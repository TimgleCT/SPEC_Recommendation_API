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6C30D0" w:rsidRPr="005C0E86" w:rsidTr="006C30D0">
        <w:tc>
          <w:tcPr>
            <w:tcW w:w="1416" w:type="dxa"/>
          </w:tcPr>
          <w:p w:rsidR="006C30D0" w:rsidRPr="005C0E86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5C0E86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6C30D0" w:rsidRPr="005C0E86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C0E86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6C30D0" w:rsidRPr="005C0E86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C0E86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6C30D0" w:rsidRPr="005C0E86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C0E86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6C30D0" w:rsidRPr="005C0E86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C0E86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C30D0" w:rsidRPr="005C0E86" w:rsidTr="006C30D0">
        <w:tc>
          <w:tcPr>
            <w:tcW w:w="1416" w:type="dxa"/>
          </w:tcPr>
          <w:p w:rsidR="006C30D0" w:rsidRPr="005C0E86" w:rsidRDefault="006C30D0" w:rsidP="009768B2">
            <w:pPr>
              <w:pStyle w:val="Tabletext"/>
              <w:rPr>
                <w:rFonts w:eastAsia="標楷體" w:hint="eastAsia"/>
                <w:lang w:eastAsia="zh-TW"/>
              </w:rPr>
            </w:pPr>
            <w:r w:rsidRPr="005C0E86">
              <w:rPr>
                <w:rFonts w:eastAsia="標楷體"/>
                <w:lang w:eastAsia="zh-TW"/>
              </w:rPr>
              <w:t>201</w:t>
            </w:r>
            <w:r w:rsidRPr="005C0E86">
              <w:rPr>
                <w:rFonts w:eastAsia="標楷體" w:hint="eastAsia"/>
                <w:lang w:eastAsia="zh-TW"/>
              </w:rPr>
              <w:t>1/03/08</w:t>
            </w:r>
          </w:p>
        </w:tc>
        <w:tc>
          <w:tcPr>
            <w:tcW w:w="1010" w:type="dxa"/>
          </w:tcPr>
          <w:p w:rsidR="006C30D0" w:rsidRPr="005C0E86" w:rsidRDefault="006C30D0" w:rsidP="009768B2">
            <w:pPr>
              <w:pStyle w:val="Tabletext"/>
              <w:rPr>
                <w:rFonts w:eastAsia="標楷體"/>
                <w:lang w:eastAsia="zh-TW"/>
              </w:rPr>
            </w:pPr>
            <w:r w:rsidRPr="005C0E86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953" w:type="dxa"/>
          </w:tcPr>
          <w:p w:rsidR="006C30D0" w:rsidRPr="005C0E86" w:rsidRDefault="006C30D0" w:rsidP="009768B2">
            <w:pPr>
              <w:pStyle w:val="Tabletext"/>
              <w:rPr>
                <w:rFonts w:eastAsia="標楷體"/>
                <w:lang w:eastAsia="zh-TW"/>
              </w:rPr>
            </w:pPr>
            <w:r w:rsidRPr="005C0E86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566" w:type="dxa"/>
          </w:tcPr>
          <w:p w:rsidR="006C30D0" w:rsidRPr="005C0E86" w:rsidRDefault="006C30D0" w:rsidP="009768B2">
            <w:pPr>
              <w:pStyle w:val="Tabletext"/>
              <w:rPr>
                <w:rFonts w:hint="eastAsia"/>
                <w:lang w:eastAsia="zh-TW"/>
              </w:rPr>
            </w:pPr>
            <w:r w:rsidRPr="005C0E86">
              <w:rPr>
                <w:rFonts w:hint="eastAsia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6C30D0" w:rsidRPr="005C0E86" w:rsidRDefault="006C30D0" w:rsidP="009768B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5C7530" w:rsidRPr="005C0E86" w:rsidTr="006C30D0">
        <w:tc>
          <w:tcPr>
            <w:tcW w:w="1416" w:type="dxa"/>
          </w:tcPr>
          <w:p w:rsidR="005C7530" w:rsidRPr="005C0E86" w:rsidRDefault="005C7530" w:rsidP="009768B2">
            <w:pPr>
              <w:pStyle w:val="Tabletext"/>
              <w:rPr>
                <w:rFonts w:eastAsia="標楷體"/>
                <w:lang w:eastAsia="zh-TW"/>
              </w:rPr>
            </w:pPr>
            <w:r w:rsidRPr="005C0E86">
              <w:t>2013/12/19</w:t>
            </w:r>
          </w:p>
        </w:tc>
        <w:tc>
          <w:tcPr>
            <w:tcW w:w="1010" w:type="dxa"/>
          </w:tcPr>
          <w:p w:rsidR="005C7530" w:rsidRPr="005C0E86" w:rsidRDefault="005C7530" w:rsidP="009768B2">
            <w:pPr>
              <w:pStyle w:val="Tabletext"/>
              <w:rPr>
                <w:rFonts w:eastAsia="標楷體"/>
                <w:lang w:eastAsia="zh-TW"/>
              </w:rPr>
            </w:pPr>
            <w:r w:rsidRPr="005C0E86">
              <w:t>2</w:t>
            </w:r>
          </w:p>
        </w:tc>
        <w:tc>
          <w:tcPr>
            <w:tcW w:w="3953" w:type="dxa"/>
          </w:tcPr>
          <w:p w:rsidR="005C7530" w:rsidRPr="005C0E86" w:rsidRDefault="005C7530" w:rsidP="009768B2">
            <w:pPr>
              <w:pStyle w:val="Tabletext"/>
              <w:rPr>
                <w:rFonts w:eastAsia="標楷體"/>
                <w:lang w:eastAsia="zh-TW"/>
              </w:rPr>
            </w:pPr>
            <w:r w:rsidRPr="005C0E86">
              <w:rPr>
                <w:rFonts w:hint="eastAsia"/>
                <w:lang w:eastAsia="zh-TW"/>
              </w:rPr>
              <w:t>修正交查系統交查辦法設控規則</w:t>
            </w:r>
          </w:p>
        </w:tc>
        <w:tc>
          <w:tcPr>
            <w:tcW w:w="1566" w:type="dxa"/>
          </w:tcPr>
          <w:p w:rsidR="005C7530" w:rsidRPr="005C0E86" w:rsidRDefault="005C7530" w:rsidP="009768B2">
            <w:pPr>
              <w:pStyle w:val="Tabletext"/>
              <w:rPr>
                <w:rFonts w:hint="eastAsia"/>
                <w:lang w:eastAsia="zh-TW"/>
              </w:rPr>
            </w:pPr>
            <w:r w:rsidRPr="005C0E86">
              <w:rPr>
                <w:rFonts w:hint="eastAsia"/>
              </w:rPr>
              <w:t>龎伯珊</w:t>
            </w:r>
          </w:p>
        </w:tc>
        <w:tc>
          <w:tcPr>
            <w:tcW w:w="2071" w:type="dxa"/>
          </w:tcPr>
          <w:p w:rsidR="005C7530" w:rsidRPr="005C0E86" w:rsidRDefault="005C7530" w:rsidP="009768B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C0E86">
              <w:t xml:space="preserve">131219000039 </w:t>
            </w:r>
          </w:p>
        </w:tc>
      </w:tr>
      <w:tr w:rsidR="004973A6" w:rsidRPr="005C0E86" w:rsidTr="006C30D0">
        <w:tc>
          <w:tcPr>
            <w:tcW w:w="1416" w:type="dxa"/>
          </w:tcPr>
          <w:p w:rsidR="004973A6" w:rsidRPr="005C0E86" w:rsidRDefault="004973A6" w:rsidP="004973A6">
            <w:pPr>
              <w:pStyle w:val="Tabletext"/>
            </w:pPr>
            <w:r w:rsidRPr="005C0E86">
              <w:t>2014/0</w:t>
            </w:r>
            <w:r w:rsidRPr="005C0E86">
              <w:rPr>
                <w:rFonts w:hint="eastAsia"/>
                <w:lang w:eastAsia="zh-TW"/>
              </w:rPr>
              <w:t>5</w:t>
            </w:r>
            <w:r w:rsidRPr="005C0E86">
              <w:t>/</w:t>
            </w:r>
            <w:r w:rsidRPr="005C0E86">
              <w:rPr>
                <w:rFonts w:hint="eastAsia"/>
                <w:lang w:eastAsia="zh-TW"/>
              </w:rPr>
              <w:t>02</w:t>
            </w:r>
          </w:p>
        </w:tc>
        <w:tc>
          <w:tcPr>
            <w:tcW w:w="1010" w:type="dxa"/>
          </w:tcPr>
          <w:p w:rsidR="004973A6" w:rsidRPr="005C0E86" w:rsidRDefault="004973A6" w:rsidP="009768B2">
            <w:pPr>
              <w:pStyle w:val="Tabletext"/>
              <w:rPr>
                <w:rFonts w:hint="eastAsia"/>
                <w:lang w:eastAsia="zh-TW"/>
              </w:rPr>
            </w:pPr>
            <w:r w:rsidRPr="005C0E86">
              <w:rPr>
                <w:rFonts w:hint="eastAsia"/>
                <w:lang w:eastAsia="zh-TW"/>
              </w:rPr>
              <w:t>3</w:t>
            </w:r>
          </w:p>
        </w:tc>
        <w:tc>
          <w:tcPr>
            <w:tcW w:w="3953" w:type="dxa"/>
          </w:tcPr>
          <w:p w:rsidR="004973A6" w:rsidRPr="005C0E86" w:rsidRDefault="004973A6" w:rsidP="009768B2">
            <w:pPr>
              <w:pStyle w:val="Tabletext"/>
              <w:rPr>
                <w:rFonts w:hint="eastAsia"/>
                <w:lang w:eastAsia="zh-TW"/>
              </w:rPr>
            </w:pPr>
            <w:r w:rsidRPr="005C0E86">
              <w:rPr>
                <w:rFonts w:hint="eastAsia"/>
                <w:lang w:eastAsia="zh-TW"/>
              </w:rPr>
              <w:t>申請書</w:t>
            </w:r>
            <w:r w:rsidRPr="005C0E86">
              <w:rPr>
                <w:lang w:eastAsia="zh-TW"/>
              </w:rPr>
              <w:t>140307000397</w:t>
            </w:r>
            <w:r w:rsidRPr="005C0E86">
              <w:rPr>
                <w:rFonts w:hint="eastAsia"/>
                <w:lang w:eastAsia="zh-TW"/>
              </w:rPr>
              <w:t>理賠簡訊服務優化作業</w:t>
            </w:r>
          </w:p>
        </w:tc>
        <w:tc>
          <w:tcPr>
            <w:tcW w:w="1566" w:type="dxa"/>
          </w:tcPr>
          <w:p w:rsidR="004973A6" w:rsidRPr="005C0E86" w:rsidRDefault="004973A6" w:rsidP="009768B2">
            <w:pPr>
              <w:pStyle w:val="Tabletext"/>
              <w:rPr>
                <w:rFonts w:hint="eastAsia"/>
              </w:rPr>
            </w:pPr>
            <w:r w:rsidRPr="005C0E86">
              <w:rPr>
                <w:rFonts w:hint="eastAsia"/>
              </w:rPr>
              <w:t>龎伯珊</w:t>
            </w:r>
          </w:p>
        </w:tc>
        <w:tc>
          <w:tcPr>
            <w:tcW w:w="2071" w:type="dxa"/>
          </w:tcPr>
          <w:p w:rsidR="004973A6" w:rsidRPr="005C0E86" w:rsidRDefault="004973A6" w:rsidP="009768B2">
            <w:pPr>
              <w:spacing w:line="240" w:lineRule="atLeast"/>
            </w:pPr>
            <w:r w:rsidRPr="005C0E86">
              <w:t>140324000314</w:t>
            </w:r>
          </w:p>
        </w:tc>
      </w:tr>
      <w:tr w:rsidR="00000857" w:rsidRPr="005C0E86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ACF" w:rsidRPr="005C0E86" w:rsidRDefault="00305ACF" w:rsidP="00924C70">
            <w:pPr>
              <w:pStyle w:val="Tabletext"/>
              <w:rPr>
                <w:lang w:eastAsia="zh-TW"/>
              </w:rPr>
            </w:pPr>
            <w:r w:rsidRPr="005C0E86">
              <w:t>2014/0</w:t>
            </w:r>
            <w:r w:rsidRPr="005C0E86">
              <w:rPr>
                <w:rFonts w:hint="eastAsia"/>
                <w:lang w:eastAsia="zh-TW"/>
              </w:rPr>
              <w:t>9</w:t>
            </w:r>
            <w:r w:rsidRPr="005C0E86">
              <w:t>/</w:t>
            </w:r>
            <w:r w:rsidRPr="005C0E86">
              <w:rPr>
                <w:rFonts w:hint="eastAsia"/>
                <w:lang w:eastAsia="zh-TW"/>
              </w:rPr>
              <w:t>19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ACF" w:rsidRPr="005C0E86" w:rsidRDefault="00305ACF" w:rsidP="00924C70">
            <w:pPr>
              <w:pStyle w:val="Tabletext"/>
              <w:rPr>
                <w:rFonts w:hint="eastAsia"/>
                <w:lang w:eastAsia="zh-TW"/>
              </w:rPr>
            </w:pPr>
            <w:r w:rsidRPr="005C0E86">
              <w:rPr>
                <w:rFonts w:hint="eastAsia"/>
                <w:lang w:eastAsia="zh-TW"/>
              </w:rPr>
              <w:t>4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ACF" w:rsidRPr="005C0E86" w:rsidRDefault="00305ACF" w:rsidP="00305ACF">
            <w:pPr>
              <w:pStyle w:val="Tabletext"/>
              <w:rPr>
                <w:rFonts w:hint="eastAsia"/>
                <w:lang w:eastAsia="zh-TW"/>
              </w:rPr>
            </w:pPr>
            <w:r w:rsidRPr="005C0E86">
              <w:rPr>
                <w:rFonts w:hint="eastAsia"/>
                <w:lang w:eastAsia="zh-TW"/>
              </w:rPr>
              <w:t>金控服中精實專案</w:t>
            </w:r>
            <w:r w:rsidRPr="005C0E86">
              <w:rPr>
                <w:rFonts w:hint="eastAsia"/>
                <w:lang w:eastAsia="zh-TW"/>
              </w:rPr>
              <w:t>(</w:t>
            </w:r>
            <w:r w:rsidRPr="005C0E86">
              <w:rPr>
                <w:rFonts w:hint="eastAsia"/>
                <w:lang w:eastAsia="zh-TW"/>
              </w:rPr>
              <w:t>不給付、預付金</w:t>
            </w:r>
            <w:r w:rsidRPr="005C0E86">
              <w:rPr>
                <w:rFonts w:hint="eastAsia"/>
                <w:lang w:eastAsia="zh-TW"/>
              </w:rPr>
              <w:t>)</w:t>
            </w:r>
          </w:p>
          <w:p w:rsidR="00305ACF" w:rsidRPr="005C0E86" w:rsidRDefault="00305ACF" w:rsidP="00305ACF">
            <w:pPr>
              <w:pStyle w:val="Tabletext"/>
              <w:rPr>
                <w:rFonts w:hint="eastAsia"/>
                <w:lang w:eastAsia="zh-TW"/>
              </w:rPr>
            </w:pPr>
            <w:r w:rsidRPr="005C0E86">
              <w:rPr>
                <w:rFonts w:hint="eastAsia"/>
                <w:lang w:eastAsia="zh-TW"/>
              </w:rPr>
              <w:t>1.</w:t>
            </w:r>
            <w:r w:rsidRPr="005C0E86">
              <w:rPr>
                <w:rFonts w:hint="eastAsia"/>
                <w:lang w:eastAsia="zh-TW"/>
              </w:rPr>
              <w:t>不給付結案當日晚上批次</w:t>
            </w:r>
          </w:p>
          <w:p w:rsidR="00305ACF" w:rsidRPr="005C0E86" w:rsidRDefault="00305ACF" w:rsidP="00305ACF">
            <w:pPr>
              <w:pStyle w:val="Tabletext"/>
              <w:rPr>
                <w:rFonts w:hint="eastAsia"/>
                <w:lang w:eastAsia="zh-TW"/>
              </w:rPr>
            </w:pPr>
            <w:r w:rsidRPr="005C0E86">
              <w:rPr>
                <w:rFonts w:hint="eastAsia"/>
                <w:lang w:eastAsia="zh-TW"/>
              </w:rPr>
              <w:t>2.</w:t>
            </w:r>
            <w:r w:rsidRPr="005C0E86">
              <w:rPr>
                <w:rFonts w:hint="eastAsia"/>
                <w:lang w:eastAsia="zh-TW"/>
              </w:rPr>
              <w:t>預付金未結，第</w:t>
            </w:r>
            <w:r w:rsidRPr="005C0E86">
              <w:rPr>
                <w:rFonts w:hint="eastAsia"/>
                <w:lang w:eastAsia="zh-TW"/>
              </w:rPr>
              <w:t>16</w:t>
            </w:r>
            <w:r w:rsidRPr="005C0E86">
              <w:rPr>
                <w:rFonts w:hint="eastAsia"/>
                <w:lang w:eastAsia="zh-TW"/>
              </w:rPr>
              <w:t>天開始每日推播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ACF" w:rsidRPr="005C0E86" w:rsidRDefault="00305ACF" w:rsidP="00924C70">
            <w:pPr>
              <w:pStyle w:val="Tabletext"/>
              <w:rPr>
                <w:rFonts w:hint="eastAsia"/>
                <w:lang w:eastAsia="zh-TW"/>
              </w:rPr>
            </w:pPr>
            <w:r w:rsidRPr="005C0E86">
              <w:rPr>
                <w:rFonts w:hint="eastAsia"/>
                <w:lang w:eastAsia="zh-TW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ACF" w:rsidRPr="005C0E86" w:rsidRDefault="00305ACF" w:rsidP="00924C70">
            <w:pPr>
              <w:spacing w:line="240" w:lineRule="atLeast"/>
            </w:pPr>
            <w:r w:rsidRPr="005C0E86">
              <w:rPr>
                <w:rFonts w:ascii="sөũ" w:hAnsi="sөũ"/>
                <w:sz w:val="20"/>
                <w:szCs w:val="20"/>
              </w:rPr>
              <w:t>140917000332</w:t>
            </w:r>
          </w:p>
        </w:tc>
      </w:tr>
      <w:tr w:rsidR="006B0EB7" w:rsidRPr="005C0E86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EB7" w:rsidRPr="005C0E86" w:rsidRDefault="006B0EB7" w:rsidP="00924C70">
            <w:pPr>
              <w:pStyle w:val="Tabletext"/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2015/02/11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EB7" w:rsidRPr="005C0E86" w:rsidRDefault="006B0EB7" w:rsidP="00924C70">
            <w:pPr>
              <w:pStyle w:val="Tabletext"/>
              <w:rPr>
                <w:rFonts w:hint="eastAsia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5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EB7" w:rsidRPr="005C0E86" w:rsidRDefault="006B0EB7" w:rsidP="00305ACF">
            <w:pPr>
              <w:pStyle w:val="Tabletext"/>
              <w:rPr>
                <w:rFonts w:hint="eastAsia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申請書</w:t>
            </w:r>
            <w:r w:rsidRPr="005C0E86">
              <w:rPr>
                <w:rFonts w:ascii="細明體" w:eastAsia="細明體" w:hAnsi="細明體"/>
                <w:kern w:val="2"/>
                <w:lang w:eastAsia="zh-TW"/>
              </w:rPr>
              <w:t>141202000376</w:t>
            </w: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: 開放服務中心補全權限作業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EB7" w:rsidRPr="005C0E86" w:rsidRDefault="006B0EB7" w:rsidP="00924C70">
            <w:pPr>
              <w:pStyle w:val="Tabletext"/>
              <w:rPr>
                <w:rFonts w:hint="eastAsia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EB7" w:rsidRPr="005C0E86" w:rsidRDefault="006B0EB7" w:rsidP="00924C70">
            <w:pPr>
              <w:spacing w:line="240" w:lineRule="atLeast"/>
              <w:rPr>
                <w:rFonts w:ascii="sөũ" w:hAnsi="sөũ"/>
                <w:sz w:val="20"/>
                <w:szCs w:val="20"/>
              </w:rPr>
            </w:pPr>
            <w:r w:rsidRPr="005C0E86">
              <w:rPr>
                <w:bCs/>
              </w:rPr>
              <w:t>150123000377</w:t>
            </w:r>
          </w:p>
        </w:tc>
      </w:tr>
      <w:tr w:rsidR="009E644D" w:rsidRPr="005C0E86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4D" w:rsidRPr="005C0E86" w:rsidRDefault="009E644D" w:rsidP="00924C7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2015/02/12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4D" w:rsidRPr="005C0E86" w:rsidRDefault="009E644D" w:rsidP="00924C7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6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4D" w:rsidRPr="005C0E86" w:rsidRDefault="009E644D" w:rsidP="00305ACF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申請書</w:t>
            </w:r>
            <w:r w:rsidRPr="005C0E86">
              <w:rPr>
                <w:rFonts w:ascii="細明體" w:eastAsia="細明體" w:hAnsi="細明體"/>
                <w:kern w:val="2"/>
                <w:lang w:eastAsia="zh-TW"/>
              </w:rPr>
              <w:t>150105000321</w:t>
            </w: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: 理賠簡訊服務後續優化作業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4D" w:rsidRPr="005C0E86" w:rsidRDefault="009E644D" w:rsidP="00924C7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4D" w:rsidRPr="005C0E86" w:rsidRDefault="009E644D" w:rsidP="00924C70">
            <w:pPr>
              <w:spacing w:line="240" w:lineRule="atLeast"/>
              <w:rPr>
                <w:bCs/>
              </w:rPr>
            </w:pPr>
            <w:r w:rsidRPr="005C0E86">
              <w:rPr>
                <w:bCs/>
              </w:rPr>
              <w:t>150123000374</w:t>
            </w:r>
          </w:p>
        </w:tc>
      </w:tr>
      <w:tr w:rsidR="00BF019A" w:rsidRPr="005C0E86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9A" w:rsidRPr="005C0E86" w:rsidRDefault="00BF019A" w:rsidP="00924C7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2015/07/15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9A" w:rsidRPr="005C0E86" w:rsidRDefault="00BF019A" w:rsidP="00924C7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7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9A" w:rsidRPr="005C0E86" w:rsidRDefault="00BF019A" w:rsidP="00305ACF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申請書</w:t>
            </w:r>
            <w:r w:rsidRPr="005C0E86">
              <w:rPr>
                <w:rFonts w:ascii="細明體" w:eastAsia="細明體" w:hAnsi="細明體"/>
                <w:kern w:val="2"/>
                <w:lang w:eastAsia="zh-TW"/>
              </w:rPr>
              <w:t>150630000417</w:t>
            </w: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: 團險理賠簡訊服務優化作業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9A" w:rsidRPr="005C0E86" w:rsidRDefault="00BF019A" w:rsidP="00924C7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9A" w:rsidRPr="005C0E86" w:rsidRDefault="00BF019A" w:rsidP="00924C70">
            <w:pPr>
              <w:spacing w:line="240" w:lineRule="atLeast"/>
              <w:rPr>
                <w:bCs/>
              </w:rPr>
            </w:pPr>
            <w:r w:rsidRPr="005C0E86">
              <w:rPr>
                <w:bCs/>
              </w:rPr>
              <w:t>150715000391</w:t>
            </w:r>
          </w:p>
        </w:tc>
      </w:tr>
      <w:tr w:rsidR="00AC0326" w:rsidRPr="005C0E86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26" w:rsidRPr="005C0E86" w:rsidRDefault="00AC0326" w:rsidP="00924C7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2015/08/27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26" w:rsidRPr="005C0E86" w:rsidRDefault="00AC0326" w:rsidP="00924C7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8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26" w:rsidRPr="005C0E86" w:rsidRDefault="00AC0326" w:rsidP="00305ACF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申請書</w:t>
            </w:r>
            <w:r w:rsidRPr="005C0E86">
              <w:rPr>
                <w:rFonts w:ascii="細明體" w:eastAsia="細明體" w:hAnsi="細明體"/>
                <w:kern w:val="2"/>
                <w:lang w:eastAsia="zh-TW"/>
              </w:rPr>
              <w:t>150824000576</w:t>
            </w: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: 預付金簡訊發送規則調整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26" w:rsidRPr="005C0E86" w:rsidRDefault="00AC0326" w:rsidP="00924C7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326" w:rsidRPr="005C0E86" w:rsidRDefault="00AC0326" w:rsidP="00924C70">
            <w:pPr>
              <w:spacing w:line="240" w:lineRule="atLeast"/>
              <w:rPr>
                <w:bCs/>
              </w:rPr>
            </w:pPr>
            <w:r w:rsidRPr="005C0E86">
              <w:rPr>
                <w:bCs/>
              </w:rPr>
              <w:t>150827000072</w:t>
            </w:r>
          </w:p>
        </w:tc>
      </w:tr>
      <w:tr w:rsidR="00D85E3E" w:rsidRPr="006D42F2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E3E" w:rsidRPr="00182040" w:rsidRDefault="00D85E3E" w:rsidP="00924C7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0E86">
              <w:rPr>
                <w:rFonts w:ascii="細明體" w:eastAsia="細明體" w:hAnsi="細明體" w:hint="eastAsia"/>
                <w:kern w:val="2"/>
                <w:lang w:eastAsia="zh-TW"/>
              </w:rPr>
              <w:t>2015/</w:t>
            </w:r>
            <w:r w:rsidR="00483861" w:rsidRPr="00182040">
              <w:rPr>
                <w:rFonts w:ascii="細明體" w:eastAsia="細明體" w:hAnsi="細明體" w:hint="eastAsia"/>
                <w:kern w:val="2"/>
                <w:lang w:eastAsia="zh-TW"/>
              </w:rPr>
              <w:t>12/31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E3E" w:rsidRPr="00182040" w:rsidRDefault="00483861" w:rsidP="00924C7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82040">
              <w:rPr>
                <w:rFonts w:ascii="細明體" w:eastAsia="細明體" w:hAnsi="細明體" w:hint="eastAsia"/>
                <w:kern w:val="2"/>
                <w:lang w:eastAsia="zh-TW"/>
              </w:rPr>
              <w:t>9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E3E" w:rsidRPr="00024217" w:rsidRDefault="00483861" w:rsidP="00305ACF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C7C6E">
              <w:rPr>
                <w:rFonts w:ascii="細明體" w:eastAsia="細明體" w:hAnsi="細明體" w:hint="eastAsia"/>
                <w:kern w:val="2"/>
                <w:lang w:eastAsia="zh-TW"/>
              </w:rPr>
              <w:t>申請書</w:t>
            </w:r>
            <w:r w:rsidRPr="005C7C6E">
              <w:rPr>
                <w:rFonts w:ascii="細明體" w:eastAsia="細明體" w:hAnsi="細明體"/>
                <w:kern w:val="2"/>
                <w:lang w:eastAsia="zh-TW"/>
              </w:rPr>
              <w:t>151208000417</w:t>
            </w:r>
            <w:r w:rsidRPr="005C7C6E">
              <w:rPr>
                <w:rFonts w:ascii="細明體" w:eastAsia="細明體" w:hAnsi="細明體" w:hint="eastAsia"/>
                <w:kern w:val="2"/>
                <w:lang w:eastAsia="zh-TW"/>
              </w:rPr>
              <w:t>: 現金件理賠結案簡訊調整作業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E3E" w:rsidRPr="00E61A08" w:rsidRDefault="00483861" w:rsidP="00924C7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61A08">
              <w:rPr>
                <w:rFonts w:ascii="細明體" w:eastAsia="細明體" w:hAnsi="細明體" w:hint="eastAsia"/>
                <w:kern w:val="2"/>
                <w:lang w:eastAsia="zh-TW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E3E" w:rsidRPr="00E61A08" w:rsidRDefault="00483861" w:rsidP="00924C70">
            <w:pPr>
              <w:spacing w:line="240" w:lineRule="atLeast"/>
              <w:rPr>
                <w:bCs/>
              </w:rPr>
            </w:pPr>
            <w:r w:rsidRPr="00E61A08">
              <w:rPr>
                <w:bCs/>
              </w:rPr>
              <w:t>151231000463</w:t>
            </w:r>
          </w:p>
        </w:tc>
      </w:tr>
      <w:tr w:rsidR="005C0E86" w:rsidRPr="006D42F2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E86" w:rsidRPr="007543E5" w:rsidRDefault="005C0E86" w:rsidP="005C0E86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182040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2016/04/30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E86" w:rsidRPr="007543E5" w:rsidRDefault="005C0E86" w:rsidP="005C0E86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182040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7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E86" w:rsidRPr="00182040" w:rsidRDefault="005C0E86" w:rsidP="005C0E86">
            <w:pPr>
              <w:pStyle w:val="Tabletext"/>
              <w:rPr>
                <w:rFonts w:ascii="細明體" w:eastAsia="細明體" w:hAnsi="細明體"/>
                <w:color w:val="FF0000"/>
                <w:kern w:val="2"/>
                <w:lang w:eastAsia="zh-TW"/>
              </w:rPr>
            </w:pPr>
            <w:r w:rsidRPr="00182040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申請書</w:t>
            </w:r>
            <w:r w:rsidRPr="00182040">
              <w:rPr>
                <w:rFonts w:ascii="細明體" w:eastAsia="細明體" w:hAnsi="細明體"/>
                <w:color w:val="FF0000"/>
                <w:kern w:val="2"/>
                <w:lang w:eastAsia="zh-TW"/>
              </w:rPr>
              <w:t>160415000441</w:t>
            </w:r>
          </w:p>
          <w:p w:rsidR="005C0E86" w:rsidRPr="007543E5" w:rsidRDefault="005C0E86" w:rsidP="005C0E86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5C7C6E">
              <w:rPr>
                <w:rFonts w:hint="eastAsia"/>
                <w:color w:val="FF0000"/>
                <w:lang w:eastAsia="zh-TW"/>
              </w:rPr>
              <w:t>針對保代件理賠簡訊發給理專的部分，增加顯示核賠人員的單位電話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E86" w:rsidRPr="007543E5" w:rsidRDefault="005C0E86" w:rsidP="005C0E86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182040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E86" w:rsidRPr="007543E5" w:rsidRDefault="005C0E86" w:rsidP="005C0E86">
            <w:pPr>
              <w:spacing w:line="240" w:lineRule="atLeast"/>
              <w:rPr>
                <w:bCs/>
                <w:color w:val="FF0000"/>
              </w:rPr>
            </w:pPr>
            <w:r w:rsidRPr="00182040">
              <w:rPr>
                <w:color w:val="FF0000"/>
              </w:rPr>
              <w:t>160430000023</w:t>
            </w:r>
          </w:p>
        </w:tc>
      </w:tr>
      <w:tr w:rsidR="00182040" w:rsidRPr="006D42F2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040" w:rsidRPr="00182040" w:rsidRDefault="00182040" w:rsidP="005C0E86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2016/05/09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040" w:rsidRPr="00182040" w:rsidRDefault="00182040" w:rsidP="005C0E86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8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040" w:rsidRPr="00182040" w:rsidRDefault="00024217" w:rsidP="00024217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修改姓名遮蔽規則，*最多只留三個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040" w:rsidRPr="00182040" w:rsidRDefault="005C7C6E" w:rsidP="005C0E86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040" w:rsidRPr="00182040" w:rsidRDefault="005C7C6E" w:rsidP="005C0E86">
            <w:pPr>
              <w:spacing w:line="240" w:lineRule="atLeast"/>
              <w:rPr>
                <w:color w:val="FF0000"/>
              </w:rPr>
            </w:pPr>
            <w:r>
              <w:t>160506000084</w:t>
            </w:r>
          </w:p>
        </w:tc>
      </w:tr>
      <w:tr w:rsidR="00E61A08" w:rsidRPr="006D42F2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A08" w:rsidRDefault="00E61A08" w:rsidP="00E61A08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>
              <w:rPr>
                <w:rFonts w:eastAsia="標楷體" w:hint="eastAsia"/>
              </w:rPr>
              <w:t>2016/5/30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A08" w:rsidRDefault="00E61A08" w:rsidP="00E61A08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9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A08" w:rsidRDefault="00E61A08" w:rsidP="00E61A08">
            <w:pPr>
              <w:pStyle w:val="Tabletext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申請書</w:t>
            </w:r>
            <w:r>
              <w:rPr>
                <w:rStyle w:val="ad"/>
                <w:b/>
                <w:bCs/>
                <w:color w:val="FF0000"/>
                <w:lang w:eastAsia="zh-TW"/>
              </w:rPr>
              <w:t>160415000416</w:t>
            </w:r>
            <w:r>
              <w:rPr>
                <w:rStyle w:val="ad"/>
                <w:rFonts w:hint="eastAsia"/>
                <w:b/>
                <w:bCs/>
                <w:color w:val="FF0000"/>
                <w:lang w:eastAsia="zh-TW"/>
              </w:rPr>
              <w:t xml:space="preserve">: </w:t>
            </w:r>
            <w:r w:rsidRPr="00DC05FF">
              <w:rPr>
                <w:rFonts w:ascii="新細明體" w:hAnsi="新細明體" w:hint="eastAsia"/>
                <w:lang w:eastAsia="zh-TW"/>
              </w:rPr>
              <w:t>理賠補全通知優化作業</w:t>
            </w:r>
          </w:p>
          <w:p w:rsidR="00E61A08" w:rsidRDefault="00E61A08" w:rsidP="00E61A08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申請書</w:t>
            </w:r>
            <w:r w:rsidRPr="00E61A08">
              <w:rPr>
                <w:rFonts w:ascii="新細明體" w:hAnsi="新細明體"/>
                <w:lang w:eastAsia="zh-TW"/>
              </w:rPr>
              <w:t>150608000538</w:t>
            </w:r>
            <w:r>
              <w:rPr>
                <w:rFonts w:ascii="新細明體" w:hAnsi="新細明體" w:hint="eastAsia"/>
                <w:lang w:eastAsia="zh-TW"/>
              </w:rPr>
              <w:t>：</w:t>
            </w:r>
            <w:r>
              <w:rPr>
                <w:rFonts w:ascii="新細明體" w:hAnsi="新細明體"/>
                <w:lang w:eastAsia="zh-TW"/>
              </w:rPr>
              <w:t>OIU</w:t>
            </w:r>
            <w:r>
              <w:rPr>
                <w:rFonts w:ascii="新細明體" w:hAnsi="新細明體" w:hint="eastAsia"/>
                <w:lang w:eastAsia="zh-TW"/>
              </w:rPr>
              <w:t>件不通知</w:t>
            </w:r>
            <w:r w:rsidR="00CD716B">
              <w:rPr>
                <w:rFonts w:ascii="新細明體" w:hAnsi="新細明體" w:hint="eastAsia"/>
                <w:lang w:eastAsia="zh-TW"/>
              </w:rPr>
              <w:t>客戶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A08" w:rsidRDefault="00E61A08" w:rsidP="00E61A08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DC05FF">
              <w:rPr>
                <w:rFonts w:ascii="新細明體" w:hAnsi="新細明體" w:hint="eastAsia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A08" w:rsidRDefault="00E61A08" w:rsidP="00E61A08">
            <w:pPr>
              <w:spacing w:line="240" w:lineRule="atLeast"/>
            </w:pPr>
            <w:r w:rsidRPr="00DC05FF">
              <w:t>160513000208</w:t>
            </w:r>
          </w:p>
        </w:tc>
      </w:tr>
      <w:tr w:rsidR="00F7546F" w:rsidRPr="006D42F2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46F" w:rsidRDefault="00F7546F" w:rsidP="00E61A0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2017/02</w:t>
            </w:r>
            <w:r>
              <w:rPr>
                <w:rFonts w:eastAsia="標楷體"/>
                <w:lang w:eastAsia="zh-TW"/>
              </w:rPr>
              <w:t>/</w:t>
            </w:r>
            <w:r>
              <w:rPr>
                <w:rFonts w:eastAsia="標楷體" w:hint="eastAsia"/>
                <w:lang w:eastAsia="zh-TW"/>
              </w:rPr>
              <w:t>08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46F" w:rsidRDefault="00F7546F" w:rsidP="00E61A08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10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46F" w:rsidRDefault="00F7546F" w:rsidP="00E61A0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調整預付金簡訊發送規則</w:t>
            </w:r>
            <w:r w:rsidR="00BD6C94">
              <w:rPr>
                <w:rFonts w:ascii="新細明體" w:hAnsi="新細明體" w:hint="eastAsia"/>
                <w:lang w:eastAsia="zh-TW"/>
              </w:rPr>
              <w:t>，加上寄送給通訊處</w:t>
            </w:r>
            <w:r w:rsidR="007A26EB">
              <w:rPr>
                <w:rFonts w:ascii="新細明體" w:hAnsi="新細明體" w:hint="eastAsia"/>
                <w:lang w:eastAsia="zh-TW"/>
              </w:rPr>
              <w:t>經理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46F" w:rsidRPr="00DC05FF" w:rsidRDefault="00F7546F" w:rsidP="00E61A0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46F" w:rsidRPr="00DC05FF" w:rsidRDefault="00F7546F" w:rsidP="00E61A08">
            <w:pPr>
              <w:spacing w:line="240" w:lineRule="atLeast"/>
            </w:pPr>
            <w:r>
              <w:t>170208000557</w:t>
            </w:r>
          </w:p>
        </w:tc>
      </w:tr>
      <w:tr w:rsidR="007543E5" w:rsidRPr="006D42F2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3E5" w:rsidRDefault="007543E5" w:rsidP="00E61A0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2017/07/31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3E5" w:rsidRDefault="007543E5" w:rsidP="00E61A08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11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3E5" w:rsidRDefault="007543E5" w:rsidP="00E61A0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取消關懷崗件聯繫對象為補全諮詢專線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3E5" w:rsidRDefault="007543E5" w:rsidP="00E61A0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張凱鈞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3E5" w:rsidRDefault="007543E5" w:rsidP="00E61A08">
            <w:pPr>
              <w:spacing w:line="240" w:lineRule="atLeast"/>
            </w:pPr>
            <w:r>
              <w:rPr>
                <w:rFonts w:hint="eastAsia"/>
              </w:rPr>
              <w:t>170731001447</w:t>
            </w:r>
          </w:p>
        </w:tc>
      </w:tr>
      <w:tr w:rsidR="001C6040" w:rsidRPr="006D42F2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40" w:rsidRDefault="001C6040" w:rsidP="00E61A0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2017/08/31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40" w:rsidRDefault="001C6040" w:rsidP="00E61A08">
            <w:pPr>
              <w:pStyle w:val="Tabletext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12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40" w:rsidRDefault="00C045E9" w:rsidP="00E61A0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9D3D09">
              <w:rPr>
                <w:rFonts w:ascii="新細明體" w:hAnsi="新細明體" w:hint="eastAsia"/>
                <w:lang w:eastAsia="zh-TW"/>
              </w:rPr>
              <w:t>客戶體驗問卷公版導入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40" w:rsidRPr="00D90156" w:rsidRDefault="00C045E9" w:rsidP="00E61A0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燁玟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040" w:rsidRDefault="00C045E9" w:rsidP="00E61A08">
            <w:pPr>
              <w:spacing w:line="240" w:lineRule="atLeast"/>
              <w:rPr>
                <w:rFonts w:hint="eastAsia"/>
              </w:rPr>
            </w:pPr>
            <w:r w:rsidRPr="009D3D09">
              <w:rPr>
                <w:rFonts w:hint="eastAsia"/>
              </w:rPr>
              <w:t>170831001777</w:t>
            </w:r>
          </w:p>
        </w:tc>
      </w:tr>
      <w:tr w:rsidR="001F0951" w:rsidRPr="006D42F2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1" w:rsidRPr="009D3D09" w:rsidRDefault="001F0951" w:rsidP="00E61A08">
            <w:pPr>
              <w:pStyle w:val="Tabletext"/>
              <w:rPr>
                <w:rFonts w:eastAsia="標楷體" w:hint="eastAsia"/>
                <w:color w:val="00B050"/>
                <w:lang w:eastAsia="zh-TW"/>
              </w:rPr>
            </w:pPr>
            <w:r w:rsidRPr="009D3D09">
              <w:rPr>
                <w:rFonts w:eastAsia="標楷體" w:hint="eastAsia"/>
                <w:color w:val="00B050"/>
                <w:lang w:eastAsia="zh-TW"/>
              </w:rPr>
              <w:t>2017/12/11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1" w:rsidRPr="009D3D09" w:rsidRDefault="001F0951" w:rsidP="00E61A08">
            <w:pPr>
              <w:pStyle w:val="Tabletext"/>
              <w:rPr>
                <w:rFonts w:ascii="細明體" w:eastAsia="細明體" w:hAnsi="細明體" w:hint="eastAsia"/>
                <w:color w:val="00B050"/>
                <w:kern w:val="2"/>
                <w:lang w:eastAsia="zh-TW"/>
              </w:rPr>
            </w:pPr>
            <w:r w:rsidRPr="009D3D09">
              <w:rPr>
                <w:rFonts w:ascii="細明體" w:eastAsia="細明體" w:hAnsi="細明體" w:hint="eastAsia"/>
                <w:color w:val="00B050"/>
                <w:kern w:val="2"/>
                <w:lang w:eastAsia="zh-TW"/>
              </w:rPr>
              <w:t>13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1" w:rsidRPr="009D3D09" w:rsidRDefault="001F0951" w:rsidP="00E61A08">
            <w:pPr>
              <w:pStyle w:val="Tabletext"/>
              <w:rPr>
                <w:rFonts w:ascii="新細明體" w:hAnsi="新細明體" w:hint="eastAsia"/>
                <w:color w:val="00B050"/>
                <w:lang w:eastAsia="zh-TW"/>
              </w:rPr>
            </w:pPr>
            <w:r w:rsidRPr="009D3D09">
              <w:rPr>
                <w:rFonts w:ascii="新細明體" w:hAnsi="新細明體" w:hint="eastAsia"/>
                <w:color w:val="00B050"/>
                <w:lang w:eastAsia="zh-TW"/>
              </w:rPr>
              <w:t>客戶體驗問卷公版優化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1" w:rsidRPr="009D3D09" w:rsidRDefault="001F0951" w:rsidP="00E61A08">
            <w:pPr>
              <w:pStyle w:val="Tabletext"/>
              <w:rPr>
                <w:rFonts w:ascii="新細明體" w:hAnsi="新細明體" w:hint="eastAsia"/>
                <w:color w:val="00B050"/>
                <w:lang w:eastAsia="zh-TW"/>
              </w:rPr>
            </w:pPr>
            <w:r w:rsidRPr="009D3D09">
              <w:rPr>
                <w:rFonts w:ascii="新細明體" w:hAnsi="新細明體" w:hint="eastAsia"/>
                <w:color w:val="00B050"/>
                <w:lang w:eastAsia="zh-TW"/>
              </w:rPr>
              <w:t>燁玟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51" w:rsidRPr="009D3D09" w:rsidRDefault="001F0951" w:rsidP="00E61A08">
            <w:pPr>
              <w:spacing w:line="240" w:lineRule="atLeast"/>
              <w:rPr>
                <w:rFonts w:hint="eastAsia"/>
                <w:color w:val="00B050"/>
              </w:rPr>
            </w:pPr>
            <w:r w:rsidRPr="009D3D09">
              <w:rPr>
                <w:rFonts w:hint="eastAsia"/>
                <w:color w:val="00B050"/>
              </w:rPr>
              <w:t>171115000380</w:t>
            </w:r>
          </w:p>
        </w:tc>
      </w:tr>
      <w:tr w:rsidR="008A7804" w:rsidRPr="006D42F2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04" w:rsidRPr="00D90156" w:rsidRDefault="008A7804" w:rsidP="00E61A08">
            <w:pPr>
              <w:pStyle w:val="Tabletext"/>
              <w:rPr>
                <w:rFonts w:eastAsia="標楷體" w:hint="eastAsia"/>
                <w:color w:val="00B050"/>
                <w:lang w:eastAsia="zh-TW"/>
              </w:rPr>
            </w:pPr>
            <w:r>
              <w:rPr>
                <w:rFonts w:eastAsia="標楷體"/>
                <w:color w:val="00B050"/>
                <w:lang w:eastAsia="zh-TW"/>
              </w:rPr>
              <w:t>2018/10/31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04" w:rsidRPr="00D90156" w:rsidRDefault="008A7804" w:rsidP="00E61A08">
            <w:pPr>
              <w:pStyle w:val="Tabletext"/>
              <w:rPr>
                <w:rFonts w:ascii="細明體" w:eastAsia="細明體" w:hAnsi="細明體" w:hint="eastAsia"/>
                <w:color w:val="00B05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00B050"/>
                <w:kern w:val="2"/>
                <w:lang w:eastAsia="zh-TW"/>
              </w:rPr>
              <w:t>14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04" w:rsidRPr="00D90156" w:rsidRDefault="008A7804" w:rsidP="00E61A08">
            <w:pPr>
              <w:pStyle w:val="Tabletext"/>
              <w:rPr>
                <w:rFonts w:ascii="新細明體" w:hAnsi="新細明體" w:hint="eastAsia"/>
                <w:color w:val="00B050"/>
                <w:lang w:eastAsia="zh-TW"/>
              </w:rPr>
            </w:pPr>
            <w:r>
              <w:rPr>
                <w:rFonts w:ascii="新細明體" w:hAnsi="新細明體" w:hint="eastAsia"/>
                <w:color w:val="00B050"/>
                <w:lang w:eastAsia="zh-TW"/>
              </w:rPr>
              <w:t>申請書</w:t>
            </w:r>
            <w:r w:rsidRPr="008A7804">
              <w:rPr>
                <w:rFonts w:ascii="新細明體" w:hAnsi="新細明體" w:hint="eastAsia"/>
                <w:color w:val="00B050"/>
                <w:lang w:eastAsia="zh-TW"/>
              </w:rPr>
              <w:t>180331001393</w:t>
            </w:r>
            <w:r>
              <w:rPr>
                <w:rFonts w:ascii="新細明體" w:hAnsi="新細明體" w:hint="eastAsia"/>
                <w:color w:val="00B050"/>
                <w:lang w:eastAsia="zh-TW"/>
              </w:rPr>
              <w:t>_</w:t>
            </w:r>
            <w:r w:rsidRPr="008A7804">
              <w:rPr>
                <w:rFonts w:ascii="新細明體" w:hAnsi="新細明體" w:hint="eastAsia"/>
                <w:color w:val="00B050"/>
                <w:lang w:eastAsia="zh-TW"/>
              </w:rPr>
              <w:t>理賠簡訊發送服務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04" w:rsidRPr="00D90156" w:rsidRDefault="008A7804" w:rsidP="00E61A08">
            <w:pPr>
              <w:pStyle w:val="Tabletext"/>
              <w:rPr>
                <w:rFonts w:ascii="新細明體" w:hAnsi="新細明體" w:hint="eastAsia"/>
                <w:color w:val="00B050"/>
                <w:lang w:eastAsia="zh-TW"/>
              </w:rPr>
            </w:pPr>
            <w:r>
              <w:rPr>
                <w:rFonts w:ascii="新細明體" w:hAnsi="新細明體" w:hint="eastAsia"/>
                <w:color w:val="00B050"/>
                <w:lang w:eastAsia="zh-TW"/>
              </w:rPr>
              <w:t>龎伯珊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04" w:rsidRPr="00D90156" w:rsidRDefault="008A7804" w:rsidP="00E61A08">
            <w:pPr>
              <w:spacing w:line="240" w:lineRule="atLeast"/>
              <w:rPr>
                <w:rFonts w:hint="eastAsia"/>
                <w:color w:val="00B050"/>
              </w:rPr>
            </w:pPr>
            <w:r w:rsidRPr="008A7804">
              <w:rPr>
                <w:color w:val="00B050"/>
              </w:rPr>
              <w:t>180331001393</w:t>
            </w:r>
          </w:p>
        </w:tc>
      </w:tr>
      <w:tr w:rsidR="00D90156" w:rsidRPr="006D42F2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156" w:rsidRDefault="00D90156" w:rsidP="00E61A08">
            <w:pPr>
              <w:pStyle w:val="Tabletext"/>
              <w:rPr>
                <w:rFonts w:eastAsia="標楷體"/>
                <w:color w:val="00B050"/>
                <w:lang w:eastAsia="zh-TW"/>
              </w:rPr>
            </w:pPr>
            <w:r>
              <w:rPr>
                <w:rFonts w:eastAsia="標楷體" w:hint="eastAsia"/>
                <w:color w:val="00B050"/>
                <w:lang w:eastAsia="zh-TW"/>
              </w:rPr>
              <w:lastRenderedPageBreak/>
              <w:t>2019/05/07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156" w:rsidRDefault="00D90156" w:rsidP="00E61A08">
            <w:pPr>
              <w:pStyle w:val="Tabletext"/>
              <w:rPr>
                <w:rFonts w:ascii="細明體" w:eastAsia="細明體" w:hAnsi="細明體" w:hint="eastAsia"/>
                <w:color w:val="00B05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00B050"/>
                <w:kern w:val="2"/>
                <w:lang w:eastAsia="zh-TW"/>
              </w:rPr>
              <w:t>15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156" w:rsidRDefault="00D90156" w:rsidP="00E61A08">
            <w:pPr>
              <w:pStyle w:val="Tabletext"/>
              <w:rPr>
                <w:rFonts w:ascii="新細明體" w:hAnsi="新細明體"/>
                <w:color w:val="00B050"/>
                <w:lang w:eastAsia="zh-TW"/>
              </w:rPr>
            </w:pPr>
            <w:r>
              <w:rPr>
                <w:rFonts w:ascii="新細明體" w:hAnsi="新細明體" w:hint="eastAsia"/>
                <w:color w:val="00B050"/>
                <w:lang w:eastAsia="zh-TW"/>
              </w:rPr>
              <w:t>1. 開啟檔案密碼不分大小寫</w:t>
            </w:r>
          </w:p>
          <w:p w:rsidR="00D90156" w:rsidRDefault="00D90156" w:rsidP="00E61A08">
            <w:pPr>
              <w:pStyle w:val="Tabletext"/>
              <w:rPr>
                <w:rFonts w:ascii="新細明體" w:hAnsi="新細明體" w:hint="eastAsia"/>
                <w:color w:val="00B050"/>
                <w:lang w:eastAsia="zh-TW"/>
              </w:rPr>
            </w:pPr>
            <w:r>
              <w:rPr>
                <w:rFonts w:ascii="新細明體" w:hAnsi="新細明體" w:hint="eastAsia"/>
                <w:color w:val="00B050"/>
                <w:lang w:eastAsia="zh-TW"/>
              </w:rPr>
              <w:t>2. 短網址去掉前後空白(針對業務員部分)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156" w:rsidRDefault="00D90156" w:rsidP="00E61A08">
            <w:pPr>
              <w:pStyle w:val="Tabletext"/>
              <w:rPr>
                <w:rFonts w:ascii="新細明體" w:hAnsi="新細明體" w:hint="eastAsia"/>
                <w:color w:val="00B050"/>
                <w:lang w:eastAsia="zh-TW"/>
              </w:rPr>
            </w:pPr>
            <w:r>
              <w:rPr>
                <w:rFonts w:ascii="新細明體" w:hAnsi="新細明體" w:hint="eastAsia"/>
                <w:color w:val="00B050"/>
                <w:lang w:eastAsia="zh-TW"/>
              </w:rPr>
              <w:t>蔡若羚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156" w:rsidRPr="008A7804" w:rsidRDefault="00D90156" w:rsidP="00E61A08">
            <w:pPr>
              <w:spacing w:line="24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190403000879</w:t>
            </w:r>
          </w:p>
        </w:tc>
      </w:tr>
      <w:tr w:rsidR="00545768" w:rsidRPr="006D42F2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768" w:rsidRDefault="00545768" w:rsidP="00545768">
            <w:pPr>
              <w:pStyle w:val="Tabletext"/>
              <w:rPr>
                <w:rFonts w:eastAsia="標楷體" w:hint="eastAsia"/>
                <w:color w:val="00B050"/>
                <w:lang w:eastAsia="zh-TW"/>
              </w:rPr>
            </w:pPr>
            <w:r>
              <w:rPr>
                <w:rFonts w:eastAsia="標楷體" w:hint="eastAsia"/>
                <w:color w:val="00B050"/>
                <w:lang w:eastAsia="zh-TW"/>
              </w:rPr>
              <w:t>2019/07/03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768" w:rsidRDefault="00545768" w:rsidP="00545768">
            <w:pPr>
              <w:pStyle w:val="Tabletext"/>
              <w:rPr>
                <w:rFonts w:ascii="細明體" w:eastAsia="細明體" w:hAnsi="細明體" w:hint="eastAsia"/>
                <w:color w:val="00B05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00B050"/>
                <w:kern w:val="2"/>
                <w:lang w:eastAsia="zh-TW"/>
              </w:rPr>
              <w:t>13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768" w:rsidRDefault="00545768" w:rsidP="00545768">
            <w:pPr>
              <w:pStyle w:val="Tabletext"/>
              <w:rPr>
                <w:rFonts w:ascii="新細明體" w:hAnsi="新細明體" w:hint="eastAsia"/>
                <w:color w:val="00B050"/>
                <w:lang w:eastAsia="zh-TW"/>
              </w:rPr>
            </w:pPr>
            <w:r w:rsidRPr="008E3E7C">
              <w:rPr>
                <w:rFonts w:ascii="細明體" w:eastAsia="細明體" w:hAnsi="細明體" w:cs="Courier New" w:hint="eastAsia"/>
                <w:color w:val="538135"/>
                <w:lang w:eastAsia="zh-TW"/>
              </w:rPr>
              <w:t>增加寄發CA</w:t>
            </w:r>
            <w:r>
              <w:rPr>
                <w:rFonts w:ascii="細明體" w:eastAsia="細明體" w:hAnsi="細明體" w:cs="Courier New" w:hint="eastAsia"/>
                <w:color w:val="538135"/>
                <w:lang w:eastAsia="zh-TW"/>
              </w:rPr>
              <w:t>增員者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768" w:rsidRDefault="00545768" w:rsidP="00545768">
            <w:pPr>
              <w:pStyle w:val="Tabletext"/>
              <w:rPr>
                <w:rFonts w:ascii="新細明體" w:hAnsi="新細明體" w:hint="eastAsia"/>
                <w:color w:val="00B050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color w:val="538135"/>
                <w:lang w:eastAsia="zh-TW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768" w:rsidRDefault="00545768" w:rsidP="00545768">
            <w:pPr>
              <w:spacing w:line="240" w:lineRule="atLeast"/>
              <w:rPr>
                <w:rFonts w:hint="eastAsia"/>
                <w:color w:val="00B05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190703000387</w:t>
            </w:r>
          </w:p>
        </w:tc>
      </w:tr>
      <w:tr w:rsidR="00491FA5" w:rsidRPr="006D42F2" w:rsidTr="00305AC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FA5" w:rsidRDefault="00491FA5" w:rsidP="00545768">
            <w:pPr>
              <w:pStyle w:val="Tabletext"/>
              <w:rPr>
                <w:rFonts w:eastAsia="標楷體" w:hint="eastAsia"/>
                <w:color w:val="00B050"/>
                <w:lang w:eastAsia="zh-TW"/>
              </w:rPr>
            </w:pPr>
            <w:r>
              <w:rPr>
                <w:rFonts w:eastAsia="標楷體" w:hint="eastAsia"/>
                <w:color w:val="00B050"/>
                <w:lang w:eastAsia="zh-TW"/>
              </w:rPr>
              <w:t>2019/11/4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FA5" w:rsidRDefault="00491FA5" w:rsidP="00545768">
            <w:pPr>
              <w:pStyle w:val="Tabletext"/>
              <w:rPr>
                <w:rFonts w:ascii="細明體" w:eastAsia="細明體" w:hAnsi="細明體" w:hint="eastAsia"/>
                <w:color w:val="00B05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00B050"/>
                <w:kern w:val="2"/>
                <w:lang w:eastAsia="zh-TW"/>
              </w:rPr>
              <w:t>14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FA5" w:rsidRPr="008E3E7C" w:rsidRDefault="00491FA5" w:rsidP="00545768">
            <w:pPr>
              <w:pStyle w:val="Tabletext"/>
              <w:rPr>
                <w:rFonts w:ascii="細明體" w:eastAsia="細明體" w:hAnsi="細明體" w:cs="Courier New" w:hint="eastAsia"/>
                <w:color w:val="538135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color w:val="538135"/>
                <w:lang w:eastAsia="zh-TW"/>
              </w:rPr>
              <w:t>新增訊息內文抬頭：[國泰人壽]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FA5" w:rsidRPr="009D3D09" w:rsidRDefault="00491FA5" w:rsidP="00545768">
            <w:pPr>
              <w:pStyle w:val="Tabletext"/>
              <w:rPr>
                <w:rFonts w:ascii="細明體" w:eastAsia="細明體" w:hAnsi="細明體" w:cs="Courier New" w:hint="eastAsia"/>
                <w:color w:val="538135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color w:val="538135"/>
                <w:lang w:eastAsia="zh-TW"/>
              </w:rPr>
              <w:t>若羚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FA5" w:rsidRDefault="00491FA5" w:rsidP="00545768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hint="eastAsia"/>
                <w:b/>
              </w:rPr>
              <w:t>191016001155</w:t>
            </w:r>
          </w:p>
        </w:tc>
      </w:tr>
      <w:tr w:rsidR="009D3D09" w:rsidRPr="006D42F2" w:rsidTr="00305ACF">
        <w:trPr>
          <w:ins w:id="2" w:author="伯珊" w:date="2020-05-28T18:13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D09" w:rsidRDefault="009D3D09" w:rsidP="009D3D09">
            <w:pPr>
              <w:pStyle w:val="Tabletext"/>
              <w:rPr>
                <w:ins w:id="3" w:author="伯珊" w:date="2020-05-28T18:13:00Z"/>
                <w:rFonts w:eastAsia="標楷體" w:hint="eastAsia"/>
                <w:color w:val="00B050"/>
                <w:lang w:eastAsia="zh-TW"/>
              </w:rPr>
            </w:pPr>
            <w:ins w:id="4" w:author="伯珊" w:date="2020-05-28T18:14:00Z">
              <w:r>
                <w:rPr>
                  <w:rFonts w:eastAsia="標楷體" w:hint="eastAsia"/>
                  <w:lang w:eastAsia="zh-TW"/>
                </w:rPr>
                <w:t>2020/5/</w:t>
              </w:r>
              <w:r>
                <w:rPr>
                  <w:rFonts w:eastAsia="標楷體"/>
                  <w:lang w:eastAsia="zh-TW"/>
                </w:rPr>
                <w:t>2</w:t>
              </w:r>
              <w:r>
                <w:rPr>
                  <w:rFonts w:eastAsia="標楷體" w:hint="eastAsia"/>
                  <w:lang w:eastAsia="zh-TW"/>
                </w:rPr>
                <w:t>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D09" w:rsidRDefault="009D3D09" w:rsidP="009D3D09">
            <w:pPr>
              <w:pStyle w:val="Tabletext"/>
              <w:rPr>
                <w:ins w:id="5" w:author="伯珊" w:date="2020-05-28T18:13:00Z"/>
                <w:rFonts w:ascii="細明體" w:eastAsia="細明體" w:hAnsi="細明體" w:hint="eastAsia"/>
                <w:color w:val="00B050"/>
                <w:kern w:val="2"/>
                <w:lang w:eastAsia="zh-TW"/>
              </w:rPr>
            </w:pPr>
            <w:ins w:id="6" w:author="伯珊" w:date="2020-05-28T18:14:00Z">
              <w:r>
                <w:rPr>
                  <w:rFonts w:eastAsia="標楷體" w:hint="eastAsia"/>
                  <w:lang w:eastAsia="zh-TW"/>
                </w:rPr>
                <w:t>15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D09" w:rsidRDefault="009D3D09" w:rsidP="009D3D09">
            <w:pPr>
              <w:pStyle w:val="Tabletext"/>
              <w:rPr>
                <w:ins w:id="7" w:author="伯珊" w:date="2020-05-28T18:13:00Z"/>
                <w:rFonts w:ascii="細明體" w:eastAsia="細明體" w:hAnsi="細明體" w:cs="Courier New" w:hint="eastAsia"/>
                <w:color w:val="538135"/>
                <w:lang w:eastAsia="zh-TW"/>
              </w:rPr>
            </w:pPr>
            <w:ins w:id="8" w:author="伯珊" w:date="2020-05-28T18:14:00Z">
              <w:r>
                <w:rPr>
                  <w:rFonts w:hint="eastAsia"/>
                  <w:lang w:eastAsia="zh-TW"/>
                </w:rPr>
                <w:t>SW-</w:t>
              </w:r>
              <w:r>
                <w:rPr>
                  <w:rFonts w:hint="eastAsia"/>
                  <w:lang w:eastAsia="zh-TW"/>
                </w:rPr>
                <w:t>業務員補全短網址優化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D09" w:rsidRDefault="009D3D09" w:rsidP="009D3D09">
            <w:pPr>
              <w:pStyle w:val="Tabletext"/>
              <w:rPr>
                <w:ins w:id="9" w:author="伯珊" w:date="2020-05-28T18:13:00Z"/>
                <w:rFonts w:ascii="細明體" w:eastAsia="細明體" w:hAnsi="細明體" w:cs="Courier New" w:hint="eastAsia"/>
                <w:color w:val="538135"/>
                <w:lang w:eastAsia="zh-TW"/>
              </w:rPr>
            </w:pPr>
            <w:ins w:id="10" w:author="伯珊" w:date="2020-05-28T18:14:00Z">
              <w:r w:rsidRPr="00DC05FF">
                <w:rPr>
                  <w:rFonts w:ascii="新細明體" w:hAnsi="新細明體" w:hint="eastAsia"/>
                  <w:lang w:eastAsia="zh-TW"/>
                </w:rPr>
                <w:t>龎伯珊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D09" w:rsidRDefault="009D3D09" w:rsidP="009D3D09">
            <w:pPr>
              <w:spacing w:line="240" w:lineRule="atLeast"/>
              <w:rPr>
                <w:ins w:id="11" w:author="伯珊" w:date="2020-05-28T18:13:00Z"/>
                <w:rFonts w:ascii="Arial" w:eastAsia="標楷體" w:hAnsi="Arial" w:hint="eastAsia"/>
                <w:b/>
              </w:rPr>
            </w:pPr>
            <w:ins w:id="12" w:author="伯珊" w:date="2020-05-28T18:14:00Z">
              <w:r>
                <w:rPr>
                  <w:rFonts w:ascii="標楷體" w:eastAsia="標楷體" w:hAnsi="標楷體" w:hint="eastAsia"/>
                  <w:b/>
                </w:rPr>
                <w:t>200515001713</w:t>
              </w:r>
            </w:ins>
          </w:p>
        </w:tc>
      </w:tr>
    </w:tbl>
    <w:p w:rsidR="001029E3" w:rsidRPr="006D42F2" w:rsidRDefault="001029E3">
      <w:pPr>
        <w:rPr>
          <w:rFonts w:hint="eastAsia"/>
        </w:rPr>
      </w:pPr>
    </w:p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6D42F2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6D42F2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6C30D0" w:rsidRPr="006D42F2" w:rsidTr="009768B2">
        <w:tc>
          <w:tcPr>
            <w:tcW w:w="144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6C30D0" w:rsidRPr="007543E5" w:rsidRDefault="006C30D0" w:rsidP="009768B2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kern w:val="0"/>
                <w:sz w:val="20"/>
                <w:szCs w:val="20"/>
                <w:lang w:val="zh-TW"/>
              </w:rPr>
            </w:pPr>
            <w:r w:rsidRPr="007543E5">
              <w:rPr>
                <w:rFonts w:ascii="細明體" w:eastAsia="細明體" w:hAnsi="細明體" w:hint="eastAsia"/>
                <w:kern w:val="0"/>
                <w:sz w:val="20"/>
                <w:szCs w:val="20"/>
                <w:lang w:val="zh-TW"/>
              </w:rPr>
              <w:t>每日理賠給付簡訊發送</w:t>
            </w:r>
          </w:p>
        </w:tc>
      </w:tr>
      <w:tr w:rsidR="006C30D0" w:rsidRPr="006D42F2" w:rsidTr="009768B2">
        <w:tc>
          <w:tcPr>
            <w:tcW w:w="144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6C30D0" w:rsidRPr="006D42F2" w:rsidRDefault="006C30D0" w:rsidP="009768B2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/>
                <w:sz w:val="20"/>
                <w:szCs w:val="20"/>
              </w:rPr>
              <w:t>AAZ7_B100.java</w:t>
            </w:r>
          </w:p>
        </w:tc>
      </w:tr>
      <w:tr w:rsidR="006C30D0" w:rsidRPr="006D42F2" w:rsidTr="009768B2">
        <w:tc>
          <w:tcPr>
            <w:tcW w:w="144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6C30D0" w:rsidRPr="006D42F2" w:rsidTr="009768B2">
        <w:tc>
          <w:tcPr>
            <w:tcW w:w="144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</w:rPr>
              <w:t>每日理賠案件給付出去後，晚上跑批次寄送簡訊給保戶。</w:t>
            </w:r>
          </w:p>
        </w:tc>
      </w:tr>
      <w:tr w:rsidR="006C30D0" w:rsidRPr="006D42F2" w:rsidTr="009768B2">
        <w:tc>
          <w:tcPr>
            <w:tcW w:w="144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6C30D0" w:rsidRPr="006D42F2" w:rsidTr="009768B2">
        <w:tc>
          <w:tcPr>
            <w:tcW w:w="144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6C30D0" w:rsidRPr="006D42F2" w:rsidRDefault="006C30D0" w:rsidP="006C30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6C30D0" w:rsidRPr="006D42F2" w:rsidTr="009768B2">
        <w:tc>
          <w:tcPr>
            <w:tcW w:w="144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6C30D0" w:rsidRPr="006D42F2" w:rsidTr="009768B2">
        <w:tc>
          <w:tcPr>
            <w:tcW w:w="1440" w:type="dxa"/>
          </w:tcPr>
          <w:p w:rsidR="006C30D0" w:rsidRPr="006D42F2" w:rsidRDefault="006C30D0" w:rsidP="009768B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6C30D0" w:rsidRPr="006D42F2" w:rsidRDefault="00DC174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6C30D0" w:rsidRPr="006D42F2">
              <w:rPr>
                <w:rFonts w:ascii="細明體" w:eastAsia="細明體" w:hAnsi="細明體" w:hint="eastAsia"/>
                <w:sz w:val="20"/>
                <w:szCs w:val="20"/>
              </w:rPr>
              <w:t>員工(UCBean)  ■客戶(CustomerBean)</w:t>
            </w:r>
          </w:p>
        </w:tc>
      </w:tr>
    </w:tbl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6D42F2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6D42F2">
        <w:rPr>
          <w:rFonts w:ascii="細明體" w:eastAsia="細明體" w:hAnsi="細明體" w:cs="Courier New" w:hint="eastAsia"/>
          <w:b/>
        </w:rPr>
        <w:t>程式流程圖</w:t>
      </w:r>
    </w:p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6D42F2">
        <w:rPr>
          <w:rFonts w:ascii="細明體" w:eastAsia="細明體" w:hAnsi="細明體" w:hint="eastAsia"/>
          <w:b/>
          <w:kern w:val="2"/>
          <w:lang w:eastAsia="zh-TW"/>
        </w:rPr>
        <w:t>三、相關檔案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6C30D0" w:rsidRPr="006D42F2" w:rsidTr="009768B2">
        <w:tc>
          <w:tcPr>
            <w:tcW w:w="794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6C30D0" w:rsidRPr="006D42F2" w:rsidRDefault="006C30D0" w:rsidP="009768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D42F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D42F2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D42F2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D42F2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6C30D0" w:rsidRPr="006D42F2" w:rsidRDefault="006C30D0" w:rsidP="009768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D42F2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6C30D0" w:rsidRPr="006D42F2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6C30D0" w:rsidRPr="006D42F2" w:rsidRDefault="006C30D0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cs="細明體" w:hint="eastAsia"/>
                <w:sz w:val="20"/>
                <w:szCs w:val="20"/>
              </w:rPr>
              <w:t>理賠受理進度檔</w:t>
            </w:r>
          </w:p>
        </w:tc>
        <w:tc>
          <w:tcPr>
            <w:tcW w:w="2835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C30D0" w:rsidRPr="006D42F2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6C30D0" w:rsidRPr="006D42F2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理賠受理輸入申請書檔</w:t>
            </w:r>
          </w:p>
        </w:tc>
        <w:tc>
          <w:tcPr>
            <w:tcW w:w="2835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C30D0" w:rsidRPr="006D42F2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6C30D0" w:rsidRPr="006D42F2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6C30D0" w:rsidRPr="006D42F2" w:rsidRDefault="006C30D0" w:rsidP="009768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理賠明細檔</w:t>
            </w:r>
          </w:p>
        </w:tc>
        <w:tc>
          <w:tcPr>
            <w:tcW w:w="2835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C30D0" w:rsidRPr="006D42F2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6C30D0" w:rsidRPr="006D42F2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6C30D0" w:rsidRPr="006D42F2" w:rsidRDefault="006C30D0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cs="細明體" w:hint="eastAsia"/>
                <w:sz w:val="20"/>
                <w:szCs w:val="20"/>
              </w:rPr>
              <w:t>理賠補全明細檔</w:t>
            </w:r>
          </w:p>
        </w:tc>
        <w:tc>
          <w:tcPr>
            <w:tcW w:w="2835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DTAAJ010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C30D0" w:rsidRPr="006D42F2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C30D0" w:rsidRPr="006D42F2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43E14" w:rsidRPr="006D42F2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43E14" w:rsidRPr="006D42F2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B43E14" w:rsidRPr="006D42F2" w:rsidRDefault="00B43E14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cs="細明體" w:hint="eastAsia"/>
                <w:sz w:val="20"/>
                <w:szCs w:val="20"/>
              </w:rPr>
              <w:t>交查受理檔</w:t>
            </w:r>
          </w:p>
        </w:tc>
        <w:tc>
          <w:tcPr>
            <w:tcW w:w="2835" w:type="dxa"/>
          </w:tcPr>
          <w:p w:rsidR="00B43E14" w:rsidRPr="006D42F2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DTAHA010</w:t>
            </w:r>
          </w:p>
        </w:tc>
        <w:tc>
          <w:tcPr>
            <w:tcW w:w="799" w:type="dxa"/>
          </w:tcPr>
          <w:p w:rsidR="00B43E14" w:rsidRPr="006D42F2" w:rsidRDefault="00B43E14" w:rsidP="009768B2">
            <w:pPr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43E14" w:rsidRPr="006D42F2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43E14" w:rsidRPr="006D42F2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43E14" w:rsidRPr="006D42F2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43E14" w:rsidRPr="006D42F2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43E14" w:rsidRPr="006D42F2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3884" w:type="dxa"/>
          </w:tcPr>
          <w:p w:rsidR="00B43E14" w:rsidRPr="006D42F2" w:rsidRDefault="00B43E14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cs="細明體" w:hint="eastAsia"/>
                <w:sz w:val="20"/>
                <w:szCs w:val="20"/>
              </w:rPr>
              <w:t>交查明細檔</w:t>
            </w:r>
          </w:p>
        </w:tc>
        <w:tc>
          <w:tcPr>
            <w:tcW w:w="2835" w:type="dxa"/>
          </w:tcPr>
          <w:p w:rsidR="00B43E14" w:rsidRPr="006D42F2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DTAHA020</w:t>
            </w:r>
          </w:p>
        </w:tc>
        <w:tc>
          <w:tcPr>
            <w:tcW w:w="799" w:type="dxa"/>
          </w:tcPr>
          <w:p w:rsidR="00B43E14" w:rsidRPr="006D42F2" w:rsidRDefault="00B43E14" w:rsidP="009768B2">
            <w:pPr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43E14" w:rsidRPr="006D42F2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43E14" w:rsidRPr="006D42F2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43E14" w:rsidRPr="006D42F2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43E14" w:rsidRPr="006D42F2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43E14" w:rsidRPr="006D42F2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3884" w:type="dxa"/>
          </w:tcPr>
          <w:p w:rsidR="00B43E14" w:rsidRPr="006D42F2" w:rsidRDefault="00B43E14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cs="細明體" w:hint="eastAsia"/>
                <w:sz w:val="20"/>
                <w:szCs w:val="20"/>
              </w:rPr>
              <w:t>預付金給付檔</w:t>
            </w:r>
          </w:p>
        </w:tc>
        <w:tc>
          <w:tcPr>
            <w:tcW w:w="2835" w:type="dxa"/>
          </w:tcPr>
          <w:p w:rsidR="00B43E14" w:rsidRPr="006D42F2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  <w:tc>
          <w:tcPr>
            <w:tcW w:w="799" w:type="dxa"/>
          </w:tcPr>
          <w:p w:rsidR="00B43E14" w:rsidRPr="006D42F2" w:rsidRDefault="00B43E14" w:rsidP="009768B2">
            <w:pPr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43E14" w:rsidRPr="006D42F2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43E14" w:rsidRPr="006D42F2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43E14" w:rsidRPr="006D42F2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43E14" w:rsidRPr="006D42F2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43E14" w:rsidRPr="006D42F2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</w:p>
        </w:tc>
        <w:tc>
          <w:tcPr>
            <w:tcW w:w="3884" w:type="dxa"/>
          </w:tcPr>
          <w:p w:rsidR="00B43E14" w:rsidRPr="006D42F2" w:rsidRDefault="00B43E14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cs="細明體" w:hint="eastAsia"/>
                <w:sz w:val="20"/>
                <w:szCs w:val="20"/>
              </w:rPr>
              <w:t>預付金申請檔</w:t>
            </w:r>
          </w:p>
        </w:tc>
        <w:tc>
          <w:tcPr>
            <w:tcW w:w="2835" w:type="dxa"/>
          </w:tcPr>
          <w:p w:rsidR="00B43E14" w:rsidRPr="006D42F2" w:rsidRDefault="00B43E1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DTAAI010</w:t>
            </w:r>
          </w:p>
        </w:tc>
        <w:tc>
          <w:tcPr>
            <w:tcW w:w="799" w:type="dxa"/>
          </w:tcPr>
          <w:p w:rsidR="00B43E14" w:rsidRPr="006D42F2" w:rsidRDefault="00B43E14" w:rsidP="009768B2">
            <w:pPr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43E14" w:rsidRPr="006D42F2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43E14" w:rsidRPr="006D42F2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43E14" w:rsidRPr="006D42F2" w:rsidRDefault="00B43E14" w:rsidP="009768B2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6D42F2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6C30D0" w:rsidRPr="006D42F2" w:rsidTr="009768B2">
        <w:tc>
          <w:tcPr>
            <w:tcW w:w="72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6C30D0" w:rsidRPr="006D42F2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6C30D0" w:rsidRPr="006D42F2" w:rsidRDefault="006C30D0" w:rsidP="009768B2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cs="Arial" w:hint="eastAsia"/>
                <w:kern w:val="2"/>
                <w:lang w:eastAsia="zh-TW"/>
              </w:rPr>
            </w:pPr>
            <w:r w:rsidRPr="006D42F2">
              <w:rPr>
                <w:rFonts w:ascii="新細明體" w:hAnsi="新細明體" w:cs="Arial" w:hint="eastAsia"/>
                <w:kern w:val="2"/>
                <w:lang w:eastAsia="zh-TW"/>
              </w:rPr>
              <w:t>簡訊模組</w:t>
            </w:r>
          </w:p>
        </w:tc>
        <w:tc>
          <w:tcPr>
            <w:tcW w:w="4770" w:type="dxa"/>
          </w:tcPr>
          <w:p w:rsidR="006C30D0" w:rsidRPr="006D42F2" w:rsidRDefault="006C30D0" w:rsidP="009768B2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 w:rsidRPr="006D42F2">
              <w:rPr>
                <w:rFonts w:ascii="新細明體" w:hAnsi="新細明體" w:cs="Arial"/>
                <w:kern w:val="2"/>
                <w:lang w:eastAsia="zh-TW"/>
              </w:rPr>
              <w:t>ZZ_M0Z001</w:t>
            </w:r>
          </w:p>
        </w:tc>
      </w:tr>
      <w:tr w:rsidR="006C30D0" w:rsidRPr="006D42F2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6C30D0" w:rsidRPr="006D42F2" w:rsidRDefault="006C30D0" w:rsidP="009768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6D42F2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6C30D0" w:rsidRPr="006D42F2" w:rsidRDefault="006C30D0" w:rsidP="009768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6D42F2">
              <w:rPr>
                <w:kern w:val="2"/>
                <w:lang w:eastAsia="zh-TW"/>
              </w:rPr>
              <w:t>ErrorLog.java</w:t>
            </w:r>
          </w:p>
        </w:tc>
      </w:tr>
      <w:tr w:rsidR="006C30D0" w:rsidRPr="006D42F2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6C30D0" w:rsidRPr="006D42F2" w:rsidRDefault="006C30D0" w:rsidP="009768B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CountManager.java</w:t>
            </w:r>
          </w:p>
        </w:tc>
      </w:tr>
    </w:tbl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6D42F2">
        <w:rPr>
          <w:rFonts w:ascii="細明體" w:eastAsia="細明體" w:hAnsi="細明體" w:hint="eastAsia"/>
          <w:b/>
          <w:kern w:val="2"/>
          <w:lang w:eastAsia="zh-TW"/>
        </w:rPr>
        <w:lastRenderedPageBreak/>
        <w:t>五、</w:t>
      </w:r>
      <w:r w:rsidRPr="006D42F2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6C30D0" w:rsidRPr="006D42F2" w:rsidTr="009768B2">
        <w:trPr>
          <w:trHeight w:val="120"/>
        </w:trPr>
        <w:tc>
          <w:tcPr>
            <w:tcW w:w="1672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/>
                <w:sz w:val="20"/>
                <w:szCs w:val="20"/>
              </w:rPr>
              <w:t>JAAADZ001</w:t>
            </w:r>
          </w:p>
        </w:tc>
      </w:tr>
      <w:tr w:rsidR="006C30D0" w:rsidRPr="006D42F2" w:rsidTr="009768B2">
        <w:trPr>
          <w:trHeight w:val="120"/>
        </w:trPr>
        <w:tc>
          <w:tcPr>
            <w:tcW w:w="1672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6C30D0" w:rsidRPr="006D42F2" w:rsidTr="009768B2">
        <w:trPr>
          <w:trHeight w:val="120"/>
        </w:trPr>
        <w:tc>
          <w:tcPr>
            <w:tcW w:w="1672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Z0</w:t>
            </w:r>
          </w:p>
        </w:tc>
      </w:tr>
      <w:tr w:rsidR="006C30D0" w:rsidRPr="006D42F2" w:rsidTr="009768B2">
        <w:trPr>
          <w:trHeight w:val="120"/>
        </w:trPr>
        <w:tc>
          <w:tcPr>
            <w:tcW w:w="1672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6C30D0" w:rsidRPr="006D42F2" w:rsidTr="009768B2">
        <w:trPr>
          <w:trHeight w:val="120"/>
        </w:trPr>
        <w:tc>
          <w:tcPr>
            <w:tcW w:w="1672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6D42F2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6C30D0" w:rsidRPr="006D42F2" w:rsidTr="009768B2">
        <w:tc>
          <w:tcPr>
            <w:tcW w:w="72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6C30D0" w:rsidRPr="006D42F2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C6C08" w:rsidRPr="006D42F2" w:rsidTr="00FC0F0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C6C08" w:rsidRPr="006D42F2" w:rsidRDefault="00352F68" w:rsidP="00FC0F0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0C6C08" w:rsidRPr="006D42F2" w:rsidRDefault="000C6C08" w:rsidP="00FC0F0A">
            <w:pPr>
              <w:jc w:val="both"/>
              <w:rPr>
                <w:rFonts w:ascii="Arial" w:hAnsi="Arial" w:hint="eastAsia"/>
                <w:sz w:val="20"/>
                <w:szCs w:val="20"/>
              </w:rPr>
            </w:pPr>
            <w:r w:rsidRPr="006D42F2">
              <w:rPr>
                <w:rFonts w:ascii="Arial" w:hAnsi="Arial" w:hint="eastAsia"/>
                <w:sz w:val="20"/>
                <w:szCs w:val="20"/>
              </w:rPr>
              <w:t>處理訊息種類</w:t>
            </w:r>
          </w:p>
        </w:tc>
        <w:tc>
          <w:tcPr>
            <w:tcW w:w="3465" w:type="dxa"/>
          </w:tcPr>
          <w:p w:rsidR="000C6C08" w:rsidRPr="006D42F2" w:rsidRDefault="000C6C08" w:rsidP="00FC0F0A">
            <w:pPr>
              <w:jc w:val="both"/>
              <w:rPr>
                <w:rFonts w:ascii="Arial" w:hAnsi="Arial" w:hint="eastAsia"/>
                <w:sz w:val="20"/>
                <w:szCs w:val="20"/>
              </w:rPr>
            </w:pPr>
            <w:r w:rsidRPr="006D42F2"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352F68" w:rsidRPr="006D42F2" w:rsidRDefault="00352F68" w:rsidP="00FC0F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68561F" w:rsidRPr="006D42F2">
              <w:rPr>
                <w:rFonts w:ascii="細明體" w:eastAsia="細明體" w:hAnsi="細明體" w:hint="eastAsia"/>
                <w:sz w:val="20"/>
                <w:szCs w:val="20"/>
              </w:rPr>
              <w:t>或 不傳</w:t>
            </w: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: 不分種類</w:t>
            </w:r>
          </w:p>
          <w:p w:rsidR="000C6C08" w:rsidRPr="006D42F2" w:rsidRDefault="000C6C08" w:rsidP="00FC0F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2: 補全</w:t>
            </w:r>
          </w:p>
          <w:p w:rsidR="000C6C08" w:rsidRPr="006D42F2" w:rsidRDefault="000C6C08" w:rsidP="00FC0F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4: 結案 , 部分結案-- 給客戶</w:t>
            </w:r>
          </w:p>
          <w:p w:rsidR="000C6C08" w:rsidRPr="006D42F2" w:rsidRDefault="000C6C08" w:rsidP="00FC0F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5: 結案 , 部分結案-- 給理專</w:t>
            </w:r>
          </w:p>
          <w:p w:rsidR="000C6C08" w:rsidRPr="006D42F2" w:rsidRDefault="000C6C08" w:rsidP="00FC0F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6: 交查</w:t>
            </w:r>
          </w:p>
          <w:p w:rsidR="000C6C08" w:rsidRPr="006D42F2" w:rsidRDefault="000C6C08" w:rsidP="00FC0F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7: 案件受理超過14及30天</w:t>
            </w:r>
          </w:p>
          <w:p w:rsidR="000C6C08" w:rsidRPr="006D42F2" w:rsidRDefault="000C6C08" w:rsidP="00FC0F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8: 預付金</w:t>
            </w:r>
          </w:p>
          <w:p w:rsidR="000C6C08" w:rsidRPr="006D42F2" w:rsidRDefault="000C6C08" w:rsidP="00FC0F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9: 非保代結案不給付案件</w:t>
            </w:r>
          </w:p>
          <w:p w:rsidR="000C6C08" w:rsidRPr="006D42F2" w:rsidRDefault="000C6C08" w:rsidP="00FC0F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10: 預付金未結</w:t>
            </w:r>
          </w:p>
        </w:tc>
      </w:tr>
      <w:tr w:rsidR="0068561F" w:rsidRPr="006D42F2" w:rsidTr="00FC0F0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8561F" w:rsidRPr="006D42F2" w:rsidRDefault="0068561F" w:rsidP="00FC0F0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68561F" w:rsidRPr="006D42F2" w:rsidRDefault="00B93351" w:rsidP="00FC0F0A">
            <w:pPr>
              <w:jc w:val="both"/>
              <w:rPr>
                <w:rFonts w:ascii="Arial" w:hAnsi="Arial" w:hint="eastAsia"/>
                <w:sz w:val="20"/>
                <w:szCs w:val="20"/>
              </w:rPr>
            </w:pPr>
            <w:r w:rsidRPr="006D42F2">
              <w:rPr>
                <w:rFonts w:ascii="Arial" w:hAnsi="Arial" w:hint="eastAsia"/>
                <w:sz w:val="20"/>
                <w:szCs w:val="20"/>
              </w:rPr>
              <w:t>批次</w:t>
            </w:r>
            <w:r w:rsidR="0068561F" w:rsidRPr="006D42F2">
              <w:rPr>
                <w:rFonts w:ascii="Arial" w:hAnsi="Arial" w:hint="eastAsia"/>
                <w:sz w:val="20"/>
                <w:szCs w:val="20"/>
              </w:rPr>
              <w:t>時間點</w:t>
            </w:r>
          </w:p>
        </w:tc>
        <w:tc>
          <w:tcPr>
            <w:tcW w:w="3465" w:type="dxa"/>
          </w:tcPr>
          <w:p w:rsidR="0068561F" w:rsidRPr="006D42F2" w:rsidRDefault="0068561F" w:rsidP="00FC0F0A">
            <w:pPr>
              <w:jc w:val="both"/>
              <w:rPr>
                <w:rFonts w:ascii="Arial" w:hAnsi="Arial" w:hint="eastAsia"/>
                <w:sz w:val="20"/>
                <w:szCs w:val="20"/>
              </w:rPr>
            </w:pPr>
            <w:r w:rsidRPr="006D42F2"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68561F" w:rsidRPr="006D42F2" w:rsidRDefault="002E6773" w:rsidP="00FC0F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 w:rsidR="0068561F" w:rsidRPr="006D42F2">
              <w:rPr>
                <w:rFonts w:ascii="細明體" w:eastAsia="細明體" w:hAnsi="細明體" w:hint="eastAsia"/>
                <w:sz w:val="20"/>
                <w:szCs w:val="20"/>
              </w:rPr>
              <w:t xml:space="preserve">或 不傳: </w:t>
            </w: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晚上</w:t>
            </w:r>
          </w:p>
          <w:p w:rsidR="0068561F" w:rsidRPr="006D42F2" w:rsidRDefault="0068561F" w:rsidP="00FC0F0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D: 白天</w:t>
            </w:r>
          </w:p>
        </w:tc>
      </w:tr>
      <w:tr w:rsidR="0068561F" w:rsidRPr="006D42F2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8561F" w:rsidRPr="006D42F2" w:rsidRDefault="0068561F" w:rsidP="006856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2880" w:type="dxa"/>
            <w:vAlign w:val="center"/>
          </w:tcPr>
          <w:p w:rsidR="0068561F" w:rsidRPr="006D42F2" w:rsidRDefault="0068561F" w:rsidP="009768B2">
            <w:pPr>
              <w:rPr>
                <w:rFonts w:ascii="Arial" w:hAnsi="Arial" w:hint="eastAsia"/>
                <w:sz w:val="20"/>
                <w:szCs w:val="20"/>
              </w:rPr>
            </w:pPr>
            <w:r w:rsidRPr="006D42F2">
              <w:rPr>
                <w:rFonts w:ascii="Arial" w:hAnsi="Arial" w:hint="eastAsia"/>
                <w:sz w:val="20"/>
                <w:szCs w:val="20"/>
              </w:rPr>
              <w:t>查詢日期</w:t>
            </w:r>
          </w:p>
        </w:tc>
        <w:tc>
          <w:tcPr>
            <w:tcW w:w="3465" w:type="dxa"/>
            <w:vAlign w:val="bottom"/>
          </w:tcPr>
          <w:p w:rsidR="0068561F" w:rsidRPr="006D42F2" w:rsidRDefault="0068561F" w:rsidP="009768B2">
            <w:pPr>
              <w:rPr>
                <w:rFonts w:ascii="Arial" w:hAnsi="Arial" w:hint="eastAsia"/>
                <w:sz w:val="20"/>
                <w:szCs w:val="20"/>
              </w:rPr>
            </w:pPr>
            <w:r w:rsidRPr="006D42F2"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68561F" w:rsidRPr="006D42F2" w:rsidRDefault="0068561F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hint="eastAsia"/>
                <w:sz w:val="20"/>
                <w:szCs w:val="20"/>
              </w:rPr>
              <w:t>不傳則為shutdown day</w:t>
            </w:r>
          </w:p>
        </w:tc>
      </w:tr>
    </w:tbl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6D42F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6D42F2">
        <w:rPr>
          <w:rFonts w:ascii="細明體" w:eastAsia="細明體" w:hAnsi="細明體" w:hint="eastAsia"/>
          <w:b/>
          <w:kern w:val="2"/>
          <w:lang w:eastAsia="zh-TW"/>
        </w:rPr>
        <w:t>七、程式內容</w:t>
      </w:r>
    </w:p>
    <w:p w:rsidR="00BB1FBB" w:rsidRPr="006D42F2" w:rsidRDefault="00BB1FBB" w:rsidP="00BB1FBB">
      <w:pPr>
        <w:pStyle w:val="Tabletext"/>
        <w:keepLines w:val="0"/>
        <w:numPr>
          <w:ilvl w:val="1"/>
          <w:numId w:val="1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eastAsia="細明體"/>
          <w:kern w:val="2"/>
          <w:lang w:eastAsia="zh-TW"/>
        </w:rPr>
      </w:pPr>
      <w:r w:rsidRPr="006D42F2">
        <w:rPr>
          <w:rFonts w:eastAsia="細明體" w:hAnsi="細明體"/>
          <w:kern w:val="2"/>
          <w:lang w:eastAsia="zh-TW"/>
        </w:rPr>
        <w:t>共用變數</w:t>
      </w:r>
    </w:p>
    <w:tbl>
      <w:tblPr>
        <w:tblW w:w="8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1020"/>
        <w:gridCol w:w="1791"/>
      </w:tblGrid>
      <w:tr w:rsidR="00BB1FBB" w:rsidRPr="006D42F2" w:rsidTr="00793F3F">
        <w:tc>
          <w:tcPr>
            <w:tcW w:w="857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182040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543E5">
              <w:rPr>
                <w:rFonts w:eastAsia="細明體"/>
                <w:sz w:val="20"/>
                <w:szCs w:val="20"/>
              </w:rPr>
              <w:t>CountManager / ErrorLog</w:t>
            </w:r>
          </w:p>
        </w:tc>
      </w:tr>
      <w:tr w:rsidR="00BB1FBB" w:rsidRPr="006D42F2" w:rsidTr="00793F3F">
        <w:tc>
          <w:tcPr>
            <w:tcW w:w="682" w:type="dxa"/>
          </w:tcPr>
          <w:p w:rsidR="00BB1FBB" w:rsidRPr="006D42F2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6D42F2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6D42F2">
              <w:rPr>
                <w:rFonts w:eastAsia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 w:hAnsi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7543E5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</w:tr>
      <w:tr w:rsidR="00BB1FBB" w:rsidRPr="006D42F2" w:rsidTr="00793F3F">
        <w:tc>
          <w:tcPr>
            <w:tcW w:w="682" w:type="dxa"/>
          </w:tcPr>
          <w:p w:rsidR="00BB1FBB" w:rsidRPr="006D42F2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6D42F2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6D42F2">
              <w:rPr>
                <w:rFonts w:eastAsia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 w:hAnsi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6D42F2" w:rsidRDefault="00BB1FBB" w:rsidP="00D82853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AA</w:t>
            </w:r>
            <w:r w:rsidR="00D82853"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</w:p>
        </w:tc>
      </w:tr>
      <w:tr w:rsidR="00BB1FBB" w:rsidRPr="006D42F2" w:rsidTr="00793F3F">
        <w:tc>
          <w:tcPr>
            <w:tcW w:w="682" w:type="dxa"/>
          </w:tcPr>
          <w:p w:rsidR="00BB1FBB" w:rsidRPr="006D42F2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6D42F2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6D42F2">
              <w:rPr>
                <w:rFonts w:eastAsia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 w:hAnsi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1020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6D42F2" w:rsidTr="00793F3F">
        <w:tc>
          <w:tcPr>
            <w:tcW w:w="682" w:type="dxa"/>
          </w:tcPr>
          <w:p w:rsidR="00BB1FBB" w:rsidRPr="006D42F2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6D42F2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6D42F2">
              <w:rPr>
                <w:rFonts w:eastAsia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 w:hAnsi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AA</w:t>
            </w:r>
          </w:p>
        </w:tc>
      </w:tr>
      <w:tr w:rsidR="00BB1FBB" w:rsidRPr="006D42F2" w:rsidTr="00793F3F">
        <w:tc>
          <w:tcPr>
            <w:tcW w:w="682" w:type="dxa"/>
          </w:tcPr>
          <w:p w:rsidR="00BB1FBB" w:rsidRPr="006D42F2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6D42F2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6D42F2">
              <w:rPr>
                <w:rFonts w:eastAsia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 w:hAnsi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6D42F2" w:rsidRDefault="006138E7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6D42F2">
              <w:rPr>
                <w:rFonts w:eastAsia="細明體" w:hint="eastAsia"/>
                <w:bCs/>
                <w:sz w:val="20"/>
                <w:szCs w:val="20"/>
              </w:rPr>
              <w:t>Z7</w:t>
            </w:r>
          </w:p>
        </w:tc>
      </w:tr>
      <w:tr w:rsidR="00BB1FBB" w:rsidRPr="006D42F2" w:rsidTr="00793F3F">
        <w:tc>
          <w:tcPr>
            <w:tcW w:w="682" w:type="dxa"/>
          </w:tcPr>
          <w:p w:rsidR="00BB1FBB" w:rsidRPr="006D42F2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6D42F2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6D42F2">
              <w:rPr>
                <w:rFonts w:eastAsia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 w:hAnsi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6D42F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6D42F2" w:rsidRDefault="004940AD" w:rsidP="00405370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6D42F2">
              <w:rPr>
                <w:rFonts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6C30D0" w:rsidRPr="006D42F2" w:rsidRDefault="006C30D0" w:rsidP="006C30D0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463E68" w:rsidRPr="006D42F2" w:rsidRDefault="00463E68" w:rsidP="007F281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初始化：設定回覆訊息</w:t>
      </w:r>
      <w:r w:rsidRPr="006D42F2">
        <w:rPr>
          <w:rFonts w:hint="eastAsia"/>
          <w:kern w:val="2"/>
          <w:szCs w:val="24"/>
          <w:lang w:eastAsia="zh-TW"/>
        </w:rPr>
        <w:t>=0</w:t>
      </w:r>
    </w:p>
    <w:p w:rsidR="007F2818" w:rsidRPr="006D42F2" w:rsidRDefault="007F2818" w:rsidP="007F281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kern w:val="2"/>
          <w:szCs w:val="24"/>
          <w:lang w:eastAsia="zh-TW"/>
        </w:rPr>
        <w:t>I</w:t>
      </w:r>
      <w:r w:rsidRPr="006D42F2">
        <w:rPr>
          <w:rFonts w:hint="eastAsia"/>
          <w:kern w:val="2"/>
          <w:szCs w:val="24"/>
          <w:lang w:eastAsia="zh-TW"/>
        </w:rPr>
        <w:t xml:space="preserve">F </w:t>
      </w:r>
      <w:r w:rsidRPr="006D42F2">
        <w:rPr>
          <w:rFonts w:hint="eastAsia"/>
          <w:kern w:val="2"/>
          <w:szCs w:val="24"/>
          <w:lang w:eastAsia="zh-TW"/>
        </w:rPr>
        <w:t>輸入參數</w:t>
      </w:r>
      <w:r w:rsidRPr="006D42F2">
        <w:rPr>
          <w:rFonts w:hint="eastAsia"/>
          <w:kern w:val="2"/>
          <w:szCs w:val="24"/>
          <w:lang w:eastAsia="zh-TW"/>
        </w:rPr>
        <w:t>.</w:t>
      </w:r>
      <w:r w:rsidRPr="006D42F2">
        <w:rPr>
          <w:rFonts w:hint="eastAsia"/>
          <w:kern w:val="2"/>
          <w:szCs w:val="24"/>
          <w:lang w:eastAsia="zh-TW"/>
        </w:rPr>
        <w:t>查詢日期</w:t>
      </w:r>
      <w:r w:rsidRPr="006D42F2">
        <w:rPr>
          <w:rFonts w:hint="eastAsia"/>
          <w:kern w:val="2"/>
          <w:szCs w:val="24"/>
          <w:lang w:eastAsia="zh-TW"/>
        </w:rPr>
        <w:t xml:space="preserve"> </w:t>
      </w:r>
      <w:r w:rsidRPr="006D42F2">
        <w:rPr>
          <w:rFonts w:hint="eastAsia"/>
          <w:kern w:val="2"/>
          <w:szCs w:val="24"/>
          <w:lang w:eastAsia="zh-TW"/>
        </w:rPr>
        <w:t>有值</w:t>
      </w:r>
    </w:p>
    <w:p w:rsidR="007F2818" w:rsidRPr="006D42F2" w:rsidRDefault="007F2818" w:rsidP="007F281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檢核輸入參數</w:t>
      </w:r>
      <w:r w:rsidRPr="006D42F2">
        <w:rPr>
          <w:rFonts w:hint="eastAsia"/>
          <w:kern w:val="2"/>
          <w:szCs w:val="24"/>
          <w:lang w:eastAsia="zh-TW"/>
        </w:rPr>
        <w:t>.</w:t>
      </w:r>
      <w:r w:rsidRPr="006D42F2">
        <w:rPr>
          <w:rFonts w:hint="eastAsia"/>
          <w:kern w:val="2"/>
          <w:szCs w:val="24"/>
          <w:lang w:eastAsia="zh-TW"/>
        </w:rPr>
        <w:t>查詢日期是否是日期格式，</w:t>
      </w:r>
    </w:p>
    <w:p w:rsidR="007F2818" w:rsidRPr="006D42F2" w:rsidRDefault="007F2818" w:rsidP="007F281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 xml:space="preserve">IF </w:t>
      </w:r>
      <w:r w:rsidRPr="006D42F2">
        <w:rPr>
          <w:rFonts w:hint="eastAsia"/>
          <w:kern w:val="2"/>
          <w:szCs w:val="24"/>
          <w:lang w:eastAsia="zh-TW"/>
        </w:rPr>
        <w:t>檢核未過</w:t>
      </w:r>
    </w:p>
    <w:p w:rsidR="007F2818" w:rsidRPr="006D42F2" w:rsidRDefault="007F2818" w:rsidP="007F281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回覆訊息：參數錯誤</w:t>
      </w:r>
    </w:p>
    <w:p w:rsidR="007F2818" w:rsidRPr="006D42F2" w:rsidRDefault="007F2818" w:rsidP="007F281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END IF</w:t>
      </w:r>
    </w:p>
    <w:p w:rsidR="007F2818" w:rsidRPr="006D42F2" w:rsidRDefault="00157DAD" w:rsidP="007F281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ELSE</w:t>
      </w:r>
    </w:p>
    <w:p w:rsidR="00A0454C" w:rsidRPr="006D42F2" w:rsidRDefault="00EF34E9" w:rsidP="00A0454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取</w:t>
      </w:r>
      <w:r w:rsidRPr="006D42F2">
        <w:rPr>
          <w:rFonts w:hint="eastAsia"/>
          <w:kern w:val="2"/>
          <w:szCs w:val="24"/>
          <w:lang w:eastAsia="zh-TW"/>
        </w:rPr>
        <w:t>shutdownday</w:t>
      </w:r>
      <w:r w:rsidRPr="006D42F2">
        <w:rPr>
          <w:rFonts w:hint="eastAsia"/>
          <w:kern w:val="2"/>
          <w:szCs w:val="24"/>
          <w:lang w:eastAsia="zh-TW"/>
        </w:rPr>
        <w:t>之前一工作日</w:t>
      </w:r>
    </w:p>
    <w:p w:rsidR="00A0454C" w:rsidRPr="006D42F2" w:rsidRDefault="00A0454C" w:rsidP="00A0454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END IF</w:t>
      </w:r>
    </w:p>
    <w:p w:rsidR="00451B2D" w:rsidRPr="006D42F2" w:rsidRDefault="00451B2D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strike/>
          <w:kern w:val="2"/>
          <w:szCs w:val="24"/>
          <w:lang w:eastAsia="zh-TW"/>
        </w:rPr>
      </w:pPr>
      <w:r w:rsidRPr="006D42F2">
        <w:rPr>
          <w:rFonts w:hint="eastAsia"/>
          <w:strike/>
          <w:kern w:val="2"/>
          <w:szCs w:val="24"/>
          <w:lang w:eastAsia="zh-TW"/>
        </w:rPr>
        <w:t>查詢日期</w:t>
      </w:r>
      <w:r w:rsidRPr="006D42F2">
        <w:rPr>
          <w:rFonts w:hint="eastAsia"/>
          <w:strike/>
          <w:kern w:val="2"/>
          <w:szCs w:val="24"/>
          <w:lang w:eastAsia="zh-TW"/>
        </w:rPr>
        <w:t xml:space="preserve"> = </w:t>
      </w:r>
      <w:r w:rsidRPr="006D42F2">
        <w:rPr>
          <w:rFonts w:ascii="新細明體" w:hAnsi="新細明體"/>
          <w:strike/>
        </w:rPr>
        <w:t>DATE.getDB</w:t>
      </w:r>
      <w:r w:rsidRPr="006D42F2">
        <w:rPr>
          <w:rFonts w:ascii="新細明體" w:hAnsi="新細明體" w:hint="eastAsia"/>
          <w:strike/>
          <w:lang w:eastAsia="zh-TW"/>
        </w:rPr>
        <w:t>Date</w:t>
      </w:r>
      <w:r w:rsidRPr="006D42F2">
        <w:rPr>
          <w:rFonts w:ascii="新細明體" w:hAnsi="新細明體"/>
          <w:strike/>
        </w:rPr>
        <w:t>()</w:t>
      </w:r>
    </w:p>
    <w:p w:rsidR="004A3329" w:rsidRPr="006D42F2" w:rsidRDefault="004A3329" w:rsidP="00BF019A">
      <w:pPr>
        <w:pStyle w:val="Tabletext"/>
        <w:numPr>
          <w:ilvl w:val="1"/>
          <w:numId w:val="1"/>
        </w:numPr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取得簡訊發話代表號</w:t>
      </w:r>
      <w:r w:rsidRPr="006D42F2">
        <w:rPr>
          <w:rFonts w:hint="eastAsia"/>
          <w:kern w:val="2"/>
          <w:szCs w:val="24"/>
          <w:lang w:eastAsia="zh-TW"/>
        </w:rPr>
        <w:t>:</w:t>
      </w:r>
    </w:p>
    <w:p w:rsidR="004A3329" w:rsidRPr="006D42F2" w:rsidRDefault="004A3329" w:rsidP="00BF019A">
      <w:pPr>
        <w:pStyle w:val="Tabletext"/>
        <w:numPr>
          <w:ilvl w:val="2"/>
          <w:numId w:val="1"/>
        </w:numPr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$</w:t>
      </w:r>
      <w:r w:rsidRPr="006D42F2">
        <w:rPr>
          <w:rFonts w:hint="eastAsia"/>
          <w:kern w:val="2"/>
          <w:szCs w:val="24"/>
          <w:lang w:eastAsia="zh-TW"/>
        </w:rPr>
        <w:t>代表號</w:t>
      </w:r>
      <w:r w:rsidRPr="006D42F2">
        <w:rPr>
          <w:rFonts w:hint="eastAsia"/>
          <w:kern w:val="2"/>
          <w:szCs w:val="24"/>
          <w:lang w:eastAsia="zh-TW"/>
        </w:rPr>
        <w:t xml:space="preserve">List = </w:t>
      </w:r>
      <w:r w:rsidRPr="006D42F2">
        <w:rPr>
          <w:rFonts w:hint="eastAsia"/>
          <w:kern w:val="2"/>
          <w:szCs w:val="24"/>
          <w:lang w:eastAsia="zh-TW"/>
        </w:rPr>
        <w:t>由代碼對照維護取得</w:t>
      </w:r>
      <w:r w:rsidRPr="006D42F2">
        <w:rPr>
          <w:rFonts w:hint="eastAsia"/>
          <w:kern w:val="2"/>
          <w:szCs w:val="24"/>
          <w:lang w:eastAsia="zh-TW"/>
        </w:rPr>
        <w:t>AA</w:t>
      </w:r>
      <w:r w:rsidRPr="006D42F2">
        <w:rPr>
          <w:rFonts w:hint="eastAsia"/>
          <w:kern w:val="2"/>
          <w:szCs w:val="24"/>
          <w:lang w:eastAsia="zh-TW"/>
        </w:rPr>
        <w:t>的</w:t>
      </w:r>
      <w:r w:rsidRPr="006D42F2">
        <w:rPr>
          <w:rFonts w:hint="eastAsia"/>
          <w:kern w:val="2"/>
          <w:szCs w:val="24"/>
          <w:lang w:eastAsia="zh-TW"/>
        </w:rPr>
        <w:t>MSG_REP_NO</w:t>
      </w:r>
    </w:p>
    <w:p w:rsidR="00B93351" w:rsidRPr="006D42F2" w:rsidRDefault="00B93351" w:rsidP="00BF019A">
      <w:pPr>
        <w:pStyle w:val="Tabletext"/>
        <w:numPr>
          <w:ilvl w:val="1"/>
          <w:numId w:val="1"/>
        </w:numPr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 xml:space="preserve">IF </w:t>
      </w:r>
      <w:r w:rsidRPr="006D42F2">
        <w:rPr>
          <w:rFonts w:hint="eastAsia"/>
          <w:kern w:val="2"/>
          <w:szCs w:val="24"/>
          <w:lang w:eastAsia="zh-TW"/>
        </w:rPr>
        <w:t>輸入參數</w:t>
      </w:r>
      <w:r w:rsidRPr="006D42F2">
        <w:rPr>
          <w:rFonts w:hint="eastAsia"/>
          <w:kern w:val="2"/>
          <w:szCs w:val="24"/>
          <w:lang w:eastAsia="zh-TW"/>
        </w:rPr>
        <w:t>.</w:t>
      </w:r>
      <w:r w:rsidRPr="006D42F2">
        <w:rPr>
          <w:rFonts w:hint="eastAsia"/>
          <w:kern w:val="2"/>
          <w:szCs w:val="24"/>
          <w:lang w:eastAsia="zh-TW"/>
        </w:rPr>
        <w:t>批次時間點</w:t>
      </w:r>
      <w:r w:rsidRPr="006D42F2">
        <w:rPr>
          <w:rFonts w:hint="eastAsia"/>
          <w:kern w:val="2"/>
          <w:szCs w:val="24"/>
          <w:lang w:eastAsia="zh-TW"/>
        </w:rPr>
        <w:t xml:space="preserve"> </w:t>
      </w:r>
      <w:r w:rsidRPr="006D42F2">
        <w:rPr>
          <w:rFonts w:hint="eastAsia"/>
          <w:kern w:val="2"/>
          <w:szCs w:val="24"/>
          <w:lang w:eastAsia="zh-TW"/>
        </w:rPr>
        <w:t>有值</w:t>
      </w:r>
    </w:p>
    <w:p w:rsidR="00B93351" w:rsidRPr="006D42F2" w:rsidRDefault="00B93351" w:rsidP="00BF019A">
      <w:pPr>
        <w:pStyle w:val="Tabletext"/>
        <w:numPr>
          <w:ilvl w:val="2"/>
          <w:numId w:val="1"/>
        </w:numPr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$</w:t>
      </w:r>
      <w:r w:rsidRPr="006D42F2">
        <w:rPr>
          <w:rFonts w:hint="eastAsia"/>
          <w:kern w:val="2"/>
          <w:szCs w:val="24"/>
          <w:lang w:eastAsia="zh-TW"/>
        </w:rPr>
        <w:t>批次時間點</w:t>
      </w:r>
      <w:r w:rsidRPr="006D42F2">
        <w:rPr>
          <w:rFonts w:hint="eastAsia"/>
          <w:kern w:val="2"/>
          <w:szCs w:val="24"/>
          <w:lang w:eastAsia="zh-TW"/>
        </w:rPr>
        <w:t xml:space="preserve"> = </w:t>
      </w:r>
      <w:r w:rsidRPr="006D42F2">
        <w:rPr>
          <w:rFonts w:hint="eastAsia"/>
          <w:kern w:val="2"/>
          <w:szCs w:val="24"/>
          <w:lang w:eastAsia="zh-TW"/>
        </w:rPr>
        <w:t>輸入參數</w:t>
      </w:r>
      <w:r w:rsidRPr="006D42F2">
        <w:rPr>
          <w:rFonts w:hint="eastAsia"/>
          <w:kern w:val="2"/>
          <w:szCs w:val="24"/>
          <w:lang w:eastAsia="zh-TW"/>
        </w:rPr>
        <w:t>.</w:t>
      </w:r>
      <w:r w:rsidRPr="006D42F2">
        <w:rPr>
          <w:rFonts w:hint="eastAsia"/>
          <w:kern w:val="2"/>
          <w:szCs w:val="24"/>
          <w:lang w:eastAsia="zh-TW"/>
        </w:rPr>
        <w:t>批次時間點</w:t>
      </w:r>
    </w:p>
    <w:p w:rsidR="00B93351" w:rsidRPr="006D42F2" w:rsidRDefault="00B93351" w:rsidP="00BF019A">
      <w:pPr>
        <w:pStyle w:val="Tabletext"/>
        <w:numPr>
          <w:ilvl w:val="1"/>
          <w:numId w:val="1"/>
        </w:numPr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ELSE</w:t>
      </w:r>
    </w:p>
    <w:p w:rsidR="00B93351" w:rsidRPr="006D42F2" w:rsidRDefault="00B93351" w:rsidP="00BF019A">
      <w:pPr>
        <w:pStyle w:val="Tabletext"/>
        <w:numPr>
          <w:ilvl w:val="2"/>
          <w:numId w:val="1"/>
        </w:numPr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$</w:t>
      </w:r>
      <w:r w:rsidRPr="006D42F2">
        <w:rPr>
          <w:rFonts w:hint="eastAsia"/>
          <w:kern w:val="2"/>
          <w:szCs w:val="24"/>
          <w:lang w:eastAsia="zh-TW"/>
        </w:rPr>
        <w:t>批次時間點</w:t>
      </w:r>
      <w:r w:rsidRPr="006D42F2">
        <w:rPr>
          <w:rFonts w:hint="eastAsia"/>
          <w:kern w:val="2"/>
          <w:szCs w:val="24"/>
          <w:lang w:eastAsia="zh-TW"/>
        </w:rPr>
        <w:t xml:space="preserve"> = N</w:t>
      </w:r>
    </w:p>
    <w:p w:rsidR="00B93351" w:rsidRPr="006D42F2" w:rsidRDefault="00B93351" w:rsidP="00BF019A">
      <w:pPr>
        <w:pStyle w:val="Tabletext"/>
        <w:numPr>
          <w:ilvl w:val="1"/>
          <w:numId w:val="1"/>
        </w:numPr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END</w:t>
      </w:r>
    </w:p>
    <w:p w:rsidR="00463E68" w:rsidRPr="006D42F2" w:rsidRDefault="00463E68" w:rsidP="00463E6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處理補全件：</w:t>
      </w:r>
      <w:r w:rsidR="006535D8" w:rsidRPr="006D42F2">
        <w:rPr>
          <w:rFonts w:hint="eastAsia"/>
          <w:kern w:val="2"/>
          <w:szCs w:val="24"/>
          <w:lang w:eastAsia="zh-TW"/>
        </w:rPr>
        <w:t>(</w:t>
      </w:r>
      <w:r w:rsidR="006535D8" w:rsidRPr="006D42F2">
        <w:rPr>
          <w:rFonts w:hint="eastAsia"/>
          <w:kern w:val="2"/>
          <w:szCs w:val="24"/>
          <w:lang w:eastAsia="zh-TW"/>
        </w:rPr>
        <w:t>給客戶</w:t>
      </w:r>
      <w:r w:rsidR="006535D8" w:rsidRPr="006D42F2">
        <w:rPr>
          <w:rFonts w:hint="eastAsia"/>
          <w:kern w:val="2"/>
          <w:szCs w:val="24"/>
          <w:lang w:eastAsia="zh-TW"/>
        </w:rPr>
        <w:t>)</w:t>
      </w:r>
    </w:p>
    <w:p w:rsidR="00B93351" w:rsidRPr="006D42F2" w:rsidRDefault="00B93351" w:rsidP="00BF019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若</w:t>
      </w:r>
      <w:r w:rsidRPr="006D42F2">
        <w:rPr>
          <w:rFonts w:hint="eastAsia"/>
          <w:kern w:val="2"/>
          <w:szCs w:val="24"/>
          <w:lang w:eastAsia="zh-TW"/>
        </w:rPr>
        <w:t>$</w:t>
      </w:r>
      <w:r w:rsidRPr="006D42F2">
        <w:rPr>
          <w:rFonts w:hint="eastAsia"/>
          <w:kern w:val="2"/>
          <w:szCs w:val="24"/>
          <w:lang w:eastAsia="zh-TW"/>
        </w:rPr>
        <w:t>批次時間點</w:t>
      </w:r>
      <w:r w:rsidRPr="006D42F2">
        <w:rPr>
          <w:rFonts w:hint="eastAsia"/>
          <w:kern w:val="2"/>
          <w:szCs w:val="24"/>
          <w:lang w:eastAsia="zh-TW"/>
        </w:rPr>
        <w:t xml:space="preserve"> = D </w:t>
      </w:r>
      <w:r w:rsidRPr="006D42F2">
        <w:rPr>
          <w:rFonts w:hint="eastAsia"/>
          <w:kern w:val="2"/>
          <w:szCs w:val="24"/>
          <w:lang w:eastAsia="zh-TW"/>
        </w:rPr>
        <w:t>，則略過不處理。進行下一個訊息種類判斷。</w:t>
      </w:r>
    </w:p>
    <w:p w:rsidR="00463E68" w:rsidRPr="002E3268" w:rsidRDefault="00463E68" w:rsidP="00463E6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抽取理賠補全明細檔</w:t>
      </w:r>
      <w:r w:rsidR="00D14B0D" w:rsidRPr="006D42F2">
        <w:rPr>
          <w:rFonts w:hint="eastAsia"/>
          <w:kern w:val="2"/>
          <w:szCs w:val="24"/>
          <w:lang w:eastAsia="zh-TW"/>
        </w:rPr>
        <w:t>DTAAJ010 + DTAAA001 + DTAAA010</w:t>
      </w:r>
      <w:r w:rsidR="002E3268">
        <w:rPr>
          <w:kern w:val="2"/>
          <w:szCs w:val="24"/>
          <w:lang w:eastAsia="zh-TW"/>
        </w:rPr>
        <w:t>+DTAAC080</w:t>
      </w:r>
      <w:r w:rsidRPr="002E3268">
        <w:rPr>
          <w:rFonts w:hint="eastAsia"/>
          <w:kern w:val="2"/>
          <w:szCs w:val="24"/>
          <w:lang w:eastAsia="zh-TW"/>
        </w:rPr>
        <w:t>，條件：</w:t>
      </w:r>
    </w:p>
    <w:p w:rsidR="00463E68" w:rsidRPr="00F7546F" w:rsidRDefault="005C7530" w:rsidP="00463E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  <w:kern w:val="2"/>
          <w:szCs w:val="24"/>
          <w:lang w:eastAsia="zh-TW"/>
        </w:rPr>
        <w:t>DTAAJ010.</w:t>
      </w:r>
      <w:r w:rsidR="00463E68" w:rsidRPr="00F7546F">
        <w:rPr>
          <w:rFonts w:hint="eastAsia"/>
          <w:kern w:val="2"/>
          <w:szCs w:val="24"/>
          <w:lang w:eastAsia="zh-TW"/>
        </w:rPr>
        <w:t>補全輸入日</w:t>
      </w:r>
      <w:r w:rsidR="00463E68" w:rsidRPr="00F7546F">
        <w:rPr>
          <w:rFonts w:hint="eastAsia"/>
          <w:kern w:val="2"/>
          <w:szCs w:val="24"/>
          <w:lang w:eastAsia="zh-TW"/>
        </w:rPr>
        <w:t xml:space="preserve"> = </w:t>
      </w:r>
      <w:r w:rsidR="00463E68" w:rsidRPr="00F7546F">
        <w:rPr>
          <w:rFonts w:hint="eastAsia"/>
          <w:kern w:val="2"/>
          <w:szCs w:val="24"/>
          <w:lang w:eastAsia="zh-TW"/>
        </w:rPr>
        <w:t>查詢日期</w:t>
      </w:r>
    </w:p>
    <w:p w:rsidR="00463E68" w:rsidRPr="00D265B2" w:rsidRDefault="005C7530" w:rsidP="00463E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65B2">
        <w:rPr>
          <w:rFonts w:hint="eastAsia"/>
          <w:kern w:val="2"/>
          <w:szCs w:val="24"/>
          <w:lang w:eastAsia="zh-TW"/>
        </w:rPr>
        <w:t>DTAAJ010.</w:t>
      </w:r>
      <w:r w:rsidR="00463E68" w:rsidRPr="00D265B2">
        <w:rPr>
          <w:rFonts w:hint="eastAsia"/>
          <w:kern w:val="2"/>
          <w:szCs w:val="24"/>
          <w:lang w:eastAsia="zh-TW"/>
        </w:rPr>
        <w:t>銷件日期</w:t>
      </w:r>
      <w:r w:rsidR="00463E68" w:rsidRPr="00D265B2">
        <w:rPr>
          <w:rFonts w:hint="eastAsia"/>
          <w:kern w:val="2"/>
          <w:szCs w:val="24"/>
          <w:lang w:eastAsia="zh-TW"/>
        </w:rPr>
        <w:t xml:space="preserve"> = null</w:t>
      </w:r>
    </w:p>
    <w:p w:rsidR="005C7530" w:rsidRPr="002A2BAC" w:rsidRDefault="00EC5340" w:rsidP="005C753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C94">
        <w:rPr>
          <w:rFonts w:hint="eastAsia"/>
          <w:kern w:val="2"/>
          <w:szCs w:val="24"/>
          <w:lang w:eastAsia="zh-TW"/>
        </w:rPr>
        <w:t>(</w:t>
      </w:r>
      <w:r w:rsidR="007E3134" w:rsidRPr="00BD6C94">
        <w:rPr>
          <w:rFonts w:hint="eastAsia"/>
          <w:kern w:val="2"/>
          <w:szCs w:val="24"/>
          <w:lang w:eastAsia="zh-TW"/>
        </w:rPr>
        <w:t xml:space="preserve"> </w:t>
      </w:r>
      <w:r w:rsidR="005C7530" w:rsidRPr="00BD6C94">
        <w:rPr>
          <w:rFonts w:hint="eastAsia"/>
          <w:kern w:val="2"/>
          <w:szCs w:val="24"/>
          <w:lang w:eastAsia="zh-TW"/>
        </w:rPr>
        <w:t>DTAAJ010.</w:t>
      </w:r>
      <w:r w:rsidR="005C7530" w:rsidRPr="00BD6C94">
        <w:rPr>
          <w:rFonts w:hint="eastAsia"/>
          <w:kern w:val="2"/>
          <w:szCs w:val="24"/>
          <w:lang w:eastAsia="zh-TW"/>
        </w:rPr>
        <w:t>自調病歷</w:t>
      </w:r>
      <w:r w:rsidR="005C7530" w:rsidRPr="00BD6C94">
        <w:rPr>
          <w:rFonts w:hint="eastAsia"/>
          <w:kern w:val="2"/>
          <w:szCs w:val="24"/>
          <w:lang w:eastAsia="zh-TW"/>
        </w:rPr>
        <w:t xml:space="preserve"> = </w:t>
      </w:r>
      <w:r w:rsidR="005C7530" w:rsidRPr="00BD6C94">
        <w:rPr>
          <w:kern w:val="2"/>
          <w:szCs w:val="24"/>
          <w:lang w:eastAsia="zh-TW"/>
        </w:rPr>
        <w:t>‘</w:t>
      </w:r>
      <w:r w:rsidR="005C7530" w:rsidRPr="00BD6C94">
        <w:rPr>
          <w:rFonts w:hint="eastAsia"/>
          <w:kern w:val="2"/>
          <w:szCs w:val="24"/>
          <w:lang w:eastAsia="zh-TW"/>
        </w:rPr>
        <w:t>N</w:t>
      </w:r>
      <w:r w:rsidR="005C7530" w:rsidRPr="00BD6C94">
        <w:rPr>
          <w:kern w:val="2"/>
          <w:szCs w:val="24"/>
          <w:lang w:eastAsia="zh-TW"/>
        </w:rPr>
        <w:t>’</w:t>
      </w:r>
      <w:r w:rsidR="005C7530" w:rsidRPr="00BD6C94">
        <w:rPr>
          <w:rFonts w:hint="eastAsia"/>
          <w:kern w:val="2"/>
          <w:szCs w:val="24"/>
          <w:lang w:eastAsia="zh-TW"/>
        </w:rPr>
        <w:t xml:space="preserve"> </w:t>
      </w:r>
      <w:r w:rsidR="005C7530" w:rsidRPr="007A26EB">
        <w:rPr>
          <w:rFonts w:hint="eastAsia"/>
          <w:kern w:val="2"/>
          <w:szCs w:val="24"/>
          <w:lang w:eastAsia="zh-TW"/>
        </w:rPr>
        <w:t>或</w:t>
      </w:r>
      <w:r w:rsidR="005C7530" w:rsidRPr="002A2BAC">
        <w:rPr>
          <w:rFonts w:hint="eastAsia"/>
          <w:kern w:val="2"/>
          <w:szCs w:val="24"/>
          <w:lang w:eastAsia="zh-TW"/>
        </w:rPr>
        <w:t xml:space="preserve"> DTAAJ010.</w:t>
      </w:r>
      <w:r w:rsidR="005C7530" w:rsidRPr="002A2BAC">
        <w:rPr>
          <w:rFonts w:hint="eastAsia"/>
          <w:kern w:val="2"/>
          <w:szCs w:val="24"/>
          <w:lang w:eastAsia="zh-TW"/>
        </w:rPr>
        <w:t>文件編號</w:t>
      </w:r>
      <w:r w:rsidR="005C7530" w:rsidRPr="002A2BAC">
        <w:rPr>
          <w:rFonts w:hint="eastAsia"/>
          <w:kern w:val="2"/>
          <w:szCs w:val="24"/>
          <w:lang w:eastAsia="zh-TW"/>
        </w:rPr>
        <w:t xml:space="preserve"> = </w:t>
      </w:r>
      <w:r w:rsidR="005C7530" w:rsidRPr="002A2BAC">
        <w:rPr>
          <w:kern w:val="2"/>
          <w:szCs w:val="24"/>
          <w:lang w:eastAsia="zh-TW"/>
        </w:rPr>
        <w:t>310045</w:t>
      </w:r>
      <w:r w:rsidR="007E3134" w:rsidRPr="002A2BAC">
        <w:rPr>
          <w:rFonts w:hint="eastAsia"/>
          <w:kern w:val="2"/>
          <w:szCs w:val="24"/>
          <w:lang w:eastAsia="zh-TW"/>
        </w:rPr>
        <w:t xml:space="preserve"> </w:t>
      </w:r>
      <w:r w:rsidRPr="002A2BAC">
        <w:rPr>
          <w:rFonts w:hint="eastAsia"/>
          <w:kern w:val="2"/>
          <w:szCs w:val="24"/>
          <w:lang w:eastAsia="zh-TW"/>
        </w:rPr>
        <w:t>)</w:t>
      </w:r>
    </w:p>
    <w:p w:rsidR="00D14B0D" w:rsidRPr="006618BD" w:rsidRDefault="00D14B0D" w:rsidP="00463E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B2A3D">
        <w:rPr>
          <w:rFonts w:hint="eastAsia"/>
          <w:kern w:val="2"/>
          <w:szCs w:val="24"/>
          <w:lang w:eastAsia="zh-TW"/>
        </w:rPr>
        <w:t>DTAAA001.</w:t>
      </w:r>
      <w:r w:rsidRPr="006618BD">
        <w:rPr>
          <w:rFonts w:hint="eastAsia"/>
          <w:kern w:val="2"/>
          <w:szCs w:val="24"/>
          <w:lang w:eastAsia="zh-TW"/>
        </w:rPr>
        <w:t>補告知</w:t>
      </w:r>
      <w:r w:rsidRPr="006618BD">
        <w:rPr>
          <w:rFonts w:hint="eastAsia"/>
          <w:kern w:val="2"/>
          <w:szCs w:val="24"/>
          <w:lang w:eastAsia="zh-TW"/>
        </w:rPr>
        <w:t xml:space="preserve"> != 1</w:t>
      </w:r>
    </w:p>
    <w:p w:rsidR="006B0EB7" w:rsidRPr="005405FC" w:rsidRDefault="006B0EB7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C43DC">
        <w:rPr>
          <w:rFonts w:hint="eastAsia"/>
          <w:kern w:val="2"/>
          <w:szCs w:val="24"/>
          <w:lang w:eastAsia="zh-TW"/>
        </w:rPr>
        <w:t>DTAAJ010.</w:t>
      </w:r>
      <w:r w:rsidRPr="00AC43DC">
        <w:rPr>
          <w:rFonts w:hint="eastAsia"/>
          <w:kern w:val="2"/>
          <w:szCs w:val="24"/>
          <w:lang w:eastAsia="zh-TW"/>
        </w:rPr>
        <w:t>補件輸入單位層級</w:t>
      </w:r>
      <w:r w:rsidRPr="005405FC">
        <w:rPr>
          <w:rFonts w:hint="eastAsia"/>
          <w:kern w:val="2"/>
          <w:szCs w:val="24"/>
          <w:lang w:eastAsia="zh-TW"/>
        </w:rPr>
        <w:t xml:space="preserve"> = 1</w:t>
      </w:r>
    </w:p>
    <w:p w:rsidR="00463E68" w:rsidRDefault="00BF019A" w:rsidP="005C753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B57B3A">
        <w:rPr>
          <w:rFonts w:hint="eastAsia"/>
          <w:kern w:val="2"/>
          <w:szCs w:val="24"/>
          <w:lang w:eastAsia="zh-TW"/>
        </w:rPr>
        <w:t>排除學團險件</w:t>
      </w:r>
      <w:r w:rsidRPr="00B57B3A">
        <w:rPr>
          <w:rFonts w:hint="eastAsia"/>
          <w:kern w:val="2"/>
          <w:szCs w:val="24"/>
          <w:lang w:eastAsia="zh-TW"/>
        </w:rPr>
        <w:tab/>
      </w:r>
    </w:p>
    <w:p w:rsidR="006A3D2A" w:rsidRDefault="006A3D2A" w:rsidP="005C753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DTAAA001.IS_OIU = N</w:t>
      </w:r>
    </w:p>
    <w:p w:rsidR="002E3268" w:rsidRPr="006A3D2A" w:rsidRDefault="002E3268" w:rsidP="005C753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DTAAC080.</w:t>
      </w:r>
      <w:r>
        <w:rPr>
          <w:rFonts w:hint="eastAsia"/>
          <w:kern w:val="2"/>
          <w:szCs w:val="24"/>
          <w:lang w:eastAsia="zh-TW"/>
        </w:rPr>
        <w:t>是否通知客戶</w:t>
      </w:r>
      <w:r>
        <w:rPr>
          <w:rFonts w:hint="eastAsia"/>
          <w:kern w:val="2"/>
          <w:szCs w:val="24"/>
          <w:lang w:eastAsia="zh-TW"/>
        </w:rPr>
        <w:t xml:space="preserve"> = 1</w:t>
      </w:r>
    </w:p>
    <w:p w:rsidR="00D14B0D" w:rsidRPr="002E3268" w:rsidRDefault="00D14B0D" w:rsidP="00D14B0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E3268">
        <w:rPr>
          <w:rFonts w:hint="eastAsia"/>
          <w:kern w:val="2"/>
          <w:szCs w:val="24"/>
          <w:lang w:eastAsia="zh-TW"/>
        </w:rPr>
        <w:t>逐筆判斷</w:t>
      </w:r>
      <w:r w:rsidRPr="002E3268">
        <w:rPr>
          <w:rFonts w:hint="eastAsia"/>
          <w:kern w:val="2"/>
          <w:szCs w:val="24"/>
          <w:lang w:eastAsia="zh-TW"/>
        </w:rPr>
        <w:t>DTAAA010.</w:t>
      </w:r>
      <w:r w:rsidRPr="002E3268">
        <w:rPr>
          <w:rFonts w:hint="eastAsia"/>
          <w:kern w:val="2"/>
          <w:szCs w:val="24"/>
          <w:lang w:eastAsia="zh-TW"/>
        </w:rPr>
        <w:t>事故者手機號碼是否符合規則</w:t>
      </w:r>
    </w:p>
    <w:p w:rsidR="007E7AFE" w:rsidRPr="00F7546F" w:rsidRDefault="007E7AFE" w:rsidP="006B0EB7">
      <w:pPr>
        <w:numPr>
          <w:ilvl w:val="3"/>
          <w:numId w:val="1"/>
        </w:numPr>
        <w:rPr>
          <w:rFonts w:hint="eastAsia"/>
          <w:sz w:val="20"/>
          <w:szCs w:val="20"/>
        </w:rPr>
      </w:pPr>
      <w:r w:rsidRPr="00F7546F">
        <w:rPr>
          <w:rFonts w:hint="eastAsia"/>
          <w:sz w:val="20"/>
          <w:szCs w:val="20"/>
        </w:rPr>
        <w:t>取核賠人員人事檔資訊：</w:t>
      </w:r>
    </w:p>
    <w:p w:rsidR="007E7AFE" w:rsidRPr="00182040" w:rsidRDefault="007E7AFE" w:rsidP="006B0EB7">
      <w:pPr>
        <w:numPr>
          <w:ilvl w:val="4"/>
          <w:numId w:val="1"/>
        </w:numPr>
        <w:rPr>
          <w:rFonts w:hint="eastAsia"/>
          <w:sz w:val="20"/>
          <w:szCs w:val="20"/>
        </w:rPr>
      </w:pPr>
      <w:r w:rsidRPr="00F7546F">
        <w:rPr>
          <w:rFonts w:hint="eastAsia"/>
          <w:sz w:val="20"/>
          <w:szCs w:val="20"/>
        </w:rPr>
        <w:t>無人事檔資訊時，異常訊息</w:t>
      </w:r>
      <w:r w:rsidRPr="00F7546F">
        <w:rPr>
          <w:rFonts w:hint="eastAsia"/>
          <w:sz w:val="20"/>
          <w:szCs w:val="20"/>
        </w:rPr>
        <w:t>=</w:t>
      </w:r>
      <w:r w:rsidRPr="00F7546F">
        <w:rPr>
          <w:rFonts w:hint="eastAsia"/>
          <w:sz w:val="20"/>
          <w:szCs w:val="20"/>
        </w:rPr>
        <w:t>人事檔查無核賠人員資料。</w:t>
      </w:r>
      <w:hyperlink w:anchor="記錄傳送記錄" w:history="1">
        <w:r w:rsidRPr="00545FC5">
          <w:rPr>
            <w:rStyle w:val="ad"/>
            <w:rFonts w:hint="eastAsia"/>
            <w:color w:val="auto"/>
            <w:sz w:val="20"/>
            <w:szCs w:val="20"/>
          </w:rPr>
          <w:t>記錄傳送記錄</w:t>
        </w:r>
        <w:r w:rsidRPr="00545FC5">
          <w:rPr>
            <w:rStyle w:val="ad"/>
            <w:rFonts w:hint="eastAsia"/>
            <w:color w:val="auto"/>
            <w:sz w:val="20"/>
            <w:szCs w:val="20"/>
          </w:rPr>
          <w:t>(DTAAZ700)</w:t>
        </w:r>
      </w:hyperlink>
    </w:p>
    <w:p w:rsidR="007E7AFE" w:rsidRPr="00E61A08" w:rsidRDefault="007E7AFE" w:rsidP="006B0EB7">
      <w:pPr>
        <w:numPr>
          <w:ilvl w:val="4"/>
          <w:numId w:val="1"/>
        </w:numPr>
        <w:rPr>
          <w:rFonts w:hint="eastAsia"/>
          <w:sz w:val="20"/>
          <w:szCs w:val="20"/>
        </w:rPr>
      </w:pPr>
      <w:r w:rsidRPr="005C7C6E">
        <w:rPr>
          <w:rFonts w:hint="eastAsia"/>
          <w:sz w:val="20"/>
          <w:szCs w:val="20"/>
        </w:rPr>
        <w:t>$</w:t>
      </w:r>
      <w:r w:rsidRPr="00024217">
        <w:rPr>
          <w:rFonts w:hint="eastAsia"/>
          <w:sz w:val="20"/>
          <w:szCs w:val="20"/>
        </w:rPr>
        <w:t>核賠人員分機</w:t>
      </w:r>
      <w:r w:rsidRPr="00024217">
        <w:rPr>
          <w:rFonts w:hint="eastAsia"/>
          <w:sz w:val="20"/>
          <w:szCs w:val="20"/>
        </w:rPr>
        <w:t xml:space="preserve"> = </w:t>
      </w:r>
      <w:r w:rsidRPr="00E61A08">
        <w:rPr>
          <w:rFonts w:hint="eastAsia"/>
          <w:sz w:val="20"/>
          <w:szCs w:val="20"/>
        </w:rPr>
        <w:t>從人事檔取得</w:t>
      </w:r>
      <w:r w:rsidRPr="00E61A08">
        <w:rPr>
          <w:sz w:val="20"/>
          <w:szCs w:val="20"/>
        </w:rPr>
        <w:t>getInstitutionPhone3</w:t>
      </w:r>
      <w:r w:rsidRPr="00E61A08">
        <w:rPr>
          <w:rFonts w:hint="eastAsia"/>
          <w:sz w:val="20"/>
          <w:szCs w:val="20"/>
        </w:rPr>
        <w:t>()</w:t>
      </w:r>
    </w:p>
    <w:p w:rsidR="007E7AFE" w:rsidRPr="006A3D2A" w:rsidRDefault="007E7AFE" w:rsidP="006B0EB7">
      <w:pPr>
        <w:numPr>
          <w:ilvl w:val="4"/>
          <w:numId w:val="1"/>
        </w:numPr>
        <w:rPr>
          <w:rFonts w:hint="eastAsia"/>
          <w:sz w:val="20"/>
          <w:szCs w:val="20"/>
        </w:rPr>
      </w:pPr>
      <w:r w:rsidRPr="00E61A08">
        <w:rPr>
          <w:rFonts w:hint="eastAsia"/>
          <w:sz w:val="20"/>
          <w:szCs w:val="20"/>
        </w:rPr>
        <w:t>$</w:t>
      </w:r>
      <w:r w:rsidRPr="00E61A08">
        <w:rPr>
          <w:rFonts w:hint="eastAsia"/>
          <w:sz w:val="20"/>
          <w:szCs w:val="20"/>
        </w:rPr>
        <w:t>核賠人員姓名</w:t>
      </w:r>
      <w:r w:rsidRPr="00E61A08">
        <w:rPr>
          <w:rFonts w:hint="eastAsia"/>
          <w:sz w:val="20"/>
          <w:szCs w:val="20"/>
        </w:rPr>
        <w:t xml:space="preserve"> = MASK.getMaskName(AAA001.DECD_EMP_NAME).split("</w:t>
      </w:r>
      <w:r w:rsidRPr="00E61A08">
        <w:rPr>
          <w:rFonts w:hint="eastAsia"/>
          <w:sz w:val="20"/>
          <w:szCs w:val="20"/>
        </w:rPr>
        <w:t>＊</w:t>
      </w:r>
      <w:r w:rsidRPr="006A3D2A">
        <w:rPr>
          <w:rFonts w:hint="eastAsia"/>
          <w:sz w:val="20"/>
          <w:szCs w:val="20"/>
        </w:rPr>
        <w:t>")[0] + "</w:t>
      </w:r>
      <w:r w:rsidRPr="006A3D2A">
        <w:rPr>
          <w:rFonts w:hint="eastAsia"/>
          <w:sz w:val="20"/>
          <w:szCs w:val="20"/>
        </w:rPr>
        <w:t>專員</w:t>
      </w:r>
      <w:r w:rsidRPr="006A3D2A">
        <w:rPr>
          <w:rFonts w:hint="eastAsia"/>
          <w:sz w:val="20"/>
          <w:szCs w:val="20"/>
        </w:rPr>
        <w:t>"</w:t>
      </w:r>
    </w:p>
    <w:p w:rsidR="007E7AFE" w:rsidRPr="00F7546F" w:rsidRDefault="007E7AFE" w:rsidP="006B0E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</w:rPr>
        <w:t>$</w:t>
      </w:r>
      <w:r w:rsidRPr="00F7546F">
        <w:rPr>
          <w:rFonts w:hint="eastAsia"/>
        </w:rPr>
        <w:t>保戶姓名</w:t>
      </w:r>
      <w:r w:rsidRPr="00F7546F">
        <w:rPr>
          <w:rFonts w:hint="eastAsia"/>
        </w:rPr>
        <w:t xml:space="preserve"> = MASK.getMaskName(AAJ010.OCR_NAME)</w:t>
      </w:r>
    </w:p>
    <w:p w:rsidR="00D14B0D" w:rsidRPr="00D265B2" w:rsidRDefault="00D14B0D" w:rsidP="00D14B0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65B2">
        <w:rPr>
          <w:kern w:val="2"/>
          <w:szCs w:val="24"/>
          <w:lang w:eastAsia="zh-TW"/>
        </w:rPr>
        <w:t>I</w:t>
      </w:r>
      <w:r w:rsidRPr="00D265B2">
        <w:rPr>
          <w:rFonts w:hint="eastAsia"/>
          <w:kern w:val="2"/>
          <w:szCs w:val="24"/>
          <w:lang w:eastAsia="zh-TW"/>
        </w:rPr>
        <w:t>F  AA_Z7Z000.</w:t>
      </w:r>
      <w:r w:rsidRPr="00D265B2">
        <w:rPr>
          <w:rFonts w:hint="eastAsia"/>
        </w:rPr>
        <w:t xml:space="preserve"> checkPhoneNo</w:t>
      </w:r>
      <w:r w:rsidRPr="00D265B2">
        <w:rPr>
          <w:rFonts w:hint="eastAsia"/>
          <w:lang w:eastAsia="zh-TW"/>
        </w:rPr>
        <w:t>(</w:t>
      </w:r>
      <w:r w:rsidRPr="00D265B2">
        <w:rPr>
          <w:rFonts w:hint="eastAsia"/>
          <w:kern w:val="2"/>
          <w:szCs w:val="24"/>
          <w:lang w:eastAsia="zh-TW"/>
        </w:rPr>
        <w:t>DTAAA010.</w:t>
      </w:r>
      <w:r w:rsidRPr="00D265B2">
        <w:rPr>
          <w:rFonts w:hint="eastAsia"/>
          <w:kern w:val="2"/>
          <w:szCs w:val="24"/>
          <w:lang w:eastAsia="zh-TW"/>
        </w:rPr>
        <w:t>事故者手機號碼</w:t>
      </w:r>
      <w:r w:rsidRPr="00D265B2">
        <w:rPr>
          <w:rFonts w:hint="eastAsia"/>
          <w:lang w:eastAsia="zh-TW"/>
        </w:rPr>
        <w:t>) = TRUE</w:t>
      </w:r>
    </w:p>
    <w:p w:rsidR="000E4A5B" w:rsidRPr="007A26EB" w:rsidRDefault="000E4A5B" w:rsidP="000E4A5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C94">
        <w:rPr>
          <w:rFonts w:hint="eastAsia"/>
          <w:kern w:val="2"/>
          <w:szCs w:val="24"/>
          <w:lang w:eastAsia="zh-TW"/>
        </w:rPr>
        <w:t>若事故者手機號碼</w:t>
      </w:r>
      <w:r w:rsidRPr="00BD6C94">
        <w:rPr>
          <w:rFonts w:hint="eastAsia"/>
          <w:kern w:val="2"/>
          <w:szCs w:val="24"/>
          <w:lang w:eastAsia="zh-TW"/>
        </w:rPr>
        <w:t>DTAA010.OCR_MOBILE_TEL</w:t>
      </w:r>
      <w:r w:rsidRPr="00BD6C94">
        <w:rPr>
          <w:rFonts w:hint="eastAsia"/>
          <w:kern w:val="2"/>
          <w:szCs w:val="24"/>
          <w:lang w:eastAsia="zh-TW"/>
        </w:rPr>
        <w:t>符合</w:t>
      </w:r>
      <w:r w:rsidRPr="00BD6C94">
        <w:rPr>
          <w:rFonts w:hint="eastAsia"/>
          <w:kern w:val="2"/>
          <w:szCs w:val="24"/>
          <w:lang w:eastAsia="zh-TW"/>
        </w:rPr>
        <w:t>$</w:t>
      </w:r>
      <w:r w:rsidRPr="00BD6C94">
        <w:rPr>
          <w:rFonts w:hint="eastAsia"/>
          <w:kern w:val="2"/>
          <w:szCs w:val="24"/>
          <w:lang w:eastAsia="zh-TW"/>
        </w:rPr>
        <w:t>代表號</w:t>
      </w:r>
      <w:r w:rsidRPr="00BD6C94">
        <w:rPr>
          <w:rFonts w:hint="eastAsia"/>
          <w:kern w:val="2"/>
          <w:szCs w:val="24"/>
          <w:lang w:eastAsia="zh-TW"/>
        </w:rPr>
        <w:t>List</w:t>
      </w:r>
      <w:r w:rsidRPr="00BD6C94">
        <w:rPr>
          <w:rFonts w:hint="eastAsia"/>
          <w:kern w:val="2"/>
          <w:szCs w:val="24"/>
          <w:lang w:eastAsia="zh-TW"/>
        </w:rPr>
        <w:t>其中之一，</w:t>
      </w:r>
      <w:r w:rsidRPr="00BD6C94">
        <w:rPr>
          <w:rFonts w:hint="eastAsia"/>
          <w:lang w:eastAsia="zh-TW"/>
        </w:rPr>
        <w:t>記錄傳送記錄</w:t>
      </w:r>
      <w:r w:rsidRPr="00BD6C94">
        <w:rPr>
          <w:rFonts w:hint="eastAsia"/>
          <w:lang w:eastAsia="zh-TW"/>
        </w:rPr>
        <w:t>(DTAAZ700)</w:t>
      </w:r>
    </w:p>
    <w:p w:rsidR="000E4A5B" w:rsidRPr="002A2BAC" w:rsidRDefault="000E4A5B" w:rsidP="000E4A5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A2BAC">
        <w:rPr>
          <w:rFonts w:hint="eastAsia"/>
        </w:rPr>
        <w:t>CALL insertDTAAZ700</w:t>
      </w:r>
    </w:p>
    <w:p w:rsidR="000E4A5B" w:rsidRPr="006618BD" w:rsidRDefault="000E4A5B" w:rsidP="000E4A5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B2A3D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0E4A5B" w:rsidRPr="006D42F2" w:rsidTr="0032114F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A5B" w:rsidRPr="00AC43DC" w:rsidRDefault="000E4A5B" w:rsidP="0032114F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AC43DC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A5B" w:rsidRPr="00B57B3A" w:rsidRDefault="000E4A5B" w:rsidP="0032114F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B57B3A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A5B" w:rsidRPr="006D42F2" w:rsidRDefault="000E4A5B" w:rsidP="0032114F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E4A5B" w:rsidRPr="006D42F2" w:rsidTr="0032114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0E4A5B">
            <w:pPr>
              <w:numPr>
                <w:ilvl w:val="0"/>
                <w:numId w:val="2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E4A5B" w:rsidRPr="006D42F2" w:rsidTr="0032114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0E4A5B">
            <w:pPr>
              <w:numPr>
                <w:ilvl w:val="0"/>
                <w:numId w:val="2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0E4A5B" w:rsidRPr="006D42F2" w:rsidTr="0032114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0E4A5B">
            <w:pPr>
              <w:numPr>
                <w:ilvl w:val="0"/>
                <w:numId w:val="2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0E4A5B" w:rsidRPr="006D42F2" w:rsidTr="0032114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0E4A5B">
            <w:pPr>
              <w:numPr>
                <w:ilvl w:val="0"/>
                <w:numId w:val="2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0E4A5B" w:rsidRPr="006D42F2" w:rsidRDefault="000E4A5B" w:rsidP="00BF019A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</w:p>
    <w:p w:rsidR="00D14B0D" w:rsidRPr="006D42F2" w:rsidRDefault="00D14B0D" w:rsidP="00D14B0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檢核事故者手機跟送件人手機是否相同</w:t>
      </w:r>
      <w:r w:rsidRPr="006D42F2">
        <w:rPr>
          <w:rFonts w:hint="eastAsia"/>
        </w:rPr>
        <w:t xml:space="preserve">:Call </w:t>
      </w:r>
      <w:r w:rsidRPr="006D42F2">
        <w:rPr>
          <w:rFonts w:hint="eastAsia"/>
          <w:kern w:val="2"/>
          <w:szCs w:val="24"/>
          <w:lang w:eastAsia="zh-TW"/>
        </w:rPr>
        <w:t>AA_Z7Z000.</w:t>
      </w:r>
      <w:r w:rsidRPr="006D42F2">
        <w:rPr>
          <w:rFonts w:hint="eastAsia"/>
        </w:rPr>
        <w:t xml:space="preserve"> checkSendData()</w:t>
      </w:r>
    </w:p>
    <w:p w:rsidR="00D14B0D" w:rsidRPr="006D42F2" w:rsidRDefault="00D14B0D" w:rsidP="00D14B0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t>I</w:t>
      </w:r>
      <w:r w:rsidRPr="006D42F2">
        <w:rPr>
          <w:rFonts w:hint="eastAsia"/>
        </w:rPr>
        <w:t xml:space="preserve">f  </w:t>
      </w:r>
      <w:r w:rsidRPr="006D42F2">
        <w:rPr>
          <w:rFonts w:hint="eastAsia"/>
        </w:rPr>
        <w:t>檢核通過</w:t>
      </w:r>
      <w:r w:rsidRPr="006D42F2">
        <w:rPr>
          <w:rFonts w:hint="eastAsia"/>
        </w:rPr>
        <w:t xml:space="preserve"> =  TRUE</w:t>
      </w:r>
    </w:p>
    <w:p w:rsidR="00D14B0D" w:rsidRPr="006D42F2" w:rsidRDefault="00D14B0D" w:rsidP="00D14B0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發送簡訊給保戶，</w:t>
      </w:r>
      <w:r w:rsidRPr="006D42F2">
        <w:rPr>
          <w:rFonts w:hint="eastAsia"/>
        </w:rPr>
        <w:t>ZZ_M0Z001.</w:t>
      </w:r>
      <w:r w:rsidRPr="006D42F2">
        <w:t>insert_DTZZM001</w:t>
      </w:r>
    </w:p>
    <w:tbl>
      <w:tblPr>
        <w:tblW w:w="8351" w:type="dxa"/>
        <w:tblInd w:w="2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1275"/>
        <w:gridCol w:w="567"/>
        <w:gridCol w:w="4395"/>
      </w:tblGrid>
      <w:tr w:rsidR="00D14B0D" w:rsidRPr="006D42F2" w:rsidTr="009768B2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6D42F2" w:rsidRDefault="00D14B0D" w:rsidP="009768B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6D42F2" w:rsidRDefault="00D14B0D" w:rsidP="009768B2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D42F2">
              <w:rPr>
                <w:kern w:val="2"/>
              </w:rPr>
              <w:t>輸入參數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6D42F2" w:rsidRDefault="00D14B0D" w:rsidP="009768B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6D42F2" w:rsidRDefault="00D14B0D" w:rsidP="009768B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長度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6D42F2" w:rsidRDefault="00D14B0D" w:rsidP="009768B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numPr>
                <w:ilvl w:val="0"/>
                <w:numId w:val="1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交易代號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VAR</w:t>
            </w: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numPr>
                <w:ilvl w:val="0"/>
                <w:numId w:val="1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通知人員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182040" w:rsidRDefault="00D14B0D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AAA010.</w:t>
            </w:r>
            <w:hyperlink r:id="rId8" w:history="1">
              <w:r w:rsidRPr="00182040">
                <w:rPr>
                  <w:rFonts w:ascii="新細明體" w:hAnsi="新細明體" w:hint="eastAsia"/>
                  <w:sz w:val="20"/>
                  <w:szCs w:val="20"/>
                </w:rPr>
                <w:t>OCR_ID</w:t>
              </w:r>
            </w:hyperlink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numPr>
                <w:ilvl w:val="0"/>
                <w:numId w:val="1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訊息內容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160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:rsidR="006535D8" w:rsidRPr="006D42F2" w:rsidRDefault="006535D8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一般件：您本次理賠申請（編號：００００００００００００００）需補全文件，詳細情形請洽國泰人壽服務人員。</w:t>
            </w:r>
          </w:p>
          <w:p w:rsidR="006535D8" w:rsidRPr="006D42F2" w:rsidRDefault="006535D8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櫃台或郵寄件：您本次理賠申請（編號：００００００００００００００）需補全文件，詳細情形請洽國泰人壽承辦人員：（○○）○○○○○○○○＃○○○○●專員。</w:t>
            </w:r>
          </w:p>
          <w:p w:rsidR="006535D8" w:rsidRPr="006D42F2" w:rsidRDefault="006535D8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保代件：您本次理賠申請（編號：００００００００００００００）需補全文件，詳細情形請洽服務人員。</w:t>
            </w:r>
          </w:p>
          <w:p w:rsidR="00333A74" w:rsidRPr="006D42F2" w:rsidRDefault="00333A74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團險件：您本次理賠申請（編號：００００００００００００００）需補全文件，請洽國泰人壽服務人員●先生/小姐（○○）○○○○○○○○＃○○○○</w:t>
            </w: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numPr>
                <w:ilvl w:val="0"/>
                <w:numId w:val="1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手機號碼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AAA010.OCR_MOBIL_TEL</w:t>
            </w: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numPr>
                <w:ilvl w:val="0"/>
                <w:numId w:val="1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182040" w:rsidRDefault="00D14B0D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AAA010.</w:t>
            </w:r>
            <w:hyperlink r:id="rId9" w:history="1">
              <w:r w:rsidRPr="00182040">
                <w:rPr>
                  <w:rFonts w:ascii="新細明體" w:hAnsi="新細明體"/>
                  <w:sz w:val="20"/>
                  <w:szCs w:val="20"/>
                </w:rPr>
                <w:t xml:space="preserve">DECD_EMP_ID </w:t>
              </w:r>
            </w:hyperlink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numPr>
                <w:ilvl w:val="0"/>
                <w:numId w:val="1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輸入日期時間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TIMESTAMP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DATE.getDBTimeStamp()</w:t>
            </w:r>
          </w:p>
        </w:tc>
      </w:tr>
    </w:tbl>
    <w:p w:rsidR="00D14B0D" w:rsidRPr="006D42F2" w:rsidRDefault="00D14B0D" w:rsidP="00D14B0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D14B0D" w:rsidRPr="006D42F2" w:rsidRDefault="00D14B0D" w:rsidP="00D14B0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D14B0D" w:rsidRPr="006D42F2" w:rsidRDefault="00D14B0D" w:rsidP="00D14B0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</w:t>
      </w:r>
      <w:r w:rsidRPr="006D42F2">
        <w:rPr>
          <w:rFonts w:hint="eastAsia"/>
          <w:kern w:val="2"/>
          <w:szCs w:val="24"/>
          <w:lang w:eastAsia="zh-TW"/>
        </w:rPr>
        <w:t xml:space="preserve"> AA_Z7Z000.</w:t>
      </w:r>
      <w:r w:rsidRPr="006D42F2">
        <w:rPr>
          <w:rFonts w:hint="eastAsia"/>
        </w:rPr>
        <w:t xml:space="preserve"> insertDTAAZ700</w:t>
      </w:r>
    </w:p>
    <w:p w:rsidR="00D14B0D" w:rsidRPr="006D42F2" w:rsidRDefault="00D14B0D" w:rsidP="00D14B0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傳入參數：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D14B0D" w:rsidRPr="006D42F2" w:rsidTr="009768B2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6D42F2" w:rsidRDefault="00D14B0D" w:rsidP="009768B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6D42F2" w:rsidRDefault="00D14B0D" w:rsidP="009768B2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D42F2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6D42F2" w:rsidRDefault="00D14B0D" w:rsidP="009768B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numPr>
                <w:ilvl w:val="0"/>
                <w:numId w:val="1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numPr>
                <w:ilvl w:val="0"/>
                <w:numId w:val="1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numPr>
                <w:ilvl w:val="0"/>
                <w:numId w:val="1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D14B0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numPr>
                <w:ilvl w:val="0"/>
                <w:numId w:val="1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D14B0D" w:rsidRPr="006D42F2" w:rsidRDefault="00D14B0D" w:rsidP="00D14B0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ELSE</w:t>
      </w:r>
    </w:p>
    <w:p w:rsidR="00D14B0D" w:rsidRPr="006D42F2" w:rsidRDefault="00D14B0D" w:rsidP="00D14B0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D14B0D" w:rsidRPr="006D42F2" w:rsidRDefault="00D14B0D" w:rsidP="00D14B0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</w:t>
      </w:r>
      <w:r w:rsidRPr="006D42F2">
        <w:rPr>
          <w:rFonts w:hint="eastAsia"/>
          <w:kern w:val="2"/>
          <w:szCs w:val="24"/>
          <w:lang w:eastAsia="zh-TW"/>
        </w:rPr>
        <w:t xml:space="preserve"> AA_Z7Z000.</w:t>
      </w:r>
      <w:r w:rsidRPr="006D42F2">
        <w:rPr>
          <w:rFonts w:hint="eastAsia"/>
        </w:rPr>
        <w:t xml:space="preserve"> insertDTAAZ700</w:t>
      </w:r>
    </w:p>
    <w:p w:rsidR="00D14B0D" w:rsidRPr="006D42F2" w:rsidRDefault="00D14B0D" w:rsidP="00D14B0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傳入參數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D14B0D" w:rsidRPr="006D42F2" w:rsidTr="009768B2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6D42F2" w:rsidRDefault="00D14B0D" w:rsidP="009768B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6D42F2" w:rsidRDefault="00D14B0D" w:rsidP="009768B2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D42F2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6D42F2" w:rsidRDefault="00D14B0D" w:rsidP="009768B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6B0EB7">
            <w:pPr>
              <w:numPr>
                <w:ilvl w:val="0"/>
                <w:numId w:val="2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6B0EB7">
            <w:pPr>
              <w:numPr>
                <w:ilvl w:val="0"/>
                <w:numId w:val="2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6B0EB7">
            <w:pPr>
              <w:numPr>
                <w:ilvl w:val="0"/>
                <w:numId w:val="2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C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6B0EB7">
            <w:pPr>
              <w:numPr>
                <w:ilvl w:val="0"/>
                <w:numId w:val="2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D14B0D" w:rsidRPr="006D42F2" w:rsidRDefault="00D14B0D" w:rsidP="00D14B0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D14B0D" w:rsidRPr="006D42F2" w:rsidRDefault="00D14B0D" w:rsidP="00D14B0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END IF</w:t>
      </w:r>
    </w:p>
    <w:p w:rsidR="00D14B0D" w:rsidRPr="006D42F2" w:rsidRDefault="00D14B0D" w:rsidP="00D14B0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ELSE</w:t>
      </w:r>
    </w:p>
    <w:p w:rsidR="00D14B0D" w:rsidRPr="006D42F2" w:rsidRDefault="00D14B0D" w:rsidP="00D14B0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無事故者手機號碼或格式不正確，記錄傳送記錄</w:t>
      </w:r>
      <w:r w:rsidRPr="006D42F2">
        <w:rPr>
          <w:rFonts w:hint="eastAsia"/>
          <w:lang w:eastAsia="zh-TW"/>
        </w:rPr>
        <w:t>(DTAAZ700)</w:t>
      </w:r>
    </w:p>
    <w:p w:rsidR="00D14B0D" w:rsidRPr="006D42F2" w:rsidRDefault="00D14B0D" w:rsidP="00D14B0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 insertDTAAZ700</w:t>
      </w:r>
    </w:p>
    <w:p w:rsidR="00D14B0D" w:rsidRPr="006D42F2" w:rsidRDefault="00D14B0D" w:rsidP="00D14B0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D14B0D" w:rsidRPr="006D42F2" w:rsidTr="009768B2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F7546F" w:rsidRDefault="00D14B0D" w:rsidP="009768B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F7546F" w:rsidRDefault="00D14B0D" w:rsidP="009768B2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F7546F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4B0D" w:rsidRPr="00D265B2" w:rsidRDefault="00D14B0D" w:rsidP="009768B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D265B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D265B2">
              <w:rPr>
                <w:rFonts w:ascii="新細明體" w:hAnsi="新細明體"/>
                <w:sz w:val="20"/>
                <w:szCs w:val="20"/>
              </w:rPr>
              <w:t>(</w:t>
            </w:r>
            <w:r w:rsidRPr="00D265B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D265B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6B0EB7">
            <w:pPr>
              <w:numPr>
                <w:ilvl w:val="0"/>
                <w:numId w:val="2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6B0EB7">
            <w:pPr>
              <w:numPr>
                <w:ilvl w:val="0"/>
                <w:numId w:val="2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6B0EB7">
            <w:pPr>
              <w:numPr>
                <w:ilvl w:val="0"/>
                <w:numId w:val="2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D14B0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D14B0D" w:rsidRPr="006D42F2" w:rsidTr="009768B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6B0EB7">
            <w:pPr>
              <w:numPr>
                <w:ilvl w:val="0"/>
                <w:numId w:val="2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B0D" w:rsidRPr="006D42F2" w:rsidRDefault="00D14B0D" w:rsidP="009768B2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D14B0D" w:rsidRPr="006D42F2" w:rsidRDefault="00D14B0D" w:rsidP="00D14B0D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</w:p>
    <w:p w:rsidR="00D14B0D" w:rsidRPr="006D42F2" w:rsidRDefault="00D14B0D" w:rsidP="00D14B0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END IF</w:t>
      </w:r>
    </w:p>
    <w:p w:rsidR="00D14B0D" w:rsidRPr="006D42F2" w:rsidRDefault="00D14B0D" w:rsidP="0099297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紀錄總</w:t>
      </w:r>
      <w:r w:rsidRPr="006D42F2"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 w:rsidRPr="006D42F2">
        <w:rPr>
          <w:rFonts w:ascii="新細明體" w:hAnsi="新細明體" w:hint="eastAsia"/>
          <w:bCs/>
          <w:lang w:eastAsia="zh-TW"/>
        </w:rPr>
        <w:t xml:space="preserve">CALL </w:t>
      </w:r>
      <w:r w:rsidRPr="006D42F2">
        <w:rPr>
          <w:rFonts w:hint="eastAsia"/>
          <w:kern w:val="2"/>
          <w:szCs w:val="24"/>
          <w:lang w:eastAsia="zh-TW"/>
        </w:rPr>
        <w:t>批次作業件數紀錄模組</w:t>
      </w:r>
      <w:r w:rsidRPr="006D42F2">
        <w:rPr>
          <w:rFonts w:hint="eastAsia"/>
          <w:kern w:val="2"/>
          <w:szCs w:val="24"/>
          <w:lang w:eastAsia="zh-TW"/>
        </w:rPr>
        <w:t>CountManager.jav</w:t>
      </w:r>
      <w:r w:rsidRPr="006D42F2">
        <w:rPr>
          <w:rFonts w:ascii="新細明體" w:hAnsi="新細明體" w:hint="eastAsia"/>
          <w:kern w:val="2"/>
          <w:szCs w:val="24"/>
          <w:lang w:eastAsia="zh-TW"/>
        </w:rPr>
        <w:t>a</w:t>
      </w:r>
      <w:r w:rsidRPr="006D42F2"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463E68" w:rsidRPr="006D42F2" w:rsidRDefault="00D14B0D" w:rsidP="0099297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記錄成功件數</w:t>
      </w:r>
    </w:p>
    <w:p w:rsidR="009D3D09" w:rsidRPr="006D42F2" w:rsidRDefault="009D3D09" w:rsidP="009D3D0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ins w:id="13" w:author="伯珊" w:date="2020-05-28T18:15:00Z"/>
          <w:rFonts w:hint="eastAsia"/>
          <w:kern w:val="2"/>
          <w:szCs w:val="24"/>
          <w:lang w:eastAsia="zh-TW"/>
        </w:rPr>
      </w:pPr>
      <w:ins w:id="14" w:author="伯珊" w:date="2020-05-28T18:15:00Z">
        <w:r w:rsidRPr="006D42F2">
          <w:rPr>
            <w:rFonts w:hint="eastAsia"/>
            <w:kern w:val="2"/>
            <w:szCs w:val="24"/>
            <w:lang w:eastAsia="zh-TW"/>
          </w:rPr>
          <w:t>處理補全件：</w:t>
        </w:r>
        <w:r w:rsidRPr="006D42F2">
          <w:rPr>
            <w:rFonts w:hint="eastAsia"/>
            <w:kern w:val="2"/>
            <w:szCs w:val="24"/>
            <w:lang w:eastAsia="zh-TW"/>
          </w:rPr>
          <w:t>(</w:t>
        </w:r>
        <w:r w:rsidRPr="006D42F2">
          <w:rPr>
            <w:rFonts w:hint="eastAsia"/>
            <w:kern w:val="2"/>
            <w:szCs w:val="24"/>
            <w:lang w:eastAsia="zh-TW"/>
          </w:rPr>
          <w:t>給</w:t>
        </w:r>
        <w:r>
          <w:rPr>
            <w:rFonts w:hint="eastAsia"/>
            <w:kern w:val="2"/>
            <w:szCs w:val="24"/>
            <w:lang w:eastAsia="zh-TW"/>
          </w:rPr>
          <w:t>業務員</w:t>
        </w:r>
        <w:r w:rsidRPr="006D42F2">
          <w:rPr>
            <w:rFonts w:hint="eastAsia"/>
            <w:kern w:val="2"/>
            <w:szCs w:val="24"/>
            <w:lang w:eastAsia="zh-TW"/>
          </w:rPr>
          <w:t>)</w:t>
        </w:r>
      </w:ins>
      <w:ins w:id="15" w:author="伯珊" w:date="2020-05-28T18:34:00Z">
        <w:r w:rsidR="00BF0339">
          <w:rPr>
            <w:rFonts w:hint="eastAsia"/>
            <w:kern w:val="2"/>
            <w:szCs w:val="24"/>
            <w:lang w:eastAsia="zh-TW"/>
          </w:rPr>
          <w:t xml:space="preserve"> </w:t>
        </w:r>
        <w:r w:rsidR="00BF0339">
          <w:rPr>
            <w:rFonts w:hint="eastAsia"/>
            <w:kern w:val="2"/>
            <w:szCs w:val="24"/>
            <w:lang w:eastAsia="zh-TW"/>
          </w:rPr>
          <w:t>可參考</w:t>
        </w:r>
        <w:r w:rsidR="00BF0339">
          <w:rPr>
            <w:rFonts w:hint="eastAsia"/>
            <w:kern w:val="2"/>
            <w:szCs w:val="24"/>
            <w:lang w:eastAsia="zh-TW"/>
          </w:rPr>
          <w:t>AA_Z7Z000</w:t>
        </w:r>
      </w:ins>
    </w:p>
    <w:p w:rsidR="009D3D09" w:rsidRDefault="009D3D09" w:rsidP="009D3D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6" w:author="伯珊" w:date="2020-05-28T18:15:00Z"/>
          <w:kern w:val="2"/>
          <w:szCs w:val="24"/>
          <w:lang w:eastAsia="zh-TW"/>
        </w:rPr>
        <w:pPrChange w:id="17" w:author="伯珊" w:date="2020-05-28T18:15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8" w:author="伯珊" w:date="2020-05-28T18:15:00Z">
        <w:r w:rsidRPr="006D42F2">
          <w:rPr>
            <w:rFonts w:hint="eastAsia"/>
            <w:kern w:val="2"/>
            <w:szCs w:val="24"/>
            <w:lang w:eastAsia="zh-TW"/>
          </w:rPr>
          <w:t>若</w:t>
        </w:r>
        <w:r w:rsidRPr="006D42F2">
          <w:rPr>
            <w:rFonts w:hint="eastAsia"/>
            <w:kern w:val="2"/>
            <w:szCs w:val="24"/>
            <w:lang w:eastAsia="zh-TW"/>
          </w:rPr>
          <w:t>$</w:t>
        </w:r>
        <w:r w:rsidRPr="006D42F2">
          <w:rPr>
            <w:rFonts w:hint="eastAsia"/>
            <w:kern w:val="2"/>
            <w:szCs w:val="24"/>
            <w:lang w:eastAsia="zh-TW"/>
          </w:rPr>
          <w:t>批次時間點</w:t>
        </w:r>
        <w:r w:rsidRPr="006D42F2">
          <w:rPr>
            <w:rFonts w:hint="eastAsia"/>
            <w:kern w:val="2"/>
            <w:szCs w:val="24"/>
            <w:lang w:eastAsia="zh-TW"/>
          </w:rPr>
          <w:t xml:space="preserve"> = D </w:t>
        </w:r>
        <w:r w:rsidRPr="006D42F2">
          <w:rPr>
            <w:rFonts w:hint="eastAsia"/>
            <w:kern w:val="2"/>
            <w:szCs w:val="24"/>
            <w:lang w:eastAsia="zh-TW"/>
          </w:rPr>
          <w:t>，則略過不處理。進行下一個訊息種類判斷。</w:t>
        </w:r>
      </w:ins>
    </w:p>
    <w:p w:rsidR="009D3D09" w:rsidRDefault="009D3D09" w:rsidP="009D3D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9" w:author="伯珊" w:date="2020-05-28T18:24:00Z"/>
          <w:kern w:val="2"/>
          <w:szCs w:val="24"/>
          <w:lang w:eastAsia="zh-TW"/>
        </w:rPr>
        <w:pPrChange w:id="20" w:author="伯珊" w:date="2020-05-28T18:15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21" w:author="伯珊" w:date="2020-05-28T18:16:00Z">
        <w:r w:rsidRPr="006D42F2">
          <w:rPr>
            <w:rFonts w:hint="eastAsia"/>
            <w:kern w:val="2"/>
            <w:szCs w:val="24"/>
            <w:lang w:eastAsia="zh-TW"/>
          </w:rPr>
          <w:t>抽取</w:t>
        </w:r>
      </w:ins>
      <w:ins w:id="22" w:author="伯珊" w:date="2020-05-28T18:32:00Z">
        <w:r w:rsidR="00F0464B">
          <w:rPr>
            <w:rFonts w:hint="eastAsia"/>
            <w:kern w:val="2"/>
            <w:szCs w:val="24"/>
            <w:lang w:eastAsia="zh-TW"/>
          </w:rPr>
          <w:t>distinct</w:t>
        </w:r>
      </w:ins>
      <w:ins w:id="23" w:author="伯珊" w:date="2020-05-28T18:16:00Z">
        <w:r w:rsidRPr="006D42F2">
          <w:rPr>
            <w:rFonts w:hint="eastAsia"/>
            <w:kern w:val="2"/>
            <w:szCs w:val="24"/>
            <w:lang w:eastAsia="zh-TW"/>
          </w:rPr>
          <w:t>理賠補全明細檔</w:t>
        </w:r>
        <w:r w:rsidRPr="006D42F2">
          <w:rPr>
            <w:rFonts w:hint="eastAsia"/>
            <w:kern w:val="2"/>
            <w:szCs w:val="24"/>
            <w:lang w:eastAsia="zh-TW"/>
          </w:rPr>
          <w:t>DTAAJ010 + DTAAA001 + DTAAA010</w:t>
        </w:r>
        <w:r w:rsidRPr="002E3268">
          <w:rPr>
            <w:rFonts w:hint="eastAsia"/>
            <w:kern w:val="2"/>
            <w:szCs w:val="24"/>
            <w:lang w:eastAsia="zh-TW"/>
          </w:rPr>
          <w:t>，條件：</w:t>
        </w:r>
      </w:ins>
    </w:p>
    <w:p w:rsidR="00455AB6" w:rsidRDefault="00455AB6" w:rsidP="00455AB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24" w:author="伯珊" w:date="2020-05-28T18:24:00Z"/>
          <w:kern w:val="2"/>
          <w:szCs w:val="24"/>
          <w:lang w:eastAsia="zh-TW"/>
        </w:rPr>
        <w:pPrChange w:id="25" w:author="伯珊" w:date="2020-05-28T18:24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26" w:author="伯珊" w:date="2020-05-28T18:24:00Z">
        <w:r>
          <w:rPr>
            <w:rFonts w:hint="eastAsia"/>
            <w:kern w:val="2"/>
            <w:szCs w:val="24"/>
            <w:lang w:eastAsia="zh-TW"/>
          </w:rPr>
          <w:t>取</w:t>
        </w:r>
        <w:r>
          <w:rPr>
            <w:rFonts w:hint="eastAsia"/>
            <w:kern w:val="2"/>
            <w:szCs w:val="24"/>
            <w:lang w:eastAsia="zh-TW"/>
          </w:rPr>
          <w:t>aply_no</w:t>
        </w:r>
        <w:r>
          <w:rPr>
            <w:rFonts w:hint="eastAsia"/>
            <w:kern w:val="2"/>
            <w:szCs w:val="24"/>
            <w:lang w:eastAsia="zh-TW"/>
          </w:rPr>
          <w:t>聯集</w:t>
        </w:r>
      </w:ins>
    </w:p>
    <w:p w:rsidR="00455AB6" w:rsidRDefault="006C4B5C" w:rsidP="00455AB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27" w:author="伯珊" w:date="2020-05-28T18:31:00Z"/>
          <w:kern w:val="2"/>
          <w:szCs w:val="24"/>
          <w:lang w:eastAsia="zh-TW"/>
        </w:rPr>
        <w:pPrChange w:id="28" w:author="伯珊" w:date="2020-05-28T18:24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29" w:author="伯珊" w:date="2020-05-28T18:31:00Z">
        <w:r w:rsidRPr="008160EE">
          <w:rPr>
            <w:rFonts w:hint="eastAsia"/>
            <w:kern w:val="2"/>
            <w:szCs w:val="24"/>
            <w:lang w:eastAsia="zh-TW"/>
          </w:rPr>
          <w:t>DTAAJ010.</w:t>
        </w:r>
      </w:ins>
      <w:ins w:id="30" w:author="伯珊" w:date="2020-05-28T18:24:00Z">
        <w:r w:rsidR="00455AB6" w:rsidRPr="00455AB6">
          <w:rPr>
            <w:kern w:val="2"/>
            <w:szCs w:val="24"/>
            <w:lang w:eastAsia="zh-TW"/>
          </w:rPr>
          <w:t>KEYIN_DIV_LVL = '1'</w:t>
        </w:r>
      </w:ins>
    </w:p>
    <w:p w:rsidR="006C4B5C" w:rsidRPr="006C4B5C" w:rsidRDefault="006C4B5C" w:rsidP="00A47F4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31" w:author="伯珊" w:date="2020-05-28T18:18:00Z"/>
          <w:kern w:val="2"/>
          <w:szCs w:val="24"/>
          <w:lang w:eastAsia="zh-TW"/>
          <w:rPrChange w:id="32" w:author="伯珊" w:date="2020-05-28T18:31:00Z">
            <w:rPr>
              <w:ins w:id="33" w:author="伯珊" w:date="2020-05-28T18:18:00Z"/>
              <w:kern w:val="2"/>
              <w:szCs w:val="24"/>
              <w:lang w:eastAsia="zh-TW"/>
            </w:rPr>
          </w:rPrChange>
        </w:rPr>
        <w:pPrChange w:id="34" w:author="伯珊" w:date="2020-05-28T18:24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35" w:author="伯珊" w:date="2020-05-28T18:31:00Z">
        <w:r w:rsidRPr="006C4B5C">
          <w:rPr>
            <w:rFonts w:hint="eastAsia"/>
            <w:kern w:val="2"/>
            <w:szCs w:val="24"/>
            <w:lang w:eastAsia="zh-TW"/>
            <w:rPrChange w:id="36" w:author="伯珊" w:date="2020-05-28T18:31:00Z">
              <w:rPr>
                <w:rFonts w:hint="eastAsia"/>
                <w:kern w:val="2"/>
                <w:szCs w:val="24"/>
                <w:lang w:eastAsia="zh-TW"/>
              </w:rPr>
            </w:rPrChange>
          </w:rPr>
          <w:t>DTAAJ010.</w:t>
        </w:r>
        <w:r w:rsidRPr="006C4B5C">
          <w:rPr>
            <w:rFonts w:hint="eastAsia"/>
            <w:kern w:val="2"/>
            <w:szCs w:val="24"/>
            <w:lang w:eastAsia="zh-TW"/>
            <w:rPrChange w:id="37" w:author="伯珊" w:date="2020-05-28T18:31:00Z">
              <w:rPr>
                <w:rFonts w:hint="eastAsia"/>
                <w:kern w:val="2"/>
                <w:szCs w:val="24"/>
                <w:lang w:eastAsia="zh-TW"/>
              </w:rPr>
            </w:rPrChange>
          </w:rPr>
          <w:t>補全輸入日</w:t>
        </w:r>
        <w:r w:rsidRPr="006C4B5C">
          <w:rPr>
            <w:rFonts w:hint="eastAsia"/>
            <w:kern w:val="2"/>
            <w:szCs w:val="24"/>
            <w:lang w:eastAsia="zh-TW"/>
            <w:rPrChange w:id="38" w:author="伯珊" w:date="2020-05-28T18:31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= </w:t>
        </w:r>
        <w:r w:rsidRPr="006C4B5C">
          <w:rPr>
            <w:rFonts w:hint="eastAsia"/>
            <w:kern w:val="2"/>
            <w:szCs w:val="24"/>
            <w:lang w:eastAsia="zh-TW"/>
            <w:rPrChange w:id="39" w:author="伯珊" w:date="2020-05-28T18:31:00Z">
              <w:rPr>
                <w:rFonts w:hint="eastAsia"/>
                <w:kern w:val="2"/>
                <w:szCs w:val="24"/>
                <w:lang w:eastAsia="zh-TW"/>
              </w:rPr>
            </w:rPrChange>
          </w:rPr>
          <w:t>查詢日期</w:t>
        </w:r>
      </w:ins>
    </w:p>
    <w:p w:rsidR="009D3D09" w:rsidRPr="009D3D09" w:rsidRDefault="009D3D09" w:rsidP="009D3D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40" w:author="伯珊" w:date="2020-05-28T18:18:00Z"/>
          <w:kern w:val="2"/>
          <w:szCs w:val="24"/>
          <w:lang w:eastAsia="zh-TW"/>
          <w:rPrChange w:id="41" w:author="伯珊" w:date="2020-05-28T18:18:00Z">
            <w:rPr>
              <w:ins w:id="42" w:author="伯珊" w:date="2020-05-28T18:18:00Z"/>
            </w:rPr>
          </w:rPrChange>
        </w:rPr>
        <w:pPrChange w:id="43" w:author="伯珊" w:date="2020-05-28T18:18:00Z">
          <w:pPr>
            <w:numPr>
              <w:ilvl w:val="3"/>
              <w:numId w:val="10"/>
            </w:numPr>
            <w:ind w:left="2409" w:hanging="708"/>
          </w:pPr>
        </w:pPrChange>
      </w:pPr>
      <w:ins w:id="44" w:author="伯珊" w:date="2020-05-28T18:17:00Z">
        <w:r w:rsidRPr="009D3D09">
          <w:rPr>
            <w:rFonts w:hint="eastAsia"/>
            <w:lang w:eastAsia="zh-TW"/>
            <w:rPrChange w:id="45" w:author="伯珊" w:date="2020-05-28T18:18:00Z">
              <w:rPr>
                <w:rFonts w:hint="eastAsia"/>
              </w:rPr>
            </w:rPrChange>
          </w:rPr>
          <w:t>取核賠人員人事檔資訊：</w:t>
        </w:r>
      </w:ins>
    </w:p>
    <w:p w:rsidR="00DC6ABB" w:rsidRPr="00DC6ABB" w:rsidRDefault="009D3D09" w:rsidP="00DC6AB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46" w:author="伯珊" w:date="2020-05-28T18:17:00Z"/>
          <w:rFonts w:hint="eastAsia"/>
          <w:kern w:val="2"/>
          <w:szCs w:val="24"/>
          <w:lang w:eastAsia="zh-TW"/>
          <w:rPrChange w:id="47" w:author="伯珊" w:date="2020-05-28T18:34:00Z">
            <w:rPr>
              <w:ins w:id="48" w:author="伯珊" w:date="2020-05-28T18:17:00Z"/>
              <w:rFonts w:hint="eastAsia"/>
            </w:rPr>
          </w:rPrChange>
        </w:rPr>
        <w:pPrChange w:id="49" w:author="伯珊" w:date="2020-05-28T18:34:00Z">
          <w:pPr>
            <w:numPr>
              <w:ilvl w:val="1"/>
              <w:numId w:val="38"/>
            </w:numPr>
            <w:tabs>
              <w:tab w:val="num" w:pos="1417"/>
            </w:tabs>
            <w:ind w:left="1417" w:hanging="567"/>
          </w:pPr>
        </w:pPrChange>
      </w:pPr>
      <w:ins w:id="50" w:author="伯珊" w:date="2020-05-28T18:17:00Z">
        <w:r w:rsidRPr="009D3D09">
          <w:rPr>
            <w:rFonts w:hint="eastAsia"/>
            <w:lang w:eastAsia="zh-TW"/>
            <w:rPrChange w:id="51" w:author="伯珊" w:date="2020-05-28T18:18:00Z">
              <w:rPr>
                <w:rFonts w:hint="eastAsia"/>
              </w:rPr>
            </w:rPrChange>
          </w:rPr>
          <w:t>無人事檔資訊時，異常訊息</w:t>
        </w:r>
        <w:r w:rsidRPr="009D3D09">
          <w:rPr>
            <w:rFonts w:hint="eastAsia"/>
            <w:lang w:eastAsia="zh-TW"/>
            <w:rPrChange w:id="52" w:author="伯珊" w:date="2020-05-28T18:18:00Z">
              <w:rPr>
                <w:rFonts w:hint="eastAsia"/>
              </w:rPr>
            </w:rPrChange>
          </w:rPr>
          <w:t>=</w:t>
        </w:r>
        <w:r w:rsidRPr="009D3D09">
          <w:rPr>
            <w:rFonts w:hint="eastAsia"/>
            <w:lang w:eastAsia="zh-TW"/>
            <w:rPrChange w:id="53" w:author="伯珊" w:date="2020-05-28T18:18:00Z">
              <w:rPr>
                <w:rFonts w:hint="eastAsia"/>
              </w:rPr>
            </w:rPrChange>
          </w:rPr>
          <w:t>人事檔查無核賠人員資料。</w:t>
        </w:r>
      </w:ins>
    </w:p>
    <w:p w:rsidR="00DC6ABB" w:rsidRPr="00DC6ABB" w:rsidRDefault="00DC6ABB" w:rsidP="00DC6AB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54" w:author="伯珊" w:date="2020-05-28T18:33:00Z"/>
          <w:rFonts w:hint="eastAsia"/>
          <w:kern w:val="2"/>
          <w:szCs w:val="24"/>
          <w:lang w:eastAsia="zh-TW"/>
          <w:rPrChange w:id="55" w:author="伯珊" w:date="2020-05-28T18:34:00Z">
            <w:rPr>
              <w:ins w:id="56" w:author="伯珊" w:date="2020-05-28T18:33:00Z"/>
              <w:rFonts w:hint="eastAsia"/>
            </w:rPr>
          </w:rPrChange>
        </w:rPr>
        <w:pPrChange w:id="57" w:author="伯珊" w:date="2020-05-28T18:34:00Z">
          <w:pPr>
            <w:numPr>
              <w:ilvl w:val="1"/>
              <w:numId w:val="38"/>
            </w:numPr>
            <w:tabs>
              <w:tab w:val="num" w:pos="1417"/>
            </w:tabs>
            <w:ind w:left="1417" w:hanging="567"/>
          </w:pPr>
        </w:pPrChange>
      </w:pPr>
      <w:ins w:id="58" w:author="伯珊" w:date="2020-05-28T18:33:00Z">
        <w:r w:rsidRPr="00DC6ABB">
          <w:rPr>
            <w:rFonts w:hint="eastAsia"/>
            <w:rPrChange w:id="59" w:author="伯珊" w:date="2020-05-28T18:34:00Z">
              <w:rPr>
                <w:rFonts w:hint="eastAsia"/>
              </w:rPr>
            </w:rPrChange>
          </w:rPr>
          <w:t>CALL insertDTAAZ700</w:t>
        </w:r>
        <w:r w:rsidRPr="00DC6ABB">
          <w:rPr>
            <w:rFonts w:hint="eastAsia"/>
            <w:rPrChange w:id="60" w:author="伯珊" w:date="2020-05-28T18:34:00Z">
              <w:rPr>
                <w:rFonts w:hint="eastAsia"/>
              </w:rPr>
            </w:rPrChange>
          </w:rPr>
          <w:t>傳入參數：</w:t>
        </w:r>
      </w:ins>
    </w:p>
    <w:tbl>
      <w:tblPr>
        <w:tblW w:w="6509" w:type="dxa"/>
        <w:tblInd w:w="144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DC6ABB" w:rsidRPr="00CC6A64" w:rsidTr="00A47F43">
        <w:trPr>
          <w:trHeight w:val="285"/>
          <w:ins w:id="61" w:author="伯珊" w:date="2020-05-28T18:33:00Z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6ABB" w:rsidRPr="00CC6A64" w:rsidRDefault="00DC6ABB" w:rsidP="00A47F43">
            <w:pPr>
              <w:jc w:val="center"/>
              <w:rPr>
                <w:ins w:id="62" w:author="伯珊" w:date="2020-05-28T18:33:00Z"/>
                <w:rFonts w:ascii="新細明體" w:hAnsi="新細明體"/>
                <w:sz w:val="20"/>
                <w:szCs w:val="20"/>
              </w:rPr>
            </w:pPr>
            <w:ins w:id="63" w:author="伯珊" w:date="2020-05-28T18:33:00Z"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6ABB" w:rsidRPr="00CC6A64" w:rsidRDefault="00DC6ABB" w:rsidP="00A47F43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ins w:id="64" w:author="伯珊" w:date="2020-05-28T18:33:00Z"/>
                <w:kern w:val="2"/>
              </w:rPr>
            </w:pPr>
            <w:ins w:id="65" w:author="伯珊" w:date="2020-05-28T18:33:00Z">
              <w:r w:rsidRPr="00CC6A64">
                <w:rPr>
                  <w:kern w:val="2"/>
                </w:rPr>
                <w:t>輸入參數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6ABB" w:rsidRPr="00CC6A64" w:rsidRDefault="00DC6ABB" w:rsidP="00A47F43">
            <w:pPr>
              <w:jc w:val="center"/>
              <w:rPr>
                <w:ins w:id="66" w:author="伯珊" w:date="2020-05-28T18:33:00Z"/>
                <w:rFonts w:ascii="新細明體" w:hAnsi="新細明體"/>
                <w:sz w:val="20"/>
                <w:szCs w:val="20"/>
              </w:rPr>
            </w:pPr>
            <w:ins w:id="67" w:author="伯珊" w:date="2020-05-28T18:33:00Z"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說明</w:t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t>(</w:t>
              </w:r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檢查規則</w:t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t>)</w:t>
              </w:r>
            </w:ins>
          </w:p>
        </w:tc>
      </w:tr>
      <w:tr w:rsidR="00DC6ABB" w:rsidRPr="00CC6A64" w:rsidTr="00A47F43">
        <w:trPr>
          <w:trHeight w:val="285"/>
          <w:ins w:id="68" w:author="伯珊" w:date="2020-05-28T18:3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6ABB" w:rsidRPr="00CC6A64" w:rsidRDefault="00DC6ABB" w:rsidP="00DC6ABB">
            <w:pPr>
              <w:numPr>
                <w:ilvl w:val="0"/>
                <w:numId w:val="37"/>
              </w:numPr>
              <w:jc w:val="both"/>
              <w:rPr>
                <w:ins w:id="69" w:author="伯珊" w:date="2020-05-28T18:33:00Z"/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6ABB" w:rsidRPr="00CC6A64" w:rsidRDefault="00DC6ABB" w:rsidP="00A47F43">
            <w:pPr>
              <w:rPr>
                <w:ins w:id="70" w:author="伯珊" w:date="2020-05-28T18:33:00Z"/>
                <w:rFonts w:ascii="新細明體" w:hAnsi="新細明體" w:cs="Arial" w:hint="eastAsia"/>
                <w:sz w:val="20"/>
                <w:szCs w:val="20"/>
              </w:rPr>
            </w:pPr>
            <w:ins w:id="71" w:author="伯珊" w:date="2020-05-28T18:33:00Z">
              <w:r w:rsidRPr="00CC6A64">
                <w:rPr>
                  <w:rFonts w:ascii="新細明體" w:hAnsi="新細明體" w:cs="Arial" w:hint="eastAsia"/>
                  <w:sz w:val="20"/>
                  <w:szCs w:val="20"/>
                </w:rPr>
                <w:t>簡訊記錄資料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6ABB" w:rsidRPr="00CC6A64" w:rsidRDefault="00DC6ABB" w:rsidP="00A47F43">
            <w:pPr>
              <w:jc w:val="both"/>
              <w:rPr>
                <w:ins w:id="72" w:author="伯珊" w:date="2020-05-28T18:33:00Z"/>
                <w:rFonts w:ascii="新細明體" w:hAnsi="新細明體" w:hint="eastAsia"/>
                <w:sz w:val="20"/>
                <w:szCs w:val="20"/>
              </w:rPr>
            </w:pPr>
            <w:ins w:id="73" w:author="伯珊" w:date="2020-05-28T18:33:00Z"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異常訊息</w:t>
              </w:r>
            </w:ins>
          </w:p>
        </w:tc>
      </w:tr>
      <w:tr w:rsidR="00DC6ABB" w:rsidRPr="00CC6A64" w:rsidTr="00A47F43">
        <w:trPr>
          <w:trHeight w:val="285"/>
          <w:ins w:id="74" w:author="伯珊" w:date="2020-05-28T18:3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6ABB" w:rsidRPr="00CC6A64" w:rsidRDefault="00DC6ABB" w:rsidP="00DC6ABB">
            <w:pPr>
              <w:numPr>
                <w:ilvl w:val="0"/>
                <w:numId w:val="37"/>
              </w:numPr>
              <w:jc w:val="both"/>
              <w:rPr>
                <w:ins w:id="75" w:author="伯珊" w:date="2020-05-28T18:33:00Z"/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6ABB" w:rsidRPr="00CC6A64" w:rsidRDefault="00DC6ABB" w:rsidP="00A47F43">
            <w:pPr>
              <w:rPr>
                <w:ins w:id="76" w:author="伯珊" w:date="2020-05-28T18:33:00Z"/>
                <w:rFonts w:ascii="新細明體" w:hAnsi="新細明體" w:cs="Arial" w:hint="eastAsia"/>
                <w:sz w:val="20"/>
                <w:szCs w:val="20"/>
              </w:rPr>
            </w:pPr>
            <w:ins w:id="77" w:author="伯珊" w:date="2020-05-28T18:33:00Z">
              <w:r w:rsidRPr="00CC6A64">
                <w:rPr>
                  <w:rFonts w:ascii="新細明體" w:hAnsi="新細明體" w:cs="Arial" w:hint="eastAsia"/>
                  <w:sz w:val="20"/>
                  <w:szCs w:val="20"/>
                </w:rPr>
                <w:t>DTZZM001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6ABB" w:rsidRPr="00CC6A64" w:rsidRDefault="00DC6ABB" w:rsidP="00A47F43">
            <w:pPr>
              <w:jc w:val="both"/>
              <w:rPr>
                <w:ins w:id="78" w:author="伯珊" w:date="2020-05-28T18:33:00Z"/>
                <w:rFonts w:ascii="新細明體" w:hAnsi="新細明體" w:hint="eastAsia"/>
                <w:sz w:val="20"/>
                <w:szCs w:val="20"/>
              </w:rPr>
            </w:pPr>
            <w:ins w:id="79" w:author="伯珊" w:date="2020-05-28T18:33:00Z"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空白</w:t>
              </w:r>
            </w:ins>
          </w:p>
        </w:tc>
      </w:tr>
      <w:tr w:rsidR="00DC6ABB" w:rsidRPr="00CC6A64" w:rsidTr="00A47F43">
        <w:trPr>
          <w:trHeight w:val="285"/>
          <w:ins w:id="80" w:author="伯珊" w:date="2020-05-28T18:3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6ABB" w:rsidRPr="00CC6A64" w:rsidRDefault="00DC6ABB" w:rsidP="00DC6ABB">
            <w:pPr>
              <w:numPr>
                <w:ilvl w:val="0"/>
                <w:numId w:val="37"/>
              </w:numPr>
              <w:jc w:val="both"/>
              <w:rPr>
                <w:ins w:id="81" w:author="伯珊" w:date="2020-05-28T18:33:00Z"/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6ABB" w:rsidRPr="00CC6A64" w:rsidRDefault="00DC6ABB" w:rsidP="00A47F43">
            <w:pPr>
              <w:rPr>
                <w:ins w:id="82" w:author="伯珊" w:date="2020-05-28T18:33:00Z"/>
                <w:rFonts w:ascii="新細明體" w:hAnsi="新細明體" w:cs="Arial" w:hint="eastAsia"/>
                <w:sz w:val="20"/>
                <w:szCs w:val="20"/>
              </w:rPr>
            </w:pPr>
            <w:ins w:id="83" w:author="伯珊" w:date="2020-05-28T18:33:00Z">
              <w:r w:rsidRPr="00CC6A64">
                <w:rPr>
                  <w:rFonts w:ascii="新細明體" w:hAnsi="新細明體" w:cs="Arial" w:hint="eastAsia"/>
                  <w:sz w:val="20"/>
                  <w:szCs w:val="20"/>
                </w:rPr>
                <w:t>寄送類別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6ABB" w:rsidRPr="00CC6A64" w:rsidRDefault="00DC6ABB" w:rsidP="00A47F43">
            <w:pPr>
              <w:jc w:val="both"/>
              <w:rPr>
                <w:ins w:id="84" w:author="伯珊" w:date="2020-05-28T18:33:00Z"/>
                <w:rFonts w:ascii="新細明體" w:hAnsi="新細明體" w:hint="eastAsia"/>
                <w:sz w:val="20"/>
                <w:szCs w:val="20"/>
              </w:rPr>
            </w:pPr>
            <w:ins w:id="85" w:author="伯珊" w:date="2020-05-28T18:33:00Z">
              <w:r w:rsidRPr="00CC6A64">
                <w:rPr>
                  <w:rFonts w:ascii="新細明體" w:hAnsi="新細明體"/>
                  <w:sz w:val="20"/>
                  <w:szCs w:val="20"/>
                </w:rPr>
                <w:t>‘</w:t>
              </w:r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X</w:t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t>’</w:t>
              </w:r>
            </w:ins>
          </w:p>
        </w:tc>
      </w:tr>
      <w:tr w:rsidR="00DC6ABB" w:rsidRPr="00CC6A64" w:rsidTr="00A47F43">
        <w:trPr>
          <w:trHeight w:val="285"/>
          <w:ins w:id="86" w:author="伯珊" w:date="2020-05-28T18:33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6ABB" w:rsidRPr="00CC6A64" w:rsidRDefault="00DC6ABB" w:rsidP="00DC6ABB">
            <w:pPr>
              <w:numPr>
                <w:ilvl w:val="0"/>
                <w:numId w:val="37"/>
              </w:numPr>
              <w:jc w:val="both"/>
              <w:rPr>
                <w:ins w:id="87" w:author="伯珊" w:date="2020-05-28T18:33:00Z"/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6ABB" w:rsidRPr="00CC6A64" w:rsidRDefault="00DC6ABB" w:rsidP="00A47F43">
            <w:pPr>
              <w:rPr>
                <w:ins w:id="88" w:author="伯珊" w:date="2020-05-28T18:33:00Z"/>
                <w:rFonts w:ascii="新細明體" w:hAnsi="新細明體" w:cs="Arial" w:hint="eastAsia"/>
                <w:sz w:val="20"/>
                <w:szCs w:val="20"/>
              </w:rPr>
            </w:pPr>
            <w:ins w:id="89" w:author="伯珊" w:date="2020-05-28T18:33:00Z">
              <w:r w:rsidRPr="00CC6A64">
                <w:rPr>
                  <w:rFonts w:ascii="新細明體" w:hAnsi="新細明體" w:cs="Arial" w:hint="eastAsia"/>
                  <w:sz w:val="20"/>
                  <w:szCs w:val="20"/>
                </w:rPr>
                <w:t>程式名稱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6ABB" w:rsidRPr="00CC6A64" w:rsidRDefault="00DC6ABB" w:rsidP="00A47F43">
            <w:pPr>
              <w:ind w:left="480" w:hanging="480"/>
              <w:rPr>
                <w:ins w:id="90" w:author="伯珊" w:date="2020-05-28T18:33:00Z"/>
                <w:rFonts w:ascii="新細明體" w:hAnsi="新細明體" w:hint="eastAsia"/>
                <w:sz w:val="20"/>
                <w:szCs w:val="20"/>
              </w:rPr>
            </w:pPr>
            <w:ins w:id="91" w:author="伯珊" w:date="2020-05-28T18:33:00Z"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傳入之程式名稱</w:t>
              </w:r>
            </w:ins>
          </w:p>
        </w:tc>
      </w:tr>
    </w:tbl>
    <w:p w:rsidR="00DC6ABB" w:rsidRPr="009D3D09" w:rsidRDefault="00DC6ABB" w:rsidP="00DC6AB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92" w:author="伯珊" w:date="2020-05-28T18:18:00Z"/>
          <w:kern w:val="2"/>
          <w:szCs w:val="24"/>
          <w:lang w:eastAsia="zh-TW"/>
          <w:rPrChange w:id="93" w:author="伯珊" w:date="2020-05-28T18:18:00Z">
            <w:rPr>
              <w:ins w:id="94" w:author="伯珊" w:date="2020-05-28T18:18:00Z"/>
            </w:rPr>
          </w:rPrChange>
        </w:rPr>
        <w:pPrChange w:id="95" w:author="伯珊" w:date="2020-05-28T18:33:00Z">
          <w:pPr>
            <w:numPr>
              <w:ilvl w:val="3"/>
              <w:numId w:val="10"/>
            </w:numPr>
            <w:ind w:left="2409" w:hanging="708"/>
          </w:pPr>
        </w:pPrChange>
      </w:pPr>
    </w:p>
    <w:p w:rsidR="009D3D09" w:rsidRPr="009D3D09" w:rsidRDefault="009D3D09" w:rsidP="009D3D0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96" w:author="伯珊" w:date="2020-05-28T18:18:00Z"/>
          <w:kern w:val="2"/>
          <w:szCs w:val="24"/>
          <w:lang w:eastAsia="zh-TW"/>
          <w:rPrChange w:id="97" w:author="伯珊" w:date="2020-05-28T18:18:00Z">
            <w:rPr>
              <w:ins w:id="98" w:author="伯珊" w:date="2020-05-28T18:18:00Z"/>
            </w:rPr>
          </w:rPrChange>
        </w:rPr>
        <w:pPrChange w:id="99" w:author="伯珊" w:date="2020-05-28T18:18:00Z">
          <w:pPr>
            <w:numPr>
              <w:ilvl w:val="3"/>
              <w:numId w:val="10"/>
            </w:numPr>
            <w:ind w:left="2409" w:hanging="708"/>
          </w:pPr>
        </w:pPrChange>
      </w:pPr>
      <w:ins w:id="100" w:author="伯珊" w:date="2020-05-28T18:17:00Z">
        <w:r w:rsidRPr="009D3D09">
          <w:rPr>
            <w:rFonts w:hint="eastAsia"/>
            <w:rPrChange w:id="101" w:author="伯珊" w:date="2020-05-28T18:18:00Z">
              <w:rPr>
                <w:rFonts w:hint="eastAsia"/>
              </w:rPr>
            </w:rPrChange>
          </w:rPr>
          <w:t>$</w:t>
        </w:r>
        <w:r w:rsidRPr="009D3D09">
          <w:rPr>
            <w:rFonts w:hint="eastAsia"/>
            <w:rPrChange w:id="102" w:author="伯珊" w:date="2020-05-28T18:18:00Z">
              <w:rPr>
                <w:rFonts w:hint="eastAsia"/>
              </w:rPr>
            </w:rPrChange>
          </w:rPr>
          <w:t>核賠人員分機</w:t>
        </w:r>
        <w:r w:rsidRPr="009D3D09">
          <w:rPr>
            <w:rFonts w:hint="eastAsia"/>
            <w:rPrChange w:id="103" w:author="伯珊" w:date="2020-05-28T18:18:00Z">
              <w:rPr>
                <w:rFonts w:hint="eastAsia"/>
              </w:rPr>
            </w:rPrChange>
          </w:rPr>
          <w:t xml:space="preserve"> = </w:t>
        </w:r>
        <w:r w:rsidRPr="009D3D09">
          <w:rPr>
            <w:rFonts w:hint="eastAsia"/>
            <w:rPrChange w:id="104" w:author="伯珊" w:date="2020-05-28T18:18:00Z">
              <w:rPr>
                <w:rFonts w:hint="eastAsia"/>
              </w:rPr>
            </w:rPrChange>
          </w:rPr>
          <w:t>從人事檔取得</w:t>
        </w:r>
        <w:r w:rsidRPr="009D3D09">
          <w:rPr>
            <w:rPrChange w:id="105" w:author="伯珊" w:date="2020-05-28T18:18:00Z">
              <w:rPr/>
            </w:rPrChange>
          </w:rPr>
          <w:t>getInstitutionPhone3</w:t>
        </w:r>
        <w:r w:rsidRPr="009D3D09">
          <w:rPr>
            <w:rFonts w:hint="eastAsia"/>
            <w:rPrChange w:id="106" w:author="伯珊" w:date="2020-05-28T18:18:00Z">
              <w:rPr>
                <w:rFonts w:hint="eastAsia"/>
              </w:rPr>
            </w:rPrChange>
          </w:rPr>
          <w:t>()</w:t>
        </w:r>
      </w:ins>
    </w:p>
    <w:p w:rsidR="009D3D09" w:rsidRPr="009D3D09" w:rsidRDefault="009D3D09" w:rsidP="009D3D0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107" w:author="伯珊" w:date="2020-05-28T18:19:00Z"/>
          <w:kern w:val="2"/>
          <w:szCs w:val="24"/>
          <w:lang w:eastAsia="zh-TW"/>
          <w:rPrChange w:id="108" w:author="伯珊" w:date="2020-05-28T18:19:00Z">
            <w:rPr>
              <w:ins w:id="109" w:author="伯珊" w:date="2020-05-28T18:19:00Z"/>
            </w:rPr>
          </w:rPrChange>
        </w:rPr>
        <w:pPrChange w:id="110" w:author="伯珊" w:date="2020-05-28T18:19:00Z">
          <w:pPr>
            <w:numPr>
              <w:ilvl w:val="3"/>
              <w:numId w:val="10"/>
            </w:numPr>
            <w:ind w:left="2409" w:hanging="708"/>
          </w:pPr>
        </w:pPrChange>
      </w:pPr>
      <w:ins w:id="111" w:author="伯珊" w:date="2020-05-28T18:17:00Z">
        <w:r w:rsidRPr="009D3D09">
          <w:rPr>
            <w:rFonts w:hint="eastAsia"/>
            <w:rPrChange w:id="112" w:author="伯珊" w:date="2020-05-28T18:18:00Z">
              <w:rPr>
                <w:rFonts w:hint="eastAsia"/>
              </w:rPr>
            </w:rPrChange>
          </w:rPr>
          <w:t>$</w:t>
        </w:r>
        <w:r w:rsidRPr="009D3D09">
          <w:rPr>
            <w:rFonts w:hint="eastAsia"/>
            <w:rPrChange w:id="113" w:author="伯珊" w:date="2020-05-28T18:18:00Z">
              <w:rPr>
                <w:rFonts w:hint="eastAsia"/>
              </w:rPr>
            </w:rPrChange>
          </w:rPr>
          <w:t>核賠人員姓名</w:t>
        </w:r>
        <w:r w:rsidRPr="009D3D09">
          <w:rPr>
            <w:rFonts w:hint="eastAsia"/>
            <w:rPrChange w:id="114" w:author="伯珊" w:date="2020-05-28T18:18:00Z">
              <w:rPr>
                <w:rFonts w:hint="eastAsia"/>
              </w:rPr>
            </w:rPrChange>
          </w:rPr>
          <w:t xml:space="preserve"> = MASK.getMaskName(AAA001.DECD_EMP_NAME).split("</w:t>
        </w:r>
        <w:r w:rsidRPr="009D3D09">
          <w:rPr>
            <w:rFonts w:hint="eastAsia"/>
            <w:rPrChange w:id="115" w:author="伯珊" w:date="2020-05-28T18:18:00Z">
              <w:rPr>
                <w:rFonts w:hint="eastAsia"/>
              </w:rPr>
            </w:rPrChange>
          </w:rPr>
          <w:t>＊</w:t>
        </w:r>
        <w:r w:rsidRPr="009D3D09">
          <w:rPr>
            <w:rFonts w:hint="eastAsia"/>
            <w:rPrChange w:id="116" w:author="伯珊" w:date="2020-05-28T18:18:00Z">
              <w:rPr>
                <w:rFonts w:hint="eastAsia"/>
              </w:rPr>
            </w:rPrChange>
          </w:rPr>
          <w:t>")[0] + "</w:t>
        </w:r>
        <w:r w:rsidRPr="009D3D09">
          <w:rPr>
            <w:rFonts w:hint="eastAsia"/>
            <w:rPrChange w:id="117" w:author="伯珊" w:date="2020-05-28T18:18:00Z">
              <w:rPr>
                <w:rFonts w:hint="eastAsia"/>
              </w:rPr>
            </w:rPrChange>
          </w:rPr>
          <w:t>專員</w:t>
        </w:r>
        <w:r w:rsidRPr="009D3D09">
          <w:rPr>
            <w:rFonts w:hint="eastAsia"/>
            <w:rPrChange w:id="118" w:author="伯珊" w:date="2020-05-28T18:18:00Z">
              <w:rPr>
                <w:rFonts w:hint="eastAsia"/>
              </w:rPr>
            </w:rPrChange>
          </w:rPr>
          <w:t>"</w:t>
        </w:r>
      </w:ins>
    </w:p>
    <w:p w:rsidR="009D3D09" w:rsidRPr="009D3D09" w:rsidRDefault="009D3D09" w:rsidP="009D3D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19" w:author="伯珊" w:date="2020-05-28T18:19:00Z"/>
          <w:kern w:val="2"/>
          <w:szCs w:val="24"/>
          <w:lang w:eastAsia="zh-TW"/>
          <w:rPrChange w:id="120" w:author="伯珊" w:date="2020-05-28T18:19:00Z">
            <w:rPr>
              <w:ins w:id="121" w:author="伯珊" w:date="2020-05-28T18:19:00Z"/>
            </w:rPr>
          </w:rPrChange>
        </w:rPr>
        <w:pPrChange w:id="122" w:author="伯珊" w:date="2020-05-28T18:19:00Z">
          <w:pPr>
            <w:numPr>
              <w:ilvl w:val="2"/>
              <w:numId w:val="10"/>
            </w:numPr>
            <w:ind w:left="1843" w:hanging="567"/>
          </w:pPr>
        </w:pPrChange>
      </w:pPr>
      <w:ins w:id="123" w:author="伯珊" w:date="2020-05-28T18:17:00Z">
        <w:r w:rsidRPr="009D3D09">
          <w:rPr>
            <w:rFonts w:hint="eastAsia"/>
            <w:rPrChange w:id="124" w:author="伯珊" w:date="2020-05-28T18:19:00Z">
              <w:rPr>
                <w:rFonts w:hint="eastAsia"/>
              </w:rPr>
            </w:rPrChange>
          </w:rPr>
          <w:t>$</w:t>
        </w:r>
        <w:r w:rsidRPr="009D3D09">
          <w:rPr>
            <w:rFonts w:hint="eastAsia"/>
            <w:rPrChange w:id="125" w:author="伯珊" w:date="2020-05-28T18:19:00Z">
              <w:rPr>
                <w:rFonts w:hint="eastAsia"/>
              </w:rPr>
            </w:rPrChange>
          </w:rPr>
          <w:t>保戶姓名</w:t>
        </w:r>
        <w:r w:rsidRPr="009D3D09">
          <w:rPr>
            <w:rFonts w:hint="eastAsia"/>
            <w:rPrChange w:id="126" w:author="伯珊" w:date="2020-05-28T18:19:00Z">
              <w:rPr>
                <w:rFonts w:hint="eastAsia"/>
              </w:rPr>
            </w:rPrChange>
          </w:rPr>
          <w:t xml:space="preserve"> = MASK.getMaskName(AAJ010.OCR_NAME)</w:t>
        </w:r>
      </w:ins>
    </w:p>
    <w:p w:rsidR="009D3D09" w:rsidRPr="009D3D09" w:rsidRDefault="009D3D09" w:rsidP="009D3D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27" w:author="伯珊" w:date="2020-05-28T18:19:00Z"/>
          <w:kern w:val="2"/>
          <w:szCs w:val="24"/>
          <w:lang w:eastAsia="zh-TW"/>
          <w:rPrChange w:id="128" w:author="伯珊" w:date="2020-05-28T18:19:00Z">
            <w:rPr>
              <w:ins w:id="129" w:author="伯珊" w:date="2020-05-28T18:19:00Z"/>
            </w:rPr>
          </w:rPrChange>
        </w:rPr>
        <w:pPrChange w:id="130" w:author="伯珊" w:date="2020-05-28T18:19:00Z">
          <w:pPr>
            <w:numPr>
              <w:ilvl w:val="3"/>
              <w:numId w:val="10"/>
            </w:numPr>
            <w:ind w:left="2409" w:hanging="708"/>
          </w:pPr>
        </w:pPrChange>
      </w:pPr>
      <w:ins w:id="131" w:author="伯珊" w:date="2020-05-28T18:17:00Z">
        <w:r w:rsidRPr="009D3D09">
          <w:rPr>
            <w:rFonts w:hint="eastAsia"/>
            <w:rPrChange w:id="132" w:author="伯珊" w:date="2020-05-28T18:19:00Z">
              <w:rPr>
                <w:rFonts w:hint="eastAsia"/>
              </w:rPr>
            </w:rPrChange>
          </w:rPr>
          <w:t>$</w:t>
        </w:r>
        <w:r w:rsidRPr="009D3D09">
          <w:rPr>
            <w:rFonts w:hint="eastAsia"/>
            <w:rPrChange w:id="133" w:author="伯珊" w:date="2020-05-28T18:19:00Z">
              <w:rPr>
                <w:rFonts w:hint="eastAsia"/>
              </w:rPr>
            </w:rPrChange>
          </w:rPr>
          <w:t>送件人手機號碼</w:t>
        </w:r>
        <w:r w:rsidRPr="009D3D09">
          <w:rPr>
            <w:rFonts w:hint="eastAsia"/>
            <w:rPrChange w:id="134" w:author="伯珊" w:date="2020-05-28T18:19:00Z">
              <w:rPr>
                <w:rFonts w:hint="eastAsia"/>
              </w:rPr>
            </w:rPrChange>
          </w:rPr>
          <w:t xml:space="preserve"> = </w:t>
        </w:r>
        <w:r w:rsidRPr="009D3D09">
          <w:rPr>
            <w:rFonts w:hint="eastAsia"/>
            <w:rPrChange w:id="135" w:author="伯珊" w:date="2020-05-28T18:19:00Z">
              <w:rPr>
                <w:rFonts w:hint="eastAsia"/>
              </w:rPr>
            </w:rPrChange>
          </w:rPr>
          <w:t>符合手機格式之送件人手機號碼的第一筆</w:t>
        </w:r>
        <w:r w:rsidRPr="009D3D09">
          <w:rPr>
            <w:rFonts w:hint="eastAsia"/>
            <w:rPrChange w:id="136" w:author="伯珊" w:date="2020-05-28T18:19:00Z">
              <w:rPr>
                <w:rFonts w:hint="eastAsia"/>
              </w:rPr>
            </w:rPrChange>
          </w:rPr>
          <w:t xml:space="preserve">: </w:t>
        </w:r>
        <w:r w:rsidRPr="009D3D09">
          <w:rPr>
            <w:rFonts w:hint="eastAsia"/>
            <w:rPrChange w:id="137" w:author="伯珊" w:date="2020-05-28T18:19:00Z">
              <w:rPr>
                <w:rFonts w:hint="eastAsia"/>
              </w:rPr>
            </w:rPrChange>
          </w:rPr>
          <w:t>呼叫</w:t>
        </w:r>
        <w:r w:rsidRPr="009D3D09">
          <w:rPr>
            <w:rFonts w:hint="eastAsia"/>
            <w:rPrChange w:id="138" w:author="伯珊" w:date="2020-05-28T18:19:00Z">
              <w:rPr>
                <w:rFonts w:hint="eastAsia"/>
              </w:rPr>
            </w:rPrChange>
          </w:rPr>
          <w:t>AA_Z7Z001.checkPhoneNo()</w:t>
        </w:r>
      </w:ins>
    </w:p>
    <w:p w:rsidR="009D3D09" w:rsidRPr="006D42F2" w:rsidRDefault="009D3D09" w:rsidP="009D3D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39" w:author="伯珊" w:date="2020-05-28T18:22:00Z"/>
          <w:rFonts w:hint="eastAsia"/>
          <w:kern w:val="2"/>
          <w:szCs w:val="24"/>
          <w:lang w:eastAsia="zh-TW"/>
        </w:rPr>
        <w:pPrChange w:id="140" w:author="伯珊" w:date="2020-05-28T18:22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41" w:author="伯珊" w:date="2020-05-28T18:17:00Z">
        <w:r w:rsidRPr="009D3D09">
          <w:rPr>
            <w:rFonts w:hint="eastAsia"/>
            <w:lang w:eastAsia="zh-TW"/>
            <w:rPrChange w:id="142" w:author="伯珊" w:date="2020-05-28T18:19:00Z">
              <w:rPr>
                <w:rFonts w:hint="eastAsia"/>
              </w:rPr>
            </w:rPrChange>
          </w:rPr>
          <w:t>無送件人手機號碼，</w:t>
        </w:r>
      </w:ins>
      <w:ins w:id="143" w:author="伯珊" w:date="2020-05-28T18:22:00Z">
        <w:r w:rsidRPr="006D42F2">
          <w:rPr>
            <w:rFonts w:hint="eastAsia"/>
            <w:lang w:eastAsia="zh-TW"/>
          </w:rPr>
          <w:t>或格式不正確，記錄傳送記錄</w:t>
        </w:r>
        <w:r w:rsidRPr="006D42F2">
          <w:rPr>
            <w:rFonts w:hint="eastAsia"/>
            <w:lang w:eastAsia="zh-TW"/>
          </w:rPr>
          <w:t>(DTAAZ700)</w:t>
        </w:r>
      </w:ins>
    </w:p>
    <w:p w:rsidR="009D3D09" w:rsidRPr="006D42F2" w:rsidRDefault="009D3D09" w:rsidP="009D3D0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144" w:author="伯珊" w:date="2020-05-28T18:22:00Z"/>
          <w:rFonts w:hint="eastAsia"/>
          <w:kern w:val="2"/>
          <w:szCs w:val="24"/>
          <w:lang w:eastAsia="zh-TW"/>
        </w:rPr>
        <w:pPrChange w:id="145" w:author="伯珊" w:date="2020-05-28T18:23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146" w:author="伯珊" w:date="2020-05-28T18:22:00Z">
        <w:r w:rsidRPr="006D42F2">
          <w:rPr>
            <w:rFonts w:hint="eastAsia"/>
          </w:rPr>
          <w:t>CALL insertDTAAZ700</w:t>
        </w:r>
      </w:ins>
    </w:p>
    <w:p w:rsidR="009D3D09" w:rsidRPr="006D42F2" w:rsidRDefault="009D3D09" w:rsidP="009D3D0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147" w:author="伯珊" w:date="2020-05-28T18:22:00Z"/>
          <w:rFonts w:hint="eastAsia"/>
          <w:kern w:val="2"/>
          <w:szCs w:val="24"/>
          <w:lang w:eastAsia="zh-TW"/>
        </w:rPr>
        <w:pPrChange w:id="148" w:author="伯珊" w:date="2020-05-28T18:23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149" w:author="伯珊" w:date="2020-05-28T18:22:00Z">
        <w:r w:rsidRPr="006D42F2">
          <w:rPr>
            <w:rFonts w:hint="eastAsia"/>
            <w:lang w:eastAsia="zh-TW"/>
          </w:rPr>
          <w:t>輸入參數：</w:t>
        </w:r>
      </w:ins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9D3D09" w:rsidRPr="006D42F2" w:rsidTr="00A47F43">
        <w:trPr>
          <w:trHeight w:val="285"/>
          <w:ins w:id="150" w:author="伯珊" w:date="2020-05-28T18:22:00Z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3D09" w:rsidRPr="00F7546F" w:rsidRDefault="009D3D09" w:rsidP="00A47F43">
            <w:pPr>
              <w:jc w:val="center"/>
              <w:rPr>
                <w:ins w:id="151" w:author="伯珊" w:date="2020-05-28T18:22:00Z"/>
                <w:rFonts w:ascii="新細明體" w:hAnsi="新細明體"/>
                <w:sz w:val="20"/>
                <w:szCs w:val="20"/>
              </w:rPr>
            </w:pPr>
            <w:ins w:id="152" w:author="伯珊" w:date="2020-05-28T18:22:00Z">
              <w:r w:rsidRPr="00F7546F"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3D09" w:rsidRPr="00F7546F" w:rsidRDefault="009D3D09" w:rsidP="00A47F43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ins w:id="153" w:author="伯珊" w:date="2020-05-28T18:22:00Z"/>
                <w:kern w:val="2"/>
              </w:rPr>
            </w:pPr>
            <w:ins w:id="154" w:author="伯珊" w:date="2020-05-28T18:22:00Z">
              <w:r w:rsidRPr="00F7546F">
                <w:rPr>
                  <w:kern w:val="2"/>
                </w:rPr>
                <w:t>輸入參數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3D09" w:rsidRPr="00D265B2" w:rsidRDefault="009D3D09" w:rsidP="00A47F43">
            <w:pPr>
              <w:jc w:val="center"/>
              <w:rPr>
                <w:ins w:id="155" w:author="伯珊" w:date="2020-05-28T18:22:00Z"/>
                <w:rFonts w:ascii="新細明體" w:hAnsi="新細明體"/>
                <w:sz w:val="20"/>
                <w:szCs w:val="20"/>
              </w:rPr>
            </w:pPr>
            <w:ins w:id="156" w:author="伯珊" w:date="2020-05-28T18:22:00Z">
              <w:r w:rsidRPr="00D265B2">
                <w:rPr>
                  <w:rFonts w:ascii="新細明體" w:hAnsi="新細明體" w:hint="eastAsia"/>
                  <w:sz w:val="20"/>
                  <w:szCs w:val="20"/>
                </w:rPr>
                <w:t>說明</w:t>
              </w:r>
              <w:r w:rsidRPr="00D265B2">
                <w:rPr>
                  <w:rFonts w:ascii="新細明體" w:hAnsi="新細明體"/>
                  <w:sz w:val="20"/>
                  <w:szCs w:val="20"/>
                </w:rPr>
                <w:t>(</w:t>
              </w:r>
              <w:r w:rsidRPr="00D265B2">
                <w:rPr>
                  <w:rFonts w:ascii="新細明體" w:hAnsi="新細明體" w:hint="eastAsia"/>
                  <w:sz w:val="20"/>
                  <w:szCs w:val="20"/>
                </w:rPr>
                <w:t>檢查規則</w:t>
              </w:r>
              <w:r w:rsidRPr="00D265B2">
                <w:rPr>
                  <w:rFonts w:ascii="新細明體" w:hAnsi="新細明體"/>
                  <w:sz w:val="20"/>
                  <w:szCs w:val="20"/>
                </w:rPr>
                <w:t>)</w:t>
              </w:r>
            </w:ins>
          </w:p>
        </w:tc>
      </w:tr>
      <w:tr w:rsidR="009D3D09" w:rsidRPr="006D42F2" w:rsidTr="00A47F43">
        <w:trPr>
          <w:trHeight w:val="285"/>
          <w:ins w:id="157" w:author="伯珊" w:date="2020-05-28T18:22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6D42F2" w:rsidRDefault="009D3D09" w:rsidP="009D3D09">
            <w:pPr>
              <w:numPr>
                <w:ilvl w:val="0"/>
                <w:numId w:val="36"/>
              </w:numPr>
              <w:jc w:val="both"/>
              <w:rPr>
                <w:ins w:id="158" w:author="伯珊" w:date="2020-05-28T18:22:00Z"/>
                <w:rFonts w:ascii="新細明體" w:hAnsi="新細明體" w:hint="eastAsia"/>
                <w:sz w:val="20"/>
                <w:szCs w:val="20"/>
              </w:rPr>
              <w:pPrChange w:id="159" w:author="伯珊" w:date="2020-05-28T18:23:00Z">
                <w:pPr>
                  <w:numPr>
                    <w:numId w:val="20"/>
                  </w:numPr>
                  <w:tabs>
                    <w:tab w:val="num" w:pos="480"/>
                  </w:tabs>
                  <w:ind w:left="480" w:hanging="480"/>
                  <w:jc w:val="both"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6D42F2" w:rsidRDefault="009D3D09" w:rsidP="00A47F43">
            <w:pPr>
              <w:rPr>
                <w:ins w:id="160" w:author="伯珊" w:date="2020-05-28T18:22:00Z"/>
                <w:rFonts w:ascii="新細明體" w:hAnsi="新細明體" w:cs="Arial" w:hint="eastAsia"/>
                <w:sz w:val="20"/>
                <w:szCs w:val="20"/>
              </w:rPr>
            </w:pPr>
            <w:ins w:id="161" w:author="伯珊" w:date="2020-05-28T18:22:00Z">
              <w:r w:rsidRPr="006D42F2">
                <w:rPr>
                  <w:rFonts w:ascii="新細明體" w:hAnsi="新細明體" w:cs="Arial" w:hint="eastAsia"/>
                  <w:sz w:val="20"/>
                  <w:szCs w:val="20"/>
                </w:rPr>
                <w:t>簡訊記錄資料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6D42F2" w:rsidRDefault="009D3D09" w:rsidP="00A47F43">
            <w:pPr>
              <w:jc w:val="both"/>
              <w:rPr>
                <w:ins w:id="162" w:author="伯珊" w:date="2020-05-28T18:22:00Z"/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9D3D09" w:rsidRPr="006D42F2" w:rsidTr="00A47F43">
        <w:trPr>
          <w:trHeight w:val="285"/>
          <w:ins w:id="163" w:author="伯珊" w:date="2020-05-28T18:22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6D42F2" w:rsidRDefault="009D3D09" w:rsidP="009D3D09">
            <w:pPr>
              <w:numPr>
                <w:ilvl w:val="0"/>
                <w:numId w:val="36"/>
              </w:numPr>
              <w:jc w:val="both"/>
              <w:rPr>
                <w:ins w:id="164" w:author="伯珊" w:date="2020-05-28T18:22:00Z"/>
                <w:rFonts w:ascii="新細明體" w:hAnsi="新細明體" w:hint="eastAsia"/>
                <w:sz w:val="20"/>
                <w:szCs w:val="20"/>
              </w:rPr>
              <w:pPrChange w:id="165" w:author="伯珊" w:date="2020-05-28T18:23:00Z">
                <w:pPr>
                  <w:numPr>
                    <w:numId w:val="20"/>
                  </w:numPr>
                  <w:tabs>
                    <w:tab w:val="num" w:pos="480"/>
                  </w:tabs>
                  <w:ind w:left="480" w:hanging="480"/>
                  <w:jc w:val="both"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6D42F2" w:rsidRDefault="009D3D09" w:rsidP="00A47F43">
            <w:pPr>
              <w:rPr>
                <w:ins w:id="166" w:author="伯珊" w:date="2020-05-28T18:22:00Z"/>
                <w:rFonts w:ascii="新細明體" w:hAnsi="新細明體" w:cs="Arial" w:hint="eastAsia"/>
                <w:sz w:val="20"/>
                <w:szCs w:val="20"/>
              </w:rPr>
            </w:pPr>
            <w:ins w:id="167" w:author="伯珊" w:date="2020-05-28T18:22:00Z">
              <w:r w:rsidRPr="006D42F2">
                <w:rPr>
                  <w:rFonts w:ascii="新細明體" w:hAnsi="新細明體" w:cs="Arial" w:hint="eastAsia"/>
                  <w:sz w:val="20"/>
                  <w:szCs w:val="20"/>
                </w:rPr>
                <w:t>DTZZM001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6D42F2" w:rsidRDefault="009D3D09" w:rsidP="00A47F43">
            <w:pPr>
              <w:jc w:val="both"/>
              <w:rPr>
                <w:ins w:id="168" w:author="伯珊" w:date="2020-05-28T18:22:00Z"/>
                <w:rFonts w:ascii="新細明體" w:hAnsi="新細明體" w:hint="eastAsia"/>
                <w:sz w:val="20"/>
                <w:szCs w:val="20"/>
              </w:rPr>
            </w:pPr>
            <w:ins w:id="169" w:author="伯珊" w:date="2020-05-28T18:22:00Z">
              <w:r w:rsidRPr="006D42F2">
                <w:rPr>
                  <w:rFonts w:ascii="新細明體" w:hAnsi="新細明體" w:hint="eastAsia"/>
                  <w:sz w:val="20"/>
                  <w:szCs w:val="20"/>
                </w:rPr>
                <w:t>空白</w:t>
              </w:r>
            </w:ins>
          </w:p>
        </w:tc>
      </w:tr>
      <w:tr w:rsidR="009D3D09" w:rsidRPr="006D42F2" w:rsidTr="00A47F43">
        <w:trPr>
          <w:trHeight w:val="285"/>
          <w:ins w:id="170" w:author="伯珊" w:date="2020-05-28T18:22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6D42F2" w:rsidRDefault="009D3D09" w:rsidP="009D3D09">
            <w:pPr>
              <w:numPr>
                <w:ilvl w:val="0"/>
                <w:numId w:val="36"/>
              </w:numPr>
              <w:jc w:val="both"/>
              <w:rPr>
                <w:ins w:id="171" w:author="伯珊" w:date="2020-05-28T18:22:00Z"/>
                <w:rFonts w:ascii="新細明體" w:hAnsi="新細明體" w:hint="eastAsia"/>
                <w:sz w:val="20"/>
                <w:szCs w:val="20"/>
              </w:rPr>
              <w:pPrChange w:id="172" w:author="伯珊" w:date="2020-05-28T18:23:00Z">
                <w:pPr>
                  <w:numPr>
                    <w:numId w:val="20"/>
                  </w:numPr>
                  <w:tabs>
                    <w:tab w:val="num" w:pos="480"/>
                  </w:tabs>
                  <w:ind w:left="480" w:hanging="480"/>
                  <w:jc w:val="both"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6D42F2" w:rsidRDefault="009D3D09" w:rsidP="00A47F43">
            <w:pPr>
              <w:rPr>
                <w:ins w:id="173" w:author="伯珊" w:date="2020-05-28T18:22:00Z"/>
                <w:rFonts w:ascii="新細明體" w:hAnsi="新細明體" w:cs="Arial" w:hint="eastAsia"/>
                <w:sz w:val="20"/>
                <w:szCs w:val="20"/>
              </w:rPr>
            </w:pPr>
            <w:ins w:id="174" w:author="伯珊" w:date="2020-05-28T18:22:00Z">
              <w:r w:rsidRPr="006D42F2">
                <w:rPr>
                  <w:rFonts w:ascii="新細明體" w:hAnsi="新細明體" w:cs="Arial" w:hint="eastAsia"/>
                  <w:sz w:val="20"/>
                  <w:szCs w:val="20"/>
                </w:rPr>
                <w:t>寄送類別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6D42F2" w:rsidRDefault="009D3D09" w:rsidP="00A47F43">
            <w:pPr>
              <w:jc w:val="both"/>
              <w:rPr>
                <w:ins w:id="175" w:author="伯珊" w:date="2020-05-28T18:22:00Z"/>
                <w:rFonts w:ascii="新細明體" w:hAnsi="新細明體" w:hint="eastAsia"/>
                <w:sz w:val="20"/>
                <w:szCs w:val="20"/>
              </w:rPr>
            </w:pPr>
            <w:ins w:id="176" w:author="伯珊" w:date="2020-05-28T18:22:00Z">
              <w:r w:rsidRPr="006D42F2">
                <w:rPr>
                  <w:rFonts w:ascii="新細明體" w:hAnsi="新細明體"/>
                  <w:sz w:val="20"/>
                  <w:szCs w:val="20"/>
                </w:rPr>
                <w:t>‘</w:t>
              </w:r>
              <w:r w:rsidRPr="006D42F2">
                <w:rPr>
                  <w:rFonts w:ascii="新細明體" w:hAnsi="新細明體" w:hint="eastAsia"/>
                  <w:sz w:val="20"/>
                  <w:szCs w:val="20"/>
                </w:rPr>
                <w:t>A</w:t>
              </w:r>
              <w:r w:rsidRPr="006D42F2">
                <w:rPr>
                  <w:rFonts w:ascii="新細明體" w:hAnsi="新細明體"/>
                  <w:sz w:val="20"/>
                  <w:szCs w:val="20"/>
                </w:rPr>
                <w:t>’</w:t>
              </w:r>
            </w:ins>
          </w:p>
        </w:tc>
      </w:tr>
      <w:tr w:rsidR="009D3D09" w:rsidRPr="006D42F2" w:rsidTr="00A47F43">
        <w:trPr>
          <w:trHeight w:val="285"/>
          <w:ins w:id="177" w:author="伯珊" w:date="2020-05-28T18:22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6D42F2" w:rsidRDefault="009D3D09" w:rsidP="009D3D09">
            <w:pPr>
              <w:numPr>
                <w:ilvl w:val="0"/>
                <w:numId w:val="36"/>
              </w:numPr>
              <w:jc w:val="both"/>
              <w:rPr>
                <w:ins w:id="178" w:author="伯珊" w:date="2020-05-28T18:22:00Z"/>
                <w:rFonts w:ascii="新細明體" w:hAnsi="新細明體" w:hint="eastAsia"/>
                <w:sz w:val="20"/>
                <w:szCs w:val="20"/>
              </w:rPr>
              <w:pPrChange w:id="179" w:author="伯珊" w:date="2020-05-28T18:23:00Z">
                <w:pPr>
                  <w:numPr>
                    <w:numId w:val="20"/>
                  </w:numPr>
                  <w:tabs>
                    <w:tab w:val="num" w:pos="480"/>
                  </w:tabs>
                  <w:ind w:left="480" w:hanging="480"/>
                  <w:jc w:val="both"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6D42F2" w:rsidRDefault="009D3D09" w:rsidP="00A47F43">
            <w:pPr>
              <w:rPr>
                <w:ins w:id="180" w:author="伯珊" w:date="2020-05-28T18:22:00Z"/>
                <w:rFonts w:ascii="新細明體" w:hAnsi="新細明體" w:cs="Arial" w:hint="eastAsia"/>
                <w:sz w:val="20"/>
                <w:szCs w:val="20"/>
              </w:rPr>
            </w:pPr>
            <w:ins w:id="181" w:author="伯珊" w:date="2020-05-28T18:22:00Z">
              <w:r w:rsidRPr="006D42F2">
                <w:rPr>
                  <w:rFonts w:ascii="新細明體" w:hAnsi="新細明體" w:cs="Arial" w:hint="eastAsia"/>
                  <w:sz w:val="20"/>
                  <w:szCs w:val="20"/>
                </w:rPr>
                <w:t>程式名稱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6D42F2" w:rsidRDefault="009D3D09" w:rsidP="00A47F43">
            <w:pPr>
              <w:ind w:left="480" w:hanging="480"/>
              <w:rPr>
                <w:ins w:id="182" w:author="伯珊" w:date="2020-05-28T18:22:00Z"/>
                <w:rFonts w:ascii="新細明體" w:hAnsi="新細明體" w:hint="eastAsia"/>
                <w:sz w:val="20"/>
                <w:szCs w:val="20"/>
              </w:rPr>
            </w:pPr>
            <w:ins w:id="183" w:author="伯珊" w:date="2020-05-28T18:22:00Z">
              <w:r w:rsidRPr="006D42F2">
                <w:rPr>
                  <w:rFonts w:eastAsia="細明體"/>
                  <w:bCs/>
                  <w:sz w:val="20"/>
                  <w:szCs w:val="20"/>
                </w:rPr>
                <w:t>‘AA</w:t>
              </w:r>
              <w:r w:rsidRPr="006D42F2">
                <w:rPr>
                  <w:rFonts w:eastAsia="細明體" w:hint="eastAsia"/>
                  <w:bCs/>
                  <w:sz w:val="20"/>
                  <w:szCs w:val="20"/>
                </w:rPr>
                <w:t>Z7_B100</w:t>
              </w:r>
              <w:r w:rsidRPr="006D42F2">
                <w:rPr>
                  <w:rFonts w:eastAsia="細明體"/>
                  <w:bCs/>
                  <w:sz w:val="20"/>
                  <w:szCs w:val="20"/>
                </w:rPr>
                <w:t>’</w:t>
              </w:r>
            </w:ins>
          </w:p>
        </w:tc>
      </w:tr>
    </w:tbl>
    <w:p w:rsidR="009D3D09" w:rsidRPr="006D42F2" w:rsidRDefault="009D3D09" w:rsidP="009D3D09">
      <w:pPr>
        <w:pStyle w:val="Tabletext"/>
        <w:keepLines w:val="0"/>
        <w:spacing w:after="0" w:line="240" w:lineRule="auto"/>
        <w:ind w:left="2551"/>
        <w:rPr>
          <w:ins w:id="184" w:author="伯珊" w:date="2020-05-28T18:22:00Z"/>
          <w:rFonts w:hint="eastAsia"/>
          <w:kern w:val="2"/>
          <w:szCs w:val="24"/>
          <w:lang w:eastAsia="zh-TW"/>
        </w:rPr>
      </w:pPr>
    </w:p>
    <w:p w:rsidR="009D3D09" w:rsidRPr="009D3D09" w:rsidRDefault="009D3D09" w:rsidP="009D3D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85" w:author="伯珊" w:date="2020-05-28T18:19:00Z"/>
          <w:kern w:val="2"/>
          <w:szCs w:val="24"/>
          <w:lang w:eastAsia="zh-TW"/>
          <w:rPrChange w:id="186" w:author="伯珊" w:date="2020-05-28T18:19:00Z">
            <w:rPr>
              <w:ins w:id="187" w:author="伯珊" w:date="2020-05-28T18:19:00Z"/>
            </w:rPr>
          </w:rPrChange>
        </w:rPr>
        <w:pPrChange w:id="188" w:author="伯珊" w:date="2020-05-28T18:19:00Z">
          <w:pPr>
            <w:numPr>
              <w:ilvl w:val="2"/>
              <w:numId w:val="10"/>
            </w:numPr>
            <w:ind w:left="1843" w:hanging="567"/>
          </w:pPr>
        </w:pPrChange>
      </w:pPr>
      <w:ins w:id="189" w:author="伯珊" w:date="2020-05-28T18:17:00Z">
        <w:r w:rsidRPr="009D3D09">
          <w:rPr>
            <w:rFonts w:hint="eastAsia"/>
            <w:lang w:eastAsia="zh-TW"/>
            <w:rPrChange w:id="190" w:author="伯珊" w:date="2020-05-28T18:19:00Z">
              <w:rPr>
                <w:rFonts w:hint="eastAsia"/>
              </w:rPr>
            </w:rPrChange>
          </w:rPr>
          <w:t>保代件，則將理專視為送件人</w:t>
        </w:r>
      </w:ins>
    </w:p>
    <w:p w:rsidR="009D3D09" w:rsidRPr="009D3D09" w:rsidRDefault="009D3D09" w:rsidP="009D3D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91" w:author="伯珊" w:date="2020-05-28T18:17:00Z"/>
          <w:rFonts w:hint="eastAsia"/>
          <w:kern w:val="2"/>
          <w:szCs w:val="24"/>
          <w:lang w:eastAsia="zh-TW"/>
          <w:rPrChange w:id="192" w:author="伯珊" w:date="2020-05-28T18:19:00Z">
            <w:rPr>
              <w:ins w:id="193" w:author="伯珊" w:date="2020-05-28T18:17:00Z"/>
              <w:rFonts w:hint="eastAsia"/>
            </w:rPr>
          </w:rPrChange>
        </w:rPr>
        <w:pPrChange w:id="194" w:author="伯珊" w:date="2020-05-28T18:19:00Z">
          <w:pPr>
            <w:numPr>
              <w:ilvl w:val="2"/>
              <w:numId w:val="10"/>
            </w:numPr>
            <w:ind w:left="1843" w:hanging="567"/>
          </w:pPr>
        </w:pPrChange>
      </w:pPr>
      <w:ins w:id="195" w:author="伯珊" w:date="2020-05-28T18:17:00Z">
        <w:r w:rsidRPr="009D3D09">
          <w:rPr>
            <w:rFonts w:hint="eastAsia"/>
            <w:rPrChange w:id="196" w:author="伯珊" w:date="2020-05-28T18:19:00Z">
              <w:rPr>
                <w:rFonts w:hint="eastAsia"/>
              </w:rPr>
            </w:rPrChange>
          </w:rPr>
          <w:t>發送</w:t>
        </w:r>
      </w:ins>
      <w:ins w:id="197" w:author="伯珊" w:date="2020-05-28T18:19:00Z">
        <w:r>
          <w:rPr>
            <w:rFonts w:hint="eastAsia"/>
            <w:lang w:eastAsia="zh-TW"/>
          </w:rPr>
          <w:t>訊息</w:t>
        </w:r>
      </w:ins>
      <w:ins w:id="198" w:author="伯珊" w:date="2020-05-28T18:17:00Z">
        <w:r w:rsidRPr="009D3D09">
          <w:rPr>
            <w:rFonts w:hint="eastAsia"/>
            <w:rPrChange w:id="199" w:author="伯珊" w:date="2020-05-28T18:19:00Z">
              <w:rPr>
                <w:rFonts w:hint="eastAsia"/>
              </w:rPr>
            </w:rPrChange>
          </w:rPr>
          <w:t>，</w:t>
        </w:r>
        <w:r w:rsidRPr="009D3D09">
          <w:rPr>
            <w:rFonts w:hint="eastAsia"/>
            <w:rPrChange w:id="200" w:author="伯珊" w:date="2020-05-28T18:19:00Z">
              <w:rPr>
                <w:rFonts w:hint="eastAsia"/>
              </w:rPr>
            </w:rPrChange>
          </w:rPr>
          <w:t>ZZ_M0Z001.</w:t>
        </w:r>
        <w:r w:rsidRPr="009D3D09">
          <w:rPr>
            <w:rPrChange w:id="201" w:author="伯珊" w:date="2020-05-28T18:19:00Z">
              <w:rPr/>
            </w:rPrChange>
          </w:rPr>
          <w:t>insert_DTZZM001</w:t>
        </w:r>
      </w:ins>
    </w:p>
    <w:tbl>
      <w:tblPr>
        <w:tblW w:w="8351" w:type="dxa"/>
        <w:tblInd w:w="143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1275"/>
        <w:gridCol w:w="567"/>
        <w:gridCol w:w="4395"/>
      </w:tblGrid>
      <w:tr w:rsidR="009D3D09" w:rsidRPr="00CC6A64" w:rsidTr="00A47F43">
        <w:trPr>
          <w:trHeight w:val="285"/>
          <w:ins w:id="202" w:author="伯珊" w:date="2020-05-28T18:17:00Z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3D09" w:rsidRPr="00CC6A64" w:rsidRDefault="009D3D09" w:rsidP="00A47F43">
            <w:pPr>
              <w:jc w:val="center"/>
              <w:rPr>
                <w:ins w:id="203" w:author="伯珊" w:date="2020-05-28T18:17:00Z"/>
                <w:rFonts w:ascii="新細明體" w:hAnsi="新細明體"/>
                <w:sz w:val="20"/>
                <w:szCs w:val="20"/>
              </w:rPr>
            </w:pPr>
            <w:ins w:id="204" w:author="伯珊" w:date="2020-05-28T18:17:00Z"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3D09" w:rsidRPr="00CC6A64" w:rsidRDefault="009D3D09" w:rsidP="00A47F43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ins w:id="205" w:author="伯珊" w:date="2020-05-28T18:17:00Z"/>
                <w:kern w:val="2"/>
              </w:rPr>
            </w:pPr>
            <w:ins w:id="206" w:author="伯珊" w:date="2020-05-28T18:17:00Z">
              <w:r w:rsidRPr="00CC6A64">
                <w:rPr>
                  <w:kern w:val="2"/>
                </w:rPr>
                <w:t>輸入參數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3D09" w:rsidRPr="00CC6A64" w:rsidRDefault="009D3D09" w:rsidP="00A47F43">
            <w:pPr>
              <w:jc w:val="center"/>
              <w:rPr>
                <w:ins w:id="207" w:author="伯珊" w:date="2020-05-28T18:17:00Z"/>
                <w:rFonts w:ascii="新細明體" w:hAnsi="新細明體"/>
                <w:sz w:val="20"/>
                <w:szCs w:val="20"/>
              </w:rPr>
            </w:pPr>
            <w:ins w:id="208" w:author="伯珊" w:date="2020-05-28T18:17:00Z"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格式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3D09" w:rsidRPr="00CC6A64" w:rsidRDefault="009D3D09" w:rsidP="00A47F43">
            <w:pPr>
              <w:jc w:val="center"/>
              <w:rPr>
                <w:ins w:id="209" w:author="伯珊" w:date="2020-05-28T18:17:00Z"/>
                <w:rFonts w:ascii="新細明體" w:hAnsi="新細明體"/>
                <w:sz w:val="20"/>
                <w:szCs w:val="20"/>
              </w:rPr>
            </w:pPr>
            <w:ins w:id="210" w:author="伯珊" w:date="2020-05-28T18:17:00Z"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長度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3D09" w:rsidRPr="00CC6A64" w:rsidRDefault="009D3D09" w:rsidP="00A47F43">
            <w:pPr>
              <w:jc w:val="center"/>
              <w:rPr>
                <w:ins w:id="211" w:author="伯珊" w:date="2020-05-28T18:17:00Z"/>
                <w:rFonts w:ascii="新細明體" w:hAnsi="新細明體"/>
                <w:sz w:val="20"/>
                <w:szCs w:val="20"/>
              </w:rPr>
            </w:pPr>
            <w:ins w:id="212" w:author="伯珊" w:date="2020-05-28T18:17:00Z"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說明</w:t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t>(</w:t>
              </w:r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檢查規則</w:t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t>)</w:t>
              </w:r>
            </w:ins>
          </w:p>
        </w:tc>
      </w:tr>
      <w:tr w:rsidR="009D3D09" w:rsidRPr="00CC6A64" w:rsidTr="00A47F43">
        <w:trPr>
          <w:trHeight w:val="285"/>
          <w:ins w:id="213" w:author="伯珊" w:date="2020-05-28T18:17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9D3D09">
            <w:pPr>
              <w:numPr>
                <w:ilvl w:val="0"/>
                <w:numId w:val="35"/>
              </w:numPr>
              <w:jc w:val="both"/>
              <w:rPr>
                <w:ins w:id="214" w:author="伯珊" w:date="2020-05-28T18:17:00Z"/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15" w:author="伯珊" w:date="2020-05-28T18:17:00Z"/>
                <w:rFonts w:hint="eastAsia"/>
                <w:sz w:val="20"/>
                <w:szCs w:val="20"/>
              </w:rPr>
            </w:pPr>
            <w:ins w:id="216" w:author="伯珊" w:date="2020-05-28T18:17:00Z">
              <w:r w:rsidRPr="00CC6A64">
                <w:rPr>
                  <w:rFonts w:hint="eastAsia"/>
                  <w:sz w:val="20"/>
                  <w:szCs w:val="20"/>
                </w:rPr>
                <w:t>交易代號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17" w:author="伯珊" w:date="2020-05-28T18:17:00Z"/>
                <w:sz w:val="20"/>
                <w:szCs w:val="20"/>
              </w:rPr>
            </w:pPr>
            <w:ins w:id="218" w:author="伯珊" w:date="2020-05-28T18:17:00Z">
              <w:r w:rsidRPr="00CC6A64">
                <w:rPr>
                  <w:rFonts w:hint="eastAsia"/>
                  <w:sz w:val="20"/>
                  <w:szCs w:val="20"/>
                </w:rPr>
                <w:t>VAR</w:t>
              </w:r>
              <w:r w:rsidRPr="00CC6A64">
                <w:rPr>
                  <w:sz w:val="20"/>
                  <w:szCs w:val="20"/>
                </w:rPr>
                <w:t>CHAR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19" w:author="伯珊" w:date="2020-05-28T18:17:00Z"/>
                <w:rFonts w:hint="eastAsia"/>
                <w:sz w:val="20"/>
                <w:szCs w:val="20"/>
              </w:rPr>
            </w:pPr>
            <w:ins w:id="220" w:author="伯珊" w:date="2020-05-28T18:17:00Z">
              <w:r w:rsidRPr="00CC6A64">
                <w:rPr>
                  <w:rFonts w:hint="eastAsia"/>
                  <w:sz w:val="20"/>
                  <w:szCs w:val="20"/>
                </w:rPr>
                <w:t>8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jc w:val="both"/>
              <w:rPr>
                <w:ins w:id="221" w:author="伯珊" w:date="2020-05-28T18:17:00Z"/>
                <w:rFonts w:ascii="新細明體" w:hAnsi="新細明體" w:hint="eastAsia"/>
                <w:sz w:val="20"/>
                <w:szCs w:val="20"/>
              </w:rPr>
            </w:pPr>
            <w:ins w:id="222" w:author="伯珊" w:date="2020-05-28T18:17:00Z"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程式名稱</w:t>
              </w:r>
            </w:ins>
          </w:p>
        </w:tc>
      </w:tr>
      <w:tr w:rsidR="009D3D09" w:rsidRPr="00CC6A64" w:rsidTr="00A47F43">
        <w:trPr>
          <w:trHeight w:val="285"/>
          <w:ins w:id="223" w:author="伯珊" w:date="2020-05-28T18:17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9D3D09">
            <w:pPr>
              <w:numPr>
                <w:ilvl w:val="0"/>
                <w:numId w:val="35"/>
              </w:numPr>
              <w:jc w:val="both"/>
              <w:rPr>
                <w:ins w:id="224" w:author="伯珊" w:date="2020-05-28T18:17:00Z"/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25" w:author="伯珊" w:date="2020-05-28T18:17:00Z"/>
                <w:rFonts w:hint="eastAsia"/>
                <w:sz w:val="20"/>
                <w:szCs w:val="20"/>
              </w:rPr>
            </w:pPr>
            <w:ins w:id="226" w:author="伯珊" w:date="2020-05-28T18:17:00Z">
              <w:r w:rsidRPr="00CC6A64">
                <w:rPr>
                  <w:rFonts w:hint="eastAsia"/>
                  <w:sz w:val="20"/>
                  <w:szCs w:val="20"/>
                </w:rPr>
                <w:t>通知人員</w:t>
              </w:r>
              <w:r w:rsidRPr="00CC6A64">
                <w:rPr>
                  <w:rFonts w:hint="eastAsia"/>
                  <w:sz w:val="20"/>
                  <w:szCs w:val="20"/>
                </w:rPr>
                <w:t>ID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27" w:author="伯珊" w:date="2020-05-28T18:17:00Z"/>
                <w:sz w:val="20"/>
                <w:szCs w:val="20"/>
              </w:rPr>
            </w:pPr>
            <w:ins w:id="228" w:author="伯珊" w:date="2020-05-28T18:17:00Z">
              <w:r w:rsidRPr="00CC6A64">
                <w:rPr>
                  <w:sz w:val="20"/>
                  <w:szCs w:val="20"/>
                </w:rPr>
                <w:t>CHAR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29" w:author="伯珊" w:date="2020-05-28T18:17:00Z"/>
                <w:sz w:val="20"/>
                <w:szCs w:val="20"/>
              </w:rPr>
            </w:pPr>
            <w:ins w:id="230" w:author="伯珊" w:date="2020-05-28T18:17:00Z">
              <w:r w:rsidRPr="00CC6A64">
                <w:rPr>
                  <w:sz w:val="20"/>
                  <w:szCs w:val="20"/>
                </w:rPr>
                <w:t>10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jc w:val="both"/>
              <w:rPr>
                <w:ins w:id="231" w:author="伯珊" w:date="2020-05-28T18:17:00Z"/>
                <w:rFonts w:ascii="新細明體" w:hAnsi="新細明體" w:hint="eastAsia"/>
                <w:sz w:val="20"/>
                <w:szCs w:val="20"/>
              </w:rPr>
            </w:pPr>
            <w:ins w:id="232" w:author="伯珊" w:date="2020-05-28T18:17:00Z"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AAA010.</w:t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fldChar w:fldCharType="begin"/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instrText xml:space="preserve"> HYPERLINK "http://10.87.50.46/html/CM/QueryTable.jsp?Field=DECD_EMP_ID" </w:instrText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fldChar w:fldCharType="separate"/>
              </w:r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TRN_ID</w:t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fldChar w:fldCharType="end"/>
              </w:r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/ AAA010.</w:t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t>SPC_AGNT_ID</w:t>
              </w:r>
            </w:ins>
          </w:p>
        </w:tc>
      </w:tr>
      <w:tr w:rsidR="009D3D09" w:rsidRPr="00CC6A64" w:rsidTr="00A47F43">
        <w:trPr>
          <w:trHeight w:val="285"/>
          <w:ins w:id="233" w:author="伯珊" w:date="2020-05-28T18:17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9D3D09">
            <w:pPr>
              <w:numPr>
                <w:ilvl w:val="0"/>
                <w:numId w:val="35"/>
              </w:numPr>
              <w:jc w:val="both"/>
              <w:rPr>
                <w:ins w:id="234" w:author="伯珊" w:date="2020-05-28T18:17:00Z"/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35" w:author="伯珊" w:date="2020-05-28T18:17:00Z"/>
                <w:rFonts w:hint="eastAsia"/>
                <w:sz w:val="20"/>
                <w:szCs w:val="20"/>
              </w:rPr>
            </w:pPr>
            <w:ins w:id="236" w:author="伯珊" w:date="2020-05-28T18:17:00Z">
              <w:r w:rsidRPr="00CC6A64">
                <w:rPr>
                  <w:rFonts w:hint="eastAsia"/>
                  <w:sz w:val="20"/>
                  <w:szCs w:val="20"/>
                </w:rPr>
                <w:t>訊息內容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37" w:author="伯珊" w:date="2020-05-28T18:17:00Z"/>
                <w:sz w:val="20"/>
                <w:szCs w:val="20"/>
              </w:rPr>
            </w:pPr>
            <w:ins w:id="238" w:author="伯珊" w:date="2020-05-28T18:17:00Z">
              <w:r w:rsidRPr="00CC6A64">
                <w:rPr>
                  <w:sz w:val="20"/>
                  <w:szCs w:val="20"/>
                </w:rPr>
                <w:t>VARCHAR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39" w:author="伯珊" w:date="2020-05-28T18:17:00Z"/>
                <w:rFonts w:hint="eastAsia"/>
                <w:sz w:val="20"/>
                <w:szCs w:val="20"/>
              </w:rPr>
            </w:pPr>
            <w:ins w:id="240" w:author="伯珊" w:date="2020-05-28T18:17:00Z">
              <w:r w:rsidRPr="00CC6A64">
                <w:rPr>
                  <w:rFonts w:hint="eastAsia"/>
                  <w:sz w:val="20"/>
                  <w:szCs w:val="20"/>
                </w:rPr>
                <w:t>160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jc w:val="both"/>
              <w:rPr>
                <w:ins w:id="241" w:author="伯珊" w:date="2020-05-28T18:17:00Z"/>
                <w:rFonts w:hint="eastAsia"/>
                <w:sz w:val="20"/>
                <w:szCs w:val="20"/>
              </w:rPr>
            </w:pPr>
            <w:ins w:id="242" w:author="伯珊" w:date="2020-05-28T18:17:00Z">
              <w:r w:rsidRPr="00CC6A64">
                <w:rPr>
                  <w:rFonts w:hint="eastAsia"/>
                  <w:sz w:val="20"/>
                  <w:szCs w:val="20"/>
                  <w:u w:val="double"/>
                </w:rPr>
                <w:t>一般件：</w:t>
              </w:r>
            </w:ins>
            <w:ins w:id="243" w:author="伯珊" w:date="2020-05-28T18:27:00Z">
              <w:r w:rsidR="00455AB6" w:rsidRPr="00455AB6">
                <w:rPr>
                  <w:rFonts w:hint="eastAsia"/>
                  <w:sz w:val="20"/>
                  <w:szCs w:val="20"/>
                  <w:rPrChange w:id="244" w:author="伯珊" w:date="2020-05-28T18:27:00Z">
                    <w:rPr>
                      <w:rFonts w:hint="eastAsia"/>
                      <w:sz w:val="20"/>
                      <w:szCs w:val="20"/>
                      <w:u w:val="double"/>
                    </w:rPr>
                  </w:rPrChange>
                </w:rPr>
                <w:t>【國泰人壽】您的保戶</w:t>
              </w:r>
            </w:ins>
            <w:ins w:id="245" w:author="伯珊" w:date="2020-05-28T18:17:00Z">
              <w:r w:rsidRPr="00CC6A64">
                <w:rPr>
                  <w:rFonts w:hint="eastAsia"/>
                  <w:sz w:val="20"/>
                  <w:szCs w:val="20"/>
                </w:rPr>
                <w:t>○○○○</w:t>
              </w:r>
            </w:ins>
            <w:ins w:id="246" w:author="伯珊" w:date="2020-05-28T18:28:00Z">
              <w:r w:rsidR="00455AB6" w:rsidRPr="00455AB6">
                <w:rPr>
                  <w:rFonts w:hint="eastAsia"/>
                  <w:sz w:val="20"/>
                  <w:szCs w:val="20"/>
                </w:rPr>
                <w:t>理賠件</w:t>
              </w:r>
              <w:r w:rsidR="00455AB6" w:rsidRPr="00455AB6">
                <w:rPr>
                  <w:rFonts w:hint="eastAsia"/>
                  <w:sz w:val="20"/>
                  <w:szCs w:val="20"/>
                </w:rPr>
                <w:t>(</w:t>
              </w:r>
              <w:r w:rsidR="00455AB6" w:rsidRPr="00455AB6">
                <w:rPr>
                  <w:rFonts w:hint="eastAsia"/>
                  <w:sz w:val="20"/>
                  <w:szCs w:val="20"/>
                </w:rPr>
                <w:t>受編：</w:t>
              </w:r>
              <w:r w:rsidR="00455AB6" w:rsidRPr="00CC6A64">
                <w:rPr>
                  <w:rFonts w:hint="eastAsia"/>
                  <w:sz w:val="20"/>
                  <w:szCs w:val="20"/>
                </w:rPr>
                <w:t>００００００００００００００</w:t>
              </w:r>
            </w:ins>
            <w:ins w:id="247" w:author="伯珊" w:date="2020-05-28T18:29:00Z">
              <w:r w:rsidR="00455AB6" w:rsidRPr="00455AB6">
                <w:rPr>
                  <w:rFonts w:hint="eastAsia"/>
                  <w:sz w:val="20"/>
                  <w:szCs w:val="20"/>
                </w:rPr>
                <w:t>)</w:t>
              </w:r>
              <w:r w:rsidR="00455AB6" w:rsidRPr="00455AB6">
                <w:rPr>
                  <w:rFonts w:hint="eastAsia"/>
                  <w:sz w:val="20"/>
                  <w:szCs w:val="20"/>
                </w:rPr>
                <w:t>，目前補全明細如下○○○○○○○○○○○○○○○○○○○○○○○○○○○○○○，密碼為您的身分證字號，補全追蹤請至管大查詢，現保戶已可自行使用國泰人壽</w:t>
              </w:r>
              <w:r w:rsidR="00455AB6" w:rsidRPr="00455AB6">
                <w:rPr>
                  <w:rFonts w:hint="eastAsia"/>
                  <w:sz w:val="20"/>
                  <w:szCs w:val="20"/>
                </w:rPr>
                <w:t>App</w:t>
              </w:r>
              <w:r w:rsidR="00455AB6" w:rsidRPr="00455AB6">
                <w:rPr>
                  <w:rFonts w:hint="eastAsia"/>
                  <w:sz w:val="20"/>
                  <w:szCs w:val="20"/>
                </w:rPr>
                <w:t>拍照補全，如有需要請告知並協助保戶使用</w:t>
              </w:r>
            </w:ins>
          </w:p>
          <w:p w:rsidR="009D3D09" w:rsidRPr="00CC6A64" w:rsidRDefault="009D3D09" w:rsidP="00455AB6">
            <w:pPr>
              <w:rPr>
                <w:ins w:id="248" w:author="伯珊" w:date="2020-05-28T18:17:00Z"/>
                <w:rFonts w:ascii="新細明體" w:hAnsi="新細明體" w:hint="eastAsia"/>
                <w:sz w:val="20"/>
                <w:szCs w:val="20"/>
              </w:rPr>
              <w:pPrChange w:id="249" w:author="伯珊" w:date="2020-05-28T18:27:00Z">
                <w:pPr/>
              </w:pPrChange>
            </w:pPr>
            <w:ins w:id="250" w:author="伯珊" w:date="2020-05-28T18:17:00Z">
              <w:r w:rsidRPr="00CC6A64">
                <w:rPr>
                  <w:rFonts w:hint="eastAsia"/>
                  <w:sz w:val="20"/>
                  <w:szCs w:val="20"/>
                  <w:u w:val="double"/>
                </w:rPr>
                <w:t>保代件：</w:t>
              </w:r>
            </w:ins>
            <w:ins w:id="251" w:author="伯珊" w:date="2020-05-28T18:26:00Z">
              <w:r w:rsidR="00455AB6" w:rsidRPr="00455AB6">
                <w:rPr>
                  <w:rFonts w:hint="eastAsia"/>
                  <w:sz w:val="20"/>
                  <w:szCs w:val="20"/>
                  <w:rPrChange w:id="252" w:author="伯珊" w:date="2020-05-28T18:26:00Z">
                    <w:rPr>
                      <w:rFonts w:hint="eastAsia"/>
                      <w:sz w:val="20"/>
                      <w:szCs w:val="20"/>
                      <w:u w:val="double"/>
                    </w:rPr>
                  </w:rPrChange>
                </w:rPr>
                <w:t>【國泰人壽】</w:t>
              </w:r>
            </w:ins>
            <w:ins w:id="253" w:author="伯珊" w:date="2020-05-28T18:17:00Z">
              <w:r w:rsidRPr="00CC6A64">
                <w:rPr>
                  <w:rFonts w:hint="eastAsia"/>
                  <w:sz w:val="20"/>
                  <w:szCs w:val="20"/>
                </w:rPr>
                <w:t>００００００００００００００保戶○○○○</w:t>
              </w:r>
            </w:ins>
            <w:ins w:id="254" w:author="伯珊" w:date="2020-05-28T18:26:00Z">
              <w:r w:rsidR="00455AB6" w:rsidRPr="00455AB6">
                <w:rPr>
                  <w:rFonts w:hint="eastAsia"/>
                  <w:sz w:val="20"/>
                  <w:szCs w:val="20"/>
                </w:rPr>
                <w:t>，本次理賠申請需補全，詳情請洽國壽人員：</w:t>
              </w:r>
            </w:ins>
            <w:ins w:id="255" w:author="伯珊" w:date="2020-05-28T18:17:00Z">
              <w:r w:rsidRPr="00CC6A64">
                <w:rPr>
                  <w:rFonts w:hint="eastAsia"/>
                  <w:sz w:val="20"/>
                  <w:szCs w:val="20"/>
                </w:rPr>
                <w:t>○、○○科○專員</w:t>
              </w:r>
              <w:r w:rsidRPr="00CC6A64">
                <w:rPr>
                  <w:rFonts w:ascii="標楷體" w:eastAsia="標楷體" w:hAnsi="標楷體" w:hint="eastAsia"/>
                  <w:color w:val="FF0000"/>
                </w:rPr>
                <w:t>（○○）○○○○○○○○</w:t>
              </w:r>
              <w:r w:rsidRPr="00CC6A64">
                <w:rPr>
                  <w:rFonts w:ascii="標楷體" w:eastAsia="標楷體" w:hAnsi="標楷體" w:hint="eastAsia"/>
                </w:rPr>
                <w:t>＃○○○○</w:t>
              </w:r>
            </w:ins>
          </w:p>
        </w:tc>
      </w:tr>
      <w:tr w:rsidR="009D3D09" w:rsidRPr="00CC6A64" w:rsidTr="00A47F43">
        <w:trPr>
          <w:trHeight w:val="285"/>
          <w:ins w:id="256" w:author="伯珊" w:date="2020-05-28T18:17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9D3D09">
            <w:pPr>
              <w:numPr>
                <w:ilvl w:val="0"/>
                <w:numId w:val="35"/>
              </w:numPr>
              <w:jc w:val="both"/>
              <w:rPr>
                <w:ins w:id="257" w:author="伯珊" w:date="2020-05-28T18:17:00Z"/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58" w:author="伯珊" w:date="2020-05-28T18:17:00Z"/>
                <w:rFonts w:hint="eastAsia"/>
                <w:sz w:val="20"/>
                <w:szCs w:val="20"/>
              </w:rPr>
            </w:pPr>
            <w:ins w:id="259" w:author="伯珊" w:date="2020-05-28T18:17:00Z">
              <w:r w:rsidRPr="00CC6A64">
                <w:rPr>
                  <w:rFonts w:hint="eastAsia"/>
                  <w:sz w:val="20"/>
                  <w:szCs w:val="20"/>
                </w:rPr>
                <w:t>手機號碼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60" w:author="伯珊" w:date="2020-05-28T18:17:00Z"/>
                <w:sz w:val="20"/>
                <w:szCs w:val="20"/>
              </w:rPr>
            </w:pPr>
            <w:ins w:id="261" w:author="伯珊" w:date="2020-05-28T18:17:00Z">
              <w:r w:rsidRPr="00CC6A64">
                <w:rPr>
                  <w:sz w:val="20"/>
                  <w:szCs w:val="20"/>
                </w:rPr>
                <w:t>CHAR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62" w:author="伯珊" w:date="2020-05-28T18:17:00Z"/>
                <w:sz w:val="20"/>
                <w:szCs w:val="20"/>
              </w:rPr>
            </w:pPr>
            <w:ins w:id="263" w:author="伯珊" w:date="2020-05-28T18:17:00Z">
              <w:r w:rsidRPr="00CC6A64">
                <w:rPr>
                  <w:sz w:val="20"/>
                  <w:szCs w:val="20"/>
                </w:rPr>
                <w:t>10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ind w:left="480" w:hanging="480"/>
              <w:rPr>
                <w:ins w:id="264" w:author="伯珊" w:date="2020-05-28T18:17:00Z"/>
                <w:rFonts w:ascii="新細明體" w:hAnsi="新細明體" w:hint="eastAsia"/>
                <w:sz w:val="20"/>
                <w:szCs w:val="20"/>
              </w:rPr>
            </w:pPr>
            <w:ins w:id="265" w:author="伯珊" w:date="2020-05-28T18:17:00Z">
              <w:r w:rsidRPr="00CC6A64">
                <w:rPr>
                  <w:rFonts w:hint="eastAsia"/>
                  <w:sz w:val="20"/>
                  <w:szCs w:val="20"/>
                </w:rPr>
                <w:t>$</w:t>
              </w:r>
              <w:r w:rsidRPr="00CC6A64">
                <w:rPr>
                  <w:rFonts w:hint="eastAsia"/>
                  <w:sz w:val="20"/>
                  <w:szCs w:val="20"/>
                </w:rPr>
                <w:t>送件人手機號碼</w:t>
              </w:r>
            </w:ins>
          </w:p>
        </w:tc>
      </w:tr>
      <w:tr w:rsidR="009D3D09" w:rsidRPr="00CC6A64" w:rsidTr="00A47F43">
        <w:trPr>
          <w:trHeight w:val="285"/>
          <w:ins w:id="266" w:author="伯珊" w:date="2020-05-28T18:17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9D3D09">
            <w:pPr>
              <w:numPr>
                <w:ilvl w:val="0"/>
                <w:numId w:val="35"/>
              </w:numPr>
              <w:jc w:val="both"/>
              <w:rPr>
                <w:ins w:id="267" w:author="伯珊" w:date="2020-05-28T18:17:00Z"/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68" w:author="伯珊" w:date="2020-05-28T18:17:00Z"/>
                <w:rFonts w:hint="eastAsia"/>
                <w:sz w:val="20"/>
                <w:szCs w:val="20"/>
              </w:rPr>
            </w:pPr>
            <w:ins w:id="269" w:author="伯珊" w:date="2020-05-28T18:17:00Z">
              <w:r w:rsidRPr="00CC6A64">
                <w:rPr>
                  <w:rFonts w:hint="eastAsia"/>
                  <w:sz w:val="20"/>
                  <w:szCs w:val="20"/>
                </w:rPr>
                <w:t>輸入人員</w:t>
              </w:r>
              <w:r w:rsidRPr="00CC6A64">
                <w:rPr>
                  <w:rFonts w:hint="eastAsia"/>
                  <w:sz w:val="20"/>
                  <w:szCs w:val="20"/>
                </w:rPr>
                <w:t>ID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70" w:author="伯珊" w:date="2020-05-28T18:17:00Z"/>
                <w:sz w:val="20"/>
                <w:szCs w:val="20"/>
              </w:rPr>
            </w:pPr>
            <w:ins w:id="271" w:author="伯珊" w:date="2020-05-28T18:17:00Z">
              <w:r w:rsidRPr="00CC6A64">
                <w:rPr>
                  <w:sz w:val="20"/>
                  <w:szCs w:val="20"/>
                </w:rPr>
                <w:t>CHAR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72" w:author="伯珊" w:date="2020-05-28T18:17:00Z"/>
                <w:sz w:val="20"/>
                <w:szCs w:val="20"/>
              </w:rPr>
            </w:pPr>
            <w:ins w:id="273" w:author="伯珊" w:date="2020-05-28T18:17:00Z">
              <w:r w:rsidRPr="00CC6A64">
                <w:rPr>
                  <w:sz w:val="20"/>
                  <w:szCs w:val="20"/>
                </w:rPr>
                <w:t>10</w:t>
              </w:r>
            </w:ins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jc w:val="both"/>
              <w:rPr>
                <w:ins w:id="274" w:author="伯珊" w:date="2020-05-28T18:17:00Z"/>
                <w:rFonts w:ascii="新細明體" w:hAnsi="新細明體" w:hint="eastAsia"/>
                <w:sz w:val="20"/>
                <w:szCs w:val="20"/>
              </w:rPr>
            </w:pPr>
            <w:ins w:id="275" w:author="伯珊" w:date="2020-05-28T18:17:00Z">
              <w:r w:rsidRPr="00CC6A64">
                <w:rPr>
                  <w:rFonts w:ascii="新細明體" w:hAnsi="新細明體" w:hint="eastAsia"/>
                  <w:sz w:val="20"/>
                  <w:szCs w:val="20"/>
                </w:rPr>
                <w:t>AAA010.</w:t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fldChar w:fldCharType="begin"/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instrText xml:space="preserve"> HYPERLINK "http://10.87.50.46/html/CM/QueryTable.jsp?Field=DECD_EMP_ID" </w:instrText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fldChar w:fldCharType="separate"/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t xml:space="preserve">DECD_EMP_ID </w:t>
              </w:r>
              <w:r w:rsidRPr="00CC6A64">
                <w:rPr>
                  <w:rFonts w:ascii="新細明體" w:hAnsi="新細明體"/>
                  <w:sz w:val="20"/>
                  <w:szCs w:val="20"/>
                </w:rPr>
                <w:fldChar w:fldCharType="end"/>
              </w:r>
            </w:ins>
          </w:p>
        </w:tc>
      </w:tr>
      <w:tr w:rsidR="009D3D09" w:rsidRPr="00CC6A64" w:rsidTr="00A47F43">
        <w:trPr>
          <w:trHeight w:val="285"/>
          <w:ins w:id="276" w:author="伯珊" w:date="2020-05-28T18:17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9D3D09">
            <w:pPr>
              <w:numPr>
                <w:ilvl w:val="0"/>
                <w:numId w:val="35"/>
              </w:numPr>
              <w:jc w:val="both"/>
              <w:rPr>
                <w:ins w:id="277" w:author="伯珊" w:date="2020-05-28T18:17:00Z"/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78" w:author="伯珊" w:date="2020-05-28T18:17:00Z"/>
                <w:sz w:val="20"/>
                <w:szCs w:val="20"/>
              </w:rPr>
            </w:pPr>
            <w:ins w:id="279" w:author="伯珊" w:date="2020-05-28T18:17:00Z">
              <w:r w:rsidRPr="00CC6A64">
                <w:rPr>
                  <w:rFonts w:hint="eastAsia"/>
                  <w:sz w:val="20"/>
                  <w:szCs w:val="20"/>
                </w:rPr>
                <w:t>輸入日期時間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80" w:author="伯珊" w:date="2020-05-28T18:17:00Z"/>
                <w:sz w:val="20"/>
                <w:szCs w:val="20"/>
              </w:rPr>
            </w:pPr>
            <w:ins w:id="281" w:author="伯珊" w:date="2020-05-28T18:17:00Z">
              <w:r w:rsidRPr="00CC6A64">
                <w:rPr>
                  <w:sz w:val="20"/>
                  <w:szCs w:val="20"/>
                </w:rPr>
                <w:t>TIMESTAMP</w:t>
              </w:r>
            </w:ins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rPr>
                <w:ins w:id="282" w:author="伯珊" w:date="2020-05-28T18:17:00Z"/>
                <w:rFonts w:hint="eastAsia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3D09" w:rsidRPr="00CC6A64" w:rsidRDefault="009D3D09" w:rsidP="00A47F43">
            <w:pPr>
              <w:jc w:val="both"/>
              <w:rPr>
                <w:ins w:id="283" w:author="伯珊" w:date="2020-05-28T18:17:00Z"/>
                <w:rFonts w:ascii="新細明體" w:hAnsi="新細明體" w:hint="eastAsia"/>
                <w:sz w:val="20"/>
                <w:szCs w:val="20"/>
              </w:rPr>
            </w:pPr>
            <w:ins w:id="284" w:author="伯珊" w:date="2020-05-28T18:17:00Z">
              <w:r w:rsidRPr="00CC6A64">
                <w:rPr>
                  <w:rFonts w:ascii="新細明體" w:hAnsi="新細明體"/>
                  <w:sz w:val="20"/>
                  <w:szCs w:val="20"/>
                </w:rPr>
                <w:t>DATE.getDBTimeStamp()</w:t>
              </w:r>
            </w:ins>
          </w:p>
        </w:tc>
      </w:tr>
    </w:tbl>
    <w:p w:rsidR="009D3D09" w:rsidRDefault="009D3D09" w:rsidP="009D3D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285" w:author="伯珊" w:date="2020-05-28T18:20:00Z"/>
          <w:lang w:eastAsia="zh-TW"/>
        </w:rPr>
        <w:pPrChange w:id="286" w:author="伯珊" w:date="2020-05-28T18:20:00Z">
          <w:pPr>
            <w:numPr>
              <w:ilvl w:val="1"/>
              <w:numId w:val="10"/>
            </w:numPr>
            <w:ind w:left="1417" w:hanging="567"/>
          </w:pPr>
        </w:pPrChange>
      </w:pPr>
      <w:ins w:id="287" w:author="伯珊" w:date="2020-05-28T18:17:00Z">
        <w:r w:rsidRPr="00CC6A64">
          <w:fldChar w:fldCharType="begin"/>
        </w:r>
        <w:r w:rsidRPr="00CC6A64">
          <w:rPr>
            <w:lang w:eastAsia="zh-TW"/>
          </w:rPr>
          <w:instrText xml:space="preserve"> HYPERLINK  \l "</w:instrText>
        </w:r>
        <w:r w:rsidRPr="00CC6A64">
          <w:rPr>
            <w:rFonts w:hint="eastAsia"/>
            <w:lang w:eastAsia="zh-TW"/>
          </w:rPr>
          <w:instrText>記錄傳送記錄</w:instrText>
        </w:r>
        <w:r w:rsidRPr="00CC6A64">
          <w:rPr>
            <w:lang w:eastAsia="zh-TW"/>
          </w:rPr>
          <w:instrText xml:space="preserve">" </w:instrText>
        </w:r>
        <w:r w:rsidRPr="00CC6A64">
          <w:fldChar w:fldCharType="separate"/>
        </w:r>
        <w:r w:rsidRPr="009D3D09">
          <w:rPr>
            <w:rFonts w:hint="eastAsia"/>
            <w:lang w:eastAsia="zh-TW"/>
            <w:rPrChange w:id="288" w:author="伯珊" w:date="2020-05-28T18:20:00Z">
              <w:rPr>
                <w:rStyle w:val="ad"/>
                <w:rFonts w:hint="eastAsia"/>
                <w:sz w:val="20"/>
                <w:szCs w:val="20"/>
              </w:rPr>
            </w:rPrChange>
          </w:rPr>
          <w:t>記錄傳送記錄</w:t>
        </w:r>
        <w:r w:rsidRPr="009D3D09">
          <w:rPr>
            <w:rFonts w:hint="eastAsia"/>
            <w:lang w:eastAsia="zh-TW"/>
            <w:rPrChange w:id="289" w:author="伯珊" w:date="2020-05-28T18:20:00Z">
              <w:rPr>
                <w:rStyle w:val="ad"/>
                <w:rFonts w:hint="eastAsia"/>
                <w:sz w:val="20"/>
                <w:szCs w:val="20"/>
              </w:rPr>
            </w:rPrChange>
          </w:rPr>
          <w:t>(DTAAZ700)</w:t>
        </w:r>
        <w:r w:rsidRPr="00CC6A64">
          <w:fldChar w:fldCharType="end"/>
        </w:r>
      </w:ins>
    </w:p>
    <w:p w:rsidR="009D3D09" w:rsidRDefault="009D3D09" w:rsidP="009D3D0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290" w:author="伯珊" w:date="2020-05-28T18:20:00Z"/>
          <w:lang w:eastAsia="zh-TW"/>
        </w:rPr>
        <w:pPrChange w:id="291" w:author="伯珊" w:date="2020-05-28T18:20:00Z">
          <w:pPr>
            <w:numPr>
              <w:ilvl w:val="1"/>
              <w:numId w:val="10"/>
            </w:numPr>
            <w:ind w:left="1417" w:hanging="567"/>
          </w:pPr>
        </w:pPrChange>
      </w:pPr>
      <w:ins w:id="292" w:author="伯珊" w:date="2020-05-28T18:17:00Z">
        <w:r w:rsidRPr="009D3D09">
          <w:rPr>
            <w:rFonts w:hint="eastAsia"/>
            <w:lang w:eastAsia="zh-TW"/>
            <w:rPrChange w:id="293" w:author="伯珊" w:date="2020-05-28T18:20:00Z">
              <w:rPr>
                <w:rFonts w:hint="eastAsia"/>
              </w:rPr>
            </w:rPrChange>
          </w:rPr>
          <w:t>增加判斷送件人是否為</w:t>
        </w:r>
        <w:r w:rsidRPr="009D3D09">
          <w:rPr>
            <w:rFonts w:hint="eastAsia"/>
            <w:lang w:eastAsia="zh-TW"/>
            <w:rPrChange w:id="294" w:author="伯珊" w:date="2020-05-28T18:20:00Z">
              <w:rPr>
                <w:rFonts w:hint="eastAsia"/>
              </w:rPr>
            </w:rPrChange>
          </w:rPr>
          <w:t>CA</w:t>
        </w:r>
        <w:r w:rsidRPr="009D3D09">
          <w:rPr>
            <w:rFonts w:hint="eastAsia"/>
            <w:lang w:eastAsia="zh-TW"/>
            <w:rPrChange w:id="295" w:author="伯珊" w:date="2020-05-28T18:20:00Z">
              <w:rPr>
                <w:rFonts w:hint="eastAsia"/>
              </w:rPr>
            </w:rPrChange>
          </w:rPr>
          <w:t>，若是，則簡訊同步發送給其培育者</w:t>
        </w:r>
      </w:ins>
    </w:p>
    <w:p w:rsidR="00FD7537" w:rsidRPr="006D42F2" w:rsidRDefault="00FD7537" w:rsidP="00FD753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296" w:author="伯珊" w:date="2020-05-28T18:23:00Z"/>
          <w:rFonts w:ascii="細明體" w:eastAsia="細明體" w:hAnsi="細明體" w:hint="eastAsia"/>
          <w:kern w:val="2"/>
          <w:szCs w:val="24"/>
          <w:lang w:eastAsia="zh-TW"/>
        </w:rPr>
        <w:pPrChange w:id="297" w:author="伯珊" w:date="2020-05-28T18:23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298" w:author="伯珊" w:date="2020-05-28T18:23:00Z">
        <w:r w:rsidRPr="006D42F2">
          <w:rPr>
            <w:rFonts w:hint="eastAsia"/>
            <w:kern w:val="2"/>
            <w:szCs w:val="24"/>
            <w:lang w:eastAsia="zh-TW"/>
          </w:rPr>
          <w:t>紀錄總</w:t>
        </w:r>
        <w:r w:rsidRPr="006D42F2">
          <w:rPr>
            <w:rFonts w:ascii="細明體" w:eastAsia="細明體" w:hAnsi="細明體" w:hint="eastAsia"/>
            <w:kern w:val="2"/>
            <w:szCs w:val="24"/>
            <w:lang w:eastAsia="zh-TW"/>
          </w:rPr>
          <w:t>件數：</w:t>
        </w:r>
        <w:r w:rsidRPr="006D42F2">
          <w:rPr>
            <w:rFonts w:ascii="新細明體" w:hAnsi="新細明體" w:hint="eastAsia"/>
            <w:bCs/>
            <w:lang w:eastAsia="zh-TW"/>
          </w:rPr>
          <w:t xml:space="preserve">CALL </w:t>
        </w:r>
        <w:r w:rsidRPr="006D42F2">
          <w:rPr>
            <w:rFonts w:hint="eastAsia"/>
            <w:kern w:val="2"/>
            <w:szCs w:val="24"/>
            <w:lang w:eastAsia="zh-TW"/>
          </w:rPr>
          <w:t>批次作業件數紀錄模組</w:t>
        </w:r>
        <w:r w:rsidRPr="006D42F2">
          <w:rPr>
            <w:rFonts w:hint="eastAsia"/>
            <w:kern w:val="2"/>
            <w:szCs w:val="24"/>
            <w:lang w:eastAsia="zh-TW"/>
          </w:rPr>
          <w:t>CountManager.jav</w:t>
        </w:r>
        <w:r w:rsidRPr="006D42F2">
          <w:rPr>
            <w:rFonts w:ascii="新細明體" w:hAnsi="新細明體" w:hint="eastAsia"/>
            <w:kern w:val="2"/>
            <w:szCs w:val="24"/>
            <w:lang w:eastAsia="zh-TW"/>
          </w:rPr>
          <w:t>a</w:t>
        </w:r>
        <w:r w:rsidRPr="006D42F2">
          <w:rPr>
            <w:rFonts w:ascii="細明體" w:eastAsia="細明體" w:hAnsi="細明體" w:hint="eastAsia"/>
            <w:kern w:val="2"/>
            <w:szCs w:val="24"/>
            <w:lang w:eastAsia="zh-TW"/>
          </w:rPr>
          <w:t>（即時寫出去）</w:t>
        </w:r>
      </w:ins>
    </w:p>
    <w:p w:rsidR="009D3D09" w:rsidRPr="00FD7537" w:rsidRDefault="00FD7537" w:rsidP="00FD753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299" w:author="伯珊" w:date="2020-05-28T18:20:00Z"/>
          <w:rFonts w:hint="eastAsia"/>
          <w:kern w:val="2"/>
          <w:szCs w:val="24"/>
          <w:lang w:eastAsia="zh-TW"/>
          <w:rPrChange w:id="300" w:author="伯珊" w:date="2020-05-28T18:23:00Z">
            <w:rPr>
              <w:ins w:id="301" w:author="伯珊" w:date="2020-05-28T18:20:00Z"/>
              <w:rFonts w:hint="eastAsia"/>
            </w:rPr>
          </w:rPrChange>
        </w:rPr>
        <w:pPrChange w:id="302" w:author="伯珊" w:date="2020-05-28T18:23:00Z">
          <w:pPr>
            <w:numPr>
              <w:ilvl w:val="1"/>
              <w:numId w:val="10"/>
            </w:numPr>
            <w:ind w:left="1417" w:hanging="567"/>
          </w:pPr>
        </w:pPrChange>
      </w:pPr>
      <w:ins w:id="303" w:author="伯珊" w:date="2020-05-28T18:23:00Z">
        <w:r w:rsidRPr="006D42F2">
          <w:rPr>
            <w:rFonts w:hint="eastAsia"/>
            <w:kern w:val="2"/>
            <w:szCs w:val="24"/>
            <w:lang w:eastAsia="zh-TW"/>
          </w:rPr>
          <w:t>記錄成功件數</w:t>
        </w:r>
      </w:ins>
    </w:p>
    <w:p w:rsidR="009D3D09" w:rsidRPr="009D3D09" w:rsidRDefault="009D3D09" w:rsidP="009D3D09">
      <w:pPr>
        <w:pStyle w:val="Tabletext"/>
        <w:keepLines w:val="0"/>
        <w:spacing w:after="0" w:line="240" w:lineRule="auto"/>
        <w:ind w:left="1418"/>
        <w:rPr>
          <w:ins w:id="304" w:author="伯珊" w:date="2020-05-28T18:17:00Z"/>
          <w:rFonts w:hint="eastAsia"/>
          <w:lang w:eastAsia="zh-TW"/>
          <w:rPrChange w:id="305" w:author="伯珊" w:date="2020-05-28T18:20:00Z">
            <w:rPr>
              <w:ins w:id="306" w:author="伯珊" w:date="2020-05-28T18:17:00Z"/>
              <w:rFonts w:hint="eastAsia"/>
            </w:rPr>
          </w:rPrChange>
        </w:rPr>
        <w:pPrChange w:id="307" w:author="伯珊" w:date="2020-05-28T18:20:00Z">
          <w:pPr>
            <w:numPr>
              <w:ilvl w:val="1"/>
              <w:numId w:val="10"/>
            </w:numPr>
            <w:ind w:left="1417" w:hanging="567"/>
          </w:pPr>
        </w:pPrChange>
      </w:pPr>
    </w:p>
    <w:p w:rsidR="00463E68" w:rsidRPr="006D42F2" w:rsidRDefault="00463E68" w:rsidP="00463E6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處理結案件：</w:t>
      </w:r>
    </w:p>
    <w:p w:rsidR="003C1675" w:rsidRPr="006D42F2" w:rsidRDefault="0024799C" w:rsidP="00463E6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抽取給付日期為</w:t>
      </w:r>
      <w:r w:rsidRPr="006D42F2">
        <w:rPr>
          <w:rFonts w:ascii="新細明體" w:hAnsi="新細明體"/>
          <w:lang w:eastAsia="zh-TW"/>
        </w:rPr>
        <w:t>DATE.getDB</w:t>
      </w:r>
      <w:r w:rsidR="006518F9" w:rsidRPr="006D42F2">
        <w:rPr>
          <w:rFonts w:ascii="新細明體" w:hAnsi="新細明體" w:hint="eastAsia"/>
          <w:lang w:eastAsia="zh-TW"/>
        </w:rPr>
        <w:t>Date</w:t>
      </w:r>
      <w:r w:rsidRPr="006D42F2">
        <w:rPr>
          <w:rFonts w:ascii="新細明體" w:hAnsi="新細明體"/>
          <w:lang w:eastAsia="zh-TW"/>
        </w:rPr>
        <w:t>()</w:t>
      </w:r>
      <w:r w:rsidR="00153F7D" w:rsidRPr="006D42F2">
        <w:rPr>
          <w:rFonts w:ascii="新細明體" w:hAnsi="新細明體" w:hint="eastAsia"/>
          <w:lang w:eastAsia="zh-TW"/>
        </w:rPr>
        <w:t>且給付金額大於0</w:t>
      </w:r>
      <w:r w:rsidR="00AA1646" w:rsidRPr="006D42F2">
        <w:rPr>
          <w:rFonts w:ascii="新細明體" w:hAnsi="新細明體" w:hint="eastAsia"/>
          <w:lang w:eastAsia="zh-TW"/>
        </w:rPr>
        <w:t>的</w:t>
      </w:r>
      <w:r w:rsidR="003C1675" w:rsidRPr="006D42F2">
        <w:rPr>
          <w:rFonts w:hint="eastAsia"/>
          <w:kern w:val="2"/>
          <w:szCs w:val="24"/>
          <w:lang w:eastAsia="zh-TW"/>
        </w:rPr>
        <w:t>資料：</w:t>
      </w:r>
    </w:p>
    <w:p w:rsidR="0015751B" w:rsidRPr="006D42F2" w:rsidRDefault="0015751B" w:rsidP="00463E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READ DTAAB0</w:t>
      </w:r>
      <w:r w:rsidR="001E7886" w:rsidRPr="006D42F2">
        <w:rPr>
          <w:rFonts w:hint="eastAsia"/>
          <w:kern w:val="2"/>
          <w:szCs w:val="24"/>
          <w:lang w:eastAsia="zh-TW"/>
        </w:rPr>
        <w:t>10</w:t>
      </w:r>
      <w:r w:rsidRPr="006D42F2">
        <w:rPr>
          <w:rFonts w:hint="eastAsia"/>
          <w:kern w:val="2"/>
          <w:szCs w:val="24"/>
          <w:lang w:eastAsia="zh-TW"/>
        </w:rPr>
        <w:t xml:space="preserve"> A</w:t>
      </w:r>
    </w:p>
    <w:p w:rsidR="0015751B" w:rsidRPr="006D42F2" w:rsidRDefault="0038634B" w:rsidP="00463E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LEFT</w:t>
      </w:r>
      <w:r w:rsidR="0015751B" w:rsidRPr="006D42F2">
        <w:rPr>
          <w:rFonts w:hint="eastAsia"/>
          <w:kern w:val="2"/>
          <w:szCs w:val="24"/>
          <w:lang w:eastAsia="zh-TW"/>
        </w:rPr>
        <w:t xml:space="preserve"> JOIN DTAA</w:t>
      </w:r>
      <w:r w:rsidR="00A57340" w:rsidRPr="006D42F2">
        <w:rPr>
          <w:rFonts w:hint="eastAsia"/>
          <w:kern w:val="2"/>
          <w:szCs w:val="24"/>
          <w:lang w:eastAsia="zh-TW"/>
        </w:rPr>
        <w:t>A010</w:t>
      </w:r>
      <w:r w:rsidR="0015751B" w:rsidRPr="006D42F2">
        <w:rPr>
          <w:rFonts w:hint="eastAsia"/>
          <w:kern w:val="2"/>
          <w:szCs w:val="24"/>
          <w:lang w:eastAsia="zh-TW"/>
        </w:rPr>
        <w:t xml:space="preserve"> B ON</w:t>
      </w:r>
    </w:p>
    <w:p w:rsidR="0015751B" w:rsidRPr="006D42F2" w:rsidRDefault="0015751B" w:rsidP="00463E6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A.</w:t>
      </w:r>
      <w:r w:rsidRPr="006D42F2">
        <w:rPr>
          <w:rFonts w:hint="eastAsia"/>
          <w:kern w:val="2"/>
          <w:szCs w:val="24"/>
          <w:lang w:eastAsia="zh-TW"/>
        </w:rPr>
        <w:t>受編</w:t>
      </w:r>
      <w:r w:rsidRPr="006D42F2">
        <w:rPr>
          <w:rFonts w:hint="eastAsia"/>
          <w:kern w:val="2"/>
          <w:szCs w:val="24"/>
          <w:lang w:eastAsia="zh-TW"/>
        </w:rPr>
        <w:t>= B.</w:t>
      </w:r>
      <w:r w:rsidRPr="006D42F2">
        <w:rPr>
          <w:rFonts w:hint="eastAsia"/>
          <w:kern w:val="2"/>
          <w:szCs w:val="24"/>
          <w:lang w:eastAsia="zh-TW"/>
        </w:rPr>
        <w:t>受編</w:t>
      </w:r>
    </w:p>
    <w:p w:rsidR="006535D8" w:rsidRPr="006D42F2" w:rsidRDefault="006535D8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LEFT JOIN DTAAB001 C ON</w:t>
      </w:r>
    </w:p>
    <w:p w:rsidR="006535D8" w:rsidRDefault="006535D8" w:rsidP="00463E6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A.</w:t>
      </w:r>
      <w:r w:rsidRPr="006D42F2">
        <w:rPr>
          <w:rFonts w:hint="eastAsia"/>
          <w:kern w:val="2"/>
          <w:szCs w:val="24"/>
          <w:lang w:eastAsia="zh-TW"/>
        </w:rPr>
        <w:t>受編</w:t>
      </w:r>
      <w:r w:rsidRPr="006D42F2">
        <w:rPr>
          <w:rFonts w:hint="eastAsia"/>
          <w:kern w:val="2"/>
          <w:szCs w:val="24"/>
          <w:lang w:eastAsia="zh-TW"/>
        </w:rPr>
        <w:t xml:space="preserve"> = </w:t>
      </w:r>
      <w:r w:rsidR="00E034AD" w:rsidRPr="006D42F2">
        <w:rPr>
          <w:rFonts w:hint="eastAsia"/>
          <w:kern w:val="2"/>
          <w:szCs w:val="24"/>
          <w:lang w:eastAsia="zh-TW"/>
        </w:rPr>
        <w:t>C</w:t>
      </w:r>
      <w:r w:rsidRPr="006D42F2">
        <w:rPr>
          <w:rFonts w:hint="eastAsia"/>
          <w:kern w:val="2"/>
          <w:szCs w:val="24"/>
          <w:lang w:eastAsia="zh-TW"/>
        </w:rPr>
        <w:t>.</w:t>
      </w:r>
      <w:r w:rsidRPr="006D42F2">
        <w:rPr>
          <w:rFonts w:hint="eastAsia"/>
          <w:kern w:val="2"/>
          <w:szCs w:val="24"/>
          <w:lang w:eastAsia="zh-TW"/>
        </w:rPr>
        <w:t>受編</w:t>
      </w:r>
    </w:p>
    <w:p w:rsidR="006A3D2A" w:rsidRDefault="006A3D2A" w:rsidP="007543E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JOIN DTAAA001 </w:t>
      </w:r>
      <w:r>
        <w:rPr>
          <w:kern w:val="2"/>
          <w:szCs w:val="24"/>
          <w:lang w:eastAsia="zh-TW"/>
        </w:rPr>
        <w:t xml:space="preserve">D </w:t>
      </w:r>
      <w:r>
        <w:rPr>
          <w:rFonts w:hint="eastAsia"/>
          <w:kern w:val="2"/>
          <w:szCs w:val="24"/>
          <w:lang w:eastAsia="zh-TW"/>
        </w:rPr>
        <w:t xml:space="preserve">ON </w:t>
      </w:r>
    </w:p>
    <w:p w:rsidR="006A3D2A" w:rsidRPr="006A3D2A" w:rsidRDefault="006A3D2A" w:rsidP="007543E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 xml:space="preserve"> = D.</w:t>
      </w:r>
      <w:r>
        <w:rPr>
          <w:rFonts w:hint="eastAsia"/>
          <w:kern w:val="2"/>
          <w:szCs w:val="24"/>
          <w:lang w:eastAsia="zh-TW"/>
        </w:rPr>
        <w:t>受編</w:t>
      </w:r>
    </w:p>
    <w:p w:rsidR="006C0776" w:rsidRPr="006A3D2A" w:rsidRDefault="006C0776" w:rsidP="00463E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A3D2A">
        <w:rPr>
          <w:rFonts w:hint="eastAsia"/>
          <w:kern w:val="2"/>
          <w:szCs w:val="24"/>
          <w:lang w:eastAsia="zh-TW"/>
        </w:rPr>
        <w:t>WHERE</w:t>
      </w:r>
    </w:p>
    <w:p w:rsidR="006C0776" w:rsidRPr="00F7546F" w:rsidRDefault="00BC56F0" w:rsidP="00463E6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  <w:kern w:val="2"/>
          <w:szCs w:val="24"/>
          <w:lang w:eastAsia="zh-TW"/>
        </w:rPr>
        <w:t>A.PAY_DATE =</w:t>
      </w:r>
      <w:r w:rsidR="00D20A52" w:rsidRPr="00F7546F">
        <w:rPr>
          <w:rFonts w:hint="eastAsia"/>
          <w:kern w:val="2"/>
          <w:szCs w:val="24"/>
          <w:lang w:eastAsia="zh-TW"/>
        </w:rPr>
        <w:t xml:space="preserve"> </w:t>
      </w:r>
      <w:r w:rsidR="00451B2D" w:rsidRPr="00F7546F">
        <w:rPr>
          <w:rFonts w:hint="eastAsia"/>
          <w:kern w:val="2"/>
          <w:szCs w:val="24"/>
          <w:lang w:eastAsia="zh-TW"/>
        </w:rPr>
        <w:t>查詢日期</w:t>
      </w:r>
    </w:p>
    <w:p w:rsidR="00834268" w:rsidRPr="00D265B2" w:rsidRDefault="00392695" w:rsidP="00463E6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65B2">
        <w:rPr>
          <w:rFonts w:hint="eastAsia"/>
          <w:kern w:val="2"/>
          <w:szCs w:val="24"/>
          <w:lang w:eastAsia="zh-TW"/>
        </w:rPr>
        <w:t>A.PAY_AMT &gt; 0</w:t>
      </w:r>
    </w:p>
    <w:p w:rsidR="006A3D2A" w:rsidRPr="006A3D2A" w:rsidRDefault="00A065A3" w:rsidP="006A3D2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C94">
        <w:rPr>
          <w:rFonts w:hint="eastAsia"/>
          <w:kern w:val="2"/>
          <w:szCs w:val="24"/>
          <w:lang w:eastAsia="zh-TW"/>
        </w:rPr>
        <w:t>A.</w:t>
      </w:r>
      <w:r w:rsidR="00111C28" w:rsidRPr="00BD6C94">
        <w:rPr>
          <w:rFonts w:hint="eastAsia"/>
          <w:kern w:val="2"/>
          <w:szCs w:val="24"/>
          <w:lang w:eastAsia="zh-TW"/>
        </w:rPr>
        <w:t>.</w:t>
      </w:r>
      <w:r w:rsidR="00111C28" w:rsidRPr="00BD6C94">
        <w:rPr>
          <w:rFonts w:hint="eastAsia"/>
          <w:kern w:val="2"/>
          <w:szCs w:val="24"/>
          <w:lang w:eastAsia="zh-TW"/>
        </w:rPr>
        <w:t>給付方式</w:t>
      </w:r>
      <w:r w:rsidR="00111C28" w:rsidRPr="00BD6C94">
        <w:rPr>
          <w:rFonts w:hint="eastAsia"/>
          <w:kern w:val="2"/>
          <w:szCs w:val="24"/>
          <w:lang w:eastAsia="zh-TW"/>
        </w:rPr>
        <w:t>!= 2 (</w:t>
      </w:r>
      <w:r w:rsidR="00111C28" w:rsidRPr="00BD6C94">
        <w:rPr>
          <w:rFonts w:hint="eastAsia"/>
          <w:kern w:val="2"/>
          <w:szCs w:val="24"/>
          <w:lang w:eastAsia="zh-TW"/>
        </w:rPr>
        <w:t>現金件</w:t>
      </w:r>
      <w:r w:rsidR="00111C28" w:rsidRPr="00BD6C94">
        <w:rPr>
          <w:rFonts w:hint="eastAsia"/>
          <w:kern w:val="2"/>
          <w:szCs w:val="24"/>
          <w:lang w:eastAsia="zh-TW"/>
        </w:rPr>
        <w:t>)</w:t>
      </w:r>
    </w:p>
    <w:p w:rsidR="006535D8" w:rsidRPr="002E3268" w:rsidRDefault="006535D8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A3D2A">
        <w:rPr>
          <w:rFonts w:hint="eastAsia"/>
          <w:kern w:val="2"/>
          <w:szCs w:val="24"/>
          <w:lang w:eastAsia="zh-TW"/>
        </w:rPr>
        <w:t>GROUP BY A + B</w:t>
      </w:r>
      <w:r w:rsidRPr="002E3268">
        <w:rPr>
          <w:rFonts w:hint="eastAsia"/>
          <w:kern w:val="2"/>
          <w:szCs w:val="24"/>
          <w:lang w:eastAsia="zh-TW"/>
        </w:rPr>
        <w:t>的欄位，並取得</w:t>
      </w:r>
      <w:r w:rsidRPr="002E3268">
        <w:rPr>
          <w:rFonts w:hint="eastAsia"/>
          <w:kern w:val="2"/>
          <w:szCs w:val="24"/>
          <w:lang w:eastAsia="zh-TW"/>
        </w:rPr>
        <w:t>COUNT( C.PAY_STS = 6)</w:t>
      </w:r>
    </w:p>
    <w:p w:rsidR="00967E70" w:rsidRPr="00D265B2" w:rsidRDefault="00967E70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  <w:kern w:val="2"/>
          <w:szCs w:val="24"/>
          <w:lang w:eastAsia="zh-TW"/>
        </w:rPr>
        <w:t>加讀取</w:t>
      </w:r>
      <w:r w:rsidRPr="00F7546F">
        <w:rPr>
          <w:rFonts w:hint="eastAsia"/>
          <w:kern w:val="2"/>
          <w:szCs w:val="24"/>
          <w:lang w:eastAsia="zh-TW"/>
        </w:rPr>
        <w:t>DTAAB010</w:t>
      </w:r>
      <w:r w:rsidRPr="00F7546F">
        <w:rPr>
          <w:rFonts w:hint="eastAsia"/>
          <w:kern w:val="2"/>
          <w:szCs w:val="24"/>
          <w:lang w:eastAsia="zh-TW"/>
        </w:rPr>
        <w:t>的取得該受編最大受款人序號</w:t>
      </w:r>
      <w:r w:rsidR="00B72EE0" w:rsidRPr="00F7546F">
        <w:rPr>
          <w:rFonts w:hint="eastAsia"/>
          <w:kern w:val="2"/>
          <w:szCs w:val="24"/>
          <w:lang w:eastAsia="zh-TW"/>
        </w:rPr>
        <w:t>，序號</w:t>
      </w:r>
      <w:r w:rsidR="00B72EE0" w:rsidRPr="00F7546F">
        <w:rPr>
          <w:rFonts w:hint="eastAsia"/>
          <w:kern w:val="2"/>
          <w:szCs w:val="24"/>
          <w:lang w:eastAsia="zh-TW"/>
        </w:rPr>
        <w:t>&gt;1</w:t>
      </w:r>
      <w:r w:rsidR="00B72EE0" w:rsidRPr="00D265B2">
        <w:rPr>
          <w:rFonts w:hint="eastAsia"/>
          <w:kern w:val="2"/>
          <w:szCs w:val="24"/>
          <w:lang w:eastAsia="zh-TW"/>
        </w:rPr>
        <w:t>即為多受款人</w:t>
      </w:r>
    </w:p>
    <w:p w:rsidR="000A61CE" w:rsidRPr="00BD6C94" w:rsidRDefault="000A61CE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C94">
        <w:rPr>
          <w:rFonts w:hint="eastAsia"/>
          <w:kern w:val="2"/>
          <w:szCs w:val="24"/>
          <w:lang w:eastAsia="zh-TW"/>
        </w:rPr>
        <w:t>匯款後，隔日</w:t>
      </w:r>
      <w:r w:rsidR="00A5375D" w:rsidRPr="00BD6C94">
        <w:rPr>
          <w:rFonts w:hint="eastAsia"/>
          <w:kern w:val="2"/>
          <w:szCs w:val="24"/>
          <w:lang w:eastAsia="zh-TW"/>
        </w:rPr>
        <w:t>中午</w:t>
      </w:r>
      <w:r w:rsidRPr="00BD6C94">
        <w:rPr>
          <w:rFonts w:hint="eastAsia"/>
          <w:kern w:val="2"/>
          <w:szCs w:val="24"/>
          <w:lang w:eastAsia="zh-TW"/>
        </w:rPr>
        <w:t>發送</w:t>
      </w:r>
    </w:p>
    <w:p w:rsidR="000A61CE" w:rsidRPr="006618BD" w:rsidRDefault="000A61CE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6EB">
        <w:rPr>
          <w:rFonts w:hint="eastAsia"/>
          <w:kern w:val="2"/>
          <w:szCs w:val="24"/>
          <w:lang w:eastAsia="zh-TW"/>
        </w:rPr>
        <w:t>支票件，隔兩日</w:t>
      </w:r>
      <w:r w:rsidRPr="002A2BAC">
        <w:rPr>
          <w:rFonts w:hint="eastAsia"/>
          <w:kern w:val="2"/>
          <w:szCs w:val="24"/>
          <w:lang w:eastAsia="zh-TW"/>
        </w:rPr>
        <w:t>(</w:t>
      </w:r>
      <w:r w:rsidRPr="002A2BAC">
        <w:rPr>
          <w:rFonts w:hint="eastAsia"/>
          <w:kern w:val="2"/>
          <w:szCs w:val="24"/>
          <w:lang w:eastAsia="zh-TW"/>
        </w:rPr>
        <w:t>工作日</w:t>
      </w:r>
      <w:r w:rsidRPr="002A2BAC">
        <w:rPr>
          <w:rFonts w:hint="eastAsia"/>
          <w:kern w:val="2"/>
          <w:szCs w:val="24"/>
          <w:lang w:eastAsia="zh-TW"/>
        </w:rPr>
        <w:t>)</w:t>
      </w:r>
      <w:r w:rsidR="00A5375D" w:rsidRPr="00EB2A3D">
        <w:rPr>
          <w:rFonts w:hint="eastAsia"/>
          <w:kern w:val="2"/>
          <w:szCs w:val="24"/>
          <w:lang w:eastAsia="zh-TW"/>
        </w:rPr>
        <w:t>中午</w:t>
      </w:r>
      <w:r w:rsidRPr="006618BD">
        <w:rPr>
          <w:rFonts w:hint="eastAsia"/>
          <w:kern w:val="2"/>
          <w:szCs w:val="24"/>
          <w:lang w:eastAsia="zh-TW"/>
        </w:rPr>
        <w:t>發送</w:t>
      </w:r>
    </w:p>
    <w:p w:rsidR="00111C28" w:rsidRPr="00AC43DC" w:rsidRDefault="00111C28" w:rsidP="007543E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C43DC">
        <w:rPr>
          <w:rFonts w:hint="eastAsia"/>
          <w:kern w:val="2"/>
          <w:szCs w:val="24"/>
          <w:lang w:eastAsia="zh-TW"/>
        </w:rPr>
        <w:t>UNION</w:t>
      </w:r>
    </w:p>
    <w:p w:rsidR="00111C28" w:rsidRPr="006D42F2" w:rsidRDefault="00111C28" w:rsidP="00111C2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57B3A">
        <w:rPr>
          <w:rFonts w:hint="eastAsia"/>
          <w:kern w:val="2"/>
          <w:szCs w:val="24"/>
          <w:lang w:eastAsia="zh-TW"/>
        </w:rPr>
        <w:t>抽取</w:t>
      </w:r>
      <w:r w:rsidR="00397C85" w:rsidRPr="00B57B3A">
        <w:rPr>
          <w:rFonts w:hint="eastAsia"/>
          <w:kern w:val="2"/>
          <w:szCs w:val="24"/>
          <w:lang w:eastAsia="zh-TW"/>
        </w:rPr>
        <w:t>覆核日期</w:t>
      </w:r>
      <w:r w:rsidRPr="006D42F2">
        <w:rPr>
          <w:rFonts w:hint="eastAsia"/>
          <w:kern w:val="2"/>
          <w:szCs w:val="24"/>
          <w:lang w:eastAsia="zh-TW"/>
        </w:rPr>
        <w:t>為</w:t>
      </w:r>
      <w:r w:rsidRPr="006D42F2">
        <w:rPr>
          <w:rFonts w:ascii="新細明體" w:hAnsi="新細明體"/>
          <w:lang w:eastAsia="zh-TW"/>
        </w:rPr>
        <w:t>DATE.getDB</w:t>
      </w:r>
      <w:r w:rsidRPr="006D42F2">
        <w:rPr>
          <w:rFonts w:ascii="新細明體" w:hAnsi="新細明體" w:hint="eastAsia"/>
          <w:lang w:eastAsia="zh-TW"/>
        </w:rPr>
        <w:t>Date</w:t>
      </w:r>
      <w:r w:rsidRPr="006D42F2">
        <w:rPr>
          <w:rFonts w:ascii="新細明體" w:hAnsi="新細明體"/>
          <w:lang w:eastAsia="zh-TW"/>
        </w:rPr>
        <w:t>()</w:t>
      </w:r>
      <w:r w:rsidRPr="006D42F2">
        <w:rPr>
          <w:rFonts w:ascii="新細明體" w:hAnsi="新細明體" w:hint="eastAsia"/>
          <w:lang w:eastAsia="zh-TW"/>
        </w:rPr>
        <w:t>且給付金額大於0的</w:t>
      </w:r>
      <w:r w:rsidRPr="006D42F2">
        <w:rPr>
          <w:rFonts w:hint="eastAsia"/>
          <w:kern w:val="2"/>
          <w:szCs w:val="24"/>
          <w:lang w:eastAsia="zh-TW"/>
        </w:rPr>
        <w:t>資料：</w:t>
      </w:r>
    </w:p>
    <w:p w:rsidR="00111C28" w:rsidRPr="006D42F2" w:rsidRDefault="00111C28" w:rsidP="00111C2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READ DTAAB010 A</w:t>
      </w:r>
    </w:p>
    <w:p w:rsidR="00111C28" w:rsidRPr="006D42F2" w:rsidRDefault="00111C28" w:rsidP="00111C2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JOIN DTAAA001 D ON</w:t>
      </w:r>
    </w:p>
    <w:p w:rsidR="00111C28" w:rsidRPr="006D42F2" w:rsidRDefault="00111C28" w:rsidP="007543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A.</w:t>
      </w:r>
      <w:r w:rsidRPr="006D42F2">
        <w:rPr>
          <w:rFonts w:hint="eastAsia"/>
          <w:kern w:val="2"/>
          <w:szCs w:val="24"/>
          <w:lang w:eastAsia="zh-TW"/>
        </w:rPr>
        <w:t>受編</w:t>
      </w:r>
      <w:r w:rsidRPr="006D42F2">
        <w:rPr>
          <w:rFonts w:hint="eastAsia"/>
          <w:kern w:val="2"/>
          <w:szCs w:val="24"/>
          <w:lang w:eastAsia="zh-TW"/>
        </w:rPr>
        <w:t xml:space="preserve"> = D.</w:t>
      </w:r>
      <w:r w:rsidRPr="006D42F2">
        <w:rPr>
          <w:rFonts w:hint="eastAsia"/>
          <w:kern w:val="2"/>
          <w:szCs w:val="24"/>
          <w:lang w:eastAsia="zh-TW"/>
        </w:rPr>
        <w:t>受編</w:t>
      </w:r>
    </w:p>
    <w:p w:rsidR="00111C28" w:rsidRPr="006D42F2" w:rsidRDefault="00111C28" w:rsidP="00111C2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LEFT JOIN DTAAA010 B ON</w:t>
      </w:r>
    </w:p>
    <w:p w:rsidR="00111C28" w:rsidRPr="006D42F2" w:rsidRDefault="00111C28" w:rsidP="00111C2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A.</w:t>
      </w:r>
      <w:r w:rsidRPr="006D42F2">
        <w:rPr>
          <w:rFonts w:hint="eastAsia"/>
          <w:kern w:val="2"/>
          <w:szCs w:val="24"/>
          <w:lang w:eastAsia="zh-TW"/>
        </w:rPr>
        <w:t>受編</w:t>
      </w:r>
      <w:r w:rsidRPr="006D42F2">
        <w:rPr>
          <w:rFonts w:hint="eastAsia"/>
          <w:kern w:val="2"/>
          <w:szCs w:val="24"/>
          <w:lang w:eastAsia="zh-TW"/>
        </w:rPr>
        <w:t>= B.</w:t>
      </w:r>
      <w:r w:rsidRPr="006D42F2">
        <w:rPr>
          <w:rFonts w:hint="eastAsia"/>
          <w:kern w:val="2"/>
          <w:szCs w:val="24"/>
          <w:lang w:eastAsia="zh-TW"/>
        </w:rPr>
        <w:t>受編</w:t>
      </w:r>
    </w:p>
    <w:p w:rsidR="00111C28" w:rsidRPr="006D42F2" w:rsidRDefault="00111C28" w:rsidP="00111C2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LEFT JOIN DTAAB001 C ON</w:t>
      </w:r>
    </w:p>
    <w:p w:rsidR="00111C28" w:rsidRDefault="00111C28" w:rsidP="00111C2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A.</w:t>
      </w:r>
      <w:r w:rsidRPr="006D42F2">
        <w:rPr>
          <w:rFonts w:hint="eastAsia"/>
          <w:kern w:val="2"/>
          <w:szCs w:val="24"/>
          <w:lang w:eastAsia="zh-TW"/>
        </w:rPr>
        <w:t>受編</w:t>
      </w:r>
      <w:r w:rsidRPr="006D42F2">
        <w:rPr>
          <w:rFonts w:hint="eastAsia"/>
          <w:kern w:val="2"/>
          <w:szCs w:val="24"/>
          <w:lang w:eastAsia="zh-TW"/>
        </w:rPr>
        <w:t xml:space="preserve"> = C.</w:t>
      </w:r>
      <w:r w:rsidRPr="006D42F2">
        <w:rPr>
          <w:rFonts w:hint="eastAsia"/>
          <w:kern w:val="2"/>
          <w:szCs w:val="24"/>
          <w:lang w:eastAsia="zh-TW"/>
        </w:rPr>
        <w:t>受編</w:t>
      </w:r>
    </w:p>
    <w:p w:rsidR="006A3D2A" w:rsidRDefault="006A3D2A" w:rsidP="007543E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JOIN DTAAA001 D ON </w:t>
      </w:r>
    </w:p>
    <w:p w:rsidR="006A3D2A" w:rsidRPr="006A3D2A" w:rsidRDefault="006A3D2A" w:rsidP="006A3D2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 xml:space="preserve"> = D.</w:t>
      </w:r>
      <w:r>
        <w:rPr>
          <w:rFonts w:hint="eastAsia"/>
          <w:kern w:val="2"/>
          <w:szCs w:val="24"/>
          <w:lang w:eastAsia="zh-TW"/>
        </w:rPr>
        <w:t>受編</w:t>
      </w:r>
    </w:p>
    <w:p w:rsidR="00111C28" w:rsidRPr="006A3D2A" w:rsidRDefault="00111C28" w:rsidP="00111C2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A3D2A">
        <w:rPr>
          <w:rFonts w:hint="eastAsia"/>
          <w:kern w:val="2"/>
          <w:szCs w:val="24"/>
          <w:lang w:eastAsia="zh-TW"/>
        </w:rPr>
        <w:t>WHERE</w:t>
      </w:r>
    </w:p>
    <w:p w:rsidR="00111C28" w:rsidRPr="006A3D2A" w:rsidRDefault="00111C28" w:rsidP="00111C2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A3D2A">
        <w:rPr>
          <w:rFonts w:hint="eastAsia"/>
          <w:kern w:val="2"/>
          <w:szCs w:val="24"/>
          <w:lang w:eastAsia="zh-TW"/>
        </w:rPr>
        <w:t>A.</w:t>
      </w:r>
      <w:r w:rsidR="00397C85" w:rsidRPr="006A3D2A">
        <w:rPr>
          <w:rFonts w:hint="eastAsia"/>
          <w:kern w:val="2"/>
          <w:szCs w:val="24"/>
          <w:lang w:eastAsia="zh-TW"/>
        </w:rPr>
        <w:t>給付方式</w:t>
      </w:r>
      <w:r w:rsidR="00397C85" w:rsidRPr="006A3D2A">
        <w:rPr>
          <w:rFonts w:hint="eastAsia"/>
          <w:kern w:val="2"/>
          <w:szCs w:val="24"/>
          <w:lang w:eastAsia="zh-TW"/>
        </w:rPr>
        <w:t xml:space="preserve"> = </w:t>
      </w:r>
      <w:r w:rsidR="00ED5E61" w:rsidRPr="006A3D2A">
        <w:rPr>
          <w:rFonts w:hint="eastAsia"/>
          <w:kern w:val="2"/>
          <w:szCs w:val="24"/>
          <w:lang w:eastAsia="zh-TW"/>
        </w:rPr>
        <w:t>2 (</w:t>
      </w:r>
      <w:r w:rsidR="00397C85" w:rsidRPr="006A3D2A">
        <w:rPr>
          <w:rFonts w:hint="eastAsia"/>
          <w:kern w:val="2"/>
          <w:szCs w:val="24"/>
          <w:lang w:eastAsia="zh-TW"/>
        </w:rPr>
        <w:t>現金件</w:t>
      </w:r>
      <w:r w:rsidR="00ED5E61" w:rsidRPr="006A3D2A">
        <w:rPr>
          <w:rFonts w:hint="eastAsia"/>
          <w:kern w:val="2"/>
          <w:szCs w:val="24"/>
          <w:lang w:eastAsia="zh-TW"/>
        </w:rPr>
        <w:t>)</w:t>
      </w:r>
    </w:p>
    <w:p w:rsidR="00111C28" w:rsidRPr="00D265B2" w:rsidRDefault="00397C85" w:rsidP="00111C2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  <w:kern w:val="2"/>
          <w:szCs w:val="24"/>
          <w:lang w:eastAsia="zh-TW"/>
        </w:rPr>
        <w:t>DATE(A.APRV_DATE)</w:t>
      </w:r>
      <w:r w:rsidR="00111C28" w:rsidRPr="00F7546F">
        <w:rPr>
          <w:rFonts w:hint="eastAsia"/>
          <w:kern w:val="2"/>
          <w:szCs w:val="24"/>
          <w:lang w:eastAsia="zh-TW"/>
        </w:rPr>
        <w:t xml:space="preserve"> = </w:t>
      </w:r>
      <w:r w:rsidR="00111C28" w:rsidRPr="00F7546F">
        <w:rPr>
          <w:rFonts w:hint="eastAsia"/>
          <w:kern w:val="2"/>
          <w:szCs w:val="24"/>
          <w:lang w:eastAsia="zh-TW"/>
        </w:rPr>
        <w:t>查詢日期</w:t>
      </w:r>
    </w:p>
    <w:p w:rsidR="00111C28" w:rsidRPr="00BD6C94" w:rsidRDefault="00111C28" w:rsidP="00111C2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C94">
        <w:rPr>
          <w:rFonts w:hint="eastAsia"/>
          <w:kern w:val="2"/>
          <w:szCs w:val="24"/>
          <w:lang w:eastAsia="zh-TW"/>
        </w:rPr>
        <w:t>A.PAY_AMT &gt; 0</w:t>
      </w:r>
    </w:p>
    <w:p w:rsidR="006A3D2A" w:rsidRPr="006A3D2A" w:rsidRDefault="00397C85" w:rsidP="006A3D2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6EB">
        <w:rPr>
          <w:rFonts w:hint="eastAsia"/>
          <w:kern w:val="2"/>
          <w:szCs w:val="24"/>
          <w:lang w:eastAsia="zh-TW"/>
        </w:rPr>
        <w:t>D.APLY_STS = 52</w:t>
      </w:r>
    </w:p>
    <w:p w:rsidR="00111C28" w:rsidRPr="006A3D2A" w:rsidRDefault="00111C28" w:rsidP="00111C2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A3D2A">
        <w:rPr>
          <w:rFonts w:hint="eastAsia"/>
          <w:kern w:val="2"/>
          <w:szCs w:val="24"/>
          <w:lang w:eastAsia="zh-TW"/>
        </w:rPr>
        <w:t>GROUP BY A + B</w:t>
      </w:r>
      <w:r w:rsidRPr="006A3D2A">
        <w:rPr>
          <w:rFonts w:hint="eastAsia"/>
          <w:kern w:val="2"/>
          <w:szCs w:val="24"/>
          <w:lang w:eastAsia="zh-TW"/>
        </w:rPr>
        <w:t>的欄位，並取得</w:t>
      </w:r>
      <w:r w:rsidRPr="006A3D2A">
        <w:rPr>
          <w:rFonts w:hint="eastAsia"/>
          <w:kern w:val="2"/>
          <w:szCs w:val="24"/>
          <w:lang w:eastAsia="zh-TW"/>
        </w:rPr>
        <w:t>COUNT( C.PAY_STS = 6)</w:t>
      </w:r>
    </w:p>
    <w:p w:rsidR="00111C28" w:rsidRPr="00D265B2" w:rsidRDefault="00111C28" w:rsidP="00111C2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  <w:kern w:val="2"/>
          <w:szCs w:val="24"/>
          <w:lang w:eastAsia="zh-TW"/>
        </w:rPr>
        <w:t>加讀取</w:t>
      </w:r>
      <w:r w:rsidRPr="00F7546F">
        <w:rPr>
          <w:rFonts w:hint="eastAsia"/>
          <w:kern w:val="2"/>
          <w:szCs w:val="24"/>
          <w:lang w:eastAsia="zh-TW"/>
        </w:rPr>
        <w:t>DTAAB010</w:t>
      </w:r>
      <w:r w:rsidRPr="00F7546F">
        <w:rPr>
          <w:rFonts w:hint="eastAsia"/>
          <w:kern w:val="2"/>
          <w:szCs w:val="24"/>
          <w:lang w:eastAsia="zh-TW"/>
        </w:rPr>
        <w:t>的取得該受編最大受款人序號，序號</w:t>
      </w:r>
      <w:r w:rsidRPr="00F7546F">
        <w:rPr>
          <w:rFonts w:hint="eastAsia"/>
          <w:kern w:val="2"/>
          <w:szCs w:val="24"/>
          <w:lang w:eastAsia="zh-TW"/>
        </w:rPr>
        <w:t>&gt;1</w:t>
      </w:r>
      <w:r w:rsidRPr="00D265B2">
        <w:rPr>
          <w:rFonts w:hint="eastAsia"/>
          <w:kern w:val="2"/>
          <w:szCs w:val="24"/>
          <w:lang w:eastAsia="zh-TW"/>
        </w:rPr>
        <w:t>即為多受款人</w:t>
      </w:r>
    </w:p>
    <w:p w:rsidR="00111C28" w:rsidRPr="00D265B2" w:rsidRDefault="00111C28" w:rsidP="007543E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65B2">
        <w:rPr>
          <w:rFonts w:hint="eastAsia"/>
          <w:kern w:val="2"/>
          <w:szCs w:val="24"/>
          <w:lang w:eastAsia="zh-TW"/>
        </w:rPr>
        <w:t>現金件，隔日中午發送</w:t>
      </w:r>
    </w:p>
    <w:p w:rsidR="00D613E9" w:rsidRPr="00BD6C94" w:rsidRDefault="00AC064E" w:rsidP="00463E6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C94">
        <w:rPr>
          <w:rFonts w:hint="eastAsia"/>
          <w:kern w:val="2"/>
          <w:szCs w:val="24"/>
          <w:lang w:eastAsia="zh-TW"/>
        </w:rPr>
        <w:t>逐筆</w:t>
      </w:r>
      <w:r w:rsidR="00D613E9" w:rsidRPr="00BD6C94">
        <w:rPr>
          <w:rFonts w:hint="eastAsia"/>
          <w:kern w:val="2"/>
          <w:szCs w:val="24"/>
          <w:lang w:eastAsia="zh-TW"/>
        </w:rPr>
        <w:t>判斷</w:t>
      </w:r>
      <w:r w:rsidR="00D613E9" w:rsidRPr="00BD6C94">
        <w:rPr>
          <w:rFonts w:hint="eastAsia"/>
          <w:kern w:val="2"/>
          <w:szCs w:val="24"/>
          <w:lang w:eastAsia="zh-TW"/>
        </w:rPr>
        <w:t>DTAAA010.</w:t>
      </w:r>
      <w:r w:rsidR="00D613E9" w:rsidRPr="00BD6C94">
        <w:rPr>
          <w:rFonts w:hint="eastAsia"/>
          <w:kern w:val="2"/>
          <w:szCs w:val="24"/>
          <w:lang w:eastAsia="zh-TW"/>
        </w:rPr>
        <w:t>事故者手機號碼是否符合規則</w:t>
      </w:r>
    </w:p>
    <w:p w:rsidR="007E7AFE" w:rsidRPr="002A2BAC" w:rsidRDefault="007E7AFE" w:rsidP="006B0EB7">
      <w:pPr>
        <w:numPr>
          <w:ilvl w:val="3"/>
          <w:numId w:val="1"/>
        </w:numPr>
        <w:rPr>
          <w:rFonts w:hint="eastAsia"/>
          <w:sz w:val="20"/>
          <w:szCs w:val="20"/>
        </w:rPr>
      </w:pPr>
      <w:r w:rsidRPr="007A26EB">
        <w:rPr>
          <w:rFonts w:hint="eastAsia"/>
          <w:sz w:val="20"/>
          <w:szCs w:val="20"/>
        </w:rPr>
        <w:t>取核賠人員人事檔資訊：</w:t>
      </w:r>
    </w:p>
    <w:p w:rsidR="007E7AFE" w:rsidRPr="006D42F2" w:rsidRDefault="007E7AFE" w:rsidP="006B0EB7">
      <w:pPr>
        <w:numPr>
          <w:ilvl w:val="4"/>
          <w:numId w:val="1"/>
        </w:numPr>
        <w:rPr>
          <w:rFonts w:hint="eastAsia"/>
          <w:sz w:val="20"/>
          <w:szCs w:val="20"/>
        </w:rPr>
      </w:pPr>
      <w:r w:rsidRPr="00EB2A3D">
        <w:rPr>
          <w:rFonts w:hint="eastAsia"/>
          <w:sz w:val="20"/>
          <w:szCs w:val="20"/>
        </w:rPr>
        <w:t>無人事檔資訊時，異常訊息</w:t>
      </w:r>
      <w:r w:rsidRPr="006618BD">
        <w:rPr>
          <w:rFonts w:hint="eastAsia"/>
          <w:sz w:val="20"/>
          <w:szCs w:val="20"/>
        </w:rPr>
        <w:t>=</w:t>
      </w:r>
      <w:r w:rsidRPr="006618BD">
        <w:rPr>
          <w:rFonts w:hint="eastAsia"/>
          <w:sz w:val="20"/>
          <w:szCs w:val="20"/>
        </w:rPr>
        <w:t>人事檔查無核賠人員資料。</w:t>
      </w:r>
      <w:hyperlink w:anchor="記錄傳送記錄" w:history="1">
        <w:r w:rsidRPr="006D42F2">
          <w:rPr>
            <w:rStyle w:val="ad"/>
            <w:rFonts w:hint="eastAsia"/>
            <w:color w:val="auto"/>
            <w:sz w:val="20"/>
            <w:szCs w:val="20"/>
          </w:rPr>
          <w:t>記錄傳送記錄</w:t>
        </w:r>
        <w:r w:rsidRPr="006D42F2">
          <w:rPr>
            <w:rStyle w:val="ad"/>
            <w:rFonts w:hint="eastAsia"/>
            <w:color w:val="auto"/>
            <w:sz w:val="20"/>
            <w:szCs w:val="20"/>
          </w:rPr>
          <w:t>(DTAAZ700)</w:t>
        </w:r>
      </w:hyperlink>
    </w:p>
    <w:p w:rsidR="007E7AFE" w:rsidRPr="006D42F2" w:rsidRDefault="007E7AFE" w:rsidP="006B0EB7">
      <w:pPr>
        <w:numPr>
          <w:ilvl w:val="4"/>
          <w:numId w:val="1"/>
        </w:numPr>
        <w:rPr>
          <w:rFonts w:hint="eastAsia"/>
          <w:sz w:val="20"/>
          <w:szCs w:val="20"/>
        </w:rPr>
      </w:pPr>
      <w:r w:rsidRPr="006D42F2">
        <w:rPr>
          <w:rFonts w:hint="eastAsia"/>
          <w:sz w:val="20"/>
          <w:szCs w:val="20"/>
        </w:rPr>
        <w:t>$</w:t>
      </w:r>
      <w:r w:rsidRPr="006D42F2">
        <w:rPr>
          <w:rFonts w:hint="eastAsia"/>
          <w:sz w:val="20"/>
          <w:szCs w:val="20"/>
        </w:rPr>
        <w:t>核賠人員分機</w:t>
      </w:r>
      <w:r w:rsidRPr="006D42F2">
        <w:rPr>
          <w:rFonts w:hint="eastAsia"/>
          <w:sz w:val="20"/>
          <w:szCs w:val="20"/>
        </w:rPr>
        <w:t xml:space="preserve"> = </w:t>
      </w:r>
      <w:r w:rsidRPr="006D42F2">
        <w:rPr>
          <w:rFonts w:hint="eastAsia"/>
          <w:sz w:val="20"/>
          <w:szCs w:val="20"/>
        </w:rPr>
        <w:t>從人事檔取得</w:t>
      </w:r>
      <w:r w:rsidRPr="006D42F2">
        <w:rPr>
          <w:sz w:val="20"/>
          <w:szCs w:val="20"/>
        </w:rPr>
        <w:t>getInstitutionPhone3</w:t>
      </w:r>
      <w:r w:rsidRPr="006D42F2">
        <w:rPr>
          <w:rFonts w:hint="eastAsia"/>
          <w:sz w:val="20"/>
          <w:szCs w:val="20"/>
        </w:rPr>
        <w:t>()</w:t>
      </w:r>
    </w:p>
    <w:p w:rsidR="007E7AFE" w:rsidRPr="006D42F2" w:rsidRDefault="007E7AFE" w:rsidP="006B0EB7">
      <w:pPr>
        <w:numPr>
          <w:ilvl w:val="4"/>
          <w:numId w:val="1"/>
        </w:numPr>
        <w:rPr>
          <w:rFonts w:hint="eastAsia"/>
          <w:sz w:val="20"/>
          <w:szCs w:val="20"/>
        </w:rPr>
      </w:pPr>
      <w:r w:rsidRPr="006D42F2">
        <w:rPr>
          <w:rFonts w:hint="eastAsia"/>
          <w:sz w:val="20"/>
          <w:szCs w:val="20"/>
        </w:rPr>
        <w:t>$</w:t>
      </w:r>
      <w:r w:rsidRPr="006D42F2">
        <w:rPr>
          <w:rFonts w:hint="eastAsia"/>
          <w:sz w:val="20"/>
          <w:szCs w:val="20"/>
        </w:rPr>
        <w:t>核賠人員姓名</w:t>
      </w:r>
      <w:r w:rsidRPr="006D42F2">
        <w:rPr>
          <w:rFonts w:hint="eastAsia"/>
          <w:sz w:val="20"/>
          <w:szCs w:val="20"/>
        </w:rPr>
        <w:t xml:space="preserve"> = MASK.getMaskName(AAA001.DECD_EMP_NAME).split("</w:t>
      </w:r>
      <w:r w:rsidRPr="006D42F2">
        <w:rPr>
          <w:rFonts w:hint="eastAsia"/>
          <w:sz w:val="20"/>
          <w:szCs w:val="20"/>
        </w:rPr>
        <w:t>＊</w:t>
      </w:r>
      <w:r w:rsidRPr="006D42F2">
        <w:rPr>
          <w:rFonts w:hint="eastAsia"/>
          <w:sz w:val="20"/>
          <w:szCs w:val="20"/>
        </w:rPr>
        <w:t>")[0] + "</w:t>
      </w:r>
      <w:r w:rsidRPr="006D42F2">
        <w:rPr>
          <w:rFonts w:hint="eastAsia"/>
          <w:sz w:val="20"/>
          <w:szCs w:val="20"/>
        </w:rPr>
        <w:t>專員</w:t>
      </w:r>
      <w:r w:rsidRPr="006D42F2">
        <w:rPr>
          <w:rFonts w:hint="eastAsia"/>
          <w:sz w:val="20"/>
          <w:szCs w:val="20"/>
        </w:rPr>
        <w:t>"</w:t>
      </w:r>
    </w:p>
    <w:p w:rsidR="007E7AFE" w:rsidRPr="006D42F2" w:rsidRDefault="007E7AFE" w:rsidP="006B0E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$</w:t>
      </w:r>
      <w:r w:rsidRPr="006D42F2">
        <w:rPr>
          <w:rFonts w:hint="eastAsia"/>
        </w:rPr>
        <w:t>保戶姓名</w:t>
      </w:r>
      <w:r w:rsidRPr="006D42F2">
        <w:rPr>
          <w:rFonts w:hint="eastAsia"/>
        </w:rPr>
        <w:t xml:space="preserve"> = MASK.getMaskName(AAJ010.OCR_NAME)</w:t>
      </w:r>
    </w:p>
    <w:p w:rsidR="00D613E9" w:rsidRPr="006D42F2" w:rsidRDefault="00937C7F" w:rsidP="00463E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kern w:val="2"/>
          <w:szCs w:val="24"/>
          <w:lang w:eastAsia="zh-TW"/>
        </w:rPr>
        <w:t>I</w:t>
      </w:r>
      <w:r w:rsidRPr="006D42F2">
        <w:rPr>
          <w:rFonts w:hint="eastAsia"/>
          <w:kern w:val="2"/>
          <w:szCs w:val="24"/>
          <w:lang w:eastAsia="zh-TW"/>
        </w:rPr>
        <w:t xml:space="preserve">F </w:t>
      </w:r>
      <w:r w:rsidR="00D613E9" w:rsidRPr="006D42F2">
        <w:rPr>
          <w:rFonts w:hint="eastAsia"/>
          <w:kern w:val="2"/>
          <w:szCs w:val="24"/>
          <w:lang w:eastAsia="zh-TW"/>
        </w:rPr>
        <w:t xml:space="preserve"> AA_Z7Z000.</w:t>
      </w:r>
      <w:r w:rsidR="00D613E9" w:rsidRPr="006D42F2">
        <w:rPr>
          <w:rFonts w:hint="eastAsia"/>
        </w:rPr>
        <w:t xml:space="preserve"> checkPhoneNo</w:t>
      </w:r>
      <w:r w:rsidR="00D613E9" w:rsidRPr="006D42F2">
        <w:rPr>
          <w:rFonts w:hint="eastAsia"/>
          <w:lang w:eastAsia="zh-TW"/>
        </w:rPr>
        <w:t>(</w:t>
      </w:r>
      <w:r w:rsidR="00D613E9" w:rsidRPr="006D42F2">
        <w:rPr>
          <w:rFonts w:hint="eastAsia"/>
          <w:kern w:val="2"/>
          <w:szCs w:val="24"/>
          <w:lang w:eastAsia="zh-TW"/>
        </w:rPr>
        <w:t>DTAAA010.</w:t>
      </w:r>
      <w:r w:rsidR="00D613E9" w:rsidRPr="006D42F2">
        <w:rPr>
          <w:rFonts w:hint="eastAsia"/>
          <w:kern w:val="2"/>
          <w:szCs w:val="24"/>
          <w:lang w:eastAsia="zh-TW"/>
        </w:rPr>
        <w:t>事故者手機號碼</w:t>
      </w:r>
      <w:r w:rsidR="00D613E9" w:rsidRPr="006D42F2">
        <w:rPr>
          <w:rFonts w:hint="eastAsia"/>
          <w:lang w:eastAsia="zh-TW"/>
        </w:rPr>
        <w:t>)</w:t>
      </w:r>
      <w:r w:rsidRPr="006D42F2">
        <w:rPr>
          <w:rFonts w:hint="eastAsia"/>
          <w:lang w:eastAsia="zh-TW"/>
        </w:rPr>
        <w:t xml:space="preserve"> = TRUE</w:t>
      </w:r>
    </w:p>
    <w:p w:rsidR="00DF30ED" w:rsidRPr="006D42F2" w:rsidRDefault="00A870B1" w:rsidP="00463E6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檢核事故者手機跟送件人手機是否相同</w:t>
      </w:r>
      <w:r w:rsidRPr="006D42F2">
        <w:rPr>
          <w:rFonts w:hint="eastAsia"/>
        </w:rPr>
        <w:t xml:space="preserve">:Call </w:t>
      </w:r>
      <w:r w:rsidR="00205A18" w:rsidRPr="006D42F2">
        <w:rPr>
          <w:rFonts w:hint="eastAsia"/>
          <w:kern w:val="2"/>
          <w:szCs w:val="24"/>
          <w:lang w:eastAsia="zh-TW"/>
        </w:rPr>
        <w:t>AA_Z7Z000.</w:t>
      </w:r>
      <w:r w:rsidR="00205A18" w:rsidRPr="006D42F2">
        <w:rPr>
          <w:rFonts w:hint="eastAsia"/>
        </w:rPr>
        <w:t xml:space="preserve"> </w:t>
      </w:r>
      <w:r w:rsidRPr="006D42F2">
        <w:rPr>
          <w:rFonts w:hint="eastAsia"/>
        </w:rPr>
        <w:t>checkSendData()</w:t>
      </w:r>
    </w:p>
    <w:p w:rsidR="00025056" w:rsidRPr="006D42F2" w:rsidRDefault="00025056" w:rsidP="00463E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t>I</w:t>
      </w:r>
      <w:r w:rsidRPr="006D42F2">
        <w:rPr>
          <w:rFonts w:hint="eastAsia"/>
        </w:rPr>
        <w:t xml:space="preserve">f  </w:t>
      </w:r>
      <w:r w:rsidRPr="006D42F2">
        <w:rPr>
          <w:rFonts w:hint="eastAsia"/>
        </w:rPr>
        <w:t>檢核通過</w:t>
      </w:r>
      <w:r w:rsidRPr="006D42F2">
        <w:rPr>
          <w:rFonts w:hint="eastAsia"/>
        </w:rPr>
        <w:t xml:space="preserve"> =  TRUE</w:t>
      </w:r>
    </w:p>
    <w:p w:rsidR="002E3268" w:rsidRDefault="002E3268" w:rsidP="00BF019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DTAAA001.IS_OIU = </w:t>
      </w:r>
      <w:r>
        <w:rPr>
          <w:kern w:val="2"/>
          <w:szCs w:val="24"/>
          <w:lang w:eastAsia="zh-TW"/>
        </w:rPr>
        <w:t xml:space="preserve">N </w:t>
      </w:r>
      <w:r>
        <w:rPr>
          <w:rFonts w:hint="eastAsia"/>
          <w:kern w:val="2"/>
          <w:szCs w:val="24"/>
          <w:lang w:eastAsia="zh-TW"/>
        </w:rPr>
        <w:t>略過不處理客戶簡訊</w:t>
      </w:r>
    </w:p>
    <w:p w:rsidR="00122F92" w:rsidRPr="00F7546F" w:rsidRDefault="00122F92" w:rsidP="00BF019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E3268">
        <w:rPr>
          <w:rFonts w:hint="eastAsia"/>
          <w:kern w:val="2"/>
          <w:szCs w:val="24"/>
          <w:lang w:eastAsia="zh-TW"/>
        </w:rPr>
        <w:t>若</w:t>
      </w:r>
      <w:r w:rsidRPr="002E3268">
        <w:rPr>
          <w:rFonts w:hint="eastAsia"/>
          <w:kern w:val="2"/>
          <w:szCs w:val="24"/>
          <w:lang w:eastAsia="zh-TW"/>
        </w:rPr>
        <w:t>$</w:t>
      </w:r>
      <w:r w:rsidRPr="002E3268">
        <w:rPr>
          <w:rFonts w:hint="eastAsia"/>
          <w:kern w:val="2"/>
          <w:szCs w:val="24"/>
          <w:lang w:eastAsia="zh-TW"/>
        </w:rPr>
        <w:t>批次時間點</w:t>
      </w:r>
      <w:r w:rsidRPr="002E3268">
        <w:rPr>
          <w:rFonts w:hint="eastAsia"/>
          <w:kern w:val="2"/>
          <w:szCs w:val="24"/>
          <w:lang w:eastAsia="zh-TW"/>
        </w:rPr>
        <w:t xml:space="preserve"> </w:t>
      </w:r>
      <w:r w:rsidR="00A92E26" w:rsidRPr="002E3268">
        <w:rPr>
          <w:rFonts w:hint="eastAsia"/>
          <w:kern w:val="2"/>
          <w:szCs w:val="24"/>
          <w:lang w:eastAsia="zh-TW"/>
        </w:rPr>
        <w:t>!</w:t>
      </w:r>
      <w:r w:rsidRPr="002E3268">
        <w:rPr>
          <w:rFonts w:hint="eastAsia"/>
          <w:kern w:val="2"/>
          <w:szCs w:val="24"/>
          <w:lang w:eastAsia="zh-TW"/>
        </w:rPr>
        <w:t xml:space="preserve">= D </w:t>
      </w:r>
      <w:r w:rsidRPr="002E3268">
        <w:rPr>
          <w:rFonts w:hint="eastAsia"/>
          <w:kern w:val="2"/>
          <w:szCs w:val="24"/>
          <w:lang w:eastAsia="zh-TW"/>
        </w:rPr>
        <w:t>，則略過不處理</w:t>
      </w:r>
      <w:r w:rsidR="006425B1" w:rsidRPr="002E3268">
        <w:rPr>
          <w:rFonts w:hint="eastAsia"/>
          <w:kern w:val="2"/>
          <w:szCs w:val="24"/>
          <w:lang w:eastAsia="zh-TW"/>
        </w:rPr>
        <w:t>客戶簡訊</w:t>
      </w:r>
      <w:r w:rsidRPr="002E3268">
        <w:rPr>
          <w:rFonts w:hint="eastAsia"/>
          <w:kern w:val="2"/>
          <w:szCs w:val="24"/>
          <w:lang w:eastAsia="zh-TW"/>
        </w:rPr>
        <w:t>。</w:t>
      </w:r>
      <w:r w:rsidR="002E64F0" w:rsidRPr="002E3268">
        <w:rPr>
          <w:rFonts w:hint="eastAsia"/>
          <w:kern w:val="2"/>
          <w:szCs w:val="24"/>
          <w:lang w:eastAsia="zh-TW"/>
        </w:rPr>
        <w:t>只</w:t>
      </w:r>
      <w:r w:rsidRPr="002E3268">
        <w:rPr>
          <w:rFonts w:hint="eastAsia"/>
          <w:kern w:val="2"/>
          <w:szCs w:val="24"/>
          <w:lang w:eastAsia="zh-TW"/>
        </w:rPr>
        <w:t>進行</w:t>
      </w:r>
      <w:r w:rsidR="002E64F0" w:rsidRPr="002E3268">
        <w:rPr>
          <w:rFonts w:hint="eastAsia"/>
          <w:kern w:val="2"/>
          <w:szCs w:val="24"/>
          <w:lang w:eastAsia="zh-TW"/>
        </w:rPr>
        <w:t>理專</w:t>
      </w:r>
      <w:r w:rsidRPr="00F7546F">
        <w:rPr>
          <w:rFonts w:hint="eastAsia"/>
          <w:kern w:val="2"/>
          <w:szCs w:val="24"/>
          <w:lang w:eastAsia="zh-TW"/>
        </w:rPr>
        <w:t>判斷。</w:t>
      </w:r>
    </w:p>
    <w:p w:rsidR="00A870B1" w:rsidRPr="00D265B2" w:rsidRDefault="00025056" w:rsidP="00463E6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</w:rPr>
        <w:t>發送簡訊給保戶，</w:t>
      </w:r>
      <w:r w:rsidRPr="00F7546F">
        <w:rPr>
          <w:rFonts w:hint="eastAsia"/>
        </w:rPr>
        <w:t>ZZ_M0Z001.</w:t>
      </w:r>
      <w:r w:rsidRPr="00D265B2">
        <w:t>insert_DTZZM001</w:t>
      </w:r>
    </w:p>
    <w:tbl>
      <w:tblPr>
        <w:tblW w:w="8351" w:type="dxa"/>
        <w:tblInd w:w="2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1275"/>
        <w:gridCol w:w="567"/>
        <w:gridCol w:w="4395"/>
      </w:tblGrid>
      <w:tr w:rsidR="00025056" w:rsidRPr="006D42F2" w:rsidTr="00025056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5056" w:rsidRPr="00182040" w:rsidRDefault="00025056" w:rsidP="00025056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182040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5056" w:rsidRPr="00024217" w:rsidRDefault="00025056" w:rsidP="00025056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5C7C6E">
              <w:rPr>
                <w:kern w:val="2"/>
              </w:rPr>
              <w:t>輸入參數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5056" w:rsidRPr="00E61A08" w:rsidRDefault="00025056" w:rsidP="00025056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61A08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5056" w:rsidRPr="00E61A08" w:rsidRDefault="00025056" w:rsidP="00025056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61A08">
              <w:rPr>
                <w:rFonts w:ascii="新細明體" w:hAnsi="新細明體" w:hint="eastAsia"/>
                <w:sz w:val="20"/>
                <w:szCs w:val="20"/>
              </w:rPr>
              <w:t>長度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5056" w:rsidRPr="006D42F2" w:rsidRDefault="00025056" w:rsidP="00025056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25056" w:rsidRPr="006D42F2" w:rsidTr="0002505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6B0EB7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交易代號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VAR</w:t>
            </w: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025056" w:rsidRPr="006D42F2" w:rsidTr="0002505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6B0EB7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通知人員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182040" w:rsidRDefault="00025056" w:rsidP="0002505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182040">
              <w:rPr>
                <w:rFonts w:ascii="新細明體" w:hAnsi="新細明體" w:hint="eastAsia"/>
                <w:sz w:val="20"/>
                <w:szCs w:val="20"/>
              </w:rPr>
              <w:t>AAA010.</w:t>
            </w:r>
            <w:hyperlink r:id="rId10" w:history="1">
              <w:r w:rsidRPr="00182040">
                <w:rPr>
                  <w:rFonts w:ascii="新細明體" w:hAnsi="新細明體" w:hint="eastAsia"/>
                  <w:sz w:val="20"/>
                  <w:szCs w:val="20"/>
                </w:rPr>
                <w:t>OCR_ID</w:t>
              </w:r>
            </w:hyperlink>
          </w:p>
        </w:tc>
      </w:tr>
      <w:tr w:rsidR="00025056" w:rsidRPr="006D42F2" w:rsidTr="0002505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6B0EB7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訊息內容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160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A026C7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:rsidR="000A61CE" w:rsidRPr="007543E5" w:rsidRDefault="000A61CE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7543E5">
              <w:rPr>
                <w:rFonts w:ascii="新細明體" w:hAnsi="新細明體" w:hint="eastAsia"/>
                <w:b/>
                <w:sz w:val="20"/>
                <w:szCs w:val="20"/>
              </w:rPr>
              <w:t>結案件</w:t>
            </w:r>
            <w:r w:rsidRPr="007543E5">
              <w:rPr>
                <w:rFonts w:ascii="新細明體" w:hAnsi="新細明體" w:hint="eastAsia"/>
                <w:sz w:val="20"/>
                <w:szCs w:val="20"/>
              </w:rPr>
              <w:t xml:space="preserve"> COUNT(C.PAY_STS = 6) = 0：</w:t>
            </w:r>
          </w:p>
          <w:p w:rsidR="00AD5999" w:rsidRPr="007543E5" w:rsidRDefault="000A61CE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182040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7543E5">
              <w:rPr>
                <w:rFonts w:ascii="新細明體" w:hAnsi="新細明體" w:hint="eastAsia"/>
                <w:sz w:val="20"/>
                <w:szCs w:val="20"/>
              </w:rPr>
              <w:t>一般件</w:t>
            </w:r>
            <w:r w:rsidR="004E5A06" w:rsidRPr="007543E5">
              <w:rPr>
                <w:rFonts w:ascii="新細明體" w:hAnsi="新細明體" w:hint="eastAsia"/>
                <w:sz w:val="20"/>
                <w:szCs w:val="20"/>
              </w:rPr>
              <w:t>/團險件</w:t>
            </w:r>
            <w:r w:rsidRPr="007543E5">
              <w:rPr>
                <w:rFonts w:ascii="新細明體" w:hAnsi="新細明體" w:hint="eastAsia"/>
                <w:sz w:val="20"/>
                <w:szCs w:val="20"/>
              </w:rPr>
              <w:t>：</w:t>
            </w:r>
          </w:p>
          <w:p w:rsidR="000A61CE" w:rsidRPr="00E61A08" w:rsidRDefault="00AD5999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182040">
              <w:rPr>
                <w:rFonts w:ascii="新細明體" w:hAnsi="新細明體" w:hint="eastAsia"/>
                <w:sz w:val="20"/>
                <w:szCs w:val="20"/>
              </w:rPr>
              <w:t>單受款人</w:t>
            </w:r>
            <w:r w:rsidR="00762551" w:rsidRPr="00182040">
              <w:rPr>
                <w:rFonts w:ascii="新細明體" w:hAnsi="新細明體" w:hint="eastAsia"/>
                <w:sz w:val="20"/>
                <w:szCs w:val="20"/>
              </w:rPr>
              <w:t>(非現金)</w:t>
            </w:r>
            <w:r w:rsidRPr="005C7C6E">
              <w:rPr>
                <w:rFonts w:ascii="新細明體" w:hAnsi="新細明體" w:hint="eastAsia"/>
                <w:sz w:val="20"/>
                <w:szCs w:val="20"/>
              </w:rPr>
              <w:t>：</w:t>
            </w:r>
            <w:r w:rsidR="000A61CE" w:rsidRPr="00024217">
              <w:rPr>
                <w:rFonts w:ascii="新細明體" w:hAnsi="新細明體" w:hint="eastAsia"/>
                <w:sz w:val="20"/>
                <w:szCs w:val="20"/>
              </w:rPr>
              <w:t>您本次</w:t>
            </w:r>
            <w:r w:rsidR="00BF019A" w:rsidRPr="007543E5">
              <w:rPr>
                <w:rFonts w:ascii="新細明體" w:hAnsi="新細明體" w:hint="eastAsia"/>
                <w:sz w:val="20"/>
                <w:szCs w:val="20"/>
              </w:rPr>
              <w:t>學團險</w:t>
            </w:r>
            <w:r w:rsidR="000A61CE" w:rsidRPr="00182040">
              <w:rPr>
                <w:rFonts w:ascii="新細明體" w:hAnsi="新細明體" w:hint="eastAsia"/>
                <w:sz w:val="20"/>
                <w:szCs w:val="20"/>
              </w:rPr>
              <w:t>理賠申請（編號：００００００００００００００）已結案</w:t>
            </w:r>
            <w:r w:rsidR="00944FE8" w:rsidRPr="005C7C6E">
              <w:rPr>
                <w:rFonts w:ascii="新細明體" w:hAnsi="新細明體" w:hint="eastAsia"/>
                <w:sz w:val="20"/>
                <w:szCs w:val="20"/>
              </w:rPr>
              <w:t>，預計</w:t>
            </w:r>
            <w:r w:rsidR="000A61CE" w:rsidRPr="00024217">
              <w:rPr>
                <w:rFonts w:ascii="新細明體" w:hAnsi="新細明體" w:hint="eastAsia"/>
                <w:sz w:val="20"/>
                <w:szCs w:val="20"/>
              </w:rPr>
              <w:t>給付新台幣０００００００００元，理賠明細請洽國泰人壽服務人員。</w:t>
            </w:r>
          </w:p>
          <w:p w:rsidR="00967E70" w:rsidRPr="005C7C6E" w:rsidRDefault="00967E70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61A08">
              <w:rPr>
                <w:rFonts w:ascii="新細明體" w:hAnsi="新細明體" w:hint="eastAsia"/>
                <w:sz w:val="20"/>
                <w:szCs w:val="20"/>
              </w:rPr>
              <w:t>多受款人</w:t>
            </w:r>
            <w:r w:rsidR="00762551" w:rsidRPr="00E61A08">
              <w:rPr>
                <w:rFonts w:ascii="新細明體" w:hAnsi="新細明體" w:hint="eastAsia"/>
                <w:sz w:val="20"/>
                <w:szCs w:val="20"/>
              </w:rPr>
              <w:t>(非現金)</w:t>
            </w:r>
            <w:r w:rsidRPr="00E61A08">
              <w:rPr>
                <w:rFonts w:ascii="新細明體" w:hAnsi="新細明體" w:hint="eastAsia"/>
                <w:sz w:val="20"/>
                <w:szCs w:val="20"/>
              </w:rPr>
              <w:t>：您本次</w:t>
            </w:r>
            <w:r w:rsidR="00BF019A" w:rsidRPr="007543E5">
              <w:rPr>
                <w:rFonts w:ascii="新細明體" w:hAnsi="新細明體" w:hint="eastAsia"/>
                <w:sz w:val="20"/>
                <w:szCs w:val="20"/>
              </w:rPr>
              <w:t>學團險</w:t>
            </w:r>
            <w:r w:rsidRPr="00182040">
              <w:rPr>
                <w:rFonts w:ascii="新細明體" w:hAnsi="新細明體" w:hint="eastAsia"/>
                <w:sz w:val="20"/>
                <w:szCs w:val="20"/>
              </w:rPr>
              <w:t>理賠申請（編號：００００００００００００００）已結案，理賠金將依您指定的方式給付，理賠明細請洽國泰人壽服務人員。</w:t>
            </w:r>
          </w:p>
          <w:p w:rsidR="00762551" w:rsidRPr="00024217" w:rsidRDefault="00762551" w:rsidP="00762551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024217">
              <w:rPr>
                <w:rFonts w:ascii="新細明體" w:hAnsi="新細明體" w:hint="eastAsia"/>
                <w:sz w:val="20"/>
                <w:szCs w:val="20"/>
              </w:rPr>
              <w:t>單受款人(</w:t>
            </w:r>
            <w:r w:rsidRPr="00E61A08">
              <w:rPr>
                <w:rFonts w:ascii="新細明體" w:hAnsi="新細明體" w:hint="eastAsia"/>
                <w:sz w:val="20"/>
                <w:szCs w:val="20"/>
              </w:rPr>
              <w:t>現金件)：您本次</w:t>
            </w:r>
            <w:r w:rsidRPr="007543E5">
              <w:rPr>
                <w:rFonts w:ascii="新細明體" w:hAnsi="新細明體" w:hint="eastAsia"/>
                <w:sz w:val="20"/>
                <w:szCs w:val="20"/>
              </w:rPr>
              <w:t>學團險</w:t>
            </w:r>
            <w:r w:rsidRPr="00182040">
              <w:rPr>
                <w:rFonts w:ascii="新細明體" w:hAnsi="新細明體" w:hint="eastAsia"/>
                <w:sz w:val="20"/>
                <w:szCs w:val="20"/>
              </w:rPr>
              <w:t>理賠申請（編號：００００００００００００００）已結案，預計給付新台幣０００００００００元，</w:t>
            </w:r>
            <w:r w:rsidRPr="005C7C6E">
              <w:rPr>
                <w:rFonts w:ascii="新細明體" w:hAnsi="新細明體" w:hint="eastAsia"/>
                <w:sz w:val="20"/>
                <w:szCs w:val="20"/>
              </w:rPr>
              <w:t>理賠金領取方式請洽國泰人壽服務人員。</w:t>
            </w:r>
          </w:p>
          <w:p w:rsidR="00762551" w:rsidRPr="00024217" w:rsidRDefault="00762551" w:rsidP="00762551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024217">
              <w:rPr>
                <w:rFonts w:ascii="新細明體" w:hAnsi="新細明體" w:hint="eastAsia"/>
                <w:sz w:val="20"/>
                <w:szCs w:val="20"/>
              </w:rPr>
              <w:t>多受款人</w:t>
            </w:r>
            <w:r w:rsidRPr="00E61A08">
              <w:rPr>
                <w:rFonts w:ascii="新細明體" w:hAnsi="新細明體" w:hint="eastAsia"/>
                <w:sz w:val="20"/>
                <w:szCs w:val="20"/>
              </w:rPr>
              <w:t>(現金件)：您本次</w:t>
            </w:r>
            <w:r w:rsidRPr="007543E5">
              <w:rPr>
                <w:rFonts w:ascii="新細明體" w:hAnsi="新細明體" w:hint="eastAsia"/>
                <w:sz w:val="20"/>
                <w:szCs w:val="20"/>
              </w:rPr>
              <w:t>學團險</w:t>
            </w:r>
            <w:r w:rsidRPr="00182040">
              <w:rPr>
                <w:rFonts w:ascii="新細明體" w:hAnsi="新細明體" w:hint="eastAsia"/>
                <w:sz w:val="20"/>
                <w:szCs w:val="20"/>
              </w:rPr>
              <w:t>理賠申請（編號：００００００００００００００）已結案，</w:t>
            </w:r>
            <w:r w:rsidRPr="005C7C6E">
              <w:rPr>
                <w:rFonts w:ascii="新細明體" w:hAnsi="新細明體" w:hint="eastAsia"/>
                <w:sz w:val="20"/>
                <w:szCs w:val="20"/>
              </w:rPr>
              <w:t>理賠金領取方式請洽國泰人壽服務人員。</w:t>
            </w:r>
          </w:p>
          <w:p w:rsidR="00762551" w:rsidRPr="00E61A08" w:rsidRDefault="00762551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:rsidR="00052D26" w:rsidRPr="00E61A08" w:rsidRDefault="00052D26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:rsidR="00AD5999" w:rsidRPr="007543E5" w:rsidRDefault="000A61CE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61A08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7543E5">
              <w:rPr>
                <w:rFonts w:ascii="新細明體" w:hAnsi="新細明體" w:hint="eastAsia"/>
                <w:sz w:val="20"/>
                <w:szCs w:val="20"/>
              </w:rPr>
              <w:t>保代件：</w:t>
            </w:r>
          </w:p>
          <w:p w:rsidR="000A61CE" w:rsidRPr="00E61A08" w:rsidRDefault="00AD5999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182040">
              <w:rPr>
                <w:rFonts w:ascii="新細明體" w:hAnsi="新細明體" w:hint="eastAsia"/>
                <w:sz w:val="20"/>
                <w:szCs w:val="20"/>
              </w:rPr>
              <w:t>單受款人</w:t>
            </w:r>
            <w:r w:rsidR="00762551" w:rsidRPr="00182040">
              <w:rPr>
                <w:rFonts w:ascii="新細明體" w:hAnsi="新細明體" w:hint="eastAsia"/>
                <w:sz w:val="20"/>
                <w:szCs w:val="20"/>
              </w:rPr>
              <w:t>(非現金)</w:t>
            </w:r>
            <w:r w:rsidRPr="005C7C6E">
              <w:rPr>
                <w:rFonts w:ascii="新細明體" w:hAnsi="新細明體" w:hint="eastAsia"/>
                <w:sz w:val="20"/>
                <w:szCs w:val="20"/>
              </w:rPr>
              <w:t>：</w:t>
            </w:r>
            <w:r w:rsidR="000A61CE" w:rsidRPr="00024217">
              <w:rPr>
                <w:rFonts w:ascii="新細明體" w:hAnsi="新細明體" w:hint="eastAsia"/>
                <w:sz w:val="20"/>
                <w:szCs w:val="20"/>
              </w:rPr>
              <w:t>您本次理賠申請（編號：０００００００００００００</w:t>
            </w:r>
            <w:r w:rsidR="000A61CE" w:rsidRPr="00E61A08">
              <w:rPr>
                <w:rFonts w:ascii="新細明體" w:hAnsi="新細明體" w:hint="eastAsia"/>
                <w:sz w:val="20"/>
                <w:szCs w:val="20"/>
              </w:rPr>
              <w:t>０）已結案</w:t>
            </w:r>
            <w:r w:rsidR="00944FE8" w:rsidRPr="00E61A08">
              <w:rPr>
                <w:rFonts w:ascii="新細明體" w:hAnsi="新細明體" w:hint="eastAsia"/>
                <w:sz w:val="20"/>
                <w:szCs w:val="20"/>
              </w:rPr>
              <w:t>，預計</w:t>
            </w:r>
            <w:r w:rsidR="000A61CE" w:rsidRPr="00E61A08">
              <w:rPr>
                <w:rFonts w:ascii="新細明體" w:hAnsi="新細明體" w:hint="eastAsia"/>
                <w:sz w:val="20"/>
                <w:szCs w:val="20"/>
              </w:rPr>
              <w:t>給付新台幣０００００００００元，理賠明細請洽服務人員。</w:t>
            </w:r>
          </w:p>
          <w:p w:rsidR="00762551" w:rsidRPr="006A3D2A" w:rsidRDefault="00967E70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多受款人</w:t>
            </w:r>
            <w:r w:rsidR="00762551" w:rsidRPr="006A3D2A">
              <w:rPr>
                <w:rFonts w:ascii="新細明體" w:hAnsi="新細明體" w:hint="eastAsia"/>
                <w:sz w:val="20"/>
                <w:szCs w:val="20"/>
              </w:rPr>
              <w:t>(非現金)</w:t>
            </w:r>
            <w:r w:rsidRPr="006A3D2A">
              <w:rPr>
                <w:rFonts w:ascii="新細明體" w:hAnsi="新細明體" w:hint="eastAsia"/>
                <w:sz w:val="20"/>
                <w:szCs w:val="20"/>
              </w:rPr>
              <w:t>：您本次理賠申請（編號：００００００００００００００）已結案，理賠金將依您指定的方式給付，理賠明細請洽服務人員。</w:t>
            </w:r>
          </w:p>
          <w:p w:rsidR="0049355F" w:rsidRPr="00F7546F" w:rsidRDefault="0049355F" w:rsidP="0049355F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單受款人(現金件)：您本次理賠申請（編號：００００００００００００００）已結案，預計給付新台幣０００００００００元，</w:t>
            </w:r>
            <w:r w:rsidRPr="00F7546F">
              <w:rPr>
                <w:rFonts w:ascii="新細明體" w:hAnsi="新細明體" w:hint="eastAsia"/>
                <w:sz w:val="20"/>
                <w:szCs w:val="20"/>
              </w:rPr>
              <w:t>理賠金領取方式請洽服務人員。</w:t>
            </w:r>
          </w:p>
          <w:p w:rsidR="0049355F" w:rsidRPr="007A26EB" w:rsidRDefault="0049355F" w:rsidP="0049355F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D265B2">
              <w:rPr>
                <w:rFonts w:ascii="新細明體" w:hAnsi="新細明體" w:hint="eastAsia"/>
                <w:sz w:val="20"/>
                <w:szCs w:val="20"/>
              </w:rPr>
              <w:t>多受款人(現金件)：您本次理賠申請（編號：００００００００００００００）已結案，</w:t>
            </w:r>
            <w:r w:rsidRPr="00BD6C94">
              <w:rPr>
                <w:rFonts w:ascii="新細明體" w:hAnsi="新細明體" w:hint="eastAsia"/>
                <w:sz w:val="20"/>
                <w:szCs w:val="20"/>
              </w:rPr>
              <w:t>理賠金領取方式請洽服務人員。</w:t>
            </w:r>
          </w:p>
          <w:p w:rsidR="0049355F" w:rsidRPr="007543E5" w:rsidRDefault="0049355F" w:rsidP="000A61CE">
            <w:pPr>
              <w:jc w:val="both"/>
              <w:rPr>
                <w:rFonts w:ascii="新細明體" w:hAnsi="新細明體" w:hint="eastAsia"/>
                <w:b/>
                <w:sz w:val="20"/>
                <w:szCs w:val="20"/>
              </w:rPr>
            </w:pPr>
          </w:p>
          <w:p w:rsidR="000A61CE" w:rsidRPr="007543E5" w:rsidRDefault="000A61CE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7543E5">
              <w:rPr>
                <w:rFonts w:ascii="新細明體" w:hAnsi="新細明體" w:hint="eastAsia"/>
                <w:b/>
                <w:sz w:val="20"/>
                <w:szCs w:val="20"/>
              </w:rPr>
              <w:t>部分結案件</w:t>
            </w:r>
            <w:r w:rsidRPr="007543E5">
              <w:rPr>
                <w:rFonts w:ascii="新細明體" w:hAnsi="新細明體" w:hint="eastAsia"/>
                <w:sz w:val="20"/>
                <w:szCs w:val="20"/>
              </w:rPr>
              <w:t xml:space="preserve"> COUNT(C.PAY_STS = 6) &gt; 0：</w:t>
            </w:r>
          </w:p>
          <w:p w:rsidR="00AD5999" w:rsidRPr="007543E5" w:rsidRDefault="000A61CE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182040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7543E5">
              <w:rPr>
                <w:rFonts w:ascii="新細明體" w:hAnsi="新細明體" w:hint="eastAsia"/>
                <w:sz w:val="20"/>
                <w:szCs w:val="20"/>
              </w:rPr>
              <w:t>一般件</w:t>
            </w:r>
            <w:r w:rsidR="00FC3049" w:rsidRPr="007543E5">
              <w:rPr>
                <w:rFonts w:ascii="新細明體" w:hAnsi="新細明體" w:hint="eastAsia"/>
                <w:sz w:val="20"/>
                <w:szCs w:val="20"/>
              </w:rPr>
              <w:t>/團險件</w:t>
            </w:r>
            <w:r w:rsidRPr="007543E5">
              <w:rPr>
                <w:rFonts w:ascii="新細明體" w:hAnsi="新細明體" w:hint="eastAsia"/>
                <w:sz w:val="20"/>
                <w:szCs w:val="20"/>
              </w:rPr>
              <w:t>：</w:t>
            </w:r>
          </w:p>
          <w:p w:rsidR="000A61CE" w:rsidRPr="00E61A08" w:rsidRDefault="00AD5999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182040">
              <w:rPr>
                <w:rFonts w:ascii="新細明體" w:hAnsi="新細明體" w:hint="eastAsia"/>
                <w:sz w:val="20"/>
                <w:szCs w:val="20"/>
              </w:rPr>
              <w:t>單受款人</w:t>
            </w:r>
            <w:r w:rsidR="00762551" w:rsidRPr="00182040">
              <w:rPr>
                <w:rFonts w:ascii="新細明體" w:hAnsi="新細明體" w:hint="eastAsia"/>
                <w:sz w:val="20"/>
                <w:szCs w:val="20"/>
              </w:rPr>
              <w:t>(非現金)</w:t>
            </w:r>
            <w:r w:rsidRPr="005C7C6E">
              <w:rPr>
                <w:rFonts w:ascii="新細明體" w:hAnsi="新細明體" w:hint="eastAsia"/>
                <w:sz w:val="20"/>
                <w:szCs w:val="20"/>
              </w:rPr>
              <w:t>：</w:t>
            </w:r>
            <w:r w:rsidR="000A61CE" w:rsidRPr="00024217">
              <w:rPr>
                <w:rFonts w:ascii="新細明體" w:hAnsi="新細明體" w:hint="eastAsia"/>
                <w:sz w:val="20"/>
                <w:szCs w:val="20"/>
              </w:rPr>
              <w:t>您本次</w:t>
            </w:r>
            <w:r w:rsidR="00BF019A" w:rsidRPr="007543E5">
              <w:rPr>
                <w:rFonts w:ascii="新細明體" w:hAnsi="新細明體" w:hint="eastAsia"/>
                <w:sz w:val="20"/>
                <w:szCs w:val="20"/>
              </w:rPr>
              <w:t>學團險</w:t>
            </w:r>
            <w:r w:rsidR="000A61CE" w:rsidRPr="00182040">
              <w:rPr>
                <w:rFonts w:ascii="新細明體" w:hAnsi="新細明體" w:hint="eastAsia"/>
                <w:sz w:val="20"/>
                <w:szCs w:val="20"/>
              </w:rPr>
              <w:t>理賠申請（編號：００００００００００００００）已部分結案</w:t>
            </w:r>
            <w:r w:rsidR="00944FE8" w:rsidRPr="005C7C6E">
              <w:rPr>
                <w:rFonts w:ascii="新細明體" w:hAnsi="新細明體" w:hint="eastAsia"/>
                <w:sz w:val="20"/>
                <w:szCs w:val="20"/>
              </w:rPr>
              <w:t>，預計</w:t>
            </w:r>
            <w:r w:rsidR="000A61CE" w:rsidRPr="00024217">
              <w:rPr>
                <w:rFonts w:ascii="新細明體" w:hAnsi="新細明體" w:hint="eastAsia"/>
                <w:sz w:val="20"/>
                <w:szCs w:val="20"/>
              </w:rPr>
              <w:t>給付新台幣０００００００元，理賠明細請洽國泰人壽服務人員。</w:t>
            </w:r>
          </w:p>
          <w:p w:rsidR="00967E70" w:rsidRPr="005C7C6E" w:rsidRDefault="00967E70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61A08">
              <w:rPr>
                <w:rFonts w:ascii="新細明體" w:hAnsi="新細明體" w:hint="eastAsia"/>
                <w:sz w:val="20"/>
                <w:szCs w:val="20"/>
              </w:rPr>
              <w:t>多受款人</w:t>
            </w:r>
            <w:r w:rsidR="00762551" w:rsidRPr="00E61A08">
              <w:rPr>
                <w:rFonts w:ascii="新細明體" w:hAnsi="新細明體" w:hint="eastAsia"/>
                <w:sz w:val="20"/>
                <w:szCs w:val="20"/>
              </w:rPr>
              <w:t>(非現金)</w:t>
            </w:r>
            <w:r w:rsidRPr="00E61A08">
              <w:rPr>
                <w:rFonts w:ascii="新細明體" w:hAnsi="新細明體" w:hint="eastAsia"/>
                <w:sz w:val="20"/>
                <w:szCs w:val="20"/>
              </w:rPr>
              <w:t>：您本次</w:t>
            </w:r>
            <w:r w:rsidR="00BF019A" w:rsidRPr="007543E5">
              <w:rPr>
                <w:rFonts w:ascii="新細明體" w:hAnsi="新細明體" w:hint="eastAsia"/>
                <w:sz w:val="20"/>
                <w:szCs w:val="20"/>
              </w:rPr>
              <w:t>學團險</w:t>
            </w:r>
            <w:r w:rsidRPr="00182040">
              <w:rPr>
                <w:rFonts w:ascii="新細明體" w:hAnsi="新細明體" w:hint="eastAsia"/>
                <w:sz w:val="20"/>
                <w:szCs w:val="20"/>
              </w:rPr>
              <w:t>理賠申請（編號：００００００００００００００）已部分結案，理賠金將依您指定的方式給付，理賠明細請洽國泰人壽服務人員。</w:t>
            </w:r>
          </w:p>
          <w:p w:rsidR="00762551" w:rsidRPr="005C7C6E" w:rsidRDefault="00762551" w:rsidP="00762551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024217">
              <w:rPr>
                <w:rFonts w:ascii="新細明體" w:hAnsi="新細明體" w:hint="eastAsia"/>
                <w:sz w:val="20"/>
                <w:szCs w:val="20"/>
              </w:rPr>
              <w:t>單受款人</w:t>
            </w:r>
            <w:r w:rsidRPr="00E61A08">
              <w:rPr>
                <w:rFonts w:ascii="新細明體" w:hAnsi="新細明體" w:hint="eastAsia"/>
                <w:sz w:val="20"/>
                <w:szCs w:val="20"/>
              </w:rPr>
              <w:t>(現金件)：您本次</w:t>
            </w:r>
            <w:r w:rsidRPr="007543E5">
              <w:rPr>
                <w:rFonts w:ascii="新細明體" w:hAnsi="新細明體" w:hint="eastAsia"/>
                <w:sz w:val="20"/>
                <w:szCs w:val="20"/>
              </w:rPr>
              <w:t>學團險</w:t>
            </w:r>
            <w:r w:rsidRPr="00182040">
              <w:rPr>
                <w:rFonts w:ascii="新細明體" w:hAnsi="新細明體" w:hint="eastAsia"/>
                <w:sz w:val="20"/>
                <w:szCs w:val="20"/>
              </w:rPr>
              <w:t>理賠申請（編號：００００００００００００００）已部分結案，預計給付新台幣０００００００元，理賠金領取方式請洽國泰人壽服務人員。</w:t>
            </w:r>
          </w:p>
          <w:p w:rsidR="00762551" w:rsidRPr="00024217" w:rsidRDefault="00762551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024217">
              <w:rPr>
                <w:rFonts w:ascii="新細明體" w:hAnsi="新細明體" w:hint="eastAsia"/>
                <w:sz w:val="20"/>
                <w:szCs w:val="20"/>
              </w:rPr>
              <w:t>多受款人</w:t>
            </w:r>
            <w:r w:rsidRPr="00E61A08">
              <w:rPr>
                <w:rFonts w:ascii="新細明體" w:hAnsi="新細明體" w:hint="eastAsia"/>
                <w:sz w:val="20"/>
                <w:szCs w:val="20"/>
              </w:rPr>
              <w:t>(現金件)：您本次</w:t>
            </w:r>
            <w:r w:rsidRPr="007543E5">
              <w:rPr>
                <w:rFonts w:ascii="新細明體" w:hAnsi="新細明體" w:hint="eastAsia"/>
                <w:sz w:val="20"/>
                <w:szCs w:val="20"/>
              </w:rPr>
              <w:t>學團險</w:t>
            </w:r>
            <w:r w:rsidRPr="00182040">
              <w:rPr>
                <w:rFonts w:ascii="新細明體" w:hAnsi="新細明體" w:hint="eastAsia"/>
                <w:sz w:val="20"/>
                <w:szCs w:val="20"/>
              </w:rPr>
              <w:t>理賠申請（編號：００００００００００００００）已部分結案，</w:t>
            </w:r>
            <w:r w:rsidR="0049355F" w:rsidRPr="005C7C6E">
              <w:rPr>
                <w:rFonts w:ascii="新細明體" w:hAnsi="新細明體" w:hint="eastAsia"/>
                <w:sz w:val="20"/>
                <w:szCs w:val="20"/>
              </w:rPr>
              <w:t>理賠金領取方式請洽國泰人壽服務人員。</w:t>
            </w:r>
          </w:p>
          <w:p w:rsidR="0049355F" w:rsidRPr="00E61A08" w:rsidRDefault="0049355F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:rsidR="00AD5999" w:rsidRPr="007543E5" w:rsidRDefault="000A61CE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61A08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7543E5">
              <w:rPr>
                <w:rFonts w:ascii="新細明體" w:hAnsi="新細明體" w:hint="eastAsia"/>
                <w:sz w:val="20"/>
                <w:szCs w:val="20"/>
              </w:rPr>
              <w:t>保代件：</w:t>
            </w:r>
          </w:p>
          <w:p w:rsidR="000A61CE" w:rsidRPr="00E61A08" w:rsidRDefault="00AD5999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182040">
              <w:rPr>
                <w:rFonts w:ascii="新細明體" w:hAnsi="新細明體" w:hint="eastAsia"/>
                <w:sz w:val="20"/>
                <w:szCs w:val="20"/>
              </w:rPr>
              <w:t>單受款人</w:t>
            </w:r>
            <w:r w:rsidR="00762551" w:rsidRPr="00182040">
              <w:rPr>
                <w:rFonts w:ascii="新細明體" w:hAnsi="新細明體" w:hint="eastAsia"/>
                <w:sz w:val="20"/>
                <w:szCs w:val="20"/>
              </w:rPr>
              <w:t>(非現金)</w:t>
            </w:r>
            <w:r w:rsidRPr="005C7C6E">
              <w:rPr>
                <w:rFonts w:ascii="新細明體" w:hAnsi="新細明體" w:hint="eastAsia"/>
                <w:sz w:val="20"/>
                <w:szCs w:val="20"/>
              </w:rPr>
              <w:t>：</w:t>
            </w:r>
            <w:r w:rsidR="000A61CE" w:rsidRPr="00024217">
              <w:rPr>
                <w:rFonts w:ascii="新細明體" w:hAnsi="新細明體" w:hint="eastAsia"/>
                <w:sz w:val="20"/>
                <w:szCs w:val="20"/>
              </w:rPr>
              <w:t>您本次理賠申請（受編：００００００００００００００）已部分結案</w:t>
            </w:r>
            <w:r w:rsidR="00944FE8" w:rsidRPr="00E61A08">
              <w:rPr>
                <w:rFonts w:ascii="新細明體" w:hAnsi="新細明體" w:hint="eastAsia"/>
                <w:sz w:val="20"/>
                <w:szCs w:val="20"/>
              </w:rPr>
              <w:t>，預計</w:t>
            </w:r>
            <w:r w:rsidR="000A61CE" w:rsidRPr="00E61A08">
              <w:rPr>
                <w:rFonts w:ascii="新細明體" w:hAnsi="新細明體" w:hint="eastAsia"/>
                <w:sz w:val="20"/>
                <w:szCs w:val="20"/>
              </w:rPr>
              <w:t>給付新台幣０００００００元，理賠明細請洽服務人員。</w:t>
            </w:r>
          </w:p>
          <w:p w:rsidR="004E5A06" w:rsidRPr="006A3D2A" w:rsidRDefault="00967E70" w:rsidP="000A61C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多受款人</w:t>
            </w:r>
            <w:r w:rsidR="00762551" w:rsidRPr="006A3D2A">
              <w:rPr>
                <w:rFonts w:ascii="新細明體" w:hAnsi="新細明體" w:hint="eastAsia"/>
                <w:sz w:val="20"/>
                <w:szCs w:val="20"/>
              </w:rPr>
              <w:t>(非現金)</w:t>
            </w:r>
            <w:r w:rsidRPr="006A3D2A">
              <w:rPr>
                <w:rFonts w:ascii="新細明體" w:hAnsi="新細明體" w:hint="eastAsia"/>
                <w:sz w:val="20"/>
                <w:szCs w:val="20"/>
              </w:rPr>
              <w:t>：您本次理賠申請（編號：００００００００００００００）已部分結案，理賠金將依您指定的方式給付，理賠明細請洽服務人員。</w:t>
            </w:r>
          </w:p>
          <w:p w:rsidR="0049355F" w:rsidRPr="00F7546F" w:rsidRDefault="00762551" w:rsidP="00762551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單受款人(現金件)：您本次理賠申請（受編：００００００００００００００）已部分結案，預計給付新台幣０００００００元，</w:t>
            </w:r>
            <w:r w:rsidR="0049355F" w:rsidRPr="00F7546F">
              <w:rPr>
                <w:rFonts w:ascii="新細明體" w:hAnsi="新細明體" w:hint="eastAsia"/>
                <w:sz w:val="20"/>
                <w:szCs w:val="20"/>
              </w:rPr>
              <w:t>理賠金領取方式請洽服務人員。</w:t>
            </w:r>
          </w:p>
          <w:p w:rsidR="00762551" w:rsidRPr="007A26EB" w:rsidRDefault="00762551" w:rsidP="00762551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D265B2">
              <w:rPr>
                <w:rFonts w:ascii="新細明體" w:hAnsi="新細明體" w:hint="eastAsia"/>
                <w:sz w:val="20"/>
                <w:szCs w:val="20"/>
              </w:rPr>
              <w:t>多受款人(現金件)：您本次理賠申請（編號：００００００００００００００）已部分結案，</w:t>
            </w:r>
            <w:r w:rsidR="0049355F" w:rsidRPr="00BD6C94">
              <w:rPr>
                <w:rFonts w:ascii="新細明體" w:hAnsi="新細明體" w:hint="eastAsia"/>
                <w:sz w:val="20"/>
                <w:szCs w:val="20"/>
              </w:rPr>
              <w:t>理賠金領取方式請洽服務人員。</w:t>
            </w:r>
          </w:p>
        </w:tc>
      </w:tr>
      <w:tr w:rsidR="00025056" w:rsidRPr="006D42F2" w:rsidTr="0002505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6B0EB7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手機號碼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AAA010.OCR_MOBIL_TEL</w:t>
            </w:r>
          </w:p>
        </w:tc>
      </w:tr>
      <w:tr w:rsidR="00025056" w:rsidRPr="006D42F2" w:rsidTr="0002505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6B0EB7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182040" w:rsidRDefault="00025056" w:rsidP="0002505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AAA010.</w:t>
            </w:r>
            <w:hyperlink r:id="rId11" w:history="1">
              <w:r w:rsidRPr="00182040">
                <w:rPr>
                  <w:rFonts w:ascii="新細明體" w:hAnsi="新細明體"/>
                  <w:sz w:val="20"/>
                  <w:szCs w:val="20"/>
                </w:rPr>
                <w:t xml:space="preserve">DECD_EMP_ID </w:t>
              </w:r>
            </w:hyperlink>
          </w:p>
        </w:tc>
      </w:tr>
      <w:tr w:rsidR="00025056" w:rsidRPr="006D42F2" w:rsidTr="0002505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6B0EB7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輸入日期時間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TIMESTAMP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5056" w:rsidRPr="006D42F2" w:rsidRDefault="00025056" w:rsidP="0002505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DATE.getDBTimeStamp()</w:t>
            </w:r>
          </w:p>
        </w:tc>
      </w:tr>
    </w:tbl>
    <w:p w:rsidR="00025056" w:rsidRPr="006D42F2" w:rsidRDefault="00025056" w:rsidP="00025056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25056" w:rsidRPr="006D42F2" w:rsidRDefault="00025056" w:rsidP="00463E6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6C71E4" w:rsidRPr="006D42F2" w:rsidRDefault="00025056" w:rsidP="00463E6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</w:t>
      </w:r>
      <w:r w:rsidR="00205A18" w:rsidRPr="006D42F2">
        <w:rPr>
          <w:rFonts w:hint="eastAsia"/>
          <w:kern w:val="2"/>
          <w:szCs w:val="24"/>
          <w:lang w:eastAsia="zh-TW"/>
        </w:rPr>
        <w:t xml:space="preserve"> AA_Z7Z000.</w:t>
      </w:r>
      <w:r w:rsidRPr="006D42F2">
        <w:rPr>
          <w:rFonts w:hint="eastAsia"/>
        </w:rPr>
        <w:t xml:space="preserve"> insertDTAAZ700</w:t>
      </w:r>
    </w:p>
    <w:p w:rsidR="001E649F" w:rsidRPr="006D42F2" w:rsidRDefault="006C71E4" w:rsidP="00463E6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傳入參數：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1E649F" w:rsidRPr="006D42F2" w:rsidTr="001E649F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E649F" w:rsidRPr="006D42F2" w:rsidRDefault="001E649F" w:rsidP="00202766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E649F" w:rsidRPr="006D42F2" w:rsidRDefault="001E649F" w:rsidP="00202766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D42F2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E649F" w:rsidRPr="006D42F2" w:rsidRDefault="001E649F" w:rsidP="00202766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6C48C6" w:rsidRPr="006D42F2" w:rsidTr="001E649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48C6" w:rsidRPr="006D42F2" w:rsidRDefault="006C48C6" w:rsidP="006B0EB7">
            <w:pPr>
              <w:numPr>
                <w:ilvl w:val="0"/>
                <w:numId w:val="1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48C6" w:rsidRPr="006D42F2" w:rsidRDefault="006C48C6" w:rsidP="00202766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48C6" w:rsidRPr="006D42F2" w:rsidRDefault="006C48C6" w:rsidP="0020276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6C48C6" w:rsidRPr="006D42F2" w:rsidTr="001E649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48C6" w:rsidRPr="006D42F2" w:rsidRDefault="006C48C6" w:rsidP="006B0EB7">
            <w:pPr>
              <w:numPr>
                <w:ilvl w:val="0"/>
                <w:numId w:val="1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48C6" w:rsidRPr="006D42F2" w:rsidRDefault="006C48C6" w:rsidP="00202766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48C6" w:rsidRPr="006D42F2" w:rsidRDefault="006C48C6" w:rsidP="0020276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6C48C6" w:rsidRPr="006D42F2" w:rsidTr="001E649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48C6" w:rsidRPr="006D42F2" w:rsidRDefault="006C48C6" w:rsidP="006B0EB7">
            <w:pPr>
              <w:numPr>
                <w:ilvl w:val="0"/>
                <w:numId w:val="1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48C6" w:rsidRPr="006D42F2" w:rsidRDefault="006C48C6" w:rsidP="00202766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48C6" w:rsidRPr="006D42F2" w:rsidRDefault="00566BCA" w:rsidP="0020276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4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(結案) ㄥ5 (部分結案)</w:t>
            </w:r>
          </w:p>
        </w:tc>
      </w:tr>
      <w:tr w:rsidR="006C48C6" w:rsidRPr="006D42F2" w:rsidTr="001E649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48C6" w:rsidRPr="006D42F2" w:rsidRDefault="006C48C6" w:rsidP="006B0EB7">
            <w:pPr>
              <w:numPr>
                <w:ilvl w:val="0"/>
                <w:numId w:val="1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48C6" w:rsidRPr="006D42F2" w:rsidRDefault="006C48C6" w:rsidP="00202766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48C6" w:rsidRPr="006D42F2" w:rsidRDefault="004B4D09" w:rsidP="00202766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</w:t>
            </w:r>
            <w:r w:rsidR="005239FA" w:rsidRPr="006D42F2">
              <w:rPr>
                <w:rFonts w:eastAsia="細明體"/>
                <w:bCs/>
                <w:sz w:val="20"/>
                <w:szCs w:val="20"/>
              </w:rPr>
              <w:t>AA</w:t>
            </w:r>
            <w:r w:rsidR="005239FA"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462279" w:rsidRPr="006D42F2" w:rsidRDefault="00462279" w:rsidP="00463E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ELSE</w:t>
      </w:r>
    </w:p>
    <w:p w:rsidR="00462279" w:rsidRPr="006D42F2" w:rsidRDefault="00462279" w:rsidP="00463E6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B87B6B" w:rsidRPr="006D42F2" w:rsidRDefault="00462279" w:rsidP="00463E6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</w:t>
      </w:r>
      <w:r w:rsidRPr="006D42F2">
        <w:rPr>
          <w:rFonts w:hint="eastAsia"/>
          <w:kern w:val="2"/>
          <w:szCs w:val="24"/>
          <w:lang w:eastAsia="zh-TW"/>
        </w:rPr>
        <w:t xml:space="preserve"> AA_Z7Z000.</w:t>
      </w:r>
      <w:r w:rsidRPr="006D42F2">
        <w:rPr>
          <w:rFonts w:hint="eastAsia"/>
        </w:rPr>
        <w:t xml:space="preserve"> insertDTAAZ700</w:t>
      </w:r>
    </w:p>
    <w:p w:rsidR="00B87B6B" w:rsidRPr="006D42F2" w:rsidRDefault="00B87B6B" w:rsidP="00463E6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傳入參數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B87B6B" w:rsidRPr="006D42F2" w:rsidTr="00202766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7B6B" w:rsidRPr="006D42F2" w:rsidRDefault="00B87B6B" w:rsidP="00202766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7B6B" w:rsidRPr="006D42F2" w:rsidRDefault="00B87B6B" w:rsidP="00202766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D42F2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7B6B" w:rsidRPr="006D42F2" w:rsidRDefault="00B87B6B" w:rsidP="00202766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B87B6B" w:rsidRPr="006D42F2" w:rsidTr="0020276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7B6B" w:rsidRPr="006D42F2" w:rsidRDefault="00B87B6B" w:rsidP="006B0EB7">
            <w:pPr>
              <w:numPr>
                <w:ilvl w:val="0"/>
                <w:numId w:val="1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7B6B" w:rsidRPr="006D42F2" w:rsidRDefault="00B87B6B" w:rsidP="00202766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7B6B" w:rsidRPr="006D42F2" w:rsidRDefault="00B87B6B" w:rsidP="0020276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B87B6B" w:rsidRPr="006D42F2" w:rsidTr="0020276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7B6B" w:rsidRPr="006D42F2" w:rsidRDefault="00B87B6B" w:rsidP="006B0EB7">
            <w:pPr>
              <w:numPr>
                <w:ilvl w:val="0"/>
                <w:numId w:val="1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7B6B" w:rsidRPr="006D42F2" w:rsidRDefault="00B87B6B" w:rsidP="00202766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7B6B" w:rsidRPr="006D42F2" w:rsidRDefault="00764EEE" w:rsidP="0020276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B87B6B" w:rsidRPr="006D42F2" w:rsidTr="0020276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7B6B" w:rsidRPr="006D42F2" w:rsidRDefault="00B87B6B" w:rsidP="006B0EB7">
            <w:pPr>
              <w:numPr>
                <w:ilvl w:val="0"/>
                <w:numId w:val="1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7B6B" w:rsidRPr="006D42F2" w:rsidRDefault="00B87B6B" w:rsidP="00202766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7B6B" w:rsidRPr="006D42F2" w:rsidRDefault="004B4D09" w:rsidP="0020276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="00B87B6B" w:rsidRPr="006D42F2">
              <w:rPr>
                <w:rFonts w:ascii="新細明體" w:hAnsi="新細明體" w:hint="eastAsia"/>
                <w:sz w:val="20"/>
                <w:szCs w:val="20"/>
              </w:rPr>
              <w:t>C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B87B6B" w:rsidRPr="006D42F2" w:rsidTr="0020276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7B6B" w:rsidRPr="006D42F2" w:rsidRDefault="00B87B6B" w:rsidP="006B0EB7">
            <w:pPr>
              <w:numPr>
                <w:ilvl w:val="0"/>
                <w:numId w:val="1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7B6B" w:rsidRPr="006D42F2" w:rsidRDefault="00B87B6B" w:rsidP="00202766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7B6B" w:rsidRPr="006D42F2" w:rsidRDefault="004B4D09" w:rsidP="00202766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</w:t>
            </w:r>
            <w:r w:rsidR="00B87B6B" w:rsidRPr="006D42F2">
              <w:rPr>
                <w:rFonts w:eastAsia="細明體"/>
                <w:bCs/>
                <w:sz w:val="20"/>
                <w:szCs w:val="20"/>
              </w:rPr>
              <w:t>AA</w:t>
            </w:r>
            <w:r w:rsidR="00B87B6B"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462279" w:rsidRPr="006A3D2A" w:rsidRDefault="00462279" w:rsidP="00CE40D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70B1" w:rsidRPr="006A3D2A" w:rsidRDefault="00386668" w:rsidP="00463E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A3D2A">
        <w:rPr>
          <w:rFonts w:hint="eastAsia"/>
        </w:rPr>
        <w:t>END IF</w:t>
      </w:r>
    </w:p>
    <w:p w:rsidR="00A870B1" w:rsidRPr="00F7546F" w:rsidRDefault="00B15ACC" w:rsidP="00463E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</w:rPr>
        <w:t>ELSE</w:t>
      </w:r>
    </w:p>
    <w:p w:rsidR="00A870B1" w:rsidRPr="00D265B2" w:rsidRDefault="00B15ACC" w:rsidP="00463E6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  <w:lang w:eastAsia="zh-TW"/>
        </w:rPr>
        <w:t>無事故者手機號碼或格式不正確，</w:t>
      </w:r>
      <w:r w:rsidR="003A2E46" w:rsidRPr="00F7546F">
        <w:rPr>
          <w:rFonts w:hint="eastAsia"/>
          <w:lang w:eastAsia="zh-TW"/>
        </w:rPr>
        <w:t>記錄傳送記錄</w:t>
      </w:r>
      <w:r w:rsidR="003A2E46" w:rsidRPr="00D265B2">
        <w:rPr>
          <w:rFonts w:hint="eastAsia"/>
          <w:lang w:eastAsia="zh-TW"/>
        </w:rPr>
        <w:t>(DTAAZ700)</w:t>
      </w:r>
    </w:p>
    <w:p w:rsidR="00B24C16" w:rsidRPr="00BD6C94" w:rsidRDefault="0050279D" w:rsidP="00463E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C94">
        <w:rPr>
          <w:rFonts w:hint="eastAsia"/>
        </w:rPr>
        <w:t>CALL insertDTAAZ700</w:t>
      </w:r>
    </w:p>
    <w:p w:rsidR="00B24C16" w:rsidRPr="002A2BAC" w:rsidRDefault="00B24C16" w:rsidP="00463E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6EB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B24C16" w:rsidRPr="006D42F2" w:rsidTr="00B24C16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4C16" w:rsidRPr="006A3D2A" w:rsidRDefault="00B24C16" w:rsidP="00202766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4C16" w:rsidRPr="006A3D2A" w:rsidRDefault="00B24C16" w:rsidP="00202766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4C16" w:rsidRPr="00F7546F" w:rsidRDefault="00B24C16" w:rsidP="00202766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F7546F">
              <w:rPr>
                <w:rFonts w:ascii="新細明體" w:hAnsi="新細明體"/>
                <w:sz w:val="20"/>
                <w:szCs w:val="20"/>
              </w:rPr>
              <w:t>(</w:t>
            </w:r>
            <w:r w:rsidRPr="00F7546F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F7546F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B24C16" w:rsidRPr="006D42F2" w:rsidTr="00B24C1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C16" w:rsidRPr="006A3D2A" w:rsidRDefault="00B24C16" w:rsidP="006B0EB7">
            <w:pPr>
              <w:numPr>
                <w:ilvl w:val="0"/>
                <w:numId w:val="1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C16" w:rsidRPr="006A3D2A" w:rsidRDefault="00B24C16" w:rsidP="00202766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A3D2A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C16" w:rsidRPr="00F7546F" w:rsidRDefault="00B24C16" w:rsidP="0020276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B24C16" w:rsidRPr="006D42F2" w:rsidTr="00B24C1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C16" w:rsidRPr="006D42F2" w:rsidRDefault="00B24C16" w:rsidP="006B0EB7">
            <w:pPr>
              <w:numPr>
                <w:ilvl w:val="0"/>
                <w:numId w:val="1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C16" w:rsidRPr="006D42F2" w:rsidRDefault="00B24C16" w:rsidP="00202766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C16" w:rsidRPr="006D42F2" w:rsidRDefault="00764EEE" w:rsidP="0020276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B24C16" w:rsidRPr="006D42F2" w:rsidTr="00B24C1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C16" w:rsidRPr="006D42F2" w:rsidRDefault="00B24C16" w:rsidP="006B0EB7">
            <w:pPr>
              <w:numPr>
                <w:ilvl w:val="0"/>
                <w:numId w:val="1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C16" w:rsidRPr="006D42F2" w:rsidRDefault="00B24C16" w:rsidP="00202766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C16" w:rsidRPr="006D42F2" w:rsidRDefault="004B4D09" w:rsidP="0020276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="00F607F5" w:rsidRPr="006D42F2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B24C16" w:rsidRPr="006D42F2" w:rsidTr="00B24C1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C16" w:rsidRPr="006D42F2" w:rsidRDefault="00B24C16" w:rsidP="006B0EB7">
            <w:pPr>
              <w:numPr>
                <w:ilvl w:val="0"/>
                <w:numId w:val="1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C16" w:rsidRPr="006D42F2" w:rsidRDefault="00B24C16" w:rsidP="00202766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4C16" w:rsidRPr="006D42F2" w:rsidRDefault="004B4D09" w:rsidP="00202766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</w:t>
            </w:r>
            <w:r w:rsidR="00B24C16" w:rsidRPr="006D42F2">
              <w:rPr>
                <w:rFonts w:eastAsia="細明體"/>
                <w:bCs/>
                <w:sz w:val="20"/>
                <w:szCs w:val="20"/>
              </w:rPr>
              <w:t>AA</w:t>
            </w:r>
            <w:r w:rsidR="00B24C16"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A870B1" w:rsidRPr="006A3D2A" w:rsidRDefault="00A870B1" w:rsidP="00B24C16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</w:p>
    <w:p w:rsidR="00A870B1" w:rsidRPr="00F7546F" w:rsidRDefault="00BC766B" w:rsidP="00463E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</w:rPr>
        <w:t>END IF</w:t>
      </w:r>
    </w:p>
    <w:p w:rsidR="007E7AFE" w:rsidRPr="00D265B2" w:rsidRDefault="007E7AFE" w:rsidP="00FC304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lang w:eastAsia="zh-TW"/>
        </w:rPr>
      </w:pPr>
      <w:r w:rsidRPr="00F7546F">
        <w:rPr>
          <w:rFonts w:ascii="細明體" w:eastAsia="細明體" w:hAnsi="細明體" w:hint="eastAsia"/>
          <w:kern w:val="2"/>
          <w:szCs w:val="24"/>
          <w:lang w:eastAsia="zh-TW"/>
        </w:rPr>
        <w:t>保代件</w:t>
      </w:r>
      <w:r w:rsidR="00FC3049" w:rsidRPr="00F7546F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FC3049" w:rsidRPr="00D265B2">
        <w:rPr>
          <w:rFonts w:ascii="細明體" w:eastAsia="細明體" w:hAnsi="細明體" w:hint="eastAsia"/>
          <w:kern w:val="2"/>
          <w:szCs w:val="24"/>
          <w:lang w:eastAsia="zh-TW"/>
        </w:rPr>
        <w:t>發送簡訊給理專)</w:t>
      </w:r>
      <w:r w:rsidRPr="00D265B2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B93351" w:rsidRPr="002A2BAC" w:rsidRDefault="00B93351" w:rsidP="00BF019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lang w:eastAsia="zh-TW"/>
        </w:rPr>
      </w:pPr>
      <w:r w:rsidRPr="00BD6C94">
        <w:rPr>
          <w:rFonts w:hint="eastAsia"/>
          <w:kern w:val="2"/>
          <w:szCs w:val="24"/>
          <w:lang w:eastAsia="zh-TW"/>
        </w:rPr>
        <w:t>若</w:t>
      </w:r>
      <w:r w:rsidRPr="00BD6C94">
        <w:rPr>
          <w:rFonts w:hint="eastAsia"/>
          <w:kern w:val="2"/>
          <w:szCs w:val="24"/>
          <w:lang w:eastAsia="zh-TW"/>
        </w:rPr>
        <w:t>$</w:t>
      </w:r>
      <w:r w:rsidRPr="00BD6C94">
        <w:rPr>
          <w:rFonts w:hint="eastAsia"/>
          <w:kern w:val="2"/>
          <w:szCs w:val="24"/>
          <w:lang w:eastAsia="zh-TW"/>
        </w:rPr>
        <w:t>批次時間點</w:t>
      </w:r>
      <w:r w:rsidRPr="00BD6C94">
        <w:rPr>
          <w:rFonts w:hint="eastAsia"/>
          <w:kern w:val="2"/>
          <w:szCs w:val="24"/>
          <w:lang w:eastAsia="zh-TW"/>
        </w:rPr>
        <w:t xml:space="preserve"> = D </w:t>
      </w:r>
      <w:r w:rsidRPr="00BD6C94">
        <w:rPr>
          <w:rFonts w:hint="eastAsia"/>
          <w:kern w:val="2"/>
          <w:szCs w:val="24"/>
          <w:lang w:eastAsia="zh-TW"/>
        </w:rPr>
        <w:t>，則略過不處理</w:t>
      </w:r>
      <w:r w:rsidR="00961BCC" w:rsidRPr="00BD6C94">
        <w:rPr>
          <w:rFonts w:hint="eastAsia"/>
          <w:kern w:val="2"/>
          <w:szCs w:val="24"/>
          <w:lang w:eastAsia="zh-TW"/>
        </w:rPr>
        <w:t>理專訊息</w:t>
      </w:r>
      <w:r w:rsidRPr="007A26EB">
        <w:rPr>
          <w:rFonts w:hint="eastAsia"/>
          <w:kern w:val="2"/>
          <w:szCs w:val="24"/>
          <w:lang w:eastAsia="zh-TW"/>
        </w:rPr>
        <w:t>。進行下</w:t>
      </w:r>
      <w:r w:rsidR="00961BCC" w:rsidRPr="002A2BAC">
        <w:rPr>
          <w:rFonts w:hint="eastAsia"/>
          <w:kern w:val="2"/>
          <w:szCs w:val="24"/>
          <w:lang w:eastAsia="zh-TW"/>
        </w:rPr>
        <w:t>一筆資料</w:t>
      </w:r>
      <w:r w:rsidRPr="002A2BAC">
        <w:rPr>
          <w:rFonts w:hint="eastAsia"/>
          <w:kern w:val="2"/>
          <w:szCs w:val="24"/>
          <w:lang w:eastAsia="zh-TW"/>
        </w:rPr>
        <w:t>。</w:t>
      </w:r>
    </w:p>
    <w:p w:rsidR="007E7AFE" w:rsidRPr="006D42F2" w:rsidRDefault="007E7AFE" w:rsidP="006B0E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lang w:eastAsia="zh-TW"/>
        </w:rPr>
      </w:pPr>
      <w:r w:rsidRPr="00EB2A3D">
        <w:rPr>
          <w:rFonts w:hint="eastAsia"/>
          <w:lang w:eastAsia="zh-TW"/>
        </w:rPr>
        <w:t>$</w:t>
      </w:r>
      <w:r w:rsidRPr="006618BD">
        <w:rPr>
          <w:rFonts w:ascii="細明體" w:eastAsia="細明體" w:hAnsi="細明體" w:hint="eastAsia"/>
          <w:kern w:val="2"/>
          <w:szCs w:val="24"/>
          <w:lang w:eastAsia="zh-TW"/>
        </w:rPr>
        <w:t>理專</w:t>
      </w:r>
      <w:r w:rsidRPr="006618BD">
        <w:rPr>
          <w:rFonts w:hint="eastAsia"/>
          <w:lang w:eastAsia="zh-TW"/>
        </w:rPr>
        <w:t>送件人手機號碼</w:t>
      </w:r>
      <w:r w:rsidRPr="006618BD">
        <w:rPr>
          <w:rFonts w:hint="eastAsia"/>
          <w:lang w:eastAsia="zh-TW"/>
        </w:rPr>
        <w:t xml:space="preserve"> = </w:t>
      </w:r>
      <w:r w:rsidRPr="00AC43DC">
        <w:rPr>
          <w:rFonts w:hint="eastAsia"/>
          <w:lang w:eastAsia="zh-TW"/>
        </w:rPr>
        <w:t>符合手機格式之</w:t>
      </w:r>
      <w:r w:rsidR="00566BCA" w:rsidRPr="00AC43DC">
        <w:rPr>
          <w:rFonts w:hint="eastAsia"/>
          <w:lang w:eastAsia="zh-TW"/>
        </w:rPr>
        <w:t>理專電話</w:t>
      </w:r>
      <w:r w:rsidRPr="005405FC">
        <w:rPr>
          <w:rFonts w:hint="eastAsia"/>
          <w:lang w:eastAsia="zh-TW"/>
        </w:rPr>
        <w:t>號碼的第一筆</w:t>
      </w:r>
      <w:r w:rsidRPr="005405FC">
        <w:rPr>
          <w:rFonts w:hint="eastAsia"/>
          <w:lang w:eastAsia="zh-TW"/>
        </w:rPr>
        <w:t xml:space="preserve">: </w:t>
      </w:r>
      <w:r w:rsidRPr="00B57B3A">
        <w:rPr>
          <w:rFonts w:hint="eastAsia"/>
          <w:lang w:eastAsia="zh-TW"/>
        </w:rPr>
        <w:t>呼叫</w:t>
      </w:r>
      <w:r w:rsidRPr="006D42F2">
        <w:rPr>
          <w:rFonts w:hint="eastAsia"/>
          <w:lang w:eastAsia="zh-TW"/>
        </w:rPr>
        <w:t>AA_Z7Z001.checkPhoneNo()</w:t>
      </w:r>
    </w:p>
    <w:p w:rsidR="007E7AFE" w:rsidRPr="006D42F2" w:rsidRDefault="007E7AFE" w:rsidP="006B0E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無送件人手機號碼，</w:t>
      </w:r>
      <w:hyperlink w:anchor="無送件人手機號碼" w:history="1">
        <w:r w:rsidRPr="006D42F2">
          <w:rPr>
            <w:rStyle w:val="ad"/>
            <w:rFonts w:hint="eastAsia"/>
            <w:color w:val="auto"/>
            <w:lang w:eastAsia="zh-TW"/>
          </w:rPr>
          <w:t>記錄傳送記錄</w:t>
        </w:r>
        <w:r w:rsidRPr="006D42F2">
          <w:rPr>
            <w:rStyle w:val="ad"/>
            <w:rFonts w:hint="eastAsia"/>
            <w:color w:val="auto"/>
            <w:lang w:eastAsia="zh-TW"/>
          </w:rPr>
          <w:t>(DTAAZ700)</w:t>
        </w:r>
      </w:hyperlink>
    </w:p>
    <w:p w:rsidR="00566BCA" w:rsidRPr="006D42F2" w:rsidRDefault="00566BCA" w:rsidP="00566BC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 insertDTAAZ700</w:t>
      </w:r>
    </w:p>
    <w:p w:rsidR="00566BCA" w:rsidRPr="006D42F2" w:rsidRDefault="00566BCA" w:rsidP="00566BC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566BCA" w:rsidRPr="006D42F2" w:rsidTr="00A03B9A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6BCA" w:rsidRPr="006A3D2A" w:rsidRDefault="00566BCA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6BCA" w:rsidRPr="00F7546F" w:rsidRDefault="00566BCA" w:rsidP="00A03B9A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F7546F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6BCA" w:rsidRPr="00D265B2" w:rsidRDefault="00566BCA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F7546F">
              <w:rPr>
                <w:rFonts w:ascii="新細明體" w:hAnsi="新細明體"/>
                <w:sz w:val="20"/>
                <w:szCs w:val="20"/>
              </w:rPr>
              <w:t>(</w:t>
            </w:r>
            <w:r w:rsidRPr="00D265B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D265B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566BCA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6B0EB7">
            <w:pPr>
              <w:numPr>
                <w:ilvl w:val="0"/>
                <w:numId w:val="15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566BCA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6B0EB7">
            <w:pPr>
              <w:numPr>
                <w:ilvl w:val="0"/>
                <w:numId w:val="15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566BCA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6B0EB7">
            <w:pPr>
              <w:numPr>
                <w:ilvl w:val="0"/>
                <w:numId w:val="15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B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566BCA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6B0EB7">
            <w:pPr>
              <w:numPr>
                <w:ilvl w:val="0"/>
                <w:numId w:val="15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566BCA" w:rsidRPr="006D42F2" w:rsidRDefault="00566BCA" w:rsidP="006B0E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發送簡訊給</w:t>
      </w:r>
      <w:r w:rsidRPr="006D42F2">
        <w:rPr>
          <w:rFonts w:hint="eastAsia"/>
          <w:lang w:eastAsia="zh-TW"/>
        </w:rPr>
        <w:t>理專</w:t>
      </w:r>
      <w:r w:rsidRPr="006D42F2">
        <w:rPr>
          <w:rFonts w:hint="eastAsia"/>
        </w:rPr>
        <w:t>，</w:t>
      </w:r>
      <w:r w:rsidRPr="006D42F2">
        <w:rPr>
          <w:rFonts w:hint="eastAsia"/>
        </w:rPr>
        <w:t>ZZ_M0Z001.</w:t>
      </w:r>
      <w:r w:rsidRPr="006D42F2">
        <w:t>insert_DTZZM001</w:t>
      </w:r>
    </w:p>
    <w:tbl>
      <w:tblPr>
        <w:tblW w:w="8351" w:type="dxa"/>
        <w:tblInd w:w="2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1275"/>
        <w:gridCol w:w="567"/>
        <w:gridCol w:w="4395"/>
      </w:tblGrid>
      <w:tr w:rsidR="00566BCA" w:rsidRPr="006D42F2" w:rsidTr="00A03B9A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6BCA" w:rsidRPr="002E3268" w:rsidRDefault="00566BCA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6BCA" w:rsidRPr="00F7546F" w:rsidRDefault="00566BCA" w:rsidP="00A03B9A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F7546F">
              <w:rPr>
                <w:kern w:val="2"/>
              </w:rPr>
              <w:t>輸入參數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6BCA" w:rsidRPr="00F7546F" w:rsidRDefault="00566BCA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6BCA" w:rsidRPr="00D265B2" w:rsidRDefault="00566BCA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D265B2">
              <w:rPr>
                <w:rFonts w:ascii="新細明體" w:hAnsi="新細明體" w:hint="eastAsia"/>
                <w:sz w:val="20"/>
                <w:szCs w:val="20"/>
              </w:rPr>
              <w:t>長度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6BCA" w:rsidRPr="00BD6C94" w:rsidRDefault="00566BCA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BD6C94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BD6C94">
              <w:rPr>
                <w:rFonts w:ascii="新細明體" w:hAnsi="新細明體"/>
                <w:sz w:val="20"/>
                <w:szCs w:val="20"/>
              </w:rPr>
              <w:t>(</w:t>
            </w:r>
            <w:r w:rsidRPr="00BD6C94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BD6C94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566BCA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6B0EB7">
            <w:pPr>
              <w:numPr>
                <w:ilvl w:val="0"/>
                <w:numId w:val="1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交易代號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VAR</w:t>
            </w: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566BCA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6B0EB7">
            <w:pPr>
              <w:numPr>
                <w:ilvl w:val="0"/>
                <w:numId w:val="1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通知人員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AAA010.SPC_AGNT_ID</w:t>
            </w:r>
          </w:p>
        </w:tc>
      </w:tr>
      <w:tr w:rsidR="00566BCA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6B0EB7">
            <w:pPr>
              <w:numPr>
                <w:ilvl w:val="0"/>
                <w:numId w:val="1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訊息內容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160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結案件 COUNT(C.PAY_STS = 6) = 0：</w:t>
            </w:r>
          </w:p>
          <w:p w:rsidR="00566BCA" w:rsidRPr="00182040" w:rsidRDefault="00566BCA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 xml:space="preserve"> 保代件：００００００００００００００保戶○○○○本次理賠申請已結案給付，詳細情形請洽國泰人壽承辦人員：○、○○科○專員</w:t>
            </w:r>
            <w:r w:rsidR="00956D63" w:rsidRPr="00CC6A64">
              <w:rPr>
                <w:rFonts w:hint="eastAsia"/>
                <w:color w:val="FF0000"/>
                <w:sz w:val="20"/>
                <w:szCs w:val="20"/>
              </w:rPr>
              <w:t>（○○）○○○○○○○○</w:t>
            </w:r>
            <w:r w:rsidRPr="00182040">
              <w:rPr>
                <w:rFonts w:ascii="新細明體" w:hAnsi="新細明體" w:hint="eastAsia"/>
                <w:sz w:val="20"/>
                <w:szCs w:val="20"/>
              </w:rPr>
              <w:t>＃○○○○</w:t>
            </w:r>
          </w:p>
          <w:p w:rsidR="00566BCA" w:rsidRPr="00E61A08" w:rsidRDefault="00566BCA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5C7C6E">
              <w:rPr>
                <w:rFonts w:ascii="新細明體" w:hAnsi="新細明體" w:hint="eastAsia"/>
                <w:sz w:val="20"/>
                <w:szCs w:val="20"/>
              </w:rPr>
              <w:t>部分結案件</w:t>
            </w:r>
            <w:r w:rsidRPr="00024217">
              <w:rPr>
                <w:rFonts w:ascii="新細明體" w:hAnsi="新細明體" w:hint="eastAsia"/>
                <w:sz w:val="20"/>
                <w:szCs w:val="20"/>
              </w:rPr>
              <w:t xml:space="preserve"> COUNT(C.PAY_STS = 6) &gt; 0：</w:t>
            </w:r>
          </w:p>
          <w:p w:rsidR="00566BCA" w:rsidRPr="00182040" w:rsidRDefault="00566BCA" w:rsidP="00566BC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E61A08">
              <w:rPr>
                <w:rFonts w:ascii="新細明體" w:hAnsi="新細明體" w:hint="eastAsia"/>
                <w:sz w:val="20"/>
                <w:szCs w:val="20"/>
              </w:rPr>
              <w:t xml:space="preserve"> 保代件：００００００００００００００保戶○○○○本次理賠申請已部分結案給付，詳細情形請洽國泰人壽承辦人員：○、○○科○專員</w:t>
            </w:r>
            <w:r w:rsidR="00956D63" w:rsidRPr="00CC6A64">
              <w:rPr>
                <w:rFonts w:hint="eastAsia"/>
                <w:color w:val="FF0000"/>
                <w:sz w:val="20"/>
                <w:szCs w:val="20"/>
              </w:rPr>
              <w:t>（○○）○○○○○○○○</w:t>
            </w:r>
            <w:r w:rsidRPr="00182040">
              <w:rPr>
                <w:rFonts w:ascii="新細明體" w:hAnsi="新細明體" w:hint="eastAsia"/>
                <w:sz w:val="20"/>
                <w:szCs w:val="20"/>
              </w:rPr>
              <w:t>＃○○○○</w:t>
            </w:r>
          </w:p>
        </w:tc>
      </w:tr>
      <w:tr w:rsidR="00566BCA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A3D2A" w:rsidRDefault="00566BCA" w:rsidP="006B0EB7">
            <w:pPr>
              <w:numPr>
                <w:ilvl w:val="0"/>
                <w:numId w:val="1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A3D2A" w:rsidRDefault="00566BCA" w:rsidP="00A03B9A">
            <w:pPr>
              <w:rPr>
                <w:rFonts w:hint="eastAsia"/>
                <w:sz w:val="20"/>
                <w:szCs w:val="20"/>
              </w:rPr>
            </w:pPr>
            <w:r w:rsidRPr="006A3D2A">
              <w:rPr>
                <w:rFonts w:hint="eastAsia"/>
                <w:sz w:val="20"/>
                <w:szCs w:val="20"/>
              </w:rPr>
              <w:t>手機號碼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A3D2A" w:rsidRDefault="00566BCA" w:rsidP="00A03B9A">
            <w:pPr>
              <w:rPr>
                <w:sz w:val="20"/>
                <w:szCs w:val="20"/>
              </w:rPr>
            </w:pPr>
            <w:r w:rsidRPr="006A3D2A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F7546F" w:rsidRDefault="00566BCA" w:rsidP="00A03B9A">
            <w:pPr>
              <w:rPr>
                <w:sz w:val="20"/>
                <w:szCs w:val="20"/>
              </w:rPr>
            </w:pPr>
            <w:r w:rsidRPr="00F7546F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D265B2" w:rsidRDefault="00566BCA" w:rsidP="00A03B9A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F7546F">
              <w:rPr>
                <w:rFonts w:hint="eastAsia"/>
                <w:sz w:val="20"/>
                <w:szCs w:val="20"/>
              </w:rPr>
              <w:t>$</w:t>
            </w:r>
            <w:r w:rsidRPr="00F7546F">
              <w:rPr>
                <w:rFonts w:hint="eastAsia"/>
                <w:sz w:val="20"/>
                <w:szCs w:val="20"/>
              </w:rPr>
              <w:t>送件人手機號碼</w:t>
            </w:r>
          </w:p>
        </w:tc>
      </w:tr>
      <w:tr w:rsidR="00566BCA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A3D2A" w:rsidRDefault="00566BCA" w:rsidP="006B0EB7">
            <w:pPr>
              <w:numPr>
                <w:ilvl w:val="0"/>
                <w:numId w:val="1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A3D2A" w:rsidRDefault="00566BCA" w:rsidP="00A03B9A">
            <w:pPr>
              <w:rPr>
                <w:rFonts w:hint="eastAsia"/>
                <w:sz w:val="20"/>
                <w:szCs w:val="20"/>
              </w:rPr>
            </w:pPr>
            <w:r w:rsidRPr="006A3D2A">
              <w:rPr>
                <w:rFonts w:hint="eastAsia"/>
                <w:sz w:val="20"/>
                <w:szCs w:val="20"/>
              </w:rPr>
              <w:t>輸入人員</w:t>
            </w:r>
            <w:r w:rsidRPr="006A3D2A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A3D2A" w:rsidRDefault="00566BCA" w:rsidP="00A03B9A">
            <w:pPr>
              <w:rPr>
                <w:sz w:val="20"/>
                <w:szCs w:val="20"/>
              </w:rPr>
            </w:pPr>
            <w:r w:rsidRPr="006A3D2A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F7546F" w:rsidRDefault="00566BCA" w:rsidP="00A03B9A">
            <w:pPr>
              <w:rPr>
                <w:sz w:val="20"/>
                <w:szCs w:val="20"/>
              </w:rPr>
            </w:pPr>
            <w:r w:rsidRPr="00F7546F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182040" w:rsidRDefault="00566BCA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AAA010.</w:t>
            </w:r>
            <w:hyperlink r:id="rId12" w:history="1">
              <w:r w:rsidRPr="00182040">
                <w:rPr>
                  <w:rFonts w:ascii="新細明體" w:hAnsi="新細明體"/>
                  <w:sz w:val="20"/>
                  <w:szCs w:val="20"/>
                </w:rPr>
                <w:t xml:space="preserve">DECD_EMP_ID </w:t>
              </w:r>
            </w:hyperlink>
          </w:p>
        </w:tc>
      </w:tr>
      <w:tr w:rsidR="00566BCA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6B0EB7">
            <w:pPr>
              <w:numPr>
                <w:ilvl w:val="0"/>
                <w:numId w:val="1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輸入日期時間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TIMESTAMP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6BCA" w:rsidRPr="006D42F2" w:rsidRDefault="00566BCA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DATE.getDBTimeStamp()</w:t>
            </w:r>
          </w:p>
        </w:tc>
      </w:tr>
    </w:tbl>
    <w:p w:rsidR="00566BCA" w:rsidRPr="006D42F2" w:rsidRDefault="00566BCA" w:rsidP="00566BCA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66BCA" w:rsidRPr="006D42F2" w:rsidRDefault="00566BCA" w:rsidP="006B0E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566BCA" w:rsidRPr="009D3D09" w:rsidRDefault="00566BCA" w:rsidP="006B0EB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6D42F2">
        <w:rPr>
          <w:rFonts w:hint="eastAsia"/>
        </w:rPr>
        <w:t>CALL</w:t>
      </w:r>
      <w:r w:rsidRPr="006D42F2">
        <w:rPr>
          <w:rFonts w:hint="eastAsia"/>
          <w:kern w:val="2"/>
          <w:szCs w:val="24"/>
          <w:lang w:eastAsia="zh-TW"/>
        </w:rPr>
        <w:t xml:space="preserve"> AA_Z7Z000.</w:t>
      </w:r>
      <w:r w:rsidRPr="006D42F2">
        <w:rPr>
          <w:rFonts w:hint="eastAsia"/>
        </w:rPr>
        <w:t xml:space="preserve"> insertDTAAZ700</w:t>
      </w:r>
    </w:p>
    <w:p w:rsidR="00B20C6F" w:rsidRPr="009D3D09" w:rsidRDefault="00B20C6F" w:rsidP="006B0EB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傳入參數：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B20C6F" w:rsidRPr="006D42F2" w:rsidTr="009674F3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0C6F" w:rsidRPr="006D42F2" w:rsidRDefault="00B20C6F" w:rsidP="009674F3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0C6F" w:rsidRPr="006D42F2" w:rsidRDefault="00B20C6F" w:rsidP="009674F3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D42F2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0C6F" w:rsidRPr="006D42F2" w:rsidRDefault="00B20C6F" w:rsidP="009674F3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B20C6F" w:rsidRPr="006D42F2" w:rsidTr="009674F3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C6F" w:rsidRPr="006D42F2" w:rsidRDefault="00B20C6F" w:rsidP="009674F3">
            <w:pPr>
              <w:numPr>
                <w:ilvl w:val="0"/>
                <w:numId w:val="14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C6F" w:rsidRPr="006D42F2" w:rsidRDefault="00B20C6F" w:rsidP="009674F3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C6F" w:rsidRPr="006D42F2" w:rsidRDefault="00B20C6F" w:rsidP="009674F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B20C6F" w:rsidRPr="006D42F2" w:rsidTr="009674F3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C6F" w:rsidRPr="006D42F2" w:rsidRDefault="00B20C6F" w:rsidP="009674F3">
            <w:pPr>
              <w:numPr>
                <w:ilvl w:val="0"/>
                <w:numId w:val="14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C6F" w:rsidRPr="006D42F2" w:rsidRDefault="00B20C6F" w:rsidP="009674F3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C6F" w:rsidRPr="006D42F2" w:rsidRDefault="00B20C6F" w:rsidP="009674F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B20C6F" w:rsidRPr="006D42F2" w:rsidTr="009674F3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C6F" w:rsidRPr="006D42F2" w:rsidRDefault="00B20C6F" w:rsidP="009674F3">
            <w:pPr>
              <w:numPr>
                <w:ilvl w:val="0"/>
                <w:numId w:val="14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C6F" w:rsidRPr="006D42F2" w:rsidRDefault="00B20C6F" w:rsidP="009674F3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C6F" w:rsidRPr="006D42F2" w:rsidRDefault="00B20C6F" w:rsidP="009674F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4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(結案) ㄥ5 (部分結案)</w:t>
            </w:r>
          </w:p>
        </w:tc>
      </w:tr>
      <w:tr w:rsidR="00B20C6F" w:rsidRPr="006D42F2" w:rsidTr="009674F3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C6F" w:rsidRPr="006D42F2" w:rsidRDefault="00B20C6F" w:rsidP="009674F3">
            <w:pPr>
              <w:numPr>
                <w:ilvl w:val="0"/>
                <w:numId w:val="14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C6F" w:rsidRPr="006D42F2" w:rsidRDefault="00B20C6F" w:rsidP="009674F3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C6F" w:rsidRPr="006D42F2" w:rsidRDefault="00B20C6F" w:rsidP="009674F3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566BCA" w:rsidRPr="006D42F2" w:rsidRDefault="00566BCA" w:rsidP="009D3D0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66BCA" w:rsidRPr="009D3D09" w:rsidRDefault="00B20C6F" w:rsidP="009D3D0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color w:val="000000"/>
          <w:kern w:val="2"/>
          <w:szCs w:val="24"/>
          <w:lang w:eastAsia="zh-TW"/>
        </w:rPr>
      </w:pPr>
      <w:r w:rsidRPr="009D3D09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發送</w:t>
      </w:r>
      <w:r w:rsidRPr="009D3D09">
        <w:rPr>
          <w:rFonts w:ascii="新細明體" w:hAnsi="新細明體" w:hint="eastAsia"/>
          <w:color w:val="000000"/>
          <w:lang w:eastAsia="zh-TW"/>
        </w:rPr>
        <w:t>客戶體驗問卷</w:t>
      </w:r>
      <w:r w:rsidR="00457692" w:rsidRPr="002F4BDC">
        <w:rPr>
          <w:rFonts w:ascii="新細明體" w:hAnsi="新細明體" w:hint="eastAsia"/>
          <w:color w:val="000000"/>
          <w:lang w:eastAsia="zh-TW"/>
        </w:rPr>
        <w:t>簡訊</w:t>
      </w:r>
    </w:p>
    <w:p w:rsidR="00B20C6F" w:rsidRPr="009D3D09" w:rsidRDefault="00B20C6F" w:rsidP="009D3D0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 w:hint="eastAsia"/>
          <w:color w:val="000000"/>
          <w:lang w:eastAsia="zh-TW"/>
        </w:rPr>
      </w:pPr>
      <w:r w:rsidRPr="009D3D09">
        <w:rPr>
          <w:rFonts w:ascii="細明體" w:eastAsia="細明體" w:hAnsi="細明體"/>
          <w:color w:val="000000"/>
          <w:kern w:val="2"/>
          <w:szCs w:val="24"/>
          <w:lang w:eastAsia="zh-TW"/>
        </w:rPr>
        <w:t>C</w:t>
      </w:r>
      <w:r w:rsidRPr="009D3D09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all </w:t>
      </w:r>
      <w:r w:rsidRPr="009D3D09">
        <w:rPr>
          <w:rFonts w:ascii="新細明體" w:hAnsi="新細明體"/>
          <w:color w:val="000000"/>
          <w:lang w:eastAsia="zh-TW"/>
        </w:rPr>
        <w:t>AJ_N0Z008</w:t>
      </w:r>
      <w:r w:rsidRPr="009D3D09">
        <w:rPr>
          <w:rFonts w:ascii="新細明體" w:hAnsi="新細明體" w:hint="eastAsia"/>
          <w:color w:val="000000"/>
          <w:lang w:eastAsia="zh-TW"/>
        </w:rPr>
        <w:t>().</w:t>
      </w:r>
      <w:r w:rsidRPr="009D3D09">
        <w:rPr>
          <w:rFonts w:ascii="新細明體" w:hAnsi="新細明體"/>
          <w:color w:val="000000"/>
          <w:lang w:eastAsia="zh-TW"/>
        </w:rPr>
        <w:t>addQuestionnaire</w:t>
      </w:r>
      <w:r w:rsidRPr="009D3D09">
        <w:rPr>
          <w:rFonts w:ascii="新細明體" w:hAnsi="新細明體" w:hint="eastAsia"/>
          <w:color w:val="000000"/>
          <w:lang w:eastAsia="zh-TW"/>
        </w:rPr>
        <w:t>()</w:t>
      </w:r>
    </w:p>
    <w:p w:rsidR="00B20C6F" w:rsidRPr="009D3D09" w:rsidRDefault="00B20C6F" w:rsidP="009D3D0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  <w:color w:val="000000"/>
          <w:lang w:eastAsia="zh-TW"/>
        </w:rPr>
      </w:pPr>
      <w:r w:rsidRPr="009D3D09">
        <w:rPr>
          <w:rFonts w:ascii="新細明體" w:hAnsi="新細明體" w:hint="eastAsia"/>
          <w:color w:val="000000"/>
          <w:lang w:eastAsia="zh-TW"/>
        </w:rPr>
        <w:t>傳入參數</w:t>
      </w:r>
      <w:r w:rsidR="00313550" w:rsidRPr="009D3D09">
        <w:rPr>
          <w:rFonts w:ascii="新細明體" w:hAnsi="新細明體" w:hint="eastAsia"/>
          <w:color w:val="000000"/>
          <w:lang w:eastAsia="zh-TW"/>
        </w:rPr>
        <w:t>：</w:t>
      </w:r>
    </w:p>
    <w:p w:rsidR="00B20C6F" w:rsidRPr="009D3D09" w:rsidRDefault="00B20C6F" w:rsidP="009D3D0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新細明體" w:hAnsi="新細明體"/>
          <w:color w:val="000000"/>
          <w:lang w:eastAsia="zh-TW"/>
        </w:rPr>
      </w:pPr>
      <w:r w:rsidRPr="009D3D09">
        <w:rPr>
          <w:rFonts w:ascii="新細明體" w:hAnsi="新細明體"/>
          <w:color w:val="000000"/>
          <w:lang w:eastAsia="zh-TW"/>
        </w:rPr>
        <w:t>AJ_N0Z008_bo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AE3AB1" w:rsidRPr="006D42F2" w:rsidTr="009674F3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3AB1" w:rsidRPr="006D42F2" w:rsidRDefault="00AE3AB1" w:rsidP="009674F3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3AB1" w:rsidRPr="006D42F2" w:rsidRDefault="00AE3AB1" w:rsidP="009674F3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D42F2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3AB1" w:rsidRPr="006D42F2" w:rsidRDefault="00AE3AB1" w:rsidP="009674F3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AE3AB1" w:rsidRPr="006D42F2" w:rsidTr="009674F3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D90156" w:rsidRDefault="00AE3AB1" w:rsidP="009D3D09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 w:rsidRPr="00D90156">
              <w:rPr>
                <w:rFonts w:ascii="新細明體" w:hAnsi="新細明體" w:cs="Arial" w:hint="eastAsia"/>
                <w:sz w:val="20"/>
                <w:szCs w:val="20"/>
              </w:rPr>
              <w:t xml:space="preserve">1. 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D90156" w:rsidRDefault="00AE3AB1" w:rsidP="009674F3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9D3D09">
              <w:rPr>
                <w:rFonts w:ascii="新細明體" w:hAnsi="新細明體" w:cs="Arial"/>
                <w:sz w:val="20"/>
                <w:szCs w:val="20"/>
              </w:rPr>
              <w:t>SYS_NO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D90156" w:rsidRDefault="00AE3AB1" w:rsidP="009674F3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 w:rsidRPr="009D3D09">
              <w:rPr>
                <w:rFonts w:ascii="新細明體" w:hAnsi="新細明體" w:cs="Arial"/>
                <w:sz w:val="20"/>
                <w:szCs w:val="20"/>
              </w:rPr>
              <w:t>AA00</w:t>
            </w:r>
          </w:p>
        </w:tc>
      </w:tr>
      <w:tr w:rsidR="00AE3AB1" w:rsidRPr="006D42F2" w:rsidTr="009674F3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D90156" w:rsidRDefault="00AE3AB1" w:rsidP="009D3D09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 w:rsidRPr="00D90156">
              <w:rPr>
                <w:rFonts w:ascii="新細明體" w:hAnsi="新細明體" w:cs="Arial"/>
                <w:sz w:val="20"/>
                <w:szCs w:val="20"/>
              </w:rPr>
              <w:t xml:space="preserve">2. 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D90156" w:rsidRDefault="00AE3AB1" w:rsidP="009674F3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9D3D09">
              <w:rPr>
                <w:rFonts w:ascii="新細明體" w:hAnsi="新細明體" w:cs="Arial"/>
                <w:sz w:val="20"/>
                <w:szCs w:val="20"/>
              </w:rPr>
              <w:t>SAS_ID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D90156" w:rsidRDefault="00AE3AB1" w:rsidP="009674F3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 w:rsidRPr="009D3D09">
              <w:rPr>
                <w:rFonts w:ascii="新細明體" w:hAnsi="新細明體" w:cs="Arial" w:hint="eastAsia"/>
                <w:sz w:val="20"/>
                <w:szCs w:val="20"/>
              </w:rPr>
              <w:t>事故者ID</w:t>
            </w:r>
          </w:p>
        </w:tc>
      </w:tr>
      <w:tr w:rsidR="00AE3AB1" w:rsidRPr="006D42F2" w:rsidTr="009674F3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D90156" w:rsidRDefault="00AE3AB1" w:rsidP="009D3D09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 w:rsidRPr="00D90156">
              <w:rPr>
                <w:rFonts w:ascii="新細明體" w:hAnsi="新細明體" w:cs="Arial" w:hint="eastAsia"/>
                <w:sz w:val="20"/>
                <w:szCs w:val="20"/>
              </w:rPr>
              <w:t xml:space="preserve">3. 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D90156" w:rsidRDefault="00AE3AB1" w:rsidP="009674F3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9D3D09">
              <w:rPr>
                <w:rFonts w:ascii="新細明體" w:hAnsi="新細明體" w:cs="Arial"/>
                <w:sz w:val="20"/>
                <w:szCs w:val="20"/>
              </w:rPr>
              <w:t>MOBIL_TEL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9D3D09" w:rsidRDefault="00AE3AB1" w:rsidP="009674F3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 w:rsidRPr="009D3D09">
              <w:rPr>
                <w:rFonts w:ascii="新細明體" w:hAnsi="新細明體" w:cs="Arial" w:hint="eastAsia"/>
                <w:sz w:val="20"/>
                <w:szCs w:val="20"/>
              </w:rPr>
              <w:t>手機號碼</w:t>
            </w:r>
          </w:p>
        </w:tc>
      </w:tr>
      <w:tr w:rsidR="00AE3AB1" w:rsidRPr="006D42F2" w:rsidTr="009674F3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D90156" w:rsidRDefault="00AE3AB1" w:rsidP="009D3D09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 w:rsidRPr="00D90156">
              <w:rPr>
                <w:rFonts w:ascii="新細明體" w:hAnsi="新細明體" w:cs="Arial" w:hint="eastAsia"/>
                <w:sz w:val="20"/>
                <w:szCs w:val="20"/>
              </w:rPr>
              <w:t xml:space="preserve">4. 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D90156" w:rsidRDefault="00AE3AB1" w:rsidP="009674F3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9D3D09">
              <w:rPr>
                <w:rFonts w:ascii="新細明體" w:hAnsi="新細明體" w:cs="Arial"/>
                <w:sz w:val="20"/>
                <w:szCs w:val="20"/>
              </w:rPr>
              <w:t>APLY_NO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D90156" w:rsidRDefault="00AE3AB1" w:rsidP="009674F3">
            <w:pPr>
              <w:ind w:left="480" w:hanging="480"/>
              <w:rPr>
                <w:rFonts w:ascii="新細明體" w:hAnsi="新細明體" w:cs="Arial" w:hint="eastAsia"/>
                <w:sz w:val="20"/>
                <w:szCs w:val="20"/>
              </w:rPr>
            </w:pPr>
            <w:r w:rsidRPr="009D3D09">
              <w:rPr>
                <w:rFonts w:ascii="新細明體" w:hAnsi="新細明體" w:cs="Arial" w:hint="eastAsia"/>
                <w:sz w:val="20"/>
                <w:szCs w:val="20"/>
              </w:rPr>
              <w:t>受編</w:t>
            </w:r>
          </w:p>
        </w:tc>
      </w:tr>
      <w:tr w:rsidR="00AE3AB1" w:rsidRPr="006D42F2" w:rsidTr="009674F3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D90156" w:rsidRDefault="00AE3AB1" w:rsidP="00AE3AB1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 w:rsidRPr="00D90156">
              <w:rPr>
                <w:rFonts w:ascii="新細明體" w:hAnsi="新細明體" w:cs="Arial" w:hint="eastAsia"/>
                <w:sz w:val="20"/>
                <w:szCs w:val="20"/>
              </w:rPr>
              <w:t xml:space="preserve">5. 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9D3D09" w:rsidRDefault="00AE3AB1" w:rsidP="009674F3">
            <w:pPr>
              <w:rPr>
                <w:rFonts w:ascii="新細明體" w:hAnsi="新細明體" w:cs="Arial"/>
                <w:sz w:val="20"/>
                <w:szCs w:val="20"/>
              </w:rPr>
            </w:pPr>
            <w:r w:rsidRPr="009D3D09">
              <w:rPr>
                <w:rFonts w:ascii="新細明體" w:hAnsi="新細明體" w:cs="Arial"/>
                <w:sz w:val="20"/>
                <w:szCs w:val="20"/>
              </w:rPr>
              <w:t>INPUT_DATE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AB1" w:rsidRPr="009D3D09" w:rsidRDefault="00AE3AB1" w:rsidP="009674F3">
            <w:pPr>
              <w:ind w:left="480" w:hanging="480"/>
              <w:rPr>
                <w:rFonts w:ascii="新細明體" w:hAnsi="新細明體" w:cs="Arial" w:hint="eastAsia"/>
                <w:sz w:val="20"/>
                <w:szCs w:val="20"/>
              </w:rPr>
            </w:pPr>
            <w:r w:rsidRPr="009D3D09">
              <w:rPr>
                <w:rFonts w:ascii="新細明體" w:hAnsi="新細明體" w:cs="Arial" w:hint="eastAsia"/>
                <w:sz w:val="20"/>
                <w:szCs w:val="20"/>
              </w:rPr>
              <w:t>受理日期</w:t>
            </w:r>
          </w:p>
        </w:tc>
      </w:tr>
      <w:tr w:rsidR="000068C1" w:rsidRPr="006D42F2" w:rsidTr="009674F3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8C1" w:rsidRPr="00D90156" w:rsidRDefault="000068C1" w:rsidP="00AE3AB1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 xml:space="preserve">6. 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8C1" w:rsidRPr="00D90156" w:rsidRDefault="000068C1" w:rsidP="009674F3">
            <w:pPr>
              <w:rPr>
                <w:rFonts w:ascii="新細明體" w:hAnsi="新細明體" w:cs="Arial"/>
                <w:sz w:val="20"/>
                <w:szCs w:val="20"/>
              </w:rPr>
            </w:pPr>
            <w:r w:rsidRPr="009D3D09">
              <w:rPr>
                <w:rFonts w:ascii="新細明體" w:hAnsi="新細明體" w:cs="Arial"/>
                <w:sz w:val="20"/>
                <w:szCs w:val="20"/>
              </w:rPr>
              <w:t>APPLY_ITEM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8C1" w:rsidRDefault="000068C1" w:rsidP="009674F3">
            <w:pPr>
              <w:ind w:left="480" w:hanging="480"/>
              <w:rPr>
                <w:rFonts w:ascii="新細明體" w:hAnsi="新細明體" w:cs="Arial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未結案：部分給付</w:t>
            </w:r>
          </w:p>
          <w:p w:rsidR="000068C1" w:rsidRPr="00D90156" w:rsidRDefault="000068C1" w:rsidP="009674F3">
            <w:pPr>
              <w:ind w:left="480" w:hanging="480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已結案：完全給付</w:t>
            </w:r>
          </w:p>
        </w:tc>
      </w:tr>
    </w:tbl>
    <w:p w:rsidR="00AE3AB1" w:rsidRDefault="00AE3AB1" w:rsidP="009D3D09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FF0000"/>
          <w:lang w:eastAsia="zh-TW"/>
        </w:rPr>
      </w:pPr>
    </w:p>
    <w:p w:rsidR="00B20C6F" w:rsidRPr="002F4BDC" w:rsidRDefault="00B20C6F" w:rsidP="009D3D0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新細明體" w:hAnsi="新細明體"/>
          <w:color w:val="000000"/>
          <w:lang w:eastAsia="zh-TW"/>
        </w:rPr>
      </w:pPr>
      <w:r w:rsidRPr="009D3D09">
        <w:rPr>
          <w:rFonts w:ascii="新細明體" w:hAnsi="新細明體" w:hint="eastAsia"/>
          <w:color w:val="000000"/>
          <w:lang w:eastAsia="zh-TW"/>
        </w:rPr>
        <w:t xml:space="preserve">isUseBatch = </w:t>
      </w:r>
      <w:r w:rsidRPr="009D3D09">
        <w:rPr>
          <w:rFonts w:ascii="新細明體" w:hAnsi="新細明體"/>
          <w:color w:val="000000"/>
          <w:lang w:eastAsia="zh-TW"/>
        </w:rPr>
        <w:t>true (</w:t>
      </w:r>
      <w:r w:rsidRPr="009D3D09">
        <w:rPr>
          <w:rFonts w:ascii="新細明體" w:hAnsi="新細明體" w:hint="eastAsia"/>
          <w:color w:val="000000"/>
          <w:lang w:eastAsia="zh-TW"/>
        </w:rPr>
        <w:t>批次發送</w:t>
      </w:r>
      <w:r w:rsidRPr="009D3D09">
        <w:rPr>
          <w:rFonts w:ascii="新細明體" w:hAnsi="新細明體"/>
          <w:color w:val="000000"/>
          <w:lang w:eastAsia="zh-TW"/>
        </w:rPr>
        <w:t>)</w:t>
      </w:r>
    </w:p>
    <w:p w:rsidR="00457692" w:rsidRPr="009D3D09" w:rsidRDefault="0011204F" w:rsidP="009D3D0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  <w:color w:val="00B050"/>
          <w:lang w:eastAsia="zh-TW"/>
        </w:rPr>
      </w:pPr>
      <w:r w:rsidRPr="009D3D09">
        <w:rPr>
          <w:rFonts w:ascii="新細明體" w:hAnsi="新細明體" w:hint="eastAsia"/>
          <w:color w:val="00B050"/>
          <w:lang w:eastAsia="zh-TW"/>
        </w:rPr>
        <w:t>件數上限：1000</w:t>
      </w:r>
    </w:p>
    <w:p w:rsidR="0011204F" w:rsidRPr="009D3D09" w:rsidRDefault="0011204F" w:rsidP="009D3D0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  <w:color w:val="00B050"/>
          <w:lang w:eastAsia="zh-TW"/>
        </w:rPr>
      </w:pPr>
      <w:r w:rsidRPr="009D3D09">
        <w:rPr>
          <w:rFonts w:ascii="新細明體" w:hAnsi="新細明體" w:hint="eastAsia"/>
          <w:color w:val="00B050"/>
          <w:lang w:eastAsia="zh-TW"/>
        </w:rPr>
        <w:t>頻率：每封簡訊，間隔2秒</w:t>
      </w:r>
    </w:p>
    <w:p w:rsidR="0011204F" w:rsidRPr="009D3D09" w:rsidRDefault="0011204F" w:rsidP="009D3D0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新細明體" w:hAnsi="新細明體" w:hint="eastAsia"/>
          <w:color w:val="00B050"/>
          <w:lang w:eastAsia="zh-TW"/>
        </w:rPr>
      </w:pPr>
      <w:r w:rsidRPr="009D3D09">
        <w:rPr>
          <w:rFonts w:ascii="新細明體" w:hAnsi="新細明體"/>
          <w:color w:val="00B050"/>
          <w:lang w:eastAsia="zh-TW"/>
        </w:rPr>
        <w:t>Log.fatal(</w:t>
      </w:r>
      <w:r w:rsidRPr="009D3D09">
        <w:rPr>
          <w:rFonts w:ascii="新細明體" w:hAnsi="新細明體" w:hint="eastAsia"/>
          <w:color w:val="00B050"/>
          <w:lang w:eastAsia="zh-TW"/>
        </w:rPr>
        <w:t>發送客戶體驗問卷簡訊時間&gt;&gt;&gt; + $</w:t>
      </w:r>
      <w:r w:rsidRPr="009D3D09">
        <w:rPr>
          <w:rFonts w:ascii="新細明體" w:hAnsi="新細明體"/>
          <w:color w:val="00B050"/>
          <w:lang w:eastAsia="zh-TW"/>
        </w:rPr>
        <w:t>DBTimeStamp)</w:t>
      </w:r>
    </w:p>
    <w:p w:rsidR="00540976" w:rsidRPr="006D42F2" w:rsidRDefault="00C9279A" w:rsidP="0099297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紀錄</w:t>
      </w:r>
      <w:r w:rsidR="00540976" w:rsidRPr="006D42F2">
        <w:rPr>
          <w:rFonts w:hint="eastAsia"/>
          <w:kern w:val="2"/>
          <w:szCs w:val="24"/>
          <w:lang w:eastAsia="zh-TW"/>
        </w:rPr>
        <w:t>總</w:t>
      </w:r>
      <w:r w:rsidRPr="006D42F2"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 w:rsidRPr="006D42F2">
        <w:rPr>
          <w:rFonts w:ascii="新細明體" w:hAnsi="新細明體" w:hint="eastAsia"/>
          <w:bCs/>
          <w:lang w:eastAsia="zh-TW"/>
        </w:rPr>
        <w:t xml:space="preserve">CALL </w:t>
      </w:r>
      <w:r w:rsidRPr="006D42F2">
        <w:rPr>
          <w:rFonts w:hint="eastAsia"/>
          <w:kern w:val="2"/>
          <w:szCs w:val="24"/>
          <w:lang w:eastAsia="zh-TW"/>
        </w:rPr>
        <w:t>批次作業件數紀錄模組</w:t>
      </w:r>
      <w:r w:rsidRPr="006D42F2">
        <w:rPr>
          <w:rFonts w:hint="eastAsia"/>
          <w:kern w:val="2"/>
          <w:szCs w:val="24"/>
          <w:lang w:eastAsia="zh-TW"/>
        </w:rPr>
        <w:t>CountManager.jav</w:t>
      </w:r>
      <w:r w:rsidRPr="006D42F2">
        <w:rPr>
          <w:rFonts w:ascii="新細明體" w:hAnsi="新細明體" w:hint="eastAsia"/>
          <w:kern w:val="2"/>
          <w:szCs w:val="24"/>
          <w:lang w:eastAsia="zh-TW"/>
        </w:rPr>
        <w:t>a</w:t>
      </w:r>
      <w:r w:rsidRPr="006D42F2"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F96665" w:rsidRPr="006D42F2" w:rsidRDefault="00540976" w:rsidP="0099297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記錄成功件</w:t>
      </w:r>
      <w:r w:rsidR="008B0484" w:rsidRPr="006D42F2">
        <w:rPr>
          <w:rFonts w:hint="eastAsia"/>
          <w:kern w:val="2"/>
          <w:szCs w:val="24"/>
          <w:lang w:eastAsia="zh-TW"/>
        </w:rPr>
        <w:t>數</w:t>
      </w:r>
    </w:p>
    <w:p w:rsidR="000A61CE" w:rsidRPr="006D42F2" w:rsidRDefault="000A61CE" w:rsidP="000A61C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交查：</w:t>
      </w:r>
      <w:r w:rsidR="00E034AD" w:rsidRPr="006D42F2">
        <w:rPr>
          <w:rFonts w:hint="eastAsia"/>
          <w:kern w:val="2"/>
          <w:szCs w:val="24"/>
          <w:lang w:eastAsia="zh-TW"/>
        </w:rPr>
        <w:t>(</w:t>
      </w:r>
      <w:r w:rsidR="00E034AD" w:rsidRPr="006D42F2">
        <w:rPr>
          <w:rFonts w:hint="eastAsia"/>
          <w:kern w:val="2"/>
          <w:szCs w:val="24"/>
          <w:lang w:eastAsia="zh-TW"/>
        </w:rPr>
        <w:t>給客戶</w:t>
      </w:r>
      <w:r w:rsidR="00E034AD" w:rsidRPr="006D42F2">
        <w:rPr>
          <w:rFonts w:hint="eastAsia"/>
          <w:kern w:val="2"/>
          <w:szCs w:val="24"/>
          <w:lang w:eastAsia="zh-TW"/>
        </w:rPr>
        <w:t>)</w:t>
      </w:r>
    </w:p>
    <w:p w:rsidR="00B93351" w:rsidRPr="006D42F2" w:rsidRDefault="00B93351" w:rsidP="000A61C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若</w:t>
      </w:r>
      <w:r w:rsidRPr="006D42F2">
        <w:rPr>
          <w:rFonts w:hint="eastAsia"/>
          <w:kern w:val="2"/>
          <w:szCs w:val="24"/>
          <w:lang w:eastAsia="zh-TW"/>
        </w:rPr>
        <w:t>$</w:t>
      </w:r>
      <w:r w:rsidRPr="006D42F2">
        <w:rPr>
          <w:rFonts w:hint="eastAsia"/>
          <w:kern w:val="2"/>
          <w:szCs w:val="24"/>
          <w:lang w:eastAsia="zh-TW"/>
        </w:rPr>
        <w:t>批次時間點</w:t>
      </w:r>
      <w:r w:rsidRPr="006D42F2">
        <w:rPr>
          <w:rFonts w:hint="eastAsia"/>
          <w:kern w:val="2"/>
          <w:szCs w:val="24"/>
          <w:lang w:eastAsia="zh-TW"/>
        </w:rPr>
        <w:t xml:space="preserve"> = D </w:t>
      </w:r>
      <w:r w:rsidRPr="006D42F2">
        <w:rPr>
          <w:rFonts w:hint="eastAsia"/>
          <w:kern w:val="2"/>
          <w:szCs w:val="24"/>
          <w:lang w:eastAsia="zh-TW"/>
        </w:rPr>
        <w:t>，則略過不處理。進行下一個訊息種類判斷。</w:t>
      </w:r>
    </w:p>
    <w:p w:rsidR="000A61CE" w:rsidRPr="006D42F2" w:rsidRDefault="00E034AD" w:rsidP="000A61C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讀取</w:t>
      </w:r>
      <w:r w:rsidRPr="006D42F2">
        <w:rPr>
          <w:rFonts w:hint="eastAsia"/>
          <w:kern w:val="2"/>
          <w:szCs w:val="24"/>
          <w:lang w:eastAsia="zh-TW"/>
        </w:rPr>
        <w:t>MIN(</w:t>
      </w:r>
      <w:r w:rsidR="007E7AFE" w:rsidRPr="006D42F2">
        <w:rPr>
          <w:rFonts w:hint="eastAsia"/>
          <w:kern w:val="2"/>
          <w:szCs w:val="24"/>
          <w:lang w:eastAsia="zh-TW"/>
        </w:rPr>
        <w:t>覆核</w:t>
      </w:r>
      <w:r w:rsidRPr="006D42F2">
        <w:rPr>
          <w:rFonts w:hint="eastAsia"/>
          <w:kern w:val="2"/>
          <w:szCs w:val="24"/>
          <w:lang w:eastAsia="zh-TW"/>
        </w:rPr>
        <w:t>日期</w:t>
      </w:r>
      <w:r w:rsidRPr="006D42F2">
        <w:rPr>
          <w:rFonts w:hint="eastAsia"/>
          <w:kern w:val="2"/>
          <w:szCs w:val="24"/>
          <w:lang w:eastAsia="zh-TW"/>
        </w:rPr>
        <w:t xml:space="preserve">) = </w:t>
      </w:r>
      <w:r w:rsidRPr="006D42F2">
        <w:rPr>
          <w:rFonts w:hint="eastAsia"/>
          <w:kern w:val="2"/>
          <w:szCs w:val="24"/>
          <w:lang w:eastAsia="zh-TW"/>
        </w:rPr>
        <w:t>當天</w:t>
      </w:r>
      <w:r w:rsidRPr="006D42F2">
        <w:rPr>
          <w:rFonts w:hint="eastAsia"/>
          <w:kern w:val="2"/>
          <w:szCs w:val="24"/>
          <w:lang w:eastAsia="zh-TW"/>
        </w:rPr>
        <w:t xml:space="preserve"> </w:t>
      </w:r>
      <w:r w:rsidRPr="006D42F2">
        <w:rPr>
          <w:rFonts w:hint="eastAsia"/>
          <w:kern w:val="2"/>
          <w:szCs w:val="24"/>
          <w:lang w:eastAsia="zh-TW"/>
        </w:rPr>
        <w:t>的交查件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 xml:space="preserve">READ </w:t>
      </w:r>
      <w:r w:rsidR="00E034AD" w:rsidRPr="006D42F2">
        <w:rPr>
          <w:rFonts w:hint="eastAsia"/>
          <w:kern w:val="2"/>
          <w:szCs w:val="24"/>
          <w:lang w:eastAsia="zh-TW"/>
        </w:rPr>
        <w:t xml:space="preserve">DTAHA001 </w:t>
      </w:r>
      <w:r w:rsidRPr="006D42F2">
        <w:rPr>
          <w:rFonts w:hint="eastAsia"/>
          <w:kern w:val="2"/>
          <w:szCs w:val="24"/>
          <w:lang w:eastAsia="zh-TW"/>
        </w:rPr>
        <w:t xml:space="preserve"> A</w:t>
      </w:r>
      <w:r w:rsidR="00E034AD" w:rsidRPr="006D42F2">
        <w:rPr>
          <w:rFonts w:hint="eastAsia"/>
          <w:kern w:val="2"/>
          <w:szCs w:val="24"/>
          <w:lang w:eastAsia="zh-TW"/>
        </w:rPr>
        <w:t xml:space="preserve"> </w:t>
      </w:r>
    </w:p>
    <w:p w:rsidR="00E034AD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JOIN DTA</w:t>
      </w:r>
      <w:r w:rsidR="00E034AD" w:rsidRPr="006D42F2">
        <w:rPr>
          <w:rFonts w:hint="eastAsia"/>
          <w:kern w:val="2"/>
          <w:szCs w:val="24"/>
          <w:lang w:eastAsia="zh-TW"/>
        </w:rPr>
        <w:t>H</w:t>
      </w:r>
      <w:r w:rsidRPr="006D42F2">
        <w:rPr>
          <w:rFonts w:hint="eastAsia"/>
          <w:kern w:val="2"/>
          <w:szCs w:val="24"/>
          <w:lang w:eastAsia="zh-TW"/>
        </w:rPr>
        <w:t>A0</w:t>
      </w:r>
      <w:r w:rsidR="00E034AD" w:rsidRPr="006D42F2">
        <w:rPr>
          <w:rFonts w:hint="eastAsia"/>
          <w:kern w:val="2"/>
          <w:szCs w:val="24"/>
          <w:lang w:eastAsia="zh-TW"/>
        </w:rPr>
        <w:t>02</w:t>
      </w:r>
      <w:r w:rsidRPr="006D42F2">
        <w:rPr>
          <w:rFonts w:hint="eastAsia"/>
          <w:kern w:val="2"/>
          <w:szCs w:val="24"/>
          <w:lang w:eastAsia="zh-TW"/>
        </w:rPr>
        <w:t xml:space="preserve"> </w:t>
      </w:r>
      <w:r w:rsidR="00E034AD" w:rsidRPr="006D42F2">
        <w:rPr>
          <w:rFonts w:hint="eastAsia"/>
          <w:kern w:val="2"/>
          <w:szCs w:val="24"/>
          <w:lang w:eastAsia="zh-TW"/>
        </w:rPr>
        <w:t xml:space="preserve"> </w:t>
      </w:r>
      <w:r w:rsidRPr="006D42F2">
        <w:rPr>
          <w:rFonts w:hint="eastAsia"/>
          <w:kern w:val="2"/>
          <w:szCs w:val="24"/>
          <w:lang w:eastAsia="zh-TW"/>
        </w:rPr>
        <w:t xml:space="preserve">B </w:t>
      </w:r>
    </w:p>
    <w:p w:rsidR="000A61CE" w:rsidRPr="006D42F2" w:rsidRDefault="000A61CE" w:rsidP="00E034A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ON</w:t>
      </w:r>
      <w:r w:rsidR="00E034AD" w:rsidRPr="006D42F2">
        <w:rPr>
          <w:rFonts w:hint="eastAsia"/>
          <w:kern w:val="2"/>
          <w:szCs w:val="24"/>
          <w:lang w:eastAsia="zh-TW"/>
        </w:rPr>
        <w:t>：</w:t>
      </w:r>
      <w:r w:rsidRPr="006D42F2">
        <w:rPr>
          <w:rFonts w:hint="eastAsia"/>
          <w:kern w:val="2"/>
          <w:szCs w:val="24"/>
          <w:lang w:eastAsia="zh-TW"/>
        </w:rPr>
        <w:t>A.</w:t>
      </w:r>
      <w:r w:rsidR="00E034AD" w:rsidRPr="006D42F2">
        <w:rPr>
          <w:rFonts w:hint="eastAsia"/>
          <w:kern w:val="2"/>
          <w:szCs w:val="24"/>
          <w:lang w:eastAsia="zh-TW"/>
        </w:rPr>
        <w:t>交查編號</w:t>
      </w:r>
      <w:r w:rsidRPr="006D42F2">
        <w:rPr>
          <w:rFonts w:hint="eastAsia"/>
          <w:kern w:val="2"/>
          <w:szCs w:val="24"/>
          <w:lang w:eastAsia="zh-TW"/>
        </w:rPr>
        <w:t>= B.</w:t>
      </w:r>
      <w:r w:rsidR="00E034AD" w:rsidRPr="006D42F2">
        <w:rPr>
          <w:rFonts w:hint="eastAsia"/>
          <w:kern w:val="2"/>
          <w:szCs w:val="24"/>
          <w:lang w:eastAsia="zh-TW"/>
        </w:rPr>
        <w:t>交查編號</w:t>
      </w:r>
    </w:p>
    <w:p w:rsidR="007E7AFE" w:rsidRPr="006D42F2" w:rsidRDefault="007E7AFE" w:rsidP="00E034A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B.</w:t>
      </w:r>
      <w:r w:rsidRPr="006D42F2">
        <w:rPr>
          <w:rFonts w:hint="eastAsia"/>
          <w:kern w:val="2"/>
          <w:szCs w:val="24"/>
          <w:lang w:eastAsia="zh-TW"/>
        </w:rPr>
        <w:t>交查進度</w:t>
      </w:r>
      <w:r w:rsidRPr="006D42F2">
        <w:rPr>
          <w:rFonts w:hint="eastAsia"/>
          <w:kern w:val="2"/>
          <w:szCs w:val="24"/>
          <w:lang w:eastAsia="zh-TW"/>
        </w:rPr>
        <w:t xml:space="preserve">&gt;= </w:t>
      </w:r>
      <w:r w:rsidRPr="006D42F2">
        <w:rPr>
          <w:kern w:val="2"/>
          <w:szCs w:val="24"/>
          <w:lang w:eastAsia="zh-TW"/>
        </w:rPr>
        <w:t>‘</w:t>
      </w:r>
      <w:r w:rsidRPr="006D42F2">
        <w:rPr>
          <w:rFonts w:hint="eastAsia"/>
          <w:kern w:val="2"/>
          <w:szCs w:val="24"/>
          <w:lang w:eastAsia="zh-TW"/>
        </w:rPr>
        <w:t>10</w:t>
      </w:r>
      <w:r w:rsidRPr="006D42F2">
        <w:rPr>
          <w:kern w:val="2"/>
          <w:szCs w:val="24"/>
          <w:lang w:eastAsia="zh-TW"/>
        </w:rPr>
        <w:t>’</w:t>
      </w:r>
      <w:r w:rsidRPr="006D42F2">
        <w:rPr>
          <w:rFonts w:hint="eastAsia"/>
          <w:kern w:val="2"/>
          <w:szCs w:val="24"/>
          <w:lang w:eastAsia="zh-TW"/>
        </w:rPr>
        <w:t xml:space="preserve"> </w:t>
      </w:r>
    </w:p>
    <w:p w:rsidR="007E7AFE" w:rsidRPr="006D42F2" w:rsidRDefault="007E7AFE" w:rsidP="00E034A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B.</w:t>
      </w:r>
      <w:r w:rsidRPr="006D42F2">
        <w:rPr>
          <w:rFonts w:hint="eastAsia"/>
          <w:kern w:val="2"/>
          <w:szCs w:val="24"/>
          <w:lang w:eastAsia="zh-TW"/>
        </w:rPr>
        <w:t>免查原因需為空</w:t>
      </w:r>
    </w:p>
    <w:p w:rsidR="00E034AD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JOIN DTAA</w:t>
      </w:r>
      <w:r w:rsidR="00E034AD" w:rsidRPr="006D42F2">
        <w:rPr>
          <w:rFonts w:hint="eastAsia"/>
          <w:kern w:val="2"/>
          <w:szCs w:val="24"/>
          <w:lang w:eastAsia="zh-TW"/>
        </w:rPr>
        <w:t>A</w:t>
      </w:r>
      <w:r w:rsidRPr="006D42F2">
        <w:rPr>
          <w:rFonts w:hint="eastAsia"/>
          <w:kern w:val="2"/>
          <w:szCs w:val="24"/>
          <w:lang w:eastAsia="zh-TW"/>
        </w:rPr>
        <w:t>01</w:t>
      </w:r>
      <w:r w:rsidR="00E034AD" w:rsidRPr="006D42F2">
        <w:rPr>
          <w:rFonts w:hint="eastAsia"/>
          <w:kern w:val="2"/>
          <w:szCs w:val="24"/>
          <w:lang w:eastAsia="zh-TW"/>
        </w:rPr>
        <w:t>0</w:t>
      </w:r>
      <w:r w:rsidRPr="006D42F2">
        <w:rPr>
          <w:rFonts w:hint="eastAsia"/>
          <w:kern w:val="2"/>
          <w:szCs w:val="24"/>
          <w:lang w:eastAsia="zh-TW"/>
        </w:rPr>
        <w:t xml:space="preserve"> </w:t>
      </w:r>
      <w:r w:rsidR="00E034AD" w:rsidRPr="006D42F2">
        <w:rPr>
          <w:rFonts w:hint="eastAsia"/>
          <w:kern w:val="2"/>
          <w:szCs w:val="24"/>
          <w:lang w:eastAsia="zh-TW"/>
        </w:rPr>
        <w:t xml:space="preserve"> </w:t>
      </w:r>
      <w:r w:rsidRPr="006D42F2">
        <w:rPr>
          <w:rFonts w:hint="eastAsia"/>
          <w:kern w:val="2"/>
          <w:szCs w:val="24"/>
          <w:lang w:eastAsia="zh-TW"/>
        </w:rPr>
        <w:t xml:space="preserve">C </w:t>
      </w:r>
    </w:p>
    <w:p w:rsidR="000A61CE" w:rsidRPr="006D42F2" w:rsidRDefault="000A61CE" w:rsidP="00E034A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ON</w:t>
      </w:r>
      <w:r w:rsidR="00E034AD" w:rsidRPr="006D42F2">
        <w:rPr>
          <w:rFonts w:hint="eastAsia"/>
          <w:kern w:val="2"/>
          <w:szCs w:val="24"/>
          <w:lang w:eastAsia="zh-TW"/>
        </w:rPr>
        <w:t>：</w:t>
      </w:r>
      <w:r w:rsidRPr="006D42F2">
        <w:rPr>
          <w:rFonts w:hint="eastAsia"/>
          <w:kern w:val="2"/>
          <w:szCs w:val="24"/>
          <w:lang w:eastAsia="zh-TW"/>
        </w:rPr>
        <w:t>A.</w:t>
      </w:r>
      <w:r w:rsidRPr="006D42F2">
        <w:rPr>
          <w:rFonts w:hint="eastAsia"/>
          <w:kern w:val="2"/>
          <w:szCs w:val="24"/>
          <w:lang w:eastAsia="zh-TW"/>
        </w:rPr>
        <w:t>受編</w:t>
      </w:r>
      <w:r w:rsidRPr="006D42F2">
        <w:rPr>
          <w:rFonts w:hint="eastAsia"/>
          <w:kern w:val="2"/>
          <w:szCs w:val="24"/>
          <w:lang w:eastAsia="zh-TW"/>
        </w:rPr>
        <w:t xml:space="preserve"> = </w:t>
      </w:r>
      <w:r w:rsidR="00E034AD" w:rsidRPr="006D42F2">
        <w:rPr>
          <w:rFonts w:hint="eastAsia"/>
          <w:kern w:val="2"/>
          <w:szCs w:val="24"/>
          <w:lang w:eastAsia="zh-TW"/>
        </w:rPr>
        <w:t>C</w:t>
      </w:r>
      <w:r w:rsidRPr="006D42F2">
        <w:rPr>
          <w:rFonts w:hint="eastAsia"/>
          <w:kern w:val="2"/>
          <w:szCs w:val="24"/>
          <w:lang w:eastAsia="zh-TW"/>
        </w:rPr>
        <w:t>.</w:t>
      </w:r>
      <w:r w:rsidRPr="006D42F2">
        <w:rPr>
          <w:rFonts w:hint="eastAsia"/>
          <w:kern w:val="2"/>
          <w:szCs w:val="24"/>
          <w:lang w:eastAsia="zh-TW"/>
        </w:rPr>
        <w:t>受編</w:t>
      </w:r>
    </w:p>
    <w:p w:rsidR="002E3268" w:rsidRDefault="002E3268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JOIN DTAAA001 D</w:t>
      </w:r>
    </w:p>
    <w:p w:rsidR="002E3268" w:rsidRDefault="002E3268" w:rsidP="007543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 xml:space="preserve"> = D.</w:t>
      </w:r>
      <w:r>
        <w:rPr>
          <w:rFonts w:hint="eastAsia"/>
          <w:kern w:val="2"/>
          <w:szCs w:val="24"/>
          <w:lang w:eastAsia="zh-TW"/>
        </w:rPr>
        <w:t>受編</w:t>
      </w:r>
    </w:p>
    <w:p w:rsidR="000A61CE" w:rsidRPr="002E3268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E3268">
        <w:rPr>
          <w:rFonts w:hint="eastAsia"/>
          <w:kern w:val="2"/>
          <w:szCs w:val="24"/>
          <w:lang w:eastAsia="zh-TW"/>
        </w:rPr>
        <w:t>WHERE</w:t>
      </w:r>
    </w:p>
    <w:p w:rsidR="000A61CE" w:rsidRDefault="00E034AD" w:rsidP="00E034A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2E3268">
        <w:rPr>
          <w:rFonts w:hint="eastAsia"/>
          <w:kern w:val="2"/>
          <w:szCs w:val="24"/>
          <w:lang w:eastAsia="zh-TW"/>
        </w:rPr>
        <w:t>MIN(B.</w:t>
      </w:r>
      <w:r w:rsidR="007E7AFE" w:rsidRPr="002E3268">
        <w:rPr>
          <w:rFonts w:hint="eastAsia"/>
          <w:kern w:val="2"/>
          <w:szCs w:val="24"/>
          <w:lang w:eastAsia="zh-TW"/>
        </w:rPr>
        <w:t>覆核</w:t>
      </w:r>
      <w:r w:rsidRPr="002E3268">
        <w:rPr>
          <w:rFonts w:hint="eastAsia"/>
          <w:kern w:val="2"/>
          <w:szCs w:val="24"/>
          <w:lang w:eastAsia="zh-TW"/>
        </w:rPr>
        <w:t>日期</w:t>
      </w:r>
      <w:r w:rsidRPr="002E3268">
        <w:rPr>
          <w:rFonts w:hint="eastAsia"/>
          <w:kern w:val="2"/>
          <w:szCs w:val="24"/>
          <w:lang w:eastAsia="zh-TW"/>
        </w:rPr>
        <w:t>)</w:t>
      </w:r>
      <w:r w:rsidR="000A61CE" w:rsidRPr="002E3268">
        <w:rPr>
          <w:rFonts w:hint="eastAsia"/>
          <w:kern w:val="2"/>
          <w:szCs w:val="24"/>
          <w:lang w:eastAsia="zh-TW"/>
        </w:rPr>
        <w:t xml:space="preserve"> = </w:t>
      </w:r>
      <w:r w:rsidR="000A61CE" w:rsidRPr="002E3268">
        <w:rPr>
          <w:rFonts w:hint="eastAsia"/>
          <w:kern w:val="2"/>
          <w:szCs w:val="24"/>
          <w:lang w:eastAsia="zh-TW"/>
        </w:rPr>
        <w:t>查詢日期</w:t>
      </w:r>
    </w:p>
    <w:p w:rsidR="002E3268" w:rsidRPr="002E3268" w:rsidRDefault="002E3268" w:rsidP="00E034A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D.IS_OIU = </w:t>
      </w:r>
      <w:r>
        <w:rPr>
          <w:kern w:val="2"/>
          <w:szCs w:val="24"/>
          <w:lang w:eastAsia="zh-TW"/>
        </w:rPr>
        <w:t>‘N’</w:t>
      </w:r>
    </w:p>
    <w:p w:rsidR="000A61CE" w:rsidRPr="002E3268" w:rsidRDefault="000A61CE" w:rsidP="000A61C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E3268">
        <w:rPr>
          <w:rFonts w:hint="eastAsia"/>
          <w:kern w:val="2"/>
          <w:szCs w:val="24"/>
          <w:lang w:eastAsia="zh-TW"/>
        </w:rPr>
        <w:t>逐筆判斷</w:t>
      </w:r>
      <w:r w:rsidRPr="002E3268">
        <w:rPr>
          <w:rFonts w:hint="eastAsia"/>
          <w:kern w:val="2"/>
          <w:szCs w:val="24"/>
          <w:lang w:eastAsia="zh-TW"/>
        </w:rPr>
        <w:t>DTAAA010.</w:t>
      </w:r>
      <w:r w:rsidRPr="002E3268">
        <w:rPr>
          <w:rFonts w:hint="eastAsia"/>
          <w:kern w:val="2"/>
          <w:szCs w:val="24"/>
          <w:lang w:eastAsia="zh-TW"/>
        </w:rPr>
        <w:t>事故者手機號碼是否符合規則</w:t>
      </w:r>
    </w:p>
    <w:p w:rsidR="000A61CE" w:rsidRPr="00BD6C94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kern w:val="2"/>
          <w:szCs w:val="24"/>
          <w:lang w:eastAsia="zh-TW"/>
        </w:rPr>
        <w:t>I</w:t>
      </w:r>
      <w:r w:rsidRPr="00F7546F">
        <w:rPr>
          <w:rFonts w:hint="eastAsia"/>
          <w:kern w:val="2"/>
          <w:szCs w:val="24"/>
          <w:lang w:eastAsia="zh-TW"/>
        </w:rPr>
        <w:t>F  AA_Z7Z000.</w:t>
      </w:r>
      <w:r w:rsidRPr="00F7546F">
        <w:rPr>
          <w:rFonts w:hint="eastAsia"/>
        </w:rPr>
        <w:t xml:space="preserve"> checkPhoneNo</w:t>
      </w:r>
      <w:r w:rsidRPr="00F7546F">
        <w:rPr>
          <w:rFonts w:hint="eastAsia"/>
          <w:lang w:eastAsia="zh-TW"/>
        </w:rPr>
        <w:t>(</w:t>
      </w:r>
      <w:r w:rsidRPr="00D265B2">
        <w:rPr>
          <w:rFonts w:hint="eastAsia"/>
          <w:kern w:val="2"/>
          <w:szCs w:val="24"/>
          <w:lang w:eastAsia="zh-TW"/>
        </w:rPr>
        <w:t>DTAAA010.</w:t>
      </w:r>
      <w:r w:rsidRPr="00D265B2">
        <w:rPr>
          <w:rFonts w:hint="eastAsia"/>
          <w:kern w:val="2"/>
          <w:szCs w:val="24"/>
          <w:lang w:eastAsia="zh-TW"/>
        </w:rPr>
        <w:t>事故者手機號碼</w:t>
      </w:r>
      <w:r w:rsidRPr="00D265B2">
        <w:rPr>
          <w:rFonts w:hint="eastAsia"/>
          <w:lang w:eastAsia="zh-TW"/>
        </w:rPr>
        <w:t>) = TRUE</w:t>
      </w:r>
    </w:p>
    <w:p w:rsidR="000E4A5B" w:rsidRPr="00EB2A3D" w:rsidRDefault="000E4A5B" w:rsidP="000E4A5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C94">
        <w:rPr>
          <w:rFonts w:hint="eastAsia"/>
          <w:kern w:val="2"/>
          <w:szCs w:val="24"/>
          <w:lang w:eastAsia="zh-TW"/>
        </w:rPr>
        <w:t>若事故者手機號碼</w:t>
      </w:r>
      <w:r w:rsidRPr="00BD6C94">
        <w:rPr>
          <w:rFonts w:hint="eastAsia"/>
          <w:kern w:val="2"/>
          <w:szCs w:val="24"/>
          <w:lang w:eastAsia="zh-TW"/>
        </w:rPr>
        <w:t>DTAA010.OCR_MOBILE_TEL</w:t>
      </w:r>
      <w:r w:rsidRPr="00BD6C94">
        <w:rPr>
          <w:rFonts w:hint="eastAsia"/>
          <w:kern w:val="2"/>
          <w:szCs w:val="24"/>
          <w:lang w:eastAsia="zh-TW"/>
        </w:rPr>
        <w:t>符合</w:t>
      </w:r>
      <w:r w:rsidRPr="00BD6C94">
        <w:rPr>
          <w:rFonts w:hint="eastAsia"/>
          <w:kern w:val="2"/>
          <w:szCs w:val="24"/>
          <w:lang w:eastAsia="zh-TW"/>
        </w:rPr>
        <w:t>$</w:t>
      </w:r>
      <w:r w:rsidRPr="00BD6C94">
        <w:rPr>
          <w:rFonts w:hint="eastAsia"/>
          <w:kern w:val="2"/>
          <w:szCs w:val="24"/>
          <w:lang w:eastAsia="zh-TW"/>
        </w:rPr>
        <w:t>代表號</w:t>
      </w:r>
      <w:r w:rsidRPr="00BD6C94">
        <w:rPr>
          <w:rFonts w:hint="eastAsia"/>
          <w:kern w:val="2"/>
          <w:szCs w:val="24"/>
          <w:lang w:eastAsia="zh-TW"/>
        </w:rPr>
        <w:t>List</w:t>
      </w:r>
      <w:r w:rsidRPr="007A26EB">
        <w:rPr>
          <w:rFonts w:hint="eastAsia"/>
          <w:kern w:val="2"/>
          <w:szCs w:val="24"/>
          <w:lang w:eastAsia="zh-TW"/>
        </w:rPr>
        <w:t>其中之一，</w:t>
      </w:r>
      <w:r w:rsidRPr="002A2BAC">
        <w:rPr>
          <w:rFonts w:hint="eastAsia"/>
          <w:lang w:eastAsia="zh-TW"/>
        </w:rPr>
        <w:t>記錄傳送記錄</w:t>
      </w:r>
      <w:r w:rsidRPr="002A2BAC">
        <w:rPr>
          <w:rFonts w:hint="eastAsia"/>
          <w:lang w:eastAsia="zh-TW"/>
        </w:rPr>
        <w:t>(DTAAZ700)</w:t>
      </w:r>
    </w:p>
    <w:p w:rsidR="000E4A5B" w:rsidRPr="006618BD" w:rsidRDefault="000E4A5B" w:rsidP="000E4A5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618BD">
        <w:rPr>
          <w:rFonts w:hint="eastAsia"/>
        </w:rPr>
        <w:t>CALL insertDTAAZ700</w:t>
      </w:r>
    </w:p>
    <w:p w:rsidR="000E4A5B" w:rsidRPr="00AC43DC" w:rsidRDefault="000E4A5B" w:rsidP="000E4A5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C43DC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0E4A5B" w:rsidRPr="006D42F2" w:rsidTr="0032114F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A5B" w:rsidRPr="006A3D2A" w:rsidRDefault="000E4A5B" w:rsidP="0032114F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A5B" w:rsidRPr="002E3268" w:rsidRDefault="000E4A5B" w:rsidP="0032114F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2E3268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A5B" w:rsidRPr="00F7546F" w:rsidRDefault="000E4A5B" w:rsidP="0032114F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F7546F">
              <w:rPr>
                <w:rFonts w:ascii="新細明體" w:hAnsi="新細明體"/>
                <w:sz w:val="20"/>
                <w:szCs w:val="20"/>
              </w:rPr>
              <w:t>(</w:t>
            </w:r>
            <w:r w:rsidRPr="00F7546F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F7546F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E4A5B" w:rsidRPr="006D42F2" w:rsidTr="0032114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D265B2" w:rsidRDefault="000E4A5B" w:rsidP="009D3D09">
            <w:pPr>
              <w:numPr>
                <w:ilvl w:val="0"/>
                <w:numId w:val="3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  <w:pPrChange w:id="308" w:author="伯珊" w:date="2020-05-28T18:23:00Z">
                <w:pPr>
                  <w:numPr>
                    <w:numId w:val="20"/>
                  </w:numPr>
                  <w:tabs>
                    <w:tab w:val="num" w:pos="480"/>
                  </w:tabs>
                  <w:ind w:left="480" w:hanging="480"/>
                  <w:jc w:val="both"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BD6C94" w:rsidRDefault="000E4A5B" w:rsidP="0032114F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BD6C94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7A26EB" w:rsidRDefault="000E4A5B" w:rsidP="0032114F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E4A5B" w:rsidRPr="006D42F2" w:rsidTr="0032114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9D3D09">
            <w:pPr>
              <w:numPr>
                <w:ilvl w:val="0"/>
                <w:numId w:val="3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  <w:pPrChange w:id="309" w:author="伯珊" w:date="2020-05-28T18:23:00Z">
                <w:pPr>
                  <w:numPr>
                    <w:numId w:val="20"/>
                  </w:numPr>
                  <w:tabs>
                    <w:tab w:val="num" w:pos="480"/>
                  </w:tabs>
                  <w:ind w:left="480" w:hanging="480"/>
                  <w:jc w:val="both"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0E4A5B" w:rsidRPr="006D42F2" w:rsidTr="0032114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2E3268" w:rsidRDefault="000E4A5B" w:rsidP="009D3D09">
            <w:pPr>
              <w:numPr>
                <w:ilvl w:val="0"/>
                <w:numId w:val="3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  <w:pPrChange w:id="310" w:author="伯珊" w:date="2020-05-28T18:23:00Z">
                <w:pPr>
                  <w:numPr>
                    <w:numId w:val="20"/>
                  </w:numPr>
                  <w:tabs>
                    <w:tab w:val="num" w:pos="480"/>
                  </w:tabs>
                  <w:ind w:left="480" w:hanging="480"/>
                  <w:jc w:val="both"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F7546F" w:rsidRDefault="000E4A5B" w:rsidP="0032114F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F7546F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D265B2" w:rsidRDefault="000E4A5B" w:rsidP="0032114F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F7546F">
              <w:rPr>
                <w:rFonts w:ascii="新細明體" w:hAnsi="新細明體"/>
                <w:sz w:val="20"/>
                <w:szCs w:val="20"/>
              </w:rPr>
              <w:t>‘</w:t>
            </w:r>
            <w:r w:rsidRPr="00F7546F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Pr="00D265B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0E4A5B" w:rsidRPr="006D42F2" w:rsidTr="0032114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9D3D09">
            <w:pPr>
              <w:numPr>
                <w:ilvl w:val="0"/>
                <w:numId w:val="3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  <w:pPrChange w:id="311" w:author="伯珊" w:date="2020-05-28T18:23:00Z">
                <w:pPr>
                  <w:numPr>
                    <w:numId w:val="20"/>
                  </w:numPr>
                  <w:tabs>
                    <w:tab w:val="num" w:pos="480"/>
                  </w:tabs>
                  <w:ind w:left="480" w:hanging="480"/>
                  <w:jc w:val="both"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0E4A5B" w:rsidRPr="006D42F2" w:rsidRDefault="000E4A5B" w:rsidP="00BF019A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</w:p>
    <w:p w:rsidR="000A61CE" w:rsidRPr="006D42F2" w:rsidRDefault="000A61CE" w:rsidP="000A61C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檢核事故者手機跟送件人手機是否相同</w:t>
      </w:r>
      <w:r w:rsidRPr="006D42F2">
        <w:rPr>
          <w:rFonts w:hint="eastAsia"/>
        </w:rPr>
        <w:t xml:space="preserve">:Call </w:t>
      </w:r>
      <w:r w:rsidRPr="006D42F2">
        <w:rPr>
          <w:rFonts w:hint="eastAsia"/>
          <w:kern w:val="2"/>
          <w:szCs w:val="24"/>
          <w:lang w:eastAsia="zh-TW"/>
        </w:rPr>
        <w:t>AA_Z7Z000.</w:t>
      </w:r>
      <w:r w:rsidRPr="006D42F2">
        <w:rPr>
          <w:rFonts w:hint="eastAsia"/>
        </w:rPr>
        <w:t xml:space="preserve"> checkSendData()</w:t>
      </w:r>
    </w:p>
    <w:p w:rsidR="000A61CE" w:rsidRPr="006D42F2" w:rsidRDefault="000A61CE" w:rsidP="000A61C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t>I</w:t>
      </w:r>
      <w:r w:rsidRPr="006D42F2">
        <w:rPr>
          <w:rFonts w:hint="eastAsia"/>
        </w:rPr>
        <w:t xml:space="preserve">f  </w:t>
      </w:r>
      <w:r w:rsidRPr="006D42F2">
        <w:rPr>
          <w:rFonts w:hint="eastAsia"/>
        </w:rPr>
        <w:t>檢核通過</w:t>
      </w:r>
      <w:r w:rsidRPr="006D42F2">
        <w:rPr>
          <w:rFonts w:hint="eastAsia"/>
        </w:rPr>
        <w:t xml:space="preserve"> =  TRUE</w:t>
      </w:r>
    </w:p>
    <w:p w:rsidR="000A61CE" w:rsidRPr="006D42F2" w:rsidRDefault="000A61CE" w:rsidP="000A61C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發送簡訊給保戶，</w:t>
      </w:r>
      <w:r w:rsidRPr="006D42F2">
        <w:rPr>
          <w:rFonts w:hint="eastAsia"/>
        </w:rPr>
        <w:t>ZZ_M0Z001.</w:t>
      </w:r>
      <w:r w:rsidRPr="006D42F2">
        <w:t>insert_DTZZM001</w:t>
      </w:r>
    </w:p>
    <w:tbl>
      <w:tblPr>
        <w:tblW w:w="8351" w:type="dxa"/>
        <w:tblInd w:w="2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1275"/>
        <w:gridCol w:w="567"/>
        <w:gridCol w:w="4395"/>
      </w:tblGrid>
      <w:tr w:rsidR="000A61CE" w:rsidRPr="006D42F2" w:rsidTr="00A03B9A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2E3268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2E3268">
              <w:rPr>
                <w:rFonts w:ascii="新細明體" w:hAnsi="新細明體" w:hint="eastAsia"/>
                <w:sz w:val="20"/>
                <w:szCs w:val="20"/>
              </w:rPr>
              <w:t>長度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F7546F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F7546F">
              <w:rPr>
                <w:rFonts w:ascii="新細明體" w:hAnsi="新細明體"/>
                <w:sz w:val="20"/>
                <w:szCs w:val="20"/>
              </w:rPr>
              <w:t>(</w:t>
            </w:r>
            <w:r w:rsidRPr="00F7546F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F7546F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A3D2A" w:rsidRDefault="000A61CE" w:rsidP="006B0EB7">
            <w:pPr>
              <w:numPr>
                <w:ilvl w:val="0"/>
                <w:numId w:val="2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A3D2A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A3D2A">
              <w:rPr>
                <w:rFonts w:hint="eastAsia"/>
                <w:sz w:val="20"/>
                <w:szCs w:val="20"/>
              </w:rPr>
              <w:t>交易代號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A3D2A" w:rsidRDefault="000A61CE" w:rsidP="00A03B9A">
            <w:pPr>
              <w:rPr>
                <w:sz w:val="20"/>
                <w:szCs w:val="20"/>
              </w:rPr>
            </w:pPr>
            <w:r w:rsidRPr="006A3D2A">
              <w:rPr>
                <w:rFonts w:hint="eastAsia"/>
                <w:sz w:val="20"/>
                <w:szCs w:val="20"/>
              </w:rPr>
              <w:t>VAR</w:t>
            </w:r>
            <w:r w:rsidRPr="006A3D2A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2E3268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2E3268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F7546F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通知人員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182040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AAA010.</w:t>
            </w:r>
            <w:hyperlink r:id="rId13" w:history="1">
              <w:r w:rsidRPr="00182040">
                <w:rPr>
                  <w:rFonts w:ascii="新細明體" w:hAnsi="新細明體" w:hint="eastAsia"/>
                  <w:sz w:val="20"/>
                  <w:szCs w:val="20"/>
                </w:rPr>
                <w:t>OCR_ID</w:t>
              </w:r>
            </w:hyperlink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訊息內容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160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一般件</w:t>
            </w:r>
            <w:r w:rsidR="00262967" w:rsidRPr="006D42F2">
              <w:rPr>
                <w:rFonts w:ascii="新細明體" w:hAnsi="新細明體" w:hint="eastAsia"/>
                <w:sz w:val="20"/>
                <w:szCs w:val="20"/>
              </w:rPr>
              <w:t>/團險件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：</w:t>
            </w:r>
            <w:r w:rsidR="007E7AFE" w:rsidRPr="006D42F2">
              <w:rPr>
                <w:rFonts w:ascii="新細明體" w:hAnsi="新細明體" w:hint="eastAsia"/>
                <w:sz w:val="20"/>
                <w:szCs w:val="20"/>
              </w:rPr>
              <w:t>您本次理賠申請（編號：００００００００００００００）尚須瞭解相關事故／就醫經過約7～</w:t>
            </w:r>
            <w:r w:rsidR="00AA3B80" w:rsidRPr="006D42F2">
              <w:rPr>
                <w:rFonts w:ascii="新細明體" w:hAnsi="新細明體" w:hint="eastAsia"/>
                <w:sz w:val="20"/>
                <w:szCs w:val="20"/>
              </w:rPr>
              <w:t>30</w:t>
            </w:r>
            <w:r w:rsidR="007E7AFE" w:rsidRPr="006D42F2">
              <w:rPr>
                <w:rFonts w:ascii="新細明體" w:hAnsi="新細明體" w:hint="eastAsia"/>
                <w:sz w:val="20"/>
                <w:szCs w:val="20"/>
              </w:rPr>
              <w:t>天，詳情請洽國泰人壽服務人員。</w:t>
            </w:r>
          </w:p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保代件：</w:t>
            </w:r>
            <w:r w:rsidR="007E7AFE" w:rsidRPr="006D42F2">
              <w:rPr>
                <w:rFonts w:ascii="新細明體" w:hAnsi="新細明體" w:hint="eastAsia"/>
                <w:sz w:val="20"/>
                <w:szCs w:val="20"/>
              </w:rPr>
              <w:t>您本次理賠申請（編號：００００００００００００００）尚須瞭解相關事故／就醫經過約7～</w:t>
            </w:r>
            <w:r w:rsidR="00AA3B80" w:rsidRPr="006D42F2">
              <w:rPr>
                <w:rFonts w:ascii="新細明體" w:hAnsi="新細明體" w:hint="eastAsia"/>
                <w:sz w:val="20"/>
                <w:szCs w:val="20"/>
              </w:rPr>
              <w:t>30</w:t>
            </w:r>
            <w:r w:rsidR="007E7AFE" w:rsidRPr="006D42F2">
              <w:rPr>
                <w:rFonts w:ascii="新細明體" w:hAnsi="新細明體" w:hint="eastAsia"/>
                <w:sz w:val="20"/>
                <w:szCs w:val="20"/>
              </w:rPr>
              <w:t>天，詳細情形請洽服務人員。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手機號碼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AAA010.OCR_MOBIL_TEL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182040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AAA010.</w:t>
            </w:r>
            <w:hyperlink r:id="rId14" w:history="1">
              <w:r w:rsidRPr="00182040">
                <w:rPr>
                  <w:rFonts w:ascii="新細明體" w:hAnsi="新細明體"/>
                  <w:sz w:val="20"/>
                  <w:szCs w:val="20"/>
                </w:rPr>
                <w:t xml:space="preserve">DECD_EMP_ID </w:t>
              </w:r>
            </w:hyperlink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輸入日期時間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TIMESTAMP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DATE.getDBTimeStamp()</w:t>
            </w:r>
          </w:p>
        </w:tc>
      </w:tr>
    </w:tbl>
    <w:p w:rsidR="000A61CE" w:rsidRPr="006D42F2" w:rsidRDefault="000A61CE" w:rsidP="000A61C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A61CE" w:rsidRPr="006D42F2" w:rsidRDefault="000A61CE" w:rsidP="000A61C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0A61CE" w:rsidRPr="006D42F2" w:rsidRDefault="000A61CE" w:rsidP="000A61C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</w:t>
      </w:r>
      <w:r w:rsidRPr="006D42F2">
        <w:rPr>
          <w:rFonts w:hint="eastAsia"/>
          <w:kern w:val="2"/>
          <w:szCs w:val="24"/>
          <w:lang w:eastAsia="zh-TW"/>
        </w:rPr>
        <w:t xml:space="preserve"> AA_Z7Z000.</w:t>
      </w:r>
      <w:r w:rsidRPr="006D42F2">
        <w:rPr>
          <w:rFonts w:hint="eastAsia"/>
        </w:rPr>
        <w:t xml:space="preserve"> insertDTAAZ700</w:t>
      </w:r>
    </w:p>
    <w:p w:rsidR="000A61CE" w:rsidRPr="006D42F2" w:rsidRDefault="000A61CE" w:rsidP="000A61C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傳入參數：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0A61CE" w:rsidRPr="006D42F2" w:rsidTr="00A03B9A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D42F2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D42F2" w:rsidRDefault="000A61CE" w:rsidP="00A03B9A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D42F2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D42F2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="00E05477" w:rsidRPr="006D42F2">
              <w:rPr>
                <w:rFonts w:ascii="新細明體" w:hAnsi="新細明體" w:hint="eastAsia"/>
                <w:sz w:val="20"/>
                <w:szCs w:val="20"/>
              </w:rPr>
              <w:t>6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0A61CE" w:rsidRPr="006D42F2" w:rsidRDefault="000A61CE" w:rsidP="000A61C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ELSE</w:t>
      </w:r>
    </w:p>
    <w:p w:rsidR="000A61CE" w:rsidRPr="006D42F2" w:rsidRDefault="000A61CE" w:rsidP="000A61C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0A61CE" w:rsidRPr="006D42F2" w:rsidRDefault="000A61CE" w:rsidP="000A61C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</w:t>
      </w:r>
      <w:r w:rsidRPr="006D42F2">
        <w:rPr>
          <w:rFonts w:hint="eastAsia"/>
          <w:kern w:val="2"/>
          <w:szCs w:val="24"/>
          <w:lang w:eastAsia="zh-TW"/>
        </w:rPr>
        <w:t xml:space="preserve"> AA_Z7Z000.</w:t>
      </w:r>
      <w:r w:rsidRPr="006D42F2">
        <w:rPr>
          <w:rFonts w:hint="eastAsia"/>
        </w:rPr>
        <w:t xml:space="preserve"> insertDTAAZ700</w:t>
      </w:r>
    </w:p>
    <w:p w:rsidR="000A61CE" w:rsidRPr="006D42F2" w:rsidRDefault="000A61CE" w:rsidP="000A61C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傳入參數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0A61CE" w:rsidRPr="006D42F2" w:rsidTr="00A03B9A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D42F2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D42F2" w:rsidRDefault="000A61CE" w:rsidP="00A03B9A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D42F2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D42F2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4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2E3268" w:rsidRDefault="000A61CE" w:rsidP="006B0EB7">
            <w:pPr>
              <w:numPr>
                <w:ilvl w:val="0"/>
                <w:numId w:val="24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F7546F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F7546F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D265B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4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C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4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0A61CE" w:rsidRPr="006A3D2A" w:rsidRDefault="000A61CE" w:rsidP="000A61C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A61CE" w:rsidRPr="002E3268" w:rsidRDefault="000A61CE" w:rsidP="000A61C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E3268">
        <w:rPr>
          <w:rFonts w:hint="eastAsia"/>
        </w:rPr>
        <w:t>END IF</w:t>
      </w:r>
    </w:p>
    <w:p w:rsidR="000A61CE" w:rsidRPr="00F7546F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</w:rPr>
        <w:t>ELSE</w:t>
      </w:r>
    </w:p>
    <w:p w:rsidR="000A61CE" w:rsidRPr="00D265B2" w:rsidRDefault="000A61CE" w:rsidP="000A61C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  <w:lang w:eastAsia="zh-TW"/>
        </w:rPr>
        <w:t>無事故者手機號碼或格式不正確，記錄傳送記錄</w:t>
      </w:r>
      <w:r w:rsidRPr="00D265B2">
        <w:rPr>
          <w:rFonts w:hint="eastAsia"/>
          <w:lang w:eastAsia="zh-TW"/>
        </w:rPr>
        <w:t>(DTAAZ700)</w:t>
      </w:r>
    </w:p>
    <w:p w:rsidR="000A61CE" w:rsidRPr="00BD6C94" w:rsidRDefault="000A61CE" w:rsidP="000A61C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C94">
        <w:rPr>
          <w:rFonts w:hint="eastAsia"/>
        </w:rPr>
        <w:t>CALL insertDTAAZ700</w:t>
      </w:r>
    </w:p>
    <w:p w:rsidR="000A61CE" w:rsidRPr="002A2BAC" w:rsidRDefault="000A61CE" w:rsidP="000A61C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6EB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0A61CE" w:rsidRPr="006D42F2" w:rsidTr="00A03B9A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A3D2A">
              <w:rPr>
                <w:rFonts w:ascii="新細明體" w:hAnsi="新細明體"/>
                <w:sz w:val="20"/>
                <w:szCs w:val="20"/>
              </w:rPr>
              <w:t>(</w:t>
            </w:r>
            <w:r w:rsidRPr="006A3D2A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A3D2A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5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5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5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5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0A61CE" w:rsidRPr="006A3D2A" w:rsidRDefault="000A61CE" w:rsidP="000A61CE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</w:p>
    <w:p w:rsidR="000A61CE" w:rsidRPr="006A3D2A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A3D2A">
        <w:rPr>
          <w:rFonts w:hint="eastAsia"/>
        </w:rPr>
        <w:t>END IF</w:t>
      </w:r>
    </w:p>
    <w:p w:rsidR="000A61CE" w:rsidRPr="002E3268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A3D2A">
        <w:rPr>
          <w:rFonts w:hint="eastAsia"/>
          <w:kern w:val="2"/>
          <w:szCs w:val="24"/>
          <w:lang w:eastAsia="zh-TW"/>
        </w:rPr>
        <w:t>紀錄總</w:t>
      </w:r>
      <w:r w:rsidRPr="006A3D2A"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 w:rsidRPr="006A3D2A">
        <w:rPr>
          <w:rFonts w:ascii="新細明體" w:hAnsi="新細明體" w:hint="eastAsia"/>
          <w:bCs/>
          <w:lang w:eastAsia="zh-TW"/>
        </w:rPr>
        <w:t xml:space="preserve">CALL </w:t>
      </w:r>
      <w:r w:rsidRPr="006A3D2A">
        <w:rPr>
          <w:rFonts w:hint="eastAsia"/>
          <w:kern w:val="2"/>
          <w:szCs w:val="24"/>
          <w:lang w:eastAsia="zh-TW"/>
        </w:rPr>
        <w:t>批次作業件數紀錄模組</w:t>
      </w:r>
      <w:r w:rsidRPr="006A3D2A">
        <w:rPr>
          <w:rFonts w:hint="eastAsia"/>
          <w:kern w:val="2"/>
          <w:szCs w:val="24"/>
          <w:lang w:eastAsia="zh-TW"/>
        </w:rPr>
        <w:t>CountManager.jav</w:t>
      </w:r>
      <w:r w:rsidRPr="006A3D2A">
        <w:rPr>
          <w:rFonts w:ascii="新細明體" w:hAnsi="新細明體" w:hint="eastAsia"/>
          <w:kern w:val="2"/>
          <w:szCs w:val="24"/>
          <w:lang w:eastAsia="zh-TW"/>
        </w:rPr>
        <w:t>a</w:t>
      </w:r>
      <w:r w:rsidRPr="006A3D2A"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0A61CE" w:rsidRPr="002E3268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E3268">
        <w:rPr>
          <w:rFonts w:hint="eastAsia"/>
          <w:kern w:val="2"/>
          <w:szCs w:val="24"/>
          <w:lang w:eastAsia="zh-TW"/>
        </w:rPr>
        <w:t>記錄成功件數</w:t>
      </w:r>
    </w:p>
    <w:p w:rsidR="000A61CE" w:rsidRPr="00BD6C94" w:rsidRDefault="000A61CE" w:rsidP="000A61C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  <w:kern w:val="2"/>
          <w:szCs w:val="24"/>
          <w:lang w:eastAsia="zh-TW"/>
        </w:rPr>
        <w:t>受理超過</w:t>
      </w:r>
      <w:r w:rsidRPr="00F7546F">
        <w:rPr>
          <w:rFonts w:hint="eastAsia"/>
          <w:kern w:val="2"/>
          <w:szCs w:val="24"/>
          <w:lang w:eastAsia="zh-TW"/>
        </w:rPr>
        <w:t>14</w:t>
      </w:r>
      <w:r w:rsidRPr="00F7546F">
        <w:rPr>
          <w:rFonts w:hint="eastAsia"/>
          <w:kern w:val="2"/>
          <w:szCs w:val="24"/>
          <w:lang w:eastAsia="zh-TW"/>
        </w:rPr>
        <w:t>天及</w:t>
      </w:r>
      <w:r w:rsidRPr="00D265B2">
        <w:rPr>
          <w:rFonts w:hint="eastAsia"/>
          <w:kern w:val="2"/>
          <w:szCs w:val="24"/>
          <w:lang w:eastAsia="zh-TW"/>
        </w:rPr>
        <w:t>30</w:t>
      </w:r>
      <w:r w:rsidRPr="00D265B2">
        <w:rPr>
          <w:rFonts w:hint="eastAsia"/>
          <w:kern w:val="2"/>
          <w:szCs w:val="24"/>
          <w:lang w:eastAsia="zh-TW"/>
        </w:rPr>
        <w:t>天：</w:t>
      </w:r>
      <w:r w:rsidR="00E05477" w:rsidRPr="00D265B2">
        <w:rPr>
          <w:rFonts w:hint="eastAsia"/>
          <w:kern w:val="2"/>
          <w:szCs w:val="24"/>
          <w:lang w:eastAsia="zh-TW"/>
        </w:rPr>
        <w:t>(</w:t>
      </w:r>
      <w:r w:rsidR="00E05477" w:rsidRPr="00BD6C94">
        <w:rPr>
          <w:rFonts w:hint="eastAsia"/>
          <w:kern w:val="2"/>
          <w:szCs w:val="24"/>
          <w:lang w:eastAsia="zh-TW"/>
        </w:rPr>
        <w:t>給送件人</w:t>
      </w:r>
      <w:r w:rsidR="00E05477" w:rsidRPr="00BD6C94">
        <w:rPr>
          <w:rFonts w:hint="eastAsia"/>
          <w:kern w:val="2"/>
          <w:szCs w:val="24"/>
          <w:lang w:eastAsia="zh-TW"/>
        </w:rPr>
        <w:t>)</w:t>
      </w:r>
    </w:p>
    <w:p w:rsidR="00B93351" w:rsidRPr="00AC43DC" w:rsidRDefault="00B93351" w:rsidP="000A61C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6EB">
        <w:rPr>
          <w:rFonts w:hint="eastAsia"/>
          <w:kern w:val="2"/>
          <w:szCs w:val="24"/>
          <w:lang w:eastAsia="zh-TW"/>
        </w:rPr>
        <w:t>若</w:t>
      </w:r>
      <w:r w:rsidRPr="002A2BAC">
        <w:rPr>
          <w:rFonts w:hint="eastAsia"/>
          <w:kern w:val="2"/>
          <w:szCs w:val="24"/>
          <w:lang w:eastAsia="zh-TW"/>
        </w:rPr>
        <w:t>$</w:t>
      </w:r>
      <w:r w:rsidRPr="002A2BAC">
        <w:rPr>
          <w:rFonts w:hint="eastAsia"/>
          <w:kern w:val="2"/>
          <w:szCs w:val="24"/>
          <w:lang w:eastAsia="zh-TW"/>
        </w:rPr>
        <w:t>批次時間點</w:t>
      </w:r>
      <w:r w:rsidRPr="00EB2A3D">
        <w:rPr>
          <w:rFonts w:hint="eastAsia"/>
          <w:kern w:val="2"/>
          <w:szCs w:val="24"/>
          <w:lang w:eastAsia="zh-TW"/>
        </w:rPr>
        <w:t xml:space="preserve"> </w:t>
      </w:r>
      <w:r w:rsidRPr="006618BD">
        <w:rPr>
          <w:rFonts w:hint="eastAsia"/>
          <w:kern w:val="2"/>
          <w:szCs w:val="24"/>
          <w:lang w:eastAsia="zh-TW"/>
        </w:rPr>
        <w:t xml:space="preserve">= D </w:t>
      </w:r>
      <w:r w:rsidRPr="006618BD">
        <w:rPr>
          <w:rFonts w:hint="eastAsia"/>
          <w:kern w:val="2"/>
          <w:szCs w:val="24"/>
          <w:lang w:eastAsia="zh-TW"/>
        </w:rPr>
        <w:t>，則略過不處理。進行下一個訊息種類判斷。</w:t>
      </w:r>
    </w:p>
    <w:p w:rsidR="000A61CE" w:rsidRPr="006D42F2" w:rsidRDefault="000A61CE" w:rsidP="000A61C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57B3A">
        <w:rPr>
          <w:rFonts w:hint="eastAsia"/>
          <w:kern w:val="2"/>
          <w:szCs w:val="24"/>
          <w:lang w:eastAsia="zh-TW"/>
        </w:rPr>
        <w:t>抽取</w:t>
      </w:r>
      <w:r w:rsidR="00F86F7F" w:rsidRPr="00B57B3A">
        <w:rPr>
          <w:rFonts w:hint="eastAsia"/>
          <w:kern w:val="2"/>
          <w:szCs w:val="24"/>
          <w:lang w:eastAsia="zh-TW"/>
        </w:rPr>
        <w:t>受理</w:t>
      </w:r>
      <w:r w:rsidRPr="006D42F2">
        <w:rPr>
          <w:rFonts w:hint="eastAsia"/>
          <w:kern w:val="2"/>
          <w:szCs w:val="24"/>
          <w:lang w:eastAsia="zh-TW"/>
        </w:rPr>
        <w:t>日期</w:t>
      </w:r>
      <w:r w:rsidR="00F86F7F" w:rsidRPr="006D42F2">
        <w:rPr>
          <w:rFonts w:hint="eastAsia"/>
          <w:kern w:val="2"/>
          <w:szCs w:val="24"/>
          <w:lang w:eastAsia="zh-TW"/>
        </w:rPr>
        <w:t>與</w:t>
      </w:r>
      <w:r w:rsidRPr="006D42F2">
        <w:rPr>
          <w:rFonts w:ascii="新細明體" w:hAnsi="新細明體"/>
          <w:lang w:eastAsia="zh-TW"/>
        </w:rPr>
        <w:t>DATE.getDB</w:t>
      </w:r>
      <w:r w:rsidRPr="006D42F2">
        <w:rPr>
          <w:rFonts w:ascii="新細明體" w:hAnsi="新細明體" w:hint="eastAsia"/>
          <w:lang w:eastAsia="zh-TW"/>
        </w:rPr>
        <w:t>Date</w:t>
      </w:r>
      <w:r w:rsidRPr="006D42F2">
        <w:rPr>
          <w:rFonts w:ascii="新細明體" w:hAnsi="新細明體"/>
          <w:lang w:eastAsia="zh-TW"/>
        </w:rPr>
        <w:t>()</w:t>
      </w:r>
      <w:r w:rsidR="00F86F7F" w:rsidRPr="006D42F2">
        <w:rPr>
          <w:rFonts w:ascii="新細明體" w:hAnsi="新細明體" w:hint="eastAsia"/>
          <w:lang w:eastAsia="zh-TW"/>
        </w:rPr>
        <w:t>差距超過14天及30天，且案件進度非80.81.82的</w:t>
      </w:r>
      <w:r w:rsidRPr="006D42F2">
        <w:rPr>
          <w:rFonts w:hint="eastAsia"/>
          <w:kern w:val="2"/>
          <w:szCs w:val="24"/>
          <w:lang w:eastAsia="zh-TW"/>
        </w:rPr>
        <w:t>資料：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READ DTAA</w:t>
      </w:r>
      <w:r w:rsidR="00F86F7F" w:rsidRPr="006D42F2">
        <w:rPr>
          <w:rFonts w:hint="eastAsia"/>
          <w:kern w:val="2"/>
          <w:szCs w:val="24"/>
          <w:lang w:eastAsia="zh-TW"/>
        </w:rPr>
        <w:t>A</w:t>
      </w:r>
      <w:r w:rsidRPr="006D42F2">
        <w:rPr>
          <w:rFonts w:hint="eastAsia"/>
          <w:kern w:val="2"/>
          <w:szCs w:val="24"/>
          <w:lang w:eastAsia="zh-TW"/>
        </w:rPr>
        <w:t>00</w:t>
      </w:r>
      <w:r w:rsidR="00F86F7F" w:rsidRPr="006D42F2">
        <w:rPr>
          <w:rFonts w:hint="eastAsia"/>
          <w:kern w:val="2"/>
          <w:szCs w:val="24"/>
          <w:lang w:eastAsia="zh-TW"/>
        </w:rPr>
        <w:t>1</w:t>
      </w:r>
      <w:r w:rsidRPr="006D42F2">
        <w:rPr>
          <w:rFonts w:hint="eastAsia"/>
          <w:kern w:val="2"/>
          <w:szCs w:val="24"/>
          <w:lang w:eastAsia="zh-TW"/>
        </w:rPr>
        <w:t xml:space="preserve"> A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JOIN DTAAA010 B ON</w:t>
      </w:r>
    </w:p>
    <w:p w:rsidR="000A61CE" w:rsidRPr="006D42F2" w:rsidRDefault="000A61CE" w:rsidP="000A61C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A.</w:t>
      </w:r>
      <w:r w:rsidRPr="006D42F2">
        <w:rPr>
          <w:rFonts w:hint="eastAsia"/>
          <w:kern w:val="2"/>
          <w:szCs w:val="24"/>
          <w:lang w:eastAsia="zh-TW"/>
        </w:rPr>
        <w:t>受編</w:t>
      </w:r>
      <w:r w:rsidRPr="006D42F2">
        <w:rPr>
          <w:rFonts w:hint="eastAsia"/>
          <w:kern w:val="2"/>
          <w:szCs w:val="24"/>
          <w:lang w:eastAsia="zh-TW"/>
        </w:rPr>
        <w:t>= B.</w:t>
      </w:r>
      <w:r w:rsidRPr="006D42F2">
        <w:rPr>
          <w:rFonts w:hint="eastAsia"/>
          <w:kern w:val="2"/>
          <w:szCs w:val="24"/>
          <w:lang w:eastAsia="zh-TW"/>
        </w:rPr>
        <w:t>受編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WHERE</w:t>
      </w:r>
    </w:p>
    <w:p w:rsidR="000A61CE" w:rsidRPr="006D42F2" w:rsidRDefault="00F86F7F" w:rsidP="000A61C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A.APLY_STS != (80 , 81, 82)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86F7F" w:rsidRPr="006D42F2" w:rsidRDefault="000A61CE" w:rsidP="000A61C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逐筆</w:t>
      </w:r>
      <w:r w:rsidR="00F86F7F" w:rsidRPr="006D42F2">
        <w:rPr>
          <w:rFonts w:hint="eastAsia"/>
          <w:kern w:val="2"/>
          <w:szCs w:val="24"/>
          <w:lang w:eastAsia="zh-TW"/>
        </w:rPr>
        <w:t>處理：</w:t>
      </w:r>
    </w:p>
    <w:p w:rsidR="00271D02" w:rsidRPr="006D42F2" w:rsidRDefault="00271D02" w:rsidP="00271D0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計算已受理天數：</w:t>
      </w:r>
    </w:p>
    <w:p w:rsidR="00271D02" w:rsidRPr="006D42F2" w:rsidRDefault="0098678A" w:rsidP="00271D0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$</w:t>
      </w:r>
      <w:r w:rsidRPr="006D42F2">
        <w:rPr>
          <w:rFonts w:hint="eastAsia"/>
          <w:kern w:val="2"/>
          <w:szCs w:val="24"/>
          <w:lang w:eastAsia="zh-TW"/>
        </w:rPr>
        <w:t>已受理天數</w:t>
      </w:r>
      <w:r w:rsidRPr="006D42F2">
        <w:rPr>
          <w:rFonts w:hint="eastAsia"/>
          <w:kern w:val="2"/>
          <w:szCs w:val="24"/>
          <w:lang w:eastAsia="zh-TW"/>
        </w:rPr>
        <w:t xml:space="preserve"> = DATE.DIFFDAY(</w:t>
      </w:r>
      <w:r w:rsidRPr="006D42F2">
        <w:rPr>
          <w:rFonts w:hint="eastAsia"/>
          <w:kern w:val="2"/>
          <w:szCs w:val="24"/>
          <w:lang w:eastAsia="zh-TW"/>
        </w:rPr>
        <w:t>受理天數</w:t>
      </w:r>
      <w:r w:rsidRPr="006D42F2">
        <w:rPr>
          <w:rFonts w:hint="eastAsia"/>
          <w:kern w:val="2"/>
          <w:szCs w:val="24"/>
          <w:lang w:eastAsia="zh-TW"/>
        </w:rPr>
        <w:t>, DATE.getDBDate())</w:t>
      </w:r>
    </w:p>
    <w:p w:rsidR="0098678A" w:rsidRPr="006D42F2" w:rsidRDefault="0098678A" w:rsidP="0098678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當</w:t>
      </w:r>
      <w:r w:rsidRPr="006D42F2">
        <w:rPr>
          <w:rFonts w:hint="eastAsia"/>
          <w:kern w:val="2"/>
          <w:szCs w:val="24"/>
          <w:lang w:eastAsia="zh-TW"/>
        </w:rPr>
        <w:t>$</w:t>
      </w:r>
      <w:r w:rsidRPr="006D42F2">
        <w:rPr>
          <w:rFonts w:hint="eastAsia"/>
          <w:kern w:val="2"/>
          <w:szCs w:val="24"/>
          <w:lang w:eastAsia="zh-TW"/>
        </w:rPr>
        <w:t>已受理天數</w:t>
      </w:r>
      <w:r w:rsidRPr="006D42F2">
        <w:rPr>
          <w:rFonts w:hint="eastAsia"/>
          <w:kern w:val="2"/>
          <w:szCs w:val="24"/>
          <w:lang w:eastAsia="zh-TW"/>
        </w:rPr>
        <w:t xml:space="preserve"> != 14 </w:t>
      </w:r>
      <w:r w:rsidRPr="006D42F2">
        <w:rPr>
          <w:rFonts w:hint="eastAsia"/>
          <w:kern w:val="2"/>
          <w:szCs w:val="24"/>
          <w:lang w:eastAsia="zh-TW"/>
        </w:rPr>
        <w:t>或</w:t>
      </w:r>
      <w:r w:rsidRPr="006D42F2">
        <w:rPr>
          <w:rFonts w:hint="eastAsia"/>
          <w:kern w:val="2"/>
          <w:szCs w:val="24"/>
          <w:lang w:eastAsia="zh-TW"/>
        </w:rPr>
        <w:t xml:space="preserve"> 30 </w:t>
      </w:r>
      <w:r w:rsidRPr="006D42F2">
        <w:rPr>
          <w:rFonts w:hint="eastAsia"/>
          <w:kern w:val="2"/>
          <w:szCs w:val="24"/>
          <w:lang w:eastAsia="zh-TW"/>
        </w:rPr>
        <w:t>時，繼續處理下一筆。</w:t>
      </w:r>
    </w:p>
    <w:p w:rsidR="00271D02" w:rsidRPr="006D42F2" w:rsidRDefault="00271D02" w:rsidP="00271D02">
      <w:pPr>
        <w:numPr>
          <w:ilvl w:val="3"/>
          <w:numId w:val="1"/>
        </w:numPr>
        <w:rPr>
          <w:rFonts w:hint="eastAsia"/>
          <w:sz w:val="20"/>
          <w:szCs w:val="20"/>
        </w:rPr>
      </w:pPr>
      <w:r w:rsidRPr="006D42F2">
        <w:rPr>
          <w:rFonts w:hint="eastAsia"/>
          <w:sz w:val="20"/>
          <w:szCs w:val="20"/>
        </w:rPr>
        <w:t>取核賠人員人事檔資訊：</w:t>
      </w:r>
    </w:p>
    <w:p w:rsidR="00271D02" w:rsidRPr="00182040" w:rsidRDefault="00271D02" w:rsidP="00271D02">
      <w:pPr>
        <w:numPr>
          <w:ilvl w:val="4"/>
          <w:numId w:val="1"/>
        </w:numPr>
        <w:rPr>
          <w:rFonts w:hint="eastAsia"/>
          <w:sz w:val="20"/>
          <w:szCs w:val="20"/>
        </w:rPr>
      </w:pPr>
      <w:r w:rsidRPr="006D42F2">
        <w:rPr>
          <w:rFonts w:hint="eastAsia"/>
          <w:sz w:val="20"/>
          <w:szCs w:val="20"/>
        </w:rPr>
        <w:t>無人事檔資訊時，異常訊息</w:t>
      </w:r>
      <w:r w:rsidRPr="006D42F2">
        <w:rPr>
          <w:rFonts w:hint="eastAsia"/>
          <w:sz w:val="20"/>
          <w:szCs w:val="20"/>
        </w:rPr>
        <w:t>=</w:t>
      </w:r>
      <w:r w:rsidRPr="006D42F2">
        <w:rPr>
          <w:rFonts w:hint="eastAsia"/>
          <w:sz w:val="20"/>
          <w:szCs w:val="20"/>
        </w:rPr>
        <w:t>人事檔查無核賠人員資料。</w:t>
      </w:r>
      <w:hyperlink w:anchor="記錄傳送記錄" w:history="1">
        <w:r w:rsidRPr="00533460">
          <w:rPr>
            <w:rStyle w:val="ad"/>
            <w:rFonts w:hint="eastAsia"/>
            <w:color w:val="auto"/>
            <w:sz w:val="20"/>
            <w:szCs w:val="20"/>
          </w:rPr>
          <w:t>記錄傳送記錄</w:t>
        </w:r>
        <w:r w:rsidRPr="00533460">
          <w:rPr>
            <w:rStyle w:val="ad"/>
            <w:rFonts w:hint="eastAsia"/>
            <w:color w:val="auto"/>
            <w:sz w:val="20"/>
            <w:szCs w:val="20"/>
          </w:rPr>
          <w:t>(DTAAZ700)</w:t>
        </w:r>
      </w:hyperlink>
    </w:p>
    <w:p w:rsidR="00271D02" w:rsidRPr="00E61A08" w:rsidRDefault="00271D02" w:rsidP="00271D02">
      <w:pPr>
        <w:numPr>
          <w:ilvl w:val="4"/>
          <w:numId w:val="1"/>
        </w:numPr>
        <w:rPr>
          <w:rFonts w:hint="eastAsia"/>
          <w:sz w:val="20"/>
          <w:szCs w:val="20"/>
        </w:rPr>
      </w:pPr>
      <w:r w:rsidRPr="005C7C6E">
        <w:rPr>
          <w:rFonts w:hint="eastAsia"/>
          <w:sz w:val="20"/>
          <w:szCs w:val="20"/>
        </w:rPr>
        <w:t>$</w:t>
      </w:r>
      <w:r w:rsidRPr="00024217">
        <w:rPr>
          <w:rFonts w:hint="eastAsia"/>
          <w:sz w:val="20"/>
          <w:szCs w:val="20"/>
        </w:rPr>
        <w:t>核賠人員分機</w:t>
      </w:r>
      <w:r w:rsidRPr="00E61A08">
        <w:rPr>
          <w:rFonts w:hint="eastAsia"/>
          <w:sz w:val="20"/>
          <w:szCs w:val="20"/>
        </w:rPr>
        <w:t xml:space="preserve"> = </w:t>
      </w:r>
      <w:r w:rsidRPr="00E61A08">
        <w:rPr>
          <w:rFonts w:hint="eastAsia"/>
          <w:sz w:val="20"/>
          <w:szCs w:val="20"/>
        </w:rPr>
        <w:t>從人事檔取得</w:t>
      </w:r>
      <w:r w:rsidRPr="00E61A08">
        <w:rPr>
          <w:sz w:val="20"/>
          <w:szCs w:val="20"/>
        </w:rPr>
        <w:t>getInstitutionPhone3</w:t>
      </w:r>
      <w:r w:rsidRPr="00E61A08">
        <w:rPr>
          <w:rFonts w:hint="eastAsia"/>
          <w:sz w:val="20"/>
          <w:szCs w:val="20"/>
        </w:rPr>
        <w:t>()</w:t>
      </w:r>
    </w:p>
    <w:p w:rsidR="00271D02" w:rsidRPr="006A3D2A" w:rsidRDefault="00271D02" w:rsidP="00271D02">
      <w:pPr>
        <w:numPr>
          <w:ilvl w:val="4"/>
          <w:numId w:val="1"/>
        </w:numPr>
        <w:rPr>
          <w:rFonts w:hint="eastAsia"/>
          <w:sz w:val="20"/>
          <w:szCs w:val="20"/>
        </w:rPr>
      </w:pPr>
      <w:r w:rsidRPr="00E61A08">
        <w:rPr>
          <w:rFonts w:hint="eastAsia"/>
          <w:sz w:val="20"/>
          <w:szCs w:val="20"/>
        </w:rPr>
        <w:t>$</w:t>
      </w:r>
      <w:r w:rsidRPr="00E61A08">
        <w:rPr>
          <w:rFonts w:hint="eastAsia"/>
          <w:sz w:val="20"/>
          <w:szCs w:val="20"/>
        </w:rPr>
        <w:t>核賠人員姓名</w:t>
      </w:r>
      <w:r w:rsidRPr="00E61A08">
        <w:rPr>
          <w:rFonts w:hint="eastAsia"/>
          <w:sz w:val="20"/>
          <w:szCs w:val="20"/>
        </w:rPr>
        <w:t xml:space="preserve"> = MASK.getMaskName(AAA001.DECD_EMP_NAME).split("</w:t>
      </w:r>
      <w:r w:rsidRPr="00E61A08">
        <w:rPr>
          <w:rFonts w:hint="eastAsia"/>
          <w:sz w:val="20"/>
          <w:szCs w:val="20"/>
        </w:rPr>
        <w:t>＊</w:t>
      </w:r>
      <w:r w:rsidRPr="006A3D2A">
        <w:rPr>
          <w:rFonts w:hint="eastAsia"/>
          <w:sz w:val="20"/>
          <w:szCs w:val="20"/>
        </w:rPr>
        <w:t>")[0] + "</w:t>
      </w:r>
      <w:r w:rsidRPr="006A3D2A">
        <w:rPr>
          <w:rFonts w:hint="eastAsia"/>
          <w:sz w:val="20"/>
          <w:szCs w:val="20"/>
        </w:rPr>
        <w:t>專員</w:t>
      </w:r>
      <w:r w:rsidRPr="006A3D2A">
        <w:rPr>
          <w:rFonts w:hint="eastAsia"/>
          <w:sz w:val="20"/>
          <w:szCs w:val="20"/>
        </w:rPr>
        <w:t>"</w:t>
      </w:r>
    </w:p>
    <w:p w:rsidR="00271D02" w:rsidRPr="006A3D2A" w:rsidRDefault="00271D02" w:rsidP="006B0E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A3D2A">
        <w:rPr>
          <w:rFonts w:hint="eastAsia"/>
        </w:rPr>
        <w:t>$</w:t>
      </w:r>
      <w:r w:rsidRPr="006A3D2A">
        <w:rPr>
          <w:rFonts w:hint="eastAsia"/>
        </w:rPr>
        <w:t>保戶姓名</w:t>
      </w:r>
      <w:r w:rsidRPr="006A3D2A">
        <w:rPr>
          <w:rFonts w:hint="eastAsia"/>
        </w:rPr>
        <w:t xml:space="preserve"> = MASK.getMaskName(AAJ010.OCR_NAME)</w:t>
      </w:r>
    </w:p>
    <w:p w:rsidR="00271D02" w:rsidRPr="002E3268" w:rsidRDefault="00271D02" w:rsidP="006B0EB7">
      <w:pPr>
        <w:numPr>
          <w:ilvl w:val="4"/>
          <w:numId w:val="1"/>
        </w:numPr>
        <w:rPr>
          <w:rFonts w:hint="eastAsia"/>
          <w:sz w:val="20"/>
          <w:szCs w:val="20"/>
        </w:rPr>
      </w:pPr>
      <w:r w:rsidRPr="006A3D2A">
        <w:rPr>
          <w:rFonts w:hint="eastAsia"/>
          <w:sz w:val="20"/>
          <w:szCs w:val="20"/>
        </w:rPr>
        <w:t>$</w:t>
      </w:r>
      <w:r w:rsidRPr="006A3D2A">
        <w:rPr>
          <w:rFonts w:hint="eastAsia"/>
          <w:sz w:val="20"/>
          <w:szCs w:val="20"/>
        </w:rPr>
        <w:t>送件人手機號碼</w:t>
      </w:r>
      <w:r w:rsidRPr="006A3D2A">
        <w:rPr>
          <w:rFonts w:hint="eastAsia"/>
          <w:sz w:val="20"/>
          <w:szCs w:val="20"/>
        </w:rPr>
        <w:t xml:space="preserve"> = </w:t>
      </w:r>
      <w:r w:rsidRPr="006A3D2A">
        <w:rPr>
          <w:rFonts w:hint="eastAsia"/>
          <w:sz w:val="20"/>
          <w:szCs w:val="20"/>
        </w:rPr>
        <w:t>符合手機格式之送件人手機號碼的第一筆</w:t>
      </w:r>
      <w:r w:rsidRPr="006A3D2A">
        <w:rPr>
          <w:rFonts w:hint="eastAsia"/>
          <w:sz w:val="20"/>
          <w:szCs w:val="20"/>
        </w:rPr>
        <w:t xml:space="preserve">: </w:t>
      </w:r>
      <w:r w:rsidRPr="006A3D2A">
        <w:rPr>
          <w:rFonts w:hint="eastAsia"/>
          <w:sz w:val="20"/>
          <w:szCs w:val="20"/>
        </w:rPr>
        <w:t>呼叫</w:t>
      </w:r>
      <w:r w:rsidRPr="002E3268">
        <w:rPr>
          <w:rFonts w:hint="eastAsia"/>
          <w:sz w:val="20"/>
          <w:szCs w:val="20"/>
        </w:rPr>
        <w:t>AA_Z7Z001.checkPhoneNo()</w:t>
      </w:r>
    </w:p>
    <w:p w:rsidR="00271D02" w:rsidRPr="00182040" w:rsidRDefault="00271D02" w:rsidP="006B0EB7">
      <w:pPr>
        <w:numPr>
          <w:ilvl w:val="5"/>
          <w:numId w:val="1"/>
        </w:numPr>
        <w:rPr>
          <w:rFonts w:hint="eastAsia"/>
          <w:sz w:val="20"/>
          <w:szCs w:val="20"/>
        </w:rPr>
      </w:pPr>
      <w:r w:rsidRPr="002E3268">
        <w:rPr>
          <w:rFonts w:hint="eastAsia"/>
          <w:sz w:val="20"/>
          <w:szCs w:val="20"/>
        </w:rPr>
        <w:t>無送件人手機號碼，</w:t>
      </w:r>
      <w:hyperlink w:anchor="無送件人手機號碼" w:history="1">
        <w:r w:rsidRPr="006D42F2">
          <w:rPr>
            <w:rStyle w:val="ad"/>
            <w:rFonts w:hint="eastAsia"/>
            <w:color w:val="auto"/>
            <w:sz w:val="20"/>
            <w:szCs w:val="20"/>
          </w:rPr>
          <w:t>記錄傳送記錄</w:t>
        </w:r>
        <w:r w:rsidRPr="006D42F2">
          <w:rPr>
            <w:rStyle w:val="ad"/>
            <w:rFonts w:hint="eastAsia"/>
            <w:color w:val="auto"/>
            <w:sz w:val="20"/>
            <w:szCs w:val="20"/>
          </w:rPr>
          <w:t>(DTAAZ700)</w:t>
        </w:r>
      </w:hyperlink>
    </w:p>
    <w:p w:rsidR="00271D02" w:rsidRPr="00024217" w:rsidRDefault="00271D02" w:rsidP="006B0EB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C7C6E">
        <w:rPr>
          <w:rFonts w:hint="eastAsia"/>
        </w:rPr>
        <w:t>CALL insertDTAAZ700</w:t>
      </w:r>
    </w:p>
    <w:p w:rsidR="00271D02" w:rsidRPr="00E61A08" w:rsidRDefault="00271D02" w:rsidP="006B0EB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61A08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271D02" w:rsidRPr="006D42F2" w:rsidTr="00A03B9A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D02" w:rsidRPr="00E61A08" w:rsidRDefault="00271D02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61A08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D02" w:rsidRPr="006A3D2A" w:rsidRDefault="00271D02" w:rsidP="00A03B9A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D02" w:rsidRPr="006A3D2A" w:rsidRDefault="00271D02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A3D2A">
              <w:rPr>
                <w:rFonts w:ascii="新細明體" w:hAnsi="新細明體"/>
                <w:sz w:val="20"/>
                <w:szCs w:val="20"/>
              </w:rPr>
              <w:t>(</w:t>
            </w:r>
            <w:r w:rsidRPr="006A3D2A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A3D2A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271D02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1D02" w:rsidRPr="006A3D2A" w:rsidRDefault="00271D02" w:rsidP="006B0EB7">
            <w:pPr>
              <w:numPr>
                <w:ilvl w:val="0"/>
                <w:numId w:val="2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1D02" w:rsidRPr="006A3D2A" w:rsidRDefault="00271D02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A3D2A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1D02" w:rsidRPr="002E3268" w:rsidRDefault="00271D02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271D02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1D02" w:rsidRPr="006D42F2" w:rsidRDefault="00271D02" w:rsidP="006B0EB7">
            <w:pPr>
              <w:numPr>
                <w:ilvl w:val="0"/>
                <w:numId w:val="2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1D02" w:rsidRPr="006D42F2" w:rsidRDefault="00271D02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1D02" w:rsidRPr="006D42F2" w:rsidRDefault="00271D02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271D02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1D02" w:rsidRPr="006D42F2" w:rsidRDefault="00271D02" w:rsidP="006B0EB7">
            <w:pPr>
              <w:numPr>
                <w:ilvl w:val="0"/>
                <w:numId w:val="2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1D02" w:rsidRPr="006D42F2" w:rsidRDefault="00271D02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1D02" w:rsidRPr="006D42F2" w:rsidRDefault="00271D02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B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271D02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1D02" w:rsidRPr="006D42F2" w:rsidRDefault="00271D02" w:rsidP="006B0EB7">
            <w:pPr>
              <w:numPr>
                <w:ilvl w:val="0"/>
                <w:numId w:val="2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1D02" w:rsidRPr="006D42F2" w:rsidRDefault="00271D02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1D02" w:rsidRPr="006D42F2" w:rsidRDefault="00271D02" w:rsidP="00A03B9A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271D02" w:rsidRPr="006D42F2" w:rsidRDefault="00271D02" w:rsidP="006B0E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保代件，則將理專視為送件人</w:t>
      </w:r>
    </w:p>
    <w:p w:rsidR="000A61CE" w:rsidRPr="006D42F2" w:rsidRDefault="000A61CE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發送簡訊給</w:t>
      </w:r>
      <w:r w:rsidR="00271D02" w:rsidRPr="006D42F2">
        <w:rPr>
          <w:rFonts w:hint="eastAsia"/>
          <w:lang w:eastAsia="zh-TW"/>
        </w:rPr>
        <w:t>送件人</w:t>
      </w:r>
      <w:r w:rsidRPr="006D42F2">
        <w:rPr>
          <w:rFonts w:hint="eastAsia"/>
        </w:rPr>
        <w:t>，</w:t>
      </w:r>
      <w:r w:rsidRPr="006D42F2">
        <w:rPr>
          <w:rFonts w:hint="eastAsia"/>
        </w:rPr>
        <w:t>ZZ_M0Z001.</w:t>
      </w:r>
      <w:r w:rsidRPr="006D42F2">
        <w:t>insert_DTZZM001</w:t>
      </w:r>
    </w:p>
    <w:tbl>
      <w:tblPr>
        <w:tblW w:w="8351" w:type="dxa"/>
        <w:tblInd w:w="2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1275"/>
        <w:gridCol w:w="567"/>
        <w:gridCol w:w="4395"/>
      </w:tblGrid>
      <w:tr w:rsidR="000A61CE" w:rsidRPr="006D42F2" w:rsidTr="00A03B9A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2E3268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2E3268">
              <w:rPr>
                <w:rFonts w:ascii="新細明體" w:hAnsi="新細明體" w:hint="eastAsia"/>
                <w:sz w:val="20"/>
                <w:szCs w:val="20"/>
              </w:rPr>
              <w:t>長度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F7546F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F7546F">
              <w:rPr>
                <w:rFonts w:ascii="新細明體" w:hAnsi="新細明體"/>
                <w:sz w:val="20"/>
                <w:szCs w:val="20"/>
              </w:rPr>
              <w:t>(</w:t>
            </w:r>
            <w:r w:rsidRPr="00F7546F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F7546F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交易代號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VAR</w:t>
            </w: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通知人員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586B63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AAA010.TRN_ID/ AAA010.SPC_AGNT_ID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訊息內容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160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一般件</w:t>
            </w:r>
            <w:r w:rsidR="00262967" w:rsidRPr="006D42F2">
              <w:rPr>
                <w:rFonts w:ascii="新細明體" w:hAnsi="新細明體" w:hint="eastAsia"/>
                <w:sz w:val="20"/>
                <w:szCs w:val="20"/>
              </w:rPr>
              <w:t>/團險件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：</w:t>
            </w:r>
            <w:r w:rsidR="00F86F7F" w:rsidRPr="006D42F2">
              <w:rPr>
                <w:rFonts w:ascii="新細明體" w:hAnsi="新細明體" w:hint="eastAsia"/>
                <w:sz w:val="20"/>
                <w:szCs w:val="20"/>
              </w:rPr>
              <w:t>００００００００００００００保戶○○○○本次理賠申請案件目前仍在調查／審核中，詳情請至管理大師查詢或洽承辦人員：○、○○科○專員＃○○○○。</w:t>
            </w:r>
          </w:p>
          <w:p w:rsidR="000A61CE" w:rsidRPr="00182040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保代件：</w:t>
            </w:r>
            <w:r w:rsidR="00F86F7F" w:rsidRPr="006D42F2">
              <w:rPr>
                <w:rFonts w:ascii="新細明體" w:hAnsi="新細明體" w:hint="eastAsia"/>
                <w:sz w:val="20"/>
                <w:szCs w:val="20"/>
              </w:rPr>
              <w:t>００００００００００００００保戶○○○○本次理賠申請案件目前仍在調查／審核中，詳細情形請洽國泰人壽承辦人員：○、○○科○專員</w:t>
            </w:r>
            <w:r w:rsidR="00956D63" w:rsidRPr="00CC6A64">
              <w:rPr>
                <w:rFonts w:hint="eastAsia"/>
                <w:color w:val="FF0000"/>
                <w:sz w:val="20"/>
                <w:szCs w:val="20"/>
              </w:rPr>
              <w:t>（○○）○○○○○○○○</w:t>
            </w:r>
            <w:r w:rsidR="00F86F7F" w:rsidRPr="00182040">
              <w:rPr>
                <w:rFonts w:ascii="新細明體" w:hAnsi="新細明體" w:hint="eastAsia"/>
                <w:sz w:val="20"/>
                <w:szCs w:val="20"/>
              </w:rPr>
              <w:t>＃○○○○。</w:t>
            </w:r>
          </w:p>
        </w:tc>
      </w:tr>
      <w:tr w:rsidR="00586B63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B63" w:rsidRPr="006D42F2" w:rsidRDefault="00586B63" w:rsidP="006B0EB7">
            <w:pPr>
              <w:numPr>
                <w:ilvl w:val="0"/>
                <w:numId w:val="2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B63" w:rsidRPr="006D42F2" w:rsidRDefault="00586B63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手機號碼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B63" w:rsidRPr="006D42F2" w:rsidRDefault="00586B63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B63" w:rsidRPr="006D42F2" w:rsidRDefault="00586B63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B63" w:rsidRPr="006D42F2" w:rsidRDefault="00586B63" w:rsidP="00A03B9A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$</w:t>
            </w:r>
            <w:r w:rsidRPr="006D42F2">
              <w:rPr>
                <w:rFonts w:hint="eastAsia"/>
                <w:sz w:val="20"/>
                <w:szCs w:val="20"/>
              </w:rPr>
              <w:t>送件人手機號碼</w:t>
            </w:r>
          </w:p>
        </w:tc>
      </w:tr>
      <w:tr w:rsidR="00586B63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B63" w:rsidRPr="006D42F2" w:rsidRDefault="00586B63" w:rsidP="006B0EB7">
            <w:pPr>
              <w:numPr>
                <w:ilvl w:val="0"/>
                <w:numId w:val="2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B63" w:rsidRPr="006D42F2" w:rsidRDefault="00586B63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B63" w:rsidRPr="006D42F2" w:rsidRDefault="00586B63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B63" w:rsidRPr="006D42F2" w:rsidRDefault="00586B63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B63" w:rsidRPr="00182040" w:rsidRDefault="00586B63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AAA010.</w:t>
            </w:r>
            <w:hyperlink r:id="rId15" w:history="1">
              <w:r w:rsidRPr="00182040">
                <w:rPr>
                  <w:rFonts w:ascii="新細明體" w:hAnsi="新細明體"/>
                  <w:sz w:val="20"/>
                  <w:szCs w:val="20"/>
                </w:rPr>
                <w:t xml:space="preserve">DECD_EMP_ID </w:t>
              </w:r>
            </w:hyperlink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輸入日期時間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TIMESTAMP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DATE.getDBTimeStamp()</w:t>
            </w:r>
          </w:p>
        </w:tc>
      </w:tr>
    </w:tbl>
    <w:p w:rsidR="000A61CE" w:rsidRPr="006D42F2" w:rsidRDefault="000A61CE" w:rsidP="000A61C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A61CE" w:rsidRPr="006D42F2" w:rsidRDefault="000A61CE" w:rsidP="000A61C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0A61CE" w:rsidRPr="006D42F2" w:rsidRDefault="000A61CE" w:rsidP="000A61C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</w:t>
      </w:r>
      <w:r w:rsidRPr="006D42F2">
        <w:rPr>
          <w:rFonts w:hint="eastAsia"/>
          <w:kern w:val="2"/>
          <w:szCs w:val="24"/>
          <w:lang w:eastAsia="zh-TW"/>
        </w:rPr>
        <w:t xml:space="preserve"> AA_Z7Z000.</w:t>
      </w:r>
      <w:r w:rsidRPr="006D42F2">
        <w:rPr>
          <w:rFonts w:hint="eastAsia"/>
        </w:rPr>
        <w:t xml:space="preserve"> insertDTAAZ700</w:t>
      </w:r>
    </w:p>
    <w:p w:rsidR="000A61CE" w:rsidRPr="006D42F2" w:rsidRDefault="000A61CE" w:rsidP="000A61C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傳入參數：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0A61CE" w:rsidRPr="006D42F2" w:rsidTr="00A03B9A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D42F2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D42F2" w:rsidRDefault="000A61CE" w:rsidP="00A03B9A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D42F2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D42F2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="00E05477" w:rsidRPr="006D42F2">
              <w:rPr>
                <w:rFonts w:ascii="新細明體" w:hAnsi="新細明體" w:hint="eastAsia"/>
                <w:sz w:val="20"/>
                <w:szCs w:val="20"/>
              </w:rPr>
              <w:t>7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紀錄總</w:t>
      </w:r>
      <w:r w:rsidRPr="006D42F2"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 w:rsidRPr="006D42F2">
        <w:rPr>
          <w:rFonts w:ascii="新細明體" w:hAnsi="新細明體" w:hint="eastAsia"/>
          <w:bCs/>
          <w:lang w:eastAsia="zh-TW"/>
        </w:rPr>
        <w:t xml:space="preserve">CALL </w:t>
      </w:r>
      <w:r w:rsidRPr="006D42F2">
        <w:rPr>
          <w:rFonts w:hint="eastAsia"/>
          <w:kern w:val="2"/>
          <w:szCs w:val="24"/>
          <w:lang w:eastAsia="zh-TW"/>
        </w:rPr>
        <w:t>批次作業件數紀錄模組</w:t>
      </w:r>
      <w:r w:rsidRPr="006D42F2">
        <w:rPr>
          <w:rFonts w:hint="eastAsia"/>
          <w:kern w:val="2"/>
          <w:szCs w:val="24"/>
          <w:lang w:eastAsia="zh-TW"/>
        </w:rPr>
        <w:t>CountManager.jav</w:t>
      </w:r>
      <w:r w:rsidRPr="006D42F2">
        <w:rPr>
          <w:rFonts w:ascii="新細明體" w:hAnsi="新細明體" w:hint="eastAsia"/>
          <w:kern w:val="2"/>
          <w:szCs w:val="24"/>
          <w:lang w:eastAsia="zh-TW"/>
        </w:rPr>
        <w:t>a</w:t>
      </w:r>
      <w:r w:rsidRPr="006D42F2"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記錄成功件數</w:t>
      </w:r>
    </w:p>
    <w:p w:rsidR="000A61CE" w:rsidRPr="006D42F2" w:rsidRDefault="000A61CE" w:rsidP="000A61C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預付金：</w:t>
      </w:r>
      <w:r w:rsidR="00E05477" w:rsidRPr="006D42F2">
        <w:rPr>
          <w:rFonts w:hint="eastAsia"/>
          <w:kern w:val="2"/>
          <w:szCs w:val="24"/>
          <w:lang w:eastAsia="zh-TW"/>
        </w:rPr>
        <w:t>(</w:t>
      </w:r>
      <w:r w:rsidR="00E05477" w:rsidRPr="006D42F2">
        <w:rPr>
          <w:rFonts w:hint="eastAsia"/>
          <w:kern w:val="2"/>
          <w:szCs w:val="24"/>
          <w:lang w:eastAsia="zh-TW"/>
        </w:rPr>
        <w:t>給客戶</w:t>
      </w:r>
      <w:r w:rsidR="00E05477" w:rsidRPr="006D42F2">
        <w:rPr>
          <w:rFonts w:hint="eastAsia"/>
          <w:kern w:val="2"/>
          <w:szCs w:val="24"/>
          <w:lang w:eastAsia="zh-TW"/>
        </w:rPr>
        <w:t>)</w:t>
      </w:r>
    </w:p>
    <w:p w:rsidR="00B93351" w:rsidRPr="006D42F2" w:rsidRDefault="00B93351" w:rsidP="006621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若</w:t>
      </w:r>
      <w:r w:rsidRPr="006D42F2">
        <w:rPr>
          <w:rFonts w:hint="eastAsia"/>
          <w:kern w:val="2"/>
          <w:szCs w:val="24"/>
          <w:lang w:eastAsia="zh-TW"/>
        </w:rPr>
        <w:t>$</w:t>
      </w:r>
      <w:r w:rsidRPr="006D42F2">
        <w:rPr>
          <w:rFonts w:hint="eastAsia"/>
          <w:kern w:val="2"/>
          <w:szCs w:val="24"/>
          <w:lang w:eastAsia="zh-TW"/>
        </w:rPr>
        <w:t>批次時間點</w:t>
      </w:r>
      <w:r w:rsidRPr="006D42F2">
        <w:rPr>
          <w:rFonts w:hint="eastAsia"/>
          <w:kern w:val="2"/>
          <w:szCs w:val="24"/>
          <w:lang w:eastAsia="zh-TW"/>
        </w:rPr>
        <w:t xml:space="preserve"> = D </w:t>
      </w:r>
      <w:r w:rsidRPr="006D42F2">
        <w:rPr>
          <w:rFonts w:hint="eastAsia"/>
          <w:kern w:val="2"/>
          <w:szCs w:val="24"/>
          <w:lang w:eastAsia="zh-TW"/>
        </w:rPr>
        <w:t>，則略過不處理。進行下一個訊息種類判斷。</w:t>
      </w:r>
    </w:p>
    <w:p w:rsidR="000A61CE" w:rsidRPr="006D42F2" w:rsidRDefault="000A61CE" w:rsidP="006621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抽取給付日期為</w:t>
      </w:r>
      <w:r w:rsidRPr="006D42F2">
        <w:rPr>
          <w:rFonts w:ascii="新細明體" w:hAnsi="新細明體"/>
          <w:lang w:eastAsia="zh-TW"/>
        </w:rPr>
        <w:t>DATE.getDB</w:t>
      </w:r>
      <w:r w:rsidRPr="006D42F2">
        <w:rPr>
          <w:rFonts w:ascii="新細明體" w:hAnsi="新細明體" w:hint="eastAsia"/>
          <w:lang w:eastAsia="zh-TW"/>
        </w:rPr>
        <w:t>Date</w:t>
      </w:r>
      <w:r w:rsidRPr="006D42F2">
        <w:rPr>
          <w:rFonts w:ascii="新細明體" w:hAnsi="新細明體"/>
          <w:lang w:eastAsia="zh-TW"/>
        </w:rPr>
        <w:t>()</w:t>
      </w:r>
      <w:r w:rsidRPr="006D42F2">
        <w:rPr>
          <w:rFonts w:ascii="新細明體" w:hAnsi="新細明體" w:hint="eastAsia"/>
          <w:lang w:eastAsia="zh-TW"/>
        </w:rPr>
        <w:t>且</w:t>
      </w:r>
      <w:r w:rsidR="006621FE" w:rsidRPr="006D42F2">
        <w:rPr>
          <w:rFonts w:ascii="新細明體" w:hAnsi="新細明體" w:hint="eastAsia"/>
          <w:lang w:eastAsia="zh-TW"/>
        </w:rPr>
        <w:t>預付金額</w:t>
      </w:r>
      <w:r w:rsidRPr="006D42F2">
        <w:rPr>
          <w:rFonts w:ascii="新細明體" w:hAnsi="新細明體" w:hint="eastAsia"/>
          <w:lang w:eastAsia="zh-TW"/>
        </w:rPr>
        <w:t>大於0的</w:t>
      </w:r>
      <w:r w:rsidRPr="006D42F2">
        <w:rPr>
          <w:rFonts w:hint="eastAsia"/>
          <w:kern w:val="2"/>
          <w:szCs w:val="24"/>
          <w:lang w:eastAsia="zh-TW"/>
        </w:rPr>
        <w:t>資料：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READ DTAA</w:t>
      </w:r>
      <w:r w:rsidR="006621FE" w:rsidRPr="006D42F2">
        <w:rPr>
          <w:rFonts w:hint="eastAsia"/>
          <w:kern w:val="2"/>
          <w:szCs w:val="24"/>
          <w:lang w:eastAsia="zh-TW"/>
        </w:rPr>
        <w:t>I001</w:t>
      </w:r>
      <w:r w:rsidRPr="006D42F2">
        <w:rPr>
          <w:rFonts w:hint="eastAsia"/>
          <w:kern w:val="2"/>
          <w:szCs w:val="24"/>
          <w:lang w:eastAsia="zh-TW"/>
        </w:rPr>
        <w:t xml:space="preserve"> A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JOIN DTAA</w:t>
      </w:r>
      <w:r w:rsidR="006621FE" w:rsidRPr="006D42F2">
        <w:rPr>
          <w:rFonts w:hint="eastAsia"/>
          <w:kern w:val="2"/>
          <w:szCs w:val="24"/>
          <w:lang w:eastAsia="zh-TW"/>
        </w:rPr>
        <w:t>I</w:t>
      </w:r>
      <w:r w:rsidRPr="006D42F2">
        <w:rPr>
          <w:rFonts w:hint="eastAsia"/>
          <w:kern w:val="2"/>
          <w:szCs w:val="24"/>
          <w:lang w:eastAsia="zh-TW"/>
        </w:rPr>
        <w:t>010 B ON</w:t>
      </w:r>
    </w:p>
    <w:p w:rsidR="000A61CE" w:rsidRPr="006D42F2" w:rsidRDefault="000A61CE" w:rsidP="000A61C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A.</w:t>
      </w:r>
      <w:r w:rsidRPr="006D42F2">
        <w:rPr>
          <w:rFonts w:hint="eastAsia"/>
          <w:kern w:val="2"/>
          <w:szCs w:val="24"/>
          <w:lang w:eastAsia="zh-TW"/>
        </w:rPr>
        <w:t>受編</w:t>
      </w:r>
      <w:r w:rsidRPr="006D42F2">
        <w:rPr>
          <w:rFonts w:hint="eastAsia"/>
          <w:kern w:val="2"/>
          <w:szCs w:val="24"/>
          <w:lang w:eastAsia="zh-TW"/>
        </w:rPr>
        <w:t>= B.</w:t>
      </w:r>
      <w:r w:rsidRPr="006D42F2">
        <w:rPr>
          <w:rFonts w:hint="eastAsia"/>
          <w:kern w:val="2"/>
          <w:szCs w:val="24"/>
          <w:lang w:eastAsia="zh-TW"/>
        </w:rPr>
        <w:t>受編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WHERE</w:t>
      </w:r>
    </w:p>
    <w:p w:rsidR="000A61CE" w:rsidRPr="006D42F2" w:rsidRDefault="000A61CE" w:rsidP="006621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A.</w:t>
      </w:r>
      <w:r w:rsidR="006621FE" w:rsidRPr="006D42F2">
        <w:t xml:space="preserve"> </w:t>
      </w:r>
      <w:r w:rsidR="006621FE" w:rsidRPr="006D42F2">
        <w:rPr>
          <w:kern w:val="2"/>
          <w:szCs w:val="24"/>
          <w:lang w:eastAsia="zh-TW"/>
        </w:rPr>
        <w:t>PAY_DATE</w:t>
      </w:r>
      <w:r w:rsidRPr="006D42F2">
        <w:rPr>
          <w:rFonts w:hint="eastAsia"/>
          <w:kern w:val="2"/>
          <w:szCs w:val="24"/>
          <w:lang w:eastAsia="zh-TW"/>
        </w:rPr>
        <w:t xml:space="preserve"> = </w:t>
      </w:r>
      <w:r w:rsidRPr="006D42F2">
        <w:rPr>
          <w:rFonts w:hint="eastAsia"/>
          <w:kern w:val="2"/>
          <w:szCs w:val="24"/>
          <w:lang w:eastAsia="zh-TW"/>
        </w:rPr>
        <w:t>查詢日期</w:t>
      </w:r>
    </w:p>
    <w:p w:rsidR="000A61CE" w:rsidRPr="006D42F2" w:rsidRDefault="000A61CE" w:rsidP="006621F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A.</w:t>
      </w:r>
      <w:r w:rsidR="006621FE" w:rsidRPr="006D42F2">
        <w:rPr>
          <w:kern w:val="2"/>
          <w:szCs w:val="24"/>
          <w:lang w:eastAsia="zh-TW"/>
        </w:rPr>
        <w:t>ADV_AMT</w:t>
      </w:r>
      <w:r w:rsidRPr="006D42F2">
        <w:rPr>
          <w:rFonts w:hint="eastAsia"/>
          <w:kern w:val="2"/>
          <w:szCs w:val="24"/>
          <w:lang w:eastAsia="zh-TW"/>
        </w:rPr>
        <w:t xml:space="preserve"> &gt; 0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排除團險件</w:t>
      </w:r>
    </w:p>
    <w:p w:rsidR="000A61CE" w:rsidRPr="006D42F2" w:rsidRDefault="000A61CE" w:rsidP="000A61C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逐筆判斷</w:t>
      </w:r>
      <w:r w:rsidR="0089075C" w:rsidRPr="006D42F2">
        <w:rPr>
          <w:rFonts w:hint="eastAsia"/>
          <w:kern w:val="2"/>
          <w:szCs w:val="24"/>
          <w:lang w:eastAsia="zh-TW"/>
        </w:rPr>
        <w:t>DTAAI</w:t>
      </w:r>
      <w:r w:rsidRPr="006D42F2">
        <w:rPr>
          <w:rFonts w:hint="eastAsia"/>
          <w:kern w:val="2"/>
          <w:szCs w:val="24"/>
          <w:lang w:eastAsia="zh-TW"/>
        </w:rPr>
        <w:t>010.</w:t>
      </w:r>
      <w:r w:rsidRPr="006D42F2">
        <w:rPr>
          <w:rFonts w:hint="eastAsia"/>
          <w:kern w:val="2"/>
          <w:szCs w:val="24"/>
          <w:lang w:eastAsia="zh-TW"/>
        </w:rPr>
        <w:t>事故者手機號碼是否符合規則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kern w:val="2"/>
          <w:szCs w:val="24"/>
          <w:lang w:eastAsia="zh-TW"/>
        </w:rPr>
        <w:t>I</w:t>
      </w:r>
      <w:r w:rsidRPr="006D42F2">
        <w:rPr>
          <w:rFonts w:hint="eastAsia"/>
          <w:kern w:val="2"/>
          <w:szCs w:val="24"/>
          <w:lang w:eastAsia="zh-TW"/>
        </w:rPr>
        <w:t>F  AA_Z7Z000.</w:t>
      </w:r>
      <w:r w:rsidRPr="006D42F2">
        <w:rPr>
          <w:rFonts w:hint="eastAsia"/>
        </w:rPr>
        <w:t xml:space="preserve"> checkPhoneNo</w:t>
      </w:r>
      <w:r w:rsidRPr="006D42F2">
        <w:rPr>
          <w:rFonts w:hint="eastAsia"/>
          <w:lang w:eastAsia="zh-TW"/>
        </w:rPr>
        <w:t>(</w:t>
      </w:r>
      <w:r w:rsidRPr="006D42F2">
        <w:rPr>
          <w:rFonts w:hint="eastAsia"/>
          <w:kern w:val="2"/>
          <w:szCs w:val="24"/>
          <w:lang w:eastAsia="zh-TW"/>
        </w:rPr>
        <w:t>DTAA</w:t>
      </w:r>
      <w:r w:rsidR="0089075C" w:rsidRPr="006D42F2">
        <w:rPr>
          <w:rFonts w:hint="eastAsia"/>
          <w:kern w:val="2"/>
          <w:szCs w:val="24"/>
          <w:lang w:eastAsia="zh-TW"/>
        </w:rPr>
        <w:t>I</w:t>
      </w:r>
      <w:r w:rsidRPr="006D42F2">
        <w:rPr>
          <w:rFonts w:hint="eastAsia"/>
          <w:kern w:val="2"/>
          <w:szCs w:val="24"/>
          <w:lang w:eastAsia="zh-TW"/>
        </w:rPr>
        <w:t>010.</w:t>
      </w:r>
      <w:r w:rsidRPr="006D42F2">
        <w:rPr>
          <w:rFonts w:hint="eastAsia"/>
          <w:kern w:val="2"/>
          <w:szCs w:val="24"/>
          <w:lang w:eastAsia="zh-TW"/>
        </w:rPr>
        <w:t>事故者手機號碼</w:t>
      </w:r>
      <w:r w:rsidRPr="006D42F2">
        <w:rPr>
          <w:rFonts w:hint="eastAsia"/>
          <w:lang w:eastAsia="zh-TW"/>
        </w:rPr>
        <w:t>) = TRUE</w:t>
      </w:r>
    </w:p>
    <w:p w:rsidR="000E4A5B" w:rsidRPr="006D42F2" w:rsidRDefault="000E4A5B" w:rsidP="000E4A5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若事故者手機號碼</w:t>
      </w:r>
      <w:r w:rsidRPr="006D42F2">
        <w:rPr>
          <w:rFonts w:hint="eastAsia"/>
          <w:kern w:val="2"/>
          <w:szCs w:val="24"/>
          <w:lang w:eastAsia="zh-TW"/>
        </w:rPr>
        <w:t>DTAA010.OCR_MOBILE_TEL</w:t>
      </w:r>
      <w:r w:rsidRPr="006D42F2">
        <w:rPr>
          <w:rFonts w:hint="eastAsia"/>
          <w:kern w:val="2"/>
          <w:szCs w:val="24"/>
          <w:lang w:eastAsia="zh-TW"/>
        </w:rPr>
        <w:t>符合</w:t>
      </w:r>
      <w:r w:rsidRPr="006D42F2">
        <w:rPr>
          <w:rFonts w:hint="eastAsia"/>
          <w:kern w:val="2"/>
          <w:szCs w:val="24"/>
          <w:lang w:eastAsia="zh-TW"/>
        </w:rPr>
        <w:t>$</w:t>
      </w:r>
      <w:r w:rsidRPr="006D42F2">
        <w:rPr>
          <w:rFonts w:hint="eastAsia"/>
          <w:kern w:val="2"/>
          <w:szCs w:val="24"/>
          <w:lang w:eastAsia="zh-TW"/>
        </w:rPr>
        <w:t>代表號</w:t>
      </w:r>
      <w:r w:rsidRPr="006D42F2">
        <w:rPr>
          <w:rFonts w:hint="eastAsia"/>
          <w:kern w:val="2"/>
          <w:szCs w:val="24"/>
          <w:lang w:eastAsia="zh-TW"/>
        </w:rPr>
        <w:t>List</w:t>
      </w:r>
      <w:r w:rsidRPr="006D42F2">
        <w:rPr>
          <w:rFonts w:hint="eastAsia"/>
          <w:kern w:val="2"/>
          <w:szCs w:val="24"/>
          <w:lang w:eastAsia="zh-TW"/>
        </w:rPr>
        <w:t>其中之一，</w:t>
      </w: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0E4A5B" w:rsidRPr="006D42F2" w:rsidRDefault="000E4A5B" w:rsidP="000E4A5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 insertDTAAZ700</w:t>
      </w:r>
    </w:p>
    <w:p w:rsidR="000E4A5B" w:rsidRPr="006D42F2" w:rsidRDefault="000E4A5B" w:rsidP="000E4A5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0E4A5B" w:rsidRPr="006D42F2" w:rsidTr="0032114F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A5B" w:rsidRPr="006A3D2A" w:rsidRDefault="000E4A5B" w:rsidP="0032114F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A5B" w:rsidRPr="006A3D2A" w:rsidRDefault="000E4A5B" w:rsidP="0032114F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A5B" w:rsidRPr="006A3D2A" w:rsidRDefault="000E4A5B" w:rsidP="0032114F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A3D2A">
              <w:rPr>
                <w:rFonts w:ascii="新細明體" w:hAnsi="新細明體"/>
                <w:sz w:val="20"/>
                <w:szCs w:val="20"/>
              </w:rPr>
              <w:t>(</w:t>
            </w:r>
            <w:r w:rsidRPr="006A3D2A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A3D2A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E4A5B" w:rsidRPr="006D42F2" w:rsidTr="0032114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A3D2A" w:rsidRDefault="000E4A5B" w:rsidP="009D3D09">
            <w:pPr>
              <w:numPr>
                <w:ilvl w:val="0"/>
                <w:numId w:val="3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  <w:pPrChange w:id="312" w:author="伯珊" w:date="2020-05-28T18:23:00Z">
                <w:pPr>
                  <w:numPr>
                    <w:numId w:val="20"/>
                  </w:numPr>
                  <w:tabs>
                    <w:tab w:val="num" w:pos="480"/>
                  </w:tabs>
                  <w:ind w:left="480" w:hanging="480"/>
                  <w:jc w:val="both"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A3D2A" w:rsidRDefault="000E4A5B" w:rsidP="0032114F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A3D2A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A3D2A" w:rsidRDefault="000E4A5B" w:rsidP="0032114F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E4A5B" w:rsidRPr="006D42F2" w:rsidTr="0032114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2E3268" w:rsidRDefault="000E4A5B" w:rsidP="009D3D09">
            <w:pPr>
              <w:numPr>
                <w:ilvl w:val="0"/>
                <w:numId w:val="3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  <w:pPrChange w:id="313" w:author="伯珊" w:date="2020-05-28T18:23:00Z">
                <w:pPr>
                  <w:numPr>
                    <w:numId w:val="20"/>
                  </w:numPr>
                  <w:tabs>
                    <w:tab w:val="num" w:pos="480"/>
                  </w:tabs>
                  <w:ind w:left="480" w:hanging="480"/>
                  <w:jc w:val="both"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F7546F" w:rsidRDefault="000E4A5B" w:rsidP="0032114F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F7546F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F7546F" w:rsidRDefault="000E4A5B" w:rsidP="0032114F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0E4A5B" w:rsidRPr="006D42F2" w:rsidTr="0032114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9D3D09">
            <w:pPr>
              <w:numPr>
                <w:ilvl w:val="0"/>
                <w:numId w:val="3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  <w:pPrChange w:id="314" w:author="伯珊" w:date="2020-05-28T18:23:00Z">
                <w:pPr>
                  <w:numPr>
                    <w:numId w:val="20"/>
                  </w:numPr>
                  <w:tabs>
                    <w:tab w:val="num" w:pos="480"/>
                  </w:tabs>
                  <w:ind w:left="480" w:hanging="480"/>
                  <w:jc w:val="both"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0E4A5B" w:rsidRPr="006D42F2" w:rsidTr="0032114F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9D3D09">
            <w:pPr>
              <w:numPr>
                <w:ilvl w:val="0"/>
                <w:numId w:val="3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  <w:pPrChange w:id="315" w:author="伯珊" w:date="2020-05-28T18:23:00Z">
                <w:pPr>
                  <w:numPr>
                    <w:numId w:val="20"/>
                  </w:numPr>
                  <w:tabs>
                    <w:tab w:val="num" w:pos="480"/>
                  </w:tabs>
                  <w:ind w:left="480" w:hanging="480"/>
                  <w:jc w:val="both"/>
                </w:pPr>
              </w:pPrChange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A5B" w:rsidRPr="006D42F2" w:rsidRDefault="000E4A5B" w:rsidP="0032114F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0E4A5B" w:rsidRPr="006D42F2" w:rsidRDefault="000E4A5B" w:rsidP="00BF019A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</w:p>
    <w:p w:rsidR="000A61CE" w:rsidRPr="006D42F2" w:rsidRDefault="000A61CE" w:rsidP="000A61C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檢核事故者手機跟送件人手機是否相同</w:t>
      </w:r>
      <w:r w:rsidRPr="006D42F2">
        <w:rPr>
          <w:rFonts w:hint="eastAsia"/>
        </w:rPr>
        <w:t xml:space="preserve">:Call </w:t>
      </w:r>
      <w:r w:rsidRPr="006D42F2">
        <w:rPr>
          <w:rFonts w:hint="eastAsia"/>
          <w:kern w:val="2"/>
          <w:szCs w:val="24"/>
          <w:lang w:eastAsia="zh-TW"/>
        </w:rPr>
        <w:t>AA_Z7Z000.</w:t>
      </w:r>
      <w:r w:rsidRPr="006D42F2">
        <w:rPr>
          <w:rFonts w:hint="eastAsia"/>
        </w:rPr>
        <w:t xml:space="preserve"> checkSendData()</w:t>
      </w:r>
    </w:p>
    <w:p w:rsidR="000A61CE" w:rsidRPr="006D42F2" w:rsidRDefault="000A61CE" w:rsidP="000A61C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t>I</w:t>
      </w:r>
      <w:r w:rsidRPr="006D42F2">
        <w:rPr>
          <w:rFonts w:hint="eastAsia"/>
        </w:rPr>
        <w:t xml:space="preserve">f  </w:t>
      </w:r>
      <w:r w:rsidRPr="006D42F2">
        <w:rPr>
          <w:rFonts w:hint="eastAsia"/>
        </w:rPr>
        <w:t>檢核通過</w:t>
      </w:r>
      <w:r w:rsidRPr="006D42F2">
        <w:rPr>
          <w:rFonts w:hint="eastAsia"/>
        </w:rPr>
        <w:t xml:space="preserve"> =  TRUE</w:t>
      </w:r>
    </w:p>
    <w:p w:rsidR="000A61CE" w:rsidRPr="006D42F2" w:rsidRDefault="000A61CE" w:rsidP="000A61C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發送簡訊給保戶，</w:t>
      </w:r>
      <w:r w:rsidRPr="006D42F2">
        <w:rPr>
          <w:rFonts w:hint="eastAsia"/>
        </w:rPr>
        <w:t>ZZ_M0Z001.</w:t>
      </w:r>
      <w:r w:rsidRPr="006D42F2">
        <w:t>insert_DTZZM001</w:t>
      </w:r>
    </w:p>
    <w:tbl>
      <w:tblPr>
        <w:tblW w:w="8351" w:type="dxa"/>
        <w:tblInd w:w="2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1275"/>
        <w:gridCol w:w="567"/>
        <w:gridCol w:w="4395"/>
      </w:tblGrid>
      <w:tr w:rsidR="000A61CE" w:rsidRPr="006D42F2" w:rsidTr="00A03B9A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2E3268" w:rsidRDefault="000A61CE" w:rsidP="00A03B9A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2E3268">
              <w:rPr>
                <w:kern w:val="2"/>
              </w:rPr>
              <w:t>輸入參數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F7546F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F7546F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長度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D265B2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D265B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D265B2">
              <w:rPr>
                <w:rFonts w:ascii="新細明體" w:hAnsi="新細明體"/>
                <w:sz w:val="20"/>
                <w:szCs w:val="20"/>
              </w:rPr>
              <w:t>(</w:t>
            </w:r>
            <w:r w:rsidRPr="00D265B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D265B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交易代號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VAR</w:t>
            </w: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通知人員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621FE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6621FE" w:rsidRPr="006D42F2">
              <w:rPr>
                <w:rFonts w:ascii="新細明體" w:hAnsi="新細明體" w:hint="eastAsia"/>
                <w:sz w:val="20"/>
                <w:szCs w:val="20"/>
              </w:rPr>
              <w:t>I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010.</w:t>
            </w:r>
            <w:r w:rsidR="006621FE" w:rsidRPr="006D42F2">
              <w:t xml:space="preserve"> </w:t>
            </w:r>
            <w:r w:rsidR="006621FE" w:rsidRPr="006D42F2">
              <w:rPr>
                <w:rFonts w:ascii="新細明體" w:hAnsi="新細明體"/>
                <w:sz w:val="20"/>
                <w:szCs w:val="20"/>
              </w:rPr>
              <w:t>OCR_ID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訊息內容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160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一般件：</w:t>
            </w:r>
            <w:r w:rsidR="00E05477" w:rsidRPr="006D42F2">
              <w:rPr>
                <w:rFonts w:ascii="新細明體" w:hAnsi="新細明體" w:hint="eastAsia"/>
                <w:sz w:val="20"/>
                <w:szCs w:val="20"/>
              </w:rPr>
              <w:t>您本次理賠預付金申請（檔案編號：００００００００００００００）已給付新台幣０００００００００元至指定金融帳戶，詳細請洽國泰人壽服務人員。</w:t>
            </w:r>
          </w:p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保代件：</w:t>
            </w:r>
            <w:r w:rsidR="00E05477" w:rsidRPr="006D42F2">
              <w:rPr>
                <w:rFonts w:ascii="新細明體" w:hAnsi="新細明體" w:hint="eastAsia"/>
                <w:sz w:val="20"/>
                <w:szCs w:val="20"/>
              </w:rPr>
              <w:t>您本次理賠預付金申請（檔案編號：００００００００００００００）已給付新台幣０００００００００元至指定金融帳戶，詳細情形請洽服務人員。</w:t>
            </w:r>
          </w:p>
          <w:p w:rsidR="00AC0326" w:rsidRPr="006D42F2" w:rsidRDefault="00AC0326" w:rsidP="00AC0326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※檔案編號為</w:t>
            </w:r>
            <w:r w:rsidRPr="006D42F2">
              <w:rPr>
                <w:rFonts w:ascii="新細明體" w:hAnsi="新細明體"/>
                <w:sz w:val="20"/>
                <w:szCs w:val="20"/>
              </w:rPr>
              <w:t>DTAAI010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的檔案號碼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618BD" w:rsidRDefault="000A61CE" w:rsidP="006B0EB7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AC43DC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AC43DC">
              <w:rPr>
                <w:rFonts w:hint="eastAsia"/>
                <w:sz w:val="20"/>
                <w:szCs w:val="20"/>
              </w:rPr>
              <w:t>手機號碼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B57B3A" w:rsidRDefault="000A61CE" w:rsidP="00A03B9A">
            <w:pPr>
              <w:rPr>
                <w:sz w:val="20"/>
                <w:szCs w:val="20"/>
              </w:rPr>
            </w:pPr>
            <w:r w:rsidRPr="00B57B3A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6621FE" w:rsidP="00A03B9A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AAI</w:t>
            </w:r>
            <w:r w:rsidR="000A61CE" w:rsidRPr="006D42F2">
              <w:rPr>
                <w:rFonts w:ascii="新細明體" w:hAnsi="新細明體" w:hint="eastAsia"/>
                <w:sz w:val="20"/>
                <w:szCs w:val="20"/>
              </w:rPr>
              <w:t>010.OCR_MOBIL_TEL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A3D2A" w:rsidRDefault="000A61CE" w:rsidP="006B0EB7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2E3268" w:rsidRDefault="000A61CE" w:rsidP="00A03B9A">
            <w:pPr>
              <w:rPr>
                <w:rFonts w:hint="eastAsia"/>
                <w:sz w:val="20"/>
                <w:szCs w:val="20"/>
              </w:rPr>
            </w:pPr>
            <w:r w:rsidRPr="002E3268">
              <w:rPr>
                <w:rFonts w:hint="eastAsia"/>
                <w:sz w:val="20"/>
                <w:szCs w:val="20"/>
              </w:rPr>
              <w:t>輸入人員</w:t>
            </w:r>
            <w:r w:rsidRPr="002E3268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F7546F" w:rsidRDefault="000A61CE" w:rsidP="00A03B9A">
            <w:pPr>
              <w:rPr>
                <w:sz w:val="20"/>
                <w:szCs w:val="20"/>
              </w:rPr>
            </w:pPr>
            <w:r w:rsidRPr="00F7546F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F7546F" w:rsidRDefault="000A61CE" w:rsidP="00A03B9A">
            <w:pPr>
              <w:rPr>
                <w:sz w:val="20"/>
                <w:szCs w:val="20"/>
              </w:rPr>
            </w:pPr>
            <w:r w:rsidRPr="00F7546F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182040" w:rsidRDefault="006621F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AAI</w:t>
            </w:r>
            <w:r w:rsidR="000A61CE" w:rsidRPr="006A3D2A">
              <w:rPr>
                <w:rFonts w:ascii="新細明體" w:hAnsi="新細明體" w:hint="eastAsia"/>
                <w:sz w:val="20"/>
                <w:szCs w:val="20"/>
              </w:rPr>
              <w:t>010.</w:t>
            </w:r>
            <w:hyperlink r:id="rId16" w:history="1">
              <w:r w:rsidRPr="00182040">
                <w:t xml:space="preserve"> </w:t>
              </w:r>
              <w:r w:rsidRPr="005C7C6E">
                <w:rPr>
                  <w:rFonts w:ascii="新細明體" w:hAnsi="新細明體"/>
                  <w:sz w:val="20"/>
                  <w:szCs w:val="20"/>
                </w:rPr>
                <w:t>APLY_EMP_ID</w:t>
              </w:r>
              <w:r w:rsidR="000A61CE" w:rsidRPr="00024217">
                <w:rPr>
                  <w:rFonts w:ascii="新細明體" w:hAnsi="新細明體"/>
                  <w:sz w:val="20"/>
                  <w:szCs w:val="20"/>
                </w:rPr>
                <w:t xml:space="preserve"> </w:t>
              </w:r>
            </w:hyperlink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輸入日期時間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TIMESTAMP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DATE.getDBTimeStamp()</w:t>
            </w:r>
          </w:p>
        </w:tc>
      </w:tr>
    </w:tbl>
    <w:p w:rsidR="000A61CE" w:rsidRPr="006D42F2" w:rsidRDefault="000A61CE" w:rsidP="000A61C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A61CE" w:rsidRPr="006D42F2" w:rsidRDefault="000A61CE" w:rsidP="000A61C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0A61CE" w:rsidRPr="006D42F2" w:rsidRDefault="000A61CE" w:rsidP="000A61C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</w:t>
      </w:r>
      <w:r w:rsidRPr="006D42F2">
        <w:rPr>
          <w:rFonts w:hint="eastAsia"/>
          <w:kern w:val="2"/>
          <w:szCs w:val="24"/>
          <w:lang w:eastAsia="zh-TW"/>
        </w:rPr>
        <w:t xml:space="preserve"> AA_Z7Z000.</w:t>
      </w:r>
      <w:r w:rsidRPr="006D42F2">
        <w:rPr>
          <w:rFonts w:hint="eastAsia"/>
        </w:rPr>
        <w:t xml:space="preserve"> insertDTAAZ700</w:t>
      </w:r>
    </w:p>
    <w:p w:rsidR="000A61CE" w:rsidRPr="006D42F2" w:rsidRDefault="000A61CE" w:rsidP="000A61C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傳入參數：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0A61CE" w:rsidRPr="006D42F2" w:rsidTr="00A03B9A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A3D2A">
              <w:rPr>
                <w:rFonts w:ascii="新細明體" w:hAnsi="新細明體"/>
                <w:sz w:val="20"/>
                <w:szCs w:val="20"/>
              </w:rPr>
              <w:t>(</w:t>
            </w:r>
            <w:r w:rsidRPr="006A3D2A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A3D2A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2E3268" w:rsidRDefault="000A61CE" w:rsidP="006B0EB7">
            <w:pPr>
              <w:numPr>
                <w:ilvl w:val="0"/>
                <w:numId w:val="3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F7546F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F7546F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F7546F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3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3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="00E05477" w:rsidRPr="006D42F2">
              <w:rPr>
                <w:rFonts w:ascii="新細明體" w:hAnsi="新細明體" w:hint="eastAsia"/>
                <w:sz w:val="20"/>
                <w:szCs w:val="20"/>
              </w:rPr>
              <w:t>8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3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0A61CE" w:rsidRPr="006D42F2" w:rsidRDefault="000A61CE" w:rsidP="000A61C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ELSE</w:t>
      </w:r>
    </w:p>
    <w:p w:rsidR="000A61CE" w:rsidRPr="006D42F2" w:rsidRDefault="000A61CE" w:rsidP="000A61C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0A61CE" w:rsidRPr="006D42F2" w:rsidRDefault="000A61CE" w:rsidP="000A61C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</w:t>
      </w:r>
      <w:r w:rsidRPr="006D42F2">
        <w:rPr>
          <w:rFonts w:hint="eastAsia"/>
          <w:kern w:val="2"/>
          <w:szCs w:val="24"/>
          <w:lang w:eastAsia="zh-TW"/>
        </w:rPr>
        <w:t xml:space="preserve"> AA_Z7Z000.</w:t>
      </w:r>
      <w:r w:rsidRPr="006D42F2">
        <w:rPr>
          <w:rFonts w:hint="eastAsia"/>
        </w:rPr>
        <w:t xml:space="preserve"> insertDTAAZ700</w:t>
      </w:r>
    </w:p>
    <w:p w:rsidR="000A61CE" w:rsidRPr="006D42F2" w:rsidRDefault="000A61CE" w:rsidP="000A61C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傳入參數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0A61CE" w:rsidRPr="006D42F2" w:rsidTr="00A03B9A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2E3268" w:rsidRDefault="000A61CE" w:rsidP="00A03B9A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2E3268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F7546F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F7546F">
              <w:rPr>
                <w:rFonts w:ascii="新細明體" w:hAnsi="新細明體"/>
                <w:sz w:val="20"/>
                <w:szCs w:val="20"/>
              </w:rPr>
              <w:t>(</w:t>
            </w:r>
            <w:r w:rsidRPr="00F7546F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F7546F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3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3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3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C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31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0A61CE" w:rsidRPr="006D42F2" w:rsidRDefault="000A61CE" w:rsidP="000A61C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A61CE" w:rsidRPr="006D42F2" w:rsidRDefault="000A61CE" w:rsidP="000A61C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END IF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ELSE</w:t>
      </w:r>
    </w:p>
    <w:p w:rsidR="000A61CE" w:rsidRPr="006D42F2" w:rsidRDefault="000A61CE" w:rsidP="000A61C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無事故者手機號碼或格式不正確，記錄傳送記錄</w:t>
      </w:r>
      <w:r w:rsidRPr="006D42F2">
        <w:rPr>
          <w:rFonts w:hint="eastAsia"/>
          <w:lang w:eastAsia="zh-TW"/>
        </w:rPr>
        <w:t>(DTAAZ700)</w:t>
      </w:r>
    </w:p>
    <w:p w:rsidR="000A61CE" w:rsidRPr="006D42F2" w:rsidRDefault="000A61CE" w:rsidP="000A61C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 insertDTAAZ700</w:t>
      </w:r>
    </w:p>
    <w:p w:rsidR="000A61CE" w:rsidRPr="006D42F2" w:rsidRDefault="000A61CE" w:rsidP="000A61C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0A61CE" w:rsidRPr="006D42F2" w:rsidTr="00A03B9A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6A3D2A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2E3268" w:rsidRDefault="000A61CE" w:rsidP="00A03B9A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2E3268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61CE" w:rsidRPr="00F7546F" w:rsidRDefault="000A61CE" w:rsidP="00A03B9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F7546F">
              <w:rPr>
                <w:rFonts w:ascii="新細明體" w:hAnsi="新細明體"/>
                <w:sz w:val="20"/>
                <w:szCs w:val="20"/>
              </w:rPr>
              <w:t>(</w:t>
            </w:r>
            <w:r w:rsidRPr="00F7546F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F7546F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3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A3D2A" w:rsidRDefault="000A61CE" w:rsidP="006B0EB7">
            <w:pPr>
              <w:numPr>
                <w:ilvl w:val="0"/>
                <w:numId w:val="3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2E3268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2E3268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F7546F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3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0A61CE" w:rsidRPr="006D42F2" w:rsidTr="00A03B9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6B0EB7">
            <w:pPr>
              <w:numPr>
                <w:ilvl w:val="0"/>
                <w:numId w:val="3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61CE" w:rsidRPr="006D42F2" w:rsidRDefault="000A61CE" w:rsidP="00A03B9A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0A61CE" w:rsidRPr="006D42F2" w:rsidRDefault="000A61CE" w:rsidP="000A61CE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END IF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紀錄總</w:t>
      </w:r>
      <w:r w:rsidRPr="006D42F2"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 w:rsidRPr="006D42F2">
        <w:rPr>
          <w:rFonts w:ascii="新細明體" w:hAnsi="新細明體" w:hint="eastAsia"/>
          <w:bCs/>
          <w:lang w:eastAsia="zh-TW"/>
        </w:rPr>
        <w:t xml:space="preserve">CALL </w:t>
      </w:r>
      <w:r w:rsidRPr="006D42F2">
        <w:rPr>
          <w:rFonts w:hint="eastAsia"/>
          <w:kern w:val="2"/>
          <w:szCs w:val="24"/>
          <w:lang w:eastAsia="zh-TW"/>
        </w:rPr>
        <w:t>批次作業件數紀錄模組</w:t>
      </w:r>
      <w:r w:rsidRPr="006D42F2">
        <w:rPr>
          <w:rFonts w:hint="eastAsia"/>
          <w:kern w:val="2"/>
          <w:szCs w:val="24"/>
          <w:lang w:eastAsia="zh-TW"/>
        </w:rPr>
        <w:t>CountManager.jav</w:t>
      </w:r>
      <w:r w:rsidRPr="006D42F2">
        <w:rPr>
          <w:rFonts w:ascii="新細明體" w:hAnsi="新細明體" w:hint="eastAsia"/>
          <w:kern w:val="2"/>
          <w:szCs w:val="24"/>
          <w:lang w:eastAsia="zh-TW"/>
        </w:rPr>
        <w:t>a</w:t>
      </w:r>
      <w:r w:rsidRPr="006D42F2"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0A61CE" w:rsidRPr="006D42F2" w:rsidRDefault="000A61CE" w:rsidP="000A61C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記錄成功件數</w:t>
      </w:r>
    </w:p>
    <w:p w:rsidR="00F97DED" w:rsidRPr="006D42F2" w:rsidRDefault="00F97DED" w:rsidP="006B0EB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若執行錯誤</w:t>
      </w:r>
    </w:p>
    <w:p w:rsidR="00E93740" w:rsidRPr="006D42F2" w:rsidRDefault="00E93740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記錄錯誤件數</w:t>
      </w:r>
      <w:r w:rsidR="008B0484" w:rsidRPr="006D42F2">
        <w:rPr>
          <w:rFonts w:hint="eastAsia"/>
          <w:kern w:val="2"/>
          <w:szCs w:val="24"/>
          <w:lang w:eastAsia="zh-TW"/>
        </w:rPr>
        <w:t xml:space="preserve"> </w:t>
      </w:r>
    </w:p>
    <w:p w:rsidR="00F97DED" w:rsidRPr="006D42F2" w:rsidRDefault="00BB4ADF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繼續執行，錯誤那筆寫入LOG</w:t>
      </w:r>
    </w:p>
    <w:p w:rsidR="00E3502B" w:rsidRPr="006D42F2" w:rsidRDefault="00986F73" w:rsidP="006B0E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 insertDTAAZ700</w:t>
      </w:r>
    </w:p>
    <w:p w:rsidR="00A863EA" w:rsidRPr="006D42F2" w:rsidRDefault="00A863EA" w:rsidP="006B0E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A863EA" w:rsidRPr="006D42F2" w:rsidTr="00A96F92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63EA" w:rsidRPr="006D42F2" w:rsidRDefault="00A863EA" w:rsidP="00A96F9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63EA" w:rsidRPr="006D42F2" w:rsidRDefault="00A863EA" w:rsidP="00A96F92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D42F2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63EA" w:rsidRPr="006D42F2" w:rsidRDefault="00A863EA" w:rsidP="00A96F9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A863EA" w:rsidRPr="006D42F2" w:rsidTr="00A96F9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63EA" w:rsidRPr="006D42F2" w:rsidRDefault="00A863EA" w:rsidP="006B0EB7">
            <w:pPr>
              <w:numPr>
                <w:ilvl w:val="0"/>
                <w:numId w:val="3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63EA" w:rsidRPr="006D42F2" w:rsidRDefault="00A863EA" w:rsidP="00A96F9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63EA" w:rsidRPr="006D42F2" w:rsidRDefault="00A863EA" w:rsidP="00A96F9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A863EA" w:rsidRPr="006D42F2" w:rsidTr="00A96F9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63EA" w:rsidRPr="006A3D2A" w:rsidRDefault="00A863EA" w:rsidP="006B0EB7">
            <w:pPr>
              <w:numPr>
                <w:ilvl w:val="0"/>
                <w:numId w:val="3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63EA" w:rsidRPr="002E3268" w:rsidRDefault="00A863EA" w:rsidP="00A96F9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2E3268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63EA" w:rsidRPr="00F7546F" w:rsidRDefault="00A863EA" w:rsidP="00A96F92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A863EA" w:rsidRPr="006D42F2" w:rsidTr="00A96F9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63EA" w:rsidRPr="006D42F2" w:rsidRDefault="00A863EA" w:rsidP="006B0EB7">
            <w:pPr>
              <w:numPr>
                <w:ilvl w:val="0"/>
                <w:numId w:val="3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63EA" w:rsidRPr="006D42F2" w:rsidRDefault="00A863EA" w:rsidP="00A96F9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63EA" w:rsidRPr="006D42F2" w:rsidRDefault="00A863EA" w:rsidP="009326DB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="009326DB" w:rsidRPr="006D42F2">
              <w:rPr>
                <w:rFonts w:ascii="新細明體" w:hAnsi="新細明體" w:hint="eastAsia"/>
                <w:sz w:val="20"/>
                <w:szCs w:val="20"/>
              </w:rPr>
              <w:t>X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A863EA" w:rsidRPr="006D42F2" w:rsidTr="00A96F9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63EA" w:rsidRPr="006D42F2" w:rsidRDefault="00A863EA" w:rsidP="006B0EB7">
            <w:pPr>
              <w:numPr>
                <w:ilvl w:val="0"/>
                <w:numId w:val="3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63EA" w:rsidRPr="006D42F2" w:rsidRDefault="00A863EA" w:rsidP="00A96F92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63EA" w:rsidRPr="006D42F2" w:rsidRDefault="00A863EA" w:rsidP="00A96F92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A863EA" w:rsidRPr="006A3D2A" w:rsidRDefault="00A863EA" w:rsidP="006B0EB7">
      <w:pPr>
        <w:pStyle w:val="Tabletext"/>
        <w:keepLines w:val="0"/>
        <w:spacing w:after="0" w:line="240" w:lineRule="auto"/>
        <w:ind w:left="1984"/>
        <w:rPr>
          <w:rFonts w:hint="eastAsia"/>
          <w:kern w:val="2"/>
          <w:szCs w:val="24"/>
          <w:lang w:eastAsia="zh-TW"/>
        </w:rPr>
      </w:pPr>
    </w:p>
    <w:p w:rsidR="00F97DED" w:rsidRDefault="00F97DED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6A3D2A">
        <w:rPr>
          <w:rFonts w:hint="eastAsia"/>
          <w:kern w:val="2"/>
          <w:szCs w:val="24"/>
          <w:lang w:eastAsia="zh-TW"/>
        </w:rPr>
        <w:t>回覆訊息設為</w:t>
      </w:r>
      <w:r w:rsidRPr="006A3D2A">
        <w:rPr>
          <w:rFonts w:hint="eastAsia"/>
          <w:kern w:val="2"/>
          <w:szCs w:val="24"/>
          <w:lang w:eastAsia="zh-TW"/>
        </w:rPr>
        <w:t>1</w:t>
      </w:r>
      <w:r w:rsidRPr="006A3D2A">
        <w:rPr>
          <w:rFonts w:hint="eastAsia"/>
          <w:kern w:val="2"/>
          <w:szCs w:val="24"/>
          <w:lang w:eastAsia="zh-TW"/>
        </w:rPr>
        <w:t>。</w:t>
      </w:r>
    </w:p>
    <w:p w:rsidR="002A2BAC" w:rsidRDefault="002A2BAC" w:rsidP="007543E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寄給通訊處經理</w:t>
      </w:r>
      <w:r w:rsidR="006618BD">
        <w:rPr>
          <w:rFonts w:hint="eastAsia"/>
          <w:kern w:val="2"/>
          <w:szCs w:val="24"/>
          <w:lang w:eastAsia="zh-TW"/>
        </w:rPr>
        <w:t>(</w:t>
      </w:r>
      <w:r w:rsidR="006618BD">
        <w:rPr>
          <w:rFonts w:hint="eastAsia"/>
          <w:kern w:val="2"/>
          <w:szCs w:val="24"/>
          <w:lang w:eastAsia="zh-TW"/>
        </w:rPr>
        <w:t>純推播</w:t>
      </w:r>
      <w:r w:rsidR="006618BD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</w:p>
    <w:p w:rsidR="001766FB" w:rsidRDefault="00545FC5" w:rsidP="00545FC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取得通訊處經理資料</w:t>
      </w:r>
      <w:r w:rsidR="001766FB">
        <w:rPr>
          <w:rFonts w:hint="eastAsia"/>
          <w:kern w:val="2"/>
          <w:szCs w:val="24"/>
          <w:lang w:eastAsia="zh-TW"/>
        </w:rPr>
        <w:t>：</w:t>
      </w:r>
    </w:p>
    <w:p w:rsidR="00545FC5" w:rsidRDefault="001665CA" w:rsidP="007543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BE11CF">
        <w:rPr>
          <w:rFonts w:hint="eastAsia"/>
          <w:kern w:val="2"/>
          <w:szCs w:val="24"/>
          <w:lang w:eastAsia="zh-TW"/>
        </w:rPr>
        <w:t>處經理單位代號</w:t>
      </w:r>
      <w:r w:rsidR="00BE11CF">
        <w:rPr>
          <w:rFonts w:hint="eastAsia"/>
          <w:kern w:val="2"/>
          <w:szCs w:val="24"/>
          <w:lang w:eastAsia="zh-TW"/>
        </w:rPr>
        <w:t xml:space="preserve"> = </w:t>
      </w:r>
      <w:r w:rsidR="00C00DB4">
        <w:rPr>
          <w:rFonts w:hint="eastAsia"/>
          <w:kern w:val="2"/>
          <w:szCs w:val="24"/>
          <w:lang w:eastAsia="zh-TW"/>
        </w:rPr>
        <w:t>取</w:t>
      </w:r>
      <w:r w:rsidR="00A5613A" w:rsidRPr="00A5613A">
        <w:rPr>
          <w:rFonts w:hint="eastAsia"/>
          <w:kern w:val="2"/>
          <w:szCs w:val="24"/>
          <w:lang w:eastAsia="zh-TW"/>
        </w:rPr>
        <w:t>AAI010</w:t>
      </w:r>
      <w:r w:rsidR="00A5613A">
        <w:rPr>
          <w:rFonts w:hint="eastAsia"/>
          <w:kern w:val="2"/>
          <w:szCs w:val="24"/>
          <w:lang w:eastAsia="zh-TW"/>
        </w:rPr>
        <w:t>.</w:t>
      </w:r>
      <w:r w:rsidR="00A5613A">
        <w:rPr>
          <w:rFonts w:hint="eastAsia"/>
          <w:kern w:val="2"/>
          <w:szCs w:val="24"/>
          <w:lang w:eastAsia="zh-TW"/>
        </w:rPr>
        <w:t>受理單位</w:t>
      </w:r>
      <w:r w:rsidR="00A5613A">
        <w:rPr>
          <w:rFonts w:hint="eastAsia"/>
          <w:kern w:val="2"/>
          <w:szCs w:val="24"/>
          <w:lang w:eastAsia="zh-TW"/>
        </w:rPr>
        <w:t>(APLY_DIV_NO)</w:t>
      </w:r>
      <w:r w:rsidR="00667412">
        <w:rPr>
          <w:rFonts w:hint="eastAsia"/>
          <w:kern w:val="2"/>
          <w:szCs w:val="24"/>
          <w:lang w:eastAsia="zh-TW"/>
        </w:rPr>
        <w:t>前</w:t>
      </w:r>
      <w:r w:rsidR="00667412">
        <w:rPr>
          <w:rFonts w:hint="eastAsia"/>
          <w:kern w:val="2"/>
          <w:szCs w:val="24"/>
          <w:lang w:eastAsia="zh-TW"/>
        </w:rPr>
        <w:t>3</w:t>
      </w:r>
      <w:r w:rsidR="00667412">
        <w:rPr>
          <w:rFonts w:hint="eastAsia"/>
          <w:kern w:val="2"/>
          <w:szCs w:val="24"/>
          <w:lang w:eastAsia="zh-TW"/>
        </w:rPr>
        <w:t>碼</w:t>
      </w:r>
      <w:r w:rsidR="00667412">
        <w:rPr>
          <w:rFonts w:hint="eastAsia"/>
          <w:kern w:val="2"/>
          <w:szCs w:val="24"/>
          <w:lang w:eastAsia="zh-TW"/>
        </w:rPr>
        <w:t xml:space="preserve"> + </w:t>
      </w:r>
      <w:r w:rsidR="00667412">
        <w:rPr>
          <w:kern w:val="2"/>
          <w:szCs w:val="24"/>
          <w:lang w:eastAsia="zh-TW"/>
        </w:rPr>
        <w:t>“</w:t>
      </w:r>
      <w:r w:rsidR="00667412">
        <w:rPr>
          <w:rFonts w:hint="eastAsia"/>
          <w:kern w:val="2"/>
          <w:szCs w:val="24"/>
          <w:lang w:eastAsia="zh-TW"/>
        </w:rPr>
        <w:t>0000</w:t>
      </w:r>
      <w:r w:rsidR="00667412">
        <w:rPr>
          <w:kern w:val="2"/>
          <w:szCs w:val="24"/>
          <w:lang w:eastAsia="zh-TW"/>
        </w:rPr>
        <w:t>”</w:t>
      </w:r>
    </w:p>
    <w:p w:rsidR="001A5217" w:rsidRDefault="002721B7" w:rsidP="007543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543E5">
        <w:rPr>
          <w:kern w:val="2"/>
          <w:szCs w:val="24"/>
          <w:lang w:eastAsia="zh-TW"/>
        </w:rPr>
        <w:t xml:space="preserve">New </w:t>
      </w:r>
      <w:r w:rsidR="00A668B8" w:rsidRPr="007543E5">
        <w:rPr>
          <w:kern w:val="2"/>
          <w:szCs w:val="24"/>
          <w:lang w:eastAsia="zh-TW"/>
        </w:rPr>
        <w:t>UnitManager</w:t>
      </w:r>
      <w:r w:rsidR="00A668B8" w:rsidRPr="007543E5">
        <w:rPr>
          <w:rFonts w:hint="eastAsia"/>
          <w:kern w:val="2"/>
          <w:szCs w:val="24"/>
          <w:lang w:eastAsia="zh-TW"/>
        </w:rPr>
        <w:t xml:space="preserve"> = </w:t>
      </w:r>
      <w:r w:rsidR="001A5217">
        <w:rPr>
          <w:rFonts w:hint="eastAsia"/>
          <w:kern w:val="2"/>
          <w:szCs w:val="24"/>
          <w:lang w:eastAsia="zh-TW"/>
        </w:rPr>
        <w:t xml:space="preserve">CALL </w:t>
      </w:r>
      <w:r w:rsidR="001A5217" w:rsidRPr="007543E5">
        <w:rPr>
          <w:kern w:val="2"/>
          <w:szCs w:val="24"/>
          <w:lang w:eastAsia="zh-TW"/>
        </w:rPr>
        <w:t>DivData.getCurrentUnitManager</w:t>
      </w:r>
      <w:r w:rsidR="001A5217" w:rsidRPr="007543E5">
        <w:rPr>
          <w:rFonts w:hint="eastAsia"/>
          <w:kern w:val="2"/>
          <w:szCs w:val="24"/>
          <w:lang w:eastAsia="zh-TW"/>
        </w:rPr>
        <w:t>()</w:t>
      </w:r>
      <w:r w:rsidR="001A5217" w:rsidRPr="007543E5">
        <w:rPr>
          <w:rFonts w:hint="eastAsia"/>
          <w:kern w:val="2"/>
          <w:szCs w:val="24"/>
          <w:lang w:eastAsia="zh-TW"/>
        </w:rPr>
        <w:t>，傳入參數：</w:t>
      </w:r>
      <w:r w:rsidR="001A5217" w:rsidRPr="007543E5">
        <w:rPr>
          <w:kern w:val="2"/>
          <w:szCs w:val="24"/>
          <w:lang w:eastAsia="zh-TW"/>
        </w:rPr>
        <w:t>$</w:t>
      </w:r>
      <w:r w:rsidR="001A5217" w:rsidRPr="007543E5">
        <w:rPr>
          <w:rFonts w:hint="eastAsia"/>
          <w:kern w:val="2"/>
          <w:szCs w:val="24"/>
          <w:lang w:eastAsia="zh-TW"/>
        </w:rPr>
        <w:t>處經理單位代號</w:t>
      </w:r>
      <w:r w:rsidR="00D77F46">
        <w:rPr>
          <w:rFonts w:hint="eastAsia"/>
          <w:kern w:val="2"/>
          <w:szCs w:val="24"/>
          <w:lang w:eastAsia="zh-TW"/>
        </w:rPr>
        <w:t>。</w:t>
      </w:r>
    </w:p>
    <w:p w:rsidR="00582C7D" w:rsidRDefault="005608E2" w:rsidP="007543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543E5">
        <w:rPr>
          <w:kern w:val="2"/>
          <w:szCs w:val="24"/>
          <w:lang w:eastAsia="zh-TW"/>
        </w:rPr>
        <w:t>取得</w:t>
      </w:r>
      <w:r w:rsidR="00C208EC" w:rsidRPr="00551C98">
        <w:rPr>
          <w:rFonts w:hint="eastAsia"/>
          <w:kern w:val="2"/>
          <w:szCs w:val="24"/>
          <w:lang w:eastAsia="zh-TW"/>
        </w:rPr>
        <w:t>$</w:t>
      </w:r>
      <w:r w:rsidR="00C208EC" w:rsidRPr="00551C98">
        <w:rPr>
          <w:rFonts w:hint="eastAsia"/>
          <w:kern w:val="2"/>
          <w:szCs w:val="24"/>
          <w:lang w:eastAsia="zh-TW"/>
        </w:rPr>
        <w:t>手機號碼</w:t>
      </w:r>
      <w:r w:rsidRPr="007543E5">
        <w:rPr>
          <w:kern w:val="2"/>
          <w:szCs w:val="24"/>
          <w:lang w:eastAsia="zh-TW"/>
        </w:rPr>
        <w:t>，</w:t>
      </w:r>
      <w:r w:rsidRPr="007543E5">
        <w:rPr>
          <w:kern w:val="2"/>
          <w:szCs w:val="24"/>
          <w:lang w:eastAsia="zh-TW"/>
        </w:rPr>
        <w:t>PersonnelData.getByEmployeeID2()</w:t>
      </w:r>
      <w:r w:rsidR="00ED2EE9" w:rsidRPr="00551C98">
        <w:rPr>
          <w:rFonts w:hint="eastAsia"/>
          <w:kern w:val="2"/>
          <w:szCs w:val="24"/>
          <w:lang w:eastAsia="zh-TW"/>
        </w:rPr>
        <w:t>，傳入參數：</w:t>
      </w:r>
      <w:r w:rsidR="00ED2EE9" w:rsidRPr="00551C98">
        <w:rPr>
          <w:kern w:val="2"/>
          <w:szCs w:val="24"/>
          <w:lang w:eastAsia="zh-TW"/>
        </w:rPr>
        <w:t>UnitManager.getEmployeeId</w:t>
      </w:r>
      <w:r w:rsidR="00875D34">
        <w:rPr>
          <w:rFonts w:hint="eastAsia"/>
          <w:kern w:val="2"/>
          <w:szCs w:val="24"/>
          <w:lang w:eastAsia="zh-TW"/>
        </w:rPr>
        <w:t>(</w:t>
      </w:r>
      <w:r w:rsidR="00875D34">
        <w:rPr>
          <w:rFonts w:hint="eastAsia"/>
          <w:kern w:val="2"/>
          <w:szCs w:val="24"/>
          <w:lang w:eastAsia="zh-TW"/>
        </w:rPr>
        <w:t>通訊處經理</w:t>
      </w:r>
      <w:r w:rsidR="00875D34">
        <w:rPr>
          <w:rFonts w:hint="eastAsia"/>
          <w:kern w:val="2"/>
          <w:szCs w:val="24"/>
          <w:lang w:eastAsia="zh-TW"/>
        </w:rPr>
        <w:t>ID)</w:t>
      </w:r>
      <w:r w:rsidR="00ED2EE9" w:rsidRPr="00551C98">
        <w:rPr>
          <w:kern w:val="2"/>
          <w:szCs w:val="24"/>
          <w:lang w:eastAsia="zh-TW"/>
        </w:rPr>
        <w:t>，</w:t>
      </w:r>
      <w:r w:rsidRPr="007543E5">
        <w:rPr>
          <w:kern w:val="2"/>
          <w:szCs w:val="24"/>
          <w:lang w:eastAsia="zh-TW"/>
        </w:rPr>
        <w:t>取到</w:t>
      </w:r>
      <w:r w:rsidRPr="007543E5">
        <w:rPr>
          <w:kern w:val="2"/>
          <w:szCs w:val="24"/>
          <w:lang w:eastAsia="zh-TW"/>
        </w:rPr>
        <w:t>EmployeeDetail.</w:t>
      </w:r>
      <w:r w:rsidR="008E115A" w:rsidRPr="007543E5">
        <w:rPr>
          <w:kern w:val="2"/>
          <w:szCs w:val="24"/>
          <w:lang w:eastAsia="zh-TW"/>
        </w:rPr>
        <w:t>getCellularPhone</w:t>
      </w:r>
      <w:r w:rsidR="009F2D42">
        <w:rPr>
          <w:rFonts w:hint="eastAsia"/>
          <w:kern w:val="2"/>
          <w:szCs w:val="24"/>
          <w:lang w:eastAsia="zh-TW"/>
        </w:rPr>
        <w:t>($</w:t>
      </w:r>
      <w:r w:rsidR="009F2D42">
        <w:rPr>
          <w:rFonts w:hint="eastAsia"/>
          <w:kern w:val="2"/>
          <w:szCs w:val="24"/>
          <w:lang w:eastAsia="zh-TW"/>
        </w:rPr>
        <w:t>通訊處經理手機</w:t>
      </w:r>
      <w:r w:rsidR="009F2D42">
        <w:rPr>
          <w:rFonts w:hint="eastAsia"/>
          <w:kern w:val="2"/>
          <w:szCs w:val="24"/>
          <w:lang w:eastAsia="zh-TW"/>
        </w:rPr>
        <w:t>)</w:t>
      </w:r>
    </w:p>
    <w:p w:rsidR="009F2D42" w:rsidRPr="007543E5" w:rsidRDefault="009F2D42" w:rsidP="007543E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</w:t>
      </w:r>
      <w:r w:rsidR="00C034E5">
        <w:rPr>
          <w:rFonts w:hint="eastAsia"/>
          <w:kern w:val="2"/>
          <w:szCs w:val="24"/>
          <w:lang w:eastAsia="zh-TW"/>
        </w:rPr>
        <w:t>$</w:t>
      </w:r>
      <w:r w:rsidR="00C034E5">
        <w:rPr>
          <w:rFonts w:hint="eastAsia"/>
          <w:kern w:val="2"/>
          <w:szCs w:val="24"/>
          <w:lang w:eastAsia="zh-TW"/>
        </w:rPr>
        <w:t>通訊處經理手機</w:t>
      </w:r>
      <w:r w:rsidR="00D129E3">
        <w:rPr>
          <w:rFonts w:hint="eastAsia"/>
          <w:kern w:val="2"/>
          <w:szCs w:val="24"/>
          <w:lang w:eastAsia="zh-TW"/>
        </w:rPr>
        <w:t>是否正確</w:t>
      </w:r>
      <w:r w:rsidR="00EF0CD9">
        <w:rPr>
          <w:rFonts w:hint="eastAsia"/>
          <w:kern w:val="2"/>
          <w:szCs w:val="24"/>
          <w:lang w:eastAsia="zh-TW"/>
        </w:rPr>
        <w:t>(</w:t>
      </w:r>
      <w:r w:rsidR="00EF0CD9">
        <w:rPr>
          <w:kern w:val="2"/>
          <w:szCs w:val="24"/>
          <w:lang w:eastAsia="zh-TW"/>
        </w:rPr>
        <w:t>CALL AA_Z7Z001.checkPhoneNO</w:t>
      </w:r>
      <w:r w:rsidR="00EF0CD9">
        <w:rPr>
          <w:rFonts w:hint="eastAsia"/>
          <w:kern w:val="2"/>
          <w:szCs w:val="24"/>
          <w:lang w:eastAsia="zh-TW"/>
        </w:rPr>
        <w:t>，傳入：</w:t>
      </w:r>
      <w:r w:rsidR="00EF0CD9" w:rsidRPr="00EF0CD9">
        <w:rPr>
          <w:rFonts w:hint="eastAsia"/>
          <w:kern w:val="2"/>
          <w:szCs w:val="24"/>
          <w:lang w:eastAsia="zh-TW"/>
        </w:rPr>
        <w:t>$</w:t>
      </w:r>
      <w:r w:rsidR="00EF0CD9" w:rsidRPr="00EF0CD9">
        <w:rPr>
          <w:rFonts w:hint="eastAsia"/>
          <w:kern w:val="2"/>
          <w:szCs w:val="24"/>
          <w:lang w:eastAsia="zh-TW"/>
        </w:rPr>
        <w:t>通訊處經理手機</w:t>
      </w:r>
      <w:r w:rsidR="00EF0CD9" w:rsidRPr="00EF0CD9">
        <w:rPr>
          <w:rFonts w:hint="eastAsia"/>
          <w:kern w:val="2"/>
          <w:szCs w:val="24"/>
          <w:lang w:eastAsia="zh-TW"/>
        </w:rPr>
        <w:t>)</w:t>
      </w:r>
    </w:p>
    <w:p w:rsidR="005405FC" w:rsidRPr="00080E93" w:rsidRDefault="008C70D5" w:rsidP="007543E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若</w:t>
      </w:r>
      <w:r w:rsidR="005D3356">
        <w:rPr>
          <w:rFonts w:hint="eastAsia"/>
          <w:lang w:eastAsia="zh-TW"/>
        </w:rPr>
        <w:t>檢查</w:t>
      </w:r>
      <w:r>
        <w:rPr>
          <w:rFonts w:hint="eastAsia"/>
          <w:lang w:eastAsia="zh-TW"/>
        </w:rPr>
        <w:t>正確，</w:t>
      </w:r>
      <w:r w:rsidR="005405FC" w:rsidRPr="00080E93">
        <w:rPr>
          <w:rFonts w:hint="eastAsia"/>
        </w:rPr>
        <w:t>發送簡訊給保戶，</w:t>
      </w:r>
      <w:r w:rsidR="005405FC" w:rsidRPr="00080E93">
        <w:rPr>
          <w:rFonts w:hint="eastAsia"/>
        </w:rPr>
        <w:t>ZZ_M0Z001.</w:t>
      </w:r>
      <w:r w:rsidR="005405FC" w:rsidRPr="00080E93">
        <w:t>insert_DTZZM001</w:t>
      </w:r>
    </w:p>
    <w:tbl>
      <w:tblPr>
        <w:tblW w:w="8351" w:type="dxa"/>
        <w:tblInd w:w="2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1275"/>
        <w:gridCol w:w="567"/>
        <w:gridCol w:w="4395"/>
      </w:tblGrid>
      <w:tr w:rsidR="005405FC" w:rsidRPr="00080E93" w:rsidTr="00637E50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5FC" w:rsidRPr="006A3D2A" w:rsidRDefault="005405FC" w:rsidP="00637E5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5FC" w:rsidRPr="002E3268" w:rsidRDefault="005405FC" w:rsidP="00637E50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2E3268">
              <w:rPr>
                <w:kern w:val="2"/>
              </w:rPr>
              <w:t>輸入參數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5FC" w:rsidRPr="00F7546F" w:rsidRDefault="005405FC" w:rsidP="00637E5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5FC" w:rsidRPr="00F7546F" w:rsidRDefault="005405FC" w:rsidP="00637E5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長度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5FC" w:rsidRPr="00D265B2" w:rsidRDefault="005405FC" w:rsidP="00637E5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D265B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D265B2">
              <w:rPr>
                <w:rFonts w:ascii="新細明體" w:hAnsi="新細明體"/>
                <w:sz w:val="20"/>
                <w:szCs w:val="20"/>
              </w:rPr>
              <w:t>(</w:t>
            </w:r>
            <w:r w:rsidRPr="00D265B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D265B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5405FC" w:rsidRPr="00080E93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rFonts w:hint="eastAsia"/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交易代號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VAR</w:t>
            </w:r>
            <w:r w:rsidRPr="00080E93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rFonts w:hint="eastAsia"/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080E93">
              <w:rPr>
                <w:rFonts w:ascii="新細明體" w:hAnsi="新細明體" w:hint="eastAsia"/>
                <w:sz w:val="20"/>
                <w:szCs w:val="20"/>
              </w:rPr>
              <w:t>程式名稱</w:t>
            </w:r>
            <w:r w:rsidR="006A14B9">
              <w:rPr>
                <w:rFonts w:ascii="新細明體" w:hAnsi="新細明體" w:hint="eastAsia"/>
                <w:sz w:val="20"/>
                <w:szCs w:val="20"/>
              </w:rPr>
              <w:t>+</w:t>
            </w:r>
            <w:r w:rsidR="006A14B9">
              <w:rPr>
                <w:rFonts w:ascii="新細明體" w:hAnsi="新細明體"/>
                <w:sz w:val="20"/>
                <w:szCs w:val="20"/>
              </w:rPr>
              <w:t>”</w:t>
            </w:r>
            <w:r w:rsidR="006A14B9">
              <w:rPr>
                <w:rFonts w:ascii="新細明體" w:hAnsi="新細明體" w:hint="eastAsia"/>
                <w:sz w:val="20"/>
                <w:szCs w:val="20"/>
              </w:rPr>
              <w:t>C</w:t>
            </w:r>
            <w:r w:rsidR="006A14B9">
              <w:rPr>
                <w:rFonts w:ascii="新細明體" w:hAnsi="新細明體"/>
                <w:sz w:val="20"/>
                <w:szCs w:val="20"/>
              </w:rPr>
              <w:t>”</w:t>
            </w:r>
          </w:p>
        </w:tc>
      </w:tr>
      <w:tr w:rsidR="005405FC" w:rsidRPr="00080E93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rFonts w:hint="eastAsia"/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通知人員</w:t>
            </w:r>
            <w:r w:rsidRPr="00080E93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sz w:val="20"/>
                <w:szCs w:val="20"/>
              </w:rPr>
            </w:pPr>
            <w:r w:rsidRPr="00080E93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sz w:val="20"/>
                <w:szCs w:val="20"/>
              </w:rPr>
            </w:pPr>
            <w:r w:rsidRPr="00080E93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3F4E56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3F4E56">
              <w:rPr>
                <w:rFonts w:ascii="新細明體" w:hAnsi="新細明體"/>
                <w:sz w:val="20"/>
                <w:szCs w:val="20"/>
              </w:rPr>
              <w:t>UnitManager.getEmployeeId</w:t>
            </w:r>
          </w:p>
        </w:tc>
      </w:tr>
      <w:tr w:rsidR="005405FC" w:rsidRPr="00080E93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rFonts w:hint="eastAsia"/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訊息內容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sz w:val="20"/>
                <w:szCs w:val="20"/>
              </w:rPr>
            </w:pPr>
            <w:r w:rsidRPr="00080E93">
              <w:rPr>
                <w:sz w:val="20"/>
                <w:szCs w:val="20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rFonts w:hint="eastAsia"/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160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F00E09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7543E5">
              <w:rPr>
                <w:rFonts w:ascii="新細明體" w:hAnsi="新細明體"/>
                <w:sz w:val="20"/>
                <w:szCs w:val="20"/>
              </w:rPr>
              <w:t>單位同仁</w:t>
            </w:r>
            <w:r w:rsidR="00F0092C">
              <w:rPr>
                <w:rFonts w:ascii="新細明體" w:hAnsi="新細明體" w:hint="eastAsia"/>
                <w:sz w:val="20"/>
                <w:szCs w:val="20"/>
              </w:rPr>
              <w:t>+I010.送件人+</w:t>
            </w:r>
            <w:r w:rsidRPr="007543E5">
              <w:rPr>
                <w:rFonts w:ascii="新細明體" w:hAnsi="新細明體"/>
                <w:sz w:val="20"/>
                <w:szCs w:val="20"/>
              </w:rPr>
              <w:t>為保戶</w:t>
            </w:r>
            <w:r w:rsidR="0004379F">
              <w:rPr>
                <w:rFonts w:ascii="新細明體" w:hAnsi="新細明體" w:hint="eastAsia"/>
                <w:sz w:val="20"/>
                <w:szCs w:val="20"/>
              </w:rPr>
              <w:t>+I001.事故者姓名 +</w:t>
            </w:r>
            <w:r w:rsidRPr="007543E5">
              <w:rPr>
                <w:rFonts w:ascii="新細明體" w:hAnsi="新細明體"/>
                <w:sz w:val="20"/>
                <w:szCs w:val="20"/>
              </w:rPr>
              <w:t>申請理賠預付金（檔案編號：</w:t>
            </w:r>
            <w:r w:rsidRPr="00F00E09">
              <w:rPr>
                <w:rFonts w:ascii="新細明體" w:hAnsi="新細明體" w:hint="eastAsia"/>
                <w:sz w:val="20"/>
                <w:szCs w:val="20"/>
              </w:rPr>
              <w:t>００００００００００００００</w:t>
            </w:r>
            <w:r w:rsidRPr="007543E5">
              <w:rPr>
                <w:rFonts w:ascii="新細明體" w:hAnsi="新細明體"/>
                <w:sz w:val="20"/>
                <w:szCs w:val="20"/>
              </w:rPr>
              <w:t>）已給付至指定金融帳戶，請提醒同仁盡快協助保戶提出理賠申請。</w:t>
            </w:r>
          </w:p>
          <w:p w:rsidR="005405FC" w:rsidRPr="00080E93" w:rsidRDefault="005405FC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080E93">
              <w:rPr>
                <w:rFonts w:ascii="新細明體" w:hAnsi="新細明體" w:hint="eastAsia"/>
                <w:sz w:val="20"/>
                <w:szCs w:val="20"/>
              </w:rPr>
              <w:t>※檔案編號為</w:t>
            </w:r>
            <w:r w:rsidRPr="00080E93">
              <w:rPr>
                <w:rFonts w:ascii="新細明體" w:hAnsi="新細明體"/>
                <w:sz w:val="20"/>
                <w:szCs w:val="20"/>
              </w:rPr>
              <w:t>DTAAI010</w:t>
            </w:r>
            <w:r w:rsidRPr="00080E93">
              <w:rPr>
                <w:rFonts w:ascii="新細明體" w:hAnsi="新細明體" w:hint="eastAsia"/>
                <w:sz w:val="20"/>
                <w:szCs w:val="20"/>
              </w:rPr>
              <w:t>的檔案號碼</w:t>
            </w:r>
          </w:p>
        </w:tc>
      </w:tr>
      <w:tr w:rsidR="005405FC" w:rsidRPr="00080E93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6618BD" w:rsidRDefault="005405FC" w:rsidP="00637E50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AC43DC" w:rsidRDefault="005405FC" w:rsidP="00637E50">
            <w:pPr>
              <w:rPr>
                <w:rFonts w:hint="eastAsia"/>
                <w:sz w:val="20"/>
                <w:szCs w:val="20"/>
              </w:rPr>
            </w:pPr>
            <w:r w:rsidRPr="00AC43DC">
              <w:rPr>
                <w:rFonts w:hint="eastAsia"/>
                <w:sz w:val="20"/>
                <w:szCs w:val="20"/>
              </w:rPr>
              <w:t>手機號碼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sz w:val="20"/>
                <w:szCs w:val="20"/>
              </w:rPr>
            </w:pPr>
            <w:r w:rsidRPr="00080E93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sz w:val="20"/>
                <w:szCs w:val="20"/>
              </w:rPr>
            </w:pPr>
            <w:r w:rsidRPr="00080E93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9F2D42" w:rsidP="00637E50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9F2D42">
              <w:rPr>
                <w:rFonts w:ascii="新細明體" w:hAnsi="新細明體" w:hint="eastAsia"/>
                <w:sz w:val="20"/>
                <w:szCs w:val="20"/>
              </w:rPr>
              <w:t>$通訊處經理手機</w:t>
            </w:r>
          </w:p>
        </w:tc>
      </w:tr>
      <w:tr w:rsidR="005405FC" w:rsidRPr="00080E93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6A3D2A" w:rsidRDefault="005405FC" w:rsidP="00637E50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2E3268" w:rsidRDefault="005405FC" w:rsidP="00637E50">
            <w:pPr>
              <w:rPr>
                <w:rFonts w:hint="eastAsia"/>
                <w:sz w:val="20"/>
                <w:szCs w:val="20"/>
              </w:rPr>
            </w:pPr>
            <w:r w:rsidRPr="002E3268">
              <w:rPr>
                <w:rFonts w:hint="eastAsia"/>
                <w:sz w:val="20"/>
                <w:szCs w:val="20"/>
              </w:rPr>
              <w:t>輸入人員</w:t>
            </w:r>
            <w:r w:rsidRPr="002E3268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F7546F" w:rsidRDefault="005405FC" w:rsidP="00637E50">
            <w:pPr>
              <w:rPr>
                <w:sz w:val="20"/>
                <w:szCs w:val="20"/>
              </w:rPr>
            </w:pPr>
            <w:r w:rsidRPr="00F7546F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F7546F" w:rsidRDefault="005405FC" w:rsidP="00637E50">
            <w:pPr>
              <w:rPr>
                <w:sz w:val="20"/>
                <w:szCs w:val="20"/>
              </w:rPr>
            </w:pPr>
            <w:r w:rsidRPr="00F7546F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182040" w:rsidRDefault="005405FC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AAI010.</w:t>
            </w:r>
            <w:hyperlink r:id="rId17" w:history="1">
              <w:r w:rsidRPr="00182040">
                <w:t xml:space="preserve"> </w:t>
              </w:r>
              <w:r w:rsidRPr="005C7C6E">
                <w:rPr>
                  <w:rFonts w:ascii="新細明體" w:hAnsi="新細明體"/>
                  <w:sz w:val="20"/>
                  <w:szCs w:val="20"/>
                </w:rPr>
                <w:t>APLY_EMP_ID</w:t>
              </w:r>
              <w:r w:rsidRPr="00024217">
                <w:rPr>
                  <w:rFonts w:ascii="新細明體" w:hAnsi="新細明體"/>
                  <w:sz w:val="20"/>
                  <w:szCs w:val="20"/>
                </w:rPr>
                <w:t xml:space="preserve"> </w:t>
              </w:r>
            </w:hyperlink>
          </w:p>
        </w:tc>
      </w:tr>
      <w:tr w:rsidR="005405FC" w:rsidRPr="00080E93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輸入日期時間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sz w:val="20"/>
                <w:szCs w:val="20"/>
              </w:rPr>
            </w:pPr>
            <w:r w:rsidRPr="00080E93">
              <w:rPr>
                <w:sz w:val="20"/>
                <w:szCs w:val="20"/>
              </w:rPr>
              <w:t>TIMESTAMP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080E93">
              <w:rPr>
                <w:rFonts w:ascii="新細明體" w:hAnsi="新細明體"/>
                <w:sz w:val="20"/>
                <w:szCs w:val="20"/>
              </w:rPr>
              <w:t>DATE.getDBTimeStamp()</w:t>
            </w:r>
          </w:p>
        </w:tc>
      </w:tr>
    </w:tbl>
    <w:p w:rsidR="005405FC" w:rsidRPr="00080E93" w:rsidRDefault="005405FC" w:rsidP="005405F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5FC" w:rsidRPr="00080E93" w:rsidRDefault="005405FC" w:rsidP="005405F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80E93">
        <w:rPr>
          <w:rFonts w:hint="eastAsia"/>
          <w:lang w:eastAsia="zh-TW"/>
        </w:rPr>
        <w:t>記錄傳送記錄</w:t>
      </w:r>
      <w:r w:rsidRPr="00080E93">
        <w:rPr>
          <w:rFonts w:hint="eastAsia"/>
          <w:lang w:eastAsia="zh-TW"/>
        </w:rPr>
        <w:t>(DTAAZ700)</w:t>
      </w:r>
    </w:p>
    <w:p w:rsidR="005405FC" w:rsidRPr="00080E93" w:rsidRDefault="005405FC" w:rsidP="005405F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80E93">
        <w:rPr>
          <w:rFonts w:hint="eastAsia"/>
        </w:rPr>
        <w:t>CALL</w:t>
      </w:r>
      <w:r w:rsidRPr="00080E93">
        <w:rPr>
          <w:rFonts w:hint="eastAsia"/>
          <w:kern w:val="2"/>
          <w:szCs w:val="24"/>
          <w:lang w:eastAsia="zh-TW"/>
        </w:rPr>
        <w:t xml:space="preserve"> AA_Z7Z000.</w:t>
      </w:r>
      <w:r w:rsidRPr="00080E93">
        <w:rPr>
          <w:rFonts w:hint="eastAsia"/>
        </w:rPr>
        <w:t xml:space="preserve"> insertDTAAZ700</w:t>
      </w:r>
    </w:p>
    <w:p w:rsidR="005405FC" w:rsidRPr="00080E93" w:rsidRDefault="005405FC" w:rsidP="005405F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80E93">
        <w:rPr>
          <w:rFonts w:hint="eastAsia"/>
          <w:lang w:eastAsia="zh-TW"/>
        </w:rPr>
        <w:t>傳入參數：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5405FC" w:rsidRPr="00080E93" w:rsidTr="00637E50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5FC" w:rsidRPr="006A3D2A" w:rsidRDefault="005405FC" w:rsidP="00637E5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5FC" w:rsidRPr="006A3D2A" w:rsidRDefault="005405FC" w:rsidP="00637E50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5FC" w:rsidRPr="006A3D2A" w:rsidRDefault="005405FC" w:rsidP="00637E5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A3D2A">
              <w:rPr>
                <w:rFonts w:ascii="新細明體" w:hAnsi="新細明體"/>
                <w:sz w:val="20"/>
                <w:szCs w:val="20"/>
              </w:rPr>
              <w:t>(</w:t>
            </w:r>
            <w:r w:rsidRPr="006A3D2A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A3D2A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5405FC" w:rsidRPr="00080E93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2E3268" w:rsidRDefault="005405FC" w:rsidP="00637E50">
            <w:pPr>
              <w:numPr>
                <w:ilvl w:val="0"/>
                <w:numId w:val="3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F7546F" w:rsidRDefault="005405FC" w:rsidP="00637E5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F7546F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F7546F" w:rsidRDefault="005405FC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5405FC" w:rsidRPr="00080E93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numPr>
                <w:ilvl w:val="0"/>
                <w:numId w:val="3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080E93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5405FC" w:rsidRPr="00080E93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numPr>
                <w:ilvl w:val="0"/>
                <w:numId w:val="3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080E93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080E93">
              <w:rPr>
                <w:rFonts w:ascii="新細明體" w:hAnsi="新細明體"/>
                <w:sz w:val="20"/>
                <w:szCs w:val="20"/>
              </w:rPr>
              <w:t>‘</w:t>
            </w:r>
            <w:r w:rsidRPr="00080E93">
              <w:rPr>
                <w:rFonts w:ascii="新細明體" w:hAnsi="新細明體" w:hint="eastAsia"/>
                <w:sz w:val="20"/>
                <w:szCs w:val="20"/>
              </w:rPr>
              <w:t>8</w:t>
            </w:r>
            <w:r w:rsidRPr="00080E93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5405FC" w:rsidRPr="00080E93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numPr>
                <w:ilvl w:val="0"/>
                <w:numId w:val="3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080E93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5FC" w:rsidRPr="00080E93" w:rsidRDefault="005405FC" w:rsidP="00637E50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080E93">
              <w:rPr>
                <w:rFonts w:eastAsia="細明體"/>
                <w:bCs/>
                <w:sz w:val="20"/>
                <w:szCs w:val="20"/>
              </w:rPr>
              <w:t>‘AA</w:t>
            </w:r>
            <w:r w:rsidRPr="00080E93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080E93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EB2A3D" w:rsidRDefault="00AC1F00" w:rsidP="006618B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AC1F00">
        <w:rPr>
          <w:rFonts w:hint="eastAsia"/>
          <w:kern w:val="2"/>
          <w:szCs w:val="24"/>
          <w:lang w:eastAsia="zh-TW"/>
        </w:rPr>
        <w:t>若查無通訊處經理資料</w:t>
      </w:r>
      <w:r>
        <w:rPr>
          <w:rFonts w:hint="eastAsia"/>
          <w:kern w:val="2"/>
          <w:szCs w:val="24"/>
          <w:lang w:eastAsia="zh-TW"/>
        </w:rPr>
        <w:t>，或</w:t>
      </w:r>
      <w:r w:rsidR="005D3356">
        <w:rPr>
          <w:rFonts w:hint="eastAsia"/>
          <w:kern w:val="2"/>
          <w:szCs w:val="24"/>
          <w:lang w:eastAsia="zh-TW"/>
        </w:rPr>
        <w:t>檢查</w:t>
      </w:r>
      <w:r w:rsidR="00EF47C9">
        <w:rPr>
          <w:rFonts w:hint="eastAsia"/>
          <w:kern w:val="2"/>
          <w:szCs w:val="24"/>
          <w:lang w:eastAsia="zh-TW"/>
        </w:rPr>
        <w:t>錯誤：</w:t>
      </w:r>
    </w:p>
    <w:p w:rsidR="00B27451" w:rsidRPr="006D42F2" w:rsidRDefault="00B27451" w:rsidP="007543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 insertDTAAZ700</w:t>
      </w:r>
    </w:p>
    <w:p w:rsidR="00B27451" w:rsidRPr="006D42F2" w:rsidRDefault="00B27451" w:rsidP="007543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B27451" w:rsidRPr="006D42F2" w:rsidTr="00637E50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7451" w:rsidRPr="006A3D2A" w:rsidRDefault="00B27451" w:rsidP="00637E5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7451" w:rsidRPr="002E3268" w:rsidRDefault="00B27451" w:rsidP="00637E50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2E3268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7451" w:rsidRPr="00F7546F" w:rsidRDefault="00B27451" w:rsidP="00637E5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F7546F">
              <w:rPr>
                <w:rFonts w:ascii="新細明體" w:hAnsi="新細明體"/>
                <w:sz w:val="20"/>
                <w:szCs w:val="20"/>
              </w:rPr>
              <w:t>(</w:t>
            </w:r>
            <w:r w:rsidRPr="00F7546F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F7546F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B27451" w:rsidRPr="006D42F2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7451" w:rsidRPr="006D42F2" w:rsidRDefault="00B27451" w:rsidP="00637E50">
            <w:pPr>
              <w:numPr>
                <w:ilvl w:val="0"/>
                <w:numId w:val="3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7451" w:rsidRPr="006D42F2" w:rsidRDefault="00B27451" w:rsidP="00637E5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7451" w:rsidRPr="006D42F2" w:rsidRDefault="00B27451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B27451" w:rsidRPr="006D42F2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7451" w:rsidRPr="006A3D2A" w:rsidRDefault="00B27451" w:rsidP="00637E50">
            <w:pPr>
              <w:numPr>
                <w:ilvl w:val="0"/>
                <w:numId w:val="3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7451" w:rsidRPr="002E3268" w:rsidRDefault="00B27451" w:rsidP="00637E5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2E3268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7451" w:rsidRPr="00F7546F" w:rsidRDefault="00B27451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B27451" w:rsidRPr="006D42F2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7451" w:rsidRPr="006D42F2" w:rsidRDefault="00B27451" w:rsidP="00637E50">
            <w:pPr>
              <w:numPr>
                <w:ilvl w:val="0"/>
                <w:numId w:val="3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7451" w:rsidRPr="006D42F2" w:rsidRDefault="00B27451" w:rsidP="00637E5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7451" w:rsidRPr="006D42F2" w:rsidRDefault="00B27451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B27451" w:rsidRPr="006D42F2" w:rsidTr="00637E5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7451" w:rsidRPr="006D42F2" w:rsidRDefault="00B27451" w:rsidP="00637E50">
            <w:pPr>
              <w:numPr>
                <w:ilvl w:val="0"/>
                <w:numId w:val="3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7451" w:rsidRPr="006D42F2" w:rsidRDefault="00B27451" w:rsidP="00637E5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7451" w:rsidRPr="006D42F2" w:rsidRDefault="00B27451" w:rsidP="00637E50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EF47C9" w:rsidRDefault="005D3356" w:rsidP="006618B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執行過程中發生錯誤</w:t>
      </w:r>
      <w:r w:rsidR="00D06817">
        <w:rPr>
          <w:rFonts w:hint="eastAsia"/>
          <w:kern w:val="2"/>
          <w:szCs w:val="24"/>
          <w:lang w:eastAsia="zh-TW"/>
        </w:rPr>
        <w:t>：</w:t>
      </w:r>
    </w:p>
    <w:p w:rsidR="00BD72A9" w:rsidRPr="006D42F2" w:rsidRDefault="00BD72A9" w:rsidP="007543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記錄錯誤件數</w:t>
      </w:r>
      <w:r w:rsidRPr="006D42F2">
        <w:rPr>
          <w:rFonts w:hint="eastAsia"/>
          <w:kern w:val="2"/>
          <w:szCs w:val="24"/>
          <w:lang w:eastAsia="zh-TW"/>
        </w:rPr>
        <w:t xml:space="preserve"> </w:t>
      </w:r>
    </w:p>
    <w:p w:rsidR="00BD72A9" w:rsidRPr="006D42F2" w:rsidRDefault="00BD72A9" w:rsidP="007543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繼續執行，錯誤那筆寫入LOG</w:t>
      </w:r>
    </w:p>
    <w:p w:rsidR="00BD72A9" w:rsidRPr="006D42F2" w:rsidRDefault="00BD72A9" w:rsidP="007543E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 insertDTAAZ700</w:t>
      </w:r>
    </w:p>
    <w:p w:rsidR="00BD72A9" w:rsidRPr="006D42F2" w:rsidRDefault="00BD72A9" w:rsidP="007543E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輸入參數：</w:t>
      </w:r>
    </w:p>
    <w:tbl>
      <w:tblPr>
        <w:tblW w:w="6509" w:type="dxa"/>
        <w:tblInd w:w="37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BD72A9" w:rsidRPr="006D42F2" w:rsidTr="007543E5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2A9" w:rsidRPr="006D42F2" w:rsidRDefault="00BD72A9" w:rsidP="00637E5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2A9" w:rsidRPr="006D42F2" w:rsidRDefault="00BD72A9" w:rsidP="00637E50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D42F2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72A9" w:rsidRPr="006D42F2" w:rsidRDefault="00BD72A9" w:rsidP="00637E5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BD72A9" w:rsidRPr="006D42F2" w:rsidTr="007543E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72A9" w:rsidRPr="006D42F2" w:rsidRDefault="00BD72A9" w:rsidP="00637E50">
            <w:pPr>
              <w:numPr>
                <w:ilvl w:val="0"/>
                <w:numId w:val="3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72A9" w:rsidRPr="006D42F2" w:rsidRDefault="00BD72A9" w:rsidP="00637E5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72A9" w:rsidRPr="006D42F2" w:rsidRDefault="00BD72A9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BD72A9" w:rsidRPr="006D42F2" w:rsidTr="007543E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72A9" w:rsidRPr="006A3D2A" w:rsidRDefault="00BD72A9" w:rsidP="00637E50">
            <w:pPr>
              <w:numPr>
                <w:ilvl w:val="0"/>
                <w:numId w:val="3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72A9" w:rsidRPr="002E3268" w:rsidRDefault="00BD72A9" w:rsidP="00637E5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2E3268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72A9" w:rsidRPr="00F7546F" w:rsidRDefault="00BD72A9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BD72A9" w:rsidRPr="006D42F2" w:rsidTr="007543E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72A9" w:rsidRPr="006D42F2" w:rsidRDefault="00BD72A9" w:rsidP="00637E50">
            <w:pPr>
              <w:numPr>
                <w:ilvl w:val="0"/>
                <w:numId w:val="3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72A9" w:rsidRPr="006D42F2" w:rsidRDefault="00BD72A9" w:rsidP="00637E5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72A9" w:rsidRPr="006D42F2" w:rsidRDefault="00BD72A9" w:rsidP="00637E5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X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BD72A9" w:rsidRPr="006D42F2" w:rsidTr="007543E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72A9" w:rsidRPr="006D42F2" w:rsidRDefault="00BD72A9" w:rsidP="00637E50">
            <w:pPr>
              <w:numPr>
                <w:ilvl w:val="0"/>
                <w:numId w:val="3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72A9" w:rsidRPr="006D42F2" w:rsidRDefault="00BD72A9" w:rsidP="00637E5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72A9" w:rsidRPr="006D42F2" w:rsidRDefault="00BD72A9" w:rsidP="00637E50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BD72A9" w:rsidRPr="006A3D2A" w:rsidRDefault="00BD72A9" w:rsidP="007543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857" w:rsidRPr="002E3268" w:rsidRDefault="00000857" w:rsidP="0000085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E3268">
        <w:rPr>
          <w:rFonts w:hint="eastAsia"/>
          <w:kern w:val="2"/>
          <w:szCs w:val="24"/>
          <w:lang w:eastAsia="zh-TW"/>
        </w:rPr>
        <w:t>處理非保代結案不給付案件</w:t>
      </w:r>
    </w:p>
    <w:p w:rsidR="00B93351" w:rsidRPr="00D265B2" w:rsidRDefault="00B93351" w:rsidP="00A13D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  <w:kern w:val="2"/>
          <w:szCs w:val="24"/>
          <w:lang w:eastAsia="zh-TW"/>
        </w:rPr>
        <w:t>若</w:t>
      </w:r>
      <w:r w:rsidRPr="00F7546F">
        <w:rPr>
          <w:rFonts w:hint="eastAsia"/>
          <w:kern w:val="2"/>
          <w:szCs w:val="24"/>
          <w:lang w:eastAsia="zh-TW"/>
        </w:rPr>
        <w:t>$</w:t>
      </w:r>
      <w:r w:rsidRPr="00F7546F">
        <w:rPr>
          <w:rFonts w:hint="eastAsia"/>
          <w:kern w:val="2"/>
          <w:szCs w:val="24"/>
          <w:lang w:eastAsia="zh-TW"/>
        </w:rPr>
        <w:t>批次時間點</w:t>
      </w:r>
      <w:r w:rsidRPr="00F7546F">
        <w:rPr>
          <w:rFonts w:hint="eastAsia"/>
          <w:kern w:val="2"/>
          <w:szCs w:val="24"/>
          <w:lang w:eastAsia="zh-TW"/>
        </w:rPr>
        <w:t xml:space="preserve"> = D </w:t>
      </w:r>
      <w:r w:rsidRPr="00D265B2">
        <w:rPr>
          <w:rFonts w:hint="eastAsia"/>
          <w:kern w:val="2"/>
          <w:szCs w:val="24"/>
          <w:lang w:eastAsia="zh-TW"/>
        </w:rPr>
        <w:t>，則略過不處理。進行下一個訊息種類判斷。</w:t>
      </w:r>
    </w:p>
    <w:p w:rsidR="00000857" w:rsidRPr="002A2BAC" w:rsidRDefault="00000857" w:rsidP="00A13D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C94">
        <w:rPr>
          <w:rFonts w:hint="eastAsia"/>
          <w:kern w:val="2"/>
          <w:szCs w:val="24"/>
          <w:lang w:eastAsia="zh-TW"/>
        </w:rPr>
        <w:t>通知對象</w:t>
      </w:r>
      <w:r w:rsidRPr="00BD6C94">
        <w:rPr>
          <w:rFonts w:hint="eastAsia"/>
          <w:kern w:val="2"/>
          <w:szCs w:val="24"/>
          <w:lang w:eastAsia="zh-TW"/>
        </w:rPr>
        <w:t xml:space="preserve">: </w:t>
      </w:r>
      <w:r w:rsidR="00453229" w:rsidRPr="00BD6C94">
        <w:rPr>
          <w:rFonts w:ascii="細明體" w:eastAsia="細明體" w:hAnsi="細明體" w:cs="細明體" w:hint="eastAsia"/>
        </w:rPr>
        <w:t>理賠受理進度檔</w:t>
      </w:r>
      <w:r w:rsidR="00453229" w:rsidRPr="00BD6C94">
        <w:rPr>
          <w:rFonts w:ascii="細明體" w:eastAsia="細明體" w:hAnsi="細明體" w:cs="細明體" w:hint="eastAsia"/>
          <w:lang w:eastAsia="zh-TW"/>
        </w:rPr>
        <w:t>.</w:t>
      </w:r>
      <w:r w:rsidRPr="00BD6C94">
        <w:rPr>
          <w:rFonts w:hint="eastAsia"/>
          <w:kern w:val="2"/>
          <w:szCs w:val="24"/>
          <w:lang w:eastAsia="zh-TW"/>
        </w:rPr>
        <w:t>送件人</w:t>
      </w:r>
      <w:r w:rsidR="00A13DDE" w:rsidRPr="00BD6C94">
        <w:rPr>
          <w:rFonts w:hint="eastAsia"/>
          <w:kern w:val="2"/>
          <w:szCs w:val="24"/>
          <w:lang w:eastAsia="zh-TW"/>
        </w:rPr>
        <w:t xml:space="preserve"> DTAAA010.</w:t>
      </w:r>
      <w:r w:rsidR="00A13DDE" w:rsidRPr="002A2BAC">
        <w:rPr>
          <w:kern w:val="2"/>
          <w:szCs w:val="24"/>
          <w:lang w:eastAsia="zh-TW"/>
        </w:rPr>
        <w:t>TRN_ID</w:t>
      </w:r>
    </w:p>
    <w:p w:rsidR="00000857" w:rsidRPr="002A2BAC" w:rsidRDefault="00000857" w:rsidP="0000085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A2BAC">
        <w:rPr>
          <w:rFonts w:hint="eastAsia"/>
          <w:kern w:val="2"/>
          <w:szCs w:val="24"/>
          <w:lang w:eastAsia="zh-TW"/>
        </w:rPr>
        <w:t>抽取給付日期為</w:t>
      </w:r>
      <w:r w:rsidR="00453229" w:rsidRPr="002A2BAC">
        <w:rPr>
          <w:rFonts w:ascii="新細明體" w:hAnsi="新細明體" w:hint="eastAsia"/>
          <w:lang w:eastAsia="zh-TW"/>
        </w:rPr>
        <w:t>當天</w:t>
      </w:r>
      <w:r w:rsidRPr="002A2BAC">
        <w:rPr>
          <w:rFonts w:ascii="新細明體" w:hAnsi="新細明體" w:hint="eastAsia"/>
          <w:lang w:eastAsia="zh-TW"/>
        </w:rPr>
        <w:t>且</w:t>
      </w:r>
      <w:r w:rsidRPr="002A2BAC">
        <w:rPr>
          <w:rFonts w:hint="eastAsia"/>
          <w:kern w:val="2"/>
          <w:szCs w:val="24"/>
          <w:lang w:eastAsia="zh-TW"/>
        </w:rPr>
        <w:t>不給付案件</w:t>
      </w:r>
      <w:r w:rsidRPr="002A2BAC">
        <w:rPr>
          <w:rFonts w:ascii="新細明體" w:hAnsi="新細明體" w:hint="eastAsia"/>
          <w:lang w:eastAsia="zh-TW"/>
        </w:rPr>
        <w:t>的</w:t>
      </w:r>
      <w:r w:rsidRPr="002A2BAC">
        <w:rPr>
          <w:rFonts w:hint="eastAsia"/>
          <w:kern w:val="2"/>
          <w:szCs w:val="24"/>
          <w:lang w:eastAsia="zh-TW"/>
        </w:rPr>
        <w:t>資料</w:t>
      </w:r>
      <w:r w:rsidRPr="002A2BAC">
        <w:rPr>
          <w:rFonts w:hint="eastAsia"/>
          <w:kern w:val="2"/>
          <w:szCs w:val="24"/>
          <w:lang w:eastAsia="zh-TW"/>
        </w:rPr>
        <w:t>DTAA001.</w:t>
      </w:r>
      <w:r w:rsidRPr="002A2BAC">
        <w:rPr>
          <w:kern w:val="2"/>
          <w:szCs w:val="24"/>
          <w:lang w:eastAsia="zh-TW"/>
        </w:rPr>
        <w:t>NO_PAY_FLAG</w:t>
      </w:r>
      <w:r w:rsidRPr="002A2BAC">
        <w:rPr>
          <w:rFonts w:hint="eastAsia"/>
          <w:kern w:val="2"/>
          <w:szCs w:val="24"/>
          <w:lang w:eastAsia="zh-TW"/>
        </w:rPr>
        <w:t>=</w:t>
      </w:r>
      <w:r w:rsidRPr="002A2BAC">
        <w:rPr>
          <w:kern w:val="2"/>
          <w:szCs w:val="24"/>
          <w:lang w:eastAsia="zh-TW"/>
        </w:rPr>
        <w:t>”</w:t>
      </w:r>
      <w:r w:rsidRPr="002A2BAC">
        <w:rPr>
          <w:rFonts w:hint="eastAsia"/>
          <w:kern w:val="2"/>
          <w:szCs w:val="24"/>
          <w:lang w:eastAsia="zh-TW"/>
        </w:rPr>
        <w:t>2</w:t>
      </w:r>
      <w:r w:rsidRPr="002A2BAC">
        <w:rPr>
          <w:kern w:val="2"/>
          <w:szCs w:val="24"/>
          <w:lang w:eastAsia="zh-TW"/>
        </w:rPr>
        <w:t>”</w:t>
      </w:r>
    </w:p>
    <w:p w:rsidR="00000857" w:rsidRPr="00EB2A3D" w:rsidRDefault="00000857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B2A3D">
        <w:rPr>
          <w:rFonts w:hint="eastAsia"/>
          <w:kern w:val="2"/>
          <w:szCs w:val="24"/>
          <w:lang w:eastAsia="zh-TW"/>
        </w:rPr>
        <w:t>結案後，隔日發送</w:t>
      </w:r>
    </w:p>
    <w:p w:rsidR="00000857" w:rsidRPr="006618BD" w:rsidRDefault="00000857" w:rsidP="0045322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618BD">
        <w:rPr>
          <w:rFonts w:hint="eastAsia"/>
          <w:kern w:val="2"/>
          <w:szCs w:val="24"/>
          <w:lang w:eastAsia="zh-TW"/>
        </w:rPr>
        <w:t>逐筆判斷</w:t>
      </w:r>
      <w:r w:rsidRPr="006618BD">
        <w:rPr>
          <w:rFonts w:hint="eastAsia"/>
          <w:kern w:val="2"/>
          <w:szCs w:val="24"/>
          <w:lang w:eastAsia="zh-TW"/>
        </w:rPr>
        <w:t>DTAAA010.</w:t>
      </w:r>
      <w:r w:rsidR="00453229" w:rsidRPr="006618BD">
        <w:rPr>
          <w:rFonts w:hint="eastAsia"/>
          <w:kern w:val="2"/>
          <w:szCs w:val="24"/>
          <w:lang w:eastAsia="zh-TW"/>
        </w:rPr>
        <w:t>送件人手機號碼</w:t>
      </w:r>
      <w:r w:rsidR="00453229" w:rsidRPr="006618BD">
        <w:rPr>
          <w:rFonts w:hint="eastAsia"/>
          <w:kern w:val="2"/>
          <w:szCs w:val="24"/>
          <w:lang w:eastAsia="zh-TW"/>
        </w:rPr>
        <w:t xml:space="preserve"> </w:t>
      </w:r>
      <w:r w:rsidRPr="006618BD">
        <w:rPr>
          <w:rFonts w:hint="eastAsia"/>
          <w:kern w:val="2"/>
          <w:szCs w:val="24"/>
          <w:lang w:eastAsia="zh-TW"/>
        </w:rPr>
        <w:t>是否符合</w:t>
      </w:r>
      <w:r w:rsidR="00453229" w:rsidRPr="006618BD">
        <w:rPr>
          <w:rFonts w:hint="eastAsia"/>
          <w:kern w:val="2"/>
          <w:szCs w:val="24"/>
          <w:lang w:eastAsia="zh-TW"/>
        </w:rPr>
        <w:t>手機編碼</w:t>
      </w:r>
      <w:r w:rsidRPr="006618BD">
        <w:rPr>
          <w:rFonts w:hint="eastAsia"/>
          <w:kern w:val="2"/>
          <w:szCs w:val="24"/>
          <w:lang w:eastAsia="zh-TW"/>
        </w:rPr>
        <w:t>規則</w:t>
      </w:r>
    </w:p>
    <w:p w:rsidR="00453229" w:rsidRPr="00AC43DC" w:rsidRDefault="00453229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C43DC">
        <w:rPr>
          <w:rFonts w:hint="eastAsia"/>
          <w:lang w:eastAsia="zh-TW"/>
        </w:rPr>
        <w:t>若符合</w:t>
      </w:r>
    </w:p>
    <w:p w:rsidR="00000857" w:rsidRPr="006D42F2" w:rsidRDefault="00000857" w:rsidP="006B0E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57B3A">
        <w:rPr>
          <w:rFonts w:hint="eastAsia"/>
        </w:rPr>
        <w:t>發送簡訊</w:t>
      </w:r>
      <w:r w:rsidR="00453229" w:rsidRPr="006D42F2">
        <w:rPr>
          <w:rFonts w:hint="eastAsia"/>
          <w:lang w:eastAsia="zh-TW"/>
        </w:rPr>
        <w:t>及推播</w:t>
      </w:r>
      <w:r w:rsidRPr="006D42F2">
        <w:rPr>
          <w:rFonts w:hint="eastAsia"/>
        </w:rPr>
        <w:t>，</w:t>
      </w:r>
      <w:r w:rsidRPr="006D42F2">
        <w:rPr>
          <w:rFonts w:hint="eastAsia"/>
        </w:rPr>
        <w:t>ZZ_M0Z001.</w:t>
      </w:r>
      <w:r w:rsidRPr="006D42F2">
        <w:t>insert_DTZZM001</w:t>
      </w:r>
    </w:p>
    <w:tbl>
      <w:tblPr>
        <w:tblW w:w="7784" w:type="dxa"/>
        <w:tblInd w:w="2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1275"/>
        <w:gridCol w:w="4395"/>
        <w:tblGridChange w:id="316">
          <w:tblGrid>
            <w:gridCol w:w="678"/>
            <w:gridCol w:w="1436"/>
            <w:gridCol w:w="1275"/>
            <w:gridCol w:w="4395"/>
          </w:tblGrid>
        </w:tblGridChange>
      </w:tblGrid>
      <w:tr w:rsidR="00CF2360" w:rsidRPr="006D42F2" w:rsidTr="00A13DDE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6A3D2A" w:rsidRDefault="00A13DDE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6A3D2A" w:rsidRDefault="00A13DDE" w:rsidP="00924C70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2E3268" w:rsidRDefault="00A13DDE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2E3268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F7546F" w:rsidRDefault="00A13DDE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F7546F">
              <w:rPr>
                <w:rFonts w:ascii="新細明體" w:hAnsi="新細明體"/>
                <w:sz w:val="20"/>
                <w:szCs w:val="20"/>
              </w:rPr>
              <w:t>(</w:t>
            </w:r>
            <w:r w:rsidRPr="00F7546F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F7546F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CF2360" w:rsidRPr="006D42F2" w:rsidTr="00A13D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5405FC" w:rsidRDefault="00A13DDE" w:rsidP="00924C70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hint="eastAsia"/>
                <w:sz w:val="20"/>
                <w:szCs w:val="20"/>
              </w:rPr>
            </w:pPr>
            <w:r w:rsidRPr="00B57B3A">
              <w:rPr>
                <w:rFonts w:hint="eastAsia"/>
                <w:sz w:val="20"/>
                <w:szCs w:val="20"/>
              </w:rPr>
              <w:t>交易代號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2E3268" w:rsidRDefault="00A13DDE" w:rsidP="00924C70">
            <w:pPr>
              <w:rPr>
                <w:sz w:val="20"/>
                <w:szCs w:val="20"/>
              </w:rPr>
            </w:pPr>
            <w:r w:rsidRPr="006A3D2A">
              <w:rPr>
                <w:rFonts w:hint="eastAsia"/>
                <w:sz w:val="20"/>
                <w:szCs w:val="20"/>
              </w:rPr>
              <w:t>VAR</w:t>
            </w:r>
            <w:r w:rsidRPr="002E3268">
              <w:rPr>
                <w:sz w:val="20"/>
                <w:szCs w:val="20"/>
              </w:rPr>
              <w:t>CHAR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2E3268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2E3268">
              <w:rPr>
                <w:rFonts w:ascii="sөũ" w:hAnsi="sөũ"/>
                <w:sz w:val="20"/>
                <w:szCs w:val="20"/>
              </w:rPr>
              <w:t>“AAZ7B100B”</w:t>
            </w:r>
          </w:p>
        </w:tc>
      </w:tr>
      <w:tr w:rsidR="00CF2360" w:rsidRPr="006D42F2" w:rsidTr="00A13D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通知人員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hint="eastAsia"/>
              </w:rPr>
              <w:t>送件人</w:t>
            </w:r>
            <w:r w:rsidRPr="006D42F2">
              <w:rPr>
                <w:rFonts w:hint="eastAsia"/>
              </w:rPr>
              <w:t xml:space="preserve"> DTAAA010.</w:t>
            </w:r>
            <w:r w:rsidRPr="006D42F2">
              <w:t>TRN_ID</w:t>
            </w:r>
          </w:p>
        </w:tc>
      </w:tr>
      <w:tr w:rsidR="00CF2360" w:rsidRPr="006D42F2" w:rsidTr="00A13D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訊息內容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VARCHAR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5C7C6E" w:rsidRDefault="00A13DDE" w:rsidP="00924C70">
            <w:pPr>
              <w:jc w:val="both"/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DTAA001.</w:t>
            </w:r>
            <w:r w:rsidRPr="006D42F2">
              <w:rPr>
                <w:rFonts w:hint="eastAsia"/>
                <w:sz w:val="20"/>
                <w:szCs w:val="20"/>
              </w:rPr>
              <w:t>受理編號</w:t>
            </w:r>
            <w:r w:rsidRPr="006D42F2">
              <w:rPr>
                <w:rFonts w:hint="eastAsia"/>
                <w:sz w:val="20"/>
                <w:szCs w:val="20"/>
              </w:rPr>
              <w:t>+</w:t>
            </w:r>
            <w:r w:rsidRPr="006D42F2">
              <w:rPr>
                <w:sz w:val="20"/>
                <w:szCs w:val="20"/>
              </w:rPr>
              <w:t>”</w:t>
            </w:r>
            <w:r w:rsidRPr="006D42F2">
              <w:rPr>
                <w:rFonts w:hint="eastAsia"/>
                <w:sz w:val="20"/>
                <w:szCs w:val="20"/>
              </w:rPr>
              <w:t>保戶</w:t>
            </w:r>
            <w:r w:rsidRPr="006D42F2">
              <w:rPr>
                <w:sz w:val="20"/>
                <w:szCs w:val="20"/>
              </w:rPr>
              <w:t>”</w:t>
            </w:r>
            <w:r w:rsidRPr="006D42F2">
              <w:rPr>
                <w:rFonts w:hint="eastAsia"/>
                <w:sz w:val="20"/>
                <w:szCs w:val="20"/>
              </w:rPr>
              <w:t xml:space="preserve"> +DTAA010.OCR_NAME(</w:t>
            </w:r>
            <w:r w:rsidRPr="006D42F2">
              <w:rPr>
                <w:rFonts w:hint="eastAsia"/>
                <w:sz w:val="20"/>
                <w:szCs w:val="20"/>
              </w:rPr>
              <w:t>需遮蔽</w:t>
            </w:r>
            <w:r w:rsidRPr="006D42F2">
              <w:rPr>
                <w:rFonts w:hint="eastAsia"/>
                <w:sz w:val="20"/>
                <w:szCs w:val="20"/>
              </w:rPr>
              <w:t>)+</w:t>
            </w:r>
            <w:r w:rsidRPr="006D42F2">
              <w:rPr>
                <w:sz w:val="20"/>
                <w:szCs w:val="20"/>
              </w:rPr>
              <w:t>”</w:t>
            </w:r>
            <w:r w:rsidRPr="006D42F2">
              <w:rPr>
                <w:rFonts w:hint="eastAsia"/>
                <w:sz w:val="20"/>
                <w:szCs w:val="20"/>
              </w:rPr>
              <w:t>本次理賠申請</w:t>
            </w:r>
            <w:r w:rsidRPr="002E3268">
              <w:rPr>
                <w:rFonts w:hint="eastAsia"/>
                <w:sz w:val="20"/>
                <w:szCs w:val="20"/>
              </w:rPr>
              <w:t>為不給付</w:t>
            </w:r>
            <w:r w:rsidR="00483861" w:rsidRPr="007543E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(或僅部分給付)</w:t>
            </w:r>
            <w:r w:rsidRPr="00182040">
              <w:rPr>
                <w:rFonts w:hint="eastAsia"/>
                <w:sz w:val="20"/>
                <w:szCs w:val="20"/>
              </w:rPr>
              <w:t>結案，理賠核定結果通知書已寄送至您公司個人信箱，若有疑問請洽服務科承辦人員。</w:t>
            </w:r>
          </w:p>
        </w:tc>
      </w:tr>
      <w:tr w:rsidR="00CF2360" w:rsidRPr="006D42F2" w:rsidTr="00A13D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手機號碼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hint="eastAsia"/>
              </w:rPr>
              <w:t>DTAAA010.</w:t>
            </w:r>
            <w:r w:rsidRPr="006D42F2">
              <w:rPr>
                <w:rFonts w:hint="eastAsia"/>
              </w:rPr>
              <w:t>送件人手機號碼</w:t>
            </w:r>
          </w:p>
        </w:tc>
      </w:tr>
      <w:tr w:rsidR="00CF2360" w:rsidRPr="006D42F2" w:rsidTr="00A13D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182040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DTAAA001.</w:t>
            </w:r>
            <w:hyperlink r:id="rId18" w:history="1">
              <w:r w:rsidRPr="00182040">
                <w:rPr>
                  <w:rFonts w:ascii="新細明體" w:hAnsi="新細明體"/>
                  <w:sz w:val="20"/>
                  <w:szCs w:val="20"/>
                </w:rPr>
                <w:t xml:space="preserve">DECD_EMP_ID </w:t>
              </w:r>
            </w:hyperlink>
            <w:r w:rsidRPr="00182040">
              <w:rPr>
                <w:rFonts w:ascii="新細明體" w:hAnsi="新細明體" w:hint="eastAsia"/>
                <w:sz w:val="20"/>
                <w:szCs w:val="20"/>
              </w:rPr>
              <w:t>核賠人員</w:t>
            </w:r>
          </w:p>
        </w:tc>
      </w:tr>
      <w:tr w:rsidR="00CF2360" w:rsidRPr="006D42F2" w:rsidTr="00A13D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輸入日期時間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TIMESTAMP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當時系統時間</w:t>
            </w:r>
          </w:p>
        </w:tc>
      </w:tr>
    </w:tbl>
    <w:p w:rsidR="00000857" w:rsidRPr="006D42F2" w:rsidRDefault="00000857" w:rsidP="0000085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857" w:rsidRPr="006D42F2" w:rsidRDefault="00000857" w:rsidP="006B0E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000857" w:rsidRPr="006D42F2" w:rsidRDefault="00000857" w:rsidP="006B0EB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</w:t>
      </w:r>
      <w:r w:rsidRPr="006D42F2">
        <w:rPr>
          <w:rFonts w:hint="eastAsia"/>
          <w:kern w:val="2"/>
          <w:szCs w:val="24"/>
          <w:lang w:eastAsia="zh-TW"/>
        </w:rPr>
        <w:t xml:space="preserve"> AA_Z7Z000.</w:t>
      </w:r>
      <w:r w:rsidRPr="006D42F2">
        <w:rPr>
          <w:rFonts w:hint="eastAsia"/>
        </w:rPr>
        <w:t xml:space="preserve"> insertDTAAZ700</w:t>
      </w:r>
    </w:p>
    <w:p w:rsidR="00000857" w:rsidRPr="006D42F2" w:rsidRDefault="00000857" w:rsidP="006B0EB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傳入參數：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000857" w:rsidRPr="006D42F2" w:rsidTr="00924C70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857" w:rsidRPr="002A2BAC" w:rsidRDefault="00000857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2A2BAC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857" w:rsidRPr="006618BD" w:rsidRDefault="00000857" w:rsidP="00924C70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EB2A3D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857" w:rsidRPr="005405FC" w:rsidRDefault="00000857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AC43DC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AC43DC">
              <w:rPr>
                <w:rFonts w:ascii="新細明體" w:hAnsi="新細明體"/>
                <w:sz w:val="20"/>
                <w:szCs w:val="20"/>
              </w:rPr>
              <w:t>(</w:t>
            </w:r>
            <w:r w:rsidRPr="005405FC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5405FC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00857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numPr>
                <w:ilvl w:val="0"/>
                <w:numId w:val="1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00857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D265B2" w:rsidRDefault="00000857" w:rsidP="00924C70">
            <w:pPr>
              <w:numPr>
                <w:ilvl w:val="0"/>
                <w:numId w:val="1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BD6C94" w:rsidRDefault="00000857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BD6C94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2A2BAC" w:rsidRDefault="00000857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00857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numPr>
                <w:ilvl w:val="0"/>
                <w:numId w:val="1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="0075750F" w:rsidRPr="006D42F2">
              <w:rPr>
                <w:rFonts w:ascii="新細明體" w:hAnsi="新細明體" w:hint="eastAsia"/>
                <w:sz w:val="20"/>
                <w:szCs w:val="20"/>
              </w:rPr>
              <w:t>9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(</w:t>
            </w:r>
            <w:r w:rsidR="0075750F" w:rsidRPr="006D42F2">
              <w:rPr>
                <w:rFonts w:ascii="新細明體" w:hAnsi="新細明體" w:hint="eastAsia"/>
                <w:sz w:val="20"/>
                <w:szCs w:val="20"/>
              </w:rPr>
              <w:t>不給付結案(非保代))</w:t>
            </w:r>
          </w:p>
        </w:tc>
      </w:tr>
      <w:tr w:rsidR="00000857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numPr>
                <w:ilvl w:val="0"/>
                <w:numId w:val="1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000857" w:rsidRPr="006D42F2" w:rsidRDefault="00453229" w:rsidP="0075750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若發生錯誤</w:t>
      </w:r>
    </w:p>
    <w:p w:rsidR="00000857" w:rsidRPr="006D42F2" w:rsidRDefault="00000857" w:rsidP="006B0EB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000857" w:rsidRPr="006D42F2" w:rsidRDefault="00000857" w:rsidP="006B0EB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</w:t>
      </w:r>
      <w:r w:rsidRPr="006D42F2">
        <w:rPr>
          <w:rFonts w:hint="eastAsia"/>
          <w:kern w:val="2"/>
          <w:szCs w:val="24"/>
          <w:lang w:eastAsia="zh-TW"/>
        </w:rPr>
        <w:t xml:space="preserve"> AA_Z7Z000.</w:t>
      </w:r>
      <w:r w:rsidRPr="006D42F2">
        <w:rPr>
          <w:rFonts w:hint="eastAsia"/>
        </w:rPr>
        <w:t xml:space="preserve"> insertDTAAZ700</w:t>
      </w:r>
    </w:p>
    <w:p w:rsidR="00000857" w:rsidRPr="006D42F2" w:rsidRDefault="00000857" w:rsidP="006B0EB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傳入參數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000857" w:rsidRPr="006D42F2" w:rsidTr="00924C70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857" w:rsidRPr="006A3D2A" w:rsidRDefault="00000857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857" w:rsidRPr="006A3D2A" w:rsidRDefault="00000857" w:rsidP="00924C70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857" w:rsidRPr="002E3268" w:rsidRDefault="00000857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2E3268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2E3268">
              <w:rPr>
                <w:rFonts w:ascii="新細明體" w:hAnsi="新細明體"/>
                <w:sz w:val="20"/>
                <w:szCs w:val="20"/>
              </w:rPr>
              <w:t>(</w:t>
            </w:r>
            <w:r w:rsidRPr="002E3268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2E3268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00857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2A2BAC" w:rsidRDefault="00000857" w:rsidP="00924C70">
            <w:pPr>
              <w:numPr>
                <w:ilvl w:val="0"/>
                <w:numId w:val="1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618BD" w:rsidRDefault="00000857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EB2A3D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AC43DC" w:rsidRDefault="00000857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00857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numPr>
                <w:ilvl w:val="0"/>
                <w:numId w:val="1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000857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numPr>
                <w:ilvl w:val="0"/>
                <w:numId w:val="1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="00A13DDE" w:rsidRPr="006D42F2">
              <w:rPr>
                <w:rFonts w:ascii="新細明體" w:hAnsi="新細明體" w:hint="eastAsia"/>
                <w:sz w:val="20"/>
                <w:szCs w:val="20"/>
              </w:rPr>
              <w:t>X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000857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numPr>
                <w:ilvl w:val="0"/>
                <w:numId w:val="1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000857" w:rsidRPr="006D42F2" w:rsidRDefault="00000857" w:rsidP="006B0EB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857" w:rsidRPr="006D42F2" w:rsidRDefault="00CF2360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若</w:t>
      </w:r>
      <w:r w:rsidR="00A13DDE" w:rsidRPr="006D42F2">
        <w:rPr>
          <w:rFonts w:hint="eastAsia"/>
          <w:lang w:eastAsia="zh-TW"/>
        </w:rPr>
        <w:t>無</w:t>
      </w:r>
      <w:r w:rsidR="00000857" w:rsidRPr="006D42F2">
        <w:rPr>
          <w:rFonts w:hint="eastAsia"/>
          <w:lang w:eastAsia="zh-TW"/>
        </w:rPr>
        <w:t>手機號碼或格式不正確，記錄傳送記錄</w:t>
      </w:r>
      <w:r w:rsidR="00000857" w:rsidRPr="006D42F2">
        <w:rPr>
          <w:rFonts w:hint="eastAsia"/>
          <w:lang w:eastAsia="zh-TW"/>
        </w:rPr>
        <w:t>(DTAAZ700)</w:t>
      </w:r>
    </w:p>
    <w:p w:rsidR="00000857" w:rsidRPr="006D42F2" w:rsidRDefault="00000857" w:rsidP="0000085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 insertDTAAZ700</w:t>
      </w:r>
    </w:p>
    <w:p w:rsidR="00000857" w:rsidRPr="006D42F2" w:rsidRDefault="00000857" w:rsidP="0000085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000857" w:rsidRPr="006D42F2" w:rsidTr="00924C70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857" w:rsidRPr="006A3D2A" w:rsidRDefault="00000857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857" w:rsidRPr="006A3D2A" w:rsidRDefault="00000857" w:rsidP="00924C70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857" w:rsidRPr="006A3D2A" w:rsidRDefault="00000857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A3D2A">
              <w:rPr>
                <w:rFonts w:ascii="新細明體" w:hAnsi="新細明體"/>
                <w:sz w:val="20"/>
                <w:szCs w:val="20"/>
              </w:rPr>
              <w:t>(</w:t>
            </w:r>
            <w:r w:rsidRPr="006A3D2A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A3D2A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000857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numPr>
                <w:ilvl w:val="0"/>
                <w:numId w:val="1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000857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numPr>
                <w:ilvl w:val="0"/>
                <w:numId w:val="1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CF2360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A3D2A" w:rsidRDefault="00000857" w:rsidP="00924C70">
            <w:pPr>
              <w:numPr>
                <w:ilvl w:val="0"/>
                <w:numId w:val="1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2E3268" w:rsidRDefault="00000857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2E3268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F7546F" w:rsidRDefault="00000857" w:rsidP="0075750F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F7546F">
              <w:rPr>
                <w:rFonts w:ascii="新細明體" w:hAnsi="新細明體"/>
                <w:sz w:val="20"/>
                <w:szCs w:val="20"/>
              </w:rPr>
              <w:t>‘</w:t>
            </w:r>
            <w:r w:rsidR="00A13DDE" w:rsidRPr="00F7546F">
              <w:rPr>
                <w:rFonts w:ascii="新細明體" w:hAnsi="新細明體" w:hint="eastAsia"/>
                <w:sz w:val="20"/>
                <w:szCs w:val="20"/>
              </w:rPr>
              <w:t>B</w:t>
            </w:r>
            <w:r w:rsidRPr="00F7546F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000857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numPr>
                <w:ilvl w:val="0"/>
                <w:numId w:val="1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857" w:rsidRPr="006D42F2" w:rsidRDefault="00000857" w:rsidP="00924C70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000857" w:rsidRPr="006D42F2" w:rsidRDefault="00000857" w:rsidP="006B0EB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857" w:rsidRPr="006D42F2" w:rsidRDefault="00000857" w:rsidP="006B0EB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紀錄總</w:t>
      </w:r>
      <w:r w:rsidRPr="006D42F2"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 w:rsidRPr="006D42F2">
        <w:rPr>
          <w:rFonts w:ascii="新細明體" w:hAnsi="新細明體" w:hint="eastAsia"/>
          <w:bCs/>
          <w:lang w:eastAsia="zh-TW"/>
        </w:rPr>
        <w:t xml:space="preserve">CALL </w:t>
      </w:r>
      <w:r w:rsidRPr="006D42F2">
        <w:rPr>
          <w:rFonts w:hint="eastAsia"/>
          <w:kern w:val="2"/>
          <w:szCs w:val="24"/>
          <w:lang w:eastAsia="zh-TW"/>
        </w:rPr>
        <w:t>批次作業件數紀錄模組</w:t>
      </w:r>
      <w:r w:rsidRPr="006D42F2">
        <w:rPr>
          <w:rFonts w:hint="eastAsia"/>
          <w:kern w:val="2"/>
          <w:szCs w:val="24"/>
          <w:lang w:eastAsia="zh-TW"/>
        </w:rPr>
        <w:t>CountManager.jav</w:t>
      </w:r>
      <w:r w:rsidRPr="006D42F2">
        <w:rPr>
          <w:rFonts w:ascii="新細明體" w:hAnsi="新細明體" w:hint="eastAsia"/>
          <w:kern w:val="2"/>
          <w:szCs w:val="24"/>
          <w:lang w:eastAsia="zh-TW"/>
        </w:rPr>
        <w:t>a</w:t>
      </w:r>
      <w:r w:rsidRPr="006D42F2"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000857" w:rsidRPr="006D42F2" w:rsidRDefault="00000857" w:rsidP="0075750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記錄成功件數</w:t>
      </w:r>
    </w:p>
    <w:p w:rsidR="00A13DDE" w:rsidRPr="006D42F2" w:rsidRDefault="00A13DDE" w:rsidP="00A13DD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處理預付金未結，第</w:t>
      </w:r>
      <w:r w:rsidRPr="006D42F2">
        <w:rPr>
          <w:rFonts w:hint="eastAsia"/>
          <w:kern w:val="2"/>
          <w:szCs w:val="24"/>
          <w:lang w:eastAsia="zh-TW"/>
        </w:rPr>
        <w:t>16</w:t>
      </w:r>
      <w:r w:rsidRPr="006D42F2">
        <w:rPr>
          <w:rFonts w:hint="eastAsia"/>
          <w:kern w:val="2"/>
          <w:szCs w:val="24"/>
          <w:lang w:eastAsia="zh-TW"/>
        </w:rPr>
        <w:t>天起開始每日推播</w:t>
      </w:r>
    </w:p>
    <w:p w:rsidR="00B93351" w:rsidRPr="006D42F2" w:rsidRDefault="00B93351" w:rsidP="008170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若</w:t>
      </w:r>
      <w:r w:rsidRPr="006D42F2">
        <w:rPr>
          <w:rFonts w:hint="eastAsia"/>
          <w:kern w:val="2"/>
          <w:szCs w:val="24"/>
          <w:lang w:eastAsia="zh-TW"/>
        </w:rPr>
        <w:t>$</w:t>
      </w:r>
      <w:r w:rsidRPr="006D42F2">
        <w:rPr>
          <w:rFonts w:hint="eastAsia"/>
          <w:kern w:val="2"/>
          <w:szCs w:val="24"/>
          <w:lang w:eastAsia="zh-TW"/>
        </w:rPr>
        <w:t>批次時間點</w:t>
      </w:r>
      <w:r w:rsidRPr="006D42F2">
        <w:rPr>
          <w:rFonts w:hint="eastAsia"/>
          <w:kern w:val="2"/>
          <w:szCs w:val="24"/>
          <w:lang w:eastAsia="zh-TW"/>
        </w:rPr>
        <w:t xml:space="preserve"> = D </w:t>
      </w:r>
      <w:r w:rsidRPr="006D42F2">
        <w:rPr>
          <w:rFonts w:hint="eastAsia"/>
          <w:kern w:val="2"/>
          <w:szCs w:val="24"/>
          <w:lang w:eastAsia="zh-TW"/>
        </w:rPr>
        <w:t>，則略過不處理。進行下一個訊息種類判斷。</w:t>
      </w:r>
    </w:p>
    <w:p w:rsidR="00A13DDE" w:rsidRPr="006D42F2" w:rsidRDefault="00A13DDE" w:rsidP="008170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通知對象</w:t>
      </w:r>
      <w:r w:rsidRPr="006D42F2">
        <w:rPr>
          <w:rFonts w:hint="eastAsia"/>
          <w:kern w:val="2"/>
          <w:szCs w:val="24"/>
          <w:lang w:eastAsia="zh-TW"/>
        </w:rPr>
        <w:t xml:space="preserve">: </w:t>
      </w:r>
      <w:r w:rsidR="0081703A" w:rsidRPr="006D42F2">
        <w:rPr>
          <w:rFonts w:ascii="細明體" w:eastAsia="細明體" w:hAnsi="細明體" w:cs="細明體" w:hint="eastAsia"/>
          <w:lang w:eastAsia="zh-TW"/>
        </w:rPr>
        <w:t>預付金申請檔.</w:t>
      </w:r>
      <w:r w:rsidR="0081703A" w:rsidRPr="006D42F2">
        <w:rPr>
          <w:rFonts w:hint="eastAsia"/>
          <w:kern w:val="2"/>
          <w:szCs w:val="24"/>
          <w:lang w:eastAsia="zh-TW"/>
        </w:rPr>
        <w:t>受理人員</w:t>
      </w:r>
      <w:r w:rsidR="0081703A" w:rsidRPr="006D42F2">
        <w:rPr>
          <w:rFonts w:ascii="細明體" w:eastAsia="細明體" w:hAnsi="細明體" w:cs="細明體"/>
          <w:lang w:eastAsia="zh-TW"/>
        </w:rPr>
        <w:t>DTAAI010</w:t>
      </w:r>
      <w:r w:rsidRPr="006D42F2">
        <w:rPr>
          <w:rFonts w:hint="eastAsia"/>
          <w:kern w:val="2"/>
          <w:szCs w:val="24"/>
          <w:lang w:eastAsia="zh-TW"/>
        </w:rPr>
        <w:t>.</w:t>
      </w:r>
      <w:r w:rsidR="0081703A" w:rsidRPr="006D42F2">
        <w:rPr>
          <w:lang w:eastAsia="zh-TW"/>
        </w:rPr>
        <w:t xml:space="preserve"> </w:t>
      </w:r>
      <w:r w:rsidR="0081703A" w:rsidRPr="006D42F2">
        <w:rPr>
          <w:kern w:val="2"/>
          <w:szCs w:val="24"/>
          <w:lang w:eastAsia="zh-TW"/>
        </w:rPr>
        <w:t>APLY_EMP_ID</w:t>
      </w:r>
    </w:p>
    <w:p w:rsidR="00A13DDE" w:rsidRPr="00D265B2" w:rsidRDefault="00A13DDE" w:rsidP="00A13D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抽取</w:t>
      </w:r>
      <w:r w:rsidR="0081703A" w:rsidRPr="006D42F2">
        <w:rPr>
          <w:rFonts w:ascii="細明體" w:eastAsia="細明體" w:hAnsi="細明體" w:cs="細明體" w:hint="eastAsia"/>
          <w:lang w:eastAsia="zh-TW"/>
        </w:rPr>
        <w:t>預付金申請檔</w:t>
      </w:r>
      <w:r w:rsidR="0081703A" w:rsidRPr="006D42F2">
        <w:rPr>
          <w:rFonts w:hint="eastAsia"/>
          <w:kern w:val="2"/>
          <w:szCs w:val="24"/>
          <w:lang w:eastAsia="zh-TW"/>
        </w:rPr>
        <w:t>中檔申請</w:t>
      </w:r>
      <w:r w:rsidRPr="006D42F2">
        <w:rPr>
          <w:rFonts w:hint="eastAsia"/>
          <w:kern w:val="2"/>
          <w:szCs w:val="24"/>
          <w:lang w:eastAsia="zh-TW"/>
        </w:rPr>
        <w:t>日期為</w:t>
      </w:r>
      <w:r w:rsidR="0081703A" w:rsidRPr="006D42F2">
        <w:rPr>
          <w:rFonts w:hint="eastAsia"/>
          <w:kern w:val="2"/>
          <w:szCs w:val="24"/>
          <w:lang w:eastAsia="zh-TW"/>
        </w:rPr>
        <w:t>小於</w:t>
      </w:r>
      <w:r w:rsidR="0081703A" w:rsidRPr="006D42F2">
        <w:rPr>
          <w:rFonts w:hint="eastAsia"/>
          <w:kern w:val="2"/>
          <w:szCs w:val="24"/>
          <w:lang w:eastAsia="zh-TW"/>
        </w:rPr>
        <w:t>(</w:t>
      </w:r>
      <w:r w:rsidR="0081703A" w:rsidRPr="006D42F2">
        <w:rPr>
          <w:rFonts w:hint="eastAsia"/>
          <w:kern w:val="2"/>
          <w:szCs w:val="24"/>
          <w:lang w:eastAsia="zh-TW"/>
        </w:rPr>
        <w:t>當天</w:t>
      </w:r>
      <w:r w:rsidR="0081703A" w:rsidRPr="006D42F2">
        <w:rPr>
          <w:rFonts w:hint="eastAsia"/>
          <w:kern w:val="2"/>
          <w:szCs w:val="24"/>
          <w:lang w:eastAsia="zh-TW"/>
        </w:rPr>
        <w:t>-15</w:t>
      </w:r>
      <w:r w:rsidR="0081703A" w:rsidRPr="006D42F2">
        <w:rPr>
          <w:rFonts w:hint="eastAsia"/>
          <w:kern w:val="2"/>
          <w:szCs w:val="24"/>
          <w:lang w:eastAsia="zh-TW"/>
        </w:rPr>
        <w:t>天</w:t>
      </w:r>
      <w:r w:rsidR="0081703A" w:rsidRPr="006D42F2">
        <w:rPr>
          <w:rFonts w:hint="eastAsia"/>
          <w:kern w:val="2"/>
          <w:szCs w:val="24"/>
          <w:lang w:eastAsia="zh-TW"/>
        </w:rPr>
        <w:t>)</w:t>
      </w:r>
      <w:r w:rsidRPr="006D42F2">
        <w:rPr>
          <w:rFonts w:ascii="新細明體" w:hAnsi="新細明體" w:hint="eastAsia"/>
          <w:lang w:eastAsia="zh-TW"/>
        </w:rPr>
        <w:t>且</w:t>
      </w:r>
      <w:r w:rsidR="0081703A" w:rsidRPr="006D42F2">
        <w:rPr>
          <w:rFonts w:ascii="新細明體" w:hAnsi="新細明體" w:hint="eastAsia"/>
          <w:lang w:eastAsia="zh-TW"/>
        </w:rPr>
        <w:t>未填未結案原因的資料</w:t>
      </w:r>
      <w:r w:rsidR="00D265B2">
        <w:rPr>
          <w:rFonts w:ascii="新細明體" w:hAnsi="新細明體" w:hint="eastAsia"/>
          <w:lang w:eastAsia="zh-TW"/>
        </w:rPr>
        <w:t>，並以事故者ID串聯理賠申請書檔(DTAAI010)，再以理賠受理編號串連理賠受理檔(DTAAA001)，理賠進度為8開頭</w:t>
      </w:r>
    </w:p>
    <w:p w:rsidR="00A13DDE" w:rsidRPr="00BD6C94" w:rsidRDefault="00A13DDE" w:rsidP="00A13DD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C94">
        <w:rPr>
          <w:rFonts w:hint="eastAsia"/>
          <w:kern w:val="2"/>
          <w:szCs w:val="24"/>
          <w:lang w:eastAsia="zh-TW"/>
        </w:rPr>
        <w:t>隔日發送</w:t>
      </w:r>
    </w:p>
    <w:p w:rsidR="00A13DDE" w:rsidRPr="002A2BAC" w:rsidRDefault="00A13DDE" w:rsidP="008170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A2BAC">
        <w:rPr>
          <w:rFonts w:hint="eastAsia"/>
          <w:kern w:val="2"/>
          <w:szCs w:val="24"/>
          <w:lang w:eastAsia="zh-TW"/>
        </w:rPr>
        <w:t>逐筆判斷</w:t>
      </w:r>
      <w:r w:rsidR="0081703A" w:rsidRPr="002A2BAC">
        <w:rPr>
          <w:rFonts w:ascii="細明體" w:eastAsia="細明體" w:hAnsi="細明體" w:cs="細明體"/>
          <w:lang w:eastAsia="zh-TW"/>
        </w:rPr>
        <w:t>DTAAI010</w:t>
      </w:r>
      <w:r w:rsidRPr="002A2BAC">
        <w:rPr>
          <w:rFonts w:hint="eastAsia"/>
          <w:kern w:val="2"/>
          <w:szCs w:val="24"/>
          <w:lang w:eastAsia="zh-TW"/>
        </w:rPr>
        <w:t>.</w:t>
      </w:r>
      <w:r w:rsidR="0081703A" w:rsidRPr="002A2BAC">
        <w:rPr>
          <w:rFonts w:hint="eastAsia"/>
          <w:lang w:eastAsia="zh-TW"/>
        </w:rPr>
        <w:t xml:space="preserve"> </w:t>
      </w:r>
      <w:r w:rsidR="0081703A" w:rsidRPr="002A2BAC">
        <w:rPr>
          <w:rFonts w:hint="eastAsia"/>
          <w:kern w:val="2"/>
          <w:szCs w:val="24"/>
          <w:lang w:eastAsia="zh-TW"/>
        </w:rPr>
        <w:t>受理人員手機</w:t>
      </w:r>
      <w:r w:rsidRPr="002A2BAC">
        <w:rPr>
          <w:rFonts w:hint="eastAsia"/>
          <w:kern w:val="2"/>
          <w:szCs w:val="24"/>
          <w:lang w:eastAsia="zh-TW"/>
        </w:rPr>
        <w:t>是否符合</w:t>
      </w:r>
      <w:r w:rsidR="0081703A" w:rsidRPr="002A2BAC">
        <w:rPr>
          <w:rFonts w:hint="eastAsia"/>
          <w:kern w:val="2"/>
          <w:szCs w:val="24"/>
          <w:lang w:eastAsia="zh-TW"/>
        </w:rPr>
        <w:t>手機</w:t>
      </w:r>
      <w:r w:rsidRPr="002A2BAC">
        <w:rPr>
          <w:rFonts w:hint="eastAsia"/>
          <w:kern w:val="2"/>
          <w:szCs w:val="24"/>
          <w:lang w:eastAsia="zh-TW"/>
        </w:rPr>
        <w:t>規則</w:t>
      </w:r>
    </w:p>
    <w:p w:rsidR="00A13DDE" w:rsidRPr="006618BD" w:rsidRDefault="0081703A" w:rsidP="00A13DD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B2A3D">
        <w:rPr>
          <w:rFonts w:hint="eastAsia"/>
          <w:kern w:val="2"/>
          <w:szCs w:val="24"/>
          <w:lang w:eastAsia="zh-TW"/>
        </w:rPr>
        <w:t>若符合</w:t>
      </w:r>
    </w:p>
    <w:p w:rsidR="00A13DDE" w:rsidRPr="005405FC" w:rsidRDefault="00A13DDE" w:rsidP="00A13DD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C43DC">
        <w:rPr>
          <w:rFonts w:hint="eastAsia"/>
        </w:rPr>
        <w:t>發送簡訊給保戶，</w:t>
      </w:r>
      <w:r w:rsidRPr="00AC43DC">
        <w:rPr>
          <w:rFonts w:hint="eastAsia"/>
        </w:rPr>
        <w:t>ZZ_M0Z001.</w:t>
      </w:r>
      <w:r w:rsidRPr="005405FC">
        <w:t>insert_DTZZM001</w:t>
      </w:r>
    </w:p>
    <w:tbl>
      <w:tblPr>
        <w:tblW w:w="7784" w:type="dxa"/>
        <w:tblInd w:w="2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1275"/>
        <w:gridCol w:w="4395"/>
      </w:tblGrid>
      <w:tr w:rsidR="00CF2360" w:rsidRPr="006D42F2" w:rsidTr="00924C70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6A3D2A" w:rsidRDefault="00A13DDE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2E3268" w:rsidRDefault="00A13DDE" w:rsidP="00924C70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2E3268">
              <w:rPr>
                <w:kern w:val="2"/>
              </w:rPr>
              <w:t>輸入參數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F7546F" w:rsidRDefault="00A13DDE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D265B2" w:rsidRDefault="00A13DDE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F7546F">
              <w:rPr>
                <w:rFonts w:ascii="新細明體" w:hAnsi="新細明體"/>
                <w:sz w:val="20"/>
                <w:szCs w:val="20"/>
              </w:rPr>
              <w:t>(</w:t>
            </w:r>
            <w:r w:rsidRPr="00D265B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D265B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CF2360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交易代號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VAR</w:t>
            </w: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sөũ" w:hAnsi="sөũ"/>
                <w:sz w:val="20"/>
                <w:szCs w:val="20"/>
              </w:rPr>
              <w:t>“AAZ7B100B”</w:t>
            </w:r>
          </w:p>
        </w:tc>
      </w:tr>
      <w:tr w:rsidR="00CF2360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5405FC" w:rsidRDefault="00A13DDE" w:rsidP="00924C70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hint="eastAsia"/>
                <w:sz w:val="20"/>
                <w:szCs w:val="20"/>
              </w:rPr>
            </w:pPr>
            <w:r w:rsidRPr="00B57B3A">
              <w:rPr>
                <w:rFonts w:hint="eastAsia"/>
                <w:sz w:val="20"/>
                <w:szCs w:val="20"/>
              </w:rPr>
              <w:t>通知人員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703A" w:rsidRPr="006D42F2" w:rsidRDefault="0081703A" w:rsidP="00924C70">
            <w:pPr>
              <w:jc w:val="both"/>
              <w:rPr>
                <w:rFonts w:hint="eastAsia"/>
              </w:rPr>
            </w:pPr>
            <w:r w:rsidRPr="006D42F2">
              <w:rPr>
                <w:rFonts w:ascii="細明體" w:eastAsia="細明體" w:hAnsi="細明體" w:cs="細明體" w:hint="eastAsia"/>
                <w:sz w:val="20"/>
                <w:szCs w:val="20"/>
              </w:rPr>
              <w:t>預付金申請檔</w:t>
            </w:r>
            <w:r w:rsidRPr="006D42F2">
              <w:rPr>
                <w:rFonts w:ascii="細明體" w:eastAsia="細明體" w:hAnsi="細明體" w:cs="細明體" w:hint="eastAsia"/>
              </w:rPr>
              <w:t>.</w:t>
            </w:r>
            <w:r w:rsidRPr="006D42F2">
              <w:rPr>
                <w:rFonts w:hint="eastAsia"/>
              </w:rPr>
              <w:t>受理人員</w:t>
            </w:r>
          </w:p>
          <w:p w:rsidR="00A13DDE" w:rsidRPr="006D42F2" w:rsidRDefault="0081703A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cs="細明體"/>
              </w:rPr>
              <w:t>DTAAI010</w:t>
            </w:r>
            <w:r w:rsidRPr="006D42F2">
              <w:rPr>
                <w:rFonts w:hint="eastAsia"/>
              </w:rPr>
              <w:t>.</w:t>
            </w:r>
            <w:r w:rsidRPr="006D42F2">
              <w:t xml:space="preserve"> APLY_EMP_ID</w:t>
            </w:r>
          </w:p>
        </w:tc>
      </w:tr>
      <w:tr w:rsidR="00CF2360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訊息內容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VARCHAR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81703A" w:rsidP="0075750F">
            <w:pPr>
              <w:jc w:val="both"/>
              <w:rPr>
                <w:rFonts w:hint="eastAsia"/>
                <w:sz w:val="20"/>
                <w:szCs w:val="20"/>
              </w:rPr>
            </w:pPr>
            <w:r w:rsidRPr="006D42F2">
              <w:rPr>
                <w:rFonts w:ascii="Arial" w:eastAsia="標楷體" w:hAnsi="Arial" w:cs="Arial"/>
                <w:sz w:val="20"/>
                <w:szCs w:val="20"/>
              </w:rPr>
              <w:t>“</w:t>
            </w:r>
            <w:r w:rsidRPr="006D42F2">
              <w:rPr>
                <w:rFonts w:ascii="Arial" w:eastAsia="標楷體" w:hAnsi="Arial" w:cs="Arial" w:hint="eastAsia"/>
                <w:sz w:val="20"/>
                <w:szCs w:val="20"/>
              </w:rPr>
              <w:t>保戶</w:t>
            </w:r>
            <w:r w:rsidRPr="006D42F2">
              <w:rPr>
                <w:rFonts w:ascii="Arial" w:eastAsia="標楷體" w:hAnsi="Arial" w:cs="Arial"/>
                <w:sz w:val="20"/>
                <w:szCs w:val="20"/>
              </w:rPr>
              <w:t>”</w:t>
            </w:r>
            <w:r w:rsidRPr="006D42F2">
              <w:rPr>
                <w:rFonts w:ascii="Arial" w:eastAsia="標楷體" w:hAnsi="Arial" w:cs="Arial" w:hint="eastAsia"/>
                <w:sz w:val="20"/>
                <w:szCs w:val="20"/>
              </w:rPr>
              <w:t>+</w:t>
            </w:r>
            <w:r w:rsidRPr="006D42F2">
              <w:rPr>
                <w:rFonts w:ascii="細明體" w:eastAsia="細明體" w:hAnsi="細明體" w:cs="細明體" w:hint="eastAsia"/>
                <w:sz w:val="20"/>
                <w:szCs w:val="20"/>
              </w:rPr>
              <w:t>預付金申請檔.</w:t>
            </w:r>
            <w:r w:rsidRPr="006D42F2">
              <w:rPr>
                <w:rFonts w:ascii="Arial" w:eastAsia="標楷體" w:hAnsi="Arial" w:cs="Arial" w:hint="eastAsia"/>
                <w:sz w:val="20"/>
                <w:szCs w:val="20"/>
              </w:rPr>
              <w:t>事故者姓名</w:t>
            </w:r>
            <w:r w:rsidRPr="006D42F2">
              <w:rPr>
                <w:rFonts w:ascii="Arial" w:eastAsia="標楷體" w:hAnsi="Arial" w:cs="Arial" w:hint="eastAsia"/>
                <w:sz w:val="20"/>
                <w:szCs w:val="20"/>
              </w:rPr>
              <w:t>(</w:t>
            </w:r>
            <w:r w:rsidRPr="006D42F2">
              <w:rPr>
                <w:rFonts w:ascii="Arial" w:eastAsia="標楷體" w:hAnsi="Arial" w:cs="Arial" w:hint="eastAsia"/>
                <w:sz w:val="20"/>
                <w:szCs w:val="20"/>
              </w:rPr>
              <w:t>需遮蔽</w:t>
            </w:r>
            <w:r w:rsidRPr="006D42F2">
              <w:rPr>
                <w:rFonts w:ascii="Arial" w:eastAsia="標楷體" w:hAnsi="Arial" w:cs="Arial" w:hint="eastAsia"/>
                <w:sz w:val="20"/>
                <w:szCs w:val="20"/>
              </w:rPr>
              <w:t>)+</w:t>
            </w:r>
            <w:r w:rsidRPr="006D42F2">
              <w:rPr>
                <w:rFonts w:ascii="Arial" w:eastAsia="標楷體" w:hAnsi="Arial" w:cs="Arial"/>
                <w:sz w:val="20"/>
                <w:szCs w:val="20"/>
              </w:rPr>
              <w:t>”(</w:t>
            </w:r>
            <w:r w:rsidRPr="006D42F2">
              <w:rPr>
                <w:rFonts w:ascii="Arial" w:eastAsia="標楷體" w:hAnsi="Arial" w:cs="Arial" w:hint="eastAsia"/>
                <w:sz w:val="20"/>
                <w:szCs w:val="20"/>
              </w:rPr>
              <w:t>檔案號碼：</w:t>
            </w:r>
            <w:r w:rsidRPr="006D42F2">
              <w:rPr>
                <w:rFonts w:ascii="Arial" w:eastAsia="標楷體" w:hAnsi="Arial" w:cs="Arial"/>
                <w:sz w:val="20"/>
                <w:szCs w:val="20"/>
              </w:rPr>
              <w:t>”</w:t>
            </w:r>
            <w:r w:rsidRPr="006D42F2">
              <w:rPr>
                <w:rFonts w:ascii="Arial" w:eastAsia="標楷體" w:hAnsi="Arial" w:cs="Arial" w:hint="eastAsia"/>
                <w:sz w:val="20"/>
                <w:szCs w:val="20"/>
              </w:rPr>
              <w:t>+</w:t>
            </w:r>
            <w:r w:rsidRPr="006D42F2">
              <w:rPr>
                <w:rFonts w:ascii="細明體" w:eastAsia="細明體" w:hAnsi="細明體" w:cs="細明體" w:hint="eastAsia"/>
                <w:sz w:val="20"/>
                <w:szCs w:val="20"/>
              </w:rPr>
              <w:t>預付金申請檔.</w:t>
            </w:r>
            <w:r w:rsidRPr="006D42F2">
              <w:rPr>
                <w:rFonts w:ascii="Arial" w:eastAsia="標楷體" w:hAnsi="Arial" w:cs="Arial" w:hint="eastAsia"/>
                <w:sz w:val="20"/>
                <w:szCs w:val="20"/>
              </w:rPr>
              <w:t>檔案號碼</w:t>
            </w:r>
            <w:r w:rsidRPr="006D42F2">
              <w:rPr>
                <w:rFonts w:ascii="Arial" w:eastAsia="標楷體" w:hAnsi="Arial" w:cs="Arial"/>
                <w:sz w:val="20"/>
                <w:szCs w:val="20"/>
              </w:rPr>
              <w:t>”)</w:t>
            </w:r>
            <w:r w:rsidRPr="006D42F2">
              <w:rPr>
                <w:rFonts w:ascii="Arial" w:eastAsia="標楷體" w:hAnsi="Arial" w:cs="Arial" w:hint="eastAsia"/>
                <w:sz w:val="20"/>
                <w:szCs w:val="20"/>
              </w:rPr>
              <w:t>預付金申請逾</w:t>
            </w:r>
            <w:r w:rsidRPr="006D42F2">
              <w:rPr>
                <w:rFonts w:ascii="Arial" w:eastAsia="標楷體" w:hAnsi="Arial" w:cs="Arial"/>
                <w:sz w:val="20"/>
                <w:szCs w:val="20"/>
              </w:rPr>
              <w:t>15</w:t>
            </w:r>
            <w:r w:rsidRPr="006D42F2">
              <w:rPr>
                <w:rFonts w:ascii="Arial" w:eastAsia="標楷體" w:hAnsi="Arial" w:cs="Arial" w:hint="eastAsia"/>
                <w:sz w:val="20"/>
                <w:szCs w:val="20"/>
              </w:rPr>
              <w:t>天尚未結案，請協助保戶提出理賠申請，並請至理賠預付金系統填寫未結案原因。</w:t>
            </w:r>
          </w:p>
        </w:tc>
      </w:tr>
      <w:tr w:rsidR="00CF2360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手機號碼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153560" w:rsidP="00924C70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細明體" w:eastAsia="細明體" w:hAnsi="細明體" w:cs="細明體"/>
              </w:rPr>
              <w:t>DTAAI010</w:t>
            </w:r>
            <w:r w:rsidRPr="006D42F2">
              <w:rPr>
                <w:rFonts w:hint="eastAsia"/>
              </w:rPr>
              <w:t xml:space="preserve">. </w:t>
            </w:r>
            <w:r w:rsidRPr="006D42F2">
              <w:rPr>
                <w:rFonts w:hint="eastAsia"/>
              </w:rPr>
              <w:t>受理人員手機</w:t>
            </w:r>
          </w:p>
        </w:tc>
      </w:tr>
      <w:tr w:rsidR="00CF2360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hint="eastAsia"/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輸入人員</w:t>
            </w:r>
            <w:r w:rsidRPr="006D42F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CHAR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153560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“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AAZ7_B100</w:t>
            </w:r>
            <w:r w:rsidRPr="006D42F2">
              <w:rPr>
                <w:rFonts w:ascii="新細明體" w:hAnsi="新細明體"/>
                <w:sz w:val="20"/>
                <w:szCs w:val="20"/>
              </w:rPr>
              <w:t>”</w:t>
            </w:r>
          </w:p>
        </w:tc>
      </w:tr>
      <w:tr w:rsidR="00CF2360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sz w:val="20"/>
                <w:szCs w:val="20"/>
              </w:rPr>
            </w:pPr>
            <w:r w:rsidRPr="006D42F2">
              <w:rPr>
                <w:rFonts w:hint="eastAsia"/>
                <w:sz w:val="20"/>
                <w:szCs w:val="20"/>
              </w:rPr>
              <w:t>輸入日期時間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sz w:val="20"/>
                <w:szCs w:val="20"/>
              </w:rPr>
            </w:pPr>
            <w:r w:rsidRPr="006D42F2">
              <w:rPr>
                <w:sz w:val="20"/>
                <w:szCs w:val="20"/>
              </w:rPr>
              <w:t>TIMESTAMP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當時系統時間</w:t>
            </w:r>
          </w:p>
        </w:tc>
      </w:tr>
    </w:tbl>
    <w:p w:rsidR="00A13DDE" w:rsidRPr="006A3D2A" w:rsidRDefault="00A13DDE" w:rsidP="00A13DD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13DDE" w:rsidRPr="002E3268" w:rsidRDefault="00A13DDE" w:rsidP="00A13D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E3268">
        <w:rPr>
          <w:rFonts w:hint="eastAsia"/>
          <w:lang w:eastAsia="zh-TW"/>
        </w:rPr>
        <w:t>記錄傳送記錄</w:t>
      </w:r>
      <w:r w:rsidRPr="002E3268">
        <w:rPr>
          <w:rFonts w:hint="eastAsia"/>
          <w:lang w:eastAsia="zh-TW"/>
        </w:rPr>
        <w:t>(DTAAZ700)</w:t>
      </w:r>
    </w:p>
    <w:p w:rsidR="00A13DDE" w:rsidRPr="00F7546F" w:rsidRDefault="00A13DDE" w:rsidP="00A13DD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7546F">
        <w:rPr>
          <w:rFonts w:hint="eastAsia"/>
        </w:rPr>
        <w:t>CALL</w:t>
      </w:r>
      <w:r w:rsidRPr="00F7546F">
        <w:rPr>
          <w:rFonts w:hint="eastAsia"/>
          <w:kern w:val="2"/>
          <w:szCs w:val="24"/>
          <w:lang w:eastAsia="zh-TW"/>
        </w:rPr>
        <w:t xml:space="preserve"> AA_Z7Z000.</w:t>
      </w:r>
      <w:r w:rsidRPr="00F7546F">
        <w:rPr>
          <w:rFonts w:hint="eastAsia"/>
        </w:rPr>
        <w:t xml:space="preserve"> insertDTAAZ700</w:t>
      </w:r>
    </w:p>
    <w:p w:rsidR="00A13DDE" w:rsidRPr="00D265B2" w:rsidRDefault="00A13DDE" w:rsidP="00A13DD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265B2">
        <w:rPr>
          <w:rFonts w:hint="eastAsia"/>
          <w:lang w:eastAsia="zh-TW"/>
        </w:rPr>
        <w:t>傳入參數：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A13DDE" w:rsidRPr="006D42F2" w:rsidTr="00924C70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6A3D2A" w:rsidRDefault="00A13DDE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6A3D2A" w:rsidRDefault="00A13DDE" w:rsidP="00924C70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6A3D2A" w:rsidRDefault="00A13DDE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A3D2A">
              <w:rPr>
                <w:rFonts w:ascii="新細明體" w:hAnsi="新細明體"/>
                <w:sz w:val="20"/>
                <w:szCs w:val="20"/>
              </w:rPr>
              <w:t>(</w:t>
            </w:r>
            <w:r w:rsidRPr="006A3D2A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A3D2A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A13DDE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5405FC" w:rsidRDefault="00A13DDE" w:rsidP="00924C70">
            <w:pPr>
              <w:numPr>
                <w:ilvl w:val="0"/>
                <w:numId w:val="1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A13DDE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A13DDE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6B0EB7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="0075750F" w:rsidRPr="006D42F2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(</w:t>
            </w:r>
            <w:r w:rsidR="0075750F" w:rsidRPr="006D42F2">
              <w:rPr>
                <w:rFonts w:ascii="新細明體" w:hAnsi="新細明體" w:hint="eastAsia"/>
                <w:sz w:val="20"/>
                <w:szCs w:val="20"/>
              </w:rPr>
              <w:t>預付金超過15天未結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 xml:space="preserve">) </w:t>
            </w:r>
          </w:p>
        </w:tc>
      </w:tr>
      <w:tr w:rsidR="00A13DDE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8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A13DDE" w:rsidRPr="006D42F2" w:rsidRDefault="00453229" w:rsidP="006B0E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若發生錯誤</w:t>
      </w:r>
    </w:p>
    <w:p w:rsidR="00A13DDE" w:rsidRPr="006D42F2" w:rsidRDefault="00A13DDE" w:rsidP="006B0EB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記錄傳送記錄</w:t>
      </w:r>
      <w:r w:rsidRPr="006D42F2">
        <w:rPr>
          <w:rFonts w:hint="eastAsia"/>
          <w:lang w:eastAsia="zh-TW"/>
        </w:rPr>
        <w:t>(DTAAZ700)</w:t>
      </w:r>
    </w:p>
    <w:p w:rsidR="00A13DDE" w:rsidRPr="006D42F2" w:rsidRDefault="00A13DDE" w:rsidP="006B0EB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</w:t>
      </w:r>
      <w:r w:rsidRPr="006D42F2">
        <w:rPr>
          <w:rFonts w:hint="eastAsia"/>
          <w:kern w:val="2"/>
          <w:szCs w:val="24"/>
          <w:lang w:eastAsia="zh-TW"/>
        </w:rPr>
        <w:t xml:space="preserve"> AA_Z7Z000.</w:t>
      </w:r>
      <w:r w:rsidRPr="006D42F2">
        <w:rPr>
          <w:rFonts w:hint="eastAsia"/>
        </w:rPr>
        <w:t xml:space="preserve"> insertDTAAZ700</w:t>
      </w:r>
    </w:p>
    <w:p w:rsidR="00A13DDE" w:rsidRPr="006D42F2" w:rsidRDefault="00A13DDE" w:rsidP="006B0EB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傳入參數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A13DDE" w:rsidRPr="006D42F2" w:rsidTr="00924C70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6A3D2A" w:rsidRDefault="00A13DDE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6A3D2A" w:rsidRDefault="00A13DDE" w:rsidP="00924C70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6A3D2A" w:rsidRDefault="00A13DDE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A3D2A">
              <w:rPr>
                <w:rFonts w:ascii="新細明體" w:hAnsi="新細明體"/>
                <w:sz w:val="20"/>
                <w:szCs w:val="20"/>
              </w:rPr>
              <w:t>(</w:t>
            </w:r>
            <w:r w:rsidRPr="006A3D2A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A3D2A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A13DDE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5405FC" w:rsidRDefault="00A13DDE" w:rsidP="00924C70">
            <w:pPr>
              <w:numPr>
                <w:ilvl w:val="0"/>
                <w:numId w:val="1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A13DDE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A13DDE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X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A13DDE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7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A13DDE" w:rsidRPr="006D42F2" w:rsidRDefault="00A13DDE" w:rsidP="006B0EB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13DDE" w:rsidRPr="006D42F2" w:rsidRDefault="00453229" w:rsidP="006B0E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若</w:t>
      </w:r>
      <w:r w:rsidR="00A13DDE" w:rsidRPr="006D42F2">
        <w:rPr>
          <w:rFonts w:hint="eastAsia"/>
          <w:lang w:eastAsia="zh-TW"/>
        </w:rPr>
        <w:t>無手機號碼或格式不正確，記錄傳送記錄</w:t>
      </w:r>
      <w:r w:rsidR="00A13DDE" w:rsidRPr="006D42F2">
        <w:rPr>
          <w:rFonts w:hint="eastAsia"/>
          <w:lang w:eastAsia="zh-TW"/>
        </w:rPr>
        <w:t>(DTAAZ700)</w:t>
      </w:r>
    </w:p>
    <w:p w:rsidR="00A13DDE" w:rsidRPr="006D42F2" w:rsidRDefault="00A13DDE" w:rsidP="006B0E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 insertDTAAZ700</w:t>
      </w:r>
    </w:p>
    <w:p w:rsidR="00A13DDE" w:rsidRPr="006D42F2" w:rsidRDefault="00A13DDE" w:rsidP="006B0E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A13DDE" w:rsidRPr="006D42F2" w:rsidTr="00924C70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6A3D2A" w:rsidRDefault="00A13DDE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2E3268" w:rsidRDefault="00A13DDE" w:rsidP="00924C70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2E3268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13DDE" w:rsidRPr="00F7546F" w:rsidRDefault="00A13DDE" w:rsidP="00924C7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F7546F">
              <w:rPr>
                <w:rFonts w:ascii="新細明體" w:hAnsi="新細明體"/>
                <w:sz w:val="20"/>
                <w:szCs w:val="20"/>
              </w:rPr>
              <w:t>(</w:t>
            </w:r>
            <w:r w:rsidRPr="00F7546F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F7546F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A13DDE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5405FC" w:rsidRDefault="00A13DDE" w:rsidP="00924C70">
            <w:pPr>
              <w:numPr>
                <w:ilvl w:val="0"/>
                <w:numId w:val="1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A13DDE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CF2360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B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A13DDE" w:rsidRPr="006D42F2" w:rsidTr="00924C7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numPr>
                <w:ilvl w:val="0"/>
                <w:numId w:val="16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DDE" w:rsidRPr="006D42F2" w:rsidRDefault="00A13DDE" w:rsidP="00924C70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A13DDE" w:rsidRPr="006D42F2" w:rsidRDefault="00A13DDE" w:rsidP="00A13DDE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</w:p>
    <w:p w:rsidR="00A13DDE" w:rsidRPr="006D42F2" w:rsidRDefault="00A13DDE" w:rsidP="006B0EB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80CB0" w:rsidRDefault="00C80CB0" w:rsidP="00C80CB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寄給通訊處經理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純推播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</w:p>
    <w:p w:rsidR="00C80CB0" w:rsidRDefault="00C80CB0" w:rsidP="00C80CB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取得通訊處經理資料：</w:t>
      </w:r>
    </w:p>
    <w:p w:rsidR="00C80CB0" w:rsidRDefault="00C80CB0" w:rsidP="00C80CB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處經理單位代號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取</w:t>
      </w:r>
      <w:r w:rsidRPr="00A5613A">
        <w:rPr>
          <w:rFonts w:hint="eastAsia"/>
          <w:kern w:val="2"/>
          <w:szCs w:val="24"/>
          <w:lang w:eastAsia="zh-TW"/>
        </w:rPr>
        <w:t>AAI010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受理單位</w:t>
      </w:r>
      <w:r>
        <w:rPr>
          <w:rFonts w:hint="eastAsia"/>
          <w:kern w:val="2"/>
          <w:szCs w:val="24"/>
          <w:lang w:eastAsia="zh-TW"/>
        </w:rPr>
        <w:t>(APLY_DIV_NO)</w:t>
      </w:r>
      <w:r>
        <w:rPr>
          <w:rFonts w:hint="eastAsia"/>
          <w:kern w:val="2"/>
          <w:szCs w:val="24"/>
          <w:lang w:eastAsia="zh-TW"/>
        </w:rPr>
        <w:t>前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0000</w:t>
      </w:r>
      <w:r>
        <w:rPr>
          <w:kern w:val="2"/>
          <w:szCs w:val="24"/>
          <w:lang w:eastAsia="zh-TW"/>
        </w:rPr>
        <w:t>”</w:t>
      </w:r>
    </w:p>
    <w:p w:rsidR="00C80CB0" w:rsidRDefault="00C80CB0" w:rsidP="00C80CB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C27C6">
        <w:rPr>
          <w:kern w:val="2"/>
          <w:szCs w:val="24"/>
          <w:lang w:eastAsia="zh-TW"/>
        </w:rPr>
        <w:t>New UnitManager</w:t>
      </w:r>
      <w:r w:rsidRPr="007C27C6"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 xml:space="preserve">CALL </w:t>
      </w:r>
      <w:r w:rsidRPr="007C27C6">
        <w:rPr>
          <w:kern w:val="2"/>
          <w:szCs w:val="24"/>
          <w:lang w:eastAsia="zh-TW"/>
        </w:rPr>
        <w:t>DivData.getCurrentUnitManager</w:t>
      </w:r>
      <w:r w:rsidRPr="007C27C6">
        <w:rPr>
          <w:rFonts w:hint="eastAsia"/>
          <w:kern w:val="2"/>
          <w:szCs w:val="24"/>
          <w:lang w:eastAsia="zh-TW"/>
        </w:rPr>
        <w:t>()</w:t>
      </w:r>
      <w:r w:rsidRPr="007C27C6">
        <w:rPr>
          <w:rFonts w:hint="eastAsia"/>
          <w:kern w:val="2"/>
          <w:szCs w:val="24"/>
          <w:lang w:eastAsia="zh-TW"/>
        </w:rPr>
        <w:t>，傳入參數：</w:t>
      </w:r>
      <w:r w:rsidRPr="007C27C6">
        <w:rPr>
          <w:kern w:val="2"/>
          <w:szCs w:val="24"/>
          <w:lang w:eastAsia="zh-TW"/>
        </w:rPr>
        <w:t>$</w:t>
      </w:r>
      <w:r w:rsidRPr="007C27C6">
        <w:rPr>
          <w:rFonts w:hint="eastAsia"/>
          <w:kern w:val="2"/>
          <w:szCs w:val="24"/>
          <w:lang w:eastAsia="zh-TW"/>
        </w:rPr>
        <w:t>處經理單位代號</w:t>
      </w:r>
      <w:r>
        <w:rPr>
          <w:rFonts w:hint="eastAsia"/>
          <w:kern w:val="2"/>
          <w:szCs w:val="24"/>
          <w:lang w:eastAsia="zh-TW"/>
        </w:rPr>
        <w:t>。</w:t>
      </w:r>
    </w:p>
    <w:p w:rsidR="00C80CB0" w:rsidRDefault="00C80CB0" w:rsidP="00C80CB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C27C6">
        <w:rPr>
          <w:kern w:val="2"/>
          <w:szCs w:val="24"/>
          <w:lang w:eastAsia="zh-TW"/>
        </w:rPr>
        <w:t>取得</w:t>
      </w:r>
      <w:r w:rsidRPr="00551C98">
        <w:rPr>
          <w:rFonts w:hint="eastAsia"/>
          <w:kern w:val="2"/>
          <w:szCs w:val="24"/>
          <w:lang w:eastAsia="zh-TW"/>
        </w:rPr>
        <w:t>$</w:t>
      </w:r>
      <w:r w:rsidRPr="00551C98">
        <w:rPr>
          <w:rFonts w:hint="eastAsia"/>
          <w:kern w:val="2"/>
          <w:szCs w:val="24"/>
          <w:lang w:eastAsia="zh-TW"/>
        </w:rPr>
        <w:t>手機號碼</w:t>
      </w:r>
      <w:r w:rsidRPr="007C27C6">
        <w:rPr>
          <w:kern w:val="2"/>
          <w:szCs w:val="24"/>
          <w:lang w:eastAsia="zh-TW"/>
        </w:rPr>
        <w:t>，</w:t>
      </w:r>
      <w:r w:rsidRPr="007C27C6">
        <w:rPr>
          <w:kern w:val="2"/>
          <w:szCs w:val="24"/>
          <w:lang w:eastAsia="zh-TW"/>
        </w:rPr>
        <w:t>PersonnelData.getByEmployeeID2()</w:t>
      </w:r>
      <w:r w:rsidRPr="00551C98">
        <w:rPr>
          <w:rFonts w:hint="eastAsia"/>
          <w:kern w:val="2"/>
          <w:szCs w:val="24"/>
          <w:lang w:eastAsia="zh-TW"/>
        </w:rPr>
        <w:t>，傳入參數：</w:t>
      </w:r>
      <w:r w:rsidRPr="00551C98">
        <w:rPr>
          <w:kern w:val="2"/>
          <w:szCs w:val="24"/>
          <w:lang w:eastAsia="zh-TW"/>
        </w:rPr>
        <w:t>UnitManager.getEmployeeId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通訊處經理</w:t>
      </w:r>
      <w:r>
        <w:rPr>
          <w:rFonts w:hint="eastAsia"/>
          <w:kern w:val="2"/>
          <w:szCs w:val="24"/>
          <w:lang w:eastAsia="zh-TW"/>
        </w:rPr>
        <w:t>ID)</w:t>
      </w:r>
      <w:r w:rsidRPr="00551C98">
        <w:rPr>
          <w:kern w:val="2"/>
          <w:szCs w:val="24"/>
          <w:lang w:eastAsia="zh-TW"/>
        </w:rPr>
        <w:t>，</w:t>
      </w:r>
      <w:r w:rsidRPr="007C27C6">
        <w:rPr>
          <w:kern w:val="2"/>
          <w:szCs w:val="24"/>
          <w:lang w:eastAsia="zh-TW"/>
        </w:rPr>
        <w:t>取到</w:t>
      </w:r>
      <w:r w:rsidRPr="007C27C6">
        <w:rPr>
          <w:kern w:val="2"/>
          <w:szCs w:val="24"/>
          <w:lang w:eastAsia="zh-TW"/>
        </w:rPr>
        <w:t>EmployeeDetail.getCellularPhone</w:t>
      </w:r>
      <w:r>
        <w:rPr>
          <w:rFonts w:hint="eastAsia"/>
          <w:kern w:val="2"/>
          <w:szCs w:val="24"/>
          <w:lang w:eastAsia="zh-TW"/>
        </w:rPr>
        <w:t>($</w:t>
      </w:r>
      <w:r>
        <w:rPr>
          <w:rFonts w:hint="eastAsia"/>
          <w:kern w:val="2"/>
          <w:szCs w:val="24"/>
          <w:lang w:eastAsia="zh-TW"/>
        </w:rPr>
        <w:t>通訊處經理手機</w:t>
      </w:r>
      <w:r>
        <w:rPr>
          <w:rFonts w:hint="eastAsia"/>
          <w:kern w:val="2"/>
          <w:szCs w:val="24"/>
          <w:lang w:eastAsia="zh-TW"/>
        </w:rPr>
        <w:t>)</w:t>
      </w:r>
    </w:p>
    <w:p w:rsidR="00C80CB0" w:rsidRPr="007C27C6" w:rsidRDefault="00C80CB0" w:rsidP="00C80CB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通訊處經理手機是否正確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kern w:val="2"/>
          <w:szCs w:val="24"/>
          <w:lang w:eastAsia="zh-TW"/>
        </w:rPr>
        <w:t>CALL AA_Z7Z001.checkPhoneNO</w:t>
      </w:r>
      <w:r>
        <w:rPr>
          <w:rFonts w:hint="eastAsia"/>
          <w:kern w:val="2"/>
          <w:szCs w:val="24"/>
          <w:lang w:eastAsia="zh-TW"/>
        </w:rPr>
        <w:t>，傳入：</w:t>
      </w:r>
      <w:r w:rsidRPr="00EF0CD9">
        <w:rPr>
          <w:rFonts w:hint="eastAsia"/>
          <w:kern w:val="2"/>
          <w:szCs w:val="24"/>
          <w:lang w:eastAsia="zh-TW"/>
        </w:rPr>
        <w:t>$</w:t>
      </w:r>
      <w:r w:rsidRPr="00EF0CD9">
        <w:rPr>
          <w:rFonts w:hint="eastAsia"/>
          <w:kern w:val="2"/>
          <w:szCs w:val="24"/>
          <w:lang w:eastAsia="zh-TW"/>
        </w:rPr>
        <w:t>通訊處經理手機</w:t>
      </w:r>
      <w:r w:rsidRPr="00EF0CD9">
        <w:rPr>
          <w:rFonts w:hint="eastAsia"/>
          <w:kern w:val="2"/>
          <w:szCs w:val="24"/>
          <w:lang w:eastAsia="zh-TW"/>
        </w:rPr>
        <w:t>)</w:t>
      </w:r>
    </w:p>
    <w:p w:rsidR="00C80CB0" w:rsidRPr="00080E93" w:rsidRDefault="00C80CB0" w:rsidP="00C80CB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若檢查正確，</w:t>
      </w:r>
      <w:r w:rsidRPr="00080E93">
        <w:rPr>
          <w:rFonts w:hint="eastAsia"/>
        </w:rPr>
        <w:t>發送簡訊給保戶，</w:t>
      </w:r>
      <w:r w:rsidRPr="00080E93">
        <w:rPr>
          <w:rFonts w:hint="eastAsia"/>
        </w:rPr>
        <w:t>ZZ_M0Z001.</w:t>
      </w:r>
      <w:r w:rsidRPr="00080E93">
        <w:t>insert_DTZZM001</w:t>
      </w:r>
    </w:p>
    <w:tbl>
      <w:tblPr>
        <w:tblW w:w="8351" w:type="dxa"/>
        <w:tblInd w:w="21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1275"/>
        <w:gridCol w:w="567"/>
        <w:gridCol w:w="4395"/>
      </w:tblGrid>
      <w:tr w:rsidR="00C80CB0" w:rsidRPr="00080E93" w:rsidTr="008C29DD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6A3D2A" w:rsidRDefault="00C80CB0" w:rsidP="008C29D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2E3268" w:rsidRDefault="00C80CB0" w:rsidP="008C29DD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2E3268">
              <w:rPr>
                <w:kern w:val="2"/>
              </w:rPr>
              <w:t>輸入參數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F7546F" w:rsidRDefault="00C80CB0" w:rsidP="008C29D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F7546F" w:rsidRDefault="00C80CB0" w:rsidP="008C29D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長度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D265B2" w:rsidRDefault="00C80CB0" w:rsidP="008C29D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D265B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D265B2">
              <w:rPr>
                <w:rFonts w:ascii="新細明體" w:hAnsi="新細明體"/>
                <w:sz w:val="20"/>
                <w:szCs w:val="20"/>
              </w:rPr>
              <w:t>(</w:t>
            </w:r>
            <w:r w:rsidRPr="00D265B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D265B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C80CB0" w:rsidRPr="00080E93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rFonts w:hint="eastAsia"/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交易代號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VAR</w:t>
            </w:r>
            <w:r w:rsidRPr="00080E93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rFonts w:hint="eastAsia"/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080E93">
              <w:rPr>
                <w:rFonts w:ascii="新細明體" w:hAnsi="新細明體" w:hint="eastAsia"/>
                <w:sz w:val="20"/>
                <w:szCs w:val="20"/>
              </w:rPr>
              <w:t>程式名稱</w:t>
            </w:r>
            <w:r>
              <w:rPr>
                <w:rFonts w:ascii="新細明體" w:hAnsi="新細明體" w:hint="eastAsia"/>
                <w:sz w:val="20"/>
                <w:szCs w:val="20"/>
              </w:rPr>
              <w:t>+</w:t>
            </w:r>
            <w:r>
              <w:rPr>
                <w:rFonts w:ascii="新細明體" w:hAnsi="新細明體"/>
                <w:sz w:val="20"/>
                <w:szCs w:val="20"/>
              </w:rPr>
              <w:t>”</w:t>
            </w:r>
            <w:r>
              <w:rPr>
                <w:rFonts w:ascii="新細明體" w:hAnsi="新細明體" w:hint="eastAsia"/>
                <w:sz w:val="20"/>
                <w:szCs w:val="20"/>
              </w:rPr>
              <w:t>C</w:t>
            </w:r>
            <w:r>
              <w:rPr>
                <w:rFonts w:ascii="新細明體" w:hAnsi="新細明體"/>
                <w:sz w:val="20"/>
                <w:szCs w:val="20"/>
              </w:rPr>
              <w:t>”</w:t>
            </w:r>
          </w:p>
        </w:tc>
      </w:tr>
      <w:tr w:rsidR="00C80CB0" w:rsidRPr="00080E93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rFonts w:hint="eastAsia"/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通知人員</w:t>
            </w:r>
            <w:r w:rsidRPr="00080E93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sz w:val="20"/>
                <w:szCs w:val="20"/>
              </w:rPr>
            </w:pPr>
            <w:r w:rsidRPr="00080E93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sz w:val="20"/>
                <w:szCs w:val="20"/>
              </w:rPr>
            </w:pPr>
            <w:r w:rsidRPr="00080E93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3F4E56">
              <w:rPr>
                <w:rFonts w:ascii="新細明體" w:hAnsi="新細明體"/>
                <w:sz w:val="20"/>
                <w:szCs w:val="20"/>
              </w:rPr>
              <w:t>UnitManager.getEmployeeId</w:t>
            </w:r>
          </w:p>
        </w:tc>
      </w:tr>
      <w:tr w:rsidR="00C80CB0" w:rsidRPr="00080E93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rFonts w:hint="eastAsia"/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訊息內容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sz w:val="20"/>
                <w:szCs w:val="20"/>
              </w:rPr>
            </w:pPr>
            <w:r w:rsidRPr="00080E93">
              <w:rPr>
                <w:sz w:val="20"/>
                <w:szCs w:val="20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rFonts w:hint="eastAsia"/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160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7C27C6">
              <w:rPr>
                <w:rFonts w:ascii="新細明體" w:hAnsi="新細明體"/>
                <w:sz w:val="20"/>
                <w:szCs w:val="20"/>
              </w:rPr>
              <w:t>單位同仁</w:t>
            </w:r>
            <w:r>
              <w:rPr>
                <w:rFonts w:ascii="新細明體" w:hAnsi="新細明體" w:hint="eastAsia"/>
                <w:sz w:val="20"/>
                <w:szCs w:val="20"/>
              </w:rPr>
              <w:t>+I010.送件人+</w:t>
            </w:r>
            <w:r w:rsidRPr="007C27C6">
              <w:rPr>
                <w:rFonts w:ascii="新細明體" w:hAnsi="新細明體"/>
                <w:sz w:val="20"/>
                <w:szCs w:val="20"/>
              </w:rPr>
              <w:t>為保戶</w:t>
            </w:r>
            <w:r>
              <w:rPr>
                <w:rFonts w:ascii="新細明體" w:hAnsi="新細明體" w:hint="eastAsia"/>
                <w:sz w:val="20"/>
                <w:szCs w:val="20"/>
              </w:rPr>
              <w:t>+I001.事故者姓名 +</w:t>
            </w:r>
            <w:r w:rsidRPr="007C27C6">
              <w:rPr>
                <w:rFonts w:ascii="新細明體" w:hAnsi="新細明體"/>
                <w:sz w:val="20"/>
                <w:szCs w:val="20"/>
              </w:rPr>
              <w:t>申請理賠預付金（檔案編號：</w:t>
            </w:r>
            <w:r w:rsidRPr="00F00E09">
              <w:rPr>
                <w:rFonts w:ascii="新細明體" w:hAnsi="新細明體" w:hint="eastAsia"/>
                <w:sz w:val="20"/>
                <w:szCs w:val="20"/>
              </w:rPr>
              <w:t>００００００００００００００</w:t>
            </w:r>
            <w:r w:rsidRPr="007C27C6">
              <w:rPr>
                <w:rFonts w:ascii="新細明體" w:hAnsi="新細明體"/>
                <w:sz w:val="20"/>
                <w:szCs w:val="20"/>
              </w:rPr>
              <w:t>）</w:t>
            </w:r>
            <w:r w:rsidR="00287C13" w:rsidRPr="007543E5">
              <w:rPr>
                <w:rFonts w:ascii="新細明體" w:hAnsi="新細明體"/>
                <w:sz w:val="20"/>
                <w:szCs w:val="20"/>
              </w:rPr>
              <w:t>預付金申請逾15天尚未結案，請提醒同仁盡快協助保戶提出理賠申請。</w:t>
            </w:r>
          </w:p>
          <w:p w:rsidR="00C80CB0" w:rsidRPr="00080E93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080E93">
              <w:rPr>
                <w:rFonts w:ascii="新細明體" w:hAnsi="新細明體" w:hint="eastAsia"/>
                <w:sz w:val="20"/>
                <w:szCs w:val="20"/>
              </w:rPr>
              <w:t>※檔案編號為</w:t>
            </w:r>
            <w:r w:rsidRPr="00080E93">
              <w:rPr>
                <w:rFonts w:ascii="新細明體" w:hAnsi="新細明體"/>
                <w:sz w:val="20"/>
                <w:szCs w:val="20"/>
              </w:rPr>
              <w:t>DTAAI010</w:t>
            </w:r>
            <w:r w:rsidRPr="00080E93">
              <w:rPr>
                <w:rFonts w:ascii="新細明體" w:hAnsi="新細明體" w:hint="eastAsia"/>
                <w:sz w:val="20"/>
                <w:szCs w:val="20"/>
              </w:rPr>
              <w:t>的檔案號碼</w:t>
            </w:r>
          </w:p>
        </w:tc>
      </w:tr>
      <w:tr w:rsidR="00C80CB0" w:rsidRPr="00080E93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618BD" w:rsidRDefault="00C80CB0" w:rsidP="008C29DD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AC43DC" w:rsidRDefault="00C80CB0" w:rsidP="008C29DD">
            <w:pPr>
              <w:rPr>
                <w:rFonts w:hint="eastAsia"/>
                <w:sz w:val="20"/>
                <w:szCs w:val="20"/>
              </w:rPr>
            </w:pPr>
            <w:r w:rsidRPr="00AC43DC">
              <w:rPr>
                <w:rFonts w:hint="eastAsia"/>
                <w:sz w:val="20"/>
                <w:szCs w:val="20"/>
              </w:rPr>
              <w:t>手機號碼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sz w:val="20"/>
                <w:szCs w:val="20"/>
              </w:rPr>
            </w:pPr>
            <w:r w:rsidRPr="00080E93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sz w:val="20"/>
                <w:szCs w:val="20"/>
              </w:rPr>
            </w:pPr>
            <w:r w:rsidRPr="00080E93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9F2D42">
              <w:rPr>
                <w:rFonts w:ascii="新細明體" w:hAnsi="新細明體" w:hint="eastAsia"/>
                <w:sz w:val="20"/>
                <w:szCs w:val="20"/>
              </w:rPr>
              <w:t>$通訊處經理手機</w:t>
            </w:r>
          </w:p>
        </w:tc>
      </w:tr>
      <w:tr w:rsidR="00C80CB0" w:rsidRPr="00080E93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A3D2A" w:rsidRDefault="00C80CB0" w:rsidP="008C29DD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2E3268" w:rsidRDefault="00C80CB0" w:rsidP="008C29DD">
            <w:pPr>
              <w:rPr>
                <w:rFonts w:hint="eastAsia"/>
                <w:sz w:val="20"/>
                <w:szCs w:val="20"/>
              </w:rPr>
            </w:pPr>
            <w:r w:rsidRPr="002E3268">
              <w:rPr>
                <w:rFonts w:hint="eastAsia"/>
                <w:sz w:val="20"/>
                <w:szCs w:val="20"/>
              </w:rPr>
              <w:t>輸入人員</w:t>
            </w:r>
            <w:r w:rsidRPr="002E3268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F7546F" w:rsidRDefault="00C80CB0" w:rsidP="008C29DD">
            <w:pPr>
              <w:rPr>
                <w:sz w:val="20"/>
                <w:szCs w:val="20"/>
              </w:rPr>
            </w:pPr>
            <w:r w:rsidRPr="00F7546F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F7546F" w:rsidRDefault="00C80CB0" w:rsidP="008C29DD">
            <w:pPr>
              <w:rPr>
                <w:sz w:val="20"/>
                <w:szCs w:val="20"/>
              </w:rPr>
            </w:pPr>
            <w:r w:rsidRPr="00F7546F">
              <w:rPr>
                <w:sz w:val="20"/>
                <w:szCs w:val="20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182040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AAI010.</w:t>
            </w:r>
            <w:hyperlink r:id="rId19" w:history="1">
              <w:r w:rsidRPr="00182040">
                <w:t xml:space="preserve"> </w:t>
              </w:r>
              <w:r w:rsidRPr="005C7C6E">
                <w:rPr>
                  <w:rFonts w:ascii="新細明體" w:hAnsi="新細明體"/>
                  <w:sz w:val="20"/>
                  <w:szCs w:val="20"/>
                </w:rPr>
                <w:t>APLY_EMP_ID</w:t>
              </w:r>
              <w:r w:rsidRPr="00024217">
                <w:rPr>
                  <w:rFonts w:ascii="新細明體" w:hAnsi="新細明體"/>
                  <w:sz w:val="20"/>
                  <w:szCs w:val="20"/>
                </w:rPr>
                <w:t xml:space="preserve"> </w:t>
              </w:r>
            </w:hyperlink>
          </w:p>
        </w:tc>
      </w:tr>
      <w:tr w:rsidR="00C80CB0" w:rsidRPr="00080E93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numPr>
                <w:ilvl w:val="0"/>
                <w:numId w:val="29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sz w:val="20"/>
                <w:szCs w:val="20"/>
              </w:rPr>
            </w:pPr>
            <w:r w:rsidRPr="00080E93">
              <w:rPr>
                <w:rFonts w:hint="eastAsia"/>
                <w:sz w:val="20"/>
                <w:szCs w:val="20"/>
              </w:rPr>
              <w:t>輸入日期時間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sz w:val="20"/>
                <w:szCs w:val="20"/>
              </w:rPr>
            </w:pPr>
            <w:r w:rsidRPr="00080E93">
              <w:rPr>
                <w:sz w:val="20"/>
                <w:szCs w:val="20"/>
              </w:rPr>
              <w:t>TIMESTAMP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080E93">
              <w:rPr>
                <w:rFonts w:ascii="新細明體" w:hAnsi="新細明體"/>
                <w:sz w:val="20"/>
                <w:szCs w:val="20"/>
              </w:rPr>
              <w:t>DATE.getDBTimeStamp()</w:t>
            </w:r>
          </w:p>
        </w:tc>
      </w:tr>
    </w:tbl>
    <w:p w:rsidR="00C80CB0" w:rsidRPr="00080E93" w:rsidRDefault="00C80CB0" w:rsidP="00C80CB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80CB0" w:rsidRPr="00080E93" w:rsidRDefault="00C80CB0" w:rsidP="00C80CB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80E93">
        <w:rPr>
          <w:rFonts w:hint="eastAsia"/>
          <w:lang w:eastAsia="zh-TW"/>
        </w:rPr>
        <w:t>記錄傳送記錄</w:t>
      </w:r>
      <w:r w:rsidRPr="00080E93">
        <w:rPr>
          <w:rFonts w:hint="eastAsia"/>
          <w:lang w:eastAsia="zh-TW"/>
        </w:rPr>
        <w:t>(DTAAZ700)</w:t>
      </w:r>
    </w:p>
    <w:p w:rsidR="00C80CB0" w:rsidRPr="00080E93" w:rsidRDefault="00C80CB0" w:rsidP="00C80CB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80E93">
        <w:rPr>
          <w:rFonts w:hint="eastAsia"/>
        </w:rPr>
        <w:t>CALL</w:t>
      </w:r>
      <w:r w:rsidRPr="00080E93">
        <w:rPr>
          <w:rFonts w:hint="eastAsia"/>
          <w:kern w:val="2"/>
          <w:szCs w:val="24"/>
          <w:lang w:eastAsia="zh-TW"/>
        </w:rPr>
        <w:t xml:space="preserve"> AA_Z7Z000.</w:t>
      </w:r>
      <w:r w:rsidRPr="00080E93">
        <w:rPr>
          <w:rFonts w:hint="eastAsia"/>
        </w:rPr>
        <w:t xml:space="preserve"> insertDTAAZ700</w:t>
      </w:r>
    </w:p>
    <w:p w:rsidR="00C80CB0" w:rsidRPr="00080E93" w:rsidRDefault="00C80CB0" w:rsidP="00C80CB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80E93">
        <w:rPr>
          <w:rFonts w:hint="eastAsia"/>
          <w:lang w:eastAsia="zh-TW"/>
        </w:rPr>
        <w:t>傳入參數：</w:t>
      </w:r>
    </w:p>
    <w:tbl>
      <w:tblPr>
        <w:tblW w:w="6509" w:type="dxa"/>
        <w:tblInd w:w="39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C80CB0" w:rsidRPr="00080E93" w:rsidTr="008C29DD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6A3D2A" w:rsidRDefault="00C80CB0" w:rsidP="008C29D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6A3D2A" w:rsidRDefault="00C80CB0" w:rsidP="008C29DD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A3D2A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6A3D2A" w:rsidRDefault="00C80CB0" w:rsidP="008C29D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A3D2A">
              <w:rPr>
                <w:rFonts w:ascii="新細明體" w:hAnsi="新細明體"/>
                <w:sz w:val="20"/>
                <w:szCs w:val="20"/>
              </w:rPr>
              <w:t>(</w:t>
            </w:r>
            <w:r w:rsidRPr="006A3D2A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A3D2A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C80CB0" w:rsidRPr="00080E93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2E3268" w:rsidRDefault="00C80CB0" w:rsidP="008C29DD">
            <w:pPr>
              <w:numPr>
                <w:ilvl w:val="0"/>
                <w:numId w:val="3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F7546F" w:rsidRDefault="00C80CB0" w:rsidP="008C29DD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F7546F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F7546F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C80CB0" w:rsidRPr="00080E93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numPr>
                <w:ilvl w:val="0"/>
                <w:numId w:val="3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080E93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C80CB0" w:rsidRPr="00080E93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numPr>
                <w:ilvl w:val="0"/>
                <w:numId w:val="3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080E93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080E93">
              <w:rPr>
                <w:rFonts w:ascii="新細明體" w:hAnsi="新細明體"/>
                <w:sz w:val="20"/>
                <w:szCs w:val="20"/>
              </w:rPr>
              <w:t>‘</w:t>
            </w:r>
            <w:r w:rsidRPr="00080E93">
              <w:rPr>
                <w:rFonts w:ascii="新細明體" w:hAnsi="新細明體" w:hint="eastAsia"/>
                <w:sz w:val="20"/>
                <w:szCs w:val="20"/>
              </w:rPr>
              <w:t>8</w:t>
            </w:r>
            <w:r w:rsidRPr="00080E93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C80CB0" w:rsidRPr="00080E93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numPr>
                <w:ilvl w:val="0"/>
                <w:numId w:val="30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080E93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080E93" w:rsidRDefault="00C80CB0" w:rsidP="008C29DD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080E93">
              <w:rPr>
                <w:rFonts w:eastAsia="細明體"/>
                <w:bCs/>
                <w:sz w:val="20"/>
                <w:szCs w:val="20"/>
              </w:rPr>
              <w:t>‘AA</w:t>
            </w:r>
            <w:r w:rsidRPr="00080E93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080E93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C80CB0" w:rsidRDefault="00C80CB0" w:rsidP="00C80CB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AC1F00">
        <w:rPr>
          <w:rFonts w:hint="eastAsia"/>
          <w:kern w:val="2"/>
          <w:szCs w:val="24"/>
          <w:lang w:eastAsia="zh-TW"/>
        </w:rPr>
        <w:t>若查無通訊處經理資料</w:t>
      </w:r>
      <w:r>
        <w:rPr>
          <w:rFonts w:hint="eastAsia"/>
          <w:kern w:val="2"/>
          <w:szCs w:val="24"/>
          <w:lang w:eastAsia="zh-TW"/>
        </w:rPr>
        <w:t>，或檢查錯誤：</w:t>
      </w:r>
    </w:p>
    <w:p w:rsidR="00C80CB0" w:rsidRPr="006D42F2" w:rsidRDefault="00C80CB0" w:rsidP="00C80CB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 insertDTAAZ700</w:t>
      </w:r>
    </w:p>
    <w:p w:rsidR="00C80CB0" w:rsidRPr="006D42F2" w:rsidRDefault="00C80CB0" w:rsidP="00C80CB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輸入參數：</w:t>
      </w:r>
    </w:p>
    <w:tbl>
      <w:tblPr>
        <w:tblW w:w="6509" w:type="dxa"/>
        <w:tblInd w:w="25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C80CB0" w:rsidRPr="006D42F2" w:rsidTr="008C29DD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6A3D2A" w:rsidRDefault="00C80CB0" w:rsidP="008C29D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A3D2A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2E3268" w:rsidRDefault="00C80CB0" w:rsidP="008C29DD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2E3268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F7546F" w:rsidRDefault="00C80CB0" w:rsidP="008C29D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F7546F">
              <w:rPr>
                <w:rFonts w:ascii="新細明體" w:hAnsi="新細明體"/>
                <w:sz w:val="20"/>
                <w:szCs w:val="20"/>
              </w:rPr>
              <w:t>(</w:t>
            </w:r>
            <w:r w:rsidRPr="00F7546F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F7546F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C80CB0" w:rsidRPr="006D42F2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numPr>
                <w:ilvl w:val="0"/>
                <w:numId w:val="3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C80CB0" w:rsidRPr="006D42F2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A3D2A" w:rsidRDefault="00C80CB0" w:rsidP="008C29DD">
            <w:pPr>
              <w:numPr>
                <w:ilvl w:val="0"/>
                <w:numId w:val="3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2E3268" w:rsidRDefault="00C80CB0" w:rsidP="008C29DD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2E3268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F7546F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C80CB0" w:rsidRPr="006D42F2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numPr>
                <w:ilvl w:val="0"/>
                <w:numId w:val="3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C80CB0" w:rsidRPr="006D42F2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numPr>
                <w:ilvl w:val="0"/>
                <w:numId w:val="32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C80CB0" w:rsidRDefault="00C80CB0" w:rsidP="00C80CB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執行過程中發生錯誤：</w:t>
      </w:r>
    </w:p>
    <w:p w:rsidR="00C80CB0" w:rsidRPr="006D42F2" w:rsidRDefault="00C80CB0" w:rsidP="00C80CB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記錄錯誤件數</w:t>
      </w:r>
      <w:r w:rsidRPr="006D42F2">
        <w:rPr>
          <w:rFonts w:hint="eastAsia"/>
          <w:kern w:val="2"/>
          <w:szCs w:val="24"/>
          <w:lang w:eastAsia="zh-TW"/>
        </w:rPr>
        <w:t xml:space="preserve"> </w:t>
      </w:r>
    </w:p>
    <w:p w:rsidR="00C80CB0" w:rsidRPr="006D42F2" w:rsidRDefault="00C80CB0" w:rsidP="00C80CB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繼續執行，錯誤那筆寫入LOG</w:t>
      </w:r>
    </w:p>
    <w:p w:rsidR="00C80CB0" w:rsidRPr="006D42F2" w:rsidRDefault="00C80CB0" w:rsidP="00C80CB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</w:rPr>
        <w:t>CALL insertDTAAZ700</w:t>
      </w:r>
    </w:p>
    <w:p w:rsidR="00C80CB0" w:rsidRPr="006D42F2" w:rsidRDefault="00C80CB0" w:rsidP="00C80CB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D42F2">
        <w:rPr>
          <w:rFonts w:hint="eastAsia"/>
          <w:lang w:eastAsia="zh-TW"/>
        </w:rPr>
        <w:t>輸入參數：</w:t>
      </w:r>
    </w:p>
    <w:tbl>
      <w:tblPr>
        <w:tblW w:w="6509" w:type="dxa"/>
        <w:tblInd w:w="37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"/>
        <w:gridCol w:w="1436"/>
        <w:gridCol w:w="4395"/>
      </w:tblGrid>
      <w:tr w:rsidR="00C80CB0" w:rsidRPr="006D42F2" w:rsidTr="008C29DD">
        <w:trPr>
          <w:trHeight w:val="28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6D42F2" w:rsidRDefault="00C80CB0" w:rsidP="008C29D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6D42F2" w:rsidRDefault="00C80CB0" w:rsidP="008C29DD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6D42F2">
              <w:rPr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0CB0" w:rsidRPr="006D42F2" w:rsidRDefault="00C80CB0" w:rsidP="008C29D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D42F2">
              <w:rPr>
                <w:rFonts w:ascii="新細明體" w:hAnsi="新細明體" w:hint="eastAsia"/>
                <w:sz w:val="20"/>
                <w:szCs w:val="20"/>
              </w:rPr>
              <w:t>說明</w:t>
            </w:r>
            <w:r w:rsidRPr="006D42F2">
              <w:rPr>
                <w:rFonts w:ascii="新細明體" w:hAnsi="新細明體"/>
                <w:sz w:val="20"/>
                <w:szCs w:val="20"/>
              </w:rPr>
              <w:t>(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 w:rsidRPr="006D42F2">
              <w:rPr>
                <w:rFonts w:ascii="新細明體" w:hAnsi="新細明體"/>
                <w:sz w:val="20"/>
                <w:szCs w:val="20"/>
              </w:rPr>
              <w:t>)</w:t>
            </w:r>
          </w:p>
        </w:tc>
      </w:tr>
      <w:tr w:rsidR="00C80CB0" w:rsidRPr="006D42F2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numPr>
                <w:ilvl w:val="0"/>
                <w:numId w:val="3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C80CB0" w:rsidRPr="006D42F2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A3D2A" w:rsidRDefault="00C80CB0" w:rsidP="008C29DD">
            <w:pPr>
              <w:numPr>
                <w:ilvl w:val="0"/>
                <w:numId w:val="3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2E3268" w:rsidRDefault="00C80CB0" w:rsidP="008C29DD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2E3268">
              <w:rPr>
                <w:rFonts w:ascii="新細明體" w:hAnsi="新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F7546F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F7546F">
              <w:rPr>
                <w:rFonts w:ascii="新細明體" w:hAnsi="新細明體" w:hint="eastAsia"/>
                <w:sz w:val="20"/>
                <w:szCs w:val="20"/>
              </w:rPr>
              <w:t>空白</w:t>
            </w:r>
          </w:p>
        </w:tc>
      </w:tr>
      <w:tr w:rsidR="00C80CB0" w:rsidRPr="006D42F2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numPr>
                <w:ilvl w:val="0"/>
                <w:numId w:val="3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ascii="新細明體" w:hAnsi="新細明體"/>
                <w:sz w:val="20"/>
                <w:szCs w:val="20"/>
              </w:rPr>
              <w:t>‘</w:t>
            </w:r>
            <w:r w:rsidRPr="006D42F2">
              <w:rPr>
                <w:rFonts w:ascii="新細明體" w:hAnsi="新細明體" w:hint="eastAsia"/>
                <w:sz w:val="20"/>
                <w:szCs w:val="20"/>
              </w:rPr>
              <w:t>X</w:t>
            </w:r>
            <w:r w:rsidRPr="006D42F2">
              <w:rPr>
                <w:rFonts w:ascii="新細明體" w:hAnsi="新細明體"/>
                <w:sz w:val="20"/>
                <w:szCs w:val="20"/>
              </w:rPr>
              <w:t>’</w:t>
            </w:r>
          </w:p>
        </w:tc>
      </w:tr>
      <w:tr w:rsidR="00C80CB0" w:rsidRPr="006D42F2" w:rsidTr="008C29DD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numPr>
                <w:ilvl w:val="0"/>
                <w:numId w:val="33"/>
              </w:num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6D42F2">
              <w:rPr>
                <w:rFonts w:ascii="新細明體" w:hAnsi="新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CB0" w:rsidRPr="006D42F2" w:rsidRDefault="00C80CB0" w:rsidP="008C29DD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  <w:r w:rsidRPr="006D42F2">
              <w:rPr>
                <w:rFonts w:eastAsia="細明體"/>
                <w:bCs/>
                <w:sz w:val="20"/>
                <w:szCs w:val="20"/>
              </w:rPr>
              <w:t>‘AA</w:t>
            </w:r>
            <w:r w:rsidRPr="006D42F2">
              <w:rPr>
                <w:rFonts w:eastAsia="細明體" w:hint="eastAsia"/>
                <w:bCs/>
                <w:sz w:val="20"/>
                <w:szCs w:val="20"/>
              </w:rPr>
              <w:t>Z7_B100</w:t>
            </w:r>
            <w:r w:rsidRPr="006D42F2">
              <w:rPr>
                <w:rFonts w:eastAsia="細明體"/>
                <w:bCs/>
                <w:sz w:val="20"/>
                <w:szCs w:val="20"/>
              </w:rPr>
              <w:t>’</w:t>
            </w:r>
          </w:p>
        </w:tc>
      </w:tr>
    </w:tbl>
    <w:p w:rsidR="002444CE" w:rsidRPr="007543E5" w:rsidRDefault="002444CE" w:rsidP="007543E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A13DDE" w:rsidRPr="006D42F2" w:rsidRDefault="00A13DDE" w:rsidP="006B0EB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紀錄總</w:t>
      </w:r>
      <w:r w:rsidRPr="006D42F2"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 w:rsidRPr="006D42F2">
        <w:rPr>
          <w:rFonts w:ascii="新細明體" w:hAnsi="新細明體" w:hint="eastAsia"/>
          <w:bCs/>
          <w:lang w:eastAsia="zh-TW"/>
        </w:rPr>
        <w:t xml:space="preserve">CALL </w:t>
      </w:r>
      <w:r w:rsidRPr="006D42F2">
        <w:rPr>
          <w:rFonts w:hint="eastAsia"/>
          <w:kern w:val="2"/>
          <w:szCs w:val="24"/>
          <w:lang w:eastAsia="zh-TW"/>
        </w:rPr>
        <w:t>批次作業件數紀錄模組</w:t>
      </w:r>
      <w:r w:rsidRPr="006D42F2">
        <w:rPr>
          <w:rFonts w:hint="eastAsia"/>
          <w:kern w:val="2"/>
          <w:szCs w:val="24"/>
          <w:lang w:eastAsia="zh-TW"/>
        </w:rPr>
        <w:t>CountManager.jav</w:t>
      </w:r>
      <w:r w:rsidRPr="006D42F2">
        <w:rPr>
          <w:rFonts w:ascii="新細明體" w:hAnsi="新細明體" w:hint="eastAsia"/>
          <w:kern w:val="2"/>
          <w:szCs w:val="24"/>
          <w:lang w:eastAsia="zh-TW"/>
        </w:rPr>
        <w:t>a</w:t>
      </w:r>
      <w:r w:rsidRPr="006D42F2"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A13DDE" w:rsidRPr="006D42F2" w:rsidRDefault="00A13DDE" w:rsidP="0075750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D42F2">
        <w:rPr>
          <w:rFonts w:hint="eastAsia"/>
          <w:kern w:val="2"/>
          <w:szCs w:val="24"/>
          <w:lang w:eastAsia="zh-TW"/>
        </w:rPr>
        <w:t>記錄成功件數</w:t>
      </w:r>
    </w:p>
    <w:p w:rsidR="000E4A5B" w:rsidRPr="007543E5" w:rsidRDefault="000E4A5B" w:rsidP="000E4A5B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E4A5B" w:rsidRPr="007543E5" w:rsidRDefault="000E4A5B" w:rsidP="000E4A5B">
      <w:pPr>
        <w:pStyle w:val="Tabletext"/>
        <w:keepLines w:val="0"/>
        <w:numPr>
          <w:ilvl w:val="0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7543E5">
        <w:rPr>
          <w:rFonts w:hint="eastAsia"/>
          <w:kern w:val="2"/>
          <w:szCs w:val="24"/>
          <w:lang w:eastAsia="zh-TW"/>
        </w:rPr>
        <w:t>簡訊發送時間點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669"/>
        <w:gridCol w:w="1670"/>
        <w:gridCol w:w="1670"/>
        <w:gridCol w:w="1390"/>
        <w:gridCol w:w="1390"/>
        <w:gridCol w:w="1391"/>
      </w:tblGrid>
      <w:tr w:rsidR="008210F0" w:rsidRPr="007543E5" w:rsidTr="0032114F">
        <w:tc>
          <w:tcPr>
            <w:tcW w:w="1526" w:type="dxa"/>
            <w:vMerge w:val="restart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訊息類型</w:t>
            </w:r>
          </w:p>
        </w:tc>
        <w:tc>
          <w:tcPr>
            <w:tcW w:w="5009" w:type="dxa"/>
            <w:gridSpan w:val="3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發送對象客戶</w:t>
            </w:r>
          </w:p>
        </w:tc>
        <w:tc>
          <w:tcPr>
            <w:tcW w:w="4171" w:type="dxa"/>
            <w:gridSpan w:val="3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發送對象送件人</w:t>
            </w:r>
          </w:p>
        </w:tc>
      </w:tr>
      <w:tr w:rsidR="008210F0" w:rsidRPr="007543E5" w:rsidTr="0032114F">
        <w:tc>
          <w:tcPr>
            <w:tcW w:w="1526" w:type="dxa"/>
            <w:vMerge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</w:p>
        </w:tc>
        <w:tc>
          <w:tcPr>
            <w:tcW w:w="1669" w:type="dxa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一般</w:t>
            </w:r>
          </w:p>
        </w:tc>
        <w:tc>
          <w:tcPr>
            <w:tcW w:w="1670" w:type="dxa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保代</w:t>
            </w:r>
          </w:p>
        </w:tc>
        <w:tc>
          <w:tcPr>
            <w:tcW w:w="1670" w:type="dxa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團險</w:t>
            </w:r>
          </w:p>
        </w:tc>
        <w:tc>
          <w:tcPr>
            <w:tcW w:w="1390" w:type="dxa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一般</w:t>
            </w:r>
          </w:p>
        </w:tc>
        <w:tc>
          <w:tcPr>
            <w:tcW w:w="1390" w:type="dxa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保代</w:t>
            </w:r>
          </w:p>
        </w:tc>
        <w:tc>
          <w:tcPr>
            <w:tcW w:w="1391" w:type="dxa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團險</w:t>
            </w:r>
          </w:p>
        </w:tc>
      </w:tr>
      <w:tr w:rsidR="008210F0" w:rsidRPr="007543E5" w:rsidTr="0032114F">
        <w:tc>
          <w:tcPr>
            <w:tcW w:w="1526" w:type="dxa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</w:t>
            </w:r>
          </w:p>
        </w:tc>
        <w:tc>
          <w:tcPr>
            <w:tcW w:w="1669" w:type="dxa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670" w:type="dxa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670" w:type="dxa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390" w:type="dxa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390" w:type="dxa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391" w:type="dxa"/>
            <w:shd w:val="clear" w:color="auto" w:fill="auto"/>
          </w:tcPr>
          <w:p w:rsidR="008210F0" w:rsidRPr="007543E5" w:rsidRDefault="008210F0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</w:tr>
      <w:tr w:rsidR="00B06B17" w:rsidRPr="007543E5" w:rsidTr="0032114F">
        <w:tc>
          <w:tcPr>
            <w:tcW w:w="1526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補全</w:t>
            </w:r>
          </w:p>
        </w:tc>
        <w:tc>
          <w:tcPr>
            <w:tcW w:w="1669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輸入當晚</w:t>
            </w:r>
          </w:p>
        </w:tc>
        <w:tc>
          <w:tcPr>
            <w:tcW w:w="1670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輸入當晚</w:t>
            </w:r>
          </w:p>
        </w:tc>
        <w:tc>
          <w:tcPr>
            <w:tcW w:w="1670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輸入當晚</w:t>
            </w:r>
          </w:p>
        </w:tc>
        <w:tc>
          <w:tcPr>
            <w:tcW w:w="1390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390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391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B06B17" w:rsidRPr="007543E5" w:rsidTr="0032114F">
        <w:tc>
          <w:tcPr>
            <w:tcW w:w="1526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(部分)結案</w:t>
            </w:r>
          </w:p>
        </w:tc>
        <w:tc>
          <w:tcPr>
            <w:tcW w:w="1669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當日給付</w:t>
            </w:r>
            <w:r w:rsidR="00475618"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(非現金件)</w:t>
            </w: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: 付款當晚</w:t>
            </w:r>
          </w:p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隔日給付: 付款當天中午</w:t>
            </w:r>
          </w:p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支票件: 付款隔晚</w:t>
            </w:r>
          </w:p>
          <w:p w:rsidR="00475618" w:rsidRPr="007543E5" w:rsidRDefault="00475618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現金件: 覆核</w:t>
            </w:r>
            <w:r w:rsidR="002D27CA"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(52)</w:t>
            </w: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隔日中午</w:t>
            </w:r>
          </w:p>
        </w:tc>
        <w:tc>
          <w:tcPr>
            <w:tcW w:w="1670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當日給付</w:t>
            </w:r>
            <w:r w:rsidR="00475618"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(非現金件)</w:t>
            </w: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: 付款當晚</w:t>
            </w:r>
          </w:p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隔日給付: 付款當天中午</w:t>
            </w:r>
          </w:p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支票件: 付款隔晚</w:t>
            </w:r>
          </w:p>
          <w:p w:rsidR="00475618" w:rsidRPr="007543E5" w:rsidRDefault="00475618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現金件: 覆核</w:t>
            </w:r>
            <w:r w:rsidR="002D27CA"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(52)</w:t>
            </w: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隔日中午</w:t>
            </w:r>
          </w:p>
        </w:tc>
        <w:tc>
          <w:tcPr>
            <w:tcW w:w="1670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當日給付</w:t>
            </w:r>
            <w:r w:rsidR="00475618"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(非現金件)</w:t>
            </w: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: 付款當晚</w:t>
            </w:r>
          </w:p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隔日給付: 付款當天中午</w:t>
            </w:r>
          </w:p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支票件: 付款隔晚</w:t>
            </w:r>
          </w:p>
          <w:p w:rsidR="00475618" w:rsidRPr="007543E5" w:rsidRDefault="00475618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現金件: 覆核</w:t>
            </w:r>
            <w:r w:rsidR="002D27CA"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(52)</w:t>
            </w: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隔日中午</w:t>
            </w:r>
          </w:p>
        </w:tc>
        <w:tc>
          <w:tcPr>
            <w:tcW w:w="1390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  <w:tc>
          <w:tcPr>
            <w:tcW w:w="1390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結案當晚</w:t>
            </w:r>
          </w:p>
        </w:tc>
        <w:tc>
          <w:tcPr>
            <w:tcW w:w="1391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</w:tr>
      <w:tr w:rsidR="0006563D" w:rsidRPr="007543E5" w:rsidTr="0032114F">
        <w:tc>
          <w:tcPr>
            <w:tcW w:w="1526" w:type="dxa"/>
            <w:shd w:val="clear" w:color="auto" w:fill="auto"/>
          </w:tcPr>
          <w:p w:rsidR="0006563D" w:rsidRPr="007543E5" w:rsidRDefault="0006563D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重起</w:t>
            </w:r>
          </w:p>
        </w:tc>
        <w:tc>
          <w:tcPr>
            <w:tcW w:w="1669" w:type="dxa"/>
            <w:shd w:val="clear" w:color="auto" w:fill="auto"/>
          </w:tcPr>
          <w:p w:rsidR="0006563D" w:rsidRPr="007543E5" w:rsidRDefault="0006563D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670" w:type="dxa"/>
            <w:shd w:val="clear" w:color="auto" w:fill="auto"/>
          </w:tcPr>
          <w:p w:rsidR="0006563D" w:rsidRPr="007543E5" w:rsidRDefault="0006563D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670" w:type="dxa"/>
            <w:shd w:val="clear" w:color="auto" w:fill="auto"/>
          </w:tcPr>
          <w:p w:rsidR="0006563D" w:rsidRPr="007543E5" w:rsidRDefault="0006563D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390" w:type="dxa"/>
            <w:shd w:val="clear" w:color="auto" w:fill="auto"/>
          </w:tcPr>
          <w:p w:rsidR="0006563D" w:rsidRPr="007543E5" w:rsidRDefault="0006563D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390" w:type="dxa"/>
            <w:shd w:val="clear" w:color="auto" w:fill="auto"/>
          </w:tcPr>
          <w:p w:rsidR="0006563D" w:rsidRPr="007543E5" w:rsidRDefault="0006563D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391" w:type="dxa"/>
            <w:shd w:val="clear" w:color="auto" w:fill="auto"/>
          </w:tcPr>
          <w:p w:rsidR="0006563D" w:rsidRPr="007543E5" w:rsidRDefault="0006563D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662B31" w:rsidRPr="007543E5" w:rsidTr="0032114F">
        <w:tc>
          <w:tcPr>
            <w:tcW w:w="1526" w:type="dxa"/>
            <w:shd w:val="clear" w:color="auto" w:fill="auto"/>
          </w:tcPr>
          <w:p w:rsidR="00662B31" w:rsidRPr="007543E5" w:rsidRDefault="00662B31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交查</w:t>
            </w:r>
          </w:p>
        </w:tc>
        <w:tc>
          <w:tcPr>
            <w:tcW w:w="1669" w:type="dxa"/>
            <w:shd w:val="clear" w:color="auto" w:fill="auto"/>
          </w:tcPr>
          <w:p w:rsidR="00662B31" w:rsidRPr="007543E5" w:rsidRDefault="00662B31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第一次晚上</w:t>
            </w:r>
          </w:p>
        </w:tc>
        <w:tc>
          <w:tcPr>
            <w:tcW w:w="1670" w:type="dxa"/>
            <w:shd w:val="clear" w:color="auto" w:fill="auto"/>
          </w:tcPr>
          <w:p w:rsidR="00662B31" w:rsidRPr="007543E5" w:rsidRDefault="00662B31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第一次晚上</w:t>
            </w:r>
          </w:p>
        </w:tc>
        <w:tc>
          <w:tcPr>
            <w:tcW w:w="1670" w:type="dxa"/>
            <w:shd w:val="clear" w:color="auto" w:fill="auto"/>
          </w:tcPr>
          <w:p w:rsidR="00662B31" w:rsidRPr="007543E5" w:rsidRDefault="00662B31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第一次晚上</w:t>
            </w:r>
          </w:p>
        </w:tc>
        <w:tc>
          <w:tcPr>
            <w:tcW w:w="1390" w:type="dxa"/>
            <w:shd w:val="clear" w:color="auto" w:fill="auto"/>
          </w:tcPr>
          <w:p w:rsidR="00662B31" w:rsidRPr="007543E5" w:rsidRDefault="00662B31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390" w:type="dxa"/>
            <w:shd w:val="clear" w:color="auto" w:fill="auto"/>
          </w:tcPr>
          <w:p w:rsidR="00662B31" w:rsidRPr="007543E5" w:rsidRDefault="00662B31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  <w:tc>
          <w:tcPr>
            <w:tcW w:w="1391" w:type="dxa"/>
            <w:shd w:val="clear" w:color="auto" w:fill="auto"/>
          </w:tcPr>
          <w:p w:rsidR="00662B31" w:rsidRPr="007543E5" w:rsidRDefault="00662B31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CC3605" w:rsidRPr="007543E5" w:rsidTr="0032114F">
        <w:tc>
          <w:tcPr>
            <w:tcW w:w="1526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受理超過天數</w:t>
            </w:r>
          </w:p>
        </w:tc>
        <w:tc>
          <w:tcPr>
            <w:tcW w:w="1669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  <w:tc>
          <w:tcPr>
            <w:tcW w:w="1670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  <w:tc>
          <w:tcPr>
            <w:tcW w:w="1670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  <w:tc>
          <w:tcPr>
            <w:tcW w:w="1390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當日晚上</w:t>
            </w:r>
          </w:p>
        </w:tc>
        <w:tc>
          <w:tcPr>
            <w:tcW w:w="1390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當日晚上</w:t>
            </w:r>
          </w:p>
        </w:tc>
        <w:tc>
          <w:tcPr>
            <w:tcW w:w="1391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當日晚上</w:t>
            </w:r>
          </w:p>
        </w:tc>
      </w:tr>
      <w:tr w:rsidR="00CC3605" w:rsidRPr="007543E5" w:rsidTr="0032114F">
        <w:tc>
          <w:tcPr>
            <w:tcW w:w="1526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預付金給付</w:t>
            </w:r>
          </w:p>
        </w:tc>
        <w:tc>
          <w:tcPr>
            <w:tcW w:w="1669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付款當晚</w:t>
            </w:r>
          </w:p>
        </w:tc>
        <w:tc>
          <w:tcPr>
            <w:tcW w:w="1670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付款當晚</w:t>
            </w:r>
          </w:p>
        </w:tc>
        <w:tc>
          <w:tcPr>
            <w:tcW w:w="1670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  <w:tc>
          <w:tcPr>
            <w:tcW w:w="1390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付款當晚</w:t>
            </w:r>
          </w:p>
        </w:tc>
        <w:tc>
          <w:tcPr>
            <w:tcW w:w="1390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  <w:tc>
          <w:tcPr>
            <w:tcW w:w="1391" w:type="dxa"/>
            <w:shd w:val="clear" w:color="auto" w:fill="auto"/>
          </w:tcPr>
          <w:p w:rsidR="00CC3605" w:rsidRPr="007543E5" w:rsidRDefault="00CC3605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</w:tr>
      <w:tr w:rsidR="00B06B17" w:rsidRPr="007543E5" w:rsidTr="0032114F">
        <w:tc>
          <w:tcPr>
            <w:tcW w:w="1526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不給付</w:t>
            </w:r>
          </w:p>
        </w:tc>
        <w:tc>
          <w:tcPr>
            <w:tcW w:w="1669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  <w:tc>
          <w:tcPr>
            <w:tcW w:w="1670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  <w:tc>
          <w:tcPr>
            <w:tcW w:w="1670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  <w:tc>
          <w:tcPr>
            <w:tcW w:w="1390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結案當晚</w:t>
            </w:r>
          </w:p>
        </w:tc>
        <w:tc>
          <w:tcPr>
            <w:tcW w:w="1390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  <w:tc>
          <w:tcPr>
            <w:tcW w:w="1391" w:type="dxa"/>
            <w:shd w:val="clear" w:color="auto" w:fill="auto"/>
          </w:tcPr>
          <w:p w:rsidR="00B06B17" w:rsidRPr="007543E5" w:rsidRDefault="00B06B17" w:rsidP="003211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43E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X</w:t>
            </w:r>
          </w:p>
        </w:tc>
      </w:tr>
    </w:tbl>
    <w:p w:rsidR="000E4A5B" w:rsidRPr="007543E5" w:rsidRDefault="000E4A5B" w:rsidP="000E4A5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sectPr w:rsidR="000E4A5B" w:rsidRPr="007543E5" w:rsidSect="00A870B1">
      <w:pgSz w:w="11906" w:h="16838"/>
      <w:pgMar w:top="1440" w:right="707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F43" w:rsidRDefault="00A47F43" w:rsidP="000C2BA8">
      <w:r>
        <w:separator/>
      </w:r>
    </w:p>
  </w:endnote>
  <w:endnote w:type="continuationSeparator" w:id="0">
    <w:p w:rsidR="00A47F43" w:rsidRDefault="00A47F43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F43" w:rsidRDefault="00A47F43" w:rsidP="000C2BA8">
      <w:r>
        <w:separator/>
      </w:r>
    </w:p>
  </w:footnote>
  <w:footnote w:type="continuationSeparator" w:id="0">
    <w:p w:rsidR="00A47F43" w:rsidRDefault="00A47F43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D86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4871CF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3" w15:restartNumberingAfterBreak="0">
    <w:nsid w:val="12C11F84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66771C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6C047CC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AF306C"/>
    <w:multiLevelType w:val="hybridMultilevel"/>
    <w:tmpl w:val="A8E868FA"/>
    <w:lvl w:ilvl="0" w:tplc="A52E3FB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C759EC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E066D3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CA4064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3D35F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5" w15:restartNumberingAfterBreak="0">
    <w:nsid w:val="431F4720"/>
    <w:multiLevelType w:val="hybridMultilevel"/>
    <w:tmpl w:val="ACE6877C"/>
    <w:lvl w:ilvl="0" w:tplc="27506A04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6184ABD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1E3BAA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300B39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9CD088C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C535582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F50665F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89B0B2A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8BE4714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9B07882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60376933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20C3181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34C2F46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16296B"/>
    <w:multiLevelType w:val="multilevel"/>
    <w:tmpl w:val="67082D16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31" w15:restartNumberingAfterBreak="0">
    <w:nsid w:val="66466A96"/>
    <w:multiLevelType w:val="hybridMultilevel"/>
    <w:tmpl w:val="AFCA80BA"/>
    <w:lvl w:ilvl="0" w:tplc="A90CACF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7404B29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2893968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3DA4A9E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A0D1483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F2D22BE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33"/>
  </w:num>
  <w:num w:numId="7">
    <w:abstractNumId w:val="22"/>
  </w:num>
  <w:num w:numId="8">
    <w:abstractNumId w:val="26"/>
  </w:num>
  <w:num w:numId="9">
    <w:abstractNumId w:val="2"/>
  </w:num>
  <w:num w:numId="10">
    <w:abstractNumId w:val="14"/>
  </w:num>
  <w:num w:numId="11">
    <w:abstractNumId w:val="19"/>
  </w:num>
  <w:num w:numId="12">
    <w:abstractNumId w:val="13"/>
  </w:num>
  <w:num w:numId="13">
    <w:abstractNumId w:val="20"/>
  </w:num>
  <w:num w:numId="14">
    <w:abstractNumId w:val="36"/>
  </w:num>
  <w:num w:numId="15">
    <w:abstractNumId w:val="21"/>
  </w:num>
  <w:num w:numId="16">
    <w:abstractNumId w:val="11"/>
  </w:num>
  <w:num w:numId="17">
    <w:abstractNumId w:val="18"/>
  </w:num>
  <w:num w:numId="18">
    <w:abstractNumId w:val="32"/>
  </w:num>
  <w:num w:numId="19">
    <w:abstractNumId w:val="3"/>
  </w:num>
  <w:num w:numId="20">
    <w:abstractNumId w:val="17"/>
  </w:num>
  <w:num w:numId="21">
    <w:abstractNumId w:val="0"/>
  </w:num>
  <w:num w:numId="22">
    <w:abstractNumId w:val="35"/>
  </w:num>
  <w:num w:numId="23">
    <w:abstractNumId w:val="1"/>
  </w:num>
  <w:num w:numId="24">
    <w:abstractNumId w:val="23"/>
  </w:num>
  <w:num w:numId="25">
    <w:abstractNumId w:val="16"/>
  </w:num>
  <w:num w:numId="26">
    <w:abstractNumId w:val="12"/>
  </w:num>
  <w:num w:numId="27">
    <w:abstractNumId w:val="34"/>
  </w:num>
  <w:num w:numId="28">
    <w:abstractNumId w:val="8"/>
  </w:num>
  <w:num w:numId="29">
    <w:abstractNumId w:val="29"/>
  </w:num>
  <w:num w:numId="30">
    <w:abstractNumId w:val="27"/>
  </w:num>
  <w:num w:numId="31">
    <w:abstractNumId w:val="25"/>
  </w:num>
  <w:num w:numId="32">
    <w:abstractNumId w:val="24"/>
  </w:num>
  <w:num w:numId="33">
    <w:abstractNumId w:val="5"/>
  </w:num>
  <w:num w:numId="34">
    <w:abstractNumId w:val="15"/>
  </w:num>
  <w:num w:numId="35">
    <w:abstractNumId w:val="9"/>
  </w:num>
  <w:num w:numId="36">
    <w:abstractNumId w:val="37"/>
  </w:num>
  <w:num w:numId="37">
    <w:abstractNumId w:val="31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857"/>
    <w:rsid w:val="0000096F"/>
    <w:rsid w:val="000024F6"/>
    <w:rsid w:val="00002C7F"/>
    <w:rsid w:val="000068C1"/>
    <w:rsid w:val="00014A6C"/>
    <w:rsid w:val="0001563C"/>
    <w:rsid w:val="00017641"/>
    <w:rsid w:val="00020BCC"/>
    <w:rsid w:val="000212D5"/>
    <w:rsid w:val="00022BB2"/>
    <w:rsid w:val="00024217"/>
    <w:rsid w:val="00025056"/>
    <w:rsid w:val="00026F13"/>
    <w:rsid w:val="00027D1B"/>
    <w:rsid w:val="00031272"/>
    <w:rsid w:val="00033535"/>
    <w:rsid w:val="00035854"/>
    <w:rsid w:val="0004379F"/>
    <w:rsid w:val="00050D23"/>
    <w:rsid w:val="000519F8"/>
    <w:rsid w:val="00052D26"/>
    <w:rsid w:val="00063EA5"/>
    <w:rsid w:val="0006563D"/>
    <w:rsid w:val="00070433"/>
    <w:rsid w:val="000719ED"/>
    <w:rsid w:val="00077C11"/>
    <w:rsid w:val="0008099E"/>
    <w:rsid w:val="00082D62"/>
    <w:rsid w:val="00082EA8"/>
    <w:rsid w:val="00084EAA"/>
    <w:rsid w:val="000922A0"/>
    <w:rsid w:val="00094626"/>
    <w:rsid w:val="00097092"/>
    <w:rsid w:val="00097C4F"/>
    <w:rsid w:val="000A1EB4"/>
    <w:rsid w:val="000A5518"/>
    <w:rsid w:val="000A61CE"/>
    <w:rsid w:val="000B1567"/>
    <w:rsid w:val="000B1B22"/>
    <w:rsid w:val="000B1B3B"/>
    <w:rsid w:val="000B29D1"/>
    <w:rsid w:val="000B5824"/>
    <w:rsid w:val="000B5DF5"/>
    <w:rsid w:val="000C0C05"/>
    <w:rsid w:val="000C14B1"/>
    <w:rsid w:val="000C2466"/>
    <w:rsid w:val="000C290F"/>
    <w:rsid w:val="000C2B47"/>
    <w:rsid w:val="000C2BA8"/>
    <w:rsid w:val="000C4195"/>
    <w:rsid w:val="000C6C08"/>
    <w:rsid w:val="000D07A9"/>
    <w:rsid w:val="000D452C"/>
    <w:rsid w:val="000D6712"/>
    <w:rsid w:val="000E11C2"/>
    <w:rsid w:val="000E2505"/>
    <w:rsid w:val="000E3E84"/>
    <w:rsid w:val="000E4A5B"/>
    <w:rsid w:val="000E5276"/>
    <w:rsid w:val="000F0395"/>
    <w:rsid w:val="000F0EAB"/>
    <w:rsid w:val="000F3CF9"/>
    <w:rsid w:val="000F4D30"/>
    <w:rsid w:val="000F4F2F"/>
    <w:rsid w:val="000F7EEB"/>
    <w:rsid w:val="001029E3"/>
    <w:rsid w:val="00105641"/>
    <w:rsid w:val="0011125A"/>
    <w:rsid w:val="00111C28"/>
    <w:rsid w:val="0011204F"/>
    <w:rsid w:val="00112C80"/>
    <w:rsid w:val="00112CFE"/>
    <w:rsid w:val="00113E8B"/>
    <w:rsid w:val="00116648"/>
    <w:rsid w:val="0011777A"/>
    <w:rsid w:val="001217FF"/>
    <w:rsid w:val="00122177"/>
    <w:rsid w:val="00122265"/>
    <w:rsid w:val="0012244B"/>
    <w:rsid w:val="00122F92"/>
    <w:rsid w:val="00124800"/>
    <w:rsid w:val="001266FD"/>
    <w:rsid w:val="001269D3"/>
    <w:rsid w:val="00126E79"/>
    <w:rsid w:val="0012797D"/>
    <w:rsid w:val="001314C4"/>
    <w:rsid w:val="00132923"/>
    <w:rsid w:val="00135E9D"/>
    <w:rsid w:val="00136FFA"/>
    <w:rsid w:val="001376A9"/>
    <w:rsid w:val="00140D40"/>
    <w:rsid w:val="0014365B"/>
    <w:rsid w:val="00147CA4"/>
    <w:rsid w:val="00150105"/>
    <w:rsid w:val="00152AEF"/>
    <w:rsid w:val="00153560"/>
    <w:rsid w:val="00153F38"/>
    <w:rsid w:val="00153F7D"/>
    <w:rsid w:val="00154805"/>
    <w:rsid w:val="0015485D"/>
    <w:rsid w:val="00156568"/>
    <w:rsid w:val="0015751B"/>
    <w:rsid w:val="00157624"/>
    <w:rsid w:val="00157DAD"/>
    <w:rsid w:val="00157DD2"/>
    <w:rsid w:val="0016095B"/>
    <w:rsid w:val="001619B9"/>
    <w:rsid w:val="0016229D"/>
    <w:rsid w:val="0016465D"/>
    <w:rsid w:val="00164942"/>
    <w:rsid w:val="001664DA"/>
    <w:rsid w:val="001665CA"/>
    <w:rsid w:val="001677B3"/>
    <w:rsid w:val="001678C2"/>
    <w:rsid w:val="00170A81"/>
    <w:rsid w:val="001752ED"/>
    <w:rsid w:val="0017539B"/>
    <w:rsid w:val="001766FB"/>
    <w:rsid w:val="00180050"/>
    <w:rsid w:val="00182040"/>
    <w:rsid w:val="001848F8"/>
    <w:rsid w:val="00186E1D"/>
    <w:rsid w:val="0019228C"/>
    <w:rsid w:val="001949BE"/>
    <w:rsid w:val="001A0ADD"/>
    <w:rsid w:val="001A1E06"/>
    <w:rsid w:val="001A2B06"/>
    <w:rsid w:val="001A5217"/>
    <w:rsid w:val="001A5718"/>
    <w:rsid w:val="001B3134"/>
    <w:rsid w:val="001B4EAD"/>
    <w:rsid w:val="001C2704"/>
    <w:rsid w:val="001C309A"/>
    <w:rsid w:val="001C3FDB"/>
    <w:rsid w:val="001C41F1"/>
    <w:rsid w:val="001C424C"/>
    <w:rsid w:val="001C4E1D"/>
    <w:rsid w:val="001C6040"/>
    <w:rsid w:val="001D0435"/>
    <w:rsid w:val="001D64FB"/>
    <w:rsid w:val="001E073C"/>
    <w:rsid w:val="001E1438"/>
    <w:rsid w:val="001E2B9B"/>
    <w:rsid w:val="001E3ED1"/>
    <w:rsid w:val="001E4613"/>
    <w:rsid w:val="001E4FF3"/>
    <w:rsid w:val="001E649F"/>
    <w:rsid w:val="001E6695"/>
    <w:rsid w:val="001E7886"/>
    <w:rsid w:val="001F0951"/>
    <w:rsid w:val="001F5B3D"/>
    <w:rsid w:val="00201536"/>
    <w:rsid w:val="00202766"/>
    <w:rsid w:val="00205A18"/>
    <w:rsid w:val="0020621C"/>
    <w:rsid w:val="00207652"/>
    <w:rsid w:val="002106CA"/>
    <w:rsid w:val="00213003"/>
    <w:rsid w:val="0021514C"/>
    <w:rsid w:val="002169BB"/>
    <w:rsid w:val="002177BE"/>
    <w:rsid w:val="00221E19"/>
    <w:rsid w:val="0022325E"/>
    <w:rsid w:val="00225BEE"/>
    <w:rsid w:val="00227043"/>
    <w:rsid w:val="002329F9"/>
    <w:rsid w:val="00233210"/>
    <w:rsid w:val="002374DC"/>
    <w:rsid w:val="002407D4"/>
    <w:rsid w:val="00242DF0"/>
    <w:rsid w:val="00243E91"/>
    <w:rsid w:val="002444CE"/>
    <w:rsid w:val="00246260"/>
    <w:rsid w:val="0024799C"/>
    <w:rsid w:val="00250F79"/>
    <w:rsid w:val="00253B89"/>
    <w:rsid w:val="002543A5"/>
    <w:rsid w:val="002566E0"/>
    <w:rsid w:val="00256B93"/>
    <w:rsid w:val="00257D1A"/>
    <w:rsid w:val="00262779"/>
    <w:rsid w:val="00262788"/>
    <w:rsid w:val="00262967"/>
    <w:rsid w:val="00263DFE"/>
    <w:rsid w:val="002651FE"/>
    <w:rsid w:val="00266117"/>
    <w:rsid w:val="00267A8C"/>
    <w:rsid w:val="00271D02"/>
    <w:rsid w:val="002721B7"/>
    <w:rsid w:val="002737A7"/>
    <w:rsid w:val="002737B5"/>
    <w:rsid w:val="002739EE"/>
    <w:rsid w:val="00274796"/>
    <w:rsid w:val="002777C8"/>
    <w:rsid w:val="00280672"/>
    <w:rsid w:val="00282229"/>
    <w:rsid w:val="00283478"/>
    <w:rsid w:val="00284D22"/>
    <w:rsid w:val="00287C13"/>
    <w:rsid w:val="00291FF9"/>
    <w:rsid w:val="00293C61"/>
    <w:rsid w:val="002A2BAC"/>
    <w:rsid w:val="002A3335"/>
    <w:rsid w:val="002A6B21"/>
    <w:rsid w:val="002A6FA5"/>
    <w:rsid w:val="002B361E"/>
    <w:rsid w:val="002B395E"/>
    <w:rsid w:val="002B58D6"/>
    <w:rsid w:val="002B7029"/>
    <w:rsid w:val="002C27ED"/>
    <w:rsid w:val="002C57C6"/>
    <w:rsid w:val="002C62CA"/>
    <w:rsid w:val="002D27CA"/>
    <w:rsid w:val="002D3629"/>
    <w:rsid w:val="002E287D"/>
    <w:rsid w:val="002E3268"/>
    <w:rsid w:val="002E350A"/>
    <w:rsid w:val="002E64F0"/>
    <w:rsid w:val="002E6773"/>
    <w:rsid w:val="002F1595"/>
    <w:rsid w:val="002F1777"/>
    <w:rsid w:val="002F4BDC"/>
    <w:rsid w:val="002F62AF"/>
    <w:rsid w:val="002F6EA2"/>
    <w:rsid w:val="003029C8"/>
    <w:rsid w:val="00305137"/>
    <w:rsid w:val="00305ACF"/>
    <w:rsid w:val="00306FC7"/>
    <w:rsid w:val="00307C34"/>
    <w:rsid w:val="0031301D"/>
    <w:rsid w:val="0031349D"/>
    <w:rsid w:val="00313550"/>
    <w:rsid w:val="00314062"/>
    <w:rsid w:val="00315FB0"/>
    <w:rsid w:val="00316261"/>
    <w:rsid w:val="0031729D"/>
    <w:rsid w:val="00320FDD"/>
    <w:rsid w:val="0032114F"/>
    <w:rsid w:val="00322D04"/>
    <w:rsid w:val="00325AB1"/>
    <w:rsid w:val="0033015A"/>
    <w:rsid w:val="003329AD"/>
    <w:rsid w:val="00333A74"/>
    <w:rsid w:val="00334274"/>
    <w:rsid w:val="00335FFE"/>
    <w:rsid w:val="003401FF"/>
    <w:rsid w:val="00340BF1"/>
    <w:rsid w:val="00342687"/>
    <w:rsid w:val="00344325"/>
    <w:rsid w:val="00347363"/>
    <w:rsid w:val="00352F68"/>
    <w:rsid w:val="0035326C"/>
    <w:rsid w:val="00354547"/>
    <w:rsid w:val="00355B08"/>
    <w:rsid w:val="00355D14"/>
    <w:rsid w:val="00356383"/>
    <w:rsid w:val="0036470B"/>
    <w:rsid w:val="0036621D"/>
    <w:rsid w:val="003720BA"/>
    <w:rsid w:val="00372791"/>
    <w:rsid w:val="0037557B"/>
    <w:rsid w:val="00375F9C"/>
    <w:rsid w:val="00383AF7"/>
    <w:rsid w:val="003846FB"/>
    <w:rsid w:val="00385332"/>
    <w:rsid w:val="0038634B"/>
    <w:rsid w:val="00386668"/>
    <w:rsid w:val="00392695"/>
    <w:rsid w:val="003962C1"/>
    <w:rsid w:val="0039747D"/>
    <w:rsid w:val="00397C85"/>
    <w:rsid w:val="003A0042"/>
    <w:rsid w:val="003A0533"/>
    <w:rsid w:val="003A11F9"/>
    <w:rsid w:val="003A196B"/>
    <w:rsid w:val="003A1A10"/>
    <w:rsid w:val="003A1F7A"/>
    <w:rsid w:val="003A2E46"/>
    <w:rsid w:val="003A433B"/>
    <w:rsid w:val="003A6C70"/>
    <w:rsid w:val="003A742D"/>
    <w:rsid w:val="003A7D9C"/>
    <w:rsid w:val="003B34A7"/>
    <w:rsid w:val="003B37D3"/>
    <w:rsid w:val="003C1675"/>
    <w:rsid w:val="003C19EC"/>
    <w:rsid w:val="003C2A94"/>
    <w:rsid w:val="003C3314"/>
    <w:rsid w:val="003C34D1"/>
    <w:rsid w:val="003D0A4B"/>
    <w:rsid w:val="003D31F7"/>
    <w:rsid w:val="003D3DDD"/>
    <w:rsid w:val="003D50AB"/>
    <w:rsid w:val="003D7DA8"/>
    <w:rsid w:val="003E2BBC"/>
    <w:rsid w:val="003E3957"/>
    <w:rsid w:val="003E77C0"/>
    <w:rsid w:val="003F4E56"/>
    <w:rsid w:val="003F777D"/>
    <w:rsid w:val="00404C69"/>
    <w:rsid w:val="00405370"/>
    <w:rsid w:val="00405464"/>
    <w:rsid w:val="0040554C"/>
    <w:rsid w:val="00406590"/>
    <w:rsid w:val="00411851"/>
    <w:rsid w:val="00421CDC"/>
    <w:rsid w:val="004224DA"/>
    <w:rsid w:val="00425798"/>
    <w:rsid w:val="0042593D"/>
    <w:rsid w:val="00425E5D"/>
    <w:rsid w:val="004264E6"/>
    <w:rsid w:val="004264F9"/>
    <w:rsid w:val="0042745B"/>
    <w:rsid w:val="00434585"/>
    <w:rsid w:val="00437AC8"/>
    <w:rsid w:val="00441D8E"/>
    <w:rsid w:val="00442005"/>
    <w:rsid w:val="0044523F"/>
    <w:rsid w:val="004454CA"/>
    <w:rsid w:val="00451B2D"/>
    <w:rsid w:val="00452313"/>
    <w:rsid w:val="00453229"/>
    <w:rsid w:val="00455AB6"/>
    <w:rsid w:val="00456955"/>
    <w:rsid w:val="00457692"/>
    <w:rsid w:val="00462279"/>
    <w:rsid w:val="00462CB7"/>
    <w:rsid w:val="00463E68"/>
    <w:rsid w:val="004714FF"/>
    <w:rsid w:val="00471B44"/>
    <w:rsid w:val="00471DCF"/>
    <w:rsid w:val="00472FCE"/>
    <w:rsid w:val="00475618"/>
    <w:rsid w:val="00476A49"/>
    <w:rsid w:val="004804FC"/>
    <w:rsid w:val="00483861"/>
    <w:rsid w:val="00486F37"/>
    <w:rsid w:val="00490A61"/>
    <w:rsid w:val="00491FA5"/>
    <w:rsid w:val="004923C7"/>
    <w:rsid w:val="0049355F"/>
    <w:rsid w:val="004940AD"/>
    <w:rsid w:val="00494F00"/>
    <w:rsid w:val="00496772"/>
    <w:rsid w:val="004973A6"/>
    <w:rsid w:val="004A1250"/>
    <w:rsid w:val="004A2396"/>
    <w:rsid w:val="004A3329"/>
    <w:rsid w:val="004A33E6"/>
    <w:rsid w:val="004B1B07"/>
    <w:rsid w:val="004B2114"/>
    <w:rsid w:val="004B4D09"/>
    <w:rsid w:val="004B6651"/>
    <w:rsid w:val="004C2F3E"/>
    <w:rsid w:val="004C67E8"/>
    <w:rsid w:val="004D018F"/>
    <w:rsid w:val="004D0F9E"/>
    <w:rsid w:val="004D22A6"/>
    <w:rsid w:val="004D382E"/>
    <w:rsid w:val="004D424C"/>
    <w:rsid w:val="004E0966"/>
    <w:rsid w:val="004E19A6"/>
    <w:rsid w:val="004E314B"/>
    <w:rsid w:val="004E5A06"/>
    <w:rsid w:val="004F004F"/>
    <w:rsid w:val="004F11EE"/>
    <w:rsid w:val="004F213B"/>
    <w:rsid w:val="004F5E01"/>
    <w:rsid w:val="004F6F92"/>
    <w:rsid w:val="0050279D"/>
    <w:rsid w:val="005038FD"/>
    <w:rsid w:val="005132C5"/>
    <w:rsid w:val="00520588"/>
    <w:rsid w:val="005239FA"/>
    <w:rsid w:val="00524BF8"/>
    <w:rsid w:val="00525F6D"/>
    <w:rsid w:val="00533460"/>
    <w:rsid w:val="005338BB"/>
    <w:rsid w:val="00534A5D"/>
    <w:rsid w:val="005405FC"/>
    <w:rsid w:val="00540976"/>
    <w:rsid w:val="00541039"/>
    <w:rsid w:val="0054239E"/>
    <w:rsid w:val="005445E2"/>
    <w:rsid w:val="00545768"/>
    <w:rsid w:val="00545FC5"/>
    <w:rsid w:val="0055124B"/>
    <w:rsid w:val="00551C98"/>
    <w:rsid w:val="00554D5A"/>
    <w:rsid w:val="0055568F"/>
    <w:rsid w:val="005603AB"/>
    <w:rsid w:val="005608E2"/>
    <w:rsid w:val="00560C4E"/>
    <w:rsid w:val="00563E15"/>
    <w:rsid w:val="00564441"/>
    <w:rsid w:val="00566BCA"/>
    <w:rsid w:val="0057067B"/>
    <w:rsid w:val="00573726"/>
    <w:rsid w:val="00573C8F"/>
    <w:rsid w:val="00575F14"/>
    <w:rsid w:val="00580DCB"/>
    <w:rsid w:val="00582C7D"/>
    <w:rsid w:val="00582FDD"/>
    <w:rsid w:val="00584E6E"/>
    <w:rsid w:val="00585C82"/>
    <w:rsid w:val="00586B63"/>
    <w:rsid w:val="00587322"/>
    <w:rsid w:val="005914F6"/>
    <w:rsid w:val="0059270F"/>
    <w:rsid w:val="00592CC1"/>
    <w:rsid w:val="00594E14"/>
    <w:rsid w:val="005964BA"/>
    <w:rsid w:val="005973E8"/>
    <w:rsid w:val="005A2F92"/>
    <w:rsid w:val="005A45FB"/>
    <w:rsid w:val="005A76AF"/>
    <w:rsid w:val="005B3464"/>
    <w:rsid w:val="005B350F"/>
    <w:rsid w:val="005B53C3"/>
    <w:rsid w:val="005B6A5A"/>
    <w:rsid w:val="005B6AF5"/>
    <w:rsid w:val="005C0E86"/>
    <w:rsid w:val="005C3CBE"/>
    <w:rsid w:val="005C6A2D"/>
    <w:rsid w:val="005C7530"/>
    <w:rsid w:val="005C7C6E"/>
    <w:rsid w:val="005C7DDD"/>
    <w:rsid w:val="005D1566"/>
    <w:rsid w:val="005D1FAF"/>
    <w:rsid w:val="005D263D"/>
    <w:rsid w:val="005D3356"/>
    <w:rsid w:val="005D3848"/>
    <w:rsid w:val="005D48D0"/>
    <w:rsid w:val="005D7EE5"/>
    <w:rsid w:val="005E4032"/>
    <w:rsid w:val="005E4327"/>
    <w:rsid w:val="005E472A"/>
    <w:rsid w:val="005E6DB1"/>
    <w:rsid w:val="005F2A42"/>
    <w:rsid w:val="005F39DB"/>
    <w:rsid w:val="005F4A91"/>
    <w:rsid w:val="005F4D76"/>
    <w:rsid w:val="00600B8A"/>
    <w:rsid w:val="006010ED"/>
    <w:rsid w:val="00603A53"/>
    <w:rsid w:val="00604201"/>
    <w:rsid w:val="0060454B"/>
    <w:rsid w:val="006076B7"/>
    <w:rsid w:val="0061215E"/>
    <w:rsid w:val="006138E7"/>
    <w:rsid w:val="006140CD"/>
    <w:rsid w:val="00614237"/>
    <w:rsid w:val="006161CD"/>
    <w:rsid w:val="006220AB"/>
    <w:rsid w:val="006242E0"/>
    <w:rsid w:val="0062512D"/>
    <w:rsid w:val="00630B75"/>
    <w:rsid w:val="00635D40"/>
    <w:rsid w:val="006370FB"/>
    <w:rsid w:val="00637315"/>
    <w:rsid w:val="00637E50"/>
    <w:rsid w:val="006425B1"/>
    <w:rsid w:val="00646673"/>
    <w:rsid w:val="00647209"/>
    <w:rsid w:val="00647791"/>
    <w:rsid w:val="006518F9"/>
    <w:rsid w:val="00651AE9"/>
    <w:rsid w:val="006534A7"/>
    <w:rsid w:val="006535D8"/>
    <w:rsid w:val="00655810"/>
    <w:rsid w:val="00657560"/>
    <w:rsid w:val="00657B00"/>
    <w:rsid w:val="006607A4"/>
    <w:rsid w:val="006618BD"/>
    <w:rsid w:val="006621FE"/>
    <w:rsid w:val="006627C3"/>
    <w:rsid w:val="00662B31"/>
    <w:rsid w:val="00665428"/>
    <w:rsid w:val="00667412"/>
    <w:rsid w:val="0067435B"/>
    <w:rsid w:val="006807F7"/>
    <w:rsid w:val="00680C11"/>
    <w:rsid w:val="0068561F"/>
    <w:rsid w:val="006943CA"/>
    <w:rsid w:val="006A0D7D"/>
    <w:rsid w:val="006A14B9"/>
    <w:rsid w:val="006A3D2A"/>
    <w:rsid w:val="006B0EB7"/>
    <w:rsid w:val="006B112E"/>
    <w:rsid w:val="006B2128"/>
    <w:rsid w:val="006B62A5"/>
    <w:rsid w:val="006C01E4"/>
    <w:rsid w:val="006C0776"/>
    <w:rsid w:val="006C30D0"/>
    <w:rsid w:val="006C3202"/>
    <w:rsid w:val="006C3212"/>
    <w:rsid w:val="006C34D3"/>
    <w:rsid w:val="006C48C6"/>
    <w:rsid w:val="006C4B5C"/>
    <w:rsid w:val="006C5EE5"/>
    <w:rsid w:val="006C71E4"/>
    <w:rsid w:val="006D0714"/>
    <w:rsid w:val="006D20AD"/>
    <w:rsid w:val="006D21D6"/>
    <w:rsid w:val="006D3210"/>
    <w:rsid w:val="006D3C6C"/>
    <w:rsid w:val="006D42F2"/>
    <w:rsid w:val="006E2200"/>
    <w:rsid w:val="006E2614"/>
    <w:rsid w:val="006E4750"/>
    <w:rsid w:val="006F5143"/>
    <w:rsid w:val="006F6F5E"/>
    <w:rsid w:val="00703725"/>
    <w:rsid w:val="00703BCB"/>
    <w:rsid w:val="007057E5"/>
    <w:rsid w:val="0071141D"/>
    <w:rsid w:val="00711DDE"/>
    <w:rsid w:val="0071465C"/>
    <w:rsid w:val="00721A81"/>
    <w:rsid w:val="00723709"/>
    <w:rsid w:val="00724683"/>
    <w:rsid w:val="007305B1"/>
    <w:rsid w:val="00730B1E"/>
    <w:rsid w:val="00730BBF"/>
    <w:rsid w:val="00730DF9"/>
    <w:rsid w:val="007330BB"/>
    <w:rsid w:val="007334BF"/>
    <w:rsid w:val="0073519E"/>
    <w:rsid w:val="00737A2E"/>
    <w:rsid w:val="00741847"/>
    <w:rsid w:val="0074721A"/>
    <w:rsid w:val="00747FEF"/>
    <w:rsid w:val="00750797"/>
    <w:rsid w:val="00750D8B"/>
    <w:rsid w:val="0075125C"/>
    <w:rsid w:val="007543E5"/>
    <w:rsid w:val="007563D1"/>
    <w:rsid w:val="00756EC9"/>
    <w:rsid w:val="0075750F"/>
    <w:rsid w:val="00762039"/>
    <w:rsid w:val="007620DF"/>
    <w:rsid w:val="00762551"/>
    <w:rsid w:val="00764EEE"/>
    <w:rsid w:val="0076525C"/>
    <w:rsid w:val="00773DF7"/>
    <w:rsid w:val="00777AD0"/>
    <w:rsid w:val="00785733"/>
    <w:rsid w:val="00793F3F"/>
    <w:rsid w:val="007A0F6A"/>
    <w:rsid w:val="007A26EB"/>
    <w:rsid w:val="007A463A"/>
    <w:rsid w:val="007A78E8"/>
    <w:rsid w:val="007B0293"/>
    <w:rsid w:val="007B1C86"/>
    <w:rsid w:val="007B2584"/>
    <w:rsid w:val="007B7E8E"/>
    <w:rsid w:val="007C02C5"/>
    <w:rsid w:val="007C2FA2"/>
    <w:rsid w:val="007D3B58"/>
    <w:rsid w:val="007D3BEB"/>
    <w:rsid w:val="007D4A11"/>
    <w:rsid w:val="007E3134"/>
    <w:rsid w:val="007E5AD9"/>
    <w:rsid w:val="007E6267"/>
    <w:rsid w:val="007E7194"/>
    <w:rsid w:val="007E7AFE"/>
    <w:rsid w:val="007E7C52"/>
    <w:rsid w:val="007F2818"/>
    <w:rsid w:val="007F2D19"/>
    <w:rsid w:val="007F359A"/>
    <w:rsid w:val="007F3C23"/>
    <w:rsid w:val="007F3E86"/>
    <w:rsid w:val="007F410C"/>
    <w:rsid w:val="008010C9"/>
    <w:rsid w:val="008012A6"/>
    <w:rsid w:val="008015FE"/>
    <w:rsid w:val="00803998"/>
    <w:rsid w:val="008044D2"/>
    <w:rsid w:val="00804EBC"/>
    <w:rsid w:val="00804FD5"/>
    <w:rsid w:val="0080526B"/>
    <w:rsid w:val="008123BB"/>
    <w:rsid w:val="008135DB"/>
    <w:rsid w:val="00813BF0"/>
    <w:rsid w:val="00816116"/>
    <w:rsid w:val="00816180"/>
    <w:rsid w:val="0081703A"/>
    <w:rsid w:val="008210F0"/>
    <w:rsid w:val="00826964"/>
    <w:rsid w:val="0083116C"/>
    <w:rsid w:val="00834268"/>
    <w:rsid w:val="00836CDA"/>
    <w:rsid w:val="00846113"/>
    <w:rsid w:val="008467C1"/>
    <w:rsid w:val="008468AB"/>
    <w:rsid w:val="00853E75"/>
    <w:rsid w:val="00855AD0"/>
    <w:rsid w:val="008612EB"/>
    <w:rsid w:val="00866146"/>
    <w:rsid w:val="00873FBD"/>
    <w:rsid w:val="00875D34"/>
    <w:rsid w:val="00875EDD"/>
    <w:rsid w:val="00876A57"/>
    <w:rsid w:val="00880532"/>
    <w:rsid w:val="00880D4D"/>
    <w:rsid w:val="00882083"/>
    <w:rsid w:val="00883B68"/>
    <w:rsid w:val="008854CF"/>
    <w:rsid w:val="00887469"/>
    <w:rsid w:val="0089075C"/>
    <w:rsid w:val="00891CBA"/>
    <w:rsid w:val="00893C6D"/>
    <w:rsid w:val="0089437F"/>
    <w:rsid w:val="008956D9"/>
    <w:rsid w:val="008A07BD"/>
    <w:rsid w:val="008A3389"/>
    <w:rsid w:val="008A347D"/>
    <w:rsid w:val="008A4ADA"/>
    <w:rsid w:val="008A54EE"/>
    <w:rsid w:val="008A7804"/>
    <w:rsid w:val="008B00CC"/>
    <w:rsid w:val="008B0484"/>
    <w:rsid w:val="008B536B"/>
    <w:rsid w:val="008C00B3"/>
    <w:rsid w:val="008C29DD"/>
    <w:rsid w:val="008C2F2A"/>
    <w:rsid w:val="008C34E7"/>
    <w:rsid w:val="008C5A98"/>
    <w:rsid w:val="008C70D5"/>
    <w:rsid w:val="008D1594"/>
    <w:rsid w:val="008D1AF0"/>
    <w:rsid w:val="008D2984"/>
    <w:rsid w:val="008D3304"/>
    <w:rsid w:val="008D56DA"/>
    <w:rsid w:val="008D7043"/>
    <w:rsid w:val="008E115A"/>
    <w:rsid w:val="008E26C8"/>
    <w:rsid w:val="008E34A8"/>
    <w:rsid w:val="008E500E"/>
    <w:rsid w:val="008E6A09"/>
    <w:rsid w:val="008F16B9"/>
    <w:rsid w:val="008F31DA"/>
    <w:rsid w:val="008F42BF"/>
    <w:rsid w:val="008F5451"/>
    <w:rsid w:val="008F63D9"/>
    <w:rsid w:val="008F7CAD"/>
    <w:rsid w:val="0090261A"/>
    <w:rsid w:val="00905368"/>
    <w:rsid w:val="009056B1"/>
    <w:rsid w:val="00913AFA"/>
    <w:rsid w:val="00914E6F"/>
    <w:rsid w:val="009153FD"/>
    <w:rsid w:val="009173FD"/>
    <w:rsid w:val="009207D4"/>
    <w:rsid w:val="009229D9"/>
    <w:rsid w:val="00923E90"/>
    <w:rsid w:val="00924C70"/>
    <w:rsid w:val="00925B37"/>
    <w:rsid w:val="009300A6"/>
    <w:rsid w:val="009326DB"/>
    <w:rsid w:val="00933E0B"/>
    <w:rsid w:val="00937C7F"/>
    <w:rsid w:val="00944FE8"/>
    <w:rsid w:val="00946BD3"/>
    <w:rsid w:val="00947693"/>
    <w:rsid w:val="0095057F"/>
    <w:rsid w:val="00952A5C"/>
    <w:rsid w:val="00953A43"/>
    <w:rsid w:val="00956CA7"/>
    <w:rsid w:val="00956D63"/>
    <w:rsid w:val="00957014"/>
    <w:rsid w:val="0096016A"/>
    <w:rsid w:val="00961BCC"/>
    <w:rsid w:val="00963A21"/>
    <w:rsid w:val="009674F3"/>
    <w:rsid w:val="00967DDA"/>
    <w:rsid w:val="00967E70"/>
    <w:rsid w:val="009768B2"/>
    <w:rsid w:val="00980A6B"/>
    <w:rsid w:val="00980FF7"/>
    <w:rsid w:val="00982FE5"/>
    <w:rsid w:val="009831CC"/>
    <w:rsid w:val="0098622C"/>
    <w:rsid w:val="0098678A"/>
    <w:rsid w:val="00986E59"/>
    <w:rsid w:val="00986F73"/>
    <w:rsid w:val="00987A8C"/>
    <w:rsid w:val="00991090"/>
    <w:rsid w:val="0099297C"/>
    <w:rsid w:val="009931FC"/>
    <w:rsid w:val="00993BF7"/>
    <w:rsid w:val="00995871"/>
    <w:rsid w:val="00996112"/>
    <w:rsid w:val="009A05DF"/>
    <w:rsid w:val="009A6D5F"/>
    <w:rsid w:val="009B15A3"/>
    <w:rsid w:val="009B3204"/>
    <w:rsid w:val="009B5363"/>
    <w:rsid w:val="009B5C81"/>
    <w:rsid w:val="009B74A8"/>
    <w:rsid w:val="009B7FCB"/>
    <w:rsid w:val="009C06B5"/>
    <w:rsid w:val="009C086E"/>
    <w:rsid w:val="009C20D1"/>
    <w:rsid w:val="009C3B73"/>
    <w:rsid w:val="009C5B9C"/>
    <w:rsid w:val="009D3D09"/>
    <w:rsid w:val="009D597D"/>
    <w:rsid w:val="009E265C"/>
    <w:rsid w:val="009E59D2"/>
    <w:rsid w:val="009E5F5B"/>
    <w:rsid w:val="009E644D"/>
    <w:rsid w:val="009F0F2C"/>
    <w:rsid w:val="009F2D42"/>
    <w:rsid w:val="009F2E82"/>
    <w:rsid w:val="009F623C"/>
    <w:rsid w:val="00A008BF"/>
    <w:rsid w:val="00A026C7"/>
    <w:rsid w:val="00A028D3"/>
    <w:rsid w:val="00A02A4C"/>
    <w:rsid w:val="00A03B9A"/>
    <w:rsid w:val="00A0454C"/>
    <w:rsid w:val="00A0628E"/>
    <w:rsid w:val="00A065A3"/>
    <w:rsid w:val="00A11C08"/>
    <w:rsid w:val="00A13DDE"/>
    <w:rsid w:val="00A1429D"/>
    <w:rsid w:val="00A15025"/>
    <w:rsid w:val="00A2044D"/>
    <w:rsid w:val="00A231ED"/>
    <w:rsid w:val="00A23B5F"/>
    <w:rsid w:val="00A24EC9"/>
    <w:rsid w:val="00A31635"/>
    <w:rsid w:val="00A370DA"/>
    <w:rsid w:val="00A4157D"/>
    <w:rsid w:val="00A41E43"/>
    <w:rsid w:val="00A4259D"/>
    <w:rsid w:val="00A445D9"/>
    <w:rsid w:val="00A47F43"/>
    <w:rsid w:val="00A5375D"/>
    <w:rsid w:val="00A54273"/>
    <w:rsid w:val="00A56074"/>
    <w:rsid w:val="00A5613A"/>
    <w:rsid w:val="00A564AA"/>
    <w:rsid w:val="00A57340"/>
    <w:rsid w:val="00A60B91"/>
    <w:rsid w:val="00A61B78"/>
    <w:rsid w:val="00A6345C"/>
    <w:rsid w:val="00A653CA"/>
    <w:rsid w:val="00A6585A"/>
    <w:rsid w:val="00A66061"/>
    <w:rsid w:val="00A668B8"/>
    <w:rsid w:val="00A66E91"/>
    <w:rsid w:val="00A670ED"/>
    <w:rsid w:val="00A71C46"/>
    <w:rsid w:val="00A72064"/>
    <w:rsid w:val="00A734BC"/>
    <w:rsid w:val="00A76400"/>
    <w:rsid w:val="00A77944"/>
    <w:rsid w:val="00A809BB"/>
    <w:rsid w:val="00A82C7F"/>
    <w:rsid w:val="00A863EA"/>
    <w:rsid w:val="00A870B1"/>
    <w:rsid w:val="00A875EA"/>
    <w:rsid w:val="00A90A7B"/>
    <w:rsid w:val="00A91205"/>
    <w:rsid w:val="00A92E26"/>
    <w:rsid w:val="00A96F92"/>
    <w:rsid w:val="00A9781E"/>
    <w:rsid w:val="00AA1646"/>
    <w:rsid w:val="00AA1BB9"/>
    <w:rsid w:val="00AA2510"/>
    <w:rsid w:val="00AA3B80"/>
    <w:rsid w:val="00AA4245"/>
    <w:rsid w:val="00AA55DE"/>
    <w:rsid w:val="00AA6C0D"/>
    <w:rsid w:val="00AA6C28"/>
    <w:rsid w:val="00AA7AA0"/>
    <w:rsid w:val="00AB023E"/>
    <w:rsid w:val="00AB352F"/>
    <w:rsid w:val="00AB55A0"/>
    <w:rsid w:val="00AC0326"/>
    <w:rsid w:val="00AC064E"/>
    <w:rsid w:val="00AC0A2C"/>
    <w:rsid w:val="00AC1ECB"/>
    <w:rsid w:val="00AC1F00"/>
    <w:rsid w:val="00AC43DC"/>
    <w:rsid w:val="00AC4CF2"/>
    <w:rsid w:val="00AC7855"/>
    <w:rsid w:val="00AD10F2"/>
    <w:rsid w:val="00AD5999"/>
    <w:rsid w:val="00AD69BA"/>
    <w:rsid w:val="00AD6D67"/>
    <w:rsid w:val="00AD7F3F"/>
    <w:rsid w:val="00AE03D0"/>
    <w:rsid w:val="00AE3AB1"/>
    <w:rsid w:val="00AE474D"/>
    <w:rsid w:val="00AE6068"/>
    <w:rsid w:val="00AF145B"/>
    <w:rsid w:val="00AF7A86"/>
    <w:rsid w:val="00B06685"/>
    <w:rsid w:val="00B06B17"/>
    <w:rsid w:val="00B06EC2"/>
    <w:rsid w:val="00B10875"/>
    <w:rsid w:val="00B131A4"/>
    <w:rsid w:val="00B13443"/>
    <w:rsid w:val="00B15ACC"/>
    <w:rsid w:val="00B166FA"/>
    <w:rsid w:val="00B20C6F"/>
    <w:rsid w:val="00B220FB"/>
    <w:rsid w:val="00B22490"/>
    <w:rsid w:val="00B24791"/>
    <w:rsid w:val="00B24C16"/>
    <w:rsid w:val="00B264E0"/>
    <w:rsid w:val="00B26BAC"/>
    <w:rsid w:val="00B26BAD"/>
    <w:rsid w:val="00B27451"/>
    <w:rsid w:val="00B3096E"/>
    <w:rsid w:val="00B34D7C"/>
    <w:rsid w:val="00B352B2"/>
    <w:rsid w:val="00B36688"/>
    <w:rsid w:val="00B4211D"/>
    <w:rsid w:val="00B42480"/>
    <w:rsid w:val="00B4376C"/>
    <w:rsid w:val="00B43D17"/>
    <w:rsid w:val="00B43E14"/>
    <w:rsid w:val="00B4542E"/>
    <w:rsid w:val="00B459B4"/>
    <w:rsid w:val="00B46913"/>
    <w:rsid w:val="00B50BA3"/>
    <w:rsid w:val="00B52B7E"/>
    <w:rsid w:val="00B546F9"/>
    <w:rsid w:val="00B54832"/>
    <w:rsid w:val="00B566DD"/>
    <w:rsid w:val="00B571AF"/>
    <w:rsid w:val="00B57B3A"/>
    <w:rsid w:val="00B6293A"/>
    <w:rsid w:val="00B62C5E"/>
    <w:rsid w:val="00B644F3"/>
    <w:rsid w:val="00B704E1"/>
    <w:rsid w:val="00B70E55"/>
    <w:rsid w:val="00B71666"/>
    <w:rsid w:val="00B71C78"/>
    <w:rsid w:val="00B72EE0"/>
    <w:rsid w:val="00B730E2"/>
    <w:rsid w:val="00B75D81"/>
    <w:rsid w:val="00B812E1"/>
    <w:rsid w:val="00B87B6B"/>
    <w:rsid w:val="00B93351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458A"/>
    <w:rsid w:val="00BB4ADF"/>
    <w:rsid w:val="00BB4E79"/>
    <w:rsid w:val="00BB7705"/>
    <w:rsid w:val="00BC4ECB"/>
    <w:rsid w:val="00BC56F0"/>
    <w:rsid w:val="00BC766B"/>
    <w:rsid w:val="00BD2C0A"/>
    <w:rsid w:val="00BD2C55"/>
    <w:rsid w:val="00BD36FD"/>
    <w:rsid w:val="00BD6C94"/>
    <w:rsid w:val="00BD72A9"/>
    <w:rsid w:val="00BD7FAF"/>
    <w:rsid w:val="00BE11CF"/>
    <w:rsid w:val="00BE6E4A"/>
    <w:rsid w:val="00BF019A"/>
    <w:rsid w:val="00BF01DA"/>
    <w:rsid w:val="00BF0339"/>
    <w:rsid w:val="00BF07BB"/>
    <w:rsid w:val="00BF20C0"/>
    <w:rsid w:val="00C00DB4"/>
    <w:rsid w:val="00C034E5"/>
    <w:rsid w:val="00C03F6C"/>
    <w:rsid w:val="00C045E9"/>
    <w:rsid w:val="00C0581F"/>
    <w:rsid w:val="00C1029C"/>
    <w:rsid w:val="00C1131E"/>
    <w:rsid w:val="00C1145B"/>
    <w:rsid w:val="00C12DD1"/>
    <w:rsid w:val="00C208EC"/>
    <w:rsid w:val="00C2157E"/>
    <w:rsid w:val="00C22C50"/>
    <w:rsid w:val="00C27C77"/>
    <w:rsid w:val="00C30037"/>
    <w:rsid w:val="00C301B6"/>
    <w:rsid w:val="00C3205C"/>
    <w:rsid w:val="00C325F6"/>
    <w:rsid w:val="00C339EC"/>
    <w:rsid w:val="00C3490A"/>
    <w:rsid w:val="00C35E4E"/>
    <w:rsid w:val="00C37A98"/>
    <w:rsid w:val="00C40CD4"/>
    <w:rsid w:val="00C43123"/>
    <w:rsid w:val="00C479E3"/>
    <w:rsid w:val="00C50821"/>
    <w:rsid w:val="00C5114E"/>
    <w:rsid w:val="00C51492"/>
    <w:rsid w:val="00C521D0"/>
    <w:rsid w:val="00C532B2"/>
    <w:rsid w:val="00C60854"/>
    <w:rsid w:val="00C60F70"/>
    <w:rsid w:val="00C6167F"/>
    <w:rsid w:val="00C65953"/>
    <w:rsid w:val="00C65BFE"/>
    <w:rsid w:val="00C6709A"/>
    <w:rsid w:val="00C708DD"/>
    <w:rsid w:val="00C74AA8"/>
    <w:rsid w:val="00C75FE7"/>
    <w:rsid w:val="00C7629F"/>
    <w:rsid w:val="00C766A6"/>
    <w:rsid w:val="00C80CB0"/>
    <w:rsid w:val="00C83B26"/>
    <w:rsid w:val="00C841ED"/>
    <w:rsid w:val="00C9279A"/>
    <w:rsid w:val="00C96408"/>
    <w:rsid w:val="00CA093D"/>
    <w:rsid w:val="00CA0BB0"/>
    <w:rsid w:val="00CA22EF"/>
    <w:rsid w:val="00CA344E"/>
    <w:rsid w:val="00CA3FC3"/>
    <w:rsid w:val="00CA7289"/>
    <w:rsid w:val="00CB2555"/>
    <w:rsid w:val="00CB3229"/>
    <w:rsid w:val="00CB37D9"/>
    <w:rsid w:val="00CB62B1"/>
    <w:rsid w:val="00CC2D7A"/>
    <w:rsid w:val="00CC2E27"/>
    <w:rsid w:val="00CC3605"/>
    <w:rsid w:val="00CC659A"/>
    <w:rsid w:val="00CC6B5B"/>
    <w:rsid w:val="00CC711E"/>
    <w:rsid w:val="00CD0619"/>
    <w:rsid w:val="00CD105A"/>
    <w:rsid w:val="00CD2BB2"/>
    <w:rsid w:val="00CD2ECA"/>
    <w:rsid w:val="00CD481C"/>
    <w:rsid w:val="00CD6728"/>
    <w:rsid w:val="00CD716B"/>
    <w:rsid w:val="00CD7702"/>
    <w:rsid w:val="00CE1D88"/>
    <w:rsid w:val="00CE40DC"/>
    <w:rsid w:val="00CE4975"/>
    <w:rsid w:val="00CE5083"/>
    <w:rsid w:val="00CE525E"/>
    <w:rsid w:val="00CE76D6"/>
    <w:rsid w:val="00CF2360"/>
    <w:rsid w:val="00CF3B7C"/>
    <w:rsid w:val="00CF554B"/>
    <w:rsid w:val="00D0060C"/>
    <w:rsid w:val="00D058F5"/>
    <w:rsid w:val="00D06817"/>
    <w:rsid w:val="00D129E3"/>
    <w:rsid w:val="00D12B5D"/>
    <w:rsid w:val="00D13E0B"/>
    <w:rsid w:val="00D14B0D"/>
    <w:rsid w:val="00D14D0C"/>
    <w:rsid w:val="00D20A52"/>
    <w:rsid w:val="00D21D76"/>
    <w:rsid w:val="00D21E35"/>
    <w:rsid w:val="00D23D50"/>
    <w:rsid w:val="00D25DC4"/>
    <w:rsid w:val="00D265B2"/>
    <w:rsid w:val="00D33A0E"/>
    <w:rsid w:val="00D34988"/>
    <w:rsid w:val="00D34FC6"/>
    <w:rsid w:val="00D35CB2"/>
    <w:rsid w:val="00D41184"/>
    <w:rsid w:val="00D41F45"/>
    <w:rsid w:val="00D42ECD"/>
    <w:rsid w:val="00D43CDA"/>
    <w:rsid w:val="00D44CFE"/>
    <w:rsid w:val="00D4742C"/>
    <w:rsid w:val="00D50157"/>
    <w:rsid w:val="00D50B6D"/>
    <w:rsid w:val="00D513EE"/>
    <w:rsid w:val="00D516EB"/>
    <w:rsid w:val="00D55944"/>
    <w:rsid w:val="00D613E9"/>
    <w:rsid w:val="00D65C96"/>
    <w:rsid w:val="00D71AE2"/>
    <w:rsid w:val="00D736CD"/>
    <w:rsid w:val="00D7530B"/>
    <w:rsid w:val="00D75E32"/>
    <w:rsid w:val="00D77F46"/>
    <w:rsid w:val="00D811EC"/>
    <w:rsid w:val="00D82853"/>
    <w:rsid w:val="00D85E3E"/>
    <w:rsid w:val="00D90156"/>
    <w:rsid w:val="00D951EB"/>
    <w:rsid w:val="00D9528C"/>
    <w:rsid w:val="00D96276"/>
    <w:rsid w:val="00DA38AC"/>
    <w:rsid w:val="00DA4E27"/>
    <w:rsid w:val="00DA7E77"/>
    <w:rsid w:val="00DB0F8F"/>
    <w:rsid w:val="00DB20E1"/>
    <w:rsid w:val="00DB27DC"/>
    <w:rsid w:val="00DB2848"/>
    <w:rsid w:val="00DB2B2F"/>
    <w:rsid w:val="00DB49D3"/>
    <w:rsid w:val="00DB5887"/>
    <w:rsid w:val="00DB65B3"/>
    <w:rsid w:val="00DB6D0B"/>
    <w:rsid w:val="00DB7147"/>
    <w:rsid w:val="00DC1744"/>
    <w:rsid w:val="00DC660C"/>
    <w:rsid w:val="00DC6ABB"/>
    <w:rsid w:val="00DD297E"/>
    <w:rsid w:val="00DD5FA2"/>
    <w:rsid w:val="00DD70EC"/>
    <w:rsid w:val="00DE33C5"/>
    <w:rsid w:val="00DE703F"/>
    <w:rsid w:val="00DF11C9"/>
    <w:rsid w:val="00DF30ED"/>
    <w:rsid w:val="00DF6A2F"/>
    <w:rsid w:val="00E00109"/>
    <w:rsid w:val="00E034AD"/>
    <w:rsid w:val="00E05477"/>
    <w:rsid w:val="00E05FB7"/>
    <w:rsid w:val="00E06659"/>
    <w:rsid w:val="00E1599C"/>
    <w:rsid w:val="00E1655F"/>
    <w:rsid w:val="00E24424"/>
    <w:rsid w:val="00E25B4F"/>
    <w:rsid w:val="00E26A01"/>
    <w:rsid w:val="00E30324"/>
    <w:rsid w:val="00E30FBA"/>
    <w:rsid w:val="00E31307"/>
    <w:rsid w:val="00E31D7E"/>
    <w:rsid w:val="00E331F8"/>
    <w:rsid w:val="00E33D34"/>
    <w:rsid w:val="00E3502B"/>
    <w:rsid w:val="00E35530"/>
    <w:rsid w:val="00E37C19"/>
    <w:rsid w:val="00E40AAA"/>
    <w:rsid w:val="00E41FEF"/>
    <w:rsid w:val="00E42787"/>
    <w:rsid w:val="00E45C46"/>
    <w:rsid w:val="00E45FB7"/>
    <w:rsid w:val="00E50EC4"/>
    <w:rsid w:val="00E52A8F"/>
    <w:rsid w:val="00E57428"/>
    <w:rsid w:val="00E61A08"/>
    <w:rsid w:val="00E63CA3"/>
    <w:rsid w:val="00E649AB"/>
    <w:rsid w:val="00E725A0"/>
    <w:rsid w:val="00E747A0"/>
    <w:rsid w:val="00E76982"/>
    <w:rsid w:val="00E82671"/>
    <w:rsid w:val="00E82B27"/>
    <w:rsid w:val="00E82F46"/>
    <w:rsid w:val="00E833E4"/>
    <w:rsid w:val="00E86112"/>
    <w:rsid w:val="00E86CB3"/>
    <w:rsid w:val="00E91866"/>
    <w:rsid w:val="00E93740"/>
    <w:rsid w:val="00E96364"/>
    <w:rsid w:val="00EA0D9D"/>
    <w:rsid w:val="00EA3868"/>
    <w:rsid w:val="00EA39C2"/>
    <w:rsid w:val="00EA3C8B"/>
    <w:rsid w:val="00EB1E6D"/>
    <w:rsid w:val="00EB2A3D"/>
    <w:rsid w:val="00EB3A5A"/>
    <w:rsid w:val="00EC0DCB"/>
    <w:rsid w:val="00EC1727"/>
    <w:rsid w:val="00EC324D"/>
    <w:rsid w:val="00EC4CEE"/>
    <w:rsid w:val="00EC4DB4"/>
    <w:rsid w:val="00EC5340"/>
    <w:rsid w:val="00EC6B72"/>
    <w:rsid w:val="00EC6CF4"/>
    <w:rsid w:val="00EC73AB"/>
    <w:rsid w:val="00EC78C3"/>
    <w:rsid w:val="00ED1F70"/>
    <w:rsid w:val="00ED2EE9"/>
    <w:rsid w:val="00ED39D1"/>
    <w:rsid w:val="00ED5E61"/>
    <w:rsid w:val="00ED675D"/>
    <w:rsid w:val="00EE0E4B"/>
    <w:rsid w:val="00EE203F"/>
    <w:rsid w:val="00EE29AB"/>
    <w:rsid w:val="00EE32C1"/>
    <w:rsid w:val="00EE3F07"/>
    <w:rsid w:val="00EE4924"/>
    <w:rsid w:val="00EE4B1F"/>
    <w:rsid w:val="00EE6EA2"/>
    <w:rsid w:val="00EF07A9"/>
    <w:rsid w:val="00EF0CD9"/>
    <w:rsid w:val="00EF34E9"/>
    <w:rsid w:val="00EF47C9"/>
    <w:rsid w:val="00EF481E"/>
    <w:rsid w:val="00F0092C"/>
    <w:rsid w:val="00F00E09"/>
    <w:rsid w:val="00F00F41"/>
    <w:rsid w:val="00F026BF"/>
    <w:rsid w:val="00F03CFD"/>
    <w:rsid w:val="00F0464B"/>
    <w:rsid w:val="00F04C73"/>
    <w:rsid w:val="00F07F7A"/>
    <w:rsid w:val="00F11FCF"/>
    <w:rsid w:val="00F135FA"/>
    <w:rsid w:val="00F17064"/>
    <w:rsid w:val="00F22501"/>
    <w:rsid w:val="00F2256E"/>
    <w:rsid w:val="00F22FF1"/>
    <w:rsid w:val="00F238E0"/>
    <w:rsid w:val="00F23A61"/>
    <w:rsid w:val="00F23E75"/>
    <w:rsid w:val="00F25653"/>
    <w:rsid w:val="00F314FB"/>
    <w:rsid w:val="00F32A26"/>
    <w:rsid w:val="00F344B6"/>
    <w:rsid w:val="00F35FC2"/>
    <w:rsid w:val="00F3768C"/>
    <w:rsid w:val="00F42466"/>
    <w:rsid w:val="00F451B2"/>
    <w:rsid w:val="00F477FB"/>
    <w:rsid w:val="00F54931"/>
    <w:rsid w:val="00F5610A"/>
    <w:rsid w:val="00F57F24"/>
    <w:rsid w:val="00F60083"/>
    <w:rsid w:val="00F607F5"/>
    <w:rsid w:val="00F65D05"/>
    <w:rsid w:val="00F7036D"/>
    <w:rsid w:val="00F73BCA"/>
    <w:rsid w:val="00F7546F"/>
    <w:rsid w:val="00F77CB0"/>
    <w:rsid w:val="00F82788"/>
    <w:rsid w:val="00F83173"/>
    <w:rsid w:val="00F8491B"/>
    <w:rsid w:val="00F86F7F"/>
    <w:rsid w:val="00F87BE8"/>
    <w:rsid w:val="00F91793"/>
    <w:rsid w:val="00F96665"/>
    <w:rsid w:val="00F96E2D"/>
    <w:rsid w:val="00F97990"/>
    <w:rsid w:val="00F97DED"/>
    <w:rsid w:val="00FA3C91"/>
    <w:rsid w:val="00FA3E69"/>
    <w:rsid w:val="00FA619C"/>
    <w:rsid w:val="00FA6930"/>
    <w:rsid w:val="00FB0A45"/>
    <w:rsid w:val="00FB4229"/>
    <w:rsid w:val="00FB4C46"/>
    <w:rsid w:val="00FB55DB"/>
    <w:rsid w:val="00FC0F0A"/>
    <w:rsid w:val="00FC3049"/>
    <w:rsid w:val="00FC345C"/>
    <w:rsid w:val="00FC467A"/>
    <w:rsid w:val="00FD1319"/>
    <w:rsid w:val="00FD18F2"/>
    <w:rsid w:val="00FD1E45"/>
    <w:rsid w:val="00FD35ED"/>
    <w:rsid w:val="00FD406F"/>
    <w:rsid w:val="00FD4893"/>
    <w:rsid w:val="00FD553B"/>
    <w:rsid w:val="00FD7537"/>
    <w:rsid w:val="00FE08AE"/>
    <w:rsid w:val="00FE226E"/>
    <w:rsid w:val="00FE369E"/>
    <w:rsid w:val="00FE6062"/>
    <w:rsid w:val="00FE7A9E"/>
    <w:rsid w:val="00FF3642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95DCC26-C94B-46E7-952A-48E57B8B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paragraph" w:customStyle="1" w:styleId="xl50">
    <w:name w:val="xl50"/>
    <w:basedOn w:val="a0"/>
    <w:rsid w:val="00A870B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f0">
    <w:name w:val="Revision"/>
    <w:hidden/>
    <w:uiPriority w:val="99"/>
    <w:semiHidden/>
    <w:rsid w:val="006D42F2"/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7.50.46/html/CM/QueryTable.jsp?Field=DECD_EMP_ID" TargetMode="External"/><Relationship Id="rId13" Type="http://schemas.openxmlformats.org/officeDocument/2006/relationships/hyperlink" Target="http://10.87.50.46/html/CM/QueryTable.jsp?Field=DECD_EMP_ID" TargetMode="External"/><Relationship Id="rId18" Type="http://schemas.openxmlformats.org/officeDocument/2006/relationships/hyperlink" Target="http://10.87.50.46/html/CM/QueryTable.jsp?Field=DECD_EMP_I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0.87.50.46/html/CM/QueryTable.jsp?Field=DECD_EMP_ID" TargetMode="External"/><Relationship Id="rId17" Type="http://schemas.openxmlformats.org/officeDocument/2006/relationships/hyperlink" Target="http://10.87.50.46/html/CM/QueryTable.jsp?Field=DECD_EMP_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87.50.46/html/CM/QueryTable.jsp?Field=DECD_EMP_I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87.50.46/html/CM/QueryTable.jsp?Field=DECD_EMP_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87.50.46/html/CM/QueryTable.jsp?Field=DECD_EMP_ID" TargetMode="External"/><Relationship Id="rId10" Type="http://schemas.openxmlformats.org/officeDocument/2006/relationships/hyperlink" Target="http://10.87.50.46/html/CM/QueryTable.jsp?Field=DECD_EMP_ID" TargetMode="External"/><Relationship Id="rId19" Type="http://schemas.openxmlformats.org/officeDocument/2006/relationships/hyperlink" Target="http://10.87.50.46/html/CM/QueryTable.jsp?Field=DECD_EMP_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87.50.46/html/CM/QueryTable.jsp?Field=DECD_EMP_ID" TargetMode="External"/><Relationship Id="rId14" Type="http://schemas.openxmlformats.org/officeDocument/2006/relationships/hyperlink" Target="http://10.87.50.46/html/CM/QueryTable.jsp?Field=DECD_EMP_I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2C5D8-D6CF-4BEC-AAEB-BD124E0C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2917</Words>
  <Characters>16632</Characters>
  <Application>Microsoft Office Word</Application>
  <DocSecurity>0</DocSecurity>
  <Lines>138</Lines>
  <Paragraphs>39</Paragraphs>
  <ScaleCrop>false</ScaleCrop>
  <Company/>
  <LinksUpToDate>false</LinksUpToDate>
  <CharactersWithSpaces>19510</CharactersWithSpaces>
  <SharedDoc>false</SharedDoc>
  <HLinks>
    <vt:vector size="120" baseType="variant">
      <vt:variant>
        <vt:i4>3014707</vt:i4>
      </vt:variant>
      <vt:variant>
        <vt:i4>57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3014707</vt:i4>
      </vt:variant>
      <vt:variant>
        <vt:i4>54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3014707</vt:i4>
      </vt:variant>
      <vt:variant>
        <vt:i4>51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3014707</vt:i4>
      </vt:variant>
      <vt:variant>
        <vt:i4>48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3014707</vt:i4>
      </vt:variant>
      <vt:variant>
        <vt:i4>45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-866591805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無送件人手機號碼</vt:lpwstr>
      </vt:variant>
      <vt:variant>
        <vt:i4>-1878961997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記錄傳送記錄</vt:lpwstr>
      </vt:variant>
      <vt:variant>
        <vt:i4>3014707</vt:i4>
      </vt:variant>
      <vt:variant>
        <vt:i4>36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3014707</vt:i4>
      </vt:variant>
      <vt:variant>
        <vt:i4>33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3014707</vt:i4>
      </vt:variant>
      <vt:variant>
        <vt:i4>30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-866591805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無送件人手機號碼</vt:lpwstr>
      </vt:variant>
      <vt:variant>
        <vt:i4>3014707</vt:i4>
      </vt:variant>
      <vt:variant>
        <vt:i4>24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3014707</vt:i4>
      </vt:variant>
      <vt:variant>
        <vt:i4>21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-1878961997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記錄傳送記錄</vt:lpwstr>
      </vt:variant>
      <vt:variant>
        <vt:i4>-1878961997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記錄傳送記錄</vt:lpwstr>
      </vt:variant>
      <vt:variant>
        <vt:i4>3014707</vt:i4>
      </vt:variant>
      <vt:variant>
        <vt:i4>12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3014707</vt:i4>
      </vt:variant>
      <vt:variant>
        <vt:i4>9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3014707</vt:i4>
      </vt:variant>
      <vt:variant>
        <vt:i4>6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3014707</vt:i4>
      </vt:variant>
      <vt:variant>
        <vt:i4>3</vt:i4>
      </vt:variant>
      <vt:variant>
        <vt:i4>0</vt:i4>
      </vt:variant>
      <vt:variant>
        <vt:i4>5</vt:i4>
      </vt:variant>
      <vt:variant>
        <vt:lpwstr>http://10.87.50.46/html/CM/QueryTable.jsp?Field=DECD_EMP_ID</vt:lpwstr>
      </vt:variant>
      <vt:variant>
        <vt:lpwstr/>
      </vt:variant>
      <vt:variant>
        <vt:i4>-1878961997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記錄傳送記錄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2020-07-27T00:58:00Z</dcterms:created>
  <dcterms:modified xsi:type="dcterms:W3CDTF">2020-07-27T00:58:00Z</dcterms:modified>
</cp:coreProperties>
</file>