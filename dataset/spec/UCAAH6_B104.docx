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6C17B4" w:rsidRPr="00A4492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A44924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A44924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A44924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A44924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6C17B4" w:rsidRPr="00A4492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"/>
                <w:attr w:name="Year" w:val="2010"/>
              </w:smartTagPr>
              <w:r w:rsidRPr="00A44924">
                <w:rPr>
                  <w:rFonts w:ascii="細明體" w:eastAsia="細明體" w:hAnsi="細明體" w:hint="eastAsia"/>
                  <w:lang w:eastAsia="zh-TW"/>
                </w:rPr>
                <w:t>2010/01/13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44924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44924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17B4" w:rsidRPr="00A44924" w:rsidRDefault="006C17B4" w:rsidP="00212BF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冠州</w:t>
            </w:r>
          </w:p>
        </w:tc>
      </w:tr>
      <w:tr w:rsidR="00E0587E" w:rsidRPr="00A4492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87E" w:rsidRPr="00A44924" w:rsidRDefault="00E0587E" w:rsidP="00E0587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"/>
                <w:attr w:name="IsLunarDate" w:val="False"/>
                <w:attr w:name="IsROCDate" w:val="False"/>
              </w:smartTagPr>
              <w:r w:rsidRPr="00A44924">
                <w:rPr>
                  <w:rFonts w:ascii="細明體" w:eastAsia="細明體" w:hAnsi="細明體" w:hint="eastAsia"/>
                  <w:lang w:eastAsia="zh-TW"/>
                </w:rPr>
                <w:t>2010/02/02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87E" w:rsidRPr="00A44924" w:rsidRDefault="00E0587E" w:rsidP="00E0587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44924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87E" w:rsidRPr="00A44924" w:rsidRDefault="00E0587E" w:rsidP="00E0587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受理日定義調整 核定日</w:t>
            </w:r>
            <w:r w:rsidR="004E15CB" w:rsidRPr="00A44924">
              <w:rPr>
                <w:rFonts w:ascii="細明體" w:eastAsia="細明體" w:hAnsi="細明體" w:hint="eastAsia"/>
                <w:lang w:eastAsia="zh-TW"/>
              </w:rPr>
              <w:t>(核定STEP結束360)</w:t>
            </w:r>
            <w:r w:rsidRPr="00A44924">
              <w:rPr>
                <w:rFonts w:ascii="細明體" w:eastAsia="細明體" w:hAnsi="細明體" w:hint="eastAsia"/>
                <w:lang w:eastAsia="zh-TW"/>
              </w:rPr>
              <w:t>-&gt;登打完成日</w:t>
            </w:r>
            <w:r w:rsidR="004E15CB" w:rsidRPr="00A44924">
              <w:rPr>
                <w:rFonts w:ascii="細明體" w:eastAsia="細明體" w:hAnsi="細明體" w:hint="eastAsia"/>
                <w:lang w:eastAsia="zh-TW"/>
              </w:rPr>
              <w:t>(核定STEP起始</w:t>
            </w:r>
            <w:r w:rsidR="00014CC7" w:rsidRPr="00A44924">
              <w:rPr>
                <w:rFonts w:ascii="細明體" w:eastAsia="細明體" w:hAnsi="細明體" w:hint="eastAsia"/>
                <w:lang w:eastAsia="zh-TW"/>
              </w:rPr>
              <w:t>352</w:t>
            </w:r>
            <w:r w:rsidR="004E15CB" w:rsidRPr="00A44924"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87E" w:rsidRPr="00A44924" w:rsidRDefault="00E0587E" w:rsidP="00E0587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冠州</w:t>
            </w:r>
          </w:p>
        </w:tc>
      </w:tr>
      <w:tr w:rsidR="00AE66CA" w:rsidRPr="00A4492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CA" w:rsidRPr="00A44924" w:rsidRDefault="00AE66CA" w:rsidP="00AE66C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3"/>
                <w:attr w:name="Day" w:val="16"/>
                <w:attr w:name="IsLunarDate" w:val="False"/>
                <w:attr w:name="IsROCDate" w:val="False"/>
              </w:smartTagPr>
              <w:r w:rsidRPr="00A44924">
                <w:rPr>
                  <w:rFonts w:ascii="細明體" w:eastAsia="細明體" w:hAnsi="細明體" w:hint="eastAsia"/>
                  <w:lang w:eastAsia="zh-TW"/>
                </w:rPr>
                <w:t>2010/03/16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CA" w:rsidRPr="00A44924" w:rsidRDefault="00AE66CA" w:rsidP="00AE66C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44924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CA" w:rsidRPr="00A44924" w:rsidRDefault="00AE66CA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a.未輸交查事項者,仍需列入統計</w:t>
            </w:r>
          </w:p>
          <w:p w:rsidR="00AE66CA" w:rsidRPr="00A44924" w:rsidRDefault="00AE66CA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b.交查認定為免查件,仍需列入統計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CA" w:rsidRPr="00A44924" w:rsidRDefault="00AE66CA" w:rsidP="00AE66C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冠州</w:t>
            </w:r>
          </w:p>
        </w:tc>
      </w:tr>
      <w:tr w:rsidR="00DE3D8B" w:rsidRPr="00A4492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D8B" w:rsidRPr="00A44924" w:rsidRDefault="00DE3D8B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5"/>
                <w:attr w:name="Year" w:val="2010"/>
              </w:smartTagPr>
              <w:r w:rsidRPr="00A44924">
                <w:rPr>
                  <w:rFonts w:ascii="細明體" w:eastAsia="細明體" w:hAnsi="細明體"/>
                  <w:lang w:eastAsia="zh-TW"/>
                </w:rPr>
                <w:t>2010/5/3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D8B" w:rsidRPr="00A44924" w:rsidRDefault="00DE3D8B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D8B" w:rsidRPr="00A44924" w:rsidRDefault="00DE3D8B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增加傳入單一受理編號處理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D8B" w:rsidRPr="00A44924" w:rsidRDefault="00DE3D8B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481F8C" w:rsidRPr="00A4492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F8C" w:rsidRPr="00A44924" w:rsidRDefault="00481F8C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7"/>
                <w:attr w:name="Year" w:val="2010"/>
              </w:smartTagPr>
              <w:r w:rsidRPr="00A44924">
                <w:rPr>
                  <w:rFonts w:ascii="細明體" w:eastAsia="細明體" w:hAnsi="細明體"/>
                  <w:lang w:eastAsia="zh-TW"/>
                </w:rPr>
                <w:t>2010/7/7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F8C" w:rsidRPr="00A44924" w:rsidRDefault="00481F8C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F8C" w:rsidRPr="00A44924" w:rsidRDefault="00481F8C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因無法抓到BPM件,改寫程式寫法,請將原有程式碼保留,新增Method處理。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F8C" w:rsidRPr="00A44924" w:rsidRDefault="00481F8C" w:rsidP="00AE66C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196EF3" w:rsidRPr="00A44924">
        <w:trPr>
          <w:ins w:id="1" w:author="i9004502" w:date="2010-07-14T09:51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EF3" w:rsidRPr="00A44924" w:rsidRDefault="00196EF3" w:rsidP="00AE66CA">
            <w:pPr>
              <w:pStyle w:val="Tabletext"/>
              <w:rPr>
                <w:ins w:id="2" w:author="i9004502" w:date="2010-07-14T09:51:00Z"/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7"/>
                <w:attr w:name="Year" w:val="2010"/>
              </w:smartTagPr>
              <w:ins w:id="3" w:author="i9004502" w:date="2010-07-14T09:51:00Z">
                <w:r w:rsidRPr="00A44924">
                  <w:rPr>
                    <w:rFonts w:ascii="細明體" w:eastAsia="細明體" w:hAnsi="細明體"/>
                    <w:lang w:eastAsia="zh-TW"/>
                  </w:rPr>
                  <w:t>2010/7/14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EF3" w:rsidRPr="00A44924" w:rsidRDefault="00196EF3" w:rsidP="00AE66CA">
            <w:pPr>
              <w:pStyle w:val="Tabletext"/>
              <w:rPr>
                <w:ins w:id="4" w:author="i9004502" w:date="2010-07-14T09:51:00Z"/>
                <w:rFonts w:ascii="細明體" w:eastAsia="細明體" w:hAnsi="細明體" w:hint="eastAsia"/>
                <w:lang w:eastAsia="zh-TW"/>
              </w:rPr>
            </w:pPr>
            <w:ins w:id="5" w:author="i9004502" w:date="2010-07-14T09:51:00Z">
              <w:r w:rsidRPr="00A44924">
                <w:rPr>
                  <w:rFonts w:ascii="細明體" w:eastAsia="細明體" w:hAnsi="細明體" w:hint="eastAsia"/>
                  <w:lang w:eastAsia="zh-TW"/>
                </w:rPr>
                <w:t>1.2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EF3" w:rsidRPr="00A44924" w:rsidRDefault="00BB0101" w:rsidP="00AE66CA">
            <w:pPr>
              <w:pStyle w:val="Tabletext"/>
              <w:rPr>
                <w:ins w:id="6" w:author="i9004502" w:date="2010-07-14T10:00:00Z"/>
                <w:rFonts w:ascii="細明體" w:eastAsia="細明體" w:hAnsi="細明體" w:hint="eastAsia"/>
                <w:lang w:eastAsia="zh-TW"/>
              </w:rPr>
            </w:pPr>
            <w:ins w:id="7" w:author="i9004502" w:date="2010-07-14T10:00:00Z">
              <w:r w:rsidRPr="00A44924">
                <w:rPr>
                  <w:rFonts w:ascii="細明體" w:eastAsia="細明體" w:hAnsi="細明體" w:hint="eastAsia"/>
                  <w:lang w:eastAsia="zh-TW"/>
                </w:rPr>
                <w:t>1.</w:t>
              </w:r>
            </w:ins>
            <w:ins w:id="8" w:author="i9004502" w:date="2010-07-14T09:52:00Z">
              <w:r w:rsidR="00196EF3" w:rsidRPr="00A44924">
                <w:rPr>
                  <w:rFonts w:ascii="細明體" w:eastAsia="細明體" w:hAnsi="細明體" w:hint="eastAsia"/>
                  <w:lang w:eastAsia="zh-TW"/>
                </w:rPr>
                <w:t>改讀DTAAH521，若讀取不到再從BPM讀取</w:t>
              </w:r>
            </w:ins>
            <w:ins w:id="9" w:author="i9004502" w:date="2010-07-14T09:53:00Z">
              <w:r w:rsidR="00196EF3" w:rsidRPr="00A44924">
                <w:rPr>
                  <w:rFonts w:ascii="細明體" w:eastAsia="細明體" w:hAnsi="細明體" w:hint="eastAsia"/>
                  <w:lang w:eastAsia="zh-TW"/>
                </w:rPr>
                <w:t>。</w:t>
              </w:r>
            </w:ins>
          </w:p>
          <w:p w:rsidR="00BB0101" w:rsidRPr="00A44924" w:rsidRDefault="00BB0101" w:rsidP="00AE66CA">
            <w:pPr>
              <w:pStyle w:val="Tabletext"/>
              <w:numPr>
                <w:ins w:id="10" w:author="i9004502" w:date="2010-07-14T10:00:00Z"/>
              </w:numPr>
              <w:rPr>
                <w:ins w:id="11" w:author="i9004502" w:date="2010-07-14T09:51:00Z"/>
                <w:rFonts w:ascii="細明體" w:eastAsia="細明體" w:hAnsi="細明體" w:hint="eastAsia"/>
                <w:lang w:eastAsia="zh-TW"/>
              </w:rPr>
            </w:pPr>
            <w:ins w:id="12" w:author="i9004502" w:date="2010-07-14T10:00:00Z">
              <w:r w:rsidRPr="00A44924">
                <w:rPr>
                  <w:rFonts w:ascii="細明體" w:eastAsia="細明體" w:hAnsi="細明體" w:hint="eastAsia"/>
                  <w:lang w:eastAsia="zh-TW"/>
                </w:rPr>
                <w:t>2.</w:t>
              </w:r>
            </w:ins>
            <w:ins w:id="13" w:author="i9004502" w:date="2010-07-14T10:03:00Z">
              <w:r w:rsidRPr="00A44924">
                <w:rPr>
                  <w:rFonts w:ascii="細明體" w:eastAsia="細明體" w:hAnsi="細明體" w:hint="eastAsia"/>
                  <w:lang w:eastAsia="zh-TW"/>
                </w:rPr>
                <w:t>紀錄自BPM讀取件數及讀取失敗件數。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EF3" w:rsidRPr="00A44924" w:rsidRDefault="00196EF3" w:rsidP="00AE66CA">
            <w:pPr>
              <w:pStyle w:val="Tabletext"/>
              <w:rPr>
                <w:ins w:id="14" w:author="i9004502" w:date="2010-07-14T09:51:00Z"/>
                <w:rFonts w:ascii="細明體" w:eastAsia="細明體" w:hAnsi="細明體" w:hint="eastAsia"/>
                <w:lang w:eastAsia="zh-TW"/>
              </w:rPr>
            </w:pPr>
            <w:ins w:id="15" w:author="i9004502" w:date="2010-07-14T09:53:00Z">
              <w:r w:rsidRPr="00A44924">
                <w:rPr>
                  <w:rFonts w:ascii="細明體" w:eastAsia="細明體" w:hAnsi="細明體" w:hint="eastAsia"/>
                  <w:lang w:eastAsia="zh-TW"/>
                </w:rPr>
                <w:t>Huai</w:t>
              </w:r>
            </w:ins>
          </w:p>
        </w:tc>
      </w:tr>
      <w:tr w:rsidR="00344127" w:rsidRPr="00A44924">
        <w:trPr>
          <w:ins w:id="16" w:author="i9200205" w:date="2011-02-09T13:1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127" w:rsidRPr="00A44924" w:rsidRDefault="00344127" w:rsidP="00AE66CA">
            <w:pPr>
              <w:pStyle w:val="Tabletext"/>
              <w:rPr>
                <w:ins w:id="17" w:author="i9200205" w:date="2011-02-09T13:19:00Z"/>
                <w:rFonts w:ascii="細明體" w:eastAsia="細明體" w:hAnsi="細明體"/>
                <w:lang w:eastAsia="zh-TW"/>
              </w:rPr>
            </w:pPr>
            <w:ins w:id="18" w:author="i9200205" w:date="2011-02-09T13:19:00Z">
              <w:r w:rsidRPr="00A44924">
                <w:rPr>
                  <w:rFonts w:ascii="細明體" w:eastAsia="細明體" w:hAnsi="細明體"/>
                  <w:lang w:eastAsia="zh-TW"/>
                </w:rPr>
                <w:t>2011/2/9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127" w:rsidRPr="00A44924" w:rsidRDefault="00344127" w:rsidP="00AE66CA">
            <w:pPr>
              <w:pStyle w:val="Tabletext"/>
              <w:rPr>
                <w:ins w:id="19" w:author="i9200205" w:date="2011-02-09T13:19:00Z"/>
                <w:rFonts w:ascii="細明體" w:eastAsia="細明體" w:hAnsi="細明體" w:hint="eastAsia"/>
                <w:lang w:eastAsia="zh-TW"/>
              </w:rPr>
            </w:pPr>
            <w:ins w:id="20" w:author="i9200205" w:date="2011-02-09T13:19:00Z">
              <w:r w:rsidRPr="00A44924">
                <w:rPr>
                  <w:rFonts w:ascii="細明體" w:eastAsia="細明體" w:hAnsi="細明體" w:hint="eastAsia"/>
                  <w:lang w:eastAsia="zh-TW"/>
                </w:rPr>
                <w:t>1.3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127" w:rsidRPr="00A44924" w:rsidRDefault="00344127" w:rsidP="00AE66CA">
            <w:pPr>
              <w:pStyle w:val="Tabletext"/>
              <w:rPr>
                <w:ins w:id="21" w:author="i9200205" w:date="2011-02-09T13:19:00Z"/>
                <w:rFonts w:ascii="細明體" w:eastAsia="細明體" w:hAnsi="細明體" w:hint="eastAsia"/>
                <w:lang w:eastAsia="zh-TW"/>
              </w:rPr>
            </w:pPr>
            <w:ins w:id="22" w:author="i9200205" w:date="2011-02-09T13:19:00Z">
              <w:r w:rsidRPr="00A44924">
                <w:rPr>
                  <w:rFonts w:ascii="細明體" w:eastAsia="細明體" w:hAnsi="細明體" w:hint="eastAsia"/>
                  <w:lang w:eastAsia="zh-TW"/>
                </w:rPr>
                <w:t>傳出資料增加帳務日期欄位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127" w:rsidRPr="00A44924" w:rsidRDefault="00344127" w:rsidP="00AE66CA">
            <w:pPr>
              <w:pStyle w:val="Tabletext"/>
              <w:rPr>
                <w:ins w:id="23" w:author="i9200205" w:date="2011-02-09T13:19:00Z"/>
                <w:rFonts w:ascii="細明體" w:eastAsia="細明體" w:hAnsi="細明體" w:hint="eastAsia"/>
                <w:lang w:eastAsia="zh-TW"/>
              </w:rPr>
            </w:pPr>
            <w:ins w:id="24" w:author="i9200205" w:date="2011-02-09T13:20:00Z">
              <w:r w:rsidRPr="00A44924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</w:tr>
      <w:tr w:rsidR="00A44924" w:rsidRPr="00A44924">
        <w:trPr>
          <w:ins w:id="25" w:author="i9200205" w:date="2011-02-10T19:03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924" w:rsidRPr="00A44924" w:rsidRDefault="00A44924" w:rsidP="00AE66CA">
            <w:pPr>
              <w:pStyle w:val="Tabletext"/>
              <w:rPr>
                <w:ins w:id="26" w:author="i9200205" w:date="2011-02-10T19:03:00Z"/>
                <w:rFonts w:ascii="細明體" w:eastAsia="細明體" w:hAnsi="細明體"/>
                <w:lang w:eastAsia="zh-TW"/>
              </w:rPr>
            </w:pPr>
            <w:ins w:id="27" w:author="i9200205" w:date="2011-02-10T19:03:00Z">
              <w:r w:rsidRPr="00A44924">
                <w:rPr>
                  <w:rFonts w:ascii="細明體" w:eastAsia="細明體" w:hAnsi="細明體"/>
                  <w:lang w:eastAsia="zh-TW"/>
                </w:rPr>
                <w:t>2011/2/10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924" w:rsidRPr="00A44924" w:rsidRDefault="00A44924" w:rsidP="00AE66CA">
            <w:pPr>
              <w:pStyle w:val="Tabletext"/>
              <w:rPr>
                <w:ins w:id="28" w:author="i9200205" w:date="2011-02-10T19:03:00Z"/>
                <w:rFonts w:ascii="細明體" w:eastAsia="細明體" w:hAnsi="細明體" w:hint="eastAsia"/>
                <w:lang w:eastAsia="zh-TW"/>
              </w:rPr>
            </w:pPr>
            <w:ins w:id="29" w:author="i9200205" w:date="2011-02-10T19:03:00Z">
              <w:r w:rsidRPr="00A44924">
                <w:rPr>
                  <w:rFonts w:ascii="細明體" w:eastAsia="細明體" w:hAnsi="細明體" w:hint="eastAsia"/>
                  <w:lang w:eastAsia="zh-TW"/>
                </w:rPr>
                <w:t>1.4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924" w:rsidRPr="00A44924" w:rsidRDefault="00A44924" w:rsidP="00AE66CA">
            <w:pPr>
              <w:pStyle w:val="Tabletext"/>
              <w:rPr>
                <w:ins w:id="30" w:author="i9200205" w:date="2011-02-10T19:03:00Z"/>
                <w:rFonts w:ascii="細明體" w:eastAsia="細明體" w:hAnsi="細明體" w:hint="eastAsia"/>
                <w:lang w:eastAsia="zh-TW"/>
              </w:rPr>
            </w:pPr>
            <w:ins w:id="31" w:author="i9200205" w:date="2011-02-10T19:03:00Z">
              <w:r w:rsidRPr="00A44924">
                <w:rPr>
                  <w:rFonts w:ascii="細明體" w:eastAsia="細明體" w:hAnsi="細明體" w:hint="eastAsia"/>
                  <w:lang w:eastAsia="zh-TW"/>
                </w:rPr>
                <w:t>以帳務日期為處理基準，改讀DTAAA001的</w:t>
              </w:r>
            </w:ins>
            <w:ins w:id="32" w:author="i9200205" w:date="2011-02-10T19:04:00Z">
              <w:r w:rsidRPr="00A44924">
                <w:rPr>
                  <w:rFonts w:ascii="細明體" w:eastAsia="細明體" w:hAnsi="細明體" w:hint="eastAsia"/>
                  <w:lang w:eastAsia="zh-TW"/>
                </w:rPr>
                <w:t>KEY_IN_TIME與END_CASE_DATE計算處理天數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924" w:rsidRPr="00A44924" w:rsidRDefault="00A44924" w:rsidP="00AE66CA">
            <w:pPr>
              <w:pStyle w:val="Tabletext"/>
              <w:rPr>
                <w:ins w:id="33" w:author="i9200205" w:date="2011-02-10T19:03:00Z"/>
                <w:rFonts w:ascii="細明體" w:eastAsia="細明體" w:hAnsi="細明體" w:hint="eastAsia"/>
                <w:lang w:eastAsia="zh-TW"/>
              </w:rPr>
            </w:pPr>
            <w:ins w:id="34" w:author="i9200205" w:date="2011-02-10T19:04:00Z">
              <w:r w:rsidRPr="00A44924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</w:tr>
      <w:tr w:rsidR="001523A9" w:rsidTr="001523A9">
        <w:trPr>
          <w:ins w:id="35" w:author="i9200205" w:date="2011-02-11T12:00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3A9" w:rsidRPr="001523A9" w:rsidRDefault="001523A9">
            <w:pPr>
              <w:pStyle w:val="Tabletext"/>
              <w:rPr>
                <w:ins w:id="36" w:author="i9200205" w:date="2011-02-11T12:00:00Z"/>
                <w:rFonts w:ascii="細明體" w:eastAsia="細明體" w:hAnsi="細明體"/>
                <w:lang w:eastAsia="zh-TW"/>
              </w:rPr>
            </w:pPr>
            <w:ins w:id="37" w:author="i9200205" w:date="2011-02-11T12:00:00Z">
              <w:r w:rsidRPr="001523A9">
                <w:rPr>
                  <w:rFonts w:ascii="細明體" w:eastAsia="細明體" w:hAnsi="細明體" w:hint="eastAsia"/>
                  <w:lang w:eastAsia="zh-TW"/>
                </w:rPr>
                <w:t>2011/2/11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3A9" w:rsidRPr="001523A9" w:rsidRDefault="001523A9">
            <w:pPr>
              <w:pStyle w:val="Tabletext"/>
              <w:rPr>
                <w:ins w:id="38" w:author="i9200205" w:date="2011-02-11T12:00:00Z"/>
                <w:rFonts w:ascii="細明體" w:eastAsia="細明體" w:hAnsi="細明體"/>
                <w:lang w:eastAsia="zh-TW"/>
              </w:rPr>
            </w:pPr>
            <w:ins w:id="39" w:author="i9200205" w:date="2011-02-11T12:00:00Z">
              <w:r w:rsidRPr="001523A9">
                <w:rPr>
                  <w:rFonts w:ascii="細明體" w:eastAsia="細明體" w:hAnsi="細明體" w:hint="eastAsia"/>
                  <w:lang w:eastAsia="zh-TW"/>
                </w:rPr>
                <w:t>1.5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3A9" w:rsidRPr="001523A9" w:rsidRDefault="001523A9">
            <w:pPr>
              <w:pStyle w:val="Tabletext"/>
              <w:rPr>
                <w:ins w:id="40" w:author="i9200205" w:date="2011-02-11T12:00:00Z"/>
                <w:rFonts w:ascii="細明體" w:eastAsia="細明體" w:hAnsi="細明體"/>
                <w:lang w:eastAsia="zh-TW"/>
              </w:rPr>
            </w:pPr>
            <w:ins w:id="41" w:author="i9200205" w:date="2011-02-11T12:00:00Z">
              <w:r w:rsidRPr="001523A9">
                <w:rPr>
                  <w:rFonts w:ascii="細明體" w:eastAsia="細明體" w:hAnsi="細明體" w:hint="eastAsia"/>
                  <w:lang w:eastAsia="zh-TW"/>
                </w:rPr>
                <w:t>改為以APRV_DATE為處理基準，天數以APLY_DATE與APRV_DATE計算。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3A9" w:rsidRPr="001523A9" w:rsidRDefault="001523A9">
            <w:pPr>
              <w:pStyle w:val="Tabletext"/>
              <w:rPr>
                <w:ins w:id="42" w:author="i9200205" w:date="2011-02-11T12:00:00Z"/>
                <w:rFonts w:ascii="細明體" w:eastAsia="細明體" w:hAnsi="細明體"/>
                <w:lang w:eastAsia="zh-TW"/>
              </w:rPr>
            </w:pPr>
            <w:ins w:id="43" w:author="i9200205" w:date="2011-02-11T12:00:00Z">
              <w:r w:rsidRPr="001523A9">
                <w:rPr>
                  <w:rFonts w:ascii="細明體" w:eastAsia="細明體" w:hAnsi="細明體" w:hint="eastAsia"/>
                  <w:lang w:eastAsia="zh-TW"/>
                </w:rPr>
                <w:t>劉文明</w:t>
              </w:r>
            </w:ins>
          </w:p>
        </w:tc>
      </w:tr>
    </w:tbl>
    <w:p w:rsidR="006C17B4" w:rsidRDefault="006C17B4" w:rsidP="006C17B4">
      <w:pPr>
        <w:pStyle w:val="Tabletext"/>
        <w:keepLines w:val="0"/>
        <w:spacing w:after="0" w:line="240" w:lineRule="auto"/>
        <w:rPr>
          <w:ins w:id="44" w:author="劉文明" w:date="2017-07-19T14:32:00Z"/>
          <w:rFonts w:ascii="細明體" w:eastAsia="細明體" w:hAnsi="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2E6E7D" w:rsidRPr="00AE6115" w:rsidTr="00F273CC">
        <w:trPr>
          <w:ins w:id="45" w:author="劉文明" w:date="2017-07-19T14:32:00Z"/>
        </w:trPr>
        <w:tc>
          <w:tcPr>
            <w:tcW w:w="1216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46" w:author="劉文明" w:date="2017-07-19T14:32:00Z"/>
                <w:rFonts w:ascii="細明體" w:eastAsia="細明體" w:hAnsi="細明體" w:cs="Courier New"/>
                <w:sz w:val="20"/>
                <w:szCs w:val="20"/>
              </w:rPr>
            </w:pPr>
            <w:ins w:id="47" w:author="劉文明" w:date="2017-07-19T14:32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0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48" w:author="劉文明" w:date="2017-07-19T14:32:00Z"/>
                <w:rFonts w:ascii="細明體" w:eastAsia="細明體" w:hAnsi="細明體" w:cs="Courier New"/>
                <w:sz w:val="20"/>
                <w:szCs w:val="20"/>
              </w:rPr>
            </w:pPr>
            <w:ins w:id="49" w:author="劉文明" w:date="2017-07-19T14:32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88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50" w:author="劉文明" w:date="2017-07-19T14:32:00Z"/>
                <w:rFonts w:ascii="細明體" w:eastAsia="細明體" w:hAnsi="細明體" w:cs="Courier New"/>
                <w:sz w:val="20"/>
                <w:szCs w:val="20"/>
              </w:rPr>
            </w:pPr>
            <w:ins w:id="51" w:author="劉文明" w:date="2017-07-19T14:32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6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52" w:author="劉文明" w:date="2017-07-19T14:32:00Z"/>
                <w:rFonts w:ascii="細明體" w:eastAsia="細明體" w:hAnsi="細明體" w:cs="Courier New"/>
                <w:sz w:val="20"/>
                <w:szCs w:val="20"/>
              </w:rPr>
            </w:pPr>
            <w:ins w:id="53" w:author="劉文明" w:date="2017-07-19T14:32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8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54" w:author="劉文明" w:date="2017-07-19T14:32:00Z"/>
                <w:rFonts w:ascii="細明體" w:eastAsia="細明體" w:hAnsi="細明體" w:cs="Courier New"/>
                <w:sz w:val="20"/>
                <w:szCs w:val="20"/>
              </w:rPr>
            </w:pPr>
            <w:ins w:id="55" w:author="劉文明" w:date="2017-07-19T14:32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2E6E7D" w:rsidRPr="00AE6115" w:rsidTr="00F273CC">
        <w:trPr>
          <w:ins w:id="56" w:author="劉文明" w:date="2017-07-19T14:32:00Z"/>
        </w:trPr>
        <w:tc>
          <w:tcPr>
            <w:tcW w:w="1216" w:type="dxa"/>
          </w:tcPr>
          <w:p w:rsidR="002E6E7D" w:rsidRPr="00AE6115" w:rsidRDefault="002E6E7D" w:rsidP="002E6E7D">
            <w:pPr>
              <w:spacing w:line="240" w:lineRule="atLeast"/>
              <w:jc w:val="center"/>
              <w:rPr>
                <w:ins w:id="57" w:author="劉文明" w:date="2017-07-19T14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58" w:author="劉文明" w:date="2017-07-19T14:3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2017/7/19</w:t>
              </w:r>
            </w:ins>
          </w:p>
        </w:tc>
        <w:tc>
          <w:tcPr>
            <w:tcW w:w="990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59" w:author="劉文明" w:date="2017-07-19T14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60" w:author="劉文明" w:date="2017-07-19T14:3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88" w:type="dxa"/>
          </w:tcPr>
          <w:p w:rsidR="002E6E7D" w:rsidRPr="002E6E7D" w:rsidRDefault="002E6E7D" w:rsidP="002E6E7D">
            <w:pPr>
              <w:spacing w:line="240" w:lineRule="atLeast"/>
              <w:rPr>
                <w:ins w:id="61" w:author="劉文明" w:date="2017-07-19T14:32:00Z"/>
                <w:rFonts w:ascii="細明體" w:eastAsia="細明體" w:hAnsi="細明體" w:cs="Courier New"/>
                <w:sz w:val="20"/>
                <w:szCs w:val="20"/>
              </w:rPr>
            </w:pPr>
            <w:ins w:id="62" w:author="劉文明" w:date="2017-07-19T14:3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配合DBIO專案，</w:t>
              </w:r>
              <w:r w:rsidRPr="002E6E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調整SQL全部讀取，不再逐筆再查table</w:t>
              </w:r>
            </w:ins>
          </w:p>
          <w:p w:rsidR="002E6E7D" w:rsidRPr="00DE1965" w:rsidRDefault="002E6E7D" w:rsidP="002E6E7D">
            <w:pPr>
              <w:spacing w:line="240" w:lineRule="atLeast"/>
              <w:rPr>
                <w:ins w:id="63" w:author="劉文明" w:date="2017-07-19T14:32:00Z"/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1536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64" w:author="劉文明" w:date="2017-07-19T14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65" w:author="劉文明" w:date="2017-07-19T14:3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劉文明</w:t>
              </w:r>
            </w:ins>
          </w:p>
        </w:tc>
        <w:tc>
          <w:tcPr>
            <w:tcW w:w="2058" w:type="dxa"/>
          </w:tcPr>
          <w:p w:rsidR="002E6E7D" w:rsidRPr="00AE6115" w:rsidRDefault="002E6E7D" w:rsidP="00F273CC">
            <w:pPr>
              <w:spacing w:line="240" w:lineRule="atLeast"/>
              <w:jc w:val="center"/>
              <w:rPr>
                <w:ins w:id="66" w:author="劉文明" w:date="2017-07-19T14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67" w:author="劉文明" w:date="2017-07-19T14:3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170414000688</w:t>
              </w:r>
            </w:ins>
          </w:p>
        </w:tc>
      </w:tr>
      <w:tr w:rsidR="0013607F" w:rsidRPr="00AE6115" w:rsidTr="00F273CC">
        <w:trPr>
          <w:ins w:id="68" w:author="蔡燁玟" w:date="2019-11-07T16:39:00Z"/>
        </w:trPr>
        <w:tc>
          <w:tcPr>
            <w:tcW w:w="1216" w:type="dxa"/>
          </w:tcPr>
          <w:p w:rsidR="0013607F" w:rsidRDefault="0013607F" w:rsidP="002E6E7D">
            <w:pPr>
              <w:spacing w:line="240" w:lineRule="atLeast"/>
              <w:jc w:val="center"/>
              <w:rPr>
                <w:ins w:id="69" w:author="蔡燁玟" w:date="2019-11-07T16:39:00Z"/>
                <w:rFonts w:ascii="細明體" w:eastAsia="細明體" w:hAnsi="細明體" w:cs="Courier New"/>
                <w:sz w:val="20"/>
                <w:szCs w:val="20"/>
              </w:rPr>
            </w:pPr>
            <w:ins w:id="70" w:author="蔡燁玟" w:date="2019-11-07T16:4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2019/11/07</w:t>
              </w:r>
            </w:ins>
          </w:p>
        </w:tc>
        <w:tc>
          <w:tcPr>
            <w:tcW w:w="990" w:type="dxa"/>
          </w:tcPr>
          <w:p w:rsidR="0013607F" w:rsidRDefault="0013607F" w:rsidP="00F273CC">
            <w:pPr>
              <w:spacing w:line="240" w:lineRule="atLeast"/>
              <w:jc w:val="center"/>
              <w:rPr>
                <w:ins w:id="71" w:author="蔡燁玟" w:date="2019-11-07T16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72" w:author="蔡燁玟" w:date="2019-11-07T16:4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388" w:type="dxa"/>
          </w:tcPr>
          <w:p w:rsidR="0013607F" w:rsidRDefault="002325AE" w:rsidP="002E6E7D">
            <w:pPr>
              <w:spacing w:line="240" w:lineRule="atLeast"/>
              <w:rPr>
                <w:ins w:id="73" w:author="蔡燁玟" w:date="2019-11-07T16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74" w:author="蔡燁玟" w:date="2019-11-07T16:4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配合PMD檢核調整程式</w:t>
              </w:r>
            </w:ins>
          </w:p>
        </w:tc>
        <w:tc>
          <w:tcPr>
            <w:tcW w:w="1536" w:type="dxa"/>
          </w:tcPr>
          <w:p w:rsidR="0013607F" w:rsidRDefault="0013607F" w:rsidP="00F273CC">
            <w:pPr>
              <w:spacing w:line="240" w:lineRule="atLeast"/>
              <w:jc w:val="center"/>
              <w:rPr>
                <w:ins w:id="75" w:author="蔡燁玟" w:date="2019-11-07T16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76" w:author="蔡燁玟" w:date="2019-11-07T16:4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蔡若羚</w:t>
              </w:r>
            </w:ins>
          </w:p>
        </w:tc>
        <w:tc>
          <w:tcPr>
            <w:tcW w:w="2058" w:type="dxa"/>
          </w:tcPr>
          <w:p w:rsidR="0013607F" w:rsidRDefault="0013607F" w:rsidP="00F273CC">
            <w:pPr>
              <w:spacing w:line="240" w:lineRule="atLeast"/>
              <w:jc w:val="center"/>
              <w:rPr>
                <w:ins w:id="77" w:author="蔡燁玟" w:date="2019-11-07T16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78" w:author="蔡燁玟" w:date="2019-11-07T16:40:00Z">
              <w:r>
                <w:rPr>
                  <w:rFonts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2E6E7D" w:rsidRDefault="002E6E7D" w:rsidP="006C17B4">
      <w:pPr>
        <w:pStyle w:val="Tabletext"/>
        <w:keepLines w:val="0"/>
        <w:spacing w:after="0" w:line="240" w:lineRule="auto"/>
        <w:rPr>
          <w:ins w:id="79" w:author="劉文明" w:date="2017-07-19T14:32:00Z"/>
          <w:rFonts w:ascii="細明體" w:eastAsia="細明體" w:hAnsi="細明體"/>
          <w:kern w:val="2"/>
          <w:lang w:eastAsia="zh-TW"/>
        </w:rPr>
      </w:pPr>
    </w:p>
    <w:p w:rsidR="002E6E7D" w:rsidRPr="00A44924" w:rsidRDefault="002E6E7D" w:rsidP="006C17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C17B4" w:rsidRPr="00A44924" w:rsidRDefault="006C17B4" w:rsidP="006C17B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6C17B4" w:rsidRPr="00A44924" w:rsidRDefault="006C17B4" w:rsidP="006C17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程式功能：每月理賠人員績效評核_逾期核付。</w:t>
      </w:r>
    </w:p>
    <w:p w:rsidR="006C17B4" w:rsidRPr="00A44924" w:rsidRDefault="006C17B4" w:rsidP="006C17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程式名稱：AAH6</w:t>
      </w:r>
      <w:r w:rsidRPr="00A44924">
        <w:rPr>
          <w:rFonts w:ascii="細明體" w:eastAsia="細明體" w:hAnsi="細明體"/>
          <w:kern w:val="2"/>
          <w:lang w:eastAsia="zh-TW"/>
        </w:rPr>
        <w:t>_</w:t>
      </w:r>
      <w:r w:rsidRPr="00A44924">
        <w:rPr>
          <w:rFonts w:ascii="細明體" w:eastAsia="細明體" w:hAnsi="細明體" w:hint="eastAsia"/>
          <w:kern w:val="2"/>
          <w:lang w:eastAsia="zh-TW"/>
        </w:rPr>
        <w:t>B104.java</w:t>
      </w:r>
    </w:p>
    <w:p w:rsidR="006C17B4" w:rsidRPr="00A44924" w:rsidRDefault="006C17B4" w:rsidP="006C17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6C17B4" w:rsidRPr="00A44924" w:rsidRDefault="006C17B4" w:rsidP="006C17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概要說明：</w:t>
      </w:r>
    </w:p>
    <w:p w:rsidR="006C17B4" w:rsidRPr="00A44924" w:rsidRDefault="006C17B4" w:rsidP="006C17B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抽取</w:t>
      </w:r>
      <w:r w:rsidR="002A591F" w:rsidRPr="00A44924">
        <w:rPr>
          <w:rFonts w:ascii="細明體" w:eastAsia="細明體" w:hAnsi="細明體"/>
          <w:lang w:eastAsia="zh-TW"/>
        </w:rPr>
        <w:t>每月受理至結案超過3天之案件</w:t>
      </w:r>
      <w:r w:rsidR="002A591F" w:rsidRPr="00A44924">
        <w:rPr>
          <w:rFonts w:ascii="細明體" w:eastAsia="細明體" w:hAnsi="細明體" w:hint="eastAsia"/>
          <w:lang w:eastAsia="zh-TW"/>
        </w:rPr>
        <w:t>資料</w:t>
      </w:r>
      <w:r w:rsidRPr="00A44924">
        <w:rPr>
          <w:rFonts w:ascii="細明體" w:eastAsia="細明體" w:hAnsi="細明體" w:hint="eastAsia"/>
          <w:kern w:val="2"/>
          <w:lang w:eastAsia="zh-TW"/>
        </w:rPr>
        <w:t>。</w:t>
      </w:r>
    </w:p>
    <w:p w:rsidR="006C17B4" w:rsidRPr="00A44924" w:rsidRDefault="006C17B4" w:rsidP="006C17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lang w:eastAsia="zh-TW"/>
        </w:rPr>
        <w:t>處理人員：系統排程</w:t>
      </w:r>
      <w:r w:rsidR="002A591F" w:rsidRPr="00A44924">
        <w:rPr>
          <w:rFonts w:ascii="細明體" w:eastAsia="細明體" w:hAnsi="細明體" w:hint="eastAsia"/>
          <w:lang w:eastAsia="zh-TW"/>
        </w:rPr>
        <w:t>-</w:t>
      </w:r>
      <w:r w:rsidR="002A591F" w:rsidRPr="00A44924">
        <w:rPr>
          <w:rFonts w:ascii="細明體" w:eastAsia="細明體" w:hAnsi="細明體"/>
          <w:lang w:eastAsia="zh-TW"/>
        </w:rPr>
        <w:t>每月6日下載上個月所輸入的件</w:t>
      </w:r>
      <w:r w:rsidRPr="00A44924">
        <w:rPr>
          <w:rFonts w:ascii="細明體" w:eastAsia="細明體" w:hAnsi="細明體" w:hint="eastAsia"/>
          <w:lang w:eastAsia="zh-TW"/>
        </w:rPr>
        <w:t>。</w:t>
      </w:r>
    </w:p>
    <w:p w:rsidR="00713A5F" w:rsidRPr="00A44924" w:rsidRDefault="00713A5F" w:rsidP="00713A5F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6C17B4" w:rsidRPr="00A44924" w:rsidRDefault="006C17B4" w:rsidP="006C17B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lastRenderedPageBreak/>
        <w:t>程式架構圖：</w:t>
      </w:r>
    </w:p>
    <w:p w:rsidR="00713A5F" w:rsidRPr="00A44924" w:rsidRDefault="00713A5F" w:rsidP="00713A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C17B4" w:rsidRPr="00A44924" w:rsidRDefault="006C17B4" w:rsidP="006C17B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tbl>
      <w:tblPr>
        <w:tblW w:w="9180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BF4D46" w:rsidRPr="00A44924">
        <w:tc>
          <w:tcPr>
            <w:tcW w:w="7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BF4D46" w:rsidRPr="00A449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F4D46" w:rsidRPr="00A44924" w:rsidRDefault="00BF4D46" w:rsidP="00E026F6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理賠紀錄檔</w:t>
            </w:r>
          </w:p>
        </w:tc>
        <w:tc>
          <w:tcPr>
            <w:tcW w:w="387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</w:tr>
      <w:tr w:rsidR="00BF4D46" w:rsidRPr="00A449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F4D46" w:rsidRPr="00A44924" w:rsidRDefault="00BF4D46" w:rsidP="00E026F6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理賠補件檔</w:t>
            </w:r>
          </w:p>
        </w:tc>
        <w:tc>
          <w:tcPr>
            <w:tcW w:w="3870" w:type="dxa"/>
          </w:tcPr>
          <w:p w:rsidR="00BF4D46" w:rsidRPr="00A44924" w:rsidRDefault="00BF4D46" w:rsidP="00E02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44924">
              <w:rPr>
                <w:rFonts w:ascii="細明體" w:eastAsia="細明體" w:hAnsi="細明體" w:hint="eastAsia"/>
                <w:kern w:val="2"/>
                <w:lang w:eastAsia="zh-TW"/>
              </w:rPr>
              <w:t>DTAAJ010</w:t>
            </w:r>
          </w:p>
        </w:tc>
      </w:tr>
      <w:tr w:rsidR="00BF4D46" w:rsidRPr="00A44924">
        <w:tblPrEx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D46" w:rsidRPr="00A44924" w:rsidRDefault="00BF4D46" w:rsidP="00E026F6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交查記錄檔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D46" w:rsidRPr="00A44924" w:rsidRDefault="00BF4D46" w:rsidP="00E026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A44924">
              <w:rPr>
                <w:rFonts w:ascii="細明體" w:eastAsia="細明體" w:hAnsi="細明體" w:hint="eastAsia"/>
                <w:kern w:val="2"/>
                <w:lang w:eastAsia="zh-TW"/>
              </w:rPr>
              <w:t>DTAHA001</w:t>
            </w:r>
          </w:p>
        </w:tc>
      </w:tr>
      <w:tr w:rsidR="00196795" w:rsidRPr="00A44924">
        <w:tblPrEx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95" w:rsidRPr="00A44924" w:rsidRDefault="00196795" w:rsidP="00471F6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95" w:rsidRPr="00A44924" w:rsidRDefault="00196795" w:rsidP="001967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BPM工作流桯管理記錄檔(VIEW)--</w:t>
            </w:r>
            <w:r w:rsidRPr="00A44924">
              <w:rPr>
                <w:rFonts w:ascii="細明體" w:eastAsia="細明體" w:hAnsi="細明體"/>
                <w:sz w:val="20"/>
                <w:szCs w:val="20"/>
              </w:rPr>
              <w:t xml:space="preserve"> DS_ECM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795" w:rsidRPr="00A44924" w:rsidRDefault="00196795" w:rsidP="00471F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44924">
              <w:rPr>
                <w:rFonts w:ascii="細明體" w:eastAsia="細明體" w:hAnsi="細明體"/>
                <w:kern w:val="2"/>
                <w:lang w:eastAsia="zh-TW"/>
              </w:rPr>
              <w:t>VWVL1_AA</w:t>
            </w:r>
          </w:p>
        </w:tc>
      </w:tr>
    </w:tbl>
    <w:p w:rsidR="00713A5F" w:rsidRPr="00A44924" w:rsidRDefault="00713A5F" w:rsidP="00713A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C17B4" w:rsidRPr="00A44924" w:rsidRDefault="006C17B4" w:rsidP="006C17B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相關模組：</w:t>
      </w:r>
    </w:p>
    <w:tbl>
      <w:tblPr>
        <w:tblW w:w="9180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BF4D46" w:rsidRPr="00A44924">
        <w:tc>
          <w:tcPr>
            <w:tcW w:w="7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模組名稱</w:t>
            </w:r>
          </w:p>
        </w:tc>
      </w:tr>
      <w:tr w:rsidR="00BF4D46" w:rsidRPr="00A449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F4D46" w:rsidRPr="00A44924" w:rsidRDefault="00BF4D46" w:rsidP="00E026F6">
            <w:pPr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批次作業件數紀錄模組</w:t>
            </w:r>
          </w:p>
        </w:tc>
        <w:tc>
          <w:tcPr>
            <w:tcW w:w="387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CountManager.java</w:t>
            </w:r>
          </w:p>
        </w:tc>
      </w:tr>
      <w:tr w:rsidR="00BF4D46" w:rsidRPr="00A449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F4D46" w:rsidRPr="00A44924" w:rsidRDefault="00BF4D46" w:rsidP="00E026F6">
            <w:pPr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異常訊息記錄模組</w:t>
            </w:r>
          </w:p>
        </w:tc>
        <w:tc>
          <w:tcPr>
            <w:tcW w:w="387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ErrorLog.java</w:t>
            </w:r>
          </w:p>
        </w:tc>
      </w:tr>
      <w:tr w:rsidR="00BF4D46" w:rsidRPr="00A4492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F4D46" w:rsidRPr="00A44924" w:rsidRDefault="00BF4D46" w:rsidP="00E026F6">
            <w:pPr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工作日模組</w:t>
            </w:r>
          </w:p>
        </w:tc>
        <w:tc>
          <w:tcPr>
            <w:tcW w:w="387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CommonHR.WorkDate CLASS.</w:t>
            </w:r>
            <w:r w:rsidRPr="00A44924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 xml:space="preserve"> getWorkDays</w:t>
            </w:r>
          </w:p>
        </w:tc>
      </w:tr>
    </w:tbl>
    <w:p w:rsidR="00713A5F" w:rsidRPr="00A44924" w:rsidRDefault="00713A5F" w:rsidP="00713A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F4D46" w:rsidRPr="00A44924" w:rsidRDefault="00BF4D46" w:rsidP="00BF4D4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參數說明：</w:t>
      </w:r>
    </w:p>
    <w:p w:rsidR="00BF4D46" w:rsidRPr="00A44924" w:rsidRDefault="00BF4D46" w:rsidP="00BF4D4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</w:rPr>
        <w:t>輸出參數</w:t>
      </w:r>
    </w:p>
    <w:tbl>
      <w:tblPr>
        <w:tblW w:w="91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BF4D46" w:rsidRPr="00A44924"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BF4D46" w:rsidRPr="00A44924">
        <w:tc>
          <w:tcPr>
            <w:tcW w:w="7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BF4D46" w:rsidRPr="00A44924">
        <w:tc>
          <w:tcPr>
            <w:tcW w:w="720" w:type="dxa"/>
          </w:tcPr>
          <w:p w:rsidR="00BF4D46" w:rsidRPr="00A44924" w:rsidRDefault="00BF4D46" w:rsidP="00E026F6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資料處理日</w:t>
            </w:r>
          </w:p>
        </w:tc>
        <w:tc>
          <w:tcPr>
            <w:tcW w:w="180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82051" w:rsidRPr="00A44924">
        <w:tc>
          <w:tcPr>
            <w:tcW w:w="720" w:type="dxa"/>
          </w:tcPr>
          <w:p w:rsidR="00A82051" w:rsidRPr="00A44924" w:rsidRDefault="00A82051" w:rsidP="00E026F6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A82051" w:rsidRPr="00A44924" w:rsidRDefault="00A82051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A82051" w:rsidRPr="00A44924" w:rsidRDefault="00A82051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A82051" w:rsidRPr="00A44924" w:rsidRDefault="00A82051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F4D46" w:rsidRPr="00A44924">
        <w:tc>
          <w:tcPr>
            <w:tcW w:w="9180" w:type="dxa"/>
            <w:gridSpan w:val="4"/>
            <w:shd w:val="clear" w:color="auto" w:fill="C0C0C0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輸出參數</w:t>
            </w:r>
          </w:p>
        </w:tc>
      </w:tr>
      <w:tr w:rsidR="00BF4D46" w:rsidRPr="00A44924">
        <w:tc>
          <w:tcPr>
            <w:tcW w:w="7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BF4D46" w:rsidRPr="00A44924">
        <w:tc>
          <w:tcPr>
            <w:tcW w:w="720" w:type="dxa"/>
          </w:tcPr>
          <w:p w:rsidR="00BF4D46" w:rsidRPr="00A44924" w:rsidRDefault="00BF4D46" w:rsidP="00E026F6">
            <w:pPr>
              <w:numPr>
                <w:ilvl w:val="0"/>
                <w:numId w:val="1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F4D46" w:rsidRPr="00A44924" w:rsidRDefault="00BF4D4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(0：正常；1：異常)</w:t>
            </w:r>
          </w:p>
        </w:tc>
      </w:tr>
    </w:tbl>
    <w:p w:rsidR="00BF4D46" w:rsidRPr="00A44924" w:rsidRDefault="00BF4D46" w:rsidP="00BF4D4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BF4D46" w:rsidRPr="00A44924" w:rsidRDefault="00BF4D46" w:rsidP="00BF4D46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9107" w:type="dxa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2423"/>
      </w:tblGrid>
      <w:tr w:rsidR="00BF4D46" w:rsidRPr="00A44924">
        <w:tc>
          <w:tcPr>
            <w:tcW w:w="9107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F4D46" w:rsidRPr="00A44924">
        <w:tc>
          <w:tcPr>
            <w:tcW w:w="702" w:type="dxa"/>
          </w:tcPr>
          <w:p w:rsidR="00BF4D46" w:rsidRPr="00A44924" w:rsidRDefault="00BF4D46" w:rsidP="00E026F6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BF4D46" w:rsidRPr="00A44924" w:rsidRDefault="00BF4D46" w:rsidP="00E026F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423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JAAAMH604</w:t>
            </w:r>
          </w:p>
        </w:tc>
      </w:tr>
      <w:tr w:rsidR="00BF4D46" w:rsidRPr="00A44924">
        <w:tc>
          <w:tcPr>
            <w:tcW w:w="702" w:type="dxa"/>
          </w:tcPr>
          <w:p w:rsidR="00BF4D46" w:rsidRPr="00A44924" w:rsidRDefault="00BF4D46" w:rsidP="00E026F6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BF4D46" w:rsidRPr="00A44924" w:rsidRDefault="00BF4D46" w:rsidP="00E026F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423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AAH6_B104</w:t>
            </w:r>
          </w:p>
        </w:tc>
      </w:tr>
      <w:tr w:rsidR="00BF4D46" w:rsidRPr="00A44924">
        <w:tc>
          <w:tcPr>
            <w:tcW w:w="702" w:type="dxa"/>
          </w:tcPr>
          <w:p w:rsidR="00BF4D46" w:rsidRPr="00A44924" w:rsidRDefault="00BF4D46" w:rsidP="00E026F6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BF4D46" w:rsidRPr="00A44924" w:rsidRDefault="00BF4D46" w:rsidP="00E026F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423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BF4D46" w:rsidRPr="00A44924">
        <w:tc>
          <w:tcPr>
            <w:tcW w:w="702" w:type="dxa"/>
          </w:tcPr>
          <w:p w:rsidR="00BF4D46" w:rsidRPr="00A44924" w:rsidRDefault="00BF4D46" w:rsidP="00E026F6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BF4D46" w:rsidRPr="00A44924" w:rsidRDefault="00BF4D46" w:rsidP="00E026F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423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BF4D46" w:rsidRPr="00A44924">
        <w:tc>
          <w:tcPr>
            <w:tcW w:w="702" w:type="dxa"/>
          </w:tcPr>
          <w:p w:rsidR="00BF4D46" w:rsidRPr="00A44924" w:rsidRDefault="00BF4D46" w:rsidP="00E026F6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BF4D46" w:rsidRPr="00A44924" w:rsidRDefault="00BF4D46" w:rsidP="00E026F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423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H6</w:t>
            </w:r>
          </w:p>
        </w:tc>
      </w:tr>
      <w:tr w:rsidR="00BF4D46" w:rsidRPr="00A44924">
        <w:tc>
          <w:tcPr>
            <w:tcW w:w="702" w:type="dxa"/>
          </w:tcPr>
          <w:p w:rsidR="00BF4D46" w:rsidRPr="00A44924" w:rsidRDefault="00BF4D46" w:rsidP="00E026F6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BF4D46" w:rsidRPr="00A44924" w:rsidRDefault="00BF4D46" w:rsidP="00E026F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423" w:type="dxa"/>
          </w:tcPr>
          <w:p w:rsidR="00BF4D46" w:rsidRPr="00A44924" w:rsidRDefault="00BF4D46" w:rsidP="00E026F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713A5F" w:rsidRPr="00A44924" w:rsidRDefault="00713A5F" w:rsidP="00713A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C17B4" w:rsidRPr="00A44924" w:rsidRDefault="006C17B4" w:rsidP="006C17B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511B7" w:rsidRPr="00A44924" w:rsidRDefault="00DD0FA3" w:rsidP="001F08F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是否有傳入日期</w:t>
      </w:r>
    </w:p>
    <w:p w:rsidR="00DD0FA3" w:rsidRPr="00A44924" w:rsidRDefault="00DD0FA3" w:rsidP="00DD0FA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有</w:t>
      </w:r>
    </w:p>
    <w:p w:rsidR="00DD0FA3" w:rsidRPr="00A44924" w:rsidRDefault="00DD0FA3" w:rsidP="00DD0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判斷是否為合理日期</w:t>
      </w:r>
    </w:p>
    <w:p w:rsidR="00DD0FA3" w:rsidRPr="00A44924" w:rsidRDefault="00DD0FA3" w:rsidP="00DD0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lastRenderedPageBreak/>
        <w:t>否,exception 結束作業</w:t>
      </w:r>
    </w:p>
    <w:p w:rsidR="00A82051" w:rsidRPr="00A44924" w:rsidRDefault="00DD0FA3" w:rsidP="00DD0F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 xml:space="preserve">是, </w:t>
      </w:r>
    </w:p>
    <w:p w:rsidR="00A82051" w:rsidRPr="00A44924" w:rsidRDefault="00A82051" w:rsidP="00A8205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IF 參數2</w:t>
      </w:r>
      <w:r w:rsidR="00963285" w:rsidRPr="00A44924">
        <w:rPr>
          <w:rFonts w:ascii="細明體" w:eastAsia="細明體" w:hAnsi="細明體" w:hint="eastAsia"/>
          <w:kern w:val="2"/>
          <w:lang w:eastAsia="zh-TW"/>
        </w:rPr>
        <w:t>無</w:t>
      </w:r>
      <w:r w:rsidRPr="00A44924">
        <w:rPr>
          <w:rFonts w:ascii="細明體" w:eastAsia="細明體" w:hAnsi="細明體" w:hint="eastAsia"/>
          <w:kern w:val="2"/>
          <w:lang w:eastAsia="zh-TW"/>
        </w:rPr>
        <w:t>傳入</w:t>
      </w:r>
    </w:p>
    <w:p w:rsidR="00A82051" w:rsidRPr="00A44924" w:rsidRDefault="00A82051" w:rsidP="00A82051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處理日期PROC_DATE = 傳入日期</w:t>
      </w:r>
    </w:p>
    <w:p w:rsidR="00A82051" w:rsidRPr="00A44924" w:rsidRDefault="00A82051" w:rsidP="00A8205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END IF</w:t>
      </w:r>
    </w:p>
    <w:p w:rsidR="00DD0FA3" w:rsidRPr="00A44924" w:rsidRDefault="00DD0FA3" w:rsidP="00DD0FA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無</w:t>
      </w:r>
    </w:p>
    <w:p w:rsidR="00DD0FA3" w:rsidRPr="00A44924" w:rsidRDefault="00DD0FA3" w:rsidP="00DD0FA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處理日期PROC_DATE = CURRENT DATE</w:t>
      </w:r>
    </w:p>
    <w:p w:rsidR="001F08F2" w:rsidRPr="00A44924" w:rsidRDefault="0060245A" w:rsidP="001F08F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抽上月理賠案件</w:t>
      </w:r>
      <w:r w:rsidR="00AE47A3" w:rsidRPr="00A44924">
        <w:rPr>
          <w:rFonts w:ascii="細明體" w:eastAsia="細明體" w:hAnsi="細明體" w:hint="eastAsia"/>
          <w:kern w:val="2"/>
          <w:lang w:eastAsia="zh-TW"/>
        </w:rPr>
        <w:t>(無交查且無補全記錄)</w:t>
      </w:r>
      <w:r w:rsidR="00A82051" w:rsidRPr="00A44924">
        <w:rPr>
          <w:rFonts w:ascii="細明體" w:eastAsia="細明體" w:hAnsi="細明體" w:hint="eastAsia"/>
          <w:kern w:val="2"/>
          <w:lang w:eastAsia="zh-TW"/>
        </w:rPr>
        <w:t>(IF 參數２有傳入,多增加一條件為DTAAB001.APLY_NO = 傳入參數.參數２</w:t>
      </w:r>
      <w:r w:rsidR="00963285" w:rsidRPr="00A44924">
        <w:rPr>
          <w:rFonts w:ascii="細明體" w:eastAsia="細明體" w:hAnsi="細明體" w:hint="eastAsia"/>
          <w:kern w:val="2"/>
          <w:lang w:eastAsia="zh-TW"/>
        </w:rPr>
        <w:t>,處理日期條件不下</w:t>
      </w:r>
      <w:r w:rsidR="00A82051" w:rsidRPr="00A44924">
        <w:rPr>
          <w:rFonts w:ascii="細明體" w:eastAsia="細明體" w:hAnsi="細明體" w:hint="eastAsia"/>
          <w:kern w:val="2"/>
          <w:lang w:eastAsia="zh-TW"/>
        </w:rPr>
        <w:t>)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WITH T1 AS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(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SELECT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AAB001.APLY_NO,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AAB001.OCR_ID,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AAB001.POLICY_NO,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AAB001.CLAM_DIV_NO,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AAB001.CLAM_ID,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AAB001.CLAM_NAME,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AAB001.APLY_DATE, </w:t>
      </w:r>
    </w:p>
    <w:p w:rsidR="00F74B8B" w:rsidRPr="00A44924" w:rsidRDefault="00F74B8B" w:rsidP="00F74B8B">
      <w:pPr>
        <w:pStyle w:val="Tabletext"/>
        <w:ind w:left="425"/>
        <w:rPr>
          <w:ins w:id="80" w:author="i9200205" w:date="2011-02-09T13:21:00Z"/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AAB001.APRV_DATE,</w:t>
      </w:r>
    </w:p>
    <w:p w:rsidR="00344127" w:rsidRPr="00A44924" w:rsidRDefault="00344127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ins w:id="81" w:author="i9200205" w:date="2011-02-09T13:21:00Z">
        <w:r w:rsidRPr="00A44924">
          <w:rPr>
            <w:rFonts w:ascii="細明體" w:eastAsia="細明體" w:hAnsi="細明體" w:hint="eastAsia"/>
            <w:kern w:val="2"/>
            <w:lang w:eastAsia="zh-TW"/>
          </w:rPr>
          <w:t xml:space="preserve">          </w:t>
        </w:r>
        <w:r w:rsidRPr="00A44924">
          <w:rPr>
            <w:rFonts w:ascii="細明體" w:eastAsia="細明體" w:hAnsi="細明體"/>
            <w:kern w:val="2"/>
            <w:lang w:eastAsia="zh-TW"/>
          </w:rPr>
          <w:t>AAB001.</w:t>
        </w:r>
      </w:ins>
      <w:ins w:id="82" w:author="i9200205" w:date="2011-02-09T13:22:00Z">
        <w:r w:rsidRPr="00A44924">
          <w:rPr>
            <w:rFonts w:ascii="細明體" w:eastAsia="細明體" w:hAnsi="細明體" w:hint="eastAsia"/>
            <w:kern w:val="2"/>
            <w:lang w:eastAsia="zh-TW"/>
          </w:rPr>
          <w:t>ACNT_DATE,</w:t>
        </w:r>
      </w:ins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AAJ010.APLY_NO AS TERM_1,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AHA001.APLY_NO AS TERM_2,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ab/>
      </w:r>
      <w:r w:rsidRPr="00A44924">
        <w:rPr>
          <w:rFonts w:ascii="細明體" w:eastAsia="細明體" w:hAnsi="細明體"/>
          <w:kern w:val="2"/>
          <w:lang w:eastAsia="zh-TW"/>
        </w:rPr>
        <w:tab/>
        <w:t xml:space="preserve">  AHA002.INVS_NO AS TERM_3,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CASE WHEN (AHA002.INVS_NO IS NOT NULL AND AHA002.CFM_DATE IS NOT NULL AND AHA002.CLM_DATE IS NULL AND AHA002.NO_INVS_MEMO IS NOT NULL) THEN 'N' ELSE 'Y' END AS TERM_4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FROM DBAA.DTAAB001 AAB001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LEFT JOIN DBAA.DTAAJ010 AAJ010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ON substr(AAJ010.APLY_NO,1,12) = substr(AAB001.APLY_NO,1,12)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LEFT JOIN DBAH.DTAHA001 AHA001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ON substr(AHA001.APLY_NO,1,12) = substr(AAB001.APLY_NO,1,12)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ab/>
      </w:r>
      <w:r w:rsidRPr="00A44924">
        <w:rPr>
          <w:rFonts w:ascii="細明體" w:eastAsia="細明體" w:hAnsi="細明體"/>
          <w:kern w:val="2"/>
          <w:lang w:eastAsia="zh-TW"/>
        </w:rPr>
        <w:tab/>
        <w:t xml:space="preserve">    LEFT JOIN DBAH.DTAHA002 AHA002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ON AHA002.INVS_NO = AHA001.INVS_NO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WHERE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SUBSTR(AAB001.APLY_NO,1,1) IN ('0','1','2','3','4','5','6','7','8','9')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AND AAB001.PAY_STS NOT IN ('0','5','6') 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AND AAB001.APRV_DATE IS NOT NULL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AND AAB001.SYS_NO = '1'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AND YEAR(AAB001.APRV_DATE) = ':YEAR'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AND MONTH(AAB001.APRV_DATE) = ':MONTH'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)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SELECT DISTINCT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ab/>
      </w:r>
      <w:r w:rsidRPr="00A44924">
        <w:rPr>
          <w:rFonts w:ascii="細明體" w:eastAsia="細明體" w:hAnsi="細明體"/>
          <w:kern w:val="2"/>
          <w:lang w:eastAsia="zh-TW"/>
        </w:rPr>
        <w:tab/>
        <w:t xml:space="preserve">  T1.APLY_NO,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T1.OCR_ID,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T1.POLICY_NO,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T1.CLAM_DIV_NO,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T1.CLAM_ID,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T1.CLAM_NAME, 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T1.APLY_DATE, </w:t>
      </w:r>
    </w:p>
    <w:p w:rsidR="00F74B8B" w:rsidRDefault="00F74B8B" w:rsidP="00F74B8B">
      <w:pPr>
        <w:pStyle w:val="Tabletext"/>
        <w:ind w:left="425"/>
        <w:rPr>
          <w:ins w:id="83" w:author="i9200205" w:date="2011-02-10T19:07:00Z"/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T1.APRV_DATE</w:t>
      </w:r>
      <w:ins w:id="84" w:author="i9200205" w:date="2011-02-10T19:07:00Z">
        <w:r w:rsidR="00C10EBF">
          <w:rPr>
            <w:rFonts w:ascii="細明體" w:eastAsia="細明體" w:hAnsi="細明體" w:hint="eastAsia"/>
            <w:kern w:val="2"/>
            <w:lang w:eastAsia="zh-TW"/>
          </w:rPr>
          <w:t>,</w:t>
        </w:r>
      </w:ins>
    </w:p>
    <w:p w:rsidR="00C10EBF" w:rsidRPr="00A44924" w:rsidRDefault="00C10EBF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ins w:id="85" w:author="i9200205" w:date="2011-02-10T19:08:00Z">
        <w:r>
          <w:rPr>
            <w:rFonts w:ascii="細明體" w:eastAsia="細明體" w:hAnsi="細明體" w:hint="eastAsia"/>
            <w:kern w:val="2"/>
            <w:lang w:eastAsia="zh-TW"/>
          </w:rPr>
          <w:t xml:space="preserve">          T1.ACNT_DATE</w:t>
        </w:r>
      </w:ins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ab/>
      </w:r>
      <w:r w:rsidRPr="00A44924">
        <w:rPr>
          <w:rFonts w:ascii="細明體" w:eastAsia="細明體" w:hAnsi="細明體"/>
          <w:kern w:val="2"/>
          <w:lang w:eastAsia="zh-TW"/>
        </w:rPr>
        <w:tab/>
        <w:t>FROM T1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WHERE</w:t>
      </w:r>
    </w:p>
    <w:p w:rsidR="00F74B8B" w:rsidRPr="00A44924" w:rsidRDefault="00F74B8B" w:rsidP="00F74B8B">
      <w:pPr>
        <w:pStyle w:val="Tabletext"/>
        <w:ind w:left="425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  T1.TERM_1 IS NULL AND (T1.TERM_2 IS NULL OR (T1.TERM_2 IS NOT NULL AND T1.TERM_3 IS NULL) OR T1.TERM_4 = 'N')</w:t>
      </w:r>
    </w:p>
    <w:p w:rsidR="006C17B4" w:rsidRPr="00A44924" w:rsidRDefault="00F74B8B" w:rsidP="00F74B8B">
      <w:pPr>
        <w:pStyle w:val="Tabletext"/>
        <w:ind w:left="425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      WITH UR</w:t>
      </w:r>
    </w:p>
    <w:p w:rsidR="00E026F6" w:rsidRPr="00A44924" w:rsidRDefault="00E026F6" w:rsidP="00E026F6">
      <w:pPr>
        <w:pStyle w:val="Tabletext"/>
        <w:numPr>
          <w:ilvl w:val="2"/>
          <w:numId w:val="2"/>
        </w:numPr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INPUT_COUNT = SELECT件數</w:t>
      </w:r>
    </w:p>
    <w:p w:rsidR="00E026F6" w:rsidRPr="00A44924" w:rsidRDefault="00E026F6" w:rsidP="0060245A">
      <w:pPr>
        <w:pStyle w:val="Tabletext"/>
        <w:ind w:leftChars="400" w:left="960"/>
        <w:rPr>
          <w:rFonts w:ascii="細明體" w:eastAsia="細明體" w:hAnsi="細明體" w:hint="eastAsia"/>
          <w:kern w:val="2"/>
          <w:lang w:eastAsia="zh-TW"/>
        </w:rPr>
      </w:pPr>
    </w:p>
    <w:p w:rsidR="0060245A" w:rsidRDefault="000D22C4" w:rsidP="006024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86" w:author="i9200205" w:date="2011-02-11T12:00:00Z"/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逐筆</w:t>
      </w:r>
      <w:r w:rsidR="0060245A" w:rsidRPr="00A44924">
        <w:rPr>
          <w:rFonts w:ascii="細明體" w:eastAsia="細明體" w:hAnsi="細明體" w:hint="eastAsia"/>
          <w:kern w:val="2"/>
          <w:lang w:eastAsia="zh-TW"/>
        </w:rPr>
        <w:t>判斷資料處理是否超過3個工作日</w:t>
      </w:r>
    </w:p>
    <w:p w:rsidR="001523A9" w:rsidRPr="00A44924" w:rsidRDefault="001523A9" w:rsidP="001523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7" w:author="i9200205" w:date="2011-02-11T12:00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88" w:author="i9200205" w:date="2011-02-11T12:00:00Z">
        <w:r>
          <w:rPr>
            <w:rFonts w:ascii="細明體" w:eastAsia="細明體" w:hAnsi="細明體" w:hint="eastAsia"/>
            <w:kern w:val="2"/>
            <w:lang w:eastAsia="zh-TW"/>
          </w:rPr>
          <w:t>天數 = 覆核日期</w:t>
        </w:r>
      </w:ins>
      <w:ins w:id="89" w:author="i9200205" w:date="2011-02-11T12:01:00Z">
        <w:r>
          <w:rPr>
            <w:rFonts w:ascii="細明體" w:eastAsia="細明體" w:hAnsi="細明體" w:hint="eastAsia"/>
            <w:kern w:val="2"/>
            <w:lang w:eastAsia="zh-TW"/>
          </w:rPr>
          <w:t xml:space="preserve">(APRV_DATE) </w:t>
        </w:r>
        <w:r>
          <w:rPr>
            <w:rFonts w:ascii="細明體" w:eastAsia="細明體" w:hAnsi="細明體"/>
            <w:kern w:val="2"/>
            <w:lang w:eastAsia="zh-TW"/>
          </w:rPr>
          <w:t>–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輸入日期(APLY_DATE)</w:t>
        </w:r>
      </w:ins>
      <w:ins w:id="90" w:author="i9200205" w:date="2011-02-11T12:00:00Z">
        <w:r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</w:ins>
    </w:p>
    <w:p w:rsidR="00AD44D1" w:rsidRPr="00A44924" w:rsidDel="001523A9" w:rsidRDefault="00AD44D1" w:rsidP="00AD44D1">
      <w:pPr>
        <w:pStyle w:val="Tabletext"/>
        <w:keepLines w:val="0"/>
        <w:numPr>
          <w:ilvl w:val="2"/>
          <w:numId w:val="2"/>
          <w:ins w:id="91" w:author="i9004502" w:date="2010-07-14T10:06:00Z"/>
        </w:numPr>
        <w:spacing w:after="0" w:line="240" w:lineRule="auto"/>
        <w:rPr>
          <w:ins w:id="92" w:author="i9004502" w:date="2010-07-14T10:06:00Z"/>
          <w:del w:id="93" w:author="i9200205" w:date="2011-02-11T12:00:00Z"/>
          <w:rFonts w:ascii="細明體" w:eastAsia="細明體" w:hAnsi="細明體" w:cs="Arial" w:hint="eastAsia"/>
        </w:rPr>
      </w:pPr>
      <w:ins w:id="94" w:author="i9004502" w:date="2010-07-14T10:06:00Z">
        <w:del w:id="95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>READ DTAA</w:delText>
          </w:r>
        </w:del>
        <w:del w:id="96" w:author="i9200205" w:date="2011-02-10T19:04:00Z">
          <w:r w:rsidRPr="00A44924" w:rsidDel="00A44924">
            <w:rPr>
              <w:rFonts w:ascii="細明體" w:eastAsia="細明體" w:hAnsi="細明體" w:cs="Arial" w:hint="eastAsia"/>
              <w:lang w:eastAsia="zh-TW"/>
            </w:rPr>
            <w:delText>H521</w:delText>
          </w:r>
        </w:del>
        <w:del w:id="97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 xml:space="preserve"> BY 受理編號。</w:delText>
          </w:r>
        </w:del>
      </w:ins>
    </w:p>
    <w:p w:rsidR="00AD44D1" w:rsidRPr="00A44924" w:rsidDel="001523A9" w:rsidRDefault="00AD44D1" w:rsidP="00AD44D1">
      <w:pPr>
        <w:pStyle w:val="Tabletext"/>
        <w:keepLines w:val="0"/>
        <w:numPr>
          <w:ilvl w:val="3"/>
          <w:numId w:val="2"/>
          <w:ins w:id="98" w:author="i9004502" w:date="2010-07-14T10:06:00Z"/>
        </w:numPr>
        <w:spacing w:after="0" w:line="240" w:lineRule="auto"/>
        <w:rPr>
          <w:ins w:id="99" w:author="i9004502" w:date="2010-07-14T10:06:00Z"/>
          <w:del w:id="100" w:author="i9200205" w:date="2011-02-11T12:00:00Z"/>
          <w:rFonts w:ascii="細明體" w:eastAsia="細明體" w:hAnsi="細明體" w:cs="Arial" w:hint="eastAsia"/>
        </w:rPr>
      </w:pPr>
      <w:ins w:id="101" w:author="i9004502" w:date="2010-07-14T10:06:00Z">
        <w:del w:id="102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>IF FND，</w:delText>
          </w:r>
        </w:del>
      </w:ins>
    </w:p>
    <w:p w:rsidR="00AD44D1" w:rsidRPr="00A44924" w:rsidDel="001523A9" w:rsidRDefault="00AD44D1" w:rsidP="00AD44D1">
      <w:pPr>
        <w:pStyle w:val="Tabletext"/>
        <w:keepLines w:val="0"/>
        <w:numPr>
          <w:ilvl w:val="4"/>
          <w:numId w:val="2"/>
          <w:ins w:id="103" w:author="i9004502" w:date="2010-07-14T10:06:00Z"/>
        </w:numPr>
        <w:spacing w:after="0" w:line="240" w:lineRule="auto"/>
        <w:rPr>
          <w:ins w:id="104" w:author="i9004502" w:date="2010-07-14T10:06:00Z"/>
          <w:del w:id="105" w:author="i9200205" w:date="2011-02-11T12:00:00Z"/>
          <w:rFonts w:ascii="細明體" w:eastAsia="細明體" w:hAnsi="細明體" w:cs="Arial" w:hint="eastAsia"/>
        </w:rPr>
      </w:pPr>
      <w:ins w:id="106" w:author="i9004502" w:date="2010-07-14T10:07:00Z">
        <w:del w:id="107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>天數</w:delText>
          </w:r>
        </w:del>
      </w:ins>
      <w:ins w:id="108" w:author="i9004502" w:date="2010-07-14T10:06:00Z">
        <w:del w:id="109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 xml:space="preserve">  =  </w:delText>
          </w:r>
        </w:del>
        <w:del w:id="110" w:author="i9200205" w:date="2011-02-10T19:05:00Z">
          <w:r w:rsidRPr="00A44924" w:rsidDel="00A44924">
            <w:rPr>
              <w:rFonts w:ascii="細明體" w:eastAsia="細明體" w:hAnsi="細明體" w:cs="Arial" w:hint="eastAsia"/>
              <w:lang w:eastAsia="zh-TW"/>
            </w:rPr>
            <w:delText>DATE(</w:delText>
          </w:r>
        </w:del>
        <w:del w:id="111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>DTAA</w:delText>
          </w:r>
        </w:del>
        <w:del w:id="112" w:author="i9200205" w:date="2011-02-10T19:04:00Z">
          <w:r w:rsidRPr="00A44924" w:rsidDel="00A44924">
            <w:rPr>
              <w:rFonts w:ascii="細明體" w:eastAsia="細明體" w:hAnsi="細明體" w:cs="Arial" w:hint="eastAsia"/>
              <w:lang w:eastAsia="zh-TW"/>
            </w:rPr>
            <w:delText>H521</w:delText>
          </w:r>
        </w:del>
        <w:del w:id="113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>.</w:delText>
          </w:r>
        </w:del>
      </w:ins>
      <w:ins w:id="114" w:author="i9004502" w:date="2010-07-14T10:07:00Z">
        <w:del w:id="115" w:author="i9200205" w:date="2011-02-10T19:05:00Z">
          <w:r w:rsidRPr="00A44924" w:rsidDel="00A44924">
            <w:rPr>
              <w:rFonts w:ascii="細明體" w:eastAsia="細明體" w:hAnsi="細明體"/>
              <w:color w:val="000000"/>
            </w:rPr>
            <w:delText>處理工作日</w:delText>
          </w:r>
        </w:del>
        <w:del w:id="116" w:author="i9200205" w:date="2011-02-11T12:00:00Z">
          <w:r w:rsidRPr="00A44924" w:rsidDel="001523A9">
            <w:rPr>
              <w:rFonts w:ascii="細明體" w:eastAsia="細明體" w:hAnsi="細明體"/>
              <w:color w:val="000000"/>
            </w:rPr>
            <w:delText> </w:delText>
          </w:r>
        </w:del>
      </w:ins>
      <w:ins w:id="117" w:author="i9004502" w:date="2010-07-14T10:06:00Z">
        <w:del w:id="118" w:author="i9200205" w:date="2011-02-10T19:05:00Z">
          <w:r w:rsidRPr="00A44924" w:rsidDel="00A44924">
            <w:rPr>
              <w:rFonts w:ascii="細明體" w:eastAsia="細明體" w:hAnsi="細明體" w:hint="eastAsia"/>
              <w:color w:val="000000"/>
              <w:lang w:eastAsia="zh-TW"/>
            </w:rPr>
            <w:delText>)</w:delText>
          </w:r>
        </w:del>
      </w:ins>
    </w:p>
    <w:p w:rsidR="00A44924" w:rsidRPr="00A44924" w:rsidDel="001523A9" w:rsidRDefault="00AD44D1" w:rsidP="00A44924">
      <w:pPr>
        <w:pStyle w:val="Tabletext"/>
        <w:keepLines w:val="0"/>
        <w:numPr>
          <w:ilvl w:val="4"/>
          <w:numId w:val="2"/>
          <w:ins w:id="119" w:author="i9004502" w:date="2010-07-14T10:07:00Z"/>
        </w:numPr>
        <w:spacing w:after="0" w:line="240" w:lineRule="auto"/>
        <w:rPr>
          <w:ins w:id="120" w:author="i9004502" w:date="2010-07-14T10:06:00Z"/>
          <w:del w:id="121" w:author="i9200205" w:date="2011-02-11T12:00:00Z"/>
          <w:rFonts w:ascii="細明體" w:eastAsia="細明體" w:hAnsi="細明體" w:hint="eastAsia"/>
          <w:kern w:val="2"/>
          <w:lang w:eastAsia="zh-TW"/>
        </w:rPr>
        <w:pPrChange w:id="122" w:author="i9200205" w:date="2011-02-10T19:06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23" w:author="i9004502" w:date="2010-07-14T10:07:00Z">
        <w:del w:id="124" w:author="i9200205" w:date="2011-02-11T12:00:00Z">
          <w:r w:rsidRPr="00A44924" w:rsidDel="001523A9">
            <w:rPr>
              <w:rFonts w:ascii="細明體" w:eastAsia="細明體" w:hAnsi="細明體" w:hint="eastAsia"/>
              <w:kern w:val="2"/>
              <w:lang w:eastAsia="zh-TW"/>
            </w:rPr>
            <w:delText>ELSE</w:delText>
          </w:r>
        </w:del>
      </w:ins>
    </w:p>
    <w:p w:rsidR="000D22C4" w:rsidRPr="00A44924" w:rsidDel="00A44924" w:rsidRDefault="000D22C4" w:rsidP="00AD44D1">
      <w:pPr>
        <w:pStyle w:val="Tabletext"/>
        <w:keepLines w:val="0"/>
        <w:numPr>
          <w:ilvl w:val="4"/>
          <w:numId w:val="2"/>
          <w:numberingChange w:id="125" w:author="i9004502" w:date="2010-07-14T09:51:00Z" w:original="%2:3:0:.%3:1:0:"/>
          <w:ins w:id="126" w:author="i9004502" w:date="2010-07-14T09:51:00Z"/>
        </w:numPr>
        <w:spacing w:after="0" w:line="240" w:lineRule="auto"/>
        <w:rPr>
          <w:del w:id="127" w:author="i9200205" w:date="2011-02-10T19:06:00Z"/>
          <w:rFonts w:ascii="細明體" w:eastAsia="細明體" w:hAnsi="細明體" w:hint="eastAsia"/>
          <w:kern w:val="2"/>
          <w:lang w:eastAsia="zh-TW"/>
        </w:rPr>
      </w:pPr>
      <w:del w:id="128" w:author="i9200205" w:date="2011-02-10T19:06:00Z">
        <w:r w:rsidRPr="00A44924" w:rsidDel="00A44924">
          <w:rPr>
            <w:rFonts w:ascii="細明體" w:eastAsia="細明體" w:hAnsi="細明體" w:hint="eastAsia"/>
            <w:kern w:val="2"/>
            <w:lang w:eastAsia="zh-TW"/>
          </w:rPr>
          <w:delText>CommonHR.WorkDate CLASS.</w:delText>
        </w:r>
        <w:r w:rsidRPr="00A44924" w:rsidDel="00A44924">
          <w:rPr>
            <w:rFonts w:ascii="細明體" w:eastAsia="細明體" w:hAnsi="細明體"/>
            <w:bCs/>
            <w:color w:val="000000"/>
          </w:rPr>
          <w:delText xml:space="preserve"> getWorkDays</w:delText>
        </w:r>
        <w:r w:rsidRPr="00A44924" w:rsidDel="00A44924">
          <w:rPr>
            <w:rFonts w:ascii="細明體" w:eastAsia="細明體" w:hAnsi="細明體" w:hint="eastAsia"/>
            <w:bCs/>
            <w:color w:val="000000"/>
            <w:lang w:eastAsia="zh-TW"/>
          </w:rPr>
          <w:delText xml:space="preserve"> (傳入 </w:delText>
        </w:r>
        <w:r w:rsidR="00196795" w:rsidRPr="00A44924" w:rsidDel="00A44924">
          <w:rPr>
            <w:rFonts w:ascii="細明體" w:eastAsia="細明體" w:hAnsi="細明體" w:cs="Arial" w:hint="eastAsia"/>
          </w:rPr>
          <w:delText>ASSIGN_DATE</w:delText>
        </w:r>
        <w:r w:rsidRPr="00A44924" w:rsidDel="00A44924">
          <w:rPr>
            <w:rFonts w:ascii="細明體" w:eastAsia="細明體" w:hAnsi="細明體" w:hint="eastAsia"/>
            <w:bCs/>
            <w:color w:val="000000"/>
            <w:lang w:eastAsia="zh-TW"/>
          </w:rPr>
          <w:delText xml:space="preserve">, </w:delText>
        </w:r>
        <w:r w:rsidR="00E0587E" w:rsidRPr="00A44924" w:rsidDel="00A44924">
          <w:rPr>
            <w:rFonts w:ascii="細明體" w:eastAsia="細明體" w:hAnsi="細明體" w:hint="eastAsia"/>
            <w:bCs/>
            <w:color w:val="000000"/>
            <w:lang w:eastAsia="zh-TW"/>
          </w:rPr>
          <w:delText>DATE(</w:delText>
        </w:r>
        <w:r w:rsidRPr="00A44924" w:rsidDel="00A44924">
          <w:rPr>
            <w:rFonts w:ascii="細明體" w:eastAsia="細明體" w:hAnsi="細明體" w:hint="eastAsia"/>
            <w:bCs/>
            <w:color w:val="000000"/>
            <w:lang w:eastAsia="zh-TW"/>
          </w:rPr>
          <w:delText>APRV_DATE</w:delText>
        </w:r>
        <w:r w:rsidR="00E0587E" w:rsidRPr="00A44924" w:rsidDel="00A44924">
          <w:rPr>
            <w:rFonts w:ascii="細明體" w:eastAsia="細明體" w:hAnsi="細明體" w:hint="eastAsia"/>
            <w:bCs/>
            <w:color w:val="000000"/>
            <w:lang w:eastAsia="zh-TW"/>
          </w:rPr>
          <w:delText>)</w:delText>
        </w:r>
        <w:r w:rsidRPr="00A44924" w:rsidDel="00A44924">
          <w:rPr>
            <w:rFonts w:ascii="細明體" w:eastAsia="細明體" w:hAnsi="細明體" w:hint="eastAsia"/>
            <w:bCs/>
            <w:color w:val="000000"/>
            <w:lang w:eastAsia="zh-TW"/>
          </w:rPr>
          <w:delText>)</w:delText>
        </w:r>
      </w:del>
    </w:p>
    <w:p w:rsidR="00196795" w:rsidRPr="00A44924" w:rsidDel="00A44924" w:rsidRDefault="00161141" w:rsidP="00AD44D1">
      <w:pPr>
        <w:pStyle w:val="Tabletext"/>
        <w:keepLines w:val="0"/>
        <w:numPr>
          <w:ilvl w:val="4"/>
          <w:numId w:val="2"/>
          <w:ins w:id="129" w:author="i9004502" w:date="2010-07-14T10:07:00Z"/>
        </w:numPr>
        <w:spacing w:after="0" w:line="240" w:lineRule="auto"/>
        <w:rPr>
          <w:ins w:id="130" w:author="i9004502" w:date="2010-07-14T09:55:00Z"/>
          <w:del w:id="131" w:author="i9200205" w:date="2011-02-10T19:06:00Z"/>
          <w:rFonts w:ascii="細明體" w:eastAsia="細明體" w:hAnsi="細明體" w:cs="Arial" w:hint="eastAsia"/>
        </w:rPr>
      </w:pPr>
      <w:del w:id="132" w:author="i9200205" w:date="2011-02-10T19:06:00Z">
        <w:r w:rsidRPr="00A44924" w:rsidDel="00A44924">
          <w:rPr>
            <w:rFonts w:ascii="細明體" w:eastAsia="細明體" w:hAnsi="細明體" w:cs="Arial" w:hint="eastAsia"/>
          </w:rPr>
          <w:delText xml:space="preserve">ASSIGN_DATE　</w:delText>
        </w:r>
      </w:del>
      <w:ins w:id="133" w:author="i9004502" w:date="2010-07-14T09:55:00Z">
        <w:del w:id="134" w:author="i9200205" w:date="2011-02-10T19:06:00Z">
          <w:r w:rsidRPr="00A44924" w:rsidDel="00A44924">
            <w:rPr>
              <w:rFonts w:ascii="細明體" w:eastAsia="細明體" w:hAnsi="細明體" w:cs="Arial" w:hint="eastAsia"/>
            </w:rPr>
            <w:delText xml:space="preserve">（撈取 (BPM VIEW) </w:delText>
          </w:r>
          <w:r w:rsidRPr="00A44924" w:rsidDel="00A44924">
            <w:rPr>
              <w:rFonts w:ascii="細明體" w:eastAsia="細明體" w:hAnsi="細明體" w:cs="Arial"/>
            </w:rPr>
            <w:delText>VWVL1_AA</w:delText>
          </w:r>
          <w:r w:rsidRPr="00A44924" w:rsidDel="00A44924">
            <w:rPr>
              <w:rFonts w:ascii="細明體" w:eastAsia="細明體" w:hAnsi="細明體" w:cs="Arial" w:hint="eastAsia"/>
            </w:rPr>
            <w:delText>資料）</w:delText>
          </w:r>
        </w:del>
      </w:ins>
    </w:p>
    <w:p w:rsidR="00EB688A" w:rsidRPr="00A44924" w:rsidDel="00A44924" w:rsidRDefault="00EB688A" w:rsidP="00AD44D1">
      <w:pPr>
        <w:pStyle w:val="Tabletext"/>
        <w:keepLines w:val="0"/>
        <w:numPr>
          <w:ilvl w:val="5"/>
          <w:numId w:val="2"/>
          <w:ins w:id="135" w:author="i9004502" w:date="2010-07-14T10:07:00Z"/>
        </w:numPr>
        <w:spacing w:after="0" w:line="240" w:lineRule="auto"/>
        <w:rPr>
          <w:ins w:id="136" w:author="i9004502" w:date="2010-07-14T09:59:00Z"/>
          <w:del w:id="137" w:author="i9200205" w:date="2011-02-10T19:06:00Z"/>
          <w:rFonts w:ascii="細明體" w:eastAsia="細明體" w:hAnsi="細明體" w:cs="Arial" w:hint="eastAsia"/>
        </w:rPr>
      </w:pPr>
      <w:ins w:id="138" w:author="i9004502" w:date="2010-07-14T09:59:00Z">
        <w:del w:id="139" w:author="i9200205" w:date="2011-02-10T19:06:00Z">
          <w:r w:rsidRPr="00A44924" w:rsidDel="00A44924">
            <w:rPr>
              <w:rFonts w:ascii="細明體" w:eastAsia="細明體" w:hAnsi="細明體" w:cs="Arial" w:hint="eastAsia"/>
              <w:lang w:eastAsia="zh-TW"/>
            </w:rPr>
            <w:delText>BPM讀取案件次數+1。</w:delText>
          </w:r>
        </w:del>
      </w:ins>
    </w:p>
    <w:p w:rsidR="00196795" w:rsidRPr="00A44924" w:rsidDel="00A44924" w:rsidRDefault="00196795" w:rsidP="00AD44D1">
      <w:pPr>
        <w:pStyle w:val="Tabletext"/>
        <w:keepLines w:val="0"/>
        <w:numPr>
          <w:ilvl w:val="5"/>
          <w:numId w:val="2"/>
          <w:numberingChange w:id="140" w:author="i9004502" w:date="2010-07-14T09:51:00Z" w:original="%2:3:0:.%3:1:0:.%4:1:0:.%5:1:0:"/>
          <w:ins w:id="141" w:author="i9004502" w:date="2010-07-14T09:51:00Z"/>
        </w:numPr>
        <w:spacing w:after="0" w:line="240" w:lineRule="auto"/>
        <w:rPr>
          <w:del w:id="142" w:author="i9200205" w:date="2011-02-10T19:06:00Z"/>
          <w:rFonts w:ascii="細明體" w:eastAsia="細明體" w:hAnsi="細明體" w:cs="Arial" w:hint="eastAsia"/>
        </w:rPr>
      </w:pPr>
      <w:del w:id="143" w:author="i9200205" w:date="2011-02-10T19:06:00Z">
        <w:r w:rsidRPr="00A44924" w:rsidDel="00A44924">
          <w:rPr>
            <w:rFonts w:ascii="細明體" w:eastAsia="細明體" w:hAnsi="細明體" w:cs="Arial" w:hint="eastAsia"/>
          </w:rPr>
          <w:delText>SELECT DATE(</w:delText>
        </w:r>
        <w:r w:rsidR="00471F65" w:rsidRPr="00A44924" w:rsidDel="00A44924">
          <w:rPr>
            <w:rFonts w:ascii="細明體" w:eastAsia="細明體" w:hAnsi="細明體" w:cs="Arial"/>
          </w:rPr>
          <w:delText>F_TIMESTAMP</w:delText>
        </w:r>
        <w:r w:rsidRPr="00A44924" w:rsidDel="00A44924">
          <w:rPr>
            <w:rFonts w:ascii="細明體" w:eastAsia="細明體" w:hAnsi="細明體" w:cs="Arial" w:hint="eastAsia"/>
          </w:rPr>
          <w:delText xml:space="preserve">) AS ASSIGN_DATE FROM </w:delText>
        </w:r>
        <w:r w:rsidRPr="00A44924" w:rsidDel="00A44924">
          <w:rPr>
            <w:rFonts w:ascii="細明體" w:eastAsia="細明體" w:hAnsi="細明體" w:cs="Arial"/>
          </w:rPr>
          <w:delText>VWVL1_AA</w:delText>
        </w:r>
        <w:r w:rsidRPr="00A44924" w:rsidDel="00A44924">
          <w:rPr>
            <w:rFonts w:ascii="細明體" w:eastAsia="細明體" w:hAnsi="細明體" w:cs="Arial" w:hint="eastAsia"/>
          </w:rPr>
          <w:delText xml:space="preserve"> WHERE </w:delText>
        </w:r>
        <w:r w:rsidRPr="00A44924" w:rsidDel="00A44924">
          <w:rPr>
            <w:rFonts w:ascii="細明體" w:eastAsia="細明體" w:hAnsi="細明體" w:cs="Arial"/>
          </w:rPr>
          <w:delText>APPLY_NO</w:delText>
        </w:r>
        <w:r w:rsidRPr="00A44924" w:rsidDel="00A44924">
          <w:rPr>
            <w:rFonts w:ascii="細明體" w:eastAsia="細明體" w:hAnsi="細明體" w:cs="Arial" w:hint="eastAsia"/>
          </w:rPr>
          <w:delText xml:space="preserve"> = 資料.APLY_NO AND F_STEP_NAME = </w:delText>
        </w:r>
        <w:r w:rsidRPr="00A44924" w:rsidDel="00A44924">
          <w:rPr>
            <w:rFonts w:ascii="細明體" w:eastAsia="細明體" w:hAnsi="細明體" w:cs="Arial"/>
          </w:rPr>
          <w:delText>‘</w:delText>
        </w:r>
        <w:r w:rsidR="004E15CB" w:rsidRPr="00A44924" w:rsidDel="00A44924">
          <w:rPr>
            <w:rFonts w:ascii="細明體" w:eastAsia="細明體" w:hAnsi="細明體" w:cs="Arial" w:hint="eastAsia"/>
            <w:lang w:eastAsia="zh-TW"/>
          </w:rPr>
          <w:delText>核定</w:delText>
        </w:r>
        <w:r w:rsidRPr="00A44924" w:rsidDel="00A44924">
          <w:rPr>
            <w:rFonts w:ascii="細明體" w:eastAsia="細明體" w:hAnsi="細明體" w:cs="Arial"/>
          </w:rPr>
          <w:delText>’</w:delText>
        </w:r>
        <w:r w:rsidR="0036121A" w:rsidRPr="00A44924" w:rsidDel="00A44924">
          <w:rPr>
            <w:rFonts w:ascii="細明體" w:eastAsia="細明體" w:hAnsi="細明體" w:cs="Arial" w:hint="eastAsia"/>
            <w:lang w:eastAsia="zh-TW"/>
          </w:rPr>
          <w:delText xml:space="preserve"> </w:delText>
        </w:r>
        <w:r w:rsidR="00161141" w:rsidRPr="00A44924" w:rsidDel="00A44924">
          <w:rPr>
            <w:rFonts w:ascii="細明體" w:eastAsia="細明體" w:hAnsi="細明體" w:cs="Arial" w:hint="eastAsia"/>
          </w:rPr>
          <w:delText>AND</w:delText>
        </w:r>
        <w:r w:rsidR="0036121A" w:rsidRPr="00A44924" w:rsidDel="00A44924">
          <w:rPr>
            <w:rFonts w:ascii="細明體" w:eastAsia="細明體" w:hAnsi="細明體" w:cs="Arial" w:hint="eastAsia"/>
            <w:lang w:eastAsia="zh-TW"/>
          </w:rPr>
          <w:delText xml:space="preserve"> </w:delText>
        </w:r>
        <w:r w:rsidRPr="00A44924" w:rsidDel="00A44924">
          <w:rPr>
            <w:rFonts w:ascii="細明體" w:eastAsia="細明體" w:hAnsi="細明體" w:cs="Arial"/>
          </w:rPr>
          <w:delText>F_EVENTTYPE </w:delText>
        </w:r>
        <w:r w:rsidRPr="00A44924" w:rsidDel="00A44924">
          <w:rPr>
            <w:rFonts w:ascii="細明體" w:eastAsia="細明體" w:hAnsi="細明體" w:cs="Arial" w:hint="eastAsia"/>
          </w:rPr>
          <w:delText xml:space="preserve">= </w:delText>
        </w:r>
        <w:r w:rsidR="00014CC7" w:rsidRPr="00A44924" w:rsidDel="00A44924">
          <w:rPr>
            <w:rFonts w:ascii="細明體" w:eastAsia="細明體" w:hAnsi="細明體" w:cs="Arial" w:hint="eastAsia"/>
            <w:lang w:eastAsia="zh-TW"/>
          </w:rPr>
          <w:delText>352</w:delText>
        </w:r>
        <w:r w:rsidR="004E15CB" w:rsidRPr="00A44924" w:rsidDel="00A44924">
          <w:rPr>
            <w:rFonts w:ascii="細明體" w:eastAsia="細明體" w:hAnsi="細明體" w:cs="Arial"/>
          </w:rPr>
          <w:delText> </w:delText>
        </w:r>
      </w:del>
    </w:p>
    <w:p w:rsidR="00161141" w:rsidRPr="00A44924" w:rsidDel="00A44924" w:rsidRDefault="00161141" w:rsidP="00AD44D1">
      <w:pPr>
        <w:pStyle w:val="Tabletext"/>
        <w:keepLines w:val="0"/>
        <w:numPr>
          <w:ilvl w:val="5"/>
          <w:numId w:val="2"/>
          <w:numberingChange w:id="144" w:author="i9004502" w:date="2010-07-14T09:51:00Z" w:original="%2:3:0:.%3:1:0:.%4:1:0:.%5:2:0:"/>
          <w:ins w:id="145" w:author="i9004502" w:date="2010-07-14T09:51:00Z"/>
        </w:numPr>
        <w:spacing w:after="0" w:line="240" w:lineRule="auto"/>
        <w:rPr>
          <w:del w:id="146" w:author="i9200205" w:date="2011-02-10T19:06:00Z"/>
          <w:rFonts w:ascii="細明體" w:eastAsia="細明體" w:hAnsi="細明體" w:cs="Arial" w:hint="eastAsia"/>
        </w:rPr>
      </w:pPr>
      <w:del w:id="147" w:author="i9200205" w:date="2011-02-10T19:06:00Z">
        <w:r w:rsidRPr="00A44924" w:rsidDel="00A44924">
          <w:rPr>
            <w:rFonts w:ascii="細明體" w:eastAsia="細明體" w:hAnsi="細明體" w:cs="Arial" w:hint="eastAsia"/>
          </w:rPr>
          <w:delText>若可取出多筆記錄，請取</w:delText>
        </w:r>
        <w:r w:rsidR="00471F65" w:rsidRPr="00A44924" w:rsidDel="00A44924">
          <w:rPr>
            <w:rFonts w:ascii="細明體" w:eastAsia="細明體" w:hAnsi="細明體" w:cs="Arial"/>
          </w:rPr>
          <w:delText>F_TIMESTAMP</w:delText>
        </w:r>
        <w:r w:rsidRPr="00A44924" w:rsidDel="00A44924">
          <w:rPr>
            <w:rFonts w:ascii="細明體" w:eastAsia="細明體" w:hAnsi="細明體" w:cs="Arial" w:hint="eastAsia"/>
          </w:rPr>
          <w:delText>最後一筆</w:delText>
        </w:r>
      </w:del>
    </w:p>
    <w:p w:rsidR="00BB0101" w:rsidRPr="00A44924" w:rsidDel="00A44924" w:rsidRDefault="00BB0101" w:rsidP="00AD44D1">
      <w:pPr>
        <w:pStyle w:val="Tabletext"/>
        <w:keepLines w:val="0"/>
        <w:numPr>
          <w:ilvl w:val="5"/>
          <w:numId w:val="2"/>
          <w:ins w:id="148" w:author="i9004502" w:date="2010-07-14T10:07:00Z"/>
        </w:numPr>
        <w:spacing w:after="0" w:line="240" w:lineRule="auto"/>
        <w:rPr>
          <w:ins w:id="149" w:author="i9004502" w:date="2010-07-14T10:00:00Z"/>
          <w:del w:id="150" w:author="i9200205" w:date="2011-02-10T19:06:00Z"/>
          <w:rFonts w:ascii="細明體" w:eastAsia="細明體" w:hAnsi="細明體" w:cs="Arial" w:hint="eastAsia"/>
          <w:lang w:eastAsia="zh-TW"/>
        </w:rPr>
      </w:pPr>
      <w:ins w:id="151" w:author="i9004502" w:date="2010-07-14T10:00:00Z">
        <w:del w:id="152" w:author="i9200205" w:date="2011-02-10T19:06:00Z">
          <w:r w:rsidRPr="00A44924" w:rsidDel="00A44924">
            <w:rPr>
              <w:rFonts w:ascii="細明體" w:eastAsia="細明體" w:hAnsi="細明體" w:cs="Arial" w:hint="eastAsia"/>
              <w:lang w:eastAsia="zh-TW"/>
            </w:rPr>
            <w:delText>BPM讀取案件成功次數+1。</w:delText>
          </w:r>
        </w:del>
      </w:ins>
    </w:p>
    <w:p w:rsidR="00CE1EC8" w:rsidRPr="00A44924" w:rsidDel="001523A9" w:rsidRDefault="00CE1EC8" w:rsidP="00AD44D1">
      <w:pPr>
        <w:pStyle w:val="Tabletext"/>
        <w:keepLines w:val="0"/>
        <w:numPr>
          <w:ilvl w:val="3"/>
          <w:numId w:val="2"/>
          <w:ins w:id="153" w:author="i9004502" w:date="2010-07-14T10:08:00Z"/>
        </w:numPr>
        <w:spacing w:after="0" w:line="240" w:lineRule="auto"/>
        <w:rPr>
          <w:ins w:id="154" w:author="i9004502" w:date="2010-07-14T09:57:00Z"/>
          <w:del w:id="155" w:author="i9200205" w:date="2011-02-11T12:00:00Z"/>
          <w:rFonts w:ascii="細明體" w:eastAsia="細明體" w:hAnsi="細明體" w:cs="Arial" w:hint="eastAsia"/>
        </w:rPr>
      </w:pPr>
      <w:ins w:id="156" w:author="i9004502" w:date="2010-07-14T09:57:00Z">
        <w:del w:id="157" w:author="i9200205" w:date="2011-02-11T12:00:00Z">
          <w:r w:rsidRPr="00A44924" w:rsidDel="001523A9">
            <w:rPr>
              <w:rFonts w:ascii="細明體" w:eastAsia="細明體" w:hAnsi="細明體" w:cs="Arial" w:hint="eastAsia"/>
              <w:lang w:eastAsia="zh-TW"/>
            </w:rPr>
            <w:delText>END IF。</w:delText>
          </w:r>
        </w:del>
      </w:ins>
    </w:p>
    <w:p w:rsidR="0058098A" w:rsidRPr="00A44924" w:rsidRDefault="0058098A" w:rsidP="000D22C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bCs/>
          <w:color w:val="000000"/>
          <w:lang w:eastAsia="zh-TW"/>
        </w:rPr>
        <w:t>IF</w:t>
      </w:r>
      <w:del w:id="158" w:author="i9200205" w:date="2011-02-10T19:07:00Z">
        <w:r w:rsidRPr="00A44924" w:rsidDel="00A44924">
          <w:rPr>
            <w:rFonts w:ascii="細明體" w:eastAsia="細明體" w:hAnsi="細明體" w:hint="eastAsia"/>
            <w:bCs/>
            <w:color w:val="000000"/>
            <w:lang w:eastAsia="zh-TW"/>
          </w:rPr>
          <w:delText xml:space="preserve"> 傳出</w:delText>
        </w:r>
      </w:del>
      <w:r w:rsidRPr="00A44924">
        <w:rPr>
          <w:rFonts w:ascii="細明體" w:eastAsia="細明體" w:hAnsi="細明體" w:hint="eastAsia"/>
          <w:bCs/>
          <w:color w:val="000000"/>
          <w:lang w:eastAsia="zh-TW"/>
        </w:rPr>
        <w:t>天數 &gt; 3</w:t>
      </w:r>
    </w:p>
    <w:p w:rsidR="0058098A" w:rsidRPr="00A44924" w:rsidRDefault="0058098A" w:rsidP="0058098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bCs/>
          <w:color w:val="000000"/>
          <w:lang w:eastAsia="zh-TW"/>
        </w:rPr>
        <w:t>寫出資料(文字檔)---</w:t>
      </w:r>
      <w:r w:rsidRPr="00A44924">
        <w:rPr>
          <w:rFonts w:ascii="細明體" w:eastAsia="細明體" w:hAnsi="細明體" w:hint="eastAsia"/>
          <w:bCs/>
          <w:color w:val="FF0000"/>
          <w:lang w:eastAsia="zh-TW"/>
        </w:rPr>
        <w:t>注意:</w:t>
      </w:r>
      <w:r w:rsidR="006A0C38" w:rsidRPr="00A44924">
        <w:rPr>
          <w:rFonts w:ascii="細明體" w:eastAsia="細明體" w:hAnsi="細明體" w:hint="eastAsia"/>
          <w:bCs/>
          <w:color w:val="FF0000"/>
          <w:lang w:eastAsia="zh-TW"/>
        </w:rPr>
        <w:t>以下</w:t>
      </w:r>
      <w:r w:rsidRPr="00A44924">
        <w:rPr>
          <w:rFonts w:ascii="細明體" w:eastAsia="細明體" w:hAnsi="細明體" w:hint="eastAsia"/>
          <w:bCs/>
          <w:color w:val="FF0000"/>
          <w:lang w:eastAsia="zh-TW"/>
        </w:rPr>
        <w:t>欄位均相同的</w:t>
      </w:r>
      <w:r w:rsidR="006A0C38" w:rsidRPr="00A44924">
        <w:rPr>
          <w:rFonts w:ascii="細明體" w:eastAsia="細明體" w:hAnsi="細明體" w:hint="eastAsia"/>
          <w:bCs/>
          <w:color w:val="FF0000"/>
          <w:lang w:eastAsia="zh-TW"/>
        </w:rPr>
        <w:t>資料</w:t>
      </w:r>
      <w:r w:rsidRPr="00A44924">
        <w:rPr>
          <w:rFonts w:ascii="細明體" w:eastAsia="細明體" w:hAnsi="細明體" w:hint="eastAsia"/>
          <w:bCs/>
          <w:color w:val="FF0000"/>
          <w:lang w:eastAsia="zh-TW"/>
        </w:rPr>
        <w:t>只輸出一筆即可</w:t>
      </w:r>
    </w:p>
    <w:p w:rsidR="0058098A" w:rsidRPr="00A44924" w:rsidRDefault="0058098A" w:rsidP="0058098A">
      <w:pPr>
        <w:pStyle w:val="Tabletext"/>
        <w:numPr>
          <w:ilvl w:val="4"/>
          <w:numId w:val="2"/>
        </w:numPr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T1.APLY_NO,</w:t>
      </w:r>
    </w:p>
    <w:p w:rsidR="0058098A" w:rsidRPr="00A44924" w:rsidRDefault="0058098A" w:rsidP="0058098A">
      <w:pPr>
        <w:pStyle w:val="Tabletext"/>
        <w:numPr>
          <w:ilvl w:val="4"/>
          <w:numId w:val="2"/>
        </w:numPr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T1.OCR_ID,</w:t>
      </w:r>
    </w:p>
    <w:p w:rsidR="0058098A" w:rsidRPr="00A44924" w:rsidRDefault="0058098A" w:rsidP="0058098A">
      <w:pPr>
        <w:pStyle w:val="Tabletext"/>
        <w:numPr>
          <w:ilvl w:val="4"/>
          <w:numId w:val="2"/>
        </w:numPr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T1.POLICY_NO,</w:t>
      </w:r>
    </w:p>
    <w:p w:rsidR="0058098A" w:rsidRPr="00A44924" w:rsidRDefault="0058098A" w:rsidP="0058098A">
      <w:pPr>
        <w:pStyle w:val="Tabletext"/>
        <w:numPr>
          <w:ilvl w:val="4"/>
          <w:numId w:val="2"/>
        </w:numPr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T1.CLAM_DIV_NO,</w:t>
      </w:r>
    </w:p>
    <w:p w:rsidR="0058098A" w:rsidRPr="00A44924" w:rsidRDefault="0058098A" w:rsidP="0058098A">
      <w:pPr>
        <w:pStyle w:val="Tabletext"/>
        <w:numPr>
          <w:ilvl w:val="4"/>
          <w:numId w:val="2"/>
        </w:numPr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T1.CLAM_ID,  </w:t>
      </w:r>
    </w:p>
    <w:p w:rsidR="0058098A" w:rsidRPr="00A44924" w:rsidRDefault="0058098A" w:rsidP="0058098A">
      <w:pPr>
        <w:pStyle w:val="Tabletext"/>
        <w:numPr>
          <w:ilvl w:val="4"/>
          <w:numId w:val="2"/>
        </w:numPr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</w:t>
      </w:r>
      <w:r w:rsidRPr="00A44924">
        <w:rPr>
          <w:rFonts w:ascii="細明體" w:eastAsia="細明體" w:hAnsi="細明體" w:hint="eastAsia"/>
          <w:kern w:val="2"/>
          <w:lang w:eastAsia="zh-TW"/>
        </w:rPr>
        <w:t>YEAR(</w:t>
      </w:r>
      <w:r w:rsidR="00E0587E" w:rsidRPr="00A44924">
        <w:rPr>
          <w:rFonts w:ascii="細明體" w:eastAsia="細明體" w:hAnsi="細明體" w:hint="eastAsia"/>
          <w:kern w:val="2"/>
          <w:lang w:eastAsia="zh-TW"/>
        </w:rPr>
        <w:t>ASSIGN_DATE</w:t>
      </w:r>
      <w:r w:rsidRPr="00A44924">
        <w:rPr>
          <w:rFonts w:ascii="細明體" w:eastAsia="細明體" w:hAnsi="細明體" w:hint="eastAsia"/>
          <w:kern w:val="2"/>
          <w:lang w:eastAsia="zh-TW"/>
        </w:rPr>
        <w:t>)</w:t>
      </w:r>
      <w:r w:rsidRPr="00A44924">
        <w:rPr>
          <w:rFonts w:ascii="細明體" w:eastAsia="細明體" w:hAnsi="細明體"/>
          <w:kern w:val="2"/>
          <w:lang w:eastAsia="zh-TW"/>
        </w:rPr>
        <w:t xml:space="preserve"> </w:t>
      </w:r>
    </w:p>
    <w:p w:rsidR="0058098A" w:rsidRPr="00A44924" w:rsidRDefault="0058098A" w:rsidP="0058098A">
      <w:pPr>
        <w:pStyle w:val="Tabletext"/>
        <w:numPr>
          <w:ilvl w:val="4"/>
          <w:numId w:val="2"/>
        </w:numPr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 xml:space="preserve">  </w:t>
      </w:r>
      <w:r w:rsidRPr="00A44924">
        <w:rPr>
          <w:rFonts w:ascii="細明體" w:eastAsia="細明體" w:hAnsi="細明體" w:hint="eastAsia"/>
          <w:kern w:val="2"/>
          <w:lang w:eastAsia="zh-TW"/>
        </w:rPr>
        <w:t>MONTH(</w:t>
      </w:r>
      <w:r w:rsidR="00E0587E" w:rsidRPr="00A44924">
        <w:rPr>
          <w:rFonts w:ascii="細明體" w:eastAsia="細明體" w:hAnsi="細明體" w:hint="eastAsia"/>
          <w:kern w:val="2"/>
          <w:lang w:eastAsia="zh-TW"/>
        </w:rPr>
        <w:t>ASSIGN_DATE</w:t>
      </w:r>
      <w:r w:rsidRPr="00A44924">
        <w:rPr>
          <w:rFonts w:ascii="細明體" w:eastAsia="細明體" w:hAnsi="細明體" w:hint="eastAsia"/>
          <w:kern w:val="2"/>
          <w:lang w:eastAsia="zh-TW"/>
        </w:rPr>
        <w:t>)</w:t>
      </w:r>
    </w:p>
    <w:p w:rsidR="00E0587E" w:rsidRPr="00A44924" w:rsidRDefault="00E0587E" w:rsidP="0058098A">
      <w:pPr>
        <w:pStyle w:val="Tabletext"/>
        <w:numPr>
          <w:ilvl w:val="4"/>
          <w:numId w:val="2"/>
        </w:numPr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 xml:space="preserve">  ASSIGN_DATE</w:t>
      </w:r>
    </w:p>
    <w:p w:rsidR="00E0587E" w:rsidRPr="00A44924" w:rsidRDefault="00E0587E" w:rsidP="0058098A">
      <w:pPr>
        <w:pStyle w:val="Tabletext"/>
        <w:numPr>
          <w:ilvl w:val="4"/>
          <w:numId w:val="2"/>
        </w:numPr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 xml:space="preserve">  DATE(T1.APRV_DATE)</w:t>
      </w:r>
    </w:p>
    <w:p w:rsidR="00344127" w:rsidRPr="00A44924" w:rsidRDefault="00344127" w:rsidP="0058098A">
      <w:pPr>
        <w:pStyle w:val="Tabletext"/>
        <w:numPr>
          <w:ilvl w:val="4"/>
          <w:numId w:val="2"/>
          <w:numberingChange w:id="159" w:author="i9004502" w:date="2010-07-14T09:51:00Z" w:original="%2:3:0:.%3:2:0:.%4:1:0:.%5:9:0:"/>
        </w:numPr>
        <w:rPr>
          <w:rFonts w:ascii="細明體" w:eastAsia="細明體" w:hAnsi="細明體" w:hint="eastAsia"/>
          <w:kern w:val="2"/>
          <w:lang w:eastAsia="zh-TW"/>
        </w:rPr>
      </w:pPr>
      <w:ins w:id="160" w:author="i9200205" w:date="2011-02-09T13:22:00Z">
        <w:r w:rsidRPr="00A44924">
          <w:rPr>
            <w:rFonts w:ascii="細明體" w:eastAsia="細明體" w:hAnsi="細明體" w:hint="eastAsia"/>
            <w:kern w:val="2"/>
            <w:lang w:eastAsia="zh-TW"/>
          </w:rPr>
          <w:t xml:space="preserve">  T1.ACNT_DATE </w:t>
        </w:r>
      </w:ins>
    </w:p>
    <w:p w:rsidR="00E0587E" w:rsidRPr="00A44924" w:rsidRDefault="00E0587E" w:rsidP="0058098A">
      <w:pPr>
        <w:pStyle w:val="Tabletext"/>
        <w:numPr>
          <w:ilvl w:val="4"/>
          <w:numId w:val="2"/>
          <w:numberingChange w:id="161" w:author="i9004502" w:date="2010-07-14T09:51:00Z" w:original="%2:3:0:.%3:2:0:.%4:1:0:.%5:10:0:"/>
        </w:numPr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 xml:space="preserve">  傳出天數</w:t>
      </w:r>
    </w:p>
    <w:p w:rsidR="00E026F6" w:rsidRPr="00A44924" w:rsidRDefault="00E026F6" w:rsidP="00E026F6">
      <w:pPr>
        <w:pStyle w:val="Tabletext"/>
        <w:numPr>
          <w:ilvl w:val="3"/>
          <w:numId w:val="2"/>
        </w:numPr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OUTPUT_COUNT = 輸出件數</w:t>
      </w:r>
    </w:p>
    <w:p w:rsidR="00AB2806" w:rsidRPr="00A44924" w:rsidRDefault="00AB2806" w:rsidP="00AB2806">
      <w:pPr>
        <w:pStyle w:val="Tabletext"/>
        <w:ind w:left="1276"/>
        <w:rPr>
          <w:rFonts w:ascii="細明體" w:eastAsia="細明體" w:hAnsi="細明體" w:hint="eastAsia"/>
          <w:kern w:val="2"/>
          <w:lang w:eastAsia="zh-TW"/>
        </w:rPr>
      </w:pPr>
    </w:p>
    <w:p w:rsidR="00E026F6" w:rsidRPr="00A44924" w:rsidRDefault="00E026F6" w:rsidP="00E026F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bCs/>
          <w:lang w:eastAsia="zh-TW"/>
        </w:rPr>
        <w:t xml:space="preserve">CALL </w:t>
      </w:r>
      <w:r w:rsidRPr="00A44924">
        <w:rPr>
          <w:rFonts w:ascii="細明體" w:eastAsia="細明體" w:hAnsi="細明體" w:hint="eastAsia"/>
          <w:kern w:val="2"/>
          <w:lang w:eastAsia="zh-TW"/>
        </w:rPr>
        <w:t>批次作業件數紀錄模組CountManager.java</w:t>
      </w:r>
    </w:p>
    <w:p w:rsidR="00E026F6" w:rsidRPr="00A44924" w:rsidRDefault="00E026F6" w:rsidP="00E026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lang w:eastAsia="zh-TW"/>
        </w:rPr>
        <w:t>INPUT_COUNT</w:t>
      </w:r>
      <w:r w:rsidRPr="00A44924">
        <w:rPr>
          <w:rFonts w:ascii="細明體" w:eastAsia="細明體" w:hAnsi="細明體" w:hint="eastAsia"/>
          <w:kern w:val="2"/>
          <w:lang w:eastAsia="zh-TW"/>
        </w:rPr>
        <w:t>：</w:t>
      </w:r>
    </w:p>
    <w:p w:rsidR="00E026F6" w:rsidRPr="00A44924" w:rsidRDefault="00E026F6" w:rsidP="00E026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lang w:eastAsia="zh-TW"/>
        </w:rPr>
        <w:t>OUTPUT_COUNT</w:t>
      </w:r>
      <w:r w:rsidRPr="00A44924">
        <w:rPr>
          <w:rFonts w:ascii="細明體" w:eastAsia="細明體" w:hAnsi="細明體" w:hint="eastAsia"/>
          <w:kern w:val="2"/>
          <w:lang w:eastAsia="zh-TW"/>
        </w:rPr>
        <w:t>：</w:t>
      </w:r>
    </w:p>
    <w:p w:rsidR="00E026F6" w:rsidRPr="00A44924" w:rsidRDefault="00E026F6" w:rsidP="00E026F6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lang w:eastAsia="zh-TW"/>
        </w:rPr>
      </w:pPr>
    </w:p>
    <w:p w:rsidR="00E026F6" w:rsidRPr="00A44924" w:rsidRDefault="00E026F6" w:rsidP="00E026F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A44924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Log)：</w:t>
      </w:r>
      <w:r w:rsidRPr="00A44924"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 w:rsidRPr="00A44924">
        <w:rPr>
          <w:rFonts w:ascii="細明體" w:eastAsia="細明體" w:hAnsi="細明體" w:hint="eastAsia"/>
          <w:bCs/>
          <w:kern w:val="2"/>
          <w:shd w:val="pct15" w:color="auto" w:fill="FFFFFF"/>
          <w:lang w:eastAsia="zh-TW"/>
        </w:rPr>
        <w:t>異常訊息記錄模組ErrorLog.java</w:t>
      </w:r>
    </w:p>
    <w:tbl>
      <w:tblPr>
        <w:tblW w:w="9240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8160"/>
      </w:tblGrid>
      <w:tr w:rsidR="00E026F6" w:rsidRPr="00A44924">
        <w:tc>
          <w:tcPr>
            <w:tcW w:w="1080" w:type="dxa"/>
          </w:tcPr>
          <w:p w:rsidR="00E026F6" w:rsidRPr="00A44924" w:rsidRDefault="00E026F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TYPE</w:t>
            </w:r>
          </w:p>
        </w:tc>
        <w:tc>
          <w:tcPr>
            <w:tcW w:w="8160" w:type="dxa"/>
          </w:tcPr>
          <w:p w:rsidR="00E026F6" w:rsidRPr="00A44924" w:rsidRDefault="00E026F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處理方式</w:t>
            </w:r>
          </w:p>
        </w:tc>
      </w:tr>
      <w:tr w:rsidR="00E026F6" w:rsidRPr="00A44924">
        <w:tc>
          <w:tcPr>
            <w:tcW w:w="1080" w:type="dxa"/>
          </w:tcPr>
          <w:p w:rsidR="00E026F6" w:rsidRPr="00A44924" w:rsidRDefault="00E026F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M01</w:t>
            </w:r>
          </w:p>
        </w:tc>
        <w:tc>
          <w:tcPr>
            <w:tcW w:w="8160" w:type="dxa"/>
          </w:tcPr>
          <w:p w:rsidR="00E026F6" w:rsidRPr="00A44924" w:rsidRDefault="00E026F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訊息：異常</w:t>
            </w:r>
          </w:p>
          <w:p w:rsidR="00E026F6" w:rsidRPr="00A44924" w:rsidRDefault="00E026F6" w:rsidP="00E026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44924">
              <w:rPr>
                <w:rFonts w:ascii="細明體" w:eastAsia="細明體" w:hAnsi="細明體" w:hint="eastAsia"/>
                <w:sz w:val="20"/>
                <w:szCs w:val="20"/>
              </w:rPr>
              <w:t>摘要：EXCEPTION</w:t>
            </w:r>
          </w:p>
        </w:tc>
      </w:tr>
    </w:tbl>
    <w:p w:rsidR="0060245A" w:rsidRPr="00A44924" w:rsidRDefault="0060245A" w:rsidP="0060245A">
      <w:pPr>
        <w:pStyle w:val="Tabletext"/>
        <w:ind w:leftChars="400" w:left="960"/>
        <w:rPr>
          <w:rFonts w:ascii="細明體" w:eastAsia="細明體" w:hAnsi="細明體" w:hint="eastAsia"/>
          <w:kern w:val="2"/>
          <w:lang w:eastAsia="zh-TW"/>
        </w:rPr>
      </w:pPr>
    </w:p>
    <w:p w:rsidR="006C17B4" w:rsidRPr="00A44924" w:rsidRDefault="0058098A" w:rsidP="006C17B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資料輸出</w:t>
      </w:r>
      <w:r w:rsidR="006C17B4" w:rsidRPr="00A44924">
        <w:rPr>
          <w:rFonts w:ascii="細明體" w:eastAsia="細明體" w:hAnsi="細明體" w:hint="eastAsia"/>
          <w:kern w:val="2"/>
          <w:lang w:eastAsia="zh-TW"/>
        </w:rPr>
        <w:t>：</w:t>
      </w:r>
    </w:p>
    <w:p w:rsidR="006C17B4" w:rsidRPr="00A44924" w:rsidRDefault="006C17B4" w:rsidP="006C17B4">
      <w:pPr>
        <w:pStyle w:val="Tabletext"/>
        <w:ind w:leftChars="200" w:left="480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 xml:space="preserve">將最後輸出結果產生以逗號分隔文字檔，檔名為 </w:t>
      </w:r>
      <w:r w:rsidRPr="00A44924">
        <w:rPr>
          <w:rFonts w:ascii="細明體" w:eastAsia="細明體" w:hAnsi="細明體"/>
          <w:kern w:val="2"/>
          <w:lang w:eastAsia="zh-TW"/>
        </w:rPr>
        <w:t>‘</w:t>
      </w:r>
      <w:r w:rsidRPr="00A44924">
        <w:rPr>
          <w:rFonts w:ascii="細明體" w:eastAsia="細明體" w:hAnsi="細明體" w:hint="eastAsia"/>
          <w:lang w:eastAsia="zh-TW"/>
        </w:rPr>
        <w:t>AAH6_B10</w:t>
      </w:r>
      <w:r w:rsidR="002A591F" w:rsidRPr="00A44924">
        <w:rPr>
          <w:rFonts w:ascii="細明體" w:eastAsia="細明體" w:hAnsi="細明體" w:hint="eastAsia"/>
          <w:lang w:eastAsia="zh-TW"/>
        </w:rPr>
        <w:t>4</w:t>
      </w:r>
      <w:r w:rsidRPr="00A44924">
        <w:rPr>
          <w:rFonts w:ascii="細明體" w:eastAsia="細明體" w:hAnsi="細明體"/>
          <w:lang w:eastAsia="zh-TW"/>
        </w:rPr>
        <w:t>.TXT</w:t>
      </w:r>
      <w:r w:rsidRPr="00A44924">
        <w:rPr>
          <w:rFonts w:ascii="細明體" w:eastAsia="細明體" w:hAnsi="細明體"/>
          <w:kern w:val="2"/>
          <w:lang w:eastAsia="zh-TW"/>
        </w:rPr>
        <w:t>’</w:t>
      </w:r>
      <w:r w:rsidRPr="00A4492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A0540" w:rsidRPr="00A44924">
        <w:rPr>
          <w:rFonts w:ascii="細明體" w:eastAsia="細明體" w:hAnsi="細明體" w:hint="eastAsia"/>
          <w:kern w:val="2"/>
          <w:lang w:eastAsia="zh-TW"/>
        </w:rPr>
        <w:t>(放到U2H)</w:t>
      </w:r>
    </w:p>
    <w:p w:rsidR="006C17B4" w:rsidRPr="00A44924" w:rsidRDefault="006C17B4" w:rsidP="006C17B4">
      <w:pPr>
        <w:pStyle w:val="Tabletext"/>
        <w:ind w:leftChars="200" w:left="480"/>
        <w:rPr>
          <w:rFonts w:ascii="細明體" w:eastAsia="細明體" w:hAnsi="細明體" w:hint="eastAsia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(FOR下傳RCM</w:t>
      </w:r>
      <w:r w:rsidRPr="00A44924">
        <w:rPr>
          <w:rFonts w:ascii="細明體" w:eastAsia="細明體" w:hAnsi="細明體"/>
          <w:lang w:eastAsia="zh-TW"/>
        </w:rPr>
        <w:t xml:space="preserve"> //Cxlsvr134/RCMWork/Public/</w:t>
      </w:r>
      <w:r w:rsidR="002A591F" w:rsidRPr="00A44924">
        <w:rPr>
          <w:rFonts w:ascii="細明體" w:eastAsia="細明體" w:hAnsi="細明體" w:hint="eastAsia"/>
          <w:lang w:eastAsia="zh-TW"/>
        </w:rPr>
        <w:t>行政管理部理賠企劃科</w:t>
      </w:r>
      <w:r w:rsidRPr="00A44924">
        <w:rPr>
          <w:rFonts w:ascii="細明體" w:eastAsia="細明體" w:hAnsi="細明體"/>
          <w:lang w:eastAsia="zh-TW"/>
        </w:rPr>
        <w:t>/</w:t>
      </w:r>
      <w:r w:rsidR="002A591F" w:rsidRPr="00A44924">
        <w:rPr>
          <w:rFonts w:ascii="細明體" w:eastAsia="細明體" w:hAnsi="細明體"/>
        </w:rPr>
        <w:t>理賠</w:t>
      </w:r>
      <w:r w:rsidR="002A591F" w:rsidRPr="00A44924">
        <w:rPr>
          <w:rFonts w:ascii="細明體" w:eastAsia="細明體" w:hAnsi="細明體" w:hint="eastAsia"/>
          <w:lang w:eastAsia="zh-TW"/>
        </w:rPr>
        <w:t>/</w:t>
      </w:r>
      <w:r w:rsidRPr="00A44924">
        <w:rPr>
          <w:rFonts w:ascii="細明體" w:eastAsia="細明體" w:hAnsi="細明體" w:hint="eastAsia"/>
          <w:kern w:val="2"/>
          <w:lang w:eastAsia="zh-TW"/>
        </w:rPr>
        <w:t>)</w:t>
      </w:r>
      <w:r w:rsidRPr="00A44924">
        <w:rPr>
          <w:rFonts w:ascii="細明體" w:eastAsia="細明體" w:hAnsi="細明體"/>
          <w:kern w:val="2"/>
          <w:lang w:eastAsia="zh-TW"/>
        </w:rPr>
        <w:sym w:font="Wingdings" w:char="F0E0"/>
      </w:r>
      <w:r w:rsidRPr="00A44924">
        <w:rPr>
          <w:rFonts w:ascii="細明體" w:eastAsia="細明體" w:hAnsi="細明體" w:hint="eastAsia"/>
          <w:kern w:val="2"/>
          <w:lang w:eastAsia="zh-TW"/>
        </w:rPr>
        <w:t>RCM端檔案名稱：</w:t>
      </w:r>
      <w:r w:rsidR="002A591F" w:rsidRPr="00A44924">
        <w:rPr>
          <w:rFonts w:ascii="細明體" w:eastAsia="細明體" w:hAnsi="細明體"/>
        </w:rPr>
        <w:t>每月受理至結案超過3天之案件</w:t>
      </w:r>
    </w:p>
    <w:p w:rsidR="00BF4D46" w:rsidRPr="00A44924" w:rsidRDefault="00BF4D46" w:rsidP="006C17B4">
      <w:pPr>
        <w:pStyle w:val="Tabletext"/>
        <w:ind w:leftChars="200" w:left="480"/>
        <w:rPr>
          <w:rFonts w:ascii="細明體" w:eastAsia="細明體" w:hAnsi="細明體" w:hint="eastAsia"/>
          <w:kern w:val="2"/>
          <w:lang w:eastAsia="zh-TW"/>
        </w:rPr>
      </w:pPr>
    </w:p>
    <w:p w:rsidR="00481F8C" w:rsidRPr="00A44924" w:rsidRDefault="00481F8C" w:rsidP="00481F8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STEP 2 改寫：</w:t>
      </w:r>
    </w:p>
    <w:p w:rsidR="00481F8C" w:rsidRPr="00A44924" w:rsidRDefault="002E6E7D" w:rsidP="00481F8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162" w:author="劉文明" w:date="2017-07-19T14:33:00Z">
        <w:r>
          <w:rPr>
            <w:rFonts w:ascii="細明體" w:eastAsia="細明體" w:hAnsi="細明體" w:hint="eastAsia"/>
            <w:kern w:val="2"/>
            <w:lang w:eastAsia="zh-TW"/>
          </w:rPr>
          <w:t>//**先</w:t>
        </w:r>
      </w:ins>
      <w:r w:rsidR="00481F8C" w:rsidRPr="00A44924">
        <w:rPr>
          <w:rFonts w:ascii="細明體" w:eastAsia="細明體" w:hAnsi="細明體" w:hint="eastAsia"/>
          <w:kern w:val="2"/>
          <w:lang w:eastAsia="zh-TW"/>
        </w:rPr>
        <w:t>讀取理賠記錄檔：</w:t>
      </w:r>
      <w:ins w:id="163" w:author="劉文明" w:date="2017-07-19T14:33:00Z">
        <w:r>
          <w:rPr>
            <w:rFonts w:ascii="細明體" w:eastAsia="細明體" w:hAnsi="細明體" w:hint="eastAsia"/>
            <w:kern w:val="2"/>
            <w:lang w:eastAsia="zh-TW"/>
          </w:rPr>
          <w:t>(</w:t>
        </w:r>
      </w:ins>
      <w:ins w:id="164" w:author="劉文明" w:date="2017-07-19T14:34:00Z">
        <w:r>
          <w:rPr>
            <w:rFonts w:ascii="細明體" w:eastAsia="細明體" w:hAnsi="細明體" w:hint="eastAsia"/>
            <w:kern w:val="2"/>
            <w:lang w:eastAsia="zh-TW"/>
          </w:rPr>
          <w:t>$AAB</w:t>
        </w:r>
        <w:r>
          <w:rPr>
            <w:rFonts w:ascii="細明體" w:eastAsia="細明體" w:hAnsi="細明體"/>
            <w:kern w:val="2"/>
            <w:lang w:eastAsia="zh-TW"/>
          </w:rPr>
          <w:t>001</w:t>
        </w:r>
      </w:ins>
      <w:ins w:id="165" w:author="劉文明" w:date="2017-07-19T14:33:00Z"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481F8C" w:rsidRPr="00A44924" w:rsidRDefault="00481F8C" w:rsidP="00481F8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 xml:space="preserve">READ DTAAB001 </w:t>
      </w:r>
    </w:p>
    <w:p w:rsidR="00481F8C" w:rsidRPr="00A44924" w:rsidRDefault="00481F8C" w:rsidP="00481F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 xml:space="preserve">系統別 = </w:t>
      </w:r>
      <w:r w:rsidRPr="00A44924">
        <w:rPr>
          <w:rFonts w:ascii="細明體" w:eastAsia="細明體" w:hAnsi="細明體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A44924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A44924">
          <w:rPr>
            <w:rFonts w:ascii="細明體" w:eastAsia="細明體" w:hAnsi="細明體"/>
            <w:kern w:val="2"/>
            <w:lang w:eastAsia="zh-TW"/>
          </w:rPr>
          <w:t>’</w:t>
        </w:r>
      </w:smartTag>
    </w:p>
    <w:p w:rsidR="00481F8C" w:rsidRPr="00A44924" w:rsidRDefault="00481F8C" w:rsidP="00481F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覆核日期不為空值。</w:t>
      </w:r>
    </w:p>
    <w:p w:rsidR="00481F8C" w:rsidRPr="00A44924" w:rsidRDefault="00481F8C" w:rsidP="00481F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給付狀態不為不給付。</w:t>
      </w:r>
    </w:p>
    <w:p w:rsidR="00CE1EC8" w:rsidRPr="00A44924" w:rsidRDefault="00CE1EC8" w:rsidP="00481F8C">
      <w:pPr>
        <w:pStyle w:val="Tabletext"/>
        <w:keepLines w:val="0"/>
        <w:numPr>
          <w:ilvl w:val="3"/>
          <w:numId w:val="2"/>
          <w:ins w:id="166" w:author="i9004502" w:date="2010-07-14T09:54:00Z"/>
        </w:numPr>
        <w:spacing w:after="0" w:line="240" w:lineRule="auto"/>
        <w:rPr>
          <w:ins w:id="167" w:author="i9004502" w:date="2010-07-14T09:54:00Z"/>
          <w:rFonts w:ascii="細明體" w:eastAsia="細明體" w:hAnsi="細明體" w:hint="eastAsia"/>
          <w:kern w:val="2"/>
          <w:lang w:eastAsia="zh-TW"/>
        </w:rPr>
      </w:pPr>
      <w:ins w:id="168" w:author="i9004502" w:date="2010-07-14T09:54:00Z">
        <w:r w:rsidRPr="00A44924">
          <w:rPr>
            <w:rFonts w:ascii="細明體" w:eastAsia="細明體" w:hAnsi="細明體" w:hint="eastAsia"/>
            <w:kern w:val="2"/>
            <w:lang w:eastAsia="zh-TW"/>
          </w:rPr>
          <w:t xml:space="preserve">索賠類別不為 </w:t>
        </w:r>
        <w:r w:rsidRPr="00A44924">
          <w:rPr>
            <w:rFonts w:ascii="細明體" w:eastAsia="細明體" w:hAnsi="細明體"/>
            <w:kern w:val="2"/>
            <w:lang w:eastAsia="zh-TW"/>
          </w:rPr>
          <w:t>‘</w:t>
        </w:r>
        <w:r w:rsidRPr="00A44924">
          <w:rPr>
            <w:rFonts w:ascii="細明體" w:eastAsia="細明體" w:hAnsi="細明體" w:hint="eastAsia"/>
            <w:kern w:val="2"/>
            <w:lang w:eastAsia="zh-TW"/>
          </w:rPr>
          <w:t>L</w:t>
        </w:r>
        <w:r w:rsidRPr="00A44924">
          <w:rPr>
            <w:rFonts w:ascii="細明體" w:eastAsia="細明體" w:hAnsi="細明體"/>
            <w:kern w:val="2"/>
            <w:lang w:eastAsia="zh-TW"/>
          </w:rPr>
          <w:t>’</w:t>
        </w:r>
        <w:r w:rsidRPr="00A44924">
          <w:rPr>
            <w:rFonts w:ascii="細明體" w:eastAsia="細明體" w:hAnsi="細明體" w:hint="eastAsia"/>
            <w:kern w:val="2"/>
            <w:lang w:eastAsia="zh-TW"/>
          </w:rPr>
          <w:t>(解除契約)。</w:t>
        </w:r>
      </w:ins>
    </w:p>
    <w:p w:rsidR="00481F8C" w:rsidRPr="00A44924" w:rsidRDefault="00481F8C" w:rsidP="00481F8C">
      <w:pPr>
        <w:pStyle w:val="Tabletext"/>
        <w:keepLines w:val="0"/>
        <w:numPr>
          <w:ilvl w:val="3"/>
          <w:numId w:val="2"/>
          <w:numberingChange w:id="169" w:author="i9004502" w:date="2010-07-14T09:51:00Z" w:original="%2:1:0:.%3:1:0:.%4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>YEAR(AAB001.APRV_DATE) = ':YEAR'</w:t>
      </w:r>
    </w:p>
    <w:p w:rsidR="00481F8C" w:rsidRPr="00A44924" w:rsidRDefault="00481F8C" w:rsidP="00481F8C">
      <w:pPr>
        <w:pStyle w:val="Tabletext"/>
        <w:keepLines w:val="0"/>
        <w:numPr>
          <w:ilvl w:val="3"/>
          <w:numId w:val="2"/>
          <w:numberingChange w:id="170" w:author="i9004502" w:date="2010-07-14T09:51:00Z" w:original="%2:1:0:.%3:1:0:.%4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/>
          <w:kern w:val="2"/>
          <w:lang w:eastAsia="zh-TW"/>
        </w:rPr>
        <w:t>MONTH(AAB001.APRV_DATE) = ':MONTH'</w:t>
      </w:r>
    </w:p>
    <w:p w:rsidR="00481F8C" w:rsidRPr="00A44924" w:rsidRDefault="00481F8C" w:rsidP="00481F8C">
      <w:pPr>
        <w:pStyle w:val="Tabletext"/>
        <w:keepLines w:val="0"/>
        <w:numPr>
          <w:ilvl w:val="3"/>
          <w:numId w:val="2"/>
          <w:numberingChange w:id="171" w:author="i9004502" w:date="2010-07-14T09:51:00Z" w:original="%2:1:0:.%3:1:0:.%4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IF 有傳入.受理編號：</w:t>
      </w:r>
    </w:p>
    <w:p w:rsidR="00481F8C" w:rsidRPr="00A44924" w:rsidRDefault="00481F8C" w:rsidP="00481F8C">
      <w:pPr>
        <w:pStyle w:val="Tabletext"/>
        <w:keepLines w:val="0"/>
        <w:numPr>
          <w:ilvl w:val="4"/>
          <w:numId w:val="2"/>
          <w:numberingChange w:id="172" w:author="i9004502" w:date="2010-07-14T09:51:00Z" w:original="%2:1:0:.%3:1:0:.%4:6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受理編號 = 傳入.受理編號。</w:t>
      </w:r>
    </w:p>
    <w:p w:rsidR="00481F8C" w:rsidRPr="00A44924" w:rsidRDefault="00481F8C" w:rsidP="00481F8C">
      <w:pPr>
        <w:pStyle w:val="Tabletext"/>
        <w:keepLines w:val="0"/>
        <w:numPr>
          <w:ilvl w:val="3"/>
          <w:numId w:val="2"/>
          <w:numberingChange w:id="173" w:author="i9004502" w:date="2010-07-14T09:51:00Z" w:original="%2:1:0:.%3:1:0:.%4:7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END IF。</w:t>
      </w:r>
    </w:p>
    <w:p w:rsidR="00481F8C" w:rsidRDefault="00481F8C" w:rsidP="00481F8C">
      <w:pPr>
        <w:pStyle w:val="Tabletext"/>
        <w:keepLines w:val="0"/>
        <w:numPr>
          <w:ilvl w:val="3"/>
          <w:numId w:val="2"/>
          <w:numberingChange w:id="174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GROUP BY APLY_NO,POLICY_NO</w:t>
      </w:r>
    </w:p>
    <w:p w:rsidR="002E6E7D" w:rsidRDefault="002E6E7D" w:rsidP="002E6E7D">
      <w:pPr>
        <w:pStyle w:val="Tabletext"/>
        <w:keepLines w:val="0"/>
        <w:numPr>
          <w:ilvl w:val="1"/>
          <w:numId w:val="2"/>
          <w:numberingChange w:id="175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76" w:author="劉文明" w:date="2017-07-19T14:35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77" w:author="劉文明" w:date="2017-07-19T14:35:00Z">
        <w:r>
          <w:rPr>
            <w:rFonts w:ascii="細明體" w:eastAsia="細明體" w:hAnsi="細明體"/>
            <w:kern w:val="2"/>
            <w:lang w:eastAsia="zh-TW"/>
          </w:rPr>
          <w:t>//**</w:t>
        </w:r>
      </w:ins>
      <w:ins w:id="178" w:author="劉文明" w:date="2017-07-19T14:39:00Z">
        <w:r>
          <w:rPr>
            <w:rFonts w:ascii="細明體" w:eastAsia="細明體" w:hAnsi="細明體" w:hint="eastAsia"/>
            <w:kern w:val="2"/>
            <w:lang w:eastAsia="zh-TW"/>
          </w:rPr>
          <w:t>以上面</w:t>
        </w:r>
      </w:ins>
      <w:ins w:id="179" w:author="劉文明" w:date="2017-07-19T14:35:00Z">
        <w:r>
          <w:rPr>
            <w:rFonts w:ascii="細明體" w:eastAsia="細明體" w:hAnsi="細明體" w:hint="eastAsia"/>
            <w:kern w:val="2"/>
            <w:lang w:eastAsia="zh-TW"/>
          </w:rPr>
          <w:t>查出資料</w:t>
        </w:r>
      </w:ins>
      <w:ins w:id="180" w:author="劉文明" w:date="2017-07-19T14:39:00Z">
        <w:r>
          <w:rPr>
            <w:rFonts w:ascii="細明體" w:eastAsia="細明體" w:hAnsi="細明體" w:hint="eastAsia"/>
            <w:kern w:val="2"/>
            <w:lang w:eastAsia="zh-TW"/>
          </w:rPr>
          <w:t>$AAB001</w:t>
        </w:r>
      </w:ins>
      <w:ins w:id="181" w:author="劉文明" w:date="2017-07-19T14:35:00Z">
        <w:r>
          <w:rPr>
            <w:rFonts w:ascii="細明體" w:eastAsia="細明體" w:hAnsi="細明體" w:hint="eastAsia"/>
            <w:kern w:val="2"/>
            <w:lang w:eastAsia="zh-TW"/>
          </w:rPr>
          <w:t>再串理賠補件檔 (</w:t>
        </w:r>
      </w:ins>
      <w:ins w:id="182" w:author="劉文明" w:date="2017-07-19T14:36:00Z">
        <w:r>
          <w:rPr>
            <w:rFonts w:ascii="細明體" w:eastAsia="細明體" w:hAnsi="細明體"/>
            <w:kern w:val="2"/>
            <w:lang w:eastAsia="zh-TW"/>
          </w:rPr>
          <w:t>$AAJ0</w:t>
        </w:r>
      </w:ins>
      <w:ins w:id="183" w:author="劉文明" w:date="2017-07-19T14:35:00Z"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2E6E7D" w:rsidRDefault="002E6E7D" w:rsidP="002E6E7D">
      <w:pPr>
        <w:pStyle w:val="Tabletext"/>
        <w:keepLines w:val="0"/>
        <w:numPr>
          <w:ilvl w:val="2"/>
          <w:numId w:val="2"/>
          <w:numberingChange w:id="184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85" w:author="劉文明" w:date="2017-07-19T14:36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86" w:author="劉文明" w:date="2017-07-19T14:36:00Z">
        <w:r>
          <w:rPr>
            <w:rFonts w:ascii="細明體" w:eastAsia="細明體" w:hAnsi="細明體" w:hint="eastAsia"/>
            <w:kern w:val="2"/>
            <w:lang w:eastAsia="zh-TW"/>
          </w:rPr>
          <w:t>讀取$AAB</w:t>
        </w:r>
        <w:r>
          <w:rPr>
            <w:rFonts w:ascii="細明體" w:eastAsia="細明體" w:hAnsi="細明體"/>
            <w:kern w:val="2"/>
            <w:lang w:eastAsia="zh-TW"/>
          </w:rPr>
          <w:t xml:space="preserve">001  left join 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理賠補件檔 </w:t>
        </w:r>
        <w:r w:rsidRPr="00A44924">
          <w:rPr>
            <w:rFonts w:ascii="細明體" w:eastAsia="細明體" w:hAnsi="細明體" w:hint="eastAsia"/>
            <w:kern w:val="2"/>
            <w:lang w:eastAsia="zh-TW"/>
          </w:rPr>
          <w:t>DTAAJ010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on 受理編號前1</w:t>
        </w:r>
        <w:r>
          <w:rPr>
            <w:rFonts w:ascii="細明體" w:eastAsia="細明體" w:hAnsi="細明體"/>
            <w:kern w:val="2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lang w:eastAsia="zh-TW"/>
          </w:rPr>
          <w:t>碼相同</w:t>
        </w:r>
      </w:ins>
      <w:ins w:id="187" w:author="劉文明" w:date="2017-07-19T14:38:00Z">
        <w:r>
          <w:rPr>
            <w:rFonts w:ascii="細明體" w:eastAsia="細明體" w:hAnsi="細明體" w:hint="eastAsia"/>
            <w:kern w:val="2"/>
            <w:lang w:eastAsia="zh-TW"/>
          </w:rPr>
          <w:t>,</w:t>
        </w:r>
      </w:ins>
      <w:ins w:id="188" w:author="劉文明" w:date="2017-07-19T14:43:00Z">
        <w:r w:rsidR="00EF4F4B">
          <w:rPr>
            <w:rFonts w:ascii="細明體" w:eastAsia="細明體" w:hAnsi="細明體" w:hint="eastAsia"/>
            <w:kern w:val="2"/>
            <w:lang w:eastAsia="zh-TW"/>
          </w:rPr>
          <w:t xml:space="preserve">BY </w:t>
        </w:r>
      </w:ins>
      <w:ins w:id="189" w:author="劉文明" w:date="2017-07-19T14:38:00Z">
        <w:r>
          <w:rPr>
            <w:rFonts w:ascii="細明體" w:eastAsia="細明體" w:hAnsi="細明體" w:hint="eastAsia"/>
            <w:kern w:val="2"/>
            <w:lang w:eastAsia="zh-TW"/>
          </w:rPr>
          <w:t>查詢條件</w:t>
        </w:r>
      </w:ins>
    </w:p>
    <w:p w:rsidR="002E6E7D" w:rsidRDefault="002E6E7D" w:rsidP="002E6E7D">
      <w:pPr>
        <w:pStyle w:val="Tabletext"/>
        <w:keepLines w:val="0"/>
        <w:numPr>
          <w:ilvl w:val="3"/>
          <w:numId w:val="2"/>
          <w:numberingChange w:id="190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ins w:id="191" w:author="劉文明" w:date="2017-07-19T14:38:00Z">
        <w:r>
          <w:rPr>
            <w:rFonts w:ascii="細明體" w:eastAsia="細明體" w:hAnsi="細明體" w:hint="eastAsia"/>
            <w:kern w:val="2"/>
            <w:lang w:eastAsia="zh-TW"/>
          </w:rPr>
          <w:t>DTAAJ010.受理編號 為空值</w:t>
        </w:r>
      </w:ins>
    </w:p>
    <w:p w:rsidR="002E6E7D" w:rsidRDefault="002E6E7D" w:rsidP="002E6E7D">
      <w:pPr>
        <w:pStyle w:val="Tabletext"/>
        <w:keepLines w:val="0"/>
        <w:numPr>
          <w:ilvl w:val="2"/>
          <w:numId w:val="2"/>
          <w:numberingChange w:id="192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93" w:author="劉文明" w:date="2017-07-19T14:36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94" w:author="劉文明" w:date="2017-07-19T14:38:00Z">
        <w:r>
          <w:rPr>
            <w:rFonts w:ascii="細明體" w:eastAsia="細明體" w:hAnsi="細明體" w:hint="eastAsia"/>
            <w:kern w:val="2"/>
            <w:lang w:eastAsia="zh-TW"/>
          </w:rPr>
          <w:t>讀取欄位</w:t>
        </w:r>
      </w:ins>
    </w:p>
    <w:p w:rsidR="002E6E7D" w:rsidRDefault="002E6E7D" w:rsidP="002E6E7D">
      <w:pPr>
        <w:pStyle w:val="Tabletext"/>
        <w:keepLines w:val="0"/>
        <w:numPr>
          <w:ilvl w:val="3"/>
          <w:numId w:val="2"/>
          <w:numberingChange w:id="195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ins w:id="196" w:author="劉文明" w:date="2017-07-19T14:38:00Z">
        <w:r>
          <w:rPr>
            <w:rFonts w:ascii="細明體" w:eastAsia="細明體" w:hAnsi="細明體" w:hint="eastAsia"/>
            <w:kern w:val="2"/>
            <w:lang w:eastAsia="zh-TW"/>
          </w:rPr>
          <w:t>$AAB</w:t>
        </w:r>
        <w:r>
          <w:rPr>
            <w:rFonts w:ascii="細明體" w:eastAsia="細明體" w:hAnsi="細明體"/>
            <w:kern w:val="2"/>
            <w:lang w:eastAsia="zh-TW"/>
          </w:rPr>
          <w:t>001.</w:t>
        </w:r>
        <w:r>
          <w:rPr>
            <w:rFonts w:ascii="細明體" w:eastAsia="細明體" w:hAnsi="細明體" w:hint="eastAsia"/>
            <w:kern w:val="2"/>
            <w:lang w:eastAsia="zh-TW"/>
          </w:rPr>
          <w:t>所有欄位</w:t>
        </w:r>
      </w:ins>
    </w:p>
    <w:p w:rsidR="002E6E7D" w:rsidRDefault="002E6E7D" w:rsidP="002E6E7D">
      <w:pPr>
        <w:pStyle w:val="Tabletext"/>
        <w:keepLines w:val="0"/>
        <w:numPr>
          <w:ilvl w:val="1"/>
          <w:numId w:val="2"/>
          <w:numberingChange w:id="197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198" w:author="劉文明" w:date="2017-07-19T14:38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99" w:author="劉文明" w:date="2017-07-19T14:38:00Z">
        <w:r>
          <w:rPr>
            <w:rFonts w:ascii="細明體" w:eastAsia="細明體" w:hAnsi="細明體" w:hint="eastAsia"/>
            <w:kern w:val="2"/>
            <w:lang w:eastAsia="zh-TW"/>
          </w:rPr>
          <w:t>//**</w:t>
        </w:r>
      </w:ins>
      <w:ins w:id="200" w:author="劉文明" w:date="2017-07-19T14:39:00Z">
        <w:r>
          <w:rPr>
            <w:rFonts w:ascii="細明體" w:eastAsia="細明體" w:hAnsi="細明體" w:hint="eastAsia"/>
            <w:kern w:val="2"/>
            <w:lang w:eastAsia="zh-TW"/>
          </w:rPr>
          <w:t>以上面查出資料$AAJ</w:t>
        </w:r>
        <w:r>
          <w:rPr>
            <w:rFonts w:ascii="細明體" w:eastAsia="細明體" w:hAnsi="細明體"/>
            <w:kern w:val="2"/>
            <w:lang w:eastAsia="zh-TW"/>
          </w:rPr>
          <w:t>0</w:t>
        </w:r>
        <w:r>
          <w:rPr>
            <w:rFonts w:ascii="細明體" w:eastAsia="細明體" w:hAnsi="細明體" w:hint="eastAsia"/>
            <w:kern w:val="2"/>
            <w:lang w:eastAsia="zh-TW"/>
          </w:rPr>
          <w:t>再串</w:t>
        </w:r>
      </w:ins>
      <w:ins w:id="201" w:author="劉文明" w:date="2017-07-19T14:40:00Z">
        <w:r>
          <w:rPr>
            <w:rFonts w:ascii="細明體" w:eastAsia="細明體" w:hAnsi="細明體" w:hint="eastAsia"/>
            <w:kern w:val="2"/>
            <w:lang w:eastAsia="zh-TW"/>
          </w:rPr>
          <w:t>交查紀錄</w:t>
        </w:r>
      </w:ins>
      <w:ins w:id="202" w:author="劉文明" w:date="2017-07-19T14:39:00Z">
        <w:r>
          <w:rPr>
            <w:rFonts w:ascii="細明體" w:eastAsia="細明體" w:hAnsi="細明體" w:hint="eastAsia"/>
            <w:kern w:val="2"/>
            <w:lang w:eastAsia="zh-TW"/>
          </w:rPr>
          <w:t>檔</w:t>
        </w:r>
      </w:ins>
    </w:p>
    <w:p w:rsidR="002E6E7D" w:rsidRDefault="002E6E7D" w:rsidP="002E6E7D">
      <w:pPr>
        <w:pStyle w:val="Tabletext"/>
        <w:keepLines w:val="0"/>
        <w:numPr>
          <w:ilvl w:val="2"/>
          <w:numId w:val="2"/>
          <w:numberingChange w:id="203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4" w:author="劉文明" w:date="2017-07-19T14:40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205" w:author="劉文明" w:date="2017-07-19T14:40:00Z">
        <w:r>
          <w:rPr>
            <w:rFonts w:ascii="細明體" w:eastAsia="細明體" w:hAnsi="細明體" w:hint="eastAsia"/>
            <w:kern w:val="2"/>
            <w:lang w:eastAsia="zh-TW"/>
          </w:rPr>
          <w:t>讀取$AAJ</w:t>
        </w:r>
        <w:r>
          <w:rPr>
            <w:rFonts w:ascii="細明體" w:eastAsia="細明體" w:hAnsi="細明體"/>
            <w:kern w:val="2"/>
            <w:lang w:eastAsia="zh-TW"/>
          </w:rPr>
          <w:t xml:space="preserve">0  left join </w:t>
        </w:r>
        <w:r>
          <w:rPr>
            <w:rFonts w:ascii="細明體" w:eastAsia="細明體" w:hAnsi="細明體" w:hint="eastAsia"/>
            <w:kern w:val="2"/>
            <w:lang w:eastAsia="zh-TW"/>
          </w:rPr>
          <w:t>交查紀錄檔DTAHA001 on</w:t>
        </w:r>
      </w:ins>
      <w:ins w:id="206" w:author="劉文明" w:date="2017-07-19T14:41:00Z">
        <w:r>
          <w:rPr>
            <w:rFonts w:ascii="細明體" w:eastAsia="細明體" w:hAnsi="細明體" w:hint="eastAsia"/>
            <w:kern w:val="2"/>
            <w:lang w:eastAsia="zh-TW"/>
          </w:rPr>
          <w:t>受理編號前1</w:t>
        </w:r>
        <w:r>
          <w:rPr>
            <w:rFonts w:ascii="細明體" w:eastAsia="細明體" w:hAnsi="細明體"/>
            <w:kern w:val="2"/>
            <w:lang w:eastAsia="zh-TW"/>
          </w:rPr>
          <w:t>2</w:t>
        </w:r>
        <w:r>
          <w:rPr>
            <w:rFonts w:ascii="細明體" w:eastAsia="細明體" w:hAnsi="細明體" w:hint="eastAsia"/>
            <w:kern w:val="2"/>
            <w:lang w:eastAsia="zh-TW"/>
          </w:rPr>
          <w:t>碼相同</w:t>
        </w:r>
      </w:ins>
    </w:p>
    <w:p w:rsidR="002E6E7D" w:rsidRDefault="002E6E7D" w:rsidP="002E6E7D">
      <w:pPr>
        <w:pStyle w:val="Tabletext"/>
        <w:keepLines w:val="0"/>
        <w:numPr>
          <w:ilvl w:val="2"/>
          <w:numId w:val="2"/>
          <w:numberingChange w:id="207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208" w:author="劉文明" w:date="2017-07-19T14:40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209" w:author="劉文明" w:date="2017-07-19T14:41:00Z">
        <w:r>
          <w:rPr>
            <w:rFonts w:ascii="細明體" w:eastAsia="細明體" w:hAnsi="細明體"/>
            <w:kern w:val="2"/>
            <w:lang w:eastAsia="zh-TW"/>
          </w:rPr>
          <w:t xml:space="preserve">           L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eft </w:t>
        </w:r>
        <w:r>
          <w:rPr>
            <w:rFonts w:ascii="細明體" w:eastAsia="細明體" w:hAnsi="細明體"/>
            <w:kern w:val="2"/>
            <w:lang w:eastAsia="zh-TW"/>
          </w:rPr>
          <w:t xml:space="preserve">join </w:t>
        </w:r>
        <w:r>
          <w:rPr>
            <w:rFonts w:ascii="細明體" w:eastAsia="細明體" w:hAnsi="細明體" w:hint="eastAsia"/>
            <w:kern w:val="2"/>
            <w:lang w:eastAsia="zh-TW"/>
          </w:rPr>
          <w:t>交查明細檔DTAHA002 on AHA001.</w:t>
        </w:r>
      </w:ins>
      <w:ins w:id="210" w:author="劉文明" w:date="2017-07-19T14:42:00Z">
        <w:r w:rsidR="00EF4F4B">
          <w:rPr>
            <w:rFonts w:ascii="細明體" w:eastAsia="細明體" w:hAnsi="細明體" w:hint="eastAsia"/>
            <w:kern w:val="2"/>
            <w:lang w:eastAsia="zh-TW"/>
          </w:rPr>
          <w:t>交查案號 = AHA</w:t>
        </w:r>
        <w:r w:rsidR="00EF4F4B">
          <w:rPr>
            <w:rFonts w:ascii="細明體" w:eastAsia="細明體" w:hAnsi="細明體"/>
            <w:kern w:val="2"/>
            <w:lang w:eastAsia="zh-TW"/>
          </w:rPr>
          <w:t>002.</w:t>
        </w:r>
        <w:r w:rsidR="00EF4F4B">
          <w:rPr>
            <w:rFonts w:ascii="細明體" w:eastAsia="細明體" w:hAnsi="細明體" w:hint="eastAsia"/>
            <w:kern w:val="2"/>
            <w:lang w:eastAsia="zh-TW"/>
          </w:rPr>
          <w:t>交查案號 and AHA002.銷件日期</w:t>
        </w:r>
      </w:ins>
      <w:ins w:id="211" w:author="劉文明" w:date="2017-07-19T14:43:00Z">
        <w:r w:rsidR="00EF4F4B">
          <w:rPr>
            <w:rFonts w:ascii="細明體" w:eastAsia="細明體" w:hAnsi="細明體" w:hint="eastAsia"/>
            <w:kern w:val="2"/>
            <w:lang w:eastAsia="zh-TW"/>
          </w:rPr>
          <w:t xml:space="preserve"> 不為空值，BY 查詢條件</w:t>
        </w:r>
      </w:ins>
    </w:p>
    <w:p w:rsidR="00EF4F4B" w:rsidRDefault="00EF4F4B" w:rsidP="00EF4F4B">
      <w:pPr>
        <w:pStyle w:val="Tabletext"/>
        <w:keepLines w:val="0"/>
        <w:numPr>
          <w:ilvl w:val="3"/>
          <w:numId w:val="2"/>
          <w:numberingChange w:id="212" w:author="i9004502" w:date="2010-07-14T09:51:00Z" w:original="%2:1:0:.%3:1:0:.%4:8:0: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ins w:id="213" w:author="劉文明" w:date="2017-07-19T14:43:00Z">
        <w:r>
          <w:rPr>
            <w:rFonts w:ascii="細明體" w:eastAsia="細明體" w:hAnsi="細明體" w:hint="eastAsia"/>
            <w:kern w:val="2"/>
            <w:lang w:eastAsia="zh-TW"/>
          </w:rPr>
          <w:t xml:space="preserve">AHA001.受理編號 </w:t>
        </w:r>
      </w:ins>
      <w:ins w:id="214" w:author="劉文明" w:date="2017-07-19T14:44:00Z">
        <w:r>
          <w:rPr>
            <w:rFonts w:ascii="細明體" w:eastAsia="細明體" w:hAnsi="細明體" w:hint="eastAsia"/>
            <w:kern w:val="2"/>
            <w:lang w:eastAsia="zh-TW"/>
          </w:rPr>
          <w:t>為</w:t>
        </w:r>
      </w:ins>
      <w:ins w:id="215" w:author="劉文明" w:date="2017-07-19T14:43:00Z">
        <w:r>
          <w:rPr>
            <w:rFonts w:ascii="細明體" w:eastAsia="細明體" w:hAnsi="細明體" w:hint="eastAsia"/>
            <w:kern w:val="2"/>
            <w:lang w:eastAsia="zh-TW"/>
          </w:rPr>
          <w:t>空值</w:t>
        </w:r>
      </w:ins>
    </w:p>
    <w:p w:rsidR="00EF4F4B" w:rsidRPr="00A44924" w:rsidRDefault="00EF4F4B" w:rsidP="00EF4F4B">
      <w:pPr>
        <w:pStyle w:val="Tabletext"/>
        <w:keepLines w:val="0"/>
        <w:numPr>
          <w:ilvl w:val="3"/>
          <w:numId w:val="2"/>
          <w:numberingChange w:id="216" w:author="i9004502" w:date="2010-07-14T09:51:00Z" w:original="%2:1:0:.%3:1:0:.%4:8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217" w:author="劉文明" w:date="2017-07-19T14:44:00Z">
        <w:r>
          <w:rPr>
            <w:rFonts w:ascii="細明體" w:eastAsia="細明體" w:hAnsi="細明體"/>
            <w:kern w:val="2"/>
            <w:lang w:eastAsia="zh-TW"/>
          </w:rPr>
          <w:t>O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r </w:t>
        </w:r>
        <w:r>
          <w:rPr>
            <w:rFonts w:ascii="細明體" w:eastAsia="細明體" w:hAnsi="細明體"/>
            <w:kern w:val="2"/>
            <w:lang w:eastAsia="zh-TW"/>
          </w:rPr>
          <w:t>(</w:t>
        </w:r>
        <w:r>
          <w:rPr>
            <w:rFonts w:ascii="細明體" w:eastAsia="細明體" w:hAnsi="細明體" w:hint="eastAsia"/>
            <w:kern w:val="2"/>
            <w:lang w:eastAsia="zh-TW"/>
          </w:rPr>
          <w:t>AHA001.受理編號 不為空值  且  AHA</w:t>
        </w:r>
        <w:r>
          <w:rPr>
            <w:rFonts w:ascii="細明體" w:eastAsia="細明體" w:hAnsi="細明體"/>
            <w:kern w:val="2"/>
            <w:lang w:eastAsia="zh-TW"/>
          </w:rPr>
          <w:t>002.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交查案號 </w:t>
        </w:r>
      </w:ins>
      <w:ins w:id="218" w:author="劉文明" w:date="2017-07-19T14:45:00Z">
        <w:r>
          <w:rPr>
            <w:rFonts w:ascii="細明體" w:eastAsia="細明體" w:hAnsi="細明體" w:hint="eastAsia"/>
            <w:kern w:val="2"/>
            <w:lang w:eastAsia="zh-TW"/>
          </w:rPr>
          <w:t>為</w:t>
        </w:r>
      </w:ins>
      <w:ins w:id="219" w:author="劉文明" w:date="2017-07-19T14:44:00Z">
        <w:r>
          <w:rPr>
            <w:rFonts w:ascii="細明體" w:eastAsia="細明體" w:hAnsi="細明體" w:hint="eastAsia"/>
            <w:kern w:val="2"/>
            <w:lang w:eastAsia="zh-TW"/>
          </w:rPr>
          <w:t>空值</w:t>
        </w:r>
      </w:ins>
    </w:p>
    <w:p w:rsidR="00961BF9" w:rsidRPr="00A44924" w:rsidRDefault="00961BF9" w:rsidP="00961B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逐筆進行下列處理。</w:t>
      </w:r>
    </w:p>
    <w:p w:rsidR="00961BF9" w:rsidRPr="00A44924" w:rsidRDefault="00961BF9" w:rsidP="00961BF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讀取補全資料：</w:t>
      </w:r>
    </w:p>
    <w:p w:rsidR="00961BF9" w:rsidRPr="00A44924" w:rsidRDefault="00961BF9" w:rsidP="00961B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READ DTAAJ010 BY 1抓出.受理編號前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A44924">
          <w:rPr>
            <w:rFonts w:ascii="細明體" w:eastAsia="細明體" w:hAnsi="細明體" w:hint="eastAsia"/>
            <w:kern w:val="2"/>
            <w:lang w:eastAsia="zh-TW"/>
          </w:rPr>
          <w:t>10碼</w:t>
        </w:r>
      </w:smartTag>
      <w:r w:rsidRPr="00A44924">
        <w:rPr>
          <w:rFonts w:ascii="細明體" w:eastAsia="細明體" w:hAnsi="細明體" w:hint="eastAsia"/>
          <w:kern w:val="2"/>
          <w:lang w:eastAsia="zh-TW"/>
        </w:rPr>
        <w:t xml:space="preserve"> = DTAAJ010.受理編號前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A44924">
          <w:rPr>
            <w:rFonts w:ascii="細明體" w:eastAsia="細明體" w:hAnsi="細明體" w:hint="eastAsia"/>
            <w:kern w:val="2"/>
            <w:lang w:eastAsia="zh-TW"/>
          </w:rPr>
          <w:t>10碼</w:t>
        </w:r>
      </w:smartTag>
      <w:r w:rsidRPr="00A44924">
        <w:rPr>
          <w:rFonts w:ascii="細明體" w:eastAsia="細明體" w:hAnsi="細明體" w:hint="eastAsia"/>
          <w:kern w:val="2"/>
          <w:lang w:eastAsia="zh-TW"/>
        </w:rPr>
        <w:t>。</w:t>
      </w:r>
    </w:p>
    <w:p w:rsidR="00961BF9" w:rsidRPr="00A44924" w:rsidRDefault="00961BF9" w:rsidP="00961B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IF FND：</w:t>
      </w:r>
    </w:p>
    <w:p w:rsidR="00961BF9" w:rsidRPr="00A44924" w:rsidRDefault="00961BF9" w:rsidP="00961BF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該筆不處理，回 1 繼續處理下一筆。</w:t>
      </w:r>
    </w:p>
    <w:p w:rsidR="00961BF9" w:rsidRPr="00A44924" w:rsidRDefault="00961BF9" w:rsidP="00961BF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讀取交查資料</w:t>
      </w:r>
    </w:p>
    <w:p w:rsidR="00961BF9" w:rsidRPr="00A44924" w:rsidRDefault="00961BF9" w:rsidP="00961B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READ DTAHA001 BY 1抓出.受理編號前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A44924">
          <w:rPr>
            <w:rFonts w:ascii="細明體" w:eastAsia="細明體" w:hAnsi="細明體" w:hint="eastAsia"/>
            <w:kern w:val="2"/>
            <w:lang w:eastAsia="zh-TW"/>
          </w:rPr>
          <w:t>10碼</w:t>
        </w:r>
      </w:smartTag>
      <w:r w:rsidRPr="00A44924">
        <w:rPr>
          <w:rFonts w:ascii="細明體" w:eastAsia="細明體" w:hAnsi="細明體" w:hint="eastAsia"/>
          <w:kern w:val="2"/>
          <w:lang w:eastAsia="zh-TW"/>
        </w:rPr>
        <w:t xml:space="preserve"> = DTAHA001.受理編號前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A44924">
          <w:rPr>
            <w:rFonts w:ascii="細明體" w:eastAsia="細明體" w:hAnsi="細明體" w:hint="eastAsia"/>
            <w:kern w:val="2"/>
            <w:lang w:eastAsia="zh-TW"/>
          </w:rPr>
          <w:t>10碼</w:t>
        </w:r>
      </w:smartTag>
      <w:r w:rsidRPr="00A44924">
        <w:rPr>
          <w:rFonts w:ascii="細明體" w:eastAsia="細明體" w:hAnsi="細明體" w:hint="eastAsia"/>
          <w:kern w:val="2"/>
          <w:lang w:eastAsia="zh-TW"/>
        </w:rPr>
        <w:t>。</w:t>
      </w:r>
    </w:p>
    <w:p w:rsidR="00961BF9" w:rsidRPr="00A44924" w:rsidRDefault="00961BF9" w:rsidP="00961BF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IF FND：</w:t>
      </w:r>
    </w:p>
    <w:p w:rsidR="00E40FEA" w:rsidRPr="00A44924" w:rsidRDefault="00E40FEA" w:rsidP="00E40F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逐筆讀取DTAHA001</w:t>
      </w:r>
    </w:p>
    <w:p w:rsidR="000035A5" w:rsidRPr="00A44924" w:rsidRDefault="000035A5" w:rsidP="00E40F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READ DTAHA002 BY DTAHA001.</w:t>
      </w:r>
      <w:r w:rsidR="00E40FEA" w:rsidRPr="00A44924">
        <w:rPr>
          <w:rFonts w:ascii="細明體" w:eastAsia="細明體" w:hAnsi="細明體"/>
          <w:kern w:val="2"/>
          <w:lang w:eastAsia="zh-TW"/>
        </w:rPr>
        <w:t>INVS_NO</w:t>
      </w:r>
      <w:r w:rsidR="00E40FEA" w:rsidRPr="00A44924">
        <w:rPr>
          <w:rFonts w:ascii="細明體" w:eastAsia="細明體" w:hAnsi="細明體" w:hint="eastAsia"/>
          <w:kern w:val="2"/>
          <w:lang w:eastAsia="zh-TW"/>
        </w:rPr>
        <w:t xml:space="preserve"> = DTAHA002.</w:t>
      </w:r>
      <w:r w:rsidR="00E40FEA" w:rsidRPr="00A44924">
        <w:rPr>
          <w:rFonts w:ascii="細明體" w:eastAsia="細明體" w:hAnsi="細明體"/>
          <w:kern w:val="2"/>
          <w:lang w:eastAsia="zh-TW"/>
        </w:rPr>
        <w:t>INVS_NO</w:t>
      </w:r>
      <w:r w:rsidR="00E40FEA" w:rsidRPr="00A44924">
        <w:rPr>
          <w:rFonts w:ascii="細明體" w:eastAsia="細明體" w:hAnsi="細明體" w:hint="eastAsia"/>
          <w:kern w:val="2"/>
          <w:lang w:eastAsia="zh-TW"/>
        </w:rPr>
        <w:t xml:space="preserve"> AND CASE_END_DATE &lt;&gt; </w:t>
      </w:r>
      <w:r w:rsidR="00E40FEA" w:rsidRPr="00A44924">
        <w:rPr>
          <w:rFonts w:ascii="細明體" w:eastAsia="細明體" w:hAnsi="細明體"/>
          <w:kern w:val="2"/>
          <w:lang w:eastAsia="zh-TW"/>
        </w:rPr>
        <w:t>‘’</w:t>
      </w:r>
      <w:r w:rsidR="00E40FEA" w:rsidRPr="00A44924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FEA" w:rsidRPr="00A44924" w:rsidRDefault="00E40FEA" w:rsidP="00E40F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IF FND：</w:t>
      </w:r>
    </w:p>
    <w:p w:rsidR="00E40FEA" w:rsidRPr="00A44924" w:rsidRDefault="00E40FEA" w:rsidP="00E40FE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該筆不處理，回 1 繼續處理下一筆。</w:t>
      </w:r>
    </w:p>
    <w:p w:rsidR="00E40FEA" w:rsidRPr="00A44924" w:rsidRDefault="00E40FEA" w:rsidP="00E40F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END IF。</w:t>
      </w:r>
    </w:p>
    <w:p w:rsidR="00E40FEA" w:rsidRPr="00A44924" w:rsidRDefault="00E40FEA" w:rsidP="00E40FE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END IF。</w:t>
      </w:r>
    </w:p>
    <w:p w:rsidR="00B3067D" w:rsidRPr="00A44924" w:rsidRDefault="00B3067D" w:rsidP="00B3067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44924">
        <w:rPr>
          <w:rFonts w:ascii="細明體" w:eastAsia="細明體" w:hAnsi="細明體" w:hint="eastAsia"/>
          <w:kern w:val="2"/>
          <w:lang w:eastAsia="zh-TW"/>
        </w:rPr>
        <w:t>繼續接原有3繼續進行。</w:t>
      </w:r>
    </w:p>
    <w:p w:rsidR="00237FD2" w:rsidRPr="00A44924" w:rsidRDefault="00237FD2" w:rsidP="006C17B4">
      <w:pPr>
        <w:rPr>
          <w:rFonts w:ascii="細明體" w:eastAsia="細明體" w:hAnsi="細明體" w:hint="eastAsia"/>
          <w:sz w:val="20"/>
          <w:szCs w:val="20"/>
        </w:rPr>
      </w:pPr>
    </w:p>
    <w:sectPr w:rsidR="00237FD2" w:rsidRPr="00A44924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D2C" w:rsidRDefault="00661D2C" w:rsidP="00344127">
      <w:r>
        <w:separator/>
      </w:r>
    </w:p>
  </w:endnote>
  <w:endnote w:type="continuationSeparator" w:id="0">
    <w:p w:rsidR="00661D2C" w:rsidRDefault="00661D2C" w:rsidP="0034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D2C" w:rsidRDefault="00661D2C" w:rsidP="00344127">
      <w:r>
        <w:separator/>
      </w:r>
    </w:p>
  </w:footnote>
  <w:footnote w:type="continuationSeparator" w:id="0">
    <w:p w:rsidR="00661D2C" w:rsidRDefault="00661D2C" w:rsidP="0034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B3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33452C3"/>
    <w:multiLevelType w:val="hybridMultilevel"/>
    <w:tmpl w:val="783CF3C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F80275D"/>
    <w:multiLevelType w:val="hybridMultilevel"/>
    <w:tmpl w:val="A052054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CE3C22"/>
    <w:multiLevelType w:val="hybridMultilevel"/>
    <w:tmpl w:val="3CD4EA2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A073D74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4276DA1"/>
    <w:multiLevelType w:val="hybridMultilevel"/>
    <w:tmpl w:val="66D8F25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879404D"/>
    <w:multiLevelType w:val="hybridMultilevel"/>
    <w:tmpl w:val="1BB8BFA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35A5"/>
    <w:rsid w:val="000048C1"/>
    <w:rsid w:val="000074DC"/>
    <w:rsid w:val="00012FB9"/>
    <w:rsid w:val="00014CC7"/>
    <w:rsid w:val="00024AAE"/>
    <w:rsid w:val="00031527"/>
    <w:rsid w:val="00036FC4"/>
    <w:rsid w:val="00041E85"/>
    <w:rsid w:val="000521FF"/>
    <w:rsid w:val="000650D5"/>
    <w:rsid w:val="00067D92"/>
    <w:rsid w:val="000716C7"/>
    <w:rsid w:val="00072C05"/>
    <w:rsid w:val="00072CD9"/>
    <w:rsid w:val="00073CF4"/>
    <w:rsid w:val="0008184A"/>
    <w:rsid w:val="0008394D"/>
    <w:rsid w:val="00084FD7"/>
    <w:rsid w:val="00093B86"/>
    <w:rsid w:val="00094250"/>
    <w:rsid w:val="000A200F"/>
    <w:rsid w:val="000B07C8"/>
    <w:rsid w:val="000B3462"/>
    <w:rsid w:val="000B3F2E"/>
    <w:rsid w:val="000C140F"/>
    <w:rsid w:val="000C46DE"/>
    <w:rsid w:val="000C488C"/>
    <w:rsid w:val="000C583C"/>
    <w:rsid w:val="000D0985"/>
    <w:rsid w:val="000D22C4"/>
    <w:rsid w:val="000D3FA8"/>
    <w:rsid w:val="000D5D9B"/>
    <w:rsid w:val="000D5F86"/>
    <w:rsid w:val="000D70F9"/>
    <w:rsid w:val="000E074E"/>
    <w:rsid w:val="000E206D"/>
    <w:rsid w:val="000F2B91"/>
    <w:rsid w:val="000F38AD"/>
    <w:rsid w:val="000F5BDB"/>
    <w:rsid w:val="000F647D"/>
    <w:rsid w:val="000F6CBE"/>
    <w:rsid w:val="000F6D3A"/>
    <w:rsid w:val="00100738"/>
    <w:rsid w:val="00103F5D"/>
    <w:rsid w:val="00105809"/>
    <w:rsid w:val="00113E1A"/>
    <w:rsid w:val="0012151E"/>
    <w:rsid w:val="00121B73"/>
    <w:rsid w:val="00124B89"/>
    <w:rsid w:val="00124CDF"/>
    <w:rsid w:val="00133097"/>
    <w:rsid w:val="001348C2"/>
    <w:rsid w:val="00135BCF"/>
    <w:rsid w:val="0013607F"/>
    <w:rsid w:val="00143293"/>
    <w:rsid w:val="001523A9"/>
    <w:rsid w:val="001537D0"/>
    <w:rsid w:val="00161141"/>
    <w:rsid w:val="00161D03"/>
    <w:rsid w:val="00177C0A"/>
    <w:rsid w:val="0019287A"/>
    <w:rsid w:val="001946A8"/>
    <w:rsid w:val="00195B9E"/>
    <w:rsid w:val="00196795"/>
    <w:rsid w:val="00196EF3"/>
    <w:rsid w:val="001A21F1"/>
    <w:rsid w:val="001B1004"/>
    <w:rsid w:val="001C06A8"/>
    <w:rsid w:val="001C0870"/>
    <w:rsid w:val="001D194F"/>
    <w:rsid w:val="001D4E00"/>
    <w:rsid w:val="001E1A34"/>
    <w:rsid w:val="001F08F2"/>
    <w:rsid w:val="001F0E43"/>
    <w:rsid w:val="001F1A89"/>
    <w:rsid w:val="001F419E"/>
    <w:rsid w:val="002128C6"/>
    <w:rsid w:val="00212BF5"/>
    <w:rsid w:val="00214100"/>
    <w:rsid w:val="0021650A"/>
    <w:rsid w:val="002325AE"/>
    <w:rsid w:val="0023765A"/>
    <w:rsid w:val="00237FD2"/>
    <w:rsid w:val="00240BA2"/>
    <w:rsid w:val="00247ACF"/>
    <w:rsid w:val="00255B89"/>
    <w:rsid w:val="00257D67"/>
    <w:rsid w:val="002612F6"/>
    <w:rsid w:val="00264266"/>
    <w:rsid w:val="00264F84"/>
    <w:rsid w:val="00264FEA"/>
    <w:rsid w:val="0026767E"/>
    <w:rsid w:val="00267F19"/>
    <w:rsid w:val="00290450"/>
    <w:rsid w:val="0029408A"/>
    <w:rsid w:val="00294D10"/>
    <w:rsid w:val="002A0540"/>
    <w:rsid w:val="002A591F"/>
    <w:rsid w:val="002B49C7"/>
    <w:rsid w:val="002C131A"/>
    <w:rsid w:val="002D317F"/>
    <w:rsid w:val="002E0AE6"/>
    <w:rsid w:val="002E2EA9"/>
    <w:rsid w:val="002E6E7D"/>
    <w:rsid w:val="002E7FA8"/>
    <w:rsid w:val="00300093"/>
    <w:rsid w:val="00301EFC"/>
    <w:rsid w:val="00302000"/>
    <w:rsid w:val="0030386C"/>
    <w:rsid w:val="00312D81"/>
    <w:rsid w:val="003262F2"/>
    <w:rsid w:val="00336EC8"/>
    <w:rsid w:val="00337285"/>
    <w:rsid w:val="003378DE"/>
    <w:rsid w:val="0034163D"/>
    <w:rsid w:val="00343E80"/>
    <w:rsid w:val="00344127"/>
    <w:rsid w:val="00351457"/>
    <w:rsid w:val="0036121A"/>
    <w:rsid w:val="003629E6"/>
    <w:rsid w:val="00363C66"/>
    <w:rsid w:val="003645A9"/>
    <w:rsid w:val="0037331F"/>
    <w:rsid w:val="0038274C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00320"/>
    <w:rsid w:val="004117C4"/>
    <w:rsid w:val="004203B9"/>
    <w:rsid w:val="00444EC0"/>
    <w:rsid w:val="0047096F"/>
    <w:rsid w:val="0047182E"/>
    <w:rsid w:val="00471F65"/>
    <w:rsid w:val="00477D65"/>
    <w:rsid w:val="00481011"/>
    <w:rsid w:val="00481F8C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15CB"/>
    <w:rsid w:val="004F0667"/>
    <w:rsid w:val="004F21C0"/>
    <w:rsid w:val="004F6F61"/>
    <w:rsid w:val="004F7E07"/>
    <w:rsid w:val="005102B2"/>
    <w:rsid w:val="0051282E"/>
    <w:rsid w:val="00534F4D"/>
    <w:rsid w:val="00537DFB"/>
    <w:rsid w:val="00544717"/>
    <w:rsid w:val="00544896"/>
    <w:rsid w:val="00552006"/>
    <w:rsid w:val="005521AF"/>
    <w:rsid w:val="0055300C"/>
    <w:rsid w:val="00560225"/>
    <w:rsid w:val="00561963"/>
    <w:rsid w:val="00563B9E"/>
    <w:rsid w:val="005643F8"/>
    <w:rsid w:val="0057224C"/>
    <w:rsid w:val="00575538"/>
    <w:rsid w:val="0058098A"/>
    <w:rsid w:val="00590E17"/>
    <w:rsid w:val="005953AD"/>
    <w:rsid w:val="005971E6"/>
    <w:rsid w:val="005A5FB6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245A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478A3"/>
    <w:rsid w:val="006514C4"/>
    <w:rsid w:val="00652D58"/>
    <w:rsid w:val="00654602"/>
    <w:rsid w:val="006601F5"/>
    <w:rsid w:val="00661D2C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0C38"/>
    <w:rsid w:val="006A6DEB"/>
    <w:rsid w:val="006A6F65"/>
    <w:rsid w:val="006B12A9"/>
    <w:rsid w:val="006B3F89"/>
    <w:rsid w:val="006B4650"/>
    <w:rsid w:val="006B5A97"/>
    <w:rsid w:val="006B617C"/>
    <w:rsid w:val="006C13BF"/>
    <w:rsid w:val="006C17B4"/>
    <w:rsid w:val="006C627B"/>
    <w:rsid w:val="006C78E8"/>
    <w:rsid w:val="006D260B"/>
    <w:rsid w:val="006D6559"/>
    <w:rsid w:val="006D6707"/>
    <w:rsid w:val="006F1B8C"/>
    <w:rsid w:val="006F63F4"/>
    <w:rsid w:val="00710788"/>
    <w:rsid w:val="00713A5F"/>
    <w:rsid w:val="007175F2"/>
    <w:rsid w:val="00721615"/>
    <w:rsid w:val="00723F80"/>
    <w:rsid w:val="00724703"/>
    <w:rsid w:val="00754CD8"/>
    <w:rsid w:val="00757E35"/>
    <w:rsid w:val="00761170"/>
    <w:rsid w:val="00761A5A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91AD7"/>
    <w:rsid w:val="007A024C"/>
    <w:rsid w:val="007A7A82"/>
    <w:rsid w:val="007C4E7A"/>
    <w:rsid w:val="007D7CA7"/>
    <w:rsid w:val="007E21EA"/>
    <w:rsid w:val="007E7D5D"/>
    <w:rsid w:val="0080134F"/>
    <w:rsid w:val="00804DF5"/>
    <w:rsid w:val="00813A0C"/>
    <w:rsid w:val="00822DC2"/>
    <w:rsid w:val="00830BEA"/>
    <w:rsid w:val="0083321D"/>
    <w:rsid w:val="00834809"/>
    <w:rsid w:val="0084638D"/>
    <w:rsid w:val="00856204"/>
    <w:rsid w:val="00857781"/>
    <w:rsid w:val="00857D93"/>
    <w:rsid w:val="00866784"/>
    <w:rsid w:val="00875A65"/>
    <w:rsid w:val="0088181E"/>
    <w:rsid w:val="008823CB"/>
    <w:rsid w:val="00883572"/>
    <w:rsid w:val="008835AB"/>
    <w:rsid w:val="00886A38"/>
    <w:rsid w:val="00891F29"/>
    <w:rsid w:val="008939F1"/>
    <w:rsid w:val="00895DBA"/>
    <w:rsid w:val="008B0A79"/>
    <w:rsid w:val="008B163C"/>
    <w:rsid w:val="008B40D9"/>
    <w:rsid w:val="008B5A87"/>
    <w:rsid w:val="008B69C7"/>
    <w:rsid w:val="008C4645"/>
    <w:rsid w:val="008D5D19"/>
    <w:rsid w:val="008D76FB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1BF9"/>
    <w:rsid w:val="00963285"/>
    <w:rsid w:val="00965AF6"/>
    <w:rsid w:val="00965C97"/>
    <w:rsid w:val="00965CCE"/>
    <w:rsid w:val="0097217C"/>
    <w:rsid w:val="00994D8C"/>
    <w:rsid w:val="009A2050"/>
    <w:rsid w:val="009A286D"/>
    <w:rsid w:val="009A3A51"/>
    <w:rsid w:val="009A5222"/>
    <w:rsid w:val="009A553A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4924"/>
    <w:rsid w:val="00A46CFF"/>
    <w:rsid w:val="00A46D2B"/>
    <w:rsid w:val="00A46F55"/>
    <w:rsid w:val="00A53E58"/>
    <w:rsid w:val="00A628CF"/>
    <w:rsid w:val="00A715AE"/>
    <w:rsid w:val="00A82051"/>
    <w:rsid w:val="00A91C89"/>
    <w:rsid w:val="00AA242D"/>
    <w:rsid w:val="00AA4AA9"/>
    <w:rsid w:val="00AA739E"/>
    <w:rsid w:val="00AB1754"/>
    <w:rsid w:val="00AB2806"/>
    <w:rsid w:val="00AB5CE6"/>
    <w:rsid w:val="00AD00C7"/>
    <w:rsid w:val="00AD093C"/>
    <w:rsid w:val="00AD215C"/>
    <w:rsid w:val="00AD398F"/>
    <w:rsid w:val="00AD44D1"/>
    <w:rsid w:val="00AD7044"/>
    <w:rsid w:val="00AE29A5"/>
    <w:rsid w:val="00AE3E4B"/>
    <w:rsid w:val="00AE47A3"/>
    <w:rsid w:val="00AE66CA"/>
    <w:rsid w:val="00B10DEB"/>
    <w:rsid w:val="00B1314A"/>
    <w:rsid w:val="00B20E29"/>
    <w:rsid w:val="00B23574"/>
    <w:rsid w:val="00B24D8E"/>
    <w:rsid w:val="00B25B0F"/>
    <w:rsid w:val="00B3067D"/>
    <w:rsid w:val="00B314F1"/>
    <w:rsid w:val="00B42467"/>
    <w:rsid w:val="00B42993"/>
    <w:rsid w:val="00B51E9E"/>
    <w:rsid w:val="00B526A1"/>
    <w:rsid w:val="00B60117"/>
    <w:rsid w:val="00B62C0B"/>
    <w:rsid w:val="00B64D32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B0101"/>
    <w:rsid w:val="00BC13DB"/>
    <w:rsid w:val="00BC2F48"/>
    <w:rsid w:val="00BC5E68"/>
    <w:rsid w:val="00BD540E"/>
    <w:rsid w:val="00BD57EE"/>
    <w:rsid w:val="00BE1864"/>
    <w:rsid w:val="00BE4732"/>
    <w:rsid w:val="00BF4D46"/>
    <w:rsid w:val="00C03589"/>
    <w:rsid w:val="00C0438F"/>
    <w:rsid w:val="00C06170"/>
    <w:rsid w:val="00C063BF"/>
    <w:rsid w:val="00C10EBF"/>
    <w:rsid w:val="00C12563"/>
    <w:rsid w:val="00C136BA"/>
    <w:rsid w:val="00C2238B"/>
    <w:rsid w:val="00C2615D"/>
    <w:rsid w:val="00C3006A"/>
    <w:rsid w:val="00C34DED"/>
    <w:rsid w:val="00C445D6"/>
    <w:rsid w:val="00C45FD4"/>
    <w:rsid w:val="00C46B95"/>
    <w:rsid w:val="00C57239"/>
    <w:rsid w:val="00C64649"/>
    <w:rsid w:val="00C807D5"/>
    <w:rsid w:val="00C81D0A"/>
    <w:rsid w:val="00CA0D45"/>
    <w:rsid w:val="00CA1592"/>
    <w:rsid w:val="00CA2370"/>
    <w:rsid w:val="00CA5CAF"/>
    <w:rsid w:val="00CB4F2E"/>
    <w:rsid w:val="00CB531A"/>
    <w:rsid w:val="00CB72B7"/>
    <w:rsid w:val="00CC0458"/>
    <w:rsid w:val="00CC3873"/>
    <w:rsid w:val="00CD0D1A"/>
    <w:rsid w:val="00CD275E"/>
    <w:rsid w:val="00CE1EC8"/>
    <w:rsid w:val="00CE28AD"/>
    <w:rsid w:val="00CE2C85"/>
    <w:rsid w:val="00D07662"/>
    <w:rsid w:val="00D11F90"/>
    <w:rsid w:val="00D16896"/>
    <w:rsid w:val="00D2458A"/>
    <w:rsid w:val="00D25C3D"/>
    <w:rsid w:val="00D272DE"/>
    <w:rsid w:val="00D43190"/>
    <w:rsid w:val="00D56DF9"/>
    <w:rsid w:val="00D57429"/>
    <w:rsid w:val="00D615C6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B5AAE"/>
    <w:rsid w:val="00DC1C95"/>
    <w:rsid w:val="00DC1F35"/>
    <w:rsid w:val="00DD0FA3"/>
    <w:rsid w:val="00DD13E4"/>
    <w:rsid w:val="00DD4E15"/>
    <w:rsid w:val="00DD6DB3"/>
    <w:rsid w:val="00DE0F62"/>
    <w:rsid w:val="00DE3D8B"/>
    <w:rsid w:val="00DE6F53"/>
    <w:rsid w:val="00DF5A6E"/>
    <w:rsid w:val="00E000BB"/>
    <w:rsid w:val="00E01897"/>
    <w:rsid w:val="00E026F6"/>
    <w:rsid w:val="00E0587E"/>
    <w:rsid w:val="00E10444"/>
    <w:rsid w:val="00E10A15"/>
    <w:rsid w:val="00E13A37"/>
    <w:rsid w:val="00E17489"/>
    <w:rsid w:val="00E21CA1"/>
    <w:rsid w:val="00E277C0"/>
    <w:rsid w:val="00E322FD"/>
    <w:rsid w:val="00E32702"/>
    <w:rsid w:val="00E33BAD"/>
    <w:rsid w:val="00E40FEA"/>
    <w:rsid w:val="00E51185"/>
    <w:rsid w:val="00E511B7"/>
    <w:rsid w:val="00E77D86"/>
    <w:rsid w:val="00E9683C"/>
    <w:rsid w:val="00E9694D"/>
    <w:rsid w:val="00EA3065"/>
    <w:rsid w:val="00EA4694"/>
    <w:rsid w:val="00EB3942"/>
    <w:rsid w:val="00EB688A"/>
    <w:rsid w:val="00EB6C08"/>
    <w:rsid w:val="00EC592A"/>
    <w:rsid w:val="00ED0C4E"/>
    <w:rsid w:val="00ED2F64"/>
    <w:rsid w:val="00EE050F"/>
    <w:rsid w:val="00EE314F"/>
    <w:rsid w:val="00EF12F6"/>
    <w:rsid w:val="00EF1415"/>
    <w:rsid w:val="00EF33F6"/>
    <w:rsid w:val="00EF4F4B"/>
    <w:rsid w:val="00EF53EE"/>
    <w:rsid w:val="00EF746E"/>
    <w:rsid w:val="00F03433"/>
    <w:rsid w:val="00F06562"/>
    <w:rsid w:val="00F13204"/>
    <w:rsid w:val="00F15918"/>
    <w:rsid w:val="00F16872"/>
    <w:rsid w:val="00F20F3C"/>
    <w:rsid w:val="00F24F90"/>
    <w:rsid w:val="00F260A7"/>
    <w:rsid w:val="00F273CC"/>
    <w:rsid w:val="00F45061"/>
    <w:rsid w:val="00F51818"/>
    <w:rsid w:val="00F53BB5"/>
    <w:rsid w:val="00F55819"/>
    <w:rsid w:val="00F55C3F"/>
    <w:rsid w:val="00F60977"/>
    <w:rsid w:val="00F66B6B"/>
    <w:rsid w:val="00F7087F"/>
    <w:rsid w:val="00F73136"/>
    <w:rsid w:val="00F74B8B"/>
    <w:rsid w:val="00F75C1A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49F0"/>
    <w:rsid w:val="00FC732B"/>
    <w:rsid w:val="00FC7C58"/>
    <w:rsid w:val="00FD0C94"/>
    <w:rsid w:val="00FE01F3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E591D6-3F91-4532-B027-1791A654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7B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3441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34412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