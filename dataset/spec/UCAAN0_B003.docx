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96"/>
        <w:gridCol w:w="1152"/>
        <w:gridCol w:w="3031"/>
        <w:gridCol w:w="1701"/>
        <w:gridCol w:w="1843"/>
      </w:tblGrid>
      <w:tr w:rsidR="00DD5FB0" w:rsidRPr="00567546" w:rsidTr="006D5962">
        <w:tc>
          <w:tcPr>
            <w:tcW w:w="2196" w:type="dxa"/>
            <w:tcBorders>
              <w:top w:val="single" w:sz="6" w:space="0" w:color="auto"/>
              <w:left w:val="single" w:sz="6" w:space="0" w:color="auto"/>
              <w:bottom w:val="single" w:sz="6" w:space="0" w:color="auto"/>
              <w:right w:val="single" w:sz="6" w:space="0" w:color="auto"/>
            </w:tcBorders>
          </w:tcPr>
          <w:p w:rsidR="00DD5FB0" w:rsidRPr="00567546" w:rsidRDefault="00DD5FB0" w:rsidP="00DD0258">
            <w:pPr>
              <w:pStyle w:val="Tabletext"/>
              <w:jc w:val="center"/>
              <w:rPr>
                <w:rFonts w:ascii="細明體" w:eastAsia="細明體" w:hAnsi="細明體"/>
              </w:rPr>
            </w:pPr>
            <w:bookmarkStart w:id="0" w:name="_GoBack"/>
            <w:bookmarkEnd w:id="0"/>
            <w:r w:rsidRPr="00567546">
              <w:rPr>
                <w:rFonts w:ascii="細明體" w:eastAsia="細明體" w:hAnsi="細明體"/>
              </w:rPr>
              <w:t>Date</w:t>
            </w:r>
          </w:p>
        </w:tc>
        <w:tc>
          <w:tcPr>
            <w:tcW w:w="1152" w:type="dxa"/>
            <w:tcBorders>
              <w:top w:val="single" w:sz="6" w:space="0" w:color="auto"/>
              <w:left w:val="single" w:sz="6" w:space="0" w:color="auto"/>
              <w:bottom w:val="single" w:sz="6" w:space="0" w:color="auto"/>
              <w:right w:val="single" w:sz="6" w:space="0" w:color="auto"/>
            </w:tcBorders>
          </w:tcPr>
          <w:p w:rsidR="00DD5FB0" w:rsidRPr="00567546" w:rsidRDefault="00DD5FB0" w:rsidP="00A2616B">
            <w:pPr>
              <w:pStyle w:val="Tabletext"/>
              <w:jc w:val="center"/>
              <w:rPr>
                <w:rFonts w:ascii="細明體" w:eastAsia="細明體" w:hAnsi="細明體"/>
              </w:rPr>
            </w:pPr>
            <w:r w:rsidRPr="00567546">
              <w:rPr>
                <w:rFonts w:ascii="細明體" w:eastAsia="細明體" w:hAnsi="細明體"/>
              </w:rPr>
              <w:t>Version</w:t>
            </w:r>
          </w:p>
        </w:tc>
        <w:tc>
          <w:tcPr>
            <w:tcW w:w="3031" w:type="dxa"/>
            <w:tcBorders>
              <w:top w:val="single" w:sz="6" w:space="0" w:color="auto"/>
              <w:left w:val="single" w:sz="6" w:space="0" w:color="auto"/>
              <w:bottom w:val="single" w:sz="6" w:space="0" w:color="auto"/>
              <w:right w:val="single" w:sz="6" w:space="0" w:color="auto"/>
            </w:tcBorders>
          </w:tcPr>
          <w:p w:rsidR="00DD5FB0" w:rsidRPr="00567546" w:rsidRDefault="00DD5FB0" w:rsidP="00DD0258">
            <w:pPr>
              <w:pStyle w:val="Tabletext"/>
              <w:jc w:val="center"/>
              <w:rPr>
                <w:rFonts w:ascii="細明體" w:eastAsia="細明體" w:hAnsi="細明體"/>
              </w:rPr>
            </w:pPr>
            <w:r w:rsidRPr="00567546">
              <w:rPr>
                <w:rFonts w:ascii="細明體" w:eastAsia="細明體" w:hAnsi="細明體"/>
              </w:rPr>
              <w:t>Description</w:t>
            </w:r>
          </w:p>
        </w:tc>
        <w:tc>
          <w:tcPr>
            <w:tcW w:w="1701" w:type="dxa"/>
            <w:tcBorders>
              <w:top w:val="single" w:sz="6" w:space="0" w:color="auto"/>
              <w:left w:val="single" w:sz="6" w:space="0" w:color="auto"/>
              <w:bottom w:val="single" w:sz="6" w:space="0" w:color="auto"/>
              <w:right w:val="single" w:sz="6" w:space="0" w:color="auto"/>
            </w:tcBorders>
          </w:tcPr>
          <w:p w:rsidR="00DD5FB0" w:rsidRPr="00567546" w:rsidRDefault="00DD5FB0" w:rsidP="00DD0258">
            <w:pPr>
              <w:pStyle w:val="Tabletext"/>
              <w:jc w:val="center"/>
              <w:rPr>
                <w:rFonts w:ascii="細明體" w:eastAsia="細明體" w:hAnsi="細明體"/>
                <w:lang w:eastAsia="zh-TW"/>
              </w:rPr>
            </w:pPr>
            <w:r w:rsidRPr="00567546">
              <w:rPr>
                <w:rFonts w:ascii="細明體" w:eastAsia="細明體" w:hAnsi="細明體"/>
                <w:lang w:eastAsia="zh-TW"/>
              </w:rPr>
              <w:t>Author</w:t>
            </w:r>
          </w:p>
        </w:tc>
        <w:tc>
          <w:tcPr>
            <w:tcW w:w="1843" w:type="dxa"/>
            <w:tcBorders>
              <w:top w:val="single" w:sz="6" w:space="0" w:color="auto"/>
              <w:left w:val="single" w:sz="6" w:space="0" w:color="auto"/>
              <w:bottom w:val="single" w:sz="6" w:space="0" w:color="auto"/>
              <w:right w:val="single" w:sz="6" w:space="0" w:color="auto"/>
            </w:tcBorders>
          </w:tcPr>
          <w:p w:rsidR="00DD5FB0" w:rsidRPr="00567546" w:rsidRDefault="00DD5FB0" w:rsidP="00DD0258">
            <w:pPr>
              <w:pStyle w:val="Tabletext"/>
              <w:jc w:val="center"/>
              <w:rPr>
                <w:rFonts w:ascii="細明體" w:eastAsia="細明體" w:hAnsi="細明體" w:hint="eastAsia"/>
                <w:lang w:eastAsia="zh-TW"/>
              </w:rPr>
            </w:pPr>
            <w:r w:rsidRPr="00567546">
              <w:rPr>
                <w:rFonts w:ascii="細明體" w:eastAsia="細明體" w:hAnsi="細明體" w:hint="eastAsia"/>
                <w:lang w:eastAsia="zh-TW"/>
              </w:rPr>
              <w:t>立案單號</w:t>
            </w:r>
          </w:p>
        </w:tc>
      </w:tr>
      <w:tr w:rsidR="00DD5FB0" w:rsidRPr="00567546" w:rsidTr="004F4A14">
        <w:tc>
          <w:tcPr>
            <w:tcW w:w="2196" w:type="dxa"/>
            <w:tcBorders>
              <w:top w:val="single" w:sz="6" w:space="0" w:color="auto"/>
              <w:left w:val="single" w:sz="6" w:space="0" w:color="auto"/>
              <w:bottom w:val="single" w:sz="6" w:space="0" w:color="auto"/>
              <w:right w:val="single" w:sz="6" w:space="0" w:color="auto"/>
            </w:tcBorders>
            <w:vAlign w:val="center"/>
          </w:tcPr>
          <w:p w:rsidR="00DD5FB0" w:rsidRPr="00567546" w:rsidRDefault="00DD5FB0" w:rsidP="004F4A14">
            <w:pPr>
              <w:pStyle w:val="Tabletext"/>
              <w:jc w:val="both"/>
              <w:rPr>
                <w:rFonts w:ascii="細明體" w:eastAsia="細明體" w:hAnsi="細明體" w:hint="eastAsia"/>
                <w:lang w:eastAsia="zh-TW"/>
              </w:rPr>
            </w:pPr>
            <w:r w:rsidRPr="00567546">
              <w:rPr>
                <w:rFonts w:ascii="細明體" w:eastAsia="細明體" w:hAnsi="細明體" w:hint="eastAsia"/>
                <w:lang w:eastAsia="zh-TW"/>
              </w:rPr>
              <w:t>201</w:t>
            </w:r>
            <w:r w:rsidR="00A004D9" w:rsidRPr="00567546">
              <w:rPr>
                <w:rFonts w:ascii="細明體" w:eastAsia="細明體" w:hAnsi="細明體" w:hint="eastAsia"/>
                <w:lang w:eastAsia="zh-TW"/>
              </w:rPr>
              <w:t>3/04/12</w:t>
            </w:r>
          </w:p>
        </w:tc>
        <w:tc>
          <w:tcPr>
            <w:tcW w:w="1152" w:type="dxa"/>
            <w:tcBorders>
              <w:top w:val="single" w:sz="6" w:space="0" w:color="auto"/>
              <w:left w:val="single" w:sz="6" w:space="0" w:color="auto"/>
              <w:bottom w:val="single" w:sz="6" w:space="0" w:color="auto"/>
              <w:right w:val="single" w:sz="6" w:space="0" w:color="auto"/>
            </w:tcBorders>
            <w:vAlign w:val="center"/>
          </w:tcPr>
          <w:p w:rsidR="00DD5FB0" w:rsidRPr="00567546" w:rsidRDefault="00DD5FB0" w:rsidP="004F4A14">
            <w:pPr>
              <w:pStyle w:val="Tabletext"/>
              <w:jc w:val="both"/>
              <w:rPr>
                <w:rFonts w:ascii="細明體" w:eastAsia="細明體" w:hAnsi="細明體" w:hint="eastAsia"/>
                <w:lang w:eastAsia="zh-TW"/>
              </w:rPr>
            </w:pPr>
            <w:r w:rsidRPr="00567546">
              <w:rPr>
                <w:rFonts w:ascii="細明體" w:eastAsia="細明體" w:hAnsi="細明體" w:hint="eastAsia"/>
                <w:lang w:eastAsia="zh-TW"/>
              </w:rPr>
              <w:t>1</w:t>
            </w:r>
          </w:p>
        </w:tc>
        <w:tc>
          <w:tcPr>
            <w:tcW w:w="3031" w:type="dxa"/>
            <w:tcBorders>
              <w:top w:val="single" w:sz="6" w:space="0" w:color="auto"/>
              <w:left w:val="single" w:sz="6" w:space="0" w:color="auto"/>
              <w:bottom w:val="single" w:sz="6" w:space="0" w:color="auto"/>
              <w:right w:val="single" w:sz="6" w:space="0" w:color="auto"/>
            </w:tcBorders>
            <w:vAlign w:val="center"/>
          </w:tcPr>
          <w:p w:rsidR="00DD5FB0" w:rsidRPr="00567546" w:rsidRDefault="00DD5FB0" w:rsidP="004F4A14">
            <w:pPr>
              <w:pStyle w:val="Tabletext"/>
              <w:jc w:val="both"/>
              <w:rPr>
                <w:rFonts w:ascii="細明體" w:eastAsia="細明體" w:hAnsi="細明體" w:hint="eastAsia"/>
                <w:lang w:eastAsia="zh-TW"/>
              </w:rPr>
            </w:pPr>
            <w:r w:rsidRPr="00567546">
              <w:rPr>
                <w:rFonts w:ascii="細明體" w:eastAsia="細明體" w:hAnsi="細明體" w:hint="eastAsia"/>
                <w:lang w:eastAsia="zh-TW"/>
              </w:rPr>
              <w:t>Created</w:t>
            </w:r>
          </w:p>
        </w:tc>
        <w:tc>
          <w:tcPr>
            <w:tcW w:w="1701" w:type="dxa"/>
            <w:tcBorders>
              <w:top w:val="single" w:sz="6" w:space="0" w:color="auto"/>
              <w:left w:val="single" w:sz="6" w:space="0" w:color="auto"/>
              <w:bottom w:val="single" w:sz="6" w:space="0" w:color="auto"/>
              <w:right w:val="single" w:sz="6" w:space="0" w:color="auto"/>
            </w:tcBorders>
            <w:vAlign w:val="center"/>
          </w:tcPr>
          <w:p w:rsidR="00DD5FB0" w:rsidRPr="00567546" w:rsidRDefault="00DD5FB0" w:rsidP="004F4A14">
            <w:pPr>
              <w:pStyle w:val="Tabletext"/>
              <w:jc w:val="both"/>
              <w:rPr>
                <w:rFonts w:ascii="細明體" w:eastAsia="細明體" w:hAnsi="細明體" w:hint="eastAsia"/>
                <w:lang w:eastAsia="zh-TW"/>
              </w:rPr>
            </w:pPr>
            <w:r w:rsidRPr="00567546">
              <w:rPr>
                <w:rFonts w:ascii="細明體" w:eastAsia="細明體" w:hAnsi="細明體" w:hint="eastAsia"/>
                <w:lang w:eastAsia="zh-TW"/>
              </w:rPr>
              <w:t>慈蓮</w:t>
            </w:r>
          </w:p>
        </w:tc>
        <w:tc>
          <w:tcPr>
            <w:tcW w:w="1843" w:type="dxa"/>
            <w:tcBorders>
              <w:top w:val="single" w:sz="6" w:space="0" w:color="auto"/>
              <w:left w:val="single" w:sz="6" w:space="0" w:color="auto"/>
              <w:bottom w:val="single" w:sz="6" w:space="0" w:color="auto"/>
              <w:right w:val="single" w:sz="6" w:space="0" w:color="auto"/>
            </w:tcBorders>
            <w:vAlign w:val="center"/>
          </w:tcPr>
          <w:p w:rsidR="00DD5FB0" w:rsidRPr="00567546" w:rsidRDefault="00736CF9" w:rsidP="004F4A14">
            <w:pPr>
              <w:pStyle w:val="Tabletext"/>
              <w:jc w:val="both"/>
              <w:rPr>
                <w:rFonts w:ascii="細明體" w:eastAsia="細明體" w:hAnsi="細明體" w:hint="eastAsia"/>
                <w:lang w:eastAsia="zh-TW"/>
              </w:rPr>
            </w:pPr>
            <w:r>
              <w:rPr>
                <w:rFonts w:ascii="細明體" w:eastAsia="細明體" w:hAnsi="細明體" w:hint="eastAsia"/>
                <w:lang w:eastAsia="zh-TW"/>
              </w:rPr>
              <w:t>130416000385</w:t>
            </w:r>
          </w:p>
        </w:tc>
      </w:tr>
      <w:tr w:rsidR="000200CC" w:rsidRPr="00567546" w:rsidTr="004F4A14">
        <w:trPr>
          <w:ins w:id="1" w:author="FIS" w:date="2015-10-11T14:59:00Z"/>
        </w:trPr>
        <w:tc>
          <w:tcPr>
            <w:tcW w:w="2196" w:type="dxa"/>
            <w:tcBorders>
              <w:top w:val="single" w:sz="6" w:space="0" w:color="auto"/>
              <w:left w:val="single" w:sz="6" w:space="0" w:color="auto"/>
              <w:bottom w:val="single" w:sz="6" w:space="0" w:color="auto"/>
              <w:right w:val="single" w:sz="6" w:space="0" w:color="auto"/>
            </w:tcBorders>
            <w:vAlign w:val="center"/>
          </w:tcPr>
          <w:p w:rsidR="000200CC" w:rsidRPr="00567546" w:rsidRDefault="000200CC" w:rsidP="004F4A14">
            <w:pPr>
              <w:pStyle w:val="Tabletext"/>
              <w:jc w:val="both"/>
              <w:rPr>
                <w:ins w:id="2" w:author="FIS" w:date="2015-10-11T14:59:00Z"/>
                <w:rFonts w:ascii="細明體" w:eastAsia="細明體" w:hAnsi="細明體" w:hint="eastAsia"/>
                <w:lang w:eastAsia="zh-TW"/>
              </w:rPr>
            </w:pPr>
            <w:ins w:id="3" w:author="FIS" w:date="2015-10-11T15:00:00Z">
              <w:r>
                <w:rPr>
                  <w:rFonts w:ascii="細明體" w:eastAsia="細明體" w:hAnsi="細明體" w:hint="eastAsia"/>
                  <w:lang w:eastAsia="zh-TW"/>
                </w:rPr>
                <w:t>2015/10/11</w:t>
              </w:r>
            </w:ins>
          </w:p>
        </w:tc>
        <w:tc>
          <w:tcPr>
            <w:tcW w:w="1152" w:type="dxa"/>
            <w:tcBorders>
              <w:top w:val="single" w:sz="6" w:space="0" w:color="auto"/>
              <w:left w:val="single" w:sz="6" w:space="0" w:color="auto"/>
              <w:bottom w:val="single" w:sz="6" w:space="0" w:color="auto"/>
              <w:right w:val="single" w:sz="6" w:space="0" w:color="auto"/>
            </w:tcBorders>
            <w:vAlign w:val="center"/>
          </w:tcPr>
          <w:p w:rsidR="000200CC" w:rsidRPr="00567546" w:rsidRDefault="000200CC" w:rsidP="004F4A14">
            <w:pPr>
              <w:pStyle w:val="Tabletext"/>
              <w:jc w:val="both"/>
              <w:rPr>
                <w:ins w:id="4" w:author="FIS" w:date="2015-10-11T14:59:00Z"/>
                <w:rFonts w:ascii="細明體" w:eastAsia="細明體" w:hAnsi="細明體" w:hint="eastAsia"/>
                <w:lang w:eastAsia="zh-TW"/>
              </w:rPr>
            </w:pPr>
            <w:ins w:id="5" w:author="FIS" w:date="2015-10-11T15:00:00Z">
              <w:r>
                <w:rPr>
                  <w:rFonts w:ascii="細明體" w:eastAsia="細明體" w:hAnsi="細明體" w:hint="eastAsia"/>
                  <w:lang w:eastAsia="zh-TW"/>
                </w:rPr>
                <w:t>2</w:t>
              </w:r>
            </w:ins>
          </w:p>
        </w:tc>
        <w:tc>
          <w:tcPr>
            <w:tcW w:w="3031" w:type="dxa"/>
            <w:tcBorders>
              <w:top w:val="single" w:sz="6" w:space="0" w:color="auto"/>
              <w:left w:val="single" w:sz="6" w:space="0" w:color="auto"/>
              <w:bottom w:val="single" w:sz="6" w:space="0" w:color="auto"/>
              <w:right w:val="single" w:sz="6" w:space="0" w:color="auto"/>
            </w:tcBorders>
            <w:vAlign w:val="center"/>
          </w:tcPr>
          <w:p w:rsidR="000200CC" w:rsidRDefault="000200CC" w:rsidP="004E7055">
            <w:pPr>
              <w:pStyle w:val="Tabletext"/>
              <w:numPr>
                <w:ilvl w:val="0"/>
                <w:numId w:val="8"/>
              </w:numPr>
              <w:jc w:val="both"/>
              <w:rPr>
                <w:ins w:id="6" w:author="李明諭" w:date="2016-06-13T14:29:00Z"/>
                <w:rFonts w:ascii="細明體" w:eastAsia="細明體" w:hAnsi="細明體"/>
                <w:lang w:eastAsia="zh-TW"/>
              </w:rPr>
              <w:pPrChange w:id="7" w:author="李明諭" w:date="2016-06-13T14:29:00Z">
                <w:pPr>
                  <w:pStyle w:val="Tabletext"/>
                  <w:jc w:val="both"/>
                </w:pPr>
              </w:pPrChange>
            </w:pPr>
            <w:ins w:id="8" w:author="FIS" w:date="2015-10-11T15:00:00Z">
              <w:r w:rsidRPr="00FE42ED">
                <w:rPr>
                  <w:rFonts w:ascii="細明體" w:eastAsia="細明體" w:hAnsi="細明體" w:hint="eastAsia"/>
                  <w:lang w:eastAsia="zh-TW"/>
                </w:rPr>
                <w:t>長年期醫療險理賠資料</w:t>
              </w:r>
              <w:r>
                <w:rPr>
                  <w:rFonts w:ascii="細明體" w:eastAsia="細明體" w:hAnsi="細明體" w:hint="eastAsia"/>
                  <w:lang w:eastAsia="zh-TW"/>
                </w:rPr>
                <w:t>新增，新增一個</w:t>
              </w:r>
              <w:r w:rsidRPr="00FE42ED">
                <w:rPr>
                  <w:rFonts w:ascii="細明體" w:eastAsia="細明體" w:hAnsi="細明體" w:hint="eastAsia"/>
                  <w:lang w:eastAsia="zh-TW"/>
                </w:rPr>
                <w:t>執行種類</w:t>
              </w:r>
              <w:r w:rsidRPr="00FE42ED">
                <w:rPr>
                  <w:rFonts w:ascii="細明體" w:eastAsia="細明體" w:hAnsi="細明體"/>
                  <w:lang w:eastAsia="zh-TW"/>
                </w:rPr>
                <w:t>PROC_KIND</w:t>
              </w:r>
              <w:r>
                <w:rPr>
                  <w:rFonts w:ascii="細明體" w:eastAsia="細明體" w:hAnsi="細明體" w:hint="eastAsia"/>
                  <w:lang w:eastAsia="zh-TW"/>
                </w:rPr>
                <w:t>區分，GROUP BY加總實需</w:t>
              </w:r>
            </w:ins>
            <w:ins w:id="9" w:author="FIS" w:date="2015-10-11T15:01:00Z">
              <w:r>
                <w:rPr>
                  <w:rFonts w:ascii="細明體" w:eastAsia="細明體" w:hAnsi="細明體" w:hint="eastAsia"/>
                  <w:lang w:eastAsia="zh-TW"/>
                </w:rPr>
                <w:t>多</w:t>
              </w:r>
            </w:ins>
            <w:ins w:id="10" w:author="FIS" w:date="2015-10-11T15:00:00Z">
              <w:r>
                <w:rPr>
                  <w:rFonts w:ascii="細明體" w:eastAsia="細明體" w:hAnsi="細明體" w:hint="eastAsia"/>
                  <w:lang w:eastAsia="zh-TW"/>
                </w:rPr>
                <w:t>增</w:t>
              </w:r>
            </w:ins>
            <w:ins w:id="11" w:author="FIS" w:date="2015-10-11T15:01:00Z">
              <w:r w:rsidRPr="00FE42ED">
                <w:rPr>
                  <w:rFonts w:ascii="細明體" w:eastAsia="細明體" w:hAnsi="細明體"/>
                  <w:lang w:eastAsia="zh-TW"/>
                </w:rPr>
                <w:t>PROC_KIND</w:t>
              </w:r>
            </w:ins>
          </w:p>
          <w:p w:rsidR="004E7055" w:rsidRPr="00567546" w:rsidRDefault="004E7055" w:rsidP="004E7055">
            <w:pPr>
              <w:pStyle w:val="Tabletext"/>
              <w:numPr>
                <w:ilvl w:val="0"/>
                <w:numId w:val="8"/>
              </w:numPr>
              <w:jc w:val="both"/>
              <w:rPr>
                <w:ins w:id="12" w:author="FIS" w:date="2015-10-11T14:59:00Z"/>
                <w:rFonts w:ascii="細明體" w:eastAsia="細明體" w:hAnsi="細明體" w:hint="eastAsia"/>
                <w:lang w:eastAsia="zh-TW"/>
              </w:rPr>
              <w:pPrChange w:id="13" w:author="李明諭" w:date="2016-06-13T14:29:00Z">
                <w:pPr>
                  <w:pStyle w:val="Tabletext"/>
                  <w:jc w:val="both"/>
                </w:pPr>
              </w:pPrChange>
            </w:pPr>
            <w:ins w:id="14" w:author="李明諭" w:date="2016-06-13T14:29:00Z">
              <w:r>
                <w:rPr>
                  <w:rFonts w:ascii="細明體" w:eastAsia="細明體" w:hAnsi="細明體" w:hint="eastAsia"/>
                  <w:lang w:eastAsia="zh-TW"/>
                </w:rPr>
                <w:t>新增加參數輸入，可帶入月份重新執行。</w:t>
              </w:r>
            </w:ins>
          </w:p>
        </w:tc>
        <w:tc>
          <w:tcPr>
            <w:tcW w:w="1701" w:type="dxa"/>
            <w:tcBorders>
              <w:top w:val="single" w:sz="6" w:space="0" w:color="auto"/>
              <w:left w:val="single" w:sz="6" w:space="0" w:color="auto"/>
              <w:bottom w:val="single" w:sz="6" w:space="0" w:color="auto"/>
              <w:right w:val="single" w:sz="6" w:space="0" w:color="auto"/>
            </w:tcBorders>
            <w:vAlign w:val="center"/>
          </w:tcPr>
          <w:p w:rsidR="000200CC" w:rsidRPr="00567546" w:rsidRDefault="000200CC" w:rsidP="004F4A14">
            <w:pPr>
              <w:pStyle w:val="Tabletext"/>
              <w:jc w:val="both"/>
              <w:rPr>
                <w:ins w:id="15" w:author="FIS" w:date="2015-10-11T14:59:00Z"/>
                <w:rFonts w:ascii="細明體" w:eastAsia="細明體" w:hAnsi="細明體" w:hint="eastAsia"/>
                <w:lang w:eastAsia="zh-TW"/>
              </w:rPr>
            </w:pPr>
            <w:ins w:id="16" w:author="FIS" w:date="2015-10-11T15:00:00Z">
              <w:r>
                <w:rPr>
                  <w:rFonts w:ascii="細明體" w:eastAsia="細明體" w:hAnsi="細明體" w:hint="eastAsia"/>
                  <w:lang w:eastAsia="zh-TW"/>
                </w:rPr>
                <w:t>李明諭</w:t>
              </w:r>
            </w:ins>
          </w:p>
        </w:tc>
        <w:tc>
          <w:tcPr>
            <w:tcW w:w="1843" w:type="dxa"/>
            <w:tcBorders>
              <w:top w:val="single" w:sz="6" w:space="0" w:color="auto"/>
              <w:left w:val="single" w:sz="6" w:space="0" w:color="auto"/>
              <w:bottom w:val="single" w:sz="6" w:space="0" w:color="auto"/>
              <w:right w:val="single" w:sz="6" w:space="0" w:color="auto"/>
            </w:tcBorders>
            <w:vAlign w:val="center"/>
          </w:tcPr>
          <w:p w:rsidR="000200CC" w:rsidRDefault="000200CC" w:rsidP="004F4A14">
            <w:pPr>
              <w:pStyle w:val="Tabletext"/>
              <w:jc w:val="both"/>
              <w:rPr>
                <w:ins w:id="17" w:author="FIS" w:date="2015-10-11T14:59:00Z"/>
                <w:rFonts w:ascii="細明體" w:eastAsia="細明體" w:hAnsi="細明體" w:hint="eastAsia"/>
                <w:lang w:eastAsia="zh-TW"/>
              </w:rPr>
            </w:pPr>
            <w:ins w:id="18" w:author="FIS" w:date="2015-10-11T15:00:00Z">
              <w:r w:rsidRPr="00FE42ED">
                <w:rPr>
                  <w:rFonts w:ascii="細明體" w:eastAsia="細明體" w:hAnsi="細明體"/>
                  <w:b/>
                  <w:bCs/>
                  <w:lang w:eastAsia="zh-TW"/>
                </w:rPr>
                <w:t>151001000293</w:t>
              </w:r>
            </w:ins>
          </w:p>
        </w:tc>
      </w:tr>
    </w:tbl>
    <w:p w:rsidR="002F1E48" w:rsidRPr="00567546" w:rsidRDefault="002F1E48" w:rsidP="002F1E48">
      <w:pPr>
        <w:pStyle w:val="Tabletext"/>
        <w:keepLines w:val="0"/>
        <w:spacing w:after="0" w:line="240" w:lineRule="auto"/>
        <w:rPr>
          <w:rFonts w:ascii="細明體" w:eastAsia="細明體" w:hAnsi="細明體" w:hint="eastAsia"/>
          <w:kern w:val="2"/>
          <w:szCs w:val="24"/>
          <w:lang w:eastAsia="zh-TW"/>
        </w:rPr>
      </w:pPr>
    </w:p>
    <w:p w:rsidR="002F1E48" w:rsidRPr="00567546" w:rsidRDefault="002F1E48" w:rsidP="002E2807">
      <w:pPr>
        <w:pStyle w:val="Tabletext"/>
        <w:keepLines w:val="0"/>
        <w:numPr>
          <w:ilvl w:val="0"/>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程式功能概要說明：</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340"/>
        <w:gridCol w:w="7583"/>
      </w:tblGrid>
      <w:tr w:rsidR="003D5F94" w:rsidRPr="00567546" w:rsidTr="00691962">
        <w:tc>
          <w:tcPr>
            <w:tcW w:w="2340" w:type="dxa"/>
          </w:tcPr>
          <w:p w:rsidR="003D5F94" w:rsidRPr="00567546" w:rsidRDefault="003D5F94" w:rsidP="00691962">
            <w:pPr>
              <w:rPr>
                <w:rFonts w:ascii="細明體" w:eastAsia="細明體" w:hAnsi="細明體" w:hint="eastAsia"/>
                <w:sz w:val="20"/>
                <w:szCs w:val="20"/>
              </w:rPr>
            </w:pPr>
            <w:r w:rsidRPr="00567546">
              <w:rPr>
                <w:rFonts w:ascii="細明體" w:eastAsia="細明體" w:hAnsi="細明體" w:hint="eastAsia"/>
                <w:sz w:val="20"/>
                <w:szCs w:val="20"/>
              </w:rPr>
              <w:t>程式功能</w:t>
            </w:r>
          </w:p>
        </w:tc>
        <w:tc>
          <w:tcPr>
            <w:tcW w:w="7583" w:type="dxa"/>
          </w:tcPr>
          <w:p w:rsidR="003D5F94" w:rsidRPr="00567546" w:rsidRDefault="009B6766" w:rsidP="00207C20">
            <w:pPr>
              <w:autoSpaceDE w:val="0"/>
              <w:autoSpaceDN w:val="0"/>
              <w:adjustRightInd w:val="0"/>
              <w:spacing w:line="287" w:lineRule="auto"/>
              <w:rPr>
                <w:rFonts w:ascii="細明體" w:eastAsia="細明體" w:hAnsi="細明體"/>
                <w:color w:val="000000"/>
                <w:kern w:val="0"/>
                <w:sz w:val="20"/>
                <w:szCs w:val="20"/>
                <w:lang w:val="zh-TW"/>
              </w:rPr>
            </w:pPr>
            <w:r w:rsidRPr="00567546">
              <w:rPr>
                <w:rFonts w:ascii="細明體" w:eastAsia="細明體" w:hAnsi="細明體" w:hint="eastAsia"/>
                <w:color w:val="000000"/>
                <w:kern w:val="0"/>
                <w:sz w:val="20"/>
                <w:szCs w:val="20"/>
                <w:lang w:val="zh-TW"/>
              </w:rPr>
              <w:t>理賠支出率</w:t>
            </w:r>
            <w:r w:rsidR="005818F5" w:rsidRPr="00567546">
              <w:rPr>
                <w:rFonts w:ascii="細明體" w:eastAsia="細明體" w:hAnsi="細明體" w:hint="eastAsia"/>
                <w:color w:val="000000"/>
                <w:kern w:val="0"/>
                <w:sz w:val="20"/>
                <w:szCs w:val="20"/>
                <w:lang w:val="zh-TW"/>
              </w:rPr>
              <w:t>主管統計</w:t>
            </w:r>
          </w:p>
        </w:tc>
      </w:tr>
      <w:tr w:rsidR="003D5F94" w:rsidRPr="00567546" w:rsidTr="00691962">
        <w:tc>
          <w:tcPr>
            <w:tcW w:w="2340" w:type="dxa"/>
          </w:tcPr>
          <w:p w:rsidR="003D5F94" w:rsidRPr="00567546" w:rsidRDefault="003D5F94" w:rsidP="00691962">
            <w:pPr>
              <w:rPr>
                <w:rFonts w:ascii="細明體" w:eastAsia="細明體" w:hAnsi="細明體" w:hint="eastAsia"/>
                <w:sz w:val="20"/>
                <w:szCs w:val="20"/>
              </w:rPr>
            </w:pPr>
            <w:r w:rsidRPr="00567546">
              <w:rPr>
                <w:rFonts w:ascii="細明體" w:eastAsia="細明體" w:hAnsi="細明體" w:hint="eastAsia"/>
                <w:sz w:val="20"/>
                <w:szCs w:val="20"/>
              </w:rPr>
              <w:t>程式名稱</w:t>
            </w:r>
          </w:p>
        </w:tc>
        <w:tc>
          <w:tcPr>
            <w:tcW w:w="7583" w:type="dxa"/>
          </w:tcPr>
          <w:p w:rsidR="003D5F94" w:rsidRPr="00567546" w:rsidRDefault="009E6264" w:rsidP="002E2D44">
            <w:pPr>
              <w:rPr>
                <w:rFonts w:ascii="細明體" w:eastAsia="細明體" w:hAnsi="細明體" w:cs="新細明體" w:hint="eastAsia"/>
                <w:sz w:val="20"/>
                <w:szCs w:val="20"/>
              </w:rPr>
            </w:pPr>
            <w:r w:rsidRPr="00567546">
              <w:rPr>
                <w:rFonts w:ascii="細明體" w:eastAsia="細明體" w:hAnsi="細明體" w:hint="eastAsia"/>
                <w:sz w:val="20"/>
                <w:szCs w:val="20"/>
              </w:rPr>
              <w:t>AA</w:t>
            </w:r>
            <w:r w:rsidR="00073573" w:rsidRPr="00567546">
              <w:rPr>
                <w:rFonts w:ascii="細明體" w:eastAsia="細明體" w:hAnsi="細明體" w:hint="eastAsia"/>
                <w:sz w:val="20"/>
                <w:szCs w:val="20"/>
              </w:rPr>
              <w:t>N0_B00</w:t>
            </w:r>
            <w:r w:rsidR="005F6C62" w:rsidRPr="00567546">
              <w:rPr>
                <w:rFonts w:ascii="細明體" w:eastAsia="細明體" w:hAnsi="細明體" w:hint="eastAsia"/>
                <w:sz w:val="20"/>
                <w:szCs w:val="20"/>
              </w:rPr>
              <w:t>3</w:t>
            </w:r>
            <w:r w:rsidR="003D5F94" w:rsidRPr="00567546">
              <w:rPr>
                <w:rFonts w:ascii="細明體" w:eastAsia="細明體" w:hAnsi="細明體" w:hint="eastAsia"/>
                <w:sz w:val="20"/>
                <w:szCs w:val="20"/>
              </w:rPr>
              <w:t>.java</w:t>
            </w:r>
          </w:p>
        </w:tc>
      </w:tr>
      <w:tr w:rsidR="003D5F94" w:rsidRPr="00567546" w:rsidTr="00691962">
        <w:tc>
          <w:tcPr>
            <w:tcW w:w="2340" w:type="dxa"/>
          </w:tcPr>
          <w:p w:rsidR="003D5F94" w:rsidRPr="00567546" w:rsidRDefault="003D5F94" w:rsidP="00691962">
            <w:pPr>
              <w:rPr>
                <w:rFonts w:ascii="細明體" w:eastAsia="細明體" w:hAnsi="細明體" w:hint="eastAsia"/>
                <w:sz w:val="20"/>
                <w:szCs w:val="20"/>
              </w:rPr>
            </w:pPr>
            <w:r w:rsidRPr="00567546">
              <w:rPr>
                <w:rFonts w:ascii="細明體" w:eastAsia="細明體" w:hAnsi="細明體" w:hint="eastAsia"/>
                <w:sz w:val="20"/>
                <w:szCs w:val="20"/>
              </w:rPr>
              <w:t>作業方式</w:t>
            </w:r>
          </w:p>
        </w:tc>
        <w:tc>
          <w:tcPr>
            <w:tcW w:w="7583" w:type="dxa"/>
          </w:tcPr>
          <w:p w:rsidR="003D5F94" w:rsidRPr="00567546" w:rsidRDefault="003D5F94" w:rsidP="00207C20">
            <w:pPr>
              <w:rPr>
                <w:rFonts w:ascii="細明體" w:eastAsia="細明體" w:hAnsi="細明體" w:hint="eastAsia"/>
                <w:sz w:val="20"/>
                <w:szCs w:val="20"/>
              </w:rPr>
            </w:pPr>
            <w:r w:rsidRPr="00567546">
              <w:rPr>
                <w:rFonts w:ascii="細明體" w:eastAsia="細明體" w:hAnsi="細明體" w:hint="eastAsia"/>
                <w:sz w:val="20"/>
                <w:szCs w:val="20"/>
              </w:rPr>
              <w:t>BATCH</w:t>
            </w:r>
          </w:p>
        </w:tc>
      </w:tr>
      <w:tr w:rsidR="003D5F94" w:rsidRPr="00567546" w:rsidTr="00691962">
        <w:tc>
          <w:tcPr>
            <w:tcW w:w="2340" w:type="dxa"/>
          </w:tcPr>
          <w:p w:rsidR="003D5F94" w:rsidRPr="00567546" w:rsidRDefault="003D5F94" w:rsidP="00691962">
            <w:pPr>
              <w:rPr>
                <w:rFonts w:ascii="細明體" w:eastAsia="細明體" w:hAnsi="細明體" w:hint="eastAsia"/>
                <w:sz w:val="20"/>
                <w:szCs w:val="20"/>
              </w:rPr>
            </w:pPr>
            <w:r w:rsidRPr="00567546">
              <w:rPr>
                <w:rFonts w:ascii="細明體" w:eastAsia="細明體" w:hAnsi="細明體" w:hint="eastAsia"/>
                <w:sz w:val="20"/>
                <w:szCs w:val="20"/>
              </w:rPr>
              <w:t>概要說明</w:t>
            </w:r>
          </w:p>
        </w:tc>
        <w:tc>
          <w:tcPr>
            <w:tcW w:w="7583" w:type="dxa"/>
          </w:tcPr>
          <w:p w:rsidR="003D5F94" w:rsidRPr="00567546" w:rsidRDefault="005F6C62" w:rsidP="009B6766">
            <w:pPr>
              <w:rPr>
                <w:rFonts w:ascii="細明體" w:eastAsia="細明體" w:hAnsi="細明體" w:hint="eastAsia"/>
                <w:sz w:val="20"/>
                <w:szCs w:val="20"/>
              </w:rPr>
            </w:pPr>
            <w:r w:rsidRPr="00567546">
              <w:rPr>
                <w:rFonts w:ascii="細明體" w:eastAsia="細明體" w:hAnsi="細明體" w:hint="eastAsia"/>
                <w:color w:val="000000"/>
                <w:kern w:val="0"/>
                <w:sz w:val="20"/>
                <w:szCs w:val="20"/>
                <w:lang w:val="zh-TW"/>
              </w:rPr>
              <w:t>以主管ID統計專招、展業、直效和保代制一年期醫療險理賠支出率</w:t>
            </w:r>
          </w:p>
        </w:tc>
      </w:tr>
      <w:tr w:rsidR="003D5F94" w:rsidRPr="00567546" w:rsidTr="00691962">
        <w:tc>
          <w:tcPr>
            <w:tcW w:w="2340" w:type="dxa"/>
          </w:tcPr>
          <w:p w:rsidR="003D5F94" w:rsidRPr="00567546" w:rsidRDefault="003D5F94" w:rsidP="00BA6E65">
            <w:pPr>
              <w:rPr>
                <w:rFonts w:ascii="細明體" w:eastAsia="細明體" w:hAnsi="細明體" w:hint="eastAsia"/>
                <w:sz w:val="20"/>
                <w:szCs w:val="20"/>
              </w:rPr>
            </w:pPr>
            <w:r w:rsidRPr="00567546">
              <w:rPr>
                <w:rFonts w:ascii="細明體" w:eastAsia="細明體" w:hAnsi="細明體" w:hint="eastAsia"/>
                <w:sz w:val="20"/>
                <w:szCs w:val="20"/>
              </w:rPr>
              <w:t>需求單位</w:t>
            </w:r>
          </w:p>
        </w:tc>
        <w:tc>
          <w:tcPr>
            <w:tcW w:w="7583" w:type="dxa"/>
          </w:tcPr>
          <w:p w:rsidR="003D5F94" w:rsidRPr="00567546" w:rsidRDefault="003D5F94" w:rsidP="00207C20">
            <w:pPr>
              <w:rPr>
                <w:rFonts w:ascii="細明體" w:eastAsia="細明體" w:hAnsi="細明體" w:hint="eastAsia"/>
                <w:sz w:val="20"/>
                <w:szCs w:val="20"/>
              </w:rPr>
            </w:pPr>
            <w:r w:rsidRPr="00567546">
              <w:rPr>
                <w:rFonts w:ascii="細明體" w:eastAsia="細明體" w:hAnsi="細明體" w:hint="eastAsia"/>
                <w:sz w:val="20"/>
                <w:szCs w:val="20"/>
              </w:rPr>
              <w:t>統計科</w:t>
            </w:r>
          </w:p>
        </w:tc>
      </w:tr>
      <w:tr w:rsidR="003D5F94" w:rsidRPr="00567546" w:rsidTr="00691962">
        <w:tc>
          <w:tcPr>
            <w:tcW w:w="2340" w:type="dxa"/>
          </w:tcPr>
          <w:p w:rsidR="003D5F94" w:rsidRPr="00567546" w:rsidRDefault="003D5F94" w:rsidP="00BA6E65">
            <w:pPr>
              <w:rPr>
                <w:rFonts w:ascii="細明體" w:eastAsia="細明體" w:hAnsi="細明體" w:hint="eastAsia"/>
                <w:sz w:val="20"/>
                <w:szCs w:val="20"/>
              </w:rPr>
            </w:pPr>
            <w:r w:rsidRPr="00567546">
              <w:rPr>
                <w:rFonts w:ascii="細明體" w:eastAsia="細明體" w:hAnsi="細明體" w:hint="eastAsia"/>
                <w:sz w:val="20"/>
                <w:szCs w:val="20"/>
              </w:rPr>
              <w:t>作業單位</w:t>
            </w:r>
          </w:p>
        </w:tc>
        <w:tc>
          <w:tcPr>
            <w:tcW w:w="7583" w:type="dxa"/>
          </w:tcPr>
          <w:p w:rsidR="003D5F94" w:rsidRPr="00567546" w:rsidRDefault="003D5F94" w:rsidP="00207C20">
            <w:pPr>
              <w:rPr>
                <w:rFonts w:ascii="細明體" w:eastAsia="細明體" w:hAnsi="細明體" w:hint="eastAsia"/>
                <w:sz w:val="20"/>
                <w:szCs w:val="20"/>
              </w:rPr>
            </w:pPr>
            <w:r w:rsidRPr="00567546">
              <w:rPr>
                <w:rFonts w:ascii="細明體" w:eastAsia="細明體" w:hAnsi="細明體" w:hint="eastAsia"/>
                <w:sz w:val="20"/>
                <w:szCs w:val="20"/>
              </w:rPr>
              <w:t>壽險資訊三科</w:t>
            </w:r>
          </w:p>
        </w:tc>
      </w:tr>
      <w:tr w:rsidR="003D5F94" w:rsidRPr="00567546" w:rsidTr="00691962">
        <w:tc>
          <w:tcPr>
            <w:tcW w:w="2340" w:type="dxa"/>
          </w:tcPr>
          <w:p w:rsidR="003D5F94" w:rsidRPr="00567546" w:rsidRDefault="003D5F94" w:rsidP="00691962">
            <w:pPr>
              <w:spacing w:line="240" w:lineRule="atLeast"/>
              <w:rPr>
                <w:rFonts w:ascii="細明體" w:eastAsia="細明體" w:hAnsi="細明體" w:cs="Courier New" w:hint="eastAsia"/>
                <w:sz w:val="20"/>
                <w:szCs w:val="20"/>
              </w:rPr>
            </w:pPr>
            <w:r w:rsidRPr="00567546">
              <w:rPr>
                <w:rFonts w:ascii="細明體" w:eastAsia="細明體" w:hAnsi="細明體" w:cs="Courier New" w:hint="eastAsia"/>
                <w:sz w:val="20"/>
                <w:szCs w:val="20"/>
              </w:rPr>
              <w:t>作業平台</w:t>
            </w:r>
          </w:p>
        </w:tc>
        <w:tc>
          <w:tcPr>
            <w:tcW w:w="7583" w:type="dxa"/>
          </w:tcPr>
          <w:p w:rsidR="003D5F94" w:rsidRPr="00567546" w:rsidRDefault="003D5F94" w:rsidP="00207C20">
            <w:pPr>
              <w:rPr>
                <w:rFonts w:ascii="細明體" w:eastAsia="細明體" w:hAnsi="細明體" w:hint="eastAsia"/>
                <w:sz w:val="20"/>
                <w:szCs w:val="20"/>
              </w:rPr>
            </w:pPr>
            <w:r w:rsidRPr="00567546">
              <w:rPr>
                <w:rFonts w:ascii="細明體" w:eastAsia="細明體" w:hAnsi="細明體" w:hint="eastAsia"/>
                <w:sz w:val="20"/>
                <w:szCs w:val="20"/>
              </w:rPr>
              <w:t>■一般  □平板電腦  □手機</w:t>
            </w:r>
          </w:p>
        </w:tc>
      </w:tr>
      <w:tr w:rsidR="003D5F94" w:rsidRPr="00567546" w:rsidTr="00691962">
        <w:tc>
          <w:tcPr>
            <w:tcW w:w="2340" w:type="dxa"/>
          </w:tcPr>
          <w:p w:rsidR="003D5F94" w:rsidRPr="00567546" w:rsidRDefault="003D5F94" w:rsidP="00691962">
            <w:pPr>
              <w:spacing w:line="240" w:lineRule="atLeast"/>
              <w:rPr>
                <w:rFonts w:ascii="細明體" w:eastAsia="細明體" w:hAnsi="細明體" w:cs="Courier New" w:hint="eastAsia"/>
                <w:sz w:val="20"/>
                <w:szCs w:val="20"/>
              </w:rPr>
            </w:pPr>
            <w:r w:rsidRPr="00567546">
              <w:rPr>
                <w:rFonts w:ascii="細明體" w:eastAsia="細明體" w:hAnsi="細明體" w:cs="Courier New" w:hint="eastAsia"/>
                <w:sz w:val="20"/>
                <w:szCs w:val="20"/>
              </w:rPr>
              <w:t>使用對象</w:t>
            </w:r>
          </w:p>
        </w:tc>
        <w:tc>
          <w:tcPr>
            <w:tcW w:w="7583" w:type="dxa"/>
          </w:tcPr>
          <w:p w:rsidR="003D5F94" w:rsidRPr="00567546" w:rsidRDefault="003D5F94" w:rsidP="00207C20">
            <w:pPr>
              <w:rPr>
                <w:rFonts w:ascii="細明體" w:eastAsia="細明體" w:hAnsi="細明體" w:hint="eastAsia"/>
                <w:sz w:val="20"/>
                <w:szCs w:val="20"/>
              </w:rPr>
            </w:pPr>
            <w:r w:rsidRPr="00567546">
              <w:rPr>
                <w:rFonts w:ascii="細明體" w:eastAsia="細明體" w:hAnsi="細明體" w:hint="eastAsia"/>
                <w:sz w:val="20"/>
                <w:szCs w:val="20"/>
              </w:rPr>
              <w:t>■員工(UCBean)  □客戶(CustomerBean)</w:t>
            </w:r>
          </w:p>
        </w:tc>
      </w:tr>
      <w:tr w:rsidR="00167420" w:rsidRPr="00567546" w:rsidTr="00691962">
        <w:tc>
          <w:tcPr>
            <w:tcW w:w="2340" w:type="dxa"/>
          </w:tcPr>
          <w:p w:rsidR="00167420" w:rsidRPr="00567546" w:rsidRDefault="00167420" w:rsidP="00BA6E65">
            <w:pPr>
              <w:spacing w:line="240" w:lineRule="atLeast"/>
              <w:rPr>
                <w:rFonts w:ascii="細明體" w:eastAsia="細明體" w:hAnsi="細明體" w:cs="Courier New" w:hint="eastAsia"/>
                <w:sz w:val="20"/>
                <w:szCs w:val="20"/>
              </w:rPr>
            </w:pPr>
            <w:r w:rsidRPr="00567546">
              <w:rPr>
                <w:rFonts w:ascii="細明體" w:eastAsia="細明體" w:hAnsi="細明體" w:cs="Courier New" w:hint="eastAsia"/>
                <w:sz w:val="20"/>
                <w:szCs w:val="20"/>
              </w:rPr>
              <w:t>個資遮蔽方法</w:t>
            </w:r>
          </w:p>
        </w:tc>
        <w:tc>
          <w:tcPr>
            <w:tcW w:w="7583" w:type="dxa"/>
          </w:tcPr>
          <w:p w:rsidR="00167420" w:rsidRPr="00567546" w:rsidRDefault="00167420" w:rsidP="00BA6E65">
            <w:pPr>
              <w:rPr>
                <w:rFonts w:ascii="細明體" w:eastAsia="細明體" w:hAnsi="細明體"/>
                <w:sz w:val="20"/>
                <w:szCs w:val="20"/>
              </w:rPr>
            </w:pPr>
            <w:r w:rsidRPr="00567546">
              <w:rPr>
                <w:rFonts w:ascii="細明體" w:eastAsia="細明體" w:hAnsi="細明體" w:hint="eastAsia"/>
                <w:sz w:val="20"/>
                <w:szCs w:val="20"/>
              </w:rPr>
              <w:t>■無 □遮蔽 □securitylog</w:t>
            </w:r>
          </w:p>
        </w:tc>
      </w:tr>
    </w:tbl>
    <w:p w:rsidR="002F1E48" w:rsidRPr="00567546" w:rsidRDefault="002F1E48" w:rsidP="002F1E48">
      <w:pPr>
        <w:pStyle w:val="Tabletext"/>
        <w:keepLines w:val="0"/>
        <w:spacing w:after="0" w:line="240" w:lineRule="auto"/>
        <w:rPr>
          <w:rFonts w:ascii="細明體" w:eastAsia="細明體" w:hAnsi="細明體" w:hint="eastAsia"/>
          <w:kern w:val="2"/>
          <w:szCs w:val="24"/>
          <w:lang w:eastAsia="zh-TW"/>
        </w:rPr>
      </w:pPr>
    </w:p>
    <w:p w:rsidR="003B0204" w:rsidRPr="00567546" w:rsidRDefault="003B0204" w:rsidP="002E2807">
      <w:pPr>
        <w:pStyle w:val="Tabletext"/>
        <w:keepLines w:val="0"/>
        <w:numPr>
          <w:ilvl w:val="0"/>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程式流程圖：</w:t>
      </w:r>
    </w:p>
    <w:p w:rsidR="003B0204" w:rsidRDefault="003B0204" w:rsidP="003B0204">
      <w:pPr>
        <w:pStyle w:val="Tabletext"/>
        <w:keepLines w:val="0"/>
        <w:spacing w:after="0" w:line="240" w:lineRule="auto"/>
        <w:rPr>
          <w:rFonts w:ascii="細明體" w:eastAsia="細明體" w:hAnsi="細明體" w:hint="eastAsia"/>
          <w:kern w:val="2"/>
          <w:szCs w:val="24"/>
          <w:lang w:eastAsia="zh-TW"/>
        </w:rPr>
      </w:pPr>
    </w:p>
    <w:p w:rsidR="00355BD4" w:rsidRDefault="00AC08DB" w:rsidP="003B0204">
      <w:pPr>
        <w:pStyle w:val="Tabletext"/>
        <w:keepLines w:val="0"/>
        <w:spacing w:after="0" w:line="240" w:lineRule="auto"/>
        <w:rPr>
          <w:rFonts w:ascii="細明體" w:eastAsia="細明體" w:hAnsi="細明體" w:hint="eastAsia"/>
          <w:kern w:val="2"/>
          <w:szCs w:val="24"/>
          <w:lang w:eastAsia="zh-TW"/>
        </w:rPr>
      </w:pPr>
      <w:r>
        <w:rPr>
          <w:rFonts w:ascii="細明體" w:eastAsia="細明體" w:hAnsi="細明體" w:hint="eastAsia"/>
          <w:noProof/>
          <w:kern w:val="2"/>
          <w:szCs w:val="24"/>
          <w:lang w:eastAsia="zh-TW"/>
        </w:rPr>
        <w:pict>
          <v:shapetype id="_x0000_t32" coordsize="21600,21600" o:spt="32" o:oned="t" path="m,l21600,21600e" filled="f">
            <v:path arrowok="t" fillok="f" o:connecttype="none"/>
            <o:lock v:ext="edit" shapetype="t"/>
          </v:shapetype>
          <v:shape id="_x0000_s1034" type="#_x0000_t32" style="position:absolute;margin-left:205.95pt;margin-top:46.9pt;width:43.95pt;height:0;z-index:251660288" o:connectortype="straight">
            <v:stroke endarrow="block"/>
          </v:shape>
        </w:pict>
      </w:r>
      <w:r>
        <w:rPr>
          <w:rFonts w:ascii="細明體" w:eastAsia="細明體" w:hAnsi="細明體" w:hint="eastAsia"/>
          <w:noProof/>
          <w:kern w:val="2"/>
          <w:szCs w:val="24"/>
          <w:lang w:eastAsia="zh-TW"/>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030" type="#_x0000_t130" style="position:absolute;margin-left:81.2pt;margin-top:46.9pt;width:85.15pt;height:46.3pt;z-index:251657216">
            <v:textbox>
              <w:txbxContent>
                <w:p w:rsidR="00AC08DB" w:rsidRPr="00FA6B59" w:rsidRDefault="00AC08DB" w:rsidP="00AC08DB">
                  <w:pPr>
                    <w:rPr>
                      <w:sz w:val="20"/>
                    </w:rPr>
                  </w:pPr>
                  <w:r w:rsidRPr="00FA6B59">
                    <w:rPr>
                      <w:rFonts w:ascii="細明體" w:eastAsia="細明體" w:hAnsi="細明體" w:hint="eastAsia"/>
                      <w:sz w:val="16"/>
                      <w:szCs w:val="20"/>
                    </w:rPr>
                    <w:t>DTAAN00</w:t>
                  </w:r>
                  <w:r w:rsidR="005E0A4A">
                    <w:rPr>
                      <w:rFonts w:ascii="細明體" w:eastAsia="細明體" w:hAnsi="細明體" w:hint="eastAsia"/>
                      <w:sz w:val="16"/>
                      <w:szCs w:val="20"/>
                    </w:rPr>
                    <w:t>3</w:t>
                  </w:r>
                  <w:r w:rsidRPr="00FA6B59">
                    <w:rPr>
                      <w:rFonts w:ascii="細明體" w:eastAsia="細明體" w:hAnsi="細明體" w:hint="eastAsia"/>
                      <w:sz w:val="16"/>
                      <w:szCs w:val="20"/>
                    </w:rPr>
                    <w:t>每月理賠</w:t>
                  </w:r>
                  <w:r w:rsidR="005E0A4A">
                    <w:rPr>
                      <w:rFonts w:ascii="細明體" w:eastAsia="細明體" w:hAnsi="細明體" w:hint="eastAsia"/>
                      <w:sz w:val="16"/>
                      <w:szCs w:val="20"/>
                    </w:rPr>
                    <w:t>累積</w:t>
                  </w:r>
                  <w:r w:rsidRPr="00FA6B59">
                    <w:rPr>
                      <w:rFonts w:ascii="細明體" w:eastAsia="細明體" w:hAnsi="細明體" w:hint="eastAsia"/>
                      <w:sz w:val="16"/>
                      <w:szCs w:val="20"/>
                    </w:rPr>
                    <w:t>明細檔</w:t>
                  </w:r>
                </w:p>
              </w:txbxContent>
            </v:textbox>
          </v:shape>
        </w:pict>
      </w:r>
      <w:r>
        <w:rPr>
          <w:rFonts w:ascii="細明體" w:eastAsia="細明體" w:hAnsi="細明體" w:hint="eastAsia"/>
          <w:noProof/>
          <w:kern w:val="2"/>
          <w:szCs w:val="24"/>
          <w:lang w:eastAsia="zh-TW"/>
        </w:rPr>
        <w:pict>
          <v:shape id="_x0000_s1029" type="#_x0000_t130" style="position:absolute;margin-left:142.25pt;margin-top:.6pt;width:85.15pt;height:46.3pt;z-index:251656192">
            <v:textbox>
              <w:txbxContent>
                <w:p w:rsidR="00AC08DB" w:rsidRPr="00FA6B59" w:rsidRDefault="00AC08DB" w:rsidP="00AC08DB">
                  <w:pPr>
                    <w:rPr>
                      <w:rFonts w:ascii="細明體" w:eastAsia="細明體" w:hAnsi="細明體" w:hint="eastAsia"/>
                      <w:sz w:val="16"/>
                      <w:szCs w:val="20"/>
                    </w:rPr>
                  </w:pPr>
                  <w:r w:rsidRPr="00FA6B59">
                    <w:rPr>
                      <w:rFonts w:ascii="細明體" w:eastAsia="細明體" w:hAnsi="細明體" w:hint="eastAsia"/>
                      <w:sz w:val="16"/>
                      <w:szCs w:val="20"/>
                    </w:rPr>
                    <w:t>DTAPB001</w:t>
                  </w:r>
                </w:p>
                <w:p w:rsidR="00AC08DB" w:rsidRPr="00FA6B59" w:rsidRDefault="00AC08DB" w:rsidP="00AC08DB">
                  <w:pPr>
                    <w:rPr>
                      <w:sz w:val="20"/>
                    </w:rPr>
                  </w:pPr>
                  <w:r w:rsidRPr="00FA6B59">
                    <w:rPr>
                      <w:rFonts w:ascii="細明體" w:eastAsia="細明體" w:hAnsi="細明體" w:hint="eastAsia"/>
                      <w:sz w:val="16"/>
                      <w:szCs w:val="20"/>
                    </w:rPr>
                    <w:t>核實人員檔</w:t>
                  </w:r>
                </w:p>
              </w:txbxContent>
            </v:textbox>
          </v:shape>
        </w:pict>
      </w:r>
      <w:r>
        <w:rPr>
          <w:rFonts w:ascii="細明體" w:eastAsia="細明體" w:hAnsi="細明體" w:hint="eastAsia"/>
          <w:noProof/>
          <w:kern w:val="2"/>
          <w:szCs w:val="24"/>
          <w:lang w:eastAsia="zh-TW"/>
        </w:rPr>
        <w:pict>
          <v:shape id="_x0000_s1028" type="#_x0000_t130" style="position:absolute;margin-left:18.5pt;margin-top:46.9pt;width:85.15pt;height:46.3pt;z-index:251655168">
            <v:textbox>
              <w:txbxContent>
                <w:p w:rsidR="00AC08DB" w:rsidRPr="00FA6B59" w:rsidRDefault="00AC08DB" w:rsidP="00AC08DB">
                  <w:pPr>
                    <w:rPr>
                      <w:sz w:val="20"/>
                    </w:rPr>
                  </w:pPr>
                  <w:r w:rsidRPr="00FA6B59">
                    <w:rPr>
                      <w:rFonts w:ascii="細明體" w:eastAsia="細明體" w:hAnsi="細明體" w:hint="eastAsia"/>
                      <w:sz w:val="16"/>
                      <w:szCs w:val="20"/>
                    </w:rPr>
                    <w:t>DTAAN00</w:t>
                  </w:r>
                  <w:r w:rsidR="005E0A4A">
                    <w:rPr>
                      <w:rFonts w:ascii="細明體" w:eastAsia="細明體" w:hAnsi="細明體" w:hint="eastAsia"/>
                      <w:sz w:val="16"/>
                      <w:szCs w:val="20"/>
                    </w:rPr>
                    <w:t>2</w:t>
                  </w:r>
                  <w:r w:rsidRPr="00FA6B59">
                    <w:rPr>
                      <w:rFonts w:ascii="細明體" w:eastAsia="細明體" w:hAnsi="細明體" w:hint="eastAsia"/>
                      <w:sz w:val="16"/>
                      <w:szCs w:val="20"/>
                    </w:rPr>
                    <w:t>每月保費</w:t>
                  </w:r>
                  <w:r w:rsidR="005E0A4A">
                    <w:rPr>
                      <w:rFonts w:ascii="細明體" w:eastAsia="細明體" w:hAnsi="細明體" w:hint="eastAsia"/>
                      <w:sz w:val="16"/>
                      <w:szCs w:val="20"/>
                    </w:rPr>
                    <w:t>累積</w:t>
                  </w:r>
                  <w:r w:rsidRPr="00FA6B59">
                    <w:rPr>
                      <w:rFonts w:ascii="細明體" w:eastAsia="細明體" w:hAnsi="細明體" w:hint="eastAsia"/>
                      <w:sz w:val="16"/>
                      <w:szCs w:val="20"/>
                    </w:rPr>
                    <w:t>明細檔</w:t>
                  </w:r>
                </w:p>
              </w:txbxContent>
            </v:textbox>
          </v:shape>
        </w:pict>
      </w:r>
      <w:r>
        <w:rPr>
          <w:rFonts w:ascii="細明體" w:eastAsia="細明體" w:hAnsi="細明體" w:hint="eastAsia"/>
          <w:noProof/>
          <w:kern w:val="2"/>
          <w:szCs w:val="24"/>
          <w:lang w:eastAsia="zh-TW"/>
        </w:rPr>
        <w:pict>
          <v:shape id="_x0000_s1027" type="#_x0000_t130" style="position:absolute;margin-left:79.9pt;margin-top:.6pt;width:85.15pt;height:46.3pt;z-index:251654144">
            <v:textbox>
              <w:txbxContent>
                <w:p w:rsidR="00AC08DB" w:rsidRPr="00FA6B59" w:rsidRDefault="00AC08DB" w:rsidP="00AC08DB">
                  <w:pPr>
                    <w:rPr>
                      <w:rFonts w:ascii="細明體" w:eastAsia="細明體" w:hAnsi="細明體" w:hint="eastAsia"/>
                      <w:sz w:val="16"/>
                      <w:szCs w:val="20"/>
                    </w:rPr>
                  </w:pPr>
                  <w:r w:rsidRPr="00FA6B59">
                    <w:rPr>
                      <w:rFonts w:ascii="細明體" w:eastAsia="細明體" w:hAnsi="細明體" w:hint="eastAsia"/>
                      <w:sz w:val="16"/>
                      <w:szCs w:val="20"/>
                    </w:rPr>
                    <w:t>DTAPL000</w:t>
                  </w:r>
                </w:p>
                <w:p w:rsidR="00AC08DB" w:rsidRPr="00FA6B59" w:rsidRDefault="00AC08DB" w:rsidP="00AC08DB">
                  <w:pPr>
                    <w:rPr>
                      <w:sz w:val="20"/>
                    </w:rPr>
                  </w:pPr>
                  <w:r w:rsidRPr="00FA6B59">
                    <w:rPr>
                      <w:rFonts w:ascii="細明體" w:eastAsia="細明體" w:hAnsi="細明體" w:hint="eastAsia"/>
                      <w:sz w:val="16"/>
                      <w:szCs w:val="20"/>
                    </w:rPr>
                    <w:t>繼續率控制檔</w:t>
                  </w:r>
                </w:p>
              </w:txbxContent>
            </v:textbox>
          </v:shape>
        </w:pict>
      </w:r>
      <w:r>
        <w:rPr>
          <w:rFonts w:ascii="細明體" w:eastAsia="細明體" w:hAnsi="細明體" w:hint="eastAsia"/>
          <w:noProof/>
          <w:kern w:val="2"/>
          <w:szCs w:val="24"/>
          <w:lang w:eastAsia="zh-TW"/>
        </w:rPr>
        <w:pict>
          <v:shape id="_x0000_s1026" type="#_x0000_t130" style="position:absolute;margin-left:18.5pt;margin-top:.6pt;width:85.15pt;height:46.3pt;z-index:251653120">
            <v:textbox>
              <w:txbxContent>
                <w:p w:rsidR="00AC08DB" w:rsidRPr="00FA6B59" w:rsidRDefault="00AC08DB" w:rsidP="00AC08DB">
                  <w:pPr>
                    <w:rPr>
                      <w:rFonts w:ascii="細明體" w:eastAsia="細明體" w:hAnsi="細明體" w:hint="eastAsia"/>
                      <w:sz w:val="16"/>
                      <w:szCs w:val="20"/>
                    </w:rPr>
                  </w:pPr>
                  <w:r w:rsidRPr="00FA6B59">
                    <w:rPr>
                      <w:rFonts w:ascii="細明體" w:eastAsia="細明體" w:hAnsi="細明體" w:hint="eastAsia"/>
                      <w:sz w:val="16"/>
                      <w:szCs w:val="20"/>
                    </w:rPr>
                    <w:t>DTAP0000</w:t>
                  </w:r>
                </w:p>
                <w:p w:rsidR="00AC08DB" w:rsidRPr="00FA6B59" w:rsidRDefault="00AC08DB" w:rsidP="00AC08DB">
                  <w:pPr>
                    <w:rPr>
                      <w:sz w:val="20"/>
                    </w:rPr>
                  </w:pPr>
                  <w:r w:rsidRPr="00FA6B59">
                    <w:rPr>
                      <w:rFonts w:ascii="細明體" w:eastAsia="細明體" w:hAnsi="細明體" w:hint="eastAsia"/>
                      <w:sz w:val="16"/>
                      <w:szCs w:val="20"/>
                    </w:rPr>
                    <w:t>經手人檔</w:t>
                  </w:r>
                </w:p>
              </w:txbxContent>
            </v:textbox>
          </v:shape>
        </w:pict>
      </w:r>
    </w:p>
    <w:p w:rsidR="00355BD4" w:rsidRDefault="00684F6D" w:rsidP="003B0204">
      <w:pPr>
        <w:pStyle w:val="Tabletext"/>
        <w:keepLines w:val="0"/>
        <w:spacing w:after="0" w:line="240" w:lineRule="auto"/>
        <w:rPr>
          <w:rFonts w:ascii="細明體" w:eastAsia="細明體" w:hAnsi="細明體" w:hint="eastAsia"/>
          <w:kern w:val="2"/>
          <w:szCs w:val="24"/>
          <w:lang w:eastAsia="zh-TW"/>
        </w:rPr>
      </w:pPr>
      <w:r>
        <w:rPr>
          <w:rFonts w:ascii="細明體" w:eastAsia="細明體" w:hAnsi="細明體" w:hint="eastAsia"/>
          <w:noProof/>
          <w:kern w:val="2"/>
          <w:szCs w:val="24"/>
          <w:lang w:eastAsia="zh-TW"/>
        </w:rPr>
        <w:pict>
          <v:shape id="_x0000_s1031" type="#_x0000_t130" style="position:absolute;margin-left:368.9pt;margin-top:4.7pt;width:85.15pt;height:46.3pt;z-index:251658240">
            <v:textbox>
              <w:txbxContent>
                <w:p w:rsidR="00AC08DB" w:rsidRDefault="00AC08DB" w:rsidP="00AC08DB">
                  <w:pPr>
                    <w:rPr>
                      <w:rFonts w:ascii="細明體" w:eastAsia="細明體" w:hAnsi="細明體" w:hint="eastAsia"/>
                      <w:sz w:val="16"/>
                      <w:szCs w:val="20"/>
                    </w:rPr>
                  </w:pPr>
                  <w:r w:rsidRPr="00A314A2">
                    <w:rPr>
                      <w:rFonts w:ascii="細明體" w:eastAsia="細明體" w:hAnsi="細明體" w:hint="eastAsia"/>
                      <w:sz w:val="16"/>
                      <w:szCs w:val="20"/>
                    </w:rPr>
                    <w:t>DTAAN00</w:t>
                  </w:r>
                  <w:r w:rsidR="006B25BB">
                    <w:rPr>
                      <w:rFonts w:ascii="細明體" w:eastAsia="細明體" w:hAnsi="細明體" w:hint="eastAsia"/>
                      <w:sz w:val="16"/>
                      <w:szCs w:val="20"/>
                    </w:rPr>
                    <w:t>1</w:t>
                  </w:r>
                </w:p>
                <w:p w:rsidR="005C6A60" w:rsidRPr="00A314A2" w:rsidRDefault="005C6A60" w:rsidP="00AC08DB">
                  <w:pPr>
                    <w:rPr>
                      <w:sz w:val="20"/>
                    </w:rPr>
                  </w:pPr>
                  <w:r>
                    <w:rPr>
                      <w:rFonts w:ascii="細明體" w:eastAsia="細明體" w:hAnsi="細明體" w:hint="eastAsia"/>
                      <w:sz w:val="16"/>
                      <w:szCs w:val="20"/>
                    </w:rPr>
                    <w:t>統計檔</w:t>
                  </w:r>
                </w:p>
              </w:txbxContent>
            </v:textbox>
          </v:shape>
        </w:pict>
      </w:r>
      <w:r>
        <w:rPr>
          <w:rFonts w:ascii="細明體" w:eastAsia="細明體" w:hAnsi="細明體" w:hint="eastAsia"/>
          <w:noProof/>
          <w:kern w:val="2"/>
          <w:szCs w:val="24"/>
          <w:lang w:eastAsia="zh-TW"/>
        </w:rPr>
        <w:pict>
          <v:rect id="_x0000_s1033" style="position:absolute;margin-left:249.9pt;margin-top:3.95pt;width:74.5pt;height:49.5pt;z-index:251659264">
            <v:textbox>
              <w:txbxContent>
                <w:p w:rsidR="00AC08DB" w:rsidRPr="00A314A2" w:rsidRDefault="000919C6" w:rsidP="00AC08DB">
                  <w:pPr>
                    <w:jc w:val="center"/>
                    <w:rPr>
                      <w:rFonts w:ascii="細明體" w:eastAsia="細明體" w:hAnsi="細明體" w:hint="eastAsia"/>
                      <w:sz w:val="16"/>
                      <w:szCs w:val="16"/>
                    </w:rPr>
                  </w:pPr>
                  <w:r>
                    <w:rPr>
                      <w:rFonts w:ascii="細明體" w:eastAsia="細明體" w:hAnsi="細明體" w:hint="eastAsia"/>
                      <w:sz w:val="16"/>
                      <w:szCs w:val="16"/>
                    </w:rPr>
                    <w:t>AAN0_B003</w:t>
                  </w:r>
                </w:p>
                <w:p w:rsidR="00AC08DB" w:rsidRPr="00A314A2" w:rsidRDefault="00504155" w:rsidP="00AC08DB">
                  <w:pPr>
                    <w:jc w:val="center"/>
                    <w:rPr>
                      <w:rFonts w:ascii="細明體" w:eastAsia="細明體" w:hAnsi="細明體" w:hint="eastAsia"/>
                      <w:sz w:val="16"/>
                      <w:szCs w:val="16"/>
                    </w:rPr>
                  </w:pPr>
                  <w:r>
                    <w:rPr>
                      <w:rFonts w:ascii="細明體" w:eastAsia="細明體" w:hAnsi="細明體" w:hint="eastAsia"/>
                      <w:color w:val="000000"/>
                      <w:kern w:val="0"/>
                      <w:sz w:val="16"/>
                      <w:szCs w:val="16"/>
                      <w:lang w:val="zh-TW"/>
                    </w:rPr>
                    <w:t>BY主管統計</w:t>
                  </w:r>
                </w:p>
                <w:p w:rsidR="00AC08DB" w:rsidRPr="00A314A2" w:rsidRDefault="00AC08DB" w:rsidP="00AC08DB">
                  <w:pPr>
                    <w:jc w:val="center"/>
                    <w:rPr>
                      <w:rFonts w:ascii="細明體" w:eastAsia="細明體" w:hAnsi="細明體"/>
                      <w:sz w:val="16"/>
                      <w:szCs w:val="16"/>
                    </w:rPr>
                  </w:pPr>
                </w:p>
              </w:txbxContent>
            </v:textbox>
          </v:rect>
        </w:pict>
      </w:r>
    </w:p>
    <w:p w:rsidR="00355BD4" w:rsidRDefault="00C53F94" w:rsidP="003B0204">
      <w:pPr>
        <w:pStyle w:val="Tabletext"/>
        <w:keepLines w:val="0"/>
        <w:spacing w:after="0" w:line="240" w:lineRule="auto"/>
        <w:rPr>
          <w:rFonts w:ascii="細明體" w:eastAsia="細明體" w:hAnsi="細明體" w:hint="eastAsia"/>
          <w:kern w:val="2"/>
          <w:szCs w:val="24"/>
          <w:lang w:eastAsia="zh-TW"/>
        </w:rPr>
      </w:pPr>
      <w:r>
        <w:rPr>
          <w:rFonts w:ascii="細明體" w:eastAsia="細明體" w:hAnsi="細明體" w:hint="eastAsia"/>
          <w:noProof/>
          <w:kern w:val="2"/>
          <w:szCs w:val="24"/>
          <w:lang w:eastAsia="zh-TW"/>
        </w:rPr>
        <w:pict>
          <v:shape id="_x0000_s1036" type="#_x0000_t130" style="position:absolute;margin-left:142.9pt;margin-top:10.55pt;width:85.15pt;height:46.65pt;z-index:251662336">
            <v:textbox>
              <w:txbxContent>
                <w:p w:rsidR="00C53F94" w:rsidRPr="00C53F94" w:rsidRDefault="00C53F94">
                  <w:pPr>
                    <w:rPr>
                      <w:rFonts w:ascii="細明體" w:eastAsia="細明體" w:hAnsi="細明體"/>
                      <w:sz w:val="16"/>
                    </w:rPr>
                  </w:pPr>
                  <w:r w:rsidRPr="00C53F94">
                    <w:rPr>
                      <w:rFonts w:ascii="細明體" w:eastAsia="細明體" w:hAnsi="細明體" w:hint="eastAsia"/>
                      <w:sz w:val="16"/>
                    </w:rPr>
                    <w:t>DTAPB701直效核實人員</w:t>
                  </w:r>
                </w:p>
              </w:txbxContent>
            </v:textbox>
          </v:shape>
        </w:pict>
      </w:r>
      <w:r w:rsidR="00925318">
        <w:rPr>
          <w:rFonts w:ascii="細明體" w:eastAsia="細明體" w:hAnsi="細明體" w:hint="eastAsia"/>
          <w:noProof/>
          <w:kern w:val="2"/>
          <w:szCs w:val="24"/>
          <w:lang w:eastAsia="zh-TW"/>
        </w:rPr>
        <w:pict>
          <v:shape id="_x0000_s1035" type="#_x0000_t32" style="position:absolute;margin-left:325.2pt;margin-top:10.55pt;width:43.7pt;height:0;z-index:251661312" o:connectortype="straight">
            <v:stroke endarrow="block"/>
          </v:shape>
        </w:pict>
      </w:r>
    </w:p>
    <w:p w:rsidR="00355BD4" w:rsidRDefault="00355BD4" w:rsidP="003B0204">
      <w:pPr>
        <w:pStyle w:val="Tabletext"/>
        <w:keepLines w:val="0"/>
        <w:spacing w:after="0" w:line="240" w:lineRule="auto"/>
        <w:rPr>
          <w:rFonts w:ascii="細明體" w:eastAsia="細明體" w:hAnsi="細明體" w:hint="eastAsia"/>
          <w:kern w:val="2"/>
          <w:szCs w:val="24"/>
          <w:lang w:eastAsia="zh-TW"/>
        </w:rPr>
      </w:pPr>
    </w:p>
    <w:p w:rsidR="00355BD4" w:rsidRPr="00567546" w:rsidRDefault="00355BD4" w:rsidP="003B0204">
      <w:pPr>
        <w:pStyle w:val="Tabletext"/>
        <w:keepLines w:val="0"/>
        <w:spacing w:after="0" w:line="240" w:lineRule="auto"/>
        <w:rPr>
          <w:rFonts w:ascii="細明體" w:eastAsia="細明體" w:hAnsi="細明體" w:hint="eastAsia"/>
          <w:kern w:val="2"/>
          <w:szCs w:val="24"/>
          <w:lang w:eastAsia="zh-TW"/>
        </w:rPr>
      </w:pPr>
    </w:p>
    <w:p w:rsidR="00812CE1" w:rsidRPr="00567546" w:rsidRDefault="00812CE1" w:rsidP="003B0204">
      <w:pPr>
        <w:pStyle w:val="Tabletext"/>
        <w:keepLines w:val="0"/>
        <w:spacing w:after="0" w:line="240" w:lineRule="auto"/>
        <w:rPr>
          <w:rFonts w:ascii="細明體" w:eastAsia="細明體" w:hAnsi="細明體" w:hint="eastAsia"/>
          <w:kern w:val="2"/>
          <w:szCs w:val="24"/>
          <w:lang w:eastAsia="zh-TW"/>
        </w:rPr>
      </w:pPr>
    </w:p>
    <w:p w:rsidR="002F1E48" w:rsidRPr="00567546" w:rsidRDefault="002F1E48" w:rsidP="002E2807">
      <w:pPr>
        <w:pStyle w:val="Tabletext"/>
        <w:keepLines w:val="0"/>
        <w:numPr>
          <w:ilvl w:val="0"/>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rPr>
        <w:t>使用檔案</w:t>
      </w:r>
      <w:r w:rsidRPr="00567546">
        <w:rPr>
          <w:rFonts w:ascii="細明體" w:eastAsia="細明體" w:hAnsi="細明體" w:hint="eastAsia"/>
          <w:kern w:val="2"/>
          <w:szCs w:val="24"/>
          <w:lang w:eastAsia="zh-TW"/>
        </w:rPr>
        <w:t>：</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51"/>
        <w:gridCol w:w="3827"/>
        <w:gridCol w:w="1559"/>
        <w:gridCol w:w="921"/>
        <w:gridCol w:w="922"/>
        <w:gridCol w:w="921"/>
        <w:gridCol w:w="922"/>
      </w:tblGrid>
      <w:tr w:rsidR="003F7F6C" w:rsidRPr="00567546" w:rsidTr="00C0659F">
        <w:tc>
          <w:tcPr>
            <w:tcW w:w="851" w:type="dxa"/>
          </w:tcPr>
          <w:p w:rsidR="003F7F6C" w:rsidRPr="00567546" w:rsidRDefault="003F7F6C" w:rsidP="00B10AFA">
            <w:pPr>
              <w:jc w:val="center"/>
              <w:rPr>
                <w:rFonts w:ascii="細明體" w:eastAsia="細明體" w:hAnsi="細明體" w:hint="eastAsia"/>
                <w:b/>
                <w:sz w:val="20"/>
                <w:szCs w:val="20"/>
              </w:rPr>
            </w:pPr>
            <w:r w:rsidRPr="00567546">
              <w:rPr>
                <w:rFonts w:ascii="細明體" w:eastAsia="細明體" w:hAnsi="細明體" w:hint="eastAsia"/>
                <w:b/>
                <w:sz w:val="20"/>
                <w:szCs w:val="20"/>
              </w:rPr>
              <w:t>項次</w:t>
            </w:r>
          </w:p>
        </w:tc>
        <w:tc>
          <w:tcPr>
            <w:tcW w:w="3827" w:type="dxa"/>
          </w:tcPr>
          <w:p w:rsidR="003F7F6C" w:rsidRPr="00567546" w:rsidRDefault="003F7F6C" w:rsidP="00B10AFA">
            <w:pPr>
              <w:jc w:val="center"/>
              <w:rPr>
                <w:rFonts w:ascii="細明體" w:eastAsia="細明體" w:hAnsi="細明體" w:hint="eastAsia"/>
                <w:b/>
                <w:sz w:val="20"/>
                <w:szCs w:val="20"/>
              </w:rPr>
            </w:pPr>
            <w:r w:rsidRPr="00567546">
              <w:rPr>
                <w:rFonts w:ascii="細明體" w:eastAsia="細明體" w:hAnsi="細明體" w:hint="eastAsia"/>
                <w:b/>
                <w:sz w:val="20"/>
                <w:szCs w:val="20"/>
              </w:rPr>
              <w:t>中文說明</w:t>
            </w:r>
          </w:p>
        </w:tc>
        <w:tc>
          <w:tcPr>
            <w:tcW w:w="1559" w:type="dxa"/>
          </w:tcPr>
          <w:p w:rsidR="003F7F6C" w:rsidRPr="00567546" w:rsidRDefault="003F7F6C" w:rsidP="00B10AFA">
            <w:pPr>
              <w:jc w:val="center"/>
              <w:rPr>
                <w:rFonts w:ascii="細明體" w:eastAsia="細明體" w:hAnsi="細明體" w:hint="eastAsia"/>
                <w:b/>
                <w:sz w:val="20"/>
                <w:szCs w:val="20"/>
              </w:rPr>
            </w:pPr>
            <w:r w:rsidRPr="00567546">
              <w:rPr>
                <w:rFonts w:ascii="細明體" w:eastAsia="細明體" w:hAnsi="細明體" w:hint="eastAsia"/>
                <w:b/>
                <w:sz w:val="20"/>
                <w:szCs w:val="20"/>
              </w:rPr>
              <w:t>檔案名稱</w:t>
            </w:r>
          </w:p>
        </w:tc>
        <w:tc>
          <w:tcPr>
            <w:tcW w:w="921" w:type="dxa"/>
          </w:tcPr>
          <w:p w:rsidR="003F7F6C" w:rsidRPr="00567546" w:rsidRDefault="003F7F6C" w:rsidP="00B10AFA">
            <w:pPr>
              <w:jc w:val="center"/>
              <w:rPr>
                <w:rFonts w:ascii="細明體" w:eastAsia="細明體" w:hAnsi="細明體" w:hint="eastAsia"/>
                <w:b/>
                <w:sz w:val="20"/>
                <w:szCs w:val="20"/>
              </w:rPr>
            </w:pPr>
            <w:r w:rsidRPr="00567546">
              <w:rPr>
                <w:rFonts w:ascii="細明體" w:eastAsia="細明體" w:hAnsi="細明體" w:hint="eastAsia"/>
                <w:b/>
                <w:sz w:val="20"/>
                <w:szCs w:val="20"/>
              </w:rPr>
              <w:t>查詢</w:t>
            </w:r>
          </w:p>
        </w:tc>
        <w:tc>
          <w:tcPr>
            <w:tcW w:w="922" w:type="dxa"/>
          </w:tcPr>
          <w:p w:rsidR="003F7F6C" w:rsidRPr="00567546" w:rsidRDefault="003F7F6C" w:rsidP="00B10AFA">
            <w:pPr>
              <w:jc w:val="center"/>
              <w:rPr>
                <w:rFonts w:ascii="細明體" w:eastAsia="細明體" w:hAnsi="細明體" w:hint="eastAsia"/>
                <w:b/>
                <w:sz w:val="20"/>
                <w:szCs w:val="20"/>
              </w:rPr>
            </w:pPr>
            <w:r w:rsidRPr="00567546">
              <w:rPr>
                <w:rFonts w:ascii="細明體" w:eastAsia="細明體" w:hAnsi="細明體" w:hint="eastAsia"/>
                <w:b/>
                <w:sz w:val="20"/>
                <w:szCs w:val="20"/>
              </w:rPr>
              <w:t>新增</w:t>
            </w:r>
          </w:p>
        </w:tc>
        <w:tc>
          <w:tcPr>
            <w:tcW w:w="921" w:type="dxa"/>
          </w:tcPr>
          <w:p w:rsidR="003F7F6C" w:rsidRPr="00567546" w:rsidRDefault="003F7F6C" w:rsidP="00B10AFA">
            <w:pPr>
              <w:jc w:val="center"/>
              <w:rPr>
                <w:rFonts w:ascii="細明體" w:eastAsia="細明體" w:hAnsi="細明體" w:hint="eastAsia"/>
                <w:b/>
                <w:sz w:val="20"/>
                <w:szCs w:val="20"/>
              </w:rPr>
            </w:pPr>
            <w:r w:rsidRPr="00567546">
              <w:rPr>
                <w:rFonts w:ascii="細明體" w:eastAsia="細明體" w:hAnsi="細明體" w:hint="eastAsia"/>
                <w:b/>
                <w:sz w:val="20"/>
                <w:szCs w:val="20"/>
              </w:rPr>
              <w:t>修改</w:t>
            </w:r>
          </w:p>
        </w:tc>
        <w:tc>
          <w:tcPr>
            <w:tcW w:w="922" w:type="dxa"/>
          </w:tcPr>
          <w:p w:rsidR="003F7F6C" w:rsidRPr="00567546" w:rsidRDefault="003F7F6C" w:rsidP="00B10AFA">
            <w:pPr>
              <w:jc w:val="center"/>
              <w:rPr>
                <w:rFonts w:ascii="細明體" w:eastAsia="細明體" w:hAnsi="細明體" w:hint="eastAsia"/>
                <w:b/>
                <w:sz w:val="20"/>
                <w:szCs w:val="20"/>
              </w:rPr>
            </w:pPr>
            <w:r w:rsidRPr="00567546">
              <w:rPr>
                <w:rFonts w:ascii="細明體" w:eastAsia="細明體" w:hAnsi="細明體" w:hint="eastAsia"/>
                <w:b/>
                <w:sz w:val="20"/>
                <w:szCs w:val="20"/>
              </w:rPr>
              <w:t>刪除</w:t>
            </w:r>
          </w:p>
        </w:tc>
      </w:tr>
      <w:tr w:rsidR="00202010" w:rsidRPr="00567546" w:rsidTr="00C0659F">
        <w:tblPrEx>
          <w:tblLook w:val="01E0" w:firstRow="1" w:lastRow="1" w:firstColumn="1" w:lastColumn="1" w:noHBand="0" w:noVBand="0"/>
        </w:tblPrEx>
        <w:tc>
          <w:tcPr>
            <w:tcW w:w="851" w:type="dxa"/>
          </w:tcPr>
          <w:p w:rsidR="00202010" w:rsidRPr="00567546" w:rsidRDefault="00202010" w:rsidP="002E2807">
            <w:pPr>
              <w:widowControl/>
              <w:numPr>
                <w:ilvl w:val="0"/>
                <w:numId w:val="4"/>
              </w:numPr>
              <w:jc w:val="center"/>
              <w:rPr>
                <w:rFonts w:ascii="細明體" w:eastAsia="細明體" w:hAnsi="細明體" w:hint="eastAsia"/>
                <w:sz w:val="20"/>
                <w:szCs w:val="20"/>
              </w:rPr>
            </w:pPr>
          </w:p>
        </w:tc>
        <w:tc>
          <w:tcPr>
            <w:tcW w:w="3827" w:type="dxa"/>
          </w:tcPr>
          <w:p w:rsidR="00202010" w:rsidRPr="00567546" w:rsidRDefault="00B05EAB" w:rsidP="00207C20">
            <w:pPr>
              <w:rPr>
                <w:rFonts w:ascii="細明體" w:eastAsia="細明體" w:hAnsi="細明體" w:hint="eastAsia"/>
                <w:sz w:val="20"/>
                <w:szCs w:val="20"/>
              </w:rPr>
            </w:pPr>
            <w:r w:rsidRPr="00567546">
              <w:rPr>
                <w:rFonts w:ascii="細明體" w:eastAsia="細明體" w:hAnsi="細明體" w:hint="eastAsia"/>
                <w:sz w:val="20"/>
                <w:szCs w:val="20"/>
              </w:rPr>
              <w:t>一年期醫療險理賠支出率累積保費明細檔</w:t>
            </w:r>
          </w:p>
        </w:tc>
        <w:tc>
          <w:tcPr>
            <w:tcW w:w="1559" w:type="dxa"/>
          </w:tcPr>
          <w:p w:rsidR="00202010" w:rsidRPr="00567546" w:rsidRDefault="00B05EAB" w:rsidP="00ED4F12">
            <w:pPr>
              <w:rPr>
                <w:rFonts w:ascii="細明體" w:eastAsia="細明體" w:hAnsi="細明體" w:hint="eastAsia"/>
                <w:sz w:val="20"/>
                <w:szCs w:val="20"/>
              </w:rPr>
            </w:pPr>
            <w:r w:rsidRPr="00567546">
              <w:rPr>
                <w:rFonts w:ascii="細明體" w:eastAsia="細明體" w:hAnsi="細明體" w:hint="eastAsia"/>
                <w:sz w:val="20"/>
                <w:szCs w:val="20"/>
              </w:rPr>
              <w:t>DTA</w:t>
            </w:r>
            <w:r w:rsidR="00ED4F12" w:rsidRPr="00567546">
              <w:rPr>
                <w:rFonts w:ascii="細明體" w:eastAsia="細明體" w:hAnsi="細明體" w:hint="eastAsia"/>
                <w:sz w:val="20"/>
                <w:szCs w:val="20"/>
              </w:rPr>
              <w:t>A</w:t>
            </w:r>
            <w:r w:rsidRPr="00567546">
              <w:rPr>
                <w:rFonts w:ascii="細明體" w:eastAsia="細明體" w:hAnsi="細明體" w:hint="eastAsia"/>
                <w:sz w:val="20"/>
                <w:szCs w:val="20"/>
              </w:rPr>
              <w:t>N002</w:t>
            </w:r>
          </w:p>
        </w:tc>
        <w:tc>
          <w:tcPr>
            <w:tcW w:w="921" w:type="dxa"/>
          </w:tcPr>
          <w:p w:rsidR="00202010" w:rsidRPr="00567546" w:rsidRDefault="00202010" w:rsidP="004911E4">
            <w:pPr>
              <w:jc w:val="center"/>
              <w:rPr>
                <w:rFonts w:ascii="細明體" w:eastAsia="細明體" w:hAnsi="細明體" w:hint="eastAsia"/>
                <w:sz w:val="20"/>
                <w:szCs w:val="20"/>
              </w:rPr>
            </w:pPr>
            <w:r w:rsidRPr="00567546">
              <w:rPr>
                <w:rFonts w:ascii="細明體" w:eastAsia="細明體" w:hAnsi="細明體" w:hint="eastAsia"/>
                <w:sz w:val="20"/>
                <w:szCs w:val="20"/>
              </w:rPr>
              <w:t>■</w:t>
            </w:r>
          </w:p>
        </w:tc>
        <w:tc>
          <w:tcPr>
            <w:tcW w:w="922" w:type="dxa"/>
          </w:tcPr>
          <w:p w:rsidR="00202010" w:rsidRPr="00567546" w:rsidRDefault="006F4937" w:rsidP="004911E4">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c>
          <w:tcPr>
            <w:tcW w:w="921" w:type="dxa"/>
          </w:tcPr>
          <w:p w:rsidR="00202010" w:rsidRPr="00567546" w:rsidRDefault="00202010" w:rsidP="004911E4">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c>
          <w:tcPr>
            <w:tcW w:w="922" w:type="dxa"/>
          </w:tcPr>
          <w:p w:rsidR="00202010" w:rsidRPr="00567546" w:rsidRDefault="00202010" w:rsidP="004911E4">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r>
      <w:tr w:rsidR="00933AE3" w:rsidRPr="00567546" w:rsidTr="00C0659F">
        <w:tblPrEx>
          <w:tblLook w:val="01E0" w:firstRow="1" w:lastRow="1" w:firstColumn="1" w:lastColumn="1" w:noHBand="0" w:noVBand="0"/>
        </w:tblPrEx>
        <w:tc>
          <w:tcPr>
            <w:tcW w:w="851" w:type="dxa"/>
          </w:tcPr>
          <w:p w:rsidR="00933AE3" w:rsidRPr="00567546" w:rsidRDefault="00933AE3" w:rsidP="002E2807">
            <w:pPr>
              <w:widowControl/>
              <w:numPr>
                <w:ilvl w:val="0"/>
                <w:numId w:val="4"/>
              </w:numPr>
              <w:jc w:val="center"/>
              <w:rPr>
                <w:rFonts w:ascii="細明體" w:eastAsia="細明體" w:hAnsi="細明體" w:hint="eastAsia"/>
                <w:sz w:val="20"/>
                <w:szCs w:val="20"/>
              </w:rPr>
            </w:pPr>
          </w:p>
        </w:tc>
        <w:tc>
          <w:tcPr>
            <w:tcW w:w="3827" w:type="dxa"/>
          </w:tcPr>
          <w:p w:rsidR="00933AE3" w:rsidRPr="00567546" w:rsidRDefault="00933AE3" w:rsidP="00EF7EBE">
            <w:pPr>
              <w:rPr>
                <w:rFonts w:ascii="細明體" w:eastAsia="細明體" w:hAnsi="細明體" w:hint="eastAsia"/>
                <w:sz w:val="20"/>
                <w:szCs w:val="20"/>
              </w:rPr>
            </w:pPr>
            <w:r w:rsidRPr="00567546">
              <w:rPr>
                <w:rFonts w:ascii="細明體" w:eastAsia="細明體" w:hAnsi="細明體" w:hint="eastAsia"/>
                <w:sz w:val="20"/>
                <w:szCs w:val="20"/>
              </w:rPr>
              <w:t>一年期醫療險理賠支出率累積理賠明細檔</w:t>
            </w:r>
          </w:p>
        </w:tc>
        <w:tc>
          <w:tcPr>
            <w:tcW w:w="1559" w:type="dxa"/>
          </w:tcPr>
          <w:p w:rsidR="00933AE3" w:rsidRPr="00567546" w:rsidRDefault="00933AE3" w:rsidP="00C669AE">
            <w:pPr>
              <w:rPr>
                <w:rFonts w:ascii="細明體" w:eastAsia="細明體" w:hAnsi="細明體" w:hint="eastAsia"/>
                <w:sz w:val="20"/>
                <w:szCs w:val="20"/>
              </w:rPr>
            </w:pPr>
            <w:r w:rsidRPr="00567546">
              <w:rPr>
                <w:rFonts w:ascii="細明體" w:eastAsia="細明體" w:hAnsi="細明體" w:hint="eastAsia"/>
                <w:sz w:val="20"/>
                <w:szCs w:val="20"/>
              </w:rPr>
              <w:t>DTA</w:t>
            </w:r>
            <w:r w:rsidR="00ED4F12" w:rsidRPr="00567546">
              <w:rPr>
                <w:rFonts w:ascii="細明體" w:eastAsia="細明體" w:hAnsi="細明體" w:hint="eastAsia"/>
                <w:sz w:val="20"/>
                <w:szCs w:val="20"/>
              </w:rPr>
              <w:t>A</w:t>
            </w:r>
            <w:r w:rsidRPr="00567546">
              <w:rPr>
                <w:rFonts w:ascii="細明體" w:eastAsia="細明體" w:hAnsi="細明體" w:hint="eastAsia"/>
                <w:sz w:val="20"/>
                <w:szCs w:val="20"/>
              </w:rPr>
              <w:t>N003</w:t>
            </w:r>
          </w:p>
        </w:tc>
        <w:tc>
          <w:tcPr>
            <w:tcW w:w="921" w:type="dxa"/>
          </w:tcPr>
          <w:p w:rsidR="00933AE3" w:rsidRPr="00567546" w:rsidRDefault="00933AE3" w:rsidP="00EF7EBE">
            <w:pPr>
              <w:jc w:val="center"/>
              <w:rPr>
                <w:rFonts w:ascii="細明體" w:eastAsia="細明體" w:hAnsi="細明體" w:hint="eastAsia"/>
                <w:sz w:val="20"/>
                <w:szCs w:val="20"/>
              </w:rPr>
            </w:pPr>
            <w:r w:rsidRPr="00567546">
              <w:rPr>
                <w:rFonts w:ascii="細明體" w:eastAsia="細明體" w:hAnsi="細明體" w:hint="eastAsia"/>
                <w:sz w:val="20"/>
                <w:szCs w:val="20"/>
              </w:rPr>
              <w:t>■</w:t>
            </w:r>
          </w:p>
        </w:tc>
        <w:tc>
          <w:tcPr>
            <w:tcW w:w="922" w:type="dxa"/>
          </w:tcPr>
          <w:p w:rsidR="00933AE3" w:rsidRPr="00567546" w:rsidRDefault="00933AE3" w:rsidP="00EF7EBE">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c>
          <w:tcPr>
            <w:tcW w:w="921" w:type="dxa"/>
          </w:tcPr>
          <w:p w:rsidR="00933AE3" w:rsidRPr="00567546" w:rsidRDefault="00933AE3" w:rsidP="00EF7EBE">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c>
          <w:tcPr>
            <w:tcW w:w="922" w:type="dxa"/>
          </w:tcPr>
          <w:p w:rsidR="00933AE3" w:rsidRPr="00567546" w:rsidRDefault="00933AE3" w:rsidP="00EF7EBE">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r>
      <w:tr w:rsidR="00933AE3" w:rsidRPr="00567546" w:rsidTr="00C0659F">
        <w:tblPrEx>
          <w:tblLook w:val="01E0" w:firstRow="1" w:lastRow="1" w:firstColumn="1" w:lastColumn="1" w:noHBand="0" w:noVBand="0"/>
        </w:tblPrEx>
        <w:tc>
          <w:tcPr>
            <w:tcW w:w="851" w:type="dxa"/>
          </w:tcPr>
          <w:p w:rsidR="00933AE3" w:rsidRPr="00567546" w:rsidRDefault="00933AE3" w:rsidP="002E2807">
            <w:pPr>
              <w:widowControl/>
              <w:numPr>
                <w:ilvl w:val="0"/>
                <w:numId w:val="4"/>
              </w:numPr>
              <w:jc w:val="center"/>
              <w:rPr>
                <w:rFonts w:ascii="細明體" w:eastAsia="細明體" w:hAnsi="細明體" w:hint="eastAsia"/>
                <w:sz w:val="20"/>
                <w:szCs w:val="20"/>
              </w:rPr>
            </w:pPr>
          </w:p>
        </w:tc>
        <w:tc>
          <w:tcPr>
            <w:tcW w:w="3827" w:type="dxa"/>
          </w:tcPr>
          <w:p w:rsidR="00933AE3" w:rsidRPr="00567546" w:rsidRDefault="00933AE3" w:rsidP="00EF7EBE">
            <w:pPr>
              <w:rPr>
                <w:rFonts w:ascii="細明體" w:eastAsia="細明體" w:hAnsi="細明體" w:hint="eastAsia"/>
                <w:sz w:val="20"/>
                <w:szCs w:val="20"/>
              </w:rPr>
            </w:pPr>
            <w:r w:rsidRPr="00567546">
              <w:rPr>
                <w:rFonts w:ascii="細明體" w:eastAsia="細明體" w:hAnsi="細明體" w:hint="eastAsia"/>
                <w:sz w:val="20"/>
                <w:szCs w:val="20"/>
              </w:rPr>
              <w:t>繼續率控制檔</w:t>
            </w:r>
          </w:p>
        </w:tc>
        <w:tc>
          <w:tcPr>
            <w:tcW w:w="1559" w:type="dxa"/>
          </w:tcPr>
          <w:p w:rsidR="00933AE3" w:rsidRPr="00567546" w:rsidRDefault="00933AE3" w:rsidP="00EF7EBE">
            <w:pPr>
              <w:rPr>
                <w:rFonts w:ascii="細明體" w:eastAsia="細明體" w:hAnsi="細明體" w:hint="eastAsia"/>
                <w:sz w:val="20"/>
                <w:szCs w:val="20"/>
              </w:rPr>
            </w:pPr>
            <w:r w:rsidRPr="00567546">
              <w:rPr>
                <w:rFonts w:ascii="細明體" w:eastAsia="細明體" w:hAnsi="細明體" w:hint="eastAsia"/>
                <w:sz w:val="20"/>
                <w:szCs w:val="20"/>
              </w:rPr>
              <w:t>DTAPL000</w:t>
            </w:r>
          </w:p>
        </w:tc>
        <w:tc>
          <w:tcPr>
            <w:tcW w:w="921" w:type="dxa"/>
          </w:tcPr>
          <w:p w:rsidR="00933AE3" w:rsidRPr="00567546" w:rsidRDefault="00933AE3" w:rsidP="00EF7EBE">
            <w:pPr>
              <w:jc w:val="center"/>
              <w:rPr>
                <w:rFonts w:ascii="細明體" w:eastAsia="細明體" w:hAnsi="細明體" w:hint="eastAsia"/>
                <w:sz w:val="20"/>
                <w:szCs w:val="20"/>
              </w:rPr>
            </w:pPr>
            <w:r w:rsidRPr="00567546">
              <w:rPr>
                <w:rFonts w:ascii="細明體" w:eastAsia="細明體" w:hAnsi="細明體" w:hint="eastAsia"/>
                <w:sz w:val="20"/>
                <w:szCs w:val="20"/>
              </w:rPr>
              <w:t>■</w:t>
            </w:r>
          </w:p>
        </w:tc>
        <w:tc>
          <w:tcPr>
            <w:tcW w:w="922" w:type="dxa"/>
          </w:tcPr>
          <w:p w:rsidR="00933AE3" w:rsidRPr="00567546" w:rsidRDefault="00933AE3" w:rsidP="00EF7EBE">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c>
          <w:tcPr>
            <w:tcW w:w="921" w:type="dxa"/>
          </w:tcPr>
          <w:p w:rsidR="00933AE3" w:rsidRPr="00567546" w:rsidRDefault="00933AE3" w:rsidP="00EF7EBE">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c>
          <w:tcPr>
            <w:tcW w:w="922" w:type="dxa"/>
          </w:tcPr>
          <w:p w:rsidR="00933AE3" w:rsidRPr="00567546" w:rsidRDefault="00933AE3" w:rsidP="00EF7EBE">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r>
      <w:tr w:rsidR="00933AE3" w:rsidRPr="00567546" w:rsidTr="00C0659F">
        <w:tblPrEx>
          <w:tblLook w:val="01E0" w:firstRow="1" w:lastRow="1" w:firstColumn="1" w:lastColumn="1" w:noHBand="0" w:noVBand="0"/>
        </w:tblPrEx>
        <w:tc>
          <w:tcPr>
            <w:tcW w:w="851" w:type="dxa"/>
          </w:tcPr>
          <w:p w:rsidR="00933AE3" w:rsidRPr="00567546" w:rsidRDefault="00933AE3" w:rsidP="002E2807">
            <w:pPr>
              <w:widowControl/>
              <w:numPr>
                <w:ilvl w:val="0"/>
                <w:numId w:val="4"/>
              </w:numPr>
              <w:jc w:val="center"/>
              <w:rPr>
                <w:rFonts w:ascii="細明體" w:eastAsia="細明體" w:hAnsi="細明體" w:hint="eastAsia"/>
                <w:sz w:val="20"/>
                <w:szCs w:val="20"/>
              </w:rPr>
            </w:pPr>
          </w:p>
        </w:tc>
        <w:tc>
          <w:tcPr>
            <w:tcW w:w="3827" w:type="dxa"/>
          </w:tcPr>
          <w:p w:rsidR="00933AE3" w:rsidRPr="00567546" w:rsidRDefault="00590517" w:rsidP="00207C20">
            <w:pPr>
              <w:rPr>
                <w:rFonts w:ascii="細明體" w:eastAsia="細明體" w:hAnsi="細明體" w:hint="eastAsia"/>
                <w:sz w:val="20"/>
                <w:szCs w:val="20"/>
              </w:rPr>
            </w:pPr>
            <w:r w:rsidRPr="00567546">
              <w:rPr>
                <w:rFonts w:ascii="細明體" w:eastAsia="細明體" w:hAnsi="細明體" w:hint="eastAsia"/>
                <w:sz w:val="20"/>
                <w:szCs w:val="20"/>
              </w:rPr>
              <w:t>直效核實人員檔</w:t>
            </w:r>
          </w:p>
        </w:tc>
        <w:tc>
          <w:tcPr>
            <w:tcW w:w="1559" w:type="dxa"/>
          </w:tcPr>
          <w:p w:rsidR="00933AE3" w:rsidRPr="00567546" w:rsidRDefault="00590517" w:rsidP="00C669AE">
            <w:pPr>
              <w:rPr>
                <w:rFonts w:ascii="細明體" w:eastAsia="細明體" w:hAnsi="細明體" w:hint="eastAsia"/>
                <w:sz w:val="20"/>
                <w:szCs w:val="20"/>
              </w:rPr>
            </w:pPr>
            <w:r w:rsidRPr="00567546">
              <w:rPr>
                <w:rFonts w:ascii="細明體" w:eastAsia="細明體" w:hAnsi="細明體" w:hint="eastAsia"/>
                <w:sz w:val="20"/>
                <w:szCs w:val="20"/>
              </w:rPr>
              <w:t>DTAPB701</w:t>
            </w:r>
          </w:p>
        </w:tc>
        <w:tc>
          <w:tcPr>
            <w:tcW w:w="921" w:type="dxa"/>
          </w:tcPr>
          <w:p w:rsidR="00933AE3" w:rsidRPr="00567546" w:rsidRDefault="00933AE3" w:rsidP="00EF7EBE">
            <w:pPr>
              <w:jc w:val="center"/>
              <w:rPr>
                <w:rFonts w:ascii="細明體" w:eastAsia="細明體" w:hAnsi="細明體" w:hint="eastAsia"/>
                <w:sz w:val="20"/>
                <w:szCs w:val="20"/>
              </w:rPr>
            </w:pPr>
            <w:r w:rsidRPr="00567546">
              <w:rPr>
                <w:rFonts w:ascii="細明體" w:eastAsia="細明體" w:hAnsi="細明體" w:hint="eastAsia"/>
                <w:sz w:val="20"/>
                <w:szCs w:val="20"/>
              </w:rPr>
              <w:t>■</w:t>
            </w:r>
          </w:p>
        </w:tc>
        <w:tc>
          <w:tcPr>
            <w:tcW w:w="922" w:type="dxa"/>
          </w:tcPr>
          <w:p w:rsidR="00933AE3" w:rsidRPr="00567546" w:rsidRDefault="00933AE3" w:rsidP="00EF7EBE">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c>
          <w:tcPr>
            <w:tcW w:w="921" w:type="dxa"/>
          </w:tcPr>
          <w:p w:rsidR="00933AE3" w:rsidRPr="00567546" w:rsidRDefault="00933AE3" w:rsidP="00EF7EBE">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c>
          <w:tcPr>
            <w:tcW w:w="922" w:type="dxa"/>
          </w:tcPr>
          <w:p w:rsidR="00933AE3" w:rsidRPr="00567546" w:rsidRDefault="00933AE3" w:rsidP="00EF7EBE">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r>
      <w:tr w:rsidR="00933AE3" w:rsidRPr="00567546" w:rsidTr="00C0659F">
        <w:tblPrEx>
          <w:tblLook w:val="01E0" w:firstRow="1" w:lastRow="1" w:firstColumn="1" w:lastColumn="1" w:noHBand="0" w:noVBand="0"/>
        </w:tblPrEx>
        <w:tc>
          <w:tcPr>
            <w:tcW w:w="851" w:type="dxa"/>
          </w:tcPr>
          <w:p w:rsidR="00933AE3" w:rsidRPr="00567546" w:rsidRDefault="00933AE3" w:rsidP="002E2807">
            <w:pPr>
              <w:widowControl/>
              <w:numPr>
                <w:ilvl w:val="0"/>
                <w:numId w:val="4"/>
              </w:numPr>
              <w:jc w:val="center"/>
              <w:rPr>
                <w:rFonts w:ascii="細明體" w:eastAsia="細明體" w:hAnsi="細明體" w:hint="eastAsia"/>
                <w:sz w:val="20"/>
                <w:szCs w:val="20"/>
              </w:rPr>
            </w:pPr>
          </w:p>
        </w:tc>
        <w:tc>
          <w:tcPr>
            <w:tcW w:w="3827" w:type="dxa"/>
          </w:tcPr>
          <w:p w:rsidR="00933AE3" w:rsidRPr="00567546" w:rsidRDefault="00933AE3" w:rsidP="00207C20">
            <w:pPr>
              <w:rPr>
                <w:rFonts w:ascii="細明體" w:eastAsia="細明體" w:hAnsi="細明體" w:hint="eastAsia"/>
                <w:sz w:val="20"/>
                <w:szCs w:val="20"/>
              </w:rPr>
            </w:pPr>
            <w:r w:rsidRPr="00567546">
              <w:rPr>
                <w:rFonts w:ascii="細明體" w:eastAsia="細明體" w:hAnsi="細明體" w:hint="eastAsia"/>
                <w:sz w:val="20"/>
                <w:szCs w:val="20"/>
              </w:rPr>
              <w:t>核實人員檔</w:t>
            </w:r>
          </w:p>
        </w:tc>
        <w:tc>
          <w:tcPr>
            <w:tcW w:w="1559" w:type="dxa"/>
          </w:tcPr>
          <w:p w:rsidR="00933AE3" w:rsidRPr="00567546" w:rsidRDefault="00933AE3" w:rsidP="00C669AE">
            <w:pPr>
              <w:rPr>
                <w:rFonts w:ascii="細明體" w:eastAsia="細明體" w:hAnsi="細明體" w:hint="eastAsia"/>
                <w:sz w:val="20"/>
                <w:szCs w:val="20"/>
              </w:rPr>
            </w:pPr>
            <w:r w:rsidRPr="00567546">
              <w:rPr>
                <w:rFonts w:ascii="細明體" w:eastAsia="細明體" w:hAnsi="細明體" w:hint="eastAsia"/>
                <w:sz w:val="20"/>
                <w:szCs w:val="20"/>
              </w:rPr>
              <w:t>DTAPB001</w:t>
            </w:r>
          </w:p>
        </w:tc>
        <w:tc>
          <w:tcPr>
            <w:tcW w:w="921" w:type="dxa"/>
          </w:tcPr>
          <w:p w:rsidR="00933AE3" w:rsidRPr="00567546" w:rsidRDefault="00933AE3" w:rsidP="00EF7EBE">
            <w:pPr>
              <w:jc w:val="center"/>
              <w:rPr>
                <w:rFonts w:ascii="細明體" w:eastAsia="細明體" w:hAnsi="細明體" w:hint="eastAsia"/>
                <w:sz w:val="20"/>
                <w:szCs w:val="20"/>
              </w:rPr>
            </w:pPr>
            <w:r w:rsidRPr="00567546">
              <w:rPr>
                <w:rFonts w:ascii="細明體" w:eastAsia="細明體" w:hAnsi="細明體" w:hint="eastAsia"/>
                <w:sz w:val="20"/>
                <w:szCs w:val="20"/>
              </w:rPr>
              <w:t>■</w:t>
            </w:r>
          </w:p>
        </w:tc>
        <w:tc>
          <w:tcPr>
            <w:tcW w:w="922" w:type="dxa"/>
          </w:tcPr>
          <w:p w:rsidR="00933AE3" w:rsidRPr="00567546" w:rsidRDefault="00933AE3" w:rsidP="00EF7EBE">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c>
          <w:tcPr>
            <w:tcW w:w="921" w:type="dxa"/>
          </w:tcPr>
          <w:p w:rsidR="00933AE3" w:rsidRPr="00567546" w:rsidRDefault="00933AE3" w:rsidP="00EF7EBE">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c>
          <w:tcPr>
            <w:tcW w:w="922" w:type="dxa"/>
          </w:tcPr>
          <w:p w:rsidR="00933AE3" w:rsidRPr="00567546" w:rsidRDefault="00933AE3" w:rsidP="00EF7EBE">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r>
      <w:tr w:rsidR="00A97F1C" w:rsidRPr="00567546" w:rsidTr="00C0659F">
        <w:tblPrEx>
          <w:tblLook w:val="01E0" w:firstRow="1" w:lastRow="1" w:firstColumn="1" w:lastColumn="1" w:noHBand="0" w:noVBand="0"/>
        </w:tblPrEx>
        <w:tc>
          <w:tcPr>
            <w:tcW w:w="851" w:type="dxa"/>
          </w:tcPr>
          <w:p w:rsidR="00A97F1C" w:rsidRPr="00567546" w:rsidRDefault="00A97F1C" w:rsidP="002E2807">
            <w:pPr>
              <w:widowControl/>
              <w:numPr>
                <w:ilvl w:val="0"/>
                <w:numId w:val="4"/>
              </w:numPr>
              <w:jc w:val="center"/>
              <w:rPr>
                <w:rFonts w:ascii="細明體" w:eastAsia="細明體" w:hAnsi="細明體" w:hint="eastAsia"/>
                <w:sz w:val="20"/>
                <w:szCs w:val="20"/>
              </w:rPr>
            </w:pPr>
          </w:p>
        </w:tc>
        <w:tc>
          <w:tcPr>
            <w:tcW w:w="3827" w:type="dxa"/>
          </w:tcPr>
          <w:p w:rsidR="00A97F1C" w:rsidRPr="00567546" w:rsidRDefault="00A97F1C" w:rsidP="00207C20">
            <w:pPr>
              <w:rPr>
                <w:rFonts w:ascii="細明體" w:eastAsia="細明體" w:hAnsi="細明體" w:hint="eastAsia"/>
                <w:sz w:val="20"/>
                <w:szCs w:val="20"/>
              </w:rPr>
            </w:pPr>
            <w:r w:rsidRPr="00567546">
              <w:rPr>
                <w:rFonts w:ascii="細明體" w:eastAsia="細明體" w:hAnsi="細明體" w:hint="eastAsia"/>
                <w:sz w:val="20"/>
                <w:szCs w:val="20"/>
              </w:rPr>
              <w:t>人事檔</w:t>
            </w:r>
          </w:p>
        </w:tc>
        <w:tc>
          <w:tcPr>
            <w:tcW w:w="1559" w:type="dxa"/>
          </w:tcPr>
          <w:p w:rsidR="00A97F1C" w:rsidRPr="00567546" w:rsidRDefault="00A97F1C" w:rsidP="00C669AE">
            <w:pPr>
              <w:rPr>
                <w:rFonts w:ascii="細明體" w:eastAsia="細明體" w:hAnsi="細明體" w:hint="eastAsia"/>
                <w:sz w:val="20"/>
                <w:szCs w:val="20"/>
              </w:rPr>
            </w:pPr>
            <w:r w:rsidRPr="00567546">
              <w:rPr>
                <w:rFonts w:ascii="細明體" w:eastAsia="細明體" w:hAnsi="細明體"/>
                <w:sz w:val="20"/>
                <w:szCs w:val="20"/>
              </w:rPr>
              <w:t>DTA0_EMPLOYEE</w:t>
            </w:r>
          </w:p>
        </w:tc>
        <w:tc>
          <w:tcPr>
            <w:tcW w:w="921" w:type="dxa"/>
          </w:tcPr>
          <w:p w:rsidR="00A97F1C" w:rsidRPr="00567546" w:rsidRDefault="00A97F1C" w:rsidP="006E2493">
            <w:pPr>
              <w:jc w:val="center"/>
              <w:rPr>
                <w:rFonts w:ascii="細明體" w:eastAsia="細明體" w:hAnsi="細明體" w:hint="eastAsia"/>
                <w:sz w:val="20"/>
                <w:szCs w:val="20"/>
              </w:rPr>
            </w:pPr>
            <w:r w:rsidRPr="00567546">
              <w:rPr>
                <w:rFonts w:ascii="細明體" w:eastAsia="細明體" w:hAnsi="細明體" w:hint="eastAsia"/>
                <w:sz w:val="20"/>
                <w:szCs w:val="20"/>
              </w:rPr>
              <w:t>■</w:t>
            </w:r>
          </w:p>
        </w:tc>
        <w:tc>
          <w:tcPr>
            <w:tcW w:w="922" w:type="dxa"/>
          </w:tcPr>
          <w:p w:rsidR="00A97F1C" w:rsidRPr="00567546" w:rsidRDefault="00A97F1C" w:rsidP="006E2493">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c>
          <w:tcPr>
            <w:tcW w:w="921" w:type="dxa"/>
          </w:tcPr>
          <w:p w:rsidR="00A97F1C" w:rsidRPr="00567546" w:rsidRDefault="00A97F1C" w:rsidP="006E2493">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c>
          <w:tcPr>
            <w:tcW w:w="922" w:type="dxa"/>
          </w:tcPr>
          <w:p w:rsidR="00A97F1C" w:rsidRPr="00567546" w:rsidRDefault="00A97F1C" w:rsidP="006E2493">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r>
      <w:tr w:rsidR="00A97F1C" w:rsidRPr="00567546" w:rsidTr="00C0659F">
        <w:tblPrEx>
          <w:tblLook w:val="01E0" w:firstRow="1" w:lastRow="1" w:firstColumn="1" w:lastColumn="1" w:noHBand="0" w:noVBand="0"/>
        </w:tblPrEx>
        <w:tc>
          <w:tcPr>
            <w:tcW w:w="851" w:type="dxa"/>
          </w:tcPr>
          <w:p w:rsidR="00A97F1C" w:rsidRPr="00567546" w:rsidRDefault="00A97F1C" w:rsidP="002E2807">
            <w:pPr>
              <w:widowControl/>
              <w:numPr>
                <w:ilvl w:val="0"/>
                <w:numId w:val="4"/>
              </w:numPr>
              <w:jc w:val="center"/>
              <w:rPr>
                <w:rFonts w:ascii="細明體" w:eastAsia="細明體" w:hAnsi="細明體" w:hint="eastAsia"/>
                <w:sz w:val="20"/>
                <w:szCs w:val="20"/>
              </w:rPr>
            </w:pPr>
          </w:p>
        </w:tc>
        <w:tc>
          <w:tcPr>
            <w:tcW w:w="3827" w:type="dxa"/>
          </w:tcPr>
          <w:p w:rsidR="00A97F1C" w:rsidRPr="00567546" w:rsidRDefault="00A97F1C" w:rsidP="00207C20">
            <w:pPr>
              <w:rPr>
                <w:rFonts w:ascii="細明體" w:eastAsia="細明體" w:hAnsi="細明體" w:hint="eastAsia"/>
                <w:sz w:val="20"/>
                <w:szCs w:val="20"/>
              </w:rPr>
            </w:pPr>
            <w:r w:rsidRPr="00567546">
              <w:rPr>
                <w:rFonts w:ascii="細明體" w:eastAsia="細明體" w:hAnsi="細明體" w:hint="eastAsia"/>
                <w:sz w:val="20"/>
                <w:szCs w:val="20"/>
              </w:rPr>
              <w:t>單位區部對照歷史檔</w:t>
            </w:r>
          </w:p>
        </w:tc>
        <w:tc>
          <w:tcPr>
            <w:tcW w:w="1559" w:type="dxa"/>
          </w:tcPr>
          <w:p w:rsidR="00A97F1C" w:rsidRPr="00567546" w:rsidRDefault="00A97F1C" w:rsidP="00C669AE">
            <w:pPr>
              <w:rPr>
                <w:rFonts w:ascii="細明體" w:eastAsia="細明體" w:hAnsi="細明體" w:hint="eastAsia"/>
                <w:sz w:val="20"/>
                <w:szCs w:val="20"/>
              </w:rPr>
            </w:pPr>
            <w:r w:rsidRPr="00567546">
              <w:rPr>
                <w:rFonts w:ascii="細明體" w:eastAsia="細明體" w:hAnsi="細明體"/>
                <w:sz w:val="20"/>
                <w:szCs w:val="20"/>
              </w:rPr>
              <w:t>DTAMZ016</w:t>
            </w:r>
          </w:p>
        </w:tc>
        <w:tc>
          <w:tcPr>
            <w:tcW w:w="921" w:type="dxa"/>
          </w:tcPr>
          <w:p w:rsidR="00A97F1C" w:rsidRPr="00567546" w:rsidRDefault="00A97F1C" w:rsidP="006E2493">
            <w:pPr>
              <w:jc w:val="center"/>
              <w:rPr>
                <w:rFonts w:ascii="細明體" w:eastAsia="細明體" w:hAnsi="細明體" w:hint="eastAsia"/>
                <w:sz w:val="20"/>
                <w:szCs w:val="20"/>
              </w:rPr>
            </w:pPr>
            <w:r w:rsidRPr="00567546">
              <w:rPr>
                <w:rFonts w:ascii="細明體" w:eastAsia="細明體" w:hAnsi="細明體" w:hint="eastAsia"/>
                <w:sz w:val="20"/>
                <w:szCs w:val="20"/>
              </w:rPr>
              <w:t>■</w:t>
            </w:r>
          </w:p>
        </w:tc>
        <w:tc>
          <w:tcPr>
            <w:tcW w:w="922" w:type="dxa"/>
          </w:tcPr>
          <w:p w:rsidR="00A97F1C" w:rsidRPr="00567546" w:rsidRDefault="00A97F1C" w:rsidP="006E2493">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c>
          <w:tcPr>
            <w:tcW w:w="921" w:type="dxa"/>
          </w:tcPr>
          <w:p w:rsidR="00A97F1C" w:rsidRPr="00567546" w:rsidRDefault="00A97F1C" w:rsidP="006E2493">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c>
          <w:tcPr>
            <w:tcW w:w="922" w:type="dxa"/>
          </w:tcPr>
          <w:p w:rsidR="00A97F1C" w:rsidRPr="00567546" w:rsidRDefault="00A97F1C" w:rsidP="006E2493">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r>
      <w:tr w:rsidR="00A97F1C" w:rsidRPr="00567546" w:rsidTr="00C0659F">
        <w:tblPrEx>
          <w:tblLook w:val="01E0" w:firstRow="1" w:lastRow="1" w:firstColumn="1" w:lastColumn="1" w:noHBand="0" w:noVBand="0"/>
        </w:tblPrEx>
        <w:tc>
          <w:tcPr>
            <w:tcW w:w="851" w:type="dxa"/>
          </w:tcPr>
          <w:p w:rsidR="00A97F1C" w:rsidRPr="00567546" w:rsidRDefault="00A97F1C" w:rsidP="002E2807">
            <w:pPr>
              <w:widowControl/>
              <w:numPr>
                <w:ilvl w:val="0"/>
                <w:numId w:val="4"/>
              </w:numPr>
              <w:jc w:val="center"/>
              <w:rPr>
                <w:rFonts w:ascii="細明體" w:eastAsia="細明體" w:hAnsi="細明體" w:hint="eastAsia"/>
                <w:sz w:val="20"/>
                <w:szCs w:val="20"/>
              </w:rPr>
            </w:pPr>
          </w:p>
        </w:tc>
        <w:tc>
          <w:tcPr>
            <w:tcW w:w="3827" w:type="dxa"/>
          </w:tcPr>
          <w:p w:rsidR="00A97F1C" w:rsidRPr="00567546" w:rsidRDefault="00A97F1C" w:rsidP="00207C20">
            <w:pPr>
              <w:rPr>
                <w:rFonts w:ascii="細明體" w:eastAsia="細明體" w:hAnsi="細明體" w:hint="eastAsia"/>
                <w:sz w:val="20"/>
                <w:szCs w:val="20"/>
              </w:rPr>
            </w:pPr>
            <w:r w:rsidRPr="00567546">
              <w:rPr>
                <w:rFonts w:ascii="細明體" w:eastAsia="細明體" w:hAnsi="細明體" w:hint="eastAsia"/>
                <w:sz w:val="20"/>
                <w:szCs w:val="20"/>
              </w:rPr>
              <w:t>一年期醫療險理賠支出率統計檔</w:t>
            </w:r>
          </w:p>
        </w:tc>
        <w:tc>
          <w:tcPr>
            <w:tcW w:w="1559" w:type="dxa"/>
          </w:tcPr>
          <w:p w:rsidR="00A97F1C" w:rsidRPr="00567546" w:rsidRDefault="00A97F1C" w:rsidP="00C669AE">
            <w:pPr>
              <w:rPr>
                <w:rFonts w:ascii="細明體" w:eastAsia="細明體" w:hAnsi="細明體" w:hint="eastAsia"/>
                <w:sz w:val="20"/>
                <w:szCs w:val="20"/>
              </w:rPr>
            </w:pPr>
            <w:r w:rsidRPr="00567546">
              <w:rPr>
                <w:rFonts w:ascii="細明體" w:eastAsia="細明體" w:hAnsi="細明體" w:hint="eastAsia"/>
                <w:sz w:val="20"/>
                <w:szCs w:val="20"/>
              </w:rPr>
              <w:t>DTAAN001</w:t>
            </w:r>
          </w:p>
        </w:tc>
        <w:tc>
          <w:tcPr>
            <w:tcW w:w="921" w:type="dxa"/>
          </w:tcPr>
          <w:p w:rsidR="00A97F1C" w:rsidRPr="00567546" w:rsidRDefault="00A97F1C" w:rsidP="006E2493">
            <w:pPr>
              <w:jc w:val="center"/>
              <w:rPr>
                <w:rFonts w:ascii="細明體" w:eastAsia="細明體" w:hAnsi="細明體" w:hint="eastAsia"/>
                <w:sz w:val="20"/>
                <w:szCs w:val="20"/>
              </w:rPr>
            </w:pPr>
            <w:r w:rsidRPr="00567546">
              <w:rPr>
                <w:rFonts w:ascii="細明體" w:eastAsia="細明體" w:hAnsi="細明體" w:hint="eastAsia"/>
                <w:sz w:val="20"/>
                <w:szCs w:val="20"/>
              </w:rPr>
              <w:t>■</w:t>
            </w:r>
          </w:p>
        </w:tc>
        <w:tc>
          <w:tcPr>
            <w:tcW w:w="922" w:type="dxa"/>
          </w:tcPr>
          <w:p w:rsidR="00A97F1C" w:rsidRPr="00567546" w:rsidRDefault="00A97F1C" w:rsidP="006E2493">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c>
          <w:tcPr>
            <w:tcW w:w="921" w:type="dxa"/>
          </w:tcPr>
          <w:p w:rsidR="00A97F1C" w:rsidRPr="00567546" w:rsidRDefault="00A97F1C" w:rsidP="006E2493">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c>
          <w:tcPr>
            <w:tcW w:w="922" w:type="dxa"/>
          </w:tcPr>
          <w:p w:rsidR="00A97F1C" w:rsidRPr="00567546" w:rsidRDefault="00A97F1C" w:rsidP="006E2493">
            <w:pPr>
              <w:spacing w:line="240" w:lineRule="atLeast"/>
              <w:jc w:val="center"/>
              <w:rPr>
                <w:rFonts w:ascii="細明體" w:eastAsia="細明體" w:hAnsi="細明體" w:cs="Courier New"/>
                <w:sz w:val="20"/>
                <w:szCs w:val="20"/>
              </w:rPr>
            </w:pPr>
            <w:r w:rsidRPr="00567546">
              <w:rPr>
                <w:rFonts w:ascii="細明體" w:eastAsia="細明體" w:hAnsi="細明體" w:hint="eastAsia"/>
                <w:sz w:val="20"/>
                <w:szCs w:val="20"/>
              </w:rPr>
              <w:t>□</w:t>
            </w:r>
          </w:p>
        </w:tc>
      </w:tr>
    </w:tbl>
    <w:p w:rsidR="002F1E48" w:rsidRPr="00567546" w:rsidRDefault="002F1E48" w:rsidP="002F1E48">
      <w:pPr>
        <w:pStyle w:val="Tabletext"/>
        <w:keepLines w:val="0"/>
        <w:spacing w:after="0" w:line="240" w:lineRule="auto"/>
        <w:rPr>
          <w:rFonts w:ascii="細明體" w:eastAsia="細明體" w:hAnsi="細明體" w:hint="eastAsia"/>
          <w:kern w:val="2"/>
          <w:szCs w:val="24"/>
          <w:lang w:eastAsia="zh-TW"/>
        </w:rPr>
      </w:pPr>
    </w:p>
    <w:p w:rsidR="002F1E48" w:rsidRPr="00567546" w:rsidRDefault="002F1E48" w:rsidP="002E2807">
      <w:pPr>
        <w:pStyle w:val="Tabletext"/>
        <w:keepLines w:val="0"/>
        <w:numPr>
          <w:ilvl w:val="0"/>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相關模組：</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20"/>
        <w:gridCol w:w="4525"/>
        <w:gridCol w:w="4678"/>
      </w:tblGrid>
      <w:tr w:rsidR="009D2AE6" w:rsidRPr="00567546" w:rsidTr="006D5962">
        <w:tc>
          <w:tcPr>
            <w:tcW w:w="720" w:type="dxa"/>
          </w:tcPr>
          <w:p w:rsidR="009D2AE6" w:rsidRPr="00567546" w:rsidRDefault="009D2AE6" w:rsidP="00691962">
            <w:pPr>
              <w:jc w:val="center"/>
              <w:rPr>
                <w:rFonts w:ascii="細明體" w:eastAsia="細明體" w:hAnsi="細明體" w:hint="eastAsia"/>
                <w:sz w:val="20"/>
                <w:szCs w:val="20"/>
              </w:rPr>
            </w:pPr>
            <w:r w:rsidRPr="00567546">
              <w:rPr>
                <w:rFonts w:ascii="細明體" w:eastAsia="細明體" w:hAnsi="細明體" w:hint="eastAsia"/>
                <w:sz w:val="20"/>
                <w:szCs w:val="20"/>
              </w:rPr>
              <w:lastRenderedPageBreak/>
              <w:t>項次</w:t>
            </w:r>
          </w:p>
        </w:tc>
        <w:tc>
          <w:tcPr>
            <w:tcW w:w="4525" w:type="dxa"/>
          </w:tcPr>
          <w:p w:rsidR="009D2AE6" w:rsidRPr="00567546" w:rsidRDefault="009D2AE6" w:rsidP="00691962">
            <w:pPr>
              <w:jc w:val="center"/>
              <w:rPr>
                <w:rFonts w:ascii="細明體" w:eastAsia="細明體" w:hAnsi="細明體" w:hint="eastAsia"/>
                <w:sz w:val="20"/>
                <w:szCs w:val="20"/>
              </w:rPr>
            </w:pPr>
            <w:r w:rsidRPr="00567546">
              <w:rPr>
                <w:rFonts w:ascii="細明體" w:eastAsia="細明體" w:hAnsi="細明體" w:hint="eastAsia"/>
                <w:sz w:val="20"/>
                <w:szCs w:val="20"/>
              </w:rPr>
              <w:t>中文說明</w:t>
            </w:r>
          </w:p>
        </w:tc>
        <w:tc>
          <w:tcPr>
            <w:tcW w:w="4678" w:type="dxa"/>
          </w:tcPr>
          <w:p w:rsidR="009D2AE6" w:rsidRPr="00567546" w:rsidRDefault="009D2AE6" w:rsidP="00691962">
            <w:pPr>
              <w:jc w:val="center"/>
              <w:rPr>
                <w:rFonts w:ascii="細明體" w:eastAsia="細明體" w:hAnsi="細明體" w:hint="eastAsia"/>
                <w:sz w:val="20"/>
                <w:szCs w:val="20"/>
              </w:rPr>
            </w:pPr>
            <w:r w:rsidRPr="00567546">
              <w:rPr>
                <w:rFonts w:ascii="細明體" w:eastAsia="細明體" w:hAnsi="細明體" w:hint="eastAsia"/>
                <w:sz w:val="20"/>
                <w:szCs w:val="20"/>
              </w:rPr>
              <w:t>程式名稱</w:t>
            </w:r>
          </w:p>
        </w:tc>
      </w:tr>
      <w:tr w:rsidR="00FC7932" w:rsidRPr="00567546" w:rsidTr="006D5962">
        <w:tc>
          <w:tcPr>
            <w:tcW w:w="720" w:type="dxa"/>
          </w:tcPr>
          <w:p w:rsidR="00FC7932" w:rsidRPr="00567546" w:rsidRDefault="00FC7932" w:rsidP="002E2807">
            <w:pPr>
              <w:numPr>
                <w:ilvl w:val="0"/>
                <w:numId w:val="3"/>
              </w:numPr>
              <w:jc w:val="center"/>
              <w:rPr>
                <w:rFonts w:ascii="細明體" w:eastAsia="細明體" w:hAnsi="細明體" w:hint="eastAsia"/>
                <w:sz w:val="20"/>
                <w:szCs w:val="20"/>
              </w:rPr>
            </w:pPr>
          </w:p>
        </w:tc>
        <w:tc>
          <w:tcPr>
            <w:tcW w:w="4525" w:type="dxa"/>
          </w:tcPr>
          <w:p w:rsidR="00FC7932" w:rsidRPr="00567546" w:rsidRDefault="00FC7932" w:rsidP="00207C20">
            <w:pPr>
              <w:pStyle w:val="Tabletext"/>
              <w:keepLines w:val="0"/>
              <w:spacing w:after="0" w:line="240" w:lineRule="auto"/>
              <w:rPr>
                <w:rFonts w:ascii="細明體" w:eastAsia="細明體" w:hAnsi="細明體" w:hint="eastAsia"/>
                <w:bCs/>
                <w:kern w:val="2"/>
                <w:lang w:eastAsia="zh-TW"/>
              </w:rPr>
            </w:pPr>
            <w:r w:rsidRPr="00567546">
              <w:rPr>
                <w:rFonts w:ascii="細明體" w:eastAsia="細明體" w:hAnsi="細明體" w:hint="eastAsia"/>
                <w:bCs/>
                <w:kern w:val="2"/>
                <w:lang w:eastAsia="zh-TW"/>
              </w:rPr>
              <w:t>異常訊息記錄模組</w:t>
            </w:r>
          </w:p>
        </w:tc>
        <w:tc>
          <w:tcPr>
            <w:tcW w:w="4678" w:type="dxa"/>
          </w:tcPr>
          <w:p w:rsidR="00FC7932" w:rsidRPr="00567546" w:rsidRDefault="00FC7932" w:rsidP="00207C20">
            <w:pPr>
              <w:pStyle w:val="Tabletext"/>
              <w:keepLines w:val="0"/>
              <w:spacing w:after="0" w:line="240" w:lineRule="auto"/>
              <w:rPr>
                <w:rFonts w:ascii="細明體" w:eastAsia="細明體" w:hAnsi="細明體"/>
                <w:bCs/>
                <w:kern w:val="2"/>
                <w:szCs w:val="24"/>
                <w:lang w:eastAsia="zh-TW"/>
              </w:rPr>
            </w:pPr>
            <w:r w:rsidRPr="00567546">
              <w:rPr>
                <w:rFonts w:ascii="細明體" w:eastAsia="細明體" w:hAnsi="細明體"/>
                <w:bCs/>
                <w:kern w:val="2"/>
                <w:szCs w:val="24"/>
                <w:lang w:eastAsia="zh-TW"/>
              </w:rPr>
              <w:t>batch.ErrorLog</w:t>
            </w:r>
          </w:p>
        </w:tc>
      </w:tr>
      <w:tr w:rsidR="00FC7932" w:rsidRPr="00567546" w:rsidTr="006D5962">
        <w:tc>
          <w:tcPr>
            <w:tcW w:w="720" w:type="dxa"/>
          </w:tcPr>
          <w:p w:rsidR="00FC7932" w:rsidRPr="00567546" w:rsidRDefault="00FC7932" w:rsidP="002E2807">
            <w:pPr>
              <w:numPr>
                <w:ilvl w:val="0"/>
                <w:numId w:val="3"/>
              </w:numPr>
              <w:jc w:val="center"/>
              <w:rPr>
                <w:rFonts w:ascii="細明體" w:eastAsia="細明體" w:hAnsi="細明體" w:hint="eastAsia"/>
                <w:sz w:val="20"/>
                <w:szCs w:val="20"/>
              </w:rPr>
            </w:pPr>
          </w:p>
        </w:tc>
        <w:tc>
          <w:tcPr>
            <w:tcW w:w="4525" w:type="dxa"/>
          </w:tcPr>
          <w:p w:rsidR="00FC7932" w:rsidRPr="00567546" w:rsidRDefault="00FC7932" w:rsidP="00207C20">
            <w:pPr>
              <w:rPr>
                <w:rFonts w:ascii="細明體" w:eastAsia="細明體" w:hAnsi="細明體" w:hint="eastAsia"/>
                <w:sz w:val="20"/>
                <w:szCs w:val="20"/>
              </w:rPr>
            </w:pPr>
            <w:r w:rsidRPr="00567546">
              <w:rPr>
                <w:rFonts w:ascii="細明體" w:eastAsia="細明體" w:hAnsi="細明體" w:hint="eastAsia"/>
                <w:sz w:val="20"/>
                <w:szCs w:val="20"/>
              </w:rPr>
              <w:t>批次作業件數記錄模組</w:t>
            </w:r>
          </w:p>
        </w:tc>
        <w:tc>
          <w:tcPr>
            <w:tcW w:w="4678" w:type="dxa"/>
          </w:tcPr>
          <w:p w:rsidR="00FC7932" w:rsidRPr="00567546" w:rsidRDefault="00FC7932" w:rsidP="00207C20">
            <w:pPr>
              <w:rPr>
                <w:rFonts w:ascii="細明體" w:eastAsia="細明體" w:hAnsi="細明體"/>
                <w:sz w:val="20"/>
                <w:szCs w:val="20"/>
              </w:rPr>
            </w:pPr>
            <w:r w:rsidRPr="00567546">
              <w:rPr>
                <w:rFonts w:ascii="細明體" w:eastAsia="細明體" w:hAnsi="細明體"/>
                <w:sz w:val="20"/>
              </w:rPr>
              <w:t>batch.CountManager</w:t>
            </w:r>
          </w:p>
        </w:tc>
      </w:tr>
      <w:tr w:rsidR="00FC7932" w:rsidRPr="00567546" w:rsidTr="006D5962">
        <w:tc>
          <w:tcPr>
            <w:tcW w:w="720" w:type="dxa"/>
          </w:tcPr>
          <w:p w:rsidR="00FC7932" w:rsidRPr="00567546" w:rsidRDefault="00FC7932" w:rsidP="002E2807">
            <w:pPr>
              <w:numPr>
                <w:ilvl w:val="0"/>
                <w:numId w:val="3"/>
              </w:numPr>
              <w:jc w:val="center"/>
              <w:rPr>
                <w:rFonts w:ascii="細明體" w:eastAsia="細明體" w:hAnsi="細明體" w:hint="eastAsia"/>
                <w:sz w:val="20"/>
                <w:szCs w:val="20"/>
              </w:rPr>
            </w:pPr>
          </w:p>
        </w:tc>
        <w:tc>
          <w:tcPr>
            <w:tcW w:w="4525" w:type="dxa"/>
          </w:tcPr>
          <w:p w:rsidR="00FC7932" w:rsidRPr="00567546" w:rsidRDefault="00FC7932" w:rsidP="00207C20">
            <w:pPr>
              <w:rPr>
                <w:rFonts w:ascii="細明體" w:eastAsia="細明體" w:hAnsi="細明體" w:hint="eastAsia"/>
                <w:sz w:val="20"/>
                <w:szCs w:val="20"/>
              </w:rPr>
            </w:pPr>
            <w:r w:rsidRPr="00567546">
              <w:rPr>
                <w:rFonts w:ascii="細明體" w:eastAsia="細明體" w:hAnsi="細明體" w:cs="新細明體"/>
                <w:kern w:val="0"/>
                <w:sz w:val="20"/>
                <w:szCs w:val="20"/>
              </w:rPr>
              <w:t>ShutdownDay</w:t>
            </w:r>
            <w:r w:rsidRPr="00567546">
              <w:rPr>
                <w:rFonts w:ascii="細明體" w:eastAsia="細明體" w:hAnsi="細明體" w:cs="新細明體" w:hint="eastAsia"/>
                <w:kern w:val="0"/>
                <w:sz w:val="20"/>
                <w:szCs w:val="20"/>
                <w:lang w:val="zh-TW"/>
              </w:rPr>
              <w:t>模組</w:t>
            </w:r>
          </w:p>
        </w:tc>
        <w:tc>
          <w:tcPr>
            <w:tcW w:w="4678" w:type="dxa"/>
          </w:tcPr>
          <w:p w:rsidR="00FC7932" w:rsidRPr="00567546" w:rsidRDefault="00FC7932" w:rsidP="00207C20">
            <w:pPr>
              <w:rPr>
                <w:rFonts w:ascii="細明體" w:eastAsia="細明體" w:hAnsi="細明體"/>
                <w:sz w:val="20"/>
                <w:szCs w:val="20"/>
              </w:rPr>
            </w:pPr>
            <w:r w:rsidRPr="00567546">
              <w:rPr>
                <w:rFonts w:ascii="細明體" w:eastAsia="細明體" w:hAnsi="細明體" w:cs="新細明體"/>
                <w:kern w:val="0"/>
                <w:sz w:val="20"/>
                <w:szCs w:val="20"/>
              </w:rPr>
              <w:t>com.cathay.common.util.ShutdownDate</w:t>
            </w:r>
          </w:p>
        </w:tc>
      </w:tr>
    </w:tbl>
    <w:p w:rsidR="00EE3AFD" w:rsidRPr="00567546" w:rsidRDefault="00EE3AFD" w:rsidP="00EE3AFD">
      <w:pPr>
        <w:pStyle w:val="Tabletext"/>
        <w:keepLines w:val="0"/>
        <w:spacing w:after="0" w:line="240" w:lineRule="auto"/>
        <w:rPr>
          <w:rFonts w:ascii="細明體" w:eastAsia="細明體" w:hAnsi="細明體" w:hint="eastAsia"/>
          <w:kern w:val="2"/>
          <w:lang w:eastAsia="zh-TW"/>
        </w:rPr>
      </w:pPr>
    </w:p>
    <w:p w:rsidR="00407BC0" w:rsidRPr="00567546" w:rsidRDefault="00407BC0" w:rsidP="00407BC0">
      <w:pPr>
        <w:pStyle w:val="Tabletext"/>
        <w:keepLines w:val="0"/>
        <w:numPr>
          <w:ilvl w:val="0"/>
          <w:numId w:val="1"/>
        </w:numPr>
        <w:spacing w:after="0" w:line="240" w:lineRule="auto"/>
        <w:rPr>
          <w:rFonts w:ascii="細明體" w:eastAsia="細明體" w:hAnsi="細明體" w:hint="eastAsia"/>
          <w:kern w:val="2"/>
          <w:lang w:eastAsia="zh-TW"/>
        </w:rPr>
      </w:pPr>
      <w:r w:rsidRPr="00567546">
        <w:rPr>
          <w:rFonts w:ascii="細明體" w:eastAsia="細明體" w:hAnsi="細明體" w:hint="eastAsia"/>
          <w:kern w:val="2"/>
          <w:lang w:eastAsia="zh-TW"/>
        </w:rPr>
        <w:t>批次基本資料：</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672"/>
        <w:gridCol w:w="8408"/>
      </w:tblGrid>
      <w:tr w:rsidR="002F3D0C" w:rsidRPr="00567546" w:rsidTr="00207C20">
        <w:trPr>
          <w:trHeight w:val="120"/>
        </w:trPr>
        <w:tc>
          <w:tcPr>
            <w:tcW w:w="1672" w:type="dxa"/>
          </w:tcPr>
          <w:p w:rsidR="002F3D0C" w:rsidRPr="00567546" w:rsidRDefault="002F3D0C" w:rsidP="00207C20">
            <w:pPr>
              <w:rPr>
                <w:rFonts w:ascii="細明體" w:eastAsia="細明體" w:hAnsi="細明體" w:hint="eastAsia"/>
                <w:sz w:val="20"/>
                <w:szCs w:val="20"/>
              </w:rPr>
            </w:pPr>
            <w:r w:rsidRPr="00567546">
              <w:rPr>
                <w:rFonts w:ascii="細明體" w:eastAsia="細明體" w:hAnsi="細明體" w:hint="eastAsia"/>
                <w:sz w:val="20"/>
                <w:szCs w:val="20"/>
              </w:rPr>
              <w:t>作業名稱</w:t>
            </w:r>
          </w:p>
        </w:tc>
        <w:tc>
          <w:tcPr>
            <w:tcW w:w="8408" w:type="dxa"/>
          </w:tcPr>
          <w:p w:rsidR="002F3D0C" w:rsidRPr="00D9685E" w:rsidRDefault="00D9685E" w:rsidP="004A3E8F">
            <w:pPr>
              <w:rPr>
                <w:rFonts w:ascii="細明體" w:eastAsia="細明體" w:hAnsi="細明體" w:hint="eastAsia"/>
                <w:sz w:val="20"/>
                <w:szCs w:val="20"/>
              </w:rPr>
            </w:pPr>
            <w:r w:rsidRPr="00D9685E">
              <w:rPr>
                <w:rFonts w:ascii="細明體" w:eastAsia="細明體" w:hAnsi="細明體" w:hint="eastAsia"/>
                <w:sz w:val="20"/>
              </w:rPr>
              <w:t>JAAAMN001</w:t>
            </w:r>
          </w:p>
        </w:tc>
      </w:tr>
      <w:tr w:rsidR="002F3D0C" w:rsidRPr="00567546" w:rsidTr="00207C20">
        <w:trPr>
          <w:trHeight w:val="120"/>
        </w:trPr>
        <w:tc>
          <w:tcPr>
            <w:tcW w:w="1672" w:type="dxa"/>
          </w:tcPr>
          <w:p w:rsidR="002F3D0C" w:rsidRPr="00567546" w:rsidRDefault="002F3D0C" w:rsidP="00207C20">
            <w:pPr>
              <w:rPr>
                <w:rFonts w:ascii="細明體" w:eastAsia="細明體" w:hAnsi="細明體" w:hint="eastAsia"/>
                <w:sz w:val="20"/>
                <w:szCs w:val="20"/>
              </w:rPr>
            </w:pPr>
            <w:r w:rsidRPr="00567546">
              <w:rPr>
                <w:rFonts w:ascii="細明體" w:eastAsia="細明體" w:hAnsi="細明體" w:hint="eastAsia"/>
                <w:sz w:val="20"/>
                <w:szCs w:val="20"/>
              </w:rPr>
              <w:t>業務別</w:t>
            </w:r>
          </w:p>
        </w:tc>
        <w:tc>
          <w:tcPr>
            <w:tcW w:w="8408" w:type="dxa"/>
          </w:tcPr>
          <w:p w:rsidR="002F3D0C" w:rsidRPr="00567546" w:rsidRDefault="00FE4DCB" w:rsidP="00207C20">
            <w:pPr>
              <w:rPr>
                <w:rFonts w:ascii="細明體" w:eastAsia="細明體" w:hAnsi="細明體" w:hint="eastAsia"/>
                <w:sz w:val="20"/>
                <w:szCs w:val="20"/>
              </w:rPr>
            </w:pPr>
            <w:r w:rsidRPr="00567546">
              <w:rPr>
                <w:rFonts w:ascii="細明體" w:eastAsia="細明體" w:hAnsi="細明體" w:hint="eastAsia"/>
                <w:sz w:val="20"/>
                <w:szCs w:val="20"/>
              </w:rPr>
              <w:t>AA</w:t>
            </w:r>
          </w:p>
        </w:tc>
      </w:tr>
      <w:tr w:rsidR="002F3D0C" w:rsidRPr="00567546" w:rsidTr="00207C20">
        <w:trPr>
          <w:trHeight w:val="120"/>
        </w:trPr>
        <w:tc>
          <w:tcPr>
            <w:tcW w:w="1672" w:type="dxa"/>
          </w:tcPr>
          <w:p w:rsidR="002F3D0C" w:rsidRPr="00567546" w:rsidRDefault="002F3D0C" w:rsidP="00207C20">
            <w:pPr>
              <w:rPr>
                <w:rFonts w:ascii="細明體" w:eastAsia="細明體" w:hAnsi="細明體" w:hint="eastAsia"/>
                <w:sz w:val="20"/>
                <w:szCs w:val="20"/>
              </w:rPr>
            </w:pPr>
            <w:r w:rsidRPr="00567546">
              <w:rPr>
                <w:rFonts w:ascii="細明體" w:eastAsia="細明體" w:hAnsi="細明體" w:hint="eastAsia"/>
                <w:sz w:val="20"/>
                <w:szCs w:val="20"/>
              </w:rPr>
              <w:t>次系統名稱</w:t>
            </w:r>
          </w:p>
        </w:tc>
        <w:tc>
          <w:tcPr>
            <w:tcW w:w="8408" w:type="dxa"/>
          </w:tcPr>
          <w:p w:rsidR="002F3D0C" w:rsidRPr="00567546" w:rsidRDefault="002F3D0C" w:rsidP="00207C20">
            <w:pPr>
              <w:rPr>
                <w:rFonts w:ascii="細明體" w:eastAsia="細明體" w:hAnsi="細明體" w:hint="eastAsia"/>
                <w:sz w:val="20"/>
                <w:szCs w:val="20"/>
              </w:rPr>
            </w:pPr>
            <w:r w:rsidRPr="00567546">
              <w:rPr>
                <w:rFonts w:ascii="細明體" w:eastAsia="細明體" w:hAnsi="細明體" w:hint="eastAsia"/>
                <w:sz w:val="20"/>
                <w:szCs w:val="20"/>
              </w:rPr>
              <w:t>N0</w:t>
            </w:r>
          </w:p>
        </w:tc>
      </w:tr>
      <w:tr w:rsidR="002F3D0C" w:rsidRPr="00567546" w:rsidTr="00207C20">
        <w:trPr>
          <w:trHeight w:val="120"/>
        </w:trPr>
        <w:tc>
          <w:tcPr>
            <w:tcW w:w="1672" w:type="dxa"/>
          </w:tcPr>
          <w:p w:rsidR="002F3D0C" w:rsidRPr="00567546" w:rsidRDefault="002F3D0C" w:rsidP="00207C20">
            <w:pPr>
              <w:rPr>
                <w:rFonts w:ascii="細明體" w:eastAsia="細明體" w:hAnsi="細明體" w:hint="eastAsia"/>
                <w:sz w:val="20"/>
                <w:szCs w:val="20"/>
              </w:rPr>
            </w:pPr>
            <w:r w:rsidRPr="00567546">
              <w:rPr>
                <w:rFonts w:ascii="細明體" w:eastAsia="細明體" w:hAnsi="細明體" w:hint="eastAsia"/>
                <w:sz w:val="20"/>
                <w:szCs w:val="20"/>
              </w:rPr>
              <w:t>處理週期</w:t>
            </w:r>
          </w:p>
        </w:tc>
        <w:tc>
          <w:tcPr>
            <w:tcW w:w="8408" w:type="dxa"/>
          </w:tcPr>
          <w:p w:rsidR="002F3D0C" w:rsidRPr="00567546" w:rsidRDefault="002F3D0C" w:rsidP="00207C20">
            <w:pPr>
              <w:rPr>
                <w:rFonts w:ascii="細明體" w:eastAsia="細明體" w:hAnsi="細明體" w:hint="eastAsia"/>
                <w:sz w:val="20"/>
                <w:szCs w:val="20"/>
              </w:rPr>
            </w:pPr>
            <w:r w:rsidRPr="00567546">
              <w:rPr>
                <w:rFonts w:ascii="細明體" w:eastAsia="細明體" w:hAnsi="細明體" w:hint="eastAsia"/>
                <w:sz w:val="20"/>
                <w:szCs w:val="20"/>
              </w:rPr>
              <w:t>月</w:t>
            </w:r>
          </w:p>
        </w:tc>
      </w:tr>
      <w:tr w:rsidR="002F3D0C" w:rsidRPr="00567546" w:rsidTr="00207C20">
        <w:trPr>
          <w:trHeight w:val="120"/>
        </w:trPr>
        <w:tc>
          <w:tcPr>
            <w:tcW w:w="1672" w:type="dxa"/>
          </w:tcPr>
          <w:p w:rsidR="002F3D0C" w:rsidRPr="00567546" w:rsidRDefault="002F3D0C" w:rsidP="00207C20">
            <w:pPr>
              <w:rPr>
                <w:rFonts w:ascii="細明體" w:eastAsia="細明體" w:hAnsi="細明體" w:hint="eastAsia"/>
                <w:sz w:val="20"/>
                <w:szCs w:val="20"/>
              </w:rPr>
            </w:pPr>
            <w:r w:rsidRPr="00567546">
              <w:rPr>
                <w:rFonts w:ascii="細明體" w:eastAsia="細明體" w:hAnsi="細明體" w:hint="eastAsia"/>
                <w:sz w:val="20"/>
                <w:szCs w:val="20"/>
              </w:rPr>
              <w:t>分批處理的件數</w:t>
            </w:r>
          </w:p>
        </w:tc>
        <w:tc>
          <w:tcPr>
            <w:tcW w:w="8408" w:type="dxa"/>
          </w:tcPr>
          <w:p w:rsidR="002F3D0C" w:rsidRPr="00567546" w:rsidRDefault="002F3D0C" w:rsidP="00207C20">
            <w:pPr>
              <w:rPr>
                <w:rFonts w:ascii="細明體" w:eastAsia="細明體" w:hAnsi="細明體" w:hint="eastAsia"/>
                <w:sz w:val="20"/>
                <w:szCs w:val="20"/>
              </w:rPr>
            </w:pPr>
            <w:r w:rsidRPr="00567546">
              <w:rPr>
                <w:rFonts w:ascii="細明體" w:eastAsia="細明體" w:hAnsi="細明體" w:hint="eastAsia"/>
                <w:sz w:val="20"/>
                <w:szCs w:val="20"/>
              </w:rPr>
              <w:t>1</w:t>
            </w:r>
          </w:p>
        </w:tc>
      </w:tr>
    </w:tbl>
    <w:p w:rsidR="00787ECE" w:rsidRPr="00567546" w:rsidRDefault="00787ECE" w:rsidP="00407BC0">
      <w:pPr>
        <w:pStyle w:val="Tabletext"/>
        <w:keepLines w:val="0"/>
        <w:spacing w:after="0" w:line="240" w:lineRule="auto"/>
        <w:rPr>
          <w:rFonts w:ascii="細明體" w:eastAsia="細明體" w:hAnsi="細明體" w:hint="eastAsia"/>
          <w:kern w:val="2"/>
          <w:lang w:eastAsia="zh-TW"/>
        </w:rPr>
      </w:pPr>
    </w:p>
    <w:p w:rsidR="00787ECE" w:rsidRPr="00567546" w:rsidRDefault="00787ECE" w:rsidP="00787ECE">
      <w:pPr>
        <w:pStyle w:val="Tabletext"/>
        <w:keepLines w:val="0"/>
        <w:numPr>
          <w:ilvl w:val="0"/>
          <w:numId w:val="1"/>
        </w:numPr>
        <w:spacing w:after="0" w:line="240" w:lineRule="auto"/>
        <w:rPr>
          <w:rFonts w:ascii="細明體" w:eastAsia="細明體" w:hAnsi="細明體" w:hint="eastAsia"/>
          <w:kern w:val="2"/>
          <w:lang w:eastAsia="zh-TW"/>
        </w:rPr>
      </w:pPr>
      <w:r w:rsidRPr="00567546">
        <w:rPr>
          <w:rFonts w:ascii="細明體" w:eastAsia="細明體" w:hAnsi="細明體" w:hint="eastAsia"/>
          <w:kern w:val="2"/>
          <w:lang w:eastAsia="zh-TW"/>
        </w:rPr>
        <w:t>傳入參數：</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20"/>
        <w:gridCol w:w="2880"/>
        <w:gridCol w:w="3465"/>
        <w:gridCol w:w="3015"/>
      </w:tblGrid>
      <w:tr w:rsidR="001A503B" w:rsidRPr="00567546" w:rsidTr="00207C20">
        <w:tc>
          <w:tcPr>
            <w:tcW w:w="720" w:type="dxa"/>
          </w:tcPr>
          <w:p w:rsidR="001A503B" w:rsidRPr="00567546" w:rsidRDefault="001A503B" w:rsidP="00207C20">
            <w:pPr>
              <w:rPr>
                <w:rFonts w:ascii="細明體" w:eastAsia="細明體" w:hAnsi="細明體" w:hint="eastAsia"/>
                <w:sz w:val="20"/>
                <w:szCs w:val="20"/>
              </w:rPr>
            </w:pPr>
            <w:r w:rsidRPr="00567546">
              <w:rPr>
                <w:rFonts w:ascii="細明體" w:eastAsia="細明體" w:hAnsi="細明體" w:hint="eastAsia"/>
                <w:sz w:val="20"/>
                <w:szCs w:val="20"/>
              </w:rPr>
              <w:t>項次</w:t>
            </w:r>
          </w:p>
        </w:tc>
        <w:tc>
          <w:tcPr>
            <w:tcW w:w="2880" w:type="dxa"/>
          </w:tcPr>
          <w:p w:rsidR="001A503B" w:rsidRPr="00567546" w:rsidRDefault="001A503B" w:rsidP="00207C20">
            <w:pPr>
              <w:rPr>
                <w:rFonts w:ascii="細明體" w:eastAsia="細明體" w:hAnsi="細明體" w:hint="eastAsia"/>
                <w:sz w:val="20"/>
                <w:szCs w:val="20"/>
              </w:rPr>
            </w:pPr>
            <w:r w:rsidRPr="00567546">
              <w:rPr>
                <w:rFonts w:ascii="細明體" w:eastAsia="細明體" w:hAnsi="細明體" w:hint="eastAsia"/>
                <w:sz w:val="20"/>
                <w:szCs w:val="20"/>
              </w:rPr>
              <w:t>說明</w:t>
            </w:r>
          </w:p>
        </w:tc>
        <w:tc>
          <w:tcPr>
            <w:tcW w:w="3465" w:type="dxa"/>
          </w:tcPr>
          <w:p w:rsidR="001A503B" w:rsidRPr="00567546" w:rsidRDefault="001A503B" w:rsidP="00207C20">
            <w:pPr>
              <w:rPr>
                <w:rFonts w:ascii="細明體" w:eastAsia="細明體" w:hAnsi="細明體" w:hint="eastAsia"/>
                <w:sz w:val="20"/>
                <w:szCs w:val="20"/>
              </w:rPr>
            </w:pPr>
            <w:r w:rsidRPr="00567546">
              <w:rPr>
                <w:rFonts w:ascii="細明體" w:eastAsia="細明體" w:hAnsi="細明體" w:hint="eastAsia"/>
                <w:sz w:val="20"/>
                <w:szCs w:val="20"/>
              </w:rPr>
              <w:t>資料型態</w:t>
            </w:r>
          </w:p>
        </w:tc>
        <w:tc>
          <w:tcPr>
            <w:tcW w:w="3015" w:type="dxa"/>
          </w:tcPr>
          <w:p w:rsidR="001A503B" w:rsidRPr="00567546" w:rsidRDefault="001A503B" w:rsidP="00207C20">
            <w:pPr>
              <w:rPr>
                <w:rFonts w:ascii="細明體" w:eastAsia="細明體" w:hAnsi="細明體" w:hint="eastAsia"/>
                <w:sz w:val="20"/>
                <w:szCs w:val="20"/>
              </w:rPr>
            </w:pPr>
            <w:r w:rsidRPr="00567546">
              <w:rPr>
                <w:rFonts w:ascii="細明體" w:eastAsia="細明體" w:hAnsi="細明體" w:hint="eastAsia"/>
                <w:sz w:val="20"/>
                <w:szCs w:val="20"/>
              </w:rPr>
              <w:t>備註</w:t>
            </w:r>
          </w:p>
        </w:tc>
      </w:tr>
      <w:tr w:rsidR="001A503B" w:rsidRPr="00567546" w:rsidTr="00207C20">
        <w:tblPrEx>
          <w:tblLook w:val="01E0" w:firstRow="1" w:lastRow="1" w:firstColumn="1" w:lastColumn="1" w:noHBand="0" w:noVBand="0"/>
        </w:tblPrEx>
        <w:tc>
          <w:tcPr>
            <w:tcW w:w="720" w:type="dxa"/>
          </w:tcPr>
          <w:p w:rsidR="001A503B" w:rsidRPr="00567546" w:rsidRDefault="001A503B" w:rsidP="00207C20">
            <w:pPr>
              <w:rPr>
                <w:rFonts w:ascii="細明體" w:eastAsia="細明體" w:hAnsi="細明體" w:hint="eastAsia"/>
                <w:sz w:val="20"/>
                <w:szCs w:val="20"/>
              </w:rPr>
            </w:pPr>
            <w:r w:rsidRPr="00567546">
              <w:rPr>
                <w:rFonts w:ascii="細明體" w:eastAsia="細明體" w:hAnsi="細明體" w:hint="eastAsia"/>
                <w:sz w:val="20"/>
                <w:szCs w:val="20"/>
              </w:rPr>
              <w:t>1</w:t>
            </w:r>
          </w:p>
        </w:tc>
        <w:tc>
          <w:tcPr>
            <w:tcW w:w="2880" w:type="dxa"/>
          </w:tcPr>
          <w:p w:rsidR="001A503B" w:rsidRPr="00567546" w:rsidRDefault="001A503B" w:rsidP="00207C20">
            <w:pPr>
              <w:rPr>
                <w:rFonts w:ascii="細明體" w:eastAsia="細明體" w:hAnsi="細明體" w:hint="eastAsia"/>
                <w:sz w:val="20"/>
                <w:szCs w:val="20"/>
              </w:rPr>
            </w:pPr>
          </w:p>
        </w:tc>
        <w:tc>
          <w:tcPr>
            <w:tcW w:w="3465" w:type="dxa"/>
          </w:tcPr>
          <w:p w:rsidR="001A503B" w:rsidRPr="00567546" w:rsidRDefault="001A503B" w:rsidP="00207C20">
            <w:pPr>
              <w:rPr>
                <w:rFonts w:ascii="細明體" w:eastAsia="細明體" w:hAnsi="細明體" w:hint="eastAsia"/>
                <w:sz w:val="20"/>
                <w:szCs w:val="20"/>
              </w:rPr>
            </w:pPr>
          </w:p>
        </w:tc>
        <w:tc>
          <w:tcPr>
            <w:tcW w:w="3015" w:type="dxa"/>
          </w:tcPr>
          <w:p w:rsidR="001A503B" w:rsidRPr="00567546" w:rsidRDefault="001A503B" w:rsidP="00207C20">
            <w:pPr>
              <w:rPr>
                <w:rFonts w:ascii="細明體" w:eastAsia="細明體" w:hAnsi="細明體" w:hint="eastAsia"/>
                <w:sz w:val="20"/>
                <w:szCs w:val="20"/>
              </w:rPr>
            </w:pPr>
          </w:p>
        </w:tc>
      </w:tr>
    </w:tbl>
    <w:p w:rsidR="00787ECE" w:rsidRPr="00567546" w:rsidRDefault="00787ECE" w:rsidP="00787ECE">
      <w:pPr>
        <w:pStyle w:val="Tabletext"/>
        <w:keepLines w:val="0"/>
        <w:spacing w:after="0" w:line="240" w:lineRule="auto"/>
        <w:rPr>
          <w:rFonts w:ascii="細明體" w:eastAsia="細明體" w:hAnsi="細明體" w:hint="eastAsia"/>
          <w:kern w:val="2"/>
          <w:lang w:eastAsia="zh-TW"/>
        </w:rPr>
      </w:pPr>
    </w:p>
    <w:p w:rsidR="00787ECE" w:rsidRPr="00567546" w:rsidRDefault="00787ECE" w:rsidP="00787ECE">
      <w:pPr>
        <w:pStyle w:val="Tabletext"/>
        <w:keepLines w:val="0"/>
        <w:numPr>
          <w:ilvl w:val="0"/>
          <w:numId w:val="1"/>
        </w:numPr>
        <w:spacing w:after="0" w:line="240" w:lineRule="auto"/>
        <w:rPr>
          <w:rFonts w:ascii="細明體" w:eastAsia="細明體" w:hAnsi="細明體" w:hint="eastAsia"/>
          <w:kern w:val="2"/>
          <w:lang w:eastAsia="zh-TW"/>
        </w:rPr>
      </w:pPr>
      <w:r w:rsidRPr="00567546">
        <w:rPr>
          <w:rFonts w:ascii="細明體" w:eastAsia="細明體" w:hAnsi="細明體" w:hint="eastAsia"/>
          <w:kern w:val="2"/>
          <w:lang w:eastAsia="zh-TW"/>
        </w:rPr>
        <w:t>各項交易快速連結：</w:t>
      </w:r>
    </w:p>
    <w:p w:rsidR="004D4A5A" w:rsidRPr="00567546" w:rsidRDefault="004D4A5A" w:rsidP="004D4A5A">
      <w:pPr>
        <w:pStyle w:val="Tabletext"/>
        <w:keepLines w:val="0"/>
        <w:spacing w:after="0" w:line="240" w:lineRule="auto"/>
        <w:rPr>
          <w:rFonts w:ascii="細明體" w:eastAsia="細明體" w:hAnsi="細明體"/>
          <w:kern w:val="2"/>
          <w:szCs w:val="24"/>
          <w:lang w:eastAsia="zh-TW"/>
        </w:rPr>
      </w:pPr>
    </w:p>
    <w:p w:rsidR="003D045D" w:rsidRPr="00567546" w:rsidRDefault="00C51351" w:rsidP="003D045D">
      <w:pPr>
        <w:pStyle w:val="Tabletext"/>
        <w:keepLines w:val="0"/>
        <w:widowControl/>
        <w:numPr>
          <w:ilvl w:val="0"/>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程式內容：</w:t>
      </w:r>
    </w:p>
    <w:p w:rsidR="003D045D" w:rsidRPr="00567546" w:rsidRDefault="003D045D" w:rsidP="003D045D">
      <w:pPr>
        <w:pStyle w:val="Tabletext"/>
        <w:keepLines w:val="0"/>
        <w:numPr>
          <w:ilvl w:val="1"/>
          <w:numId w:val="1"/>
        </w:numPr>
        <w:tabs>
          <w:tab w:val="clear" w:pos="851"/>
          <w:tab w:val="num" w:pos="992"/>
        </w:tabs>
        <w:spacing w:after="0" w:line="240" w:lineRule="auto"/>
        <w:ind w:left="1440" w:hanging="960"/>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初始：</w:t>
      </w:r>
    </w:p>
    <w:p w:rsidR="003D045D" w:rsidRDefault="003D045D" w:rsidP="003D045D">
      <w:pPr>
        <w:pStyle w:val="Tabletext"/>
        <w:keepLines w:val="0"/>
        <w:numPr>
          <w:ilvl w:val="2"/>
          <w:numId w:val="1"/>
        </w:numPr>
        <w:spacing w:after="0" w:line="240" w:lineRule="auto"/>
        <w:rPr>
          <w:ins w:id="19" w:author="李明諭" w:date="2016-06-13T14:31:00Z"/>
          <w:rFonts w:ascii="細明體" w:eastAsia="細明體" w:hAnsi="細明體"/>
          <w:kern w:val="2"/>
          <w:szCs w:val="24"/>
          <w:lang w:eastAsia="zh-TW"/>
        </w:rPr>
      </w:pPr>
      <w:r w:rsidRPr="00567546">
        <w:rPr>
          <w:rFonts w:ascii="細明體" w:eastAsia="細明體" w:hAnsi="細明體" w:hint="eastAsia"/>
          <w:kern w:val="2"/>
          <w:szCs w:val="24"/>
          <w:lang w:eastAsia="zh-TW"/>
        </w:rPr>
        <w:t>取得理賠支出率年月(</w:t>
      </w:r>
      <w:r w:rsidR="00E31C47">
        <w:rPr>
          <w:rFonts w:ascii="細明體" w:eastAsia="細明體" w:hAnsi="細明體" w:hint="eastAsia"/>
        </w:rPr>
        <w:t>AA_N0Z001</w:t>
      </w:r>
      <w:r w:rsidRPr="00567546">
        <w:rPr>
          <w:rFonts w:ascii="細明體" w:eastAsia="細明體" w:hAnsi="細明體" w:hint="eastAsia"/>
          <w:kern w:val="2"/>
          <w:szCs w:val="24"/>
          <w:lang w:eastAsia="zh-TW"/>
        </w:rPr>
        <w:t>.getCurnClamYYMM())。</w:t>
      </w:r>
    </w:p>
    <w:p w:rsidR="004E7055" w:rsidRPr="00567546" w:rsidRDefault="004E7055" w:rsidP="004E7055">
      <w:pPr>
        <w:pStyle w:val="Tabletext"/>
        <w:keepLines w:val="0"/>
        <w:numPr>
          <w:ilvl w:val="3"/>
          <w:numId w:val="1"/>
        </w:numPr>
        <w:spacing w:after="0" w:line="240" w:lineRule="auto"/>
        <w:rPr>
          <w:rFonts w:ascii="細明體" w:eastAsia="細明體" w:hAnsi="細明體" w:hint="eastAsia"/>
          <w:kern w:val="2"/>
          <w:szCs w:val="24"/>
          <w:lang w:eastAsia="zh-TW"/>
        </w:rPr>
        <w:pPrChange w:id="20" w:author="李明諭" w:date="2016-06-13T14:31:00Z">
          <w:pPr>
            <w:pStyle w:val="Tabletext"/>
            <w:keepLines w:val="0"/>
            <w:numPr>
              <w:ilvl w:val="2"/>
              <w:numId w:val="1"/>
            </w:numPr>
            <w:tabs>
              <w:tab w:val="num" w:pos="1418"/>
            </w:tabs>
            <w:spacing w:after="0" w:line="240" w:lineRule="auto"/>
            <w:ind w:left="1418" w:hanging="567"/>
          </w:pPr>
        </w:pPrChange>
      </w:pPr>
      <w:ins w:id="21" w:author="李明諭" w:date="2016-06-13T14:31:00Z">
        <w:r>
          <w:rPr>
            <w:rFonts w:ascii="細明體" w:eastAsia="細明體" w:hAnsi="細明體" w:hint="eastAsia"/>
            <w:kern w:val="2"/>
            <w:szCs w:val="24"/>
            <w:lang w:eastAsia="zh-TW"/>
          </w:rPr>
          <w:t>如果有參數帶入，給已參數帶入月份為執行的</w:t>
        </w:r>
        <w:r w:rsidRPr="00700E5C">
          <w:rPr>
            <w:rFonts w:ascii="細明體" w:eastAsia="細明體" w:hAnsi="細明體" w:hint="eastAsia"/>
            <w:kern w:val="2"/>
            <w:szCs w:val="24"/>
            <w:lang w:eastAsia="zh-TW"/>
          </w:rPr>
          <w:t>理賠支出率年月</w:t>
        </w:r>
        <w:r>
          <w:rPr>
            <w:rFonts w:ascii="細明體" w:eastAsia="細明體" w:hAnsi="細明體" w:hint="eastAsia"/>
            <w:kern w:val="2"/>
            <w:szCs w:val="24"/>
            <w:lang w:eastAsia="zh-TW"/>
          </w:rPr>
          <w:t>。</w:t>
        </w:r>
      </w:ins>
    </w:p>
    <w:p w:rsidR="003D045D" w:rsidRPr="00567546" w:rsidRDefault="003D045D" w:rsidP="003D045D">
      <w:pPr>
        <w:pStyle w:val="Tabletext"/>
        <w:keepLines w:val="0"/>
        <w:numPr>
          <w:ilvl w:val="2"/>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件數歸零。</w:t>
      </w:r>
    </w:p>
    <w:p w:rsidR="003D045D" w:rsidRPr="00567546" w:rsidRDefault="003D045D" w:rsidP="003D045D">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專招制理賠支出率統計檔輸出件數。</w:t>
      </w:r>
    </w:p>
    <w:p w:rsidR="003D045D" w:rsidRPr="00567546" w:rsidRDefault="003D045D" w:rsidP="003D045D">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展業制理賠支出率統計檔輸出件數。</w:t>
      </w:r>
    </w:p>
    <w:p w:rsidR="003D045D" w:rsidRPr="00567546" w:rsidRDefault="003D045D" w:rsidP="003D045D">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直效制理賠支出率統計檔輸出件數。</w:t>
      </w:r>
    </w:p>
    <w:p w:rsidR="003D045D" w:rsidRPr="00567546" w:rsidRDefault="003D045D" w:rsidP="003D045D">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保代制理賠支出率統計檔輸出件數。</w:t>
      </w:r>
    </w:p>
    <w:p w:rsidR="003D045D" w:rsidRPr="00567546" w:rsidRDefault="003D045D" w:rsidP="003D045D">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總公司制理賠支出率統計檔輸出件數。</w:t>
      </w:r>
    </w:p>
    <w:p w:rsidR="003D045D" w:rsidRPr="00567546" w:rsidRDefault="003D045D" w:rsidP="003D045D">
      <w:pPr>
        <w:pStyle w:val="Tabletext"/>
        <w:keepLines w:val="0"/>
        <w:numPr>
          <w:ilvl w:val="2"/>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刪除理賠支出率統計檔中支出率年月等於</w:t>
      </w:r>
      <w:r w:rsidR="00707A75">
        <w:rPr>
          <w:rFonts w:ascii="細明體" w:eastAsia="細明體" w:hAnsi="細明體" w:hint="eastAsia"/>
          <w:kern w:val="2"/>
          <w:szCs w:val="24"/>
          <w:lang w:eastAsia="zh-TW"/>
        </w:rPr>
        <w:t>理賠支出率年月</w:t>
      </w:r>
      <w:r w:rsidRPr="00567546">
        <w:rPr>
          <w:rFonts w:ascii="細明體" w:eastAsia="細明體" w:hAnsi="細明體" w:hint="eastAsia"/>
          <w:kern w:val="2"/>
          <w:szCs w:val="24"/>
          <w:lang w:eastAsia="zh-TW"/>
        </w:rPr>
        <w:t>的件。</w:t>
      </w:r>
    </w:p>
    <w:p w:rsidR="003D045D" w:rsidRPr="00567546" w:rsidRDefault="003D045D" w:rsidP="003D045D">
      <w:pPr>
        <w:pStyle w:val="Tabletext"/>
        <w:keepLines w:val="0"/>
        <w:spacing w:after="0" w:line="240" w:lineRule="auto"/>
        <w:ind w:left="1418"/>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DELETE FROM DB</w:t>
      </w:r>
      <w:r w:rsidR="008C6490">
        <w:rPr>
          <w:rFonts w:ascii="細明體" w:eastAsia="細明體" w:hAnsi="細明體" w:hint="eastAsia"/>
          <w:kern w:val="2"/>
          <w:szCs w:val="24"/>
          <w:lang w:eastAsia="zh-TW"/>
        </w:rPr>
        <w:t>AA</w:t>
      </w:r>
      <w:r w:rsidRPr="00567546">
        <w:rPr>
          <w:rFonts w:ascii="細明體" w:eastAsia="細明體" w:hAnsi="細明體" w:hint="eastAsia"/>
          <w:kern w:val="2"/>
          <w:szCs w:val="24"/>
          <w:lang w:eastAsia="zh-TW"/>
        </w:rPr>
        <w:t>.DT</w:t>
      </w:r>
      <w:r w:rsidR="008C6490">
        <w:rPr>
          <w:rFonts w:ascii="細明體" w:eastAsia="細明體" w:hAnsi="細明體" w:hint="eastAsia"/>
          <w:kern w:val="2"/>
          <w:szCs w:val="24"/>
          <w:lang w:eastAsia="zh-TW"/>
        </w:rPr>
        <w:t>AA</w:t>
      </w:r>
      <w:r w:rsidRPr="00567546">
        <w:rPr>
          <w:rFonts w:ascii="細明體" w:eastAsia="細明體" w:hAnsi="細明體" w:hint="eastAsia"/>
          <w:kern w:val="2"/>
          <w:szCs w:val="24"/>
          <w:lang w:eastAsia="zh-TW"/>
        </w:rPr>
        <w:t xml:space="preserve">N001 WHERE </w:t>
      </w:r>
      <w:r w:rsidRPr="00567546">
        <w:rPr>
          <w:rFonts w:ascii="細明體" w:eastAsia="細明體" w:hAnsi="細明體" w:cs="Courier New"/>
          <w:color w:val="000000"/>
        </w:rPr>
        <w:t>VRFY_YYMM</w:t>
      </w:r>
      <w:r w:rsidRPr="00567546">
        <w:rPr>
          <w:rFonts w:ascii="細明體" w:eastAsia="細明體" w:hAnsi="細明體" w:cs="Courier New" w:hint="eastAsia"/>
          <w:color w:val="000000"/>
          <w:lang w:eastAsia="zh-TW"/>
        </w:rPr>
        <w:t xml:space="preserve"> =</w:t>
      </w:r>
      <w:r w:rsidR="00707A75">
        <w:rPr>
          <w:rFonts w:ascii="細明體" w:eastAsia="細明體" w:hAnsi="細明體" w:hint="eastAsia"/>
          <w:kern w:val="2"/>
          <w:szCs w:val="24"/>
          <w:lang w:eastAsia="zh-TW"/>
        </w:rPr>
        <w:t>理賠支出率年月</w:t>
      </w:r>
    </w:p>
    <w:p w:rsidR="003D045D" w:rsidRPr="00567546" w:rsidRDefault="003D045D" w:rsidP="003D045D">
      <w:pPr>
        <w:pStyle w:val="Tabletext"/>
        <w:keepLines w:val="0"/>
        <w:numPr>
          <w:ilvl w:val="1"/>
          <w:numId w:val="1"/>
        </w:numPr>
        <w:tabs>
          <w:tab w:val="clear" w:pos="851"/>
          <w:tab w:val="num" w:pos="992"/>
        </w:tabs>
        <w:spacing w:after="0" w:line="240" w:lineRule="auto"/>
        <w:ind w:left="992" w:hanging="567"/>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設定終止年月為</w:t>
      </w:r>
      <w:r w:rsidR="00707A75">
        <w:rPr>
          <w:rFonts w:ascii="細明體" w:eastAsia="細明體" w:hAnsi="細明體" w:hint="eastAsia"/>
          <w:kern w:val="2"/>
          <w:szCs w:val="24"/>
          <w:lang w:eastAsia="zh-TW"/>
        </w:rPr>
        <w:t>理賠支出率年月</w:t>
      </w:r>
      <w:r w:rsidRPr="00567546">
        <w:rPr>
          <w:rFonts w:ascii="細明體" w:eastAsia="細明體" w:hAnsi="細明體" w:hint="eastAsia"/>
          <w:kern w:val="2"/>
          <w:szCs w:val="24"/>
          <w:lang w:eastAsia="zh-TW"/>
        </w:rPr>
        <w:t>。</w:t>
      </w:r>
    </w:p>
    <w:p w:rsidR="003D045D" w:rsidRPr="00567546" w:rsidRDefault="003D045D" w:rsidP="003D045D">
      <w:pPr>
        <w:pStyle w:val="Tabletext"/>
        <w:keepLines w:val="0"/>
        <w:numPr>
          <w:ilvl w:val="1"/>
          <w:numId w:val="1"/>
        </w:numPr>
        <w:tabs>
          <w:tab w:val="clear" w:pos="851"/>
          <w:tab w:val="num" w:pos="992"/>
        </w:tabs>
        <w:spacing w:after="0" w:line="240" w:lineRule="auto"/>
        <w:ind w:left="992" w:hanging="567"/>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設定起始年月為</w:t>
      </w:r>
      <w:r w:rsidR="00707A75">
        <w:rPr>
          <w:rFonts w:ascii="細明體" w:eastAsia="細明體" w:hAnsi="細明體" w:hint="eastAsia"/>
          <w:kern w:val="2"/>
          <w:szCs w:val="24"/>
          <w:lang w:eastAsia="zh-TW"/>
        </w:rPr>
        <w:t>理賠支出率年月</w:t>
      </w:r>
      <w:r w:rsidRPr="00567546">
        <w:rPr>
          <w:rFonts w:ascii="細明體" w:eastAsia="細明體" w:hAnsi="細明體" w:hint="eastAsia"/>
          <w:kern w:val="2"/>
          <w:szCs w:val="24"/>
          <w:lang w:eastAsia="zh-TW"/>
        </w:rPr>
        <w:t xml:space="preserve"> + 12個月。</w:t>
      </w:r>
    </w:p>
    <w:p w:rsidR="003D045D" w:rsidRPr="00567546" w:rsidRDefault="003D045D" w:rsidP="003D045D">
      <w:pPr>
        <w:pStyle w:val="Tabletext"/>
        <w:keepLines w:val="0"/>
        <w:numPr>
          <w:ilvl w:val="1"/>
          <w:numId w:val="1"/>
        </w:numPr>
        <w:tabs>
          <w:tab w:val="clear" w:pos="851"/>
          <w:tab w:val="num" w:pos="992"/>
        </w:tabs>
        <w:spacing w:after="0" w:line="240" w:lineRule="auto"/>
        <w:ind w:left="992" w:hanging="567"/>
        <w:rPr>
          <w:rFonts w:ascii="細明體" w:eastAsia="細明體" w:hAnsi="細明體" w:hint="eastAsia"/>
          <w:kern w:val="2"/>
          <w:szCs w:val="24"/>
          <w:lang w:eastAsia="zh-TW"/>
        </w:rPr>
      </w:pPr>
      <w:r w:rsidRPr="00567546">
        <w:rPr>
          <w:rFonts w:ascii="細明體" w:eastAsia="細明體" w:hAnsi="細明體" w:hint="eastAsia"/>
          <w:lang w:eastAsia="zh-TW"/>
        </w:rPr>
        <w:t>依照主管ID合計</w:t>
      </w:r>
      <w:r w:rsidRPr="00567546">
        <w:rPr>
          <w:rFonts w:ascii="細明體" w:eastAsia="細明體" w:hAnsi="細明體" w:hint="eastAsia"/>
          <w:kern w:val="2"/>
          <w:szCs w:val="24"/>
          <w:lang w:eastAsia="zh-TW"/>
        </w:rPr>
        <w:t>累積保費明細檔與累積理賠明細檔中</w:t>
      </w:r>
      <w:r w:rsidRPr="00567546">
        <w:rPr>
          <w:rFonts w:ascii="細明體" w:eastAsia="細明體" w:hAnsi="細明體" w:hint="eastAsia"/>
          <w:lang w:eastAsia="zh-TW"/>
        </w:rPr>
        <w:t>月繳化保費與理賠金額，讀取條件為：</w:t>
      </w:r>
      <w:r w:rsidRPr="00567546">
        <w:rPr>
          <w:rFonts w:ascii="細明體" w:eastAsia="細明體" w:hAnsi="細明體" w:hint="eastAsia"/>
          <w:kern w:val="2"/>
          <w:szCs w:val="24"/>
          <w:lang w:eastAsia="zh-TW"/>
        </w:rPr>
        <w:t>累積保費明細檔與累積理賠明細檔支出率年月大於起始年月並小於等於終止年月的明細，並一併讀取核實人員檔中，單位編制別最大的單位代號。並一併讀取直效核實人員檔中，單位編制別最大的單位代號與人事檔單位代號。</w:t>
      </w:r>
    </w:p>
    <w:p w:rsidR="003D045D" w:rsidRPr="00567546" w:rsidRDefault="003D045D" w:rsidP="003D045D">
      <w:pPr>
        <w:pStyle w:val="Tabletext"/>
        <w:keepLines w:val="0"/>
        <w:spacing w:after="0" w:line="240" w:lineRule="auto"/>
        <w:ind w:left="992"/>
        <w:rPr>
          <w:rFonts w:ascii="細明體" w:eastAsia="細明體" w:hAnsi="細明體" w:cs="Courier New" w:hint="eastAsia"/>
          <w:color w:val="000000"/>
          <w:lang w:eastAsia="zh-TW"/>
        </w:rPr>
      </w:pPr>
      <w:r w:rsidRPr="00567546">
        <w:rPr>
          <w:rFonts w:ascii="細明體" w:eastAsia="細明體" w:hAnsi="細明體" w:cs="Courier New" w:hint="eastAsia"/>
          <w:color w:val="000000"/>
          <w:lang w:eastAsia="zh-TW"/>
        </w:rPr>
        <w:t>SELECT N002.MNGR_ID,N002.RD_PREM,N003.CLAM_AMT,B001.DIV_NO B001_DIV_NO,B701.DIV_NO B701_DIV_NO,EMP.DIV_NO EMP_DIV_NO FROM (SELECT N002.MNGR_ID,SUM(N002.RD_PREM * SPLT_RATE) RD_PREM FROM DB</w:t>
      </w:r>
      <w:r w:rsidR="008C6490">
        <w:rPr>
          <w:rFonts w:ascii="細明體" w:eastAsia="細明體" w:hAnsi="細明體" w:cs="Courier New" w:hint="eastAsia"/>
          <w:color w:val="000000"/>
          <w:lang w:eastAsia="zh-TW"/>
        </w:rPr>
        <w:t>AA</w:t>
      </w:r>
      <w:r w:rsidRPr="00567546">
        <w:rPr>
          <w:rFonts w:ascii="細明體" w:eastAsia="細明體" w:hAnsi="細明體" w:cs="Courier New" w:hint="eastAsia"/>
          <w:color w:val="000000"/>
          <w:lang w:eastAsia="zh-TW"/>
        </w:rPr>
        <w:t>.DT</w:t>
      </w:r>
      <w:r w:rsidR="008C6490">
        <w:rPr>
          <w:rFonts w:ascii="細明體" w:eastAsia="細明體" w:hAnsi="細明體" w:cs="Courier New" w:hint="eastAsia"/>
          <w:color w:val="000000"/>
          <w:lang w:eastAsia="zh-TW"/>
        </w:rPr>
        <w:t>AA</w:t>
      </w:r>
      <w:r w:rsidRPr="00567546">
        <w:rPr>
          <w:rFonts w:ascii="細明體" w:eastAsia="細明體" w:hAnsi="細明體" w:cs="Courier New" w:hint="eastAsia"/>
          <w:color w:val="000000"/>
          <w:lang w:eastAsia="zh-TW"/>
        </w:rPr>
        <w:t xml:space="preserve">N002 N002 WHERE N002.VRFY_YYMM &gt; </w:t>
      </w:r>
      <w:r w:rsidR="00707A75">
        <w:rPr>
          <w:rFonts w:ascii="細明體" w:eastAsia="細明體" w:hAnsi="細明體" w:cs="Courier New" w:hint="eastAsia"/>
          <w:color w:val="000000"/>
          <w:lang w:eastAsia="zh-TW"/>
        </w:rPr>
        <w:t>理賠支出率年月</w:t>
      </w:r>
      <w:r w:rsidRPr="00567546">
        <w:rPr>
          <w:rFonts w:ascii="細明體" w:eastAsia="細明體" w:hAnsi="細明體" w:cs="Courier New" w:hint="eastAsia"/>
          <w:color w:val="000000"/>
          <w:lang w:eastAsia="zh-TW"/>
        </w:rPr>
        <w:t xml:space="preserve"> - 12個月 AND N002.VRFY_YYMM &lt;= </w:t>
      </w:r>
      <w:r w:rsidR="00707A75">
        <w:rPr>
          <w:rFonts w:ascii="細明體" w:eastAsia="細明體" w:hAnsi="細明體" w:cs="Courier New" w:hint="eastAsia"/>
          <w:color w:val="000000"/>
          <w:lang w:eastAsia="zh-TW"/>
        </w:rPr>
        <w:t>理賠支出率年月</w:t>
      </w:r>
      <w:r w:rsidRPr="00567546">
        <w:rPr>
          <w:rFonts w:ascii="細明體" w:eastAsia="細明體" w:hAnsi="細明體" w:cs="Courier New"/>
          <w:color w:val="000000"/>
          <w:lang w:eastAsia="zh-TW"/>
        </w:rPr>
        <w:t xml:space="preserve">AND </w:t>
      </w:r>
      <w:r w:rsidR="00707A75">
        <w:rPr>
          <w:rFonts w:ascii="細明體" w:eastAsia="細明體" w:hAnsi="細明體" w:cs="Courier New" w:hint="eastAsia"/>
          <w:color w:val="000000"/>
          <w:lang w:eastAsia="zh-TW"/>
        </w:rPr>
        <w:t>理賠支出率年月</w:t>
      </w:r>
      <w:r w:rsidRPr="00567546">
        <w:rPr>
          <w:rFonts w:ascii="細明體" w:eastAsia="細明體" w:hAnsi="細明體" w:cs="Courier New" w:hint="eastAsia"/>
          <w:color w:val="000000"/>
          <w:lang w:eastAsia="zh-TW"/>
        </w:rPr>
        <w:t xml:space="preserve"> </w:t>
      </w:r>
      <w:r w:rsidRPr="00567546">
        <w:rPr>
          <w:rFonts w:ascii="細明體" w:eastAsia="細明體" w:hAnsi="細明體" w:cs="Courier New"/>
          <w:color w:val="000000"/>
          <w:lang w:eastAsia="zh-TW"/>
        </w:rPr>
        <w:t>-</w:t>
      </w:r>
      <w:r w:rsidRPr="00567546">
        <w:rPr>
          <w:rFonts w:ascii="細明體" w:eastAsia="細明體" w:hAnsi="細明體" w:cs="Courier New" w:hint="eastAsia"/>
          <w:color w:val="000000"/>
          <w:lang w:eastAsia="zh-TW"/>
        </w:rPr>
        <w:t xml:space="preserve"> </w:t>
      </w:r>
      <w:r w:rsidRPr="00567546">
        <w:rPr>
          <w:rFonts w:ascii="細明體" w:eastAsia="細明體" w:hAnsi="細明體" w:cs="Courier New"/>
          <w:color w:val="000000"/>
          <w:lang w:eastAsia="zh-TW"/>
        </w:rPr>
        <w:t>decimal(replace(cast(N002.ORGL_EFT_DATE as char(7)),'-',''),6,0) &lt;= 499</w:t>
      </w:r>
      <w:r w:rsidRPr="00567546" w:rsidDel="00854474">
        <w:rPr>
          <w:rFonts w:ascii="細明體" w:eastAsia="細明體" w:hAnsi="細明體" w:cs="Courier New" w:hint="eastAsia"/>
          <w:color w:val="000000"/>
          <w:lang w:eastAsia="zh-TW"/>
        </w:rPr>
        <w:t xml:space="preserve"> </w:t>
      </w:r>
      <w:r w:rsidRPr="00567546">
        <w:rPr>
          <w:rFonts w:ascii="細明體" w:eastAsia="細明體" w:hAnsi="細明體" w:cs="Courier New" w:hint="eastAsia"/>
          <w:color w:val="000000"/>
          <w:lang w:eastAsia="zh-TW"/>
        </w:rPr>
        <w:t xml:space="preserve"> GROUP BY N002.MNGR_ID</w:t>
      </w:r>
      <w:ins w:id="22" w:author="FIS" w:date="2015-10-11T15:04:00Z">
        <w:r w:rsidR="000200CC">
          <w:rPr>
            <w:rFonts w:ascii="細明體" w:eastAsia="細明體" w:hAnsi="細明體" w:cs="Courier New" w:hint="eastAsia"/>
            <w:color w:val="000000"/>
            <w:lang w:eastAsia="zh-TW"/>
          </w:rPr>
          <w:t>,</w:t>
        </w:r>
        <w:r w:rsidR="000200CC" w:rsidRPr="000200CC">
          <w:rPr>
            <w:rFonts w:ascii="細明體" w:eastAsia="細明體" w:hAnsi="細明體"/>
            <w:lang w:eastAsia="zh-TW"/>
          </w:rPr>
          <w:t xml:space="preserve"> </w:t>
        </w:r>
        <w:r w:rsidR="000200CC" w:rsidRPr="00567546">
          <w:rPr>
            <w:rFonts w:ascii="細明體" w:eastAsia="細明體" w:hAnsi="細明體" w:cs="Courier New" w:hint="eastAsia"/>
            <w:color w:val="000000"/>
            <w:lang w:eastAsia="zh-TW"/>
          </w:rPr>
          <w:t>N002.</w:t>
        </w:r>
        <w:r w:rsidR="000200CC" w:rsidRPr="00FE42ED">
          <w:rPr>
            <w:rFonts w:ascii="細明體" w:eastAsia="細明體" w:hAnsi="細明體"/>
            <w:lang w:eastAsia="zh-TW"/>
          </w:rPr>
          <w:t>PROC_KIND</w:t>
        </w:r>
      </w:ins>
      <w:r w:rsidRPr="00567546">
        <w:rPr>
          <w:rFonts w:ascii="細明體" w:eastAsia="細明體" w:hAnsi="細明體" w:cs="Courier New" w:hint="eastAsia"/>
          <w:color w:val="000000"/>
          <w:lang w:eastAsia="zh-TW"/>
        </w:rPr>
        <w:t>) N002 LEFT OUTER JOIN (SELECT N003.MNGR_ID,SUM(N003.CLAM_AMT * SPLT_RATE) CLAM_AMT FROM DB</w:t>
      </w:r>
      <w:r w:rsidR="008C6490">
        <w:rPr>
          <w:rFonts w:ascii="細明體" w:eastAsia="細明體" w:hAnsi="細明體" w:cs="Courier New" w:hint="eastAsia"/>
          <w:color w:val="000000"/>
          <w:lang w:eastAsia="zh-TW"/>
        </w:rPr>
        <w:t>AA</w:t>
      </w:r>
      <w:r w:rsidRPr="00567546">
        <w:rPr>
          <w:rFonts w:ascii="細明體" w:eastAsia="細明體" w:hAnsi="細明體" w:cs="Courier New" w:hint="eastAsia"/>
          <w:color w:val="000000"/>
          <w:lang w:eastAsia="zh-TW"/>
        </w:rPr>
        <w:t>.DT</w:t>
      </w:r>
      <w:r w:rsidR="008C6490">
        <w:rPr>
          <w:rFonts w:ascii="細明體" w:eastAsia="細明體" w:hAnsi="細明體" w:cs="Courier New" w:hint="eastAsia"/>
          <w:color w:val="000000"/>
          <w:lang w:eastAsia="zh-TW"/>
        </w:rPr>
        <w:t>AA</w:t>
      </w:r>
      <w:r w:rsidRPr="00567546">
        <w:rPr>
          <w:rFonts w:ascii="細明體" w:eastAsia="細明體" w:hAnsi="細明體" w:cs="Courier New" w:hint="eastAsia"/>
          <w:color w:val="000000"/>
          <w:lang w:eastAsia="zh-TW"/>
        </w:rPr>
        <w:t xml:space="preserve">N003 N003 WHERE N003.VRFY_YYMM &gt; </w:t>
      </w:r>
      <w:r w:rsidR="00707A75">
        <w:rPr>
          <w:rFonts w:ascii="細明體" w:eastAsia="細明體" w:hAnsi="細明體" w:cs="Courier New" w:hint="eastAsia"/>
          <w:color w:val="000000"/>
          <w:lang w:eastAsia="zh-TW"/>
        </w:rPr>
        <w:t>理賠支出率年月</w:t>
      </w:r>
      <w:r w:rsidRPr="00567546">
        <w:rPr>
          <w:rFonts w:ascii="細明體" w:eastAsia="細明體" w:hAnsi="細明體" w:cs="Courier New" w:hint="eastAsia"/>
          <w:color w:val="000000"/>
          <w:lang w:eastAsia="zh-TW"/>
        </w:rPr>
        <w:t xml:space="preserve"> - 12個月 AND N003.VRFY_YYMM &lt;= </w:t>
      </w:r>
      <w:r w:rsidR="00707A75">
        <w:rPr>
          <w:rFonts w:ascii="細明體" w:eastAsia="細明體" w:hAnsi="細明體" w:cs="Courier New" w:hint="eastAsia"/>
          <w:color w:val="000000"/>
          <w:lang w:eastAsia="zh-TW"/>
        </w:rPr>
        <w:t>理賠支出率年月</w:t>
      </w:r>
      <w:r w:rsidRPr="00567546">
        <w:rPr>
          <w:rFonts w:ascii="細明體" w:eastAsia="細明體" w:hAnsi="細明體" w:cs="Courier New"/>
          <w:color w:val="000000"/>
          <w:lang w:eastAsia="zh-TW"/>
        </w:rPr>
        <w:t xml:space="preserve">AND </w:t>
      </w:r>
      <w:r w:rsidR="00707A75">
        <w:rPr>
          <w:rFonts w:ascii="細明體" w:eastAsia="細明體" w:hAnsi="細明體" w:cs="Courier New" w:hint="eastAsia"/>
          <w:color w:val="000000"/>
          <w:lang w:eastAsia="zh-TW"/>
        </w:rPr>
        <w:t>理賠支出率年月</w:t>
      </w:r>
      <w:r w:rsidRPr="00567546">
        <w:rPr>
          <w:rFonts w:ascii="細明體" w:eastAsia="細明體" w:hAnsi="細明體" w:cs="Courier New" w:hint="eastAsia"/>
          <w:color w:val="000000"/>
          <w:lang w:eastAsia="zh-TW"/>
        </w:rPr>
        <w:t xml:space="preserve"> </w:t>
      </w:r>
      <w:r w:rsidRPr="00567546">
        <w:rPr>
          <w:rFonts w:ascii="細明體" w:eastAsia="細明體" w:hAnsi="細明體" w:cs="Courier New"/>
          <w:color w:val="000000"/>
          <w:lang w:eastAsia="zh-TW"/>
        </w:rPr>
        <w:t>-</w:t>
      </w:r>
      <w:r w:rsidRPr="00567546">
        <w:rPr>
          <w:rFonts w:ascii="細明體" w:eastAsia="細明體" w:hAnsi="細明體" w:cs="Courier New" w:hint="eastAsia"/>
          <w:color w:val="000000"/>
          <w:lang w:eastAsia="zh-TW"/>
        </w:rPr>
        <w:t xml:space="preserve"> </w:t>
      </w:r>
      <w:r w:rsidRPr="00567546">
        <w:rPr>
          <w:rFonts w:ascii="細明體" w:eastAsia="細明體" w:hAnsi="細明體" w:cs="Courier New"/>
          <w:color w:val="000000"/>
          <w:lang w:eastAsia="zh-TW"/>
        </w:rPr>
        <w:lastRenderedPageBreak/>
        <w:t>decimal(replace(cast(N003.ORGL_EFT_DATE as char(7)),'-',''),6,0) &lt;= 499</w:t>
      </w:r>
      <w:r w:rsidRPr="00567546" w:rsidDel="00137724">
        <w:rPr>
          <w:rFonts w:ascii="細明體" w:eastAsia="細明體" w:hAnsi="細明體" w:cs="Courier New" w:hint="eastAsia"/>
          <w:color w:val="000000"/>
          <w:lang w:eastAsia="zh-TW"/>
        </w:rPr>
        <w:t xml:space="preserve"> </w:t>
      </w:r>
      <w:r w:rsidRPr="00567546">
        <w:rPr>
          <w:rFonts w:ascii="細明體" w:eastAsia="細明體" w:hAnsi="細明體" w:cs="Courier New" w:hint="eastAsia"/>
          <w:color w:val="000000"/>
          <w:lang w:eastAsia="zh-TW"/>
        </w:rPr>
        <w:t xml:space="preserve"> GROUP BY N003.MNGR_ID</w:t>
      </w:r>
      <w:ins w:id="23" w:author="FIS" w:date="2015-10-11T15:04:00Z">
        <w:r w:rsidR="000200CC">
          <w:rPr>
            <w:rFonts w:ascii="細明體" w:eastAsia="細明體" w:hAnsi="細明體" w:cs="Courier New" w:hint="eastAsia"/>
            <w:color w:val="000000"/>
            <w:lang w:eastAsia="zh-TW"/>
          </w:rPr>
          <w:t>,</w:t>
        </w:r>
        <w:r w:rsidR="000200CC" w:rsidRPr="000200CC">
          <w:rPr>
            <w:rFonts w:ascii="細明體" w:eastAsia="細明體" w:hAnsi="細明體"/>
            <w:lang w:eastAsia="zh-TW"/>
          </w:rPr>
          <w:t xml:space="preserve"> </w:t>
        </w:r>
        <w:r w:rsidR="000200CC" w:rsidRPr="00567546">
          <w:rPr>
            <w:rFonts w:ascii="細明體" w:eastAsia="細明體" w:hAnsi="細明體" w:cs="Courier New" w:hint="eastAsia"/>
            <w:color w:val="000000"/>
            <w:lang w:eastAsia="zh-TW"/>
          </w:rPr>
          <w:t>N00</w:t>
        </w:r>
        <w:r w:rsidR="000200CC">
          <w:rPr>
            <w:rFonts w:ascii="細明體" w:eastAsia="細明體" w:hAnsi="細明體" w:cs="Courier New" w:hint="eastAsia"/>
            <w:color w:val="000000"/>
            <w:lang w:eastAsia="zh-TW"/>
          </w:rPr>
          <w:t>3</w:t>
        </w:r>
        <w:r w:rsidR="000200CC" w:rsidRPr="00567546">
          <w:rPr>
            <w:rFonts w:ascii="細明體" w:eastAsia="細明體" w:hAnsi="細明體" w:cs="Courier New" w:hint="eastAsia"/>
            <w:color w:val="000000"/>
            <w:lang w:eastAsia="zh-TW"/>
          </w:rPr>
          <w:t>.</w:t>
        </w:r>
        <w:r w:rsidR="000200CC" w:rsidRPr="00FE42ED">
          <w:rPr>
            <w:rFonts w:ascii="細明體" w:eastAsia="細明體" w:hAnsi="細明體"/>
            <w:lang w:eastAsia="zh-TW"/>
          </w:rPr>
          <w:t>PROC_KIND</w:t>
        </w:r>
      </w:ins>
      <w:r w:rsidRPr="00567546">
        <w:rPr>
          <w:rFonts w:ascii="細明體" w:eastAsia="細明體" w:hAnsi="細明體" w:cs="Courier New" w:hint="eastAsia"/>
          <w:color w:val="000000"/>
          <w:lang w:eastAsia="zh-TW"/>
        </w:rPr>
        <w:t>) N003 ON N002.MNGR_ID = N003.MNGR_ID</w:t>
      </w:r>
      <w:ins w:id="24" w:author="FIS" w:date="2015-10-11T15:05:00Z">
        <w:r w:rsidR="000200CC">
          <w:rPr>
            <w:rFonts w:ascii="細明體" w:eastAsia="細明體" w:hAnsi="細明體" w:cs="Courier New" w:hint="eastAsia"/>
            <w:color w:val="000000"/>
            <w:lang w:eastAsia="zh-TW"/>
          </w:rPr>
          <w:t xml:space="preserve"> AND </w:t>
        </w:r>
        <w:r w:rsidR="000200CC" w:rsidRPr="00567546">
          <w:rPr>
            <w:rFonts w:ascii="細明體" w:eastAsia="細明體" w:hAnsi="細明體" w:cs="Courier New" w:hint="eastAsia"/>
            <w:color w:val="000000"/>
            <w:lang w:eastAsia="zh-TW"/>
          </w:rPr>
          <w:t>N002.</w:t>
        </w:r>
        <w:r w:rsidR="000200CC" w:rsidRPr="000200CC">
          <w:rPr>
            <w:rFonts w:ascii="細明體" w:eastAsia="細明體" w:hAnsi="細明體"/>
            <w:lang w:eastAsia="zh-TW"/>
          </w:rPr>
          <w:t xml:space="preserve"> </w:t>
        </w:r>
        <w:r w:rsidR="000200CC" w:rsidRPr="00FE42ED">
          <w:rPr>
            <w:rFonts w:ascii="細明體" w:eastAsia="細明體" w:hAnsi="細明體"/>
            <w:lang w:eastAsia="zh-TW"/>
          </w:rPr>
          <w:t>PROC_KIND</w:t>
        </w:r>
        <w:r w:rsidR="000200CC" w:rsidRPr="00567546">
          <w:rPr>
            <w:rFonts w:ascii="細明體" w:eastAsia="細明體" w:hAnsi="細明體" w:cs="Courier New" w:hint="eastAsia"/>
            <w:color w:val="000000"/>
            <w:lang w:eastAsia="zh-TW"/>
          </w:rPr>
          <w:t xml:space="preserve"> = N003.</w:t>
        </w:r>
        <w:r w:rsidR="000200CC" w:rsidRPr="000200CC">
          <w:rPr>
            <w:rFonts w:ascii="細明體" w:eastAsia="細明體" w:hAnsi="細明體"/>
            <w:lang w:eastAsia="zh-TW"/>
          </w:rPr>
          <w:t xml:space="preserve"> </w:t>
        </w:r>
        <w:r w:rsidR="000200CC" w:rsidRPr="00FE42ED">
          <w:rPr>
            <w:rFonts w:ascii="細明體" w:eastAsia="細明體" w:hAnsi="細明體"/>
            <w:lang w:eastAsia="zh-TW"/>
          </w:rPr>
          <w:t>PROC_KIND</w:t>
        </w:r>
      </w:ins>
      <w:r w:rsidRPr="00567546">
        <w:rPr>
          <w:rFonts w:ascii="細明體" w:eastAsia="細明體" w:hAnsi="細明體" w:cs="Courier New" w:hint="eastAsia"/>
          <w:color w:val="000000"/>
          <w:lang w:eastAsia="zh-TW"/>
        </w:rPr>
        <w:t xml:space="preserve"> LEFT OUTER JOIN CXLHR.DTA0_EMPLOYEE EMP ON EMP.EMPLOYEE_ID = N002.MNGR_ID LEFT OUTER JOIN (SELECT MAX(DIV_NO) DIV_NO,EMP_ID FROM DBAP.DTAPB001 WHERE VRFY_WKYM = </w:t>
      </w:r>
      <w:r w:rsidR="00707A75">
        <w:rPr>
          <w:rFonts w:ascii="細明體" w:eastAsia="細明體" w:hAnsi="細明體" w:cs="Courier New" w:hint="eastAsia"/>
          <w:color w:val="000000"/>
          <w:lang w:eastAsia="zh-TW"/>
        </w:rPr>
        <w:t>理賠支出率年月</w:t>
      </w:r>
      <w:r w:rsidRPr="00567546">
        <w:rPr>
          <w:rFonts w:ascii="細明體" w:eastAsia="細明體" w:hAnsi="細明體" w:cs="Courier New" w:hint="eastAsia"/>
          <w:color w:val="000000"/>
          <w:lang w:eastAsia="zh-TW"/>
        </w:rPr>
        <w:t xml:space="preserve"> AND (EMP_ORG_ID,EMP_ID) IN (SELECT MAX(EMP_ORG_ID) EMP_ORG_ID,EMP_ID FROM DBAP.DTAPB001 WHERE VRFY_WKYM = </w:t>
      </w:r>
      <w:r w:rsidR="00707A75">
        <w:rPr>
          <w:rFonts w:ascii="細明體" w:eastAsia="細明體" w:hAnsi="細明體" w:cs="Courier New" w:hint="eastAsia"/>
          <w:color w:val="000000"/>
          <w:lang w:eastAsia="zh-TW"/>
        </w:rPr>
        <w:t>理賠支出率年月</w:t>
      </w:r>
      <w:r w:rsidRPr="00567546">
        <w:rPr>
          <w:rFonts w:ascii="細明體" w:eastAsia="細明體" w:hAnsi="細明體" w:cs="Courier New" w:hint="eastAsia"/>
          <w:color w:val="000000"/>
          <w:lang w:eastAsia="zh-TW"/>
        </w:rPr>
        <w:t xml:space="preserve"> AND EMP_ORG_ID NOT IN ('18','48') GROUP BY EMP_ID) GROUP BY EMP_ID) B001 ON B001.EMP_ID = N002.MNGR_ID LEFT OUTER JOIN (SELECT MAX(DIV_NO) DIV_NO,EMP_ID FROM DBAP.DTAPB701 WHERE VRFY_WKYM = </w:t>
      </w:r>
      <w:r w:rsidR="00707A75">
        <w:rPr>
          <w:rFonts w:ascii="細明體" w:eastAsia="細明體" w:hAnsi="細明體" w:cs="Courier New" w:hint="eastAsia"/>
          <w:color w:val="000000"/>
          <w:lang w:eastAsia="zh-TW"/>
        </w:rPr>
        <w:t>理賠支出率年月</w:t>
      </w:r>
      <w:r w:rsidRPr="00567546">
        <w:rPr>
          <w:rFonts w:ascii="細明體" w:eastAsia="細明體" w:hAnsi="細明體" w:cs="Courier New" w:hint="eastAsia"/>
          <w:color w:val="000000"/>
          <w:lang w:eastAsia="zh-TW"/>
        </w:rPr>
        <w:t xml:space="preserve"> AND (EMP_ORG_ID,EMP_ID) IN (SELECT MAX(EMP_ORG_ID) EMP_ORG_ID,EMP_ID FROM DBAP.DTAPB701 WHERE VRFY_WKYM = </w:t>
      </w:r>
      <w:r w:rsidR="00707A75">
        <w:rPr>
          <w:rFonts w:ascii="細明體" w:eastAsia="細明體" w:hAnsi="細明體" w:cs="Courier New" w:hint="eastAsia"/>
          <w:color w:val="000000"/>
          <w:lang w:eastAsia="zh-TW"/>
        </w:rPr>
        <w:t>理賠支出率年月</w:t>
      </w:r>
      <w:r w:rsidRPr="00567546">
        <w:rPr>
          <w:rFonts w:ascii="細明體" w:eastAsia="細明體" w:hAnsi="細明體" w:cs="Courier New" w:hint="eastAsia"/>
          <w:color w:val="000000"/>
          <w:lang w:eastAsia="zh-TW"/>
        </w:rPr>
        <w:t xml:space="preserve"> GROUP BY EMP_ID)GROUP BY EMP_ID) B701 ON B701.EMP_ID = N002.MNGR_ID WITH UR</w:t>
      </w:r>
    </w:p>
    <w:p w:rsidR="003D045D" w:rsidRPr="00567546" w:rsidRDefault="003D045D" w:rsidP="003D045D">
      <w:pPr>
        <w:pStyle w:val="Tabletext"/>
        <w:keepLines w:val="0"/>
        <w:spacing w:after="0" w:line="240" w:lineRule="auto"/>
        <w:ind w:left="992"/>
        <w:rPr>
          <w:rFonts w:ascii="細明體" w:eastAsia="細明體" w:hAnsi="細明體" w:cs="Courier New" w:hint="eastAsia"/>
          <w:color w:val="000000"/>
          <w:lang w:eastAsia="zh-TW"/>
        </w:rPr>
      </w:pPr>
      <w:r w:rsidRPr="00567546">
        <w:rPr>
          <w:rFonts w:ascii="細明體" w:eastAsia="細明體" w:hAnsi="細明體" w:cs="Courier New" w:hint="eastAsia"/>
          <w:color w:val="000000"/>
          <w:lang w:eastAsia="zh-TW"/>
        </w:rPr>
        <w:t>註：投保始期控制說明: 例如</w:t>
      </w:r>
      <w:r w:rsidR="00707A75">
        <w:rPr>
          <w:rFonts w:ascii="細明體" w:eastAsia="細明體" w:hAnsi="細明體" w:cs="Courier New" w:hint="eastAsia"/>
          <w:color w:val="000000"/>
          <w:lang w:eastAsia="zh-TW"/>
        </w:rPr>
        <w:t>理賠支出率年月</w:t>
      </w:r>
      <w:r w:rsidRPr="00567546">
        <w:rPr>
          <w:rFonts w:ascii="細明體" w:eastAsia="細明體" w:hAnsi="細明體" w:cs="Courier New" w:hint="eastAsia"/>
          <w:color w:val="000000"/>
          <w:lang w:eastAsia="zh-TW"/>
        </w:rPr>
        <w:t>為201209，則投保始期區間為200710(含)~201209(含)，因為上游在抽件時，未能對投保始期加以控制過濾。</w:t>
      </w:r>
    </w:p>
    <w:p w:rsidR="003D045D" w:rsidRPr="00567546" w:rsidRDefault="003D045D" w:rsidP="003D045D">
      <w:pPr>
        <w:pStyle w:val="Tabletext"/>
        <w:keepLines w:val="0"/>
        <w:numPr>
          <w:ilvl w:val="2"/>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寫入理賠支出率統計檔，格式如下</w:t>
      </w:r>
      <w:r w:rsidRPr="00567546">
        <w:rPr>
          <w:rFonts w:ascii="細明體" w:eastAsia="細明體" w:hAnsi="細明體" w:hint="eastAsia"/>
          <w:lang w:eastAsia="zh-TW"/>
        </w:rPr>
        <w:t>。</w:t>
      </w:r>
    </w:p>
    <w:p w:rsidR="003D045D" w:rsidRPr="00567546" w:rsidRDefault="003D045D" w:rsidP="003D045D">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理賠支出率統計檔的支出率年月為</w:t>
      </w:r>
      <w:r w:rsidR="00707A75">
        <w:rPr>
          <w:rFonts w:ascii="細明體" w:eastAsia="細明體" w:hAnsi="細明體" w:hint="eastAsia"/>
          <w:kern w:val="2"/>
          <w:szCs w:val="24"/>
          <w:lang w:eastAsia="zh-TW"/>
        </w:rPr>
        <w:t>理賠支出率年月</w:t>
      </w:r>
      <w:r w:rsidRPr="00567546">
        <w:rPr>
          <w:rFonts w:ascii="細明體" w:eastAsia="細明體" w:hAnsi="細明體" w:hint="eastAsia"/>
          <w:kern w:val="2"/>
          <w:szCs w:val="24"/>
          <w:lang w:eastAsia="zh-TW"/>
        </w:rPr>
        <w:t>。</w:t>
      </w:r>
    </w:p>
    <w:p w:rsidR="003D045D" w:rsidRPr="00567546" w:rsidRDefault="003D045D" w:rsidP="003D045D">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理賠支出率統計檔的單位代號為：</w:t>
      </w:r>
    </w:p>
    <w:p w:rsidR="003D045D" w:rsidRPr="00567546" w:rsidRDefault="003D045D" w:rsidP="003D045D">
      <w:pPr>
        <w:pStyle w:val="Tabletext"/>
        <w:keepLines w:val="0"/>
        <w:numPr>
          <w:ilvl w:val="4"/>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如果</w:t>
      </w:r>
      <w:r w:rsidRPr="00567546">
        <w:rPr>
          <w:rFonts w:ascii="細明體" w:eastAsia="細明體" w:hAnsi="細明體" w:hint="eastAsia"/>
          <w:lang w:eastAsia="zh-TW"/>
        </w:rPr>
        <w:t>主管ID不為10碼：</w:t>
      </w:r>
      <w:r w:rsidRPr="00567546">
        <w:rPr>
          <w:rFonts w:ascii="細明體" w:eastAsia="細明體" w:hAnsi="細明體" w:hint="eastAsia"/>
          <w:kern w:val="2"/>
          <w:szCs w:val="24"/>
          <w:lang w:eastAsia="zh-TW"/>
        </w:rPr>
        <w:t>單位代號為累積保費明細檔的</w:t>
      </w:r>
      <w:r w:rsidRPr="00567546">
        <w:rPr>
          <w:rFonts w:ascii="細明體" w:eastAsia="細明體" w:hAnsi="細明體" w:hint="eastAsia"/>
          <w:lang w:eastAsia="zh-TW"/>
        </w:rPr>
        <w:t>主管ID</w:t>
      </w:r>
    </w:p>
    <w:p w:rsidR="003D045D" w:rsidRPr="00567546" w:rsidRDefault="003D045D" w:rsidP="003D045D">
      <w:pPr>
        <w:pStyle w:val="Tabletext"/>
        <w:keepLines w:val="0"/>
        <w:numPr>
          <w:ilvl w:val="4"/>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如果</w:t>
      </w:r>
      <w:r w:rsidRPr="00567546">
        <w:rPr>
          <w:rFonts w:ascii="細明體" w:eastAsia="細明體" w:hAnsi="細明體" w:hint="eastAsia"/>
          <w:lang w:eastAsia="zh-TW"/>
        </w:rPr>
        <w:t>主管ID為10碼：</w:t>
      </w:r>
      <w:r w:rsidRPr="00567546">
        <w:rPr>
          <w:rFonts w:ascii="細明體" w:eastAsia="細明體" w:hAnsi="細明體" w:hint="eastAsia"/>
          <w:kern w:val="2"/>
          <w:szCs w:val="24"/>
          <w:lang w:eastAsia="zh-TW"/>
        </w:rPr>
        <w:t>單位代號為人事檔的單位代號前五碼後面補上</w:t>
      </w:r>
      <w:r w:rsidRPr="00567546">
        <w:rPr>
          <w:rFonts w:ascii="細明體" w:eastAsia="細明體" w:hAnsi="細明體"/>
          <w:kern w:val="2"/>
          <w:szCs w:val="24"/>
          <w:lang w:eastAsia="zh-TW"/>
        </w:rPr>
        <w:t>’</w:t>
      </w:r>
      <w:r w:rsidRPr="00567546">
        <w:rPr>
          <w:rFonts w:ascii="細明體" w:eastAsia="細明體" w:hAnsi="細明體" w:hint="eastAsia"/>
          <w:kern w:val="2"/>
          <w:szCs w:val="24"/>
          <w:lang w:eastAsia="zh-TW"/>
        </w:rPr>
        <w:t>00</w:t>
      </w:r>
      <w:r w:rsidRPr="00567546">
        <w:rPr>
          <w:rFonts w:ascii="細明體" w:eastAsia="細明體" w:hAnsi="細明體"/>
          <w:kern w:val="2"/>
          <w:szCs w:val="24"/>
          <w:lang w:eastAsia="zh-TW"/>
        </w:rPr>
        <w:t>’</w:t>
      </w:r>
    </w:p>
    <w:p w:rsidR="003D045D" w:rsidRPr="00567546" w:rsidRDefault="003D045D" w:rsidP="003D045D">
      <w:pPr>
        <w:pStyle w:val="Tabletext"/>
        <w:keepLines w:val="0"/>
        <w:numPr>
          <w:ilvl w:val="5"/>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如果直效核實人員檔的單位代號不為空白，單位代號為直效核實人員檔的單位代號。</w:t>
      </w:r>
    </w:p>
    <w:p w:rsidR="003D045D" w:rsidRPr="00567546" w:rsidRDefault="003D045D" w:rsidP="003D045D">
      <w:pPr>
        <w:pStyle w:val="Tabletext"/>
        <w:keepLines w:val="0"/>
        <w:numPr>
          <w:ilvl w:val="5"/>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如果核實人員檔的單位代號不為空白，單位代號為核實人員檔的單位代號</w:t>
      </w:r>
    </w:p>
    <w:p w:rsidR="003D045D" w:rsidRPr="00567546" w:rsidRDefault="003D045D" w:rsidP="003D045D">
      <w:pPr>
        <w:pStyle w:val="Tabletext"/>
        <w:keepLines w:val="0"/>
        <w:numPr>
          <w:ilvl w:val="5"/>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如果單位代號第三碼不為'1','4','5','7' 單位代號為</w:t>
      </w:r>
      <w:r w:rsidRPr="00567546">
        <w:rPr>
          <w:rFonts w:ascii="細明體" w:eastAsia="細明體" w:hAnsi="細明體"/>
          <w:kern w:val="2"/>
          <w:szCs w:val="24"/>
          <w:lang w:eastAsia="zh-TW"/>
        </w:rPr>
        <w:t>’</w:t>
      </w:r>
      <w:r w:rsidRPr="00567546">
        <w:rPr>
          <w:rFonts w:ascii="細明體" w:eastAsia="細明體" w:hAnsi="細明體" w:hint="eastAsia"/>
          <w:kern w:val="2"/>
          <w:szCs w:val="24"/>
          <w:lang w:eastAsia="zh-TW"/>
        </w:rPr>
        <w:t>0000000</w:t>
      </w:r>
      <w:r w:rsidRPr="00567546">
        <w:rPr>
          <w:rFonts w:ascii="細明體" w:eastAsia="細明體" w:hAnsi="細明體"/>
          <w:kern w:val="2"/>
          <w:szCs w:val="24"/>
          <w:lang w:eastAsia="zh-TW"/>
        </w:rPr>
        <w:t>’</w:t>
      </w:r>
    </w:p>
    <w:p w:rsidR="003D045D" w:rsidRPr="00567546" w:rsidRDefault="003D045D" w:rsidP="003D045D">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理賠支出率統計檔的區部代號為：</w:t>
      </w:r>
    </w:p>
    <w:p w:rsidR="003D045D" w:rsidRPr="00567546" w:rsidRDefault="003D045D" w:rsidP="003D045D">
      <w:pPr>
        <w:pStyle w:val="Tabletext"/>
        <w:keepLines w:val="0"/>
        <w:numPr>
          <w:ilvl w:val="4"/>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如果單位代號第三碼不為'1'且不為'4'：</w:t>
      </w:r>
    </w:p>
    <w:p w:rsidR="003D045D" w:rsidRPr="00567546" w:rsidRDefault="003D045D" w:rsidP="003D045D">
      <w:pPr>
        <w:pStyle w:val="Tabletext"/>
        <w:keepLines w:val="0"/>
        <w:spacing w:after="0" w:line="240" w:lineRule="auto"/>
        <w:ind w:left="2551"/>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區部代號為單位代號取前兩碼。</w:t>
      </w:r>
    </w:p>
    <w:p w:rsidR="003D045D" w:rsidRPr="00567546" w:rsidRDefault="003D045D" w:rsidP="003D045D">
      <w:pPr>
        <w:pStyle w:val="Tabletext"/>
        <w:keepLines w:val="0"/>
        <w:numPr>
          <w:ilvl w:val="4"/>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如果單位代號第三碼為'1'或'4'：</w:t>
      </w:r>
    </w:p>
    <w:p w:rsidR="003D045D" w:rsidRPr="00567546" w:rsidRDefault="003D045D" w:rsidP="003D045D">
      <w:pPr>
        <w:pStyle w:val="Tabletext"/>
        <w:keepLines w:val="0"/>
        <w:spacing w:after="0" w:line="240" w:lineRule="auto"/>
        <w:ind w:left="2551"/>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區部代號以理賠支出率統計檔的單位代號前三碼+</w:t>
      </w:r>
      <w:r w:rsidRPr="00567546">
        <w:rPr>
          <w:rFonts w:ascii="細明體" w:eastAsia="細明體" w:hAnsi="細明體"/>
          <w:kern w:val="2"/>
          <w:szCs w:val="24"/>
          <w:lang w:eastAsia="zh-TW"/>
        </w:rPr>
        <w:t>”</w:t>
      </w:r>
      <w:r w:rsidRPr="00567546">
        <w:rPr>
          <w:rFonts w:ascii="細明體" w:eastAsia="細明體" w:hAnsi="細明體" w:hint="eastAsia"/>
          <w:kern w:val="2"/>
          <w:szCs w:val="24"/>
          <w:lang w:eastAsia="zh-TW"/>
        </w:rPr>
        <w:t>0000</w:t>
      </w:r>
      <w:r w:rsidRPr="00567546">
        <w:rPr>
          <w:rFonts w:ascii="細明體" w:eastAsia="細明體" w:hAnsi="細明體"/>
          <w:kern w:val="2"/>
          <w:szCs w:val="24"/>
          <w:lang w:eastAsia="zh-TW"/>
        </w:rPr>
        <w:t>”</w:t>
      </w:r>
      <w:r w:rsidRPr="00567546">
        <w:rPr>
          <w:rFonts w:ascii="細明體" w:eastAsia="細明體" w:hAnsi="細明體" w:hint="eastAsia"/>
          <w:kern w:val="2"/>
          <w:szCs w:val="24"/>
          <w:lang w:eastAsia="zh-TW"/>
        </w:rPr>
        <w:t>讀取單位區部對照歷史檔『單位區部對照歷史檔的單位代號等於理賠支出率統計檔的單位代號且生效年月大於</w:t>
      </w:r>
      <w:r w:rsidR="00707A75">
        <w:rPr>
          <w:rFonts w:ascii="細明體" w:eastAsia="細明體" w:hAnsi="細明體" w:hint="eastAsia"/>
          <w:kern w:val="2"/>
          <w:szCs w:val="24"/>
          <w:lang w:eastAsia="zh-TW"/>
        </w:rPr>
        <w:t>理賠支出率年月</w:t>
      </w:r>
      <w:r w:rsidRPr="00567546">
        <w:rPr>
          <w:rFonts w:ascii="細明體" w:eastAsia="細明體" w:hAnsi="細明體" w:hint="eastAsia"/>
          <w:kern w:val="2"/>
          <w:szCs w:val="24"/>
          <w:lang w:eastAsia="zh-TW"/>
        </w:rPr>
        <w:t>且終止年月小於</w:t>
      </w:r>
      <w:r w:rsidR="00707A75">
        <w:rPr>
          <w:rFonts w:ascii="細明體" w:eastAsia="細明體" w:hAnsi="細明體" w:hint="eastAsia"/>
          <w:kern w:val="2"/>
          <w:szCs w:val="24"/>
          <w:lang w:eastAsia="zh-TW"/>
        </w:rPr>
        <w:t>理賠支出率年月</w:t>
      </w:r>
      <w:r w:rsidRPr="00567546">
        <w:rPr>
          <w:rFonts w:ascii="細明體" w:eastAsia="細明體" w:hAnsi="細明體" w:hint="eastAsia"/>
          <w:kern w:val="2"/>
          <w:szCs w:val="24"/>
          <w:lang w:eastAsia="zh-TW"/>
        </w:rPr>
        <w:t>』，取單位區部對照歷史檔中區部代號前2碼。</w:t>
      </w:r>
    </w:p>
    <w:p w:rsidR="003D045D" w:rsidRPr="00567546" w:rsidRDefault="003D045D" w:rsidP="003D045D">
      <w:pPr>
        <w:pStyle w:val="Tabletext"/>
        <w:keepLines w:val="0"/>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ab/>
      </w:r>
      <w:r w:rsidRPr="00567546">
        <w:rPr>
          <w:rFonts w:ascii="細明體" w:eastAsia="細明體" w:hAnsi="細明體" w:hint="eastAsia"/>
          <w:kern w:val="2"/>
          <w:szCs w:val="24"/>
          <w:lang w:eastAsia="zh-TW"/>
        </w:rPr>
        <w:tab/>
      </w:r>
      <w:r w:rsidRPr="00567546">
        <w:rPr>
          <w:rFonts w:ascii="細明體" w:eastAsia="細明體" w:hAnsi="細明體" w:hint="eastAsia"/>
          <w:kern w:val="2"/>
          <w:szCs w:val="24"/>
          <w:lang w:eastAsia="zh-TW"/>
        </w:rPr>
        <w:tab/>
      </w:r>
      <w:r w:rsidRPr="00567546">
        <w:rPr>
          <w:rFonts w:ascii="細明體" w:eastAsia="細明體" w:hAnsi="細明體" w:hint="eastAsia"/>
          <w:kern w:val="2"/>
          <w:szCs w:val="24"/>
          <w:lang w:eastAsia="zh-TW"/>
        </w:rPr>
        <w:tab/>
      </w:r>
      <w:r w:rsidRPr="00567546">
        <w:rPr>
          <w:rFonts w:ascii="細明體" w:eastAsia="細明體" w:hAnsi="細明體" w:hint="eastAsia"/>
          <w:kern w:val="2"/>
          <w:szCs w:val="24"/>
          <w:lang w:eastAsia="zh-TW"/>
        </w:rPr>
        <w:tab/>
        <w:t xml:space="preserve"> SELECT SUBSTR(ADCD_NO,1,2) FROM </w:t>
      </w:r>
      <w:r w:rsidRPr="00567546">
        <w:rPr>
          <w:rFonts w:ascii="細明體" w:eastAsia="細明體" w:hAnsi="細明體"/>
          <w:kern w:val="2"/>
          <w:szCs w:val="24"/>
          <w:lang w:eastAsia="zh-TW"/>
        </w:rPr>
        <w:t>DBAM.DTAMZ016</w:t>
      </w:r>
      <w:r w:rsidRPr="00567546">
        <w:rPr>
          <w:rFonts w:ascii="細明體" w:eastAsia="細明體" w:hAnsi="細明體" w:hint="eastAsia"/>
          <w:kern w:val="2"/>
          <w:szCs w:val="24"/>
          <w:lang w:eastAsia="zh-TW"/>
        </w:rPr>
        <w:t xml:space="preserve"> WHERE </w:t>
      </w:r>
    </w:p>
    <w:p w:rsidR="003D045D" w:rsidRPr="00567546" w:rsidRDefault="003D045D" w:rsidP="003D045D">
      <w:pPr>
        <w:pStyle w:val="Tabletext"/>
        <w:keepLines w:val="0"/>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ab/>
      </w:r>
      <w:r w:rsidRPr="00567546">
        <w:rPr>
          <w:rFonts w:ascii="細明體" w:eastAsia="細明體" w:hAnsi="細明體" w:hint="eastAsia"/>
          <w:kern w:val="2"/>
          <w:szCs w:val="24"/>
          <w:lang w:eastAsia="zh-TW"/>
        </w:rPr>
        <w:tab/>
      </w:r>
      <w:r w:rsidRPr="00567546">
        <w:rPr>
          <w:rFonts w:ascii="細明體" w:eastAsia="細明體" w:hAnsi="細明體" w:hint="eastAsia"/>
          <w:kern w:val="2"/>
          <w:szCs w:val="24"/>
          <w:lang w:eastAsia="zh-TW"/>
        </w:rPr>
        <w:tab/>
      </w:r>
      <w:r w:rsidRPr="00567546">
        <w:rPr>
          <w:rFonts w:ascii="細明體" w:eastAsia="細明體" w:hAnsi="細明體" w:hint="eastAsia"/>
          <w:kern w:val="2"/>
          <w:szCs w:val="24"/>
          <w:lang w:eastAsia="zh-TW"/>
        </w:rPr>
        <w:tab/>
      </w:r>
      <w:r w:rsidRPr="00567546">
        <w:rPr>
          <w:rFonts w:ascii="細明體" w:eastAsia="細明體" w:hAnsi="細明體" w:hint="eastAsia"/>
          <w:kern w:val="2"/>
          <w:szCs w:val="24"/>
          <w:lang w:eastAsia="zh-TW"/>
        </w:rPr>
        <w:tab/>
        <w:t xml:space="preserve"> DIV_NO = 理賠支出率統計檔的單位代號 AND </w:t>
      </w:r>
      <w:r w:rsidR="00707A75">
        <w:rPr>
          <w:rFonts w:ascii="細明體" w:eastAsia="細明體" w:hAnsi="細明體" w:hint="eastAsia"/>
          <w:kern w:val="2"/>
          <w:szCs w:val="24"/>
          <w:lang w:eastAsia="zh-TW"/>
        </w:rPr>
        <w:t>理賠支出率年月</w:t>
      </w:r>
      <w:r w:rsidRPr="00567546">
        <w:rPr>
          <w:rFonts w:ascii="細明體" w:eastAsia="細明體" w:hAnsi="細明體" w:hint="eastAsia"/>
          <w:kern w:val="2"/>
          <w:szCs w:val="24"/>
          <w:lang w:eastAsia="zh-TW"/>
        </w:rPr>
        <w:t xml:space="preserve"> </w:t>
      </w:r>
    </w:p>
    <w:p w:rsidR="003D045D" w:rsidRPr="00567546" w:rsidRDefault="003D045D" w:rsidP="003D045D">
      <w:pPr>
        <w:pStyle w:val="Tabletext"/>
        <w:keepLines w:val="0"/>
        <w:spacing w:after="0" w:line="240" w:lineRule="auto"/>
        <w:ind w:firstLineChars="1250" w:firstLine="2500"/>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BETWEEN EFFT_WKYM  AND END_WKYM</w:t>
      </w:r>
    </w:p>
    <w:p w:rsidR="003D045D" w:rsidRPr="00567546" w:rsidRDefault="003D045D" w:rsidP="003D045D">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理賠支出率統計檔的單位編制別為：</w:t>
      </w:r>
    </w:p>
    <w:p w:rsidR="003D045D" w:rsidRPr="00567546" w:rsidRDefault="003D045D" w:rsidP="003D045D">
      <w:pPr>
        <w:pStyle w:val="Tabletext"/>
        <w:keepLines w:val="0"/>
        <w:numPr>
          <w:ilvl w:val="4"/>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如果單位代號第三碼為</w:t>
      </w:r>
      <w:r w:rsidRPr="00567546">
        <w:rPr>
          <w:rFonts w:ascii="細明體" w:eastAsia="細明體" w:hAnsi="細明體"/>
          <w:kern w:val="2"/>
          <w:szCs w:val="24"/>
          <w:lang w:eastAsia="zh-TW"/>
        </w:rPr>
        <w:t>’</w:t>
      </w:r>
      <w:r w:rsidRPr="00567546">
        <w:rPr>
          <w:rFonts w:ascii="細明體" w:eastAsia="細明體" w:hAnsi="細明體" w:hint="eastAsia"/>
          <w:kern w:val="2"/>
          <w:szCs w:val="24"/>
          <w:lang w:eastAsia="zh-TW"/>
        </w:rPr>
        <w:t>1</w:t>
      </w:r>
      <w:r w:rsidRPr="00567546">
        <w:rPr>
          <w:rFonts w:ascii="細明體" w:eastAsia="細明體" w:hAnsi="細明體"/>
          <w:kern w:val="2"/>
          <w:szCs w:val="24"/>
          <w:lang w:eastAsia="zh-TW"/>
        </w:rPr>
        <w:t>’</w:t>
      </w:r>
      <w:r w:rsidRPr="00567546">
        <w:rPr>
          <w:rFonts w:ascii="細明體" w:eastAsia="細明體" w:hAnsi="細明體" w:hint="eastAsia"/>
          <w:kern w:val="2"/>
          <w:szCs w:val="24"/>
          <w:lang w:eastAsia="zh-TW"/>
        </w:rPr>
        <w:t>,</w:t>
      </w:r>
      <w:r w:rsidRPr="00567546">
        <w:rPr>
          <w:rFonts w:ascii="細明體" w:eastAsia="細明體" w:hAnsi="細明體"/>
          <w:kern w:val="2"/>
          <w:szCs w:val="24"/>
          <w:lang w:eastAsia="zh-TW"/>
        </w:rPr>
        <w:t>’</w:t>
      </w:r>
      <w:r w:rsidRPr="00567546">
        <w:rPr>
          <w:rFonts w:ascii="細明體" w:eastAsia="細明體" w:hAnsi="細明體" w:hint="eastAsia"/>
          <w:kern w:val="2"/>
          <w:szCs w:val="24"/>
          <w:lang w:eastAsia="zh-TW"/>
        </w:rPr>
        <w:t>4</w:t>
      </w:r>
      <w:r w:rsidRPr="00567546">
        <w:rPr>
          <w:rFonts w:ascii="細明體" w:eastAsia="細明體" w:hAnsi="細明體"/>
          <w:kern w:val="2"/>
          <w:szCs w:val="24"/>
          <w:lang w:eastAsia="zh-TW"/>
        </w:rPr>
        <w:t>’</w:t>
      </w:r>
      <w:r w:rsidRPr="00567546">
        <w:rPr>
          <w:rFonts w:ascii="細明體" w:eastAsia="細明體" w:hAnsi="細明體" w:hint="eastAsia"/>
          <w:kern w:val="2"/>
          <w:szCs w:val="24"/>
          <w:lang w:eastAsia="zh-TW"/>
        </w:rPr>
        <w:t>,'5'或</w:t>
      </w:r>
      <w:r w:rsidRPr="00567546">
        <w:rPr>
          <w:rFonts w:ascii="細明體" w:eastAsia="細明體" w:hAnsi="細明體"/>
          <w:kern w:val="2"/>
          <w:szCs w:val="24"/>
          <w:lang w:eastAsia="zh-TW"/>
        </w:rPr>
        <w:t>’</w:t>
      </w:r>
      <w:r w:rsidRPr="00567546">
        <w:rPr>
          <w:rFonts w:ascii="細明體" w:eastAsia="細明體" w:hAnsi="細明體" w:hint="eastAsia"/>
          <w:kern w:val="2"/>
          <w:szCs w:val="24"/>
          <w:lang w:eastAsia="zh-TW"/>
        </w:rPr>
        <w:t>7則為單位代號第三碼加上</w:t>
      </w:r>
      <w:r w:rsidRPr="00567546">
        <w:rPr>
          <w:rFonts w:ascii="細明體" w:eastAsia="細明體" w:hAnsi="細明體"/>
          <w:kern w:val="2"/>
          <w:szCs w:val="24"/>
          <w:lang w:eastAsia="zh-TW"/>
        </w:rPr>
        <w:t>’</w:t>
      </w:r>
      <w:r w:rsidRPr="00567546">
        <w:rPr>
          <w:rFonts w:ascii="細明體" w:eastAsia="細明體" w:hAnsi="細明體" w:hint="eastAsia"/>
          <w:kern w:val="2"/>
          <w:szCs w:val="24"/>
          <w:lang w:eastAsia="zh-TW"/>
        </w:rPr>
        <w:t>6</w:t>
      </w:r>
      <w:r w:rsidRPr="00567546">
        <w:rPr>
          <w:rFonts w:ascii="細明體" w:eastAsia="細明體" w:hAnsi="細明體"/>
          <w:kern w:val="2"/>
          <w:szCs w:val="24"/>
          <w:lang w:eastAsia="zh-TW"/>
        </w:rPr>
        <w:t>’</w:t>
      </w:r>
      <w:r w:rsidRPr="00567546">
        <w:rPr>
          <w:rFonts w:ascii="細明體" w:eastAsia="細明體" w:hAnsi="細明體" w:hint="eastAsia"/>
          <w:kern w:val="2"/>
          <w:szCs w:val="24"/>
          <w:lang w:eastAsia="zh-TW"/>
        </w:rPr>
        <w:t>。</w:t>
      </w:r>
    </w:p>
    <w:p w:rsidR="003D045D" w:rsidRPr="00567546" w:rsidRDefault="003D045D" w:rsidP="003D045D">
      <w:pPr>
        <w:pStyle w:val="Tabletext"/>
        <w:keepLines w:val="0"/>
        <w:numPr>
          <w:ilvl w:val="4"/>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則為</w:t>
      </w:r>
      <w:r w:rsidRPr="00567546">
        <w:rPr>
          <w:rFonts w:ascii="細明體" w:eastAsia="細明體" w:hAnsi="細明體"/>
          <w:kern w:val="2"/>
          <w:szCs w:val="24"/>
          <w:lang w:eastAsia="zh-TW"/>
        </w:rPr>
        <w:t>’</w:t>
      </w:r>
      <w:r w:rsidRPr="00567546">
        <w:rPr>
          <w:rFonts w:ascii="細明體" w:eastAsia="細明體" w:hAnsi="細明體" w:hint="eastAsia"/>
          <w:kern w:val="2"/>
          <w:szCs w:val="24"/>
          <w:lang w:eastAsia="zh-TW"/>
        </w:rPr>
        <w:t>06</w:t>
      </w:r>
      <w:r w:rsidRPr="00567546">
        <w:rPr>
          <w:rFonts w:ascii="細明體" w:eastAsia="細明體" w:hAnsi="細明體"/>
          <w:kern w:val="2"/>
          <w:szCs w:val="24"/>
          <w:lang w:eastAsia="zh-TW"/>
        </w:rPr>
        <w:t>’</w:t>
      </w:r>
    </w:p>
    <w:p w:rsidR="003D045D" w:rsidRPr="00567546" w:rsidRDefault="003D045D" w:rsidP="003D045D">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理賠支出率統計檔的主管ID為累積保費明細檔的</w:t>
      </w:r>
      <w:r w:rsidRPr="00567546">
        <w:rPr>
          <w:rFonts w:ascii="細明體" w:eastAsia="細明體" w:hAnsi="細明體" w:hint="eastAsia"/>
          <w:lang w:eastAsia="zh-TW"/>
        </w:rPr>
        <w:t>主管ID。</w:t>
      </w:r>
    </w:p>
    <w:p w:rsidR="003D045D" w:rsidRPr="00567546" w:rsidRDefault="003D045D" w:rsidP="003D045D">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理賠支出率統計檔的月繳化保費為</w:t>
      </w:r>
      <w:r w:rsidRPr="00567546">
        <w:rPr>
          <w:rFonts w:ascii="細明體" w:eastAsia="細明體" w:hAnsi="細明體" w:hint="eastAsia"/>
          <w:lang w:eastAsia="zh-TW"/>
        </w:rPr>
        <w:t>合計</w:t>
      </w:r>
      <w:r w:rsidRPr="00567546">
        <w:rPr>
          <w:rFonts w:ascii="細明體" w:eastAsia="細明體" w:hAnsi="細明體" w:hint="eastAsia"/>
          <w:kern w:val="2"/>
          <w:szCs w:val="24"/>
          <w:lang w:eastAsia="zh-TW"/>
        </w:rPr>
        <w:t>累積保費明細檔的月繳化保費。</w:t>
      </w:r>
    </w:p>
    <w:p w:rsidR="003D045D" w:rsidRPr="00567546" w:rsidRDefault="003D045D" w:rsidP="003D045D">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理賠支出率統計檔的理賠金額為</w:t>
      </w:r>
      <w:r w:rsidRPr="00567546">
        <w:rPr>
          <w:rFonts w:ascii="細明體" w:eastAsia="細明體" w:hAnsi="細明體" w:hint="eastAsia"/>
          <w:lang w:eastAsia="zh-TW"/>
        </w:rPr>
        <w:t>合計</w:t>
      </w:r>
      <w:r w:rsidRPr="00567546">
        <w:rPr>
          <w:rFonts w:ascii="細明體" w:eastAsia="細明體" w:hAnsi="細明體" w:hint="eastAsia"/>
          <w:kern w:val="2"/>
          <w:szCs w:val="24"/>
          <w:lang w:eastAsia="zh-TW"/>
        </w:rPr>
        <w:t>累積理賠明細檔的理賠金額。</w:t>
      </w:r>
    </w:p>
    <w:p w:rsidR="003D045D" w:rsidRPr="00567546" w:rsidRDefault="003D045D" w:rsidP="003D045D">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理賠支出率統計檔的更新日期為CURRENT DATE。</w:t>
      </w:r>
    </w:p>
    <w:p w:rsidR="003D045D" w:rsidRPr="00567546" w:rsidRDefault="003D045D" w:rsidP="003D045D">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如果單位代號第三碼為'1'，</w:t>
      </w:r>
      <w:r w:rsidRPr="00567546">
        <w:rPr>
          <w:rFonts w:ascii="細明體" w:eastAsia="細明體" w:hAnsi="細明體" w:hint="eastAsia"/>
          <w:kern w:val="2"/>
          <w:lang w:eastAsia="zh-TW"/>
        </w:rPr>
        <w:t>ADD 1 TO</w:t>
      </w:r>
      <w:r w:rsidRPr="00567546">
        <w:rPr>
          <w:rFonts w:ascii="細明體" w:eastAsia="細明體" w:hAnsi="細明體" w:hint="eastAsia"/>
          <w:kern w:val="2"/>
          <w:szCs w:val="24"/>
          <w:lang w:eastAsia="zh-TW"/>
        </w:rPr>
        <w:t>專招制理賠支出率統計檔輸出件數。</w:t>
      </w:r>
    </w:p>
    <w:p w:rsidR="003D045D" w:rsidRPr="00567546" w:rsidRDefault="003D045D" w:rsidP="003D045D">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如果單位代號第三碼為'4'，</w:t>
      </w:r>
      <w:r w:rsidRPr="00567546">
        <w:rPr>
          <w:rFonts w:ascii="細明體" w:eastAsia="細明體" w:hAnsi="細明體" w:hint="eastAsia"/>
          <w:kern w:val="2"/>
          <w:lang w:eastAsia="zh-TW"/>
        </w:rPr>
        <w:t>ADD 1 TO</w:t>
      </w:r>
      <w:r w:rsidRPr="00567546">
        <w:rPr>
          <w:rFonts w:ascii="細明體" w:eastAsia="細明體" w:hAnsi="細明體" w:hint="eastAsia"/>
          <w:kern w:val="2"/>
          <w:szCs w:val="24"/>
          <w:lang w:eastAsia="zh-TW"/>
        </w:rPr>
        <w:t>展業制理賠支出率統計檔輸出件數。</w:t>
      </w:r>
    </w:p>
    <w:p w:rsidR="003D045D" w:rsidRPr="00567546" w:rsidRDefault="003D045D" w:rsidP="003D045D">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如果單位代號第三碼為'7'，</w:t>
      </w:r>
      <w:r w:rsidRPr="00567546">
        <w:rPr>
          <w:rFonts w:ascii="細明體" w:eastAsia="細明體" w:hAnsi="細明體" w:hint="eastAsia"/>
          <w:kern w:val="2"/>
          <w:lang w:eastAsia="zh-TW"/>
        </w:rPr>
        <w:t>ADD 1 TO</w:t>
      </w:r>
      <w:r w:rsidRPr="00567546">
        <w:rPr>
          <w:rFonts w:ascii="細明體" w:eastAsia="細明體" w:hAnsi="細明體" w:hint="eastAsia"/>
          <w:kern w:val="2"/>
          <w:szCs w:val="24"/>
          <w:lang w:eastAsia="zh-TW"/>
        </w:rPr>
        <w:t>直效制理賠支出率統計檔輸出件數。</w:t>
      </w:r>
    </w:p>
    <w:p w:rsidR="003D045D" w:rsidRPr="00567546" w:rsidRDefault="003D045D" w:rsidP="003D045D">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如果單位代號第三碼為'5'，</w:t>
      </w:r>
      <w:r w:rsidRPr="00567546">
        <w:rPr>
          <w:rFonts w:ascii="細明體" w:eastAsia="細明體" w:hAnsi="細明體" w:hint="eastAsia"/>
          <w:kern w:val="2"/>
          <w:lang w:eastAsia="zh-TW"/>
        </w:rPr>
        <w:t>ADD 1 TO</w:t>
      </w:r>
      <w:r w:rsidRPr="00567546">
        <w:rPr>
          <w:rFonts w:ascii="細明體" w:eastAsia="細明體" w:hAnsi="細明體" w:hint="eastAsia"/>
          <w:kern w:val="2"/>
          <w:szCs w:val="24"/>
          <w:lang w:eastAsia="zh-TW"/>
        </w:rPr>
        <w:t>保代制理賠支出率統計檔輸出件數。</w:t>
      </w:r>
    </w:p>
    <w:p w:rsidR="003D045D" w:rsidRPr="00567546" w:rsidRDefault="003D045D" w:rsidP="003D045D">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 xml:space="preserve">ELSE </w:t>
      </w:r>
      <w:r w:rsidRPr="00567546">
        <w:rPr>
          <w:rFonts w:ascii="細明體" w:eastAsia="細明體" w:hAnsi="細明體" w:hint="eastAsia"/>
          <w:kern w:val="2"/>
          <w:lang w:eastAsia="zh-TW"/>
        </w:rPr>
        <w:t>ADD 1 TO</w:t>
      </w:r>
      <w:r w:rsidRPr="00567546">
        <w:rPr>
          <w:rFonts w:ascii="細明體" w:eastAsia="細明體" w:hAnsi="細明體" w:hint="eastAsia"/>
          <w:kern w:val="2"/>
          <w:szCs w:val="24"/>
          <w:lang w:eastAsia="zh-TW"/>
        </w:rPr>
        <w:t>總公司制理賠支出率統計檔輸出件數。</w:t>
      </w:r>
    </w:p>
    <w:p w:rsidR="003D045D" w:rsidRPr="00567546" w:rsidRDefault="003D045D" w:rsidP="003D045D">
      <w:pPr>
        <w:pStyle w:val="Tabletext"/>
        <w:keepLines w:val="0"/>
        <w:numPr>
          <w:ilvl w:val="2"/>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讀取下一筆。</w:t>
      </w:r>
    </w:p>
    <w:p w:rsidR="003D045D" w:rsidRPr="00567546" w:rsidRDefault="003D045D" w:rsidP="003D045D">
      <w:pPr>
        <w:pStyle w:val="Tabletext"/>
        <w:keepLines w:val="0"/>
        <w:numPr>
          <w:ilvl w:val="2"/>
          <w:numId w:val="1"/>
        </w:numPr>
        <w:spacing w:after="0" w:line="240" w:lineRule="auto"/>
        <w:rPr>
          <w:rFonts w:ascii="細明體" w:eastAsia="細明體" w:hAnsi="細明體" w:hint="eastAsia"/>
          <w:kern w:val="2"/>
          <w:lang w:eastAsia="zh-TW"/>
        </w:rPr>
      </w:pPr>
      <w:r w:rsidRPr="00567546">
        <w:rPr>
          <w:rFonts w:ascii="細明體" w:eastAsia="細明體" w:hAnsi="細明體" w:hint="eastAsia"/>
          <w:kern w:val="2"/>
          <w:lang w:eastAsia="zh-TW"/>
        </w:rPr>
        <w:t>如果執行異常 ：</w:t>
      </w:r>
    </w:p>
    <w:p w:rsidR="003D045D" w:rsidRPr="00567546" w:rsidRDefault="003D045D" w:rsidP="003D045D">
      <w:pPr>
        <w:pStyle w:val="Tabletext"/>
        <w:keepLines w:val="0"/>
        <w:numPr>
          <w:ilvl w:val="3"/>
          <w:numId w:val="1"/>
        </w:numPr>
        <w:spacing w:after="0" w:line="240" w:lineRule="auto"/>
        <w:ind w:left="1984"/>
        <w:rPr>
          <w:rFonts w:ascii="細明體" w:eastAsia="細明體" w:hAnsi="細明體" w:hint="eastAsia"/>
          <w:kern w:val="2"/>
          <w:lang w:eastAsia="zh-TW"/>
        </w:rPr>
      </w:pPr>
      <w:r w:rsidRPr="00567546">
        <w:rPr>
          <w:rFonts w:ascii="細明體" w:eastAsia="細明體" w:hAnsi="細明體" w:hint="eastAsia"/>
          <w:kern w:val="2"/>
          <w:lang w:eastAsia="zh-TW"/>
        </w:rPr>
        <w:t>CALL 模組2</w:t>
      </w:r>
      <w:r w:rsidRPr="00567546">
        <w:rPr>
          <w:rFonts w:ascii="細明體" w:eastAsia="細明體" w:hAnsi="細明體"/>
          <w:kern w:val="2"/>
          <w:szCs w:val="24"/>
          <w:lang w:eastAsia="zh-TW"/>
        </w:rPr>
        <w:t>批次作業異常訊息紀錄模組</w:t>
      </w:r>
      <w:r w:rsidRPr="00567546">
        <w:rPr>
          <w:rFonts w:ascii="細明體" w:eastAsia="細明體" w:hAnsi="細明體" w:hint="eastAsia"/>
          <w:kern w:val="2"/>
          <w:szCs w:val="24"/>
          <w:lang w:eastAsia="zh-TW"/>
        </w:rPr>
        <w:t>，</w:t>
      </w:r>
      <w:r w:rsidRPr="00567546">
        <w:rPr>
          <w:rFonts w:ascii="細明體" w:eastAsia="細明體" w:hAnsi="細明體" w:hint="eastAsia"/>
          <w:kern w:val="2"/>
          <w:lang w:eastAsia="zh-TW"/>
        </w:rPr>
        <w:t>紀錄該錯誤訊息，傳入參數如下</w:t>
      </w:r>
      <w:r w:rsidRPr="00567546">
        <w:rPr>
          <w:rFonts w:ascii="細明體" w:eastAsia="細明體" w:hAnsi="細明體" w:hint="eastAsia"/>
          <w:kern w:val="2"/>
          <w:szCs w:val="24"/>
          <w:lang w:eastAsia="zh-TW"/>
        </w:rPr>
        <w:t>。</w:t>
      </w:r>
    </w:p>
    <w:p w:rsidR="003D045D" w:rsidRPr="00567546" w:rsidRDefault="003D045D" w:rsidP="003D045D">
      <w:pPr>
        <w:pStyle w:val="Tabletext"/>
        <w:keepLines w:val="0"/>
        <w:numPr>
          <w:ilvl w:val="4"/>
          <w:numId w:val="1"/>
        </w:numPr>
        <w:spacing w:after="0" w:line="240" w:lineRule="auto"/>
        <w:rPr>
          <w:rFonts w:ascii="細明體" w:eastAsia="細明體" w:hAnsi="細明體" w:hint="eastAsia"/>
          <w:kern w:val="2"/>
          <w:lang w:eastAsia="zh-TW"/>
        </w:rPr>
      </w:pPr>
      <w:r w:rsidRPr="00567546">
        <w:rPr>
          <w:rFonts w:ascii="細明體" w:eastAsia="細明體" w:hAnsi="細明體" w:hint="eastAsia"/>
          <w:kern w:val="2"/>
          <w:lang w:eastAsia="zh-TW"/>
        </w:rPr>
        <w:t>JOBNAME：JA</w:t>
      </w:r>
      <w:r w:rsidR="008C6490">
        <w:rPr>
          <w:rFonts w:ascii="細明體" w:eastAsia="細明體" w:hAnsi="細明體" w:hint="eastAsia"/>
          <w:kern w:val="2"/>
          <w:lang w:eastAsia="zh-TW"/>
        </w:rPr>
        <w:t>AA</w:t>
      </w:r>
      <w:r w:rsidRPr="00567546">
        <w:rPr>
          <w:rFonts w:ascii="細明體" w:eastAsia="細明體" w:hAnsi="細明體" w:hint="eastAsia"/>
          <w:kern w:val="2"/>
          <w:lang w:eastAsia="zh-TW"/>
        </w:rPr>
        <w:t>MN001</w:t>
      </w:r>
    </w:p>
    <w:p w:rsidR="003D045D" w:rsidRPr="00567546" w:rsidRDefault="003D045D" w:rsidP="003D045D">
      <w:pPr>
        <w:pStyle w:val="Tabletext"/>
        <w:keepLines w:val="0"/>
        <w:numPr>
          <w:ilvl w:val="4"/>
          <w:numId w:val="1"/>
        </w:numPr>
        <w:spacing w:after="0" w:line="240" w:lineRule="auto"/>
        <w:rPr>
          <w:rFonts w:ascii="細明體" w:eastAsia="細明體" w:hAnsi="細明體" w:hint="eastAsia"/>
          <w:kern w:val="2"/>
          <w:lang w:eastAsia="zh-TW"/>
        </w:rPr>
      </w:pPr>
      <w:r w:rsidRPr="00567546">
        <w:rPr>
          <w:rFonts w:ascii="細明體" w:eastAsia="細明體" w:hAnsi="細明體" w:hint="eastAsia"/>
          <w:kern w:val="2"/>
          <w:lang w:eastAsia="zh-TW"/>
        </w:rPr>
        <w:t>程式名稱：</w:t>
      </w:r>
      <w:r w:rsidR="008C6490">
        <w:rPr>
          <w:rFonts w:ascii="細明體" w:eastAsia="細明體" w:hAnsi="細明體" w:hint="eastAsia"/>
          <w:kern w:val="2"/>
          <w:lang w:eastAsia="zh-TW"/>
        </w:rPr>
        <w:t>AA</w:t>
      </w:r>
      <w:r w:rsidRPr="00567546">
        <w:rPr>
          <w:rFonts w:ascii="細明體" w:eastAsia="細明體" w:hAnsi="細明體" w:hint="eastAsia"/>
          <w:kern w:val="2"/>
          <w:lang w:eastAsia="zh-TW"/>
        </w:rPr>
        <w:t>N0_B003</w:t>
      </w:r>
    </w:p>
    <w:p w:rsidR="003D045D" w:rsidRPr="00567546" w:rsidRDefault="003D045D" w:rsidP="003D045D">
      <w:pPr>
        <w:pStyle w:val="Tabletext"/>
        <w:keepLines w:val="0"/>
        <w:numPr>
          <w:ilvl w:val="4"/>
          <w:numId w:val="1"/>
        </w:numPr>
        <w:spacing w:after="0" w:line="240" w:lineRule="auto"/>
        <w:rPr>
          <w:rFonts w:ascii="細明體" w:eastAsia="細明體" w:hAnsi="細明體" w:hint="eastAsia"/>
          <w:kern w:val="2"/>
          <w:lang w:eastAsia="zh-TW"/>
        </w:rPr>
      </w:pPr>
      <w:r w:rsidRPr="00567546">
        <w:rPr>
          <w:rFonts w:ascii="細明體" w:eastAsia="細明體" w:hAnsi="細明體" w:hint="eastAsia"/>
          <w:kern w:val="2"/>
          <w:lang w:eastAsia="zh-TW"/>
        </w:rPr>
        <w:t>處理日期及時間：系統日期時間</w:t>
      </w:r>
    </w:p>
    <w:p w:rsidR="003D045D" w:rsidRPr="00567546" w:rsidRDefault="003D045D" w:rsidP="003D045D">
      <w:pPr>
        <w:pStyle w:val="Tabletext"/>
        <w:keepLines w:val="0"/>
        <w:numPr>
          <w:ilvl w:val="4"/>
          <w:numId w:val="1"/>
        </w:numPr>
        <w:spacing w:after="0" w:line="240" w:lineRule="auto"/>
        <w:rPr>
          <w:rFonts w:ascii="細明體" w:eastAsia="細明體" w:hAnsi="細明體" w:hint="eastAsia"/>
          <w:kern w:val="2"/>
          <w:lang w:eastAsia="zh-TW"/>
        </w:rPr>
      </w:pPr>
      <w:r w:rsidRPr="00567546">
        <w:rPr>
          <w:rFonts w:ascii="細明體" w:eastAsia="細明體" w:hAnsi="細明體" w:hint="eastAsia"/>
          <w:kern w:val="2"/>
          <w:lang w:eastAsia="zh-TW"/>
        </w:rPr>
        <w:t>業務別：</w:t>
      </w:r>
      <w:r w:rsidR="008C6490">
        <w:rPr>
          <w:rFonts w:ascii="細明體" w:eastAsia="細明體" w:hAnsi="細明體" w:hint="eastAsia"/>
          <w:kern w:val="2"/>
          <w:lang w:eastAsia="zh-TW"/>
        </w:rPr>
        <w:t>AA</w:t>
      </w:r>
    </w:p>
    <w:p w:rsidR="003D045D" w:rsidRPr="00567546" w:rsidRDefault="003D045D" w:rsidP="003D045D">
      <w:pPr>
        <w:pStyle w:val="Tabletext"/>
        <w:keepLines w:val="0"/>
        <w:numPr>
          <w:ilvl w:val="4"/>
          <w:numId w:val="1"/>
        </w:numPr>
        <w:spacing w:after="0" w:line="240" w:lineRule="auto"/>
        <w:rPr>
          <w:rFonts w:ascii="細明體" w:eastAsia="細明體" w:hAnsi="細明體" w:hint="eastAsia"/>
          <w:kern w:val="2"/>
          <w:lang w:eastAsia="zh-TW"/>
        </w:rPr>
      </w:pPr>
      <w:r w:rsidRPr="00567546">
        <w:rPr>
          <w:rFonts w:ascii="細明體" w:eastAsia="細明體" w:hAnsi="細明體" w:hint="eastAsia"/>
          <w:kern w:val="2"/>
          <w:lang w:eastAsia="zh-TW"/>
        </w:rPr>
        <w:t>次系統別：N0</w:t>
      </w:r>
    </w:p>
    <w:p w:rsidR="003D045D" w:rsidRPr="00567546" w:rsidRDefault="003D045D" w:rsidP="003D045D">
      <w:pPr>
        <w:pStyle w:val="Tabletext"/>
        <w:keepLines w:val="0"/>
        <w:numPr>
          <w:ilvl w:val="4"/>
          <w:numId w:val="1"/>
        </w:numPr>
        <w:spacing w:after="0" w:line="240" w:lineRule="auto"/>
        <w:jc w:val="both"/>
        <w:rPr>
          <w:rFonts w:ascii="細明體" w:eastAsia="細明體" w:hAnsi="細明體" w:hint="eastAsia"/>
          <w:kern w:val="2"/>
          <w:lang w:eastAsia="zh-TW"/>
        </w:rPr>
      </w:pPr>
      <w:r w:rsidRPr="00567546">
        <w:rPr>
          <w:rFonts w:ascii="細明體" w:eastAsia="細明體" w:hAnsi="細明體" w:hint="eastAsia"/>
          <w:kern w:val="2"/>
          <w:lang w:eastAsia="zh-TW"/>
        </w:rPr>
        <w:t>訊息中文：</w:t>
      </w:r>
      <w:r w:rsidRPr="00567546">
        <w:rPr>
          <w:rFonts w:ascii="細明體" w:eastAsia="細明體" w:hAnsi="細明體" w:hint="eastAsia"/>
          <w:kern w:val="2"/>
          <w:szCs w:val="24"/>
          <w:lang w:eastAsia="zh-TW"/>
        </w:rPr>
        <w:t>統計專招、展業、直效制一年期醫療險理賠支出率</w:t>
      </w:r>
      <w:r w:rsidRPr="00567546">
        <w:rPr>
          <w:rFonts w:ascii="細明體" w:eastAsia="細明體" w:hAnsi="細明體" w:hint="eastAsia"/>
          <w:kern w:val="2"/>
          <w:lang w:eastAsia="zh-TW"/>
        </w:rPr>
        <w:t>執行錯誤。主管ID為</w:t>
      </w:r>
      <w:r w:rsidRPr="00567546">
        <w:rPr>
          <w:rFonts w:ascii="細明體" w:eastAsia="細明體" w:hAnsi="細明體" w:hint="eastAsia"/>
          <w:kern w:val="2"/>
          <w:szCs w:val="24"/>
          <w:lang w:eastAsia="zh-TW"/>
        </w:rPr>
        <w:t>理賠支出率統計檔的</w:t>
      </w:r>
      <w:r w:rsidRPr="00567546">
        <w:rPr>
          <w:rFonts w:ascii="細明體" w:eastAsia="細明體" w:hAnsi="細明體" w:hint="eastAsia"/>
          <w:kern w:val="2"/>
          <w:lang w:eastAsia="zh-TW"/>
        </w:rPr>
        <w:t>主管ID</w:t>
      </w:r>
      <w:r w:rsidRPr="00567546">
        <w:rPr>
          <w:rFonts w:ascii="細明體" w:eastAsia="細明體" w:hAnsi="細明體" w:hint="eastAsia"/>
          <w:kern w:val="2"/>
          <w:szCs w:val="24"/>
          <w:lang w:eastAsia="zh-TW"/>
        </w:rPr>
        <w:t>。</w:t>
      </w:r>
    </w:p>
    <w:p w:rsidR="003D045D" w:rsidRPr="00567546" w:rsidRDefault="003D045D" w:rsidP="003D045D">
      <w:pPr>
        <w:pStyle w:val="Tabletext"/>
        <w:keepLines w:val="0"/>
        <w:numPr>
          <w:ilvl w:val="4"/>
          <w:numId w:val="1"/>
        </w:numPr>
        <w:spacing w:after="0" w:line="240" w:lineRule="auto"/>
        <w:rPr>
          <w:rFonts w:ascii="細明體" w:eastAsia="細明體" w:hAnsi="細明體" w:hint="eastAsia"/>
          <w:kern w:val="2"/>
          <w:lang w:eastAsia="zh-TW"/>
        </w:rPr>
      </w:pPr>
      <w:r w:rsidRPr="00567546">
        <w:rPr>
          <w:rFonts w:ascii="細明體" w:eastAsia="細明體" w:hAnsi="細明體" w:hint="eastAsia"/>
          <w:kern w:val="2"/>
          <w:lang w:eastAsia="zh-TW"/>
        </w:rPr>
        <w:t>錯誤件數：1</w:t>
      </w:r>
    </w:p>
    <w:p w:rsidR="003D045D" w:rsidRPr="00567546" w:rsidRDefault="003D045D" w:rsidP="003D045D">
      <w:pPr>
        <w:pStyle w:val="Tabletext"/>
        <w:keepLines w:val="0"/>
        <w:numPr>
          <w:ilvl w:val="3"/>
          <w:numId w:val="1"/>
        </w:numPr>
        <w:spacing w:after="0" w:line="240" w:lineRule="auto"/>
        <w:ind w:left="1984"/>
        <w:rPr>
          <w:rFonts w:ascii="細明體" w:eastAsia="細明體" w:hAnsi="細明體" w:hint="eastAsia"/>
          <w:kern w:val="2"/>
          <w:lang w:eastAsia="zh-TW"/>
        </w:rPr>
      </w:pPr>
      <w:r w:rsidRPr="00567546">
        <w:rPr>
          <w:rFonts w:ascii="細明體" w:eastAsia="細明體" w:hAnsi="細明體" w:hint="eastAsia"/>
          <w:kern w:val="2"/>
          <w:lang w:eastAsia="zh-TW"/>
        </w:rPr>
        <w:t>ROLL BACK</w:t>
      </w:r>
    </w:p>
    <w:p w:rsidR="003D045D" w:rsidRPr="00567546" w:rsidRDefault="003D045D" w:rsidP="003D045D">
      <w:pPr>
        <w:pStyle w:val="Tabletext"/>
        <w:keepLines w:val="0"/>
        <w:numPr>
          <w:ilvl w:val="3"/>
          <w:numId w:val="1"/>
        </w:numPr>
        <w:spacing w:after="0" w:line="240" w:lineRule="auto"/>
        <w:ind w:left="1984"/>
        <w:rPr>
          <w:rFonts w:ascii="細明體" w:eastAsia="細明體" w:hAnsi="細明體" w:hint="eastAsia"/>
          <w:kern w:val="2"/>
          <w:lang w:eastAsia="zh-TW"/>
        </w:rPr>
      </w:pPr>
      <w:r w:rsidRPr="00567546">
        <w:rPr>
          <w:rFonts w:ascii="細明體" w:eastAsia="細明體" w:hAnsi="細明體" w:hint="eastAsia"/>
          <w:kern w:val="2"/>
          <w:lang w:eastAsia="zh-TW"/>
        </w:rPr>
        <w:t>STOP  JOB</w:t>
      </w:r>
      <w:r w:rsidRPr="00567546">
        <w:rPr>
          <w:rFonts w:ascii="細明體" w:eastAsia="細明體" w:hAnsi="細明體" w:hint="eastAsia"/>
          <w:kern w:val="2"/>
          <w:szCs w:val="24"/>
          <w:lang w:eastAsia="zh-TW"/>
        </w:rPr>
        <w:t>。</w:t>
      </w:r>
    </w:p>
    <w:p w:rsidR="003D045D" w:rsidRPr="00567546" w:rsidRDefault="003D045D" w:rsidP="003D045D">
      <w:pPr>
        <w:pStyle w:val="Tabletext"/>
        <w:keepLines w:val="0"/>
        <w:numPr>
          <w:ilvl w:val="1"/>
          <w:numId w:val="1"/>
        </w:numPr>
        <w:tabs>
          <w:tab w:val="clear" w:pos="851"/>
          <w:tab w:val="num" w:pos="992"/>
        </w:tabs>
        <w:spacing w:after="0" w:line="240" w:lineRule="auto"/>
        <w:ind w:left="992" w:hanging="567"/>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程式結束時</w:t>
      </w:r>
    </w:p>
    <w:p w:rsidR="003D045D" w:rsidRPr="00567546" w:rsidRDefault="003D045D" w:rsidP="003D045D">
      <w:pPr>
        <w:pStyle w:val="Tabletext"/>
        <w:keepLines w:val="0"/>
        <w:numPr>
          <w:ilvl w:val="2"/>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CALL模組1</w:t>
      </w:r>
      <w:r w:rsidRPr="00567546">
        <w:rPr>
          <w:rFonts w:ascii="細明體" w:eastAsia="細明體" w:hAnsi="細明體"/>
          <w:kern w:val="2"/>
          <w:szCs w:val="24"/>
          <w:lang w:eastAsia="zh-TW"/>
        </w:rPr>
        <w:t>批次作業件數紀錄模組</w:t>
      </w:r>
      <w:r w:rsidRPr="00567546">
        <w:rPr>
          <w:rFonts w:ascii="細明體" w:eastAsia="細明體" w:hAnsi="細明體" w:hint="eastAsia"/>
          <w:kern w:val="2"/>
          <w:lang w:eastAsia="zh-TW"/>
        </w:rPr>
        <w:t>，傳入COUNT_NAME＝</w:t>
      </w:r>
      <w:r w:rsidRPr="00567546">
        <w:rPr>
          <w:rFonts w:ascii="細明體" w:eastAsia="細明體" w:hAnsi="細明體"/>
          <w:kern w:val="2"/>
          <w:lang w:eastAsia="zh-TW"/>
        </w:rPr>
        <w:t>”</w:t>
      </w:r>
      <w:r w:rsidRPr="00567546">
        <w:rPr>
          <w:rFonts w:ascii="細明體" w:eastAsia="細明體" w:hAnsi="細明體" w:hint="eastAsia"/>
          <w:kern w:val="2"/>
          <w:lang w:eastAsia="zh-TW"/>
        </w:rPr>
        <w:t>執行年月</w:t>
      </w:r>
      <w:r w:rsidRPr="00567546">
        <w:rPr>
          <w:rFonts w:ascii="細明體" w:eastAsia="細明體" w:hAnsi="細明體"/>
          <w:kern w:val="2"/>
          <w:lang w:eastAsia="zh-TW"/>
        </w:rPr>
        <w:t>”</w:t>
      </w:r>
      <w:r w:rsidRPr="00567546">
        <w:rPr>
          <w:rFonts w:ascii="細明體" w:eastAsia="細明體" w:hAnsi="細明體" w:hint="eastAsia"/>
          <w:kern w:val="2"/>
          <w:lang w:eastAsia="zh-TW"/>
        </w:rPr>
        <w:t>，COUNT＝</w:t>
      </w:r>
      <w:r w:rsidR="00707A75">
        <w:rPr>
          <w:rFonts w:ascii="細明體" w:eastAsia="細明體" w:hAnsi="細明體" w:hint="eastAsia"/>
          <w:kern w:val="2"/>
          <w:szCs w:val="24"/>
          <w:lang w:eastAsia="zh-TW"/>
        </w:rPr>
        <w:t>理賠支出率年月</w:t>
      </w:r>
      <w:r w:rsidRPr="00567546">
        <w:rPr>
          <w:rFonts w:ascii="細明體" w:eastAsia="細明體" w:hAnsi="細明體" w:hint="eastAsia"/>
          <w:kern w:val="2"/>
          <w:szCs w:val="24"/>
          <w:lang w:eastAsia="zh-TW"/>
        </w:rPr>
        <w:t>。</w:t>
      </w:r>
    </w:p>
    <w:p w:rsidR="003D045D" w:rsidRPr="00567546" w:rsidRDefault="003D045D" w:rsidP="003D045D">
      <w:pPr>
        <w:pStyle w:val="Tabletext"/>
        <w:keepLines w:val="0"/>
        <w:numPr>
          <w:ilvl w:val="2"/>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CALL模組1</w:t>
      </w:r>
      <w:r w:rsidRPr="00567546">
        <w:rPr>
          <w:rFonts w:ascii="細明體" w:eastAsia="細明體" w:hAnsi="細明體"/>
          <w:kern w:val="2"/>
          <w:szCs w:val="24"/>
          <w:lang w:eastAsia="zh-TW"/>
        </w:rPr>
        <w:t>批次作業件數紀錄模組</w:t>
      </w:r>
      <w:r w:rsidRPr="00567546">
        <w:rPr>
          <w:rFonts w:ascii="細明體" w:eastAsia="細明體" w:hAnsi="細明體" w:hint="eastAsia"/>
          <w:kern w:val="2"/>
          <w:lang w:eastAsia="zh-TW"/>
        </w:rPr>
        <w:t>，傳入COUNT_NAME＝</w:t>
      </w:r>
      <w:r w:rsidRPr="00567546">
        <w:rPr>
          <w:rFonts w:ascii="細明體" w:eastAsia="細明體" w:hAnsi="細明體"/>
          <w:kern w:val="2"/>
          <w:lang w:eastAsia="zh-TW"/>
        </w:rPr>
        <w:t>”</w:t>
      </w:r>
      <w:r w:rsidRPr="00567546">
        <w:rPr>
          <w:rFonts w:ascii="細明體" w:eastAsia="細明體" w:hAnsi="細明體" w:hint="eastAsia"/>
          <w:lang w:eastAsia="zh-TW"/>
        </w:rPr>
        <w:t xml:space="preserve"> </w:t>
      </w:r>
      <w:r w:rsidRPr="00567546">
        <w:rPr>
          <w:rFonts w:ascii="細明體" w:eastAsia="細明體" w:hAnsi="細明體" w:hint="eastAsia"/>
          <w:kern w:val="2"/>
          <w:szCs w:val="24"/>
          <w:lang w:eastAsia="zh-TW"/>
        </w:rPr>
        <w:t>專招制理賠支出率統計檔輸出件數</w:t>
      </w:r>
      <w:r w:rsidRPr="00567546">
        <w:rPr>
          <w:rFonts w:ascii="細明體" w:eastAsia="細明體" w:hAnsi="細明體"/>
          <w:kern w:val="2"/>
          <w:lang w:eastAsia="zh-TW"/>
        </w:rPr>
        <w:t>”</w:t>
      </w:r>
      <w:r w:rsidRPr="00567546">
        <w:rPr>
          <w:rFonts w:ascii="細明體" w:eastAsia="細明體" w:hAnsi="細明體" w:hint="eastAsia"/>
          <w:kern w:val="2"/>
          <w:lang w:eastAsia="zh-TW"/>
        </w:rPr>
        <w:t>，COUNT＝</w:t>
      </w:r>
      <w:r w:rsidRPr="00567546">
        <w:rPr>
          <w:rFonts w:ascii="細明體" w:eastAsia="細明體" w:hAnsi="細明體" w:hint="eastAsia"/>
          <w:kern w:val="2"/>
          <w:szCs w:val="24"/>
          <w:lang w:eastAsia="zh-TW"/>
        </w:rPr>
        <w:t>專招制理賠支出率統計檔輸出件數。</w:t>
      </w:r>
    </w:p>
    <w:p w:rsidR="003D045D" w:rsidRPr="00567546" w:rsidRDefault="003D045D" w:rsidP="003D045D">
      <w:pPr>
        <w:pStyle w:val="Tabletext"/>
        <w:keepLines w:val="0"/>
        <w:numPr>
          <w:ilvl w:val="2"/>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CALL模組1</w:t>
      </w:r>
      <w:r w:rsidRPr="00567546">
        <w:rPr>
          <w:rFonts w:ascii="細明體" w:eastAsia="細明體" w:hAnsi="細明體"/>
          <w:kern w:val="2"/>
          <w:szCs w:val="24"/>
          <w:lang w:eastAsia="zh-TW"/>
        </w:rPr>
        <w:t>批次作業件數紀錄模組</w:t>
      </w:r>
      <w:r w:rsidRPr="00567546">
        <w:rPr>
          <w:rFonts w:ascii="細明體" w:eastAsia="細明體" w:hAnsi="細明體" w:hint="eastAsia"/>
          <w:kern w:val="2"/>
          <w:lang w:eastAsia="zh-TW"/>
        </w:rPr>
        <w:t>，傳入COUNT_NAME＝</w:t>
      </w:r>
      <w:r w:rsidRPr="00567546">
        <w:rPr>
          <w:rFonts w:ascii="細明體" w:eastAsia="細明體" w:hAnsi="細明體"/>
          <w:kern w:val="2"/>
          <w:lang w:eastAsia="zh-TW"/>
        </w:rPr>
        <w:t>”</w:t>
      </w:r>
      <w:r w:rsidRPr="00567546">
        <w:rPr>
          <w:rFonts w:ascii="細明體" w:eastAsia="細明體" w:hAnsi="細明體" w:hint="eastAsia"/>
          <w:lang w:eastAsia="zh-TW"/>
        </w:rPr>
        <w:t xml:space="preserve"> </w:t>
      </w:r>
      <w:r w:rsidRPr="00567546">
        <w:rPr>
          <w:rFonts w:ascii="細明體" w:eastAsia="細明體" w:hAnsi="細明體" w:hint="eastAsia"/>
          <w:kern w:val="2"/>
          <w:lang w:eastAsia="zh-TW"/>
        </w:rPr>
        <w:t>展業制理賠支出率統計檔輸出件數</w:t>
      </w:r>
      <w:r w:rsidRPr="00567546">
        <w:rPr>
          <w:rFonts w:ascii="細明體" w:eastAsia="細明體" w:hAnsi="細明體"/>
          <w:kern w:val="2"/>
          <w:lang w:eastAsia="zh-TW"/>
        </w:rPr>
        <w:t>”</w:t>
      </w:r>
      <w:r w:rsidRPr="00567546">
        <w:rPr>
          <w:rFonts w:ascii="細明體" w:eastAsia="細明體" w:hAnsi="細明體" w:hint="eastAsia"/>
          <w:kern w:val="2"/>
          <w:lang w:eastAsia="zh-TW"/>
        </w:rPr>
        <w:t>，COUNT＝</w:t>
      </w:r>
      <w:r w:rsidRPr="00567546">
        <w:rPr>
          <w:rFonts w:ascii="細明體" w:eastAsia="細明體" w:hAnsi="細明體" w:hint="eastAsia"/>
          <w:kern w:val="2"/>
          <w:szCs w:val="24"/>
          <w:lang w:eastAsia="zh-TW"/>
        </w:rPr>
        <w:t>展業制理賠支出率統計檔輸出件數。</w:t>
      </w:r>
    </w:p>
    <w:p w:rsidR="003D045D" w:rsidRPr="00567546" w:rsidRDefault="003D045D" w:rsidP="003D045D">
      <w:pPr>
        <w:pStyle w:val="Tabletext"/>
        <w:keepLines w:val="0"/>
        <w:numPr>
          <w:ilvl w:val="2"/>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CALL模組1</w:t>
      </w:r>
      <w:r w:rsidRPr="00567546">
        <w:rPr>
          <w:rFonts w:ascii="細明體" w:eastAsia="細明體" w:hAnsi="細明體"/>
          <w:kern w:val="2"/>
          <w:szCs w:val="24"/>
          <w:lang w:eastAsia="zh-TW"/>
        </w:rPr>
        <w:t>批次作業件數紀錄模組</w:t>
      </w:r>
      <w:r w:rsidRPr="00567546">
        <w:rPr>
          <w:rFonts w:ascii="細明體" w:eastAsia="細明體" w:hAnsi="細明體" w:hint="eastAsia"/>
          <w:kern w:val="2"/>
          <w:lang w:eastAsia="zh-TW"/>
        </w:rPr>
        <w:t>，傳入COUNT_NAME＝</w:t>
      </w:r>
      <w:r w:rsidRPr="00567546">
        <w:rPr>
          <w:rFonts w:ascii="細明體" w:eastAsia="細明體" w:hAnsi="細明體"/>
          <w:kern w:val="2"/>
          <w:lang w:eastAsia="zh-TW"/>
        </w:rPr>
        <w:t>”</w:t>
      </w:r>
      <w:r w:rsidRPr="00567546">
        <w:rPr>
          <w:rFonts w:ascii="細明體" w:eastAsia="細明體" w:hAnsi="細明體" w:hint="eastAsia"/>
          <w:lang w:eastAsia="zh-TW"/>
        </w:rPr>
        <w:t xml:space="preserve"> </w:t>
      </w:r>
      <w:r w:rsidRPr="00567546">
        <w:rPr>
          <w:rFonts w:ascii="細明體" w:eastAsia="細明體" w:hAnsi="細明體" w:hint="eastAsia"/>
          <w:kern w:val="2"/>
          <w:lang w:eastAsia="zh-TW"/>
        </w:rPr>
        <w:t>直效制理賠支出率統計檔輸出件數</w:t>
      </w:r>
      <w:r w:rsidRPr="00567546">
        <w:rPr>
          <w:rFonts w:ascii="細明體" w:eastAsia="細明體" w:hAnsi="細明體"/>
          <w:kern w:val="2"/>
          <w:lang w:eastAsia="zh-TW"/>
        </w:rPr>
        <w:t>”</w:t>
      </w:r>
      <w:r w:rsidRPr="00567546">
        <w:rPr>
          <w:rFonts w:ascii="細明體" w:eastAsia="細明體" w:hAnsi="細明體" w:hint="eastAsia"/>
          <w:kern w:val="2"/>
          <w:lang w:eastAsia="zh-TW"/>
        </w:rPr>
        <w:t>，COUNT＝</w:t>
      </w:r>
      <w:r w:rsidRPr="00567546">
        <w:rPr>
          <w:rFonts w:ascii="細明體" w:eastAsia="細明體" w:hAnsi="細明體" w:hint="eastAsia"/>
          <w:kern w:val="2"/>
          <w:szCs w:val="24"/>
          <w:lang w:eastAsia="zh-TW"/>
        </w:rPr>
        <w:t>直效制理賠支出率統計檔輸出件數。</w:t>
      </w:r>
    </w:p>
    <w:p w:rsidR="003D045D" w:rsidRPr="00567546" w:rsidRDefault="003D045D" w:rsidP="003D045D">
      <w:pPr>
        <w:pStyle w:val="Tabletext"/>
        <w:keepLines w:val="0"/>
        <w:numPr>
          <w:ilvl w:val="2"/>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CALL模組1</w:t>
      </w:r>
      <w:r w:rsidRPr="00567546">
        <w:rPr>
          <w:rFonts w:ascii="細明體" w:eastAsia="細明體" w:hAnsi="細明體"/>
          <w:kern w:val="2"/>
          <w:szCs w:val="24"/>
          <w:lang w:eastAsia="zh-TW"/>
        </w:rPr>
        <w:t>批次作業件數紀錄模組</w:t>
      </w:r>
      <w:r w:rsidRPr="00567546">
        <w:rPr>
          <w:rFonts w:ascii="細明體" w:eastAsia="細明體" w:hAnsi="細明體" w:hint="eastAsia"/>
          <w:kern w:val="2"/>
          <w:lang w:eastAsia="zh-TW"/>
        </w:rPr>
        <w:t>，傳入COUNT_NAME＝</w:t>
      </w:r>
      <w:r w:rsidRPr="00567546">
        <w:rPr>
          <w:rFonts w:ascii="細明體" w:eastAsia="細明體" w:hAnsi="細明體"/>
          <w:kern w:val="2"/>
          <w:lang w:eastAsia="zh-TW"/>
        </w:rPr>
        <w:t>”</w:t>
      </w:r>
      <w:r w:rsidRPr="00567546">
        <w:rPr>
          <w:rFonts w:ascii="細明體" w:eastAsia="細明體" w:hAnsi="細明體" w:hint="eastAsia"/>
          <w:lang w:eastAsia="zh-TW"/>
        </w:rPr>
        <w:t xml:space="preserve"> </w:t>
      </w:r>
      <w:r w:rsidRPr="00567546">
        <w:rPr>
          <w:rFonts w:ascii="細明體" w:eastAsia="細明體" w:hAnsi="細明體" w:hint="eastAsia"/>
          <w:kern w:val="2"/>
          <w:lang w:eastAsia="zh-TW"/>
        </w:rPr>
        <w:t>保代制理賠支出率統計檔輸出件數</w:t>
      </w:r>
      <w:r w:rsidRPr="00567546">
        <w:rPr>
          <w:rFonts w:ascii="細明體" w:eastAsia="細明體" w:hAnsi="細明體"/>
          <w:kern w:val="2"/>
          <w:lang w:eastAsia="zh-TW"/>
        </w:rPr>
        <w:t>”</w:t>
      </w:r>
      <w:r w:rsidRPr="00567546">
        <w:rPr>
          <w:rFonts w:ascii="細明體" w:eastAsia="細明體" w:hAnsi="細明體" w:hint="eastAsia"/>
          <w:kern w:val="2"/>
          <w:lang w:eastAsia="zh-TW"/>
        </w:rPr>
        <w:t>，COUNT＝保代</w:t>
      </w:r>
      <w:r w:rsidRPr="00567546">
        <w:rPr>
          <w:rFonts w:ascii="細明體" w:eastAsia="細明體" w:hAnsi="細明體" w:hint="eastAsia"/>
          <w:kern w:val="2"/>
          <w:szCs w:val="24"/>
          <w:lang w:eastAsia="zh-TW"/>
        </w:rPr>
        <w:t>制理賠支出率統計檔輸出件數。</w:t>
      </w:r>
    </w:p>
    <w:p w:rsidR="003D045D" w:rsidRPr="00567546" w:rsidRDefault="003D045D" w:rsidP="003D045D">
      <w:pPr>
        <w:pStyle w:val="Tabletext"/>
        <w:keepLines w:val="0"/>
        <w:numPr>
          <w:ilvl w:val="2"/>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CALL模組1</w:t>
      </w:r>
      <w:r w:rsidRPr="00567546">
        <w:rPr>
          <w:rFonts w:ascii="細明體" w:eastAsia="細明體" w:hAnsi="細明體"/>
          <w:kern w:val="2"/>
          <w:szCs w:val="24"/>
          <w:lang w:eastAsia="zh-TW"/>
        </w:rPr>
        <w:t>批次作業件數紀錄模組</w:t>
      </w:r>
      <w:r w:rsidRPr="00567546">
        <w:rPr>
          <w:rFonts w:ascii="細明體" w:eastAsia="細明體" w:hAnsi="細明體" w:hint="eastAsia"/>
          <w:kern w:val="2"/>
          <w:lang w:eastAsia="zh-TW"/>
        </w:rPr>
        <w:t>，傳入COUNT_NAME＝</w:t>
      </w:r>
      <w:r w:rsidRPr="00567546">
        <w:rPr>
          <w:rFonts w:ascii="細明體" w:eastAsia="細明體" w:hAnsi="細明體"/>
          <w:kern w:val="2"/>
          <w:lang w:eastAsia="zh-TW"/>
        </w:rPr>
        <w:t>”</w:t>
      </w:r>
      <w:r w:rsidRPr="00567546">
        <w:rPr>
          <w:rFonts w:ascii="細明體" w:eastAsia="細明體" w:hAnsi="細明體" w:hint="eastAsia"/>
          <w:kern w:val="2"/>
          <w:szCs w:val="24"/>
          <w:lang w:eastAsia="zh-TW"/>
        </w:rPr>
        <w:t>總公司制理賠支出率統計檔輸出件數</w:t>
      </w:r>
      <w:r w:rsidRPr="00567546">
        <w:rPr>
          <w:rFonts w:ascii="細明體" w:eastAsia="細明體" w:hAnsi="細明體"/>
          <w:kern w:val="2"/>
          <w:lang w:eastAsia="zh-TW"/>
        </w:rPr>
        <w:t>”</w:t>
      </w:r>
      <w:r w:rsidRPr="00567546">
        <w:rPr>
          <w:rFonts w:ascii="細明體" w:eastAsia="細明體" w:hAnsi="細明體" w:hint="eastAsia"/>
          <w:kern w:val="2"/>
          <w:lang w:eastAsia="zh-TW"/>
        </w:rPr>
        <w:t>，COUNT＝</w:t>
      </w:r>
      <w:r w:rsidRPr="00567546">
        <w:rPr>
          <w:rFonts w:ascii="細明體" w:eastAsia="細明體" w:hAnsi="細明體" w:hint="eastAsia"/>
          <w:kern w:val="2"/>
          <w:szCs w:val="24"/>
          <w:lang w:eastAsia="zh-TW"/>
        </w:rPr>
        <w:t>總公司制理賠支出率統計檔輸出件數。</w:t>
      </w:r>
    </w:p>
    <w:p w:rsidR="003D045D" w:rsidRPr="00567546" w:rsidRDefault="003D045D" w:rsidP="003D045D">
      <w:pPr>
        <w:pStyle w:val="Tabletext"/>
        <w:keepLines w:val="0"/>
        <w:numPr>
          <w:ilvl w:val="2"/>
          <w:numId w:val="1"/>
        </w:numPr>
        <w:spacing w:after="0" w:line="240" w:lineRule="auto"/>
        <w:rPr>
          <w:rFonts w:ascii="細明體" w:eastAsia="細明體" w:hAnsi="細明體" w:hint="eastAsia"/>
          <w:kern w:val="2"/>
          <w:szCs w:val="24"/>
          <w:lang w:eastAsia="zh-TW"/>
        </w:rPr>
      </w:pPr>
      <w:r w:rsidRPr="00567546">
        <w:rPr>
          <w:rFonts w:ascii="細明體" w:eastAsia="細明體" w:hAnsi="細明體" w:hint="eastAsia"/>
          <w:kern w:val="2"/>
          <w:szCs w:val="24"/>
          <w:lang w:eastAsia="zh-TW"/>
        </w:rPr>
        <w:t>EXIT</w:t>
      </w:r>
    </w:p>
    <w:p w:rsidR="00C51351" w:rsidRPr="00567546" w:rsidRDefault="00C51351" w:rsidP="003D045D">
      <w:pPr>
        <w:pStyle w:val="Tabletext"/>
        <w:keepLines w:val="0"/>
        <w:widowControl/>
        <w:numPr>
          <w:ilvl w:val="1"/>
          <w:numId w:val="1"/>
        </w:numPr>
        <w:spacing w:after="0" w:line="240" w:lineRule="auto"/>
        <w:rPr>
          <w:rFonts w:ascii="細明體" w:eastAsia="細明體" w:hAnsi="細明體" w:hint="eastAsia"/>
          <w:kern w:val="2"/>
          <w:lang w:eastAsia="zh-TW"/>
        </w:rPr>
      </w:pPr>
    </w:p>
    <w:sectPr w:rsidR="00C51351" w:rsidRPr="00567546" w:rsidSect="00F223F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FE8" w:rsidRDefault="00337FE8" w:rsidP="002F1E48">
      <w:r>
        <w:separator/>
      </w:r>
    </w:p>
  </w:endnote>
  <w:endnote w:type="continuationSeparator" w:id="0">
    <w:p w:rsidR="00337FE8" w:rsidRDefault="00337FE8" w:rsidP="002F1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粗圓體">
    <w:altName w:val="細明體"/>
    <w:charset w:val="88"/>
    <w:family w:val="modern"/>
    <w:pitch w:val="fixed"/>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FE8" w:rsidRDefault="00337FE8" w:rsidP="002F1E48">
      <w:r>
        <w:separator/>
      </w:r>
    </w:p>
  </w:footnote>
  <w:footnote w:type="continuationSeparator" w:id="0">
    <w:p w:rsidR="00337FE8" w:rsidRDefault="00337FE8" w:rsidP="002F1E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BD69F0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268877F9"/>
    <w:multiLevelType w:val="multilevel"/>
    <w:tmpl w:val="9CB2D3A6"/>
    <w:lvl w:ilvl="0">
      <w:start w:val="1"/>
      <w:numFmt w:val="decimal"/>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985"/>
        </w:tabs>
        <w:ind w:left="1985" w:hanging="708"/>
      </w:pPr>
      <w:rPr>
        <w:rFonts w:hint="eastAsia"/>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 w15:restartNumberingAfterBreak="0">
    <w:nsid w:val="3ADA056E"/>
    <w:multiLevelType w:val="multilevel"/>
    <w:tmpl w:val="9AEE25E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680"/>
        </w:tabs>
        <w:ind w:left="680" w:hanging="340"/>
      </w:pPr>
      <w:rPr>
        <w:rFonts w:hint="eastAsia"/>
      </w:rPr>
    </w:lvl>
    <w:lvl w:ilvl="2">
      <w:start w:val="1"/>
      <w:numFmt w:val="decimal"/>
      <w:lvlText w:val="%2.%3"/>
      <w:lvlJc w:val="left"/>
      <w:pPr>
        <w:tabs>
          <w:tab w:val="num" w:pos="1191"/>
        </w:tabs>
        <w:ind w:left="1191" w:hanging="511"/>
      </w:pPr>
      <w:rPr>
        <w:rFonts w:hint="eastAsia"/>
      </w:rPr>
    </w:lvl>
    <w:lvl w:ilvl="3">
      <w:start w:val="1"/>
      <w:numFmt w:val="decimal"/>
      <w:lvlText w:val="%2.%3.%4"/>
      <w:lvlJc w:val="left"/>
      <w:pPr>
        <w:tabs>
          <w:tab w:val="num" w:pos="1644"/>
        </w:tabs>
        <w:ind w:left="1644" w:hanging="453"/>
      </w:pPr>
      <w:rPr>
        <w:rFonts w:hint="eastAsia"/>
      </w:rPr>
    </w:lvl>
    <w:lvl w:ilvl="4">
      <w:start w:val="1"/>
      <w:numFmt w:val="decimal"/>
      <w:lvlText w:val="%2.%3.%4.%5"/>
      <w:lvlJc w:val="left"/>
      <w:pPr>
        <w:tabs>
          <w:tab w:val="num" w:pos="2268"/>
        </w:tabs>
        <w:ind w:left="2268" w:hanging="680"/>
      </w:pPr>
      <w:rPr>
        <w:rFonts w:hint="eastAsia"/>
      </w:rPr>
    </w:lvl>
    <w:lvl w:ilvl="5">
      <w:start w:val="1"/>
      <w:numFmt w:val="decimal"/>
      <w:lvlText w:val="1.1.1.1.%6"/>
      <w:lvlJc w:val="left"/>
      <w:pPr>
        <w:tabs>
          <w:tab w:val="num" w:pos="2722"/>
        </w:tabs>
        <w:ind w:left="2722" w:hanging="511"/>
      </w:pPr>
      <w:rPr>
        <w:rFonts w:hint="eastAsia"/>
      </w:rPr>
    </w:lvl>
    <w:lvl w:ilvl="6">
      <w:start w:val="1"/>
      <w:numFmt w:val="decimal"/>
      <w:lvlText w:val="[%6.%7]"/>
      <w:lvlJc w:val="left"/>
      <w:pPr>
        <w:tabs>
          <w:tab w:val="num" w:pos="3402"/>
        </w:tabs>
        <w:ind w:left="3402" w:hanging="680"/>
      </w:pPr>
      <w:rPr>
        <w:rFonts w:hint="eastAsia"/>
      </w:rPr>
    </w:lvl>
    <w:lvl w:ilvl="7">
      <w:start w:val="1"/>
      <w:numFmt w:val="upperLetter"/>
      <w:lvlText w:val="%8"/>
      <w:lvlJc w:val="left"/>
      <w:pPr>
        <w:tabs>
          <w:tab w:val="num" w:pos="3515"/>
        </w:tabs>
        <w:ind w:left="3515" w:hanging="539"/>
      </w:pPr>
      <w:rPr>
        <w:rFonts w:hint="eastAsia"/>
      </w:rPr>
    </w:lvl>
    <w:lvl w:ilvl="8">
      <w:start w:val="1"/>
      <w:numFmt w:val="lowerLetter"/>
      <w:lvlText w:val="%9"/>
      <w:lvlJc w:val="left"/>
      <w:pPr>
        <w:tabs>
          <w:tab w:val="num" w:pos="5102"/>
        </w:tabs>
        <w:ind w:left="5102" w:hanging="1700"/>
      </w:pPr>
      <w:rPr>
        <w:rFonts w:hint="eastAsia"/>
      </w:rPr>
    </w:lvl>
  </w:abstractNum>
  <w:abstractNum w:abstractNumId="3" w15:restartNumberingAfterBreak="0">
    <w:nsid w:val="3C2050E3"/>
    <w:multiLevelType w:val="hybridMultilevel"/>
    <w:tmpl w:val="B190837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D6319E2"/>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875"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7046EAF"/>
    <w:multiLevelType w:val="hybridMultilevel"/>
    <w:tmpl w:val="99A6089E"/>
    <w:lvl w:ilvl="0" w:tplc="BE5430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20C3181"/>
    <w:multiLevelType w:val="multilevel"/>
    <w:tmpl w:val="65E46B48"/>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985"/>
        </w:tabs>
        <w:ind w:left="1985" w:hanging="708"/>
      </w:pPr>
      <w:rPr>
        <w:rFonts w:hint="eastAsia"/>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7" w15:restartNumberingAfterBreak="0">
    <w:nsid w:val="63B44E25"/>
    <w:multiLevelType w:val="hybridMultilevel"/>
    <w:tmpl w:val="2F7061B6"/>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4"/>
  </w:num>
  <w:num w:numId="3">
    <w:abstractNumId w:val="1"/>
  </w:num>
  <w:num w:numId="4">
    <w:abstractNumId w:val="7"/>
  </w:num>
  <w:num w:numId="5">
    <w:abstractNumId w:val="0"/>
  </w:num>
  <w:num w:numId="6">
    <w:abstractNumId w:val="3"/>
  </w:num>
  <w:num w:numId="7">
    <w:abstractNumId w:val="2"/>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oNotTrackMoves/>
  <w:defaultTabStop w:val="480"/>
  <w:drawingGridHorizontalSpacing w:val="12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1E48"/>
    <w:rsid w:val="00001B44"/>
    <w:rsid w:val="00001CDB"/>
    <w:rsid w:val="0000244B"/>
    <w:rsid w:val="0000348C"/>
    <w:rsid w:val="0000400F"/>
    <w:rsid w:val="00005C7A"/>
    <w:rsid w:val="000066EA"/>
    <w:rsid w:val="00006C0A"/>
    <w:rsid w:val="000071D8"/>
    <w:rsid w:val="0000741C"/>
    <w:rsid w:val="00010E3B"/>
    <w:rsid w:val="0001468E"/>
    <w:rsid w:val="00014F84"/>
    <w:rsid w:val="0001587C"/>
    <w:rsid w:val="00015B82"/>
    <w:rsid w:val="00016205"/>
    <w:rsid w:val="000172B8"/>
    <w:rsid w:val="0001753B"/>
    <w:rsid w:val="000200CC"/>
    <w:rsid w:val="00020CAC"/>
    <w:rsid w:val="0002181A"/>
    <w:rsid w:val="00025BD9"/>
    <w:rsid w:val="000325A3"/>
    <w:rsid w:val="00032E12"/>
    <w:rsid w:val="000343D5"/>
    <w:rsid w:val="00034831"/>
    <w:rsid w:val="00035495"/>
    <w:rsid w:val="00036F72"/>
    <w:rsid w:val="000427AF"/>
    <w:rsid w:val="000437CB"/>
    <w:rsid w:val="00044900"/>
    <w:rsid w:val="00050515"/>
    <w:rsid w:val="000506A5"/>
    <w:rsid w:val="00054138"/>
    <w:rsid w:val="000552FC"/>
    <w:rsid w:val="00055FF1"/>
    <w:rsid w:val="00061141"/>
    <w:rsid w:val="00061450"/>
    <w:rsid w:val="00064F0C"/>
    <w:rsid w:val="00065107"/>
    <w:rsid w:val="000674CB"/>
    <w:rsid w:val="00070528"/>
    <w:rsid w:val="00071DD0"/>
    <w:rsid w:val="0007287B"/>
    <w:rsid w:val="00073573"/>
    <w:rsid w:val="00075881"/>
    <w:rsid w:val="00076818"/>
    <w:rsid w:val="000774D2"/>
    <w:rsid w:val="00081348"/>
    <w:rsid w:val="000814B1"/>
    <w:rsid w:val="00081855"/>
    <w:rsid w:val="00081D84"/>
    <w:rsid w:val="00082170"/>
    <w:rsid w:val="0008249A"/>
    <w:rsid w:val="00082CDB"/>
    <w:rsid w:val="00085703"/>
    <w:rsid w:val="00087435"/>
    <w:rsid w:val="0009080B"/>
    <w:rsid w:val="000919C6"/>
    <w:rsid w:val="0009550D"/>
    <w:rsid w:val="00097DDD"/>
    <w:rsid w:val="000A09DF"/>
    <w:rsid w:val="000A0B90"/>
    <w:rsid w:val="000A11B3"/>
    <w:rsid w:val="000A1EC1"/>
    <w:rsid w:val="000A2877"/>
    <w:rsid w:val="000A5449"/>
    <w:rsid w:val="000A58D2"/>
    <w:rsid w:val="000A631F"/>
    <w:rsid w:val="000A7C54"/>
    <w:rsid w:val="000B2D39"/>
    <w:rsid w:val="000B35A0"/>
    <w:rsid w:val="000B38F5"/>
    <w:rsid w:val="000B52CA"/>
    <w:rsid w:val="000B62AC"/>
    <w:rsid w:val="000B6A36"/>
    <w:rsid w:val="000C48F7"/>
    <w:rsid w:val="000C4D61"/>
    <w:rsid w:val="000C5BB7"/>
    <w:rsid w:val="000C5F81"/>
    <w:rsid w:val="000D07CD"/>
    <w:rsid w:val="000D1221"/>
    <w:rsid w:val="000D1B9E"/>
    <w:rsid w:val="000D3888"/>
    <w:rsid w:val="000D3E42"/>
    <w:rsid w:val="000D4B22"/>
    <w:rsid w:val="000D4EA4"/>
    <w:rsid w:val="000D54C4"/>
    <w:rsid w:val="000D7068"/>
    <w:rsid w:val="000E0E28"/>
    <w:rsid w:val="000E1C3F"/>
    <w:rsid w:val="000E2307"/>
    <w:rsid w:val="000E2B7E"/>
    <w:rsid w:val="000E44E4"/>
    <w:rsid w:val="000E5556"/>
    <w:rsid w:val="000E6B06"/>
    <w:rsid w:val="000E793B"/>
    <w:rsid w:val="000F20BE"/>
    <w:rsid w:val="000F2743"/>
    <w:rsid w:val="000F2C27"/>
    <w:rsid w:val="000F3BA3"/>
    <w:rsid w:val="000F41EA"/>
    <w:rsid w:val="000F63F7"/>
    <w:rsid w:val="000F6C4E"/>
    <w:rsid w:val="000F7B16"/>
    <w:rsid w:val="001013FC"/>
    <w:rsid w:val="001018E7"/>
    <w:rsid w:val="00101B2C"/>
    <w:rsid w:val="00104540"/>
    <w:rsid w:val="00104955"/>
    <w:rsid w:val="00105DD1"/>
    <w:rsid w:val="0010696D"/>
    <w:rsid w:val="00106F6A"/>
    <w:rsid w:val="0010711A"/>
    <w:rsid w:val="001107AE"/>
    <w:rsid w:val="00111D6B"/>
    <w:rsid w:val="00113A3E"/>
    <w:rsid w:val="00114285"/>
    <w:rsid w:val="00115198"/>
    <w:rsid w:val="00124A3C"/>
    <w:rsid w:val="00125BCA"/>
    <w:rsid w:val="001271D7"/>
    <w:rsid w:val="001277C0"/>
    <w:rsid w:val="001303B8"/>
    <w:rsid w:val="00132E41"/>
    <w:rsid w:val="001332B7"/>
    <w:rsid w:val="001342EE"/>
    <w:rsid w:val="00134421"/>
    <w:rsid w:val="001346C7"/>
    <w:rsid w:val="00135C37"/>
    <w:rsid w:val="001363F5"/>
    <w:rsid w:val="00136DAA"/>
    <w:rsid w:val="001373DC"/>
    <w:rsid w:val="0014149E"/>
    <w:rsid w:val="00141537"/>
    <w:rsid w:val="00143921"/>
    <w:rsid w:val="001458E2"/>
    <w:rsid w:val="001463B0"/>
    <w:rsid w:val="00146D92"/>
    <w:rsid w:val="00151BF5"/>
    <w:rsid w:val="00154992"/>
    <w:rsid w:val="00157C71"/>
    <w:rsid w:val="0016049E"/>
    <w:rsid w:val="0016167A"/>
    <w:rsid w:val="001658F9"/>
    <w:rsid w:val="00166EAA"/>
    <w:rsid w:val="00167420"/>
    <w:rsid w:val="001679BA"/>
    <w:rsid w:val="0017019B"/>
    <w:rsid w:val="001706FB"/>
    <w:rsid w:val="001754F7"/>
    <w:rsid w:val="001828C0"/>
    <w:rsid w:val="001854EA"/>
    <w:rsid w:val="00186584"/>
    <w:rsid w:val="001877E9"/>
    <w:rsid w:val="001900E0"/>
    <w:rsid w:val="001902C5"/>
    <w:rsid w:val="00190D5E"/>
    <w:rsid w:val="0019129A"/>
    <w:rsid w:val="0019157B"/>
    <w:rsid w:val="00191F8D"/>
    <w:rsid w:val="00192049"/>
    <w:rsid w:val="001948C1"/>
    <w:rsid w:val="001A0E6F"/>
    <w:rsid w:val="001A2228"/>
    <w:rsid w:val="001A274F"/>
    <w:rsid w:val="001A358B"/>
    <w:rsid w:val="001A35F9"/>
    <w:rsid w:val="001A372E"/>
    <w:rsid w:val="001A37A3"/>
    <w:rsid w:val="001A414B"/>
    <w:rsid w:val="001A4F0C"/>
    <w:rsid w:val="001A503B"/>
    <w:rsid w:val="001A6D29"/>
    <w:rsid w:val="001A7F12"/>
    <w:rsid w:val="001B1A21"/>
    <w:rsid w:val="001B5221"/>
    <w:rsid w:val="001B56BA"/>
    <w:rsid w:val="001B6DCE"/>
    <w:rsid w:val="001C4E94"/>
    <w:rsid w:val="001C6C29"/>
    <w:rsid w:val="001D031C"/>
    <w:rsid w:val="001D0D8F"/>
    <w:rsid w:val="001D18EB"/>
    <w:rsid w:val="001D2A84"/>
    <w:rsid w:val="001D3C79"/>
    <w:rsid w:val="001D46C2"/>
    <w:rsid w:val="001D5588"/>
    <w:rsid w:val="001D56E6"/>
    <w:rsid w:val="001D5E63"/>
    <w:rsid w:val="001D5F23"/>
    <w:rsid w:val="001E0905"/>
    <w:rsid w:val="001E2717"/>
    <w:rsid w:val="001E343F"/>
    <w:rsid w:val="001E36CF"/>
    <w:rsid w:val="001E5B2A"/>
    <w:rsid w:val="001E68F7"/>
    <w:rsid w:val="001E6B23"/>
    <w:rsid w:val="001E7B9A"/>
    <w:rsid w:val="001F23D1"/>
    <w:rsid w:val="001F68E4"/>
    <w:rsid w:val="001F6AA4"/>
    <w:rsid w:val="001F784F"/>
    <w:rsid w:val="002016BF"/>
    <w:rsid w:val="00202010"/>
    <w:rsid w:val="00202C9E"/>
    <w:rsid w:val="00203048"/>
    <w:rsid w:val="00203324"/>
    <w:rsid w:val="00204413"/>
    <w:rsid w:val="0020447A"/>
    <w:rsid w:val="00204B4B"/>
    <w:rsid w:val="00206EE0"/>
    <w:rsid w:val="00207C20"/>
    <w:rsid w:val="0021073A"/>
    <w:rsid w:val="00210E43"/>
    <w:rsid w:val="00211168"/>
    <w:rsid w:val="00211176"/>
    <w:rsid w:val="00211B34"/>
    <w:rsid w:val="00212B19"/>
    <w:rsid w:val="00215A32"/>
    <w:rsid w:val="00217005"/>
    <w:rsid w:val="002177B1"/>
    <w:rsid w:val="002216F8"/>
    <w:rsid w:val="00222C56"/>
    <w:rsid w:val="00227036"/>
    <w:rsid w:val="0022710A"/>
    <w:rsid w:val="00230712"/>
    <w:rsid w:val="00231665"/>
    <w:rsid w:val="002327F1"/>
    <w:rsid w:val="00233C39"/>
    <w:rsid w:val="00236B9F"/>
    <w:rsid w:val="00236CE2"/>
    <w:rsid w:val="00237494"/>
    <w:rsid w:val="0023771F"/>
    <w:rsid w:val="0024282F"/>
    <w:rsid w:val="0024300F"/>
    <w:rsid w:val="002453B7"/>
    <w:rsid w:val="0024782B"/>
    <w:rsid w:val="00247B95"/>
    <w:rsid w:val="0025042E"/>
    <w:rsid w:val="00251B7F"/>
    <w:rsid w:val="0025607C"/>
    <w:rsid w:val="00256AC4"/>
    <w:rsid w:val="00257591"/>
    <w:rsid w:val="0026033F"/>
    <w:rsid w:val="002603B8"/>
    <w:rsid w:val="00262867"/>
    <w:rsid w:val="00265D0A"/>
    <w:rsid w:val="00267721"/>
    <w:rsid w:val="0026789B"/>
    <w:rsid w:val="00270FAE"/>
    <w:rsid w:val="00271016"/>
    <w:rsid w:val="002715E4"/>
    <w:rsid w:val="0027419A"/>
    <w:rsid w:val="00275559"/>
    <w:rsid w:val="00277245"/>
    <w:rsid w:val="002801DB"/>
    <w:rsid w:val="00280580"/>
    <w:rsid w:val="00282A69"/>
    <w:rsid w:val="00282EC8"/>
    <w:rsid w:val="00284942"/>
    <w:rsid w:val="00284BD6"/>
    <w:rsid w:val="00285251"/>
    <w:rsid w:val="00287DD6"/>
    <w:rsid w:val="00290383"/>
    <w:rsid w:val="00295115"/>
    <w:rsid w:val="00295320"/>
    <w:rsid w:val="002967C1"/>
    <w:rsid w:val="0029700A"/>
    <w:rsid w:val="002A2E85"/>
    <w:rsid w:val="002A408E"/>
    <w:rsid w:val="002A5984"/>
    <w:rsid w:val="002A59A4"/>
    <w:rsid w:val="002A62DD"/>
    <w:rsid w:val="002A6965"/>
    <w:rsid w:val="002A73C2"/>
    <w:rsid w:val="002B4969"/>
    <w:rsid w:val="002B679F"/>
    <w:rsid w:val="002C11D0"/>
    <w:rsid w:val="002C2169"/>
    <w:rsid w:val="002C27E6"/>
    <w:rsid w:val="002C2917"/>
    <w:rsid w:val="002C4860"/>
    <w:rsid w:val="002C4EEF"/>
    <w:rsid w:val="002C5670"/>
    <w:rsid w:val="002C59E2"/>
    <w:rsid w:val="002C69FD"/>
    <w:rsid w:val="002D11BB"/>
    <w:rsid w:val="002D15FE"/>
    <w:rsid w:val="002D1C03"/>
    <w:rsid w:val="002D424E"/>
    <w:rsid w:val="002D64B5"/>
    <w:rsid w:val="002D7A06"/>
    <w:rsid w:val="002E206F"/>
    <w:rsid w:val="002E2807"/>
    <w:rsid w:val="002E28B1"/>
    <w:rsid w:val="002E2CDD"/>
    <w:rsid w:val="002E2D44"/>
    <w:rsid w:val="002E2DC7"/>
    <w:rsid w:val="002E4AE3"/>
    <w:rsid w:val="002E580B"/>
    <w:rsid w:val="002E5BBE"/>
    <w:rsid w:val="002E6989"/>
    <w:rsid w:val="002E7E70"/>
    <w:rsid w:val="002F1E48"/>
    <w:rsid w:val="002F241F"/>
    <w:rsid w:val="002F2488"/>
    <w:rsid w:val="002F2813"/>
    <w:rsid w:val="002F3D0C"/>
    <w:rsid w:val="002F4DB9"/>
    <w:rsid w:val="002F5104"/>
    <w:rsid w:val="002F6956"/>
    <w:rsid w:val="002F6E91"/>
    <w:rsid w:val="00300297"/>
    <w:rsid w:val="00301212"/>
    <w:rsid w:val="00303355"/>
    <w:rsid w:val="00304465"/>
    <w:rsid w:val="00306962"/>
    <w:rsid w:val="00310FF9"/>
    <w:rsid w:val="003126E9"/>
    <w:rsid w:val="003133F2"/>
    <w:rsid w:val="00315BAB"/>
    <w:rsid w:val="0031639C"/>
    <w:rsid w:val="003173C4"/>
    <w:rsid w:val="00320023"/>
    <w:rsid w:val="00320D5C"/>
    <w:rsid w:val="00321F98"/>
    <w:rsid w:val="003234D3"/>
    <w:rsid w:val="0032405D"/>
    <w:rsid w:val="00325FE8"/>
    <w:rsid w:val="00326AB3"/>
    <w:rsid w:val="00326F8E"/>
    <w:rsid w:val="00327A0F"/>
    <w:rsid w:val="00327B92"/>
    <w:rsid w:val="00327F9B"/>
    <w:rsid w:val="00330429"/>
    <w:rsid w:val="00332403"/>
    <w:rsid w:val="00332566"/>
    <w:rsid w:val="00333192"/>
    <w:rsid w:val="00333716"/>
    <w:rsid w:val="0033605E"/>
    <w:rsid w:val="003362C3"/>
    <w:rsid w:val="00337968"/>
    <w:rsid w:val="00337FE8"/>
    <w:rsid w:val="00340901"/>
    <w:rsid w:val="00340AD8"/>
    <w:rsid w:val="00341BAB"/>
    <w:rsid w:val="00344005"/>
    <w:rsid w:val="00345902"/>
    <w:rsid w:val="0035142F"/>
    <w:rsid w:val="00351A69"/>
    <w:rsid w:val="00352142"/>
    <w:rsid w:val="0035250A"/>
    <w:rsid w:val="003559D6"/>
    <w:rsid w:val="00355BD4"/>
    <w:rsid w:val="00356839"/>
    <w:rsid w:val="003568E6"/>
    <w:rsid w:val="00357278"/>
    <w:rsid w:val="00361483"/>
    <w:rsid w:val="003637F7"/>
    <w:rsid w:val="003650DD"/>
    <w:rsid w:val="00365545"/>
    <w:rsid w:val="003658C3"/>
    <w:rsid w:val="00373EEB"/>
    <w:rsid w:val="003748AF"/>
    <w:rsid w:val="00374D2E"/>
    <w:rsid w:val="003755E1"/>
    <w:rsid w:val="00376424"/>
    <w:rsid w:val="00376981"/>
    <w:rsid w:val="0038261B"/>
    <w:rsid w:val="003829A8"/>
    <w:rsid w:val="003838FB"/>
    <w:rsid w:val="00383F46"/>
    <w:rsid w:val="00384F0A"/>
    <w:rsid w:val="003864A7"/>
    <w:rsid w:val="003874D4"/>
    <w:rsid w:val="003879E9"/>
    <w:rsid w:val="003909A8"/>
    <w:rsid w:val="00390BE0"/>
    <w:rsid w:val="00393EA8"/>
    <w:rsid w:val="00394059"/>
    <w:rsid w:val="00394F5D"/>
    <w:rsid w:val="00395611"/>
    <w:rsid w:val="003957A2"/>
    <w:rsid w:val="003958B2"/>
    <w:rsid w:val="0039596D"/>
    <w:rsid w:val="00396DC7"/>
    <w:rsid w:val="003A1E19"/>
    <w:rsid w:val="003A550D"/>
    <w:rsid w:val="003B0204"/>
    <w:rsid w:val="003B3224"/>
    <w:rsid w:val="003B4AA9"/>
    <w:rsid w:val="003B5441"/>
    <w:rsid w:val="003B5A47"/>
    <w:rsid w:val="003B78E1"/>
    <w:rsid w:val="003C13F3"/>
    <w:rsid w:val="003C15F5"/>
    <w:rsid w:val="003C1CAC"/>
    <w:rsid w:val="003C2E19"/>
    <w:rsid w:val="003C3376"/>
    <w:rsid w:val="003C3423"/>
    <w:rsid w:val="003C3D35"/>
    <w:rsid w:val="003C4058"/>
    <w:rsid w:val="003C57E6"/>
    <w:rsid w:val="003D0395"/>
    <w:rsid w:val="003D045D"/>
    <w:rsid w:val="003D0701"/>
    <w:rsid w:val="003D3F1D"/>
    <w:rsid w:val="003D41A5"/>
    <w:rsid w:val="003D47A7"/>
    <w:rsid w:val="003D5F94"/>
    <w:rsid w:val="003D5F9A"/>
    <w:rsid w:val="003D75FA"/>
    <w:rsid w:val="003E18F6"/>
    <w:rsid w:val="003E2754"/>
    <w:rsid w:val="003E32CB"/>
    <w:rsid w:val="003E34A5"/>
    <w:rsid w:val="003E41A4"/>
    <w:rsid w:val="003E51BE"/>
    <w:rsid w:val="003F0038"/>
    <w:rsid w:val="003F23AE"/>
    <w:rsid w:val="003F253F"/>
    <w:rsid w:val="003F3BD0"/>
    <w:rsid w:val="003F6FC4"/>
    <w:rsid w:val="003F7775"/>
    <w:rsid w:val="003F7F6C"/>
    <w:rsid w:val="004011DB"/>
    <w:rsid w:val="00401B03"/>
    <w:rsid w:val="00402A12"/>
    <w:rsid w:val="00402D43"/>
    <w:rsid w:val="00407BC0"/>
    <w:rsid w:val="00412022"/>
    <w:rsid w:val="00412A37"/>
    <w:rsid w:val="00412D17"/>
    <w:rsid w:val="004137DB"/>
    <w:rsid w:val="004138B6"/>
    <w:rsid w:val="004157C9"/>
    <w:rsid w:val="004164C6"/>
    <w:rsid w:val="0041775F"/>
    <w:rsid w:val="004222DE"/>
    <w:rsid w:val="00422333"/>
    <w:rsid w:val="00423041"/>
    <w:rsid w:val="004261F8"/>
    <w:rsid w:val="004327E2"/>
    <w:rsid w:val="00432C13"/>
    <w:rsid w:val="00432D77"/>
    <w:rsid w:val="00432DC3"/>
    <w:rsid w:val="00432EE4"/>
    <w:rsid w:val="004353EF"/>
    <w:rsid w:val="00435648"/>
    <w:rsid w:val="00437E5B"/>
    <w:rsid w:val="00441F02"/>
    <w:rsid w:val="00443643"/>
    <w:rsid w:val="00445719"/>
    <w:rsid w:val="00445ABA"/>
    <w:rsid w:val="004518FD"/>
    <w:rsid w:val="00452CCD"/>
    <w:rsid w:val="0045321A"/>
    <w:rsid w:val="00454B70"/>
    <w:rsid w:val="004552E4"/>
    <w:rsid w:val="00455B7F"/>
    <w:rsid w:val="00455DCD"/>
    <w:rsid w:val="00456ECD"/>
    <w:rsid w:val="00457D9A"/>
    <w:rsid w:val="0046040B"/>
    <w:rsid w:val="0046601A"/>
    <w:rsid w:val="004662D3"/>
    <w:rsid w:val="0047709E"/>
    <w:rsid w:val="004800B6"/>
    <w:rsid w:val="00481DF8"/>
    <w:rsid w:val="004834FC"/>
    <w:rsid w:val="00483FD1"/>
    <w:rsid w:val="004855C1"/>
    <w:rsid w:val="004864C4"/>
    <w:rsid w:val="00486753"/>
    <w:rsid w:val="004869AB"/>
    <w:rsid w:val="00487AB1"/>
    <w:rsid w:val="00490E95"/>
    <w:rsid w:val="004911E4"/>
    <w:rsid w:val="0049276B"/>
    <w:rsid w:val="00493292"/>
    <w:rsid w:val="004932F0"/>
    <w:rsid w:val="0049360C"/>
    <w:rsid w:val="00494C17"/>
    <w:rsid w:val="004A0925"/>
    <w:rsid w:val="004A3E8F"/>
    <w:rsid w:val="004A3EB6"/>
    <w:rsid w:val="004A4577"/>
    <w:rsid w:val="004A4E58"/>
    <w:rsid w:val="004B0ECE"/>
    <w:rsid w:val="004B1A3C"/>
    <w:rsid w:val="004B2F9F"/>
    <w:rsid w:val="004B3715"/>
    <w:rsid w:val="004B3F28"/>
    <w:rsid w:val="004B4406"/>
    <w:rsid w:val="004B472C"/>
    <w:rsid w:val="004B4B23"/>
    <w:rsid w:val="004B56A7"/>
    <w:rsid w:val="004B7B12"/>
    <w:rsid w:val="004C2035"/>
    <w:rsid w:val="004C57F1"/>
    <w:rsid w:val="004C75A6"/>
    <w:rsid w:val="004D0910"/>
    <w:rsid w:val="004D1B79"/>
    <w:rsid w:val="004D1F51"/>
    <w:rsid w:val="004D31FF"/>
    <w:rsid w:val="004D4A5A"/>
    <w:rsid w:val="004D5DC6"/>
    <w:rsid w:val="004D6A8B"/>
    <w:rsid w:val="004D7311"/>
    <w:rsid w:val="004E1761"/>
    <w:rsid w:val="004E2715"/>
    <w:rsid w:val="004E2C96"/>
    <w:rsid w:val="004E2FB0"/>
    <w:rsid w:val="004E4457"/>
    <w:rsid w:val="004E5AF7"/>
    <w:rsid w:val="004E5C44"/>
    <w:rsid w:val="004E6E0D"/>
    <w:rsid w:val="004E7055"/>
    <w:rsid w:val="004F0662"/>
    <w:rsid w:val="004F2B90"/>
    <w:rsid w:val="004F2F09"/>
    <w:rsid w:val="004F4A14"/>
    <w:rsid w:val="005008D4"/>
    <w:rsid w:val="005011B2"/>
    <w:rsid w:val="00501F93"/>
    <w:rsid w:val="00504155"/>
    <w:rsid w:val="00504DD6"/>
    <w:rsid w:val="00507C69"/>
    <w:rsid w:val="00514687"/>
    <w:rsid w:val="00514BF7"/>
    <w:rsid w:val="005163B6"/>
    <w:rsid w:val="005164C9"/>
    <w:rsid w:val="005176CB"/>
    <w:rsid w:val="005212A4"/>
    <w:rsid w:val="005256DC"/>
    <w:rsid w:val="005265AD"/>
    <w:rsid w:val="00527295"/>
    <w:rsid w:val="00530EF7"/>
    <w:rsid w:val="00534127"/>
    <w:rsid w:val="005346B7"/>
    <w:rsid w:val="00535B35"/>
    <w:rsid w:val="00535DB5"/>
    <w:rsid w:val="005402E0"/>
    <w:rsid w:val="005412F3"/>
    <w:rsid w:val="00542368"/>
    <w:rsid w:val="00543FE8"/>
    <w:rsid w:val="00545BF8"/>
    <w:rsid w:val="00551B6B"/>
    <w:rsid w:val="0055373F"/>
    <w:rsid w:val="00553D47"/>
    <w:rsid w:val="00557759"/>
    <w:rsid w:val="00557E76"/>
    <w:rsid w:val="0056172D"/>
    <w:rsid w:val="005625D0"/>
    <w:rsid w:val="0056373B"/>
    <w:rsid w:val="005663B8"/>
    <w:rsid w:val="00566848"/>
    <w:rsid w:val="00567546"/>
    <w:rsid w:val="005709BE"/>
    <w:rsid w:val="00570DCB"/>
    <w:rsid w:val="0057135E"/>
    <w:rsid w:val="005717B9"/>
    <w:rsid w:val="00571A4E"/>
    <w:rsid w:val="005722DE"/>
    <w:rsid w:val="005725C1"/>
    <w:rsid w:val="0057263E"/>
    <w:rsid w:val="00573F6C"/>
    <w:rsid w:val="00576DBB"/>
    <w:rsid w:val="00577CF4"/>
    <w:rsid w:val="0058070F"/>
    <w:rsid w:val="00580BB9"/>
    <w:rsid w:val="005818F5"/>
    <w:rsid w:val="00581CFB"/>
    <w:rsid w:val="00583215"/>
    <w:rsid w:val="00583767"/>
    <w:rsid w:val="005847D8"/>
    <w:rsid w:val="00584FDE"/>
    <w:rsid w:val="00590517"/>
    <w:rsid w:val="005926AC"/>
    <w:rsid w:val="0059317F"/>
    <w:rsid w:val="005944DB"/>
    <w:rsid w:val="00596E79"/>
    <w:rsid w:val="005A0A83"/>
    <w:rsid w:val="005A1B1B"/>
    <w:rsid w:val="005A2666"/>
    <w:rsid w:val="005A2D65"/>
    <w:rsid w:val="005A53EE"/>
    <w:rsid w:val="005A5632"/>
    <w:rsid w:val="005A6265"/>
    <w:rsid w:val="005B0EF1"/>
    <w:rsid w:val="005B1ECD"/>
    <w:rsid w:val="005B2007"/>
    <w:rsid w:val="005B2902"/>
    <w:rsid w:val="005B2EFC"/>
    <w:rsid w:val="005B33A0"/>
    <w:rsid w:val="005B53B7"/>
    <w:rsid w:val="005B53FF"/>
    <w:rsid w:val="005B5BEF"/>
    <w:rsid w:val="005B753E"/>
    <w:rsid w:val="005C08C2"/>
    <w:rsid w:val="005C6A60"/>
    <w:rsid w:val="005C6ED3"/>
    <w:rsid w:val="005D1DF3"/>
    <w:rsid w:val="005D49CC"/>
    <w:rsid w:val="005E03E2"/>
    <w:rsid w:val="005E0A4A"/>
    <w:rsid w:val="005E7CCC"/>
    <w:rsid w:val="005F0653"/>
    <w:rsid w:val="005F17D1"/>
    <w:rsid w:val="005F1895"/>
    <w:rsid w:val="005F4833"/>
    <w:rsid w:val="005F523B"/>
    <w:rsid w:val="005F5878"/>
    <w:rsid w:val="005F6C62"/>
    <w:rsid w:val="005F7DD6"/>
    <w:rsid w:val="00602E17"/>
    <w:rsid w:val="00607B11"/>
    <w:rsid w:val="00612C5E"/>
    <w:rsid w:val="00614897"/>
    <w:rsid w:val="006148BA"/>
    <w:rsid w:val="006160F0"/>
    <w:rsid w:val="00616A5B"/>
    <w:rsid w:val="00616EE1"/>
    <w:rsid w:val="006175C6"/>
    <w:rsid w:val="00617CAD"/>
    <w:rsid w:val="00620033"/>
    <w:rsid w:val="006222BA"/>
    <w:rsid w:val="00622CCA"/>
    <w:rsid w:val="00623FA3"/>
    <w:rsid w:val="006248DE"/>
    <w:rsid w:val="00624908"/>
    <w:rsid w:val="00625891"/>
    <w:rsid w:val="006317BB"/>
    <w:rsid w:val="00635D1A"/>
    <w:rsid w:val="0063653A"/>
    <w:rsid w:val="00642317"/>
    <w:rsid w:val="00645EC0"/>
    <w:rsid w:val="006516B5"/>
    <w:rsid w:val="00652B8E"/>
    <w:rsid w:val="006576A7"/>
    <w:rsid w:val="00657817"/>
    <w:rsid w:val="00660292"/>
    <w:rsid w:val="00662341"/>
    <w:rsid w:val="0066509F"/>
    <w:rsid w:val="00667BD4"/>
    <w:rsid w:val="00670D2D"/>
    <w:rsid w:val="006717F3"/>
    <w:rsid w:val="00671F53"/>
    <w:rsid w:val="006730B5"/>
    <w:rsid w:val="0067421C"/>
    <w:rsid w:val="00674620"/>
    <w:rsid w:val="006761EE"/>
    <w:rsid w:val="00676EC6"/>
    <w:rsid w:val="006775C5"/>
    <w:rsid w:val="00683750"/>
    <w:rsid w:val="00684F6D"/>
    <w:rsid w:val="0068592E"/>
    <w:rsid w:val="00685C99"/>
    <w:rsid w:val="00686B72"/>
    <w:rsid w:val="006873C8"/>
    <w:rsid w:val="00690FE3"/>
    <w:rsid w:val="00691962"/>
    <w:rsid w:val="00692135"/>
    <w:rsid w:val="006923A3"/>
    <w:rsid w:val="006952AF"/>
    <w:rsid w:val="006970AF"/>
    <w:rsid w:val="006A042F"/>
    <w:rsid w:val="006A0B72"/>
    <w:rsid w:val="006A0C07"/>
    <w:rsid w:val="006A1EAD"/>
    <w:rsid w:val="006A306D"/>
    <w:rsid w:val="006A368E"/>
    <w:rsid w:val="006A63B2"/>
    <w:rsid w:val="006B00D1"/>
    <w:rsid w:val="006B25BB"/>
    <w:rsid w:val="006B4255"/>
    <w:rsid w:val="006B432B"/>
    <w:rsid w:val="006B4C0F"/>
    <w:rsid w:val="006B57C7"/>
    <w:rsid w:val="006B7BB6"/>
    <w:rsid w:val="006C021B"/>
    <w:rsid w:val="006C146D"/>
    <w:rsid w:val="006C3B5A"/>
    <w:rsid w:val="006C4854"/>
    <w:rsid w:val="006D17CD"/>
    <w:rsid w:val="006D223F"/>
    <w:rsid w:val="006D254F"/>
    <w:rsid w:val="006D458E"/>
    <w:rsid w:val="006D4991"/>
    <w:rsid w:val="006D5962"/>
    <w:rsid w:val="006D5C93"/>
    <w:rsid w:val="006D7DB0"/>
    <w:rsid w:val="006E2493"/>
    <w:rsid w:val="006E24E8"/>
    <w:rsid w:val="006E54D4"/>
    <w:rsid w:val="006F2A51"/>
    <w:rsid w:val="006F3BF1"/>
    <w:rsid w:val="006F4098"/>
    <w:rsid w:val="006F4937"/>
    <w:rsid w:val="006F4FBB"/>
    <w:rsid w:val="006F5FCF"/>
    <w:rsid w:val="006F651C"/>
    <w:rsid w:val="006F70AE"/>
    <w:rsid w:val="007015F6"/>
    <w:rsid w:val="00702442"/>
    <w:rsid w:val="007030D8"/>
    <w:rsid w:val="0070310B"/>
    <w:rsid w:val="00705825"/>
    <w:rsid w:val="00707A75"/>
    <w:rsid w:val="00711FAF"/>
    <w:rsid w:val="00712707"/>
    <w:rsid w:val="0071472C"/>
    <w:rsid w:val="00715383"/>
    <w:rsid w:val="00716B0A"/>
    <w:rsid w:val="00716BC0"/>
    <w:rsid w:val="007170D5"/>
    <w:rsid w:val="00717484"/>
    <w:rsid w:val="00720CF0"/>
    <w:rsid w:val="00720E6D"/>
    <w:rsid w:val="007210AC"/>
    <w:rsid w:val="00721159"/>
    <w:rsid w:val="00721FEF"/>
    <w:rsid w:val="0072284A"/>
    <w:rsid w:val="00723B71"/>
    <w:rsid w:val="00723D05"/>
    <w:rsid w:val="007261F3"/>
    <w:rsid w:val="00727137"/>
    <w:rsid w:val="00727413"/>
    <w:rsid w:val="00727A3E"/>
    <w:rsid w:val="00727EC4"/>
    <w:rsid w:val="007309BA"/>
    <w:rsid w:val="00730A35"/>
    <w:rsid w:val="00731EF0"/>
    <w:rsid w:val="00732763"/>
    <w:rsid w:val="00733FB4"/>
    <w:rsid w:val="0073544F"/>
    <w:rsid w:val="007367E3"/>
    <w:rsid w:val="00736CF9"/>
    <w:rsid w:val="00740723"/>
    <w:rsid w:val="00741773"/>
    <w:rsid w:val="007417A5"/>
    <w:rsid w:val="007509C0"/>
    <w:rsid w:val="00751921"/>
    <w:rsid w:val="00751B00"/>
    <w:rsid w:val="007521ED"/>
    <w:rsid w:val="00752848"/>
    <w:rsid w:val="00752C39"/>
    <w:rsid w:val="00752D7E"/>
    <w:rsid w:val="0075318B"/>
    <w:rsid w:val="00753A29"/>
    <w:rsid w:val="00753EFE"/>
    <w:rsid w:val="00755CBC"/>
    <w:rsid w:val="00757AA2"/>
    <w:rsid w:val="00761071"/>
    <w:rsid w:val="00761E14"/>
    <w:rsid w:val="00762A13"/>
    <w:rsid w:val="00762F9A"/>
    <w:rsid w:val="00763AF7"/>
    <w:rsid w:val="00765399"/>
    <w:rsid w:val="00765D03"/>
    <w:rsid w:val="0076629A"/>
    <w:rsid w:val="00766EDA"/>
    <w:rsid w:val="007673B8"/>
    <w:rsid w:val="0076786F"/>
    <w:rsid w:val="007712A3"/>
    <w:rsid w:val="00773202"/>
    <w:rsid w:val="00773B46"/>
    <w:rsid w:val="007742D9"/>
    <w:rsid w:val="00774C25"/>
    <w:rsid w:val="007758E3"/>
    <w:rsid w:val="00775AD1"/>
    <w:rsid w:val="00780362"/>
    <w:rsid w:val="007808DA"/>
    <w:rsid w:val="00780F9E"/>
    <w:rsid w:val="00781AA7"/>
    <w:rsid w:val="00782F42"/>
    <w:rsid w:val="00783C24"/>
    <w:rsid w:val="0078484F"/>
    <w:rsid w:val="00787ECE"/>
    <w:rsid w:val="00790E20"/>
    <w:rsid w:val="00791996"/>
    <w:rsid w:val="0079242F"/>
    <w:rsid w:val="007943B9"/>
    <w:rsid w:val="00794C04"/>
    <w:rsid w:val="0079508F"/>
    <w:rsid w:val="007958E6"/>
    <w:rsid w:val="00796C09"/>
    <w:rsid w:val="00797E5A"/>
    <w:rsid w:val="007A20CE"/>
    <w:rsid w:val="007A2637"/>
    <w:rsid w:val="007A2D77"/>
    <w:rsid w:val="007A44C6"/>
    <w:rsid w:val="007A4984"/>
    <w:rsid w:val="007A4A12"/>
    <w:rsid w:val="007A5A18"/>
    <w:rsid w:val="007A62F9"/>
    <w:rsid w:val="007A7F6E"/>
    <w:rsid w:val="007B200E"/>
    <w:rsid w:val="007B336F"/>
    <w:rsid w:val="007B498C"/>
    <w:rsid w:val="007B6242"/>
    <w:rsid w:val="007B6BB3"/>
    <w:rsid w:val="007B71C2"/>
    <w:rsid w:val="007B7D43"/>
    <w:rsid w:val="007B7EB7"/>
    <w:rsid w:val="007C013C"/>
    <w:rsid w:val="007C0273"/>
    <w:rsid w:val="007C2608"/>
    <w:rsid w:val="007C2943"/>
    <w:rsid w:val="007C2B8B"/>
    <w:rsid w:val="007C359B"/>
    <w:rsid w:val="007C6EDB"/>
    <w:rsid w:val="007D0512"/>
    <w:rsid w:val="007D2C64"/>
    <w:rsid w:val="007D3C3A"/>
    <w:rsid w:val="007D4792"/>
    <w:rsid w:val="007D4EC8"/>
    <w:rsid w:val="007D6163"/>
    <w:rsid w:val="007E0261"/>
    <w:rsid w:val="007E0BC9"/>
    <w:rsid w:val="007E3C29"/>
    <w:rsid w:val="007E509F"/>
    <w:rsid w:val="007E542B"/>
    <w:rsid w:val="007E5AFE"/>
    <w:rsid w:val="007F0431"/>
    <w:rsid w:val="007F067E"/>
    <w:rsid w:val="007F0CD5"/>
    <w:rsid w:val="007F0F89"/>
    <w:rsid w:val="007F1632"/>
    <w:rsid w:val="007F304F"/>
    <w:rsid w:val="007F3AE8"/>
    <w:rsid w:val="007F3ED5"/>
    <w:rsid w:val="007F6BEF"/>
    <w:rsid w:val="008006E9"/>
    <w:rsid w:val="00800D11"/>
    <w:rsid w:val="008037B0"/>
    <w:rsid w:val="00804846"/>
    <w:rsid w:val="008053F9"/>
    <w:rsid w:val="00805DD6"/>
    <w:rsid w:val="00807251"/>
    <w:rsid w:val="00807C63"/>
    <w:rsid w:val="00810EE0"/>
    <w:rsid w:val="00811B30"/>
    <w:rsid w:val="0081223D"/>
    <w:rsid w:val="00812CE1"/>
    <w:rsid w:val="00812D2B"/>
    <w:rsid w:val="00813017"/>
    <w:rsid w:val="0081410E"/>
    <w:rsid w:val="0081571E"/>
    <w:rsid w:val="00815C87"/>
    <w:rsid w:val="008162FD"/>
    <w:rsid w:val="00816670"/>
    <w:rsid w:val="008176A7"/>
    <w:rsid w:val="00821C39"/>
    <w:rsid w:val="0082407D"/>
    <w:rsid w:val="00830922"/>
    <w:rsid w:val="00833944"/>
    <w:rsid w:val="008373E5"/>
    <w:rsid w:val="00837F6C"/>
    <w:rsid w:val="00840BA0"/>
    <w:rsid w:val="008418D2"/>
    <w:rsid w:val="00842928"/>
    <w:rsid w:val="008442B2"/>
    <w:rsid w:val="00846E43"/>
    <w:rsid w:val="0085075E"/>
    <w:rsid w:val="00851B16"/>
    <w:rsid w:val="0085269A"/>
    <w:rsid w:val="00852AAB"/>
    <w:rsid w:val="00853F55"/>
    <w:rsid w:val="00855A9A"/>
    <w:rsid w:val="00856609"/>
    <w:rsid w:val="00857896"/>
    <w:rsid w:val="00861B43"/>
    <w:rsid w:val="00861C6C"/>
    <w:rsid w:val="00861F61"/>
    <w:rsid w:val="008632E2"/>
    <w:rsid w:val="00863B56"/>
    <w:rsid w:val="0086481F"/>
    <w:rsid w:val="00871856"/>
    <w:rsid w:val="00872D28"/>
    <w:rsid w:val="00875EB3"/>
    <w:rsid w:val="00876037"/>
    <w:rsid w:val="008763F6"/>
    <w:rsid w:val="00877F0B"/>
    <w:rsid w:val="00881A7D"/>
    <w:rsid w:val="00884347"/>
    <w:rsid w:val="0089017D"/>
    <w:rsid w:val="00890D7B"/>
    <w:rsid w:val="008911FF"/>
    <w:rsid w:val="00891FA8"/>
    <w:rsid w:val="00893269"/>
    <w:rsid w:val="008944A6"/>
    <w:rsid w:val="008946F0"/>
    <w:rsid w:val="00894851"/>
    <w:rsid w:val="0089718C"/>
    <w:rsid w:val="00897A98"/>
    <w:rsid w:val="00897D98"/>
    <w:rsid w:val="008A0A10"/>
    <w:rsid w:val="008A0D44"/>
    <w:rsid w:val="008A1AB3"/>
    <w:rsid w:val="008A20ED"/>
    <w:rsid w:val="008A3B36"/>
    <w:rsid w:val="008A5AD9"/>
    <w:rsid w:val="008A6277"/>
    <w:rsid w:val="008B265B"/>
    <w:rsid w:val="008B2E80"/>
    <w:rsid w:val="008B7764"/>
    <w:rsid w:val="008B7E1B"/>
    <w:rsid w:val="008B7EA9"/>
    <w:rsid w:val="008C053B"/>
    <w:rsid w:val="008C13EC"/>
    <w:rsid w:val="008C31A2"/>
    <w:rsid w:val="008C34E4"/>
    <w:rsid w:val="008C3810"/>
    <w:rsid w:val="008C3C62"/>
    <w:rsid w:val="008C42E7"/>
    <w:rsid w:val="008C61A5"/>
    <w:rsid w:val="008C6490"/>
    <w:rsid w:val="008D25DD"/>
    <w:rsid w:val="008D6160"/>
    <w:rsid w:val="008D6FAF"/>
    <w:rsid w:val="008E21EC"/>
    <w:rsid w:val="008E23FA"/>
    <w:rsid w:val="008E31F0"/>
    <w:rsid w:val="008E3E2E"/>
    <w:rsid w:val="008E3F78"/>
    <w:rsid w:val="008E462F"/>
    <w:rsid w:val="008E7262"/>
    <w:rsid w:val="008E7B07"/>
    <w:rsid w:val="008F0921"/>
    <w:rsid w:val="008F3829"/>
    <w:rsid w:val="008F3BC2"/>
    <w:rsid w:val="008F6500"/>
    <w:rsid w:val="008F758C"/>
    <w:rsid w:val="0090201A"/>
    <w:rsid w:val="00902789"/>
    <w:rsid w:val="009035F3"/>
    <w:rsid w:val="00904F48"/>
    <w:rsid w:val="00907945"/>
    <w:rsid w:val="00913393"/>
    <w:rsid w:val="00913645"/>
    <w:rsid w:val="009155FC"/>
    <w:rsid w:val="0091654A"/>
    <w:rsid w:val="00916876"/>
    <w:rsid w:val="009172F1"/>
    <w:rsid w:val="00917579"/>
    <w:rsid w:val="00920226"/>
    <w:rsid w:val="00921EBA"/>
    <w:rsid w:val="00923862"/>
    <w:rsid w:val="00924FED"/>
    <w:rsid w:val="00925318"/>
    <w:rsid w:val="009278B3"/>
    <w:rsid w:val="00927B82"/>
    <w:rsid w:val="00930724"/>
    <w:rsid w:val="00930EB1"/>
    <w:rsid w:val="00931C33"/>
    <w:rsid w:val="009321B7"/>
    <w:rsid w:val="009326E3"/>
    <w:rsid w:val="00933AE3"/>
    <w:rsid w:val="00933D4C"/>
    <w:rsid w:val="0094047F"/>
    <w:rsid w:val="009421B2"/>
    <w:rsid w:val="00942C14"/>
    <w:rsid w:val="00943B58"/>
    <w:rsid w:val="00944CA0"/>
    <w:rsid w:val="00945B0D"/>
    <w:rsid w:val="00945B41"/>
    <w:rsid w:val="0094640B"/>
    <w:rsid w:val="00947E39"/>
    <w:rsid w:val="00950A8D"/>
    <w:rsid w:val="00950BA6"/>
    <w:rsid w:val="0095112E"/>
    <w:rsid w:val="00953604"/>
    <w:rsid w:val="00954691"/>
    <w:rsid w:val="0095495B"/>
    <w:rsid w:val="00955838"/>
    <w:rsid w:val="00955D76"/>
    <w:rsid w:val="00956AE8"/>
    <w:rsid w:val="00957421"/>
    <w:rsid w:val="00961068"/>
    <w:rsid w:val="00961E84"/>
    <w:rsid w:val="0096205E"/>
    <w:rsid w:val="009627B9"/>
    <w:rsid w:val="009627F6"/>
    <w:rsid w:val="00962A53"/>
    <w:rsid w:val="00963887"/>
    <w:rsid w:val="00963C1C"/>
    <w:rsid w:val="009645DF"/>
    <w:rsid w:val="00971AFD"/>
    <w:rsid w:val="00973493"/>
    <w:rsid w:val="00974E87"/>
    <w:rsid w:val="009761D4"/>
    <w:rsid w:val="009774CE"/>
    <w:rsid w:val="00977595"/>
    <w:rsid w:val="0097799E"/>
    <w:rsid w:val="00980198"/>
    <w:rsid w:val="00980B1E"/>
    <w:rsid w:val="00981FA4"/>
    <w:rsid w:val="009837AB"/>
    <w:rsid w:val="009842C5"/>
    <w:rsid w:val="009859A5"/>
    <w:rsid w:val="00987CA3"/>
    <w:rsid w:val="00987D65"/>
    <w:rsid w:val="009918DE"/>
    <w:rsid w:val="00991C55"/>
    <w:rsid w:val="009948E6"/>
    <w:rsid w:val="0099546B"/>
    <w:rsid w:val="00995560"/>
    <w:rsid w:val="00997C35"/>
    <w:rsid w:val="009A12FA"/>
    <w:rsid w:val="009A1A36"/>
    <w:rsid w:val="009A466C"/>
    <w:rsid w:val="009A48AE"/>
    <w:rsid w:val="009B0447"/>
    <w:rsid w:val="009B1148"/>
    <w:rsid w:val="009B2295"/>
    <w:rsid w:val="009B3779"/>
    <w:rsid w:val="009B3EC4"/>
    <w:rsid w:val="009B6766"/>
    <w:rsid w:val="009B77B6"/>
    <w:rsid w:val="009C0228"/>
    <w:rsid w:val="009C0E6C"/>
    <w:rsid w:val="009C229C"/>
    <w:rsid w:val="009C2BA3"/>
    <w:rsid w:val="009C2F50"/>
    <w:rsid w:val="009C7DFC"/>
    <w:rsid w:val="009D2033"/>
    <w:rsid w:val="009D2AE6"/>
    <w:rsid w:val="009D45E8"/>
    <w:rsid w:val="009D478B"/>
    <w:rsid w:val="009D58D7"/>
    <w:rsid w:val="009D5989"/>
    <w:rsid w:val="009D6611"/>
    <w:rsid w:val="009D6716"/>
    <w:rsid w:val="009D6EA0"/>
    <w:rsid w:val="009E0A86"/>
    <w:rsid w:val="009E19A0"/>
    <w:rsid w:val="009E1CD8"/>
    <w:rsid w:val="009E23F4"/>
    <w:rsid w:val="009E5BAC"/>
    <w:rsid w:val="009E6264"/>
    <w:rsid w:val="009F04E1"/>
    <w:rsid w:val="009F1A4C"/>
    <w:rsid w:val="009F2619"/>
    <w:rsid w:val="009F31E5"/>
    <w:rsid w:val="009F42A7"/>
    <w:rsid w:val="009F4D14"/>
    <w:rsid w:val="009F5531"/>
    <w:rsid w:val="009F5831"/>
    <w:rsid w:val="009F5927"/>
    <w:rsid w:val="009F6160"/>
    <w:rsid w:val="009F7CDE"/>
    <w:rsid w:val="00A004D9"/>
    <w:rsid w:val="00A033D1"/>
    <w:rsid w:val="00A03AE3"/>
    <w:rsid w:val="00A04C15"/>
    <w:rsid w:val="00A04CE1"/>
    <w:rsid w:val="00A058AE"/>
    <w:rsid w:val="00A05DAE"/>
    <w:rsid w:val="00A06F24"/>
    <w:rsid w:val="00A107C4"/>
    <w:rsid w:val="00A1133E"/>
    <w:rsid w:val="00A12AD3"/>
    <w:rsid w:val="00A1301B"/>
    <w:rsid w:val="00A13AC4"/>
    <w:rsid w:val="00A140FA"/>
    <w:rsid w:val="00A14822"/>
    <w:rsid w:val="00A16E32"/>
    <w:rsid w:val="00A209B1"/>
    <w:rsid w:val="00A20A67"/>
    <w:rsid w:val="00A22379"/>
    <w:rsid w:val="00A22B20"/>
    <w:rsid w:val="00A24BC3"/>
    <w:rsid w:val="00A254D9"/>
    <w:rsid w:val="00A2616B"/>
    <w:rsid w:val="00A2663A"/>
    <w:rsid w:val="00A2766D"/>
    <w:rsid w:val="00A27980"/>
    <w:rsid w:val="00A27A5D"/>
    <w:rsid w:val="00A30701"/>
    <w:rsid w:val="00A325ED"/>
    <w:rsid w:val="00A32BFD"/>
    <w:rsid w:val="00A32F52"/>
    <w:rsid w:val="00A33B27"/>
    <w:rsid w:val="00A34EA7"/>
    <w:rsid w:val="00A34FDC"/>
    <w:rsid w:val="00A357EA"/>
    <w:rsid w:val="00A35A18"/>
    <w:rsid w:val="00A41DC0"/>
    <w:rsid w:val="00A429D2"/>
    <w:rsid w:val="00A444CD"/>
    <w:rsid w:val="00A445C1"/>
    <w:rsid w:val="00A44E3A"/>
    <w:rsid w:val="00A464F8"/>
    <w:rsid w:val="00A51114"/>
    <w:rsid w:val="00A56210"/>
    <w:rsid w:val="00A56D13"/>
    <w:rsid w:val="00A57FC5"/>
    <w:rsid w:val="00A6005B"/>
    <w:rsid w:val="00A61096"/>
    <w:rsid w:val="00A628DD"/>
    <w:rsid w:val="00A64C22"/>
    <w:rsid w:val="00A67CC1"/>
    <w:rsid w:val="00A71003"/>
    <w:rsid w:val="00A7190C"/>
    <w:rsid w:val="00A72465"/>
    <w:rsid w:val="00A73036"/>
    <w:rsid w:val="00A7312B"/>
    <w:rsid w:val="00A7347C"/>
    <w:rsid w:val="00A7636C"/>
    <w:rsid w:val="00A76495"/>
    <w:rsid w:val="00A765E1"/>
    <w:rsid w:val="00A81376"/>
    <w:rsid w:val="00A81A2B"/>
    <w:rsid w:val="00A82388"/>
    <w:rsid w:val="00A83F0E"/>
    <w:rsid w:val="00A842F5"/>
    <w:rsid w:val="00A854FF"/>
    <w:rsid w:val="00A86EDA"/>
    <w:rsid w:val="00A86FC3"/>
    <w:rsid w:val="00A873FA"/>
    <w:rsid w:val="00A9096C"/>
    <w:rsid w:val="00A92D13"/>
    <w:rsid w:val="00A94510"/>
    <w:rsid w:val="00A95143"/>
    <w:rsid w:val="00A95651"/>
    <w:rsid w:val="00A96B7E"/>
    <w:rsid w:val="00A978C9"/>
    <w:rsid w:val="00A97F1C"/>
    <w:rsid w:val="00AA034B"/>
    <w:rsid w:val="00AA1FD4"/>
    <w:rsid w:val="00AA3472"/>
    <w:rsid w:val="00AA72BA"/>
    <w:rsid w:val="00AA7A6F"/>
    <w:rsid w:val="00AB102B"/>
    <w:rsid w:val="00AB1D26"/>
    <w:rsid w:val="00AB1F4C"/>
    <w:rsid w:val="00AB3139"/>
    <w:rsid w:val="00AB3320"/>
    <w:rsid w:val="00AB42BC"/>
    <w:rsid w:val="00AB6D80"/>
    <w:rsid w:val="00AC08DB"/>
    <w:rsid w:val="00AC131E"/>
    <w:rsid w:val="00AC230E"/>
    <w:rsid w:val="00AC2425"/>
    <w:rsid w:val="00AC4D5D"/>
    <w:rsid w:val="00AC5243"/>
    <w:rsid w:val="00AD0204"/>
    <w:rsid w:val="00AD46F3"/>
    <w:rsid w:val="00AD485B"/>
    <w:rsid w:val="00AD4F1A"/>
    <w:rsid w:val="00AD5F54"/>
    <w:rsid w:val="00AD79F4"/>
    <w:rsid w:val="00AE05D6"/>
    <w:rsid w:val="00AE315A"/>
    <w:rsid w:val="00AE32AF"/>
    <w:rsid w:val="00AE44AA"/>
    <w:rsid w:val="00AE54BF"/>
    <w:rsid w:val="00AF1644"/>
    <w:rsid w:val="00AF1EAC"/>
    <w:rsid w:val="00AF2261"/>
    <w:rsid w:val="00AF7334"/>
    <w:rsid w:val="00B038C6"/>
    <w:rsid w:val="00B041F9"/>
    <w:rsid w:val="00B04431"/>
    <w:rsid w:val="00B04823"/>
    <w:rsid w:val="00B04FD7"/>
    <w:rsid w:val="00B05EAB"/>
    <w:rsid w:val="00B06BF8"/>
    <w:rsid w:val="00B1061C"/>
    <w:rsid w:val="00B10AFA"/>
    <w:rsid w:val="00B11A49"/>
    <w:rsid w:val="00B15556"/>
    <w:rsid w:val="00B15899"/>
    <w:rsid w:val="00B16D2E"/>
    <w:rsid w:val="00B22ED3"/>
    <w:rsid w:val="00B23087"/>
    <w:rsid w:val="00B23639"/>
    <w:rsid w:val="00B23A8C"/>
    <w:rsid w:val="00B2526F"/>
    <w:rsid w:val="00B26FD6"/>
    <w:rsid w:val="00B30758"/>
    <w:rsid w:val="00B30CEA"/>
    <w:rsid w:val="00B34502"/>
    <w:rsid w:val="00B3518D"/>
    <w:rsid w:val="00B35433"/>
    <w:rsid w:val="00B356FA"/>
    <w:rsid w:val="00B35B89"/>
    <w:rsid w:val="00B366D8"/>
    <w:rsid w:val="00B37089"/>
    <w:rsid w:val="00B37418"/>
    <w:rsid w:val="00B403D1"/>
    <w:rsid w:val="00B40749"/>
    <w:rsid w:val="00B43211"/>
    <w:rsid w:val="00B4517E"/>
    <w:rsid w:val="00B45F72"/>
    <w:rsid w:val="00B47EDD"/>
    <w:rsid w:val="00B47FF5"/>
    <w:rsid w:val="00B51CC4"/>
    <w:rsid w:val="00B523F2"/>
    <w:rsid w:val="00B543C1"/>
    <w:rsid w:val="00B54FAB"/>
    <w:rsid w:val="00B55B88"/>
    <w:rsid w:val="00B55BD6"/>
    <w:rsid w:val="00B569C0"/>
    <w:rsid w:val="00B62B40"/>
    <w:rsid w:val="00B62C43"/>
    <w:rsid w:val="00B62F95"/>
    <w:rsid w:val="00B63E64"/>
    <w:rsid w:val="00B64AD5"/>
    <w:rsid w:val="00B65A99"/>
    <w:rsid w:val="00B66BE9"/>
    <w:rsid w:val="00B66FF3"/>
    <w:rsid w:val="00B679F8"/>
    <w:rsid w:val="00B718A4"/>
    <w:rsid w:val="00B737A0"/>
    <w:rsid w:val="00B7409A"/>
    <w:rsid w:val="00B7610D"/>
    <w:rsid w:val="00B76E9C"/>
    <w:rsid w:val="00B80FCD"/>
    <w:rsid w:val="00B81E61"/>
    <w:rsid w:val="00B8596E"/>
    <w:rsid w:val="00B86659"/>
    <w:rsid w:val="00B86A78"/>
    <w:rsid w:val="00B930E3"/>
    <w:rsid w:val="00B9466B"/>
    <w:rsid w:val="00B94D1B"/>
    <w:rsid w:val="00B97756"/>
    <w:rsid w:val="00BA0F72"/>
    <w:rsid w:val="00BA1950"/>
    <w:rsid w:val="00BA1E9D"/>
    <w:rsid w:val="00BA22E6"/>
    <w:rsid w:val="00BA4575"/>
    <w:rsid w:val="00BA4947"/>
    <w:rsid w:val="00BA5A26"/>
    <w:rsid w:val="00BA6E65"/>
    <w:rsid w:val="00BB0B4E"/>
    <w:rsid w:val="00BB3254"/>
    <w:rsid w:val="00BB39B1"/>
    <w:rsid w:val="00BB48CD"/>
    <w:rsid w:val="00BB4EEC"/>
    <w:rsid w:val="00BB5C18"/>
    <w:rsid w:val="00BB5E41"/>
    <w:rsid w:val="00BB63C3"/>
    <w:rsid w:val="00BC5E06"/>
    <w:rsid w:val="00BC6897"/>
    <w:rsid w:val="00BD0621"/>
    <w:rsid w:val="00BD1E5B"/>
    <w:rsid w:val="00BD30F4"/>
    <w:rsid w:val="00BD5728"/>
    <w:rsid w:val="00BD6057"/>
    <w:rsid w:val="00BD7476"/>
    <w:rsid w:val="00BE1EE5"/>
    <w:rsid w:val="00BE3000"/>
    <w:rsid w:val="00BE5216"/>
    <w:rsid w:val="00BE5F3D"/>
    <w:rsid w:val="00BE6E3D"/>
    <w:rsid w:val="00BF1E4B"/>
    <w:rsid w:val="00BF452A"/>
    <w:rsid w:val="00BF664E"/>
    <w:rsid w:val="00BF6BD3"/>
    <w:rsid w:val="00BF6CE6"/>
    <w:rsid w:val="00BF73F6"/>
    <w:rsid w:val="00BF78A0"/>
    <w:rsid w:val="00C00E01"/>
    <w:rsid w:val="00C00F1C"/>
    <w:rsid w:val="00C02D56"/>
    <w:rsid w:val="00C0659F"/>
    <w:rsid w:val="00C069C3"/>
    <w:rsid w:val="00C136B3"/>
    <w:rsid w:val="00C14C01"/>
    <w:rsid w:val="00C17B85"/>
    <w:rsid w:val="00C20B70"/>
    <w:rsid w:val="00C222EF"/>
    <w:rsid w:val="00C23291"/>
    <w:rsid w:val="00C234F2"/>
    <w:rsid w:val="00C238EF"/>
    <w:rsid w:val="00C24695"/>
    <w:rsid w:val="00C247FA"/>
    <w:rsid w:val="00C25F8B"/>
    <w:rsid w:val="00C279CB"/>
    <w:rsid w:val="00C30F5D"/>
    <w:rsid w:val="00C3189C"/>
    <w:rsid w:val="00C32DF5"/>
    <w:rsid w:val="00C33F1C"/>
    <w:rsid w:val="00C35386"/>
    <w:rsid w:val="00C35860"/>
    <w:rsid w:val="00C36D94"/>
    <w:rsid w:val="00C406D6"/>
    <w:rsid w:val="00C418D9"/>
    <w:rsid w:val="00C419C4"/>
    <w:rsid w:val="00C42FF6"/>
    <w:rsid w:val="00C451A5"/>
    <w:rsid w:val="00C50E5D"/>
    <w:rsid w:val="00C51351"/>
    <w:rsid w:val="00C51470"/>
    <w:rsid w:val="00C53004"/>
    <w:rsid w:val="00C53F94"/>
    <w:rsid w:val="00C550A2"/>
    <w:rsid w:val="00C56801"/>
    <w:rsid w:val="00C5691D"/>
    <w:rsid w:val="00C56B57"/>
    <w:rsid w:val="00C62734"/>
    <w:rsid w:val="00C631E7"/>
    <w:rsid w:val="00C64B9F"/>
    <w:rsid w:val="00C65AB0"/>
    <w:rsid w:val="00C65B17"/>
    <w:rsid w:val="00C65D71"/>
    <w:rsid w:val="00C66867"/>
    <w:rsid w:val="00C669AE"/>
    <w:rsid w:val="00C6790D"/>
    <w:rsid w:val="00C7173C"/>
    <w:rsid w:val="00C72A00"/>
    <w:rsid w:val="00C74E28"/>
    <w:rsid w:val="00C757EC"/>
    <w:rsid w:val="00C76444"/>
    <w:rsid w:val="00C76A3B"/>
    <w:rsid w:val="00C76D47"/>
    <w:rsid w:val="00C80FFD"/>
    <w:rsid w:val="00C8345D"/>
    <w:rsid w:val="00C844E3"/>
    <w:rsid w:val="00C84A13"/>
    <w:rsid w:val="00C85667"/>
    <w:rsid w:val="00C8603D"/>
    <w:rsid w:val="00C951B3"/>
    <w:rsid w:val="00C9547D"/>
    <w:rsid w:val="00C96ADF"/>
    <w:rsid w:val="00C97685"/>
    <w:rsid w:val="00CA0F5D"/>
    <w:rsid w:val="00CA1AE0"/>
    <w:rsid w:val="00CA2B11"/>
    <w:rsid w:val="00CA420F"/>
    <w:rsid w:val="00CA55B6"/>
    <w:rsid w:val="00CA57B6"/>
    <w:rsid w:val="00CA7772"/>
    <w:rsid w:val="00CA7EDF"/>
    <w:rsid w:val="00CB08D2"/>
    <w:rsid w:val="00CB0E5E"/>
    <w:rsid w:val="00CB139C"/>
    <w:rsid w:val="00CB42AA"/>
    <w:rsid w:val="00CB52E2"/>
    <w:rsid w:val="00CB5919"/>
    <w:rsid w:val="00CB63C7"/>
    <w:rsid w:val="00CB6440"/>
    <w:rsid w:val="00CB6C57"/>
    <w:rsid w:val="00CC1352"/>
    <w:rsid w:val="00CC2289"/>
    <w:rsid w:val="00CC2A00"/>
    <w:rsid w:val="00CC726A"/>
    <w:rsid w:val="00CC7EBE"/>
    <w:rsid w:val="00CD13AB"/>
    <w:rsid w:val="00CD43BA"/>
    <w:rsid w:val="00CD78C5"/>
    <w:rsid w:val="00CD7A8B"/>
    <w:rsid w:val="00CE0A02"/>
    <w:rsid w:val="00CE11EA"/>
    <w:rsid w:val="00CE1611"/>
    <w:rsid w:val="00CE3960"/>
    <w:rsid w:val="00CE4668"/>
    <w:rsid w:val="00CE47F3"/>
    <w:rsid w:val="00CE7BEC"/>
    <w:rsid w:val="00CF2D28"/>
    <w:rsid w:val="00CF2EA3"/>
    <w:rsid w:val="00CF49CB"/>
    <w:rsid w:val="00CF6294"/>
    <w:rsid w:val="00CF67F9"/>
    <w:rsid w:val="00D00C79"/>
    <w:rsid w:val="00D01430"/>
    <w:rsid w:val="00D01A97"/>
    <w:rsid w:val="00D03351"/>
    <w:rsid w:val="00D04EE0"/>
    <w:rsid w:val="00D06C1D"/>
    <w:rsid w:val="00D070E8"/>
    <w:rsid w:val="00D10B12"/>
    <w:rsid w:val="00D10EA7"/>
    <w:rsid w:val="00D111C8"/>
    <w:rsid w:val="00D11C1B"/>
    <w:rsid w:val="00D14595"/>
    <w:rsid w:val="00D148DE"/>
    <w:rsid w:val="00D149A2"/>
    <w:rsid w:val="00D15245"/>
    <w:rsid w:val="00D15B9B"/>
    <w:rsid w:val="00D174DB"/>
    <w:rsid w:val="00D17D3A"/>
    <w:rsid w:val="00D205D0"/>
    <w:rsid w:val="00D22169"/>
    <w:rsid w:val="00D26223"/>
    <w:rsid w:val="00D27448"/>
    <w:rsid w:val="00D3293D"/>
    <w:rsid w:val="00D3382B"/>
    <w:rsid w:val="00D33880"/>
    <w:rsid w:val="00D361E7"/>
    <w:rsid w:val="00D40823"/>
    <w:rsid w:val="00D42DF3"/>
    <w:rsid w:val="00D43C3A"/>
    <w:rsid w:val="00D45A6E"/>
    <w:rsid w:val="00D464E2"/>
    <w:rsid w:val="00D47022"/>
    <w:rsid w:val="00D47250"/>
    <w:rsid w:val="00D505C7"/>
    <w:rsid w:val="00D527F5"/>
    <w:rsid w:val="00D554BC"/>
    <w:rsid w:val="00D56AD0"/>
    <w:rsid w:val="00D57998"/>
    <w:rsid w:val="00D60652"/>
    <w:rsid w:val="00D60B61"/>
    <w:rsid w:val="00D62244"/>
    <w:rsid w:val="00D636C7"/>
    <w:rsid w:val="00D6674C"/>
    <w:rsid w:val="00D700F7"/>
    <w:rsid w:val="00D72C38"/>
    <w:rsid w:val="00D76B28"/>
    <w:rsid w:val="00D778FE"/>
    <w:rsid w:val="00D80AA3"/>
    <w:rsid w:val="00D8190D"/>
    <w:rsid w:val="00D824CA"/>
    <w:rsid w:val="00D8374B"/>
    <w:rsid w:val="00D83EB5"/>
    <w:rsid w:val="00D845C3"/>
    <w:rsid w:val="00D84BC0"/>
    <w:rsid w:val="00D84FC0"/>
    <w:rsid w:val="00D9161D"/>
    <w:rsid w:val="00D95315"/>
    <w:rsid w:val="00D9685E"/>
    <w:rsid w:val="00D96A6D"/>
    <w:rsid w:val="00D97B63"/>
    <w:rsid w:val="00DA126A"/>
    <w:rsid w:val="00DA183F"/>
    <w:rsid w:val="00DA2787"/>
    <w:rsid w:val="00DA296B"/>
    <w:rsid w:val="00DA6426"/>
    <w:rsid w:val="00DA6A0E"/>
    <w:rsid w:val="00DA77A0"/>
    <w:rsid w:val="00DA7E83"/>
    <w:rsid w:val="00DB3795"/>
    <w:rsid w:val="00DB4570"/>
    <w:rsid w:val="00DB45EE"/>
    <w:rsid w:val="00DB57AC"/>
    <w:rsid w:val="00DC1446"/>
    <w:rsid w:val="00DC36D5"/>
    <w:rsid w:val="00DC7330"/>
    <w:rsid w:val="00DC7663"/>
    <w:rsid w:val="00DD0258"/>
    <w:rsid w:val="00DD0B94"/>
    <w:rsid w:val="00DD1BF4"/>
    <w:rsid w:val="00DD2DCF"/>
    <w:rsid w:val="00DD342D"/>
    <w:rsid w:val="00DD4193"/>
    <w:rsid w:val="00DD4B4F"/>
    <w:rsid w:val="00DD5FB0"/>
    <w:rsid w:val="00DD7869"/>
    <w:rsid w:val="00DD7D17"/>
    <w:rsid w:val="00DE2567"/>
    <w:rsid w:val="00DE3421"/>
    <w:rsid w:val="00DE4B15"/>
    <w:rsid w:val="00DE61B8"/>
    <w:rsid w:val="00DE6A41"/>
    <w:rsid w:val="00DF135B"/>
    <w:rsid w:val="00DF2E90"/>
    <w:rsid w:val="00DF333A"/>
    <w:rsid w:val="00DF3655"/>
    <w:rsid w:val="00DF4CBF"/>
    <w:rsid w:val="00DF552B"/>
    <w:rsid w:val="00DF5D69"/>
    <w:rsid w:val="00DF734F"/>
    <w:rsid w:val="00E04F1E"/>
    <w:rsid w:val="00E061AB"/>
    <w:rsid w:val="00E06F9D"/>
    <w:rsid w:val="00E0701F"/>
    <w:rsid w:val="00E0744E"/>
    <w:rsid w:val="00E1462A"/>
    <w:rsid w:val="00E16610"/>
    <w:rsid w:val="00E173C5"/>
    <w:rsid w:val="00E20799"/>
    <w:rsid w:val="00E20809"/>
    <w:rsid w:val="00E20FF4"/>
    <w:rsid w:val="00E22C2B"/>
    <w:rsid w:val="00E23016"/>
    <w:rsid w:val="00E2347E"/>
    <w:rsid w:val="00E23948"/>
    <w:rsid w:val="00E260AA"/>
    <w:rsid w:val="00E26571"/>
    <w:rsid w:val="00E304CA"/>
    <w:rsid w:val="00E313DE"/>
    <w:rsid w:val="00E31C47"/>
    <w:rsid w:val="00E3323F"/>
    <w:rsid w:val="00E376E1"/>
    <w:rsid w:val="00E37ADC"/>
    <w:rsid w:val="00E4217F"/>
    <w:rsid w:val="00E4265E"/>
    <w:rsid w:val="00E4411E"/>
    <w:rsid w:val="00E44479"/>
    <w:rsid w:val="00E44ED9"/>
    <w:rsid w:val="00E45983"/>
    <w:rsid w:val="00E47325"/>
    <w:rsid w:val="00E513A9"/>
    <w:rsid w:val="00E521D9"/>
    <w:rsid w:val="00E52C65"/>
    <w:rsid w:val="00E53052"/>
    <w:rsid w:val="00E537AE"/>
    <w:rsid w:val="00E54DAF"/>
    <w:rsid w:val="00E570F0"/>
    <w:rsid w:val="00E57B69"/>
    <w:rsid w:val="00E60E9E"/>
    <w:rsid w:val="00E619B3"/>
    <w:rsid w:val="00E61EE5"/>
    <w:rsid w:val="00E621DE"/>
    <w:rsid w:val="00E678F7"/>
    <w:rsid w:val="00E7055A"/>
    <w:rsid w:val="00E708E9"/>
    <w:rsid w:val="00E7159C"/>
    <w:rsid w:val="00E7197C"/>
    <w:rsid w:val="00E72961"/>
    <w:rsid w:val="00E75237"/>
    <w:rsid w:val="00E82E8B"/>
    <w:rsid w:val="00E84F8C"/>
    <w:rsid w:val="00E86B87"/>
    <w:rsid w:val="00E87B67"/>
    <w:rsid w:val="00E904DF"/>
    <w:rsid w:val="00E956E3"/>
    <w:rsid w:val="00E95746"/>
    <w:rsid w:val="00EA0E8E"/>
    <w:rsid w:val="00EA201C"/>
    <w:rsid w:val="00EA2B44"/>
    <w:rsid w:val="00EA33E6"/>
    <w:rsid w:val="00EA3D97"/>
    <w:rsid w:val="00EA4D8F"/>
    <w:rsid w:val="00EA7362"/>
    <w:rsid w:val="00EB0293"/>
    <w:rsid w:val="00EB1183"/>
    <w:rsid w:val="00EB32D0"/>
    <w:rsid w:val="00EB5AFA"/>
    <w:rsid w:val="00EB6801"/>
    <w:rsid w:val="00EB7681"/>
    <w:rsid w:val="00EC11BE"/>
    <w:rsid w:val="00EC20DF"/>
    <w:rsid w:val="00EC28A0"/>
    <w:rsid w:val="00EC3885"/>
    <w:rsid w:val="00EC4109"/>
    <w:rsid w:val="00EC4717"/>
    <w:rsid w:val="00EC6953"/>
    <w:rsid w:val="00EC7CF6"/>
    <w:rsid w:val="00ED040C"/>
    <w:rsid w:val="00ED0F43"/>
    <w:rsid w:val="00ED113D"/>
    <w:rsid w:val="00ED1EE1"/>
    <w:rsid w:val="00ED4460"/>
    <w:rsid w:val="00ED4F12"/>
    <w:rsid w:val="00ED5FEA"/>
    <w:rsid w:val="00EE0194"/>
    <w:rsid w:val="00EE0FD8"/>
    <w:rsid w:val="00EE20BE"/>
    <w:rsid w:val="00EE3254"/>
    <w:rsid w:val="00EE3646"/>
    <w:rsid w:val="00EE3AFD"/>
    <w:rsid w:val="00EE55E7"/>
    <w:rsid w:val="00EE6DA4"/>
    <w:rsid w:val="00EE6FEE"/>
    <w:rsid w:val="00EF238B"/>
    <w:rsid w:val="00EF23FD"/>
    <w:rsid w:val="00EF2712"/>
    <w:rsid w:val="00EF4121"/>
    <w:rsid w:val="00EF5276"/>
    <w:rsid w:val="00EF7EBE"/>
    <w:rsid w:val="00F00198"/>
    <w:rsid w:val="00F01034"/>
    <w:rsid w:val="00F02580"/>
    <w:rsid w:val="00F0465F"/>
    <w:rsid w:val="00F052B5"/>
    <w:rsid w:val="00F124FE"/>
    <w:rsid w:val="00F13589"/>
    <w:rsid w:val="00F13BD8"/>
    <w:rsid w:val="00F14D2A"/>
    <w:rsid w:val="00F157BB"/>
    <w:rsid w:val="00F16FA6"/>
    <w:rsid w:val="00F17CA4"/>
    <w:rsid w:val="00F2114F"/>
    <w:rsid w:val="00F21CF7"/>
    <w:rsid w:val="00F223F6"/>
    <w:rsid w:val="00F22937"/>
    <w:rsid w:val="00F22F1B"/>
    <w:rsid w:val="00F2548F"/>
    <w:rsid w:val="00F25656"/>
    <w:rsid w:val="00F26989"/>
    <w:rsid w:val="00F30556"/>
    <w:rsid w:val="00F307BB"/>
    <w:rsid w:val="00F314A6"/>
    <w:rsid w:val="00F31CE6"/>
    <w:rsid w:val="00F337C9"/>
    <w:rsid w:val="00F33D19"/>
    <w:rsid w:val="00F37A4F"/>
    <w:rsid w:val="00F46E24"/>
    <w:rsid w:val="00F51080"/>
    <w:rsid w:val="00F53286"/>
    <w:rsid w:val="00F55BBA"/>
    <w:rsid w:val="00F562C8"/>
    <w:rsid w:val="00F56B31"/>
    <w:rsid w:val="00F60A89"/>
    <w:rsid w:val="00F61845"/>
    <w:rsid w:val="00F61F59"/>
    <w:rsid w:val="00F63AB4"/>
    <w:rsid w:val="00F63AB7"/>
    <w:rsid w:val="00F63B19"/>
    <w:rsid w:val="00F63BEA"/>
    <w:rsid w:val="00F64B9E"/>
    <w:rsid w:val="00F64BE2"/>
    <w:rsid w:val="00F64F28"/>
    <w:rsid w:val="00F66328"/>
    <w:rsid w:val="00F671ED"/>
    <w:rsid w:val="00F70249"/>
    <w:rsid w:val="00F7216F"/>
    <w:rsid w:val="00F75C73"/>
    <w:rsid w:val="00F763A2"/>
    <w:rsid w:val="00F7701C"/>
    <w:rsid w:val="00F802E9"/>
    <w:rsid w:val="00F80FC1"/>
    <w:rsid w:val="00F83994"/>
    <w:rsid w:val="00F84C68"/>
    <w:rsid w:val="00F8650A"/>
    <w:rsid w:val="00F9011B"/>
    <w:rsid w:val="00F904D2"/>
    <w:rsid w:val="00F91908"/>
    <w:rsid w:val="00F92200"/>
    <w:rsid w:val="00F9405E"/>
    <w:rsid w:val="00F943F7"/>
    <w:rsid w:val="00F94471"/>
    <w:rsid w:val="00F946F6"/>
    <w:rsid w:val="00F95D90"/>
    <w:rsid w:val="00F96FDC"/>
    <w:rsid w:val="00FA1712"/>
    <w:rsid w:val="00FA17D7"/>
    <w:rsid w:val="00FA2178"/>
    <w:rsid w:val="00FA2A5E"/>
    <w:rsid w:val="00FA37F8"/>
    <w:rsid w:val="00FA4D23"/>
    <w:rsid w:val="00FA4DE5"/>
    <w:rsid w:val="00FA7F03"/>
    <w:rsid w:val="00FB2070"/>
    <w:rsid w:val="00FB2DFA"/>
    <w:rsid w:val="00FB3987"/>
    <w:rsid w:val="00FB5432"/>
    <w:rsid w:val="00FB60C3"/>
    <w:rsid w:val="00FB6EA5"/>
    <w:rsid w:val="00FC09BB"/>
    <w:rsid w:val="00FC0FFE"/>
    <w:rsid w:val="00FC1C42"/>
    <w:rsid w:val="00FC2192"/>
    <w:rsid w:val="00FC3308"/>
    <w:rsid w:val="00FC60DD"/>
    <w:rsid w:val="00FC7932"/>
    <w:rsid w:val="00FC7C28"/>
    <w:rsid w:val="00FD5483"/>
    <w:rsid w:val="00FD6A5F"/>
    <w:rsid w:val="00FE0879"/>
    <w:rsid w:val="00FE1070"/>
    <w:rsid w:val="00FE2B98"/>
    <w:rsid w:val="00FE430A"/>
    <w:rsid w:val="00FE4DCB"/>
    <w:rsid w:val="00FE6277"/>
    <w:rsid w:val="00FE68E9"/>
    <w:rsid w:val="00FE77EF"/>
    <w:rsid w:val="00FF0C0D"/>
    <w:rsid w:val="00FF1FAF"/>
    <w:rsid w:val="00FF2D71"/>
    <w:rsid w:val="00FF47D0"/>
    <w:rsid w:val="00FF63F5"/>
    <w:rsid w:val="00FF74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34"/>
        <o:r id="V:Rule2" type="connector" idref="#_x0000_s1035"/>
      </o:rules>
    </o:shapelayout>
  </w:shapeDefaults>
  <w:decimalSymbol w:val="."/>
  <w:listSeparator w:val=","/>
  <w15:chartTrackingRefBased/>
  <w15:docId w15:val="{28A74522-9A92-47A2-8214-6118ECFD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F1E48"/>
    <w:pPr>
      <w:widowControl w:val="0"/>
    </w:pPr>
    <w:rPr>
      <w:rFonts w:ascii="Times New Roman" w:hAnsi="Times New Roman"/>
      <w:kern w:val="2"/>
      <w:sz w:val="24"/>
      <w:szCs w:val="24"/>
    </w:rPr>
  </w:style>
  <w:style w:type="paragraph" w:styleId="2">
    <w:name w:val="heading 2"/>
    <w:basedOn w:val="a0"/>
    <w:link w:val="20"/>
    <w:uiPriority w:val="9"/>
    <w:qFormat/>
    <w:rsid w:val="00FE77EF"/>
    <w:pPr>
      <w:widowControl/>
      <w:spacing w:before="100" w:beforeAutospacing="1" w:after="100" w:afterAutospacing="1"/>
      <w:outlineLvl w:val="1"/>
    </w:pPr>
    <w:rPr>
      <w:rFonts w:ascii="新細明體" w:hAnsi="新細明體" w:cs="新細明體"/>
      <w:b/>
      <w:bCs/>
      <w:kern w:val="0"/>
      <w:sz w:val="36"/>
      <w:szCs w:val="36"/>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hd"/>
    <w:basedOn w:val="a0"/>
    <w:link w:val="a5"/>
    <w:unhideWhenUsed/>
    <w:rsid w:val="002F1E48"/>
    <w:pPr>
      <w:tabs>
        <w:tab w:val="center" w:pos="4153"/>
        <w:tab w:val="right" w:pos="8306"/>
      </w:tabs>
      <w:snapToGrid w:val="0"/>
    </w:pPr>
    <w:rPr>
      <w:sz w:val="20"/>
      <w:szCs w:val="20"/>
    </w:rPr>
  </w:style>
  <w:style w:type="character" w:customStyle="1" w:styleId="a5">
    <w:name w:val="頁首 字元"/>
    <w:link w:val="a4"/>
    <w:uiPriority w:val="99"/>
    <w:semiHidden/>
    <w:rsid w:val="002F1E48"/>
    <w:rPr>
      <w:sz w:val="20"/>
      <w:szCs w:val="20"/>
    </w:rPr>
  </w:style>
  <w:style w:type="paragraph" w:styleId="a6">
    <w:name w:val="footer"/>
    <w:basedOn w:val="a0"/>
    <w:link w:val="a7"/>
    <w:unhideWhenUsed/>
    <w:rsid w:val="002F1E48"/>
    <w:pPr>
      <w:tabs>
        <w:tab w:val="center" w:pos="4153"/>
        <w:tab w:val="right" w:pos="8306"/>
      </w:tabs>
      <w:snapToGrid w:val="0"/>
    </w:pPr>
    <w:rPr>
      <w:sz w:val="20"/>
      <w:szCs w:val="20"/>
    </w:rPr>
  </w:style>
  <w:style w:type="character" w:customStyle="1" w:styleId="a7">
    <w:name w:val="頁尾 字元"/>
    <w:link w:val="a6"/>
    <w:uiPriority w:val="99"/>
    <w:semiHidden/>
    <w:rsid w:val="002F1E48"/>
    <w:rPr>
      <w:sz w:val="20"/>
      <w:szCs w:val="20"/>
    </w:rPr>
  </w:style>
  <w:style w:type="paragraph" w:customStyle="1" w:styleId="Tabletext">
    <w:name w:val="Tabletext"/>
    <w:basedOn w:val="a0"/>
    <w:rsid w:val="002F1E48"/>
    <w:pPr>
      <w:keepLines/>
      <w:spacing w:after="120" w:line="240" w:lineRule="atLeast"/>
    </w:pPr>
    <w:rPr>
      <w:kern w:val="0"/>
      <w:sz w:val="20"/>
      <w:szCs w:val="20"/>
      <w:lang w:eastAsia="en-US"/>
    </w:rPr>
  </w:style>
  <w:style w:type="character" w:customStyle="1" w:styleId="SoDAField">
    <w:name w:val="SoDA Field"/>
    <w:rsid w:val="002F1E48"/>
    <w:rPr>
      <w:color w:val="0000FF"/>
      <w:sz w:val="20"/>
    </w:rPr>
  </w:style>
  <w:style w:type="character" w:styleId="a8">
    <w:name w:val="Hyperlink"/>
    <w:rsid w:val="002F1E48"/>
    <w:rPr>
      <w:color w:val="0000FF"/>
      <w:u w:val="single"/>
    </w:rPr>
  </w:style>
  <w:style w:type="character" w:styleId="a9">
    <w:name w:val="FollowedHyperlink"/>
    <w:rsid w:val="002F1E48"/>
    <w:rPr>
      <w:color w:val="800080"/>
      <w:u w:val="single"/>
    </w:rPr>
  </w:style>
  <w:style w:type="character" w:styleId="aa">
    <w:name w:val="annotation reference"/>
    <w:semiHidden/>
    <w:rsid w:val="002F1E48"/>
    <w:rPr>
      <w:sz w:val="18"/>
      <w:szCs w:val="18"/>
    </w:rPr>
  </w:style>
  <w:style w:type="character" w:customStyle="1" w:styleId="ab">
    <w:name w:val="日期 字元"/>
    <w:link w:val="ac"/>
    <w:rsid w:val="002F1E48"/>
    <w:rPr>
      <w:rFonts w:ascii="Times New Roman" w:eastAsia="新細明體" w:hAnsi="Times New Roman" w:cs="Times New Roman"/>
      <w:szCs w:val="24"/>
    </w:rPr>
  </w:style>
  <w:style w:type="paragraph" w:styleId="ac">
    <w:name w:val="Date"/>
    <w:basedOn w:val="a0"/>
    <w:next w:val="a0"/>
    <w:link w:val="ab"/>
    <w:rsid w:val="002F1E48"/>
    <w:pPr>
      <w:jc w:val="right"/>
    </w:pPr>
  </w:style>
  <w:style w:type="character" w:customStyle="1" w:styleId="style131">
    <w:name w:val="style131"/>
    <w:rsid w:val="002F1E48"/>
    <w:rPr>
      <w:rFonts w:ascii="Arial" w:hAnsi="Arial" w:cs="Arial" w:hint="default"/>
      <w:color w:val="000099"/>
    </w:rPr>
  </w:style>
  <w:style w:type="character" w:customStyle="1" w:styleId="ad">
    <w:name w:val="註解文字 字元"/>
    <w:link w:val="ae"/>
    <w:semiHidden/>
    <w:rsid w:val="002F1E48"/>
    <w:rPr>
      <w:rFonts w:ascii="Times New Roman" w:eastAsia="新細明體" w:hAnsi="Times New Roman" w:cs="Times New Roman"/>
      <w:szCs w:val="24"/>
    </w:rPr>
  </w:style>
  <w:style w:type="paragraph" w:styleId="ae">
    <w:name w:val="annotation text"/>
    <w:basedOn w:val="a0"/>
    <w:link w:val="ad"/>
    <w:semiHidden/>
    <w:rsid w:val="002F1E48"/>
  </w:style>
  <w:style w:type="character" w:customStyle="1" w:styleId="af">
    <w:name w:val="註解方塊文字 字元"/>
    <w:link w:val="af0"/>
    <w:semiHidden/>
    <w:rsid w:val="002F1E48"/>
    <w:rPr>
      <w:rFonts w:ascii="Arial" w:eastAsia="新細明體" w:hAnsi="Arial" w:cs="Times New Roman"/>
      <w:sz w:val="18"/>
      <w:szCs w:val="18"/>
    </w:rPr>
  </w:style>
  <w:style w:type="paragraph" w:styleId="af0">
    <w:name w:val="Balloon Text"/>
    <w:basedOn w:val="a0"/>
    <w:link w:val="af"/>
    <w:semiHidden/>
    <w:rsid w:val="002F1E48"/>
    <w:rPr>
      <w:rFonts w:ascii="Arial" w:hAnsi="Arial"/>
      <w:sz w:val="18"/>
      <w:szCs w:val="18"/>
    </w:rPr>
  </w:style>
  <w:style w:type="character" w:customStyle="1" w:styleId="style31">
    <w:name w:val="style31"/>
    <w:rsid w:val="002F1E48"/>
    <w:rPr>
      <w:rFonts w:ascii="Arial" w:hAnsi="Arial" w:cs="Arial" w:hint="default"/>
      <w:sz w:val="20"/>
      <w:szCs w:val="20"/>
    </w:rPr>
  </w:style>
  <w:style w:type="paragraph" w:customStyle="1" w:styleId="af1">
    <w:name w:val="文"/>
    <w:rsid w:val="002F1E48"/>
    <w:pPr>
      <w:widowControl w:val="0"/>
      <w:snapToGrid w:val="0"/>
      <w:spacing w:line="360" w:lineRule="auto"/>
      <w:jc w:val="both"/>
    </w:pPr>
    <w:rPr>
      <w:rFonts w:ascii="Times New Roman" w:eastAsia="標楷體" w:hAnsi="Times New Roman"/>
      <w:kern w:val="2"/>
      <w:sz w:val="28"/>
    </w:rPr>
  </w:style>
  <w:style w:type="paragraph" w:customStyle="1" w:styleId="12B">
    <w:name w:val="12B"/>
    <w:next w:val="a0"/>
    <w:rsid w:val="002F1E48"/>
    <w:pPr>
      <w:spacing w:line="460" w:lineRule="exact"/>
    </w:pPr>
    <w:rPr>
      <w:rFonts w:ascii="Arial" w:eastAsia="華康粗圓體" w:hAnsi="Arial"/>
      <w:sz w:val="24"/>
    </w:rPr>
  </w:style>
  <w:style w:type="character" w:customStyle="1" w:styleId="af2">
    <w:name w:val="註解主旨 字元"/>
    <w:link w:val="af3"/>
    <w:semiHidden/>
    <w:rsid w:val="002F1E48"/>
    <w:rPr>
      <w:rFonts w:ascii="Times New Roman" w:eastAsia="新細明體" w:hAnsi="Times New Roman" w:cs="Times New Roman"/>
      <w:b/>
      <w:bCs/>
      <w:szCs w:val="24"/>
    </w:rPr>
  </w:style>
  <w:style w:type="paragraph" w:styleId="af3">
    <w:name w:val="annotation subject"/>
    <w:basedOn w:val="ae"/>
    <w:next w:val="ae"/>
    <w:link w:val="af2"/>
    <w:semiHidden/>
    <w:rsid w:val="002F1E48"/>
    <w:rPr>
      <w:b/>
      <w:bCs/>
    </w:rPr>
  </w:style>
  <w:style w:type="character" w:customStyle="1" w:styleId="style3r1">
    <w:name w:val="style3r1"/>
    <w:rsid w:val="00A81376"/>
    <w:rPr>
      <w:rFonts w:ascii="Arial" w:hAnsi="Arial" w:cs="Arial" w:hint="default"/>
      <w:color w:val="FF0000"/>
      <w:sz w:val="20"/>
      <w:szCs w:val="20"/>
    </w:rPr>
  </w:style>
  <w:style w:type="character" w:customStyle="1" w:styleId="20">
    <w:name w:val="標題 2 字元"/>
    <w:link w:val="2"/>
    <w:uiPriority w:val="9"/>
    <w:rsid w:val="00FE77EF"/>
    <w:rPr>
      <w:rFonts w:ascii="新細明體" w:hAnsi="新細明體" w:cs="新細明體"/>
      <w:b/>
      <w:bCs/>
      <w:sz w:val="36"/>
      <w:szCs w:val="36"/>
    </w:rPr>
  </w:style>
  <w:style w:type="character" w:customStyle="1" w:styleId="HighlightedVariable">
    <w:name w:val="Highlighted Variable"/>
    <w:rsid w:val="00FA4DE5"/>
    <w:rPr>
      <w:color w:val="0000FF"/>
    </w:rPr>
  </w:style>
  <w:style w:type="numbering" w:customStyle="1" w:styleId="1">
    <w:name w:val="樣式1"/>
    <w:rsid w:val="00FA4DE5"/>
    <w:pPr>
      <w:numPr>
        <w:numId w:val="2"/>
      </w:numPr>
    </w:pPr>
  </w:style>
  <w:style w:type="paragraph" w:styleId="Web">
    <w:name w:val="Normal (Web)"/>
    <w:basedOn w:val="a0"/>
    <w:rsid w:val="00F802E9"/>
    <w:pPr>
      <w:widowControl/>
      <w:spacing w:before="100" w:beforeAutospacing="1" w:after="100" w:afterAutospacing="1"/>
    </w:pPr>
    <w:rPr>
      <w:rFonts w:ascii="新細明體"/>
      <w:kern w:val="0"/>
    </w:rPr>
  </w:style>
  <w:style w:type="character" w:styleId="af4">
    <w:name w:val="page number"/>
    <w:basedOn w:val="a1"/>
    <w:rsid w:val="00F802E9"/>
  </w:style>
  <w:style w:type="table" w:styleId="af5">
    <w:name w:val="Table Grid"/>
    <w:basedOn w:val="a2"/>
    <w:rsid w:val="00C51351"/>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0">
    <w:name w:val="Table Text"/>
    <w:basedOn w:val="a0"/>
    <w:rsid w:val="00C51351"/>
    <w:pPr>
      <w:widowControl/>
      <w:tabs>
        <w:tab w:val="decimal" w:pos="0"/>
      </w:tabs>
      <w:overflowPunct w:val="0"/>
      <w:autoSpaceDE w:val="0"/>
      <w:autoSpaceDN w:val="0"/>
      <w:adjustRightInd w:val="0"/>
      <w:textAlignment w:val="baseline"/>
    </w:pPr>
    <w:rPr>
      <w:rFonts w:ascii="新細明體" w:hAnsi="新細明體" w:cs="新細明體"/>
      <w:kern w:val="0"/>
      <w:szCs w:val="20"/>
    </w:rPr>
  </w:style>
  <w:style w:type="paragraph" w:styleId="af6">
    <w:name w:val="Body Text"/>
    <w:basedOn w:val="a0"/>
    <w:link w:val="af7"/>
    <w:rsid w:val="00C51351"/>
    <w:pPr>
      <w:widowControl/>
      <w:jc w:val="both"/>
    </w:pPr>
    <w:rPr>
      <w:rFonts w:ascii="新細明體" w:hAnsi="新細明體" w:cs="新細明體"/>
      <w:color w:val="FF0000"/>
      <w:kern w:val="0"/>
      <w:sz w:val="21"/>
      <w:szCs w:val="20"/>
      <w:lang w:eastAsia="zh-CN"/>
    </w:rPr>
  </w:style>
  <w:style w:type="character" w:customStyle="1" w:styleId="af7">
    <w:name w:val="本文 字元"/>
    <w:link w:val="af6"/>
    <w:rsid w:val="00C51351"/>
    <w:rPr>
      <w:rFonts w:ascii="新細明體" w:hAnsi="新細明體" w:cs="新細明體"/>
      <w:color w:val="FF0000"/>
      <w:sz w:val="21"/>
      <w:lang w:eastAsia="zh-CN"/>
    </w:rPr>
  </w:style>
  <w:style w:type="paragraph" w:customStyle="1" w:styleId="TableHeading">
    <w:name w:val="Table Heading"/>
    <w:basedOn w:val="TableText0"/>
    <w:rsid w:val="00C51351"/>
    <w:pPr>
      <w:keepLines/>
      <w:widowControl w:val="0"/>
      <w:tabs>
        <w:tab w:val="clear" w:pos="0"/>
      </w:tabs>
      <w:spacing w:before="120" w:after="120" w:line="360" w:lineRule="atLeast"/>
    </w:pPr>
    <w:rPr>
      <w:rFonts w:ascii="細明體" w:eastAsia="細明體"/>
      <w:b/>
      <w:sz w:val="16"/>
      <w:szCs w:val="24"/>
    </w:rPr>
  </w:style>
  <w:style w:type="paragraph" w:customStyle="1" w:styleId="SOWbullet-1">
    <w:name w:val="SOW bullet - 1"/>
    <w:basedOn w:val="a0"/>
    <w:rsid w:val="00C51351"/>
    <w:pPr>
      <w:widowControl/>
      <w:tabs>
        <w:tab w:val="num" w:pos="570"/>
      </w:tabs>
      <w:snapToGrid w:val="0"/>
      <w:spacing w:line="400" w:lineRule="exact"/>
      <w:ind w:left="493" w:rightChars="100" w:right="210" w:hanging="283"/>
      <w:jc w:val="both"/>
    </w:pPr>
    <w:rPr>
      <w:rFonts w:ascii="新細明體" w:hAnsi="新細明體" w:cs="新細明體"/>
      <w:snapToGrid w:val="0"/>
      <w:kern w:val="0"/>
      <w:szCs w:val="20"/>
    </w:rPr>
  </w:style>
  <w:style w:type="paragraph" w:styleId="a">
    <w:name w:val="List Bullet"/>
    <w:basedOn w:val="a0"/>
    <w:rsid w:val="00C51351"/>
    <w:pPr>
      <w:widowControl/>
      <w:numPr>
        <w:numId w:val="5"/>
      </w:numPr>
    </w:pPr>
    <w:rPr>
      <w:rFonts w:ascii="新細明體" w:hAnsi="新細明體" w:cs="新細明體"/>
      <w:kern w:val="0"/>
    </w:rPr>
  </w:style>
  <w:style w:type="paragraph" w:styleId="z-">
    <w:name w:val="HTML Top of Form"/>
    <w:basedOn w:val="a0"/>
    <w:next w:val="a0"/>
    <w:link w:val="z-0"/>
    <w:hidden/>
    <w:uiPriority w:val="99"/>
    <w:unhideWhenUsed/>
    <w:rsid w:val="00C51351"/>
    <w:pPr>
      <w:widowControl/>
      <w:pBdr>
        <w:bottom w:val="single" w:sz="6" w:space="1" w:color="auto"/>
      </w:pBdr>
      <w:jc w:val="center"/>
    </w:pPr>
    <w:rPr>
      <w:rFonts w:ascii="Arial" w:hAnsi="Arial" w:cs="Arial"/>
      <w:vanish/>
      <w:kern w:val="0"/>
      <w:sz w:val="16"/>
      <w:szCs w:val="16"/>
    </w:rPr>
  </w:style>
  <w:style w:type="character" w:customStyle="1" w:styleId="z-0">
    <w:name w:val="z-表單的頂端 字元"/>
    <w:link w:val="z-"/>
    <w:uiPriority w:val="99"/>
    <w:rsid w:val="00C51351"/>
    <w:rPr>
      <w:rFonts w:ascii="Arial" w:hAnsi="Arial" w:cs="Arial"/>
      <w:vanish/>
      <w:sz w:val="16"/>
      <w:szCs w:val="16"/>
    </w:rPr>
  </w:style>
  <w:style w:type="paragraph" w:styleId="z-1">
    <w:name w:val="HTML Bottom of Form"/>
    <w:basedOn w:val="a0"/>
    <w:next w:val="a0"/>
    <w:link w:val="z-2"/>
    <w:hidden/>
    <w:uiPriority w:val="99"/>
    <w:unhideWhenUsed/>
    <w:rsid w:val="00C51351"/>
    <w:pPr>
      <w:widowControl/>
      <w:pBdr>
        <w:top w:val="single" w:sz="6" w:space="1" w:color="auto"/>
      </w:pBdr>
      <w:jc w:val="center"/>
    </w:pPr>
    <w:rPr>
      <w:rFonts w:ascii="Arial" w:hAnsi="Arial" w:cs="Arial"/>
      <w:vanish/>
      <w:kern w:val="0"/>
      <w:sz w:val="16"/>
      <w:szCs w:val="16"/>
    </w:rPr>
  </w:style>
  <w:style w:type="character" w:customStyle="1" w:styleId="z-2">
    <w:name w:val="z-表單的底部 字元"/>
    <w:link w:val="z-1"/>
    <w:uiPriority w:val="99"/>
    <w:rsid w:val="00C51351"/>
    <w:rPr>
      <w:rFonts w:ascii="Arial" w:hAnsi="Arial" w:cs="Arial"/>
      <w:vanish/>
      <w:sz w:val="16"/>
      <w:szCs w:val="16"/>
    </w:rPr>
  </w:style>
  <w:style w:type="paragraph" w:styleId="af8">
    <w:name w:val="List Paragraph"/>
    <w:basedOn w:val="a0"/>
    <w:uiPriority w:val="34"/>
    <w:qFormat/>
    <w:rsid w:val="003D045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03942">
      <w:bodyDiv w:val="1"/>
      <w:marLeft w:val="0"/>
      <w:marRight w:val="0"/>
      <w:marTop w:val="0"/>
      <w:marBottom w:val="0"/>
      <w:divBdr>
        <w:top w:val="none" w:sz="0" w:space="0" w:color="auto"/>
        <w:left w:val="none" w:sz="0" w:space="0" w:color="auto"/>
        <w:bottom w:val="none" w:sz="0" w:space="0" w:color="auto"/>
        <w:right w:val="none" w:sz="0" w:space="0" w:color="auto"/>
      </w:divBdr>
    </w:div>
    <w:div w:id="308755445">
      <w:bodyDiv w:val="1"/>
      <w:marLeft w:val="0"/>
      <w:marRight w:val="0"/>
      <w:marTop w:val="0"/>
      <w:marBottom w:val="0"/>
      <w:divBdr>
        <w:top w:val="none" w:sz="0" w:space="0" w:color="auto"/>
        <w:left w:val="none" w:sz="0" w:space="0" w:color="auto"/>
        <w:bottom w:val="none" w:sz="0" w:space="0" w:color="auto"/>
        <w:right w:val="none" w:sz="0" w:space="0" w:color="auto"/>
      </w:divBdr>
    </w:div>
    <w:div w:id="638806898">
      <w:bodyDiv w:val="1"/>
      <w:marLeft w:val="0"/>
      <w:marRight w:val="0"/>
      <w:marTop w:val="0"/>
      <w:marBottom w:val="0"/>
      <w:divBdr>
        <w:top w:val="none" w:sz="0" w:space="0" w:color="auto"/>
        <w:left w:val="none" w:sz="0" w:space="0" w:color="auto"/>
        <w:bottom w:val="none" w:sz="0" w:space="0" w:color="auto"/>
        <w:right w:val="none" w:sz="0" w:space="0" w:color="auto"/>
      </w:divBdr>
    </w:div>
    <w:div w:id="885413094">
      <w:bodyDiv w:val="1"/>
      <w:marLeft w:val="0"/>
      <w:marRight w:val="0"/>
      <w:marTop w:val="0"/>
      <w:marBottom w:val="0"/>
      <w:divBdr>
        <w:top w:val="none" w:sz="0" w:space="0" w:color="auto"/>
        <w:left w:val="none" w:sz="0" w:space="0" w:color="auto"/>
        <w:bottom w:val="none" w:sz="0" w:space="0" w:color="auto"/>
        <w:right w:val="none" w:sz="0" w:space="0" w:color="auto"/>
      </w:divBdr>
    </w:div>
    <w:div w:id="1220282136">
      <w:bodyDiv w:val="1"/>
      <w:marLeft w:val="0"/>
      <w:marRight w:val="0"/>
      <w:marTop w:val="0"/>
      <w:marBottom w:val="0"/>
      <w:divBdr>
        <w:top w:val="none" w:sz="0" w:space="0" w:color="auto"/>
        <w:left w:val="none" w:sz="0" w:space="0" w:color="auto"/>
        <w:bottom w:val="none" w:sz="0" w:space="0" w:color="auto"/>
        <w:right w:val="none" w:sz="0" w:space="0" w:color="auto"/>
      </w:divBdr>
      <w:divsChild>
        <w:div w:id="974484880">
          <w:marLeft w:val="360"/>
          <w:marRight w:val="0"/>
          <w:marTop w:val="0"/>
          <w:marBottom w:val="0"/>
          <w:divBdr>
            <w:top w:val="none" w:sz="0" w:space="0" w:color="auto"/>
            <w:left w:val="none" w:sz="0" w:space="0" w:color="auto"/>
            <w:bottom w:val="none" w:sz="0" w:space="0" w:color="auto"/>
            <w:right w:val="none" w:sz="0" w:space="0" w:color="auto"/>
          </w:divBdr>
        </w:div>
        <w:div w:id="1221332663">
          <w:marLeft w:val="360"/>
          <w:marRight w:val="0"/>
          <w:marTop w:val="0"/>
          <w:marBottom w:val="0"/>
          <w:divBdr>
            <w:top w:val="none" w:sz="0" w:space="0" w:color="auto"/>
            <w:left w:val="none" w:sz="0" w:space="0" w:color="auto"/>
            <w:bottom w:val="none" w:sz="0" w:space="0" w:color="auto"/>
            <w:right w:val="none" w:sz="0" w:space="0" w:color="auto"/>
          </w:divBdr>
        </w:div>
        <w:div w:id="1544369104">
          <w:marLeft w:val="360"/>
          <w:marRight w:val="0"/>
          <w:marTop w:val="0"/>
          <w:marBottom w:val="0"/>
          <w:divBdr>
            <w:top w:val="none" w:sz="0" w:space="0" w:color="auto"/>
            <w:left w:val="none" w:sz="0" w:space="0" w:color="auto"/>
            <w:bottom w:val="none" w:sz="0" w:space="0" w:color="auto"/>
            <w:right w:val="none" w:sz="0" w:space="0" w:color="auto"/>
          </w:divBdr>
        </w:div>
        <w:div w:id="2110664359">
          <w:marLeft w:val="360"/>
          <w:marRight w:val="0"/>
          <w:marTop w:val="0"/>
          <w:marBottom w:val="0"/>
          <w:divBdr>
            <w:top w:val="none" w:sz="0" w:space="0" w:color="auto"/>
            <w:left w:val="none" w:sz="0" w:space="0" w:color="auto"/>
            <w:bottom w:val="none" w:sz="0" w:space="0" w:color="auto"/>
            <w:right w:val="none" w:sz="0" w:space="0" w:color="auto"/>
          </w:divBdr>
        </w:div>
      </w:divsChild>
    </w:div>
    <w:div w:id="1401899461">
      <w:bodyDiv w:val="1"/>
      <w:marLeft w:val="0"/>
      <w:marRight w:val="0"/>
      <w:marTop w:val="0"/>
      <w:marBottom w:val="0"/>
      <w:divBdr>
        <w:top w:val="none" w:sz="0" w:space="0" w:color="auto"/>
        <w:left w:val="none" w:sz="0" w:space="0" w:color="auto"/>
        <w:bottom w:val="none" w:sz="0" w:space="0" w:color="auto"/>
        <w:right w:val="none" w:sz="0" w:space="0" w:color="auto"/>
      </w:divBdr>
      <w:divsChild>
        <w:div w:id="554203146">
          <w:marLeft w:val="360"/>
          <w:marRight w:val="0"/>
          <w:marTop w:val="0"/>
          <w:marBottom w:val="0"/>
          <w:divBdr>
            <w:top w:val="none" w:sz="0" w:space="0" w:color="auto"/>
            <w:left w:val="none" w:sz="0" w:space="0" w:color="auto"/>
            <w:bottom w:val="none" w:sz="0" w:space="0" w:color="auto"/>
            <w:right w:val="none" w:sz="0" w:space="0" w:color="auto"/>
          </w:divBdr>
        </w:div>
      </w:divsChild>
    </w:div>
    <w:div w:id="1525748290">
      <w:bodyDiv w:val="1"/>
      <w:marLeft w:val="0"/>
      <w:marRight w:val="0"/>
      <w:marTop w:val="0"/>
      <w:marBottom w:val="0"/>
      <w:divBdr>
        <w:top w:val="none" w:sz="0" w:space="0" w:color="auto"/>
        <w:left w:val="none" w:sz="0" w:space="0" w:color="auto"/>
        <w:bottom w:val="none" w:sz="0" w:space="0" w:color="auto"/>
        <w:right w:val="none" w:sz="0" w:space="0" w:color="auto"/>
      </w:divBdr>
    </w:div>
    <w:div w:id="213189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66816-A1D6-439D-BF6D-3E34CA677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661</Words>
  <Characters>3774</Characters>
  <Application>Microsoft Office Word</Application>
  <DocSecurity>0</DocSecurity>
  <Lines>31</Lines>
  <Paragraphs>8</Paragraphs>
  <ScaleCrop>false</ScaleCrop>
  <Company>Cathay Life Insurance.</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cathaylife</dc:creator>
  <cp:keywords/>
  <dc:description/>
  <cp:lastModifiedBy>戴余修</cp:lastModifiedBy>
  <cp:revision>2</cp:revision>
  <dcterms:created xsi:type="dcterms:W3CDTF">2020-07-27T00:57:00Z</dcterms:created>
  <dcterms:modified xsi:type="dcterms:W3CDTF">2020-07-27T00:57:00Z</dcterms:modified>
</cp:coreProperties>
</file>