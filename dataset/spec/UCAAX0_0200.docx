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144"/>
        <w:gridCol w:w="947"/>
        <w:gridCol w:w="4822"/>
        <w:gridCol w:w="1558"/>
        <w:gridCol w:w="2409"/>
      </w:tblGrid>
      <w:tr w:rsidR="00BB55AA" w:rsidTr="006C75C7">
        <w:tc>
          <w:tcPr>
            <w:tcW w:w="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 w:rsidRPr="00E8700A">
              <w:rPr>
                <w:rFonts w:ascii="細明體" w:eastAsia="細明體" w:hAnsi="細明體" w:cs="Courier New" w:hint="eastAsia"/>
              </w:rPr>
              <w:t>修改日期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Pr="00E8700A" w:rsidRDefault="00BB55AA">
            <w:pPr>
              <w:pStyle w:val="Tabletext"/>
              <w:jc w:val="center"/>
              <w:rPr>
                <w:rFonts w:ascii="細明體" w:eastAsia="細明體" w:hAnsi="細明體" w:cs="Courier New" w:hint="eastAsia"/>
              </w:rPr>
            </w:pPr>
            <w:r w:rsidRPr="00E8700A">
              <w:rPr>
                <w:rFonts w:ascii="細明體" w:eastAsia="細明體" w:hAnsi="細明體" w:cs="Courier New" w:hint="eastAsia"/>
              </w:rPr>
              <w:t>版本</w:t>
            </w:r>
          </w:p>
        </w:tc>
        <w:tc>
          <w:tcPr>
            <w:tcW w:w="2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修改原因</w:t>
            </w:r>
          </w:p>
        </w:tc>
        <w:tc>
          <w:tcPr>
            <w:tcW w:w="7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修改人姓名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E8700A">
              <w:rPr>
                <w:rFonts w:ascii="細明體" w:eastAsia="細明體" w:hAnsi="細明體" w:cs="Courier New" w:hint="eastAsia"/>
              </w:rPr>
              <w:t>立案單號</w:t>
            </w:r>
          </w:p>
        </w:tc>
      </w:tr>
      <w:tr w:rsidR="00BB55AA" w:rsidTr="006C75C7">
        <w:tc>
          <w:tcPr>
            <w:tcW w:w="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200</w:t>
            </w:r>
            <w:r>
              <w:rPr>
                <w:rFonts w:ascii="新細明體" w:hAnsi="新細明體" w:hint="eastAsia"/>
                <w:bCs/>
                <w:lang w:eastAsia="zh-TW"/>
              </w:rPr>
              <w:t>6</w:t>
            </w:r>
            <w:r>
              <w:rPr>
                <w:rFonts w:ascii="新細明體" w:hAnsi="新細明體"/>
                <w:bCs/>
                <w:lang w:eastAsia="zh-TW"/>
              </w:rPr>
              <w:t>/</w:t>
            </w:r>
            <w:r>
              <w:rPr>
                <w:rFonts w:ascii="新細明體" w:hAnsi="新細明體" w:hint="eastAsia"/>
                <w:bCs/>
                <w:lang w:eastAsia="zh-TW"/>
              </w:rPr>
              <w:t>06/28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</w:t>
            </w:r>
          </w:p>
        </w:tc>
        <w:tc>
          <w:tcPr>
            <w:tcW w:w="2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7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B55AA" w:rsidTr="006C75C7">
        <w:tc>
          <w:tcPr>
            <w:tcW w:w="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2007/05/16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</w:t>
            </w:r>
          </w:p>
        </w:tc>
        <w:tc>
          <w:tcPr>
            <w:tcW w:w="2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增加服務中心</w:t>
            </w:r>
          </w:p>
        </w:tc>
        <w:tc>
          <w:tcPr>
            <w:tcW w:w="7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B55AA" w:rsidTr="006C75C7">
        <w:tc>
          <w:tcPr>
            <w:tcW w:w="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2008/1/8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3</w:t>
            </w:r>
          </w:p>
        </w:tc>
        <w:tc>
          <w:tcPr>
            <w:tcW w:w="2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增加紅利給付服務中心查詢</w:t>
            </w:r>
          </w:p>
        </w:tc>
        <w:tc>
          <w:tcPr>
            <w:tcW w:w="7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B55AA" w:rsidTr="006C75C7">
        <w:tc>
          <w:tcPr>
            <w:tcW w:w="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2009/6/2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4</w:t>
            </w:r>
          </w:p>
        </w:tc>
        <w:tc>
          <w:tcPr>
            <w:tcW w:w="2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增加即時匯表示</w:t>
            </w:r>
          </w:p>
        </w:tc>
        <w:tc>
          <w:tcPr>
            <w:tcW w:w="7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B55AA" w:rsidTr="006C75C7">
        <w:tc>
          <w:tcPr>
            <w:tcW w:w="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2012/7/30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5</w:t>
            </w:r>
          </w:p>
        </w:tc>
        <w:tc>
          <w:tcPr>
            <w:tcW w:w="2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收據檔改用DTAAX025及新增電子收據寄送表示</w:t>
            </w:r>
          </w:p>
        </w:tc>
        <w:tc>
          <w:tcPr>
            <w:tcW w:w="7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龎伯珊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5AA" w:rsidRDefault="00BB55A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t>120730000066</w:t>
            </w:r>
          </w:p>
        </w:tc>
      </w:tr>
      <w:tr w:rsidR="004B3CEC" w:rsidTr="006C75C7">
        <w:tc>
          <w:tcPr>
            <w:tcW w:w="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CEC" w:rsidRDefault="004B3CE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2012/12/28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CEC" w:rsidRDefault="004B3CE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6</w:t>
            </w:r>
          </w:p>
        </w:tc>
        <w:tc>
          <w:tcPr>
            <w:tcW w:w="2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CEC" w:rsidRDefault="004B3CEC" w:rsidP="006C75C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申請書</w:t>
            </w:r>
            <w:r>
              <w:rPr>
                <w:lang w:eastAsia="zh-TW"/>
              </w:rPr>
              <w:t>121114000200</w:t>
            </w:r>
            <w:r>
              <w:rPr>
                <w:rFonts w:ascii="新細明體" w:hAnsi="新細明體" w:hint="eastAsia"/>
                <w:bCs/>
                <w:lang w:eastAsia="zh-TW"/>
              </w:rPr>
              <w:t>: 新增受款人id查詢</w:t>
            </w:r>
          </w:p>
        </w:tc>
        <w:tc>
          <w:tcPr>
            <w:tcW w:w="7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CEC" w:rsidRDefault="004B3CE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龎伯珊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CEC" w:rsidRDefault="004B3CEC">
            <w:pPr>
              <w:pStyle w:val="Tabletext"/>
              <w:rPr>
                <w:lang w:eastAsia="zh-TW"/>
              </w:rPr>
            </w:pPr>
            <w:r>
              <w:rPr>
                <w:rFonts w:ascii="sөũ" w:hAnsi="sөũ"/>
                <w:color w:val="000000"/>
              </w:rPr>
              <w:t>121225000183</w:t>
            </w:r>
          </w:p>
        </w:tc>
      </w:tr>
      <w:tr w:rsidR="00AF5632" w:rsidTr="006C75C7">
        <w:trPr>
          <w:ins w:id="1" w:author="FIS" w:date="2015-09-30T15:50:00Z"/>
        </w:trPr>
        <w:tc>
          <w:tcPr>
            <w:tcW w:w="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632" w:rsidRDefault="00AF5632">
            <w:pPr>
              <w:pStyle w:val="Tabletext"/>
              <w:rPr>
                <w:ins w:id="2" w:author="FIS" w:date="2015-09-30T15:50:00Z"/>
                <w:rFonts w:ascii="新細明體" w:hAnsi="新細明體" w:hint="eastAsia"/>
                <w:bCs/>
                <w:lang w:eastAsia="zh-TW"/>
              </w:rPr>
            </w:pPr>
            <w:ins w:id="3" w:author="FIS" w:date="2015-09-30T15:50:00Z">
              <w:r>
                <w:rPr>
                  <w:rFonts w:ascii="新細明體" w:hAnsi="新細明體" w:hint="eastAsia"/>
                  <w:bCs/>
                  <w:lang w:eastAsia="zh-TW"/>
                </w:rPr>
                <w:t>2015/9/30</w:t>
              </w:r>
            </w:ins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632" w:rsidRDefault="00AF5632">
            <w:pPr>
              <w:pStyle w:val="Tabletext"/>
              <w:rPr>
                <w:ins w:id="4" w:author="FIS" w:date="2015-09-30T15:50:00Z"/>
                <w:rFonts w:ascii="新細明體" w:hAnsi="新細明體" w:hint="eastAsia"/>
                <w:bCs/>
                <w:lang w:eastAsia="zh-TW"/>
              </w:rPr>
            </w:pPr>
            <w:ins w:id="5" w:author="FIS" w:date="2015-09-30T15:50:00Z">
              <w:r>
                <w:rPr>
                  <w:rFonts w:ascii="新細明體" w:hAnsi="新細明體" w:hint="eastAsia"/>
                  <w:bCs/>
                  <w:lang w:eastAsia="zh-TW"/>
                </w:rPr>
                <w:t>7</w:t>
              </w:r>
            </w:ins>
          </w:p>
        </w:tc>
        <w:tc>
          <w:tcPr>
            <w:tcW w:w="2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632" w:rsidRDefault="00AF5632" w:rsidP="006C75C7">
            <w:pPr>
              <w:pStyle w:val="Tabletext"/>
              <w:rPr>
                <w:ins w:id="6" w:author="FIS" w:date="2015-09-30T15:50:00Z"/>
                <w:rFonts w:ascii="新細明體" w:hAnsi="新細明體" w:hint="eastAsia"/>
                <w:bCs/>
                <w:lang w:eastAsia="zh-TW"/>
              </w:rPr>
            </w:pPr>
            <w:ins w:id="7" w:author="FIS" w:date="2015-09-30T15:50:00Z">
              <w:r w:rsidRPr="00405ECF">
                <w:rPr>
                  <w:rFonts w:hint="eastAsia"/>
                  <w:color w:val="000000"/>
                  <w:lang w:eastAsia="zh-TW"/>
                </w:rPr>
                <w:t>申請書</w:t>
              </w:r>
              <w:r w:rsidRPr="00405ECF">
                <w:rPr>
                  <w:color w:val="000000"/>
                  <w:lang w:eastAsia="zh-TW"/>
                </w:rPr>
                <w:t>150817000364</w:t>
              </w:r>
              <w:r w:rsidRPr="00405ECF">
                <w:rPr>
                  <w:rFonts w:hint="eastAsia"/>
                  <w:color w:val="000000"/>
                  <w:lang w:eastAsia="zh-TW"/>
                </w:rPr>
                <w:t xml:space="preserve"> : </w:t>
              </w:r>
              <w:r w:rsidRPr="00405ECF">
                <w:rPr>
                  <w:rFonts w:hint="eastAsia"/>
                  <w:color w:val="000000"/>
                  <w:lang w:eastAsia="zh-TW"/>
                </w:rPr>
                <w:t>電子理賠給付明細寄送規則調整</w:t>
              </w:r>
            </w:ins>
          </w:p>
        </w:tc>
        <w:tc>
          <w:tcPr>
            <w:tcW w:w="7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632" w:rsidRDefault="00AF5632">
            <w:pPr>
              <w:pStyle w:val="Tabletext"/>
              <w:rPr>
                <w:ins w:id="8" w:author="FIS" w:date="2015-09-30T15:50:00Z"/>
                <w:rFonts w:ascii="新細明體" w:hAnsi="新細明體" w:hint="eastAsia"/>
                <w:bCs/>
                <w:lang w:eastAsia="zh-TW"/>
              </w:rPr>
            </w:pPr>
            <w:ins w:id="9" w:author="FIS" w:date="2015-09-30T15:50:00Z">
              <w:r w:rsidRPr="00405ECF">
                <w:rPr>
                  <w:rFonts w:ascii="細明體" w:eastAsia="細明體" w:hAnsi="細明體" w:hint="eastAsia"/>
                  <w:color w:val="000000"/>
                  <w:lang w:eastAsia="zh-TW"/>
                </w:rPr>
                <w:t>龎伯珊</w:t>
              </w:r>
            </w:ins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632" w:rsidRDefault="00AF5632">
            <w:pPr>
              <w:pStyle w:val="Tabletext"/>
              <w:rPr>
                <w:ins w:id="10" w:author="FIS" w:date="2015-09-30T15:50:00Z"/>
                <w:rFonts w:ascii="sөũ" w:hAnsi="sөũ"/>
                <w:color w:val="000000"/>
              </w:rPr>
            </w:pPr>
            <w:ins w:id="11" w:author="FIS" w:date="2015-09-30T15:50:00Z">
              <w:r w:rsidRPr="00405ECF">
                <w:rPr>
                  <w:bCs/>
                </w:rPr>
                <w:t>150831000181</w:t>
              </w:r>
            </w:ins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F879AF">
        <w:rPr>
          <w:rFonts w:hint="eastAsia"/>
          <w:b/>
          <w:kern w:val="2"/>
          <w:sz w:val="24"/>
          <w:szCs w:val="24"/>
          <w:lang w:eastAsia="zh-TW"/>
        </w:rPr>
        <w:t>X</w:t>
      </w:r>
      <w:r>
        <w:rPr>
          <w:rFonts w:hint="eastAsia"/>
          <w:b/>
          <w:kern w:val="2"/>
          <w:sz w:val="24"/>
          <w:szCs w:val="24"/>
          <w:lang w:eastAsia="zh-TW"/>
        </w:rPr>
        <w:t>00</w:t>
      </w:r>
      <w:r w:rsidR="00F879AF">
        <w:rPr>
          <w:rFonts w:hint="eastAsia"/>
          <w:b/>
          <w:kern w:val="2"/>
          <w:sz w:val="24"/>
          <w:szCs w:val="24"/>
          <w:lang w:eastAsia="zh-TW"/>
        </w:rPr>
        <w:t>2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C76806">
        <w:rPr>
          <w:rFonts w:hint="eastAsia"/>
          <w:b/>
          <w:kern w:val="2"/>
          <w:sz w:val="24"/>
          <w:szCs w:val="24"/>
          <w:lang w:eastAsia="zh-TW"/>
        </w:rPr>
        <w:t>收據印製</w:t>
      </w:r>
    </w:p>
    <w:p w:rsidR="006C75C7" w:rsidRPr="009A6B2B" w:rsidRDefault="006C75C7" w:rsidP="006C75C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2268"/>
        <w:gridCol w:w="1701"/>
        <w:gridCol w:w="6663"/>
      </w:tblGrid>
      <w:tr w:rsidR="006C75C7" w:rsidRPr="00E01490" w:rsidTr="00AF5632">
        <w:tc>
          <w:tcPr>
            <w:tcW w:w="2268" w:type="dxa"/>
          </w:tcPr>
          <w:p w:rsidR="006C75C7" w:rsidRPr="00E01490" w:rsidRDefault="006C75C7" w:rsidP="006B3F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364" w:type="dxa"/>
            <w:gridSpan w:val="2"/>
          </w:tcPr>
          <w:p w:rsidR="006C75C7" w:rsidRPr="00E01490" w:rsidRDefault="006C75C7" w:rsidP="006B3F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收據印製</w:t>
            </w:r>
          </w:p>
        </w:tc>
      </w:tr>
      <w:tr w:rsidR="006C75C7" w:rsidRPr="00E01490" w:rsidTr="00AF5632">
        <w:tc>
          <w:tcPr>
            <w:tcW w:w="2268" w:type="dxa"/>
          </w:tcPr>
          <w:p w:rsidR="006C75C7" w:rsidRPr="00E01490" w:rsidRDefault="006C75C7" w:rsidP="006B3F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364" w:type="dxa"/>
            <w:gridSpan w:val="2"/>
          </w:tcPr>
          <w:p w:rsidR="006C75C7" w:rsidRPr="00E01490" w:rsidRDefault="006C75C7" w:rsidP="006B3F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AAX0_0200</w:t>
            </w:r>
          </w:p>
        </w:tc>
      </w:tr>
      <w:tr w:rsidR="006C75C7" w:rsidRPr="00E01490" w:rsidTr="00AF5632">
        <w:tc>
          <w:tcPr>
            <w:tcW w:w="2268" w:type="dxa"/>
          </w:tcPr>
          <w:p w:rsidR="006C75C7" w:rsidRPr="00E01490" w:rsidRDefault="006C75C7" w:rsidP="006B3F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364" w:type="dxa"/>
            <w:gridSpan w:val="2"/>
          </w:tcPr>
          <w:p w:rsidR="006C75C7" w:rsidRPr="00E01490" w:rsidRDefault="006C75C7" w:rsidP="006B3F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6C75C7" w:rsidRPr="00E01490" w:rsidTr="00AF5632">
        <w:tc>
          <w:tcPr>
            <w:tcW w:w="2268" w:type="dxa"/>
          </w:tcPr>
          <w:p w:rsidR="006C75C7" w:rsidRPr="00E01490" w:rsidRDefault="006C75C7" w:rsidP="006B3F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364" w:type="dxa"/>
            <w:gridSpan w:val="2"/>
          </w:tcPr>
          <w:p w:rsidR="006C75C7" w:rsidRPr="00E01490" w:rsidRDefault="006C75C7" w:rsidP="006B3F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收據印製</w:t>
            </w:r>
          </w:p>
        </w:tc>
      </w:tr>
      <w:tr w:rsidR="006C75C7" w:rsidRPr="00E01490" w:rsidTr="00AF5632">
        <w:tc>
          <w:tcPr>
            <w:tcW w:w="2268" w:type="dxa"/>
          </w:tcPr>
          <w:p w:rsidR="006C75C7" w:rsidRPr="00E01490" w:rsidRDefault="006C75C7" w:rsidP="006B3F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364" w:type="dxa"/>
            <w:gridSpan w:val="2"/>
          </w:tcPr>
          <w:p w:rsidR="006C75C7" w:rsidRPr="00E01490" w:rsidRDefault="006C75C7" w:rsidP="006B3F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6C75C7" w:rsidRPr="00E01490" w:rsidTr="00AF5632">
        <w:tc>
          <w:tcPr>
            <w:tcW w:w="2268" w:type="dxa"/>
          </w:tcPr>
          <w:p w:rsidR="006C75C7" w:rsidRPr="00E01490" w:rsidRDefault="006C75C7" w:rsidP="006B3F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364" w:type="dxa"/>
            <w:gridSpan w:val="2"/>
          </w:tcPr>
          <w:p w:rsidR="006C75C7" w:rsidRPr="00E01490" w:rsidRDefault="006C75C7" w:rsidP="006B3F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全省</w:t>
            </w:r>
          </w:p>
        </w:tc>
      </w:tr>
      <w:tr w:rsidR="006C75C7" w:rsidRPr="00E01490" w:rsidTr="00AF5632">
        <w:tc>
          <w:tcPr>
            <w:tcW w:w="2268" w:type="dxa"/>
          </w:tcPr>
          <w:p w:rsidR="006C75C7" w:rsidRPr="00E01490" w:rsidRDefault="006C75C7" w:rsidP="006B3F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364" w:type="dxa"/>
            <w:gridSpan w:val="2"/>
          </w:tcPr>
          <w:p w:rsidR="006C75C7" w:rsidRPr="00E01490" w:rsidRDefault="006C75C7" w:rsidP="006B3F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6C75C7" w:rsidRPr="00E01490" w:rsidTr="00AF5632">
        <w:tc>
          <w:tcPr>
            <w:tcW w:w="2268" w:type="dxa"/>
          </w:tcPr>
          <w:p w:rsidR="006C75C7" w:rsidRPr="00266B0D" w:rsidRDefault="006C75C7" w:rsidP="006B3F4C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364" w:type="dxa"/>
            <w:gridSpan w:val="2"/>
          </w:tcPr>
          <w:p w:rsidR="006C75C7" w:rsidRPr="00E01490" w:rsidRDefault="006C75C7" w:rsidP="006B3F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AF5632" w:rsidRPr="00E01490" w:rsidTr="00AF5632">
        <w:tc>
          <w:tcPr>
            <w:tcW w:w="2268" w:type="dxa"/>
            <w:vMerge w:val="restart"/>
            <w:vAlign w:val="center"/>
          </w:tcPr>
          <w:p w:rsidR="00AF5632" w:rsidRPr="00F80B9C" w:rsidRDefault="00AF5632" w:rsidP="00665D8C">
            <w:p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1701" w:type="dxa"/>
          </w:tcPr>
          <w:p w:rsidR="00AF5632" w:rsidRDefault="00AF5632" w:rsidP="00665D8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畫面</w:t>
            </w:r>
          </w:p>
        </w:tc>
        <w:tc>
          <w:tcPr>
            <w:tcW w:w="6663" w:type="dxa"/>
            <w:vAlign w:val="center"/>
          </w:tcPr>
          <w:p w:rsidR="00AF5632" w:rsidRDefault="00AF5632" w:rsidP="00665D8C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□無 □遮蔽 ■</w:t>
            </w:r>
            <w:r>
              <w:rPr>
                <w:rFonts w:ascii="標楷體" w:eastAsia="標楷體" w:hAnsi="標楷體" w:hint="eastAsia"/>
                <w:color w:val="FF0000"/>
              </w:rPr>
              <w:t xml:space="preserve">securitylog   </w:t>
            </w:r>
          </w:p>
        </w:tc>
      </w:tr>
      <w:tr w:rsidR="00AF5632" w:rsidRPr="00E01490" w:rsidTr="00AF5632">
        <w:tc>
          <w:tcPr>
            <w:tcW w:w="2268" w:type="dxa"/>
            <w:vMerge/>
          </w:tcPr>
          <w:p w:rsidR="00AF5632" w:rsidRDefault="00AF5632" w:rsidP="00665D8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AF5632" w:rsidRDefault="00AF5632" w:rsidP="00665D8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報表列印</w:t>
            </w:r>
          </w:p>
        </w:tc>
        <w:tc>
          <w:tcPr>
            <w:tcW w:w="6663" w:type="dxa"/>
            <w:vAlign w:val="center"/>
          </w:tcPr>
          <w:p w:rsidR="00AF5632" w:rsidRDefault="00AF5632" w:rsidP="00665D8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□無 □遮蔽 ■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AF5632" w:rsidRPr="00E01490" w:rsidTr="00AF5632">
        <w:tc>
          <w:tcPr>
            <w:tcW w:w="2268" w:type="dxa"/>
            <w:vMerge/>
          </w:tcPr>
          <w:p w:rsidR="00AF5632" w:rsidRDefault="00AF5632" w:rsidP="00665D8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AF5632" w:rsidRDefault="00AF5632" w:rsidP="00665D8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檔案下載</w:t>
            </w:r>
          </w:p>
        </w:tc>
        <w:tc>
          <w:tcPr>
            <w:tcW w:w="6663" w:type="dxa"/>
            <w:vAlign w:val="center"/>
          </w:tcPr>
          <w:p w:rsidR="00AF5632" w:rsidRDefault="00AF5632" w:rsidP="00665D8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AF5632" w:rsidRPr="00E01490" w:rsidTr="00AF5632">
        <w:tc>
          <w:tcPr>
            <w:tcW w:w="2268" w:type="dxa"/>
          </w:tcPr>
          <w:p w:rsidR="00AF5632" w:rsidRDefault="00AF5632" w:rsidP="00665D8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8364" w:type="dxa"/>
            <w:gridSpan w:val="2"/>
          </w:tcPr>
          <w:p w:rsidR="00AF5632" w:rsidRDefault="00AA2F63" w:rsidP="00AA2F63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□</w:t>
            </w:r>
            <w:r w:rsidR="00AF5632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無 □真分頁 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</w:t>
            </w:r>
            <w:r w:rsidR="00AF5632" w:rsidRPr="00494BC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假分頁</w:t>
            </w:r>
            <w:r w:rsidR="00AF5632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，分頁每頁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20</w:t>
            </w:r>
            <w:r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</w:t>
            </w:r>
            <w:r w:rsidR="00AF5632"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筆【Default　20】</w:t>
            </w:r>
          </w:p>
        </w:tc>
      </w:tr>
    </w:tbl>
    <w:p w:rsidR="006C75C7" w:rsidRPr="00AF5632" w:rsidRDefault="006C75C7" w:rsidP="006C75C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C75C7" w:rsidRDefault="006C75C7" w:rsidP="006C75C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6C75C7" w:rsidRDefault="006C75C7" w:rsidP="006C75C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6C75C7" w:rsidRDefault="006C75C7" w:rsidP="006C75C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6C75C7" w:rsidRDefault="006C75C7" w:rsidP="006C75C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6C75C7" w:rsidRDefault="006C75C7" w:rsidP="006C75C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6C75C7" w:rsidRDefault="006C75C7" w:rsidP="006C75C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6C75C7" w:rsidRDefault="006C75C7" w:rsidP="006C75C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6C75C7" w:rsidRPr="00E01490" w:rsidTr="006B3F4C">
        <w:tc>
          <w:tcPr>
            <w:tcW w:w="851" w:type="dxa"/>
          </w:tcPr>
          <w:p w:rsidR="006C75C7" w:rsidRPr="00C829C1" w:rsidRDefault="006C75C7" w:rsidP="006B3F4C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6C75C7" w:rsidRPr="00C829C1" w:rsidRDefault="006C75C7" w:rsidP="006B3F4C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6C75C7" w:rsidRPr="00C829C1" w:rsidRDefault="006C75C7" w:rsidP="006B3F4C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6C75C7" w:rsidRPr="00E60524" w:rsidRDefault="006C75C7" w:rsidP="006B3F4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6C75C7" w:rsidRPr="00E60524" w:rsidRDefault="006C75C7" w:rsidP="006B3F4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6C75C7" w:rsidRPr="00E60524" w:rsidRDefault="006C75C7" w:rsidP="006B3F4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6C75C7" w:rsidRPr="00E60524" w:rsidRDefault="006C75C7" w:rsidP="006B3F4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6C75C7" w:rsidRPr="00E01490" w:rsidTr="006B3F4C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6C75C7" w:rsidRPr="00E01490" w:rsidRDefault="006C75C7" w:rsidP="006C75C7">
            <w:pPr>
              <w:numPr>
                <w:ilvl w:val="0"/>
                <w:numId w:val="5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6C75C7" w:rsidRPr="00E01490" w:rsidRDefault="006C75C7" w:rsidP="006B3F4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caps/>
                <w:lang w:eastAsia="zh-TW"/>
              </w:rPr>
              <w:t>收據控制檔</w:t>
            </w:r>
          </w:p>
        </w:tc>
        <w:tc>
          <w:tcPr>
            <w:tcW w:w="2551" w:type="dxa"/>
          </w:tcPr>
          <w:p w:rsidR="006C75C7" w:rsidRPr="00E01490" w:rsidRDefault="006C75C7" w:rsidP="006B3F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>
              <w:rPr>
                <w:rFonts w:hint="eastAsia"/>
                <w:sz w:val="20"/>
                <w:szCs w:val="20"/>
              </w:rPr>
              <w:t>AAX020</w:t>
            </w:r>
          </w:p>
        </w:tc>
        <w:tc>
          <w:tcPr>
            <w:tcW w:w="941" w:type="dxa"/>
          </w:tcPr>
          <w:p w:rsidR="006C75C7" w:rsidRPr="00E60524" w:rsidRDefault="006C75C7" w:rsidP="006B3F4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6C75C7" w:rsidRPr="00E60524" w:rsidRDefault="006C75C7" w:rsidP="006B3F4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6C75C7" w:rsidRPr="00E60524" w:rsidRDefault="006C75C7" w:rsidP="006B3F4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6C75C7" w:rsidRPr="00E60524" w:rsidRDefault="006C75C7" w:rsidP="006B3F4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6C75C7" w:rsidRPr="00E01490" w:rsidTr="006B3F4C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6C75C7" w:rsidRPr="00E01490" w:rsidRDefault="006C75C7" w:rsidP="006C75C7">
            <w:pPr>
              <w:numPr>
                <w:ilvl w:val="0"/>
                <w:numId w:val="5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6C75C7" w:rsidRPr="00E01490" w:rsidRDefault="006C75C7" w:rsidP="006B3F4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caps/>
                <w:lang w:eastAsia="zh-TW"/>
              </w:rPr>
              <w:t>理賠收據檔</w:t>
            </w:r>
          </w:p>
        </w:tc>
        <w:tc>
          <w:tcPr>
            <w:tcW w:w="2551" w:type="dxa"/>
          </w:tcPr>
          <w:p w:rsidR="006C75C7" w:rsidRPr="00E01490" w:rsidRDefault="006C75C7" w:rsidP="006B3F4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DTAAX025</w:t>
            </w:r>
          </w:p>
        </w:tc>
        <w:tc>
          <w:tcPr>
            <w:tcW w:w="941" w:type="dxa"/>
          </w:tcPr>
          <w:p w:rsidR="006C75C7" w:rsidRPr="00E60524" w:rsidRDefault="006C75C7" w:rsidP="006B3F4C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6C75C7" w:rsidRPr="00E60524" w:rsidRDefault="006C75C7" w:rsidP="006B3F4C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6C75C7" w:rsidRPr="00E60524" w:rsidRDefault="006C75C7" w:rsidP="006B3F4C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6C75C7" w:rsidRPr="00E60524" w:rsidRDefault="006C75C7" w:rsidP="006B3F4C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75C7" w:rsidRPr="009A6B2B" w:rsidRDefault="006C75C7" w:rsidP="006C75C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6C75C7" w:rsidRDefault="006C75C7" w:rsidP="006C75C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000"/>
        <w:gridCol w:w="5243"/>
        <w:gridCol w:w="4745"/>
      </w:tblGrid>
      <w:tr w:rsidR="006C75C7" w:rsidRPr="00E01490" w:rsidTr="006B3F4C">
        <w:tc>
          <w:tcPr>
            <w:tcW w:w="455" w:type="pct"/>
          </w:tcPr>
          <w:p w:rsidR="006C75C7" w:rsidRPr="00C829C1" w:rsidRDefault="006C75C7" w:rsidP="006B3F4C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6C75C7" w:rsidRPr="00C829C1" w:rsidRDefault="006C75C7" w:rsidP="006B3F4C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6C75C7" w:rsidRPr="00C829C1" w:rsidRDefault="006C75C7" w:rsidP="006B3F4C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6C75C7" w:rsidRPr="00E01490" w:rsidTr="006B3F4C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6C75C7" w:rsidRPr="00E01490" w:rsidRDefault="006C75C7" w:rsidP="006C75C7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6C75C7" w:rsidRPr="00E01490" w:rsidRDefault="006C75C7" w:rsidP="006B3F4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710B61">
              <w:rPr>
                <w:rFonts w:ascii="細明體" w:eastAsia="細明體" w:hAnsi="細明體" w:hint="eastAsia"/>
                <w:lang w:eastAsia="zh-TW"/>
              </w:rPr>
              <w:t>理</w:t>
            </w:r>
            <w:r>
              <w:rPr>
                <w:rFonts w:ascii="細明體" w:eastAsia="細明體" w:hAnsi="細明體" w:hint="eastAsia"/>
                <w:lang w:eastAsia="zh-TW"/>
              </w:rPr>
              <w:t>賠</w:t>
            </w:r>
            <w:r w:rsidRPr="00710B61">
              <w:rPr>
                <w:rFonts w:ascii="細明體" w:eastAsia="細明體" w:hAnsi="細明體" w:hint="eastAsia"/>
                <w:lang w:eastAsia="zh-TW"/>
              </w:rPr>
              <w:t>收據</w:t>
            </w:r>
            <w:r>
              <w:rPr>
                <w:rFonts w:ascii="細明體" w:eastAsia="細明體" w:hAnsi="細明體" w:hint="eastAsia"/>
                <w:lang w:eastAsia="zh-TW"/>
              </w:rPr>
              <w:t>資料讀取</w:t>
            </w:r>
            <w:r w:rsidRPr="00710B61">
              <w:rPr>
                <w:rFonts w:ascii="細明體" w:eastAsia="細明體" w:hAnsi="細明體" w:hint="eastAsia"/>
                <w:lang w:eastAsia="zh-TW"/>
              </w:rPr>
              <w:t>模組</w:t>
            </w:r>
          </w:p>
        </w:tc>
        <w:tc>
          <w:tcPr>
            <w:tcW w:w="2159" w:type="pct"/>
          </w:tcPr>
          <w:p w:rsidR="006C75C7" w:rsidRPr="00E01490" w:rsidRDefault="006C75C7" w:rsidP="006B3F4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AA_X0Z001</w:t>
            </w:r>
          </w:p>
        </w:tc>
      </w:tr>
    </w:tbl>
    <w:p w:rsidR="006C75C7" w:rsidRDefault="006C75C7" w:rsidP="006C75C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6C75C7" w:rsidRDefault="006C75C7" w:rsidP="006C75C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ED7932" w:rsidRDefault="00ED7932">
      <w:pPr>
        <w:pStyle w:val="Tabletext"/>
        <w:keepLines w:val="0"/>
        <w:spacing w:after="0" w:line="240" w:lineRule="auto"/>
        <w:rPr>
          <w:ins w:id="12" w:author="FIS" w:date="2015-09-30T16:43:00Z"/>
          <w:rFonts w:hint="eastAsia"/>
          <w:noProof/>
          <w:lang w:eastAsia="zh-TW"/>
        </w:rPr>
      </w:pPr>
      <w:ins w:id="13" w:author="FIS" w:date="2015-09-30T16:43:00Z">
        <w:r w:rsidRPr="00ED7932">
          <w:rPr>
            <w:noProof/>
            <w:lang w:eastAsia="zh-TW"/>
          </w:rPr>
          <w:t>USAAX00200</w:t>
        </w:r>
      </w:ins>
    </w:p>
    <w:p w:rsidR="0023751E" w:rsidRDefault="00ED7932">
      <w:pPr>
        <w:pStyle w:val="Tabletext"/>
        <w:keepLines w:val="0"/>
        <w:spacing w:after="0" w:line="240" w:lineRule="auto"/>
        <w:rPr>
          <w:ins w:id="14" w:author="FIS" w:date="2015-09-30T16:43:00Z"/>
          <w:rFonts w:hint="eastAsia"/>
          <w:noProof/>
          <w:lang w:eastAsia="zh-TW"/>
        </w:rPr>
      </w:pPr>
      <w:ins w:id="15" w:author="FIS" w:date="2015-09-30T16:43:00Z">
        <w:r w:rsidRPr="00B73D52">
          <w:rPr>
            <w:noProof/>
            <w:lang w:eastAsia="zh-TW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i1025" type="#_x0000_t75" style="width:523.5pt;height:102.75pt;visibility:visible">
              <v:imagedata r:id="rId7" o:title=""/>
            </v:shape>
          </w:pict>
        </w:r>
      </w:ins>
    </w:p>
    <w:p w:rsidR="00ED7932" w:rsidRDefault="00ED7932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6C75C7" w:rsidRPr="008037DD" w:rsidRDefault="006C75C7" w:rsidP="004B3CEC">
      <w:pPr>
        <w:spacing w:line="240" w:lineRule="atLeast"/>
        <w:rPr>
          <w:rFonts w:hint="eastAsia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六、程式內容</w:t>
      </w: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23751E" w:rsidRDefault="0023751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lastRenderedPageBreak/>
        <w:t>如</w:t>
      </w:r>
      <w:r w:rsidR="007C098B">
        <w:rPr>
          <w:rFonts w:hint="eastAsia"/>
          <w:bCs/>
          <w:lang w:eastAsia="zh-TW"/>
        </w:rPr>
        <w:t xml:space="preserve"> </w:t>
      </w:r>
      <w:r w:rsidR="007C098B">
        <w:rPr>
          <w:rFonts w:hint="eastAsia"/>
        </w:rPr>
        <w:t>USAA</w:t>
      </w:r>
      <w:r w:rsidR="00F879AF">
        <w:rPr>
          <w:rFonts w:hint="eastAsia"/>
          <w:lang w:eastAsia="zh-TW"/>
        </w:rPr>
        <w:t>X</w:t>
      </w:r>
      <w:r w:rsidR="007C098B">
        <w:rPr>
          <w:rFonts w:hint="eastAsia"/>
        </w:rPr>
        <w:t>00</w:t>
      </w:r>
      <w:r w:rsidR="00F879AF">
        <w:rPr>
          <w:rFonts w:hint="eastAsia"/>
          <w:lang w:eastAsia="zh-TW"/>
        </w:rPr>
        <w:t>2</w:t>
      </w:r>
      <w:r w:rsidR="007C098B">
        <w:rPr>
          <w:rFonts w:hint="eastAsia"/>
        </w:rPr>
        <w:t>00</w:t>
      </w:r>
      <w:r w:rsidR="00870A8E">
        <w:rPr>
          <w:rFonts w:hint="eastAsia"/>
          <w:lang w:eastAsia="zh-TW"/>
        </w:rPr>
        <w:t>。</w:t>
      </w:r>
    </w:p>
    <w:p w:rsidR="00F418D3" w:rsidRDefault="00F418D3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>畫面初始值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F418D3">
        <w:tc>
          <w:tcPr>
            <w:tcW w:w="252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AA7751">
        <w:tc>
          <w:tcPr>
            <w:tcW w:w="2520" w:type="dxa"/>
          </w:tcPr>
          <w:p w:rsidR="00AA7751" w:rsidRDefault="00C76806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給付日期</w:t>
            </w:r>
          </w:p>
        </w:tc>
        <w:tc>
          <w:tcPr>
            <w:tcW w:w="3780" w:type="dxa"/>
          </w:tcPr>
          <w:p w:rsidR="00AA7751" w:rsidRDefault="008C0CEE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CURRENT DATE</w:t>
            </w:r>
          </w:p>
        </w:tc>
        <w:tc>
          <w:tcPr>
            <w:tcW w:w="2340" w:type="dxa"/>
          </w:tcPr>
          <w:p w:rsidR="00AA7751" w:rsidRDefault="00AA7751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879AF">
        <w:tc>
          <w:tcPr>
            <w:tcW w:w="2520" w:type="dxa"/>
          </w:tcPr>
          <w:p w:rsidR="00F879AF" w:rsidRDefault="00F879AF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給付種類</w:t>
            </w:r>
          </w:p>
        </w:tc>
        <w:tc>
          <w:tcPr>
            <w:tcW w:w="3780" w:type="dxa"/>
          </w:tcPr>
          <w:p w:rsidR="00F879AF" w:rsidRDefault="004B3CEC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理賠給付收據</w:t>
            </w:r>
            <w:r>
              <w:rPr>
                <w:rFonts w:hint="eastAsia"/>
                <w:bCs/>
                <w:lang w:eastAsia="zh-TW"/>
              </w:rPr>
              <w:t>(AAX001)</w:t>
            </w:r>
          </w:p>
        </w:tc>
        <w:tc>
          <w:tcPr>
            <w:tcW w:w="2340" w:type="dxa"/>
          </w:tcPr>
          <w:p w:rsidR="00F879AF" w:rsidRDefault="00F879AF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DEFAULT</w:t>
            </w:r>
          </w:p>
        </w:tc>
      </w:tr>
    </w:tbl>
    <w:p w:rsidR="008D057E" w:rsidRPr="00AF5632" w:rsidRDefault="008D057E" w:rsidP="008D057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IF</w:t>
      </w:r>
      <w:r>
        <w:rPr>
          <w:rFonts w:hint="eastAsia"/>
          <w:bCs/>
          <w:color w:val="008000"/>
          <w:lang w:eastAsia="zh-TW"/>
        </w:rPr>
        <w:t xml:space="preserve"> </w:t>
      </w:r>
      <w:r>
        <w:rPr>
          <w:rFonts w:hint="eastAsia"/>
          <w:bCs/>
          <w:color w:val="008000"/>
          <w:lang w:eastAsia="zh-TW"/>
        </w:rPr>
        <w:t>給付種類為</w:t>
      </w:r>
      <w:r>
        <w:rPr>
          <w:rFonts w:hint="eastAsia"/>
          <w:bCs/>
          <w:color w:val="008000"/>
          <w:lang w:eastAsia="zh-TW"/>
        </w:rPr>
        <w:t xml:space="preserve"> ABA</w:t>
      </w:r>
      <w:r w:rsidR="00767C35">
        <w:rPr>
          <w:rFonts w:hint="eastAsia"/>
          <w:bCs/>
          <w:color w:val="008000"/>
          <w:lang w:eastAsia="zh-TW"/>
        </w:rPr>
        <w:t xml:space="preserve">032 </w:t>
      </w:r>
      <w:r w:rsidR="00767C35">
        <w:rPr>
          <w:rFonts w:hint="eastAsia"/>
          <w:bCs/>
          <w:color w:val="008000"/>
          <w:lang w:eastAsia="zh-TW"/>
        </w:rPr>
        <w:t>或</w:t>
      </w:r>
      <w:r w:rsidR="00767C35">
        <w:rPr>
          <w:rFonts w:hint="eastAsia"/>
          <w:bCs/>
          <w:color w:val="008000"/>
          <w:lang w:eastAsia="zh-TW"/>
        </w:rPr>
        <w:t xml:space="preserve"> ABE001 </w:t>
      </w:r>
      <w:r>
        <w:rPr>
          <w:rFonts w:hint="eastAsia"/>
          <w:bCs/>
          <w:color w:val="008000"/>
          <w:lang w:eastAsia="zh-TW"/>
        </w:rPr>
        <w:t xml:space="preserve"> </w:t>
      </w:r>
      <w:r>
        <w:rPr>
          <w:rFonts w:hint="eastAsia"/>
          <w:bCs/>
          <w:color w:val="008000"/>
          <w:lang w:eastAsia="zh-TW"/>
        </w:rPr>
        <w:t>經手人</w:t>
      </w:r>
      <w:r>
        <w:rPr>
          <w:rFonts w:hint="eastAsia"/>
          <w:bCs/>
          <w:color w:val="008000"/>
          <w:lang w:eastAsia="zh-TW"/>
        </w:rPr>
        <w:t xml:space="preserve">ID </w:t>
      </w:r>
      <w:r>
        <w:rPr>
          <w:rFonts w:hint="eastAsia"/>
          <w:bCs/>
          <w:color w:val="008000"/>
          <w:lang w:eastAsia="zh-TW"/>
        </w:rPr>
        <w:t>換為服務中心，</w:t>
      </w:r>
      <w:r>
        <w:rPr>
          <w:rFonts w:hint="eastAsia"/>
          <w:bCs/>
          <w:color w:val="008000"/>
          <w:lang w:eastAsia="zh-TW"/>
        </w:rPr>
        <w:t>DEFAULT</w:t>
      </w:r>
      <w:r>
        <w:rPr>
          <w:rFonts w:hint="eastAsia"/>
          <w:bCs/>
          <w:color w:val="008000"/>
          <w:lang w:eastAsia="zh-TW"/>
        </w:rPr>
        <w:t>值為登入者單位代號</w:t>
      </w:r>
    </w:p>
    <w:p w:rsidR="004B3CEC" w:rsidRDefault="004B3CEC" w:rsidP="008D057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 xml:space="preserve">IF </w:t>
      </w:r>
      <w:r>
        <w:rPr>
          <w:rFonts w:hint="eastAsia"/>
          <w:b/>
          <w:bCs/>
          <w:color w:val="008000"/>
          <w:lang w:eastAsia="zh-TW"/>
        </w:rPr>
        <w:t>給付種類</w:t>
      </w:r>
      <w:r>
        <w:rPr>
          <w:rFonts w:hint="eastAsia"/>
          <w:b/>
          <w:bCs/>
          <w:color w:val="008000"/>
          <w:lang w:eastAsia="zh-TW"/>
        </w:rPr>
        <w:t xml:space="preserve"> = </w:t>
      </w:r>
      <w:r>
        <w:rPr>
          <w:b/>
          <w:bCs/>
          <w:color w:val="008000"/>
          <w:lang w:eastAsia="zh-TW"/>
        </w:rPr>
        <w:t>“</w:t>
      </w:r>
      <w:r>
        <w:rPr>
          <w:rFonts w:hint="eastAsia"/>
          <w:b/>
          <w:bCs/>
          <w:color w:val="008000"/>
          <w:lang w:eastAsia="zh-TW"/>
        </w:rPr>
        <w:t>AAX001</w:t>
      </w:r>
      <w:r>
        <w:rPr>
          <w:b/>
          <w:bCs/>
          <w:color w:val="008000"/>
          <w:lang w:eastAsia="zh-TW"/>
        </w:rPr>
        <w:t>”</w:t>
      </w:r>
      <w:r>
        <w:rPr>
          <w:rFonts w:hint="eastAsia"/>
          <w:b/>
          <w:bCs/>
          <w:color w:val="008000"/>
          <w:lang w:eastAsia="zh-TW"/>
        </w:rPr>
        <w:t>，提供查詢條件</w:t>
      </w:r>
      <w:r>
        <w:rPr>
          <w:rFonts w:hint="eastAsia"/>
          <w:b/>
          <w:bCs/>
          <w:color w:val="008000"/>
          <w:lang w:eastAsia="zh-TW"/>
        </w:rPr>
        <w:t xml:space="preserve">: </w:t>
      </w:r>
      <w:r>
        <w:rPr>
          <w:rFonts w:hint="eastAsia"/>
          <w:b/>
          <w:bCs/>
          <w:color w:val="008000"/>
          <w:lang w:eastAsia="zh-TW"/>
        </w:rPr>
        <w:t>服務中心</w:t>
      </w:r>
      <w:r>
        <w:rPr>
          <w:rFonts w:hint="eastAsia"/>
          <w:b/>
          <w:bCs/>
          <w:color w:val="008000"/>
          <w:lang w:eastAsia="zh-TW"/>
        </w:rPr>
        <w:t>(</w:t>
      </w:r>
      <w:r>
        <w:rPr>
          <w:rFonts w:hint="eastAsia"/>
          <w:b/>
          <w:bCs/>
          <w:color w:val="008000"/>
          <w:lang w:eastAsia="zh-TW"/>
        </w:rPr>
        <w:t>預設</w:t>
      </w:r>
      <w:r>
        <w:rPr>
          <w:rFonts w:hint="eastAsia"/>
          <w:b/>
          <w:bCs/>
          <w:color w:val="008000"/>
          <w:lang w:eastAsia="zh-TW"/>
        </w:rPr>
        <w:t>)</w:t>
      </w:r>
      <w:r>
        <w:rPr>
          <w:rFonts w:hint="eastAsia"/>
          <w:b/>
          <w:bCs/>
          <w:color w:val="008000"/>
          <w:lang w:eastAsia="zh-TW"/>
        </w:rPr>
        <w:t>、受款人</w:t>
      </w:r>
      <w:r>
        <w:rPr>
          <w:rFonts w:hint="eastAsia"/>
          <w:b/>
          <w:bCs/>
          <w:color w:val="008000"/>
          <w:lang w:eastAsia="zh-TW"/>
        </w:rPr>
        <w:t>ID</w:t>
      </w:r>
      <w:r>
        <w:rPr>
          <w:rFonts w:hint="eastAsia"/>
          <w:b/>
          <w:bCs/>
          <w:color w:val="008000"/>
          <w:lang w:eastAsia="zh-TW"/>
        </w:rPr>
        <w:t>。</w:t>
      </w:r>
    </w:p>
    <w:p w:rsidR="004B3CEC" w:rsidRDefault="004B3CEC" w:rsidP="00AF563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如果查詢條件選受款人</w:t>
      </w:r>
      <w:r>
        <w:rPr>
          <w:rFonts w:hint="eastAsia"/>
          <w:b/>
          <w:bCs/>
          <w:color w:val="008000"/>
          <w:lang w:eastAsia="zh-TW"/>
        </w:rPr>
        <w:t>ID</w:t>
      </w:r>
      <w:r>
        <w:rPr>
          <w:rFonts w:hint="eastAsia"/>
          <w:b/>
          <w:bCs/>
          <w:color w:val="008000"/>
          <w:lang w:eastAsia="zh-TW"/>
        </w:rPr>
        <w:t>，則給付日期變為區間輸入欄位。預設</w:t>
      </w:r>
      <w:r>
        <w:rPr>
          <w:rFonts w:hint="eastAsia"/>
          <w:b/>
          <w:bCs/>
          <w:color w:val="008000"/>
          <w:lang w:eastAsia="zh-TW"/>
        </w:rPr>
        <w:t xml:space="preserve">: </w:t>
      </w:r>
      <w:r>
        <w:rPr>
          <w:rFonts w:hint="eastAsia"/>
          <w:b/>
          <w:bCs/>
          <w:color w:val="008000"/>
          <w:lang w:eastAsia="zh-TW"/>
        </w:rPr>
        <w:t>起日</w:t>
      </w:r>
      <w:r>
        <w:rPr>
          <w:rFonts w:hint="eastAsia"/>
          <w:b/>
          <w:bCs/>
          <w:color w:val="008000"/>
          <w:lang w:eastAsia="zh-TW"/>
        </w:rPr>
        <w:t xml:space="preserve"> = </w:t>
      </w:r>
      <w:r>
        <w:rPr>
          <w:rFonts w:hint="eastAsia"/>
          <w:b/>
          <w:bCs/>
          <w:color w:val="008000"/>
          <w:lang w:eastAsia="zh-TW"/>
        </w:rPr>
        <w:t>系統日</w:t>
      </w:r>
      <w:r>
        <w:rPr>
          <w:rFonts w:hint="eastAsia"/>
          <w:b/>
          <w:bCs/>
          <w:color w:val="008000"/>
          <w:lang w:eastAsia="zh-TW"/>
        </w:rPr>
        <w:t xml:space="preserve"> </w:t>
      </w:r>
      <w:r>
        <w:rPr>
          <w:b/>
          <w:bCs/>
          <w:color w:val="008000"/>
          <w:lang w:eastAsia="zh-TW"/>
        </w:rPr>
        <w:t>–</w:t>
      </w:r>
      <w:r>
        <w:rPr>
          <w:rFonts w:hint="eastAsia"/>
          <w:b/>
          <w:bCs/>
          <w:color w:val="008000"/>
          <w:lang w:eastAsia="zh-TW"/>
        </w:rPr>
        <w:t xml:space="preserve"> 6</w:t>
      </w:r>
      <w:r>
        <w:rPr>
          <w:rFonts w:hint="eastAsia"/>
          <w:b/>
          <w:bCs/>
          <w:color w:val="008000"/>
          <w:lang w:eastAsia="zh-TW"/>
        </w:rPr>
        <w:t>個月，迄日</w:t>
      </w:r>
      <w:r>
        <w:rPr>
          <w:rFonts w:hint="eastAsia"/>
          <w:b/>
          <w:bCs/>
          <w:color w:val="008000"/>
          <w:lang w:eastAsia="zh-TW"/>
        </w:rPr>
        <w:t>=</w:t>
      </w:r>
      <w:r>
        <w:rPr>
          <w:rFonts w:hint="eastAsia"/>
          <w:b/>
          <w:bCs/>
          <w:color w:val="008000"/>
          <w:lang w:eastAsia="zh-TW"/>
        </w:rPr>
        <w:t>系統日。</w:t>
      </w: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</w:p>
    <w:p w:rsidR="0023751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Default="00183C2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給付日期需輸入且為合理日期</w:t>
            </w:r>
          </w:p>
        </w:tc>
        <w:tc>
          <w:tcPr>
            <w:tcW w:w="3320" w:type="dxa"/>
          </w:tcPr>
          <w:p w:rsidR="0023751E" w:rsidRDefault="006453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</w:t>
            </w:r>
            <w:r w:rsidR="00183C21">
              <w:rPr>
                <w:rFonts w:hint="eastAsia"/>
                <w:bCs/>
                <w:lang w:eastAsia="zh-TW"/>
              </w:rPr>
              <w:t>輸入正確給付日期</w:t>
            </w:r>
          </w:p>
        </w:tc>
      </w:tr>
      <w:tr w:rsidR="00D67C53">
        <w:tc>
          <w:tcPr>
            <w:tcW w:w="720" w:type="dxa"/>
          </w:tcPr>
          <w:p w:rsidR="00D67C53" w:rsidRDefault="00D67C53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67C53" w:rsidRDefault="00D67C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經手人</w:t>
            </w:r>
            <w:r>
              <w:rPr>
                <w:rFonts w:hint="eastAsia"/>
                <w:bCs/>
                <w:lang w:eastAsia="zh-TW"/>
              </w:rPr>
              <w:t>ID</w:t>
            </w:r>
            <w:r>
              <w:rPr>
                <w:rFonts w:hint="eastAsia"/>
                <w:bCs/>
                <w:lang w:eastAsia="zh-TW"/>
              </w:rPr>
              <w:t>需輸入且為合理身分證字號</w:t>
            </w:r>
          </w:p>
        </w:tc>
        <w:tc>
          <w:tcPr>
            <w:tcW w:w="3320" w:type="dxa"/>
          </w:tcPr>
          <w:p w:rsidR="00D67C53" w:rsidRDefault="00D67C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請輸入正確經手人身分證字號</w:t>
            </w:r>
          </w:p>
        </w:tc>
      </w:tr>
      <w:tr w:rsidR="008D057E">
        <w:tc>
          <w:tcPr>
            <w:tcW w:w="720" w:type="dxa"/>
          </w:tcPr>
          <w:p w:rsidR="008D057E" w:rsidRDefault="008D057E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8D057E" w:rsidRDefault="008D057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服務中心需輸入</w:t>
            </w:r>
          </w:p>
        </w:tc>
        <w:tc>
          <w:tcPr>
            <w:tcW w:w="3320" w:type="dxa"/>
          </w:tcPr>
          <w:p w:rsidR="008D057E" w:rsidRDefault="008D057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請輸入服務中心代號</w:t>
            </w:r>
          </w:p>
        </w:tc>
      </w:tr>
      <w:tr w:rsidR="004B3CEC">
        <w:tc>
          <w:tcPr>
            <w:tcW w:w="720" w:type="dxa"/>
          </w:tcPr>
          <w:p w:rsidR="004B3CEC" w:rsidRDefault="004B3CEC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4B3CEC" w:rsidRDefault="004B3CEC" w:rsidP="004B3C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受款人</w:t>
            </w:r>
            <w:r>
              <w:rPr>
                <w:rFonts w:hint="eastAsia"/>
                <w:bCs/>
                <w:lang w:eastAsia="zh-TW"/>
              </w:rPr>
              <w:t>ID</w:t>
            </w:r>
            <w:r>
              <w:rPr>
                <w:rFonts w:hint="eastAsia"/>
                <w:bCs/>
                <w:lang w:eastAsia="zh-TW"/>
              </w:rPr>
              <w:t>需輸入</w:t>
            </w:r>
          </w:p>
        </w:tc>
        <w:tc>
          <w:tcPr>
            <w:tcW w:w="3320" w:type="dxa"/>
          </w:tcPr>
          <w:p w:rsidR="004B3CEC" w:rsidRDefault="004B3C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請書入受款人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</w:tr>
      <w:tr w:rsidR="004B3CEC" w:rsidRPr="00AF5632">
        <w:tc>
          <w:tcPr>
            <w:tcW w:w="720" w:type="dxa"/>
          </w:tcPr>
          <w:p w:rsidR="004B3CEC" w:rsidRDefault="004B3CEC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4B3CEC" w:rsidRDefault="004B3C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給付日期起日不可大於給付迄日</w:t>
            </w:r>
          </w:p>
        </w:tc>
        <w:tc>
          <w:tcPr>
            <w:tcW w:w="3320" w:type="dxa"/>
          </w:tcPr>
          <w:p w:rsidR="004B3CEC" w:rsidRDefault="004B3CEC" w:rsidP="004B3C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給付日期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起日大於迄日</w:t>
            </w:r>
          </w:p>
        </w:tc>
      </w:tr>
      <w:tr w:rsidR="004B3CEC" w:rsidRPr="00AF5632">
        <w:tc>
          <w:tcPr>
            <w:tcW w:w="720" w:type="dxa"/>
          </w:tcPr>
          <w:p w:rsidR="004B3CEC" w:rsidRDefault="004B3CEC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4B3CEC" w:rsidRDefault="004B3C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給付日期起迄日區間不可超過</w:t>
            </w:r>
            <w:r>
              <w:rPr>
                <w:rFonts w:hint="eastAsia"/>
                <w:bCs/>
                <w:lang w:eastAsia="zh-TW"/>
              </w:rPr>
              <w:t>6</w:t>
            </w:r>
            <w:r>
              <w:rPr>
                <w:rFonts w:hint="eastAsia"/>
                <w:bCs/>
                <w:lang w:eastAsia="zh-TW"/>
              </w:rPr>
              <w:t>個月</w:t>
            </w:r>
          </w:p>
        </w:tc>
        <w:tc>
          <w:tcPr>
            <w:tcW w:w="3320" w:type="dxa"/>
          </w:tcPr>
          <w:p w:rsidR="004B3CEC" w:rsidRDefault="004B3CEC" w:rsidP="004B3C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sөũ" w:hAnsi="sөũ"/>
                <w:color w:val="0000FF"/>
                <w:lang w:eastAsia="zh-TW"/>
              </w:rPr>
              <w:t>給付日期區間不可超過六個月</w:t>
            </w:r>
          </w:p>
        </w:tc>
      </w:tr>
    </w:tbl>
    <w:p w:rsidR="00BC7FF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260078" w:rsidRDefault="00183C21" w:rsidP="0026007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="002B67ED">
        <w:rPr>
          <w:rFonts w:hint="eastAsia"/>
          <w:kern w:val="2"/>
          <w:szCs w:val="24"/>
          <w:lang w:eastAsia="zh-TW"/>
        </w:rPr>
        <w:t xml:space="preserve">DTAAX025 </w:t>
      </w:r>
      <w:r w:rsidR="00260078">
        <w:rPr>
          <w:rFonts w:hint="eastAsia"/>
          <w:kern w:val="2"/>
          <w:szCs w:val="24"/>
          <w:lang w:eastAsia="zh-TW"/>
        </w:rPr>
        <w:t xml:space="preserve">BY </w:t>
      </w:r>
      <w:r w:rsidR="00BE0D52">
        <w:rPr>
          <w:rFonts w:hint="eastAsia"/>
          <w:kern w:val="2"/>
          <w:szCs w:val="24"/>
          <w:lang w:eastAsia="zh-TW"/>
        </w:rPr>
        <w:t>帳務</w:t>
      </w:r>
      <w:r>
        <w:rPr>
          <w:rFonts w:hint="eastAsia"/>
          <w:kern w:val="2"/>
          <w:szCs w:val="24"/>
          <w:lang w:eastAsia="zh-TW"/>
        </w:rPr>
        <w:t>日期</w:t>
      </w:r>
      <w:r w:rsidR="006B3F4C">
        <w:rPr>
          <w:rFonts w:hint="eastAsia"/>
          <w:kern w:val="2"/>
          <w:szCs w:val="24"/>
          <w:lang w:eastAsia="zh-TW"/>
        </w:rPr>
        <w:t>(</w:t>
      </w:r>
      <w:r w:rsidR="006B3F4C">
        <w:rPr>
          <w:rFonts w:hint="eastAsia"/>
          <w:kern w:val="2"/>
          <w:szCs w:val="24"/>
          <w:lang w:eastAsia="zh-TW"/>
        </w:rPr>
        <w:t>區間</w:t>
      </w:r>
      <w:r w:rsidR="006B3F4C"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、</w:t>
      </w:r>
      <w:r w:rsidR="00F879AF">
        <w:rPr>
          <w:rFonts w:hint="eastAsia"/>
          <w:kern w:val="2"/>
          <w:szCs w:val="24"/>
          <w:lang w:eastAsia="zh-TW"/>
        </w:rPr>
        <w:t>經手人</w:t>
      </w:r>
      <w:r w:rsidR="00F879AF">
        <w:rPr>
          <w:rFonts w:hint="eastAsia"/>
          <w:kern w:val="2"/>
          <w:szCs w:val="24"/>
          <w:lang w:eastAsia="zh-TW"/>
        </w:rPr>
        <w:t>ID</w:t>
      </w:r>
      <w:r w:rsidR="008D057E">
        <w:rPr>
          <w:rFonts w:hint="eastAsia"/>
          <w:kern w:val="2"/>
          <w:szCs w:val="24"/>
          <w:lang w:eastAsia="zh-TW"/>
        </w:rPr>
        <w:t>(</w:t>
      </w:r>
      <w:r w:rsidR="008D057E">
        <w:rPr>
          <w:rFonts w:hint="eastAsia"/>
          <w:kern w:val="2"/>
          <w:szCs w:val="24"/>
          <w:lang w:eastAsia="zh-TW"/>
        </w:rPr>
        <w:t>服務中心</w:t>
      </w:r>
      <w:r w:rsidR="008D057E">
        <w:rPr>
          <w:rFonts w:hint="eastAsia"/>
          <w:kern w:val="2"/>
          <w:szCs w:val="24"/>
          <w:lang w:eastAsia="zh-TW"/>
        </w:rPr>
        <w:t>)</w:t>
      </w:r>
      <w:r w:rsidR="006B3F4C">
        <w:rPr>
          <w:rFonts w:hint="eastAsia"/>
          <w:kern w:val="2"/>
          <w:szCs w:val="24"/>
          <w:lang w:eastAsia="zh-TW"/>
        </w:rPr>
        <w:t>、受款人</w:t>
      </w:r>
      <w:r w:rsidR="00F879AF">
        <w:rPr>
          <w:rFonts w:hint="eastAsia"/>
          <w:kern w:val="2"/>
          <w:szCs w:val="24"/>
          <w:lang w:eastAsia="zh-TW"/>
        </w:rPr>
        <w:t>、交易種類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FC75B4">
        <w:rPr>
          <w:rFonts w:hint="eastAsia"/>
          <w:kern w:val="2"/>
          <w:szCs w:val="24"/>
          <w:lang w:eastAsia="zh-TW"/>
        </w:rPr>
        <w:t xml:space="preserve">GROUP BY </w:t>
      </w:r>
      <w:r w:rsidR="00F879AF">
        <w:rPr>
          <w:rFonts w:hint="eastAsia"/>
          <w:kern w:val="2"/>
          <w:szCs w:val="24"/>
          <w:lang w:eastAsia="zh-TW"/>
        </w:rPr>
        <w:t>收據號碼前１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碼"/>
        </w:smartTagPr>
        <w:r w:rsidR="00F879AF">
          <w:rPr>
            <w:rFonts w:hint="eastAsia"/>
            <w:kern w:val="2"/>
            <w:szCs w:val="24"/>
            <w:lang w:eastAsia="zh-TW"/>
          </w:rPr>
          <w:t>３碼</w:t>
        </w:r>
      </w:smartTag>
      <w:r w:rsidR="00260078">
        <w:rPr>
          <w:rFonts w:hint="eastAsia"/>
          <w:kern w:val="2"/>
          <w:szCs w:val="24"/>
          <w:lang w:eastAsia="zh-TW"/>
        </w:rPr>
        <w:t>：</w:t>
      </w:r>
    </w:p>
    <w:p w:rsidR="00260078" w:rsidRDefault="00260078" w:rsidP="008F6A3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，顯示查無相關資料，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865346" w:rsidRDefault="004823C3" w:rsidP="004823C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</w:t>
      </w:r>
      <w:r w:rsidR="00865346">
        <w:rPr>
          <w:rFonts w:hint="eastAsia"/>
          <w:lang w:eastAsia="zh-TW"/>
        </w:rPr>
        <w:t xml:space="preserve">F </w:t>
      </w:r>
      <w:r w:rsidR="00865346">
        <w:rPr>
          <w:rFonts w:hint="eastAsia"/>
          <w:lang w:eastAsia="zh-TW"/>
        </w:rPr>
        <w:t>有資料</w:t>
      </w:r>
      <w:r w:rsidR="00FC75B4">
        <w:rPr>
          <w:rFonts w:hint="eastAsia"/>
          <w:lang w:eastAsia="zh-TW"/>
        </w:rPr>
        <w:t>，</w:t>
      </w:r>
      <w:r w:rsidR="00865346">
        <w:rPr>
          <w:rFonts w:hint="eastAsia"/>
          <w:lang w:eastAsia="zh-TW"/>
        </w:rPr>
        <w:t>顯示畫面相關欄位如下：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16" w:author="FIS" w:date="2015-09-30T15:54:00Z">
          <w:tblPr>
            <w:tblW w:w="8640" w:type="dxa"/>
            <w:tblInd w:w="136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2452"/>
        <w:gridCol w:w="3677"/>
        <w:gridCol w:w="2511"/>
        <w:tblGridChange w:id="17">
          <w:tblGrid>
            <w:gridCol w:w="2452"/>
            <w:gridCol w:w="3677"/>
            <w:gridCol w:w="2511"/>
          </w:tblGrid>
        </w:tblGridChange>
      </w:tblGrid>
      <w:tr w:rsidR="00865346" w:rsidTr="006A230E">
        <w:tc>
          <w:tcPr>
            <w:tcW w:w="2452" w:type="dxa"/>
            <w:tcPrChange w:id="18" w:author="FIS" w:date="2015-09-30T15:54:00Z">
              <w:tcPr>
                <w:tcW w:w="2520" w:type="dxa"/>
              </w:tcPr>
            </w:tcPrChange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677" w:type="dxa"/>
            <w:tcPrChange w:id="19" w:author="FIS" w:date="2015-09-30T15:54:00Z">
              <w:tcPr>
                <w:tcW w:w="3780" w:type="dxa"/>
              </w:tcPr>
            </w:tcPrChange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11" w:type="dxa"/>
            <w:tcPrChange w:id="20" w:author="FIS" w:date="2015-09-30T15:54:00Z">
              <w:tcPr>
                <w:tcW w:w="2340" w:type="dxa"/>
              </w:tcPr>
            </w:tcPrChange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865346" w:rsidTr="006A230E">
        <w:tc>
          <w:tcPr>
            <w:tcW w:w="2452" w:type="dxa"/>
            <w:tcPrChange w:id="21" w:author="FIS" w:date="2015-09-30T15:54:00Z">
              <w:tcPr>
                <w:tcW w:w="2520" w:type="dxa"/>
              </w:tcPr>
            </w:tcPrChange>
          </w:tcPr>
          <w:p w:rsidR="00865346" w:rsidRDefault="00F879AF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</w:t>
            </w:r>
            <w:r w:rsidR="00D67C53">
              <w:rPr>
                <w:rFonts w:hint="eastAsia"/>
                <w:lang w:eastAsia="zh-TW"/>
              </w:rPr>
              <w:t>日期</w:t>
            </w:r>
          </w:p>
        </w:tc>
        <w:tc>
          <w:tcPr>
            <w:tcW w:w="3677" w:type="dxa"/>
            <w:tcPrChange w:id="22" w:author="FIS" w:date="2015-09-30T15:54:00Z">
              <w:tcPr>
                <w:tcW w:w="3780" w:type="dxa"/>
              </w:tcPr>
            </w:tcPrChange>
          </w:tcPr>
          <w:p w:rsidR="00865346" w:rsidRPr="00CA098B" w:rsidRDefault="00F879AF" w:rsidP="00865346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 w:rsidRPr="00CA098B">
              <w:rPr>
                <w:rFonts w:ascii="Verdana" w:hAnsi="Verdana"/>
                <w:bCs/>
                <w:lang w:eastAsia="zh-TW"/>
              </w:rPr>
              <w:t>DTAAX02</w:t>
            </w:r>
            <w:r w:rsidR="002B67ED">
              <w:rPr>
                <w:rFonts w:ascii="Verdana" w:hAnsi="Verdana" w:hint="eastAsia"/>
                <w:bCs/>
                <w:lang w:eastAsia="zh-TW"/>
              </w:rPr>
              <w:t>5</w:t>
            </w:r>
          </w:p>
        </w:tc>
        <w:tc>
          <w:tcPr>
            <w:tcW w:w="2511" w:type="dxa"/>
            <w:tcPrChange w:id="23" w:author="FIS" w:date="2015-09-30T15:54:00Z">
              <w:tcPr>
                <w:tcW w:w="2340" w:type="dxa"/>
              </w:tcPr>
            </w:tcPrChange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879AF" w:rsidTr="006A230E">
        <w:tc>
          <w:tcPr>
            <w:tcW w:w="2452" w:type="dxa"/>
            <w:tcPrChange w:id="24" w:author="FIS" w:date="2015-09-30T15:54:00Z">
              <w:tcPr>
                <w:tcW w:w="2520" w:type="dxa"/>
              </w:tcPr>
            </w:tcPrChange>
          </w:tcPr>
          <w:p w:rsidR="00F879AF" w:rsidRDefault="00F879AF" w:rsidP="003F462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受款人姓名</w:t>
            </w:r>
          </w:p>
        </w:tc>
        <w:tc>
          <w:tcPr>
            <w:tcW w:w="3677" w:type="dxa"/>
            <w:tcPrChange w:id="25" w:author="FIS" w:date="2015-09-30T15:54:00Z">
              <w:tcPr>
                <w:tcW w:w="3780" w:type="dxa"/>
              </w:tcPr>
            </w:tcPrChange>
          </w:tcPr>
          <w:p w:rsidR="00F879AF" w:rsidRPr="00CA098B" w:rsidRDefault="00F879AF" w:rsidP="003F4622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 w:rsidRPr="00CA098B">
              <w:rPr>
                <w:rFonts w:ascii="Verdana" w:hAnsi="Verdana"/>
                <w:bCs/>
                <w:lang w:eastAsia="zh-TW"/>
              </w:rPr>
              <w:t>DTAAX02</w:t>
            </w:r>
            <w:r w:rsidR="002B67ED">
              <w:rPr>
                <w:rFonts w:ascii="Verdana" w:hAnsi="Verdana" w:hint="eastAsia"/>
                <w:bCs/>
                <w:lang w:eastAsia="zh-TW"/>
              </w:rPr>
              <w:t>5</w:t>
            </w:r>
          </w:p>
        </w:tc>
        <w:tc>
          <w:tcPr>
            <w:tcW w:w="2511" w:type="dxa"/>
            <w:tcPrChange w:id="26" w:author="FIS" w:date="2015-09-30T15:54:00Z">
              <w:tcPr>
                <w:tcW w:w="2340" w:type="dxa"/>
              </w:tcPr>
            </w:tcPrChange>
          </w:tcPr>
          <w:p w:rsidR="00F879AF" w:rsidRDefault="00F879AF" w:rsidP="003F462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67C53" w:rsidTr="006A230E">
        <w:tc>
          <w:tcPr>
            <w:tcW w:w="2452" w:type="dxa"/>
            <w:tcPrChange w:id="27" w:author="FIS" w:date="2015-09-30T15:54:00Z">
              <w:tcPr>
                <w:tcW w:w="2520" w:type="dxa"/>
              </w:tcPr>
            </w:tcPrChange>
          </w:tcPr>
          <w:p w:rsidR="00D67C53" w:rsidRDefault="00F879AF" w:rsidP="003F462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受款人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677" w:type="dxa"/>
            <w:tcPrChange w:id="28" w:author="FIS" w:date="2015-09-30T15:54:00Z">
              <w:tcPr>
                <w:tcW w:w="3780" w:type="dxa"/>
              </w:tcPr>
            </w:tcPrChange>
          </w:tcPr>
          <w:p w:rsidR="00D67C53" w:rsidRPr="00CA098B" w:rsidRDefault="00F879AF" w:rsidP="003F4622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 w:rsidRPr="00CA098B">
              <w:rPr>
                <w:rFonts w:ascii="Verdana" w:hAnsi="Verdana"/>
                <w:bCs/>
                <w:lang w:eastAsia="zh-TW"/>
              </w:rPr>
              <w:t>DTAAX02</w:t>
            </w:r>
            <w:r w:rsidR="002B67ED">
              <w:rPr>
                <w:rFonts w:ascii="Verdana" w:hAnsi="Verdana" w:hint="eastAsia"/>
                <w:bCs/>
                <w:lang w:eastAsia="zh-TW"/>
              </w:rPr>
              <w:t>5</w:t>
            </w:r>
          </w:p>
        </w:tc>
        <w:tc>
          <w:tcPr>
            <w:tcW w:w="2511" w:type="dxa"/>
            <w:tcPrChange w:id="29" w:author="FIS" w:date="2015-09-30T15:54:00Z">
              <w:tcPr>
                <w:tcW w:w="2340" w:type="dxa"/>
              </w:tcPr>
            </w:tcPrChange>
          </w:tcPr>
          <w:p w:rsidR="00D67C53" w:rsidRDefault="00D67C53" w:rsidP="003F462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67C53" w:rsidTr="006A230E">
        <w:tc>
          <w:tcPr>
            <w:tcW w:w="2452" w:type="dxa"/>
            <w:tcPrChange w:id="30" w:author="FIS" w:date="2015-09-30T15:54:00Z">
              <w:tcPr>
                <w:tcW w:w="2520" w:type="dxa"/>
              </w:tcPr>
            </w:tcPrChange>
          </w:tcPr>
          <w:p w:rsidR="00D67C53" w:rsidRDefault="00F879AF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經手人姓名</w:t>
            </w:r>
          </w:p>
        </w:tc>
        <w:tc>
          <w:tcPr>
            <w:tcW w:w="3677" w:type="dxa"/>
            <w:tcPrChange w:id="31" w:author="FIS" w:date="2015-09-30T15:54:00Z">
              <w:tcPr>
                <w:tcW w:w="3780" w:type="dxa"/>
              </w:tcPr>
            </w:tcPrChange>
          </w:tcPr>
          <w:p w:rsidR="00D67C53" w:rsidRPr="00CA098B" w:rsidRDefault="00F879AF" w:rsidP="00865346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 w:rsidRPr="00CA098B">
              <w:rPr>
                <w:rFonts w:ascii="Verdana" w:hAnsi="Verdana"/>
                <w:bCs/>
                <w:lang w:eastAsia="zh-TW"/>
              </w:rPr>
              <w:t>DTAAX02</w:t>
            </w:r>
            <w:r w:rsidR="002B67ED">
              <w:rPr>
                <w:rFonts w:ascii="Verdana" w:hAnsi="Verdana" w:hint="eastAsia"/>
                <w:bCs/>
                <w:lang w:eastAsia="zh-TW"/>
              </w:rPr>
              <w:t>5</w:t>
            </w:r>
            <w:r w:rsidR="00DA45CF">
              <w:rPr>
                <w:rFonts w:ascii="Verdana" w:hAnsi="Verdana" w:hint="eastAsia"/>
                <w:bCs/>
                <w:lang w:eastAsia="zh-TW"/>
              </w:rPr>
              <w:t>.</w:t>
            </w:r>
            <w:r w:rsidR="00DA45CF">
              <w:rPr>
                <w:rFonts w:ascii="Verdana" w:hAnsi="Verdana" w:hint="eastAsia"/>
                <w:bCs/>
                <w:lang w:eastAsia="zh-TW"/>
              </w:rPr>
              <w:t>經手人</w:t>
            </w:r>
            <w:r w:rsidR="00DA45CF">
              <w:rPr>
                <w:rFonts w:ascii="Verdana" w:hAnsi="Verdana" w:hint="eastAsia"/>
                <w:bCs/>
                <w:lang w:eastAsia="zh-TW"/>
              </w:rPr>
              <w:t>ID</w:t>
            </w:r>
            <w:r w:rsidR="00DA45CF">
              <w:rPr>
                <w:rFonts w:ascii="Verdana" w:hAnsi="Verdana" w:hint="eastAsia"/>
                <w:bCs/>
                <w:lang w:eastAsia="zh-TW"/>
              </w:rPr>
              <w:t>轉姓名</w:t>
            </w:r>
          </w:p>
        </w:tc>
        <w:tc>
          <w:tcPr>
            <w:tcW w:w="2511" w:type="dxa"/>
            <w:tcPrChange w:id="32" w:author="FIS" w:date="2015-09-30T15:54:00Z">
              <w:tcPr>
                <w:tcW w:w="2340" w:type="dxa"/>
              </w:tcPr>
            </w:tcPrChange>
          </w:tcPr>
          <w:p w:rsidR="00D67C53" w:rsidRDefault="00D67C53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67C53" w:rsidTr="006A230E">
        <w:tc>
          <w:tcPr>
            <w:tcW w:w="2452" w:type="dxa"/>
            <w:tcPrChange w:id="33" w:author="FIS" w:date="2015-09-30T15:54:00Z">
              <w:tcPr>
                <w:tcW w:w="2520" w:type="dxa"/>
              </w:tcPr>
            </w:tcPrChange>
          </w:tcPr>
          <w:p w:rsidR="00D67C53" w:rsidRDefault="00F879AF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經手人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677" w:type="dxa"/>
            <w:tcPrChange w:id="34" w:author="FIS" w:date="2015-09-30T15:54:00Z">
              <w:tcPr>
                <w:tcW w:w="3780" w:type="dxa"/>
              </w:tcPr>
            </w:tcPrChange>
          </w:tcPr>
          <w:p w:rsidR="00D67C53" w:rsidRPr="00CA098B" w:rsidRDefault="00F879AF" w:rsidP="00865346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 w:rsidRPr="00CA098B">
              <w:rPr>
                <w:rFonts w:ascii="Verdana" w:hAnsi="Verdana"/>
                <w:bCs/>
                <w:lang w:eastAsia="zh-TW"/>
              </w:rPr>
              <w:t>DTAAX02</w:t>
            </w:r>
            <w:r w:rsidR="002B67ED">
              <w:rPr>
                <w:rFonts w:ascii="Verdana" w:hAnsi="Verdana" w:hint="eastAsia"/>
                <w:bCs/>
                <w:lang w:eastAsia="zh-TW"/>
              </w:rPr>
              <w:t>5</w:t>
            </w:r>
          </w:p>
        </w:tc>
        <w:tc>
          <w:tcPr>
            <w:tcW w:w="2511" w:type="dxa"/>
            <w:tcPrChange w:id="35" w:author="FIS" w:date="2015-09-30T15:54:00Z">
              <w:tcPr>
                <w:tcW w:w="2340" w:type="dxa"/>
              </w:tcPr>
            </w:tcPrChange>
          </w:tcPr>
          <w:p w:rsidR="00D67C53" w:rsidRDefault="00D67C53" w:rsidP="00D476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F3B41" w:rsidTr="006A230E">
        <w:tc>
          <w:tcPr>
            <w:tcW w:w="2452" w:type="dxa"/>
            <w:tcPrChange w:id="36" w:author="FIS" w:date="2015-09-30T15:54:00Z">
              <w:tcPr>
                <w:tcW w:w="2520" w:type="dxa"/>
              </w:tcPr>
            </w:tcPrChange>
          </w:tcPr>
          <w:p w:rsidR="00BF3B41" w:rsidRDefault="00BF3B41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給付種類</w:t>
            </w:r>
          </w:p>
        </w:tc>
        <w:tc>
          <w:tcPr>
            <w:tcW w:w="3677" w:type="dxa"/>
            <w:tcPrChange w:id="37" w:author="FIS" w:date="2015-09-30T15:54:00Z">
              <w:tcPr>
                <w:tcW w:w="3780" w:type="dxa"/>
              </w:tcPr>
            </w:tcPrChange>
          </w:tcPr>
          <w:p w:rsidR="00BF3B41" w:rsidRPr="00CA098B" w:rsidRDefault="00BF3B41" w:rsidP="00865346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>
              <w:rPr>
                <w:rFonts w:ascii="Verdana" w:hAnsi="Verdana" w:hint="eastAsia"/>
                <w:bCs/>
                <w:lang w:eastAsia="zh-TW"/>
              </w:rPr>
              <w:t>DTAAX02</w:t>
            </w:r>
            <w:r w:rsidR="002B67ED">
              <w:rPr>
                <w:rFonts w:ascii="Verdana" w:hAnsi="Verdana" w:hint="eastAsia"/>
                <w:bCs/>
                <w:lang w:eastAsia="zh-TW"/>
              </w:rPr>
              <w:t>5</w:t>
            </w:r>
          </w:p>
        </w:tc>
        <w:tc>
          <w:tcPr>
            <w:tcW w:w="2511" w:type="dxa"/>
            <w:tcPrChange w:id="38" w:author="FIS" w:date="2015-09-30T15:54:00Z">
              <w:tcPr>
                <w:tcW w:w="2340" w:type="dxa"/>
              </w:tcPr>
            </w:tcPrChange>
          </w:tcPr>
          <w:p w:rsidR="00BF3B41" w:rsidRDefault="00BF3B41" w:rsidP="00D476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給付種類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’"/>
              </w:smartTagPr>
              <w:r>
                <w:rPr>
                  <w:rFonts w:hint="eastAsia"/>
                  <w:bCs/>
                  <w:lang w:eastAsia="zh-TW"/>
                </w:rPr>
                <w:t>5</w:t>
              </w:r>
              <w:r>
                <w:rPr>
                  <w:bCs/>
                  <w:lang w:eastAsia="zh-TW"/>
                </w:rPr>
                <w:t>’</w:t>
              </w:r>
            </w:smartTag>
            <w:r>
              <w:rPr>
                <w:rFonts w:hint="eastAsia"/>
                <w:bCs/>
                <w:lang w:eastAsia="zh-TW"/>
              </w:rPr>
              <w:t xml:space="preserve"> AND</w:t>
            </w:r>
          </w:p>
          <w:p w:rsidR="00BF3B41" w:rsidRDefault="00BF3B41" w:rsidP="00D476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DTAAX020.ACNT_DATE</w:t>
            </w:r>
          </w:p>
          <w:p w:rsidR="00BF3B41" w:rsidRDefault="00BF3B41" w:rsidP="00D476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= DATE( </w:t>
            </w:r>
          </w:p>
          <w:p w:rsidR="00BF3B41" w:rsidRDefault="00BF3B41" w:rsidP="00D476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DTAAX020.INPUT_</w:t>
            </w:r>
            <w:r w:rsidR="00305029">
              <w:rPr>
                <w:rFonts w:hint="eastAsia"/>
                <w:bCs/>
                <w:lang w:eastAsia="zh-TW"/>
              </w:rPr>
              <w:t>TIME</w:t>
            </w:r>
            <w:r>
              <w:rPr>
                <w:rFonts w:hint="eastAsia"/>
                <w:bCs/>
                <w:lang w:eastAsia="zh-TW"/>
              </w:rPr>
              <w:t>)</w:t>
            </w:r>
          </w:p>
          <w:p w:rsidR="00BF3B41" w:rsidRDefault="00BF3B41" w:rsidP="00D476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  <w:p w:rsidR="00BF3B41" w:rsidRDefault="00BF3B41" w:rsidP="00D476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多顯示一個紅色</w:t>
            </w:r>
            <w:r>
              <w:rPr>
                <w:rFonts w:hint="eastAsia"/>
                <w:bCs/>
                <w:lang w:eastAsia="zh-TW"/>
              </w:rPr>
              <w:t>*</w:t>
            </w:r>
          </w:p>
          <w:p w:rsidR="00BF3B41" w:rsidRDefault="00BF3B41" w:rsidP="00D476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END IF</w:t>
            </w:r>
          </w:p>
        </w:tc>
      </w:tr>
      <w:tr w:rsidR="00D67C53" w:rsidDel="006A230E" w:rsidTr="006A230E">
        <w:trPr>
          <w:del w:id="39" w:author="FIS" w:date="2015-09-30T15:54:00Z"/>
        </w:trPr>
        <w:tc>
          <w:tcPr>
            <w:tcW w:w="2452" w:type="dxa"/>
            <w:tcPrChange w:id="40" w:author="FIS" w:date="2015-09-30T15:54:00Z">
              <w:tcPr>
                <w:tcW w:w="2520" w:type="dxa"/>
              </w:tcPr>
            </w:tcPrChange>
          </w:tcPr>
          <w:p w:rsidR="00D67C53" w:rsidDel="006A230E" w:rsidRDefault="00BF3B41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41" w:author="FIS" w:date="2015-09-30T15:54:00Z"/>
                <w:rFonts w:hint="eastAsia"/>
                <w:lang w:eastAsia="zh-TW"/>
              </w:rPr>
            </w:pPr>
            <w:del w:id="42" w:author="FIS" w:date="2015-09-30T15:54:00Z">
              <w:r w:rsidDel="006A230E">
                <w:rPr>
                  <w:rFonts w:hint="eastAsia"/>
                  <w:lang w:eastAsia="zh-TW"/>
                </w:rPr>
                <w:delText>交易</w:delText>
              </w:r>
              <w:r w:rsidR="00F879AF" w:rsidDel="006A230E">
                <w:rPr>
                  <w:rFonts w:hint="eastAsia"/>
                  <w:lang w:eastAsia="zh-TW"/>
                </w:rPr>
                <w:delText>種類</w:delText>
              </w:r>
            </w:del>
          </w:p>
        </w:tc>
        <w:tc>
          <w:tcPr>
            <w:tcW w:w="3677" w:type="dxa"/>
            <w:tcPrChange w:id="43" w:author="FIS" w:date="2015-09-30T15:54:00Z">
              <w:tcPr>
                <w:tcW w:w="3780" w:type="dxa"/>
              </w:tcPr>
            </w:tcPrChange>
          </w:tcPr>
          <w:p w:rsidR="00D67C53" w:rsidRPr="00CA098B" w:rsidDel="006A230E" w:rsidRDefault="00F879AF" w:rsidP="00865346">
            <w:pPr>
              <w:pStyle w:val="Tabletext"/>
              <w:keepLines w:val="0"/>
              <w:spacing w:after="0" w:line="240" w:lineRule="auto"/>
              <w:rPr>
                <w:del w:id="44" w:author="FIS" w:date="2015-09-30T15:54:00Z"/>
                <w:rFonts w:ascii="Verdana" w:hAnsi="Verdana"/>
                <w:bCs/>
                <w:lang w:eastAsia="zh-TW"/>
              </w:rPr>
            </w:pPr>
            <w:del w:id="45" w:author="FIS" w:date="2015-09-30T15:54:00Z">
              <w:r w:rsidRPr="00CA098B" w:rsidDel="006A230E">
                <w:rPr>
                  <w:rFonts w:ascii="Verdana" w:hAnsi="Verdana"/>
                  <w:bCs/>
                  <w:lang w:eastAsia="zh-TW"/>
                </w:rPr>
                <w:delText>DTAAX02</w:delText>
              </w:r>
              <w:r w:rsidR="002B67ED" w:rsidDel="006A230E">
                <w:rPr>
                  <w:rFonts w:ascii="Verdana" w:hAnsi="Verdana" w:hint="eastAsia"/>
                  <w:bCs/>
                  <w:lang w:eastAsia="zh-TW"/>
                </w:rPr>
                <w:delText>5</w:delText>
              </w:r>
              <w:r w:rsidRPr="00CA098B" w:rsidDel="006A230E">
                <w:rPr>
                  <w:rFonts w:ascii="Verdana" w:hAnsi="Verdana"/>
                  <w:bCs/>
                  <w:lang w:eastAsia="zh-TW"/>
                </w:rPr>
                <w:delText>.</w:delText>
              </w:r>
              <w:r w:rsidRPr="00CA098B" w:rsidDel="006A230E">
                <w:rPr>
                  <w:rFonts w:ascii="Verdana"/>
                  <w:bCs/>
                  <w:lang w:eastAsia="zh-TW"/>
                </w:rPr>
                <w:delText>交易種類</w:delText>
              </w:r>
            </w:del>
          </w:p>
        </w:tc>
        <w:tc>
          <w:tcPr>
            <w:tcW w:w="2511" w:type="dxa"/>
            <w:tcPrChange w:id="46" w:author="FIS" w:date="2015-09-30T15:54:00Z">
              <w:tcPr>
                <w:tcW w:w="2340" w:type="dxa"/>
              </w:tcPr>
            </w:tcPrChange>
          </w:tcPr>
          <w:p w:rsidR="00D67C53" w:rsidDel="006A230E" w:rsidRDefault="00F879AF" w:rsidP="00865346">
            <w:pPr>
              <w:pStyle w:val="Tabletext"/>
              <w:keepLines w:val="0"/>
              <w:spacing w:after="0" w:line="240" w:lineRule="auto"/>
              <w:rPr>
                <w:del w:id="47" w:author="FIS" w:date="2015-09-30T15:54:00Z"/>
                <w:rFonts w:hint="eastAsia"/>
                <w:bCs/>
                <w:lang w:eastAsia="zh-TW"/>
              </w:rPr>
            </w:pPr>
            <w:del w:id="48" w:author="FIS" w:date="2015-09-30T15:54:00Z">
              <w:r w:rsidDel="006A230E">
                <w:rPr>
                  <w:rFonts w:hint="eastAsia"/>
                  <w:bCs/>
                  <w:lang w:eastAsia="zh-TW"/>
                </w:rPr>
                <w:delText>SYSID = AB</w:delText>
              </w:r>
            </w:del>
          </w:p>
          <w:p w:rsidR="00F879AF" w:rsidDel="006A230E" w:rsidRDefault="00F879AF" w:rsidP="00865346">
            <w:pPr>
              <w:pStyle w:val="Tabletext"/>
              <w:keepLines w:val="0"/>
              <w:spacing w:after="0" w:line="240" w:lineRule="auto"/>
              <w:rPr>
                <w:del w:id="49" w:author="FIS" w:date="2015-09-30T15:54:00Z"/>
                <w:rFonts w:hint="eastAsia"/>
                <w:bCs/>
                <w:lang w:eastAsia="zh-TW"/>
              </w:rPr>
            </w:pPr>
            <w:del w:id="50" w:author="FIS" w:date="2015-09-30T15:54:00Z">
              <w:r w:rsidDel="006A230E">
                <w:rPr>
                  <w:rFonts w:hint="eastAsia"/>
                  <w:bCs/>
                  <w:lang w:eastAsia="zh-TW"/>
                </w:rPr>
                <w:delText>NAME = TRN_KIND</w:delText>
              </w:r>
            </w:del>
          </w:p>
        </w:tc>
      </w:tr>
      <w:tr w:rsidR="00D67C53" w:rsidTr="006A230E">
        <w:tc>
          <w:tcPr>
            <w:tcW w:w="2452" w:type="dxa"/>
            <w:tcPrChange w:id="51" w:author="FIS" w:date="2015-09-30T15:54:00Z">
              <w:tcPr>
                <w:tcW w:w="2520" w:type="dxa"/>
              </w:tcPr>
            </w:tcPrChange>
          </w:tcPr>
          <w:p w:rsidR="00D67C53" w:rsidRDefault="00F879AF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金額</w:t>
            </w:r>
          </w:p>
        </w:tc>
        <w:tc>
          <w:tcPr>
            <w:tcW w:w="3677" w:type="dxa"/>
            <w:tcPrChange w:id="52" w:author="FIS" w:date="2015-09-30T15:54:00Z">
              <w:tcPr>
                <w:tcW w:w="3780" w:type="dxa"/>
              </w:tcPr>
            </w:tcPrChange>
          </w:tcPr>
          <w:p w:rsidR="00D67C53" w:rsidRPr="00CA098B" w:rsidRDefault="00F879AF" w:rsidP="00865346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 w:rsidRPr="00CA098B">
              <w:rPr>
                <w:rFonts w:ascii="Verdana" w:hAnsi="Verdana"/>
                <w:bCs/>
                <w:lang w:eastAsia="zh-TW"/>
              </w:rPr>
              <w:t>DTAAX02</w:t>
            </w:r>
            <w:r w:rsidR="002B67ED">
              <w:rPr>
                <w:rFonts w:ascii="Verdana" w:hAnsi="Verdana" w:hint="eastAsia"/>
                <w:bCs/>
                <w:lang w:eastAsia="zh-TW"/>
              </w:rPr>
              <w:t>5</w:t>
            </w:r>
          </w:p>
        </w:tc>
        <w:tc>
          <w:tcPr>
            <w:tcW w:w="2511" w:type="dxa"/>
            <w:tcPrChange w:id="53" w:author="FIS" w:date="2015-09-30T15:54:00Z">
              <w:tcPr>
                <w:tcW w:w="2340" w:type="dxa"/>
              </w:tcPr>
            </w:tcPrChange>
          </w:tcPr>
          <w:p w:rsidR="00D67C53" w:rsidRDefault="00D67C53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037DD" w:rsidTr="006A230E">
        <w:tc>
          <w:tcPr>
            <w:tcW w:w="2452" w:type="dxa"/>
            <w:tcPrChange w:id="54" w:author="FIS" w:date="2015-09-30T15:54:00Z">
              <w:tcPr>
                <w:tcW w:w="2520" w:type="dxa"/>
              </w:tcPr>
            </w:tcPrChange>
          </w:tcPr>
          <w:p w:rsidR="008037DD" w:rsidRDefault="00F879AF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收據號碼</w:t>
            </w:r>
          </w:p>
        </w:tc>
        <w:tc>
          <w:tcPr>
            <w:tcW w:w="3677" w:type="dxa"/>
            <w:tcPrChange w:id="55" w:author="FIS" w:date="2015-09-30T15:54:00Z">
              <w:tcPr>
                <w:tcW w:w="3780" w:type="dxa"/>
              </w:tcPr>
            </w:tcPrChange>
          </w:tcPr>
          <w:p w:rsidR="008037DD" w:rsidRPr="00CA098B" w:rsidRDefault="00F879AF" w:rsidP="00865346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 w:rsidRPr="00CA098B">
              <w:rPr>
                <w:rFonts w:ascii="Verdana" w:hAnsi="Verdana"/>
                <w:bCs/>
                <w:lang w:eastAsia="zh-TW"/>
              </w:rPr>
              <w:t>DTAAX02</w:t>
            </w:r>
            <w:r w:rsidR="002B67ED">
              <w:rPr>
                <w:rFonts w:ascii="Verdana" w:hAnsi="Verdana" w:hint="eastAsia"/>
                <w:bCs/>
                <w:lang w:eastAsia="zh-TW"/>
              </w:rPr>
              <w:t>5</w:t>
            </w:r>
          </w:p>
        </w:tc>
        <w:tc>
          <w:tcPr>
            <w:tcW w:w="2511" w:type="dxa"/>
            <w:tcPrChange w:id="56" w:author="FIS" w:date="2015-09-30T15:54:00Z">
              <w:tcPr>
                <w:tcW w:w="2340" w:type="dxa"/>
              </w:tcPr>
            </w:tcPrChange>
          </w:tcPr>
          <w:p w:rsidR="008037DD" w:rsidRPr="00CA098B" w:rsidRDefault="00CA098B" w:rsidP="00865346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 w:rsidRPr="00CA098B">
              <w:rPr>
                <w:rFonts w:ascii="Verdana" w:hAnsi="Verdana"/>
                <w:bCs/>
                <w:lang w:eastAsia="zh-TW"/>
              </w:rPr>
              <w:t xml:space="preserve">IF </w:t>
            </w:r>
            <w:r w:rsidRPr="00CA098B">
              <w:rPr>
                <w:rFonts w:ascii="Verdana"/>
                <w:bCs/>
                <w:lang w:eastAsia="zh-TW"/>
              </w:rPr>
              <w:t>交易種類</w:t>
            </w:r>
            <w:r w:rsidRPr="00CA098B">
              <w:rPr>
                <w:rFonts w:ascii="Verdana" w:hAnsi="Verdana"/>
                <w:bCs/>
                <w:lang w:eastAsia="zh-TW"/>
              </w:rPr>
              <w:t xml:space="preserve"> = AAI001</w:t>
            </w:r>
          </w:p>
          <w:p w:rsidR="00CA098B" w:rsidRPr="00CA098B" w:rsidRDefault="00CA098B" w:rsidP="00865346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 w:rsidRPr="00CA098B">
              <w:rPr>
                <w:rFonts w:ascii="Verdana" w:hAnsi="Verdana"/>
                <w:bCs/>
                <w:lang w:eastAsia="zh-TW"/>
              </w:rPr>
              <w:t xml:space="preserve">     LINK AAI0_0700 BY </w:t>
            </w:r>
            <w:r w:rsidRPr="00CA098B">
              <w:rPr>
                <w:rFonts w:ascii="Verdana"/>
                <w:bCs/>
                <w:lang w:eastAsia="zh-TW"/>
              </w:rPr>
              <w:t>收據號碼</w:t>
            </w:r>
          </w:p>
          <w:p w:rsidR="00CA098B" w:rsidRPr="00CA098B" w:rsidRDefault="00CA098B" w:rsidP="00865346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 w:rsidRPr="00CA098B">
              <w:rPr>
                <w:rFonts w:ascii="Verdana" w:hAnsi="Verdana"/>
                <w:bCs/>
                <w:lang w:eastAsia="zh-TW"/>
              </w:rPr>
              <w:t>END IF</w:t>
            </w:r>
          </w:p>
        </w:tc>
      </w:tr>
      <w:tr w:rsidR="006A230E" w:rsidTr="00665D8C">
        <w:tc>
          <w:tcPr>
            <w:tcW w:w="2452" w:type="dxa"/>
            <w:vMerge w:val="restart"/>
          </w:tcPr>
          <w:p w:rsidR="006A230E" w:rsidRDefault="006A230E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已寄送電子明細</w:t>
            </w:r>
          </w:p>
        </w:tc>
        <w:tc>
          <w:tcPr>
            <w:tcW w:w="3677" w:type="dxa"/>
            <w:vMerge w:val="restart"/>
          </w:tcPr>
          <w:p w:rsidR="006A230E" w:rsidRPr="00CA098B" w:rsidRDefault="006A230E" w:rsidP="00865346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>
              <w:rPr>
                <w:rFonts w:ascii="Verdana" w:hAnsi="Verdana" w:hint="eastAsia"/>
                <w:bCs/>
                <w:lang w:eastAsia="zh-TW"/>
              </w:rPr>
              <w:t>DTAAX025</w:t>
            </w:r>
          </w:p>
        </w:tc>
        <w:tc>
          <w:tcPr>
            <w:tcW w:w="2511" w:type="dxa"/>
          </w:tcPr>
          <w:p w:rsidR="006A230E" w:rsidRDefault="006A230E" w:rsidP="00865346">
            <w:pPr>
              <w:pStyle w:val="Tabletext"/>
              <w:keepLines w:val="0"/>
              <w:spacing w:after="0" w:line="240" w:lineRule="auto"/>
              <w:rPr>
                <w:rFonts w:ascii="Verdana" w:hAnsi="Verdana" w:hint="eastAsia"/>
                <w:bCs/>
                <w:lang w:eastAsia="zh-TW"/>
              </w:rPr>
            </w:pPr>
            <w:r>
              <w:rPr>
                <w:rFonts w:ascii="Verdana" w:hAnsi="Verdana" w:hint="eastAsia"/>
                <w:bCs/>
                <w:lang w:eastAsia="zh-TW"/>
              </w:rPr>
              <w:t xml:space="preserve">IF </w:t>
            </w:r>
            <w:r>
              <w:rPr>
                <w:rFonts w:ascii="Verdana" w:hAnsi="Verdana" w:hint="eastAsia"/>
                <w:bCs/>
                <w:lang w:eastAsia="zh-TW"/>
              </w:rPr>
              <w:t>是否寄已寄送</w:t>
            </w:r>
            <w:r>
              <w:rPr>
                <w:rFonts w:ascii="Verdana" w:hAnsi="Verdana" w:hint="eastAsia"/>
                <w:bCs/>
                <w:lang w:eastAsia="zh-TW"/>
              </w:rPr>
              <w:t xml:space="preserve">EMAIL = </w:t>
            </w:r>
            <w:r>
              <w:rPr>
                <w:rFonts w:ascii="Verdana" w:hAnsi="Verdana"/>
                <w:bCs/>
                <w:lang w:eastAsia="zh-TW"/>
              </w:rPr>
              <w:t>“</w:t>
            </w:r>
            <w:r>
              <w:rPr>
                <w:rFonts w:ascii="Verdana" w:hAnsi="Verdana" w:hint="eastAsia"/>
                <w:bCs/>
                <w:lang w:eastAsia="zh-TW"/>
              </w:rPr>
              <w:t>Y</w:t>
            </w:r>
            <w:r>
              <w:rPr>
                <w:rFonts w:ascii="Verdana" w:hAnsi="Verdana"/>
                <w:bCs/>
                <w:lang w:eastAsia="zh-TW"/>
              </w:rPr>
              <w:t>”</w:t>
            </w:r>
            <w:r>
              <w:rPr>
                <w:rFonts w:ascii="Verdana" w:hAnsi="Verdana" w:hint="eastAsia"/>
                <w:bCs/>
                <w:lang w:eastAsia="zh-TW"/>
              </w:rPr>
              <w:t xml:space="preserve"> </w:t>
            </w:r>
            <w:r w:rsidRPr="002B67ED">
              <w:rPr>
                <w:rFonts w:ascii="Verdana" w:hAnsi="Verdana"/>
                <w:bCs/>
                <w:lang w:eastAsia="zh-TW"/>
              </w:rPr>
              <w:sym w:font="Wingdings" w:char="F0E8"/>
            </w:r>
            <w:r>
              <w:rPr>
                <w:rFonts w:ascii="Verdana" w:hAnsi="Verdana" w:hint="eastAsia"/>
                <w:bCs/>
                <w:lang w:eastAsia="zh-TW"/>
              </w:rPr>
              <w:t xml:space="preserve"> </w:t>
            </w:r>
            <w:r>
              <w:rPr>
                <w:rFonts w:ascii="Verdana" w:hAnsi="Verdana" w:hint="eastAsia"/>
                <w:bCs/>
                <w:lang w:eastAsia="zh-TW"/>
              </w:rPr>
              <w:t>顯示</w:t>
            </w:r>
            <w:r>
              <w:rPr>
                <w:rFonts w:ascii="Verdana" w:hAnsi="Verdana"/>
                <w:bCs/>
                <w:lang w:eastAsia="zh-TW"/>
              </w:rPr>
              <w:t>”</w:t>
            </w:r>
            <w:r>
              <w:rPr>
                <w:rFonts w:ascii="Verdana" w:hAnsi="Verdana" w:hint="eastAsia"/>
                <w:bCs/>
                <w:lang w:eastAsia="zh-TW"/>
              </w:rPr>
              <w:t>V</w:t>
            </w:r>
            <w:r>
              <w:rPr>
                <w:rFonts w:ascii="Verdana" w:hAnsi="Verdana"/>
                <w:bCs/>
                <w:lang w:eastAsia="zh-TW"/>
              </w:rPr>
              <w:t>”</w:t>
            </w:r>
          </w:p>
          <w:p w:rsidR="006A230E" w:rsidRDefault="006A230E" w:rsidP="00865346">
            <w:pPr>
              <w:pStyle w:val="Tabletext"/>
              <w:keepLines w:val="0"/>
              <w:spacing w:after="0" w:line="240" w:lineRule="auto"/>
              <w:rPr>
                <w:rFonts w:ascii="Verdana" w:hAnsi="Verdana" w:hint="eastAsia"/>
                <w:bCs/>
                <w:lang w:eastAsia="zh-TW"/>
              </w:rPr>
            </w:pPr>
            <w:r>
              <w:rPr>
                <w:rFonts w:ascii="Verdana" w:hAnsi="Verdana" w:hint="eastAsia"/>
                <w:bCs/>
                <w:lang w:eastAsia="zh-TW"/>
              </w:rPr>
              <w:t xml:space="preserve">ELSE </w:t>
            </w:r>
            <w:r w:rsidRPr="002B67ED">
              <w:rPr>
                <w:rFonts w:ascii="Verdana" w:hAnsi="Verdana"/>
                <w:bCs/>
                <w:lang w:eastAsia="zh-TW"/>
              </w:rPr>
              <w:sym w:font="Wingdings" w:char="F0E8"/>
            </w:r>
            <w:r>
              <w:rPr>
                <w:rFonts w:ascii="Verdana" w:hAnsi="Verdana" w:hint="eastAsia"/>
                <w:bCs/>
                <w:lang w:eastAsia="zh-TW"/>
              </w:rPr>
              <w:t xml:space="preserve"> </w:t>
            </w:r>
            <w:r>
              <w:rPr>
                <w:rFonts w:ascii="Verdana" w:hAnsi="Verdana" w:hint="eastAsia"/>
                <w:bCs/>
                <w:lang w:eastAsia="zh-TW"/>
              </w:rPr>
              <w:t>顯示</w:t>
            </w:r>
            <w:r>
              <w:rPr>
                <w:rFonts w:ascii="Verdana" w:hAnsi="Verdana"/>
                <w:bCs/>
                <w:lang w:eastAsia="zh-TW"/>
              </w:rPr>
              <w:t>””</w:t>
            </w:r>
          </w:p>
          <w:p w:rsidR="006A230E" w:rsidRPr="00CA098B" w:rsidRDefault="006A230E" w:rsidP="00865346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>
              <w:rPr>
                <w:rFonts w:ascii="Verdana" w:hAnsi="Verdana" w:hint="eastAsia"/>
                <w:bCs/>
                <w:lang w:eastAsia="zh-TW"/>
              </w:rPr>
              <w:t>END IF</w:t>
            </w:r>
          </w:p>
        </w:tc>
      </w:tr>
      <w:tr w:rsidR="006A230E" w:rsidTr="00665D8C">
        <w:trPr>
          <w:ins w:id="57" w:author="FIS" w:date="2015-09-30T15:54:00Z"/>
        </w:trPr>
        <w:tc>
          <w:tcPr>
            <w:tcW w:w="2452" w:type="dxa"/>
            <w:vMerge/>
          </w:tcPr>
          <w:p w:rsidR="006A230E" w:rsidRDefault="006A230E" w:rsidP="00865346">
            <w:pPr>
              <w:pStyle w:val="Tabletext"/>
              <w:keepLines w:val="0"/>
              <w:spacing w:after="0" w:line="240" w:lineRule="auto"/>
              <w:ind w:left="480"/>
              <w:rPr>
                <w:ins w:id="58" w:author="FIS" w:date="2015-09-30T15:54:00Z"/>
                <w:rFonts w:hint="eastAsia"/>
                <w:lang w:eastAsia="zh-TW"/>
              </w:rPr>
            </w:pPr>
          </w:p>
        </w:tc>
        <w:tc>
          <w:tcPr>
            <w:tcW w:w="3677" w:type="dxa"/>
            <w:vMerge/>
          </w:tcPr>
          <w:p w:rsidR="006A230E" w:rsidRDefault="006A230E" w:rsidP="00865346">
            <w:pPr>
              <w:pStyle w:val="Tabletext"/>
              <w:keepLines w:val="0"/>
              <w:spacing w:after="0" w:line="240" w:lineRule="auto"/>
              <w:rPr>
                <w:ins w:id="59" w:author="FIS" w:date="2015-09-30T15:54:00Z"/>
                <w:rFonts w:ascii="Verdana" w:hAnsi="Verdana" w:hint="eastAsia"/>
                <w:bCs/>
                <w:lang w:eastAsia="zh-TW"/>
              </w:rPr>
            </w:pPr>
          </w:p>
        </w:tc>
        <w:tc>
          <w:tcPr>
            <w:tcW w:w="2511" w:type="dxa"/>
          </w:tcPr>
          <w:p w:rsidR="006A230E" w:rsidRDefault="006A230E" w:rsidP="00865346">
            <w:pPr>
              <w:pStyle w:val="Tabletext"/>
              <w:keepLines w:val="0"/>
              <w:spacing w:after="0" w:line="240" w:lineRule="auto"/>
              <w:rPr>
                <w:ins w:id="60" w:author="FIS" w:date="2015-09-30T15:57:00Z"/>
                <w:rFonts w:ascii="Verdana" w:hAnsi="Verdana" w:hint="eastAsia"/>
                <w:bCs/>
                <w:lang w:eastAsia="zh-TW"/>
              </w:rPr>
            </w:pPr>
            <w:ins w:id="61" w:author="FIS" w:date="2015-09-30T15:57:00Z">
              <w:r w:rsidRPr="006A230E">
                <w:rPr>
                  <w:rFonts w:ascii="Verdana" w:hAnsi="Verdana" w:hint="eastAsia"/>
                  <w:bCs/>
                  <w:lang w:eastAsia="zh-TW"/>
                </w:rPr>
                <w:t>郵件寄發來源</w:t>
              </w:r>
              <w:r>
                <w:rPr>
                  <w:rFonts w:ascii="Verdana" w:hAnsi="Verdana" w:hint="eastAsia"/>
                  <w:bCs/>
                  <w:lang w:eastAsia="zh-TW"/>
                </w:rPr>
                <w:t xml:space="preserve"> </w:t>
              </w:r>
              <w:r w:rsidRPr="006A230E">
                <w:rPr>
                  <w:rFonts w:ascii="Verdana" w:hAnsi="Verdana"/>
                  <w:bCs/>
                  <w:lang w:eastAsia="zh-TW"/>
                </w:rPr>
                <w:sym w:font="Wingdings" w:char="F0E8"/>
              </w:r>
              <w:r>
                <w:rPr>
                  <w:rFonts w:ascii="Verdana" w:hAnsi="Verdana" w:hint="eastAsia"/>
                  <w:bCs/>
                  <w:lang w:eastAsia="zh-TW"/>
                </w:rPr>
                <w:t xml:space="preserve"> </w:t>
              </w:r>
              <w:r>
                <w:rPr>
                  <w:rFonts w:ascii="Verdana" w:hAnsi="Verdana" w:hint="eastAsia"/>
                  <w:bCs/>
                  <w:lang w:eastAsia="zh-TW"/>
                </w:rPr>
                <w:t>代碼對照</w:t>
              </w:r>
              <w:r>
                <w:rPr>
                  <w:rFonts w:ascii="Verdana" w:hAnsi="Verdana" w:hint="eastAsia"/>
                  <w:bCs/>
                  <w:lang w:eastAsia="zh-TW"/>
                </w:rPr>
                <w:t>(</w:t>
              </w:r>
            </w:ins>
            <w:ins w:id="62" w:author="FIS" w:date="2015-09-30T17:24:00Z">
              <w:r w:rsidR="00682961">
                <w:rPr>
                  <w:rFonts w:ascii="Verdana" w:hAnsi="Verdana" w:hint="eastAsia"/>
                  <w:bCs/>
                  <w:lang w:eastAsia="zh-TW"/>
                </w:rPr>
                <w:t>sysid=</w:t>
              </w:r>
            </w:ins>
            <w:ins w:id="63" w:author="FIS" w:date="2015-09-30T15:57:00Z">
              <w:r>
                <w:rPr>
                  <w:rFonts w:ascii="Verdana" w:hAnsi="Verdana" w:hint="eastAsia"/>
                  <w:bCs/>
                  <w:lang w:eastAsia="zh-TW"/>
                </w:rPr>
                <w:t xml:space="preserve">AA, </w:t>
              </w:r>
            </w:ins>
            <w:ins w:id="64" w:author="FIS" w:date="2015-09-30T17:24:00Z">
              <w:r w:rsidR="00682961">
                <w:rPr>
                  <w:rFonts w:ascii="Verdana" w:hAnsi="Verdana" w:hint="eastAsia"/>
                  <w:bCs/>
                  <w:lang w:eastAsia="zh-TW"/>
                </w:rPr>
                <w:t>name=</w:t>
              </w:r>
            </w:ins>
            <w:ins w:id="65" w:author="FIS" w:date="2015-09-30T15:57:00Z">
              <w:r>
                <w:rPr>
                  <w:rFonts w:ascii="Verdana" w:hAnsi="Verdana" w:hint="eastAsia"/>
                  <w:bCs/>
                  <w:lang w:eastAsia="zh-TW"/>
                </w:rPr>
                <w:t>X0</w:t>
              </w:r>
            </w:ins>
            <w:ins w:id="66" w:author="FIS" w:date="2015-09-30T15:58:00Z">
              <w:r>
                <w:rPr>
                  <w:rFonts w:ascii="Verdana" w:hAnsi="Verdana" w:hint="eastAsia"/>
                  <w:bCs/>
                  <w:lang w:eastAsia="zh-TW"/>
                </w:rPr>
                <w:t>25_SRC</w:t>
              </w:r>
            </w:ins>
            <w:ins w:id="67" w:author="FIS" w:date="2015-09-30T15:57:00Z">
              <w:r>
                <w:rPr>
                  <w:rFonts w:ascii="Verdana" w:hAnsi="Verdana" w:hint="eastAsia"/>
                  <w:bCs/>
                  <w:lang w:eastAsia="zh-TW"/>
                </w:rPr>
                <w:t>)</w:t>
              </w:r>
            </w:ins>
          </w:p>
          <w:p w:rsidR="006A230E" w:rsidRDefault="006A230E" w:rsidP="00865346">
            <w:pPr>
              <w:pStyle w:val="Tabletext"/>
              <w:keepLines w:val="0"/>
              <w:spacing w:after="0" w:line="240" w:lineRule="auto"/>
              <w:rPr>
                <w:ins w:id="68" w:author="FIS" w:date="2015-09-30T15:54:00Z"/>
                <w:rFonts w:ascii="Verdana" w:hAnsi="Verdana" w:hint="eastAsia"/>
                <w:bCs/>
                <w:lang w:eastAsia="zh-TW"/>
              </w:rPr>
            </w:pPr>
          </w:p>
        </w:tc>
      </w:tr>
      <w:tr w:rsidR="006A230E" w:rsidTr="006A230E">
        <w:trPr>
          <w:ins w:id="69" w:author="FIS" w:date="2015-09-30T15:54:00Z"/>
        </w:trPr>
        <w:tc>
          <w:tcPr>
            <w:tcW w:w="2452" w:type="dxa"/>
          </w:tcPr>
          <w:p w:rsidR="006A230E" w:rsidRDefault="006A230E" w:rsidP="00665D8C">
            <w:pPr>
              <w:pStyle w:val="Tabletext"/>
              <w:keepLines w:val="0"/>
              <w:spacing w:after="0" w:line="240" w:lineRule="auto"/>
              <w:ind w:left="480"/>
              <w:rPr>
                <w:ins w:id="70" w:author="FIS" w:date="2015-09-30T15:54:00Z"/>
                <w:rFonts w:hint="eastAsia"/>
                <w:lang w:eastAsia="zh-TW"/>
              </w:rPr>
            </w:pPr>
            <w:ins w:id="71" w:author="FIS" w:date="2015-09-30T15:55:00Z">
              <w:r w:rsidRPr="006A230E">
                <w:rPr>
                  <w:rFonts w:hint="eastAsia"/>
                  <w:lang w:eastAsia="zh-TW"/>
                </w:rPr>
                <w:t>發送結果</w:t>
              </w:r>
            </w:ins>
          </w:p>
        </w:tc>
        <w:tc>
          <w:tcPr>
            <w:tcW w:w="3677" w:type="dxa"/>
          </w:tcPr>
          <w:p w:rsidR="006A230E" w:rsidRPr="00CA098B" w:rsidRDefault="006A230E" w:rsidP="006A230E">
            <w:pPr>
              <w:pStyle w:val="Tabletext"/>
              <w:keepLines w:val="0"/>
              <w:spacing w:after="0" w:line="240" w:lineRule="auto"/>
              <w:rPr>
                <w:ins w:id="72" w:author="FIS" w:date="2015-09-30T15:54:00Z"/>
                <w:rFonts w:ascii="Verdana" w:hAnsi="Verdana"/>
                <w:bCs/>
                <w:lang w:eastAsia="zh-TW"/>
              </w:rPr>
            </w:pPr>
            <w:ins w:id="73" w:author="FIS" w:date="2015-09-30T15:55:00Z">
              <w:r>
                <w:rPr>
                  <w:rFonts w:ascii="Verdana" w:hAnsi="Verdana" w:hint="eastAsia"/>
                  <w:bCs/>
                  <w:lang w:eastAsia="zh-TW"/>
                </w:rPr>
                <w:t>DTAAX025.</w:t>
              </w:r>
              <w:r>
                <w:rPr>
                  <w:rFonts w:hint="eastAsia"/>
                </w:rPr>
                <w:t xml:space="preserve"> </w:t>
              </w:r>
              <w:r w:rsidRPr="006A230E">
                <w:rPr>
                  <w:rFonts w:ascii="Verdana" w:hAnsi="Verdana" w:hint="eastAsia"/>
                  <w:bCs/>
                  <w:lang w:eastAsia="zh-TW"/>
                </w:rPr>
                <w:t>BH</w:t>
              </w:r>
              <w:r w:rsidRPr="006A230E">
                <w:rPr>
                  <w:rFonts w:ascii="Verdana" w:hAnsi="Verdana" w:hint="eastAsia"/>
                  <w:bCs/>
                  <w:lang w:eastAsia="zh-TW"/>
                </w:rPr>
                <w:t>錯誤原因</w:t>
              </w:r>
            </w:ins>
          </w:p>
        </w:tc>
        <w:tc>
          <w:tcPr>
            <w:tcW w:w="2511" w:type="dxa"/>
          </w:tcPr>
          <w:p w:rsidR="006A230E" w:rsidRDefault="006A230E" w:rsidP="006A230E">
            <w:pPr>
              <w:pStyle w:val="Tabletext"/>
              <w:keepLines w:val="0"/>
              <w:spacing w:after="0" w:line="240" w:lineRule="auto"/>
              <w:rPr>
                <w:ins w:id="74" w:author="FIS" w:date="2015-09-30T15:54:00Z"/>
                <w:rFonts w:hint="eastAsia"/>
                <w:bCs/>
                <w:lang w:eastAsia="zh-TW"/>
              </w:rPr>
            </w:pPr>
          </w:p>
        </w:tc>
      </w:tr>
      <w:tr w:rsidR="006A230E" w:rsidTr="006A230E">
        <w:trPr>
          <w:ins w:id="75" w:author="FIS" w:date="2015-09-30T15:54:00Z"/>
        </w:trPr>
        <w:tc>
          <w:tcPr>
            <w:tcW w:w="2452" w:type="dxa"/>
            <w:tcPrChange w:id="76" w:author="FIS" w:date="2015-09-30T15:54:00Z">
              <w:tcPr>
                <w:tcW w:w="2520" w:type="dxa"/>
              </w:tcPr>
            </w:tcPrChange>
          </w:tcPr>
          <w:p w:rsidR="006A230E" w:rsidRDefault="006A230E" w:rsidP="00865346">
            <w:pPr>
              <w:pStyle w:val="Tabletext"/>
              <w:keepLines w:val="0"/>
              <w:spacing w:after="0" w:line="240" w:lineRule="auto"/>
              <w:ind w:left="480"/>
              <w:rPr>
                <w:ins w:id="77" w:author="FIS" w:date="2015-09-30T15:54:00Z"/>
                <w:rFonts w:hint="eastAsia"/>
                <w:lang w:eastAsia="zh-TW"/>
              </w:rPr>
            </w:pPr>
            <w:ins w:id="78" w:author="FIS" w:date="2015-09-30T15:55:00Z">
              <w:r>
                <w:rPr>
                  <w:rFonts w:hint="eastAsia"/>
                  <w:lang w:eastAsia="zh-TW"/>
                </w:rPr>
                <w:t>交易種類</w:t>
              </w:r>
            </w:ins>
          </w:p>
        </w:tc>
        <w:tc>
          <w:tcPr>
            <w:tcW w:w="3677" w:type="dxa"/>
            <w:tcPrChange w:id="79" w:author="FIS" w:date="2015-09-30T15:54:00Z">
              <w:tcPr>
                <w:tcW w:w="3780" w:type="dxa"/>
              </w:tcPr>
            </w:tcPrChange>
          </w:tcPr>
          <w:p w:rsidR="006A230E" w:rsidRDefault="006A230E" w:rsidP="00865346">
            <w:pPr>
              <w:pStyle w:val="Tabletext"/>
              <w:keepLines w:val="0"/>
              <w:spacing w:after="0" w:line="240" w:lineRule="auto"/>
              <w:rPr>
                <w:ins w:id="80" w:author="FIS" w:date="2015-09-30T15:54:00Z"/>
                <w:rFonts w:ascii="Verdana" w:hAnsi="Verdana" w:hint="eastAsia"/>
                <w:bCs/>
                <w:lang w:eastAsia="zh-TW"/>
              </w:rPr>
            </w:pPr>
            <w:ins w:id="81" w:author="FIS" w:date="2015-09-30T15:55:00Z">
              <w:r w:rsidRPr="00CA098B">
                <w:rPr>
                  <w:rFonts w:ascii="Verdana" w:hAnsi="Verdana"/>
                  <w:bCs/>
                  <w:lang w:eastAsia="zh-TW"/>
                </w:rPr>
                <w:t>DTAAX02</w:t>
              </w:r>
              <w:r>
                <w:rPr>
                  <w:rFonts w:ascii="Verdana" w:hAnsi="Verdana" w:hint="eastAsia"/>
                  <w:bCs/>
                  <w:lang w:eastAsia="zh-TW"/>
                </w:rPr>
                <w:t>5</w:t>
              </w:r>
              <w:r w:rsidRPr="00CA098B">
                <w:rPr>
                  <w:rFonts w:ascii="Verdana" w:hAnsi="Verdana"/>
                  <w:bCs/>
                  <w:lang w:eastAsia="zh-TW"/>
                </w:rPr>
                <w:t>.</w:t>
              </w:r>
              <w:r w:rsidRPr="00CA098B">
                <w:rPr>
                  <w:rFonts w:ascii="Verdana"/>
                  <w:bCs/>
                  <w:lang w:eastAsia="zh-TW"/>
                </w:rPr>
                <w:t>交易種類</w:t>
              </w:r>
            </w:ins>
          </w:p>
        </w:tc>
        <w:tc>
          <w:tcPr>
            <w:tcW w:w="2511" w:type="dxa"/>
            <w:tcPrChange w:id="82" w:author="FIS" w:date="2015-09-30T15:54:00Z">
              <w:tcPr>
                <w:tcW w:w="2340" w:type="dxa"/>
              </w:tcPr>
            </w:tcPrChange>
          </w:tcPr>
          <w:p w:rsidR="006A230E" w:rsidRDefault="006A230E" w:rsidP="00865346">
            <w:pPr>
              <w:pStyle w:val="Tabletext"/>
              <w:keepLines w:val="0"/>
              <w:spacing w:after="0" w:line="240" w:lineRule="auto"/>
              <w:rPr>
                <w:ins w:id="83" w:author="FIS" w:date="2015-09-30T15:54:00Z"/>
                <w:rFonts w:ascii="Verdana" w:hAnsi="Verdana" w:hint="eastAsia"/>
                <w:bCs/>
                <w:lang w:eastAsia="zh-TW"/>
              </w:rPr>
            </w:pPr>
            <w:ins w:id="84" w:author="FIS" w:date="2015-09-30T15:55:00Z">
              <w:r>
                <w:rPr>
                  <w:rFonts w:hint="eastAsia"/>
                  <w:bCs/>
                  <w:lang w:eastAsia="zh-TW"/>
                </w:rPr>
                <w:t>HIDDEN</w:t>
              </w:r>
            </w:ins>
          </w:p>
        </w:tc>
      </w:tr>
      <w:tr w:rsidR="006A230E" w:rsidTr="006A230E">
        <w:tc>
          <w:tcPr>
            <w:tcW w:w="2452" w:type="dxa"/>
            <w:tcPrChange w:id="85" w:author="FIS" w:date="2015-09-30T15:54:00Z">
              <w:tcPr>
                <w:tcW w:w="2520" w:type="dxa"/>
              </w:tcPr>
            </w:tcPrChange>
          </w:tcPr>
          <w:p w:rsidR="006A230E" w:rsidRDefault="006A230E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經辦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677" w:type="dxa"/>
            <w:tcPrChange w:id="86" w:author="FIS" w:date="2015-09-30T15:54:00Z">
              <w:tcPr>
                <w:tcW w:w="3780" w:type="dxa"/>
              </w:tcPr>
            </w:tcPrChange>
          </w:tcPr>
          <w:p w:rsidR="006A230E" w:rsidRPr="00CA098B" w:rsidRDefault="006A230E" w:rsidP="00865346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 w:rsidRPr="00CA098B">
              <w:rPr>
                <w:rFonts w:ascii="Verdana" w:hAnsi="Verdana"/>
                <w:bCs/>
                <w:lang w:eastAsia="zh-TW"/>
              </w:rPr>
              <w:t>DTAAX02</w:t>
            </w:r>
            <w:r>
              <w:rPr>
                <w:rFonts w:ascii="Verdana" w:hAnsi="Verdana" w:hint="eastAsia"/>
                <w:bCs/>
                <w:lang w:eastAsia="zh-TW"/>
              </w:rPr>
              <w:t>5</w:t>
            </w:r>
          </w:p>
        </w:tc>
        <w:tc>
          <w:tcPr>
            <w:tcW w:w="2511" w:type="dxa"/>
            <w:tcPrChange w:id="87" w:author="FIS" w:date="2015-09-30T15:54:00Z">
              <w:tcPr>
                <w:tcW w:w="2340" w:type="dxa"/>
              </w:tcPr>
            </w:tcPrChange>
          </w:tcPr>
          <w:p w:rsidR="006A230E" w:rsidRPr="00CA098B" w:rsidRDefault="006A230E" w:rsidP="00865346">
            <w:pPr>
              <w:pStyle w:val="Tabletext"/>
              <w:keepLines w:val="0"/>
              <w:spacing w:after="0" w:line="240" w:lineRule="auto"/>
              <w:rPr>
                <w:rFonts w:ascii="Verdana" w:hAnsi="Verdana" w:hint="eastAsia"/>
                <w:bCs/>
                <w:lang w:eastAsia="zh-TW"/>
              </w:rPr>
            </w:pPr>
            <w:r>
              <w:rPr>
                <w:rFonts w:ascii="Verdana" w:hAnsi="Verdana" w:hint="eastAsia"/>
                <w:bCs/>
                <w:lang w:eastAsia="zh-TW"/>
              </w:rPr>
              <w:t>HIDDEN</w:t>
            </w:r>
          </w:p>
        </w:tc>
      </w:tr>
      <w:tr w:rsidR="006A230E" w:rsidTr="006A230E">
        <w:tc>
          <w:tcPr>
            <w:tcW w:w="2452" w:type="dxa"/>
            <w:tcPrChange w:id="88" w:author="FIS" w:date="2015-09-30T15:54:00Z">
              <w:tcPr>
                <w:tcW w:w="2520" w:type="dxa"/>
              </w:tcPr>
            </w:tcPrChange>
          </w:tcPr>
          <w:p w:rsidR="006A230E" w:rsidRDefault="006A230E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帳務日期</w:t>
            </w:r>
          </w:p>
        </w:tc>
        <w:tc>
          <w:tcPr>
            <w:tcW w:w="3677" w:type="dxa"/>
            <w:tcPrChange w:id="89" w:author="FIS" w:date="2015-09-30T15:54:00Z">
              <w:tcPr>
                <w:tcW w:w="3780" w:type="dxa"/>
              </w:tcPr>
            </w:tcPrChange>
          </w:tcPr>
          <w:p w:rsidR="006A230E" w:rsidRPr="00CA098B" w:rsidRDefault="006A230E" w:rsidP="00865346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 w:rsidRPr="00CA098B">
              <w:rPr>
                <w:rFonts w:ascii="Verdana" w:hAnsi="Verdana"/>
                <w:bCs/>
                <w:lang w:eastAsia="zh-TW"/>
              </w:rPr>
              <w:t>DTAAX02</w:t>
            </w:r>
            <w:r>
              <w:rPr>
                <w:rFonts w:ascii="Verdana" w:hAnsi="Verdana" w:hint="eastAsia"/>
                <w:bCs/>
                <w:lang w:eastAsia="zh-TW"/>
              </w:rPr>
              <w:t>5</w:t>
            </w:r>
          </w:p>
        </w:tc>
        <w:tc>
          <w:tcPr>
            <w:tcW w:w="2511" w:type="dxa"/>
            <w:tcPrChange w:id="90" w:author="FIS" w:date="2015-09-30T15:54:00Z">
              <w:tcPr>
                <w:tcW w:w="2340" w:type="dxa"/>
              </w:tcPr>
            </w:tcPrChange>
          </w:tcPr>
          <w:p w:rsidR="006A230E" w:rsidRPr="00CA098B" w:rsidRDefault="006A230E" w:rsidP="00865346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>
              <w:rPr>
                <w:rFonts w:ascii="Verdana" w:hAnsi="Verdana" w:hint="eastAsia"/>
                <w:bCs/>
                <w:lang w:eastAsia="zh-TW"/>
              </w:rPr>
              <w:t>HIDDEN</w:t>
            </w:r>
          </w:p>
        </w:tc>
      </w:tr>
      <w:tr w:rsidR="006A230E" w:rsidTr="006A230E">
        <w:tc>
          <w:tcPr>
            <w:tcW w:w="2452" w:type="dxa"/>
            <w:tcPrChange w:id="91" w:author="FIS" w:date="2015-09-30T15:54:00Z">
              <w:tcPr>
                <w:tcW w:w="2520" w:type="dxa"/>
              </w:tcPr>
            </w:tcPrChange>
          </w:tcPr>
          <w:p w:rsidR="006A230E" w:rsidRDefault="006A230E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交易序號</w:t>
            </w:r>
          </w:p>
        </w:tc>
        <w:tc>
          <w:tcPr>
            <w:tcW w:w="3677" w:type="dxa"/>
            <w:tcPrChange w:id="92" w:author="FIS" w:date="2015-09-30T15:54:00Z">
              <w:tcPr>
                <w:tcW w:w="3780" w:type="dxa"/>
              </w:tcPr>
            </w:tcPrChange>
          </w:tcPr>
          <w:p w:rsidR="006A230E" w:rsidRPr="00CA098B" w:rsidRDefault="006A230E" w:rsidP="00865346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 w:rsidRPr="00CA098B">
              <w:rPr>
                <w:rFonts w:ascii="Verdana" w:hAnsi="Verdana"/>
                <w:bCs/>
                <w:lang w:eastAsia="zh-TW"/>
              </w:rPr>
              <w:t>DTAAX02</w:t>
            </w:r>
            <w:r>
              <w:rPr>
                <w:rFonts w:ascii="Verdana" w:hAnsi="Verdana" w:hint="eastAsia"/>
                <w:bCs/>
                <w:lang w:eastAsia="zh-TW"/>
              </w:rPr>
              <w:t>5</w:t>
            </w:r>
          </w:p>
        </w:tc>
        <w:tc>
          <w:tcPr>
            <w:tcW w:w="2511" w:type="dxa"/>
            <w:tcPrChange w:id="93" w:author="FIS" w:date="2015-09-30T15:54:00Z">
              <w:tcPr>
                <w:tcW w:w="2340" w:type="dxa"/>
              </w:tcPr>
            </w:tcPrChange>
          </w:tcPr>
          <w:p w:rsidR="006A230E" w:rsidRPr="00CA098B" w:rsidRDefault="006A230E" w:rsidP="00865346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>
              <w:rPr>
                <w:rFonts w:ascii="Verdana" w:hAnsi="Verdana" w:hint="eastAsia"/>
                <w:bCs/>
                <w:lang w:eastAsia="zh-TW"/>
              </w:rPr>
              <w:t>HIDDEN</w:t>
            </w:r>
          </w:p>
        </w:tc>
      </w:tr>
    </w:tbl>
    <w:p w:rsidR="00CB7F06" w:rsidRDefault="00CB7F06" w:rsidP="00D47640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p w:rsidR="00D47640" w:rsidRDefault="00D47640" w:rsidP="00D4764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列印</w:t>
      </w:r>
    </w:p>
    <w:p w:rsidR="00D47640" w:rsidRDefault="00D47640" w:rsidP="00D4764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D47640">
        <w:tc>
          <w:tcPr>
            <w:tcW w:w="720" w:type="dxa"/>
          </w:tcPr>
          <w:p w:rsidR="00D47640" w:rsidRDefault="00D47640" w:rsidP="00D4764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D47640" w:rsidRDefault="00D47640" w:rsidP="00D4764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D47640" w:rsidRDefault="00D47640" w:rsidP="00D4764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D47640">
        <w:tc>
          <w:tcPr>
            <w:tcW w:w="720" w:type="dxa"/>
          </w:tcPr>
          <w:p w:rsidR="00D47640" w:rsidRDefault="00D47640" w:rsidP="00D47640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47640" w:rsidRDefault="00D47640" w:rsidP="00D476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至少須有一筆選擇</w:t>
            </w:r>
          </w:p>
        </w:tc>
        <w:tc>
          <w:tcPr>
            <w:tcW w:w="3320" w:type="dxa"/>
          </w:tcPr>
          <w:p w:rsidR="00D47640" w:rsidRDefault="00D47640" w:rsidP="00D476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請選擇欲列印資料</w:t>
            </w:r>
          </w:p>
        </w:tc>
      </w:tr>
      <w:tr w:rsidR="00DC0760">
        <w:tc>
          <w:tcPr>
            <w:tcW w:w="720" w:type="dxa"/>
          </w:tcPr>
          <w:p w:rsidR="00DC0760" w:rsidRDefault="00DC0760" w:rsidP="00D47640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C0760" w:rsidRDefault="00DC0760" w:rsidP="00584D8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勾選全選時，只針對</w:t>
            </w:r>
            <w:r w:rsidR="00584D82">
              <w:rPr>
                <w:rFonts w:hint="eastAsia"/>
                <w:bCs/>
                <w:lang w:eastAsia="zh-TW"/>
              </w:rPr>
              <w:t>未寄送電子明細的件作勾選。使用者可自行再</w:t>
            </w:r>
            <w:r w:rsidR="00584D82">
              <w:rPr>
                <w:rFonts w:hint="eastAsia"/>
                <w:bCs/>
                <w:lang w:eastAsia="zh-TW"/>
              </w:rPr>
              <w:lastRenderedPageBreak/>
              <w:t>決定是否要自行勾選</w:t>
            </w:r>
            <w:r w:rsidR="00630092">
              <w:rPr>
                <w:rFonts w:hint="eastAsia"/>
                <w:bCs/>
                <w:lang w:eastAsia="zh-TW"/>
              </w:rPr>
              <w:t>已寄</w:t>
            </w:r>
            <w:r w:rsidR="00584D82">
              <w:rPr>
                <w:rFonts w:hint="eastAsia"/>
                <w:bCs/>
                <w:lang w:eastAsia="zh-TW"/>
              </w:rPr>
              <w:t>送電子明細的件。</w:t>
            </w:r>
          </w:p>
        </w:tc>
        <w:tc>
          <w:tcPr>
            <w:tcW w:w="3320" w:type="dxa"/>
          </w:tcPr>
          <w:p w:rsidR="00DC0760" w:rsidRDefault="00DC0760" w:rsidP="00D476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7B5BC9" w:rsidRPr="007B5BC9" w:rsidRDefault="007B5BC9" w:rsidP="007B5BC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Verdana" w:hAnsi="Verdana"/>
          <w:lang w:eastAsia="zh-TW"/>
        </w:rPr>
      </w:pPr>
      <w:r w:rsidRPr="007B5BC9">
        <w:rPr>
          <w:rFonts w:ascii="Verdana"/>
          <w:lang w:eastAsia="zh-TW"/>
        </w:rPr>
        <w:t xml:space="preserve">印製時間　</w:t>
      </w:r>
      <w:r w:rsidRPr="007B5BC9">
        <w:rPr>
          <w:rFonts w:ascii="Verdana" w:hAnsi="Verdana"/>
          <w:lang w:eastAsia="zh-TW"/>
        </w:rPr>
        <w:t>=  CURRENT DATE</w:t>
      </w:r>
      <w:r w:rsidRPr="007B5BC9">
        <w:rPr>
          <w:rFonts w:ascii="Verdana"/>
          <w:lang w:eastAsia="zh-TW"/>
        </w:rPr>
        <w:t>。</w:t>
      </w:r>
    </w:p>
    <w:p w:rsidR="00D47640" w:rsidRDefault="009E69B9" w:rsidP="00D4764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讀取資料</w:t>
      </w:r>
    </w:p>
    <w:p w:rsidR="003F4622" w:rsidRDefault="003F4622" w:rsidP="009E69B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逐筆進行下列</w:t>
      </w:r>
      <w:r>
        <w:rPr>
          <w:rFonts w:ascii="Arial" w:hAnsi="Arial" w:cs="Arial" w:hint="eastAsia"/>
          <w:lang w:eastAsia="zh-TW"/>
        </w:rPr>
        <w:t>STEP</w:t>
      </w:r>
      <w:r>
        <w:rPr>
          <w:rFonts w:ascii="Arial" w:hAnsi="Arial" w:cs="Arial" w:hint="eastAsia"/>
          <w:lang w:eastAsia="zh-TW"/>
        </w:rPr>
        <w:t>：</w:t>
      </w:r>
    </w:p>
    <w:p w:rsidR="009E69B9" w:rsidRPr="009E69B9" w:rsidRDefault="009E69B9" w:rsidP="003F462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/>
          <w:lang w:eastAsia="zh-TW"/>
        </w:rPr>
      </w:pPr>
      <w:r w:rsidRPr="009E69B9">
        <w:rPr>
          <w:rFonts w:ascii="Arial" w:hAnsi="Arial" w:cs="Arial"/>
          <w:lang w:eastAsia="zh-TW"/>
        </w:rPr>
        <w:t>CALL  AA_</w:t>
      </w:r>
      <w:r w:rsidR="00BF73D0">
        <w:rPr>
          <w:rFonts w:ascii="Arial" w:hAnsi="Arial" w:cs="Arial" w:hint="eastAsia"/>
          <w:lang w:eastAsia="zh-TW"/>
        </w:rPr>
        <w:t>X</w:t>
      </w:r>
      <w:r w:rsidRPr="009E69B9">
        <w:rPr>
          <w:rFonts w:ascii="Arial" w:hAnsi="Arial" w:cs="Arial"/>
          <w:lang w:eastAsia="zh-TW"/>
        </w:rPr>
        <w:t>0Z001</w:t>
      </w:r>
      <w:r w:rsidR="003F4622">
        <w:rPr>
          <w:rFonts w:ascii="Arial" w:hAnsi="Arial" w:cs="Arial" w:hint="eastAsia"/>
          <w:lang w:eastAsia="zh-TW"/>
        </w:rPr>
        <w:t>.Method</w:t>
      </w:r>
      <w:r w:rsidR="00BF73D0">
        <w:rPr>
          <w:rFonts w:ascii="Arial" w:hAnsi="Arial" w:cs="Arial" w:hint="eastAsia"/>
          <w:lang w:eastAsia="zh-TW"/>
        </w:rPr>
        <w:t>1</w:t>
      </w:r>
    </w:p>
    <w:tbl>
      <w:tblPr>
        <w:tblW w:w="6660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80"/>
        <w:gridCol w:w="3780"/>
      </w:tblGrid>
      <w:tr w:rsidR="009E69B9" w:rsidRPr="0062520B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2880" w:type="dxa"/>
            <w:shd w:val="clear" w:color="auto" w:fill="C0C0C0"/>
            <w:vAlign w:val="center"/>
          </w:tcPr>
          <w:p w:rsidR="009E69B9" w:rsidRPr="0062520B" w:rsidRDefault="009E69B9" w:rsidP="00EE68CD">
            <w:pPr>
              <w:jc w:val="center"/>
              <w:rPr>
                <w:rFonts w:ascii="新細明體" w:hAnsi="新細明體" w:hint="eastAsia"/>
                <w:b/>
                <w:sz w:val="20"/>
              </w:rPr>
            </w:pPr>
            <w:r>
              <w:rPr>
                <w:rFonts w:ascii="新細明體" w:hAnsi="新細明體" w:hint="eastAsia"/>
                <w:b/>
                <w:sz w:val="20"/>
              </w:rPr>
              <w:t>欄位名稱</w:t>
            </w:r>
          </w:p>
        </w:tc>
        <w:tc>
          <w:tcPr>
            <w:tcW w:w="3780" w:type="dxa"/>
            <w:shd w:val="clear" w:color="auto" w:fill="C0C0C0"/>
            <w:vAlign w:val="center"/>
          </w:tcPr>
          <w:p w:rsidR="009E69B9" w:rsidRPr="0062520B" w:rsidRDefault="009E69B9" w:rsidP="00EE68CD">
            <w:pPr>
              <w:jc w:val="center"/>
              <w:rPr>
                <w:rFonts w:ascii="新細明體" w:hAnsi="新細明體"/>
                <w:b/>
                <w:sz w:val="20"/>
              </w:rPr>
            </w:pPr>
            <w:r>
              <w:rPr>
                <w:rFonts w:ascii="新細明體" w:hAnsi="新細明體" w:hint="eastAsia"/>
                <w:b/>
                <w:sz w:val="20"/>
              </w:rPr>
              <w:t>資料來源</w:t>
            </w:r>
          </w:p>
        </w:tc>
      </w:tr>
      <w:tr w:rsidR="00BF73D0" w:rsidRPr="00C05B7D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80" w:type="dxa"/>
            <w:vAlign w:val="center"/>
          </w:tcPr>
          <w:p w:rsidR="00BF73D0" w:rsidRDefault="00BF73D0" w:rsidP="00BF73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經辦ID</w:t>
            </w:r>
          </w:p>
        </w:tc>
        <w:tc>
          <w:tcPr>
            <w:tcW w:w="3780" w:type="dxa"/>
            <w:vAlign w:val="center"/>
          </w:tcPr>
          <w:p w:rsidR="00BF73D0" w:rsidRPr="00C05B7D" w:rsidRDefault="00BF73D0" w:rsidP="00EE68CD">
            <w:pPr>
              <w:pStyle w:val="Web"/>
              <w:spacing w:before="0" w:beforeAutospacing="0" w:after="0" w:afterAutospacing="0" w:line="300" w:lineRule="exact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畫面選取</w:t>
            </w:r>
          </w:p>
        </w:tc>
      </w:tr>
      <w:tr w:rsidR="00BF73D0" w:rsidRPr="00C05B7D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80" w:type="dxa"/>
            <w:vAlign w:val="center"/>
          </w:tcPr>
          <w:p w:rsidR="00BF73D0" w:rsidRDefault="00BF73D0" w:rsidP="00BF73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帳務日期</w:t>
            </w:r>
          </w:p>
        </w:tc>
        <w:tc>
          <w:tcPr>
            <w:tcW w:w="3780" w:type="dxa"/>
            <w:vAlign w:val="center"/>
          </w:tcPr>
          <w:p w:rsidR="00BF73D0" w:rsidRDefault="00BF73D0" w:rsidP="00EE68CD">
            <w:pPr>
              <w:pStyle w:val="Web"/>
              <w:spacing w:before="0" w:beforeAutospacing="0" w:after="0" w:afterAutospacing="0" w:line="300" w:lineRule="exact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畫面選取</w:t>
            </w:r>
          </w:p>
        </w:tc>
      </w:tr>
      <w:tr w:rsidR="00BF73D0" w:rsidRPr="00C05B7D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80" w:type="dxa"/>
            <w:vAlign w:val="center"/>
          </w:tcPr>
          <w:p w:rsidR="00BF73D0" w:rsidRDefault="00BF73D0" w:rsidP="00BF73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  <w:tc>
          <w:tcPr>
            <w:tcW w:w="3780" w:type="dxa"/>
            <w:vAlign w:val="center"/>
          </w:tcPr>
          <w:p w:rsidR="00BF73D0" w:rsidRDefault="00BF73D0" w:rsidP="00EE68CD">
            <w:pPr>
              <w:pStyle w:val="Web"/>
              <w:spacing w:before="0" w:beforeAutospacing="0" w:after="0" w:afterAutospacing="0" w:line="300" w:lineRule="exact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畫面選取</w:t>
            </w:r>
          </w:p>
        </w:tc>
      </w:tr>
      <w:tr w:rsidR="00BF73D0" w:rsidRPr="00C05B7D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80" w:type="dxa"/>
            <w:vAlign w:val="center"/>
          </w:tcPr>
          <w:p w:rsidR="00BF73D0" w:rsidRDefault="00BF73D0" w:rsidP="00BF73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受款人ID</w:t>
            </w:r>
          </w:p>
        </w:tc>
        <w:tc>
          <w:tcPr>
            <w:tcW w:w="3780" w:type="dxa"/>
            <w:vAlign w:val="center"/>
          </w:tcPr>
          <w:p w:rsidR="00BF73D0" w:rsidRDefault="00BF73D0" w:rsidP="00EE68CD">
            <w:pPr>
              <w:pStyle w:val="Web"/>
              <w:spacing w:before="0" w:beforeAutospacing="0" w:after="0" w:afterAutospacing="0" w:line="300" w:lineRule="exact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畫面選取</w:t>
            </w:r>
          </w:p>
        </w:tc>
      </w:tr>
      <w:tr w:rsidR="00BF73D0" w:rsidRPr="00C05B7D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80" w:type="dxa"/>
            <w:vAlign w:val="center"/>
          </w:tcPr>
          <w:p w:rsidR="00BF73D0" w:rsidRDefault="00BF73D0" w:rsidP="00BF73D0">
            <w:pPr>
              <w:ind w:right="80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交易種類</w:t>
            </w:r>
          </w:p>
        </w:tc>
        <w:tc>
          <w:tcPr>
            <w:tcW w:w="3780" w:type="dxa"/>
            <w:vAlign w:val="center"/>
          </w:tcPr>
          <w:p w:rsidR="00BF73D0" w:rsidRDefault="00BF73D0" w:rsidP="00EE68CD">
            <w:pPr>
              <w:pStyle w:val="Web"/>
              <w:spacing w:before="0" w:beforeAutospacing="0" w:after="0" w:afterAutospacing="0" w:line="300" w:lineRule="exact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畫面選取</w:t>
            </w:r>
          </w:p>
        </w:tc>
      </w:tr>
    </w:tbl>
    <w:p w:rsidR="00010B78" w:rsidRPr="009E69B9" w:rsidRDefault="00BF73D0" w:rsidP="00010B7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印製</w:t>
      </w:r>
    </w:p>
    <w:p w:rsidR="007B5BC9" w:rsidRDefault="007B5BC9" w:rsidP="00BF73D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 xml:space="preserve">SET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Arial" w:hAnsi="Arial" w:cs="Arial" w:hint="eastAsia"/>
            <w:lang w:eastAsia="zh-TW"/>
          </w:rPr>
          <w:t>3.2.1</w:t>
        </w:r>
      </w:smartTag>
      <w:r>
        <w:rPr>
          <w:rFonts w:ascii="Arial" w:hAnsi="Arial" w:cs="Arial" w:hint="eastAsia"/>
          <w:lang w:eastAsia="zh-TW"/>
        </w:rPr>
        <w:t xml:space="preserve">.1 </w:t>
      </w:r>
      <w:r>
        <w:rPr>
          <w:rFonts w:ascii="Arial" w:hAnsi="Arial" w:cs="Arial" w:hint="eastAsia"/>
          <w:lang w:eastAsia="zh-TW"/>
        </w:rPr>
        <w:t>回傳參數中下列值</w:t>
      </w:r>
    </w:p>
    <w:tbl>
      <w:tblPr>
        <w:tblW w:w="6660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80"/>
        <w:gridCol w:w="3780"/>
      </w:tblGrid>
      <w:tr w:rsidR="007B5BC9" w:rsidRPr="0062520B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2880" w:type="dxa"/>
            <w:shd w:val="clear" w:color="auto" w:fill="C0C0C0"/>
            <w:vAlign w:val="center"/>
          </w:tcPr>
          <w:p w:rsidR="007B5BC9" w:rsidRPr="0062520B" w:rsidRDefault="007B5BC9" w:rsidP="007B5BC9">
            <w:pPr>
              <w:jc w:val="center"/>
              <w:rPr>
                <w:rFonts w:ascii="新細明體" w:hAnsi="新細明體" w:hint="eastAsia"/>
                <w:b/>
                <w:sz w:val="20"/>
              </w:rPr>
            </w:pPr>
            <w:r>
              <w:rPr>
                <w:rFonts w:ascii="新細明體" w:hAnsi="新細明體" w:hint="eastAsia"/>
                <w:b/>
                <w:sz w:val="20"/>
              </w:rPr>
              <w:t>欄位名稱</w:t>
            </w:r>
          </w:p>
        </w:tc>
        <w:tc>
          <w:tcPr>
            <w:tcW w:w="3780" w:type="dxa"/>
            <w:shd w:val="clear" w:color="auto" w:fill="C0C0C0"/>
            <w:vAlign w:val="center"/>
          </w:tcPr>
          <w:p w:rsidR="007B5BC9" w:rsidRPr="0062520B" w:rsidRDefault="007B5BC9" w:rsidP="007B5BC9">
            <w:pPr>
              <w:jc w:val="center"/>
              <w:rPr>
                <w:rFonts w:ascii="新細明體" w:hAnsi="新細明體"/>
                <w:b/>
                <w:sz w:val="20"/>
              </w:rPr>
            </w:pPr>
            <w:r>
              <w:rPr>
                <w:rFonts w:ascii="新細明體" w:hAnsi="新細明體" w:hint="eastAsia"/>
                <w:b/>
                <w:sz w:val="20"/>
              </w:rPr>
              <w:t>資料來源</w:t>
            </w:r>
          </w:p>
        </w:tc>
      </w:tr>
      <w:tr w:rsidR="007B5BC9" w:rsidRPr="00C05B7D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80" w:type="dxa"/>
          </w:tcPr>
          <w:p w:rsidR="007B5BC9" w:rsidRDefault="007B5BC9" w:rsidP="007B5BC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印製人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3780" w:type="dxa"/>
            <w:vAlign w:val="center"/>
          </w:tcPr>
          <w:p w:rsidR="007B5BC9" w:rsidRPr="00C05B7D" w:rsidRDefault="007B5BC9" w:rsidP="007B5BC9">
            <w:pPr>
              <w:pStyle w:val="Web"/>
              <w:spacing w:before="0" w:beforeAutospacing="0" w:after="0" w:afterAutospacing="0" w:line="300" w:lineRule="exact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使用者</w:t>
            </w: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ID</w:t>
            </w:r>
          </w:p>
        </w:tc>
      </w:tr>
      <w:tr w:rsidR="007B5BC9" w:rsidRPr="00C05B7D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80" w:type="dxa"/>
          </w:tcPr>
          <w:p w:rsidR="007B5BC9" w:rsidRDefault="007B5BC9" w:rsidP="007B5BC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印製單位</w:t>
            </w:r>
          </w:p>
        </w:tc>
        <w:tc>
          <w:tcPr>
            <w:tcW w:w="3780" w:type="dxa"/>
            <w:vAlign w:val="center"/>
          </w:tcPr>
          <w:p w:rsidR="007B5BC9" w:rsidRDefault="007B5BC9" w:rsidP="007B5BC9">
            <w:pPr>
              <w:pStyle w:val="Web"/>
              <w:spacing w:before="0" w:beforeAutospacing="0" w:after="0" w:afterAutospacing="0" w:line="300" w:lineRule="exact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使用者單位</w:t>
            </w:r>
          </w:p>
        </w:tc>
      </w:tr>
      <w:tr w:rsidR="007B5BC9" w:rsidRPr="00C05B7D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80" w:type="dxa"/>
          </w:tcPr>
          <w:p w:rsidR="007B5BC9" w:rsidRDefault="007B5BC9" w:rsidP="007B5BC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印製時間</w:t>
            </w:r>
          </w:p>
        </w:tc>
        <w:tc>
          <w:tcPr>
            <w:tcW w:w="3780" w:type="dxa"/>
            <w:vAlign w:val="center"/>
          </w:tcPr>
          <w:p w:rsidR="007B5BC9" w:rsidRDefault="007B5BC9" w:rsidP="007B5BC9">
            <w:pPr>
              <w:pStyle w:val="Web"/>
              <w:spacing w:before="0" w:beforeAutospacing="0" w:after="0" w:afterAutospacing="0" w:line="300" w:lineRule="exact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Arial" w:hAnsi="Arial" w:cs="Arial" w:hint="eastAsia"/>
                  <w:caps/>
                  <w:color w:val="000000"/>
                  <w:sz w:val="20"/>
                  <w:szCs w:val="20"/>
                </w:rPr>
                <w:t>3.1.1</w:t>
              </w:r>
            </w:smartTag>
          </w:p>
        </w:tc>
      </w:tr>
    </w:tbl>
    <w:p w:rsidR="00010B78" w:rsidRPr="009E69B9" w:rsidRDefault="00010B78" w:rsidP="00010B7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 xml:space="preserve">IF </w:t>
      </w:r>
      <w:r>
        <w:rPr>
          <w:rFonts w:ascii="Arial" w:hAnsi="Arial" w:cs="Arial" w:hint="eastAsia"/>
          <w:lang w:eastAsia="zh-TW"/>
        </w:rPr>
        <w:t>系統別為</w:t>
      </w:r>
      <w:r>
        <w:rPr>
          <w:rFonts w:ascii="Arial" w:hAnsi="Arial" w:cs="Arial"/>
          <w:lang w:eastAsia="zh-TW"/>
        </w:rPr>
        <w:t>’</w:t>
      </w:r>
      <w:r>
        <w:rPr>
          <w:rFonts w:ascii="Arial" w:hAnsi="Arial" w:cs="Arial" w:hint="eastAsia"/>
          <w:lang w:eastAsia="zh-TW"/>
        </w:rPr>
        <w:t>AB</w:t>
      </w:r>
      <w:r>
        <w:rPr>
          <w:rFonts w:ascii="Arial" w:hAnsi="Arial" w:cs="Arial"/>
          <w:lang w:eastAsia="zh-TW"/>
        </w:rPr>
        <w:t>’</w:t>
      </w:r>
      <w:r>
        <w:rPr>
          <w:rFonts w:ascii="Arial" w:hAnsi="Arial" w:cs="Arial" w:hint="eastAsia"/>
          <w:lang w:eastAsia="zh-TW"/>
        </w:rPr>
        <w:t>，</w:t>
      </w:r>
      <w:r w:rsidRPr="009E69B9">
        <w:rPr>
          <w:rFonts w:ascii="Arial" w:hAnsi="Arial" w:cs="Arial"/>
          <w:lang w:eastAsia="zh-TW"/>
        </w:rPr>
        <w:t>CALL  AA_</w:t>
      </w:r>
      <w:r>
        <w:rPr>
          <w:rFonts w:ascii="Arial" w:hAnsi="Arial" w:cs="Arial" w:hint="eastAsia"/>
          <w:lang w:eastAsia="zh-TW"/>
        </w:rPr>
        <w:t>X0</w:t>
      </w:r>
      <w:r w:rsidRPr="009E69B9">
        <w:rPr>
          <w:rFonts w:ascii="Arial" w:hAnsi="Arial" w:cs="Arial"/>
          <w:lang w:eastAsia="zh-TW"/>
        </w:rPr>
        <w:t>Z</w:t>
      </w:r>
      <w:r>
        <w:rPr>
          <w:rFonts w:ascii="Arial" w:hAnsi="Arial" w:cs="Arial" w:hint="eastAsia"/>
          <w:lang w:eastAsia="zh-TW"/>
        </w:rPr>
        <w:t xml:space="preserve">003.Method2 BY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Arial" w:hAnsi="Arial" w:cs="Arial" w:hint="eastAsia"/>
            <w:lang w:eastAsia="zh-TW"/>
          </w:rPr>
          <w:t>3.2.1</w:t>
        </w:r>
      </w:smartTag>
      <w:r>
        <w:rPr>
          <w:rFonts w:ascii="Arial" w:hAnsi="Arial" w:cs="Arial" w:hint="eastAsia"/>
          <w:lang w:eastAsia="zh-TW"/>
        </w:rPr>
        <w:t xml:space="preserve">.1 </w:t>
      </w:r>
      <w:r>
        <w:rPr>
          <w:rFonts w:ascii="Arial" w:hAnsi="Arial" w:cs="Arial" w:hint="eastAsia"/>
          <w:lang w:eastAsia="zh-TW"/>
        </w:rPr>
        <w:t>回傳參數。</w:t>
      </w:r>
      <w:r>
        <w:rPr>
          <w:rFonts w:ascii="Arial" w:hAnsi="Arial" w:cs="Arial" w:hint="eastAsia"/>
          <w:lang w:eastAsia="zh-TW"/>
        </w:rPr>
        <w:t xml:space="preserve"> </w:t>
      </w:r>
    </w:p>
    <w:p w:rsidR="007D74B3" w:rsidRPr="009E69B9" w:rsidRDefault="00010B78" w:rsidP="00010B78">
      <w:pPr>
        <w:pStyle w:val="Tabletext"/>
        <w:keepLines w:val="0"/>
        <w:spacing w:after="0" w:line="240" w:lineRule="auto"/>
        <w:ind w:left="1984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 xml:space="preserve">ELSE </w:t>
      </w:r>
      <w:r w:rsidR="007D74B3" w:rsidRPr="009E69B9">
        <w:rPr>
          <w:rFonts w:ascii="Arial" w:hAnsi="Arial" w:cs="Arial"/>
          <w:lang w:eastAsia="zh-TW"/>
        </w:rPr>
        <w:t>CALL  AA_</w:t>
      </w:r>
      <w:r w:rsidR="00BF73D0">
        <w:rPr>
          <w:rFonts w:ascii="Arial" w:hAnsi="Arial" w:cs="Arial" w:hint="eastAsia"/>
          <w:lang w:eastAsia="zh-TW"/>
        </w:rPr>
        <w:t>X0</w:t>
      </w:r>
      <w:r w:rsidR="007D74B3" w:rsidRPr="009E69B9">
        <w:rPr>
          <w:rFonts w:ascii="Arial" w:hAnsi="Arial" w:cs="Arial"/>
          <w:lang w:eastAsia="zh-TW"/>
        </w:rPr>
        <w:t>Z</w:t>
      </w:r>
      <w:r w:rsidR="00BF73D0">
        <w:rPr>
          <w:rFonts w:ascii="Arial" w:hAnsi="Arial" w:cs="Arial" w:hint="eastAsia"/>
          <w:lang w:eastAsia="zh-TW"/>
        </w:rPr>
        <w:t>000</w:t>
      </w:r>
      <w:r w:rsidR="007D74B3">
        <w:rPr>
          <w:rFonts w:ascii="Arial" w:hAnsi="Arial" w:cs="Arial" w:hint="eastAsia"/>
          <w:lang w:eastAsia="zh-TW"/>
        </w:rPr>
        <w:t>.Method</w:t>
      </w:r>
      <w:r w:rsidR="00BF73D0">
        <w:rPr>
          <w:rFonts w:ascii="Arial" w:hAnsi="Arial" w:cs="Arial" w:hint="eastAsia"/>
          <w:lang w:eastAsia="zh-TW"/>
        </w:rPr>
        <w:t xml:space="preserve">2 BY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BF73D0">
          <w:rPr>
            <w:rFonts w:ascii="Arial" w:hAnsi="Arial" w:cs="Arial" w:hint="eastAsia"/>
            <w:lang w:eastAsia="zh-TW"/>
          </w:rPr>
          <w:t>3.2.1</w:t>
        </w:r>
      </w:smartTag>
      <w:r w:rsidR="00BF73D0">
        <w:rPr>
          <w:rFonts w:ascii="Arial" w:hAnsi="Arial" w:cs="Arial" w:hint="eastAsia"/>
          <w:lang w:eastAsia="zh-TW"/>
        </w:rPr>
        <w:t xml:space="preserve">.1 </w:t>
      </w:r>
      <w:r w:rsidR="00BF73D0">
        <w:rPr>
          <w:rFonts w:ascii="Arial" w:hAnsi="Arial" w:cs="Arial" w:hint="eastAsia"/>
          <w:lang w:eastAsia="zh-TW"/>
        </w:rPr>
        <w:t>回傳參數。</w:t>
      </w:r>
      <w:r w:rsidR="00BF73D0">
        <w:rPr>
          <w:rFonts w:ascii="Arial" w:hAnsi="Arial" w:cs="Arial" w:hint="eastAsia"/>
          <w:lang w:eastAsia="zh-TW"/>
        </w:rPr>
        <w:t xml:space="preserve"> </w:t>
      </w:r>
    </w:p>
    <w:p w:rsidR="00EE68CD" w:rsidRDefault="00EE68CD" w:rsidP="00EE68C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D47640" w:rsidRDefault="00D47640" w:rsidP="00EE68CD">
      <w:pPr>
        <w:pStyle w:val="Tabletext"/>
        <w:keepLines w:val="0"/>
        <w:spacing w:after="0" w:line="240" w:lineRule="auto"/>
        <w:ind w:left="480"/>
        <w:rPr>
          <w:rFonts w:hint="eastAsia"/>
          <w:lang w:eastAsia="zh-TW"/>
        </w:rPr>
      </w:pPr>
    </w:p>
    <w:p w:rsidR="00D47640" w:rsidRPr="00D47640" w:rsidRDefault="00D47640" w:rsidP="00D47640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sectPr w:rsidR="00D47640" w:rsidRPr="00D4764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D8C" w:rsidRDefault="00665D8C" w:rsidP="00AF5632">
      <w:r>
        <w:separator/>
      </w:r>
    </w:p>
  </w:endnote>
  <w:endnote w:type="continuationSeparator" w:id="0">
    <w:p w:rsidR="00665D8C" w:rsidRDefault="00665D8C" w:rsidP="00AF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D8C" w:rsidRDefault="00665D8C" w:rsidP="00AF5632">
      <w:r>
        <w:separator/>
      </w:r>
    </w:p>
  </w:footnote>
  <w:footnote w:type="continuationSeparator" w:id="0">
    <w:p w:rsidR="00665D8C" w:rsidRDefault="00665D8C" w:rsidP="00AF5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35712F"/>
    <w:multiLevelType w:val="hybridMultilevel"/>
    <w:tmpl w:val="9BB058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1022582"/>
    <w:multiLevelType w:val="hybridMultilevel"/>
    <w:tmpl w:val="325C5C9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7"/>
  </w:num>
  <w:num w:numId="5">
    <w:abstractNumId w:val="14"/>
  </w:num>
  <w:num w:numId="6">
    <w:abstractNumId w:val="7"/>
  </w:num>
  <w:num w:numId="7">
    <w:abstractNumId w:val="3"/>
  </w:num>
  <w:num w:numId="8">
    <w:abstractNumId w:val="18"/>
  </w:num>
  <w:num w:numId="9">
    <w:abstractNumId w:val="0"/>
  </w:num>
  <w:num w:numId="10">
    <w:abstractNumId w:val="21"/>
  </w:num>
  <w:num w:numId="11">
    <w:abstractNumId w:val="19"/>
  </w:num>
  <w:num w:numId="12">
    <w:abstractNumId w:val="1"/>
  </w:num>
  <w:num w:numId="13">
    <w:abstractNumId w:val="16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10B78"/>
    <w:rsid w:val="000231E4"/>
    <w:rsid w:val="00026FEA"/>
    <w:rsid w:val="0004402D"/>
    <w:rsid w:val="00047FB1"/>
    <w:rsid w:val="000637E5"/>
    <w:rsid w:val="00070689"/>
    <w:rsid w:val="0007575E"/>
    <w:rsid w:val="00081F0F"/>
    <w:rsid w:val="00082FB3"/>
    <w:rsid w:val="000950DA"/>
    <w:rsid w:val="000B2B6C"/>
    <w:rsid w:val="000D6215"/>
    <w:rsid w:val="000E58E3"/>
    <w:rsid w:val="000F3772"/>
    <w:rsid w:val="00101DD2"/>
    <w:rsid w:val="00116753"/>
    <w:rsid w:val="00120E72"/>
    <w:rsid w:val="00132718"/>
    <w:rsid w:val="001667C7"/>
    <w:rsid w:val="00170500"/>
    <w:rsid w:val="00183C21"/>
    <w:rsid w:val="001872D8"/>
    <w:rsid w:val="001B350E"/>
    <w:rsid w:val="001D1238"/>
    <w:rsid w:val="001F2A03"/>
    <w:rsid w:val="00212685"/>
    <w:rsid w:val="00214A90"/>
    <w:rsid w:val="00236985"/>
    <w:rsid w:val="0023751E"/>
    <w:rsid w:val="00241DC6"/>
    <w:rsid w:val="00245CF4"/>
    <w:rsid w:val="00260078"/>
    <w:rsid w:val="0027724D"/>
    <w:rsid w:val="00280570"/>
    <w:rsid w:val="002868CE"/>
    <w:rsid w:val="002A60B0"/>
    <w:rsid w:val="002B67ED"/>
    <w:rsid w:val="002F24D5"/>
    <w:rsid w:val="002F258F"/>
    <w:rsid w:val="003001AC"/>
    <w:rsid w:val="00302686"/>
    <w:rsid w:val="00305029"/>
    <w:rsid w:val="003143FF"/>
    <w:rsid w:val="0033124C"/>
    <w:rsid w:val="0034569E"/>
    <w:rsid w:val="0035207B"/>
    <w:rsid w:val="003633F9"/>
    <w:rsid w:val="00391CF8"/>
    <w:rsid w:val="003A545C"/>
    <w:rsid w:val="003B256E"/>
    <w:rsid w:val="003B47FC"/>
    <w:rsid w:val="003D15AB"/>
    <w:rsid w:val="003E57B7"/>
    <w:rsid w:val="003E6911"/>
    <w:rsid w:val="003F4622"/>
    <w:rsid w:val="00402183"/>
    <w:rsid w:val="0040617B"/>
    <w:rsid w:val="00435785"/>
    <w:rsid w:val="00436155"/>
    <w:rsid w:val="004619F6"/>
    <w:rsid w:val="00462CD4"/>
    <w:rsid w:val="0047106B"/>
    <w:rsid w:val="0048237D"/>
    <w:rsid w:val="004823C3"/>
    <w:rsid w:val="00484313"/>
    <w:rsid w:val="0048564F"/>
    <w:rsid w:val="00487409"/>
    <w:rsid w:val="004B3CEC"/>
    <w:rsid w:val="004C2E14"/>
    <w:rsid w:val="004C732B"/>
    <w:rsid w:val="004F09C0"/>
    <w:rsid w:val="00507194"/>
    <w:rsid w:val="00516B0E"/>
    <w:rsid w:val="00532D8C"/>
    <w:rsid w:val="00552E22"/>
    <w:rsid w:val="0058351A"/>
    <w:rsid w:val="00584D82"/>
    <w:rsid w:val="005B3FB8"/>
    <w:rsid w:val="005B7524"/>
    <w:rsid w:val="005C3815"/>
    <w:rsid w:val="005D062B"/>
    <w:rsid w:val="006137F7"/>
    <w:rsid w:val="00617108"/>
    <w:rsid w:val="006268AC"/>
    <w:rsid w:val="00630092"/>
    <w:rsid w:val="00637333"/>
    <w:rsid w:val="00645303"/>
    <w:rsid w:val="006535B2"/>
    <w:rsid w:val="006550BC"/>
    <w:rsid w:val="00657D8A"/>
    <w:rsid w:val="00665D8C"/>
    <w:rsid w:val="00674D0D"/>
    <w:rsid w:val="00682961"/>
    <w:rsid w:val="00684946"/>
    <w:rsid w:val="006861B9"/>
    <w:rsid w:val="00686716"/>
    <w:rsid w:val="00693ED8"/>
    <w:rsid w:val="00694DF7"/>
    <w:rsid w:val="006A230E"/>
    <w:rsid w:val="006B3F4C"/>
    <w:rsid w:val="006B5620"/>
    <w:rsid w:val="006C36E0"/>
    <w:rsid w:val="006C75C7"/>
    <w:rsid w:val="006D2BE3"/>
    <w:rsid w:val="006D7F3F"/>
    <w:rsid w:val="0071761C"/>
    <w:rsid w:val="00725A0C"/>
    <w:rsid w:val="007260C0"/>
    <w:rsid w:val="007306EC"/>
    <w:rsid w:val="007325A1"/>
    <w:rsid w:val="00750BB0"/>
    <w:rsid w:val="00751660"/>
    <w:rsid w:val="0075178B"/>
    <w:rsid w:val="007571ED"/>
    <w:rsid w:val="007644C9"/>
    <w:rsid w:val="00767C35"/>
    <w:rsid w:val="00772BF7"/>
    <w:rsid w:val="007826D2"/>
    <w:rsid w:val="00784128"/>
    <w:rsid w:val="007A0DEA"/>
    <w:rsid w:val="007A758D"/>
    <w:rsid w:val="007B3FE9"/>
    <w:rsid w:val="007B5BC9"/>
    <w:rsid w:val="007C098B"/>
    <w:rsid w:val="007D1E94"/>
    <w:rsid w:val="007D3290"/>
    <w:rsid w:val="007D5830"/>
    <w:rsid w:val="007D74B3"/>
    <w:rsid w:val="007D7C58"/>
    <w:rsid w:val="007E531F"/>
    <w:rsid w:val="008037DD"/>
    <w:rsid w:val="0081315D"/>
    <w:rsid w:val="00834BA6"/>
    <w:rsid w:val="00837CE0"/>
    <w:rsid w:val="008404C7"/>
    <w:rsid w:val="00840CB8"/>
    <w:rsid w:val="008504F8"/>
    <w:rsid w:val="00865346"/>
    <w:rsid w:val="00870A8E"/>
    <w:rsid w:val="008960D1"/>
    <w:rsid w:val="008C0CEE"/>
    <w:rsid w:val="008D057E"/>
    <w:rsid w:val="008D7DAC"/>
    <w:rsid w:val="008E1E82"/>
    <w:rsid w:val="008E7D8F"/>
    <w:rsid w:val="008F6A3E"/>
    <w:rsid w:val="009049D4"/>
    <w:rsid w:val="00911D73"/>
    <w:rsid w:val="00912B00"/>
    <w:rsid w:val="00930A38"/>
    <w:rsid w:val="00932756"/>
    <w:rsid w:val="00932FC7"/>
    <w:rsid w:val="0093466A"/>
    <w:rsid w:val="009369FB"/>
    <w:rsid w:val="00937AA7"/>
    <w:rsid w:val="009402F3"/>
    <w:rsid w:val="009751A4"/>
    <w:rsid w:val="00986CD3"/>
    <w:rsid w:val="00994FC0"/>
    <w:rsid w:val="009B055F"/>
    <w:rsid w:val="009B3B73"/>
    <w:rsid w:val="009B4663"/>
    <w:rsid w:val="009E69B9"/>
    <w:rsid w:val="009F7D38"/>
    <w:rsid w:val="00A06EF1"/>
    <w:rsid w:val="00A15AE6"/>
    <w:rsid w:val="00A23753"/>
    <w:rsid w:val="00A31187"/>
    <w:rsid w:val="00A728BB"/>
    <w:rsid w:val="00A773B1"/>
    <w:rsid w:val="00A96156"/>
    <w:rsid w:val="00AA298E"/>
    <w:rsid w:val="00AA2F63"/>
    <w:rsid w:val="00AA7751"/>
    <w:rsid w:val="00AB4A97"/>
    <w:rsid w:val="00AC44F0"/>
    <w:rsid w:val="00AD2751"/>
    <w:rsid w:val="00AE4BBD"/>
    <w:rsid w:val="00AF477C"/>
    <w:rsid w:val="00AF5632"/>
    <w:rsid w:val="00B10478"/>
    <w:rsid w:val="00B22BFC"/>
    <w:rsid w:val="00B2398C"/>
    <w:rsid w:val="00B41DC2"/>
    <w:rsid w:val="00B60F82"/>
    <w:rsid w:val="00B72A02"/>
    <w:rsid w:val="00B74CB1"/>
    <w:rsid w:val="00B77E6C"/>
    <w:rsid w:val="00BB55AA"/>
    <w:rsid w:val="00BC7FFE"/>
    <w:rsid w:val="00BE0D52"/>
    <w:rsid w:val="00BE1857"/>
    <w:rsid w:val="00BF0F90"/>
    <w:rsid w:val="00BF3B41"/>
    <w:rsid w:val="00BF73D0"/>
    <w:rsid w:val="00C24A95"/>
    <w:rsid w:val="00C3025A"/>
    <w:rsid w:val="00C318BC"/>
    <w:rsid w:val="00C51F84"/>
    <w:rsid w:val="00C70352"/>
    <w:rsid w:val="00C757E4"/>
    <w:rsid w:val="00C76806"/>
    <w:rsid w:val="00C83D82"/>
    <w:rsid w:val="00C92DA2"/>
    <w:rsid w:val="00C9460D"/>
    <w:rsid w:val="00CA098B"/>
    <w:rsid w:val="00CB25A4"/>
    <w:rsid w:val="00CB3658"/>
    <w:rsid w:val="00CB7F06"/>
    <w:rsid w:val="00CD0ADA"/>
    <w:rsid w:val="00CD1AA8"/>
    <w:rsid w:val="00CE3EFF"/>
    <w:rsid w:val="00CF7395"/>
    <w:rsid w:val="00D0481F"/>
    <w:rsid w:val="00D13D3C"/>
    <w:rsid w:val="00D202E5"/>
    <w:rsid w:val="00D22252"/>
    <w:rsid w:val="00D23912"/>
    <w:rsid w:val="00D25907"/>
    <w:rsid w:val="00D32083"/>
    <w:rsid w:val="00D35BD3"/>
    <w:rsid w:val="00D43CDC"/>
    <w:rsid w:val="00D47640"/>
    <w:rsid w:val="00D54B1C"/>
    <w:rsid w:val="00D55572"/>
    <w:rsid w:val="00D656AA"/>
    <w:rsid w:val="00D67C53"/>
    <w:rsid w:val="00DA308A"/>
    <w:rsid w:val="00DA45CF"/>
    <w:rsid w:val="00DA6C1D"/>
    <w:rsid w:val="00DB34AB"/>
    <w:rsid w:val="00DB6708"/>
    <w:rsid w:val="00DC0760"/>
    <w:rsid w:val="00DE129A"/>
    <w:rsid w:val="00DE4C46"/>
    <w:rsid w:val="00E04471"/>
    <w:rsid w:val="00E07266"/>
    <w:rsid w:val="00E204D7"/>
    <w:rsid w:val="00E254E1"/>
    <w:rsid w:val="00E51EB7"/>
    <w:rsid w:val="00E66841"/>
    <w:rsid w:val="00E8020D"/>
    <w:rsid w:val="00EA40BC"/>
    <w:rsid w:val="00EA71C2"/>
    <w:rsid w:val="00EC7787"/>
    <w:rsid w:val="00ED0498"/>
    <w:rsid w:val="00ED7932"/>
    <w:rsid w:val="00EE1BD5"/>
    <w:rsid w:val="00EE55DE"/>
    <w:rsid w:val="00EE68CD"/>
    <w:rsid w:val="00F04AD3"/>
    <w:rsid w:val="00F0594A"/>
    <w:rsid w:val="00F418D3"/>
    <w:rsid w:val="00F44BDE"/>
    <w:rsid w:val="00F47751"/>
    <w:rsid w:val="00F61E0C"/>
    <w:rsid w:val="00F77DDA"/>
    <w:rsid w:val="00F8171D"/>
    <w:rsid w:val="00F862D3"/>
    <w:rsid w:val="00F879AF"/>
    <w:rsid w:val="00FB17D8"/>
    <w:rsid w:val="00FC75B4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7EE7B4A-0C7C-4EA9-A320-73D47144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Normal Indent"/>
    <w:aliases w:val="表正文,正文非缩进"/>
    <w:basedOn w:val="a"/>
    <w:rsid w:val="00D47640"/>
    <w:pPr>
      <w:widowControl w:val="0"/>
      <w:ind w:left="425"/>
      <w:jc w:val="both"/>
    </w:pPr>
    <w:rPr>
      <w:kern w:val="2"/>
      <w:sz w:val="21"/>
      <w:szCs w:val="20"/>
    </w:rPr>
  </w:style>
  <w:style w:type="paragraph" w:styleId="ad">
    <w:name w:val="header"/>
    <w:basedOn w:val="a"/>
    <w:link w:val="ae"/>
    <w:rsid w:val="00AF56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AF5632"/>
  </w:style>
  <w:style w:type="paragraph" w:styleId="af">
    <w:name w:val="footer"/>
    <w:basedOn w:val="a"/>
    <w:link w:val="af0"/>
    <w:rsid w:val="00AF56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AF5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