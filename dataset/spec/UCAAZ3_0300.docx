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F337F2">
        <w:tc>
          <w:tcPr>
            <w:tcW w:w="12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F337F2">
        <w:tc>
          <w:tcPr>
            <w:tcW w:w="1216" w:type="dxa"/>
          </w:tcPr>
          <w:p w:rsidR="00252551" w:rsidRPr="00E8700A" w:rsidRDefault="00252551" w:rsidP="0021096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1E4FA2"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21096F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/1</w:t>
            </w:r>
            <w:r w:rsidR="0021096F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1010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E8700A" w:rsidRDefault="001E4FA2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補spec</w:t>
            </w:r>
          </w:p>
        </w:tc>
        <w:tc>
          <w:tcPr>
            <w:tcW w:w="1566" w:type="dxa"/>
          </w:tcPr>
          <w:p w:rsidR="00252551" w:rsidRPr="00E8700A" w:rsidRDefault="001E4FA2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龎伯珊</w:t>
            </w:r>
          </w:p>
        </w:tc>
        <w:tc>
          <w:tcPr>
            <w:tcW w:w="2071" w:type="dxa"/>
          </w:tcPr>
          <w:p w:rsidR="00252551" w:rsidRPr="00E8700A" w:rsidRDefault="001E4FA2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無</w:t>
            </w:r>
          </w:p>
        </w:tc>
      </w:tr>
      <w:tr w:rsidR="005E162B" w:rsidRPr="00E8700A" w:rsidTr="00F337F2">
        <w:tc>
          <w:tcPr>
            <w:tcW w:w="1216" w:type="dxa"/>
          </w:tcPr>
          <w:p w:rsidR="005E162B" w:rsidRPr="00E8700A" w:rsidRDefault="005E162B" w:rsidP="006D319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9641F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20</w:t>
            </w:r>
            <w:r w:rsidRPr="00D9641F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15-</w:t>
            </w: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10-20</w:t>
            </w:r>
          </w:p>
        </w:tc>
        <w:tc>
          <w:tcPr>
            <w:tcW w:w="1010" w:type="dxa"/>
          </w:tcPr>
          <w:p w:rsidR="005E162B" w:rsidRPr="00E8700A" w:rsidRDefault="005E162B" w:rsidP="006D319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5E162B" w:rsidRPr="006C0CC9" w:rsidRDefault="005E162B" w:rsidP="006D3198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D9641F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配合BPM移除作業進行以下調整</w:t>
            </w: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，新增歷程記錄</w:t>
            </w:r>
          </w:p>
        </w:tc>
        <w:tc>
          <w:tcPr>
            <w:tcW w:w="1566" w:type="dxa"/>
          </w:tcPr>
          <w:p w:rsidR="005E162B" w:rsidRPr="00E8700A" w:rsidRDefault="005E162B" w:rsidP="006D319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1197D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5E162B" w:rsidRPr="00E8700A" w:rsidRDefault="005E162B" w:rsidP="006D3198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9641F">
              <w:rPr>
                <w:b/>
                <w:bCs/>
                <w:color w:val="FF0000"/>
              </w:rPr>
              <w:t>150822000017</w:t>
            </w:r>
          </w:p>
        </w:tc>
      </w:tr>
      <w:tr w:rsidR="00F337F2" w:rsidRPr="00A010F8" w:rsidTr="00F337F2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7F2" w:rsidRPr="00A010F8" w:rsidRDefault="00F337F2" w:rsidP="0098200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D9641F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20</w:t>
            </w:r>
            <w:r w:rsidRPr="00D9641F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15-</w:t>
            </w: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11-07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7F2" w:rsidRPr="00F337F2" w:rsidRDefault="00F337F2" w:rsidP="0098200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337F2"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7F2" w:rsidRPr="00D9641F" w:rsidRDefault="00F337F2" w:rsidP="00982003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D9641F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配合BPM移除作業進行以下調整</w:t>
            </w:r>
          </w:p>
          <w:p w:rsidR="00F337F2" w:rsidRPr="00A010F8" w:rsidRDefault="00F337F2" w:rsidP="00F337F2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增加是否處理bpm的控制，以利未來透過代碼管理來控制是否處理bpm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7F2" w:rsidRPr="00A010F8" w:rsidRDefault="00F337F2" w:rsidP="0098200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81197D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7F2" w:rsidRPr="00A010F8" w:rsidRDefault="00F337F2" w:rsidP="00982003">
            <w:pPr>
              <w:spacing w:line="240" w:lineRule="atLeast"/>
              <w:rPr>
                <w:rFonts w:hint="eastAsia"/>
                <w:b/>
                <w:bCs/>
                <w:color w:val="FF0000"/>
              </w:rPr>
            </w:pPr>
            <w:r w:rsidRPr="00F337F2">
              <w:rPr>
                <w:b/>
                <w:bCs/>
                <w:color w:val="FF0000"/>
              </w:rPr>
              <w:t>151023000197</w:t>
            </w:r>
          </w:p>
        </w:tc>
      </w:tr>
      <w:tr w:rsidR="00984BC8" w:rsidRPr="00A010F8" w:rsidTr="00F337F2">
        <w:trPr>
          <w:ins w:id="2" w:author="cathay" w:date="2018-05-08T16:14:00Z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C8" w:rsidRPr="00D9641F" w:rsidRDefault="00984BC8" w:rsidP="00984BC8">
            <w:pPr>
              <w:spacing w:line="240" w:lineRule="atLeast"/>
              <w:jc w:val="center"/>
              <w:rPr>
                <w:ins w:id="3" w:author="cathay" w:date="2018-05-08T16:14:00Z"/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ins w:id="4" w:author="cathay" w:date="2018-05-08T16:23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2018/05/08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C8" w:rsidRPr="00F337F2" w:rsidRDefault="00984BC8" w:rsidP="00984BC8">
            <w:pPr>
              <w:spacing w:line="240" w:lineRule="atLeast"/>
              <w:jc w:val="center"/>
              <w:rPr>
                <w:ins w:id="5" w:author="cathay" w:date="2018-05-08T16:14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cathay" w:date="2018-05-08T16:23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C8" w:rsidRPr="00D9641F" w:rsidRDefault="00984BC8" w:rsidP="00984BC8">
            <w:pPr>
              <w:spacing w:line="240" w:lineRule="atLeast"/>
              <w:rPr>
                <w:ins w:id="7" w:author="cathay" w:date="2018-05-08T16:14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8" w:author="cathay" w:date="2018-05-08T16:23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雙A鎖檔程式調整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C8" w:rsidRPr="0081197D" w:rsidRDefault="00984BC8" w:rsidP="00984BC8">
            <w:pPr>
              <w:spacing w:line="240" w:lineRule="atLeast"/>
              <w:jc w:val="center"/>
              <w:rPr>
                <w:ins w:id="9" w:author="cathay" w:date="2018-05-08T16:14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10" w:author="cathay" w:date="2018-05-08T16:23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C8" w:rsidRPr="00F337F2" w:rsidRDefault="00984BC8" w:rsidP="00984BC8">
            <w:pPr>
              <w:spacing w:line="240" w:lineRule="atLeast"/>
              <w:rPr>
                <w:ins w:id="11" w:author="cathay" w:date="2018-05-08T16:14:00Z"/>
                <w:b/>
                <w:bCs/>
                <w:color w:val="FF0000"/>
              </w:rPr>
            </w:pPr>
            <w:ins w:id="12" w:author="cathay" w:date="2018-05-08T16:23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180118001007</w:t>
              </w:r>
            </w:ins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9B56A8" w:rsidRPr="00E01490" w:rsidRDefault="0021096F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取消覆核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9B56A8" w:rsidRPr="00E01490" w:rsidRDefault="001E4FA2" w:rsidP="0021096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AAZ</w:t>
            </w:r>
            <w:r w:rsidR="0021096F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21096F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9B56A8" w:rsidRPr="00E01490" w:rsidRDefault="0021096F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取消覆核</w:t>
            </w:r>
            <w:r w:rsidR="009B56A8" w:rsidRPr="00E01490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4911D8" w:rsidRPr="00E01490" w:rsidTr="004A6205">
        <w:tc>
          <w:tcPr>
            <w:tcW w:w="2340" w:type="dxa"/>
          </w:tcPr>
          <w:p w:rsidR="004911D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4911D8" w:rsidRPr="00E01490" w:rsidRDefault="001E4FA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9B56A8" w:rsidRPr="00E01490" w:rsidRDefault="001E4FA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EF28DB" w:rsidRPr="00E01490" w:rsidTr="004A6205">
        <w:tc>
          <w:tcPr>
            <w:tcW w:w="234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E01490" w:rsidTr="004A6205">
        <w:tc>
          <w:tcPr>
            <w:tcW w:w="2340" w:type="dxa"/>
          </w:tcPr>
          <w:p w:rsidR="00EF28DB" w:rsidRPr="00266B0D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8E484E" w:rsidRPr="00E01490" w:rsidTr="004A6205">
        <w:tc>
          <w:tcPr>
            <w:tcW w:w="2340" w:type="dxa"/>
          </w:tcPr>
          <w:p w:rsidR="008E484E" w:rsidRPr="001E4FA2" w:rsidRDefault="008E484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8E484E" w:rsidRPr="001E4FA2" w:rsidRDefault="008E484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1E4FA2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494BCA" w:rsidRPr="00E01490" w:rsidTr="004A6205">
        <w:tc>
          <w:tcPr>
            <w:tcW w:w="2340" w:type="dxa"/>
          </w:tcPr>
          <w:p w:rsidR="00494BCA" w:rsidRPr="001E4FA2" w:rsidRDefault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20" w:type="dxa"/>
          </w:tcPr>
          <w:p w:rsidR="00494BCA" w:rsidRPr="001E4FA2" w:rsidRDefault="00494BCA" w:rsidP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</w:t>
            </w:r>
            <w:r w:rsidR="007D207E" w:rsidRPr="001E4FA2">
              <w:rPr>
                <w:rFonts w:ascii="細明體" w:eastAsia="細明體" w:hAnsi="細明體" w:hint="eastAsia"/>
                <w:sz w:val="20"/>
                <w:szCs w:val="20"/>
              </w:rPr>
              <w:t>___筆【Default　20】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D56F69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D56F69">
              <w:rPr>
                <w:rFonts w:ascii="細明體" w:eastAsia="細明體" w:hAnsi="細明體" w:hint="eastAsia"/>
                <w:lang w:eastAsia="zh-TW"/>
              </w:rPr>
              <w:t>案件受款人金額分配檔</w:t>
            </w:r>
          </w:p>
        </w:tc>
        <w:tc>
          <w:tcPr>
            <w:tcW w:w="2551" w:type="dxa"/>
          </w:tcPr>
          <w:p w:rsidR="004911D8" w:rsidRPr="00E01490" w:rsidRDefault="00AB58D0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B58D0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="00D56F69">
              <w:rPr>
                <w:rFonts w:ascii="細明體" w:eastAsia="細明體" w:hAnsi="細明體" w:hint="eastAsia"/>
                <w:sz w:val="20"/>
                <w:szCs w:val="20"/>
              </w:rPr>
              <w:t>B010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D56F69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D56F69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D56F6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>
              <w:rPr>
                <w:rFonts w:ascii="細明體" w:eastAsia="細明體" w:hAnsi="細明體" w:cs="Arial" w:hint="eastAsia"/>
                <w:lang w:eastAsia="zh-TW"/>
              </w:rPr>
              <w:t>取消覆核模組</w:t>
            </w:r>
          </w:p>
        </w:tc>
        <w:tc>
          <w:tcPr>
            <w:tcW w:w="2159" w:type="pct"/>
          </w:tcPr>
          <w:p w:rsidR="00EA5809" w:rsidRPr="00B54F5F" w:rsidRDefault="00D56F6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 w:rsidRPr="00D56F69">
              <w:rPr>
                <w:rFonts w:ascii="細明體" w:eastAsia="細明體" w:hAnsi="細明體" w:cs="Arial"/>
                <w:kern w:val="2"/>
                <w:lang w:eastAsia="zh-TW"/>
              </w:rPr>
              <w:t>AA_B2Z100</w:t>
            </w: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畫面USA</w:t>
      </w:r>
      <w:r w:rsidR="001E4FA2">
        <w:rPr>
          <w:rFonts w:ascii="細明體" w:eastAsia="細明體" w:hAnsi="細明體" w:hint="eastAsia"/>
          <w:sz w:val="20"/>
          <w:szCs w:val="20"/>
        </w:rPr>
        <w:t>AZ</w:t>
      </w:r>
      <w:r w:rsidR="0021096F">
        <w:rPr>
          <w:rFonts w:ascii="細明體" w:eastAsia="細明體" w:hAnsi="細明體" w:hint="eastAsia"/>
          <w:sz w:val="20"/>
          <w:szCs w:val="20"/>
        </w:rPr>
        <w:t>3</w:t>
      </w:r>
      <w:r w:rsidR="001E4FA2">
        <w:rPr>
          <w:rFonts w:ascii="細明體" w:eastAsia="細明體" w:hAnsi="細明體" w:hint="eastAsia"/>
          <w:sz w:val="20"/>
          <w:szCs w:val="20"/>
        </w:rPr>
        <w:t>0</w:t>
      </w:r>
      <w:r w:rsidR="0021096F">
        <w:rPr>
          <w:rFonts w:ascii="細明體" w:eastAsia="細明體" w:hAnsi="細明體" w:hint="eastAsia"/>
          <w:sz w:val="20"/>
          <w:szCs w:val="20"/>
        </w:rPr>
        <w:t>3</w:t>
      </w:r>
      <w:r w:rsidR="001E4FA2">
        <w:rPr>
          <w:rFonts w:ascii="細明體" w:eastAsia="細明體" w:hAnsi="細明體" w:hint="eastAsia"/>
          <w:sz w:val="20"/>
          <w:szCs w:val="20"/>
        </w:rPr>
        <w:t>00</w:t>
      </w:r>
      <w:r w:rsidRPr="00716C34">
        <w:rPr>
          <w:rFonts w:ascii="細明體" w:eastAsia="細明體" w:hAnsi="細明體" w:hint="eastAsia"/>
          <w:sz w:val="20"/>
          <w:szCs w:val="20"/>
        </w:rPr>
        <w:t>_圖1a</w:t>
      </w:r>
    </w:p>
    <w:p w:rsidR="001E4FA2" w:rsidRDefault="0021096F" w:rsidP="00A07D6F">
      <w:pPr>
        <w:widowControl/>
        <w:spacing w:line="240" w:lineRule="atLeast"/>
        <w:ind w:left="480"/>
        <w:rPr>
          <w:rFonts w:hint="eastAsia"/>
          <w:noProof/>
        </w:rPr>
      </w:pPr>
      <w:r w:rsidRPr="00BF0C7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6in;height:63.75pt;visibility:visible">
            <v:imagedata r:id="rId7" o:title=""/>
          </v:shape>
        </w:pict>
      </w:r>
    </w:p>
    <w:p w:rsidR="00AB58D0" w:rsidRDefault="00AB58D0" w:rsidP="00A07D6F">
      <w:pPr>
        <w:widowControl/>
        <w:spacing w:line="240" w:lineRule="atLeast"/>
        <w:ind w:left="480"/>
        <w:rPr>
          <w:rFonts w:hint="eastAsia"/>
          <w:noProof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Pr="00E01490" w:rsidRDefault="009C012E" w:rsidP="001E4FA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如</w:t>
      </w:r>
      <w:r w:rsidR="001E4FA2" w:rsidRPr="001E4FA2">
        <w:rPr>
          <w:rFonts w:ascii="細明體" w:eastAsia="細明體" w:hAnsi="細明體"/>
        </w:rPr>
        <w:t>USAAZ</w:t>
      </w:r>
      <w:r w:rsidR="0021096F">
        <w:rPr>
          <w:rFonts w:ascii="細明體" w:eastAsia="細明體" w:hAnsi="細明體" w:hint="eastAsia"/>
          <w:lang w:eastAsia="zh-TW"/>
        </w:rPr>
        <w:t>3</w:t>
      </w:r>
      <w:r w:rsidR="001E4FA2" w:rsidRPr="001E4FA2">
        <w:rPr>
          <w:rFonts w:ascii="細明體" w:eastAsia="細明體" w:hAnsi="細明體"/>
        </w:rPr>
        <w:t>0</w:t>
      </w:r>
      <w:r w:rsidR="0021096F">
        <w:rPr>
          <w:rFonts w:ascii="細明體" w:eastAsia="細明體" w:hAnsi="細明體" w:hint="eastAsia"/>
          <w:lang w:eastAsia="zh-TW"/>
        </w:rPr>
        <w:t>3</w:t>
      </w:r>
      <w:r w:rsidR="001E4FA2" w:rsidRPr="001E4FA2">
        <w:rPr>
          <w:rFonts w:ascii="細明體" w:eastAsia="細明體" w:hAnsi="細明體"/>
        </w:rPr>
        <w:t>00</w:t>
      </w:r>
      <w:r w:rsidRPr="00E01490">
        <w:rPr>
          <w:rFonts w:ascii="細明體" w:eastAsia="細明體" w:hAnsi="細明體" w:hint="eastAsia"/>
        </w:rPr>
        <w:t>_</w:t>
      </w:r>
      <w:r w:rsidRPr="00E01490">
        <w:rPr>
          <w:rFonts w:ascii="細明體" w:eastAsia="細明體" w:hAnsi="細明體" w:hint="eastAsia"/>
          <w:bCs/>
          <w:lang w:eastAsia="zh-TW"/>
        </w:rPr>
        <w:t>圖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E01490">
          <w:rPr>
            <w:rFonts w:ascii="細明體" w:eastAsia="細明體" w:hAnsi="細明體" w:hint="eastAsia"/>
            <w:bCs/>
            <w:lang w:eastAsia="zh-TW"/>
          </w:rPr>
          <w:t>1a</w:t>
        </w:r>
      </w:smartTag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欄位資料：</w:t>
      </w:r>
    </w:p>
    <w:p w:rsidR="009C012E" w:rsidRDefault="001E4FA2" w:rsidP="001E4FA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預設給空白</w:t>
      </w:r>
    </w:p>
    <w:p w:rsidR="001E4FA2" w:rsidRPr="00E01490" w:rsidRDefault="001E4FA2" w:rsidP="001E4FA2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lang w:eastAsia="zh-TW"/>
        </w:rPr>
      </w:pPr>
    </w:p>
    <w:p w:rsidR="009C012E" w:rsidRPr="00E01490" w:rsidRDefault="0021096F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bdr w:val="single" w:sz="4" w:space="0" w:color="auto"/>
          <w:shd w:val="pct15" w:color="auto" w:fill="FFFFFF"/>
          <w:lang w:eastAsia="zh-TW"/>
        </w:rPr>
        <w:t>取消覆核</w:t>
      </w:r>
      <w:r w:rsidR="009C012E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9C012E" w:rsidRPr="00E01490" w:rsidRDefault="0021096F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無</w:t>
      </w:r>
      <w:r w:rsidR="009C012E" w:rsidRPr="00E01490">
        <w:rPr>
          <w:rFonts w:ascii="細明體" w:eastAsia="細明體" w:hAnsi="細明體" w:hint="eastAsia"/>
          <w:bCs/>
          <w:lang w:eastAsia="zh-TW"/>
        </w:rPr>
        <w:t>。</w:t>
      </w:r>
    </w:p>
    <w:p w:rsidR="009C012E" w:rsidRPr="00E01490" w:rsidRDefault="0021096F" w:rsidP="00AB58D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需為當日件才能取消</w:t>
      </w:r>
      <w:r w:rsidR="009C012E" w:rsidRPr="00E01490">
        <w:rPr>
          <w:rFonts w:ascii="細明體" w:eastAsia="細明體" w:hAnsi="細明體" w:hint="eastAsia"/>
          <w:lang w:eastAsia="zh-TW"/>
        </w:rPr>
        <w:t>：</w:t>
      </w:r>
    </w:p>
    <w:p w:rsidR="009C012E" w:rsidRPr="0021096F" w:rsidRDefault="0021096F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讀取案件受款人金額分配檔DTAAB010，條件：</w:t>
      </w:r>
    </w:p>
    <w:p w:rsidR="0021096F" w:rsidRPr="0021096F" w:rsidRDefault="0021096F" w:rsidP="0021096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DTAAB010.APLY_NO = 畫面.受理編號</w:t>
      </w:r>
    </w:p>
    <w:p w:rsidR="0021096F" w:rsidRPr="00E01490" w:rsidRDefault="0021096F" w:rsidP="0021096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DATE(DTAAB010.APRV_DATE) = 系統現在日期</w:t>
      </w:r>
    </w:p>
    <w:p w:rsidR="009C012E" w:rsidRDefault="009C012E" w:rsidP="00C43A5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若無資料</w:t>
      </w:r>
      <w:r w:rsidR="00C43A54">
        <w:rPr>
          <w:rFonts w:ascii="細明體" w:eastAsia="細明體" w:hAnsi="細明體" w:hint="eastAsia"/>
          <w:kern w:val="2"/>
          <w:lang w:eastAsia="zh-TW"/>
        </w:rPr>
        <w:t>或異常，顯示錯誤訊息</w:t>
      </w:r>
      <w:r w:rsidRPr="00E01490">
        <w:rPr>
          <w:rFonts w:ascii="細明體" w:eastAsia="細明體" w:hAnsi="細明體" w:hint="eastAsia"/>
          <w:bCs/>
          <w:kern w:val="2"/>
          <w:lang w:eastAsia="zh-TW"/>
        </w:rPr>
        <w:t>。</w:t>
      </w:r>
    </w:p>
    <w:p w:rsidR="0021096F" w:rsidRPr="00E01490" w:rsidRDefault="0021096F" w:rsidP="00C43A5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$DTAAB010_BO = 取</w:t>
      </w:r>
      <w:r w:rsidR="00D56F69">
        <w:rPr>
          <w:rFonts w:ascii="細明體" w:eastAsia="細明體" w:hAnsi="細明體" w:hint="eastAsia"/>
          <w:bCs/>
          <w:kern w:val="2"/>
          <w:lang w:eastAsia="zh-TW"/>
        </w:rPr>
        <w:t>讀到的</w:t>
      </w:r>
      <w:r>
        <w:rPr>
          <w:rFonts w:ascii="細明體" w:eastAsia="細明體" w:hAnsi="細明體" w:hint="eastAsia"/>
          <w:bCs/>
          <w:kern w:val="2"/>
          <w:lang w:eastAsia="zh-TW"/>
        </w:rPr>
        <w:t>第一筆</w:t>
      </w:r>
      <w:r w:rsidR="00D56F69">
        <w:rPr>
          <w:rFonts w:ascii="細明體" w:eastAsia="細明體" w:hAnsi="細明體" w:hint="eastAsia"/>
          <w:bCs/>
          <w:lang w:eastAsia="zh-TW"/>
        </w:rPr>
        <w:t>DTAAB010</w:t>
      </w:r>
    </w:p>
    <w:p w:rsidR="0021096F" w:rsidRDefault="0021096F" w:rsidP="0021096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取消覆核作業：</w:t>
      </w:r>
    </w:p>
    <w:p w:rsidR="0021096F" w:rsidRDefault="0021096F" w:rsidP="0021096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呼叫</w:t>
      </w:r>
      <w:r w:rsidRPr="0021096F">
        <w:rPr>
          <w:rFonts w:ascii="細明體" w:eastAsia="細明體" w:hAnsi="細明體"/>
          <w:bCs/>
          <w:kern w:val="2"/>
          <w:lang w:eastAsia="zh-TW"/>
        </w:rPr>
        <w:t xml:space="preserve">AA_B2Z100.doCancelAprv(req, </w:t>
      </w:r>
      <w:r>
        <w:rPr>
          <w:rFonts w:ascii="細明體" w:eastAsia="細明體" w:hAnsi="細明體" w:hint="eastAsia"/>
          <w:bCs/>
          <w:kern w:val="2"/>
          <w:lang w:eastAsia="zh-TW"/>
        </w:rPr>
        <w:t>$</w:t>
      </w:r>
      <w:r w:rsidRPr="0021096F">
        <w:rPr>
          <w:rFonts w:ascii="細明體" w:eastAsia="細明體" w:hAnsi="細明體"/>
          <w:bCs/>
          <w:kern w:val="2"/>
          <w:lang w:eastAsia="zh-TW"/>
        </w:rPr>
        <w:t>DTAAB010</w:t>
      </w:r>
      <w:r w:rsidR="00D56F69">
        <w:rPr>
          <w:rFonts w:ascii="細明體" w:eastAsia="細明體" w:hAnsi="細明體" w:hint="eastAsia"/>
          <w:bCs/>
          <w:kern w:val="2"/>
          <w:lang w:eastAsia="zh-TW"/>
        </w:rPr>
        <w:t>_BO</w:t>
      </w:r>
      <w:r>
        <w:rPr>
          <w:rFonts w:ascii="細明體" w:eastAsia="細明體" w:hAnsi="細明體"/>
          <w:bCs/>
          <w:kern w:val="2"/>
          <w:lang w:eastAsia="zh-TW"/>
        </w:rPr>
        <w:t xml:space="preserve">.getAPLY_NO(), </w:t>
      </w:r>
      <w:r>
        <w:rPr>
          <w:rFonts w:ascii="細明體" w:eastAsia="細明體" w:hAnsi="細明體" w:hint="eastAsia"/>
          <w:bCs/>
          <w:kern w:val="2"/>
          <w:lang w:eastAsia="zh-TW"/>
        </w:rPr>
        <w:t>登入者ID</w:t>
      </w:r>
      <w:r w:rsidRPr="0021096F">
        <w:rPr>
          <w:rFonts w:ascii="細明體" w:eastAsia="細明體" w:hAnsi="細明體"/>
          <w:bCs/>
          <w:kern w:val="2"/>
          <w:lang w:eastAsia="zh-TW"/>
        </w:rPr>
        <w:t xml:space="preserve">, </w:t>
      </w:r>
      <w:r>
        <w:rPr>
          <w:rFonts w:ascii="細明體" w:eastAsia="細明體" w:hAnsi="細明體" w:hint="eastAsia"/>
          <w:bCs/>
          <w:kern w:val="2"/>
          <w:lang w:eastAsia="zh-TW"/>
        </w:rPr>
        <w:t>登入者姓名</w:t>
      </w:r>
      <w:r w:rsidRPr="0021096F">
        <w:rPr>
          <w:rFonts w:ascii="細明體" w:eastAsia="細明體" w:hAnsi="細明體"/>
          <w:bCs/>
          <w:kern w:val="2"/>
          <w:lang w:eastAsia="zh-TW"/>
        </w:rPr>
        <w:t xml:space="preserve">, </w:t>
      </w:r>
      <w:r>
        <w:rPr>
          <w:rFonts w:ascii="細明體" w:eastAsia="細明體" w:hAnsi="細明體" w:hint="eastAsia"/>
          <w:bCs/>
          <w:kern w:val="2"/>
          <w:lang w:eastAsia="zh-TW"/>
        </w:rPr>
        <w:t>登入者操作單位代號</w:t>
      </w:r>
      <w:r w:rsidRPr="0021096F">
        <w:rPr>
          <w:rFonts w:ascii="細明體" w:eastAsia="細明體" w:hAnsi="細明體"/>
          <w:bCs/>
          <w:kern w:val="2"/>
          <w:lang w:eastAsia="zh-TW"/>
        </w:rPr>
        <w:t>,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21096F">
        <w:rPr>
          <w:rFonts w:ascii="細明體" w:eastAsia="細明體" w:hAnsi="細明體"/>
          <w:bCs/>
          <w:kern w:val="2"/>
          <w:lang w:eastAsia="zh-TW"/>
        </w:rPr>
        <w:t>false)</w:t>
      </w:r>
    </w:p>
    <w:p w:rsidR="0021096F" w:rsidRPr="0021096F" w:rsidRDefault="0021096F" w:rsidP="0021096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若有異常時，顯示錯誤訊息</w:t>
      </w:r>
    </w:p>
    <w:p w:rsidR="00D56F69" w:rsidRDefault="00B54F5F" w:rsidP="00B54F5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畫面訊息列顯示</w:t>
      </w:r>
      <w:r w:rsidR="00D56F69">
        <w:rPr>
          <w:rFonts w:ascii="細明體" w:eastAsia="細明體" w:hAnsi="細明體" w:hint="eastAsia"/>
          <w:bCs/>
          <w:kern w:val="2"/>
          <w:lang w:eastAsia="zh-TW"/>
        </w:rPr>
        <w:t>：</w:t>
      </w:r>
    </w:p>
    <w:p w:rsidR="009C012E" w:rsidRDefault="00D56F69" w:rsidP="00D56F6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有異常時，顯示</w:t>
      </w:r>
      <w:r w:rsidR="00B54F5F">
        <w:rPr>
          <w:rFonts w:ascii="細明體" w:eastAsia="細明體" w:hAnsi="細明體" w:hint="eastAsia"/>
          <w:bCs/>
          <w:kern w:val="2"/>
          <w:lang w:eastAsia="zh-TW"/>
        </w:rPr>
        <w:t>「</w:t>
      </w:r>
      <w:r w:rsidRPr="00D56F69">
        <w:rPr>
          <w:rFonts w:ascii="細明體" w:eastAsia="細明體" w:hAnsi="細明體" w:hint="eastAsia"/>
          <w:bCs/>
          <w:kern w:val="2"/>
          <w:lang w:eastAsia="zh-TW"/>
        </w:rPr>
        <w:t>取消覆核失敗：</w:t>
      </w:r>
      <w:r w:rsidR="00B54F5F">
        <w:rPr>
          <w:rFonts w:ascii="細明體" w:eastAsia="細明體" w:hAnsi="細明體" w:hint="eastAsia"/>
          <w:bCs/>
          <w:kern w:val="2"/>
          <w:lang w:eastAsia="zh-TW"/>
        </w:rPr>
        <w:t>」</w:t>
      </w:r>
      <w:r>
        <w:rPr>
          <w:rFonts w:ascii="細明體" w:eastAsia="細明體" w:hAnsi="細明體" w:hint="eastAsia"/>
          <w:bCs/>
          <w:kern w:val="2"/>
          <w:lang w:eastAsia="zh-TW"/>
        </w:rPr>
        <w:t>+異常訊息</w:t>
      </w:r>
      <w:r w:rsidR="00B54F5F">
        <w:rPr>
          <w:rFonts w:ascii="細明體" w:eastAsia="細明體" w:hAnsi="細明體" w:hint="eastAsia"/>
          <w:bCs/>
          <w:kern w:val="2"/>
          <w:lang w:eastAsia="zh-TW"/>
        </w:rPr>
        <w:t>。</w:t>
      </w:r>
    </w:p>
    <w:p w:rsidR="00D56F69" w:rsidRPr="00E01490" w:rsidRDefault="00D56F69" w:rsidP="00D56F6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正常作業完成時，顯示「</w:t>
      </w:r>
      <w:r w:rsidRPr="00D56F69">
        <w:rPr>
          <w:rFonts w:ascii="細明體" w:eastAsia="細明體" w:hAnsi="細明體" w:hint="eastAsia"/>
          <w:bCs/>
          <w:kern w:val="2"/>
          <w:lang w:eastAsia="zh-TW"/>
        </w:rPr>
        <w:t>取消覆核成功</w:t>
      </w:r>
      <w:r>
        <w:rPr>
          <w:rFonts w:ascii="細明體" w:eastAsia="細明體" w:hAnsi="細明體" w:hint="eastAsia"/>
          <w:bCs/>
          <w:kern w:val="2"/>
          <w:lang w:eastAsia="zh-TW"/>
        </w:rPr>
        <w:t>」</w:t>
      </w:r>
    </w:p>
    <w:sectPr w:rsidR="00D56F69" w:rsidRPr="00E01490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3E7" w:rsidRDefault="005303E7">
      <w:r>
        <w:separator/>
      </w:r>
    </w:p>
  </w:endnote>
  <w:endnote w:type="continuationSeparator" w:id="0">
    <w:p w:rsidR="005303E7" w:rsidRDefault="00530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251F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3E7" w:rsidRDefault="005303E7">
      <w:r>
        <w:separator/>
      </w:r>
    </w:p>
  </w:footnote>
  <w:footnote w:type="continuationSeparator" w:id="0">
    <w:p w:rsidR="005303E7" w:rsidRDefault="00530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495B4F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5"/>
  </w:num>
  <w:num w:numId="5">
    <w:abstractNumId w:val="7"/>
  </w:num>
  <w:num w:numId="6">
    <w:abstractNumId w:val="9"/>
  </w:num>
  <w:num w:numId="7">
    <w:abstractNumId w:val="17"/>
  </w:num>
  <w:num w:numId="8">
    <w:abstractNumId w:val="18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4"/>
  </w:num>
  <w:num w:numId="15">
    <w:abstractNumId w:val="5"/>
  </w:num>
  <w:num w:numId="16">
    <w:abstractNumId w:val="11"/>
  </w:num>
  <w:num w:numId="17">
    <w:abstractNumId w:val="16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3519"/>
    <w:rsid w:val="00076FBA"/>
    <w:rsid w:val="000800FF"/>
    <w:rsid w:val="00086E90"/>
    <w:rsid w:val="000A7C4F"/>
    <w:rsid w:val="000B0276"/>
    <w:rsid w:val="000D1099"/>
    <w:rsid w:val="000D2D7F"/>
    <w:rsid w:val="000D3892"/>
    <w:rsid w:val="000E5F19"/>
    <w:rsid w:val="001249B7"/>
    <w:rsid w:val="00127011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E4FA2"/>
    <w:rsid w:val="0020393B"/>
    <w:rsid w:val="0021096F"/>
    <w:rsid w:val="002225FA"/>
    <w:rsid w:val="00232ED1"/>
    <w:rsid w:val="00252551"/>
    <w:rsid w:val="00287ABA"/>
    <w:rsid w:val="002A3F8C"/>
    <w:rsid w:val="002B0AB6"/>
    <w:rsid w:val="002B381A"/>
    <w:rsid w:val="002C6295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13605"/>
    <w:rsid w:val="00414B17"/>
    <w:rsid w:val="00417064"/>
    <w:rsid w:val="00417A9E"/>
    <w:rsid w:val="0043482C"/>
    <w:rsid w:val="0044335B"/>
    <w:rsid w:val="00443676"/>
    <w:rsid w:val="00444296"/>
    <w:rsid w:val="00450F8B"/>
    <w:rsid w:val="0045427C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E3E51"/>
    <w:rsid w:val="004F6BE7"/>
    <w:rsid w:val="005145E2"/>
    <w:rsid w:val="005303E7"/>
    <w:rsid w:val="00531E06"/>
    <w:rsid w:val="00535F08"/>
    <w:rsid w:val="00537241"/>
    <w:rsid w:val="00550F55"/>
    <w:rsid w:val="005511B4"/>
    <w:rsid w:val="00573BA2"/>
    <w:rsid w:val="00575B37"/>
    <w:rsid w:val="00584A7D"/>
    <w:rsid w:val="005C7094"/>
    <w:rsid w:val="005D48B3"/>
    <w:rsid w:val="005D4CF1"/>
    <w:rsid w:val="005E15F2"/>
    <w:rsid w:val="005E162B"/>
    <w:rsid w:val="005E1B26"/>
    <w:rsid w:val="005E7C47"/>
    <w:rsid w:val="005F1372"/>
    <w:rsid w:val="005F208D"/>
    <w:rsid w:val="005F5C21"/>
    <w:rsid w:val="00603130"/>
    <w:rsid w:val="00624DD8"/>
    <w:rsid w:val="006370B1"/>
    <w:rsid w:val="00640B0C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3198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8C2"/>
    <w:rsid w:val="00717C6B"/>
    <w:rsid w:val="00722A11"/>
    <w:rsid w:val="007235C7"/>
    <w:rsid w:val="00731DED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D207E"/>
    <w:rsid w:val="007F1037"/>
    <w:rsid w:val="007F4BA8"/>
    <w:rsid w:val="007F7D33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E119A"/>
    <w:rsid w:val="008E484E"/>
    <w:rsid w:val="008F0A6C"/>
    <w:rsid w:val="008F6D0F"/>
    <w:rsid w:val="008F7E02"/>
    <w:rsid w:val="00914A39"/>
    <w:rsid w:val="00926ECC"/>
    <w:rsid w:val="009337AD"/>
    <w:rsid w:val="0095275D"/>
    <w:rsid w:val="009617E5"/>
    <w:rsid w:val="00963BA2"/>
    <w:rsid w:val="00964E9E"/>
    <w:rsid w:val="0096519E"/>
    <w:rsid w:val="00982003"/>
    <w:rsid w:val="0098487E"/>
    <w:rsid w:val="00984BC8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B58D0"/>
    <w:rsid w:val="00AE6528"/>
    <w:rsid w:val="00AF5EEE"/>
    <w:rsid w:val="00B07D87"/>
    <w:rsid w:val="00B10952"/>
    <w:rsid w:val="00B20050"/>
    <w:rsid w:val="00B26C61"/>
    <w:rsid w:val="00B524BA"/>
    <w:rsid w:val="00B53ACB"/>
    <w:rsid w:val="00B54F5F"/>
    <w:rsid w:val="00B66886"/>
    <w:rsid w:val="00B930E5"/>
    <w:rsid w:val="00BB0D40"/>
    <w:rsid w:val="00BC2E60"/>
    <w:rsid w:val="00BC4814"/>
    <w:rsid w:val="00BD251F"/>
    <w:rsid w:val="00BF13EC"/>
    <w:rsid w:val="00BF4E82"/>
    <w:rsid w:val="00C0495D"/>
    <w:rsid w:val="00C14835"/>
    <w:rsid w:val="00C22893"/>
    <w:rsid w:val="00C24F6D"/>
    <w:rsid w:val="00C43A54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B1327"/>
    <w:rsid w:val="00CC3D25"/>
    <w:rsid w:val="00CC44DF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56F69"/>
    <w:rsid w:val="00D8139A"/>
    <w:rsid w:val="00D96054"/>
    <w:rsid w:val="00DB118B"/>
    <w:rsid w:val="00DD10F3"/>
    <w:rsid w:val="00DF3C28"/>
    <w:rsid w:val="00E0137F"/>
    <w:rsid w:val="00E02CA8"/>
    <w:rsid w:val="00E10BB5"/>
    <w:rsid w:val="00E12758"/>
    <w:rsid w:val="00E23699"/>
    <w:rsid w:val="00E27349"/>
    <w:rsid w:val="00E43C0A"/>
    <w:rsid w:val="00E5462A"/>
    <w:rsid w:val="00E85B86"/>
    <w:rsid w:val="00E9066F"/>
    <w:rsid w:val="00E9528F"/>
    <w:rsid w:val="00EA0043"/>
    <w:rsid w:val="00EA2249"/>
    <w:rsid w:val="00EA53FE"/>
    <w:rsid w:val="00EA5809"/>
    <w:rsid w:val="00EC5BAC"/>
    <w:rsid w:val="00EF21B1"/>
    <w:rsid w:val="00EF28DB"/>
    <w:rsid w:val="00EF4338"/>
    <w:rsid w:val="00F01135"/>
    <w:rsid w:val="00F30E6A"/>
    <w:rsid w:val="00F337F2"/>
    <w:rsid w:val="00F411B7"/>
    <w:rsid w:val="00F84058"/>
    <w:rsid w:val="00F8409B"/>
    <w:rsid w:val="00F9434D"/>
    <w:rsid w:val="00F9554A"/>
    <w:rsid w:val="00FA5129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CC246D6-5D8C-4A73-A822-28DB53C0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806</Characters>
  <Application>Microsoft Office Word</Application>
  <DocSecurity>0</DocSecurity>
  <Lines>6</Lines>
  <Paragraphs>1</Paragraphs>
  <ScaleCrop>false</ScaleCrop>
  <Company>CMT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