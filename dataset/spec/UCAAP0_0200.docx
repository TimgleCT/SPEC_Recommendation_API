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E6684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0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r w:rsidR="00702160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B37806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F22E7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F22E7A">
                <w:rPr>
                  <w:rFonts w:ascii="新細明體" w:hAnsi="新細明體" w:hint="eastAsia"/>
                  <w:bCs/>
                  <w:lang w:eastAsia="zh-TW"/>
                </w:rPr>
                <w:t>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F00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841" w:rsidRDefault="00E6684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F6F5A">
        <w:trPr>
          <w:ins w:id="1" w:author="i9004502" w:date="2008-10-31T14:47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F5A" w:rsidRDefault="00AF6F5A">
            <w:pPr>
              <w:pStyle w:val="Tabletext"/>
              <w:rPr>
                <w:ins w:id="2" w:author="i9004502" w:date="2008-10-31T14:47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10"/>
                <w:attr w:name="Year" w:val="2008"/>
              </w:smartTagPr>
              <w:ins w:id="3" w:author="i9004502" w:date="2008-10-31T14:47:00Z">
                <w:r>
                  <w:rPr>
                    <w:rFonts w:ascii="新細明體" w:hAnsi="新細明體"/>
                    <w:bCs/>
                    <w:lang w:eastAsia="zh-TW"/>
                  </w:rPr>
                  <w:t>2008/10/31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F5A" w:rsidRDefault="00AF6F5A">
            <w:pPr>
              <w:pStyle w:val="Tabletext"/>
              <w:rPr>
                <w:ins w:id="4" w:author="i9004502" w:date="2008-10-31T14:47:00Z"/>
                <w:rFonts w:ascii="新細明體" w:hAnsi="新細明體" w:hint="eastAsia"/>
                <w:bCs/>
                <w:lang w:eastAsia="zh-TW"/>
              </w:rPr>
            </w:pPr>
            <w:ins w:id="5" w:author="i9004502" w:date="2008-10-31T14:47:00Z">
              <w:r>
                <w:rPr>
                  <w:rFonts w:ascii="新細明體" w:hAnsi="新細明體" w:hint="eastAsia"/>
                  <w:bCs/>
                  <w:lang w:eastAsia="zh-TW"/>
                </w:rPr>
                <w:t>增加寫入收據控制檔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F5A" w:rsidRDefault="00AF6F5A">
            <w:pPr>
              <w:pStyle w:val="Tabletext"/>
              <w:rPr>
                <w:ins w:id="6" w:author="i9004502" w:date="2008-10-31T14:47:00Z"/>
                <w:rFonts w:ascii="新細明體" w:hAnsi="新細明體" w:hint="eastAsia"/>
                <w:bCs/>
                <w:lang w:eastAsia="zh-TW"/>
              </w:rPr>
            </w:pPr>
            <w:proofErr w:type="spellStart"/>
            <w:ins w:id="7" w:author="i9004502" w:date="2008-10-31T14:47:00Z">
              <w:r>
                <w:rPr>
                  <w:rFonts w:ascii="新細明體" w:hAnsi="新細明體" w:hint="eastAsia"/>
                  <w:bCs/>
                  <w:lang w:eastAsia="zh-TW"/>
                </w:rPr>
                <w:t>Huai</w:t>
              </w:r>
              <w:proofErr w:type="spellEnd"/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F5A" w:rsidRDefault="00AF6F5A">
            <w:pPr>
              <w:pStyle w:val="Tabletext"/>
              <w:rPr>
                <w:ins w:id="8" w:author="i9004502" w:date="2008-10-31T14:47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D70CA7">
        <w:trPr>
          <w:ins w:id="9" w:author="游忠瑋" w:date="2015-01-21T17:23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CA7" w:rsidRDefault="00D70CA7">
            <w:pPr>
              <w:pStyle w:val="Tabletext"/>
              <w:rPr>
                <w:ins w:id="10" w:author="游忠瑋" w:date="2015-01-21T17:23:00Z"/>
                <w:rFonts w:ascii="新細明體" w:hAnsi="新細明體"/>
                <w:bCs/>
                <w:lang w:eastAsia="zh-TW"/>
              </w:rPr>
            </w:pPr>
            <w:ins w:id="11" w:author="游忠瑋" w:date="2015-01-21T17:23:00Z">
              <w:r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  <w:r>
                <w:rPr>
                  <w:rFonts w:ascii="新細明體" w:hAnsi="新細明體"/>
                  <w:bCs/>
                  <w:lang w:eastAsia="zh-TW"/>
                </w:rPr>
                <w:t>015/01/20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CA7" w:rsidRDefault="00D70CA7">
            <w:pPr>
              <w:pStyle w:val="Tabletext"/>
              <w:rPr>
                <w:ins w:id="12" w:author="游忠瑋" w:date="2015-01-21T17:23:00Z"/>
                <w:rFonts w:ascii="新細明體" w:hAnsi="新細明體" w:hint="eastAsia"/>
                <w:bCs/>
                <w:lang w:eastAsia="zh-TW"/>
              </w:rPr>
            </w:pPr>
            <w:ins w:id="13" w:author="游忠瑋" w:date="2015-01-21T17:23:00Z">
              <w:r>
                <w:rPr>
                  <w:rFonts w:ascii="新細明體" w:hAnsi="新細明體" w:hint="eastAsia"/>
                  <w:bCs/>
                  <w:lang w:eastAsia="zh-TW"/>
                </w:rPr>
                <w:t>列印時紀錄個資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CA7" w:rsidRDefault="00D70CA7">
            <w:pPr>
              <w:pStyle w:val="Tabletext"/>
              <w:rPr>
                <w:ins w:id="14" w:author="游忠瑋" w:date="2015-01-21T17:23:00Z"/>
                <w:rFonts w:ascii="新細明體" w:hAnsi="新細明體" w:hint="eastAsia"/>
                <w:bCs/>
                <w:lang w:eastAsia="zh-TW"/>
              </w:rPr>
            </w:pPr>
            <w:ins w:id="15" w:author="游忠瑋" w:date="2015-01-21T17:23:00Z">
              <w:r>
                <w:rPr>
                  <w:rFonts w:ascii="新細明體" w:hAnsi="新細明體" w:hint="eastAsia"/>
                  <w:bCs/>
                  <w:lang w:eastAsia="zh-TW"/>
                </w:rPr>
                <w:t>游忠瑋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CA7" w:rsidRDefault="00D70CA7">
            <w:pPr>
              <w:pStyle w:val="Tabletext"/>
              <w:rPr>
                <w:ins w:id="16" w:author="游忠瑋" w:date="2015-01-21T17:23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702160">
        <w:rPr>
          <w:rFonts w:hint="eastAsia"/>
          <w:b/>
          <w:kern w:val="2"/>
          <w:sz w:val="24"/>
          <w:szCs w:val="24"/>
          <w:lang w:eastAsia="zh-TW"/>
        </w:rPr>
        <w:t>P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F22E7A">
        <w:rPr>
          <w:rFonts w:hint="eastAsia"/>
          <w:b/>
          <w:kern w:val="2"/>
          <w:sz w:val="24"/>
          <w:szCs w:val="24"/>
          <w:lang w:eastAsia="zh-TW"/>
        </w:rPr>
        <w:t>2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F22E7A" w:rsidRPr="00F22E7A">
        <w:rPr>
          <w:rFonts w:ascii="Arial" w:hAnsi="Arial" w:cs="Arial"/>
          <w:b/>
          <w:color w:val="000000"/>
          <w:sz w:val="24"/>
          <w:szCs w:val="24"/>
          <w:lang w:eastAsia="zh-TW"/>
        </w:rPr>
        <w:t>理賠導引頁印製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17" w:author="i9004502" w:date="2008-10-31T14:47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F22E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理賠導引頁印製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02160"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70216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F22E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理賠導引頁印製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8" w:author="i9004502" w:date="2008-10-31T14:47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19" w:author="i9004502" w:date="2008-10-31T14:47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 w:rsidP="00B977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0" w:author="i9004502" w:date="2008-10-31T14:47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21" w:author="i9004502" w:date="2008-10-31T14:47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</w:t>
            </w:r>
            <w:r w:rsidR="008C19ED">
              <w:rPr>
                <w:rFonts w:hint="eastAsia"/>
                <w:lang w:eastAsia="zh-TW"/>
              </w:rPr>
              <w:t>輸入申請書</w:t>
            </w:r>
            <w:r>
              <w:rPr>
                <w:rFonts w:hint="eastAsia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</w:t>
            </w:r>
            <w:r w:rsidR="008C19ED">
              <w:rPr>
                <w:rFonts w:hint="eastAsia"/>
                <w:sz w:val="20"/>
                <w:szCs w:val="20"/>
              </w:rPr>
              <w:t>10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22" w:author="i9004502" w:date="2008-10-31T14:47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C19ED" w:rsidRPr="008C19ED" w:rsidRDefault="008C19ED" w:rsidP="00EE66CF">
      <w:pPr>
        <w:numPr>
          <w:ilvl w:val="0"/>
          <w:numId w:val="22"/>
          <w:numberingChange w:id="23" w:author="i9004502" w:date="2008-10-31T14:47:00Z" w:original="%1:1:0:."/>
        </w:numPr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列印：</w:t>
      </w:r>
    </w:p>
    <w:p w:rsidR="008C19ED" w:rsidRPr="008C19ED" w:rsidRDefault="008C19ED" w:rsidP="008C19ED">
      <w:pPr>
        <w:numPr>
          <w:ilvl w:val="1"/>
          <w:numId w:val="5"/>
          <w:numberingChange w:id="24" w:author="i9004502" w:date="2008-10-31T14:47:00Z" w:original="%1:1:0:.%2:1:0:"/>
        </w:numPr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檢核畫面輸入的受理編號：不得為空白</w:t>
      </w:r>
    </w:p>
    <w:p w:rsidR="008C19ED" w:rsidRPr="008C19ED" w:rsidRDefault="008C19ED" w:rsidP="008C19ED">
      <w:pPr>
        <w:numPr>
          <w:ilvl w:val="1"/>
          <w:numId w:val="5"/>
          <w:numberingChange w:id="25" w:author="i9004502" w:date="2008-10-31T14:47:00Z" w:original="%1:1:0:.%2:2:0:"/>
        </w:numPr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查詢</w:t>
      </w:r>
      <w:r w:rsidRPr="008C19ED">
        <w:rPr>
          <w:rFonts w:ascii="新細明體" w:hAnsi="新細明體"/>
          <w:sz w:val="20"/>
          <w:szCs w:val="20"/>
        </w:rPr>
        <w:t>DT</w:t>
      </w:r>
      <w:r w:rsidRPr="008C19ED">
        <w:rPr>
          <w:rFonts w:ascii="新細明體" w:hAnsi="新細明體" w:hint="eastAsia"/>
          <w:sz w:val="20"/>
          <w:szCs w:val="20"/>
        </w:rPr>
        <w:t>AAA010：</w:t>
      </w:r>
    </w:p>
    <w:p w:rsidR="008C19ED" w:rsidRPr="008C19ED" w:rsidRDefault="008C19ED" w:rsidP="008C19ED">
      <w:pPr>
        <w:numPr>
          <w:ilvl w:val="2"/>
          <w:numId w:val="5"/>
          <w:numberingChange w:id="26" w:author="i9004502" w:date="2008-10-31T14:47:00Z" w:original="%1:1:0:.%2:2:0:.%3:1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條件：受理編號 = 畫面. 受理編號</w:t>
      </w:r>
    </w:p>
    <w:p w:rsidR="008C19ED" w:rsidRDefault="008C19ED" w:rsidP="008C19ED">
      <w:pPr>
        <w:numPr>
          <w:ilvl w:val="2"/>
          <w:numId w:val="5"/>
          <w:numberingChange w:id="27" w:author="i9004502" w:date="2008-10-31T14:47:00Z" w:original="%1:1:0:.%2:2:0:.%3:2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取得：</w:t>
      </w:r>
      <w:r w:rsidRPr="008C19ED">
        <w:rPr>
          <w:rFonts w:ascii="新細明體" w:hAnsi="新細明體"/>
          <w:sz w:val="20"/>
          <w:szCs w:val="20"/>
        </w:rPr>
        <w:t>DT</w:t>
      </w:r>
      <w:r w:rsidRPr="008C19ED">
        <w:rPr>
          <w:rFonts w:ascii="新細明體" w:hAnsi="新細明體" w:hint="eastAsia"/>
          <w:sz w:val="20"/>
          <w:szCs w:val="20"/>
        </w:rPr>
        <w:t>AAA010.事故者ID、</w:t>
      </w:r>
      <w:r w:rsidRPr="008C19ED">
        <w:rPr>
          <w:rFonts w:ascii="新細明體" w:hAnsi="新細明體"/>
          <w:sz w:val="20"/>
          <w:szCs w:val="20"/>
        </w:rPr>
        <w:t>DT</w:t>
      </w:r>
      <w:r w:rsidRPr="008C19ED">
        <w:rPr>
          <w:rFonts w:ascii="新細明體" w:hAnsi="新細明體" w:hint="eastAsia"/>
          <w:sz w:val="20"/>
          <w:szCs w:val="20"/>
        </w:rPr>
        <w:t>AAA010.事故者姓名、</w:t>
      </w:r>
      <w:r w:rsidRPr="008C19ED">
        <w:rPr>
          <w:rFonts w:ascii="新細明體" w:hAnsi="新細明體"/>
          <w:sz w:val="20"/>
          <w:szCs w:val="20"/>
        </w:rPr>
        <w:t>DT</w:t>
      </w:r>
      <w:r w:rsidRPr="008C19ED">
        <w:rPr>
          <w:rFonts w:ascii="新細明體" w:hAnsi="新細明體" w:hint="eastAsia"/>
          <w:sz w:val="20"/>
          <w:szCs w:val="20"/>
        </w:rPr>
        <w:t>AAA010.事故日期</w:t>
      </w:r>
    </w:p>
    <w:p w:rsidR="00D70CA7" w:rsidRDefault="00D70CA7" w:rsidP="00D70CA7">
      <w:pPr>
        <w:numPr>
          <w:ilvl w:val="1"/>
          <w:numId w:val="5"/>
          <w:numberingChange w:id="28" w:author="i9004502" w:date="2008-10-31T14:47:00Z" w:original="%1:1:0:.%2:2:0:.%3:2:0:"/>
        </w:numPr>
        <w:rPr>
          <w:rFonts w:ascii="新細明體" w:hAnsi="新細明體"/>
          <w:sz w:val="20"/>
          <w:szCs w:val="20"/>
        </w:rPr>
        <w:pPrChange w:id="29" w:author="游忠瑋" w:date="2015-01-21T17:24:00Z">
          <w:pPr>
            <w:numPr>
              <w:ilvl w:val="2"/>
              <w:numId w:val="5"/>
            </w:numPr>
            <w:tabs>
              <w:tab w:val="num" w:pos="1440"/>
            </w:tabs>
            <w:ind w:leftChars="300" w:left="1440" w:hanging="720"/>
          </w:pPr>
        </w:pPrChange>
      </w:pPr>
      <w:ins w:id="30" w:author="游忠瑋" w:date="2015-01-21T17:24:00Z">
        <w:r>
          <w:rPr>
            <w:rFonts w:ascii="新細明體" w:hAnsi="新細明體" w:hint="eastAsia"/>
            <w:sz w:val="20"/>
            <w:szCs w:val="20"/>
          </w:rPr>
          <w:t>呼叫ZZ_L0Z001,傳入參數(含有個資資料,空list)</w:t>
        </w:r>
      </w:ins>
    </w:p>
    <w:p w:rsidR="00D70CA7" w:rsidRPr="008C19ED" w:rsidRDefault="00D70CA7" w:rsidP="00D70CA7">
      <w:pPr>
        <w:numPr>
          <w:ilvl w:val="2"/>
          <w:numId w:val="5"/>
          <w:numberingChange w:id="31" w:author="i9004502" w:date="2008-10-31T14:47:00Z" w:original="%1:1:0:.%2:2:0:.%3:2:0:"/>
        </w:numPr>
        <w:rPr>
          <w:rFonts w:ascii="新細明體" w:hAnsi="新細明體" w:hint="eastAsia"/>
          <w:sz w:val="20"/>
          <w:szCs w:val="20"/>
        </w:rPr>
        <w:pPrChange w:id="32" w:author="游忠瑋" w:date="2015-01-21T17:24:00Z">
          <w:pPr>
            <w:numPr>
              <w:ilvl w:val="2"/>
              <w:numId w:val="5"/>
            </w:numPr>
            <w:tabs>
              <w:tab w:val="num" w:pos="1440"/>
            </w:tabs>
            <w:ind w:leftChars="300" w:left="1440" w:hanging="720"/>
          </w:pPr>
        </w:pPrChange>
      </w:pPr>
      <w:ins w:id="33" w:author="游忠瑋" w:date="2015-01-21T17:24:00Z">
        <w:r>
          <w:rPr>
            <w:rFonts w:ascii="新細明體" w:hAnsi="新細明體" w:hint="eastAsia"/>
            <w:sz w:val="20"/>
            <w:szCs w:val="20"/>
          </w:rPr>
          <w:t>將空list寫入logsecurity</w:t>
        </w:r>
      </w:ins>
    </w:p>
    <w:p w:rsidR="008C19ED" w:rsidRPr="008C19ED" w:rsidRDefault="008C19ED" w:rsidP="008C19ED">
      <w:pPr>
        <w:numPr>
          <w:ilvl w:val="1"/>
          <w:numId w:val="5"/>
          <w:numberingChange w:id="34" w:author="i9004502" w:date="2008-10-31T14:47:00Z" w:original="%1:1:0:.%2:3:0:"/>
        </w:numPr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條碼規則：</w:t>
      </w:r>
    </w:p>
    <w:p w:rsidR="008C19ED" w:rsidRPr="008C19ED" w:rsidRDefault="008C19ED" w:rsidP="008C19ED">
      <w:pPr>
        <w:numPr>
          <w:ilvl w:val="2"/>
          <w:numId w:val="5"/>
          <w:numberingChange w:id="35" w:author="i9004502" w:date="2008-10-31T14:47:00Z" w:original="%1:1:0:.%2:3:0:.%3:1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右上角：受理編號</w:t>
      </w:r>
    </w:p>
    <w:p w:rsidR="008C19ED" w:rsidRPr="008C19ED" w:rsidRDefault="008C19ED" w:rsidP="008C19ED">
      <w:pPr>
        <w:numPr>
          <w:ilvl w:val="2"/>
          <w:numId w:val="5"/>
          <w:numberingChange w:id="36" w:author="i9004502" w:date="2008-10-31T14:47:00Z" w:original="%1:1:0:.%2:3:0:.%3:2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左下角：３００</w:t>
      </w:r>
      <w:r w:rsidR="0081183F">
        <w:rPr>
          <w:rFonts w:ascii="新細明體" w:hAnsi="新細明體" w:hint="eastAsia"/>
          <w:sz w:val="20"/>
          <w:szCs w:val="20"/>
        </w:rPr>
        <w:t xml:space="preserve"> ９９７</w:t>
      </w:r>
      <w:r w:rsidRPr="008C19ED">
        <w:rPr>
          <w:rFonts w:ascii="新細明體" w:hAnsi="新細明體" w:hint="eastAsia"/>
          <w:sz w:val="20"/>
          <w:szCs w:val="20"/>
        </w:rPr>
        <w:t>及００００１</w:t>
      </w:r>
    </w:p>
    <w:p w:rsidR="008C19ED" w:rsidRPr="008C19ED" w:rsidRDefault="008C19ED" w:rsidP="008C19ED">
      <w:pPr>
        <w:numPr>
          <w:ilvl w:val="2"/>
          <w:numId w:val="5"/>
          <w:numberingChange w:id="37" w:author="i9004502" w:date="2008-10-31T14:47:00Z" w:original="%1:1:0:.%2:3:0:.%3:3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條碼下方須出現值</w:t>
      </w:r>
    </w:p>
    <w:p w:rsidR="008C19ED" w:rsidRPr="008C19ED" w:rsidRDefault="008C19ED" w:rsidP="008C19ED">
      <w:pPr>
        <w:numPr>
          <w:ilvl w:val="2"/>
          <w:numId w:val="5"/>
          <w:numberingChange w:id="38" w:author="i9004502" w:date="2008-10-31T14:47:00Z" w:original="%1:1:0:.%2:3:0:.%3:4:0:"/>
        </w:numPr>
        <w:tabs>
          <w:tab w:val="clear" w:pos="1200"/>
          <w:tab w:val="num" w:pos="1440"/>
        </w:tabs>
        <w:ind w:leftChars="300" w:left="1440"/>
        <w:rPr>
          <w:rFonts w:ascii="新細明體" w:hAnsi="新細明體" w:hint="eastAsia"/>
          <w:sz w:val="20"/>
          <w:szCs w:val="20"/>
        </w:rPr>
      </w:pPr>
      <w:r w:rsidRPr="008C19ED">
        <w:rPr>
          <w:rFonts w:ascii="新細明體" w:hAnsi="新細明體" w:hint="eastAsia"/>
          <w:sz w:val="20"/>
          <w:szCs w:val="20"/>
        </w:rPr>
        <w:t>請依掃描文件規範畫製定位點：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C19ED" w:rsidRPr="008C19E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jc w:val="center"/>
              <w:rPr>
                <w:rFonts w:ascii="新細明體" w:hAnsi="新細明體" w:cs="Arial Unicode MS"/>
                <w:b/>
                <w:bCs/>
                <w:sz w:val="20"/>
                <w:szCs w:val="20"/>
              </w:rPr>
            </w:pPr>
            <w:r w:rsidRPr="008C19ED">
              <w:rPr>
                <w:rFonts w:ascii="新細明體" w:hAnsi="新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jc w:val="center"/>
              <w:rPr>
                <w:rFonts w:ascii="新細明體" w:hAnsi="新細明體" w:cs="Arial Unicode MS"/>
                <w:b/>
                <w:bCs/>
                <w:sz w:val="20"/>
                <w:szCs w:val="20"/>
              </w:rPr>
            </w:pPr>
            <w:r w:rsidRPr="008C19ED">
              <w:rPr>
                <w:rFonts w:ascii="新細明體" w:hAnsi="新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8C19ED" w:rsidRPr="008C19E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9ED" w:rsidRPr="008C19ED" w:rsidRDefault="008C19ED" w:rsidP="008C19E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19ED">
              <w:rPr>
                <w:rFonts w:ascii="新細明體" w:hAnsi="新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rPr>
                <w:rFonts w:ascii="新細明體" w:hAnsi="新細明體" w:cs="Arial Unicode MS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8C19ED">
                <w:rPr>
                  <w:rFonts w:ascii="新細明體" w:hAnsi="新細明體" w:hint="eastAsia"/>
                  <w:sz w:val="20"/>
                  <w:szCs w:val="20"/>
                </w:rPr>
                <w:t>2.2.1</w:t>
              </w:r>
            </w:smartTag>
          </w:p>
        </w:tc>
      </w:tr>
      <w:tr w:rsidR="008C19ED" w:rsidRPr="008C19E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9ED" w:rsidRPr="008C19ED" w:rsidRDefault="008C19ED" w:rsidP="008C19E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19ED">
              <w:rPr>
                <w:rFonts w:ascii="新細明體" w:hAnsi="新細明體" w:hint="eastAsia"/>
                <w:sz w:val="20"/>
                <w:szCs w:val="20"/>
              </w:rPr>
              <w:t>事故者ＩＤ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8C19ED">
              <w:rPr>
                <w:rFonts w:ascii="新細明體" w:hAnsi="新細明體" w:cs="Arial Unicode MS" w:hint="eastAsia"/>
                <w:lang w:eastAsia="zh-TW"/>
              </w:rPr>
              <w:t>傳入參數</w:t>
            </w:r>
          </w:p>
        </w:tc>
      </w:tr>
      <w:tr w:rsidR="008C19ED" w:rsidRPr="008C19E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9ED" w:rsidRPr="008C19ED" w:rsidRDefault="008C19ED" w:rsidP="008C19E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19ED">
              <w:rPr>
                <w:rFonts w:ascii="新細明體" w:hAnsi="新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C19ED">
              <w:rPr>
                <w:rFonts w:ascii="新細明體" w:hAnsi="新細明體" w:cs="Arial Unicode MS" w:hint="eastAsia"/>
                <w:sz w:val="20"/>
                <w:szCs w:val="20"/>
              </w:rPr>
              <w:t>傳入參數</w:t>
            </w:r>
          </w:p>
        </w:tc>
      </w:tr>
      <w:tr w:rsidR="008C19ED" w:rsidRPr="008C19E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9ED" w:rsidRPr="008C19ED" w:rsidRDefault="008C19ED" w:rsidP="008C19E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C19ED">
              <w:rPr>
                <w:rFonts w:ascii="新細明體" w:hAnsi="新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9ED" w:rsidRPr="008C19ED" w:rsidRDefault="008C19ED" w:rsidP="008C19ED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8C19ED">
              <w:rPr>
                <w:rFonts w:ascii="新細明體" w:hAnsi="新細明體" w:cs="Arial Unicode MS" w:hint="eastAsia"/>
                <w:sz w:val="20"/>
                <w:szCs w:val="20"/>
              </w:rPr>
              <w:t>DTAAA003.OCR_DATE</w:t>
            </w:r>
          </w:p>
        </w:tc>
      </w:tr>
    </w:tbl>
    <w:p w:rsidR="00AF6F5A" w:rsidRDefault="00AF6F5A" w:rsidP="00AF6F5A">
      <w:pPr>
        <w:pStyle w:val="Tabletext"/>
        <w:keepLines w:val="0"/>
        <w:numPr>
          <w:ilvl w:val="1"/>
          <w:numId w:val="24"/>
          <w:ins w:id="39" w:author="i9004502" w:date="2008-10-31T14:50:00Z"/>
        </w:numPr>
        <w:spacing w:after="0" w:line="240" w:lineRule="auto"/>
        <w:rPr>
          <w:ins w:id="40" w:author="i9004502" w:date="2008-10-31T14:52:00Z"/>
          <w:rFonts w:hint="eastAsia"/>
          <w:kern w:val="2"/>
          <w:szCs w:val="24"/>
          <w:lang w:eastAsia="zh-TW"/>
        </w:rPr>
      </w:pPr>
      <w:ins w:id="41" w:author="i9004502" w:date="2008-10-31T14:50:00Z">
        <w:r>
          <w:rPr>
            <w:rFonts w:hint="eastAsia"/>
            <w:kern w:val="2"/>
            <w:szCs w:val="24"/>
            <w:lang w:eastAsia="zh-TW"/>
          </w:rPr>
          <w:t>寫入收據控制檔</w:t>
        </w:r>
      </w:ins>
    </w:p>
    <w:p w:rsidR="00AF6F5A" w:rsidRDefault="00AF6F5A" w:rsidP="00AF6F5A">
      <w:pPr>
        <w:pStyle w:val="Tabletext"/>
        <w:keepLines w:val="0"/>
        <w:numPr>
          <w:ilvl w:val="2"/>
          <w:numId w:val="24"/>
          <w:ins w:id="42" w:author="i9004502" w:date="2008-10-31T14:52:00Z"/>
        </w:numPr>
        <w:spacing w:after="0" w:line="240" w:lineRule="auto"/>
        <w:rPr>
          <w:ins w:id="43" w:author="i9004502" w:date="2008-10-31T14:50:00Z"/>
          <w:rFonts w:hint="eastAsia"/>
          <w:kern w:val="2"/>
          <w:szCs w:val="24"/>
          <w:lang w:eastAsia="zh-TW"/>
        </w:rPr>
      </w:pPr>
      <w:ins w:id="44" w:author="i9004502" w:date="2008-10-31T14:52:00Z">
        <w:r>
          <w:rPr>
            <w:rFonts w:hint="eastAsia"/>
            <w:kern w:val="2"/>
            <w:szCs w:val="24"/>
            <w:lang w:eastAsia="zh-TW"/>
          </w:rPr>
          <w:t>取得序號</w:t>
        </w:r>
      </w:ins>
    </w:p>
    <w:p w:rsidR="00AF6F5A" w:rsidRDefault="00AF6F5A" w:rsidP="00AF6F5A">
      <w:pPr>
        <w:pStyle w:val="Tabletext"/>
        <w:keepLines w:val="0"/>
        <w:numPr>
          <w:ilvl w:val="3"/>
          <w:numId w:val="24"/>
          <w:ins w:id="45" w:author="i9004502" w:date="2008-10-31T14:49:00Z"/>
        </w:numPr>
        <w:spacing w:after="0" w:line="240" w:lineRule="auto"/>
        <w:rPr>
          <w:ins w:id="46" w:author="i9004502" w:date="2008-10-31T14:49:00Z"/>
          <w:kern w:val="2"/>
          <w:szCs w:val="24"/>
          <w:lang w:eastAsia="zh-TW"/>
        </w:rPr>
      </w:pPr>
      <w:ins w:id="47" w:author="i9004502" w:date="2008-10-31T14:49:00Z">
        <w:r>
          <w:rPr>
            <w:rFonts w:hint="eastAsia"/>
            <w:kern w:val="2"/>
            <w:szCs w:val="24"/>
            <w:lang w:eastAsia="zh-TW"/>
          </w:rPr>
          <w:t xml:space="preserve">CALL  AA_B2Z009. </w:t>
        </w:r>
        <w:r>
          <w:rPr>
            <w:rFonts w:hint="eastAsia"/>
            <w:lang w:eastAsia="zh-TW"/>
          </w:rPr>
          <w:t xml:space="preserve">Method1 </w:t>
        </w:r>
        <w:r>
          <w:rPr>
            <w:rFonts w:hint="eastAsia"/>
            <w:kern w:val="2"/>
            <w:szCs w:val="24"/>
            <w:lang w:eastAsia="zh-TW"/>
          </w:rPr>
          <w:t>取得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收據號碼</w:t>
        </w:r>
        <w:r>
          <w:rPr>
            <w:rFonts w:hint="eastAsia"/>
            <w:kern w:val="2"/>
            <w:szCs w:val="24"/>
            <w:lang w:eastAsia="zh-TW"/>
          </w:rPr>
          <w:t>(RCRT_NO)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F6F5A">
        <w:trPr>
          <w:trHeight w:val="330"/>
          <w:ins w:id="48" w:author="i9004502" w:date="2008-10-31T14:4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Pr="00AE5F3A" w:rsidRDefault="00AF6F5A" w:rsidP="00AF6F5A">
            <w:pPr>
              <w:numPr>
                <w:ins w:id="49" w:author="i9004502" w:date="2008-10-31T14:49:00Z"/>
              </w:numPr>
              <w:jc w:val="center"/>
              <w:rPr>
                <w:ins w:id="50" w:author="i9004502" w:date="2008-10-31T14:49:00Z"/>
                <w:rFonts w:ascii="細明體" w:eastAsia="細明體" w:hAnsi="細明體"/>
                <w:sz w:val="20"/>
                <w:szCs w:val="20"/>
              </w:rPr>
            </w:pPr>
            <w:ins w:id="51" w:author="i9004502" w:date="2008-10-31T14:49:00Z">
              <w:r w:rsidRPr="00AE5F3A">
                <w:rPr>
                  <w:rFonts w:ascii="細明體" w:eastAsia="細明體" w:hAnsi="細明體" w:hint="eastAsia"/>
                  <w:sz w:val="20"/>
                  <w:szCs w:val="20"/>
                </w:rPr>
                <w:t>參數名稱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52" w:author="i9004502" w:date="2008-10-31T14:49:00Z"/>
              </w:numPr>
              <w:jc w:val="center"/>
              <w:rPr>
                <w:ins w:id="53" w:author="i9004502" w:date="2008-10-31T14:49:00Z"/>
                <w:rFonts w:ascii="新細明體" w:hAnsi="新細明體" w:cs="Arial Unicode MS"/>
                <w:sz w:val="20"/>
              </w:rPr>
            </w:pPr>
            <w:ins w:id="54" w:author="i9004502" w:date="2008-10-31T14:49:00Z">
              <w:r w:rsidRPr="00AE5F3A">
                <w:rPr>
                  <w:rFonts w:ascii="新細明體" w:hAnsi="新細明體" w:cs="Arial Unicode MS" w:hint="eastAsia"/>
                  <w:sz w:val="20"/>
                </w:rPr>
                <w:t>資料來源</w:t>
              </w:r>
            </w:ins>
          </w:p>
        </w:tc>
      </w:tr>
      <w:tr w:rsidR="00AF6F5A">
        <w:trPr>
          <w:trHeight w:val="330"/>
          <w:ins w:id="55" w:author="i9004502" w:date="2008-10-31T14:4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56" w:author="i9004502" w:date="2008-10-31T14:49:00Z"/>
              </w:numPr>
              <w:jc w:val="center"/>
              <w:rPr>
                <w:ins w:id="57" w:author="i9004502" w:date="2008-10-31T14:49:00Z"/>
                <w:rFonts w:ascii="細明體" w:eastAsia="細明體" w:hAnsi="細明體" w:hint="eastAsia"/>
                <w:sz w:val="20"/>
                <w:szCs w:val="20"/>
              </w:rPr>
            </w:pPr>
            <w:ins w:id="58" w:author="i9004502" w:date="2008-10-31T14:4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系統代號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59" w:author="i9004502" w:date="2008-10-31T14:49:00Z"/>
              </w:numPr>
              <w:jc w:val="center"/>
              <w:rPr>
                <w:ins w:id="60" w:author="i9004502" w:date="2008-10-31T14:49:00Z"/>
                <w:rFonts w:ascii="新細明體" w:hAnsi="新細明體" w:cs="Arial Unicode MS" w:hint="eastAsia"/>
                <w:sz w:val="20"/>
              </w:rPr>
            </w:pPr>
            <w:ins w:id="61" w:author="i9004502" w:date="2008-10-31T14:49:00Z">
              <w:r>
                <w:rPr>
                  <w:rFonts w:ascii="新細明體" w:hAnsi="新細明體" w:cs="Arial Unicode MS" w:hint="eastAsia"/>
                  <w:sz w:val="20"/>
                </w:rPr>
                <w:t>08</w:t>
              </w:r>
            </w:ins>
          </w:p>
        </w:tc>
      </w:tr>
      <w:tr w:rsidR="00AF6F5A">
        <w:trPr>
          <w:trHeight w:val="330"/>
          <w:ins w:id="62" w:author="i9004502" w:date="2008-10-31T14:4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63" w:author="i9004502" w:date="2008-10-31T14:49:00Z"/>
              </w:numPr>
              <w:jc w:val="center"/>
              <w:rPr>
                <w:ins w:id="64" w:author="i9004502" w:date="2008-10-31T14:49:00Z"/>
                <w:rFonts w:ascii="細明體" w:eastAsia="細明體" w:hAnsi="細明體" w:hint="eastAsia"/>
                <w:sz w:val="20"/>
                <w:szCs w:val="20"/>
              </w:rPr>
            </w:pPr>
            <w:ins w:id="65" w:author="i9004502" w:date="2008-10-31T14:4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收據號碼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66" w:author="i9004502" w:date="2008-10-31T14:49:00Z"/>
              </w:numPr>
              <w:rPr>
                <w:ins w:id="67" w:author="i9004502" w:date="2008-10-31T14:49:00Z"/>
                <w:rFonts w:ascii="新細明體" w:hAnsi="新細明體" w:cs="Arial Unicode MS" w:hint="eastAsia"/>
                <w:sz w:val="20"/>
              </w:rPr>
            </w:pPr>
            <w:ins w:id="68" w:author="i9004502" w:date="2008-10-31T14:49:00Z">
              <w:r>
                <w:rPr>
                  <w:rFonts w:ascii="新細明體" w:hAnsi="新細明體" w:cs="Arial Unicode MS" w:hint="eastAsia"/>
                  <w:sz w:val="20"/>
                </w:rPr>
                <w:t xml:space="preserve">              </w:t>
              </w:r>
            </w:ins>
            <w:ins w:id="69" w:author="i9004502" w:date="2008-10-31T14:51:00Z">
              <w:r>
                <w:rPr>
                  <w:rFonts w:ascii="新細明體" w:hAnsi="新細明體" w:cs="Arial Unicode MS" w:hint="eastAsia"/>
                  <w:sz w:val="20"/>
                </w:rPr>
                <w:t>CLAM_BCK</w:t>
              </w:r>
            </w:ins>
          </w:p>
        </w:tc>
      </w:tr>
      <w:tr w:rsidR="00AF6F5A">
        <w:trPr>
          <w:trHeight w:val="330"/>
          <w:ins w:id="70" w:author="i9004502" w:date="2008-10-31T14:4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71" w:author="i9004502" w:date="2008-10-31T14:49:00Z"/>
              </w:numPr>
              <w:jc w:val="center"/>
              <w:rPr>
                <w:ins w:id="72" w:author="i9004502" w:date="2008-10-31T14:49:00Z"/>
                <w:rFonts w:ascii="細明體" w:eastAsia="細明體" w:hAnsi="細明體" w:hint="eastAsia"/>
                <w:sz w:val="20"/>
                <w:szCs w:val="20"/>
              </w:rPr>
            </w:pPr>
            <w:ins w:id="73" w:author="i9004502" w:date="2008-10-31T14:4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交易序號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74" w:author="i9004502" w:date="2008-10-31T14:49:00Z"/>
              </w:numPr>
              <w:jc w:val="center"/>
              <w:rPr>
                <w:ins w:id="75" w:author="i9004502" w:date="2008-10-31T14:49:00Z"/>
                <w:rFonts w:ascii="新細明體" w:hAnsi="新細明體" w:cs="Arial Unicode MS" w:hint="eastAsia"/>
                <w:sz w:val="20"/>
              </w:rPr>
            </w:pPr>
            <w:ins w:id="76" w:author="i9004502" w:date="2008-10-31T14:49:00Z">
              <w:r>
                <w:rPr>
                  <w:rFonts w:ascii="新細明體" w:hAnsi="新細明體" w:cs="Arial Unicode MS" w:hint="eastAsia"/>
                  <w:sz w:val="20"/>
                </w:rPr>
                <w:t>NO</w:t>
              </w:r>
            </w:ins>
          </w:p>
        </w:tc>
      </w:tr>
      <w:tr w:rsidR="00AF6F5A">
        <w:trPr>
          <w:trHeight w:val="330"/>
          <w:ins w:id="77" w:author="i9004502" w:date="2008-10-31T14:4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Pr="00535723" w:rsidRDefault="00AF6F5A" w:rsidP="00AF6F5A">
            <w:pPr>
              <w:numPr>
                <w:ins w:id="78" w:author="i9004502" w:date="2008-10-31T14:49:00Z"/>
              </w:numPr>
              <w:jc w:val="both"/>
              <w:rPr>
                <w:ins w:id="79" w:author="i9004502" w:date="2008-10-31T14:49:00Z"/>
                <w:rFonts w:ascii="細明體" w:eastAsia="細明體" w:hAnsi="細明體" w:hint="eastAsia"/>
                <w:sz w:val="20"/>
                <w:szCs w:val="20"/>
              </w:rPr>
            </w:pPr>
            <w:ins w:id="80" w:author="i9004502" w:date="2008-10-31T14:49:00Z">
              <w:r w:rsidRPr="00535723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        資料回覆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535723" w:rsidRDefault="00AF6F5A" w:rsidP="00AF6F5A">
            <w:pPr>
              <w:numPr>
                <w:ins w:id="81" w:author="i9004502" w:date="2008-10-31T14:49:00Z"/>
              </w:numPr>
              <w:jc w:val="center"/>
              <w:rPr>
                <w:ins w:id="82" w:author="i9004502" w:date="2008-10-31T14:49:00Z"/>
                <w:rFonts w:ascii="新細明體" w:hAnsi="新細明體" w:cs="Arial Unicode MS" w:hint="eastAsia"/>
                <w:sz w:val="20"/>
              </w:rPr>
            </w:pPr>
            <w:ins w:id="83" w:author="i9004502" w:date="2008-10-31T14:49:00Z">
              <w:r w:rsidRPr="00535723">
                <w:rPr>
                  <w:rFonts w:ascii="新細明體" w:hAnsi="新細明體" w:cs="Arial Unicode MS" w:hint="eastAsia"/>
                  <w:sz w:val="20"/>
                </w:rPr>
                <w:t>流水序號</w:t>
              </w:r>
            </w:ins>
          </w:p>
        </w:tc>
      </w:tr>
    </w:tbl>
    <w:p w:rsidR="00AF6F5A" w:rsidRDefault="00AF6F5A" w:rsidP="00AF6F5A">
      <w:pPr>
        <w:pStyle w:val="Tabletext"/>
        <w:keepLines w:val="0"/>
        <w:numPr>
          <w:ilvl w:val="3"/>
          <w:numId w:val="24"/>
          <w:ins w:id="84" w:author="i9004502" w:date="2008-10-31T14:52:00Z"/>
        </w:numPr>
        <w:spacing w:after="0" w:line="240" w:lineRule="auto"/>
        <w:rPr>
          <w:ins w:id="85" w:author="i9004502" w:date="2008-10-31T14:47:00Z"/>
          <w:rFonts w:hint="eastAsia"/>
          <w:lang w:eastAsia="zh-TW"/>
        </w:rPr>
        <w:pPrChange w:id="86" w:author="i9004502" w:date="2008-10-31T14:53:00Z">
          <w:pPr>
            <w:pStyle w:val="Tabletext"/>
            <w:keepLines w:val="0"/>
            <w:spacing w:after="0" w:line="240" w:lineRule="auto"/>
          </w:pPr>
        </w:pPrChange>
      </w:pPr>
      <w:ins w:id="87" w:author="i9004502" w:date="2008-10-31T14:53:00Z">
        <w:r>
          <w:rPr>
            <w:rFonts w:hint="eastAsia"/>
            <w:lang w:eastAsia="zh-TW"/>
          </w:rPr>
          <w:t>CALL AA_X0Z020.Method1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F6F5A">
        <w:trPr>
          <w:trHeight w:val="330"/>
          <w:ins w:id="88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Pr="00AE5F3A" w:rsidRDefault="00AF6F5A" w:rsidP="00AF6F5A">
            <w:pPr>
              <w:numPr>
                <w:ins w:id="89" w:author="i9004502" w:date="2008-10-31T14:47:00Z"/>
              </w:numPr>
              <w:jc w:val="center"/>
              <w:rPr>
                <w:ins w:id="90" w:author="i9004502" w:date="2008-10-31T14:47:00Z"/>
                <w:rFonts w:ascii="細明體" w:eastAsia="細明體" w:hAnsi="細明體"/>
                <w:sz w:val="20"/>
                <w:szCs w:val="20"/>
              </w:rPr>
            </w:pPr>
            <w:ins w:id="91" w:author="i9004502" w:date="2008-10-31T14:47:00Z">
              <w:r w:rsidRPr="00AE5F3A">
                <w:rPr>
                  <w:rFonts w:ascii="細明體" w:eastAsia="細明體" w:hAnsi="細明體" w:hint="eastAsia"/>
                  <w:sz w:val="20"/>
                  <w:szCs w:val="20"/>
                </w:rPr>
                <w:t>參數名稱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92" w:author="i9004502" w:date="2008-10-31T14:47:00Z"/>
              </w:numPr>
              <w:jc w:val="center"/>
              <w:rPr>
                <w:ins w:id="93" w:author="i9004502" w:date="2008-10-31T14:47:00Z"/>
                <w:rFonts w:ascii="新細明體" w:hAnsi="新細明體" w:cs="Arial Unicode MS"/>
                <w:sz w:val="20"/>
              </w:rPr>
            </w:pPr>
            <w:ins w:id="94" w:author="i9004502" w:date="2008-10-31T14:47:00Z">
              <w:r w:rsidRPr="00AE5F3A">
                <w:rPr>
                  <w:rFonts w:ascii="新細明體" w:hAnsi="新細明體" w:cs="Arial Unicode MS" w:hint="eastAsia"/>
                  <w:sz w:val="20"/>
                </w:rPr>
                <w:t>資料來源</w:t>
              </w:r>
            </w:ins>
          </w:p>
        </w:tc>
      </w:tr>
      <w:tr w:rsidR="00AF6F5A">
        <w:trPr>
          <w:trHeight w:val="330"/>
          <w:ins w:id="95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96" w:author="i9004502" w:date="2008-10-31T14:47:00Z"/>
              </w:numPr>
              <w:jc w:val="center"/>
              <w:rPr>
                <w:ins w:id="97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98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文件代碼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99" w:author="i9004502" w:date="2008-10-31T14:47:00Z"/>
              </w:numPr>
              <w:jc w:val="center"/>
              <w:rPr>
                <w:ins w:id="100" w:author="i9004502" w:date="2008-10-31T14:47:00Z"/>
                <w:rFonts w:ascii="新細明體" w:hAnsi="新細明體" w:cs="Arial Unicode MS" w:hint="eastAsia"/>
                <w:sz w:val="20"/>
              </w:rPr>
            </w:pPr>
            <w:ins w:id="101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AA0</w:t>
              </w:r>
            </w:ins>
            <w:ins w:id="102" w:author="i9004502" w:date="2008-10-31T14:48:00Z">
              <w:r>
                <w:rPr>
                  <w:rFonts w:ascii="新細明體" w:hAnsi="新細明體" w:cs="Arial Unicode MS" w:hint="eastAsia"/>
                  <w:sz w:val="20"/>
                </w:rPr>
                <w:t>5</w:t>
              </w:r>
            </w:ins>
          </w:p>
        </w:tc>
      </w:tr>
      <w:tr w:rsidR="00AF6F5A">
        <w:trPr>
          <w:trHeight w:val="330"/>
          <w:ins w:id="103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04" w:author="i9004502" w:date="2008-10-31T14:47:00Z"/>
              </w:numPr>
              <w:jc w:val="center"/>
              <w:rPr>
                <w:ins w:id="105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06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收據號碼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07" w:author="i9004502" w:date="2008-10-31T14:47:00Z"/>
              </w:numPr>
              <w:jc w:val="center"/>
              <w:rPr>
                <w:ins w:id="108" w:author="i9004502" w:date="2008-10-31T14:47:00Z"/>
                <w:rFonts w:ascii="新細明體" w:hAnsi="新細明體" w:cs="Arial Unicode MS" w:hint="eastAsia"/>
                <w:sz w:val="20"/>
              </w:rPr>
            </w:pPr>
            <w:ins w:id="109" w:author="i9004502" w:date="2008-10-31T14:53:00Z">
              <w:r>
                <w:rPr>
                  <w:rFonts w:ascii="新細明體" w:hAnsi="新細明體" w:cs="Arial Unicode MS" w:hint="eastAsia"/>
                  <w:sz w:val="20"/>
                </w:rPr>
                <w:t>前一STEP取得(需補滿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14"/>
                  <w:attr w:name="UnitName" w:val="碼"/>
                </w:smartTagPr>
                <w:r>
                  <w:rPr>
                    <w:rFonts w:ascii="新細明體" w:hAnsi="新細明體" w:cs="Arial Unicode MS" w:hint="eastAsia"/>
                    <w:sz w:val="20"/>
                  </w:rPr>
                  <w:t>14碼</w:t>
                </w:r>
              </w:smartTag>
              <w:r>
                <w:rPr>
                  <w:rFonts w:ascii="新細明體" w:hAnsi="新細明體" w:cs="Arial Unicode MS" w:hint="eastAsia"/>
                  <w:sz w:val="20"/>
                </w:rPr>
                <w:t>)</w:t>
              </w:r>
            </w:ins>
          </w:p>
        </w:tc>
      </w:tr>
      <w:tr w:rsidR="00AF6F5A">
        <w:trPr>
          <w:trHeight w:val="330"/>
          <w:ins w:id="110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11" w:author="i9004502" w:date="2008-10-31T14:47:00Z"/>
              </w:numPr>
              <w:jc w:val="center"/>
              <w:rPr>
                <w:ins w:id="112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13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交易序號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14" w:author="i9004502" w:date="2008-10-31T14:47:00Z"/>
              </w:numPr>
              <w:jc w:val="center"/>
              <w:rPr>
                <w:ins w:id="115" w:author="i9004502" w:date="2008-10-31T14:47:00Z"/>
                <w:rFonts w:ascii="新細明體" w:hAnsi="新細明體" w:cs="Arial Unicode MS" w:hint="eastAsia"/>
                <w:sz w:val="20"/>
              </w:rPr>
            </w:pPr>
            <w:ins w:id="116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0</w:t>
              </w:r>
            </w:ins>
          </w:p>
        </w:tc>
      </w:tr>
      <w:tr w:rsidR="00AF6F5A">
        <w:trPr>
          <w:trHeight w:val="330"/>
          <w:ins w:id="117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18" w:author="i9004502" w:date="2008-10-31T14:47:00Z"/>
              </w:numPr>
              <w:jc w:val="center"/>
              <w:rPr>
                <w:ins w:id="119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20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帳務日期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21" w:author="i9004502" w:date="2008-10-31T14:47:00Z"/>
              </w:numPr>
              <w:jc w:val="center"/>
              <w:rPr>
                <w:ins w:id="122" w:author="i9004502" w:date="2008-10-31T14:47:00Z"/>
                <w:rFonts w:ascii="新細明體" w:hAnsi="新細明體" w:cs="Arial Unicode MS" w:hint="eastAsia"/>
                <w:sz w:val="20"/>
              </w:rPr>
            </w:pPr>
            <w:ins w:id="123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CURRENT DATE</w:t>
              </w:r>
            </w:ins>
          </w:p>
        </w:tc>
      </w:tr>
      <w:tr w:rsidR="00AF6F5A">
        <w:trPr>
          <w:trHeight w:val="330"/>
          <w:ins w:id="124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25" w:author="i9004502" w:date="2008-10-31T14:47:00Z"/>
              </w:numPr>
              <w:jc w:val="center"/>
              <w:rPr>
                <w:ins w:id="126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27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經辦ID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28" w:author="i9004502" w:date="2008-10-31T14:47:00Z"/>
              </w:numPr>
              <w:jc w:val="center"/>
              <w:rPr>
                <w:ins w:id="129" w:author="i9004502" w:date="2008-10-31T14:47:00Z"/>
                <w:rFonts w:ascii="新細明體" w:hAnsi="新細明體" w:cs="Arial Unicode MS" w:hint="eastAsia"/>
                <w:sz w:val="20"/>
              </w:rPr>
            </w:pPr>
            <w:ins w:id="130" w:author="i9004502" w:date="2008-10-31T14:53:00Z">
              <w:r>
                <w:rPr>
                  <w:rFonts w:ascii="新細明體" w:hAnsi="新細明體" w:cs="Arial Unicode MS" w:hint="eastAsia"/>
                  <w:sz w:val="20"/>
                </w:rPr>
                <w:t>使用者ID</w:t>
              </w:r>
            </w:ins>
          </w:p>
        </w:tc>
      </w:tr>
      <w:tr w:rsidR="00AF6F5A">
        <w:trPr>
          <w:trHeight w:val="330"/>
          <w:ins w:id="131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32" w:author="i9004502" w:date="2008-10-31T14:47:00Z"/>
              </w:numPr>
              <w:jc w:val="center"/>
              <w:rPr>
                <w:ins w:id="133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34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給付種類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35" w:author="i9004502" w:date="2008-10-31T14:47:00Z"/>
              </w:numPr>
              <w:jc w:val="center"/>
              <w:rPr>
                <w:ins w:id="136" w:author="i9004502" w:date="2008-10-31T14:47:00Z"/>
                <w:rFonts w:ascii="新細明體" w:hAnsi="新細明體" w:cs="Arial Unicode MS" w:hint="eastAsia"/>
                <w:sz w:val="20"/>
              </w:rPr>
            </w:pPr>
            <w:ins w:id="137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6</w:t>
              </w:r>
            </w:ins>
          </w:p>
        </w:tc>
      </w:tr>
      <w:tr w:rsidR="00AF6F5A">
        <w:trPr>
          <w:trHeight w:val="330"/>
          <w:ins w:id="138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39" w:author="i9004502" w:date="2008-10-31T14:47:00Z"/>
              </w:numPr>
              <w:jc w:val="center"/>
              <w:rPr>
                <w:ins w:id="140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41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給付金額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42" w:author="i9004502" w:date="2008-10-31T14:47:00Z"/>
              </w:numPr>
              <w:jc w:val="center"/>
              <w:rPr>
                <w:ins w:id="143" w:author="i9004502" w:date="2008-10-31T14:47:00Z"/>
                <w:rFonts w:ascii="新細明體" w:hAnsi="新細明體" w:cs="Arial Unicode MS" w:hint="eastAsia"/>
                <w:sz w:val="20"/>
              </w:rPr>
            </w:pPr>
            <w:ins w:id="144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0</w:t>
              </w:r>
            </w:ins>
          </w:p>
        </w:tc>
      </w:tr>
      <w:tr w:rsidR="00AF6F5A">
        <w:trPr>
          <w:trHeight w:val="330"/>
          <w:ins w:id="145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46" w:author="i9004502" w:date="2008-10-31T14:47:00Z"/>
              </w:numPr>
              <w:jc w:val="center"/>
              <w:rPr>
                <w:ins w:id="147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48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輸入ID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49" w:author="i9004502" w:date="2008-10-31T14:47:00Z"/>
              </w:numPr>
              <w:jc w:val="center"/>
              <w:rPr>
                <w:ins w:id="150" w:author="i9004502" w:date="2008-10-31T14:47:00Z"/>
                <w:rFonts w:ascii="新細明體" w:hAnsi="新細明體" w:cs="Arial Unicode MS" w:hint="eastAsia"/>
                <w:sz w:val="20"/>
              </w:rPr>
            </w:pPr>
            <w:ins w:id="151" w:author="i9004502" w:date="2008-10-31T14:53:00Z">
              <w:r>
                <w:rPr>
                  <w:rFonts w:ascii="新細明體" w:hAnsi="新細明體" w:cs="Arial Unicode MS" w:hint="eastAsia"/>
                  <w:sz w:val="20"/>
                </w:rPr>
                <w:t>使用者ID</w:t>
              </w:r>
            </w:ins>
          </w:p>
        </w:tc>
      </w:tr>
      <w:tr w:rsidR="00AF6F5A">
        <w:trPr>
          <w:trHeight w:val="330"/>
          <w:ins w:id="152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53" w:author="i9004502" w:date="2008-10-31T14:47:00Z"/>
              </w:numPr>
              <w:jc w:val="center"/>
              <w:rPr>
                <w:ins w:id="154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55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輸入單位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56" w:author="i9004502" w:date="2008-10-31T14:47:00Z"/>
              </w:numPr>
              <w:jc w:val="center"/>
              <w:rPr>
                <w:ins w:id="157" w:author="i9004502" w:date="2008-10-31T14:47:00Z"/>
                <w:rFonts w:ascii="新細明體" w:hAnsi="新細明體" w:cs="Arial Unicode MS" w:hint="eastAsia"/>
                <w:sz w:val="20"/>
              </w:rPr>
            </w:pPr>
            <w:ins w:id="158" w:author="i9004502" w:date="2008-10-31T14:54:00Z">
              <w:r>
                <w:rPr>
                  <w:rFonts w:ascii="新細明體" w:hAnsi="新細明體" w:cs="Arial Unicode MS" w:hint="eastAsia"/>
                  <w:sz w:val="20"/>
                </w:rPr>
                <w:t>使用者單位</w:t>
              </w:r>
            </w:ins>
          </w:p>
        </w:tc>
      </w:tr>
      <w:tr w:rsidR="00AF6F5A">
        <w:trPr>
          <w:trHeight w:val="330"/>
          <w:ins w:id="159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60" w:author="i9004502" w:date="2008-10-31T14:47:00Z"/>
              </w:numPr>
              <w:jc w:val="center"/>
              <w:rPr>
                <w:ins w:id="161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62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輸入時間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63" w:author="i9004502" w:date="2008-10-31T14:47:00Z"/>
              </w:numPr>
              <w:jc w:val="center"/>
              <w:rPr>
                <w:ins w:id="164" w:author="i9004502" w:date="2008-10-31T14:47:00Z"/>
                <w:rFonts w:ascii="新細明體" w:hAnsi="新細明體" w:cs="Arial Unicode MS" w:hint="eastAsia"/>
                <w:sz w:val="20"/>
              </w:rPr>
            </w:pPr>
            <w:ins w:id="165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CURRENT TIMESTAMP</w:t>
              </w:r>
            </w:ins>
          </w:p>
        </w:tc>
      </w:tr>
      <w:tr w:rsidR="00AF6F5A">
        <w:trPr>
          <w:trHeight w:val="330"/>
          <w:ins w:id="166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67" w:author="i9004502" w:date="2008-10-31T14:47:00Z"/>
              </w:numPr>
              <w:jc w:val="center"/>
              <w:rPr>
                <w:ins w:id="168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69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交易種類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70" w:author="i9004502" w:date="2008-10-31T14:47:00Z"/>
              </w:numPr>
              <w:jc w:val="center"/>
              <w:rPr>
                <w:ins w:id="171" w:author="i9004502" w:date="2008-10-31T14:47:00Z"/>
                <w:rFonts w:ascii="新細明體" w:hAnsi="新細明體" w:cs="Arial Unicode MS" w:hint="eastAsia"/>
                <w:sz w:val="20"/>
              </w:rPr>
            </w:pPr>
            <w:ins w:id="172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AAA00</w:t>
              </w:r>
            </w:ins>
            <w:ins w:id="173" w:author="i9004502" w:date="2008-10-31T14:54:00Z">
              <w:r>
                <w:rPr>
                  <w:rFonts w:ascii="新細明體" w:hAnsi="新細明體" w:cs="Arial Unicode MS" w:hint="eastAsia"/>
                  <w:sz w:val="20"/>
                </w:rPr>
                <w:t>2</w:t>
              </w:r>
            </w:ins>
          </w:p>
        </w:tc>
      </w:tr>
      <w:tr w:rsidR="00AF6F5A">
        <w:trPr>
          <w:trHeight w:val="330"/>
          <w:ins w:id="174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75" w:author="i9004502" w:date="2008-10-31T14:47:00Z"/>
              </w:numPr>
              <w:jc w:val="center"/>
              <w:rPr>
                <w:ins w:id="176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77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系統別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78" w:author="i9004502" w:date="2008-10-31T14:47:00Z"/>
              </w:numPr>
              <w:jc w:val="center"/>
              <w:rPr>
                <w:ins w:id="179" w:author="i9004502" w:date="2008-10-31T14:47:00Z"/>
                <w:rFonts w:ascii="新細明體" w:hAnsi="新細明體" w:cs="Arial Unicode MS" w:hint="eastAsia"/>
                <w:sz w:val="20"/>
              </w:rPr>
            </w:pPr>
            <w:ins w:id="180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AA</w:t>
              </w:r>
            </w:ins>
          </w:p>
        </w:tc>
      </w:tr>
      <w:tr w:rsidR="00AF6F5A">
        <w:trPr>
          <w:trHeight w:val="330"/>
          <w:ins w:id="181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82" w:author="i9004502" w:date="2008-10-31T14:47:00Z"/>
              </w:numPr>
              <w:jc w:val="center"/>
              <w:rPr>
                <w:ins w:id="183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84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受款人ID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85" w:author="i9004502" w:date="2008-10-31T14:47:00Z"/>
              </w:numPr>
              <w:jc w:val="center"/>
              <w:rPr>
                <w:ins w:id="186" w:author="i9004502" w:date="2008-10-31T14:47:00Z"/>
                <w:rFonts w:ascii="新細明體" w:hAnsi="新細明體" w:cs="Arial Unicode MS" w:hint="eastAsia"/>
                <w:sz w:val="20"/>
              </w:rPr>
            </w:pPr>
            <w:ins w:id="187" w:author="i9004502" w:date="2008-10-31T14:47:00Z">
              <w:r>
                <w:rPr>
                  <w:rFonts w:ascii="新細明體" w:hAnsi="新細明體" w:cs="Arial Unicode MS" w:hint="eastAsia"/>
                  <w:sz w:val="20"/>
                </w:rPr>
                <w:t>AA</w:t>
              </w:r>
            </w:ins>
            <w:ins w:id="188" w:author="i9004502" w:date="2008-10-31T14:54:00Z">
              <w:r>
                <w:rPr>
                  <w:rFonts w:ascii="新細明體" w:hAnsi="新細明體" w:cs="Arial Unicode MS" w:hint="eastAsia"/>
                  <w:sz w:val="20"/>
                </w:rPr>
                <w:t>P00200</w:t>
              </w:r>
            </w:ins>
          </w:p>
        </w:tc>
      </w:tr>
      <w:tr w:rsidR="00AF6F5A">
        <w:trPr>
          <w:trHeight w:val="330"/>
          <w:ins w:id="189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90" w:author="i9004502" w:date="2008-10-31T14:47:00Z"/>
              </w:numPr>
              <w:jc w:val="center"/>
              <w:rPr>
                <w:ins w:id="191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192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受款人姓名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193" w:author="i9004502" w:date="2008-10-31T14:47:00Z"/>
              </w:numPr>
              <w:jc w:val="center"/>
              <w:rPr>
                <w:ins w:id="194" w:author="i9004502" w:date="2008-10-31T14:47:00Z"/>
                <w:rFonts w:ascii="新細明體" w:hAnsi="新細明體" w:cs="Arial Unicode MS" w:hint="eastAsia"/>
                <w:sz w:val="20"/>
              </w:rPr>
            </w:pPr>
            <w:ins w:id="195" w:author="i9004502" w:date="2008-10-31T14:54:00Z">
              <w:r>
                <w:rPr>
                  <w:rFonts w:ascii="新細明體" w:hAnsi="新細明體" w:cs="Arial Unicode MS" w:hint="eastAsia"/>
                  <w:sz w:val="20"/>
                </w:rPr>
                <w:t>AAP00200</w:t>
              </w:r>
            </w:ins>
          </w:p>
        </w:tc>
      </w:tr>
      <w:tr w:rsidR="00AF6F5A">
        <w:trPr>
          <w:trHeight w:val="330"/>
          <w:ins w:id="196" w:author="i9004502" w:date="2008-10-31T14:5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197" w:author="i9004502" w:date="2008-10-31T14:47:00Z"/>
              </w:numPr>
              <w:jc w:val="center"/>
              <w:rPr>
                <w:ins w:id="198" w:author="i9004502" w:date="2008-10-31T14:54:00Z"/>
                <w:rFonts w:ascii="細明體" w:eastAsia="細明體" w:hAnsi="細明體" w:hint="eastAsia"/>
                <w:sz w:val="20"/>
                <w:szCs w:val="20"/>
              </w:rPr>
            </w:pPr>
            <w:ins w:id="199" w:author="i9004502" w:date="2008-10-31T14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IMG_KEY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Default="00AF6F5A" w:rsidP="00D70CA7">
            <w:pPr>
              <w:numPr>
                <w:ins w:id="200" w:author="i9004502" w:date="2008-10-31T14:47:00Z"/>
              </w:numPr>
              <w:jc w:val="center"/>
              <w:rPr>
                <w:ins w:id="201" w:author="i9004502" w:date="2008-10-31T14:54:00Z"/>
                <w:rFonts w:ascii="新細明體" w:hAnsi="新細明體" w:cs="Arial Unicode MS" w:hint="eastAsia"/>
                <w:sz w:val="20"/>
              </w:rPr>
            </w:pPr>
            <w:ins w:id="202" w:author="i9004502" w:date="2008-10-31T14:55:00Z">
              <w:r>
                <w:rPr>
                  <w:rFonts w:ascii="新細明體" w:hAnsi="新細明體" w:cs="Arial Unicode MS" w:hint="eastAsia"/>
                  <w:sz w:val="20"/>
                </w:rPr>
                <w:t>受理編號</w:t>
              </w:r>
            </w:ins>
          </w:p>
        </w:tc>
      </w:tr>
      <w:tr w:rsidR="00AF6F5A">
        <w:trPr>
          <w:trHeight w:val="330"/>
          <w:ins w:id="203" w:author="i9004502" w:date="2008-10-31T14:4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F5A" w:rsidRDefault="00AF6F5A" w:rsidP="00AF6F5A">
            <w:pPr>
              <w:numPr>
                <w:ins w:id="204" w:author="i9004502" w:date="2008-10-31T14:47:00Z"/>
              </w:numPr>
              <w:jc w:val="center"/>
              <w:rPr>
                <w:ins w:id="205" w:author="i9004502" w:date="2008-10-31T14:47:00Z"/>
                <w:rFonts w:ascii="細明體" w:eastAsia="細明體" w:hAnsi="細明體" w:hint="eastAsia"/>
                <w:sz w:val="20"/>
                <w:szCs w:val="20"/>
              </w:rPr>
            </w:pPr>
            <w:ins w:id="206" w:author="i9004502" w:date="2008-10-31T14:4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服務中心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6F5A" w:rsidRPr="00AE5F3A" w:rsidRDefault="00AF6F5A" w:rsidP="00AF6F5A">
            <w:pPr>
              <w:numPr>
                <w:ins w:id="207" w:author="i9004502" w:date="2008-10-31T14:47:00Z"/>
              </w:numPr>
              <w:jc w:val="center"/>
              <w:rPr>
                <w:ins w:id="208" w:author="i9004502" w:date="2008-10-31T14:47:00Z"/>
                <w:rFonts w:ascii="新細明體" w:hAnsi="新細明體" w:cs="Arial Unicode MS" w:hint="eastAsia"/>
                <w:sz w:val="20"/>
              </w:rPr>
            </w:pPr>
            <w:ins w:id="209" w:author="i9004502" w:date="2008-10-31T14:54:00Z">
              <w:r>
                <w:rPr>
                  <w:rFonts w:ascii="新細明體" w:hAnsi="新細明體" w:cs="Arial Unicode MS" w:hint="eastAsia"/>
                  <w:sz w:val="20"/>
                </w:rPr>
                <w:t>使用者單位</w:t>
              </w:r>
            </w:ins>
          </w:p>
        </w:tc>
      </w:tr>
    </w:tbl>
    <w:p w:rsidR="008C19ED" w:rsidRPr="008C19ED" w:rsidRDefault="008C19ED" w:rsidP="008C19ED">
      <w:pPr>
        <w:rPr>
          <w:rFonts w:hint="eastAsia"/>
          <w:sz w:val="20"/>
          <w:szCs w:val="20"/>
        </w:rPr>
      </w:pPr>
    </w:p>
    <w:sectPr w:rsidR="008C19ED" w:rsidRPr="008C19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0AF" w:rsidRDefault="00B100AF" w:rsidP="00B100AF">
      <w:r>
        <w:separator/>
      </w:r>
    </w:p>
  </w:endnote>
  <w:endnote w:type="continuationSeparator" w:id="0">
    <w:p w:rsidR="00B100AF" w:rsidRDefault="00B100AF" w:rsidP="00B1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0AF" w:rsidRDefault="00B100AF" w:rsidP="00B100AF">
      <w:r>
        <w:separator/>
      </w:r>
    </w:p>
  </w:footnote>
  <w:footnote w:type="continuationSeparator" w:id="0">
    <w:p w:rsidR="00B100AF" w:rsidRDefault="00B100AF" w:rsidP="00B1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BC9AD6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3B44E25"/>
    <w:multiLevelType w:val="multilevel"/>
    <w:tmpl w:val="73ECBAC2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15"/>
        </w:tabs>
        <w:ind w:left="9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77C3EDB"/>
    <w:multiLevelType w:val="hybridMultilevel"/>
    <w:tmpl w:val="50B21D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B1C3D98"/>
    <w:multiLevelType w:val="hybridMultilevel"/>
    <w:tmpl w:val="3BC42A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3"/>
  </w:num>
  <w:num w:numId="8">
    <w:abstractNumId w:val="20"/>
  </w:num>
  <w:num w:numId="9">
    <w:abstractNumId w:val="0"/>
  </w:num>
  <w:num w:numId="10">
    <w:abstractNumId w:val="22"/>
  </w:num>
  <w:num w:numId="11">
    <w:abstractNumId w:val="21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19"/>
  </w:num>
  <w:num w:numId="22">
    <w:abstractNumId w:val="23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4F5B"/>
    <w:rsid w:val="0007575E"/>
    <w:rsid w:val="00081F0F"/>
    <w:rsid w:val="00082FB3"/>
    <w:rsid w:val="000950DA"/>
    <w:rsid w:val="000B2B6C"/>
    <w:rsid w:val="000D6215"/>
    <w:rsid w:val="000D6439"/>
    <w:rsid w:val="000E58E3"/>
    <w:rsid w:val="000F3772"/>
    <w:rsid w:val="00101DD2"/>
    <w:rsid w:val="00116753"/>
    <w:rsid w:val="0012017B"/>
    <w:rsid w:val="00120E72"/>
    <w:rsid w:val="00132718"/>
    <w:rsid w:val="001667C7"/>
    <w:rsid w:val="00170500"/>
    <w:rsid w:val="001872D8"/>
    <w:rsid w:val="001B350E"/>
    <w:rsid w:val="001D1238"/>
    <w:rsid w:val="001F2A03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169A1"/>
    <w:rsid w:val="0033124C"/>
    <w:rsid w:val="0034569E"/>
    <w:rsid w:val="0035207B"/>
    <w:rsid w:val="003633F9"/>
    <w:rsid w:val="00372C37"/>
    <w:rsid w:val="00381A26"/>
    <w:rsid w:val="00384CE6"/>
    <w:rsid w:val="00391CF8"/>
    <w:rsid w:val="003A0504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20C5C"/>
    <w:rsid w:val="00532D8C"/>
    <w:rsid w:val="00567F7E"/>
    <w:rsid w:val="00582869"/>
    <w:rsid w:val="0058351A"/>
    <w:rsid w:val="005B3FB8"/>
    <w:rsid w:val="005B7524"/>
    <w:rsid w:val="005C3815"/>
    <w:rsid w:val="005D062B"/>
    <w:rsid w:val="006123F1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6F2336"/>
    <w:rsid w:val="00702160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183F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19ED"/>
    <w:rsid w:val="008D7DAC"/>
    <w:rsid w:val="008E1E82"/>
    <w:rsid w:val="008E7D8F"/>
    <w:rsid w:val="008F0A8C"/>
    <w:rsid w:val="008F6A3E"/>
    <w:rsid w:val="009049D4"/>
    <w:rsid w:val="00911D73"/>
    <w:rsid w:val="009126C7"/>
    <w:rsid w:val="00912B00"/>
    <w:rsid w:val="00930A38"/>
    <w:rsid w:val="00932756"/>
    <w:rsid w:val="00932FC7"/>
    <w:rsid w:val="009369FB"/>
    <w:rsid w:val="00937AA7"/>
    <w:rsid w:val="009402F3"/>
    <w:rsid w:val="009651D3"/>
    <w:rsid w:val="009701BA"/>
    <w:rsid w:val="00971F7F"/>
    <w:rsid w:val="009751A4"/>
    <w:rsid w:val="00986CD3"/>
    <w:rsid w:val="00987AAE"/>
    <w:rsid w:val="00994FC0"/>
    <w:rsid w:val="009B055F"/>
    <w:rsid w:val="009B3B73"/>
    <w:rsid w:val="009B4663"/>
    <w:rsid w:val="00A06EF1"/>
    <w:rsid w:val="00A15940"/>
    <w:rsid w:val="00A15AE6"/>
    <w:rsid w:val="00A23753"/>
    <w:rsid w:val="00A31187"/>
    <w:rsid w:val="00A615DA"/>
    <w:rsid w:val="00A728BB"/>
    <w:rsid w:val="00A773B1"/>
    <w:rsid w:val="00A96156"/>
    <w:rsid w:val="00AA298E"/>
    <w:rsid w:val="00AA7751"/>
    <w:rsid w:val="00AB4A97"/>
    <w:rsid w:val="00AC44F0"/>
    <w:rsid w:val="00AC4D87"/>
    <w:rsid w:val="00AD2751"/>
    <w:rsid w:val="00AE4BBD"/>
    <w:rsid w:val="00AF477C"/>
    <w:rsid w:val="00AF6F5A"/>
    <w:rsid w:val="00B100AF"/>
    <w:rsid w:val="00B10478"/>
    <w:rsid w:val="00B22BFC"/>
    <w:rsid w:val="00B2398C"/>
    <w:rsid w:val="00B315AB"/>
    <w:rsid w:val="00B37806"/>
    <w:rsid w:val="00B41DC2"/>
    <w:rsid w:val="00B60F82"/>
    <w:rsid w:val="00B72A02"/>
    <w:rsid w:val="00B74CB1"/>
    <w:rsid w:val="00B77E6C"/>
    <w:rsid w:val="00B91C70"/>
    <w:rsid w:val="00B977B7"/>
    <w:rsid w:val="00BC7FFE"/>
    <w:rsid w:val="00BE1857"/>
    <w:rsid w:val="00BF0F90"/>
    <w:rsid w:val="00C24A95"/>
    <w:rsid w:val="00C26473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70CA7"/>
    <w:rsid w:val="00D72B17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4E90"/>
    <w:rsid w:val="00E66841"/>
    <w:rsid w:val="00E8020D"/>
    <w:rsid w:val="00EA40BC"/>
    <w:rsid w:val="00EA71C2"/>
    <w:rsid w:val="00EC7787"/>
    <w:rsid w:val="00ED0498"/>
    <w:rsid w:val="00EE1BD5"/>
    <w:rsid w:val="00EE55DE"/>
    <w:rsid w:val="00EE66CF"/>
    <w:rsid w:val="00EF00DB"/>
    <w:rsid w:val="00EF35AD"/>
    <w:rsid w:val="00F04AD3"/>
    <w:rsid w:val="00F0594A"/>
    <w:rsid w:val="00F15505"/>
    <w:rsid w:val="00F22E7A"/>
    <w:rsid w:val="00F418D3"/>
    <w:rsid w:val="00F44BDE"/>
    <w:rsid w:val="00F47751"/>
    <w:rsid w:val="00F77DDA"/>
    <w:rsid w:val="00F83438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D2E11E-2A84-433B-A838-5F3C5CCE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first">
    <w:name w:val="first"/>
    <w:basedOn w:val="a0"/>
    <w:rsid w:val="00F15505"/>
  </w:style>
  <w:style w:type="paragraph" w:styleId="ac">
    <w:name w:val="header"/>
    <w:basedOn w:val="a"/>
    <w:link w:val="ad"/>
    <w:rsid w:val="00B10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B100AF"/>
  </w:style>
  <w:style w:type="paragraph" w:styleId="ae">
    <w:name w:val="footer"/>
    <w:basedOn w:val="a"/>
    <w:link w:val="af"/>
    <w:rsid w:val="00B10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B1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