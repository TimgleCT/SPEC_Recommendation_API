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</w:tblGrid>
      <w:tr w:rsidR="00CE4BB2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CE4B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E4BB2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2016/08/</w:t>
            </w:r>
            <w:r w:rsidR="00AA6473">
              <w:rPr>
                <w:rFonts w:ascii="細明體" w:eastAsia="細明體" w:hAnsi="細明體" w:cs="Courier New"/>
                <w:sz w:val="20"/>
                <w:szCs w:val="20"/>
              </w:rPr>
              <w:t>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AA6473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160121000383</w:t>
            </w:r>
          </w:p>
        </w:tc>
      </w:tr>
      <w:tr w:rsidR="00467D04" w:rsidTr="00AA6473">
        <w:trPr>
          <w:ins w:id="1" w:author="馬慈蓮" w:date="2017-03-08T17:50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D04" w:rsidRDefault="00467D04" w:rsidP="00467D04">
            <w:pPr>
              <w:spacing w:line="240" w:lineRule="atLeast"/>
              <w:jc w:val="center"/>
              <w:rPr>
                <w:ins w:id="2" w:author="馬慈蓮" w:date="2017-03-08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馬慈蓮" w:date="2017-03-08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D04" w:rsidRDefault="00467D04" w:rsidP="00467D04">
            <w:pPr>
              <w:spacing w:line="240" w:lineRule="atLeast"/>
              <w:jc w:val="center"/>
              <w:rPr>
                <w:ins w:id="4" w:author="馬慈蓮" w:date="2017-03-08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馬慈蓮" w:date="2017-03-08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D04" w:rsidRDefault="00467D04" w:rsidP="00AB1A7D">
            <w:pPr>
              <w:spacing w:line="240" w:lineRule="atLeast"/>
              <w:rPr>
                <w:ins w:id="6" w:author="馬慈蓮" w:date="2017-03-08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馬慈蓮" w:date="2017-03-08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</w:t>
              </w:r>
            </w:ins>
            <w:ins w:id="8" w:author="馬慈蓮" w:date="2017-03-08T17:51:00Z">
              <w:r w:rsidR="00AB1A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可抵繳金額</w:t>
              </w:r>
            </w:ins>
            <w:ins w:id="9" w:author="馬慈蓮" w:date="2017-03-08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資料檔名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D04" w:rsidRDefault="00467D04" w:rsidP="00467D04">
            <w:pPr>
              <w:spacing w:line="240" w:lineRule="atLeast"/>
              <w:jc w:val="center"/>
              <w:rPr>
                <w:ins w:id="10" w:author="馬慈蓮" w:date="2017-03-08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馬慈蓮" w:date="2017-03-08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D04" w:rsidRDefault="00467D04" w:rsidP="00467D04">
            <w:pPr>
              <w:spacing w:line="240" w:lineRule="atLeast"/>
              <w:jc w:val="center"/>
              <w:rPr>
                <w:ins w:id="12" w:author="馬慈蓮" w:date="2017-03-08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馬慈蓮" w:date="2017-03-08T17:50:00Z">
              <w:r w:rsidRPr="00220728">
                <w:rPr>
                  <w:rFonts w:ascii="標楷體" w:eastAsia="標楷體" w:hAnsi="標楷體"/>
                  <w:sz w:val="20"/>
                  <w:szCs w:val="20"/>
                </w:rPr>
                <w:t>160121000383</w:t>
              </w:r>
            </w:ins>
          </w:p>
        </w:tc>
      </w:tr>
      <w:tr w:rsidR="001615B1" w:rsidTr="00AA6473">
        <w:trPr>
          <w:ins w:id="14" w:author="馬慈蓮" w:date="2017-10-30T10:40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1" w:rsidRDefault="001615B1" w:rsidP="00467D04">
            <w:pPr>
              <w:spacing w:line="240" w:lineRule="atLeast"/>
              <w:jc w:val="center"/>
              <w:rPr>
                <w:ins w:id="15" w:author="馬慈蓮" w:date="2017-10-30T10:40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馬慈蓮" w:date="2017-10-30T10:40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017/0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8/02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1" w:rsidRDefault="001615B1" w:rsidP="00467D04">
            <w:pPr>
              <w:spacing w:line="240" w:lineRule="atLeast"/>
              <w:jc w:val="center"/>
              <w:rPr>
                <w:ins w:id="17" w:author="馬慈蓮" w:date="2017-10-30T10:40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馬慈蓮" w:date="2017-10-30T10:4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1" w:rsidRDefault="00C730E3" w:rsidP="00AB1A7D">
            <w:pPr>
              <w:spacing w:line="240" w:lineRule="atLeast"/>
              <w:rPr>
                <w:ins w:id="19" w:author="馬慈蓮" w:date="2017-10-30T10:40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馬慈蓮" w:date="2017-10-30T10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</w:t>
              </w:r>
              <w:r w:rsidRPr="00C730E3">
                <w:rPr>
                  <w:rFonts w:ascii="細明體" w:eastAsia="細明體" w:hAnsi="細明體" w:cs="Courier New" w:hint="eastAsia"/>
                  <w:sz w:val="20"/>
                  <w:szCs w:val="20"/>
                </w:rPr>
                <w:t>非上班日及每日4:00服務科還未點選抵繳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件處理方式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1" w:rsidRDefault="00C730E3" w:rsidP="00467D04">
            <w:pPr>
              <w:spacing w:line="240" w:lineRule="atLeast"/>
              <w:jc w:val="center"/>
              <w:rPr>
                <w:ins w:id="21" w:author="馬慈蓮" w:date="2017-10-30T10:40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馬慈蓮" w:date="2017-10-30T10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1" w:rsidRPr="00220728" w:rsidRDefault="001615B1" w:rsidP="00467D04">
            <w:pPr>
              <w:spacing w:line="240" w:lineRule="atLeast"/>
              <w:jc w:val="center"/>
              <w:rPr>
                <w:ins w:id="23" w:author="馬慈蓮" w:date="2017-10-30T10:40:00Z"/>
                <w:rFonts w:ascii="標楷體" w:eastAsia="標楷體" w:hAnsi="標楷體"/>
                <w:sz w:val="20"/>
                <w:szCs w:val="20"/>
              </w:rPr>
            </w:pPr>
            <w:ins w:id="24" w:author="馬慈蓮" w:date="2017-10-30T10:40:00Z">
              <w:r>
                <w:t>170911002083</w:t>
              </w:r>
            </w:ins>
          </w:p>
        </w:tc>
      </w:tr>
      <w:tr w:rsidR="00A97C1C" w:rsidTr="00AA6473">
        <w:trPr>
          <w:ins w:id="25" w:author="馬慈蓮" w:date="2018-04-03T14:08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C1C" w:rsidRDefault="00A97C1C" w:rsidP="00A97C1C">
            <w:pPr>
              <w:spacing w:line="240" w:lineRule="atLeast"/>
              <w:jc w:val="center"/>
              <w:rPr>
                <w:ins w:id="26" w:author="馬慈蓮" w:date="2018-04-03T14:08:00Z"/>
                <w:rFonts w:ascii="細明體" w:eastAsia="細明體" w:hAnsi="細明體" w:cs="Courier New"/>
                <w:sz w:val="20"/>
                <w:szCs w:val="20"/>
              </w:rPr>
            </w:pPr>
            <w:ins w:id="27" w:author="馬慈蓮" w:date="2018-04-03T14:08:00Z">
              <w:r w:rsidRPr="00BA34BB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2018/0</w:t>
              </w:r>
              <w:r>
                <w:rPr>
                  <w:rFonts w:ascii="細明體" w:eastAsia="細明體" w:hAnsi="細明體" w:cs="Courier New"/>
                  <w:color w:val="7030A0"/>
                  <w:sz w:val="20"/>
                  <w:szCs w:val="20"/>
                </w:rPr>
                <w:t>4</w:t>
              </w:r>
              <w:r w:rsidRPr="00BA34BB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/0</w:t>
              </w:r>
              <w:r>
                <w:rPr>
                  <w:rFonts w:ascii="細明體" w:eastAsia="細明體" w:hAnsi="細明體" w:cs="Courier New"/>
                  <w:color w:val="7030A0"/>
                  <w:sz w:val="20"/>
                  <w:szCs w:val="20"/>
                </w:rPr>
                <w:t>3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C1C" w:rsidRDefault="00A97C1C" w:rsidP="00A97C1C">
            <w:pPr>
              <w:spacing w:line="240" w:lineRule="atLeast"/>
              <w:jc w:val="center"/>
              <w:rPr>
                <w:ins w:id="28" w:author="馬慈蓮" w:date="2018-04-03T14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馬慈蓮" w:date="2018-04-03T14:08:00Z">
              <w:r w:rsidRPr="00BA34BB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66" w:rsidRDefault="000D0B66" w:rsidP="000D0B66">
            <w:pPr>
              <w:numPr>
                <w:ilvl w:val="0"/>
                <w:numId w:val="10"/>
              </w:numPr>
              <w:spacing w:line="240" w:lineRule="atLeast"/>
              <w:rPr>
                <w:ins w:id="30" w:author="馬慈蓮" w:date="2018-04-03T14:09:00Z"/>
                <w:rFonts w:ascii="細明體" w:eastAsia="細明體" w:hAnsi="細明體" w:cs="Courier New"/>
                <w:color w:val="7030A0"/>
                <w:sz w:val="20"/>
                <w:szCs w:val="20"/>
              </w:rPr>
              <w:pPrChange w:id="31" w:author="馬慈蓮" w:date="2018-04-03T14:09:00Z">
                <w:pPr>
                  <w:spacing w:line="240" w:lineRule="atLeast"/>
                </w:pPr>
              </w:pPrChange>
            </w:pPr>
            <w:ins w:id="32" w:author="馬慈蓮" w:date="2018-04-03T14:09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修改檔名by醫院</w:t>
              </w:r>
            </w:ins>
          </w:p>
          <w:p w:rsidR="000D0B66" w:rsidRPr="000D0B66" w:rsidRDefault="000D0B66" w:rsidP="000D0B66">
            <w:pPr>
              <w:numPr>
                <w:ilvl w:val="0"/>
                <w:numId w:val="10"/>
              </w:numPr>
              <w:spacing w:line="240" w:lineRule="atLeast"/>
              <w:rPr>
                <w:ins w:id="33" w:author="馬慈蓮" w:date="2018-04-03T14:08:00Z"/>
                <w:rFonts w:ascii="細明體" w:eastAsia="細明體" w:hAnsi="細明體" w:cs="Courier New" w:hint="eastAsia"/>
                <w:color w:val="7030A0"/>
                <w:sz w:val="20"/>
                <w:szCs w:val="20"/>
                <w:rPrChange w:id="34" w:author="馬慈蓮" w:date="2018-04-03T14:09:00Z">
                  <w:rPr>
                    <w:ins w:id="35" w:author="馬慈蓮" w:date="2018-04-03T14:08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pPrChange w:id="36" w:author="馬慈蓮" w:date="2018-04-03T14:09:00Z">
                <w:pPr>
                  <w:spacing w:line="240" w:lineRule="atLeast"/>
                </w:pPr>
              </w:pPrChange>
            </w:pPr>
            <w:ins w:id="37" w:author="馬慈蓮" w:date="2018-04-03T14:09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日額回傳，案件進度壓06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C1C" w:rsidRDefault="00A97C1C" w:rsidP="00A97C1C">
            <w:pPr>
              <w:spacing w:line="240" w:lineRule="atLeast"/>
              <w:jc w:val="center"/>
              <w:rPr>
                <w:ins w:id="38" w:author="馬慈蓮" w:date="2018-04-03T14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39" w:author="馬慈蓮" w:date="2018-04-03T14:08:00Z">
              <w:r w:rsidRPr="0034492E">
                <w:rPr>
                  <w:rFonts w:ascii="細明體" w:eastAsia="細明體" w:hAnsi="細明體" w:hint="eastAsia"/>
                  <w:color w:val="7030A0"/>
                  <w:sz w:val="20"/>
                  <w:rPrChange w:id="40" w:author="馬慈蓮" w:date="2018-04-03T14:08:00Z">
                    <w:rPr>
                      <w:rFonts w:ascii="細明體" w:eastAsia="細明體" w:hAnsi="細明體" w:hint="eastAsia"/>
                      <w:color w:val="7030A0"/>
                    </w:rPr>
                  </w:rPrChange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C1C" w:rsidRDefault="00A97C1C" w:rsidP="00A97C1C">
            <w:pPr>
              <w:spacing w:line="240" w:lineRule="atLeast"/>
              <w:jc w:val="center"/>
              <w:rPr>
                <w:ins w:id="41" w:author="馬慈蓮" w:date="2018-04-03T14:08:00Z"/>
              </w:rPr>
            </w:pPr>
            <w:ins w:id="42" w:author="馬慈蓮" w:date="2018-04-03T14:08:00Z">
              <w:r w:rsidRPr="00BA34BB">
                <w:rPr>
                  <w:rFonts w:ascii="細明體" w:eastAsia="細明體" w:hAnsi="細明體"/>
                  <w:color w:val="7030A0"/>
                  <w:sz w:val="20"/>
                </w:rPr>
                <w:t>170911002083</w:t>
              </w:r>
            </w:ins>
          </w:p>
        </w:tc>
      </w:tr>
      <w:tr w:rsidR="00180C88" w:rsidTr="00AA6473">
        <w:trPr>
          <w:ins w:id="43" w:author="馬慈蓮" w:date="2018-07-31T16:33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88" w:rsidRPr="00BA34BB" w:rsidRDefault="00180C88" w:rsidP="00180C88">
            <w:pPr>
              <w:spacing w:line="240" w:lineRule="atLeast"/>
              <w:jc w:val="center"/>
              <w:rPr>
                <w:ins w:id="44" w:author="馬慈蓮" w:date="2018-07-31T16:33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45" w:author="馬慈蓮" w:date="2018-07-31T16:33:00Z">
              <w:r w:rsidRPr="00A85683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2018/05</w:t>
              </w:r>
              <w:r w:rsidRPr="00A85683">
                <w:rPr>
                  <w:rFonts w:ascii="細明體" w:eastAsia="細明體" w:hAnsi="細明體" w:cs="Courier New"/>
                  <w:color w:val="2F5496"/>
                  <w:sz w:val="20"/>
                  <w:szCs w:val="20"/>
                </w:rPr>
                <w:t>/04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88" w:rsidRPr="00BA34BB" w:rsidRDefault="00180C88" w:rsidP="00180C88">
            <w:pPr>
              <w:spacing w:line="240" w:lineRule="atLeast"/>
              <w:jc w:val="center"/>
              <w:rPr>
                <w:ins w:id="46" w:author="馬慈蓮" w:date="2018-07-31T16:33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47" w:author="馬慈蓮" w:date="2018-07-31T16:33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88" w:rsidRPr="00180C88" w:rsidRDefault="00180C88" w:rsidP="00180C88">
            <w:pPr>
              <w:spacing w:line="240" w:lineRule="atLeast"/>
              <w:rPr>
                <w:ins w:id="48" w:author="馬慈蓮" w:date="2018-07-31T16:33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49" w:author="馬慈蓮" w:date="2018-07-31T16:34:00Z">
                  <w:rPr>
                    <w:ins w:id="50" w:author="馬慈蓮" w:date="2018-07-31T16:33:00Z"/>
                    <w:rFonts w:ascii="細明體" w:eastAsia="細明體" w:hAnsi="細明體" w:cs="Courier New" w:hint="eastAsia"/>
                    <w:color w:val="7030A0"/>
                    <w:sz w:val="20"/>
                    <w:szCs w:val="20"/>
                  </w:rPr>
                </w:rPrChange>
              </w:rPr>
              <w:pPrChange w:id="51" w:author="馬慈蓮" w:date="2018-07-31T16:33:00Z">
                <w:pPr>
                  <w:numPr>
                    <w:numId w:val="10"/>
                  </w:numPr>
                  <w:spacing w:line="240" w:lineRule="atLeast"/>
                  <w:ind w:left="360" w:hanging="360"/>
                </w:pPr>
              </w:pPrChange>
            </w:pPr>
            <w:ins w:id="52" w:author="馬慈蓮" w:date="2018-07-31T16:33:00Z">
              <w:r w:rsidRPr="00A85683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修改</w:t>
              </w:r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回傳規則</w:t>
              </w:r>
            </w:ins>
            <w:ins w:id="53" w:author="馬慈蓮" w:date="2018-07-31T16:34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，改為系統試算件超過一小時(非當天也包含)則直接回傳日額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88" w:rsidRPr="00665BF5" w:rsidRDefault="00180C88" w:rsidP="00180C88">
            <w:pPr>
              <w:spacing w:line="240" w:lineRule="atLeast"/>
              <w:jc w:val="center"/>
              <w:rPr>
                <w:ins w:id="54" w:author="馬慈蓮" w:date="2018-07-31T16:33:00Z"/>
                <w:rFonts w:ascii="細明體" w:eastAsia="細明體" w:hAnsi="細明體" w:hint="eastAsia"/>
                <w:color w:val="7030A0"/>
                <w:sz w:val="20"/>
              </w:rPr>
            </w:pPr>
            <w:ins w:id="55" w:author="馬慈蓮" w:date="2018-07-31T16:33:00Z">
              <w:r w:rsidRPr="00A85683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88" w:rsidRPr="00BA34BB" w:rsidRDefault="00180C88" w:rsidP="00180C88">
            <w:pPr>
              <w:spacing w:line="240" w:lineRule="atLeast"/>
              <w:jc w:val="center"/>
              <w:rPr>
                <w:ins w:id="56" w:author="馬慈蓮" w:date="2018-07-31T16:33:00Z"/>
                <w:rFonts w:ascii="細明體" w:eastAsia="細明體" w:hAnsi="細明體"/>
                <w:color w:val="7030A0"/>
                <w:sz w:val="20"/>
              </w:rPr>
            </w:pPr>
            <w:ins w:id="57" w:author="馬慈蓮" w:date="2018-07-31T16:33:00Z">
              <w:r w:rsidRPr="00A85683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180507001055</w:t>
              </w:r>
            </w:ins>
          </w:p>
        </w:tc>
      </w:tr>
      <w:tr w:rsidR="00665BF5" w:rsidTr="00AA6473">
        <w:trPr>
          <w:ins w:id="58" w:author="馬慈蓮" w:date="2019-01-23T16:38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BF5" w:rsidRPr="00A85683" w:rsidRDefault="00665BF5" w:rsidP="00180C88">
            <w:pPr>
              <w:spacing w:line="240" w:lineRule="atLeast"/>
              <w:jc w:val="center"/>
              <w:rPr>
                <w:ins w:id="59" w:author="馬慈蓮" w:date="2019-01-23T16:38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60" w:author="馬慈蓮" w:date="2019-01-23T16:38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2019/01/23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BF5" w:rsidRDefault="00665BF5" w:rsidP="00180C88">
            <w:pPr>
              <w:spacing w:line="240" w:lineRule="atLeast"/>
              <w:jc w:val="center"/>
              <w:rPr>
                <w:ins w:id="61" w:author="馬慈蓮" w:date="2019-01-23T16:38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62" w:author="馬慈蓮" w:date="2019-01-23T16:38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BF5" w:rsidRDefault="00665BF5" w:rsidP="00180C88">
            <w:pPr>
              <w:spacing w:line="240" w:lineRule="atLeast"/>
              <w:rPr>
                <w:ins w:id="63" w:author="馬慈蓮" w:date="2019-01-23T16:38:00Z"/>
                <w:rFonts w:ascii="細明體" w:eastAsia="細明體" w:hAnsi="細明體" w:cs="Courier New"/>
                <w:color w:val="2F5496"/>
                <w:sz w:val="20"/>
                <w:szCs w:val="20"/>
              </w:rPr>
            </w:pPr>
            <w:ins w:id="64" w:author="馬慈蓮" w:date="2019-01-23T16:38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修改回傳規則：</w:t>
              </w:r>
            </w:ins>
          </w:p>
          <w:p w:rsidR="00665BF5" w:rsidRDefault="00665BF5" w:rsidP="00665BF5">
            <w:pPr>
              <w:spacing w:line="240" w:lineRule="atLeast"/>
              <w:rPr>
                <w:ins w:id="65" w:author="馬慈蓮" w:date="2019-01-23T16:39:00Z"/>
                <w:rFonts w:ascii="細明體" w:eastAsia="細明體" w:hAnsi="細明體" w:cs="Courier New"/>
                <w:color w:val="2F5496"/>
                <w:sz w:val="20"/>
                <w:szCs w:val="20"/>
              </w:rPr>
            </w:pPr>
            <w:ins w:id="66" w:author="馬慈蓮" w:date="2019-01-23T16:38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判斷是否為假日件，</w:t>
              </w:r>
            </w:ins>
          </w:p>
          <w:p w:rsidR="00665BF5" w:rsidRDefault="00665BF5" w:rsidP="00665BF5">
            <w:pPr>
              <w:spacing w:line="240" w:lineRule="atLeast"/>
              <w:rPr>
                <w:ins w:id="67" w:author="馬慈蓮" w:date="2019-01-23T16:39:00Z"/>
                <w:rFonts w:ascii="細明體" w:eastAsia="細明體" w:hAnsi="細明體" w:cs="Courier New"/>
                <w:color w:val="2F5496"/>
                <w:sz w:val="20"/>
                <w:szCs w:val="20"/>
              </w:rPr>
            </w:pPr>
            <w:ins w:id="68" w:author="馬慈蓮" w:date="2019-01-23T16:38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若是</w:t>
              </w:r>
            </w:ins>
            <w:ins w:id="69" w:author="馬慈蓮" w:date="2019-01-23T16:39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-&gt;直接回傳</w:t>
              </w:r>
            </w:ins>
          </w:p>
          <w:p w:rsidR="00665BF5" w:rsidRPr="00665BF5" w:rsidRDefault="00665BF5" w:rsidP="00665BF5">
            <w:pPr>
              <w:spacing w:line="240" w:lineRule="atLeast"/>
              <w:rPr>
                <w:ins w:id="70" w:author="馬慈蓮" w:date="2019-01-23T16:38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71" w:author="馬慈蓮" w:date="2019-01-23T16:39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若不是-&gt;超過30分鐘回傳</w:t>
              </w:r>
              <w:r w:rsidR="001749B3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(改抓</w:t>
              </w:r>
            </w:ins>
            <w:ins w:id="72" w:author="馬慈蓮" w:date="2019-01-23T16:40:00Z">
              <w:r w:rsidR="001749B3" w:rsidRPr="001749B3">
                <w:rPr>
                  <w:rFonts w:ascii="細明體" w:eastAsia="細明體" w:hAnsi="細明體" w:cs="Courier New"/>
                  <w:color w:val="2F5496"/>
                  <w:sz w:val="20"/>
                  <w:szCs w:val="20"/>
                </w:rPr>
                <w:t>DISCOUNT_TYPE</w:t>
              </w:r>
              <w:r w:rsidR="001749B3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判斷)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BF5" w:rsidRPr="00A85683" w:rsidRDefault="004917BB" w:rsidP="00180C88">
            <w:pPr>
              <w:spacing w:line="240" w:lineRule="atLeast"/>
              <w:jc w:val="center"/>
              <w:rPr>
                <w:ins w:id="73" w:author="馬慈蓮" w:date="2019-01-23T16:38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74" w:author="馬慈蓮" w:date="2019-01-23T16:40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BF5" w:rsidRPr="00A85683" w:rsidRDefault="00665BF5" w:rsidP="00180C88">
            <w:pPr>
              <w:spacing w:line="240" w:lineRule="atLeast"/>
              <w:jc w:val="center"/>
              <w:rPr>
                <w:ins w:id="75" w:author="馬慈蓮" w:date="2019-01-23T16:38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</w:p>
        </w:tc>
      </w:tr>
    </w:tbl>
    <w:p w:rsidR="00CE4BB2" w:rsidRDefault="00CE4BB2" w:rsidP="00CE4BB2">
      <w:pPr>
        <w:rPr>
          <w:rFonts w:ascii="細明體" w:eastAsia="細明體" w:hAnsi="細明體" w:hint="eastAsia"/>
          <w:sz w:val="20"/>
          <w:szCs w:val="20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AA6473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處理抵繳件至醫院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AAI4_B00</w:t>
            </w:r>
            <w:r w:rsidR="00AA6473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AA6473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將處理完成之折抵醫療件金額傳送至醫院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81.3pt;margin-top:35.45pt;width:47.95pt;height:0;z-index:251655680" o:connectortype="elbow" adj="-73472,-1,-73472">
            <v:stroke endarrow="block"/>
          </v:shape>
        </w:pict>
      </w:r>
      <w:r>
        <w:rPr>
          <w:rFonts w:hint="eastAsia"/>
        </w:rPr>
        <w:pict>
          <v:shape id="_x0000_s1050" type="#_x0000_t32" style="position:absolute;margin-left:206.15pt;margin-top:35.5pt;width:37.1pt;height:.05pt;flip:y;z-index:251656704" o:connectortype="straight">
            <v:stroke endarrow="block"/>
          </v:shape>
        </w:pict>
      </w:r>
      <w:r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margin-left:128.05pt;margin-top:12.4pt;width:79.25pt;height:44.25pt;z-index:251657728">
            <v:textbox>
              <w:txbxContent>
                <w:p w:rsidR="00CE4BB2" w:rsidRDefault="003B20A8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處理為文字檔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2" type="#_x0000_t132" style="position:absolute;margin-left:243.25pt;margin-top:8.05pt;width:117pt;height:53.15pt;z-index:251658752">
            <v:textbox>
              <w:txbxContent>
                <w:p w:rsidR="00CE4BB2" w:rsidRDefault="003B20A8" w:rsidP="00CE4BB2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放入FTP資料夾內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53" type="#_x0000_t109" style="position:absolute;margin-left:3.2pt;margin-top:11.15pt;width:79.25pt;height:44.25pt;z-index:251659776">
            <v:textbox>
              <w:txbxContent>
                <w:p w:rsidR="00CE4BB2" w:rsidRDefault="003B20A8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取得抵繳金額</w:t>
                  </w:r>
                </w:p>
              </w:txbxContent>
            </v:textbox>
          </v:shape>
        </w:pic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DTAAA401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55270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理賠預付金申請書檔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理賠預付金檔處理模組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AA_I0Z010</w:t>
            </w:r>
          </w:p>
        </w:tc>
      </w:tr>
      <w:tr w:rsidR="00E60BD4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D4" w:rsidRDefault="00E60BD4" w:rsidP="00E60BD4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D4" w:rsidRPr="009A7A42" w:rsidRDefault="00E60BD4" w:rsidP="00E60BD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折抵醫療費用受理檔維護模組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D4" w:rsidRDefault="00E60BD4" w:rsidP="00E60BD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AA_TIZ401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JAAADI401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 w:rsidP="00596EA8">
            <w:pPr>
              <w:numPr>
                <w:ilvl w:val="0"/>
                <w:numId w:val="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E4BB2" w:rsidRDefault="00552707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CE4BB2">
        <w:rPr>
          <w:rFonts w:ascii="細明體" w:eastAsia="細明體" w:hAnsi="細明體" w:hint="eastAsia"/>
          <w:b/>
          <w:kern w:val="2"/>
          <w:lang w:eastAsia="zh-TW"/>
        </w:rPr>
        <w:lastRenderedPageBreak/>
        <w:t>程式內容：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$成功件數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B769F2">
        <w:rPr>
          <w:rFonts w:ascii="細明體" w:eastAsia="細明體" w:hAnsi="細明體" w:hint="eastAsia"/>
          <w:lang w:eastAsia="zh-TW"/>
        </w:rPr>
        <w:t>折抵醫療費用資料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CE4BB2" w:rsidRPr="007914D6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76" w:author="馬慈蓮" w:date="2017-10-30T10:41:00Z"/>
          <w:rFonts w:ascii="細明體" w:eastAsia="細明體" w:hAnsi="細明體"/>
          <w:kern w:val="2"/>
          <w:lang w:eastAsia="zh-TW"/>
          <w:rPrChange w:id="77" w:author="馬慈蓮" w:date="2017-10-30T10:41:00Z">
            <w:rPr>
              <w:ins w:id="78" w:author="馬慈蓮" w:date="2017-10-30T10:41:00Z"/>
              <w:rFonts w:ascii="細明體" w:eastAsia="細明體" w:hAnsi="細明體"/>
              <w:lang w:eastAsia="zh-TW"/>
            </w:rPr>
          </w:rPrChange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折抵醫療費用受理檔</w:t>
      </w:r>
      <w:r w:rsidR="00BE2C7F">
        <w:rPr>
          <w:rFonts w:ascii="細明體" w:eastAsia="細明體" w:hAnsi="細明體" w:hint="eastAsia"/>
          <w:lang w:eastAsia="zh-TW"/>
        </w:rPr>
        <w:t>DTAAI401</w:t>
      </w:r>
      <w:r w:rsidR="00A56278">
        <w:rPr>
          <w:rFonts w:ascii="細明體" w:eastAsia="細明體" w:hAnsi="細明體" w:hint="eastAsia"/>
          <w:lang w:eastAsia="zh-TW"/>
        </w:rPr>
        <w:t>與</w:t>
      </w:r>
      <w:r w:rsidR="00A56278">
        <w:rPr>
          <w:rFonts w:ascii="細明體" w:eastAsia="細明體" w:hAnsi="細明體" w:cs="細明體" w:hint="eastAsia"/>
          <w:lang w:eastAsia="zh-TW"/>
        </w:rPr>
        <w:t>理賠預付金申請書檔DTAAI010，</w:t>
      </w:r>
      <w:r w:rsidR="00A56278">
        <w:rPr>
          <w:rFonts w:ascii="細明體" w:eastAsia="細明體" w:hAnsi="細明體" w:hint="eastAsia"/>
          <w:kern w:val="2"/>
          <w:lang w:eastAsia="zh-TW"/>
        </w:rPr>
        <w:t>其中DTAAI401.理賠預付金受理編號=DTAAI010.受理編號，和</w:t>
      </w:r>
      <w:r w:rsidR="00A56278">
        <w:rPr>
          <w:rFonts w:ascii="細明體" w:eastAsia="細明體" w:hAnsi="細明體" w:hint="eastAsia"/>
          <w:lang w:eastAsia="zh-TW"/>
        </w:rPr>
        <w:t>DTAAI401.</w:t>
      </w:r>
      <w:r w:rsidR="00BE2C7F">
        <w:rPr>
          <w:rFonts w:ascii="細明體" w:eastAsia="細明體" w:hAnsi="細明體" w:hint="eastAsia"/>
          <w:lang w:eastAsia="zh-TW"/>
        </w:rPr>
        <w:t>回傳醫院時間為null</w:t>
      </w:r>
    </w:p>
    <w:p w:rsidR="007914D6" w:rsidRDefault="007914D6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79" w:author="馬慈蓮" w:date="2017-10-30T10:41:00Z">
        <w:r>
          <w:rPr>
            <w:rFonts w:ascii="細明體" w:eastAsia="細明體" w:hAnsi="細明體" w:hint="eastAsia"/>
            <w:lang w:eastAsia="zh-TW"/>
          </w:rPr>
          <w:t>若傳入參數</w:t>
        </w:r>
      </w:ins>
      <w:ins w:id="80" w:author="馬慈蓮" w:date="2017-10-30T10:42:00Z">
        <w:r>
          <w:rPr>
            <w:rFonts w:ascii="細明體" w:eastAsia="細明體" w:hAnsi="細明體" w:hint="eastAsia"/>
            <w:lang w:eastAsia="zh-TW"/>
          </w:rPr>
          <w:t>為</w:t>
        </w:r>
        <w:r>
          <w:rPr>
            <w:rFonts w:ascii="細明體" w:eastAsia="細明體" w:hAnsi="細明體"/>
            <w:lang w:eastAsia="zh-TW"/>
          </w:rPr>
          <w:t>”</w:t>
        </w:r>
        <w:r>
          <w:rPr>
            <w:rFonts w:ascii="細明體" w:eastAsia="細明體" w:hAnsi="細明體" w:hint="eastAsia"/>
            <w:lang w:eastAsia="zh-TW"/>
          </w:rPr>
          <w:t>3</w:t>
        </w:r>
        <w:r>
          <w:rPr>
            <w:rFonts w:ascii="細明體" w:eastAsia="細明體" w:hAnsi="細明體"/>
            <w:lang w:eastAsia="zh-TW"/>
          </w:rPr>
          <w:t>”</w:t>
        </w:r>
        <w:r w:rsidR="00D77BAC">
          <w:rPr>
            <w:rFonts w:ascii="細明體" w:eastAsia="細明體" w:hAnsi="細明體" w:hint="eastAsia"/>
            <w:lang w:eastAsia="zh-TW"/>
          </w:rPr>
          <w:t>，則僅抓</w:t>
        </w:r>
        <w:r w:rsidR="00D77BAC" w:rsidRPr="00D77BAC">
          <w:rPr>
            <w:rFonts w:ascii="細明體" w:eastAsia="細明體" w:hAnsi="細明體" w:hint="eastAsia"/>
            <w:lang w:eastAsia="zh-TW"/>
          </w:rPr>
          <w:t>DTAAI401.回傳醫院時間為null</w:t>
        </w:r>
        <w:r w:rsidR="00D77BAC">
          <w:rPr>
            <w:rFonts w:ascii="細明體" w:eastAsia="細明體" w:hAnsi="細明體" w:hint="eastAsia"/>
            <w:lang w:eastAsia="zh-TW"/>
          </w:rPr>
          <w:t>之資料</w:t>
        </w:r>
      </w:ins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 = 資料筆數。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若有錯誤，則設定：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caps/>
          <w:lang w:eastAsia="zh-TW"/>
        </w:rPr>
        <w:t>訊息中文＝“</w:t>
      </w:r>
      <w:r>
        <w:rPr>
          <w:rFonts w:ascii="細明體" w:eastAsia="細明體" w:hAnsi="細明體" w:hint="eastAsia"/>
          <w:kern w:val="2"/>
          <w:lang w:eastAsia="zh-TW"/>
        </w:rPr>
        <w:t>查詢折抵醫療費用受理檔發生錯誤：</w:t>
      </w:r>
      <w:r>
        <w:rPr>
          <w:rFonts w:ascii="細明體" w:eastAsia="細明體" w:hAnsi="細明體" w:hint="eastAsia"/>
          <w:bCs/>
          <w:caps/>
          <w:lang w:eastAsia="zh-TW"/>
        </w:rPr>
        <w:t>”+</w:t>
      </w:r>
      <w:r>
        <w:rPr>
          <w:rFonts w:ascii="細明體" w:eastAsia="細明體" w:hAnsi="細明體" w:hint="eastAsia"/>
          <w:kern w:val="2"/>
          <w:lang w:eastAsia="zh-TW"/>
        </w:rPr>
        <w:t xml:space="preserve"> Exception。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摘　　要＝DBException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CE4BB2" w:rsidRDefault="0052638F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結束程式且程式執行結果異常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</w:t>
      </w:r>
      <w:r w:rsidR="00726865">
        <w:rPr>
          <w:rFonts w:ascii="細明體" w:eastAsia="細明體" w:hAnsi="細明體" w:hint="eastAsia"/>
          <w:kern w:val="2"/>
          <w:lang w:eastAsia="zh-TW"/>
        </w:rPr>
        <w:t>$</w:t>
      </w:r>
      <w:r w:rsidR="00B769F2">
        <w:rPr>
          <w:rFonts w:ascii="細明體" w:eastAsia="細明體" w:hAnsi="細明體" w:hint="eastAsia"/>
          <w:lang w:eastAsia="zh-TW"/>
        </w:rPr>
        <w:t>折抵醫療費用資料</w:t>
      </w:r>
      <w:r w:rsidR="00F57E40">
        <w:rPr>
          <w:rFonts w:ascii="細明體" w:eastAsia="細明體" w:hAnsi="細明體" w:hint="eastAsia"/>
          <w:lang w:eastAsia="zh-TW"/>
        </w:rPr>
        <w:t>並寫入文字檔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D3676" w:rsidRDefault="005D3676" w:rsidP="00726865">
      <w:pPr>
        <w:numPr>
          <w:ilvl w:val="1"/>
          <w:numId w:val="9"/>
        </w:numPr>
        <w:jc w:val="both"/>
        <w:rPr>
          <w:ins w:id="81" w:author="馬慈蓮" w:date="2018-04-03T14:16:00Z"/>
          <w:rFonts w:ascii="細明體" w:eastAsia="細明體" w:hAnsi="細明體"/>
          <w:sz w:val="20"/>
          <w:szCs w:val="20"/>
        </w:rPr>
      </w:pPr>
      <w:ins w:id="82" w:author="馬慈蓮" w:date="2018-04-03T14:16:00Z">
        <w:r>
          <w:rPr>
            <w:rFonts w:ascii="細明體" w:eastAsia="細明體" w:hAnsi="細明體" w:hint="eastAsia"/>
            <w:sz w:val="20"/>
            <w:szCs w:val="20"/>
          </w:rPr>
          <w:t>取得醫院資料($DTAAI3</w:t>
        </w:r>
        <w:r>
          <w:rPr>
            <w:rFonts w:ascii="細明體" w:eastAsia="細明體" w:hAnsi="細明體"/>
            <w:sz w:val="20"/>
            <w:szCs w:val="20"/>
          </w:rPr>
          <w:t>2</w:t>
        </w:r>
        <w:r>
          <w:rPr>
            <w:rFonts w:ascii="細明體" w:eastAsia="細明體" w:hAnsi="細明體" w:hint="eastAsia"/>
            <w:sz w:val="20"/>
            <w:szCs w:val="20"/>
          </w:rPr>
          <w:t>0)：</w:t>
        </w:r>
      </w:ins>
    </w:p>
    <w:p w:rsidR="00FD3C64" w:rsidRDefault="001D4F6C" w:rsidP="00123892">
      <w:pPr>
        <w:numPr>
          <w:ilvl w:val="2"/>
          <w:numId w:val="9"/>
        </w:numPr>
        <w:jc w:val="both"/>
        <w:rPr>
          <w:ins w:id="83" w:author="馬慈蓮" w:date="2018-04-03T14:18:00Z"/>
          <w:rFonts w:ascii="細明體" w:eastAsia="細明體" w:hAnsi="細明體"/>
          <w:sz w:val="20"/>
          <w:szCs w:val="20"/>
        </w:rPr>
        <w:pPrChange w:id="84" w:author="馬慈蓮" w:date="2018-04-03T14:18:00Z">
          <w:pPr>
            <w:numPr>
              <w:ilvl w:val="1"/>
              <w:numId w:val="9"/>
            </w:numPr>
            <w:ind w:left="1417" w:hanging="567"/>
            <w:jc w:val="both"/>
          </w:pPr>
        </w:pPrChange>
      </w:pPr>
      <w:ins w:id="85" w:author="馬慈蓮" w:date="2018-04-03T14:17:00Z">
        <w:r>
          <w:rPr>
            <w:rFonts w:ascii="細明體" w:eastAsia="細明體" w:hAnsi="細明體" w:hint="eastAsia"/>
            <w:sz w:val="20"/>
            <w:szCs w:val="20"/>
          </w:rPr>
          <w:t>$DTAAI320 =  CALL AA_TIZ320.</w:t>
        </w:r>
        <w:r w:rsidR="00F95E8C" w:rsidRPr="00FD3C64">
          <w:rPr>
            <w:rFonts w:ascii="細明體" w:eastAsia="細明體" w:hAnsi="細明體"/>
            <w:sz w:val="20"/>
            <w:szCs w:val="20"/>
            <w:rPrChange w:id="86" w:author="馬慈蓮" w:date="2018-04-03T14:18:00Z"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blue"/>
              </w:rPr>
            </w:rPrChange>
          </w:rPr>
          <w:t>queryDTAAI320byHospTnsNo</w:t>
        </w:r>
      </w:ins>
      <w:ins w:id="87" w:author="馬慈蓮" w:date="2018-04-03T14:18:00Z">
        <w:r w:rsidR="00FD3C64">
          <w:rPr>
            <w:rFonts w:ascii="細明體" w:eastAsia="細明體" w:hAnsi="細明體"/>
            <w:sz w:val="20"/>
            <w:szCs w:val="20"/>
          </w:rPr>
          <w:t>()</w:t>
        </w:r>
        <w:r w:rsidR="00FD3C64">
          <w:rPr>
            <w:rFonts w:ascii="細明體" w:eastAsia="細明體" w:hAnsi="細明體" w:hint="eastAsia"/>
            <w:sz w:val="20"/>
            <w:szCs w:val="20"/>
          </w:rPr>
          <w:t>，傳入：$DTAAI401.</w:t>
        </w:r>
        <w:r w:rsidR="00123892" w:rsidRPr="00123892">
          <w:rPr>
            <w:rFonts w:ascii="細明體" w:eastAsia="細明體" w:hAnsi="細明體"/>
            <w:sz w:val="20"/>
            <w:szCs w:val="20"/>
          </w:rPr>
          <w:t>HOSP_TNS_NO</w:t>
        </w:r>
      </w:ins>
    </w:p>
    <w:p w:rsidR="00F27074" w:rsidRPr="00FD3C64" w:rsidRDefault="00F27074" w:rsidP="00E22E5D">
      <w:pPr>
        <w:numPr>
          <w:ilvl w:val="2"/>
          <w:numId w:val="9"/>
        </w:numPr>
        <w:jc w:val="both"/>
        <w:rPr>
          <w:ins w:id="88" w:author="馬慈蓮" w:date="2018-04-03T14:16:00Z"/>
          <w:rFonts w:ascii="細明體" w:eastAsia="細明體" w:hAnsi="細明體"/>
          <w:sz w:val="20"/>
          <w:szCs w:val="20"/>
        </w:rPr>
        <w:pPrChange w:id="89" w:author="馬慈蓮" w:date="2018-04-03T14:18:00Z">
          <w:pPr>
            <w:numPr>
              <w:ilvl w:val="1"/>
              <w:numId w:val="9"/>
            </w:numPr>
            <w:ind w:left="1417" w:hanging="567"/>
            <w:jc w:val="both"/>
          </w:pPr>
        </w:pPrChange>
      </w:pPr>
      <w:ins w:id="90" w:author="馬慈蓮" w:date="2018-04-03T14:19:00Z">
        <w:r>
          <w:rPr>
            <w:rFonts w:ascii="細明體" w:eastAsia="細明體" w:hAnsi="細明體" w:hint="eastAsia"/>
            <w:sz w:val="20"/>
            <w:szCs w:val="20"/>
          </w:rPr>
          <w:t xml:space="preserve">$醫院代表號 = </w:t>
        </w:r>
        <w:r w:rsidRPr="00F27074">
          <w:rPr>
            <w:rFonts w:ascii="細明體" w:eastAsia="細明體" w:hAnsi="細明體" w:hint="eastAsia"/>
            <w:sz w:val="20"/>
            <w:szCs w:val="20"/>
          </w:rPr>
          <w:t>$DTAAI320</w:t>
        </w:r>
        <w:r>
          <w:rPr>
            <w:rFonts w:ascii="細明體" w:eastAsia="細明體" w:hAnsi="細明體" w:hint="eastAsia"/>
            <w:sz w:val="20"/>
            <w:szCs w:val="20"/>
          </w:rPr>
          <w:t>.</w:t>
        </w:r>
        <w:r w:rsidR="00E22E5D" w:rsidRPr="00E22E5D">
          <w:rPr>
            <w:rFonts w:ascii="細明體" w:eastAsia="細明體" w:hAnsi="細明體"/>
            <w:sz w:val="20"/>
            <w:szCs w:val="20"/>
          </w:rPr>
          <w:t>TRNS_CODE</w:t>
        </w:r>
        <w:r w:rsidR="00E22E5D">
          <w:rPr>
            <w:rFonts w:ascii="細明體" w:eastAsia="細明體" w:hAnsi="細明體" w:hint="eastAsia"/>
            <w:sz w:val="20"/>
            <w:szCs w:val="20"/>
          </w:rPr>
          <w:t>(</w:t>
        </w:r>
        <w:r w:rsidR="00E22E5D">
          <w:rPr>
            <w:color w:val="000000"/>
            <w:sz w:val="20"/>
            <w:szCs w:val="20"/>
          </w:rPr>
          <w:t>傳檔編碼</w:t>
        </w:r>
        <w:r w:rsidR="00E22E5D">
          <w:rPr>
            <w:color w:val="000000"/>
            <w:sz w:val="20"/>
            <w:szCs w:val="20"/>
          </w:rPr>
          <w:t> </w:t>
        </w:r>
        <w:r w:rsidR="00E22E5D">
          <w:rPr>
            <w:rFonts w:ascii="細明體" w:eastAsia="細明體" w:hAnsi="細明體" w:hint="eastAsia"/>
            <w:sz w:val="20"/>
            <w:szCs w:val="20"/>
          </w:rPr>
          <w:t>)</w:t>
        </w:r>
      </w:ins>
    </w:p>
    <w:p w:rsidR="00726865" w:rsidRDefault="00726865" w:rsidP="00726865">
      <w:pPr>
        <w:numPr>
          <w:ilvl w:val="1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檔名：</w:t>
      </w:r>
      <w:ins w:id="91" w:author="馬慈蓮" w:date="2017-03-08T17:51:00Z">
        <w:del w:id="92" w:author="馬慈蓮" w:date="2018-04-03T14:19:00Z">
          <w:r w:rsidR="00DE644E" w:rsidRPr="00BD08E6" w:rsidDel="00BD08E6">
            <w:rPr>
              <w:rFonts w:ascii="細明體" w:eastAsia="細明體" w:hAnsi="細明體" w:hint="eastAsia"/>
              <w:strike/>
              <w:sz w:val="20"/>
              <w:szCs w:val="20"/>
              <w:rPrChange w:id="93" w:author="馬慈蓮" w:date="2018-04-03T14:19:00Z">
                <w:rPr>
                  <w:rFonts w:ascii="細明體" w:eastAsia="細明體" w:hAnsi="細明體" w:hint="eastAsia"/>
                  <w:sz w:val="20"/>
                  <w:szCs w:val="20"/>
                </w:rPr>
              </w:rPrChange>
            </w:rPr>
            <w:delText>cgm</w:delText>
          </w:r>
        </w:del>
      </w:ins>
      <w:ins w:id="94" w:author="馬慈蓮" w:date="2018-04-03T14:19:00Z">
        <w:r w:rsidR="00BD08E6" w:rsidRPr="00BD08E6">
          <w:rPr>
            <w:rFonts w:ascii="細明體" w:eastAsia="細明體" w:hAnsi="細明體" w:hint="eastAsia"/>
            <w:sz w:val="20"/>
            <w:szCs w:val="20"/>
            <w:rPrChange w:id="95" w:author="馬慈蓮" w:date="2018-04-03T14:19:00Z">
              <w:rPr>
                <w:rFonts w:ascii="細明體" w:eastAsia="細明體" w:hAnsi="細明體" w:hint="eastAsia"/>
                <w:strike/>
                <w:sz w:val="20"/>
                <w:szCs w:val="20"/>
              </w:rPr>
            </w:rPrChange>
          </w:rPr>
          <w:t>$醫院代碼號</w:t>
        </w:r>
        <w:r w:rsidR="00BD08E6">
          <w:rPr>
            <w:rFonts w:ascii="細明體" w:eastAsia="細明體" w:hAnsi="細明體" w:hint="eastAsia"/>
            <w:sz w:val="20"/>
            <w:szCs w:val="20"/>
          </w:rPr>
          <w:t xml:space="preserve">+ </w:t>
        </w:r>
      </w:ins>
      <w:ins w:id="96" w:author="馬慈蓮" w:date="2017-03-08T17:51:00Z">
        <w:r w:rsidR="00DE644E">
          <w:rPr>
            <w:rFonts w:ascii="細明體" w:eastAsia="細明體" w:hAnsi="細明體" w:hint="eastAsia"/>
            <w:sz w:val="20"/>
            <w:szCs w:val="20"/>
          </w:rPr>
          <w:t>2</w:t>
        </w:r>
      </w:ins>
      <w:ins w:id="97" w:author="馬慈蓮" w:date="2018-04-03T14:20:00Z">
        <w:r w:rsidR="00BD08E6">
          <w:rPr>
            <w:rFonts w:ascii="細明體" w:eastAsia="細明體" w:hAnsi="細明體" w:hint="eastAsia"/>
            <w:sz w:val="20"/>
            <w:szCs w:val="20"/>
          </w:rPr>
          <w:t xml:space="preserve"> +</w:t>
        </w:r>
      </w:ins>
      <w:r w:rsidRPr="00726865">
        <w:rPr>
          <w:rFonts w:ascii="細明體" w:eastAsia="細明體" w:hAnsi="細明體"/>
          <w:sz w:val="20"/>
          <w:szCs w:val="20"/>
        </w:rPr>
        <w:t>DAMT_YYYYMMDD.txt</w:t>
      </w:r>
    </w:p>
    <w:p w:rsidR="00052682" w:rsidRDefault="00052682" w:rsidP="00052682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路徑：U2H + </w:t>
      </w:r>
      <w:r>
        <w:rPr>
          <w:rFonts w:ascii="細明體" w:eastAsia="細明體" w:hAnsi="細明體"/>
          <w:sz w:val="20"/>
          <w:szCs w:val="20"/>
        </w:rPr>
        <w:t>“</w:t>
      </w:r>
      <w:r>
        <w:rPr>
          <w:rFonts w:ascii="細明體" w:eastAsia="細明體" w:hAnsi="細明體" w:hint="eastAsia"/>
          <w:sz w:val="20"/>
          <w:szCs w:val="20"/>
        </w:rPr>
        <w:t>AA</w:t>
      </w:r>
      <w:r>
        <w:rPr>
          <w:rFonts w:ascii="細明體" w:eastAsia="細明體" w:hAnsi="細明體"/>
          <w:sz w:val="20"/>
          <w:szCs w:val="20"/>
        </w:rPr>
        <w:t>/</w:t>
      </w:r>
      <w:r>
        <w:rPr>
          <w:rFonts w:ascii="細明體" w:eastAsia="細明體" w:hAnsi="細明體" w:hint="eastAsia"/>
          <w:sz w:val="20"/>
          <w:szCs w:val="20"/>
        </w:rPr>
        <w:t>AAI4_</w:t>
      </w:r>
      <w:r>
        <w:rPr>
          <w:rFonts w:ascii="細明體" w:eastAsia="細明體" w:hAnsi="細明體"/>
          <w:sz w:val="20"/>
          <w:szCs w:val="20"/>
        </w:rPr>
        <w:t>B007”</w:t>
      </w:r>
    </w:p>
    <w:p w:rsidR="001D6F55" w:rsidRDefault="001D6F55" w:rsidP="001D6F55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檢查</w:t>
      </w:r>
      <w:r w:rsidR="00052682">
        <w:rPr>
          <w:rFonts w:ascii="細明體" w:eastAsia="細明體" w:hAnsi="細明體" w:hint="eastAsia"/>
          <w:sz w:val="20"/>
          <w:szCs w:val="20"/>
        </w:rPr>
        <w:t>檔案</w:t>
      </w:r>
      <w:r>
        <w:rPr>
          <w:rFonts w:ascii="細明體" w:eastAsia="細明體" w:hAnsi="細明體" w:hint="eastAsia"/>
          <w:sz w:val="20"/>
          <w:szCs w:val="20"/>
        </w:rPr>
        <w:t xml:space="preserve">是否存在，若存在則將原檔案更名為=原名稱 + 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>_</w:t>
      </w:r>
      <w:r>
        <w:rPr>
          <w:rFonts w:ascii="細明體" w:eastAsia="細明體" w:hAnsi="細明體"/>
          <w:sz w:val="20"/>
          <w:szCs w:val="20"/>
        </w:rPr>
        <w:t>BAK_”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current timestamp</w:t>
      </w:r>
    </w:p>
    <w:p w:rsidR="00726865" w:rsidRDefault="001D6F55" w:rsidP="00726865">
      <w:pPr>
        <w:numPr>
          <w:ilvl w:val="1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 w:rsidRPr="001D6F55">
        <w:rPr>
          <w:rFonts w:ascii="細明體" w:eastAsia="細明體" w:hAnsi="細明體" w:hint="eastAsia"/>
          <w:sz w:val="20"/>
          <w:szCs w:val="20"/>
        </w:rPr>
        <w:t>若$輸入件數</w:t>
      </w:r>
      <w:r>
        <w:rPr>
          <w:rFonts w:ascii="細明體" w:eastAsia="細明體" w:hAnsi="細明體" w:hint="eastAsia"/>
          <w:sz w:val="20"/>
          <w:szCs w:val="20"/>
        </w:rPr>
        <w:t>=0</w:t>
      </w:r>
    </w:p>
    <w:p w:rsidR="001D6F55" w:rsidRDefault="001D6F55" w:rsidP="001D6F55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則寫入檔案內容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>XXX</w:t>
      </w:r>
      <w:r>
        <w:rPr>
          <w:rFonts w:ascii="細明體" w:eastAsia="細明體" w:hAnsi="細明體"/>
          <w:sz w:val="20"/>
          <w:szCs w:val="20"/>
        </w:rPr>
        <w:t>”</w:t>
      </w:r>
    </w:p>
    <w:p w:rsidR="00726865" w:rsidRPr="00726865" w:rsidRDefault="00FD3E88" w:rsidP="00726865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</w:t>
      </w:r>
      <w:r w:rsidRPr="001D6F55">
        <w:rPr>
          <w:rFonts w:ascii="細明體" w:eastAsia="細明體" w:hAnsi="細明體" w:hint="eastAsia"/>
          <w:sz w:val="20"/>
          <w:szCs w:val="20"/>
        </w:rPr>
        <w:t>$輸入件數</w:t>
      </w:r>
      <w:r>
        <w:rPr>
          <w:rFonts w:ascii="細明體" w:eastAsia="細明體" w:hAnsi="細明體" w:hint="eastAsia"/>
          <w:sz w:val="20"/>
          <w:szCs w:val="20"/>
        </w:rPr>
        <w:t xml:space="preserve"> &gt; </w:t>
      </w:r>
      <w:r>
        <w:rPr>
          <w:rFonts w:ascii="細明體" w:eastAsia="細明體" w:hAnsi="細明體"/>
          <w:sz w:val="20"/>
          <w:szCs w:val="20"/>
        </w:rPr>
        <w:t>0</w:t>
      </w:r>
      <w:r>
        <w:rPr>
          <w:rFonts w:ascii="細明體" w:eastAsia="細明體" w:hAnsi="細明體" w:hint="eastAsia"/>
          <w:sz w:val="20"/>
          <w:szCs w:val="20"/>
        </w:rPr>
        <w:t>，則</w:t>
      </w:r>
      <w:r w:rsidR="00726865">
        <w:rPr>
          <w:rFonts w:ascii="細明體" w:eastAsia="細明體" w:hAnsi="細明體" w:hint="eastAsia"/>
          <w:sz w:val="20"/>
          <w:szCs w:val="20"/>
        </w:rPr>
        <w:t>逐筆寫入內容，以</w:t>
      </w:r>
      <w:r w:rsidR="00726865">
        <w:rPr>
          <w:rFonts w:ascii="細明體" w:eastAsia="細明體" w:hAnsi="細明體"/>
          <w:sz w:val="20"/>
          <w:szCs w:val="20"/>
        </w:rPr>
        <w:t>”,”</w:t>
      </w:r>
      <w:r w:rsidR="00726865">
        <w:rPr>
          <w:rFonts w:ascii="細明體" w:eastAsia="細明體" w:hAnsi="細明體" w:hint="eastAsia"/>
          <w:sz w:val="20"/>
          <w:szCs w:val="20"/>
        </w:rPr>
        <w:t>分隔：</w:t>
      </w:r>
    </w:p>
    <w:p w:rsidR="00AF25DD" w:rsidRDefault="00726865" w:rsidP="0072686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$折抵醫療費用資料.DTAAI401.OCR_ID</w:t>
      </w:r>
    </w:p>
    <w:p w:rsidR="00AF25DD" w:rsidRDefault="00726865" w:rsidP="0072686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$折抵醫療費用資料.DTAAI401.HOSP_NO</w:t>
      </w:r>
    </w:p>
    <w:p w:rsidR="00AF25DD" w:rsidRDefault="00726865" w:rsidP="0072686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$折抵醫療費用資料.DTAAI010.</w:t>
      </w:r>
      <w:r w:rsidRPr="00A53EE5">
        <w:rPr>
          <w:rFonts w:ascii="細明體" w:eastAsia="細明體" w:hAnsi="細明體"/>
          <w:strike/>
          <w:lang w:eastAsia="zh-TW"/>
          <w:rPrChange w:id="98" w:author="馬慈蓮" w:date="2017-03-08T17:52:00Z">
            <w:rPr>
              <w:rFonts w:ascii="細明體" w:eastAsia="細明體" w:hAnsi="細明體"/>
              <w:lang w:eastAsia="zh-TW"/>
            </w:rPr>
          </w:rPrChange>
        </w:rPr>
        <w:t>TOT_PAY_AMT</w:t>
      </w:r>
      <w:ins w:id="99" w:author="馬慈蓮" w:date="2017-03-08T17:52:00Z">
        <w:r w:rsidR="00A53EE5" w:rsidRPr="00A53EE5">
          <w:rPr>
            <w:rFonts w:ascii="細明體" w:eastAsia="細明體" w:hAnsi="細明體"/>
            <w:lang w:eastAsia="zh-TW"/>
            <w:rPrChange w:id="100" w:author="馬慈蓮" w:date="2017-03-08T17:52:00Z">
              <w:rPr>
                <w:rFonts w:ascii="細明體" w:eastAsia="細明體" w:hAnsi="細明體"/>
                <w:strike/>
                <w:lang w:eastAsia="zh-TW"/>
              </w:rPr>
            </w:rPrChange>
          </w:rPr>
          <w:t>CAN_PAY_AMT</w:t>
        </w:r>
      </w:ins>
    </w:p>
    <w:p w:rsidR="00CE4BB2" w:rsidRDefault="00726865" w:rsidP="001D6F55">
      <w:pPr>
        <w:numPr>
          <w:ilvl w:val="2"/>
          <w:numId w:val="9"/>
        </w:numPr>
        <w:rPr>
          <w:rFonts w:ascii="細明體" w:eastAsia="細明體" w:hAnsi="細明體"/>
          <w:sz w:val="20"/>
          <w:szCs w:val="20"/>
        </w:rPr>
      </w:pPr>
      <w:r w:rsidRPr="00726865">
        <w:rPr>
          <w:rFonts w:ascii="細明體" w:eastAsia="細明體" w:hAnsi="細明體" w:hint="eastAsia"/>
          <w:sz w:val="20"/>
          <w:szCs w:val="20"/>
        </w:rPr>
        <w:t>$折抵醫療費用資料.DTAAI</w:t>
      </w:r>
      <w:r>
        <w:rPr>
          <w:rFonts w:ascii="細明體" w:eastAsia="細明體" w:hAnsi="細明體" w:hint="eastAsia"/>
          <w:sz w:val="20"/>
          <w:szCs w:val="20"/>
        </w:rPr>
        <w:t>401</w:t>
      </w:r>
      <w:r w:rsidRPr="00726865">
        <w:rPr>
          <w:rFonts w:ascii="細明體" w:eastAsia="細明體" w:hAnsi="細明體" w:hint="eastAsia"/>
          <w:sz w:val="20"/>
          <w:szCs w:val="20"/>
        </w:rPr>
        <w:t>.</w:t>
      </w:r>
      <w:r w:rsidRPr="00726865">
        <w:rPr>
          <w:rFonts w:ascii="細明體" w:eastAsia="細明體" w:hAnsi="細明體"/>
          <w:sz w:val="20"/>
          <w:szCs w:val="20"/>
        </w:rPr>
        <w:t>NOT_DISCOUNT_RESN</w:t>
      </w:r>
    </w:p>
    <w:p w:rsidR="00D61139" w:rsidRPr="00D61139" w:rsidRDefault="00D61139" w:rsidP="00D6113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紀錄所有$折抵醫療費用資料.DTAAI401.CASE_NO的List &gt;&gt; $折抵編號List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記錄fatal LOG：”</w:t>
      </w:r>
      <w:r w:rsidR="006D185C">
        <w:rPr>
          <w:rFonts w:ascii="細明體" w:eastAsia="細明體" w:hAnsi="細明體" w:hint="eastAsia"/>
          <w:kern w:val="2"/>
          <w:lang w:eastAsia="zh-TW"/>
        </w:rPr>
        <w:t>處理</w:t>
      </w:r>
      <w:r w:rsidR="006D185C">
        <w:rPr>
          <w:rFonts w:ascii="細明體" w:eastAsia="細明體" w:hAnsi="細明體" w:hint="eastAsia"/>
          <w:lang w:eastAsia="zh-TW"/>
        </w:rPr>
        <w:t>折抵醫療費用資料並寫入文字檔</w:t>
      </w:r>
      <w:r>
        <w:rPr>
          <w:rFonts w:ascii="細明體" w:eastAsia="細明體" w:hAnsi="細明體" w:hint="eastAsia"/>
          <w:kern w:val="2"/>
          <w:lang w:eastAsia="zh-TW"/>
        </w:rPr>
        <w:t>發生錯誤，折抵編號</w:t>
      </w:r>
      <w:r w:rsidR="006D185C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”+ </w:t>
      </w:r>
      <w:r w:rsidR="006D185C" w:rsidRPr="00726865">
        <w:rPr>
          <w:rFonts w:ascii="細明體" w:eastAsia="細明體" w:hAnsi="細明體" w:hint="eastAsia"/>
          <w:lang w:eastAsia="zh-TW"/>
        </w:rPr>
        <w:t>$折抵醫療費用資料</w:t>
      </w:r>
      <w:r w:rsidR="006D185C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DTAAA401.折抵編號 + “</w:t>
      </w:r>
      <w:r w:rsidR="006D185C">
        <w:rPr>
          <w:rFonts w:ascii="細明體" w:eastAsia="細明體" w:hAnsi="細明體" w:hint="eastAsia"/>
          <w:kern w:val="2"/>
          <w:lang w:eastAsia="zh-TW"/>
        </w:rPr>
        <w:t>，原因</w:t>
      </w:r>
      <w:r>
        <w:rPr>
          <w:rFonts w:ascii="細明體" w:eastAsia="細明體" w:hAnsi="細明體" w:hint="eastAsia"/>
          <w:kern w:val="2"/>
          <w:lang w:eastAsia="zh-TW"/>
        </w:rPr>
        <w:t>:”+</w:t>
      </w:r>
      <w:r w:rsidR="006D185C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錯誤訊息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錯誤件數</w:t>
      </w:r>
      <w:r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CE4BB2" w:rsidRPr="000E2A8E" w:rsidRDefault="0052638F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結束程式且程式執行結果異常</w:t>
      </w:r>
    </w:p>
    <w:p w:rsidR="000E2A8E" w:rsidRPr="000E2A8E" w:rsidRDefault="000E2A8E" w:rsidP="000E2A8E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折抵醫療費用受理檔DTAAI401</w:t>
      </w:r>
    </w:p>
    <w:p w:rsidR="000E2A8E" w:rsidRPr="00215D88" w:rsidRDefault="006B2AFF" w:rsidP="006B2AF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</w:t>
      </w:r>
      <w:r>
        <w:rPr>
          <w:rFonts w:ascii="細明體" w:eastAsia="細明體" w:hAnsi="細明體" w:hint="eastAsia"/>
          <w:lang w:eastAsia="zh-TW"/>
        </w:rPr>
        <w:t>$折抵編號List更新折抵醫療費用受理檔.</w:t>
      </w:r>
      <w:r w:rsidRPr="006B2AFF">
        <w:rPr>
          <w:rFonts w:ascii="細明體" w:eastAsia="細明體" w:hAnsi="細明體"/>
          <w:lang w:eastAsia="zh-TW"/>
        </w:rPr>
        <w:t>SEND_HOSP_DATE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current timestamp</w:t>
      </w:r>
    </w:p>
    <w:p w:rsidR="00215D88" w:rsidRDefault="00215D88" w:rsidP="00215D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215D88" w:rsidRDefault="00215D88" w:rsidP="00215D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記錄fatal LOG：”</w:t>
      </w:r>
      <w:r w:rsidRPr="00215D88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折抵醫療費用受理檔回傳時間發生</w:t>
      </w:r>
      <w:r>
        <w:rPr>
          <w:rFonts w:ascii="細明體" w:eastAsia="細明體" w:hAnsi="細明體" w:hint="eastAsia"/>
          <w:kern w:val="2"/>
          <w:lang w:eastAsia="zh-TW"/>
        </w:rPr>
        <w:t xml:space="preserve">錯誤，折抵編號=”+ </w:t>
      </w:r>
      <w:r w:rsidRPr="00726865">
        <w:rPr>
          <w:rFonts w:ascii="細明體" w:eastAsia="細明體" w:hAnsi="細明體" w:hint="eastAsia"/>
          <w:lang w:eastAsia="zh-TW"/>
        </w:rPr>
        <w:t>$折抵醫療費用資料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DTAAA401.折抵編號 + “，原因:”+ 錯誤訊息</w:t>
      </w:r>
    </w:p>
    <w:p w:rsidR="00215D88" w:rsidRDefault="00215D88" w:rsidP="00215D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215D88" w:rsidRDefault="00215D88" w:rsidP="00215D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錯誤件數</w:t>
      </w:r>
      <w:r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215D88" w:rsidRPr="00215D88" w:rsidRDefault="00215D88" w:rsidP="00215D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結束程式且程式執行結果異常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batch.CountManager(批次作業件數記錄模組)，記錄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EF6A37" w:rsidRPr="00CE4BB2" w:rsidRDefault="00EF6A37" w:rsidP="00CE4BB2">
      <w:pPr>
        <w:rPr>
          <w:rFonts w:hint="eastAsia"/>
        </w:rPr>
      </w:pPr>
    </w:p>
    <w:sectPr w:rsidR="00EF6A37" w:rsidRPr="00CE4BB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D76" w:rsidRDefault="00984D76" w:rsidP="000C2BA8">
      <w:r>
        <w:separator/>
      </w:r>
    </w:p>
  </w:endnote>
  <w:endnote w:type="continuationSeparator" w:id="0">
    <w:p w:rsidR="00984D76" w:rsidRDefault="00984D76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D76" w:rsidRDefault="00984D76" w:rsidP="000C2BA8">
      <w:r>
        <w:separator/>
      </w:r>
    </w:p>
  </w:footnote>
  <w:footnote w:type="continuationSeparator" w:id="0">
    <w:p w:rsidR="00984D76" w:rsidRDefault="00984D76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D071C7"/>
    <w:multiLevelType w:val="hybridMultilevel"/>
    <w:tmpl w:val="94680568"/>
    <w:lvl w:ilvl="0" w:tplc="4CAE1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2E227E"/>
    <w:multiLevelType w:val="hybridMultilevel"/>
    <w:tmpl w:val="A4D60F38"/>
    <w:lvl w:ilvl="0" w:tplc="EE943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3049"/>
    <w:rsid w:val="0000421E"/>
    <w:rsid w:val="000051B2"/>
    <w:rsid w:val="000052FB"/>
    <w:rsid w:val="0000563E"/>
    <w:rsid w:val="00010BCB"/>
    <w:rsid w:val="000110F3"/>
    <w:rsid w:val="00012E7C"/>
    <w:rsid w:val="00012F90"/>
    <w:rsid w:val="000134DD"/>
    <w:rsid w:val="00014A6C"/>
    <w:rsid w:val="0001563C"/>
    <w:rsid w:val="00016F11"/>
    <w:rsid w:val="00016FF0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5AAB"/>
    <w:rsid w:val="00026A58"/>
    <w:rsid w:val="00026ACF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D02"/>
    <w:rsid w:val="00040D17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682"/>
    <w:rsid w:val="000527F0"/>
    <w:rsid w:val="000556C0"/>
    <w:rsid w:val="000558F2"/>
    <w:rsid w:val="00056A28"/>
    <w:rsid w:val="000570FA"/>
    <w:rsid w:val="0005726D"/>
    <w:rsid w:val="00060930"/>
    <w:rsid w:val="0006180A"/>
    <w:rsid w:val="00061A8A"/>
    <w:rsid w:val="00061FBC"/>
    <w:rsid w:val="00063EA5"/>
    <w:rsid w:val="000647EC"/>
    <w:rsid w:val="00064EEA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BD5"/>
    <w:rsid w:val="00071E60"/>
    <w:rsid w:val="00071E84"/>
    <w:rsid w:val="000726A0"/>
    <w:rsid w:val="000737CF"/>
    <w:rsid w:val="00073BA3"/>
    <w:rsid w:val="00073DF1"/>
    <w:rsid w:val="00074490"/>
    <w:rsid w:val="00074A36"/>
    <w:rsid w:val="000752AB"/>
    <w:rsid w:val="00075C91"/>
    <w:rsid w:val="000764D5"/>
    <w:rsid w:val="00077C11"/>
    <w:rsid w:val="00077EAD"/>
    <w:rsid w:val="0008099E"/>
    <w:rsid w:val="000814EE"/>
    <w:rsid w:val="00081C81"/>
    <w:rsid w:val="0008223E"/>
    <w:rsid w:val="00082D62"/>
    <w:rsid w:val="0008361E"/>
    <w:rsid w:val="000837AD"/>
    <w:rsid w:val="0008439C"/>
    <w:rsid w:val="000846CC"/>
    <w:rsid w:val="00084E23"/>
    <w:rsid w:val="00084EAA"/>
    <w:rsid w:val="00085ACD"/>
    <w:rsid w:val="00086633"/>
    <w:rsid w:val="000872FC"/>
    <w:rsid w:val="000876EA"/>
    <w:rsid w:val="000878AE"/>
    <w:rsid w:val="0009056B"/>
    <w:rsid w:val="00090800"/>
    <w:rsid w:val="000922A0"/>
    <w:rsid w:val="00093C51"/>
    <w:rsid w:val="00093D12"/>
    <w:rsid w:val="00094411"/>
    <w:rsid w:val="00094626"/>
    <w:rsid w:val="00095426"/>
    <w:rsid w:val="00095F8C"/>
    <w:rsid w:val="00097092"/>
    <w:rsid w:val="00097AB5"/>
    <w:rsid w:val="000A1486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1C4A"/>
    <w:rsid w:val="000B1D2C"/>
    <w:rsid w:val="000B23D1"/>
    <w:rsid w:val="000B29D1"/>
    <w:rsid w:val="000B5824"/>
    <w:rsid w:val="000B5B46"/>
    <w:rsid w:val="000B5D25"/>
    <w:rsid w:val="000B5DF5"/>
    <w:rsid w:val="000B6F3B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621"/>
    <w:rsid w:val="000C6C3F"/>
    <w:rsid w:val="000C7426"/>
    <w:rsid w:val="000C7DF1"/>
    <w:rsid w:val="000D0758"/>
    <w:rsid w:val="000D07A9"/>
    <w:rsid w:val="000D0B66"/>
    <w:rsid w:val="000D328C"/>
    <w:rsid w:val="000D419D"/>
    <w:rsid w:val="000D452C"/>
    <w:rsid w:val="000D4EE9"/>
    <w:rsid w:val="000D57AA"/>
    <w:rsid w:val="000D5E2B"/>
    <w:rsid w:val="000D6712"/>
    <w:rsid w:val="000D7244"/>
    <w:rsid w:val="000D7620"/>
    <w:rsid w:val="000E05E0"/>
    <w:rsid w:val="000E0B8B"/>
    <w:rsid w:val="000E11A3"/>
    <w:rsid w:val="000E13E5"/>
    <w:rsid w:val="000E17F0"/>
    <w:rsid w:val="000E2505"/>
    <w:rsid w:val="000E2A8E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8D1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2CA7"/>
    <w:rsid w:val="000F37F7"/>
    <w:rsid w:val="000F3CF9"/>
    <w:rsid w:val="000F4D30"/>
    <w:rsid w:val="000F4F2F"/>
    <w:rsid w:val="000F6885"/>
    <w:rsid w:val="000F694F"/>
    <w:rsid w:val="000F7299"/>
    <w:rsid w:val="000F76A1"/>
    <w:rsid w:val="000F7C52"/>
    <w:rsid w:val="000F7EEB"/>
    <w:rsid w:val="0010009C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3047"/>
    <w:rsid w:val="00115668"/>
    <w:rsid w:val="00116648"/>
    <w:rsid w:val="0011777A"/>
    <w:rsid w:val="00120626"/>
    <w:rsid w:val="00121E82"/>
    <w:rsid w:val="00122177"/>
    <w:rsid w:val="00122265"/>
    <w:rsid w:val="0012244B"/>
    <w:rsid w:val="00123892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DD2"/>
    <w:rsid w:val="0016095B"/>
    <w:rsid w:val="001614E3"/>
    <w:rsid w:val="001615B1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076"/>
    <w:rsid w:val="00173B15"/>
    <w:rsid w:val="001749B3"/>
    <w:rsid w:val="001752ED"/>
    <w:rsid w:val="0017539B"/>
    <w:rsid w:val="00176AFB"/>
    <w:rsid w:val="00180C88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87C55"/>
    <w:rsid w:val="001914D3"/>
    <w:rsid w:val="00191B95"/>
    <w:rsid w:val="0019228C"/>
    <w:rsid w:val="00192CA3"/>
    <w:rsid w:val="00193929"/>
    <w:rsid w:val="00194476"/>
    <w:rsid w:val="001944C9"/>
    <w:rsid w:val="001949BE"/>
    <w:rsid w:val="001959B2"/>
    <w:rsid w:val="00195D64"/>
    <w:rsid w:val="00196320"/>
    <w:rsid w:val="00196A9D"/>
    <w:rsid w:val="00197FD2"/>
    <w:rsid w:val="001A0ADD"/>
    <w:rsid w:val="001A1C0B"/>
    <w:rsid w:val="001A1E06"/>
    <w:rsid w:val="001A2402"/>
    <w:rsid w:val="001A2B06"/>
    <w:rsid w:val="001A2BF6"/>
    <w:rsid w:val="001A3584"/>
    <w:rsid w:val="001A4671"/>
    <w:rsid w:val="001A5718"/>
    <w:rsid w:val="001A578F"/>
    <w:rsid w:val="001A5BB0"/>
    <w:rsid w:val="001A5F37"/>
    <w:rsid w:val="001B3039"/>
    <w:rsid w:val="001B30C7"/>
    <w:rsid w:val="001B3370"/>
    <w:rsid w:val="001B33A7"/>
    <w:rsid w:val="001B3ED6"/>
    <w:rsid w:val="001B4EAD"/>
    <w:rsid w:val="001B5954"/>
    <w:rsid w:val="001B5B0C"/>
    <w:rsid w:val="001B6F6F"/>
    <w:rsid w:val="001B7BC4"/>
    <w:rsid w:val="001C0D00"/>
    <w:rsid w:val="001C14DD"/>
    <w:rsid w:val="001C2704"/>
    <w:rsid w:val="001C2B0F"/>
    <w:rsid w:val="001C309A"/>
    <w:rsid w:val="001C3AF5"/>
    <w:rsid w:val="001C3BE6"/>
    <w:rsid w:val="001C3FDB"/>
    <w:rsid w:val="001C41F1"/>
    <w:rsid w:val="001C4E1D"/>
    <w:rsid w:val="001C57F5"/>
    <w:rsid w:val="001C6868"/>
    <w:rsid w:val="001C6BD3"/>
    <w:rsid w:val="001D0435"/>
    <w:rsid w:val="001D0E9D"/>
    <w:rsid w:val="001D1A6D"/>
    <w:rsid w:val="001D2491"/>
    <w:rsid w:val="001D3ADE"/>
    <w:rsid w:val="001D4F6C"/>
    <w:rsid w:val="001D5E18"/>
    <w:rsid w:val="001D6F55"/>
    <w:rsid w:val="001E073C"/>
    <w:rsid w:val="001E0897"/>
    <w:rsid w:val="001E1438"/>
    <w:rsid w:val="001E2B9B"/>
    <w:rsid w:val="001E3C3A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EFA"/>
    <w:rsid w:val="001F1427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4402"/>
    <w:rsid w:val="00207652"/>
    <w:rsid w:val="002100BC"/>
    <w:rsid w:val="002103E0"/>
    <w:rsid w:val="002106CA"/>
    <w:rsid w:val="002134E7"/>
    <w:rsid w:val="0021514C"/>
    <w:rsid w:val="002156F9"/>
    <w:rsid w:val="00215B59"/>
    <w:rsid w:val="00215D88"/>
    <w:rsid w:val="0021615B"/>
    <w:rsid w:val="002169BB"/>
    <w:rsid w:val="002177BE"/>
    <w:rsid w:val="00221161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123B"/>
    <w:rsid w:val="002329F9"/>
    <w:rsid w:val="00233210"/>
    <w:rsid w:val="0023359B"/>
    <w:rsid w:val="002335A1"/>
    <w:rsid w:val="00235186"/>
    <w:rsid w:val="002374DC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298"/>
    <w:rsid w:val="00256562"/>
    <w:rsid w:val="00256B6B"/>
    <w:rsid w:val="00256B93"/>
    <w:rsid w:val="002577FB"/>
    <w:rsid w:val="002602E5"/>
    <w:rsid w:val="00260905"/>
    <w:rsid w:val="0026126F"/>
    <w:rsid w:val="00261D21"/>
    <w:rsid w:val="00262779"/>
    <w:rsid w:val="00262788"/>
    <w:rsid w:val="00263006"/>
    <w:rsid w:val="00263DFE"/>
    <w:rsid w:val="002651FE"/>
    <w:rsid w:val="00266117"/>
    <w:rsid w:val="00271940"/>
    <w:rsid w:val="00272048"/>
    <w:rsid w:val="0027311F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B21"/>
    <w:rsid w:val="002831BB"/>
    <w:rsid w:val="00283478"/>
    <w:rsid w:val="00284D22"/>
    <w:rsid w:val="00286FEF"/>
    <w:rsid w:val="00287A6C"/>
    <w:rsid w:val="0029011B"/>
    <w:rsid w:val="002905A3"/>
    <w:rsid w:val="00290D9F"/>
    <w:rsid w:val="00291EED"/>
    <w:rsid w:val="00291FF9"/>
    <w:rsid w:val="00292FE6"/>
    <w:rsid w:val="00293C61"/>
    <w:rsid w:val="002940AE"/>
    <w:rsid w:val="002940F2"/>
    <w:rsid w:val="00294B4B"/>
    <w:rsid w:val="00295163"/>
    <w:rsid w:val="00295514"/>
    <w:rsid w:val="00295DC0"/>
    <w:rsid w:val="00295FEB"/>
    <w:rsid w:val="002A0378"/>
    <w:rsid w:val="002A2A89"/>
    <w:rsid w:val="002A2FE0"/>
    <w:rsid w:val="002A3335"/>
    <w:rsid w:val="002A3AE7"/>
    <w:rsid w:val="002A67EC"/>
    <w:rsid w:val="002A6B21"/>
    <w:rsid w:val="002A6FA5"/>
    <w:rsid w:val="002A7A00"/>
    <w:rsid w:val="002B1229"/>
    <w:rsid w:val="002B1C98"/>
    <w:rsid w:val="002B1F02"/>
    <w:rsid w:val="002B1F03"/>
    <w:rsid w:val="002B3026"/>
    <w:rsid w:val="002B395E"/>
    <w:rsid w:val="002B465A"/>
    <w:rsid w:val="002B55E2"/>
    <w:rsid w:val="002B58D6"/>
    <w:rsid w:val="002B5B93"/>
    <w:rsid w:val="002B63D4"/>
    <w:rsid w:val="002B63DE"/>
    <w:rsid w:val="002B654E"/>
    <w:rsid w:val="002B6619"/>
    <w:rsid w:val="002B7029"/>
    <w:rsid w:val="002B784E"/>
    <w:rsid w:val="002B7A99"/>
    <w:rsid w:val="002C128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1DE8"/>
    <w:rsid w:val="002D3282"/>
    <w:rsid w:val="002D3629"/>
    <w:rsid w:val="002D380C"/>
    <w:rsid w:val="002D5197"/>
    <w:rsid w:val="002D56C4"/>
    <w:rsid w:val="002D7662"/>
    <w:rsid w:val="002D7D92"/>
    <w:rsid w:val="002E03B9"/>
    <w:rsid w:val="002E287D"/>
    <w:rsid w:val="002E38C3"/>
    <w:rsid w:val="002E49F3"/>
    <w:rsid w:val="002E53BE"/>
    <w:rsid w:val="002E5A3B"/>
    <w:rsid w:val="002E5BBF"/>
    <w:rsid w:val="002E70D7"/>
    <w:rsid w:val="002F03CF"/>
    <w:rsid w:val="002F0589"/>
    <w:rsid w:val="002F1777"/>
    <w:rsid w:val="002F1AF9"/>
    <w:rsid w:val="002F1DBA"/>
    <w:rsid w:val="002F224F"/>
    <w:rsid w:val="002F41D5"/>
    <w:rsid w:val="002F5595"/>
    <w:rsid w:val="002F62AF"/>
    <w:rsid w:val="002F6585"/>
    <w:rsid w:val="002F6AE1"/>
    <w:rsid w:val="002F6EA2"/>
    <w:rsid w:val="002F7A17"/>
    <w:rsid w:val="00300612"/>
    <w:rsid w:val="00300A68"/>
    <w:rsid w:val="003011AB"/>
    <w:rsid w:val="00302FAE"/>
    <w:rsid w:val="003038E0"/>
    <w:rsid w:val="00303AD1"/>
    <w:rsid w:val="00303AF3"/>
    <w:rsid w:val="00304EBB"/>
    <w:rsid w:val="00305137"/>
    <w:rsid w:val="0030542C"/>
    <w:rsid w:val="00305A95"/>
    <w:rsid w:val="00305C2A"/>
    <w:rsid w:val="00306FC7"/>
    <w:rsid w:val="003076ED"/>
    <w:rsid w:val="00307C34"/>
    <w:rsid w:val="0031013D"/>
    <w:rsid w:val="003101F1"/>
    <w:rsid w:val="0031029B"/>
    <w:rsid w:val="0031052F"/>
    <w:rsid w:val="00311F84"/>
    <w:rsid w:val="0031349D"/>
    <w:rsid w:val="00316261"/>
    <w:rsid w:val="003162A7"/>
    <w:rsid w:val="003166BD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74E"/>
    <w:rsid w:val="003239B6"/>
    <w:rsid w:val="00323E64"/>
    <w:rsid w:val="00326BA6"/>
    <w:rsid w:val="00327FD8"/>
    <w:rsid w:val="0033015A"/>
    <w:rsid w:val="0033049F"/>
    <w:rsid w:val="003305F4"/>
    <w:rsid w:val="0033165E"/>
    <w:rsid w:val="00331A56"/>
    <w:rsid w:val="003329AD"/>
    <w:rsid w:val="00332FF1"/>
    <w:rsid w:val="00334274"/>
    <w:rsid w:val="003344C9"/>
    <w:rsid w:val="00334D26"/>
    <w:rsid w:val="003350EA"/>
    <w:rsid w:val="00335930"/>
    <w:rsid w:val="00336972"/>
    <w:rsid w:val="0033769C"/>
    <w:rsid w:val="003379E7"/>
    <w:rsid w:val="00340B7C"/>
    <w:rsid w:val="00341512"/>
    <w:rsid w:val="00342687"/>
    <w:rsid w:val="0034296F"/>
    <w:rsid w:val="00344325"/>
    <w:rsid w:val="00344807"/>
    <w:rsid w:val="003448C8"/>
    <w:rsid w:val="0034492E"/>
    <w:rsid w:val="0034501B"/>
    <w:rsid w:val="00347264"/>
    <w:rsid w:val="00347363"/>
    <w:rsid w:val="00350114"/>
    <w:rsid w:val="0035044E"/>
    <w:rsid w:val="0035326C"/>
    <w:rsid w:val="003534AA"/>
    <w:rsid w:val="00353CEB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46BA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343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90816"/>
    <w:rsid w:val="00390CBD"/>
    <w:rsid w:val="00392051"/>
    <w:rsid w:val="00393E00"/>
    <w:rsid w:val="0039450E"/>
    <w:rsid w:val="00394E7C"/>
    <w:rsid w:val="003962C1"/>
    <w:rsid w:val="003966B3"/>
    <w:rsid w:val="00397096"/>
    <w:rsid w:val="0039747D"/>
    <w:rsid w:val="0039751A"/>
    <w:rsid w:val="00397ED4"/>
    <w:rsid w:val="003A0042"/>
    <w:rsid w:val="003A0593"/>
    <w:rsid w:val="003A0F07"/>
    <w:rsid w:val="003A11F9"/>
    <w:rsid w:val="003A1239"/>
    <w:rsid w:val="003A196B"/>
    <w:rsid w:val="003A1A10"/>
    <w:rsid w:val="003A1F7A"/>
    <w:rsid w:val="003A3896"/>
    <w:rsid w:val="003A3D06"/>
    <w:rsid w:val="003A43C8"/>
    <w:rsid w:val="003A57FB"/>
    <w:rsid w:val="003A6620"/>
    <w:rsid w:val="003A6677"/>
    <w:rsid w:val="003A6C70"/>
    <w:rsid w:val="003A7E08"/>
    <w:rsid w:val="003B062B"/>
    <w:rsid w:val="003B0AF6"/>
    <w:rsid w:val="003B0B29"/>
    <w:rsid w:val="003B143C"/>
    <w:rsid w:val="003B20A8"/>
    <w:rsid w:val="003B233B"/>
    <w:rsid w:val="003B34A7"/>
    <w:rsid w:val="003B37D3"/>
    <w:rsid w:val="003B4015"/>
    <w:rsid w:val="003B460E"/>
    <w:rsid w:val="003B531C"/>
    <w:rsid w:val="003B59FE"/>
    <w:rsid w:val="003B5DCB"/>
    <w:rsid w:val="003C01AF"/>
    <w:rsid w:val="003C1675"/>
    <w:rsid w:val="003C1992"/>
    <w:rsid w:val="003C19EC"/>
    <w:rsid w:val="003C2A94"/>
    <w:rsid w:val="003C34D1"/>
    <w:rsid w:val="003C45C8"/>
    <w:rsid w:val="003C4B1C"/>
    <w:rsid w:val="003C6422"/>
    <w:rsid w:val="003C7554"/>
    <w:rsid w:val="003C78A8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7021"/>
    <w:rsid w:val="003E719C"/>
    <w:rsid w:val="003E7ABD"/>
    <w:rsid w:val="003E7F03"/>
    <w:rsid w:val="003F0E2F"/>
    <w:rsid w:val="003F1740"/>
    <w:rsid w:val="003F1862"/>
    <w:rsid w:val="003F1F68"/>
    <w:rsid w:val="003F21E6"/>
    <w:rsid w:val="003F242E"/>
    <w:rsid w:val="003F2C8F"/>
    <w:rsid w:val="003F4F5B"/>
    <w:rsid w:val="003F60C6"/>
    <w:rsid w:val="004004BF"/>
    <w:rsid w:val="00400864"/>
    <w:rsid w:val="00402873"/>
    <w:rsid w:val="00403413"/>
    <w:rsid w:val="00403625"/>
    <w:rsid w:val="00403B41"/>
    <w:rsid w:val="0040455F"/>
    <w:rsid w:val="00404C69"/>
    <w:rsid w:val="004052B9"/>
    <w:rsid w:val="00405370"/>
    <w:rsid w:val="00405464"/>
    <w:rsid w:val="004055E4"/>
    <w:rsid w:val="00406614"/>
    <w:rsid w:val="0041023A"/>
    <w:rsid w:val="0041059C"/>
    <w:rsid w:val="0041166F"/>
    <w:rsid w:val="00411786"/>
    <w:rsid w:val="00411851"/>
    <w:rsid w:val="0041190F"/>
    <w:rsid w:val="00411A07"/>
    <w:rsid w:val="00412B03"/>
    <w:rsid w:val="00413DE4"/>
    <w:rsid w:val="00414EBF"/>
    <w:rsid w:val="0041649B"/>
    <w:rsid w:val="004167FF"/>
    <w:rsid w:val="00416B42"/>
    <w:rsid w:val="004209C4"/>
    <w:rsid w:val="0042131F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15D8"/>
    <w:rsid w:val="00432713"/>
    <w:rsid w:val="00433A20"/>
    <w:rsid w:val="00434585"/>
    <w:rsid w:val="00435763"/>
    <w:rsid w:val="00436157"/>
    <w:rsid w:val="0043648F"/>
    <w:rsid w:val="00436A2A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5533"/>
    <w:rsid w:val="0044670E"/>
    <w:rsid w:val="00446D21"/>
    <w:rsid w:val="004476A0"/>
    <w:rsid w:val="0044793D"/>
    <w:rsid w:val="00447AF7"/>
    <w:rsid w:val="00452313"/>
    <w:rsid w:val="00452698"/>
    <w:rsid w:val="00453C18"/>
    <w:rsid w:val="00454AF2"/>
    <w:rsid w:val="00455912"/>
    <w:rsid w:val="00456955"/>
    <w:rsid w:val="00456A0E"/>
    <w:rsid w:val="0045763D"/>
    <w:rsid w:val="00460B24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6930"/>
    <w:rsid w:val="00467D04"/>
    <w:rsid w:val="00467E07"/>
    <w:rsid w:val="004714FF"/>
    <w:rsid w:val="00471DCF"/>
    <w:rsid w:val="00472317"/>
    <w:rsid w:val="00472FCE"/>
    <w:rsid w:val="0047387D"/>
    <w:rsid w:val="00473E3B"/>
    <w:rsid w:val="00475FFF"/>
    <w:rsid w:val="0047601C"/>
    <w:rsid w:val="00476A49"/>
    <w:rsid w:val="00476DF5"/>
    <w:rsid w:val="00477414"/>
    <w:rsid w:val="00477A65"/>
    <w:rsid w:val="004812E1"/>
    <w:rsid w:val="00481B3F"/>
    <w:rsid w:val="00483623"/>
    <w:rsid w:val="00484DAE"/>
    <w:rsid w:val="00484E72"/>
    <w:rsid w:val="00485123"/>
    <w:rsid w:val="00486F35"/>
    <w:rsid w:val="004904B4"/>
    <w:rsid w:val="0049084B"/>
    <w:rsid w:val="00490A61"/>
    <w:rsid w:val="00490C9E"/>
    <w:rsid w:val="004915F2"/>
    <w:rsid w:val="004917BB"/>
    <w:rsid w:val="00491FEA"/>
    <w:rsid w:val="00493971"/>
    <w:rsid w:val="00494D8A"/>
    <w:rsid w:val="00494ECD"/>
    <w:rsid w:val="00494F00"/>
    <w:rsid w:val="00496772"/>
    <w:rsid w:val="004A0DFD"/>
    <w:rsid w:val="004A1250"/>
    <w:rsid w:val="004A134E"/>
    <w:rsid w:val="004A2396"/>
    <w:rsid w:val="004A2B79"/>
    <w:rsid w:val="004A2C15"/>
    <w:rsid w:val="004A30B4"/>
    <w:rsid w:val="004A33E6"/>
    <w:rsid w:val="004A3CEA"/>
    <w:rsid w:val="004A3EAE"/>
    <w:rsid w:val="004A40E8"/>
    <w:rsid w:val="004A4C35"/>
    <w:rsid w:val="004A68E6"/>
    <w:rsid w:val="004A71F5"/>
    <w:rsid w:val="004A7B26"/>
    <w:rsid w:val="004B0A87"/>
    <w:rsid w:val="004B138B"/>
    <w:rsid w:val="004B1467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6651"/>
    <w:rsid w:val="004B7899"/>
    <w:rsid w:val="004B7FDD"/>
    <w:rsid w:val="004C055F"/>
    <w:rsid w:val="004C0B40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58E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8C7"/>
    <w:rsid w:val="004E6C99"/>
    <w:rsid w:val="004E73AD"/>
    <w:rsid w:val="004F004F"/>
    <w:rsid w:val="004F0666"/>
    <w:rsid w:val="004F0C72"/>
    <w:rsid w:val="004F1EAA"/>
    <w:rsid w:val="004F1F62"/>
    <w:rsid w:val="004F1F83"/>
    <w:rsid w:val="004F213B"/>
    <w:rsid w:val="004F2ABA"/>
    <w:rsid w:val="004F4848"/>
    <w:rsid w:val="004F588B"/>
    <w:rsid w:val="004F5A59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E23"/>
    <w:rsid w:val="005107A3"/>
    <w:rsid w:val="00512067"/>
    <w:rsid w:val="00512E2D"/>
    <w:rsid w:val="00517B6D"/>
    <w:rsid w:val="00517C0B"/>
    <w:rsid w:val="00520588"/>
    <w:rsid w:val="005207B0"/>
    <w:rsid w:val="00521533"/>
    <w:rsid w:val="00522386"/>
    <w:rsid w:val="00522C18"/>
    <w:rsid w:val="00524BF8"/>
    <w:rsid w:val="005252B4"/>
    <w:rsid w:val="0052573F"/>
    <w:rsid w:val="0052638F"/>
    <w:rsid w:val="005267EC"/>
    <w:rsid w:val="0052703E"/>
    <w:rsid w:val="00527C99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8BB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2707"/>
    <w:rsid w:val="005530EB"/>
    <w:rsid w:val="00553D9C"/>
    <w:rsid w:val="00554B34"/>
    <w:rsid w:val="00554F57"/>
    <w:rsid w:val="00555472"/>
    <w:rsid w:val="0055568F"/>
    <w:rsid w:val="005570F9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5A2"/>
    <w:rsid w:val="00565FBA"/>
    <w:rsid w:val="005664FB"/>
    <w:rsid w:val="00566B02"/>
    <w:rsid w:val="0056788A"/>
    <w:rsid w:val="00567A38"/>
    <w:rsid w:val="00567F86"/>
    <w:rsid w:val="00570E68"/>
    <w:rsid w:val="00571212"/>
    <w:rsid w:val="00571C9B"/>
    <w:rsid w:val="00571E20"/>
    <w:rsid w:val="0057345B"/>
    <w:rsid w:val="00573726"/>
    <w:rsid w:val="00574D84"/>
    <w:rsid w:val="0057549F"/>
    <w:rsid w:val="005754B6"/>
    <w:rsid w:val="00575F10"/>
    <w:rsid w:val="00575F14"/>
    <w:rsid w:val="00576058"/>
    <w:rsid w:val="00576237"/>
    <w:rsid w:val="005768D6"/>
    <w:rsid w:val="00577390"/>
    <w:rsid w:val="00577ADF"/>
    <w:rsid w:val="005806ED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5E"/>
    <w:rsid w:val="00596DE5"/>
    <w:rsid w:val="00596EA8"/>
    <w:rsid w:val="0059724B"/>
    <w:rsid w:val="005973E8"/>
    <w:rsid w:val="00597690"/>
    <w:rsid w:val="00597A5D"/>
    <w:rsid w:val="005A0938"/>
    <w:rsid w:val="005A18CE"/>
    <w:rsid w:val="005A1D45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211"/>
    <w:rsid w:val="005B53C3"/>
    <w:rsid w:val="005B5DFB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2F2"/>
    <w:rsid w:val="005C42FA"/>
    <w:rsid w:val="005C4B27"/>
    <w:rsid w:val="005C6244"/>
    <w:rsid w:val="005C6A2D"/>
    <w:rsid w:val="005C6E41"/>
    <w:rsid w:val="005C7DDD"/>
    <w:rsid w:val="005D0219"/>
    <w:rsid w:val="005D03C7"/>
    <w:rsid w:val="005D1DFA"/>
    <w:rsid w:val="005D1FAF"/>
    <w:rsid w:val="005D263D"/>
    <w:rsid w:val="005D3676"/>
    <w:rsid w:val="005D3D78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578C"/>
    <w:rsid w:val="005E5FBB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245F"/>
    <w:rsid w:val="00603A53"/>
    <w:rsid w:val="00604470"/>
    <w:rsid w:val="0060454B"/>
    <w:rsid w:val="00605FB8"/>
    <w:rsid w:val="00606D54"/>
    <w:rsid w:val="00607181"/>
    <w:rsid w:val="006076B7"/>
    <w:rsid w:val="006101F6"/>
    <w:rsid w:val="0061088F"/>
    <w:rsid w:val="00611074"/>
    <w:rsid w:val="00611DCB"/>
    <w:rsid w:val="0061215E"/>
    <w:rsid w:val="00613510"/>
    <w:rsid w:val="006136CE"/>
    <w:rsid w:val="00613AEE"/>
    <w:rsid w:val="00614237"/>
    <w:rsid w:val="0061557E"/>
    <w:rsid w:val="006161CD"/>
    <w:rsid w:val="00620515"/>
    <w:rsid w:val="0062150D"/>
    <w:rsid w:val="00621718"/>
    <w:rsid w:val="00623029"/>
    <w:rsid w:val="00624263"/>
    <w:rsid w:val="006242E0"/>
    <w:rsid w:val="006264EA"/>
    <w:rsid w:val="006267A5"/>
    <w:rsid w:val="006267C2"/>
    <w:rsid w:val="00627077"/>
    <w:rsid w:val="00627286"/>
    <w:rsid w:val="00627E45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1CF4"/>
    <w:rsid w:val="006424F5"/>
    <w:rsid w:val="00642ADB"/>
    <w:rsid w:val="0064390F"/>
    <w:rsid w:val="00644C85"/>
    <w:rsid w:val="00645D4B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4116"/>
    <w:rsid w:val="00665428"/>
    <w:rsid w:val="00665BF5"/>
    <w:rsid w:val="00666514"/>
    <w:rsid w:val="00666A90"/>
    <w:rsid w:val="00667466"/>
    <w:rsid w:val="0066785C"/>
    <w:rsid w:val="00667EAC"/>
    <w:rsid w:val="00670994"/>
    <w:rsid w:val="006711A9"/>
    <w:rsid w:val="006712D1"/>
    <w:rsid w:val="00672EFD"/>
    <w:rsid w:val="006741AF"/>
    <w:rsid w:val="0067435B"/>
    <w:rsid w:val="00677086"/>
    <w:rsid w:val="0067720E"/>
    <w:rsid w:val="0068006F"/>
    <w:rsid w:val="006803B5"/>
    <w:rsid w:val="006807F7"/>
    <w:rsid w:val="00682647"/>
    <w:rsid w:val="00682F03"/>
    <w:rsid w:val="00683C4A"/>
    <w:rsid w:val="00684203"/>
    <w:rsid w:val="00684AFA"/>
    <w:rsid w:val="00684C34"/>
    <w:rsid w:val="006854C6"/>
    <w:rsid w:val="00685E39"/>
    <w:rsid w:val="00686717"/>
    <w:rsid w:val="006868FA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E64"/>
    <w:rsid w:val="00697BC7"/>
    <w:rsid w:val="006A00ED"/>
    <w:rsid w:val="006A0A33"/>
    <w:rsid w:val="006A0D7D"/>
    <w:rsid w:val="006A1EB5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61DA"/>
    <w:rsid w:val="006A644D"/>
    <w:rsid w:val="006B0268"/>
    <w:rsid w:val="006B112E"/>
    <w:rsid w:val="006B2128"/>
    <w:rsid w:val="006B2AFF"/>
    <w:rsid w:val="006B3EA3"/>
    <w:rsid w:val="006B531B"/>
    <w:rsid w:val="006B62A5"/>
    <w:rsid w:val="006B6A5A"/>
    <w:rsid w:val="006B77BB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69A"/>
    <w:rsid w:val="006C7E3E"/>
    <w:rsid w:val="006D0306"/>
    <w:rsid w:val="006D0714"/>
    <w:rsid w:val="006D12F9"/>
    <w:rsid w:val="006D185C"/>
    <w:rsid w:val="006D1F88"/>
    <w:rsid w:val="006D201F"/>
    <w:rsid w:val="006D20AD"/>
    <w:rsid w:val="006D21D6"/>
    <w:rsid w:val="006D3210"/>
    <w:rsid w:val="006D3C6C"/>
    <w:rsid w:val="006D4070"/>
    <w:rsid w:val="006D641B"/>
    <w:rsid w:val="006E0820"/>
    <w:rsid w:val="006E1FAE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123D"/>
    <w:rsid w:val="006F1515"/>
    <w:rsid w:val="006F2B5C"/>
    <w:rsid w:val="006F35DF"/>
    <w:rsid w:val="006F362B"/>
    <w:rsid w:val="006F4442"/>
    <w:rsid w:val="006F5143"/>
    <w:rsid w:val="006F5336"/>
    <w:rsid w:val="006F6F5E"/>
    <w:rsid w:val="00701809"/>
    <w:rsid w:val="00701843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12DA"/>
    <w:rsid w:val="0071141D"/>
    <w:rsid w:val="00711C75"/>
    <w:rsid w:val="00711DDE"/>
    <w:rsid w:val="0071465C"/>
    <w:rsid w:val="00714894"/>
    <w:rsid w:val="00715517"/>
    <w:rsid w:val="00715ADE"/>
    <w:rsid w:val="00715B75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6865"/>
    <w:rsid w:val="00727A7F"/>
    <w:rsid w:val="00730343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4F22"/>
    <w:rsid w:val="0073519E"/>
    <w:rsid w:val="0073686B"/>
    <w:rsid w:val="007375BE"/>
    <w:rsid w:val="00737CDE"/>
    <w:rsid w:val="00740996"/>
    <w:rsid w:val="00740FB8"/>
    <w:rsid w:val="00741847"/>
    <w:rsid w:val="007419CC"/>
    <w:rsid w:val="0074344D"/>
    <w:rsid w:val="00743A52"/>
    <w:rsid w:val="0074436B"/>
    <w:rsid w:val="007460B1"/>
    <w:rsid w:val="00746C66"/>
    <w:rsid w:val="0074721A"/>
    <w:rsid w:val="00747E94"/>
    <w:rsid w:val="00747FEF"/>
    <w:rsid w:val="00750339"/>
    <w:rsid w:val="00750797"/>
    <w:rsid w:val="0075108A"/>
    <w:rsid w:val="0075125C"/>
    <w:rsid w:val="007541F0"/>
    <w:rsid w:val="0075617D"/>
    <w:rsid w:val="00756EC9"/>
    <w:rsid w:val="007604BA"/>
    <w:rsid w:val="00760F5B"/>
    <w:rsid w:val="00761352"/>
    <w:rsid w:val="007616C4"/>
    <w:rsid w:val="00761D50"/>
    <w:rsid w:val="00762039"/>
    <w:rsid w:val="007620DF"/>
    <w:rsid w:val="00762B3A"/>
    <w:rsid w:val="00763FEF"/>
    <w:rsid w:val="00765991"/>
    <w:rsid w:val="00766479"/>
    <w:rsid w:val="00766724"/>
    <w:rsid w:val="0076750B"/>
    <w:rsid w:val="00767B90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3531"/>
    <w:rsid w:val="00784337"/>
    <w:rsid w:val="007844FF"/>
    <w:rsid w:val="00784624"/>
    <w:rsid w:val="007847DB"/>
    <w:rsid w:val="00785204"/>
    <w:rsid w:val="007856DE"/>
    <w:rsid w:val="00785733"/>
    <w:rsid w:val="00785FB3"/>
    <w:rsid w:val="00787FA7"/>
    <w:rsid w:val="00790082"/>
    <w:rsid w:val="007913B9"/>
    <w:rsid w:val="007914D6"/>
    <w:rsid w:val="007925F3"/>
    <w:rsid w:val="00793D0F"/>
    <w:rsid w:val="00793DF0"/>
    <w:rsid w:val="00793F3F"/>
    <w:rsid w:val="0079487A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35"/>
    <w:rsid w:val="007A5940"/>
    <w:rsid w:val="007A67CD"/>
    <w:rsid w:val="007A78E8"/>
    <w:rsid w:val="007B0293"/>
    <w:rsid w:val="007B0AB8"/>
    <w:rsid w:val="007B1C86"/>
    <w:rsid w:val="007B2088"/>
    <w:rsid w:val="007B2584"/>
    <w:rsid w:val="007B278F"/>
    <w:rsid w:val="007B2E8E"/>
    <w:rsid w:val="007B6126"/>
    <w:rsid w:val="007B7E04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6699"/>
    <w:rsid w:val="007C6D3F"/>
    <w:rsid w:val="007C7659"/>
    <w:rsid w:val="007D11E9"/>
    <w:rsid w:val="007D3BEB"/>
    <w:rsid w:val="007D66C0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AF8"/>
    <w:rsid w:val="007F6B33"/>
    <w:rsid w:val="007F775F"/>
    <w:rsid w:val="007F77F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9BB"/>
    <w:rsid w:val="00810ACD"/>
    <w:rsid w:val="00810F19"/>
    <w:rsid w:val="008123BB"/>
    <w:rsid w:val="0081322E"/>
    <w:rsid w:val="008135DB"/>
    <w:rsid w:val="008135F0"/>
    <w:rsid w:val="0081363D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277"/>
    <w:rsid w:val="00824697"/>
    <w:rsid w:val="00825084"/>
    <w:rsid w:val="00825D5E"/>
    <w:rsid w:val="0082618B"/>
    <w:rsid w:val="0083004F"/>
    <w:rsid w:val="0083116C"/>
    <w:rsid w:val="008314D8"/>
    <w:rsid w:val="008317A2"/>
    <w:rsid w:val="00834268"/>
    <w:rsid w:val="00834B96"/>
    <w:rsid w:val="00836CDA"/>
    <w:rsid w:val="00837D92"/>
    <w:rsid w:val="00841A5F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C9F"/>
    <w:rsid w:val="00853FB1"/>
    <w:rsid w:val="00854D2B"/>
    <w:rsid w:val="00854D57"/>
    <w:rsid w:val="008567E8"/>
    <w:rsid w:val="00857C9B"/>
    <w:rsid w:val="0086078A"/>
    <w:rsid w:val="00860A3C"/>
    <w:rsid w:val="0086111B"/>
    <w:rsid w:val="0086130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AA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437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0B"/>
    <w:rsid w:val="008A59CE"/>
    <w:rsid w:val="008A5AE6"/>
    <w:rsid w:val="008A5E8C"/>
    <w:rsid w:val="008B00CC"/>
    <w:rsid w:val="008B0CAD"/>
    <w:rsid w:val="008B2C27"/>
    <w:rsid w:val="008B3FE3"/>
    <w:rsid w:val="008B536B"/>
    <w:rsid w:val="008B6445"/>
    <w:rsid w:val="008B67FB"/>
    <w:rsid w:val="008B72DB"/>
    <w:rsid w:val="008B7A83"/>
    <w:rsid w:val="008B7D3F"/>
    <w:rsid w:val="008C135F"/>
    <w:rsid w:val="008C1962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1EE2"/>
    <w:rsid w:val="008D2A0A"/>
    <w:rsid w:val="008D3304"/>
    <w:rsid w:val="008D36B9"/>
    <w:rsid w:val="008D4266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E7D1D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1FBE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C4C"/>
    <w:rsid w:val="00927F92"/>
    <w:rsid w:val="009300A6"/>
    <w:rsid w:val="00930206"/>
    <w:rsid w:val="009311E5"/>
    <w:rsid w:val="00932268"/>
    <w:rsid w:val="00933E0B"/>
    <w:rsid w:val="0093505B"/>
    <w:rsid w:val="009351B9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0301"/>
    <w:rsid w:val="00951B86"/>
    <w:rsid w:val="00951D7F"/>
    <w:rsid w:val="00952C97"/>
    <w:rsid w:val="009532D4"/>
    <w:rsid w:val="009533C1"/>
    <w:rsid w:val="00953A43"/>
    <w:rsid w:val="00953FD2"/>
    <w:rsid w:val="009542DF"/>
    <w:rsid w:val="009552A8"/>
    <w:rsid w:val="00957014"/>
    <w:rsid w:val="00957505"/>
    <w:rsid w:val="0096016A"/>
    <w:rsid w:val="009604ED"/>
    <w:rsid w:val="00960F2B"/>
    <w:rsid w:val="00961086"/>
    <w:rsid w:val="00961990"/>
    <w:rsid w:val="00962220"/>
    <w:rsid w:val="009624A5"/>
    <w:rsid w:val="00962B7C"/>
    <w:rsid w:val="009643DD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D76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4327"/>
    <w:rsid w:val="00994A09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5BE"/>
    <w:rsid w:val="009B5C81"/>
    <w:rsid w:val="009B74A8"/>
    <w:rsid w:val="009B769D"/>
    <w:rsid w:val="009B76AD"/>
    <w:rsid w:val="009C03C5"/>
    <w:rsid w:val="009C06B5"/>
    <w:rsid w:val="009C086E"/>
    <w:rsid w:val="009C0CDC"/>
    <w:rsid w:val="009C0DEF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C7"/>
    <w:rsid w:val="009C66E3"/>
    <w:rsid w:val="009C6B6F"/>
    <w:rsid w:val="009C7F10"/>
    <w:rsid w:val="009D0B8F"/>
    <w:rsid w:val="009D0D4D"/>
    <w:rsid w:val="009D5338"/>
    <w:rsid w:val="009D60D9"/>
    <w:rsid w:val="009D6332"/>
    <w:rsid w:val="009D680F"/>
    <w:rsid w:val="009D6891"/>
    <w:rsid w:val="009D710E"/>
    <w:rsid w:val="009D729B"/>
    <w:rsid w:val="009D7619"/>
    <w:rsid w:val="009D7820"/>
    <w:rsid w:val="009E240F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F9B"/>
    <w:rsid w:val="009F623C"/>
    <w:rsid w:val="009F7BF0"/>
    <w:rsid w:val="00A008BF"/>
    <w:rsid w:val="00A00BFA"/>
    <w:rsid w:val="00A00F11"/>
    <w:rsid w:val="00A00FFE"/>
    <w:rsid w:val="00A0125B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2041"/>
    <w:rsid w:val="00A12F82"/>
    <w:rsid w:val="00A1429D"/>
    <w:rsid w:val="00A1430F"/>
    <w:rsid w:val="00A14674"/>
    <w:rsid w:val="00A15BA4"/>
    <w:rsid w:val="00A15FEF"/>
    <w:rsid w:val="00A16440"/>
    <w:rsid w:val="00A1689B"/>
    <w:rsid w:val="00A17B3A"/>
    <w:rsid w:val="00A2044D"/>
    <w:rsid w:val="00A208F5"/>
    <w:rsid w:val="00A231ED"/>
    <w:rsid w:val="00A238D2"/>
    <w:rsid w:val="00A23B5F"/>
    <w:rsid w:val="00A24908"/>
    <w:rsid w:val="00A24E4B"/>
    <w:rsid w:val="00A24EC9"/>
    <w:rsid w:val="00A24F2B"/>
    <w:rsid w:val="00A24F3E"/>
    <w:rsid w:val="00A25E98"/>
    <w:rsid w:val="00A25FEF"/>
    <w:rsid w:val="00A2640F"/>
    <w:rsid w:val="00A26460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70DA"/>
    <w:rsid w:val="00A379A8"/>
    <w:rsid w:val="00A402EC"/>
    <w:rsid w:val="00A40FD5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15A7"/>
    <w:rsid w:val="00A5223A"/>
    <w:rsid w:val="00A53EE5"/>
    <w:rsid w:val="00A54DA3"/>
    <w:rsid w:val="00A56074"/>
    <w:rsid w:val="00A56278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2BE"/>
    <w:rsid w:val="00A6648C"/>
    <w:rsid w:val="00A66E91"/>
    <w:rsid w:val="00A670ED"/>
    <w:rsid w:val="00A70627"/>
    <w:rsid w:val="00A70911"/>
    <w:rsid w:val="00A71384"/>
    <w:rsid w:val="00A71C46"/>
    <w:rsid w:val="00A72064"/>
    <w:rsid w:val="00A725D9"/>
    <w:rsid w:val="00A734BC"/>
    <w:rsid w:val="00A736EF"/>
    <w:rsid w:val="00A74133"/>
    <w:rsid w:val="00A74559"/>
    <w:rsid w:val="00A7486E"/>
    <w:rsid w:val="00A7501A"/>
    <w:rsid w:val="00A76400"/>
    <w:rsid w:val="00A77944"/>
    <w:rsid w:val="00A77ED4"/>
    <w:rsid w:val="00A809BB"/>
    <w:rsid w:val="00A82C7F"/>
    <w:rsid w:val="00A85683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97C1C"/>
    <w:rsid w:val="00AA026D"/>
    <w:rsid w:val="00AA1767"/>
    <w:rsid w:val="00AA1BB9"/>
    <w:rsid w:val="00AA26DE"/>
    <w:rsid w:val="00AA2C16"/>
    <w:rsid w:val="00AA4245"/>
    <w:rsid w:val="00AA4979"/>
    <w:rsid w:val="00AA6473"/>
    <w:rsid w:val="00AA6C28"/>
    <w:rsid w:val="00AA7AA0"/>
    <w:rsid w:val="00AA7D93"/>
    <w:rsid w:val="00AB0C7B"/>
    <w:rsid w:val="00AB116F"/>
    <w:rsid w:val="00AB13C3"/>
    <w:rsid w:val="00AB1A7D"/>
    <w:rsid w:val="00AB50F5"/>
    <w:rsid w:val="00AB55A0"/>
    <w:rsid w:val="00AB5A0C"/>
    <w:rsid w:val="00AB5C98"/>
    <w:rsid w:val="00AB64AF"/>
    <w:rsid w:val="00AB657A"/>
    <w:rsid w:val="00AB6D3C"/>
    <w:rsid w:val="00AC0671"/>
    <w:rsid w:val="00AC086D"/>
    <w:rsid w:val="00AC1432"/>
    <w:rsid w:val="00AC1502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0F12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551"/>
    <w:rsid w:val="00AE666C"/>
    <w:rsid w:val="00AE699E"/>
    <w:rsid w:val="00AE7943"/>
    <w:rsid w:val="00AF036A"/>
    <w:rsid w:val="00AF145B"/>
    <w:rsid w:val="00AF1846"/>
    <w:rsid w:val="00AF1C17"/>
    <w:rsid w:val="00AF25DD"/>
    <w:rsid w:val="00AF4328"/>
    <w:rsid w:val="00AF5639"/>
    <w:rsid w:val="00AF6BDF"/>
    <w:rsid w:val="00AF7A86"/>
    <w:rsid w:val="00B003B3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4B1"/>
    <w:rsid w:val="00B12C7C"/>
    <w:rsid w:val="00B13443"/>
    <w:rsid w:val="00B1474B"/>
    <w:rsid w:val="00B14919"/>
    <w:rsid w:val="00B166FA"/>
    <w:rsid w:val="00B17155"/>
    <w:rsid w:val="00B17737"/>
    <w:rsid w:val="00B21501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45B"/>
    <w:rsid w:val="00B316CB"/>
    <w:rsid w:val="00B31912"/>
    <w:rsid w:val="00B34242"/>
    <w:rsid w:val="00B34B91"/>
    <w:rsid w:val="00B34D7C"/>
    <w:rsid w:val="00B34DF0"/>
    <w:rsid w:val="00B35761"/>
    <w:rsid w:val="00B362D7"/>
    <w:rsid w:val="00B36560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551"/>
    <w:rsid w:val="00B459B4"/>
    <w:rsid w:val="00B4612B"/>
    <w:rsid w:val="00B46913"/>
    <w:rsid w:val="00B47FBE"/>
    <w:rsid w:val="00B50BA3"/>
    <w:rsid w:val="00B51EF5"/>
    <w:rsid w:val="00B52B7E"/>
    <w:rsid w:val="00B539E7"/>
    <w:rsid w:val="00B539F7"/>
    <w:rsid w:val="00B5467F"/>
    <w:rsid w:val="00B546F9"/>
    <w:rsid w:val="00B54832"/>
    <w:rsid w:val="00B54AF5"/>
    <w:rsid w:val="00B54CAD"/>
    <w:rsid w:val="00B5562D"/>
    <w:rsid w:val="00B56522"/>
    <w:rsid w:val="00B566DD"/>
    <w:rsid w:val="00B5726B"/>
    <w:rsid w:val="00B57649"/>
    <w:rsid w:val="00B57CD3"/>
    <w:rsid w:val="00B600B1"/>
    <w:rsid w:val="00B61993"/>
    <w:rsid w:val="00B62530"/>
    <w:rsid w:val="00B6293A"/>
    <w:rsid w:val="00B62C5E"/>
    <w:rsid w:val="00B62EA8"/>
    <w:rsid w:val="00B63A00"/>
    <w:rsid w:val="00B644F3"/>
    <w:rsid w:val="00B6749D"/>
    <w:rsid w:val="00B67B80"/>
    <w:rsid w:val="00B7032F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4F97"/>
    <w:rsid w:val="00B751F0"/>
    <w:rsid w:val="00B76451"/>
    <w:rsid w:val="00B76564"/>
    <w:rsid w:val="00B769DF"/>
    <w:rsid w:val="00B769F2"/>
    <w:rsid w:val="00B76B8A"/>
    <w:rsid w:val="00B77680"/>
    <w:rsid w:val="00B803F0"/>
    <w:rsid w:val="00B81230"/>
    <w:rsid w:val="00B81253"/>
    <w:rsid w:val="00B812E1"/>
    <w:rsid w:val="00B82204"/>
    <w:rsid w:val="00B829A4"/>
    <w:rsid w:val="00B83141"/>
    <w:rsid w:val="00B832A2"/>
    <w:rsid w:val="00B84F14"/>
    <w:rsid w:val="00B8536F"/>
    <w:rsid w:val="00B8577B"/>
    <w:rsid w:val="00B85C5D"/>
    <w:rsid w:val="00B903B1"/>
    <w:rsid w:val="00B90421"/>
    <w:rsid w:val="00B93E4C"/>
    <w:rsid w:val="00B971AF"/>
    <w:rsid w:val="00B97849"/>
    <w:rsid w:val="00B97E67"/>
    <w:rsid w:val="00BA0F0F"/>
    <w:rsid w:val="00BA174F"/>
    <w:rsid w:val="00BA19E6"/>
    <w:rsid w:val="00BA1A86"/>
    <w:rsid w:val="00BA31ED"/>
    <w:rsid w:val="00BA5F53"/>
    <w:rsid w:val="00BA6C23"/>
    <w:rsid w:val="00BA74E8"/>
    <w:rsid w:val="00BA7D2F"/>
    <w:rsid w:val="00BB0637"/>
    <w:rsid w:val="00BB1105"/>
    <w:rsid w:val="00BB1572"/>
    <w:rsid w:val="00BB1AC4"/>
    <w:rsid w:val="00BB1FBB"/>
    <w:rsid w:val="00BB1FFD"/>
    <w:rsid w:val="00BB2DC7"/>
    <w:rsid w:val="00BB2FDA"/>
    <w:rsid w:val="00BB4E79"/>
    <w:rsid w:val="00BB5A8E"/>
    <w:rsid w:val="00BB621F"/>
    <w:rsid w:val="00BB6CDF"/>
    <w:rsid w:val="00BB6F85"/>
    <w:rsid w:val="00BB7007"/>
    <w:rsid w:val="00BC37C7"/>
    <w:rsid w:val="00BC45B3"/>
    <w:rsid w:val="00BC4D34"/>
    <w:rsid w:val="00BC4ECB"/>
    <w:rsid w:val="00BC72DC"/>
    <w:rsid w:val="00BC7723"/>
    <w:rsid w:val="00BC7FD1"/>
    <w:rsid w:val="00BD08E6"/>
    <w:rsid w:val="00BD1595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0FF1"/>
    <w:rsid w:val="00BE174C"/>
    <w:rsid w:val="00BE1D57"/>
    <w:rsid w:val="00BE1D7B"/>
    <w:rsid w:val="00BE2C7F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60C9"/>
    <w:rsid w:val="00BF7429"/>
    <w:rsid w:val="00C029EC"/>
    <w:rsid w:val="00C02B91"/>
    <w:rsid w:val="00C030B9"/>
    <w:rsid w:val="00C04213"/>
    <w:rsid w:val="00C04249"/>
    <w:rsid w:val="00C046ED"/>
    <w:rsid w:val="00C04711"/>
    <w:rsid w:val="00C050FA"/>
    <w:rsid w:val="00C0564B"/>
    <w:rsid w:val="00C05A80"/>
    <w:rsid w:val="00C1029C"/>
    <w:rsid w:val="00C1131E"/>
    <w:rsid w:val="00C12DD1"/>
    <w:rsid w:val="00C13927"/>
    <w:rsid w:val="00C13CFC"/>
    <w:rsid w:val="00C154E8"/>
    <w:rsid w:val="00C1572D"/>
    <w:rsid w:val="00C15A95"/>
    <w:rsid w:val="00C15F01"/>
    <w:rsid w:val="00C202E1"/>
    <w:rsid w:val="00C206AC"/>
    <w:rsid w:val="00C2157E"/>
    <w:rsid w:val="00C2180B"/>
    <w:rsid w:val="00C22C50"/>
    <w:rsid w:val="00C23463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1FA4"/>
    <w:rsid w:val="00C3205C"/>
    <w:rsid w:val="00C3242D"/>
    <w:rsid w:val="00C325F6"/>
    <w:rsid w:val="00C32658"/>
    <w:rsid w:val="00C32FA2"/>
    <w:rsid w:val="00C339EC"/>
    <w:rsid w:val="00C33BEC"/>
    <w:rsid w:val="00C34465"/>
    <w:rsid w:val="00C34C9F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53DA"/>
    <w:rsid w:val="00C45E2B"/>
    <w:rsid w:val="00C468D4"/>
    <w:rsid w:val="00C46D6D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0F7F"/>
    <w:rsid w:val="00C612EF"/>
    <w:rsid w:val="00C6167F"/>
    <w:rsid w:val="00C62C7D"/>
    <w:rsid w:val="00C62FC0"/>
    <w:rsid w:val="00C63331"/>
    <w:rsid w:val="00C63CFF"/>
    <w:rsid w:val="00C65953"/>
    <w:rsid w:val="00C65BFE"/>
    <w:rsid w:val="00C662AA"/>
    <w:rsid w:val="00C6698A"/>
    <w:rsid w:val="00C6709A"/>
    <w:rsid w:val="00C67287"/>
    <w:rsid w:val="00C67366"/>
    <w:rsid w:val="00C67B23"/>
    <w:rsid w:val="00C708DD"/>
    <w:rsid w:val="00C70C5E"/>
    <w:rsid w:val="00C730E3"/>
    <w:rsid w:val="00C73248"/>
    <w:rsid w:val="00C73828"/>
    <w:rsid w:val="00C74085"/>
    <w:rsid w:val="00C74AA8"/>
    <w:rsid w:val="00C753E8"/>
    <w:rsid w:val="00C7564E"/>
    <w:rsid w:val="00C7572D"/>
    <w:rsid w:val="00C7629F"/>
    <w:rsid w:val="00C766A6"/>
    <w:rsid w:val="00C77787"/>
    <w:rsid w:val="00C80352"/>
    <w:rsid w:val="00C80632"/>
    <w:rsid w:val="00C8130F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74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3FD5"/>
    <w:rsid w:val="00CA4FDC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B6DEC"/>
    <w:rsid w:val="00CC146B"/>
    <w:rsid w:val="00CC15CE"/>
    <w:rsid w:val="00CC1CE3"/>
    <w:rsid w:val="00CC2D7A"/>
    <w:rsid w:val="00CC2E27"/>
    <w:rsid w:val="00CC3CAB"/>
    <w:rsid w:val="00CC3F70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6728"/>
    <w:rsid w:val="00CD7702"/>
    <w:rsid w:val="00CE1D88"/>
    <w:rsid w:val="00CE3944"/>
    <w:rsid w:val="00CE4975"/>
    <w:rsid w:val="00CE4BB2"/>
    <w:rsid w:val="00CE5083"/>
    <w:rsid w:val="00CE525E"/>
    <w:rsid w:val="00CE52A1"/>
    <w:rsid w:val="00CE7112"/>
    <w:rsid w:val="00CE7247"/>
    <w:rsid w:val="00CE7682"/>
    <w:rsid w:val="00CE76D6"/>
    <w:rsid w:val="00CF1372"/>
    <w:rsid w:val="00CF17C1"/>
    <w:rsid w:val="00CF1EB3"/>
    <w:rsid w:val="00CF22AB"/>
    <w:rsid w:val="00CF3AFF"/>
    <w:rsid w:val="00CF3D4A"/>
    <w:rsid w:val="00CF3EFD"/>
    <w:rsid w:val="00CF554B"/>
    <w:rsid w:val="00CF5CE2"/>
    <w:rsid w:val="00CF6B6F"/>
    <w:rsid w:val="00CF7DCD"/>
    <w:rsid w:val="00CF7E69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07882"/>
    <w:rsid w:val="00D10465"/>
    <w:rsid w:val="00D111D8"/>
    <w:rsid w:val="00D1228B"/>
    <w:rsid w:val="00D12B5D"/>
    <w:rsid w:val="00D13898"/>
    <w:rsid w:val="00D13E0B"/>
    <w:rsid w:val="00D14FDB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175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3A1"/>
    <w:rsid w:val="00D5687A"/>
    <w:rsid w:val="00D57200"/>
    <w:rsid w:val="00D576C3"/>
    <w:rsid w:val="00D6002E"/>
    <w:rsid w:val="00D60DE7"/>
    <w:rsid w:val="00D61139"/>
    <w:rsid w:val="00D61769"/>
    <w:rsid w:val="00D61A08"/>
    <w:rsid w:val="00D61BB4"/>
    <w:rsid w:val="00D62047"/>
    <w:rsid w:val="00D63527"/>
    <w:rsid w:val="00D63BF6"/>
    <w:rsid w:val="00D65193"/>
    <w:rsid w:val="00D6576A"/>
    <w:rsid w:val="00D6581E"/>
    <w:rsid w:val="00D65C62"/>
    <w:rsid w:val="00D65C96"/>
    <w:rsid w:val="00D678DC"/>
    <w:rsid w:val="00D67E37"/>
    <w:rsid w:val="00D70182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6CD"/>
    <w:rsid w:val="00D7373E"/>
    <w:rsid w:val="00D7477E"/>
    <w:rsid w:val="00D7530B"/>
    <w:rsid w:val="00D763B9"/>
    <w:rsid w:val="00D77220"/>
    <w:rsid w:val="00D77781"/>
    <w:rsid w:val="00D77BAC"/>
    <w:rsid w:val="00D811EC"/>
    <w:rsid w:val="00D81E58"/>
    <w:rsid w:val="00D84571"/>
    <w:rsid w:val="00D84D1C"/>
    <w:rsid w:val="00D85FC3"/>
    <w:rsid w:val="00D86830"/>
    <w:rsid w:val="00D874BE"/>
    <w:rsid w:val="00D87BD4"/>
    <w:rsid w:val="00D87FBF"/>
    <w:rsid w:val="00D91340"/>
    <w:rsid w:val="00D91613"/>
    <w:rsid w:val="00D9194A"/>
    <w:rsid w:val="00D91960"/>
    <w:rsid w:val="00D91A19"/>
    <w:rsid w:val="00D91E97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4038"/>
    <w:rsid w:val="00DA4426"/>
    <w:rsid w:val="00DA4E27"/>
    <w:rsid w:val="00DA5D5D"/>
    <w:rsid w:val="00DA7729"/>
    <w:rsid w:val="00DA7E18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A88"/>
    <w:rsid w:val="00DB4F40"/>
    <w:rsid w:val="00DB5A10"/>
    <w:rsid w:val="00DB61A1"/>
    <w:rsid w:val="00DB65B3"/>
    <w:rsid w:val="00DB6615"/>
    <w:rsid w:val="00DB6D0B"/>
    <w:rsid w:val="00DB7147"/>
    <w:rsid w:val="00DB7C90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0319"/>
    <w:rsid w:val="00DD0AFA"/>
    <w:rsid w:val="00DD14CF"/>
    <w:rsid w:val="00DD1B6D"/>
    <w:rsid w:val="00DD2F1E"/>
    <w:rsid w:val="00DD2FBE"/>
    <w:rsid w:val="00DD2FCE"/>
    <w:rsid w:val="00DD2FE8"/>
    <w:rsid w:val="00DD359D"/>
    <w:rsid w:val="00DD3D56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6376"/>
    <w:rsid w:val="00DE644E"/>
    <w:rsid w:val="00DE6AA0"/>
    <w:rsid w:val="00DE7013"/>
    <w:rsid w:val="00DE703F"/>
    <w:rsid w:val="00DE75D5"/>
    <w:rsid w:val="00DE7D6C"/>
    <w:rsid w:val="00DE7EA4"/>
    <w:rsid w:val="00DF01EA"/>
    <w:rsid w:val="00DF02A3"/>
    <w:rsid w:val="00DF058F"/>
    <w:rsid w:val="00DF0A9F"/>
    <w:rsid w:val="00DF10DB"/>
    <w:rsid w:val="00DF11C9"/>
    <w:rsid w:val="00DF2271"/>
    <w:rsid w:val="00DF2DF6"/>
    <w:rsid w:val="00DF4728"/>
    <w:rsid w:val="00DF5F37"/>
    <w:rsid w:val="00E00109"/>
    <w:rsid w:val="00E027BD"/>
    <w:rsid w:val="00E02CC9"/>
    <w:rsid w:val="00E03A1E"/>
    <w:rsid w:val="00E04E6D"/>
    <w:rsid w:val="00E05D63"/>
    <w:rsid w:val="00E05FB7"/>
    <w:rsid w:val="00E06659"/>
    <w:rsid w:val="00E0697C"/>
    <w:rsid w:val="00E07F76"/>
    <w:rsid w:val="00E100C9"/>
    <w:rsid w:val="00E103BF"/>
    <w:rsid w:val="00E11F95"/>
    <w:rsid w:val="00E121D5"/>
    <w:rsid w:val="00E13824"/>
    <w:rsid w:val="00E1599C"/>
    <w:rsid w:val="00E15BE6"/>
    <w:rsid w:val="00E15C95"/>
    <w:rsid w:val="00E15E3F"/>
    <w:rsid w:val="00E16EC1"/>
    <w:rsid w:val="00E1718D"/>
    <w:rsid w:val="00E17B46"/>
    <w:rsid w:val="00E17CD7"/>
    <w:rsid w:val="00E17F33"/>
    <w:rsid w:val="00E21096"/>
    <w:rsid w:val="00E2296C"/>
    <w:rsid w:val="00E22C1D"/>
    <w:rsid w:val="00E22E5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3604A"/>
    <w:rsid w:val="00E36250"/>
    <w:rsid w:val="00E404E6"/>
    <w:rsid w:val="00E40AAA"/>
    <w:rsid w:val="00E41FEF"/>
    <w:rsid w:val="00E4204B"/>
    <w:rsid w:val="00E43407"/>
    <w:rsid w:val="00E4368A"/>
    <w:rsid w:val="00E44364"/>
    <w:rsid w:val="00E44BA8"/>
    <w:rsid w:val="00E45C46"/>
    <w:rsid w:val="00E45EE8"/>
    <w:rsid w:val="00E45FB7"/>
    <w:rsid w:val="00E4650D"/>
    <w:rsid w:val="00E46969"/>
    <w:rsid w:val="00E511E6"/>
    <w:rsid w:val="00E52632"/>
    <w:rsid w:val="00E52A8F"/>
    <w:rsid w:val="00E530DF"/>
    <w:rsid w:val="00E53F4F"/>
    <w:rsid w:val="00E5605A"/>
    <w:rsid w:val="00E56E12"/>
    <w:rsid w:val="00E5719E"/>
    <w:rsid w:val="00E57428"/>
    <w:rsid w:val="00E60AE5"/>
    <w:rsid w:val="00E60BD4"/>
    <w:rsid w:val="00E61CCE"/>
    <w:rsid w:val="00E61D4D"/>
    <w:rsid w:val="00E6211D"/>
    <w:rsid w:val="00E63371"/>
    <w:rsid w:val="00E637A9"/>
    <w:rsid w:val="00E63CA3"/>
    <w:rsid w:val="00E649AB"/>
    <w:rsid w:val="00E65B7F"/>
    <w:rsid w:val="00E6632D"/>
    <w:rsid w:val="00E66CEA"/>
    <w:rsid w:val="00E7030D"/>
    <w:rsid w:val="00E70A38"/>
    <w:rsid w:val="00E70CF1"/>
    <w:rsid w:val="00E70DDC"/>
    <w:rsid w:val="00E71418"/>
    <w:rsid w:val="00E71AAE"/>
    <w:rsid w:val="00E725A0"/>
    <w:rsid w:val="00E73158"/>
    <w:rsid w:val="00E737D4"/>
    <w:rsid w:val="00E75F21"/>
    <w:rsid w:val="00E76982"/>
    <w:rsid w:val="00E76E41"/>
    <w:rsid w:val="00E77771"/>
    <w:rsid w:val="00E7798B"/>
    <w:rsid w:val="00E8009B"/>
    <w:rsid w:val="00E806A7"/>
    <w:rsid w:val="00E81737"/>
    <w:rsid w:val="00E81FEC"/>
    <w:rsid w:val="00E824BE"/>
    <w:rsid w:val="00E82671"/>
    <w:rsid w:val="00E82BAD"/>
    <w:rsid w:val="00E833E4"/>
    <w:rsid w:val="00E83931"/>
    <w:rsid w:val="00E83E13"/>
    <w:rsid w:val="00E849C3"/>
    <w:rsid w:val="00E84ACF"/>
    <w:rsid w:val="00E84D59"/>
    <w:rsid w:val="00E85858"/>
    <w:rsid w:val="00E86694"/>
    <w:rsid w:val="00E8743F"/>
    <w:rsid w:val="00E90B75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18C4"/>
    <w:rsid w:val="00EA232C"/>
    <w:rsid w:val="00EA2900"/>
    <w:rsid w:val="00EA3868"/>
    <w:rsid w:val="00EA428C"/>
    <w:rsid w:val="00EA490F"/>
    <w:rsid w:val="00EA58F7"/>
    <w:rsid w:val="00EA6E34"/>
    <w:rsid w:val="00EA6F7B"/>
    <w:rsid w:val="00EB0110"/>
    <w:rsid w:val="00EB1E6D"/>
    <w:rsid w:val="00EB2464"/>
    <w:rsid w:val="00EB280A"/>
    <w:rsid w:val="00EB30CF"/>
    <w:rsid w:val="00EB3A5A"/>
    <w:rsid w:val="00EB3B9B"/>
    <w:rsid w:val="00EB3E44"/>
    <w:rsid w:val="00EB43F3"/>
    <w:rsid w:val="00EB4EE3"/>
    <w:rsid w:val="00EB63BC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C79E0"/>
    <w:rsid w:val="00ED0031"/>
    <w:rsid w:val="00ED00A5"/>
    <w:rsid w:val="00ED00DB"/>
    <w:rsid w:val="00ED013D"/>
    <w:rsid w:val="00ED08E1"/>
    <w:rsid w:val="00ED1D99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25C9"/>
    <w:rsid w:val="00EF3799"/>
    <w:rsid w:val="00EF3C8B"/>
    <w:rsid w:val="00EF481E"/>
    <w:rsid w:val="00EF5EA3"/>
    <w:rsid w:val="00EF6052"/>
    <w:rsid w:val="00EF6362"/>
    <w:rsid w:val="00EF6908"/>
    <w:rsid w:val="00EF6A37"/>
    <w:rsid w:val="00EF6FEB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E03"/>
    <w:rsid w:val="00F0733F"/>
    <w:rsid w:val="00F0747E"/>
    <w:rsid w:val="00F07F7A"/>
    <w:rsid w:val="00F10AF8"/>
    <w:rsid w:val="00F10FD6"/>
    <w:rsid w:val="00F11E92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27074"/>
    <w:rsid w:val="00F27641"/>
    <w:rsid w:val="00F3078A"/>
    <w:rsid w:val="00F30B86"/>
    <w:rsid w:val="00F31341"/>
    <w:rsid w:val="00F31506"/>
    <w:rsid w:val="00F3278A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41BE"/>
    <w:rsid w:val="00F451B2"/>
    <w:rsid w:val="00F4579C"/>
    <w:rsid w:val="00F46A1A"/>
    <w:rsid w:val="00F47133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E40"/>
    <w:rsid w:val="00F57F24"/>
    <w:rsid w:val="00F57F4F"/>
    <w:rsid w:val="00F60030"/>
    <w:rsid w:val="00F60083"/>
    <w:rsid w:val="00F60214"/>
    <w:rsid w:val="00F610A9"/>
    <w:rsid w:val="00F62549"/>
    <w:rsid w:val="00F62E45"/>
    <w:rsid w:val="00F62F1C"/>
    <w:rsid w:val="00F65D05"/>
    <w:rsid w:val="00F66230"/>
    <w:rsid w:val="00F66E62"/>
    <w:rsid w:val="00F713DD"/>
    <w:rsid w:val="00F73304"/>
    <w:rsid w:val="00F738E9"/>
    <w:rsid w:val="00F73BCA"/>
    <w:rsid w:val="00F744CB"/>
    <w:rsid w:val="00F750A5"/>
    <w:rsid w:val="00F756F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5E8B"/>
    <w:rsid w:val="00F86982"/>
    <w:rsid w:val="00F90271"/>
    <w:rsid w:val="00F90553"/>
    <w:rsid w:val="00F905C9"/>
    <w:rsid w:val="00F910DB"/>
    <w:rsid w:val="00F91793"/>
    <w:rsid w:val="00F91E15"/>
    <w:rsid w:val="00F92EAD"/>
    <w:rsid w:val="00F9427D"/>
    <w:rsid w:val="00F95470"/>
    <w:rsid w:val="00F95779"/>
    <w:rsid w:val="00F959F7"/>
    <w:rsid w:val="00F95E8C"/>
    <w:rsid w:val="00F96821"/>
    <w:rsid w:val="00F96E2D"/>
    <w:rsid w:val="00F97990"/>
    <w:rsid w:val="00F97D67"/>
    <w:rsid w:val="00F97DED"/>
    <w:rsid w:val="00FA246D"/>
    <w:rsid w:val="00FA2D84"/>
    <w:rsid w:val="00FA370D"/>
    <w:rsid w:val="00FA3C91"/>
    <w:rsid w:val="00FA3E69"/>
    <w:rsid w:val="00FA5301"/>
    <w:rsid w:val="00FA5FD8"/>
    <w:rsid w:val="00FA619C"/>
    <w:rsid w:val="00FB0788"/>
    <w:rsid w:val="00FB0A45"/>
    <w:rsid w:val="00FB1ED3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35ED"/>
    <w:rsid w:val="00FD3C64"/>
    <w:rsid w:val="00FD3CBF"/>
    <w:rsid w:val="00FD3E88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0DB6"/>
    <w:rsid w:val="00FE226E"/>
    <w:rsid w:val="00FE28F3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4D78"/>
    <w:rsid w:val="00FF54F0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9"/>
        <o:r id="V:Rule2" type="connector" idref="#_x0000_s1050"/>
      </o:rules>
    </o:shapelayout>
  </w:shapeDefaults>
  <w:decimalSymbol w:val="."/>
  <w:listSeparator w:val=","/>
  <w15:chartTrackingRefBased/>
  <w15:docId w15:val="{5834288A-D8A2-4FC9-9182-5D78575C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uiPriority w:val="99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1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2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3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4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75533-3AAD-4D65-B9D2-C62CB9AC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