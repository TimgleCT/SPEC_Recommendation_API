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7"/>
                <w:attr w:name="Year" w:val="2006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0540D9">
                <w:rPr>
                  <w:rFonts w:ascii="細明體" w:eastAsia="細明體" w:hAnsi="細明體" w:hint="eastAsia"/>
                  <w:lang w:eastAsia="zh-TW"/>
                </w:rPr>
                <w:t>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4A1352" w:rsidRDefault="004A1352" w:rsidP="004A13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1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3D6DAB" w:rsidRPr="002A58AE" w:rsidTr="00F55A79">
        <w:tc>
          <w:tcPr>
            <w:tcW w:w="1216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D6DAB" w:rsidRPr="002A58AE" w:rsidTr="00286561">
        <w:tc>
          <w:tcPr>
            <w:tcW w:w="1216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</w:p>
        </w:tc>
        <w:tc>
          <w:tcPr>
            <w:tcW w:w="99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3D6DAB" w:rsidRPr="003D6DAB" w:rsidRDefault="003D6DAB" w:rsidP="00286561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理賠預付金月報優化</w:t>
            </w:r>
          </w:p>
        </w:tc>
        <w:tc>
          <w:tcPr>
            <w:tcW w:w="153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3D6DAB" w:rsidRPr="002A58AE" w:rsidRDefault="003D6DAB" w:rsidP="00F55A7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150127000420</w:t>
            </w:r>
          </w:p>
        </w:tc>
      </w:tr>
      <w:tr w:rsidR="00286561" w:rsidRPr="002A58AE" w:rsidTr="00286561">
        <w:tc>
          <w:tcPr>
            <w:tcW w:w="1216" w:type="dxa"/>
          </w:tcPr>
          <w:p w:rsidR="00286561" w:rsidRPr="002A58AE" w:rsidRDefault="00286561" w:rsidP="0028656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2018/4/17</w:t>
            </w:r>
          </w:p>
        </w:tc>
        <w:tc>
          <w:tcPr>
            <w:tcW w:w="992" w:type="dxa"/>
          </w:tcPr>
          <w:p w:rsidR="00286561" w:rsidRDefault="00286561" w:rsidP="0028656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/>
                <w:sz w:val="20"/>
                <w:szCs w:val="20"/>
              </w:rPr>
              <w:t>3</w:t>
            </w:r>
          </w:p>
        </w:tc>
        <w:tc>
          <w:tcPr>
            <w:tcW w:w="4396" w:type="dxa"/>
          </w:tcPr>
          <w:p w:rsidR="00286561" w:rsidRDefault="00286561" w:rsidP="00286561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批次FETCH SIZE調整專案-依系統管理-件數控制中Default設定</w:t>
            </w:r>
          </w:p>
        </w:tc>
        <w:tc>
          <w:tcPr>
            <w:tcW w:w="1532" w:type="dxa"/>
          </w:tcPr>
          <w:p w:rsidR="00286561" w:rsidRDefault="00286561" w:rsidP="0028656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52" w:type="dxa"/>
          </w:tcPr>
          <w:p w:rsidR="00286561" w:rsidRDefault="00286561" w:rsidP="0028656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180322001009</w:t>
            </w:r>
          </w:p>
        </w:tc>
      </w:tr>
      <w:tr w:rsidR="00CC0CE8" w:rsidRPr="002A58AE" w:rsidTr="00286561">
        <w:trPr>
          <w:ins w:id="2" w:author="張凱鈞" w:date="2019-10-22T11:25:00Z"/>
        </w:trPr>
        <w:tc>
          <w:tcPr>
            <w:tcW w:w="1216" w:type="dxa"/>
          </w:tcPr>
          <w:p w:rsidR="00CC0CE8" w:rsidRDefault="00CC0CE8" w:rsidP="00286561">
            <w:pPr>
              <w:spacing w:line="240" w:lineRule="atLeast"/>
              <w:jc w:val="center"/>
              <w:rPr>
                <w:ins w:id="3" w:author="張凱鈞" w:date="2019-10-22T11:25:00Z"/>
                <w:rFonts w:ascii="新細明體" w:hAnsi="新細明體" w:cs="Courier New" w:hint="eastAsia"/>
                <w:sz w:val="20"/>
                <w:szCs w:val="20"/>
              </w:rPr>
            </w:pPr>
            <w:ins w:id="4" w:author="張凱鈞" w:date="2019-10-22T11:25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992" w:type="dxa"/>
          </w:tcPr>
          <w:p w:rsidR="00CC0CE8" w:rsidRDefault="00CC0CE8" w:rsidP="00286561">
            <w:pPr>
              <w:spacing w:line="240" w:lineRule="atLeast"/>
              <w:jc w:val="center"/>
              <w:rPr>
                <w:ins w:id="5" w:author="張凱鈞" w:date="2019-10-22T11:25:00Z"/>
                <w:rFonts w:ascii="新細明體" w:hAnsi="新細明體" w:cs="Courier New"/>
                <w:sz w:val="20"/>
                <w:szCs w:val="20"/>
              </w:rPr>
            </w:pPr>
            <w:ins w:id="6" w:author="張凱鈞" w:date="2019-10-22T11:25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96" w:type="dxa"/>
          </w:tcPr>
          <w:p w:rsidR="00CC0CE8" w:rsidRDefault="00CC0CE8" w:rsidP="00286561">
            <w:pPr>
              <w:spacing w:line="240" w:lineRule="atLeast"/>
              <w:jc w:val="both"/>
              <w:rPr>
                <w:ins w:id="7" w:author="張凱鈞" w:date="2019-10-22T11:25:00Z"/>
                <w:rFonts w:ascii="新細明體" w:hAnsi="新細明體" w:cs="Courier New" w:hint="eastAsia"/>
                <w:sz w:val="20"/>
                <w:szCs w:val="20"/>
              </w:rPr>
            </w:pPr>
            <w:ins w:id="8" w:author="張凱鈞" w:date="2019-10-22T11:27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CC0CE8" w:rsidRDefault="00CC0CE8" w:rsidP="00286561">
            <w:pPr>
              <w:spacing w:line="240" w:lineRule="atLeast"/>
              <w:jc w:val="center"/>
              <w:rPr>
                <w:ins w:id="9" w:author="張凱鈞" w:date="2019-10-22T11:25:00Z"/>
                <w:rFonts w:ascii="新細明體" w:hAnsi="新細明體" w:cs="Courier New" w:hint="eastAsia"/>
                <w:sz w:val="20"/>
                <w:szCs w:val="20"/>
              </w:rPr>
            </w:pPr>
            <w:ins w:id="10" w:author="張凱鈞" w:date="2019-10-22T11:27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CC0CE8" w:rsidRDefault="00CC0CE8" w:rsidP="00286561">
            <w:pPr>
              <w:spacing w:line="240" w:lineRule="atLeast"/>
              <w:jc w:val="center"/>
              <w:rPr>
                <w:ins w:id="11" w:author="張凱鈞" w:date="2019-10-22T11:25:00Z"/>
                <w:rFonts w:ascii="新細明體" w:hAnsi="新細明體" w:cs="Courier New" w:hint="eastAsia"/>
                <w:sz w:val="20"/>
                <w:szCs w:val="20"/>
              </w:rPr>
            </w:pPr>
            <w:ins w:id="12" w:author="張凱鈞" w:date="2019-10-22T11:27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286561" w:rsidRDefault="00286561" w:rsidP="004A13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Default="0088731E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88731E">
        <w:rPr>
          <w:rFonts w:ascii="細明體" w:eastAsia="細明體" w:hAnsi="細明體" w:hint="eastAsia"/>
          <w:b/>
          <w:kern w:val="2"/>
          <w:lang w:eastAsia="zh-TW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8080"/>
      </w:tblGrid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</w:tcPr>
          <w:p w:rsidR="0088731E" w:rsidRPr="00D76EE6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預付金月報申請件明細作業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AAI1_B603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</w:tcPr>
          <w:p w:rsidR="0088731E" w:rsidRPr="00D76EE6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預付金月報申請件明細作業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8731E" w:rsidRPr="002A58AE" w:rsidTr="00056D48">
        <w:tc>
          <w:tcPr>
            <w:tcW w:w="2093" w:type="dxa"/>
          </w:tcPr>
          <w:p w:rsidR="0088731E" w:rsidRPr="002A58AE" w:rsidRDefault="0088731E" w:rsidP="00056D4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</w:tcPr>
          <w:p w:rsidR="0088731E" w:rsidRPr="002A58AE" w:rsidRDefault="0088731E" w:rsidP="00056D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88731E" w:rsidRPr="0088731E" w:rsidRDefault="0088731E" w:rsidP="008873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402B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866B7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3866B7" w:rsidRPr="002A58AE" w:rsidTr="003866B7">
        <w:tc>
          <w:tcPr>
            <w:tcW w:w="397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866B7" w:rsidRPr="002A58AE" w:rsidTr="003866B7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3866B7" w:rsidRPr="002A58AE" w:rsidRDefault="003866B7" w:rsidP="003866B7">
            <w:pPr>
              <w:widowControl/>
              <w:numPr>
                <w:ilvl w:val="0"/>
                <w:numId w:val="3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3866B7" w:rsidRDefault="003866B7" w:rsidP="00056D4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理賠預付金明細檔</w:t>
            </w:r>
          </w:p>
        </w:tc>
        <w:tc>
          <w:tcPr>
            <w:tcW w:w="1191" w:type="pct"/>
          </w:tcPr>
          <w:p w:rsidR="003866B7" w:rsidRPr="002A58AE" w:rsidRDefault="003866B7" w:rsidP="00056D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866B7" w:rsidRPr="002A58AE" w:rsidTr="003866B7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3866B7" w:rsidRPr="002A58AE" w:rsidRDefault="003866B7" w:rsidP="003866B7">
            <w:pPr>
              <w:widowControl/>
              <w:numPr>
                <w:ilvl w:val="0"/>
                <w:numId w:val="3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3866B7" w:rsidRDefault="003866B7" w:rsidP="00056D4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理賠預付金申請書檔</w:t>
            </w:r>
          </w:p>
        </w:tc>
        <w:tc>
          <w:tcPr>
            <w:tcW w:w="1191" w:type="pct"/>
          </w:tcPr>
          <w:p w:rsidR="003866B7" w:rsidRPr="002A58AE" w:rsidRDefault="003866B7" w:rsidP="00056D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866B7" w:rsidRPr="002A58AE" w:rsidTr="003866B7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3866B7" w:rsidRPr="002A58AE" w:rsidRDefault="003866B7" w:rsidP="003866B7">
            <w:pPr>
              <w:widowControl/>
              <w:numPr>
                <w:ilvl w:val="0"/>
                <w:numId w:val="3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3866B7" w:rsidRDefault="003866B7" w:rsidP="00056D4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預付金月報明細檔</w:t>
            </w:r>
          </w:p>
        </w:tc>
        <w:tc>
          <w:tcPr>
            <w:tcW w:w="1191" w:type="pct"/>
          </w:tcPr>
          <w:p w:rsidR="003866B7" w:rsidRPr="002A58AE" w:rsidRDefault="003866B7" w:rsidP="00056D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DTAAH305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866B7" w:rsidRPr="002A58AE" w:rsidRDefault="003866B7" w:rsidP="00056D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3866B7" w:rsidRPr="003866B7" w:rsidRDefault="003866B7" w:rsidP="003866B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3866B7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866B7">
        <w:rPr>
          <w:rFonts w:ascii="細明體" w:eastAsia="細明體" w:hAnsi="細明體" w:hint="eastAsia"/>
          <w:b/>
          <w:kern w:val="2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3866B7" w:rsidRPr="002A58AE" w:rsidTr="00056D48">
        <w:tc>
          <w:tcPr>
            <w:tcW w:w="455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3866B7" w:rsidRPr="002A58AE" w:rsidRDefault="003866B7" w:rsidP="00056D4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866B7" w:rsidRPr="002A58AE" w:rsidTr="00056D4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866B7" w:rsidRPr="002A58AE" w:rsidRDefault="003866B7" w:rsidP="003866B7">
            <w:pPr>
              <w:widowControl/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866B7" w:rsidRPr="002A58AE" w:rsidRDefault="003866B7" w:rsidP="00056D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3866B7" w:rsidRPr="002A58AE" w:rsidRDefault="003866B7" w:rsidP="00056D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3866B7" w:rsidRPr="0082075E" w:rsidRDefault="003866B7" w:rsidP="003866B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3866B7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866B7">
        <w:rPr>
          <w:rFonts w:ascii="細明體" w:eastAsia="細明體" w:hAnsi="細明體" w:hint="eastAsia"/>
          <w:b/>
          <w:kern w:val="2"/>
          <w:lang w:eastAsia="zh-TW"/>
        </w:rPr>
        <w:t>作業方式</w:t>
      </w:r>
      <w:r w:rsidR="00F265A7" w:rsidRPr="003866B7">
        <w:rPr>
          <w:rFonts w:ascii="細明體" w:eastAsia="細明體" w:hAnsi="細明體" w:hint="eastAsia"/>
          <w:b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</w:t>
            </w:r>
            <w:r w:rsidR="00693FD6">
              <w:rPr>
                <w:rFonts w:hint="eastAsia"/>
                <w:sz w:val="20"/>
                <w:szCs w:val="20"/>
              </w:rPr>
              <w:t>D</w:t>
            </w:r>
            <w:r w:rsidRPr="003519C9">
              <w:rPr>
                <w:rFonts w:hint="eastAsia"/>
                <w:sz w:val="20"/>
                <w:szCs w:val="20"/>
              </w:rPr>
              <w:t>I10</w:t>
            </w:r>
            <w:r w:rsidR="000540D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037DFA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93FD6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3866B7" w:rsidRDefault="003866B7" w:rsidP="003866B7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3866B7" w:rsidRDefault="003866B7" w:rsidP="003866B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E9304C">
        <w:rPr>
          <w:rFonts w:ascii="細明體" w:eastAsia="細明體" w:hAnsi="細明體" w:hint="eastAsia"/>
          <w:kern w:val="2"/>
          <w:lang w:eastAsia="zh-TW"/>
        </w:rPr>
        <w:t>DTAAH30</w:t>
      </w:r>
      <w:r w:rsidR="000540D9">
        <w:rPr>
          <w:rFonts w:ascii="細明體" w:eastAsia="細明體" w:hAnsi="細明體" w:hint="eastAsia"/>
          <w:kern w:val="2"/>
          <w:lang w:eastAsia="zh-TW"/>
        </w:rPr>
        <w:t>5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A6DCC" w:rsidRPr="000540D9" w:rsidRDefault="00E9304C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0540D9" w:rsidRPr="000540D9" w:rsidRDefault="000540D9" w:rsidP="000540D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處理年月：</w:t>
      </w:r>
    </w:p>
    <w:p w:rsidR="000540D9" w:rsidRPr="0069566E" w:rsidRDefault="000D6E6D" w:rsidP="000540D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SHUTDOWN </w:t>
      </w:r>
      <w:r w:rsidR="000540D9">
        <w:rPr>
          <w:rFonts w:hint="eastAsia"/>
          <w:kern w:val="2"/>
          <w:szCs w:val="24"/>
          <w:lang w:eastAsia="zh-TW"/>
        </w:rPr>
        <w:t xml:space="preserve">DATE </w:t>
      </w:r>
      <w:r w:rsidR="000540D9">
        <w:rPr>
          <w:rFonts w:hint="eastAsia"/>
          <w:kern w:val="2"/>
          <w:szCs w:val="24"/>
          <w:lang w:eastAsia="zh-TW"/>
        </w:rPr>
        <w:t>之</w:t>
      </w:r>
      <w:r w:rsidR="00693FD6">
        <w:rPr>
          <w:rFonts w:hint="eastAsia"/>
          <w:kern w:val="2"/>
          <w:szCs w:val="24"/>
          <w:lang w:eastAsia="zh-TW"/>
        </w:rPr>
        <w:t>同</w:t>
      </w:r>
      <w:r w:rsidR="000540D9">
        <w:rPr>
          <w:rFonts w:hint="eastAsia"/>
          <w:kern w:val="2"/>
          <w:szCs w:val="24"/>
          <w:lang w:eastAsia="zh-TW"/>
        </w:rPr>
        <w:t>一月。</w:t>
      </w:r>
    </w:p>
    <w:p w:rsidR="00B468A8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02B1D">
        <w:rPr>
          <w:rFonts w:ascii="細明體" w:eastAsia="細明體" w:hAnsi="細明體" w:hint="eastAsia"/>
          <w:kern w:val="2"/>
          <w:lang w:eastAsia="zh-TW"/>
        </w:rPr>
        <w:t>DTAAI010</w:t>
      </w:r>
      <w:r w:rsidR="000540D9">
        <w:rPr>
          <w:rFonts w:ascii="細明體" w:eastAsia="細明體" w:hAnsi="細明體" w:hint="eastAsia"/>
          <w:kern w:val="2"/>
          <w:lang w:eastAsia="zh-TW"/>
        </w:rPr>
        <w:t xml:space="preserve"> WHERE 年月(APLY_DATE) = 1.3處理年月</w:t>
      </w:r>
      <w:r w:rsidR="003051C8">
        <w:rPr>
          <w:rFonts w:ascii="細明體" w:eastAsia="細明體" w:hAnsi="細明體" w:hint="eastAsia"/>
          <w:kern w:val="2"/>
          <w:lang w:eastAsia="zh-TW"/>
        </w:rPr>
        <w:t>，以受理編號讀取DTAAI001取得帳務單位，一個受理編號僅讀取一筆</w:t>
      </w:r>
    </w:p>
    <w:p w:rsidR="00E9304C" w:rsidRDefault="00E9304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 = </w:t>
      </w:r>
      <w:r>
        <w:rPr>
          <w:rFonts w:ascii="細明體" w:eastAsia="細明體" w:hAnsi="細明體" w:hint="eastAsia"/>
          <w:kern w:val="2"/>
          <w:lang w:eastAsia="zh-TW"/>
        </w:rPr>
        <w:t>DTAAI010</w:t>
      </w:r>
      <w:r>
        <w:rPr>
          <w:rFonts w:hint="eastAsia"/>
          <w:kern w:val="2"/>
          <w:szCs w:val="24"/>
          <w:lang w:eastAsia="zh-TW"/>
        </w:rPr>
        <w:t>件數</w:t>
      </w:r>
    </w:p>
    <w:p w:rsidR="00E9304C" w:rsidRPr="0052793A" w:rsidRDefault="00E9304C" w:rsidP="00E9304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逐筆寫入DTAAH30</w:t>
      </w:r>
      <w:r w:rsidR="000540D9">
        <w:rPr>
          <w:rFonts w:ascii="細明體" w:eastAsia="細明體" w:hAnsi="細明體" w:hint="eastAsia"/>
          <w:kern w:val="2"/>
          <w:lang w:eastAsia="zh-TW"/>
        </w:rPr>
        <w:t>5</w:t>
      </w:r>
    </w:p>
    <w:p w:rsidR="00E9304C" w:rsidRDefault="00EC00E2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欄位如下：</w:t>
      </w:r>
    </w:p>
    <w:p w:rsidR="00E9304C" w:rsidRP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DATA_YM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>
        <w:rPr>
          <w:rFonts w:ascii="細明體" w:eastAsia="細明體" w:hAnsi="細明體" w:hint="eastAsia"/>
          <w:snapToGrid w:val="0"/>
        </w:rPr>
        <w:t>APLY_DATE</w:t>
      </w:r>
      <w:r w:rsidR="00E9304C">
        <w:rPr>
          <w:rFonts w:ascii="細明體" w:eastAsia="細明體" w:hAnsi="細明體" w:hint="eastAsia"/>
          <w:snapToGrid w:val="0"/>
          <w:lang w:eastAsia="zh-TW"/>
        </w:rPr>
        <w:t>之年月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1B56FE" w:rsidRPr="001B56FE">
        <w:rPr>
          <w:rFonts w:ascii="細明體" w:eastAsia="細明體" w:hAnsi="細明體" w:hint="eastAsia"/>
          <w:color w:val="FF0000"/>
          <w:kern w:val="2"/>
          <w:lang w:eastAsia="zh-TW"/>
        </w:rPr>
        <w:t>(取前三瑪)+</w:t>
      </w:r>
      <w:r w:rsidR="001B56FE" w:rsidRPr="001B56FE">
        <w:rPr>
          <w:rFonts w:ascii="細明體" w:eastAsia="細明體" w:hAnsi="細明體"/>
          <w:color w:val="FF0000"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1B56FE" w:rsidRPr="001B56FE">
          <w:rPr>
            <w:rFonts w:ascii="細明體" w:eastAsia="細明體" w:hAnsi="細明體" w:hint="eastAsia"/>
            <w:color w:val="FF0000"/>
            <w:kern w:val="2"/>
            <w:lang w:eastAsia="zh-TW"/>
          </w:rPr>
          <w:t>0000</w:t>
        </w:r>
        <w:r w:rsidR="001B56FE" w:rsidRPr="001B56FE">
          <w:rPr>
            <w:rFonts w:ascii="細明體" w:eastAsia="細明體" w:hAnsi="細明體"/>
            <w:color w:val="FF0000"/>
            <w:kern w:val="2"/>
            <w:lang w:eastAsia="zh-TW"/>
          </w:rPr>
          <w:t>’</w:t>
        </w:r>
      </w:smartTag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MKT_DEPT_NO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D21CBF">
        <w:rPr>
          <w:rFonts w:ascii="細明體" w:eastAsia="細明體" w:hAnsi="細明體" w:hint="eastAsia"/>
          <w:kern w:val="2"/>
          <w:lang w:eastAsia="zh-TW"/>
        </w:rPr>
        <w:t>DTAAI001.ACNT_DIV_NO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SERV_DIV_NO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AA_Util.</w:t>
      </w:r>
      <w:r w:rsidR="00E9304C">
        <w:rPr>
          <w:rFonts w:ascii="Verdana" w:hAnsi="Verdana" w:cs="Verdana"/>
          <w:color w:val="000000"/>
          <w:sz w:val="18"/>
          <w:szCs w:val="18"/>
          <w:highlight w:val="white"/>
        </w:rPr>
        <w:t>getSvcenter(</w:t>
      </w:r>
      <w:r w:rsidR="00E9304C">
        <w:rPr>
          <w:rFonts w:ascii="細明體" w:eastAsia="細明體" w:hAnsi="細明體" w:hint="eastAsia"/>
          <w:kern w:val="2"/>
          <w:lang w:eastAsia="zh-TW"/>
        </w:rPr>
        <w:t>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5966D4" w:rsidRDefault="005966D4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Pr="002D7662">
        <w:rPr>
          <w:rFonts w:hint="eastAsia"/>
          <w:bCs/>
          <w:lang w:eastAsia="zh-TW"/>
        </w:rPr>
        <w:t xml:space="preserve"> </w:t>
      </w:r>
      <w:r>
        <w:rPr>
          <w:rFonts w:hint="eastAsia"/>
          <w:b/>
          <w:bCs/>
          <w:lang w:eastAsia="zh-TW"/>
        </w:rPr>
        <w:t xml:space="preserve">= </w:t>
      </w:r>
      <w:r>
        <w:rPr>
          <w:rFonts w:ascii="Courier New" w:hAnsi="Courier New" w:cs="Courier New"/>
        </w:rPr>
        <w:t>DivDat</w:t>
      </w:r>
      <w:r w:rsidRPr="00E9304C">
        <w:rPr>
          <w:rFonts w:ascii="Courier New" w:hAnsi="Courier New" w:cs="Courier New"/>
        </w:rPr>
        <w:t>a</w:t>
      </w:r>
      <w:r w:rsidRPr="00E9304C">
        <w:rPr>
          <w:rStyle w:val="HTML"/>
          <w:rFonts w:hint="eastAsia"/>
          <w:bCs/>
          <w:lang w:eastAsia="zh-TW"/>
        </w:rPr>
        <w:t>.</w:t>
      </w:r>
      <w:r w:rsidRPr="002D7662">
        <w:rPr>
          <w:rStyle w:val="Tabletext"/>
          <w:bCs/>
          <w:color w:val="000000"/>
        </w:rPr>
        <w:t xml:space="preserve"> </w:t>
      </w:r>
      <w:hyperlink r:id="rId7" w:anchor="getUnit(java.lang.String)" w:history="1">
        <w:r w:rsidRPr="002D7662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2D7662">
        <w:rPr>
          <w:rStyle w:val="HTML"/>
          <w:color w:val="000000"/>
        </w:rPr>
        <w:t>(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DTAAI010.</w:t>
      </w:r>
      <w:r w:rsidRPr="002D7662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2D7662" w:rsidRDefault="005966D4" w:rsidP="005966D4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2D7662">
        <w:rPr>
          <w:rFonts w:ascii="細明體" w:eastAsia="細明體" w:hAnsi="細明體" w:hint="eastAsia"/>
          <w:kern w:val="2"/>
          <w:lang w:eastAsia="zh-TW"/>
        </w:rPr>
        <w:t>$</w:t>
      </w:r>
      <w:r w:rsidR="002D7662" w:rsidRPr="002D7662">
        <w:rPr>
          <w:b/>
          <w:bCs/>
        </w:rPr>
        <w:t xml:space="preserve"> </w:t>
      </w:r>
      <w:r w:rsidR="002D7662" w:rsidRPr="002D7662">
        <w:rPr>
          <w:bCs/>
        </w:rPr>
        <w:t>UnitOrgId</w:t>
      </w:r>
      <w:r w:rsidR="002D7662" w:rsidRPr="002D7662">
        <w:rPr>
          <w:rFonts w:hint="eastAsia"/>
          <w:bCs/>
          <w:lang w:eastAsia="zh-TW"/>
        </w:rPr>
        <w:t xml:space="preserve"> </w:t>
      </w:r>
      <w:r w:rsidR="002D7662">
        <w:rPr>
          <w:rFonts w:hint="eastAsia"/>
          <w:b/>
          <w:bCs/>
          <w:lang w:eastAsia="zh-TW"/>
        </w:rPr>
        <w:t>=</w:t>
      </w:r>
      <w:r>
        <w:rPr>
          <w:rFonts w:hint="eastAsia"/>
          <w:b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2D7662" w:rsidRPr="002D7662">
        <w:rPr>
          <w:bCs/>
        </w:rPr>
        <w:t>getUnitOrgId</w:t>
      </w:r>
      <w:r w:rsidR="002D7662" w:rsidRPr="002D7662">
        <w:rPr>
          <w:rStyle w:val="HTML"/>
          <w:color w:val="000000"/>
        </w:rPr>
        <w:t>()</w:t>
      </w:r>
    </w:p>
    <w:p w:rsidR="002D7662" w:rsidRDefault="002D7662" w:rsidP="002D7662">
      <w:pPr>
        <w:pStyle w:val="Tabletext"/>
        <w:keepLines w:val="0"/>
        <w:spacing w:after="0" w:line="240" w:lineRule="auto"/>
        <w:ind w:left="1466"/>
        <w:rPr>
          <w:rFonts w:ascii="Courier New" w:hAnsi="Courier New" w:cs="Courier New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0540D9"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BUSI_DIV_NO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E9304C" w:rsidRPr="00E93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lang w:eastAsia="zh-TW"/>
        </w:rPr>
        <w:t>if(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==1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 xml:space="preserve">1 </w:t>
      </w:r>
    </w:p>
    <w:p w:rsidR="00E9304C" w:rsidRPr="00E9304C" w:rsidRDefault="002D7662" w:rsidP="002D7662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</w:t>
      </w:r>
      <w:r>
        <w:rPr>
          <w:rFonts w:ascii="Courier New" w:hAnsi="Courier New" w:cs="Courier New" w:hint="eastAsia"/>
          <w:lang w:eastAsia="zh-TW"/>
        </w:rPr>
        <w:t>else(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==4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>4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PRO_DIV_NO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966D4">
        <w:rPr>
          <w:rFonts w:ascii="細明體" w:eastAsia="細明體" w:hAnsi="細明體" w:hint="eastAsia"/>
          <w:kern w:val="2"/>
          <w:lang w:eastAsia="zh-TW"/>
        </w:rPr>
        <w:t>$</w:t>
      </w:r>
      <w:r w:rsidR="005966D4" w:rsidRPr="002D7662">
        <w:rPr>
          <w:b/>
          <w:bCs/>
        </w:rPr>
        <w:t xml:space="preserve"> </w:t>
      </w:r>
      <w:r w:rsidR="005966D4"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hyperlink r:id="rId8" w:anchor="getAdcd()" w:history="1">
        <w:r w:rsidR="002D7662" w:rsidRPr="002D7662">
          <w:rPr>
            <w:rStyle w:val="a3"/>
            <w:rFonts w:ascii="細明體" w:eastAsia="細明體" w:hAnsi="細明體" w:cs="細明體"/>
            <w:bCs/>
            <w:color w:val="000000"/>
          </w:rPr>
          <w:t>getAdcd</w:t>
        </w:r>
      </w:hyperlink>
      <w:r w:rsidR="002D7662" w:rsidRPr="002D7662">
        <w:rPr>
          <w:rStyle w:val="HTML"/>
          <w:color w:val="000000"/>
        </w:rPr>
        <w:t>()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FILE_NO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 xml:space="preserve"> FILE_NO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APLY_DATE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 xml:space="preserve"> APLY_DATE</w:t>
      </w:r>
    </w:p>
    <w:p w:rsidR="00E9304C" w:rsidRDefault="000540D9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PRE_APLY_STS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PRE_APLY_STS</w:t>
      </w:r>
    </w:p>
    <w:p w:rsidR="00781000" w:rsidRDefault="00781000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DTAAH305.TOT_PAY_AMT = DTAAI010.TOT_PAY_AMT</w:t>
      </w:r>
    </w:p>
    <w:p w:rsidR="00E9304C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若INSERT成功，則</w:t>
      </w:r>
      <w:r>
        <w:rPr>
          <w:rFonts w:hint="eastAsia"/>
          <w:kern w:val="2"/>
          <w:szCs w:val="24"/>
          <w:lang w:eastAsia="zh-TW"/>
        </w:rPr>
        <w:t>OUTPUT_CNT++</w:t>
      </w:r>
    </w:p>
    <w:p w:rsidR="00EC00E2" w:rsidRPr="00EC00E2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ERROR_CNT++</w:t>
      </w:r>
    </w:p>
    <w:p w:rsidR="00EC00E2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lang w:eastAsia="zh-TW"/>
        </w:rPr>
        <w:t xml:space="preserve">件數紀錄：CALL </w:t>
      </w:r>
      <w:r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>
        <w:rPr>
          <w:rFonts w:hint="eastAsia"/>
          <w:color w:val="FF0000"/>
          <w:kern w:val="2"/>
          <w:szCs w:val="24"/>
          <w:lang w:eastAsia="zh-TW"/>
        </w:rPr>
        <w:t>紀錄</w:t>
      </w:r>
      <w:r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>
        <w:rPr>
          <w:rFonts w:hint="eastAsia"/>
          <w:color w:val="FF0000"/>
          <w:kern w:val="2"/>
          <w:szCs w:val="24"/>
          <w:lang w:eastAsia="zh-TW"/>
        </w:rPr>
        <w:t>CountManager.java</w:t>
      </w:r>
      <w:r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ascii="細明體" w:eastAsia="細明體" w:hAnsi="細明體" w:hint="eastAsia"/>
                <w:kern w:val="2"/>
                <w:lang w:eastAsia="zh-TW"/>
              </w:rPr>
              <w:t>Select DTAAI010</w:t>
            </w:r>
            <w:r w:rsidRPr="00F55A79"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</w:tr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0540D9" w:rsidRPr="00F55A79">
              <w:rPr>
                <w:rFonts w:ascii="細明體" w:eastAsia="細明體" w:hAnsi="細明體" w:hint="eastAsia"/>
                <w:kern w:val="2"/>
                <w:lang w:eastAsia="zh-TW"/>
              </w:rPr>
              <w:t>DTAAH305</w:t>
            </w:r>
            <w:r w:rsidRPr="00F55A79">
              <w:rPr>
                <w:rFonts w:hint="eastAsia"/>
                <w:kern w:val="2"/>
                <w:szCs w:val="24"/>
                <w:lang w:eastAsia="zh-TW"/>
              </w:rPr>
              <w:t>成功件數</w:t>
            </w:r>
          </w:p>
        </w:tc>
      </w:tr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0540D9" w:rsidRPr="00F55A79">
              <w:rPr>
                <w:rFonts w:ascii="細明體" w:eastAsia="細明體" w:hAnsi="細明體" w:hint="eastAsia"/>
                <w:kern w:val="2"/>
                <w:lang w:eastAsia="zh-TW"/>
              </w:rPr>
              <w:t>DTAAH305</w:t>
            </w:r>
            <w:r w:rsidRPr="00F55A79">
              <w:rPr>
                <w:rFonts w:hint="eastAsia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760EC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Tr="00F55A79">
        <w:tc>
          <w:tcPr>
            <w:tcW w:w="190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訊息中文：預付金月報明細檔新增錯誤</w:t>
            </w:r>
          </w:p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 w:rsidRPr="00F55A79">
              <w:rPr>
                <w:rFonts w:hint="eastAsia"/>
                <w:kern w:val="2"/>
                <w:szCs w:val="24"/>
                <w:lang w:eastAsia="zh-TW"/>
              </w:rPr>
              <w:t>摘要：受理編號：</w:t>
            </w:r>
            <w:r w:rsidRPr="00F55A79">
              <w:rPr>
                <w:rFonts w:ascii="細明體" w:eastAsia="細明體" w:hAnsi="細明體" w:hint="eastAsia"/>
                <w:kern w:val="2"/>
                <w:lang w:eastAsia="zh-TW"/>
              </w:rPr>
              <w:t>DTAAI010.</w:t>
            </w:r>
            <w:r w:rsidRPr="00F55A79">
              <w:rPr>
                <w:rFonts w:ascii="細明體" w:eastAsia="細明體" w:hAnsi="細明體" w:hint="eastAsia"/>
                <w:snapToGrid w:val="0"/>
              </w:rPr>
              <w:t>APLY_NO</w:t>
            </w:r>
          </w:p>
          <w:p w:rsidR="00EC00E2" w:rsidRPr="00F55A79" w:rsidRDefault="00EC00E2" w:rsidP="00F55A7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55A79">
              <w:rPr>
                <w:rFonts w:ascii="細明體" w:eastAsia="細明體" w:hAnsi="細明體" w:hint="eastAsia"/>
                <w:snapToGrid w:val="0"/>
                <w:lang w:eastAsia="zh-TW"/>
              </w:rPr>
              <w:t xml:space="preserve">      </w:t>
            </w:r>
          </w:p>
        </w:tc>
      </w:tr>
    </w:tbl>
    <w:p w:rsidR="00EC00E2" w:rsidRPr="00EC00E2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</w:p>
    <w:sectPr w:rsidR="00E9304C" w:rsidSect="00C91BAC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AD4" w:rsidRDefault="00C50AD4" w:rsidP="00E402BB">
      <w:r>
        <w:separator/>
      </w:r>
    </w:p>
  </w:endnote>
  <w:endnote w:type="continuationSeparator" w:id="0">
    <w:p w:rsidR="00C50AD4" w:rsidRDefault="00C50AD4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D9" w:rsidRDefault="000540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40D9" w:rsidRDefault="000540D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D9" w:rsidRDefault="000540D9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6291E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D9" w:rsidRDefault="000540D9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AD4" w:rsidRDefault="00C50AD4" w:rsidP="00E402BB">
      <w:r>
        <w:separator/>
      </w:r>
    </w:p>
  </w:footnote>
  <w:footnote w:type="continuationSeparator" w:id="0">
    <w:p w:rsidR="00C50AD4" w:rsidRDefault="00C50AD4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D9" w:rsidRDefault="000540D9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3" w15:restartNumberingAfterBreak="0">
    <w:nsid w:val="263C09FF"/>
    <w:multiLevelType w:val="hybridMultilevel"/>
    <w:tmpl w:val="91C48460"/>
    <w:lvl w:ilvl="0" w:tplc="5D7A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847E506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2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8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9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"/>
  </w:num>
  <w:num w:numId="4">
    <w:abstractNumId w:val="36"/>
  </w:num>
  <w:num w:numId="5">
    <w:abstractNumId w:val="24"/>
  </w:num>
  <w:num w:numId="6">
    <w:abstractNumId w:val="9"/>
  </w:num>
  <w:num w:numId="7">
    <w:abstractNumId w:val="16"/>
  </w:num>
  <w:num w:numId="8">
    <w:abstractNumId w:val="32"/>
  </w:num>
  <w:num w:numId="9">
    <w:abstractNumId w:val="34"/>
  </w:num>
  <w:num w:numId="10">
    <w:abstractNumId w:val="22"/>
  </w:num>
  <w:num w:numId="11">
    <w:abstractNumId w:val="26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5"/>
  </w:num>
  <w:num w:numId="17">
    <w:abstractNumId w:val="21"/>
  </w:num>
  <w:num w:numId="18">
    <w:abstractNumId w:val="15"/>
  </w:num>
  <w:num w:numId="19">
    <w:abstractNumId w:val="8"/>
  </w:num>
  <w:num w:numId="20">
    <w:abstractNumId w:val="18"/>
  </w:num>
  <w:num w:numId="21">
    <w:abstractNumId w:val="29"/>
  </w:num>
  <w:num w:numId="22">
    <w:abstractNumId w:val="3"/>
  </w:num>
  <w:num w:numId="23">
    <w:abstractNumId w:val="14"/>
  </w:num>
  <w:num w:numId="24">
    <w:abstractNumId w:val="27"/>
  </w:num>
  <w:num w:numId="25">
    <w:abstractNumId w:val="0"/>
  </w:num>
  <w:num w:numId="26">
    <w:abstractNumId w:val="17"/>
  </w:num>
  <w:num w:numId="27">
    <w:abstractNumId w:val="25"/>
  </w:num>
  <w:num w:numId="28">
    <w:abstractNumId w:val="11"/>
  </w:num>
  <w:num w:numId="29">
    <w:abstractNumId w:val="20"/>
  </w:num>
  <w:num w:numId="30">
    <w:abstractNumId w:val="6"/>
  </w:num>
  <w:num w:numId="31">
    <w:abstractNumId w:val="28"/>
  </w:num>
  <w:num w:numId="32">
    <w:abstractNumId w:val="37"/>
  </w:num>
  <w:num w:numId="33">
    <w:abstractNumId w:val="35"/>
  </w:num>
  <w:num w:numId="34">
    <w:abstractNumId w:val="12"/>
  </w:num>
  <w:num w:numId="35">
    <w:abstractNumId w:val="23"/>
  </w:num>
  <w:num w:numId="36">
    <w:abstractNumId w:val="13"/>
  </w:num>
  <w:num w:numId="37">
    <w:abstractNumId w:val="3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37DFA"/>
    <w:rsid w:val="00053375"/>
    <w:rsid w:val="000540D9"/>
    <w:rsid w:val="00056D48"/>
    <w:rsid w:val="00062D90"/>
    <w:rsid w:val="00085D25"/>
    <w:rsid w:val="000A1A83"/>
    <w:rsid w:val="000A6432"/>
    <w:rsid w:val="000A7BBE"/>
    <w:rsid w:val="000B2D9C"/>
    <w:rsid w:val="000C7675"/>
    <w:rsid w:val="000D6E6D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EA4"/>
    <w:rsid w:val="0016291E"/>
    <w:rsid w:val="00167659"/>
    <w:rsid w:val="001711B8"/>
    <w:rsid w:val="001712B5"/>
    <w:rsid w:val="00174724"/>
    <w:rsid w:val="0018677A"/>
    <w:rsid w:val="001B29BB"/>
    <w:rsid w:val="001B41F4"/>
    <w:rsid w:val="001B56FE"/>
    <w:rsid w:val="001B7080"/>
    <w:rsid w:val="001D1AF3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4CF8"/>
    <w:rsid w:val="0027746A"/>
    <w:rsid w:val="00285878"/>
    <w:rsid w:val="00286561"/>
    <w:rsid w:val="0029338C"/>
    <w:rsid w:val="002C0CD6"/>
    <w:rsid w:val="002D7662"/>
    <w:rsid w:val="002E71F4"/>
    <w:rsid w:val="003029C1"/>
    <w:rsid w:val="00304C36"/>
    <w:rsid w:val="003051C8"/>
    <w:rsid w:val="003120FB"/>
    <w:rsid w:val="003213F7"/>
    <w:rsid w:val="0032647C"/>
    <w:rsid w:val="003378A3"/>
    <w:rsid w:val="003519C9"/>
    <w:rsid w:val="00352BC0"/>
    <w:rsid w:val="00370C19"/>
    <w:rsid w:val="003866B7"/>
    <w:rsid w:val="003A0305"/>
    <w:rsid w:val="003A54BA"/>
    <w:rsid w:val="003A5A47"/>
    <w:rsid w:val="003A632F"/>
    <w:rsid w:val="003C1470"/>
    <w:rsid w:val="003D6A73"/>
    <w:rsid w:val="003D6DAB"/>
    <w:rsid w:val="003F468C"/>
    <w:rsid w:val="003F76D5"/>
    <w:rsid w:val="00404192"/>
    <w:rsid w:val="004161F3"/>
    <w:rsid w:val="00416CD5"/>
    <w:rsid w:val="00417700"/>
    <w:rsid w:val="00422ACE"/>
    <w:rsid w:val="0042741F"/>
    <w:rsid w:val="0043740C"/>
    <w:rsid w:val="00442653"/>
    <w:rsid w:val="00457B3E"/>
    <w:rsid w:val="004647DB"/>
    <w:rsid w:val="0047085E"/>
    <w:rsid w:val="00483F5E"/>
    <w:rsid w:val="00487457"/>
    <w:rsid w:val="00491CC2"/>
    <w:rsid w:val="00496CDA"/>
    <w:rsid w:val="004A1352"/>
    <w:rsid w:val="004A5D24"/>
    <w:rsid w:val="004B0A3F"/>
    <w:rsid w:val="004B1398"/>
    <w:rsid w:val="004B1825"/>
    <w:rsid w:val="004B3258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7757"/>
    <w:rsid w:val="005259AA"/>
    <w:rsid w:val="0053465F"/>
    <w:rsid w:val="00544F9F"/>
    <w:rsid w:val="00546181"/>
    <w:rsid w:val="0055626B"/>
    <w:rsid w:val="00560D8E"/>
    <w:rsid w:val="00566652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6E63"/>
    <w:rsid w:val="00606190"/>
    <w:rsid w:val="00627FC7"/>
    <w:rsid w:val="00640CA7"/>
    <w:rsid w:val="0064361D"/>
    <w:rsid w:val="00662070"/>
    <w:rsid w:val="006847D2"/>
    <w:rsid w:val="00693FD6"/>
    <w:rsid w:val="006965BF"/>
    <w:rsid w:val="006A6931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548BA"/>
    <w:rsid w:val="00760493"/>
    <w:rsid w:val="00763039"/>
    <w:rsid w:val="00774AA2"/>
    <w:rsid w:val="00781000"/>
    <w:rsid w:val="00784D15"/>
    <w:rsid w:val="00790F65"/>
    <w:rsid w:val="007C6BD8"/>
    <w:rsid w:val="007C7F5F"/>
    <w:rsid w:val="007D0C6B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1A5E"/>
    <w:rsid w:val="00852566"/>
    <w:rsid w:val="00862461"/>
    <w:rsid w:val="0087095F"/>
    <w:rsid w:val="0087510E"/>
    <w:rsid w:val="008764F0"/>
    <w:rsid w:val="0088731E"/>
    <w:rsid w:val="00887A68"/>
    <w:rsid w:val="008B5F26"/>
    <w:rsid w:val="008D4604"/>
    <w:rsid w:val="008F797C"/>
    <w:rsid w:val="008F79BA"/>
    <w:rsid w:val="00901AD6"/>
    <w:rsid w:val="00911780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937E8"/>
    <w:rsid w:val="009A20FE"/>
    <w:rsid w:val="009B1729"/>
    <w:rsid w:val="009C062C"/>
    <w:rsid w:val="009C2924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562A"/>
    <w:rsid w:val="00A87592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42A28"/>
    <w:rsid w:val="00B468A8"/>
    <w:rsid w:val="00B53BFD"/>
    <w:rsid w:val="00BA0234"/>
    <w:rsid w:val="00BC62F4"/>
    <w:rsid w:val="00BD6B27"/>
    <w:rsid w:val="00C0109D"/>
    <w:rsid w:val="00C020DC"/>
    <w:rsid w:val="00C138DB"/>
    <w:rsid w:val="00C44ED9"/>
    <w:rsid w:val="00C504F6"/>
    <w:rsid w:val="00C50AD4"/>
    <w:rsid w:val="00C606DC"/>
    <w:rsid w:val="00C720AB"/>
    <w:rsid w:val="00C80EBE"/>
    <w:rsid w:val="00C91BAC"/>
    <w:rsid w:val="00C97965"/>
    <w:rsid w:val="00CA5FC4"/>
    <w:rsid w:val="00CB1FC7"/>
    <w:rsid w:val="00CC0CE8"/>
    <w:rsid w:val="00CC729B"/>
    <w:rsid w:val="00CD3F8F"/>
    <w:rsid w:val="00CD50C6"/>
    <w:rsid w:val="00CE14A3"/>
    <w:rsid w:val="00CE51DF"/>
    <w:rsid w:val="00D21CBF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6D90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B00B6"/>
    <w:rsid w:val="00EB081C"/>
    <w:rsid w:val="00EC00E2"/>
    <w:rsid w:val="00EC535A"/>
    <w:rsid w:val="00ED3A03"/>
    <w:rsid w:val="00ED3AC9"/>
    <w:rsid w:val="00ED4181"/>
    <w:rsid w:val="00EE102D"/>
    <w:rsid w:val="00EE109D"/>
    <w:rsid w:val="00EF0EDD"/>
    <w:rsid w:val="00EF4EBC"/>
    <w:rsid w:val="00EF56D4"/>
    <w:rsid w:val="00F02B1D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55A79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8F8269-94BC-41CD-BC3A-82B520E6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Uni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DivData.htm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Links>
    <vt:vector size="12" baseType="variant">
      <vt:variant>
        <vt:i4>5898325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getAdcd()</vt:lpwstr>
      </vt:variant>
      <vt:variant>
        <vt:i4>3080232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2020-07-27T00:57:00Z</dcterms:created>
  <dcterms:modified xsi:type="dcterms:W3CDTF">2020-07-27T00:57:00Z</dcterms:modified>
</cp:coreProperties>
</file>