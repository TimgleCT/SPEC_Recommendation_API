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695703" w:rsidRPr="008E5E4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03" w:rsidRPr="008E5E45" w:rsidRDefault="00695703" w:rsidP="00695703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 w:rsidRPr="008E5E45"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03" w:rsidRPr="008E5E45" w:rsidRDefault="00695703" w:rsidP="00695703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 w:rsidRPr="008E5E45"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03" w:rsidRPr="008E5E45" w:rsidRDefault="00695703" w:rsidP="00695703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8E5E45"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03" w:rsidRPr="008E5E45" w:rsidRDefault="00695703" w:rsidP="00695703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8E5E45"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695703" w:rsidRPr="008E5E4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03" w:rsidRPr="008E5E45" w:rsidRDefault="00695703" w:rsidP="0069570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8"/>
                <w:attr w:name="Month" w:val="11"/>
                <w:attr w:name="Year" w:val="2006"/>
              </w:smartTagPr>
              <w:r w:rsidRPr="008E5E45">
                <w:rPr>
                  <w:rFonts w:ascii="新細明體" w:hAnsi="新細明體" w:hint="eastAsia"/>
                  <w:bCs/>
                  <w:lang w:eastAsia="zh-TW"/>
                </w:rPr>
                <w:t>2006/11/28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03" w:rsidRPr="008E5E45" w:rsidRDefault="00695703" w:rsidP="0069570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8E5E45"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03" w:rsidRPr="008E5E45" w:rsidRDefault="00695703" w:rsidP="0069570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8E5E45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03" w:rsidRPr="008E5E45" w:rsidRDefault="00695703" w:rsidP="0069570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041CB" w:rsidRPr="00F9638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1CB" w:rsidRPr="008E5E45" w:rsidRDefault="00C041CB" w:rsidP="0069570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7"/>
                <w:attr w:name="Month" w:val="2"/>
                <w:attr w:name="Year" w:val="2008"/>
              </w:smartTagPr>
              <w:r w:rsidRPr="008E5E45">
                <w:rPr>
                  <w:rFonts w:ascii="新細明體" w:hAnsi="新細明體" w:hint="eastAsia"/>
                  <w:bCs/>
                  <w:lang w:eastAsia="zh-TW"/>
                </w:rPr>
                <w:t>2008/2/27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1CB" w:rsidRPr="00F9638B" w:rsidRDefault="00C041CB" w:rsidP="0069570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9638B">
              <w:rPr>
                <w:rFonts w:ascii="新細明體" w:hAnsi="新細明體" w:hint="eastAsia"/>
                <w:bCs/>
                <w:lang w:eastAsia="zh-TW"/>
              </w:rPr>
              <w:t>修正非合計表類作法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1CB" w:rsidRPr="00F9638B" w:rsidRDefault="00C041CB" w:rsidP="0069570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F9638B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41CB" w:rsidRPr="00F9638B" w:rsidRDefault="00C041CB" w:rsidP="0069570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695703" w:rsidRPr="00F9638B" w:rsidRDefault="00695703" w:rsidP="00695703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1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47672F" w:rsidRPr="00F9638B" w:rsidTr="00C95C67">
        <w:tc>
          <w:tcPr>
            <w:tcW w:w="1216" w:type="dxa"/>
          </w:tcPr>
          <w:p w:rsidR="0047672F" w:rsidRPr="00F9638B" w:rsidRDefault="0047672F" w:rsidP="00C95C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47672F" w:rsidRPr="00F9638B" w:rsidRDefault="0047672F" w:rsidP="00C95C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47672F" w:rsidRPr="00F9638B" w:rsidRDefault="0047672F" w:rsidP="00C95C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47672F" w:rsidRPr="00F9638B" w:rsidRDefault="0047672F" w:rsidP="00C95C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47672F" w:rsidRPr="00F9638B" w:rsidRDefault="0047672F" w:rsidP="00C95C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47672F" w:rsidRPr="00F9638B" w:rsidTr="00C95C67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2F" w:rsidRPr="00F9638B" w:rsidRDefault="0047672F" w:rsidP="00C95C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Pr="00F9638B">
              <w:rPr>
                <w:rFonts w:ascii="細明體" w:eastAsia="細明體" w:hAnsi="細明體" w:cs="Courier New" w:hint="eastAsia"/>
                <w:sz w:val="20"/>
                <w:szCs w:val="20"/>
              </w:rPr>
              <w:t>15-11-07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2F" w:rsidRPr="00F9638B" w:rsidRDefault="0047672F" w:rsidP="00C95C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2F" w:rsidRPr="00F9638B" w:rsidRDefault="0047672F" w:rsidP="00C95C67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cs="Courier New" w:hint="eastAsia"/>
                <w:sz w:val="20"/>
                <w:szCs w:val="20"/>
              </w:rPr>
              <w:t>配合BPM移除作業進行以下調整</w:t>
            </w:r>
          </w:p>
          <w:p w:rsidR="0047672F" w:rsidRPr="00F9638B" w:rsidRDefault="0047672F" w:rsidP="00C95C67">
            <w:pPr>
              <w:widowControl w:val="0"/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cs="Courier New" w:hint="eastAsia"/>
                <w:sz w:val="20"/>
                <w:szCs w:val="20"/>
              </w:rPr>
              <w:t>增加是否處理bpm的控制，以利未來透過代碼管理來控制是否處理bpm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2F" w:rsidRPr="00F9638B" w:rsidRDefault="0047672F" w:rsidP="00C95C6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2F" w:rsidRPr="00F9638B" w:rsidRDefault="0047672F" w:rsidP="00C95C67">
            <w:pPr>
              <w:spacing w:line="240" w:lineRule="atLeast"/>
              <w:rPr>
                <w:rFonts w:hint="eastAsia"/>
                <w:b/>
                <w:bCs/>
              </w:rPr>
            </w:pPr>
            <w:r w:rsidRPr="00F9638B">
              <w:rPr>
                <w:b/>
                <w:bCs/>
              </w:rPr>
              <w:t>151023000197</w:t>
            </w:r>
          </w:p>
        </w:tc>
      </w:tr>
      <w:tr w:rsidR="008E5E45" w:rsidRPr="00F9638B" w:rsidTr="008E5E45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E45" w:rsidRPr="00F9638B" w:rsidRDefault="008E5E45" w:rsidP="00910A4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9638B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20</w:t>
            </w:r>
            <w:r w:rsidRPr="00F9638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16-09-01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E45" w:rsidRPr="00F9638B" w:rsidRDefault="008E5E45" w:rsidP="00910A4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9638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E45" w:rsidRPr="00F9638B" w:rsidRDefault="008E5E45" w:rsidP="008E5E45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9638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1.將BPM相關程式，均移除之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E45" w:rsidRPr="00F9638B" w:rsidRDefault="008E5E45" w:rsidP="00910A4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9638B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E45" w:rsidRPr="00F9638B" w:rsidRDefault="008E5E45" w:rsidP="00910A42">
            <w:pPr>
              <w:spacing w:line="240" w:lineRule="atLeast"/>
              <w:rPr>
                <w:rFonts w:hint="eastAsia"/>
                <w:b/>
                <w:bCs/>
                <w:color w:val="FF0000"/>
              </w:rPr>
            </w:pPr>
            <w:r w:rsidRPr="00F9638B">
              <w:rPr>
                <w:b/>
                <w:bCs/>
                <w:color w:val="FF0000"/>
              </w:rPr>
              <w:t>160829000058</w:t>
            </w:r>
          </w:p>
        </w:tc>
      </w:tr>
      <w:tr w:rsidR="00F9638B" w:rsidRPr="00F9638B" w:rsidTr="008E5E45">
        <w:trPr>
          <w:ins w:id="2" w:author="cathay" w:date="2018-05-08T15:32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38B" w:rsidRPr="00F9638B" w:rsidRDefault="00F9638B" w:rsidP="00F9638B">
            <w:pPr>
              <w:spacing w:line="240" w:lineRule="atLeast"/>
              <w:jc w:val="center"/>
              <w:rPr>
                <w:ins w:id="3" w:author="cathay" w:date="2018-05-08T15:32:00Z"/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ins w:id="4" w:author="cathay" w:date="2018-05-08T15:32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2018/05/08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38B" w:rsidRPr="00F9638B" w:rsidRDefault="00F9638B" w:rsidP="00F9638B">
            <w:pPr>
              <w:spacing w:line="240" w:lineRule="atLeast"/>
              <w:jc w:val="center"/>
              <w:rPr>
                <w:ins w:id="5" w:author="cathay" w:date="2018-05-08T15:32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6" w:author="cathay" w:date="2018-05-08T15:32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38B" w:rsidRPr="00F9638B" w:rsidRDefault="00F9638B" w:rsidP="00F9638B">
            <w:pPr>
              <w:spacing w:line="240" w:lineRule="atLeast"/>
              <w:rPr>
                <w:ins w:id="7" w:author="cathay" w:date="2018-05-08T15:32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8" w:author="cathay" w:date="2018-05-08T15:32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雙A鎖檔程式調整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38B" w:rsidRPr="00F9638B" w:rsidRDefault="00F9638B" w:rsidP="00F9638B">
            <w:pPr>
              <w:spacing w:line="240" w:lineRule="atLeast"/>
              <w:jc w:val="center"/>
              <w:rPr>
                <w:ins w:id="9" w:author="cathay" w:date="2018-05-08T15:32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10" w:author="cathay" w:date="2018-05-08T15:32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38B" w:rsidRPr="00F9638B" w:rsidRDefault="00F9638B" w:rsidP="00F9638B">
            <w:pPr>
              <w:spacing w:line="240" w:lineRule="atLeast"/>
              <w:rPr>
                <w:ins w:id="11" w:author="cathay" w:date="2018-05-08T15:32:00Z"/>
                <w:b/>
                <w:bCs/>
                <w:color w:val="FF0000"/>
              </w:rPr>
            </w:pPr>
            <w:ins w:id="12" w:author="cathay" w:date="2018-05-08T15:32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180118001007</w:t>
              </w:r>
            </w:ins>
          </w:p>
        </w:tc>
      </w:tr>
    </w:tbl>
    <w:p w:rsidR="0047672F" w:rsidRPr="00F9638B" w:rsidRDefault="0047672F" w:rsidP="00695703">
      <w:pPr>
        <w:rPr>
          <w:rFonts w:hint="eastAsia"/>
        </w:rPr>
      </w:pPr>
    </w:p>
    <w:p w:rsidR="00695703" w:rsidRPr="00F9638B" w:rsidRDefault="00695703" w:rsidP="00695703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 w:rsidRPr="00F9638B">
        <w:rPr>
          <w:rFonts w:hint="eastAsia"/>
          <w:b/>
          <w:kern w:val="2"/>
          <w:sz w:val="24"/>
          <w:szCs w:val="24"/>
          <w:lang w:eastAsia="zh-TW"/>
        </w:rPr>
        <w:t>UCAAB00300_</w:t>
      </w:r>
      <w:r w:rsidRPr="00F9638B">
        <w:rPr>
          <w:rFonts w:hint="eastAsia"/>
          <w:b/>
          <w:kern w:val="2"/>
          <w:sz w:val="24"/>
          <w:szCs w:val="24"/>
          <w:lang w:eastAsia="zh-TW"/>
        </w:rPr>
        <w:t>收據項目補正</w:t>
      </w:r>
    </w:p>
    <w:p w:rsidR="00695703" w:rsidRPr="00F9638B" w:rsidRDefault="00695703" w:rsidP="00695703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695703" w:rsidRPr="00F9638B" w:rsidRDefault="00695703" w:rsidP="00695703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F9638B"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695703" w:rsidRPr="00F9638B">
        <w:tc>
          <w:tcPr>
            <w:tcW w:w="234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收據項目補正</w:t>
            </w:r>
          </w:p>
        </w:tc>
      </w:tr>
      <w:tr w:rsidR="00695703" w:rsidRPr="00F9638B">
        <w:tc>
          <w:tcPr>
            <w:tcW w:w="234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AAB0_0300</w:t>
            </w:r>
          </w:p>
        </w:tc>
      </w:tr>
      <w:tr w:rsidR="00695703" w:rsidRPr="00F9638B">
        <w:tc>
          <w:tcPr>
            <w:tcW w:w="234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695703" w:rsidRPr="00F9638B">
        <w:tc>
          <w:tcPr>
            <w:tcW w:w="234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收據項目補正</w:t>
            </w:r>
          </w:p>
        </w:tc>
      </w:tr>
      <w:tr w:rsidR="00695703" w:rsidRPr="00F9638B">
        <w:tc>
          <w:tcPr>
            <w:tcW w:w="234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 xml:space="preserve">  </w:t>
            </w:r>
          </w:p>
        </w:tc>
      </w:tr>
    </w:tbl>
    <w:p w:rsidR="00695703" w:rsidRPr="00F9638B" w:rsidRDefault="00695703" w:rsidP="00695703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695703" w:rsidRPr="00F9638B" w:rsidRDefault="00695703" w:rsidP="00695703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F9638B"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695703" w:rsidRPr="00F9638B">
        <w:tc>
          <w:tcPr>
            <w:tcW w:w="720" w:type="dxa"/>
          </w:tcPr>
          <w:p w:rsidR="00695703" w:rsidRPr="00F9638B" w:rsidRDefault="00695703" w:rsidP="006957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695703" w:rsidRPr="00F9638B" w:rsidRDefault="00695703" w:rsidP="006957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695703" w:rsidRPr="00F9638B" w:rsidRDefault="00695703" w:rsidP="006957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695703" w:rsidRPr="00F9638B" w:rsidRDefault="00695703" w:rsidP="006957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695703" w:rsidRPr="00F9638B">
        <w:tc>
          <w:tcPr>
            <w:tcW w:w="720" w:type="dxa"/>
          </w:tcPr>
          <w:p w:rsidR="00695703" w:rsidRPr="00F9638B" w:rsidRDefault="00695703" w:rsidP="006957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695703" w:rsidRPr="00F9638B" w:rsidRDefault="00695703" w:rsidP="006957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95703" w:rsidRPr="00F9638B" w:rsidRDefault="00695703" w:rsidP="00695703">
      <w:pPr>
        <w:rPr>
          <w:rFonts w:ascii="細明體" w:eastAsia="細明體" w:hAnsi="細明體" w:hint="eastAsia"/>
          <w:sz w:val="20"/>
          <w:szCs w:val="20"/>
        </w:rPr>
      </w:pPr>
    </w:p>
    <w:p w:rsidR="00695703" w:rsidRPr="00F9638B" w:rsidRDefault="00695703" w:rsidP="00695703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F9638B"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695703" w:rsidRPr="00F9638B">
        <w:tc>
          <w:tcPr>
            <w:tcW w:w="720" w:type="dxa"/>
          </w:tcPr>
          <w:p w:rsidR="00695703" w:rsidRPr="00F9638B" w:rsidRDefault="00695703" w:rsidP="006957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695703" w:rsidRPr="00F9638B" w:rsidRDefault="00695703" w:rsidP="006957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695703" w:rsidRPr="00F9638B" w:rsidRDefault="00695703" w:rsidP="006957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695703" w:rsidRPr="00F9638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95703" w:rsidRPr="00F9638B" w:rsidRDefault="00695703" w:rsidP="00695703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695703" w:rsidRPr="00F9638B" w:rsidRDefault="00695703" w:rsidP="00695703">
            <w:pPr>
              <w:pStyle w:val="Tabletext"/>
              <w:rPr>
                <w:rFonts w:hint="eastAsia"/>
                <w:lang w:eastAsia="zh-TW"/>
              </w:rPr>
            </w:pPr>
            <w:r w:rsidRPr="00F9638B">
              <w:rPr>
                <w:rFonts w:hint="eastAsia"/>
                <w:caps/>
              </w:rPr>
              <w:t>理賠受理收據檔</w:t>
            </w:r>
          </w:p>
        </w:tc>
        <w:tc>
          <w:tcPr>
            <w:tcW w:w="3960" w:type="dxa"/>
          </w:tcPr>
          <w:p w:rsidR="00695703" w:rsidRPr="00F9638B" w:rsidRDefault="00695703" w:rsidP="00695703">
            <w:pPr>
              <w:jc w:val="center"/>
              <w:rPr>
                <w:sz w:val="20"/>
                <w:szCs w:val="20"/>
              </w:rPr>
            </w:pPr>
            <w:r w:rsidRPr="00F9638B">
              <w:rPr>
                <w:sz w:val="20"/>
                <w:szCs w:val="20"/>
              </w:rPr>
              <w:t>DT</w:t>
            </w:r>
            <w:r w:rsidRPr="00F9638B">
              <w:rPr>
                <w:rFonts w:hint="eastAsia"/>
                <w:sz w:val="20"/>
                <w:szCs w:val="20"/>
              </w:rPr>
              <w:t>AAA030</w:t>
            </w:r>
          </w:p>
        </w:tc>
      </w:tr>
    </w:tbl>
    <w:p w:rsidR="00695703" w:rsidRPr="00F9638B" w:rsidRDefault="00695703" w:rsidP="00695703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695703" w:rsidRPr="00F9638B" w:rsidRDefault="00695703" w:rsidP="00695703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F9638B"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695703" w:rsidRPr="00F9638B">
        <w:tc>
          <w:tcPr>
            <w:tcW w:w="9180" w:type="dxa"/>
            <w:gridSpan w:val="4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695703" w:rsidRPr="00F9638B">
        <w:tc>
          <w:tcPr>
            <w:tcW w:w="72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695703" w:rsidRPr="00F9638B">
        <w:tc>
          <w:tcPr>
            <w:tcW w:w="72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34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9638B">
              <w:rPr>
                <w:rFonts w:ascii="細明體" w:eastAsia="細明體" w:hAnsi="細明體" w:hint="eastAsia"/>
                <w:sz w:val="20"/>
                <w:szCs w:val="20"/>
              </w:rPr>
              <w:t>CHAR 14</w:t>
            </w:r>
          </w:p>
        </w:tc>
        <w:tc>
          <w:tcPr>
            <w:tcW w:w="4320" w:type="dxa"/>
          </w:tcPr>
          <w:p w:rsidR="00695703" w:rsidRPr="00F9638B" w:rsidRDefault="00695703" w:rsidP="006957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95703" w:rsidRPr="00F9638B" w:rsidRDefault="00695703" w:rsidP="00695703">
      <w:pPr>
        <w:rPr>
          <w:rFonts w:ascii="細明體" w:eastAsia="細明體" w:hAnsi="細明體"/>
          <w:sz w:val="20"/>
          <w:szCs w:val="20"/>
        </w:rPr>
      </w:pPr>
    </w:p>
    <w:p w:rsidR="00695703" w:rsidRPr="00F9638B" w:rsidRDefault="00695703" w:rsidP="00695703">
      <w:pPr>
        <w:rPr>
          <w:rFonts w:ascii="細明體" w:eastAsia="細明體" w:hAnsi="細明體"/>
          <w:sz w:val="20"/>
          <w:szCs w:val="20"/>
        </w:rPr>
      </w:pPr>
    </w:p>
    <w:p w:rsidR="00695703" w:rsidRPr="00F9638B" w:rsidRDefault="00695703" w:rsidP="00695703">
      <w:pPr>
        <w:rPr>
          <w:rFonts w:hint="eastAsia"/>
          <w:sz w:val="20"/>
        </w:rPr>
      </w:pPr>
      <w:r w:rsidRPr="00F9638B">
        <w:rPr>
          <w:sz w:val="20"/>
        </w:rPr>
        <w:br w:type="page"/>
      </w:r>
    </w:p>
    <w:p w:rsidR="00695703" w:rsidRPr="00F9638B" w:rsidRDefault="00695703" w:rsidP="00695703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 w:rsidRPr="00F9638B">
        <w:rPr>
          <w:rFonts w:hint="eastAsia"/>
          <w:u w:val="single"/>
          <w:lang w:eastAsia="zh-TW"/>
        </w:rPr>
        <w:t>說明</w:t>
      </w:r>
    </w:p>
    <w:p w:rsidR="00695703" w:rsidRPr="00F9638B" w:rsidRDefault="00695703" w:rsidP="00695703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695703" w:rsidRPr="00F9638B" w:rsidRDefault="00695703" w:rsidP="00695703">
      <w:pPr>
        <w:numPr>
          <w:ilvl w:val="0"/>
          <w:numId w:val="23"/>
        </w:num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>IF</w:t>
      </w:r>
      <w:r w:rsidRPr="00F9638B">
        <w:rPr>
          <w:rFonts w:hint="eastAsia"/>
          <w:kern w:val="2"/>
          <w:sz w:val="20"/>
          <w:szCs w:val="20"/>
        </w:rPr>
        <w:t>傳入參數</w:t>
      </w:r>
      <w:r w:rsidRPr="00F9638B">
        <w:rPr>
          <w:rFonts w:hint="eastAsia"/>
          <w:kern w:val="2"/>
          <w:sz w:val="20"/>
          <w:szCs w:val="20"/>
        </w:rPr>
        <w:t>.</w:t>
      </w:r>
      <w:r w:rsidRPr="00F9638B">
        <w:rPr>
          <w:rFonts w:hint="eastAsia"/>
          <w:kern w:val="2"/>
          <w:sz w:val="20"/>
          <w:szCs w:val="20"/>
        </w:rPr>
        <w:t>受理編號第</w:t>
      </w:r>
      <w:smartTag w:uri="urn:schemas-microsoft-com:office:smarttags" w:element="chmetcnv">
        <w:smartTagPr>
          <w:attr w:name="UnitName" w:val="碼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F9638B">
          <w:rPr>
            <w:rFonts w:hint="eastAsia"/>
            <w:kern w:val="2"/>
            <w:sz w:val="20"/>
            <w:szCs w:val="20"/>
          </w:rPr>
          <w:t>11</w:t>
        </w:r>
        <w:r w:rsidRPr="00F9638B">
          <w:rPr>
            <w:rFonts w:hint="eastAsia"/>
            <w:kern w:val="2"/>
            <w:sz w:val="20"/>
            <w:szCs w:val="20"/>
          </w:rPr>
          <w:t>碼</w:t>
        </w:r>
      </w:smartTag>
      <w:r w:rsidRPr="00F9638B">
        <w:rPr>
          <w:rFonts w:hint="eastAsia"/>
          <w:kern w:val="2"/>
          <w:sz w:val="20"/>
          <w:szCs w:val="20"/>
        </w:rPr>
        <w:t>為</w:t>
      </w:r>
      <w:r w:rsidRPr="00F9638B">
        <w:rPr>
          <w:rFonts w:hint="eastAsia"/>
          <w:kern w:val="2"/>
          <w:sz w:val="20"/>
          <w:szCs w:val="20"/>
        </w:rPr>
        <w:t xml:space="preserve">T </w:t>
      </w:r>
      <w:r w:rsidRPr="00F9638B">
        <w:rPr>
          <w:rFonts w:hint="eastAsia"/>
          <w:kern w:val="2"/>
          <w:sz w:val="20"/>
          <w:szCs w:val="20"/>
        </w:rPr>
        <w:t>，查詢</w:t>
      </w:r>
      <w:r w:rsidRPr="00F9638B">
        <w:rPr>
          <w:rFonts w:hint="eastAsia"/>
          <w:kern w:val="2"/>
          <w:sz w:val="20"/>
          <w:szCs w:val="20"/>
        </w:rPr>
        <w:t>DTAAAT30</w:t>
      </w:r>
      <w:r w:rsidRPr="00F9638B">
        <w:rPr>
          <w:rFonts w:hint="eastAsia"/>
          <w:kern w:val="2"/>
          <w:sz w:val="20"/>
          <w:szCs w:val="20"/>
        </w:rPr>
        <w:t>；</w:t>
      </w:r>
      <w:r w:rsidRPr="00F9638B">
        <w:rPr>
          <w:rFonts w:hint="eastAsia"/>
          <w:kern w:val="2"/>
          <w:sz w:val="20"/>
          <w:szCs w:val="20"/>
        </w:rPr>
        <w:t xml:space="preserve">ELSE </w:t>
      </w:r>
      <w:r w:rsidRPr="00F9638B">
        <w:rPr>
          <w:rFonts w:hint="eastAsia"/>
          <w:kern w:val="2"/>
          <w:sz w:val="20"/>
          <w:szCs w:val="20"/>
        </w:rPr>
        <w:t>查詢</w:t>
      </w:r>
      <w:r w:rsidRPr="00F9638B">
        <w:rPr>
          <w:rFonts w:hint="eastAsia"/>
          <w:kern w:val="2"/>
          <w:sz w:val="20"/>
          <w:szCs w:val="20"/>
        </w:rPr>
        <w:t>DTAAA030</w:t>
      </w:r>
    </w:p>
    <w:p w:rsidR="00695703" w:rsidRPr="00F9638B" w:rsidRDefault="00695703" w:rsidP="00695703">
      <w:pPr>
        <w:numPr>
          <w:ilvl w:val="0"/>
          <w:numId w:val="23"/>
        </w:num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>檢核有無需要補正之收據</w:t>
      </w:r>
    </w:p>
    <w:p w:rsidR="00695703" w:rsidRPr="00F9638B" w:rsidRDefault="00695703" w:rsidP="00695703">
      <w:pPr>
        <w:numPr>
          <w:ilvl w:val="1"/>
          <w:numId w:val="23"/>
        </w:num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>讀取收據檔更新收據項目序號及公司費用種類</w:t>
      </w:r>
    </w:p>
    <w:p w:rsidR="00695703" w:rsidRPr="00F9638B" w:rsidRDefault="00695703" w:rsidP="00695703">
      <w:pPr>
        <w:numPr>
          <w:ilvl w:val="2"/>
          <w:numId w:val="23"/>
        </w:num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>R</w:t>
      </w:r>
      <w:r w:rsidRPr="00F9638B">
        <w:rPr>
          <w:kern w:val="2"/>
          <w:sz w:val="20"/>
          <w:szCs w:val="20"/>
        </w:rPr>
        <w:t>EAD DTAAA</w:t>
      </w:r>
      <w:r w:rsidRPr="00F9638B">
        <w:rPr>
          <w:rFonts w:hint="eastAsia"/>
          <w:kern w:val="2"/>
          <w:sz w:val="20"/>
          <w:szCs w:val="20"/>
        </w:rPr>
        <w:t>0</w:t>
      </w:r>
      <w:r w:rsidRPr="00F9638B">
        <w:rPr>
          <w:kern w:val="2"/>
          <w:sz w:val="20"/>
          <w:szCs w:val="20"/>
        </w:rPr>
        <w:t>30</w:t>
      </w:r>
      <w:r w:rsidRPr="00F9638B">
        <w:rPr>
          <w:rFonts w:hint="eastAsia"/>
          <w:kern w:val="2"/>
          <w:sz w:val="20"/>
          <w:szCs w:val="20"/>
        </w:rPr>
        <w:t>/</w:t>
      </w:r>
      <w:r w:rsidRPr="00F9638B">
        <w:rPr>
          <w:kern w:val="2"/>
          <w:sz w:val="20"/>
          <w:szCs w:val="20"/>
        </w:rPr>
        <w:t>DTAAAT30 LEFT OUTER JOIN  DTAAD050</w:t>
      </w:r>
    </w:p>
    <w:p w:rsidR="00695703" w:rsidRPr="00F9638B" w:rsidRDefault="00695703" w:rsidP="00695703">
      <w:pPr>
        <w:numPr>
          <w:ilvl w:val="2"/>
          <w:numId w:val="23"/>
        </w:num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 xml:space="preserve">ON </w:t>
      </w:r>
      <w:r w:rsidRPr="00F9638B">
        <w:rPr>
          <w:kern w:val="2"/>
          <w:sz w:val="20"/>
          <w:szCs w:val="20"/>
        </w:rPr>
        <w:t>DTAAA</w:t>
      </w:r>
      <w:r w:rsidRPr="00F9638B">
        <w:rPr>
          <w:rFonts w:hint="eastAsia"/>
          <w:kern w:val="2"/>
          <w:sz w:val="20"/>
          <w:szCs w:val="20"/>
        </w:rPr>
        <w:t>0</w:t>
      </w:r>
      <w:r w:rsidRPr="00F9638B">
        <w:rPr>
          <w:kern w:val="2"/>
          <w:sz w:val="20"/>
          <w:szCs w:val="20"/>
        </w:rPr>
        <w:t>30</w:t>
      </w:r>
      <w:r w:rsidRPr="00F9638B">
        <w:rPr>
          <w:rFonts w:hint="eastAsia"/>
          <w:kern w:val="2"/>
          <w:sz w:val="20"/>
          <w:szCs w:val="20"/>
        </w:rPr>
        <w:t>/DTAAAT30.</w:t>
      </w:r>
      <w:r w:rsidRPr="00F9638B">
        <w:rPr>
          <w:rFonts w:hint="eastAsia"/>
          <w:kern w:val="2"/>
          <w:sz w:val="20"/>
          <w:szCs w:val="20"/>
        </w:rPr>
        <w:t>醫院代碼</w:t>
      </w:r>
      <w:r w:rsidRPr="00F9638B">
        <w:rPr>
          <w:rFonts w:hint="eastAsia"/>
          <w:kern w:val="2"/>
          <w:sz w:val="20"/>
          <w:szCs w:val="20"/>
        </w:rPr>
        <w:t xml:space="preserve"> = DTAAD050.</w:t>
      </w:r>
      <w:r w:rsidRPr="00F9638B">
        <w:rPr>
          <w:rFonts w:hint="eastAsia"/>
          <w:kern w:val="2"/>
          <w:sz w:val="20"/>
          <w:szCs w:val="20"/>
        </w:rPr>
        <w:t>醫院代碼</w:t>
      </w:r>
      <w:r w:rsidRPr="00F9638B">
        <w:rPr>
          <w:rFonts w:hint="eastAsia"/>
          <w:kern w:val="2"/>
          <w:sz w:val="20"/>
          <w:szCs w:val="20"/>
        </w:rPr>
        <w:t xml:space="preserve"> , </w:t>
      </w:r>
      <w:r w:rsidRPr="00F9638B">
        <w:rPr>
          <w:kern w:val="2"/>
          <w:sz w:val="20"/>
          <w:szCs w:val="20"/>
        </w:rPr>
        <w:t>DTAAA</w:t>
      </w:r>
      <w:r w:rsidRPr="00F9638B">
        <w:rPr>
          <w:rFonts w:hint="eastAsia"/>
          <w:kern w:val="2"/>
          <w:sz w:val="20"/>
          <w:szCs w:val="20"/>
        </w:rPr>
        <w:t>0</w:t>
      </w:r>
      <w:r w:rsidRPr="00F9638B">
        <w:rPr>
          <w:kern w:val="2"/>
          <w:sz w:val="20"/>
          <w:szCs w:val="20"/>
        </w:rPr>
        <w:t>30</w:t>
      </w:r>
      <w:r w:rsidRPr="00F9638B">
        <w:rPr>
          <w:rFonts w:hint="eastAsia"/>
          <w:kern w:val="2"/>
          <w:sz w:val="20"/>
          <w:szCs w:val="20"/>
        </w:rPr>
        <w:t>/DTAAAT30.</w:t>
      </w:r>
      <w:r w:rsidRPr="00F9638B">
        <w:rPr>
          <w:rFonts w:hint="eastAsia"/>
          <w:kern w:val="2"/>
          <w:sz w:val="20"/>
          <w:szCs w:val="20"/>
        </w:rPr>
        <w:t>收據種類</w:t>
      </w:r>
      <w:r w:rsidRPr="00F9638B">
        <w:rPr>
          <w:rFonts w:hint="eastAsia"/>
          <w:kern w:val="2"/>
          <w:sz w:val="20"/>
          <w:szCs w:val="20"/>
        </w:rPr>
        <w:t xml:space="preserve"> = DTAAD050.</w:t>
      </w:r>
      <w:r w:rsidRPr="00F9638B">
        <w:rPr>
          <w:rFonts w:hint="eastAsia"/>
          <w:kern w:val="2"/>
          <w:sz w:val="20"/>
          <w:szCs w:val="20"/>
        </w:rPr>
        <w:t>收據種類</w:t>
      </w:r>
    </w:p>
    <w:p w:rsidR="00695703" w:rsidRPr="00F9638B" w:rsidRDefault="00695703" w:rsidP="00695703">
      <w:pPr>
        <w:numPr>
          <w:ilvl w:val="2"/>
          <w:numId w:val="23"/>
        </w:num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>WHERE DTAAAT30.</w:t>
      </w:r>
      <w:r w:rsidRPr="00F9638B">
        <w:rPr>
          <w:rFonts w:hint="eastAsia"/>
          <w:kern w:val="2"/>
          <w:sz w:val="20"/>
          <w:szCs w:val="20"/>
        </w:rPr>
        <w:t>受理編號</w:t>
      </w:r>
      <w:r w:rsidRPr="00F9638B">
        <w:rPr>
          <w:rFonts w:hint="eastAsia"/>
          <w:kern w:val="2"/>
          <w:sz w:val="20"/>
          <w:szCs w:val="20"/>
        </w:rPr>
        <w:t xml:space="preserve"> = </w:t>
      </w:r>
      <w:r w:rsidRPr="00F9638B">
        <w:rPr>
          <w:rFonts w:hint="eastAsia"/>
          <w:kern w:val="2"/>
          <w:sz w:val="20"/>
          <w:szCs w:val="20"/>
        </w:rPr>
        <w:t>傳入參數</w:t>
      </w:r>
      <w:r w:rsidRPr="00F9638B">
        <w:rPr>
          <w:rFonts w:hint="eastAsia"/>
          <w:kern w:val="2"/>
          <w:sz w:val="20"/>
          <w:szCs w:val="20"/>
        </w:rPr>
        <w:t>.</w:t>
      </w:r>
      <w:r w:rsidRPr="00F9638B">
        <w:rPr>
          <w:rFonts w:hint="eastAsia"/>
          <w:kern w:val="2"/>
          <w:sz w:val="20"/>
          <w:szCs w:val="20"/>
        </w:rPr>
        <w:t>受理編號</w:t>
      </w:r>
      <w:r w:rsidR="00C041CB" w:rsidRPr="00F9638B">
        <w:rPr>
          <w:rFonts w:hint="eastAsia"/>
          <w:kern w:val="2"/>
          <w:sz w:val="20"/>
          <w:szCs w:val="20"/>
        </w:rPr>
        <w:t xml:space="preserve"> AND </w:t>
      </w:r>
      <w:r w:rsidR="00C041CB" w:rsidRPr="00F9638B">
        <w:rPr>
          <w:rFonts w:hint="eastAsia"/>
          <w:kern w:val="2"/>
          <w:sz w:val="20"/>
          <w:szCs w:val="20"/>
        </w:rPr>
        <w:t>收據種類</w:t>
      </w:r>
      <w:r w:rsidR="00C041CB" w:rsidRPr="00F9638B">
        <w:rPr>
          <w:rFonts w:hint="eastAsia"/>
          <w:kern w:val="2"/>
          <w:sz w:val="20"/>
          <w:szCs w:val="20"/>
        </w:rPr>
        <w:t xml:space="preserve"> &lt;&gt; </w:t>
      </w:r>
      <w:r w:rsidR="00C041CB" w:rsidRPr="00F9638B">
        <w:rPr>
          <w:kern w:val="2"/>
          <w:sz w:val="20"/>
          <w:szCs w:val="20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C041CB" w:rsidRPr="00F9638B">
          <w:rPr>
            <w:rFonts w:hint="eastAsia"/>
            <w:kern w:val="2"/>
            <w:sz w:val="20"/>
            <w:szCs w:val="20"/>
          </w:rPr>
          <w:t>3</w:t>
        </w:r>
        <w:r w:rsidR="00C041CB" w:rsidRPr="00F9638B">
          <w:rPr>
            <w:kern w:val="2"/>
            <w:sz w:val="20"/>
            <w:szCs w:val="20"/>
          </w:rPr>
          <w:t>’</w:t>
        </w:r>
      </w:smartTag>
    </w:p>
    <w:p w:rsidR="00695703" w:rsidRPr="00F9638B" w:rsidRDefault="00695703" w:rsidP="00695703">
      <w:pPr>
        <w:numPr>
          <w:ilvl w:val="2"/>
          <w:numId w:val="23"/>
        </w:num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>逐筆進行下列步驟</w:t>
      </w:r>
    </w:p>
    <w:p w:rsidR="00695703" w:rsidRPr="00F9638B" w:rsidRDefault="00695703" w:rsidP="00695703">
      <w:pPr>
        <w:numPr>
          <w:ilvl w:val="3"/>
          <w:numId w:val="23"/>
        </w:num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 xml:space="preserve"> IF  FOUND IN DTAAD050</w:t>
      </w:r>
      <w:r w:rsidRPr="00F9638B">
        <w:rPr>
          <w:rFonts w:hint="eastAsia"/>
          <w:kern w:val="2"/>
          <w:sz w:val="20"/>
          <w:szCs w:val="20"/>
        </w:rPr>
        <w:t>，</w:t>
      </w:r>
      <w:r w:rsidRPr="00F9638B">
        <w:rPr>
          <w:rFonts w:hint="eastAsia"/>
          <w:kern w:val="2"/>
          <w:sz w:val="20"/>
          <w:szCs w:val="20"/>
        </w:rPr>
        <w:t xml:space="preserve"> UPDATE </w:t>
      </w:r>
      <w:r w:rsidRPr="00F9638B">
        <w:rPr>
          <w:kern w:val="2"/>
          <w:sz w:val="20"/>
          <w:szCs w:val="20"/>
        </w:rPr>
        <w:t>DTAAA</w:t>
      </w:r>
      <w:r w:rsidRPr="00F9638B">
        <w:rPr>
          <w:rFonts w:hint="eastAsia"/>
          <w:kern w:val="2"/>
          <w:sz w:val="20"/>
          <w:szCs w:val="20"/>
        </w:rPr>
        <w:t>0</w:t>
      </w:r>
      <w:r w:rsidRPr="00F9638B">
        <w:rPr>
          <w:kern w:val="2"/>
          <w:sz w:val="20"/>
          <w:szCs w:val="20"/>
        </w:rPr>
        <w:t>30</w:t>
      </w:r>
      <w:r w:rsidRPr="00F9638B">
        <w:rPr>
          <w:rFonts w:hint="eastAsia"/>
          <w:kern w:val="2"/>
          <w:sz w:val="20"/>
          <w:szCs w:val="20"/>
        </w:rPr>
        <w:t xml:space="preserve">/DTAAAT30 </w:t>
      </w:r>
      <w:r w:rsidRPr="00F9638B">
        <w:rPr>
          <w:rFonts w:hint="eastAsia"/>
          <w:kern w:val="2"/>
          <w:sz w:val="20"/>
          <w:szCs w:val="20"/>
        </w:rPr>
        <w:t>收據項目序號及公司費用種類</w:t>
      </w:r>
    </w:p>
    <w:p w:rsidR="00695703" w:rsidRPr="00F9638B" w:rsidRDefault="00695703" w:rsidP="00695703">
      <w:pPr>
        <w:numPr>
          <w:ilvl w:val="3"/>
          <w:numId w:val="23"/>
        </w:num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>ELSE  SET</w:t>
      </w:r>
      <w:r w:rsidRPr="00F9638B">
        <w:rPr>
          <w:rFonts w:hint="eastAsia"/>
          <w:kern w:val="2"/>
          <w:sz w:val="20"/>
          <w:szCs w:val="20"/>
        </w:rPr>
        <w:t>需收據補正</w:t>
      </w:r>
      <w:r w:rsidRPr="00F9638B">
        <w:rPr>
          <w:rFonts w:hint="eastAsia"/>
          <w:kern w:val="2"/>
          <w:sz w:val="20"/>
          <w:szCs w:val="20"/>
        </w:rPr>
        <w:t>Flag = TRUE</w:t>
      </w:r>
      <w:r w:rsidRPr="00F9638B">
        <w:rPr>
          <w:rFonts w:hint="eastAsia"/>
          <w:kern w:val="2"/>
          <w:sz w:val="20"/>
          <w:szCs w:val="20"/>
        </w:rPr>
        <w:t>，繼續處理下一筆。</w:t>
      </w:r>
    </w:p>
    <w:p w:rsidR="00695703" w:rsidRPr="00F9638B" w:rsidRDefault="00695703" w:rsidP="00695703">
      <w:pPr>
        <w:numPr>
          <w:ilvl w:val="1"/>
          <w:numId w:val="23"/>
        </w:numPr>
        <w:rPr>
          <w:rFonts w:ascii="細明體" w:eastAsia="細明體" w:hAnsi="細明體" w:hint="eastAsia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 xml:space="preserve">IF </w:t>
      </w:r>
      <w:r w:rsidRPr="00F9638B">
        <w:rPr>
          <w:rFonts w:hint="eastAsia"/>
          <w:kern w:val="2"/>
          <w:sz w:val="20"/>
          <w:szCs w:val="20"/>
        </w:rPr>
        <w:t>需收據補正</w:t>
      </w:r>
      <w:r w:rsidRPr="00F9638B">
        <w:rPr>
          <w:rFonts w:hint="eastAsia"/>
          <w:kern w:val="2"/>
          <w:sz w:val="20"/>
          <w:szCs w:val="20"/>
        </w:rPr>
        <w:t xml:space="preserve">Flag = </w:t>
      </w:r>
      <w:r w:rsidRPr="00F9638B">
        <w:rPr>
          <w:rFonts w:ascii="細明體" w:eastAsia="細明體" w:hAnsi="細明體" w:hint="eastAsia"/>
          <w:sz w:val="20"/>
          <w:szCs w:val="20"/>
        </w:rPr>
        <w:t xml:space="preserve">FALSE </w:t>
      </w:r>
    </w:p>
    <w:p w:rsidR="00695703" w:rsidRPr="00F9638B" w:rsidRDefault="00695703" w:rsidP="00695703">
      <w:pPr>
        <w:ind w:firstLine="720"/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 xml:space="preserve">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9638B">
          <w:rPr>
            <w:rFonts w:hint="eastAsia"/>
            <w:kern w:val="2"/>
            <w:sz w:val="20"/>
            <w:szCs w:val="20"/>
          </w:rPr>
          <w:t>2.2.1</w:t>
        </w:r>
      </w:smartTag>
      <w:r w:rsidRPr="00F9638B">
        <w:rPr>
          <w:rFonts w:hint="eastAsia"/>
          <w:kern w:val="2"/>
          <w:sz w:val="20"/>
          <w:szCs w:val="20"/>
        </w:rPr>
        <w:t xml:space="preserve">     CALL AA_A0Z001.Method 5 </w:t>
      </w:r>
    </w:p>
    <w:p w:rsidR="00695703" w:rsidRPr="00F9638B" w:rsidRDefault="00695703" w:rsidP="00695703">
      <w:p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 xml:space="preserve">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9638B">
          <w:rPr>
            <w:rFonts w:hint="eastAsia"/>
            <w:kern w:val="2"/>
            <w:sz w:val="20"/>
            <w:szCs w:val="20"/>
          </w:rPr>
          <w:tab/>
        </w:r>
        <w:r w:rsidRPr="00F9638B">
          <w:rPr>
            <w:rFonts w:hint="eastAsia"/>
            <w:kern w:val="2"/>
            <w:sz w:val="20"/>
            <w:szCs w:val="20"/>
          </w:rPr>
          <w:tab/>
          <w:t xml:space="preserve"> </w:t>
        </w:r>
        <w:r w:rsidRPr="00F9638B">
          <w:rPr>
            <w:rFonts w:hint="eastAsia"/>
            <w:kern w:val="2"/>
            <w:sz w:val="18"/>
            <w:szCs w:val="18"/>
          </w:rPr>
          <w:t>2.2.1</w:t>
        </w:r>
      </w:smartTag>
      <w:r w:rsidRPr="00F9638B">
        <w:rPr>
          <w:rFonts w:hint="eastAsia"/>
          <w:kern w:val="2"/>
          <w:sz w:val="18"/>
          <w:szCs w:val="18"/>
        </w:rPr>
        <w:t xml:space="preserve">.1   </w:t>
      </w:r>
      <w:r w:rsidRPr="00F9638B">
        <w:rPr>
          <w:rFonts w:hint="eastAsia"/>
          <w:kern w:val="2"/>
          <w:sz w:val="20"/>
          <w:szCs w:val="20"/>
        </w:rPr>
        <w:t>受理編號：傳入參數。</w:t>
      </w:r>
    </w:p>
    <w:p w:rsidR="00320D96" w:rsidRPr="00F9638B" w:rsidRDefault="00695703" w:rsidP="00695703">
      <w:p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 xml:space="preserve">                            </w:t>
      </w:r>
      <w:r w:rsidR="00320D96" w:rsidRPr="00F9638B">
        <w:rPr>
          <w:rFonts w:hint="eastAsia"/>
          <w:kern w:val="2"/>
          <w:sz w:val="20"/>
          <w:szCs w:val="20"/>
        </w:rPr>
        <w:t xml:space="preserve"> </w:t>
      </w:r>
      <w:r w:rsidRPr="00F9638B">
        <w:rPr>
          <w:rFonts w:hint="eastAsia"/>
          <w:kern w:val="2"/>
          <w:sz w:val="20"/>
          <w:szCs w:val="20"/>
        </w:rPr>
        <w:t xml:space="preserve"> </w:t>
      </w:r>
      <w:r w:rsidR="00320D96" w:rsidRPr="00F9638B">
        <w:rPr>
          <w:rFonts w:hint="eastAsia"/>
          <w:kern w:val="2"/>
          <w:sz w:val="20"/>
          <w:szCs w:val="20"/>
        </w:rPr>
        <w:t>IF</w:t>
      </w:r>
      <w:r w:rsidR="00320D96" w:rsidRPr="00F9638B">
        <w:rPr>
          <w:rFonts w:hint="eastAsia"/>
          <w:kern w:val="2"/>
          <w:sz w:val="20"/>
          <w:szCs w:val="20"/>
        </w:rPr>
        <w:t>傳入參數</w:t>
      </w:r>
      <w:r w:rsidR="00320D96" w:rsidRPr="00F9638B">
        <w:rPr>
          <w:rFonts w:hint="eastAsia"/>
          <w:kern w:val="2"/>
          <w:sz w:val="20"/>
          <w:szCs w:val="20"/>
        </w:rPr>
        <w:t>.</w:t>
      </w:r>
      <w:r w:rsidR="00320D96" w:rsidRPr="00F9638B">
        <w:rPr>
          <w:rFonts w:hint="eastAsia"/>
          <w:kern w:val="2"/>
          <w:sz w:val="20"/>
          <w:szCs w:val="20"/>
        </w:rPr>
        <w:t>受理編號第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碼"/>
        </w:smartTagPr>
        <w:r w:rsidR="00320D96" w:rsidRPr="00F9638B">
          <w:rPr>
            <w:rFonts w:hint="eastAsia"/>
            <w:kern w:val="2"/>
            <w:sz w:val="20"/>
            <w:szCs w:val="20"/>
          </w:rPr>
          <w:t>11</w:t>
        </w:r>
        <w:r w:rsidR="00320D96" w:rsidRPr="00F9638B">
          <w:rPr>
            <w:rFonts w:hint="eastAsia"/>
            <w:kern w:val="2"/>
            <w:sz w:val="20"/>
            <w:szCs w:val="20"/>
          </w:rPr>
          <w:t>碼</w:t>
        </w:r>
      </w:smartTag>
      <w:r w:rsidR="00320D96" w:rsidRPr="00F9638B">
        <w:rPr>
          <w:rFonts w:hint="eastAsia"/>
          <w:kern w:val="2"/>
          <w:sz w:val="20"/>
          <w:szCs w:val="20"/>
        </w:rPr>
        <w:t>為</w:t>
      </w:r>
      <w:r w:rsidR="00320D96" w:rsidRPr="00F9638B">
        <w:rPr>
          <w:rFonts w:hint="eastAsia"/>
          <w:kern w:val="2"/>
          <w:sz w:val="20"/>
          <w:szCs w:val="20"/>
        </w:rPr>
        <w:t>T</w:t>
      </w:r>
    </w:p>
    <w:p w:rsidR="00695703" w:rsidRPr="00F9638B" w:rsidRDefault="00320D96" w:rsidP="00320D96">
      <w:pPr>
        <w:ind w:left="720" w:firstLine="720"/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 xml:space="preserve">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695703" w:rsidRPr="00F9638B">
          <w:rPr>
            <w:rFonts w:hint="eastAsia"/>
            <w:kern w:val="2"/>
            <w:sz w:val="20"/>
            <w:szCs w:val="20"/>
          </w:rPr>
          <w:t>2.2.1</w:t>
        </w:r>
      </w:smartTag>
      <w:r w:rsidR="00695703" w:rsidRPr="00F9638B">
        <w:rPr>
          <w:rFonts w:hint="eastAsia"/>
          <w:kern w:val="2"/>
          <w:sz w:val="20"/>
          <w:szCs w:val="20"/>
        </w:rPr>
        <w:t xml:space="preserve">.2  </w:t>
      </w:r>
      <w:r w:rsidR="00695703" w:rsidRPr="00F9638B">
        <w:rPr>
          <w:rFonts w:hint="eastAsia"/>
          <w:kern w:val="2"/>
          <w:sz w:val="20"/>
          <w:szCs w:val="20"/>
        </w:rPr>
        <w:t>受理進度：</w:t>
      </w:r>
      <w:r w:rsidR="00695703" w:rsidRPr="00F9638B">
        <w:rPr>
          <w:rFonts w:hint="eastAsia"/>
          <w:kern w:val="2"/>
          <w:sz w:val="20"/>
          <w:szCs w:val="20"/>
        </w:rPr>
        <w:t>21</w:t>
      </w:r>
    </w:p>
    <w:p w:rsidR="00320D96" w:rsidRPr="00F9638B" w:rsidRDefault="00320D96" w:rsidP="00320D96">
      <w:pPr>
        <w:ind w:left="720" w:firstLine="720"/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>ELSE</w:t>
      </w:r>
    </w:p>
    <w:p w:rsidR="00320D96" w:rsidRPr="00F9638B" w:rsidRDefault="00320D96" w:rsidP="00320D96">
      <w:pPr>
        <w:ind w:left="720" w:firstLine="720"/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9638B">
          <w:rPr>
            <w:rFonts w:hint="eastAsia"/>
            <w:kern w:val="2"/>
            <w:sz w:val="20"/>
            <w:szCs w:val="20"/>
          </w:rPr>
          <w:t>2.2.1</w:t>
        </w:r>
      </w:smartTag>
      <w:r w:rsidRPr="00F9638B">
        <w:rPr>
          <w:rFonts w:hint="eastAsia"/>
          <w:kern w:val="2"/>
          <w:sz w:val="20"/>
          <w:szCs w:val="20"/>
        </w:rPr>
        <w:t xml:space="preserve">.2  </w:t>
      </w:r>
      <w:r w:rsidRPr="00F9638B">
        <w:rPr>
          <w:rFonts w:hint="eastAsia"/>
          <w:kern w:val="2"/>
          <w:sz w:val="20"/>
          <w:szCs w:val="20"/>
        </w:rPr>
        <w:t>受理進度：</w:t>
      </w:r>
      <w:r w:rsidRPr="00F9638B">
        <w:rPr>
          <w:rFonts w:hint="eastAsia"/>
          <w:kern w:val="2"/>
          <w:sz w:val="20"/>
          <w:szCs w:val="20"/>
        </w:rPr>
        <w:t>10</w:t>
      </w:r>
    </w:p>
    <w:p w:rsidR="00C041CB" w:rsidRPr="00F9638B" w:rsidRDefault="00320D96" w:rsidP="00320D96">
      <w:pPr>
        <w:ind w:left="720" w:firstLine="720"/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>END IF</w:t>
      </w:r>
    </w:p>
    <w:p w:rsidR="00C041CB" w:rsidRPr="00F9638B" w:rsidRDefault="00C041CB" w:rsidP="00F9638B">
      <w:pPr>
        <w:rPr>
          <w:rFonts w:hint="eastAsia"/>
        </w:rPr>
      </w:pPr>
      <w:r w:rsidRPr="00F9638B">
        <w:rPr>
          <w:rFonts w:hint="eastAsia"/>
          <w:kern w:val="2"/>
          <w:sz w:val="20"/>
          <w:szCs w:val="20"/>
        </w:rPr>
        <w:t xml:space="preserve">      </w:t>
      </w:r>
    </w:p>
    <w:p w:rsidR="00C041CB" w:rsidRPr="00F9638B" w:rsidRDefault="00C041CB" w:rsidP="00C041CB">
      <w:pPr>
        <w:ind w:left="1276"/>
        <w:rPr>
          <w:rFonts w:hint="eastAsia"/>
          <w:kern w:val="2"/>
          <w:sz w:val="20"/>
          <w:szCs w:val="20"/>
        </w:rPr>
      </w:pPr>
    </w:p>
    <w:p w:rsidR="00695703" w:rsidRPr="00F9638B" w:rsidRDefault="00695703" w:rsidP="00695703">
      <w:pPr>
        <w:rPr>
          <w:rFonts w:hint="eastAsia"/>
          <w:kern w:val="2"/>
          <w:sz w:val="20"/>
          <w:szCs w:val="20"/>
        </w:rPr>
      </w:pPr>
    </w:p>
    <w:p w:rsidR="00695703" w:rsidRPr="00F9638B" w:rsidRDefault="00695703" w:rsidP="00695703">
      <w:p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 xml:space="preserve">         2.3       IF </w:t>
      </w:r>
      <w:r w:rsidRPr="00F9638B">
        <w:rPr>
          <w:rFonts w:hint="eastAsia"/>
          <w:kern w:val="2"/>
          <w:sz w:val="20"/>
          <w:szCs w:val="20"/>
        </w:rPr>
        <w:t>需收據補正</w:t>
      </w:r>
      <w:r w:rsidRPr="00F9638B">
        <w:rPr>
          <w:rFonts w:hint="eastAsia"/>
          <w:kern w:val="2"/>
          <w:sz w:val="20"/>
          <w:szCs w:val="20"/>
        </w:rPr>
        <w:t xml:space="preserve">Flag = </w:t>
      </w:r>
      <w:r w:rsidRPr="00F9638B">
        <w:rPr>
          <w:rFonts w:ascii="細明體" w:eastAsia="細明體" w:hAnsi="細明體" w:hint="eastAsia"/>
          <w:sz w:val="20"/>
          <w:szCs w:val="20"/>
        </w:rPr>
        <w:t>TRUE，則進行Step3</w:t>
      </w:r>
    </w:p>
    <w:p w:rsidR="00695703" w:rsidRPr="00F9638B" w:rsidRDefault="00695703" w:rsidP="00695703">
      <w:pPr>
        <w:ind w:left="992"/>
        <w:rPr>
          <w:rFonts w:hint="eastAsia"/>
          <w:kern w:val="2"/>
          <w:sz w:val="20"/>
          <w:szCs w:val="20"/>
        </w:rPr>
      </w:pPr>
    </w:p>
    <w:p w:rsidR="00695703" w:rsidRPr="00F9638B" w:rsidRDefault="00695703" w:rsidP="00695703">
      <w:pPr>
        <w:numPr>
          <w:ilvl w:val="0"/>
          <w:numId w:val="23"/>
        </w:num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>讀取</w:t>
      </w:r>
      <w:r w:rsidRPr="00F9638B">
        <w:rPr>
          <w:rFonts w:hint="eastAsia"/>
          <w:kern w:val="2"/>
          <w:sz w:val="20"/>
          <w:szCs w:val="20"/>
        </w:rPr>
        <w:t xml:space="preserve">DTAAA030/ DTAAAT30 BY </w:t>
      </w:r>
      <w:r w:rsidRPr="00F9638B">
        <w:rPr>
          <w:rFonts w:hint="eastAsia"/>
          <w:kern w:val="2"/>
          <w:sz w:val="20"/>
          <w:szCs w:val="20"/>
        </w:rPr>
        <w:t>傳入參數</w:t>
      </w:r>
      <w:r w:rsidRPr="00F9638B">
        <w:rPr>
          <w:rFonts w:hint="eastAsia"/>
          <w:kern w:val="2"/>
          <w:sz w:val="20"/>
          <w:szCs w:val="20"/>
        </w:rPr>
        <w:t>.</w:t>
      </w:r>
      <w:r w:rsidRPr="00F9638B">
        <w:rPr>
          <w:rFonts w:hint="eastAsia"/>
          <w:kern w:val="2"/>
          <w:sz w:val="20"/>
          <w:szCs w:val="20"/>
        </w:rPr>
        <w:t>受理編號</w:t>
      </w:r>
      <w:r w:rsidRPr="00F9638B">
        <w:rPr>
          <w:rFonts w:hint="eastAsia"/>
          <w:kern w:val="2"/>
          <w:sz w:val="20"/>
          <w:szCs w:val="20"/>
        </w:rPr>
        <w:t xml:space="preserve"> WHERE RCPT_SER_NO IS NULL</w:t>
      </w:r>
      <w:r w:rsidRPr="00F9638B">
        <w:rPr>
          <w:rFonts w:hint="eastAsia"/>
          <w:kern w:val="2"/>
          <w:sz w:val="20"/>
          <w:szCs w:val="20"/>
        </w:rPr>
        <w:t>：</w:t>
      </w:r>
    </w:p>
    <w:p w:rsidR="00695703" w:rsidRPr="00F9638B" w:rsidRDefault="00695703" w:rsidP="00695703">
      <w:pPr>
        <w:numPr>
          <w:ilvl w:val="1"/>
          <w:numId w:val="23"/>
        </w:numPr>
        <w:rPr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 xml:space="preserve">GROUP  BY  APLY_NO +  SER_NO  </w:t>
      </w:r>
      <w:r w:rsidRPr="00F9638B">
        <w:rPr>
          <w:rFonts w:hint="eastAsia"/>
          <w:kern w:val="2"/>
          <w:sz w:val="20"/>
          <w:szCs w:val="20"/>
        </w:rPr>
        <w:t>顯示畫面欄位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695703" w:rsidRPr="00F9638B">
        <w:tc>
          <w:tcPr>
            <w:tcW w:w="252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9638B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9638B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 w:rsidRPr="00F9638B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695703" w:rsidRPr="00F9638B">
        <w:tc>
          <w:tcPr>
            <w:tcW w:w="252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9638B">
              <w:rPr>
                <w:rFonts w:hint="eastAsia"/>
                <w:lang w:eastAsia="zh-TW"/>
              </w:rPr>
              <w:t>受理編號</w:t>
            </w:r>
          </w:p>
        </w:tc>
        <w:tc>
          <w:tcPr>
            <w:tcW w:w="378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>DTAAA030</w:t>
            </w:r>
            <w:r w:rsidRPr="00F9638B">
              <w:rPr>
                <w:rFonts w:hint="eastAsia"/>
                <w:kern w:val="2"/>
                <w:lang w:eastAsia="zh-TW"/>
              </w:rPr>
              <w:t>/</w:t>
            </w:r>
            <w:r w:rsidRPr="00F9638B">
              <w:rPr>
                <w:rFonts w:hint="eastAsia"/>
                <w:kern w:val="2"/>
              </w:rPr>
              <w:t xml:space="preserve"> DTAAA</w:t>
            </w:r>
            <w:r w:rsidRPr="00F9638B">
              <w:rPr>
                <w:rFonts w:hint="eastAsia"/>
                <w:kern w:val="2"/>
                <w:lang w:eastAsia="zh-TW"/>
              </w:rPr>
              <w:t>T</w:t>
            </w:r>
            <w:r w:rsidRPr="00F9638B">
              <w:rPr>
                <w:rFonts w:hint="eastAsia"/>
                <w:kern w:val="2"/>
              </w:rPr>
              <w:t>30</w:t>
            </w:r>
          </w:p>
        </w:tc>
        <w:tc>
          <w:tcPr>
            <w:tcW w:w="234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95703" w:rsidRPr="00F9638B">
        <w:tc>
          <w:tcPr>
            <w:tcW w:w="252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9638B">
              <w:rPr>
                <w:rFonts w:hint="eastAsia"/>
                <w:lang w:eastAsia="zh-TW"/>
              </w:rPr>
              <w:t>收據序號</w:t>
            </w:r>
          </w:p>
        </w:tc>
        <w:tc>
          <w:tcPr>
            <w:tcW w:w="378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234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95703" w:rsidRPr="00F9638B">
        <w:tc>
          <w:tcPr>
            <w:tcW w:w="252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9638B">
              <w:rPr>
                <w:rFonts w:hint="eastAsia"/>
                <w:lang w:eastAsia="zh-TW"/>
              </w:rPr>
              <w:t>醫院</w:t>
            </w:r>
          </w:p>
        </w:tc>
        <w:tc>
          <w:tcPr>
            <w:tcW w:w="378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>READ DTAAC070 BY DTAAA030</w:t>
            </w:r>
            <w:r w:rsidRPr="00F9638B">
              <w:rPr>
                <w:rFonts w:hint="eastAsia"/>
                <w:kern w:val="2"/>
                <w:lang w:eastAsia="zh-TW"/>
              </w:rPr>
              <w:t>/</w:t>
            </w:r>
            <w:r w:rsidRPr="00F9638B">
              <w:rPr>
                <w:rFonts w:hint="eastAsia"/>
                <w:kern w:val="2"/>
              </w:rPr>
              <w:t xml:space="preserve"> DTAAA</w:t>
            </w:r>
            <w:r w:rsidRPr="00F9638B">
              <w:rPr>
                <w:rFonts w:hint="eastAsia"/>
                <w:kern w:val="2"/>
                <w:lang w:eastAsia="zh-TW"/>
              </w:rPr>
              <w:t>T</w:t>
            </w:r>
            <w:r w:rsidRPr="00F9638B">
              <w:rPr>
                <w:rFonts w:hint="eastAsia"/>
                <w:kern w:val="2"/>
              </w:rPr>
              <w:t>30</w:t>
            </w:r>
            <w:r w:rsidRPr="00F9638B">
              <w:rPr>
                <w:rFonts w:hint="eastAsia"/>
                <w:bCs/>
                <w:lang w:eastAsia="zh-TW"/>
              </w:rPr>
              <w:t>.</w:t>
            </w:r>
            <w:r w:rsidRPr="00F9638B">
              <w:rPr>
                <w:rFonts w:hint="eastAsia"/>
                <w:bCs/>
                <w:lang w:eastAsia="zh-TW"/>
              </w:rPr>
              <w:t>醫院代碼</w:t>
            </w:r>
          </w:p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 xml:space="preserve">     GET </w:t>
            </w:r>
            <w:r w:rsidRPr="00F9638B">
              <w:rPr>
                <w:rStyle w:val="SoDAField"/>
                <w:rFonts w:ascii="細明體" w:eastAsia="細明體" w:hAnsi="細明體"/>
                <w:caps/>
                <w:color w:val="auto"/>
              </w:rPr>
              <w:t>醫院</w:t>
            </w:r>
            <w:r w:rsidRPr="00F9638B">
              <w:rPr>
                <w:rStyle w:val="SoDAField"/>
                <w:rFonts w:ascii="細明體" w:eastAsia="細明體" w:hAnsi="細明體" w:hint="eastAsia"/>
                <w:caps/>
                <w:color w:val="auto"/>
              </w:rPr>
              <w:t>中文名稱</w:t>
            </w:r>
          </w:p>
        </w:tc>
        <w:tc>
          <w:tcPr>
            <w:tcW w:w="234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95703" w:rsidRPr="00F9638B">
        <w:tc>
          <w:tcPr>
            <w:tcW w:w="252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9638B">
              <w:rPr>
                <w:rFonts w:hint="eastAsia"/>
                <w:lang w:eastAsia="zh-TW"/>
              </w:rPr>
              <w:t>收據種類</w:t>
            </w:r>
          </w:p>
        </w:tc>
        <w:tc>
          <w:tcPr>
            <w:tcW w:w="378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>DTAAA030</w:t>
            </w:r>
            <w:r w:rsidRPr="00F9638B">
              <w:rPr>
                <w:rFonts w:hint="eastAsia"/>
                <w:kern w:val="2"/>
                <w:lang w:eastAsia="zh-TW"/>
              </w:rPr>
              <w:t>/</w:t>
            </w:r>
            <w:r w:rsidRPr="00F9638B">
              <w:rPr>
                <w:rFonts w:hint="eastAsia"/>
                <w:kern w:val="2"/>
              </w:rPr>
              <w:t xml:space="preserve"> DTAAA</w:t>
            </w:r>
            <w:r w:rsidRPr="00F9638B">
              <w:rPr>
                <w:rFonts w:hint="eastAsia"/>
                <w:kern w:val="2"/>
                <w:lang w:eastAsia="zh-TW"/>
              </w:rPr>
              <w:t>T</w:t>
            </w:r>
            <w:r w:rsidRPr="00F9638B">
              <w:rPr>
                <w:rFonts w:hint="eastAsia"/>
                <w:kern w:val="2"/>
              </w:rPr>
              <w:t>30</w:t>
            </w:r>
          </w:p>
        </w:tc>
        <w:tc>
          <w:tcPr>
            <w:tcW w:w="234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>中文</w:t>
            </w:r>
          </w:p>
        </w:tc>
      </w:tr>
      <w:tr w:rsidR="00695703" w:rsidRPr="00F9638B">
        <w:tc>
          <w:tcPr>
            <w:tcW w:w="252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9638B">
              <w:rPr>
                <w:rFonts w:hint="eastAsia"/>
                <w:lang w:eastAsia="zh-TW"/>
              </w:rPr>
              <w:t>收據項目</w:t>
            </w:r>
          </w:p>
        </w:tc>
        <w:tc>
          <w:tcPr>
            <w:tcW w:w="3780" w:type="dxa"/>
          </w:tcPr>
          <w:p w:rsidR="00C0116B" w:rsidRDefault="00695703" w:rsidP="00695703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>DTAA</w:t>
            </w:r>
          </w:p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>A030</w:t>
            </w:r>
            <w:r w:rsidRPr="00F9638B">
              <w:rPr>
                <w:rFonts w:hint="eastAsia"/>
                <w:kern w:val="2"/>
                <w:lang w:eastAsia="zh-TW"/>
              </w:rPr>
              <w:t>/ DTAAAT30</w:t>
            </w:r>
            <w:r w:rsidRPr="00F9638B">
              <w:rPr>
                <w:rFonts w:hint="eastAsia"/>
                <w:bCs/>
                <w:lang w:eastAsia="zh-TW"/>
              </w:rPr>
              <w:t>.</w:t>
            </w:r>
            <w:r w:rsidRPr="00F9638B">
              <w:rPr>
                <w:rFonts w:hint="eastAsia"/>
                <w:bCs/>
                <w:lang w:eastAsia="zh-TW"/>
              </w:rPr>
              <w:t>收據項目名稱</w:t>
            </w:r>
          </w:p>
        </w:tc>
        <w:tc>
          <w:tcPr>
            <w:tcW w:w="234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>點選放大鏡</w:t>
            </w:r>
            <w:r w:rsidRPr="00F9638B">
              <w:rPr>
                <w:rFonts w:hint="eastAsia"/>
                <w:bCs/>
                <w:lang w:eastAsia="zh-TW"/>
              </w:rPr>
              <w:t xml:space="preserve"> </w:t>
            </w:r>
            <w:r w:rsidRPr="00F9638B">
              <w:rPr>
                <w:rFonts w:hint="eastAsia"/>
                <w:bCs/>
                <w:lang w:eastAsia="zh-TW"/>
              </w:rPr>
              <w:t>另開視窗連結至</w:t>
            </w:r>
            <w:r w:rsidRPr="00F9638B">
              <w:rPr>
                <w:rFonts w:hint="eastAsia"/>
                <w:bCs/>
                <w:lang w:eastAsia="zh-TW"/>
              </w:rPr>
              <w:t xml:space="preserve"> AAD0_0500 BY</w:t>
            </w:r>
          </w:p>
          <w:p w:rsidR="00695703" w:rsidRPr="00F9638B" w:rsidRDefault="00695703" w:rsidP="00695703">
            <w:pPr>
              <w:pStyle w:val="Tabletext"/>
              <w:keepLines w:val="0"/>
              <w:numPr>
                <w:ilvl w:val="0"/>
                <w:numId w:val="25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>醫院代碼</w:t>
            </w:r>
          </w:p>
          <w:p w:rsidR="00695703" w:rsidRPr="00F9638B" w:rsidRDefault="00695703" w:rsidP="00695703">
            <w:pPr>
              <w:pStyle w:val="Tabletext"/>
              <w:keepLines w:val="0"/>
              <w:numPr>
                <w:ilvl w:val="0"/>
                <w:numId w:val="25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>收據種類</w:t>
            </w:r>
          </w:p>
          <w:p w:rsidR="00695703" w:rsidRPr="00F9638B" w:rsidRDefault="00695703" w:rsidP="00695703">
            <w:pPr>
              <w:pStyle w:val="Tabletext"/>
              <w:keepLines w:val="0"/>
              <w:numPr>
                <w:ilvl w:val="0"/>
                <w:numId w:val="25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>收據項目名稱</w:t>
            </w:r>
          </w:p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>回傳</w:t>
            </w:r>
          </w:p>
          <w:p w:rsidR="00695703" w:rsidRPr="00F9638B" w:rsidRDefault="00695703" w:rsidP="00695703">
            <w:pPr>
              <w:pStyle w:val="Tabletext"/>
              <w:keepLines w:val="0"/>
              <w:numPr>
                <w:ilvl w:val="0"/>
                <w:numId w:val="26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>收據項目序號</w:t>
            </w:r>
          </w:p>
          <w:p w:rsidR="00695703" w:rsidRPr="00F9638B" w:rsidRDefault="00695703" w:rsidP="00695703">
            <w:pPr>
              <w:pStyle w:val="Tabletext"/>
              <w:keepLines w:val="0"/>
              <w:numPr>
                <w:ilvl w:val="0"/>
                <w:numId w:val="26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>公司費用種類</w:t>
            </w:r>
            <w:r w:rsidRPr="00F9638B">
              <w:rPr>
                <w:rFonts w:hint="eastAsia"/>
                <w:bCs/>
                <w:lang w:eastAsia="zh-TW"/>
              </w:rPr>
              <w:t xml:space="preserve"> </w:t>
            </w:r>
          </w:p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>若其他筆有相同之</w:t>
            </w:r>
            <w:r w:rsidRPr="00F9638B">
              <w:rPr>
                <w:rFonts w:hint="eastAsia"/>
                <w:bCs/>
                <w:lang w:eastAsia="zh-TW"/>
              </w:rPr>
              <w:t xml:space="preserve"> </w:t>
            </w:r>
            <w:r w:rsidRPr="00F9638B">
              <w:rPr>
                <w:rFonts w:hint="eastAsia"/>
                <w:bCs/>
                <w:lang w:eastAsia="zh-TW"/>
              </w:rPr>
              <w:t>醫院代碼</w:t>
            </w:r>
            <w:r w:rsidRPr="00F9638B">
              <w:rPr>
                <w:rFonts w:hint="eastAsia"/>
                <w:bCs/>
                <w:lang w:eastAsia="zh-TW"/>
              </w:rPr>
              <w:t xml:space="preserve"> </w:t>
            </w:r>
            <w:r w:rsidRPr="00F9638B">
              <w:rPr>
                <w:rFonts w:hint="eastAsia"/>
                <w:bCs/>
                <w:lang w:eastAsia="zh-TW"/>
              </w:rPr>
              <w:t>收據種類</w:t>
            </w:r>
            <w:r w:rsidRPr="00F9638B">
              <w:rPr>
                <w:rFonts w:hint="eastAsia"/>
                <w:bCs/>
                <w:lang w:eastAsia="zh-TW"/>
              </w:rPr>
              <w:t xml:space="preserve"> </w:t>
            </w:r>
            <w:r w:rsidRPr="00F9638B">
              <w:rPr>
                <w:rFonts w:hint="eastAsia"/>
                <w:bCs/>
                <w:lang w:eastAsia="zh-TW"/>
              </w:rPr>
              <w:t>收據項目</w:t>
            </w:r>
          </w:p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>一併更新</w:t>
            </w:r>
          </w:p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95703" w:rsidRPr="00F9638B">
        <w:tc>
          <w:tcPr>
            <w:tcW w:w="252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9638B">
              <w:rPr>
                <w:rFonts w:hint="eastAsia"/>
                <w:lang w:eastAsia="zh-TW"/>
              </w:rPr>
              <w:t>收據項目序號</w:t>
            </w:r>
          </w:p>
        </w:tc>
        <w:tc>
          <w:tcPr>
            <w:tcW w:w="378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>DTAAA030</w:t>
            </w:r>
            <w:r w:rsidRPr="00F9638B">
              <w:rPr>
                <w:rFonts w:hint="eastAsia"/>
                <w:kern w:val="2"/>
                <w:lang w:eastAsia="zh-TW"/>
              </w:rPr>
              <w:t>/</w:t>
            </w:r>
            <w:r w:rsidRPr="00F9638B">
              <w:rPr>
                <w:rFonts w:hint="eastAsia"/>
                <w:kern w:val="2"/>
              </w:rPr>
              <w:t xml:space="preserve"> DTAAA</w:t>
            </w:r>
            <w:r w:rsidRPr="00F9638B">
              <w:rPr>
                <w:rFonts w:hint="eastAsia"/>
                <w:kern w:val="2"/>
                <w:lang w:eastAsia="zh-TW"/>
              </w:rPr>
              <w:t>T</w:t>
            </w:r>
            <w:r w:rsidRPr="00F9638B">
              <w:rPr>
                <w:rFonts w:hint="eastAsia"/>
                <w:kern w:val="2"/>
              </w:rPr>
              <w:t>30</w:t>
            </w:r>
          </w:p>
        </w:tc>
        <w:tc>
          <w:tcPr>
            <w:tcW w:w="234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695703" w:rsidRPr="00F9638B">
        <w:tc>
          <w:tcPr>
            <w:tcW w:w="252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F9638B">
              <w:rPr>
                <w:rFonts w:hint="eastAsia"/>
                <w:lang w:eastAsia="zh-TW"/>
              </w:rPr>
              <w:t>公司費用種類</w:t>
            </w:r>
          </w:p>
        </w:tc>
        <w:tc>
          <w:tcPr>
            <w:tcW w:w="378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F9638B">
              <w:rPr>
                <w:rFonts w:hint="eastAsia"/>
                <w:bCs/>
                <w:lang w:eastAsia="zh-TW"/>
              </w:rPr>
              <w:t>DTAAA030</w:t>
            </w:r>
            <w:r w:rsidRPr="00F9638B">
              <w:rPr>
                <w:rFonts w:hint="eastAsia"/>
                <w:kern w:val="2"/>
                <w:lang w:eastAsia="zh-TW"/>
              </w:rPr>
              <w:t>/</w:t>
            </w:r>
            <w:r w:rsidRPr="00F9638B">
              <w:rPr>
                <w:rFonts w:hint="eastAsia"/>
                <w:kern w:val="2"/>
              </w:rPr>
              <w:t xml:space="preserve"> DTAAA</w:t>
            </w:r>
            <w:r w:rsidRPr="00F9638B">
              <w:rPr>
                <w:rFonts w:hint="eastAsia"/>
                <w:kern w:val="2"/>
                <w:lang w:eastAsia="zh-TW"/>
              </w:rPr>
              <w:t>T</w:t>
            </w:r>
            <w:r w:rsidRPr="00F9638B">
              <w:rPr>
                <w:rFonts w:hint="eastAsia"/>
                <w:kern w:val="2"/>
              </w:rPr>
              <w:t>30</w:t>
            </w:r>
          </w:p>
        </w:tc>
        <w:tc>
          <w:tcPr>
            <w:tcW w:w="2340" w:type="dxa"/>
          </w:tcPr>
          <w:p w:rsidR="00695703" w:rsidRPr="00F9638B" w:rsidRDefault="00695703" w:rsidP="0069570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695703" w:rsidRPr="00F9638B" w:rsidRDefault="00695703" w:rsidP="00695703">
      <w:pPr>
        <w:ind w:left="425"/>
        <w:rPr>
          <w:rFonts w:hint="eastAsia"/>
          <w:kern w:val="2"/>
          <w:sz w:val="20"/>
          <w:szCs w:val="20"/>
        </w:rPr>
      </w:pPr>
    </w:p>
    <w:p w:rsidR="00695703" w:rsidRPr="00F9638B" w:rsidRDefault="00695703" w:rsidP="00695703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p w:rsidR="00695703" w:rsidRPr="00F9638B" w:rsidRDefault="00695703" w:rsidP="00695703">
      <w:pPr>
        <w:numPr>
          <w:ilvl w:val="0"/>
          <w:numId w:val="23"/>
        </w:num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>確認：</w:t>
      </w:r>
    </w:p>
    <w:p w:rsidR="00695703" w:rsidRPr="00F9638B" w:rsidRDefault="00695703" w:rsidP="00695703">
      <w:pPr>
        <w:numPr>
          <w:ilvl w:val="1"/>
          <w:numId w:val="23"/>
        </w:num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>檢核：</w:t>
      </w:r>
    </w:p>
    <w:p w:rsidR="00695703" w:rsidRPr="00F9638B" w:rsidRDefault="00695703" w:rsidP="00695703">
      <w:pPr>
        <w:numPr>
          <w:ilvl w:val="2"/>
          <w:numId w:val="23"/>
        </w:num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>檢查每一筆之收據項目序號及公司費用種類是否為非空值。</w:t>
      </w:r>
    </w:p>
    <w:p w:rsidR="00695703" w:rsidRPr="00F9638B" w:rsidRDefault="00695703" w:rsidP="00695703">
      <w:pPr>
        <w:numPr>
          <w:ilvl w:val="2"/>
          <w:numId w:val="23"/>
        </w:num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 xml:space="preserve">IF NOT </w:t>
      </w:r>
      <w:r w:rsidRPr="00F9638B">
        <w:rPr>
          <w:rFonts w:hint="eastAsia"/>
          <w:kern w:val="2"/>
          <w:sz w:val="20"/>
          <w:szCs w:val="20"/>
        </w:rPr>
        <w:t>：</w:t>
      </w:r>
    </w:p>
    <w:p w:rsidR="00695703" w:rsidRPr="00F9638B" w:rsidRDefault="00695703" w:rsidP="00695703">
      <w:pPr>
        <w:numPr>
          <w:ilvl w:val="3"/>
          <w:numId w:val="23"/>
        </w:numPr>
        <w:rPr>
          <w:rFonts w:hint="eastAsia"/>
          <w:kern w:val="2"/>
          <w:sz w:val="20"/>
          <w:szCs w:val="20"/>
        </w:rPr>
      </w:pPr>
      <w:r w:rsidRPr="00F9638B">
        <w:rPr>
          <w:rFonts w:hint="eastAsia"/>
          <w:kern w:val="2"/>
          <w:sz w:val="20"/>
          <w:szCs w:val="20"/>
        </w:rPr>
        <w:t>該筆反白，顯示</w:t>
      </w:r>
      <w:r w:rsidRPr="00F9638B">
        <w:rPr>
          <w:rFonts w:hint="eastAsia"/>
          <w:kern w:val="2"/>
          <w:sz w:val="20"/>
          <w:szCs w:val="20"/>
        </w:rPr>
        <w:t xml:space="preserve"> </w:t>
      </w:r>
      <w:r w:rsidRPr="00F9638B">
        <w:rPr>
          <w:kern w:val="2"/>
          <w:sz w:val="20"/>
          <w:szCs w:val="20"/>
        </w:rPr>
        <w:t>‘</w:t>
      </w:r>
      <w:r w:rsidRPr="00F9638B">
        <w:rPr>
          <w:rFonts w:hint="eastAsia"/>
          <w:kern w:val="2"/>
          <w:sz w:val="20"/>
          <w:szCs w:val="20"/>
        </w:rPr>
        <w:t>請選擇</w:t>
      </w:r>
      <w:r w:rsidRPr="00F9638B">
        <w:rPr>
          <w:rFonts w:hint="eastAsia"/>
          <w:kern w:val="2"/>
          <w:sz w:val="20"/>
          <w:szCs w:val="20"/>
        </w:rPr>
        <w:t xml:space="preserve"> </w:t>
      </w:r>
      <w:r w:rsidRPr="00F9638B">
        <w:rPr>
          <w:rFonts w:hint="eastAsia"/>
          <w:kern w:val="2"/>
          <w:sz w:val="20"/>
          <w:szCs w:val="20"/>
        </w:rPr>
        <w:t>收據項目</w:t>
      </w:r>
      <w:r w:rsidRPr="00F9638B">
        <w:rPr>
          <w:kern w:val="2"/>
          <w:sz w:val="20"/>
          <w:szCs w:val="20"/>
        </w:rPr>
        <w:t>’</w:t>
      </w:r>
      <w:r w:rsidRPr="00F9638B">
        <w:rPr>
          <w:rFonts w:hint="eastAsia"/>
          <w:kern w:val="2"/>
          <w:sz w:val="20"/>
          <w:szCs w:val="20"/>
        </w:rPr>
        <w:t>。</w:t>
      </w:r>
    </w:p>
    <w:p w:rsidR="00695703" w:rsidRPr="00F9638B" w:rsidRDefault="00695703" w:rsidP="00695703">
      <w:pPr>
        <w:numPr>
          <w:ilvl w:val="1"/>
          <w:numId w:val="23"/>
        </w:numPr>
        <w:rPr>
          <w:rFonts w:hint="eastAsia"/>
          <w:color w:val="FF0000"/>
          <w:kern w:val="2"/>
          <w:sz w:val="20"/>
          <w:szCs w:val="20"/>
        </w:rPr>
      </w:pPr>
      <w:r w:rsidRPr="00F9638B">
        <w:rPr>
          <w:rFonts w:hint="eastAsia"/>
          <w:color w:val="FF0000"/>
          <w:kern w:val="2"/>
          <w:sz w:val="20"/>
          <w:szCs w:val="20"/>
        </w:rPr>
        <w:t>更新檔案</w:t>
      </w:r>
    </w:p>
    <w:p w:rsidR="00695703" w:rsidRPr="00F9638B" w:rsidRDefault="00695703" w:rsidP="00695703">
      <w:pPr>
        <w:numPr>
          <w:ilvl w:val="2"/>
          <w:numId w:val="23"/>
        </w:numPr>
        <w:rPr>
          <w:rFonts w:hint="eastAsia"/>
          <w:color w:val="FF0000"/>
          <w:kern w:val="2"/>
          <w:sz w:val="20"/>
          <w:szCs w:val="20"/>
        </w:rPr>
      </w:pPr>
      <w:r w:rsidRPr="00F9638B">
        <w:rPr>
          <w:rFonts w:hint="eastAsia"/>
          <w:color w:val="FF0000"/>
          <w:kern w:val="2"/>
          <w:sz w:val="20"/>
          <w:szCs w:val="20"/>
        </w:rPr>
        <w:t>逐筆</w:t>
      </w:r>
      <w:r w:rsidRPr="00F9638B">
        <w:rPr>
          <w:rFonts w:hint="eastAsia"/>
          <w:color w:val="FF0000"/>
          <w:kern w:val="2"/>
          <w:sz w:val="20"/>
          <w:szCs w:val="20"/>
        </w:rPr>
        <w:t xml:space="preserve"> UPDATE DTAAA030/ DTAAAT30 BY </w:t>
      </w:r>
      <w:r w:rsidRPr="00F9638B">
        <w:rPr>
          <w:rFonts w:hint="eastAsia"/>
          <w:color w:val="FF0000"/>
          <w:kern w:val="2"/>
          <w:sz w:val="20"/>
          <w:szCs w:val="20"/>
        </w:rPr>
        <w:t>受理編號</w:t>
      </w:r>
      <w:r w:rsidRPr="00F9638B">
        <w:rPr>
          <w:rFonts w:hint="eastAsia"/>
          <w:color w:val="FF0000"/>
          <w:kern w:val="2"/>
          <w:sz w:val="20"/>
          <w:szCs w:val="20"/>
        </w:rPr>
        <w:t xml:space="preserve"> </w:t>
      </w:r>
      <w:r w:rsidRPr="00F9638B">
        <w:rPr>
          <w:rFonts w:hint="eastAsia"/>
          <w:color w:val="FF0000"/>
          <w:kern w:val="2"/>
          <w:sz w:val="20"/>
          <w:szCs w:val="20"/>
        </w:rPr>
        <w:t>收據序號</w:t>
      </w:r>
      <w:r w:rsidRPr="00F9638B">
        <w:rPr>
          <w:rFonts w:hint="eastAsia"/>
          <w:color w:val="FF0000"/>
          <w:kern w:val="2"/>
          <w:sz w:val="20"/>
          <w:szCs w:val="20"/>
        </w:rPr>
        <w:t xml:space="preserve"> </w:t>
      </w:r>
      <w:r w:rsidRPr="00F9638B">
        <w:rPr>
          <w:rFonts w:hint="eastAsia"/>
          <w:color w:val="FF0000"/>
          <w:kern w:val="2"/>
          <w:sz w:val="20"/>
          <w:szCs w:val="20"/>
        </w:rPr>
        <w:t>收據種類</w:t>
      </w:r>
      <w:r w:rsidRPr="00F9638B">
        <w:rPr>
          <w:rFonts w:hint="eastAsia"/>
          <w:color w:val="FF0000"/>
          <w:kern w:val="2"/>
          <w:sz w:val="20"/>
          <w:szCs w:val="20"/>
        </w:rPr>
        <w:t xml:space="preserve"> </w:t>
      </w:r>
      <w:r w:rsidRPr="00F9638B">
        <w:rPr>
          <w:rFonts w:hint="eastAsia"/>
          <w:color w:val="FF0000"/>
          <w:kern w:val="2"/>
          <w:sz w:val="20"/>
          <w:szCs w:val="20"/>
        </w:rPr>
        <w:t>收據項目名稱</w:t>
      </w:r>
    </w:p>
    <w:p w:rsidR="00695703" w:rsidRPr="00F9638B" w:rsidRDefault="00695703" w:rsidP="00695703">
      <w:pPr>
        <w:numPr>
          <w:ilvl w:val="3"/>
          <w:numId w:val="23"/>
        </w:numPr>
        <w:rPr>
          <w:rFonts w:hint="eastAsia"/>
          <w:color w:val="FF0000"/>
          <w:kern w:val="2"/>
          <w:sz w:val="20"/>
          <w:szCs w:val="20"/>
        </w:rPr>
      </w:pPr>
      <w:r w:rsidRPr="00F9638B">
        <w:rPr>
          <w:rFonts w:hint="eastAsia"/>
          <w:color w:val="FF0000"/>
          <w:kern w:val="2"/>
          <w:sz w:val="20"/>
          <w:szCs w:val="20"/>
        </w:rPr>
        <w:t xml:space="preserve">SET </w:t>
      </w:r>
      <w:r w:rsidRPr="00F9638B">
        <w:rPr>
          <w:rFonts w:hint="eastAsia"/>
          <w:color w:val="FF0000"/>
          <w:kern w:val="2"/>
          <w:sz w:val="20"/>
          <w:szCs w:val="20"/>
        </w:rPr>
        <w:t>收據項目序號、公司費用種類。</w:t>
      </w:r>
    </w:p>
    <w:p w:rsidR="00695703" w:rsidRPr="00F9638B" w:rsidRDefault="00695703" w:rsidP="00695703">
      <w:pPr>
        <w:numPr>
          <w:ilvl w:val="2"/>
          <w:numId w:val="23"/>
        </w:numPr>
        <w:rPr>
          <w:rFonts w:hint="eastAsia"/>
          <w:color w:val="FF0000"/>
          <w:kern w:val="2"/>
          <w:sz w:val="20"/>
          <w:szCs w:val="20"/>
        </w:rPr>
      </w:pPr>
      <w:r w:rsidRPr="00F9638B">
        <w:rPr>
          <w:rFonts w:hint="eastAsia"/>
          <w:color w:val="FF0000"/>
          <w:kern w:val="2"/>
          <w:sz w:val="20"/>
          <w:szCs w:val="20"/>
        </w:rPr>
        <w:t xml:space="preserve">UPDATE </w:t>
      </w:r>
      <w:r w:rsidRPr="00F9638B">
        <w:rPr>
          <w:rFonts w:hint="eastAsia"/>
          <w:color w:val="FF0000"/>
          <w:kern w:val="2"/>
          <w:sz w:val="20"/>
          <w:szCs w:val="20"/>
        </w:rPr>
        <w:t>受理進度</w:t>
      </w:r>
    </w:p>
    <w:p w:rsidR="00695703" w:rsidRPr="00F9638B" w:rsidRDefault="00695703" w:rsidP="00695703">
      <w:pPr>
        <w:numPr>
          <w:ilvl w:val="4"/>
          <w:numId w:val="23"/>
        </w:numPr>
        <w:rPr>
          <w:color w:val="FF0000"/>
          <w:kern w:val="2"/>
          <w:sz w:val="20"/>
          <w:szCs w:val="20"/>
        </w:rPr>
      </w:pPr>
      <w:r w:rsidRPr="00F9638B">
        <w:rPr>
          <w:rFonts w:hint="eastAsia"/>
          <w:color w:val="FF0000"/>
          <w:kern w:val="2"/>
          <w:sz w:val="20"/>
          <w:szCs w:val="20"/>
        </w:rPr>
        <w:lastRenderedPageBreak/>
        <w:t>受理進度：</w:t>
      </w:r>
      <w:r w:rsidR="008105D3" w:rsidRPr="00F9638B">
        <w:rPr>
          <w:rFonts w:hint="eastAsia"/>
          <w:color w:val="FF0000"/>
          <w:kern w:val="2"/>
          <w:sz w:val="20"/>
          <w:szCs w:val="20"/>
        </w:rPr>
        <w:t>10</w:t>
      </w:r>
      <w:r w:rsidR="008105D3" w:rsidRPr="00F9638B">
        <w:rPr>
          <w:color w:val="FF0000"/>
          <w:kern w:val="2"/>
          <w:sz w:val="20"/>
          <w:szCs w:val="20"/>
        </w:rPr>
        <w:t>/21</w:t>
      </w:r>
    </w:p>
    <w:p w:rsidR="00C0116B" w:rsidRPr="00F9638B" w:rsidRDefault="00C0116B" w:rsidP="00F9638B">
      <w:pPr>
        <w:numPr>
          <w:ilvl w:val="1"/>
          <w:numId w:val="23"/>
        </w:numPr>
        <w:rPr>
          <w:rFonts w:hint="eastAsia"/>
          <w:color w:val="FF0000"/>
          <w:kern w:val="2"/>
          <w:sz w:val="20"/>
          <w:szCs w:val="20"/>
        </w:rPr>
      </w:pPr>
      <w:r w:rsidRPr="00F9638B">
        <w:rPr>
          <w:rFonts w:hint="eastAsia"/>
          <w:color w:val="FF0000"/>
          <w:kern w:val="2"/>
          <w:sz w:val="20"/>
          <w:szCs w:val="20"/>
        </w:rPr>
        <w:t>新增案件歷程</w:t>
      </w:r>
    </w:p>
    <w:p w:rsidR="00695703" w:rsidRPr="00F9638B" w:rsidRDefault="00695703" w:rsidP="00695703">
      <w:pPr>
        <w:ind w:left="1276"/>
        <w:rPr>
          <w:rFonts w:hint="eastAsia"/>
          <w:kern w:val="2"/>
          <w:sz w:val="20"/>
          <w:szCs w:val="20"/>
        </w:rPr>
      </w:pPr>
    </w:p>
    <w:p w:rsidR="00695703" w:rsidRPr="00F9638B" w:rsidRDefault="00695703" w:rsidP="00695703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CB7F06" w:rsidRPr="00F9638B" w:rsidRDefault="00CB7F06" w:rsidP="00695703">
      <w:pPr>
        <w:rPr>
          <w:rFonts w:hint="eastAsia"/>
        </w:rPr>
      </w:pPr>
    </w:p>
    <w:sectPr w:rsidR="00CB7F06" w:rsidRPr="00F9638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727" w:rsidRDefault="00705727" w:rsidP="0047672F">
      <w:r>
        <w:separator/>
      </w:r>
    </w:p>
  </w:endnote>
  <w:endnote w:type="continuationSeparator" w:id="0">
    <w:p w:rsidR="00705727" w:rsidRDefault="00705727" w:rsidP="00476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727" w:rsidRDefault="00705727" w:rsidP="0047672F">
      <w:r>
        <w:separator/>
      </w:r>
    </w:p>
  </w:footnote>
  <w:footnote w:type="continuationSeparator" w:id="0">
    <w:p w:rsidR="00705727" w:rsidRDefault="00705727" w:rsidP="00476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6C848B8"/>
    <w:multiLevelType w:val="multilevel"/>
    <w:tmpl w:val="A440BF7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E43A8D"/>
    <w:multiLevelType w:val="hybridMultilevel"/>
    <w:tmpl w:val="CFACA918"/>
    <w:lvl w:ilvl="0" w:tplc="9280C4EE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8D25B7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2B7064"/>
    <w:multiLevelType w:val="hybridMultilevel"/>
    <w:tmpl w:val="90A6AF24"/>
    <w:lvl w:ilvl="0" w:tplc="9280C4EE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3FA025C1"/>
    <w:multiLevelType w:val="hybridMultilevel"/>
    <w:tmpl w:val="77383B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97C56B7"/>
    <w:multiLevelType w:val="hybridMultilevel"/>
    <w:tmpl w:val="559EFFDC"/>
    <w:lvl w:ilvl="0" w:tplc="823806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05B7A06"/>
    <w:multiLevelType w:val="hybridMultilevel"/>
    <w:tmpl w:val="303843F2"/>
    <w:lvl w:ilvl="0" w:tplc="9280C4EE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77C3EDB"/>
    <w:multiLevelType w:val="hybridMultilevel"/>
    <w:tmpl w:val="50B21DA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B1C3D98"/>
    <w:multiLevelType w:val="hybridMultilevel"/>
    <w:tmpl w:val="3BC42A3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23"/>
  </w:num>
  <w:num w:numId="5">
    <w:abstractNumId w:val="21"/>
  </w:num>
  <w:num w:numId="6">
    <w:abstractNumId w:val="11"/>
  </w:num>
  <w:num w:numId="7">
    <w:abstractNumId w:val="5"/>
  </w:num>
  <w:num w:numId="8">
    <w:abstractNumId w:val="25"/>
  </w:num>
  <w:num w:numId="9">
    <w:abstractNumId w:val="0"/>
  </w:num>
  <w:num w:numId="10">
    <w:abstractNumId w:val="27"/>
  </w:num>
  <w:num w:numId="11">
    <w:abstractNumId w:val="26"/>
  </w:num>
  <w:num w:numId="12">
    <w:abstractNumId w:val="2"/>
  </w:num>
  <w:num w:numId="13">
    <w:abstractNumId w:val="22"/>
  </w:num>
  <w:num w:numId="14">
    <w:abstractNumId w:val="10"/>
  </w:num>
  <w:num w:numId="15">
    <w:abstractNumId w:val="16"/>
  </w:num>
  <w:num w:numId="16">
    <w:abstractNumId w:val="6"/>
  </w:num>
  <w:num w:numId="17">
    <w:abstractNumId w:val="20"/>
  </w:num>
  <w:num w:numId="18">
    <w:abstractNumId w:val="19"/>
  </w:num>
  <w:num w:numId="19">
    <w:abstractNumId w:val="15"/>
  </w:num>
  <w:num w:numId="20">
    <w:abstractNumId w:val="7"/>
  </w:num>
  <w:num w:numId="21">
    <w:abstractNumId w:val="24"/>
  </w:num>
  <w:num w:numId="22">
    <w:abstractNumId w:val="28"/>
  </w:num>
  <w:num w:numId="23">
    <w:abstractNumId w:val="8"/>
  </w:num>
  <w:num w:numId="24">
    <w:abstractNumId w:val="1"/>
  </w:num>
  <w:num w:numId="25">
    <w:abstractNumId w:val="17"/>
  </w:num>
  <w:num w:numId="26">
    <w:abstractNumId w:val="13"/>
  </w:num>
  <w:num w:numId="27">
    <w:abstractNumId w:val="18"/>
  </w:num>
  <w:num w:numId="28">
    <w:abstractNumId w:val="3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606D"/>
    <w:rsid w:val="000231E4"/>
    <w:rsid w:val="00026FEA"/>
    <w:rsid w:val="0004402D"/>
    <w:rsid w:val="00047FB1"/>
    <w:rsid w:val="000637E5"/>
    <w:rsid w:val="00070689"/>
    <w:rsid w:val="00074F5B"/>
    <w:rsid w:val="0007575E"/>
    <w:rsid w:val="00081F0F"/>
    <w:rsid w:val="00082FB3"/>
    <w:rsid w:val="000950DA"/>
    <w:rsid w:val="000B2B6C"/>
    <w:rsid w:val="000D6215"/>
    <w:rsid w:val="000E58E3"/>
    <w:rsid w:val="000F3772"/>
    <w:rsid w:val="00101DD2"/>
    <w:rsid w:val="00116753"/>
    <w:rsid w:val="0012017B"/>
    <w:rsid w:val="00120E72"/>
    <w:rsid w:val="00132718"/>
    <w:rsid w:val="001667C7"/>
    <w:rsid w:val="00170500"/>
    <w:rsid w:val="001872D8"/>
    <w:rsid w:val="001B350E"/>
    <w:rsid w:val="001D1238"/>
    <w:rsid w:val="001F2A03"/>
    <w:rsid w:val="00212685"/>
    <w:rsid w:val="00214A90"/>
    <w:rsid w:val="00236985"/>
    <w:rsid w:val="0023751E"/>
    <w:rsid w:val="00245CF4"/>
    <w:rsid w:val="00260078"/>
    <w:rsid w:val="0027724D"/>
    <w:rsid w:val="00280570"/>
    <w:rsid w:val="002868CE"/>
    <w:rsid w:val="002A60B0"/>
    <w:rsid w:val="002C620A"/>
    <w:rsid w:val="002F24D5"/>
    <w:rsid w:val="002F258F"/>
    <w:rsid w:val="003001AC"/>
    <w:rsid w:val="00302686"/>
    <w:rsid w:val="003143FF"/>
    <w:rsid w:val="003169A1"/>
    <w:rsid w:val="00320D96"/>
    <w:rsid w:val="0033124C"/>
    <w:rsid w:val="0034569E"/>
    <w:rsid w:val="0035207B"/>
    <w:rsid w:val="003633F9"/>
    <w:rsid w:val="00372C37"/>
    <w:rsid w:val="00375456"/>
    <w:rsid w:val="00381A26"/>
    <w:rsid w:val="00384CE6"/>
    <w:rsid w:val="00391CF8"/>
    <w:rsid w:val="003A0504"/>
    <w:rsid w:val="003A545C"/>
    <w:rsid w:val="003B256E"/>
    <w:rsid w:val="003B47FC"/>
    <w:rsid w:val="003E57B7"/>
    <w:rsid w:val="003E6911"/>
    <w:rsid w:val="00402183"/>
    <w:rsid w:val="0040617B"/>
    <w:rsid w:val="00435785"/>
    <w:rsid w:val="00436155"/>
    <w:rsid w:val="00452757"/>
    <w:rsid w:val="004619F6"/>
    <w:rsid w:val="00462CD4"/>
    <w:rsid w:val="0047106B"/>
    <w:rsid w:val="0047672F"/>
    <w:rsid w:val="0048237D"/>
    <w:rsid w:val="004823C3"/>
    <w:rsid w:val="00484313"/>
    <w:rsid w:val="0048564F"/>
    <w:rsid w:val="00487409"/>
    <w:rsid w:val="004C2E14"/>
    <w:rsid w:val="004C732B"/>
    <w:rsid w:val="004F09C0"/>
    <w:rsid w:val="00507194"/>
    <w:rsid w:val="00516B0E"/>
    <w:rsid w:val="00520C5C"/>
    <w:rsid w:val="00532D8C"/>
    <w:rsid w:val="0058351A"/>
    <w:rsid w:val="005B3FB8"/>
    <w:rsid w:val="005B7524"/>
    <w:rsid w:val="005C3815"/>
    <w:rsid w:val="005D062B"/>
    <w:rsid w:val="00607D45"/>
    <w:rsid w:val="006123F1"/>
    <w:rsid w:val="006137F7"/>
    <w:rsid w:val="00617108"/>
    <w:rsid w:val="006268AC"/>
    <w:rsid w:val="00637333"/>
    <w:rsid w:val="00645303"/>
    <w:rsid w:val="006469FD"/>
    <w:rsid w:val="006535B2"/>
    <w:rsid w:val="00657D8A"/>
    <w:rsid w:val="00674D0D"/>
    <w:rsid w:val="006829EB"/>
    <w:rsid w:val="00684946"/>
    <w:rsid w:val="00686716"/>
    <w:rsid w:val="00693ED8"/>
    <w:rsid w:val="00695703"/>
    <w:rsid w:val="006B5620"/>
    <w:rsid w:val="006C36E0"/>
    <w:rsid w:val="006D7F3F"/>
    <w:rsid w:val="006F2336"/>
    <w:rsid w:val="00705727"/>
    <w:rsid w:val="0071761C"/>
    <w:rsid w:val="00725A0C"/>
    <w:rsid w:val="007260C0"/>
    <w:rsid w:val="007306EC"/>
    <w:rsid w:val="00750BB0"/>
    <w:rsid w:val="00751660"/>
    <w:rsid w:val="0075178B"/>
    <w:rsid w:val="007571ED"/>
    <w:rsid w:val="007644C9"/>
    <w:rsid w:val="00772BF7"/>
    <w:rsid w:val="007826D2"/>
    <w:rsid w:val="00784128"/>
    <w:rsid w:val="007A0DEA"/>
    <w:rsid w:val="007A62F8"/>
    <w:rsid w:val="007A758D"/>
    <w:rsid w:val="007B3FE9"/>
    <w:rsid w:val="007C098B"/>
    <w:rsid w:val="007D1E94"/>
    <w:rsid w:val="007D3290"/>
    <w:rsid w:val="007D5830"/>
    <w:rsid w:val="007D7C58"/>
    <w:rsid w:val="007E49A3"/>
    <w:rsid w:val="007E531F"/>
    <w:rsid w:val="008105D3"/>
    <w:rsid w:val="0081315D"/>
    <w:rsid w:val="00822ED4"/>
    <w:rsid w:val="00834BA6"/>
    <w:rsid w:val="00837CE0"/>
    <w:rsid w:val="008404C7"/>
    <w:rsid w:val="00840CB8"/>
    <w:rsid w:val="008504F8"/>
    <w:rsid w:val="00865346"/>
    <w:rsid w:val="00870A8E"/>
    <w:rsid w:val="008960D1"/>
    <w:rsid w:val="008D7DAC"/>
    <w:rsid w:val="008E1E82"/>
    <w:rsid w:val="008E5E45"/>
    <w:rsid w:val="008E7D8F"/>
    <w:rsid w:val="008F0A8C"/>
    <w:rsid w:val="008F6A3E"/>
    <w:rsid w:val="009049D4"/>
    <w:rsid w:val="00910A42"/>
    <w:rsid w:val="00911D73"/>
    <w:rsid w:val="00912B00"/>
    <w:rsid w:val="00930A38"/>
    <w:rsid w:val="00932756"/>
    <w:rsid w:val="00932FC7"/>
    <w:rsid w:val="009369FB"/>
    <w:rsid w:val="00937AA7"/>
    <w:rsid w:val="009402F3"/>
    <w:rsid w:val="009651D3"/>
    <w:rsid w:val="00971F7F"/>
    <w:rsid w:val="009751A4"/>
    <w:rsid w:val="00986CD3"/>
    <w:rsid w:val="00994FC0"/>
    <w:rsid w:val="009B055F"/>
    <w:rsid w:val="009B3B73"/>
    <w:rsid w:val="009B4663"/>
    <w:rsid w:val="00A06EF1"/>
    <w:rsid w:val="00A15940"/>
    <w:rsid w:val="00A15AE6"/>
    <w:rsid w:val="00A23753"/>
    <w:rsid w:val="00A31187"/>
    <w:rsid w:val="00A728BB"/>
    <w:rsid w:val="00A773B1"/>
    <w:rsid w:val="00A96156"/>
    <w:rsid w:val="00AA298E"/>
    <w:rsid w:val="00AA7751"/>
    <w:rsid w:val="00AB4A97"/>
    <w:rsid w:val="00AC44F0"/>
    <w:rsid w:val="00AC4D87"/>
    <w:rsid w:val="00AD2751"/>
    <w:rsid w:val="00AE4BBD"/>
    <w:rsid w:val="00AF477C"/>
    <w:rsid w:val="00B10478"/>
    <w:rsid w:val="00B22BFC"/>
    <w:rsid w:val="00B2398C"/>
    <w:rsid w:val="00B37806"/>
    <w:rsid w:val="00B41DC2"/>
    <w:rsid w:val="00B60F82"/>
    <w:rsid w:val="00B72A02"/>
    <w:rsid w:val="00B74CB1"/>
    <w:rsid w:val="00B77E6C"/>
    <w:rsid w:val="00B91C70"/>
    <w:rsid w:val="00B977B7"/>
    <w:rsid w:val="00BC7FFE"/>
    <w:rsid w:val="00BE1857"/>
    <w:rsid w:val="00BF0F90"/>
    <w:rsid w:val="00C0116B"/>
    <w:rsid w:val="00C041CB"/>
    <w:rsid w:val="00C10BC7"/>
    <w:rsid w:val="00C24A95"/>
    <w:rsid w:val="00C26473"/>
    <w:rsid w:val="00C3025A"/>
    <w:rsid w:val="00C318BC"/>
    <w:rsid w:val="00C51F84"/>
    <w:rsid w:val="00C70352"/>
    <w:rsid w:val="00C757E4"/>
    <w:rsid w:val="00C92DA2"/>
    <w:rsid w:val="00C9460D"/>
    <w:rsid w:val="00C95C67"/>
    <w:rsid w:val="00CB25A4"/>
    <w:rsid w:val="00CB3658"/>
    <w:rsid w:val="00CB51A7"/>
    <w:rsid w:val="00CB7F06"/>
    <w:rsid w:val="00CD0ADA"/>
    <w:rsid w:val="00CD1AA8"/>
    <w:rsid w:val="00CE3EFF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454FD"/>
    <w:rsid w:val="00D54B1C"/>
    <w:rsid w:val="00D55572"/>
    <w:rsid w:val="00D656AA"/>
    <w:rsid w:val="00D72B17"/>
    <w:rsid w:val="00DA308A"/>
    <w:rsid w:val="00DA6C1D"/>
    <w:rsid w:val="00DB34AB"/>
    <w:rsid w:val="00DE129A"/>
    <w:rsid w:val="00DE4C46"/>
    <w:rsid w:val="00E04471"/>
    <w:rsid w:val="00E07266"/>
    <w:rsid w:val="00E204D7"/>
    <w:rsid w:val="00E254E1"/>
    <w:rsid w:val="00E51EB7"/>
    <w:rsid w:val="00E64E90"/>
    <w:rsid w:val="00E66841"/>
    <w:rsid w:val="00E8020D"/>
    <w:rsid w:val="00EA40BC"/>
    <w:rsid w:val="00EA71C2"/>
    <w:rsid w:val="00EC7787"/>
    <w:rsid w:val="00ED0498"/>
    <w:rsid w:val="00EE1BD5"/>
    <w:rsid w:val="00EE55DE"/>
    <w:rsid w:val="00EE66CF"/>
    <w:rsid w:val="00EF00DB"/>
    <w:rsid w:val="00EF33EC"/>
    <w:rsid w:val="00EF35AD"/>
    <w:rsid w:val="00F04AD3"/>
    <w:rsid w:val="00F0594A"/>
    <w:rsid w:val="00F15505"/>
    <w:rsid w:val="00F418D3"/>
    <w:rsid w:val="00F44BDE"/>
    <w:rsid w:val="00F47751"/>
    <w:rsid w:val="00F77DDA"/>
    <w:rsid w:val="00F862D3"/>
    <w:rsid w:val="00F9638B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71297A5-F2C2-4C17-989B-2F736659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character" w:customStyle="1" w:styleId="first">
    <w:name w:val="first"/>
    <w:basedOn w:val="a0"/>
    <w:rsid w:val="00F15505"/>
  </w:style>
  <w:style w:type="paragraph" w:styleId="ac">
    <w:name w:val="header"/>
    <w:basedOn w:val="a"/>
    <w:link w:val="ad"/>
    <w:rsid w:val="00476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47672F"/>
  </w:style>
  <w:style w:type="paragraph" w:styleId="ae">
    <w:name w:val="footer"/>
    <w:basedOn w:val="a"/>
    <w:link w:val="af"/>
    <w:rsid w:val="00476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476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