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2C0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542C0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12"/>
                <w:attr w:name="Year" w:val="2004"/>
              </w:smartTagPr>
              <w:r>
                <w:rPr>
                  <w:rFonts w:eastAsia="標楷體" w:hint="eastAsia"/>
                  <w:lang w:eastAsia="zh-TW"/>
                </w:rPr>
                <w:t>2004/12/27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C0A" w:rsidRDefault="00542C0A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  <w:tr w:rsidR="007E3604">
        <w:trPr>
          <w:ins w:id="0" w:author="蕭侑文" w:date="2011-11-14T15:11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604" w:rsidRDefault="007E3604">
            <w:pPr>
              <w:pStyle w:val="Tabletext"/>
              <w:rPr>
                <w:ins w:id="1" w:author="蕭侑文" w:date="2011-11-14T15:11:00Z"/>
                <w:rFonts w:eastAsia="標楷體" w:hint="eastAsia"/>
                <w:lang w:eastAsia="zh-TW"/>
              </w:rPr>
            </w:pPr>
            <w:ins w:id="2" w:author="蕭侑文" w:date="2011-11-14T15:11:00Z">
              <w:r>
                <w:rPr>
                  <w:rFonts w:eastAsia="標楷體"/>
                  <w:lang w:eastAsia="zh-TW"/>
                </w:rPr>
                <w:t>2011/11/14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604" w:rsidRDefault="007E3604">
            <w:pPr>
              <w:pStyle w:val="Tabletext"/>
              <w:rPr>
                <w:ins w:id="3" w:author="蕭侑文" w:date="2011-11-14T15:11:00Z"/>
                <w:rFonts w:eastAsia="標楷體"/>
                <w:lang w:eastAsia="zh-TW"/>
              </w:rPr>
            </w:pPr>
            <w:ins w:id="4" w:author="蕭侑文" w:date="2011-11-14T15:11:00Z">
              <w:r>
                <w:rPr>
                  <w:rFonts w:eastAsia="標楷體" w:hint="eastAsia"/>
                  <w:lang w:eastAsia="zh-TW"/>
                </w:rPr>
                <w:t>1.1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604" w:rsidRDefault="007E3604">
            <w:pPr>
              <w:pStyle w:val="Tabletext"/>
              <w:rPr>
                <w:ins w:id="5" w:author="蕭侑文" w:date="2011-11-14T15:11:00Z"/>
                <w:rFonts w:eastAsia="標楷體"/>
                <w:lang w:eastAsia="zh-TW"/>
              </w:rPr>
            </w:pPr>
            <w:ins w:id="6" w:author="蕭侑文" w:date="2011-11-14T15:11:00Z">
              <w:r>
                <w:rPr>
                  <w:rFonts w:eastAsia="標楷體" w:hint="eastAsia"/>
                  <w:lang w:eastAsia="zh-TW"/>
                </w:rPr>
                <w:t>導入學團費用分類維護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604" w:rsidRPr="007E3604" w:rsidRDefault="007E3604">
            <w:pPr>
              <w:pStyle w:val="Tabletext"/>
              <w:jc w:val="center"/>
              <w:rPr>
                <w:ins w:id="7" w:author="蕭侑文" w:date="2011-11-14T15:11:00Z"/>
                <w:rFonts w:eastAsia="標楷體" w:hint="eastAsia"/>
                <w:lang w:eastAsia="zh-TW"/>
              </w:rPr>
            </w:pPr>
            <w:ins w:id="8" w:author="蕭侑文" w:date="2011-11-14T15:11:00Z">
              <w:r>
                <w:rPr>
                  <w:rFonts w:eastAsia="標楷體" w:hint="eastAsia"/>
                  <w:lang w:eastAsia="zh-TW"/>
                </w:rPr>
                <w:t>侑文</w:t>
              </w:r>
            </w:ins>
          </w:p>
        </w:tc>
      </w:tr>
    </w:tbl>
    <w:p w:rsidR="00542C0A" w:rsidRDefault="00542C0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2C0A" w:rsidRDefault="00542C0A">
      <w:pPr>
        <w:pStyle w:val="Tabletext"/>
        <w:keepLines w:val="0"/>
        <w:numPr>
          <w:ilvl w:val="0"/>
          <w:numId w:val="7"/>
          <w:numberingChange w:id="9" w:author="i9004502" w:date="2005-01-19T14:59:00Z" w:original="%1:1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0" w:author="i9004502" w:date="2005-01-19T14:59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程式功能：行政管理－各家醫院收據內容設定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1" w:author="i9004502" w:date="2005-01-19T14:59:00Z" w:original="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</w:t>
      </w:r>
      <w:r>
        <w:rPr>
          <w:kern w:val="2"/>
          <w:szCs w:val="24"/>
          <w:lang w:eastAsia="zh-TW"/>
        </w:rPr>
        <w:t>0_</w:t>
      </w:r>
      <w:r>
        <w:rPr>
          <w:rFonts w:hint="eastAsia"/>
          <w:kern w:val="2"/>
          <w:szCs w:val="24"/>
          <w:lang w:eastAsia="zh-TW"/>
        </w:rPr>
        <w:t>050</w:t>
      </w:r>
      <w:r>
        <w:rPr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2" w:author="i9004502" w:date="2005-01-19T14:59:00Z" w:original="%2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3" w:author="i9004502" w:date="2005-01-19T14:59:00Z" w:original="%2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概要說明：查詢各家醫院、收據種類的收據內容並維護修改資料</w:t>
      </w:r>
      <w:r>
        <w:rPr>
          <w:rFonts w:hint="eastAsia"/>
          <w:lang w:eastAsia="zh-TW"/>
        </w:rPr>
        <w:t>。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4" w:author="i9004502" w:date="2005-01-19T14:59:00Z" w:original="%2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處理人員：。</w:t>
      </w:r>
      <w:r>
        <w:rPr>
          <w:rFonts w:hint="eastAsia"/>
          <w:lang w:eastAsia="zh-TW"/>
        </w:rPr>
        <w:t>RLAA003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RLAA004</w:t>
      </w:r>
    </w:p>
    <w:p w:rsidR="00542C0A" w:rsidRDefault="00542C0A">
      <w:pPr>
        <w:pStyle w:val="Tabletext"/>
        <w:keepLines w:val="0"/>
        <w:numPr>
          <w:ilvl w:val="0"/>
          <w:numId w:val="7"/>
          <w:numberingChange w:id="15" w:author="i9004502" w:date="2005-01-19T14:59:00Z" w:original="%1:2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2C0A" w:rsidRDefault="00542C0A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6437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145.5pt" o:ole="">
            <v:imagedata r:id="rId7" o:title=""/>
          </v:shape>
          <o:OLEObject Type="Embed" ProgID="Visio.Drawing.6" ShapeID="_x0000_i1025" DrawAspect="Content" ObjectID="_1657345625" r:id="rId8"/>
        </w:object>
      </w:r>
    </w:p>
    <w:p w:rsidR="00542C0A" w:rsidRDefault="00542C0A">
      <w:pPr>
        <w:pStyle w:val="Tabletext"/>
        <w:keepLines w:val="0"/>
        <w:numPr>
          <w:ilvl w:val="0"/>
          <w:numId w:val="7"/>
          <w:numberingChange w:id="16" w:author="i9004502" w:date="2005-01-19T14:59:00Z" w:original="%1:3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7" w:author="i9004502" w:date="2005-01-19T14:59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</w:t>
      </w:r>
      <w:r>
        <w:rPr>
          <w:rFonts w:hint="eastAsia"/>
          <w:kern w:val="2"/>
          <w:szCs w:val="24"/>
          <w:lang w:eastAsia="zh-TW"/>
        </w:rPr>
        <w:t>Table1</w:t>
      </w:r>
      <w:r>
        <w:rPr>
          <w:rFonts w:hint="eastAsia"/>
          <w:kern w:val="2"/>
          <w:szCs w:val="24"/>
          <w:lang w:eastAsia="zh-TW"/>
        </w:rPr>
        <w:t>）醫院收據檔：</w:t>
      </w:r>
      <w:r>
        <w:rPr>
          <w:kern w:val="2"/>
          <w:szCs w:val="24"/>
          <w:lang w:eastAsia="zh-TW"/>
        </w:rPr>
        <w:t>DTAA</w:t>
      </w:r>
      <w:r>
        <w:rPr>
          <w:rFonts w:hint="eastAsia"/>
          <w:kern w:val="2"/>
          <w:szCs w:val="24"/>
          <w:lang w:eastAsia="zh-TW"/>
        </w:rPr>
        <w:t>D050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8" w:author="i9004502" w:date="2005-01-19T14:59:00Z" w:original="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</w:t>
      </w:r>
      <w:r>
        <w:rPr>
          <w:rFonts w:hint="eastAsia"/>
          <w:kern w:val="2"/>
          <w:szCs w:val="24"/>
          <w:lang w:eastAsia="zh-TW"/>
        </w:rPr>
        <w:t>Table2</w:t>
      </w:r>
      <w:r>
        <w:rPr>
          <w:rFonts w:hint="eastAsia"/>
          <w:kern w:val="2"/>
          <w:szCs w:val="24"/>
          <w:lang w:eastAsia="zh-TW"/>
        </w:rPr>
        <w:t>）醫院代碼檔：</w:t>
      </w:r>
      <w:r>
        <w:rPr>
          <w:rFonts w:eastAsia="細明體"/>
          <w:lang w:eastAsia="zh-TW"/>
        </w:rPr>
        <w:t>DTAAC070</w:t>
      </w:r>
    </w:p>
    <w:p w:rsidR="00542C0A" w:rsidRDefault="00542C0A">
      <w:pPr>
        <w:pStyle w:val="Tabletext"/>
        <w:keepLines w:val="0"/>
        <w:numPr>
          <w:ilvl w:val="0"/>
          <w:numId w:val="7"/>
          <w:numberingChange w:id="19" w:author="i9004502" w:date="2005-01-19T14:59:00Z" w:original="%1:4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2C0A" w:rsidRDefault="00542C0A">
      <w:pPr>
        <w:pStyle w:val="Tabletext"/>
        <w:keepLines w:val="0"/>
        <w:numPr>
          <w:ilvl w:val="0"/>
          <w:numId w:val="7"/>
          <w:numberingChange w:id="20" w:author="i9004502" w:date="2005-01-19T14:59:00Z" w:original="%1:5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21" w:author="i9004502" w:date="2005-01-19T14:59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ins w:id="22" w:author="戴余修" w:date="2020-07-27T08:56:00Z">
        <w:r w:rsidR="00C33F71">
          <w:rPr>
            <w:kern w:val="2"/>
            <w:szCs w:val="24"/>
            <w:lang w:eastAsia="zh-TW"/>
          </w:rPr>
          <w:instrText xml:space="preserve">HYPERLINK </w:instrText>
        </w:r>
        <w:r w:rsidR="00C33F71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C33F71">
          <w:rPr>
            <w:rFonts w:hint="eastAsia"/>
            <w:kern w:val="2"/>
            <w:szCs w:val="24"/>
            <w:lang w:eastAsia="zh-TW"/>
          </w:rPr>
          <w:instrText>理賠</w:instrText>
        </w:r>
        <w:r w:rsidR="00C33F71">
          <w:rPr>
            <w:rFonts w:hint="eastAsia"/>
            <w:kern w:val="2"/>
            <w:szCs w:val="24"/>
            <w:lang w:eastAsia="zh-TW"/>
          </w:rPr>
          <w:instrText>\\D0_</w:instrText>
        </w:r>
        <w:r w:rsidR="00C33F71">
          <w:rPr>
            <w:rFonts w:hint="eastAsia"/>
            <w:kern w:val="2"/>
            <w:szCs w:val="24"/>
            <w:lang w:eastAsia="zh-TW"/>
          </w:rPr>
          <w:instrText>行政管理</w:instrText>
        </w:r>
        <w:r w:rsidR="00C33F71">
          <w:rPr>
            <w:rFonts w:hint="eastAsia"/>
            <w:kern w:val="2"/>
            <w:szCs w:val="24"/>
            <w:lang w:eastAsia="zh-TW"/>
          </w:rPr>
          <w:instrText>\\</w:instrText>
        </w:r>
        <w:r w:rsidR="00C33F71">
          <w:rPr>
            <w:rFonts w:hint="eastAsia"/>
            <w:kern w:val="2"/>
            <w:szCs w:val="24"/>
            <w:lang w:eastAsia="zh-TW"/>
          </w:rPr>
          <w:instrText>主程式</w:instrText>
        </w:r>
        <w:r w:rsidR="00C33F71">
          <w:rPr>
            <w:rFonts w:hint="eastAsia"/>
            <w:kern w:val="2"/>
            <w:szCs w:val="24"/>
            <w:lang w:eastAsia="zh-TW"/>
          </w:rPr>
          <w:instrText>\\UI\\USAAD00500.htm"</w:instrText>
        </w:r>
      </w:ins>
      <w:del w:id="23" w:author="戴余修" w:date="2020-07-27T08:56:00Z">
        <w:r w:rsidDel="00C33F71">
          <w:rPr>
            <w:kern w:val="2"/>
            <w:szCs w:val="24"/>
            <w:lang w:eastAsia="zh-TW"/>
          </w:rPr>
          <w:delInstrText>HYPERLINK "UI\\USAAD00500.htm"</w:delInstrText>
        </w:r>
      </w:del>
      <w:ins w:id="24" w:author="戴余修" w:date="2020-07-27T08:56:00Z">
        <w:r w:rsidR="00C33F71">
          <w:rPr>
            <w:kern w:val="2"/>
            <w:szCs w:val="24"/>
            <w:lang w:eastAsia="zh-TW"/>
          </w:rPr>
        </w:r>
      </w:ins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542C0A" w:rsidRDefault="00542C0A">
      <w:pPr>
        <w:pStyle w:val="Tabletext"/>
        <w:keepLines w:val="0"/>
        <w:numPr>
          <w:ilvl w:val="0"/>
          <w:numId w:val="7"/>
          <w:numberingChange w:id="25" w:author="i9004502" w:date="2005-01-19T14:59:00Z" w:original="%1:6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26" w:author="i9004502" w:date="2005-01-19T14:59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27" w:author="i9004502" w:date="2005-01-19T14:59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收據種類選單內容：門診收據、住院收據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28" w:author="i9004502" w:date="2005-01-19T14:59:00Z" w:original="%2:1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其餘欄位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＝空白、只有查詢列、資料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29" w:author="i9004502" w:date="2005-01-19T14:59:00Z" w:original="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30" w:author="i9004502" w:date="2005-01-19T14:59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31" w:author="i9004502" w:date="2005-01-19T14:59:00Z" w:original="%2:2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32" w:author="i9004502" w:date="2005-01-19T14:59:00Z" w:original="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33" w:author="i9004502" w:date="2005-01-19T14:59:00Z" w:original="%2:2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醫院代碼：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另開視窗</w:t>
      </w:r>
      <w:r>
        <w:rPr>
          <w:rFonts w:hint="eastAsia"/>
          <w:bCs/>
          <w:lang w:eastAsia="zh-TW"/>
        </w:rPr>
        <w:t>Link AAC0_0700,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回傳醫院所屬省別</w:t>
      </w:r>
      <w:r>
        <w:rPr>
          <w:rFonts w:hint="eastAsia"/>
          <w:bCs/>
          <w:lang w:eastAsia="zh-TW"/>
        </w:rPr>
        <w:t>..</w:t>
      </w:r>
      <w:r>
        <w:rPr>
          <w:rFonts w:hint="eastAsia"/>
          <w:bCs/>
          <w:lang w:eastAsia="zh-TW"/>
        </w:rPr>
        <w:t>中文名稱</w:t>
      </w:r>
      <w:r>
        <w:rPr>
          <w:rFonts w:hint="eastAsia"/>
          <w:bCs/>
          <w:lang w:eastAsia="zh-TW"/>
        </w:rPr>
        <w:t>..</w:t>
      </w:r>
      <w:r>
        <w:rPr>
          <w:rFonts w:hint="eastAsia"/>
          <w:bCs/>
          <w:lang w:eastAsia="zh-TW"/>
        </w:rPr>
        <w:t>醫院代碼</w:t>
      </w:r>
    </w:p>
    <w:p w:rsidR="00542C0A" w:rsidRDefault="00542C0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）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34" w:name="_GoBack"/>
      <w:bookmarkEnd w:id="34"/>
      <w:r>
        <w:rPr>
          <w:rFonts w:hint="eastAsia"/>
          <w:kern w:val="2"/>
          <w:szCs w:val="24"/>
          <w:lang w:eastAsia="zh-TW"/>
        </w:rPr>
        <w:lastRenderedPageBreak/>
        <w:t>若無醫院代碼，請顯示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無該醫院代碼</w:t>
      </w:r>
      <w:r>
        <w:rPr>
          <w:kern w:val="2"/>
          <w:szCs w:val="24"/>
          <w:lang w:eastAsia="zh-TW"/>
        </w:rPr>
        <w:t>”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35" w:author="i9004502" w:date="2005-01-19T14:59:00Z" w:original="%2:2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36" w:author="i9004502" w:date="2005-01-19T14:59:00Z" w:original="%2:2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畫面、收據種類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各家醫院收據內容檔，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（醫院代碼、收據種類、序號、醫院收據名稱、公司收據項目代碼、公司收據項目名稱、修改人員工號、修改人員姓名、修改日期）明細。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37" w:author="i9004502" w:date="2005-01-19T14:59:00Z" w:original="%2:2:0:.%3:3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收據種類：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（門診收據）、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（住院收據）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38" w:author="i9004502" w:date="2005-01-19T14:59:00Z" w:original="%2:2:0:.%3:3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費用種類：所屬收據項目代碼第一碼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（住院經常費）、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（手術經常費）、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（其他費用）、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（不給付費用）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39" w:author="i9004502" w:date="2005-01-19T14:59:00Z" w:original="%2:2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40" w:author="i9004502" w:date="2005-01-19T14:59:00Z" w:original="%2:2:0:.%3:4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將讀取到的資料、及中文轉換搬至畫面對應欄位，每一筆資料後面有選取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。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41" w:author="i9004502" w:date="2005-01-19T14:59:00Z" w:original="%2:2:0:.%3:4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顯示『資料更新部分欄位』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42" w:author="i9004502" w:date="2005-01-19T14:59:00Z" w:original="%2:2:0:.%3:4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收據序號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＝空白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43" w:author="i9004502" w:date="2005-01-19T14:59:00Z" w:original="%2:2:0:.%3:4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項目名稱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＝空白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44" w:author="i9004502" w:date="2005-01-19T14:59:00Z" w:original="%2:2:0:.%3:4:0:.%4:2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收據種類選單內容：門診收據、住院收據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45" w:author="i9004502" w:date="2005-01-19T14:59:00Z" w:original="%2:2:0:.%3:4:0:.%4:2:0:.%5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費用種類選單內容：住院經常費、住院醫療費、門診手術費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46" w:author="i9004502" w:date="2005-01-19T14:59:00Z" w:original="%2:2:0:.%3:4:0:.%4:2:0:.%5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收據項目選單內容：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費用種類</w:t>
      </w: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理賠收據檔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47" w:author="i9004502" w:date="2005-01-19T14:59:00Z" w:original="%2:2:0:.%3:4:0:.%4:2:0:.%5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＝登入作業人員姓名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48" w:author="i9004502" w:date="2005-01-19T14:59:00Z" w:original="%2:2:0:.%3:4:0:.%4:2:0:.%5:7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修改日期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＝登入作業日期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49" w:author="i9004502" w:date="2005-01-19T14:59:00Z" w:original="%2:2:0:.%3:4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：新增、修改、刪除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50" w:author="i9004502" w:date="2005-01-19T14:59:00Z" w:original="%2:2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51" w:author="i9004502" w:date="2005-01-19T14:59:00Z" w:original="%2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選取：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52" w:author="i9004502" w:date="2005-01-19T14:59:00Z" w:original="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53" w:author="i9004502" w:date="2005-01-19T14:59:00Z" w:original="%2:3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54" w:author="i9004502" w:date="2005-01-19T14:59:00Z" w:original="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55" w:author="i9004502" w:date="2005-01-19T14:59:00Z" w:original="%2:3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要先查詢成功過後，才可操作本項作業。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56" w:author="i9004502" w:date="2005-01-19T14:59:00Z" w:original="%2:3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更新畫面資料：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57" w:author="i9004502" w:date="2005-01-19T14:59:00Z" w:original="%2:3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將選取的該筆資料顯示在『收據項目資料更新』部分，（醫院收據序號、醫院項目名稱、醫院收據種類、公司費用種類、公司收據項目、建檔修改人員、建檔修改日期）。</w:t>
      </w:r>
    </w:p>
    <w:p w:rsidR="00542C0A" w:rsidRDefault="00542C0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若醫院收據種類為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>共通收據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>，則收據種類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皆須更新。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58" w:author="i9004502" w:date="2005-01-19T14:59:00Z" w:original="%2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59" w:author="i9004502" w:date="2005-01-19T14:59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60" w:author="i9004502" w:date="2005-01-19T14:59:00Z" w:original="%2:4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61" w:author="i9004502" w:date="2005-01-19T14:59:00Z" w:original="%2:4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62" w:author="i9004502" w:date="2005-01-19T14:59:00Z" w:original="%2:4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要先查詢成功過後，才可操作本項作業。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63" w:author="i9004502" w:date="2005-01-19T14:59:00Z" w:original="%2:4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前端輸入資料檢核：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64" w:author="i9004502" w:date="2005-01-19T14:59:00Z" w:original="%2:4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醫院收據序號：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65" w:author="i9004502" w:date="2005-01-19T14:59:00Z" w:original="%2:4:0:.%3:3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檢查有無輸入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，若否，顯示訊息（請輸入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收據序號）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66" w:author="i9004502" w:date="2005-01-19T14:59:00Z" w:original="%2:4:0:.%3:3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醫院項目名稱：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67" w:author="i9004502" w:date="2005-01-19T14:59:00Z" w:original="%2:4:0:.%3:3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檢查有無輸入，若否，顯示訊息（請輸入該醫院收據項目名稱）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68" w:author="i9004502" w:date="2005-01-19T14:59:00Z" w:original="%2:4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更新檔案：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69" w:author="i9004502" w:date="2005-01-19T14:59:00Z" w:original="%2:4:0:.%3:4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>各家醫院收據內容檔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0" w:author="i9004502" w:date="2005-01-19T14:59:00Z" w:original="%2:4:0:.%3:4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各家醫院收據＝醫院代碼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1" w:author="i9004502" w:date="2005-01-19T14:59:00Z" w:original="%2:4:0:.%3:4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收據種類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各家醫院收據＝醫院收據種類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：門診收據、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：住院收據）、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2" w:author="i9004502" w:date="2005-01-19T14:59:00Z" w:original="%2:4:0:.%3:4:0:.%4:1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收據序號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各家醫院收據＝醫院收據序號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3" w:author="i9004502" w:date="2005-01-19T14:59:00Z" w:original="%2:4:0:.%3:4:0:.%4:1:0:.%5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收據項目名稱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各家醫院收據＝醫院項目名稱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4" w:author="i9004502" w:date="2005-01-19T14:59:00Z" w:original="%2:4:0:.%3:4:0:.%4:1:0:.%5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公司收據項目代碼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各家醫院收據＝公司收據項目</w:t>
      </w:r>
      <w:r>
        <w:rPr>
          <w:rFonts w:hint="eastAsia"/>
          <w:kern w:val="2"/>
          <w:szCs w:val="24"/>
          <w:lang w:eastAsia="zh-TW"/>
        </w:rPr>
        <w:t>HIDDEN</w:t>
      </w:r>
      <w:r>
        <w:rPr>
          <w:rFonts w:hint="eastAsia"/>
          <w:kern w:val="2"/>
          <w:szCs w:val="24"/>
          <w:lang w:eastAsia="zh-TW"/>
        </w:rPr>
        <w:t>的代碼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5" w:author="i9004502" w:date="2005-01-19T14:59:00Z" w:original="%2:4:0:.%3:4:0:.%4:1:0:.%5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公司收據項目名稱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各家醫院收據＝公司收據項目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6" w:author="i9004502" w:date="2005-01-19T14:59:00Z" w:original="%2:4:0:.%3:4:0:.%4:1:0:.%5:7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修改人員工號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</w:t>
      </w:r>
      <w:r>
        <w:rPr>
          <w:rFonts w:hint="eastAsia"/>
          <w:kern w:val="2"/>
          <w:szCs w:val="24"/>
          <w:lang w:eastAsia="zh-TW"/>
        </w:rPr>
        <w:t>HIDDEN</w:t>
      </w:r>
      <w:r>
        <w:rPr>
          <w:rFonts w:hint="eastAsia"/>
          <w:kern w:val="2"/>
          <w:szCs w:val="24"/>
          <w:lang w:eastAsia="zh-TW"/>
        </w:rPr>
        <w:t>建檔修改人員工號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7" w:author="i9004502" w:date="2005-01-19T14:59:00Z" w:original="%2:4:0:.%3:4:0:.%4:1:0:.%5:8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修改人員姓名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各家醫院收據＝建檔修改人員姓名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78" w:author="i9004502" w:date="2005-01-19T14:59:00Z" w:original="%2:4:0:.%3:4:0:.%4:1:0:.%5:9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修改日期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各家醫院收據＝建檔修改日期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</w:t>
      </w:r>
    </w:p>
    <w:p w:rsidR="00542C0A" w:rsidRDefault="00542C0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若醫院收據種類為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>共通收據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>，則收據種類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皆須新增。</w:t>
      </w:r>
    </w:p>
    <w:p w:rsidR="00542C0A" w:rsidRDefault="00542C0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若有異常，顯示更新異常訊息。</w:t>
      </w:r>
      <w:r>
        <w:rPr>
          <w:rFonts w:hint="eastAsia"/>
          <w:color w:val="0000FF"/>
          <w:kern w:val="2"/>
          <w:szCs w:val="24"/>
          <w:lang w:eastAsia="zh-TW"/>
        </w:rPr>
        <w:t>異常訊息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若收據種類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重複，顯示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該收據序號已有門診收據使用，請確認</w:t>
      </w:r>
      <w:r>
        <w:rPr>
          <w:kern w:val="2"/>
          <w:szCs w:val="24"/>
          <w:lang w:eastAsia="zh-TW"/>
        </w:rPr>
        <w:t>”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若收據種類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重複，顯示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該收據序號已有住院收據使用，請確認</w:t>
      </w:r>
      <w:r>
        <w:rPr>
          <w:kern w:val="2"/>
          <w:szCs w:val="24"/>
          <w:lang w:eastAsia="zh-TW"/>
        </w:rPr>
        <w:t>”</w:t>
      </w:r>
    </w:p>
    <w:p w:rsidR="00542C0A" w:rsidRDefault="00542C0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2C0A" w:rsidRDefault="00542C0A">
      <w:pPr>
        <w:pStyle w:val="Tabletext"/>
        <w:keepLines w:val="0"/>
        <w:numPr>
          <w:ilvl w:val="2"/>
          <w:numId w:val="7"/>
          <w:numberingChange w:id="79" w:author="i9004502" w:date="2005-01-19T14:59:00Z" w:original="%2:4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顯示新增成功訊息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80" w:author="i9004502" w:date="2005-01-19T14:59:00Z" w:original="%2:4:0:.%3:5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畫面該醫院、該收據種類的內容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81" w:author="i9004502" w:date="2005-01-19T14:59:00Z" w:original="%2:4:0:.%3:5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清空『資料更新部分欄位』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表示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82" w:author="i9004502" w:date="2005-01-19T14:59:00Z" w:original="%2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83" w:author="i9004502" w:date="2005-01-19T14:59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84" w:author="i9004502" w:date="2005-01-19T14:59:00Z" w:original="%2:5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限修改自己輸入的件【即登入作業人員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＝修改人員</w:t>
      </w:r>
      <w:r>
        <w:rPr>
          <w:rFonts w:hint="eastAsia"/>
          <w:kern w:val="2"/>
          <w:szCs w:val="24"/>
          <w:lang w:eastAsia="zh-TW"/>
        </w:rPr>
        <w:t>IDOF</w:t>
      </w:r>
      <w:r>
        <w:rPr>
          <w:rFonts w:hint="eastAsia"/>
          <w:kern w:val="2"/>
          <w:szCs w:val="24"/>
          <w:lang w:eastAsia="zh-TW"/>
        </w:rPr>
        <w:t>各家醫院收據內容檔】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85" w:author="i9004502" w:date="2005-01-19T14:59:00Z" w:original="%2:5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86" w:author="i9004502" w:date="2005-01-19T14:59:00Z" w:original="%2:5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要先查詢成功過後，，選取該項收據項目內容後，才可操作本項作業。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87" w:author="i9004502" w:date="2005-01-19T14:59:00Z" w:original="%2:5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前端輸入資料檢核：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88" w:author="i9004502" w:date="2005-01-19T14:59:00Z" w:original="%2:5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醫院收據序號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89" w:author="i9004502" w:date="2005-01-19T14:59:00Z" w:original="%2:5:0:.%3:3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為不可修改之欄位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90" w:author="i9004502" w:date="2005-01-19T14:59:00Z" w:original="%2:5:0:.%3:3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其餘同新增作業功能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91" w:author="i9004502" w:date="2005-01-19T14:59:00Z" w:original="%2:5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92" w:author="i9004502" w:date="2005-01-19T14:59:00Z" w:original="%2:5:0:.%3:4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各家醫院收據內容檔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醫院代碼、醫院收據種類、醫院收據序號，</w:t>
      </w:r>
      <w:r>
        <w:rPr>
          <w:rFonts w:hint="eastAsia"/>
          <w:kern w:val="2"/>
          <w:szCs w:val="24"/>
          <w:lang w:eastAsia="zh-TW"/>
        </w:rPr>
        <w:t>SET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93" w:author="i9004502" w:date="2005-01-19T14:59:00Z" w:original="%2:5:0:.%3:4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收據項目名稱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各家醫院收據＝醫院項目名稱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94" w:author="i9004502" w:date="2005-01-19T14:59:00Z" w:original="%2:5:0:.%3:4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公司收據項目代碼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各家醫院收據＝公司收據項目</w:t>
      </w:r>
      <w:r>
        <w:rPr>
          <w:rFonts w:hint="eastAsia"/>
          <w:kern w:val="2"/>
          <w:szCs w:val="24"/>
          <w:lang w:eastAsia="zh-TW"/>
        </w:rPr>
        <w:t>HIDDEN</w:t>
      </w:r>
      <w:r>
        <w:rPr>
          <w:rFonts w:hint="eastAsia"/>
          <w:kern w:val="2"/>
          <w:szCs w:val="24"/>
          <w:lang w:eastAsia="zh-TW"/>
        </w:rPr>
        <w:t>的代碼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95" w:author="i9004502" w:date="2005-01-19T14:59:00Z" w:original="%2:5:0:.%3:4:0:.%4:1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公司收據項目名稱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各家醫院收據＝公司收據項目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96" w:author="i9004502" w:date="2005-01-19T14:59:00Z" w:original="%2:5:0:.%3:4:0:.%4:1:0:.%5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>IDOF</w:t>
      </w:r>
      <w:r>
        <w:rPr>
          <w:rFonts w:hint="eastAsia"/>
          <w:kern w:val="2"/>
          <w:szCs w:val="24"/>
          <w:lang w:eastAsia="zh-TW"/>
        </w:rPr>
        <w:t>各家醫院收據＝</w:t>
      </w:r>
      <w:r>
        <w:rPr>
          <w:rFonts w:hint="eastAsia"/>
          <w:kern w:val="2"/>
          <w:szCs w:val="24"/>
          <w:lang w:eastAsia="zh-TW"/>
        </w:rPr>
        <w:t>HIDDEN</w:t>
      </w:r>
      <w:r>
        <w:rPr>
          <w:rFonts w:hint="eastAsia"/>
          <w:kern w:val="2"/>
          <w:szCs w:val="24"/>
          <w:lang w:eastAsia="zh-TW"/>
        </w:rPr>
        <w:t>建檔修改人員</w:t>
      </w:r>
      <w:r>
        <w:rPr>
          <w:rFonts w:hint="eastAsia"/>
          <w:kern w:val="2"/>
          <w:szCs w:val="24"/>
          <w:lang w:eastAsia="zh-TW"/>
        </w:rPr>
        <w:t>IDOF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97" w:author="i9004502" w:date="2005-01-19T14:59:00Z" w:original="%2:5:0:.%3:4:0:.%4:1:0:.%5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修改人員姓名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各家醫院收據＝建檔修改人員姓名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畫面、</w:t>
      </w:r>
    </w:p>
    <w:p w:rsidR="00542C0A" w:rsidRDefault="00542C0A">
      <w:pPr>
        <w:pStyle w:val="Tabletext"/>
        <w:keepLines w:val="0"/>
        <w:numPr>
          <w:ilvl w:val="4"/>
          <w:numId w:val="7"/>
          <w:numberingChange w:id="98" w:author="i9004502" w:date="2005-01-19T14:59:00Z" w:original="%2:5:0:.%3:4:0:.%4:1:0:.%5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修改日期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各家醫院收據＝建檔修改日期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</w:t>
      </w:r>
    </w:p>
    <w:p w:rsidR="00542C0A" w:rsidRDefault="00542C0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若醫院收據種類為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>共通收據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>，則收據種類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皆須更新。</w:t>
      </w:r>
    </w:p>
    <w:p w:rsidR="00542C0A" w:rsidRDefault="00542C0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異常訊息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收據種類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無法更新，顯示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此門診收據序號無法更新，請確認</w:t>
      </w:r>
      <w:r>
        <w:rPr>
          <w:kern w:val="2"/>
          <w:szCs w:val="24"/>
          <w:lang w:eastAsia="zh-TW"/>
        </w:rPr>
        <w:t>”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收據種類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無法更新，顯示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此住院收據序號無法更新，請確認</w:t>
      </w:r>
      <w:r>
        <w:rPr>
          <w:kern w:val="2"/>
          <w:szCs w:val="24"/>
          <w:lang w:eastAsia="zh-TW"/>
        </w:rPr>
        <w:t>”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99" w:author="i9004502" w:date="2005-01-19T14:59:00Z" w:original="%2:5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顯示修改成功訊息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100" w:author="i9004502" w:date="2005-01-19T14:59:00Z" w:original="%2:5:0:.%3:5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畫面該醫院、該收據種類的內容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101" w:author="i9004502" w:date="2005-01-19T14:59:00Z" w:original="%2:5:0:.%3:5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清空『資料更新部分欄位』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表示</w:t>
      </w:r>
    </w:p>
    <w:p w:rsidR="00542C0A" w:rsidRDefault="00542C0A">
      <w:pPr>
        <w:pStyle w:val="Tabletext"/>
        <w:keepLines w:val="0"/>
        <w:numPr>
          <w:ilvl w:val="1"/>
          <w:numId w:val="7"/>
          <w:numberingChange w:id="102" w:author="i9004502" w:date="2005-01-19T14:59:00Z" w:original="%2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103" w:author="i9004502" w:date="2005-01-19T14:59:00Z" w:original="%2:6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104" w:author="i9004502" w:date="2005-01-19T14:59:00Z" w:original="%2:6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限修改自己輸入的件【即登入作業人員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＝修改人員</w:t>
      </w:r>
      <w:r>
        <w:rPr>
          <w:rFonts w:hint="eastAsia"/>
          <w:kern w:val="2"/>
          <w:szCs w:val="24"/>
          <w:lang w:eastAsia="zh-TW"/>
        </w:rPr>
        <w:t>IDOF</w:t>
      </w:r>
      <w:r>
        <w:rPr>
          <w:rFonts w:hint="eastAsia"/>
          <w:kern w:val="2"/>
          <w:szCs w:val="24"/>
          <w:lang w:eastAsia="zh-TW"/>
        </w:rPr>
        <w:t>各家醫院收據內容檔】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105" w:author="i9004502" w:date="2005-01-19T14:59:00Z" w:original="%2:6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106" w:author="i9004502" w:date="2005-01-19T14:59:00Z" w:original="%2:6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要先查詢成功過後，，選取該項收據項目內容後，才可操作本項作業。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107" w:author="i9004502" w:date="2005-01-19T14:59:00Z" w:original="%2:6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108" w:author="i9004502" w:date="2005-01-19T14:59:00Z" w:original="%2:6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</w:t>
      </w:r>
      <w:r>
        <w:rPr>
          <w:rFonts w:hint="eastAsia"/>
          <w:kern w:val="2"/>
          <w:szCs w:val="24"/>
          <w:lang w:eastAsia="zh-TW"/>
        </w:rPr>
        <w:t>各家醫院收據內容檔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醫院代碼、醫院收據種類、醫院收據序號</w:t>
      </w:r>
    </w:p>
    <w:p w:rsidR="00542C0A" w:rsidRDefault="00542C0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異常訊息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若無法剔除收據種類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門診收據無該收據序號，請確認</w:t>
      </w:r>
      <w:r>
        <w:rPr>
          <w:kern w:val="2"/>
          <w:szCs w:val="24"/>
          <w:lang w:eastAsia="zh-TW"/>
        </w:rPr>
        <w:t>”</w:t>
      </w:r>
    </w:p>
    <w:p w:rsidR="00542C0A" w:rsidRDefault="00542C0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若無法剔除收據種類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住院收據無該收據序號，請確認</w:t>
      </w:r>
      <w:r>
        <w:rPr>
          <w:kern w:val="2"/>
          <w:szCs w:val="24"/>
          <w:lang w:eastAsia="zh-TW"/>
        </w:rPr>
        <w:t>”</w:t>
      </w:r>
    </w:p>
    <w:p w:rsidR="00542C0A" w:rsidRDefault="00542C0A">
      <w:pPr>
        <w:pStyle w:val="Tabletext"/>
        <w:keepLines w:val="0"/>
        <w:numPr>
          <w:ilvl w:val="2"/>
          <w:numId w:val="7"/>
          <w:numberingChange w:id="109" w:author="i9004502" w:date="2005-01-19T14:59:00Z" w:original="%2:6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顯示刪除成功訊息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110" w:author="i9004502" w:date="2005-01-19T14:59:00Z" w:original="%2:6:0:.%3:4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畫面該醫院、該收據種類的內容</w:t>
      </w:r>
    </w:p>
    <w:p w:rsidR="00542C0A" w:rsidRDefault="00542C0A">
      <w:pPr>
        <w:pStyle w:val="Tabletext"/>
        <w:keepLines w:val="0"/>
        <w:numPr>
          <w:ilvl w:val="3"/>
          <w:numId w:val="7"/>
          <w:numberingChange w:id="111" w:author="i9004502" w:date="2005-01-19T14:59:00Z" w:original="%2:6:0:.%3:4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清空『收據項目資料更新』部分，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表示</w:t>
      </w:r>
    </w:p>
    <w:p w:rsidR="00542C0A" w:rsidRDefault="00542C0A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由其他畫面帶入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醫院代碼、收據種類、收據項目名稱</w:t>
      </w:r>
      <w:r>
        <w:rPr>
          <w:rFonts w:hint="eastAsia"/>
          <w:kern w:val="2"/>
          <w:szCs w:val="24"/>
          <w:lang w:eastAsia="zh-TW"/>
        </w:rPr>
        <w:t>)</w:t>
      </w:r>
    </w:p>
    <w:p w:rsidR="00542C0A" w:rsidRDefault="00542C0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資料檢核：</w:t>
      </w:r>
    </w:p>
    <w:p w:rsidR="00542C0A" w:rsidRDefault="00542C0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傳入參數皆不得為空白</w:t>
      </w:r>
    </w:p>
    <w:p w:rsidR="00542C0A" w:rsidRDefault="00542C0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</w:p>
    <w:p w:rsidR="003F573B" w:rsidRPr="003F573B" w:rsidRDefault="003F573B" w:rsidP="003F573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Style w:val="style131"/>
          <w:rFonts w:ascii="Times New Roman" w:hAnsi="Times New Roman" w:cs="Times New Roman" w:hint="eastAsia"/>
          <w:color w:val="auto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先查詢</w:t>
      </w:r>
      <w:r>
        <w:rPr>
          <w:rStyle w:val="style131"/>
          <w:b/>
          <w:bCs/>
        </w:rPr>
        <w:t>DTAAD050</w:t>
      </w:r>
    </w:p>
    <w:p w:rsidR="003F573B" w:rsidRDefault="003F573B" w:rsidP="003F573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傳入參數‧醫院代碼</w:t>
      </w:r>
    </w:p>
    <w:p w:rsidR="003F573B" w:rsidRDefault="003F573B" w:rsidP="003F573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收據種類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傳入參數‧收據項目</w:t>
      </w:r>
    </w:p>
    <w:p w:rsidR="003F573B" w:rsidRDefault="003F573B" w:rsidP="003F573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收據項目名稱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傳入參數‧收據項目名稱</w:t>
      </w:r>
    </w:p>
    <w:p w:rsidR="003F573B" w:rsidRPr="003F573B" w:rsidRDefault="003F573B" w:rsidP="003F573B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7.2.2</w:t>
        </w:r>
      </w:smartTag>
      <w:r>
        <w:rPr>
          <w:rFonts w:hint="eastAsia"/>
          <w:kern w:val="2"/>
          <w:szCs w:val="24"/>
          <w:lang w:eastAsia="zh-TW"/>
        </w:rPr>
        <w:t xml:space="preserve">    </w:t>
      </w:r>
      <w:r>
        <w:rPr>
          <w:rFonts w:hint="eastAsia"/>
          <w:kern w:val="2"/>
          <w:szCs w:val="24"/>
          <w:lang w:eastAsia="zh-TW"/>
        </w:rPr>
        <w:t>如查有資料，將</w:t>
      </w:r>
      <w:r>
        <w:rPr>
          <w:rFonts w:hint="eastAsia"/>
          <w:kern w:val="2"/>
          <w:szCs w:val="24"/>
          <w:lang w:eastAsia="zh-TW"/>
        </w:rPr>
        <w:t>DTAAD050.</w:t>
      </w:r>
      <w:r>
        <w:rPr>
          <w:rFonts w:hint="eastAsia"/>
          <w:kern w:val="2"/>
          <w:szCs w:val="24"/>
          <w:lang w:eastAsia="zh-TW"/>
        </w:rPr>
        <w:t>收據項目序號、公司費用種類回傳</w:t>
      </w:r>
    </w:p>
    <w:p w:rsidR="00542C0A" w:rsidRDefault="003F573B" w:rsidP="003F573B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    </w:t>
      </w:r>
      <w:r>
        <w:rPr>
          <w:rFonts w:hint="eastAsia"/>
          <w:kern w:val="2"/>
          <w:szCs w:val="24"/>
          <w:lang w:eastAsia="zh-TW"/>
        </w:rPr>
        <w:t>若查無資料</w:t>
      </w:r>
      <w:r w:rsidR="00542C0A">
        <w:rPr>
          <w:rFonts w:hint="eastAsia"/>
          <w:kern w:val="2"/>
          <w:szCs w:val="24"/>
          <w:lang w:eastAsia="zh-TW"/>
        </w:rPr>
        <w:t>：</w:t>
      </w:r>
    </w:p>
    <w:p w:rsidR="00542C0A" w:rsidRDefault="003F573B" w:rsidP="003F573B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.1  </w:t>
      </w:r>
      <w:r w:rsidR="00542C0A">
        <w:rPr>
          <w:rFonts w:hint="eastAsia"/>
          <w:kern w:val="2"/>
          <w:szCs w:val="24"/>
          <w:lang w:eastAsia="zh-TW"/>
        </w:rPr>
        <w:t xml:space="preserve">SET </w:t>
      </w:r>
      <w:r w:rsidR="00542C0A">
        <w:rPr>
          <w:rFonts w:hint="eastAsia"/>
          <w:kern w:val="2"/>
          <w:szCs w:val="24"/>
          <w:lang w:eastAsia="zh-TW"/>
        </w:rPr>
        <w:t>醫院代碼</w:t>
      </w:r>
      <w:r w:rsidR="00542C0A">
        <w:rPr>
          <w:rFonts w:hint="eastAsia"/>
          <w:kern w:val="2"/>
          <w:szCs w:val="24"/>
          <w:lang w:eastAsia="zh-TW"/>
        </w:rPr>
        <w:t xml:space="preserve"> = </w:t>
      </w:r>
      <w:r w:rsidR="00542C0A">
        <w:rPr>
          <w:rFonts w:hint="eastAsia"/>
          <w:kern w:val="2"/>
          <w:szCs w:val="24"/>
          <w:lang w:eastAsia="zh-TW"/>
        </w:rPr>
        <w:t>傳入參數‧醫院代碼</w:t>
      </w:r>
    </w:p>
    <w:p w:rsidR="00542C0A" w:rsidRDefault="003F573B" w:rsidP="003F573B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.2  </w:t>
      </w:r>
      <w:r w:rsidR="00542C0A">
        <w:rPr>
          <w:rFonts w:hint="eastAsia"/>
          <w:kern w:val="2"/>
          <w:szCs w:val="24"/>
          <w:lang w:eastAsia="zh-TW"/>
        </w:rPr>
        <w:t xml:space="preserve">SET </w:t>
      </w:r>
      <w:r w:rsidR="00542C0A">
        <w:rPr>
          <w:rFonts w:hint="eastAsia"/>
          <w:kern w:val="2"/>
          <w:szCs w:val="24"/>
          <w:lang w:eastAsia="zh-TW"/>
        </w:rPr>
        <w:t>收據項目</w:t>
      </w:r>
      <w:r w:rsidR="00542C0A">
        <w:rPr>
          <w:rFonts w:hint="eastAsia"/>
          <w:kern w:val="2"/>
          <w:szCs w:val="24"/>
          <w:lang w:eastAsia="zh-TW"/>
        </w:rPr>
        <w:t xml:space="preserve"> = </w:t>
      </w:r>
      <w:r w:rsidR="00542C0A">
        <w:rPr>
          <w:rFonts w:hint="eastAsia"/>
          <w:kern w:val="2"/>
          <w:szCs w:val="24"/>
          <w:lang w:eastAsia="zh-TW"/>
        </w:rPr>
        <w:t>傳入參數‧收據項目</w:t>
      </w:r>
    </w:p>
    <w:p w:rsidR="00542C0A" w:rsidRDefault="003F573B" w:rsidP="003F573B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.3  </w:t>
      </w:r>
      <w:r w:rsidR="00542C0A">
        <w:rPr>
          <w:rFonts w:hint="eastAsia"/>
          <w:kern w:val="2"/>
          <w:szCs w:val="24"/>
          <w:lang w:eastAsia="zh-TW"/>
        </w:rPr>
        <w:t>其餘比照</w:t>
      </w:r>
      <w:r w:rsidR="00542C0A">
        <w:rPr>
          <w:rFonts w:hint="eastAsia"/>
          <w:kern w:val="2"/>
          <w:szCs w:val="24"/>
          <w:lang w:eastAsia="zh-TW"/>
        </w:rPr>
        <w:t>2.3</w:t>
      </w:r>
      <w:r w:rsidR="00542C0A">
        <w:rPr>
          <w:rFonts w:hint="eastAsia"/>
          <w:kern w:val="2"/>
          <w:szCs w:val="24"/>
          <w:lang w:eastAsia="zh-TW"/>
        </w:rPr>
        <w:t>相同做法</w:t>
      </w:r>
    </w:p>
    <w:p w:rsidR="00542C0A" w:rsidRDefault="003F573B" w:rsidP="003F573B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.4 </w:t>
      </w:r>
      <w:r w:rsidR="00542C0A">
        <w:rPr>
          <w:rFonts w:hint="eastAsia"/>
          <w:kern w:val="2"/>
          <w:szCs w:val="24"/>
          <w:lang w:eastAsia="zh-TW"/>
        </w:rPr>
        <w:t>顯示『資料更新部分欄位』</w:t>
      </w:r>
    </w:p>
    <w:p w:rsidR="003F573B" w:rsidRDefault="003F573B" w:rsidP="003F573B">
      <w:pPr>
        <w:pStyle w:val="Tabletext"/>
        <w:keepLines w:val="0"/>
        <w:spacing w:after="0" w:line="240" w:lineRule="auto"/>
        <w:ind w:left="2268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.4.1   </w:t>
      </w:r>
      <w:r w:rsidR="00542C0A">
        <w:rPr>
          <w:rFonts w:hint="eastAsia"/>
          <w:kern w:val="2"/>
          <w:szCs w:val="24"/>
          <w:lang w:eastAsia="zh-TW"/>
        </w:rPr>
        <w:t>收據序號</w:t>
      </w:r>
      <w:r w:rsidR="00542C0A">
        <w:rPr>
          <w:rFonts w:hint="eastAsia"/>
          <w:kern w:val="2"/>
          <w:szCs w:val="24"/>
          <w:lang w:eastAsia="zh-TW"/>
        </w:rPr>
        <w:t>default</w:t>
      </w:r>
      <w:r w:rsidR="00542C0A">
        <w:rPr>
          <w:rFonts w:hint="eastAsia"/>
          <w:kern w:val="2"/>
          <w:szCs w:val="24"/>
          <w:lang w:eastAsia="zh-TW"/>
        </w:rPr>
        <w:t>＝空白</w:t>
      </w:r>
    </w:p>
    <w:p w:rsidR="00542C0A" w:rsidRDefault="003F573B" w:rsidP="003F573B">
      <w:pPr>
        <w:pStyle w:val="Tabletext"/>
        <w:keepLines w:val="0"/>
        <w:spacing w:after="0" w:line="240" w:lineRule="auto"/>
        <w:ind w:left="2268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.4.2   </w:t>
      </w:r>
      <w:r w:rsidR="00542C0A">
        <w:rPr>
          <w:rFonts w:hint="eastAsia"/>
          <w:kern w:val="2"/>
          <w:szCs w:val="24"/>
          <w:lang w:eastAsia="zh-TW"/>
        </w:rPr>
        <w:t>項目名稱</w:t>
      </w:r>
      <w:r w:rsidR="00542C0A">
        <w:rPr>
          <w:rFonts w:hint="eastAsia"/>
          <w:kern w:val="2"/>
          <w:szCs w:val="24"/>
          <w:lang w:eastAsia="zh-TW"/>
        </w:rPr>
        <w:t xml:space="preserve"> </w:t>
      </w:r>
      <w:r w:rsidR="00542C0A">
        <w:rPr>
          <w:rFonts w:hint="eastAsia"/>
          <w:kern w:val="2"/>
          <w:szCs w:val="24"/>
          <w:lang w:eastAsia="zh-TW"/>
        </w:rPr>
        <w:t>＝</w:t>
      </w:r>
      <w:r w:rsidR="00542C0A">
        <w:rPr>
          <w:rFonts w:hint="eastAsia"/>
          <w:kern w:val="2"/>
          <w:szCs w:val="24"/>
          <w:lang w:eastAsia="zh-TW"/>
        </w:rPr>
        <w:t xml:space="preserve"> </w:t>
      </w:r>
      <w:r w:rsidR="00542C0A">
        <w:rPr>
          <w:rFonts w:hint="eastAsia"/>
          <w:kern w:val="2"/>
          <w:szCs w:val="24"/>
          <w:lang w:eastAsia="zh-TW"/>
        </w:rPr>
        <w:t>傳入參數‧收據項目名稱</w:t>
      </w:r>
    </w:p>
    <w:p w:rsidR="00542C0A" w:rsidRDefault="003F573B" w:rsidP="003F573B">
      <w:pPr>
        <w:pStyle w:val="Tabletext"/>
        <w:keepLines w:val="0"/>
        <w:spacing w:after="0" w:line="240" w:lineRule="auto"/>
        <w:ind w:left="2268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7.2.3</w:t>
        </w:r>
      </w:smartTag>
      <w:r>
        <w:rPr>
          <w:rFonts w:hint="eastAsia"/>
          <w:kern w:val="2"/>
          <w:szCs w:val="24"/>
          <w:lang w:eastAsia="zh-TW"/>
        </w:rPr>
        <w:t xml:space="preserve">.4.3   </w:t>
      </w:r>
      <w:r w:rsidR="00542C0A">
        <w:rPr>
          <w:rFonts w:hint="eastAsia"/>
          <w:kern w:val="2"/>
          <w:szCs w:val="24"/>
          <w:lang w:eastAsia="zh-TW"/>
        </w:rPr>
        <w:t>收據種類選單內容</w:t>
      </w:r>
      <w:r w:rsidR="00542C0A">
        <w:rPr>
          <w:rFonts w:hint="eastAsia"/>
          <w:kern w:val="2"/>
          <w:szCs w:val="24"/>
          <w:lang w:eastAsia="zh-TW"/>
        </w:rPr>
        <w:t xml:space="preserve"> = </w:t>
      </w:r>
      <w:r w:rsidR="00542C0A">
        <w:rPr>
          <w:rFonts w:hint="eastAsia"/>
          <w:kern w:val="2"/>
          <w:szCs w:val="24"/>
          <w:lang w:eastAsia="zh-TW"/>
        </w:rPr>
        <w:t>傳入參數‧收據種類</w:t>
      </w:r>
    </w:p>
    <w:p w:rsidR="00542C0A" w:rsidRDefault="003F573B" w:rsidP="003F573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</w:t>
      </w:r>
      <w:r w:rsidR="00542C0A">
        <w:rPr>
          <w:rFonts w:hint="eastAsia"/>
          <w:kern w:val="2"/>
          <w:szCs w:val="24"/>
          <w:lang w:eastAsia="zh-TW"/>
        </w:rPr>
        <w:t>費用種類選單內容</w:t>
      </w:r>
      <w:r w:rsidR="00542C0A">
        <w:rPr>
          <w:rFonts w:hint="eastAsia"/>
          <w:kern w:val="2"/>
          <w:szCs w:val="24"/>
          <w:lang w:eastAsia="zh-TW"/>
        </w:rPr>
        <w:t xml:space="preserve"> = DEFAULT</w:t>
      </w:r>
    </w:p>
    <w:p w:rsidR="00542C0A" w:rsidRDefault="003F573B" w:rsidP="003F573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</w:t>
      </w:r>
      <w:r w:rsidR="00542C0A">
        <w:rPr>
          <w:rFonts w:hint="eastAsia"/>
          <w:kern w:val="2"/>
          <w:szCs w:val="24"/>
          <w:lang w:eastAsia="zh-TW"/>
        </w:rPr>
        <w:t>修改人員</w:t>
      </w:r>
      <w:r w:rsidR="00542C0A">
        <w:rPr>
          <w:rFonts w:hint="eastAsia"/>
          <w:kern w:val="2"/>
          <w:szCs w:val="24"/>
          <w:lang w:eastAsia="zh-TW"/>
        </w:rPr>
        <w:t>default</w:t>
      </w:r>
      <w:r w:rsidR="00542C0A">
        <w:rPr>
          <w:rFonts w:hint="eastAsia"/>
          <w:kern w:val="2"/>
          <w:szCs w:val="24"/>
          <w:lang w:eastAsia="zh-TW"/>
        </w:rPr>
        <w:t>＝登入作業人員姓名</w:t>
      </w:r>
    </w:p>
    <w:p w:rsidR="00542C0A" w:rsidRDefault="003F573B" w:rsidP="003F573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</w:t>
      </w:r>
      <w:r w:rsidR="00542C0A">
        <w:rPr>
          <w:rFonts w:hint="eastAsia"/>
          <w:kern w:val="2"/>
          <w:szCs w:val="24"/>
          <w:lang w:eastAsia="zh-TW"/>
        </w:rPr>
        <w:t>修改日期</w:t>
      </w:r>
      <w:r w:rsidR="00542C0A">
        <w:rPr>
          <w:rFonts w:hint="eastAsia"/>
          <w:kern w:val="2"/>
          <w:szCs w:val="24"/>
          <w:lang w:eastAsia="zh-TW"/>
        </w:rPr>
        <w:t>default</w:t>
      </w:r>
      <w:r w:rsidR="00542C0A">
        <w:rPr>
          <w:rFonts w:hint="eastAsia"/>
          <w:kern w:val="2"/>
          <w:szCs w:val="24"/>
          <w:lang w:eastAsia="zh-TW"/>
        </w:rPr>
        <w:t>＝登入作業日期</w:t>
      </w:r>
    </w:p>
    <w:p w:rsidR="00542C0A" w:rsidRDefault="00542C0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：新增</w:t>
      </w:r>
    </w:p>
    <w:p w:rsidR="00542C0A" w:rsidRDefault="00542C0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新增時，收據序號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目前最大序號</w:t>
      </w:r>
      <w:r>
        <w:rPr>
          <w:rFonts w:hint="eastAsia"/>
          <w:kern w:val="2"/>
          <w:szCs w:val="24"/>
          <w:lang w:eastAsia="zh-TW"/>
        </w:rPr>
        <w:t xml:space="preserve"> + 1</w:t>
      </w:r>
    </w:p>
    <w:p w:rsidR="00542C0A" w:rsidRDefault="00542C0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回傳參數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收據序號、公司費用種類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即</w:t>
      </w:r>
      <w:r>
        <w:rPr>
          <w:rFonts w:hint="eastAsia"/>
          <w:kern w:val="2"/>
          <w:szCs w:val="24"/>
          <w:lang w:eastAsia="zh-TW"/>
        </w:rPr>
        <w:t>1.OR2 OR.3 OR.4))</w:t>
      </w:r>
    </w:p>
    <w:p w:rsidR="00542C0A" w:rsidRDefault="00542C0A" w:rsidP="003F573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542C0A">
      <w:footerReference w:type="even" r:id="rId9"/>
      <w:footerReference w:type="default" r:id="rId10"/>
      <w:footerReference w:type="first" r:id="rId11"/>
      <w:pgSz w:w="11906" w:h="16838"/>
      <w:pgMar w:top="1021" w:right="924" w:bottom="1588" w:left="902" w:header="851" w:footer="68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31" w:rsidRDefault="00D14331">
      <w:r>
        <w:separator/>
      </w:r>
    </w:p>
  </w:endnote>
  <w:endnote w:type="continuationSeparator" w:id="0">
    <w:p w:rsidR="00D14331" w:rsidRDefault="00D1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C0A" w:rsidRDefault="00542C0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42C0A" w:rsidRDefault="00542C0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C0A" w:rsidRDefault="00542C0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3F71">
      <w:rPr>
        <w:rStyle w:val="a6"/>
        <w:noProof/>
      </w:rPr>
      <w:t>3</w:t>
    </w:r>
    <w:r>
      <w:rPr>
        <w:rStyle w:val="a6"/>
      </w:rPr>
      <w:fldChar w:fldCharType="end"/>
    </w:r>
  </w:p>
  <w:p w:rsidR="00542C0A" w:rsidRDefault="00542C0A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各家醫院收據內容設定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C0A" w:rsidRDefault="00542C0A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各家醫院收據內容設定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31" w:rsidRDefault="00D14331">
      <w:r>
        <w:separator/>
      </w:r>
    </w:p>
  </w:footnote>
  <w:footnote w:type="continuationSeparator" w:id="0">
    <w:p w:rsidR="00D14331" w:rsidRDefault="00D14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D5D20D7"/>
    <w:multiLevelType w:val="multilevel"/>
    <w:tmpl w:val="3E12AC08"/>
    <w:lvl w:ilvl="0">
      <w:start w:val="7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57"/>
        </w:tabs>
        <w:ind w:left="1257" w:hanging="6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4" w15:restartNumberingAfterBreak="0">
    <w:nsid w:val="22B0728F"/>
    <w:multiLevelType w:val="multilevel"/>
    <w:tmpl w:val="620CD8E4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0A2696C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73B"/>
    <w:rsid w:val="0002121E"/>
    <w:rsid w:val="00157D46"/>
    <w:rsid w:val="002B10E7"/>
    <w:rsid w:val="003F573B"/>
    <w:rsid w:val="00542C0A"/>
    <w:rsid w:val="00717327"/>
    <w:rsid w:val="00731E13"/>
    <w:rsid w:val="007E3604"/>
    <w:rsid w:val="00AC1E90"/>
    <w:rsid w:val="00C33F71"/>
    <w:rsid w:val="00D14331"/>
    <w:rsid w:val="00D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3C0025-2B03-4233-8D10-6A93212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131">
    <w:name w:val="style131"/>
    <w:basedOn w:val="a0"/>
    <w:rsid w:val="003F573B"/>
    <w:rPr>
      <w:rFonts w:ascii="Arial" w:hAnsi="Arial" w:cs="Arial" w:hint="default"/>
      <w:color w:val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Links>
    <vt:vector size="6" baseType="variant">
      <vt:variant>
        <vt:i4>4391014</vt:i4>
      </vt:variant>
      <vt:variant>
        <vt:i4>3</vt:i4>
      </vt:variant>
      <vt:variant>
        <vt:i4>0</vt:i4>
      </vt:variant>
      <vt:variant>
        <vt:i4>5</vt:i4>
      </vt:variant>
      <vt:variant>
        <vt:lpwstr>UI\USAAD00500.htm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2003-06-30T02:18:00Z</cp:lastPrinted>
  <dcterms:created xsi:type="dcterms:W3CDTF">2020-07-27T00:56:00Z</dcterms:created>
  <dcterms:modified xsi:type="dcterms:W3CDTF">2020-07-27T00:56:00Z</dcterms:modified>
</cp:coreProperties>
</file>