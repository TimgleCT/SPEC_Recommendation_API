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67CE" w:rsidRPr="00E416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 w:rsidRPr="00E41670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 w:rsidRPr="00E41670"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467CE">
            <w:pPr>
              <w:pStyle w:val="Tabletext"/>
              <w:jc w:val="center"/>
              <w:rPr>
                <w:rFonts w:eastAsia="標楷體"/>
                <w:b/>
              </w:rPr>
            </w:pPr>
            <w:r w:rsidRPr="00E41670"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467CE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41670"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5467CE" w:rsidRPr="00E416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467CE" w:rsidP="00557ACF">
            <w:pPr>
              <w:pStyle w:val="Tabletext"/>
              <w:rPr>
                <w:rFonts w:eastAsia="標楷體" w:hint="eastAsia"/>
                <w:lang w:eastAsia="zh-TW"/>
              </w:rPr>
            </w:pPr>
            <w:r w:rsidRPr="00E41670">
              <w:rPr>
                <w:rFonts w:eastAsia="標楷體" w:hint="eastAsia"/>
                <w:lang w:eastAsia="zh-TW"/>
              </w:rPr>
              <w:t>20</w:t>
            </w:r>
            <w:r w:rsidR="00557ACF" w:rsidRPr="00E41670">
              <w:rPr>
                <w:rFonts w:eastAsia="標楷體" w:hint="eastAsia"/>
                <w:lang w:eastAsia="zh-TW"/>
              </w:rPr>
              <w:t>10</w:t>
            </w:r>
            <w:r w:rsidRPr="00E41670">
              <w:rPr>
                <w:rFonts w:eastAsia="標楷體" w:hint="eastAsia"/>
                <w:lang w:eastAsia="zh-TW"/>
              </w:rPr>
              <w:t>/</w:t>
            </w:r>
            <w:r w:rsidR="00557ACF" w:rsidRPr="00E41670">
              <w:rPr>
                <w:rFonts w:eastAsia="標楷體" w:hint="eastAsia"/>
                <w:lang w:eastAsia="zh-TW"/>
              </w:rPr>
              <w:t>5</w:t>
            </w:r>
            <w:r w:rsidRPr="00E41670">
              <w:rPr>
                <w:rFonts w:eastAsia="標楷體" w:hint="eastAsia"/>
                <w:lang w:eastAsia="zh-TW"/>
              </w:rPr>
              <w:t>/</w:t>
            </w:r>
            <w:r w:rsidR="00557ACF" w:rsidRPr="00E41670">
              <w:rPr>
                <w:rFonts w:eastAsia="標楷體" w:hint="eastAsia"/>
                <w:lang w:eastAsia="zh-TW"/>
              </w:rPr>
              <w:t>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r w:rsidRPr="00E41670"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467CE">
            <w:pPr>
              <w:pStyle w:val="Tabletext"/>
              <w:rPr>
                <w:rFonts w:eastAsia="標楷體" w:hint="eastAsia"/>
                <w:lang w:eastAsia="zh-TW"/>
              </w:rPr>
            </w:pPr>
            <w:r w:rsidRPr="00E41670">
              <w:rPr>
                <w:rFonts w:eastAsia="標楷體" w:hint="eastAsia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7CE" w:rsidRPr="00E41670" w:rsidRDefault="00557ACF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E41670">
              <w:rPr>
                <w:rFonts w:ascii="新細明體" w:hAnsi="新細明體" w:hint="eastAsia"/>
                <w:lang w:eastAsia="zh-TW"/>
              </w:rPr>
              <w:t>慈蓮</w:t>
            </w:r>
          </w:p>
        </w:tc>
      </w:tr>
    </w:tbl>
    <w:p w:rsidR="005467CE" w:rsidRPr="00E41670" w:rsidRDefault="005467C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47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34"/>
        <w:gridCol w:w="956"/>
        <w:gridCol w:w="3975"/>
        <w:gridCol w:w="1778"/>
        <w:gridCol w:w="1656"/>
      </w:tblGrid>
      <w:tr w:rsidR="00E41670" w:rsidRPr="00E41670" w:rsidTr="001E6EC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</w:pPr>
            <w:r w:rsidRPr="00E41670">
              <w:rPr>
                <w:rFonts w:hint="eastAsia"/>
                <w:b/>
              </w:rPr>
              <w:t>修改日期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版本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修改原因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修改人姓名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556060" w:rsidRPr="00E41670" w:rsidRDefault="00556060" w:rsidP="00556060">
            <w:pPr>
              <w:pStyle w:val="Tabletext"/>
              <w:keepLines w:val="0"/>
              <w:rPr>
                <w:b/>
              </w:rPr>
            </w:pPr>
            <w:r w:rsidRPr="00E41670">
              <w:rPr>
                <w:rFonts w:hint="eastAsia"/>
                <w:b/>
              </w:rPr>
              <w:t>立案單號</w:t>
            </w:r>
          </w:p>
        </w:tc>
      </w:tr>
      <w:tr w:rsidR="00E41670" w:rsidRPr="00E41670" w:rsidTr="001E6EC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060" w:rsidRPr="00E41670" w:rsidRDefault="00556060" w:rsidP="00556060">
            <w:pPr>
              <w:pStyle w:val="Tabletext"/>
              <w:rPr>
                <w:lang w:eastAsia="zh-TW"/>
              </w:rPr>
            </w:pPr>
            <w:r w:rsidRPr="00E41670">
              <w:t>2013/</w:t>
            </w:r>
            <w:r w:rsidRPr="00E41670">
              <w:rPr>
                <w:rFonts w:hint="eastAsia"/>
              </w:rPr>
              <w:t>12</w:t>
            </w:r>
            <w:r w:rsidRPr="00E41670">
              <w:t>/</w:t>
            </w:r>
            <w:r w:rsidRPr="00E41670">
              <w:rPr>
                <w:rFonts w:hint="eastAsia"/>
                <w:lang w:eastAsia="zh-TW"/>
              </w:rPr>
              <w:t>31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060" w:rsidRPr="00E41670" w:rsidRDefault="00556060" w:rsidP="00556060">
            <w:pPr>
              <w:pStyle w:val="Tabletext"/>
              <w:keepLines w:val="0"/>
            </w:pPr>
            <w:r w:rsidRPr="00E41670">
              <w:rPr>
                <w:rFonts w:hint="eastAsia"/>
              </w:rPr>
              <w:t>2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060" w:rsidRPr="00E41670" w:rsidRDefault="00556060" w:rsidP="00556060">
            <w:pPr>
              <w:pStyle w:val="Tabletext"/>
              <w:keepLines w:val="0"/>
              <w:rPr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新增「專案管控」勾選欄位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060" w:rsidRPr="00E41670" w:rsidRDefault="00556060" w:rsidP="00556060">
            <w:pPr>
              <w:pStyle w:val="Tabletext"/>
              <w:keepLines w:val="0"/>
            </w:pPr>
            <w:r w:rsidRPr="00E41670">
              <w:rPr>
                <w:rFonts w:hint="eastAsia"/>
              </w:rPr>
              <w:t>林金生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060" w:rsidRPr="00E41670" w:rsidRDefault="00556060" w:rsidP="00556060">
            <w:pPr>
              <w:pStyle w:val="Tabletext"/>
              <w:keepLines w:val="0"/>
            </w:pPr>
            <w:r w:rsidRPr="00E41670">
              <w:t>131231000153</w:t>
            </w:r>
          </w:p>
        </w:tc>
      </w:tr>
      <w:tr w:rsidR="00E41670" w:rsidRPr="00E41670" w:rsidTr="001E6EC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</w:pPr>
            <w:r w:rsidRPr="00E41670">
              <w:rPr>
                <w:rFonts w:hint="eastAsia"/>
                <w:lang w:eastAsia="zh-TW"/>
              </w:rPr>
              <w:t>2014/12/17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keepLines w:val="0"/>
              <w:rPr>
                <w:rFonts w:hint="eastAsia"/>
              </w:rPr>
            </w:pPr>
            <w:r w:rsidRPr="00E41670">
              <w:rPr>
                <w:rFonts w:hint="eastAsia"/>
                <w:lang w:eastAsia="zh-TW"/>
              </w:rPr>
              <w:t>3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新增新契約異常經手人資料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keepLines w:val="0"/>
              <w:rPr>
                <w:rFonts w:hint="eastAsia"/>
              </w:rPr>
            </w:pPr>
            <w:r w:rsidRPr="00E41670">
              <w:rPr>
                <w:rFonts w:hint="eastAsia"/>
                <w:lang w:eastAsia="zh-TW"/>
              </w:rPr>
              <w:t>莊淑儀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556060">
            <w:pPr>
              <w:pStyle w:val="Tabletext"/>
              <w:keepLines w:val="0"/>
            </w:pPr>
          </w:p>
        </w:tc>
      </w:tr>
      <w:tr w:rsidR="00E41670" w:rsidRPr="00E41670" w:rsidTr="001E6EC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2015/09/04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4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修改新契約經手人建檔，可輸入登錄字號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02100E">
            <w:pPr>
              <w:pStyle w:val="Tabletext"/>
              <w:keepLines w:val="0"/>
              <w:rPr>
                <w:rFonts w:hint="eastAsia"/>
                <w:lang w:eastAsia="zh-TW"/>
              </w:rPr>
            </w:pPr>
            <w:r w:rsidRPr="00E41670">
              <w:rPr>
                <w:rFonts w:hint="eastAsia"/>
                <w:lang w:eastAsia="zh-TW"/>
              </w:rPr>
              <w:t>莊淑儀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180A" w:rsidRPr="00E41670" w:rsidRDefault="003C180A" w:rsidP="00556060">
            <w:pPr>
              <w:pStyle w:val="Tabletext"/>
              <w:keepLines w:val="0"/>
              <w:rPr>
                <w:lang w:eastAsia="zh-TW"/>
              </w:rPr>
            </w:pPr>
            <w:r w:rsidRPr="00E41670">
              <w:t>150903000273</w:t>
            </w:r>
          </w:p>
        </w:tc>
      </w:tr>
      <w:tr w:rsidR="00F14256" w:rsidRPr="00E41670" w:rsidTr="001E6ECB">
        <w:trPr>
          <w:ins w:id="0" w:author="陳德仁" w:date="2016-12-21T14:09:00Z"/>
        </w:trPr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256" w:rsidRPr="00E41670" w:rsidRDefault="00F14256" w:rsidP="0002100E">
            <w:pPr>
              <w:pStyle w:val="Tabletext"/>
              <w:rPr>
                <w:ins w:id="1" w:author="陳德仁" w:date="2016-12-21T14:09:00Z"/>
                <w:rFonts w:hint="eastAsia"/>
                <w:lang w:eastAsia="zh-TW"/>
              </w:rPr>
            </w:pPr>
            <w:ins w:id="2" w:author="陳德仁" w:date="2016-12-21T14:10:00Z">
              <w:r w:rsidRPr="00F14256">
                <w:rPr>
                  <w:lang w:eastAsia="zh-TW"/>
                </w:rPr>
                <w:t>2016/12/20</w:t>
              </w:r>
            </w:ins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256" w:rsidRPr="00E41670" w:rsidRDefault="00F14256" w:rsidP="0002100E">
            <w:pPr>
              <w:pStyle w:val="Tabletext"/>
              <w:keepLines w:val="0"/>
              <w:rPr>
                <w:ins w:id="3" w:author="陳德仁" w:date="2016-12-21T14:09:00Z"/>
                <w:rFonts w:hint="eastAsia"/>
                <w:lang w:eastAsia="zh-TW"/>
              </w:rPr>
            </w:pPr>
            <w:ins w:id="4" w:author="陳德仁" w:date="2016-12-21T14:10:00Z">
              <w:r>
                <w:rPr>
                  <w:rFonts w:hint="eastAsia"/>
                  <w:lang w:eastAsia="zh-TW"/>
                </w:rPr>
                <w:t>5</w:t>
              </w:r>
            </w:ins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256" w:rsidRPr="00E41670" w:rsidRDefault="00F14256" w:rsidP="0002100E">
            <w:pPr>
              <w:pStyle w:val="Tabletext"/>
              <w:keepLines w:val="0"/>
              <w:rPr>
                <w:ins w:id="5" w:author="陳德仁" w:date="2016-12-21T14:09:00Z"/>
                <w:rFonts w:hint="eastAsia"/>
                <w:lang w:eastAsia="zh-TW"/>
              </w:rPr>
            </w:pPr>
            <w:ins w:id="6" w:author="陳德仁" w:date="2016-12-21T14:11:00Z">
              <w:r w:rsidRPr="00F14256">
                <w:rPr>
                  <w:rFonts w:hint="eastAsia"/>
                  <w:lang w:eastAsia="zh-TW"/>
                </w:rPr>
                <w:t>新增「控管分類」下拉式視窗欄位</w:t>
              </w:r>
            </w:ins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256" w:rsidRPr="00E41670" w:rsidRDefault="00F14256" w:rsidP="0002100E">
            <w:pPr>
              <w:pStyle w:val="Tabletext"/>
              <w:keepLines w:val="0"/>
              <w:rPr>
                <w:ins w:id="7" w:author="陳德仁" w:date="2016-12-21T14:09:00Z"/>
                <w:rFonts w:hint="eastAsia"/>
                <w:lang w:eastAsia="zh-TW"/>
              </w:rPr>
            </w:pPr>
            <w:ins w:id="8" w:author="陳德仁" w:date="2016-12-21T14:11:00Z">
              <w:r>
                <w:rPr>
                  <w:rFonts w:hint="eastAsia"/>
                  <w:lang w:eastAsia="zh-TW"/>
                </w:rPr>
                <w:t>陳</w:t>
              </w:r>
            </w:ins>
            <w:ins w:id="9" w:author="陳德仁" w:date="2016-12-21T14:12:00Z">
              <w:r>
                <w:rPr>
                  <w:rFonts w:hint="eastAsia"/>
                  <w:lang w:eastAsia="zh-TW"/>
                </w:rPr>
                <w:t>德仁</w:t>
              </w:r>
            </w:ins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256" w:rsidRPr="00E41670" w:rsidRDefault="00F14256" w:rsidP="00556060">
            <w:pPr>
              <w:pStyle w:val="Tabletext"/>
              <w:keepLines w:val="0"/>
              <w:rPr>
                <w:ins w:id="10" w:author="陳德仁" w:date="2016-12-21T14:09:00Z"/>
                <w:lang w:eastAsia="zh-TW"/>
              </w:rPr>
            </w:pPr>
            <w:ins w:id="11" w:author="陳德仁" w:date="2016-12-21T14:12:00Z">
              <w:r w:rsidRPr="00F14256">
                <w:rPr>
                  <w:lang w:eastAsia="zh-TW"/>
                </w:rPr>
                <w:t>161214000276</w:t>
              </w:r>
            </w:ins>
          </w:p>
        </w:tc>
      </w:tr>
      <w:tr w:rsidR="00E27C09" w:rsidRPr="00E41670" w:rsidTr="001E6ECB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C09" w:rsidRPr="005128B8" w:rsidRDefault="00E27C09" w:rsidP="00E27C09">
            <w:pPr>
              <w:rPr>
                <w:rFonts w:hint="eastAsia"/>
              </w:rPr>
            </w:pPr>
            <w:r w:rsidRPr="005128B8">
              <w:rPr>
                <w:rFonts w:hint="eastAsia"/>
              </w:rPr>
              <w:t>2017/06/2</w:t>
            </w:r>
            <w:r>
              <w:t>9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C09" w:rsidRPr="005128B8" w:rsidRDefault="00E27C09" w:rsidP="00E27C09">
            <w:pPr>
              <w:rPr>
                <w:rFonts w:hint="eastAsia"/>
              </w:rPr>
            </w:pPr>
            <w:r w:rsidRPr="005128B8">
              <w:rPr>
                <w:rFonts w:hint="eastAsia"/>
              </w:rPr>
              <w:t>6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C09" w:rsidRPr="005128B8" w:rsidRDefault="00E27C09" w:rsidP="00E27C09">
            <w:pPr>
              <w:rPr>
                <w:rFonts w:hint="eastAsia"/>
              </w:rPr>
            </w:pPr>
            <w:r w:rsidRPr="005128B8">
              <w:rPr>
                <w:rFonts w:hint="eastAsia"/>
              </w:rPr>
              <w:t>新增新契約經手人建檔類型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C09" w:rsidRPr="005128B8" w:rsidRDefault="00E27C09" w:rsidP="00E27C09">
            <w:pPr>
              <w:rPr>
                <w:rFonts w:hint="eastAsia"/>
              </w:rPr>
            </w:pPr>
            <w:r w:rsidRPr="005128B8">
              <w:rPr>
                <w:rFonts w:hint="eastAsia"/>
              </w:rPr>
              <w:t>陳德仁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C09" w:rsidRDefault="00E27C09" w:rsidP="00E27C09">
            <w:r w:rsidRPr="005128B8">
              <w:rPr>
                <w:rFonts w:hint="eastAsia"/>
              </w:rPr>
              <w:t>170619001669</w:t>
            </w:r>
          </w:p>
        </w:tc>
      </w:tr>
    </w:tbl>
    <w:p w:rsidR="00556060" w:rsidRPr="00E41670" w:rsidRDefault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56060" w:rsidRPr="00E41670" w:rsidRDefault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Pr="00E41670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hint="eastAsia"/>
                <w:sz w:val="20"/>
                <w:szCs w:val="20"/>
              </w:rPr>
              <w:t>控管保戶建檔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hint="eastAsia"/>
                <w:sz w:val="20"/>
                <w:szCs w:val="20"/>
              </w:rPr>
              <w:t>AAD</w:t>
            </w:r>
            <w:r w:rsidRPr="00E41670">
              <w:rPr>
                <w:sz w:val="20"/>
                <w:szCs w:val="20"/>
              </w:rPr>
              <w:t>0_</w:t>
            </w:r>
            <w:r w:rsidRPr="00E41670">
              <w:rPr>
                <w:rFonts w:hint="eastAsia"/>
                <w:sz w:val="20"/>
                <w:szCs w:val="20"/>
              </w:rPr>
              <w:t>1400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ONLINE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hint="eastAsia"/>
                <w:sz w:val="20"/>
                <w:szCs w:val="20"/>
              </w:rPr>
              <w:t>控管保戶建檔維護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需求單位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理賠企劃科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作業單位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E41670">
              <w:rPr>
                <w:rFonts w:hint="eastAsia"/>
                <w:sz w:val="20"/>
                <w:szCs w:val="20"/>
              </w:rPr>
              <w:t>理賠經辦、理賠企劃、行政中心服務科人員及主管。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作業平台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■一般   □平板電腦  □手機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kern w:val="0"/>
                <w:sz w:val="20"/>
                <w:szCs w:val="20"/>
              </w:rPr>
              <w:t>使用對象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■員工(UCBean)  </w:t>
            </w:r>
            <w:r w:rsidRPr="00E41670">
              <w:rPr>
                <w:rFonts w:ascii="新細明體" w:hAnsi="新細明體"/>
                <w:kern w:val="0"/>
                <w:sz w:val="20"/>
                <w:szCs w:val="20"/>
              </w:rPr>
              <w:t>□無</w:t>
            </w: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客戶(CustomerBean)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cs="Courier New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/>
                <w:kern w:val="0"/>
                <w:sz w:val="20"/>
                <w:szCs w:val="20"/>
              </w:rPr>
              <w:t>個資遮蔽方式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 w:hint="eastAsia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■</w:t>
            </w:r>
            <w:r w:rsidRPr="00E41670">
              <w:rPr>
                <w:rFonts w:ascii="新細明體" w:hAnsi="新細明體"/>
                <w:kern w:val="0"/>
                <w:sz w:val="20"/>
                <w:szCs w:val="20"/>
              </w:rPr>
              <w:t>無□遮蔽□無securitylog</w:t>
            </w:r>
          </w:p>
        </w:tc>
      </w:tr>
      <w:tr w:rsidR="00556060" w:rsidRPr="00E41670" w:rsidTr="001E6ECB">
        <w:tc>
          <w:tcPr>
            <w:tcW w:w="234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分頁處理方式</w:t>
            </w:r>
          </w:p>
        </w:tc>
        <w:tc>
          <w:tcPr>
            <w:tcW w:w="8460" w:type="dxa"/>
          </w:tcPr>
          <w:p w:rsidR="00556060" w:rsidRPr="00E41670" w:rsidRDefault="00556060" w:rsidP="00556060">
            <w:pPr>
              <w:widowControl/>
              <w:rPr>
                <w:rFonts w:ascii="新細明體" w:hAnsi="新細明體"/>
                <w:kern w:val="0"/>
                <w:sz w:val="20"/>
                <w:szCs w:val="20"/>
              </w:rPr>
            </w:pPr>
            <w:r w:rsidRPr="00E41670">
              <w:rPr>
                <w:rFonts w:ascii="新細明體" w:hAnsi="新細明體" w:hint="eastAsia"/>
                <w:kern w:val="0"/>
                <w:sz w:val="20"/>
                <w:szCs w:val="20"/>
              </w:rPr>
              <w:t> ■無 □真分頁 □假分頁，分頁每頁1筆【Default　20】</w:t>
            </w:r>
          </w:p>
        </w:tc>
      </w:tr>
    </w:tbl>
    <w:p w:rsidR="00556060" w:rsidRPr="00E41670" w:rsidRDefault="00556060" w:rsidP="00556060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5467CE" w:rsidRPr="00E41670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程式結構：</w:t>
      </w:r>
    </w:p>
    <w:p w:rsidR="00556060" w:rsidRPr="00E41670" w:rsidRDefault="00556060" w:rsidP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Pr="00E41670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相關模組：</w:t>
      </w:r>
    </w:p>
    <w:p w:rsidR="005467CE" w:rsidRPr="00E41670" w:rsidRDefault="005467CE" w:rsidP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67CE" w:rsidRPr="00E41670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相關檔案：</w:t>
      </w:r>
    </w:p>
    <w:p w:rsidR="005467CE" w:rsidRPr="00E41670" w:rsidRDefault="005467CE" w:rsidP="005560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3686"/>
        <w:gridCol w:w="2693"/>
        <w:gridCol w:w="709"/>
        <w:gridCol w:w="708"/>
        <w:gridCol w:w="709"/>
        <w:gridCol w:w="709"/>
      </w:tblGrid>
      <w:tr w:rsidR="00556060" w:rsidRPr="00E41670" w:rsidTr="001E6ECB"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686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b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b/>
                <w:sz w:val="20"/>
                <w:szCs w:val="20"/>
              </w:rPr>
              <w:t>刪除</w:t>
            </w:r>
          </w:p>
        </w:tc>
      </w:tr>
      <w:tr w:rsidR="00556060" w:rsidRPr="00E41670" w:rsidTr="001E6ECB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670">
              <w:rPr>
                <w:rFonts w:hint="eastAsia"/>
                <w:kern w:val="0"/>
                <w:sz w:val="20"/>
                <w:szCs w:val="20"/>
              </w:rPr>
              <w:t>控管保戶檔</w:t>
            </w:r>
          </w:p>
        </w:tc>
        <w:tc>
          <w:tcPr>
            <w:tcW w:w="2693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670">
              <w:rPr>
                <w:kern w:val="0"/>
                <w:sz w:val="20"/>
                <w:szCs w:val="20"/>
              </w:rPr>
              <w:t>DTAAD140</w:t>
            </w:r>
          </w:p>
        </w:tc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556060" w:rsidRPr="00E41670" w:rsidRDefault="00556060" w:rsidP="00556060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670">
              <w:rPr>
                <w:rFonts w:ascii="新細明體" w:hAnsi="新細明體" w:cs="Courier New" w:hint="eastAsia"/>
                <w:sz w:val="20"/>
                <w:szCs w:val="20"/>
              </w:rPr>
              <w:t>■</w:t>
            </w:r>
          </w:p>
        </w:tc>
      </w:tr>
    </w:tbl>
    <w:p w:rsidR="00556060" w:rsidRPr="00E41670" w:rsidRDefault="00556060" w:rsidP="0055606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F14256" w:rsidRDefault="00F14256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ins w:id="12" w:author="陳德仁" w:date="2016-12-21T14:13:00Z"/>
          <w:kern w:val="2"/>
          <w:szCs w:val="24"/>
          <w:lang w:eastAsia="zh-TW"/>
        </w:rPr>
      </w:pPr>
      <w:ins w:id="13" w:author="陳德仁" w:date="2016-12-21T14:12:00Z">
        <w:r>
          <w:rPr>
            <w:rFonts w:hint="eastAsia"/>
            <w:kern w:val="2"/>
            <w:szCs w:val="24"/>
            <w:lang w:eastAsia="zh-TW"/>
          </w:rPr>
          <w:t>畫面</w:t>
        </w:r>
      </w:ins>
    </w:p>
    <w:p w:rsidR="00F14256" w:rsidRDefault="00125F3B" w:rsidP="00F14256">
      <w:pPr>
        <w:pStyle w:val="Tabletext"/>
        <w:keepLines w:val="0"/>
        <w:spacing w:after="0" w:line="240" w:lineRule="auto"/>
        <w:ind w:left="425"/>
        <w:rPr>
          <w:ins w:id="14" w:author="陳德仁" w:date="2016-12-21T14:18:00Z"/>
          <w:noProof/>
          <w:kern w:val="2"/>
          <w:sz w:val="24"/>
          <w:szCs w:val="24"/>
          <w:lang w:eastAsia="zh-TW"/>
        </w:rPr>
        <w:pPrChange w:id="15" w:author="陳德仁" w:date="2016-12-21T14:13:00Z">
          <w:pPr>
            <w:pStyle w:val="Tabletext"/>
            <w:keepLines w:val="0"/>
            <w:numPr>
              <w:numId w:val="1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bookmarkStart w:id="16" w:name="_GoBack"/>
      <w:bookmarkEnd w:id="16"/>
      <w:ins w:id="17" w:author="陳德仁" w:date="2016-12-21T14:22:00Z">
        <w:r>
          <w:rPr>
            <w:noProof/>
          </w:rPr>
          <w:lastRenderedPageBreak/>
          <w:pict>
            <v:shapetype id="_x0000_t77" coordsize="21600,21600" o:spt="77" adj="7200,5400,3600,8100" path="m@0,l@0@3@2@3@2@1,,10800@2@4@2@5@0@5@0,21600,21600,21600,21600,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</v:formulas>
              <v:path o:connecttype="custom" o:connectlocs="@7,0;0,10800;@7,21600;21600,10800" o:connectangles="270,180,90,0" textboxrect="@0,0,21600,21600"/>
              <v:handles>
                <v:h position="#0,topLeft" xrange="@2,21600"/>
                <v:h position="topLeft,#1" yrange="0,@3"/>
                <v:h position="#2,#3" xrange="0,@0" yrange="@1,10800"/>
              </v:handles>
            </v:shapetype>
            <v:shape id="向左箭號圖說文字 3" o:spid="_x0000_s1031" type="#_x0000_t77" style="position:absolute;left:0;text-align:left;margin-left:98.75pt;margin-top:89.65pt;width:193pt;height:29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" adj="2597,3332,1881,6993" strokecolor="#c0504d" strokeweight="1.5pt">
              <v:shadow color="#868686"/>
              <v:textbox>
                <w:txbxContent>
                  <w:p w:rsidR="00125F3B" w:rsidRPr="001B13D5" w:rsidRDefault="00125F3B" w:rsidP="00125F3B">
                    <w:pPr>
                      <w:jc w:val="center"/>
                      <w:rPr>
                        <w:rFonts w:ascii="標楷體" w:eastAsia="標楷體" w:hAnsi="標楷體"/>
                      </w:rPr>
                    </w:pPr>
                    <w:r w:rsidRPr="001B13D5">
                      <w:rPr>
                        <w:rFonts w:ascii="標楷體" w:eastAsia="標楷體" w:hAnsi="標楷體" w:hint="eastAsia"/>
                      </w:rPr>
                      <w:t>新增「</w:t>
                    </w:r>
                    <w:r>
                      <w:rPr>
                        <w:rFonts w:ascii="標楷體" w:eastAsia="標楷體" w:hAnsi="標楷體" w:hint="eastAsia"/>
                      </w:rPr>
                      <w:t>理</w:t>
                    </w:r>
                    <w:r>
                      <w:rPr>
                        <w:rFonts w:ascii="標楷體" w:eastAsia="標楷體" w:hAnsi="標楷體"/>
                      </w:rPr>
                      <w:t>賠</w:t>
                    </w:r>
                    <w:r w:rsidRPr="001B13D5">
                      <w:rPr>
                        <w:rFonts w:ascii="標楷體" w:eastAsia="標楷體" w:hAnsi="標楷體" w:hint="eastAsia"/>
                      </w:rPr>
                      <w:t>分類」下拉式選單</w:t>
                    </w:r>
                  </w:p>
                </w:txbxContent>
              </v:textbox>
            </v:shape>
          </w:pict>
        </w:r>
      </w:ins>
      <w:ins w:id="18" w:author="陳德仁" w:date="2016-12-21T14:15:00Z">
        <w:r w:rsidR="00F14256">
          <w:rPr>
            <w:noProof/>
          </w:rPr>
          <w:pict>
            <v:rect id="矩形 2" o:spid="_x0000_s1029" style="position:absolute;left:0;text-align:left;margin-left:48.95pt;margin-top:100.75pt;width:44.75pt;height:7.3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" strokecolor="#c0504d" strokeweight="2.5pt">
              <v:shadow color="#868686"/>
            </v:rect>
          </w:pict>
        </w:r>
      </w:ins>
      <w:ins w:id="19" w:author="陳德仁" w:date="2016-12-21T14:13:00Z">
        <w:r w:rsidR="00F14256" w:rsidRPr="00F14256">
          <w:rPr>
            <w:noProof/>
            <w:kern w:val="2"/>
            <w:sz w:val="24"/>
            <w:szCs w:val="24"/>
            <w:lang w:eastAsia="zh-TW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415.5pt;height:197.25pt;visibility:visible">
              <v:imagedata r:id="rId7" o:title=""/>
            </v:shape>
          </w:pict>
        </w:r>
      </w:ins>
    </w:p>
    <w:p w:rsidR="00F14256" w:rsidRDefault="00F14256" w:rsidP="00125F3B">
      <w:pPr>
        <w:pStyle w:val="aa"/>
        <w:numPr>
          <w:ilvl w:val="0"/>
          <w:numId w:val="16"/>
        </w:numPr>
        <w:ind w:leftChars="0"/>
        <w:rPr>
          <w:ins w:id="20" w:author="陳德仁" w:date="2016-12-21T14:19:00Z"/>
        </w:rPr>
        <w:pPrChange w:id="21" w:author="陳德仁" w:date="2016-12-21T14:19:00Z">
          <w:pPr>
            <w:pStyle w:val="Tabletext"/>
            <w:keepLines w:val="0"/>
            <w:numPr>
              <w:numId w:val="1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2" w:author="陳德仁" w:date="2016-12-21T14:18:00Z">
        <w:r w:rsidRPr="00036E38">
          <w:rPr>
            <w:rFonts w:hint="eastAsia"/>
          </w:rPr>
          <w:t>於畫面新增「</w:t>
        </w:r>
        <w:r>
          <w:rPr>
            <w:rFonts w:hint="eastAsia"/>
          </w:rPr>
          <w:t>理賠</w:t>
        </w:r>
        <w:r w:rsidRPr="00036E38">
          <w:rPr>
            <w:rFonts w:hint="eastAsia"/>
          </w:rPr>
          <w:t>分類」</w:t>
        </w:r>
        <w:r>
          <w:rPr>
            <w:rFonts w:hint="eastAsia"/>
          </w:rPr>
          <w:t>（</w:t>
        </w:r>
        <w:r>
          <w:rPr>
            <w:rFonts w:hint="eastAsia"/>
          </w:rPr>
          <w:t>CTRL_TYPE</w:t>
        </w:r>
        <w:r>
          <w:rPr>
            <w:rFonts w:hint="eastAsia"/>
          </w:rPr>
          <w:t>）</w:t>
        </w:r>
        <w:r w:rsidRPr="00036E38">
          <w:rPr>
            <w:rFonts w:hint="eastAsia"/>
          </w:rPr>
          <w:t>下拉式選</w:t>
        </w:r>
        <w:r>
          <w:rPr>
            <w:rFonts w:hint="eastAsia"/>
          </w:rPr>
          <w:t>，</w:t>
        </w:r>
      </w:ins>
      <w:ins w:id="23" w:author="陳德仁" w:date="2016-12-21T14:19:00Z">
        <w:r w:rsidR="00125F3B">
          <w:rPr>
            <w:rFonts w:hint="eastAsia"/>
          </w:rPr>
          <w:t>選</w:t>
        </w:r>
      </w:ins>
      <w:ins w:id="24" w:author="陳德仁" w:date="2016-12-21T14:18:00Z">
        <w:r w:rsidRPr="00036E38">
          <w:rPr>
            <w:rFonts w:hint="eastAsia"/>
          </w:rPr>
          <w:t>單</w:t>
        </w:r>
        <w:r>
          <w:rPr>
            <w:rFonts w:hint="eastAsia"/>
          </w:rPr>
          <w:t>位置如</w:t>
        </w:r>
      </w:ins>
      <w:ins w:id="25" w:author="陳德仁" w:date="2016-12-21T14:19:00Z">
        <w:r w:rsidR="00125F3B">
          <w:rPr>
            <w:rFonts w:hint="eastAsia"/>
          </w:rPr>
          <w:t>上</w:t>
        </w:r>
      </w:ins>
      <w:ins w:id="26" w:author="陳德仁" w:date="2016-12-21T14:18:00Z">
        <w:r w:rsidRPr="00036E38">
          <w:rPr>
            <w:rFonts w:hint="eastAsia"/>
          </w:rPr>
          <w:t>。</w:t>
        </w:r>
      </w:ins>
    </w:p>
    <w:p w:rsidR="00125F3B" w:rsidRDefault="00125F3B" w:rsidP="00125F3B">
      <w:pPr>
        <w:pStyle w:val="aa"/>
        <w:numPr>
          <w:ilvl w:val="0"/>
          <w:numId w:val="16"/>
        </w:numPr>
        <w:ind w:leftChars="0"/>
        <w:rPr>
          <w:ins w:id="27" w:author="陳德仁" w:date="2016-12-21T14:20:00Z"/>
        </w:rPr>
        <w:pPrChange w:id="28" w:author="陳德仁" w:date="2016-12-21T14:19:00Z">
          <w:pPr>
            <w:pStyle w:val="Tabletext"/>
            <w:keepLines w:val="0"/>
            <w:numPr>
              <w:numId w:val="1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9" w:author="陳德仁" w:date="2016-12-21T14:19:00Z">
        <w:r w:rsidRPr="00125F3B">
          <w:rPr>
            <w:rFonts w:hint="eastAsia"/>
          </w:rPr>
          <w:t>系統別選為「理賠」時，下拉式選單呈現「</w:t>
        </w:r>
        <w:r>
          <w:rPr>
            <w:rFonts w:hint="eastAsia"/>
          </w:rPr>
          <w:t>1</w:t>
        </w:r>
      </w:ins>
      <w:ins w:id="30" w:author="陳德仁" w:date="2016-12-21T14:20:00Z">
        <w:r>
          <w:rPr>
            <w:rFonts w:hint="eastAsia"/>
          </w:rPr>
          <w:t>.</w:t>
        </w:r>
      </w:ins>
      <w:ins w:id="31" w:author="陳德仁" w:date="2016-12-21T14:19:00Z">
        <w:r w:rsidRPr="00125F3B">
          <w:rPr>
            <w:rFonts w:hint="eastAsia"/>
          </w:rPr>
          <w:t>道德風險、</w:t>
        </w:r>
      </w:ins>
      <w:ins w:id="32" w:author="陳德仁" w:date="2016-12-21T14:20:00Z">
        <w:r>
          <w:rPr>
            <w:rFonts w:hint="eastAsia"/>
          </w:rPr>
          <w:t>2.</w:t>
        </w:r>
      </w:ins>
      <w:ins w:id="33" w:author="陳德仁" w:date="2016-12-21T14:19:00Z">
        <w:r w:rsidRPr="00125F3B">
          <w:rPr>
            <w:rFonts w:hint="eastAsia"/>
          </w:rPr>
          <w:t>理賠浮濫、</w:t>
        </w:r>
      </w:ins>
      <w:ins w:id="34" w:author="陳德仁" w:date="2016-12-21T14:20:00Z">
        <w:r>
          <w:rPr>
            <w:rFonts w:hint="eastAsia"/>
          </w:rPr>
          <w:t>3.</w:t>
        </w:r>
      </w:ins>
      <w:ins w:id="35" w:author="陳德仁" w:date="2016-12-21T14:19:00Z">
        <w:r w:rsidRPr="00125F3B">
          <w:rPr>
            <w:rFonts w:hint="eastAsia"/>
          </w:rPr>
          <w:t>異常家族、</w:t>
        </w:r>
      </w:ins>
      <w:ins w:id="36" w:author="陳德仁" w:date="2016-12-21T14:20:00Z">
        <w:r>
          <w:rPr>
            <w:rFonts w:hint="eastAsia"/>
          </w:rPr>
          <w:t>4.</w:t>
        </w:r>
      </w:ins>
      <w:ins w:id="37" w:author="陳德仁" w:date="2016-12-21T14:19:00Z">
        <w:r w:rsidRPr="00125F3B">
          <w:rPr>
            <w:rFonts w:hint="eastAsia"/>
          </w:rPr>
          <w:t>保險詐欺、</w:t>
        </w:r>
      </w:ins>
      <w:ins w:id="38" w:author="陳德仁" w:date="2016-12-21T14:20:00Z">
        <w:r>
          <w:rPr>
            <w:rFonts w:hint="eastAsia"/>
          </w:rPr>
          <w:t>5.</w:t>
        </w:r>
      </w:ins>
      <w:ins w:id="39" w:author="陳德仁" w:date="2016-12-21T14:19:00Z">
        <w:r w:rsidRPr="00125F3B">
          <w:rPr>
            <w:rFonts w:hint="eastAsia"/>
          </w:rPr>
          <w:t>特殊備註」共</w:t>
        </w:r>
        <w:r w:rsidRPr="00125F3B">
          <w:rPr>
            <w:rFonts w:hint="eastAsia"/>
          </w:rPr>
          <w:t>5</w:t>
        </w:r>
        <w:r w:rsidRPr="00125F3B">
          <w:rPr>
            <w:rFonts w:hint="eastAsia"/>
          </w:rPr>
          <w:t>項。</w:t>
        </w:r>
      </w:ins>
    </w:p>
    <w:p w:rsidR="00125F3B" w:rsidRDefault="00125F3B" w:rsidP="00125F3B">
      <w:pPr>
        <w:pStyle w:val="aa"/>
        <w:numPr>
          <w:ilvl w:val="0"/>
          <w:numId w:val="16"/>
        </w:numPr>
        <w:ind w:leftChars="0"/>
        <w:rPr>
          <w:ins w:id="40" w:author="陳德仁" w:date="2016-12-21T14:20:00Z"/>
        </w:rPr>
        <w:pPrChange w:id="41" w:author="陳德仁" w:date="2016-12-21T14:19:00Z">
          <w:pPr>
            <w:pStyle w:val="Tabletext"/>
            <w:keepLines w:val="0"/>
            <w:numPr>
              <w:numId w:val="1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42" w:author="陳德仁" w:date="2016-12-21T14:20:00Z">
        <w:r w:rsidRPr="00125F3B">
          <w:rPr>
            <w:rFonts w:hint="eastAsia"/>
          </w:rPr>
          <w:t>系統別選為「新契約」時，</w:t>
        </w:r>
        <w:r w:rsidRPr="00B20950">
          <w:rPr>
            <w:rFonts w:hint="eastAsia"/>
            <w:strike/>
            <w:rPrChange w:id="43" w:author="陳德仁" w:date="2017-06-29T09:40:00Z">
              <w:rPr>
                <w:rFonts w:hint="eastAsia"/>
              </w:rPr>
            </w:rPrChange>
          </w:rPr>
          <w:t>顯示空白，且無選單</w:t>
        </w:r>
      </w:ins>
      <w:ins w:id="44" w:author="陳德仁" w:date="2017-06-29T09:40:00Z">
        <w:r w:rsidR="00B20950">
          <w:rPr>
            <w:rFonts w:hint="eastAsia"/>
          </w:rPr>
          <w:t>，下拉式選單呈現</w:t>
        </w:r>
        <w:r w:rsidR="00B20950">
          <w:rPr>
            <w:rFonts w:ascii="新細明體" w:hAnsi="新細明體" w:hint="eastAsia"/>
          </w:rPr>
          <w:t>「</w:t>
        </w:r>
        <w:r w:rsidR="00B20950">
          <w:rPr>
            <w:rFonts w:hint="eastAsia"/>
          </w:rPr>
          <w:t>A.</w:t>
        </w:r>
        <w:r w:rsidR="00B20950">
          <w:rPr>
            <w:rFonts w:hint="eastAsia"/>
          </w:rPr>
          <w:t>核保控管</w:t>
        </w:r>
        <w:r w:rsidR="00B20950">
          <w:rPr>
            <w:rFonts w:ascii="新細明體" w:hAnsi="新細明體" w:hint="eastAsia"/>
          </w:rPr>
          <w:t>、</w:t>
        </w:r>
        <w:r w:rsidR="00B20950">
          <w:rPr>
            <w:rFonts w:hint="eastAsia"/>
          </w:rPr>
          <w:t>B.</w:t>
        </w:r>
        <w:r w:rsidR="00B20950">
          <w:rPr>
            <w:rFonts w:hint="eastAsia"/>
          </w:rPr>
          <w:t>理賠控管</w:t>
        </w:r>
        <w:r w:rsidR="00B20950">
          <w:rPr>
            <w:rFonts w:ascii="新細明體" w:hAnsi="新細明體" w:hint="eastAsia"/>
          </w:rPr>
          <w:t>、C.服品控管、D.保代控管、E.其它」共5項。</w:t>
        </w:r>
      </w:ins>
    </w:p>
    <w:p w:rsidR="00125F3B" w:rsidRPr="00125F3B" w:rsidRDefault="00125F3B" w:rsidP="00125F3B">
      <w:pPr>
        <w:pStyle w:val="aa"/>
        <w:ind w:leftChars="0" w:left="360"/>
        <w:rPr>
          <w:ins w:id="45" w:author="陳德仁" w:date="2016-12-21T14:12:00Z"/>
          <w:rFonts w:hint="eastAsia"/>
        </w:rPr>
        <w:pPrChange w:id="46" w:author="陳德仁" w:date="2016-12-21T14:20:00Z">
          <w:pPr>
            <w:pStyle w:val="Tabletext"/>
            <w:keepLines w:val="0"/>
            <w:numPr>
              <w:numId w:val="14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5467CE" w:rsidRPr="00E41670" w:rsidRDefault="005467CE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程式內容：</w:t>
      </w:r>
    </w:p>
    <w:p w:rsidR="005467CE" w:rsidRPr="00E41670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初始：</w:t>
      </w:r>
      <w:r w:rsidRPr="00E41670">
        <w:rPr>
          <w:rFonts w:hint="eastAsia"/>
          <w:kern w:val="2"/>
          <w:szCs w:val="24"/>
          <w:lang w:eastAsia="zh-TW"/>
        </w:rPr>
        <w:t xml:space="preserve"> </w:t>
      </w:r>
    </w:p>
    <w:p w:rsidR="005467CE" w:rsidRPr="00E41670" w:rsidRDefault="00D549A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保戶</w:t>
      </w:r>
      <w:r w:rsidRPr="00E41670">
        <w:rPr>
          <w:rFonts w:hint="eastAsia"/>
          <w:kern w:val="2"/>
          <w:szCs w:val="24"/>
          <w:lang w:eastAsia="zh-TW"/>
        </w:rPr>
        <w:t>ID</w:t>
      </w:r>
      <w:r w:rsidR="00E934DA" w:rsidRPr="00E41670">
        <w:rPr>
          <w:rFonts w:hint="eastAsia"/>
          <w:kern w:val="2"/>
          <w:szCs w:val="24"/>
          <w:lang w:eastAsia="zh-TW"/>
        </w:rPr>
        <w:t>、</w:t>
      </w:r>
      <w:r w:rsidRPr="00E41670">
        <w:rPr>
          <w:rFonts w:hint="eastAsia"/>
          <w:kern w:val="2"/>
          <w:szCs w:val="24"/>
          <w:lang w:eastAsia="zh-TW"/>
        </w:rPr>
        <w:t>保戶姓名、保戶生日、控管原因</w:t>
      </w:r>
      <w:r w:rsidR="00E934DA" w:rsidRPr="00E41670">
        <w:rPr>
          <w:rFonts w:hint="eastAsia"/>
          <w:kern w:val="2"/>
          <w:szCs w:val="24"/>
          <w:lang w:eastAsia="zh-TW"/>
        </w:rPr>
        <w:t xml:space="preserve"> </w:t>
      </w:r>
      <w:r w:rsidR="00E934DA" w:rsidRPr="00E41670">
        <w:rPr>
          <w:rFonts w:hint="eastAsia"/>
          <w:kern w:val="2"/>
          <w:szCs w:val="24"/>
          <w:lang w:eastAsia="zh-TW"/>
        </w:rPr>
        <w:t>空白</w:t>
      </w:r>
      <w:r w:rsidR="005467CE" w:rsidRPr="00E41670">
        <w:rPr>
          <w:rFonts w:hint="eastAsia"/>
          <w:kern w:val="2"/>
          <w:szCs w:val="24"/>
          <w:lang w:eastAsia="zh-TW"/>
        </w:rPr>
        <w:t>。</w:t>
      </w:r>
    </w:p>
    <w:p w:rsidR="00E934DA" w:rsidRDefault="00E934D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ins w:id="47" w:author="陳德仁" w:date="2016-12-21T14:23:00Z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輸入人員</w:t>
      </w:r>
      <w:r w:rsidRPr="00E41670">
        <w:rPr>
          <w:rFonts w:hint="eastAsia"/>
          <w:kern w:val="2"/>
          <w:szCs w:val="24"/>
          <w:lang w:eastAsia="zh-TW"/>
        </w:rPr>
        <w:t>ID</w:t>
      </w:r>
      <w:r w:rsidRPr="00E41670">
        <w:rPr>
          <w:rFonts w:hint="eastAsia"/>
          <w:kern w:val="2"/>
          <w:szCs w:val="24"/>
          <w:lang w:eastAsia="zh-TW"/>
        </w:rPr>
        <w:t>、輸入人員姓名、輸入人員單位：使用者。</w:t>
      </w:r>
    </w:p>
    <w:p w:rsidR="00125F3B" w:rsidRPr="00125F3B" w:rsidRDefault="00125F3B" w:rsidP="00125F3B">
      <w:pPr>
        <w:numPr>
          <w:ilvl w:val="2"/>
          <w:numId w:val="14"/>
        </w:numPr>
        <w:rPr>
          <w:rFonts w:hint="eastAsia"/>
          <w:sz w:val="20"/>
          <w:rPrChange w:id="48" w:author="陳德仁" w:date="2016-12-21T14:24:00Z">
            <w:rPr>
              <w:rFonts w:hint="eastAsia"/>
              <w:lang w:eastAsia="zh-TW"/>
            </w:rPr>
          </w:rPrChange>
        </w:rPr>
        <w:pPrChange w:id="49" w:author="陳德仁" w:date="2016-12-21T14:24:00Z">
          <w:pPr>
            <w:pStyle w:val="Tabletext"/>
            <w:keepLines w:val="0"/>
            <w:numPr>
              <w:ilvl w:val="2"/>
              <w:numId w:val="1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0" w:author="陳德仁" w:date="2016-12-21T14:24:00Z">
        <w:r w:rsidRPr="00125F3B">
          <w:rPr>
            <w:rFonts w:hint="eastAsia"/>
            <w:sz w:val="20"/>
          </w:rPr>
          <w:t>控管分類</w:t>
        </w:r>
        <w:r w:rsidRPr="00125F3B">
          <w:rPr>
            <w:rFonts w:hint="eastAsia"/>
            <w:sz w:val="20"/>
          </w:rPr>
          <w:t xml:space="preserve"> </w:t>
        </w:r>
        <w:r w:rsidRPr="00125F3B">
          <w:rPr>
            <w:rFonts w:hint="eastAsia"/>
            <w:sz w:val="20"/>
          </w:rPr>
          <w:t>空白</w:t>
        </w:r>
      </w:ins>
    </w:p>
    <w:p w:rsidR="005467CE" w:rsidRPr="00E41670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查詢：</w:t>
      </w:r>
    </w:p>
    <w:p w:rsidR="005467CE" w:rsidRPr="00E41670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讀取檔案：</w:t>
      </w:r>
    </w:p>
    <w:p w:rsidR="00E934DA" w:rsidRPr="00E41670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lang w:eastAsia="zh-TW"/>
        </w:rPr>
        <w:t>READ</w:t>
      </w:r>
      <w:r w:rsidR="00E934DA" w:rsidRPr="00E41670">
        <w:rPr>
          <w:rFonts w:hint="eastAsia"/>
          <w:lang w:eastAsia="zh-TW"/>
        </w:rPr>
        <w:t xml:space="preserve"> </w:t>
      </w:r>
      <w:r w:rsidR="00B57141" w:rsidRPr="00E41670">
        <w:rPr>
          <w:rFonts w:hint="eastAsia"/>
          <w:kern w:val="2"/>
          <w:lang w:eastAsia="zh-TW"/>
        </w:rPr>
        <w:t xml:space="preserve">DTAAD140 </w:t>
      </w:r>
      <w:r w:rsidR="00E934DA" w:rsidRPr="00E41670">
        <w:rPr>
          <w:rFonts w:hint="eastAsia"/>
          <w:lang w:eastAsia="zh-TW"/>
        </w:rPr>
        <w:t>BY</w:t>
      </w:r>
      <w:r w:rsidR="00B57141" w:rsidRPr="00E41670">
        <w:rPr>
          <w:rFonts w:hint="eastAsia"/>
          <w:lang w:eastAsia="zh-TW"/>
        </w:rPr>
        <w:t xml:space="preserve"> </w:t>
      </w:r>
      <w:r w:rsidR="00B57141" w:rsidRPr="00E41670">
        <w:rPr>
          <w:rFonts w:hint="eastAsia"/>
          <w:kern w:val="2"/>
          <w:szCs w:val="24"/>
          <w:lang w:eastAsia="zh-TW"/>
        </w:rPr>
        <w:t>保戶</w:t>
      </w:r>
      <w:r w:rsidR="00B57141" w:rsidRPr="00E41670">
        <w:rPr>
          <w:rFonts w:hint="eastAsia"/>
          <w:kern w:val="2"/>
          <w:szCs w:val="24"/>
          <w:lang w:eastAsia="zh-TW"/>
        </w:rPr>
        <w:t>ID</w:t>
      </w:r>
      <w:r w:rsidR="00207E47" w:rsidRPr="00E41670">
        <w:rPr>
          <w:rFonts w:hint="eastAsia"/>
          <w:lang w:eastAsia="zh-TW"/>
        </w:rPr>
        <w:t xml:space="preserve"> </w:t>
      </w:r>
    </w:p>
    <w:p w:rsidR="005467CE" w:rsidRPr="00E41670" w:rsidRDefault="00E934DA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lang w:eastAsia="zh-TW"/>
        </w:rPr>
        <w:t xml:space="preserve">IF </w:t>
      </w:r>
      <w:r w:rsidRPr="00E41670">
        <w:rPr>
          <w:rFonts w:hint="eastAsia"/>
          <w:lang w:eastAsia="zh-TW"/>
        </w:rPr>
        <w:t>有多筆</w:t>
      </w:r>
    </w:p>
    <w:p w:rsidR="00E934DA" w:rsidRPr="00E41670" w:rsidRDefault="00E934DA" w:rsidP="00E934D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下一筆</w:t>
      </w:r>
      <w:r w:rsidRPr="00E41670">
        <w:rPr>
          <w:rFonts w:hint="eastAsia"/>
          <w:kern w:val="2"/>
          <w:lang w:eastAsia="zh-TW"/>
        </w:rPr>
        <w:t>BUTTON ENABLE</w:t>
      </w:r>
      <w:r w:rsidRPr="00E41670">
        <w:rPr>
          <w:rFonts w:hint="eastAsia"/>
          <w:kern w:val="2"/>
          <w:lang w:eastAsia="zh-TW"/>
        </w:rPr>
        <w:t>。</w:t>
      </w:r>
    </w:p>
    <w:p w:rsidR="006F1177" w:rsidRPr="00E41670" w:rsidRDefault="006F1177" w:rsidP="006F11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 xml:space="preserve">ELSE </w:t>
      </w:r>
      <w:r w:rsidRPr="00E41670">
        <w:rPr>
          <w:rFonts w:hint="eastAsia"/>
          <w:kern w:val="2"/>
          <w:lang w:eastAsia="zh-TW"/>
        </w:rPr>
        <w:t>無資料</w:t>
      </w:r>
    </w:p>
    <w:p w:rsidR="006F1177" w:rsidRPr="00E41670" w:rsidRDefault="006F1177" w:rsidP="006F1177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 xml:space="preserve">READ </w:t>
      </w:r>
      <w:r w:rsidRPr="00E41670">
        <w:rPr>
          <w:kern w:val="2"/>
          <w:lang w:eastAsia="zh-TW"/>
        </w:rPr>
        <w:t>DTATA001_CUSTOMER</w:t>
      </w:r>
      <w:r w:rsidRPr="00E41670">
        <w:rPr>
          <w:rFonts w:hint="eastAsia"/>
          <w:kern w:val="2"/>
          <w:lang w:eastAsia="zh-TW"/>
        </w:rPr>
        <w:t xml:space="preserve"> BY </w:t>
      </w:r>
      <w:r w:rsidRPr="00E41670">
        <w:rPr>
          <w:rFonts w:hint="eastAsia"/>
          <w:kern w:val="2"/>
          <w:lang w:eastAsia="zh-TW"/>
        </w:rPr>
        <w:t>保戶</w:t>
      </w:r>
      <w:r w:rsidRPr="00E41670">
        <w:rPr>
          <w:rFonts w:hint="eastAsia"/>
          <w:kern w:val="2"/>
          <w:lang w:eastAsia="zh-TW"/>
        </w:rPr>
        <w:t>ID</w:t>
      </w:r>
    </w:p>
    <w:p w:rsidR="006F1177" w:rsidRPr="00E41670" w:rsidRDefault="00A6780D" w:rsidP="006F1177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保戶姓名、保戶生日帶入</w:t>
      </w:r>
      <w:r w:rsidRPr="00E41670">
        <w:rPr>
          <w:kern w:val="2"/>
          <w:lang w:eastAsia="zh-TW"/>
        </w:rPr>
        <w:t>DTATA001_CUSTOMER</w:t>
      </w:r>
      <w:r w:rsidRPr="00E41670">
        <w:rPr>
          <w:rFonts w:hint="eastAsia"/>
          <w:kern w:val="2"/>
          <w:lang w:eastAsia="zh-TW"/>
        </w:rPr>
        <w:t>.NAME</w:t>
      </w:r>
      <w:r w:rsidRPr="00E41670">
        <w:rPr>
          <w:rFonts w:hint="eastAsia"/>
          <w:kern w:val="2"/>
          <w:lang w:eastAsia="zh-TW"/>
        </w:rPr>
        <w:t>、</w:t>
      </w:r>
      <w:r w:rsidRPr="00E41670">
        <w:rPr>
          <w:rFonts w:hint="eastAsia"/>
          <w:kern w:val="2"/>
          <w:lang w:eastAsia="zh-TW"/>
        </w:rPr>
        <w:t>BIRTHDAY</w:t>
      </w:r>
    </w:p>
    <w:p w:rsidR="005467CE" w:rsidRPr="00E41670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FORMAT</w:t>
      </w:r>
      <w:r w:rsidRPr="00E41670">
        <w:rPr>
          <w:rFonts w:hint="eastAsia"/>
          <w:kern w:val="2"/>
          <w:szCs w:val="24"/>
          <w:lang w:eastAsia="zh-TW"/>
        </w:rPr>
        <w:t>畫面資料：</w:t>
      </w:r>
    </w:p>
    <w:p w:rsidR="005467CE" w:rsidRPr="00E41670" w:rsidRDefault="005467C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將讀取的資料顯示在資料欄位</w:t>
      </w:r>
    </w:p>
    <w:p w:rsidR="003C180A" w:rsidRPr="00E41670" w:rsidRDefault="003C180A" w:rsidP="003C180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系統別。</w:t>
      </w:r>
    </w:p>
    <w:p w:rsidR="00E934DA" w:rsidRPr="00E41670" w:rsidRDefault="003053E8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保戶</w:t>
      </w:r>
      <w:r w:rsidRPr="00E41670">
        <w:rPr>
          <w:rFonts w:hint="eastAsia"/>
          <w:kern w:val="2"/>
          <w:lang w:eastAsia="zh-TW"/>
        </w:rPr>
        <w:t>ID</w:t>
      </w:r>
      <w:r w:rsidR="00E934DA" w:rsidRPr="00E41670">
        <w:rPr>
          <w:rFonts w:hint="eastAsia"/>
          <w:kern w:val="2"/>
          <w:lang w:eastAsia="zh-TW"/>
        </w:rPr>
        <w:t>。</w:t>
      </w:r>
    </w:p>
    <w:p w:rsidR="003053E8" w:rsidRPr="00E41670" w:rsidRDefault="003053E8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保戶姓名。</w:t>
      </w:r>
    </w:p>
    <w:p w:rsidR="003053E8" w:rsidRDefault="003053E8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ins w:id="51" w:author="陳德仁" w:date="2016-12-21T14:25:00Z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保戶生日。</w:t>
      </w:r>
    </w:p>
    <w:p w:rsidR="00186C36" w:rsidRPr="00186C36" w:rsidRDefault="00186C36" w:rsidP="00186C36">
      <w:pPr>
        <w:numPr>
          <w:ilvl w:val="4"/>
          <w:numId w:val="14"/>
        </w:numPr>
        <w:rPr>
          <w:rFonts w:hint="eastAsia"/>
          <w:sz w:val="20"/>
          <w:szCs w:val="20"/>
          <w:rPrChange w:id="52" w:author="陳德仁" w:date="2016-12-21T14:25:00Z">
            <w:rPr>
              <w:rFonts w:hint="eastAsia"/>
              <w:lang w:eastAsia="zh-TW"/>
            </w:rPr>
          </w:rPrChange>
        </w:rPr>
        <w:pPrChange w:id="53" w:author="陳德仁" w:date="2016-12-21T14:25:00Z">
          <w:pPr>
            <w:pStyle w:val="Tabletext"/>
            <w:keepLines w:val="0"/>
            <w:numPr>
              <w:ilvl w:val="4"/>
              <w:numId w:val="1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54" w:author="陳德仁" w:date="2016-12-21T14:25:00Z">
        <w:r w:rsidRPr="00186C36">
          <w:rPr>
            <w:rFonts w:hint="eastAsia"/>
            <w:sz w:val="20"/>
            <w:szCs w:val="20"/>
          </w:rPr>
          <w:t>控管分類</w:t>
        </w:r>
      </w:ins>
    </w:p>
    <w:p w:rsidR="00D06F71" w:rsidRPr="00E41670" w:rsidRDefault="003053E8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控管原因</w:t>
      </w:r>
      <w:r w:rsidR="005953A0" w:rsidRPr="00E41670">
        <w:rPr>
          <w:rFonts w:hint="eastAsia"/>
          <w:kern w:val="2"/>
          <w:lang w:eastAsia="zh-TW"/>
        </w:rPr>
        <w:t>。</w:t>
      </w:r>
    </w:p>
    <w:p w:rsidR="00E934DA" w:rsidRPr="00E41670" w:rsidRDefault="00E934DA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lastRenderedPageBreak/>
        <w:t>輸入人員</w:t>
      </w:r>
      <w:r w:rsidRPr="00E41670">
        <w:rPr>
          <w:rFonts w:hint="eastAsia"/>
          <w:kern w:val="2"/>
          <w:szCs w:val="24"/>
          <w:lang w:eastAsia="zh-TW"/>
        </w:rPr>
        <w:t>ID</w:t>
      </w:r>
      <w:r w:rsidRPr="00E41670">
        <w:rPr>
          <w:rFonts w:hint="eastAsia"/>
          <w:kern w:val="2"/>
          <w:szCs w:val="24"/>
          <w:lang w:eastAsia="zh-TW"/>
        </w:rPr>
        <w:t>、輸入人員姓名、輸入人員單位、輸入時間。</w:t>
      </w:r>
    </w:p>
    <w:p w:rsidR="00E934DA" w:rsidRPr="00E41670" w:rsidRDefault="00E934DA" w:rsidP="00E934D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修改人員</w:t>
      </w:r>
      <w:r w:rsidRPr="00E41670">
        <w:rPr>
          <w:rFonts w:hint="eastAsia"/>
          <w:kern w:val="2"/>
          <w:szCs w:val="24"/>
          <w:lang w:eastAsia="zh-TW"/>
        </w:rPr>
        <w:t>ID</w:t>
      </w:r>
      <w:r w:rsidRPr="00E41670">
        <w:rPr>
          <w:rFonts w:hint="eastAsia"/>
          <w:kern w:val="2"/>
          <w:szCs w:val="24"/>
          <w:lang w:eastAsia="zh-TW"/>
        </w:rPr>
        <w:t>、修改人員姓名、修改人員單位、修改時間。</w:t>
      </w:r>
    </w:p>
    <w:p w:rsidR="00556060" w:rsidRPr="00E41670" w:rsidRDefault="00556060" w:rsidP="00556060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是否專案控管</w:t>
      </w:r>
    </w:p>
    <w:p w:rsidR="00C11898" w:rsidRPr="00E41670" w:rsidRDefault="00C1189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若是查無資料</w:t>
      </w:r>
      <w:r w:rsidR="003C180A" w:rsidRPr="00E41670">
        <w:rPr>
          <w:rFonts w:hint="eastAsia"/>
          <w:kern w:val="2"/>
          <w:lang w:eastAsia="zh-TW"/>
        </w:rPr>
        <w:t>，系統別</w:t>
      </w:r>
      <w:r w:rsidR="003C180A" w:rsidRPr="00E41670">
        <w:rPr>
          <w:rFonts w:hint="eastAsia"/>
          <w:kern w:val="2"/>
          <w:lang w:eastAsia="zh-TW"/>
        </w:rPr>
        <w:t xml:space="preserve">= </w:t>
      </w:r>
      <w:r w:rsidR="003C180A" w:rsidRPr="00E41670">
        <w:rPr>
          <w:kern w:val="2"/>
          <w:lang w:eastAsia="zh-TW"/>
        </w:rPr>
        <w:t>‘</w:t>
      </w:r>
      <w:r w:rsidR="003C180A" w:rsidRPr="00E41670">
        <w:rPr>
          <w:rFonts w:hint="eastAsia"/>
          <w:kern w:val="2"/>
          <w:lang w:eastAsia="zh-TW"/>
        </w:rPr>
        <w:t>AA</w:t>
      </w:r>
      <w:r w:rsidR="003C180A" w:rsidRPr="00E41670">
        <w:rPr>
          <w:kern w:val="2"/>
          <w:lang w:eastAsia="zh-TW"/>
        </w:rPr>
        <w:t>’</w:t>
      </w:r>
    </w:p>
    <w:p w:rsidR="00C11898" w:rsidRPr="00E41670" w:rsidRDefault="00C11898" w:rsidP="00C1189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 xml:space="preserve">READ </w:t>
      </w:r>
      <w:r w:rsidRPr="00E41670">
        <w:rPr>
          <w:kern w:val="2"/>
          <w:lang w:eastAsia="zh-TW"/>
        </w:rPr>
        <w:t>DTATA001_CUSTOMER</w:t>
      </w:r>
      <w:r w:rsidRPr="00E41670">
        <w:rPr>
          <w:rFonts w:hint="eastAsia"/>
          <w:kern w:val="2"/>
          <w:lang w:eastAsia="zh-TW"/>
        </w:rPr>
        <w:t xml:space="preserve"> BY </w:t>
      </w:r>
      <w:r w:rsidRPr="00E41670">
        <w:rPr>
          <w:rFonts w:hint="eastAsia"/>
          <w:kern w:val="2"/>
          <w:lang w:eastAsia="zh-TW"/>
        </w:rPr>
        <w:t>保戶</w:t>
      </w:r>
      <w:r w:rsidRPr="00E41670">
        <w:rPr>
          <w:rFonts w:hint="eastAsia"/>
          <w:kern w:val="2"/>
          <w:lang w:eastAsia="zh-TW"/>
        </w:rPr>
        <w:t>ID</w:t>
      </w:r>
    </w:p>
    <w:p w:rsidR="00C11898" w:rsidRPr="00E41670" w:rsidRDefault="00C11898" w:rsidP="00C1189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保戶姓名、保戶生日帶入</w:t>
      </w:r>
      <w:r w:rsidRPr="00E41670">
        <w:rPr>
          <w:kern w:val="2"/>
          <w:lang w:eastAsia="zh-TW"/>
        </w:rPr>
        <w:t>DTATA001_CUSTOMER</w:t>
      </w:r>
      <w:r w:rsidRPr="00E41670">
        <w:rPr>
          <w:rFonts w:hint="eastAsia"/>
          <w:kern w:val="2"/>
          <w:lang w:eastAsia="zh-TW"/>
        </w:rPr>
        <w:t>.NAME</w:t>
      </w:r>
      <w:r w:rsidRPr="00E41670">
        <w:rPr>
          <w:rFonts w:hint="eastAsia"/>
          <w:kern w:val="2"/>
          <w:lang w:eastAsia="zh-TW"/>
        </w:rPr>
        <w:t>、</w:t>
      </w:r>
      <w:r w:rsidRPr="00E41670">
        <w:rPr>
          <w:rFonts w:hint="eastAsia"/>
          <w:kern w:val="2"/>
          <w:lang w:eastAsia="zh-TW"/>
        </w:rPr>
        <w:t>BIRTHDAY</w:t>
      </w:r>
    </w:p>
    <w:p w:rsidR="003F2065" w:rsidRPr="00E41670" w:rsidRDefault="003F2065" w:rsidP="00C1189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回覆訊息</w:t>
      </w:r>
      <w:r w:rsidRPr="00E41670">
        <w:rPr>
          <w:kern w:val="2"/>
          <w:lang w:eastAsia="zh-TW"/>
        </w:rPr>
        <w:t>”</w:t>
      </w:r>
      <w:r w:rsidRPr="00E41670">
        <w:rPr>
          <w:rFonts w:hint="eastAsia"/>
          <w:kern w:val="2"/>
          <w:lang w:eastAsia="zh-TW"/>
        </w:rPr>
        <w:t>查無資料</w:t>
      </w:r>
      <w:r w:rsidRPr="00E41670">
        <w:rPr>
          <w:kern w:val="2"/>
          <w:lang w:eastAsia="zh-TW"/>
        </w:rPr>
        <w:t>”</w:t>
      </w:r>
    </w:p>
    <w:p w:rsidR="003C180A" w:rsidRPr="00E41670" w:rsidRDefault="003C180A" w:rsidP="003C180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若查無資料，系統別</w:t>
      </w:r>
      <w:r w:rsidRPr="00E41670">
        <w:rPr>
          <w:rFonts w:hint="eastAsia"/>
          <w:kern w:val="2"/>
          <w:lang w:eastAsia="zh-TW"/>
        </w:rPr>
        <w:t xml:space="preserve">= </w:t>
      </w:r>
      <w:r w:rsidRPr="00E41670">
        <w:rPr>
          <w:kern w:val="2"/>
          <w:lang w:eastAsia="zh-TW"/>
        </w:rPr>
        <w:t>‘</w:t>
      </w:r>
      <w:r w:rsidRPr="00E41670">
        <w:rPr>
          <w:rFonts w:hint="eastAsia"/>
          <w:kern w:val="2"/>
          <w:lang w:eastAsia="zh-TW"/>
        </w:rPr>
        <w:t>AT</w:t>
      </w:r>
      <w:r w:rsidRPr="00E41670">
        <w:rPr>
          <w:kern w:val="2"/>
          <w:lang w:eastAsia="zh-TW"/>
        </w:rPr>
        <w:t>’</w:t>
      </w:r>
    </w:p>
    <w:p w:rsidR="003C180A" w:rsidRPr="00E41670" w:rsidRDefault="003C180A" w:rsidP="003C180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讀取人事檔模組，傳入參數</w:t>
      </w:r>
      <w:r w:rsidRPr="00E41670">
        <w:rPr>
          <w:rFonts w:hint="eastAsia"/>
          <w:kern w:val="2"/>
          <w:lang w:eastAsia="zh-TW"/>
        </w:rPr>
        <w:t>BY</w:t>
      </w:r>
      <w:r w:rsidRPr="00E41670">
        <w:rPr>
          <w:rFonts w:hint="eastAsia"/>
          <w:kern w:val="2"/>
          <w:lang w:eastAsia="zh-TW"/>
        </w:rPr>
        <w:t>保戶</w:t>
      </w:r>
      <w:r w:rsidRPr="00E41670">
        <w:rPr>
          <w:rFonts w:hint="eastAsia"/>
          <w:kern w:val="2"/>
          <w:lang w:eastAsia="zh-TW"/>
        </w:rPr>
        <w:t>ID</w:t>
      </w:r>
    </w:p>
    <w:p w:rsidR="003C180A" w:rsidRPr="00E41670" w:rsidRDefault="003C180A" w:rsidP="003C180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保戶姓名、保戶生日，帶入人事檔姓名及生日資料</w:t>
      </w:r>
    </w:p>
    <w:p w:rsidR="003C180A" w:rsidRPr="00E41670" w:rsidRDefault="003C180A" w:rsidP="003C180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若查無資料</w:t>
      </w:r>
      <w:r w:rsidRPr="00E41670">
        <w:rPr>
          <w:rFonts w:hint="eastAsia"/>
          <w:kern w:val="2"/>
          <w:lang w:eastAsia="zh-TW"/>
        </w:rPr>
        <w:t>(</w:t>
      </w:r>
      <w:r w:rsidRPr="00E41670">
        <w:rPr>
          <w:rFonts w:hint="eastAsia"/>
          <w:kern w:val="2"/>
          <w:lang w:eastAsia="zh-TW"/>
        </w:rPr>
        <w:t>輸入非</w:t>
      </w:r>
      <w:r w:rsidRPr="00E41670">
        <w:rPr>
          <w:rFonts w:hint="eastAsia"/>
          <w:kern w:val="2"/>
          <w:lang w:eastAsia="zh-TW"/>
        </w:rPr>
        <w:t>ID,</w:t>
      </w:r>
      <w:r w:rsidRPr="00E41670">
        <w:rPr>
          <w:rFonts w:hint="eastAsia"/>
          <w:kern w:val="2"/>
          <w:lang w:eastAsia="zh-TW"/>
        </w:rPr>
        <w:t>為登錄字號</w:t>
      </w:r>
      <w:r w:rsidRPr="00E41670">
        <w:rPr>
          <w:rFonts w:hint="eastAsia"/>
          <w:kern w:val="2"/>
          <w:lang w:eastAsia="zh-TW"/>
        </w:rPr>
        <w:t>)</w:t>
      </w:r>
    </w:p>
    <w:p w:rsidR="003F2065" w:rsidRPr="00E41670" w:rsidRDefault="003F2065" w:rsidP="003C180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保戶姓名、保戶生日，給空值</w:t>
      </w:r>
    </w:p>
    <w:p w:rsidR="003C180A" w:rsidRPr="00E41670" w:rsidRDefault="003F2065" w:rsidP="003F2065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 xml:space="preserve"> </w:t>
      </w:r>
      <w:r w:rsidRPr="00E41670">
        <w:rPr>
          <w:rFonts w:hint="eastAsia"/>
          <w:kern w:val="2"/>
          <w:lang w:eastAsia="zh-TW"/>
        </w:rPr>
        <w:tab/>
      </w:r>
      <w:r w:rsidRPr="00E41670">
        <w:rPr>
          <w:rFonts w:hint="eastAsia"/>
          <w:kern w:val="2"/>
          <w:lang w:eastAsia="zh-TW"/>
        </w:rPr>
        <w:t>回覆訊息</w:t>
      </w:r>
      <w:r w:rsidRPr="00E41670">
        <w:rPr>
          <w:kern w:val="2"/>
          <w:lang w:eastAsia="zh-TW"/>
        </w:rPr>
        <w:t>”</w:t>
      </w:r>
      <w:r w:rsidRPr="00E41670">
        <w:rPr>
          <w:rFonts w:hint="eastAsia"/>
          <w:kern w:val="2"/>
          <w:lang w:eastAsia="zh-TW"/>
        </w:rPr>
        <w:t>查無資料</w:t>
      </w:r>
      <w:r w:rsidRPr="00E41670">
        <w:rPr>
          <w:kern w:val="2"/>
          <w:lang w:eastAsia="zh-TW"/>
        </w:rPr>
        <w:t>”</w:t>
      </w:r>
    </w:p>
    <w:p w:rsidR="005467CE" w:rsidRPr="00E41670" w:rsidRDefault="005467CE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新增：</w:t>
      </w:r>
    </w:p>
    <w:p w:rsidR="003C180A" w:rsidRPr="00E41670" w:rsidRDefault="003C180A" w:rsidP="003C180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若服務科人員僅可新增系統別為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AA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的，審查科僅可新增系統別為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AT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的</w:t>
      </w:r>
    </w:p>
    <w:p w:rsidR="005467CE" w:rsidRPr="00E41670" w:rsidRDefault="005467C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檢核：</w:t>
      </w:r>
    </w:p>
    <w:p w:rsidR="005467CE" w:rsidRPr="00E41670" w:rsidRDefault="005E7295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保戶</w:t>
      </w:r>
      <w:r w:rsidRPr="00E41670">
        <w:rPr>
          <w:rFonts w:hint="eastAsia"/>
          <w:kern w:val="2"/>
          <w:szCs w:val="24"/>
          <w:lang w:eastAsia="zh-TW"/>
        </w:rPr>
        <w:t>ID</w:t>
      </w:r>
      <w:r w:rsidRPr="00E41670">
        <w:rPr>
          <w:rFonts w:hint="eastAsia"/>
          <w:kern w:val="2"/>
          <w:szCs w:val="24"/>
          <w:lang w:eastAsia="zh-TW"/>
        </w:rPr>
        <w:t>、保戶姓名、保戶生日</w:t>
      </w:r>
      <w:r w:rsidR="00E423D2" w:rsidRPr="00E41670">
        <w:rPr>
          <w:rFonts w:hint="eastAsia"/>
          <w:kern w:val="2"/>
          <w:szCs w:val="24"/>
          <w:lang w:eastAsia="zh-TW"/>
        </w:rPr>
        <w:t>、控管原因</w:t>
      </w:r>
      <w:r w:rsidR="00E934DA" w:rsidRPr="00E41670">
        <w:rPr>
          <w:rFonts w:hint="eastAsia"/>
          <w:kern w:val="2"/>
          <w:szCs w:val="24"/>
          <w:lang w:eastAsia="zh-TW"/>
        </w:rPr>
        <w:t>必須輸入。</w:t>
      </w:r>
    </w:p>
    <w:p w:rsidR="00F55D67" w:rsidRPr="00F55D67" w:rsidRDefault="00F55D67" w:rsidP="00F55D67">
      <w:pPr>
        <w:numPr>
          <w:ilvl w:val="2"/>
          <w:numId w:val="14"/>
        </w:numPr>
        <w:rPr>
          <w:ins w:id="55" w:author="陳德仁" w:date="2016-12-21T14:27:00Z"/>
          <w:rFonts w:hint="eastAsia"/>
          <w:sz w:val="20"/>
        </w:rPr>
      </w:pPr>
      <w:ins w:id="56" w:author="陳德仁" w:date="2016-12-21T14:27:00Z">
        <w:r w:rsidRPr="00F55D67">
          <w:rPr>
            <w:rFonts w:hint="eastAsia"/>
            <w:sz w:val="20"/>
          </w:rPr>
          <w:t>若系統別為</w:t>
        </w:r>
        <w:r w:rsidRPr="00F55D67">
          <w:rPr>
            <w:rFonts w:hint="eastAsia"/>
            <w:sz w:val="20"/>
          </w:rPr>
          <w:t>AA</w:t>
        </w:r>
      </w:ins>
    </w:p>
    <w:p w:rsidR="00F55D67" w:rsidRDefault="00F55D67" w:rsidP="00F55D67">
      <w:pPr>
        <w:pStyle w:val="Tabletext"/>
        <w:keepLines w:val="0"/>
        <w:spacing w:after="0" w:line="240" w:lineRule="auto"/>
        <w:ind w:left="851"/>
        <w:rPr>
          <w:ins w:id="57" w:author="陳德仁" w:date="2016-12-21T14:27:00Z"/>
          <w:rFonts w:hint="eastAsia"/>
          <w:kern w:val="2"/>
          <w:szCs w:val="24"/>
          <w:lang w:eastAsia="zh-TW"/>
        </w:rPr>
        <w:pPrChange w:id="58" w:author="陳德仁" w:date="2016-12-21T14:27:00Z">
          <w:pPr>
            <w:pStyle w:val="Tabletext"/>
            <w:keepLines w:val="0"/>
            <w:numPr>
              <w:ilvl w:val="2"/>
              <w:numId w:val="1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9" w:author="陳德仁" w:date="2016-12-21T14:27:00Z">
        <w:r>
          <w:rPr>
            <w:rFonts w:hint="eastAsia"/>
            <w:kern w:val="2"/>
            <w:szCs w:val="24"/>
            <w:lang w:eastAsia="zh-TW"/>
          </w:rPr>
          <w:t xml:space="preserve">   3.3.1   </w:t>
        </w:r>
      </w:ins>
      <w:ins w:id="60" w:author="陳德仁" w:date="2016-12-21T14:28:00Z">
        <w:r w:rsidRPr="00F55D67">
          <w:rPr>
            <w:rFonts w:hint="eastAsia"/>
            <w:kern w:val="2"/>
            <w:szCs w:val="24"/>
            <w:lang w:eastAsia="zh-TW"/>
          </w:rPr>
          <w:t>顯示控管分類視窗，且必需選擇其一。</w:t>
        </w:r>
      </w:ins>
    </w:p>
    <w:p w:rsidR="00A03EAE" w:rsidRPr="00E41670" w:rsidRDefault="00A03EAE" w:rsidP="00A03EA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若系統別為</w:t>
      </w:r>
      <w:r w:rsidRPr="00E41670">
        <w:rPr>
          <w:rFonts w:hint="eastAsia"/>
          <w:kern w:val="2"/>
          <w:szCs w:val="24"/>
          <w:lang w:eastAsia="zh-TW"/>
        </w:rPr>
        <w:t>AT</w:t>
      </w:r>
    </w:p>
    <w:p w:rsidR="005D1A44" w:rsidRPr="00E41670" w:rsidRDefault="00A03EAE" w:rsidP="005D1A44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取得</w:t>
      </w:r>
      <w:r w:rsidRPr="00E41670">
        <w:rPr>
          <w:rFonts w:hint="eastAsia"/>
          <w:kern w:val="2"/>
          <w:szCs w:val="24"/>
          <w:lang w:eastAsia="zh-TW"/>
        </w:rPr>
        <w:t>$</w:t>
      </w:r>
      <w:r w:rsidRPr="00E41670">
        <w:rPr>
          <w:rFonts w:hint="eastAsia"/>
          <w:kern w:val="2"/>
          <w:szCs w:val="24"/>
          <w:lang w:eastAsia="zh-TW"/>
        </w:rPr>
        <w:t>審批編號</w:t>
      </w:r>
    </w:p>
    <w:p w:rsidR="00A03EAE" w:rsidRPr="00E41670" w:rsidRDefault="00A03EAE" w:rsidP="00A03EA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呼叫</w:t>
      </w:r>
      <w:r w:rsidRPr="00E41670">
        <w:rPr>
          <w:rFonts w:ascii="Courier New" w:hAnsi="Courier New" w:cs="Courier New"/>
          <w:lang w:eastAsia="zh-TW"/>
        </w:rPr>
        <w:t>ZZ_B3Z001</w:t>
      </w:r>
      <w:r w:rsidRPr="00E41670">
        <w:rPr>
          <w:rFonts w:ascii="Courier New" w:hAnsi="Courier New" w:cs="Courier New" w:hint="eastAsia"/>
          <w:lang w:eastAsia="zh-TW"/>
        </w:rPr>
        <w:t>(</w:t>
      </w:r>
      <w:r w:rsidRPr="00E41670">
        <w:rPr>
          <w:rFonts w:ascii="Courier New" w:hAnsi="Courier New" w:cs="Courier New" w:hint="eastAsia"/>
          <w:lang w:eastAsia="zh-TW"/>
        </w:rPr>
        <w:t>審批作業模組</w:t>
      </w:r>
      <w:r w:rsidRPr="00E41670">
        <w:rPr>
          <w:rFonts w:ascii="Courier New" w:hAnsi="Courier New" w:cs="Courier New" w:hint="eastAsia"/>
          <w:lang w:eastAsia="zh-TW"/>
        </w:rPr>
        <w:t>)</w:t>
      </w:r>
      <w:r w:rsidRPr="00E41670">
        <w:rPr>
          <w:rFonts w:ascii="Courier New" w:hAnsi="Courier New" w:cs="Courier New" w:hint="eastAsia"/>
          <w:lang w:eastAsia="zh-TW"/>
        </w:rPr>
        <w:t>，傳入參數</w:t>
      </w:r>
    </w:p>
    <w:p w:rsidR="005D1A44" w:rsidRPr="00E41670" w:rsidRDefault="005D1A44" w:rsidP="005D1A4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 w:hint="eastAsia"/>
          <w:lang w:eastAsia="zh-TW"/>
        </w:rPr>
        <w:t>取得人事檔資料</w:t>
      </w:r>
    </w:p>
    <w:p w:rsidR="00A03EAE" w:rsidRPr="00E41670" w:rsidRDefault="00A03EAE" w:rsidP="00A03EAE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</w:rPr>
        <w:t>SUBJECT</w:t>
      </w:r>
      <w:r w:rsidRPr="00E41670">
        <w:rPr>
          <w:rFonts w:ascii="Courier New" w:hAnsi="Courier New" w:cs="Courier New" w:hint="eastAsia"/>
          <w:lang w:eastAsia="zh-TW"/>
        </w:rPr>
        <w:t>＝</w:t>
      </w:r>
      <w:r w:rsidRPr="00E41670">
        <w:rPr>
          <w:rFonts w:ascii="Courier New" w:hAnsi="Courier New" w:cs="Courier New"/>
          <w:lang w:eastAsia="zh-TW"/>
        </w:rPr>
        <w:t>’</w:t>
      </w:r>
      <w:r w:rsidRPr="00E41670">
        <w:rPr>
          <w:rFonts w:ascii="Courier New" w:hAnsi="Courier New" w:cs="Courier New"/>
        </w:rPr>
        <w:t>異常經手人申請</w:t>
      </w:r>
      <w:r w:rsidRPr="00E41670">
        <w:rPr>
          <w:rFonts w:ascii="Courier New" w:hAnsi="Courier New" w:cs="Courier New"/>
          <w:lang w:eastAsia="zh-TW"/>
        </w:rPr>
        <w:t>’</w:t>
      </w:r>
    </w:p>
    <w:p w:rsidR="005D1A44" w:rsidRPr="00E41670" w:rsidRDefault="005D1A44" w:rsidP="00A03EAE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 w:hint="eastAsia"/>
          <w:lang w:eastAsia="zh-TW"/>
        </w:rPr>
        <w:t>若人事檔資料為空值</w:t>
      </w:r>
    </w:p>
    <w:p w:rsidR="00A03EAE" w:rsidRPr="00E41670" w:rsidRDefault="00A03EAE" w:rsidP="005D1A44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  <w:lang w:eastAsia="zh-TW"/>
        </w:rPr>
        <w:t>MEMO</w:t>
      </w:r>
      <w:r w:rsidRPr="00E41670">
        <w:rPr>
          <w:rFonts w:ascii="Courier New" w:hAnsi="Courier New" w:cs="Courier New" w:hint="eastAsia"/>
          <w:lang w:eastAsia="zh-TW"/>
        </w:rPr>
        <w:t>＝</w:t>
      </w:r>
      <w:r w:rsidRPr="00E41670">
        <w:rPr>
          <w:rFonts w:ascii="Courier New" w:hAnsi="Courier New" w:cs="Courier New"/>
          <w:lang w:eastAsia="zh-TW"/>
        </w:rPr>
        <w:t xml:space="preserve">' </w:t>
      </w:r>
      <w:r w:rsidRPr="00E41670">
        <w:rPr>
          <w:rFonts w:ascii="Courier New" w:hAnsi="Courier New" w:cs="Courier New"/>
          <w:lang w:eastAsia="zh-TW"/>
        </w:rPr>
        <w:t>申請異常經手人登錄字號：</w:t>
      </w:r>
      <w:r w:rsidRPr="00E41670">
        <w:rPr>
          <w:rFonts w:ascii="Courier New" w:hAnsi="Courier New" w:cs="Courier New"/>
          <w:lang w:eastAsia="zh-TW"/>
        </w:rPr>
        <w:t xml:space="preserve">" + </w:t>
      </w:r>
      <w:r w:rsidR="005D1A44" w:rsidRPr="00E41670">
        <w:rPr>
          <w:rFonts w:ascii="Courier New" w:hAnsi="Courier New" w:cs="Courier New" w:hint="eastAsia"/>
          <w:lang w:eastAsia="zh-TW"/>
        </w:rPr>
        <w:t>保戶</w:t>
      </w:r>
      <w:r w:rsidR="005D1A44" w:rsidRPr="00E41670">
        <w:rPr>
          <w:rFonts w:ascii="Courier New" w:hAnsi="Courier New" w:cs="Courier New" w:hint="eastAsia"/>
          <w:lang w:eastAsia="zh-TW"/>
        </w:rPr>
        <w:t>id</w:t>
      </w:r>
      <w:r w:rsidRPr="00E41670">
        <w:rPr>
          <w:rFonts w:ascii="Courier New" w:hAnsi="Courier New" w:cs="Courier New"/>
          <w:lang w:eastAsia="zh-TW"/>
        </w:rPr>
        <w:t>+ "</w:t>
      </w:r>
      <w:r w:rsidRPr="00E41670">
        <w:rPr>
          <w:rFonts w:ascii="Courier New" w:hAnsi="Courier New" w:cs="Courier New"/>
          <w:lang w:eastAsia="zh-TW"/>
        </w:rPr>
        <w:t>，申請原因：</w:t>
      </w:r>
      <w:r w:rsidRPr="00E41670">
        <w:rPr>
          <w:rFonts w:ascii="Courier New" w:hAnsi="Courier New" w:cs="Courier New"/>
          <w:lang w:eastAsia="zh-TW"/>
        </w:rPr>
        <w:t xml:space="preserve">" + </w:t>
      </w:r>
      <w:r w:rsidR="005D1A44" w:rsidRPr="00E41670">
        <w:rPr>
          <w:rFonts w:ascii="Courier New" w:hAnsi="Courier New" w:cs="Courier New" w:hint="eastAsia"/>
          <w:lang w:eastAsia="zh-TW"/>
        </w:rPr>
        <w:t>控管原因。</w:t>
      </w:r>
    </w:p>
    <w:p w:rsidR="005D1A44" w:rsidRPr="00E41670" w:rsidRDefault="005D1A44" w:rsidP="005D1A4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kern w:val="2"/>
          <w:szCs w:val="24"/>
          <w:lang w:eastAsia="zh-TW"/>
        </w:rPr>
        <w:t>E</w:t>
      </w:r>
      <w:r w:rsidRPr="00E41670">
        <w:rPr>
          <w:rFonts w:hint="eastAsia"/>
          <w:kern w:val="2"/>
          <w:szCs w:val="24"/>
          <w:lang w:eastAsia="zh-TW"/>
        </w:rPr>
        <w:t>lse</w:t>
      </w:r>
    </w:p>
    <w:p w:rsidR="005D1A44" w:rsidRPr="00E41670" w:rsidRDefault="005D1A44" w:rsidP="005D1A44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kern w:val="2"/>
          <w:szCs w:val="24"/>
          <w:lang w:eastAsia="zh-TW"/>
        </w:rPr>
        <w:t>M</w:t>
      </w:r>
      <w:r w:rsidRPr="00E41670">
        <w:rPr>
          <w:rFonts w:hint="eastAsia"/>
          <w:kern w:val="2"/>
          <w:szCs w:val="24"/>
          <w:lang w:eastAsia="zh-TW"/>
        </w:rPr>
        <w:t xml:space="preserve">emo = </w:t>
      </w:r>
      <w:r w:rsidRPr="00E41670">
        <w:rPr>
          <w:rFonts w:ascii="Courier New" w:hAnsi="Courier New" w:cs="Courier New"/>
          <w:lang w:eastAsia="zh-TW"/>
        </w:rPr>
        <w:t>"</w:t>
      </w:r>
      <w:r w:rsidRPr="00E41670">
        <w:rPr>
          <w:rFonts w:ascii="Courier New" w:hAnsi="Courier New" w:cs="Courier New"/>
          <w:lang w:eastAsia="zh-TW"/>
        </w:rPr>
        <w:t>申請異常經手人：</w:t>
      </w:r>
      <w:r w:rsidRPr="00E41670">
        <w:rPr>
          <w:rFonts w:ascii="Courier New" w:hAnsi="Courier New" w:cs="Courier New"/>
          <w:lang w:eastAsia="zh-TW"/>
        </w:rPr>
        <w:t xml:space="preserve">" + </w:t>
      </w:r>
      <w:r w:rsidRPr="00E41670">
        <w:rPr>
          <w:rFonts w:ascii="Courier New" w:hAnsi="Courier New" w:cs="Courier New" w:hint="eastAsia"/>
          <w:lang w:eastAsia="zh-TW"/>
        </w:rPr>
        <w:t>人事檔單位名稱</w:t>
      </w:r>
      <w:r w:rsidRPr="00E41670">
        <w:rPr>
          <w:rFonts w:ascii="Courier New" w:hAnsi="Courier New" w:cs="Courier New"/>
          <w:lang w:eastAsia="zh-TW"/>
        </w:rPr>
        <w:t>+" " +</w:t>
      </w:r>
      <w:r w:rsidRPr="00E41670">
        <w:rPr>
          <w:rFonts w:ascii="Courier New" w:hAnsi="Courier New" w:cs="Courier New" w:hint="eastAsia"/>
          <w:lang w:eastAsia="zh-TW"/>
        </w:rPr>
        <w:t>人事檔姓名</w:t>
      </w:r>
      <w:r w:rsidRPr="00E41670">
        <w:rPr>
          <w:rFonts w:ascii="Courier New" w:hAnsi="Courier New" w:cs="Courier New"/>
          <w:lang w:eastAsia="zh-TW"/>
        </w:rPr>
        <w:t xml:space="preserve"> + "</w:t>
      </w:r>
      <w:r w:rsidRPr="00E41670">
        <w:rPr>
          <w:rFonts w:ascii="Courier New" w:hAnsi="Courier New" w:cs="Courier New"/>
          <w:lang w:eastAsia="zh-TW"/>
        </w:rPr>
        <w:t>，申請原因：</w:t>
      </w:r>
      <w:r w:rsidRPr="00E41670">
        <w:rPr>
          <w:rFonts w:ascii="Courier New" w:hAnsi="Courier New" w:cs="Courier New"/>
          <w:lang w:eastAsia="zh-TW"/>
        </w:rPr>
        <w:t>" +</w:t>
      </w:r>
      <w:r w:rsidRPr="00E41670">
        <w:rPr>
          <w:rFonts w:ascii="Courier New" w:hAnsi="Courier New" w:cs="Courier New" w:hint="eastAsia"/>
          <w:lang w:eastAsia="zh-TW"/>
        </w:rPr>
        <w:t>控管原因。</w:t>
      </w:r>
    </w:p>
    <w:p w:rsidR="005D1A44" w:rsidRPr="00E41670" w:rsidRDefault="005D1A44" w:rsidP="005D1A4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  <w:lang w:eastAsia="zh-TW"/>
        </w:rPr>
        <w:t>E</w:t>
      </w:r>
      <w:r w:rsidRPr="00E41670">
        <w:rPr>
          <w:rFonts w:ascii="Courier New" w:hAnsi="Courier New" w:cs="Courier New" w:hint="eastAsia"/>
          <w:lang w:eastAsia="zh-TW"/>
        </w:rPr>
        <w:t>nd if</w:t>
      </w:r>
    </w:p>
    <w:p w:rsidR="005D1A44" w:rsidRPr="00E41670" w:rsidRDefault="005D1A44" w:rsidP="005D1A4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</w:rPr>
        <w:t>EXP_END_DATE</w:t>
      </w:r>
      <w:r w:rsidRPr="00E41670">
        <w:rPr>
          <w:rFonts w:ascii="Courier New" w:hAnsi="Courier New" w:cs="Courier New" w:hint="eastAsia"/>
          <w:lang w:eastAsia="zh-TW"/>
        </w:rPr>
        <w:t xml:space="preserve"> = current_date</w:t>
      </w:r>
    </w:p>
    <w:p w:rsidR="005D1A44" w:rsidRPr="00E41670" w:rsidRDefault="005D1A44" w:rsidP="005D1A4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</w:rPr>
        <w:t>HOST_DIV_NO</w:t>
      </w:r>
      <w:r w:rsidRPr="00E41670">
        <w:rPr>
          <w:rFonts w:ascii="Courier New" w:hAnsi="Courier New" w:cs="Courier New" w:hint="eastAsia"/>
          <w:lang w:eastAsia="zh-TW"/>
        </w:rPr>
        <w:t>=</w:t>
      </w:r>
      <w:r w:rsidRPr="00E41670">
        <w:rPr>
          <w:rFonts w:ascii="Courier New" w:hAnsi="Courier New" w:cs="Courier New" w:hint="eastAsia"/>
          <w:lang w:eastAsia="zh-TW"/>
        </w:rPr>
        <w:t>輸入單位</w:t>
      </w:r>
    </w:p>
    <w:p w:rsidR="005D1A44" w:rsidRPr="00E41670" w:rsidRDefault="005D1A44" w:rsidP="005D1A4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</w:rPr>
        <w:t>CRT_USER_ID</w:t>
      </w:r>
      <w:r w:rsidRPr="00E41670">
        <w:rPr>
          <w:rFonts w:ascii="Courier New" w:hAnsi="Courier New" w:cs="Courier New" w:hint="eastAsia"/>
          <w:lang w:eastAsia="zh-TW"/>
        </w:rPr>
        <w:t>、</w:t>
      </w:r>
      <w:r w:rsidRPr="00E41670">
        <w:rPr>
          <w:rFonts w:ascii="Courier New" w:hAnsi="Courier New" w:cs="Courier New"/>
        </w:rPr>
        <w:t>HOST_ID</w:t>
      </w:r>
      <w:r w:rsidRPr="00E41670">
        <w:rPr>
          <w:rFonts w:ascii="Courier New" w:hAnsi="Courier New" w:cs="Courier New" w:hint="eastAsia"/>
          <w:lang w:eastAsia="zh-TW"/>
        </w:rPr>
        <w:t>＝輸入人員</w:t>
      </w:r>
    </w:p>
    <w:p w:rsidR="005D1A44" w:rsidRPr="00E41670" w:rsidRDefault="005D1A44" w:rsidP="005D1A4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</w:rPr>
        <w:t>STS</w:t>
      </w:r>
      <w:r w:rsidRPr="00E41670">
        <w:rPr>
          <w:rFonts w:ascii="Courier New" w:hAnsi="Courier New" w:cs="Courier New" w:hint="eastAsia"/>
          <w:lang w:eastAsia="zh-TW"/>
        </w:rPr>
        <w:t>＝</w:t>
      </w:r>
      <w:r w:rsidRPr="00E41670">
        <w:rPr>
          <w:rFonts w:ascii="Courier New" w:hAnsi="Courier New" w:cs="Courier New"/>
        </w:rPr>
        <w:t>DTZZB301.</w:t>
      </w:r>
      <w:r w:rsidRPr="00E41670">
        <w:rPr>
          <w:rFonts w:ascii="Courier New" w:hAnsi="Courier New" w:cs="Courier New"/>
          <w:i/>
          <w:iCs/>
        </w:rPr>
        <w:t>FST_STS</w:t>
      </w:r>
    </w:p>
    <w:p w:rsidR="00D3415F" w:rsidRDefault="00D3415F" w:rsidP="0037544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ins w:id="61" w:author="陳德仁" w:date="2017-06-29T09:43:00Z"/>
          <w:kern w:val="2"/>
          <w:szCs w:val="24"/>
          <w:lang w:eastAsia="zh-TW"/>
        </w:rPr>
        <w:pPrChange w:id="62" w:author="陳德仁" w:date="2017-06-29T09:43:00Z">
          <w:pPr>
            <w:pStyle w:val="Tabletext"/>
            <w:keepLines w:val="0"/>
            <w:numPr>
              <w:ilvl w:val="2"/>
              <w:numId w:val="1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3" w:author="陳德仁" w:date="2016-12-21T14:30:00Z">
        <w:del w:id="64" w:author="陳德仁" w:date="2017-06-29T09:43:00Z">
          <w:r w:rsidDel="0037544F">
            <w:rPr>
              <w:rFonts w:hint="eastAsia"/>
              <w:kern w:val="2"/>
              <w:szCs w:val="24"/>
              <w:lang w:eastAsia="zh-TW"/>
            </w:rPr>
            <w:delText xml:space="preserve">3.4.3        </w:delText>
          </w:r>
        </w:del>
      </w:ins>
      <w:ins w:id="65" w:author="陳德仁" w:date="2016-12-21T14:31:00Z">
        <w:r w:rsidRPr="0037544F">
          <w:rPr>
            <w:rFonts w:hint="eastAsia"/>
            <w:strike/>
            <w:kern w:val="2"/>
            <w:szCs w:val="24"/>
            <w:lang w:eastAsia="zh-TW"/>
            <w:rPrChange w:id="66" w:author="陳德仁" w:date="2017-06-29T09:41:00Z">
              <w:rPr>
                <w:rFonts w:hint="eastAsia"/>
                <w:kern w:val="2"/>
                <w:szCs w:val="24"/>
                <w:lang w:eastAsia="zh-TW"/>
              </w:rPr>
            </w:rPrChange>
          </w:rPr>
          <w:t>控管分類視窗顯示空白，且不需選擇</w:t>
        </w:r>
      </w:ins>
      <w:ins w:id="67" w:author="陳德仁" w:date="2017-06-29T09:42:00Z">
        <w:r w:rsidR="0037544F" w:rsidRPr="00F55D67">
          <w:rPr>
            <w:rFonts w:hint="eastAsia"/>
            <w:kern w:val="2"/>
            <w:szCs w:val="24"/>
            <w:lang w:eastAsia="zh-TW"/>
          </w:rPr>
          <w:t>顯示控管分類視窗，且必需選擇其一。</w:t>
        </w:r>
      </w:ins>
    </w:p>
    <w:p w:rsidR="0037544F" w:rsidRPr="0037544F" w:rsidRDefault="0037544F" w:rsidP="0037544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ins w:id="68" w:author="陳德仁" w:date="2017-06-29T09:44:00Z"/>
          <w:kern w:val="2"/>
          <w:szCs w:val="24"/>
          <w:lang w:eastAsia="zh-TW"/>
        </w:rPr>
      </w:pPr>
      <w:ins w:id="69" w:author="陳德仁" w:date="2017-06-29T09:44:00Z">
        <w:r w:rsidRPr="00335E5D">
          <w:rPr>
            <w:rFonts w:hint="eastAsia"/>
            <w:kern w:val="2"/>
            <w:szCs w:val="24"/>
            <w:lang w:eastAsia="zh-TW"/>
          </w:rPr>
          <w:t>控管</w:t>
        </w:r>
        <w:r>
          <w:rPr>
            <w:rFonts w:hint="eastAsia"/>
            <w:kern w:val="2"/>
            <w:szCs w:val="24"/>
            <w:lang w:eastAsia="zh-TW"/>
          </w:rPr>
          <w:t>原因下拉式選單，依照控管分類有下列選項，且為必須輸入</w:t>
        </w:r>
      </w:ins>
    </w:p>
    <w:tbl>
      <w:tblPr>
        <w:tblW w:w="6095" w:type="dxa"/>
        <w:tblInd w:w="2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819"/>
      </w:tblGrid>
      <w:tr w:rsidR="0037544F" w:rsidRPr="0023355F" w:rsidTr="00DC2AEF">
        <w:trPr>
          <w:ins w:id="70" w:author="陳德仁" w:date="2017-06-29T09:44:00Z"/>
        </w:trPr>
        <w:tc>
          <w:tcPr>
            <w:tcW w:w="1276" w:type="dxa"/>
            <w:tcBorders>
              <w:top w:val="single" w:sz="12" w:space="0" w:color="auto"/>
              <w:bottom w:val="doub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center"/>
              <w:rPr>
                <w:ins w:id="71" w:author="陳德仁" w:date="2017-06-29T09:44:00Z"/>
                <w:rFonts w:ascii="Arial" w:eastAsia="標楷體" w:hAnsi="Arial" w:cs="Arial"/>
                <w:color w:val="000000"/>
              </w:rPr>
            </w:pPr>
            <w:ins w:id="72" w:author="陳德仁" w:date="2017-06-29T09:44:00Z">
              <w:r w:rsidRPr="0023355F">
                <w:rPr>
                  <w:rFonts w:ascii="Arial" w:eastAsia="標楷體" w:hAnsi="Arial" w:cs="Arial" w:hint="eastAsia"/>
                  <w:color w:val="000000"/>
                </w:rPr>
                <w:t>控管分類</w:t>
              </w:r>
            </w:ins>
          </w:p>
        </w:tc>
        <w:tc>
          <w:tcPr>
            <w:tcW w:w="48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center"/>
              <w:rPr>
                <w:ins w:id="73" w:author="陳德仁" w:date="2017-06-29T09:44:00Z"/>
                <w:rFonts w:ascii="Arial" w:eastAsia="標楷體" w:hAnsi="Arial" w:cs="Arial"/>
                <w:color w:val="000000"/>
              </w:rPr>
            </w:pPr>
            <w:ins w:id="74" w:author="陳德仁" w:date="2017-06-29T09:44:00Z">
              <w:r w:rsidRPr="0023355F">
                <w:rPr>
                  <w:rFonts w:ascii="Arial" w:eastAsia="標楷體" w:hAnsi="Arial" w:cs="Arial" w:hint="eastAsia"/>
                  <w:color w:val="000000"/>
                </w:rPr>
                <w:t>控管原因</w:t>
              </w:r>
            </w:ins>
          </w:p>
        </w:tc>
      </w:tr>
      <w:tr w:rsidR="0037544F" w:rsidRPr="0023355F" w:rsidTr="00DC2AEF">
        <w:trPr>
          <w:trHeight w:val="690"/>
          <w:ins w:id="75" w:author="陳德仁" w:date="2017-06-29T09:44:00Z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center"/>
              <w:rPr>
                <w:ins w:id="76" w:author="陳德仁" w:date="2017-06-29T09:44:00Z"/>
                <w:rFonts w:ascii="Arial" w:eastAsia="標楷體" w:hAnsi="Arial" w:cs="Arial"/>
                <w:color w:val="000000"/>
              </w:rPr>
            </w:pPr>
            <w:ins w:id="77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lastRenderedPageBreak/>
                <w:t>核保控管</w:t>
              </w:r>
            </w:ins>
          </w:p>
        </w:tc>
        <w:tc>
          <w:tcPr>
            <w:tcW w:w="4819" w:type="dxa"/>
            <w:tcBorders>
              <w:top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both"/>
              <w:rPr>
                <w:ins w:id="78" w:author="陳德仁" w:date="2017-06-29T09:44:00Z"/>
                <w:rFonts w:ascii="Arial" w:eastAsia="標楷體" w:hAnsi="Arial" w:cs="Arial"/>
                <w:color w:val="000000"/>
              </w:rPr>
            </w:pPr>
            <w:ins w:id="79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核保控管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意見領袖案件請加強經手人說明與溝通。</w:t>
              </w:r>
            </w:ins>
          </w:p>
        </w:tc>
      </w:tr>
      <w:tr w:rsidR="0037544F" w:rsidRPr="0023355F" w:rsidTr="00DC2AEF">
        <w:trPr>
          <w:trHeight w:val="545"/>
          <w:ins w:id="80" w:author="陳德仁" w:date="2017-06-29T09:44:00Z"/>
        </w:trPr>
        <w:tc>
          <w:tcPr>
            <w:tcW w:w="1276" w:type="dxa"/>
            <w:vMerge/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rPr>
                <w:ins w:id="81" w:author="陳德仁" w:date="2017-06-29T09:44:00Z"/>
                <w:rFonts w:ascii="Arial" w:eastAsia="標楷體" w:hAnsi="Arial" w:cs="Arial"/>
                <w:color w:val="000000"/>
              </w:rPr>
            </w:pPr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both"/>
              <w:rPr>
                <w:ins w:id="82" w:author="陳德仁" w:date="2017-06-29T09:44:00Z"/>
                <w:rFonts w:ascii="Arial" w:eastAsia="標楷體" w:hAnsi="Arial" w:cs="Arial"/>
                <w:color w:val="000000"/>
              </w:rPr>
            </w:pPr>
            <w:ins w:id="83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核保控管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經認定有影響新契約危險評估情事，請予以綜合評估。</w:t>
              </w:r>
            </w:ins>
          </w:p>
        </w:tc>
      </w:tr>
      <w:tr w:rsidR="0037544F" w:rsidRPr="0023355F" w:rsidTr="00DC2AEF">
        <w:trPr>
          <w:trHeight w:val="837"/>
          <w:ins w:id="84" w:author="陳德仁" w:date="2017-06-29T09:44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center"/>
              <w:rPr>
                <w:ins w:id="85" w:author="陳德仁" w:date="2017-06-29T09:44:00Z"/>
                <w:rFonts w:ascii="Arial" w:eastAsia="標楷體" w:hAnsi="Arial" w:cs="Arial"/>
                <w:color w:val="000000"/>
              </w:rPr>
            </w:pPr>
            <w:ins w:id="86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理賠控管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both"/>
              <w:rPr>
                <w:ins w:id="87" w:author="陳德仁" w:date="2017-06-29T09:44:00Z"/>
                <w:rFonts w:ascii="Arial" w:eastAsia="標楷體" w:hAnsi="Arial" w:cs="Arial"/>
                <w:color w:val="000000"/>
              </w:rPr>
            </w:pPr>
            <w:ins w:id="88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理賠控管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經認定有理賠異常情形，請予以綜合評估。</w:t>
              </w:r>
            </w:ins>
          </w:p>
        </w:tc>
      </w:tr>
      <w:tr w:rsidR="0037544F" w:rsidRPr="0023355F" w:rsidTr="00DC2AEF">
        <w:trPr>
          <w:trHeight w:val="773"/>
          <w:ins w:id="89" w:author="陳德仁" w:date="2017-06-29T09:44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center"/>
              <w:rPr>
                <w:ins w:id="90" w:author="陳德仁" w:date="2017-06-29T09:44:00Z"/>
                <w:rFonts w:ascii="Arial" w:eastAsia="標楷體" w:hAnsi="Arial" w:cs="Arial"/>
                <w:color w:val="000000"/>
              </w:rPr>
            </w:pPr>
            <w:ins w:id="91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服品控管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both"/>
              <w:rPr>
                <w:ins w:id="92" w:author="陳德仁" w:date="2017-06-29T09:44:00Z"/>
                <w:rFonts w:ascii="Arial" w:eastAsia="標楷體" w:hAnsi="Arial" w:cs="Arial"/>
                <w:color w:val="000000"/>
              </w:rPr>
            </w:pPr>
            <w:ins w:id="93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服品控管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經認定有服務瑕疵或不實情形，請予以綜合評估。</w:t>
              </w:r>
            </w:ins>
          </w:p>
        </w:tc>
      </w:tr>
      <w:tr w:rsidR="0037544F" w:rsidRPr="0023355F" w:rsidTr="00DC2AEF">
        <w:trPr>
          <w:trHeight w:val="773"/>
          <w:ins w:id="94" w:author="陳德仁" w:date="2017-06-29T09:44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44F" w:rsidRPr="0023355F" w:rsidRDefault="0037544F" w:rsidP="00DC2AEF">
            <w:pPr>
              <w:snapToGrid w:val="0"/>
              <w:spacing w:line="240" w:lineRule="exact"/>
              <w:jc w:val="center"/>
              <w:rPr>
                <w:ins w:id="95" w:author="陳德仁" w:date="2017-06-29T09:44:00Z"/>
                <w:rFonts w:ascii="Arial" w:eastAsia="標楷體" w:hAnsi="Arial" w:cs="Arial"/>
                <w:color w:val="000000"/>
              </w:rPr>
            </w:pPr>
            <w:ins w:id="96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保代控管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44F" w:rsidRPr="0023355F" w:rsidRDefault="0037544F" w:rsidP="00DC2AEF">
            <w:pPr>
              <w:snapToGrid w:val="0"/>
              <w:spacing w:line="240" w:lineRule="exact"/>
              <w:jc w:val="both"/>
              <w:rPr>
                <w:ins w:id="97" w:author="陳德仁" w:date="2017-06-29T09:44:00Z"/>
                <w:rFonts w:ascii="Arial" w:eastAsia="標楷體" w:hAnsi="Arial" w:cs="Arial"/>
                <w:color w:val="000000"/>
              </w:rPr>
            </w:pPr>
            <w:ins w:id="98" w:author="陳德仁" w:date="2017-06-29T09:44:00Z">
              <w:r w:rsidRPr="0023355F">
                <w:rPr>
                  <w:rFonts w:ascii="Arial" w:eastAsia="標楷體" w:hAnsi="Arial" w:cs="Arial" w:hint="eastAsia"/>
                  <w:color w:val="000000"/>
                </w:rPr>
                <w:t>保代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經認定有服務瑕疵或不實情形，請予以綜合評估。</w:t>
              </w:r>
            </w:ins>
          </w:p>
        </w:tc>
      </w:tr>
      <w:tr w:rsidR="0037544F" w:rsidRPr="0023355F" w:rsidTr="00DC2AEF">
        <w:trPr>
          <w:trHeight w:val="695"/>
          <w:ins w:id="99" w:author="陳德仁" w:date="2017-06-29T09:44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center"/>
              <w:rPr>
                <w:ins w:id="100" w:author="陳德仁" w:date="2017-06-29T09:44:00Z"/>
                <w:rFonts w:ascii="Arial" w:eastAsia="標楷體" w:hAnsi="Arial" w:cs="Arial"/>
                <w:color w:val="000000"/>
              </w:rPr>
            </w:pPr>
            <w:ins w:id="101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其他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F" w:rsidRPr="0023355F" w:rsidRDefault="0037544F" w:rsidP="00DC2AEF">
            <w:pPr>
              <w:snapToGrid w:val="0"/>
              <w:spacing w:line="240" w:lineRule="exact"/>
              <w:jc w:val="both"/>
              <w:rPr>
                <w:ins w:id="102" w:author="陳德仁" w:date="2017-06-29T09:44:00Z"/>
                <w:rFonts w:ascii="Arial" w:eastAsia="標楷體" w:hAnsi="Arial" w:cs="Arial"/>
                <w:color w:val="000000"/>
              </w:rPr>
            </w:pPr>
            <w:ins w:id="103" w:author="陳德仁" w:date="2017-06-29T09:44:00Z">
              <w:r w:rsidRPr="0023355F">
                <w:rPr>
                  <w:rFonts w:ascii="Arial" w:eastAsia="標楷體" w:hAnsi="Arial" w:cs="Arial"/>
                  <w:color w:val="000000"/>
                </w:rPr>
                <w:t>其他經認定需建檔之情事，請予以綜合評估。</w:t>
              </w:r>
            </w:ins>
          </w:p>
        </w:tc>
      </w:tr>
    </w:tbl>
    <w:p w:rsidR="0037544F" w:rsidRPr="00D3415F" w:rsidRDefault="0037544F" w:rsidP="0037544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ins w:id="104" w:author="陳德仁" w:date="2016-12-21T14:30:00Z"/>
          <w:rFonts w:hint="eastAsia"/>
          <w:kern w:val="2"/>
          <w:szCs w:val="24"/>
          <w:lang w:eastAsia="zh-TW"/>
          <w:rPrChange w:id="105" w:author="陳德仁" w:date="2016-12-21T14:30:00Z">
            <w:rPr>
              <w:ins w:id="106" w:author="陳德仁" w:date="2016-12-21T14:30:00Z"/>
              <w:rFonts w:ascii="Courier New" w:hAnsi="Courier New" w:cs="Courier New"/>
              <w:lang w:eastAsia="zh-TW"/>
            </w:rPr>
          </w:rPrChange>
        </w:rPr>
        <w:pPrChange w:id="107" w:author="陳德仁" w:date="2017-06-29T09:43:00Z">
          <w:pPr>
            <w:pStyle w:val="Tabletext"/>
            <w:keepLines w:val="0"/>
            <w:numPr>
              <w:ilvl w:val="2"/>
              <w:numId w:val="1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5D1A44" w:rsidRPr="00E41670" w:rsidRDefault="005D1A44" w:rsidP="005D1A44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ascii="Courier New" w:hAnsi="Courier New" w:cs="Courier New"/>
          <w:lang w:eastAsia="zh-TW"/>
        </w:rPr>
        <w:t>E</w:t>
      </w:r>
      <w:r w:rsidRPr="00E41670">
        <w:rPr>
          <w:rFonts w:ascii="Courier New" w:hAnsi="Courier New" w:cs="Courier New" w:hint="eastAsia"/>
          <w:lang w:eastAsia="zh-TW"/>
        </w:rPr>
        <w:t>nd if</w:t>
      </w:r>
    </w:p>
    <w:p w:rsidR="005467CE" w:rsidRPr="00E41670" w:rsidRDefault="005467CE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更新檔案：</w:t>
      </w:r>
    </w:p>
    <w:p w:rsidR="005467CE" w:rsidRPr="00E41670" w:rsidRDefault="005467CE" w:rsidP="005D1A44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新增資料到檔案</w:t>
      </w:r>
      <w:r w:rsidRPr="00E41670">
        <w:rPr>
          <w:rFonts w:hint="eastAsia"/>
          <w:kern w:val="2"/>
          <w:lang w:eastAsia="zh-TW"/>
        </w:rPr>
        <w:t>DTAAD</w:t>
      </w:r>
      <w:r w:rsidR="00E934DA" w:rsidRPr="00E41670">
        <w:rPr>
          <w:rFonts w:hint="eastAsia"/>
          <w:kern w:val="2"/>
          <w:lang w:eastAsia="zh-TW"/>
        </w:rPr>
        <w:t>1</w:t>
      </w:r>
      <w:r w:rsidR="00E423D2" w:rsidRPr="00E41670">
        <w:rPr>
          <w:rFonts w:hint="eastAsia"/>
          <w:kern w:val="2"/>
          <w:lang w:eastAsia="zh-TW"/>
        </w:rPr>
        <w:t>4</w:t>
      </w:r>
      <w:r w:rsidRPr="00E41670">
        <w:rPr>
          <w:rFonts w:hint="eastAsia"/>
          <w:kern w:val="2"/>
          <w:lang w:eastAsia="zh-TW"/>
        </w:rPr>
        <w:t>0</w:t>
      </w:r>
      <w:r w:rsidR="00E934DA" w:rsidRPr="00E41670">
        <w:rPr>
          <w:rFonts w:hint="eastAsia"/>
          <w:kern w:val="2"/>
          <w:lang w:eastAsia="zh-TW"/>
        </w:rPr>
        <w:t>：</w:t>
      </w:r>
    </w:p>
    <w:p w:rsidR="00E934DA" w:rsidRPr="00E41670" w:rsidRDefault="003C180A" w:rsidP="005D1A44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系統別、</w:t>
      </w:r>
      <w:r w:rsidR="006A0740" w:rsidRPr="00E41670">
        <w:rPr>
          <w:rFonts w:hint="eastAsia"/>
          <w:kern w:val="2"/>
          <w:szCs w:val="24"/>
          <w:lang w:eastAsia="zh-TW"/>
        </w:rPr>
        <w:t>保戶</w:t>
      </w:r>
      <w:r w:rsidR="006A0740" w:rsidRPr="00E41670">
        <w:rPr>
          <w:rFonts w:hint="eastAsia"/>
          <w:kern w:val="2"/>
          <w:szCs w:val="24"/>
          <w:lang w:eastAsia="zh-TW"/>
        </w:rPr>
        <w:t>ID</w:t>
      </w:r>
      <w:r w:rsidR="006A0740" w:rsidRPr="00E41670">
        <w:rPr>
          <w:rFonts w:hint="eastAsia"/>
          <w:kern w:val="2"/>
          <w:szCs w:val="24"/>
          <w:lang w:eastAsia="zh-TW"/>
        </w:rPr>
        <w:t>、保戶姓名、保戶生日、控管原因</w:t>
      </w:r>
      <w:r w:rsidR="00E934DA" w:rsidRPr="00E41670">
        <w:rPr>
          <w:rFonts w:hint="eastAsia"/>
          <w:kern w:val="2"/>
          <w:lang w:eastAsia="zh-TW"/>
        </w:rPr>
        <w:t>。</w:t>
      </w:r>
    </w:p>
    <w:p w:rsidR="00E934DA" w:rsidRPr="00E41670" w:rsidRDefault="00E934DA" w:rsidP="005D1A44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輸入人員</w:t>
      </w:r>
      <w:r w:rsidRPr="00E41670">
        <w:rPr>
          <w:rFonts w:hint="eastAsia"/>
          <w:kern w:val="2"/>
          <w:szCs w:val="24"/>
          <w:lang w:eastAsia="zh-TW"/>
        </w:rPr>
        <w:t>ID</w:t>
      </w:r>
      <w:r w:rsidRPr="00E41670">
        <w:rPr>
          <w:rFonts w:hint="eastAsia"/>
          <w:kern w:val="2"/>
          <w:szCs w:val="24"/>
          <w:lang w:eastAsia="zh-TW"/>
        </w:rPr>
        <w:t>、輸入人員姓名、輸入人員單位、輸入時間。</w:t>
      </w:r>
    </w:p>
    <w:p w:rsidR="00556060" w:rsidRPr="00733400" w:rsidRDefault="00556060" w:rsidP="005D1A44">
      <w:pPr>
        <w:pStyle w:val="Tabletext"/>
        <w:keepLines w:val="0"/>
        <w:numPr>
          <w:ilvl w:val="5"/>
          <w:numId w:val="15"/>
        </w:numPr>
        <w:spacing w:after="0" w:line="240" w:lineRule="auto"/>
        <w:rPr>
          <w:ins w:id="108" w:author="陳德仁" w:date="2016-12-21T14:32:00Z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是否專案控管</w:t>
      </w:r>
    </w:p>
    <w:p w:rsidR="00733400" w:rsidRPr="00733400" w:rsidRDefault="00733400" w:rsidP="00733400">
      <w:pPr>
        <w:numPr>
          <w:ilvl w:val="5"/>
          <w:numId w:val="15"/>
        </w:numPr>
        <w:rPr>
          <w:rFonts w:hint="eastAsia"/>
          <w:sz w:val="20"/>
          <w:szCs w:val="20"/>
          <w:rPrChange w:id="109" w:author="陳德仁" w:date="2016-12-21T14:32:00Z">
            <w:rPr>
              <w:rFonts w:hint="eastAsia"/>
              <w:lang w:eastAsia="zh-TW"/>
            </w:rPr>
          </w:rPrChange>
        </w:rPr>
        <w:pPrChange w:id="110" w:author="陳德仁" w:date="2016-12-21T14:32:00Z">
          <w:pPr>
            <w:pStyle w:val="Tabletext"/>
            <w:keepLines w:val="0"/>
            <w:numPr>
              <w:ilvl w:val="5"/>
              <w:numId w:val="15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111" w:author="陳德仁" w:date="2016-12-21T14:32:00Z">
        <w:r w:rsidRPr="00733400">
          <w:rPr>
            <w:rFonts w:hint="eastAsia"/>
            <w:sz w:val="20"/>
            <w:szCs w:val="20"/>
          </w:rPr>
          <w:t>控管分類</w:t>
        </w:r>
      </w:ins>
    </w:p>
    <w:p w:rsidR="005D1A44" w:rsidRPr="00E41670" w:rsidRDefault="005D1A44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寫入</w:t>
      </w:r>
      <w:r w:rsidRPr="00E41670">
        <w:rPr>
          <w:rFonts w:hint="eastAsia"/>
          <w:kern w:val="2"/>
          <w:szCs w:val="24"/>
          <w:lang w:eastAsia="zh-TW"/>
        </w:rPr>
        <w:t>DTAAD140 LOG</w:t>
      </w:r>
      <w:r w:rsidRPr="00E41670">
        <w:rPr>
          <w:rFonts w:hint="eastAsia"/>
          <w:kern w:val="2"/>
          <w:szCs w:val="24"/>
          <w:lang w:eastAsia="zh-TW"/>
        </w:rPr>
        <w:t>檔。</w:t>
      </w:r>
    </w:p>
    <w:p w:rsidR="005467CE" w:rsidRPr="00E41670" w:rsidRDefault="005467CE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顯示作業完成訊息</w:t>
      </w:r>
    </w:p>
    <w:p w:rsidR="005467CE" w:rsidRPr="00E41670" w:rsidRDefault="005467CE" w:rsidP="005D1A44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修改：</w:t>
      </w:r>
    </w:p>
    <w:p w:rsidR="003C180A" w:rsidRPr="00E41670" w:rsidRDefault="003C180A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若服務科人員僅可修改系統別為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AA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的，審查科僅可修改系統別為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AT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的</w:t>
      </w:r>
    </w:p>
    <w:p w:rsidR="005467CE" w:rsidRPr="00E41670" w:rsidRDefault="005467CE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作業程序：</w:t>
      </w:r>
      <w:r w:rsidRPr="00E41670">
        <w:rPr>
          <w:rFonts w:hint="eastAsia"/>
          <w:kern w:val="2"/>
          <w:szCs w:val="24"/>
          <w:lang w:eastAsia="zh-TW"/>
        </w:rPr>
        <w:t xml:space="preserve"> </w:t>
      </w:r>
    </w:p>
    <w:p w:rsidR="005467CE" w:rsidRPr="00E41670" w:rsidRDefault="005467CE" w:rsidP="005D1A44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要先查詢成功</w:t>
      </w:r>
    </w:p>
    <w:p w:rsidR="005467CE" w:rsidRPr="00E41670" w:rsidRDefault="005467CE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前端輸入資料檢核：</w:t>
      </w:r>
    </w:p>
    <w:p w:rsidR="005467CE" w:rsidRPr="00E41670" w:rsidRDefault="00947180" w:rsidP="005D1A44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保戶姓名、保戶生日、控管原因</w:t>
      </w:r>
      <w:r w:rsidR="00556060" w:rsidRPr="00E41670">
        <w:rPr>
          <w:rFonts w:hint="eastAsia"/>
          <w:kern w:val="2"/>
          <w:szCs w:val="24"/>
          <w:lang w:eastAsia="zh-TW"/>
        </w:rPr>
        <w:t>、是否專案控管</w:t>
      </w:r>
      <w:r w:rsidRPr="00E41670">
        <w:rPr>
          <w:rFonts w:hint="eastAsia"/>
          <w:kern w:val="2"/>
          <w:szCs w:val="24"/>
          <w:lang w:eastAsia="zh-TW"/>
        </w:rPr>
        <w:t>可以修改</w:t>
      </w:r>
      <w:r w:rsidR="005953A0" w:rsidRPr="00E41670">
        <w:rPr>
          <w:rFonts w:hint="eastAsia"/>
          <w:kern w:val="2"/>
          <w:lang w:eastAsia="zh-TW"/>
        </w:rPr>
        <w:t>。</w:t>
      </w:r>
    </w:p>
    <w:p w:rsidR="00E41670" w:rsidRPr="00E41670" w:rsidRDefault="00E41670" w:rsidP="00E41670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若系統別為</w:t>
      </w:r>
      <w:r w:rsidRPr="00E41670">
        <w:rPr>
          <w:rFonts w:hint="eastAsia"/>
          <w:kern w:val="2"/>
          <w:szCs w:val="24"/>
          <w:lang w:eastAsia="zh-TW"/>
        </w:rPr>
        <w:t>AT</w:t>
      </w:r>
    </w:p>
    <w:p w:rsidR="00E41670" w:rsidRPr="00D4526A" w:rsidRDefault="00E41670" w:rsidP="00E41670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ins w:id="112" w:author="陳德仁" w:date="2017-06-29T09:47:00Z"/>
          <w:kern w:val="2"/>
          <w:szCs w:val="24"/>
          <w:lang w:eastAsia="zh-TW"/>
          <w:rPrChange w:id="113" w:author="陳德仁" w:date="2017-06-29T09:47:00Z">
            <w:rPr>
              <w:ins w:id="114" w:author="陳德仁" w:date="2017-06-29T09:47:00Z"/>
              <w:rFonts w:ascii="Courier New" w:hAnsi="Courier New" w:cs="Courier New"/>
              <w:lang w:eastAsia="zh-TW"/>
            </w:rPr>
          </w:rPrChange>
        </w:rPr>
      </w:pPr>
      <w:r w:rsidRPr="00E41670">
        <w:rPr>
          <w:rFonts w:hint="eastAsia"/>
          <w:kern w:val="2"/>
          <w:szCs w:val="24"/>
          <w:lang w:eastAsia="zh-TW"/>
        </w:rPr>
        <w:t>呼叫</w:t>
      </w:r>
      <w:r w:rsidRPr="00E41670">
        <w:rPr>
          <w:rFonts w:ascii="Courier New" w:hAnsi="Courier New" w:cs="Courier New"/>
          <w:lang w:eastAsia="zh-TW"/>
        </w:rPr>
        <w:t>ZZ_B3Z001</w:t>
      </w:r>
      <w:r w:rsidRPr="00E41670">
        <w:rPr>
          <w:rFonts w:ascii="Courier New" w:hAnsi="Courier New" w:cs="Courier New" w:hint="eastAsia"/>
          <w:lang w:eastAsia="zh-TW"/>
        </w:rPr>
        <w:t>(</w:t>
      </w:r>
      <w:r w:rsidRPr="00E41670">
        <w:rPr>
          <w:rFonts w:ascii="Courier New" w:hAnsi="Courier New" w:cs="Courier New" w:hint="eastAsia"/>
          <w:lang w:eastAsia="zh-TW"/>
        </w:rPr>
        <w:t>審批作業模組</w:t>
      </w:r>
      <w:r w:rsidRPr="00E41670">
        <w:rPr>
          <w:rFonts w:ascii="Courier New" w:hAnsi="Courier New" w:cs="Courier New" w:hint="eastAsia"/>
          <w:lang w:eastAsia="zh-TW"/>
        </w:rPr>
        <w:t>)</w:t>
      </w:r>
      <w:r w:rsidRPr="00E41670">
        <w:rPr>
          <w:rFonts w:ascii="Courier New" w:hAnsi="Courier New" w:cs="Courier New" w:hint="eastAsia"/>
          <w:lang w:eastAsia="zh-TW"/>
        </w:rPr>
        <w:t>寫審批作業。</w:t>
      </w:r>
    </w:p>
    <w:p w:rsidR="00D4526A" w:rsidRDefault="00D4526A" w:rsidP="00E41670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ins w:id="115" w:author="陳德仁" w:date="2017-06-29T09:47:00Z"/>
          <w:kern w:val="2"/>
          <w:szCs w:val="24"/>
          <w:lang w:eastAsia="zh-TW"/>
        </w:rPr>
      </w:pPr>
      <w:ins w:id="116" w:author="陳德仁" w:date="2017-06-29T09:47:00Z">
        <w:r w:rsidRPr="00F55D67">
          <w:rPr>
            <w:rFonts w:hint="eastAsia"/>
            <w:kern w:val="2"/>
            <w:szCs w:val="24"/>
            <w:lang w:eastAsia="zh-TW"/>
          </w:rPr>
          <w:t>顯示控管分類視窗，且必需選擇其一。</w:t>
        </w:r>
      </w:ins>
    </w:p>
    <w:p w:rsidR="00D4526A" w:rsidRPr="00E41670" w:rsidRDefault="00D4526A" w:rsidP="00D4526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ins w:id="117" w:author="陳德仁" w:date="2017-06-29T09:48:00Z"/>
          <w:kern w:val="2"/>
          <w:szCs w:val="24"/>
          <w:lang w:eastAsia="zh-TW"/>
        </w:rPr>
      </w:pPr>
      <w:ins w:id="118" w:author="陳德仁" w:date="2017-06-29T09:47:00Z">
        <w:r w:rsidRPr="000037A0">
          <w:rPr>
            <w:rFonts w:hint="eastAsia"/>
            <w:kern w:val="2"/>
            <w:szCs w:val="24"/>
            <w:lang w:eastAsia="zh-TW"/>
          </w:rPr>
          <w:t>控管</w:t>
        </w:r>
        <w:r>
          <w:rPr>
            <w:rFonts w:hint="eastAsia"/>
            <w:kern w:val="2"/>
            <w:szCs w:val="24"/>
            <w:lang w:eastAsia="zh-TW"/>
          </w:rPr>
          <w:t>原因下拉式選單，依照控管分類有下列選項，且為必須輸入</w:t>
        </w:r>
      </w:ins>
      <w:ins w:id="119" w:author="陳德仁" w:date="2017-06-29T09:48:00Z">
        <w:r w:rsidRPr="00D4526A">
          <w:rPr>
            <w:rFonts w:hint="eastAsia"/>
            <w:kern w:val="2"/>
            <w:szCs w:val="24"/>
            <w:lang w:eastAsia="zh-TW"/>
          </w:rPr>
          <w:t>。</w:t>
        </w:r>
      </w:ins>
    </w:p>
    <w:tbl>
      <w:tblPr>
        <w:tblW w:w="6095" w:type="dxa"/>
        <w:tblInd w:w="2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819"/>
      </w:tblGrid>
      <w:tr w:rsidR="00D4526A" w:rsidRPr="0023355F" w:rsidTr="00DC2AEF">
        <w:trPr>
          <w:ins w:id="120" w:author="陳德仁" w:date="2017-06-29T09:48:00Z"/>
        </w:trPr>
        <w:tc>
          <w:tcPr>
            <w:tcW w:w="1276" w:type="dxa"/>
            <w:tcBorders>
              <w:top w:val="single" w:sz="12" w:space="0" w:color="auto"/>
              <w:bottom w:val="doub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center"/>
              <w:rPr>
                <w:ins w:id="121" w:author="陳德仁" w:date="2017-06-29T09:48:00Z"/>
                <w:rFonts w:ascii="Arial" w:eastAsia="標楷體" w:hAnsi="Arial" w:cs="Arial"/>
                <w:color w:val="000000"/>
              </w:rPr>
            </w:pPr>
            <w:ins w:id="122" w:author="陳德仁" w:date="2017-06-29T09:48:00Z">
              <w:r w:rsidRPr="0023355F">
                <w:rPr>
                  <w:rFonts w:ascii="Arial" w:eastAsia="標楷體" w:hAnsi="Arial" w:cs="Arial" w:hint="eastAsia"/>
                  <w:color w:val="000000"/>
                </w:rPr>
                <w:t>控管分類</w:t>
              </w:r>
            </w:ins>
          </w:p>
        </w:tc>
        <w:tc>
          <w:tcPr>
            <w:tcW w:w="48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center"/>
              <w:rPr>
                <w:ins w:id="123" w:author="陳德仁" w:date="2017-06-29T09:48:00Z"/>
                <w:rFonts w:ascii="Arial" w:eastAsia="標楷體" w:hAnsi="Arial" w:cs="Arial"/>
                <w:color w:val="000000"/>
              </w:rPr>
            </w:pPr>
            <w:ins w:id="124" w:author="陳德仁" w:date="2017-06-29T09:48:00Z">
              <w:r w:rsidRPr="0023355F">
                <w:rPr>
                  <w:rFonts w:ascii="Arial" w:eastAsia="標楷體" w:hAnsi="Arial" w:cs="Arial" w:hint="eastAsia"/>
                  <w:color w:val="000000"/>
                </w:rPr>
                <w:t>控管原因</w:t>
              </w:r>
            </w:ins>
          </w:p>
        </w:tc>
      </w:tr>
      <w:tr w:rsidR="00D4526A" w:rsidRPr="0023355F" w:rsidTr="00DC2AEF">
        <w:trPr>
          <w:trHeight w:val="690"/>
          <w:ins w:id="125" w:author="陳德仁" w:date="2017-06-29T09:48:00Z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center"/>
              <w:rPr>
                <w:ins w:id="126" w:author="陳德仁" w:date="2017-06-29T09:48:00Z"/>
                <w:rFonts w:ascii="Arial" w:eastAsia="標楷體" w:hAnsi="Arial" w:cs="Arial"/>
                <w:color w:val="000000"/>
              </w:rPr>
            </w:pPr>
            <w:ins w:id="127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核保控管</w:t>
              </w:r>
            </w:ins>
          </w:p>
        </w:tc>
        <w:tc>
          <w:tcPr>
            <w:tcW w:w="4819" w:type="dxa"/>
            <w:tcBorders>
              <w:top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both"/>
              <w:rPr>
                <w:ins w:id="128" w:author="陳德仁" w:date="2017-06-29T09:48:00Z"/>
                <w:rFonts w:ascii="Arial" w:eastAsia="標楷體" w:hAnsi="Arial" w:cs="Arial"/>
                <w:color w:val="000000"/>
              </w:rPr>
            </w:pPr>
            <w:ins w:id="129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核保控管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意見領袖案件請加強經手人說明與溝通。</w:t>
              </w:r>
            </w:ins>
          </w:p>
        </w:tc>
      </w:tr>
      <w:tr w:rsidR="00D4526A" w:rsidRPr="0023355F" w:rsidTr="00DC2AEF">
        <w:trPr>
          <w:trHeight w:val="545"/>
          <w:ins w:id="130" w:author="陳德仁" w:date="2017-06-29T09:48:00Z"/>
        </w:trPr>
        <w:tc>
          <w:tcPr>
            <w:tcW w:w="1276" w:type="dxa"/>
            <w:vMerge/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rPr>
                <w:ins w:id="131" w:author="陳德仁" w:date="2017-06-29T09:48:00Z"/>
                <w:rFonts w:ascii="Arial" w:eastAsia="標楷體" w:hAnsi="Arial" w:cs="Arial"/>
                <w:color w:val="000000"/>
              </w:rPr>
            </w:pPr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both"/>
              <w:rPr>
                <w:ins w:id="132" w:author="陳德仁" w:date="2017-06-29T09:48:00Z"/>
                <w:rFonts w:ascii="Arial" w:eastAsia="標楷體" w:hAnsi="Arial" w:cs="Arial"/>
                <w:color w:val="000000"/>
              </w:rPr>
            </w:pPr>
            <w:ins w:id="133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核保控管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經認定有影響新契約危險評估情事，請予以綜合評估。</w:t>
              </w:r>
            </w:ins>
          </w:p>
        </w:tc>
      </w:tr>
      <w:tr w:rsidR="00D4526A" w:rsidRPr="0023355F" w:rsidTr="00DC2AEF">
        <w:trPr>
          <w:trHeight w:val="837"/>
          <w:ins w:id="134" w:author="陳德仁" w:date="2017-06-29T09:48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center"/>
              <w:rPr>
                <w:ins w:id="135" w:author="陳德仁" w:date="2017-06-29T09:48:00Z"/>
                <w:rFonts w:ascii="Arial" w:eastAsia="標楷體" w:hAnsi="Arial" w:cs="Arial"/>
                <w:color w:val="000000"/>
              </w:rPr>
            </w:pPr>
            <w:ins w:id="136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理賠控管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both"/>
              <w:rPr>
                <w:ins w:id="137" w:author="陳德仁" w:date="2017-06-29T09:48:00Z"/>
                <w:rFonts w:ascii="Arial" w:eastAsia="標楷體" w:hAnsi="Arial" w:cs="Arial"/>
                <w:color w:val="000000"/>
              </w:rPr>
            </w:pPr>
            <w:ins w:id="138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理賠控管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經認定有理賠異常情形，請予以綜合評估。</w:t>
              </w:r>
            </w:ins>
          </w:p>
        </w:tc>
      </w:tr>
      <w:tr w:rsidR="00D4526A" w:rsidRPr="0023355F" w:rsidTr="00DC2AEF">
        <w:trPr>
          <w:trHeight w:val="773"/>
          <w:ins w:id="139" w:author="陳德仁" w:date="2017-06-29T09:48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center"/>
              <w:rPr>
                <w:ins w:id="140" w:author="陳德仁" w:date="2017-06-29T09:48:00Z"/>
                <w:rFonts w:ascii="Arial" w:eastAsia="標楷體" w:hAnsi="Arial" w:cs="Arial"/>
                <w:color w:val="000000"/>
              </w:rPr>
            </w:pPr>
            <w:ins w:id="141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服品控管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both"/>
              <w:rPr>
                <w:ins w:id="142" w:author="陳德仁" w:date="2017-06-29T09:48:00Z"/>
                <w:rFonts w:ascii="Arial" w:eastAsia="標楷體" w:hAnsi="Arial" w:cs="Arial"/>
                <w:color w:val="000000"/>
              </w:rPr>
            </w:pPr>
            <w:ins w:id="143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服品控管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經認定有服務瑕疵或不實情形，請予以綜合評估。</w:t>
              </w:r>
            </w:ins>
          </w:p>
        </w:tc>
      </w:tr>
      <w:tr w:rsidR="00D4526A" w:rsidRPr="0023355F" w:rsidTr="00DC2AEF">
        <w:trPr>
          <w:trHeight w:val="773"/>
          <w:ins w:id="144" w:author="陳德仁" w:date="2017-06-29T09:48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526A" w:rsidRPr="0023355F" w:rsidRDefault="00D4526A" w:rsidP="00DC2AEF">
            <w:pPr>
              <w:snapToGrid w:val="0"/>
              <w:spacing w:line="240" w:lineRule="exact"/>
              <w:jc w:val="center"/>
              <w:rPr>
                <w:ins w:id="145" w:author="陳德仁" w:date="2017-06-29T09:48:00Z"/>
                <w:rFonts w:ascii="Arial" w:eastAsia="標楷體" w:hAnsi="Arial" w:cs="Arial"/>
                <w:color w:val="000000"/>
              </w:rPr>
            </w:pPr>
            <w:ins w:id="146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保代控管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526A" w:rsidRPr="0023355F" w:rsidRDefault="00D4526A" w:rsidP="00DC2AEF">
            <w:pPr>
              <w:snapToGrid w:val="0"/>
              <w:spacing w:line="240" w:lineRule="exact"/>
              <w:jc w:val="both"/>
              <w:rPr>
                <w:ins w:id="147" w:author="陳德仁" w:date="2017-06-29T09:48:00Z"/>
                <w:rFonts w:ascii="Arial" w:eastAsia="標楷體" w:hAnsi="Arial" w:cs="Arial"/>
                <w:color w:val="000000"/>
              </w:rPr>
            </w:pPr>
            <w:ins w:id="148" w:author="陳德仁" w:date="2017-06-29T09:48:00Z">
              <w:r w:rsidRPr="0023355F">
                <w:rPr>
                  <w:rFonts w:ascii="Arial" w:eastAsia="標楷體" w:hAnsi="Arial" w:cs="Arial" w:hint="eastAsia"/>
                  <w:color w:val="000000"/>
                </w:rPr>
                <w:t>保代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控管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_</w:t>
              </w:r>
              <w:r w:rsidRPr="0023355F">
                <w:rPr>
                  <w:rFonts w:ascii="Arial" w:eastAsia="標楷體" w:hAnsi="Arial" w:cs="Arial"/>
                  <w:color w:val="000000"/>
                </w:rPr>
                <w:t>經認定有服務瑕疵或不實情形，請予以綜合評估。</w:t>
              </w:r>
            </w:ins>
          </w:p>
        </w:tc>
      </w:tr>
      <w:tr w:rsidR="00D4526A" w:rsidRPr="0023355F" w:rsidTr="00DC2AEF">
        <w:trPr>
          <w:trHeight w:val="695"/>
          <w:ins w:id="149" w:author="陳德仁" w:date="2017-06-29T09:48:00Z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center"/>
              <w:rPr>
                <w:ins w:id="150" w:author="陳德仁" w:date="2017-06-29T09:48:00Z"/>
                <w:rFonts w:ascii="Arial" w:eastAsia="標楷體" w:hAnsi="Arial" w:cs="Arial"/>
                <w:color w:val="000000"/>
              </w:rPr>
            </w:pPr>
            <w:ins w:id="151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其他</w:t>
              </w:r>
            </w:ins>
          </w:p>
        </w:tc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526A" w:rsidRPr="0023355F" w:rsidRDefault="00D4526A" w:rsidP="00DC2AEF">
            <w:pPr>
              <w:snapToGrid w:val="0"/>
              <w:spacing w:line="240" w:lineRule="exact"/>
              <w:jc w:val="both"/>
              <w:rPr>
                <w:ins w:id="152" w:author="陳德仁" w:date="2017-06-29T09:48:00Z"/>
                <w:rFonts w:ascii="Arial" w:eastAsia="標楷體" w:hAnsi="Arial" w:cs="Arial"/>
                <w:color w:val="000000"/>
              </w:rPr>
            </w:pPr>
            <w:ins w:id="153" w:author="陳德仁" w:date="2017-06-29T09:48:00Z">
              <w:r w:rsidRPr="0023355F">
                <w:rPr>
                  <w:rFonts w:ascii="Arial" w:eastAsia="標楷體" w:hAnsi="Arial" w:cs="Arial"/>
                  <w:color w:val="000000"/>
                </w:rPr>
                <w:t>其他經認定需建檔之情事，請予以綜合評估。</w:t>
              </w:r>
            </w:ins>
          </w:p>
        </w:tc>
      </w:tr>
    </w:tbl>
    <w:p w:rsidR="00D4526A" w:rsidRPr="00E41670" w:rsidRDefault="00D4526A" w:rsidP="00D4526A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535B9" w:rsidRPr="000535B9" w:rsidRDefault="000535B9" w:rsidP="000535B9">
      <w:pPr>
        <w:numPr>
          <w:ilvl w:val="2"/>
          <w:numId w:val="15"/>
        </w:numPr>
        <w:rPr>
          <w:ins w:id="154" w:author="陳德仁" w:date="2016-12-21T14:33:00Z"/>
          <w:rFonts w:hint="eastAsia"/>
          <w:sz w:val="20"/>
          <w:szCs w:val="20"/>
        </w:rPr>
      </w:pPr>
      <w:ins w:id="155" w:author="陳德仁" w:date="2016-12-21T14:33:00Z">
        <w:r w:rsidRPr="000535B9">
          <w:rPr>
            <w:rFonts w:hint="eastAsia"/>
            <w:sz w:val="20"/>
            <w:szCs w:val="20"/>
          </w:rPr>
          <w:t>若系統別為</w:t>
        </w:r>
        <w:r w:rsidRPr="000535B9">
          <w:rPr>
            <w:rFonts w:hint="eastAsia"/>
            <w:sz w:val="20"/>
            <w:szCs w:val="20"/>
          </w:rPr>
          <w:t>AA</w:t>
        </w:r>
      </w:ins>
    </w:p>
    <w:p w:rsidR="000535B9" w:rsidRDefault="000535B9" w:rsidP="000535B9">
      <w:pPr>
        <w:pStyle w:val="Tabletext"/>
        <w:keepLines w:val="0"/>
        <w:spacing w:after="0" w:line="240" w:lineRule="auto"/>
        <w:ind w:left="851"/>
        <w:rPr>
          <w:ins w:id="156" w:author="陳德仁" w:date="2016-12-21T14:33:00Z"/>
          <w:rFonts w:hint="eastAsia"/>
          <w:kern w:val="2"/>
          <w:lang w:eastAsia="zh-TW"/>
        </w:rPr>
        <w:pPrChange w:id="157" w:author="陳德仁" w:date="2016-12-21T14:33:00Z">
          <w:pPr>
            <w:pStyle w:val="Tabletext"/>
            <w:keepLines w:val="0"/>
            <w:numPr>
              <w:ilvl w:val="2"/>
              <w:numId w:val="15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58" w:author="陳德仁" w:date="2016-12-21T14:33:00Z">
        <w:r>
          <w:rPr>
            <w:rFonts w:hint="eastAsia"/>
            <w:kern w:val="2"/>
            <w:lang w:eastAsia="zh-TW"/>
          </w:rPr>
          <w:t xml:space="preserve">   2.5.</w:t>
        </w:r>
      </w:ins>
      <w:ins w:id="159" w:author="陳德仁" w:date="2016-12-21T14:34:00Z">
        <w:r>
          <w:rPr>
            <w:rFonts w:hint="eastAsia"/>
            <w:kern w:val="2"/>
            <w:lang w:eastAsia="zh-TW"/>
          </w:rPr>
          <w:t xml:space="preserve">1   </w:t>
        </w:r>
      </w:ins>
      <w:ins w:id="160" w:author="陳德仁" w:date="2016-12-21T14:35:00Z">
        <w:r w:rsidRPr="000535B9">
          <w:rPr>
            <w:rFonts w:hint="eastAsia"/>
            <w:kern w:val="2"/>
            <w:lang w:eastAsia="zh-TW"/>
          </w:rPr>
          <w:t>控管分類可供改選，且必須選擇其一。</w:t>
        </w:r>
      </w:ins>
    </w:p>
    <w:p w:rsidR="001C2AB4" w:rsidRPr="00E41670" w:rsidRDefault="001C2AB4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新增修改前檔案</w:t>
      </w:r>
    </w:p>
    <w:p w:rsidR="001C2AB4" w:rsidRPr="00E41670" w:rsidRDefault="00465715" w:rsidP="005D1A44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以保戶</w:t>
      </w:r>
      <w:r w:rsidRPr="00E41670">
        <w:rPr>
          <w:rFonts w:hint="eastAsia"/>
          <w:kern w:val="2"/>
          <w:lang w:eastAsia="zh-TW"/>
        </w:rPr>
        <w:t>ID</w:t>
      </w:r>
      <w:r w:rsidRPr="00E41670">
        <w:rPr>
          <w:rFonts w:hint="eastAsia"/>
          <w:kern w:val="2"/>
          <w:lang w:eastAsia="zh-TW"/>
        </w:rPr>
        <w:t>及保戶生日查詢</w:t>
      </w:r>
      <w:r w:rsidRPr="00E41670">
        <w:rPr>
          <w:rFonts w:hint="eastAsia"/>
          <w:kern w:val="2"/>
          <w:lang w:eastAsia="zh-TW"/>
        </w:rPr>
        <w:t>DTAAD140</w:t>
      </w:r>
      <w:r w:rsidRPr="00E41670">
        <w:rPr>
          <w:rFonts w:hint="eastAsia"/>
          <w:kern w:val="2"/>
          <w:lang w:eastAsia="zh-TW"/>
        </w:rPr>
        <w:t>資料並</w:t>
      </w:r>
      <w:r w:rsidR="001C2AB4" w:rsidRPr="00E41670">
        <w:rPr>
          <w:rFonts w:hint="eastAsia"/>
          <w:kern w:val="2"/>
          <w:lang w:eastAsia="zh-TW"/>
        </w:rPr>
        <w:t>新增檔案</w:t>
      </w:r>
      <w:r w:rsidR="001C2AB4" w:rsidRPr="00E41670">
        <w:rPr>
          <w:rFonts w:hint="eastAsia"/>
          <w:kern w:val="2"/>
          <w:lang w:eastAsia="zh-TW"/>
        </w:rPr>
        <w:t>DTAAD140</w:t>
      </w:r>
      <w:r w:rsidRPr="00E41670">
        <w:rPr>
          <w:rFonts w:hint="eastAsia"/>
          <w:kern w:val="2"/>
          <w:lang w:eastAsia="zh-TW"/>
        </w:rPr>
        <w:t>_LOG</w:t>
      </w:r>
      <w:r w:rsidR="001C2AB4" w:rsidRPr="00E41670">
        <w:rPr>
          <w:rFonts w:hint="eastAsia"/>
          <w:kern w:val="2"/>
          <w:lang w:eastAsia="zh-TW"/>
        </w:rPr>
        <w:t>資料</w:t>
      </w:r>
      <w:r w:rsidR="001C2AB4" w:rsidRPr="00E41670">
        <w:rPr>
          <w:rFonts w:hint="eastAsia"/>
          <w:kern w:val="2"/>
          <w:lang w:eastAsia="zh-TW"/>
        </w:rPr>
        <w:t xml:space="preserve"> BY </w:t>
      </w:r>
      <w:r w:rsidR="001C2AB4" w:rsidRPr="00E41670">
        <w:rPr>
          <w:rFonts w:hint="eastAsia"/>
          <w:kern w:val="2"/>
          <w:lang w:eastAsia="zh-TW"/>
        </w:rPr>
        <w:t>保戶</w:t>
      </w:r>
      <w:r w:rsidR="001C2AB4" w:rsidRPr="00E41670">
        <w:rPr>
          <w:rFonts w:hint="eastAsia"/>
          <w:kern w:val="2"/>
          <w:lang w:eastAsia="zh-TW"/>
        </w:rPr>
        <w:t>ID</w:t>
      </w:r>
      <w:r w:rsidR="001C2AB4" w:rsidRPr="00E41670">
        <w:rPr>
          <w:rFonts w:hint="eastAsia"/>
          <w:kern w:val="2"/>
          <w:lang w:eastAsia="zh-TW"/>
        </w:rPr>
        <w:t>。</w:t>
      </w:r>
    </w:p>
    <w:p w:rsidR="005F1237" w:rsidRPr="00E41670" w:rsidRDefault="0039064F" w:rsidP="005D1A44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LOG</w:t>
      </w:r>
      <w:r w:rsidRPr="00E41670">
        <w:rPr>
          <w:rFonts w:hint="eastAsia"/>
          <w:kern w:val="2"/>
          <w:szCs w:val="24"/>
          <w:lang w:eastAsia="zh-TW"/>
        </w:rPr>
        <w:t>異動種類</w:t>
      </w:r>
      <w:r w:rsidR="00F74A60" w:rsidRPr="00E41670">
        <w:rPr>
          <w:rFonts w:hint="eastAsia"/>
          <w:kern w:val="2"/>
          <w:szCs w:val="24"/>
          <w:lang w:eastAsia="zh-TW"/>
        </w:rPr>
        <w:t xml:space="preserve">= </w:t>
      </w:r>
      <w:r w:rsidR="00F74A60" w:rsidRPr="00E41670">
        <w:rPr>
          <w:kern w:val="2"/>
          <w:szCs w:val="24"/>
          <w:lang w:eastAsia="zh-TW"/>
        </w:rPr>
        <w:t>‘</w:t>
      </w:r>
      <w:r w:rsidR="00F74A60" w:rsidRPr="00E41670">
        <w:rPr>
          <w:rFonts w:hint="eastAsia"/>
          <w:kern w:val="2"/>
          <w:szCs w:val="24"/>
          <w:lang w:eastAsia="zh-TW"/>
        </w:rPr>
        <w:t>B</w:t>
      </w:r>
      <w:r w:rsidR="00F74A60" w:rsidRPr="00E41670">
        <w:rPr>
          <w:kern w:val="2"/>
          <w:szCs w:val="24"/>
          <w:lang w:eastAsia="zh-TW"/>
        </w:rPr>
        <w:t>’</w:t>
      </w:r>
      <w:r w:rsidR="002A7A82" w:rsidRPr="00E41670">
        <w:rPr>
          <w:kern w:val="2"/>
          <w:szCs w:val="24"/>
          <w:lang w:eastAsia="zh-TW"/>
        </w:rPr>
        <w:t>，</w:t>
      </w:r>
      <w:r w:rsidR="002A7A82" w:rsidRPr="00E41670">
        <w:rPr>
          <w:rFonts w:hint="eastAsia"/>
          <w:kern w:val="2"/>
          <w:szCs w:val="24"/>
          <w:lang w:eastAsia="zh-TW"/>
        </w:rPr>
        <w:t>其他資料如</w:t>
      </w:r>
      <w:r w:rsidR="0073078C" w:rsidRPr="00E41670">
        <w:rPr>
          <w:rFonts w:hint="eastAsia"/>
          <w:kern w:val="2"/>
          <w:lang w:eastAsia="zh-TW"/>
        </w:rPr>
        <w:t xml:space="preserve"> </w:t>
      </w:r>
      <w:r w:rsidR="00053331" w:rsidRPr="00E41670">
        <w:rPr>
          <w:rFonts w:hint="eastAsia"/>
          <w:kern w:val="2"/>
          <w:lang w:eastAsia="zh-TW"/>
        </w:rPr>
        <w:t>4.3.1</w:t>
      </w:r>
    </w:p>
    <w:p w:rsidR="00FE21F1" w:rsidRPr="00E41670" w:rsidRDefault="00FE21F1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新增修改後檔案</w:t>
      </w:r>
    </w:p>
    <w:p w:rsidR="00FE21F1" w:rsidRPr="00E41670" w:rsidRDefault="00FE21F1" w:rsidP="005D1A44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新增檔案</w:t>
      </w:r>
      <w:r w:rsidRPr="00E41670">
        <w:rPr>
          <w:rFonts w:hint="eastAsia"/>
          <w:kern w:val="2"/>
          <w:lang w:eastAsia="zh-TW"/>
        </w:rPr>
        <w:t>DTAAD140_LOG</w:t>
      </w:r>
      <w:r w:rsidRPr="00E41670">
        <w:rPr>
          <w:rFonts w:hint="eastAsia"/>
          <w:kern w:val="2"/>
          <w:lang w:eastAsia="zh-TW"/>
        </w:rPr>
        <w:t>資料</w:t>
      </w:r>
      <w:r w:rsidRPr="00E41670">
        <w:rPr>
          <w:rFonts w:hint="eastAsia"/>
          <w:kern w:val="2"/>
          <w:lang w:eastAsia="zh-TW"/>
        </w:rPr>
        <w:t xml:space="preserve"> BY </w:t>
      </w:r>
      <w:r w:rsidRPr="00E41670">
        <w:rPr>
          <w:rFonts w:hint="eastAsia"/>
          <w:kern w:val="2"/>
          <w:lang w:eastAsia="zh-TW"/>
        </w:rPr>
        <w:t>更新後</w:t>
      </w:r>
      <w:r w:rsidRPr="00E41670">
        <w:rPr>
          <w:rFonts w:hint="eastAsia"/>
          <w:kern w:val="2"/>
          <w:lang w:eastAsia="zh-TW"/>
        </w:rPr>
        <w:t>DTAAD100</w:t>
      </w:r>
      <w:r w:rsidRPr="00E41670">
        <w:rPr>
          <w:rFonts w:hint="eastAsia"/>
          <w:kern w:val="2"/>
          <w:lang w:eastAsia="zh-TW"/>
        </w:rPr>
        <w:t>資料。</w:t>
      </w:r>
    </w:p>
    <w:p w:rsidR="0080591E" w:rsidRPr="00E41670" w:rsidRDefault="00FE21F1" w:rsidP="005D1A44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LOG</w:t>
      </w:r>
      <w:r w:rsidRPr="00E41670">
        <w:rPr>
          <w:rFonts w:hint="eastAsia"/>
          <w:kern w:val="2"/>
          <w:szCs w:val="24"/>
          <w:lang w:eastAsia="zh-TW"/>
        </w:rPr>
        <w:t>異動種類</w:t>
      </w:r>
      <w:r w:rsidRPr="00E41670">
        <w:rPr>
          <w:rFonts w:hint="eastAsia"/>
          <w:kern w:val="2"/>
          <w:szCs w:val="24"/>
          <w:lang w:eastAsia="zh-TW"/>
        </w:rPr>
        <w:t xml:space="preserve">= </w:t>
      </w:r>
      <w:r w:rsidRPr="00E41670">
        <w:rPr>
          <w:kern w:val="2"/>
          <w:szCs w:val="24"/>
          <w:lang w:eastAsia="zh-TW"/>
        </w:rPr>
        <w:t>‘</w:t>
      </w:r>
      <w:r w:rsidR="003E51D9" w:rsidRPr="00E41670">
        <w:rPr>
          <w:rFonts w:hint="eastAsia"/>
          <w:kern w:val="2"/>
          <w:szCs w:val="24"/>
          <w:lang w:eastAsia="zh-TW"/>
        </w:rPr>
        <w:t>A</w:t>
      </w:r>
      <w:r w:rsidRPr="00E41670">
        <w:rPr>
          <w:kern w:val="2"/>
          <w:szCs w:val="24"/>
          <w:lang w:eastAsia="zh-TW"/>
        </w:rPr>
        <w:t>’</w:t>
      </w:r>
      <w:r w:rsidR="00E55CB9" w:rsidRPr="00E41670">
        <w:rPr>
          <w:rFonts w:hint="eastAsia"/>
          <w:kern w:val="2"/>
          <w:szCs w:val="24"/>
          <w:lang w:eastAsia="zh-TW"/>
        </w:rPr>
        <w:t>，其他資料如</w:t>
      </w:r>
      <w:r w:rsidR="00492FAC" w:rsidRPr="00E41670">
        <w:rPr>
          <w:rFonts w:hint="eastAsia"/>
          <w:kern w:val="2"/>
          <w:lang w:eastAsia="zh-TW"/>
        </w:rPr>
        <w:t>4.4.1.1</w:t>
      </w:r>
    </w:p>
    <w:p w:rsidR="005467CE" w:rsidRPr="00E41670" w:rsidRDefault="005467CE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顯示作業完成訊息</w:t>
      </w:r>
    </w:p>
    <w:p w:rsidR="005467CE" w:rsidRPr="00E41670" w:rsidRDefault="005467CE" w:rsidP="005D1A44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刪除：</w:t>
      </w:r>
    </w:p>
    <w:p w:rsidR="003C180A" w:rsidRPr="00E41670" w:rsidRDefault="003C180A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若服務科人員僅可刪除系統別為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AA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的，審查科僅可刪除系統別為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AT</w:t>
      </w:r>
      <w:r w:rsidRPr="00E41670">
        <w:rPr>
          <w:kern w:val="2"/>
          <w:szCs w:val="24"/>
          <w:lang w:eastAsia="zh-TW"/>
        </w:rPr>
        <w:t>’</w:t>
      </w:r>
      <w:r w:rsidRPr="00E41670">
        <w:rPr>
          <w:rFonts w:hint="eastAsia"/>
          <w:kern w:val="2"/>
          <w:szCs w:val="24"/>
          <w:lang w:eastAsia="zh-TW"/>
        </w:rPr>
        <w:t>的</w:t>
      </w:r>
    </w:p>
    <w:p w:rsidR="005B30A8" w:rsidRPr="00E41670" w:rsidRDefault="005B30A8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作業程序：</w:t>
      </w:r>
      <w:r w:rsidRPr="00E41670">
        <w:rPr>
          <w:rFonts w:hint="eastAsia"/>
          <w:kern w:val="2"/>
          <w:szCs w:val="24"/>
          <w:lang w:eastAsia="zh-TW"/>
        </w:rPr>
        <w:t xml:space="preserve"> </w:t>
      </w:r>
    </w:p>
    <w:p w:rsidR="005B30A8" w:rsidRPr="00E41670" w:rsidRDefault="005B30A8" w:rsidP="005D1A44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要先查詢成功</w:t>
      </w:r>
    </w:p>
    <w:p w:rsidR="00E41670" w:rsidRPr="00E41670" w:rsidRDefault="00E41670" w:rsidP="00E41670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若系統別為</w:t>
      </w:r>
      <w:r w:rsidRPr="00E41670">
        <w:rPr>
          <w:rFonts w:hint="eastAsia"/>
          <w:kern w:val="2"/>
          <w:szCs w:val="24"/>
          <w:lang w:eastAsia="zh-TW"/>
        </w:rPr>
        <w:t>AT</w:t>
      </w:r>
    </w:p>
    <w:p w:rsidR="00E41670" w:rsidRPr="00E41670" w:rsidRDefault="00E41670" w:rsidP="00E41670">
      <w:pPr>
        <w:pStyle w:val="Tabletext"/>
        <w:keepLines w:val="0"/>
        <w:numPr>
          <w:ilvl w:val="3"/>
          <w:numId w:val="1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呼叫</w:t>
      </w:r>
      <w:r w:rsidRPr="00E41670">
        <w:rPr>
          <w:rFonts w:ascii="Courier New" w:hAnsi="Courier New" w:cs="Courier New"/>
          <w:lang w:eastAsia="zh-TW"/>
        </w:rPr>
        <w:t>ZZ_B3Z001</w:t>
      </w:r>
      <w:r w:rsidRPr="00E41670">
        <w:rPr>
          <w:rFonts w:ascii="Courier New" w:hAnsi="Courier New" w:cs="Courier New" w:hint="eastAsia"/>
          <w:lang w:eastAsia="zh-TW"/>
        </w:rPr>
        <w:t>(</w:t>
      </w:r>
      <w:r w:rsidRPr="00E41670">
        <w:rPr>
          <w:rFonts w:ascii="Courier New" w:hAnsi="Courier New" w:cs="Courier New" w:hint="eastAsia"/>
          <w:lang w:eastAsia="zh-TW"/>
        </w:rPr>
        <w:t>審批作業模組</w:t>
      </w:r>
      <w:r w:rsidRPr="00E41670">
        <w:rPr>
          <w:rFonts w:ascii="Courier New" w:hAnsi="Courier New" w:cs="Courier New" w:hint="eastAsia"/>
          <w:lang w:eastAsia="zh-TW"/>
        </w:rPr>
        <w:t>)</w:t>
      </w:r>
      <w:r w:rsidRPr="00E41670">
        <w:rPr>
          <w:rFonts w:ascii="Courier New" w:hAnsi="Courier New" w:cs="Courier New" w:hint="eastAsia"/>
          <w:lang w:eastAsia="zh-TW"/>
        </w:rPr>
        <w:t>寫審批作業。</w:t>
      </w:r>
    </w:p>
    <w:p w:rsidR="005467CE" w:rsidRPr="00E41670" w:rsidRDefault="00E20096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刪除</w:t>
      </w:r>
      <w:r w:rsidR="005467CE" w:rsidRPr="00E41670">
        <w:rPr>
          <w:rFonts w:hint="eastAsia"/>
          <w:kern w:val="2"/>
          <w:szCs w:val="24"/>
          <w:lang w:eastAsia="zh-TW"/>
        </w:rPr>
        <w:t>檔案：</w:t>
      </w:r>
    </w:p>
    <w:p w:rsidR="00207E47" w:rsidRPr="00E41670" w:rsidRDefault="00D36559" w:rsidP="005D1A44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 xml:space="preserve">DELETE  </w:t>
      </w:r>
      <w:r w:rsidR="00164029" w:rsidRPr="00E41670">
        <w:rPr>
          <w:rFonts w:hint="eastAsia"/>
          <w:kern w:val="2"/>
          <w:lang w:eastAsia="zh-TW"/>
        </w:rPr>
        <w:t>DTAAD140</w:t>
      </w:r>
      <w:r w:rsidR="005467CE" w:rsidRPr="00E41670">
        <w:rPr>
          <w:rFonts w:hint="eastAsia"/>
          <w:kern w:val="2"/>
          <w:lang w:eastAsia="zh-TW"/>
        </w:rPr>
        <w:t>資料</w:t>
      </w:r>
      <w:r w:rsidR="00207E47" w:rsidRPr="00E41670">
        <w:rPr>
          <w:rFonts w:hint="eastAsia"/>
          <w:kern w:val="2"/>
          <w:lang w:eastAsia="zh-TW"/>
        </w:rPr>
        <w:t>BY</w:t>
      </w:r>
      <w:r w:rsidRPr="00E41670">
        <w:rPr>
          <w:rFonts w:hint="eastAsia"/>
          <w:kern w:val="2"/>
          <w:szCs w:val="24"/>
          <w:lang w:eastAsia="zh-TW"/>
        </w:rPr>
        <w:t>保戶</w:t>
      </w:r>
      <w:r w:rsidRPr="00E41670">
        <w:rPr>
          <w:rFonts w:hint="eastAsia"/>
          <w:kern w:val="2"/>
          <w:szCs w:val="24"/>
          <w:lang w:eastAsia="zh-TW"/>
        </w:rPr>
        <w:t>ID</w:t>
      </w:r>
      <w:r w:rsidRPr="00E41670">
        <w:rPr>
          <w:rFonts w:hint="eastAsia"/>
          <w:kern w:val="2"/>
          <w:szCs w:val="24"/>
          <w:lang w:eastAsia="zh-TW"/>
        </w:rPr>
        <w:t>、保戶生日</w:t>
      </w:r>
      <w:r w:rsidR="00207E47" w:rsidRPr="00E41670">
        <w:rPr>
          <w:rFonts w:hint="eastAsia"/>
          <w:kern w:val="2"/>
          <w:lang w:eastAsia="zh-TW"/>
        </w:rPr>
        <w:t>。</w:t>
      </w:r>
    </w:p>
    <w:p w:rsidR="00207E47" w:rsidRPr="00E41670" w:rsidRDefault="00585500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新增刪除檔案</w:t>
      </w:r>
      <w:r w:rsidR="00207E47" w:rsidRPr="00E41670">
        <w:rPr>
          <w:rFonts w:hint="eastAsia"/>
          <w:kern w:val="2"/>
          <w:lang w:eastAsia="zh-TW"/>
        </w:rPr>
        <w:t xml:space="preserve"> </w:t>
      </w:r>
    </w:p>
    <w:p w:rsidR="00207E47" w:rsidRPr="00E41670" w:rsidRDefault="00164029" w:rsidP="005D1A44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lang w:eastAsia="zh-TW"/>
        </w:rPr>
        <w:t>新增</w:t>
      </w:r>
      <w:r w:rsidRPr="00E41670">
        <w:rPr>
          <w:rFonts w:hint="eastAsia"/>
          <w:kern w:val="2"/>
          <w:lang w:eastAsia="zh-TW"/>
        </w:rPr>
        <w:t>DTAAD140_LOG</w:t>
      </w:r>
      <w:r w:rsidRPr="00E41670">
        <w:rPr>
          <w:rFonts w:hint="eastAsia"/>
          <w:kern w:val="2"/>
          <w:lang w:eastAsia="zh-TW"/>
        </w:rPr>
        <w:t>，</w:t>
      </w:r>
      <w:r w:rsidRPr="00E41670">
        <w:rPr>
          <w:rFonts w:hint="eastAsia"/>
          <w:kern w:val="2"/>
          <w:szCs w:val="24"/>
          <w:lang w:eastAsia="zh-TW"/>
        </w:rPr>
        <w:t>LOG</w:t>
      </w:r>
      <w:r w:rsidRPr="00E41670">
        <w:rPr>
          <w:rFonts w:hint="eastAsia"/>
          <w:kern w:val="2"/>
          <w:szCs w:val="24"/>
          <w:lang w:eastAsia="zh-TW"/>
        </w:rPr>
        <w:t>異動種類</w:t>
      </w:r>
      <w:r w:rsidRPr="00E41670">
        <w:rPr>
          <w:rFonts w:hint="eastAsia"/>
          <w:kern w:val="2"/>
          <w:szCs w:val="24"/>
          <w:lang w:eastAsia="zh-TW"/>
        </w:rPr>
        <w:t xml:space="preserve">= </w:t>
      </w:r>
      <w:r w:rsidRPr="00E41670">
        <w:rPr>
          <w:kern w:val="2"/>
          <w:szCs w:val="24"/>
          <w:lang w:eastAsia="zh-TW"/>
        </w:rPr>
        <w:t>‘</w:t>
      </w:r>
      <w:r w:rsidRPr="00E41670">
        <w:rPr>
          <w:rFonts w:hint="eastAsia"/>
          <w:kern w:val="2"/>
          <w:szCs w:val="24"/>
          <w:lang w:eastAsia="zh-TW"/>
        </w:rPr>
        <w:t>D</w:t>
      </w:r>
      <w:r w:rsidRPr="00E41670">
        <w:rPr>
          <w:kern w:val="2"/>
          <w:szCs w:val="24"/>
          <w:lang w:eastAsia="zh-TW"/>
        </w:rPr>
        <w:t>’</w:t>
      </w:r>
      <w:r w:rsidR="00207E47" w:rsidRPr="00E41670">
        <w:rPr>
          <w:rFonts w:hint="eastAsia"/>
          <w:kern w:val="2"/>
          <w:lang w:eastAsia="zh-TW"/>
        </w:rPr>
        <w:t>。</w:t>
      </w:r>
    </w:p>
    <w:p w:rsidR="00207E47" w:rsidRPr="00E41670" w:rsidRDefault="00947CDE" w:rsidP="005D1A44">
      <w:pPr>
        <w:pStyle w:val="Tabletext"/>
        <w:keepLines w:val="0"/>
        <w:numPr>
          <w:ilvl w:val="4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其他資料如刪除的檔案</w:t>
      </w:r>
      <w:r w:rsidR="00207E47" w:rsidRPr="00E41670">
        <w:rPr>
          <w:rFonts w:hint="eastAsia"/>
          <w:kern w:val="2"/>
          <w:szCs w:val="24"/>
          <w:lang w:eastAsia="zh-TW"/>
        </w:rPr>
        <w:t>。</w:t>
      </w:r>
    </w:p>
    <w:p w:rsidR="005467CE" w:rsidRPr="00E41670" w:rsidRDefault="005467CE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顯示作業完成訊息</w:t>
      </w:r>
    </w:p>
    <w:p w:rsidR="00207E47" w:rsidRPr="00E41670" w:rsidRDefault="00207E47" w:rsidP="005D1A44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下一筆：</w:t>
      </w:r>
    </w:p>
    <w:p w:rsidR="005467CE" w:rsidRPr="00E41670" w:rsidRDefault="00207E47" w:rsidP="005D1A44">
      <w:pPr>
        <w:pStyle w:val="Tabletext"/>
        <w:keepLines w:val="0"/>
        <w:numPr>
          <w:ilvl w:val="2"/>
          <w:numId w:val="15"/>
        </w:numPr>
        <w:spacing w:after="0" w:line="240" w:lineRule="auto"/>
        <w:rPr>
          <w:rFonts w:hint="eastAsia"/>
          <w:kern w:val="2"/>
          <w:lang w:eastAsia="zh-TW"/>
        </w:rPr>
      </w:pPr>
      <w:r w:rsidRPr="00E41670">
        <w:rPr>
          <w:rFonts w:hint="eastAsia"/>
          <w:kern w:val="2"/>
          <w:szCs w:val="24"/>
          <w:lang w:eastAsia="zh-TW"/>
        </w:rPr>
        <w:t>讀取下一筆資料。</w:t>
      </w:r>
    </w:p>
    <w:sectPr w:rsidR="005467CE" w:rsidRPr="00E41670">
      <w:footerReference w:type="even" r:id="rId8"/>
      <w:footerReference w:type="default" r:id="rId9"/>
      <w:footerReference w:type="first" r:id="rId10"/>
      <w:pgSz w:w="11906" w:h="16838"/>
      <w:pgMar w:top="1440" w:right="924" w:bottom="1701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EF" w:rsidRDefault="00DC2AEF">
      <w:r>
        <w:separator/>
      </w:r>
    </w:p>
  </w:endnote>
  <w:endnote w:type="continuationSeparator" w:id="0">
    <w:p w:rsidR="00DC2AEF" w:rsidRDefault="00DC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7E47" w:rsidRDefault="00207E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A3556">
      <w:rPr>
        <w:rStyle w:val="a6"/>
        <w:noProof/>
      </w:rPr>
      <w:t>3</w:t>
    </w:r>
    <w:r>
      <w:rPr>
        <w:rStyle w:val="a6"/>
      </w:rPr>
      <w:fldChar w:fldCharType="end"/>
    </w:r>
  </w:p>
  <w:p w:rsidR="00207E47" w:rsidRDefault="00207E47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E47" w:rsidRDefault="00207E47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EF" w:rsidRDefault="00DC2AEF">
      <w:r>
        <w:separator/>
      </w:r>
    </w:p>
  </w:footnote>
  <w:footnote w:type="continuationSeparator" w:id="0">
    <w:p w:rsidR="00DC2AEF" w:rsidRDefault="00DC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EBC672B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DB84B0D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A5A1B05"/>
    <w:multiLevelType w:val="hybridMultilevel"/>
    <w:tmpl w:val="46F0E6FA"/>
    <w:lvl w:ilvl="0" w:tplc="41361A3E">
      <w:start w:val="1"/>
      <w:numFmt w:val="decimal"/>
      <w:lvlText w:val="%1."/>
      <w:lvlJc w:val="left"/>
      <w:pPr>
        <w:ind w:left="360" w:hanging="24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3"/>
  </w:num>
  <w:num w:numId="5">
    <w:abstractNumId w:val="8"/>
  </w:num>
  <w:num w:numId="6">
    <w:abstractNumId w:val="2"/>
  </w:num>
  <w:num w:numId="7">
    <w:abstractNumId w:val="5"/>
  </w:num>
  <w:num w:numId="8">
    <w:abstractNumId w:val="12"/>
  </w:num>
  <w:num w:numId="9">
    <w:abstractNumId w:val="6"/>
  </w:num>
  <w:num w:numId="10">
    <w:abstractNumId w:val="10"/>
  </w:num>
  <w:num w:numId="11">
    <w:abstractNumId w:val="4"/>
  </w:num>
  <w:num w:numId="12">
    <w:abstractNumId w:val="14"/>
  </w:num>
  <w:num w:numId="13">
    <w:abstractNumId w:val="1"/>
  </w:num>
  <w:num w:numId="14">
    <w:abstractNumId w:val="7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28B"/>
    <w:rsid w:val="0002100E"/>
    <w:rsid w:val="00053331"/>
    <w:rsid w:val="000535B9"/>
    <w:rsid w:val="000A3556"/>
    <w:rsid w:val="00125F3B"/>
    <w:rsid w:val="00164029"/>
    <w:rsid w:val="00175E1F"/>
    <w:rsid w:val="00186C36"/>
    <w:rsid w:val="001C2AB4"/>
    <w:rsid w:val="001E6ECB"/>
    <w:rsid w:val="00207E47"/>
    <w:rsid w:val="00251680"/>
    <w:rsid w:val="00257435"/>
    <w:rsid w:val="002A7A82"/>
    <w:rsid w:val="003053E8"/>
    <w:rsid w:val="0037544F"/>
    <w:rsid w:val="0039064F"/>
    <w:rsid w:val="003A4998"/>
    <w:rsid w:val="003C180A"/>
    <w:rsid w:val="003E51D9"/>
    <w:rsid w:val="003F2065"/>
    <w:rsid w:val="00465715"/>
    <w:rsid w:val="00492FAC"/>
    <w:rsid w:val="004C6B61"/>
    <w:rsid w:val="005467CE"/>
    <w:rsid w:val="00556060"/>
    <w:rsid w:val="00557ACF"/>
    <w:rsid w:val="00585500"/>
    <w:rsid w:val="005953A0"/>
    <w:rsid w:val="005B30A8"/>
    <w:rsid w:val="005D1A44"/>
    <w:rsid w:val="005E7295"/>
    <w:rsid w:val="005F1237"/>
    <w:rsid w:val="006215C0"/>
    <w:rsid w:val="00634ABF"/>
    <w:rsid w:val="006A0740"/>
    <w:rsid w:val="006A1ACC"/>
    <w:rsid w:val="006F1177"/>
    <w:rsid w:val="0071136C"/>
    <w:rsid w:val="00714D23"/>
    <w:rsid w:val="0073078C"/>
    <w:rsid w:val="00733400"/>
    <w:rsid w:val="00775627"/>
    <w:rsid w:val="0080591E"/>
    <w:rsid w:val="0082004E"/>
    <w:rsid w:val="00857F2E"/>
    <w:rsid w:val="008B0EE1"/>
    <w:rsid w:val="00947180"/>
    <w:rsid w:val="009479BF"/>
    <w:rsid w:val="00947CDE"/>
    <w:rsid w:val="00A03EAE"/>
    <w:rsid w:val="00A6780D"/>
    <w:rsid w:val="00B20950"/>
    <w:rsid w:val="00B22422"/>
    <w:rsid w:val="00B57141"/>
    <w:rsid w:val="00C11898"/>
    <w:rsid w:val="00C452B7"/>
    <w:rsid w:val="00CF680D"/>
    <w:rsid w:val="00D06F71"/>
    <w:rsid w:val="00D3415F"/>
    <w:rsid w:val="00D36559"/>
    <w:rsid w:val="00D44AD8"/>
    <w:rsid w:val="00D4526A"/>
    <w:rsid w:val="00D549AE"/>
    <w:rsid w:val="00D867C8"/>
    <w:rsid w:val="00DC2AEF"/>
    <w:rsid w:val="00E20096"/>
    <w:rsid w:val="00E27AAE"/>
    <w:rsid w:val="00E27C09"/>
    <w:rsid w:val="00E41670"/>
    <w:rsid w:val="00E423D2"/>
    <w:rsid w:val="00E55CB9"/>
    <w:rsid w:val="00E72809"/>
    <w:rsid w:val="00E8083F"/>
    <w:rsid w:val="00E934DA"/>
    <w:rsid w:val="00F14256"/>
    <w:rsid w:val="00F25408"/>
    <w:rsid w:val="00F34FAF"/>
    <w:rsid w:val="00F55D67"/>
    <w:rsid w:val="00F6428B"/>
    <w:rsid w:val="00F74A60"/>
    <w:rsid w:val="00FD46A0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09D4C1-C741-44AC-8C66-7DBA33FA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link w:val="a9"/>
    <w:rsid w:val="00F14256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rsid w:val="00F14256"/>
    <w:rPr>
      <w:rFonts w:ascii="Calibri Light" w:eastAsia="新細明體" w:hAnsi="Calibri Light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F142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2003-08-28T11:05:00Z</cp:lastPrinted>
  <dcterms:created xsi:type="dcterms:W3CDTF">2020-07-27T00:56:00Z</dcterms:created>
  <dcterms:modified xsi:type="dcterms:W3CDTF">2020-07-27T00:56:00Z</dcterms:modified>
</cp:coreProperties>
</file>