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AB678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2015/04</w:t>
            </w:r>
            <w:r w:rsidR="00BD5672" w:rsidRPr="00BD5672">
              <w:rPr>
                <w:rFonts w:ascii="細明體" w:eastAsia="細明體" w:hAnsi="細明體" w:hint="eastAsia"/>
                <w:sz w:val="20"/>
                <w:szCs w:val="20"/>
              </w:rPr>
              <w:t>/17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AB678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陳鐵元</w:t>
            </w:r>
          </w:p>
        </w:tc>
        <w:tc>
          <w:tcPr>
            <w:tcW w:w="2071" w:type="dxa"/>
          </w:tcPr>
          <w:p w:rsidR="00BD5672" w:rsidRPr="00BD5672" w:rsidRDefault="00AB678B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E5093">
              <w:t>150407000529</w:t>
            </w:r>
          </w:p>
        </w:tc>
      </w:tr>
      <w:tr w:rsidR="00156FD6" w:rsidRPr="00BD5672" w:rsidTr="00156FD6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FD6" w:rsidRPr="006478D2" w:rsidRDefault="00156FD6" w:rsidP="00290B3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6478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2016/01/27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FD6" w:rsidRPr="006478D2" w:rsidRDefault="00156FD6" w:rsidP="00290B32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6478D2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FD6" w:rsidRPr="006478D2" w:rsidRDefault="00156FD6" w:rsidP="00290B32">
            <w:pPr>
              <w:spacing w:line="240" w:lineRule="atLeast"/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6478D2">
              <w:rPr>
                <w:rFonts w:ascii="細明體" w:eastAsia="細明體" w:hAnsi="細明體"/>
                <w:color w:val="FF0000"/>
                <w:sz w:val="20"/>
                <w:szCs w:val="20"/>
              </w:rPr>
              <w:t>僅針對團險死亡件更新效力為48，其餘則不更新效力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FD6" w:rsidRPr="006478D2" w:rsidRDefault="00156FD6" w:rsidP="00290B32">
            <w:pPr>
              <w:pStyle w:val="Tabletext"/>
              <w:rPr>
                <w:rFonts w:ascii="細明體" w:eastAsia="細明體" w:hAnsi="細明體" w:hint="eastAsia"/>
                <w:color w:val="FF0000"/>
                <w:lang w:eastAsia="zh-TW"/>
              </w:rPr>
            </w:pPr>
            <w:r w:rsidRPr="006478D2">
              <w:rPr>
                <w:rFonts w:ascii="細明體" w:eastAsia="細明體" w:hAnsi="細明體" w:hint="eastAsia"/>
                <w:color w:val="FF0000"/>
                <w:lang w:eastAsia="zh-TW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FD6" w:rsidRPr="006478D2" w:rsidRDefault="00156FD6" w:rsidP="00290B32">
            <w:pPr>
              <w:spacing w:line="240" w:lineRule="atLeast"/>
              <w:rPr>
                <w:rFonts w:hint="eastAsia"/>
                <w:color w:val="FF0000"/>
              </w:rPr>
            </w:pPr>
            <w:r w:rsidRPr="006478D2">
              <w:rPr>
                <w:color w:val="FF0000"/>
              </w:rPr>
              <w:t>160127000151</w:t>
            </w:r>
          </w:p>
        </w:tc>
      </w:tr>
      <w:tr w:rsidR="001D73C5" w:rsidRPr="00BD5672" w:rsidTr="00156FD6">
        <w:trPr>
          <w:ins w:id="2" w:author="cathay" w:date="2018-10-22T10:52:00Z"/>
        </w:trPr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C5" w:rsidRPr="006478D2" w:rsidRDefault="001D73C5" w:rsidP="001D73C5">
            <w:pPr>
              <w:spacing w:line="240" w:lineRule="atLeast"/>
              <w:jc w:val="center"/>
              <w:rPr>
                <w:ins w:id="3" w:author="cathay" w:date="2018-10-22T10:5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4" w:author="cathay" w:date="2018-10-22T10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2018/10/22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C5" w:rsidRPr="006478D2" w:rsidRDefault="001D73C5" w:rsidP="001D73C5">
            <w:pPr>
              <w:spacing w:line="240" w:lineRule="atLeast"/>
              <w:jc w:val="center"/>
              <w:rPr>
                <w:ins w:id="5" w:author="cathay" w:date="2018-10-22T10:5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ins w:id="6" w:author="cathay" w:date="2018-10-22T10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C5" w:rsidRPr="006478D2" w:rsidRDefault="001D73C5" w:rsidP="001D73C5">
            <w:pPr>
              <w:spacing w:line="240" w:lineRule="atLeast"/>
              <w:rPr>
                <w:ins w:id="7" w:author="cathay" w:date="2018-10-22T10:52:00Z"/>
                <w:rFonts w:ascii="細明體" w:eastAsia="細明體" w:hAnsi="細明體"/>
                <w:color w:val="FF0000"/>
                <w:sz w:val="20"/>
                <w:szCs w:val="20"/>
              </w:rPr>
            </w:pPr>
            <w:ins w:id="8" w:author="cathay" w:date="2018-10-22T10:52:00Z">
              <w:r w:rsidRPr="00545BBF">
                <w:rPr>
                  <w:rFonts w:hint="eastAsia"/>
                  <w:sz w:val="20"/>
                  <w:szCs w:val="20"/>
                </w:rPr>
                <w:t>公會外部身故資料比對優化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C5" w:rsidRPr="006478D2" w:rsidRDefault="001D73C5" w:rsidP="001D73C5">
            <w:pPr>
              <w:pStyle w:val="Tabletext"/>
              <w:rPr>
                <w:ins w:id="9" w:author="cathay" w:date="2018-10-22T10:52:00Z"/>
                <w:rFonts w:ascii="細明體" w:eastAsia="細明體" w:hAnsi="細明體" w:hint="eastAsia"/>
                <w:color w:val="FF0000"/>
                <w:lang w:eastAsia="zh-TW"/>
              </w:rPr>
            </w:pPr>
            <w:ins w:id="10" w:author="cathay" w:date="2018-10-22T10:52:00Z">
              <w:r>
                <w:rPr>
                  <w:rFonts w:ascii="細明體" w:eastAsia="細明體" w:hAnsi="細明體" w:cs="Courier New" w:hint="eastAsia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3C5" w:rsidRPr="006478D2" w:rsidRDefault="001D73C5" w:rsidP="001D73C5">
            <w:pPr>
              <w:spacing w:line="240" w:lineRule="atLeast"/>
              <w:rPr>
                <w:ins w:id="11" w:author="cathay" w:date="2018-10-22T10:52:00Z"/>
                <w:color w:val="FF0000"/>
              </w:rPr>
            </w:pPr>
            <w:ins w:id="12" w:author="cathay" w:date="2018-10-22T10:52:00Z">
              <w:r w:rsidRPr="007249EF">
                <w:rPr>
                  <w:sz w:val="20"/>
                  <w:szCs w:val="20"/>
                </w:rPr>
                <w:t>170725001199</w:t>
              </w:r>
            </w:ins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A1362F" w:rsidRDefault="007D095A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sөũ" w:hAnsi="sөũ"/>
                <w:sz w:val="20"/>
                <w:szCs w:val="20"/>
              </w:rPr>
              <w:t>團險名冊待退保件抽取批次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3D07FE" w:rsidRDefault="00AB678B" w:rsidP="00764C15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AAB2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 w:rsidR="00961F9B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7D095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  <w:r w:rsidR="00961F9B"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61F9B" w:rsidRDefault="007D095A" w:rsidP="007D095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sөũ" w:hAnsi="sөũ" w:hint="eastAsia"/>
                <w:sz w:val="20"/>
                <w:szCs w:val="20"/>
              </w:rPr>
              <w:t>每日</w:t>
            </w:r>
            <w:r>
              <w:rPr>
                <w:rFonts w:ascii="sөũ" w:hAnsi="sөũ"/>
                <w:sz w:val="20"/>
                <w:szCs w:val="20"/>
              </w:rPr>
              <w:t>團險</w:t>
            </w:r>
            <w:r>
              <w:rPr>
                <w:rFonts w:ascii="sөũ" w:hAnsi="sөũ" w:hint="eastAsia"/>
                <w:sz w:val="20"/>
                <w:szCs w:val="20"/>
              </w:rPr>
              <w:t>理賠結案但未給付者須將相關</w:t>
            </w:r>
            <w:r>
              <w:rPr>
                <w:rFonts w:ascii="sөũ" w:hAnsi="sөũ"/>
                <w:sz w:val="20"/>
                <w:szCs w:val="20"/>
              </w:rPr>
              <w:t>名冊</w:t>
            </w:r>
            <w:r>
              <w:rPr>
                <w:rFonts w:ascii="sөũ" w:hAnsi="sөũ" w:hint="eastAsia"/>
                <w:sz w:val="20"/>
                <w:szCs w:val="20"/>
              </w:rPr>
              <w:t>資料寫入</w:t>
            </w:r>
            <w:r>
              <w:rPr>
                <w:rFonts w:ascii="sөũ" w:hAnsi="sөũ"/>
                <w:sz w:val="20"/>
                <w:szCs w:val="20"/>
              </w:rPr>
              <w:t>待退保件抽批次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理企科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E01490" w:rsidRDefault="00AB678B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752001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1D25AB" w:rsidTr="00764C15">
        <w:tc>
          <w:tcPr>
            <w:tcW w:w="1440" w:type="dxa"/>
          </w:tcPr>
          <w:p w:rsidR="001D25AB" w:rsidRPr="00266B0D" w:rsidRDefault="001D25AB" w:rsidP="005558D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C17E4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19.65pt;margin-top:.5pt;width:143.25pt;height:61.7pt;z-index:251651584">
            <v:textbox style="mso-next-textbox:#_x0000_s1026">
              <w:txbxContent>
                <w:p w:rsidR="00D74463" w:rsidRDefault="00D74463" w:rsidP="00D74463">
                  <w:r>
                    <w:rPr>
                      <w:rFonts w:hint="eastAsia"/>
                    </w:rPr>
                    <w:t>團險基本資料檔</w:t>
                  </w:r>
                  <w:r>
                    <w:rPr>
                      <w:rFonts w:hint="eastAsia"/>
                    </w:rPr>
                    <w:t>DTBGC001</w:t>
                  </w:r>
                </w:p>
                <w:p w:rsidR="00361E98" w:rsidRPr="00D74463" w:rsidRDefault="00361E98"/>
              </w:txbxContent>
            </v:textbox>
          </v:shape>
        </w:pict>
      </w:r>
    </w:p>
    <w:p w:rsidR="00361E98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1" type="#_x0000_t22" style="position:absolute;margin-left:406.65pt;margin-top:16.65pt;width:143.25pt;height:61.7pt;z-index:251656704">
            <v:textbox style="mso-next-textbox:#_x0000_s1041">
              <w:txbxContent>
                <w:p w:rsidR="005669BC" w:rsidRDefault="005669BC" w:rsidP="005669BC">
                  <w:r w:rsidRPr="00AB678B">
                    <w:rPr>
                      <w:rFonts w:hint="eastAsia"/>
                    </w:rPr>
                    <w:t>團險死殘件名冊效力更新明細檔</w:t>
                  </w:r>
                  <w:r>
                    <w:rPr>
                      <w:rFonts w:hint="eastAsia"/>
                    </w:rPr>
                    <w:t>DTAAB204</w:t>
                  </w:r>
                </w:p>
              </w:txbxContent>
            </v:textbox>
          </v:shape>
        </w:pict>
      </w:r>
      <w:r w:rsidR="00AB678B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62.9pt;margin-top:9.9pt;width:98.25pt;height:15pt;z-index:251654656" o:connectortype="straight">
            <v:stroke endarrow="block"/>
          </v:shape>
        </w:pict>
      </w:r>
    </w:p>
    <w:p w:rsidR="00361E98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5.65pt;margin-top:5.6pt;width:94.5pt;height:54.75pt;z-index:251653632">
            <v:textbox style="mso-next-textbox:#_x0000_s1031">
              <w:txbxContent>
                <w:p w:rsidR="006875F0" w:rsidRPr="006875F0" w:rsidRDefault="00C17E40">
                  <w:r>
                    <w:rPr>
                      <w:rFonts w:ascii="細明體" w:eastAsia="細明體" w:hAnsi="細明體" w:hint="eastAsia"/>
                    </w:rPr>
                    <w:t>更新效力</w:t>
                  </w:r>
                  <w:r w:rsidR="005669B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(壓成48，死殘通知中)</w:t>
                  </w:r>
                </w:p>
              </w:txbxContent>
            </v:textbox>
          </v:shape>
        </w:pict>
      </w:r>
    </w:p>
    <w:p w:rsidR="00361E98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2" type="#_x0000_t32" style="position:absolute;margin-left:360.15pt;margin-top:12.15pt;width:46.5pt;height:0;z-index:25165772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174.15pt;margin-top:12.15pt;width:87pt;height:30.2pt;flip:y;z-index:251655680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11.95pt;width:158.75pt;height:64.9pt;z-index:251652608">
            <v:textbox style="mso-next-textbox:#_x0000_s1028">
              <w:txbxContent>
                <w:p w:rsidR="00D74463" w:rsidRDefault="00D74463" w:rsidP="00D74463">
                  <w:r>
                    <w:rPr>
                      <w:rFonts w:hint="eastAsia"/>
                    </w:rPr>
                    <w:t>團險名冊檔</w:t>
                  </w:r>
                  <w:r>
                    <w:rPr>
                      <w:rFonts w:hint="eastAsia"/>
                    </w:rPr>
                    <w:t>DTBGC002</w:t>
                  </w:r>
                </w:p>
                <w:p w:rsidR="00C12C13" w:rsidRPr="00D74463" w:rsidRDefault="00C12C13" w:rsidP="00C12C13"/>
              </w:txbxContent>
            </v:textbox>
          </v:shape>
        </w:pict>
      </w:r>
    </w:p>
    <w:p w:rsidR="00361E98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7" type="#_x0000_t32" style="position:absolute;margin-left:162.9pt;margin-top:10.65pt;width:98.25pt;height:139.15pt;flip:y;z-index:251662848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74.15pt;margin-top:4.1pt;width:91.5pt;height:84pt;flip:y;z-index:251661824" o:connectortype="straight">
            <v:stroke endarrow="block"/>
          </v:shape>
        </w:pict>
      </w:r>
    </w:p>
    <w:p w:rsidR="00361E98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8" type="#_x0000_t32" style="position:absolute;margin-left:174.9pt;margin-top:6.35pt;width:90.75pt;height:173.65pt;flip:y;z-index:25166387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F45910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22" style="position:absolute;margin-left:19.65pt;margin-top:11.8pt;width:154.5pt;height:54.75pt;z-index:251658752">
            <v:textbox style="mso-next-textbox:#_x0000_s1043">
              <w:txbxContent>
                <w:p w:rsidR="00D74463" w:rsidRDefault="00D74463" w:rsidP="00D74463">
                  <w:r>
                    <w:rPr>
                      <w:rFonts w:hint="eastAsia"/>
                    </w:rPr>
                    <w:t>理賠申請書檔</w:t>
                  </w:r>
                  <w:r>
                    <w:rPr>
                      <w:rFonts w:hint="eastAsia"/>
                    </w:rPr>
                    <w:t>DTAAA010</w:t>
                  </w:r>
                </w:p>
                <w:p w:rsidR="00D74463" w:rsidRPr="00D74463" w:rsidRDefault="00D74463" w:rsidP="00D74463"/>
              </w:txbxContent>
            </v:textbox>
          </v:shape>
        </w:pict>
      </w: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4" type="#_x0000_t22" style="position:absolute;margin-left:19.65pt;margin-top:12.55pt;width:147.5pt;height:54.75pt;z-index:251659776">
            <v:textbox style="mso-next-textbox:#_x0000_s1044">
              <w:txbxContent>
                <w:p w:rsidR="00D74463" w:rsidRDefault="00D74463" w:rsidP="00D74463">
                  <w:r>
                    <w:rPr>
                      <w:rFonts w:hint="eastAsia"/>
                    </w:rPr>
                    <w:t>理賠紀錄檔</w:t>
                  </w:r>
                  <w:r>
                    <w:rPr>
                      <w:rFonts w:hint="eastAsia"/>
                    </w:rPr>
                    <w:t>DTAAB001</w:t>
                  </w:r>
                </w:p>
              </w:txbxContent>
            </v:textbox>
          </v:shape>
        </w:pict>
      </w: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45" type="#_x0000_t22" style="position:absolute;margin-left:11.4pt;margin-top:.55pt;width:162.75pt;height:54.75pt;z-index:251660800">
            <v:textbox style="mso-next-textbox:#_x0000_s1045">
              <w:txbxContent>
                <w:p w:rsidR="00D74463" w:rsidRDefault="00D74463" w:rsidP="00D74463">
                  <w:r>
                    <w:rPr>
                      <w:rFonts w:hint="eastAsia"/>
                    </w:rPr>
                    <w:t>理賠受理檔</w:t>
                  </w:r>
                  <w:r>
                    <w:rPr>
                      <w:rFonts w:hint="eastAsia"/>
                    </w:rPr>
                    <w:t>DTAAA001</w:t>
                  </w:r>
                </w:p>
                <w:p w:rsidR="00D74463" w:rsidRPr="00D74463" w:rsidRDefault="00D74463" w:rsidP="00D74463"/>
              </w:txbxContent>
            </v:textbox>
          </v:shape>
        </w:pict>
      </w: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4463" w:rsidRPr="00F10011" w:rsidRDefault="00D74463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741832" w:rsidRDefault="00C17E40" w:rsidP="00764C15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1.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團險死殘件名冊效力更新明細檔</w:t>
            </w:r>
          </w:p>
        </w:tc>
        <w:tc>
          <w:tcPr>
            <w:tcW w:w="2835" w:type="dxa"/>
          </w:tcPr>
          <w:p w:rsidR="00C17E40" w:rsidRPr="00741832" w:rsidRDefault="00C17E40" w:rsidP="00636F6F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DBAA.DTAAB204</w:t>
            </w:r>
          </w:p>
        </w:tc>
        <w:tc>
          <w:tcPr>
            <w:tcW w:w="799" w:type="dxa"/>
          </w:tcPr>
          <w:p w:rsidR="00C17E40" w:rsidRDefault="00C17E40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C17E40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C17E40" w:rsidRPr="00741832" w:rsidRDefault="00C17E40" w:rsidP="00764C15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lastRenderedPageBreak/>
              <w:t>2.</w:t>
            </w:r>
          </w:p>
        </w:tc>
        <w:tc>
          <w:tcPr>
            <w:tcW w:w="3884" w:type="dxa"/>
          </w:tcPr>
          <w:p w:rsidR="00C17E40" w:rsidRPr="000E5093" w:rsidRDefault="00C17E40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0E5093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團險保單主檔_被保人名冊檔</w:t>
            </w:r>
          </w:p>
        </w:tc>
        <w:tc>
          <w:tcPr>
            <w:tcW w:w="2835" w:type="dxa"/>
          </w:tcPr>
          <w:p w:rsidR="00C17E40" w:rsidRPr="00741832" w:rsidRDefault="00C17E40" w:rsidP="00636F6F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DBBG.</w:t>
            </w:r>
            <w:r w:rsidRPr="00741832">
              <w:rPr>
                <w:rFonts w:ascii="細明體" w:eastAsia="細明體" w:hAnsi="細明體"/>
                <w:kern w:val="0"/>
              </w:rPr>
              <w:t>DTBGC00</w:t>
            </w:r>
            <w:r w:rsidRPr="00741832">
              <w:rPr>
                <w:rFonts w:ascii="細明體" w:eastAsia="細明體" w:hAnsi="細明體" w:hint="eastAsia"/>
                <w:kern w:val="0"/>
              </w:rPr>
              <w:t>2</w:t>
            </w:r>
          </w:p>
        </w:tc>
        <w:tc>
          <w:tcPr>
            <w:tcW w:w="799" w:type="dxa"/>
          </w:tcPr>
          <w:p w:rsidR="00C17E40" w:rsidRDefault="00C17E4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C17E40" w:rsidRPr="00E60524" w:rsidRDefault="00D356BD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C17E40" w:rsidRPr="00E60524" w:rsidRDefault="00C17E4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356B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56BD" w:rsidRPr="00741832" w:rsidRDefault="00D356BD" w:rsidP="00764C15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3.</w:t>
            </w:r>
          </w:p>
        </w:tc>
        <w:tc>
          <w:tcPr>
            <w:tcW w:w="3884" w:type="dxa"/>
          </w:tcPr>
          <w:p w:rsidR="00D356BD" w:rsidRPr="000E5093" w:rsidRDefault="00D356BD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741832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理賠受理檔</w:t>
            </w:r>
          </w:p>
        </w:tc>
        <w:tc>
          <w:tcPr>
            <w:tcW w:w="2835" w:type="dxa"/>
          </w:tcPr>
          <w:p w:rsidR="00D356BD" w:rsidRPr="00741832" w:rsidRDefault="00D356BD" w:rsidP="00636F6F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DBAA.DTAAA001</w:t>
            </w:r>
          </w:p>
        </w:tc>
        <w:tc>
          <w:tcPr>
            <w:tcW w:w="799" w:type="dxa"/>
          </w:tcPr>
          <w:p w:rsidR="00D356BD" w:rsidRDefault="00D356BD" w:rsidP="003A32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356B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56BD" w:rsidRPr="00741832" w:rsidRDefault="00D356BD" w:rsidP="00764C15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4.</w:t>
            </w:r>
          </w:p>
        </w:tc>
        <w:tc>
          <w:tcPr>
            <w:tcW w:w="3884" w:type="dxa"/>
          </w:tcPr>
          <w:p w:rsidR="00D356BD" w:rsidRPr="00741832" w:rsidRDefault="00D356BD" w:rsidP="00D356BD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理賠申請書檔</w:t>
            </w:r>
          </w:p>
        </w:tc>
        <w:tc>
          <w:tcPr>
            <w:tcW w:w="2835" w:type="dxa"/>
          </w:tcPr>
          <w:p w:rsidR="00D356BD" w:rsidRPr="00741832" w:rsidRDefault="00D356BD" w:rsidP="00636F6F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DBAA.DTAAA010</w:t>
            </w:r>
          </w:p>
        </w:tc>
        <w:tc>
          <w:tcPr>
            <w:tcW w:w="799" w:type="dxa"/>
          </w:tcPr>
          <w:p w:rsidR="00D356BD" w:rsidRDefault="00D356BD" w:rsidP="003A32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D356B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56BD" w:rsidRPr="00741832" w:rsidRDefault="00D356BD" w:rsidP="00764C15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5.</w:t>
            </w:r>
          </w:p>
        </w:tc>
        <w:tc>
          <w:tcPr>
            <w:tcW w:w="3884" w:type="dxa"/>
          </w:tcPr>
          <w:p w:rsidR="00D356BD" w:rsidRPr="000E5093" w:rsidRDefault="00D356BD" w:rsidP="00636F6F">
            <w:pPr>
              <w:pStyle w:val="Tabletext"/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</w:pPr>
            <w:r w:rsidRPr="00741832">
              <w:rPr>
                <w:rFonts w:ascii="細明體" w:eastAsia="細明體" w:hAnsi="細明體" w:hint="eastAsia"/>
                <w:sz w:val="24"/>
                <w:szCs w:val="24"/>
                <w:lang w:eastAsia="zh-TW"/>
              </w:rPr>
              <w:t>理賠紀錄檔</w:t>
            </w:r>
          </w:p>
        </w:tc>
        <w:tc>
          <w:tcPr>
            <w:tcW w:w="2835" w:type="dxa"/>
          </w:tcPr>
          <w:p w:rsidR="00D356BD" w:rsidRPr="00741832" w:rsidRDefault="00D356BD" w:rsidP="00636F6F">
            <w:pPr>
              <w:rPr>
                <w:rFonts w:ascii="細明體" w:eastAsia="細明體" w:hAnsi="細明體" w:hint="eastAsia"/>
                <w:kern w:val="0"/>
              </w:rPr>
            </w:pPr>
            <w:r w:rsidRPr="00741832">
              <w:rPr>
                <w:rFonts w:ascii="細明體" w:eastAsia="細明體" w:hAnsi="細明體" w:hint="eastAsia"/>
                <w:kern w:val="0"/>
              </w:rPr>
              <w:t>DBAA.DTAAB001</w:t>
            </w:r>
          </w:p>
        </w:tc>
        <w:tc>
          <w:tcPr>
            <w:tcW w:w="799" w:type="dxa"/>
          </w:tcPr>
          <w:p w:rsidR="00D356BD" w:rsidRDefault="00D356BD" w:rsidP="003A32A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5093">
              <w:rPr>
                <w:rFonts w:hint="eastAsia"/>
              </w:rPr>
              <w:t>■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56BD" w:rsidRPr="00E60524" w:rsidRDefault="00D356BD" w:rsidP="003A32A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hyperlink r:id="rId8" w:tooltip="JAAADZ001" w:history="1">
              <w:r>
                <w:rPr>
                  <w:rStyle w:val="aa"/>
                </w:rPr>
                <w:t>JAAADZ001</w:t>
              </w:r>
            </w:hyperlink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C17E4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3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3"/>
    <w:p w:rsidR="00961F9B" w:rsidRPr="009B385F" w:rsidRDefault="009A7BD3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Pr="00DF2E41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800131">
        <w:rPr>
          <w:rFonts w:ascii="細明體" w:eastAsia="細明體" w:hAnsi="細明體" w:hint="eastAsia"/>
          <w:kern w:val="2"/>
          <w:lang w:eastAsia="zh-TW"/>
        </w:rPr>
        <w:t>待</w:t>
      </w:r>
      <w:r w:rsidR="009F453E"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INPUT_COUNT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8C552E" w:rsidRDefault="00163B77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9F453E"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OUTPUT_COUN</w:t>
      </w:r>
      <w:r>
        <w:rPr>
          <w:rFonts w:ascii="細明體" w:eastAsia="細明體" w:hAnsi="細明體" w:hint="eastAsia"/>
          <w:color w:val="008080"/>
          <w:kern w:val="2"/>
          <w:lang w:eastAsia="zh-TW"/>
        </w:rPr>
        <w:t>T</w:t>
      </w:r>
      <w:r>
        <w:rPr>
          <w:rFonts w:ascii="細明體" w:eastAsia="細明體" w:hAnsi="細明體" w:hint="eastAsia"/>
          <w:lang w:eastAsia="zh-TW"/>
        </w:rPr>
        <w:t>=0</w:t>
      </w:r>
    </w:p>
    <w:p w:rsidR="00961F9B" w:rsidRPr="00163B77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9F453E"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9A7BD3">
        <w:rPr>
          <w:rFonts w:ascii="細明體" w:eastAsia="細明體" w:hAnsi="細明體" w:hint="eastAsia"/>
          <w:kern w:val="2"/>
          <w:lang w:eastAsia="zh-TW"/>
        </w:rPr>
        <w:t>異常</w:t>
      </w:r>
      <w:r w:rsidR="009A7BD3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A7BD3" w:rsidRPr="00E14ABA">
        <w:rPr>
          <w:rFonts w:ascii="細明體" w:eastAsia="細明體" w:hAnsi="細明體"/>
          <w:color w:val="008080"/>
          <w:kern w:val="2"/>
          <w:lang w:eastAsia="zh-TW"/>
        </w:rPr>
        <w:t>ERROR_COUNT</w:t>
      </w:r>
      <w:r>
        <w:rPr>
          <w:rFonts w:ascii="細明體" w:eastAsia="細明體" w:hAnsi="細明體" w:hint="eastAsia"/>
          <w:lang w:eastAsia="zh-TW"/>
        </w:rPr>
        <w:t>=0</w:t>
      </w:r>
    </w:p>
    <w:p w:rsidR="00163B77" w:rsidRDefault="00163B7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$處理時間=</w:t>
      </w:r>
      <w:r w:rsidR="00F043C7">
        <w:rPr>
          <w:rFonts w:ascii="細明體" w:eastAsia="細明體" w:hAnsi="細明體" w:hint="eastAsia"/>
          <w:kern w:val="2"/>
          <w:lang w:eastAsia="zh-TW"/>
        </w:rPr>
        <w:t>系統時間</w:t>
      </w:r>
    </w:p>
    <w:p w:rsidR="00F043C7" w:rsidRDefault="00F043C7" w:rsidP="009A7BD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$處理起日=系統日期</w:t>
      </w:r>
    </w:p>
    <w:p w:rsidR="00F043C7" w:rsidRP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$處理終日=系統日期</w:t>
      </w:r>
    </w:p>
    <w:p w:rsid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$當日=系統日期</w:t>
      </w:r>
    </w:p>
    <w:p w:rsidR="00F043C7" w:rsidRDefault="00F043C7" w:rsidP="00F043C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若有傳入參數且參數長度為2</w:t>
      </w:r>
    </w:p>
    <w:p w:rsid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若傳入參數1或傳入參數2不為西元日期</w:t>
      </w:r>
    </w:p>
    <w:p w:rsidR="00F043C7" w:rsidRDefault="00F043C7" w:rsidP="00F043C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$錯誤訊息=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傳入參數若有值，則必須為兩個日期(起日、迄日)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，並拋錯之</w:t>
      </w:r>
    </w:p>
    <w:p w:rsid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$處理起日=傳入參數1</w:t>
      </w:r>
    </w:p>
    <w:p w:rsidR="00F043C7" w:rsidRP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$處理終日=傳入參數2</w:t>
      </w:r>
    </w:p>
    <w:p w:rsidR="002B2083" w:rsidRPr="002B2083" w:rsidRDefault="002B2083" w:rsidP="009F453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B2083">
        <w:rPr>
          <w:rFonts w:ascii="細明體" w:eastAsia="細明體" w:hAnsi="細明體" w:hint="eastAsia"/>
          <w:color w:val="FF0000"/>
          <w:kern w:val="2"/>
          <w:lang w:eastAsia="zh-TW"/>
        </w:rPr>
        <w:t>刪除當日已寫入的檔案 DTAAB204</w:t>
      </w:r>
    </w:p>
    <w:p w:rsidR="002B2083" w:rsidRPr="002B2083" w:rsidRDefault="002B2083" w:rsidP="002B208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B2083">
        <w:rPr>
          <w:rFonts w:ascii="細明體" w:eastAsia="細明體" w:hAnsi="細明體" w:hint="eastAsia"/>
          <w:color w:val="FF0000"/>
          <w:kern w:val="2"/>
          <w:lang w:eastAsia="zh-TW"/>
        </w:rPr>
        <w:t>條件</w:t>
      </w:r>
    </w:p>
    <w:p w:rsidR="002B2083" w:rsidRPr="002B2083" w:rsidRDefault="002B2083" w:rsidP="002B2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B2083">
        <w:rPr>
          <w:rFonts w:ascii="細明體" w:eastAsia="細明體" w:hAnsi="細明體" w:cs="Arial" w:hint="eastAsia"/>
          <w:color w:val="FF0000"/>
        </w:rPr>
        <w:t>案件狀態</w:t>
      </w:r>
      <w:r w:rsidRPr="002B2083">
        <w:rPr>
          <w:rFonts w:ascii="細明體" w:eastAsia="細明體" w:hAnsi="細明體" w:cs="Arial" w:hint="eastAsia"/>
          <w:color w:val="FF0000"/>
          <w:lang w:eastAsia="zh-TW"/>
        </w:rPr>
        <w:t xml:space="preserve"> =</w:t>
      </w:r>
      <w:r w:rsidRPr="002B2083">
        <w:rPr>
          <w:rFonts w:ascii="細明體" w:eastAsia="細明體" w:hAnsi="細明體" w:cs="Arial"/>
          <w:color w:val="FF0000"/>
          <w:lang w:eastAsia="zh-TW"/>
        </w:rPr>
        <w:t>”</w:t>
      </w:r>
      <w:r w:rsidRPr="002B2083">
        <w:rPr>
          <w:rFonts w:ascii="細明體" w:eastAsia="細明體" w:hAnsi="細明體" w:cs="Arial" w:hint="eastAsia"/>
          <w:color w:val="FF0000"/>
          <w:lang w:eastAsia="zh-TW"/>
        </w:rPr>
        <w:t>0</w:t>
      </w:r>
      <w:r w:rsidRPr="002B2083">
        <w:rPr>
          <w:rFonts w:ascii="細明體" w:eastAsia="細明體" w:hAnsi="細明體" w:cs="Arial"/>
          <w:color w:val="FF0000"/>
          <w:lang w:eastAsia="zh-TW"/>
        </w:rPr>
        <w:t>”</w:t>
      </w:r>
    </w:p>
    <w:p w:rsidR="002B2083" w:rsidRPr="002B2083" w:rsidRDefault="002B2083" w:rsidP="002B2083">
      <w:pPr>
        <w:pStyle w:val="Tabletext"/>
        <w:numPr>
          <w:ilvl w:val="3"/>
          <w:numId w:val="10"/>
        </w:numPr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B2083">
        <w:rPr>
          <w:rFonts w:ascii="細明體" w:eastAsia="細明體" w:hAnsi="細明體" w:hint="eastAsia"/>
          <w:color w:val="FF0000"/>
          <w:kern w:val="2"/>
          <w:lang w:eastAsia="zh-TW"/>
        </w:rPr>
        <w:t>抽件時間=</w:t>
      </w:r>
      <w:r w:rsidRPr="002B2083">
        <w:rPr>
          <w:rFonts w:ascii="細明體" w:eastAsia="細明體" w:hAnsi="細明體" w:hint="eastAsia"/>
          <w:color w:val="FF0000"/>
          <w:kern w:val="2"/>
          <w:lang w:eastAsia="zh-TW"/>
        </w:rPr>
        <w:tab/>
        <w:t>$當天</w:t>
      </w:r>
    </w:p>
    <w:p w:rsidR="002B2083" w:rsidRDefault="002B2083" w:rsidP="002B2083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2B2083">
        <w:rPr>
          <w:rFonts w:ascii="細明體" w:eastAsia="細明體" w:hAnsi="細明體" w:hint="eastAsia"/>
          <w:color w:val="FF0000"/>
          <w:kern w:val="2"/>
          <w:lang w:eastAsia="zh-TW"/>
        </w:rPr>
        <w:lastRenderedPageBreak/>
        <w:t>抽件者="AAB2_B005"</w:t>
      </w:r>
    </w:p>
    <w:p w:rsidR="00810068" w:rsidRPr="00810068" w:rsidRDefault="00810068" w:rsidP="00810068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lang w:eastAsia="zh-TW"/>
        </w:rPr>
        <w:t>若發生錯誤，均忽略之，視為正常</w:t>
      </w:r>
    </w:p>
    <w:p w:rsidR="00961F9B" w:rsidRPr="009A7BD3" w:rsidRDefault="009F453E" w:rsidP="009F453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453E">
        <w:rPr>
          <w:rFonts w:ascii="細明體" w:eastAsia="細明體" w:hAnsi="細明體" w:cs="新細明體" w:hint="eastAsia"/>
          <w:lang w:val="zh-TW" w:eastAsia="zh-TW"/>
        </w:rPr>
        <w:t>抽取當日團險身故、死殘、重大結案且團險名冊中尚有效力為00且終期大於身故日的明細</w:t>
      </w:r>
      <w:r>
        <w:rPr>
          <w:rFonts w:ascii="細明體" w:eastAsia="細明體" w:hAnsi="細明體" w:cs="新細明體" w:hint="eastAsia"/>
          <w:lang w:val="zh-TW" w:eastAsia="zh-TW"/>
        </w:rPr>
        <w:t>資料</w:t>
      </w:r>
    </w:p>
    <w:p w:rsidR="009A7BD3" w:rsidRPr="00DF2E41" w:rsidRDefault="009F453E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讀取理賠紀錄檔DTAAA001</w:t>
      </w:r>
    </w:p>
    <w:p w:rsidR="009F453E" w:rsidRPr="00067282" w:rsidRDefault="009F453E" w:rsidP="009F453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JOIN</w:t>
      </w:r>
      <w:r w:rsidRPr="00741832">
        <w:rPr>
          <w:rFonts w:ascii="細明體" w:eastAsia="細明體" w:hAnsi="細明體" w:hint="eastAsia"/>
        </w:rPr>
        <w:t>理賠申請書檔</w:t>
      </w: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F453E" w:rsidRPr="009F453E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AAB001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9F453E" w:rsidRPr="00067282" w:rsidRDefault="009F453E" w:rsidP="009F453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</w:t>
      </w:r>
      <w:r w:rsidRPr="00741832">
        <w:rPr>
          <w:rFonts w:ascii="細明體" w:eastAsia="細明體" w:hAnsi="細明體" w:hint="eastAsia"/>
        </w:rPr>
        <w:t>理賠申請書檔</w:t>
      </w:r>
      <w:r>
        <w:rPr>
          <w:rFonts w:ascii="細明體" w:eastAsia="細明體" w:hAnsi="細明體" w:hint="eastAsia"/>
          <w:kern w:val="2"/>
          <w:lang w:eastAsia="zh-TW"/>
        </w:rPr>
        <w:t>DTAAA010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F453E" w:rsidRPr="00067282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AAA010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9F453E" w:rsidRPr="00067282" w:rsidRDefault="009F453E" w:rsidP="009F453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JOIN團險基本資料</w:t>
      </w: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BGC001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F453E" w:rsidRPr="00067282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F453E" w:rsidRPr="00067282" w:rsidRDefault="009F453E" w:rsidP="009F453E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JOIN團險名冊資料</w:t>
      </w: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，ON</w:t>
      </w:r>
    </w:p>
    <w:p w:rsidR="009F453E" w:rsidRPr="00067282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 w:rsidRPr="009A7BD3">
        <w:rPr>
          <w:rFonts w:hint="eastAsia"/>
          <w:lang w:eastAsia="zh-TW"/>
        </w:rPr>
        <w:t xml:space="preserve"> </w:t>
      </w:r>
      <w:r w:rsidRPr="009A7BD3">
        <w:rPr>
          <w:rFonts w:ascii="細明體" w:eastAsia="細明體" w:hAnsi="細明體" w:hint="eastAsia"/>
          <w:kern w:val="2"/>
          <w:lang w:eastAsia="zh-TW"/>
        </w:rPr>
        <w:t>保單鍵值</w:t>
      </w:r>
      <w:r w:rsidRPr="00067282">
        <w:rPr>
          <w:rFonts w:ascii="細明體" w:eastAsia="細明體" w:hAnsi="細明體" w:hint="eastAsia"/>
          <w:kern w:val="2"/>
          <w:lang w:eastAsia="zh-TW"/>
        </w:rPr>
        <w:t>，</w:t>
      </w:r>
    </w:p>
    <w:p w:rsidR="009F453E" w:rsidRPr="009F453E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</w:t>
      </w:r>
      <w:r w:rsidRPr="00067282">
        <w:rPr>
          <w:rFonts w:ascii="細明體" w:eastAsia="細明體" w:hAnsi="細明體" w:hint="eastAsia"/>
          <w:kern w:val="2"/>
          <w:lang w:eastAsia="zh-TW"/>
        </w:rPr>
        <w:t>.</w:t>
      </w:r>
      <w:r>
        <w:rPr>
          <w:rFonts w:ascii="細明體" w:eastAsia="細明體" w:hAnsi="細明體" w:hint="eastAsia"/>
          <w:kern w:val="2"/>
          <w:lang w:eastAsia="zh-TW"/>
        </w:rPr>
        <w:t>事故者</w:t>
      </w:r>
      <w:r w:rsidRPr="00067282">
        <w:rPr>
          <w:rFonts w:ascii="細明體" w:eastAsia="細明體" w:hAnsi="細明體" w:hint="eastAsia"/>
          <w:kern w:val="2"/>
          <w:lang w:eastAsia="zh-TW"/>
        </w:rPr>
        <w:t>ID＝DT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Pr="00067282">
        <w:rPr>
          <w:rFonts w:ascii="細明體" w:eastAsia="細明體" w:hAnsi="細明體" w:hint="eastAsia"/>
          <w:kern w:val="2"/>
          <w:lang w:eastAsia="zh-TW"/>
        </w:rPr>
        <w:t>.被保人ID</w:t>
      </w:r>
      <w:r>
        <w:rPr>
          <w:rFonts w:ascii="細明體" w:eastAsia="細明體" w:hAnsi="細明體" w:hint="eastAsia"/>
          <w:kern w:val="2"/>
          <w:lang w:eastAsia="zh-TW"/>
        </w:rPr>
        <w:t xml:space="preserve"> 或</w:t>
      </w:r>
      <w:r w:rsidRPr="009F453E">
        <w:rPr>
          <w:rFonts w:ascii="細明體" w:eastAsia="細明體" w:hAnsi="細明體" w:hint="eastAsia"/>
          <w:kern w:val="2"/>
          <w:lang w:eastAsia="zh-TW"/>
        </w:rPr>
        <w:t xml:space="preserve">DTAAB001. </w:t>
      </w:r>
      <w:r>
        <w:rPr>
          <w:rFonts w:ascii="細明體" w:eastAsia="細明體" w:hAnsi="細明體" w:hint="eastAsia"/>
          <w:kern w:val="2"/>
          <w:lang w:eastAsia="zh-TW"/>
        </w:rPr>
        <w:t>事故者</w:t>
      </w:r>
      <w:r w:rsidRPr="009F453E">
        <w:rPr>
          <w:rFonts w:ascii="細明體" w:eastAsia="細明體" w:hAnsi="細明體" w:hint="eastAsia"/>
          <w:kern w:val="2"/>
          <w:lang w:eastAsia="zh-TW"/>
        </w:rPr>
        <w:t>ID＝DTBGC002.員工ID，</w:t>
      </w:r>
    </w:p>
    <w:p w:rsidR="009F453E" w:rsidRDefault="002B2083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</w:t>
      </w:r>
      <w:r w:rsidR="009F453E" w:rsidRPr="009F453E">
        <w:rPr>
          <w:rFonts w:ascii="細明體" w:eastAsia="細明體" w:hAnsi="細明體" w:hint="eastAsia"/>
          <w:kern w:val="2"/>
          <w:lang w:eastAsia="zh-TW"/>
        </w:rPr>
        <w:t>.</w:t>
      </w:r>
      <w:r w:rsidR="009F453E" w:rsidRPr="009A7BD3">
        <w:rPr>
          <w:rFonts w:hint="eastAsia"/>
        </w:rPr>
        <w:t xml:space="preserve"> </w:t>
      </w:r>
      <w:r w:rsidR="009F453E" w:rsidRPr="009F453E">
        <w:rPr>
          <w:rFonts w:ascii="細明體" w:eastAsia="細明體" w:hAnsi="細明體" w:hint="eastAsia"/>
          <w:kern w:val="2"/>
          <w:lang w:eastAsia="zh-TW"/>
        </w:rPr>
        <w:t>投保終期&gt; DTAAB001.</w:t>
      </w:r>
      <w:r w:rsidR="009F453E"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2B2083" w:rsidRPr="002B2083" w:rsidRDefault="002B2083" w:rsidP="002B2083">
      <w:pPr>
        <w:numPr>
          <w:ilvl w:val="2"/>
          <w:numId w:val="10"/>
        </w:numPr>
        <w:rPr>
          <w:rFonts w:ascii="細明體" w:eastAsia="細明體" w:hAnsi="細明體" w:cs="Arial" w:hint="eastAsia"/>
          <w:color w:val="FF0000"/>
        </w:rPr>
      </w:pPr>
      <w:r w:rsidRPr="002B2083">
        <w:rPr>
          <w:rFonts w:ascii="細明體" w:eastAsia="細明體" w:hAnsi="細明體" w:hint="eastAsia"/>
          <w:color w:val="FF0000"/>
        </w:rPr>
        <w:t xml:space="preserve">LEFT </w:t>
      </w:r>
      <w:r w:rsidRPr="002B2083">
        <w:rPr>
          <w:rFonts w:ascii="細明體" w:eastAsia="細明體" w:hAnsi="細明體" w:cs="Arial" w:hint="eastAsia"/>
          <w:color w:val="FF0000"/>
        </w:rPr>
        <w:t>join</w:t>
      </w:r>
      <w:r w:rsidRPr="002B2083">
        <w:rPr>
          <w:rFonts w:ascii="細明體" w:eastAsia="細明體" w:hAnsi="細明體" w:hint="eastAsia"/>
          <w:color w:val="FF0000"/>
        </w:rPr>
        <w:t>團險業績結構檔</w:t>
      </w:r>
      <w:r w:rsidRPr="002B2083">
        <w:rPr>
          <w:rFonts w:ascii="細明體" w:eastAsia="細明體" w:hAnsi="細明體"/>
          <w:color w:val="FF0000"/>
        </w:rPr>
        <w:t>DTAXE120</w:t>
      </w:r>
      <w:r w:rsidRPr="002B2083">
        <w:rPr>
          <w:rFonts w:ascii="細明體" w:eastAsia="細明體" w:hAnsi="細明體" w:hint="eastAsia"/>
          <w:color w:val="FF0000"/>
        </w:rPr>
        <w:t>用保單鍵值、保單號碼串接AND人員代號為31，且當天在業績檔中生效日期與結束日期者，取業佣占率最高的</w:t>
      </w:r>
    </w:p>
    <w:p w:rsidR="002B2083" w:rsidRPr="002B2083" w:rsidRDefault="002B2083" w:rsidP="002B2083">
      <w:pPr>
        <w:numPr>
          <w:ilvl w:val="2"/>
          <w:numId w:val="10"/>
        </w:numPr>
        <w:rPr>
          <w:rFonts w:ascii="細明體" w:eastAsia="細明體" w:hAnsi="細明體" w:cs="Arial" w:hint="eastAsia"/>
          <w:color w:val="FF0000"/>
        </w:rPr>
      </w:pPr>
      <w:r w:rsidRPr="002B2083">
        <w:rPr>
          <w:rFonts w:ascii="細明體" w:eastAsia="細明體" w:hAnsi="細明體" w:hint="eastAsia"/>
          <w:color w:val="FF0000"/>
        </w:rPr>
        <w:t xml:space="preserve">LEFT </w:t>
      </w:r>
      <w:r w:rsidRPr="002B2083">
        <w:rPr>
          <w:rFonts w:ascii="細明體" w:eastAsia="細明體" w:hAnsi="細明體" w:cs="Arial" w:hint="eastAsia"/>
          <w:color w:val="FF0000"/>
        </w:rPr>
        <w:t>join</w:t>
      </w:r>
      <w:r w:rsidRPr="002B2083">
        <w:rPr>
          <w:rFonts w:ascii="細明體" w:eastAsia="細明體" w:hAnsi="細明體" w:hint="eastAsia"/>
          <w:color w:val="FF0000"/>
        </w:rPr>
        <w:t>團險保單收費代號檔</w:t>
      </w:r>
      <w:r w:rsidRPr="002B2083">
        <w:rPr>
          <w:rFonts w:ascii="細明體" w:eastAsia="細明體" w:hAnsi="細明體"/>
          <w:color w:val="FF0000"/>
        </w:rPr>
        <w:t>DTADC501</w:t>
      </w:r>
      <w:r w:rsidRPr="002B2083">
        <w:rPr>
          <w:rFonts w:ascii="細明體" w:eastAsia="細明體" w:hAnsi="細明體" w:hint="eastAsia"/>
          <w:color w:val="FF0000"/>
        </w:rPr>
        <w:t>用保單鍵值、保單號碼串接</w:t>
      </w:r>
    </w:p>
    <w:p w:rsidR="00800131" w:rsidRPr="00800131" w:rsidRDefault="00800131" w:rsidP="0080013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lang w:eastAsia="zh-TW"/>
        </w:rPr>
        <w:t>WHERE</w:t>
      </w:r>
    </w:p>
    <w:p w:rsidR="00F043C7" w:rsidRDefault="00F043C7" w:rsidP="00F043C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DTAAA001.</w:t>
      </w:r>
      <w:r w:rsidRPr="00F043C7">
        <w:rPr>
          <w:rFonts w:hint="eastAsia"/>
          <w:lang w:eastAsia="zh-TW"/>
        </w:rPr>
        <w:t xml:space="preserve"> </w:t>
      </w:r>
      <w:r w:rsidRPr="00F043C7">
        <w:rPr>
          <w:rFonts w:ascii="細明體" w:eastAsia="細明體" w:hAnsi="細明體" w:hint="eastAsia"/>
          <w:kern w:val="2"/>
          <w:lang w:eastAsia="zh-TW"/>
        </w:rPr>
        <w:t>結案日期</w:t>
      </w:r>
      <w:r>
        <w:rPr>
          <w:rFonts w:ascii="細明體" w:eastAsia="細明體" w:hAnsi="細明體" w:hint="eastAsia"/>
          <w:kern w:val="2"/>
          <w:lang w:eastAsia="zh-TW"/>
        </w:rPr>
        <w:t>介於$處理起日、$處理終日之間</w:t>
      </w:r>
    </w:p>
    <w:p w:rsidR="00800131" w:rsidRPr="00800131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DTAAA001</w:t>
      </w:r>
      <w:r w:rsidR="00800131">
        <w:rPr>
          <w:rFonts w:ascii="細明體" w:eastAsia="細明體" w:hAnsi="細明體" w:hint="eastAsia"/>
          <w:kern w:val="2"/>
          <w:lang w:eastAsia="zh-TW"/>
        </w:rPr>
        <w:t>.</w:t>
      </w:r>
      <w:r w:rsidRPr="009F453E">
        <w:rPr>
          <w:rFonts w:hint="eastAsia"/>
          <w:lang w:eastAsia="zh-TW"/>
        </w:rPr>
        <w:t xml:space="preserve"> </w:t>
      </w:r>
      <w:r w:rsidRPr="009F453E">
        <w:rPr>
          <w:rFonts w:ascii="細明體" w:eastAsia="細明體" w:hAnsi="細明體" w:hint="eastAsia"/>
          <w:kern w:val="2"/>
          <w:lang w:eastAsia="zh-TW"/>
        </w:rPr>
        <w:t>受理進度</w:t>
      </w:r>
      <w:r w:rsidR="004C230F">
        <w:rPr>
          <w:rFonts w:ascii="細明體" w:eastAsia="細明體" w:hAnsi="細明體" w:hint="eastAsia"/>
          <w:lang w:eastAsia="zh-TW"/>
        </w:rPr>
        <w:t>為</w:t>
      </w:r>
      <w:r w:rsidR="00800131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80</w:t>
      </w:r>
      <w:r w:rsidR="00800131"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(結案)</w:t>
      </w:r>
    </w:p>
    <w:p w:rsidR="00800131" w:rsidRDefault="00800131" w:rsidP="0080013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67282">
        <w:rPr>
          <w:rFonts w:ascii="細明體" w:eastAsia="細明體" w:hAnsi="細明體" w:hint="eastAsia"/>
          <w:kern w:val="2"/>
          <w:lang w:eastAsia="zh-TW"/>
        </w:rPr>
        <w:t>DT</w:t>
      </w:r>
      <w:r>
        <w:rPr>
          <w:rFonts w:ascii="細明體" w:eastAsia="細明體" w:hAnsi="細明體" w:hint="eastAsia"/>
          <w:kern w:val="2"/>
          <w:lang w:eastAsia="zh-TW"/>
        </w:rPr>
        <w:t>BGC002.契約效力為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00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F453E" w:rsidRDefault="009F453E" w:rsidP="009F453E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</w:t>
      </w:r>
      <w:r w:rsidRPr="009F453E">
        <w:rPr>
          <w:rFonts w:hint="eastAsia"/>
          <w:lang w:eastAsia="zh-TW"/>
        </w:rPr>
        <w:t xml:space="preserve"> </w:t>
      </w:r>
      <w:r w:rsidRPr="009F453E">
        <w:rPr>
          <w:rFonts w:ascii="細明體" w:eastAsia="細明體" w:hAnsi="細明體" w:hint="eastAsia"/>
          <w:kern w:val="2"/>
          <w:lang w:eastAsia="zh-TW"/>
        </w:rPr>
        <w:t>索賠類別</w:t>
      </w:r>
      <w:r>
        <w:rPr>
          <w:rFonts w:ascii="細明體" w:eastAsia="細明體" w:hAnsi="細明體" w:hint="eastAsia"/>
          <w:kern w:val="2"/>
          <w:lang w:eastAsia="zh-TW"/>
        </w:rPr>
        <w:t>為A(身故)、K(全殘)、C(重大疾病)</w:t>
      </w:r>
    </w:p>
    <w:p w:rsidR="00163B77" w:rsidRPr="00DF2E41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Pr="0009343D">
        <w:rPr>
          <w:rFonts w:ascii="細明體" w:eastAsia="細明體" w:hAnsi="細明體" w:cs="新細明體" w:hint="eastAsia"/>
          <w:lang w:val="zh-TW" w:eastAsia="zh-TW"/>
        </w:rPr>
        <w:t>取得</w:t>
      </w:r>
      <w:r>
        <w:rPr>
          <w:rFonts w:ascii="細明體" w:eastAsia="細明體" w:hAnsi="細明體" w:cs="新細明體" w:hint="eastAsia"/>
          <w:lang w:val="zh-TW" w:eastAsia="zh-TW"/>
        </w:rPr>
        <w:t>待處理資料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163B77" w:rsidRPr="00DF2E41" w:rsidRDefault="009F453E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163B77">
        <w:rPr>
          <w:rFonts w:ascii="細明體" w:eastAsia="細明體" w:hAnsi="細明體" w:hint="eastAsia"/>
          <w:kern w:val="2"/>
          <w:lang w:eastAsia="zh-TW"/>
        </w:rPr>
        <w:t>異常</w:t>
      </w:r>
      <w:r w:rsidR="00163B77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163B77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33739F" w:rsidRPr="0033739F" w:rsidRDefault="00163B77" w:rsidP="0033739F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Default="009A7BD3" w:rsidP="009A7BD3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若沒有資料，視為正常，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0D24DC">
        <w:rPr>
          <w:rFonts w:ascii="細明體" w:eastAsia="細明體" w:hAnsi="細明體" w:hint="eastAsia"/>
          <w:kern w:val="2"/>
          <w:lang w:eastAsia="zh-TW"/>
        </w:rPr>
        <w:t>無待</w:t>
      </w:r>
      <w:r w:rsidR="009F453E"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0D24DC">
        <w:rPr>
          <w:rFonts w:ascii="細明體" w:eastAsia="細明體" w:hAnsi="細明體" w:hint="eastAsia"/>
          <w:kern w:val="2"/>
          <w:lang w:eastAsia="zh-TW"/>
        </w:rPr>
        <w:t>的資料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A7BD3" w:rsidRDefault="009A7BD3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程式結束</w:t>
      </w:r>
    </w:p>
    <w:p w:rsidR="009A7BD3" w:rsidRDefault="00181988" w:rsidP="009A7BD3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根據上步取得的資料</w:t>
      </w:r>
      <w:r w:rsidR="009A7BD3" w:rsidRPr="009A7BD3">
        <w:rPr>
          <w:rFonts w:ascii="細明體" w:eastAsia="細明體" w:hAnsi="細明體" w:hint="eastAsia"/>
          <w:kern w:val="2"/>
          <w:lang w:eastAsia="zh-TW"/>
        </w:rPr>
        <w:t>逐筆</w:t>
      </w:r>
      <w:r w:rsidR="00F043C7">
        <w:rPr>
          <w:rFonts w:ascii="細明體" w:eastAsia="細明體" w:hAnsi="細明體" w:hint="eastAsia"/>
          <w:kern w:val="2"/>
          <w:lang w:eastAsia="zh-TW"/>
        </w:rPr>
        <w:t>新增至</w:t>
      </w:r>
      <w:r w:rsidR="009A7BD3" w:rsidRPr="009A7BD3">
        <w:rPr>
          <w:rFonts w:ascii="細明體" w:eastAsia="細明體" w:hAnsi="細明體" w:hint="eastAsia"/>
          <w:kern w:val="2"/>
          <w:lang w:eastAsia="zh-TW"/>
        </w:rPr>
        <w:t>待退保明細</w:t>
      </w:r>
    </w:p>
    <w:p w:rsidR="001D73C5" w:rsidRPr="009A7BD3" w:rsidRDefault="001D73C5" w:rsidP="001D73C5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ins w:id="14" w:author="cathay" w:date="2018-10-22T10:54:00Z"/>
          <w:rFonts w:ascii="細明體" w:eastAsia="細明體" w:hAnsi="細明體" w:hint="eastAsia"/>
          <w:kern w:val="2"/>
          <w:lang w:eastAsia="zh-TW"/>
        </w:rPr>
      </w:pPr>
      <w:ins w:id="15" w:author="cathay" w:date="2018-10-22T10:54:00Z">
        <w:r w:rsidRPr="009F453E">
          <w:rPr>
            <w:rFonts w:ascii="細明體" w:eastAsia="細明體" w:hAnsi="細明體" w:cs="新細明體" w:hint="eastAsia"/>
            <w:lang w:val="zh-TW" w:eastAsia="zh-TW"/>
          </w:rPr>
          <w:t>抽取當日</w:t>
        </w:r>
        <w:r>
          <w:rPr>
            <w:rFonts w:ascii="細明體" w:eastAsia="細明體" w:hAnsi="細明體" w:cs="新細明體" w:hint="eastAsia"/>
            <w:lang w:val="zh-TW" w:eastAsia="zh-TW"/>
          </w:rPr>
          <w:t>公會身故通報</w:t>
        </w:r>
        <w:r w:rsidRPr="009F453E">
          <w:rPr>
            <w:rFonts w:ascii="細明體" w:eastAsia="細明體" w:hAnsi="細明體" w:cs="新細明體" w:hint="eastAsia"/>
            <w:lang w:val="zh-TW" w:eastAsia="zh-TW"/>
          </w:rPr>
          <w:t>的明細</w:t>
        </w:r>
        <w:r>
          <w:rPr>
            <w:rFonts w:ascii="細明體" w:eastAsia="細明體" w:hAnsi="細明體" w:cs="新細明體" w:hint="eastAsia"/>
            <w:lang w:val="zh-TW" w:eastAsia="zh-TW"/>
          </w:rPr>
          <w:t>資料</w:t>
        </w:r>
      </w:ins>
    </w:p>
    <w:p w:rsidR="001D73C5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16" w:author="cathay" w:date="2018-10-22T10:55:00Z"/>
          <w:rFonts w:ascii="細明體" w:eastAsia="細明體" w:hAnsi="細明體"/>
          <w:kern w:val="2"/>
          <w:lang w:eastAsia="zh-TW"/>
        </w:rPr>
      </w:pPr>
      <w:ins w:id="17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讀取理賠紀錄檔DTAAH810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18" w:author="cathay" w:date="2018-10-22T10:56:00Z"/>
          <w:rFonts w:ascii="細明體" w:eastAsia="細明體" w:hAnsi="細明體"/>
          <w:kern w:val="2"/>
          <w:lang w:eastAsia="zh-TW"/>
        </w:rPr>
        <w:pPrChange w:id="19" w:author="cathay" w:date="2018-10-22T10:5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0" w:author="cathay" w:date="2018-10-22T10:55:00Z">
        <w:r>
          <w:rPr>
            <w:rFonts w:ascii="細明體" w:eastAsia="細明體" w:hAnsi="細明體" w:hint="eastAsia"/>
            <w:kern w:val="2"/>
            <w:lang w:eastAsia="zh-TW"/>
          </w:rPr>
          <w:t>INSR_TYPE != L AND COMY_</w:t>
        </w:r>
      </w:ins>
      <w:ins w:id="21" w:author="cathay" w:date="2018-10-22T10:56:00Z">
        <w:r>
          <w:rPr>
            <w:rFonts w:ascii="細明體" w:eastAsia="細明體" w:hAnsi="細明體" w:hint="eastAsia"/>
            <w:kern w:val="2"/>
            <w:lang w:eastAsia="zh-TW"/>
          </w:rPr>
          <w:t>CODE != 04</w:t>
        </w:r>
      </w:ins>
    </w:p>
    <w:p w:rsidR="001D73C5" w:rsidRPr="00DF2E41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2" w:author="cathay" w:date="2018-10-22T10:54:00Z"/>
          <w:rFonts w:ascii="細明體" w:eastAsia="細明體" w:hAnsi="細明體" w:hint="eastAsia"/>
          <w:kern w:val="2"/>
          <w:lang w:eastAsia="zh-TW"/>
        </w:rPr>
        <w:pPrChange w:id="23" w:author="cathay" w:date="2018-10-22T10:55:00Z">
          <w:pPr>
            <w:pStyle w:val="Tabletext"/>
            <w:keepLines w:val="0"/>
            <w:numPr>
              <w:ilvl w:val="2"/>
              <w:numId w:val="10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ins w:id="24" w:author="cathay" w:date="2018-10-22T10:56:00Z">
        <w:r>
          <w:rPr>
            <w:rFonts w:ascii="細明體" w:eastAsia="細明體" w:hAnsi="細明體" w:hint="eastAsia"/>
            <w:kern w:val="2"/>
            <w:lang w:eastAsia="zh-TW"/>
          </w:rPr>
          <w:t>INSR_TYPE != Z AND COMY_CODE != 99</w:t>
        </w:r>
      </w:ins>
    </w:p>
    <w:p w:rsidR="001D73C5" w:rsidRPr="00067282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5" w:author="cathay" w:date="2018-10-22T10:54:00Z"/>
          <w:rFonts w:ascii="細明體" w:eastAsia="細明體" w:hAnsi="細明體" w:hint="eastAsia"/>
          <w:kern w:val="2"/>
          <w:lang w:eastAsia="zh-TW"/>
        </w:rPr>
      </w:pPr>
      <w:ins w:id="26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LEFT JOIN團險基本資料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DT</w:t>
        </w:r>
        <w:r>
          <w:rPr>
            <w:rFonts w:ascii="細明體" w:eastAsia="細明體" w:hAnsi="細明體" w:hint="eastAsia"/>
            <w:kern w:val="2"/>
            <w:lang w:eastAsia="zh-TW"/>
          </w:rPr>
          <w:t>BGC001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，ON</w:t>
        </w:r>
      </w:ins>
    </w:p>
    <w:p w:rsidR="001D73C5" w:rsidRPr="00067282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27" w:author="cathay" w:date="2018-10-22T10:54:00Z"/>
          <w:rFonts w:ascii="細明體" w:eastAsia="細明體" w:hAnsi="細明體" w:hint="eastAsia"/>
          <w:kern w:val="2"/>
          <w:lang w:eastAsia="zh-TW"/>
        </w:rPr>
      </w:pPr>
      <w:ins w:id="28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DTAAB001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9A7BD3">
          <w:rPr>
            <w:rFonts w:hint="eastAsia"/>
            <w:lang w:eastAsia="zh-TW"/>
          </w:rPr>
          <w:t xml:space="preserve"> </w:t>
        </w:r>
        <w:r w:rsidRPr="009A7BD3">
          <w:rPr>
            <w:rFonts w:ascii="細明體" w:eastAsia="細明體" w:hAnsi="細明體" w:hint="eastAsia"/>
            <w:kern w:val="2"/>
            <w:lang w:eastAsia="zh-TW"/>
          </w:rPr>
          <w:t>保單鍵值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＝DT</w:t>
        </w:r>
        <w:r>
          <w:rPr>
            <w:rFonts w:ascii="細明體" w:eastAsia="細明體" w:hAnsi="細明體" w:hint="eastAsia"/>
            <w:kern w:val="2"/>
            <w:lang w:eastAsia="zh-TW"/>
          </w:rPr>
          <w:t>BGC001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9A7BD3">
          <w:rPr>
            <w:rFonts w:hint="eastAsia"/>
            <w:lang w:eastAsia="zh-TW"/>
          </w:rPr>
          <w:t xml:space="preserve"> </w:t>
        </w:r>
        <w:r w:rsidRPr="009A7BD3">
          <w:rPr>
            <w:rFonts w:ascii="細明體" w:eastAsia="細明體" w:hAnsi="細明體" w:hint="eastAsia"/>
            <w:kern w:val="2"/>
            <w:lang w:eastAsia="zh-TW"/>
          </w:rPr>
          <w:t>保單鍵值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，</w:t>
        </w:r>
      </w:ins>
    </w:p>
    <w:p w:rsidR="001D73C5" w:rsidRPr="00067282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29" w:author="cathay" w:date="2018-10-22T10:54:00Z"/>
          <w:rFonts w:ascii="細明體" w:eastAsia="細明體" w:hAnsi="細明體" w:hint="eastAsia"/>
          <w:kern w:val="2"/>
          <w:lang w:eastAsia="zh-TW"/>
        </w:rPr>
      </w:pPr>
      <w:ins w:id="30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LEFT JOIN團險名冊資料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DT</w:t>
        </w:r>
        <w:r>
          <w:rPr>
            <w:rFonts w:ascii="細明體" w:eastAsia="細明體" w:hAnsi="細明體" w:hint="eastAsia"/>
            <w:kern w:val="2"/>
            <w:lang w:eastAsia="zh-TW"/>
          </w:rPr>
          <w:t>BGC002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，ON</w:t>
        </w:r>
      </w:ins>
    </w:p>
    <w:p w:rsidR="001D73C5" w:rsidRPr="00067282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1" w:author="cathay" w:date="2018-10-22T10:54:00Z"/>
          <w:rFonts w:ascii="細明體" w:eastAsia="細明體" w:hAnsi="細明體" w:hint="eastAsia"/>
          <w:kern w:val="2"/>
          <w:lang w:eastAsia="zh-TW"/>
        </w:rPr>
      </w:pPr>
      <w:ins w:id="32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DTAAB001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9A7BD3">
          <w:rPr>
            <w:rFonts w:hint="eastAsia"/>
            <w:lang w:eastAsia="zh-TW"/>
          </w:rPr>
          <w:t xml:space="preserve"> </w:t>
        </w:r>
        <w:r w:rsidRPr="009A7BD3">
          <w:rPr>
            <w:rFonts w:ascii="細明體" w:eastAsia="細明體" w:hAnsi="細明體" w:hint="eastAsia"/>
            <w:kern w:val="2"/>
            <w:lang w:eastAsia="zh-TW"/>
          </w:rPr>
          <w:t>保單鍵值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＝DT</w:t>
        </w:r>
        <w:r>
          <w:rPr>
            <w:rFonts w:ascii="細明體" w:eastAsia="細明體" w:hAnsi="細明體" w:hint="eastAsia"/>
            <w:kern w:val="2"/>
            <w:lang w:eastAsia="zh-TW"/>
          </w:rPr>
          <w:t>BGC002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9A7BD3">
          <w:rPr>
            <w:rFonts w:hint="eastAsia"/>
            <w:lang w:eastAsia="zh-TW"/>
          </w:rPr>
          <w:t xml:space="preserve"> </w:t>
        </w:r>
        <w:r w:rsidRPr="009A7BD3">
          <w:rPr>
            <w:rFonts w:ascii="細明體" w:eastAsia="細明體" w:hAnsi="細明體" w:hint="eastAsia"/>
            <w:kern w:val="2"/>
            <w:lang w:eastAsia="zh-TW"/>
          </w:rPr>
          <w:t>保單鍵值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，</w:t>
        </w:r>
      </w:ins>
    </w:p>
    <w:p w:rsidR="001D73C5" w:rsidRPr="009F453E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3" w:author="cathay" w:date="2018-10-22T10:54:00Z"/>
          <w:rFonts w:ascii="細明體" w:eastAsia="細明體" w:hAnsi="細明體" w:hint="eastAsia"/>
          <w:kern w:val="2"/>
          <w:lang w:eastAsia="zh-TW"/>
        </w:rPr>
      </w:pPr>
      <w:ins w:id="34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DTAAB001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</w:t>
        </w:r>
        <w:r>
          <w:rPr>
            <w:rFonts w:ascii="細明體" w:eastAsia="細明體" w:hAnsi="細明體" w:hint="eastAsia"/>
            <w:kern w:val="2"/>
            <w:lang w:eastAsia="zh-TW"/>
          </w:rPr>
          <w:t>事故者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ID＝DT</w:t>
        </w:r>
        <w:r>
          <w:rPr>
            <w:rFonts w:ascii="細明體" w:eastAsia="細明體" w:hAnsi="細明體" w:hint="eastAsia"/>
            <w:kern w:val="2"/>
            <w:lang w:eastAsia="zh-TW"/>
          </w:rPr>
          <w:t>BGC002</w:t>
        </w:r>
        <w:r w:rsidRPr="00067282">
          <w:rPr>
            <w:rFonts w:ascii="細明體" w:eastAsia="細明體" w:hAnsi="細明體" w:hint="eastAsia"/>
            <w:kern w:val="2"/>
            <w:lang w:eastAsia="zh-TW"/>
          </w:rPr>
          <w:t>.被保人ID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或</w:t>
        </w:r>
        <w:r w:rsidRPr="009F453E">
          <w:rPr>
            <w:rFonts w:ascii="細明體" w:eastAsia="細明體" w:hAnsi="細明體" w:hint="eastAsia"/>
            <w:kern w:val="2"/>
            <w:lang w:eastAsia="zh-TW"/>
          </w:rPr>
          <w:t xml:space="preserve">DTAAB001. </w:t>
        </w:r>
        <w:r>
          <w:rPr>
            <w:rFonts w:ascii="細明體" w:eastAsia="細明體" w:hAnsi="細明體" w:hint="eastAsia"/>
            <w:kern w:val="2"/>
            <w:lang w:eastAsia="zh-TW"/>
          </w:rPr>
          <w:t>事故者</w:t>
        </w:r>
        <w:r w:rsidRPr="009F453E">
          <w:rPr>
            <w:rFonts w:ascii="細明體" w:eastAsia="細明體" w:hAnsi="細明體" w:hint="eastAsia"/>
            <w:kern w:val="2"/>
            <w:lang w:eastAsia="zh-TW"/>
          </w:rPr>
          <w:t>ID＝DTBGC002.員工ID，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35" w:author="cathay" w:date="2018-10-22T10:54:00Z"/>
          <w:rFonts w:ascii="細明體" w:eastAsia="細明體" w:hAnsi="細明體" w:hint="eastAsia"/>
          <w:kern w:val="2"/>
          <w:lang w:eastAsia="zh-TW"/>
        </w:rPr>
      </w:pPr>
      <w:ins w:id="36" w:author="cathay" w:date="2018-10-22T10:54:00Z">
        <w:r w:rsidRPr="00067282">
          <w:rPr>
            <w:rFonts w:ascii="細明體" w:eastAsia="細明體" w:hAnsi="細明體" w:hint="eastAsia"/>
            <w:kern w:val="2"/>
            <w:lang w:eastAsia="zh-TW"/>
          </w:rPr>
          <w:t>DT</w:t>
        </w:r>
        <w:r>
          <w:rPr>
            <w:rFonts w:ascii="細明體" w:eastAsia="細明體" w:hAnsi="細明體" w:hint="eastAsia"/>
            <w:kern w:val="2"/>
            <w:lang w:eastAsia="zh-TW"/>
          </w:rPr>
          <w:t>BGC002</w:t>
        </w:r>
        <w:r w:rsidRPr="009F453E">
          <w:rPr>
            <w:rFonts w:ascii="細明體" w:eastAsia="細明體" w:hAnsi="細明體" w:hint="eastAsia"/>
            <w:kern w:val="2"/>
            <w:lang w:eastAsia="zh-TW"/>
          </w:rPr>
          <w:t>.</w:t>
        </w:r>
        <w:r w:rsidRPr="009A7BD3">
          <w:rPr>
            <w:rFonts w:hint="eastAsia"/>
          </w:rPr>
          <w:t xml:space="preserve"> </w:t>
        </w:r>
        <w:r w:rsidRPr="009F453E">
          <w:rPr>
            <w:rFonts w:ascii="細明體" w:eastAsia="細明體" w:hAnsi="細明體" w:hint="eastAsia"/>
            <w:kern w:val="2"/>
            <w:lang w:eastAsia="zh-TW"/>
          </w:rPr>
          <w:t>投保終期&gt; DTAAB001.</w:t>
        </w:r>
        <w:r>
          <w:rPr>
            <w:rFonts w:ascii="細明體" w:eastAsia="細明體" w:hAnsi="細明體" w:hint="eastAsia"/>
            <w:kern w:val="2"/>
            <w:lang w:eastAsia="zh-TW"/>
          </w:rPr>
          <w:t>事故日期</w:t>
        </w:r>
      </w:ins>
    </w:p>
    <w:p w:rsidR="001D73C5" w:rsidRPr="002B2083" w:rsidRDefault="001D73C5" w:rsidP="001D73C5">
      <w:pPr>
        <w:numPr>
          <w:ilvl w:val="2"/>
          <w:numId w:val="10"/>
        </w:numPr>
        <w:rPr>
          <w:ins w:id="37" w:author="cathay" w:date="2018-10-22T10:54:00Z"/>
          <w:rFonts w:ascii="細明體" w:eastAsia="細明體" w:hAnsi="細明體" w:cs="Arial" w:hint="eastAsia"/>
          <w:color w:val="FF0000"/>
        </w:rPr>
      </w:pPr>
      <w:ins w:id="38" w:author="cathay" w:date="2018-10-22T10:54:00Z">
        <w:r w:rsidRPr="002B2083">
          <w:rPr>
            <w:rFonts w:ascii="細明體" w:eastAsia="細明體" w:hAnsi="細明體" w:hint="eastAsia"/>
            <w:color w:val="FF0000"/>
          </w:rPr>
          <w:t xml:space="preserve">LEFT </w:t>
        </w:r>
        <w:r w:rsidRPr="002B2083">
          <w:rPr>
            <w:rFonts w:ascii="細明體" w:eastAsia="細明體" w:hAnsi="細明體" w:cs="Arial" w:hint="eastAsia"/>
            <w:color w:val="FF0000"/>
          </w:rPr>
          <w:t>join</w:t>
        </w:r>
        <w:r w:rsidRPr="002B2083">
          <w:rPr>
            <w:rFonts w:ascii="細明體" w:eastAsia="細明體" w:hAnsi="細明體" w:hint="eastAsia"/>
            <w:color w:val="FF0000"/>
          </w:rPr>
          <w:t>團險業績結構檔</w:t>
        </w:r>
        <w:r w:rsidRPr="002B2083">
          <w:rPr>
            <w:rFonts w:ascii="細明體" w:eastAsia="細明體" w:hAnsi="細明體"/>
            <w:color w:val="FF0000"/>
          </w:rPr>
          <w:t>DTAXE120</w:t>
        </w:r>
        <w:r w:rsidRPr="002B2083">
          <w:rPr>
            <w:rFonts w:ascii="細明體" w:eastAsia="細明體" w:hAnsi="細明體" w:hint="eastAsia"/>
            <w:color w:val="FF0000"/>
          </w:rPr>
          <w:t>用保單鍵值、保單號碼串接AND人員代號為31，且當天在業績檔中生效日期與結束日期者，取業佣占率最高的</w:t>
        </w:r>
      </w:ins>
    </w:p>
    <w:p w:rsidR="001D73C5" w:rsidRPr="002B2083" w:rsidRDefault="001D73C5" w:rsidP="001D73C5">
      <w:pPr>
        <w:numPr>
          <w:ilvl w:val="2"/>
          <w:numId w:val="10"/>
        </w:numPr>
        <w:rPr>
          <w:ins w:id="39" w:author="cathay" w:date="2018-10-22T10:54:00Z"/>
          <w:rFonts w:ascii="細明體" w:eastAsia="細明體" w:hAnsi="細明體" w:cs="Arial" w:hint="eastAsia"/>
          <w:color w:val="FF0000"/>
        </w:rPr>
      </w:pPr>
      <w:ins w:id="40" w:author="cathay" w:date="2018-10-22T10:54:00Z">
        <w:r w:rsidRPr="002B2083">
          <w:rPr>
            <w:rFonts w:ascii="細明體" w:eastAsia="細明體" w:hAnsi="細明體" w:hint="eastAsia"/>
            <w:color w:val="FF0000"/>
          </w:rPr>
          <w:t xml:space="preserve">LEFT </w:t>
        </w:r>
        <w:r w:rsidRPr="002B2083">
          <w:rPr>
            <w:rFonts w:ascii="細明體" w:eastAsia="細明體" w:hAnsi="細明體" w:cs="Arial" w:hint="eastAsia"/>
            <w:color w:val="FF0000"/>
          </w:rPr>
          <w:t>join</w:t>
        </w:r>
        <w:r w:rsidRPr="002B2083">
          <w:rPr>
            <w:rFonts w:ascii="細明體" w:eastAsia="細明體" w:hAnsi="細明體" w:hint="eastAsia"/>
            <w:color w:val="FF0000"/>
          </w:rPr>
          <w:t>團險保單收費代號檔</w:t>
        </w:r>
        <w:r w:rsidRPr="002B2083">
          <w:rPr>
            <w:rFonts w:ascii="細明體" w:eastAsia="細明體" w:hAnsi="細明體"/>
            <w:color w:val="FF0000"/>
          </w:rPr>
          <w:t>DTADC501</w:t>
        </w:r>
        <w:r w:rsidRPr="002B2083">
          <w:rPr>
            <w:rFonts w:ascii="細明體" w:eastAsia="細明體" w:hAnsi="細明體" w:hint="eastAsia"/>
            <w:color w:val="FF0000"/>
          </w:rPr>
          <w:t>用保單鍵值、保單號碼串接</w:t>
        </w:r>
      </w:ins>
    </w:p>
    <w:p w:rsidR="001D73C5" w:rsidRPr="00800131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41" w:author="cathay" w:date="2018-10-22T10:54:00Z"/>
          <w:rFonts w:ascii="細明體" w:eastAsia="細明體" w:hAnsi="細明體" w:hint="eastAsia"/>
          <w:kern w:val="2"/>
          <w:lang w:eastAsia="zh-TW"/>
        </w:rPr>
      </w:pPr>
      <w:ins w:id="42" w:author="cathay" w:date="2018-10-22T10:54:00Z">
        <w:r w:rsidRPr="00067282">
          <w:rPr>
            <w:rFonts w:ascii="細明體" w:eastAsia="細明體" w:hAnsi="細明體" w:hint="eastAsia"/>
            <w:lang w:eastAsia="zh-TW"/>
          </w:rPr>
          <w:t>WHERE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43" w:author="cathay" w:date="2018-10-22T10:54:00Z"/>
          <w:rFonts w:ascii="細明體" w:eastAsia="細明體" w:hAnsi="細明體" w:hint="eastAsia"/>
          <w:kern w:val="2"/>
          <w:lang w:eastAsia="zh-TW"/>
        </w:rPr>
      </w:pPr>
      <w:ins w:id="44" w:author="cathay" w:date="2018-10-22T10:54:00Z">
        <w:r w:rsidRPr="0077313E">
          <w:rPr>
            <w:rFonts w:ascii="細明體" w:eastAsia="細明體" w:hAnsi="細明體" w:hint="eastAsia"/>
            <w:kern w:val="2"/>
            <w:lang w:eastAsia="zh-TW"/>
            <w:rPrChange w:id="45" w:author="cathay" w:date="2018-10-22T10:5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D</w:t>
        </w:r>
      </w:ins>
      <w:ins w:id="46" w:author="cathay" w:date="2018-10-22T10:56:00Z">
        <w:r w:rsidR="0077313E" w:rsidRPr="0077313E">
          <w:rPr>
            <w:rFonts w:ascii="細明體" w:eastAsia="細明體" w:hAnsi="細明體" w:hint="eastAsia"/>
            <w:kern w:val="2"/>
            <w:lang w:eastAsia="zh-TW"/>
            <w:rPrChange w:id="47" w:author="cathay" w:date="2018-10-22T10:5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TAAH810</w:t>
        </w:r>
      </w:ins>
      <w:ins w:id="48" w:author="cathay" w:date="2018-10-22T10:54:00Z">
        <w:r w:rsidRPr="0077313E">
          <w:rPr>
            <w:rFonts w:ascii="細明體" w:eastAsia="細明體" w:hAnsi="細明體" w:hint="eastAsia"/>
            <w:kern w:val="2"/>
            <w:lang w:eastAsia="zh-TW"/>
            <w:rPrChange w:id="49" w:author="cathay" w:date="2018-10-22T10:57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t>.</w:t>
        </w:r>
      </w:ins>
      <w:ins w:id="50" w:author="cathay" w:date="2018-10-22T10:57:00Z">
        <w:r w:rsidR="0077313E" w:rsidRPr="0077313E">
          <w:rPr>
            <w:rFonts w:ascii="細明體" w:eastAsia="細明體" w:hAnsi="細明體" w:hint="eastAsia"/>
            <w:lang w:eastAsia="zh-TW"/>
            <w:rPrChange w:id="51" w:author="cathay" w:date="2018-10-22T10:57:00Z">
              <w:rPr>
                <w:rFonts w:hint="eastAsia"/>
                <w:lang w:eastAsia="zh-TW"/>
              </w:rPr>
            </w:rPrChange>
          </w:rPr>
          <w:t>IMPORT_DATE</w:t>
        </w:r>
      </w:ins>
      <w:ins w:id="52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介於$處理起日、$處理終日之間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3" w:author="cathay" w:date="2018-10-22T10:54:00Z"/>
          <w:rFonts w:ascii="細明體" w:eastAsia="細明體" w:hAnsi="細明體" w:hint="eastAsia"/>
          <w:kern w:val="2"/>
          <w:lang w:eastAsia="zh-TW"/>
        </w:rPr>
      </w:pPr>
      <w:ins w:id="54" w:author="cathay" w:date="2018-10-22T10:54:00Z">
        <w:r w:rsidRPr="00067282">
          <w:rPr>
            <w:rFonts w:ascii="細明體" w:eastAsia="細明體" w:hAnsi="細明體" w:hint="eastAsia"/>
            <w:kern w:val="2"/>
            <w:lang w:eastAsia="zh-TW"/>
          </w:rPr>
          <w:t>DT</w:t>
        </w:r>
        <w:r>
          <w:rPr>
            <w:rFonts w:ascii="細明體" w:eastAsia="細明體" w:hAnsi="細明體" w:hint="eastAsia"/>
            <w:kern w:val="2"/>
            <w:lang w:eastAsia="zh-TW"/>
          </w:rPr>
          <w:t>BGC002.契約效力為</w:t>
        </w:r>
        <w:r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00</w:t>
        </w:r>
        <w:r>
          <w:rPr>
            <w:rFonts w:ascii="細明體" w:eastAsia="細明體" w:hAnsi="細明體"/>
            <w:kern w:val="2"/>
            <w:lang w:eastAsia="zh-TW"/>
          </w:rPr>
          <w:t>”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5" w:author="cathay" w:date="2018-10-22T10:54:00Z"/>
          <w:rFonts w:ascii="細明體" w:eastAsia="細明體" w:hAnsi="細明體" w:hint="eastAsia"/>
          <w:kern w:val="2"/>
          <w:lang w:eastAsia="zh-TW"/>
        </w:rPr>
      </w:pPr>
      <w:ins w:id="56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DTAAB001.</w:t>
        </w:r>
        <w:r w:rsidRPr="009F453E">
          <w:rPr>
            <w:rFonts w:hint="eastAsia"/>
            <w:lang w:eastAsia="zh-TW"/>
          </w:rPr>
          <w:t xml:space="preserve"> </w:t>
        </w:r>
        <w:r w:rsidRPr="009F453E">
          <w:rPr>
            <w:rFonts w:ascii="細明體" w:eastAsia="細明體" w:hAnsi="細明體" w:hint="eastAsia"/>
            <w:kern w:val="2"/>
            <w:lang w:eastAsia="zh-TW"/>
          </w:rPr>
          <w:t>索賠類別</w:t>
        </w:r>
        <w:r>
          <w:rPr>
            <w:rFonts w:ascii="細明體" w:eastAsia="細明體" w:hAnsi="細明體" w:hint="eastAsia"/>
            <w:kern w:val="2"/>
            <w:lang w:eastAsia="zh-TW"/>
          </w:rPr>
          <w:t>為A(身故)、K(全殘)、C(重大疾病)</w:t>
        </w:r>
      </w:ins>
    </w:p>
    <w:p w:rsidR="001D73C5" w:rsidRPr="00DF2E41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57" w:author="cathay" w:date="2018-10-22T10:54:00Z"/>
          <w:rFonts w:ascii="細明體" w:eastAsia="細明體" w:hAnsi="細明體" w:hint="eastAsia"/>
          <w:kern w:val="2"/>
          <w:lang w:eastAsia="zh-TW"/>
        </w:rPr>
      </w:pPr>
      <w:ins w:id="58" w:author="cathay" w:date="2018-10-22T10:54:00Z">
        <w:r>
          <w:rPr>
            <w:rFonts w:ascii="細明體" w:eastAsia="細明體" w:hAnsi="細明體" w:hint="eastAsia"/>
            <w:lang w:eastAsia="zh-TW"/>
          </w:rPr>
          <w:t>若</w:t>
        </w:r>
        <w:r w:rsidRPr="00DF2E41">
          <w:rPr>
            <w:rFonts w:ascii="細明體" w:eastAsia="細明體" w:hAnsi="細明體" w:hint="eastAsia"/>
            <w:lang w:eastAsia="zh-TW"/>
          </w:rPr>
          <w:t>異常，則設定：</w:t>
        </w:r>
      </w:ins>
    </w:p>
    <w:p w:rsidR="001D73C5" w:rsidRPr="00DF2E41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59" w:author="cathay" w:date="2018-10-22T10:54:00Z"/>
          <w:rFonts w:ascii="細明體" w:eastAsia="細明體" w:hAnsi="細明體" w:hint="eastAsia"/>
          <w:kern w:val="2"/>
          <w:lang w:eastAsia="zh-TW"/>
        </w:rPr>
      </w:pPr>
      <w:ins w:id="60" w:author="cathay" w:date="2018-10-22T10:54:00Z">
        <w:r w:rsidRPr="00DF2E41">
          <w:rPr>
            <w:rFonts w:ascii="細明體" w:eastAsia="細明體" w:hAnsi="細明體" w:hint="eastAsia"/>
            <w:bCs/>
            <w:caps/>
            <w:lang w:eastAsia="zh-TW"/>
          </w:rPr>
          <w:t>訊息中文＝</w:t>
        </w:r>
        <w:r w:rsidRPr="00DF2E41">
          <w:rPr>
            <w:rFonts w:ascii="細明體" w:eastAsia="細明體" w:hAnsi="細明體"/>
            <w:bCs/>
            <w:caps/>
            <w:lang w:eastAsia="zh-TW"/>
          </w:rPr>
          <w:t>“</w:t>
        </w:r>
        <w:r w:rsidRPr="0009343D">
          <w:rPr>
            <w:rFonts w:ascii="細明體" w:eastAsia="細明體" w:hAnsi="細明體" w:cs="新細明體" w:hint="eastAsia"/>
            <w:lang w:val="zh-TW" w:eastAsia="zh-TW"/>
          </w:rPr>
          <w:t>取得</w:t>
        </w:r>
        <w:r>
          <w:rPr>
            <w:rFonts w:ascii="細明體" w:eastAsia="細明體" w:hAnsi="細明體" w:cs="新細明體" w:hint="eastAsia"/>
            <w:lang w:val="zh-TW" w:eastAsia="zh-TW"/>
          </w:rPr>
          <w:t>待處理資料</w:t>
        </w:r>
        <w:r w:rsidRPr="00DF2E41">
          <w:rPr>
            <w:rFonts w:ascii="細明體" w:eastAsia="細明體" w:hAnsi="細明體" w:hint="eastAsia"/>
            <w:lang w:eastAsia="zh-TW"/>
          </w:rPr>
          <w:t>異常</w:t>
        </w:r>
        <w:r w:rsidRPr="00DF2E41">
          <w:rPr>
            <w:rFonts w:ascii="細明體" w:eastAsia="細明體" w:hAnsi="細明體"/>
            <w:bCs/>
            <w:caps/>
            <w:lang w:eastAsia="zh-TW"/>
          </w:rPr>
          <w:t>”</w:t>
        </w:r>
        <w:r w:rsidRPr="00DF2E41">
          <w:rPr>
            <w:rFonts w:ascii="細明體" w:eastAsia="細明體" w:hAnsi="細明體" w:hint="eastAsia"/>
            <w:bCs/>
            <w:caps/>
            <w:lang w:eastAsia="zh-TW"/>
          </w:rPr>
          <w:t>，</w:t>
        </w:r>
      </w:ins>
    </w:p>
    <w:p w:rsidR="001D73C5" w:rsidRPr="00DF2E41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1" w:author="cathay" w:date="2018-10-22T10:54:00Z"/>
          <w:rFonts w:ascii="細明體" w:eastAsia="細明體" w:hAnsi="細明體" w:hint="eastAsia"/>
          <w:kern w:val="2"/>
          <w:lang w:eastAsia="zh-TW"/>
        </w:rPr>
      </w:pPr>
      <w:ins w:id="62" w:author="cathay" w:date="2018-10-22T10:54:00Z">
        <w:r w:rsidRPr="00DF2E41">
          <w:rPr>
            <w:rFonts w:ascii="細明體" w:eastAsia="細明體" w:hAnsi="細明體" w:hint="eastAsia"/>
            <w:kern w:val="2"/>
            <w:lang w:eastAsia="zh-TW"/>
          </w:rPr>
          <w:t>摘　　要＝DB</w:t>
        </w:r>
        <w:r w:rsidRPr="00DF2E41">
          <w:rPr>
            <w:rFonts w:ascii="細明體" w:eastAsia="細明體" w:hAnsi="細明體"/>
            <w:kern w:val="2"/>
            <w:lang w:eastAsia="zh-TW"/>
          </w:rPr>
          <w:t>Exception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，</w:t>
        </w:r>
      </w:ins>
    </w:p>
    <w:p w:rsidR="001D73C5" w:rsidRPr="00DF2E41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3" w:author="cathay" w:date="2018-10-22T10:54:00Z"/>
          <w:rFonts w:ascii="細明體" w:eastAsia="細明體" w:hAnsi="細明體" w:hint="eastAsia"/>
          <w:kern w:val="2"/>
          <w:lang w:eastAsia="zh-TW"/>
        </w:rPr>
      </w:pPr>
      <w:ins w:id="64" w:author="cathay" w:date="2018-10-22T10:54:00Z">
        <w:r w:rsidRPr="00DF2E41">
          <w:rPr>
            <w:rFonts w:ascii="細明體" w:eastAsia="細明體" w:hAnsi="細明體"/>
            <w:bCs/>
            <w:kern w:val="2"/>
            <w:lang w:eastAsia="zh-TW"/>
          </w:rPr>
          <w:t>CALL  batch.ErrorLog (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異常訊息記錄模組</w:t>
        </w:r>
        <w:r w:rsidRPr="00DF2E41">
          <w:rPr>
            <w:rFonts w:ascii="細明體" w:eastAsia="細明體" w:hAnsi="細明體"/>
            <w:bCs/>
            <w:kern w:val="2"/>
            <w:lang w:eastAsia="zh-TW"/>
          </w:rPr>
          <w:t>)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，記錄錯誤訊息，</w:t>
        </w:r>
      </w:ins>
    </w:p>
    <w:p w:rsidR="001D73C5" w:rsidRPr="00DF2E41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5" w:author="cathay" w:date="2018-10-22T10:54:00Z"/>
          <w:rFonts w:ascii="細明體" w:eastAsia="細明體" w:hAnsi="細明體" w:hint="eastAsia"/>
          <w:kern w:val="2"/>
          <w:lang w:eastAsia="zh-TW"/>
        </w:rPr>
      </w:pPr>
      <w:ins w:id="66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寫入待退保清單異常</w:t>
        </w:r>
        <w:r w:rsidRPr="0018439D">
          <w:rPr>
            <w:rFonts w:ascii="細明體" w:eastAsia="細明體" w:hAnsi="細明體" w:hint="eastAsia"/>
            <w:kern w:val="2"/>
            <w:lang w:eastAsia="zh-TW"/>
          </w:rPr>
          <w:t>件數</w:t>
        </w:r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++，</w:t>
        </w:r>
      </w:ins>
    </w:p>
    <w:p w:rsidR="001D73C5" w:rsidRPr="0033739F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67" w:author="cathay" w:date="2018-10-22T10:54:00Z"/>
          <w:rFonts w:ascii="細明體" w:eastAsia="細明體" w:hAnsi="細明體" w:hint="eastAsia"/>
          <w:kern w:val="2"/>
          <w:lang w:eastAsia="zh-TW"/>
        </w:rPr>
      </w:pPr>
      <w:ins w:id="68" w:author="cathay" w:date="2018-10-22T10:54:00Z">
        <w:r w:rsidRPr="00DF2E41">
          <w:rPr>
            <w:rFonts w:ascii="細明體" w:eastAsia="細明體" w:hAnsi="細明體" w:hint="eastAsia"/>
            <w:bCs/>
            <w:kern w:val="2"/>
            <w:lang w:eastAsia="zh-TW"/>
          </w:rPr>
          <w:t>RollBack回程式初始狀態資料，結束程式且程式執行結果異常。</w:t>
        </w:r>
      </w:ins>
    </w:p>
    <w:p w:rsidR="001D73C5" w:rsidRDefault="001D73C5" w:rsidP="001D73C5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ins w:id="69" w:author="cathay" w:date="2018-10-22T10:54:00Z"/>
          <w:rFonts w:ascii="細明體" w:eastAsia="細明體" w:hAnsi="細明體" w:hint="eastAsia"/>
          <w:kern w:val="2"/>
          <w:lang w:eastAsia="zh-TW"/>
        </w:rPr>
      </w:pPr>
      <w:ins w:id="70" w:author="cathay" w:date="2018-10-22T10:54:00Z">
        <w:r>
          <w:rPr>
            <w:rFonts w:ascii="細明體" w:eastAsia="細明體" w:hAnsi="細明體" w:hint="eastAsia"/>
            <w:kern w:val="2"/>
            <w:lang w:eastAsia="zh-TW"/>
          </w:rPr>
          <w:t>若沒有資料，視為正常，</w:t>
        </w:r>
      </w:ins>
    </w:p>
    <w:p w:rsidR="001D73C5" w:rsidRDefault="001D73C5" w:rsidP="001D73C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ins w:id="71" w:author="cathay" w:date="2018-10-22T10:54:00Z"/>
          <w:rFonts w:ascii="細明體" w:eastAsia="細明體" w:hAnsi="細明體" w:hint="eastAsia"/>
          <w:kern w:val="2"/>
          <w:lang w:eastAsia="zh-TW"/>
        </w:rPr>
      </w:pPr>
      <w:ins w:id="72" w:author="cathay" w:date="2018-10-22T10:54:00Z">
        <w:r w:rsidRPr="00DF2E41">
          <w:rPr>
            <w:rFonts w:ascii="細明體" w:eastAsia="細明體" w:hAnsi="細明體"/>
            <w:kern w:val="2"/>
            <w:lang w:eastAsia="zh-TW"/>
          </w:rPr>
          <w:t>L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og.fatal（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  <w:r>
          <w:rPr>
            <w:rFonts w:ascii="細明體" w:eastAsia="細明體" w:hAnsi="細明體" w:hint="eastAsia"/>
            <w:kern w:val="2"/>
            <w:lang w:eastAsia="zh-TW"/>
          </w:rPr>
          <w:t>無待寫入待退保清單的資料</w:t>
        </w:r>
        <w:r w:rsidRPr="00DF2E41">
          <w:rPr>
            <w:rFonts w:ascii="細明體" w:eastAsia="細明體" w:hAnsi="細明體"/>
            <w:kern w:val="2"/>
            <w:lang w:eastAsia="zh-TW"/>
          </w:rPr>
          <w:t>”</w:t>
        </w:r>
        <w:r w:rsidRPr="00DF2E41">
          <w:rPr>
            <w:rFonts w:ascii="細明體" w:eastAsia="細明體" w:hAnsi="細明體" w:hint="eastAsia"/>
            <w:kern w:val="2"/>
            <w:lang w:eastAsia="zh-TW"/>
          </w:rPr>
          <w:t>）；</w:t>
        </w:r>
      </w:ins>
    </w:p>
    <w:p w:rsidR="00F043C7" w:rsidRPr="000E5093" w:rsidRDefault="00F043C7" w:rsidP="00F043C7">
      <w:pPr>
        <w:numPr>
          <w:ilvl w:val="1"/>
          <w:numId w:val="10"/>
        </w:numPr>
        <w:rPr>
          <w:rFonts w:ascii="細明體" w:eastAsia="細明體" w:hAnsi="細明體" w:cs="Arial" w:hint="eastAsia"/>
        </w:rPr>
      </w:pPr>
      <w:r w:rsidRPr="000E5093">
        <w:rPr>
          <w:rFonts w:ascii="細明體" w:eastAsia="細明體" w:hAnsi="細明體" w:cs="Arial"/>
        </w:rPr>
        <w:t>F</w:t>
      </w:r>
      <w:r w:rsidRPr="000E5093">
        <w:rPr>
          <w:rFonts w:ascii="細明體" w:eastAsia="細明體" w:hAnsi="細明體" w:cs="Arial" w:hint="eastAsia"/>
        </w:rPr>
        <w:t>ormat DTAAB204</w:t>
      </w:r>
    </w:p>
    <w:tbl>
      <w:tblPr>
        <w:tblW w:w="804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70"/>
        <w:gridCol w:w="2140"/>
        <w:gridCol w:w="3351"/>
        <w:gridCol w:w="1200"/>
      </w:tblGrid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欄位英文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欄位中文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來源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說明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POLICY_KEY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保單鍵值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F043C7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BGC002.</w:t>
            </w:r>
            <w:r w:rsidRPr="000E5093">
              <w:rPr>
                <w:rFonts w:ascii="Arial" w:hAnsi="Arial" w:cs="Arial"/>
                <w:kern w:val="0"/>
              </w:rPr>
              <w:t>POLICY_KEY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EMP_ID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員工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DT</w:t>
            </w:r>
            <w:r>
              <w:rPr>
                <w:rFonts w:ascii="Arial" w:hAnsi="Arial" w:cs="Arial" w:hint="eastAsia"/>
                <w:kern w:val="0"/>
              </w:rPr>
              <w:t>BGC002.EMP_ID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RLAT_CODE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親屬關係別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DTBGC002.RLAT_CODE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INSR_STR_DATE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投保始期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DTBGC002.INSR_STR_DATE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被保人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DTBGC002.INSR_ID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INSR_NAME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被保人姓名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DTBGC002.INSR_NAME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INSR_END_DATE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投保終期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DTBGC002.INSR_END_DATE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INSR_STS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契約效力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DTBGC002.INSR_STS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NXT_PAY_DATE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下次應繳日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DTBGC002.NXT_PAY_DATE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PAY_KIND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計費方式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DTBGC001.PAY_KIND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POLICY_NO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保單號碼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DTBGC001.POLICY_NO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INSR_TYPE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團險種類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DTBGC001.INSR_TYPE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IS_FROM_BATCH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是否來自批次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"</w:t>
            </w:r>
            <w:r>
              <w:rPr>
                <w:rFonts w:ascii="Arial" w:hAnsi="Arial" w:cs="Arial" w:hint="eastAsia"/>
                <w:kern w:val="0"/>
              </w:rPr>
              <w:t>Y</w:t>
            </w:r>
            <w:r w:rsidRPr="000E5093">
              <w:rPr>
                <w:rFonts w:ascii="Arial" w:hAnsi="Arial" w:cs="Arial"/>
                <w:kern w:val="0"/>
              </w:rPr>
              <w:t>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330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SER_NO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序號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SCHOOL_NO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學校編號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APLY_NO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受理編號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DTAAA0</w:t>
            </w:r>
            <w:r>
              <w:rPr>
                <w:rFonts w:ascii="Arial" w:hAnsi="Arial" w:cs="Arial" w:hint="eastAsia"/>
                <w:kern w:val="0"/>
              </w:rPr>
              <w:t>01.</w:t>
            </w:r>
            <w:r w:rsidRPr="000E5093">
              <w:rPr>
                <w:rFonts w:ascii="Arial" w:hAnsi="Arial" w:cs="Arial"/>
                <w:kern w:val="0"/>
              </w:rPr>
              <w:t xml:space="preserve"> APLY_NO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APLY_DIV_NO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受理單位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DTAAA010.APLY_DIV_NO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CLC_NO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收費代號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DTADC501.CLC_NO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AGNT_ID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服務人員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DTAXE120.AGNT_ID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OCR_NAME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事故者姓名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DS.OCR_NAME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OCR_ID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事故者</w:t>
            </w:r>
            <w:r w:rsidRPr="000E5093">
              <w:rPr>
                <w:rFonts w:ascii="Arial" w:hAnsi="Arial" w:cs="Arial"/>
                <w:kern w:val="0"/>
              </w:rPr>
              <w:t>ID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DTAAA010. OCR_ID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OCR_DATE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事故日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DTAAA010.OCR_DATE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CLAM_CAT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索賠類別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Arial" w:hAnsi="Arial" w:cs="Arial" w:hint="eastAsia"/>
                <w:kern w:val="0"/>
              </w:rPr>
              <w:t>DTAAB001.CLAM_CAT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IS_UPD_EFT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156FD6" w:rsidRDefault="00F043C7" w:rsidP="003A32A5">
            <w:pPr>
              <w:widowControl/>
              <w:rPr>
                <w:rFonts w:ascii="Arial" w:hAnsi="Arial" w:cs="Arial"/>
                <w:color w:val="FF0000"/>
                <w:kern w:val="0"/>
              </w:rPr>
            </w:pPr>
            <w:r w:rsidRPr="00156FD6">
              <w:rPr>
                <w:rFonts w:ascii="Arial" w:hAnsi="Arial" w:cs="Arial"/>
                <w:color w:val="FF0000"/>
                <w:kern w:val="0"/>
              </w:rPr>
              <w:t>是否更新契約效力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6FD6" w:rsidRPr="00156FD6" w:rsidRDefault="00156FD6" w:rsidP="00156FD6">
            <w:pPr>
              <w:widowControl/>
              <w:rPr>
                <w:rFonts w:ascii="Arial" w:hAnsi="Arial" w:cs="Arial"/>
                <w:color w:val="FF0000"/>
                <w:kern w:val="0"/>
              </w:rPr>
            </w:pPr>
            <w:r w:rsidRPr="00156FD6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若為</w:t>
            </w:r>
            <w:r w:rsidRPr="00156FD6">
              <w:rPr>
                <w:rFonts w:ascii="細明體" w:eastAsia="細明體" w:hAnsi="細明體"/>
                <w:color w:val="FF0000"/>
                <w:sz w:val="20"/>
                <w:szCs w:val="20"/>
              </w:rPr>
              <w:t>團險死亡件</w:t>
            </w:r>
            <w:r w:rsidRPr="00156FD6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則為</w:t>
            </w:r>
            <w:r w:rsidRPr="00156FD6">
              <w:rPr>
                <w:rFonts w:ascii="Arial" w:hAnsi="Arial" w:cs="Arial"/>
                <w:color w:val="FF0000"/>
                <w:kern w:val="0"/>
              </w:rPr>
              <w:t>"Y"</w:t>
            </w:r>
          </w:p>
          <w:p w:rsidR="00156FD6" w:rsidRPr="00156FD6" w:rsidRDefault="00156FD6" w:rsidP="00156FD6">
            <w:pPr>
              <w:widowControl/>
              <w:rPr>
                <w:rFonts w:ascii="Arial" w:hAnsi="Arial" w:cs="Arial" w:hint="eastAsia"/>
                <w:color w:val="FF0000"/>
                <w:kern w:val="0"/>
              </w:rPr>
            </w:pPr>
            <w:r w:rsidRPr="00156FD6">
              <w:rPr>
                <w:rFonts w:ascii="細明體" w:eastAsia="細明體" w:hAnsi="細明體"/>
                <w:color w:val="FF0000"/>
                <w:sz w:val="20"/>
                <w:szCs w:val="20"/>
              </w:rPr>
              <w:t>，其餘</w:t>
            </w:r>
            <w:r w:rsidRPr="00156FD6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為</w:t>
            </w:r>
            <w:r w:rsidRPr="00156FD6">
              <w:rPr>
                <w:rFonts w:ascii="Arial" w:hAnsi="Arial" w:cs="Arial"/>
                <w:color w:val="FF0000"/>
                <w:kern w:val="0"/>
              </w:rPr>
              <w:t>"N"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NOT_UPD_RESN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未更新效力原因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INPUT_DATE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抽件時間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cs="Arial" w:hint="eastAsia"/>
                <w:kern w:val="0"/>
              </w:rPr>
              <w:t>$</w:t>
            </w:r>
            <w:r w:rsidRPr="000E5093">
              <w:rPr>
                <w:rFonts w:ascii="細明體" w:eastAsia="細明體" w:hAnsi="細明體" w:cs="Arial" w:hint="eastAsia"/>
                <w:kern w:val="0"/>
              </w:rPr>
              <w:t>當天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INPUT_ID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3C7" w:rsidRPr="000E5093" w:rsidRDefault="00F043C7" w:rsidP="003A32A5">
            <w:pPr>
              <w:widowControl/>
              <w:rPr>
                <w:rFonts w:ascii="新細明體" w:hAnsi="新細明體" w:cs="Arial"/>
                <w:kern w:val="0"/>
              </w:rPr>
            </w:pPr>
            <w:r w:rsidRPr="000E5093">
              <w:rPr>
                <w:rFonts w:ascii="新細明體" w:hAnsi="新細明體" w:cs="Arial" w:hint="eastAsia"/>
                <w:kern w:val="0"/>
              </w:rPr>
              <w:t>抽件者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“AA</w:t>
            </w:r>
            <w:r>
              <w:rPr>
                <w:rFonts w:ascii="Arial" w:hAnsi="Arial" w:cs="Arial" w:hint="eastAsia"/>
                <w:kern w:val="0"/>
              </w:rPr>
              <w:t>B2_B005</w:t>
            </w:r>
            <w:r w:rsidRPr="000E5093">
              <w:rPr>
                <w:rFonts w:ascii="Arial" w:hAnsi="Arial" w:cs="Arial"/>
                <w:kern w:val="0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5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IS_DONE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是否更新契約效力完成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F043C7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"</w:t>
            </w:r>
            <w:r>
              <w:rPr>
                <w:rFonts w:ascii="Arial" w:hAnsi="Arial" w:cs="Arial" w:hint="eastAsia"/>
                <w:kern w:val="0"/>
              </w:rPr>
              <w:t>N</w:t>
            </w:r>
            <w:r w:rsidRPr="000E5093">
              <w:rPr>
                <w:rFonts w:ascii="Arial" w:hAnsi="Arial" w:cs="Arial"/>
                <w:kern w:val="0"/>
              </w:rPr>
              <w:t>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UPDATE_DATE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更新契約效力時間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hint="eastAsia"/>
              </w:rPr>
              <w:t>$處理時間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IS_ALLNOPAY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是否整件不給付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null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CASE_STS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案件狀態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 w:rsidRPr="000E5093">
              <w:rPr>
                <w:rFonts w:ascii="細明體" w:eastAsia="細明體" w:hAnsi="細明體" w:cs="Arial" w:hint="eastAsia"/>
                <w:kern w:val="0"/>
              </w:rPr>
              <w:t>"0"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最近異動人員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Arial" w:hAnsi="Arial" w:cs="Arial"/>
                <w:kern w:val="0"/>
              </w:rPr>
              <w:t>“AA</w:t>
            </w:r>
            <w:r>
              <w:rPr>
                <w:rFonts w:ascii="Arial" w:hAnsi="Arial" w:cs="Arial" w:hint="eastAsia"/>
                <w:kern w:val="0"/>
              </w:rPr>
              <w:t>B2_B005</w:t>
            </w:r>
            <w:r w:rsidRPr="000E5093">
              <w:rPr>
                <w:rFonts w:ascii="Arial" w:hAnsi="Arial" w:cs="Arial"/>
                <w:kern w:val="0"/>
              </w:rPr>
              <w:t>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  <w:tr w:rsidR="00F043C7" w:rsidRPr="000E5093" w:rsidTr="003A32A5">
        <w:trPr>
          <w:trHeight w:val="285"/>
          <w:jc w:val="center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LST_CHG_DATE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>最近異動時間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細明體" w:eastAsia="細明體" w:hAnsi="細明體" w:cs="Arial"/>
                <w:kern w:val="0"/>
              </w:rPr>
            </w:pPr>
            <w:r>
              <w:rPr>
                <w:rFonts w:ascii="細明體" w:eastAsia="細明體" w:hAnsi="細明體" w:hint="eastAsia"/>
              </w:rPr>
              <w:t>$處理時間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3C7" w:rsidRPr="000E5093" w:rsidRDefault="00F043C7" w:rsidP="003A32A5">
            <w:pPr>
              <w:widowControl/>
              <w:rPr>
                <w:rFonts w:ascii="Arial" w:hAnsi="Arial" w:cs="Arial"/>
                <w:kern w:val="0"/>
              </w:rPr>
            </w:pPr>
            <w:r w:rsidRPr="000E5093">
              <w:rPr>
                <w:rFonts w:ascii="Arial" w:hAnsi="Arial" w:cs="Arial"/>
                <w:kern w:val="0"/>
              </w:rPr>
              <w:t xml:space="preserve">　</w:t>
            </w:r>
          </w:p>
        </w:tc>
      </w:tr>
    </w:tbl>
    <w:p w:rsidR="00163B77" w:rsidRDefault="00163B77" w:rsidP="00163B7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p w:rsidR="00961F9B" w:rsidRPr="00DF2E41" w:rsidRDefault="00163B77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若</w:t>
      </w:r>
      <w:r w:rsidR="00961F9B" w:rsidRPr="00DF2E41">
        <w:rPr>
          <w:rFonts w:ascii="細明體" w:eastAsia="細明體" w:hAnsi="細明體" w:hint="eastAsia"/>
          <w:lang w:eastAsia="zh-TW"/>
        </w:rPr>
        <w:t>異常，則設定：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F043C7">
        <w:rPr>
          <w:rFonts w:ascii="細明體" w:eastAsia="細明體" w:hAnsi="細明體" w:hint="eastAsia"/>
          <w:kern w:val="2"/>
          <w:lang w:eastAsia="zh-TW"/>
        </w:rPr>
        <w:t>新增</w:t>
      </w:r>
      <w:r w:rsidR="004C230F">
        <w:rPr>
          <w:rFonts w:ascii="細明體" w:eastAsia="細明體" w:hAnsi="細明體" w:hint="eastAsia"/>
          <w:kern w:val="2"/>
          <w:lang w:eastAsia="zh-TW"/>
        </w:rPr>
        <w:t>資料</w:t>
      </w:r>
      <w:r w:rsidRPr="00DF2E41">
        <w:rPr>
          <w:rFonts w:ascii="細明體" w:eastAsia="細明體" w:hAnsi="細明體" w:hint="eastAsia"/>
          <w:lang w:eastAsia="zh-TW"/>
        </w:rPr>
        <w:t>異常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Pr="00DF2E41">
        <w:rPr>
          <w:rFonts w:ascii="細明體" w:eastAsia="細明體" w:hAnsi="細明體" w:hint="eastAsia"/>
          <w:bCs/>
          <w:caps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961F9B" w:rsidRPr="00DF2E41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bCs/>
          <w:kern w:val="2"/>
          <w:lang w:eastAsia="zh-TW"/>
        </w:rPr>
        <w:t>CALL  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961F9B" w:rsidRPr="00DF2E41" w:rsidRDefault="009F453E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寫入待退保清單</w:t>
      </w:r>
      <w:r w:rsidR="004C230F">
        <w:rPr>
          <w:rFonts w:ascii="細明體" w:eastAsia="細明體" w:hAnsi="細明體" w:hint="eastAsia"/>
          <w:kern w:val="2"/>
          <w:lang w:eastAsia="zh-TW"/>
        </w:rPr>
        <w:t>異常</w:t>
      </w:r>
      <w:r w:rsidR="00163B77" w:rsidRPr="0018439D">
        <w:rPr>
          <w:rFonts w:ascii="細明體" w:eastAsia="細明體" w:hAnsi="細明體" w:hint="eastAsia"/>
          <w:kern w:val="2"/>
          <w:lang w:eastAsia="zh-TW"/>
        </w:rPr>
        <w:t>件數</w:t>
      </w:r>
      <w:r w:rsidR="00961F9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961F9B" w:rsidRPr="00163B77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163B77" w:rsidRPr="00163B77" w:rsidRDefault="00163B77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若</w:t>
      </w:r>
      <w:r w:rsidR="00FB6B43">
        <w:rPr>
          <w:rFonts w:ascii="細明體" w:eastAsia="細明體" w:hAnsi="細明體" w:hint="eastAsia"/>
          <w:bCs/>
          <w:kern w:val="2"/>
          <w:lang w:eastAsia="zh-TW"/>
        </w:rPr>
        <w:t>成功</w:t>
      </w:r>
    </w:p>
    <w:p w:rsidR="00163B77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9F453E">
        <w:rPr>
          <w:rFonts w:ascii="細明體" w:eastAsia="細明體" w:hAnsi="細明體" w:hint="eastAsia"/>
          <w:kern w:val="2"/>
          <w:lang w:eastAsia="zh-TW"/>
        </w:rPr>
        <w:t>寫入待退保清單</w:t>
      </w:r>
      <w:r w:rsidRPr="0018439D">
        <w:rPr>
          <w:rFonts w:ascii="細明體" w:eastAsia="細明體" w:hAnsi="細明體" w:hint="eastAsia"/>
          <w:kern w:val="2"/>
          <w:lang w:eastAsia="zh-TW"/>
        </w:rPr>
        <w:t>件數</w:t>
      </w:r>
      <w:r>
        <w:rPr>
          <w:rFonts w:ascii="細明體" w:eastAsia="細明體" w:hAnsi="細明體" w:hint="eastAsia"/>
          <w:kern w:val="2"/>
          <w:lang w:eastAsia="zh-TW"/>
        </w:rPr>
        <w:t>++</w:t>
      </w:r>
    </w:p>
    <w:p w:rsidR="00163B77" w:rsidRPr="00DF2E41" w:rsidRDefault="00163B77" w:rsidP="00163B7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繼續處理下一筆資料</w:t>
      </w:r>
    </w:p>
    <w:p w:rsidR="00163B77" w:rsidRDefault="00961F9B" w:rsidP="00163B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63B77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961F9B" w:rsidRPr="00163B77" w:rsidRDefault="00961F9B" w:rsidP="00163B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63B77">
        <w:rPr>
          <w:rFonts w:ascii="細明體" w:eastAsia="細明體" w:hAnsi="細明體" w:hint="eastAsia"/>
          <w:lang w:eastAsia="zh-TW"/>
        </w:rPr>
        <w:t>C</w:t>
      </w:r>
      <w:r w:rsidRPr="00163B77">
        <w:rPr>
          <w:rFonts w:ascii="細明體" w:eastAsia="細明體" w:hAnsi="細明體"/>
          <w:lang w:eastAsia="zh-TW"/>
        </w:rPr>
        <w:t>ALL batch.CountManager</w:t>
      </w:r>
      <w:r w:rsidRPr="00163B77">
        <w:rPr>
          <w:rFonts w:ascii="細明體" w:eastAsia="細明體" w:hAnsi="細明體" w:hint="eastAsia"/>
          <w:lang w:eastAsia="zh-TW"/>
        </w:rPr>
        <w:t>(批次作業件數記錄模組)，記錄輸入件數，輸出件數及錯誤件數。</w:t>
      </w:r>
    </w:p>
    <w:p w:rsidR="00A50E8B" w:rsidRDefault="00961F9B" w:rsidP="00163B7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</w:rPr>
      </w:pPr>
      <w:hyperlink w:anchor="FORMATA_BACK" w:history="1"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ＢＡＣ</w:t>
        </w:r>
        <w:r w:rsidRPr="00FF2096">
          <w:rPr>
            <w:rStyle w:val="aa"/>
            <w:rFonts w:ascii="細明體" w:eastAsia="細明體" w:hAnsi="細明體" w:hint="eastAsia"/>
            <w:kern w:val="2"/>
            <w:lang w:eastAsia="zh-TW"/>
          </w:rPr>
          <w:t>Ｋ</w:t>
        </w:r>
      </w:hyperlink>
      <w:r>
        <w:rPr>
          <w:rFonts w:ascii="細明體" w:eastAsia="細明體" w:hAnsi="細明體" w:hint="eastAsia"/>
          <w:kern w:val="2"/>
          <w:lang w:eastAsia="zh-TW"/>
        </w:rPr>
        <w:t>！！！</w:t>
      </w:r>
      <w:r w:rsidR="00163B77">
        <w:rPr>
          <w:rFonts w:ascii="細明體" w:eastAsia="細明體" w:hAnsi="細明體" w:cs="Courier New" w:hint="eastAsia"/>
          <w:b/>
        </w:rPr>
        <w:t xml:space="preserve"> </w:t>
      </w:r>
    </w:p>
    <w:sectPr w:rsidR="00A50E8B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4C8" w:rsidRDefault="00BE44C8">
      <w:r>
        <w:separator/>
      </w:r>
    </w:p>
  </w:endnote>
  <w:endnote w:type="continuationSeparator" w:id="0">
    <w:p w:rsidR="00BE44C8" w:rsidRDefault="00BE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437B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4C8" w:rsidRDefault="00BE44C8">
      <w:r>
        <w:separator/>
      </w:r>
    </w:p>
  </w:footnote>
  <w:footnote w:type="continuationSeparator" w:id="0">
    <w:p w:rsidR="00BE44C8" w:rsidRDefault="00BE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7785"/>
    <w:rsid w:val="00062328"/>
    <w:rsid w:val="00073519"/>
    <w:rsid w:val="00076FBA"/>
    <w:rsid w:val="000800FF"/>
    <w:rsid w:val="00086E90"/>
    <w:rsid w:val="000A7C4F"/>
    <w:rsid w:val="000D1099"/>
    <w:rsid w:val="000D24DC"/>
    <w:rsid w:val="000D2D7F"/>
    <w:rsid w:val="000D3892"/>
    <w:rsid w:val="000E5F19"/>
    <w:rsid w:val="0010591F"/>
    <w:rsid w:val="001249B7"/>
    <w:rsid w:val="00127011"/>
    <w:rsid w:val="00156A28"/>
    <w:rsid w:val="00156FD6"/>
    <w:rsid w:val="0015744E"/>
    <w:rsid w:val="001606A7"/>
    <w:rsid w:val="00163B77"/>
    <w:rsid w:val="001724C1"/>
    <w:rsid w:val="001778A7"/>
    <w:rsid w:val="00181988"/>
    <w:rsid w:val="00185767"/>
    <w:rsid w:val="00187B05"/>
    <w:rsid w:val="00190DF8"/>
    <w:rsid w:val="00194232"/>
    <w:rsid w:val="001B2A98"/>
    <w:rsid w:val="001C6A12"/>
    <w:rsid w:val="001D25AB"/>
    <w:rsid w:val="001D73C5"/>
    <w:rsid w:val="0020512E"/>
    <w:rsid w:val="002203D1"/>
    <w:rsid w:val="002225FA"/>
    <w:rsid w:val="00232ED1"/>
    <w:rsid w:val="00234D7F"/>
    <w:rsid w:val="00287ABA"/>
    <w:rsid w:val="00290B32"/>
    <w:rsid w:val="002A7F76"/>
    <w:rsid w:val="002B0AB6"/>
    <w:rsid w:val="002B2083"/>
    <w:rsid w:val="002B381A"/>
    <w:rsid w:val="002C6295"/>
    <w:rsid w:val="002F61B6"/>
    <w:rsid w:val="0031642E"/>
    <w:rsid w:val="00323FB8"/>
    <w:rsid w:val="0032607E"/>
    <w:rsid w:val="003354D9"/>
    <w:rsid w:val="00335DF5"/>
    <w:rsid w:val="0033739F"/>
    <w:rsid w:val="00353371"/>
    <w:rsid w:val="003572AC"/>
    <w:rsid w:val="00361E98"/>
    <w:rsid w:val="003646BE"/>
    <w:rsid w:val="00364751"/>
    <w:rsid w:val="00373E68"/>
    <w:rsid w:val="003763F5"/>
    <w:rsid w:val="00386C3A"/>
    <w:rsid w:val="00391DF0"/>
    <w:rsid w:val="003A32A5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70CE2"/>
    <w:rsid w:val="00483F12"/>
    <w:rsid w:val="0048437B"/>
    <w:rsid w:val="004B08CA"/>
    <w:rsid w:val="004C230F"/>
    <w:rsid w:val="004C2FEB"/>
    <w:rsid w:val="004C5056"/>
    <w:rsid w:val="004D03CC"/>
    <w:rsid w:val="00506AE4"/>
    <w:rsid w:val="005145E2"/>
    <w:rsid w:val="00531E06"/>
    <w:rsid w:val="00535F08"/>
    <w:rsid w:val="00537241"/>
    <w:rsid w:val="00550F55"/>
    <w:rsid w:val="005558D1"/>
    <w:rsid w:val="005669BC"/>
    <w:rsid w:val="00573BA2"/>
    <w:rsid w:val="00575B37"/>
    <w:rsid w:val="005840B8"/>
    <w:rsid w:val="00584A7D"/>
    <w:rsid w:val="00591BB0"/>
    <w:rsid w:val="00594FE4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6F6F"/>
    <w:rsid w:val="006370B1"/>
    <w:rsid w:val="00640B0C"/>
    <w:rsid w:val="006478D2"/>
    <w:rsid w:val="00655B5F"/>
    <w:rsid w:val="00665BDA"/>
    <w:rsid w:val="006856F7"/>
    <w:rsid w:val="006875F0"/>
    <w:rsid w:val="00690A9A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41832"/>
    <w:rsid w:val="00752001"/>
    <w:rsid w:val="0075297D"/>
    <w:rsid w:val="00764C15"/>
    <w:rsid w:val="00765834"/>
    <w:rsid w:val="00766299"/>
    <w:rsid w:val="00771BE3"/>
    <w:rsid w:val="0077313E"/>
    <w:rsid w:val="00790F0E"/>
    <w:rsid w:val="0079246B"/>
    <w:rsid w:val="00796439"/>
    <w:rsid w:val="007A490A"/>
    <w:rsid w:val="007B0CDF"/>
    <w:rsid w:val="007B4376"/>
    <w:rsid w:val="007B75AF"/>
    <w:rsid w:val="007B76A5"/>
    <w:rsid w:val="007D095A"/>
    <w:rsid w:val="007F1037"/>
    <w:rsid w:val="007F4BA8"/>
    <w:rsid w:val="007F7D33"/>
    <w:rsid w:val="00800131"/>
    <w:rsid w:val="00810068"/>
    <w:rsid w:val="00817A0D"/>
    <w:rsid w:val="0082088F"/>
    <w:rsid w:val="008266BB"/>
    <w:rsid w:val="00835FC8"/>
    <w:rsid w:val="008403C1"/>
    <w:rsid w:val="008503E7"/>
    <w:rsid w:val="008747CD"/>
    <w:rsid w:val="008749B9"/>
    <w:rsid w:val="00875CDA"/>
    <w:rsid w:val="00892512"/>
    <w:rsid w:val="008A5D36"/>
    <w:rsid w:val="008A7E85"/>
    <w:rsid w:val="008B1784"/>
    <w:rsid w:val="008B5188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A7BD3"/>
    <w:rsid w:val="009B23D8"/>
    <w:rsid w:val="009B385F"/>
    <w:rsid w:val="009B7060"/>
    <w:rsid w:val="009D1DB3"/>
    <w:rsid w:val="009E15B4"/>
    <w:rsid w:val="009F453E"/>
    <w:rsid w:val="00A22607"/>
    <w:rsid w:val="00A50E8B"/>
    <w:rsid w:val="00A515C3"/>
    <w:rsid w:val="00A56CC1"/>
    <w:rsid w:val="00A61DDB"/>
    <w:rsid w:val="00A645B7"/>
    <w:rsid w:val="00A72ABE"/>
    <w:rsid w:val="00A823CE"/>
    <w:rsid w:val="00A8390F"/>
    <w:rsid w:val="00A861AF"/>
    <w:rsid w:val="00AA6071"/>
    <w:rsid w:val="00AB160E"/>
    <w:rsid w:val="00AB678B"/>
    <w:rsid w:val="00AE6528"/>
    <w:rsid w:val="00AF5EEE"/>
    <w:rsid w:val="00B07D87"/>
    <w:rsid w:val="00B26C61"/>
    <w:rsid w:val="00B524BA"/>
    <w:rsid w:val="00B53ACB"/>
    <w:rsid w:val="00B66886"/>
    <w:rsid w:val="00B930E5"/>
    <w:rsid w:val="00BB0D40"/>
    <w:rsid w:val="00BC2E60"/>
    <w:rsid w:val="00BC4814"/>
    <w:rsid w:val="00BD5672"/>
    <w:rsid w:val="00BE44C8"/>
    <w:rsid w:val="00BF1215"/>
    <w:rsid w:val="00C03856"/>
    <w:rsid w:val="00C0495D"/>
    <w:rsid w:val="00C12C13"/>
    <w:rsid w:val="00C17E40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C6658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56BD"/>
    <w:rsid w:val="00D368EA"/>
    <w:rsid w:val="00D74463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43C0A"/>
    <w:rsid w:val="00E5462A"/>
    <w:rsid w:val="00E85B86"/>
    <w:rsid w:val="00E9066F"/>
    <w:rsid w:val="00E907CC"/>
    <w:rsid w:val="00E9528F"/>
    <w:rsid w:val="00EA0043"/>
    <w:rsid w:val="00EA53FE"/>
    <w:rsid w:val="00EC5BAC"/>
    <w:rsid w:val="00ED397D"/>
    <w:rsid w:val="00EF21B1"/>
    <w:rsid w:val="00EF4338"/>
    <w:rsid w:val="00F043C7"/>
    <w:rsid w:val="00F0779E"/>
    <w:rsid w:val="00F10011"/>
    <w:rsid w:val="00F23185"/>
    <w:rsid w:val="00F30E6A"/>
    <w:rsid w:val="00F411B7"/>
    <w:rsid w:val="00F45910"/>
    <w:rsid w:val="00F8409B"/>
    <w:rsid w:val="00F9554A"/>
    <w:rsid w:val="00FA442D"/>
    <w:rsid w:val="00FA5129"/>
    <w:rsid w:val="00FB39F0"/>
    <w:rsid w:val="00FB6B43"/>
    <w:rsid w:val="00FC1BFF"/>
    <w:rsid w:val="00FD2A3F"/>
    <w:rsid w:val="00FD35AB"/>
    <w:rsid w:val="00FD5BB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7"/>
        <o:r id="V:Rule3" type="connector" idref="#_x0000_s1042"/>
        <o:r id="V:Rule4" type="connector" idref="#_x0000_s1046"/>
        <o:r id="V:Rule5" type="connector" idref="#_x0000_s1047"/>
        <o:r id="V:Rule6" type="connector" idref="#_x0000_s1048"/>
      </o:rules>
    </o:shapelayout>
  </w:shapeDefaults>
  <w:decimalSymbol w:val="."/>
  <w:listSeparator w:val=","/>
  <w15:chartTrackingRefBased/>
  <w15:docId w15:val="{7D98BB5A-F1A5-43A9-9776-7DBC6310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1.cathaylife.com.tw/JobProxy/htpd/SPA10100?status=promp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92CE-1E35-40D7-BDE9-474D4C2F2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3532</Characters>
  <Application>Microsoft Office Word</Application>
  <DocSecurity>0</DocSecurity>
  <Lines>29</Lines>
  <Paragraphs>8</Paragraphs>
  <ScaleCrop>false</ScaleCrop>
  <Company>CMT</Company>
  <LinksUpToDate>false</LinksUpToDate>
  <CharactersWithSpaces>4143</CharactersWithSpaces>
  <SharedDoc>false</SharedDoc>
  <HLinks>
    <vt:vector size="12" baseType="variant">
      <vt:variant>
        <vt:i4>2293781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FORMATA_BACK</vt:lpwstr>
      </vt:variant>
      <vt:variant>
        <vt:i4>2687096</vt:i4>
      </vt:variant>
      <vt:variant>
        <vt:i4>0</vt:i4>
      </vt:variant>
      <vt:variant>
        <vt:i4>0</vt:i4>
      </vt:variant>
      <vt:variant>
        <vt:i4>5</vt:i4>
      </vt:variant>
      <vt:variant>
        <vt:lpwstr>https://was1.cathaylife.com.tw/JobProxy/htpd/SPA10100?status=prompt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