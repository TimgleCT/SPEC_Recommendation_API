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992"/>
        <w:gridCol w:w="3952"/>
        <w:gridCol w:w="1307"/>
        <w:gridCol w:w="2616"/>
        <w:tblGridChange w:id="0">
          <w:tblGrid>
            <w:gridCol w:w="1843"/>
            <w:gridCol w:w="992"/>
            <w:gridCol w:w="3952"/>
            <w:gridCol w:w="1307"/>
            <w:gridCol w:w="2616"/>
          </w:tblGrid>
        </w:tblGridChange>
      </w:tblGrid>
      <w:tr w:rsidR="00252551" w:rsidRPr="002A58AE" w:rsidTr="008D7C78">
        <w:tc>
          <w:tcPr>
            <w:tcW w:w="1843" w:type="dxa"/>
          </w:tcPr>
          <w:p w:rsidR="00252551" w:rsidRPr="002A58AE" w:rsidRDefault="00252551" w:rsidP="002F7FCC">
            <w:pPr>
              <w:spacing w:line="240" w:lineRule="atLeast"/>
              <w:jc w:val="center"/>
              <w:rPr>
                <w:rFonts w:ascii="細明體" w:eastAsia="細明體" w:hAnsi="細明體" w:cs="Courier New" w:hint="eastAsia"/>
                <w:sz w:val="20"/>
                <w:szCs w:val="20"/>
              </w:rPr>
            </w:pPr>
            <w:bookmarkStart w:id="1" w:name="_GoBack"/>
            <w:bookmarkEnd w:id="1"/>
            <w:r w:rsidRPr="002A58AE">
              <w:rPr>
                <w:rFonts w:ascii="細明體" w:eastAsia="細明體" w:hAnsi="細明體" w:cs="Courier New" w:hint="eastAsia"/>
                <w:sz w:val="20"/>
                <w:szCs w:val="20"/>
              </w:rPr>
              <w:t>修改日期</w:t>
            </w:r>
          </w:p>
        </w:tc>
        <w:tc>
          <w:tcPr>
            <w:tcW w:w="992" w:type="dxa"/>
          </w:tcPr>
          <w:p w:rsidR="00252551" w:rsidRPr="002A58AE" w:rsidRDefault="00252551" w:rsidP="002F7FCC">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hint="eastAsia"/>
                <w:sz w:val="20"/>
                <w:szCs w:val="20"/>
              </w:rPr>
              <w:t>版本</w:t>
            </w:r>
          </w:p>
        </w:tc>
        <w:tc>
          <w:tcPr>
            <w:tcW w:w="3952" w:type="dxa"/>
          </w:tcPr>
          <w:p w:rsidR="00252551" w:rsidRPr="002A58AE" w:rsidRDefault="00252551" w:rsidP="002F7FCC">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hint="eastAsia"/>
                <w:sz w:val="20"/>
                <w:szCs w:val="20"/>
              </w:rPr>
              <w:t>修改原因</w:t>
            </w:r>
          </w:p>
        </w:tc>
        <w:tc>
          <w:tcPr>
            <w:tcW w:w="1307" w:type="dxa"/>
          </w:tcPr>
          <w:p w:rsidR="00252551" w:rsidRPr="002A58AE" w:rsidRDefault="00252551" w:rsidP="002F7FCC">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hint="eastAsia"/>
                <w:sz w:val="20"/>
                <w:szCs w:val="20"/>
              </w:rPr>
              <w:t>修改人姓名</w:t>
            </w:r>
          </w:p>
        </w:tc>
        <w:tc>
          <w:tcPr>
            <w:tcW w:w="2616" w:type="dxa"/>
          </w:tcPr>
          <w:p w:rsidR="00252551" w:rsidRPr="002A58AE" w:rsidRDefault="00252551" w:rsidP="002F7FCC">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hint="eastAsia"/>
                <w:sz w:val="20"/>
                <w:szCs w:val="20"/>
              </w:rPr>
              <w:t>立案單號</w:t>
            </w:r>
          </w:p>
        </w:tc>
      </w:tr>
      <w:tr w:rsidR="00252551" w:rsidRPr="002A58AE" w:rsidTr="008D7C78">
        <w:tc>
          <w:tcPr>
            <w:tcW w:w="1843" w:type="dxa"/>
          </w:tcPr>
          <w:p w:rsidR="00252551" w:rsidRPr="002A58AE" w:rsidRDefault="005F4F4F" w:rsidP="00DE48C8">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sz w:val="20"/>
                <w:szCs w:val="20"/>
              </w:rPr>
              <w:t>201</w:t>
            </w:r>
            <w:r w:rsidR="006B6962">
              <w:rPr>
                <w:rFonts w:ascii="細明體" w:eastAsia="細明體" w:hAnsi="細明體" w:cs="Courier New" w:hint="eastAsia"/>
                <w:sz w:val="20"/>
                <w:szCs w:val="20"/>
              </w:rPr>
              <w:t>4</w:t>
            </w:r>
            <w:r w:rsidRPr="002A58AE">
              <w:rPr>
                <w:rFonts w:ascii="細明體" w:eastAsia="細明體" w:hAnsi="細明體" w:cs="Courier New"/>
                <w:sz w:val="20"/>
                <w:szCs w:val="20"/>
              </w:rPr>
              <w:t>/</w:t>
            </w:r>
            <w:r w:rsidR="00DE48C8">
              <w:rPr>
                <w:rFonts w:ascii="細明體" w:eastAsia="細明體" w:hAnsi="細明體" w:cs="Courier New" w:hint="eastAsia"/>
                <w:sz w:val="20"/>
                <w:szCs w:val="20"/>
              </w:rPr>
              <w:t>03</w:t>
            </w:r>
            <w:r w:rsidR="00252551" w:rsidRPr="002A58AE">
              <w:rPr>
                <w:rFonts w:ascii="細明體" w:eastAsia="細明體" w:hAnsi="細明體" w:cs="Courier New"/>
                <w:sz w:val="20"/>
                <w:szCs w:val="20"/>
              </w:rPr>
              <w:t>/</w:t>
            </w:r>
            <w:r w:rsidR="00DE48C8">
              <w:rPr>
                <w:rFonts w:ascii="細明體" w:eastAsia="細明體" w:hAnsi="細明體" w:cs="Courier New" w:hint="eastAsia"/>
                <w:sz w:val="20"/>
                <w:szCs w:val="20"/>
              </w:rPr>
              <w:t>13</w:t>
            </w:r>
          </w:p>
        </w:tc>
        <w:tc>
          <w:tcPr>
            <w:tcW w:w="992" w:type="dxa"/>
          </w:tcPr>
          <w:p w:rsidR="00252551" w:rsidRPr="002A58AE" w:rsidRDefault="004911D8" w:rsidP="002F7FCC">
            <w:pPr>
              <w:spacing w:line="240" w:lineRule="atLeast"/>
              <w:jc w:val="center"/>
              <w:rPr>
                <w:rFonts w:ascii="細明體" w:eastAsia="細明體" w:hAnsi="細明體" w:cs="Courier New" w:hint="eastAsia"/>
                <w:sz w:val="20"/>
                <w:szCs w:val="20"/>
              </w:rPr>
            </w:pPr>
            <w:r w:rsidRPr="002A58AE">
              <w:rPr>
                <w:rFonts w:ascii="細明體" w:eastAsia="細明體" w:hAnsi="細明體" w:cs="Courier New" w:hint="eastAsia"/>
                <w:sz w:val="20"/>
                <w:szCs w:val="20"/>
              </w:rPr>
              <w:t>1</w:t>
            </w:r>
          </w:p>
        </w:tc>
        <w:tc>
          <w:tcPr>
            <w:tcW w:w="3952" w:type="dxa"/>
          </w:tcPr>
          <w:p w:rsidR="00252551" w:rsidRPr="002A58AE" w:rsidRDefault="00252551" w:rsidP="002F7FCC">
            <w:pPr>
              <w:spacing w:line="240" w:lineRule="atLeast"/>
              <w:rPr>
                <w:rFonts w:ascii="細明體" w:eastAsia="細明體" w:hAnsi="細明體" w:cs="Courier New" w:hint="eastAsia"/>
                <w:sz w:val="20"/>
                <w:szCs w:val="20"/>
              </w:rPr>
            </w:pPr>
            <w:r w:rsidRPr="002A58AE">
              <w:rPr>
                <w:rFonts w:ascii="細明體" w:eastAsia="細明體" w:hAnsi="細明體" w:cs="Courier New" w:hint="eastAsia"/>
                <w:sz w:val="20"/>
                <w:szCs w:val="20"/>
              </w:rPr>
              <w:t>Created</w:t>
            </w:r>
          </w:p>
        </w:tc>
        <w:tc>
          <w:tcPr>
            <w:tcW w:w="1307" w:type="dxa"/>
          </w:tcPr>
          <w:p w:rsidR="00252551" w:rsidRPr="002A58AE" w:rsidRDefault="00DE48C8" w:rsidP="002F7FCC">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張凱鈞</w:t>
            </w:r>
          </w:p>
        </w:tc>
        <w:tc>
          <w:tcPr>
            <w:tcW w:w="2616" w:type="dxa"/>
          </w:tcPr>
          <w:p w:rsidR="00252551" w:rsidRPr="002A58AE" w:rsidRDefault="00DE48C8" w:rsidP="00490128">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140311000287</w:t>
            </w:r>
          </w:p>
        </w:tc>
      </w:tr>
      <w:tr w:rsidR="003F2DC8" w:rsidRPr="002A58AE" w:rsidTr="008D7C78">
        <w:tc>
          <w:tcPr>
            <w:tcW w:w="1843" w:type="dxa"/>
          </w:tcPr>
          <w:p w:rsidR="003F2DC8" w:rsidRPr="002A58AE" w:rsidRDefault="003F2DC8" w:rsidP="00DE48C8">
            <w:pPr>
              <w:spacing w:line="240" w:lineRule="atLeast"/>
              <w:jc w:val="center"/>
              <w:rPr>
                <w:rFonts w:ascii="細明體" w:eastAsia="細明體" w:hAnsi="細明體" w:cs="Courier New"/>
                <w:sz w:val="20"/>
                <w:szCs w:val="20"/>
              </w:rPr>
            </w:pPr>
            <w:r>
              <w:rPr>
                <w:rFonts w:ascii="細明體" w:eastAsia="細明體" w:hAnsi="細明體" w:cs="Courier New" w:hint="eastAsia"/>
                <w:sz w:val="20"/>
                <w:szCs w:val="20"/>
              </w:rPr>
              <w:t>2014/06/11</w:t>
            </w:r>
          </w:p>
        </w:tc>
        <w:tc>
          <w:tcPr>
            <w:tcW w:w="992" w:type="dxa"/>
          </w:tcPr>
          <w:p w:rsidR="003F2DC8" w:rsidRPr="002A58AE" w:rsidRDefault="003F2DC8" w:rsidP="002F7FCC">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w:t>
            </w:r>
          </w:p>
        </w:tc>
        <w:tc>
          <w:tcPr>
            <w:tcW w:w="3952" w:type="dxa"/>
          </w:tcPr>
          <w:p w:rsidR="003F2DC8" w:rsidRPr="002A58AE" w:rsidRDefault="003F2DC8" w:rsidP="002F7FCC">
            <w:pPr>
              <w:spacing w:line="240" w:lineRule="atLeast"/>
              <w:rPr>
                <w:rFonts w:ascii="細明體" w:eastAsia="細明體" w:hAnsi="細明體" w:cs="Courier New" w:hint="eastAsia"/>
                <w:sz w:val="20"/>
                <w:szCs w:val="20"/>
              </w:rPr>
            </w:pPr>
            <w:r>
              <w:rPr>
                <w:rFonts w:ascii="細明體" w:eastAsia="細明體" w:hAnsi="細明體" w:cs="Courier New" w:hint="eastAsia"/>
                <w:sz w:val="20"/>
                <w:szCs w:val="20"/>
              </w:rPr>
              <w:t>全自動核賠導入</w:t>
            </w:r>
          </w:p>
        </w:tc>
        <w:tc>
          <w:tcPr>
            <w:tcW w:w="1307" w:type="dxa"/>
          </w:tcPr>
          <w:p w:rsidR="003F2DC8" w:rsidRDefault="003F2DC8" w:rsidP="002F7FCC">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張凱鈞</w:t>
            </w:r>
          </w:p>
        </w:tc>
        <w:tc>
          <w:tcPr>
            <w:tcW w:w="2616" w:type="dxa"/>
          </w:tcPr>
          <w:p w:rsidR="003F2DC8" w:rsidRDefault="003F2DC8" w:rsidP="00490128">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140603000392</w:t>
            </w:r>
          </w:p>
        </w:tc>
      </w:tr>
      <w:tr w:rsidR="00AC3C80" w:rsidRPr="002A58AE" w:rsidTr="008D7C78">
        <w:tc>
          <w:tcPr>
            <w:tcW w:w="1843" w:type="dxa"/>
          </w:tcPr>
          <w:p w:rsidR="00AC3C80" w:rsidRDefault="00AC3C80" w:rsidP="00DE48C8">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2015/04/08</w:t>
            </w:r>
          </w:p>
        </w:tc>
        <w:tc>
          <w:tcPr>
            <w:tcW w:w="992" w:type="dxa"/>
          </w:tcPr>
          <w:p w:rsidR="00AC3C80" w:rsidRDefault="00AC3C80" w:rsidP="002F7FCC">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3</w:t>
            </w:r>
          </w:p>
        </w:tc>
        <w:tc>
          <w:tcPr>
            <w:tcW w:w="3952" w:type="dxa"/>
          </w:tcPr>
          <w:p w:rsidR="00AC3C80" w:rsidRDefault="00AC3C80" w:rsidP="002F7FCC">
            <w:pPr>
              <w:spacing w:line="240" w:lineRule="atLeast"/>
              <w:rPr>
                <w:rFonts w:ascii="細明體" w:eastAsia="細明體" w:hAnsi="細明體" w:cs="Courier New" w:hint="eastAsia"/>
                <w:sz w:val="20"/>
                <w:szCs w:val="20"/>
              </w:rPr>
            </w:pPr>
            <w:r>
              <w:rPr>
                <w:rFonts w:ascii="細明體" w:eastAsia="細明體" w:hAnsi="細明體" w:cs="Courier New" w:hint="eastAsia"/>
                <w:sz w:val="20"/>
                <w:szCs w:val="20"/>
              </w:rPr>
              <w:t>配合全自動核賠調整新增與修改三登欄位</w:t>
            </w:r>
          </w:p>
        </w:tc>
        <w:tc>
          <w:tcPr>
            <w:tcW w:w="1307" w:type="dxa"/>
          </w:tcPr>
          <w:p w:rsidR="00AC3C80" w:rsidRPr="00AC3C80" w:rsidRDefault="00AC3C80" w:rsidP="002F7FCC">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張凱鈞</w:t>
            </w:r>
          </w:p>
        </w:tc>
        <w:tc>
          <w:tcPr>
            <w:tcW w:w="2616" w:type="dxa"/>
          </w:tcPr>
          <w:p w:rsidR="00AC3C80" w:rsidRDefault="00AC3C80" w:rsidP="00490128">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150327000201</w:t>
            </w:r>
          </w:p>
        </w:tc>
      </w:tr>
      <w:tr w:rsidR="007B3E95" w:rsidRPr="002A58AE" w:rsidTr="008D7C78">
        <w:tc>
          <w:tcPr>
            <w:tcW w:w="1843" w:type="dxa"/>
          </w:tcPr>
          <w:p w:rsidR="007B3E95" w:rsidRDefault="007B3E95" w:rsidP="00DE48C8">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2015/12/02</w:t>
            </w:r>
          </w:p>
        </w:tc>
        <w:tc>
          <w:tcPr>
            <w:tcW w:w="992" w:type="dxa"/>
          </w:tcPr>
          <w:p w:rsidR="007B3E95" w:rsidRDefault="007B3E95" w:rsidP="002F7FCC">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4</w:t>
            </w:r>
          </w:p>
        </w:tc>
        <w:tc>
          <w:tcPr>
            <w:tcW w:w="3952" w:type="dxa"/>
          </w:tcPr>
          <w:p w:rsidR="007B3E95" w:rsidRDefault="007B3E95" w:rsidP="007B3E95">
            <w:pPr>
              <w:spacing w:line="240" w:lineRule="atLeast"/>
              <w:rPr>
                <w:rFonts w:ascii="細明體" w:eastAsia="細明體" w:hAnsi="細明體" w:cs="Courier New" w:hint="eastAsia"/>
                <w:sz w:val="20"/>
                <w:szCs w:val="20"/>
              </w:rPr>
            </w:pPr>
            <w:r>
              <w:rPr>
                <w:rFonts w:ascii="細明體" w:eastAsia="細明體" w:hAnsi="細明體" w:cs="Courier New" w:hint="eastAsia"/>
                <w:sz w:val="20"/>
                <w:szCs w:val="20"/>
              </w:rPr>
              <w:t>配合全自動核賠調整1.移除手術2.新增住院、門診等日期新增修改刪除功能</w:t>
            </w:r>
          </w:p>
        </w:tc>
        <w:tc>
          <w:tcPr>
            <w:tcW w:w="1307" w:type="dxa"/>
          </w:tcPr>
          <w:p w:rsidR="007B3E95" w:rsidRDefault="007B3E95" w:rsidP="002F7FCC">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張凱鈞</w:t>
            </w:r>
          </w:p>
        </w:tc>
        <w:tc>
          <w:tcPr>
            <w:tcW w:w="2616" w:type="dxa"/>
          </w:tcPr>
          <w:p w:rsidR="007B3E95" w:rsidRDefault="007B3E95" w:rsidP="00490128">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151202000394</w:t>
            </w:r>
          </w:p>
        </w:tc>
      </w:tr>
      <w:tr w:rsidR="0092542D" w:rsidRPr="002A58AE" w:rsidTr="008D7C78">
        <w:tc>
          <w:tcPr>
            <w:tcW w:w="1843" w:type="dxa"/>
          </w:tcPr>
          <w:p w:rsidR="0092542D" w:rsidRDefault="0092542D" w:rsidP="0092542D">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w:t>
            </w:r>
            <w:r>
              <w:rPr>
                <w:rFonts w:ascii="細明體" w:eastAsia="細明體" w:hAnsi="細明體" w:cs="Courier New"/>
                <w:sz w:val="20"/>
                <w:szCs w:val="20"/>
              </w:rPr>
              <w:t>016/08/22</w:t>
            </w:r>
          </w:p>
        </w:tc>
        <w:tc>
          <w:tcPr>
            <w:tcW w:w="992" w:type="dxa"/>
          </w:tcPr>
          <w:p w:rsidR="0092542D" w:rsidRDefault="0092542D" w:rsidP="0092542D">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5</w:t>
            </w:r>
          </w:p>
        </w:tc>
        <w:tc>
          <w:tcPr>
            <w:tcW w:w="3952" w:type="dxa"/>
          </w:tcPr>
          <w:p w:rsidR="0092542D" w:rsidRDefault="0092542D" w:rsidP="0092542D">
            <w:pPr>
              <w:spacing w:line="240" w:lineRule="atLeast"/>
              <w:rPr>
                <w:rFonts w:ascii="細明體" w:eastAsia="細明體" w:hAnsi="細明體" w:cs="Courier New" w:hint="eastAsia"/>
                <w:sz w:val="20"/>
                <w:szCs w:val="20"/>
              </w:rPr>
            </w:pPr>
            <w:r>
              <w:rPr>
                <w:rFonts w:ascii="細明體" w:eastAsia="細明體" w:hAnsi="細明體" w:hint="eastAsia"/>
                <w:sz w:val="20"/>
                <w:szCs w:val="20"/>
              </w:rPr>
              <w:t>折抵醫療費用調整取件順序</w:t>
            </w:r>
          </w:p>
        </w:tc>
        <w:tc>
          <w:tcPr>
            <w:tcW w:w="1307" w:type="dxa"/>
          </w:tcPr>
          <w:p w:rsidR="0092542D" w:rsidRDefault="0092542D" w:rsidP="0092542D">
            <w:pPr>
              <w:spacing w:line="240" w:lineRule="atLeast"/>
              <w:jc w:val="center"/>
              <w:rPr>
                <w:rFonts w:ascii="細明體" w:eastAsia="細明體" w:hAnsi="細明體" w:cs="Courier New" w:hint="eastAsia"/>
                <w:sz w:val="20"/>
                <w:szCs w:val="20"/>
              </w:rPr>
            </w:pPr>
            <w:r>
              <w:rPr>
                <w:rFonts w:ascii="細明體" w:eastAsia="細明體" w:hAnsi="細明體" w:hint="eastAsia"/>
                <w:sz w:val="20"/>
                <w:szCs w:val="20"/>
              </w:rPr>
              <w:t>張凱鈞</w:t>
            </w:r>
          </w:p>
        </w:tc>
        <w:tc>
          <w:tcPr>
            <w:tcW w:w="2616" w:type="dxa"/>
          </w:tcPr>
          <w:p w:rsidR="0092542D" w:rsidRDefault="0092542D" w:rsidP="0092542D">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160121000383</w:t>
            </w:r>
          </w:p>
        </w:tc>
      </w:tr>
      <w:tr w:rsidR="0093729E" w:rsidRPr="002A58AE" w:rsidTr="008D7C78">
        <w:tc>
          <w:tcPr>
            <w:tcW w:w="1843" w:type="dxa"/>
          </w:tcPr>
          <w:p w:rsidR="0093729E" w:rsidRDefault="0093729E" w:rsidP="0093729E">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2016/10/21</w:t>
            </w:r>
          </w:p>
        </w:tc>
        <w:tc>
          <w:tcPr>
            <w:tcW w:w="992" w:type="dxa"/>
          </w:tcPr>
          <w:p w:rsidR="0093729E" w:rsidRDefault="0093729E" w:rsidP="0093729E">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6</w:t>
            </w:r>
          </w:p>
        </w:tc>
        <w:tc>
          <w:tcPr>
            <w:tcW w:w="3952" w:type="dxa"/>
          </w:tcPr>
          <w:p w:rsidR="0093729E" w:rsidRDefault="0093729E" w:rsidP="0093729E">
            <w:pPr>
              <w:spacing w:line="240" w:lineRule="atLeast"/>
              <w:rPr>
                <w:rFonts w:ascii="細明體" w:eastAsia="細明體" w:hAnsi="細明體" w:hint="eastAsia"/>
                <w:sz w:val="20"/>
                <w:szCs w:val="20"/>
              </w:rPr>
            </w:pPr>
            <w:r w:rsidRPr="007A56C9">
              <w:rPr>
                <w:rFonts w:hint="eastAsia"/>
                <w:sz w:val="20"/>
                <w:szCs w:val="20"/>
              </w:rPr>
              <w:t>診斷書內容新增診斷內容與疾病代碼連動檢核</w:t>
            </w:r>
          </w:p>
        </w:tc>
        <w:tc>
          <w:tcPr>
            <w:tcW w:w="1307" w:type="dxa"/>
          </w:tcPr>
          <w:p w:rsidR="0093729E" w:rsidRDefault="0093729E" w:rsidP="0093729E">
            <w:pPr>
              <w:spacing w:line="240" w:lineRule="atLeast"/>
              <w:jc w:val="center"/>
              <w:rPr>
                <w:rFonts w:ascii="細明體" w:eastAsia="細明體" w:hAnsi="細明體" w:hint="eastAsia"/>
                <w:sz w:val="20"/>
                <w:szCs w:val="20"/>
              </w:rPr>
            </w:pPr>
            <w:r w:rsidRPr="007A56C9">
              <w:rPr>
                <w:rFonts w:ascii="細明體" w:eastAsia="細明體" w:hAnsi="細明體" w:cs="Courier New" w:hint="eastAsia"/>
                <w:sz w:val="20"/>
                <w:szCs w:val="20"/>
              </w:rPr>
              <w:t>張凱鈞</w:t>
            </w:r>
          </w:p>
        </w:tc>
        <w:tc>
          <w:tcPr>
            <w:tcW w:w="2616" w:type="dxa"/>
          </w:tcPr>
          <w:p w:rsidR="0093729E" w:rsidRDefault="0093729E" w:rsidP="0093729E">
            <w:pPr>
              <w:spacing w:line="240" w:lineRule="atLeast"/>
              <w:jc w:val="center"/>
              <w:rPr>
                <w:rFonts w:ascii="細明體" w:eastAsia="細明體" w:hAnsi="細明體" w:cs="Courier New" w:hint="eastAsia"/>
                <w:sz w:val="20"/>
                <w:szCs w:val="20"/>
              </w:rPr>
            </w:pPr>
            <w:r w:rsidRPr="007A56C9">
              <w:rPr>
                <w:sz w:val="20"/>
                <w:szCs w:val="20"/>
              </w:rPr>
              <w:t>161020000312</w:t>
            </w:r>
          </w:p>
        </w:tc>
      </w:tr>
      <w:tr w:rsidR="00C01FCD" w:rsidRPr="002A58AE" w:rsidTr="008D7C78">
        <w:tc>
          <w:tcPr>
            <w:tcW w:w="1843" w:type="dxa"/>
          </w:tcPr>
          <w:p w:rsidR="00C01FCD" w:rsidRDefault="00C01FCD" w:rsidP="00C01FCD">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2017/01/06</w:t>
            </w:r>
          </w:p>
        </w:tc>
        <w:tc>
          <w:tcPr>
            <w:tcW w:w="992" w:type="dxa"/>
          </w:tcPr>
          <w:p w:rsidR="00C01FCD" w:rsidRDefault="00C01FCD" w:rsidP="00C01FCD">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7</w:t>
            </w:r>
          </w:p>
        </w:tc>
        <w:tc>
          <w:tcPr>
            <w:tcW w:w="3952" w:type="dxa"/>
          </w:tcPr>
          <w:p w:rsidR="00C01FCD" w:rsidRPr="007A56C9" w:rsidRDefault="00C01FCD" w:rsidP="00C01FCD">
            <w:pPr>
              <w:spacing w:line="240" w:lineRule="atLeast"/>
              <w:rPr>
                <w:rFonts w:hint="eastAsia"/>
                <w:sz w:val="20"/>
                <w:szCs w:val="20"/>
              </w:rPr>
            </w:pPr>
            <w:r w:rsidRPr="00961A6A">
              <w:rPr>
                <w:b/>
                <w:bCs/>
                <w:sz w:val="20"/>
                <w:szCs w:val="20"/>
              </w:rPr>
              <w:t>三登輸入作業可帶入字母開頭的疾病代碼</w:t>
            </w:r>
          </w:p>
        </w:tc>
        <w:tc>
          <w:tcPr>
            <w:tcW w:w="1307" w:type="dxa"/>
          </w:tcPr>
          <w:p w:rsidR="00C01FCD" w:rsidRPr="007A56C9" w:rsidRDefault="00C01FCD" w:rsidP="00C01FCD">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李明諭</w:t>
            </w:r>
          </w:p>
        </w:tc>
        <w:tc>
          <w:tcPr>
            <w:tcW w:w="2616" w:type="dxa"/>
          </w:tcPr>
          <w:p w:rsidR="00C01FCD" w:rsidRPr="007A56C9" w:rsidRDefault="00C01FCD" w:rsidP="00C01FCD">
            <w:pPr>
              <w:spacing w:line="240" w:lineRule="atLeast"/>
              <w:jc w:val="center"/>
              <w:rPr>
                <w:sz w:val="20"/>
                <w:szCs w:val="20"/>
              </w:rPr>
            </w:pPr>
            <w:r w:rsidRPr="00961A6A">
              <w:rPr>
                <w:b/>
                <w:bCs/>
                <w:sz w:val="20"/>
                <w:szCs w:val="20"/>
              </w:rPr>
              <w:t>170106000284</w:t>
            </w:r>
          </w:p>
        </w:tc>
      </w:tr>
      <w:tr w:rsidR="002F4A0D" w:rsidRPr="002A58AE" w:rsidTr="00C01FCD">
        <w:tc>
          <w:tcPr>
            <w:tcW w:w="1843" w:type="dxa"/>
          </w:tcPr>
          <w:p w:rsidR="002F4A0D" w:rsidRDefault="002F4A0D" w:rsidP="00C01FCD">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2017/</w:t>
            </w:r>
            <w:r>
              <w:rPr>
                <w:rFonts w:ascii="細明體" w:eastAsia="細明體" w:hAnsi="細明體" w:cs="Courier New"/>
                <w:sz w:val="20"/>
                <w:szCs w:val="20"/>
              </w:rPr>
              <w:t>12/05</w:t>
            </w:r>
          </w:p>
        </w:tc>
        <w:tc>
          <w:tcPr>
            <w:tcW w:w="992" w:type="dxa"/>
          </w:tcPr>
          <w:p w:rsidR="002F4A0D" w:rsidRDefault="002F4A0D" w:rsidP="00C01FCD">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8</w:t>
            </w:r>
          </w:p>
        </w:tc>
        <w:tc>
          <w:tcPr>
            <w:tcW w:w="3952" w:type="dxa"/>
          </w:tcPr>
          <w:p w:rsidR="002F4A0D" w:rsidRPr="00961A6A" w:rsidRDefault="00F0055A" w:rsidP="00C01FCD">
            <w:pPr>
              <w:spacing w:line="240" w:lineRule="atLeast"/>
              <w:rPr>
                <w:b/>
                <w:bCs/>
                <w:sz w:val="20"/>
                <w:szCs w:val="20"/>
              </w:rPr>
            </w:pPr>
            <w:r>
              <w:rPr>
                <w:rFonts w:hint="eastAsia"/>
                <w:b/>
                <w:bCs/>
                <w:sz w:val="20"/>
                <w:szCs w:val="20"/>
              </w:rPr>
              <w:t>修改折抵醫療費用規則</w:t>
            </w:r>
          </w:p>
        </w:tc>
        <w:tc>
          <w:tcPr>
            <w:tcW w:w="1307" w:type="dxa"/>
          </w:tcPr>
          <w:p w:rsidR="002F4A0D" w:rsidRDefault="00F0055A" w:rsidP="00C01FCD">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慈蓮</w:t>
            </w:r>
          </w:p>
        </w:tc>
        <w:tc>
          <w:tcPr>
            <w:tcW w:w="2616" w:type="dxa"/>
          </w:tcPr>
          <w:p w:rsidR="002F4A0D" w:rsidRPr="00961A6A" w:rsidRDefault="00F0055A" w:rsidP="00C01FCD">
            <w:pPr>
              <w:spacing w:line="240" w:lineRule="atLeast"/>
              <w:jc w:val="center"/>
              <w:rPr>
                <w:b/>
                <w:bCs/>
                <w:sz w:val="20"/>
                <w:szCs w:val="20"/>
              </w:rPr>
            </w:pPr>
            <w:r>
              <w:t>170911002083</w:t>
            </w:r>
          </w:p>
        </w:tc>
      </w:tr>
      <w:tr w:rsidR="008D7C78" w:rsidRPr="002A58AE" w:rsidTr="00C01FCD">
        <w:tc>
          <w:tcPr>
            <w:tcW w:w="1843" w:type="dxa"/>
          </w:tcPr>
          <w:p w:rsidR="008D7C78" w:rsidRDefault="008D7C78" w:rsidP="008D7C78">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2018/06/04</w:t>
            </w:r>
          </w:p>
        </w:tc>
        <w:tc>
          <w:tcPr>
            <w:tcW w:w="992" w:type="dxa"/>
          </w:tcPr>
          <w:p w:rsidR="008D7C78" w:rsidRDefault="008D7C78" w:rsidP="008D7C78">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9</w:t>
            </w:r>
          </w:p>
        </w:tc>
        <w:tc>
          <w:tcPr>
            <w:tcW w:w="3952" w:type="dxa"/>
          </w:tcPr>
          <w:p w:rsidR="008D7C78" w:rsidRDefault="008D7C78" w:rsidP="008D7C78">
            <w:pPr>
              <w:spacing w:line="240" w:lineRule="atLeast"/>
              <w:rPr>
                <w:rFonts w:hint="eastAsia"/>
                <w:b/>
                <w:bCs/>
                <w:sz w:val="20"/>
                <w:szCs w:val="20"/>
              </w:rPr>
            </w:pPr>
            <w:r>
              <w:rPr>
                <w:rFonts w:ascii="細明體" w:eastAsia="細明體" w:hAnsi="細明體" w:cs="Courier New" w:hint="eastAsia"/>
                <w:sz w:val="20"/>
                <w:szCs w:val="20"/>
              </w:rPr>
              <w:t>個險理賠科全台跨區派件導入</w:t>
            </w:r>
          </w:p>
        </w:tc>
        <w:tc>
          <w:tcPr>
            <w:tcW w:w="1307" w:type="dxa"/>
          </w:tcPr>
          <w:p w:rsidR="008D7C78" w:rsidRDefault="008D7C78" w:rsidP="008D7C78">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洪啟豪</w:t>
            </w:r>
          </w:p>
        </w:tc>
        <w:tc>
          <w:tcPr>
            <w:tcW w:w="2616" w:type="dxa"/>
          </w:tcPr>
          <w:p w:rsidR="008D7C78" w:rsidRDefault="008D7C78" w:rsidP="008D7C78">
            <w:pPr>
              <w:spacing w:line="240" w:lineRule="atLeast"/>
              <w:jc w:val="center"/>
            </w:pPr>
            <w:r>
              <w:rPr>
                <w:rFonts w:ascii="細明體" w:eastAsia="細明體" w:hAnsi="細明體" w:cs="Courier New" w:hint="eastAsia"/>
                <w:sz w:val="20"/>
                <w:szCs w:val="20"/>
              </w:rPr>
              <w:t>180323000493</w:t>
            </w:r>
          </w:p>
        </w:tc>
      </w:tr>
      <w:tr w:rsidR="00E76E19" w:rsidRPr="002A58AE" w:rsidTr="00C01FCD">
        <w:tc>
          <w:tcPr>
            <w:tcW w:w="1843" w:type="dxa"/>
          </w:tcPr>
          <w:p w:rsidR="00E76E19" w:rsidRDefault="00E76E19" w:rsidP="00E76E19">
            <w:pPr>
              <w:spacing w:line="240" w:lineRule="atLeast"/>
              <w:jc w:val="center"/>
              <w:rPr>
                <w:rFonts w:ascii="細明體" w:eastAsia="細明體" w:hAnsi="細明體" w:cs="Courier New" w:hint="eastAsia"/>
                <w:sz w:val="20"/>
                <w:szCs w:val="20"/>
              </w:rPr>
            </w:pPr>
            <w:r w:rsidRPr="00D47FE7">
              <w:rPr>
                <w:rFonts w:ascii="細明體" w:eastAsia="細明體" w:hAnsi="細明體" w:cs="Courier New" w:hint="eastAsia"/>
                <w:color w:val="7030A0"/>
                <w:sz w:val="20"/>
                <w:szCs w:val="20"/>
              </w:rPr>
              <w:t>2018/08/08</w:t>
            </w:r>
          </w:p>
        </w:tc>
        <w:tc>
          <w:tcPr>
            <w:tcW w:w="992" w:type="dxa"/>
          </w:tcPr>
          <w:p w:rsidR="00E76E19" w:rsidRDefault="00E76E19" w:rsidP="00E76E1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color w:val="7030A0"/>
                <w:sz w:val="20"/>
                <w:szCs w:val="20"/>
              </w:rPr>
              <w:t>10</w:t>
            </w:r>
          </w:p>
        </w:tc>
        <w:tc>
          <w:tcPr>
            <w:tcW w:w="3952" w:type="dxa"/>
          </w:tcPr>
          <w:p w:rsidR="00E76E19" w:rsidRDefault="00E76E19" w:rsidP="00E36DBC">
            <w:pPr>
              <w:spacing w:line="240" w:lineRule="atLeast"/>
              <w:rPr>
                <w:rFonts w:ascii="細明體" w:eastAsia="細明體" w:hAnsi="細明體" w:cs="Courier New" w:hint="eastAsia"/>
                <w:sz w:val="20"/>
                <w:szCs w:val="20"/>
              </w:rPr>
            </w:pPr>
            <w:r>
              <w:rPr>
                <w:rFonts w:ascii="細明體" w:eastAsia="細明體" w:hAnsi="細明體" w:cs="Courier New" w:hint="eastAsia"/>
                <w:sz w:val="20"/>
                <w:szCs w:val="20"/>
              </w:rPr>
              <w:t>修</w:t>
            </w:r>
            <w:r w:rsidR="009B1B27">
              <w:rPr>
                <w:rFonts w:ascii="細明體" w:eastAsia="細明體" w:hAnsi="細明體" w:cs="Courier New" w:hint="eastAsia"/>
                <w:sz w:val="20"/>
                <w:szCs w:val="20"/>
              </w:rPr>
              <w:t>改折抵醫療費用對</w:t>
            </w:r>
            <w:r w:rsidR="00E36DBC">
              <w:rPr>
                <w:rFonts w:ascii="細明體" w:eastAsia="細明體" w:hAnsi="細明體" w:cs="Courier New" w:hint="eastAsia"/>
                <w:sz w:val="20"/>
                <w:szCs w:val="20"/>
              </w:rPr>
              <w:t>應</w:t>
            </w:r>
            <w:r w:rsidR="009B1B27">
              <w:rPr>
                <w:rFonts w:ascii="細明體" w:eastAsia="細明體" w:hAnsi="細明體" w:cs="Courier New" w:hint="eastAsia"/>
                <w:sz w:val="20"/>
                <w:szCs w:val="20"/>
              </w:rPr>
              <w:t>的</w:t>
            </w:r>
            <w:r w:rsidR="00E36DBC">
              <w:rPr>
                <w:rFonts w:ascii="細明體" w:eastAsia="細明體" w:hAnsi="細明體" w:cs="Courier New" w:hint="eastAsia"/>
                <w:sz w:val="20"/>
                <w:szCs w:val="20"/>
              </w:rPr>
              <w:t>核賠人員</w:t>
            </w:r>
          </w:p>
        </w:tc>
        <w:tc>
          <w:tcPr>
            <w:tcW w:w="1307" w:type="dxa"/>
          </w:tcPr>
          <w:p w:rsidR="00E76E19" w:rsidRDefault="00E76E19" w:rsidP="00E76E19">
            <w:pPr>
              <w:spacing w:line="240" w:lineRule="atLeast"/>
              <w:jc w:val="center"/>
              <w:rPr>
                <w:rFonts w:ascii="細明體" w:eastAsia="細明體" w:hAnsi="細明體" w:cs="Courier New" w:hint="eastAsia"/>
                <w:sz w:val="20"/>
                <w:szCs w:val="20"/>
              </w:rPr>
            </w:pPr>
            <w:r w:rsidRPr="00D47FE7">
              <w:rPr>
                <w:rFonts w:ascii="細明體" w:eastAsia="細明體" w:hAnsi="細明體" w:cs="Courier New" w:hint="eastAsia"/>
                <w:color w:val="7030A0"/>
                <w:sz w:val="20"/>
                <w:szCs w:val="20"/>
              </w:rPr>
              <w:t>慈蓮</w:t>
            </w:r>
          </w:p>
        </w:tc>
        <w:tc>
          <w:tcPr>
            <w:tcW w:w="2616" w:type="dxa"/>
          </w:tcPr>
          <w:p w:rsidR="00E76E19" w:rsidRDefault="00E76E19" w:rsidP="00E76E19">
            <w:pPr>
              <w:spacing w:line="240" w:lineRule="atLeast"/>
              <w:jc w:val="center"/>
              <w:rPr>
                <w:rFonts w:ascii="細明體" w:eastAsia="細明體" w:hAnsi="細明體" w:cs="Courier New" w:hint="eastAsia"/>
                <w:sz w:val="20"/>
                <w:szCs w:val="20"/>
              </w:rPr>
            </w:pPr>
            <w:r w:rsidRPr="00D47FE7">
              <w:rPr>
                <w:rFonts w:ascii="細明體" w:eastAsia="細明體" w:hAnsi="細明體" w:hint="eastAsia"/>
                <w:color w:val="7030A0"/>
                <w:sz w:val="20"/>
                <w:szCs w:val="20"/>
              </w:rPr>
              <w:t>180807001223</w:t>
            </w:r>
          </w:p>
        </w:tc>
      </w:tr>
      <w:tr w:rsidR="00D84C47" w:rsidRPr="002A58AE" w:rsidTr="00C01FCD">
        <w:tc>
          <w:tcPr>
            <w:tcW w:w="1843" w:type="dxa"/>
          </w:tcPr>
          <w:p w:rsidR="00D84C47" w:rsidRPr="006B4014" w:rsidRDefault="00D84C47" w:rsidP="00E76E19">
            <w:pPr>
              <w:spacing w:line="240" w:lineRule="atLeast"/>
              <w:jc w:val="center"/>
              <w:rPr>
                <w:rFonts w:ascii="細明體" w:eastAsia="細明體" w:hAnsi="細明體" w:cs="Courier New" w:hint="eastAsia"/>
                <w:sz w:val="20"/>
                <w:szCs w:val="20"/>
              </w:rPr>
            </w:pPr>
            <w:r w:rsidRPr="006B4014">
              <w:rPr>
                <w:rFonts w:ascii="細明體" w:eastAsia="細明體" w:hAnsi="細明體" w:cs="Courier New" w:hint="eastAsia"/>
                <w:sz w:val="20"/>
                <w:szCs w:val="20"/>
              </w:rPr>
              <w:t>2018</w:t>
            </w:r>
            <w:r>
              <w:rPr>
                <w:rFonts w:ascii="細明體" w:eastAsia="細明體" w:hAnsi="細明體" w:cs="Courier New" w:hint="eastAsia"/>
                <w:sz w:val="20"/>
                <w:szCs w:val="20"/>
              </w:rPr>
              <w:t>/11/13</w:t>
            </w:r>
          </w:p>
        </w:tc>
        <w:tc>
          <w:tcPr>
            <w:tcW w:w="992" w:type="dxa"/>
          </w:tcPr>
          <w:p w:rsidR="00D84C47" w:rsidRPr="006B4014" w:rsidRDefault="00D84C47" w:rsidP="00E76E1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11</w:t>
            </w:r>
          </w:p>
        </w:tc>
        <w:tc>
          <w:tcPr>
            <w:tcW w:w="3952" w:type="dxa"/>
          </w:tcPr>
          <w:p w:rsidR="00D84C47" w:rsidRPr="006B4014" w:rsidRDefault="00D84C47" w:rsidP="00E36DBC">
            <w:pPr>
              <w:spacing w:line="240" w:lineRule="atLeast"/>
              <w:rPr>
                <w:rFonts w:ascii="細明體" w:eastAsia="細明體" w:hAnsi="細明體" w:cs="Courier New" w:hint="eastAsia"/>
                <w:sz w:val="20"/>
                <w:szCs w:val="20"/>
              </w:rPr>
            </w:pPr>
            <w:r>
              <w:rPr>
                <w:rFonts w:ascii="細明體" w:eastAsia="細明體" w:hAnsi="細明體" w:cs="Courier New" w:hint="eastAsia"/>
                <w:sz w:val="20"/>
                <w:szCs w:val="20"/>
              </w:rPr>
              <w:t>智能理賠</w:t>
            </w:r>
            <w:r w:rsidR="007C31A1">
              <w:rPr>
                <w:rFonts w:ascii="細明體" w:eastAsia="細明體" w:hAnsi="細明體" w:cs="Courier New" w:hint="eastAsia"/>
                <w:sz w:val="20"/>
                <w:szCs w:val="20"/>
              </w:rPr>
              <w:t>疾病代碼推薦</w:t>
            </w:r>
          </w:p>
        </w:tc>
        <w:tc>
          <w:tcPr>
            <w:tcW w:w="1307" w:type="dxa"/>
          </w:tcPr>
          <w:p w:rsidR="00D84C47" w:rsidRPr="006B4014" w:rsidRDefault="007C31A1" w:rsidP="00E76E1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張凱鈞</w:t>
            </w:r>
          </w:p>
        </w:tc>
        <w:tc>
          <w:tcPr>
            <w:tcW w:w="2616" w:type="dxa"/>
          </w:tcPr>
          <w:p w:rsidR="00D84C47" w:rsidRPr="006B4014" w:rsidRDefault="007C31A1" w:rsidP="00E76E19">
            <w:pPr>
              <w:spacing w:line="240" w:lineRule="atLeast"/>
              <w:jc w:val="center"/>
              <w:rPr>
                <w:rFonts w:ascii="細明體" w:eastAsia="細明體" w:hAnsi="細明體" w:hint="eastAsia"/>
                <w:sz w:val="20"/>
                <w:szCs w:val="20"/>
              </w:rPr>
            </w:pPr>
            <w:r w:rsidRPr="007C31A1">
              <w:rPr>
                <w:rFonts w:ascii="細明體" w:eastAsia="細明體" w:hAnsi="細明體"/>
                <w:sz w:val="20"/>
                <w:szCs w:val="20"/>
              </w:rPr>
              <w:t>181018000513</w:t>
            </w:r>
          </w:p>
        </w:tc>
      </w:tr>
      <w:tr w:rsidR="006B4014" w:rsidRPr="002A58AE" w:rsidTr="00C01FCD">
        <w:tc>
          <w:tcPr>
            <w:tcW w:w="1843" w:type="dxa"/>
          </w:tcPr>
          <w:p w:rsidR="006B4014" w:rsidRPr="006B4014" w:rsidRDefault="006B4014" w:rsidP="00E76E1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2019/01/29</w:t>
            </w:r>
          </w:p>
        </w:tc>
        <w:tc>
          <w:tcPr>
            <w:tcW w:w="992" w:type="dxa"/>
          </w:tcPr>
          <w:p w:rsidR="006B4014" w:rsidRDefault="006B4014" w:rsidP="00E76E1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12</w:t>
            </w:r>
          </w:p>
        </w:tc>
        <w:tc>
          <w:tcPr>
            <w:tcW w:w="3952" w:type="dxa"/>
          </w:tcPr>
          <w:p w:rsidR="006B4014" w:rsidRDefault="006B4014" w:rsidP="00E36DBC">
            <w:pPr>
              <w:spacing w:line="240" w:lineRule="atLeast"/>
              <w:rPr>
                <w:rFonts w:ascii="細明體" w:eastAsia="細明體" w:hAnsi="細明體" w:cs="Courier New" w:hint="eastAsia"/>
                <w:sz w:val="20"/>
                <w:szCs w:val="20"/>
              </w:rPr>
            </w:pPr>
            <w:r>
              <w:rPr>
                <w:rFonts w:ascii="細明體" w:eastAsia="細明體" w:hAnsi="細明體" w:cs="Courier New" w:hint="eastAsia"/>
                <w:sz w:val="20"/>
                <w:szCs w:val="20"/>
              </w:rPr>
              <w:t>智能理賠疾病代碼推薦排序</w:t>
            </w:r>
          </w:p>
        </w:tc>
        <w:tc>
          <w:tcPr>
            <w:tcW w:w="1307" w:type="dxa"/>
          </w:tcPr>
          <w:p w:rsidR="006B4014" w:rsidRDefault="006B4014" w:rsidP="00E76E1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張凱鈞</w:t>
            </w:r>
          </w:p>
        </w:tc>
        <w:tc>
          <w:tcPr>
            <w:tcW w:w="2616" w:type="dxa"/>
          </w:tcPr>
          <w:p w:rsidR="006B4014" w:rsidRPr="007C31A1" w:rsidRDefault="006B4014" w:rsidP="00E76E19">
            <w:pPr>
              <w:spacing w:line="240" w:lineRule="atLeast"/>
              <w:jc w:val="center"/>
              <w:rPr>
                <w:rFonts w:ascii="細明體" w:eastAsia="細明體" w:hAnsi="細明體"/>
                <w:sz w:val="20"/>
                <w:szCs w:val="20"/>
              </w:rPr>
            </w:pPr>
            <w:r>
              <w:rPr>
                <w:rFonts w:ascii="細明體" w:eastAsia="細明體" w:hAnsi="細明體" w:hint="eastAsia"/>
                <w:sz w:val="20"/>
                <w:szCs w:val="20"/>
              </w:rPr>
              <w:t>190121001817</w:t>
            </w:r>
          </w:p>
        </w:tc>
      </w:tr>
      <w:tr w:rsidR="0068667F" w:rsidRPr="002A58AE" w:rsidTr="00C01FCD">
        <w:tc>
          <w:tcPr>
            <w:tcW w:w="1843" w:type="dxa"/>
          </w:tcPr>
          <w:p w:rsidR="0068667F" w:rsidRDefault="0068667F" w:rsidP="00E76E1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2019/04/08</w:t>
            </w:r>
          </w:p>
        </w:tc>
        <w:tc>
          <w:tcPr>
            <w:tcW w:w="992" w:type="dxa"/>
          </w:tcPr>
          <w:p w:rsidR="0068667F" w:rsidRDefault="0068667F" w:rsidP="00E76E1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13</w:t>
            </w:r>
          </w:p>
        </w:tc>
        <w:tc>
          <w:tcPr>
            <w:tcW w:w="3952" w:type="dxa"/>
          </w:tcPr>
          <w:p w:rsidR="0068667F" w:rsidRDefault="0068667F" w:rsidP="00E36DBC">
            <w:pPr>
              <w:spacing w:line="240" w:lineRule="atLeast"/>
              <w:rPr>
                <w:rFonts w:ascii="細明體" w:eastAsia="細明體" w:hAnsi="細明體" w:cs="Courier New" w:hint="eastAsia"/>
                <w:sz w:val="20"/>
                <w:szCs w:val="20"/>
              </w:rPr>
            </w:pPr>
            <w:r>
              <w:rPr>
                <w:rFonts w:ascii="細明體" w:eastAsia="細明體" w:hAnsi="細明體" w:cs="Courier New" w:hint="eastAsia"/>
                <w:sz w:val="20"/>
                <w:szCs w:val="20"/>
              </w:rPr>
              <w:t>智能理賠單一診斷推薦</w:t>
            </w:r>
          </w:p>
        </w:tc>
        <w:tc>
          <w:tcPr>
            <w:tcW w:w="1307" w:type="dxa"/>
          </w:tcPr>
          <w:p w:rsidR="0068667F" w:rsidRDefault="0068667F" w:rsidP="00E76E19">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張凱鈞</w:t>
            </w:r>
          </w:p>
        </w:tc>
        <w:tc>
          <w:tcPr>
            <w:tcW w:w="2616" w:type="dxa"/>
          </w:tcPr>
          <w:p w:rsidR="0068667F" w:rsidRDefault="0068667F" w:rsidP="00E76E19">
            <w:pPr>
              <w:spacing w:line="240" w:lineRule="atLeast"/>
              <w:jc w:val="center"/>
              <w:rPr>
                <w:rFonts w:ascii="細明體" w:eastAsia="細明體" w:hAnsi="細明體" w:hint="eastAsia"/>
                <w:sz w:val="20"/>
                <w:szCs w:val="20"/>
              </w:rPr>
            </w:pPr>
            <w:r>
              <w:rPr>
                <w:rFonts w:ascii="細明體" w:eastAsia="細明體" w:hAnsi="細明體" w:hint="eastAsia"/>
                <w:sz w:val="20"/>
                <w:szCs w:val="20"/>
              </w:rPr>
              <w:t>190408001667</w:t>
            </w:r>
          </w:p>
        </w:tc>
      </w:tr>
      <w:tr w:rsidR="00A25CC8" w:rsidRPr="002A58AE" w:rsidTr="00C01FCD">
        <w:tc>
          <w:tcPr>
            <w:tcW w:w="1843" w:type="dxa"/>
          </w:tcPr>
          <w:p w:rsidR="00A25CC8" w:rsidRPr="00CB7C4B" w:rsidRDefault="00A25CC8" w:rsidP="00A25CC8">
            <w:pPr>
              <w:spacing w:line="240" w:lineRule="atLeast"/>
              <w:jc w:val="center"/>
              <w:rPr>
                <w:rFonts w:ascii="細明體" w:eastAsia="細明體" w:hAnsi="細明體" w:cs="Courier New" w:hint="eastAsia"/>
                <w:sz w:val="20"/>
                <w:szCs w:val="20"/>
              </w:rPr>
            </w:pPr>
            <w:r w:rsidRPr="00A25CC8">
              <w:rPr>
                <w:rFonts w:ascii="細明體" w:eastAsia="細明體" w:hAnsi="細明體" w:cs="Courier New" w:hint="eastAsia"/>
                <w:sz w:val="20"/>
                <w:szCs w:val="20"/>
              </w:rPr>
              <w:t>2</w:t>
            </w:r>
            <w:r w:rsidRPr="00CB7C4B">
              <w:rPr>
                <w:rFonts w:ascii="細明體" w:eastAsia="細明體" w:hAnsi="細明體" w:cs="Courier New" w:hint="eastAsia"/>
                <w:sz w:val="20"/>
                <w:szCs w:val="20"/>
              </w:rPr>
              <w:t>019/05/10</w:t>
            </w:r>
          </w:p>
        </w:tc>
        <w:tc>
          <w:tcPr>
            <w:tcW w:w="992" w:type="dxa"/>
          </w:tcPr>
          <w:p w:rsidR="00A25CC8" w:rsidRPr="00CB7C4B" w:rsidRDefault="00A25CC8" w:rsidP="00A25CC8">
            <w:pPr>
              <w:spacing w:line="240" w:lineRule="atLeast"/>
              <w:jc w:val="center"/>
              <w:rPr>
                <w:rFonts w:ascii="細明體" w:eastAsia="細明體" w:hAnsi="細明體" w:cs="Courier New" w:hint="eastAsia"/>
                <w:sz w:val="20"/>
                <w:szCs w:val="20"/>
              </w:rPr>
            </w:pPr>
            <w:r w:rsidRPr="00CB7C4B">
              <w:rPr>
                <w:rFonts w:ascii="細明體" w:eastAsia="細明體" w:hAnsi="細明體" w:cs="Courier New" w:hint="eastAsia"/>
                <w:sz w:val="20"/>
                <w:szCs w:val="20"/>
              </w:rPr>
              <w:t>14</w:t>
            </w:r>
          </w:p>
        </w:tc>
        <w:tc>
          <w:tcPr>
            <w:tcW w:w="3952" w:type="dxa"/>
          </w:tcPr>
          <w:p w:rsidR="00A25CC8" w:rsidRPr="00CB7C4B" w:rsidRDefault="00A25CC8" w:rsidP="00A25CC8">
            <w:pPr>
              <w:spacing w:line="240" w:lineRule="atLeast"/>
              <w:rPr>
                <w:rFonts w:ascii="細明體" w:eastAsia="細明體" w:hAnsi="細明體" w:cs="Courier New" w:hint="eastAsia"/>
                <w:sz w:val="20"/>
                <w:szCs w:val="20"/>
              </w:rPr>
            </w:pPr>
            <w:r w:rsidRPr="00CB7C4B">
              <w:rPr>
                <w:rFonts w:ascii="細明體" w:eastAsia="細明體" w:hAnsi="細明體" w:hint="eastAsia"/>
                <w:sz w:val="20"/>
                <w:szCs w:val="20"/>
              </w:rPr>
              <w:t>醫囑全文NLP與手術名稱登打導入</w:t>
            </w:r>
          </w:p>
        </w:tc>
        <w:tc>
          <w:tcPr>
            <w:tcW w:w="1307" w:type="dxa"/>
          </w:tcPr>
          <w:p w:rsidR="00A25CC8" w:rsidRPr="00CB7C4B" w:rsidRDefault="00A25CC8" w:rsidP="00A25CC8">
            <w:pPr>
              <w:spacing w:line="240" w:lineRule="atLeast"/>
              <w:jc w:val="center"/>
              <w:rPr>
                <w:rFonts w:ascii="細明體" w:eastAsia="細明體" w:hAnsi="細明體" w:cs="Courier New" w:hint="eastAsia"/>
                <w:sz w:val="20"/>
                <w:szCs w:val="20"/>
              </w:rPr>
            </w:pPr>
            <w:r w:rsidRPr="00CB7C4B">
              <w:rPr>
                <w:rFonts w:ascii="細明體" w:eastAsia="細明體" w:hAnsi="細明體" w:hint="eastAsia"/>
                <w:sz w:val="20"/>
                <w:szCs w:val="20"/>
              </w:rPr>
              <w:t>張凱鈞</w:t>
            </w:r>
          </w:p>
        </w:tc>
        <w:tc>
          <w:tcPr>
            <w:tcW w:w="2616" w:type="dxa"/>
          </w:tcPr>
          <w:p w:rsidR="00A25CC8" w:rsidRPr="00CB7C4B" w:rsidRDefault="00A25CC8" w:rsidP="00A25CC8">
            <w:pPr>
              <w:spacing w:line="240" w:lineRule="atLeast"/>
              <w:jc w:val="center"/>
              <w:rPr>
                <w:rFonts w:ascii="細明體" w:eastAsia="細明體" w:hAnsi="細明體" w:hint="eastAsia"/>
                <w:sz w:val="20"/>
                <w:szCs w:val="20"/>
              </w:rPr>
            </w:pPr>
            <w:r w:rsidRPr="00CB7C4B">
              <w:rPr>
                <w:rFonts w:ascii="細明體" w:eastAsia="細明體" w:hAnsi="細明體" w:hint="eastAsia"/>
                <w:sz w:val="20"/>
                <w:szCs w:val="20"/>
              </w:rPr>
              <w:t>190508000433</w:t>
            </w:r>
          </w:p>
        </w:tc>
      </w:tr>
      <w:tr w:rsidR="00CB7C4B" w:rsidRPr="002A58AE" w:rsidTr="00C01FCD">
        <w:trPr>
          <w:ins w:id="2" w:author="cathay" w:date="2019-08-30T13:37:00Z"/>
        </w:trPr>
        <w:tc>
          <w:tcPr>
            <w:tcW w:w="1843" w:type="dxa"/>
          </w:tcPr>
          <w:p w:rsidR="00CB7C4B" w:rsidRPr="00A25CC8" w:rsidRDefault="00CB7C4B" w:rsidP="00A25CC8">
            <w:pPr>
              <w:spacing w:line="240" w:lineRule="atLeast"/>
              <w:jc w:val="center"/>
              <w:rPr>
                <w:ins w:id="3" w:author="cathay" w:date="2019-08-30T13:37:00Z"/>
                <w:rFonts w:ascii="細明體" w:eastAsia="細明體" w:hAnsi="細明體" w:cs="Courier New" w:hint="eastAsia"/>
                <w:sz w:val="20"/>
                <w:szCs w:val="20"/>
              </w:rPr>
            </w:pPr>
            <w:ins w:id="4" w:author="cathay" w:date="2019-08-30T13:43:00Z">
              <w:r>
                <w:rPr>
                  <w:rFonts w:ascii="細明體" w:eastAsia="細明體" w:hAnsi="細明體" w:cs="Courier New" w:hint="eastAsia"/>
                  <w:sz w:val="20"/>
                  <w:szCs w:val="20"/>
                </w:rPr>
                <w:t>2019/08/30</w:t>
              </w:r>
            </w:ins>
          </w:p>
        </w:tc>
        <w:tc>
          <w:tcPr>
            <w:tcW w:w="992" w:type="dxa"/>
          </w:tcPr>
          <w:p w:rsidR="00CB7C4B" w:rsidRPr="00CB7C4B" w:rsidRDefault="00CB7C4B" w:rsidP="00A25CC8">
            <w:pPr>
              <w:spacing w:line="240" w:lineRule="atLeast"/>
              <w:jc w:val="center"/>
              <w:rPr>
                <w:ins w:id="5" w:author="cathay" w:date="2019-08-30T13:37:00Z"/>
                <w:rFonts w:ascii="細明體" w:eastAsia="細明體" w:hAnsi="細明體" w:cs="Courier New" w:hint="eastAsia"/>
                <w:sz w:val="20"/>
                <w:szCs w:val="20"/>
              </w:rPr>
            </w:pPr>
            <w:ins w:id="6" w:author="cathay" w:date="2019-08-30T13:43:00Z">
              <w:r>
                <w:rPr>
                  <w:rFonts w:ascii="細明體" w:eastAsia="細明體" w:hAnsi="細明體" w:cs="Courier New" w:hint="eastAsia"/>
                  <w:sz w:val="20"/>
                  <w:szCs w:val="20"/>
                </w:rPr>
                <w:t>15</w:t>
              </w:r>
            </w:ins>
          </w:p>
        </w:tc>
        <w:tc>
          <w:tcPr>
            <w:tcW w:w="3952" w:type="dxa"/>
          </w:tcPr>
          <w:p w:rsidR="00CB7C4B" w:rsidRPr="00CB7C4B" w:rsidRDefault="00CB7C4B" w:rsidP="00A25CC8">
            <w:pPr>
              <w:spacing w:line="240" w:lineRule="atLeast"/>
              <w:rPr>
                <w:ins w:id="7" w:author="cathay" w:date="2019-08-30T13:37:00Z"/>
                <w:rFonts w:ascii="細明體" w:eastAsia="細明體" w:hAnsi="細明體" w:hint="eastAsia"/>
                <w:sz w:val="20"/>
                <w:szCs w:val="20"/>
              </w:rPr>
            </w:pPr>
            <w:ins w:id="8" w:author="cathay" w:date="2019-08-30T13:43:00Z">
              <w:r w:rsidRPr="00CB7C4B">
                <w:rPr>
                  <w:rFonts w:ascii="細明體" w:eastAsia="細明體" w:hAnsi="細明體" w:hint="eastAsia"/>
                  <w:sz w:val="20"/>
                  <w:szCs w:val="20"/>
                </w:rPr>
                <w:t>全自動核賠優化</w:t>
              </w:r>
            </w:ins>
            <w:ins w:id="9" w:author="cathay" w:date="2019-08-30T14:07:00Z">
              <w:r w:rsidR="00673F4F">
                <w:rPr>
                  <w:rFonts w:ascii="細明體" w:eastAsia="細明體" w:hAnsi="細明體" w:hint="eastAsia"/>
                  <w:sz w:val="20"/>
                  <w:szCs w:val="20"/>
                </w:rPr>
                <w:t>: 新增登打欄位</w:t>
              </w:r>
            </w:ins>
          </w:p>
        </w:tc>
        <w:tc>
          <w:tcPr>
            <w:tcW w:w="1307" w:type="dxa"/>
          </w:tcPr>
          <w:p w:rsidR="00CB7C4B" w:rsidRPr="00CB7C4B" w:rsidRDefault="00CB7C4B" w:rsidP="00A25CC8">
            <w:pPr>
              <w:spacing w:line="240" w:lineRule="atLeast"/>
              <w:jc w:val="center"/>
              <w:rPr>
                <w:ins w:id="10" w:author="cathay" w:date="2019-08-30T13:37:00Z"/>
                <w:rFonts w:ascii="細明體" w:eastAsia="細明體" w:hAnsi="細明體" w:hint="eastAsia"/>
                <w:sz w:val="20"/>
                <w:szCs w:val="20"/>
              </w:rPr>
            </w:pPr>
            <w:ins w:id="11" w:author="cathay" w:date="2019-08-30T13:43:00Z">
              <w:r>
                <w:rPr>
                  <w:rFonts w:ascii="細明體" w:eastAsia="細明體" w:hAnsi="細明體" w:hint="eastAsia"/>
                  <w:sz w:val="20"/>
                  <w:szCs w:val="20"/>
                </w:rPr>
                <w:t>張凱鈞</w:t>
              </w:r>
            </w:ins>
          </w:p>
        </w:tc>
        <w:tc>
          <w:tcPr>
            <w:tcW w:w="2616" w:type="dxa"/>
          </w:tcPr>
          <w:p w:rsidR="00CB7C4B" w:rsidRPr="00CB7C4B" w:rsidRDefault="00CB7C4B" w:rsidP="00A25CC8">
            <w:pPr>
              <w:spacing w:line="240" w:lineRule="atLeast"/>
              <w:jc w:val="center"/>
              <w:rPr>
                <w:ins w:id="12" w:author="cathay" w:date="2019-08-30T13:37:00Z"/>
                <w:rFonts w:ascii="細明體" w:eastAsia="細明體" w:hAnsi="細明體" w:hint="eastAsia"/>
                <w:sz w:val="20"/>
                <w:szCs w:val="20"/>
              </w:rPr>
            </w:pPr>
            <w:ins w:id="13" w:author="cathay" w:date="2019-08-30T13:44:00Z">
              <w:r w:rsidRPr="00CB7C4B">
                <w:rPr>
                  <w:rFonts w:ascii="細明體" w:eastAsia="細明體" w:hAnsi="細明體"/>
                  <w:sz w:val="20"/>
                  <w:szCs w:val="20"/>
                </w:rPr>
                <w:t>190724000999</w:t>
              </w:r>
            </w:ins>
          </w:p>
        </w:tc>
      </w:tr>
      <w:tr w:rsidR="007B2601" w:rsidRPr="002A58AE" w:rsidTr="00C01FCD">
        <w:trPr>
          <w:ins w:id="14" w:author="張凱鈞" w:date="2020-02-18T15:42:00Z"/>
        </w:trPr>
        <w:tc>
          <w:tcPr>
            <w:tcW w:w="1843" w:type="dxa"/>
          </w:tcPr>
          <w:p w:rsidR="007B2601" w:rsidRDefault="007B2601" w:rsidP="00A25CC8">
            <w:pPr>
              <w:spacing w:line="240" w:lineRule="atLeast"/>
              <w:jc w:val="center"/>
              <w:rPr>
                <w:ins w:id="15" w:author="張凱鈞" w:date="2020-02-18T15:42:00Z"/>
                <w:rFonts w:ascii="細明體" w:eastAsia="細明體" w:hAnsi="細明體" w:cs="Courier New" w:hint="eastAsia"/>
                <w:sz w:val="20"/>
                <w:szCs w:val="20"/>
              </w:rPr>
            </w:pPr>
            <w:ins w:id="16" w:author="張凱鈞" w:date="2020-02-18T15:42:00Z">
              <w:r>
                <w:rPr>
                  <w:rFonts w:ascii="細明體" w:eastAsia="細明體" w:hAnsi="細明體" w:cs="Courier New" w:hint="eastAsia"/>
                  <w:sz w:val="20"/>
                  <w:szCs w:val="20"/>
                </w:rPr>
                <w:t>2020/02/18</w:t>
              </w:r>
            </w:ins>
          </w:p>
        </w:tc>
        <w:tc>
          <w:tcPr>
            <w:tcW w:w="992" w:type="dxa"/>
          </w:tcPr>
          <w:p w:rsidR="007B2601" w:rsidRDefault="007B2601" w:rsidP="00A25CC8">
            <w:pPr>
              <w:spacing w:line="240" w:lineRule="atLeast"/>
              <w:jc w:val="center"/>
              <w:rPr>
                <w:ins w:id="17" w:author="張凱鈞" w:date="2020-02-18T15:42:00Z"/>
                <w:rFonts w:ascii="細明體" w:eastAsia="細明體" w:hAnsi="細明體" w:cs="Courier New" w:hint="eastAsia"/>
                <w:sz w:val="20"/>
                <w:szCs w:val="20"/>
              </w:rPr>
            </w:pPr>
            <w:ins w:id="18" w:author="張凱鈞" w:date="2020-02-18T15:42:00Z">
              <w:r>
                <w:rPr>
                  <w:rFonts w:ascii="細明體" w:eastAsia="細明體" w:hAnsi="細明體" w:cs="Courier New" w:hint="eastAsia"/>
                  <w:sz w:val="20"/>
                  <w:szCs w:val="20"/>
                </w:rPr>
                <w:t>16</w:t>
              </w:r>
            </w:ins>
          </w:p>
        </w:tc>
        <w:tc>
          <w:tcPr>
            <w:tcW w:w="3952" w:type="dxa"/>
          </w:tcPr>
          <w:p w:rsidR="007B2601" w:rsidRPr="00CB7C4B" w:rsidRDefault="007B2601" w:rsidP="00A25CC8">
            <w:pPr>
              <w:spacing w:line="240" w:lineRule="atLeast"/>
              <w:rPr>
                <w:ins w:id="19" w:author="張凱鈞" w:date="2020-02-18T15:42:00Z"/>
                <w:rFonts w:ascii="細明體" w:eastAsia="細明體" w:hAnsi="細明體" w:hint="eastAsia"/>
                <w:sz w:val="20"/>
                <w:szCs w:val="20"/>
              </w:rPr>
            </w:pPr>
            <w:ins w:id="20" w:author="張凱鈞" w:date="2020-02-18T15:51:00Z">
              <w:r>
                <w:rPr>
                  <w:rFonts w:ascii="細明體" w:eastAsia="細明體" w:hAnsi="細明體" w:hint="eastAsia"/>
                  <w:sz w:val="20"/>
                  <w:szCs w:val="20"/>
                </w:rPr>
                <w:t>智能理賠手術代碼推論導入</w:t>
              </w:r>
            </w:ins>
          </w:p>
        </w:tc>
        <w:tc>
          <w:tcPr>
            <w:tcW w:w="1307" w:type="dxa"/>
          </w:tcPr>
          <w:p w:rsidR="007B2601" w:rsidRDefault="007B2601" w:rsidP="00A25CC8">
            <w:pPr>
              <w:spacing w:line="240" w:lineRule="atLeast"/>
              <w:jc w:val="center"/>
              <w:rPr>
                <w:ins w:id="21" w:author="張凱鈞" w:date="2020-02-18T15:42:00Z"/>
                <w:rFonts w:ascii="細明體" w:eastAsia="細明體" w:hAnsi="細明體" w:hint="eastAsia"/>
                <w:sz w:val="20"/>
                <w:szCs w:val="20"/>
              </w:rPr>
            </w:pPr>
            <w:ins w:id="22" w:author="張凱鈞" w:date="2020-02-18T15:51:00Z">
              <w:r>
                <w:rPr>
                  <w:rFonts w:ascii="細明體" w:eastAsia="細明體" w:hAnsi="細明體" w:hint="eastAsia"/>
                  <w:sz w:val="20"/>
                  <w:szCs w:val="20"/>
                </w:rPr>
                <w:t>張凱鈞</w:t>
              </w:r>
            </w:ins>
          </w:p>
        </w:tc>
        <w:tc>
          <w:tcPr>
            <w:tcW w:w="2616" w:type="dxa"/>
          </w:tcPr>
          <w:p w:rsidR="007B2601" w:rsidRPr="00CB7C4B" w:rsidRDefault="00FC30D2" w:rsidP="00A25CC8">
            <w:pPr>
              <w:spacing w:line="240" w:lineRule="atLeast"/>
              <w:jc w:val="center"/>
              <w:rPr>
                <w:ins w:id="23" w:author="張凱鈞" w:date="2020-02-18T15:42:00Z"/>
                <w:rFonts w:ascii="細明體" w:eastAsia="細明體" w:hAnsi="細明體"/>
                <w:sz w:val="20"/>
                <w:szCs w:val="20"/>
              </w:rPr>
            </w:pPr>
            <w:ins w:id="24" w:author="張凱鈞" w:date="2020-02-18T15:52:00Z">
              <w:r>
                <w:rPr>
                  <w:rFonts w:ascii="細明體" w:eastAsia="細明體" w:hAnsi="細明體" w:hint="eastAsia"/>
                  <w:sz w:val="20"/>
                  <w:szCs w:val="20"/>
                </w:rPr>
                <w:t>200204000689</w:t>
              </w:r>
            </w:ins>
          </w:p>
        </w:tc>
      </w:tr>
    </w:tbl>
    <w:p w:rsidR="00252551" w:rsidRPr="002A58AE" w:rsidRDefault="00252551" w:rsidP="00963BA2">
      <w:pPr>
        <w:spacing w:line="240" w:lineRule="atLeast"/>
        <w:rPr>
          <w:rFonts w:ascii="細明體" w:eastAsia="細明體" w:hAnsi="細明體" w:cs="Courier New" w:hint="eastAsia"/>
          <w:sz w:val="20"/>
          <w:szCs w:val="20"/>
        </w:rPr>
      </w:pPr>
    </w:p>
    <w:p w:rsidR="0075297D" w:rsidRPr="002A58AE" w:rsidRDefault="00674A0A" w:rsidP="00963BA2">
      <w:pPr>
        <w:spacing w:line="240" w:lineRule="atLeast"/>
        <w:rPr>
          <w:rFonts w:ascii="細明體" w:eastAsia="細明體" w:hAnsi="細明體" w:cs="Courier New"/>
          <w:b/>
          <w:sz w:val="20"/>
          <w:szCs w:val="20"/>
        </w:rPr>
      </w:pPr>
      <w:r w:rsidRPr="002A58AE">
        <w:rPr>
          <w:rFonts w:ascii="細明體" w:eastAsia="細明體" w:hAnsi="細明體" w:cs="Courier New" w:hint="eastAsia"/>
          <w:b/>
          <w:sz w:val="20"/>
          <w:szCs w:val="20"/>
        </w:rPr>
        <w:t>一</w:t>
      </w:r>
      <w:r w:rsidR="006D75B8" w:rsidRPr="002A58AE">
        <w:rPr>
          <w:rFonts w:ascii="細明體" w:eastAsia="細明體" w:hAnsi="細明體" w:cs="Courier New"/>
          <w:b/>
          <w:sz w:val="20"/>
          <w:szCs w:val="20"/>
        </w:rPr>
        <w:t>、</w:t>
      </w:r>
      <w:r w:rsidRPr="002A58AE">
        <w:rPr>
          <w:rFonts w:ascii="細明體" w:eastAsia="細明體" w:hAnsi="細明體" w:hint="eastAsia"/>
          <w:b/>
          <w:sz w:val="20"/>
          <w:szCs w:val="20"/>
        </w:rPr>
        <w:t>程式功能概述</w:t>
      </w:r>
    </w:p>
    <w:tbl>
      <w:tblPr>
        <w:tblW w:w="10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493"/>
        <w:gridCol w:w="1163"/>
        <w:gridCol w:w="4302"/>
        <w:gridCol w:w="1336"/>
        <w:gridCol w:w="2652"/>
      </w:tblGrid>
      <w:tr w:rsidR="00781D21" w:rsidRPr="002A58AE" w:rsidTr="008D7C78">
        <w:tc>
          <w:tcPr>
            <w:tcW w:w="1493" w:type="dxa"/>
          </w:tcPr>
          <w:p w:rsidR="00781D21" w:rsidRPr="002A58AE" w:rsidRDefault="00781D21" w:rsidP="004A6205">
            <w:pPr>
              <w:rPr>
                <w:rFonts w:ascii="細明體" w:eastAsia="細明體" w:hAnsi="細明體" w:hint="eastAsia"/>
                <w:sz w:val="20"/>
                <w:szCs w:val="20"/>
              </w:rPr>
            </w:pPr>
            <w:r w:rsidRPr="002A58AE">
              <w:rPr>
                <w:rFonts w:ascii="細明體" w:eastAsia="細明體" w:hAnsi="細明體" w:hint="eastAsia"/>
                <w:sz w:val="20"/>
                <w:szCs w:val="20"/>
              </w:rPr>
              <w:t>程式功能</w:t>
            </w:r>
          </w:p>
        </w:tc>
        <w:tc>
          <w:tcPr>
            <w:tcW w:w="9453" w:type="dxa"/>
            <w:gridSpan w:val="4"/>
          </w:tcPr>
          <w:p w:rsidR="00781D21" w:rsidRDefault="00781D21" w:rsidP="00881F9A">
            <w:pPr>
              <w:rPr>
                <w:rFonts w:ascii="細明體" w:eastAsia="細明體" w:hAnsi="細明體" w:hint="eastAsia"/>
                <w:sz w:val="20"/>
                <w:szCs w:val="20"/>
              </w:rPr>
            </w:pPr>
            <w:r>
              <w:rPr>
                <w:rFonts w:ascii="細明體" w:eastAsia="細明體" w:hAnsi="細明體" w:hint="eastAsia"/>
                <w:sz w:val="20"/>
                <w:szCs w:val="20"/>
              </w:rPr>
              <w:t>三登輸入作業</w:t>
            </w:r>
          </w:p>
        </w:tc>
      </w:tr>
      <w:tr w:rsidR="00781D21" w:rsidRPr="002A58AE" w:rsidTr="008D7C78">
        <w:tc>
          <w:tcPr>
            <w:tcW w:w="1493" w:type="dxa"/>
          </w:tcPr>
          <w:p w:rsidR="00781D21" w:rsidRPr="002A58AE" w:rsidRDefault="00781D21" w:rsidP="004A6205">
            <w:pPr>
              <w:rPr>
                <w:rFonts w:ascii="細明體" w:eastAsia="細明體" w:hAnsi="細明體" w:hint="eastAsia"/>
                <w:sz w:val="20"/>
                <w:szCs w:val="20"/>
              </w:rPr>
            </w:pPr>
            <w:r w:rsidRPr="002A58AE">
              <w:rPr>
                <w:rFonts w:ascii="細明體" w:eastAsia="細明體" w:hAnsi="細明體" w:hint="eastAsia"/>
                <w:sz w:val="20"/>
                <w:szCs w:val="20"/>
              </w:rPr>
              <w:t>程式名稱</w:t>
            </w:r>
          </w:p>
        </w:tc>
        <w:tc>
          <w:tcPr>
            <w:tcW w:w="9453" w:type="dxa"/>
            <w:gridSpan w:val="4"/>
          </w:tcPr>
          <w:p w:rsidR="00781D21" w:rsidRDefault="00781D21" w:rsidP="004A6205">
            <w:pPr>
              <w:rPr>
                <w:rFonts w:ascii="細明體" w:eastAsia="細明體" w:hAnsi="細明體" w:hint="eastAsia"/>
                <w:sz w:val="20"/>
                <w:szCs w:val="20"/>
              </w:rPr>
            </w:pPr>
            <w:r>
              <w:rPr>
                <w:rFonts w:ascii="細明體" w:eastAsia="細明體" w:hAnsi="細明體" w:hint="eastAsia"/>
                <w:sz w:val="20"/>
                <w:szCs w:val="20"/>
              </w:rPr>
              <w:t>AAA6_3000</w:t>
            </w:r>
          </w:p>
        </w:tc>
      </w:tr>
      <w:tr w:rsidR="00781D21" w:rsidRPr="002A58AE" w:rsidTr="008D7C78">
        <w:tc>
          <w:tcPr>
            <w:tcW w:w="1493" w:type="dxa"/>
          </w:tcPr>
          <w:p w:rsidR="00781D21" w:rsidRPr="002A58AE" w:rsidRDefault="00781D21" w:rsidP="004A6205">
            <w:pPr>
              <w:rPr>
                <w:rFonts w:ascii="細明體" w:eastAsia="細明體" w:hAnsi="細明體" w:hint="eastAsia"/>
                <w:sz w:val="20"/>
                <w:szCs w:val="20"/>
              </w:rPr>
            </w:pPr>
            <w:r w:rsidRPr="002A58AE">
              <w:rPr>
                <w:rFonts w:ascii="細明體" w:eastAsia="細明體" w:hAnsi="細明體" w:hint="eastAsia"/>
                <w:sz w:val="20"/>
                <w:szCs w:val="20"/>
              </w:rPr>
              <w:t>作業方式</w:t>
            </w:r>
          </w:p>
        </w:tc>
        <w:tc>
          <w:tcPr>
            <w:tcW w:w="9453" w:type="dxa"/>
            <w:gridSpan w:val="4"/>
          </w:tcPr>
          <w:p w:rsidR="00781D21" w:rsidRPr="002A58AE" w:rsidRDefault="00781D21" w:rsidP="004A6205">
            <w:pPr>
              <w:rPr>
                <w:rFonts w:ascii="細明體" w:eastAsia="細明體" w:hAnsi="細明體" w:hint="eastAsia"/>
                <w:sz w:val="20"/>
                <w:szCs w:val="20"/>
              </w:rPr>
            </w:pPr>
            <w:r w:rsidRPr="002A58AE">
              <w:rPr>
                <w:rFonts w:ascii="細明體" w:eastAsia="細明體" w:hAnsi="細明體" w:hint="eastAsia"/>
                <w:sz w:val="20"/>
                <w:szCs w:val="20"/>
              </w:rPr>
              <w:t>ONLINE</w:t>
            </w:r>
          </w:p>
        </w:tc>
      </w:tr>
      <w:tr w:rsidR="00781D21" w:rsidRPr="002A58AE" w:rsidTr="008D7C78">
        <w:tc>
          <w:tcPr>
            <w:tcW w:w="1493" w:type="dxa"/>
          </w:tcPr>
          <w:p w:rsidR="00781D21" w:rsidRPr="002A58AE" w:rsidRDefault="00781D21" w:rsidP="004A6205">
            <w:pPr>
              <w:rPr>
                <w:rFonts w:ascii="細明體" w:eastAsia="細明體" w:hAnsi="細明體" w:hint="eastAsia"/>
                <w:sz w:val="20"/>
                <w:szCs w:val="20"/>
              </w:rPr>
            </w:pPr>
            <w:r w:rsidRPr="002A58AE">
              <w:rPr>
                <w:rFonts w:ascii="細明體" w:eastAsia="細明體" w:hAnsi="細明體" w:hint="eastAsia"/>
                <w:sz w:val="20"/>
                <w:szCs w:val="20"/>
              </w:rPr>
              <w:t>概要說明</w:t>
            </w:r>
          </w:p>
        </w:tc>
        <w:tc>
          <w:tcPr>
            <w:tcW w:w="9453" w:type="dxa"/>
            <w:gridSpan w:val="4"/>
          </w:tcPr>
          <w:p w:rsidR="00781D21" w:rsidRDefault="00781D21" w:rsidP="009B0341">
            <w:pPr>
              <w:rPr>
                <w:rFonts w:ascii="細明體" w:eastAsia="細明體" w:hAnsi="細明體" w:hint="eastAsia"/>
                <w:sz w:val="20"/>
                <w:szCs w:val="20"/>
              </w:rPr>
            </w:pPr>
            <w:r>
              <w:rPr>
                <w:rFonts w:ascii="細明體" w:eastAsia="細明體" w:hAnsi="細明體" w:hint="eastAsia"/>
                <w:sz w:val="20"/>
                <w:szCs w:val="20"/>
              </w:rPr>
              <w:t>三登輸入作業</w:t>
            </w:r>
          </w:p>
        </w:tc>
      </w:tr>
      <w:tr w:rsidR="00781D21" w:rsidRPr="002A58AE" w:rsidTr="008D7C78">
        <w:tc>
          <w:tcPr>
            <w:tcW w:w="1493" w:type="dxa"/>
          </w:tcPr>
          <w:p w:rsidR="00781D21" w:rsidRPr="002A58AE" w:rsidRDefault="00781D21" w:rsidP="004A6205">
            <w:pPr>
              <w:rPr>
                <w:rFonts w:ascii="細明體" w:eastAsia="細明體" w:hAnsi="細明體" w:hint="eastAsia"/>
                <w:sz w:val="20"/>
                <w:szCs w:val="20"/>
              </w:rPr>
            </w:pPr>
            <w:r w:rsidRPr="002A58AE">
              <w:rPr>
                <w:rFonts w:ascii="細明體" w:eastAsia="細明體" w:hAnsi="細明體" w:hint="eastAsia"/>
                <w:sz w:val="20"/>
                <w:szCs w:val="20"/>
              </w:rPr>
              <w:t>需求單位</w:t>
            </w:r>
          </w:p>
        </w:tc>
        <w:tc>
          <w:tcPr>
            <w:tcW w:w="9453" w:type="dxa"/>
            <w:gridSpan w:val="4"/>
          </w:tcPr>
          <w:p w:rsidR="00781D21" w:rsidRPr="002A58AE" w:rsidRDefault="00781D21" w:rsidP="004A6205">
            <w:pPr>
              <w:rPr>
                <w:rFonts w:ascii="細明體" w:eastAsia="細明體" w:hAnsi="細明體" w:hint="eastAsia"/>
                <w:sz w:val="20"/>
                <w:szCs w:val="20"/>
              </w:rPr>
            </w:pPr>
            <w:r w:rsidRPr="002A58AE">
              <w:rPr>
                <w:rFonts w:ascii="細明體" w:eastAsia="細明體" w:hAnsi="細明體" w:hint="eastAsia"/>
                <w:sz w:val="20"/>
                <w:szCs w:val="20"/>
              </w:rPr>
              <w:t>理賠企劃科</w:t>
            </w:r>
          </w:p>
        </w:tc>
      </w:tr>
      <w:tr w:rsidR="00781D21" w:rsidRPr="002A58AE" w:rsidTr="008D7C78">
        <w:tc>
          <w:tcPr>
            <w:tcW w:w="1493" w:type="dxa"/>
          </w:tcPr>
          <w:p w:rsidR="00781D21" w:rsidRPr="002A58AE" w:rsidRDefault="00781D21" w:rsidP="004A6205">
            <w:pPr>
              <w:rPr>
                <w:rFonts w:ascii="細明體" w:eastAsia="細明體" w:hAnsi="細明體" w:hint="eastAsia"/>
                <w:sz w:val="20"/>
                <w:szCs w:val="20"/>
              </w:rPr>
            </w:pPr>
            <w:r w:rsidRPr="002A58AE">
              <w:rPr>
                <w:rFonts w:ascii="細明體" w:eastAsia="細明體" w:hAnsi="細明體" w:hint="eastAsia"/>
                <w:sz w:val="20"/>
                <w:szCs w:val="20"/>
              </w:rPr>
              <w:t>作業單位</w:t>
            </w:r>
          </w:p>
        </w:tc>
        <w:tc>
          <w:tcPr>
            <w:tcW w:w="9453" w:type="dxa"/>
            <w:gridSpan w:val="4"/>
          </w:tcPr>
          <w:p w:rsidR="00781D21" w:rsidRPr="002A58AE" w:rsidRDefault="00781D21" w:rsidP="004A6205">
            <w:pPr>
              <w:rPr>
                <w:rFonts w:ascii="細明體" w:eastAsia="細明體" w:hAnsi="細明體" w:hint="eastAsia"/>
                <w:sz w:val="20"/>
                <w:szCs w:val="20"/>
              </w:rPr>
            </w:pPr>
            <w:r w:rsidRPr="002A58AE">
              <w:rPr>
                <w:rFonts w:ascii="細明體" w:eastAsia="細明體" w:hAnsi="細明體" w:hint="eastAsia"/>
                <w:sz w:val="20"/>
                <w:szCs w:val="20"/>
              </w:rPr>
              <w:t>各</w:t>
            </w:r>
            <w:r>
              <w:rPr>
                <w:rFonts w:ascii="細明體" w:eastAsia="細明體" w:hAnsi="細明體" w:hint="eastAsia"/>
                <w:sz w:val="20"/>
                <w:szCs w:val="20"/>
              </w:rPr>
              <w:t>行政中心服務科</w:t>
            </w:r>
          </w:p>
        </w:tc>
      </w:tr>
      <w:tr w:rsidR="00781D21" w:rsidRPr="002A58AE" w:rsidTr="008D7C78">
        <w:tc>
          <w:tcPr>
            <w:tcW w:w="1493" w:type="dxa"/>
          </w:tcPr>
          <w:p w:rsidR="00781D21" w:rsidRPr="002A58AE" w:rsidRDefault="00781D21" w:rsidP="004A6205">
            <w:pPr>
              <w:rPr>
                <w:rFonts w:ascii="細明體" w:eastAsia="細明體" w:hAnsi="細明體" w:hint="eastAsia"/>
                <w:sz w:val="20"/>
                <w:szCs w:val="20"/>
              </w:rPr>
            </w:pPr>
            <w:r w:rsidRPr="002A58AE">
              <w:rPr>
                <w:rFonts w:ascii="細明體" w:eastAsia="細明體" w:hAnsi="細明體" w:cs="Courier New" w:hint="eastAsia"/>
                <w:sz w:val="20"/>
                <w:szCs w:val="20"/>
              </w:rPr>
              <w:t>作業平台</w:t>
            </w:r>
          </w:p>
        </w:tc>
        <w:tc>
          <w:tcPr>
            <w:tcW w:w="9453" w:type="dxa"/>
            <w:gridSpan w:val="4"/>
          </w:tcPr>
          <w:p w:rsidR="00781D21" w:rsidRPr="002A58AE" w:rsidRDefault="00781D21" w:rsidP="004A6205">
            <w:pPr>
              <w:rPr>
                <w:rFonts w:ascii="細明體" w:eastAsia="細明體" w:hAnsi="細明體" w:hint="eastAsia"/>
                <w:sz w:val="20"/>
                <w:szCs w:val="20"/>
              </w:rPr>
            </w:pPr>
            <w:r w:rsidRPr="002A58AE">
              <w:rPr>
                <w:rFonts w:ascii="細明體" w:eastAsia="細明體" w:hAnsi="細明體" w:hint="eastAsia"/>
                <w:sz w:val="20"/>
                <w:szCs w:val="20"/>
              </w:rPr>
              <w:t>■一般  □平板電腦  □手機</w:t>
            </w:r>
          </w:p>
        </w:tc>
      </w:tr>
      <w:tr w:rsidR="00781D21" w:rsidRPr="002A58AE" w:rsidTr="008D7C78">
        <w:tc>
          <w:tcPr>
            <w:tcW w:w="1493" w:type="dxa"/>
          </w:tcPr>
          <w:p w:rsidR="00781D21" w:rsidRPr="002A58AE" w:rsidRDefault="00781D21" w:rsidP="004A6205">
            <w:pPr>
              <w:rPr>
                <w:rFonts w:ascii="細明體" w:eastAsia="細明體" w:hAnsi="細明體" w:cs="Courier New" w:hint="eastAsia"/>
                <w:sz w:val="20"/>
                <w:szCs w:val="20"/>
              </w:rPr>
            </w:pPr>
            <w:r w:rsidRPr="002A58AE">
              <w:rPr>
                <w:rFonts w:ascii="細明體" w:eastAsia="細明體" w:hAnsi="細明體" w:cs="Courier New" w:hint="eastAsia"/>
                <w:sz w:val="20"/>
                <w:szCs w:val="20"/>
              </w:rPr>
              <w:t>使用對象</w:t>
            </w:r>
          </w:p>
        </w:tc>
        <w:tc>
          <w:tcPr>
            <w:tcW w:w="9453" w:type="dxa"/>
            <w:gridSpan w:val="4"/>
          </w:tcPr>
          <w:p w:rsidR="00781D21" w:rsidRPr="002A58AE" w:rsidRDefault="00781D21" w:rsidP="004A6205">
            <w:pPr>
              <w:rPr>
                <w:rFonts w:ascii="細明體" w:eastAsia="細明體" w:hAnsi="細明體" w:hint="eastAsia"/>
                <w:sz w:val="20"/>
                <w:szCs w:val="20"/>
              </w:rPr>
            </w:pPr>
            <w:r w:rsidRPr="002A58AE">
              <w:rPr>
                <w:rFonts w:ascii="細明體" w:eastAsia="細明體" w:hAnsi="細明體" w:hint="eastAsia"/>
                <w:sz w:val="20"/>
                <w:szCs w:val="20"/>
              </w:rPr>
              <w:t>■員工(UCBean)  □客戶(CustomerBean)</w:t>
            </w:r>
          </w:p>
        </w:tc>
      </w:tr>
      <w:tr w:rsidR="00781D21" w:rsidRPr="00905969" w:rsidTr="008D7C78">
        <w:tc>
          <w:tcPr>
            <w:tcW w:w="1493" w:type="dxa"/>
            <w:vMerge w:val="restart"/>
            <w:vAlign w:val="center"/>
          </w:tcPr>
          <w:p w:rsidR="00781D21" w:rsidRPr="00905969" w:rsidRDefault="00781D21" w:rsidP="00AA730E">
            <w:pPr>
              <w:rPr>
                <w:rFonts w:ascii="細明體" w:eastAsia="細明體" w:hAnsi="細明體"/>
                <w:sz w:val="20"/>
                <w:szCs w:val="20"/>
              </w:rPr>
            </w:pPr>
            <w:r w:rsidRPr="00905969">
              <w:rPr>
                <w:rFonts w:ascii="細明體" w:eastAsia="細明體" w:hAnsi="細明體" w:hint="eastAsia"/>
                <w:sz w:val="20"/>
                <w:szCs w:val="20"/>
              </w:rPr>
              <w:t>個資遮蔽方式</w:t>
            </w:r>
          </w:p>
        </w:tc>
        <w:tc>
          <w:tcPr>
            <w:tcW w:w="1163" w:type="dxa"/>
          </w:tcPr>
          <w:p w:rsidR="00781D21" w:rsidRPr="00905969" w:rsidRDefault="00781D21" w:rsidP="00AA730E">
            <w:pPr>
              <w:rPr>
                <w:rFonts w:ascii="細明體" w:eastAsia="細明體" w:hAnsi="細明體" w:hint="eastAsia"/>
                <w:sz w:val="20"/>
                <w:szCs w:val="20"/>
              </w:rPr>
            </w:pPr>
            <w:r w:rsidRPr="00905969">
              <w:rPr>
                <w:rFonts w:ascii="細明體" w:eastAsia="細明體" w:hAnsi="細明體" w:hint="eastAsia"/>
                <w:sz w:val="20"/>
                <w:szCs w:val="20"/>
              </w:rPr>
              <w:t>畫面</w:t>
            </w:r>
          </w:p>
        </w:tc>
        <w:tc>
          <w:tcPr>
            <w:tcW w:w="4302" w:type="dxa"/>
            <w:vAlign w:val="center"/>
          </w:tcPr>
          <w:p w:rsidR="00781D21" w:rsidRPr="00905969" w:rsidRDefault="00781D21" w:rsidP="00AA730E">
            <w:pPr>
              <w:rPr>
                <w:rFonts w:ascii="細明體" w:eastAsia="細明體" w:hAnsi="細明體" w:cs="Calibri"/>
                <w:sz w:val="20"/>
                <w:szCs w:val="20"/>
              </w:rPr>
            </w:pPr>
            <w:r w:rsidRPr="00905969">
              <w:rPr>
                <w:rFonts w:ascii="細明體" w:eastAsia="細明體" w:hAnsi="細明體" w:hint="eastAsia"/>
                <w:sz w:val="20"/>
                <w:szCs w:val="20"/>
              </w:rPr>
              <w:t>□無 □遮蔽 ■</w:t>
            </w:r>
            <w:r w:rsidRPr="00905969">
              <w:rPr>
                <w:rFonts w:ascii="細明體" w:eastAsia="細明體" w:hAnsi="細明體" w:hint="eastAsia"/>
              </w:rPr>
              <w:t>securitylog</w:t>
            </w:r>
          </w:p>
        </w:tc>
        <w:tc>
          <w:tcPr>
            <w:tcW w:w="1336" w:type="dxa"/>
            <w:vMerge w:val="restart"/>
          </w:tcPr>
          <w:p w:rsidR="00781D21" w:rsidRPr="00781D21" w:rsidRDefault="00781D21" w:rsidP="00781D21">
            <w:pPr>
              <w:rPr>
                <w:rFonts w:ascii="細明體" w:eastAsia="細明體" w:hAnsi="細明體"/>
                <w:sz w:val="20"/>
                <w:szCs w:val="20"/>
              </w:rPr>
            </w:pPr>
            <w:r w:rsidRPr="00781D21">
              <w:rPr>
                <w:rFonts w:ascii="細明體" w:eastAsia="細明體" w:hAnsi="細明體" w:hint="eastAsia"/>
                <w:sz w:val="20"/>
                <w:szCs w:val="20"/>
              </w:rPr>
              <w:t>需遮蔽/</w:t>
            </w:r>
          </w:p>
          <w:p w:rsidR="00781D21" w:rsidRPr="00781D21" w:rsidRDefault="00781D21" w:rsidP="00781D21">
            <w:pPr>
              <w:rPr>
                <w:rFonts w:ascii="細明體" w:eastAsia="細明體" w:hAnsi="細明體"/>
                <w:sz w:val="20"/>
                <w:szCs w:val="20"/>
              </w:rPr>
            </w:pPr>
            <w:r w:rsidRPr="00781D21">
              <w:rPr>
                <w:rFonts w:ascii="細明體" w:eastAsia="細明體" w:hAnsi="細明體" w:hint="eastAsia"/>
                <w:sz w:val="20"/>
                <w:szCs w:val="20"/>
              </w:rPr>
              <w:t>寫入LOG</w:t>
            </w:r>
          </w:p>
          <w:p w:rsidR="00781D21" w:rsidRPr="00905969" w:rsidRDefault="00781D21" w:rsidP="00781D21">
            <w:pPr>
              <w:rPr>
                <w:rFonts w:ascii="細明體" w:eastAsia="細明體" w:hAnsi="細明體" w:hint="eastAsia"/>
                <w:sz w:val="20"/>
                <w:szCs w:val="20"/>
              </w:rPr>
            </w:pPr>
            <w:r w:rsidRPr="00781D21">
              <w:rPr>
                <w:rFonts w:ascii="細明體" w:eastAsia="細明體" w:hAnsi="細明體" w:hint="eastAsia"/>
                <w:sz w:val="20"/>
                <w:szCs w:val="20"/>
              </w:rPr>
              <w:t>的資料名稱</w:t>
            </w:r>
          </w:p>
        </w:tc>
        <w:tc>
          <w:tcPr>
            <w:tcW w:w="2652" w:type="dxa"/>
          </w:tcPr>
          <w:p w:rsidR="00781D21" w:rsidRPr="00905969" w:rsidRDefault="00285193" w:rsidP="00AA730E">
            <w:pPr>
              <w:rPr>
                <w:rFonts w:ascii="細明體" w:eastAsia="細明體" w:hAnsi="細明體" w:hint="eastAsia"/>
                <w:sz w:val="20"/>
                <w:szCs w:val="20"/>
              </w:rPr>
            </w:pPr>
            <w:r>
              <w:rPr>
                <w:rFonts w:ascii="細明體" w:eastAsia="細明體" w:hAnsi="細明體" w:hint="eastAsia"/>
                <w:sz w:val="20"/>
                <w:szCs w:val="20"/>
              </w:rPr>
              <w:t>無</w:t>
            </w:r>
          </w:p>
        </w:tc>
      </w:tr>
      <w:tr w:rsidR="00781D21" w:rsidRPr="00905969" w:rsidTr="008D7C78">
        <w:tc>
          <w:tcPr>
            <w:tcW w:w="1493" w:type="dxa"/>
            <w:vMerge/>
          </w:tcPr>
          <w:p w:rsidR="00781D21" w:rsidRPr="00905969" w:rsidRDefault="00781D21" w:rsidP="00AA730E">
            <w:pPr>
              <w:rPr>
                <w:rFonts w:ascii="細明體" w:eastAsia="細明體" w:hAnsi="細明體" w:hint="eastAsia"/>
                <w:sz w:val="20"/>
                <w:szCs w:val="20"/>
              </w:rPr>
            </w:pPr>
          </w:p>
        </w:tc>
        <w:tc>
          <w:tcPr>
            <w:tcW w:w="1163" w:type="dxa"/>
          </w:tcPr>
          <w:p w:rsidR="00781D21" w:rsidRPr="00905969" w:rsidRDefault="00781D21" w:rsidP="00AA730E">
            <w:pPr>
              <w:rPr>
                <w:rFonts w:ascii="細明體" w:eastAsia="細明體" w:hAnsi="細明體" w:hint="eastAsia"/>
                <w:sz w:val="20"/>
                <w:szCs w:val="20"/>
              </w:rPr>
            </w:pPr>
            <w:r w:rsidRPr="00905969">
              <w:rPr>
                <w:rFonts w:ascii="細明體" w:eastAsia="細明體" w:hAnsi="細明體" w:hint="eastAsia"/>
                <w:sz w:val="20"/>
                <w:szCs w:val="20"/>
              </w:rPr>
              <w:t>報表列印</w:t>
            </w:r>
          </w:p>
        </w:tc>
        <w:tc>
          <w:tcPr>
            <w:tcW w:w="4302" w:type="dxa"/>
            <w:vAlign w:val="center"/>
          </w:tcPr>
          <w:p w:rsidR="00781D21" w:rsidRPr="00905969" w:rsidRDefault="00781D21" w:rsidP="00AA730E">
            <w:pPr>
              <w:rPr>
                <w:rFonts w:ascii="細明體" w:eastAsia="細明體" w:hAnsi="細明體" w:hint="eastAsia"/>
                <w:sz w:val="20"/>
                <w:szCs w:val="20"/>
              </w:rPr>
            </w:pPr>
            <w:r w:rsidRPr="00905969">
              <w:rPr>
                <w:rFonts w:ascii="細明體" w:eastAsia="細明體" w:hAnsi="細明體" w:hint="eastAsia"/>
                <w:sz w:val="20"/>
                <w:szCs w:val="20"/>
              </w:rPr>
              <w:t>■無 □遮蔽 □</w:t>
            </w:r>
            <w:r w:rsidRPr="00905969">
              <w:rPr>
                <w:rFonts w:ascii="細明體" w:eastAsia="細明體" w:hAnsi="細明體" w:hint="eastAsia"/>
              </w:rPr>
              <w:t>securitylog</w:t>
            </w:r>
          </w:p>
        </w:tc>
        <w:tc>
          <w:tcPr>
            <w:tcW w:w="1336" w:type="dxa"/>
            <w:vMerge/>
          </w:tcPr>
          <w:p w:rsidR="00781D21" w:rsidRPr="00905969" w:rsidRDefault="00781D21" w:rsidP="00AA730E">
            <w:pPr>
              <w:rPr>
                <w:rFonts w:ascii="細明體" w:eastAsia="細明體" w:hAnsi="細明體" w:hint="eastAsia"/>
                <w:sz w:val="20"/>
                <w:szCs w:val="20"/>
              </w:rPr>
            </w:pPr>
          </w:p>
        </w:tc>
        <w:tc>
          <w:tcPr>
            <w:tcW w:w="2652" w:type="dxa"/>
          </w:tcPr>
          <w:p w:rsidR="00781D21" w:rsidRPr="00905969" w:rsidRDefault="00781D21" w:rsidP="00AA730E">
            <w:pPr>
              <w:rPr>
                <w:rFonts w:ascii="細明體" w:eastAsia="細明體" w:hAnsi="細明體" w:hint="eastAsia"/>
                <w:sz w:val="20"/>
                <w:szCs w:val="20"/>
              </w:rPr>
            </w:pPr>
          </w:p>
        </w:tc>
      </w:tr>
      <w:tr w:rsidR="00781D21" w:rsidRPr="00905969" w:rsidTr="008D7C78">
        <w:tc>
          <w:tcPr>
            <w:tcW w:w="1493" w:type="dxa"/>
            <w:vMerge/>
          </w:tcPr>
          <w:p w:rsidR="00781D21" w:rsidRPr="00905969" w:rsidRDefault="00781D21" w:rsidP="00AA730E">
            <w:pPr>
              <w:rPr>
                <w:rFonts w:ascii="細明體" w:eastAsia="細明體" w:hAnsi="細明體" w:hint="eastAsia"/>
                <w:sz w:val="20"/>
                <w:szCs w:val="20"/>
              </w:rPr>
            </w:pPr>
          </w:p>
        </w:tc>
        <w:tc>
          <w:tcPr>
            <w:tcW w:w="1163" w:type="dxa"/>
          </w:tcPr>
          <w:p w:rsidR="00781D21" w:rsidRPr="00905969" w:rsidRDefault="00781D21" w:rsidP="00AA730E">
            <w:pPr>
              <w:rPr>
                <w:rFonts w:ascii="細明體" w:eastAsia="細明體" w:hAnsi="細明體" w:hint="eastAsia"/>
                <w:sz w:val="20"/>
                <w:szCs w:val="20"/>
              </w:rPr>
            </w:pPr>
            <w:r w:rsidRPr="00905969">
              <w:rPr>
                <w:rFonts w:ascii="細明體" w:eastAsia="細明體" w:hAnsi="細明體" w:hint="eastAsia"/>
                <w:sz w:val="20"/>
                <w:szCs w:val="20"/>
              </w:rPr>
              <w:t>檔案下載</w:t>
            </w:r>
          </w:p>
        </w:tc>
        <w:tc>
          <w:tcPr>
            <w:tcW w:w="4302" w:type="dxa"/>
            <w:vAlign w:val="center"/>
          </w:tcPr>
          <w:p w:rsidR="00781D21" w:rsidRPr="00905969" w:rsidRDefault="00781D21" w:rsidP="00AA730E">
            <w:pPr>
              <w:rPr>
                <w:rFonts w:ascii="細明體" w:eastAsia="細明體" w:hAnsi="細明體" w:hint="eastAsia"/>
                <w:sz w:val="20"/>
                <w:szCs w:val="20"/>
              </w:rPr>
            </w:pPr>
            <w:r w:rsidRPr="00905969">
              <w:rPr>
                <w:rFonts w:ascii="細明體" w:eastAsia="細明體" w:hAnsi="細明體" w:hint="eastAsia"/>
                <w:sz w:val="20"/>
                <w:szCs w:val="20"/>
              </w:rPr>
              <w:t>■無 □遮蔽 □</w:t>
            </w:r>
            <w:r w:rsidRPr="00905969">
              <w:rPr>
                <w:rFonts w:ascii="細明體" w:eastAsia="細明體" w:hAnsi="細明體" w:hint="eastAsia"/>
              </w:rPr>
              <w:t>securitylog</w:t>
            </w:r>
          </w:p>
        </w:tc>
        <w:tc>
          <w:tcPr>
            <w:tcW w:w="1336" w:type="dxa"/>
            <w:vMerge/>
          </w:tcPr>
          <w:p w:rsidR="00781D21" w:rsidRPr="00905969" w:rsidRDefault="00781D21" w:rsidP="00AA730E">
            <w:pPr>
              <w:rPr>
                <w:rFonts w:ascii="細明體" w:eastAsia="細明體" w:hAnsi="細明體" w:hint="eastAsia"/>
                <w:sz w:val="20"/>
                <w:szCs w:val="20"/>
              </w:rPr>
            </w:pPr>
          </w:p>
        </w:tc>
        <w:tc>
          <w:tcPr>
            <w:tcW w:w="2652" w:type="dxa"/>
          </w:tcPr>
          <w:p w:rsidR="00781D21" w:rsidRPr="00905969" w:rsidRDefault="00781D21" w:rsidP="00AA730E">
            <w:pPr>
              <w:rPr>
                <w:rFonts w:ascii="細明體" w:eastAsia="細明體" w:hAnsi="細明體" w:hint="eastAsia"/>
                <w:sz w:val="20"/>
                <w:szCs w:val="20"/>
              </w:rPr>
            </w:pPr>
          </w:p>
        </w:tc>
      </w:tr>
      <w:tr w:rsidR="00781D21" w:rsidRPr="00F82E63" w:rsidTr="008D7C78">
        <w:tc>
          <w:tcPr>
            <w:tcW w:w="1493" w:type="dxa"/>
          </w:tcPr>
          <w:p w:rsidR="00781D21" w:rsidRPr="006A02C0" w:rsidRDefault="00781D21" w:rsidP="00AA730E">
            <w:pPr>
              <w:rPr>
                <w:rFonts w:ascii="細明體" w:eastAsia="細明體" w:hAnsi="細明體" w:hint="eastAsia"/>
                <w:sz w:val="20"/>
                <w:szCs w:val="20"/>
              </w:rPr>
            </w:pPr>
            <w:r w:rsidRPr="006A02C0">
              <w:rPr>
                <w:rFonts w:ascii="細明體" w:eastAsia="細明體" w:hAnsi="細明體" w:hint="eastAsia"/>
                <w:sz w:val="20"/>
                <w:szCs w:val="20"/>
              </w:rPr>
              <w:t>分頁處理方式</w:t>
            </w:r>
          </w:p>
        </w:tc>
        <w:tc>
          <w:tcPr>
            <w:tcW w:w="5465" w:type="dxa"/>
            <w:gridSpan w:val="2"/>
          </w:tcPr>
          <w:p w:rsidR="00781D21" w:rsidRPr="006A02C0" w:rsidRDefault="00781D21" w:rsidP="00AA730E">
            <w:pPr>
              <w:rPr>
                <w:rFonts w:ascii="細明體" w:eastAsia="細明體" w:hAnsi="細明體" w:hint="eastAsia"/>
                <w:sz w:val="20"/>
                <w:szCs w:val="20"/>
              </w:rPr>
            </w:pPr>
            <w:r w:rsidRPr="006A02C0">
              <w:rPr>
                <w:rFonts w:ascii="細明體" w:eastAsia="細明體" w:hAnsi="細明體" w:hint="eastAsia"/>
                <w:sz w:val="20"/>
                <w:szCs w:val="20"/>
              </w:rPr>
              <w:t>■無 □真分頁 □假分頁，分頁每頁___筆【Default　20】</w:t>
            </w:r>
          </w:p>
        </w:tc>
        <w:tc>
          <w:tcPr>
            <w:tcW w:w="3988" w:type="dxa"/>
            <w:gridSpan w:val="2"/>
          </w:tcPr>
          <w:p w:rsidR="00781D21" w:rsidRPr="006A02C0" w:rsidRDefault="00781D21" w:rsidP="00AA730E">
            <w:pPr>
              <w:rPr>
                <w:rFonts w:ascii="細明體" w:eastAsia="細明體" w:hAnsi="細明體" w:hint="eastAsia"/>
                <w:sz w:val="20"/>
                <w:szCs w:val="20"/>
              </w:rPr>
            </w:pPr>
          </w:p>
        </w:tc>
      </w:tr>
      <w:tr w:rsidR="007C31A1" w:rsidRPr="00F82E63" w:rsidTr="006B4014">
        <w:trPr>
          <w:trHeight w:val="109"/>
        </w:trPr>
        <w:tc>
          <w:tcPr>
            <w:tcW w:w="1493" w:type="dxa"/>
            <w:vMerge w:val="restart"/>
            <w:vAlign w:val="center"/>
          </w:tcPr>
          <w:p w:rsidR="007C31A1" w:rsidRPr="006B4014" w:rsidRDefault="007C31A1" w:rsidP="006B4014">
            <w:pPr>
              <w:jc w:val="both"/>
              <w:rPr>
                <w:rFonts w:ascii="細明體" w:eastAsia="細明體" w:hAnsi="細明體" w:hint="eastAsia"/>
                <w:sz w:val="20"/>
                <w:szCs w:val="20"/>
              </w:rPr>
            </w:pPr>
            <w:r w:rsidRPr="006B4014">
              <w:rPr>
                <w:rFonts w:ascii="細明體" w:eastAsia="細明體" w:hAnsi="細明體" w:hint="eastAsia"/>
                <w:sz w:val="20"/>
                <w:szCs w:val="20"/>
              </w:rPr>
              <w:t>寄信處理</w:t>
            </w:r>
          </w:p>
        </w:tc>
        <w:tc>
          <w:tcPr>
            <w:tcW w:w="1163" w:type="dxa"/>
          </w:tcPr>
          <w:p w:rsidR="007C31A1" w:rsidRPr="006A02C0" w:rsidRDefault="007C31A1" w:rsidP="006B4014">
            <w:pPr>
              <w:jc w:val="both"/>
              <w:rPr>
                <w:rFonts w:ascii="細明體" w:eastAsia="細明體" w:hAnsi="細明體" w:hint="eastAsia"/>
                <w:sz w:val="20"/>
                <w:szCs w:val="20"/>
              </w:rPr>
            </w:pPr>
            <w:r w:rsidRPr="00B259AD">
              <w:rPr>
                <w:rFonts w:ascii="細明體" w:eastAsia="細明體" w:hAnsi="細明體" w:hint="eastAsia"/>
                <w:sz w:val="20"/>
                <w:szCs w:val="20"/>
              </w:rPr>
              <w:t>寄信對象</w:t>
            </w:r>
          </w:p>
        </w:tc>
        <w:tc>
          <w:tcPr>
            <w:tcW w:w="8290" w:type="dxa"/>
            <w:gridSpan w:val="3"/>
          </w:tcPr>
          <w:p w:rsidR="007C31A1" w:rsidRPr="00CB7C4B" w:rsidRDefault="007C31A1" w:rsidP="006B4014">
            <w:pPr>
              <w:jc w:val="both"/>
              <w:rPr>
                <w:rFonts w:ascii="細明體" w:eastAsia="細明體" w:hAnsi="細明體" w:hint="eastAsia"/>
                <w:sz w:val="20"/>
                <w:szCs w:val="20"/>
              </w:rPr>
            </w:pPr>
            <w:r w:rsidRPr="00AB6A53">
              <w:rPr>
                <w:rFonts w:ascii="細明體" w:eastAsia="細明體" w:hAnsi="細明體" w:hint="eastAsia"/>
                <w:sz w:val="20"/>
                <w:szCs w:val="20"/>
              </w:rPr>
              <w:t>■無 □客戶</w:t>
            </w:r>
            <w:r w:rsidRPr="00CB7C4B">
              <w:rPr>
                <w:rFonts w:ascii="細明體" w:eastAsia="細明體" w:hAnsi="細明體" w:hint="eastAsia"/>
                <w:sz w:val="20"/>
                <w:szCs w:val="20"/>
              </w:rPr>
              <w:t xml:space="preserve">　□壽險員工　□關係企業員工　□合作廠商</w:t>
            </w:r>
          </w:p>
        </w:tc>
      </w:tr>
      <w:tr w:rsidR="007C31A1" w:rsidRPr="00F82E63" w:rsidTr="006B4014">
        <w:trPr>
          <w:trHeight w:val="108"/>
        </w:trPr>
        <w:tc>
          <w:tcPr>
            <w:tcW w:w="1493" w:type="dxa"/>
            <w:vMerge/>
            <w:vAlign w:val="center"/>
          </w:tcPr>
          <w:p w:rsidR="007C31A1" w:rsidRPr="006A02C0" w:rsidRDefault="007C31A1" w:rsidP="006B4014">
            <w:pPr>
              <w:jc w:val="both"/>
              <w:rPr>
                <w:rFonts w:ascii="細明體" w:eastAsia="細明體" w:hAnsi="細明體" w:hint="eastAsia"/>
                <w:sz w:val="20"/>
                <w:szCs w:val="20"/>
              </w:rPr>
            </w:pPr>
          </w:p>
        </w:tc>
        <w:tc>
          <w:tcPr>
            <w:tcW w:w="1163" w:type="dxa"/>
          </w:tcPr>
          <w:p w:rsidR="007C31A1" w:rsidRPr="006A02C0" w:rsidRDefault="007C31A1" w:rsidP="006B4014">
            <w:pPr>
              <w:jc w:val="both"/>
              <w:rPr>
                <w:rFonts w:ascii="細明體" w:eastAsia="細明體" w:hAnsi="細明體" w:hint="eastAsia"/>
                <w:sz w:val="20"/>
                <w:szCs w:val="20"/>
              </w:rPr>
            </w:pPr>
            <w:r w:rsidRPr="00B259AD">
              <w:rPr>
                <w:rFonts w:ascii="細明體" w:eastAsia="細明體" w:hAnsi="細明體" w:hint="eastAsia"/>
                <w:sz w:val="20"/>
                <w:szCs w:val="20"/>
              </w:rPr>
              <w:t>寄信方式</w:t>
            </w:r>
          </w:p>
        </w:tc>
        <w:tc>
          <w:tcPr>
            <w:tcW w:w="8290" w:type="dxa"/>
            <w:gridSpan w:val="3"/>
          </w:tcPr>
          <w:p w:rsidR="007C31A1" w:rsidRPr="006A02C0" w:rsidRDefault="007C31A1" w:rsidP="006B4014">
            <w:pPr>
              <w:jc w:val="both"/>
              <w:rPr>
                <w:rFonts w:ascii="細明體" w:eastAsia="細明體" w:hAnsi="細明體" w:hint="eastAsia"/>
                <w:sz w:val="20"/>
                <w:szCs w:val="20"/>
              </w:rPr>
            </w:pPr>
            <w:r w:rsidRPr="00B259AD">
              <w:rPr>
                <w:rFonts w:ascii="細明體" w:eastAsia="細明體" w:hAnsi="細明體" w:hint="eastAsia"/>
                <w:sz w:val="20"/>
                <w:szCs w:val="20"/>
              </w:rPr>
              <w:t>■無 □Billhunter　□MailSender</w:t>
            </w:r>
          </w:p>
        </w:tc>
      </w:tr>
    </w:tbl>
    <w:p w:rsidR="002E2716" w:rsidRPr="002E2716" w:rsidRDefault="002E2716" w:rsidP="008D0E85">
      <w:pPr>
        <w:spacing w:line="240" w:lineRule="atLeast"/>
        <w:rPr>
          <w:rFonts w:ascii="細明體" w:eastAsia="細明體" w:hAnsi="細明體" w:cs="Courier New" w:hint="eastAsia"/>
          <w:sz w:val="20"/>
          <w:szCs w:val="20"/>
        </w:rPr>
      </w:pPr>
    </w:p>
    <w:p w:rsidR="006E320E" w:rsidRPr="002A58AE" w:rsidRDefault="00BC1860" w:rsidP="006B61CF">
      <w:pPr>
        <w:spacing w:line="240" w:lineRule="atLeast"/>
        <w:rPr>
          <w:rFonts w:ascii="細明體" w:eastAsia="細明體" w:hAnsi="細明體" w:cs="Courier New" w:hint="eastAsia"/>
          <w:b/>
          <w:sz w:val="20"/>
          <w:szCs w:val="20"/>
        </w:rPr>
      </w:pPr>
      <w:r>
        <w:rPr>
          <w:rFonts w:ascii="細明體" w:eastAsia="細明體" w:hAnsi="細明體" w:cs="Courier New" w:hint="eastAsia"/>
          <w:b/>
          <w:noProof/>
          <w:sz w:val="20"/>
          <w:szCs w:val="20"/>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4" type="#_x0000_t132" style="position:absolute;margin-left:306.25pt;margin-top:16.3pt;width:182.85pt;height:64.45pt;z-index:251659776">
            <v:textbox>
              <w:txbxContent>
                <w:p w:rsidR="00563394" w:rsidRPr="00BC1860" w:rsidRDefault="00563394" w:rsidP="004C4A47">
                  <w:pPr>
                    <w:rPr>
                      <w:rFonts w:hint="eastAsia"/>
                      <w:sz w:val="18"/>
                      <w:szCs w:val="18"/>
                    </w:rPr>
                  </w:pPr>
                  <w:r w:rsidRPr="00BC1860">
                    <w:rPr>
                      <w:rFonts w:hint="eastAsia"/>
                      <w:sz w:val="18"/>
                      <w:szCs w:val="18"/>
                    </w:rPr>
                    <w:t>DTAAA010</w:t>
                  </w:r>
                  <w:r w:rsidRPr="00BC1860">
                    <w:rPr>
                      <w:rFonts w:hint="eastAsia"/>
                      <w:sz w:val="18"/>
                      <w:szCs w:val="18"/>
                    </w:rPr>
                    <w:t>、</w:t>
                  </w:r>
                  <w:r w:rsidRPr="00BC1860">
                    <w:rPr>
                      <w:rFonts w:hint="eastAsia"/>
                      <w:sz w:val="18"/>
                      <w:szCs w:val="18"/>
                    </w:rPr>
                    <w:t>DTAAA020</w:t>
                  </w:r>
                  <w:r w:rsidRPr="00BC1860">
                    <w:rPr>
                      <w:rFonts w:hint="eastAsia"/>
                      <w:sz w:val="18"/>
                      <w:szCs w:val="18"/>
                    </w:rPr>
                    <w:t>、</w:t>
                  </w:r>
                  <w:r w:rsidRPr="00BC1860">
                    <w:rPr>
                      <w:rFonts w:hint="eastAsia"/>
                      <w:sz w:val="18"/>
                      <w:szCs w:val="18"/>
                    </w:rPr>
                    <w:t>DTAAA021</w:t>
                  </w:r>
                  <w:r w:rsidRPr="00BC1860">
                    <w:rPr>
                      <w:rFonts w:hint="eastAsia"/>
                      <w:sz w:val="18"/>
                      <w:szCs w:val="18"/>
                    </w:rPr>
                    <w:t>、</w:t>
                  </w:r>
                  <w:r w:rsidRPr="00BC1860">
                    <w:rPr>
                      <w:rFonts w:hint="eastAsia"/>
                      <w:sz w:val="18"/>
                      <w:szCs w:val="18"/>
                    </w:rPr>
                    <w:t>DTAAA030</w:t>
                  </w:r>
                  <w:r w:rsidRPr="00BC1860">
                    <w:rPr>
                      <w:rFonts w:hint="eastAsia"/>
                      <w:sz w:val="18"/>
                      <w:szCs w:val="18"/>
                    </w:rPr>
                    <w:t>、</w:t>
                  </w:r>
                  <w:r w:rsidRPr="00BC1860">
                    <w:rPr>
                      <w:rFonts w:hint="eastAsia"/>
                      <w:sz w:val="18"/>
                      <w:szCs w:val="18"/>
                    </w:rPr>
                    <w:t>DTAAA100</w:t>
                  </w:r>
                </w:p>
                <w:p w:rsidR="00563394" w:rsidRPr="007F0EDF" w:rsidRDefault="00563394" w:rsidP="004C4A47">
                  <w:pPr>
                    <w:rPr>
                      <w:sz w:val="20"/>
                      <w:szCs w:val="20"/>
                    </w:rPr>
                  </w:pPr>
                </w:p>
              </w:txbxContent>
            </v:textbox>
          </v:shape>
        </w:pict>
      </w:r>
      <w:r w:rsidR="0047022C" w:rsidRPr="002A58AE">
        <w:rPr>
          <w:rFonts w:ascii="細明體" w:eastAsia="細明體" w:hAnsi="細明體" w:cs="Courier New" w:hint="eastAsia"/>
          <w:b/>
          <w:sz w:val="20"/>
          <w:szCs w:val="20"/>
        </w:rPr>
        <w:t>二</w:t>
      </w:r>
      <w:r w:rsidR="006D75B8" w:rsidRPr="002A58AE">
        <w:rPr>
          <w:rFonts w:ascii="細明體" w:eastAsia="細明體" w:hAnsi="細明體" w:cs="Courier New"/>
          <w:b/>
          <w:sz w:val="20"/>
          <w:szCs w:val="20"/>
        </w:rPr>
        <w:t>、</w:t>
      </w:r>
      <w:r w:rsidR="0047022C" w:rsidRPr="002A58AE">
        <w:rPr>
          <w:rFonts w:ascii="細明體" w:eastAsia="細明體" w:hAnsi="細明體" w:cs="Courier New" w:hint="eastAsia"/>
          <w:b/>
          <w:sz w:val="20"/>
          <w:szCs w:val="20"/>
        </w:rPr>
        <w:t>程式流程圖</w:t>
      </w:r>
    </w:p>
    <w:p w:rsidR="00F01135" w:rsidRPr="002A58AE" w:rsidRDefault="00E64A24" w:rsidP="006B61CF">
      <w:pPr>
        <w:spacing w:line="240" w:lineRule="atLeast"/>
        <w:rPr>
          <w:rFonts w:ascii="細明體" w:eastAsia="細明體" w:hAnsi="細明體" w:cs="Courier New" w:hint="eastAsia"/>
          <w:b/>
          <w:sz w:val="20"/>
          <w:szCs w:val="20"/>
        </w:rPr>
      </w:pPr>
      <w:r>
        <w:rPr>
          <w:rFonts w:ascii="細明體" w:eastAsia="細明體" w:hAnsi="細明體" w:cs="Courier New" w:hint="eastAsia"/>
          <w:b/>
          <w:noProof/>
          <w:sz w:val="20"/>
          <w:szCs w:val="20"/>
        </w:rPr>
        <w:pict>
          <v:shapetype id="_x0000_t109" coordsize="21600,21600" o:spt="109" path="m,l,21600r21600,l21600,xe">
            <v:stroke joinstyle="miter"/>
            <v:path gradientshapeok="t" o:connecttype="rect"/>
          </v:shapetype>
          <v:shape id="_x0000_s1029" type="#_x0000_t109" style="position:absolute;margin-left:159.1pt;margin-top:4.25pt;width:107.2pt;height:51.75pt;z-index:251656704">
            <v:textbox style="mso-next-textbox:#_x0000_s1029">
              <w:txbxContent>
                <w:p w:rsidR="00563394" w:rsidRPr="00456FB6" w:rsidRDefault="00563394">
                  <w:pPr>
                    <w:rPr>
                      <w:sz w:val="20"/>
                      <w:szCs w:val="20"/>
                    </w:rPr>
                  </w:pPr>
                  <w:r>
                    <w:rPr>
                      <w:rFonts w:ascii="細明體" w:eastAsia="細明體" w:hAnsi="細明體" w:hint="eastAsia"/>
                      <w:sz w:val="20"/>
                      <w:szCs w:val="20"/>
                    </w:rPr>
                    <w:t>服務科人員輸入相關三登資料</w:t>
                  </w:r>
                </w:p>
              </w:txbxContent>
            </v:textbox>
          </v:shape>
        </w:pict>
      </w:r>
      <w:r>
        <w:rPr>
          <w:rFonts w:ascii="細明體" w:eastAsia="細明體" w:hAnsi="細明體" w:cs="Courier New" w:hint="eastAsia"/>
          <w:b/>
          <w:noProof/>
          <w:sz w:val="20"/>
          <w:szCs w:val="20"/>
        </w:rPr>
        <w:pict>
          <v:shapetype id="_x0000_t117" coordsize="21600,21600" o:spt="117" path="m4353,l17214,r4386,10800l17214,21600r-12861,l,10800xe">
            <v:stroke joinstyle="miter"/>
            <v:path gradientshapeok="t" o:connecttype="rect" textboxrect="4353,0,17214,21600"/>
          </v:shapetype>
          <v:shape id="_x0000_s1033" type="#_x0000_t117" style="position:absolute;margin-left:10.35pt;margin-top:16.6pt;width:120.6pt;height:26.55pt;z-index:251658752">
            <v:textbox>
              <w:txbxContent>
                <w:p w:rsidR="00563394" w:rsidRPr="00E64A24" w:rsidRDefault="00563394">
                  <w:pPr>
                    <w:rPr>
                      <w:sz w:val="20"/>
                      <w:szCs w:val="20"/>
                    </w:rPr>
                  </w:pPr>
                  <w:r w:rsidRPr="00E64A24">
                    <w:rPr>
                      <w:rFonts w:hint="eastAsia"/>
                      <w:sz w:val="20"/>
                      <w:szCs w:val="20"/>
                    </w:rPr>
                    <w:t>進</w:t>
                  </w:r>
                  <w:r>
                    <w:rPr>
                      <w:rFonts w:hint="eastAsia"/>
                      <w:sz w:val="20"/>
                      <w:szCs w:val="20"/>
                    </w:rPr>
                    <w:t>入輸入畫面</w:t>
                  </w:r>
                </w:p>
              </w:txbxContent>
            </v:textbox>
          </v:shape>
        </w:pict>
      </w:r>
    </w:p>
    <w:p w:rsidR="00F01135" w:rsidRPr="002A58AE" w:rsidRDefault="00703311" w:rsidP="006B61CF">
      <w:pPr>
        <w:spacing w:line="240" w:lineRule="atLeast"/>
        <w:rPr>
          <w:rFonts w:ascii="細明體" w:eastAsia="細明體" w:hAnsi="細明體" w:cs="Courier New" w:hint="eastAsia"/>
          <w:b/>
          <w:sz w:val="20"/>
          <w:szCs w:val="20"/>
        </w:rPr>
      </w:pPr>
      <w:r>
        <w:rPr>
          <w:rFonts w:ascii="細明體" w:eastAsia="細明體" w:hAnsi="細明體" w:cs="Courier New" w:hint="eastAsia"/>
          <w:b/>
          <w:noProof/>
          <w:sz w:val="20"/>
          <w:szCs w:val="20"/>
        </w:rPr>
        <w:pict>
          <v:shapetype id="_x0000_t32" coordsize="21600,21600" o:spt="32" o:oned="t" path="m,l21600,21600e" filled="f">
            <v:path arrowok="t" fillok="f" o:connecttype="none"/>
            <o:lock v:ext="edit" shapetype="t"/>
          </v:shapetype>
          <v:shape id="_x0000_s1030" type="#_x0000_t32" style="position:absolute;margin-left:266.65pt;margin-top:12.4pt;width:39.6pt;height:0;z-index:251657728" o:connectortype="straight">
            <v:stroke endarrow="block"/>
          </v:shape>
        </w:pict>
      </w:r>
      <w:r w:rsidR="00E64A24">
        <w:rPr>
          <w:rFonts w:ascii="細明體" w:eastAsia="細明體" w:hAnsi="細明體" w:cs="Courier New" w:hint="eastAsia"/>
          <w:b/>
          <w:noProof/>
          <w:sz w:val="20"/>
          <w:szCs w:val="20"/>
        </w:rPr>
        <w:pict>
          <v:shape id="_x0000_s1028" type="#_x0000_t32" style="position:absolute;margin-left:130.95pt;margin-top:11.95pt;width:28.15pt;height:0;z-index:251655680" o:connectortype="straight">
            <v:stroke endarrow="block"/>
          </v:shape>
        </w:pict>
      </w:r>
    </w:p>
    <w:p w:rsidR="00F01135" w:rsidRPr="002A58AE" w:rsidRDefault="00F01135" w:rsidP="006B61CF">
      <w:pPr>
        <w:spacing w:line="240" w:lineRule="atLeast"/>
        <w:rPr>
          <w:rFonts w:ascii="細明體" w:eastAsia="細明體" w:hAnsi="細明體" w:cs="Courier New" w:hint="eastAsia"/>
          <w:b/>
          <w:sz w:val="20"/>
          <w:szCs w:val="20"/>
        </w:rPr>
      </w:pPr>
    </w:p>
    <w:p w:rsidR="00F01135" w:rsidRPr="002A58AE" w:rsidRDefault="00F01135" w:rsidP="006B61CF">
      <w:pPr>
        <w:spacing w:line="240" w:lineRule="atLeast"/>
        <w:rPr>
          <w:rFonts w:ascii="細明體" w:eastAsia="細明體" w:hAnsi="細明體" w:cs="Courier New" w:hint="eastAsia"/>
          <w:b/>
          <w:sz w:val="20"/>
          <w:szCs w:val="20"/>
        </w:rPr>
      </w:pPr>
    </w:p>
    <w:p w:rsidR="00B20050" w:rsidRPr="002A58AE" w:rsidRDefault="00B20050" w:rsidP="00B20050">
      <w:pPr>
        <w:spacing w:line="240" w:lineRule="atLeast"/>
        <w:rPr>
          <w:rFonts w:ascii="細明體" w:eastAsia="細明體" w:hAnsi="細明體" w:hint="eastAsia"/>
          <w:b/>
          <w:sz w:val="20"/>
          <w:szCs w:val="20"/>
        </w:rPr>
      </w:pPr>
      <w:r w:rsidRPr="002A58AE">
        <w:rPr>
          <w:rFonts w:ascii="細明體" w:eastAsia="細明體" w:hAnsi="細明體" w:cs="Courier New" w:hint="eastAsia"/>
          <w:b/>
          <w:sz w:val="20"/>
          <w:szCs w:val="20"/>
        </w:rPr>
        <w:lastRenderedPageBreak/>
        <w:t>三</w:t>
      </w:r>
      <w:r w:rsidRPr="002A58AE">
        <w:rPr>
          <w:rFonts w:ascii="細明體" w:eastAsia="細明體" w:hAnsi="細明體" w:cs="Courier New"/>
          <w:b/>
          <w:sz w:val="20"/>
          <w:szCs w:val="20"/>
        </w:rPr>
        <w:t>、</w:t>
      </w:r>
      <w:r w:rsidR="006C18E3" w:rsidRPr="002A58AE">
        <w:rPr>
          <w:rFonts w:ascii="細明體" w:eastAsia="細明體" w:hAnsi="細明體" w:hint="eastAsia"/>
          <w:b/>
          <w:sz w:val="20"/>
          <w:szCs w:val="20"/>
        </w:rPr>
        <w:t>相關檔案</w:t>
      </w:r>
    </w:p>
    <w:tbl>
      <w:tblPr>
        <w:tblW w:w="107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851"/>
        <w:gridCol w:w="3544"/>
        <w:gridCol w:w="2551"/>
        <w:gridCol w:w="941"/>
        <w:gridCol w:w="941"/>
        <w:gridCol w:w="941"/>
        <w:gridCol w:w="941"/>
      </w:tblGrid>
      <w:tr w:rsidR="004911D8" w:rsidRPr="002A58AE" w:rsidTr="004911D8">
        <w:tc>
          <w:tcPr>
            <w:tcW w:w="851" w:type="dxa"/>
          </w:tcPr>
          <w:p w:rsidR="004911D8" w:rsidRPr="002A58AE" w:rsidRDefault="004911D8" w:rsidP="004911D8">
            <w:pPr>
              <w:jc w:val="center"/>
              <w:rPr>
                <w:rFonts w:ascii="細明體" w:eastAsia="細明體" w:hAnsi="細明體" w:hint="eastAsia"/>
                <w:b/>
                <w:sz w:val="20"/>
                <w:szCs w:val="20"/>
              </w:rPr>
            </w:pPr>
            <w:r w:rsidRPr="002A58AE">
              <w:rPr>
                <w:rFonts w:ascii="細明體" w:eastAsia="細明體" w:hAnsi="細明體" w:hint="eastAsia"/>
                <w:b/>
                <w:sz w:val="20"/>
                <w:szCs w:val="20"/>
              </w:rPr>
              <w:t>項次</w:t>
            </w:r>
          </w:p>
        </w:tc>
        <w:tc>
          <w:tcPr>
            <w:tcW w:w="3544" w:type="dxa"/>
          </w:tcPr>
          <w:p w:rsidR="004911D8" w:rsidRPr="002A58AE" w:rsidRDefault="004911D8" w:rsidP="004A6205">
            <w:pPr>
              <w:jc w:val="center"/>
              <w:rPr>
                <w:rFonts w:ascii="細明體" w:eastAsia="細明體" w:hAnsi="細明體" w:hint="eastAsia"/>
                <w:b/>
                <w:sz w:val="20"/>
                <w:szCs w:val="20"/>
              </w:rPr>
            </w:pPr>
            <w:r w:rsidRPr="002A58AE">
              <w:rPr>
                <w:rFonts w:ascii="細明體" w:eastAsia="細明體" w:hAnsi="細明體" w:hint="eastAsia"/>
                <w:b/>
                <w:sz w:val="20"/>
                <w:szCs w:val="20"/>
              </w:rPr>
              <w:t>中文說明</w:t>
            </w:r>
          </w:p>
        </w:tc>
        <w:tc>
          <w:tcPr>
            <w:tcW w:w="2551" w:type="dxa"/>
          </w:tcPr>
          <w:p w:rsidR="004911D8" w:rsidRPr="002A58AE" w:rsidRDefault="004911D8" w:rsidP="004A6205">
            <w:pPr>
              <w:jc w:val="center"/>
              <w:rPr>
                <w:rFonts w:ascii="細明體" w:eastAsia="細明體" w:hAnsi="細明體" w:hint="eastAsia"/>
                <w:b/>
                <w:sz w:val="20"/>
                <w:szCs w:val="20"/>
              </w:rPr>
            </w:pPr>
            <w:r w:rsidRPr="002A58AE">
              <w:rPr>
                <w:rFonts w:ascii="細明體" w:eastAsia="細明體" w:hAnsi="細明體" w:hint="eastAsia"/>
                <w:b/>
                <w:sz w:val="20"/>
                <w:szCs w:val="20"/>
              </w:rPr>
              <w:t>檔案名稱</w:t>
            </w:r>
          </w:p>
        </w:tc>
        <w:tc>
          <w:tcPr>
            <w:tcW w:w="941" w:type="dxa"/>
          </w:tcPr>
          <w:p w:rsidR="004911D8" w:rsidRPr="002A58AE" w:rsidRDefault="004911D8" w:rsidP="00F84058">
            <w:pPr>
              <w:jc w:val="center"/>
              <w:rPr>
                <w:rFonts w:ascii="細明體" w:eastAsia="細明體" w:hAnsi="細明體" w:hint="eastAsia"/>
                <w:b/>
                <w:sz w:val="20"/>
                <w:szCs w:val="20"/>
              </w:rPr>
            </w:pPr>
            <w:r w:rsidRPr="002A58AE">
              <w:rPr>
                <w:rFonts w:ascii="細明體" w:eastAsia="細明體" w:hAnsi="細明體" w:hint="eastAsia"/>
                <w:b/>
                <w:sz w:val="20"/>
                <w:szCs w:val="20"/>
              </w:rPr>
              <w:t>查詢</w:t>
            </w:r>
          </w:p>
        </w:tc>
        <w:tc>
          <w:tcPr>
            <w:tcW w:w="941" w:type="dxa"/>
          </w:tcPr>
          <w:p w:rsidR="004911D8" w:rsidRPr="002A58AE" w:rsidRDefault="004911D8" w:rsidP="00F84058">
            <w:pPr>
              <w:jc w:val="center"/>
              <w:rPr>
                <w:rFonts w:ascii="細明體" w:eastAsia="細明體" w:hAnsi="細明體" w:hint="eastAsia"/>
                <w:b/>
                <w:sz w:val="20"/>
                <w:szCs w:val="20"/>
              </w:rPr>
            </w:pPr>
            <w:r w:rsidRPr="002A58AE">
              <w:rPr>
                <w:rFonts w:ascii="細明體" w:eastAsia="細明體" w:hAnsi="細明體" w:hint="eastAsia"/>
                <w:b/>
                <w:sz w:val="20"/>
                <w:szCs w:val="20"/>
              </w:rPr>
              <w:t>新增</w:t>
            </w:r>
          </w:p>
        </w:tc>
        <w:tc>
          <w:tcPr>
            <w:tcW w:w="941" w:type="dxa"/>
          </w:tcPr>
          <w:p w:rsidR="004911D8" w:rsidRPr="002A58AE" w:rsidRDefault="004911D8" w:rsidP="00F84058">
            <w:pPr>
              <w:jc w:val="center"/>
              <w:rPr>
                <w:rFonts w:ascii="細明體" w:eastAsia="細明體" w:hAnsi="細明體" w:hint="eastAsia"/>
                <w:b/>
                <w:sz w:val="20"/>
                <w:szCs w:val="20"/>
              </w:rPr>
            </w:pPr>
            <w:r w:rsidRPr="002A58AE">
              <w:rPr>
                <w:rFonts w:ascii="細明體" w:eastAsia="細明體" w:hAnsi="細明體" w:hint="eastAsia"/>
                <w:b/>
                <w:sz w:val="20"/>
                <w:szCs w:val="20"/>
              </w:rPr>
              <w:t>修改</w:t>
            </w:r>
          </w:p>
        </w:tc>
        <w:tc>
          <w:tcPr>
            <w:tcW w:w="941" w:type="dxa"/>
          </w:tcPr>
          <w:p w:rsidR="004911D8" w:rsidRPr="002A58AE" w:rsidRDefault="004911D8" w:rsidP="00F84058">
            <w:pPr>
              <w:jc w:val="center"/>
              <w:rPr>
                <w:rFonts w:ascii="細明體" w:eastAsia="細明體" w:hAnsi="細明體" w:hint="eastAsia"/>
                <w:b/>
                <w:sz w:val="20"/>
                <w:szCs w:val="20"/>
              </w:rPr>
            </w:pPr>
            <w:r w:rsidRPr="002A58AE">
              <w:rPr>
                <w:rFonts w:ascii="細明體" w:eastAsia="細明體" w:hAnsi="細明體" w:hint="eastAsia"/>
                <w:b/>
                <w:sz w:val="20"/>
                <w:szCs w:val="20"/>
              </w:rPr>
              <w:t>刪除</w:t>
            </w:r>
          </w:p>
        </w:tc>
      </w:tr>
      <w:tr w:rsidR="004F20C0" w:rsidRPr="002A58AE" w:rsidTr="004911D8">
        <w:tblPrEx>
          <w:tblLook w:val="01E0" w:firstRow="1" w:lastRow="1" w:firstColumn="1" w:lastColumn="1" w:noHBand="0" w:noVBand="0"/>
        </w:tblPrEx>
        <w:tc>
          <w:tcPr>
            <w:tcW w:w="851" w:type="dxa"/>
          </w:tcPr>
          <w:p w:rsidR="004F20C0" w:rsidRPr="002A58AE" w:rsidRDefault="004F20C0" w:rsidP="004911D8">
            <w:pPr>
              <w:widowControl/>
              <w:numPr>
                <w:ilvl w:val="0"/>
                <w:numId w:val="13"/>
              </w:numPr>
              <w:jc w:val="center"/>
              <w:rPr>
                <w:rFonts w:ascii="細明體" w:eastAsia="細明體" w:hAnsi="細明體" w:hint="eastAsia"/>
                <w:sz w:val="20"/>
                <w:szCs w:val="20"/>
              </w:rPr>
            </w:pPr>
          </w:p>
        </w:tc>
        <w:tc>
          <w:tcPr>
            <w:tcW w:w="3544" w:type="dxa"/>
          </w:tcPr>
          <w:p w:rsidR="004F20C0" w:rsidRDefault="00C85887" w:rsidP="009B0341">
            <w:pPr>
              <w:pStyle w:val="Tabletext"/>
              <w:rPr>
                <w:rFonts w:ascii="細明體" w:eastAsia="細明體" w:hAnsi="細明體" w:hint="eastAsia"/>
                <w:lang w:eastAsia="zh-TW"/>
              </w:rPr>
            </w:pPr>
            <w:r>
              <w:rPr>
                <w:rFonts w:ascii="細明體" w:eastAsia="細明體" w:hAnsi="細明體" w:hint="eastAsia"/>
                <w:lang w:eastAsia="zh-TW"/>
              </w:rPr>
              <w:t>理賠受理檔</w:t>
            </w:r>
          </w:p>
        </w:tc>
        <w:tc>
          <w:tcPr>
            <w:tcW w:w="2551" w:type="dxa"/>
          </w:tcPr>
          <w:p w:rsidR="004F20C0" w:rsidRPr="002A58AE" w:rsidRDefault="00C85887" w:rsidP="009B0341">
            <w:pPr>
              <w:rPr>
                <w:rFonts w:ascii="細明體" w:eastAsia="細明體" w:hAnsi="細明體"/>
                <w:sz w:val="20"/>
                <w:szCs w:val="20"/>
              </w:rPr>
            </w:pPr>
            <w:r>
              <w:rPr>
                <w:rFonts w:ascii="細明體" w:eastAsia="細明體" w:hAnsi="細明體" w:hint="eastAsia"/>
                <w:sz w:val="20"/>
                <w:szCs w:val="20"/>
              </w:rPr>
              <w:t>DTAAA001</w:t>
            </w:r>
          </w:p>
        </w:tc>
        <w:tc>
          <w:tcPr>
            <w:tcW w:w="941" w:type="dxa"/>
          </w:tcPr>
          <w:p w:rsidR="004F20C0" w:rsidRPr="002A58AE" w:rsidRDefault="00C85887" w:rsidP="006267FA">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4F20C0" w:rsidRPr="002A58AE" w:rsidRDefault="00C85887" w:rsidP="006267FA">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4F20C0" w:rsidRPr="002A58AE" w:rsidRDefault="00C85887" w:rsidP="006267FA">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4F20C0" w:rsidRPr="002A58AE" w:rsidRDefault="00C85887" w:rsidP="006267FA">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r>
      <w:tr w:rsidR="007A4F5D" w:rsidRPr="002A58AE" w:rsidTr="004911D8">
        <w:tblPrEx>
          <w:tblLook w:val="01E0" w:firstRow="1" w:lastRow="1" w:firstColumn="1" w:lastColumn="1" w:noHBand="0" w:noVBand="0"/>
        </w:tblPrEx>
        <w:tc>
          <w:tcPr>
            <w:tcW w:w="851" w:type="dxa"/>
          </w:tcPr>
          <w:p w:rsidR="007A4F5D" w:rsidRPr="002A58AE" w:rsidRDefault="007A4F5D" w:rsidP="004911D8">
            <w:pPr>
              <w:widowControl/>
              <w:numPr>
                <w:ilvl w:val="0"/>
                <w:numId w:val="13"/>
              </w:numPr>
              <w:jc w:val="center"/>
              <w:rPr>
                <w:rFonts w:ascii="細明體" w:eastAsia="細明體" w:hAnsi="細明體" w:hint="eastAsia"/>
                <w:sz w:val="20"/>
                <w:szCs w:val="20"/>
              </w:rPr>
            </w:pPr>
          </w:p>
        </w:tc>
        <w:tc>
          <w:tcPr>
            <w:tcW w:w="3544" w:type="dxa"/>
          </w:tcPr>
          <w:p w:rsidR="007A4F5D" w:rsidRDefault="007A4F5D" w:rsidP="009B0341">
            <w:pPr>
              <w:pStyle w:val="Tabletext"/>
              <w:rPr>
                <w:rFonts w:ascii="細明體" w:eastAsia="細明體" w:hAnsi="細明體" w:hint="eastAsia"/>
                <w:lang w:eastAsia="zh-TW"/>
              </w:rPr>
            </w:pPr>
            <w:r w:rsidRPr="007A4F5D">
              <w:rPr>
                <w:rFonts w:ascii="細明體" w:eastAsia="細明體" w:hAnsi="細明體" w:hint="eastAsia"/>
                <w:lang w:eastAsia="zh-TW"/>
              </w:rPr>
              <w:t>理賠簡易受理檢附文件檔</w:t>
            </w:r>
          </w:p>
        </w:tc>
        <w:tc>
          <w:tcPr>
            <w:tcW w:w="2551" w:type="dxa"/>
          </w:tcPr>
          <w:p w:rsidR="007A4F5D" w:rsidRDefault="007A4F5D" w:rsidP="009B0341">
            <w:pPr>
              <w:rPr>
                <w:rFonts w:ascii="細明體" w:eastAsia="細明體" w:hAnsi="細明體" w:hint="eastAsia"/>
                <w:sz w:val="20"/>
                <w:szCs w:val="20"/>
              </w:rPr>
            </w:pPr>
            <w:r>
              <w:rPr>
                <w:rFonts w:ascii="細明體" w:eastAsia="細明體" w:hAnsi="細明體" w:hint="eastAsia"/>
                <w:sz w:val="20"/>
                <w:szCs w:val="20"/>
              </w:rPr>
              <w:t>DTAAA004</w:t>
            </w:r>
          </w:p>
        </w:tc>
        <w:tc>
          <w:tcPr>
            <w:tcW w:w="941" w:type="dxa"/>
          </w:tcPr>
          <w:p w:rsidR="007A4F5D" w:rsidRPr="002A58AE" w:rsidRDefault="007A4F5D" w:rsidP="006267FA">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7A4F5D" w:rsidRPr="002A58AE" w:rsidRDefault="007A4F5D" w:rsidP="006267FA">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7A4F5D" w:rsidRPr="002A58AE" w:rsidRDefault="007A4F5D" w:rsidP="006267FA">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7A4F5D" w:rsidRPr="002A58AE" w:rsidRDefault="007A4F5D" w:rsidP="006267FA">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r>
      <w:tr w:rsidR="00C85887" w:rsidRPr="002A58AE" w:rsidTr="004911D8">
        <w:tblPrEx>
          <w:tblLook w:val="01E0" w:firstRow="1" w:lastRow="1" w:firstColumn="1" w:lastColumn="1" w:noHBand="0" w:noVBand="0"/>
        </w:tblPrEx>
        <w:tc>
          <w:tcPr>
            <w:tcW w:w="851" w:type="dxa"/>
          </w:tcPr>
          <w:p w:rsidR="00C85887" w:rsidRPr="002A58AE" w:rsidRDefault="00C85887" w:rsidP="004911D8">
            <w:pPr>
              <w:widowControl/>
              <w:numPr>
                <w:ilvl w:val="0"/>
                <w:numId w:val="13"/>
              </w:numPr>
              <w:jc w:val="center"/>
              <w:rPr>
                <w:rFonts w:ascii="細明體" w:eastAsia="細明體" w:hAnsi="細明體" w:hint="eastAsia"/>
                <w:sz w:val="20"/>
                <w:szCs w:val="20"/>
              </w:rPr>
            </w:pPr>
          </w:p>
        </w:tc>
        <w:tc>
          <w:tcPr>
            <w:tcW w:w="3544" w:type="dxa"/>
          </w:tcPr>
          <w:p w:rsidR="00C85887" w:rsidRDefault="00C85887" w:rsidP="00AA730E">
            <w:pPr>
              <w:pStyle w:val="Tabletext"/>
              <w:rPr>
                <w:rFonts w:ascii="細明體" w:eastAsia="細明體" w:hAnsi="細明體" w:hint="eastAsia"/>
                <w:lang w:eastAsia="zh-TW"/>
              </w:rPr>
            </w:pPr>
            <w:r>
              <w:rPr>
                <w:rFonts w:ascii="細明體" w:eastAsia="細明體" w:hAnsi="細明體" w:hint="eastAsia"/>
                <w:lang w:eastAsia="zh-TW"/>
              </w:rPr>
              <w:t>理賠受理申請書檔</w:t>
            </w:r>
          </w:p>
        </w:tc>
        <w:tc>
          <w:tcPr>
            <w:tcW w:w="2551" w:type="dxa"/>
          </w:tcPr>
          <w:p w:rsidR="00C85887" w:rsidRPr="002A58AE" w:rsidRDefault="00C85887" w:rsidP="00AA730E">
            <w:pPr>
              <w:rPr>
                <w:rFonts w:ascii="細明體" w:eastAsia="細明體" w:hAnsi="細明體"/>
                <w:sz w:val="20"/>
                <w:szCs w:val="20"/>
              </w:rPr>
            </w:pPr>
            <w:r>
              <w:rPr>
                <w:rFonts w:ascii="細明體" w:eastAsia="細明體" w:hAnsi="細明體" w:hint="eastAsia"/>
                <w:sz w:val="20"/>
                <w:szCs w:val="20"/>
              </w:rPr>
              <w:t>DTAAA010</w:t>
            </w:r>
          </w:p>
        </w:tc>
        <w:tc>
          <w:tcPr>
            <w:tcW w:w="941" w:type="dxa"/>
          </w:tcPr>
          <w:p w:rsidR="00C85887" w:rsidRPr="002A58AE" w:rsidRDefault="00C85887" w:rsidP="00AA730E">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C85887" w:rsidRPr="002A58AE" w:rsidRDefault="00C85887" w:rsidP="00AA730E">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C85887" w:rsidRPr="002A58AE" w:rsidRDefault="00C85887" w:rsidP="00AA730E">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C85887" w:rsidRPr="002A58AE" w:rsidRDefault="00C85887" w:rsidP="00AA730E">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r>
      <w:tr w:rsidR="00C85887" w:rsidRPr="002A58AE" w:rsidTr="004911D8">
        <w:tblPrEx>
          <w:tblLook w:val="01E0" w:firstRow="1" w:lastRow="1" w:firstColumn="1" w:lastColumn="1" w:noHBand="0" w:noVBand="0"/>
        </w:tblPrEx>
        <w:tc>
          <w:tcPr>
            <w:tcW w:w="851" w:type="dxa"/>
          </w:tcPr>
          <w:p w:rsidR="00C85887" w:rsidRPr="002A58AE" w:rsidRDefault="00C85887" w:rsidP="004911D8">
            <w:pPr>
              <w:widowControl/>
              <w:numPr>
                <w:ilvl w:val="0"/>
                <w:numId w:val="13"/>
              </w:numPr>
              <w:jc w:val="center"/>
              <w:rPr>
                <w:rFonts w:ascii="細明體" w:eastAsia="細明體" w:hAnsi="細明體" w:hint="eastAsia"/>
                <w:sz w:val="20"/>
                <w:szCs w:val="20"/>
              </w:rPr>
            </w:pPr>
          </w:p>
        </w:tc>
        <w:tc>
          <w:tcPr>
            <w:tcW w:w="3544" w:type="dxa"/>
          </w:tcPr>
          <w:p w:rsidR="00C85887" w:rsidRDefault="00C85887" w:rsidP="009B0341">
            <w:pPr>
              <w:pStyle w:val="Tabletext"/>
              <w:rPr>
                <w:rFonts w:ascii="細明體" w:eastAsia="細明體" w:hAnsi="細明體" w:hint="eastAsia"/>
                <w:lang w:eastAsia="zh-TW"/>
              </w:rPr>
            </w:pPr>
            <w:r>
              <w:rPr>
                <w:rFonts w:ascii="細明體" w:eastAsia="細明體" w:hAnsi="細明體" w:hint="eastAsia"/>
                <w:lang w:eastAsia="zh-TW"/>
              </w:rPr>
              <w:t>理賠診斷書檔</w:t>
            </w:r>
          </w:p>
        </w:tc>
        <w:tc>
          <w:tcPr>
            <w:tcW w:w="2551" w:type="dxa"/>
          </w:tcPr>
          <w:p w:rsidR="00C85887" w:rsidRDefault="00C85887" w:rsidP="009B0341">
            <w:pPr>
              <w:rPr>
                <w:rFonts w:ascii="細明體" w:eastAsia="細明體" w:hAnsi="細明體" w:hint="eastAsia"/>
                <w:sz w:val="20"/>
                <w:szCs w:val="20"/>
              </w:rPr>
            </w:pPr>
            <w:r>
              <w:rPr>
                <w:rFonts w:ascii="細明體" w:eastAsia="細明體" w:hAnsi="細明體" w:hint="eastAsia"/>
                <w:sz w:val="20"/>
                <w:szCs w:val="20"/>
              </w:rPr>
              <w:t>DTAAA020</w:t>
            </w:r>
          </w:p>
        </w:tc>
        <w:tc>
          <w:tcPr>
            <w:tcW w:w="941" w:type="dxa"/>
          </w:tcPr>
          <w:p w:rsidR="00C85887" w:rsidRPr="002A58AE" w:rsidRDefault="00C85887" w:rsidP="006267FA">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C85887" w:rsidRPr="002A58AE" w:rsidRDefault="00C85887" w:rsidP="006267FA">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C85887" w:rsidRPr="002A58AE" w:rsidRDefault="00C85887" w:rsidP="006267FA">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C85887" w:rsidRPr="002A58AE" w:rsidRDefault="00C85887" w:rsidP="006267FA">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r>
      <w:tr w:rsidR="00C85887" w:rsidRPr="002A58AE" w:rsidTr="004911D8">
        <w:tblPrEx>
          <w:tblLook w:val="01E0" w:firstRow="1" w:lastRow="1" w:firstColumn="1" w:lastColumn="1" w:noHBand="0" w:noVBand="0"/>
        </w:tblPrEx>
        <w:tc>
          <w:tcPr>
            <w:tcW w:w="851" w:type="dxa"/>
          </w:tcPr>
          <w:p w:rsidR="00C85887" w:rsidRPr="002A58AE" w:rsidRDefault="00C85887" w:rsidP="004911D8">
            <w:pPr>
              <w:widowControl/>
              <w:numPr>
                <w:ilvl w:val="0"/>
                <w:numId w:val="13"/>
              </w:numPr>
              <w:jc w:val="center"/>
              <w:rPr>
                <w:rFonts w:ascii="細明體" w:eastAsia="細明體" w:hAnsi="細明體" w:hint="eastAsia"/>
                <w:sz w:val="20"/>
                <w:szCs w:val="20"/>
              </w:rPr>
            </w:pPr>
          </w:p>
        </w:tc>
        <w:tc>
          <w:tcPr>
            <w:tcW w:w="3544" w:type="dxa"/>
          </w:tcPr>
          <w:p w:rsidR="00C85887" w:rsidRDefault="00C85887" w:rsidP="006267FA">
            <w:pPr>
              <w:pStyle w:val="Tabletext"/>
              <w:rPr>
                <w:rFonts w:ascii="細明體" w:eastAsia="細明體" w:hAnsi="細明體" w:hint="eastAsia"/>
                <w:lang w:eastAsia="zh-TW"/>
              </w:rPr>
            </w:pPr>
            <w:r>
              <w:rPr>
                <w:rFonts w:ascii="細明體" w:eastAsia="細明體" w:hAnsi="細明體" w:hint="eastAsia"/>
                <w:lang w:eastAsia="zh-TW"/>
              </w:rPr>
              <w:t>理賠診斷書相關天數檔</w:t>
            </w:r>
          </w:p>
        </w:tc>
        <w:tc>
          <w:tcPr>
            <w:tcW w:w="2551" w:type="dxa"/>
          </w:tcPr>
          <w:p w:rsidR="00C85887" w:rsidRPr="002A58AE" w:rsidRDefault="00C85887" w:rsidP="006267FA">
            <w:pPr>
              <w:rPr>
                <w:rFonts w:ascii="細明體" w:eastAsia="細明體" w:hAnsi="細明體"/>
                <w:sz w:val="20"/>
                <w:szCs w:val="20"/>
              </w:rPr>
            </w:pPr>
            <w:r>
              <w:rPr>
                <w:rFonts w:ascii="細明體" w:eastAsia="細明體" w:hAnsi="細明體" w:hint="eastAsia"/>
                <w:sz w:val="20"/>
                <w:szCs w:val="20"/>
              </w:rPr>
              <w:t>DTAAA021</w:t>
            </w:r>
          </w:p>
        </w:tc>
        <w:tc>
          <w:tcPr>
            <w:tcW w:w="941" w:type="dxa"/>
          </w:tcPr>
          <w:p w:rsidR="00C85887" w:rsidRPr="002A58AE" w:rsidRDefault="00C85887" w:rsidP="006267FA">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C85887" w:rsidRPr="002A58AE" w:rsidRDefault="00C85887" w:rsidP="006267FA">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C85887" w:rsidRPr="002A58AE" w:rsidRDefault="00C85887" w:rsidP="006267FA">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C85887" w:rsidRPr="002A58AE" w:rsidRDefault="00C85887" w:rsidP="006267FA">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r>
      <w:tr w:rsidR="00C85887" w:rsidRPr="002A58AE" w:rsidTr="004911D8">
        <w:tblPrEx>
          <w:tblLook w:val="01E0" w:firstRow="1" w:lastRow="1" w:firstColumn="1" w:lastColumn="1" w:noHBand="0" w:noVBand="0"/>
        </w:tblPrEx>
        <w:tc>
          <w:tcPr>
            <w:tcW w:w="851" w:type="dxa"/>
          </w:tcPr>
          <w:p w:rsidR="00C85887" w:rsidRPr="002A58AE" w:rsidRDefault="00C85887" w:rsidP="004911D8">
            <w:pPr>
              <w:widowControl/>
              <w:numPr>
                <w:ilvl w:val="0"/>
                <w:numId w:val="13"/>
              </w:numPr>
              <w:jc w:val="center"/>
              <w:rPr>
                <w:rFonts w:ascii="細明體" w:eastAsia="細明體" w:hAnsi="細明體" w:hint="eastAsia"/>
                <w:sz w:val="20"/>
                <w:szCs w:val="20"/>
              </w:rPr>
            </w:pPr>
          </w:p>
        </w:tc>
        <w:tc>
          <w:tcPr>
            <w:tcW w:w="3544" w:type="dxa"/>
          </w:tcPr>
          <w:p w:rsidR="00C85887" w:rsidRDefault="00C85887" w:rsidP="006267FA">
            <w:pPr>
              <w:pStyle w:val="Tabletext"/>
              <w:rPr>
                <w:rFonts w:ascii="細明體" w:eastAsia="細明體" w:hAnsi="細明體" w:hint="eastAsia"/>
                <w:lang w:eastAsia="zh-TW"/>
              </w:rPr>
            </w:pPr>
            <w:r>
              <w:rPr>
                <w:rFonts w:ascii="細明體" w:eastAsia="細明體" w:hAnsi="細明體" w:hint="eastAsia"/>
                <w:lang w:eastAsia="zh-TW"/>
              </w:rPr>
              <w:t>理賠受理收據檔</w:t>
            </w:r>
          </w:p>
        </w:tc>
        <w:tc>
          <w:tcPr>
            <w:tcW w:w="2551" w:type="dxa"/>
          </w:tcPr>
          <w:p w:rsidR="00C85887" w:rsidRDefault="00C85887" w:rsidP="006267FA">
            <w:pPr>
              <w:rPr>
                <w:rFonts w:ascii="細明體" w:eastAsia="細明體" w:hAnsi="細明體" w:hint="eastAsia"/>
                <w:sz w:val="20"/>
                <w:szCs w:val="20"/>
              </w:rPr>
            </w:pPr>
            <w:r>
              <w:rPr>
                <w:rFonts w:ascii="細明體" w:eastAsia="細明體" w:hAnsi="細明體" w:hint="eastAsia"/>
                <w:sz w:val="20"/>
                <w:szCs w:val="20"/>
              </w:rPr>
              <w:t>DTAAA030</w:t>
            </w:r>
          </w:p>
        </w:tc>
        <w:tc>
          <w:tcPr>
            <w:tcW w:w="941" w:type="dxa"/>
          </w:tcPr>
          <w:p w:rsidR="00C85887" w:rsidRPr="002A58AE" w:rsidRDefault="00C85887" w:rsidP="006267FA">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C85887" w:rsidRPr="002A58AE" w:rsidRDefault="00C85887" w:rsidP="00865D0B">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C85887" w:rsidRPr="002A58AE" w:rsidRDefault="00C85887" w:rsidP="00865D0B">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C85887" w:rsidRPr="002A58AE" w:rsidRDefault="00C85887" w:rsidP="00865D0B">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r>
      <w:tr w:rsidR="00C85887" w:rsidRPr="002A58AE" w:rsidTr="004911D8">
        <w:tblPrEx>
          <w:tblLook w:val="01E0" w:firstRow="1" w:lastRow="1" w:firstColumn="1" w:lastColumn="1" w:noHBand="0" w:noVBand="0"/>
        </w:tblPrEx>
        <w:tc>
          <w:tcPr>
            <w:tcW w:w="851" w:type="dxa"/>
          </w:tcPr>
          <w:p w:rsidR="00C85887" w:rsidRPr="002A58AE" w:rsidRDefault="00C85887" w:rsidP="004911D8">
            <w:pPr>
              <w:widowControl/>
              <w:numPr>
                <w:ilvl w:val="0"/>
                <w:numId w:val="13"/>
              </w:numPr>
              <w:jc w:val="center"/>
              <w:rPr>
                <w:rFonts w:ascii="細明體" w:eastAsia="細明體" w:hAnsi="細明體" w:hint="eastAsia"/>
                <w:sz w:val="20"/>
                <w:szCs w:val="20"/>
              </w:rPr>
            </w:pPr>
          </w:p>
        </w:tc>
        <w:tc>
          <w:tcPr>
            <w:tcW w:w="3544" w:type="dxa"/>
          </w:tcPr>
          <w:p w:rsidR="00C85887" w:rsidRDefault="00C85887" w:rsidP="006267FA">
            <w:pPr>
              <w:pStyle w:val="Tabletext"/>
              <w:rPr>
                <w:rFonts w:ascii="細明體" w:eastAsia="細明體" w:hAnsi="細明體" w:hint="eastAsia"/>
                <w:lang w:eastAsia="zh-TW"/>
              </w:rPr>
            </w:pPr>
            <w:r>
              <w:rPr>
                <w:rFonts w:ascii="細明體" w:eastAsia="細明體" w:hAnsi="細明體" w:hint="eastAsia"/>
                <w:lang w:eastAsia="zh-TW"/>
              </w:rPr>
              <w:t>跨區取件分派紀錄檔</w:t>
            </w:r>
          </w:p>
        </w:tc>
        <w:tc>
          <w:tcPr>
            <w:tcW w:w="2551" w:type="dxa"/>
          </w:tcPr>
          <w:p w:rsidR="00C85887" w:rsidRDefault="00C85887" w:rsidP="006267FA">
            <w:pPr>
              <w:rPr>
                <w:rFonts w:ascii="細明體" w:eastAsia="細明體" w:hAnsi="細明體" w:hint="eastAsia"/>
                <w:sz w:val="20"/>
                <w:szCs w:val="20"/>
              </w:rPr>
            </w:pPr>
            <w:r>
              <w:rPr>
                <w:rFonts w:ascii="細明體" w:eastAsia="細明體" w:hAnsi="細明體" w:hint="eastAsia"/>
                <w:sz w:val="20"/>
                <w:szCs w:val="20"/>
              </w:rPr>
              <w:t>DTAAA100</w:t>
            </w:r>
          </w:p>
        </w:tc>
        <w:tc>
          <w:tcPr>
            <w:tcW w:w="941" w:type="dxa"/>
          </w:tcPr>
          <w:p w:rsidR="00C85887" w:rsidRPr="002A58AE" w:rsidRDefault="00C85887" w:rsidP="006267FA">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C85887" w:rsidRPr="002A58AE" w:rsidRDefault="00C85887" w:rsidP="00865D0B">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C85887" w:rsidRPr="002A58AE" w:rsidRDefault="00C85887" w:rsidP="00865D0B">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c>
          <w:tcPr>
            <w:tcW w:w="941" w:type="dxa"/>
          </w:tcPr>
          <w:p w:rsidR="00C85887" w:rsidRPr="002A58AE" w:rsidRDefault="00C85887" w:rsidP="00865D0B">
            <w:pPr>
              <w:spacing w:line="240" w:lineRule="atLeast"/>
              <w:jc w:val="center"/>
              <w:rPr>
                <w:rFonts w:ascii="細明體" w:eastAsia="細明體" w:hAnsi="細明體" w:cs="Courier New"/>
                <w:sz w:val="20"/>
                <w:szCs w:val="20"/>
              </w:rPr>
            </w:pPr>
            <w:r w:rsidRPr="002A58AE">
              <w:rPr>
                <w:rFonts w:ascii="細明體" w:eastAsia="細明體" w:hAnsi="細明體" w:hint="eastAsia"/>
                <w:sz w:val="20"/>
                <w:szCs w:val="20"/>
              </w:rPr>
              <w:t>□</w:t>
            </w:r>
          </w:p>
        </w:tc>
      </w:tr>
      <w:tr w:rsidR="001B4722" w:rsidRPr="002A58AE" w:rsidTr="004911D8">
        <w:tblPrEx>
          <w:tblLook w:val="01E0" w:firstRow="1" w:lastRow="1" w:firstColumn="1" w:lastColumn="1" w:noHBand="0" w:noVBand="0"/>
        </w:tblPrEx>
        <w:tc>
          <w:tcPr>
            <w:tcW w:w="851" w:type="dxa"/>
          </w:tcPr>
          <w:p w:rsidR="001B4722" w:rsidRPr="002A58AE" w:rsidRDefault="001B4722" w:rsidP="001B4722">
            <w:pPr>
              <w:widowControl/>
              <w:numPr>
                <w:ilvl w:val="0"/>
                <w:numId w:val="13"/>
              </w:numPr>
              <w:jc w:val="center"/>
              <w:rPr>
                <w:rFonts w:ascii="細明體" w:eastAsia="細明體" w:hAnsi="細明體" w:hint="eastAsia"/>
                <w:sz w:val="20"/>
                <w:szCs w:val="20"/>
              </w:rPr>
            </w:pPr>
          </w:p>
        </w:tc>
        <w:tc>
          <w:tcPr>
            <w:tcW w:w="3544" w:type="dxa"/>
          </w:tcPr>
          <w:p w:rsidR="001B4722" w:rsidRDefault="001B4722" w:rsidP="001B4722">
            <w:pPr>
              <w:pStyle w:val="Tabletext"/>
              <w:rPr>
                <w:rFonts w:ascii="細明體" w:eastAsia="細明體" w:hAnsi="細明體" w:hint="eastAsia"/>
                <w:lang w:eastAsia="zh-TW"/>
              </w:rPr>
            </w:pPr>
            <w:r>
              <w:rPr>
                <w:rFonts w:ascii="細明體" w:eastAsia="細明體" w:hAnsi="細明體" w:hint="eastAsia"/>
                <w:lang w:eastAsia="zh-TW"/>
              </w:rPr>
              <w:t>智能理賠疾病代碼預測檔</w:t>
            </w:r>
          </w:p>
        </w:tc>
        <w:tc>
          <w:tcPr>
            <w:tcW w:w="2551" w:type="dxa"/>
          </w:tcPr>
          <w:p w:rsidR="001B4722" w:rsidRDefault="001B4722" w:rsidP="001B4722">
            <w:pPr>
              <w:rPr>
                <w:rFonts w:ascii="細明體" w:eastAsia="細明體" w:hAnsi="細明體" w:hint="eastAsia"/>
                <w:sz w:val="20"/>
                <w:szCs w:val="20"/>
              </w:rPr>
            </w:pPr>
            <w:r>
              <w:rPr>
                <w:rFonts w:ascii="細明體" w:eastAsia="細明體" w:hAnsi="細明體" w:hint="eastAsia"/>
                <w:sz w:val="20"/>
                <w:szCs w:val="20"/>
              </w:rPr>
              <w:t>DTAAA151</w:t>
            </w:r>
          </w:p>
        </w:tc>
        <w:tc>
          <w:tcPr>
            <w:tcW w:w="941" w:type="dxa"/>
          </w:tcPr>
          <w:p w:rsidR="001B4722" w:rsidRPr="002A58AE" w:rsidRDefault="001B4722" w:rsidP="001B4722">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1B4722" w:rsidRPr="002A58AE" w:rsidRDefault="001B4722" w:rsidP="001B4722">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1B4722" w:rsidRPr="002A58AE" w:rsidRDefault="001B4722" w:rsidP="001B4722">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1B4722" w:rsidRPr="002A58AE" w:rsidRDefault="001B4722" w:rsidP="001B4722">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r>
      <w:tr w:rsidR="001B4722" w:rsidRPr="002A58AE" w:rsidTr="004911D8">
        <w:tblPrEx>
          <w:tblLook w:val="01E0" w:firstRow="1" w:lastRow="1" w:firstColumn="1" w:lastColumn="1" w:noHBand="0" w:noVBand="0"/>
        </w:tblPrEx>
        <w:tc>
          <w:tcPr>
            <w:tcW w:w="851" w:type="dxa"/>
          </w:tcPr>
          <w:p w:rsidR="001B4722" w:rsidRPr="002A58AE" w:rsidRDefault="001B4722" w:rsidP="001B4722">
            <w:pPr>
              <w:widowControl/>
              <w:numPr>
                <w:ilvl w:val="0"/>
                <w:numId w:val="13"/>
              </w:numPr>
              <w:jc w:val="center"/>
              <w:rPr>
                <w:rFonts w:ascii="細明體" w:eastAsia="細明體" w:hAnsi="細明體" w:hint="eastAsia"/>
                <w:sz w:val="20"/>
                <w:szCs w:val="20"/>
              </w:rPr>
            </w:pPr>
          </w:p>
        </w:tc>
        <w:tc>
          <w:tcPr>
            <w:tcW w:w="3544" w:type="dxa"/>
          </w:tcPr>
          <w:p w:rsidR="001B4722" w:rsidRDefault="001B4722" w:rsidP="001B4722">
            <w:pPr>
              <w:pStyle w:val="Tabletext"/>
              <w:rPr>
                <w:rFonts w:ascii="細明體" w:eastAsia="細明體" w:hAnsi="細明體" w:hint="eastAsia"/>
                <w:lang w:eastAsia="zh-TW"/>
              </w:rPr>
            </w:pPr>
            <w:r w:rsidRPr="00C01FCD">
              <w:rPr>
                <w:rFonts w:ascii="細明體" w:eastAsia="細明體" w:hAnsi="細明體" w:hint="eastAsia"/>
                <w:bCs/>
                <w:lang w:eastAsia="zh-TW"/>
              </w:rPr>
              <w:t>理賠疾病代碼檔</w:t>
            </w:r>
          </w:p>
        </w:tc>
        <w:tc>
          <w:tcPr>
            <w:tcW w:w="2551" w:type="dxa"/>
          </w:tcPr>
          <w:p w:rsidR="001B4722" w:rsidRDefault="001B4722" w:rsidP="001B4722">
            <w:pPr>
              <w:rPr>
                <w:rFonts w:ascii="細明體" w:eastAsia="細明體" w:hAnsi="細明體" w:hint="eastAsia"/>
                <w:sz w:val="20"/>
                <w:szCs w:val="20"/>
              </w:rPr>
            </w:pPr>
            <w:r w:rsidRPr="00C01FCD">
              <w:rPr>
                <w:rFonts w:ascii="細明體" w:eastAsia="細明體" w:hAnsi="細明體" w:hint="eastAsia"/>
                <w:bCs/>
                <w:sz w:val="20"/>
                <w:szCs w:val="20"/>
              </w:rPr>
              <w:t>DTAAC050</w:t>
            </w:r>
          </w:p>
        </w:tc>
        <w:tc>
          <w:tcPr>
            <w:tcW w:w="941" w:type="dxa"/>
          </w:tcPr>
          <w:p w:rsidR="001B4722" w:rsidRPr="002A58AE" w:rsidRDefault="001B4722" w:rsidP="001B4722">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1B4722" w:rsidRPr="002A58AE" w:rsidRDefault="001B4722" w:rsidP="001B4722">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1B4722" w:rsidRPr="002A58AE" w:rsidRDefault="001B4722" w:rsidP="001B4722">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c>
          <w:tcPr>
            <w:tcW w:w="941" w:type="dxa"/>
          </w:tcPr>
          <w:p w:rsidR="001B4722" w:rsidRPr="002A58AE" w:rsidRDefault="001B4722" w:rsidP="001B4722">
            <w:pPr>
              <w:spacing w:line="240" w:lineRule="atLeast"/>
              <w:jc w:val="center"/>
              <w:rPr>
                <w:rFonts w:ascii="細明體" w:eastAsia="細明體" w:hAnsi="細明體" w:hint="eastAsia"/>
                <w:sz w:val="20"/>
                <w:szCs w:val="20"/>
              </w:rPr>
            </w:pPr>
            <w:r w:rsidRPr="002A58AE">
              <w:rPr>
                <w:rFonts w:ascii="細明體" w:eastAsia="細明體" w:hAnsi="細明體" w:hint="eastAsia"/>
                <w:sz w:val="20"/>
                <w:szCs w:val="20"/>
              </w:rPr>
              <w:t>□</w:t>
            </w:r>
          </w:p>
        </w:tc>
      </w:tr>
      <w:tr w:rsidR="00C11ED4" w:rsidRPr="002A58AE" w:rsidTr="004911D8">
        <w:tblPrEx>
          <w:tblLook w:val="01E0" w:firstRow="1" w:lastRow="1" w:firstColumn="1" w:lastColumn="1" w:noHBand="0" w:noVBand="0"/>
        </w:tblPrEx>
        <w:trPr>
          <w:ins w:id="25" w:author="張凱鈞" w:date="2020-02-18T15:54:00Z"/>
        </w:trPr>
        <w:tc>
          <w:tcPr>
            <w:tcW w:w="851" w:type="dxa"/>
          </w:tcPr>
          <w:p w:rsidR="00C11ED4" w:rsidRPr="002A58AE" w:rsidRDefault="00C11ED4" w:rsidP="00C11ED4">
            <w:pPr>
              <w:widowControl/>
              <w:numPr>
                <w:ilvl w:val="0"/>
                <w:numId w:val="13"/>
              </w:numPr>
              <w:jc w:val="center"/>
              <w:rPr>
                <w:ins w:id="26" w:author="張凱鈞" w:date="2020-02-18T15:54:00Z"/>
                <w:rFonts w:ascii="細明體" w:eastAsia="細明體" w:hAnsi="細明體" w:hint="eastAsia"/>
                <w:sz w:val="20"/>
                <w:szCs w:val="20"/>
              </w:rPr>
            </w:pPr>
          </w:p>
        </w:tc>
        <w:tc>
          <w:tcPr>
            <w:tcW w:w="3544" w:type="dxa"/>
          </w:tcPr>
          <w:p w:rsidR="00C11ED4" w:rsidRPr="00C01FCD" w:rsidRDefault="00C11ED4" w:rsidP="00C11ED4">
            <w:pPr>
              <w:pStyle w:val="Tabletext"/>
              <w:rPr>
                <w:ins w:id="27" w:author="張凱鈞" w:date="2020-02-18T15:54:00Z"/>
                <w:rFonts w:ascii="細明體" w:eastAsia="細明體" w:hAnsi="細明體" w:hint="eastAsia"/>
                <w:bCs/>
                <w:lang w:eastAsia="zh-TW"/>
              </w:rPr>
            </w:pPr>
            <w:ins w:id="28" w:author="張凱鈞" w:date="2020-02-18T15:54:00Z">
              <w:r>
                <w:rPr>
                  <w:rFonts w:ascii="細明體" w:eastAsia="細明體" w:hAnsi="細明體" w:hint="eastAsia"/>
                  <w:bCs/>
                  <w:lang w:eastAsia="zh-TW"/>
                </w:rPr>
                <w:t>智能理賠手術代碼推論檔</w:t>
              </w:r>
            </w:ins>
          </w:p>
        </w:tc>
        <w:tc>
          <w:tcPr>
            <w:tcW w:w="2551" w:type="dxa"/>
          </w:tcPr>
          <w:p w:rsidR="00C11ED4" w:rsidRPr="00C01FCD" w:rsidRDefault="00C11ED4" w:rsidP="00C11ED4">
            <w:pPr>
              <w:rPr>
                <w:ins w:id="29" w:author="張凱鈞" w:date="2020-02-18T15:54:00Z"/>
                <w:rFonts w:ascii="細明體" w:eastAsia="細明體" w:hAnsi="細明體" w:hint="eastAsia"/>
                <w:bCs/>
                <w:sz w:val="20"/>
                <w:szCs w:val="20"/>
              </w:rPr>
            </w:pPr>
            <w:ins w:id="30" w:author="張凱鈞" w:date="2020-02-18T15:54:00Z">
              <w:r>
                <w:rPr>
                  <w:rFonts w:ascii="細明體" w:eastAsia="細明體" w:hAnsi="細明體" w:hint="eastAsia"/>
                  <w:bCs/>
                  <w:sz w:val="20"/>
                  <w:szCs w:val="20"/>
                </w:rPr>
                <w:t>DTAAA154</w:t>
              </w:r>
            </w:ins>
          </w:p>
        </w:tc>
        <w:tc>
          <w:tcPr>
            <w:tcW w:w="941" w:type="dxa"/>
          </w:tcPr>
          <w:p w:rsidR="00C11ED4" w:rsidRPr="002A58AE" w:rsidRDefault="00C11ED4" w:rsidP="00C11ED4">
            <w:pPr>
              <w:spacing w:line="240" w:lineRule="atLeast"/>
              <w:jc w:val="center"/>
              <w:rPr>
                <w:ins w:id="31" w:author="張凱鈞" w:date="2020-02-18T15:54:00Z"/>
                <w:rFonts w:ascii="細明體" w:eastAsia="細明體" w:hAnsi="細明體" w:hint="eastAsia"/>
                <w:sz w:val="20"/>
                <w:szCs w:val="20"/>
              </w:rPr>
            </w:pPr>
            <w:ins w:id="32" w:author="張凱鈞" w:date="2020-02-18T15:54:00Z">
              <w:r w:rsidRPr="002A58AE">
                <w:rPr>
                  <w:rFonts w:ascii="細明體" w:eastAsia="細明體" w:hAnsi="細明體" w:hint="eastAsia"/>
                  <w:sz w:val="20"/>
                  <w:szCs w:val="20"/>
                </w:rPr>
                <w:t>□</w:t>
              </w:r>
            </w:ins>
          </w:p>
        </w:tc>
        <w:tc>
          <w:tcPr>
            <w:tcW w:w="941" w:type="dxa"/>
          </w:tcPr>
          <w:p w:rsidR="00C11ED4" w:rsidRPr="002A58AE" w:rsidRDefault="00C11ED4" w:rsidP="00C11ED4">
            <w:pPr>
              <w:spacing w:line="240" w:lineRule="atLeast"/>
              <w:jc w:val="center"/>
              <w:rPr>
                <w:ins w:id="33" w:author="張凱鈞" w:date="2020-02-18T15:54:00Z"/>
                <w:rFonts w:ascii="細明體" w:eastAsia="細明體" w:hAnsi="細明體" w:hint="eastAsia"/>
                <w:sz w:val="20"/>
                <w:szCs w:val="20"/>
              </w:rPr>
            </w:pPr>
            <w:ins w:id="34" w:author="張凱鈞" w:date="2020-02-18T15:54:00Z">
              <w:r w:rsidRPr="002A58AE">
                <w:rPr>
                  <w:rFonts w:ascii="細明體" w:eastAsia="細明體" w:hAnsi="細明體" w:hint="eastAsia"/>
                  <w:sz w:val="20"/>
                  <w:szCs w:val="20"/>
                </w:rPr>
                <w:t>■</w:t>
              </w:r>
            </w:ins>
          </w:p>
        </w:tc>
        <w:tc>
          <w:tcPr>
            <w:tcW w:w="941" w:type="dxa"/>
          </w:tcPr>
          <w:p w:rsidR="00C11ED4" w:rsidRPr="002A58AE" w:rsidRDefault="00C11ED4" w:rsidP="00C11ED4">
            <w:pPr>
              <w:spacing w:line="240" w:lineRule="atLeast"/>
              <w:jc w:val="center"/>
              <w:rPr>
                <w:ins w:id="35" w:author="張凱鈞" w:date="2020-02-18T15:54:00Z"/>
                <w:rFonts w:ascii="細明體" w:eastAsia="細明體" w:hAnsi="細明體" w:hint="eastAsia"/>
                <w:sz w:val="20"/>
                <w:szCs w:val="20"/>
              </w:rPr>
            </w:pPr>
            <w:ins w:id="36" w:author="張凱鈞" w:date="2020-02-18T15:54:00Z">
              <w:r w:rsidRPr="002A58AE">
                <w:rPr>
                  <w:rFonts w:ascii="細明體" w:eastAsia="細明體" w:hAnsi="細明體" w:hint="eastAsia"/>
                  <w:sz w:val="20"/>
                  <w:szCs w:val="20"/>
                </w:rPr>
                <w:t>□</w:t>
              </w:r>
            </w:ins>
          </w:p>
        </w:tc>
        <w:tc>
          <w:tcPr>
            <w:tcW w:w="941" w:type="dxa"/>
          </w:tcPr>
          <w:p w:rsidR="00C11ED4" w:rsidRPr="002A58AE" w:rsidRDefault="00C11ED4" w:rsidP="00C11ED4">
            <w:pPr>
              <w:spacing w:line="240" w:lineRule="atLeast"/>
              <w:jc w:val="center"/>
              <w:rPr>
                <w:ins w:id="37" w:author="張凱鈞" w:date="2020-02-18T15:54:00Z"/>
                <w:rFonts w:ascii="細明體" w:eastAsia="細明體" w:hAnsi="細明體" w:hint="eastAsia"/>
                <w:sz w:val="20"/>
                <w:szCs w:val="20"/>
              </w:rPr>
            </w:pPr>
            <w:ins w:id="38" w:author="張凱鈞" w:date="2020-02-18T15:54:00Z">
              <w:r w:rsidRPr="002A58AE">
                <w:rPr>
                  <w:rFonts w:ascii="細明體" w:eastAsia="細明體" w:hAnsi="細明體" w:hint="eastAsia"/>
                  <w:sz w:val="20"/>
                  <w:szCs w:val="20"/>
                </w:rPr>
                <w:t>□</w:t>
              </w:r>
            </w:ins>
          </w:p>
        </w:tc>
      </w:tr>
    </w:tbl>
    <w:p w:rsidR="006C18E3" w:rsidRPr="002A58AE" w:rsidRDefault="006C18E3" w:rsidP="00B20050">
      <w:pPr>
        <w:spacing w:line="240" w:lineRule="atLeast"/>
        <w:rPr>
          <w:rFonts w:ascii="細明體" w:eastAsia="細明體" w:hAnsi="細明體" w:cs="Courier New"/>
          <w:b/>
          <w:sz w:val="20"/>
          <w:szCs w:val="20"/>
        </w:rPr>
      </w:pPr>
    </w:p>
    <w:p w:rsidR="00B10952" w:rsidRPr="002A58AE" w:rsidRDefault="00B10952" w:rsidP="00B10952">
      <w:pPr>
        <w:spacing w:line="240" w:lineRule="atLeast"/>
        <w:rPr>
          <w:rFonts w:ascii="細明體" w:eastAsia="細明體" w:hAnsi="細明體" w:hint="eastAsia"/>
          <w:b/>
          <w:sz w:val="20"/>
          <w:szCs w:val="20"/>
        </w:rPr>
      </w:pPr>
      <w:r w:rsidRPr="002A58AE">
        <w:rPr>
          <w:rFonts w:ascii="細明體" w:eastAsia="細明體" w:hAnsi="細明體" w:cs="Courier New" w:hint="eastAsia"/>
          <w:b/>
          <w:sz w:val="20"/>
          <w:szCs w:val="20"/>
        </w:rPr>
        <w:t>四</w:t>
      </w:r>
      <w:r w:rsidRPr="002A58AE">
        <w:rPr>
          <w:rFonts w:ascii="細明體" w:eastAsia="細明體" w:hAnsi="細明體" w:cs="Courier New"/>
          <w:b/>
          <w:sz w:val="20"/>
          <w:szCs w:val="20"/>
        </w:rPr>
        <w:t>、</w:t>
      </w:r>
      <w:r w:rsidRPr="002A58AE">
        <w:rPr>
          <w:rFonts w:ascii="細明體" w:eastAsia="細明體" w:hAnsi="細明體" w:hint="eastAsia"/>
          <w:b/>
          <w:sz w:val="20"/>
          <w:szCs w:val="20"/>
        </w:rPr>
        <w:t>相關模組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85"/>
        <w:gridCol w:w="5162"/>
        <w:gridCol w:w="4671"/>
      </w:tblGrid>
      <w:tr w:rsidR="00EA5809" w:rsidRPr="002A58AE" w:rsidTr="004911D8">
        <w:tc>
          <w:tcPr>
            <w:tcW w:w="455" w:type="pct"/>
          </w:tcPr>
          <w:p w:rsidR="00EA5809" w:rsidRPr="002A58AE" w:rsidRDefault="00EA5809" w:rsidP="004A6205">
            <w:pPr>
              <w:jc w:val="center"/>
              <w:rPr>
                <w:rFonts w:ascii="細明體" w:eastAsia="細明體" w:hAnsi="細明體" w:hint="eastAsia"/>
                <w:b/>
                <w:sz w:val="20"/>
                <w:szCs w:val="20"/>
              </w:rPr>
            </w:pPr>
            <w:r w:rsidRPr="002A58AE">
              <w:rPr>
                <w:rFonts w:ascii="細明體" w:eastAsia="細明體" w:hAnsi="細明體" w:hint="eastAsia"/>
                <w:b/>
                <w:sz w:val="20"/>
                <w:szCs w:val="20"/>
              </w:rPr>
              <w:t>項次</w:t>
            </w:r>
          </w:p>
        </w:tc>
        <w:tc>
          <w:tcPr>
            <w:tcW w:w="2386" w:type="pct"/>
          </w:tcPr>
          <w:p w:rsidR="00EA5809" w:rsidRPr="002A58AE" w:rsidRDefault="00EA5809" w:rsidP="004A6205">
            <w:pPr>
              <w:jc w:val="center"/>
              <w:rPr>
                <w:rFonts w:ascii="細明體" w:eastAsia="細明體" w:hAnsi="細明體" w:hint="eastAsia"/>
                <w:b/>
                <w:sz w:val="20"/>
                <w:szCs w:val="20"/>
              </w:rPr>
            </w:pPr>
            <w:r w:rsidRPr="002A58AE">
              <w:rPr>
                <w:rFonts w:ascii="細明體" w:eastAsia="細明體" w:hAnsi="細明體" w:hint="eastAsia"/>
                <w:b/>
                <w:sz w:val="20"/>
                <w:szCs w:val="20"/>
              </w:rPr>
              <w:t>中文說明</w:t>
            </w:r>
          </w:p>
        </w:tc>
        <w:tc>
          <w:tcPr>
            <w:tcW w:w="2159" w:type="pct"/>
          </w:tcPr>
          <w:p w:rsidR="00EA5809" w:rsidRPr="002A58AE" w:rsidRDefault="00EA5809" w:rsidP="004A6205">
            <w:pPr>
              <w:jc w:val="center"/>
              <w:rPr>
                <w:rFonts w:ascii="細明體" w:eastAsia="細明體" w:hAnsi="細明體" w:hint="eastAsia"/>
                <w:b/>
                <w:sz w:val="20"/>
                <w:szCs w:val="20"/>
              </w:rPr>
            </w:pPr>
            <w:r w:rsidRPr="002A58AE">
              <w:rPr>
                <w:rFonts w:ascii="細明體" w:eastAsia="細明體" w:hAnsi="細明體" w:hint="eastAsia"/>
                <w:b/>
                <w:sz w:val="20"/>
                <w:szCs w:val="20"/>
              </w:rPr>
              <w:t>程式名稱</w:t>
            </w:r>
          </w:p>
        </w:tc>
      </w:tr>
      <w:tr w:rsidR="00EA5809" w:rsidRPr="002A58AE" w:rsidTr="004911D8">
        <w:tblPrEx>
          <w:tblLook w:val="01E0" w:firstRow="1" w:lastRow="1" w:firstColumn="1" w:lastColumn="1" w:noHBand="0" w:noVBand="0"/>
        </w:tblPrEx>
        <w:tc>
          <w:tcPr>
            <w:tcW w:w="455" w:type="pct"/>
          </w:tcPr>
          <w:p w:rsidR="00EA5809" w:rsidRPr="002A58AE" w:rsidRDefault="00EA5809" w:rsidP="00C52537">
            <w:pPr>
              <w:widowControl/>
              <w:numPr>
                <w:ilvl w:val="0"/>
                <w:numId w:val="14"/>
              </w:numPr>
              <w:rPr>
                <w:rFonts w:ascii="細明體" w:eastAsia="細明體" w:hAnsi="細明體" w:hint="eastAsia"/>
                <w:sz w:val="20"/>
                <w:szCs w:val="20"/>
              </w:rPr>
            </w:pPr>
          </w:p>
        </w:tc>
        <w:tc>
          <w:tcPr>
            <w:tcW w:w="2386" w:type="pct"/>
          </w:tcPr>
          <w:p w:rsidR="00EA5809" w:rsidRPr="002A58AE" w:rsidRDefault="003F2DC8" w:rsidP="004A6205">
            <w:pPr>
              <w:pStyle w:val="Tabletext"/>
              <w:keepLines w:val="0"/>
              <w:spacing w:after="0" w:line="240" w:lineRule="auto"/>
              <w:rPr>
                <w:rFonts w:ascii="細明體" w:eastAsia="細明體" w:hAnsi="細明體" w:cs="Arial" w:hint="eastAsia"/>
                <w:lang w:eastAsia="zh-TW"/>
              </w:rPr>
            </w:pPr>
            <w:r>
              <w:rPr>
                <w:rFonts w:ascii="細明體" w:eastAsia="細明體" w:hAnsi="細明體" w:cs="Arial" w:hint="eastAsia"/>
                <w:lang w:eastAsia="zh-TW"/>
              </w:rPr>
              <w:t>全自動核賠檢核模組</w:t>
            </w:r>
          </w:p>
        </w:tc>
        <w:tc>
          <w:tcPr>
            <w:tcW w:w="2159" w:type="pct"/>
          </w:tcPr>
          <w:p w:rsidR="00EA5809" w:rsidRPr="00E70E6E" w:rsidRDefault="003F2DC8" w:rsidP="004A6205">
            <w:pPr>
              <w:pStyle w:val="Tabletext"/>
              <w:keepLines w:val="0"/>
              <w:spacing w:after="0" w:line="240" w:lineRule="auto"/>
              <w:rPr>
                <w:rFonts w:ascii="細明體" w:eastAsia="細明體" w:hAnsi="細明體" w:cs="Arial" w:hint="eastAsia"/>
                <w:kern w:val="2"/>
                <w:lang w:eastAsia="zh-TW"/>
              </w:rPr>
            </w:pPr>
            <w:r w:rsidRPr="00E70E6E">
              <w:rPr>
                <w:rFonts w:ascii="細明體" w:eastAsia="細明體" w:hAnsi="細明體" w:cs="Arial" w:hint="eastAsia"/>
                <w:kern w:val="2"/>
                <w:lang w:eastAsia="zh-TW"/>
              </w:rPr>
              <w:t>AA_A0Z024</w:t>
            </w:r>
          </w:p>
        </w:tc>
      </w:tr>
      <w:tr w:rsidR="000F4B75" w:rsidRPr="002A58AE" w:rsidTr="004911D8">
        <w:tblPrEx>
          <w:tblLook w:val="01E0" w:firstRow="1" w:lastRow="1" w:firstColumn="1" w:lastColumn="1" w:noHBand="0" w:noVBand="0"/>
        </w:tblPrEx>
        <w:tc>
          <w:tcPr>
            <w:tcW w:w="455" w:type="pct"/>
          </w:tcPr>
          <w:p w:rsidR="000F4B75" w:rsidRPr="002A58AE" w:rsidRDefault="000F4B75" w:rsidP="00C52537">
            <w:pPr>
              <w:widowControl/>
              <w:numPr>
                <w:ilvl w:val="0"/>
                <w:numId w:val="14"/>
              </w:numPr>
              <w:rPr>
                <w:rFonts w:ascii="細明體" w:eastAsia="細明體" w:hAnsi="細明體" w:hint="eastAsia"/>
                <w:sz w:val="20"/>
                <w:szCs w:val="20"/>
              </w:rPr>
            </w:pPr>
          </w:p>
        </w:tc>
        <w:tc>
          <w:tcPr>
            <w:tcW w:w="2386" w:type="pct"/>
          </w:tcPr>
          <w:p w:rsidR="000F4B75" w:rsidRDefault="000F4B75" w:rsidP="004A6205">
            <w:pPr>
              <w:pStyle w:val="Tabletext"/>
              <w:keepLines w:val="0"/>
              <w:spacing w:after="0" w:line="240" w:lineRule="auto"/>
              <w:rPr>
                <w:rFonts w:ascii="細明體" w:eastAsia="細明體" w:hAnsi="細明體" w:cs="Arial" w:hint="eastAsia"/>
                <w:lang w:eastAsia="zh-TW"/>
              </w:rPr>
            </w:pPr>
            <w:r>
              <w:rPr>
                <w:rFonts w:ascii="細明體" w:eastAsia="細明體" w:hAnsi="細明體" w:cs="Arial" w:hint="eastAsia"/>
                <w:lang w:eastAsia="zh-TW"/>
              </w:rPr>
              <w:t>折抵醫療費用受理檔維護模組</w:t>
            </w:r>
          </w:p>
        </w:tc>
        <w:tc>
          <w:tcPr>
            <w:tcW w:w="2159" w:type="pct"/>
          </w:tcPr>
          <w:p w:rsidR="000F4B75" w:rsidRPr="00E70E6E" w:rsidRDefault="000F4B75" w:rsidP="004A6205">
            <w:pPr>
              <w:pStyle w:val="Tabletext"/>
              <w:keepLines w:val="0"/>
              <w:spacing w:after="0" w:line="240" w:lineRule="auto"/>
              <w:rPr>
                <w:rFonts w:ascii="細明體" w:eastAsia="細明體" w:hAnsi="細明體" w:cs="Arial" w:hint="eastAsia"/>
                <w:kern w:val="2"/>
                <w:lang w:eastAsia="zh-TW"/>
              </w:rPr>
            </w:pPr>
            <w:r>
              <w:rPr>
                <w:rFonts w:ascii="細明體" w:eastAsia="細明體" w:hAnsi="細明體" w:cs="Arial" w:hint="eastAsia"/>
                <w:kern w:val="2"/>
                <w:lang w:eastAsia="zh-TW"/>
              </w:rPr>
              <w:t>AA_TIZ401</w:t>
            </w:r>
          </w:p>
        </w:tc>
      </w:tr>
      <w:tr w:rsidR="005D0071" w:rsidRPr="002A58AE" w:rsidTr="004911D8">
        <w:tblPrEx>
          <w:tblLook w:val="01E0" w:firstRow="1" w:lastRow="1" w:firstColumn="1" w:lastColumn="1" w:noHBand="0" w:noVBand="0"/>
        </w:tblPrEx>
        <w:tc>
          <w:tcPr>
            <w:tcW w:w="455" w:type="pct"/>
          </w:tcPr>
          <w:p w:rsidR="005D0071" w:rsidRPr="002A58AE" w:rsidRDefault="005D0071" w:rsidP="00C52537">
            <w:pPr>
              <w:widowControl/>
              <w:numPr>
                <w:ilvl w:val="0"/>
                <w:numId w:val="14"/>
              </w:numPr>
              <w:rPr>
                <w:rFonts w:ascii="細明體" w:eastAsia="細明體" w:hAnsi="細明體" w:hint="eastAsia"/>
                <w:sz w:val="20"/>
                <w:szCs w:val="20"/>
              </w:rPr>
            </w:pPr>
          </w:p>
        </w:tc>
        <w:tc>
          <w:tcPr>
            <w:tcW w:w="2386" w:type="pct"/>
          </w:tcPr>
          <w:p w:rsidR="005D0071" w:rsidRDefault="005D0071" w:rsidP="004A6205">
            <w:pPr>
              <w:pStyle w:val="Tabletext"/>
              <w:keepLines w:val="0"/>
              <w:spacing w:after="0" w:line="240" w:lineRule="auto"/>
              <w:rPr>
                <w:rFonts w:ascii="細明體" w:eastAsia="細明體" w:hAnsi="細明體" w:cs="Arial" w:hint="eastAsia"/>
                <w:lang w:eastAsia="zh-TW"/>
              </w:rPr>
            </w:pPr>
            <w:r w:rsidRPr="005D0071">
              <w:rPr>
                <w:rFonts w:ascii="細明體" w:eastAsia="細明體" w:hAnsi="細明體" w:cs="Arial" w:hint="eastAsia"/>
                <w:lang w:eastAsia="zh-TW"/>
              </w:rPr>
              <w:t>智能理賠疾病代碼處理模組</w:t>
            </w:r>
          </w:p>
        </w:tc>
        <w:tc>
          <w:tcPr>
            <w:tcW w:w="2159" w:type="pct"/>
          </w:tcPr>
          <w:p w:rsidR="005D0071" w:rsidRDefault="005D0071" w:rsidP="004A6205">
            <w:pPr>
              <w:pStyle w:val="Tabletext"/>
              <w:keepLines w:val="0"/>
              <w:spacing w:after="0" w:line="240" w:lineRule="auto"/>
              <w:rPr>
                <w:rFonts w:ascii="細明體" w:eastAsia="細明體" w:hAnsi="細明體" w:cs="Arial" w:hint="eastAsia"/>
                <w:kern w:val="2"/>
                <w:lang w:eastAsia="zh-TW"/>
              </w:rPr>
            </w:pPr>
            <w:r>
              <w:rPr>
                <w:rFonts w:ascii="細明體" w:eastAsia="細明體" w:hAnsi="細明體" w:cs="Arial" w:hint="eastAsia"/>
                <w:kern w:val="2"/>
                <w:lang w:eastAsia="zh-TW"/>
              </w:rPr>
              <w:t>AA_A6Z501</w:t>
            </w:r>
          </w:p>
        </w:tc>
      </w:tr>
      <w:tr w:rsidR="00C11ED4" w:rsidRPr="002A58AE" w:rsidTr="004911D8">
        <w:tblPrEx>
          <w:tblLook w:val="01E0" w:firstRow="1" w:lastRow="1" w:firstColumn="1" w:lastColumn="1" w:noHBand="0" w:noVBand="0"/>
        </w:tblPrEx>
        <w:trPr>
          <w:ins w:id="39" w:author="張凱鈞" w:date="2020-02-18T15:54:00Z"/>
        </w:trPr>
        <w:tc>
          <w:tcPr>
            <w:tcW w:w="455" w:type="pct"/>
          </w:tcPr>
          <w:p w:rsidR="00C11ED4" w:rsidRPr="002A58AE" w:rsidRDefault="00C11ED4" w:rsidP="00C52537">
            <w:pPr>
              <w:widowControl/>
              <w:numPr>
                <w:ilvl w:val="0"/>
                <w:numId w:val="14"/>
              </w:numPr>
              <w:rPr>
                <w:ins w:id="40" w:author="張凱鈞" w:date="2020-02-18T15:54:00Z"/>
                <w:rFonts w:ascii="細明體" w:eastAsia="細明體" w:hAnsi="細明體" w:hint="eastAsia"/>
                <w:sz w:val="20"/>
                <w:szCs w:val="20"/>
              </w:rPr>
            </w:pPr>
          </w:p>
        </w:tc>
        <w:tc>
          <w:tcPr>
            <w:tcW w:w="2386" w:type="pct"/>
          </w:tcPr>
          <w:p w:rsidR="00C11ED4" w:rsidRPr="005D0071" w:rsidRDefault="00C11ED4" w:rsidP="004A6205">
            <w:pPr>
              <w:pStyle w:val="Tabletext"/>
              <w:keepLines w:val="0"/>
              <w:spacing w:after="0" w:line="240" w:lineRule="auto"/>
              <w:rPr>
                <w:ins w:id="41" w:author="張凱鈞" w:date="2020-02-18T15:54:00Z"/>
                <w:rFonts w:ascii="細明體" w:eastAsia="細明體" w:hAnsi="細明體" w:cs="Arial" w:hint="eastAsia"/>
                <w:lang w:eastAsia="zh-TW"/>
              </w:rPr>
            </w:pPr>
            <w:ins w:id="42" w:author="張凱鈞" w:date="2020-02-18T15:54:00Z">
              <w:r>
                <w:rPr>
                  <w:rFonts w:ascii="細明體" w:eastAsia="細明體" w:hAnsi="細明體" w:cs="Arial" w:hint="eastAsia"/>
                  <w:lang w:eastAsia="zh-TW"/>
                </w:rPr>
                <w:t>智能理賠</w:t>
              </w:r>
            </w:ins>
            <w:ins w:id="43" w:author="張凱鈞" w:date="2020-02-18T15:55:00Z">
              <w:r>
                <w:rPr>
                  <w:rFonts w:ascii="細明體" w:eastAsia="細明體" w:hAnsi="細明體" w:cs="Arial" w:hint="eastAsia"/>
                  <w:lang w:eastAsia="zh-TW"/>
                </w:rPr>
                <w:t>手術代碼處理模組</w:t>
              </w:r>
            </w:ins>
          </w:p>
        </w:tc>
        <w:tc>
          <w:tcPr>
            <w:tcW w:w="2159" w:type="pct"/>
          </w:tcPr>
          <w:p w:rsidR="00C11ED4" w:rsidRDefault="00C11ED4" w:rsidP="004A6205">
            <w:pPr>
              <w:pStyle w:val="Tabletext"/>
              <w:keepLines w:val="0"/>
              <w:spacing w:after="0" w:line="240" w:lineRule="auto"/>
              <w:rPr>
                <w:ins w:id="44" w:author="張凱鈞" w:date="2020-02-18T15:54:00Z"/>
                <w:rFonts w:ascii="細明體" w:eastAsia="細明體" w:hAnsi="細明體" w:cs="Arial" w:hint="eastAsia"/>
                <w:kern w:val="2"/>
                <w:lang w:eastAsia="zh-TW"/>
              </w:rPr>
            </w:pPr>
            <w:ins w:id="45" w:author="張凱鈞" w:date="2020-02-18T15:55:00Z">
              <w:r>
                <w:rPr>
                  <w:rFonts w:ascii="細明體" w:eastAsia="細明體" w:hAnsi="細明體" w:cs="Arial" w:hint="eastAsia"/>
                  <w:kern w:val="2"/>
                  <w:lang w:eastAsia="zh-TW"/>
                </w:rPr>
                <w:t>AA_A6Z503</w:t>
              </w:r>
            </w:ins>
          </w:p>
        </w:tc>
      </w:tr>
    </w:tbl>
    <w:p w:rsidR="005D48B3" w:rsidRPr="002A58AE" w:rsidRDefault="006A5A35" w:rsidP="00B10952">
      <w:pPr>
        <w:spacing w:line="240" w:lineRule="atLeast"/>
        <w:rPr>
          <w:rFonts w:ascii="細明體" w:eastAsia="細明體" w:hAnsi="細明體" w:hint="eastAsia"/>
          <w:b/>
          <w:sz w:val="20"/>
          <w:szCs w:val="20"/>
        </w:rPr>
      </w:pPr>
      <w:r>
        <w:rPr>
          <w:rFonts w:ascii="細明體" w:eastAsia="細明體" w:hAnsi="細明體"/>
          <w:b/>
          <w:sz w:val="20"/>
          <w:szCs w:val="20"/>
        </w:rPr>
        <w:br w:type="page"/>
      </w:r>
      <w:r w:rsidR="005D48B3" w:rsidRPr="002A58AE">
        <w:rPr>
          <w:rFonts w:ascii="細明體" w:eastAsia="細明體" w:hAnsi="細明體" w:hint="eastAsia"/>
          <w:b/>
          <w:sz w:val="20"/>
          <w:szCs w:val="20"/>
        </w:rPr>
        <w:lastRenderedPageBreak/>
        <w:t>五、畫面</w:t>
      </w:r>
    </w:p>
    <w:p w:rsidR="00716C34" w:rsidRPr="002A58AE" w:rsidRDefault="00716C34" w:rsidP="00A07D6F">
      <w:pPr>
        <w:widowControl/>
        <w:spacing w:line="240" w:lineRule="atLeast"/>
        <w:ind w:left="480"/>
        <w:rPr>
          <w:rFonts w:ascii="細明體" w:eastAsia="細明體" w:hAnsi="細明體" w:hint="eastAsia"/>
          <w:b/>
          <w:sz w:val="20"/>
          <w:szCs w:val="20"/>
        </w:rPr>
      </w:pPr>
      <w:r w:rsidRPr="002A58AE">
        <w:rPr>
          <w:rFonts w:ascii="細明體" w:eastAsia="細明體" w:hAnsi="細明體" w:hint="eastAsia"/>
          <w:sz w:val="20"/>
          <w:szCs w:val="20"/>
        </w:rPr>
        <w:t>畫面圖1</w:t>
      </w:r>
    </w:p>
    <w:p w:rsidR="005D48B3" w:rsidRPr="002A58AE" w:rsidRDefault="00AB6A53" w:rsidP="00B10952">
      <w:pPr>
        <w:spacing w:line="240" w:lineRule="atLeast"/>
        <w:rPr>
          <w:rFonts w:ascii="細明體" w:eastAsia="細明體" w:hAnsi="細明體" w:hint="eastAsia"/>
          <w:b/>
          <w:sz w:val="20"/>
          <w:szCs w:val="20"/>
        </w:rPr>
      </w:pPr>
      <w:del w:id="46" w:author="cathay" w:date="2019-08-30T17:01:00Z">
        <w:r w:rsidRPr="00214436" w:rsidDel="0006022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style="width:529.5pt;height:307.5pt;visibility:visible">
              <v:imagedata r:id="rId8" o:title=""/>
            </v:shape>
          </w:pict>
        </w:r>
      </w:del>
      <w:ins w:id="47" w:author="cathay" w:date="2019-08-30T17:24:00Z">
        <w:r w:rsidR="00D1762E" w:rsidRPr="00492A3A">
          <w:rPr>
            <w:noProof/>
          </w:rPr>
          <w:pict>
            <v:shape id="_x0000_i1026" type="#_x0000_t75" style="width:530.25pt;height:372.75pt;visibility:visible">
              <v:imagedata r:id="rId9" o:title=""/>
            </v:shape>
          </w:pict>
        </w:r>
      </w:ins>
    </w:p>
    <w:p w:rsidR="00A24376" w:rsidRPr="002A58AE" w:rsidRDefault="00FB2780" w:rsidP="00A24376">
      <w:pPr>
        <w:spacing w:line="240" w:lineRule="atLeast"/>
        <w:rPr>
          <w:rFonts w:ascii="細明體" w:eastAsia="細明體" w:hAnsi="細明體" w:hint="eastAsia"/>
          <w:b/>
          <w:sz w:val="20"/>
          <w:szCs w:val="20"/>
        </w:rPr>
      </w:pPr>
      <w:r>
        <w:rPr>
          <w:rFonts w:ascii="細明體" w:eastAsia="細明體" w:hAnsi="細明體"/>
          <w:b/>
          <w:sz w:val="20"/>
          <w:szCs w:val="20"/>
        </w:rPr>
        <w:br w:type="page"/>
      </w:r>
      <w:r w:rsidR="004F6BE7" w:rsidRPr="002A58AE">
        <w:rPr>
          <w:rFonts w:ascii="細明體" w:eastAsia="細明體" w:hAnsi="細明體" w:hint="eastAsia"/>
          <w:b/>
          <w:sz w:val="20"/>
          <w:szCs w:val="20"/>
        </w:rPr>
        <w:t>六、程</w:t>
      </w:r>
      <w:r w:rsidR="00A24376" w:rsidRPr="002A58AE">
        <w:rPr>
          <w:rFonts w:ascii="細明體" w:eastAsia="細明體" w:hAnsi="細明體" w:hint="eastAsia"/>
          <w:b/>
          <w:sz w:val="20"/>
          <w:szCs w:val="20"/>
        </w:rPr>
        <w:t>式內容</w:t>
      </w:r>
    </w:p>
    <w:p w:rsidR="00AA2E66" w:rsidRPr="00AA2E66" w:rsidRDefault="00AA2E66" w:rsidP="006A66EE">
      <w:pPr>
        <w:pStyle w:val="Tabletext"/>
        <w:keepLines w:val="0"/>
        <w:numPr>
          <w:ilvl w:val="0"/>
          <w:numId w:val="11"/>
        </w:numPr>
        <w:spacing w:after="0" w:line="240" w:lineRule="auto"/>
        <w:ind w:leftChars="100" w:left="665"/>
        <w:rPr>
          <w:rFonts w:ascii="細明體" w:eastAsia="細明體" w:hAnsi="細明體" w:hint="eastAsia"/>
          <w:b/>
          <w:bCs/>
          <w:color w:val="008000"/>
          <w:lang w:eastAsia="zh-TW"/>
        </w:rPr>
      </w:pPr>
      <w:r w:rsidRPr="00AA2E66">
        <w:rPr>
          <w:rFonts w:ascii="細明體" w:eastAsia="細明體" w:hAnsi="細明體" w:hint="eastAsia"/>
          <w:b/>
          <w:bCs/>
          <w:color w:val="008000"/>
          <w:lang w:eastAsia="zh-TW"/>
        </w:rPr>
        <w:t>業務說明</w:t>
      </w:r>
    </w:p>
    <w:p w:rsidR="00AA2E66" w:rsidRDefault="00922D4B" w:rsidP="00AA2E66">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當案件登打完成後，各理賠案件依照所屬行政中心服務科進行分派並為待三登狀態。本畫面供服務科三登輸入人員輸入三登相關資料。</w:t>
      </w:r>
    </w:p>
    <w:p w:rsidR="008A1E50" w:rsidRPr="00AA2E66" w:rsidRDefault="008A1E50" w:rsidP="008A1E50">
      <w:pPr>
        <w:pStyle w:val="Tabletext"/>
        <w:keepLines w:val="0"/>
        <w:spacing w:after="0" w:line="240" w:lineRule="auto"/>
        <w:rPr>
          <w:rFonts w:ascii="細明體" w:eastAsia="細明體" w:hAnsi="細明體" w:hint="eastAsia"/>
          <w:bCs/>
          <w:lang w:eastAsia="zh-TW"/>
        </w:rPr>
      </w:pPr>
    </w:p>
    <w:p w:rsidR="006A66EE" w:rsidRPr="006A66EE" w:rsidRDefault="009C012E" w:rsidP="006A66EE">
      <w:pPr>
        <w:pStyle w:val="Tabletext"/>
        <w:keepLines w:val="0"/>
        <w:numPr>
          <w:ilvl w:val="0"/>
          <w:numId w:val="11"/>
        </w:numPr>
        <w:spacing w:after="0" w:line="240" w:lineRule="auto"/>
        <w:ind w:leftChars="100" w:left="665"/>
        <w:rPr>
          <w:rFonts w:ascii="細明體" w:eastAsia="細明體" w:hAnsi="細明體" w:hint="eastAsia"/>
          <w:bCs/>
          <w:lang w:eastAsia="zh-TW"/>
        </w:rPr>
      </w:pPr>
      <w:r w:rsidRPr="002A58AE">
        <w:rPr>
          <w:rFonts w:ascii="細明體" w:eastAsia="細明體" w:hAnsi="細明體" w:hint="eastAsia"/>
          <w:b/>
          <w:bCs/>
          <w:color w:val="008000"/>
          <w:lang w:eastAsia="zh-TW"/>
        </w:rPr>
        <w:t>初始畫面</w:t>
      </w:r>
    </w:p>
    <w:p w:rsidR="00124526" w:rsidRDefault="009C012E" w:rsidP="00A87BE4">
      <w:pPr>
        <w:pStyle w:val="Tabletext"/>
        <w:keepLines w:val="0"/>
        <w:numPr>
          <w:ilvl w:val="1"/>
          <w:numId w:val="11"/>
        </w:numPr>
        <w:spacing w:after="0" w:line="240" w:lineRule="auto"/>
        <w:rPr>
          <w:rFonts w:ascii="細明體" w:eastAsia="細明體" w:hAnsi="細明體" w:hint="eastAsia"/>
          <w:bCs/>
          <w:lang w:eastAsia="zh-TW"/>
        </w:rPr>
      </w:pPr>
      <w:r w:rsidRPr="0011042B">
        <w:rPr>
          <w:rFonts w:ascii="細明體" w:eastAsia="細明體" w:hAnsi="細明體" w:hint="eastAsia"/>
          <w:bCs/>
          <w:lang w:eastAsia="zh-TW"/>
        </w:rPr>
        <w:t>如圖</w:t>
      </w:r>
      <w:r w:rsidR="00015E3F" w:rsidRPr="0011042B">
        <w:rPr>
          <w:rFonts w:ascii="細明體" w:eastAsia="細明體" w:hAnsi="細明體" w:hint="eastAsia"/>
          <w:bCs/>
          <w:lang w:eastAsia="zh-TW"/>
        </w:rPr>
        <w:t>1</w:t>
      </w:r>
      <w:r w:rsidR="00D11B8E">
        <w:rPr>
          <w:rFonts w:ascii="細明體" w:eastAsia="細明體" w:hAnsi="細明體" w:hint="eastAsia"/>
          <w:bCs/>
          <w:lang w:eastAsia="zh-TW"/>
        </w:rPr>
        <w:t>，</w:t>
      </w:r>
      <w:r w:rsidR="00933C2A">
        <w:rPr>
          <w:rFonts w:ascii="細明體" w:eastAsia="細明體" w:hAnsi="細明體" w:hint="eastAsia"/>
          <w:bCs/>
          <w:lang w:eastAsia="zh-TW"/>
        </w:rPr>
        <w:t>受理編號為傳入參數$APLY_NO</w:t>
      </w:r>
    </w:p>
    <w:p w:rsidR="00C244A9" w:rsidRDefault="00C244A9" w:rsidP="00A87BE4">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紀錄系統時間為</w:t>
      </w:r>
      <w:r w:rsidR="004223F2">
        <w:rPr>
          <w:rFonts w:ascii="細明體" w:eastAsia="細明體" w:hAnsi="細明體" w:hint="eastAsia"/>
          <w:bCs/>
          <w:lang w:eastAsia="zh-TW"/>
        </w:rPr>
        <w:t>起始作業時間</w:t>
      </w:r>
    </w:p>
    <w:p w:rsidR="0076639C" w:rsidRDefault="006831A8" w:rsidP="00A87BE4">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受理編號為超連結，點擊後另開影像視窗</w:t>
      </w:r>
    </w:p>
    <w:p w:rsidR="006831A8" w:rsidRDefault="006831A8" w:rsidP="006831A8">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呼叫topFrame.openImg，傳入參數：$APLY_NO</w:t>
      </w:r>
    </w:p>
    <w:p w:rsidR="00413032" w:rsidRDefault="00413032" w:rsidP="00A87BE4">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申請書資訊</w:t>
      </w:r>
    </w:p>
    <w:p w:rsidR="001A1370" w:rsidRDefault="001A1370" w:rsidP="001A1370">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事故原因</w:t>
      </w:r>
    </w:p>
    <w:p w:rsidR="00413032" w:rsidRDefault="0020494C" w:rsidP="001A1370">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第一欄不可輸入</w:t>
      </w:r>
      <w:r w:rsidR="00862C75">
        <w:rPr>
          <w:rFonts w:ascii="細明體" w:eastAsia="細明體" w:hAnsi="細明體" w:hint="eastAsia"/>
          <w:bCs/>
          <w:lang w:eastAsia="zh-TW"/>
        </w:rPr>
        <w:t>，若理賠申請書檔DTAAA010.事故原因有值則帶入</w:t>
      </w:r>
    </w:p>
    <w:p w:rsidR="00413032" w:rsidRDefault="00413032" w:rsidP="001A1370">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點擊放大鏡後，另外開啟新頁面</w:t>
      </w:r>
      <w:r w:rsidR="00232768">
        <w:rPr>
          <w:rFonts w:ascii="細明體" w:eastAsia="細明體" w:hAnsi="細明體" w:hint="eastAsia"/>
          <w:bCs/>
          <w:lang w:eastAsia="zh-TW"/>
        </w:rPr>
        <w:t>事故原因查詢視窗AAC00100，若有選擇事故原因將所選擇之事故原因填入第一欄</w:t>
      </w:r>
    </w:p>
    <w:p w:rsidR="00413032" w:rsidRDefault="00413032" w:rsidP="001A1370">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第二欄帶入登打輸入之事故當時工作內容</w:t>
      </w:r>
      <w:r w:rsidR="0002596B">
        <w:rPr>
          <w:rFonts w:ascii="細明體" w:eastAsia="細明體" w:hAnsi="細明體" w:hint="eastAsia"/>
          <w:bCs/>
          <w:lang w:eastAsia="zh-TW"/>
        </w:rPr>
        <w:t>，</w:t>
      </w:r>
      <w:r w:rsidR="00232768">
        <w:rPr>
          <w:rFonts w:ascii="細明體" w:eastAsia="細明體" w:hAnsi="細明體" w:hint="eastAsia"/>
          <w:bCs/>
          <w:lang w:eastAsia="zh-TW"/>
        </w:rPr>
        <w:t>理賠受理申請書DTAAA010.事故原因內容</w:t>
      </w:r>
    </w:p>
    <w:p w:rsidR="001A1370" w:rsidRDefault="00BE4A13" w:rsidP="001A1370">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事故職等</w:t>
      </w:r>
    </w:p>
    <w:p w:rsidR="00BE4A13" w:rsidRDefault="00BE4A13" w:rsidP="00BE4A13">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第一欄</w:t>
      </w:r>
      <w:r w:rsidR="0039529B">
        <w:rPr>
          <w:rFonts w:ascii="細明體" w:eastAsia="細明體" w:hAnsi="細明體" w:hint="eastAsia"/>
          <w:bCs/>
          <w:lang w:eastAsia="zh-TW"/>
        </w:rPr>
        <w:t>為</w:t>
      </w:r>
      <w:r>
        <w:rPr>
          <w:rFonts w:ascii="細明體" w:eastAsia="細明體" w:hAnsi="細明體" w:hint="eastAsia"/>
          <w:bCs/>
          <w:lang w:eastAsia="zh-TW"/>
        </w:rPr>
        <w:t>下拉式選單，選項為“空白</w:t>
      </w:r>
      <w:r>
        <w:rPr>
          <w:rFonts w:ascii="細明體" w:eastAsia="細明體" w:hAnsi="細明體"/>
          <w:bCs/>
          <w:lang w:eastAsia="zh-TW"/>
        </w:rPr>
        <w:t>”</w:t>
      </w:r>
      <w:r>
        <w:rPr>
          <w:rFonts w:ascii="細明體" w:eastAsia="細明體" w:hAnsi="細明體" w:hint="eastAsia"/>
          <w:bCs/>
          <w:lang w:eastAsia="zh-TW"/>
        </w:rPr>
        <w:t>、</w:t>
      </w:r>
      <w:r>
        <w:rPr>
          <w:rFonts w:ascii="細明體" w:eastAsia="細明體" w:hAnsi="細明體"/>
          <w:bCs/>
          <w:lang w:eastAsia="zh-TW"/>
        </w:rPr>
        <w:t>”</w:t>
      </w:r>
      <w:r>
        <w:rPr>
          <w:rFonts w:ascii="細明體" w:eastAsia="細明體" w:hAnsi="細明體" w:hint="eastAsia"/>
          <w:bCs/>
          <w:lang w:eastAsia="zh-TW"/>
        </w:rPr>
        <w:t>1</w:t>
      </w:r>
      <w:r>
        <w:rPr>
          <w:rFonts w:ascii="細明體" w:eastAsia="細明體" w:hAnsi="細明體"/>
          <w:bCs/>
          <w:lang w:eastAsia="zh-TW"/>
        </w:rPr>
        <w:t>”</w:t>
      </w:r>
      <w:r>
        <w:rPr>
          <w:rFonts w:ascii="細明體" w:eastAsia="細明體" w:hAnsi="細明體" w:hint="eastAsia"/>
          <w:bCs/>
          <w:lang w:eastAsia="zh-TW"/>
        </w:rPr>
        <w:t>、</w:t>
      </w:r>
      <w:r w:rsidRPr="00BE4A13">
        <w:rPr>
          <w:rFonts w:ascii="細明體" w:eastAsia="細明體" w:hAnsi="細明體"/>
          <w:bCs/>
          <w:lang w:eastAsia="zh-TW"/>
        </w:rPr>
        <w:t xml:space="preserve"> </w:t>
      </w:r>
      <w:r>
        <w:rPr>
          <w:rFonts w:ascii="細明體" w:eastAsia="細明體" w:hAnsi="細明體"/>
          <w:bCs/>
          <w:lang w:eastAsia="zh-TW"/>
        </w:rPr>
        <w:t>”</w:t>
      </w:r>
      <w:r>
        <w:rPr>
          <w:rFonts w:ascii="細明體" w:eastAsia="細明體" w:hAnsi="細明體" w:hint="eastAsia"/>
          <w:bCs/>
          <w:lang w:eastAsia="zh-TW"/>
        </w:rPr>
        <w:t>2</w:t>
      </w:r>
      <w:r>
        <w:rPr>
          <w:rFonts w:ascii="細明體" w:eastAsia="細明體" w:hAnsi="細明體"/>
          <w:bCs/>
          <w:lang w:eastAsia="zh-TW"/>
        </w:rPr>
        <w:t>”</w:t>
      </w:r>
      <w:r>
        <w:rPr>
          <w:rFonts w:ascii="細明體" w:eastAsia="細明體" w:hAnsi="細明體" w:hint="eastAsia"/>
          <w:bCs/>
          <w:lang w:eastAsia="zh-TW"/>
        </w:rPr>
        <w:t>、</w:t>
      </w:r>
      <w:r w:rsidRPr="00BE4A13">
        <w:rPr>
          <w:rFonts w:ascii="細明體" w:eastAsia="細明體" w:hAnsi="細明體"/>
          <w:bCs/>
          <w:lang w:eastAsia="zh-TW"/>
        </w:rPr>
        <w:t xml:space="preserve"> </w:t>
      </w:r>
      <w:r>
        <w:rPr>
          <w:rFonts w:ascii="細明體" w:eastAsia="細明體" w:hAnsi="細明體"/>
          <w:bCs/>
          <w:lang w:eastAsia="zh-TW"/>
        </w:rPr>
        <w:t>”</w:t>
      </w:r>
      <w:r>
        <w:rPr>
          <w:rFonts w:ascii="細明體" w:eastAsia="細明體" w:hAnsi="細明體" w:hint="eastAsia"/>
          <w:bCs/>
          <w:lang w:eastAsia="zh-TW"/>
        </w:rPr>
        <w:t>3</w:t>
      </w:r>
      <w:r>
        <w:rPr>
          <w:rFonts w:ascii="細明體" w:eastAsia="細明體" w:hAnsi="細明體"/>
          <w:bCs/>
          <w:lang w:eastAsia="zh-TW"/>
        </w:rPr>
        <w:t>”</w:t>
      </w:r>
      <w:r>
        <w:rPr>
          <w:rFonts w:ascii="細明體" w:eastAsia="細明體" w:hAnsi="細明體" w:hint="eastAsia"/>
          <w:bCs/>
          <w:lang w:eastAsia="zh-TW"/>
        </w:rPr>
        <w:t>、</w:t>
      </w:r>
      <w:r w:rsidRPr="00BE4A13">
        <w:rPr>
          <w:rFonts w:ascii="細明體" w:eastAsia="細明體" w:hAnsi="細明體"/>
          <w:bCs/>
          <w:lang w:eastAsia="zh-TW"/>
        </w:rPr>
        <w:t xml:space="preserve"> </w:t>
      </w:r>
      <w:r>
        <w:rPr>
          <w:rFonts w:ascii="細明體" w:eastAsia="細明體" w:hAnsi="細明體"/>
          <w:bCs/>
          <w:lang w:eastAsia="zh-TW"/>
        </w:rPr>
        <w:t>”</w:t>
      </w:r>
      <w:r>
        <w:rPr>
          <w:rFonts w:ascii="細明體" w:eastAsia="細明體" w:hAnsi="細明體" w:hint="eastAsia"/>
          <w:bCs/>
          <w:lang w:eastAsia="zh-TW"/>
        </w:rPr>
        <w:t>4</w:t>
      </w:r>
      <w:r>
        <w:rPr>
          <w:rFonts w:ascii="細明體" w:eastAsia="細明體" w:hAnsi="細明體"/>
          <w:bCs/>
          <w:lang w:eastAsia="zh-TW"/>
        </w:rPr>
        <w:t>”</w:t>
      </w:r>
      <w:r>
        <w:rPr>
          <w:rFonts w:ascii="細明體" w:eastAsia="細明體" w:hAnsi="細明體" w:hint="eastAsia"/>
          <w:bCs/>
          <w:lang w:eastAsia="zh-TW"/>
        </w:rPr>
        <w:t>、</w:t>
      </w:r>
      <w:r w:rsidRPr="00BE4A13">
        <w:rPr>
          <w:rFonts w:ascii="細明體" w:eastAsia="細明體" w:hAnsi="細明體"/>
          <w:bCs/>
          <w:lang w:eastAsia="zh-TW"/>
        </w:rPr>
        <w:t xml:space="preserve"> </w:t>
      </w:r>
      <w:r>
        <w:rPr>
          <w:rFonts w:ascii="細明體" w:eastAsia="細明體" w:hAnsi="細明體"/>
          <w:bCs/>
          <w:lang w:eastAsia="zh-TW"/>
        </w:rPr>
        <w:t>”</w:t>
      </w:r>
      <w:r>
        <w:rPr>
          <w:rFonts w:ascii="細明體" w:eastAsia="細明體" w:hAnsi="細明體" w:hint="eastAsia"/>
          <w:bCs/>
          <w:lang w:eastAsia="zh-TW"/>
        </w:rPr>
        <w:t>5</w:t>
      </w:r>
      <w:r>
        <w:rPr>
          <w:rFonts w:ascii="細明體" w:eastAsia="細明體" w:hAnsi="細明體"/>
          <w:bCs/>
          <w:lang w:eastAsia="zh-TW"/>
        </w:rPr>
        <w:t>”</w:t>
      </w:r>
      <w:r>
        <w:rPr>
          <w:rFonts w:ascii="細明體" w:eastAsia="細明體" w:hAnsi="細明體" w:hint="eastAsia"/>
          <w:bCs/>
          <w:lang w:eastAsia="zh-TW"/>
        </w:rPr>
        <w:t>、</w:t>
      </w:r>
      <w:r w:rsidRPr="00BE4A13">
        <w:rPr>
          <w:rFonts w:ascii="細明體" w:eastAsia="細明體" w:hAnsi="細明體"/>
          <w:bCs/>
          <w:lang w:eastAsia="zh-TW"/>
        </w:rPr>
        <w:t xml:space="preserve"> </w:t>
      </w:r>
      <w:r>
        <w:rPr>
          <w:rFonts w:ascii="細明體" w:eastAsia="細明體" w:hAnsi="細明體"/>
          <w:bCs/>
          <w:lang w:eastAsia="zh-TW"/>
        </w:rPr>
        <w:t>”</w:t>
      </w:r>
      <w:r>
        <w:rPr>
          <w:rFonts w:ascii="細明體" w:eastAsia="細明體" w:hAnsi="細明體" w:hint="eastAsia"/>
          <w:bCs/>
          <w:lang w:eastAsia="zh-TW"/>
        </w:rPr>
        <w:t>6</w:t>
      </w:r>
      <w:r>
        <w:rPr>
          <w:rFonts w:ascii="細明體" w:eastAsia="細明體" w:hAnsi="細明體"/>
          <w:bCs/>
          <w:lang w:eastAsia="zh-TW"/>
        </w:rPr>
        <w:t>”</w:t>
      </w:r>
      <w:r>
        <w:rPr>
          <w:rFonts w:ascii="細明體" w:eastAsia="細明體" w:hAnsi="細明體" w:hint="eastAsia"/>
          <w:bCs/>
          <w:lang w:eastAsia="zh-TW"/>
        </w:rPr>
        <w:t>、</w:t>
      </w:r>
      <w:r>
        <w:rPr>
          <w:rFonts w:ascii="細明體" w:eastAsia="細明體" w:hAnsi="細明體"/>
          <w:bCs/>
          <w:lang w:eastAsia="zh-TW"/>
        </w:rPr>
        <w:t>”</w:t>
      </w:r>
      <w:r>
        <w:rPr>
          <w:rFonts w:ascii="細明體" w:eastAsia="細明體" w:hAnsi="細明體" w:hint="eastAsia"/>
          <w:bCs/>
          <w:lang w:eastAsia="zh-TW"/>
        </w:rPr>
        <w:t>非工作中事故</w:t>
      </w:r>
      <w:r>
        <w:rPr>
          <w:rFonts w:ascii="細明體" w:eastAsia="細明體" w:hAnsi="細明體"/>
          <w:bCs/>
          <w:lang w:eastAsia="zh-TW"/>
        </w:rPr>
        <w:t>”</w:t>
      </w:r>
      <w:r w:rsidR="00862C75">
        <w:rPr>
          <w:rFonts w:ascii="細明體" w:eastAsia="細明體" w:hAnsi="細明體" w:hint="eastAsia"/>
          <w:bCs/>
          <w:lang w:eastAsia="zh-TW"/>
        </w:rPr>
        <w:t>，若理賠申請書檔DTAAA010.事故職等有值則帶入</w:t>
      </w:r>
    </w:p>
    <w:p w:rsidR="0039529B" w:rsidRDefault="0039529B" w:rsidP="00BE4A13">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第二欄</w:t>
      </w:r>
      <w:r w:rsidR="00232768">
        <w:rPr>
          <w:rFonts w:ascii="細明體" w:eastAsia="細明體" w:hAnsi="細明體" w:hint="eastAsia"/>
          <w:bCs/>
          <w:lang w:eastAsia="zh-TW"/>
        </w:rPr>
        <w:t>帶入登打輸入之事故當時工作內容，理賠受理申請書DTAAA010.事故當時工作內容</w:t>
      </w:r>
    </w:p>
    <w:p w:rsidR="003263FE" w:rsidRDefault="003263FE" w:rsidP="003263FE">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診斷書資訊</w:t>
      </w:r>
    </w:p>
    <w:p w:rsidR="003263FE" w:rsidRDefault="000E5F36" w:rsidP="003263FE">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查詢該受理編號是否有診斷書資訊，若無則不處理，若有幾份則依序號將資料帶入畫面</w:t>
      </w:r>
    </w:p>
    <w:p w:rsidR="000E5F36" w:rsidRDefault="001F51F3" w:rsidP="003263FE">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依照選擇序號填入下列資料</w:t>
      </w:r>
    </w:p>
    <w:p w:rsidR="001F51F3" w:rsidRDefault="001F51F3" w:rsidP="003263FE">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醫院名稱</w:t>
      </w:r>
    </w:p>
    <w:p w:rsidR="001F51F3" w:rsidRDefault="001F51F3" w:rsidP="001F51F3">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帶入登打所輸入之醫院名稱</w:t>
      </w:r>
      <w:r w:rsidR="0065406A">
        <w:rPr>
          <w:rFonts w:ascii="細明體" w:eastAsia="細明體" w:hAnsi="細明體" w:hint="eastAsia"/>
          <w:bCs/>
          <w:lang w:eastAsia="zh-TW"/>
        </w:rPr>
        <w:t>，理賠診斷書檔DTAAA020.醫院名稱</w:t>
      </w:r>
    </w:p>
    <w:p w:rsidR="001F51F3" w:rsidRDefault="001F51F3" w:rsidP="001F51F3">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醫師科別</w:t>
      </w:r>
    </w:p>
    <w:p w:rsidR="001F51F3" w:rsidRDefault="00107C23" w:rsidP="001F51F3">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第一欄空白</w:t>
      </w:r>
      <w:r w:rsidR="00D05ECE">
        <w:rPr>
          <w:rFonts w:ascii="細明體" w:eastAsia="細明體" w:hAnsi="細明體" w:hint="eastAsia"/>
          <w:bCs/>
          <w:lang w:eastAsia="zh-TW"/>
        </w:rPr>
        <w:t>，若理賠診斷書檔DTAAA020.醫師科別有值則帶入</w:t>
      </w:r>
    </w:p>
    <w:p w:rsidR="00107C23" w:rsidRDefault="0049006E" w:rsidP="001F51F3">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點擊放大鏡後以另開新頁面方式開啟科別代碼查詢AAC0_1900，若有選擇醫師科別則將選擇內容帶入第二欄</w:t>
      </w:r>
      <w:r w:rsidR="00345A6A">
        <w:rPr>
          <w:rFonts w:ascii="細明體" w:eastAsia="細明體" w:hAnsi="細明體" w:hint="eastAsia"/>
          <w:bCs/>
          <w:lang w:eastAsia="zh-TW"/>
        </w:rPr>
        <w:t xml:space="preserve">，內容為主科別中文 + </w:t>
      </w:r>
      <w:r w:rsidR="00345A6A">
        <w:rPr>
          <w:rFonts w:ascii="細明體" w:eastAsia="細明體" w:hAnsi="細明體"/>
          <w:bCs/>
          <w:lang w:eastAsia="zh-TW"/>
        </w:rPr>
        <w:t>“</w:t>
      </w:r>
      <w:r w:rsidR="00345A6A">
        <w:rPr>
          <w:rFonts w:ascii="細明體" w:eastAsia="細明體" w:hAnsi="細明體" w:hint="eastAsia"/>
          <w:bCs/>
          <w:lang w:eastAsia="zh-TW"/>
        </w:rPr>
        <w:t>-</w:t>
      </w:r>
      <w:r w:rsidR="00345A6A">
        <w:rPr>
          <w:rFonts w:ascii="細明體" w:eastAsia="細明體" w:hAnsi="細明體"/>
          <w:bCs/>
          <w:lang w:eastAsia="zh-TW"/>
        </w:rPr>
        <w:t>”</w:t>
      </w:r>
      <w:r w:rsidR="00345A6A">
        <w:rPr>
          <w:rFonts w:ascii="細明體" w:eastAsia="細明體" w:hAnsi="細明體" w:hint="eastAsia"/>
          <w:bCs/>
          <w:lang w:eastAsia="zh-TW"/>
        </w:rPr>
        <w:t xml:space="preserve"> + 次科別中文</w:t>
      </w:r>
    </w:p>
    <w:p w:rsidR="00107C23" w:rsidRDefault="00107C23" w:rsidP="001F51F3">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第二欄空白並保持唯讀</w:t>
      </w:r>
      <w:r w:rsidR="00D05ECE">
        <w:rPr>
          <w:rFonts w:ascii="細明體" w:eastAsia="細明體" w:hAnsi="細明體" w:hint="eastAsia"/>
          <w:bCs/>
          <w:lang w:eastAsia="zh-TW"/>
        </w:rPr>
        <w:t xml:space="preserve">，若理賠診斷書檔DTAAA020.受理_主科別中文、受理_次科別中文有值則依主科別中文 + </w:t>
      </w:r>
      <w:r w:rsidR="00D05ECE">
        <w:rPr>
          <w:rFonts w:ascii="細明體" w:eastAsia="細明體" w:hAnsi="細明體"/>
          <w:bCs/>
          <w:lang w:eastAsia="zh-TW"/>
        </w:rPr>
        <w:t>“</w:t>
      </w:r>
      <w:r w:rsidR="00D05ECE">
        <w:rPr>
          <w:rFonts w:ascii="細明體" w:eastAsia="細明體" w:hAnsi="細明體" w:hint="eastAsia"/>
          <w:bCs/>
          <w:lang w:eastAsia="zh-TW"/>
        </w:rPr>
        <w:t>-</w:t>
      </w:r>
      <w:r w:rsidR="00D05ECE">
        <w:rPr>
          <w:rFonts w:ascii="細明體" w:eastAsia="細明體" w:hAnsi="細明體"/>
          <w:bCs/>
          <w:lang w:eastAsia="zh-TW"/>
        </w:rPr>
        <w:t>”</w:t>
      </w:r>
      <w:r w:rsidR="00D05ECE">
        <w:rPr>
          <w:rFonts w:ascii="細明體" w:eastAsia="細明體" w:hAnsi="細明體" w:hint="eastAsia"/>
          <w:bCs/>
          <w:lang w:eastAsia="zh-TW"/>
        </w:rPr>
        <w:t xml:space="preserve"> + 次科別中文格式帶入</w:t>
      </w:r>
    </w:p>
    <w:p w:rsidR="00655179" w:rsidRDefault="00655179" w:rsidP="00655179">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診斷內容</w:t>
      </w:r>
    </w:p>
    <w:p w:rsidR="00655179" w:rsidRDefault="00686361" w:rsidP="00655179">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帶入登打所輸入之診斷內容，理賠診斷書檔DTAAA020.診斷內容</w:t>
      </w:r>
    </w:p>
    <w:p w:rsidR="001D66BA" w:rsidRDefault="001D66BA" w:rsidP="001D66BA">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若使用者ID或使用者單位在代碼維護內(AA，</w:t>
      </w:r>
      <w:r w:rsidRPr="001D66BA">
        <w:rPr>
          <w:rFonts w:ascii="細明體" w:eastAsia="細明體" w:hAnsi="細明體"/>
          <w:bCs/>
          <w:lang w:eastAsia="zh-TW"/>
        </w:rPr>
        <w:t>MACHINE_LEARNING</w:t>
      </w:r>
      <w:r>
        <w:rPr>
          <w:rFonts w:ascii="細明體" w:eastAsia="細明體" w:hAnsi="細明體" w:hint="eastAsia"/>
          <w:bCs/>
          <w:lang w:eastAsia="zh-TW"/>
        </w:rPr>
        <w:t>，</w:t>
      </w:r>
      <w:r w:rsidRPr="001D66BA">
        <w:rPr>
          <w:rFonts w:ascii="細明體" w:eastAsia="細明體" w:hAnsi="細明體"/>
          <w:bCs/>
          <w:lang w:eastAsia="zh-TW"/>
        </w:rPr>
        <w:t>ICD_CODE_PILOT_ID</w:t>
      </w:r>
      <w:r>
        <w:rPr>
          <w:rFonts w:ascii="細明體" w:eastAsia="細明體" w:hAnsi="細明體"/>
          <w:bCs/>
          <w:lang w:eastAsia="zh-TW"/>
        </w:rPr>
        <w:t>/</w:t>
      </w:r>
      <w:r w:rsidRPr="001D66BA">
        <w:rPr>
          <w:rFonts w:ascii="細明體" w:eastAsia="細明體" w:hAnsi="細明體"/>
          <w:bCs/>
          <w:lang w:eastAsia="zh-TW"/>
        </w:rPr>
        <w:t>ICD_CODE_PILOT_DIV</w:t>
      </w:r>
      <w:r>
        <w:rPr>
          <w:rFonts w:ascii="細明體" w:eastAsia="細明體" w:hAnsi="細明體" w:hint="eastAsia"/>
          <w:bCs/>
          <w:lang w:eastAsia="zh-TW"/>
        </w:rPr>
        <w:t>)，則進行疾病代碼推論</w:t>
      </w:r>
    </w:p>
    <w:p w:rsidR="001D66BA" w:rsidRDefault="001D66BA" w:rsidP="006B4014">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疾病代碼推論</w:t>
      </w:r>
    </w:p>
    <w:p w:rsidR="001D66BA" w:rsidRDefault="001D66BA" w:rsidP="006B4014">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將DTAAA020.診斷內容</w:t>
      </w:r>
      <w:r w:rsidR="005447AF">
        <w:rPr>
          <w:rFonts w:ascii="細明體" w:eastAsia="細明體" w:hAnsi="細明體" w:hint="eastAsia"/>
          <w:bCs/>
          <w:lang w:eastAsia="zh-TW"/>
        </w:rPr>
        <w:t>依照半/全型空白切斷，將原句與切分後的各句呼叫</w:t>
      </w:r>
      <w:r w:rsidR="005447AF">
        <w:rPr>
          <w:rFonts w:ascii="細明體" w:eastAsia="細明體" w:hAnsi="細明體" w:cs="Arial" w:hint="eastAsia"/>
          <w:kern w:val="2"/>
          <w:lang w:eastAsia="zh-TW"/>
        </w:rPr>
        <w:t>AA_A6Z501.</w:t>
      </w:r>
      <w:r w:rsidR="005447AF" w:rsidRPr="005447AF">
        <w:rPr>
          <w:rFonts w:ascii="細明體" w:eastAsia="細明體" w:hAnsi="細明體" w:cs="Arial"/>
          <w:kern w:val="2"/>
          <w:lang w:eastAsia="zh-TW"/>
        </w:rPr>
        <w:t>predDIAG_CTX</w:t>
      </w:r>
      <w:r w:rsidR="005447AF">
        <w:rPr>
          <w:rFonts w:ascii="細明體" w:eastAsia="細明體" w:hAnsi="細明體" w:cs="Arial" w:hint="eastAsia"/>
          <w:kern w:val="2"/>
          <w:lang w:eastAsia="zh-TW"/>
        </w:rPr>
        <w:t>取得疾病代碼推論BOList</w:t>
      </w:r>
    </w:p>
    <w:p w:rsidR="00EB5A20" w:rsidRPr="0068667F" w:rsidRDefault="005447AF" w:rsidP="006B4014">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若</w:t>
      </w:r>
      <w:r>
        <w:rPr>
          <w:rFonts w:ascii="細明體" w:eastAsia="細明體" w:hAnsi="細明體" w:cs="Arial" w:hint="eastAsia"/>
          <w:kern w:val="2"/>
          <w:lang w:eastAsia="zh-TW"/>
        </w:rPr>
        <w:t>疾病代碼推論BOList</w:t>
      </w:r>
      <w:r w:rsidR="00EB5A20">
        <w:rPr>
          <w:rFonts w:ascii="細明體" w:eastAsia="細明體" w:hAnsi="細明體" w:cs="Arial" w:hint="eastAsia"/>
          <w:kern w:val="2"/>
          <w:lang w:eastAsia="zh-TW"/>
        </w:rPr>
        <w:t>大於等於</w:t>
      </w:r>
      <w:r>
        <w:rPr>
          <w:rFonts w:ascii="細明體" w:eastAsia="細明體" w:hAnsi="細明體" w:cs="Arial" w:hint="eastAsia"/>
          <w:kern w:val="2"/>
          <w:lang w:eastAsia="zh-TW"/>
        </w:rPr>
        <w:t>1筆，</w:t>
      </w:r>
      <w:r w:rsidR="00EB5A20">
        <w:rPr>
          <w:rFonts w:ascii="細明體" w:eastAsia="細明體" w:hAnsi="細明體" w:cs="Arial" w:hint="eastAsia"/>
          <w:kern w:val="2"/>
          <w:lang w:eastAsia="zh-TW"/>
        </w:rPr>
        <w:t>將BO1進行排序</w:t>
      </w:r>
    </w:p>
    <w:p w:rsidR="00EB5A20" w:rsidRDefault="00EB5A20" w:rsidP="0068667F">
      <w:pPr>
        <w:pStyle w:val="Tabletext"/>
        <w:keepLines w:val="0"/>
        <w:numPr>
          <w:ilvl w:val="4"/>
          <w:numId w:val="11"/>
        </w:numPr>
        <w:spacing w:after="0" w:line="240" w:lineRule="auto"/>
        <w:rPr>
          <w:rFonts w:ascii="細明體" w:eastAsia="細明體" w:hAnsi="細明體"/>
          <w:bCs/>
          <w:lang w:eastAsia="zh-TW"/>
        </w:rPr>
      </w:pPr>
      <w:r>
        <w:rPr>
          <w:rFonts w:ascii="細明體" w:eastAsia="細明體" w:hAnsi="細明體" w:hint="eastAsia"/>
          <w:bCs/>
          <w:lang w:eastAsia="zh-TW"/>
        </w:rPr>
        <w:t xml:space="preserve">若DTAAA010.APLY_KIND = </w:t>
      </w:r>
      <w:r w:rsidR="00CD456A">
        <w:rPr>
          <w:rFonts w:ascii="細明體" w:eastAsia="細明體" w:hAnsi="細明體" w:hint="eastAsia"/>
          <w:bCs/>
          <w:lang w:eastAsia="zh-TW"/>
        </w:rPr>
        <w:t>2</w:t>
      </w:r>
      <w:r>
        <w:rPr>
          <w:rFonts w:ascii="細明體" w:eastAsia="細明體" w:hAnsi="細明體" w:hint="eastAsia"/>
          <w:bCs/>
          <w:lang w:eastAsia="zh-TW"/>
        </w:rPr>
        <w:t>意外</w:t>
      </w:r>
    </w:p>
    <w:p w:rsidR="00EB5A20" w:rsidRDefault="00EB5A20" w:rsidP="0068667F">
      <w:pPr>
        <w:pStyle w:val="Tabletext"/>
        <w:keepLines w:val="0"/>
        <w:numPr>
          <w:ilvl w:val="5"/>
          <w:numId w:val="11"/>
        </w:numPr>
        <w:spacing w:after="0" w:line="240" w:lineRule="auto"/>
        <w:rPr>
          <w:rFonts w:ascii="細明體" w:eastAsia="細明體" w:hAnsi="細明體"/>
          <w:bCs/>
          <w:lang w:eastAsia="zh-TW"/>
        </w:rPr>
      </w:pPr>
      <w:r>
        <w:rPr>
          <w:rFonts w:ascii="細明體" w:eastAsia="細明體" w:hAnsi="細明體" w:hint="eastAsia"/>
          <w:bCs/>
          <w:lang w:eastAsia="zh-TW"/>
        </w:rPr>
        <w:t>若推薦疾病代碼有『骨折、脫臼』時，往前放</w:t>
      </w:r>
    </w:p>
    <w:p w:rsidR="00EB5A20" w:rsidRDefault="00EB5A20" w:rsidP="0068667F">
      <w:pPr>
        <w:pStyle w:val="Tabletext"/>
        <w:keepLines w:val="0"/>
        <w:numPr>
          <w:ilvl w:val="4"/>
          <w:numId w:val="11"/>
        </w:numPr>
        <w:spacing w:after="0" w:line="240" w:lineRule="auto"/>
        <w:rPr>
          <w:rFonts w:ascii="細明體" w:eastAsia="細明體" w:hAnsi="細明體"/>
          <w:bCs/>
          <w:lang w:eastAsia="zh-TW"/>
        </w:rPr>
      </w:pPr>
      <w:r>
        <w:rPr>
          <w:rFonts w:ascii="細明體" w:eastAsia="細明體" w:hAnsi="細明體" w:hint="eastAsia"/>
          <w:bCs/>
          <w:lang w:eastAsia="zh-TW"/>
        </w:rPr>
        <w:t xml:space="preserve">若DTAAA010.APLY_KIND = </w:t>
      </w:r>
      <w:r w:rsidR="00CD456A">
        <w:rPr>
          <w:rFonts w:ascii="細明體" w:eastAsia="細明體" w:hAnsi="細明體" w:hint="eastAsia"/>
          <w:bCs/>
          <w:lang w:eastAsia="zh-TW"/>
        </w:rPr>
        <w:t>1</w:t>
      </w:r>
      <w:r>
        <w:rPr>
          <w:rFonts w:ascii="細明體" w:eastAsia="細明體" w:hAnsi="細明體" w:hint="eastAsia"/>
          <w:bCs/>
          <w:lang w:eastAsia="zh-TW"/>
        </w:rPr>
        <w:t>疾病</w:t>
      </w:r>
    </w:p>
    <w:p w:rsidR="00EB5A20" w:rsidRDefault="00EB5A20" w:rsidP="0068667F">
      <w:pPr>
        <w:pStyle w:val="Tabletext"/>
        <w:keepLines w:val="0"/>
        <w:numPr>
          <w:ilvl w:val="5"/>
          <w:numId w:val="11"/>
        </w:numPr>
        <w:spacing w:after="0" w:line="240" w:lineRule="auto"/>
        <w:rPr>
          <w:rFonts w:ascii="細明體" w:eastAsia="細明體" w:hAnsi="細明體"/>
          <w:bCs/>
          <w:lang w:eastAsia="zh-TW"/>
        </w:rPr>
      </w:pPr>
      <w:r>
        <w:rPr>
          <w:rFonts w:ascii="細明體" w:eastAsia="細明體" w:hAnsi="細明體" w:hint="eastAsia"/>
          <w:bCs/>
          <w:lang w:eastAsia="zh-TW"/>
        </w:rPr>
        <w:t>若索賠類別有『防癌』時</w:t>
      </w:r>
    </w:p>
    <w:p w:rsidR="00EB5A20" w:rsidRDefault="00EB5A20" w:rsidP="0068667F">
      <w:pPr>
        <w:pStyle w:val="Tabletext"/>
        <w:keepLines w:val="0"/>
        <w:numPr>
          <w:ilvl w:val="6"/>
          <w:numId w:val="11"/>
        </w:numPr>
        <w:spacing w:after="0" w:line="240" w:lineRule="auto"/>
        <w:rPr>
          <w:rFonts w:ascii="細明體" w:eastAsia="細明體" w:hAnsi="細明體"/>
          <w:bCs/>
          <w:lang w:eastAsia="zh-TW"/>
        </w:rPr>
      </w:pPr>
      <w:r>
        <w:rPr>
          <w:rFonts w:ascii="細明體" w:eastAsia="細明體" w:hAnsi="細明體" w:hint="eastAsia"/>
          <w:bCs/>
          <w:lang w:eastAsia="zh-TW"/>
        </w:rPr>
        <w:t>若推薦疾病代碼有『原位癌、癌症』時，往前放</w:t>
      </w:r>
    </w:p>
    <w:p w:rsidR="00EB5A20" w:rsidRDefault="00EB5A20" w:rsidP="0068667F">
      <w:pPr>
        <w:pStyle w:val="Tabletext"/>
        <w:keepLines w:val="0"/>
        <w:numPr>
          <w:ilvl w:val="5"/>
          <w:numId w:val="11"/>
        </w:numPr>
        <w:spacing w:after="0" w:line="240" w:lineRule="auto"/>
        <w:rPr>
          <w:rFonts w:ascii="細明體" w:eastAsia="細明體" w:hAnsi="細明體"/>
          <w:bCs/>
          <w:lang w:eastAsia="zh-TW"/>
        </w:rPr>
      </w:pPr>
      <w:r>
        <w:rPr>
          <w:rFonts w:ascii="細明體" w:eastAsia="細明體" w:hAnsi="細明體" w:hint="eastAsia"/>
          <w:bCs/>
          <w:lang w:eastAsia="zh-TW"/>
        </w:rPr>
        <w:t>若索賠類別無『防癌』時</w:t>
      </w:r>
    </w:p>
    <w:p w:rsidR="00EB5A20" w:rsidRPr="0068667F" w:rsidRDefault="00EB5A20" w:rsidP="0068667F">
      <w:pPr>
        <w:pStyle w:val="Tabletext"/>
        <w:keepLines w:val="0"/>
        <w:numPr>
          <w:ilvl w:val="6"/>
          <w:numId w:val="11"/>
        </w:numPr>
        <w:spacing w:after="0" w:line="240" w:lineRule="auto"/>
        <w:rPr>
          <w:rFonts w:ascii="細明體" w:eastAsia="細明體" w:hAnsi="細明體"/>
          <w:bCs/>
          <w:lang w:eastAsia="zh-TW"/>
        </w:rPr>
      </w:pPr>
      <w:r>
        <w:rPr>
          <w:rFonts w:ascii="細明體" w:eastAsia="細明體" w:hAnsi="細明體" w:hint="eastAsia"/>
          <w:bCs/>
          <w:lang w:eastAsia="zh-TW"/>
        </w:rPr>
        <w:t>若推薦疾病代碼有『精神疾病』時，往前放</w:t>
      </w:r>
    </w:p>
    <w:p w:rsidR="005447AF" w:rsidRPr="006B4014" w:rsidRDefault="005447AF" w:rsidP="006B4014">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cs="Arial" w:hint="eastAsia"/>
          <w:kern w:val="2"/>
          <w:lang w:eastAsia="zh-TW"/>
        </w:rPr>
        <w:t>將</w:t>
      </w:r>
      <w:r w:rsidR="005E0152">
        <w:rPr>
          <w:rFonts w:ascii="細明體" w:eastAsia="細明體" w:hAnsi="細明體" w:hint="eastAsia"/>
          <w:bCs/>
          <w:lang w:eastAsia="zh-TW"/>
        </w:rPr>
        <w:t>理賠診斷書檔DTAAA020.受理_疾病代碼</w:t>
      </w:r>
      <w:r>
        <w:rPr>
          <w:rFonts w:ascii="細明體" w:eastAsia="細明體" w:hAnsi="細明體" w:cs="Arial" w:hint="eastAsia"/>
          <w:kern w:val="2"/>
          <w:lang w:eastAsia="zh-TW"/>
        </w:rPr>
        <w:t>1~5依序填入疾病代碼推論BO.PRED_ICD_CODE1~5</w:t>
      </w:r>
    </w:p>
    <w:p w:rsidR="00CD0FBF" w:rsidRPr="0068667F" w:rsidRDefault="00CD0FBF" w:rsidP="0068667F">
      <w:pPr>
        <w:pStyle w:val="Tabletext"/>
        <w:keepLines w:val="0"/>
        <w:numPr>
          <w:ilvl w:val="3"/>
          <w:numId w:val="11"/>
        </w:numPr>
        <w:spacing w:after="0" w:line="240" w:lineRule="auto"/>
        <w:rPr>
          <w:rFonts w:ascii="細明體" w:eastAsia="細明體" w:hAnsi="細明體" w:hint="eastAsia"/>
          <w:bCs/>
          <w:lang w:eastAsia="zh-TW"/>
        </w:rPr>
      </w:pPr>
      <w:r w:rsidRPr="0068667F">
        <w:rPr>
          <w:rFonts w:ascii="細明體" w:eastAsia="細明體" w:hAnsi="細明體" w:cs="Arial" w:hint="eastAsia"/>
          <w:kern w:val="2"/>
          <w:lang w:eastAsia="zh-TW"/>
        </w:rPr>
        <w:t>將疾病代碼推論BOList寫入DTAAA151智能理賠疾病代碼預測檔</w:t>
      </w:r>
    </w:p>
    <w:p w:rsidR="00107C23" w:rsidRDefault="00107C23" w:rsidP="00107C23">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疾病代碼1</w:t>
      </w:r>
    </w:p>
    <w:p w:rsidR="00107C23" w:rsidRDefault="00107C23" w:rsidP="00107C23">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欄</w:t>
      </w:r>
      <w:r w:rsidR="00655179">
        <w:rPr>
          <w:rFonts w:ascii="細明體" w:eastAsia="細明體" w:hAnsi="細明體" w:hint="eastAsia"/>
          <w:bCs/>
          <w:lang w:eastAsia="zh-TW"/>
        </w:rPr>
        <w:t>位保持</w:t>
      </w:r>
      <w:r>
        <w:rPr>
          <w:rFonts w:ascii="細明體" w:eastAsia="細明體" w:hAnsi="細明體" w:hint="eastAsia"/>
          <w:bCs/>
          <w:lang w:eastAsia="zh-TW"/>
        </w:rPr>
        <w:t>空白</w:t>
      </w:r>
      <w:r w:rsidR="0049006E">
        <w:rPr>
          <w:rFonts w:ascii="細明體" w:eastAsia="細明體" w:hAnsi="細明體" w:hint="eastAsia"/>
          <w:bCs/>
          <w:lang w:eastAsia="zh-TW"/>
        </w:rPr>
        <w:t>，</w:t>
      </w:r>
      <w:r w:rsidR="005F2F04">
        <w:rPr>
          <w:rFonts w:ascii="細明體" w:eastAsia="細明體" w:hAnsi="細明體" w:hint="eastAsia"/>
          <w:bCs/>
          <w:lang w:eastAsia="zh-TW"/>
        </w:rPr>
        <w:t>當使用者自行輸入疾病代碼時，查詢理賠疾病代碼檔DTAAC050，若存在則將疾病名稱帶入，若無則顯示『疾病代碼 + 輸入值 + 不存在!』</w:t>
      </w:r>
      <w:r w:rsidR="00747353">
        <w:rPr>
          <w:rFonts w:ascii="細明體" w:eastAsia="細明體" w:hAnsi="細明體" w:hint="eastAsia"/>
          <w:bCs/>
          <w:lang w:eastAsia="zh-TW"/>
        </w:rPr>
        <w:t>，若理賠診斷書檔DTAAA020.受理_疾病代碼1有值則帶入</w:t>
      </w:r>
    </w:p>
    <w:p w:rsidR="00107C23" w:rsidRDefault="00107C23" w:rsidP="00107C23">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點擊放大鏡後</w:t>
      </w:r>
      <w:r w:rsidR="0049006E">
        <w:rPr>
          <w:rFonts w:ascii="細明體" w:eastAsia="細明體" w:hAnsi="細明體" w:hint="eastAsia"/>
          <w:bCs/>
          <w:lang w:eastAsia="zh-TW"/>
        </w:rPr>
        <w:t>以</w:t>
      </w:r>
      <w:r>
        <w:rPr>
          <w:rFonts w:ascii="細明體" w:eastAsia="細明體" w:hAnsi="細明體" w:hint="eastAsia"/>
          <w:bCs/>
          <w:lang w:eastAsia="zh-TW"/>
        </w:rPr>
        <w:t>另開新頁面</w:t>
      </w:r>
      <w:r w:rsidR="0049006E">
        <w:rPr>
          <w:rFonts w:ascii="細明體" w:eastAsia="細明體" w:hAnsi="細明體" w:hint="eastAsia"/>
          <w:bCs/>
          <w:lang w:eastAsia="zh-TW"/>
        </w:rPr>
        <w:t>方式開啟疾病代碼查詢AAC00500，若有選擇則將疾病</w:t>
      </w:r>
      <w:r w:rsidR="00655179">
        <w:rPr>
          <w:rFonts w:ascii="細明體" w:eastAsia="細明體" w:hAnsi="細明體" w:hint="eastAsia"/>
          <w:bCs/>
          <w:lang w:eastAsia="zh-TW"/>
        </w:rPr>
        <w:t>名稱</w:t>
      </w:r>
      <w:r w:rsidR="0049006E">
        <w:rPr>
          <w:rFonts w:ascii="細明體" w:eastAsia="細明體" w:hAnsi="細明體" w:hint="eastAsia"/>
          <w:bCs/>
          <w:lang w:eastAsia="zh-TW"/>
        </w:rPr>
        <w:t>帶入</w:t>
      </w:r>
    </w:p>
    <w:p w:rsidR="00613502" w:rsidRDefault="00107C23" w:rsidP="00613502">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疾病代碼2</w:t>
      </w:r>
    </w:p>
    <w:p w:rsidR="005F2F04" w:rsidRPr="00613502" w:rsidRDefault="005F2F04" w:rsidP="005F2F04">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同疾病代碼1處理方式</w:t>
      </w:r>
    </w:p>
    <w:p w:rsidR="00107C23" w:rsidRDefault="00107C23" w:rsidP="00107C23">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疾病代碼3</w:t>
      </w:r>
    </w:p>
    <w:p w:rsidR="005F2F04" w:rsidRPr="005F2F04" w:rsidRDefault="005F2F04" w:rsidP="005F2F04">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同疾病代碼1處理方式</w:t>
      </w:r>
    </w:p>
    <w:p w:rsidR="00107C23" w:rsidRDefault="00107C23" w:rsidP="00107C23">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疾病代碼4</w:t>
      </w:r>
    </w:p>
    <w:p w:rsidR="005F2F04" w:rsidRDefault="005F2F04" w:rsidP="005F2F04">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同疾病代碼1處理方式</w:t>
      </w:r>
    </w:p>
    <w:p w:rsidR="00107C23" w:rsidRDefault="00107C23" w:rsidP="00107C23">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疾病代碼5</w:t>
      </w:r>
    </w:p>
    <w:p w:rsidR="005F2F04" w:rsidRDefault="005F2F04" w:rsidP="005F2F04">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同疾病代碼1處理方式</w:t>
      </w:r>
    </w:p>
    <w:p w:rsidR="00370DEB" w:rsidDel="004A607C" w:rsidRDefault="00370DEB" w:rsidP="00107C23">
      <w:pPr>
        <w:pStyle w:val="Tabletext"/>
        <w:keepLines w:val="0"/>
        <w:numPr>
          <w:ilvl w:val="2"/>
          <w:numId w:val="11"/>
        </w:numPr>
        <w:spacing w:after="0" w:line="240" w:lineRule="auto"/>
        <w:rPr>
          <w:del w:id="48" w:author="cathay" w:date="2019-08-30T17:33:00Z"/>
          <w:rFonts w:ascii="細明體" w:eastAsia="細明體" w:hAnsi="細明體" w:hint="eastAsia"/>
          <w:bCs/>
          <w:lang w:eastAsia="zh-TW"/>
        </w:rPr>
      </w:pPr>
      <w:del w:id="49" w:author="cathay" w:date="2019-08-30T17:33:00Z">
        <w:r w:rsidDel="004A607C">
          <w:rPr>
            <w:rFonts w:ascii="細明體" w:eastAsia="細明體" w:hAnsi="細明體" w:hint="eastAsia"/>
            <w:bCs/>
            <w:lang w:eastAsia="zh-TW"/>
          </w:rPr>
          <w:delText>是否手術</w:delText>
        </w:r>
      </w:del>
    </w:p>
    <w:p w:rsidR="00166568" w:rsidDel="004A607C" w:rsidRDefault="00166568" w:rsidP="00166568">
      <w:pPr>
        <w:pStyle w:val="Tabletext"/>
        <w:keepLines w:val="0"/>
        <w:numPr>
          <w:ilvl w:val="3"/>
          <w:numId w:val="11"/>
        </w:numPr>
        <w:spacing w:after="0" w:line="240" w:lineRule="auto"/>
        <w:rPr>
          <w:del w:id="50" w:author="cathay" w:date="2019-08-30T17:33:00Z"/>
          <w:rFonts w:ascii="細明體" w:eastAsia="細明體" w:hAnsi="細明體" w:hint="eastAsia"/>
          <w:bCs/>
          <w:lang w:eastAsia="zh-TW"/>
        </w:rPr>
      </w:pPr>
      <w:del w:id="51" w:author="cathay" w:date="2019-08-30T17:33:00Z">
        <w:r w:rsidDel="004A607C">
          <w:rPr>
            <w:rFonts w:ascii="細明體" w:eastAsia="細明體" w:hAnsi="細明體" w:hint="eastAsia"/>
            <w:bCs/>
            <w:lang w:eastAsia="zh-TW"/>
          </w:rPr>
          <w:delText>必選，是或否擇一</w:delText>
        </w:r>
      </w:del>
    </w:p>
    <w:p w:rsidR="00B906EF" w:rsidRDefault="00B906EF" w:rsidP="0092542D">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診斷日期</w:t>
      </w:r>
    </w:p>
    <w:p w:rsidR="00B906EF" w:rsidRDefault="00B906EF" w:rsidP="0092542D">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緊急轉送</w:t>
      </w:r>
    </w:p>
    <w:p w:rsidR="00B906EF" w:rsidRDefault="00E37D72" w:rsidP="0092542D">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以傳入參數$APLY_NO查詢</w:t>
      </w:r>
      <w:r w:rsidR="001373C5">
        <w:rPr>
          <w:rFonts w:ascii="細明體" w:eastAsia="細明體" w:hAnsi="細明體" w:hint="eastAsia"/>
          <w:bCs/>
          <w:lang w:eastAsia="zh-TW"/>
        </w:rPr>
        <w:t>理賠診斷書檔DTAAA020，其中受理_緊急轉送</w:t>
      </w:r>
      <w:r w:rsidR="001373C5" w:rsidRPr="001373C5">
        <w:rPr>
          <w:rFonts w:ascii="細明體" w:eastAsia="細明體" w:hAnsi="細明體"/>
          <w:bCs/>
          <w:lang w:eastAsia="zh-TW"/>
        </w:rPr>
        <w:t>APLY_IS_EMGY</w:t>
      </w:r>
      <w:r w:rsidR="001373C5">
        <w:rPr>
          <w:rFonts w:ascii="細明體" w:eastAsia="細明體" w:hAnsi="細明體" w:hint="eastAsia"/>
          <w:bCs/>
          <w:lang w:eastAsia="zh-TW"/>
        </w:rPr>
        <w:t>若等於Y則checkbox為勾選狀態，其餘維持在</w:t>
      </w:r>
      <w:ins w:id="52" w:author="cathay" w:date="2019-08-30T17:34:00Z">
        <w:r w:rsidR="004A607C">
          <w:rPr>
            <w:rFonts w:ascii="細明體" w:eastAsia="細明體" w:hAnsi="細明體" w:hint="eastAsia"/>
            <w:bCs/>
            <w:lang w:eastAsia="zh-TW"/>
          </w:rPr>
          <w:t>未</w:t>
        </w:r>
      </w:ins>
      <w:del w:id="53" w:author="cathay" w:date="2019-08-30T17:34:00Z">
        <w:r w:rsidR="001373C5" w:rsidDel="004A607C">
          <w:rPr>
            <w:rFonts w:ascii="細明體" w:eastAsia="細明體" w:hAnsi="細明體" w:hint="eastAsia"/>
            <w:bCs/>
            <w:lang w:eastAsia="zh-TW"/>
          </w:rPr>
          <w:delText>為</w:delText>
        </w:r>
      </w:del>
      <w:r w:rsidR="001373C5">
        <w:rPr>
          <w:rFonts w:ascii="細明體" w:eastAsia="細明體" w:hAnsi="細明體" w:hint="eastAsia"/>
          <w:bCs/>
          <w:lang w:eastAsia="zh-TW"/>
        </w:rPr>
        <w:t>勾選狀態</w:t>
      </w:r>
    </w:p>
    <w:p w:rsidR="004A607C" w:rsidRDefault="004A607C" w:rsidP="0092542D">
      <w:pPr>
        <w:pStyle w:val="Tabletext"/>
        <w:keepLines w:val="0"/>
        <w:numPr>
          <w:ilvl w:val="3"/>
          <w:numId w:val="11"/>
        </w:numPr>
        <w:spacing w:after="0" w:line="240" w:lineRule="auto"/>
        <w:rPr>
          <w:ins w:id="54" w:author="cathay" w:date="2019-08-30T17:33:00Z"/>
          <w:rFonts w:ascii="細明體" w:eastAsia="細明體" w:hAnsi="細明體"/>
          <w:bCs/>
          <w:lang w:eastAsia="zh-TW"/>
        </w:rPr>
      </w:pPr>
      <w:ins w:id="55" w:author="cathay" w:date="2019-08-30T17:33:00Z">
        <w:r>
          <w:rPr>
            <w:rFonts w:ascii="細明體" w:eastAsia="細明體" w:hAnsi="細明體" w:hint="eastAsia"/>
            <w:bCs/>
            <w:lang w:eastAsia="zh-TW"/>
          </w:rPr>
          <w:t>骨髓移植</w:t>
        </w:r>
      </w:ins>
    </w:p>
    <w:p w:rsidR="004A607C" w:rsidRDefault="004A607C" w:rsidP="004A607C">
      <w:pPr>
        <w:pStyle w:val="Tabletext"/>
        <w:keepLines w:val="0"/>
        <w:numPr>
          <w:ilvl w:val="4"/>
          <w:numId w:val="11"/>
        </w:numPr>
        <w:spacing w:after="0" w:line="240" w:lineRule="auto"/>
        <w:rPr>
          <w:ins w:id="56" w:author="cathay" w:date="2019-08-30T17:33:00Z"/>
          <w:rFonts w:ascii="細明體" w:eastAsia="細明體" w:hAnsi="細明體"/>
          <w:bCs/>
          <w:lang w:eastAsia="zh-TW"/>
        </w:rPr>
        <w:pPrChange w:id="57" w:author="cathay" w:date="2019-08-30T17:33:00Z">
          <w:pPr>
            <w:pStyle w:val="Tabletext"/>
            <w:keepLines w:val="0"/>
            <w:numPr>
              <w:ilvl w:val="3"/>
              <w:numId w:val="11"/>
            </w:numPr>
            <w:spacing w:after="0" w:line="240" w:lineRule="auto"/>
            <w:ind w:left="1984" w:hanging="708"/>
          </w:pPr>
        </w:pPrChange>
      </w:pPr>
      <w:ins w:id="58" w:author="cathay" w:date="2019-08-30T17:34:00Z">
        <w:r>
          <w:rPr>
            <w:rFonts w:ascii="細明體" w:eastAsia="細明體" w:hAnsi="細明體" w:hint="eastAsia"/>
            <w:bCs/>
            <w:lang w:eastAsia="zh-TW"/>
          </w:rPr>
          <w:t>以傳入參數$APLY_NO查詢理賠診斷書檔DTAAA020，其中受理_骨髓移植</w:t>
        </w:r>
        <w:r w:rsidRPr="001373C5">
          <w:rPr>
            <w:rFonts w:ascii="細明體" w:eastAsia="細明體" w:hAnsi="細明體"/>
            <w:bCs/>
            <w:lang w:eastAsia="zh-TW"/>
          </w:rPr>
          <w:t>APLY_IS_</w:t>
        </w:r>
        <w:r>
          <w:rPr>
            <w:rFonts w:ascii="細明體" w:eastAsia="細明體" w:hAnsi="細明體" w:hint="eastAsia"/>
            <w:bCs/>
            <w:lang w:eastAsia="zh-TW"/>
          </w:rPr>
          <w:t>BONE若等於Y則checkbox為勾選狀態，其餘維持在未勾選狀態</w:t>
        </w:r>
      </w:ins>
    </w:p>
    <w:p w:rsidR="001373C5" w:rsidRDefault="001373C5" w:rsidP="0092542D">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已輸入資料</w:t>
      </w:r>
    </w:p>
    <w:p w:rsidR="001373C5" w:rsidRDefault="001373C5" w:rsidP="0092542D">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以傳入參數$APLY_NO查詢理賠診斷書相關天數檔DTAAA021，取出受理_診斷類別</w:t>
      </w:r>
      <w:r w:rsidRPr="001373C5">
        <w:rPr>
          <w:rFonts w:ascii="細明體" w:eastAsia="細明體" w:hAnsi="細明體"/>
          <w:bCs/>
          <w:lang w:eastAsia="zh-TW"/>
        </w:rPr>
        <w:t>APLY_DIAG_KIND</w:t>
      </w:r>
      <w:r>
        <w:rPr>
          <w:rFonts w:ascii="細明體" w:eastAsia="細明體" w:hAnsi="細明體" w:hint="eastAsia"/>
          <w:bCs/>
          <w:lang w:eastAsia="zh-TW"/>
        </w:rPr>
        <w:t>為A住院、B燒燙傷、C加護病房、K在家療養、D門診、G急診</w:t>
      </w:r>
      <w:r w:rsidR="00DC5063">
        <w:rPr>
          <w:rFonts w:ascii="細明體" w:eastAsia="細明體" w:hAnsi="細明體" w:hint="eastAsia"/>
          <w:bCs/>
          <w:lang w:eastAsia="zh-TW"/>
        </w:rPr>
        <w:t>、F手術</w:t>
      </w:r>
      <w:ins w:id="59" w:author="cathay" w:date="2019-08-30T17:35:00Z">
        <w:r w:rsidR="002617CA">
          <w:rPr>
            <w:rFonts w:ascii="細明體" w:eastAsia="細明體" w:hAnsi="細明體" w:hint="eastAsia"/>
            <w:bCs/>
            <w:lang w:eastAsia="zh-TW"/>
          </w:rPr>
          <w:t>、H化療日期</w:t>
        </w:r>
      </w:ins>
      <w:ins w:id="60" w:author="cathay" w:date="2019-08-30T17:34:00Z">
        <w:r w:rsidR="002617CA">
          <w:rPr>
            <w:rFonts w:ascii="細明體" w:eastAsia="細明體" w:hAnsi="細明體" w:hint="eastAsia"/>
            <w:bCs/>
            <w:lang w:eastAsia="zh-TW"/>
          </w:rPr>
          <w:t>、J放</w:t>
        </w:r>
      </w:ins>
      <w:ins w:id="61" w:author="cathay" w:date="2019-08-30T17:35:00Z">
        <w:r w:rsidR="002617CA">
          <w:rPr>
            <w:rFonts w:ascii="細明體" w:eastAsia="細明體" w:hAnsi="細明體" w:hint="eastAsia"/>
            <w:bCs/>
            <w:lang w:eastAsia="zh-TW"/>
          </w:rPr>
          <w:t>射</w:t>
        </w:r>
      </w:ins>
      <w:ins w:id="62" w:author="cathay" w:date="2019-08-30T17:34:00Z">
        <w:r w:rsidR="002617CA">
          <w:rPr>
            <w:rFonts w:ascii="細明體" w:eastAsia="細明體" w:hAnsi="細明體" w:hint="eastAsia"/>
            <w:bCs/>
            <w:lang w:eastAsia="zh-TW"/>
          </w:rPr>
          <w:t>日期</w:t>
        </w:r>
      </w:ins>
      <w:r>
        <w:rPr>
          <w:rFonts w:ascii="細明體" w:eastAsia="細明體" w:hAnsi="細明體" w:hint="eastAsia"/>
          <w:bCs/>
          <w:lang w:eastAsia="zh-TW"/>
        </w:rPr>
        <w:t>之紀錄，依照診斷書序號分別依序顯示在各診斷書</w:t>
      </w:r>
      <w:r w:rsidR="00CB4C55">
        <w:rPr>
          <w:rFonts w:ascii="細明體" w:eastAsia="細明體" w:hAnsi="細明體" w:hint="eastAsia"/>
          <w:bCs/>
          <w:lang w:eastAsia="zh-TW"/>
        </w:rPr>
        <w:t>頁面中</w:t>
      </w:r>
    </w:p>
    <w:p w:rsidR="00370DEB" w:rsidRDefault="00370DEB" w:rsidP="00370DEB">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收據資訊</w:t>
      </w:r>
    </w:p>
    <w:p w:rsidR="00227161" w:rsidRDefault="00075931" w:rsidP="00227161">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是否檢附門診收據</w:t>
      </w:r>
    </w:p>
    <w:p w:rsidR="00075931" w:rsidRDefault="00075931" w:rsidP="0092542D">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以傳入$APLY_NO查詢理賠</w:t>
      </w:r>
      <w:r w:rsidR="007A4F5D">
        <w:rPr>
          <w:rFonts w:ascii="細明體" w:eastAsia="細明體" w:hAnsi="細明體" w:hint="eastAsia"/>
          <w:bCs/>
          <w:lang w:eastAsia="zh-TW"/>
        </w:rPr>
        <w:t>受理檔，若是否檢附門診收據</w:t>
      </w:r>
      <w:r w:rsidR="007A4F5D" w:rsidRPr="007A4F5D">
        <w:rPr>
          <w:rFonts w:ascii="細明體" w:eastAsia="細明體" w:hAnsi="細明體"/>
          <w:bCs/>
          <w:lang w:eastAsia="zh-TW"/>
        </w:rPr>
        <w:t>IS_OPC_RECP</w:t>
      </w:r>
      <w:r w:rsidR="007A4F5D">
        <w:rPr>
          <w:rFonts w:ascii="細明體" w:eastAsia="細明體" w:hAnsi="細明體" w:hint="eastAsia"/>
          <w:bCs/>
          <w:lang w:eastAsia="zh-TW"/>
        </w:rPr>
        <w:t xml:space="preserve"> = Y，則畫面勾選是；若IS_OPC_RECP = N，則畫面勾選否；若IS_OPC_RECP為空值，則繼續查詢</w:t>
      </w:r>
      <w:r w:rsidR="007124AF" w:rsidRPr="007124AF">
        <w:rPr>
          <w:rFonts w:ascii="細明體" w:eastAsia="細明體" w:hAnsi="細明體" w:hint="eastAsia"/>
          <w:bCs/>
          <w:lang w:eastAsia="zh-TW"/>
        </w:rPr>
        <w:t>理賠簡易受理診斷書醫院檔</w:t>
      </w:r>
      <w:r w:rsidR="007124AF">
        <w:rPr>
          <w:rFonts w:ascii="細明體" w:eastAsia="細明體" w:hAnsi="細明體" w:hint="eastAsia"/>
          <w:bCs/>
          <w:lang w:eastAsia="zh-TW"/>
        </w:rPr>
        <w:t>DTAAA004，若文件代碼中有300016、300063、300066、30006，畫面勾選是，除此之外則勾選否</w:t>
      </w:r>
    </w:p>
    <w:p w:rsidR="000E3B94" w:rsidRDefault="000E3B94" w:rsidP="000E3B94">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更新跨區取件分派紀錄檔DTAAA100</w:t>
      </w:r>
    </w:p>
    <w:p w:rsidR="000E3B94" w:rsidRPr="00227161" w:rsidRDefault="00B60793" w:rsidP="000E3B94">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若DTAAA100.三登開始時間為空，則寫入系統時間</w:t>
      </w:r>
    </w:p>
    <w:p w:rsidR="002C4CE4" w:rsidRDefault="002C4CE4" w:rsidP="002C4CE4">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END</w:t>
      </w:r>
    </w:p>
    <w:p w:rsidR="009733DB" w:rsidRDefault="009733DB" w:rsidP="009733DB">
      <w:pPr>
        <w:pStyle w:val="Tabletext"/>
        <w:keepLines w:val="0"/>
        <w:spacing w:after="0" w:line="240" w:lineRule="auto"/>
        <w:ind w:left="425"/>
        <w:rPr>
          <w:rFonts w:ascii="細明體" w:eastAsia="細明體" w:hAnsi="細明體" w:hint="eastAsia"/>
          <w:bCs/>
          <w:lang w:eastAsia="zh-TW"/>
        </w:rPr>
      </w:pPr>
    </w:p>
    <w:p w:rsidR="009733DB" w:rsidRPr="006A66EE" w:rsidRDefault="00324C45" w:rsidP="009733DB">
      <w:pPr>
        <w:pStyle w:val="Tabletext"/>
        <w:keepLines w:val="0"/>
        <w:numPr>
          <w:ilvl w:val="0"/>
          <w:numId w:val="11"/>
        </w:numPr>
        <w:spacing w:after="0" w:line="240" w:lineRule="auto"/>
        <w:ind w:leftChars="100" w:left="665"/>
        <w:rPr>
          <w:rFonts w:ascii="細明體" w:eastAsia="細明體" w:hAnsi="細明體" w:hint="eastAsia"/>
          <w:bCs/>
          <w:lang w:eastAsia="zh-TW"/>
        </w:rPr>
      </w:pPr>
      <w:r>
        <w:rPr>
          <w:rFonts w:ascii="細明體" w:eastAsia="細明體" w:hAnsi="細明體" w:hint="eastAsia"/>
          <w:b/>
          <w:bCs/>
          <w:color w:val="008000"/>
          <w:lang w:eastAsia="zh-TW"/>
        </w:rPr>
        <w:t>送出</w:t>
      </w:r>
    </w:p>
    <w:p w:rsidR="009733DB" w:rsidRDefault="008F5DE1" w:rsidP="009733DB">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檢核</w:t>
      </w:r>
    </w:p>
    <w:p w:rsidR="008F5DE1" w:rsidRDefault="008F5DE1" w:rsidP="008F5DE1">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事故原因必須要輸入</w:t>
      </w:r>
    </w:p>
    <w:p w:rsidR="008F5DE1" w:rsidRDefault="008F5DE1" w:rsidP="008F5DE1">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若有診斷書</w:t>
      </w:r>
    </w:p>
    <w:p w:rsidR="008F5DE1" w:rsidRDefault="008F5DE1" w:rsidP="008F5DE1">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醫師科別必須要輸入</w:t>
      </w:r>
    </w:p>
    <w:p w:rsidR="008F5DE1" w:rsidRDefault="008F5DE1" w:rsidP="008F5DE1">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最少須填寫疾病代碼1</w:t>
      </w:r>
    </w:p>
    <w:p w:rsidR="00C01FCD" w:rsidRDefault="00C01FCD" w:rsidP="00C01FCD">
      <w:pPr>
        <w:pStyle w:val="Tabletext"/>
        <w:keepLines w:val="0"/>
        <w:numPr>
          <w:ilvl w:val="4"/>
          <w:numId w:val="11"/>
        </w:numPr>
        <w:spacing w:after="0" w:line="240" w:lineRule="auto"/>
        <w:rPr>
          <w:rFonts w:ascii="細明體" w:eastAsia="細明體" w:hAnsi="細明體"/>
          <w:bCs/>
          <w:lang w:eastAsia="zh-TW"/>
        </w:rPr>
      </w:pPr>
      <w:r w:rsidRPr="00C01FCD">
        <w:rPr>
          <w:rFonts w:ascii="細明體" w:eastAsia="細明體" w:hAnsi="細明體" w:hint="eastAsia"/>
          <w:bCs/>
          <w:lang w:eastAsia="zh-TW"/>
        </w:rPr>
        <w:t>修正為『不要檢核疾病代碼必須為數字』</w:t>
      </w:r>
    </w:p>
    <w:p w:rsidR="00CC2099" w:rsidRDefault="00C01FCD" w:rsidP="00C01FCD">
      <w:pPr>
        <w:pStyle w:val="Tabletext"/>
        <w:keepLines w:val="0"/>
        <w:numPr>
          <w:ilvl w:val="4"/>
          <w:numId w:val="11"/>
        </w:numPr>
        <w:spacing w:after="0" w:line="240" w:lineRule="auto"/>
        <w:rPr>
          <w:rFonts w:ascii="細明體" w:eastAsia="細明體" w:hAnsi="細明體"/>
          <w:bCs/>
          <w:lang w:eastAsia="zh-TW"/>
        </w:rPr>
      </w:pPr>
      <w:r w:rsidRPr="00C01FCD">
        <w:rPr>
          <w:rFonts w:ascii="細明體" w:eastAsia="細明體" w:hAnsi="細明體" w:hint="eastAsia"/>
          <w:bCs/>
          <w:lang w:eastAsia="zh-TW"/>
        </w:rPr>
        <w:t>『且若此疾病代碼不存在於疾病代碼對照檔則拋錯』</w:t>
      </w:r>
      <w:r>
        <w:rPr>
          <w:rFonts w:ascii="細明體" w:eastAsia="細明體" w:hAnsi="細明體" w:hint="eastAsia"/>
          <w:bCs/>
          <w:lang w:eastAsia="zh-TW"/>
        </w:rPr>
        <w:t>，</w:t>
      </w:r>
      <w:r w:rsidRPr="00C01FCD">
        <w:rPr>
          <w:rFonts w:ascii="細明體" w:eastAsia="細明體" w:hAnsi="細明體" w:hint="eastAsia"/>
          <w:bCs/>
          <w:lang w:eastAsia="zh-TW"/>
        </w:rPr>
        <w:t>查詢理賠疾病代碼檔DTAAC050，若無則顯示『疾病代碼 + 輸入值 + 不存在!』</w:t>
      </w:r>
    </w:p>
    <w:p w:rsidR="00990E0B" w:rsidRPr="00C01FCD" w:rsidRDefault="00990E0B" w:rsidP="00C01FCD">
      <w:pPr>
        <w:pStyle w:val="Tabletext"/>
        <w:keepLines w:val="0"/>
        <w:numPr>
          <w:ilvl w:val="3"/>
          <w:numId w:val="11"/>
        </w:numPr>
        <w:spacing w:after="0" w:line="240" w:lineRule="auto"/>
        <w:rPr>
          <w:rFonts w:ascii="細明體" w:eastAsia="細明體" w:hAnsi="細明體"/>
          <w:lang w:eastAsia="zh-TW"/>
        </w:rPr>
      </w:pPr>
      <w:r w:rsidRPr="00C01FCD">
        <w:rPr>
          <w:rFonts w:ascii="細明體" w:eastAsia="細明體" w:hAnsi="細明體" w:hint="eastAsia"/>
          <w:lang w:eastAsia="zh-TW"/>
        </w:rPr>
        <w:t>檢核診斷內容與診斷病名關聯</w:t>
      </w:r>
    </w:p>
    <w:p w:rsidR="00990E0B" w:rsidRPr="00C01FCD" w:rsidRDefault="00990E0B" w:rsidP="00C01FCD">
      <w:pPr>
        <w:pStyle w:val="Tabletext"/>
        <w:keepLines w:val="0"/>
        <w:numPr>
          <w:ilvl w:val="4"/>
          <w:numId w:val="11"/>
        </w:numPr>
        <w:spacing w:after="0" w:line="240" w:lineRule="auto"/>
        <w:rPr>
          <w:rFonts w:ascii="細明體" w:eastAsia="細明體" w:hAnsi="細明體" w:hint="eastAsia"/>
          <w:lang w:eastAsia="zh-TW"/>
        </w:rPr>
      </w:pPr>
      <w:r w:rsidRPr="00C01FCD">
        <w:rPr>
          <w:rFonts w:ascii="細明體" w:eastAsia="細明體" w:hAnsi="細明體" w:hint="eastAsia"/>
          <w:lang w:eastAsia="zh-TW"/>
        </w:rPr>
        <w:t>疾病代碼輸入數量需大於等於診斷書內容文字以半形或全行空白分隔後的切分字串數量，或輸入滿5個，否則拋出訊息：輸入的疾病代碼總欄位與診斷內容不符，請注意診斷內容中各項級病數量(以空白間隔區別)與所輸入之疾病代碼數量是否相符</w:t>
      </w:r>
    </w:p>
    <w:p w:rsidR="00EB4A0A" w:rsidRDefault="00EB4A0A" w:rsidP="00EB4A0A">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更新申請書資訊</w:t>
      </w:r>
    </w:p>
    <w:p w:rsidR="00EF416D" w:rsidRDefault="0020494C" w:rsidP="00EF416D">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w:t>
      </w:r>
      <w:r w:rsidR="006E5267">
        <w:rPr>
          <w:rFonts w:ascii="細明體" w:eastAsia="細明體" w:hAnsi="細明體" w:hint="eastAsia"/>
          <w:bCs/>
          <w:lang w:eastAsia="zh-TW"/>
        </w:rPr>
        <w:t>理賠受理申請書檔DTAAA010</w:t>
      </w:r>
    </w:p>
    <w:p w:rsidR="0020494C" w:rsidRDefault="0020494C" w:rsidP="0020494C">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事故原因=畫面.事故原因.第一欄</w:t>
      </w:r>
    </w:p>
    <w:p w:rsidR="0020494C" w:rsidRPr="00EB4A0A" w:rsidRDefault="0020494C" w:rsidP="0020494C">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事故職等=畫面.事故職等</w:t>
      </w:r>
    </w:p>
    <w:p w:rsidR="00DA0145" w:rsidRDefault="00EB4A0A" w:rsidP="00DA0145">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更新診斷書資訊</w:t>
      </w:r>
    </w:p>
    <w:p w:rsidR="00781009" w:rsidRDefault="00345A6A" w:rsidP="00781009">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依照序號</w:t>
      </w:r>
      <w:r w:rsidR="00781009">
        <w:rPr>
          <w:rFonts w:ascii="細明體" w:eastAsia="細明體" w:hAnsi="細明體" w:hint="eastAsia"/>
          <w:bCs/>
          <w:lang w:eastAsia="zh-TW"/>
        </w:rPr>
        <w:t>更新理賠診斷書檔DTAAA020</w:t>
      </w:r>
    </w:p>
    <w:p w:rsidR="00781009" w:rsidRDefault="00345A6A" w:rsidP="00781009">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醫師科別=畫面.醫師科別第一欄</w:t>
      </w:r>
    </w:p>
    <w:p w:rsidR="00036956" w:rsidRDefault="00036956" w:rsidP="00781009">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受理_主科別代碼=畫面.所選擇醫師科別主科別中文之代碼</w:t>
      </w:r>
    </w:p>
    <w:p w:rsidR="00036956" w:rsidRDefault="00036956" w:rsidP="00781009">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受理_次科別代碼=畫面.所選擇醫師科別次科別中文之代碼</w:t>
      </w:r>
    </w:p>
    <w:p w:rsidR="00036956" w:rsidRDefault="00036956" w:rsidP="00781009">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受理_主科別中文=畫面.所選擇醫師科別主科別中文</w:t>
      </w:r>
    </w:p>
    <w:p w:rsidR="00036956" w:rsidRDefault="00036956" w:rsidP="00781009">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受理_次科別中文=畫面.所選擇醫師科別次科別中文</w:t>
      </w:r>
    </w:p>
    <w:p w:rsidR="00036956" w:rsidRDefault="00036956" w:rsidP="00781009">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若疾病代碼1有輸入</w:t>
      </w:r>
    </w:p>
    <w:p w:rsidR="00036956" w:rsidRDefault="00036956" w:rsidP="00036956">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受理_疾病代碼1=畫面.疾病代碼1</w:t>
      </w:r>
    </w:p>
    <w:p w:rsidR="00036956" w:rsidRDefault="00036956" w:rsidP="00036956">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若疾病代碼2有輸入</w:t>
      </w:r>
    </w:p>
    <w:p w:rsidR="00036956" w:rsidRDefault="00036956" w:rsidP="00036956">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受理_疾病代碼2=畫面.疾病代碼2</w:t>
      </w:r>
    </w:p>
    <w:p w:rsidR="00036956" w:rsidRDefault="00036956" w:rsidP="00036956">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若疾病代碼3有輸入</w:t>
      </w:r>
    </w:p>
    <w:p w:rsidR="00036956" w:rsidRDefault="00036956" w:rsidP="00036956">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受理_疾病代碼3=畫面.疾病代碼3</w:t>
      </w:r>
    </w:p>
    <w:p w:rsidR="00036956" w:rsidRDefault="00036956" w:rsidP="00036956">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若疾病代碼4有輸入</w:t>
      </w:r>
    </w:p>
    <w:p w:rsidR="00036956" w:rsidRDefault="00036956" w:rsidP="00036956">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受理_疾病代碼4=畫面.疾病代碼4</w:t>
      </w:r>
    </w:p>
    <w:p w:rsidR="00036956" w:rsidRDefault="00036956" w:rsidP="00036956">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若疾病代碼5有輸入</w:t>
      </w:r>
    </w:p>
    <w:p w:rsidR="00036956" w:rsidRDefault="00036956" w:rsidP="00036956">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受理_疾病代碼5=畫面.疾病代碼5</w:t>
      </w:r>
    </w:p>
    <w:p w:rsidR="00FA2CF8" w:rsidDel="0056635C" w:rsidRDefault="00ED786C" w:rsidP="00DB33AD">
      <w:pPr>
        <w:pStyle w:val="Tabletext"/>
        <w:keepLines w:val="0"/>
        <w:numPr>
          <w:ilvl w:val="2"/>
          <w:numId w:val="11"/>
        </w:numPr>
        <w:spacing w:after="0" w:line="240" w:lineRule="auto"/>
        <w:rPr>
          <w:del w:id="63" w:author="cathay" w:date="2019-08-30T17:36:00Z"/>
          <w:rFonts w:ascii="細明體" w:eastAsia="細明體" w:hAnsi="細明體" w:hint="eastAsia"/>
          <w:bCs/>
          <w:lang w:eastAsia="zh-TW"/>
        </w:rPr>
      </w:pPr>
      <w:del w:id="64" w:author="cathay" w:date="2019-08-30T17:36:00Z">
        <w:r w:rsidDel="0056635C">
          <w:rPr>
            <w:rFonts w:ascii="細明體" w:eastAsia="細明體" w:hAnsi="細明體" w:hint="eastAsia"/>
            <w:bCs/>
            <w:lang w:eastAsia="zh-TW"/>
          </w:rPr>
          <w:delText>是否手術</w:delText>
        </w:r>
      </w:del>
    </w:p>
    <w:p w:rsidR="00ED786C" w:rsidDel="0056635C" w:rsidRDefault="00ED786C" w:rsidP="0092542D">
      <w:pPr>
        <w:pStyle w:val="Tabletext"/>
        <w:keepLines w:val="0"/>
        <w:numPr>
          <w:ilvl w:val="3"/>
          <w:numId w:val="11"/>
        </w:numPr>
        <w:spacing w:after="0" w:line="240" w:lineRule="auto"/>
        <w:rPr>
          <w:del w:id="65" w:author="cathay" w:date="2019-08-30T17:36:00Z"/>
          <w:rFonts w:ascii="細明體" w:eastAsia="細明體" w:hAnsi="細明體" w:hint="eastAsia"/>
          <w:bCs/>
          <w:lang w:eastAsia="zh-TW"/>
        </w:rPr>
      </w:pPr>
      <w:del w:id="66" w:author="cathay" w:date="2019-08-30T17:36:00Z">
        <w:r w:rsidDel="0056635C">
          <w:rPr>
            <w:rFonts w:ascii="細明體" w:eastAsia="細明體" w:hAnsi="細明體" w:hint="eastAsia"/>
            <w:bCs/>
            <w:lang w:eastAsia="zh-TW"/>
          </w:rPr>
          <w:delText>若畫面選擇是，則依照受理編號與診斷書序號更新診斷書檔DTAAA020是否手術欄位IS_OP</w:delText>
        </w:r>
        <w:r w:rsidR="000304BA" w:rsidDel="0056635C">
          <w:rPr>
            <w:rFonts w:ascii="細明體" w:eastAsia="細明體" w:hAnsi="細明體" w:hint="eastAsia"/>
            <w:bCs/>
            <w:lang w:eastAsia="zh-TW"/>
          </w:rPr>
          <w:delText>為Y，反之為N</w:delText>
        </w:r>
      </w:del>
    </w:p>
    <w:p w:rsidR="000304BA" w:rsidRDefault="000304BA" w:rsidP="000304BA">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診斷日期</w:t>
      </w:r>
    </w:p>
    <w:p w:rsidR="000304BA" w:rsidRDefault="00681535" w:rsidP="0092542D">
      <w:pPr>
        <w:pStyle w:val="Tabletext"/>
        <w:keepLines w:val="0"/>
        <w:numPr>
          <w:ilvl w:val="3"/>
          <w:numId w:val="11"/>
        </w:numPr>
        <w:spacing w:after="0" w:line="240" w:lineRule="auto"/>
        <w:rPr>
          <w:ins w:id="67" w:author="cathay" w:date="2019-08-30T17:36:00Z"/>
          <w:rFonts w:ascii="細明體" w:eastAsia="細明體" w:hAnsi="細明體"/>
          <w:bCs/>
          <w:lang w:eastAsia="zh-TW"/>
        </w:rPr>
      </w:pPr>
      <w:r>
        <w:rPr>
          <w:rFonts w:ascii="細明體" w:eastAsia="細明體" w:hAnsi="細明體" w:hint="eastAsia"/>
          <w:bCs/>
          <w:lang w:eastAsia="zh-TW"/>
        </w:rPr>
        <w:t>若緊急轉送有勾選，更新診斷書檔DTAAA020內相同診斷書序號之受理_緊急轉送欄位APLY_IS</w:t>
      </w:r>
      <w:ins w:id="68" w:author="cathay" w:date="2019-08-30T17:36:00Z">
        <w:r w:rsidR="0056635C">
          <w:rPr>
            <w:rFonts w:ascii="細明體" w:eastAsia="細明體" w:hAnsi="細明體" w:hint="eastAsia"/>
            <w:bCs/>
            <w:lang w:eastAsia="zh-TW"/>
          </w:rPr>
          <w:t>_</w:t>
        </w:r>
      </w:ins>
      <w:r>
        <w:rPr>
          <w:rFonts w:ascii="細明體" w:eastAsia="細明體" w:hAnsi="細明體" w:hint="eastAsia"/>
          <w:bCs/>
          <w:lang w:eastAsia="zh-TW"/>
        </w:rPr>
        <w:t>EMGY=Y</w:t>
      </w:r>
    </w:p>
    <w:p w:rsidR="0056635C" w:rsidRDefault="0056635C" w:rsidP="0092542D">
      <w:pPr>
        <w:pStyle w:val="Tabletext"/>
        <w:keepLines w:val="0"/>
        <w:numPr>
          <w:ilvl w:val="3"/>
          <w:numId w:val="11"/>
        </w:numPr>
        <w:spacing w:after="0" w:line="240" w:lineRule="auto"/>
        <w:rPr>
          <w:rFonts w:ascii="細明體" w:eastAsia="細明體" w:hAnsi="細明體" w:hint="eastAsia"/>
          <w:bCs/>
          <w:lang w:eastAsia="zh-TW"/>
        </w:rPr>
      </w:pPr>
      <w:ins w:id="69" w:author="cathay" w:date="2019-08-30T17:36:00Z">
        <w:r>
          <w:rPr>
            <w:rFonts w:ascii="細明體" w:eastAsia="細明體" w:hAnsi="細明體" w:hint="eastAsia"/>
            <w:bCs/>
            <w:lang w:eastAsia="zh-TW"/>
          </w:rPr>
          <w:t>若骨髓移植有勾選，更新診斷書檔DTAAA020內相同診斷書序號之受理_骨髓移植欄位APLY_IS</w:t>
        </w:r>
      </w:ins>
      <w:ins w:id="70" w:author="cathay" w:date="2019-08-30T17:37:00Z">
        <w:r>
          <w:rPr>
            <w:rFonts w:ascii="細明體" w:eastAsia="細明體" w:hAnsi="細明體" w:hint="eastAsia"/>
            <w:bCs/>
            <w:lang w:eastAsia="zh-TW"/>
          </w:rPr>
          <w:t>_BONE</w:t>
        </w:r>
      </w:ins>
      <w:ins w:id="71" w:author="cathay" w:date="2019-08-30T17:36:00Z">
        <w:r>
          <w:rPr>
            <w:rFonts w:ascii="細明體" w:eastAsia="細明體" w:hAnsi="細明體" w:hint="eastAsia"/>
            <w:bCs/>
            <w:lang w:eastAsia="zh-TW"/>
          </w:rPr>
          <w:t>=Y</w:t>
        </w:r>
      </w:ins>
    </w:p>
    <w:p w:rsidR="00681535" w:rsidRDefault="000E4B89" w:rsidP="0092542D">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依照已輸入區各紀錄</w:t>
      </w:r>
      <w:r w:rsidR="00777884">
        <w:rPr>
          <w:rFonts w:ascii="細明體" w:eastAsia="細明體" w:hAnsi="細明體" w:hint="eastAsia"/>
          <w:bCs/>
          <w:lang w:eastAsia="zh-TW"/>
        </w:rPr>
        <w:t>狀態</w:t>
      </w:r>
      <w:r>
        <w:rPr>
          <w:rFonts w:ascii="細明體" w:eastAsia="細明體" w:hAnsi="細明體" w:hint="eastAsia"/>
          <w:bCs/>
          <w:lang w:eastAsia="zh-TW"/>
        </w:rPr>
        <w:t>處理理賠診斷書天數檔DTAAA021相同受編APLY_NO、相同診斷書</w:t>
      </w:r>
      <w:r w:rsidR="00777884">
        <w:rPr>
          <w:rFonts w:ascii="細明體" w:eastAsia="細明體" w:hAnsi="細明體" w:hint="eastAsia"/>
          <w:bCs/>
          <w:lang w:eastAsia="zh-TW"/>
        </w:rPr>
        <w:t>流水號</w:t>
      </w:r>
      <w:r>
        <w:rPr>
          <w:rFonts w:ascii="細明體" w:eastAsia="細明體" w:hAnsi="細明體" w:hint="eastAsia"/>
          <w:bCs/>
          <w:lang w:eastAsia="zh-TW"/>
        </w:rPr>
        <w:t>DIAG_SER_NO、</w:t>
      </w:r>
      <w:r w:rsidR="00777884">
        <w:rPr>
          <w:rFonts w:ascii="細明體" w:eastAsia="細明體" w:hAnsi="細明體" w:hint="eastAsia"/>
          <w:bCs/>
          <w:lang w:eastAsia="zh-TW"/>
        </w:rPr>
        <w:t>相同序號SER_NO之紀錄</w:t>
      </w:r>
    </w:p>
    <w:p w:rsidR="00777884" w:rsidRDefault="00777884" w:rsidP="0092542D">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若日期欄位無異動，則不處理</w:t>
      </w:r>
    </w:p>
    <w:p w:rsidR="00777884" w:rsidRDefault="00777884" w:rsidP="0092542D">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若日期欄位清空，則刪除該筆資料</w:t>
      </w:r>
    </w:p>
    <w:p w:rsidR="00777884" w:rsidRDefault="00777884" w:rsidP="0092542D">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若日期欄位異動，則修改該筆資料</w:t>
      </w:r>
    </w:p>
    <w:p w:rsidR="00777884" w:rsidRDefault="00777884" w:rsidP="0092542D">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住院：受理_起始日APLY_STR_DATE、受理_終止日APLY_END_DATE</w:t>
      </w:r>
    </w:p>
    <w:p w:rsidR="00777884" w:rsidRDefault="00777884" w:rsidP="0092542D">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燒燙傷：受理_起始日APLY_STR_DATE、受理_終止日APLY_END_DATE</w:t>
      </w:r>
    </w:p>
    <w:p w:rsidR="00777884" w:rsidRDefault="00777884" w:rsidP="0092542D">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加護病房：受理_起始日APLY_STR_DATE、受理_終止日APLY_END_DATE</w:t>
      </w:r>
    </w:p>
    <w:p w:rsidR="00777884" w:rsidRDefault="00777884" w:rsidP="0092542D">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在家療養：受理_起始日APLY_STR_DATE、受理_終止日APLY_END_DATE</w:t>
      </w:r>
    </w:p>
    <w:p w:rsidR="00777884" w:rsidRDefault="00324BB4" w:rsidP="0092542D">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門診</w:t>
      </w:r>
      <w:r w:rsidR="00777884">
        <w:rPr>
          <w:rFonts w:ascii="細明體" w:eastAsia="細明體" w:hAnsi="細明體" w:hint="eastAsia"/>
          <w:bCs/>
          <w:lang w:eastAsia="zh-TW"/>
        </w:rPr>
        <w:t>：受理_起始日APLY_STR_DATE</w:t>
      </w:r>
    </w:p>
    <w:p w:rsidR="00777884" w:rsidRDefault="00324BB4" w:rsidP="00CE2440">
      <w:pPr>
        <w:pStyle w:val="Tabletext"/>
        <w:keepLines w:val="0"/>
        <w:numPr>
          <w:ilvl w:val="5"/>
          <w:numId w:val="11"/>
        </w:numPr>
        <w:spacing w:after="0" w:line="240" w:lineRule="auto"/>
        <w:rPr>
          <w:rFonts w:ascii="細明體" w:eastAsia="細明體" w:hAnsi="細明體"/>
          <w:bCs/>
          <w:lang w:eastAsia="zh-TW"/>
        </w:rPr>
      </w:pPr>
      <w:r>
        <w:rPr>
          <w:rFonts w:ascii="細明體" w:eastAsia="細明體" w:hAnsi="細明體" w:hint="eastAsia"/>
          <w:bCs/>
          <w:lang w:eastAsia="zh-TW"/>
        </w:rPr>
        <w:t>急診</w:t>
      </w:r>
      <w:r w:rsidR="00777884">
        <w:rPr>
          <w:rFonts w:ascii="細明體" w:eastAsia="細明體" w:hAnsi="細明體" w:hint="eastAsia"/>
          <w:bCs/>
          <w:lang w:eastAsia="zh-TW"/>
        </w:rPr>
        <w:t>：受理_起始日APLY_STR_DATE</w:t>
      </w:r>
      <w:ins w:id="72" w:author="cathay" w:date="2019-08-30T17:38:00Z">
        <w:r w:rsidR="00CE2440">
          <w:rPr>
            <w:rFonts w:ascii="細明體" w:eastAsia="細明體" w:hAnsi="細明體" w:hint="eastAsia"/>
            <w:bCs/>
            <w:lang w:eastAsia="zh-TW"/>
          </w:rPr>
          <w:t>、</w:t>
        </w:r>
      </w:ins>
      <w:ins w:id="73" w:author="cathay" w:date="2019-08-30T17:39:00Z">
        <w:r w:rsidR="00CE2440" w:rsidRPr="00CE2440">
          <w:rPr>
            <w:rFonts w:ascii="細明體" w:eastAsia="細明體" w:hAnsi="細明體" w:hint="eastAsia"/>
            <w:bCs/>
            <w:lang w:eastAsia="zh-TW"/>
          </w:rPr>
          <w:t>受理_起始日時間</w:t>
        </w:r>
        <w:r w:rsidR="00CE2440">
          <w:rPr>
            <w:rFonts w:ascii="細明體" w:eastAsia="細明體" w:hAnsi="細明體" w:hint="eastAsia"/>
            <w:bCs/>
            <w:lang w:eastAsia="zh-TW"/>
          </w:rPr>
          <w:t>APLY_STR_TIME、</w:t>
        </w:r>
      </w:ins>
      <w:ins w:id="74" w:author="cathay" w:date="2019-08-30T17:38:00Z">
        <w:r w:rsidR="00CE2440">
          <w:rPr>
            <w:rFonts w:ascii="細明體" w:eastAsia="細明體" w:hAnsi="細明體" w:hint="eastAsia"/>
            <w:bCs/>
            <w:lang w:eastAsia="zh-TW"/>
          </w:rPr>
          <w:t>受理_終止日APLY_END_DATE</w:t>
        </w:r>
      </w:ins>
      <w:ins w:id="75" w:author="cathay" w:date="2019-08-30T17:39:00Z">
        <w:r w:rsidR="00CE2440">
          <w:rPr>
            <w:rFonts w:ascii="細明體" w:eastAsia="細明體" w:hAnsi="細明體" w:hint="eastAsia"/>
            <w:bCs/>
            <w:lang w:eastAsia="zh-TW"/>
          </w:rPr>
          <w:t>、</w:t>
        </w:r>
        <w:r w:rsidR="00CE2440" w:rsidRPr="00CE2440">
          <w:rPr>
            <w:rFonts w:ascii="細明體" w:eastAsia="細明體" w:hAnsi="細明體" w:hint="eastAsia"/>
            <w:bCs/>
            <w:lang w:eastAsia="zh-TW"/>
          </w:rPr>
          <w:t>受理_終止日時間APLY_END_TIME</w:t>
        </w:r>
      </w:ins>
    </w:p>
    <w:p w:rsidR="00DC5063" w:rsidRDefault="00DC5063" w:rsidP="00FF5F7B">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手術：受理_起始日APLY_STR_DATE</w:t>
      </w:r>
      <w:ins w:id="76" w:author="cathay" w:date="2019-08-30T17:40:00Z">
        <w:r w:rsidR="00FF5F7B">
          <w:rPr>
            <w:rFonts w:ascii="細明體" w:eastAsia="細明體" w:hAnsi="細明體" w:hint="eastAsia"/>
            <w:bCs/>
            <w:lang w:eastAsia="zh-TW"/>
          </w:rPr>
          <w:t>、</w:t>
        </w:r>
        <w:r w:rsidR="00FF5F7B" w:rsidRPr="00FF5F7B">
          <w:rPr>
            <w:rFonts w:ascii="細明體" w:eastAsia="細明體" w:hAnsi="細明體" w:hint="eastAsia"/>
            <w:bCs/>
            <w:lang w:eastAsia="zh-TW"/>
          </w:rPr>
          <w:t>受理_手術名稱</w:t>
        </w:r>
        <w:r w:rsidR="00FF5F7B" w:rsidRPr="00FF5F7B">
          <w:rPr>
            <w:rFonts w:ascii="細明體" w:eastAsia="細明體" w:hAnsi="細明體"/>
            <w:bCs/>
            <w:lang w:eastAsia="zh-TW"/>
          </w:rPr>
          <w:t>APLY_OP_CTX</w:t>
        </w:r>
        <w:r w:rsidR="00FF5F7B">
          <w:rPr>
            <w:rFonts w:ascii="細明體" w:eastAsia="細明體" w:hAnsi="細明體" w:hint="eastAsia"/>
            <w:bCs/>
            <w:lang w:eastAsia="zh-TW"/>
          </w:rPr>
          <w:t>、</w:t>
        </w:r>
        <w:r w:rsidR="00FF5F7B" w:rsidRPr="00FF5F7B">
          <w:rPr>
            <w:rFonts w:ascii="細明體" w:eastAsia="細明體" w:hAnsi="細明體" w:hint="eastAsia"/>
            <w:bCs/>
            <w:lang w:eastAsia="zh-TW"/>
          </w:rPr>
          <w:t>受理_手術代碼</w:t>
        </w:r>
        <w:r w:rsidR="00FF5F7B" w:rsidRPr="00FF5F7B">
          <w:rPr>
            <w:rFonts w:ascii="細明體" w:eastAsia="細明體" w:hAnsi="細明體"/>
            <w:bCs/>
            <w:lang w:eastAsia="zh-TW"/>
          </w:rPr>
          <w:t>APLY_OP_CODE</w:t>
        </w:r>
      </w:ins>
    </w:p>
    <w:p w:rsidR="00EF0A8B" w:rsidRDefault="00EF0A8B" w:rsidP="0092542D">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若該筆資料為新增，則新增診斷書天數檔DTAAA021，欄位</w:t>
      </w:r>
    </w:p>
    <w:p w:rsidR="00EF0A8B" w:rsidRDefault="00EF0A8B" w:rsidP="0092542D">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受理編號APLY_NO=$傳入受理編號</w:t>
      </w:r>
    </w:p>
    <w:p w:rsidR="00EF0A8B" w:rsidRDefault="00EF0A8B" w:rsidP="0092542D">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w:t>
      </w:r>
      <w:r w:rsidR="00AA730E">
        <w:rPr>
          <w:rFonts w:ascii="細明體" w:eastAsia="細明體" w:hAnsi="細明體" w:hint="eastAsia"/>
          <w:bCs/>
          <w:lang w:eastAsia="zh-TW"/>
        </w:rPr>
        <w:t>斷書流水號</w:t>
      </w:r>
      <w:r>
        <w:rPr>
          <w:rFonts w:ascii="細明體" w:eastAsia="細明體" w:hAnsi="細明體" w:hint="eastAsia"/>
          <w:bCs/>
          <w:lang w:eastAsia="zh-TW"/>
        </w:rPr>
        <w:t>DIAG_SER_NO</w:t>
      </w:r>
      <w:r w:rsidR="00AA730E">
        <w:rPr>
          <w:rFonts w:ascii="細明體" w:eastAsia="細明體" w:hAnsi="細明體" w:hint="eastAsia"/>
          <w:bCs/>
          <w:lang w:eastAsia="zh-TW"/>
        </w:rPr>
        <w:t>=該張診斷書序號</w:t>
      </w:r>
    </w:p>
    <w:p w:rsidR="00AA730E" w:rsidRDefault="00AA730E" w:rsidP="0092542D">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序號SER_NO=$傳入受理編號與該張診斷書流水號所對應的最大序號+1，若同受理編號+診斷書流水號之新增項目為多筆，則序號繼續累加</w:t>
      </w:r>
    </w:p>
    <w:p w:rsidR="00AA730E" w:rsidRDefault="00AA730E" w:rsidP="0092542D">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若項目=住院</w:t>
      </w:r>
    </w:p>
    <w:p w:rsidR="00AA730E" w:rsidRDefault="00AA730E" w:rsidP="0092542D">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w:t>
      </w:r>
      <w:r w:rsidR="00492EF1">
        <w:rPr>
          <w:rFonts w:ascii="細明體" w:eastAsia="細明體" w:hAnsi="細明體" w:hint="eastAsia"/>
          <w:bCs/>
          <w:lang w:eastAsia="zh-TW"/>
        </w:rPr>
        <w:t>KIND</w:t>
      </w:r>
      <w:r>
        <w:rPr>
          <w:rFonts w:ascii="細明體" w:eastAsia="細明體" w:hAnsi="細明體" w:hint="eastAsia"/>
          <w:bCs/>
          <w:lang w:eastAsia="zh-TW"/>
        </w:rPr>
        <w:t>=</w:t>
      </w:r>
      <w:r w:rsidR="00492EF1">
        <w:rPr>
          <w:rFonts w:ascii="細明體" w:eastAsia="細明體" w:hAnsi="細明體" w:hint="eastAsia"/>
          <w:bCs/>
          <w:lang w:eastAsia="zh-TW"/>
        </w:rPr>
        <w:t>A</w:t>
      </w:r>
    </w:p>
    <w:p w:rsidR="00492EF1" w:rsidRDefault="00492EF1" w:rsidP="0092542D">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492EF1" w:rsidRDefault="00492EF1" w:rsidP="0092542D">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492EF1" w:rsidRDefault="00492EF1" w:rsidP="00492EF1">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若項目=燒燙傷</w:t>
      </w:r>
    </w:p>
    <w:p w:rsidR="00492EF1" w:rsidRDefault="00492EF1" w:rsidP="00492EF1">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受理_診斷類別APLY_DIAG_KIND=B</w:t>
      </w:r>
    </w:p>
    <w:p w:rsidR="00492EF1" w:rsidRDefault="00492EF1" w:rsidP="00492EF1">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492EF1" w:rsidRDefault="00492EF1" w:rsidP="0092542D">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492EF1" w:rsidRDefault="00492EF1" w:rsidP="00492EF1">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若項目=加護病房</w:t>
      </w:r>
    </w:p>
    <w:p w:rsidR="00492EF1" w:rsidRDefault="00492EF1" w:rsidP="00492EF1">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受理_診斷類別APLY_DIAG_KIND=C</w:t>
      </w:r>
    </w:p>
    <w:p w:rsidR="00492EF1" w:rsidRDefault="00492EF1" w:rsidP="00492EF1">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492EF1" w:rsidRDefault="00492EF1" w:rsidP="0092542D">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492EF1" w:rsidRDefault="00492EF1" w:rsidP="00492EF1">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若項目=在家療養</w:t>
      </w:r>
    </w:p>
    <w:p w:rsidR="00492EF1" w:rsidRDefault="00492EF1" w:rsidP="00492EF1">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受理_診斷類別APLY_DIAG_KIND=K</w:t>
      </w:r>
    </w:p>
    <w:p w:rsidR="00492EF1" w:rsidRDefault="00492EF1" w:rsidP="00492EF1">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492EF1" w:rsidRDefault="00492EF1" w:rsidP="0092542D">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492EF1" w:rsidRDefault="00492EF1" w:rsidP="00492EF1">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若項目=門診</w:t>
      </w:r>
    </w:p>
    <w:p w:rsidR="00492EF1" w:rsidRDefault="00492EF1" w:rsidP="00492EF1">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受理_診斷類別APLY_DIAG_KIND=D</w:t>
      </w:r>
    </w:p>
    <w:p w:rsidR="00492EF1" w:rsidRDefault="00492EF1" w:rsidP="00492EF1">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492EF1" w:rsidRDefault="00492EF1" w:rsidP="00492EF1">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若項目=急診</w:t>
      </w:r>
    </w:p>
    <w:p w:rsidR="00492EF1" w:rsidRDefault="00492EF1" w:rsidP="00492EF1">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受理_診斷類別APLY_DIAG_KIND=G</w:t>
      </w:r>
    </w:p>
    <w:p w:rsidR="00492EF1" w:rsidRDefault="00492EF1" w:rsidP="00492EF1">
      <w:pPr>
        <w:pStyle w:val="Tabletext"/>
        <w:keepLines w:val="0"/>
        <w:numPr>
          <w:ilvl w:val="6"/>
          <w:numId w:val="11"/>
        </w:numPr>
        <w:spacing w:after="0" w:line="240" w:lineRule="auto"/>
        <w:rPr>
          <w:ins w:id="77" w:author="cathay" w:date="2019-08-30T17:40:00Z"/>
          <w:rFonts w:ascii="細明體" w:eastAsia="細明體" w:hAnsi="細明體"/>
          <w:bCs/>
          <w:lang w:eastAsia="zh-TW"/>
        </w:rPr>
      </w:pPr>
      <w:r>
        <w:rPr>
          <w:rFonts w:ascii="細明體" w:eastAsia="細明體" w:hAnsi="細明體" w:hint="eastAsia"/>
          <w:bCs/>
          <w:lang w:eastAsia="zh-TW"/>
        </w:rPr>
        <w:t>受理_起始日APLY_STR_DATE=該筆畫面第一個輸入欄位轉西元年</w:t>
      </w:r>
    </w:p>
    <w:p w:rsidR="00D87C1B" w:rsidRDefault="00D87C1B" w:rsidP="00D87C1B">
      <w:pPr>
        <w:pStyle w:val="Tabletext"/>
        <w:keepLines w:val="0"/>
        <w:numPr>
          <w:ilvl w:val="6"/>
          <w:numId w:val="11"/>
        </w:numPr>
        <w:spacing w:after="0" w:line="240" w:lineRule="auto"/>
        <w:rPr>
          <w:ins w:id="78" w:author="cathay" w:date="2019-08-30T17:40:00Z"/>
          <w:rFonts w:ascii="細明體" w:eastAsia="細明體" w:hAnsi="細明體"/>
          <w:bCs/>
          <w:lang w:eastAsia="zh-TW"/>
        </w:rPr>
      </w:pPr>
      <w:ins w:id="79" w:author="cathay" w:date="2019-08-30T17:41:00Z">
        <w:r w:rsidRPr="00D87C1B">
          <w:rPr>
            <w:rFonts w:ascii="細明體" w:eastAsia="細明體" w:hAnsi="細明體" w:hint="eastAsia"/>
            <w:bCs/>
            <w:lang w:eastAsia="zh-TW"/>
          </w:rPr>
          <w:t>受理_起始日時間</w:t>
        </w:r>
        <w:r w:rsidRPr="00D87C1B">
          <w:rPr>
            <w:rFonts w:ascii="細明體" w:eastAsia="細明體" w:hAnsi="細明體"/>
            <w:bCs/>
            <w:lang w:eastAsia="zh-TW"/>
          </w:rPr>
          <w:t>APLY_STR_TIME</w:t>
        </w:r>
        <w:r w:rsidRPr="00D87C1B">
          <w:rPr>
            <w:rFonts w:ascii="細明體" w:eastAsia="細明體" w:hAnsi="細明體" w:hint="eastAsia"/>
            <w:bCs/>
            <w:lang w:eastAsia="zh-TW"/>
          </w:rPr>
          <w:t xml:space="preserve"> </w:t>
        </w:r>
        <w:r>
          <w:rPr>
            <w:rFonts w:ascii="細明體" w:eastAsia="細明體" w:hAnsi="細明體" w:hint="eastAsia"/>
            <w:bCs/>
            <w:lang w:eastAsia="zh-TW"/>
          </w:rPr>
          <w:t>=該筆畫面第二個輸入欄位轉時間</w:t>
        </w:r>
      </w:ins>
    </w:p>
    <w:p w:rsidR="00D87C1B" w:rsidRDefault="00D87C1B" w:rsidP="00492EF1">
      <w:pPr>
        <w:pStyle w:val="Tabletext"/>
        <w:keepLines w:val="0"/>
        <w:numPr>
          <w:ilvl w:val="6"/>
          <w:numId w:val="11"/>
        </w:numPr>
        <w:spacing w:after="0" w:line="240" w:lineRule="auto"/>
        <w:rPr>
          <w:ins w:id="80" w:author="cathay" w:date="2019-08-30T17:41:00Z"/>
          <w:rFonts w:ascii="細明體" w:eastAsia="細明體" w:hAnsi="細明體"/>
          <w:bCs/>
          <w:lang w:eastAsia="zh-TW"/>
        </w:rPr>
      </w:pPr>
      <w:ins w:id="81" w:author="cathay" w:date="2019-08-30T17:40:00Z">
        <w:r>
          <w:rPr>
            <w:rFonts w:ascii="細明體" w:eastAsia="細明體" w:hAnsi="細明體" w:hint="eastAsia"/>
            <w:bCs/>
            <w:lang w:eastAsia="zh-TW"/>
          </w:rPr>
          <w:t>受理_終止日APLY_END_DATE=該筆畫面第三個輸入欄位轉西元年</w:t>
        </w:r>
      </w:ins>
    </w:p>
    <w:p w:rsidR="00D87C1B" w:rsidRPr="00492EF1" w:rsidRDefault="00D87C1B" w:rsidP="00D87C1B">
      <w:pPr>
        <w:pStyle w:val="Tabletext"/>
        <w:keepLines w:val="0"/>
        <w:numPr>
          <w:ilvl w:val="6"/>
          <w:numId w:val="11"/>
        </w:numPr>
        <w:spacing w:after="0" w:line="240" w:lineRule="auto"/>
        <w:rPr>
          <w:rFonts w:ascii="細明體" w:eastAsia="細明體" w:hAnsi="細明體" w:hint="eastAsia"/>
          <w:bCs/>
          <w:lang w:eastAsia="zh-TW"/>
        </w:rPr>
      </w:pPr>
      <w:ins w:id="82" w:author="cathay" w:date="2019-08-30T17:41:00Z">
        <w:r w:rsidRPr="00D87C1B">
          <w:rPr>
            <w:rFonts w:ascii="細明體" w:eastAsia="細明體" w:hAnsi="細明體" w:hint="eastAsia"/>
            <w:bCs/>
            <w:lang w:eastAsia="zh-TW"/>
          </w:rPr>
          <w:t>受理_終止日時間</w:t>
        </w:r>
        <w:r w:rsidRPr="00D87C1B">
          <w:rPr>
            <w:rFonts w:ascii="細明體" w:eastAsia="細明體" w:hAnsi="細明體"/>
            <w:bCs/>
            <w:lang w:eastAsia="zh-TW"/>
          </w:rPr>
          <w:t>APLY_END_TIME</w:t>
        </w:r>
        <w:r w:rsidRPr="00D87C1B">
          <w:rPr>
            <w:rFonts w:ascii="細明體" w:eastAsia="細明體" w:hAnsi="細明體" w:hint="eastAsia"/>
            <w:bCs/>
            <w:lang w:eastAsia="zh-TW"/>
          </w:rPr>
          <w:t xml:space="preserve"> </w:t>
        </w:r>
        <w:r>
          <w:rPr>
            <w:rFonts w:ascii="細明體" w:eastAsia="細明體" w:hAnsi="細明體" w:hint="eastAsia"/>
            <w:bCs/>
            <w:lang w:eastAsia="zh-TW"/>
          </w:rPr>
          <w:t>=該筆畫面第四個輸入欄位</w:t>
        </w:r>
      </w:ins>
      <w:ins w:id="83" w:author="cathay" w:date="2019-08-30T17:42:00Z">
        <w:r>
          <w:rPr>
            <w:rFonts w:ascii="細明體" w:eastAsia="細明體" w:hAnsi="細明體" w:hint="eastAsia"/>
            <w:bCs/>
            <w:lang w:eastAsia="zh-TW"/>
          </w:rPr>
          <w:t>轉時間</w:t>
        </w:r>
      </w:ins>
    </w:p>
    <w:p w:rsidR="00DC5063" w:rsidRDefault="00DC5063" w:rsidP="00CB7C4B">
      <w:pPr>
        <w:pStyle w:val="Tabletext"/>
        <w:keepLines w:val="0"/>
        <w:numPr>
          <w:ilvl w:val="5"/>
          <w:numId w:val="11"/>
        </w:numPr>
        <w:spacing w:after="0" w:line="240" w:lineRule="auto"/>
        <w:rPr>
          <w:rFonts w:ascii="細明體" w:eastAsia="細明體" w:hAnsi="細明體"/>
          <w:bCs/>
          <w:lang w:eastAsia="zh-TW"/>
        </w:rPr>
      </w:pPr>
      <w:r>
        <w:rPr>
          <w:rFonts w:ascii="細明體" w:eastAsia="細明體" w:hAnsi="細明體" w:hint="eastAsia"/>
          <w:bCs/>
          <w:lang w:eastAsia="zh-TW"/>
        </w:rPr>
        <w:t>若項目=手術</w:t>
      </w:r>
    </w:p>
    <w:p w:rsidR="00DC5063" w:rsidRDefault="00DC5063" w:rsidP="00CB7C4B">
      <w:pPr>
        <w:pStyle w:val="Tabletext"/>
        <w:keepLines w:val="0"/>
        <w:numPr>
          <w:ilvl w:val="6"/>
          <w:numId w:val="11"/>
        </w:numPr>
        <w:spacing w:after="0" w:line="240" w:lineRule="auto"/>
        <w:rPr>
          <w:rFonts w:ascii="細明體" w:eastAsia="細明體" w:hAnsi="細明體"/>
          <w:bCs/>
          <w:lang w:eastAsia="zh-TW"/>
        </w:rPr>
      </w:pPr>
      <w:r>
        <w:rPr>
          <w:rFonts w:ascii="細明體" w:eastAsia="細明體" w:hAnsi="細明體" w:hint="eastAsia"/>
          <w:bCs/>
          <w:lang w:eastAsia="zh-TW"/>
        </w:rPr>
        <w:t>受理_診斷類別APLY_DIAG_KIND=F</w:t>
      </w:r>
    </w:p>
    <w:p w:rsidR="00DC5063" w:rsidRDefault="00DC5063" w:rsidP="00CB7C4B">
      <w:pPr>
        <w:pStyle w:val="Tabletext"/>
        <w:keepLines w:val="0"/>
        <w:numPr>
          <w:ilvl w:val="6"/>
          <w:numId w:val="11"/>
        </w:numPr>
        <w:spacing w:after="0" w:line="240" w:lineRule="auto"/>
        <w:rPr>
          <w:rFonts w:ascii="細明體" w:eastAsia="細明體" w:hAnsi="細明體"/>
          <w:bCs/>
          <w:lang w:eastAsia="zh-TW"/>
        </w:rPr>
      </w:pPr>
      <w:r>
        <w:rPr>
          <w:rFonts w:ascii="細明體" w:eastAsia="細明體" w:hAnsi="細明體" w:hint="eastAsia"/>
          <w:bCs/>
          <w:lang w:eastAsia="zh-TW"/>
        </w:rPr>
        <w:t>受理_起始日APLY_STR_DATE=該筆畫面第一個輸入欄位轉西元年</w:t>
      </w:r>
    </w:p>
    <w:p w:rsidR="00DC5063" w:rsidRDefault="00DC5063" w:rsidP="00CB7C4B">
      <w:pPr>
        <w:pStyle w:val="Tabletext"/>
        <w:keepLines w:val="0"/>
        <w:numPr>
          <w:ilvl w:val="6"/>
          <w:numId w:val="11"/>
        </w:numPr>
        <w:spacing w:after="0" w:line="240" w:lineRule="auto"/>
        <w:rPr>
          <w:ins w:id="84" w:author="cathay" w:date="2019-08-30T17:42:00Z"/>
          <w:rFonts w:ascii="細明體" w:eastAsia="細明體" w:hAnsi="細明體"/>
          <w:bCs/>
          <w:lang w:eastAsia="zh-TW"/>
        </w:rPr>
      </w:pPr>
      <w:r>
        <w:rPr>
          <w:rFonts w:ascii="細明體" w:eastAsia="細明體" w:hAnsi="細明體" w:hint="eastAsia"/>
          <w:bCs/>
          <w:lang w:eastAsia="zh-TW"/>
        </w:rPr>
        <w:t>受理_手術名稱=該筆畫面手術名稱輸入欄位值</w:t>
      </w:r>
    </w:p>
    <w:p w:rsidR="00626968" w:rsidRDefault="00626968" w:rsidP="00626968">
      <w:pPr>
        <w:pStyle w:val="Tabletext"/>
        <w:keepLines w:val="0"/>
        <w:numPr>
          <w:ilvl w:val="6"/>
          <w:numId w:val="11"/>
        </w:numPr>
        <w:spacing w:after="0" w:line="240" w:lineRule="auto"/>
        <w:rPr>
          <w:rFonts w:ascii="細明體" w:eastAsia="細明體" w:hAnsi="細明體"/>
          <w:bCs/>
          <w:lang w:eastAsia="zh-TW"/>
        </w:rPr>
      </w:pPr>
      <w:ins w:id="85" w:author="cathay" w:date="2019-08-30T17:42:00Z">
        <w:r w:rsidRPr="00626968">
          <w:rPr>
            <w:rFonts w:ascii="細明體" w:eastAsia="細明體" w:hAnsi="細明體" w:hint="eastAsia"/>
            <w:bCs/>
            <w:lang w:eastAsia="zh-TW"/>
          </w:rPr>
          <w:t>受理_手術代碼</w:t>
        </w:r>
        <w:r>
          <w:rPr>
            <w:rFonts w:ascii="細明體" w:eastAsia="細明體" w:hAnsi="細明體" w:hint="eastAsia"/>
            <w:bCs/>
            <w:lang w:eastAsia="zh-TW"/>
          </w:rPr>
          <w:t>=該筆畫面手術代碼輸入欄位值</w:t>
        </w:r>
      </w:ins>
    </w:p>
    <w:p w:rsidR="00B85A9D" w:rsidRDefault="00B85A9D" w:rsidP="005A511D">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更新收據資訊</w:t>
      </w:r>
    </w:p>
    <w:p w:rsidR="00B85A9D" w:rsidRDefault="00B85A9D" w:rsidP="0092542D">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若是否檢附門診收據勾選是，將理賠受理檔DTAAA001是否檢附門診收據IS_OPC_RECP更新為Y，反之則為N</w:t>
      </w:r>
    </w:p>
    <w:p w:rsidR="005A511D" w:rsidRDefault="005A511D" w:rsidP="005A511D">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更新跨區取件分派紀錄檔DTAAA100</w:t>
      </w:r>
      <w:r w:rsidR="004223F2">
        <w:rPr>
          <w:rFonts w:ascii="細明體" w:eastAsia="細明體" w:hAnsi="細明體" w:hint="eastAsia"/>
          <w:bCs/>
          <w:lang w:eastAsia="zh-TW"/>
        </w:rPr>
        <w:t>，取得頁面起始作業時間，設定系統時間為結束作業時間</w:t>
      </w:r>
    </w:p>
    <w:p w:rsidR="005A511D" w:rsidRDefault="003F2DC8" w:rsidP="005A511D">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呼叫全自動核賠檢核模組AA_A0Z024.checkFullAutoClaim檢核案件是否符合全自動核賠條件，若傳回BO.是否全自動核賠=false則是否已三登=Y，反之是否已三登=N</w:t>
      </w:r>
      <w:r w:rsidR="00770CA4">
        <w:rPr>
          <w:rFonts w:ascii="細明體" w:eastAsia="細明體" w:hAnsi="細明體" w:hint="eastAsia"/>
          <w:bCs/>
          <w:lang w:eastAsia="zh-TW"/>
        </w:rPr>
        <w:t>，</w:t>
      </w:r>
    </w:p>
    <w:p w:rsidR="00C244A9" w:rsidRDefault="004223F2" w:rsidP="005A511D">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三登結束時間=結束作業時間</w:t>
      </w:r>
    </w:p>
    <w:p w:rsidR="004223F2" w:rsidRDefault="004223F2" w:rsidP="005A511D">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三登累計處理時間=三登累計處理時間+(結束作業時間-起始作業時間、取分鐘，小數點後兩位)</w:t>
      </w:r>
    </w:p>
    <w:p w:rsidR="00770CA4" w:rsidRDefault="00770CA4" w:rsidP="005A511D">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是否可跨區=呼叫AA_A6Z002</w:t>
      </w:r>
      <w:r>
        <w:rPr>
          <w:rFonts w:ascii="細明體" w:eastAsia="細明體" w:hAnsi="細明體"/>
          <w:bCs/>
          <w:lang w:eastAsia="zh-TW"/>
        </w:rPr>
        <w:t>.isDISPATCH</w:t>
      </w:r>
      <w:r>
        <w:rPr>
          <w:rFonts w:ascii="細明體" w:eastAsia="細明體" w:hAnsi="細明體" w:hint="eastAsia"/>
          <w:bCs/>
          <w:lang w:eastAsia="zh-TW"/>
        </w:rPr>
        <w:t>，傳入參數:受編、案件等級、事故者ID</w:t>
      </w:r>
    </w:p>
    <w:p w:rsidR="0092542D" w:rsidRDefault="0092542D" w:rsidP="00C01FCD">
      <w:pPr>
        <w:pStyle w:val="Tabletext"/>
        <w:keepLines w:val="0"/>
        <w:numPr>
          <w:ilvl w:val="1"/>
          <w:numId w:val="11"/>
        </w:numPr>
        <w:spacing w:after="0" w:line="240" w:lineRule="auto"/>
        <w:rPr>
          <w:rFonts w:ascii="細明體" w:eastAsia="細明體" w:hAnsi="細明體"/>
          <w:bCs/>
          <w:lang w:eastAsia="zh-TW"/>
        </w:rPr>
      </w:pPr>
      <w:r>
        <w:rPr>
          <w:rFonts w:ascii="細明體" w:eastAsia="細明體" w:hAnsi="細明體" w:hint="eastAsia"/>
          <w:bCs/>
          <w:lang w:eastAsia="zh-TW"/>
        </w:rPr>
        <w:t>新增寫入歷程: 三登完成</w:t>
      </w:r>
    </w:p>
    <w:p w:rsidR="0092542D" w:rsidRPr="00C01FCD" w:rsidRDefault="0092542D" w:rsidP="00C01FCD">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案件種類判定</w:t>
      </w:r>
    </w:p>
    <w:p w:rsidR="0092542D" w:rsidRDefault="0092542D" w:rsidP="00C01FCD">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是否為折抵醫療費用件</w:t>
      </w:r>
    </w:p>
    <w:p w:rsidR="0092542D" w:rsidRDefault="00544465" w:rsidP="00C01FCD">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呼叫AA_TIZ401.</w:t>
      </w:r>
      <w:r>
        <w:rPr>
          <w:rFonts w:ascii="細明體" w:eastAsia="細明體" w:hAnsi="細明體"/>
          <w:bCs/>
          <w:lang w:eastAsia="zh-TW"/>
        </w:rPr>
        <w:t>check</w:t>
      </w:r>
      <w:r w:rsidR="00260E45">
        <w:rPr>
          <w:rFonts w:ascii="細明體" w:eastAsia="細明體" w:hAnsi="細明體"/>
          <w:bCs/>
          <w:lang w:eastAsia="zh-TW"/>
        </w:rPr>
        <w:t>Hosp</w:t>
      </w:r>
      <w:r w:rsidR="004A7957">
        <w:rPr>
          <w:rFonts w:ascii="細明體" w:eastAsia="細明體" w:hAnsi="細明體"/>
          <w:bCs/>
          <w:lang w:eastAsia="zh-TW"/>
        </w:rPr>
        <w:t>ital</w:t>
      </w:r>
      <w:r>
        <w:rPr>
          <w:rFonts w:ascii="細明體" w:eastAsia="細明體" w:hAnsi="細明體"/>
          <w:bCs/>
          <w:lang w:eastAsia="zh-TW"/>
        </w:rPr>
        <w:t>Discount</w:t>
      </w:r>
      <w:r>
        <w:rPr>
          <w:rFonts w:ascii="細明體" w:eastAsia="細明體" w:hAnsi="細明體" w:hint="eastAsia"/>
          <w:bCs/>
          <w:lang w:eastAsia="zh-TW"/>
        </w:rPr>
        <w:t>，傳入參數</w:t>
      </w:r>
    </w:p>
    <w:p w:rsidR="00544465" w:rsidRDefault="00544465" w:rsidP="00C01FCD">
      <w:pPr>
        <w:pStyle w:val="Tabletext"/>
        <w:keepLines w:val="0"/>
        <w:numPr>
          <w:ilvl w:val="4"/>
          <w:numId w:val="11"/>
        </w:numPr>
        <w:spacing w:after="0" w:line="240" w:lineRule="auto"/>
        <w:rPr>
          <w:rFonts w:ascii="細明體" w:eastAsia="細明體" w:hAnsi="細明體"/>
          <w:bCs/>
          <w:lang w:eastAsia="zh-TW"/>
        </w:rPr>
      </w:pPr>
      <w:r>
        <w:rPr>
          <w:rFonts w:ascii="細明體" w:eastAsia="細明體" w:hAnsi="細明體" w:hint="eastAsia"/>
          <w:bCs/>
          <w:lang w:eastAsia="zh-TW"/>
        </w:rPr>
        <w:t>$APLY_NO</w:t>
      </w:r>
    </w:p>
    <w:p w:rsidR="00544465" w:rsidRDefault="00544465" w:rsidP="00C01FCD">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若回傳為true，則呼叫</w:t>
      </w:r>
      <w:r w:rsidR="003C3D13">
        <w:rPr>
          <w:rFonts w:ascii="細明體" w:eastAsia="細明體" w:hAnsi="細明體"/>
          <w:bCs/>
          <w:lang w:eastAsia="zh-TW"/>
        </w:rPr>
        <w:t>AA_A6Z002</w:t>
      </w:r>
      <w:r>
        <w:rPr>
          <w:rFonts w:ascii="細明體" w:eastAsia="細明體" w:hAnsi="細明體" w:hint="eastAsia"/>
          <w:bCs/>
          <w:lang w:eastAsia="zh-TW"/>
        </w:rPr>
        <w:t>.</w:t>
      </w:r>
      <w:r w:rsidR="00E34763">
        <w:rPr>
          <w:rFonts w:ascii="細明體" w:eastAsia="細明體" w:hAnsi="細明體"/>
          <w:bCs/>
          <w:lang w:eastAsia="zh-TW"/>
        </w:rPr>
        <w:t>changeFlowForDiscountHosp</w:t>
      </w:r>
    </w:p>
    <w:p w:rsidR="00E34763" w:rsidRDefault="00E34763" w:rsidP="00C01FCD">
      <w:pPr>
        <w:pStyle w:val="Tabletext"/>
        <w:keepLines w:val="0"/>
        <w:numPr>
          <w:ilvl w:val="4"/>
          <w:numId w:val="11"/>
        </w:numPr>
        <w:spacing w:after="0" w:line="240" w:lineRule="auto"/>
        <w:rPr>
          <w:rFonts w:ascii="細明體" w:eastAsia="細明體" w:hAnsi="細明體"/>
          <w:bCs/>
          <w:lang w:eastAsia="zh-TW"/>
        </w:rPr>
      </w:pPr>
      <w:r>
        <w:rPr>
          <w:rFonts w:ascii="細明體" w:eastAsia="細明體" w:hAnsi="細明體" w:hint="eastAsia"/>
          <w:bCs/>
          <w:lang w:eastAsia="zh-TW"/>
        </w:rPr>
        <w:t>$APLY_NO</w:t>
      </w:r>
    </w:p>
    <w:p w:rsidR="00E34763" w:rsidRDefault="00E34763" w:rsidP="00C01FCD">
      <w:pPr>
        <w:pStyle w:val="Tabletext"/>
        <w:keepLines w:val="0"/>
        <w:numPr>
          <w:ilvl w:val="4"/>
          <w:numId w:val="11"/>
        </w:numPr>
        <w:spacing w:after="0" w:line="240" w:lineRule="auto"/>
        <w:rPr>
          <w:rFonts w:ascii="細明體" w:eastAsia="細明體" w:hAnsi="細明體"/>
          <w:bCs/>
          <w:lang w:eastAsia="zh-TW"/>
        </w:rPr>
      </w:pPr>
      <w:r>
        <w:rPr>
          <w:rFonts w:ascii="細明體" w:eastAsia="細明體" w:hAnsi="細明體"/>
          <w:bCs/>
          <w:lang w:eastAsia="zh-TW"/>
        </w:rPr>
        <w:t>$</w:t>
      </w:r>
      <w:r>
        <w:rPr>
          <w:rFonts w:ascii="細明體" w:eastAsia="細明體" w:hAnsi="細明體" w:hint="eastAsia"/>
          <w:bCs/>
          <w:lang w:eastAsia="zh-TW"/>
        </w:rPr>
        <w:t>核賠人員ID</w:t>
      </w:r>
    </w:p>
    <w:p w:rsidR="00E34763" w:rsidRDefault="00E34763" w:rsidP="00C01FCD">
      <w:pPr>
        <w:pStyle w:val="Tabletext"/>
        <w:keepLines w:val="0"/>
        <w:numPr>
          <w:ilvl w:val="4"/>
          <w:numId w:val="11"/>
        </w:numPr>
        <w:spacing w:after="0" w:line="240" w:lineRule="auto"/>
        <w:rPr>
          <w:rFonts w:ascii="細明體" w:eastAsia="細明體" w:hAnsi="細明體"/>
          <w:bCs/>
          <w:lang w:eastAsia="zh-TW"/>
        </w:rPr>
      </w:pPr>
      <w:r>
        <w:rPr>
          <w:rFonts w:ascii="細明體" w:eastAsia="細明體" w:hAnsi="細明體"/>
          <w:bCs/>
          <w:lang w:eastAsia="zh-TW"/>
        </w:rPr>
        <w:t>“</w:t>
      </w:r>
      <w:r>
        <w:rPr>
          <w:rFonts w:ascii="細明體" w:eastAsia="細明體" w:hAnsi="細明體" w:hint="eastAsia"/>
          <w:bCs/>
          <w:lang w:eastAsia="zh-TW"/>
        </w:rPr>
        <w:t>3</w:t>
      </w:r>
      <w:r>
        <w:rPr>
          <w:rFonts w:ascii="細明體" w:eastAsia="細明體" w:hAnsi="細明體"/>
          <w:bCs/>
          <w:lang w:eastAsia="zh-TW"/>
        </w:rPr>
        <w:t>”</w:t>
      </w:r>
    </w:p>
    <w:p w:rsidR="001C0ECD" w:rsidRPr="00C01FCD" w:rsidRDefault="001C0ECD" w:rsidP="00C01FCD">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bCs/>
          <w:lang w:eastAsia="zh-TW"/>
        </w:rPr>
        <w:t>return</w:t>
      </w:r>
    </w:p>
    <w:p w:rsidR="0092542D" w:rsidRDefault="0092542D" w:rsidP="00C01FCD">
      <w:pPr>
        <w:pStyle w:val="Tabletext"/>
        <w:keepLines w:val="0"/>
        <w:numPr>
          <w:ilvl w:val="2"/>
          <w:numId w:val="11"/>
        </w:numPr>
        <w:spacing w:after="0" w:line="240" w:lineRule="auto"/>
        <w:rPr>
          <w:rFonts w:ascii="細明體" w:eastAsia="細明體" w:hAnsi="細明體"/>
          <w:bCs/>
          <w:lang w:eastAsia="zh-TW"/>
        </w:rPr>
      </w:pPr>
      <w:r>
        <w:rPr>
          <w:rFonts w:ascii="細明體" w:eastAsia="細明體" w:hAnsi="細明體" w:hint="eastAsia"/>
          <w:bCs/>
          <w:lang w:eastAsia="zh-TW"/>
        </w:rPr>
        <w:t>是否為全自動件</w:t>
      </w:r>
    </w:p>
    <w:p w:rsidR="001C0ECD" w:rsidRDefault="001C0ECD" w:rsidP="00C01FCD">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呼叫AA_A0Z024.</w:t>
      </w:r>
      <w:r>
        <w:rPr>
          <w:rFonts w:ascii="細明體" w:eastAsia="細明體" w:hAnsi="細明體"/>
          <w:bCs/>
          <w:lang w:eastAsia="zh-TW"/>
        </w:rPr>
        <w:t>checkFullAutoClaim</w:t>
      </w:r>
    </w:p>
    <w:p w:rsidR="001C0ECD" w:rsidRDefault="001C0ECD" w:rsidP="00C01FCD">
      <w:pPr>
        <w:pStyle w:val="Tabletext"/>
        <w:keepLines w:val="0"/>
        <w:numPr>
          <w:ilvl w:val="4"/>
          <w:numId w:val="11"/>
        </w:numPr>
        <w:spacing w:after="0" w:line="240" w:lineRule="auto"/>
        <w:rPr>
          <w:rFonts w:ascii="細明體" w:eastAsia="細明體" w:hAnsi="細明體"/>
          <w:bCs/>
          <w:lang w:eastAsia="zh-TW"/>
        </w:rPr>
      </w:pPr>
      <w:r>
        <w:rPr>
          <w:rFonts w:ascii="細明體" w:eastAsia="細明體" w:hAnsi="細明體"/>
          <w:bCs/>
          <w:lang w:eastAsia="zh-TW"/>
        </w:rPr>
        <w:t>$APLY_NO</w:t>
      </w:r>
    </w:p>
    <w:p w:rsidR="001A5F0B" w:rsidRDefault="001A5F0B" w:rsidP="00C01FCD">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若回傳BO.</w:t>
      </w:r>
      <w:r>
        <w:rPr>
          <w:rFonts w:ascii="細明體" w:eastAsia="細明體" w:hAnsi="細明體"/>
          <w:bCs/>
          <w:lang w:eastAsia="zh-TW"/>
        </w:rPr>
        <w:t>getIS_FULLAUTO=true</w:t>
      </w:r>
    </w:p>
    <w:p w:rsidR="001A5F0B" w:rsidRDefault="001A5F0B" w:rsidP="00C01FCD">
      <w:pPr>
        <w:pStyle w:val="Tabletext"/>
        <w:keepLines w:val="0"/>
        <w:numPr>
          <w:ilvl w:val="4"/>
          <w:numId w:val="11"/>
        </w:numPr>
        <w:spacing w:after="0" w:line="240" w:lineRule="auto"/>
        <w:rPr>
          <w:rFonts w:ascii="細明體" w:eastAsia="細明體" w:hAnsi="細明體"/>
          <w:bCs/>
          <w:lang w:eastAsia="zh-TW"/>
        </w:rPr>
      </w:pPr>
      <w:r>
        <w:rPr>
          <w:rFonts w:ascii="細明體" w:eastAsia="細明體" w:hAnsi="細明體" w:hint="eastAsia"/>
          <w:bCs/>
          <w:lang w:eastAsia="zh-TW"/>
        </w:rPr>
        <w:t>更新DTAAA100</w:t>
      </w:r>
      <w:r w:rsidR="0063564C">
        <w:rPr>
          <w:rFonts w:ascii="細明體" w:eastAsia="細明體" w:hAnsi="細明體"/>
          <w:bCs/>
          <w:lang w:eastAsia="zh-TW"/>
        </w:rPr>
        <w:t>.IS_KEYIN3</w:t>
      </w:r>
      <w:r>
        <w:rPr>
          <w:rFonts w:ascii="細明體" w:eastAsia="細明體" w:hAnsi="細明體"/>
          <w:bCs/>
          <w:lang w:eastAsia="zh-TW"/>
        </w:rPr>
        <w:t>=</w:t>
      </w:r>
      <w:r w:rsidR="0063564C">
        <w:rPr>
          <w:rFonts w:ascii="細明體" w:eastAsia="細明體" w:hAnsi="細明體"/>
          <w:bCs/>
          <w:lang w:eastAsia="zh-TW"/>
        </w:rPr>
        <w:t>”</w:t>
      </w:r>
      <w:r>
        <w:rPr>
          <w:rFonts w:ascii="細明體" w:eastAsia="細明體" w:hAnsi="細明體"/>
          <w:bCs/>
          <w:lang w:eastAsia="zh-TW"/>
        </w:rPr>
        <w:t>A”</w:t>
      </w:r>
    </w:p>
    <w:p w:rsidR="0063564C" w:rsidRDefault="0063564C" w:rsidP="00C01FCD">
      <w:pPr>
        <w:pStyle w:val="Tabletext"/>
        <w:keepLines w:val="0"/>
        <w:numPr>
          <w:ilvl w:val="4"/>
          <w:numId w:val="11"/>
        </w:numPr>
        <w:spacing w:after="0" w:line="240" w:lineRule="auto"/>
        <w:rPr>
          <w:rFonts w:ascii="細明體" w:eastAsia="細明體" w:hAnsi="細明體"/>
          <w:bCs/>
          <w:lang w:eastAsia="zh-TW"/>
        </w:rPr>
      </w:pPr>
      <w:r>
        <w:rPr>
          <w:rFonts w:ascii="細明體" w:eastAsia="細明體" w:hAnsi="細明體" w:hint="eastAsia"/>
          <w:bCs/>
          <w:lang w:eastAsia="zh-TW"/>
        </w:rPr>
        <w:t>更新DTAAA001.IS_FULLAUTO=</w:t>
      </w:r>
      <w:r>
        <w:rPr>
          <w:rFonts w:ascii="細明體" w:eastAsia="細明體" w:hAnsi="細明體"/>
          <w:bCs/>
          <w:lang w:eastAsia="zh-TW"/>
        </w:rPr>
        <w:t>”</w:t>
      </w:r>
      <w:r>
        <w:rPr>
          <w:rFonts w:ascii="細明體" w:eastAsia="細明體" w:hAnsi="細明體" w:hint="eastAsia"/>
          <w:bCs/>
          <w:lang w:eastAsia="zh-TW"/>
        </w:rPr>
        <w:t>Y</w:t>
      </w:r>
      <w:r>
        <w:rPr>
          <w:rFonts w:ascii="細明體" w:eastAsia="細明體" w:hAnsi="細明體"/>
          <w:bCs/>
          <w:lang w:eastAsia="zh-TW"/>
        </w:rPr>
        <w:t>”</w:t>
      </w:r>
    </w:p>
    <w:p w:rsidR="0063564C" w:rsidRDefault="0063564C" w:rsidP="00C01FCD">
      <w:pPr>
        <w:pStyle w:val="Tabletext"/>
        <w:keepLines w:val="0"/>
        <w:numPr>
          <w:ilvl w:val="4"/>
          <w:numId w:val="11"/>
        </w:numPr>
        <w:spacing w:after="0" w:line="240" w:lineRule="auto"/>
        <w:rPr>
          <w:rFonts w:ascii="細明體" w:eastAsia="細明體" w:hAnsi="細明體"/>
          <w:bCs/>
          <w:lang w:eastAsia="zh-TW"/>
        </w:rPr>
      </w:pPr>
      <w:r>
        <w:rPr>
          <w:rFonts w:ascii="細明體" w:eastAsia="細明體" w:hAnsi="細明體" w:hint="eastAsia"/>
          <w:bCs/>
          <w:lang w:eastAsia="zh-TW"/>
        </w:rPr>
        <w:t>更新DTAAA001.NOT_FULLAUTO_RESN=</w:t>
      </w:r>
      <w:r>
        <w:rPr>
          <w:rFonts w:ascii="細明體" w:eastAsia="細明體" w:hAnsi="細明體"/>
          <w:bCs/>
          <w:lang w:eastAsia="zh-TW"/>
        </w:rPr>
        <w:t>””</w:t>
      </w:r>
    </w:p>
    <w:p w:rsidR="001A5F0B" w:rsidRDefault="001A5F0B" w:rsidP="00C01FCD">
      <w:pPr>
        <w:pStyle w:val="Tabletext"/>
        <w:keepLines w:val="0"/>
        <w:numPr>
          <w:ilvl w:val="3"/>
          <w:numId w:val="11"/>
        </w:numPr>
        <w:spacing w:after="0" w:line="240" w:lineRule="auto"/>
        <w:rPr>
          <w:rFonts w:ascii="細明體" w:eastAsia="細明體" w:hAnsi="細明體"/>
          <w:bCs/>
          <w:lang w:eastAsia="zh-TW"/>
        </w:rPr>
      </w:pPr>
      <w:r>
        <w:rPr>
          <w:rFonts w:ascii="細明體" w:eastAsia="細明體" w:hAnsi="細明體" w:hint="eastAsia"/>
          <w:bCs/>
          <w:lang w:eastAsia="zh-TW"/>
        </w:rPr>
        <w:t>若回傳BO.</w:t>
      </w:r>
      <w:r>
        <w:rPr>
          <w:rFonts w:ascii="細明體" w:eastAsia="細明體" w:hAnsi="細明體"/>
          <w:bCs/>
          <w:lang w:eastAsia="zh-TW"/>
        </w:rPr>
        <w:t>getIS_FULLAUTO=false</w:t>
      </w:r>
    </w:p>
    <w:p w:rsidR="001A5F0B" w:rsidRDefault="001A5F0B" w:rsidP="00C01FCD">
      <w:pPr>
        <w:pStyle w:val="Tabletext"/>
        <w:keepLines w:val="0"/>
        <w:numPr>
          <w:ilvl w:val="4"/>
          <w:numId w:val="11"/>
        </w:numPr>
        <w:spacing w:after="0" w:line="240" w:lineRule="auto"/>
        <w:rPr>
          <w:rFonts w:ascii="細明體" w:eastAsia="細明體" w:hAnsi="細明體"/>
          <w:bCs/>
          <w:lang w:eastAsia="zh-TW"/>
        </w:rPr>
      </w:pPr>
      <w:r>
        <w:rPr>
          <w:rFonts w:ascii="細明體" w:eastAsia="細明體" w:hAnsi="細明體" w:hint="eastAsia"/>
          <w:bCs/>
          <w:lang w:eastAsia="zh-TW"/>
        </w:rPr>
        <w:t>更新DTAAA100</w:t>
      </w:r>
      <w:r>
        <w:rPr>
          <w:rFonts w:ascii="細明體" w:eastAsia="細明體" w:hAnsi="細明體"/>
          <w:bCs/>
          <w:lang w:eastAsia="zh-TW"/>
        </w:rPr>
        <w:t>.IS_KEYIN3 = “Y”</w:t>
      </w:r>
    </w:p>
    <w:p w:rsidR="0063564C" w:rsidRDefault="0063564C" w:rsidP="0063564C">
      <w:pPr>
        <w:pStyle w:val="Tabletext"/>
        <w:keepLines w:val="0"/>
        <w:numPr>
          <w:ilvl w:val="4"/>
          <w:numId w:val="11"/>
        </w:numPr>
        <w:spacing w:after="0" w:line="240" w:lineRule="auto"/>
        <w:rPr>
          <w:rFonts w:ascii="細明體" w:eastAsia="細明體" w:hAnsi="細明體"/>
          <w:bCs/>
          <w:lang w:eastAsia="zh-TW"/>
        </w:rPr>
      </w:pPr>
      <w:r>
        <w:rPr>
          <w:rFonts w:ascii="細明體" w:eastAsia="細明體" w:hAnsi="細明體" w:hint="eastAsia"/>
          <w:bCs/>
          <w:lang w:eastAsia="zh-TW"/>
        </w:rPr>
        <w:t>更新DTAAA001.IS_FULLAUTO=</w:t>
      </w:r>
      <w:r>
        <w:rPr>
          <w:rFonts w:ascii="細明體" w:eastAsia="細明體" w:hAnsi="細明體"/>
          <w:bCs/>
          <w:lang w:eastAsia="zh-TW"/>
        </w:rPr>
        <w:t>”</w:t>
      </w:r>
      <w:r>
        <w:rPr>
          <w:rFonts w:ascii="細明體" w:eastAsia="細明體" w:hAnsi="細明體" w:hint="eastAsia"/>
          <w:bCs/>
          <w:lang w:eastAsia="zh-TW"/>
        </w:rPr>
        <w:t>N</w:t>
      </w:r>
      <w:r>
        <w:rPr>
          <w:rFonts w:ascii="細明體" w:eastAsia="細明體" w:hAnsi="細明體"/>
          <w:bCs/>
          <w:lang w:eastAsia="zh-TW"/>
        </w:rPr>
        <w:t>”</w:t>
      </w:r>
    </w:p>
    <w:p w:rsidR="0063564C" w:rsidRPr="00E10AFC" w:rsidRDefault="0063564C" w:rsidP="00C01FCD">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更新DTAAA001.NOT_FULLAUTO_RESN=回傳BO.</w:t>
      </w:r>
      <w:r>
        <w:rPr>
          <w:rFonts w:ascii="細明體" w:eastAsia="細明體" w:hAnsi="細明體"/>
          <w:bCs/>
          <w:lang w:eastAsia="zh-TW"/>
        </w:rPr>
        <w:t>getNOT_FULLAUTO_RESN</w:t>
      </w:r>
    </w:p>
    <w:p w:rsidR="009733DB" w:rsidRDefault="00EB4A0A" w:rsidP="00E10AFC">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END</w:t>
      </w:r>
    </w:p>
    <w:p w:rsidR="00324C45" w:rsidRDefault="00324C45" w:rsidP="00324C45">
      <w:pPr>
        <w:pStyle w:val="Tabletext"/>
        <w:keepLines w:val="0"/>
        <w:spacing w:after="0" w:line="240" w:lineRule="auto"/>
        <w:rPr>
          <w:rFonts w:ascii="細明體" w:eastAsia="細明體" w:hAnsi="細明體" w:hint="eastAsia"/>
          <w:bCs/>
          <w:lang w:eastAsia="zh-TW"/>
        </w:rPr>
      </w:pPr>
    </w:p>
    <w:p w:rsidR="008F5232" w:rsidRPr="008F5232" w:rsidRDefault="00324C45" w:rsidP="008F5232">
      <w:pPr>
        <w:pStyle w:val="Tabletext"/>
        <w:keepLines w:val="0"/>
        <w:numPr>
          <w:ilvl w:val="0"/>
          <w:numId w:val="11"/>
        </w:numPr>
        <w:spacing w:after="0" w:line="240" w:lineRule="auto"/>
        <w:ind w:leftChars="100" w:left="665"/>
        <w:rPr>
          <w:rFonts w:ascii="細明體" w:eastAsia="細明體" w:hAnsi="細明體" w:hint="eastAsia"/>
          <w:bCs/>
          <w:lang w:eastAsia="zh-TW"/>
        </w:rPr>
      </w:pPr>
      <w:r>
        <w:rPr>
          <w:rFonts w:ascii="細明體" w:eastAsia="細明體" w:hAnsi="細明體" w:hint="eastAsia"/>
          <w:b/>
          <w:bCs/>
          <w:color w:val="008000"/>
          <w:lang w:eastAsia="zh-TW"/>
        </w:rPr>
        <w:t>暫存</w:t>
      </w:r>
    </w:p>
    <w:p w:rsidR="008F5232" w:rsidRDefault="008F5232" w:rsidP="008F5232">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更新申請書資訊</w:t>
      </w:r>
    </w:p>
    <w:p w:rsidR="008F5232" w:rsidRDefault="008F5232" w:rsidP="008F5232">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更新理賠受理申請書檔DTAAA010</w:t>
      </w:r>
    </w:p>
    <w:p w:rsidR="008F5232" w:rsidRPr="008F5232" w:rsidRDefault="008F5232" w:rsidP="008F5232">
      <w:pPr>
        <w:pStyle w:val="Tabletext"/>
        <w:keepLines w:val="0"/>
        <w:numPr>
          <w:ilvl w:val="3"/>
          <w:numId w:val="11"/>
        </w:numPr>
        <w:spacing w:after="0" w:line="240" w:lineRule="auto"/>
        <w:rPr>
          <w:rFonts w:ascii="細明體" w:eastAsia="細明體" w:hAnsi="細明體" w:hint="eastAsia"/>
          <w:bCs/>
          <w:lang w:eastAsia="zh-TW"/>
        </w:rPr>
      </w:pPr>
      <w:r w:rsidRPr="008F5232">
        <w:rPr>
          <w:rFonts w:ascii="細明體" w:eastAsia="細明體" w:hAnsi="細明體" w:hint="eastAsia"/>
          <w:bCs/>
          <w:lang w:eastAsia="zh-TW"/>
        </w:rPr>
        <w:t>若事故原因不為空，則事故原因=畫面.事故原因.第一欄</w:t>
      </w:r>
    </w:p>
    <w:p w:rsidR="008F5232" w:rsidRPr="00EB4A0A" w:rsidRDefault="008F5232" w:rsidP="008F5232">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若事故職等不為空，則事故職等=畫面.事故職等</w:t>
      </w:r>
    </w:p>
    <w:p w:rsidR="008F5232" w:rsidRDefault="008F5232" w:rsidP="008F5232">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更新診斷書資訊</w:t>
      </w:r>
    </w:p>
    <w:p w:rsidR="008F5232" w:rsidRDefault="008F5232" w:rsidP="008F5232">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依照序號更新理賠診斷書檔DTAAA020</w:t>
      </w:r>
    </w:p>
    <w:p w:rsidR="008F5232" w:rsidRDefault="008F5232" w:rsidP="008F5232">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若畫面.醫師科別第一欄不為空，則醫師科別=畫面.醫師科別第一欄</w:t>
      </w:r>
    </w:p>
    <w:p w:rsidR="008F5232" w:rsidRPr="008F5232" w:rsidRDefault="008F5232" w:rsidP="008F5232">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若畫面.</w:t>
      </w:r>
      <w:r w:rsidRPr="008F5232">
        <w:rPr>
          <w:rFonts w:ascii="細明體" w:eastAsia="細明體" w:hAnsi="細明體" w:hint="eastAsia"/>
          <w:bCs/>
          <w:lang w:eastAsia="zh-TW"/>
        </w:rPr>
        <w:t xml:space="preserve"> </w:t>
      </w:r>
      <w:r>
        <w:rPr>
          <w:rFonts w:ascii="細明體" w:eastAsia="細明體" w:hAnsi="細明體" w:hint="eastAsia"/>
          <w:bCs/>
          <w:lang w:eastAsia="zh-TW"/>
        </w:rPr>
        <w:t>所選擇醫師科別不為空</w:t>
      </w:r>
    </w:p>
    <w:p w:rsidR="008F5232" w:rsidRDefault="008F5232" w:rsidP="008F5232">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受理_主科別代碼=畫面.所選擇醫師科別主科別中文之代碼</w:t>
      </w:r>
    </w:p>
    <w:p w:rsidR="008F5232" w:rsidRDefault="008F5232" w:rsidP="008F5232">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受理_次科別代碼=畫面.所選擇醫師科別次科別中文之代碼</w:t>
      </w:r>
    </w:p>
    <w:p w:rsidR="008F5232" w:rsidRDefault="008F5232" w:rsidP="008F5232">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受理_主科別中文=畫面.所選擇醫師科別主科別中文</w:t>
      </w:r>
    </w:p>
    <w:p w:rsidR="008F5232" w:rsidRDefault="008F5232" w:rsidP="008F5232">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受理_次科別中文=畫面.所選擇醫師科別次科別中文</w:t>
      </w:r>
    </w:p>
    <w:p w:rsidR="008F5232" w:rsidRDefault="008F5232" w:rsidP="008F5232">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若疾病代碼1有輸入</w:t>
      </w:r>
    </w:p>
    <w:p w:rsidR="008F5232" w:rsidRDefault="008F5232" w:rsidP="008F5232">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受理_疾病代碼1=畫面.疾病代碼1</w:t>
      </w:r>
    </w:p>
    <w:p w:rsidR="008F5232" w:rsidRDefault="008F5232" w:rsidP="008F5232">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若疾病代碼2有輸入</w:t>
      </w:r>
    </w:p>
    <w:p w:rsidR="008F5232" w:rsidRDefault="008F5232" w:rsidP="008F5232">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受理_疾病代碼2=畫面.疾病代碼2</w:t>
      </w:r>
    </w:p>
    <w:p w:rsidR="008F5232" w:rsidRDefault="008F5232" w:rsidP="008F5232">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若疾病代碼3有輸入</w:t>
      </w:r>
    </w:p>
    <w:p w:rsidR="008F5232" w:rsidRDefault="008F5232" w:rsidP="008F5232">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受理_疾病代碼3=畫面.疾病代碼3</w:t>
      </w:r>
    </w:p>
    <w:p w:rsidR="008F5232" w:rsidRDefault="008F5232" w:rsidP="008F5232">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若疾病代碼4有輸入</w:t>
      </w:r>
    </w:p>
    <w:p w:rsidR="008F5232" w:rsidRDefault="008F5232" w:rsidP="008F5232">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受理_疾病代碼4=畫面.疾病代碼4</w:t>
      </w:r>
    </w:p>
    <w:p w:rsidR="008F5232" w:rsidRDefault="008F5232" w:rsidP="008F5232">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若疾病代碼5有輸入</w:t>
      </w:r>
    </w:p>
    <w:p w:rsidR="008F5232" w:rsidRDefault="008F5232" w:rsidP="008F5232">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受理_疾病代碼5=畫面.疾病代碼5</w:t>
      </w:r>
    </w:p>
    <w:p w:rsidR="004A0336" w:rsidDel="00F96A1F" w:rsidRDefault="004A0336" w:rsidP="004A0336">
      <w:pPr>
        <w:pStyle w:val="Tabletext"/>
        <w:keepLines w:val="0"/>
        <w:numPr>
          <w:ilvl w:val="2"/>
          <w:numId w:val="11"/>
        </w:numPr>
        <w:spacing w:after="0" w:line="240" w:lineRule="auto"/>
        <w:rPr>
          <w:del w:id="86" w:author="cathay" w:date="2019-08-30T17:42:00Z"/>
          <w:rFonts w:ascii="細明體" w:eastAsia="細明體" w:hAnsi="細明體" w:hint="eastAsia"/>
          <w:bCs/>
          <w:lang w:eastAsia="zh-TW"/>
        </w:rPr>
      </w:pPr>
      <w:del w:id="87" w:author="cathay" w:date="2019-08-30T17:42:00Z">
        <w:r w:rsidDel="00F96A1F">
          <w:rPr>
            <w:rFonts w:ascii="細明體" w:eastAsia="細明體" w:hAnsi="細明體" w:hint="eastAsia"/>
            <w:bCs/>
            <w:lang w:eastAsia="zh-TW"/>
          </w:rPr>
          <w:delText>是否手術</w:delText>
        </w:r>
      </w:del>
    </w:p>
    <w:p w:rsidR="004A0336" w:rsidDel="00F96A1F" w:rsidRDefault="004A0336" w:rsidP="004A0336">
      <w:pPr>
        <w:pStyle w:val="Tabletext"/>
        <w:keepLines w:val="0"/>
        <w:numPr>
          <w:ilvl w:val="3"/>
          <w:numId w:val="11"/>
        </w:numPr>
        <w:spacing w:after="0" w:line="240" w:lineRule="auto"/>
        <w:rPr>
          <w:del w:id="88" w:author="cathay" w:date="2019-08-30T17:42:00Z"/>
          <w:rFonts w:ascii="細明體" w:eastAsia="細明體" w:hAnsi="細明體" w:hint="eastAsia"/>
          <w:bCs/>
          <w:lang w:eastAsia="zh-TW"/>
        </w:rPr>
      </w:pPr>
      <w:del w:id="89" w:author="cathay" w:date="2019-08-30T17:42:00Z">
        <w:r w:rsidDel="00F96A1F">
          <w:rPr>
            <w:rFonts w:ascii="細明體" w:eastAsia="細明體" w:hAnsi="細明體" w:hint="eastAsia"/>
            <w:bCs/>
            <w:lang w:eastAsia="zh-TW"/>
          </w:rPr>
          <w:delText>若畫面選擇是，則依照受理編號與診斷書序號更新診斷書檔DTAAA020是否手術欄位IS_OP為Y，反之為N</w:delText>
        </w:r>
      </w:del>
    </w:p>
    <w:p w:rsidR="004A0336" w:rsidRDefault="004A0336" w:rsidP="004A0336">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診斷日期</w:t>
      </w:r>
    </w:p>
    <w:p w:rsidR="004A0336" w:rsidRDefault="004A0336" w:rsidP="004A0336">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若緊急轉送有勾選，更新診斷書檔DTAAA020內相同診斷書序號之受理_緊急轉送欄位APLY_ISEMGY=Y</w:t>
      </w:r>
    </w:p>
    <w:p w:rsidR="004A0336" w:rsidRDefault="004A0336" w:rsidP="004A0336">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依照已輸入區各紀錄狀態處理理賠診斷書天數檔DTAAA021相同受編APLY_NO、相同診斷書流水號DIAG_SER_NO、相同序號SER_NO之紀錄</w:t>
      </w:r>
    </w:p>
    <w:p w:rsidR="004A0336" w:rsidRDefault="004A0336" w:rsidP="004A0336">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若日期欄位無異動，則不處理</w:t>
      </w:r>
    </w:p>
    <w:p w:rsidR="004A0336" w:rsidRDefault="004A0336" w:rsidP="004A0336">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若日期欄位清空，則刪除該筆資料</w:t>
      </w:r>
    </w:p>
    <w:p w:rsidR="004A0336" w:rsidRDefault="004A0336" w:rsidP="004A0336">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若日期欄位異動，則修改該筆資料</w:t>
      </w:r>
    </w:p>
    <w:p w:rsidR="004A0336" w:rsidRDefault="004A0336" w:rsidP="004A0336">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住院：受理_起始日APLY_STR_DATE、受理_終止日APLY_END_DATE</w:t>
      </w:r>
    </w:p>
    <w:p w:rsidR="004A0336" w:rsidRDefault="004A0336" w:rsidP="004A0336">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燒燙傷：受理_起始日APLY_STR_DATE、受理_終止日APLY_END_DATE</w:t>
      </w:r>
    </w:p>
    <w:p w:rsidR="004A0336" w:rsidRDefault="004A0336" w:rsidP="004A0336">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加護病房：受理_起始日APLY_STR_DATE、受理_終止日APLY_END_DATE</w:t>
      </w:r>
    </w:p>
    <w:p w:rsidR="004A0336" w:rsidRDefault="004A0336" w:rsidP="004A0336">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在家療養：受理_起始日APLY_STR_DATE、受理_終止日APLY_END_DATE</w:t>
      </w:r>
    </w:p>
    <w:p w:rsidR="004A0336" w:rsidRDefault="004A0336" w:rsidP="004A0336">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門診：受理_起始日APLY_STR_DATE</w:t>
      </w:r>
    </w:p>
    <w:p w:rsidR="004A0336" w:rsidRDefault="004A0336" w:rsidP="004A0336">
      <w:pPr>
        <w:pStyle w:val="Tabletext"/>
        <w:keepLines w:val="0"/>
        <w:numPr>
          <w:ilvl w:val="5"/>
          <w:numId w:val="11"/>
        </w:numPr>
        <w:spacing w:after="0" w:line="240" w:lineRule="auto"/>
        <w:rPr>
          <w:rFonts w:ascii="細明體" w:eastAsia="細明體" w:hAnsi="細明體"/>
          <w:bCs/>
          <w:lang w:eastAsia="zh-TW"/>
        </w:rPr>
      </w:pPr>
      <w:r>
        <w:rPr>
          <w:rFonts w:ascii="細明體" w:eastAsia="細明體" w:hAnsi="細明體" w:hint="eastAsia"/>
          <w:bCs/>
          <w:lang w:eastAsia="zh-TW"/>
        </w:rPr>
        <w:t>急診：</w:t>
      </w:r>
      <w:ins w:id="90" w:author="cathay" w:date="2019-08-30T17:43:00Z">
        <w:r w:rsidR="00F96A1F">
          <w:rPr>
            <w:rFonts w:ascii="細明體" w:eastAsia="細明體" w:hAnsi="細明體" w:hint="eastAsia"/>
            <w:bCs/>
            <w:lang w:eastAsia="zh-TW"/>
          </w:rPr>
          <w:t>受理_起始日APLY_STR_DATE、</w:t>
        </w:r>
        <w:r w:rsidR="00F96A1F" w:rsidRPr="00CE2440">
          <w:rPr>
            <w:rFonts w:ascii="細明體" w:eastAsia="細明體" w:hAnsi="細明體" w:hint="eastAsia"/>
            <w:bCs/>
            <w:lang w:eastAsia="zh-TW"/>
          </w:rPr>
          <w:t>受理_起始日時間</w:t>
        </w:r>
        <w:r w:rsidR="00F96A1F">
          <w:rPr>
            <w:rFonts w:ascii="細明體" w:eastAsia="細明體" w:hAnsi="細明體" w:hint="eastAsia"/>
            <w:bCs/>
            <w:lang w:eastAsia="zh-TW"/>
          </w:rPr>
          <w:t>APLY_STR_TIME、受理_終止日APLY_END_DATE、</w:t>
        </w:r>
        <w:r w:rsidR="00F96A1F" w:rsidRPr="00CE2440">
          <w:rPr>
            <w:rFonts w:ascii="細明體" w:eastAsia="細明體" w:hAnsi="細明體" w:hint="eastAsia"/>
            <w:bCs/>
            <w:lang w:eastAsia="zh-TW"/>
          </w:rPr>
          <w:t>受理_終止日時間APLY_END_TIME</w:t>
        </w:r>
      </w:ins>
      <w:del w:id="91" w:author="cathay" w:date="2019-08-30T17:43:00Z">
        <w:r w:rsidDel="00F96A1F">
          <w:rPr>
            <w:rFonts w:ascii="細明體" w:eastAsia="細明體" w:hAnsi="細明體" w:hint="eastAsia"/>
            <w:bCs/>
            <w:lang w:eastAsia="zh-TW"/>
          </w:rPr>
          <w:delText>受理_起始日APLY_STR_DATE</w:delText>
        </w:r>
      </w:del>
    </w:p>
    <w:p w:rsidR="002A7918" w:rsidRPr="00F96A1F" w:rsidRDefault="00F96A1F" w:rsidP="00F96A1F">
      <w:pPr>
        <w:pStyle w:val="Tabletext"/>
        <w:keepLines w:val="0"/>
        <w:numPr>
          <w:ilvl w:val="5"/>
          <w:numId w:val="11"/>
        </w:numPr>
        <w:spacing w:after="0" w:line="240" w:lineRule="auto"/>
        <w:rPr>
          <w:rFonts w:ascii="細明體" w:eastAsia="細明體" w:hAnsi="細明體" w:hint="eastAsia"/>
          <w:bCs/>
          <w:lang w:eastAsia="zh-TW"/>
          <w:rPrChange w:id="92" w:author="cathay" w:date="2019-08-30T17:43:00Z">
            <w:rPr>
              <w:rFonts w:ascii="細明體" w:eastAsia="細明體" w:hAnsi="細明體" w:hint="eastAsia"/>
              <w:bCs/>
              <w:lang w:eastAsia="zh-TW"/>
            </w:rPr>
          </w:rPrChange>
        </w:rPr>
        <w:pPrChange w:id="93" w:author="cathay" w:date="2019-08-30T17:43:00Z">
          <w:pPr>
            <w:pStyle w:val="Tabletext"/>
            <w:keepLines w:val="0"/>
            <w:numPr>
              <w:ilvl w:val="5"/>
              <w:numId w:val="11"/>
            </w:numPr>
            <w:spacing w:after="0" w:line="240" w:lineRule="auto"/>
            <w:ind w:left="3260" w:hanging="1134"/>
          </w:pPr>
        </w:pPrChange>
      </w:pPr>
      <w:ins w:id="94" w:author="cathay" w:date="2019-08-30T17:43:00Z">
        <w:r>
          <w:rPr>
            <w:rFonts w:ascii="細明體" w:eastAsia="細明體" w:hAnsi="細明體" w:hint="eastAsia"/>
            <w:bCs/>
            <w:lang w:eastAsia="zh-TW"/>
          </w:rPr>
          <w:t>手術：受理_起始日APLY_STR_DATE、</w:t>
        </w:r>
        <w:r w:rsidRPr="00FF5F7B">
          <w:rPr>
            <w:rFonts w:ascii="細明體" w:eastAsia="細明體" w:hAnsi="細明體" w:hint="eastAsia"/>
            <w:bCs/>
            <w:lang w:eastAsia="zh-TW"/>
          </w:rPr>
          <w:t>受理_手術名稱</w:t>
        </w:r>
        <w:r w:rsidRPr="00FF5F7B">
          <w:rPr>
            <w:rFonts w:ascii="細明體" w:eastAsia="細明體" w:hAnsi="細明體"/>
            <w:bCs/>
            <w:lang w:eastAsia="zh-TW"/>
          </w:rPr>
          <w:t>APLY_OP_CTX</w:t>
        </w:r>
        <w:r>
          <w:rPr>
            <w:rFonts w:ascii="細明體" w:eastAsia="細明體" w:hAnsi="細明體" w:hint="eastAsia"/>
            <w:bCs/>
            <w:lang w:eastAsia="zh-TW"/>
          </w:rPr>
          <w:t>、</w:t>
        </w:r>
        <w:r w:rsidRPr="00FF5F7B">
          <w:rPr>
            <w:rFonts w:ascii="細明體" w:eastAsia="細明體" w:hAnsi="細明體" w:hint="eastAsia"/>
            <w:bCs/>
            <w:lang w:eastAsia="zh-TW"/>
          </w:rPr>
          <w:t>受理_手術代碼</w:t>
        </w:r>
        <w:r w:rsidRPr="00FF5F7B">
          <w:rPr>
            <w:rFonts w:ascii="細明體" w:eastAsia="細明體" w:hAnsi="細明體"/>
            <w:bCs/>
            <w:lang w:eastAsia="zh-TW"/>
          </w:rPr>
          <w:t>APLY_OP_CODE</w:t>
        </w:r>
      </w:ins>
      <w:del w:id="95" w:author="cathay" w:date="2019-08-30T17:43:00Z">
        <w:r w:rsidR="002A7918" w:rsidRPr="00F96A1F" w:rsidDel="00F96A1F">
          <w:rPr>
            <w:rFonts w:ascii="細明體" w:eastAsia="細明體" w:hAnsi="細明體" w:hint="eastAsia"/>
            <w:bCs/>
            <w:lang w:eastAsia="zh-TW"/>
            <w:rPrChange w:id="96" w:author="cathay" w:date="2019-08-30T17:43:00Z">
              <w:rPr>
                <w:rFonts w:ascii="細明體" w:eastAsia="細明體" w:hAnsi="細明體" w:hint="eastAsia"/>
                <w:bCs/>
                <w:lang w:eastAsia="zh-TW"/>
              </w:rPr>
            </w:rPrChange>
          </w:rPr>
          <w:delText>手術：受理_起始日APLY_STR_DATE</w:delText>
        </w:r>
      </w:del>
    </w:p>
    <w:p w:rsidR="004A0336" w:rsidRDefault="004A0336" w:rsidP="004A0336">
      <w:pPr>
        <w:pStyle w:val="Tabletext"/>
        <w:keepLines w:val="0"/>
        <w:numPr>
          <w:ilvl w:val="4"/>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若該筆資料為新增，則新增診斷書天數檔DTAAA021，欄位</w:t>
      </w:r>
    </w:p>
    <w:p w:rsidR="004A0336" w:rsidRDefault="004A0336" w:rsidP="004A0336">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受理編號APLY_NO=$傳入受理編號</w:t>
      </w:r>
    </w:p>
    <w:p w:rsidR="004A0336" w:rsidRDefault="004A0336" w:rsidP="004A0336">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診斷書流水號DIAG_SER_NO=該張診斷書序號</w:t>
      </w:r>
    </w:p>
    <w:p w:rsidR="004A0336" w:rsidRDefault="004A0336" w:rsidP="004A0336">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序號SER_NO=$傳入受理編號與該張診斷書流水號所對應的最大序號+1，若同受理編號+診斷書流水號之新增項目為多筆，則序號繼續累加</w:t>
      </w:r>
    </w:p>
    <w:p w:rsidR="004A0336" w:rsidRDefault="004A0336" w:rsidP="004A0336">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若項目=住院</w:t>
      </w:r>
    </w:p>
    <w:p w:rsidR="004A0336" w:rsidRDefault="004A0336" w:rsidP="004A0336">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受理_診斷類別APLY_DIAG_KIND=A</w:t>
      </w:r>
    </w:p>
    <w:p w:rsidR="004A0336" w:rsidRDefault="004A0336" w:rsidP="004A0336">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4A0336" w:rsidRDefault="004A0336" w:rsidP="004A0336">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4A0336" w:rsidRDefault="004A0336" w:rsidP="004A0336">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若項目=燒燙傷</w:t>
      </w:r>
    </w:p>
    <w:p w:rsidR="004A0336" w:rsidRDefault="004A0336" w:rsidP="004A0336">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受理_診斷類別APLY_DIAG_KIND=B</w:t>
      </w:r>
    </w:p>
    <w:p w:rsidR="004A0336" w:rsidRDefault="004A0336" w:rsidP="004A0336">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4A0336" w:rsidRDefault="004A0336" w:rsidP="004A0336">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4A0336" w:rsidRDefault="004A0336" w:rsidP="004A0336">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若項目=加護病房</w:t>
      </w:r>
    </w:p>
    <w:p w:rsidR="004A0336" w:rsidRDefault="004A0336" w:rsidP="004A0336">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受理_診斷類別APLY_DIAG_KIND=C</w:t>
      </w:r>
    </w:p>
    <w:p w:rsidR="004A0336" w:rsidRDefault="004A0336" w:rsidP="004A0336">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4A0336" w:rsidRDefault="004A0336" w:rsidP="004A0336">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4A0336" w:rsidRDefault="004A0336" w:rsidP="004A0336">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若項目=在家療養</w:t>
      </w:r>
    </w:p>
    <w:p w:rsidR="004A0336" w:rsidRDefault="004A0336" w:rsidP="004A0336">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受理_診斷類別APLY_DIAG_KIND=K</w:t>
      </w:r>
    </w:p>
    <w:p w:rsidR="004A0336" w:rsidRDefault="004A0336" w:rsidP="004A0336">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4A0336" w:rsidRDefault="004A0336" w:rsidP="004A0336">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受理_終止日APLY_END_DATE=該筆畫面第二個輸入欄位轉西元年</w:t>
      </w:r>
    </w:p>
    <w:p w:rsidR="004A0336" w:rsidRDefault="004A0336" w:rsidP="004A0336">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若項目=門診</w:t>
      </w:r>
    </w:p>
    <w:p w:rsidR="004A0336" w:rsidRDefault="004A0336" w:rsidP="004A0336">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受理_診斷類別APLY_DIAG_KIND=D</w:t>
      </w:r>
    </w:p>
    <w:p w:rsidR="004A0336" w:rsidRDefault="004A0336" w:rsidP="004A0336">
      <w:pPr>
        <w:pStyle w:val="Tabletext"/>
        <w:keepLines w:val="0"/>
        <w:numPr>
          <w:ilvl w:val="6"/>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受理_起始日APLY_STR_DATE=該筆畫面第一個輸入欄位轉西元年</w:t>
      </w:r>
    </w:p>
    <w:p w:rsidR="004A0336" w:rsidRDefault="004A0336" w:rsidP="004A0336">
      <w:pPr>
        <w:pStyle w:val="Tabletext"/>
        <w:keepLines w:val="0"/>
        <w:numPr>
          <w:ilvl w:val="5"/>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若項目=急診</w:t>
      </w:r>
    </w:p>
    <w:p w:rsidR="00490310" w:rsidRDefault="00490310" w:rsidP="00490310">
      <w:pPr>
        <w:pStyle w:val="Tabletext"/>
        <w:keepLines w:val="0"/>
        <w:numPr>
          <w:ilvl w:val="6"/>
          <w:numId w:val="11"/>
        </w:numPr>
        <w:spacing w:after="0" w:line="240" w:lineRule="auto"/>
        <w:rPr>
          <w:ins w:id="97" w:author="cathay" w:date="2019-08-30T17:44:00Z"/>
          <w:rFonts w:ascii="細明體" w:eastAsia="細明體" w:hAnsi="細明體" w:hint="eastAsia"/>
          <w:bCs/>
          <w:lang w:eastAsia="zh-TW"/>
        </w:rPr>
      </w:pPr>
      <w:ins w:id="98" w:author="cathay" w:date="2019-08-30T17:44:00Z">
        <w:r>
          <w:rPr>
            <w:rFonts w:ascii="細明體" w:eastAsia="細明體" w:hAnsi="細明體" w:hint="eastAsia"/>
            <w:bCs/>
            <w:lang w:eastAsia="zh-TW"/>
          </w:rPr>
          <w:t>受理_診斷類別APLY_DIAG_KIND=G</w:t>
        </w:r>
      </w:ins>
    </w:p>
    <w:p w:rsidR="00490310" w:rsidRDefault="00490310" w:rsidP="00490310">
      <w:pPr>
        <w:pStyle w:val="Tabletext"/>
        <w:keepLines w:val="0"/>
        <w:numPr>
          <w:ilvl w:val="6"/>
          <w:numId w:val="11"/>
        </w:numPr>
        <w:spacing w:after="0" w:line="240" w:lineRule="auto"/>
        <w:rPr>
          <w:ins w:id="99" w:author="cathay" w:date="2019-08-30T17:44:00Z"/>
          <w:rFonts w:ascii="細明體" w:eastAsia="細明體" w:hAnsi="細明體"/>
          <w:bCs/>
          <w:lang w:eastAsia="zh-TW"/>
        </w:rPr>
      </w:pPr>
      <w:ins w:id="100" w:author="cathay" w:date="2019-08-30T17:44:00Z">
        <w:r>
          <w:rPr>
            <w:rFonts w:ascii="細明體" w:eastAsia="細明體" w:hAnsi="細明體" w:hint="eastAsia"/>
            <w:bCs/>
            <w:lang w:eastAsia="zh-TW"/>
          </w:rPr>
          <w:t>受理_起始日APLY_STR_DATE=該筆畫面第一個輸入欄位轉西元年</w:t>
        </w:r>
      </w:ins>
    </w:p>
    <w:p w:rsidR="00490310" w:rsidRDefault="00490310" w:rsidP="00490310">
      <w:pPr>
        <w:pStyle w:val="Tabletext"/>
        <w:keepLines w:val="0"/>
        <w:numPr>
          <w:ilvl w:val="6"/>
          <w:numId w:val="11"/>
        </w:numPr>
        <w:spacing w:after="0" w:line="240" w:lineRule="auto"/>
        <w:rPr>
          <w:ins w:id="101" w:author="cathay" w:date="2019-08-30T17:44:00Z"/>
          <w:rFonts w:ascii="細明體" w:eastAsia="細明體" w:hAnsi="細明體"/>
          <w:bCs/>
          <w:lang w:eastAsia="zh-TW"/>
        </w:rPr>
      </w:pPr>
      <w:ins w:id="102" w:author="cathay" w:date="2019-08-30T17:44:00Z">
        <w:r w:rsidRPr="00D87C1B">
          <w:rPr>
            <w:rFonts w:ascii="細明體" w:eastAsia="細明體" w:hAnsi="細明體" w:hint="eastAsia"/>
            <w:bCs/>
            <w:lang w:eastAsia="zh-TW"/>
          </w:rPr>
          <w:t>受理_起始日時間</w:t>
        </w:r>
        <w:r w:rsidRPr="00D87C1B">
          <w:rPr>
            <w:rFonts w:ascii="細明體" w:eastAsia="細明體" w:hAnsi="細明體"/>
            <w:bCs/>
            <w:lang w:eastAsia="zh-TW"/>
          </w:rPr>
          <w:t>APLY_STR_TIME</w:t>
        </w:r>
        <w:r w:rsidRPr="00D87C1B">
          <w:rPr>
            <w:rFonts w:ascii="細明體" w:eastAsia="細明體" w:hAnsi="細明體" w:hint="eastAsia"/>
            <w:bCs/>
            <w:lang w:eastAsia="zh-TW"/>
          </w:rPr>
          <w:t xml:space="preserve"> </w:t>
        </w:r>
        <w:r>
          <w:rPr>
            <w:rFonts w:ascii="細明體" w:eastAsia="細明體" w:hAnsi="細明體" w:hint="eastAsia"/>
            <w:bCs/>
            <w:lang w:eastAsia="zh-TW"/>
          </w:rPr>
          <w:t>=該筆畫面第二個輸入欄位轉時間</w:t>
        </w:r>
      </w:ins>
    </w:p>
    <w:p w:rsidR="00490310" w:rsidRDefault="00490310" w:rsidP="00490310">
      <w:pPr>
        <w:pStyle w:val="Tabletext"/>
        <w:keepLines w:val="0"/>
        <w:numPr>
          <w:ilvl w:val="6"/>
          <w:numId w:val="11"/>
        </w:numPr>
        <w:spacing w:after="0" w:line="240" w:lineRule="auto"/>
        <w:rPr>
          <w:ins w:id="103" w:author="cathay" w:date="2019-08-30T17:44:00Z"/>
          <w:rFonts w:ascii="細明體" w:eastAsia="細明體" w:hAnsi="細明體"/>
          <w:bCs/>
          <w:lang w:eastAsia="zh-TW"/>
        </w:rPr>
      </w:pPr>
      <w:ins w:id="104" w:author="cathay" w:date="2019-08-30T17:44:00Z">
        <w:r>
          <w:rPr>
            <w:rFonts w:ascii="細明體" w:eastAsia="細明體" w:hAnsi="細明體" w:hint="eastAsia"/>
            <w:bCs/>
            <w:lang w:eastAsia="zh-TW"/>
          </w:rPr>
          <w:t>受理_終止日APLY_END_DATE=該筆畫面第三個輸入欄位轉西元年</w:t>
        </w:r>
      </w:ins>
    </w:p>
    <w:p w:rsidR="004A0336" w:rsidDel="00490310" w:rsidRDefault="00490310" w:rsidP="00490310">
      <w:pPr>
        <w:pStyle w:val="Tabletext"/>
        <w:keepLines w:val="0"/>
        <w:numPr>
          <w:ilvl w:val="6"/>
          <w:numId w:val="11"/>
        </w:numPr>
        <w:spacing w:after="0" w:line="240" w:lineRule="auto"/>
        <w:rPr>
          <w:del w:id="105" w:author="cathay" w:date="2019-08-30T17:44:00Z"/>
          <w:rFonts w:ascii="細明體" w:eastAsia="細明體" w:hAnsi="細明體" w:hint="eastAsia"/>
          <w:bCs/>
          <w:lang w:eastAsia="zh-TW"/>
        </w:rPr>
      </w:pPr>
      <w:ins w:id="106" w:author="cathay" w:date="2019-08-30T17:44:00Z">
        <w:r w:rsidRPr="00D87C1B">
          <w:rPr>
            <w:rFonts w:ascii="細明體" w:eastAsia="細明體" w:hAnsi="細明體" w:hint="eastAsia"/>
            <w:bCs/>
            <w:lang w:eastAsia="zh-TW"/>
          </w:rPr>
          <w:t>受理_終止日時間</w:t>
        </w:r>
        <w:r w:rsidRPr="00D87C1B">
          <w:rPr>
            <w:rFonts w:ascii="細明體" w:eastAsia="細明體" w:hAnsi="細明體"/>
            <w:bCs/>
            <w:lang w:eastAsia="zh-TW"/>
          </w:rPr>
          <w:t>APLY_END_TIME</w:t>
        </w:r>
        <w:r w:rsidRPr="00D87C1B">
          <w:rPr>
            <w:rFonts w:ascii="細明體" w:eastAsia="細明體" w:hAnsi="細明體" w:hint="eastAsia"/>
            <w:bCs/>
            <w:lang w:eastAsia="zh-TW"/>
          </w:rPr>
          <w:t xml:space="preserve"> </w:t>
        </w:r>
        <w:r>
          <w:rPr>
            <w:rFonts w:ascii="細明體" w:eastAsia="細明體" w:hAnsi="細明體" w:hint="eastAsia"/>
            <w:bCs/>
            <w:lang w:eastAsia="zh-TW"/>
          </w:rPr>
          <w:t>=該筆畫面第四個輸入欄位轉時間</w:t>
        </w:r>
      </w:ins>
      <w:del w:id="107" w:author="cathay" w:date="2019-08-30T17:44:00Z">
        <w:r w:rsidR="004A0336" w:rsidDel="00490310">
          <w:rPr>
            <w:rFonts w:ascii="細明體" w:eastAsia="細明體" w:hAnsi="細明體" w:hint="eastAsia"/>
            <w:bCs/>
            <w:lang w:eastAsia="zh-TW"/>
          </w:rPr>
          <w:delText>受理_診斷類別APLY_DIAG_KIND=G</w:delText>
        </w:r>
      </w:del>
    </w:p>
    <w:p w:rsidR="004A0336" w:rsidRDefault="004A0336" w:rsidP="0092542D">
      <w:pPr>
        <w:pStyle w:val="Tabletext"/>
        <w:keepLines w:val="0"/>
        <w:numPr>
          <w:ilvl w:val="6"/>
          <w:numId w:val="11"/>
        </w:numPr>
        <w:spacing w:after="0" w:line="240" w:lineRule="auto"/>
        <w:rPr>
          <w:rFonts w:ascii="細明體" w:eastAsia="細明體" w:hAnsi="細明體" w:hint="eastAsia"/>
          <w:bCs/>
          <w:lang w:eastAsia="zh-TW"/>
        </w:rPr>
      </w:pPr>
      <w:del w:id="108" w:author="cathay" w:date="2019-08-30T17:44:00Z">
        <w:r w:rsidDel="00490310">
          <w:rPr>
            <w:rFonts w:ascii="細明體" w:eastAsia="細明體" w:hAnsi="細明體" w:hint="eastAsia"/>
            <w:bCs/>
            <w:lang w:eastAsia="zh-TW"/>
          </w:rPr>
          <w:delText>受理_起始日APLY_STR_DATE=該筆畫面第一個輸入欄位轉西元年</w:delText>
        </w:r>
      </w:del>
    </w:p>
    <w:p w:rsidR="002A7918" w:rsidRDefault="002A7918" w:rsidP="002A7918">
      <w:pPr>
        <w:pStyle w:val="Tabletext"/>
        <w:keepLines w:val="0"/>
        <w:numPr>
          <w:ilvl w:val="5"/>
          <w:numId w:val="11"/>
        </w:numPr>
        <w:spacing w:after="0" w:line="240" w:lineRule="auto"/>
        <w:rPr>
          <w:rFonts w:ascii="細明體" w:eastAsia="細明體" w:hAnsi="細明體"/>
          <w:bCs/>
          <w:lang w:eastAsia="zh-TW"/>
        </w:rPr>
      </w:pPr>
      <w:r>
        <w:rPr>
          <w:rFonts w:ascii="細明體" w:eastAsia="細明體" w:hAnsi="細明體" w:hint="eastAsia"/>
          <w:bCs/>
          <w:lang w:eastAsia="zh-TW"/>
        </w:rPr>
        <w:t>若項目=手術</w:t>
      </w:r>
    </w:p>
    <w:p w:rsidR="002A7918" w:rsidRDefault="002A7918" w:rsidP="002A7918">
      <w:pPr>
        <w:pStyle w:val="Tabletext"/>
        <w:keepLines w:val="0"/>
        <w:numPr>
          <w:ilvl w:val="6"/>
          <w:numId w:val="11"/>
        </w:numPr>
        <w:spacing w:after="0" w:line="240" w:lineRule="auto"/>
        <w:rPr>
          <w:rFonts w:ascii="細明體" w:eastAsia="細明體" w:hAnsi="細明體"/>
          <w:bCs/>
          <w:lang w:eastAsia="zh-TW"/>
        </w:rPr>
      </w:pPr>
      <w:r>
        <w:rPr>
          <w:rFonts w:ascii="細明體" w:eastAsia="細明體" w:hAnsi="細明體" w:hint="eastAsia"/>
          <w:bCs/>
          <w:lang w:eastAsia="zh-TW"/>
        </w:rPr>
        <w:t>受理_診斷類別APLY_DIAG_KIND=F</w:t>
      </w:r>
    </w:p>
    <w:p w:rsidR="002A7918" w:rsidRDefault="002A7918" w:rsidP="002A7918">
      <w:pPr>
        <w:pStyle w:val="Tabletext"/>
        <w:keepLines w:val="0"/>
        <w:numPr>
          <w:ilvl w:val="6"/>
          <w:numId w:val="11"/>
        </w:numPr>
        <w:spacing w:after="0" w:line="240" w:lineRule="auto"/>
        <w:rPr>
          <w:rFonts w:ascii="細明體" w:eastAsia="細明體" w:hAnsi="細明體"/>
          <w:bCs/>
          <w:lang w:eastAsia="zh-TW"/>
        </w:rPr>
      </w:pPr>
      <w:r>
        <w:rPr>
          <w:rFonts w:ascii="細明體" w:eastAsia="細明體" w:hAnsi="細明體" w:hint="eastAsia"/>
          <w:bCs/>
          <w:lang w:eastAsia="zh-TW"/>
        </w:rPr>
        <w:t>受理_起始日APLY_STR_DATE=該筆畫面第一個輸入欄位轉西元年</w:t>
      </w:r>
    </w:p>
    <w:p w:rsidR="008F5232" w:rsidRDefault="002A7918" w:rsidP="00CB7C4B">
      <w:pPr>
        <w:pStyle w:val="Tabletext"/>
        <w:keepLines w:val="0"/>
        <w:numPr>
          <w:ilvl w:val="6"/>
          <w:numId w:val="11"/>
        </w:numPr>
        <w:spacing w:after="0" w:line="240" w:lineRule="auto"/>
        <w:rPr>
          <w:ins w:id="109" w:author="cathay" w:date="2019-08-30T17:44:00Z"/>
          <w:rFonts w:ascii="細明體" w:eastAsia="細明體" w:hAnsi="細明體"/>
          <w:bCs/>
          <w:lang w:eastAsia="zh-TW"/>
        </w:rPr>
      </w:pPr>
      <w:r>
        <w:rPr>
          <w:rFonts w:ascii="細明體" w:eastAsia="細明體" w:hAnsi="細明體" w:hint="eastAsia"/>
          <w:bCs/>
          <w:lang w:eastAsia="zh-TW"/>
        </w:rPr>
        <w:t>受理_手術名稱=該筆畫面手術名稱輸入欄位值</w:t>
      </w:r>
    </w:p>
    <w:p w:rsidR="00490310" w:rsidRDefault="00490310" w:rsidP="00CB7C4B">
      <w:pPr>
        <w:pStyle w:val="Tabletext"/>
        <w:keepLines w:val="0"/>
        <w:numPr>
          <w:ilvl w:val="6"/>
          <w:numId w:val="11"/>
        </w:numPr>
        <w:spacing w:after="0" w:line="240" w:lineRule="auto"/>
        <w:rPr>
          <w:rFonts w:ascii="細明體" w:eastAsia="細明體" w:hAnsi="細明體" w:hint="eastAsia"/>
          <w:bCs/>
          <w:lang w:eastAsia="zh-TW"/>
        </w:rPr>
      </w:pPr>
      <w:ins w:id="110" w:author="cathay" w:date="2019-08-30T17:44:00Z">
        <w:r w:rsidRPr="00626968">
          <w:rPr>
            <w:rFonts w:ascii="細明體" w:eastAsia="細明體" w:hAnsi="細明體" w:hint="eastAsia"/>
            <w:bCs/>
            <w:lang w:eastAsia="zh-TW"/>
          </w:rPr>
          <w:t>受理_手術代碼</w:t>
        </w:r>
        <w:r>
          <w:rPr>
            <w:rFonts w:ascii="細明體" w:eastAsia="細明體" w:hAnsi="細明體" w:hint="eastAsia"/>
            <w:bCs/>
            <w:lang w:eastAsia="zh-TW"/>
          </w:rPr>
          <w:t>=該筆畫面手術代碼輸入欄位值</w:t>
        </w:r>
      </w:ins>
    </w:p>
    <w:p w:rsidR="004A0336" w:rsidRDefault="004A0336" w:rsidP="004A0336">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更新收據資訊</w:t>
      </w:r>
    </w:p>
    <w:p w:rsidR="004A0336" w:rsidRPr="004A0336" w:rsidRDefault="004A0336" w:rsidP="0092542D">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若是否檢附門診收據勾選是，將理賠受理檔DTAAA001是否檢附門診收據IS_OPC_RECP更新為Y，反之則為N</w:t>
      </w:r>
    </w:p>
    <w:p w:rsidR="008F5232" w:rsidRDefault="008F5232" w:rsidP="008F5232">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更新跨區取件分派紀錄檔DTAAA100，取得頁面起始作業時間，設定系統時間為結束作業時間</w:t>
      </w:r>
    </w:p>
    <w:p w:rsidR="008F5232" w:rsidRPr="00E10AFC" w:rsidRDefault="008F5232" w:rsidP="008F5232">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三登累計處理時間=三登累計處理時間+(結束作業時間-起始作業時間、取分鐘，小數點後兩位)</w:t>
      </w:r>
    </w:p>
    <w:p w:rsidR="00F734A6" w:rsidRPr="00855351" w:rsidRDefault="008F5232" w:rsidP="00855351">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END</w:t>
      </w:r>
    </w:p>
    <w:p w:rsidR="00324C45" w:rsidRDefault="00324C45" w:rsidP="00324C45">
      <w:pPr>
        <w:pStyle w:val="Tabletext"/>
        <w:keepLines w:val="0"/>
        <w:spacing w:after="0" w:line="240" w:lineRule="auto"/>
        <w:rPr>
          <w:rFonts w:ascii="細明體" w:eastAsia="細明體" w:hAnsi="細明體" w:hint="eastAsia"/>
          <w:bCs/>
          <w:lang w:eastAsia="zh-TW"/>
        </w:rPr>
      </w:pPr>
    </w:p>
    <w:p w:rsidR="00565987" w:rsidRPr="0092542D" w:rsidRDefault="00565987" w:rsidP="00565987">
      <w:pPr>
        <w:pStyle w:val="Tabletext"/>
        <w:keepLines w:val="0"/>
        <w:numPr>
          <w:ilvl w:val="0"/>
          <w:numId w:val="11"/>
        </w:numPr>
        <w:spacing w:after="0" w:line="240" w:lineRule="auto"/>
        <w:ind w:leftChars="100" w:left="665"/>
        <w:rPr>
          <w:rFonts w:ascii="細明體" w:eastAsia="細明體" w:hAnsi="細明體" w:hint="eastAsia"/>
          <w:b/>
          <w:bCs/>
          <w:color w:val="00B050"/>
          <w:lang w:eastAsia="zh-TW"/>
        </w:rPr>
      </w:pPr>
      <w:r w:rsidRPr="0092542D">
        <w:rPr>
          <w:rFonts w:ascii="細明體" w:eastAsia="細明體" w:hAnsi="細明體" w:hint="eastAsia"/>
          <w:b/>
          <w:bCs/>
          <w:color w:val="00B050"/>
          <w:lang w:eastAsia="zh-TW"/>
        </w:rPr>
        <w:t>畫面控制</w:t>
      </w:r>
    </w:p>
    <w:p w:rsidR="00565987" w:rsidRDefault="00563394" w:rsidP="0092542D">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診斷日期</w:t>
      </w:r>
    </w:p>
    <w:p w:rsidR="00563394" w:rsidRDefault="00563394" w:rsidP="0092542D">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住院起訖、燒燙傷病房起訖、加護病房起訖、在家療養起訖、在家療養、門診日期、</w:t>
      </w:r>
      <w:ins w:id="111" w:author="cathay" w:date="2019-08-30T17:44:00Z">
        <w:r w:rsidR="00375AEF">
          <w:rPr>
            <w:rFonts w:ascii="sөũ" w:hAnsi="sөũ"/>
            <w:lang w:eastAsia="zh-TW"/>
          </w:rPr>
          <w:t>急診日期時間</w:t>
        </w:r>
        <w:r w:rsidR="00375AEF">
          <w:rPr>
            <w:rFonts w:ascii="sөũ" w:hAnsi="sөũ"/>
            <w:lang w:eastAsia="zh-TW"/>
          </w:rPr>
          <w:t>(24HH)</w:t>
        </w:r>
        <w:r w:rsidR="00375AEF">
          <w:rPr>
            <w:rFonts w:ascii="sөũ" w:hAnsi="sөũ" w:hint="eastAsia"/>
            <w:lang w:eastAsia="zh-TW"/>
          </w:rPr>
          <w:t>、</w:t>
        </w:r>
        <w:r w:rsidR="00375AEF">
          <w:rPr>
            <w:rFonts w:ascii="sөũ" w:hAnsi="sөũ"/>
            <w:lang w:eastAsia="zh-TW"/>
          </w:rPr>
          <w:t>放射日期</w:t>
        </w:r>
      </w:ins>
      <w:ins w:id="112" w:author="cathay" w:date="2019-08-30T17:45:00Z">
        <w:r w:rsidR="00375AEF">
          <w:rPr>
            <w:rFonts w:ascii="sөũ" w:hAnsi="sөũ" w:hint="eastAsia"/>
            <w:lang w:eastAsia="zh-TW"/>
          </w:rPr>
          <w:t>、</w:t>
        </w:r>
        <w:r w:rsidR="00375AEF">
          <w:rPr>
            <w:rFonts w:ascii="sөũ" w:hAnsi="sөũ"/>
            <w:lang w:eastAsia="zh-TW"/>
          </w:rPr>
          <w:t>化療日期</w:t>
        </w:r>
      </w:ins>
      <w:del w:id="113" w:author="cathay" w:date="2019-08-30T17:44:00Z">
        <w:r w:rsidDel="00375AEF">
          <w:rPr>
            <w:rFonts w:ascii="細明體" w:eastAsia="細明體" w:hAnsi="細明體" w:hint="eastAsia"/>
            <w:bCs/>
            <w:lang w:eastAsia="zh-TW"/>
          </w:rPr>
          <w:delText>急診日期</w:delText>
        </w:r>
      </w:del>
      <w:r>
        <w:rPr>
          <w:rFonts w:ascii="細明體" w:eastAsia="細明體" w:hAnsi="細明體" w:hint="eastAsia"/>
          <w:bCs/>
          <w:lang w:eastAsia="zh-TW"/>
        </w:rPr>
        <w:t>欄位後方</w:t>
      </w:r>
      <w:r w:rsidRPr="0092542D">
        <w:rPr>
          <w:rFonts w:ascii="細明體" w:eastAsia="細明體" w:hAnsi="細明體" w:hint="eastAsia"/>
          <w:bCs/>
          <w:bdr w:val="single" w:sz="4" w:space="0" w:color="auto"/>
          <w:lang w:eastAsia="zh-TW"/>
        </w:rPr>
        <w:t>新增</w:t>
      </w:r>
      <w:r>
        <w:rPr>
          <w:rFonts w:ascii="細明體" w:eastAsia="細明體" w:hAnsi="細明體" w:hint="eastAsia"/>
          <w:bCs/>
          <w:lang w:eastAsia="zh-TW"/>
        </w:rPr>
        <w:t>點擊</w:t>
      </w:r>
    </w:p>
    <w:p w:rsidR="00563394" w:rsidRDefault="00563394" w:rsidP="0092542D">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檢核該欄輸入值是否符合民國年格式且不可為空白，若不符合則提示異常訊息</w:t>
      </w:r>
    </w:p>
    <w:p w:rsidR="00563394" w:rsidRDefault="00563394" w:rsidP="0092542D">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若符合則新增至下方已輸入資料區，日期欄位為不可寫入，後帶</w:t>
      </w:r>
      <w:r w:rsidRPr="0092542D">
        <w:rPr>
          <w:rFonts w:ascii="細明體" w:eastAsia="細明體" w:hAnsi="細明體" w:hint="eastAsia"/>
          <w:bCs/>
          <w:bdr w:val="single" w:sz="4" w:space="0" w:color="auto"/>
          <w:lang w:eastAsia="zh-TW"/>
        </w:rPr>
        <w:t>刪除</w:t>
      </w:r>
      <w:r>
        <w:rPr>
          <w:rFonts w:ascii="細明體" w:eastAsia="細明體" w:hAnsi="細明體" w:hint="eastAsia"/>
          <w:bCs/>
          <w:lang w:eastAsia="zh-TW"/>
        </w:rPr>
        <w:t>按紐</w:t>
      </w:r>
      <w:r w:rsidR="005342B8">
        <w:rPr>
          <w:rFonts w:ascii="細明體" w:eastAsia="細明體" w:hAnsi="細明體" w:hint="eastAsia"/>
          <w:bCs/>
          <w:lang w:eastAsia="zh-TW"/>
        </w:rPr>
        <w:t>，底色為</w:t>
      </w:r>
    </w:p>
    <w:p w:rsidR="00563394" w:rsidRDefault="00D93C46" w:rsidP="0092542D">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點擊刪除按紐將該筆資料</w:t>
      </w:r>
      <w:r w:rsidR="00A961C5">
        <w:rPr>
          <w:rFonts w:ascii="細明體" w:eastAsia="細明體" w:hAnsi="細明體" w:hint="eastAsia"/>
          <w:bCs/>
          <w:lang w:eastAsia="zh-TW"/>
        </w:rPr>
        <w:t>由畫面上</w:t>
      </w:r>
      <w:r>
        <w:rPr>
          <w:rFonts w:ascii="細明體" w:eastAsia="細明體" w:hAnsi="細明體" w:hint="eastAsia"/>
          <w:bCs/>
          <w:lang w:eastAsia="zh-TW"/>
        </w:rPr>
        <w:t>刪除</w:t>
      </w:r>
    </w:p>
    <w:p w:rsidR="00056FB5" w:rsidRDefault="00056FB5" w:rsidP="0092542D">
      <w:pPr>
        <w:pStyle w:val="Tabletext"/>
        <w:keepLines w:val="0"/>
        <w:numPr>
          <w:ilvl w:val="2"/>
          <w:numId w:val="11"/>
        </w:numPr>
        <w:spacing w:after="0" w:line="240" w:lineRule="auto"/>
        <w:rPr>
          <w:ins w:id="114" w:author="cathay" w:date="2019-08-30T17:45:00Z"/>
          <w:rFonts w:ascii="細明體" w:eastAsia="細明體" w:hAnsi="細明體"/>
          <w:bCs/>
          <w:lang w:eastAsia="zh-TW"/>
        </w:rPr>
      </w:pPr>
      <w:ins w:id="115" w:author="cathay" w:date="2019-08-30T17:45:00Z">
        <w:r>
          <w:rPr>
            <w:rFonts w:ascii="細明體" w:eastAsia="細明體" w:hAnsi="細明體" w:hint="eastAsia"/>
            <w:bCs/>
            <w:lang w:eastAsia="zh-TW"/>
          </w:rPr>
          <w:t>急診日期時間第一欄與第二欄</w:t>
        </w:r>
      </w:ins>
      <w:ins w:id="116" w:author="cathay" w:date="2019-08-30T17:46:00Z">
        <w:r>
          <w:rPr>
            <w:rFonts w:ascii="細明體" w:eastAsia="細明體" w:hAnsi="細明體" w:hint="eastAsia"/>
            <w:bCs/>
            <w:lang w:eastAsia="zh-TW"/>
          </w:rPr>
          <w:t>組合時間需小於第三欄與第四欄組合時間</w:t>
        </w:r>
      </w:ins>
    </w:p>
    <w:p w:rsidR="00D81213" w:rsidRDefault="00D81213" w:rsidP="0092542D">
      <w:pPr>
        <w:pStyle w:val="Tabletext"/>
        <w:keepLines w:val="0"/>
        <w:numPr>
          <w:ilvl w:val="2"/>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已輸入資料</w:t>
      </w:r>
    </w:p>
    <w:p w:rsidR="007E0C8F" w:rsidRDefault="007E0C8F" w:rsidP="0092542D">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若該欄位被清空則視為需刪除，後方標記『原日期+將被刪除』字樣</w:t>
      </w:r>
      <w:r w:rsidR="005342B8">
        <w:rPr>
          <w:rFonts w:ascii="細明體" w:eastAsia="細明體" w:hAnsi="細明體" w:hint="eastAsia"/>
          <w:bCs/>
          <w:lang w:eastAsia="zh-TW"/>
        </w:rPr>
        <w:t>，底色改為淡紅色</w:t>
      </w:r>
    </w:p>
    <w:p w:rsidR="00565987" w:rsidRDefault="007E0C8F" w:rsidP="0092542D">
      <w:pPr>
        <w:pStyle w:val="Tabletext"/>
        <w:keepLines w:val="0"/>
        <w:numPr>
          <w:ilvl w:val="3"/>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若該欄位值被修改與原資料不同時，後方標記『原日期+將被修改』字樣</w:t>
      </w:r>
      <w:r w:rsidR="00D54C06">
        <w:rPr>
          <w:rFonts w:ascii="細明體" w:eastAsia="細明體" w:hAnsi="細明體" w:hint="eastAsia"/>
          <w:bCs/>
          <w:lang w:eastAsia="zh-TW"/>
        </w:rPr>
        <w:t>，輸入日期須為民國年格式</w:t>
      </w:r>
      <w:r w:rsidR="005342B8">
        <w:rPr>
          <w:rFonts w:ascii="細明體" w:eastAsia="細明體" w:hAnsi="細明體" w:hint="eastAsia"/>
          <w:bCs/>
          <w:lang w:eastAsia="zh-TW"/>
        </w:rPr>
        <w:t>，底色改為淡紅色</w:t>
      </w:r>
    </w:p>
    <w:p w:rsidR="003028A4" w:rsidRPr="003028A4" w:rsidRDefault="003028A4" w:rsidP="0092542D">
      <w:pPr>
        <w:pStyle w:val="Tabletext"/>
        <w:keepLines w:val="0"/>
        <w:numPr>
          <w:ilvl w:val="1"/>
          <w:numId w:val="11"/>
        </w:numPr>
        <w:spacing w:after="0" w:line="240" w:lineRule="auto"/>
        <w:rPr>
          <w:rFonts w:ascii="細明體" w:eastAsia="細明體" w:hAnsi="細明體" w:hint="eastAsia"/>
          <w:bCs/>
          <w:lang w:eastAsia="zh-TW"/>
        </w:rPr>
      </w:pPr>
      <w:r>
        <w:rPr>
          <w:rFonts w:ascii="細明體" w:eastAsia="細明體" w:hAnsi="細明體" w:hint="eastAsia"/>
          <w:bCs/>
          <w:lang w:eastAsia="zh-TW"/>
        </w:rPr>
        <w:t>END</w:t>
      </w:r>
    </w:p>
    <w:sectPr w:rsidR="003028A4" w:rsidRPr="003028A4" w:rsidSect="00417064">
      <w:footerReference w:type="even" r:id="rId10"/>
      <w:footerReference w:type="default" r:id="rId11"/>
      <w:pgSz w:w="11906" w:h="16838"/>
      <w:pgMar w:top="567" w:right="737" w:bottom="73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00F" w:rsidRDefault="001B200F">
      <w:r>
        <w:separator/>
      </w:r>
    </w:p>
  </w:endnote>
  <w:endnote w:type="continuationSeparator" w:id="0">
    <w:p w:rsidR="001B200F" w:rsidRDefault="001B2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өũ">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394" w:rsidRDefault="00563394" w:rsidP="00B930E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63394" w:rsidRDefault="00563394">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394" w:rsidRDefault="00563394" w:rsidP="00B930E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8F7909">
      <w:rPr>
        <w:rStyle w:val="a6"/>
        <w:noProof/>
      </w:rPr>
      <w:t>2</w:t>
    </w:r>
    <w:r>
      <w:rPr>
        <w:rStyle w:val="a6"/>
      </w:rPr>
      <w:fldChar w:fldCharType="end"/>
    </w:r>
  </w:p>
  <w:p w:rsidR="00563394" w:rsidRDefault="005633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00F" w:rsidRDefault="001B200F">
      <w:r>
        <w:separator/>
      </w:r>
    </w:p>
  </w:footnote>
  <w:footnote w:type="continuationSeparator" w:id="0">
    <w:p w:rsidR="001B200F" w:rsidRDefault="001B2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65B9"/>
    <w:multiLevelType w:val="hybridMultilevel"/>
    <w:tmpl w:val="4E267560"/>
    <w:lvl w:ilvl="0" w:tplc="B1662DDE">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F170A8"/>
    <w:multiLevelType w:val="hybridMultilevel"/>
    <w:tmpl w:val="C03C64B0"/>
    <w:lvl w:ilvl="0" w:tplc="2056CCB4">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7295C88"/>
    <w:multiLevelType w:val="hybridMultilevel"/>
    <w:tmpl w:val="0F3A7940"/>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9F11D3C"/>
    <w:multiLevelType w:val="hybridMultilevel"/>
    <w:tmpl w:val="CA6E6F82"/>
    <w:lvl w:ilvl="0" w:tplc="3A1EDA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CA13F06"/>
    <w:multiLevelType w:val="multilevel"/>
    <w:tmpl w:val="16064180"/>
    <w:lvl w:ilvl="0">
      <w:start w:val="1"/>
      <w:numFmt w:val="decimal"/>
      <w:lvlText w:val="%1."/>
      <w:lvlJc w:val="left"/>
      <w:pPr>
        <w:ind w:left="425" w:hanging="425"/>
      </w:pPr>
      <w:rPr>
        <w:rFonts w:ascii="細明體" w:eastAsia="細明體" w:hAnsi="細明體" w:cs="Courier New"/>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2473258"/>
    <w:multiLevelType w:val="hybridMultilevel"/>
    <w:tmpl w:val="198C58E2"/>
    <w:lvl w:ilvl="0" w:tplc="04090005">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31110D77"/>
    <w:multiLevelType w:val="multilevel"/>
    <w:tmpl w:val="B55C0F4C"/>
    <w:lvl w:ilvl="0">
      <w:start w:val="1"/>
      <w:numFmt w:val="decimal"/>
      <w:lvlText w:val="%1"/>
      <w:lvlJc w:val="left"/>
      <w:pPr>
        <w:tabs>
          <w:tab w:val="num" w:pos="905"/>
        </w:tabs>
        <w:ind w:left="905" w:hanging="425"/>
      </w:pPr>
      <w:rPr>
        <w:rFonts w:hint="eastAsia"/>
      </w:rPr>
    </w:lvl>
    <w:lvl w:ilvl="1">
      <w:start w:val="1"/>
      <w:numFmt w:val="decimal"/>
      <w:lvlText w:val="%1.%2"/>
      <w:lvlJc w:val="left"/>
      <w:pPr>
        <w:tabs>
          <w:tab w:val="num" w:pos="1472"/>
        </w:tabs>
        <w:ind w:left="1472" w:hanging="567"/>
      </w:pPr>
      <w:rPr>
        <w:rFonts w:hint="eastAsia"/>
      </w:rPr>
    </w:lvl>
    <w:lvl w:ilvl="2">
      <w:start w:val="1"/>
      <w:numFmt w:val="decimal"/>
      <w:lvlText w:val="%1.%2.%3"/>
      <w:lvlJc w:val="left"/>
      <w:pPr>
        <w:tabs>
          <w:tab w:val="num" w:pos="1898"/>
        </w:tabs>
        <w:ind w:left="1898" w:hanging="567"/>
      </w:pPr>
      <w:rPr>
        <w:rFonts w:hint="eastAsia"/>
      </w:rPr>
    </w:lvl>
    <w:lvl w:ilvl="3">
      <w:start w:val="1"/>
      <w:numFmt w:val="decimal"/>
      <w:lvlText w:val="%1.%2.%3.%4"/>
      <w:lvlJc w:val="left"/>
      <w:pPr>
        <w:tabs>
          <w:tab w:val="num" w:pos="2464"/>
        </w:tabs>
        <w:ind w:left="2464" w:hanging="708"/>
      </w:pPr>
      <w:rPr>
        <w:rFonts w:hint="eastAsia"/>
      </w:rPr>
    </w:lvl>
    <w:lvl w:ilvl="4">
      <w:start w:val="1"/>
      <w:numFmt w:val="decimal"/>
      <w:lvlText w:val="%1.%2.%3.%4.%5"/>
      <w:lvlJc w:val="left"/>
      <w:pPr>
        <w:tabs>
          <w:tab w:val="num" w:pos="3261"/>
        </w:tabs>
        <w:ind w:left="3031" w:hanging="850"/>
      </w:pPr>
      <w:rPr>
        <w:rFonts w:hint="eastAsia"/>
      </w:rPr>
    </w:lvl>
    <w:lvl w:ilvl="5">
      <w:start w:val="1"/>
      <w:numFmt w:val="decimal"/>
      <w:lvlText w:val="%1.%2.%3.%4.%5.%6"/>
      <w:lvlJc w:val="left"/>
      <w:pPr>
        <w:tabs>
          <w:tab w:val="num" w:pos="3740"/>
        </w:tabs>
        <w:ind w:left="3740" w:hanging="1134"/>
      </w:pPr>
      <w:rPr>
        <w:rFonts w:hint="eastAsia"/>
      </w:rPr>
    </w:lvl>
    <w:lvl w:ilvl="6">
      <w:start w:val="1"/>
      <w:numFmt w:val="decimal"/>
      <w:lvlText w:val="%1.%2.%3.%4.%5.%6.%7"/>
      <w:lvlJc w:val="left"/>
      <w:pPr>
        <w:tabs>
          <w:tab w:val="num" w:pos="4471"/>
        </w:tabs>
        <w:ind w:left="4307" w:hanging="1276"/>
      </w:pPr>
      <w:rPr>
        <w:rFonts w:hint="eastAsia"/>
      </w:rPr>
    </w:lvl>
    <w:lvl w:ilvl="7">
      <w:start w:val="1"/>
      <w:numFmt w:val="decimal"/>
      <w:lvlText w:val="%1.%2.%3.%4.%5.%6.%7.%8"/>
      <w:lvlJc w:val="left"/>
      <w:pPr>
        <w:tabs>
          <w:tab w:val="num" w:pos="5256"/>
        </w:tabs>
        <w:ind w:left="4874" w:hanging="1418"/>
      </w:pPr>
      <w:rPr>
        <w:rFonts w:hint="eastAsia"/>
      </w:rPr>
    </w:lvl>
    <w:lvl w:ilvl="8">
      <w:start w:val="1"/>
      <w:numFmt w:val="decimal"/>
      <w:lvlText w:val="%1.%2.%3.%4.%5.%6.%7.%8.%9"/>
      <w:lvlJc w:val="left"/>
      <w:pPr>
        <w:tabs>
          <w:tab w:val="num" w:pos="5582"/>
        </w:tabs>
        <w:ind w:left="5582" w:hanging="1700"/>
      </w:pPr>
      <w:rPr>
        <w:rFonts w:hint="eastAsia"/>
      </w:rPr>
    </w:lvl>
  </w:abstractNum>
  <w:abstractNum w:abstractNumId="7" w15:restartNumberingAfterBreak="0">
    <w:nsid w:val="38845E16"/>
    <w:multiLevelType w:val="multilevel"/>
    <w:tmpl w:val="0409001D"/>
    <w:styleLink w:val="a"/>
    <w:lvl w:ilvl="0">
      <w:start w:val="1"/>
      <w:numFmt w:val="ideographDigital"/>
      <w:lvlText w:val="%1"/>
      <w:lvlJc w:val="left"/>
      <w:pPr>
        <w:tabs>
          <w:tab w:val="num" w:pos="1385"/>
        </w:tabs>
        <w:ind w:left="1385" w:hanging="425"/>
      </w:pPr>
      <w:rPr>
        <w:rFonts w:hint="default"/>
      </w:rPr>
    </w:lvl>
    <w:lvl w:ilvl="1">
      <w:start w:val="1"/>
      <w:numFmt w:val="decimal"/>
      <w:lvlText w:val="%1.%2"/>
      <w:lvlJc w:val="left"/>
      <w:pPr>
        <w:tabs>
          <w:tab w:val="num" w:pos="1952"/>
        </w:tabs>
        <w:ind w:left="1952" w:hanging="567"/>
      </w:pPr>
      <w:rPr>
        <w:rFonts w:hint="eastAsia"/>
        <w:kern w:val="2"/>
        <w:sz w:val="24"/>
      </w:rPr>
    </w:lvl>
    <w:lvl w:ilvl="2">
      <w:start w:val="1"/>
      <w:numFmt w:val="decimal"/>
      <w:lvlText w:val="%1.%2.%3"/>
      <w:lvlJc w:val="left"/>
      <w:pPr>
        <w:tabs>
          <w:tab w:val="num" w:pos="2378"/>
        </w:tabs>
        <w:ind w:left="2378" w:hanging="567"/>
      </w:pPr>
      <w:rPr>
        <w:rFonts w:hint="eastAsia"/>
      </w:rPr>
    </w:lvl>
    <w:lvl w:ilvl="3">
      <w:start w:val="1"/>
      <w:numFmt w:val="decimal"/>
      <w:lvlText w:val="%1.%2.%3.%4"/>
      <w:lvlJc w:val="left"/>
      <w:pPr>
        <w:tabs>
          <w:tab w:val="num" w:pos="2944"/>
        </w:tabs>
        <w:ind w:left="2944" w:hanging="708"/>
      </w:pPr>
    </w:lvl>
    <w:lvl w:ilvl="4">
      <w:start w:val="1"/>
      <w:numFmt w:val="decimal"/>
      <w:lvlText w:val="%1.%2.%3.%4.%5"/>
      <w:lvlJc w:val="left"/>
      <w:pPr>
        <w:tabs>
          <w:tab w:val="num" w:pos="3511"/>
        </w:tabs>
        <w:ind w:left="3511" w:hanging="850"/>
      </w:pPr>
    </w:lvl>
    <w:lvl w:ilvl="5">
      <w:start w:val="1"/>
      <w:numFmt w:val="decimal"/>
      <w:lvlText w:val="%1.%2.%3.%4.%5.%6"/>
      <w:lvlJc w:val="left"/>
      <w:pPr>
        <w:tabs>
          <w:tab w:val="num" w:pos="4220"/>
        </w:tabs>
        <w:ind w:left="4220" w:hanging="1134"/>
      </w:pPr>
    </w:lvl>
    <w:lvl w:ilvl="6">
      <w:start w:val="1"/>
      <w:numFmt w:val="decimal"/>
      <w:lvlText w:val="%1.%2.%3.%4.%5.%6.%7"/>
      <w:lvlJc w:val="left"/>
      <w:pPr>
        <w:tabs>
          <w:tab w:val="num" w:pos="4787"/>
        </w:tabs>
        <w:ind w:left="4787" w:hanging="1276"/>
      </w:pPr>
    </w:lvl>
    <w:lvl w:ilvl="7">
      <w:start w:val="1"/>
      <w:numFmt w:val="decimal"/>
      <w:lvlText w:val="%1.%2.%3.%4.%5.%6.%7.%8"/>
      <w:lvlJc w:val="left"/>
      <w:pPr>
        <w:tabs>
          <w:tab w:val="num" w:pos="5354"/>
        </w:tabs>
        <w:ind w:left="5354" w:hanging="1418"/>
      </w:pPr>
    </w:lvl>
    <w:lvl w:ilvl="8">
      <w:start w:val="1"/>
      <w:numFmt w:val="decimal"/>
      <w:lvlText w:val="%1.%2.%3.%4.%5.%6.%7.%8.%9"/>
      <w:lvlJc w:val="left"/>
      <w:pPr>
        <w:tabs>
          <w:tab w:val="num" w:pos="6062"/>
        </w:tabs>
        <w:ind w:left="6062" w:hanging="1700"/>
      </w:pPr>
    </w:lvl>
  </w:abstractNum>
  <w:abstractNum w:abstractNumId="8" w15:restartNumberingAfterBreak="0">
    <w:nsid w:val="3ADA056E"/>
    <w:multiLevelType w:val="multilevel"/>
    <w:tmpl w:val="9AEE25E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680"/>
        </w:tabs>
        <w:ind w:left="680" w:hanging="340"/>
      </w:pPr>
      <w:rPr>
        <w:rFonts w:hint="eastAsia"/>
      </w:rPr>
    </w:lvl>
    <w:lvl w:ilvl="2">
      <w:start w:val="1"/>
      <w:numFmt w:val="decimal"/>
      <w:lvlText w:val="%2.%3"/>
      <w:lvlJc w:val="left"/>
      <w:pPr>
        <w:tabs>
          <w:tab w:val="num" w:pos="1191"/>
        </w:tabs>
        <w:ind w:left="1191" w:hanging="511"/>
      </w:pPr>
      <w:rPr>
        <w:rFonts w:hint="eastAsia"/>
      </w:rPr>
    </w:lvl>
    <w:lvl w:ilvl="3">
      <w:start w:val="1"/>
      <w:numFmt w:val="decimal"/>
      <w:lvlText w:val="%2.%3.%4"/>
      <w:lvlJc w:val="left"/>
      <w:pPr>
        <w:tabs>
          <w:tab w:val="num" w:pos="1644"/>
        </w:tabs>
        <w:ind w:left="1644" w:hanging="453"/>
      </w:pPr>
      <w:rPr>
        <w:rFonts w:hint="eastAsia"/>
      </w:rPr>
    </w:lvl>
    <w:lvl w:ilvl="4">
      <w:start w:val="1"/>
      <w:numFmt w:val="decimal"/>
      <w:lvlText w:val="%2.%3.%4.%5"/>
      <w:lvlJc w:val="left"/>
      <w:pPr>
        <w:tabs>
          <w:tab w:val="num" w:pos="2268"/>
        </w:tabs>
        <w:ind w:left="2268" w:hanging="680"/>
      </w:pPr>
      <w:rPr>
        <w:rFonts w:hint="eastAsia"/>
      </w:rPr>
    </w:lvl>
    <w:lvl w:ilvl="5">
      <w:start w:val="1"/>
      <w:numFmt w:val="decimal"/>
      <w:lvlText w:val="1.1.1.1.%6"/>
      <w:lvlJc w:val="left"/>
      <w:pPr>
        <w:tabs>
          <w:tab w:val="num" w:pos="2722"/>
        </w:tabs>
        <w:ind w:left="2722" w:hanging="511"/>
      </w:pPr>
      <w:rPr>
        <w:rFonts w:hint="eastAsia"/>
      </w:rPr>
    </w:lvl>
    <w:lvl w:ilvl="6">
      <w:start w:val="1"/>
      <w:numFmt w:val="decimal"/>
      <w:lvlText w:val="[%6.%7]"/>
      <w:lvlJc w:val="left"/>
      <w:pPr>
        <w:tabs>
          <w:tab w:val="num" w:pos="3402"/>
        </w:tabs>
        <w:ind w:left="3402" w:hanging="680"/>
      </w:pPr>
      <w:rPr>
        <w:rFonts w:hint="eastAsia"/>
      </w:rPr>
    </w:lvl>
    <w:lvl w:ilvl="7">
      <w:start w:val="1"/>
      <w:numFmt w:val="upperLetter"/>
      <w:lvlText w:val="%8"/>
      <w:lvlJc w:val="left"/>
      <w:pPr>
        <w:tabs>
          <w:tab w:val="num" w:pos="3515"/>
        </w:tabs>
        <w:ind w:left="3515" w:hanging="539"/>
      </w:pPr>
      <w:rPr>
        <w:rFonts w:hint="eastAsia"/>
      </w:rPr>
    </w:lvl>
    <w:lvl w:ilvl="8">
      <w:start w:val="1"/>
      <w:numFmt w:val="lowerLetter"/>
      <w:lvlText w:val="%9"/>
      <w:lvlJc w:val="left"/>
      <w:pPr>
        <w:tabs>
          <w:tab w:val="num" w:pos="5102"/>
        </w:tabs>
        <w:ind w:left="5102" w:hanging="1700"/>
      </w:pPr>
      <w:rPr>
        <w:rFonts w:hint="eastAsia"/>
      </w:rPr>
    </w:lvl>
  </w:abstractNum>
  <w:abstractNum w:abstractNumId="9" w15:restartNumberingAfterBreak="0">
    <w:nsid w:val="3F223E6B"/>
    <w:multiLevelType w:val="multilevel"/>
    <w:tmpl w:val="3000C27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ascii="Times New Roman" w:hAnsi="Times New Roman" w:cs="Times New Roman" w:hint="default"/>
      </w:rPr>
    </w:lvl>
    <w:lvl w:ilvl="2">
      <w:start w:val="1"/>
      <w:numFmt w:val="decimal"/>
      <w:lvlText w:val="%1.%2.%3"/>
      <w:lvlJc w:val="left"/>
      <w:pPr>
        <w:tabs>
          <w:tab w:val="num" w:pos="1418"/>
        </w:tabs>
        <w:ind w:left="1418" w:hanging="567"/>
      </w:pPr>
      <w:rPr>
        <w:rFonts w:ascii="Times New Roman" w:hAnsi="Times New Roman" w:cs="Times New Roman" w:hint="default"/>
        <w:b w:val="0"/>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422673A7"/>
    <w:multiLevelType w:val="multilevel"/>
    <w:tmpl w:val="334084F6"/>
    <w:lvl w:ilvl="0">
      <w:start w:val="1"/>
      <w:numFmt w:val="taiwaneseCountingThousand"/>
      <w:lvlText w:val="%1、"/>
      <w:lvlJc w:val="left"/>
      <w:pPr>
        <w:tabs>
          <w:tab w:val="num" w:pos="480"/>
        </w:tabs>
        <w:ind w:left="480" w:hanging="48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1" w15:restartNumberingAfterBreak="0">
    <w:nsid w:val="4E486B90"/>
    <w:multiLevelType w:val="hybridMultilevel"/>
    <w:tmpl w:val="EE389986"/>
    <w:lvl w:ilvl="0" w:tplc="63F65DDA">
      <w:start w:val="2"/>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F890178"/>
    <w:multiLevelType w:val="hybridMultilevel"/>
    <w:tmpl w:val="0032F9C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63B44E25"/>
    <w:multiLevelType w:val="hybridMultilevel"/>
    <w:tmpl w:val="2F7061B6"/>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66743B2D"/>
    <w:multiLevelType w:val="hybridMultilevel"/>
    <w:tmpl w:val="B520093C"/>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6A841B62"/>
    <w:multiLevelType w:val="multilevel"/>
    <w:tmpl w:val="0409001D"/>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6" w15:restartNumberingAfterBreak="0">
    <w:nsid w:val="6B137FC7"/>
    <w:multiLevelType w:val="hybridMultilevel"/>
    <w:tmpl w:val="7A86E372"/>
    <w:lvl w:ilvl="0" w:tplc="C06207E2">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C0A78C5"/>
    <w:multiLevelType w:val="hybridMultilevel"/>
    <w:tmpl w:val="C09CC38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79737476"/>
    <w:multiLevelType w:val="hybridMultilevel"/>
    <w:tmpl w:val="57BE9890"/>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7BDE42AB"/>
    <w:multiLevelType w:val="hybridMultilevel"/>
    <w:tmpl w:val="D0E430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11"/>
  </w:num>
  <w:num w:numId="3">
    <w:abstractNumId w:val="1"/>
  </w:num>
  <w:num w:numId="4">
    <w:abstractNumId w:val="15"/>
  </w:num>
  <w:num w:numId="5">
    <w:abstractNumId w:val="7"/>
  </w:num>
  <w:num w:numId="6">
    <w:abstractNumId w:val="10"/>
  </w:num>
  <w:num w:numId="7">
    <w:abstractNumId w:val="17"/>
  </w:num>
  <w:num w:numId="8">
    <w:abstractNumId w:val="18"/>
  </w:num>
  <w:num w:numId="9">
    <w:abstractNumId w:val="2"/>
  </w:num>
  <w:num w:numId="10">
    <w:abstractNumId w:val="8"/>
  </w:num>
  <w:num w:numId="11">
    <w:abstractNumId w:val="4"/>
  </w:num>
  <w:num w:numId="12">
    <w:abstractNumId w:val="6"/>
  </w:num>
  <w:num w:numId="13">
    <w:abstractNumId w:val="13"/>
  </w:num>
  <w:num w:numId="14">
    <w:abstractNumId w:val="14"/>
  </w:num>
  <w:num w:numId="15">
    <w:abstractNumId w:val="5"/>
  </w:num>
  <w:num w:numId="16">
    <w:abstractNumId w:val="12"/>
  </w:num>
  <w:num w:numId="17">
    <w:abstractNumId w:val="16"/>
  </w:num>
  <w:num w:numId="18">
    <w:abstractNumId w:val="0"/>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0E54"/>
    <w:rsid w:val="00000BDD"/>
    <w:rsid w:val="000018DA"/>
    <w:rsid w:val="00002256"/>
    <w:rsid w:val="00005E62"/>
    <w:rsid w:val="00015E3F"/>
    <w:rsid w:val="000236E1"/>
    <w:rsid w:val="0002596B"/>
    <w:rsid w:val="000304BA"/>
    <w:rsid w:val="00036956"/>
    <w:rsid w:val="00056FB5"/>
    <w:rsid w:val="00057785"/>
    <w:rsid w:val="00060220"/>
    <w:rsid w:val="00062328"/>
    <w:rsid w:val="00073519"/>
    <w:rsid w:val="00075931"/>
    <w:rsid w:val="00076FBA"/>
    <w:rsid w:val="000800FF"/>
    <w:rsid w:val="00086149"/>
    <w:rsid w:val="00086E90"/>
    <w:rsid w:val="000A3F94"/>
    <w:rsid w:val="000A7C4F"/>
    <w:rsid w:val="000D1099"/>
    <w:rsid w:val="000D2D7F"/>
    <w:rsid w:val="000D2E3E"/>
    <w:rsid w:val="000D3892"/>
    <w:rsid w:val="000D62FA"/>
    <w:rsid w:val="000E002B"/>
    <w:rsid w:val="000E3B94"/>
    <w:rsid w:val="000E4B89"/>
    <w:rsid w:val="000E5F19"/>
    <w:rsid w:val="000E5F36"/>
    <w:rsid w:val="000F4B75"/>
    <w:rsid w:val="0010480F"/>
    <w:rsid w:val="00107C23"/>
    <w:rsid w:val="0011042B"/>
    <w:rsid w:val="00113BA5"/>
    <w:rsid w:val="00124526"/>
    <w:rsid w:val="001249B7"/>
    <w:rsid w:val="00127011"/>
    <w:rsid w:val="001329FF"/>
    <w:rsid w:val="001373C5"/>
    <w:rsid w:val="001377DB"/>
    <w:rsid w:val="00150094"/>
    <w:rsid w:val="00156A28"/>
    <w:rsid w:val="0015744E"/>
    <w:rsid w:val="001606A7"/>
    <w:rsid w:val="00163667"/>
    <w:rsid w:val="00166568"/>
    <w:rsid w:val="00167171"/>
    <w:rsid w:val="00167852"/>
    <w:rsid w:val="001724C1"/>
    <w:rsid w:val="00172BD1"/>
    <w:rsid w:val="001778A7"/>
    <w:rsid w:val="00185767"/>
    <w:rsid w:val="00187B05"/>
    <w:rsid w:val="00190DF8"/>
    <w:rsid w:val="00194232"/>
    <w:rsid w:val="001A1370"/>
    <w:rsid w:val="001A5F0B"/>
    <w:rsid w:val="001B200F"/>
    <w:rsid w:val="001B2A98"/>
    <w:rsid w:val="001B3AD3"/>
    <w:rsid w:val="001B3C30"/>
    <w:rsid w:val="001B4722"/>
    <w:rsid w:val="001B5BFF"/>
    <w:rsid w:val="001C0ECD"/>
    <w:rsid w:val="001C2184"/>
    <w:rsid w:val="001D0E8A"/>
    <w:rsid w:val="001D66BA"/>
    <w:rsid w:val="001F2B59"/>
    <w:rsid w:val="001F51F3"/>
    <w:rsid w:val="0020494C"/>
    <w:rsid w:val="00216357"/>
    <w:rsid w:val="002225FA"/>
    <w:rsid w:val="00227161"/>
    <w:rsid w:val="00232768"/>
    <w:rsid w:val="00232ED1"/>
    <w:rsid w:val="00244E3C"/>
    <w:rsid w:val="002474D0"/>
    <w:rsid w:val="00250524"/>
    <w:rsid w:val="00252551"/>
    <w:rsid w:val="002538BA"/>
    <w:rsid w:val="00260E45"/>
    <w:rsid w:val="002617CA"/>
    <w:rsid w:val="0026359A"/>
    <w:rsid w:val="00277F58"/>
    <w:rsid w:val="00283376"/>
    <w:rsid w:val="00285193"/>
    <w:rsid w:val="00287ABA"/>
    <w:rsid w:val="0029082C"/>
    <w:rsid w:val="002A3F8C"/>
    <w:rsid w:val="002A58AE"/>
    <w:rsid w:val="002A7918"/>
    <w:rsid w:val="002B0AB6"/>
    <w:rsid w:val="002B105C"/>
    <w:rsid w:val="002B381A"/>
    <w:rsid w:val="002B396B"/>
    <w:rsid w:val="002C0F5E"/>
    <w:rsid w:val="002C4CE4"/>
    <w:rsid w:val="002C6295"/>
    <w:rsid w:val="002E2716"/>
    <w:rsid w:val="002E2A0F"/>
    <w:rsid w:val="002E54D1"/>
    <w:rsid w:val="002F4A0D"/>
    <w:rsid w:val="002F61B6"/>
    <w:rsid w:val="002F7FCC"/>
    <w:rsid w:val="003028A4"/>
    <w:rsid w:val="0030653B"/>
    <w:rsid w:val="0031642E"/>
    <w:rsid w:val="00323FB8"/>
    <w:rsid w:val="00324BB4"/>
    <w:rsid w:val="00324C45"/>
    <w:rsid w:val="0032607E"/>
    <w:rsid w:val="003263FE"/>
    <w:rsid w:val="00334311"/>
    <w:rsid w:val="003354D9"/>
    <w:rsid w:val="00335C64"/>
    <w:rsid w:val="00335DF5"/>
    <w:rsid w:val="00345A6A"/>
    <w:rsid w:val="00350BD5"/>
    <w:rsid w:val="003514A4"/>
    <w:rsid w:val="00353371"/>
    <w:rsid w:val="003544C1"/>
    <w:rsid w:val="003557A8"/>
    <w:rsid w:val="003572AC"/>
    <w:rsid w:val="00363255"/>
    <w:rsid w:val="003646BE"/>
    <w:rsid w:val="00364751"/>
    <w:rsid w:val="00370DEB"/>
    <w:rsid w:val="003736D5"/>
    <w:rsid w:val="00373B8B"/>
    <w:rsid w:val="00375AEF"/>
    <w:rsid w:val="003763F5"/>
    <w:rsid w:val="00382EAE"/>
    <w:rsid w:val="00386C3A"/>
    <w:rsid w:val="003911ED"/>
    <w:rsid w:val="00391DF0"/>
    <w:rsid w:val="0039529B"/>
    <w:rsid w:val="003A4765"/>
    <w:rsid w:val="003B108F"/>
    <w:rsid w:val="003B6BF5"/>
    <w:rsid w:val="003B7861"/>
    <w:rsid w:val="003C3D13"/>
    <w:rsid w:val="003D015A"/>
    <w:rsid w:val="003D0FBB"/>
    <w:rsid w:val="003D17CE"/>
    <w:rsid w:val="003D6F23"/>
    <w:rsid w:val="003E3722"/>
    <w:rsid w:val="003E42E3"/>
    <w:rsid w:val="003F2DC8"/>
    <w:rsid w:val="003F4398"/>
    <w:rsid w:val="003F795D"/>
    <w:rsid w:val="00400E70"/>
    <w:rsid w:val="004023C6"/>
    <w:rsid w:val="00403547"/>
    <w:rsid w:val="00413032"/>
    <w:rsid w:val="00413605"/>
    <w:rsid w:val="004148DD"/>
    <w:rsid w:val="00417064"/>
    <w:rsid w:val="00417A9E"/>
    <w:rsid w:val="004223F2"/>
    <w:rsid w:val="0043482C"/>
    <w:rsid w:val="0044335B"/>
    <w:rsid w:val="00443676"/>
    <w:rsid w:val="00450F8B"/>
    <w:rsid w:val="004524B3"/>
    <w:rsid w:val="004524D5"/>
    <w:rsid w:val="0045427C"/>
    <w:rsid w:val="00456FB6"/>
    <w:rsid w:val="00467856"/>
    <w:rsid w:val="00467DFD"/>
    <w:rsid w:val="0047022C"/>
    <w:rsid w:val="0047439E"/>
    <w:rsid w:val="00483F12"/>
    <w:rsid w:val="0049006E"/>
    <w:rsid w:val="00490128"/>
    <w:rsid w:val="00490310"/>
    <w:rsid w:val="004911D8"/>
    <w:rsid w:val="00491A19"/>
    <w:rsid w:val="00492EF1"/>
    <w:rsid w:val="004945B4"/>
    <w:rsid w:val="004A0336"/>
    <w:rsid w:val="004A50D0"/>
    <w:rsid w:val="004A607C"/>
    <w:rsid w:val="004A6205"/>
    <w:rsid w:val="004A7957"/>
    <w:rsid w:val="004B08CA"/>
    <w:rsid w:val="004C1CAF"/>
    <w:rsid w:val="004C2FEB"/>
    <w:rsid w:val="004C4A47"/>
    <w:rsid w:val="004C5056"/>
    <w:rsid w:val="004D03CC"/>
    <w:rsid w:val="004F20C0"/>
    <w:rsid w:val="004F6BE7"/>
    <w:rsid w:val="00513386"/>
    <w:rsid w:val="005145E2"/>
    <w:rsid w:val="005242AF"/>
    <w:rsid w:val="00531E06"/>
    <w:rsid w:val="005342B8"/>
    <w:rsid w:val="00535F08"/>
    <w:rsid w:val="00537241"/>
    <w:rsid w:val="00544465"/>
    <w:rsid w:val="005447AF"/>
    <w:rsid w:val="00550F55"/>
    <w:rsid w:val="005511B4"/>
    <w:rsid w:val="00561138"/>
    <w:rsid w:val="00563394"/>
    <w:rsid w:val="00565987"/>
    <w:rsid w:val="0056635C"/>
    <w:rsid w:val="00573BA2"/>
    <w:rsid w:val="00575B37"/>
    <w:rsid w:val="00584A7D"/>
    <w:rsid w:val="005A511D"/>
    <w:rsid w:val="005B1A67"/>
    <w:rsid w:val="005C0335"/>
    <w:rsid w:val="005C7094"/>
    <w:rsid w:val="005D0071"/>
    <w:rsid w:val="005D48B3"/>
    <w:rsid w:val="005D4CF1"/>
    <w:rsid w:val="005E0152"/>
    <w:rsid w:val="005E15F2"/>
    <w:rsid w:val="005E7C47"/>
    <w:rsid w:val="005F1372"/>
    <w:rsid w:val="005F208D"/>
    <w:rsid w:val="005F2F04"/>
    <w:rsid w:val="005F4F4F"/>
    <w:rsid w:val="005F5C21"/>
    <w:rsid w:val="00603130"/>
    <w:rsid w:val="00613502"/>
    <w:rsid w:val="00615BB7"/>
    <w:rsid w:val="00624DD8"/>
    <w:rsid w:val="006267FA"/>
    <w:rsid w:val="00626968"/>
    <w:rsid w:val="00626DBC"/>
    <w:rsid w:val="006343D4"/>
    <w:rsid w:val="0063564C"/>
    <w:rsid w:val="006370B1"/>
    <w:rsid w:val="00640B0C"/>
    <w:rsid w:val="0065406A"/>
    <w:rsid w:val="00655179"/>
    <w:rsid w:val="00665BDA"/>
    <w:rsid w:val="00673F4F"/>
    <w:rsid w:val="00674A0A"/>
    <w:rsid w:val="00681535"/>
    <w:rsid w:val="006831A8"/>
    <w:rsid w:val="006856F7"/>
    <w:rsid w:val="00685B6A"/>
    <w:rsid w:val="00686361"/>
    <w:rsid w:val="0068667F"/>
    <w:rsid w:val="006A265F"/>
    <w:rsid w:val="006A26A9"/>
    <w:rsid w:val="006A47E3"/>
    <w:rsid w:val="006A5A35"/>
    <w:rsid w:val="006A66EE"/>
    <w:rsid w:val="006B4014"/>
    <w:rsid w:val="006B5961"/>
    <w:rsid w:val="006B61CF"/>
    <w:rsid w:val="006B6962"/>
    <w:rsid w:val="006C0067"/>
    <w:rsid w:val="006C18E3"/>
    <w:rsid w:val="006D14A4"/>
    <w:rsid w:val="006D75B8"/>
    <w:rsid w:val="006E2857"/>
    <w:rsid w:val="006E2891"/>
    <w:rsid w:val="006E2FAE"/>
    <w:rsid w:val="006E320E"/>
    <w:rsid w:val="006E522D"/>
    <w:rsid w:val="006E5267"/>
    <w:rsid w:val="006E7058"/>
    <w:rsid w:val="006F014D"/>
    <w:rsid w:val="006F3864"/>
    <w:rsid w:val="006F6D81"/>
    <w:rsid w:val="0070062C"/>
    <w:rsid w:val="00703311"/>
    <w:rsid w:val="007039A1"/>
    <w:rsid w:val="00710725"/>
    <w:rsid w:val="007124AF"/>
    <w:rsid w:val="00716C34"/>
    <w:rsid w:val="00717C6B"/>
    <w:rsid w:val="007226FD"/>
    <w:rsid w:val="00722A11"/>
    <w:rsid w:val="007235C7"/>
    <w:rsid w:val="007253EE"/>
    <w:rsid w:val="00731DED"/>
    <w:rsid w:val="00746E01"/>
    <w:rsid w:val="00747353"/>
    <w:rsid w:val="00751CD3"/>
    <w:rsid w:val="0075297D"/>
    <w:rsid w:val="0075698E"/>
    <w:rsid w:val="007648C5"/>
    <w:rsid w:val="00765834"/>
    <w:rsid w:val="00766299"/>
    <w:rsid w:val="0076639C"/>
    <w:rsid w:val="00770CA4"/>
    <w:rsid w:val="00777884"/>
    <w:rsid w:val="00781009"/>
    <w:rsid w:val="007817A0"/>
    <w:rsid w:val="00781D21"/>
    <w:rsid w:val="00785BB7"/>
    <w:rsid w:val="00790F0E"/>
    <w:rsid w:val="0079246B"/>
    <w:rsid w:val="0079418A"/>
    <w:rsid w:val="007A490A"/>
    <w:rsid w:val="007A4F5D"/>
    <w:rsid w:val="007B2601"/>
    <w:rsid w:val="007B3E95"/>
    <w:rsid w:val="007B4376"/>
    <w:rsid w:val="007B6D0C"/>
    <w:rsid w:val="007B75AF"/>
    <w:rsid w:val="007C31A1"/>
    <w:rsid w:val="007C522F"/>
    <w:rsid w:val="007E0C8F"/>
    <w:rsid w:val="007F0EDF"/>
    <w:rsid w:val="007F1037"/>
    <w:rsid w:val="007F4BA8"/>
    <w:rsid w:val="007F7D33"/>
    <w:rsid w:val="00800E69"/>
    <w:rsid w:val="008069BC"/>
    <w:rsid w:val="00814E67"/>
    <w:rsid w:val="00823F3B"/>
    <w:rsid w:val="008266BB"/>
    <w:rsid w:val="00835FC8"/>
    <w:rsid w:val="00847FE0"/>
    <w:rsid w:val="008503E7"/>
    <w:rsid w:val="00855351"/>
    <w:rsid w:val="008573C5"/>
    <w:rsid w:val="00857FCD"/>
    <w:rsid w:val="00860E73"/>
    <w:rsid w:val="00862C75"/>
    <w:rsid w:val="00865D0B"/>
    <w:rsid w:val="00870184"/>
    <w:rsid w:val="008747CD"/>
    <w:rsid w:val="008749B9"/>
    <w:rsid w:val="00875CDA"/>
    <w:rsid w:val="00881F9A"/>
    <w:rsid w:val="00892512"/>
    <w:rsid w:val="008A1E50"/>
    <w:rsid w:val="008A52D1"/>
    <w:rsid w:val="008A5D36"/>
    <w:rsid w:val="008A77B3"/>
    <w:rsid w:val="008A7E85"/>
    <w:rsid w:val="008B1784"/>
    <w:rsid w:val="008B5188"/>
    <w:rsid w:val="008C0E51"/>
    <w:rsid w:val="008C3A84"/>
    <w:rsid w:val="008C3D93"/>
    <w:rsid w:val="008D0E85"/>
    <w:rsid w:val="008D1547"/>
    <w:rsid w:val="008D3F47"/>
    <w:rsid w:val="008D7C78"/>
    <w:rsid w:val="008E119A"/>
    <w:rsid w:val="008E5B95"/>
    <w:rsid w:val="008E68F3"/>
    <w:rsid w:val="008F0A6C"/>
    <w:rsid w:val="008F5232"/>
    <w:rsid w:val="008F5DE1"/>
    <w:rsid w:val="008F6D0F"/>
    <w:rsid w:val="008F7909"/>
    <w:rsid w:val="008F7E02"/>
    <w:rsid w:val="00914A39"/>
    <w:rsid w:val="00922D4B"/>
    <w:rsid w:val="009231A3"/>
    <w:rsid w:val="0092542D"/>
    <w:rsid w:val="00926ECC"/>
    <w:rsid w:val="009337AD"/>
    <w:rsid w:val="00933C2A"/>
    <w:rsid w:val="0093729E"/>
    <w:rsid w:val="009522DB"/>
    <w:rsid w:val="0095275D"/>
    <w:rsid w:val="00956892"/>
    <w:rsid w:val="009617E5"/>
    <w:rsid w:val="00961A6A"/>
    <w:rsid w:val="00963BA2"/>
    <w:rsid w:val="00964E9E"/>
    <w:rsid w:val="0096519E"/>
    <w:rsid w:val="00970760"/>
    <w:rsid w:val="009733DB"/>
    <w:rsid w:val="0098487E"/>
    <w:rsid w:val="00990E0B"/>
    <w:rsid w:val="00996447"/>
    <w:rsid w:val="009973B6"/>
    <w:rsid w:val="009977AF"/>
    <w:rsid w:val="009A0E54"/>
    <w:rsid w:val="009A1ADD"/>
    <w:rsid w:val="009A5384"/>
    <w:rsid w:val="009A6B2B"/>
    <w:rsid w:val="009B0341"/>
    <w:rsid w:val="009B1B27"/>
    <w:rsid w:val="009B23D8"/>
    <w:rsid w:val="009B56A8"/>
    <w:rsid w:val="009B7060"/>
    <w:rsid w:val="009C012E"/>
    <w:rsid w:val="009C0AE4"/>
    <w:rsid w:val="009C4BDB"/>
    <w:rsid w:val="009C5BF1"/>
    <w:rsid w:val="009C6F5B"/>
    <w:rsid w:val="009D0511"/>
    <w:rsid w:val="009D1DB3"/>
    <w:rsid w:val="009E15B4"/>
    <w:rsid w:val="00A07D6F"/>
    <w:rsid w:val="00A10074"/>
    <w:rsid w:val="00A22607"/>
    <w:rsid w:val="00A24376"/>
    <w:rsid w:val="00A25CC8"/>
    <w:rsid w:val="00A34704"/>
    <w:rsid w:val="00A46B0D"/>
    <w:rsid w:val="00A515C3"/>
    <w:rsid w:val="00A56CC1"/>
    <w:rsid w:val="00A61DDB"/>
    <w:rsid w:val="00A645B7"/>
    <w:rsid w:val="00A67BD8"/>
    <w:rsid w:val="00A70ABC"/>
    <w:rsid w:val="00A72ABE"/>
    <w:rsid w:val="00A76482"/>
    <w:rsid w:val="00A80A3D"/>
    <w:rsid w:val="00A8390F"/>
    <w:rsid w:val="00A83B7C"/>
    <w:rsid w:val="00A861AF"/>
    <w:rsid w:val="00A87BE4"/>
    <w:rsid w:val="00A961C5"/>
    <w:rsid w:val="00AA03F1"/>
    <w:rsid w:val="00AA2E66"/>
    <w:rsid w:val="00AA6071"/>
    <w:rsid w:val="00AA730E"/>
    <w:rsid w:val="00AB160E"/>
    <w:rsid w:val="00AB6A53"/>
    <w:rsid w:val="00AC3C80"/>
    <w:rsid w:val="00AD695A"/>
    <w:rsid w:val="00AD766D"/>
    <w:rsid w:val="00AE6528"/>
    <w:rsid w:val="00AF5EEE"/>
    <w:rsid w:val="00B07D87"/>
    <w:rsid w:val="00B10952"/>
    <w:rsid w:val="00B20050"/>
    <w:rsid w:val="00B21B75"/>
    <w:rsid w:val="00B241A9"/>
    <w:rsid w:val="00B25D8F"/>
    <w:rsid w:val="00B26C61"/>
    <w:rsid w:val="00B356D4"/>
    <w:rsid w:val="00B35C05"/>
    <w:rsid w:val="00B524BA"/>
    <w:rsid w:val="00B53ACB"/>
    <w:rsid w:val="00B60793"/>
    <w:rsid w:val="00B662DF"/>
    <w:rsid w:val="00B66886"/>
    <w:rsid w:val="00B84420"/>
    <w:rsid w:val="00B85A9D"/>
    <w:rsid w:val="00B85CD8"/>
    <w:rsid w:val="00B906EF"/>
    <w:rsid w:val="00B930E5"/>
    <w:rsid w:val="00BB0D40"/>
    <w:rsid w:val="00BB35B8"/>
    <w:rsid w:val="00BC1860"/>
    <w:rsid w:val="00BC2E60"/>
    <w:rsid w:val="00BC3B1D"/>
    <w:rsid w:val="00BC4814"/>
    <w:rsid w:val="00BE4A13"/>
    <w:rsid w:val="00BF13EC"/>
    <w:rsid w:val="00BF4E82"/>
    <w:rsid w:val="00C01FCD"/>
    <w:rsid w:val="00C02817"/>
    <w:rsid w:val="00C0495D"/>
    <w:rsid w:val="00C11ED4"/>
    <w:rsid w:val="00C14835"/>
    <w:rsid w:val="00C22893"/>
    <w:rsid w:val="00C244A9"/>
    <w:rsid w:val="00C244F9"/>
    <w:rsid w:val="00C24F6D"/>
    <w:rsid w:val="00C3477F"/>
    <w:rsid w:val="00C3527C"/>
    <w:rsid w:val="00C502C0"/>
    <w:rsid w:val="00C52537"/>
    <w:rsid w:val="00C53D77"/>
    <w:rsid w:val="00C556E2"/>
    <w:rsid w:val="00C6662B"/>
    <w:rsid w:val="00C70C5A"/>
    <w:rsid w:val="00C7445B"/>
    <w:rsid w:val="00C754B2"/>
    <w:rsid w:val="00C829C1"/>
    <w:rsid w:val="00C85887"/>
    <w:rsid w:val="00CA6C18"/>
    <w:rsid w:val="00CB1327"/>
    <w:rsid w:val="00CB4C55"/>
    <w:rsid w:val="00CB7815"/>
    <w:rsid w:val="00CB7C4B"/>
    <w:rsid w:val="00CC2099"/>
    <w:rsid w:val="00CC266C"/>
    <w:rsid w:val="00CC3D25"/>
    <w:rsid w:val="00CC44DF"/>
    <w:rsid w:val="00CD0DEF"/>
    <w:rsid w:val="00CD0FBF"/>
    <w:rsid w:val="00CD456A"/>
    <w:rsid w:val="00CD6427"/>
    <w:rsid w:val="00CE2178"/>
    <w:rsid w:val="00CE2440"/>
    <w:rsid w:val="00CE3976"/>
    <w:rsid w:val="00CF18B7"/>
    <w:rsid w:val="00CF6E0B"/>
    <w:rsid w:val="00CF7DE5"/>
    <w:rsid w:val="00D005D1"/>
    <w:rsid w:val="00D01A26"/>
    <w:rsid w:val="00D03ED6"/>
    <w:rsid w:val="00D05ECE"/>
    <w:rsid w:val="00D07B24"/>
    <w:rsid w:val="00D11B8E"/>
    <w:rsid w:val="00D14AED"/>
    <w:rsid w:val="00D1762E"/>
    <w:rsid w:val="00D2607D"/>
    <w:rsid w:val="00D318B2"/>
    <w:rsid w:val="00D337D5"/>
    <w:rsid w:val="00D368EA"/>
    <w:rsid w:val="00D4635D"/>
    <w:rsid w:val="00D47DA1"/>
    <w:rsid w:val="00D54C06"/>
    <w:rsid w:val="00D67630"/>
    <w:rsid w:val="00D757C5"/>
    <w:rsid w:val="00D76EE6"/>
    <w:rsid w:val="00D81213"/>
    <w:rsid w:val="00D8139A"/>
    <w:rsid w:val="00D84C47"/>
    <w:rsid w:val="00D87940"/>
    <w:rsid w:val="00D87C1B"/>
    <w:rsid w:val="00D93AEE"/>
    <w:rsid w:val="00D93C46"/>
    <w:rsid w:val="00D96054"/>
    <w:rsid w:val="00D97CD7"/>
    <w:rsid w:val="00DA0145"/>
    <w:rsid w:val="00DB118B"/>
    <w:rsid w:val="00DB33AD"/>
    <w:rsid w:val="00DC5063"/>
    <w:rsid w:val="00DC5BAD"/>
    <w:rsid w:val="00DD015C"/>
    <w:rsid w:val="00DD10F3"/>
    <w:rsid w:val="00DE48C8"/>
    <w:rsid w:val="00DF3C28"/>
    <w:rsid w:val="00DF5AE0"/>
    <w:rsid w:val="00E0137F"/>
    <w:rsid w:val="00E02CA8"/>
    <w:rsid w:val="00E02F00"/>
    <w:rsid w:val="00E03A5F"/>
    <w:rsid w:val="00E04F26"/>
    <w:rsid w:val="00E10AFC"/>
    <w:rsid w:val="00E10BB5"/>
    <w:rsid w:val="00E12758"/>
    <w:rsid w:val="00E21531"/>
    <w:rsid w:val="00E23699"/>
    <w:rsid w:val="00E27349"/>
    <w:rsid w:val="00E34763"/>
    <w:rsid w:val="00E36B9A"/>
    <w:rsid w:val="00E36DBC"/>
    <w:rsid w:val="00E37D72"/>
    <w:rsid w:val="00E43C0A"/>
    <w:rsid w:val="00E5462A"/>
    <w:rsid w:val="00E64A24"/>
    <w:rsid w:val="00E70C65"/>
    <w:rsid w:val="00E70E6E"/>
    <w:rsid w:val="00E7253C"/>
    <w:rsid w:val="00E75553"/>
    <w:rsid w:val="00E76E19"/>
    <w:rsid w:val="00E85B86"/>
    <w:rsid w:val="00E9066F"/>
    <w:rsid w:val="00E9211F"/>
    <w:rsid w:val="00E9528F"/>
    <w:rsid w:val="00E97D29"/>
    <w:rsid w:val="00EA0043"/>
    <w:rsid w:val="00EA2249"/>
    <w:rsid w:val="00EA53FE"/>
    <w:rsid w:val="00EA5809"/>
    <w:rsid w:val="00EB161E"/>
    <w:rsid w:val="00EB4A0A"/>
    <w:rsid w:val="00EB5A20"/>
    <w:rsid w:val="00EB7736"/>
    <w:rsid w:val="00EC5BAC"/>
    <w:rsid w:val="00ED786C"/>
    <w:rsid w:val="00EE2342"/>
    <w:rsid w:val="00EE368C"/>
    <w:rsid w:val="00EE7BB8"/>
    <w:rsid w:val="00EF0A8B"/>
    <w:rsid w:val="00EF21B1"/>
    <w:rsid w:val="00EF28DB"/>
    <w:rsid w:val="00EF416D"/>
    <w:rsid w:val="00EF4338"/>
    <w:rsid w:val="00F0055A"/>
    <w:rsid w:val="00F00F10"/>
    <w:rsid w:val="00F01135"/>
    <w:rsid w:val="00F24464"/>
    <w:rsid w:val="00F30E6A"/>
    <w:rsid w:val="00F411B7"/>
    <w:rsid w:val="00F52A2D"/>
    <w:rsid w:val="00F734A6"/>
    <w:rsid w:val="00F77D7A"/>
    <w:rsid w:val="00F822AA"/>
    <w:rsid w:val="00F84058"/>
    <w:rsid w:val="00F8409B"/>
    <w:rsid w:val="00F9554A"/>
    <w:rsid w:val="00F96A1F"/>
    <w:rsid w:val="00FA180A"/>
    <w:rsid w:val="00FA2CF8"/>
    <w:rsid w:val="00FA5129"/>
    <w:rsid w:val="00FB2780"/>
    <w:rsid w:val="00FB5314"/>
    <w:rsid w:val="00FB5C36"/>
    <w:rsid w:val="00FB7D9D"/>
    <w:rsid w:val="00FC1BFF"/>
    <w:rsid w:val="00FC30D2"/>
    <w:rsid w:val="00FC3D2A"/>
    <w:rsid w:val="00FD2A3F"/>
    <w:rsid w:val="00FD35AB"/>
    <w:rsid w:val="00FE0322"/>
    <w:rsid w:val="00FE03D5"/>
    <w:rsid w:val="00FE0F2D"/>
    <w:rsid w:val="00FE0F74"/>
    <w:rsid w:val="00FE4952"/>
    <w:rsid w:val="00FE763F"/>
    <w:rsid w:val="00FF329F"/>
    <w:rsid w:val="00FF4BF6"/>
    <w:rsid w:val="00FF4DE5"/>
    <w:rsid w:val="00FF5F7B"/>
    <w:rsid w:val="00FF65B5"/>
    <w:rsid w:val="00FF77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028"/>
        <o:r id="V:Rule2" type="connector" idref="#_x0000_s1030"/>
      </o:rules>
    </o:shapelayout>
  </w:shapeDefaults>
  <w:decimalSymbol w:val="."/>
  <w:listSeparator w:val=","/>
  <w15:chartTrackingRefBased/>
  <w15:docId w15:val="{127D5508-7500-4643-A3E5-F3E2D26F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pPr>
    <w:rPr>
      <w:kern w:val="2"/>
      <w:sz w:val="24"/>
      <w:szCs w:val="24"/>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table" w:styleId="a4">
    <w:name w:val="Table Grid"/>
    <w:basedOn w:val="a2"/>
    <w:rsid w:val="0075297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0"/>
    <w:rsid w:val="00A56CC1"/>
    <w:pPr>
      <w:tabs>
        <w:tab w:val="center" w:pos="4153"/>
        <w:tab w:val="right" w:pos="8306"/>
      </w:tabs>
      <w:snapToGrid w:val="0"/>
    </w:pPr>
    <w:rPr>
      <w:sz w:val="20"/>
      <w:szCs w:val="20"/>
    </w:rPr>
  </w:style>
  <w:style w:type="character" w:styleId="a6">
    <w:name w:val="page number"/>
    <w:basedOn w:val="a1"/>
    <w:rsid w:val="00A56CC1"/>
  </w:style>
  <w:style w:type="numbering" w:customStyle="1" w:styleId="a">
    <w:name w:val="樣式 編號"/>
    <w:basedOn w:val="a3"/>
    <w:rsid w:val="001724C1"/>
    <w:pPr>
      <w:numPr>
        <w:numId w:val="5"/>
      </w:numPr>
    </w:pPr>
  </w:style>
  <w:style w:type="paragraph" w:customStyle="1" w:styleId="Tabletext">
    <w:name w:val="Tabletext"/>
    <w:basedOn w:val="a0"/>
    <w:rsid w:val="006E522D"/>
    <w:pPr>
      <w:keepLines/>
      <w:spacing w:after="120" w:line="240" w:lineRule="atLeast"/>
    </w:pPr>
    <w:rPr>
      <w:kern w:val="0"/>
      <w:sz w:val="20"/>
      <w:szCs w:val="20"/>
      <w:lang w:eastAsia="en-US"/>
    </w:rPr>
  </w:style>
  <w:style w:type="paragraph" w:customStyle="1" w:styleId="1">
    <w:name w:val="大陸標題樣式1"/>
    <w:basedOn w:val="a7"/>
    <w:autoRedefine/>
    <w:rsid w:val="001249B7"/>
    <w:pPr>
      <w:jc w:val="both"/>
    </w:pPr>
    <w:rPr>
      <w:rFonts w:ascii="新細明體" w:hAnsi="新細明體" w:cs="Times New Roman"/>
      <w:bCs w:val="0"/>
      <w:sz w:val="20"/>
      <w:szCs w:val="24"/>
    </w:rPr>
  </w:style>
  <w:style w:type="paragraph" w:styleId="a7">
    <w:name w:val="Title"/>
    <w:basedOn w:val="a0"/>
    <w:qFormat/>
    <w:rsid w:val="001249B7"/>
    <w:pPr>
      <w:spacing w:before="240" w:after="60"/>
      <w:jc w:val="center"/>
      <w:outlineLvl w:val="0"/>
    </w:pPr>
    <w:rPr>
      <w:rFonts w:ascii="Arial" w:hAnsi="Arial" w:cs="Arial"/>
      <w:b/>
      <w:bCs/>
      <w:sz w:val="32"/>
      <w:szCs w:val="32"/>
    </w:rPr>
  </w:style>
  <w:style w:type="character" w:customStyle="1" w:styleId="SoDAField">
    <w:name w:val="SoDA Field"/>
    <w:rsid w:val="007A490A"/>
    <w:rPr>
      <w:color w:val="0000FF"/>
      <w:sz w:val="20"/>
    </w:rPr>
  </w:style>
  <w:style w:type="paragraph" w:styleId="Web">
    <w:name w:val="Normal (Web)"/>
    <w:basedOn w:val="a0"/>
    <w:rsid w:val="007A490A"/>
    <w:pPr>
      <w:widowControl/>
      <w:spacing w:before="100" w:beforeAutospacing="1" w:after="100" w:afterAutospacing="1"/>
    </w:pPr>
    <w:rPr>
      <w:rFonts w:ascii="新細明體" w:hAnsi="新細明體"/>
      <w:kern w:val="0"/>
    </w:rPr>
  </w:style>
  <w:style w:type="paragraph" w:styleId="a8">
    <w:name w:val="header"/>
    <w:basedOn w:val="a0"/>
    <w:link w:val="a9"/>
    <w:rsid w:val="008F6D0F"/>
    <w:pPr>
      <w:tabs>
        <w:tab w:val="center" w:pos="4153"/>
        <w:tab w:val="right" w:pos="8306"/>
      </w:tabs>
      <w:snapToGrid w:val="0"/>
    </w:pPr>
    <w:rPr>
      <w:sz w:val="20"/>
      <w:szCs w:val="20"/>
    </w:rPr>
  </w:style>
  <w:style w:type="character" w:customStyle="1" w:styleId="a9">
    <w:name w:val="頁首 字元"/>
    <w:link w:val="a8"/>
    <w:rsid w:val="008F6D0F"/>
    <w:rPr>
      <w:kern w:val="2"/>
    </w:rPr>
  </w:style>
  <w:style w:type="paragraph" w:styleId="aa">
    <w:name w:val="Normal Indent"/>
    <w:aliases w:val="表正文,正文非缩进"/>
    <w:basedOn w:val="a0"/>
    <w:rsid w:val="009C012E"/>
    <w:pPr>
      <w:ind w:left="425"/>
      <w:jc w:val="both"/>
    </w:pPr>
    <w:rPr>
      <w:sz w:val="21"/>
      <w:szCs w:val="20"/>
    </w:rPr>
  </w:style>
  <w:style w:type="character" w:styleId="ab">
    <w:name w:val="annotation reference"/>
    <w:rsid w:val="00B25D8F"/>
    <w:rPr>
      <w:sz w:val="18"/>
      <w:szCs w:val="18"/>
    </w:rPr>
  </w:style>
  <w:style w:type="paragraph" w:styleId="ac">
    <w:name w:val="annotation text"/>
    <w:basedOn w:val="a0"/>
    <w:link w:val="ad"/>
    <w:rsid w:val="00B25D8F"/>
  </w:style>
  <w:style w:type="character" w:customStyle="1" w:styleId="ad">
    <w:name w:val="註解文字 字元"/>
    <w:link w:val="ac"/>
    <w:rsid w:val="00B25D8F"/>
    <w:rPr>
      <w:kern w:val="2"/>
      <w:sz w:val="24"/>
      <w:szCs w:val="24"/>
    </w:rPr>
  </w:style>
  <w:style w:type="paragraph" w:styleId="ae">
    <w:name w:val="annotation subject"/>
    <w:basedOn w:val="ac"/>
    <w:next w:val="ac"/>
    <w:link w:val="af"/>
    <w:rsid w:val="00B25D8F"/>
    <w:rPr>
      <w:b/>
      <w:bCs/>
    </w:rPr>
  </w:style>
  <w:style w:type="character" w:customStyle="1" w:styleId="af">
    <w:name w:val="註解主旨 字元"/>
    <w:link w:val="ae"/>
    <w:rsid w:val="00B25D8F"/>
    <w:rPr>
      <w:b/>
      <w:bCs/>
      <w:kern w:val="2"/>
      <w:sz w:val="24"/>
      <w:szCs w:val="24"/>
    </w:rPr>
  </w:style>
  <w:style w:type="paragraph" w:styleId="af0">
    <w:name w:val="Balloon Text"/>
    <w:basedOn w:val="a0"/>
    <w:link w:val="af1"/>
    <w:rsid w:val="00B25D8F"/>
    <w:rPr>
      <w:rFonts w:ascii="Cambria" w:hAnsi="Cambria"/>
      <w:sz w:val="18"/>
      <w:szCs w:val="18"/>
    </w:rPr>
  </w:style>
  <w:style w:type="character" w:customStyle="1" w:styleId="af1">
    <w:name w:val="註解方塊文字 字元"/>
    <w:link w:val="af0"/>
    <w:rsid w:val="00B25D8F"/>
    <w:rPr>
      <w:rFonts w:ascii="Cambria" w:eastAsia="新細明體" w:hAnsi="Cambria"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E32A2-D8FB-4A38-9921-8F96B97DE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1340</Words>
  <Characters>7640</Characters>
  <Application>Microsoft Office Word</Application>
  <DocSecurity>0</DocSecurity>
  <Lines>63</Lines>
  <Paragraphs>17</Paragraphs>
  <ScaleCrop>false</ScaleCrop>
  <Company>CMT</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需求規格與管理</dc:title>
  <dc:subject/>
  <dc:creator>SuperXP</dc:creator>
  <cp:keywords/>
  <cp:lastModifiedBy>戴余修</cp:lastModifiedBy>
  <cp:revision>2</cp:revision>
  <dcterms:created xsi:type="dcterms:W3CDTF">2020-07-27T00:55:00Z</dcterms:created>
  <dcterms:modified xsi:type="dcterms:W3CDTF">2020-07-27T00:55:00Z</dcterms:modified>
</cp:coreProperties>
</file>