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20755" w:rsidRPr="00E8700A" w:rsidTr="0028445C">
        <w:tc>
          <w:tcPr>
            <w:tcW w:w="141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20755" w:rsidRPr="00E8700A" w:rsidTr="0028445C">
        <w:tc>
          <w:tcPr>
            <w:tcW w:w="1416" w:type="dxa"/>
          </w:tcPr>
          <w:p w:rsidR="00F20755" w:rsidRPr="00701852" w:rsidRDefault="00F20755" w:rsidP="006F3C03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201</w:t>
            </w:r>
            <w:r w:rsidR="006F3C03">
              <w:rPr>
                <w:rFonts w:eastAsia="標楷體" w:hint="eastAsia"/>
                <w:lang w:eastAsia="zh-TW"/>
              </w:rPr>
              <w:t>4/</w:t>
            </w:r>
            <w:r w:rsidR="00DC1F67">
              <w:rPr>
                <w:rFonts w:eastAsia="標楷體" w:hint="eastAsia"/>
                <w:lang w:eastAsia="zh-TW"/>
              </w:rPr>
              <w:t>6/11</w:t>
            </w:r>
          </w:p>
        </w:tc>
        <w:tc>
          <w:tcPr>
            <w:tcW w:w="1010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953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F20755" w:rsidRPr="00701852" w:rsidRDefault="00F20755" w:rsidP="0028445C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2071" w:type="dxa"/>
          </w:tcPr>
          <w:p w:rsidR="00F20755" w:rsidRPr="00C717CB" w:rsidRDefault="00C717CB" w:rsidP="00C717CB">
            <w:pPr>
              <w:pStyle w:val="Tabletext"/>
              <w:rPr>
                <w:rFonts w:eastAsia="標楷體" w:hint="eastAsia"/>
                <w:lang w:eastAsia="zh-TW"/>
              </w:rPr>
            </w:pPr>
            <w:r w:rsidRPr="00C717CB">
              <w:rPr>
                <w:rFonts w:eastAsia="標楷體"/>
                <w:lang w:eastAsia="zh-TW"/>
              </w:rPr>
              <w:t>140603000392</w:t>
            </w:r>
          </w:p>
        </w:tc>
      </w:tr>
      <w:tr w:rsidR="002036F0" w:rsidRPr="00E8700A" w:rsidTr="0028445C">
        <w:tc>
          <w:tcPr>
            <w:tcW w:w="1416" w:type="dxa"/>
          </w:tcPr>
          <w:p w:rsidR="002036F0" w:rsidRPr="008B57A2" w:rsidRDefault="002036F0" w:rsidP="002036F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09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2036F0" w:rsidRDefault="002036F0" w:rsidP="002036F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2036F0" w:rsidRPr="008B57A2" w:rsidRDefault="002036F0" w:rsidP="002036F0">
            <w:pPr>
              <w:spacing w:line="240" w:lineRule="atLeast"/>
              <w:rPr>
                <w:rFonts w:hint="eastAsia"/>
                <w:color w:val="0000FF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A94EA7">
              <w:rPr>
                <w:rFonts w:ascii="細明體" w:eastAsia="細明體" w:hAnsi="細明體" w:cs="Courier New"/>
                <w:sz w:val="20"/>
                <w:szCs w:val="20"/>
              </w:rPr>
              <w:t>160617000236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: </w:t>
            </w:r>
            <w:r w:rsidRPr="00A94EA7">
              <w:rPr>
                <w:rFonts w:ascii="細明體" w:eastAsia="細明體" w:hAnsi="細明體" w:cs="Courier New" w:hint="eastAsia"/>
                <w:sz w:val="20"/>
                <w:szCs w:val="20"/>
              </w:rPr>
              <w:t>國寶幸福與國壽帳務及金流區隔</w:t>
            </w:r>
          </w:p>
        </w:tc>
        <w:tc>
          <w:tcPr>
            <w:tcW w:w="1566" w:type="dxa"/>
          </w:tcPr>
          <w:p w:rsidR="002036F0" w:rsidRPr="008B57A2" w:rsidRDefault="002036F0" w:rsidP="002036F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036F0" w:rsidRPr="008B57A2" w:rsidRDefault="002036F0" w:rsidP="002036F0">
            <w:pPr>
              <w:spacing w:line="240" w:lineRule="atLeast"/>
              <w:rPr>
                <w:sz w:val="20"/>
                <w:szCs w:val="20"/>
              </w:rPr>
            </w:pPr>
            <w:r w:rsidRPr="00A94EA7">
              <w:rPr>
                <w:rFonts w:ascii="細明體" w:eastAsia="細明體" w:hAnsi="細明體" w:cs="Courier New"/>
                <w:sz w:val="20"/>
                <w:szCs w:val="20"/>
              </w:rPr>
              <w:t>160805000116</w:t>
            </w:r>
          </w:p>
        </w:tc>
      </w:tr>
      <w:tr w:rsidR="00690691" w:rsidRPr="00E8700A" w:rsidTr="0028445C">
        <w:tc>
          <w:tcPr>
            <w:tcW w:w="1416" w:type="dxa"/>
          </w:tcPr>
          <w:p w:rsidR="00690691" w:rsidRDefault="00690691" w:rsidP="0069069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" w:author="cathay" w:date="2018-12-11T15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2018/12/11</w:t>
              </w:r>
            </w:ins>
          </w:p>
        </w:tc>
        <w:tc>
          <w:tcPr>
            <w:tcW w:w="1010" w:type="dxa"/>
          </w:tcPr>
          <w:p w:rsidR="00690691" w:rsidRDefault="00690691" w:rsidP="0069069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cathay" w:date="2018-12-11T15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953" w:type="dxa"/>
          </w:tcPr>
          <w:p w:rsidR="00690691" w:rsidRDefault="00690691" w:rsidP="0069069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8-12-11T15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調整全自動核賠啟始人員為單位經理</w:t>
              </w:r>
            </w:ins>
          </w:p>
        </w:tc>
        <w:tc>
          <w:tcPr>
            <w:tcW w:w="1566" w:type="dxa"/>
          </w:tcPr>
          <w:p w:rsidR="00690691" w:rsidRDefault="00690691" w:rsidP="0069069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cathay" w:date="2018-12-11T15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690691" w:rsidRPr="00A94EA7" w:rsidRDefault="00690691" w:rsidP="00690691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ins w:id="6" w:author="cathay" w:date="2018-12-11T15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180731000999</w:t>
              </w:r>
            </w:ins>
          </w:p>
        </w:tc>
      </w:tr>
    </w:tbl>
    <w:p w:rsidR="00F20755" w:rsidRPr="00701852" w:rsidRDefault="00F20755"/>
    <w:p w:rsidR="00F20755" w:rsidRPr="00F20755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F20755" w:rsidRPr="00701852" w:rsidRDefault="009E45A1" w:rsidP="009E45A1">
            <w:pPr>
              <w:rPr>
                <w:rFonts w:eastAsia="細明體"/>
                <w:sz w:val="20"/>
                <w:szCs w:val="20"/>
              </w:rPr>
            </w:pPr>
            <w:r w:rsidRPr="009E45A1">
              <w:rPr>
                <w:rFonts w:eastAsia="細明體" w:hint="eastAsia"/>
                <w:sz w:val="20"/>
                <w:szCs w:val="20"/>
              </w:rPr>
              <w:t>啟動全自動核賠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F20755" w:rsidRPr="00701852" w:rsidRDefault="009E45A1" w:rsidP="00E11D08">
            <w:pPr>
              <w:rPr>
                <w:rFonts w:eastAsia="細明體"/>
                <w:sz w:val="20"/>
                <w:szCs w:val="20"/>
              </w:rPr>
            </w:pPr>
            <w:r w:rsidRPr="009E45A1">
              <w:rPr>
                <w:rFonts w:eastAsia="細明體" w:hint="eastAsia"/>
                <w:sz w:val="20"/>
                <w:szCs w:val="20"/>
              </w:rPr>
              <w:t>AAV0_B016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BATCH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F20755" w:rsidRPr="00701852" w:rsidRDefault="00A3630E" w:rsidP="00FB45D6">
            <w:pPr>
              <w:rPr>
                <w:rFonts w:eastAsia="細明體"/>
                <w:sz w:val="20"/>
                <w:szCs w:val="20"/>
              </w:rPr>
            </w:pPr>
            <w:r w:rsidRPr="009E45A1">
              <w:rPr>
                <w:rFonts w:eastAsia="細明體" w:hint="eastAsia"/>
                <w:sz w:val="20"/>
                <w:szCs w:val="20"/>
              </w:rPr>
              <w:t>啟動全自動核賠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理調科人員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20755" w:rsidTr="0028445C">
        <w:tc>
          <w:tcPr>
            <w:tcW w:w="1440" w:type="dxa"/>
          </w:tcPr>
          <w:p w:rsidR="00F20755" w:rsidRPr="00266B0D" w:rsidRDefault="00F20755" w:rsidP="0028445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7B7123" w:rsidRDefault="007B7123" w:rsidP="007B7123">
      <w:pPr>
        <w:pStyle w:val="Tabletext"/>
        <w:keepLines w:val="0"/>
        <w:spacing w:after="0" w:line="240" w:lineRule="auto"/>
        <w:ind w:left="425"/>
        <w:rPr>
          <w:rFonts w:eastAsia="細明體" w:hint="eastAsia"/>
        </w:rPr>
      </w:pPr>
    </w:p>
    <w:p w:rsidR="007B7123" w:rsidRDefault="007B7123" w:rsidP="007B712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 w:hint="eastAsia"/>
        </w:rPr>
      </w:pPr>
      <w:r w:rsidRPr="007B7123">
        <w:rPr>
          <w:rFonts w:eastAsia="細明體" w:hint="eastAsia"/>
        </w:rPr>
        <w:t>程式流程圖</w:t>
      </w:r>
    </w:p>
    <w:p w:rsidR="00F85E1C" w:rsidRDefault="00515D90" w:rsidP="00F85E1C">
      <w:pPr>
        <w:pStyle w:val="Tabletext"/>
        <w:keepLines w:val="0"/>
        <w:spacing w:after="0" w:line="240" w:lineRule="auto"/>
        <w:rPr>
          <w:rFonts w:eastAsia="細明體" w:hint="eastAsia"/>
          <w:lang w:eastAsia="zh-TW"/>
        </w:rPr>
      </w:pPr>
      <w:r w:rsidRPr="00DC457D">
        <w:rPr>
          <w:rFonts w:ascii="細明體" w:eastAsia="細明體" w:hAnsi="細明體"/>
        </w:rPr>
        <w:object w:dxaOrig="7018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102.75pt" o:ole="">
            <v:imagedata r:id="rId8" o:title=""/>
          </v:shape>
          <o:OLEObject Type="Embed" ProgID="Visio.Drawing.11" ShapeID="_x0000_i1025" DrawAspect="Content" ObjectID="_1657346359" r:id="rId9"/>
        </w:objec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701852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F20755" w:rsidTr="0028445C"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F20755" w:rsidRPr="00662A71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F20755" w:rsidRPr="00AF4B21" w:rsidRDefault="00AD482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15D90">
              <w:rPr>
                <w:rFonts w:ascii="細明體" w:eastAsia="細明體" w:hAnsi="細明體"/>
                <w:sz w:val="20"/>
                <w:szCs w:val="20"/>
              </w:rPr>
              <w:t>理賠案件線上計算檔</w:t>
            </w:r>
          </w:p>
        </w:tc>
        <w:tc>
          <w:tcPr>
            <w:tcW w:w="2835" w:type="dxa"/>
          </w:tcPr>
          <w:p w:rsidR="00F20755" w:rsidRPr="002057B2" w:rsidRDefault="00C23D4D" w:rsidP="00F606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23D4D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F6066F">
              <w:rPr>
                <w:rFonts w:ascii="細明體" w:eastAsia="細明體" w:hAnsi="細明體" w:hint="eastAsia"/>
                <w:sz w:val="20"/>
                <w:szCs w:val="20"/>
              </w:rPr>
              <w:t>V014</w:t>
            </w:r>
          </w:p>
        </w:tc>
        <w:tc>
          <w:tcPr>
            <w:tcW w:w="799" w:type="dxa"/>
          </w:tcPr>
          <w:p w:rsidR="00F20755" w:rsidRDefault="00315147" w:rsidP="002844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0755" w:rsidRPr="00E60524" w:rsidRDefault="00174CD6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74CD6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74CD6" w:rsidRPr="00226E08" w:rsidRDefault="00174CD6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174CD6" w:rsidRDefault="00174CD6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174CD6" w:rsidRPr="00C23D4D" w:rsidRDefault="00174CD6" w:rsidP="00F6066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23D4D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174CD6" w:rsidRDefault="00174CD6" w:rsidP="0018004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74CD6" w:rsidRPr="00E60524" w:rsidRDefault="00174CD6" w:rsidP="0018004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74CD6" w:rsidRPr="00E60524" w:rsidRDefault="00CC28A9" w:rsidP="0018004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74CD6" w:rsidRPr="00E60524" w:rsidRDefault="00174CD6" w:rsidP="0018004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90691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90691" w:rsidRPr="00226E08" w:rsidRDefault="00690691" w:rsidP="006906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7" w:author="cathay" w:date="2018-12-11T15:1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3.</w:t>
              </w:r>
            </w:ins>
          </w:p>
        </w:tc>
        <w:tc>
          <w:tcPr>
            <w:tcW w:w="3884" w:type="dxa"/>
          </w:tcPr>
          <w:p w:rsidR="00690691" w:rsidRDefault="00690691" w:rsidP="00690691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ins w:id="8" w:author="cathay" w:date="2018-12-11T15:15:00Z">
              <w:r>
                <w:rPr>
                  <w:rFonts w:ascii="細明體" w:eastAsia="細明體" w:hAnsi="細明體" w:hint="eastAsia"/>
                  <w:bCs/>
                  <w:sz w:val="20"/>
                  <w:szCs w:val="20"/>
                </w:rPr>
                <w:t>理賠跨區取件分派紀錄檔</w:t>
              </w:r>
            </w:ins>
          </w:p>
        </w:tc>
        <w:tc>
          <w:tcPr>
            <w:tcW w:w="2835" w:type="dxa"/>
          </w:tcPr>
          <w:p w:rsidR="00690691" w:rsidRDefault="00690691" w:rsidP="00690691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ins w:id="9" w:author="cathay" w:date="2018-12-11T15:15:00Z">
              <w:r>
                <w:rPr>
                  <w:rFonts w:ascii="細明體" w:eastAsia="細明體" w:hAnsi="細明體" w:hint="eastAsia"/>
                  <w:bCs/>
                  <w:sz w:val="20"/>
                  <w:szCs w:val="20"/>
                </w:rPr>
                <w:t>DTAAA100</w:t>
              </w:r>
            </w:ins>
          </w:p>
        </w:tc>
        <w:tc>
          <w:tcPr>
            <w:tcW w:w="799" w:type="dxa"/>
          </w:tcPr>
          <w:p w:rsidR="00690691" w:rsidRDefault="00690691" w:rsidP="0069069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ins w:id="10" w:author="cathay" w:date="2018-12-11T15:15:00Z">
              <w:r>
                <w:rPr>
                  <w:rFonts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799" w:type="dxa"/>
          </w:tcPr>
          <w:p w:rsidR="00690691" w:rsidRPr="00E60524" w:rsidRDefault="00690691" w:rsidP="006906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ins w:id="11" w:author="cathay" w:date="2018-12-11T15:15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799" w:type="dxa"/>
          </w:tcPr>
          <w:p w:rsidR="00690691" w:rsidRPr="00E60524" w:rsidRDefault="00690691" w:rsidP="006906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ins w:id="12" w:author="cathay" w:date="2018-12-11T15:15:00Z">
              <w:r>
                <w:rPr>
                  <w:rFonts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800" w:type="dxa"/>
          </w:tcPr>
          <w:p w:rsidR="00690691" w:rsidRPr="00E60524" w:rsidRDefault="00690691" w:rsidP="006906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ins w:id="13" w:author="cathay" w:date="2018-12-11T15:15:00Z">
              <w:r w:rsidRPr="00E60524">
                <w:rPr>
                  <w:rFonts w:hint="eastAsia"/>
                  <w:sz w:val="20"/>
                  <w:szCs w:val="20"/>
                </w:rPr>
                <w:t>□</w:t>
              </w:r>
            </w:ins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C46D6D" w:rsidRPr="00701852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F20755" w:rsidTr="0028445C"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F20755" w:rsidRPr="0090048C" w:rsidRDefault="00D01370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全自動核賠覆核模組</w:t>
            </w:r>
          </w:p>
        </w:tc>
        <w:tc>
          <w:tcPr>
            <w:tcW w:w="4770" w:type="dxa"/>
          </w:tcPr>
          <w:p w:rsidR="00F20755" w:rsidRPr="0090048C" w:rsidRDefault="00D01370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D2E0A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7D2E0A">
              <w:rPr>
                <w:rFonts w:ascii="細明體" w:eastAsia="細明體" w:hAnsi="細明體" w:hint="eastAsia"/>
                <w:sz w:val="20"/>
                <w:szCs w:val="20"/>
              </w:rPr>
              <w:t>A_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B2Z601</w:t>
            </w:r>
            <w:r w:rsidR="007E50D2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BE08AB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E08AB" w:rsidRPr="0090048C" w:rsidRDefault="00CB0E7F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BE08AB" w:rsidRPr="00CB0E7F" w:rsidRDefault="00CB0E7F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B0E7F">
              <w:rPr>
                <w:rFonts w:ascii="細明體" w:eastAsia="細明體" w:hAnsi="細明體"/>
                <w:sz w:val="20"/>
                <w:szCs w:val="20"/>
              </w:rPr>
              <w:t>理賠偵測線上計算檔維護模組</w:t>
            </w:r>
          </w:p>
        </w:tc>
        <w:tc>
          <w:tcPr>
            <w:tcW w:w="4770" w:type="dxa"/>
          </w:tcPr>
          <w:p w:rsidR="00BE08AB" w:rsidRPr="0090048C" w:rsidRDefault="006D1AEC" w:rsidP="0028445C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AA_V1Z007.java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F20755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0755">
        <w:rPr>
          <w:rFonts w:hint="eastAsia"/>
          <w:kern w:val="2"/>
          <w:szCs w:val="24"/>
          <w:lang w:eastAsia="zh-TW"/>
        </w:rPr>
        <w:lastRenderedPageBreak/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F20755" w:rsidRDefault="00642EA7" w:rsidP="00CF179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</w:t>
            </w:r>
            <w:r w:rsidR="00CF1795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F20755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="003B6DD3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CF1795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C3656C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F20755" w:rsidRDefault="003B6DD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85E1C" w:rsidRPr="00701852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參數說明：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063"/>
        <w:gridCol w:w="3417"/>
      </w:tblGrid>
      <w:tr w:rsidR="00F85E1C" w:rsidTr="0035617A"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063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417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EE1F06" w:rsidTr="0035617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E1F06" w:rsidRDefault="00EE1F06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EE1F06" w:rsidRPr="00701852" w:rsidRDefault="00D65C41" w:rsidP="00180042">
            <w:pPr>
              <w:rPr>
                <w:sz w:val="20"/>
                <w:szCs w:val="20"/>
              </w:rPr>
            </w:pPr>
            <w:r w:rsidRPr="00D65C41">
              <w:rPr>
                <w:rFonts w:hint="eastAsia"/>
                <w:sz w:val="20"/>
                <w:szCs w:val="20"/>
              </w:rPr>
              <w:t>模型</w:t>
            </w:r>
            <w:r w:rsidR="00EE1F06" w:rsidRPr="00701852">
              <w:rPr>
                <w:sz w:val="20"/>
                <w:szCs w:val="20"/>
              </w:rPr>
              <w:t>種類</w:t>
            </w:r>
          </w:p>
        </w:tc>
        <w:tc>
          <w:tcPr>
            <w:tcW w:w="3063" w:type="dxa"/>
            <w:vAlign w:val="bottom"/>
          </w:tcPr>
          <w:p w:rsidR="00EE1F06" w:rsidRPr="00701852" w:rsidRDefault="00EE1F06" w:rsidP="001800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417" w:type="dxa"/>
          </w:tcPr>
          <w:p w:rsidR="00EE1F06" w:rsidRPr="00701852" w:rsidRDefault="00EE1F06" w:rsidP="001800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:</w:t>
            </w:r>
            <w:r w:rsidRPr="00701852">
              <w:rPr>
                <w:sz w:val="20"/>
                <w:szCs w:val="20"/>
              </w:rPr>
              <w:t>精神疾病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01852">
              <w:rPr>
                <w:sz w:val="20"/>
                <w:szCs w:val="20"/>
              </w:rPr>
              <w:t>2:</w:t>
            </w:r>
            <w:r w:rsidRPr="00701852">
              <w:rPr>
                <w:sz w:val="20"/>
                <w:szCs w:val="20"/>
              </w:rPr>
              <w:t>癌症</w:t>
            </w:r>
            <w:r>
              <w:rPr>
                <w:rFonts w:hint="eastAsia"/>
                <w:sz w:val="20"/>
                <w:szCs w:val="20"/>
              </w:rPr>
              <w:t xml:space="preserve"> 3:</w:t>
            </w:r>
            <w:r>
              <w:rPr>
                <w:rFonts w:hint="eastAsia"/>
                <w:sz w:val="20"/>
                <w:szCs w:val="20"/>
              </w:rPr>
              <w:t>疾病</w:t>
            </w:r>
            <w:r>
              <w:rPr>
                <w:rFonts w:hint="eastAsia"/>
                <w:sz w:val="20"/>
                <w:szCs w:val="20"/>
              </w:rPr>
              <w:t xml:space="preserve"> 4:</w:t>
            </w:r>
            <w:r>
              <w:rPr>
                <w:rFonts w:hint="eastAsia"/>
                <w:sz w:val="20"/>
                <w:szCs w:val="20"/>
              </w:rPr>
              <w:t>意外</w:t>
            </w:r>
          </w:p>
        </w:tc>
      </w:tr>
      <w:tr w:rsidR="00F85E1C" w:rsidTr="0035617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5E1C" w:rsidRDefault="00BE30F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F85E1C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  <w:vAlign w:val="center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</w:p>
        </w:tc>
        <w:tc>
          <w:tcPr>
            <w:tcW w:w="3063" w:type="dxa"/>
            <w:vAlign w:val="bottom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</w:p>
        </w:tc>
        <w:tc>
          <w:tcPr>
            <w:tcW w:w="3417" w:type="dxa"/>
          </w:tcPr>
          <w:p w:rsidR="00572C02" w:rsidRPr="00701852" w:rsidRDefault="00572C02" w:rsidP="001E4EDF">
            <w:pPr>
              <w:rPr>
                <w:sz w:val="20"/>
                <w:szCs w:val="20"/>
              </w:rPr>
            </w:pPr>
          </w:p>
        </w:tc>
      </w:tr>
    </w:tbl>
    <w:p w:rsidR="007B6077" w:rsidRPr="00733893" w:rsidRDefault="007B6077" w:rsidP="00733893">
      <w:pPr>
        <w:pStyle w:val="Tabletext"/>
        <w:keepLines w:val="0"/>
        <w:spacing w:after="0" w:line="240" w:lineRule="auto"/>
        <w:rPr>
          <w:rFonts w:hint="eastAsia"/>
          <w:b/>
          <w:color w:val="0070C0"/>
          <w:kern w:val="2"/>
          <w:sz w:val="24"/>
          <w:szCs w:val="24"/>
          <w:lang w:eastAsia="zh-TW"/>
        </w:rPr>
      </w:pPr>
    </w:p>
    <w:p w:rsidR="00BB1FBB" w:rsidRPr="00701852" w:rsidRDefault="00BB1FBB" w:rsidP="000421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413C6C" w:rsidRDefault="0073282F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啟動時間</w:t>
      </w:r>
      <w:r w:rsidR="00413C6C">
        <w:rPr>
          <w:rFonts w:hint="eastAsia"/>
          <w:kern w:val="2"/>
          <w:szCs w:val="24"/>
          <w:lang w:eastAsia="zh-TW"/>
        </w:rPr>
        <w:t xml:space="preserve"> = </w:t>
      </w:r>
      <w:r w:rsidR="00413C6C">
        <w:rPr>
          <w:rFonts w:hint="eastAsia"/>
          <w:kern w:val="2"/>
          <w:szCs w:val="24"/>
          <w:lang w:eastAsia="zh-TW"/>
        </w:rPr>
        <w:t>執行的今天日期時間</w:t>
      </w:r>
    </w:p>
    <w:p w:rsidR="002A358F" w:rsidRDefault="00D65C41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檢核模型種類</w:t>
      </w:r>
      <w:r w:rsidR="002A358F"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現行只開放疾病模型</w:t>
      </w:r>
      <w:r>
        <w:rPr>
          <w:rFonts w:hint="eastAsia"/>
          <w:kern w:val="2"/>
          <w:szCs w:val="24"/>
          <w:lang w:eastAsia="zh-TW"/>
        </w:rPr>
        <w:t>)</w:t>
      </w:r>
    </w:p>
    <w:p w:rsidR="00D65C41" w:rsidRPr="00D65C41" w:rsidRDefault="00D65C41" w:rsidP="002A358F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傳入</w:t>
      </w:r>
      <w:r>
        <w:rPr>
          <w:rFonts w:eastAsia="細明體" w:hint="eastAsia"/>
          <w:kern w:val="2"/>
          <w:szCs w:val="24"/>
          <w:lang w:eastAsia="zh-TW"/>
        </w:rPr>
        <w:t>.</w:t>
      </w:r>
      <w:r w:rsidRPr="00D65C41">
        <w:rPr>
          <w:rFonts w:hint="eastAsia"/>
          <w:kern w:val="2"/>
          <w:lang w:eastAsia="zh-TW"/>
        </w:rPr>
        <w:t>模型</w:t>
      </w:r>
      <w:r w:rsidRPr="00701852">
        <w:rPr>
          <w:lang w:eastAsia="zh-TW"/>
        </w:rPr>
        <w:t>種類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是空值</w:t>
      </w:r>
    </w:p>
    <w:p w:rsidR="00D65C41" w:rsidRDefault="00CA11DA" w:rsidP="00D65C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請傳入</w:t>
      </w:r>
      <w:r w:rsidR="00D65C41" w:rsidRPr="00D65C41">
        <w:rPr>
          <w:rFonts w:hint="eastAsia"/>
          <w:kern w:val="2"/>
          <w:lang w:eastAsia="zh-TW"/>
        </w:rPr>
        <w:t>模型</w:t>
      </w:r>
      <w:r w:rsidR="00D65C41" w:rsidRPr="00701852">
        <w:rPr>
          <w:lang w:eastAsia="zh-TW"/>
        </w:rPr>
        <w:t>種類</w:t>
      </w:r>
      <w:r>
        <w:rPr>
          <w:lang w:eastAsia="zh-TW"/>
        </w:rPr>
        <w:t>’</w:t>
      </w:r>
    </w:p>
    <w:p w:rsidR="00025F70" w:rsidRDefault="00D65C41" w:rsidP="002A358F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</w:p>
    <w:p w:rsidR="00025F70" w:rsidRDefault="00025F70" w:rsidP="00025F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CRSS</w:t>
      </w:r>
      <w:r>
        <w:rPr>
          <w:rFonts w:hint="eastAsia"/>
          <w:kern w:val="2"/>
          <w:szCs w:val="24"/>
          <w:lang w:eastAsia="zh-TW"/>
        </w:rPr>
        <w:t>全自動代碼中文：</w:t>
      </w:r>
    </w:p>
    <w:p w:rsidR="00025F70" w:rsidRDefault="00025F70" w:rsidP="00025F7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子系統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025F70" w:rsidRDefault="00025F70" w:rsidP="00025F7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CRSS_FULLAUTO_MOD</w:t>
      </w:r>
      <w:r>
        <w:rPr>
          <w:kern w:val="2"/>
          <w:szCs w:val="24"/>
          <w:lang w:eastAsia="zh-TW"/>
        </w:rPr>
        <w:t>’</w:t>
      </w:r>
    </w:p>
    <w:p w:rsidR="00025F70" w:rsidRDefault="00025F70" w:rsidP="00025F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傳入</w:t>
      </w:r>
      <w:r>
        <w:rPr>
          <w:rFonts w:eastAsia="細明體" w:hint="eastAsia"/>
          <w:kern w:val="2"/>
          <w:szCs w:val="24"/>
          <w:lang w:eastAsia="zh-TW"/>
        </w:rPr>
        <w:t>.</w:t>
      </w:r>
      <w:r w:rsidRPr="00D65C41">
        <w:rPr>
          <w:rFonts w:hint="eastAsia"/>
          <w:kern w:val="2"/>
          <w:lang w:eastAsia="zh-TW"/>
        </w:rPr>
        <w:t>模型</w:t>
      </w:r>
      <w:r w:rsidRPr="00701852">
        <w:t>種類</w:t>
      </w:r>
      <w:r>
        <w:rPr>
          <w:rFonts w:hint="eastAsia"/>
          <w:lang w:eastAsia="zh-TW"/>
        </w:rPr>
        <w:t xml:space="preserve"> NOT IN </w:t>
      </w:r>
      <w:r>
        <w:rPr>
          <w:rFonts w:hint="eastAsia"/>
          <w:kern w:val="2"/>
          <w:szCs w:val="24"/>
          <w:lang w:eastAsia="zh-TW"/>
        </w:rPr>
        <w:t>CRSS</w:t>
      </w:r>
      <w:r>
        <w:rPr>
          <w:rFonts w:hint="eastAsia"/>
          <w:kern w:val="2"/>
          <w:szCs w:val="24"/>
          <w:lang w:eastAsia="zh-TW"/>
        </w:rPr>
        <w:t>全自動</w:t>
      </w:r>
    </w:p>
    <w:p w:rsidR="00D65C41" w:rsidRDefault="00D65C41" w:rsidP="00025F7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錯誤訊息：</w:t>
      </w:r>
      <w:r>
        <w:rPr>
          <w:kern w:val="2"/>
          <w:szCs w:val="24"/>
          <w:lang w:eastAsia="zh-TW"/>
        </w:rPr>
        <w:t>’</w:t>
      </w:r>
      <w:r w:rsidR="00025F70">
        <w:rPr>
          <w:rFonts w:hint="eastAsia"/>
          <w:kern w:val="2"/>
          <w:szCs w:val="24"/>
          <w:lang w:eastAsia="zh-TW"/>
        </w:rPr>
        <w:t>不屬於可</w:t>
      </w:r>
      <w:r>
        <w:rPr>
          <w:rFonts w:hint="eastAsia"/>
          <w:kern w:val="2"/>
          <w:szCs w:val="24"/>
          <w:lang w:eastAsia="zh-TW"/>
        </w:rPr>
        <w:t>開放</w:t>
      </w:r>
      <w:r w:rsidR="00025F70">
        <w:rPr>
          <w:rFonts w:hint="eastAsia"/>
          <w:kern w:val="2"/>
          <w:szCs w:val="24"/>
          <w:lang w:eastAsia="zh-TW"/>
        </w:rPr>
        <w:t>全自動之</w:t>
      </w:r>
      <w:r>
        <w:rPr>
          <w:rFonts w:hint="eastAsia"/>
          <w:kern w:val="2"/>
          <w:szCs w:val="24"/>
          <w:lang w:eastAsia="zh-TW"/>
        </w:rPr>
        <w:t>模型</w:t>
      </w:r>
      <w:r w:rsidR="00990479">
        <w:rPr>
          <w:rFonts w:hint="eastAsia"/>
          <w:kern w:val="2"/>
          <w:szCs w:val="24"/>
          <w:lang w:eastAsia="zh-TW"/>
        </w:rPr>
        <w:t>，傳入模型</w:t>
      </w:r>
      <w:r w:rsidR="00990479"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 w:rsidR="0061163C">
        <w:rPr>
          <w:rFonts w:eastAsia="細明體" w:hint="eastAsia"/>
          <w:kern w:val="2"/>
          <w:szCs w:val="24"/>
          <w:lang w:eastAsia="zh-TW"/>
        </w:rPr>
        <w:t>傳入</w:t>
      </w:r>
      <w:r w:rsidR="0061163C">
        <w:rPr>
          <w:rFonts w:eastAsia="細明體" w:hint="eastAsia"/>
          <w:kern w:val="2"/>
          <w:szCs w:val="24"/>
          <w:lang w:eastAsia="zh-TW"/>
        </w:rPr>
        <w:t>.</w:t>
      </w:r>
      <w:r w:rsidR="0061163C" w:rsidRPr="00D65C41">
        <w:rPr>
          <w:rFonts w:hint="eastAsia"/>
          <w:kern w:val="2"/>
          <w:lang w:eastAsia="zh-TW"/>
        </w:rPr>
        <w:t>模型</w:t>
      </w:r>
      <w:r w:rsidR="0061163C" w:rsidRPr="00701852">
        <w:rPr>
          <w:lang w:eastAsia="zh-TW"/>
        </w:rPr>
        <w:t>種類</w:t>
      </w:r>
    </w:p>
    <w:p w:rsidR="00105641" w:rsidRDefault="005305BD" w:rsidP="003A00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</w:t>
      </w:r>
      <w:r w:rsidR="00D00DFA">
        <w:rPr>
          <w:rFonts w:eastAsia="細明體" w:hint="eastAsia"/>
          <w:kern w:val="2"/>
          <w:szCs w:val="24"/>
          <w:lang w:eastAsia="zh-TW"/>
        </w:rPr>
        <w:t>未啟動全自動受編</w:t>
      </w:r>
      <w:r w:rsidR="000814EE" w:rsidRPr="00701852">
        <w:rPr>
          <w:rFonts w:eastAsia="細明體"/>
          <w:kern w:val="2"/>
          <w:szCs w:val="24"/>
          <w:lang w:eastAsia="zh-TW"/>
        </w:rPr>
        <w:t>資料</w:t>
      </w:r>
      <w:r w:rsidR="00AF145B" w:rsidRPr="00701852">
        <w:rPr>
          <w:rFonts w:eastAsia="細明體"/>
          <w:kern w:val="2"/>
          <w:szCs w:val="24"/>
          <w:lang w:eastAsia="zh-TW"/>
        </w:rPr>
        <w:t>：</w:t>
      </w:r>
      <w:r w:rsidR="00C24265">
        <w:rPr>
          <w:rFonts w:eastAsia="細明體" w:hint="eastAsia"/>
          <w:kern w:val="2"/>
          <w:szCs w:val="24"/>
          <w:lang w:eastAsia="zh-TW"/>
        </w:rPr>
        <w:t>(</w:t>
      </w:r>
      <w:r w:rsidR="00C24265">
        <w:rPr>
          <w:rFonts w:eastAsia="細明體" w:hint="eastAsia"/>
          <w:kern w:val="2"/>
          <w:szCs w:val="24"/>
          <w:lang w:eastAsia="zh-TW"/>
        </w:rPr>
        <w:t>只要還沒啟動的都重丟</w:t>
      </w:r>
      <w:r w:rsidR="00C24265">
        <w:rPr>
          <w:rFonts w:eastAsia="細明體" w:hint="eastAsia"/>
          <w:kern w:val="2"/>
          <w:szCs w:val="24"/>
          <w:lang w:eastAsia="zh-TW"/>
        </w:rPr>
        <w:t>)</w:t>
      </w:r>
    </w:p>
    <w:p w:rsidR="006A0BCB" w:rsidRDefault="006A0BCB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DTAAV014 V014</w:t>
      </w:r>
    </w:p>
    <w:p w:rsidR="00095CF1" w:rsidRDefault="00095CF1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INNER JOIN DTAAA001 A001</w:t>
      </w:r>
    </w:p>
    <w:p w:rsidR="001B60E8" w:rsidRDefault="001B60E8" w:rsidP="00B1520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ON V014.</w:t>
      </w:r>
      <w:r>
        <w:rPr>
          <w:rFonts w:eastAsia="細明體" w:hint="eastAsia"/>
          <w:kern w:val="2"/>
          <w:szCs w:val="24"/>
          <w:lang w:eastAsia="zh-TW"/>
        </w:rPr>
        <w:t>受理編號</w:t>
      </w:r>
      <w:r>
        <w:rPr>
          <w:rFonts w:eastAsia="細明體" w:hint="eastAsia"/>
          <w:kern w:val="2"/>
          <w:szCs w:val="24"/>
          <w:lang w:eastAsia="zh-TW"/>
        </w:rPr>
        <w:t xml:space="preserve"> = A001.</w:t>
      </w:r>
      <w:r>
        <w:rPr>
          <w:rFonts w:eastAsia="細明體" w:hint="eastAsia"/>
          <w:kern w:val="2"/>
          <w:szCs w:val="24"/>
          <w:lang w:eastAsia="zh-TW"/>
        </w:rPr>
        <w:t>受理編號</w:t>
      </w:r>
    </w:p>
    <w:p w:rsidR="006A0BCB" w:rsidRDefault="006A0BCB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AE6C4D" w:rsidRDefault="00AE6C4D" w:rsidP="00AE6C4D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V014.</w:t>
      </w:r>
      <w:r w:rsidRPr="00AE6C4D">
        <w:rPr>
          <w:rFonts w:eastAsia="細明體" w:hint="eastAsia"/>
          <w:kern w:val="2"/>
          <w:szCs w:val="24"/>
          <w:lang w:eastAsia="zh-TW"/>
        </w:rPr>
        <w:t>模型分類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 w:hint="eastAsia"/>
          <w:kern w:val="2"/>
          <w:szCs w:val="24"/>
          <w:lang w:eastAsia="zh-TW"/>
        </w:rPr>
        <w:t>傳入</w:t>
      </w:r>
      <w:r>
        <w:rPr>
          <w:rFonts w:eastAsia="細明體" w:hint="eastAsia"/>
          <w:kern w:val="2"/>
          <w:szCs w:val="24"/>
          <w:lang w:eastAsia="zh-TW"/>
        </w:rPr>
        <w:t>.</w:t>
      </w:r>
      <w:r w:rsidR="00D65C41" w:rsidRPr="00D65C41">
        <w:rPr>
          <w:rFonts w:hint="eastAsia"/>
          <w:kern w:val="2"/>
          <w:lang w:eastAsia="zh-TW"/>
        </w:rPr>
        <w:t>模型</w:t>
      </w:r>
      <w:r w:rsidRPr="00701852">
        <w:rPr>
          <w:lang w:eastAsia="zh-TW"/>
        </w:rPr>
        <w:t>種類</w:t>
      </w:r>
    </w:p>
    <w:p w:rsidR="006A0BCB" w:rsidRDefault="006A0BCB" w:rsidP="006A0BCB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V014.</w:t>
      </w:r>
      <w:r w:rsidRPr="006A0BCB">
        <w:rPr>
          <w:rFonts w:eastAsia="細明體" w:hint="eastAsia"/>
          <w:kern w:val="2"/>
          <w:szCs w:val="24"/>
          <w:lang w:eastAsia="zh-TW"/>
        </w:rPr>
        <w:t>是否成功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Y</w:t>
      </w:r>
      <w:r>
        <w:rPr>
          <w:rFonts w:eastAsia="細明體"/>
          <w:kern w:val="2"/>
          <w:szCs w:val="24"/>
          <w:lang w:eastAsia="zh-TW"/>
        </w:rPr>
        <w:t>’</w:t>
      </w:r>
    </w:p>
    <w:p w:rsidR="006A0BCB" w:rsidRDefault="006A0BCB" w:rsidP="006A0BCB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V014.</w:t>
      </w:r>
      <w:r w:rsidRPr="006A0BCB">
        <w:rPr>
          <w:rFonts w:eastAsia="細明體" w:hint="eastAsia"/>
          <w:kern w:val="2"/>
          <w:szCs w:val="24"/>
          <w:lang w:eastAsia="zh-TW"/>
        </w:rPr>
        <w:t>錯誤訊息</w:t>
      </w:r>
      <w:r>
        <w:rPr>
          <w:rFonts w:eastAsia="細明體" w:hint="eastAsia"/>
          <w:kern w:val="2"/>
          <w:szCs w:val="24"/>
          <w:lang w:eastAsia="zh-TW"/>
        </w:rPr>
        <w:t xml:space="preserve"> IS NULL</w:t>
      </w:r>
    </w:p>
    <w:p w:rsidR="006A0BCB" w:rsidRDefault="006A0BCB" w:rsidP="006A0BCB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V014.</w:t>
      </w:r>
      <w:r w:rsidRPr="006A0BCB">
        <w:rPr>
          <w:rFonts w:eastAsia="細明體" w:hint="eastAsia"/>
          <w:kern w:val="2"/>
          <w:szCs w:val="24"/>
          <w:lang w:eastAsia="zh-TW"/>
        </w:rPr>
        <w:t>計算終止時間</w:t>
      </w:r>
      <w:r>
        <w:rPr>
          <w:rFonts w:eastAsia="細明體" w:hint="eastAsia"/>
          <w:kern w:val="2"/>
          <w:szCs w:val="24"/>
          <w:lang w:eastAsia="zh-TW"/>
        </w:rPr>
        <w:t xml:space="preserve"> IS NOT NULL</w:t>
      </w:r>
    </w:p>
    <w:p w:rsidR="00B62CAA" w:rsidRDefault="00B62CAA" w:rsidP="00B23AD3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V014.</w:t>
      </w:r>
      <w:r w:rsidR="00B23AD3" w:rsidRPr="00B23AD3">
        <w:rPr>
          <w:rFonts w:eastAsia="細明體" w:hint="eastAsia"/>
          <w:kern w:val="2"/>
          <w:szCs w:val="24"/>
          <w:lang w:eastAsia="zh-TW"/>
        </w:rPr>
        <w:t>計算來源</w:t>
      </w:r>
      <w:r w:rsidR="00B23AD3">
        <w:rPr>
          <w:rFonts w:eastAsia="細明體" w:hint="eastAsia"/>
          <w:kern w:val="2"/>
          <w:szCs w:val="24"/>
          <w:lang w:eastAsia="zh-TW"/>
        </w:rPr>
        <w:t>=</w:t>
      </w:r>
      <w:r w:rsidR="00B23AD3">
        <w:rPr>
          <w:rFonts w:eastAsia="細明體"/>
          <w:kern w:val="2"/>
          <w:szCs w:val="24"/>
          <w:lang w:eastAsia="zh-TW"/>
        </w:rPr>
        <w:t>’</w:t>
      </w:r>
      <w:r w:rsidR="00B23AD3">
        <w:rPr>
          <w:rFonts w:eastAsia="細明體" w:hint="eastAsia"/>
          <w:kern w:val="2"/>
          <w:szCs w:val="24"/>
          <w:lang w:eastAsia="zh-TW"/>
        </w:rPr>
        <w:t>2</w:t>
      </w:r>
      <w:r w:rsidR="00B23AD3">
        <w:rPr>
          <w:rFonts w:eastAsia="細明體"/>
          <w:kern w:val="2"/>
          <w:szCs w:val="24"/>
          <w:lang w:eastAsia="zh-TW"/>
        </w:rPr>
        <w:t>’</w:t>
      </w:r>
      <w:r w:rsidR="00B23AD3">
        <w:rPr>
          <w:rFonts w:eastAsia="細明體" w:hint="eastAsia"/>
          <w:kern w:val="2"/>
          <w:szCs w:val="24"/>
          <w:lang w:eastAsia="zh-TW"/>
        </w:rPr>
        <w:t xml:space="preserve"> (3</w:t>
      </w:r>
      <w:r w:rsidR="00B23AD3">
        <w:rPr>
          <w:rFonts w:eastAsia="細明體" w:hint="eastAsia"/>
          <w:kern w:val="2"/>
          <w:szCs w:val="24"/>
          <w:lang w:eastAsia="zh-TW"/>
        </w:rPr>
        <w:t>登</w:t>
      </w:r>
      <w:r w:rsidR="00B23AD3">
        <w:rPr>
          <w:rFonts w:eastAsia="細明體" w:hint="eastAsia"/>
          <w:kern w:val="2"/>
          <w:szCs w:val="24"/>
          <w:lang w:eastAsia="zh-TW"/>
        </w:rPr>
        <w:t>)</w:t>
      </w:r>
    </w:p>
    <w:p w:rsidR="006A0BCB" w:rsidRDefault="006A0BCB" w:rsidP="006A0BCB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V014.</w:t>
      </w:r>
      <w:r w:rsidRPr="006A0BCB">
        <w:rPr>
          <w:rFonts w:eastAsia="細明體" w:hint="eastAsia"/>
          <w:kern w:val="2"/>
          <w:szCs w:val="24"/>
          <w:lang w:eastAsia="zh-TW"/>
        </w:rPr>
        <w:t>全自動核賠開始時間</w:t>
      </w:r>
      <w:r>
        <w:rPr>
          <w:rFonts w:eastAsia="細明體" w:hint="eastAsia"/>
          <w:kern w:val="2"/>
          <w:szCs w:val="24"/>
          <w:lang w:eastAsia="zh-TW"/>
        </w:rPr>
        <w:t xml:space="preserve"> IS NULL</w:t>
      </w:r>
    </w:p>
    <w:p w:rsidR="00EE1F06" w:rsidRDefault="00EE1F06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NOT FND</w:t>
      </w:r>
    </w:p>
    <w:p w:rsidR="00D605AE" w:rsidRDefault="00D605AE" w:rsidP="00D605A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寫出</w:t>
      </w:r>
      <w:r w:rsidRPr="00701852">
        <w:rPr>
          <w:kern w:val="2"/>
          <w:szCs w:val="24"/>
          <w:lang w:eastAsia="zh-TW"/>
        </w:rPr>
        <w:t>訊息</w:t>
      </w:r>
      <w:r>
        <w:rPr>
          <w:rFonts w:hint="eastAsia"/>
          <w:kern w:val="2"/>
          <w:szCs w:val="24"/>
          <w:lang w:eastAsia="zh-TW"/>
        </w:rPr>
        <w:t>(FATAL)</w:t>
      </w:r>
      <w:r w:rsidRPr="00701852">
        <w:rPr>
          <w:kern w:val="2"/>
          <w:szCs w:val="24"/>
          <w:lang w:eastAsia="zh-TW"/>
        </w:rPr>
        <w:t>：</w:t>
      </w:r>
      <w:r w:rsidRPr="00701852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查無</w:t>
      </w:r>
      <w:r w:rsidR="003F1D94">
        <w:rPr>
          <w:rFonts w:eastAsia="細明體" w:hint="eastAsia"/>
          <w:kern w:val="2"/>
          <w:szCs w:val="24"/>
          <w:lang w:eastAsia="zh-TW"/>
        </w:rPr>
        <w:t>未啟動全自動受編</w:t>
      </w:r>
      <w:r w:rsidR="003F1D94" w:rsidRPr="00701852">
        <w:rPr>
          <w:rFonts w:eastAsia="細明體"/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’</w:t>
      </w:r>
    </w:p>
    <w:p w:rsidR="0021745C" w:rsidRPr="00701852" w:rsidRDefault="0021745C" w:rsidP="00D605A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不視為錯誤，結束</w:t>
      </w:r>
    </w:p>
    <w:p w:rsidR="00D605AE" w:rsidRPr="00701852" w:rsidRDefault="00D605AE" w:rsidP="00A27E1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FC35C5">
        <w:rPr>
          <w:rFonts w:eastAsia="細明體"/>
          <w:kern w:val="2"/>
          <w:szCs w:val="24"/>
          <w:lang w:eastAsia="zh-TW"/>
        </w:rPr>
        <w:t>批次</w:t>
      </w:r>
      <w:r w:rsidRPr="00701852">
        <w:rPr>
          <w:kern w:val="2"/>
          <w:szCs w:val="24"/>
          <w:lang w:eastAsia="zh-TW"/>
        </w:rPr>
        <w:t>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D605AE" w:rsidRPr="00701852" w:rsidRDefault="00D605AE" w:rsidP="00A27E19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讀取</w:t>
      </w:r>
      <w:r w:rsidR="002819A8">
        <w:rPr>
          <w:rFonts w:eastAsia="細明體" w:hint="eastAsia"/>
          <w:kern w:val="2"/>
          <w:szCs w:val="24"/>
          <w:lang w:eastAsia="zh-TW"/>
        </w:rPr>
        <w:t>未啟動全自動受編</w:t>
      </w:r>
      <w:r w:rsidR="002819A8" w:rsidRPr="00701852">
        <w:rPr>
          <w:rFonts w:eastAsia="細明體"/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EE1F06" w:rsidRPr="00EE1F06" w:rsidRDefault="00D605AE" w:rsidP="00D605AE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Pr="00800ADB">
        <w:rPr>
          <w:rFonts w:hint="eastAsia"/>
          <w:kern w:val="2"/>
          <w:szCs w:val="24"/>
          <w:lang w:eastAsia="zh-TW"/>
        </w:rPr>
        <w:t>讀取的件數</w:t>
      </w:r>
      <w:r w:rsidRPr="00800ADB">
        <w:rPr>
          <w:kern w:val="2"/>
          <w:szCs w:val="24"/>
          <w:lang w:eastAsia="zh-TW"/>
        </w:rPr>
        <w:t>。</w:t>
      </w:r>
    </w:p>
    <w:p w:rsidR="00EE3776" w:rsidRPr="00EE3776" w:rsidRDefault="00EE3776" w:rsidP="002C4C2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EE3776">
        <w:rPr>
          <w:rFonts w:eastAsia="細明體" w:hint="eastAsia"/>
          <w:kern w:val="2"/>
          <w:szCs w:val="24"/>
          <w:lang w:eastAsia="zh-TW"/>
        </w:rPr>
        <w:t>啟動</w:t>
      </w:r>
      <w:r>
        <w:rPr>
          <w:rFonts w:eastAsia="細明體" w:hint="eastAsia"/>
          <w:kern w:val="2"/>
          <w:szCs w:val="24"/>
          <w:lang w:eastAsia="zh-TW"/>
        </w:rPr>
        <w:t>全自動流程：</w:t>
      </w:r>
    </w:p>
    <w:p w:rsidR="00437EC1" w:rsidRPr="00DA3A1B" w:rsidRDefault="00B66B07" w:rsidP="00EE377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shd w:val="pct15" w:color="auto" w:fill="FFFFFF"/>
          <w:lang w:eastAsia="zh-TW"/>
        </w:rPr>
      </w:pPr>
      <w:r w:rsidRPr="00DA3A1B">
        <w:rPr>
          <w:rFonts w:eastAsia="細明體"/>
          <w:kern w:val="2"/>
          <w:szCs w:val="24"/>
          <w:shd w:val="pct15" w:color="auto" w:fill="FFFFFF"/>
          <w:lang w:eastAsia="zh-TW"/>
        </w:rPr>
        <w:t>逐筆</w:t>
      </w:r>
      <w:r w:rsidR="00775333" w:rsidRPr="005B212E">
        <w:rPr>
          <w:rFonts w:eastAsia="細明體"/>
          <w:kern w:val="2"/>
          <w:szCs w:val="24"/>
          <w:shd w:val="pct15" w:color="auto" w:fill="FFFFFF"/>
          <w:lang w:eastAsia="zh-TW"/>
        </w:rPr>
        <w:t>讀取</w:t>
      </w:r>
      <w:r w:rsidR="005B212E" w:rsidRPr="005B212E">
        <w:rPr>
          <w:rFonts w:eastAsia="細明體" w:hint="eastAsia"/>
          <w:kern w:val="2"/>
          <w:szCs w:val="24"/>
          <w:shd w:val="pct15" w:color="auto" w:fill="FFFFFF"/>
          <w:lang w:eastAsia="zh-TW"/>
        </w:rPr>
        <w:t>未啟動全自動受編</w:t>
      </w:r>
      <w:r w:rsidR="005B212E" w:rsidRPr="005B212E">
        <w:rPr>
          <w:rFonts w:eastAsia="細明體"/>
          <w:kern w:val="2"/>
          <w:szCs w:val="24"/>
          <w:shd w:val="pct15" w:color="auto" w:fill="FFFFFF"/>
          <w:lang w:eastAsia="zh-TW"/>
        </w:rPr>
        <w:t>資料</w:t>
      </w:r>
      <w:r w:rsidR="00294112" w:rsidRPr="00701852">
        <w:rPr>
          <w:rFonts w:eastAsia="細明體"/>
          <w:kern w:val="2"/>
          <w:szCs w:val="24"/>
          <w:shd w:val="pct15" w:color="auto" w:fill="FFFFFF"/>
          <w:lang w:eastAsia="zh-TW"/>
        </w:rPr>
        <w:t>：</w:t>
      </w:r>
    </w:p>
    <w:p w:rsidR="00BB0CBA" w:rsidRDefault="00BB0CBA" w:rsidP="00EE3776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一個受編包在同一個</w:t>
      </w:r>
      <w:r>
        <w:rPr>
          <w:rFonts w:hint="eastAsia"/>
          <w:kern w:val="2"/>
          <w:szCs w:val="24"/>
          <w:lang w:eastAsia="zh-TW"/>
        </w:rPr>
        <w:t>TRANSACTION</w:t>
      </w:r>
      <w:r>
        <w:rPr>
          <w:rFonts w:hint="eastAsia"/>
          <w:kern w:val="2"/>
          <w:szCs w:val="24"/>
          <w:lang w:eastAsia="zh-TW"/>
        </w:rPr>
        <w:t>中</w:t>
      </w:r>
    </w:p>
    <w:p w:rsidR="00BB0CBA" w:rsidRDefault="00EE3776" w:rsidP="00EE3776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ins w:id="14" w:author="cathay" w:date="2018-12-11T15:15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EE3776">
        <w:rPr>
          <w:rFonts w:hint="eastAsia"/>
          <w:kern w:val="2"/>
          <w:szCs w:val="24"/>
          <w:lang w:eastAsia="zh-TW"/>
        </w:rPr>
        <w:t>A001.</w:t>
      </w:r>
      <w:r w:rsidRPr="00EE3776">
        <w:rPr>
          <w:rFonts w:hint="eastAsia"/>
          <w:kern w:val="2"/>
          <w:szCs w:val="24"/>
          <w:lang w:eastAsia="zh-TW"/>
        </w:rPr>
        <w:t>是否為</w:t>
      </w:r>
      <w:r w:rsidR="00B543B9">
        <w:rPr>
          <w:rFonts w:hint="eastAsia"/>
          <w:kern w:val="2"/>
          <w:szCs w:val="24"/>
          <w:lang w:eastAsia="zh-TW"/>
        </w:rPr>
        <w:t>全</w:t>
      </w:r>
      <w:r w:rsidRPr="00EE3776">
        <w:rPr>
          <w:rFonts w:hint="eastAsia"/>
          <w:kern w:val="2"/>
          <w:szCs w:val="24"/>
          <w:lang w:eastAsia="zh-TW"/>
        </w:rPr>
        <w:t>自動核賠案件</w:t>
      </w:r>
      <w:r w:rsidRPr="00EE3776">
        <w:rPr>
          <w:rFonts w:hint="eastAsia"/>
          <w:kern w:val="2"/>
          <w:szCs w:val="24"/>
          <w:lang w:eastAsia="zh-TW"/>
        </w:rPr>
        <w:t xml:space="preserve"> = </w:t>
      </w:r>
      <w:r w:rsidRPr="00EE3776">
        <w:rPr>
          <w:kern w:val="2"/>
          <w:szCs w:val="24"/>
          <w:lang w:eastAsia="zh-TW"/>
        </w:rPr>
        <w:t>‘</w:t>
      </w:r>
      <w:r w:rsidRPr="00EE3776">
        <w:rPr>
          <w:rFonts w:hint="eastAsia"/>
          <w:kern w:val="2"/>
          <w:szCs w:val="24"/>
          <w:lang w:eastAsia="zh-TW"/>
        </w:rPr>
        <w:t>Y</w:t>
      </w:r>
      <w:r w:rsidRPr="00EE3776">
        <w:rPr>
          <w:kern w:val="2"/>
          <w:szCs w:val="24"/>
          <w:lang w:eastAsia="zh-TW"/>
        </w:rPr>
        <w:t>’</w:t>
      </w:r>
    </w:p>
    <w:p w:rsidR="00690691" w:rsidRDefault="00690691" w:rsidP="0069069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5" w:author="cathay" w:date="2018-12-11T15:16:00Z"/>
          <w:kern w:val="2"/>
          <w:szCs w:val="24"/>
          <w:lang w:eastAsia="zh-TW"/>
        </w:rPr>
        <w:pPrChange w:id="16" w:author="cathay" w:date="2018-12-11T15:15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247"/>
            </w:tabs>
            <w:spacing w:after="0" w:line="240" w:lineRule="auto"/>
            <w:ind w:left="2835" w:hanging="1559"/>
          </w:pPr>
        </w:pPrChange>
      </w:pPr>
      <w:ins w:id="17" w:author="cathay" w:date="2018-12-11T15:15:00Z">
        <w:r>
          <w:rPr>
            <w:rFonts w:hint="eastAsia"/>
            <w:kern w:val="2"/>
            <w:szCs w:val="24"/>
            <w:lang w:eastAsia="zh-TW"/>
          </w:rPr>
          <w:t>核賠人員為</w:t>
        </w:r>
        <w:r>
          <w:rPr>
            <w:rFonts w:hint="eastAsia"/>
            <w:kern w:val="2"/>
            <w:szCs w:val="24"/>
            <w:lang w:eastAsia="zh-TW"/>
          </w:rPr>
          <w:t>DTAAA10</w:t>
        </w:r>
      </w:ins>
      <w:ins w:id="18" w:author="cathay" w:date="2018-12-11T15:16:00Z">
        <w:r>
          <w:rPr>
            <w:rFonts w:hint="eastAsia"/>
            <w:kern w:val="2"/>
            <w:szCs w:val="24"/>
            <w:lang w:eastAsia="zh-TW"/>
          </w:rPr>
          <w:t>0.DECD_DIV_NO</w:t>
        </w:r>
        <w:r>
          <w:rPr>
            <w:rFonts w:hint="eastAsia"/>
            <w:kern w:val="2"/>
            <w:szCs w:val="24"/>
            <w:lang w:eastAsia="zh-TW"/>
          </w:rPr>
          <w:t>之對應單位經理</w:t>
        </w:r>
      </w:ins>
    </w:p>
    <w:p w:rsidR="00690691" w:rsidRDefault="00690691" w:rsidP="0069069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19" w:author="cathay" w:date="2018-12-11T15:16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247"/>
            </w:tabs>
            <w:spacing w:after="0" w:line="240" w:lineRule="auto"/>
            <w:ind w:left="2835" w:hanging="1559"/>
          </w:pPr>
        </w:pPrChange>
      </w:pPr>
      <w:ins w:id="20" w:author="cathay" w:date="2018-12-11T15:16:00Z">
        <w:r>
          <w:rPr>
            <w:rFonts w:hint="eastAsia"/>
            <w:kern w:val="2"/>
            <w:szCs w:val="24"/>
            <w:lang w:eastAsia="zh-TW"/>
          </w:rPr>
          <w:t>若無，則拋出例外『</w:t>
        </w:r>
      </w:ins>
      <w:ins w:id="21" w:author="cathay" w:date="2018-12-11T15:26:00Z">
        <w:r>
          <w:rPr>
            <w:rFonts w:hint="eastAsia"/>
            <w:kern w:val="2"/>
            <w:szCs w:val="24"/>
            <w:lang w:eastAsia="zh-TW"/>
          </w:rPr>
          <w:t>[</w:t>
        </w:r>
        <w:r w:rsidRPr="00690691">
          <w:rPr>
            <w:rFonts w:hint="eastAsia"/>
            <w:kern w:val="2"/>
            <w:szCs w:val="24"/>
            <w:lang w:eastAsia="zh-TW"/>
          </w:rPr>
          <w:t xml:space="preserve"> + </w:t>
        </w:r>
      </w:ins>
      <w:ins w:id="22" w:author="cathay" w:date="2018-12-11T15:27:00Z">
        <w:r>
          <w:rPr>
            <w:rFonts w:hint="eastAsia"/>
            <w:kern w:val="2"/>
            <w:szCs w:val="24"/>
            <w:lang w:eastAsia="zh-TW"/>
          </w:rPr>
          <w:t>DTAAA100.</w:t>
        </w:r>
      </w:ins>
      <w:ins w:id="23" w:author="cathay" w:date="2018-12-11T15:26:00Z">
        <w:r w:rsidRPr="00690691">
          <w:rPr>
            <w:rFonts w:hint="eastAsia"/>
            <w:kern w:val="2"/>
            <w:szCs w:val="24"/>
            <w:lang w:eastAsia="zh-TW"/>
          </w:rPr>
          <w:t>DECD_DIV_NO + ]</w:t>
        </w:r>
        <w:r w:rsidRPr="00690691">
          <w:rPr>
            <w:rFonts w:hint="eastAsia"/>
            <w:kern w:val="2"/>
            <w:szCs w:val="24"/>
            <w:lang w:eastAsia="zh-TW"/>
          </w:rPr>
          <w:t>無經理</w:t>
        </w:r>
      </w:ins>
      <w:ins w:id="24" w:author="cathay" w:date="2018-12-11T15:16:00Z">
        <w:r>
          <w:rPr>
            <w:rFonts w:hint="eastAsia"/>
            <w:kern w:val="2"/>
            <w:szCs w:val="24"/>
            <w:lang w:eastAsia="zh-TW"/>
          </w:rPr>
          <w:t>』</w:t>
        </w:r>
      </w:ins>
    </w:p>
    <w:p w:rsidR="00373EAF" w:rsidRPr="007C5F2D" w:rsidRDefault="00373EAF" w:rsidP="00373EA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 w:rsidRPr="00373EAF">
        <w:rPr>
          <w:kern w:val="2"/>
          <w:szCs w:val="24"/>
          <w:lang w:eastAsia="zh-TW"/>
        </w:rPr>
        <w:t>AA_B2Z601.doFullautoProcess</w:t>
      </w:r>
      <w:r w:rsidR="007C5F2D">
        <w:rPr>
          <w:rFonts w:hint="eastAsia"/>
          <w:kern w:val="2"/>
          <w:szCs w:val="24"/>
          <w:lang w:eastAsia="zh-TW"/>
        </w:rPr>
        <w:t>()</w:t>
      </w:r>
      <w:r w:rsidR="007C5F2D">
        <w:rPr>
          <w:rFonts w:hint="eastAsia"/>
          <w:kern w:val="2"/>
          <w:szCs w:val="24"/>
          <w:lang w:eastAsia="zh-TW"/>
        </w:rPr>
        <w:t>：</w:t>
      </w:r>
      <w:r w:rsidR="007C5F2D">
        <w:rPr>
          <w:rFonts w:hint="eastAsia"/>
          <w:kern w:val="2"/>
          <w:szCs w:val="24"/>
          <w:lang w:eastAsia="zh-TW"/>
        </w:rPr>
        <w:t>(</w:t>
      </w:r>
      <w:bookmarkStart w:id="25" w:name="_Toc389842329"/>
      <w:r w:rsidR="007C5F2D">
        <w:rPr>
          <w:rFonts w:hint="eastAsia"/>
        </w:rPr>
        <w:t>全自動核賠流程</w:t>
      </w:r>
      <w:bookmarkEnd w:id="25"/>
      <w:r w:rsidR="007C5F2D">
        <w:rPr>
          <w:rFonts w:hint="eastAsia"/>
          <w:lang w:eastAsia="zh-TW"/>
        </w:rPr>
        <w:t>)</w:t>
      </w:r>
    </w:p>
    <w:p w:rsidR="007C5F2D" w:rsidRPr="007C5F2D" w:rsidRDefault="007C5F2D" w:rsidP="007C5F2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= V014.</w:t>
      </w:r>
      <w:r>
        <w:rPr>
          <w:rFonts w:hint="eastAsia"/>
          <w:lang w:eastAsia="zh-TW"/>
        </w:rPr>
        <w:t>受理編號</w:t>
      </w:r>
    </w:p>
    <w:p w:rsidR="007C5F2D" w:rsidRDefault="00504C54" w:rsidP="00373EA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有錯誤訊息</w:t>
      </w:r>
      <w:r w:rsidR="00395FEE">
        <w:rPr>
          <w:rFonts w:hint="eastAsia"/>
          <w:kern w:val="2"/>
          <w:szCs w:val="24"/>
          <w:lang w:eastAsia="zh-TW"/>
        </w:rPr>
        <w:t>(</w:t>
      </w:r>
      <w:r w:rsidR="00395FEE">
        <w:rPr>
          <w:rFonts w:hint="eastAsia"/>
          <w:kern w:val="2"/>
          <w:szCs w:val="24"/>
          <w:lang w:eastAsia="zh-TW"/>
        </w:rPr>
        <w:t>全自動失敗</w:t>
      </w:r>
      <w:r w:rsidR="00395FEE">
        <w:rPr>
          <w:rFonts w:hint="eastAsia"/>
          <w:kern w:val="2"/>
          <w:szCs w:val="24"/>
          <w:lang w:eastAsia="zh-TW"/>
        </w:rPr>
        <w:t>)</w:t>
      </w:r>
      <w:r w:rsidR="00FA6A4E">
        <w:rPr>
          <w:rFonts w:hint="eastAsia"/>
          <w:kern w:val="2"/>
          <w:szCs w:val="24"/>
          <w:lang w:eastAsia="zh-TW"/>
        </w:rPr>
        <w:t xml:space="preserve"> </w:t>
      </w:r>
      <w:r w:rsidR="00FA6A4E" w:rsidRPr="00FA6A4E">
        <w:rPr>
          <w:kern w:val="2"/>
          <w:szCs w:val="24"/>
          <w:lang w:eastAsia="zh-TW"/>
        </w:rPr>
        <w:sym w:font="Wingdings" w:char="F0DF"/>
      </w:r>
      <w:r w:rsidR="00FA6A4E">
        <w:rPr>
          <w:rFonts w:hint="eastAsia"/>
          <w:kern w:val="2"/>
          <w:szCs w:val="24"/>
          <w:lang w:eastAsia="zh-TW"/>
        </w:rPr>
        <w:t>逆推會砍</w:t>
      </w:r>
      <w:r w:rsidR="00FA6A4E">
        <w:rPr>
          <w:rFonts w:hint="eastAsia"/>
          <w:kern w:val="2"/>
          <w:szCs w:val="24"/>
          <w:lang w:eastAsia="zh-TW"/>
        </w:rPr>
        <w:t>V014</w:t>
      </w:r>
      <w:r w:rsidR="00FA6A4E">
        <w:rPr>
          <w:rFonts w:hint="eastAsia"/>
          <w:kern w:val="2"/>
          <w:szCs w:val="24"/>
          <w:lang w:eastAsia="zh-TW"/>
        </w:rPr>
        <w:t>，所以不用更新</w:t>
      </w:r>
    </w:p>
    <w:p w:rsidR="00B543B9" w:rsidRDefault="00B543B9" w:rsidP="00B543B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全</w:t>
      </w:r>
      <w:r w:rsidRPr="00EE3776">
        <w:rPr>
          <w:rFonts w:hint="eastAsia"/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>失敗件數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全</w:t>
      </w:r>
      <w:r w:rsidRPr="00EE3776">
        <w:rPr>
          <w:rFonts w:hint="eastAsia"/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>失敗件數</w:t>
      </w:r>
      <w:r>
        <w:rPr>
          <w:rFonts w:hint="eastAsia"/>
          <w:kern w:val="2"/>
          <w:szCs w:val="24"/>
          <w:lang w:eastAsia="zh-TW"/>
        </w:rPr>
        <w:t>+1</w:t>
      </w:r>
    </w:p>
    <w:p w:rsidR="00CF4FFB" w:rsidRPr="00395FEE" w:rsidRDefault="00395FEE" w:rsidP="00CF4FF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 w:rsidRPr="00D31416">
        <w:rPr>
          <w:kern w:val="2"/>
          <w:szCs w:val="24"/>
          <w:lang w:eastAsia="zh-TW"/>
        </w:rPr>
        <w:t>AA_B2Z601.undoFullautoProcess</w:t>
      </w:r>
      <w:r>
        <w:rPr>
          <w:rFonts w:hint="eastAsia"/>
          <w:kern w:val="2"/>
          <w:szCs w:val="24"/>
          <w:lang w:eastAsia="zh-TW"/>
        </w:rPr>
        <w:t>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取消</w:t>
      </w:r>
      <w:r>
        <w:rPr>
          <w:rFonts w:hint="eastAsia"/>
        </w:rPr>
        <w:t>全自動核賠流程</w:t>
      </w:r>
      <w:r>
        <w:rPr>
          <w:rFonts w:hint="eastAsia"/>
          <w:lang w:eastAsia="zh-TW"/>
        </w:rPr>
        <w:t>)</w:t>
      </w:r>
    </w:p>
    <w:p w:rsidR="00395FEE" w:rsidRDefault="006117AC" w:rsidP="006117A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= V014.</w:t>
      </w:r>
      <w:r>
        <w:rPr>
          <w:rFonts w:hint="eastAsia"/>
          <w:lang w:eastAsia="zh-TW"/>
        </w:rPr>
        <w:t>受理編號</w:t>
      </w:r>
    </w:p>
    <w:p w:rsidR="00395FEE" w:rsidRDefault="00395FEE" w:rsidP="00395FE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(</w:t>
      </w:r>
      <w:r>
        <w:rPr>
          <w:rFonts w:hint="eastAsia"/>
          <w:kern w:val="2"/>
          <w:szCs w:val="24"/>
          <w:lang w:eastAsia="zh-TW"/>
        </w:rPr>
        <w:t>全自動成功</w:t>
      </w:r>
      <w:r>
        <w:rPr>
          <w:rFonts w:hint="eastAsia"/>
          <w:kern w:val="2"/>
          <w:szCs w:val="24"/>
          <w:lang w:eastAsia="zh-TW"/>
        </w:rPr>
        <w:t>)</w:t>
      </w:r>
    </w:p>
    <w:p w:rsidR="00B543B9" w:rsidRDefault="00B543B9" w:rsidP="00B543B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全</w:t>
      </w:r>
      <w:r w:rsidRPr="00EE3776">
        <w:rPr>
          <w:rFonts w:hint="eastAsia"/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>成功件數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全</w:t>
      </w:r>
      <w:r w:rsidRPr="00EE3776">
        <w:rPr>
          <w:rFonts w:hint="eastAsia"/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>成功件數</w:t>
      </w:r>
      <w:r>
        <w:rPr>
          <w:rFonts w:hint="eastAsia"/>
          <w:kern w:val="2"/>
          <w:szCs w:val="24"/>
          <w:lang w:eastAsia="zh-TW"/>
        </w:rPr>
        <w:t>+1</w:t>
      </w:r>
    </w:p>
    <w:p w:rsidR="003B7FB4" w:rsidRDefault="00580A54" w:rsidP="007D68F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更新線上計算檔</w:t>
      </w:r>
      <w:r>
        <w:rPr>
          <w:rFonts w:hint="eastAsia"/>
          <w:kern w:val="2"/>
          <w:szCs w:val="24"/>
          <w:lang w:eastAsia="zh-TW"/>
        </w:rPr>
        <w:t>(DTAAV014)</w:t>
      </w:r>
      <w:r w:rsidR="00C30523">
        <w:rPr>
          <w:rFonts w:hint="eastAsia"/>
          <w:kern w:val="2"/>
          <w:szCs w:val="24"/>
          <w:lang w:eastAsia="zh-TW"/>
        </w:rPr>
        <w:t>：</w:t>
      </w:r>
    </w:p>
    <w:p w:rsidR="006117AC" w:rsidRDefault="006117AC" w:rsidP="006117A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AA_V1Z007.</w:t>
      </w:r>
      <w:r w:rsidRPr="006117AC">
        <w:rPr>
          <w:kern w:val="2"/>
          <w:szCs w:val="24"/>
          <w:lang w:eastAsia="zh-TW"/>
        </w:rPr>
        <w:t>uptDTAAV014()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6117AC">
        <w:rPr>
          <w:kern w:val="2"/>
          <w:szCs w:val="24"/>
          <w:lang w:eastAsia="zh-TW"/>
        </w:rPr>
        <w:t>更新理賠偵測線上計算檔資料</w:t>
      </w:r>
      <w:r w:rsidRPr="006117AC">
        <w:rPr>
          <w:rFonts w:hint="eastAsia"/>
          <w:kern w:val="2"/>
          <w:szCs w:val="24"/>
          <w:lang w:eastAsia="zh-TW"/>
        </w:rPr>
        <w:t>)</w:t>
      </w: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26"/>
        <w:gridCol w:w="1315"/>
      </w:tblGrid>
      <w:tr w:rsidR="003B7FB4" w:rsidRPr="00701852" w:rsidTr="000E1987">
        <w:tc>
          <w:tcPr>
            <w:tcW w:w="2268" w:type="dxa"/>
            <w:shd w:val="clear" w:color="auto" w:fill="C0C0C0"/>
          </w:tcPr>
          <w:p w:rsidR="003B7FB4" w:rsidRPr="00701852" w:rsidRDefault="003B7FB4" w:rsidP="00180042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126" w:type="dxa"/>
            <w:shd w:val="clear" w:color="auto" w:fill="C0C0C0"/>
          </w:tcPr>
          <w:p w:rsidR="003B7FB4" w:rsidRPr="00701852" w:rsidRDefault="003B7FB4" w:rsidP="00180042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3B7FB4" w:rsidRPr="00701852" w:rsidRDefault="003B7FB4" w:rsidP="00180042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B94DF5" w:rsidRPr="00824F77" w:rsidTr="000E1987">
        <w:tc>
          <w:tcPr>
            <w:tcW w:w="2268" w:type="dxa"/>
            <w:shd w:val="clear" w:color="auto" w:fill="FFFF99"/>
          </w:tcPr>
          <w:p w:rsidR="00B94DF5" w:rsidRPr="00B94DF5" w:rsidRDefault="00B94DF5" w:rsidP="00B94DF5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B94DF5">
              <w:rPr>
                <w:rFonts w:eastAsia="細明體" w:hint="eastAsia"/>
                <w:sz w:val="20"/>
              </w:rPr>
              <w:t>受理編號</w:t>
            </w:r>
          </w:p>
        </w:tc>
        <w:tc>
          <w:tcPr>
            <w:tcW w:w="2126" w:type="dxa"/>
          </w:tcPr>
          <w:p w:rsidR="00B94DF5" w:rsidRPr="00600AC9" w:rsidRDefault="00D722A3" w:rsidP="00180042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D722A3">
              <w:rPr>
                <w:rFonts w:eastAsia="細明體" w:hint="eastAsia"/>
                <w:sz w:val="20"/>
              </w:rPr>
              <w:t>V014.</w:t>
            </w:r>
            <w:r w:rsidRPr="00D722A3">
              <w:rPr>
                <w:rFonts w:eastAsia="細明體" w:hint="eastAsia"/>
                <w:sz w:val="20"/>
              </w:rPr>
              <w:t>受理編號</w:t>
            </w:r>
          </w:p>
        </w:tc>
        <w:tc>
          <w:tcPr>
            <w:tcW w:w="1315" w:type="dxa"/>
          </w:tcPr>
          <w:p w:rsidR="00B94DF5" w:rsidRPr="00824F77" w:rsidRDefault="00B94DF5" w:rsidP="0018004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B94DF5" w:rsidRPr="00824F77" w:rsidTr="000E1987">
        <w:tc>
          <w:tcPr>
            <w:tcW w:w="2268" w:type="dxa"/>
            <w:shd w:val="clear" w:color="auto" w:fill="FFFF99"/>
          </w:tcPr>
          <w:p w:rsidR="00B94DF5" w:rsidRPr="00B94DF5" w:rsidRDefault="00B94DF5" w:rsidP="00B94DF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94DF5">
              <w:rPr>
                <w:rFonts w:eastAsia="細明體" w:hint="eastAsia"/>
                <w:sz w:val="20"/>
              </w:rPr>
              <w:t>模型分類</w:t>
            </w:r>
          </w:p>
        </w:tc>
        <w:tc>
          <w:tcPr>
            <w:tcW w:w="2126" w:type="dxa"/>
          </w:tcPr>
          <w:p w:rsidR="00B94DF5" w:rsidRPr="00822C67" w:rsidRDefault="00D722A3" w:rsidP="00180042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0E1987">
              <w:rPr>
                <w:rFonts w:eastAsia="細明體" w:hint="eastAsia"/>
                <w:sz w:val="20"/>
              </w:rPr>
              <w:t>V014.</w:t>
            </w:r>
            <w:r w:rsidRPr="000E1987">
              <w:rPr>
                <w:rFonts w:eastAsia="細明體" w:hint="eastAsia"/>
                <w:sz w:val="20"/>
              </w:rPr>
              <w:t>模型分類</w:t>
            </w:r>
          </w:p>
        </w:tc>
        <w:tc>
          <w:tcPr>
            <w:tcW w:w="1315" w:type="dxa"/>
          </w:tcPr>
          <w:p w:rsidR="00B94DF5" w:rsidRPr="00824F77" w:rsidRDefault="00B94DF5" w:rsidP="0018004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E1987" w:rsidRPr="00824F77" w:rsidTr="000E1987">
        <w:tc>
          <w:tcPr>
            <w:tcW w:w="2268" w:type="dxa"/>
            <w:shd w:val="clear" w:color="auto" w:fill="FFFF99"/>
          </w:tcPr>
          <w:p w:rsidR="000E1987" w:rsidRPr="000E1987" w:rsidRDefault="000E1987" w:rsidP="000E1987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0E1987">
              <w:rPr>
                <w:rFonts w:eastAsia="細明體" w:hint="eastAsia"/>
                <w:sz w:val="20"/>
              </w:rPr>
              <w:t>全自動核賠開始時間</w:t>
            </w:r>
          </w:p>
        </w:tc>
        <w:tc>
          <w:tcPr>
            <w:tcW w:w="2126" w:type="dxa"/>
          </w:tcPr>
          <w:p w:rsidR="000E1987" w:rsidRPr="00BA3E20" w:rsidRDefault="000E1987" w:rsidP="00180042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0E1987">
              <w:rPr>
                <w:rFonts w:eastAsia="細明體" w:hint="eastAsia"/>
                <w:sz w:val="20"/>
              </w:rPr>
              <w:t>啟動時間</w:t>
            </w:r>
          </w:p>
        </w:tc>
        <w:tc>
          <w:tcPr>
            <w:tcW w:w="1315" w:type="dxa"/>
          </w:tcPr>
          <w:p w:rsidR="000E1987" w:rsidRPr="00824F77" w:rsidRDefault="000E1987" w:rsidP="0018004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E1987" w:rsidRPr="00824F77" w:rsidTr="000E1987">
        <w:tc>
          <w:tcPr>
            <w:tcW w:w="2268" w:type="dxa"/>
            <w:shd w:val="clear" w:color="auto" w:fill="FFFF99"/>
          </w:tcPr>
          <w:p w:rsidR="000E1987" w:rsidRPr="000E1987" w:rsidRDefault="000E1987" w:rsidP="000E1987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0E1987">
              <w:rPr>
                <w:rFonts w:eastAsia="細明體" w:hint="eastAsia"/>
                <w:sz w:val="20"/>
              </w:rPr>
              <w:t>全自動核賠結束時間</w:t>
            </w:r>
          </w:p>
        </w:tc>
        <w:tc>
          <w:tcPr>
            <w:tcW w:w="2126" w:type="dxa"/>
          </w:tcPr>
          <w:p w:rsidR="000E1987" w:rsidRDefault="000E1987" w:rsidP="00180042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現在的日期時間</w:t>
            </w:r>
          </w:p>
        </w:tc>
        <w:tc>
          <w:tcPr>
            <w:tcW w:w="1315" w:type="dxa"/>
          </w:tcPr>
          <w:p w:rsidR="000E1987" w:rsidRPr="00824F77" w:rsidRDefault="000E1987" w:rsidP="00180042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373EAF" w:rsidRDefault="00373EAF" w:rsidP="00EE3776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B543B9" w:rsidRDefault="00B543B9" w:rsidP="00D3141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非全</w:t>
      </w:r>
      <w:r w:rsidRPr="00EE3776">
        <w:rPr>
          <w:rFonts w:hint="eastAsia"/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非全</w:t>
      </w:r>
      <w:r w:rsidRPr="00EE3776">
        <w:rPr>
          <w:rFonts w:hint="eastAsia"/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+1</w:t>
      </w:r>
    </w:p>
    <w:p w:rsidR="003447D6" w:rsidRPr="00FE6D3B" w:rsidRDefault="003447D6" w:rsidP="00D3141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Pr="00CB0E7F">
        <w:rPr>
          <w:rFonts w:ascii="細明體" w:eastAsia="細明體" w:hAnsi="細明體"/>
          <w:lang w:eastAsia="zh-TW"/>
        </w:rPr>
        <w:t>線上計算檔</w:t>
      </w:r>
      <w:r w:rsidR="00C249C3">
        <w:rPr>
          <w:rFonts w:hint="eastAsia"/>
          <w:kern w:val="2"/>
          <w:szCs w:val="24"/>
          <w:lang w:eastAsia="zh-TW"/>
        </w:rPr>
        <w:t>(DTAAV014)</w:t>
      </w:r>
      <w:r>
        <w:rPr>
          <w:rFonts w:ascii="細明體" w:eastAsia="細明體" w:hAnsi="細明體" w:hint="eastAsia"/>
          <w:lang w:eastAsia="zh-TW"/>
        </w:rPr>
        <w:t>來源改為即時計算件：</w:t>
      </w:r>
    </w:p>
    <w:p w:rsidR="00FE6D3B" w:rsidRDefault="00FE6D3B" w:rsidP="00C249C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AA_V1Z007.</w:t>
      </w:r>
      <w:r w:rsidRPr="006117AC">
        <w:rPr>
          <w:kern w:val="2"/>
          <w:szCs w:val="24"/>
          <w:lang w:eastAsia="zh-TW"/>
        </w:rPr>
        <w:t>uptDTAAV014()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6117AC">
        <w:rPr>
          <w:kern w:val="2"/>
          <w:szCs w:val="24"/>
          <w:lang w:eastAsia="zh-TW"/>
        </w:rPr>
        <w:t>更新理賠偵測線上計算檔資料</w:t>
      </w:r>
      <w:r w:rsidRPr="006117AC">
        <w:rPr>
          <w:rFonts w:hint="eastAsia"/>
          <w:kern w:val="2"/>
          <w:szCs w:val="24"/>
          <w:lang w:eastAsia="zh-TW"/>
        </w:rPr>
        <w:t>)</w:t>
      </w: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26"/>
        <w:gridCol w:w="1315"/>
      </w:tblGrid>
      <w:tr w:rsidR="00FE6D3B" w:rsidRPr="00701852" w:rsidTr="00A22A78">
        <w:tc>
          <w:tcPr>
            <w:tcW w:w="2268" w:type="dxa"/>
            <w:shd w:val="clear" w:color="auto" w:fill="C0C0C0"/>
          </w:tcPr>
          <w:p w:rsidR="00FE6D3B" w:rsidRPr="00701852" w:rsidRDefault="00FE6D3B" w:rsidP="00A22A7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126" w:type="dxa"/>
            <w:shd w:val="clear" w:color="auto" w:fill="C0C0C0"/>
          </w:tcPr>
          <w:p w:rsidR="00FE6D3B" w:rsidRPr="00701852" w:rsidRDefault="00FE6D3B" w:rsidP="00A22A7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FE6D3B" w:rsidRPr="00701852" w:rsidRDefault="00FE6D3B" w:rsidP="00A22A7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FE6D3B" w:rsidRPr="00824F77" w:rsidTr="00A22A78">
        <w:tc>
          <w:tcPr>
            <w:tcW w:w="2268" w:type="dxa"/>
            <w:shd w:val="clear" w:color="auto" w:fill="FFFF99"/>
          </w:tcPr>
          <w:p w:rsidR="00FE6D3B" w:rsidRPr="00B94DF5" w:rsidRDefault="00FE6D3B" w:rsidP="00A22A78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B94DF5">
              <w:rPr>
                <w:rFonts w:eastAsia="細明體" w:hint="eastAsia"/>
                <w:sz w:val="20"/>
              </w:rPr>
              <w:t>受理編號</w:t>
            </w:r>
          </w:p>
        </w:tc>
        <w:tc>
          <w:tcPr>
            <w:tcW w:w="2126" w:type="dxa"/>
          </w:tcPr>
          <w:p w:rsidR="00FE6D3B" w:rsidRPr="00600AC9" w:rsidRDefault="00FE6D3B" w:rsidP="00A22A78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D722A3">
              <w:rPr>
                <w:rFonts w:eastAsia="細明體" w:hint="eastAsia"/>
                <w:sz w:val="20"/>
              </w:rPr>
              <w:t>V014.</w:t>
            </w:r>
            <w:r w:rsidRPr="00D722A3">
              <w:rPr>
                <w:rFonts w:eastAsia="細明體" w:hint="eastAsia"/>
                <w:sz w:val="20"/>
              </w:rPr>
              <w:t>受理編號</w:t>
            </w:r>
          </w:p>
        </w:tc>
        <w:tc>
          <w:tcPr>
            <w:tcW w:w="1315" w:type="dxa"/>
          </w:tcPr>
          <w:p w:rsidR="00FE6D3B" w:rsidRPr="00824F77" w:rsidRDefault="00FE6D3B" w:rsidP="00A22A7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E6D3B" w:rsidRPr="00824F77" w:rsidTr="00A22A78">
        <w:tc>
          <w:tcPr>
            <w:tcW w:w="2268" w:type="dxa"/>
            <w:shd w:val="clear" w:color="auto" w:fill="FFFF99"/>
          </w:tcPr>
          <w:p w:rsidR="00FE6D3B" w:rsidRPr="00B94DF5" w:rsidRDefault="00FE6D3B" w:rsidP="00A22A78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94DF5">
              <w:rPr>
                <w:rFonts w:eastAsia="細明體" w:hint="eastAsia"/>
                <w:sz w:val="20"/>
              </w:rPr>
              <w:t>模型分類</w:t>
            </w:r>
          </w:p>
        </w:tc>
        <w:tc>
          <w:tcPr>
            <w:tcW w:w="2126" w:type="dxa"/>
          </w:tcPr>
          <w:p w:rsidR="00FE6D3B" w:rsidRPr="00822C67" w:rsidRDefault="00FE6D3B" w:rsidP="00A22A78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0E1987">
              <w:rPr>
                <w:rFonts w:eastAsia="細明體" w:hint="eastAsia"/>
                <w:sz w:val="20"/>
              </w:rPr>
              <w:t>V014.</w:t>
            </w:r>
            <w:r w:rsidRPr="000E1987">
              <w:rPr>
                <w:rFonts w:eastAsia="細明體" w:hint="eastAsia"/>
                <w:sz w:val="20"/>
              </w:rPr>
              <w:t>模型分類</w:t>
            </w:r>
          </w:p>
        </w:tc>
        <w:tc>
          <w:tcPr>
            <w:tcW w:w="1315" w:type="dxa"/>
          </w:tcPr>
          <w:p w:rsidR="00FE6D3B" w:rsidRPr="00824F77" w:rsidRDefault="00FE6D3B" w:rsidP="00A22A7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E6D3B" w:rsidRPr="00824F77" w:rsidTr="00A22A78">
        <w:tc>
          <w:tcPr>
            <w:tcW w:w="2268" w:type="dxa"/>
            <w:shd w:val="clear" w:color="auto" w:fill="FFFF99"/>
          </w:tcPr>
          <w:p w:rsidR="00FE6D3B" w:rsidRPr="000E1987" w:rsidRDefault="00E4555B" w:rsidP="00A22A78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863B9D">
              <w:rPr>
                <w:rFonts w:eastAsia="細明體" w:hint="eastAsia"/>
                <w:sz w:val="20"/>
              </w:rPr>
              <w:t>計算來源</w:t>
            </w:r>
          </w:p>
        </w:tc>
        <w:tc>
          <w:tcPr>
            <w:tcW w:w="2126" w:type="dxa"/>
          </w:tcPr>
          <w:p w:rsidR="00FE6D3B" w:rsidRPr="00BA3E20" w:rsidRDefault="00E4555B" w:rsidP="00A22A78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>
              <w:rPr>
                <w:rFonts w:eastAsia="細明體" w:hint="eastAsia"/>
                <w:sz w:val="20"/>
              </w:rPr>
              <w:t>1</w:t>
            </w:r>
            <w:r>
              <w:rPr>
                <w:rFonts w:eastAsia="細明體"/>
                <w:sz w:val="20"/>
              </w:rPr>
              <w:t>’</w:t>
            </w:r>
          </w:p>
        </w:tc>
        <w:tc>
          <w:tcPr>
            <w:tcW w:w="1315" w:type="dxa"/>
          </w:tcPr>
          <w:p w:rsidR="00FE6D3B" w:rsidRPr="00824F77" w:rsidRDefault="00FE6D3B" w:rsidP="00A22A78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7A0951" w:rsidRPr="00701852" w:rsidRDefault="007A0951" w:rsidP="00290E45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FC35C5">
        <w:rPr>
          <w:rFonts w:eastAsia="細明體"/>
          <w:kern w:val="2"/>
          <w:szCs w:val="24"/>
          <w:lang w:eastAsia="zh-TW"/>
        </w:rPr>
        <w:t>批次</w:t>
      </w:r>
      <w:r w:rsidRPr="00701852">
        <w:rPr>
          <w:kern w:val="2"/>
          <w:szCs w:val="24"/>
          <w:lang w:eastAsia="zh-TW"/>
        </w:rPr>
        <w:t>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7A0951" w:rsidRPr="00701852" w:rsidRDefault="007A0951" w:rsidP="00290E4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6116B0">
        <w:rPr>
          <w:rFonts w:hint="eastAsia"/>
          <w:kern w:val="2"/>
          <w:szCs w:val="24"/>
          <w:lang w:eastAsia="zh-TW"/>
        </w:rPr>
        <w:t>全</w:t>
      </w:r>
      <w:r w:rsidR="006116B0" w:rsidRPr="00EE3776">
        <w:rPr>
          <w:rFonts w:hint="eastAsia"/>
          <w:kern w:val="2"/>
          <w:szCs w:val="24"/>
          <w:lang w:eastAsia="zh-TW"/>
        </w:rPr>
        <w:t>自動核賠</w:t>
      </w:r>
      <w:r w:rsidR="006116B0">
        <w:rPr>
          <w:rFonts w:hint="eastAsia"/>
          <w:kern w:val="2"/>
          <w:szCs w:val="24"/>
          <w:lang w:eastAsia="zh-TW"/>
        </w:rPr>
        <w:t>成功件數</w:t>
      </w:r>
      <w:r w:rsidRPr="00701852">
        <w:rPr>
          <w:kern w:val="2"/>
          <w:szCs w:val="24"/>
          <w:lang w:eastAsia="zh-TW"/>
        </w:rPr>
        <w:t>"</w:t>
      </w:r>
    </w:p>
    <w:p w:rsidR="007A0951" w:rsidRDefault="007A0951" w:rsidP="00290E4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="006116B0">
        <w:rPr>
          <w:rFonts w:hint="eastAsia"/>
          <w:kern w:val="2"/>
          <w:szCs w:val="24"/>
          <w:lang w:eastAsia="zh-TW"/>
        </w:rPr>
        <w:t>全</w:t>
      </w:r>
      <w:r w:rsidR="006116B0" w:rsidRPr="00EE3776">
        <w:rPr>
          <w:rFonts w:hint="eastAsia"/>
          <w:kern w:val="2"/>
          <w:szCs w:val="24"/>
          <w:lang w:eastAsia="zh-TW"/>
        </w:rPr>
        <w:t>自動核賠</w:t>
      </w:r>
      <w:r w:rsidR="006116B0">
        <w:rPr>
          <w:rFonts w:hint="eastAsia"/>
          <w:kern w:val="2"/>
          <w:szCs w:val="24"/>
          <w:lang w:eastAsia="zh-TW"/>
        </w:rPr>
        <w:t>成功件數</w:t>
      </w:r>
      <w:r w:rsidRPr="00800ADB">
        <w:rPr>
          <w:kern w:val="2"/>
          <w:szCs w:val="24"/>
          <w:lang w:eastAsia="zh-TW"/>
        </w:rPr>
        <w:t>。</w:t>
      </w:r>
    </w:p>
    <w:p w:rsidR="006116B0" w:rsidRPr="00701852" w:rsidRDefault="006116B0" w:rsidP="006116B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全</w:t>
      </w:r>
      <w:r w:rsidRPr="00EE3776">
        <w:rPr>
          <w:rFonts w:hint="eastAsia"/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>失敗件數</w:t>
      </w:r>
      <w:r w:rsidRPr="00701852">
        <w:rPr>
          <w:kern w:val="2"/>
          <w:szCs w:val="24"/>
          <w:lang w:eastAsia="zh-TW"/>
        </w:rPr>
        <w:t>"</w:t>
      </w:r>
    </w:p>
    <w:p w:rsidR="006116B0" w:rsidRPr="00800ADB" w:rsidRDefault="006116B0" w:rsidP="006116B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全</w:t>
      </w:r>
      <w:r w:rsidRPr="00EE3776">
        <w:rPr>
          <w:rFonts w:hint="eastAsia"/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>失敗件數</w:t>
      </w:r>
      <w:r w:rsidRPr="00800ADB">
        <w:rPr>
          <w:kern w:val="2"/>
          <w:szCs w:val="24"/>
          <w:lang w:eastAsia="zh-TW"/>
        </w:rPr>
        <w:t>。</w:t>
      </w:r>
    </w:p>
    <w:p w:rsidR="006116B0" w:rsidRPr="00701852" w:rsidRDefault="006116B0" w:rsidP="006116B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非全</w:t>
      </w:r>
      <w:r w:rsidRPr="00EE3776">
        <w:rPr>
          <w:rFonts w:hint="eastAsia"/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>件數</w:t>
      </w:r>
      <w:r w:rsidRPr="00701852">
        <w:rPr>
          <w:kern w:val="2"/>
          <w:szCs w:val="24"/>
          <w:lang w:eastAsia="zh-TW"/>
        </w:rPr>
        <w:t>"</w:t>
      </w:r>
    </w:p>
    <w:p w:rsidR="006116B0" w:rsidRPr="00800ADB" w:rsidRDefault="006116B0" w:rsidP="006116B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非全</w:t>
      </w:r>
      <w:r w:rsidRPr="00EE3776">
        <w:rPr>
          <w:rFonts w:hint="eastAsia"/>
          <w:kern w:val="2"/>
          <w:szCs w:val="24"/>
          <w:lang w:eastAsia="zh-TW"/>
        </w:rPr>
        <w:t>自動核賠</w:t>
      </w:r>
      <w:r>
        <w:rPr>
          <w:rFonts w:hint="eastAsia"/>
          <w:kern w:val="2"/>
          <w:szCs w:val="24"/>
          <w:lang w:eastAsia="zh-TW"/>
        </w:rPr>
        <w:t>件數</w:t>
      </w:r>
      <w:r w:rsidRPr="00800ADB">
        <w:rPr>
          <w:kern w:val="2"/>
          <w:szCs w:val="24"/>
          <w:lang w:eastAsia="zh-TW"/>
        </w:rPr>
        <w:t>。</w:t>
      </w:r>
    </w:p>
    <w:p w:rsidR="00F97DED" w:rsidRPr="00701852" w:rsidRDefault="00F97DED" w:rsidP="003A00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3A00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F20755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A64" w:rsidRDefault="00CC5A64" w:rsidP="000C2BA8">
      <w:r>
        <w:separator/>
      </w:r>
    </w:p>
  </w:endnote>
  <w:endnote w:type="continuationSeparator" w:id="0">
    <w:p w:rsidR="00CC5A64" w:rsidRDefault="00CC5A64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A64" w:rsidRDefault="00CC5A64" w:rsidP="000C2BA8">
      <w:r>
        <w:separator/>
      </w:r>
    </w:p>
  </w:footnote>
  <w:footnote w:type="continuationSeparator" w:id="0">
    <w:p w:rsidR="00CC5A64" w:rsidRDefault="00CC5A64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BAB535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0D9255B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0E1B5956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6F204AD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358200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28E75854"/>
    <w:multiLevelType w:val="hybridMultilevel"/>
    <w:tmpl w:val="887A135E"/>
    <w:lvl w:ilvl="0" w:tplc="5C4090D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D38697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3D4F51F2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D37266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81B021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48F46C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7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1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7"/>
  </w:num>
  <w:num w:numId="2">
    <w:abstractNumId w:val="20"/>
  </w:num>
  <w:num w:numId="3">
    <w:abstractNumId w:val="16"/>
  </w:num>
  <w:num w:numId="4">
    <w:abstractNumId w:val="24"/>
  </w:num>
  <w:num w:numId="5">
    <w:abstractNumId w:val="18"/>
  </w:num>
  <w:num w:numId="6">
    <w:abstractNumId w:val="39"/>
  </w:num>
  <w:num w:numId="7">
    <w:abstractNumId w:val="34"/>
  </w:num>
  <w:num w:numId="8">
    <w:abstractNumId w:val="36"/>
  </w:num>
  <w:num w:numId="9">
    <w:abstractNumId w:val="10"/>
  </w:num>
  <w:num w:numId="10">
    <w:abstractNumId w:val="29"/>
  </w:num>
  <w:num w:numId="11">
    <w:abstractNumId w:val="31"/>
  </w:num>
  <w:num w:numId="12">
    <w:abstractNumId w:val="33"/>
  </w:num>
  <w:num w:numId="13">
    <w:abstractNumId w:val="19"/>
  </w:num>
  <w:num w:numId="14">
    <w:abstractNumId w:val="41"/>
  </w:num>
  <w:num w:numId="15">
    <w:abstractNumId w:val="26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8"/>
  </w:num>
  <w:num w:numId="28">
    <w:abstractNumId w:val="35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2"/>
  </w:num>
  <w:num w:numId="32">
    <w:abstractNumId w:val="27"/>
  </w:num>
  <w:num w:numId="33">
    <w:abstractNumId w:val="14"/>
  </w:num>
  <w:num w:numId="34">
    <w:abstractNumId w:val="25"/>
  </w:num>
  <w:num w:numId="35">
    <w:abstractNumId w:val="21"/>
  </w:num>
  <w:num w:numId="36">
    <w:abstractNumId w:val="15"/>
  </w:num>
  <w:num w:numId="37">
    <w:abstractNumId w:val="13"/>
  </w:num>
  <w:num w:numId="38">
    <w:abstractNumId w:val="28"/>
  </w:num>
  <w:num w:numId="39">
    <w:abstractNumId w:val="40"/>
  </w:num>
  <w:num w:numId="40">
    <w:abstractNumId w:val="23"/>
  </w:num>
  <w:num w:numId="41">
    <w:abstractNumId w:val="32"/>
  </w:num>
  <w:num w:numId="42">
    <w:abstractNumId w:val="1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4FC"/>
    <w:rsid w:val="000005CC"/>
    <w:rsid w:val="00000673"/>
    <w:rsid w:val="0000096F"/>
    <w:rsid w:val="000024F6"/>
    <w:rsid w:val="00002C7F"/>
    <w:rsid w:val="0000563E"/>
    <w:rsid w:val="000109AC"/>
    <w:rsid w:val="000110F3"/>
    <w:rsid w:val="00011BBB"/>
    <w:rsid w:val="00012E7C"/>
    <w:rsid w:val="000134DD"/>
    <w:rsid w:val="00013835"/>
    <w:rsid w:val="000144DA"/>
    <w:rsid w:val="00014A6C"/>
    <w:rsid w:val="0001563C"/>
    <w:rsid w:val="00016F11"/>
    <w:rsid w:val="0001750B"/>
    <w:rsid w:val="00017ECA"/>
    <w:rsid w:val="00020BCC"/>
    <w:rsid w:val="000212D5"/>
    <w:rsid w:val="00021755"/>
    <w:rsid w:val="00023DE8"/>
    <w:rsid w:val="00025993"/>
    <w:rsid w:val="00025F70"/>
    <w:rsid w:val="00026715"/>
    <w:rsid w:val="00026A58"/>
    <w:rsid w:val="00026F13"/>
    <w:rsid w:val="00027926"/>
    <w:rsid w:val="00027B35"/>
    <w:rsid w:val="00027D1B"/>
    <w:rsid w:val="00027FC5"/>
    <w:rsid w:val="0003119D"/>
    <w:rsid w:val="00031272"/>
    <w:rsid w:val="00033358"/>
    <w:rsid w:val="00033535"/>
    <w:rsid w:val="00033619"/>
    <w:rsid w:val="00034AD5"/>
    <w:rsid w:val="00034DD3"/>
    <w:rsid w:val="00035854"/>
    <w:rsid w:val="000371CC"/>
    <w:rsid w:val="00037D02"/>
    <w:rsid w:val="000410D8"/>
    <w:rsid w:val="0004218B"/>
    <w:rsid w:val="00042231"/>
    <w:rsid w:val="00042C50"/>
    <w:rsid w:val="000431E0"/>
    <w:rsid w:val="00043DA5"/>
    <w:rsid w:val="00044B33"/>
    <w:rsid w:val="00045AF8"/>
    <w:rsid w:val="00046B18"/>
    <w:rsid w:val="0004703A"/>
    <w:rsid w:val="00050D23"/>
    <w:rsid w:val="000519F8"/>
    <w:rsid w:val="00051CF1"/>
    <w:rsid w:val="000527F0"/>
    <w:rsid w:val="00053098"/>
    <w:rsid w:val="000557A8"/>
    <w:rsid w:val="000558F2"/>
    <w:rsid w:val="00055F50"/>
    <w:rsid w:val="00056B20"/>
    <w:rsid w:val="00056DC1"/>
    <w:rsid w:val="0005760F"/>
    <w:rsid w:val="00060930"/>
    <w:rsid w:val="000621B2"/>
    <w:rsid w:val="00062200"/>
    <w:rsid w:val="00063EA5"/>
    <w:rsid w:val="00064587"/>
    <w:rsid w:val="00064F0F"/>
    <w:rsid w:val="0006538B"/>
    <w:rsid w:val="00065586"/>
    <w:rsid w:val="00070A6B"/>
    <w:rsid w:val="000715B2"/>
    <w:rsid w:val="000719ED"/>
    <w:rsid w:val="000726A0"/>
    <w:rsid w:val="000734BB"/>
    <w:rsid w:val="00073BA3"/>
    <w:rsid w:val="00074A36"/>
    <w:rsid w:val="000755B3"/>
    <w:rsid w:val="00075C91"/>
    <w:rsid w:val="00076D11"/>
    <w:rsid w:val="00077BC3"/>
    <w:rsid w:val="00077C11"/>
    <w:rsid w:val="00077D87"/>
    <w:rsid w:val="0008099E"/>
    <w:rsid w:val="000814EE"/>
    <w:rsid w:val="00082387"/>
    <w:rsid w:val="0008288D"/>
    <w:rsid w:val="00082D62"/>
    <w:rsid w:val="0008361E"/>
    <w:rsid w:val="000837B8"/>
    <w:rsid w:val="0008439C"/>
    <w:rsid w:val="00084E23"/>
    <w:rsid w:val="00084EAA"/>
    <w:rsid w:val="00085488"/>
    <w:rsid w:val="00087106"/>
    <w:rsid w:val="00090458"/>
    <w:rsid w:val="00090C70"/>
    <w:rsid w:val="00090CBE"/>
    <w:rsid w:val="000922A0"/>
    <w:rsid w:val="00092A79"/>
    <w:rsid w:val="000940D8"/>
    <w:rsid w:val="00094626"/>
    <w:rsid w:val="000959C3"/>
    <w:rsid w:val="00095CF1"/>
    <w:rsid w:val="00096AA8"/>
    <w:rsid w:val="00096DB9"/>
    <w:rsid w:val="00097092"/>
    <w:rsid w:val="000A0C6D"/>
    <w:rsid w:val="000A1EB4"/>
    <w:rsid w:val="000A234C"/>
    <w:rsid w:val="000A27C1"/>
    <w:rsid w:val="000A348E"/>
    <w:rsid w:val="000A3B8C"/>
    <w:rsid w:val="000A4263"/>
    <w:rsid w:val="000A5518"/>
    <w:rsid w:val="000A5DC1"/>
    <w:rsid w:val="000A5F07"/>
    <w:rsid w:val="000B05F8"/>
    <w:rsid w:val="000B105A"/>
    <w:rsid w:val="000B1567"/>
    <w:rsid w:val="000B1B22"/>
    <w:rsid w:val="000B1B3B"/>
    <w:rsid w:val="000B29D1"/>
    <w:rsid w:val="000B5824"/>
    <w:rsid w:val="000B5B46"/>
    <w:rsid w:val="000B5DF5"/>
    <w:rsid w:val="000B68C1"/>
    <w:rsid w:val="000B767C"/>
    <w:rsid w:val="000B7900"/>
    <w:rsid w:val="000C0C05"/>
    <w:rsid w:val="000C0FFF"/>
    <w:rsid w:val="000C14B1"/>
    <w:rsid w:val="000C1AF1"/>
    <w:rsid w:val="000C1C0A"/>
    <w:rsid w:val="000C1F6E"/>
    <w:rsid w:val="000C2103"/>
    <w:rsid w:val="000C2572"/>
    <w:rsid w:val="000C290F"/>
    <w:rsid w:val="000C2B47"/>
    <w:rsid w:val="000C2BA8"/>
    <w:rsid w:val="000C32F1"/>
    <w:rsid w:val="000C4195"/>
    <w:rsid w:val="000C59D8"/>
    <w:rsid w:val="000C6366"/>
    <w:rsid w:val="000C6C3F"/>
    <w:rsid w:val="000D07A9"/>
    <w:rsid w:val="000D175C"/>
    <w:rsid w:val="000D452C"/>
    <w:rsid w:val="000D4EE9"/>
    <w:rsid w:val="000D5EF0"/>
    <w:rsid w:val="000D6712"/>
    <w:rsid w:val="000D6732"/>
    <w:rsid w:val="000D73D1"/>
    <w:rsid w:val="000D7FC1"/>
    <w:rsid w:val="000E05E0"/>
    <w:rsid w:val="000E0CEB"/>
    <w:rsid w:val="000E1153"/>
    <w:rsid w:val="000E1987"/>
    <w:rsid w:val="000E219B"/>
    <w:rsid w:val="000E2505"/>
    <w:rsid w:val="000E2A1D"/>
    <w:rsid w:val="000E30C4"/>
    <w:rsid w:val="000E34B3"/>
    <w:rsid w:val="000E38A7"/>
    <w:rsid w:val="000E3A3C"/>
    <w:rsid w:val="000E3E84"/>
    <w:rsid w:val="000E4E72"/>
    <w:rsid w:val="000E5276"/>
    <w:rsid w:val="000E534E"/>
    <w:rsid w:val="000E5486"/>
    <w:rsid w:val="000E57E8"/>
    <w:rsid w:val="000E5EFC"/>
    <w:rsid w:val="000E6BD5"/>
    <w:rsid w:val="000E6EA1"/>
    <w:rsid w:val="000E7517"/>
    <w:rsid w:val="000F0395"/>
    <w:rsid w:val="000F08F7"/>
    <w:rsid w:val="000F0B5D"/>
    <w:rsid w:val="000F0EAB"/>
    <w:rsid w:val="000F10A2"/>
    <w:rsid w:val="000F1314"/>
    <w:rsid w:val="000F1957"/>
    <w:rsid w:val="000F37F7"/>
    <w:rsid w:val="000F38AA"/>
    <w:rsid w:val="000F3CF9"/>
    <w:rsid w:val="000F4D30"/>
    <w:rsid w:val="000F4F2F"/>
    <w:rsid w:val="000F5B67"/>
    <w:rsid w:val="000F5BB3"/>
    <w:rsid w:val="000F61DE"/>
    <w:rsid w:val="000F757C"/>
    <w:rsid w:val="000F76A1"/>
    <w:rsid w:val="000F7EEB"/>
    <w:rsid w:val="000F7F52"/>
    <w:rsid w:val="001029E3"/>
    <w:rsid w:val="001031E5"/>
    <w:rsid w:val="00105169"/>
    <w:rsid w:val="00105262"/>
    <w:rsid w:val="00105641"/>
    <w:rsid w:val="00105C0A"/>
    <w:rsid w:val="00106241"/>
    <w:rsid w:val="00110544"/>
    <w:rsid w:val="00110D8C"/>
    <w:rsid w:val="0011125A"/>
    <w:rsid w:val="001113FA"/>
    <w:rsid w:val="0011217B"/>
    <w:rsid w:val="00112C80"/>
    <w:rsid w:val="00112CFE"/>
    <w:rsid w:val="001131CF"/>
    <w:rsid w:val="00113B9E"/>
    <w:rsid w:val="00113F46"/>
    <w:rsid w:val="00115F07"/>
    <w:rsid w:val="001163A7"/>
    <w:rsid w:val="001164FC"/>
    <w:rsid w:val="00116648"/>
    <w:rsid w:val="00116FBC"/>
    <w:rsid w:val="0011777A"/>
    <w:rsid w:val="00117D03"/>
    <w:rsid w:val="001203E8"/>
    <w:rsid w:val="00120A9E"/>
    <w:rsid w:val="0012168E"/>
    <w:rsid w:val="00122177"/>
    <w:rsid w:val="00122265"/>
    <w:rsid w:val="0012244B"/>
    <w:rsid w:val="00123446"/>
    <w:rsid w:val="00123575"/>
    <w:rsid w:val="00124670"/>
    <w:rsid w:val="00124800"/>
    <w:rsid w:val="0012512B"/>
    <w:rsid w:val="00125703"/>
    <w:rsid w:val="001266FD"/>
    <w:rsid w:val="00126E79"/>
    <w:rsid w:val="00127DDB"/>
    <w:rsid w:val="001302F7"/>
    <w:rsid w:val="001314C4"/>
    <w:rsid w:val="00131868"/>
    <w:rsid w:val="00132923"/>
    <w:rsid w:val="00132E2A"/>
    <w:rsid w:val="001343D4"/>
    <w:rsid w:val="00134BB9"/>
    <w:rsid w:val="00135DFC"/>
    <w:rsid w:val="00135E9D"/>
    <w:rsid w:val="001362C2"/>
    <w:rsid w:val="00136FFA"/>
    <w:rsid w:val="001376A9"/>
    <w:rsid w:val="00137FCC"/>
    <w:rsid w:val="00140D40"/>
    <w:rsid w:val="00141BCD"/>
    <w:rsid w:val="0014365B"/>
    <w:rsid w:val="001441A3"/>
    <w:rsid w:val="00144E6F"/>
    <w:rsid w:val="00145E03"/>
    <w:rsid w:val="00146D45"/>
    <w:rsid w:val="00147CA4"/>
    <w:rsid w:val="00150105"/>
    <w:rsid w:val="00151155"/>
    <w:rsid w:val="001517EA"/>
    <w:rsid w:val="00151C4F"/>
    <w:rsid w:val="00152110"/>
    <w:rsid w:val="00152A8A"/>
    <w:rsid w:val="00152AEF"/>
    <w:rsid w:val="001533D9"/>
    <w:rsid w:val="00153472"/>
    <w:rsid w:val="001537BC"/>
    <w:rsid w:val="00153DB7"/>
    <w:rsid w:val="00153F32"/>
    <w:rsid w:val="00153F38"/>
    <w:rsid w:val="00154805"/>
    <w:rsid w:val="0015485D"/>
    <w:rsid w:val="00155547"/>
    <w:rsid w:val="00155644"/>
    <w:rsid w:val="00156568"/>
    <w:rsid w:val="001570DB"/>
    <w:rsid w:val="0015751B"/>
    <w:rsid w:val="00157624"/>
    <w:rsid w:val="00157716"/>
    <w:rsid w:val="00157DD2"/>
    <w:rsid w:val="0016095B"/>
    <w:rsid w:val="001614C1"/>
    <w:rsid w:val="001614EC"/>
    <w:rsid w:val="001619B9"/>
    <w:rsid w:val="0016229D"/>
    <w:rsid w:val="001633BB"/>
    <w:rsid w:val="00163CB8"/>
    <w:rsid w:val="00163E51"/>
    <w:rsid w:val="00164942"/>
    <w:rsid w:val="001664DA"/>
    <w:rsid w:val="001675BD"/>
    <w:rsid w:val="001677B3"/>
    <w:rsid w:val="001678C2"/>
    <w:rsid w:val="001703D4"/>
    <w:rsid w:val="00174492"/>
    <w:rsid w:val="00174CD6"/>
    <w:rsid w:val="001752ED"/>
    <w:rsid w:val="0017539B"/>
    <w:rsid w:val="001755AB"/>
    <w:rsid w:val="00176F9B"/>
    <w:rsid w:val="00180042"/>
    <w:rsid w:val="00182540"/>
    <w:rsid w:val="00183411"/>
    <w:rsid w:val="00184235"/>
    <w:rsid w:val="0018426C"/>
    <w:rsid w:val="0018454D"/>
    <w:rsid w:val="00184863"/>
    <w:rsid w:val="001848F8"/>
    <w:rsid w:val="0018502A"/>
    <w:rsid w:val="001850CE"/>
    <w:rsid w:val="00185496"/>
    <w:rsid w:val="001857CC"/>
    <w:rsid w:val="00185A7B"/>
    <w:rsid w:val="00186246"/>
    <w:rsid w:val="001864D8"/>
    <w:rsid w:val="00186E1D"/>
    <w:rsid w:val="00186FAA"/>
    <w:rsid w:val="00187CE7"/>
    <w:rsid w:val="00190927"/>
    <w:rsid w:val="0019228C"/>
    <w:rsid w:val="00192312"/>
    <w:rsid w:val="00193677"/>
    <w:rsid w:val="001937A9"/>
    <w:rsid w:val="00193929"/>
    <w:rsid w:val="001949BE"/>
    <w:rsid w:val="001953B7"/>
    <w:rsid w:val="0019552D"/>
    <w:rsid w:val="001959B2"/>
    <w:rsid w:val="00197669"/>
    <w:rsid w:val="001A0ADD"/>
    <w:rsid w:val="001A1244"/>
    <w:rsid w:val="001A179D"/>
    <w:rsid w:val="001A1BF5"/>
    <w:rsid w:val="001A1E06"/>
    <w:rsid w:val="001A2402"/>
    <w:rsid w:val="001A2B06"/>
    <w:rsid w:val="001A3584"/>
    <w:rsid w:val="001A5718"/>
    <w:rsid w:val="001A578F"/>
    <w:rsid w:val="001A756A"/>
    <w:rsid w:val="001A77BA"/>
    <w:rsid w:val="001B2884"/>
    <w:rsid w:val="001B33A7"/>
    <w:rsid w:val="001B4614"/>
    <w:rsid w:val="001B4EAD"/>
    <w:rsid w:val="001B5EB5"/>
    <w:rsid w:val="001B5F8E"/>
    <w:rsid w:val="001B60E8"/>
    <w:rsid w:val="001B6F6F"/>
    <w:rsid w:val="001B7BC4"/>
    <w:rsid w:val="001C1A6A"/>
    <w:rsid w:val="001C2704"/>
    <w:rsid w:val="001C2B0F"/>
    <w:rsid w:val="001C309A"/>
    <w:rsid w:val="001C3BDE"/>
    <w:rsid w:val="001C3BE6"/>
    <w:rsid w:val="001C3FDB"/>
    <w:rsid w:val="001C41F1"/>
    <w:rsid w:val="001C4E1D"/>
    <w:rsid w:val="001C5275"/>
    <w:rsid w:val="001C5EE0"/>
    <w:rsid w:val="001C7997"/>
    <w:rsid w:val="001C7C29"/>
    <w:rsid w:val="001D0435"/>
    <w:rsid w:val="001D2491"/>
    <w:rsid w:val="001D2E66"/>
    <w:rsid w:val="001D3246"/>
    <w:rsid w:val="001D329C"/>
    <w:rsid w:val="001D35A6"/>
    <w:rsid w:val="001D3ADE"/>
    <w:rsid w:val="001D3C77"/>
    <w:rsid w:val="001D46CC"/>
    <w:rsid w:val="001D5630"/>
    <w:rsid w:val="001D68CB"/>
    <w:rsid w:val="001D7B0E"/>
    <w:rsid w:val="001E0168"/>
    <w:rsid w:val="001E073C"/>
    <w:rsid w:val="001E0897"/>
    <w:rsid w:val="001E1148"/>
    <w:rsid w:val="001E1438"/>
    <w:rsid w:val="001E2B93"/>
    <w:rsid w:val="001E2B9B"/>
    <w:rsid w:val="001E3B3F"/>
    <w:rsid w:val="001E3D54"/>
    <w:rsid w:val="001E3ED1"/>
    <w:rsid w:val="001E3FED"/>
    <w:rsid w:val="001E43F7"/>
    <w:rsid w:val="001E4613"/>
    <w:rsid w:val="001E4EDF"/>
    <w:rsid w:val="001E5C82"/>
    <w:rsid w:val="001E6695"/>
    <w:rsid w:val="001E7EFA"/>
    <w:rsid w:val="001F170B"/>
    <w:rsid w:val="001F1C9F"/>
    <w:rsid w:val="001F29AC"/>
    <w:rsid w:val="001F32B1"/>
    <w:rsid w:val="001F4C49"/>
    <w:rsid w:val="001F531E"/>
    <w:rsid w:val="001F5A6E"/>
    <w:rsid w:val="001F5B3D"/>
    <w:rsid w:val="001F6C76"/>
    <w:rsid w:val="001F710C"/>
    <w:rsid w:val="001F7941"/>
    <w:rsid w:val="002000B1"/>
    <w:rsid w:val="00200DB6"/>
    <w:rsid w:val="00201536"/>
    <w:rsid w:val="00202E94"/>
    <w:rsid w:val="002036F0"/>
    <w:rsid w:val="002041B8"/>
    <w:rsid w:val="0020759A"/>
    <w:rsid w:val="00207652"/>
    <w:rsid w:val="002103E0"/>
    <w:rsid w:val="002106CA"/>
    <w:rsid w:val="002108D2"/>
    <w:rsid w:val="00211705"/>
    <w:rsid w:val="00211A92"/>
    <w:rsid w:val="00212A8A"/>
    <w:rsid w:val="002133F6"/>
    <w:rsid w:val="002134E7"/>
    <w:rsid w:val="0021514C"/>
    <w:rsid w:val="0021615B"/>
    <w:rsid w:val="002164F6"/>
    <w:rsid w:val="00216806"/>
    <w:rsid w:val="002169BB"/>
    <w:rsid w:val="00217394"/>
    <w:rsid w:val="0021745C"/>
    <w:rsid w:val="002177BE"/>
    <w:rsid w:val="002202F9"/>
    <w:rsid w:val="00220A76"/>
    <w:rsid w:val="00221E19"/>
    <w:rsid w:val="0022211C"/>
    <w:rsid w:val="00222185"/>
    <w:rsid w:val="0022325E"/>
    <w:rsid w:val="0022380F"/>
    <w:rsid w:val="00223FE2"/>
    <w:rsid w:val="00224664"/>
    <w:rsid w:val="00224B9E"/>
    <w:rsid w:val="00225A49"/>
    <w:rsid w:val="00225BEE"/>
    <w:rsid w:val="00226D55"/>
    <w:rsid w:val="00227043"/>
    <w:rsid w:val="002272E6"/>
    <w:rsid w:val="00227D04"/>
    <w:rsid w:val="00227E7F"/>
    <w:rsid w:val="00230F66"/>
    <w:rsid w:val="002329F9"/>
    <w:rsid w:val="00233210"/>
    <w:rsid w:val="002374DC"/>
    <w:rsid w:val="002407D4"/>
    <w:rsid w:val="00241368"/>
    <w:rsid w:val="002421EF"/>
    <w:rsid w:val="00242B6F"/>
    <w:rsid w:val="00242DF0"/>
    <w:rsid w:val="00242F37"/>
    <w:rsid w:val="00243D96"/>
    <w:rsid w:val="00243E91"/>
    <w:rsid w:val="00245F05"/>
    <w:rsid w:val="00246260"/>
    <w:rsid w:val="00246D4B"/>
    <w:rsid w:val="0024762B"/>
    <w:rsid w:val="00250A40"/>
    <w:rsid w:val="00250D2D"/>
    <w:rsid w:val="00250E9C"/>
    <w:rsid w:val="00250F79"/>
    <w:rsid w:val="0025196E"/>
    <w:rsid w:val="00251B38"/>
    <w:rsid w:val="00251D25"/>
    <w:rsid w:val="00253121"/>
    <w:rsid w:val="0025419F"/>
    <w:rsid w:val="002543A5"/>
    <w:rsid w:val="002558BB"/>
    <w:rsid w:val="00256B93"/>
    <w:rsid w:val="002602E5"/>
    <w:rsid w:val="002616CA"/>
    <w:rsid w:val="00262779"/>
    <w:rsid w:val="00262788"/>
    <w:rsid w:val="00263141"/>
    <w:rsid w:val="00263919"/>
    <w:rsid w:val="00263962"/>
    <w:rsid w:val="00263DFE"/>
    <w:rsid w:val="002643CD"/>
    <w:rsid w:val="002651FE"/>
    <w:rsid w:val="00266117"/>
    <w:rsid w:val="002669BE"/>
    <w:rsid w:val="00272048"/>
    <w:rsid w:val="002726F5"/>
    <w:rsid w:val="0027311F"/>
    <w:rsid w:val="002735BA"/>
    <w:rsid w:val="002737A7"/>
    <w:rsid w:val="00273C1F"/>
    <w:rsid w:val="002744F0"/>
    <w:rsid w:val="00274796"/>
    <w:rsid w:val="00275259"/>
    <w:rsid w:val="00277579"/>
    <w:rsid w:val="00277D86"/>
    <w:rsid w:val="002802D6"/>
    <w:rsid w:val="00280672"/>
    <w:rsid w:val="002817FF"/>
    <w:rsid w:val="002819A8"/>
    <w:rsid w:val="00281B3D"/>
    <w:rsid w:val="00281D7D"/>
    <w:rsid w:val="002831BB"/>
    <w:rsid w:val="00283478"/>
    <w:rsid w:val="0028445C"/>
    <w:rsid w:val="002844FB"/>
    <w:rsid w:val="00284D22"/>
    <w:rsid w:val="00284EA7"/>
    <w:rsid w:val="00286594"/>
    <w:rsid w:val="00287798"/>
    <w:rsid w:val="00290834"/>
    <w:rsid w:val="00290BF3"/>
    <w:rsid w:val="00290D9F"/>
    <w:rsid w:val="00290E45"/>
    <w:rsid w:val="00291484"/>
    <w:rsid w:val="00291FF9"/>
    <w:rsid w:val="00292BE9"/>
    <w:rsid w:val="00293C61"/>
    <w:rsid w:val="00294112"/>
    <w:rsid w:val="002943DA"/>
    <w:rsid w:val="00295163"/>
    <w:rsid w:val="00295222"/>
    <w:rsid w:val="00296529"/>
    <w:rsid w:val="002A0378"/>
    <w:rsid w:val="002A0811"/>
    <w:rsid w:val="002A1692"/>
    <w:rsid w:val="002A3335"/>
    <w:rsid w:val="002A358F"/>
    <w:rsid w:val="002A3AE7"/>
    <w:rsid w:val="002A5345"/>
    <w:rsid w:val="002A54D6"/>
    <w:rsid w:val="002A5AC9"/>
    <w:rsid w:val="002A5EAD"/>
    <w:rsid w:val="002A6B21"/>
    <w:rsid w:val="002A6FA5"/>
    <w:rsid w:val="002A7DD6"/>
    <w:rsid w:val="002B17FA"/>
    <w:rsid w:val="002B1F02"/>
    <w:rsid w:val="002B3026"/>
    <w:rsid w:val="002B36A2"/>
    <w:rsid w:val="002B395E"/>
    <w:rsid w:val="002B4179"/>
    <w:rsid w:val="002B465A"/>
    <w:rsid w:val="002B5201"/>
    <w:rsid w:val="002B55E2"/>
    <w:rsid w:val="002B58D6"/>
    <w:rsid w:val="002B5B93"/>
    <w:rsid w:val="002B5CB0"/>
    <w:rsid w:val="002B63DE"/>
    <w:rsid w:val="002B6AF9"/>
    <w:rsid w:val="002B7029"/>
    <w:rsid w:val="002B784E"/>
    <w:rsid w:val="002C29D1"/>
    <w:rsid w:val="002C2E69"/>
    <w:rsid w:val="002C3010"/>
    <w:rsid w:val="002C3386"/>
    <w:rsid w:val="002C3C66"/>
    <w:rsid w:val="002C475F"/>
    <w:rsid w:val="002C4970"/>
    <w:rsid w:val="002C4C22"/>
    <w:rsid w:val="002C5588"/>
    <w:rsid w:val="002C57C6"/>
    <w:rsid w:val="002C6375"/>
    <w:rsid w:val="002C6C1C"/>
    <w:rsid w:val="002D006F"/>
    <w:rsid w:val="002D0601"/>
    <w:rsid w:val="002D11AA"/>
    <w:rsid w:val="002D29AE"/>
    <w:rsid w:val="002D2D32"/>
    <w:rsid w:val="002D3629"/>
    <w:rsid w:val="002D3CD4"/>
    <w:rsid w:val="002D451C"/>
    <w:rsid w:val="002D45E7"/>
    <w:rsid w:val="002D4DCE"/>
    <w:rsid w:val="002D55EB"/>
    <w:rsid w:val="002D7662"/>
    <w:rsid w:val="002D7D92"/>
    <w:rsid w:val="002E0FE0"/>
    <w:rsid w:val="002E131E"/>
    <w:rsid w:val="002E1E63"/>
    <w:rsid w:val="002E287D"/>
    <w:rsid w:val="002E4D7F"/>
    <w:rsid w:val="002E5132"/>
    <w:rsid w:val="002F03EB"/>
    <w:rsid w:val="002F09EC"/>
    <w:rsid w:val="002F0E41"/>
    <w:rsid w:val="002F136E"/>
    <w:rsid w:val="002F1777"/>
    <w:rsid w:val="002F1DBA"/>
    <w:rsid w:val="002F30F6"/>
    <w:rsid w:val="002F4248"/>
    <w:rsid w:val="002F53DA"/>
    <w:rsid w:val="002F5626"/>
    <w:rsid w:val="002F5C6D"/>
    <w:rsid w:val="002F62AF"/>
    <w:rsid w:val="002F6AE1"/>
    <w:rsid w:val="002F6EA2"/>
    <w:rsid w:val="002F70E5"/>
    <w:rsid w:val="003028DD"/>
    <w:rsid w:val="00302FAE"/>
    <w:rsid w:val="003035E2"/>
    <w:rsid w:val="00303715"/>
    <w:rsid w:val="00303F22"/>
    <w:rsid w:val="00305137"/>
    <w:rsid w:val="00305C2A"/>
    <w:rsid w:val="003068A1"/>
    <w:rsid w:val="00306FC7"/>
    <w:rsid w:val="00307017"/>
    <w:rsid w:val="003074B9"/>
    <w:rsid w:val="003076ED"/>
    <w:rsid w:val="00307C34"/>
    <w:rsid w:val="0031013D"/>
    <w:rsid w:val="00311F84"/>
    <w:rsid w:val="0031349D"/>
    <w:rsid w:val="00314212"/>
    <w:rsid w:val="00314C1A"/>
    <w:rsid w:val="00315147"/>
    <w:rsid w:val="003151EC"/>
    <w:rsid w:val="003152CF"/>
    <w:rsid w:val="00315706"/>
    <w:rsid w:val="0031604A"/>
    <w:rsid w:val="00316261"/>
    <w:rsid w:val="00316B13"/>
    <w:rsid w:val="00317144"/>
    <w:rsid w:val="0031744A"/>
    <w:rsid w:val="00320FDD"/>
    <w:rsid w:val="00321C07"/>
    <w:rsid w:val="00321F42"/>
    <w:rsid w:val="00322D04"/>
    <w:rsid w:val="00323631"/>
    <w:rsid w:val="003239B6"/>
    <w:rsid w:val="00325AAD"/>
    <w:rsid w:val="00326BA6"/>
    <w:rsid w:val="0033015A"/>
    <w:rsid w:val="003305F4"/>
    <w:rsid w:val="003329AD"/>
    <w:rsid w:val="00333D7D"/>
    <w:rsid w:val="00334274"/>
    <w:rsid w:val="003352E4"/>
    <w:rsid w:val="003367F5"/>
    <w:rsid w:val="00336D5F"/>
    <w:rsid w:val="003379E7"/>
    <w:rsid w:val="0034230D"/>
    <w:rsid w:val="00342687"/>
    <w:rsid w:val="0034296F"/>
    <w:rsid w:val="00343E53"/>
    <w:rsid w:val="00344325"/>
    <w:rsid w:val="003447D6"/>
    <w:rsid w:val="003448C8"/>
    <w:rsid w:val="00344D76"/>
    <w:rsid w:val="0034501B"/>
    <w:rsid w:val="00347264"/>
    <w:rsid w:val="00347363"/>
    <w:rsid w:val="00347FA3"/>
    <w:rsid w:val="003500EA"/>
    <w:rsid w:val="00350114"/>
    <w:rsid w:val="00350409"/>
    <w:rsid w:val="00350814"/>
    <w:rsid w:val="00350DA8"/>
    <w:rsid w:val="003514CC"/>
    <w:rsid w:val="0035326C"/>
    <w:rsid w:val="003534AA"/>
    <w:rsid w:val="00354547"/>
    <w:rsid w:val="0035467B"/>
    <w:rsid w:val="003558B4"/>
    <w:rsid w:val="00355B08"/>
    <w:rsid w:val="00355D14"/>
    <w:rsid w:val="0035617A"/>
    <w:rsid w:val="00356383"/>
    <w:rsid w:val="00356D5A"/>
    <w:rsid w:val="00357628"/>
    <w:rsid w:val="00360C91"/>
    <w:rsid w:val="00360EFA"/>
    <w:rsid w:val="00361C81"/>
    <w:rsid w:val="00362243"/>
    <w:rsid w:val="0036249A"/>
    <w:rsid w:val="00362F66"/>
    <w:rsid w:val="003640C4"/>
    <w:rsid w:val="0036470B"/>
    <w:rsid w:val="00364B5E"/>
    <w:rsid w:val="00365123"/>
    <w:rsid w:val="0036513E"/>
    <w:rsid w:val="0036621D"/>
    <w:rsid w:val="00367A35"/>
    <w:rsid w:val="00367B07"/>
    <w:rsid w:val="00367B0E"/>
    <w:rsid w:val="00371287"/>
    <w:rsid w:val="003720BA"/>
    <w:rsid w:val="003722A9"/>
    <w:rsid w:val="00373701"/>
    <w:rsid w:val="00373EAF"/>
    <w:rsid w:val="00374575"/>
    <w:rsid w:val="0037557B"/>
    <w:rsid w:val="00375F9C"/>
    <w:rsid w:val="0037656B"/>
    <w:rsid w:val="00376C02"/>
    <w:rsid w:val="00381D59"/>
    <w:rsid w:val="003823C8"/>
    <w:rsid w:val="0038341A"/>
    <w:rsid w:val="00383AF7"/>
    <w:rsid w:val="003843FA"/>
    <w:rsid w:val="003846FB"/>
    <w:rsid w:val="00385EF9"/>
    <w:rsid w:val="00387D9C"/>
    <w:rsid w:val="00391015"/>
    <w:rsid w:val="00392AB8"/>
    <w:rsid w:val="00392FED"/>
    <w:rsid w:val="0039335C"/>
    <w:rsid w:val="0039450E"/>
    <w:rsid w:val="00394950"/>
    <w:rsid w:val="00394A73"/>
    <w:rsid w:val="00395606"/>
    <w:rsid w:val="00395F88"/>
    <w:rsid w:val="00395FEE"/>
    <w:rsid w:val="003962C1"/>
    <w:rsid w:val="0039747D"/>
    <w:rsid w:val="0039751A"/>
    <w:rsid w:val="00397ED4"/>
    <w:rsid w:val="003A0042"/>
    <w:rsid w:val="003A00AE"/>
    <w:rsid w:val="003A0593"/>
    <w:rsid w:val="003A0AE6"/>
    <w:rsid w:val="003A11F9"/>
    <w:rsid w:val="003A196B"/>
    <w:rsid w:val="003A1A10"/>
    <w:rsid w:val="003A1F7A"/>
    <w:rsid w:val="003A339C"/>
    <w:rsid w:val="003A4311"/>
    <w:rsid w:val="003A43C8"/>
    <w:rsid w:val="003A607C"/>
    <w:rsid w:val="003A64C7"/>
    <w:rsid w:val="003A6620"/>
    <w:rsid w:val="003A6C70"/>
    <w:rsid w:val="003B007E"/>
    <w:rsid w:val="003B0322"/>
    <w:rsid w:val="003B0AF6"/>
    <w:rsid w:val="003B0B22"/>
    <w:rsid w:val="003B233B"/>
    <w:rsid w:val="003B34A7"/>
    <w:rsid w:val="003B3656"/>
    <w:rsid w:val="003B37D3"/>
    <w:rsid w:val="003B3AFF"/>
    <w:rsid w:val="003B460E"/>
    <w:rsid w:val="003B5EA2"/>
    <w:rsid w:val="003B68C7"/>
    <w:rsid w:val="003B6DD3"/>
    <w:rsid w:val="003B7FB4"/>
    <w:rsid w:val="003C1675"/>
    <w:rsid w:val="003C19EC"/>
    <w:rsid w:val="003C2A94"/>
    <w:rsid w:val="003C3316"/>
    <w:rsid w:val="003C332F"/>
    <w:rsid w:val="003C34D1"/>
    <w:rsid w:val="003C419C"/>
    <w:rsid w:val="003C7A4D"/>
    <w:rsid w:val="003D02D0"/>
    <w:rsid w:val="003D0A4B"/>
    <w:rsid w:val="003D1C84"/>
    <w:rsid w:val="003D21E9"/>
    <w:rsid w:val="003D2AC1"/>
    <w:rsid w:val="003D31F7"/>
    <w:rsid w:val="003D3813"/>
    <w:rsid w:val="003D3DDD"/>
    <w:rsid w:val="003D43F1"/>
    <w:rsid w:val="003D50AB"/>
    <w:rsid w:val="003D5197"/>
    <w:rsid w:val="003D71E0"/>
    <w:rsid w:val="003D7571"/>
    <w:rsid w:val="003D7DA8"/>
    <w:rsid w:val="003E2772"/>
    <w:rsid w:val="003E2BBC"/>
    <w:rsid w:val="003E2E2B"/>
    <w:rsid w:val="003E2EE7"/>
    <w:rsid w:val="003E30CF"/>
    <w:rsid w:val="003E3957"/>
    <w:rsid w:val="003E40B6"/>
    <w:rsid w:val="003E5D81"/>
    <w:rsid w:val="003E7021"/>
    <w:rsid w:val="003E7E51"/>
    <w:rsid w:val="003F0E2F"/>
    <w:rsid w:val="003F10FD"/>
    <w:rsid w:val="003F1740"/>
    <w:rsid w:val="003F1862"/>
    <w:rsid w:val="003F1D94"/>
    <w:rsid w:val="003F1F68"/>
    <w:rsid w:val="003F38AD"/>
    <w:rsid w:val="003F47D5"/>
    <w:rsid w:val="003F4F5B"/>
    <w:rsid w:val="003F5676"/>
    <w:rsid w:val="003F65FD"/>
    <w:rsid w:val="003F6D2B"/>
    <w:rsid w:val="00403625"/>
    <w:rsid w:val="00403ACB"/>
    <w:rsid w:val="004040EE"/>
    <w:rsid w:val="0040455F"/>
    <w:rsid w:val="00404C69"/>
    <w:rsid w:val="004052B9"/>
    <w:rsid w:val="00405370"/>
    <w:rsid w:val="00405464"/>
    <w:rsid w:val="004055E4"/>
    <w:rsid w:val="00405709"/>
    <w:rsid w:val="00407C11"/>
    <w:rsid w:val="004104A3"/>
    <w:rsid w:val="00410ECE"/>
    <w:rsid w:val="00411851"/>
    <w:rsid w:val="0041190F"/>
    <w:rsid w:val="00411A07"/>
    <w:rsid w:val="00411AF4"/>
    <w:rsid w:val="00413B1C"/>
    <w:rsid w:val="00413C6C"/>
    <w:rsid w:val="004153BA"/>
    <w:rsid w:val="00415E58"/>
    <w:rsid w:val="00416B42"/>
    <w:rsid w:val="004209C4"/>
    <w:rsid w:val="0042131F"/>
    <w:rsid w:val="00421720"/>
    <w:rsid w:val="00421CDC"/>
    <w:rsid w:val="004224DA"/>
    <w:rsid w:val="004232AB"/>
    <w:rsid w:val="00425798"/>
    <w:rsid w:val="0042593D"/>
    <w:rsid w:val="00425E5D"/>
    <w:rsid w:val="004264F9"/>
    <w:rsid w:val="0042745B"/>
    <w:rsid w:val="00430275"/>
    <w:rsid w:val="00430FE7"/>
    <w:rsid w:val="00432713"/>
    <w:rsid w:val="00434585"/>
    <w:rsid w:val="004345B8"/>
    <w:rsid w:val="00435763"/>
    <w:rsid w:val="00435BF7"/>
    <w:rsid w:val="00437AC8"/>
    <w:rsid w:val="00437EC1"/>
    <w:rsid w:val="00440BA5"/>
    <w:rsid w:val="00440C53"/>
    <w:rsid w:val="00440D8C"/>
    <w:rsid w:val="004410E9"/>
    <w:rsid w:val="004415F2"/>
    <w:rsid w:val="00441C65"/>
    <w:rsid w:val="00441D0C"/>
    <w:rsid w:val="00441D8E"/>
    <w:rsid w:val="00442005"/>
    <w:rsid w:val="00442096"/>
    <w:rsid w:val="004420D4"/>
    <w:rsid w:val="0044211E"/>
    <w:rsid w:val="004427EC"/>
    <w:rsid w:val="00443D03"/>
    <w:rsid w:val="004441D2"/>
    <w:rsid w:val="00446EDD"/>
    <w:rsid w:val="00447AF7"/>
    <w:rsid w:val="004513AC"/>
    <w:rsid w:val="00452014"/>
    <w:rsid w:val="00452313"/>
    <w:rsid w:val="00452FCA"/>
    <w:rsid w:val="0045302E"/>
    <w:rsid w:val="00454F89"/>
    <w:rsid w:val="00456955"/>
    <w:rsid w:val="00456A0E"/>
    <w:rsid w:val="00457334"/>
    <w:rsid w:val="00460D29"/>
    <w:rsid w:val="004628CB"/>
    <w:rsid w:val="00462CB7"/>
    <w:rsid w:val="00463050"/>
    <w:rsid w:val="004634CB"/>
    <w:rsid w:val="00463762"/>
    <w:rsid w:val="00463CC2"/>
    <w:rsid w:val="00464A05"/>
    <w:rsid w:val="004650B8"/>
    <w:rsid w:val="00465F98"/>
    <w:rsid w:val="0046634B"/>
    <w:rsid w:val="00466AFC"/>
    <w:rsid w:val="00466E72"/>
    <w:rsid w:val="00467559"/>
    <w:rsid w:val="00467E07"/>
    <w:rsid w:val="004714FF"/>
    <w:rsid w:val="004717A8"/>
    <w:rsid w:val="00471DCF"/>
    <w:rsid w:val="00472FCE"/>
    <w:rsid w:val="00473811"/>
    <w:rsid w:val="0047387D"/>
    <w:rsid w:val="00476A49"/>
    <w:rsid w:val="00476DF5"/>
    <w:rsid w:val="004777B3"/>
    <w:rsid w:val="00480ADE"/>
    <w:rsid w:val="004812E1"/>
    <w:rsid w:val="00483697"/>
    <w:rsid w:val="00483C73"/>
    <w:rsid w:val="00484E72"/>
    <w:rsid w:val="00486803"/>
    <w:rsid w:val="00486ADE"/>
    <w:rsid w:val="00486F35"/>
    <w:rsid w:val="004874F5"/>
    <w:rsid w:val="00490342"/>
    <w:rsid w:val="0049084B"/>
    <w:rsid w:val="00490A61"/>
    <w:rsid w:val="00494626"/>
    <w:rsid w:val="00494F00"/>
    <w:rsid w:val="0049553E"/>
    <w:rsid w:val="00495606"/>
    <w:rsid w:val="00496772"/>
    <w:rsid w:val="004979E3"/>
    <w:rsid w:val="004A003E"/>
    <w:rsid w:val="004A0DFD"/>
    <w:rsid w:val="004A0E7C"/>
    <w:rsid w:val="004A1250"/>
    <w:rsid w:val="004A134E"/>
    <w:rsid w:val="004A2396"/>
    <w:rsid w:val="004A30B4"/>
    <w:rsid w:val="004A33E6"/>
    <w:rsid w:val="004A40E8"/>
    <w:rsid w:val="004A6482"/>
    <w:rsid w:val="004B0333"/>
    <w:rsid w:val="004B138B"/>
    <w:rsid w:val="004B1727"/>
    <w:rsid w:val="004B175F"/>
    <w:rsid w:val="004B18E8"/>
    <w:rsid w:val="004B1B07"/>
    <w:rsid w:val="004B2114"/>
    <w:rsid w:val="004B3270"/>
    <w:rsid w:val="004B3A4C"/>
    <w:rsid w:val="004B3D1D"/>
    <w:rsid w:val="004B4BB5"/>
    <w:rsid w:val="004B53A6"/>
    <w:rsid w:val="004B5A41"/>
    <w:rsid w:val="004B6651"/>
    <w:rsid w:val="004B76AD"/>
    <w:rsid w:val="004C055F"/>
    <w:rsid w:val="004C0C11"/>
    <w:rsid w:val="004C1307"/>
    <w:rsid w:val="004C1B0D"/>
    <w:rsid w:val="004C2253"/>
    <w:rsid w:val="004C2ECA"/>
    <w:rsid w:val="004C2F3E"/>
    <w:rsid w:val="004C300B"/>
    <w:rsid w:val="004C3585"/>
    <w:rsid w:val="004C3656"/>
    <w:rsid w:val="004C3DB2"/>
    <w:rsid w:val="004C468A"/>
    <w:rsid w:val="004C54AC"/>
    <w:rsid w:val="004C67E8"/>
    <w:rsid w:val="004C7B2C"/>
    <w:rsid w:val="004D018F"/>
    <w:rsid w:val="004D0F9E"/>
    <w:rsid w:val="004D152D"/>
    <w:rsid w:val="004D17D5"/>
    <w:rsid w:val="004D22A6"/>
    <w:rsid w:val="004D382E"/>
    <w:rsid w:val="004D405A"/>
    <w:rsid w:val="004D424C"/>
    <w:rsid w:val="004D49A7"/>
    <w:rsid w:val="004D55AB"/>
    <w:rsid w:val="004D57E5"/>
    <w:rsid w:val="004D6423"/>
    <w:rsid w:val="004D6AA8"/>
    <w:rsid w:val="004E0165"/>
    <w:rsid w:val="004E0428"/>
    <w:rsid w:val="004E0966"/>
    <w:rsid w:val="004E12DA"/>
    <w:rsid w:val="004E152D"/>
    <w:rsid w:val="004E1DD6"/>
    <w:rsid w:val="004E28AF"/>
    <w:rsid w:val="004E314B"/>
    <w:rsid w:val="004E49D7"/>
    <w:rsid w:val="004E5AD3"/>
    <w:rsid w:val="004E65BF"/>
    <w:rsid w:val="004E73AD"/>
    <w:rsid w:val="004E75FC"/>
    <w:rsid w:val="004E7B53"/>
    <w:rsid w:val="004E7E58"/>
    <w:rsid w:val="004F004F"/>
    <w:rsid w:val="004F0B4D"/>
    <w:rsid w:val="004F0C72"/>
    <w:rsid w:val="004F213B"/>
    <w:rsid w:val="004F2ABA"/>
    <w:rsid w:val="004F3CF5"/>
    <w:rsid w:val="004F42E7"/>
    <w:rsid w:val="004F4848"/>
    <w:rsid w:val="004F588B"/>
    <w:rsid w:val="004F5E01"/>
    <w:rsid w:val="004F5E82"/>
    <w:rsid w:val="004F7556"/>
    <w:rsid w:val="005000C4"/>
    <w:rsid w:val="005006CC"/>
    <w:rsid w:val="00501BBA"/>
    <w:rsid w:val="00501DB8"/>
    <w:rsid w:val="005027D9"/>
    <w:rsid w:val="0050331E"/>
    <w:rsid w:val="005038FD"/>
    <w:rsid w:val="00504C54"/>
    <w:rsid w:val="00505DF5"/>
    <w:rsid w:val="00506B73"/>
    <w:rsid w:val="00507233"/>
    <w:rsid w:val="00507660"/>
    <w:rsid w:val="00507A9C"/>
    <w:rsid w:val="0051028A"/>
    <w:rsid w:val="005114A1"/>
    <w:rsid w:val="0051251C"/>
    <w:rsid w:val="0051370E"/>
    <w:rsid w:val="00513813"/>
    <w:rsid w:val="00514DD8"/>
    <w:rsid w:val="00515D2A"/>
    <w:rsid w:val="00515D90"/>
    <w:rsid w:val="00516B41"/>
    <w:rsid w:val="00517058"/>
    <w:rsid w:val="005172EE"/>
    <w:rsid w:val="005201CA"/>
    <w:rsid w:val="00520588"/>
    <w:rsid w:val="005215E7"/>
    <w:rsid w:val="00521964"/>
    <w:rsid w:val="005219E1"/>
    <w:rsid w:val="005223E9"/>
    <w:rsid w:val="005225F3"/>
    <w:rsid w:val="005231B4"/>
    <w:rsid w:val="00524BF8"/>
    <w:rsid w:val="00524C8C"/>
    <w:rsid w:val="00525681"/>
    <w:rsid w:val="00525CED"/>
    <w:rsid w:val="005267EC"/>
    <w:rsid w:val="00526F40"/>
    <w:rsid w:val="0052703E"/>
    <w:rsid w:val="0053050D"/>
    <w:rsid w:val="005305BD"/>
    <w:rsid w:val="00530F18"/>
    <w:rsid w:val="00531210"/>
    <w:rsid w:val="00531504"/>
    <w:rsid w:val="005338BB"/>
    <w:rsid w:val="00534A5D"/>
    <w:rsid w:val="00534A88"/>
    <w:rsid w:val="00534B33"/>
    <w:rsid w:val="005359C7"/>
    <w:rsid w:val="00535AB3"/>
    <w:rsid w:val="00536310"/>
    <w:rsid w:val="00536D24"/>
    <w:rsid w:val="00536EB7"/>
    <w:rsid w:val="00541039"/>
    <w:rsid w:val="00541BE9"/>
    <w:rsid w:val="0054239E"/>
    <w:rsid w:val="005429EE"/>
    <w:rsid w:val="00542BFA"/>
    <w:rsid w:val="005435AB"/>
    <w:rsid w:val="005445E2"/>
    <w:rsid w:val="00544AD3"/>
    <w:rsid w:val="00545622"/>
    <w:rsid w:val="005458B0"/>
    <w:rsid w:val="005458B7"/>
    <w:rsid w:val="00547012"/>
    <w:rsid w:val="0054793F"/>
    <w:rsid w:val="00550311"/>
    <w:rsid w:val="00550CA0"/>
    <w:rsid w:val="00551188"/>
    <w:rsid w:val="0055124B"/>
    <w:rsid w:val="00551DB9"/>
    <w:rsid w:val="00552475"/>
    <w:rsid w:val="00552804"/>
    <w:rsid w:val="00554F57"/>
    <w:rsid w:val="00555286"/>
    <w:rsid w:val="0055568F"/>
    <w:rsid w:val="005556D8"/>
    <w:rsid w:val="00556138"/>
    <w:rsid w:val="00556FBB"/>
    <w:rsid w:val="00557AA2"/>
    <w:rsid w:val="00557AF5"/>
    <w:rsid w:val="00557B70"/>
    <w:rsid w:val="005603AB"/>
    <w:rsid w:val="005605A6"/>
    <w:rsid w:val="00561192"/>
    <w:rsid w:val="0056244D"/>
    <w:rsid w:val="00562666"/>
    <w:rsid w:val="00562832"/>
    <w:rsid w:val="00563E15"/>
    <w:rsid w:val="00564441"/>
    <w:rsid w:val="00565FBA"/>
    <w:rsid w:val="005661C6"/>
    <w:rsid w:val="005664FB"/>
    <w:rsid w:val="00566B02"/>
    <w:rsid w:val="00567A38"/>
    <w:rsid w:val="00570E68"/>
    <w:rsid w:val="00572C02"/>
    <w:rsid w:val="00572FDE"/>
    <w:rsid w:val="0057345B"/>
    <w:rsid w:val="00573726"/>
    <w:rsid w:val="00573F8E"/>
    <w:rsid w:val="00574817"/>
    <w:rsid w:val="00574D58"/>
    <w:rsid w:val="00575386"/>
    <w:rsid w:val="0057549F"/>
    <w:rsid w:val="00575894"/>
    <w:rsid w:val="00575A9A"/>
    <w:rsid w:val="00575F14"/>
    <w:rsid w:val="005768D6"/>
    <w:rsid w:val="00577ADF"/>
    <w:rsid w:val="00580A54"/>
    <w:rsid w:val="00580DCB"/>
    <w:rsid w:val="00582F83"/>
    <w:rsid w:val="0058328C"/>
    <w:rsid w:val="00584A40"/>
    <w:rsid w:val="00584E6E"/>
    <w:rsid w:val="00584E96"/>
    <w:rsid w:val="00585C82"/>
    <w:rsid w:val="0058606F"/>
    <w:rsid w:val="00587322"/>
    <w:rsid w:val="00587645"/>
    <w:rsid w:val="005876F5"/>
    <w:rsid w:val="00587E92"/>
    <w:rsid w:val="00587F8D"/>
    <w:rsid w:val="00590485"/>
    <w:rsid w:val="005904B6"/>
    <w:rsid w:val="00590714"/>
    <w:rsid w:val="005909A6"/>
    <w:rsid w:val="00590CA8"/>
    <w:rsid w:val="005914F6"/>
    <w:rsid w:val="0059270F"/>
    <w:rsid w:val="00592CC1"/>
    <w:rsid w:val="00593112"/>
    <w:rsid w:val="005953FB"/>
    <w:rsid w:val="00595705"/>
    <w:rsid w:val="00595781"/>
    <w:rsid w:val="005964BA"/>
    <w:rsid w:val="00596C99"/>
    <w:rsid w:val="00596DE5"/>
    <w:rsid w:val="005973E8"/>
    <w:rsid w:val="005A1D45"/>
    <w:rsid w:val="005A240F"/>
    <w:rsid w:val="005A3015"/>
    <w:rsid w:val="005A40BA"/>
    <w:rsid w:val="005A45FB"/>
    <w:rsid w:val="005A5D0F"/>
    <w:rsid w:val="005A70F4"/>
    <w:rsid w:val="005A76AF"/>
    <w:rsid w:val="005A7973"/>
    <w:rsid w:val="005B0159"/>
    <w:rsid w:val="005B0192"/>
    <w:rsid w:val="005B0F04"/>
    <w:rsid w:val="005B212E"/>
    <w:rsid w:val="005B337A"/>
    <w:rsid w:val="005B3464"/>
    <w:rsid w:val="005B3496"/>
    <w:rsid w:val="005B350F"/>
    <w:rsid w:val="005B35F9"/>
    <w:rsid w:val="005B4A45"/>
    <w:rsid w:val="005B4DE5"/>
    <w:rsid w:val="005B53C3"/>
    <w:rsid w:val="005B6A5A"/>
    <w:rsid w:val="005B6AF5"/>
    <w:rsid w:val="005B72A4"/>
    <w:rsid w:val="005B72C7"/>
    <w:rsid w:val="005C02B9"/>
    <w:rsid w:val="005C1D3B"/>
    <w:rsid w:val="005C37AE"/>
    <w:rsid w:val="005C3CBE"/>
    <w:rsid w:val="005C46EE"/>
    <w:rsid w:val="005C49DF"/>
    <w:rsid w:val="005C5AE7"/>
    <w:rsid w:val="005C6643"/>
    <w:rsid w:val="005C6A2D"/>
    <w:rsid w:val="005C6C26"/>
    <w:rsid w:val="005C7DDD"/>
    <w:rsid w:val="005D0385"/>
    <w:rsid w:val="005D1DFA"/>
    <w:rsid w:val="005D1FAF"/>
    <w:rsid w:val="005D204F"/>
    <w:rsid w:val="005D24EB"/>
    <w:rsid w:val="005D263D"/>
    <w:rsid w:val="005D3594"/>
    <w:rsid w:val="005D395A"/>
    <w:rsid w:val="005D39E9"/>
    <w:rsid w:val="005D3B62"/>
    <w:rsid w:val="005D3CB7"/>
    <w:rsid w:val="005D48D0"/>
    <w:rsid w:val="005D49D0"/>
    <w:rsid w:val="005D7EE5"/>
    <w:rsid w:val="005E125C"/>
    <w:rsid w:val="005E1BFE"/>
    <w:rsid w:val="005E214A"/>
    <w:rsid w:val="005E2C8D"/>
    <w:rsid w:val="005E4032"/>
    <w:rsid w:val="005E4327"/>
    <w:rsid w:val="005E472A"/>
    <w:rsid w:val="005E5D81"/>
    <w:rsid w:val="005E6850"/>
    <w:rsid w:val="005E6DB1"/>
    <w:rsid w:val="005E74E2"/>
    <w:rsid w:val="005E7698"/>
    <w:rsid w:val="005E7D37"/>
    <w:rsid w:val="005F02F6"/>
    <w:rsid w:val="005F0F9C"/>
    <w:rsid w:val="005F154F"/>
    <w:rsid w:val="005F19FD"/>
    <w:rsid w:val="005F2A42"/>
    <w:rsid w:val="005F2E41"/>
    <w:rsid w:val="005F3427"/>
    <w:rsid w:val="005F3912"/>
    <w:rsid w:val="005F4A91"/>
    <w:rsid w:val="005F4C8F"/>
    <w:rsid w:val="005F5AF0"/>
    <w:rsid w:val="005F7165"/>
    <w:rsid w:val="0060019D"/>
    <w:rsid w:val="006002AF"/>
    <w:rsid w:val="00600AC9"/>
    <w:rsid w:val="00600B8A"/>
    <w:rsid w:val="00603A53"/>
    <w:rsid w:val="0060454B"/>
    <w:rsid w:val="006076B7"/>
    <w:rsid w:val="006101F6"/>
    <w:rsid w:val="00610FD2"/>
    <w:rsid w:val="00611506"/>
    <w:rsid w:val="0061163C"/>
    <w:rsid w:val="006116B0"/>
    <w:rsid w:val="006117AC"/>
    <w:rsid w:val="00611B3E"/>
    <w:rsid w:val="00611DCB"/>
    <w:rsid w:val="0061215E"/>
    <w:rsid w:val="00613510"/>
    <w:rsid w:val="00613AEE"/>
    <w:rsid w:val="00614237"/>
    <w:rsid w:val="00614439"/>
    <w:rsid w:val="006161CD"/>
    <w:rsid w:val="0061711E"/>
    <w:rsid w:val="00620515"/>
    <w:rsid w:val="00623029"/>
    <w:rsid w:val="00624263"/>
    <w:rsid w:val="006242E0"/>
    <w:rsid w:val="00624343"/>
    <w:rsid w:val="006246F6"/>
    <w:rsid w:val="00625C30"/>
    <w:rsid w:val="0062702C"/>
    <w:rsid w:val="00627077"/>
    <w:rsid w:val="00627286"/>
    <w:rsid w:val="00631C26"/>
    <w:rsid w:val="00632113"/>
    <w:rsid w:val="0063237D"/>
    <w:rsid w:val="00632DA0"/>
    <w:rsid w:val="00632E50"/>
    <w:rsid w:val="006333E6"/>
    <w:rsid w:val="006339D5"/>
    <w:rsid w:val="00634CBF"/>
    <w:rsid w:val="00634F17"/>
    <w:rsid w:val="00635CBA"/>
    <w:rsid w:val="00635D40"/>
    <w:rsid w:val="006370FB"/>
    <w:rsid w:val="00637315"/>
    <w:rsid w:val="00637597"/>
    <w:rsid w:val="006412C2"/>
    <w:rsid w:val="00641C7D"/>
    <w:rsid w:val="00642EA7"/>
    <w:rsid w:val="006438DC"/>
    <w:rsid w:val="0064666D"/>
    <w:rsid w:val="00646673"/>
    <w:rsid w:val="00647209"/>
    <w:rsid w:val="006511F5"/>
    <w:rsid w:val="00651AE9"/>
    <w:rsid w:val="00651C97"/>
    <w:rsid w:val="00652965"/>
    <w:rsid w:val="006536F3"/>
    <w:rsid w:val="006541E0"/>
    <w:rsid w:val="006545C1"/>
    <w:rsid w:val="00654AE8"/>
    <w:rsid w:val="00654D20"/>
    <w:rsid w:val="00655810"/>
    <w:rsid w:val="00655D4B"/>
    <w:rsid w:val="00656383"/>
    <w:rsid w:val="006567EB"/>
    <w:rsid w:val="00657560"/>
    <w:rsid w:val="00657726"/>
    <w:rsid w:val="00657B00"/>
    <w:rsid w:val="0066060D"/>
    <w:rsid w:val="0066145E"/>
    <w:rsid w:val="006627C3"/>
    <w:rsid w:val="00663BB8"/>
    <w:rsid w:val="0066446B"/>
    <w:rsid w:val="00665428"/>
    <w:rsid w:val="00665C9C"/>
    <w:rsid w:val="0066785C"/>
    <w:rsid w:val="00667A0E"/>
    <w:rsid w:val="00672825"/>
    <w:rsid w:val="00672C85"/>
    <w:rsid w:val="006741AF"/>
    <w:rsid w:val="006741CA"/>
    <w:rsid w:val="0067435B"/>
    <w:rsid w:val="0067507A"/>
    <w:rsid w:val="00676895"/>
    <w:rsid w:val="00677086"/>
    <w:rsid w:val="006779E8"/>
    <w:rsid w:val="006807F7"/>
    <w:rsid w:val="006814DD"/>
    <w:rsid w:val="00682429"/>
    <w:rsid w:val="00682647"/>
    <w:rsid w:val="00682C28"/>
    <w:rsid w:val="00682E0C"/>
    <w:rsid w:val="00682FE7"/>
    <w:rsid w:val="00683010"/>
    <w:rsid w:val="00683C4A"/>
    <w:rsid w:val="00684203"/>
    <w:rsid w:val="0068522E"/>
    <w:rsid w:val="00685DD6"/>
    <w:rsid w:val="00686717"/>
    <w:rsid w:val="00686A9A"/>
    <w:rsid w:val="00686DB7"/>
    <w:rsid w:val="00687BD4"/>
    <w:rsid w:val="00687D4D"/>
    <w:rsid w:val="00690433"/>
    <w:rsid w:val="00690691"/>
    <w:rsid w:val="006916AD"/>
    <w:rsid w:val="00692AAA"/>
    <w:rsid w:val="0069343E"/>
    <w:rsid w:val="006938CE"/>
    <w:rsid w:val="006943CA"/>
    <w:rsid w:val="00696B2E"/>
    <w:rsid w:val="006970AD"/>
    <w:rsid w:val="0069742F"/>
    <w:rsid w:val="00697BC7"/>
    <w:rsid w:val="006A0A33"/>
    <w:rsid w:val="006A0BCB"/>
    <w:rsid w:val="006A0D7D"/>
    <w:rsid w:val="006A1D62"/>
    <w:rsid w:val="006A1EB5"/>
    <w:rsid w:val="006A449A"/>
    <w:rsid w:val="006A485D"/>
    <w:rsid w:val="006A4BF1"/>
    <w:rsid w:val="006A5222"/>
    <w:rsid w:val="006A55B0"/>
    <w:rsid w:val="006A5FA2"/>
    <w:rsid w:val="006A60A9"/>
    <w:rsid w:val="006B0348"/>
    <w:rsid w:val="006B112E"/>
    <w:rsid w:val="006B13B3"/>
    <w:rsid w:val="006B14C0"/>
    <w:rsid w:val="006B2128"/>
    <w:rsid w:val="006B5243"/>
    <w:rsid w:val="006B6080"/>
    <w:rsid w:val="006B62A5"/>
    <w:rsid w:val="006C01E4"/>
    <w:rsid w:val="006C0633"/>
    <w:rsid w:val="006C0776"/>
    <w:rsid w:val="006C0B55"/>
    <w:rsid w:val="006C0DB9"/>
    <w:rsid w:val="006C103C"/>
    <w:rsid w:val="006C16D7"/>
    <w:rsid w:val="006C19E5"/>
    <w:rsid w:val="006C2549"/>
    <w:rsid w:val="006C2D05"/>
    <w:rsid w:val="006C3202"/>
    <w:rsid w:val="006C3212"/>
    <w:rsid w:val="006C32A1"/>
    <w:rsid w:val="006C34D3"/>
    <w:rsid w:val="006C359D"/>
    <w:rsid w:val="006C499A"/>
    <w:rsid w:val="006C6664"/>
    <w:rsid w:val="006D0714"/>
    <w:rsid w:val="006D12F9"/>
    <w:rsid w:val="006D1AEC"/>
    <w:rsid w:val="006D20AD"/>
    <w:rsid w:val="006D2181"/>
    <w:rsid w:val="006D21D6"/>
    <w:rsid w:val="006D3210"/>
    <w:rsid w:val="006D3C6C"/>
    <w:rsid w:val="006D5286"/>
    <w:rsid w:val="006D587C"/>
    <w:rsid w:val="006D5984"/>
    <w:rsid w:val="006D5BDD"/>
    <w:rsid w:val="006D641B"/>
    <w:rsid w:val="006D657D"/>
    <w:rsid w:val="006D6897"/>
    <w:rsid w:val="006D6A4D"/>
    <w:rsid w:val="006D6F71"/>
    <w:rsid w:val="006D7336"/>
    <w:rsid w:val="006E1040"/>
    <w:rsid w:val="006E2200"/>
    <w:rsid w:val="006E2614"/>
    <w:rsid w:val="006E28E1"/>
    <w:rsid w:val="006E3380"/>
    <w:rsid w:val="006E4263"/>
    <w:rsid w:val="006E4750"/>
    <w:rsid w:val="006E4E52"/>
    <w:rsid w:val="006E57A2"/>
    <w:rsid w:val="006F2337"/>
    <w:rsid w:val="006F36BF"/>
    <w:rsid w:val="006F3C03"/>
    <w:rsid w:val="006F3C56"/>
    <w:rsid w:val="006F4442"/>
    <w:rsid w:val="006F5143"/>
    <w:rsid w:val="006F5841"/>
    <w:rsid w:val="006F6F5E"/>
    <w:rsid w:val="00700916"/>
    <w:rsid w:val="00701852"/>
    <w:rsid w:val="00701AC0"/>
    <w:rsid w:val="00701CEE"/>
    <w:rsid w:val="00702567"/>
    <w:rsid w:val="00702B40"/>
    <w:rsid w:val="00703725"/>
    <w:rsid w:val="00703BCB"/>
    <w:rsid w:val="0070429B"/>
    <w:rsid w:val="00704D56"/>
    <w:rsid w:val="00705677"/>
    <w:rsid w:val="007057E5"/>
    <w:rsid w:val="00705D80"/>
    <w:rsid w:val="00710121"/>
    <w:rsid w:val="00710A51"/>
    <w:rsid w:val="00710E03"/>
    <w:rsid w:val="0071141D"/>
    <w:rsid w:val="00711487"/>
    <w:rsid w:val="00711DDE"/>
    <w:rsid w:val="007121D1"/>
    <w:rsid w:val="0071465C"/>
    <w:rsid w:val="00714894"/>
    <w:rsid w:val="00714A67"/>
    <w:rsid w:val="00715679"/>
    <w:rsid w:val="00715B75"/>
    <w:rsid w:val="00716195"/>
    <w:rsid w:val="00720079"/>
    <w:rsid w:val="00721A81"/>
    <w:rsid w:val="00723709"/>
    <w:rsid w:val="00724092"/>
    <w:rsid w:val="00727736"/>
    <w:rsid w:val="007305B1"/>
    <w:rsid w:val="00730B1E"/>
    <w:rsid w:val="00730BBF"/>
    <w:rsid w:val="00730C4B"/>
    <w:rsid w:val="00730DF9"/>
    <w:rsid w:val="0073282F"/>
    <w:rsid w:val="007330BB"/>
    <w:rsid w:val="0073317A"/>
    <w:rsid w:val="007334BF"/>
    <w:rsid w:val="00733893"/>
    <w:rsid w:val="00734EF5"/>
    <w:rsid w:val="00734F22"/>
    <w:rsid w:val="0073519E"/>
    <w:rsid w:val="007375BE"/>
    <w:rsid w:val="00740FB8"/>
    <w:rsid w:val="00741847"/>
    <w:rsid w:val="0074212E"/>
    <w:rsid w:val="00742838"/>
    <w:rsid w:val="00742951"/>
    <w:rsid w:val="00743A52"/>
    <w:rsid w:val="007447FC"/>
    <w:rsid w:val="007463C9"/>
    <w:rsid w:val="00746C66"/>
    <w:rsid w:val="00746FC6"/>
    <w:rsid w:val="0074721A"/>
    <w:rsid w:val="00747E94"/>
    <w:rsid w:val="00747FEF"/>
    <w:rsid w:val="00750101"/>
    <w:rsid w:val="007505AA"/>
    <w:rsid w:val="00750797"/>
    <w:rsid w:val="0075125C"/>
    <w:rsid w:val="007513B1"/>
    <w:rsid w:val="007530A0"/>
    <w:rsid w:val="00753490"/>
    <w:rsid w:val="007541F0"/>
    <w:rsid w:val="007560C3"/>
    <w:rsid w:val="00756CCE"/>
    <w:rsid w:val="00756EA9"/>
    <w:rsid w:val="00756EC9"/>
    <w:rsid w:val="007571C7"/>
    <w:rsid w:val="007604BA"/>
    <w:rsid w:val="00760EBF"/>
    <w:rsid w:val="00761352"/>
    <w:rsid w:val="007616C4"/>
    <w:rsid w:val="00761D50"/>
    <w:rsid w:val="00762039"/>
    <w:rsid w:val="007620DF"/>
    <w:rsid w:val="00762584"/>
    <w:rsid w:val="00763FEF"/>
    <w:rsid w:val="0076500B"/>
    <w:rsid w:val="0076750B"/>
    <w:rsid w:val="00770205"/>
    <w:rsid w:val="00770FA9"/>
    <w:rsid w:val="00771161"/>
    <w:rsid w:val="00772304"/>
    <w:rsid w:val="00773129"/>
    <w:rsid w:val="007738A3"/>
    <w:rsid w:val="00773B8E"/>
    <w:rsid w:val="00775333"/>
    <w:rsid w:val="00775795"/>
    <w:rsid w:val="007765F2"/>
    <w:rsid w:val="00776FD6"/>
    <w:rsid w:val="00777495"/>
    <w:rsid w:val="00777801"/>
    <w:rsid w:val="00777AD0"/>
    <w:rsid w:val="00780364"/>
    <w:rsid w:val="00780B30"/>
    <w:rsid w:val="007811CC"/>
    <w:rsid w:val="00782FC0"/>
    <w:rsid w:val="00783149"/>
    <w:rsid w:val="00783531"/>
    <w:rsid w:val="00783F3B"/>
    <w:rsid w:val="0078421A"/>
    <w:rsid w:val="00784337"/>
    <w:rsid w:val="00784557"/>
    <w:rsid w:val="00784624"/>
    <w:rsid w:val="007847DB"/>
    <w:rsid w:val="00785204"/>
    <w:rsid w:val="00785733"/>
    <w:rsid w:val="00785FB3"/>
    <w:rsid w:val="00786101"/>
    <w:rsid w:val="00786794"/>
    <w:rsid w:val="00786A2D"/>
    <w:rsid w:val="00790082"/>
    <w:rsid w:val="00792553"/>
    <w:rsid w:val="007925F3"/>
    <w:rsid w:val="0079291C"/>
    <w:rsid w:val="0079336F"/>
    <w:rsid w:val="00793F3F"/>
    <w:rsid w:val="0079457B"/>
    <w:rsid w:val="007949B7"/>
    <w:rsid w:val="00796F3E"/>
    <w:rsid w:val="0079776D"/>
    <w:rsid w:val="00797D7D"/>
    <w:rsid w:val="00797DBD"/>
    <w:rsid w:val="00797FFA"/>
    <w:rsid w:val="007A0814"/>
    <w:rsid w:val="007A0907"/>
    <w:rsid w:val="007A0951"/>
    <w:rsid w:val="007A0F6A"/>
    <w:rsid w:val="007A23BC"/>
    <w:rsid w:val="007A3B3F"/>
    <w:rsid w:val="007A4310"/>
    <w:rsid w:val="007A463A"/>
    <w:rsid w:val="007A5940"/>
    <w:rsid w:val="007A67CD"/>
    <w:rsid w:val="007A78E8"/>
    <w:rsid w:val="007B0293"/>
    <w:rsid w:val="007B13FB"/>
    <w:rsid w:val="007B1C86"/>
    <w:rsid w:val="007B2584"/>
    <w:rsid w:val="007B2E8E"/>
    <w:rsid w:val="007B3872"/>
    <w:rsid w:val="007B43F1"/>
    <w:rsid w:val="007B49A2"/>
    <w:rsid w:val="007B6077"/>
    <w:rsid w:val="007B6126"/>
    <w:rsid w:val="007B6506"/>
    <w:rsid w:val="007B7123"/>
    <w:rsid w:val="007C01AF"/>
    <w:rsid w:val="007C02C5"/>
    <w:rsid w:val="007C090B"/>
    <w:rsid w:val="007C0C26"/>
    <w:rsid w:val="007C0E70"/>
    <w:rsid w:val="007C113C"/>
    <w:rsid w:val="007C289D"/>
    <w:rsid w:val="007C2FA2"/>
    <w:rsid w:val="007C39E9"/>
    <w:rsid w:val="007C46F2"/>
    <w:rsid w:val="007C589B"/>
    <w:rsid w:val="007C5F2D"/>
    <w:rsid w:val="007C7659"/>
    <w:rsid w:val="007C7B54"/>
    <w:rsid w:val="007D0745"/>
    <w:rsid w:val="007D11BE"/>
    <w:rsid w:val="007D3BEB"/>
    <w:rsid w:val="007D68FE"/>
    <w:rsid w:val="007D6B95"/>
    <w:rsid w:val="007E019B"/>
    <w:rsid w:val="007E1356"/>
    <w:rsid w:val="007E2F66"/>
    <w:rsid w:val="007E3A93"/>
    <w:rsid w:val="007E3AEC"/>
    <w:rsid w:val="007E411D"/>
    <w:rsid w:val="007E411E"/>
    <w:rsid w:val="007E4895"/>
    <w:rsid w:val="007E4C03"/>
    <w:rsid w:val="007E50D2"/>
    <w:rsid w:val="007E525E"/>
    <w:rsid w:val="007E5AD9"/>
    <w:rsid w:val="007E6141"/>
    <w:rsid w:val="007E6267"/>
    <w:rsid w:val="007E6852"/>
    <w:rsid w:val="007E7194"/>
    <w:rsid w:val="007E785E"/>
    <w:rsid w:val="007E7C52"/>
    <w:rsid w:val="007F0D99"/>
    <w:rsid w:val="007F1211"/>
    <w:rsid w:val="007F169D"/>
    <w:rsid w:val="007F21EF"/>
    <w:rsid w:val="007F2D19"/>
    <w:rsid w:val="007F3261"/>
    <w:rsid w:val="007F33C3"/>
    <w:rsid w:val="007F359A"/>
    <w:rsid w:val="007F3E86"/>
    <w:rsid w:val="007F4306"/>
    <w:rsid w:val="007F4A82"/>
    <w:rsid w:val="007F4D30"/>
    <w:rsid w:val="007F60DE"/>
    <w:rsid w:val="007F62BB"/>
    <w:rsid w:val="007F69E8"/>
    <w:rsid w:val="007F6B32"/>
    <w:rsid w:val="007F6B33"/>
    <w:rsid w:val="007F7722"/>
    <w:rsid w:val="00800308"/>
    <w:rsid w:val="008008D3"/>
    <w:rsid w:val="00800ADB"/>
    <w:rsid w:val="008010C9"/>
    <w:rsid w:val="008012A6"/>
    <w:rsid w:val="008013FA"/>
    <w:rsid w:val="008015FE"/>
    <w:rsid w:val="00801F90"/>
    <w:rsid w:val="00802A53"/>
    <w:rsid w:val="0080363A"/>
    <w:rsid w:val="00803998"/>
    <w:rsid w:val="008044D2"/>
    <w:rsid w:val="008046E1"/>
    <w:rsid w:val="00804C2A"/>
    <w:rsid w:val="00804EBC"/>
    <w:rsid w:val="00804FD5"/>
    <w:rsid w:val="0080526B"/>
    <w:rsid w:val="008062E1"/>
    <w:rsid w:val="00806560"/>
    <w:rsid w:val="00806699"/>
    <w:rsid w:val="00810257"/>
    <w:rsid w:val="00810530"/>
    <w:rsid w:val="00811A30"/>
    <w:rsid w:val="008123BB"/>
    <w:rsid w:val="008135DB"/>
    <w:rsid w:val="008135F0"/>
    <w:rsid w:val="00813BF0"/>
    <w:rsid w:val="008140E5"/>
    <w:rsid w:val="00814A49"/>
    <w:rsid w:val="00815AFD"/>
    <w:rsid w:val="00816116"/>
    <w:rsid w:val="00816180"/>
    <w:rsid w:val="00816214"/>
    <w:rsid w:val="0082110C"/>
    <w:rsid w:val="008212D6"/>
    <w:rsid w:val="00821F62"/>
    <w:rsid w:val="00822C67"/>
    <w:rsid w:val="00823181"/>
    <w:rsid w:val="008236E0"/>
    <w:rsid w:val="00823DAB"/>
    <w:rsid w:val="0082451B"/>
    <w:rsid w:val="008245EC"/>
    <w:rsid w:val="00824F77"/>
    <w:rsid w:val="00825805"/>
    <w:rsid w:val="00827066"/>
    <w:rsid w:val="00827E3F"/>
    <w:rsid w:val="0083004F"/>
    <w:rsid w:val="0083116C"/>
    <w:rsid w:val="008314D8"/>
    <w:rsid w:val="00831A77"/>
    <w:rsid w:val="00831BAD"/>
    <w:rsid w:val="00831D24"/>
    <w:rsid w:val="00832045"/>
    <w:rsid w:val="00832567"/>
    <w:rsid w:val="0083413D"/>
    <w:rsid w:val="008341E9"/>
    <w:rsid w:val="00834268"/>
    <w:rsid w:val="00834765"/>
    <w:rsid w:val="008356F9"/>
    <w:rsid w:val="00836CDA"/>
    <w:rsid w:val="00840E4D"/>
    <w:rsid w:val="008420C4"/>
    <w:rsid w:val="0084228E"/>
    <w:rsid w:val="008425F5"/>
    <w:rsid w:val="00843F48"/>
    <w:rsid w:val="008444CA"/>
    <w:rsid w:val="00844EC2"/>
    <w:rsid w:val="00845B49"/>
    <w:rsid w:val="00845E1A"/>
    <w:rsid w:val="00846113"/>
    <w:rsid w:val="008467C1"/>
    <w:rsid w:val="008468AB"/>
    <w:rsid w:val="00847034"/>
    <w:rsid w:val="008470C1"/>
    <w:rsid w:val="0085027D"/>
    <w:rsid w:val="00850A9C"/>
    <w:rsid w:val="00850DA2"/>
    <w:rsid w:val="008512F7"/>
    <w:rsid w:val="00851305"/>
    <w:rsid w:val="00853289"/>
    <w:rsid w:val="008547EC"/>
    <w:rsid w:val="00854838"/>
    <w:rsid w:val="0085486E"/>
    <w:rsid w:val="00854D2B"/>
    <w:rsid w:val="00854E75"/>
    <w:rsid w:val="00857090"/>
    <w:rsid w:val="0085786F"/>
    <w:rsid w:val="00857C9B"/>
    <w:rsid w:val="00860268"/>
    <w:rsid w:val="00860A3C"/>
    <w:rsid w:val="0086111B"/>
    <w:rsid w:val="008620F2"/>
    <w:rsid w:val="008626A4"/>
    <w:rsid w:val="00862963"/>
    <w:rsid w:val="008630E4"/>
    <w:rsid w:val="00863B9D"/>
    <w:rsid w:val="00865C9A"/>
    <w:rsid w:val="00866146"/>
    <w:rsid w:val="00867A21"/>
    <w:rsid w:val="00870EAC"/>
    <w:rsid w:val="00871024"/>
    <w:rsid w:val="008716C2"/>
    <w:rsid w:val="0087288F"/>
    <w:rsid w:val="00872950"/>
    <w:rsid w:val="00872F12"/>
    <w:rsid w:val="00873054"/>
    <w:rsid w:val="008737C9"/>
    <w:rsid w:val="00873FBD"/>
    <w:rsid w:val="00874669"/>
    <w:rsid w:val="008746FF"/>
    <w:rsid w:val="008748E6"/>
    <w:rsid w:val="00875EDD"/>
    <w:rsid w:val="00876785"/>
    <w:rsid w:val="00876A57"/>
    <w:rsid w:val="00877085"/>
    <w:rsid w:val="0087741C"/>
    <w:rsid w:val="00880532"/>
    <w:rsid w:val="008805D8"/>
    <w:rsid w:val="00880D4D"/>
    <w:rsid w:val="00881493"/>
    <w:rsid w:val="00882083"/>
    <w:rsid w:val="008839EF"/>
    <w:rsid w:val="00883B68"/>
    <w:rsid w:val="008854CF"/>
    <w:rsid w:val="0088573F"/>
    <w:rsid w:val="008857AA"/>
    <w:rsid w:val="00885CA6"/>
    <w:rsid w:val="00886C7B"/>
    <w:rsid w:val="00887469"/>
    <w:rsid w:val="00887F90"/>
    <w:rsid w:val="00891CBA"/>
    <w:rsid w:val="00892768"/>
    <w:rsid w:val="00892CE0"/>
    <w:rsid w:val="00893C6D"/>
    <w:rsid w:val="0089437F"/>
    <w:rsid w:val="00894BF7"/>
    <w:rsid w:val="008954D2"/>
    <w:rsid w:val="008956D9"/>
    <w:rsid w:val="00896C5C"/>
    <w:rsid w:val="008A07BD"/>
    <w:rsid w:val="008A0DAD"/>
    <w:rsid w:val="008A116B"/>
    <w:rsid w:val="008A219F"/>
    <w:rsid w:val="008A22E8"/>
    <w:rsid w:val="008A23C7"/>
    <w:rsid w:val="008A248D"/>
    <w:rsid w:val="008A347D"/>
    <w:rsid w:val="008A4ADA"/>
    <w:rsid w:val="008A4D4D"/>
    <w:rsid w:val="008A54EE"/>
    <w:rsid w:val="008A5E8C"/>
    <w:rsid w:val="008A7D7B"/>
    <w:rsid w:val="008B00CC"/>
    <w:rsid w:val="008B00EC"/>
    <w:rsid w:val="008B0CAD"/>
    <w:rsid w:val="008B2269"/>
    <w:rsid w:val="008B2D8B"/>
    <w:rsid w:val="008B3DDA"/>
    <w:rsid w:val="008B3FE3"/>
    <w:rsid w:val="008B4054"/>
    <w:rsid w:val="008B472A"/>
    <w:rsid w:val="008B5337"/>
    <w:rsid w:val="008B536B"/>
    <w:rsid w:val="008B6445"/>
    <w:rsid w:val="008B67F1"/>
    <w:rsid w:val="008B710E"/>
    <w:rsid w:val="008C2F2A"/>
    <w:rsid w:val="008C3349"/>
    <w:rsid w:val="008C34E7"/>
    <w:rsid w:val="008C4011"/>
    <w:rsid w:val="008C4860"/>
    <w:rsid w:val="008C5A98"/>
    <w:rsid w:val="008C5CA6"/>
    <w:rsid w:val="008C6351"/>
    <w:rsid w:val="008C64D9"/>
    <w:rsid w:val="008D050F"/>
    <w:rsid w:val="008D0E51"/>
    <w:rsid w:val="008D0FC9"/>
    <w:rsid w:val="008D14DE"/>
    <w:rsid w:val="008D1594"/>
    <w:rsid w:val="008D193C"/>
    <w:rsid w:val="008D1AF0"/>
    <w:rsid w:val="008D2DED"/>
    <w:rsid w:val="008D3304"/>
    <w:rsid w:val="008D36B0"/>
    <w:rsid w:val="008D5558"/>
    <w:rsid w:val="008D56DA"/>
    <w:rsid w:val="008D57AD"/>
    <w:rsid w:val="008D7043"/>
    <w:rsid w:val="008E26C8"/>
    <w:rsid w:val="008E2878"/>
    <w:rsid w:val="008E34A8"/>
    <w:rsid w:val="008E5378"/>
    <w:rsid w:val="008E5E27"/>
    <w:rsid w:val="008E6A09"/>
    <w:rsid w:val="008E6ACB"/>
    <w:rsid w:val="008E7741"/>
    <w:rsid w:val="008F00B3"/>
    <w:rsid w:val="008F078C"/>
    <w:rsid w:val="008F0E9A"/>
    <w:rsid w:val="008F16B9"/>
    <w:rsid w:val="008F20DB"/>
    <w:rsid w:val="008F275C"/>
    <w:rsid w:val="008F28C4"/>
    <w:rsid w:val="008F31DA"/>
    <w:rsid w:val="008F40A1"/>
    <w:rsid w:val="008F42BF"/>
    <w:rsid w:val="008F42DD"/>
    <w:rsid w:val="008F4798"/>
    <w:rsid w:val="008F4B70"/>
    <w:rsid w:val="008F51D7"/>
    <w:rsid w:val="008F52D7"/>
    <w:rsid w:val="008F53B7"/>
    <w:rsid w:val="008F5451"/>
    <w:rsid w:val="008F54D6"/>
    <w:rsid w:val="008F6CA4"/>
    <w:rsid w:val="00900442"/>
    <w:rsid w:val="009017E5"/>
    <w:rsid w:val="0090261A"/>
    <w:rsid w:val="009038AC"/>
    <w:rsid w:val="00905145"/>
    <w:rsid w:val="00905368"/>
    <w:rsid w:val="009061F4"/>
    <w:rsid w:val="009071EC"/>
    <w:rsid w:val="00907900"/>
    <w:rsid w:val="00907E85"/>
    <w:rsid w:val="0091012D"/>
    <w:rsid w:val="00910CAF"/>
    <w:rsid w:val="00913AFA"/>
    <w:rsid w:val="0091400D"/>
    <w:rsid w:val="00914718"/>
    <w:rsid w:val="00914E6F"/>
    <w:rsid w:val="009153FD"/>
    <w:rsid w:val="00915C55"/>
    <w:rsid w:val="009162A1"/>
    <w:rsid w:val="009173FD"/>
    <w:rsid w:val="009207D4"/>
    <w:rsid w:val="00920D3D"/>
    <w:rsid w:val="00921095"/>
    <w:rsid w:val="00921FAF"/>
    <w:rsid w:val="009229D9"/>
    <w:rsid w:val="00923021"/>
    <w:rsid w:val="00923C83"/>
    <w:rsid w:val="00923D6B"/>
    <w:rsid w:val="00923E90"/>
    <w:rsid w:val="009245D0"/>
    <w:rsid w:val="009254B7"/>
    <w:rsid w:val="00925B37"/>
    <w:rsid w:val="0092738C"/>
    <w:rsid w:val="009300A6"/>
    <w:rsid w:val="009311E5"/>
    <w:rsid w:val="009317E5"/>
    <w:rsid w:val="009323A5"/>
    <w:rsid w:val="00932518"/>
    <w:rsid w:val="00933CEF"/>
    <w:rsid w:val="00933E0B"/>
    <w:rsid w:val="009363ED"/>
    <w:rsid w:val="00936A0C"/>
    <w:rsid w:val="00936B64"/>
    <w:rsid w:val="009377B0"/>
    <w:rsid w:val="00941938"/>
    <w:rsid w:val="00941C6D"/>
    <w:rsid w:val="00941E44"/>
    <w:rsid w:val="00942603"/>
    <w:rsid w:val="00942651"/>
    <w:rsid w:val="009429C5"/>
    <w:rsid w:val="00942CEB"/>
    <w:rsid w:val="00944CE4"/>
    <w:rsid w:val="00944F20"/>
    <w:rsid w:val="00945C0A"/>
    <w:rsid w:val="0094631E"/>
    <w:rsid w:val="00946BD3"/>
    <w:rsid w:val="009477A8"/>
    <w:rsid w:val="00950D73"/>
    <w:rsid w:val="00951762"/>
    <w:rsid w:val="00951D7F"/>
    <w:rsid w:val="00952F87"/>
    <w:rsid w:val="009532D4"/>
    <w:rsid w:val="00953A43"/>
    <w:rsid w:val="00955442"/>
    <w:rsid w:val="00955486"/>
    <w:rsid w:val="00955C2A"/>
    <w:rsid w:val="00955DC2"/>
    <w:rsid w:val="00957014"/>
    <w:rsid w:val="00957505"/>
    <w:rsid w:val="00957F17"/>
    <w:rsid w:val="0096016A"/>
    <w:rsid w:val="009608A8"/>
    <w:rsid w:val="00960F2B"/>
    <w:rsid w:val="00961086"/>
    <w:rsid w:val="00961990"/>
    <w:rsid w:val="0096245E"/>
    <w:rsid w:val="00963650"/>
    <w:rsid w:val="00963E34"/>
    <w:rsid w:val="00967DDA"/>
    <w:rsid w:val="00967EE7"/>
    <w:rsid w:val="009707CB"/>
    <w:rsid w:val="009708F8"/>
    <w:rsid w:val="00971892"/>
    <w:rsid w:val="00971A78"/>
    <w:rsid w:val="00972E3A"/>
    <w:rsid w:val="00973623"/>
    <w:rsid w:val="009736E3"/>
    <w:rsid w:val="0097375F"/>
    <w:rsid w:val="009737AD"/>
    <w:rsid w:val="00973DDD"/>
    <w:rsid w:val="00974F9E"/>
    <w:rsid w:val="00974FAA"/>
    <w:rsid w:val="00976962"/>
    <w:rsid w:val="00977101"/>
    <w:rsid w:val="009772F7"/>
    <w:rsid w:val="00977ED5"/>
    <w:rsid w:val="009809D0"/>
    <w:rsid w:val="00980A6B"/>
    <w:rsid w:val="00980FF7"/>
    <w:rsid w:val="009831CC"/>
    <w:rsid w:val="00984F04"/>
    <w:rsid w:val="00986581"/>
    <w:rsid w:val="00986B68"/>
    <w:rsid w:val="00986E59"/>
    <w:rsid w:val="00987A8C"/>
    <w:rsid w:val="00987ED1"/>
    <w:rsid w:val="00990479"/>
    <w:rsid w:val="00990FDD"/>
    <w:rsid w:val="00991090"/>
    <w:rsid w:val="009919F5"/>
    <w:rsid w:val="00992010"/>
    <w:rsid w:val="009931FC"/>
    <w:rsid w:val="009932D7"/>
    <w:rsid w:val="00993BF7"/>
    <w:rsid w:val="00994567"/>
    <w:rsid w:val="009951F0"/>
    <w:rsid w:val="00995871"/>
    <w:rsid w:val="00995CF0"/>
    <w:rsid w:val="00996112"/>
    <w:rsid w:val="00997435"/>
    <w:rsid w:val="009979F8"/>
    <w:rsid w:val="009A05DF"/>
    <w:rsid w:val="009A0818"/>
    <w:rsid w:val="009A119F"/>
    <w:rsid w:val="009A2C85"/>
    <w:rsid w:val="009A30C4"/>
    <w:rsid w:val="009A3D65"/>
    <w:rsid w:val="009A50A3"/>
    <w:rsid w:val="009A557C"/>
    <w:rsid w:val="009A58D4"/>
    <w:rsid w:val="009A5A2B"/>
    <w:rsid w:val="009A683C"/>
    <w:rsid w:val="009A687F"/>
    <w:rsid w:val="009A75A6"/>
    <w:rsid w:val="009B09A5"/>
    <w:rsid w:val="009B15A3"/>
    <w:rsid w:val="009B15F5"/>
    <w:rsid w:val="009B16F8"/>
    <w:rsid w:val="009B1C20"/>
    <w:rsid w:val="009B2028"/>
    <w:rsid w:val="009B254F"/>
    <w:rsid w:val="009B268D"/>
    <w:rsid w:val="009B2CD3"/>
    <w:rsid w:val="009B3689"/>
    <w:rsid w:val="009B4431"/>
    <w:rsid w:val="009B44C8"/>
    <w:rsid w:val="009B55BE"/>
    <w:rsid w:val="009B5A25"/>
    <w:rsid w:val="009B5C81"/>
    <w:rsid w:val="009B5EE5"/>
    <w:rsid w:val="009B7451"/>
    <w:rsid w:val="009B74A8"/>
    <w:rsid w:val="009B7571"/>
    <w:rsid w:val="009B76AD"/>
    <w:rsid w:val="009C06B5"/>
    <w:rsid w:val="009C086E"/>
    <w:rsid w:val="009C0CDC"/>
    <w:rsid w:val="009C1153"/>
    <w:rsid w:val="009C116B"/>
    <w:rsid w:val="009C14ED"/>
    <w:rsid w:val="009C20D1"/>
    <w:rsid w:val="009C2452"/>
    <w:rsid w:val="009C2D2A"/>
    <w:rsid w:val="009C3022"/>
    <w:rsid w:val="009C3929"/>
    <w:rsid w:val="009C3B73"/>
    <w:rsid w:val="009C48C7"/>
    <w:rsid w:val="009C5B9C"/>
    <w:rsid w:val="009C630F"/>
    <w:rsid w:val="009C66E3"/>
    <w:rsid w:val="009C6F6B"/>
    <w:rsid w:val="009C6FE8"/>
    <w:rsid w:val="009C7C74"/>
    <w:rsid w:val="009C7F10"/>
    <w:rsid w:val="009D0B8F"/>
    <w:rsid w:val="009D2677"/>
    <w:rsid w:val="009D3EE5"/>
    <w:rsid w:val="009D50B3"/>
    <w:rsid w:val="009D5C48"/>
    <w:rsid w:val="009D60D9"/>
    <w:rsid w:val="009D680F"/>
    <w:rsid w:val="009D6A5A"/>
    <w:rsid w:val="009D70D9"/>
    <w:rsid w:val="009D710E"/>
    <w:rsid w:val="009D7619"/>
    <w:rsid w:val="009D77CB"/>
    <w:rsid w:val="009D7820"/>
    <w:rsid w:val="009E0380"/>
    <w:rsid w:val="009E0D0A"/>
    <w:rsid w:val="009E265C"/>
    <w:rsid w:val="009E2A88"/>
    <w:rsid w:val="009E2ABC"/>
    <w:rsid w:val="009E2B19"/>
    <w:rsid w:val="009E3617"/>
    <w:rsid w:val="009E4285"/>
    <w:rsid w:val="009E45A1"/>
    <w:rsid w:val="009E4673"/>
    <w:rsid w:val="009E580E"/>
    <w:rsid w:val="009E59D2"/>
    <w:rsid w:val="009E5F5B"/>
    <w:rsid w:val="009E6486"/>
    <w:rsid w:val="009E6856"/>
    <w:rsid w:val="009F0F2C"/>
    <w:rsid w:val="009F10BF"/>
    <w:rsid w:val="009F1443"/>
    <w:rsid w:val="009F181D"/>
    <w:rsid w:val="009F18DE"/>
    <w:rsid w:val="009F25C5"/>
    <w:rsid w:val="009F2E82"/>
    <w:rsid w:val="009F324A"/>
    <w:rsid w:val="009F32FE"/>
    <w:rsid w:val="009F355E"/>
    <w:rsid w:val="009F41E3"/>
    <w:rsid w:val="009F51AF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5A2C"/>
    <w:rsid w:val="00A0628E"/>
    <w:rsid w:val="00A06359"/>
    <w:rsid w:val="00A121D9"/>
    <w:rsid w:val="00A12FAF"/>
    <w:rsid w:val="00A13B52"/>
    <w:rsid w:val="00A1429D"/>
    <w:rsid w:val="00A1430F"/>
    <w:rsid w:val="00A14DBE"/>
    <w:rsid w:val="00A1689B"/>
    <w:rsid w:val="00A2044D"/>
    <w:rsid w:val="00A22A78"/>
    <w:rsid w:val="00A231ED"/>
    <w:rsid w:val="00A23B5F"/>
    <w:rsid w:val="00A23CA1"/>
    <w:rsid w:val="00A24EC9"/>
    <w:rsid w:val="00A24F3E"/>
    <w:rsid w:val="00A25E98"/>
    <w:rsid w:val="00A2640F"/>
    <w:rsid w:val="00A26460"/>
    <w:rsid w:val="00A27B50"/>
    <w:rsid w:val="00A27E0D"/>
    <w:rsid w:val="00A27E19"/>
    <w:rsid w:val="00A300D7"/>
    <w:rsid w:val="00A31200"/>
    <w:rsid w:val="00A31635"/>
    <w:rsid w:val="00A31A72"/>
    <w:rsid w:val="00A3300A"/>
    <w:rsid w:val="00A331EA"/>
    <w:rsid w:val="00A344E5"/>
    <w:rsid w:val="00A35F4B"/>
    <w:rsid w:val="00A3630E"/>
    <w:rsid w:val="00A368A0"/>
    <w:rsid w:val="00A370DA"/>
    <w:rsid w:val="00A3764C"/>
    <w:rsid w:val="00A402EC"/>
    <w:rsid w:val="00A4078A"/>
    <w:rsid w:val="00A40C12"/>
    <w:rsid w:val="00A4157D"/>
    <w:rsid w:val="00A4259D"/>
    <w:rsid w:val="00A4298A"/>
    <w:rsid w:val="00A445D9"/>
    <w:rsid w:val="00A44615"/>
    <w:rsid w:val="00A4518D"/>
    <w:rsid w:val="00A46139"/>
    <w:rsid w:val="00A468F8"/>
    <w:rsid w:val="00A47511"/>
    <w:rsid w:val="00A50CAD"/>
    <w:rsid w:val="00A50E9F"/>
    <w:rsid w:val="00A51E2A"/>
    <w:rsid w:val="00A54E82"/>
    <w:rsid w:val="00A55B59"/>
    <w:rsid w:val="00A55DC8"/>
    <w:rsid w:val="00A56074"/>
    <w:rsid w:val="00A564AA"/>
    <w:rsid w:val="00A56AA4"/>
    <w:rsid w:val="00A607C7"/>
    <w:rsid w:val="00A60B91"/>
    <w:rsid w:val="00A6107B"/>
    <w:rsid w:val="00A6119A"/>
    <w:rsid w:val="00A61B78"/>
    <w:rsid w:val="00A637B3"/>
    <w:rsid w:val="00A653CA"/>
    <w:rsid w:val="00A6585A"/>
    <w:rsid w:val="00A65D64"/>
    <w:rsid w:val="00A6648C"/>
    <w:rsid w:val="00A66E91"/>
    <w:rsid w:val="00A670BF"/>
    <w:rsid w:val="00A670ED"/>
    <w:rsid w:val="00A674EE"/>
    <w:rsid w:val="00A70911"/>
    <w:rsid w:val="00A71255"/>
    <w:rsid w:val="00A71384"/>
    <w:rsid w:val="00A71834"/>
    <w:rsid w:val="00A71C46"/>
    <w:rsid w:val="00A72064"/>
    <w:rsid w:val="00A734BC"/>
    <w:rsid w:val="00A73934"/>
    <w:rsid w:val="00A74306"/>
    <w:rsid w:val="00A76400"/>
    <w:rsid w:val="00A77944"/>
    <w:rsid w:val="00A77ED4"/>
    <w:rsid w:val="00A807E6"/>
    <w:rsid w:val="00A809BB"/>
    <w:rsid w:val="00A8168E"/>
    <w:rsid w:val="00A81927"/>
    <w:rsid w:val="00A82C7F"/>
    <w:rsid w:val="00A84195"/>
    <w:rsid w:val="00A84CBC"/>
    <w:rsid w:val="00A84DE8"/>
    <w:rsid w:val="00A8519D"/>
    <w:rsid w:val="00A858AD"/>
    <w:rsid w:val="00A85AF6"/>
    <w:rsid w:val="00A87303"/>
    <w:rsid w:val="00A8745A"/>
    <w:rsid w:val="00A875EA"/>
    <w:rsid w:val="00A90574"/>
    <w:rsid w:val="00A90A7B"/>
    <w:rsid w:val="00A910F9"/>
    <w:rsid w:val="00A91205"/>
    <w:rsid w:val="00A91351"/>
    <w:rsid w:val="00A93222"/>
    <w:rsid w:val="00A93242"/>
    <w:rsid w:val="00A9497C"/>
    <w:rsid w:val="00A9781E"/>
    <w:rsid w:val="00AA026D"/>
    <w:rsid w:val="00AA035B"/>
    <w:rsid w:val="00AA144A"/>
    <w:rsid w:val="00AA1BB9"/>
    <w:rsid w:val="00AA1C65"/>
    <w:rsid w:val="00AA35E4"/>
    <w:rsid w:val="00AA374C"/>
    <w:rsid w:val="00AA4245"/>
    <w:rsid w:val="00AA4979"/>
    <w:rsid w:val="00AA5D71"/>
    <w:rsid w:val="00AA5DCB"/>
    <w:rsid w:val="00AA6AB7"/>
    <w:rsid w:val="00AA6C28"/>
    <w:rsid w:val="00AA6E2F"/>
    <w:rsid w:val="00AA7AA0"/>
    <w:rsid w:val="00AA7CEC"/>
    <w:rsid w:val="00AB0F50"/>
    <w:rsid w:val="00AB1266"/>
    <w:rsid w:val="00AB41FC"/>
    <w:rsid w:val="00AB50F5"/>
    <w:rsid w:val="00AB55A0"/>
    <w:rsid w:val="00AB5E00"/>
    <w:rsid w:val="00AB61FD"/>
    <w:rsid w:val="00AB654E"/>
    <w:rsid w:val="00AB657A"/>
    <w:rsid w:val="00AC0128"/>
    <w:rsid w:val="00AC0671"/>
    <w:rsid w:val="00AC1ECB"/>
    <w:rsid w:val="00AC2928"/>
    <w:rsid w:val="00AC3280"/>
    <w:rsid w:val="00AC3646"/>
    <w:rsid w:val="00AC430A"/>
    <w:rsid w:val="00AC4CF2"/>
    <w:rsid w:val="00AC4D92"/>
    <w:rsid w:val="00AC50CD"/>
    <w:rsid w:val="00AC6784"/>
    <w:rsid w:val="00AC7855"/>
    <w:rsid w:val="00AD08AB"/>
    <w:rsid w:val="00AD0E83"/>
    <w:rsid w:val="00AD10F2"/>
    <w:rsid w:val="00AD1FE5"/>
    <w:rsid w:val="00AD20C9"/>
    <w:rsid w:val="00AD35BE"/>
    <w:rsid w:val="00AD4823"/>
    <w:rsid w:val="00AD4A6F"/>
    <w:rsid w:val="00AD532D"/>
    <w:rsid w:val="00AD633E"/>
    <w:rsid w:val="00AD69BA"/>
    <w:rsid w:val="00AD74EA"/>
    <w:rsid w:val="00AD754A"/>
    <w:rsid w:val="00AD7F3F"/>
    <w:rsid w:val="00AE0239"/>
    <w:rsid w:val="00AE033D"/>
    <w:rsid w:val="00AE03D0"/>
    <w:rsid w:val="00AE0DCC"/>
    <w:rsid w:val="00AE12EA"/>
    <w:rsid w:val="00AE368C"/>
    <w:rsid w:val="00AE4360"/>
    <w:rsid w:val="00AE474D"/>
    <w:rsid w:val="00AE5F40"/>
    <w:rsid w:val="00AE6068"/>
    <w:rsid w:val="00AE63BA"/>
    <w:rsid w:val="00AE681D"/>
    <w:rsid w:val="00AE699E"/>
    <w:rsid w:val="00AE6C4D"/>
    <w:rsid w:val="00AE723F"/>
    <w:rsid w:val="00AE7F9F"/>
    <w:rsid w:val="00AF0011"/>
    <w:rsid w:val="00AF036A"/>
    <w:rsid w:val="00AF145B"/>
    <w:rsid w:val="00AF3540"/>
    <w:rsid w:val="00AF4328"/>
    <w:rsid w:val="00AF4B21"/>
    <w:rsid w:val="00AF5639"/>
    <w:rsid w:val="00AF7A86"/>
    <w:rsid w:val="00B0068E"/>
    <w:rsid w:val="00B00796"/>
    <w:rsid w:val="00B0088D"/>
    <w:rsid w:val="00B00AE4"/>
    <w:rsid w:val="00B03002"/>
    <w:rsid w:val="00B031C4"/>
    <w:rsid w:val="00B032C2"/>
    <w:rsid w:val="00B03D5D"/>
    <w:rsid w:val="00B0425A"/>
    <w:rsid w:val="00B04D1D"/>
    <w:rsid w:val="00B06685"/>
    <w:rsid w:val="00B06EC2"/>
    <w:rsid w:val="00B07BCF"/>
    <w:rsid w:val="00B111C3"/>
    <w:rsid w:val="00B11C59"/>
    <w:rsid w:val="00B1207A"/>
    <w:rsid w:val="00B12196"/>
    <w:rsid w:val="00B12C7C"/>
    <w:rsid w:val="00B13443"/>
    <w:rsid w:val="00B1495C"/>
    <w:rsid w:val="00B15202"/>
    <w:rsid w:val="00B15F45"/>
    <w:rsid w:val="00B160D3"/>
    <w:rsid w:val="00B166FA"/>
    <w:rsid w:val="00B16833"/>
    <w:rsid w:val="00B17737"/>
    <w:rsid w:val="00B17840"/>
    <w:rsid w:val="00B20A4C"/>
    <w:rsid w:val="00B220FB"/>
    <w:rsid w:val="00B22490"/>
    <w:rsid w:val="00B22BDD"/>
    <w:rsid w:val="00B23660"/>
    <w:rsid w:val="00B2374D"/>
    <w:rsid w:val="00B23AD3"/>
    <w:rsid w:val="00B24791"/>
    <w:rsid w:val="00B24BE5"/>
    <w:rsid w:val="00B25D27"/>
    <w:rsid w:val="00B264E0"/>
    <w:rsid w:val="00B26753"/>
    <w:rsid w:val="00B26BAC"/>
    <w:rsid w:val="00B26BAD"/>
    <w:rsid w:val="00B3096E"/>
    <w:rsid w:val="00B30E81"/>
    <w:rsid w:val="00B3107A"/>
    <w:rsid w:val="00B31912"/>
    <w:rsid w:val="00B34242"/>
    <w:rsid w:val="00B34A45"/>
    <w:rsid w:val="00B34D7C"/>
    <w:rsid w:val="00B362A6"/>
    <w:rsid w:val="00B362D7"/>
    <w:rsid w:val="00B36688"/>
    <w:rsid w:val="00B370C1"/>
    <w:rsid w:val="00B378B2"/>
    <w:rsid w:val="00B37976"/>
    <w:rsid w:val="00B40DEF"/>
    <w:rsid w:val="00B4129E"/>
    <w:rsid w:val="00B4211D"/>
    <w:rsid w:val="00B423F6"/>
    <w:rsid w:val="00B42480"/>
    <w:rsid w:val="00B42802"/>
    <w:rsid w:val="00B428B2"/>
    <w:rsid w:val="00B4376C"/>
    <w:rsid w:val="00B4542E"/>
    <w:rsid w:val="00B45847"/>
    <w:rsid w:val="00B459B4"/>
    <w:rsid w:val="00B46913"/>
    <w:rsid w:val="00B5045A"/>
    <w:rsid w:val="00B50BA3"/>
    <w:rsid w:val="00B5103B"/>
    <w:rsid w:val="00B51EF5"/>
    <w:rsid w:val="00B52993"/>
    <w:rsid w:val="00B52B7E"/>
    <w:rsid w:val="00B52C9D"/>
    <w:rsid w:val="00B53C3B"/>
    <w:rsid w:val="00B543B9"/>
    <w:rsid w:val="00B546F9"/>
    <w:rsid w:val="00B54832"/>
    <w:rsid w:val="00B54AF5"/>
    <w:rsid w:val="00B5519D"/>
    <w:rsid w:val="00B55479"/>
    <w:rsid w:val="00B55D90"/>
    <w:rsid w:val="00B566DD"/>
    <w:rsid w:val="00B57599"/>
    <w:rsid w:val="00B578C1"/>
    <w:rsid w:val="00B57CD3"/>
    <w:rsid w:val="00B600B1"/>
    <w:rsid w:val="00B609F0"/>
    <w:rsid w:val="00B6126E"/>
    <w:rsid w:val="00B6185C"/>
    <w:rsid w:val="00B61A4A"/>
    <w:rsid w:val="00B62530"/>
    <w:rsid w:val="00B6293A"/>
    <w:rsid w:val="00B62C5E"/>
    <w:rsid w:val="00B62CAA"/>
    <w:rsid w:val="00B63F52"/>
    <w:rsid w:val="00B644F3"/>
    <w:rsid w:val="00B65047"/>
    <w:rsid w:val="00B6587D"/>
    <w:rsid w:val="00B66772"/>
    <w:rsid w:val="00B669AF"/>
    <w:rsid w:val="00B66B07"/>
    <w:rsid w:val="00B6776A"/>
    <w:rsid w:val="00B704E1"/>
    <w:rsid w:val="00B71666"/>
    <w:rsid w:val="00B71C78"/>
    <w:rsid w:val="00B71EA6"/>
    <w:rsid w:val="00B72C81"/>
    <w:rsid w:val="00B730E2"/>
    <w:rsid w:val="00B736DB"/>
    <w:rsid w:val="00B73E99"/>
    <w:rsid w:val="00B76E76"/>
    <w:rsid w:val="00B77B19"/>
    <w:rsid w:val="00B801CA"/>
    <w:rsid w:val="00B803F0"/>
    <w:rsid w:val="00B810A0"/>
    <w:rsid w:val="00B81230"/>
    <w:rsid w:val="00B812E1"/>
    <w:rsid w:val="00B829A4"/>
    <w:rsid w:val="00B82E3C"/>
    <w:rsid w:val="00B83141"/>
    <w:rsid w:val="00B832CB"/>
    <w:rsid w:val="00B835EB"/>
    <w:rsid w:val="00B84068"/>
    <w:rsid w:val="00B84F14"/>
    <w:rsid w:val="00B8577B"/>
    <w:rsid w:val="00B860FF"/>
    <w:rsid w:val="00B87676"/>
    <w:rsid w:val="00B903B1"/>
    <w:rsid w:val="00B90E11"/>
    <w:rsid w:val="00B920A6"/>
    <w:rsid w:val="00B941B9"/>
    <w:rsid w:val="00B94ACA"/>
    <w:rsid w:val="00B94DF5"/>
    <w:rsid w:val="00B95901"/>
    <w:rsid w:val="00B971AF"/>
    <w:rsid w:val="00B97B96"/>
    <w:rsid w:val="00B97E67"/>
    <w:rsid w:val="00BA019B"/>
    <w:rsid w:val="00BA0272"/>
    <w:rsid w:val="00BA174F"/>
    <w:rsid w:val="00BA1A86"/>
    <w:rsid w:val="00BA1B3A"/>
    <w:rsid w:val="00BA2366"/>
    <w:rsid w:val="00BA31ED"/>
    <w:rsid w:val="00BA3E20"/>
    <w:rsid w:val="00BA4784"/>
    <w:rsid w:val="00BA4F59"/>
    <w:rsid w:val="00BA5F53"/>
    <w:rsid w:val="00BA6002"/>
    <w:rsid w:val="00BA6CE9"/>
    <w:rsid w:val="00BA74E8"/>
    <w:rsid w:val="00BB0637"/>
    <w:rsid w:val="00BB0CBA"/>
    <w:rsid w:val="00BB1605"/>
    <w:rsid w:val="00BB1AC4"/>
    <w:rsid w:val="00BB1FBB"/>
    <w:rsid w:val="00BB2717"/>
    <w:rsid w:val="00BB3196"/>
    <w:rsid w:val="00BB4C6E"/>
    <w:rsid w:val="00BB4C7A"/>
    <w:rsid w:val="00BB4C9A"/>
    <w:rsid w:val="00BB4E79"/>
    <w:rsid w:val="00BB55AA"/>
    <w:rsid w:val="00BB5C00"/>
    <w:rsid w:val="00BB63A8"/>
    <w:rsid w:val="00BB6B84"/>
    <w:rsid w:val="00BB6CDF"/>
    <w:rsid w:val="00BB7007"/>
    <w:rsid w:val="00BB79B3"/>
    <w:rsid w:val="00BC03E7"/>
    <w:rsid w:val="00BC1062"/>
    <w:rsid w:val="00BC397D"/>
    <w:rsid w:val="00BC3B68"/>
    <w:rsid w:val="00BC4ECB"/>
    <w:rsid w:val="00BC5072"/>
    <w:rsid w:val="00BC6745"/>
    <w:rsid w:val="00BC6794"/>
    <w:rsid w:val="00BC6A59"/>
    <w:rsid w:val="00BC7723"/>
    <w:rsid w:val="00BD07B1"/>
    <w:rsid w:val="00BD1717"/>
    <w:rsid w:val="00BD2394"/>
    <w:rsid w:val="00BD2C55"/>
    <w:rsid w:val="00BD36FD"/>
    <w:rsid w:val="00BD3C07"/>
    <w:rsid w:val="00BD46B6"/>
    <w:rsid w:val="00BD52EF"/>
    <w:rsid w:val="00BD63FE"/>
    <w:rsid w:val="00BD6A54"/>
    <w:rsid w:val="00BD6D83"/>
    <w:rsid w:val="00BD7176"/>
    <w:rsid w:val="00BD7FAF"/>
    <w:rsid w:val="00BE08AB"/>
    <w:rsid w:val="00BE1D7B"/>
    <w:rsid w:val="00BE30F3"/>
    <w:rsid w:val="00BE316F"/>
    <w:rsid w:val="00BE31C4"/>
    <w:rsid w:val="00BE67D8"/>
    <w:rsid w:val="00BE6E4A"/>
    <w:rsid w:val="00BF01DA"/>
    <w:rsid w:val="00BF065D"/>
    <w:rsid w:val="00BF0784"/>
    <w:rsid w:val="00BF07BB"/>
    <w:rsid w:val="00BF0FB8"/>
    <w:rsid w:val="00BF15C5"/>
    <w:rsid w:val="00BF1C01"/>
    <w:rsid w:val="00BF20C0"/>
    <w:rsid w:val="00BF2555"/>
    <w:rsid w:val="00BF25BE"/>
    <w:rsid w:val="00BF26F8"/>
    <w:rsid w:val="00BF3564"/>
    <w:rsid w:val="00BF392F"/>
    <w:rsid w:val="00BF4B23"/>
    <w:rsid w:val="00BF529A"/>
    <w:rsid w:val="00BF5DA5"/>
    <w:rsid w:val="00BF60C9"/>
    <w:rsid w:val="00C01CE1"/>
    <w:rsid w:val="00C029EC"/>
    <w:rsid w:val="00C02C22"/>
    <w:rsid w:val="00C0342A"/>
    <w:rsid w:val="00C046ED"/>
    <w:rsid w:val="00C04711"/>
    <w:rsid w:val="00C050FA"/>
    <w:rsid w:val="00C1029C"/>
    <w:rsid w:val="00C10AF4"/>
    <w:rsid w:val="00C11209"/>
    <w:rsid w:val="00C1131E"/>
    <w:rsid w:val="00C12DD1"/>
    <w:rsid w:val="00C132A5"/>
    <w:rsid w:val="00C1572D"/>
    <w:rsid w:val="00C15E7A"/>
    <w:rsid w:val="00C171CB"/>
    <w:rsid w:val="00C202E1"/>
    <w:rsid w:val="00C203D7"/>
    <w:rsid w:val="00C2157E"/>
    <w:rsid w:val="00C21B52"/>
    <w:rsid w:val="00C22530"/>
    <w:rsid w:val="00C22903"/>
    <w:rsid w:val="00C22C50"/>
    <w:rsid w:val="00C23D4D"/>
    <w:rsid w:val="00C24265"/>
    <w:rsid w:val="00C249C3"/>
    <w:rsid w:val="00C256B0"/>
    <w:rsid w:val="00C26B8D"/>
    <w:rsid w:val="00C26F2F"/>
    <w:rsid w:val="00C27215"/>
    <w:rsid w:val="00C277E9"/>
    <w:rsid w:val="00C27C77"/>
    <w:rsid w:val="00C30037"/>
    <w:rsid w:val="00C301B6"/>
    <w:rsid w:val="00C30523"/>
    <w:rsid w:val="00C314CE"/>
    <w:rsid w:val="00C31584"/>
    <w:rsid w:val="00C31BDE"/>
    <w:rsid w:val="00C3205C"/>
    <w:rsid w:val="00C3242D"/>
    <w:rsid w:val="00C325F6"/>
    <w:rsid w:val="00C32658"/>
    <w:rsid w:val="00C339EC"/>
    <w:rsid w:val="00C34017"/>
    <w:rsid w:val="00C34465"/>
    <w:rsid w:val="00C34DE1"/>
    <w:rsid w:val="00C35E4E"/>
    <w:rsid w:val="00C3656C"/>
    <w:rsid w:val="00C37499"/>
    <w:rsid w:val="00C377D8"/>
    <w:rsid w:val="00C37A98"/>
    <w:rsid w:val="00C40A9A"/>
    <w:rsid w:val="00C40A9F"/>
    <w:rsid w:val="00C40CD4"/>
    <w:rsid w:val="00C42A7E"/>
    <w:rsid w:val="00C42ECD"/>
    <w:rsid w:val="00C42FFA"/>
    <w:rsid w:val="00C43083"/>
    <w:rsid w:val="00C43123"/>
    <w:rsid w:val="00C43D27"/>
    <w:rsid w:val="00C44C0E"/>
    <w:rsid w:val="00C45346"/>
    <w:rsid w:val="00C45608"/>
    <w:rsid w:val="00C46D6D"/>
    <w:rsid w:val="00C479E3"/>
    <w:rsid w:val="00C47B67"/>
    <w:rsid w:val="00C50821"/>
    <w:rsid w:val="00C50CB7"/>
    <w:rsid w:val="00C5114E"/>
    <w:rsid w:val="00C51492"/>
    <w:rsid w:val="00C51707"/>
    <w:rsid w:val="00C51BA8"/>
    <w:rsid w:val="00C521D0"/>
    <w:rsid w:val="00C52238"/>
    <w:rsid w:val="00C52E8D"/>
    <w:rsid w:val="00C532B2"/>
    <w:rsid w:val="00C542B7"/>
    <w:rsid w:val="00C578B8"/>
    <w:rsid w:val="00C57F69"/>
    <w:rsid w:val="00C60535"/>
    <w:rsid w:val="00C60F70"/>
    <w:rsid w:val="00C612EF"/>
    <w:rsid w:val="00C6167F"/>
    <w:rsid w:val="00C62433"/>
    <w:rsid w:val="00C62C7D"/>
    <w:rsid w:val="00C6331E"/>
    <w:rsid w:val="00C63CFF"/>
    <w:rsid w:val="00C64489"/>
    <w:rsid w:val="00C65953"/>
    <w:rsid w:val="00C65BFE"/>
    <w:rsid w:val="00C662AA"/>
    <w:rsid w:val="00C66CBE"/>
    <w:rsid w:val="00C6709A"/>
    <w:rsid w:val="00C67287"/>
    <w:rsid w:val="00C708DD"/>
    <w:rsid w:val="00C70C5E"/>
    <w:rsid w:val="00C717CB"/>
    <w:rsid w:val="00C73248"/>
    <w:rsid w:val="00C732AA"/>
    <w:rsid w:val="00C737E3"/>
    <w:rsid w:val="00C73C67"/>
    <w:rsid w:val="00C74AA8"/>
    <w:rsid w:val="00C75586"/>
    <w:rsid w:val="00C7629F"/>
    <w:rsid w:val="00C766A6"/>
    <w:rsid w:val="00C76B80"/>
    <w:rsid w:val="00C77787"/>
    <w:rsid w:val="00C80869"/>
    <w:rsid w:val="00C80FD4"/>
    <w:rsid w:val="00C8115B"/>
    <w:rsid w:val="00C82B85"/>
    <w:rsid w:val="00C82FE0"/>
    <w:rsid w:val="00C8313D"/>
    <w:rsid w:val="00C83B26"/>
    <w:rsid w:val="00C841ED"/>
    <w:rsid w:val="00C84468"/>
    <w:rsid w:val="00C850E3"/>
    <w:rsid w:val="00C8555A"/>
    <w:rsid w:val="00C85D2B"/>
    <w:rsid w:val="00C86567"/>
    <w:rsid w:val="00C90518"/>
    <w:rsid w:val="00C91452"/>
    <w:rsid w:val="00C925E9"/>
    <w:rsid w:val="00C92E90"/>
    <w:rsid w:val="00C9348C"/>
    <w:rsid w:val="00C9407D"/>
    <w:rsid w:val="00C94AC3"/>
    <w:rsid w:val="00C95923"/>
    <w:rsid w:val="00C95BF6"/>
    <w:rsid w:val="00C96408"/>
    <w:rsid w:val="00C969BC"/>
    <w:rsid w:val="00C96B3D"/>
    <w:rsid w:val="00C97427"/>
    <w:rsid w:val="00CA0BB0"/>
    <w:rsid w:val="00CA11DA"/>
    <w:rsid w:val="00CA17BF"/>
    <w:rsid w:val="00CA2D65"/>
    <w:rsid w:val="00CA344E"/>
    <w:rsid w:val="00CA3FC3"/>
    <w:rsid w:val="00CA420E"/>
    <w:rsid w:val="00CA6DAD"/>
    <w:rsid w:val="00CA71EB"/>
    <w:rsid w:val="00CA7289"/>
    <w:rsid w:val="00CA7E3B"/>
    <w:rsid w:val="00CB0141"/>
    <w:rsid w:val="00CB0E7F"/>
    <w:rsid w:val="00CB0EE6"/>
    <w:rsid w:val="00CB1F39"/>
    <w:rsid w:val="00CB2555"/>
    <w:rsid w:val="00CB2A3C"/>
    <w:rsid w:val="00CB32E0"/>
    <w:rsid w:val="00CB43E4"/>
    <w:rsid w:val="00CB484D"/>
    <w:rsid w:val="00CB7B22"/>
    <w:rsid w:val="00CC0447"/>
    <w:rsid w:val="00CC1540"/>
    <w:rsid w:val="00CC1CE3"/>
    <w:rsid w:val="00CC28A9"/>
    <w:rsid w:val="00CC2AE1"/>
    <w:rsid w:val="00CC2D7A"/>
    <w:rsid w:val="00CC2E27"/>
    <w:rsid w:val="00CC3265"/>
    <w:rsid w:val="00CC3BAC"/>
    <w:rsid w:val="00CC42CF"/>
    <w:rsid w:val="00CC43D6"/>
    <w:rsid w:val="00CC4D52"/>
    <w:rsid w:val="00CC4E1E"/>
    <w:rsid w:val="00CC508E"/>
    <w:rsid w:val="00CC5A64"/>
    <w:rsid w:val="00CC5F98"/>
    <w:rsid w:val="00CC6B5B"/>
    <w:rsid w:val="00CC711E"/>
    <w:rsid w:val="00CC7134"/>
    <w:rsid w:val="00CC7978"/>
    <w:rsid w:val="00CD0230"/>
    <w:rsid w:val="00CD0619"/>
    <w:rsid w:val="00CD105A"/>
    <w:rsid w:val="00CD264C"/>
    <w:rsid w:val="00CD2C38"/>
    <w:rsid w:val="00CD2CE1"/>
    <w:rsid w:val="00CD2ECA"/>
    <w:rsid w:val="00CD3111"/>
    <w:rsid w:val="00CD32D1"/>
    <w:rsid w:val="00CD3FED"/>
    <w:rsid w:val="00CD481C"/>
    <w:rsid w:val="00CD5C38"/>
    <w:rsid w:val="00CD6728"/>
    <w:rsid w:val="00CD6DA1"/>
    <w:rsid w:val="00CD7702"/>
    <w:rsid w:val="00CD7985"/>
    <w:rsid w:val="00CE1D88"/>
    <w:rsid w:val="00CE2113"/>
    <w:rsid w:val="00CE21F1"/>
    <w:rsid w:val="00CE269E"/>
    <w:rsid w:val="00CE4975"/>
    <w:rsid w:val="00CE5083"/>
    <w:rsid w:val="00CE525E"/>
    <w:rsid w:val="00CE52A1"/>
    <w:rsid w:val="00CE5446"/>
    <w:rsid w:val="00CE6412"/>
    <w:rsid w:val="00CE6623"/>
    <w:rsid w:val="00CE7682"/>
    <w:rsid w:val="00CE76D6"/>
    <w:rsid w:val="00CF040C"/>
    <w:rsid w:val="00CF0984"/>
    <w:rsid w:val="00CF1033"/>
    <w:rsid w:val="00CF12C3"/>
    <w:rsid w:val="00CF1372"/>
    <w:rsid w:val="00CF1795"/>
    <w:rsid w:val="00CF2C21"/>
    <w:rsid w:val="00CF2E5A"/>
    <w:rsid w:val="00CF3625"/>
    <w:rsid w:val="00CF39EC"/>
    <w:rsid w:val="00CF4FFB"/>
    <w:rsid w:val="00CF5356"/>
    <w:rsid w:val="00CF554B"/>
    <w:rsid w:val="00CF56FC"/>
    <w:rsid w:val="00CF5CE2"/>
    <w:rsid w:val="00CF61A6"/>
    <w:rsid w:val="00D00577"/>
    <w:rsid w:val="00D0060C"/>
    <w:rsid w:val="00D00754"/>
    <w:rsid w:val="00D00DFA"/>
    <w:rsid w:val="00D010C9"/>
    <w:rsid w:val="00D011F8"/>
    <w:rsid w:val="00D01370"/>
    <w:rsid w:val="00D01672"/>
    <w:rsid w:val="00D0179C"/>
    <w:rsid w:val="00D039CA"/>
    <w:rsid w:val="00D04FD9"/>
    <w:rsid w:val="00D058F5"/>
    <w:rsid w:val="00D05ADA"/>
    <w:rsid w:val="00D0735B"/>
    <w:rsid w:val="00D07B60"/>
    <w:rsid w:val="00D10EE9"/>
    <w:rsid w:val="00D111D8"/>
    <w:rsid w:val="00D12266"/>
    <w:rsid w:val="00D1228B"/>
    <w:rsid w:val="00D12B5D"/>
    <w:rsid w:val="00D13832"/>
    <w:rsid w:val="00D13E0B"/>
    <w:rsid w:val="00D14D29"/>
    <w:rsid w:val="00D17B40"/>
    <w:rsid w:val="00D20674"/>
    <w:rsid w:val="00D21E35"/>
    <w:rsid w:val="00D21FA7"/>
    <w:rsid w:val="00D21FF1"/>
    <w:rsid w:val="00D21FF9"/>
    <w:rsid w:val="00D222B3"/>
    <w:rsid w:val="00D227A2"/>
    <w:rsid w:val="00D22956"/>
    <w:rsid w:val="00D235C2"/>
    <w:rsid w:val="00D23881"/>
    <w:rsid w:val="00D23D50"/>
    <w:rsid w:val="00D2554F"/>
    <w:rsid w:val="00D25DC4"/>
    <w:rsid w:val="00D27B69"/>
    <w:rsid w:val="00D307DD"/>
    <w:rsid w:val="00D30BBA"/>
    <w:rsid w:val="00D31113"/>
    <w:rsid w:val="00D31416"/>
    <w:rsid w:val="00D320E2"/>
    <w:rsid w:val="00D329E0"/>
    <w:rsid w:val="00D32EE6"/>
    <w:rsid w:val="00D330CB"/>
    <w:rsid w:val="00D33A0E"/>
    <w:rsid w:val="00D33C5B"/>
    <w:rsid w:val="00D34332"/>
    <w:rsid w:val="00D34988"/>
    <w:rsid w:val="00D34E7A"/>
    <w:rsid w:val="00D34E95"/>
    <w:rsid w:val="00D34FC6"/>
    <w:rsid w:val="00D35F13"/>
    <w:rsid w:val="00D360C6"/>
    <w:rsid w:val="00D36941"/>
    <w:rsid w:val="00D3720F"/>
    <w:rsid w:val="00D40657"/>
    <w:rsid w:val="00D41184"/>
    <w:rsid w:val="00D41F45"/>
    <w:rsid w:val="00D42ECD"/>
    <w:rsid w:val="00D4444B"/>
    <w:rsid w:val="00D44A44"/>
    <w:rsid w:val="00D44CFE"/>
    <w:rsid w:val="00D46AC0"/>
    <w:rsid w:val="00D4742C"/>
    <w:rsid w:val="00D476AE"/>
    <w:rsid w:val="00D476BA"/>
    <w:rsid w:val="00D50157"/>
    <w:rsid w:val="00D50A49"/>
    <w:rsid w:val="00D50B6D"/>
    <w:rsid w:val="00D50D51"/>
    <w:rsid w:val="00D513EE"/>
    <w:rsid w:val="00D516EB"/>
    <w:rsid w:val="00D52C20"/>
    <w:rsid w:val="00D5341C"/>
    <w:rsid w:val="00D53822"/>
    <w:rsid w:val="00D544A1"/>
    <w:rsid w:val="00D54802"/>
    <w:rsid w:val="00D555C2"/>
    <w:rsid w:val="00D55845"/>
    <w:rsid w:val="00D55944"/>
    <w:rsid w:val="00D576C3"/>
    <w:rsid w:val="00D605AE"/>
    <w:rsid w:val="00D60DE7"/>
    <w:rsid w:val="00D60F4C"/>
    <w:rsid w:val="00D612B6"/>
    <w:rsid w:val="00D61769"/>
    <w:rsid w:val="00D62484"/>
    <w:rsid w:val="00D63698"/>
    <w:rsid w:val="00D643DE"/>
    <w:rsid w:val="00D64BDA"/>
    <w:rsid w:val="00D6576A"/>
    <w:rsid w:val="00D65C41"/>
    <w:rsid w:val="00D65C96"/>
    <w:rsid w:val="00D675C3"/>
    <w:rsid w:val="00D70039"/>
    <w:rsid w:val="00D7076E"/>
    <w:rsid w:val="00D7084C"/>
    <w:rsid w:val="00D71AE2"/>
    <w:rsid w:val="00D71C99"/>
    <w:rsid w:val="00D72112"/>
    <w:rsid w:val="00D722A3"/>
    <w:rsid w:val="00D72352"/>
    <w:rsid w:val="00D736CD"/>
    <w:rsid w:val="00D74D44"/>
    <w:rsid w:val="00D7530B"/>
    <w:rsid w:val="00D77781"/>
    <w:rsid w:val="00D80EAE"/>
    <w:rsid w:val="00D811EC"/>
    <w:rsid w:val="00D81E58"/>
    <w:rsid w:val="00D821FB"/>
    <w:rsid w:val="00D822C8"/>
    <w:rsid w:val="00D8276F"/>
    <w:rsid w:val="00D8425E"/>
    <w:rsid w:val="00D85FC3"/>
    <w:rsid w:val="00D8767C"/>
    <w:rsid w:val="00D90888"/>
    <w:rsid w:val="00D91613"/>
    <w:rsid w:val="00D9194A"/>
    <w:rsid w:val="00D91960"/>
    <w:rsid w:val="00D934AD"/>
    <w:rsid w:val="00D93F73"/>
    <w:rsid w:val="00D951EB"/>
    <w:rsid w:val="00D9528C"/>
    <w:rsid w:val="00D9580A"/>
    <w:rsid w:val="00D95A3B"/>
    <w:rsid w:val="00D96062"/>
    <w:rsid w:val="00D96276"/>
    <w:rsid w:val="00D96F1C"/>
    <w:rsid w:val="00D97278"/>
    <w:rsid w:val="00D978C4"/>
    <w:rsid w:val="00DA1A28"/>
    <w:rsid w:val="00DA2A62"/>
    <w:rsid w:val="00DA371B"/>
    <w:rsid w:val="00DA3A1B"/>
    <w:rsid w:val="00DA4038"/>
    <w:rsid w:val="00DA404E"/>
    <w:rsid w:val="00DA4639"/>
    <w:rsid w:val="00DA4E27"/>
    <w:rsid w:val="00DA573A"/>
    <w:rsid w:val="00DA5D5D"/>
    <w:rsid w:val="00DA5F83"/>
    <w:rsid w:val="00DA6898"/>
    <w:rsid w:val="00DA7D55"/>
    <w:rsid w:val="00DA7E77"/>
    <w:rsid w:val="00DB0B3B"/>
    <w:rsid w:val="00DB0F8F"/>
    <w:rsid w:val="00DB1031"/>
    <w:rsid w:val="00DB1557"/>
    <w:rsid w:val="00DB20E1"/>
    <w:rsid w:val="00DB27DC"/>
    <w:rsid w:val="00DB2848"/>
    <w:rsid w:val="00DB2ABC"/>
    <w:rsid w:val="00DB2B2F"/>
    <w:rsid w:val="00DB3A60"/>
    <w:rsid w:val="00DB407D"/>
    <w:rsid w:val="00DB4A88"/>
    <w:rsid w:val="00DB4D0B"/>
    <w:rsid w:val="00DB65B3"/>
    <w:rsid w:val="00DB6D0B"/>
    <w:rsid w:val="00DB6E06"/>
    <w:rsid w:val="00DB7147"/>
    <w:rsid w:val="00DB7F41"/>
    <w:rsid w:val="00DC00F7"/>
    <w:rsid w:val="00DC1F67"/>
    <w:rsid w:val="00DC26DC"/>
    <w:rsid w:val="00DC2D0E"/>
    <w:rsid w:val="00DC36EB"/>
    <w:rsid w:val="00DC4C16"/>
    <w:rsid w:val="00DC4F7E"/>
    <w:rsid w:val="00DC5F8C"/>
    <w:rsid w:val="00DC63C6"/>
    <w:rsid w:val="00DC660C"/>
    <w:rsid w:val="00DC6EE9"/>
    <w:rsid w:val="00DD02FA"/>
    <w:rsid w:val="00DD03BB"/>
    <w:rsid w:val="00DD1B6D"/>
    <w:rsid w:val="00DD1DC3"/>
    <w:rsid w:val="00DD2FBE"/>
    <w:rsid w:val="00DD3881"/>
    <w:rsid w:val="00DD4BBC"/>
    <w:rsid w:val="00DD5D52"/>
    <w:rsid w:val="00DD5FA2"/>
    <w:rsid w:val="00DD6D53"/>
    <w:rsid w:val="00DD70EC"/>
    <w:rsid w:val="00DE230A"/>
    <w:rsid w:val="00DE23B3"/>
    <w:rsid w:val="00DE2409"/>
    <w:rsid w:val="00DE2493"/>
    <w:rsid w:val="00DE2510"/>
    <w:rsid w:val="00DE2F16"/>
    <w:rsid w:val="00DE33C5"/>
    <w:rsid w:val="00DE703F"/>
    <w:rsid w:val="00DF01EA"/>
    <w:rsid w:val="00DF11C9"/>
    <w:rsid w:val="00DF1414"/>
    <w:rsid w:val="00DF2110"/>
    <w:rsid w:val="00DF2271"/>
    <w:rsid w:val="00DF2DF6"/>
    <w:rsid w:val="00DF3E03"/>
    <w:rsid w:val="00DF448D"/>
    <w:rsid w:val="00DF45A7"/>
    <w:rsid w:val="00DF5946"/>
    <w:rsid w:val="00DF6111"/>
    <w:rsid w:val="00DF6577"/>
    <w:rsid w:val="00DF7C00"/>
    <w:rsid w:val="00DF7F7A"/>
    <w:rsid w:val="00E00109"/>
    <w:rsid w:val="00E020DD"/>
    <w:rsid w:val="00E023AA"/>
    <w:rsid w:val="00E02CC9"/>
    <w:rsid w:val="00E02D68"/>
    <w:rsid w:val="00E033C9"/>
    <w:rsid w:val="00E03470"/>
    <w:rsid w:val="00E03A1E"/>
    <w:rsid w:val="00E04E2F"/>
    <w:rsid w:val="00E0564E"/>
    <w:rsid w:val="00E05BCF"/>
    <w:rsid w:val="00E05D63"/>
    <w:rsid w:val="00E05E47"/>
    <w:rsid w:val="00E05FB7"/>
    <w:rsid w:val="00E06659"/>
    <w:rsid w:val="00E0697C"/>
    <w:rsid w:val="00E07D8F"/>
    <w:rsid w:val="00E11AA3"/>
    <w:rsid w:val="00E11D08"/>
    <w:rsid w:val="00E1599C"/>
    <w:rsid w:val="00E15E3F"/>
    <w:rsid w:val="00E16EC1"/>
    <w:rsid w:val="00E17CD7"/>
    <w:rsid w:val="00E17F33"/>
    <w:rsid w:val="00E20665"/>
    <w:rsid w:val="00E2106C"/>
    <w:rsid w:val="00E230E6"/>
    <w:rsid w:val="00E23C25"/>
    <w:rsid w:val="00E24424"/>
    <w:rsid w:val="00E24E05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34F08"/>
    <w:rsid w:val="00E3663D"/>
    <w:rsid w:val="00E36D05"/>
    <w:rsid w:val="00E376A9"/>
    <w:rsid w:val="00E40AAA"/>
    <w:rsid w:val="00E40E8D"/>
    <w:rsid w:val="00E418F8"/>
    <w:rsid w:val="00E41FEF"/>
    <w:rsid w:val="00E429EE"/>
    <w:rsid w:val="00E445B3"/>
    <w:rsid w:val="00E44DBB"/>
    <w:rsid w:val="00E44F6B"/>
    <w:rsid w:val="00E4555B"/>
    <w:rsid w:val="00E45C46"/>
    <w:rsid w:val="00E45EE8"/>
    <w:rsid w:val="00E45FB7"/>
    <w:rsid w:val="00E4650D"/>
    <w:rsid w:val="00E46969"/>
    <w:rsid w:val="00E47361"/>
    <w:rsid w:val="00E52A8F"/>
    <w:rsid w:val="00E551AF"/>
    <w:rsid w:val="00E56397"/>
    <w:rsid w:val="00E56ADE"/>
    <w:rsid w:val="00E57428"/>
    <w:rsid w:val="00E57DAE"/>
    <w:rsid w:val="00E60AE5"/>
    <w:rsid w:val="00E61B16"/>
    <w:rsid w:val="00E61CCE"/>
    <w:rsid w:val="00E62C2F"/>
    <w:rsid w:val="00E63CA3"/>
    <w:rsid w:val="00E6407F"/>
    <w:rsid w:val="00E649AB"/>
    <w:rsid w:val="00E66CEA"/>
    <w:rsid w:val="00E70B3B"/>
    <w:rsid w:val="00E70DDC"/>
    <w:rsid w:val="00E71AAE"/>
    <w:rsid w:val="00E725A0"/>
    <w:rsid w:val="00E72AB4"/>
    <w:rsid w:val="00E7404E"/>
    <w:rsid w:val="00E741ED"/>
    <w:rsid w:val="00E74E42"/>
    <w:rsid w:val="00E75C46"/>
    <w:rsid w:val="00E76982"/>
    <w:rsid w:val="00E76B4F"/>
    <w:rsid w:val="00E77771"/>
    <w:rsid w:val="00E8009B"/>
    <w:rsid w:val="00E80E0C"/>
    <w:rsid w:val="00E81737"/>
    <w:rsid w:val="00E82671"/>
    <w:rsid w:val="00E82BAD"/>
    <w:rsid w:val="00E833E4"/>
    <w:rsid w:val="00E83F2C"/>
    <w:rsid w:val="00E84D59"/>
    <w:rsid w:val="00E85848"/>
    <w:rsid w:val="00E85858"/>
    <w:rsid w:val="00E86694"/>
    <w:rsid w:val="00E8683B"/>
    <w:rsid w:val="00E8743F"/>
    <w:rsid w:val="00E87C50"/>
    <w:rsid w:val="00E91866"/>
    <w:rsid w:val="00E91D09"/>
    <w:rsid w:val="00E91D53"/>
    <w:rsid w:val="00E92106"/>
    <w:rsid w:val="00E925E4"/>
    <w:rsid w:val="00E92B02"/>
    <w:rsid w:val="00E92E4C"/>
    <w:rsid w:val="00E93A7A"/>
    <w:rsid w:val="00E95964"/>
    <w:rsid w:val="00E95AAF"/>
    <w:rsid w:val="00E96364"/>
    <w:rsid w:val="00E96471"/>
    <w:rsid w:val="00E9710E"/>
    <w:rsid w:val="00E973B8"/>
    <w:rsid w:val="00EA0181"/>
    <w:rsid w:val="00EA032F"/>
    <w:rsid w:val="00EA0D9D"/>
    <w:rsid w:val="00EA14CC"/>
    <w:rsid w:val="00EA1B5D"/>
    <w:rsid w:val="00EA21A3"/>
    <w:rsid w:val="00EA362D"/>
    <w:rsid w:val="00EA3868"/>
    <w:rsid w:val="00EA428C"/>
    <w:rsid w:val="00EA49AC"/>
    <w:rsid w:val="00EA62B0"/>
    <w:rsid w:val="00EA64AA"/>
    <w:rsid w:val="00EA6E34"/>
    <w:rsid w:val="00EA6ECD"/>
    <w:rsid w:val="00EB0800"/>
    <w:rsid w:val="00EB1E6D"/>
    <w:rsid w:val="00EB2073"/>
    <w:rsid w:val="00EB30CF"/>
    <w:rsid w:val="00EB3A5A"/>
    <w:rsid w:val="00EB4EE3"/>
    <w:rsid w:val="00EC0DCB"/>
    <w:rsid w:val="00EC1020"/>
    <w:rsid w:val="00EC1727"/>
    <w:rsid w:val="00EC1D80"/>
    <w:rsid w:val="00EC324D"/>
    <w:rsid w:val="00EC42F8"/>
    <w:rsid w:val="00EC49E4"/>
    <w:rsid w:val="00EC4DB4"/>
    <w:rsid w:val="00EC4E17"/>
    <w:rsid w:val="00EC6B72"/>
    <w:rsid w:val="00EC6CF4"/>
    <w:rsid w:val="00EC6E18"/>
    <w:rsid w:val="00EC73AB"/>
    <w:rsid w:val="00EC78C3"/>
    <w:rsid w:val="00ED00A5"/>
    <w:rsid w:val="00ED0295"/>
    <w:rsid w:val="00ED08E1"/>
    <w:rsid w:val="00ED173C"/>
    <w:rsid w:val="00ED3741"/>
    <w:rsid w:val="00ED39D1"/>
    <w:rsid w:val="00ED3BD2"/>
    <w:rsid w:val="00ED4EED"/>
    <w:rsid w:val="00ED597F"/>
    <w:rsid w:val="00ED5AE7"/>
    <w:rsid w:val="00ED64FC"/>
    <w:rsid w:val="00ED675D"/>
    <w:rsid w:val="00ED6FC4"/>
    <w:rsid w:val="00ED7055"/>
    <w:rsid w:val="00EE0E4B"/>
    <w:rsid w:val="00EE1F06"/>
    <w:rsid w:val="00EE203F"/>
    <w:rsid w:val="00EE2124"/>
    <w:rsid w:val="00EE289D"/>
    <w:rsid w:val="00EE29AB"/>
    <w:rsid w:val="00EE29CF"/>
    <w:rsid w:val="00EE2AC0"/>
    <w:rsid w:val="00EE3776"/>
    <w:rsid w:val="00EE3A40"/>
    <w:rsid w:val="00EE3F07"/>
    <w:rsid w:val="00EE4207"/>
    <w:rsid w:val="00EE4B1F"/>
    <w:rsid w:val="00EE58B9"/>
    <w:rsid w:val="00EE5D3F"/>
    <w:rsid w:val="00EE7720"/>
    <w:rsid w:val="00EE7757"/>
    <w:rsid w:val="00EF07A9"/>
    <w:rsid w:val="00EF0DDE"/>
    <w:rsid w:val="00EF1C46"/>
    <w:rsid w:val="00EF2134"/>
    <w:rsid w:val="00EF44AB"/>
    <w:rsid w:val="00EF481E"/>
    <w:rsid w:val="00EF5BD6"/>
    <w:rsid w:val="00EF5EA3"/>
    <w:rsid w:val="00EF7A8D"/>
    <w:rsid w:val="00F00F41"/>
    <w:rsid w:val="00F01137"/>
    <w:rsid w:val="00F0159F"/>
    <w:rsid w:val="00F02547"/>
    <w:rsid w:val="00F026BF"/>
    <w:rsid w:val="00F03CFD"/>
    <w:rsid w:val="00F04901"/>
    <w:rsid w:val="00F04C73"/>
    <w:rsid w:val="00F066A8"/>
    <w:rsid w:val="00F066B3"/>
    <w:rsid w:val="00F0747E"/>
    <w:rsid w:val="00F07927"/>
    <w:rsid w:val="00F07F7A"/>
    <w:rsid w:val="00F10AF8"/>
    <w:rsid w:val="00F10FD6"/>
    <w:rsid w:val="00F11FCF"/>
    <w:rsid w:val="00F1231E"/>
    <w:rsid w:val="00F124FF"/>
    <w:rsid w:val="00F135FA"/>
    <w:rsid w:val="00F13AE8"/>
    <w:rsid w:val="00F15576"/>
    <w:rsid w:val="00F16239"/>
    <w:rsid w:val="00F20755"/>
    <w:rsid w:val="00F207E7"/>
    <w:rsid w:val="00F21A18"/>
    <w:rsid w:val="00F221C5"/>
    <w:rsid w:val="00F221E3"/>
    <w:rsid w:val="00F22501"/>
    <w:rsid w:val="00F2256E"/>
    <w:rsid w:val="00F22FF1"/>
    <w:rsid w:val="00F23A61"/>
    <w:rsid w:val="00F23E75"/>
    <w:rsid w:val="00F242E7"/>
    <w:rsid w:val="00F24B91"/>
    <w:rsid w:val="00F252A0"/>
    <w:rsid w:val="00F25D65"/>
    <w:rsid w:val="00F3078A"/>
    <w:rsid w:val="00F31850"/>
    <w:rsid w:val="00F31980"/>
    <w:rsid w:val="00F32A26"/>
    <w:rsid w:val="00F33B64"/>
    <w:rsid w:val="00F344B6"/>
    <w:rsid w:val="00F35198"/>
    <w:rsid w:val="00F3539A"/>
    <w:rsid w:val="00F35FC2"/>
    <w:rsid w:val="00F36464"/>
    <w:rsid w:val="00F36920"/>
    <w:rsid w:val="00F3741E"/>
    <w:rsid w:val="00F3768C"/>
    <w:rsid w:val="00F40EED"/>
    <w:rsid w:val="00F4169B"/>
    <w:rsid w:val="00F41B02"/>
    <w:rsid w:val="00F42466"/>
    <w:rsid w:val="00F42A98"/>
    <w:rsid w:val="00F43E60"/>
    <w:rsid w:val="00F451B2"/>
    <w:rsid w:val="00F4579C"/>
    <w:rsid w:val="00F46707"/>
    <w:rsid w:val="00F47573"/>
    <w:rsid w:val="00F477FB"/>
    <w:rsid w:val="00F50E74"/>
    <w:rsid w:val="00F55043"/>
    <w:rsid w:val="00F55842"/>
    <w:rsid w:val="00F55998"/>
    <w:rsid w:val="00F55BBC"/>
    <w:rsid w:val="00F57F24"/>
    <w:rsid w:val="00F60083"/>
    <w:rsid w:val="00F60214"/>
    <w:rsid w:val="00F6066F"/>
    <w:rsid w:val="00F61907"/>
    <w:rsid w:val="00F62E3A"/>
    <w:rsid w:val="00F62E45"/>
    <w:rsid w:val="00F63E0C"/>
    <w:rsid w:val="00F64019"/>
    <w:rsid w:val="00F644AF"/>
    <w:rsid w:val="00F65A7E"/>
    <w:rsid w:val="00F65D05"/>
    <w:rsid w:val="00F66D22"/>
    <w:rsid w:val="00F6711E"/>
    <w:rsid w:val="00F67621"/>
    <w:rsid w:val="00F67ED5"/>
    <w:rsid w:val="00F67FD2"/>
    <w:rsid w:val="00F70CCB"/>
    <w:rsid w:val="00F71897"/>
    <w:rsid w:val="00F725DA"/>
    <w:rsid w:val="00F73BCA"/>
    <w:rsid w:val="00F74E5B"/>
    <w:rsid w:val="00F750A5"/>
    <w:rsid w:val="00F758BC"/>
    <w:rsid w:val="00F80BC2"/>
    <w:rsid w:val="00F80DE7"/>
    <w:rsid w:val="00F80E16"/>
    <w:rsid w:val="00F819F6"/>
    <w:rsid w:val="00F82788"/>
    <w:rsid w:val="00F829B7"/>
    <w:rsid w:val="00F83173"/>
    <w:rsid w:val="00F8491B"/>
    <w:rsid w:val="00F85E1C"/>
    <w:rsid w:val="00F905C9"/>
    <w:rsid w:val="00F91793"/>
    <w:rsid w:val="00F92EAD"/>
    <w:rsid w:val="00F937A6"/>
    <w:rsid w:val="00F93963"/>
    <w:rsid w:val="00F93B30"/>
    <w:rsid w:val="00F9427D"/>
    <w:rsid w:val="00F94347"/>
    <w:rsid w:val="00F95470"/>
    <w:rsid w:val="00F95779"/>
    <w:rsid w:val="00F96E2D"/>
    <w:rsid w:val="00F97990"/>
    <w:rsid w:val="00F97D67"/>
    <w:rsid w:val="00F97DED"/>
    <w:rsid w:val="00FA19A0"/>
    <w:rsid w:val="00FA20C4"/>
    <w:rsid w:val="00FA246D"/>
    <w:rsid w:val="00FA2983"/>
    <w:rsid w:val="00FA2EE8"/>
    <w:rsid w:val="00FA3C91"/>
    <w:rsid w:val="00FA3E69"/>
    <w:rsid w:val="00FA4DFC"/>
    <w:rsid w:val="00FA4EF0"/>
    <w:rsid w:val="00FA5FD8"/>
    <w:rsid w:val="00FA619C"/>
    <w:rsid w:val="00FA65BA"/>
    <w:rsid w:val="00FA6A4E"/>
    <w:rsid w:val="00FB0A45"/>
    <w:rsid w:val="00FB0C59"/>
    <w:rsid w:val="00FB206C"/>
    <w:rsid w:val="00FB2AC6"/>
    <w:rsid w:val="00FB2B97"/>
    <w:rsid w:val="00FB2CB6"/>
    <w:rsid w:val="00FB4229"/>
    <w:rsid w:val="00FB45D6"/>
    <w:rsid w:val="00FB4EC3"/>
    <w:rsid w:val="00FB55DB"/>
    <w:rsid w:val="00FB561C"/>
    <w:rsid w:val="00FC0B26"/>
    <w:rsid w:val="00FC1E28"/>
    <w:rsid w:val="00FC260F"/>
    <w:rsid w:val="00FC289D"/>
    <w:rsid w:val="00FC2931"/>
    <w:rsid w:val="00FC295E"/>
    <w:rsid w:val="00FC35C5"/>
    <w:rsid w:val="00FC467A"/>
    <w:rsid w:val="00FC5FE2"/>
    <w:rsid w:val="00FC6DE6"/>
    <w:rsid w:val="00FC7640"/>
    <w:rsid w:val="00FC79CE"/>
    <w:rsid w:val="00FD0EC4"/>
    <w:rsid w:val="00FD0ED6"/>
    <w:rsid w:val="00FD1763"/>
    <w:rsid w:val="00FD30C8"/>
    <w:rsid w:val="00FD35ED"/>
    <w:rsid w:val="00FD3CBA"/>
    <w:rsid w:val="00FD3F3C"/>
    <w:rsid w:val="00FD406F"/>
    <w:rsid w:val="00FD4893"/>
    <w:rsid w:val="00FD553B"/>
    <w:rsid w:val="00FD5D36"/>
    <w:rsid w:val="00FD5F75"/>
    <w:rsid w:val="00FE1175"/>
    <w:rsid w:val="00FE226E"/>
    <w:rsid w:val="00FE2F63"/>
    <w:rsid w:val="00FE369E"/>
    <w:rsid w:val="00FE40C6"/>
    <w:rsid w:val="00FE5079"/>
    <w:rsid w:val="00FE6062"/>
    <w:rsid w:val="00FE62CC"/>
    <w:rsid w:val="00FE68D7"/>
    <w:rsid w:val="00FE6D3B"/>
    <w:rsid w:val="00FE7A9E"/>
    <w:rsid w:val="00FF3642"/>
    <w:rsid w:val="00FF548B"/>
    <w:rsid w:val="00FF60B1"/>
    <w:rsid w:val="00FF6608"/>
    <w:rsid w:val="00FF6EB2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9010670-7922-45CD-AD4E-9DF0A9B6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2B3E8-80DA-40C1-96A4-14418979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