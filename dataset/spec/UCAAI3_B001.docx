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E81FE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5/</w:t>
            </w:r>
            <w:r w:rsidR="00E81FEC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E81FEC"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D1046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/>
                <w:sz w:val="20"/>
                <w:szCs w:val="20"/>
              </w:rPr>
              <w:t>151019000755</w:t>
            </w:r>
          </w:p>
        </w:tc>
      </w:tr>
      <w:tr w:rsidR="00F97B2B" w:rsidRPr="009E5952" w:rsidTr="00B73A2E">
        <w:trPr>
          <w:ins w:id="2" w:author="張凱鈞" w:date="2019-10-22T11:30:00Z"/>
        </w:trPr>
        <w:tc>
          <w:tcPr>
            <w:tcW w:w="1418" w:type="dxa"/>
          </w:tcPr>
          <w:p w:rsidR="00F97B2B" w:rsidRPr="009E5952" w:rsidRDefault="00F97B2B" w:rsidP="00F97B2B">
            <w:pPr>
              <w:spacing w:line="240" w:lineRule="atLeast"/>
              <w:jc w:val="center"/>
              <w:rPr>
                <w:ins w:id="3" w:author="張凱鈞" w:date="2019-10-22T11:30:00Z"/>
                <w:rFonts w:ascii="細明體" w:eastAsia="細明體" w:hAnsi="細明體" w:cs="Courier New"/>
                <w:sz w:val="20"/>
                <w:szCs w:val="20"/>
              </w:rPr>
            </w:pPr>
            <w:ins w:id="4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2019-09-27</w:t>
              </w:r>
            </w:ins>
          </w:p>
        </w:tc>
        <w:tc>
          <w:tcPr>
            <w:tcW w:w="808" w:type="dxa"/>
          </w:tcPr>
          <w:p w:rsidR="00F97B2B" w:rsidRPr="009E5952" w:rsidRDefault="00F97B2B" w:rsidP="00F97B2B">
            <w:pPr>
              <w:spacing w:line="240" w:lineRule="atLeast"/>
              <w:jc w:val="center"/>
              <w:rPr>
                <w:ins w:id="5" w:author="張凱鈞" w:date="2019-10-22T11:30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張凱鈞" w:date="2019-10-22T11:31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F97B2B" w:rsidRPr="009E5952" w:rsidRDefault="00F97B2B" w:rsidP="00F97B2B">
            <w:pPr>
              <w:spacing w:line="240" w:lineRule="atLeast"/>
              <w:rPr>
                <w:ins w:id="7" w:author="張凱鈞" w:date="2019-10-22T11:30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66" w:type="dxa"/>
          </w:tcPr>
          <w:p w:rsidR="00F97B2B" w:rsidRPr="009E5952" w:rsidRDefault="00F97B2B" w:rsidP="00F97B2B">
            <w:pPr>
              <w:spacing w:line="240" w:lineRule="atLeast"/>
              <w:jc w:val="center"/>
              <w:rPr>
                <w:ins w:id="9" w:author="張凱鈞" w:date="2019-10-22T11:30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F97B2B" w:rsidRPr="003400D3" w:rsidRDefault="00F97B2B" w:rsidP="00F97B2B">
            <w:pPr>
              <w:spacing w:line="240" w:lineRule="atLeast"/>
              <w:jc w:val="center"/>
              <w:rPr>
                <w:ins w:id="11" w:author="張凱鈞" w:date="2019-10-22T11:30:00Z"/>
                <w:rFonts w:ascii="細明體" w:eastAsia="細明體" w:hAnsi="細明體" w:cs="Courier New"/>
                <w:sz w:val="20"/>
                <w:szCs w:val="20"/>
              </w:rPr>
            </w:pPr>
            <w:ins w:id="12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9E5952" w:rsidRDefault="00215B59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主動關懷通知批次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2B7A9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2B7A99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2B7A9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167DC4" w:rsidRPr="009E5952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DB4261" w:rsidP="00BD45D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每</w:t>
            </w:r>
            <w:r w:rsidR="00BD45D8"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日</w:t>
            </w:r>
            <w:r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寄送</w:t>
            </w:r>
            <w:r w:rsidR="00503D7F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待關懷訊息並維護處理人員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672EF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297.2pt;margin-top:12.5pt;width:85.5pt;height:34.5pt;z-index:251656192">
            <v:textbox>
              <w:txbxContent>
                <w:p w:rsidR="00F46A1A" w:rsidRPr="004A2B79" w:rsidRDefault="00F46A1A" w:rsidP="00F46A1A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4A2B79">
                    <w:rPr>
                      <w:rFonts w:ascii="細明體" w:eastAsia="細明體" w:hAnsi="細明體" w:hint="eastAsia"/>
                      <w:sz w:val="20"/>
                    </w:rPr>
                    <w:t>結束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83.95pt;margin-top:6.7pt;width:79.25pt;height:44.25pt;z-index:251659264">
            <v:textbox>
              <w:txbxContent>
                <w:p w:rsidR="0060088D" w:rsidRDefault="00DD14CF" w:rsidP="0060088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寄送</w:t>
                  </w:r>
                  <w:r w:rsidR="003E009C">
                    <w:rPr>
                      <w:rFonts w:ascii="細明體" w:eastAsia="細明體" w:hAnsi="細明體" w:hint="eastAsia"/>
                      <w:sz w:val="20"/>
                    </w:rPr>
                    <w:t>簡訊</w:t>
                  </w:r>
                </w:p>
                <w:p w:rsidR="003E009C" w:rsidRPr="004B1C32" w:rsidRDefault="003E009C" w:rsidP="0060088D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推關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3.85pt;margin-top:29.65pt;width:33.35pt;height:.05pt;z-index:251657216" o:connectortype="straight">
            <v:stroke endarrow="block"/>
          </v:shape>
        </w:pict>
      </w:r>
      <w:r w:rsidR="00DD14CF"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19pt;margin-top:.05pt;width:117pt;height:34pt;z-index:251660288">
            <v:textbox>
              <w:txbxContent>
                <w:p w:rsidR="00DD14CF" w:rsidRPr="001B30C7" w:rsidRDefault="001D1A6D" w:rsidP="00DD14CF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E97A27">
                    <w:rPr>
                      <w:rFonts w:ascii="微軟正黑體" w:eastAsia="微軟正黑體" w:hAnsi="微軟正黑體"/>
                      <w:sz w:val="16"/>
                      <w:szCs w:val="20"/>
                    </w:rPr>
                    <w:t>主動關懷登記檔</w:t>
                  </w:r>
                  <w:r w:rsidR="00DD14CF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 w:rsidR="00F154A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</w:t>
                  </w:r>
                  <w:r w:rsidR="00F3278A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310</w:t>
                  </w:r>
                </w:p>
              </w:txbxContent>
            </v:textbox>
          </v:shape>
        </w:pict>
      </w:r>
    </w:p>
    <w:p w:rsidR="000052FB" w:rsidRPr="009E5952" w:rsidRDefault="00DD14CF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35" type="#_x0000_t132" style="position:absolute;margin-left:19pt;margin-top:4.05pt;width:117pt;height:34pt;z-index:251658240">
            <v:textbox>
              <w:txbxContent>
                <w:p w:rsidR="00A74559" w:rsidRPr="001B30C7" w:rsidRDefault="00A74559" w:rsidP="00A74559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36pt;margin-top:11.5pt;width:47.95pt;height:0;z-index:251655168" o:connectortype="elbow" adj="-74035,-1,-74035">
            <v:stroke endarrow="block"/>
          </v:shape>
        </w:pict>
      </w: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1F1E19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主動關懷登記檔</w:t>
            </w:r>
          </w:p>
        </w:tc>
        <w:tc>
          <w:tcPr>
            <w:tcW w:w="2835" w:type="dxa"/>
          </w:tcPr>
          <w:p w:rsidR="00D375FB" w:rsidRPr="009E5952" w:rsidRDefault="00F571BA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DTAAI</w:t>
            </w:r>
            <w:r w:rsidR="001F1E19">
              <w:rPr>
                <w:rFonts w:ascii="細明體" w:eastAsia="細明體" w:hAnsi="細明體" w:hint="eastAsia"/>
                <w:sz w:val="20"/>
                <w:szCs w:val="20"/>
              </w:rPr>
              <w:t>31</w:t>
            </w:r>
            <w:r w:rsidR="006F362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15718E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15718E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375FB" w:rsidRPr="009E5952" w:rsidRDefault="0015718E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375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D375FB" w:rsidP="000052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D375FB" w:rsidRPr="009E5952" w:rsidRDefault="00D375FB" w:rsidP="00E951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D375FB" w:rsidRPr="009E5952" w:rsidRDefault="00D375FB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E9510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9E5952" w:rsidTr="00CA2866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9E5952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9E5952" w:rsidRDefault="00E271B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71BA">
              <w:rPr>
                <w:rFonts w:ascii="細明體" w:eastAsia="細明體" w:hAnsi="細明體" w:hint="eastAsia"/>
                <w:sz w:val="20"/>
                <w:szCs w:val="20"/>
              </w:rPr>
              <w:t>主動關懷合作醫院維護模組</w:t>
            </w:r>
          </w:p>
        </w:tc>
        <w:tc>
          <w:tcPr>
            <w:tcW w:w="4961" w:type="dxa"/>
          </w:tcPr>
          <w:p w:rsidR="00377CFD" w:rsidRPr="009E5952" w:rsidRDefault="00CA2866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2866">
              <w:rPr>
                <w:rFonts w:ascii="細明體" w:eastAsia="細明體" w:hAnsi="細明體" w:hint="eastAsia"/>
                <w:sz w:val="20"/>
                <w:szCs w:val="20"/>
              </w:rPr>
              <w:t>AA_TIZ320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 w:rsidR="00F54CA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F54CA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I3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B0C7B" w:rsidRPr="009E5952" w:rsidTr="00D65C62">
        <w:tc>
          <w:tcPr>
            <w:tcW w:w="709" w:type="dxa"/>
            <w:vAlign w:val="center"/>
          </w:tcPr>
          <w:p w:rsidR="00AB0C7B" w:rsidRPr="009E5952" w:rsidRDefault="00AB0C7B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B0C7B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執行類別</w:t>
            </w:r>
          </w:p>
        </w:tc>
        <w:tc>
          <w:tcPr>
            <w:tcW w:w="1760" w:type="dxa"/>
            <w:vAlign w:val="center"/>
          </w:tcPr>
          <w:p w:rsidR="00AB0C7B" w:rsidRPr="009E5952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AB0C7B" w:rsidRDefault="001818D7" w:rsidP="001818D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A：</w:t>
            </w:r>
            <w:r w:rsidR="003639F2">
              <w:rPr>
                <w:rFonts w:ascii="細明體" w:eastAsia="細明體" w:hAnsi="細明體" w:hint="eastAsia"/>
                <w:sz w:val="20"/>
                <w:szCs w:val="20"/>
              </w:rPr>
              <w:t>處理人員維護</w:t>
            </w:r>
          </w:p>
          <w:p w:rsidR="003639F2" w:rsidRPr="009E5952" w:rsidRDefault="003639F2" w:rsidP="001818D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B：發訊息</w:t>
            </w: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lastRenderedPageBreak/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C7572D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03C37" w:rsidRPr="009E5952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14E4"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AD14E4" w:rsidRPr="009E5952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2A2A89">
        <w:rPr>
          <w:rFonts w:ascii="細明體" w:eastAsia="細明體" w:hAnsi="細明體" w:hint="eastAsia"/>
          <w:kern w:val="2"/>
          <w:lang w:eastAsia="zh-TW"/>
        </w:rPr>
        <w:t>錯誤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3E6D11" w:rsidRPr="00422213" w:rsidRDefault="003E6D11" w:rsidP="003E6D1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取得$</w:t>
      </w:r>
      <w:r>
        <w:rPr>
          <w:rFonts w:ascii="細明體" w:eastAsia="細明體" w:hAnsi="細明體" w:hint="eastAsia"/>
          <w:lang w:eastAsia="zh-TW"/>
        </w:rPr>
        <w:t>執行類別</w:t>
      </w:r>
      <w:r w:rsidRPr="00422213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EXE_TYPE</w:t>
      </w:r>
      <w:r w:rsidRPr="00422213">
        <w:rPr>
          <w:rFonts w:ascii="細明體" w:eastAsia="細明體" w:hAnsi="細明體" w:hint="eastAsia"/>
          <w:kern w:val="2"/>
          <w:lang w:eastAsia="zh-TW"/>
        </w:rPr>
        <w:t>)，先判斷是否有傳入參數</w:t>
      </w:r>
    </w:p>
    <w:p w:rsidR="003E6D11" w:rsidRPr="00422213" w:rsidRDefault="003E6D11" w:rsidP="003E6D1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IF 有傳入參數</w:t>
      </w:r>
      <w:r w:rsidRPr="00422213">
        <w:rPr>
          <w:rFonts w:ascii="細明體" w:eastAsia="細明體" w:hAnsi="細明體" w:hint="eastAsia"/>
          <w:kern w:val="2"/>
          <w:lang w:eastAsia="zh-TW"/>
        </w:rPr>
        <w:t>(只取第一個參數，超過的不管)</w:t>
      </w:r>
      <w:r w:rsidRPr="00422213">
        <w:rPr>
          <w:rFonts w:ascii="細明體" w:eastAsia="細明體" w:hAnsi="細明體"/>
          <w:kern w:val="2"/>
          <w:lang w:eastAsia="zh-TW"/>
        </w:rPr>
        <w:t>：</w:t>
      </w:r>
    </w:p>
    <w:p w:rsidR="003E6D11" w:rsidRPr="00422213" w:rsidRDefault="003E6D11" w:rsidP="003E6D1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 xml:space="preserve">IF </w:t>
      </w:r>
      <w:r w:rsidRPr="00422213">
        <w:rPr>
          <w:rFonts w:ascii="細明體" w:eastAsia="細明體" w:hAnsi="細明體" w:hint="eastAsia"/>
          <w:kern w:val="2"/>
          <w:lang w:eastAsia="zh-TW"/>
        </w:rPr>
        <w:t>傳入</w:t>
      </w:r>
      <w:r w:rsidRPr="00422213">
        <w:rPr>
          <w:rFonts w:ascii="細明體" w:eastAsia="細明體" w:hAnsi="細明體"/>
          <w:kern w:val="2"/>
          <w:lang w:eastAsia="zh-TW"/>
        </w:rPr>
        <w:t>參數為</w:t>
      </w:r>
      <w:r w:rsidR="005107A3"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 xml:space="preserve"> or </w:t>
      </w:r>
      <w:r w:rsidR="005107A3"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3E6D11" w:rsidRPr="00422213" w:rsidRDefault="003E6D11" w:rsidP="003E6D1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</w:rPr>
        <w:t>執行類別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422213">
        <w:rPr>
          <w:rFonts w:ascii="細明體" w:eastAsia="細明體" w:hAnsi="細明體"/>
          <w:kern w:val="2"/>
          <w:lang w:eastAsia="zh-TW"/>
        </w:rPr>
        <w:t xml:space="preserve">=  </w:t>
      </w:r>
      <w:r w:rsidRPr="00422213">
        <w:rPr>
          <w:rFonts w:ascii="細明體" w:eastAsia="細明體" w:hAnsi="細明體" w:hint="eastAsia"/>
          <w:kern w:val="2"/>
          <w:lang w:eastAsia="zh-TW"/>
        </w:rPr>
        <w:t>傳入.執行</w:t>
      </w:r>
      <w:r>
        <w:rPr>
          <w:rFonts w:ascii="細明體" w:eastAsia="細明體" w:hAnsi="細明體" w:hint="eastAsia"/>
          <w:kern w:val="2"/>
          <w:lang w:eastAsia="zh-TW"/>
        </w:rPr>
        <w:t>類別</w:t>
      </w:r>
    </w:p>
    <w:p w:rsidR="003E6D11" w:rsidRPr="00422213" w:rsidRDefault="003E6D11" w:rsidP="003E6D1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 xml:space="preserve">ELSE </w:t>
      </w:r>
    </w:p>
    <w:p w:rsidR="003E6D11" w:rsidRPr="00422213" w:rsidRDefault="003E6D11" w:rsidP="003E6D1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 -1。</w:t>
      </w:r>
    </w:p>
    <w:p w:rsidR="003E6D11" w:rsidRPr="00422213" w:rsidRDefault="003E6D11" w:rsidP="003E6D1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紀錄LOG訊息：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傳入之執行類別須為</w:t>
      </w:r>
      <w:r w:rsidR="00E324DF"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或</w:t>
      </w:r>
      <w:r w:rsidR="00E324DF"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/>
          <w:kern w:val="2"/>
          <w:lang w:eastAsia="zh-TW"/>
        </w:rPr>
        <w:t>”</w:t>
      </w:r>
      <w:r w:rsidRPr="0042221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3E6D11" w:rsidRPr="00422213" w:rsidRDefault="003E6D11" w:rsidP="003E6D1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3E6D11" w:rsidRPr="00422213" w:rsidRDefault="003E6D11" w:rsidP="003E6D1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ELSE (無傳入參數)</w:t>
      </w:r>
    </w:p>
    <w:p w:rsidR="003E6D11" w:rsidRDefault="003E6D11" w:rsidP="003E6D1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執行類別 </w:t>
      </w:r>
      <w:r w:rsidRPr="00422213">
        <w:rPr>
          <w:rFonts w:ascii="細明體" w:eastAsia="細明體" w:hAnsi="細明體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 w:rsidR="00F81653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="00F81653">
        <w:rPr>
          <w:rFonts w:ascii="細明體" w:eastAsia="細明體" w:hAnsi="細明體" w:hint="eastAsia"/>
          <w:kern w:val="2"/>
          <w:lang w:eastAsia="zh-TW"/>
        </w:rPr>
        <w:t>表示全部執行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787FA7" w:rsidRDefault="00787FA7" w:rsidP="00787FA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8E5211">
        <w:rPr>
          <w:rFonts w:ascii="細明體" w:eastAsia="細明體" w:hAnsi="細明體" w:hint="eastAsia"/>
          <w:lang w:eastAsia="zh-TW"/>
        </w:rPr>
        <w:t>執行類別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 w:rsidRPr="0044670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4670E">
        <w:rPr>
          <w:rFonts w:ascii="細明體" w:eastAsia="細明體" w:hAnsi="細明體" w:hint="eastAsia"/>
          <w:kern w:val="2"/>
          <w:lang w:eastAsia="zh-TW"/>
        </w:rPr>
        <w:t>$</w:t>
      </w:r>
      <w:r w:rsidR="008E5211">
        <w:rPr>
          <w:rFonts w:ascii="細明體" w:eastAsia="細明體" w:hAnsi="細明體" w:hint="eastAsia"/>
          <w:lang w:eastAsia="zh-TW"/>
        </w:rPr>
        <w:t>執行類別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453C18" w:rsidRPr="00453C18" w:rsidRDefault="00453C18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D5687A">
        <w:rPr>
          <w:rFonts w:ascii="細明體" w:eastAsia="細明體" w:hAnsi="細明體" w:hint="eastAsia"/>
          <w:kern w:val="2"/>
          <w:lang w:eastAsia="zh-TW"/>
        </w:rPr>
        <w:t>$</w:t>
      </w:r>
      <w:r w:rsidR="00154EE0">
        <w:rPr>
          <w:rFonts w:ascii="細明體" w:eastAsia="細明體" w:hAnsi="細明體" w:hint="eastAsia"/>
          <w:kern w:val="2"/>
          <w:lang w:eastAsia="zh-TW"/>
        </w:rPr>
        <w:t>主動關懷未結案</w:t>
      </w:r>
      <w:r w:rsidR="003162A7">
        <w:rPr>
          <w:rFonts w:ascii="細明體" w:eastAsia="細明體" w:hAnsi="細明體" w:hint="eastAsia"/>
          <w:kern w:val="2"/>
          <w:lang w:eastAsia="zh-TW"/>
        </w:rPr>
        <w:t>資料</w:t>
      </w:r>
      <w:r w:rsidR="00AE666C">
        <w:rPr>
          <w:rFonts w:ascii="細明體" w:eastAsia="細明體" w:hAnsi="細明體" w:hint="eastAsia"/>
          <w:kern w:val="2"/>
          <w:lang w:eastAsia="zh-TW"/>
        </w:rPr>
        <w:t>(</w:t>
      </w:r>
      <w:r w:rsidR="00AE666C">
        <w:rPr>
          <w:rFonts w:ascii="細明體" w:eastAsia="細明體" w:hAnsi="細明體"/>
          <w:kern w:val="2"/>
          <w:lang w:eastAsia="zh-TW"/>
        </w:rPr>
        <w:t>$DTAAI310</w:t>
      </w:r>
      <w:r w:rsidR="00AE666C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A32DA8" w:rsidRPr="004A3EAE" w:rsidRDefault="0046527D" w:rsidP="004A3EA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SQL</w:t>
      </w:r>
      <w:r w:rsidR="00E13824" w:rsidRPr="009E5952">
        <w:rPr>
          <w:rFonts w:ascii="細明體" w:eastAsia="細明體" w:hAnsi="細明體" w:hint="eastAsia"/>
          <w:kern w:val="2"/>
          <w:lang w:eastAsia="zh-TW"/>
        </w:rPr>
        <w:t>如下</w:t>
      </w:r>
      <w:r w:rsidRPr="009E5952">
        <w:rPr>
          <w:rFonts w:ascii="細明體" w:eastAsia="細明體" w:hAnsi="細明體" w:hint="eastAsia"/>
          <w:kern w:val="2"/>
          <w:lang w:eastAsia="zh-TW"/>
        </w:rPr>
        <w:t>：</w:t>
      </w:r>
      <w:r w:rsidR="00660E29">
        <w:rPr>
          <w:rFonts w:ascii="細明體" w:eastAsia="細明體" w:hAnsi="細明體" w:hint="eastAsia"/>
          <w:kern w:val="2"/>
          <w:lang w:eastAsia="zh-TW"/>
        </w:rPr>
        <w:t>讀取</w:t>
      </w:r>
      <w:r w:rsidR="002D0CE0">
        <w:rPr>
          <w:rFonts w:ascii="細明體" w:eastAsia="細明體" w:hAnsi="細明體" w:hint="eastAsia"/>
          <w:lang w:eastAsia="zh-TW"/>
        </w:rPr>
        <w:t>主動關懷登記檔</w:t>
      </w:r>
      <w:r w:rsidR="00660E29">
        <w:rPr>
          <w:rFonts w:ascii="細明體" w:eastAsia="細明體" w:hAnsi="細明體" w:hint="eastAsia"/>
          <w:lang w:eastAsia="zh-TW"/>
        </w:rPr>
        <w:t>(DTAAI</w:t>
      </w:r>
      <w:r w:rsidR="006F362B">
        <w:rPr>
          <w:rFonts w:ascii="細明體" w:eastAsia="細明體" w:hAnsi="細明體" w:hint="eastAsia"/>
          <w:lang w:eastAsia="zh-TW"/>
        </w:rPr>
        <w:t>310</w:t>
      </w:r>
      <w:r w:rsidR="00660E29">
        <w:rPr>
          <w:rFonts w:ascii="細明體" w:eastAsia="細明體" w:hAnsi="細明體" w:hint="eastAsia"/>
          <w:lang w:eastAsia="zh-TW"/>
        </w:rPr>
        <w:t>)</w:t>
      </w:r>
      <w:r w:rsidR="00606D54">
        <w:rPr>
          <w:rFonts w:ascii="細明體" w:eastAsia="細明體" w:hAnsi="細明體" w:hint="eastAsia"/>
          <w:lang w:eastAsia="zh-TW"/>
        </w:rPr>
        <w:t xml:space="preserve">，案件進度為 </w:t>
      </w:r>
      <w:r w:rsidR="00606D54">
        <w:rPr>
          <w:rFonts w:ascii="細明體" w:eastAsia="細明體" w:hAnsi="細明體"/>
          <w:lang w:eastAsia="zh-TW"/>
        </w:rPr>
        <w:t>‘</w:t>
      </w:r>
      <w:r w:rsidR="00606D54">
        <w:rPr>
          <w:rFonts w:ascii="細明體" w:eastAsia="細明體" w:hAnsi="細明體" w:hint="eastAsia"/>
          <w:lang w:eastAsia="zh-TW"/>
        </w:rPr>
        <w:t>10</w:t>
      </w:r>
      <w:r w:rsidR="00606D54">
        <w:rPr>
          <w:rFonts w:ascii="細明體" w:eastAsia="細明體" w:hAnsi="細明體"/>
          <w:lang w:eastAsia="zh-TW"/>
        </w:rPr>
        <w:t>’</w:t>
      </w:r>
      <w:r w:rsidR="00606D54">
        <w:rPr>
          <w:rFonts w:ascii="細明體" w:eastAsia="細明體" w:hAnsi="細明體" w:hint="eastAsia"/>
          <w:lang w:eastAsia="zh-TW"/>
        </w:rPr>
        <w:t xml:space="preserve"> </w:t>
      </w:r>
      <w:r w:rsidR="00606D54">
        <w:rPr>
          <w:rFonts w:ascii="細明體" w:eastAsia="細明體" w:hAnsi="細明體"/>
          <w:lang w:eastAsia="zh-TW"/>
        </w:rPr>
        <w:t>or ‘20’</w:t>
      </w:r>
      <w:r w:rsidR="00017BB8">
        <w:rPr>
          <w:rFonts w:ascii="細明體" w:eastAsia="細明體" w:hAnsi="細明體" w:hint="eastAsia"/>
          <w:lang w:eastAsia="zh-TW"/>
        </w:rPr>
        <w:t xml:space="preserve">or </w:t>
      </w:r>
      <w:r w:rsidR="00017BB8">
        <w:rPr>
          <w:rFonts w:ascii="細明體" w:eastAsia="細明體" w:hAnsi="細明體"/>
          <w:lang w:eastAsia="zh-TW"/>
        </w:rPr>
        <w:t>‘30’</w:t>
      </w:r>
      <w:r w:rsidR="00606D54"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5C3B76" w:rsidRPr="009E5952" w:rsidRDefault="00365B97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  <w:r w:rsidR="005C3B76" w:rsidRPr="009E5952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067B6B" w:rsidRPr="009E5952">
        <w:rPr>
          <w:rFonts w:ascii="細明體" w:eastAsia="細明體" w:hAnsi="細明體" w:hint="eastAsia"/>
          <w:kern w:val="2"/>
          <w:lang w:eastAsia="zh-TW"/>
        </w:rPr>
        <w:t>資料</w:t>
      </w:r>
      <w:r w:rsidR="0066083F" w:rsidRPr="009E5952">
        <w:rPr>
          <w:rFonts w:ascii="細明體" w:eastAsia="細明體" w:hAnsi="細明體" w:hint="eastAsia"/>
          <w:kern w:val="2"/>
          <w:lang w:eastAsia="zh-TW"/>
        </w:rPr>
        <w:t>筆數</w:t>
      </w:r>
      <w:r w:rsidR="009F7BF0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133AEE" w:rsidRDefault="00133AEE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9533C1" w:rsidRDefault="009533C1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</w:t>
      </w:r>
      <w:r w:rsidR="00E15BE6">
        <w:rPr>
          <w:rFonts w:ascii="細明體" w:eastAsia="細明體" w:hAnsi="細明體" w:hint="eastAsia"/>
          <w:kern w:val="2"/>
          <w:lang w:eastAsia="zh-TW"/>
        </w:rPr>
        <w:t>，則設定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CA0825">
        <w:rPr>
          <w:rFonts w:ascii="細明體" w:eastAsia="細明體" w:hAnsi="細明體" w:hint="eastAsia"/>
          <w:kern w:val="2"/>
          <w:lang w:eastAsia="zh-TW"/>
        </w:rPr>
        <w:t>查詢</w:t>
      </w:r>
      <w:r w:rsidR="00C93345">
        <w:rPr>
          <w:rFonts w:ascii="細明體" w:eastAsia="細明體" w:hAnsi="細明體" w:hint="eastAsia"/>
          <w:kern w:val="2"/>
          <w:lang w:eastAsia="zh-TW"/>
        </w:rPr>
        <w:t>主動關懷未結案資料</w:t>
      </w:r>
      <w:r w:rsidR="00CA0825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="00CA0825">
        <w:rPr>
          <w:rFonts w:ascii="細明體" w:eastAsia="細明體" w:hAnsi="細明體" w:hint="eastAsia"/>
          <w:bCs/>
          <w:caps/>
          <w:lang w:eastAsia="zh-TW"/>
        </w:rPr>
        <w:t>+</w:t>
      </w:r>
      <w:r w:rsidR="00CA0825"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A0825"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E15BE6" w:rsidRPr="00DF2E41" w:rsidRDefault="002905A3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E15BE6" w:rsidRDefault="00E15BE6" w:rsidP="00E15B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CC146B" w:rsidRDefault="00225CA3" w:rsidP="0060718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逐筆依$主動關懷未結案資料處理</w:t>
      </w:r>
      <w:r w:rsidR="005645A2">
        <w:rPr>
          <w:rFonts w:ascii="細明體" w:eastAsia="細明體" w:hAnsi="細明體" w:hint="eastAsia"/>
          <w:kern w:val="2"/>
          <w:lang w:eastAsia="zh-TW"/>
        </w:rPr>
        <w:t>：</w:t>
      </w:r>
    </w:p>
    <w:p w:rsidR="005645A2" w:rsidRPr="000F2CA7" w:rsidRDefault="00685E39" w:rsidP="005645A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Style w:val="style3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$截止日期 = $DTAAI310.</w:t>
      </w:r>
      <w:r w:rsidR="003F21E6">
        <w:rPr>
          <w:rStyle w:val="style3"/>
          <w:rFonts w:ascii="細明體" w:eastAsia="細明體" w:hAnsi="細明體" w:hint="eastAsia"/>
        </w:rPr>
        <w:t>ASIN_END_DAT</w:t>
      </w:r>
      <w:r w:rsidR="003F21E6">
        <w:rPr>
          <w:rStyle w:val="style3"/>
          <w:rFonts w:ascii="細明體" w:eastAsia="細明體" w:hAnsi="細明體" w:hint="eastAsia"/>
          <w:lang w:eastAsia="zh-TW"/>
        </w:rPr>
        <w:t>E(</w:t>
      </w:r>
      <w:r w:rsidR="003F21E6">
        <w:rPr>
          <w:rFonts w:ascii="細明體" w:eastAsia="細明體" w:hAnsi="細明體" w:hint="eastAsia"/>
        </w:rPr>
        <w:t>處理截止日期</w:t>
      </w:r>
      <w:r w:rsidR="003F21E6">
        <w:rPr>
          <w:rStyle w:val="style3"/>
          <w:rFonts w:ascii="細明體" w:eastAsia="細明體" w:hAnsi="細明體" w:hint="eastAsia"/>
          <w:lang w:eastAsia="zh-TW"/>
        </w:rPr>
        <w:t>)</w:t>
      </w:r>
    </w:p>
    <w:p w:rsidR="000F2CA7" w:rsidRPr="005A672D" w:rsidRDefault="000F2CA7" w:rsidP="005645A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Style w:val="style3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$案件進度</w:t>
      </w:r>
      <w:r w:rsidR="00393E00">
        <w:rPr>
          <w:rFonts w:ascii="細明體" w:eastAsia="細明體" w:hAnsi="細明體" w:hint="eastAsia"/>
          <w:kern w:val="2"/>
          <w:lang w:eastAsia="zh-TW"/>
        </w:rPr>
        <w:t>Bef</w:t>
      </w:r>
      <w:r>
        <w:rPr>
          <w:rFonts w:ascii="細明體" w:eastAsia="細明體" w:hAnsi="細明體" w:hint="eastAsia"/>
          <w:kern w:val="2"/>
          <w:lang w:eastAsia="zh-TW"/>
        </w:rPr>
        <w:t xml:space="preserve"> = $DTAAI310.</w:t>
      </w:r>
      <w:r w:rsidR="0031052F">
        <w:rPr>
          <w:rStyle w:val="style3"/>
          <w:rFonts w:ascii="細明體" w:eastAsia="細明體" w:hAnsi="細明體"/>
        </w:rPr>
        <w:t>APLY_STS</w:t>
      </w:r>
      <w:r>
        <w:rPr>
          <w:rStyle w:val="style3"/>
          <w:rFonts w:ascii="細明體" w:eastAsia="細明體" w:hAnsi="細明體" w:hint="eastAsia"/>
          <w:lang w:eastAsia="zh-TW"/>
        </w:rPr>
        <w:t>(</w:t>
      </w:r>
      <w:r w:rsidR="0031052F">
        <w:rPr>
          <w:rStyle w:val="style3"/>
          <w:rFonts w:ascii="細明體" w:eastAsia="細明體" w:hAnsi="細明體" w:hint="eastAsia"/>
          <w:lang w:eastAsia="zh-TW"/>
        </w:rPr>
        <w:t>案件進度</w:t>
      </w:r>
      <w:r>
        <w:rPr>
          <w:rStyle w:val="style3"/>
          <w:rFonts w:ascii="細明體" w:eastAsia="細明體" w:hAnsi="細明體" w:hint="eastAsia"/>
          <w:lang w:eastAsia="zh-TW"/>
        </w:rPr>
        <w:t>)</w:t>
      </w:r>
    </w:p>
    <w:p w:rsidR="00F756F4" w:rsidRPr="008208F8" w:rsidRDefault="005A672D" w:rsidP="00D67E3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Style w:val="style3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$案件進度Af</w:t>
      </w:r>
      <w:r>
        <w:rPr>
          <w:rFonts w:ascii="細明體" w:eastAsia="細明體" w:hAnsi="細明體"/>
          <w:kern w:val="2"/>
          <w:lang w:eastAsia="zh-TW"/>
        </w:rPr>
        <w:t>t</w:t>
      </w:r>
      <w:r>
        <w:rPr>
          <w:rFonts w:ascii="細明體" w:eastAsia="細明體" w:hAnsi="細明體" w:hint="eastAsia"/>
          <w:kern w:val="2"/>
          <w:lang w:eastAsia="zh-TW"/>
        </w:rPr>
        <w:t xml:space="preserve"> = 空白</w:t>
      </w:r>
    </w:p>
    <w:p w:rsidR="00D67E37" w:rsidRPr="00202933" w:rsidRDefault="00627E45" w:rsidP="0020293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系統日(TIMPESTAMP) &gt;= $截止日期</w:t>
      </w:r>
      <w:r w:rsidR="006264EA">
        <w:rPr>
          <w:rFonts w:ascii="細明體" w:eastAsia="細明體" w:hAnsi="細明體" w:hint="eastAsia"/>
          <w:kern w:val="2"/>
          <w:lang w:eastAsia="zh-TW"/>
        </w:rPr>
        <w:t xml:space="preserve"> (表示要推到下一關)</w:t>
      </w:r>
    </w:p>
    <w:p w:rsidR="00D91340" w:rsidRDefault="00FF4D78" w:rsidP="00D9134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CF3AFF">
        <w:rPr>
          <w:rFonts w:ascii="細明體" w:eastAsia="細明體" w:hAnsi="細明體" w:hint="eastAsia"/>
          <w:kern w:val="2"/>
          <w:lang w:eastAsia="zh-TW"/>
        </w:rPr>
        <w:t>$案件進度</w:t>
      </w:r>
      <w:r w:rsidR="00F60030">
        <w:rPr>
          <w:rFonts w:ascii="細明體" w:eastAsia="細明體" w:hAnsi="細明體" w:hint="eastAsia"/>
          <w:kern w:val="2"/>
          <w:lang w:eastAsia="zh-TW"/>
        </w:rPr>
        <w:t>Bef</w:t>
      </w:r>
      <w:r w:rsidR="00CF3AFF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CF3AFF">
        <w:rPr>
          <w:rFonts w:ascii="細明體" w:eastAsia="細明體" w:hAnsi="細明體"/>
          <w:kern w:val="2"/>
          <w:lang w:eastAsia="zh-TW"/>
        </w:rPr>
        <w:t>‘</w:t>
      </w:r>
      <w:r w:rsidR="008F0660">
        <w:rPr>
          <w:rFonts w:ascii="細明體" w:eastAsia="細明體" w:hAnsi="細明體" w:hint="eastAsia"/>
          <w:kern w:val="2"/>
          <w:lang w:eastAsia="zh-TW"/>
        </w:rPr>
        <w:t>3</w:t>
      </w:r>
      <w:r w:rsidR="00CF3AFF">
        <w:rPr>
          <w:rFonts w:ascii="細明體" w:eastAsia="細明體" w:hAnsi="細明體" w:hint="eastAsia"/>
          <w:kern w:val="2"/>
          <w:lang w:eastAsia="zh-TW"/>
        </w:rPr>
        <w:t>0</w:t>
      </w:r>
      <w:r w:rsidR="00CF3AFF">
        <w:rPr>
          <w:rFonts w:ascii="細明體" w:eastAsia="細明體" w:hAnsi="細明體"/>
          <w:kern w:val="2"/>
          <w:lang w:eastAsia="zh-TW"/>
        </w:rPr>
        <w:t>’</w:t>
      </w:r>
    </w:p>
    <w:p w:rsidR="002B63D4" w:rsidRDefault="00C359D0" w:rsidP="002B63D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$案件進度Af</w:t>
      </w:r>
      <w:r>
        <w:rPr>
          <w:rFonts w:ascii="細明體" w:eastAsia="細明體" w:hAnsi="細明體"/>
          <w:kern w:val="2"/>
          <w:lang w:eastAsia="zh-TW"/>
        </w:rPr>
        <w:t>t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67E37" w:rsidRDefault="00D67E37" w:rsidP="002B63D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2814A7" w:rsidRDefault="002814A7" w:rsidP="002814A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</w:t>
      </w:r>
    </w:p>
    <w:p w:rsidR="00695E64" w:rsidRDefault="00695E64" w:rsidP="0084590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$截止日期 = $截止日期 + 2 天</w:t>
      </w:r>
    </w:p>
    <w:p w:rsidR="00845903" w:rsidRPr="007012A9" w:rsidRDefault="00845903" w:rsidP="0084590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$處理單位 = CALL AA_TIZ320.</w:t>
      </w:r>
      <w:r>
        <w:rPr>
          <w:rFonts w:ascii="細明體" w:eastAsia="細明體" w:hAnsi="細明體"/>
        </w:rPr>
        <w:t>ge</w:t>
      </w:r>
      <w:r>
        <w:rPr>
          <w:rFonts w:ascii="細明體" w:eastAsia="細明體" w:hAnsi="細明體" w:hint="eastAsia"/>
        </w:rPr>
        <w:t>tA</w:t>
      </w:r>
      <w:r>
        <w:rPr>
          <w:rFonts w:ascii="細明體" w:eastAsia="細明體" w:hAnsi="細明體"/>
        </w:rPr>
        <w:t>sinDivNo()</w:t>
      </w:r>
      <w:r>
        <w:rPr>
          <w:rFonts w:ascii="細明體" w:eastAsia="細明體" w:hAnsi="細明體" w:hint="eastAsia"/>
          <w:lang w:eastAsia="zh-TW"/>
        </w:rPr>
        <w:t>，傳入參數如下：</w:t>
      </w:r>
    </w:p>
    <w:p w:rsidR="00845903" w:rsidRDefault="00845903" w:rsidP="0084590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D1CE4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DTAAI310.醫院代碼(HOSP_CODE)</w:t>
      </w:r>
    </w:p>
    <w:p w:rsidR="00EE7558" w:rsidRDefault="00E17B46" w:rsidP="007368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$案件進度Bef</w:t>
      </w:r>
    </w:p>
    <w:p w:rsidR="00B14919" w:rsidRPr="0073686B" w:rsidRDefault="00B14919" w:rsidP="007368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若拋DataNotFoundException，則丟出訊息：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查無對應的處理單位，請聯繫理賠企劃科協助設定，醫院代碼：</w:t>
      </w:r>
      <w:r w:rsidRPr="00F03FA7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Pr="007D1CE4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DTAAI310.醫院代碼</w:t>
      </w:r>
    </w:p>
    <w:p w:rsidR="00E17B46" w:rsidRDefault="00E17B46" w:rsidP="00E17B4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$案件進度Bef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17B46" w:rsidRDefault="00E17B46" w:rsidP="00E17B4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$案件進度Af</w:t>
      </w:r>
      <w:r>
        <w:rPr>
          <w:rFonts w:ascii="細明體" w:eastAsia="細明體" w:hAnsi="細明體"/>
          <w:kern w:val="2"/>
          <w:lang w:eastAsia="zh-TW"/>
        </w:rPr>
        <w:t>t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50301" w:rsidRDefault="00950301" w:rsidP="0095030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$案件進度Bef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50301" w:rsidRDefault="00950301" w:rsidP="002F658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$案件進度Af</w:t>
      </w:r>
      <w:r>
        <w:rPr>
          <w:rFonts w:ascii="細明體" w:eastAsia="細明體" w:hAnsi="細明體"/>
          <w:kern w:val="2"/>
          <w:lang w:eastAsia="zh-TW"/>
        </w:rPr>
        <w:t>t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85769" w:rsidRDefault="00D91340" w:rsidP="00D9134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2C1285" w:rsidRPr="00DF2E41" w:rsidRDefault="002C1285" w:rsidP="002C128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//TODO</w:t>
      </w:r>
    </w:p>
    <w:p w:rsidR="00251661" w:rsidRDefault="00A379A8" w:rsidP="004D41E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更新DTAAA310資料</w:t>
      </w:r>
      <w:r w:rsidR="00C154E8">
        <w:rPr>
          <w:rFonts w:ascii="細明體" w:eastAsia="細明體" w:hAnsi="細明體" w:hint="eastAsia"/>
          <w:kern w:val="2"/>
          <w:lang w:eastAsia="zh-TW"/>
        </w:rPr>
        <w:t>，除了以下欄位，其餘跟原資料相同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6318" w:type="dxa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4395"/>
      </w:tblGrid>
      <w:tr w:rsidR="008F1E64" w:rsidRPr="00F01BBC" w:rsidTr="005F2D7C">
        <w:tc>
          <w:tcPr>
            <w:tcW w:w="1923" w:type="dxa"/>
            <w:shd w:val="clear" w:color="auto" w:fill="BFBFBF"/>
          </w:tcPr>
          <w:p w:rsidR="008F1E64" w:rsidRPr="00F01BBC" w:rsidRDefault="008F1E64" w:rsidP="0017075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bCs/>
                <w:lang w:eastAsia="zh-TW"/>
              </w:rPr>
              <w:t>DTAAI310</w:t>
            </w:r>
            <w:r w:rsidRPr="00F01BBC">
              <w:rPr>
                <w:rFonts w:ascii="細明體" w:eastAsia="細明體" w:hAnsi="細明體" w:hint="eastAsia"/>
                <w:b/>
                <w:bCs/>
                <w:lang w:eastAsia="zh-TW"/>
              </w:rPr>
              <w:t>欄位</w:t>
            </w:r>
          </w:p>
        </w:tc>
        <w:tc>
          <w:tcPr>
            <w:tcW w:w="4395" w:type="dxa"/>
            <w:shd w:val="clear" w:color="auto" w:fill="BFBFBF"/>
          </w:tcPr>
          <w:p w:rsidR="008F1E64" w:rsidRPr="00F01BBC" w:rsidRDefault="008F1E64" w:rsidP="0017075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8F1E64" w:rsidRPr="00136275" w:rsidTr="005F2D7C">
        <w:tc>
          <w:tcPr>
            <w:tcW w:w="1923" w:type="dxa"/>
            <w:vAlign w:val="center"/>
          </w:tcPr>
          <w:p w:rsidR="008F1E64" w:rsidRPr="00F05209" w:rsidRDefault="008F1E64" w:rsidP="00170755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487D60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處理單位</w:t>
            </w:r>
          </w:p>
        </w:tc>
        <w:tc>
          <w:tcPr>
            <w:tcW w:w="4395" w:type="dxa"/>
            <w:vAlign w:val="center"/>
          </w:tcPr>
          <w:p w:rsidR="008F1E64" w:rsidRPr="00212091" w:rsidRDefault="008F1E64" w:rsidP="00170755">
            <w:pPr>
              <w:rPr>
                <w:rFonts w:ascii="細明體" w:eastAsia="細明體" w:hAnsi="細明體" w:hint="eastAsia"/>
                <w:sz w:val="20"/>
              </w:rPr>
            </w:pPr>
            <w:r w:rsidRPr="00F05209">
              <w:rPr>
                <w:rFonts w:ascii="細明體" w:eastAsia="細明體" w:hAnsi="細明體"/>
                <w:sz w:val="20"/>
              </w:rPr>
              <w:t>$</w:t>
            </w:r>
            <w:r w:rsidRPr="00F05209">
              <w:rPr>
                <w:rFonts w:ascii="細明體" w:eastAsia="細明體" w:hAnsi="細明體" w:hint="eastAsia"/>
                <w:sz w:val="20"/>
              </w:rPr>
              <w:t>處理單位</w:t>
            </w:r>
          </w:p>
        </w:tc>
      </w:tr>
      <w:tr w:rsidR="008F1E64" w:rsidRPr="00136275" w:rsidTr="005F2D7C">
        <w:tc>
          <w:tcPr>
            <w:tcW w:w="1923" w:type="dxa"/>
            <w:vAlign w:val="center"/>
          </w:tcPr>
          <w:p w:rsidR="008F1E64" w:rsidRPr="00104D1F" w:rsidRDefault="008F1E64" w:rsidP="00170755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處理人員</w:t>
            </w:r>
          </w:p>
        </w:tc>
        <w:tc>
          <w:tcPr>
            <w:tcW w:w="4395" w:type="dxa"/>
          </w:tcPr>
          <w:p w:rsidR="008F1E64" w:rsidRPr="004C75CD" w:rsidRDefault="008F1E64" w:rsidP="001707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null</w:t>
            </w:r>
          </w:p>
        </w:tc>
      </w:tr>
      <w:tr w:rsidR="008F1E64" w:rsidRPr="00136275" w:rsidTr="005F2D7C">
        <w:tc>
          <w:tcPr>
            <w:tcW w:w="1923" w:type="dxa"/>
            <w:vAlign w:val="center"/>
          </w:tcPr>
          <w:p w:rsidR="008F1E64" w:rsidRPr="00104D1F" w:rsidRDefault="008F1E64" w:rsidP="00170755">
            <w:pPr>
              <w:rPr>
                <w:rStyle w:val="a9"/>
                <w:rFonts w:ascii="細明體" w:eastAsia="細明體" w:hAnsi="細明體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處理截止日期</w:t>
            </w:r>
          </w:p>
        </w:tc>
        <w:tc>
          <w:tcPr>
            <w:tcW w:w="4395" w:type="dxa"/>
          </w:tcPr>
          <w:p w:rsidR="008F1E64" w:rsidRPr="004C75CD" w:rsidRDefault="00F825C7" w:rsidP="001707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$截止日期</w:t>
            </w:r>
          </w:p>
        </w:tc>
      </w:tr>
      <w:tr w:rsidR="008F1E64" w:rsidRPr="00136275" w:rsidTr="005F2D7C">
        <w:tc>
          <w:tcPr>
            <w:tcW w:w="1923" w:type="dxa"/>
            <w:vAlign w:val="center"/>
          </w:tcPr>
          <w:p w:rsidR="008F1E64" w:rsidRPr="00104D1F" w:rsidRDefault="008F1E64" w:rsidP="00170755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案件進度</w:t>
            </w:r>
          </w:p>
        </w:tc>
        <w:tc>
          <w:tcPr>
            <w:tcW w:w="4395" w:type="dxa"/>
          </w:tcPr>
          <w:p w:rsidR="008F1E64" w:rsidRPr="004C75CD" w:rsidRDefault="00C154E8" w:rsidP="001707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$案件進度Af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t</w:t>
            </w:r>
          </w:p>
        </w:tc>
      </w:tr>
    </w:tbl>
    <w:p w:rsidR="00F62F1C" w:rsidRDefault="00F62F1C" w:rsidP="00F62F1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3400D3">
        <w:rPr>
          <w:rFonts w:ascii="細明體" w:eastAsia="細明體" w:hAnsi="細明體"/>
        </w:rPr>
        <w:t>主動關懷登記檔</w:t>
      </w:r>
      <w:r>
        <w:rPr>
          <w:rFonts w:ascii="細明體" w:eastAsia="細明體" w:hAnsi="細明體" w:hint="eastAsia"/>
          <w:lang w:eastAsia="zh-TW"/>
        </w:rPr>
        <w:t>：</w:t>
      </w:r>
    </w:p>
    <w:p w:rsidR="00F62F1C" w:rsidRDefault="00F62F1C" w:rsidP="00F62F1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</w:t>
      </w:r>
      <w:r>
        <w:rPr>
          <w:rFonts w:ascii="細明體" w:eastAsia="細明體" w:hAnsi="細明體"/>
          <w:kern w:val="2"/>
          <w:lang w:eastAsia="zh-TW"/>
        </w:rPr>
        <w:t>ALL AA_TIZ310.</w:t>
      </w:r>
      <w:r>
        <w:rPr>
          <w:rFonts w:ascii="細明體" w:eastAsia="細明體" w:hAnsi="細明體" w:hint="eastAsia"/>
          <w:kern w:val="2"/>
          <w:lang w:eastAsia="zh-TW"/>
        </w:rPr>
        <w:t>updateDTAAI310</w:t>
      </w:r>
      <w:r>
        <w:rPr>
          <w:rFonts w:ascii="細明體" w:eastAsia="細明體" w:hAnsi="細明體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8F1E64" w:rsidRPr="00484DAE" w:rsidRDefault="00F62F1C" w:rsidP="00484DA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$DTAAI310</w:t>
      </w:r>
    </w:p>
    <w:p w:rsidR="00CD2DA2" w:rsidRPr="00CC146B" w:rsidRDefault="00CC146B" w:rsidP="004D41E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  <w:r w:rsidR="00DB5A10" w:rsidRPr="00CC146B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DB5A10" w:rsidRPr="009E5952" w:rsidRDefault="00DB5A10" w:rsidP="0037050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 w:rsidR="000D5E2B"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916BD5">
        <w:rPr>
          <w:rFonts w:ascii="細明體" w:eastAsia="細明體" w:hAnsi="細明體" w:hint="eastAsia"/>
          <w:kern w:val="2"/>
          <w:lang w:eastAsia="zh-TW"/>
        </w:rPr>
        <w:t>輸入件數</w:t>
      </w:r>
      <w:r w:rsidR="0081322E" w:rsidRPr="009E5952">
        <w:rPr>
          <w:rFonts w:ascii="細明體" w:eastAsia="細明體" w:hAnsi="細明體" w:hint="eastAsia"/>
          <w:lang w:eastAsia="zh-TW"/>
        </w:rPr>
        <w:t>、</w:t>
      </w:r>
      <w:r w:rsidR="00390816" w:rsidRPr="009E5952">
        <w:rPr>
          <w:rFonts w:ascii="細明體" w:eastAsia="細明體" w:hAnsi="細明體" w:hint="eastAsia"/>
          <w:kern w:val="2"/>
          <w:lang w:eastAsia="zh-TW"/>
        </w:rPr>
        <w:t>$成功</w:t>
      </w:r>
      <w:r w:rsidR="00916BD5">
        <w:rPr>
          <w:rFonts w:ascii="細明體" w:eastAsia="細明體" w:hAnsi="細明體" w:hint="eastAsia"/>
          <w:kern w:val="2"/>
          <w:lang w:eastAsia="zh-TW"/>
        </w:rPr>
        <w:t>件數</w:t>
      </w:r>
    </w:p>
    <w:sectPr w:rsidR="00DB5A10" w:rsidRPr="009E595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B67" w:rsidRDefault="00846B67" w:rsidP="000C2BA8">
      <w:r>
        <w:separator/>
      </w:r>
    </w:p>
  </w:endnote>
  <w:endnote w:type="continuationSeparator" w:id="0">
    <w:p w:rsidR="00846B67" w:rsidRDefault="00846B67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B67" w:rsidRDefault="00846B67" w:rsidP="000C2BA8">
      <w:r>
        <w:separator/>
      </w:r>
    </w:p>
  </w:footnote>
  <w:footnote w:type="continuationSeparator" w:id="0">
    <w:p w:rsidR="00846B67" w:rsidRDefault="00846B67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94C068D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5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0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3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5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40"/>
  </w:num>
  <w:num w:numId="7">
    <w:abstractNumId w:val="31"/>
  </w:num>
  <w:num w:numId="8">
    <w:abstractNumId w:val="33"/>
  </w:num>
  <w:num w:numId="9">
    <w:abstractNumId w:val="10"/>
  </w:num>
  <w:num w:numId="10">
    <w:abstractNumId w:val="27"/>
  </w:num>
  <w:num w:numId="11">
    <w:abstractNumId w:val="28"/>
  </w:num>
  <w:num w:numId="12">
    <w:abstractNumId w:val="30"/>
  </w:num>
  <w:num w:numId="13">
    <w:abstractNumId w:val="17"/>
  </w:num>
  <w:num w:numId="14">
    <w:abstractNumId w:val="44"/>
  </w:num>
  <w:num w:numId="15">
    <w:abstractNumId w:val="24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6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2"/>
  </w:num>
  <w:num w:numId="32">
    <w:abstractNumId w:val="42"/>
  </w:num>
  <w:num w:numId="33">
    <w:abstractNumId w:val="45"/>
  </w:num>
  <w:num w:numId="34">
    <w:abstractNumId w:val="29"/>
  </w:num>
  <w:num w:numId="35">
    <w:abstractNumId w:val="37"/>
  </w:num>
  <w:num w:numId="36">
    <w:abstractNumId w:val="34"/>
  </w:num>
  <w:num w:numId="37">
    <w:abstractNumId w:val="19"/>
  </w:num>
  <w:num w:numId="38">
    <w:abstractNumId w:val="39"/>
  </w:num>
  <w:num w:numId="39">
    <w:abstractNumId w:val="14"/>
  </w:num>
  <w:num w:numId="40">
    <w:abstractNumId w:val="12"/>
  </w:num>
  <w:num w:numId="41">
    <w:abstractNumId w:val="43"/>
  </w:num>
  <w:num w:numId="42">
    <w:abstractNumId w:val="41"/>
  </w:num>
  <w:num w:numId="43">
    <w:abstractNumId w:val="26"/>
  </w:num>
  <w:num w:numId="44">
    <w:abstractNumId w:val="25"/>
  </w:num>
  <w:num w:numId="45">
    <w:abstractNumId w:val="23"/>
  </w:num>
  <w:num w:numId="46">
    <w:abstractNumId w:val="38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21E"/>
    <w:rsid w:val="000051B2"/>
    <w:rsid w:val="000052FB"/>
    <w:rsid w:val="0000563E"/>
    <w:rsid w:val="00010BCB"/>
    <w:rsid w:val="000110F3"/>
    <w:rsid w:val="00012E7C"/>
    <w:rsid w:val="000134DD"/>
    <w:rsid w:val="00014A6C"/>
    <w:rsid w:val="0001563C"/>
    <w:rsid w:val="00016F11"/>
    <w:rsid w:val="00017BB8"/>
    <w:rsid w:val="000207E4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D02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5726D"/>
    <w:rsid w:val="00060930"/>
    <w:rsid w:val="00061FBC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19ED"/>
    <w:rsid w:val="00071E60"/>
    <w:rsid w:val="000726A0"/>
    <w:rsid w:val="000737CF"/>
    <w:rsid w:val="00073BA3"/>
    <w:rsid w:val="00074490"/>
    <w:rsid w:val="00074A36"/>
    <w:rsid w:val="00075C91"/>
    <w:rsid w:val="000764D5"/>
    <w:rsid w:val="00077C11"/>
    <w:rsid w:val="00077EAD"/>
    <w:rsid w:val="0008099E"/>
    <w:rsid w:val="000814EE"/>
    <w:rsid w:val="0008223E"/>
    <w:rsid w:val="00082D62"/>
    <w:rsid w:val="0008361E"/>
    <w:rsid w:val="0008439C"/>
    <w:rsid w:val="000846CC"/>
    <w:rsid w:val="00084E23"/>
    <w:rsid w:val="00084EAA"/>
    <w:rsid w:val="00086633"/>
    <w:rsid w:val="000872FC"/>
    <w:rsid w:val="000876EA"/>
    <w:rsid w:val="00090800"/>
    <w:rsid w:val="000922A0"/>
    <w:rsid w:val="00094626"/>
    <w:rsid w:val="00095426"/>
    <w:rsid w:val="00095F8C"/>
    <w:rsid w:val="00097092"/>
    <w:rsid w:val="00097AB5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23D1"/>
    <w:rsid w:val="000B29D1"/>
    <w:rsid w:val="000B5824"/>
    <w:rsid w:val="000B5B46"/>
    <w:rsid w:val="000B5D25"/>
    <w:rsid w:val="000B5DF5"/>
    <w:rsid w:val="000B7900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620"/>
    <w:rsid w:val="000E05E0"/>
    <w:rsid w:val="000E0B8B"/>
    <w:rsid w:val="000E13E5"/>
    <w:rsid w:val="000E17F0"/>
    <w:rsid w:val="000E2505"/>
    <w:rsid w:val="000E38A7"/>
    <w:rsid w:val="000E3A3C"/>
    <w:rsid w:val="000E3E84"/>
    <w:rsid w:val="000E467E"/>
    <w:rsid w:val="000E5276"/>
    <w:rsid w:val="000E545A"/>
    <w:rsid w:val="000E5486"/>
    <w:rsid w:val="000E57E8"/>
    <w:rsid w:val="000E6BD5"/>
    <w:rsid w:val="000E6EA1"/>
    <w:rsid w:val="000E7517"/>
    <w:rsid w:val="000F0395"/>
    <w:rsid w:val="000F054F"/>
    <w:rsid w:val="000F08F7"/>
    <w:rsid w:val="000F09F1"/>
    <w:rsid w:val="000F0EAB"/>
    <w:rsid w:val="000F10A2"/>
    <w:rsid w:val="000F2CA7"/>
    <w:rsid w:val="000F37F7"/>
    <w:rsid w:val="000F3CF9"/>
    <w:rsid w:val="000F4D30"/>
    <w:rsid w:val="000F4F2F"/>
    <w:rsid w:val="000F6885"/>
    <w:rsid w:val="000F694F"/>
    <w:rsid w:val="000F76A1"/>
    <w:rsid w:val="000F7EEB"/>
    <w:rsid w:val="00101CD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BB9"/>
    <w:rsid w:val="00134DCF"/>
    <w:rsid w:val="00135E9D"/>
    <w:rsid w:val="00136BF1"/>
    <w:rsid w:val="00136FFA"/>
    <w:rsid w:val="00137442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70DB"/>
    <w:rsid w:val="0015718E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44C9"/>
    <w:rsid w:val="001949BE"/>
    <w:rsid w:val="001959B2"/>
    <w:rsid w:val="00196A9D"/>
    <w:rsid w:val="00197FD2"/>
    <w:rsid w:val="001A0ADD"/>
    <w:rsid w:val="001A1C0B"/>
    <w:rsid w:val="001A1E06"/>
    <w:rsid w:val="001A2402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4EAD"/>
    <w:rsid w:val="001B5954"/>
    <w:rsid w:val="001B5B0C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E1D"/>
    <w:rsid w:val="001C57F5"/>
    <w:rsid w:val="001C6BD3"/>
    <w:rsid w:val="001D0435"/>
    <w:rsid w:val="001D0E9D"/>
    <w:rsid w:val="001D1A6D"/>
    <w:rsid w:val="001D2491"/>
    <w:rsid w:val="001D3ADE"/>
    <w:rsid w:val="001E073C"/>
    <w:rsid w:val="001E0897"/>
    <w:rsid w:val="001E1438"/>
    <w:rsid w:val="001E2B9B"/>
    <w:rsid w:val="001E3ED1"/>
    <w:rsid w:val="001E3F9D"/>
    <w:rsid w:val="001E4613"/>
    <w:rsid w:val="001E4D3B"/>
    <w:rsid w:val="001E5C82"/>
    <w:rsid w:val="001E6570"/>
    <w:rsid w:val="001E6695"/>
    <w:rsid w:val="001E6D6E"/>
    <w:rsid w:val="001E7EFA"/>
    <w:rsid w:val="001F1E19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2933"/>
    <w:rsid w:val="00207652"/>
    <w:rsid w:val="002100BC"/>
    <w:rsid w:val="002103E0"/>
    <w:rsid w:val="002106CA"/>
    <w:rsid w:val="002134E7"/>
    <w:rsid w:val="0021514C"/>
    <w:rsid w:val="002156F9"/>
    <w:rsid w:val="00215B59"/>
    <w:rsid w:val="0021615B"/>
    <w:rsid w:val="002169BB"/>
    <w:rsid w:val="002177BE"/>
    <w:rsid w:val="00221E19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29F9"/>
    <w:rsid w:val="00233210"/>
    <w:rsid w:val="0023359B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562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3DB1"/>
    <w:rsid w:val="00274796"/>
    <w:rsid w:val="00275259"/>
    <w:rsid w:val="00277D86"/>
    <w:rsid w:val="00280672"/>
    <w:rsid w:val="002814A7"/>
    <w:rsid w:val="00281D1F"/>
    <w:rsid w:val="00281D7D"/>
    <w:rsid w:val="00282B21"/>
    <w:rsid w:val="002831BB"/>
    <w:rsid w:val="00283478"/>
    <w:rsid w:val="00284D22"/>
    <w:rsid w:val="00287A6C"/>
    <w:rsid w:val="0029011B"/>
    <w:rsid w:val="002905A3"/>
    <w:rsid w:val="00290D9F"/>
    <w:rsid w:val="00291EED"/>
    <w:rsid w:val="00291FF9"/>
    <w:rsid w:val="00293C61"/>
    <w:rsid w:val="002940AE"/>
    <w:rsid w:val="00295163"/>
    <w:rsid w:val="00295DC0"/>
    <w:rsid w:val="00295FEB"/>
    <w:rsid w:val="002A0378"/>
    <w:rsid w:val="002A2A89"/>
    <w:rsid w:val="002A2FE0"/>
    <w:rsid w:val="002A3335"/>
    <w:rsid w:val="002A3AE7"/>
    <w:rsid w:val="002A6B21"/>
    <w:rsid w:val="002A6FA5"/>
    <w:rsid w:val="002A7A00"/>
    <w:rsid w:val="002B1229"/>
    <w:rsid w:val="002B1F02"/>
    <w:rsid w:val="002B3026"/>
    <w:rsid w:val="002B395E"/>
    <w:rsid w:val="002B465A"/>
    <w:rsid w:val="002B55E2"/>
    <w:rsid w:val="002B58D6"/>
    <w:rsid w:val="002B5B93"/>
    <w:rsid w:val="002B63D4"/>
    <w:rsid w:val="002B63DE"/>
    <w:rsid w:val="002B654E"/>
    <w:rsid w:val="002B7029"/>
    <w:rsid w:val="002B784E"/>
    <w:rsid w:val="002B7A99"/>
    <w:rsid w:val="002C1285"/>
    <w:rsid w:val="002C2892"/>
    <w:rsid w:val="002C29D1"/>
    <w:rsid w:val="002C2E69"/>
    <w:rsid w:val="002C475F"/>
    <w:rsid w:val="002C57C6"/>
    <w:rsid w:val="002C59EF"/>
    <w:rsid w:val="002C7808"/>
    <w:rsid w:val="002D0933"/>
    <w:rsid w:val="002D0CE0"/>
    <w:rsid w:val="002D1A8D"/>
    <w:rsid w:val="002D3282"/>
    <w:rsid w:val="002D3629"/>
    <w:rsid w:val="002D56C4"/>
    <w:rsid w:val="002D7662"/>
    <w:rsid w:val="002D7D92"/>
    <w:rsid w:val="002E03B9"/>
    <w:rsid w:val="002E287D"/>
    <w:rsid w:val="002E38C3"/>
    <w:rsid w:val="002E49F3"/>
    <w:rsid w:val="002E70D7"/>
    <w:rsid w:val="002F1777"/>
    <w:rsid w:val="002F1AF9"/>
    <w:rsid w:val="002F1DBA"/>
    <w:rsid w:val="002F224F"/>
    <w:rsid w:val="002F5595"/>
    <w:rsid w:val="002F62AF"/>
    <w:rsid w:val="002F6585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052F"/>
    <w:rsid w:val="00311F84"/>
    <w:rsid w:val="0031349D"/>
    <w:rsid w:val="00316261"/>
    <w:rsid w:val="003162A7"/>
    <w:rsid w:val="00320FDD"/>
    <w:rsid w:val="00321167"/>
    <w:rsid w:val="00321C07"/>
    <w:rsid w:val="00321F42"/>
    <w:rsid w:val="00322D04"/>
    <w:rsid w:val="00323631"/>
    <w:rsid w:val="003239B6"/>
    <w:rsid w:val="00323E64"/>
    <w:rsid w:val="00326BA6"/>
    <w:rsid w:val="0033015A"/>
    <w:rsid w:val="003305F4"/>
    <w:rsid w:val="0033165E"/>
    <w:rsid w:val="00331A56"/>
    <w:rsid w:val="003329AD"/>
    <w:rsid w:val="00334274"/>
    <w:rsid w:val="003344C9"/>
    <w:rsid w:val="00334D26"/>
    <w:rsid w:val="003350EA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39F2"/>
    <w:rsid w:val="003640C4"/>
    <w:rsid w:val="0036470B"/>
    <w:rsid w:val="00364B5E"/>
    <w:rsid w:val="0036513E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557B"/>
    <w:rsid w:val="00375F9C"/>
    <w:rsid w:val="0037638F"/>
    <w:rsid w:val="0037656B"/>
    <w:rsid w:val="00377609"/>
    <w:rsid w:val="003776B3"/>
    <w:rsid w:val="00377CFD"/>
    <w:rsid w:val="00380501"/>
    <w:rsid w:val="00381A72"/>
    <w:rsid w:val="003823C8"/>
    <w:rsid w:val="003827BD"/>
    <w:rsid w:val="00382A1E"/>
    <w:rsid w:val="0038341A"/>
    <w:rsid w:val="00383AF7"/>
    <w:rsid w:val="003846FB"/>
    <w:rsid w:val="00385BA7"/>
    <w:rsid w:val="00390816"/>
    <w:rsid w:val="00393E00"/>
    <w:rsid w:val="0039450E"/>
    <w:rsid w:val="00394E7C"/>
    <w:rsid w:val="003962C1"/>
    <w:rsid w:val="00397096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B0AF6"/>
    <w:rsid w:val="003B143C"/>
    <w:rsid w:val="003B233B"/>
    <w:rsid w:val="003B34A7"/>
    <w:rsid w:val="003B37D3"/>
    <w:rsid w:val="003B460E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6422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957"/>
    <w:rsid w:val="003E3B20"/>
    <w:rsid w:val="003E4147"/>
    <w:rsid w:val="003E5979"/>
    <w:rsid w:val="003E5D81"/>
    <w:rsid w:val="003E6D11"/>
    <w:rsid w:val="003E7021"/>
    <w:rsid w:val="003E7F03"/>
    <w:rsid w:val="003F0E2F"/>
    <w:rsid w:val="003F1740"/>
    <w:rsid w:val="003F1862"/>
    <w:rsid w:val="003F1F68"/>
    <w:rsid w:val="003F21E6"/>
    <w:rsid w:val="003F242E"/>
    <w:rsid w:val="003F2C8F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66F"/>
    <w:rsid w:val="00411851"/>
    <w:rsid w:val="0041190F"/>
    <w:rsid w:val="00411A07"/>
    <w:rsid w:val="00412B03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48F"/>
    <w:rsid w:val="00436A2A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5533"/>
    <w:rsid w:val="0044670E"/>
    <w:rsid w:val="00446D21"/>
    <w:rsid w:val="0044793D"/>
    <w:rsid w:val="00447AF7"/>
    <w:rsid w:val="00452313"/>
    <w:rsid w:val="00452698"/>
    <w:rsid w:val="00453C18"/>
    <w:rsid w:val="00454AF2"/>
    <w:rsid w:val="00456955"/>
    <w:rsid w:val="00456A0E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77A65"/>
    <w:rsid w:val="004812E1"/>
    <w:rsid w:val="00481B3F"/>
    <w:rsid w:val="00483623"/>
    <w:rsid w:val="00484DAE"/>
    <w:rsid w:val="00484E72"/>
    <w:rsid w:val="00486F35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DFD"/>
    <w:rsid w:val="004A1250"/>
    <w:rsid w:val="004A134E"/>
    <w:rsid w:val="004A2396"/>
    <w:rsid w:val="004A2B79"/>
    <w:rsid w:val="004A30B4"/>
    <w:rsid w:val="004A33E6"/>
    <w:rsid w:val="004A3CEA"/>
    <w:rsid w:val="004A3EAE"/>
    <w:rsid w:val="004A40E8"/>
    <w:rsid w:val="004A68E6"/>
    <w:rsid w:val="004A71F5"/>
    <w:rsid w:val="004A7B26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D018F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C99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61B9"/>
    <w:rsid w:val="004F7556"/>
    <w:rsid w:val="005027D9"/>
    <w:rsid w:val="005038FD"/>
    <w:rsid w:val="00503D7F"/>
    <w:rsid w:val="0050485F"/>
    <w:rsid w:val="00505E23"/>
    <w:rsid w:val="005107A3"/>
    <w:rsid w:val="00512067"/>
    <w:rsid w:val="00517C0B"/>
    <w:rsid w:val="00520588"/>
    <w:rsid w:val="00522386"/>
    <w:rsid w:val="00524BF8"/>
    <w:rsid w:val="0052573F"/>
    <w:rsid w:val="005267EC"/>
    <w:rsid w:val="0052703E"/>
    <w:rsid w:val="0053050D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27A8"/>
    <w:rsid w:val="0054428C"/>
    <w:rsid w:val="005445E2"/>
    <w:rsid w:val="00544AD3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F57"/>
    <w:rsid w:val="00555472"/>
    <w:rsid w:val="0055568F"/>
    <w:rsid w:val="00557B70"/>
    <w:rsid w:val="005603AB"/>
    <w:rsid w:val="00561192"/>
    <w:rsid w:val="005614FC"/>
    <w:rsid w:val="00562666"/>
    <w:rsid w:val="00562832"/>
    <w:rsid w:val="00563E15"/>
    <w:rsid w:val="00564441"/>
    <w:rsid w:val="005645A2"/>
    <w:rsid w:val="00565FBA"/>
    <w:rsid w:val="005664FB"/>
    <w:rsid w:val="00566B02"/>
    <w:rsid w:val="00567A38"/>
    <w:rsid w:val="00567F86"/>
    <w:rsid w:val="00570E68"/>
    <w:rsid w:val="00571E20"/>
    <w:rsid w:val="0057345B"/>
    <w:rsid w:val="00573726"/>
    <w:rsid w:val="0057549F"/>
    <w:rsid w:val="00575F10"/>
    <w:rsid w:val="00575F14"/>
    <w:rsid w:val="00576237"/>
    <w:rsid w:val="005768D6"/>
    <w:rsid w:val="00577390"/>
    <w:rsid w:val="00577ADF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322"/>
    <w:rsid w:val="00587D36"/>
    <w:rsid w:val="005904B6"/>
    <w:rsid w:val="005906A8"/>
    <w:rsid w:val="00590714"/>
    <w:rsid w:val="005909A6"/>
    <w:rsid w:val="005914F6"/>
    <w:rsid w:val="0059270F"/>
    <w:rsid w:val="00592CC1"/>
    <w:rsid w:val="00594617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D45"/>
    <w:rsid w:val="005A2436"/>
    <w:rsid w:val="005A3015"/>
    <w:rsid w:val="005A45FB"/>
    <w:rsid w:val="005A5D0F"/>
    <w:rsid w:val="005A65CD"/>
    <w:rsid w:val="005A672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3C3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B27"/>
    <w:rsid w:val="005C6244"/>
    <w:rsid w:val="005C6A2D"/>
    <w:rsid w:val="005C7DDD"/>
    <w:rsid w:val="005D0219"/>
    <w:rsid w:val="005D1DFA"/>
    <w:rsid w:val="005D1FAF"/>
    <w:rsid w:val="005D263D"/>
    <w:rsid w:val="005D3D78"/>
    <w:rsid w:val="005D48D0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54B"/>
    <w:rsid w:val="00606D54"/>
    <w:rsid w:val="00607181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718"/>
    <w:rsid w:val="00623029"/>
    <w:rsid w:val="00624263"/>
    <w:rsid w:val="006242E0"/>
    <w:rsid w:val="006264EA"/>
    <w:rsid w:val="006267C2"/>
    <w:rsid w:val="00627077"/>
    <w:rsid w:val="00627286"/>
    <w:rsid w:val="00627E45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1BA8"/>
    <w:rsid w:val="006424F5"/>
    <w:rsid w:val="00642ADB"/>
    <w:rsid w:val="0064390F"/>
    <w:rsid w:val="00644C85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5428"/>
    <w:rsid w:val="0066785C"/>
    <w:rsid w:val="006711A9"/>
    <w:rsid w:val="006712D1"/>
    <w:rsid w:val="00672EFD"/>
    <w:rsid w:val="006741AF"/>
    <w:rsid w:val="0067435B"/>
    <w:rsid w:val="00677086"/>
    <w:rsid w:val="0067720E"/>
    <w:rsid w:val="006803B5"/>
    <w:rsid w:val="006807F7"/>
    <w:rsid w:val="00682647"/>
    <w:rsid w:val="00682F03"/>
    <w:rsid w:val="00683C4A"/>
    <w:rsid w:val="00684203"/>
    <w:rsid w:val="006854C6"/>
    <w:rsid w:val="00685E39"/>
    <w:rsid w:val="00686717"/>
    <w:rsid w:val="00686A99"/>
    <w:rsid w:val="00686A9A"/>
    <w:rsid w:val="00686DB7"/>
    <w:rsid w:val="00690433"/>
    <w:rsid w:val="0069093F"/>
    <w:rsid w:val="006912A6"/>
    <w:rsid w:val="006916AD"/>
    <w:rsid w:val="00691D50"/>
    <w:rsid w:val="0069343E"/>
    <w:rsid w:val="006943CA"/>
    <w:rsid w:val="00695E64"/>
    <w:rsid w:val="00697BC7"/>
    <w:rsid w:val="006A0A33"/>
    <w:rsid w:val="006A0D7D"/>
    <w:rsid w:val="006A1EB5"/>
    <w:rsid w:val="006A21E1"/>
    <w:rsid w:val="006A3D6E"/>
    <w:rsid w:val="006A485D"/>
    <w:rsid w:val="006A4BF1"/>
    <w:rsid w:val="006A5222"/>
    <w:rsid w:val="006A5708"/>
    <w:rsid w:val="006A644D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E3E"/>
    <w:rsid w:val="006D0306"/>
    <w:rsid w:val="006D0714"/>
    <w:rsid w:val="006D12F9"/>
    <w:rsid w:val="006D1F88"/>
    <w:rsid w:val="006D20AD"/>
    <w:rsid w:val="006D21D6"/>
    <w:rsid w:val="006D3210"/>
    <w:rsid w:val="006D3C6C"/>
    <w:rsid w:val="006D4070"/>
    <w:rsid w:val="006D641B"/>
    <w:rsid w:val="006E0820"/>
    <w:rsid w:val="006E2200"/>
    <w:rsid w:val="006E2614"/>
    <w:rsid w:val="006E28E1"/>
    <w:rsid w:val="006E2EAB"/>
    <w:rsid w:val="006E45DC"/>
    <w:rsid w:val="006E4750"/>
    <w:rsid w:val="006E483C"/>
    <w:rsid w:val="006E4E52"/>
    <w:rsid w:val="006F1515"/>
    <w:rsid w:val="006F2B5C"/>
    <w:rsid w:val="006F35DF"/>
    <w:rsid w:val="006F362B"/>
    <w:rsid w:val="006F4442"/>
    <w:rsid w:val="006F5143"/>
    <w:rsid w:val="006F5336"/>
    <w:rsid w:val="006F6F5E"/>
    <w:rsid w:val="00701843"/>
    <w:rsid w:val="00702B40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36D7"/>
    <w:rsid w:val="00734F22"/>
    <w:rsid w:val="0073519E"/>
    <w:rsid w:val="0073686B"/>
    <w:rsid w:val="007375BE"/>
    <w:rsid w:val="00737CDE"/>
    <w:rsid w:val="00740996"/>
    <w:rsid w:val="00740FB8"/>
    <w:rsid w:val="00741847"/>
    <w:rsid w:val="007419CC"/>
    <w:rsid w:val="00743A52"/>
    <w:rsid w:val="0074436B"/>
    <w:rsid w:val="00746C66"/>
    <w:rsid w:val="0074721A"/>
    <w:rsid w:val="00747E94"/>
    <w:rsid w:val="00747FEF"/>
    <w:rsid w:val="00750797"/>
    <w:rsid w:val="0075108A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2ECA"/>
    <w:rsid w:val="007738A3"/>
    <w:rsid w:val="00774785"/>
    <w:rsid w:val="007749DB"/>
    <w:rsid w:val="00775B7B"/>
    <w:rsid w:val="00776FD6"/>
    <w:rsid w:val="00777AD0"/>
    <w:rsid w:val="00780364"/>
    <w:rsid w:val="007811D7"/>
    <w:rsid w:val="00783531"/>
    <w:rsid w:val="00784337"/>
    <w:rsid w:val="00784624"/>
    <w:rsid w:val="007847DB"/>
    <w:rsid w:val="00785204"/>
    <w:rsid w:val="00785733"/>
    <w:rsid w:val="00785FB3"/>
    <w:rsid w:val="00787FA7"/>
    <w:rsid w:val="00790082"/>
    <w:rsid w:val="007913B9"/>
    <w:rsid w:val="007925F3"/>
    <w:rsid w:val="00793DF0"/>
    <w:rsid w:val="00793F3F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659"/>
    <w:rsid w:val="007D3BEB"/>
    <w:rsid w:val="007D66C0"/>
    <w:rsid w:val="007E019B"/>
    <w:rsid w:val="007E020B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494"/>
    <w:rsid w:val="008208F8"/>
    <w:rsid w:val="00823181"/>
    <w:rsid w:val="008236E0"/>
    <w:rsid w:val="00824697"/>
    <w:rsid w:val="00825D5E"/>
    <w:rsid w:val="0083004F"/>
    <w:rsid w:val="0083116C"/>
    <w:rsid w:val="008314D8"/>
    <w:rsid w:val="00834268"/>
    <w:rsid w:val="00836CDA"/>
    <w:rsid w:val="00841DC8"/>
    <w:rsid w:val="0084228E"/>
    <w:rsid w:val="0084306E"/>
    <w:rsid w:val="00843F48"/>
    <w:rsid w:val="00844EC2"/>
    <w:rsid w:val="00845017"/>
    <w:rsid w:val="0084575E"/>
    <w:rsid w:val="00845903"/>
    <w:rsid w:val="00846113"/>
    <w:rsid w:val="008467C1"/>
    <w:rsid w:val="008468AB"/>
    <w:rsid w:val="00846B67"/>
    <w:rsid w:val="008470C1"/>
    <w:rsid w:val="008471AF"/>
    <w:rsid w:val="00851305"/>
    <w:rsid w:val="00851502"/>
    <w:rsid w:val="0085153D"/>
    <w:rsid w:val="00853289"/>
    <w:rsid w:val="00853C9F"/>
    <w:rsid w:val="00854D2B"/>
    <w:rsid w:val="00854D57"/>
    <w:rsid w:val="00857C9B"/>
    <w:rsid w:val="0086078A"/>
    <w:rsid w:val="00860A3C"/>
    <w:rsid w:val="0086111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E6"/>
    <w:rsid w:val="00880D4D"/>
    <w:rsid w:val="00882083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0F27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3FE3"/>
    <w:rsid w:val="008B536B"/>
    <w:rsid w:val="008B6445"/>
    <w:rsid w:val="008B72DB"/>
    <w:rsid w:val="008B7A83"/>
    <w:rsid w:val="008C1962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2EC"/>
    <w:rsid w:val="008E34A8"/>
    <w:rsid w:val="008E519B"/>
    <w:rsid w:val="008E5211"/>
    <w:rsid w:val="008E5378"/>
    <w:rsid w:val="008E5E27"/>
    <w:rsid w:val="008E6A09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5E8B"/>
    <w:rsid w:val="009071EC"/>
    <w:rsid w:val="00907D29"/>
    <w:rsid w:val="00907E85"/>
    <w:rsid w:val="00910CAF"/>
    <w:rsid w:val="00913AFA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11E5"/>
    <w:rsid w:val="00933E0B"/>
    <w:rsid w:val="0093505B"/>
    <w:rsid w:val="0094015D"/>
    <w:rsid w:val="00940B81"/>
    <w:rsid w:val="00941E44"/>
    <w:rsid w:val="009439AA"/>
    <w:rsid w:val="009443F8"/>
    <w:rsid w:val="00944CE4"/>
    <w:rsid w:val="00945C0A"/>
    <w:rsid w:val="0094631E"/>
    <w:rsid w:val="00946BD3"/>
    <w:rsid w:val="00947C5C"/>
    <w:rsid w:val="00947EFA"/>
    <w:rsid w:val="0095021A"/>
    <w:rsid w:val="00950301"/>
    <w:rsid w:val="00951D7F"/>
    <w:rsid w:val="009532D4"/>
    <w:rsid w:val="009533C1"/>
    <w:rsid w:val="00953A43"/>
    <w:rsid w:val="00953FD2"/>
    <w:rsid w:val="00957014"/>
    <w:rsid w:val="00957505"/>
    <w:rsid w:val="0096016A"/>
    <w:rsid w:val="00960F2B"/>
    <w:rsid w:val="00961086"/>
    <w:rsid w:val="00961990"/>
    <w:rsid w:val="009624A5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11C3"/>
    <w:rsid w:val="009B15A3"/>
    <w:rsid w:val="009B16F8"/>
    <w:rsid w:val="009B1B4E"/>
    <w:rsid w:val="009B254F"/>
    <w:rsid w:val="009B4431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F0F2C"/>
    <w:rsid w:val="009F10A5"/>
    <w:rsid w:val="009F10BF"/>
    <w:rsid w:val="009F1443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10409"/>
    <w:rsid w:val="00A10BC9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5FEF"/>
    <w:rsid w:val="00A2640F"/>
    <w:rsid w:val="00A26460"/>
    <w:rsid w:val="00A27B50"/>
    <w:rsid w:val="00A31200"/>
    <w:rsid w:val="00A31635"/>
    <w:rsid w:val="00A31A72"/>
    <w:rsid w:val="00A31D2D"/>
    <w:rsid w:val="00A329A7"/>
    <w:rsid w:val="00A32DA8"/>
    <w:rsid w:val="00A3300A"/>
    <w:rsid w:val="00A370DA"/>
    <w:rsid w:val="00A379A8"/>
    <w:rsid w:val="00A402EC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223A"/>
    <w:rsid w:val="00A54DA3"/>
    <w:rsid w:val="00A56074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48C"/>
    <w:rsid w:val="00A66E91"/>
    <w:rsid w:val="00A670ED"/>
    <w:rsid w:val="00A70627"/>
    <w:rsid w:val="00A70911"/>
    <w:rsid w:val="00A71384"/>
    <w:rsid w:val="00A71C46"/>
    <w:rsid w:val="00A72064"/>
    <w:rsid w:val="00A734BC"/>
    <w:rsid w:val="00A736EF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A026D"/>
    <w:rsid w:val="00AA1BB9"/>
    <w:rsid w:val="00AA26DE"/>
    <w:rsid w:val="00AA4245"/>
    <w:rsid w:val="00AA4979"/>
    <w:rsid w:val="00AA6C28"/>
    <w:rsid w:val="00AA7AA0"/>
    <w:rsid w:val="00AA7D93"/>
    <w:rsid w:val="00AB0C7B"/>
    <w:rsid w:val="00AB13C3"/>
    <w:rsid w:val="00AB50F5"/>
    <w:rsid w:val="00AB55A0"/>
    <w:rsid w:val="00AB5A0C"/>
    <w:rsid w:val="00AB657A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4E4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6068"/>
    <w:rsid w:val="00AE63BA"/>
    <w:rsid w:val="00AE666C"/>
    <w:rsid w:val="00AE699E"/>
    <w:rsid w:val="00AF036A"/>
    <w:rsid w:val="00AF145B"/>
    <w:rsid w:val="00AF1846"/>
    <w:rsid w:val="00AF1C17"/>
    <w:rsid w:val="00AF4328"/>
    <w:rsid w:val="00AF5639"/>
    <w:rsid w:val="00AF6BDF"/>
    <w:rsid w:val="00AF7A86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1207A"/>
    <w:rsid w:val="00B124B1"/>
    <w:rsid w:val="00B12C7C"/>
    <w:rsid w:val="00B13443"/>
    <w:rsid w:val="00B14919"/>
    <w:rsid w:val="00B166FA"/>
    <w:rsid w:val="00B17155"/>
    <w:rsid w:val="00B17737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4FE"/>
    <w:rsid w:val="00B459B4"/>
    <w:rsid w:val="00B46913"/>
    <w:rsid w:val="00B47FBE"/>
    <w:rsid w:val="00B50BA3"/>
    <w:rsid w:val="00B51EF5"/>
    <w:rsid w:val="00B52B7E"/>
    <w:rsid w:val="00B539E7"/>
    <w:rsid w:val="00B5467F"/>
    <w:rsid w:val="00B546F9"/>
    <w:rsid w:val="00B54832"/>
    <w:rsid w:val="00B54AF5"/>
    <w:rsid w:val="00B54CAD"/>
    <w:rsid w:val="00B566DD"/>
    <w:rsid w:val="00B5726B"/>
    <w:rsid w:val="00B57CD3"/>
    <w:rsid w:val="00B600B1"/>
    <w:rsid w:val="00B61993"/>
    <w:rsid w:val="00B62530"/>
    <w:rsid w:val="00B6293A"/>
    <w:rsid w:val="00B62C5E"/>
    <w:rsid w:val="00B62EA8"/>
    <w:rsid w:val="00B644F3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6451"/>
    <w:rsid w:val="00B76564"/>
    <w:rsid w:val="00B769DF"/>
    <w:rsid w:val="00B76B8A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E4C"/>
    <w:rsid w:val="00B971AF"/>
    <w:rsid w:val="00B97E67"/>
    <w:rsid w:val="00BA0F0F"/>
    <w:rsid w:val="00BA174F"/>
    <w:rsid w:val="00BA1A86"/>
    <w:rsid w:val="00BA31ED"/>
    <w:rsid w:val="00BA5F53"/>
    <w:rsid w:val="00BA6C23"/>
    <w:rsid w:val="00BA74E8"/>
    <w:rsid w:val="00BB0637"/>
    <w:rsid w:val="00BB1AC4"/>
    <w:rsid w:val="00BB1FBB"/>
    <w:rsid w:val="00BB1FFD"/>
    <w:rsid w:val="00BB2FDA"/>
    <w:rsid w:val="00BB4E79"/>
    <w:rsid w:val="00BB5A8E"/>
    <w:rsid w:val="00BB621F"/>
    <w:rsid w:val="00BB6CDF"/>
    <w:rsid w:val="00BB6F85"/>
    <w:rsid w:val="00BB7007"/>
    <w:rsid w:val="00BC37C7"/>
    <w:rsid w:val="00BC4D34"/>
    <w:rsid w:val="00BC4ECB"/>
    <w:rsid w:val="00BC7723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174C"/>
    <w:rsid w:val="00BE1D7B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529A"/>
    <w:rsid w:val="00BF60C9"/>
    <w:rsid w:val="00BF7429"/>
    <w:rsid w:val="00C029EC"/>
    <w:rsid w:val="00C030B9"/>
    <w:rsid w:val="00C04213"/>
    <w:rsid w:val="00C04249"/>
    <w:rsid w:val="00C046ED"/>
    <w:rsid w:val="00C04711"/>
    <w:rsid w:val="00C050FA"/>
    <w:rsid w:val="00C05A80"/>
    <w:rsid w:val="00C1029C"/>
    <w:rsid w:val="00C1131E"/>
    <w:rsid w:val="00C12DD1"/>
    <w:rsid w:val="00C13927"/>
    <w:rsid w:val="00C13CFC"/>
    <w:rsid w:val="00C154E8"/>
    <w:rsid w:val="00C1572D"/>
    <w:rsid w:val="00C15A95"/>
    <w:rsid w:val="00C202E1"/>
    <w:rsid w:val="00C2157E"/>
    <w:rsid w:val="00C22C50"/>
    <w:rsid w:val="00C23463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BEC"/>
    <w:rsid w:val="00C34465"/>
    <w:rsid w:val="00C34DE1"/>
    <w:rsid w:val="00C359D0"/>
    <w:rsid w:val="00C35E4E"/>
    <w:rsid w:val="00C37A98"/>
    <w:rsid w:val="00C40CD4"/>
    <w:rsid w:val="00C41924"/>
    <w:rsid w:val="00C42ECD"/>
    <w:rsid w:val="00C43083"/>
    <w:rsid w:val="00C43123"/>
    <w:rsid w:val="00C43CEB"/>
    <w:rsid w:val="00C440CF"/>
    <w:rsid w:val="00C453DA"/>
    <w:rsid w:val="00C468D4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12EF"/>
    <w:rsid w:val="00C6167F"/>
    <w:rsid w:val="00C62C7D"/>
    <w:rsid w:val="00C62FC0"/>
    <w:rsid w:val="00C63331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085"/>
    <w:rsid w:val="00C74AA8"/>
    <w:rsid w:val="00C753E8"/>
    <w:rsid w:val="00C7572D"/>
    <w:rsid w:val="00C7629F"/>
    <w:rsid w:val="00C766A6"/>
    <w:rsid w:val="00C77787"/>
    <w:rsid w:val="00C80632"/>
    <w:rsid w:val="00C8130F"/>
    <w:rsid w:val="00C83B26"/>
    <w:rsid w:val="00C841ED"/>
    <w:rsid w:val="00C84468"/>
    <w:rsid w:val="00C85769"/>
    <w:rsid w:val="00C85D2B"/>
    <w:rsid w:val="00C90518"/>
    <w:rsid w:val="00C928A0"/>
    <w:rsid w:val="00C93345"/>
    <w:rsid w:val="00C9348C"/>
    <w:rsid w:val="00C94333"/>
    <w:rsid w:val="00C958E8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2866"/>
    <w:rsid w:val="00CA3057"/>
    <w:rsid w:val="00CA344E"/>
    <w:rsid w:val="00CA377E"/>
    <w:rsid w:val="00CA3FC3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C146B"/>
    <w:rsid w:val="00CC1CE3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81C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3AFF"/>
    <w:rsid w:val="00CF3EFD"/>
    <w:rsid w:val="00CF554B"/>
    <w:rsid w:val="00CF5CE2"/>
    <w:rsid w:val="00CF7DCD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10465"/>
    <w:rsid w:val="00D111D8"/>
    <w:rsid w:val="00D1228B"/>
    <w:rsid w:val="00D12B5D"/>
    <w:rsid w:val="00D13898"/>
    <w:rsid w:val="00D13E0B"/>
    <w:rsid w:val="00D208C9"/>
    <w:rsid w:val="00D21010"/>
    <w:rsid w:val="00D21E35"/>
    <w:rsid w:val="00D21FA7"/>
    <w:rsid w:val="00D21FF9"/>
    <w:rsid w:val="00D222B3"/>
    <w:rsid w:val="00D22A80"/>
    <w:rsid w:val="00D23D50"/>
    <w:rsid w:val="00D2406A"/>
    <w:rsid w:val="00D2554F"/>
    <w:rsid w:val="00D25826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84"/>
    <w:rsid w:val="00D41B8D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87A"/>
    <w:rsid w:val="00D576C3"/>
    <w:rsid w:val="00D6002E"/>
    <w:rsid w:val="00D60DE7"/>
    <w:rsid w:val="00D61769"/>
    <w:rsid w:val="00D61A08"/>
    <w:rsid w:val="00D62047"/>
    <w:rsid w:val="00D63527"/>
    <w:rsid w:val="00D6576A"/>
    <w:rsid w:val="00D65C62"/>
    <w:rsid w:val="00D65C96"/>
    <w:rsid w:val="00D678DC"/>
    <w:rsid w:val="00D67E37"/>
    <w:rsid w:val="00D70388"/>
    <w:rsid w:val="00D7076E"/>
    <w:rsid w:val="00D7084C"/>
    <w:rsid w:val="00D708FF"/>
    <w:rsid w:val="00D71AE2"/>
    <w:rsid w:val="00D722F3"/>
    <w:rsid w:val="00D72352"/>
    <w:rsid w:val="00D72ADE"/>
    <w:rsid w:val="00D736CD"/>
    <w:rsid w:val="00D7373E"/>
    <w:rsid w:val="00D7477E"/>
    <w:rsid w:val="00D7530B"/>
    <w:rsid w:val="00D77220"/>
    <w:rsid w:val="00D77781"/>
    <w:rsid w:val="00D811EC"/>
    <w:rsid w:val="00D81E58"/>
    <w:rsid w:val="00D84D1C"/>
    <w:rsid w:val="00D85FC3"/>
    <w:rsid w:val="00D91340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1791"/>
    <w:rsid w:val="00DA1A28"/>
    <w:rsid w:val="00DA2A62"/>
    <w:rsid w:val="00DA3449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14CF"/>
    <w:rsid w:val="00DD1B6D"/>
    <w:rsid w:val="00DD2FBE"/>
    <w:rsid w:val="00DD2FE8"/>
    <w:rsid w:val="00DD5FA2"/>
    <w:rsid w:val="00DD5FF2"/>
    <w:rsid w:val="00DD6106"/>
    <w:rsid w:val="00DD70EC"/>
    <w:rsid w:val="00DE23B3"/>
    <w:rsid w:val="00DE2493"/>
    <w:rsid w:val="00DE2F16"/>
    <w:rsid w:val="00DE33C5"/>
    <w:rsid w:val="00DE6376"/>
    <w:rsid w:val="00DE7013"/>
    <w:rsid w:val="00DE703F"/>
    <w:rsid w:val="00DE75D5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21D5"/>
    <w:rsid w:val="00E13824"/>
    <w:rsid w:val="00E1599C"/>
    <w:rsid w:val="00E15BE6"/>
    <w:rsid w:val="00E15E3F"/>
    <w:rsid w:val="00E16EC1"/>
    <w:rsid w:val="00E1718D"/>
    <w:rsid w:val="00E17B46"/>
    <w:rsid w:val="00E17CD7"/>
    <w:rsid w:val="00E17F33"/>
    <w:rsid w:val="00E21096"/>
    <w:rsid w:val="00E2296C"/>
    <w:rsid w:val="00E22C1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404E6"/>
    <w:rsid w:val="00E40AAA"/>
    <w:rsid w:val="00E41FEF"/>
    <w:rsid w:val="00E4204B"/>
    <w:rsid w:val="00E44364"/>
    <w:rsid w:val="00E44BA8"/>
    <w:rsid w:val="00E45C46"/>
    <w:rsid w:val="00E45EE8"/>
    <w:rsid w:val="00E45FB7"/>
    <w:rsid w:val="00E4650D"/>
    <w:rsid w:val="00E46969"/>
    <w:rsid w:val="00E52A8F"/>
    <w:rsid w:val="00E530DF"/>
    <w:rsid w:val="00E53F4F"/>
    <w:rsid w:val="00E57428"/>
    <w:rsid w:val="00E60AE5"/>
    <w:rsid w:val="00E61CCE"/>
    <w:rsid w:val="00E6211D"/>
    <w:rsid w:val="00E637A9"/>
    <w:rsid w:val="00E63CA3"/>
    <w:rsid w:val="00E649AB"/>
    <w:rsid w:val="00E65B7F"/>
    <w:rsid w:val="00E6632D"/>
    <w:rsid w:val="00E66CEA"/>
    <w:rsid w:val="00E7030D"/>
    <w:rsid w:val="00E70A38"/>
    <w:rsid w:val="00E70DDC"/>
    <w:rsid w:val="00E71AAE"/>
    <w:rsid w:val="00E725A0"/>
    <w:rsid w:val="00E737D4"/>
    <w:rsid w:val="00E76982"/>
    <w:rsid w:val="00E76E41"/>
    <w:rsid w:val="00E77771"/>
    <w:rsid w:val="00E7798B"/>
    <w:rsid w:val="00E8009B"/>
    <w:rsid w:val="00E806A7"/>
    <w:rsid w:val="00E81737"/>
    <w:rsid w:val="00E81FEC"/>
    <w:rsid w:val="00E82671"/>
    <w:rsid w:val="00E82BAD"/>
    <w:rsid w:val="00E833E4"/>
    <w:rsid w:val="00E83931"/>
    <w:rsid w:val="00E83E13"/>
    <w:rsid w:val="00E84D59"/>
    <w:rsid w:val="00E85858"/>
    <w:rsid w:val="00E86694"/>
    <w:rsid w:val="00E8743F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232C"/>
    <w:rsid w:val="00EA2900"/>
    <w:rsid w:val="00EA3868"/>
    <w:rsid w:val="00EA428C"/>
    <w:rsid w:val="00EA58F7"/>
    <w:rsid w:val="00EA6E34"/>
    <w:rsid w:val="00EB1E6D"/>
    <w:rsid w:val="00EB2464"/>
    <w:rsid w:val="00EB30CF"/>
    <w:rsid w:val="00EB3A5A"/>
    <w:rsid w:val="00EB4EE3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371"/>
    <w:rsid w:val="00ED37D9"/>
    <w:rsid w:val="00ED39D1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3799"/>
    <w:rsid w:val="00EF3C8B"/>
    <w:rsid w:val="00EF481E"/>
    <w:rsid w:val="00EF5EA3"/>
    <w:rsid w:val="00EF6362"/>
    <w:rsid w:val="00EF6908"/>
    <w:rsid w:val="00F002DF"/>
    <w:rsid w:val="00F00F41"/>
    <w:rsid w:val="00F0159F"/>
    <w:rsid w:val="00F026BF"/>
    <w:rsid w:val="00F03639"/>
    <w:rsid w:val="00F03CFD"/>
    <w:rsid w:val="00F04265"/>
    <w:rsid w:val="00F04901"/>
    <w:rsid w:val="00F04B94"/>
    <w:rsid w:val="00F04C73"/>
    <w:rsid w:val="00F066A8"/>
    <w:rsid w:val="00F066B3"/>
    <w:rsid w:val="00F06E03"/>
    <w:rsid w:val="00F0733F"/>
    <w:rsid w:val="00F0747E"/>
    <w:rsid w:val="00F07F7A"/>
    <w:rsid w:val="00F10AF8"/>
    <w:rsid w:val="00F10FD6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A61"/>
    <w:rsid w:val="00F23E75"/>
    <w:rsid w:val="00F3078A"/>
    <w:rsid w:val="00F30B86"/>
    <w:rsid w:val="00F31506"/>
    <w:rsid w:val="00F3278A"/>
    <w:rsid w:val="00F32A26"/>
    <w:rsid w:val="00F32C81"/>
    <w:rsid w:val="00F33632"/>
    <w:rsid w:val="00F344B6"/>
    <w:rsid w:val="00F35198"/>
    <w:rsid w:val="00F35351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1B6F"/>
    <w:rsid w:val="00F54CAC"/>
    <w:rsid w:val="00F5517A"/>
    <w:rsid w:val="00F56BCD"/>
    <w:rsid w:val="00F571BA"/>
    <w:rsid w:val="00F57361"/>
    <w:rsid w:val="00F57F24"/>
    <w:rsid w:val="00F57F4F"/>
    <w:rsid w:val="00F60030"/>
    <w:rsid w:val="00F60083"/>
    <w:rsid w:val="00F60214"/>
    <w:rsid w:val="00F62E45"/>
    <w:rsid w:val="00F62F1C"/>
    <w:rsid w:val="00F65D05"/>
    <w:rsid w:val="00F66230"/>
    <w:rsid w:val="00F73304"/>
    <w:rsid w:val="00F738E9"/>
    <w:rsid w:val="00F73BCA"/>
    <w:rsid w:val="00F750A5"/>
    <w:rsid w:val="00F756F4"/>
    <w:rsid w:val="00F76C68"/>
    <w:rsid w:val="00F77F03"/>
    <w:rsid w:val="00F81653"/>
    <w:rsid w:val="00F81781"/>
    <w:rsid w:val="00F819F6"/>
    <w:rsid w:val="00F81EFF"/>
    <w:rsid w:val="00F825C7"/>
    <w:rsid w:val="00F82788"/>
    <w:rsid w:val="00F83173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57E2"/>
    <w:rsid w:val="00F959F7"/>
    <w:rsid w:val="00F96E2D"/>
    <w:rsid w:val="00F97990"/>
    <w:rsid w:val="00F97B2B"/>
    <w:rsid w:val="00F97D67"/>
    <w:rsid w:val="00F97DED"/>
    <w:rsid w:val="00FA246D"/>
    <w:rsid w:val="00FA3C91"/>
    <w:rsid w:val="00FA3E69"/>
    <w:rsid w:val="00FA5301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4D78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75B80DB4-3CE4-4326-A0B5-CFE86FBE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EF1B2-0A66-4EEC-BAAC-DC168300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