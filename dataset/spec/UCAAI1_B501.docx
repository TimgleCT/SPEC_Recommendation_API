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6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130BD2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130BD2">
                <w:rPr>
                  <w:rFonts w:ascii="細明體" w:eastAsia="細明體" w:hAnsi="細明體" w:hint="eastAsia"/>
                  <w:lang w:eastAsia="zh-TW"/>
                </w:rPr>
                <w:t>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CE765A" w:rsidRDefault="00CE765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E765A">
              <w:rPr>
                <w:rFonts w:ascii="細明體" w:eastAsia="細明體" w:hAnsi="細明體" w:hint="eastAsia"/>
                <w:lang w:eastAsia="zh-TW"/>
              </w:rPr>
              <w:t>預付金批次處理</w:t>
            </w:r>
            <w:r w:rsidR="00130BD2">
              <w:rPr>
                <w:rFonts w:ascii="細明體" w:eastAsia="細明體" w:hAnsi="細明體"/>
                <w:lang w:eastAsia="zh-TW"/>
              </w:rPr>
              <w:t>—</w:t>
            </w:r>
            <w:r w:rsidR="00130BD2">
              <w:rPr>
                <w:rFonts w:ascii="細明體" w:eastAsia="細明體" w:hAnsi="細明體" w:hint="eastAsia"/>
                <w:lang w:eastAsia="zh-TW"/>
              </w:rPr>
              <w:t>每日人工修正件處理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FD096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965" w:rsidRDefault="00FD096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1"/>
                <w:attr w:name="Year" w:val="2006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2006/11/7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965" w:rsidRDefault="00FD096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965" w:rsidRPr="00CE765A" w:rsidRDefault="00FD096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修改新增作法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965" w:rsidRDefault="00FD096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A57C3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36" w:rsidRDefault="00A57C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2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2006/12/25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36" w:rsidRDefault="00A57C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36" w:rsidRDefault="00A57C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增加Update DTAAI001欄位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C36" w:rsidRDefault="00A57C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32630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30C" w:rsidRDefault="003263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2007/1/5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30C" w:rsidRDefault="003263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30C" w:rsidRDefault="003263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增加直接結案件處理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30C" w:rsidRDefault="0032630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EE362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62F" w:rsidRDefault="00EE36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"/>
                <w:attr w:name="Year" w:val="2007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2007/1/9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62F" w:rsidRDefault="00EE36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62F" w:rsidRDefault="00EE36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處理日期時間修正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362F" w:rsidRDefault="00EE362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78488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88D" w:rsidRDefault="0078488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0"/>
                <w:attr w:name="Day" w:val="9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2007/10/9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88D" w:rsidRDefault="0078488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88D" w:rsidRDefault="0078488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人工修正為剔除最後一筆未結案修正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88D" w:rsidRDefault="0078488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ins w:id="1" w:author="蕭侑文" w:date="2018-05-09T11:48:00Z"/>
          <w:rFonts w:ascii="細明體" w:eastAsia="細明體" w:hAnsi="細明體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</w:tblGrid>
      <w:tr w:rsidR="00A051AB" w:rsidTr="00A051AB">
        <w:trPr>
          <w:ins w:id="2" w:author="蕭侑文" w:date="2018-05-09T11:48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3" w:author="蕭侑文" w:date="2018-05-09T11:48:00Z"/>
                <w:rFonts w:ascii="細明體" w:eastAsia="細明體" w:hAnsi="細明體" w:cs="Courier New"/>
                <w:sz w:val="20"/>
                <w:szCs w:val="20"/>
              </w:rPr>
              <w:pPrChange w:id="4" w:author="韓雲魁" w:date="2011-12-12T17:13:00Z">
                <w:pPr>
                  <w:spacing w:line="240" w:lineRule="atLeast"/>
                  <w:jc w:val="center"/>
                </w:pPr>
              </w:pPrChange>
            </w:pPr>
            <w:ins w:id="5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6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7" w:author="韓雲魁" w:date="2011-12-12T17:13:00Z">
                <w:pPr>
                  <w:spacing w:line="240" w:lineRule="atLeast"/>
                  <w:jc w:val="center"/>
                </w:pPr>
              </w:pPrChange>
            </w:pPr>
            <w:ins w:id="8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9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10" w:author="韓雲魁" w:date="2011-12-12T17:13:00Z">
                <w:pPr>
                  <w:spacing w:line="240" w:lineRule="atLeast"/>
                  <w:jc w:val="center"/>
                </w:pPr>
              </w:pPrChange>
            </w:pPr>
            <w:ins w:id="11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12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13" w:author="韓雲魁" w:date="2011-12-12T17:13:00Z">
                <w:pPr>
                  <w:spacing w:line="240" w:lineRule="atLeast"/>
                  <w:jc w:val="center"/>
                </w:pPr>
              </w:pPrChange>
            </w:pPr>
            <w:ins w:id="14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15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16" w:author="韓雲魁" w:date="2011-12-12T17:13:00Z">
                <w:pPr>
                  <w:spacing w:line="240" w:lineRule="atLeast"/>
                  <w:jc w:val="center"/>
                </w:pPr>
              </w:pPrChange>
            </w:pPr>
            <w:ins w:id="17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A051AB" w:rsidTr="00A051AB">
        <w:trPr>
          <w:ins w:id="18" w:author="蕭侑文" w:date="2018-05-09T11:48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19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21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23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25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26" w:author="李明諭" w:date="2016-02-04T17:32:00Z">
                <w:pPr>
                  <w:spacing w:line="240" w:lineRule="atLeast"/>
                  <w:jc w:val="center"/>
                </w:pPr>
              </w:pPrChange>
            </w:pPr>
            <w:ins w:id="27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1AB" w:rsidRDefault="00A051AB">
            <w:pPr>
              <w:spacing w:line="240" w:lineRule="atLeast"/>
              <w:jc w:val="center"/>
              <w:rPr>
                <w:ins w:id="28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</w:tbl>
    <w:p w:rsidR="00A051AB" w:rsidRDefault="00A051AB">
      <w:pPr>
        <w:pStyle w:val="Tabletext"/>
        <w:keepLines w:val="0"/>
        <w:spacing w:after="0" w:line="240" w:lineRule="auto"/>
        <w:rPr>
          <w:ins w:id="30" w:author="蕭侑文" w:date="2018-05-09T11:48:00Z"/>
          <w:rFonts w:ascii="細明體" w:eastAsia="細明體" w:hAnsi="細明體"/>
          <w:kern w:val="2"/>
          <w:szCs w:val="24"/>
          <w:lang w:eastAsia="zh-TW"/>
        </w:rPr>
      </w:pPr>
    </w:p>
    <w:p w:rsidR="00A051AB" w:rsidRDefault="00A051A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E765A" w:rsidRDefault="00CE765A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E765A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CE765A">
              <w:rPr>
                <w:rFonts w:hint="eastAsia"/>
                <w:color w:val="000000"/>
                <w:sz w:val="20"/>
                <w:szCs w:val="20"/>
              </w:rPr>
              <w:t>--</w:t>
            </w:r>
            <w:r w:rsidR="00F5782F" w:rsidRPr="00F5782F">
              <w:rPr>
                <w:rFonts w:ascii="細明體" w:eastAsia="細明體" w:hAnsi="細明體" w:hint="eastAsia"/>
                <w:sz w:val="20"/>
                <w:szCs w:val="20"/>
              </w:rPr>
              <w:t>每日人工修正件處理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F5782F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E765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4C7E4A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E765A" w:rsidRPr="00CE765A">
              <w:rPr>
                <w:rFonts w:hint="eastAsia"/>
                <w:sz w:val="20"/>
                <w:szCs w:val="20"/>
              </w:rPr>
              <w:t>預付金批次處理</w:t>
            </w:r>
            <w:r w:rsidR="00CE765A" w:rsidRPr="00CE765A">
              <w:rPr>
                <w:rFonts w:hint="eastAsia"/>
                <w:sz w:val="20"/>
                <w:szCs w:val="20"/>
              </w:rPr>
              <w:t>--</w:t>
            </w:r>
            <w:r w:rsidR="00F5782F" w:rsidRPr="00F5782F">
              <w:rPr>
                <w:rFonts w:ascii="細明體" w:eastAsia="細明體" w:hAnsi="細明體" w:hint="eastAsia"/>
                <w:sz w:val="20"/>
                <w:szCs w:val="20"/>
              </w:rPr>
              <w:t>每日人工修正件處理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3C0B8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處理完畢之檔案</w:t>
            </w:r>
          </w:p>
          <w:p w:rsidR="00F13D43" w:rsidRPr="006170A9" w:rsidRDefault="00F13D43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3922E3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F5782F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347952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70" w:type="dxa"/>
          </w:tcPr>
          <w:p w:rsidR="0068172B" w:rsidRDefault="00CE7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參照</w:t>
            </w:r>
          </w:p>
          <w:p w:rsidR="00CE765A" w:rsidRDefault="00CE76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I_預付金\資料交換格式</w:t>
            </w:r>
          </w:p>
        </w:tc>
      </w:tr>
      <w:tr w:rsidR="00C352C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352C0" w:rsidRDefault="00C352C0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352C0" w:rsidRDefault="00C352C0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錯誤檔案</w:t>
            </w:r>
          </w:p>
          <w:p w:rsidR="00C352C0" w:rsidRDefault="00347952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3922E3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F5782F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01</w:t>
            </w:r>
          </w:p>
          <w:p w:rsidR="00E84414" w:rsidRDefault="00E8441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檔名為原檔名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+ ERR</w:t>
            </w:r>
          </w:p>
        </w:tc>
        <w:tc>
          <w:tcPr>
            <w:tcW w:w="3870" w:type="dxa"/>
          </w:tcPr>
          <w:p w:rsidR="00C352C0" w:rsidRPr="00C352C0" w:rsidRDefault="00C352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A24669" w:rsidRPr="00A57C36" w:rsidRDefault="00A24669" w:rsidP="00A2466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取得處理日期</w:t>
      </w:r>
    </w:p>
    <w:p w:rsidR="00A24669" w:rsidRPr="00A57C36" w:rsidRDefault="00A24669" w:rsidP="00A2466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清處理件數為</w:t>
      </w:r>
      <w:r w:rsidRPr="00A57C36">
        <w:rPr>
          <w:rFonts w:hint="eastAsia"/>
          <w:color w:val="000000"/>
          <w:kern w:val="2"/>
          <w:szCs w:val="24"/>
          <w:lang w:eastAsia="zh-TW"/>
        </w:rPr>
        <w:t>0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A24669" w:rsidRPr="00A57C36" w:rsidRDefault="00A24669" w:rsidP="00A2466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輸入參數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為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空值：</w:t>
      </w:r>
    </w:p>
    <w:p w:rsidR="00A24669" w:rsidRPr="00A57C36" w:rsidRDefault="00A24669" w:rsidP="00A24669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SET </w:t>
      </w:r>
      <w:r w:rsidRPr="00A57C36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A57C36">
        <w:rPr>
          <w:bCs/>
          <w:color w:val="000000"/>
        </w:rPr>
        <w:t>CathayDate</w:t>
      </w:r>
      <w:r w:rsidRPr="00A57C36">
        <w:rPr>
          <w:rFonts w:hint="eastAsia"/>
          <w:color w:val="000000"/>
        </w:rPr>
        <w:t xml:space="preserve"> </w:t>
      </w:r>
      <w:r w:rsidRPr="00A57C36">
        <w:rPr>
          <w:rFonts w:hint="eastAsia"/>
          <w:color w:val="000000"/>
          <w:lang w:eastAsia="zh-TW"/>
        </w:rPr>
        <w:t>.</w:t>
      </w:r>
      <w:r w:rsidRPr="00A57C36">
        <w:rPr>
          <w:color w:val="000000"/>
        </w:rPr>
        <w:t xml:space="preserve"> getShutdownDay</w:t>
      </w:r>
      <w:r w:rsidRPr="00A57C36">
        <w:rPr>
          <w:rFonts w:hint="eastAsia"/>
          <w:color w:val="000000"/>
        </w:rPr>
        <w:t xml:space="preserve"> </w:t>
      </w:r>
      <w:r w:rsidRPr="00A57C36">
        <w:rPr>
          <w:rFonts w:hint="eastAsia"/>
          <w:color w:val="000000"/>
          <w:lang w:eastAsia="zh-TW"/>
        </w:rPr>
        <w:t>(</w:t>
      </w:r>
      <w:r w:rsidRPr="00A57C36">
        <w:rPr>
          <w:rFonts w:hint="eastAsia"/>
          <w:color w:val="000000"/>
          <w:kern w:val="2"/>
          <w:szCs w:val="24"/>
          <w:lang w:eastAsia="zh-TW"/>
        </w:rPr>
        <w:t>CURRENTDATE</w:t>
      </w:r>
      <w:r w:rsidRPr="00A57C36">
        <w:rPr>
          <w:rFonts w:hint="eastAsia"/>
          <w:color w:val="000000"/>
          <w:lang w:eastAsia="zh-TW"/>
        </w:rPr>
        <w:t>)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A24669" w:rsidRPr="00A57C36" w:rsidRDefault="00A24669" w:rsidP="00A24669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ELSE</w:t>
      </w:r>
      <w:r w:rsidRPr="00A57C36">
        <w:rPr>
          <w:rFonts w:hint="eastAsia"/>
          <w:color w:val="000000"/>
          <w:kern w:val="2"/>
          <w:szCs w:val="24"/>
          <w:lang w:eastAsia="zh-TW"/>
        </w:rPr>
        <w:t>處理日期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A57C36">
        <w:rPr>
          <w:rFonts w:hint="eastAsia"/>
          <w:color w:val="000000"/>
          <w:kern w:val="2"/>
          <w:szCs w:val="24"/>
          <w:lang w:eastAsia="zh-TW"/>
        </w:rPr>
        <w:t>輸入參數。</w:t>
      </w:r>
    </w:p>
    <w:p w:rsidR="00A24669" w:rsidRPr="00A57C36" w:rsidRDefault="00A24669" w:rsidP="00A24669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END IF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A24669" w:rsidRPr="00EE362F" w:rsidRDefault="00A24669" w:rsidP="00A2466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EE362F">
        <w:rPr>
          <w:rFonts w:hint="eastAsia"/>
          <w:strike/>
          <w:color w:val="000000"/>
          <w:kern w:val="2"/>
          <w:lang w:eastAsia="zh-TW"/>
        </w:rPr>
        <w:t>處理時間</w:t>
      </w:r>
      <w:r w:rsidRPr="00EE362F">
        <w:rPr>
          <w:rFonts w:hint="eastAsia"/>
          <w:strike/>
          <w:color w:val="000000"/>
          <w:kern w:val="2"/>
          <w:lang w:eastAsia="zh-TW"/>
        </w:rPr>
        <w:t xml:space="preserve"> = CURRENT TIMESTAMP</w:t>
      </w:r>
      <w:r w:rsidRPr="00EE362F">
        <w:rPr>
          <w:rFonts w:hint="eastAsia"/>
          <w:strike/>
          <w:color w:val="000000"/>
          <w:kern w:val="2"/>
          <w:lang w:eastAsia="zh-TW"/>
        </w:rPr>
        <w:t>。</w:t>
      </w:r>
    </w:p>
    <w:p w:rsidR="00F5052F" w:rsidRPr="00A57C36" w:rsidRDefault="00F5052F" w:rsidP="00F5052F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  1.2   </w:t>
      </w:r>
      <w:r w:rsidRPr="00A57C36">
        <w:rPr>
          <w:rFonts w:ascii="細明體" w:eastAsia="細明體" w:hAnsi="細明體" w:hint="eastAsia"/>
          <w:color w:val="000000"/>
          <w:lang w:eastAsia="zh-TW"/>
        </w:rPr>
        <w:t>參數歸零：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INPUT_CNT </w:t>
      </w:r>
      <w:r w:rsidRPr="00A57C36">
        <w:rPr>
          <w:rFonts w:ascii="細明體" w:eastAsia="細明體" w:hAnsi="細明體" w:hint="eastAsia"/>
          <w:color w:val="000000"/>
          <w:lang w:eastAsia="zh-TW"/>
        </w:rPr>
        <w:t>輸入件數、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OUTPUT _CNT </w:t>
      </w:r>
      <w:r w:rsidRPr="00A57C36">
        <w:rPr>
          <w:rFonts w:ascii="細明體" w:eastAsia="細明體" w:hAnsi="細明體" w:hint="eastAsia"/>
          <w:color w:val="000000"/>
          <w:lang w:eastAsia="zh-TW"/>
        </w:rPr>
        <w:t>處理件數</w:t>
      </w:r>
    </w:p>
    <w:p w:rsidR="000350EF" w:rsidRPr="00A57C36" w:rsidRDefault="000350E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逐筆讀取</w:t>
      </w:r>
      <w:r w:rsidRPr="00A57C36">
        <w:rPr>
          <w:rFonts w:ascii="Arial" w:hAnsi="Arial" w:cs="Arial" w:hint="eastAsia"/>
          <w:color w:val="000000"/>
          <w:lang w:eastAsia="zh-TW"/>
        </w:rPr>
        <w:t>HOST</w:t>
      </w:r>
      <w:r w:rsidRPr="00A57C36">
        <w:rPr>
          <w:rFonts w:ascii="Arial" w:hAnsi="Arial" w:cs="Arial" w:hint="eastAsia"/>
          <w:color w:val="000000"/>
          <w:lang w:eastAsia="zh-TW"/>
        </w:rPr>
        <w:t>處理完畢之檔案：</w:t>
      </w:r>
      <w:r w:rsidR="00F5052F" w:rsidRPr="00A57C36">
        <w:rPr>
          <w:rFonts w:hint="eastAsia"/>
          <w:color w:val="000000"/>
          <w:kern w:val="2"/>
          <w:szCs w:val="24"/>
          <w:lang w:eastAsia="zh-TW"/>
        </w:rPr>
        <w:t>INPUT_CNT++</w:t>
      </w:r>
      <w:r w:rsidR="00EE362F">
        <w:rPr>
          <w:rFonts w:hint="eastAsia"/>
          <w:color w:val="000000"/>
          <w:kern w:val="2"/>
          <w:szCs w:val="24"/>
          <w:lang w:eastAsia="zh-TW"/>
        </w:rPr>
        <w:t xml:space="preserve">  </w:t>
      </w:r>
      <w:r w:rsidR="00EE362F" w:rsidRPr="00A57C36">
        <w:rPr>
          <w:rFonts w:hint="eastAsia"/>
          <w:color w:val="000000"/>
          <w:kern w:val="2"/>
          <w:szCs w:val="24"/>
          <w:lang w:eastAsia="zh-TW"/>
        </w:rPr>
        <w:t>處理時間</w:t>
      </w:r>
      <w:r w:rsidR="00EE362F" w:rsidRPr="00A57C36">
        <w:rPr>
          <w:rFonts w:hint="eastAsia"/>
          <w:color w:val="000000"/>
          <w:kern w:val="2"/>
          <w:szCs w:val="24"/>
          <w:lang w:eastAsia="zh-TW"/>
        </w:rPr>
        <w:t xml:space="preserve"> = CURRENT TIMESTAM</w:t>
      </w:r>
      <w:r w:rsidR="00EE362F">
        <w:rPr>
          <w:rFonts w:hint="eastAsia"/>
          <w:color w:val="000000"/>
          <w:kern w:val="2"/>
          <w:szCs w:val="24"/>
          <w:lang w:eastAsia="zh-TW"/>
        </w:rPr>
        <w:t>P</w:t>
      </w:r>
    </w:p>
    <w:p w:rsidR="009478F5" w:rsidRPr="00A57C36" w:rsidRDefault="00CE765A" w:rsidP="009478F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READ DTAAI001  BY</w:t>
      </w:r>
      <w:r w:rsidR="000350EF"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="000350EF" w:rsidRPr="00A57C36">
        <w:rPr>
          <w:rFonts w:hint="eastAsia"/>
          <w:color w:val="000000"/>
          <w:kern w:val="2"/>
          <w:szCs w:val="24"/>
          <w:lang w:eastAsia="zh-TW"/>
        </w:rPr>
        <w:t xml:space="preserve">ID </w:t>
      </w:r>
      <w:r w:rsidR="00612B1F" w:rsidRPr="00A57C36">
        <w:rPr>
          <w:rFonts w:hint="eastAsia"/>
          <w:color w:val="000000"/>
          <w:kern w:val="2"/>
          <w:szCs w:val="24"/>
          <w:lang w:eastAsia="zh-TW"/>
        </w:rPr>
        <w:t>：</w:t>
      </w:r>
    </w:p>
    <w:p w:rsidR="009478F5" w:rsidRPr="00A57C36" w:rsidRDefault="009478F5" w:rsidP="00C510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color w:val="000000"/>
          <w:kern w:val="2"/>
          <w:szCs w:val="24"/>
          <w:lang w:eastAsia="zh-TW"/>
        </w:rPr>
        <w:t>L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eft join </w:t>
      </w:r>
      <w:r w:rsidRPr="00A57C36">
        <w:rPr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on </w:t>
      </w:r>
      <w:r w:rsidRPr="00A57C36">
        <w:rPr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.</w:t>
      </w:r>
      <w:r w:rsidRPr="00A57C36">
        <w:rPr>
          <w:rStyle w:val="style3r1"/>
          <w:color w:val="000000"/>
          <w:u w:val="single"/>
        </w:rPr>
        <w:t>受理編號</w:t>
      </w:r>
      <w:r w:rsidRPr="00A57C36">
        <w:rPr>
          <w:rFonts w:cs="Arial"/>
          <w:color w:val="000000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= DTAAI001.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</w:p>
    <w:p w:rsidR="009478F5" w:rsidRPr="00A57C36" w:rsidRDefault="009478F5" w:rsidP="00C510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color w:val="000000"/>
          <w:kern w:val="2"/>
          <w:szCs w:val="24"/>
          <w:lang w:eastAsia="zh-TW"/>
        </w:rPr>
        <w:t>W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here </w:t>
      </w:r>
      <w:r w:rsidRPr="00A57C36">
        <w:rPr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.</w:t>
      </w:r>
      <w:r w:rsidRPr="00A57C36">
        <w:rPr>
          <w:rStyle w:val="style3r1"/>
          <w:rFonts w:hint="eastAsia"/>
          <w:color w:val="000000"/>
          <w:u w:val="single"/>
          <w:lang w:eastAsia="zh-TW"/>
        </w:rPr>
        <w:t>檔案</w:t>
      </w:r>
      <w:r w:rsidRPr="00A57C36">
        <w:rPr>
          <w:rStyle w:val="style3r1"/>
          <w:color w:val="000000"/>
          <w:u w:val="single"/>
        </w:rPr>
        <w:t>編號</w:t>
      </w:r>
      <w:r w:rsidRPr="00A57C36">
        <w:rPr>
          <w:rStyle w:val="style3r1"/>
          <w:rFonts w:hint="eastAsia"/>
          <w:color w:val="000000"/>
          <w:u w:val="single"/>
          <w:lang w:eastAsia="zh-TW"/>
        </w:rPr>
        <w:t xml:space="preserve"> = </w:t>
      </w:r>
      <w:r w:rsidRPr="00A57C36">
        <w:rPr>
          <w:rFonts w:ascii="Arial" w:hAnsi="Arial" w:cs="Arial" w:hint="eastAsia"/>
          <w:color w:val="000000"/>
          <w:lang w:eastAsia="zh-TW"/>
        </w:rPr>
        <w:t>HOST.</w:t>
      </w:r>
      <w:r w:rsidRPr="00A57C36">
        <w:rPr>
          <w:rStyle w:val="style3r1"/>
          <w:rFonts w:hint="eastAsia"/>
          <w:color w:val="000000"/>
          <w:u w:val="single"/>
          <w:lang w:eastAsia="zh-TW"/>
        </w:rPr>
        <w:t>檔案</w:t>
      </w:r>
      <w:r w:rsidRPr="00A57C36">
        <w:rPr>
          <w:rStyle w:val="style3r1"/>
          <w:color w:val="000000"/>
          <w:u w:val="single"/>
        </w:rPr>
        <w:t>編號</w:t>
      </w:r>
    </w:p>
    <w:p w:rsidR="00C51092" w:rsidRPr="00A57C36" w:rsidRDefault="00CE765A" w:rsidP="00C510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 NOT_FOUND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FD0965" w:rsidRPr="00A57C36" w:rsidRDefault="00FD0965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修改種類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 </w:t>
      </w:r>
      <w:r w:rsidRPr="00A57C36">
        <w:rPr>
          <w:color w:val="000000"/>
          <w:kern w:val="2"/>
          <w:szCs w:val="24"/>
          <w:lang w:eastAsia="zh-TW"/>
        </w:rPr>
        <w:t>‘</w:t>
      </w:r>
      <w:r w:rsidRPr="00A57C36">
        <w:rPr>
          <w:rFonts w:hint="eastAsia"/>
          <w:color w:val="000000"/>
          <w:kern w:val="2"/>
          <w:szCs w:val="24"/>
          <w:lang w:eastAsia="zh-TW"/>
        </w:rPr>
        <w:t>I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，視為正常，繼續往下做處理。</w:t>
      </w:r>
    </w:p>
    <w:p w:rsidR="00C51092" w:rsidRPr="00A57C36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1092" w:rsidRPr="00A57C36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DATA_NOT_FOUND_CNT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1092" w:rsidRPr="00A57C36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錯誤訊息：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讀取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="00C51092"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1092" w:rsidRPr="00A57C36" w:rsidRDefault="00C51092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352C0" w:rsidRPr="00A57C36" w:rsidRDefault="00C352C0" w:rsidP="00C510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C44EE9" w:rsidRPr="00A57C36" w:rsidRDefault="00C352C0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C44EE9" w:rsidRPr="00A57C36" w:rsidRDefault="00C44EE9" w:rsidP="000350E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多筆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DATA_QUERY_ERR_CNT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ascii="新細明體" w:cs="新細明體" w:hint="eastAsia"/>
          <w:color w:val="000000"/>
          <w:lang w:val="zh-TW" w:eastAsia="zh-TW"/>
        </w:rPr>
        <w:t>多筆未結案預付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C44EE9" w:rsidRPr="00A57C36" w:rsidRDefault="00C44EE9" w:rsidP="00C44EE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C44EE9" w:rsidRPr="00832FD8" w:rsidRDefault="00BE299E" w:rsidP="00BE299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IF</w:t>
      </w:r>
      <w:r w:rsidRPr="00832FD8">
        <w:rPr>
          <w:rFonts w:ascii="Arial" w:hAnsi="Arial" w:cs="Arial"/>
          <w:strike/>
          <w:color w:val="000000"/>
        </w:rPr>
        <w:t xml:space="preserve"> </w:t>
      </w:r>
      <w:r w:rsidRPr="00832FD8">
        <w:rPr>
          <w:strike/>
          <w:color w:val="000000"/>
          <w:kern w:val="2"/>
          <w:lang w:eastAsia="zh-TW"/>
        </w:rPr>
        <w:t>DTAAI010</w:t>
      </w:r>
      <w:r w:rsidRPr="00832FD8">
        <w:rPr>
          <w:rFonts w:hint="eastAsia"/>
          <w:strike/>
          <w:color w:val="000000"/>
          <w:kern w:val="2"/>
          <w:lang w:eastAsia="zh-TW"/>
        </w:rPr>
        <w:t>.</w:t>
      </w:r>
      <w:r w:rsidRPr="00832FD8">
        <w:rPr>
          <w:rFonts w:hint="eastAsia"/>
          <w:strike/>
          <w:color w:val="000000"/>
          <w:kern w:val="2"/>
          <w:lang w:eastAsia="zh-TW"/>
        </w:rPr>
        <w:t>預付金受理進度</w:t>
      </w:r>
      <w:r w:rsidRPr="00832FD8">
        <w:rPr>
          <w:rFonts w:hint="eastAsia"/>
          <w:strike/>
          <w:color w:val="000000"/>
          <w:kern w:val="2"/>
          <w:lang w:eastAsia="zh-TW"/>
        </w:rPr>
        <w:t>=</w:t>
      </w:r>
      <w:r w:rsidRPr="00832FD8">
        <w:rPr>
          <w:strike/>
          <w:color w:val="000000"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’"/>
        </w:smartTagPr>
        <w:r w:rsidRPr="00832FD8">
          <w:rPr>
            <w:rFonts w:hint="eastAsia"/>
            <w:strike/>
            <w:color w:val="000000"/>
            <w:kern w:val="2"/>
            <w:lang w:eastAsia="zh-TW"/>
          </w:rPr>
          <w:t>40</w:t>
        </w:r>
        <w:r w:rsidRPr="00832FD8">
          <w:rPr>
            <w:strike/>
            <w:color w:val="000000"/>
            <w:kern w:val="2"/>
            <w:lang w:eastAsia="zh-TW"/>
          </w:rPr>
          <w:t>’</w:t>
        </w:r>
      </w:smartTag>
      <w:r w:rsidR="00440B5E" w:rsidRPr="00832FD8">
        <w:rPr>
          <w:rFonts w:hint="eastAsia"/>
          <w:strike/>
          <w:color w:val="000000"/>
          <w:kern w:val="2"/>
          <w:lang w:eastAsia="zh-TW"/>
        </w:rPr>
        <w:t xml:space="preserve"> </w:t>
      </w:r>
    </w:p>
    <w:p w:rsidR="00440B5E" w:rsidRPr="00832FD8" w:rsidRDefault="00556DC5" w:rsidP="00440B5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 xml:space="preserve">IF </w:t>
      </w:r>
      <w:r w:rsidRPr="00832FD8">
        <w:rPr>
          <w:rFonts w:hint="eastAsia"/>
          <w:strike/>
          <w:color w:val="000000"/>
          <w:kern w:val="2"/>
          <w:lang w:eastAsia="zh-TW"/>
        </w:rPr>
        <w:t>修改種類</w:t>
      </w:r>
      <w:r w:rsidRPr="00832FD8">
        <w:rPr>
          <w:rFonts w:hint="eastAsia"/>
          <w:strike/>
          <w:color w:val="000000"/>
          <w:kern w:val="2"/>
          <w:lang w:eastAsia="zh-TW"/>
        </w:rPr>
        <w:t xml:space="preserve"> &lt;&gt;  </w:t>
      </w:r>
      <w:r w:rsidRPr="00832FD8">
        <w:rPr>
          <w:strike/>
          <w:color w:val="000000"/>
          <w:kern w:val="2"/>
          <w:lang w:eastAsia="zh-TW"/>
        </w:rPr>
        <w:t>‘</w:t>
      </w:r>
      <w:r w:rsidRPr="00832FD8">
        <w:rPr>
          <w:rFonts w:hint="eastAsia"/>
          <w:strike/>
          <w:color w:val="000000"/>
          <w:kern w:val="2"/>
          <w:lang w:eastAsia="zh-TW"/>
        </w:rPr>
        <w:t>I</w:t>
      </w:r>
      <w:r w:rsidRPr="00832FD8">
        <w:rPr>
          <w:strike/>
          <w:color w:val="000000"/>
          <w:kern w:val="2"/>
          <w:lang w:eastAsia="zh-TW"/>
        </w:rPr>
        <w:t>’</w:t>
      </w:r>
    </w:p>
    <w:p w:rsidR="00BE299E" w:rsidRPr="00832FD8" w:rsidRDefault="00BE299E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ERROR_CNT + 1</w:t>
      </w:r>
      <w:r w:rsidRPr="00832FD8">
        <w:rPr>
          <w:rFonts w:hint="eastAsia"/>
          <w:strike/>
          <w:color w:val="000000"/>
          <w:kern w:val="2"/>
          <w:lang w:eastAsia="zh-TW"/>
        </w:rPr>
        <w:t>。</w:t>
      </w:r>
    </w:p>
    <w:p w:rsidR="00BE299E" w:rsidRPr="00832FD8" w:rsidRDefault="00AF1383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DATA_QUERY_ERR_CNT</w:t>
      </w:r>
      <w:r w:rsidR="00BE299E" w:rsidRPr="00832FD8">
        <w:rPr>
          <w:rFonts w:hint="eastAsia"/>
          <w:strike/>
          <w:color w:val="000000"/>
          <w:kern w:val="2"/>
          <w:lang w:eastAsia="zh-TW"/>
        </w:rPr>
        <w:t xml:space="preserve"> + 1</w:t>
      </w:r>
      <w:r w:rsidR="00BE299E" w:rsidRPr="00832FD8">
        <w:rPr>
          <w:rFonts w:hint="eastAsia"/>
          <w:strike/>
          <w:color w:val="000000"/>
          <w:kern w:val="2"/>
          <w:lang w:eastAsia="zh-TW"/>
        </w:rPr>
        <w:t>。</w:t>
      </w:r>
    </w:p>
    <w:p w:rsidR="00BE299E" w:rsidRPr="00832FD8" w:rsidRDefault="00BE299E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寫入錯誤訊息：</w:t>
      </w:r>
      <w:r w:rsidRPr="00832FD8">
        <w:rPr>
          <w:rFonts w:hint="eastAsia"/>
          <w:strike/>
          <w:color w:val="000000"/>
          <w:kern w:val="2"/>
          <w:lang w:eastAsia="zh-TW"/>
        </w:rPr>
        <w:t xml:space="preserve"> </w:t>
      </w:r>
      <w:r w:rsidR="00AF1383" w:rsidRPr="00832FD8">
        <w:rPr>
          <w:rFonts w:hint="eastAsia"/>
          <w:strike/>
          <w:color w:val="000000"/>
          <w:kern w:val="2"/>
          <w:lang w:eastAsia="zh-TW"/>
        </w:rPr>
        <w:t>預付金已結案</w:t>
      </w:r>
      <w:r w:rsidRPr="00832FD8">
        <w:rPr>
          <w:rFonts w:hint="eastAsia"/>
          <w:strike/>
          <w:color w:val="000000"/>
          <w:kern w:val="2"/>
          <w:lang w:eastAsia="zh-TW"/>
        </w:rPr>
        <w:t xml:space="preserve"> + </w:t>
      </w:r>
      <w:r w:rsidRPr="00832FD8">
        <w:rPr>
          <w:rFonts w:hint="eastAsia"/>
          <w:strike/>
          <w:color w:val="000000"/>
          <w:kern w:val="2"/>
          <w:lang w:eastAsia="zh-TW"/>
        </w:rPr>
        <w:t>保單號碼、險別、事故者</w:t>
      </w:r>
      <w:r w:rsidRPr="00832FD8">
        <w:rPr>
          <w:rFonts w:hint="eastAsia"/>
          <w:strike/>
          <w:color w:val="000000"/>
          <w:kern w:val="2"/>
          <w:lang w:eastAsia="zh-TW"/>
        </w:rPr>
        <w:t>ID</w:t>
      </w:r>
      <w:r w:rsidRPr="00832FD8">
        <w:rPr>
          <w:rFonts w:hint="eastAsia"/>
          <w:strike/>
          <w:color w:val="000000"/>
          <w:kern w:val="2"/>
          <w:lang w:eastAsia="zh-TW"/>
        </w:rPr>
        <w:t>。</w:t>
      </w:r>
    </w:p>
    <w:p w:rsidR="00BE299E" w:rsidRPr="00832FD8" w:rsidRDefault="00BE299E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 xml:space="preserve">CONTROL-M EXIT_CODE = 1 </w:t>
      </w:r>
      <w:r w:rsidRPr="00832FD8">
        <w:rPr>
          <w:rFonts w:hint="eastAsia"/>
          <w:strike/>
          <w:color w:val="000000"/>
          <w:kern w:val="2"/>
          <w:lang w:eastAsia="zh-TW"/>
        </w:rPr>
        <w:t>。</w:t>
      </w:r>
      <w:r w:rsidRPr="00832FD8">
        <w:rPr>
          <w:rFonts w:hint="eastAsia"/>
          <w:strike/>
          <w:color w:val="000000"/>
          <w:kern w:val="2"/>
          <w:lang w:eastAsia="zh-TW"/>
        </w:rPr>
        <w:t xml:space="preserve"> </w:t>
      </w:r>
    </w:p>
    <w:p w:rsidR="00BE299E" w:rsidRPr="00832FD8" w:rsidRDefault="00BE299E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將該筆資料寫入錯誤檔。</w:t>
      </w:r>
    </w:p>
    <w:p w:rsidR="00BE299E" w:rsidRPr="00832FD8" w:rsidRDefault="00BE299E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832FD8">
        <w:rPr>
          <w:rFonts w:hint="eastAsia"/>
          <w:strike/>
          <w:color w:val="000000"/>
          <w:kern w:val="2"/>
          <w:lang w:eastAsia="zh-TW"/>
        </w:rPr>
        <w:t>繼續處理下一筆。</w:t>
      </w:r>
    </w:p>
    <w:p w:rsidR="00BE299E" w:rsidRPr="00A57C36" w:rsidRDefault="00BE299E" w:rsidP="00BE299E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</w:p>
    <w:p w:rsidR="00D45E46" w:rsidRPr="00A57C36" w:rsidRDefault="00C8391F" w:rsidP="00B7798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修改種類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D8022A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D8022A" w:rsidRPr="00A57C36">
        <w:rPr>
          <w:color w:val="000000"/>
          <w:kern w:val="2"/>
          <w:szCs w:val="24"/>
          <w:lang w:eastAsia="zh-TW"/>
        </w:rPr>
        <w:t>‘</w:t>
      </w:r>
      <w:r w:rsidR="00D8022A" w:rsidRPr="00A57C36">
        <w:rPr>
          <w:rFonts w:hint="eastAsia"/>
          <w:color w:val="000000"/>
          <w:kern w:val="2"/>
          <w:szCs w:val="24"/>
          <w:lang w:eastAsia="zh-TW"/>
        </w:rPr>
        <w:t>D</w:t>
      </w:r>
      <w:r w:rsidR="00D8022A" w:rsidRPr="00A57C36">
        <w:rPr>
          <w:color w:val="000000"/>
          <w:kern w:val="2"/>
          <w:szCs w:val="24"/>
          <w:lang w:eastAsia="zh-TW"/>
        </w:rPr>
        <w:t>’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>(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>以下，同一個</w:t>
      </w:r>
      <w:r w:rsidR="00E3757A" w:rsidRPr="00A57C36">
        <w:rPr>
          <w:rFonts w:ascii="Verdana" w:hAnsi="Verdana" w:cs="Verdana"/>
          <w:color w:val="000000"/>
          <w:sz w:val="18"/>
          <w:szCs w:val="18"/>
          <w:highlight w:val="white"/>
        </w:rPr>
        <w:t>Transaction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>)</w:t>
      </w:r>
    </w:p>
    <w:p w:rsidR="00D45E46" w:rsidRPr="00A57C36" w:rsidRDefault="00F83DFE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將讀到的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DTAAIL01 Log </w:t>
      </w:r>
      <w:r w:rsidRPr="00A57C36">
        <w:rPr>
          <w:rFonts w:hint="eastAsia"/>
          <w:color w:val="000000"/>
          <w:kern w:val="2"/>
          <w:szCs w:val="24"/>
          <w:lang w:eastAsia="zh-TW"/>
        </w:rPr>
        <w:t>檔：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F83DFE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F83DFE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3DFE" w:rsidRPr="00A57C36" w:rsidRDefault="00F83DFE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D</w:t>
            </w:r>
          </w:p>
        </w:tc>
      </w:tr>
      <w:tr w:rsidR="00F83DFE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3DFE" w:rsidRPr="00A57C36" w:rsidRDefault="00F83DFE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F83DFE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3DFE" w:rsidRPr="00A57C36" w:rsidRDefault="00F83DFE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F83DFE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3DFE" w:rsidRPr="00A57C36" w:rsidRDefault="00F83DFE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3DFE" w:rsidRPr="00A57C36" w:rsidRDefault="00F83DFE" w:rsidP="00AB50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F83DFE" w:rsidRPr="00A57C36" w:rsidRDefault="00F83DFE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F83DFE" w:rsidRPr="00A57C36" w:rsidRDefault="00F83DFE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刪除該筆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DTAAI001</w:t>
      </w:r>
    </w:p>
    <w:p w:rsidR="00F83DFE" w:rsidRPr="00A57C36" w:rsidRDefault="00F83DFE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刪除失敗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DELETE_DTAAI001_ERR_CNT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刪除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2626B" w:rsidRPr="00A57C36" w:rsidRDefault="0052626B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>ROLLBACK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F83DFE" w:rsidRPr="00A57C36" w:rsidRDefault="00F83DFE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F83DFE" w:rsidRPr="00A57C36" w:rsidRDefault="00F83DFE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 DTAAI010</w:t>
      </w:r>
    </w:p>
    <w:p w:rsidR="00B7798B" w:rsidRPr="00A57C36" w:rsidRDefault="00B83EFC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先判定是否還有其他的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來決定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為刪除還是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</w:p>
    <w:p w:rsidR="00B83EFC" w:rsidRPr="00A57C36" w:rsidRDefault="00B83EFC" w:rsidP="00B7798B">
      <w:pPr>
        <w:pStyle w:val="Tabletext"/>
        <w:keepLines w:val="0"/>
        <w:spacing w:after="0" w:line="240" w:lineRule="auto"/>
        <w:ind w:left="2332" w:firstLine="219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READ DTAAI001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>(2.1</w:t>
      </w:r>
      <w:r w:rsidRPr="00A57C36">
        <w:rPr>
          <w:rFonts w:hint="eastAsia"/>
          <w:color w:val="000000"/>
          <w:kern w:val="2"/>
          <w:szCs w:val="24"/>
          <w:lang w:eastAsia="zh-TW"/>
        </w:rPr>
        <w:t>抓出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) WHERE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</w:t>
      </w:r>
      <w:r w:rsidR="003C27E2" w:rsidRPr="00A57C36">
        <w:rPr>
          <w:rFonts w:hint="eastAsia"/>
          <w:color w:val="000000"/>
          <w:kern w:val="2"/>
          <w:szCs w:val="24"/>
          <w:lang w:eastAsia="zh-TW"/>
        </w:rPr>
        <w:t>、險別</w:t>
      </w:r>
      <w:r w:rsidR="003C27E2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3C27E2" w:rsidRPr="00A57C36">
        <w:rPr>
          <w:rFonts w:hint="eastAsia"/>
          <w:color w:val="000000"/>
          <w:kern w:val="2"/>
          <w:szCs w:val="24"/>
          <w:lang w:eastAsia="zh-TW"/>
        </w:rPr>
        <w:t>不同於該筆</w:t>
      </w:r>
    </w:p>
    <w:p w:rsidR="003C27E2" w:rsidRPr="00A57C36" w:rsidRDefault="003C27E2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 FOUND</w:t>
      </w:r>
      <w:r w:rsidRPr="00A57C36">
        <w:rPr>
          <w:rFonts w:hint="eastAsia"/>
          <w:color w:val="000000"/>
          <w:kern w:val="2"/>
          <w:szCs w:val="24"/>
          <w:lang w:eastAsia="zh-TW"/>
        </w:rPr>
        <w:t>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做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動作：</w:t>
      </w:r>
    </w:p>
    <w:p w:rsidR="003C27E2" w:rsidRPr="00A57C36" w:rsidRDefault="003C27E2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</w:t>
      </w:r>
      <w:smartTag w:uri="urn:schemas-microsoft-com:office:smarttags" w:element="chmetcnv">
        <w:smartTagPr>
          <w:attr w:name="UnitName" w:val="l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10 L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og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將該受理編號的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DTAAI010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DTAAIL1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0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3C27E2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3C27E2" w:rsidP="00AB507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3C27E2" w:rsidP="00AB5072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3C27E2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7E2" w:rsidRPr="00A57C36" w:rsidRDefault="003C27E2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6A37D5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U</w:t>
            </w:r>
          </w:p>
        </w:tc>
      </w:tr>
      <w:tr w:rsidR="003C27E2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7E2" w:rsidRPr="00A57C36" w:rsidRDefault="003C27E2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3C27E2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3C27E2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7E2" w:rsidRPr="00A57C36" w:rsidRDefault="003C27E2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3C27E2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3C27E2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7E2" w:rsidRPr="00A57C36" w:rsidRDefault="003C27E2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C27E2" w:rsidRPr="00A57C36" w:rsidRDefault="003C27E2" w:rsidP="00AB50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C57C1C" w:rsidRPr="00A57C36" w:rsidRDefault="00C57C1C" w:rsidP="00C57C1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2626B" w:rsidRPr="00A57C36" w:rsidRDefault="0052626B" w:rsidP="005262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>ROLLBACK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78488D" w:rsidRPr="00A57C36" w:rsidRDefault="0078488D" w:rsidP="0078488D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IF SUM (DTAAI001.</w:t>
      </w:r>
      <w:r>
        <w:rPr>
          <w:rFonts w:ascii="細明體" w:eastAsia="細明體" w:hAnsi="細明體" w:cs="Arial Unicode MS" w:hint="eastAsia"/>
        </w:rPr>
        <w:t>未扣回餘額</w:t>
      </w:r>
      <w:r>
        <w:rPr>
          <w:rFonts w:ascii="細明體" w:eastAsia="細明體" w:hAnsi="細明體" w:cs="Arial Unicode MS" w:hint="eastAsia"/>
          <w:lang w:eastAsia="zh-TW"/>
        </w:rPr>
        <w:t xml:space="preserve">) = 0,結案表示 = 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Y</w:t>
      </w:r>
      <w:r>
        <w:rPr>
          <w:rFonts w:ascii="細明體" w:eastAsia="細明體" w:hAnsi="細明體" w:cs="Arial Unicode MS"/>
          <w:lang w:eastAsia="zh-TW"/>
        </w:rPr>
        <w:t>’</w:t>
      </w:r>
      <w:r>
        <w:rPr>
          <w:rFonts w:ascii="細明體" w:eastAsia="細明體" w:hAnsi="細明體" w:cs="Arial Unicode MS" w:hint="eastAsia"/>
          <w:lang w:eastAsia="zh-TW"/>
        </w:rPr>
        <w:t>。</w:t>
      </w:r>
    </w:p>
    <w:p w:rsidR="00C57C1C" w:rsidRPr="00A57C36" w:rsidRDefault="006A37D5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DTAAI010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BY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SET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C57C1C" w:rsidRPr="00A57C36">
        <w:rPr>
          <w:color w:val="000000"/>
          <w:kern w:val="2"/>
          <w:szCs w:val="24"/>
          <w:lang w:eastAsia="zh-TW"/>
        </w:rPr>
        <w:t>–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HOST.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預付金額</w:t>
      </w:r>
      <w:r w:rsidR="0078488D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78488D">
        <w:rPr>
          <w:rFonts w:hint="eastAsia"/>
          <w:color w:val="000000"/>
          <w:kern w:val="2"/>
          <w:szCs w:val="24"/>
          <w:lang w:eastAsia="zh-TW"/>
        </w:rPr>
        <w:t>，</w:t>
      </w:r>
      <w:r w:rsidR="0078488D">
        <w:rPr>
          <w:rFonts w:hint="eastAsia"/>
          <w:color w:val="000000"/>
          <w:kern w:val="2"/>
          <w:szCs w:val="24"/>
          <w:lang w:eastAsia="zh-TW"/>
        </w:rPr>
        <w:t>IF</w:t>
      </w:r>
      <w:r w:rsidR="0078488D">
        <w:rPr>
          <w:rFonts w:hint="eastAsia"/>
          <w:color w:val="000000"/>
          <w:kern w:val="2"/>
          <w:szCs w:val="24"/>
          <w:lang w:eastAsia="zh-TW"/>
        </w:rPr>
        <w:t>結案表示</w:t>
      </w:r>
      <w:r w:rsidR="0078488D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78488D">
        <w:rPr>
          <w:color w:val="000000"/>
          <w:kern w:val="2"/>
          <w:szCs w:val="24"/>
          <w:lang w:eastAsia="zh-TW"/>
        </w:rPr>
        <w:t>‘</w:t>
      </w:r>
      <w:r w:rsidR="0078488D">
        <w:rPr>
          <w:rFonts w:hint="eastAsia"/>
          <w:color w:val="000000"/>
          <w:kern w:val="2"/>
          <w:szCs w:val="24"/>
          <w:lang w:eastAsia="zh-TW"/>
        </w:rPr>
        <w:t>Y</w:t>
      </w:r>
      <w:r w:rsidR="0078488D">
        <w:rPr>
          <w:color w:val="000000"/>
          <w:kern w:val="2"/>
          <w:szCs w:val="24"/>
          <w:lang w:eastAsia="zh-TW"/>
        </w:rPr>
        <w:t>’</w:t>
      </w:r>
      <w:r w:rsidR="0078488D" w:rsidRPr="00A051AB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 </w:t>
      </w:r>
      <w:r w:rsidR="0078488D">
        <w:rPr>
          <w:rFonts w:ascii="新細明體" w:hAnsi="新細明體" w:hint="eastAsia"/>
          <w:color w:val="000000"/>
          <w:kern w:val="2"/>
          <w:szCs w:val="24"/>
          <w:lang w:eastAsia="zh-TW"/>
        </w:rPr>
        <w:t xml:space="preserve">,，SET 受理進度 = </w:t>
      </w:r>
      <w:r w:rsidR="0078488D">
        <w:rPr>
          <w:rFonts w:ascii="新細明體" w:hAnsi="新細明體"/>
          <w:color w:val="000000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="0078488D">
          <w:rPr>
            <w:rFonts w:ascii="新細明體" w:hAnsi="新細明體" w:hint="eastAsia"/>
            <w:color w:val="000000"/>
            <w:kern w:val="2"/>
            <w:szCs w:val="24"/>
            <w:lang w:eastAsia="zh-TW"/>
          </w:rPr>
          <w:t>40</w:t>
        </w:r>
        <w:r w:rsidR="0078488D">
          <w:rPr>
            <w:rFonts w:ascii="新細明體" w:hAnsi="新細明體"/>
            <w:color w:val="000000"/>
            <w:kern w:val="2"/>
            <w:szCs w:val="24"/>
            <w:lang w:eastAsia="zh-TW"/>
          </w:rPr>
          <w:t>’</w:t>
        </w:r>
      </w:smartTag>
      <w:r w:rsidR="00C57C1C"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更新失敗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2626B" w:rsidRPr="00A57C36" w:rsidRDefault="0052626B" w:rsidP="0052626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>ROLLBACK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674A26" w:rsidRPr="00A57C36" w:rsidRDefault="00674A26" w:rsidP="00674A2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12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="006D08ED" w:rsidRPr="00A57C36">
        <w:rPr>
          <w:rFonts w:hint="eastAsia"/>
          <w:color w:val="000000"/>
          <w:kern w:val="2"/>
          <w:szCs w:val="24"/>
          <w:lang w:eastAsia="zh-TW"/>
        </w:rPr>
        <w:t>不</w:t>
      </w:r>
      <w:r w:rsidRPr="00A57C36">
        <w:rPr>
          <w:rFonts w:hint="eastAsia"/>
          <w:color w:val="000000"/>
          <w:kern w:val="2"/>
          <w:szCs w:val="24"/>
          <w:lang w:eastAsia="zh-TW"/>
        </w:rPr>
        <w:t>為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H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，則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BPM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 BY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674A26" w:rsidRPr="00A57C36" w:rsidRDefault="00674A26" w:rsidP="00674A26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ab/>
          <w:t>2.2.3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 xml:space="preserve">.1.1.3.1  </w:t>
      </w:r>
      <w:r w:rsidRPr="00A57C36">
        <w:rPr>
          <w:rFonts w:hint="eastAsia"/>
          <w:color w:val="000000"/>
          <w:lang w:eastAsia="zh-TW"/>
        </w:rPr>
        <w:t>參數：</w:t>
      </w:r>
    </w:p>
    <w:p w:rsidR="00674A26" w:rsidRPr="00A57C36" w:rsidRDefault="00674A26" w:rsidP="00674A26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lang w:eastAsia="zh-TW"/>
          </w:rPr>
          <w:t>2.2.3</w:t>
        </w:r>
      </w:smartTag>
      <w:r w:rsidRPr="00A57C36">
        <w:rPr>
          <w:rFonts w:hint="eastAsia"/>
          <w:color w:val="000000"/>
          <w:lang w:eastAsia="zh-TW"/>
        </w:rPr>
        <w:t>.1.1.3.1.1  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受理編號</w:t>
      </w:r>
    </w:p>
    <w:p w:rsidR="00674A26" w:rsidRDefault="00674A26" w:rsidP="00674A26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C36">
          <w:rPr>
            <w:rFonts w:hint="eastAsia"/>
            <w:color w:val="000000"/>
            <w:lang w:eastAsia="zh-TW"/>
          </w:rPr>
          <w:t>2.2.3</w:t>
        </w:r>
      </w:smartTag>
      <w:r w:rsidRPr="00A57C36">
        <w:rPr>
          <w:rFonts w:hint="eastAsia"/>
          <w:color w:val="000000"/>
          <w:lang w:eastAsia="zh-TW"/>
        </w:rPr>
        <w:t xml:space="preserve">.1.1.3.1.2  </w:t>
      </w:r>
      <w:r w:rsidRPr="00A57C36">
        <w:rPr>
          <w:color w:val="000000"/>
          <w:lang w:eastAsia="zh-TW"/>
        </w:rPr>
        <w:t>TOT_PAY_AMT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 xml:space="preserve"> 2.3.3.2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</w:p>
    <w:p w:rsidR="0078488D" w:rsidRDefault="0078488D" w:rsidP="00674A26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2.2.3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.1.1.3.1  IF </w:t>
      </w:r>
      <w:r>
        <w:rPr>
          <w:rFonts w:hint="eastAsia"/>
          <w:color w:val="000000"/>
          <w:kern w:val="2"/>
          <w:szCs w:val="24"/>
          <w:lang w:eastAsia="zh-TW"/>
        </w:rPr>
        <w:t>結案表示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Y</w:t>
      </w:r>
      <w:r>
        <w:rPr>
          <w:color w:val="000000"/>
          <w:kern w:val="2"/>
          <w:szCs w:val="24"/>
          <w:lang w:eastAsia="zh-TW"/>
        </w:rPr>
        <w:t>’</w:t>
      </w:r>
    </w:p>
    <w:p w:rsidR="0078488D" w:rsidRPr="00A57C36" w:rsidRDefault="0078488D" w:rsidP="0078488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畫面‧受理編號</w:t>
      </w:r>
    </w:p>
    <w:p w:rsidR="0078488D" w:rsidRPr="00A57C36" w:rsidRDefault="00AB3E6F" w:rsidP="0078488D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Verdana" w:hAnsi="Verdana" w:cs="Verdana"/>
          <w:color w:val="2A00FF"/>
          <w:sz w:val="18"/>
          <w:szCs w:val="18"/>
          <w:highlight w:val="white"/>
        </w:rPr>
        <w:t>caseApproved</w:t>
      </w:r>
      <w:r w:rsidR="0078488D" w:rsidRPr="00A57C36">
        <w:rPr>
          <w:rFonts w:hint="eastAsia"/>
          <w:color w:val="000000"/>
          <w:lang w:eastAsia="zh-TW"/>
        </w:rPr>
        <w:t>：</w:t>
      </w:r>
      <w:r w:rsidR="0078488D" w:rsidRPr="00A57C36">
        <w:rPr>
          <w:rFonts w:ascii="新細明體" w:hAnsi="新細明體" w:cs="Arial Unicode MS" w:hint="eastAsia"/>
          <w:color w:val="000000"/>
          <w:lang w:eastAsia="zh-TW"/>
        </w:rPr>
        <w:t>false</w:t>
      </w:r>
    </w:p>
    <w:p w:rsidR="0078488D" w:rsidRDefault="0078488D" w:rsidP="00674A26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color w:val="000000"/>
          <w:lang w:eastAsia="zh-TW"/>
        </w:rPr>
        <w:t>stepElement.doDispatch()</w:t>
      </w:r>
    </w:p>
    <w:p w:rsidR="0078488D" w:rsidRPr="00A57C36" w:rsidRDefault="0078488D" w:rsidP="00674A26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</w:p>
    <w:p w:rsidR="009478F5" w:rsidRPr="00A57C36" w:rsidRDefault="009478F5" w:rsidP="009478F5">
      <w:pPr>
        <w:pStyle w:val="Tabletext"/>
        <w:keepLines w:val="0"/>
        <w:spacing w:after="0" w:line="240" w:lineRule="auto"/>
        <w:ind w:left="2551"/>
        <w:rPr>
          <w:rFonts w:hint="eastAsia"/>
          <w:color w:val="000000"/>
          <w:kern w:val="2"/>
          <w:szCs w:val="24"/>
          <w:lang w:eastAsia="zh-TW"/>
        </w:rPr>
      </w:pPr>
    </w:p>
    <w:p w:rsidR="00C57C1C" w:rsidRPr="00A57C36" w:rsidRDefault="00C57C1C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ELSE IF NOT FOUND</w:t>
      </w:r>
      <w:r w:rsidRPr="00A57C36">
        <w:rPr>
          <w:rFonts w:hint="eastAsia"/>
          <w:color w:val="000000"/>
          <w:kern w:val="2"/>
          <w:szCs w:val="24"/>
          <w:lang w:eastAsia="zh-TW"/>
        </w:rPr>
        <w:t>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做</w:t>
      </w:r>
      <w:r w:rsidRPr="00A57C36">
        <w:rPr>
          <w:rFonts w:hint="eastAsia"/>
          <w:color w:val="000000"/>
          <w:kern w:val="2"/>
          <w:szCs w:val="24"/>
          <w:lang w:eastAsia="zh-TW"/>
        </w:rPr>
        <w:t>DELETE</w:t>
      </w:r>
      <w:r w:rsidRPr="00A57C36">
        <w:rPr>
          <w:rFonts w:hint="eastAsia"/>
          <w:color w:val="000000"/>
          <w:kern w:val="2"/>
          <w:szCs w:val="24"/>
          <w:lang w:eastAsia="zh-TW"/>
        </w:rPr>
        <w:t>動作：</w:t>
      </w:r>
    </w:p>
    <w:p w:rsidR="00C57C1C" w:rsidRPr="00A57C36" w:rsidRDefault="00C57C1C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</w:t>
      </w:r>
      <w:smartTag w:uri="urn:schemas-microsoft-com:office:smarttags" w:element="chmetcnv">
        <w:smartTagPr>
          <w:attr w:name="UnitName" w:val="l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10 L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og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將該受理編號的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DTAAI010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DTAAIL10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C57C1C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C57C1C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C1C" w:rsidRPr="00A57C36" w:rsidRDefault="00C57C1C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D</w:t>
            </w:r>
          </w:p>
        </w:tc>
      </w:tr>
      <w:tr w:rsidR="00C57C1C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C1C" w:rsidRPr="00A57C36" w:rsidRDefault="00C57C1C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C57C1C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C1C" w:rsidRPr="00A57C36" w:rsidRDefault="00C57C1C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C57C1C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7C1C" w:rsidRPr="00A57C36" w:rsidRDefault="00C57C1C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57C1C" w:rsidRPr="00A57C36" w:rsidRDefault="00C57C1C" w:rsidP="00AB50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C57C1C" w:rsidRPr="00A57C36" w:rsidRDefault="00C57C1C" w:rsidP="00C57C1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C57C1C" w:rsidRPr="00A57C36" w:rsidRDefault="00C57C1C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刪除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DTAAI010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刪除失敗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DELETE_DTAAIL10_ERR_CNT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刪除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C57C1C" w:rsidRPr="00A57C36" w:rsidRDefault="00C57C1C" w:rsidP="00C57C1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C57C1C" w:rsidRPr="00A57C36" w:rsidRDefault="00674A2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12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="006D08ED" w:rsidRPr="00A57C36">
        <w:rPr>
          <w:rFonts w:hint="eastAsia"/>
          <w:color w:val="000000"/>
          <w:kern w:val="2"/>
          <w:szCs w:val="24"/>
          <w:lang w:eastAsia="zh-TW"/>
        </w:rPr>
        <w:t>不</w:t>
      </w:r>
      <w:r w:rsidRPr="00A57C36">
        <w:rPr>
          <w:rFonts w:hint="eastAsia"/>
          <w:color w:val="000000"/>
          <w:kern w:val="2"/>
          <w:szCs w:val="24"/>
          <w:lang w:eastAsia="zh-TW"/>
        </w:rPr>
        <w:t>為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H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，則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 xml:space="preserve">BPM BY </w:t>
      </w:r>
      <w:r w:rsidR="00C57C1C"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B7798B" w:rsidRPr="00A57C36">
        <w:rPr>
          <w:rFonts w:hint="eastAsia"/>
          <w:color w:val="000000"/>
          <w:kern w:val="2"/>
          <w:szCs w:val="24"/>
          <w:lang w:eastAsia="zh-TW"/>
        </w:rPr>
        <w:t xml:space="preserve">UPDATE </w:t>
      </w:r>
      <w:r w:rsidR="00B7798B" w:rsidRPr="00A57C36">
        <w:rPr>
          <w:rFonts w:hint="eastAsia"/>
          <w:color w:val="000000"/>
          <w:kern w:val="2"/>
          <w:szCs w:val="24"/>
          <w:lang w:eastAsia="zh-TW"/>
        </w:rPr>
        <w:t>受理進度</w:t>
      </w:r>
      <w:r w:rsidR="00B7798B"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B7798B" w:rsidRPr="00A57C36">
        <w:rPr>
          <w:rFonts w:hint="eastAsia"/>
          <w:color w:val="000000"/>
          <w:kern w:val="2"/>
          <w:szCs w:val="24"/>
          <w:lang w:eastAsia="zh-TW"/>
        </w:rPr>
        <w:t>案件刪除。</w:t>
      </w:r>
    </w:p>
    <w:p w:rsidR="00720C0C" w:rsidRPr="00A57C36" w:rsidRDefault="00720C0C" w:rsidP="00720C0C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刪除</w:t>
      </w:r>
      <w:r w:rsidRPr="00A57C36">
        <w:rPr>
          <w:rFonts w:hint="eastAsia"/>
          <w:color w:val="000000"/>
          <w:lang w:eastAsia="zh-TW"/>
        </w:rPr>
        <w:t>BPM</w:t>
      </w:r>
      <w:r w:rsidRPr="00A57C36">
        <w:rPr>
          <w:rFonts w:hint="eastAsia"/>
          <w:color w:val="000000"/>
          <w:lang w:eastAsia="zh-TW"/>
        </w:rPr>
        <w:t>參數：</w:t>
      </w:r>
    </w:p>
    <w:p w:rsidR="00720C0C" w:rsidRPr="00A57C36" w:rsidRDefault="00720C0C" w:rsidP="00720C0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畫面‧受理編號</w:t>
      </w:r>
    </w:p>
    <w:p w:rsidR="00720C0C" w:rsidRPr="00A57C36" w:rsidRDefault="00AB3E6F" w:rsidP="00720C0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ascii="Verdana" w:hAnsi="Verdana" w:cs="Verdana"/>
          <w:color w:val="2A00FF"/>
          <w:sz w:val="18"/>
          <w:szCs w:val="18"/>
          <w:highlight w:val="white"/>
        </w:rPr>
        <w:t>caseApproved</w:t>
      </w:r>
      <w:r w:rsidR="00720C0C" w:rsidRPr="00A57C36">
        <w:rPr>
          <w:rFonts w:hint="eastAsia"/>
          <w:color w:val="000000"/>
          <w:lang w:eastAsia="zh-TW"/>
        </w:rPr>
        <w:t>：</w:t>
      </w:r>
      <w:r w:rsidR="00720C0C" w:rsidRPr="00A57C36">
        <w:rPr>
          <w:rFonts w:ascii="新細明體" w:hAnsi="新細明體" w:cs="Arial Unicode MS" w:hint="eastAsia"/>
          <w:color w:val="000000"/>
          <w:lang w:eastAsia="zh-TW"/>
        </w:rPr>
        <w:t>false</w:t>
      </w:r>
    </w:p>
    <w:p w:rsidR="00720C0C" w:rsidRPr="00A57C36" w:rsidRDefault="00720C0C" w:rsidP="00720C0C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color w:val="000000"/>
          <w:lang w:eastAsia="zh-TW"/>
        </w:rPr>
        <w:t>stepElement.doDispatch()</w:t>
      </w:r>
    </w:p>
    <w:p w:rsidR="003C27E2" w:rsidRPr="00A57C36" w:rsidRDefault="003C27E2" w:rsidP="00C57C1C">
      <w:pPr>
        <w:pStyle w:val="Tabletext"/>
        <w:keepLines w:val="0"/>
        <w:spacing w:after="0" w:line="240" w:lineRule="auto"/>
        <w:ind w:left="3402"/>
        <w:rPr>
          <w:rFonts w:hint="eastAsia"/>
          <w:color w:val="000000"/>
          <w:kern w:val="2"/>
          <w:szCs w:val="24"/>
          <w:lang w:eastAsia="zh-TW"/>
        </w:rPr>
      </w:pPr>
    </w:p>
    <w:p w:rsidR="005675D6" w:rsidRPr="00A57C36" w:rsidRDefault="005675D6" w:rsidP="00B7798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ELSE  </w:t>
      </w:r>
      <w:r w:rsidRPr="00A57C36">
        <w:rPr>
          <w:rFonts w:hint="eastAsia"/>
          <w:color w:val="000000"/>
          <w:kern w:val="2"/>
          <w:szCs w:val="24"/>
          <w:lang w:eastAsia="zh-TW"/>
        </w:rPr>
        <w:t>修改種類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 </w:t>
      </w:r>
      <w:r w:rsidRPr="00A57C36">
        <w:rPr>
          <w:color w:val="000000"/>
          <w:kern w:val="2"/>
          <w:szCs w:val="24"/>
          <w:lang w:eastAsia="zh-TW"/>
        </w:rPr>
        <w:t>‘</w:t>
      </w:r>
      <w:r w:rsidRPr="00A57C36">
        <w:rPr>
          <w:rFonts w:hint="eastAsia"/>
          <w:color w:val="000000"/>
          <w:kern w:val="2"/>
          <w:szCs w:val="24"/>
          <w:lang w:eastAsia="zh-TW"/>
        </w:rPr>
        <w:t>R</w:t>
      </w:r>
      <w:r w:rsidRPr="00A57C36">
        <w:rPr>
          <w:color w:val="000000"/>
          <w:kern w:val="2"/>
          <w:szCs w:val="24"/>
          <w:lang w:eastAsia="zh-TW"/>
        </w:rPr>
        <w:t>’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F3164F">
        <w:rPr>
          <w:rFonts w:hint="eastAsia"/>
          <w:color w:val="000000"/>
          <w:kern w:val="2"/>
          <w:szCs w:val="24"/>
          <w:lang w:eastAsia="zh-TW"/>
        </w:rPr>
        <w:t>(</w:t>
      </w:r>
      <w:r w:rsidR="00F3164F">
        <w:rPr>
          <w:rFonts w:hint="eastAsia"/>
          <w:color w:val="000000"/>
          <w:kern w:val="2"/>
          <w:szCs w:val="24"/>
          <w:lang w:eastAsia="zh-TW"/>
        </w:rPr>
        <w:t>有修金額</w:t>
      </w:r>
      <w:r w:rsidR="00F3164F">
        <w:rPr>
          <w:rFonts w:hint="eastAsia"/>
          <w:color w:val="000000"/>
          <w:kern w:val="2"/>
          <w:szCs w:val="24"/>
          <w:lang w:eastAsia="zh-TW"/>
        </w:rPr>
        <w:t>)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 xml:space="preserve">OR </w:t>
      </w:r>
      <w:r w:rsidR="0052626B" w:rsidRPr="00A57C36">
        <w:rPr>
          <w:color w:val="000000"/>
          <w:kern w:val="2"/>
          <w:szCs w:val="24"/>
          <w:lang w:eastAsia="zh-TW"/>
        </w:rPr>
        <w:t>‘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>O</w:t>
      </w:r>
      <w:r w:rsidR="0052626B" w:rsidRPr="00A57C36">
        <w:rPr>
          <w:color w:val="000000"/>
          <w:kern w:val="2"/>
          <w:szCs w:val="24"/>
          <w:lang w:eastAsia="zh-TW"/>
        </w:rPr>
        <w:t>’</w:t>
      </w:r>
      <w:r w:rsidR="00F3164F">
        <w:rPr>
          <w:rFonts w:hint="eastAsia"/>
          <w:color w:val="000000"/>
          <w:kern w:val="2"/>
          <w:szCs w:val="24"/>
          <w:lang w:eastAsia="zh-TW"/>
        </w:rPr>
        <w:t>(</w:t>
      </w:r>
      <w:r w:rsidR="00F3164F">
        <w:rPr>
          <w:rFonts w:hint="eastAsia"/>
          <w:color w:val="000000"/>
          <w:kern w:val="2"/>
          <w:szCs w:val="24"/>
          <w:lang w:eastAsia="zh-TW"/>
        </w:rPr>
        <w:t>沒修金額</w:t>
      </w:r>
      <w:r w:rsidR="00F3164F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="0032630C">
        <w:rPr>
          <w:rFonts w:hint="eastAsia"/>
          <w:color w:val="000000"/>
          <w:kern w:val="2"/>
          <w:szCs w:val="24"/>
          <w:lang w:eastAsia="zh-TW"/>
        </w:rPr>
        <w:t xml:space="preserve">OR </w:t>
      </w:r>
      <w:r w:rsidR="0032630C">
        <w:rPr>
          <w:color w:val="000000"/>
          <w:kern w:val="2"/>
          <w:szCs w:val="24"/>
          <w:lang w:eastAsia="zh-TW"/>
        </w:rPr>
        <w:t>‘</w:t>
      </w:r>
      <w:r w:rsidR="0032630C">
        <w:rPr>
          <w:rFonts w:hint="eastAsia"/>
          <w:color w:val="000000"/>
          <w:kern w:val="2"/>
          <w:szCs w:val="24"/>
          <w:lang w:eastAsia="zh-TW"/>
        </w:rPr>
        <w:t>X</w:t>
      </w:r>
      <w:r w:rsidR="0032630C">
        <w:rPr>
          <w:color w:val="000000"/>
          <w:kern w:val="2"/>
          <w:szCs w:val="24"/>
          <w:lang w:eastAsia="zh-TW"/>
        </w:rPr>
        <w:t>’</w:t>
      </w:r>
      <w:r w:rsidR="0032630C">
        <w:rPr>
          <w:rFonts w:hint="eastAsia"/>
          <w:color w:val="000000"/>
          <w:kern w:val="2"/>
          <w:szCs w:val="24"/>
          <w:lang w:eastAsia="zh-TW"/>
        </w:rPr>
        <w:t>(</w:t>
      </w:r>
      <w:r w:rsidR="0032630C">
        <w:rPr>
          <w:rFonts w:hint="eastAsia"/>
          <w:color w:val="000000"/>
          <w:kern w:val="2"/>
          <w:szCs w:val="24"/>
          <w:lang w:eastAsia="zh-TW"/>
        </w:rPr>
        <w:t>直接結案</w:t>
      </w:r>
      <w:r w:rsidR="0032630C">
        <w:rPr>
          <w:rFonts w:hint="eastAsia"/>
          <w:color w:val="000000"/>
          <w:kern w:val="2"/>
          <w:szCs w:val="24"/>
          <w:lang w:eastAsia="zh-TW"/>
        </w:rPr>
        <w:t>)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 xml:space="preserve"> (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>以下，同一個</w:t>
      </w:r>
      <w:r w:rsidR="00E3757A" w:rsidRPr="00A57C36">
        <w:rPr>
          <w:rFonts w:ascii="Verdana" w:hAnsi="Verdana" w:cs="Verdana"/>
          <w:color w:val="000000"/>
          <w:sz w:val="18"/>
          <w:szCs w:val="18"/>
          <w:highlight w:val="white"/>
        </w:rPr>
        <w:t>Transaction</w:t>
      </w:r>
      <w:r w:rsidR="00E3757A" w:rsidRPr="00A57C36">
        <w:rPr>
          <w:rFonts w:hint="eastAsia"/>
          <w:color w:val="000000"/>
          <w:kern w:val="2"/>
          <w:szCs w:val="24"/>
          <w:lang w:eastAsia="zh-TW"/>
        </w:rPr>
        <w:t>)</w:t>
      </w:r>
    </w:p>
    <w:p w:rsidR="005675D6" w:rsidRPr="00A57C36" w:rsidRDefault="005675D6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將讀到的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DTAAIL01 Log </w:t>
      </w:r>
      <w:r w:rsidRPr="00A57C36">
        <w:rPr>
          <w:rFonts w:hint="eastAsia"/>
          <w:color w:val="000000"/>
          <w:kern w:val="2"/>
          <w:szCs w:val="24"/>
          <w:lang w:eastAsia="zh-TW"/>
        </w:rPr>
        <w:t>檔：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U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5675D6" w:rsidRPr="00A57C36" w:rsidRDefault="005675D6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675D6" w:rsidRPr="00A57C36" w:rsidRDefault="005675D6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DTAAI001 SET </w:t>
      </w:r>
      <w:r w:rsidRPr="00A57C36">
        <w:rPr>
          <w:rFonts w:hint="eastAsia"/>
          <w:color w:val="000000"/>
          <w:kern w:val="2"/>
          <w:szCs w:val="24"/>
          <w:lang w:eastAsia="zh-TW"/>
        </w:rPr>
        <w:t>住院起始日、預付天數、預付金額</w:t>
      </w:r>
      <w:r w:rsidR="00A57C36">
        <w:rPr>
          <w:rFonts w:hint="eastAsia"/>
          <w:color w:val="000000"/>
          <w:kern w:val="2"/>
          <w:szCs w:val="24"/>
          <w:lang w:eastAsia="zh-TW"/>
        </w:rPr>
        <w:t>、</w:t>
      </w:r>
      <w:r w:rsidR="00A57C36">
        <w:rPr>
          <w:rFonts w:ascii="細明體" w:eastAsia="細明體" w:hAnsi="細明體" w:cs="Arial Unicode MS" w:hint="eastAsia"/>
          <w:lang w:eastAsia="zh-TW"/>
        </w:rPr>
        <w:t>未扣回餘額(=預付金額)</w:t>
      </w:r>
    </w:p>
    <w:p w:rsidR="005675D6" w:rsidRPr="00A57C36" w:rsidRDefault="005675D6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 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UPADTE_DTAAI001_ERR_CNT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675D6" w:rsidRPr="00A57C36" w:rsidRDefault="005675D6" w:rsidP="00B7798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 DTAAI010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 xml:space="preserve"> (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>修改種類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52626B" w:rsidRPr="00A57C36">
        <w:rPr>
          <w:color w:val="000000"/>
          <w:kern w:val="2"/>
          <w:szCs w:val="24"/>
          <w:lang w:eastAsia="zh-TW"/>
        </w:rPr>
        <w:t>‘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>R</w:t>
      </w:r>
      <w:r w:rsidR="0052626B" w:rsidRPr="00A57C36">
        <w:rPr>
          <w:color w:val="000000"/>
          <w:kern w:val="2"/>
          <w:szCs w:val="24"/>
          <w:lang w:eastAsia="zh-TW"/>
        </w:rPr>
        <w:t>’</w:t>
      </w:r>
      <w:r w:rsidR="0032630C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32630C">
        <w:rPr>
          <w:rFonts w:hint="eastAsia"/>
          <w:color w:val="000000"/>
          <w:kern w:val="2"/>
          <w:szCs w:val="24"/>
          <w:lang w:eastAsia="zh-TW"/>
        </w:rPr>
        <w:t>及</w:t>
      </w:r>
      <w:r w:rsidR="0032630C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32630C">
        <w:rPr>
          <w:color w:val="000000"/>
          <w:kern w:val="2"/>
          <w:szCs w:val="24"/>
          <w:lang w:eastAsia="zh-TW"/>
        </w:rPr>
        <w:t>‘</w:t>
      </w:r>
      <w:r w:rsidR="0032630C">
        <w:rPr>
          <w:rFonts w:hint="eastAsia"/>
          <w:color w:val="000000"/>
          <w:kern w:val="2"/>
          <w:szCs w:val="24"/>
          <w:lang w:eastAsia="zh-TW"/>
        </w:rPr>
        <w:t>X</w:t>
      </w:r>
      <w:r w:rsidR="0032630C">
        <w:rPr>
          <w:color w:val="000000"/>
          <w:kern w:val="2"/>
          <w:szCs w:val="24"/>
          <w:lang w:eastAsia="zh-TW"/>
        </w:rPr>
        <w:t>’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>才需作</w:t>
      </w:r>
      <w:r w:rsidR="0052626B" w:rsidRPr="00A57C36">
        <w:rPr>
          <w:rFonts w:hint="eastAsia"/>
          <w:color w:val="000000"/>
          <w:kern w:val="2"/>
          <w:szCs w:val="24"/>
          <w:lang w:eastAsia="zh-TW"/>
        </w:rPr>
        <w:t>)</w:t>
      </w:r>
    </w:p>
    <w:p w:rsidR="005675D6" w:rsidRPr="00A57C36" w:rsidRDefault="005675D6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</w:t>
      </w:r>
      <w:smartTag w:uri="urn:schemas-microsoft-com:office:smarttags" w:element="chmetcnv">
        <w:smartTagPr>
          <w:attr w:name="UnitName" w:val="l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10 L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og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將該受理編號的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DTAAI010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DTAAIL10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U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5675D6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75D6" w:rsidRPr="00A57C36" w:rsidRDefault="005675D6" w:rsidP="00AB5072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675D6" w:rsidRPr="00A57C36" w:rsidRDefault="005675D6" w:rsidP="00AB507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32630C" w:rsidRDefault="005675D6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DTAAI010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32630C" w:rsidRDefault="0032630C" w:rsidP="0032630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修改種類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R</w:t>
      </w:r>
      <w:r>
        <w:rPr>
          <w:color w:val="000000"/>
          <w:kern w:val="2"/>
          <w:szCs w:val="24"/>
          <w:lang w:eastAsia="zh-TW"/>
        </w:rPr>
        <w:t>’</w:t>
      </w:r>
    </w:p>
    <w:p w:rsidR="005675D6" w:rsidRDefault="005675D6" w:rsidP="0032630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SET 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DTAAI001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該受理編號</w:t>
      </w:r>
      <w:r w:rsidR="0070726C" w:rsidRPr="00A57C36">
        <w:rPr>
          <w:rFonts w:hint="eastAsia"/>
          <w:color w:val="000000"/>
          <w:kern w:val="2"/>
          <w:szCs w:val="24"/>
          <w:lang w:eastAsia="zh-TW"/>
        </w:rPr>
        <w:t>預付金額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加總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32630C" w:rsidRDefault="0032630C" w:rsidP="0032630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SET </w:t>
      </w:r>
      <w:r>
        <w:rPr>
          <w:rFonts w:hint="eastAsia"/>
          <w:color w:val="000000"/>
          <w:kern w:val="2"/>
          <w:szCs w:val="24"/>
          <w:lang w:eastAsia="zh-TW"/>
        </w:rPr>
        <w:t>預付天數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DTAAI001 </w:t>
      </w:r>
      <w:r w:rsidRPr="00A57C36">
        <w:rPr>
          <w:rFonts w:hint="eastAsia"/>
          <w:color w:val="000000"/>
          <w:kern w:val="2"/>
          <w:szCs w:val="24"/>
          <w:lang w:eastAsia="zh-TW"/>
        </w:rPr>
        <w:t>該受理編號預付</w:t>
      </w:r>
      <w:r>
        <w:rPr>
          <w:rFonts w:hint="eastAsia"/>
          <w:color w:val="000000"/>
          <w:kern w:val="2"/>
          <w:szCs w:val="24"/>
          <w:lang w:eastAsia="zh-TW"/>
        </w:rPr>
        <w:t>天數</w:t>
      </w:r>
      <w:r w:rsidRPr="00A57C36">
        <w:rPr>
          <w:rFonts w:hint="eastAsia"/>
          <w:color w:val="000000"/>
          <w:kern w:val="2"/>
          <w:szCs w:val="24"/>
          <w:lang w:eastAsia="zh-TW"/>
        </w:rPr>
        <w:t>加總。</w:t>
      </w:r>
    </w:p>
    <w:p w:rsidR="0032630C" w:rsidRDefault="0032630C" w:rsidP="0032630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ELSE IF </w:t>
      </w:r>
      <w:r>
        <w:rPr>
          <w:rFonts w:hint="eastAsia"/>
          <w:color w:val="000000"/>
          <w:kern w:val="2"/>
          <w:szCs w:val="24"/>
          <w:lang w:eastAsia="zh-TW"/>
        </w:rPr>
        <w:t>修改種類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X</w:t>
      </w:r>
      <w:r>
        <w:rPr>
          <w:color w:val="000000"/>
          <w:kern w:val="2"/>
          <w:szCs w:val="24"/>
          <w:lang w:eastAsia="zh-TW"/>
        </w:rPr>
        <w:t>’</w:t>
      </w:r>
    </w:p>
    <w:p w:rsidR="0032630C" w:rsidRDefault="0032630C" w:rsidP="0032630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SET 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DTAAI001 </w:t>
      </w:r>
      <w:r w:rsidRPr="00A57C36">
        <w:rPr>
          <w:rFonts w:hint="eastAsia"/>
          <w:color w:val="000000"/>
          <w:kern w:val="2"/>
          <w:szCs w:val="24"/>
          <w:lang w:eastAsia="zh-TW"/>
        </w:rPr>
        <w:t>該受理編號預付金額加總。</w:t>
      </w:r>
    </w:p>
    <w:p w:rsidR="0032630C" w:rsidRDefault="0032630C" w:rsidP="0032630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SET </w:t>
      </w:r>
      <w:r>
        <w:rPr>
          <w:rFonts w:hint="eastAsia"/>
          <w:color w:val="000000"/>
          <w:kern w:val="2"/>
          <w:szCs w:val="24"/>
          <w:lang w:eastAsia="zh-TW"/>
        </w:rPr>
        <w:t>預付天數</w:t>
      </w:r>
      <w:r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DTAAI001 </w:t>
      </w:r>
      <w:r w:rsidRPr="00A57C36">
        <w:rPr>
          <w:rFonts w:hint="eastAsia"/>
          <w:color w:val="000000"/>
          <w:kern w:val="2"/>
          <w:szCs w:val="24"/>
          <w:lang w:eastAsia="zh-TW"/>
        </w:rPr>
        <w:t>該受理編號預付</w:t>
      </w:r>
      <w:r>
        <w:rPr>
          <w:rFonts w:hint="eastAsia"/>
          <w:color w:val="000000"/>
          <w:kern w:val="2"/>
          <w:szCs w:val="24"/>
          <w:lang w:eastAsia="zh-TW"/>
        </w:rPr>
        <w:t>天數</w:t>
      </w:r>
      <w:r w:rsidRPr="00A57C36">
        <w:rPr>
          <w:rFonts w:hint="eastAsia"/>
          <w:color w:val="000000"/>
          <w:kern w:val="2"/>
          <w:szCs w:val="24"/>
          <w:lang w:eastAsia="zh-TW"/>
        </w:rPr>
        <w:t>加總。</w:t>
      </w:r>
    </w:p>
    <w:p w:rsidR="0032630C" w:rsidRDefault="0032630C" w:rsidP="0032630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SET </w:t>
      </w:r>
      <w:r>
        <w:rPr>
          <w:rFonts w:hint="eastAsia"/>
          <w:color w:val="000000"/>
          <w:kern w:val="2"/>
          <w:szCs w:val="24"/>
          <w:lang w:eastAsia="zh-TW"/>
        </w:rPr>
        <w:t>預付金受理進度</w:t>
      </w:r>
      <w:r>
        <w:rPr>
          <w:rFonts w:hint="eastAsia"/>
          <w:color w:val="000000"/>
          <w:kern w:val="2"/>
          <w:szCs w:val="24"/>
          <w:lang w:eastAsia="zh-TW"/>
        </w:rPr>
        <w:t xml:space="preserve"> = 40(</w:t>
      </w:r>
      <w:r>
        <w:rPr>
          <w:rFonts w:hint="eastAsia"/>
          <w:color w:val="000000"/>
          <w:kern w:val="2"/>
          <w:szCs w:val="24"/>
          <w:lang w:eastAsia="zh-TW"/>
        </w:rPr>
        <w:t>結案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32630C" w:rsidRPr="00A57C36" w:rsidRDefault="0032630C" w:rsidP="0032630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END IF</w:t>
      </w:r>
      <w:r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更新失敗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675D6" w:rsidRPr="00A57C36" w:rsidRDefault="005675D6" w:rsidP="00B7798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675D6" w:rsidRPr="00A57C36" w:rsidRDefault="00674A26" w:rsidP="00B7798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12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="006D08ED" w:rsidRPr="00A57C36">
        <w:rPr>
          <w:rFonts w:hint="eastAsia"/>
          <w:color w:val="000000"/>
          <w:kern w:val="2"/>
          <w:szCs w:val="24"/>
          <w:lang w:eastAsia="zh-TW"/>
        </w:rPr>
        <w:t>不</w:t>
      </w:r>
      <w:r w:rsidRPr="00A57C36">
        <w:rPr>
          <w:rFonts w:hint="eastAsia"/>
          <w:color w:val="000000"/>
          <w:kern w:val="2"/>
          <w:szCs w:val="24"/>
          <w:lang w:eastAsia="zh-TW"/>
        </w:rPr>
        <w:t>為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H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，則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 xml:space="preserve">BPM 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 xml:space="preserve"> BY </w:t>
      </w:r>
      <w:r w:rsidR="005675D6"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AF3D4F" w:rsidRPr="00A57C36" w:rsidRDefault="00AF3D4F" w:rsidP="00AF3D4F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2.3.3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.3.1  CALL BPM UPDATE</w:t>
      </w:r>
      <w:r w:rsidR="00674A26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</w:p>
    <w:p w:rsidR="00AF3D4F" w:rsidRPr="00A57C36" w:rsidRDefault="00AF3D4F" w:rsidP="00AF3D4F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2.3.3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 xml:space="preserve">.3.1.1  </w:t>
      </w:r>
      <w:r w:rsidRPr="00A57C36">
        <w:rPr>
          <w:rFonts w:hint="eastAsia"/>
          <w:color w:val="000000"/>
          <w:lang w:eastAsia="zh-TW"/>
        </w:rPr>
        <w:t>參數：</w:t>
      </w:r>
    </w:p>
    <w:p w:rsidR="00AF3D4F" w:rsidRPr="00A57C36" w:rsidRDefault="00AF3D4F" w:rsidP="00AF3D4F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C36">
          <w:rPr>
            <w:rFonts w:hint="eastAsia"/>
            <w:color w:val="000000"/>
            <w:lang w:eastAsia="zh-TW"/>
          </w:rPr>
          <w:t>2.3.3</w:t>
        </w:r>
      </w:smartTag>
      <w:r w:rsidRPr="00A57C36">
        <w:rPr>
          <w:rFonts w:hint="eastAsia"/>
          <w:color w:val="000000"/>
          <w:lang w:eastAsia="zh-TW"/>
        </w:rPr>
        <w:t>.3.1.1.1  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受理編號</w:t>
      </w:r>
    </w:p>
    <w:p w:rsidR="00AF3D4F" w:rsidRPr="00A57C36" w:rsidRDefault="00AF3D4F" w:rsidP="00AF3D4F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C36">
          <w:rPr>
            <w:rFonts w:hint="eastAsia"/>
            <w:color w:val="000000"/>
            <w:lang w:eastAsia="zh-TW"/>
          </w:rPr>
          <w:t>2.3.3</w:t>
        </w:r>
      </w:smartTag>
      <w:r w:rsidRPr="00A57C36">
        <w:rPr>
          <w:rFonts w:hint="eastAsia"/>
          <w:color w:val="000000"/>
          <w:lang w:eastAsia="zh-TW"/>
        </w:rPr>
        <w:t xml:space="preserve">.3.1.1.2  </w:t>
      </w:r>
      <w:r w:rsidRPr="00A57C36">
        <w:rPr>
          <w:color w:val="000000"/>
          <w:lang w:eastAsia="zh-TW"/>
        </w:rPr>
        <w:t>TOT_PAY_AMT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 xml:space="preserve"> 2.3.3.2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</w:p>
    <w:p w:rsidR="00AF3D4F" w:rsidRPr="00A57C36" w:rsidRDefault="00AF3D4F" w:rsidP="00AF3D4F">
      <w:pPr>
        <w:pStyle w:val="Tabletext"/>
        <w:keepLines w:val="0"/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</w:rPr>
      </w:pPr>
    </w:p>
    <w:p w:rsidR="00556DC5" w:rsidRPr="00A57C36" w:rsidRDefault="00556DC5" w:rsidP="00556DC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修改種類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 </w:t>
      </w:r>
      <w:r w:rsidRPr="00A57C36">
        <w:rPr>
          <w:color w:val="000000"/>
          <w:kern w:val="2"/>
          <w:szCs w:val="24"/>
          <w:lang w:eastAsia="zh-TW"/>
        </w:rPr>
        <w:t>‘</w:t>
      </w:r>
      <w:r w:rsidR="002E1742" w:rsidRPr="00A57C36">
        <w:rPr>
          <w:rFonts w:hint="eastAsia"/>
          <w:color w:val="000000"/>
          <w:kern w:val="2"/>
          <w:szCs w:val="24"/>
          <w:lang w:eastAsia="zh-TW"/>
        </w:rPr>
        <w:t>I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(</w:t>
      </w:r>
      <w:r w:rsidRPr="00A57C36">
        <w:rPr>
          <w:rFonts w:hint="eastAsia"/>
          <w:color w:val="000000"/>
          <w:kern w:val="2"/>
          <w:szCs w:val="24"/>
          <w:lang w:eastAsia="zh-TW"/>
        </w:rPr>
        <w:t>以下，同一個</w:t>
      </w:r>
      <w:r w:rsidRPr="00A57C36">
        <w:rPr>
          <w:rFonts w:ascii="Verdana" w:hAnsi="Verdana" w:cs="Verdana"/>
          <w:color w:val="000000"/>
          <w:sz w:val="18"/>
          <w:szCs w:val="18"/>
          <w:highlight w:val="white"/>
        </w:rPr>
        <w:t>Transaction</w:t>
      </w:r>
      <w:r w:rsidRPr="00A57C36">
        <w:rPr>
          <w:rFonts w:hint="eastAsia"/>
          <w:color w:val="000000"/>
          <w:kern w:val="2"/>
          <w:szCs w:val="24"/>
          <w:lang w:eastAsia="zh-TW"/>
        </w:rPr>
        <w:t>)</w:t>
      </w:r>
    </w:p>
    <w:p w:rsidR="00556DC5" w:rsidRPr="00A57C36" w:rsidRDefault="00556DC5" w:rsidP="00556DC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將讀到的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DTAAIL01 Log </w:t>
      </w:r>
      <w:r w:rsidRPr="00A57C36">
        <w:rPr>
          <w:rFonts w:hint="eastAsia"/>
          <w:color w:val="000000"/>
          <w:kern w:val="2"/>
          <w:szCs w:val="24"/>
          <w:lang w:eastAsia="zh-TW"/>
        </w:rPr>
        <w:t>檔：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2E1742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I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556DC5" w:rsidRPr="00A57C36" w:rsidRDefault="00556DC5" w:rsidP="00556DC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2E1742" w:rsidRPr="00A57C36" w:rsidRDefault="002E1742" w:rsidP="002E1742">
      <w:pPr>
        <w:pStyle w:val="Tabletext"/>
        <w:keepLines w:val="0"/>
        <w:numPr>
          <w:ilvl w:val="3"/>
          <w:numId w:val="1"/>
        </w:numPr>
        <w:spacing w:after="0" w:line="240" w:lineRule="auto"/>
        <w:jc w:val="both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DTAAI001 SET </w:t>
      </w:r>
      <w:r w:rsidRPr="00A57C36">
        <w:rPr>
          <w:rFonts w:hint="eastAsia"/>
          <w:color w:val="000000"/>
          <w:kern w:val="2"/>
          <w:szCs w:val="24"/>
          <w:lang w:eastAsia="zh-TW"/>
        </w:rPr>
        <w:t>未扣回餘額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HOST.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預付金額</w:t>
      </w:r>
    </w:p>
    <w:p w:rsidR="002E1742" w:rsidRPr="00A57C36" w:rsidRDefault="002E1742" w:rsidP="002E174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 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UPADTE_DTAAI001_ERR_CNT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保單號碼、險別、事故者</w:t>
      </w:r>
      <w:r w:rsidRPr="00A57C36">
        <w:rPr>
          <w:rFonts w:hint="eastAsia"/>
          <w:color w:val="000000"/>
          <w:kern w:val="2"/>
          <w:szCs w:val="24"/>
          <w:lang w:eastAsia="zh-TW"/>
        </w:rPr>
        <w:t>ID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2E1742" w:rsidRPr="00A57C36" w:rsidRDefault="002E1742" w:rsidP="002E174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56DC5" w:rsidRPr="00A57C36" w:rsidRDefault="00556DC5" w:rsidP="00556DC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 DTAAI010</w:t>
      </w:r>
    </w:p>
    <w:p w:rsidR="00556DC5" w:rsidRPr="00A57C36" w:rsidRDefault="00556DC5" w:rsidP="00556DC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先判定是否還有其他的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DTAAI001</w:t>
      </w:r>
      <w:r w:rsidRPr="00A57C36">
        <w:rPr>
          <w:rFonts w:hint="eastAsia"/>
          <w:color w:val="000000"/>
          <w:kern w:val="2"/>
          <w:szCs w:val="24"/>
          <w:lang w:eastAsia="zh-TW"/>
        </w:rPr>
        <w:t>來決定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="00027983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="00027983" w:rsidRPr="00A57C36">
        <w:rPr>
          <w:rFonts w:hint="eastAsia"/>
          <w:color w:val="000000"/>
          <w:kern w:val="2"/>
          <w:szCs w:val="24"/>
          <w:lang w:eastAsia="zh-TW"/>
        </w:rPr>
        <w:t>的種類</w:t>
      </w:r>
    </w:p>
    <w:p w:rsidR="00556DC5" w:rsidRPr="00A57C36" w:rsidRDefault="00556DC5" w:rsidP="00556DC5">
      <w:pPr>
        <w:pStyle w:val="Tabletext"/>
        <w:keepLines w:val="0"/>
        <w:spacing w:after="0" w:line="240" w:lineRule="auto"/>
        <w:ind w:left="2332" w:firstLine="219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READ DTAAI001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>(2.1</w:t>
      </w:r>
      <w:r w:rsidRPr="00A57C36">
        <w:rPr>
          <w:rFonts w:hint="eastAsia"/>
          <w:color w:val="000000"/>
          <w:kern w:val="2"/>
          <w:szCs w:val="24"/>
          <w:lang w:eastAsia="zh-TW"/>
        </w:rPr>
        <w:t>抓出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) WHERE </w:t>
      </w:r>
      <w:r w:rsidRPr="00A57C36">
        <w:rPr>
          <w:rFonts w:hint="eastAsia"/>
          <w:color w:val="000000"/>
          <w:kern w:val="2"/>
          <w:szCs w:val="24"/>
          <w:lang w:eastAsia="zh-TW"/>
        </w:rPr>
        <w:t>保單、險別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不同於該筆</w:t>
      </w: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 FOUND</w:t>
      </w:r>
      <w:r w:rsidRPr="00A57C36">
        <w:rPr>
          <w:rFonts w:hint="eastAsia"/>
          <w:color w:val="000000"/>
          <w:kern w:val="2"/>
          <w:szCs w:val="24"/>
          <w:lang w:eastAsia="zh-TW"/>
        </w:rPr>
        <w:t>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做</w:t>
      </w: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="00027983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動作：</w:t>
      </w:r>
    </w:p>
    <w:p w:rsidR="00556DC5" w:rsidRPr="00A57C36" w:rsidRDefault="00556DC5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l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10 L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og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將該受理編號的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DTAAI010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DTAAIL10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027983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I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556DC5" w:rsidRPr="00A57C36" w:rsidRDefault="00556DC5" w:rsidP="00556D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>ROLLBACK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56DC5" w:rsidRPr="00A57C36" w:rsidRDefault="00556DC5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DTAAI010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SET 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DTAAI001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該受理編號加總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更新失敗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該筆</w:t>
      </w:r>
      <w:r w:rsidRPr="00A57C36">
        <w:rPr>
          <w:rFonts w:hint="eastAsia"/>
          <w:color w:val="000000"/>
          <w:kern w:val="2"/>
          <w:szCs w:val="24"/>
          <w:lang w:eastAsia="zh-TW"/>
        </w:rPr>
        <w:t>ROLLBACK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56DC5" w:rsidRPr="00A57C36" w:rsidRDefault="00556DC5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碼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12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不為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H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，則更新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BPM 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56DC5" w:rsidRPr="00A57C36" w:rsidRDefault="00556DC5" w:rsidP="00556DC5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ab/>
          <w:t>2.2.3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 xml:space="preserve">.1.1.3.1  </w:t>
      </w:r>
      <w:r w:rsidRPr="00A57C36">
        <w:rPr>
          <w:rFonts w:hint="eastAsia"/>
          <w:color w:val="000000"/>
          <w:lang w:eastAsia="zh-TW"/>
        </w:rPr>
        <w:t>參數：</w:t>
      </w:r>
    </w:p>
    <w:p w:rsidR="00556DC5" w:rsidRPr="00A57C36" w:rsidRDefault="00556DC5" w:rsidP="00556DC5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lang w:eastAsia="zh-TW"/>
          </w:rPr>
          <w:t>2.2.3</w:t>
        </w:r>
      </w:smartTag>
      <w:r w:rsidRPr="00A57C36">
        <w:rPr>
          <w:rFonts w:hint="eastAsia"/>
          <w:color w:val="000000"/>
          <w:lang w:eastAsia="zh-TW"/>
        </w:rPr>
        <w:t>.1.1.3.1.1  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受理編號</w:t>
      </w:r>
    </w:p>
    <w:p w:rsidR="00556DC5" w:rsidRPr="00A57C36" w:rsidRDefault="00556DC5" w:rsidP="00556DC5">
      <w:pPr>
        <w:pStyle w:val="Tabletext"/>
        <w:keepLines w:val="0"/>
        <w:spacing w:after="0" w:line="240" w:lineRule="auto"/>
        <w:ind w:left="1276"/>
        <w:rPr>
          <w:rFonts w:ascii="新細明體" w:hAnsi="新細明體" w:cs="Arial Unicode MS"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 xml:space="preserve">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7C36">
          <w:rPr>
            <w:rFonts w:hint="eastAsia"/>
            <w:color w:val="000000"/>
            <w:lang w:eastAsia="zh-TW"/>
          </w:rPr>
          <w:t>2.2.3</w:t>
        </w:r>
      </w:smartTag>
      <w:r w:rsidRPr="00A57C36">
        <w:rPr>
          <w:rFonts w:hint="eastAsia"/>
          <w:color w:val="000000"/>
          <w:lang w:eastAsia="zh-TW"/>
        </w:rPr>
        <w:t xml:space="preserve">.1.1.3.1.2  </w:t>
      </w:r>
      <w:r w:rsidRPr="00A57C36">
        <w:rPr>
          <w:color w:val="000000"/>
          <w:lang w:eastAsia="zh-TW"/>
        </w:rPr>
        <w:t>TOT_PAY_AMT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 xml:space="preserve"> 2.</w:t>
      </w:r>
      <w:r w:rsidR="00A70ADA" w:rsidRPr="00A57C36">
        <w:rPr>
          <w:rFonts w:ascii="新細明體" w:hAnsi="新細明體" w:cs="Arial Unicode MS" w:hint="eastAsia"/>
          <w:color w:val="000000"/>
          <w:lang w:eastAsia="zh-TW"/>
        </w:rPr>
        <w:t>4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.3.</w:t>
      </w:r>
      <w:r w:rsidR="00A70ADA" w:rsidRPr="00A57C36">
        <w:rPr>
          <w:rFonts w:ascii="新細明體" w:hAnsi="新細明體" w:cs="Arial Unicode MS" w:hint="eastAsia"/>
          <w:color w:val="000000"/>
          <w:lang w:eastAsia="zh-TW"/>
        </w:rPr>
        <w:t>1.1.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2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預付總額</w:t>
      </w:r>
    </w:p>
    <w:p w:rsidR="00556DC5" w:rsidRPr="00A57C36" w:rsidRDefault="00556DC5" w:rsidP="00556DC5">
      <w:pPr>
        <w:pStyle w:val="Tabletext"/>
        <w:keepLines w:val="0"/>
        <w:spacing w:after="0" w:line="240" w:lineRule="auto"/>
        <w:ind w:left="2551"/>
        <w:rPr>
          <w:rFonts w:hint="eastAsia"/>
          <w:color w:val="000000"/>
          <w:kern w:val="2"/>
          <w:szCs w:val="24"/>
          <w:lang w:eastAsia="zh-TW"/>
        </w:rPr>
      </w:pPr>
    </w:p>
    <w:p w:rsidR="00556DC5" w:rsidRPr="00A57C36" w:rsidRDefault="00556DC5" w:rsidP="00556DC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ELSE IF NOT FOUND</w:t>
      </w:r>
      <w:r w:rsidRPr="00A57C36">
        <w:rPr>
          <w:rFonts w:hint="eastAsia"/>
          <w:color w:val="000000"/>
          <w:kern w:val="2"/>
          <w:szCs w:val="24"/>
          <w:lang w:eastAsia="zh-TW"/>
        </w:rPr>
        <w:t>：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做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UPDATE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預付金受理進度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動作：</w:t>
      </w:r>
    </w:p>
    <w:p w:rsidR="00556DC5" w:rsidRPr="00A57C36" w:rsidRDefault="00556DC5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l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10 L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og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將該受理編號的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DTAAI010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DTAAIL10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欄位</w:t>
            </w:r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C36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值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A70ADA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I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 xml:space="preserve">AAI1_B501 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A57C36">
              <w:rPr>
                <w:rFonts w:ascii="Arial" w:hAnsi="Arial" w:cs="Arial" w:hint="eastAsia"/>
                <w:color w:val="000000"/>
                <w:sz w:val="20"/>
              </w:rPr>
              <w:t>BATCH</w:t>
            </w:r>
          </w:p>
        </w:tc>
      </w:tr>
      <w:tr w:rsidR="00556DC5" w:rsidRPr="00A57C36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56DC5" w:rsidRPr="00A57C36" w:rsidRDefault="00556DC5" w:rsidP="00CB0086">
            <w:pPr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57C36">
              <w:rPr>
                <w:rFonts w:ascii="細明體" w:eastAsia="細明體" w:hAnsi="細明體" w:hint="eastAsia"/>
                <w:color w:val="000000"/>
                <w:sz w:val="20"/>
              </w:rPr>
              <w:t>LOG異動日期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56DC5" w:rsidRPr="00A57C36" w:rsidRDefault="00556DC5" w:rsidP="00CB00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7C36">
              <w:rPr>
                <w:rFonts w:hint="eastAsia"/>
                <w:color w:val="000000"/>
                <w:sz w:val="20"/>
                <w:szCs w:val="20"/>
              </w:rPr>
              <w:t>處理日期時間</w:t>
            </w:r>
          </w:p>
        </w:tc>
      </w:tr>
    </w:tbl>
    <w:p w:rsidR="00556DC5" w:rsidRPr="00A57C36" w:rsidRDefault="00556DC5" w:rsidP="00556D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寫入失敗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INSERT_DTAAIL10_ERR_CNT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Pr="00A57C36">
        <w:rPr>
          <w:rFonts w:hint="eastAsia"/>
          <w:color w:val="000000"/>
          <w:kern w:val="2"/>
          <w:szCs w:val="24"/>
          <w:lang w:eastAsia="zh-TW"/>
        </w:rPr>
        <w:t>寫入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DTAAIL10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56DC5" w:rsidRPr="00A57C36" w:rsidRDefault="00A70ADA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 xml:space="preserve"> DTAAI010 BY 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SET </w:t>
      </w:r>
      <w:r w:rsidRPr="00A57C36">
        <w:rPr>
          <w:rFonts w:hint="eastAsia"/>
          <w:color w:val="000000"/>
          <w:kern w:val="2"/>
          <w:szCs w:val="24"/>
          <w:lang w:eastAsia="zh-TW"/>
        </w:rPr>
        <w:t>預付金受理進度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30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UPDATE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ERROR_CNT + 1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A70ADA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UPADTE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>_DTAAIL10_ERR_CNT + 1</w:t>
      </w:r>
      <w:r w:rsidR="00556DC5"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寫入錯誤訊息：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color w:val="000000"/>
          <w:kern w:val="2"/>
          <w:szCs w:val="24"/>
          <w:lang w:eastAsia="zh-TW"/>
        </w:rPr>
        <w:t>“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 xml:space="preserve">UPDATE </w:t>
      </w:r>
      <w:r w:rsidRPr="00A57C36">
        <w:rPr>
          <w:rFonts w:hint="eastAsia"/>
          <w:color w:val="000000"/>
          <w:kern w:val="2"/>
          <w:szCs w:val="24"/>
          <w:lang w:eastAsia="zh-TW"/>
        </w:rPr>
        <w:t>DTAAI010</w:t>
      </w:r>
      <w:r w:rsidRPr="00A57C36">
        <w:rPr>
          <w:rFonts w:hint="eastAsia"/>
          <w:color w:val="000000"/>
          <w:kern w:val="2"/>
          <w:szCs w:val="24"/>
          <w:lang w:eastAsia="zh-TW"/>
        </w:rPr>
        <w:t>失敗</w:t>
      </w:r>
      <w:r w:rsidRPr="00A57C36">
        <w:rPr>
          <w:color w:val="000000"/>
          <w:kern w:val="2"/>
          <w:szCs w:val="24"/>
          <w:lang w:eastAsia="zh-TW"/>
        </w:rPr>
        <w:t>”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+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CONTROL-M EXIT_CODE = 1 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將該筆資料寫入錯誤檔。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556DC5" w:rsidRPr="00A57C36" w:rsidRDefault="00556DC5" w:rsidP="00556DC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IF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受理編號的第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碼"/>
        </w:smartTagPr>
        <w:r w:rsidRPr="00A57C36">
          <w:rPr>
            <w:rFonts w:hint="eastAsia"/>
            <w:color w:val="000000"/>
            <w:kern w:val="2"/>
            <w:szCs w:val="24"/>
            <w:lang w:eastAsia="zh-TW"/>
          </w:rPr>
          <w:t>12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碼</w:t>
        </w:r>
      </w:smartTag>
      <w:r w:rsidRPr="00A57C36">
        <w:rPr>
          <w:rFonts w:hint="eastAsia"/>
          <w:color w:val="000000"/>
          <w:kern w:val="2"/>
          <w:szCs w:val="24"/>
          <w:lang w:eastAsia="zh-TW"/>
        </w:rPr>
        <w:t>不為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H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，則更新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BPM BY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受理編號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UPDATE </w:t>
      </w:r>
      <w:r w:rsidRPr="00A57C36">
        <w:rPr>
          <w:rFonts w:hint="eastAsia"/>
          <w:color w:val="000000"/>
          <w:kern w:val="2"/>
          <w:szCs w:val="24"/>
          <w:lang w:eastAsia="zh-TW"/>
        </w:rPr>
        <w:t>受理進度</w:t>
      </w:r>
      <w:r w:rsidRPr="00A57C36">
        <w:rPr>
          <w:rFonts w:hint="eastAsia"/>
          <w:color w:val="000000"/>
          <w:kern w:val="2"/>
          <w:szCs w:val="24"/>
          <w:lang w:eastAsia="zh-TW"/>
        </w:rPr>
        <w:t xml:space="preserve"> = </w:t>
      </w:r>
      <w:r w:rsidR="00A70ADA" w:rsidRPr="00A57C36">
        <w:rPr>
          <w:rFonts w:hint="eastAsia"/>
          <w:color w:val="000000"/>
          <w:kern w:val="2"/>
          <w:szCs w:val="24"/>
          <w:lang w:eastAsia="zh-TW"/>
        </w:rPr>
        <w:t>結案處理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556DC5" w:rsidRPr="00A57C36" w:rsidRDefault="00556DC5" w:rsidP="00556DC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BPM</w:t>
      </w:r>
      <w:r w:rsidRPr="00A57C36">
        <w:rPr>
          <w:rFonts w:hint="eastAsia"/>
          <w:color w:val="000000"/>
          <w:lang w:eastAsia="zh-TW"/>
        </w:rPr>
        <w:t>參數：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APLY_NO</w:t>
      </w:r>
      <w:r w:rsidRPr="00A57C36">
        <w:rPr>
          <w:rFonts w:hint="eastAsia"/>
          <w:color w:val="000000"/>
          <w:lang w:eastAsia="zh-TW"/>
        </w:rPr>
        <w:t>：</w:t>
      </w:r>
      <w:r w:rsidRPr="00A57C36">
        <w:rPr>
          <w:rFonts w:ascii="新細明體" w:hAnsi="新細明體" w:cs="Arial Unicode MS" w:hint="eastAsia"/>
          <w:color w:val="000000"/>
          <w:lang w:eastAsia="zh-TW"/>
        </w:rPr>
        <w:t>畫面‧受理編號</w:t>
      </w:r>
    </w:p>
    <w:p w:rsidR="00556DC5" w:rsidRPr="00A57C36" w:rsidRDefault="00556DC5" w:rsidP="00556DC5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lang w:eastAsia="zh-TW"/>
        </w:rPr>
      </w:pPr>
      <w:r w:rsidRPr="00A57C36">
        <w:rPr>
          <w:rFonts w:hint="eastAsia"/>
          <w:color w:val="000000"/>
          <w:lang w:eastAsia="zh-TW"/>
        </w:rPr>
        <w:t>case</w:t>
      </w:r>
      <w:r w:rsidR="0070726C" w:rsidRPr="00A57C36">
        <w:rPr>
          <w:rFonts w:hint="eastAsia"/>
          <w:color w:val="000000"/>
          <w:lang w:eastAsia="zh-TW"/>
        </w:rPr>
        <w:t>Back</w:t>
      </w:r>
      <w:r w:rsidRPr="00A57C36">
        <w:rPr>
          <w:rFonts w:hint="eastAsia"/>
          <w:color w:val="000000"/>
          <w:lang w:eastAsia="zh-TW"/>
        </w:rPr>
        <w:t>：</w:t>
      </w:r>
      <w:r w:rsidR="0070726C" w:rsidRPr="00A57C36">
        <w:rPr>
          <w:rFonts w:ascii="新細明體" w:hAnsi="新細明體" w:cs="Arial Unicode MS" w:hint="eastAsia"/>
          <w:color w:val="000000"/>
          <w:lang w:eastAsia="zh-TW"/>
        </w:rPr>
        <w:t>true</w:t>
      </w:r>
    </w:p>
    <w:p w:rsidR="00556DC5" w:rsidRPr="00A57C36" w:rsidRDefault="00556DC5" w:rsidP="00B7798B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color w:val="000000"/>
          <w:lang w:eastAsia="zh-TW"/>
        </w:rPr>
        <w:t>stepElement.doDispatch()</w:t>
      </w:r>
    </w:p>
    <w:p w:rsidR="00911FAA" w:rsidRPr="00A57C36" w:rsidRDefault="00F5052F" w:rsidP="00B7798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處理無誤，</w:t>
      </w:r>
      <w:r w:rsidRPr="00A57C36">
        <w:rPr>
          <w:rFonts w:hint="eastAsia"/>
          <w:color w:val="000000"/>
          <w:kern w:val="2"/>
          <w:szCs w:val="24"/>
          <w:lang w:eastAsia="zh-TW"/>
        </w:rPr>
        <w:t>OUTPUT _CNT++</w:t>
      </w:r>
      <w:r w:rsidRPr="00A57C36">
        <w:rPr>
          <w:rFonts w:hint="eastAsia"/>
          <w:color w:val="000000"/>
          <w:kern w:val="2"/>
          <w:szCs w:val="24"/>
          <w:lang w:eastAsia="zh-TW"/>
        </w:rPr>
        <w:t>，</w:t>
      </w:r>
      <w:r w:rsidR="00911FAA" w:rsidRPr="00A57C36">
        <w:rPr>
          <w:rFonts w:hint="eastAsia"/>
          <w:color w:val="000000"/>
          <w:kern w:val="2"/>
          <w:szCs w:val="24"/>
          <w:lang w:eastAsia="zh-TW"/>
        </w:rPr>
        <w:t>回</w:t>
      </w:r>
      <w:r w:rsidR="00911FAA" w:rsidRPr="00A57C36">
        <w:rPr>
          <w:rFonts w:hint="eastAsia"/>
          <w:color w:val="000000"/>
          <w:kern w:val="2"/>
          <w:szCs w:val="24"/>
          <w:lang w:eastAsia="zh-TW"/>
        </w:rPr>
        <w:t xml:space="preserve"> 2.1 </w:t>
      </w:r>
      <w:r w:rsidR="00911FAA" w:rsidRPr="00A57C36">
        <w:rPr>
          <w:rFonts w:hint="eastAsia"/>
          <w:color w:val="000000"/>
          <w:kern w:val="2"/>
          <w:szCs w:val="24"/>
          <w:lang w:eastAsia="zh-TW"/>
        </w:rPr>
        <w:t>繼續處理下一筆。</w:t>
      </w:r>
    </w:p>
    <w:p w:rsidR="00B7798B" w:rsidRPr="00A57C36" w:rsidRDefault="00B7798B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</w:t>
      </w:r>
      <w:r w:rsidRPr="00A57C36">
        <w:rPr>
          <w:rFonts w:hint="eastAsia"/>
          <w:color w:val="000000"/>
          <w:kern w:val="2"/>
          <w:szCs w:val="24"/>
          <w:lang w:eastAsia="zh-TW"/>
        </w:rPr>
        <w:t>INPUT</w:t>
      </w:r>
      <w:r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異名為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INPUT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檔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+</w:t>
      </w:r>
      <w:r w:rsidR="004117BD" w:rsidRPr="00A57C36">
        <w:rPr>
          <w:color w:val="000000"/>
          <w:kern w:val="2"/>
          <w:szCs w:val="24"/>
          <w:lang w:eastAsia="zh-TW"/>
        </w:rPr>
        <w:t>”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_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當天日期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(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民國年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)</w:t>
      </w:r>
      <w:r w:rsidR="00F017C2" w:rsidRPr="00A57C36">
        <w:rPr>
          <w:color w:val="000000"/>
          <w:kern w:val="2"/>
          <w:szCs w:val="24"/>
          <w:lang w:eastAsia="zh-TW"/>
        </w:rPr>
        <w:t>”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4117BD" w:rsidRPr="00A57C36">
        <w:rPr>
          <w:rFonts w:hint="eastAsia"/>
          <w:color w:val="000000"/>
          <w:kern w:val="2"/>
          <w:szCs w:val="24"/>
          <w:lang w:eastAsia="zh-TW"/>
        </w:rPr>
        <w:t>，</w:t>
      </w:r>
      <w:r w:rsidRPr="00A57C36">
        <w:rPr>
          <w:rFonts w:hint="eastAsia"/>
          <w:color w:val="000000"/>
          <w:kern w:val="2"/>
          <w:szCs w:val="24"/>
          <w:lang w:eastAsia="zh-TW"/>
        </w:rPr>
        <w:t>搬至相同目錄</w:t>
      </w:r>
      <w:r w:rsidRPr="00A57C36">
        <w:rPr>
          <w:rFonts w:hint="eastAsia"/>
          <w:color w:val="000000"/>
          <w:kern w:val="2"/>
          <w:szCs w:val="24"/>
          <w:lang w:eastAsia="zh-TW"/>
        </w:rPr>
        <w:t>\BAK</w:t>
      </w:r>
      <w:r w:rsidR="00FD0965" w:rsidRPr="00A57C36">
        <w:rPr>
          <w:rFonts w:hint="eastAsia"/>
          <w:color w:val="000000"/>
          <w:kern w:val="2"/>
          <w:szCs w:val="24"/>
          <w:lang w:eastAsia="zh-TW"/>
        </w:rPr>
        <w:t>\</w:t>
      </w:r>
      <w:r w:rsidRPr="00A57C36">
        <w:rPr>
          <w:rFonts w:hint="eastAsia"/>
          <w:color w:val="000000"/>
          <w:kern w:val="2"/>
          <w:szCs w:val="24"/>
          <w:lang w:eastAsia="zh-TW"/>
        </w:rPr>
        <w:t>下。</w:t>
      </w:r>
    </w:p>
    <w:p w:rsidR="00911FAA" w:rsidRPr="00A57C36" w:rsidRDefault="00911FAA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將</w:t>
      </w:r>
      <w:r w:rsidRPr="00A57C36">
        <w:rPr>
          <w:rFonts w:hint="eastAsia"/>
          <w:color w:val="000000"/>
          <w:kern w:val="2"/>
          <w:szCs w:val="24"/>
          <w:lang w:eastAsia="zh-TW"/>
        </w:rPr>
        <w:t>HOST</w:t>
      </w:r>
      <w:r w:rsidR="00E84414" w:rsidRPr="00A57C36">
        <w:rPr>
          <w:rFonts w:hint="eastAsia"/>
          <w:color w:val="000000"/>
          <w:kern w:val="2"/>
          <w:szCs w:val="24"/>
          <w:lang w:eastAsia="zh-TW"/>
        </w:rPr>
        <w:t>檔案刪除。</w:t>
      </w:r>
    </w:p>
    <w:p w:rsidR="00612B1F" w:rsidRPr="00A57C36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程式結束時：</w:t>
      </w:r>
    </w:p>
    <w:p w:rsidR="00612B1F" w:rsidRPr="00A57C36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 xml:space="preserve">CALL </w:t>
      </w:r>
      <w:r w:rsidRPr="00A57C36">
        <w:rPr>
          <w:rFonts w:hint="eastAsia"/>
          <w:color w:val="000000"/>
          <w:kern w:val="2"/>
          <w:szCs w:val="24"/>
          <w:lang w:eastAsia="zh-TW"/>
        </w:rPr>
        <w:t>模組</w:t>
      </w:r>
      <w:r w:rsidR="00C235AC" w:rsidRPr="00A57C36">
        <w:rPr>
          <w:rFonts w:hint="eastAsia"/>
          <w:color w:val="000000"/>
          <w:kern w:val="2"/>
          <w:szCs w:val="24"/>
          <w:lang w:eastAsia="zh-TW"/>
        </w:rPr>
        <w:t>4</w:t>
      </w:r>
      <w:r w:rsidR="002E35AC" w:rsidRPr="00A57C36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C36">
        <w:rPr>
          <w:rFonts w:hint="eastAsia"/>
          <w:color w:val="000000"/>
          <w:kern w:val="2"/>
          <w:szCs w:val="24"/>
          <w:lang w:eastAsia="zh-TW"/>
        </w:rPr>
        <w:t>紀錄處理件數：</w:t>
      </w:r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JOB name</w:t>
      </w:r>
      <w:r w:rsidRPr="00A57C36">
        <w:rPr>
          <w:rFonts w:hint="eastAsia"/>
          <w:color w:val="000000"/>
          <w:kern w:val="2"/>
          <w:szCs w:val="24"/>
          <w:lang w:eastAsia="zh-TW"/>
        </w:rPr>
        <w:t>：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JAAAD</w:t>
      </w:r>
      <w:r w:rsidR="008626BE" w:rsidRPr="00A57C36">
        <w:rPr>
          <w:rFonts w:hint="eastAsia"/>
          <w:color w:val="000000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UnitName" w:val="’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="00B7798B" w:rsidRPr="00A57C36">
          <w:rPr>
            <w:rFonts w:hint="eastAsia"/>
            <w:color w:val="000000"/>
            <w:kern w:val="2"/>
            <w:szCs w:val="24"/>
            <w:lang w:eastAsia="zh-TW"/>
          </w:rPr>
          <w:t>10</w:t>
        </w:r>
        <w:r w:rsidR="00DC6D72" w:rsidRPr="00A57C36">
          <w:rPr>
            <w:rFonts w:hint="eastAsia"/>
            <w:color w:val="000000"/>
            <w:kern w:val="2"/>
            <w:szCs w:val="24"/>
            <w:lang w:eastAsia="zh-TW"/>
          </w:rPr>
          <w:t>4</w:t>
        </w:r>
        <w:r w:rsidRPr="00A57C36">
          <w:rPr>
            <w:color w:val="000000"/>
            <w:kern w:val="2"/>
            <w:szCs w:val="24"/>
            <w:lang w:eastAsia="zh-TW"/>
          </w:rPr>
          <w:t>’</w:t>
        </w:r>
      </w:smartTag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程式名稱：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AA</w:t>
      </w:r>
      <w:r w:rsidR="008626BE" w:rsidRPr="00A57C36">
        <w:rPr>
          <w:rFonts w:hint="eastAsia"/>
          <w:color w:val="000000"/>
          <w:kern w:val="2"/>
          <w:szCs w:val="24"/>
          <w:lang w:eastAsia="zh-TW"/>
        </w:rPr>
        <w:t>I1</w:t>
      </w:r>
      <w:r w:rsidR="00964DF6" w:rsidRPr="00A57C36">
        <w:rPr>
          <w:rFonts w:hint="eastAsia"/>
          <w:color w:val="000000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501"/>
          <w:attr w:name="HasSpace" w:val="False"/>
          <w:attr w:name="Negative" w:val="False"/>
          <w:attr w:name="NumberType" w:val="1"/>
          <w:attr w:name="TCSC" w:val="0"/>
        </w:smartTagPr>
        <w:r w:rsidR="00B7798B" w:rsidRPr="00A57C36">
          <w:rPr>
            <w:rFonts w:hint="eastAsia"/>
            <w:color w:val="000000"/>
            <w:kern w:val="2"/>
            <w:szCs w:val="24"/>
            <w:lang w:eastAsia="zh-TW"/>
          </w:rPr>
          <w:t>5</w:t>
        </w:r>
        <w:r w:rsidRPr="00A57C36">
          <w:rPr>
            <w:rFonts w:hint="eastAsia"/>
            <w:color w:val="000000"/>
            <w:kern w:val="2"/>
            <w:szCs w:val="24"/>
            <w:lang w:eastAsia="zh-TW"/>
          </w:rPr>
          <w:t>0</w:t>
        </w:r>
        <w:r w:rsidR="00E84414" w:rsidRPr="00A57C36">
          <w:rPr>
            <w:rFonts w:hint="eastAsia"/>
            <w:color w:val="000000"/>
            <w:kern w:val="2"/>
            <w:szCs w:val="24"/>
            <w:lang w:eastAsia="zh-TW"/>
          </w:rPr>
          <w:t>1</w:t>
        </w:r>
        <w:r w:rsidRPr="00A57C36">
          <w:rPr>
            <w:color w:val="000000"/>
            <w:kern w:val="2"/>
            <w:szCs w:val="24"/>
            <w:lang w:eastAsia="zh-TW"/>
          </w:rPr>
          <w:t>’</w:t>
        </w:r>
      </w:smartTag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處理日期時間：</w:t>
      </w:r>
      <w:r w:rsidR="000B6D75" w:rsidRPr="00A57C36">
        <w:rPr>
          <w:rFonts w:hint="eastAsia"/>
          <w:color w:val="000000"/>
          <w:kern w:val="2"/>
          <w:szCs w:val="24"/>
          <w:lang w:eastAsia="zh-TW"/>
        </w:rPr>
        <w:t>1.2</w:t>
      </w:r>
      <w:r w:rsidRPr="00A57C36">
        <w:rPr>
          <w:rFonts w:hint="eastAsia"/>
          <w:color w:val="000000"/>
          <w:kern w:val="2"/>
          <w:szCs w:val="24"/>
          <w:lang w:eastAsia="zh-TW"/>
        </w:rPr>
        <w:t>。</w:t>
      </w:r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業務別：</w:t>
      </w:r>
      <w:r w:rsidRPr="00A57C36">
        <w:rPr>
          <w:color w:val="000000"/>
          <w:kern w:val="2"/>
          <w:szCs w:val="24"/>
          <w:lang w:eastAsia="zh-TW"/>
        </w:rPr>
        <w:t>’</w:t>
      </w:r>
      <w:r w:rsidRPr="00A57C36">
        <w:rPr>
          <w:rFonts w:hint="eastAsia"/>
          <w:color w:val="000000"/>
          <w:kern w:val="2"/>
          <w:szCs w:val="24"/>
          <w:lang w:eastAsia="zh-TW"/>
        </w:rPr>
        <w:t>AA</w:t>
      </w:r>
      <w:r w:rsidRPr="00A57C36">
        <w:rPr>
          <w:color w:val="000000"/>
          <w:kern w:val="2"/>
          <w:szCs w:val="24"/>
          <w:lang w:eastAsia="zh-TW"/>
        </w:rPr>
        <w:t>’</w:t>
      </w:r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次系統別：</w:t>
      </w:r>
      <w:r w:rsidRPr="00A57C36">
        <w:rPr>
          <w:color w:val="000000"/>
          <w:kern w:val="2"/>
          <w:szCs w:val="24"/>
          <w:lang w:eastAsia="zh-TW"/>
        </w:rPr>
        <w:t>’</w:t>
      </w:r>
      <w:r w:rsidR="008626BE" w:rsidRPr="00A57C36">
        <w:rPr>
          <w:rFonts w:hint="eastAsia"/>
          <w:color w:val="000000"/>
          <w:kern w:val="2"/>
          <w:szCs w:val="24"/>
          <w:lang w:eastAsia="zh-TW"/>
        </w:rPr>
        <w:t>I1</w:t>
      </w:r>
      <w:r w:rsidRPr="00A57C36">
        <w:rPr>
          <w:color w:val="000000"/>
          <w:kern w:val="2"/>
          <w:szCs w:val="24"/>
          <w:lang w:eastAsia="zh-TW"/>
        </w:rPr>
        <w:t>’</w:t>
      </w:r>
    </w:p>
    <w:p w:rsidR="00612B1F" w:rsidRPr="00A57C36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C36">
        <w:rPr>
          <w:rFonts w:hint="eastAsia"/>
          <w:color w:val="000000"/>
          <w:kern w:val="2"/>
          <w:szCs w:val="24"/>
          <w:lang w:eastAsia="zh-TW"/>
        </w:rPr>
        <w:t>作業週期：日</w:t>
      </w:r>
    </w:p>
    <w:sectPr w:rsidR="00612B1F" w:rsidRPr="00A57C36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351" w:rsidRDefault="00EA3351">
      <w:r>
        <w:separator/>
      </w:r>
    </w:p>
  </w:endnote>
  <w:endnote w:type="continuationSeparator" w:id="0">
    <w:p w:rsidR="00EA3351" w:rsidRDefault="00EA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9E" w:rsidRDefault="00BE299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E299E" w:rsidRDefault="00BE299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99E" w:rsidRDefault="00BE299E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B1014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AB1014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351" w:rsidRDefault="00EA3351">
      <w:r>
        <w:separator/>
      </w:r>
    </w:p>
  </w:footnote>
  <w:footnote w:type="continuationSeparator" w:id="0">
    <w:p w:rsidR="00EA3351" w:rsidRDefault="00EA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983"/>
    <w:rsid w:val="000350EF"/>
    <w:rsid w:val="000911A4"/>
    <w:rsid w:val="000A2E95"/>
    <w:rsid w:val="000B6D75"/>
    <w:rsid w:val="000C044D"/>
    <w:rsid w:val="000C51DA"/>
    <w:rsid w:val="000D173A"/>
    <w:rsid w:val="001046FB"/>
    <w:rsid w:val="00114232"/>
    <w:rsid w:val="001255EF"/>
    <w:rsid w:val="00130BD2"/>
    <w:rsid w:val="0013687F"/>
    <w:rsid w:val="00163509"/>
    <w:rsid w:val="00172BB4"/>
    <w:rsid w:val="0017760A"/>
    <w:rsid w:val="001D6B60"/>
    <w:rsid w:val="001F12AD"/>
    <w:rsid w:val="0020636A"/>
    <w:rsid w:val="0021236B"/>
    <w:rsid w:val="00221BA9"/>
    <w:rsid w:val="00262D84"/>
    <w:rsid w:val="002644A3"/>
    <w:rsid w:val="00272585"/>
    <w:rsid w:val="002852A9"/>
    <w:rsid w:val="00293853"/>
    <w:rsid w:val="002A18D3"/>
    <w:rsid w:val="002A3F26"/>
    <w:rsid w:val="002A4DF8"/>
    <w:rsid w:val="002D1243"/>
    <w:rsid w:val="002E1742"/>
    <w:rsid w:val="002E208C"/>
    <w:rsid w:val="002E35AC"/>
    <w:rsid w:val="002E54D7"/>
    <w:rsid w:val="002E7051"/>
    <w:rsid w:val="00301377"/>
    <w:rsid w:val="00304CE8"/>
    <w:rsid w:val="003055EE"/>
    <w:rsid w:val="0032630C"/>
    <w:rsid w:val="003343C6"/>
    <w:rsid w:val="00336FA8"/>
    <w:rsid w:val="0034434B"/>
    <w:rsid w:val="003473FA"/>
    <w:rsid w:val="00347952"/>
    <w:rsid w:val="00351402"/>
    <w:rsid w:val="00361A95"/>
    <w:rsid w:val="00363504"/>
    <w:rsid w:val="003715EE"/>
    <w:rsid w:val="00381403"/>
    <w:rsid w:val="00391C23"/>
    <w:rsid w:val="003922E3"/>
    <w:rsid w:val="003C0406"/>
    <w:rsid w:val="003C0B84"/>
    <w:rsid w:val="003C27E2"/>
    <w:rsid w:val="003E2AD0"/>
    <w:rsid w:val="003E3C02"/>
    <w:rsid w:val="003E7D29"/>
    <w:rsid w:val="003F1D73"/>
    <w:rsid w:val="0040512F"/>
    <w:rsid w:val="004117BD"/>
    <w:rsid w:val="004160E9"/>
    <w:rsid w:val="00416D93"/>
    <w:rsid w:val="00423B35"/>
    <w:rsid w:val="004252C4"/>
    <w:rsid w:val="00436887"/>
    <w:rsid w:val="00440B5E"/>
    <w:rsid w:val="00463DB9"/>
    <w:rsid w:val="00474C68"/>
    <w:rsid w:val="00475D12"/>
    <w:rsid w:val="00487C47"/>
    <w:rsid w:val="004A0729"/>
    <w:rsid w:val="004C7E4A"/>
    <w:rsid w:val="004D7D9C"/>
    <w:rsid w:val="004F4C2E"/>
    <w:rsid w:val="005132E8"/>
    <w:rsid w:val="0052626B"/>
    <w:rsid w:val="005271BD"/>
    <w:rsid w:val="00556DC5"/>
    <w:rsid w:val="005675D6"/>
    <w:rsid w:val="00570356"/>
    <w:rsid w:val="0058117E"/>
    <w:rsid w:val="005A2077"/>
    <w:rsid w:val="005C02DF"/>
    <w:rsid w:val="005C5575"/>
    <w:rsid w:val="005D246B"/>
    <w:rsid w:val="005D3FB0"/>
    <w:rsid w:val="005E2495"/>
    <w:rsid w:val="005E2F05"/>
    <w:rsid w:val="005E40AE"/>
    <w:rsid w:val="005E6ADB"/>
    <w:rsid w:val="005F5F76"/>
    <w:rsid w:val="00612B1F"/>
    <w:rsid w:val="00613094"/>
    <w:rsid w:val="006170A9"/>
    <w:rsid w:val="00674A26"/>
    <w:rsid w:val="00677E4C"/>
    <w:rsid w:val="0068172B"/>
    <w:rsid w:val="006A19F9"/>
    <w:rsid w:val="006A37D5"/>
    <w:rsid w:val="006D08ED"/>
    <w:rsid w:val="006D65CE"/>
    <w:rsid w:val="006E3067"/>
    <w:rsid w:val="006F3A1D"/>
    <w:rsid w:val="006F6685"/>
    <w:rsid w:val="006F7832"/>
    <w:rsid w:val="0070726C"/>
    <w:rsid w:val="00720C0C"/>
    <w:rsid w:val="00724B23"/>
    <w:rsid w:val="00742344"/>
    <w:rsid w:val="00757FB4"/>
    <w:rsid w:val="00777DB0"/>
    <w:rsid w:val="00777F49"/>
    <w:rsid w:val="0078488D"/>
    <w:rsid w:val="007D627E"/>
    <w:rsid w:val="007E5CDA"/>
    <w:rsid w:val="007E6493"/>
    <w:rsid w:val="007F2C34"/>
    <w:rsid w:val="007F71E5"/>
    <w:rsid w:val="008252FB"/>
    <w:rsid w:val="00830E10"/>
    <w:rsid w:val="00832FD8"/>
    <w:rsid w:val="00856F36"/>
    <w:rsid w:val="008626BE"/>
    <w:rsid w:val="00865226"/>
    <w:rsid w:val="008707F8"/>
    <w:rsid w:val="00873877"/>
    <w:rsid w:val="00881E7A"/>
    <w:rsid w:val="008A0040"/>
    <w:rsid w:val="008A2AFE"/>
    <w:rsid w:val="008F4297"/>
    <w:rsid w:val="00911FAA"/>
    <w:rsid w:val="0093219C"/>
    <w:rsid w:val="00940A24"/>
    <w:rsid w:val="00941154"/>
    <w:rsid w:val="00943683"/>
    <w:rsid w:val="00946233"/>
    <w:rsid w:val="009478F5"/>
    <w:rsid w:val="00964DF6"/>
    <w:rsid w:val="0098408B"/>
    <w:rsid w:val="009842EB"/>
    <w:rsid w:val="009C2E32"/>
    <w:rsid w:val="009D331E"/>
    <w:rsid w:val="009F6CC9"/>
    <w:rsid w:val="00A051AB"/>
    <w:rsid w:val="00A05DFF"/>
    <w:rsid w:val="00A104C9"/>
    <w:rsid w:val="00A24669"/>
    <w:rsid w:val="00A25DD3"/>
    <w:rsid w:val="00A26225"/>
    <w:rsid w:val="00A444B8"/>
    <w:rsid w:val="00A51195"/>
    <w:rsid w:val="00A513A2"/>
    <w:rsid w:val="00A53A43"/>
    <w:rsid w:val="00A553F7"/>
    <w:rsid w:val="00A57C36"/>
    <w:rsid w:val="00A65945"/>
    <w:rsid w:val="00A70ADA"/>
    <w:rsid w:val="00A90628"/>
    <w:rsid w:val="00AA79A8"/>
    <w:rsid w:val="00AB1014"/>
    <w:rsid w:val="00AB338C"/>
    <w:rsid w:val="00AB3E6F"/>
    <w:rsid w:val="00AB5072"/>
    <w:rsid w:val="00AB74FE"/>
    <w:rsid w:val="00AF1383"/>
    <w:rsid w:val="00AF3D4F"/>
    <w:rsid w:val="00AF3FD6"/>
    <w:rsid w:val="00AF7C15"/>
    <w:rsid w:val="00B1464B"/>
    <w:rsid w:val="00B7798B"/>
    <w:rsid w:val="00B83EFC"/>
    <w:rsid w:val="00B87B4B"/>
    <w:rsid w:val="00BB017B"/>
    <w:rsid w:val="00BB2300"/>
    <w:rsid w:val="00BC1EB3"/>
    <w:rsid w:val="00BD7A7A"/>
    <w:rsid w:val="00BE299E"/>
    <w:rsid w:val="00BE7F16"/>
    <w:rsid w:val="00BF6B1F"/>
    <w:rsid w:val="00C00AA6"/>
    <w:rsid w:val="00C02EB2"/>
    <w:rsid w:val="00C13085"/>
    <w:rsid w:val="00C157C4"/>
    <w:rsid w:val="00C17015"/>
    <w:rsid w:val="00C235AC"/>
    <w:rsid w:val="00C352C0"/>
    <w:rsid w:val="00C44EE9"/>
    <w:rsid w:val="00C51092"/>
    <w:rsid w:val="00C531BA"/>
    <w:rsid w:val="00C57C1C"/>
    <w:rsid w:val="00C70116"/>
    <w:rsid w:val="00C8391F"/>
    <w:rsid w:val="00CB0086"/>
    <w:rsid w:val="00CC0078"/>
    <w:rsid w:val="00CC0CCB"/>
    <w:rsid w:val="00CE765A"/>
    <w:rsid w:val="00CF722B"/>
    <w:rsid w:val="00D02648"/>
    <w:rsid w:val="00D1076C"/>
    <w:rsid w:val="00D1708D"/>
    <w:rsid w:val="00D254AC"/>
    <w:rsid w:val="00D305F8"/>
    <w:rsid w:val="00D4519D"/>
    <w:rsid w:val="00D45E46"/>
    <w:rsid w:val="00D567D2"/>
    <w:rsid w:val="00D8022A"/>
    <w:rsid w:val="00D8233C"/>
    <w:rsid w:val="00D934BC"/>
    <w:rsid w:val="00DC6D72"/>
    <w:rsid w:val="00DD6969"/>
    <w:rsid w:val="00E1550A"/>
    <w:rsid w:val="00E26B6C"/>
    <w:rsid w:val="00E3757A"/>
    <w:rsid w:val="00E610A9"/>
    <w:rsid w:val="00E64B23"/>
    <w:rsid w:val="00E84414"/>
    <w:rsid w:val="00E95357"/>
    <w:rsid w:val="00EA3351"/>
    <w:rsid w:val="00EB3924"/>
    <w:rsid w:val="00EC02AF"/>
    <w:rsid w:val="00ED3E0F"/>
    <w:rsid w:val="00ED7438"/>
    <w:rsid w:val="00EE1362"/>
    <w:rsid w:val="00EE362F"/>
    <w:rsid w:val="00EE71DE"/>
    <w:rsid w:val="00EF0EA6"/>
    <w:rsid w:val="00F017C2"/>
    <w:rsid w:val="00F13D43"/>
    <w:rsid w:val="00F3164F"/>
    <w:rsid w:val="00F3175F"/>
    <w:rsid w:val="00F3444C"/>
    <w:rsid w:val="00F413F7"/>
    <w:rsid w:val="00F42EE5"/>
    <w:rsid w:val="00F5052F"/>
    <w:rsid w:val="00F5782F"/>
    <w:rsid w:val="00F57E82"/>
    <w:rsid w:val="00F7672F"/>
    <w:rsid w:val="00F8209B"/>
    <w:rsid w:val="00F83DFE"/>
    <w:rsid w:val="00F96BD2"/>
    <w:rsid w:val="00F97D23"/>
    <w:rsid w:val="00FA1AC3"/>
    <w:rsid w:val="00FA348E"/>
    <w:rsid w:val="00FA5C7A"/>
    <w:rsid w:val="00FC4D91"/>
    <w:rsid w:val="00FD0965"/>
    <w:rsid w:val="00FD6403"/>
    <w:rsid w:val="00FF0B16"/>
    <w:rsid w:val="00FF334B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DFA93D-07A5-411B-BC69-CE6CC92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r1">
    <w:name w:val="style3r1"/>
    <w:rsid w:val="009478F5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BE299E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