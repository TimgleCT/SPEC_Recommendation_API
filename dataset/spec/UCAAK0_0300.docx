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15A35" w:rsidP="00F15A3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7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2009</w:t>
              </w:r>
              <w:r w:rsidR="00887CD3">
                <w:rPr>
                  <w:rFonts w:ascii="細明體" w:eastAsia="細明體" w:hAnsi="細明體" w:hint="eastAsia"/>
                  <w:lang w:eastAsia="zh-TW"/>
                </w:rPr>
                <w:t>/0</w:t>
              </w:r>
              <w:r>
                <w:rPr>
                  <w:rFonts w:ascii="細明體" w:eastAsia="細明體" w:hAnsi="細明體" w:hint="eastAsia"/>
                  <w:lang w:eastAsia="zh-TW"/>
                </w:rPr>
                <w:t>7</w:t>
              </w:r>
              <w:r w:rsidR="00887CD3"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D8794E">
                <w:rPr>
                  <w:rFonts w:ascii="細明體" w:eastAsia="細明體" w:hAnsi="細明體" w:hint="eastAsia"/>
                  <w:lang w:eastAsia="zh-TW"/>
                </w:rPr>
                <w:t>30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87CD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15A3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備註輸入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15A3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9D7A2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A28" w:rsidRDefault="009D7A28" w:rsidP="00F15A3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8"/>
                <w:attr w:name="Year" w:val="2009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2009/08/10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A28" w:rsidRDefault="00F756C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A28" w:rsidRPr="0056356C" w:rsidRDefault="00BE536D" w:rsidP="009D7A28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增加事故者姓名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>輸入欄位檢</w:t>
            </w:r>
            <w:r w:rsidR="00CD75C5">
              <w:rPr>
                <w:rFonts w:hint="eastAsia"/>
                <w:lang w:eastAsia="zh-TW"/>
              </w:rPr>
              <w:t>核</w:t>
            </w:r>
            <w:r>
              <w:rPr>
                <w:rFonts w:hint="eastAsia"/>
                <w:lang w:eastAsia="zh-TW"/>
              </w:rPr>
              <w:t>規則</w:t>
            </w:r>
            <w:r w:rsidR="005478AE">
              <w:rPr>
                <w:rFonts w:hint="eastAsia"/>
                <w:lang w:eastAsia="zh-TW"/>
              </w:rPr>
              <w:t>(4.3)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A28" w:rsidRDefault="00BE536D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756C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6CF" w:rsidRDefault="00F756CF" w:rsidP="00F15A3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2009/0</w:t>
            </w:r>
            <w:del w:id="0" w:author="CATHAYLIFE" w:date="2009-09-08T12:00:00Z">
              <w:r w:rsidDel="00FB43D3">
                <w:rPr>
                  <w:rFonts w:ascii="細明體" w:eastAsia="細明體" w:hAnsi="細明體" w:hint="eastAsia"/>
                  <w:lang w:eastAsia="zh-TW"/>
                </w:rPr>
                <w:delText>8</w:delText>
              </w:r>
            </w:del>
            <w:r w:rsidR="00FB43D3">
              <w:rPr>
                <w:rFonts w:ascii="細明體" w:eastAsia="細明體" w:hAnsi="細明體" w:hint="eastAsia"/>
                <w:lang w:eastAsia="zh-TW"/>
              </w:rPr>
              <w:t>9</w:t>
            </w:r>
            <w:r>
              <w:rPr>
                <w:rFonts w:ascii="細明體" w:eastAsia="細明體" w:hAnsi="細明體" w:hint="eastAsia"/>
                <w:lang w:eastAsia="zh-TW"/>
              </w:rPr>
              <w:t>/</w:t>
            </w:r>
            <w:ins w:id="1" w:author="CATHAYLIFE" w:date="2009-09-08T12:00:00Z">
              <w:r w:rsidR="00FB43D3">
                <w:rPr>
                  <w:rFonts w:ascii="細明體" w:eastAsia="細明體" w:hAnsi="細明體" w:hint="eastAsia"/>
                  <w:lang w:eastAsia="zh-TW"/>
                </w:rPr>
                <w:t>08</w:t>
              </w:r>
            </w:ins>
            <w:del w:id="2" w:author="CATHAYLIFE" w:date="2009-09-08T12:00:00Z">
              <w:r w:rsidDel="00FB43D3">
                <w:rPr>
                  <w:rFonts w:ascii="細明體" w:eastAsia="細明體" w:hAnsi="細明體" w:hint="eastAsia"/>
                  <w:lang w:eastAsia="zh-TW"/>
                </w:rPr>
                <w:delText>27</w:delText>
              </w:r>
            </w:del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6CF" w:rsidRDefault="00F756C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6CF" w:rsidRPr="00542422" w:rsidRDefault="00F756CF" w:rsidP="00542422">
            <w:pPr>
              <w:pStyle w:val="Tabletext"/>
              <w:ind w:left="100" w:hangingChars="50" w:hanging="100"/>
              <w:rPr>
                <w:rFonts w:hint="eastAsia"/>
                <w:color w:val="0000FF"/>
                <w:lang w:eastAsia="zh-TW"/>
              </w:rPr>
            </w:pPr>
            <w:r w:rsidRPr="00542422">
              <w:rPr>
                <w:rFonts w:hint="eastAsia"/>
                <w:color w:val="0000FF"/>
                <w:lang w:eastAsia="zh-TW"/>
              </w:rPr>
              <w:t>1.</w:t>
            </w:r>
            <w:r w:rsidR="00827EC5">
              <w:rPr>
                <w:rFonts w:hint="eastAsia"/>
                <w:lang w:eastAsia="zh-TW"/>
              </w:rPr>
              <w:t xml:space="preserve"> </w:t>
            </w:r>
            <w:r w:rsidR="00827EC5" w:rsidRPr="00827EC5">
              <w:rPr>
                <w:rFonts w:hint="eastAsia"/>
                <w:color w:val="0000FF"/>
                <w:lang w:eastAsia="zh-TW"/>
              </w:rPr>
              <w:t>考慮同一張保單解除後可繼續處理其</w:t>
            </w:r>
            <w:r w:rsidR="00827EC5">
              <w:rPr>
                <w:rFonts w:hint="eastAsia"/>
                <w:color w:val="0000FF"/>
                <w:lang w:eastAsia="zh-TW"/>
              </w:rPr>
              <w:t>它</w:t>
            </w:r>
            <w:r w:rsidR="00827EC5" w:rsidRPr="00827EC5">
              <w:rPr>
                <w:rFonts w:hint="eastAsia"/>
                <w:color w:val="0000FF"/>
                <w:lang w:eastAsia="zh-TW"/>
              </w:rPr>
              <w:t>主附約</w:t>
            </w:r>
            <w:r w:rsidR="00827EC5">
              <w:rPr>
                <w:rFonts w:hint="eastAsia"/>
                <w:color w:val="0000FF"/>
                <w:lang w:eastAsia="zh-TW"/>
              </w:rPr>
              <w:t>(</w:t>
            </w:r>
            <w:r w:rsidRPr="00542422">
              <w:rPr>
                <w:rFonts w:hint="eastAsia"/>
                <w:color w:val="0000FF"/>
                <w:lang w:eastAsia="zh-TW"/>
              </w:rPr>
              <w:t>配合</w:t>
            </w:r>
            <w:r w:rsidRPr="00542422">
              <w:rPr>
                <w:rFonts w:hint="eastAsia"/>
                <w:color w:val="0000FF"/>
                <w:lang w:eastAsia="zh-TW"/>
              </w:rPr>
              <w:t>DTAAK004</w:t>
            </w:r>
            <w:r w:rsidRPr="00542422">
              <w:rPr>
                <w:rFonts w:hint="eastAsia"/>
                <w:color w:val="0000FF"/>
                <w:lang w:eastAsia="zh-TW"/>
              </w:rPr>
              <w:t>修改</w:t>
            </w:r>
            <w:r w:rsidR="00827EC5">
              <w:rPr>
                <w:rFonts w:hint="eastAsia"/>
                <w:color w:val="0000FF"/>
                <w:lang w:eastAsia="zh-TW"/>
              </w:rPr>
              <w:t>)</w:t>
            </w:r>
            <w:r w:rsidRPr="00542422">
              <w:rPr>
                <w:rFonts w:hint="eastAsia"/>
                <w:color w:val="0000FF"/>
                <w:lang w:eastAsia="zh-TW"/>
              </w:rPr>
              <w:t>(</w:t>
            </w:r>
            <w:r w:rsidRPr="00542422">
              <w:rPr>
                <w:rFonts w:hint="eastAsia"/>
                <w:color w:val="0000FF"/>
                <w:lang w:eastAsia="zh-TW"/>
              </w:rPr>
              <w:t>藍色字</w:t>
            </w:r>
            <w:r w:rsidRPr="00542422">
              <w:rPr>
                <w:rFonts w:hint="eastAsia"/>
                <w:color w:val="0000FF"/>
                <w:lang w:eastAsia="zh-TW"/>
              </w:rPr>
              <w:t>)</w:t>
            </w:r>
            <w:r w:rsidR="00827EC5">
              <w:rPr>
                <w:rFonts w:ascii="新細明體" w:hAnsi="新細明體" w:hint="eastAsia"/>
                <w:color w:val="0000FF"/>
                <w:lang w:eastAsia="zh-TW"/>
              </w:rPr>
              <w:t>。</w:t>
            </w:r>
          </w:p>
          <w:p w:rsidR="00542422" w:rsidRPr="00542422" w:rsidRDefault="00F756CF" w:rsidP="009D7A28">
            <w:pPr>
              <w:pStyle w:val="Tabletext"/>
              <w:rPr>
                <w:rFonts w:hint="eastAsia"/>
                <w:color w:val="0000FF"/>
                <w:lang w:eastAsia="zh-TW"/>
              </w:rPr>
            </w:pPr>
            <w:r w:rsidRPr="00542422">
              <w:rPr>
                <w:rFonts w:hint="eastAsia"/>
                <w:color w:val="0000FF"/>
                <w:lang w:eastAsia="zh-TW"/>
              </w:rPr>
              <w:t>2.</w:t>
            </w:r>
            <w:r w:rsidRPr="00542422">
              <w:rPr>
                <w:rFonts w:hint="eastAsia"/>
                <w:color w:val="0000FF"/>
                <w:lang w:eastAsia="zh-TW"/>
              </w:rPr>
              <w:t>限制相同輸入人員</w:t>
            </w:r>
            <w:r w:rsidR="00DE13DF">
              <w:rPr>
                <w:rFonts w:hint="eastAsia"/>
                <w:color w:val="0000FF"/>
                <w:lang w:eastAsia="zh-TW"/>
              </w:rPr>
              <w:t>或職代</w:t>
            </w:r>
            <w:r w:rsidRPr="00542422">
              <w:rPr>
                <w:rFonts w:hint="eastAsia"/>
                <w:color w:val="0000FF"/>
                <w:lang w:eastAsia="zh-TW"/>
              </w:rPr>
              <w:t>才可刪除</w:t>
            </w:r>
            <w:r w:rsidRPr="00542422">
              <w:rPr>
                <w:rFonts w:hint="eastAsia"/>
                <w:color w:val="0000FF"/>
                <w:lang w:eastAsia="zh-TW"/>
              </w:rPr>
              <w:t>(</w:t>
            </w:r>
            <w:r w:rsidRPr="00542422">
              <w:rPr>
                <w:rFonts w:hint="eastAsia"/>
                <w:color w:val="0000FF"/>
                <w:lang w:eastAsia="zh-TW"/>
              </w:rPr>
              <w:t>藍色字</w:t>
            </w:r>
            <w:r w:rsidRPr="00542422">
              <w:rPr>
                <w:rFonts w:hint="eastAsia"/>
                <w:color w:val="0000FF"/>
                <w:lang w:eastAsia="zh-TW"/>
              </w:rPr>
              <w:t>)</w:t>
            </w:r>
            <w:r w:rsidR="00827EC5">
              <w:rPr>
                <w:rFonts w:ascii="新細明體" w:hAnsi="新細明體" w:hint="eastAsia"/>
                <w:color w:val="0000FF"/>
                <w:lang w:eastAsia="zh-TW"/>
              </w:rPr>
              <w:t>。</w:t>
            </w:r>
          </w:p>
          <w:p w:rsidR="00542422" w:rsidRPr="00542422" w:rsidRDefault="00542422" w:rsidP="009D7A28">
            <w:pPr>
              <w:pStyle w:val="Tabletext"/>
              <w:rPr>
                <w:rFonts w:hint="eastAsia"/>
                <w:lang w:eastAsia="zh-TW"/>
              </w:rPr>
            </w:pPr>
            <w:r w:rsidRPr="00542422">
              <w:rPr>
                <w:rFonts w:hint="eastAsia"/>
                <w:color w:val="0000FF"/>
                <w:lang w:eastAsia="zh-TW"/>
              </w:rPr>
              <w:t>3.</w:t>
            </w:r>
            <w:r w:rsidRPr="00542422">
              <w:rPr>
                <w:rFonts w:hint="eastAsia"/>
                <w:color w:val="0000FF"/>
                <w:lang w:eastAsia="zh-TW"/>
              </w:rPr>
              <w:t>新增</w:t>
            </w:r>
            <w:r w:rsidRPr="00542422">
              <w:rPr>
                <w:rFonts w:hint="eastAsia"/>
                <w:bCs/>
                <w:color w:val="0000FF"/>
                <w:lang w:eastAsia="zh-TW"/>
              </w:rPr>
              <w:t>待處理數量檢核</w:t>
            </w:r>
            <w:r w:rsidR="003632D5" w:rsidRPr="00542422">
              <w:rPr>
                <w:rFonts w:hint="eastAsia"/>
                <w:color w:val="0000FF"/>
                <w:lang w:eastAsia="zh-TW"/>
              </w:rPr>
              <w:t>(</w:t>
            </w:r>
            <w:r w:rsidR="003632D5" w:rsidRPr="00542422">
              <w:rPr>
                <w:rFonts w:hint="eastAsia"/>
                <w:color w:val="0000FF"/>
                <w:lang w:eastAsia="zh-TW"/>
              </w:rPr>
              <w:t>藍色字</w:t>
            </w:r>
            <w:r w:rsidR="003632D5" w:rsidRPr="00542422">
              <w:rPr>
                <w:rFonts w:hint="eastAsia"/>
                <w:color w:val="0000FF"/>
                <w:lang w:eastAsia="zh-TW"/>
              </w:rPr>
              <w:t>)</w:t>
            </w:r>
            <w:r w:rsidR="00827EC5">
              <w:rPr>
                <w:rFonts w:ascii="新細明體" w:hAnsi="新細明體" w:hint="eastAsia"/>
                <w:color w:val="0000FF"/>
                <w:lang w:eastAsia="zh-TW"/>
              </w:rPr>
              <w:t>。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6CF" w:rsidRDefault="00F756CF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C0470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705" w:rsidRPr="00F835A5" w:rsidRDefault="00C04705" w:rsidP="00F15A35">
            <w:pPr>
              <w:pStyle w:val="Tabletext"/>
              <w:rPr>
                <w:rFonts w:ascii="細明體" w:eastAsia="細明體" w:hAnsi="細明體" w:hint="eastAsia"/>
                <w:color w:val="008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10"/>
                <w:attr w:name="Year" w:val="2009"/>
              </w:smartTagPr>
              <w:r w:rsidRPr="00F835A5">
                <w:rPr>
                  <w:rFonts w:ascii="細明體" w:eastAsia="細明體" w:hAnsi="細明體" w:hint="eastAsia"/>
                  <w:color w:val="008000"/>
                  <w:lang w:eastAsia="zh-TW"/>
                </w:rPr>
                <w:t>2009/10/05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705" w:rsidRPr="00F835A5" w:rsidRDefault="00C04705">
            <w:pPr>
              <w:pStyle w:val="Tabletext"/>
              <w:rPr>
                <w:rFonts w:ascii="細明體" w:eastAsia="細明體" w:hAnsi="細明體" w:hint="eastAsia"/>
                <w:color w:val="008000"/>
                <w:lang w:eastAsia="zh-TW"/>
              </w:rPr>
            </w:pPr>
            <w:r w:rsidRPr="00F835A5">
              <w:rPr>
                <w:rFonts w:ascii="細明體" w:eastAsia="細明體" w:hAnsi="細明體" w:hint="eastAsia"/>
                <w:color w:val="008000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705" w:rsidRPr="00F835A5" w:rsidRDefault="00F835A5" w:rsidP="00542422">
            <w:pPr>
              <w:pStyle w:val="Tabletext"/>
              <w:ind w:left="100" w:hangingChars="50" w:hanging="100"/>
              <w:rPr>
                <w:rFonts w:hint="eastAsia"/>
                <w:color w:val="008000"/>
                <w:lang w:eastAsia="zh-TW"/>
              </w:rPr>
            </w:pPr>
            <w:r w:rsidRPr="00F835A5">
              <w:rPr>
                <w:rFonts w:hint="eastAsia"/>
                <w:bCs/>
                <w:color w:val="008000"/>
                <w:lang w:eastAsia="zh-TW"/>
              </w:rPr>
              <w:t>逐筆檢核是否覆核結案</w:t>
            </w:r>
            <w:r w:rsidRPr="00F835A5">
              <w:rPr>
                <w:rFonts w:hint="eastAsia"/>
                <w:bCs/>
                <w:color w:val="008000"/>
                <w:lang w:eastAsia="zh-TW"/>
              </w:rPr>
              <w:t>(</w:t>
            </w:r>
            <w:r w:rsidRPr="00F835A5">
              <w:rPr>
                <w:rFonts w:hint="eastAsia"/>
                <w:bCs/>
                <w:color w:val="008000"/>
                <w:lang w:eastAsia="zh-TW"/>
              </w:rPr>
              <w:t>綠色字</w:t>
            </w:r>
            <w:r w:rsidRPr="00F835A5">
              <w:rPr>
                <w:rFonts w:hint="eastAsia"/>
                <w:bCs/>
                <w:color w:val="008000"/>
                <w:lang w:eastAsia="zh-TW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705" w:rsidRPr="00F835A5" w:rsidRDefault="00C04705">
            <w:pPr>
              <w:pStyle w:val="Tabletext"/>
              <w:jc w:val="center"/>
              <w:rPr>
                <w:rFonts w:ascii="細明體" w:eastAsia="細明體" w:hAnsi="細明體" w:hint="eastAsia"/>
                <w:color w:val="008000"/>
                <w:lang w:eastAsia="zh-TW"/>
              </w:rPr>
            </w:pPr>
            <w:r w:rsidRPr="00F835A5">
              <w:rPr>
                <w:rFonts w:ascii="細明體" w:eastAsia="細明體" w:hAnsi="細明體" w:hint="eastAsia"/>
                <w:color w:val="008000"/>
                <w:lang w:eastAsia="zh-TW"/>
              </w:rPr>
              <w:t>淑鈴</w:t>
            </w:r>
          </w:p>
        </w:tc>
      </w:tr>
      <w:tr w:rsidR="009F49C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9C8" w:rsidRPr="00B343B4" w:rsidRDefault="009F49C8" w:rsidP="00F15A35">
            <w:pPr>
              <w:pStyle w:val="Tabletext"/>
              <w:rPr>
                <w:rFonts w:ascii="細明體" w:eastAsia="細明體" w:hAnsi="細明體" w:hint="eastAsia"/>
                <w:color w:val="800080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7"/>
                <w:attr w:name="IsLunarDate" w:val="False"/>
                <w:attr w:name="IsROCDate" w:val="False"/>
              </w:smartTagPr>
              <w:r w:rsidRPr="00B343B4">
                <w:rPr>
                  <w:rFonts w:ascii="細明體" w:eastAsia="細明體" w:hAnsi="細明體" w:hint="eastAsia"/>
                  <w:color w:val="800080"/>
                  <w:lang w:eastAsia="zh-TW"/>
                </w:rPr>
                <w:t>2009/10/07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9C8" w:rsidRPr="00B343B4" w:rsidRDefault="009F49C8">
            <w:pPr>
              <w:pStyle w:val="Tabletext"/>
              <w:rPr>
                <w:rFonts w:ascii="細明體" w:eastAsia="細明體" w:hAnsi="細明體" w:hint="eastAsia"/>
                <w:color w:val="800080"/>
                <w:lang w:eastAsia="zh-TW"/>
              </w:rPr>
            </w:pPr>
            <w:r w:rsidRPr="00B343B4">
              <w:rPr>
                <w:rFonts w:ascii="細明體" w:eastAsia="細明體" w:hAnsi="細明體" w:hint="eastAsia"/>
                <w:color w:val="800080"/>
                <w:lang w:eastAsia="zh-TW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9C8" w:rsidRPr="00B343B4" w:rsidRDefault="009F49C8" w:rsidP="00542422">
            <w:pPr>
              <w:pStyle w:val="Tabletext"/>
              <w:ind w:left="100" w:hangingChars="50" w:hanging="100"/>
              <w:rPr>
                <w:rFonts w:hint="eastAsia"/>
                <w:bCs/>
                <w:color w:val="800080"/>
                <w:lang w:eastAsia="zh-TW"/>
              </w:rPr>
            </w:pPr>
            <w:r w:rsidRPr="00B343B4">
              <w:rPr>
                <w:rFonts w:hint="eastAsia"/>
                <w:bCs/>
                <w:color w:val="800080"/>
                <w:lang w:eastAsia="zh-TW"/>
              </w:rPr>
              <w:t>配合核付</w:t>
            </w:r>
            <w:r w:rsidRPr="00B343B4">
              <w:rPr>
                <w:rFonts w:hint="eastAsia"/>
                <w:bCs/>
                <w:color w:val="800080"/>
                <w:lang w:eastAsia="zh-TW"/>
              </w:rPr>
              <w:t>(AAB1_0100),</w:t>
            </w:r>
          </w:p>
          <w:p w:rsidR="009F49C8" w:rsidRPr="00B343B4" w:rsidRDefault="009F49C8" w:rsidP="00542422">
            <w:pPr>
              <w:pStyle w:val="Tabletext"/>
              <w:ind w:left="100" w:hangingChars="50" w:hanging="100"/>
              <w:rPr>
                <w:rFonts w:hint="eastAsia"/>
                <w:bCs/>
                <w:color w:val="800080"/>
                <w:lang w:eastAsia="zh-TW"/>
              </w:rPr>
            </w:pPr>
            <w:r w:rsidRPr="00B343B4">
              <w:rPr>
                <w:rFonts w:hint="eastAsia"/>
                <w:bCs/>
                <w:color w:val="800080"/>
                <w:lang w:eastAsia="zh-TW"/>
              </w:rPr>
              <w:t>簽擬</w:t>
            </w:r>
            <w:r w:rsidRPr="00B343B4">
              <w:rPr>
                <w:rFonts w:hint="eastAsia"/>
                <w:bCs/>
                <w:color w:val="800080"/>
                <w:lang w:eastAsia="zh-TW"/>
              </w:rPr>
              <w:t>(AAB1_1300),</w:t>
            </w:r>
            <w:r w:rsidRPr="00B343B4">
              <w:rPr>
                <w:rFonts w:hint="eastAsia"/>
                <w:bCs/>
                <w:color w:val="800080"/>
                <w:lang w:eastAsia="zh-TW"/>
              </w:rPr>
              <w:t>覆核</w:t>
            </w:r>
            <w:r w:rsidRPr="00B343B4">
              <w:rPr>
                <w:rFonts w:hint="eastAsia"/>
                <w:bCs/>
                <w:color w:val="800080"/>
                <w:lang w:eastAsia="zh-TW"/>
              </w:rPr>
              <w:t>(AAB1_0100)</w:t>
            </w:r>
          </w:p>
          <w:p w:rsidR="009F49C8" w:rsidRPr="00B343B4" w:rsidRDefault="009F49C8" w:rsidP="00542422">
            <w:pPr>
              <w:pStyle w:val="Tabletext"/>
              <w:ind w:left="100" w:hangingChars="50" w:hanging="100"/>
              <w:rPr>
                <w:rFonts w:hint="eastAsia"/>
                <w:bCs/>
                <w:color w:val="800080"/>
                <w:lang w:eastAsia="zh-TW"/>
              </w:rPr>
            </w:pPr>
            <w:r w:rsidRPr="00B343B4">
              <w:rPr>
                <w:rFonts w:hint="eastAsia"/>
                <w:bCs/>
                <w:color w:val="800080"/>
                <w:lang w:eastAsia="zh-TW"/>
              </w:rPr>
              <w:t>流程調整</w:t>
            </w:r>
            <w:r w:rsidR="00B343B4" w:rsidRPr="00B343B4">
              <w:rPr>
                <w:rFonts w:hint="eastAsia"/>
                <w:bCs/>
                <w:color w:val="800080"/>
                <w:lang w:eastAsia="zh-TW"/>
              </w:rPr>
              <w:t>(</w:t>
            </w:r>
            <w:r w:rsidR="00B343B4" w:rsidRPr="00B343B4">
              <w:rPr>
                <w:rFonts w:hint="eastAsia"/>
                <w:bCs/>
                <w:color w:val="800080"/>
                <w:lang w:eastAsia="zh-TW"/>
              </w:rPr>
              <w:t>紫色字</w:t>
            </w:r>
            <w:r w:rsidR="00B343B4" w:rsidRPr="00B343B4">
              <w:rPr>
                <w:rFonts w:hint="eastAsia"/>
                <w:bCs/>
                <w:color w:val="800080"/>
                <w:lang w:eastAsia="zh-TW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9C8" w:rsidRPr="00B343B4" w:rsidRDefault="009F49C8">
            <w:pPr>
              <w:pStyle w:val="Tabletext"/>
              <w:jc w:val="center"/>
              <w:rPr>
                <w:rFonts w:ascii="細明體" w:eastAsia="細明體" w:hAnsi="細明體" w:hint="eastAsia"/>
                <w:color w:val="800080"/>
                <w:lang w:eastAsia="zh-TW"/>
              </w:rPr>
            </w:pPr>
            <w:r w:rsidRPr="00B343B4">
              <w:rPr>
                <w:rFonts w:ascii="細明體" w:eastAsia="細明體" w:hAnsi="細明體" w:hint="eastAsia"/>
                <w:color w:val="800080"/>
                <w:lang w:eastAsia="zh-TW"/>
              </w:rPr>
              <w:t>淑鈴</w:t>
            </w:r>
          </w:p>
        </w:tc>
      </w:tr>
      <w:tr w:rsidR="00E164C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4CB" w:rsidRPr="00B343B4" w:rsidRDefault="00E164CB" w:rsidP="00F15A35">
            <w:pPr>
              <w:pStyle w:val="Tabletext"/>
              <w:rPr>
                <w:rFonts w:ascii="細明體" w:eastAsia="細明體" w:hAnsi="細明體" w:hint="eastAsia"/>
                <w:color w:val="800080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19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color w:val="800080"/>
                  <w:lang w:eastAsia="zh-TW"/>
                </w:rPr>
                <w:t>2009/10/19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4CB" w:rsidRPr="00B343B4" w:rsidRDefault="00E164CB">
            <w:pPr>
              <w:pStyle w:val="Tabletext"/>
              <w:rPr>
                <w:rFonts w:ascii="細明體" w:eastAsia="細明體" w:hAnsi="細明體" w:hint="eastAsia"/>
                <w:color w:val="800080"/>
                <w:lang w:eastAsia="zh-TW"/>
              </w:rPr>
            </w:pPr>
            <w:r>
              <w:rPr>
                <w:rFonts w:ascii="細明體" w:eastAsia="細明體" w:hAnsi="細明體" w:hint="eastAsia"/>
                <w:color w:val="800080"/>
                <w:lang w:eastAsia="zh-TW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4CB" w:rsidRPr="00E164CB" w:rsidRDefault="00E164CB" w:rsidP="00E164CB">
            <w:pPr>
              <w:pStyle w:val="Tabletext"/>
              <w:ind w:left="100" w:hangingChars="50" w:hanging="100"/>
              <w:rPr>
                <w:rFonts w:hint="eastAsia"/>
                <w:bCs/>
                <w:color w:val="800080"/>
                <w:lang w:eastAsia="zh-TW"/>
              </w:rPr>
            </w:pPr>
            <w:r w:rsidRPr="00E164CB">
              <w:rPr>
                <w:rFonts w:hint="eastAsia"/>
                <w:bCs/>
                <w:color w:val="800080"/>
                <w:lang w:eastAsia="zh-TW"/>
              </w:rPr>
              <w:t>1.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受理編號檢核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:READ DTAAA001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有查到資料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,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新增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BUTTON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才可以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ON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起來</w:t>
            </w:r>
          </w:p>
          <w:p w:rsidR="00EE0B75" w:rsidRDefault="00EE0B75" w:rsidP="00E164CB">
            <w:pPr>
              <w:pStyle w:val="Tabletext"/>
              <w:ind w:left="100" w:hangingChars="50" w:hanging="100"/>
              <w:rPr>
                <w:rFonts w:hint="eastAsia"/>
                <w:bCs/>
                <w:color w:val="800080"/>
                <w:lang w:eastAsia="zh-TW"/>
              </w:rPr>
            </w:pPr>
            <w:r>
              <w:rPr>
                <w:rFonts w:hint="eastAsia"/>
                <w:bCs/>
                <w:color w:val="800080"/>
                <w:lang w:eastAsia="zh-TW"/>
              </w:rPr>
              <w:t xml:space="preserve"> </w:t>
            </w:r>
            <w:r>
              <w:rPr>
                <w:rFonts w:ascii="New Gulim" w:hAnsi="New Gulim" w:cs="New Gulim" w:hint="eastAsia"/>
                <w:bCs/>
                <w:color w:val="800080"/>
                <w:lang w:eastAsia="zh-TW"/>
              </w:rPr>
              <w:t>(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New Gulim" w:hAnsi="New Gulim" w:cs="New Gulim" w:hint="eastAsia"/>
                  <w:bCs/>
                  <w:color w:val="800080"/>
                  <w:lang w:eastAsia="zh-TW"/>
                </w:rPr>
                <w:t>六</w:t>
              </w:r>
              <w:r>
                <w:rPr>
                  <w:rFonts w:ascii="New Gulim" w:hAnsi="New Gulim" w:cs="New Gulim" w:hint="eastAsia"/>
                  <w:bCs/>
                  <w:color w:val="800080"/>
                  <w:lang w:eastAsia="zh-TW"/>
                </w:rPr>
                <w:t>.2.1</w:t>
              </w:r>
            </w:smartTag>
            <w:r>
              <w:rPr>
                <w:rFonts w:ascii="New Gulim" w:hAnsi="New Gulim" w:cs="New Gulim" w:hint="eastAsia"/>
                <w:bCs/>
                <w:color w:val="800080"/>
                <w:lang w:eastAsia="zh-TW"/>
              </w:rPr>
              <w:t>.1)</w:t>
            </w:r>
          </w:p>
          <w:p w:rsidR="00E164CB" w:rsidRDefault="00E164CB" w:rsidP="00E164CB">
            <w:pPr>
              <w:pStyle w:val="Tabletext"/>
              <w:ind w:left="100" w:hangingChars="50" w:hanging="100"/>
              <w:rPr>
                <w:rFonts w:ascii="New Gulim" w:hAnsi="New Gulim" w:cs="New Gulim" w:hint="eastAsia"/>
                <w:bCs/>
                <w:color w:val="800080"/>
                <w:lang w:eastAsia="zh-TW"/>
              </w:rPr>
            </w:pPr>
            <w:r w:rsidRPr="00E164CB">
              <w:rPr>
                <w:rFonts w:hint="eastAsia"/>
                <w:bCs/>
                <w:color w:val="800080"/>
                <w:lang w:eastAsia="zh-TW"/>
              </w:rPr>
              <w:t>2.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核付或從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MENU TREE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進來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,</w:t>
            </w:r>
            <w:r w:rsidR="002E5DA0">
              <w:rPr>
                <w:rFonts w:hint="eastAsia"/>
                <w:bCs/>
                <w:color w:val="800080"/>
                <w:lang w:eastAsia="zh-TW"/>
              </w:rPr>
              <w:t>才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需</w:t>
            </w:r>
            <w:r w:rsidRPr="00E164CB">
              <w:rPr>
                <w:rFonts w:hint="eastAsia"/>
                <w:bCs/>
                <w:color w:val="800080"/>
                <w:lang w:eastAsia="zh-TW"/>
              </w:rPr>
              <w:t>READ DTAAA010</w:t>
            </w:r>
            <w:r>
              <w:rPr>
                <w:rFonts w:hint="eastAsia"/>
                <w:bCs/>
                <w:color w:val="800080"/>
                <w:lang w:eastAsia="zh-TW"/>
              </w:rPr>
              <w:t>取</w:t>
            </w:r>
            <w:r>
              <w:rPr>
                <w:rFonts w:ascii="New Gulim" w:hAnsi="New Gulim" w:cs="New Gulim" w:hint="eastAsia"/>
                <w:bCs/>
                <w:color w:val="800080"/>
                <w:lang w:eastAsia="zh-TW"/>
              </w:rPr>
              <w:t>得事故者姓名</w:t>
            </w:r>
          </w:p>
          <w:p w:rsidR="00EE0B75" w:rsidRPr="00E164CB" w:rsidRDefault="00EE0B75" w:rsidP="00EE0B75">
            <w:pPr>
              <w:pStyle w:val="Tabletext"/>
              <w:rPr>
                <w:rFonts w:ascii="New Gulim" w:hAnsi="New Gulim" w:cs="New Gulim" w:hint="eastAsia"/>
                <w:bCs/>
                <w:color w:val="800080"/>
                <w:lang w:eastAsia="zh-TW"/>
              </w:rPr>
            </w:pPr>
            <w:r>
              <w:rPr>
                <w:rFonts w:ascii="New Gulim" w:hAnsi="New Gulim" w:cs="New Gulim" w:hint="eastAsia"/>
                <w:bCs/>
                <w:color w:val="800080"/>
                <w:lang w:eastAsia="zh-TW"/>
              </w:rPr>
              <w:t xml:space="preserve"> (</w:t>
            </w:r>
            <w:r>
              <w:rPr>
                <w:rFonts w:ascii="New Gulim" w:hAnsi="New Gulim" w:cs="New Gulim" w:hint="eastAsia"/>
                <w:bCs/>
                <w:color w:val="800080"/>
                <w:lang w:eastAsia="zh-TW"/>
              </w:rPr>
              <w:t>六</w:t>
            </w:r>
            <w:r>
              <w:rPr>
                <w:rFonts w:ascii="New Gulim" w:hAnsi="New Gulim" w:cs="New Gulim" w:hint="eastAsia"/>
                <w:bCs/>
                <w:color w:val="800080"/>
                <w:lang w:eastAsia="zh-TW"/>
              </w:rPr>
              <w:t>.2)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4CB" w:rsidRPr="00B343B4" w:rsidRDefault="00E164CB">
            <w:pPr>
              <w:pStyle w:val="Tabletext"/>
              <w:jc w:val="center"/>
              <w:rPr>
                <w:rFonts w:ascii="細明體" w:eastAsia="細明體" w:hAnsi="細明體" w:hint="eastAsia"/>
                <w:color w:val="800080"/>
                <w:lang w:eastAsia="zh-TW"/>
              </w:rPr>
            </w:pPr>
            <w:r w:rsidRPr="00B343B4">
              <w:rPr>
                <w:rFonts w:ascii="細明體" w:eastAsia="細明體" w:hAnsi="細明體" w:hint="eastAsia"/>
                <w:color w:val="800080"/>
                <w:lang w:eastAsia="zh-TW"/>
              </w:rPr>
              <w:t>淑鈴</w:t>
            </w:r>
          </w:p>
        </w:tc>
      </w:tr>
      <w:tr w:rsidR="001412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269" w:rsidRPr="00AA49DF" w:rsidRDefault="00141269" w:rsidP="00F15A35">
            <w:pPr>
              <w:pStyle w:val="Tabletext"/>
              <w:rPr>
                <w:rFonts w:ascii="細明體" w:eastAsia="細明體" w:hAnsi="細明體" w:hint="eastAsia"/>
                <w:color w:val="FF6600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26"/>
                <w:attr w:name="IsLunarDate" w:val="False"/>
                <w:attr w:name="IsROCDate" w:val="False"/>
              </w:smartTagPr>
              <w:r w:rsidRPr="00AA49DF">
                <w:rPr>
                  <w:rFonts w:ascii="細明體" w:eastAsia="細明體" w:hAnsi="細明體" w:hint="eastAsia"/>
                  <w:color w:val="FF6600"/>
                  <w:lang w:eastAsia="zh-TW"/>
                </w:rPr>
                <w:t>2009/10/26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269" w:rsidRPr="00AA49DF" w:rsidRDefault="00141269">
            <w:pPr>
              <w:pStyle w:val="Tabletext"/>
              <w:rPr>
                <w:rFonts w:ascii="細明體" w:eastAsia="細明體" w:hAnsi="細明體" w:hint="eastAsia"/>
                <w:color w:val="FF6600"/>
                <w:lang w:eastAsia="zh-TW"/>
              </w:rPr>
            </w:pPr>
            <w:r w:rsidRPr="00AA49DF">
              <w:rPr>
                <w:rFonts w:ascii="細明體" w:eastAsia="細明體" w:hAnsi="細明體" w:hint="eastAsia"/>
                <w:color w:val="FF6600"/>
                <w:lang w:eastAsia="zh-TW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269" w:rsidRPr="00AA49DF" w:rsidRDefault="00141269" w:rsidP="00141269">
            <w:pPr>
              <w:pStyle w:val="Tabletext"/>
              <w:ind w:left="100" w:hangingChars="50" w:hanging="100"/>
              <w:rPr>
                <w:rFonts w:hint="eastAsia"/>
                <w:bCs/>
                <w:color w:val="FF6600"/>
                <w:lang w:eastAsia="zh-TW"/>
              </w:rPr>
            </w:pPr>
            <w:r w:rsidRPr="00AA49DF">
              <w:rPr>
                <w:rFonts w:hint="eastAsia"/>
                <w:bCs/>
                <w:color w:val="FF6600"/>
                <w:lang w:eastAsia="zh-TW"/>
              </w:rPr>
              <w:t>1.CALL AA_B0Z000</w:t>
            </w:r>
            <w:r w:rsidRPr="00AA49DF">
              <w:rPr>
                <w:rFonts w:hint="eastAsia"/>
                <w:bCs/>
                <w:color w:val="FF6600"/>
                <w:lang w:eastAsia="zh-TW"/>
              </w:rPr>
              <w:t>取得有效保單號碼</w:t>
            </w:r>
          </w:p>
          <w:p w:rsidR="00141269" w:rsidRPr="00AA49DF" w:rsidRDefault="00141269" w:rsidP="00141269">
            <w:pPr>
              <w:pStyle w:val="Tabletext"/>
              <w:ind w:left="100" w:hangingChars="50" w:hanging="100"/>
              <w:rPr>
                <w:rFonts w:hint="eastAsia"/>
                <w:bCs/>
                <w:color w:val="FF6600"/>
                <w:lang w:eastAsia="zh-TW"/>
              </w:rPr>
            </w:pPr>
            <w:r w:rsidRPr="00AA49DF">
              <w:rPr>
                <w:rFonts w:hint="eastAsia"/>
                <w:bCs/>
                <w:color w:val="FF6600"/>
                <w:lang w:eastAsia="zh-TW"/>
              </w:rPr>
              <w:t>2.</w:t>
            </w:r>
            <w:r w:rsidRPr="00AA49DF">
              <w:rPr>
                <w:rFonts w:hint="eastAsia"/>
                <w:bCs/>
                <w:color w:val="FF6600"/>
                <w:lang w:eastAsia="zh-TW"/>
              </w:rPr>
              <w:t>備註輸入檢核修正</w:t>
            </w:r>
          </w:p>
          <w:p w:rsidR="000E07AA" w:rsidRPr="00AA49DF" w:rsidRDefault="000E07AA" w:rsidP="00141269">
            <w:pPr>
              <w:pStyle w:val="Tabletext"/>
              <w:ind w:left="100" w:hangingChars="50" w:hanging="100"/>
              <w:rPr>
                <w:rFonts w:hint="eastAsia"/>
                <w:bCs/>
                <w:color w:val="FF6600"/>
                <w:lang w:eastAsia="zh-TW"/>
              </w:rPr>
            </w:pPr>
            <w:r w:rsidRPr="00AA49DF">
              <w:rPr>
                <w:rFonts w:ascii="New Gulim" w:hAnsi="New Gulim" w:cs="New Gulim" w:hint="eastAsia"/>
                <w:bCs/>
                <w:color w:val="FF6600"/>
                <w:lang w:eastAsia="zh-TW"/>
              </w:rPr>
              <w:t>(</w:t>
            </w:r>
            <w:r w:rsidRPr="00AA49DF">
              <w:rPr>
                <w:rFonts w:ascii="New Gulim" w:hAnsi="New Gulim" w:cs="New Gulim" w:hint="eastAsia"/>
                <w:bCs/>
                <w:color w:val="FF6600"/>
                <w:lang w:eastAsia="zh-TW"/>
              </w:rPr>
              <w:t>六</w:t>
            </w:r>
            <w:r w:rsidRPr="00AA49DF">
              <w:rPr>
                <w:rFonts w:ascii="New Gulim" w:hAnsi="New Gulim" w:cs="New Gulim" w:hint="eastAsia"/>
                <w:bCs/>
                <w:color w:val="FF6600"/>
                <w:lang w:eastAsia="zh-TW"/>
              </w:rPr>
              <w:t>.2</w:t>
            </w:r>
            <w:r w:rsidRPr="00AA49DF">
              <w:rPr>
                <w:rFonts w:ascii="New Gulim" w:hAnsi="New Gulim" w:cs="New Gulim" w:hint="eastAsia"/>
                <w:bCs/>
                <w:color w:val="FF6600"/>
                <w:lang w:eastAsia="zh-TW"/>
              </w:rPr>
              <w:t>與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AA49DF">
                <w:rPr>
                  <w:rFonts w:ascii="New Gulim" w:hAnsi="New Gulim" w:cs="New Gulim" w:hint="eastAsia"/>
                  <w:bCs/>
                  <w:color w:val="FF6600"/>
                  <w:lang w:eastAsia="zh-TW"/>
                </w:rPr>
                <w:t>六</w:t>
              </w:r>
              <w:r w:rsidRPr="00AA49DF">
                <w:rPr>
                  <w:rFonts w:ascii="New Gulim" w:hAnsi="New Gulim" w:cs="New Gulim" w:hint="eastAsia"/>
                  <w:bCs/>
                  <w:color w:val="FF6600"/>
                  <w:lang w:eastAsia="zh-TW"/>
                </w:rPr>
                <w:t>.4.5</w:t>
              </w:r>
            </w:smartTag>
            <w:r w:rsidRPr="00AA49DF">
              <w:rPr>
                <w:rFonts w:ascii="New Gulim" w:hAnsi="New Gulim" w:cs="New Gulim" w:hint="eastAsia"/>
                <w:bCs/>
                <w:color w:val="FF6600"/>
                <w:lang w:eastAsia="zh-TW"/>
              </w:rPr>
              <w:t>.1)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269" w:rsidRPr="00AA49DF" w:rsidRDefault="00141269">
            <w:pPr>
              <w:pStyle w:val="Tabletext"/>
              <w:jc w:val="center"/>
              <w:rPr>
                <w:rFonts w:ascii="細明體" w:eastAsia="細明體" w:hAnsi="細明體" w:hint="eastAsia"/>
                <w:color w:val="FF6600"/>
                <w:lang w:eastAsia="zh-TW"/>
              </w:rPr>
            </w:pPr>
            <w:r w:rsidRPr="00AA49DF">
              <w:rPr>
                <w:rFonts w:ascii="細明體" w:eastAsia="細明體" w:hAnsi="細明體" w:hint="eastAsia"/>
                <w:color w:val="FF6600"/>
                <w:lang w:eastAsia="zh-TW"/>
              </w:rPr>
              <w:t>淑鈴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  <w:numberingChange w:id="3" w:author="CATHAYLIFE" w:date="2009-08-27T13:12:00Z" w:original="%1:1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887CD3" w:rsidRDefault="00F15A35" w:rsidP="005D0FE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備註輸入</w:t>
            </w:r>
          </w:p>
        </w:tc>
      </w:tr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887CD3" w:rsidRPr="00AA33B6" w:rsidRDefault="00AA33B6" w:rsidP="00AA33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A33B6">
              <w:rPr>
                <w:rFonts w:ascii="細明體" w:eastAsia="細明體" w:hAnsi="細明體"/>
                <w:kern w:val="2"/>
                <w:szCs w:val="24"/>
                <w:lang w:eastAsia="zh-TW"/>
              </w:rPr>
              <w:t>AAK0</w:t>
            </w:r>
            <w:r w:rsidRPr="00AA33B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</w:t>
            </w:r>
            <w:r w:rsidRPr="00AA33B6">
              <w:rPr>
                <w:rFonts w:ascii="細明體" w:eastAsia="細明體" w:hAnsi="細明體"/>
                <w:kern w:val="2"/>
                <w:szCs w:val="24"/>
                <w:lang w:eastAsia="zh-TW"/>
              </w:rPr>
              <w:t>0300</w:t>
            </w:r>
          </w:p>
        </w:tc>
      </w:tr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887CD3" w:rsidRDefault="00887C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887CD3" w:rsidRPr="00F15A35" w:rsidRDefault="00F15A35" w:rsidP="00F15A35">
            <w:pPr>
              <w:rPr>
                <w:rFonts w:ascii="細明體" w:eastAsia="細明體" w:hAnsi="細明體" w:hint="eastAsia"/>
                <w:sz w:val="20"/>
              </w:rPr>
            </w:pPr>
            <w:r w:rsidRPr="00F15A35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備註輸入</w:t>
            </w:r>
            <w:r w:rsidRPr="00887CD3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(解除契約、</w:t>
            </w:r>
            <w:r>
              <w:rPr>
                <w:rFonts w:ascii="細明體" w:eastAsia="細明體" w:hAnsi="細明體" w:hint="eastAsia"/>
                <w:sz w:val="20"/>
              </w:rPr>
              <w:t>除外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、</w:t>
            </w:r>
            <w:r>
              <w:rPr>
                <w:rFonts w:ascii="細明體" w:eastAsia="細明體" w:hAnsi="細明體" w:hint="eastAsia"/>
                <w:sz w:val="20"/>
              </w:rPr>
              <w:t>特別承保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、</w:t>
            </w:r>
            <w:r>
              <w:rPr>
                <w:rFonts w:ascii="細明體" w:eastAsia="細明體" w:hAnsi="細明體" w:hint="eastAsia"/>
                <w:sz w:val="20"/>
              </w:rPr>
              <w:t>改體檢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  <w:numberingChange w:id="4" w:author="CATHAYLIFE" w:date="2009-08-27T13:12:00Z" w:original="%1:2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F24DA5" w:rsidRDefault="00F24DA5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  <w:numberingChange w:id="5" w:author="CATHAYLIFE" w:date="2009-08-27T13:12:00Z" w:original="%1:3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  <w:numberingChange w:id="6" w:author="CATHAYLIFE" w:date="2009-08-27T13:12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  <w:numberingChange w:id="7" w:author="CATHAYLIFE" w:date="2009-08-27T13:12:00Z" w:original="%1:4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bookmarkStart w:id="8" w:name="_GoBack"/>
            <w:bookmarkEnd w:id="8"/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60782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7823" w:rsidRDefault="00607823">
            <w:pPr>
              <w:numPr>
                <w:ilvl w:val="0"/>
                <w:numId w:val="11"/>
                <w:numberingChange w:id="9" w:author="CATHAYLIFE" w:date="2009-08-27T13:12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7823" w:rsidRPr="00264E5A" w:rsidRDefault="00264E5A" w:rsidP="00B06D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4E5A">
              <w:rPr>
                <w:rFonts w:ascii="細明體" w:eastAsia="細明體" w:hAnsi="細明體" w:hint="eastAsia"/>
                <w:sz w:val="20"/>
                <w:szCs w:val="20"/>
              </w:rPr>
              <w:t>理賠受理檔</w:t>
            </w:r>
          </w:p>
        </w:tc>
        <w:tc>
          <w:tcPr>
            <w:tcW w:w="3870" w:type="dxa"/>
          </w:tcPr>
          <w:p w:rsidR="00607823" w:rsidRPr="00264E5A" w:rsidRDefault="00264E5A" w:rsidP="00B06D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4E5A">
              <w:rPr>
                <w:rFonts w:ascii="細明體" w:eastAsia="細明體" w:hAnsi="細明體"/>
                <w:sz w:val="20"/>
                <w:szCs w:val="20"/>
              </w:rPr>
              <w:t>DTAAA001</w:t>
            </w:r>
          </w:p>
        </w:tc>
      </w:tr>
      <w:tr w:rsidR="001A252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2522" w:rsidRDefault="001A2522">
            <w:pPr>
              <w:numPr>
                <w:ilvl w:val="0"/>
                <w:numId w:val="11"/>
                <w:numberingChange w:id="10" w:author="CATHAYLIFE" w:date="2009-08-27T13:12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2522" w:rsidRDefault="001A2522" w:rsidP="006B6C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A252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  <w:r w:rsidR="00264E5A">
              <w:rPr>
                <w:rFonts w:ascii="細明體" w:eastAsia="細明體" w:hAnsi="細明體" w:hint="eastAsia"/>
                <w:sz w:val="20"/>
                <w:szCs w:val="20"/>
              </w:rPr>
              <w:t>紀錄</w:t>
            </w:r>
            <w:r w:rsidRPr="001A2522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3870" w:type="dxa"/>
          </w:tcPr>
          <w:p w:rsidR="001A2522" w:rsidRDefault="001A2522" w:rsidP="006B6C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5A35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F15A35">
              <w:rPr>
                <w:rFonts w:ascii="細明體" w:eastAsia="細明體" w:hAnsi="細明體" w:hint="eastAsia"/>
                <w:sz w:val="20"/>
                <w:szCs w:val="20"/>
              </w:rPr>
              <w:t>K004</w:t>
            </w:r>
          </w:p>
        </w:tc>
      </w:tr>
      <w:tr w:rsidR="001A252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2522" w:rsidRDefault="001A2522">
            <w:pPr>
              <w:numPr>
                <w:ilvl w:val="0"/>
                <w:numId w:val="11"/>
                <w:numberingChange w:id="11" w:author="CATHAYLIFE" w:date="2009-08-27T13:12:00Z" w:original="%1:3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2522" w:rsidRPr="00F16539" w:rsidRDefault="00F16539" w:rsidP="006B6C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6539">
              <w:rPr>
                <w:rFonts w:ascii="細明體" w:eastAsia="細明體" w:hAnsi="細明體" w:hint="eastAsia"/>
                <w:sz w:val="20"/>
                <w:szCs w:val="20"/>
              </w:rPr>
              <w:t>投保明細檔</w:t>
            </w:r>
          </w:p>
        </w:tc>
        <w:tc>
          <w:tcPr>
            <w:tcW w:w="3870" w:type="dxa"/>
          </w:tcPr>
          <w:p w:rsidR="001A2522" w:rsidRPr="00F16539" w:rsidRDefault="00F16539" w:rsidP="006B6C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6539">
              <w:rPr>
                <w:rFonts w:ascii="細明體" w:eastAsia="細明體" w:hAnsi="細明體"/>
                <w:sz w:val="20"/>
                <w:szCs w:val="20"/>
              </w:rPr>
              <w:t>DTAAB100</w:t>
            </w:r>
          </w:p>
        </w:tc>
      </w:tr>
      <w:tr w:rsidR="0060782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7823" w:rsidRDefault="00607823">
            <w:pPr>
              <w:numPr>
                <w:ilvl w:val="0"/>
                <w:numId w:val="11"/>
                <w:numberingChange w:id="12" w:author="CATHAYLIFE" w:date="2009-08-27T13:12:00Z" w:original="%1:4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7823" w:rsidRDefault="001A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A2522">
              <w:rPr>
                <w:rFonts w:ascii="細明體" w:eastAsia="細明體" w:hAnsi="細明體" w:hint="eastAsia"/>
                <w:sz w:val="20"/>
                <w:szCs w:val="20"/>
              </w:rPr>
              <w:t>主約投保紀錄檔</w:t>
            </w:r>
          </w:p>
        </w:tc>
        <w:tc>
          <w:tcPr>
            <w:tcW w:w="3870" w:type="dxa"/>
          </w:tcPr>
          <w:p w:rsidR="00607823" w:rsidRPr="00F16539" w:rsidRDefault="00F165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6539">
              <w:rPr>
                <w:rFonts w:ascii="細明體" w:eastAsia="細明體" w:hAnsi="細明體"/>
                <w:sz w:val="20"/>
                <w:szCs w:val="20"/>
              </w:rPr>
              <w:t>DTAB0001</w:t>
            </w:r>
          </w:p>
        </w:tc>
      </w:tr>
      <w:tr w:rsidR="0060782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7823" w:rsidRDefault="00607823">
            <w:pPr>
              <w:numPr>
                <w:ilvl w:val="0"/>
                <w:numId w:val="11"/>
                <w:numberingChange w:id="13" w:author="CATHAYLIFE" w:date="2009-08-27T13:12:00Z" w:original="%1:5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7823" w:rsidRDefault="006078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607823" w:rsidRDefault="006078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  <w:numberingChange w:id="14" w:author="CATHAYLIFE" w:date="2009-08-27T13:12:00Z" w:original="%1:5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F24DA5" w:rsidRDefault="00F24DA5">
      <w:pPr>
        <w:pStyle w:val="Tabletext"/>
        <w:keepLines w:val="0"/>
        <w:numPr>
          <w:ilvl w:val="1"/>
          <w:numId w:val="9"/>
          <w:numberingChange w:id="15" w:author="CATHAYLIFE" w:date="2009-08-27T13:1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r w:rsidR="00F15A35">
        <w:rPr>
          <w:kern w:val="2"/>
          <w:szCs w:val="24"/>
          <w:lang w:eastAsia="zh-TW"/>
        </w:rPr>
        <w:fldChar w:fldCharType="begin"/>
      </w:r>
      <w:ins w:id="16" w:author="戴余修" w:date="2020-07-27T08:57:00Z">
        <w:r w:rsidR="008A4339">
          <w:rPr>
            <w:kern w:val="2"/>
            <w:szCs w:val="24"/>
            <w:lang w:eastAsia="zh-TW"/>
          </w:rPr>
          <w:instrText xml:space="preserve">HYPERLINK </w:instrText>
        </w:r>
        <w:r w:rsidR="008A4339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8A4339">
          <w:rPr>
            <w:rFonts w:hint="eastAsia"/>
            <w:kern w:val="2"/>
            <w:szCs w:val="24"/>
            <w:lang w:eastAsia="zh-TW"/>
          </w:rPr>
          <w:instrText>理賠</w:instrText>
        </w:r>
        <w:r w:rsidR="008A4339">
          <w:rPr>
            <w:rFonts w:hint="eastAsia"/>
            <w:kern w:val="2"/>
            <w:szCs w:val="24"/>
            <w:lang w:eastAsia="zh-TW"/>
          </w:rPr>
          <w:instrText>\\K0_</w:instrText>
        </w:r>
        <w:r w:rsidR="008A4339">
          <w:rPr>
            <w:rFonts w:hint="eastAsia"/>
            <w:kern w:val="2"/>
            <w:szCs w:val="24"/>
            <w:lang w:eastAsia="zh-TW"/>
          </w:rPr>
          <w:instrText>解除契約</w:instrText>
        </w:r>
        <w:r w:rsidR="008A4339">
          <w:rPr>
            <w:rFonts w:hint="eastAsia"/>
            <w:kern w:val="2"/>
            <w:szCs w:val="24"/>
            <w:lang w:eastAsia="zh-TW"/>
          </w:rPr>
          <w:instrText>\\</w:instrText>
        </w:r>
        <w:r w:rsidR="008A4339">
          <w:rPr>
            <w:rFonts w:hint="eastAsia"/>
            <w:kern w:val="2"/>
            <w:szCs w:val="24"/>
            <w:lang w:eastAsia="zh-TW"/>
          </w:rPr>
          <w:instrText>畫面</w:instrText>
        </w:r>
        <w:r w:rsidR="008A4339">
          <w:rPr>
            <w:rFonts w:hint="eastAsia"/>
            <w:kern w:val="2"/>
            <w:szCs w:val="24"/>
            <w:lang w:eastAsia="zh-TW"/>
          </w:rPr>
          <w:instrText>\\USAAK00300_</w:instrText>
        </w:r>
        <w:r w:rsidR="008A4339">
          <w:rPr>
            <w:rFonts w:hint="eastAsia"/>
            <w:kern w:val="2"/>
            <w:szCs w:val="24"/>
            <w:lang w:eastAsia="zh-TW"/>
          </w:rPr>
          <w:instrText>備註輸入</w:instrText>
        </w:r>
        <w:r w:rsidR="008A4339">
          <w:rPr>
            <w:rFonts w:hint="eastAsia"/>
            <w:kern w:val="2"/>
            <w:szCs w:val="24"/>
            <w:lang w:eastAsia="zh-TW"/>
          </w:rPr>
          <w:instrText>.html"</w:instrText>
        </w:r>
      </w:ins>
      <w:del w:id="17" w:author="戴余修" w:date="2020-07-27T08:57:00Z">
        <w:r w:rsidR="00F15A35" w:rsidDel="008A4339">
          <w:rPr>
            <w:kern w:val="2"/>
            <w:szCs w:val="24"/>
            <w:lang w:eastAsia="zh-TW"/>
          </w:rPr>
          <w:delInstrText xml:space="preserve"> HYPERLINK </w:delInstrText>
        </w:r>
        <w:r w:rsidR="00F15A35" w:rsidDel="008A4339">
          <w:rPr>
            <w:rFonts w:hint="eastAsia"/>
            <w:kern w:val="2"/>
            <w:szCs w:val="24"/>
            <w:lang w:eastAsia="zh-TW"/>
          </w:rPr>
          <w:delInstrText>"../</w:delInstrText>
        </w:r>
        <w:r w:rsidR="00F15A35" w:rsidDel="008A4339">
          <w:rPr>
            <w:rFonts w:hint="eastAsia"/>
            <w:kern w:val="2"/>
            <w:szCs w:val="24"/>
            <w:lang w:eastAsia="zh-TW"/>
          </w:rPr>
          <w:delInstrText>畫面</w:delInstrText>
        </w:r>
        <w:r w:rsidR="00F15A35" w:rsidDel="008A4339">
          <w:rPr>
            <w:rFonts w:hint="eastAsia"/>
            <w:kern w:val="2"/>
            <w:szCs w:val="24"/>
            <w:lang w:eastAsia="zh-TW"/>
          </w:rPr>
          <w:delInstrText>/USAAK00300_</w:delInstrText>
        </w:r>
        <w:r w:rsidR="00F15A35" w:rsidDel="008A4339">
          <w:rPr>
            <w:rFonts w:hint="eastAsia"/>
            <w:kern w:val="2"/>
            <w:szCs w:val="24"/>
            <w:lang w:eastAsia="zh-TW"/>
          </w:rPr>
          <w:delInstrText>備註輸入</w:delInstrText>
        </w:r>
        <w:r w:rsidR="00F15A35" w:rsidDel="008A4339">
          <w:rPr>
            <w:rFonts w:hint="eastAsia"/>
            <w:kern w:val="2"/>
            <w:szCs w:val="24"/>
            <w:lang w:eastAsia="zh-TW"/>
          </w:rPr>
          <w:delInstrText>.html"</w:delInstrText>
        </w:r>
        <w:r w:rsidR="00F15A35" w:rsidDel="008A4339">
          <w:rPr>
            <w:kern w:val="2"/>
            <w:szCs w:val="24"/>
            <w:lang w:eastAsia="zh-TW"/>
          </w:rPr>
          <w:delInstrText xml:space="preserve"> </w:delInstrText>
        </w:r>
      </w:del>
      <w:ins w:id="18" w:author="戴余修" w:date="2020-07-27T08:57:00Z">
        <w:r w:rsidR="008A4339">
          <w:rPr>
            <w:kern w:val="2"/>
            <w:szCs w:val="24"/>
            <w:lang w:eastAsia="zh-TW"/>
          </w:rPr>
        </w:r>
      </w:ins>
      <w:r w:rsidR="00F15A35">
        <w:rPr>
          <w:kern w:val="2"/>
          <w:szCs w:val="24"/>
          <w:lang w:eastAsia="zh-TW"/>
        </w:rPr>
        <w:fldChar w:fldCharType="separate"/>
      </w:r>
      <w:r w:rsidR="00607823" w:rsidRPr="00F15A35">
        <w:rPr>
          <w:rStyle w:val="a3"/>
          <w:rFonts w:hint="eastAsia"/>
          <w:kern w:val="2"/>
          <w:szCs w:val="24"/>
          <w:lang w:eastAsia="zh-TW"/>
        </w:rPr>
        <w:t>USAAK00</w:t>
      </w:r>
      <w:r w:rsidR="00F15A35" w:rsidRPr="00F15A35">
        <w:rPr>
          <w:rStyle w:val="a3"/>
          <w:rFonts w:hint="eastAsia"/>
          <w:kern w:val="2"/>
          <w:szCs w:val="24"/>
          <w:lang w:eastAsia="zh-TW"/>
        </w:rPr>
        <w:t>3</w:t>
      </w:r>
      <w:r w:rsidR="00607823" w:rsidRPr="00F15A35">
        <w:rPr>
          <w:rStyle w:val="a3"/>
          <w:rFonts w:hint="eastAsia"/>
          <w:kern w:val="2"/>
          <w:szCs w:val="24"/>
          <w:lang w:eastAsia="zh-TW"/>
        </w:rPr>
        <w:t>00_</w:t>
      </w:r>
      <w:r w:rsidR="00F15A35" w:rsidRPr="00F15A35">
        <w:rPr>
          <w:rStyle w:val="a3"/>
          <w:rFonts w:hint="eastAsia"/>
          <w:kern w:val="2"/>
          <w:szCs w:val="24"/>
          <w:lang w:eastAsia="zh-TW"/>
        </w:rPr>
        <w:t>備註輸入</w:t>
      </w:r>
      <w:r w:rsidR="00F15A35"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F24DA5" w:rsidRDefault="00F24DA5">
      <w:pPr>
        <w:pStyle w:val="Tabletext"/>
        <w:keepLines w:val="0"/>
        <w:numPr>
          <w:ilvl w:val="1"/>
          <w:numId w:val="9"/>
          <w:numberingChange w:id="19" w:author="CATHAYLIFE" w:date="2009-08-27T13:1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欄位規則：</w:t>
      </w:r>
    </w:p>
    <w:p w:rsidR="00A4659E" w:rsidRDefault="00F15A35" w:rsidP="00A4659E">
      <w:pPr>
        <w:pStyle w:val="Tabletext"/>
        <w:keepLines w:val="0"/>
        <w:numPr>
          <w:ilvl w:val="2"/>
          <w:numId w:val="9"/>
          <w:numberingChange w:id="20" w:author="CATHAYLIFE" w:date="2009-08-27T13:12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時效起日</w:t>
      </w:r>
      <w:r w:rsidR="00F24DA5">
        <w:rPr>
          <w:rFonts w:hint="eastAsia"/>
          <w:kern w:val="2"/>
          <w:szCs w:val="24"/>
          <w:lang w:eastAsia="zh-TW"/>
        </w:rPr>
        <w:t>：檢核</w:t>
      </w:r>
      <w:r>
        <w:rPr>
          <w:rFonts w:hint="eastAsia"/>
          <w:kern w:val="2"/>
          <w:szCs w:val="24"/>
          <w:lang w:eastAsia="zh-TW"/>
        </w:rPr>
        <w:t>日期</w:t>
      </w:r>
      <w:r w:rsidR="00F24DA5">
        <w:rPr>
          <w:rFonts w:hint="eastAsia"/>
          <w:kern w:val="2"/>
          <w:szCs w:val="24"/>
          <w:lang w:eastAsia="zh-TW"/>
        </w:rPr>
        <w:t>規則。</w:t>
      </w:r>
      <w:r w:rsidR="00F24DA5">
        <w:rPr>
          <w:rFonts w:hint="eastAsia"/>
          <w:kern w:val="2"/>
          <w:szCs w:val="24"/>
          <w:lang w:eastAsia="zh-TW"/>
        </w:rPr>
        <w:t xml:space="preserve"> </w:t>
      </w:r>
    </w:p>
    <w:p w:rsidR="00CD75C5" w:rsidRDefault="00CD75C5" w:rsidP="00A4659E">
      <w:pPr>
        <w:pStyle w:val="Tabletext"/>
        <w:keepLines w:val="0"/>
        <w:numPr>
          <w:ilvl w:val="2"/>
          <w:numId w:val="9"/>
          <w:numberingChange w:id="21" w:author="CATHAYLIFE" w:date="2009-08-27T13:12:00Z" w:original="%2:2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事故者姓名</w:t>
      </w:r>
      <w:r>
        <w:rPr>
          <w:rFonts w:hint="eastAsia"/>
          <w:kern w:val="2"/>
          <w:szCs w:val="24"/>
          <w:lang w:eastAsia="zh-TW"/>
        </w:rPr>
        <w:t>：檢核</w:t>
      </w:r>
      <w:r w:rsidR="000016A5">
        <w:rPr>
          <w:rFonts w:hint="eastAsia"/>
          <w:kern w:val="2"/>
          <w:szCs w:val="24"/>
          <w:lang w:eastAsia="zh-TW"/>
        </w:rPr>
        <w:t>必需輸入</w:t>
      </w:r>
      <w:r w:rsidR="000016A5">
        <w:rPr>
          <w:rFonts w:ascii="新細明體" w:hAnsi="新細明體"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全型規則。</w:t>
      </w:r>
    </w:p>
    <w:p w:rsidR="00F24DA5" w:rsidRDefault="00F24DA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C02507" w:rsidRPr="00C02507" w:rsidRDefault="00F24DA5" w:rsidP="00C02507">
      <w:pPr>
        <w:pStyle w:val="Tabletext"/>
        <w:keepLines w:val="0"/>
        <w:numPr>
          <w:ilvl w:val="0"/>
          <w:numId w:val="7"/>
          <w:numberingChange w:id="22" w:author="CATHAYLIFE" w:date="2009-08-27T13:12:00Z" w:original="%1:6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C02507" w:rsidRPr="00C02507" w:rsidRDefault="00F24DA5" w:rsidP="00B4163F">
      <w:pPr>
        <w:pStyle w:val="Tabletext"/>
        <w:keepLines w:val="0"/>
        <w:numPr>
          <w:ilvl w:val="0"/>
          <w:numId w:val="16"/>
          <w:numberingChange w:id="23" w:author="CATHAYLIFE" w:date="2009-08-27T13:12:00Z" w:original="%1:1:0:"/>
        </w:numPr>
        <w:tabs>
          <w:tab w:val="clear" w:pos="5245"/>
          <w:tab w:val="num" w:pos="850"/>
        </w:tabs>
        <w:spacing w:after="0" w:line="240" w:lineRule="auto"/>
        <w:ind w:left="85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依照查詢方式取得案件受理編號：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F15A35" w:rsidRDefault="00076B87" w:rsidP="00B4163F">
      <w:pPr>
        <w:pStyle w:val="Tabletext"/>
        <w:keepLines w:val="0"/>
        <w:spacing w:after="0" w:line="240" w:lineRule="auto"/>
        <w:ind w:left="85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1.1 </w:t>
      </w:r>
      <w:r w:rsidR="00F15A35">
        <w:rPr>
          <w:rFonts w:hint="eastAsia"/>
          <w:kern w:val="2"/>
          <w:szCs w:val="24"/>
          <w:lang w:eastAsia="zh-TW"/>
        </w:rPr>
        <w:t>若由</w:t>
      </w:r>
      <w:r w:rsidR="001662E3">
        <w:rPr>
          <w:rFonts w:hint="eastAsia"/>
          <w:kern w:val="2"/>
          <w:szCs w:val="24"/>
          <w:lang w:eastAsia="zh-TW"/>
        </w:rPr>
        <w:t>待</w:t>
      </w:r>
      <w:r w:rsidR="00F15A35">
        <w:rPr>
          <w:rFonts w:hint="eastAsia"/>
          <w:kern w:val="2"/>
          <w:szCs w:val="24"/>
          <w:lang w:eastAsia="zh-TW"/>
        </w:rPr>
        <w:t>核付</w:t>
      </w:r>
      <w:r w:rsidR="001662E3">
        <w:rPr>
          <w:rFonts w:hint="eastAsia"/>
          <w:kern w:val="2"/>
          <w:szCs w:val="24"/>
          <w:lang w:eastAsia="zh-TW"/>
        </w:rPr>
        <w:t>件</w:t>
      </w:r>
      <w:r w:rsidR="00F15A35">
        <w:rPr>
          <w:rFonts w:hint="eastAsia"/>
          <w:kern w:val="2"/>
          <w:szCs w:val="24"/>
          <w:lang w:eastAsia="zh-TW"/>
        </w:rPr>
        <w:t>(AAB1_0100)</w:t>
      </w:r>
      <w:r w:rsidR="00A20198">
        <w:rPr>
          <w:rFonts w:hint="eastAsia"/>
          <w:kern w:val="2"/>
          <w:szCs w:val="24"/>
          <w:lang w:eastAsia="zh-TW"/>
        </w:rPr>
        <w:t>連結進</w:t>
      </w:r>
      <w:r w:rsidR="00F15A35">
        <w:rPr>
          <w:rFonts w:hint="eastAsia"/>
          <w:kern w:val="2"/>
          <w:szCs w:val="24"/>
          <w:lang w:eastAsia="zh-TW"/>
        </w:rPr>
        <w:t>來</w:t>
      </w:r>
      <w:r w:rsidR="00F15A35">
        <w:rPr>
          <w:rFonts w:hint="eastAsia"/>
          <w:kern w:val="2"/>
          <w:szCs w:val="24"/>
          <w:lang w:eastAsia="zh-TW"/>
        </w:rPr>
        <w:t>,</w:t>
      </w:r>
      <w:r w:rsidR="00BE0A0D">
        <w:rPr>
          <w:rFonts w:hint="eastAsia"/>
          <w:kern w:val="2"/>
          <w:szCs w:val="24"/>
          <w:lang w:eastAsia="zh-TW"/>
        </w:rPr>
        <w:t>則</w:t>
      </w:r>
      <w:r w:rsidR="00F15A35">
        <w:rPr>
          <w:rFonts w:hint="eastAsia"/>
          <w:kern w:val="2"/>
          <w:szCs w:val="24"/>
          <w:lang w:eastAsia="zh-TW"/>
        </w:rPr>
        <w:t>受理編號與事故者姓名由</w:t>
      </w:r>
      <w:r w:rsidR="00F15A35">
        <w:rPr>
          <w:rFonts w:hint="eastAsia"/>
          <w:kern w:val="2"/>
          <w:szCs w:val="24"/>
          <w:lang w:eastAsia="zh-TW"/>
        </w:rPr>
        <w:t>AAB1_0100</w:t>
      </w:r>
      <w:r w:rsidR="00F15A35">
        <w:rPr>
          <w:rFonts w:hint="eastAsia"/>
          <w:kern w:val="2"/>
          <w:szCs w:val="24"/>
          <w:lang w:eastAsia="zh-TW"/>
        </w:rPr>
        <w:t>自動帶過來</w:t>
      </w:r>
      <w:r w:rsidR="00F15A35">
        <w:rPr>
          <w:rFonts w:hint="eastAsia"/>
          <w:kern w:val="2"/>
          <w:szCs w:val="24"/>
          <w:lang w:eastAsia="zh-TW"/>
        </w:rPr>
        <w:t>,</w:t>
      </w:r>
    </w:p>
    <w:p w:rsidR="00F15A35" w:rsidRDefault="00F15A35" w:rsidP="00076B87">
      <w:pPr>
        <w:pStyle w:val="Tabletext"/>
        <w:keepLines w:val="0"/>
        <w:spacing w:after="0" w:line="240" w:lineRule="auto"/>
        <w:ind w:leftChars="354" w:left="850" w:firstLineChars="200" w:firstLine="40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且受理編號不可修改。</w:t>
      </w:r>
    </w:p>
    <w:p w:rsidR="00C02507" w:rsidRDefault="00F15A35" w:rsidP="00B4163F">
      <w:pPr>
        <w:pStyle w:val="Tabletext"/>
        <w:keepLines w:val="0"/>
        <w:numPr>
          <w:ilvl w:val="1"/>
          <w:numId w:val="10"/>
          <w:numberingChange w:id="24" w:author="CATHAYLIFE" w:date="2009-10-07T18:25:00Z" w:original="%1:1:0:.%2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若由</w:t>
      </w:r>
      <w:r>
        <w:rPr>
          <w:rFonts w:hint="eastAsia"/>
          <w:kern w:val="2"/>
          <w:szCs w:val="24"/>
          <w:lang w:eastAsia="zh-TW"/>
        </w:rPr>
        <w:t>MENU TREE</w:t>
      </w:r>
      <w:r>
        <w:rPr>
          <w:rFonts w:hint="eastAsia"/>
          <w:kern w:val="2"/>
          <w:szCs w:val="24"/>
          <w:lang w:eastAsia="zh-TW"/>
        </w:rPr>
        <w:t>連結進來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理賠系統</w:t>
      </w:r>
      <w:r>
        <w:rPr>
          <w:rFonts w:hint="eastAsia"/>
          <w:kern w:val="2"/>
          <w:szCs w:val="24"/>
          <w:lang w:eastAsia="zh-TW"/>
        </w:rPr>
        <w:t>-&gt;</w:t>
      </w:r>
      <w:r>
        <w:rPr>
          <w:rFonts w:hint="eastAsia"/>
          <w:kern w:val="2"/>
          <w:szCs w:val="24"/>
          <w:lang w:eastAsia="zh-TW"/>
        </w:rPr>
        <w:t>解除契約</w:t>
      </w:r>
      <w:r w:rsidR="00F16539">
        <w:rPr>
          <w:rFonts w:hint="eastAsia"/>
          <w:kern w:val="2"/>
          <w:szCs w:val="24"/>
          <w:lang w:eastAsia="zh-TW"/>
        </w:rPr>
        <w:t>(AAK0</w:t>
      </w:r>
      <w:r w:rsidR="006C70A2">
        <w:rPr>
          <w:rFonts w:hint="eastAsia"/>
          <w:kern w:val="2"/>
          <w:szCs w:val="24"/>
          <w:lang w:eastAsia="zh-TW"/>
        </w:rPr>
        <w:t>_0</w:t>
      </w:r>
      <w:r w:rsidR="00F16539">
        <w:rPr>
          <w:rFonts w:hint="eastAsia"/>
          <w:kern w:val="2"/>
          <w:szCs w:val="24"/>
          <w:lang w:eastAsia="zh-TW"/>
        </w:rPr>
        <w:t xml:space="preserve">000) </w:t>
      </w:r>
      <w:r>
        <w:rPr>
          <w:rFonts w:hint="eastAsia"/>
          <w:kern w:val="2"/>
          <w:szCs w:val="24"/>
          <w:lang w:eastAsia="zh-TW"/>
        </w:rPr>
        <w:t>-&gt;</w:t>
      </w:r>
      <w:r>
        <w:rPr>
          <w:rFonts w:hint="eastAsia"/>
          <w:kern w:val="2"/>
          <w:szCs w:val="24"/>
          <w:lang w:eastAsia="zh-TW"/>
        </w:rPr>
        <w:t>備註輸入</w:t>
      </w:r>
      <w:r>
        <w:rPr>
          <w:rFonts w:hint="eastAsia"/>
          <w:kern w:val="2"/>
          <w:szCs w:val="24"/>
          <w:lang w:eastAsia="zh-TW"/>
        </w:rPr>
        <w:t>),</w:t>
      </w:r>
      <w:r w:rsidR="00F16539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則受理編號</w:t>
      </w:r>
      <w:r w:rsidR="007526A0">
        <w:rPr>
          <w:rFonts w:hint="eastAsia"/>
          <w:kern w:val="2"/>
          <w:szCs w:val="24"/>
          <w:lang w:eastAsia="zh-TW"/>
        </w:rPr>
        <w:t>由</w:t>
      </w:r>
      <w:r w:rsidR="007526A0">
        <w:rPr>
          <w:rFonts w:hint="eastAsia"/>
          <w:kern w:val="2"/>
          <w:szCs w:val="24"/>
          <w:lang w:eastAsia="zh-TW"/>
        </w:rPr>
        <w:t>user</w:t>
      </w:r>
      <w:r w:rsidR="007526A0">
        <w:rPr>
          <w:rFonts w:hint="eastAsia"/>
          <w:kern w:val="2"/>
          <w:szCs w:val="24"/>
          <w:lang w:eastAsia="zh-TW"/>
        </w:rPr>
        <w:t>自行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畫面初始為</w:t>
      </w:r>
      <w:r w:rsidRPr="00B4163F">
        <w:rPr>
          <w:rFonts w:hint="eastAsia"/>
          <w:kern w:val="2"/>
          <w:szCs w:val="24"/>
          <w:lang w:eastAsia="zh-TW"/>
        </w:rPr>
        <w:t>空白</w:t>
      </w:r>
      <w:r>
        <w:rPr>
          <w:rFonts w:hint="eastAsia"/>
          <w:kern w:val="2"/>
          <w:szCs w:val="24"/>
          <w:lang w:eastAsia="zh-TW"/>
        </w:rPr>
        <w:t>)</w:t>
      </w:r>
      <w:r w:rsidRPr="00F15A3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。</w:t>
      </w:r>
    </w:p>
    <w:p w:rsidR="00680422" w:rsidRPr="009764C6" w:rsidRDefault="009F49C8" w:rsidP="004F635B">
      <w:pPr>
        <w:pStyle w:val="Tabletext"/>
        <w:keepLines w:val="0"/>
        <w:numPr>
          <w:ilvl w:val="1"/>
          <w:numId w:val="10"/>
          <w:numberingChange w:id="25" w:author="CATHAYLIFE" w:date="2009-10-07T18:25:00Z" w:original="%1:1:0:.%2:3:0:"/>
        </w:numPr>
        <w:spacing w:after="0" w:line="240" w:lineRule="auto"/>
        <w:rPr>
          <w:rFonts w:hint="eastAsia"/>
          <w:color w:val="800080"/>
          <w:kern w:val="2"/>
          <w:lang w:eastAsia="zh-TW"/>
        </w:rPr>
      </w:pPr>
      <w:r w:rsidRPr="009764C6">
        <w:rPr>
          <w:rFonts w:hint="eastAsia"/>
          <w:color w:val="800080"/>
          <w:kern w:val="2"/>
          <w:lang w:eastAsia="zh-TW"/>
        </w:rPr>
        <w:t>若由</w:t>
      </w:r>
      <w:r w:rsidR="004F635B" w:rsidRPr="009764C6">
        <w:rPr>
          <w:rFonts w:hint="eastAsia"/>
          <w:color w:val="800080"/>
          <w:kern w:val="2"/>
          <w:lang w:eastAsia="zh-TW"/>
        </w:rPr>
        <w:t>待簽擬件</w:t>
      </w:r>
      <w:r w:rsidR="004F635B" w:rsidRPr="009764C6">
        <w:rPr>
          <w:rFonts w:hint="eastAsia"/>
          <w:color w:val="800080"/>
          <w:kern w:val="2"/>
          <w:lang w:eastAsia="zh-TW"/>
        </w:rPr>
        <w:t>(AAB1_1300)</w:t>
      </w:r>
      <w:r w:rsidR="004F635B" w:rsidRPr="009764C6">
        <w:rPr>
          <w:rFonts w:hint="eastAsia"/>
          <w:color w:val="800080"/>
          <w:kern w:val="2"/>
          <w:lang w:eastAsia="zh-TW"/>
        </w:rPr>
        <w:t>連結進來</w:t>
      </w:r>
      <w:r w:rsidR="004F635B" w:rsidRPr="009764C6">
        <w:rPr>
          <w:rFonts w:hint="eastAsia"/>
          <w:color w:val="800080"/>
          <w:kern w:val="2"/>
          <w:lang w:eastAsia="zh-TW"/>
        </w:rPr>
        <w:t xml:space="preserve">: </w:t>
      </w:r>
    </w:p>
    <w:p w:rsidR="00A109A8" w:rsidRPr="009764C6" w:rsidRDefault="00A109A8" w:rsidP="00A109A8">
      <w:pPr>
        <w:pStyle w:val="Tabletext"/>
        <w:keepLines w:val="0"/>
        <w:spacing w:after="0" w:line="240" w:lineRule="auto"/>
        <w:ind w:leftChars="354" w:left="850" w:firstLineChars="200" w:firstLine="400"/>
        <w:rPr>
          <w:rFonts w:hint="eastAsia"/>
          <w:color w:val="80008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764C6">
          <w:rPr>
            <w:rFonts w:hint="eastAsia"/>
            <w:color w:val="800080"/>
            <w:kern w:val="2"/>
            <w:lang w:eastAsia="zh-TW"/>
          </w:rPr>
          <w:t>1.3.1</w:t>
        </w:r>
      </w:smartTag>
      <w:r w:rsidRPr="009764C6">
        <w:rPr>
          <w:rFonts w:hint="eastAsia"/>
          <w:color w:val="800080"/>
          <w:kern w:val="2"/>
          <w:lang w:eastAsia="zh-TW"/>
        </w:rPr>
        <w:t xml:space="preserve"> </w:t>
      </w:r>
      <w:r w:rsidR="004F635B" w:rsidRPr="009764C6">
        <w:rPr>
          <w:rFonts w:hint="eastAsia"/>
          <w:color w:val="800080"/>
          <w:kern w:val="2"/>
          <w:lang w:eastAsia="zh-TW"/>
        </w:rPr>
        <w:t>受理編號由</w:t>
      </w:r>
      <w:r w:rsidR="004F635B" w:rsidRPr="009764C6">
        <w:rPr>
          <w:rFonts w:hint="eastAsia"/>
          <w:color w:val="800080"/>
          <w:kern w:val="2"/>
          <w:lang w:eastAsia="zh-TW"/>
        </w:rPr>
        <w:t>AAB1_1300</w:t>
      </w:r>
      <w:r w:rsidR="004F635B" w:rsidRPr="009764C6">
        <w:rPr>
          <w:rFonts w:hint="eastAsia"/>
          <w:color w:val="800080"/>
          <w:kern w:val="2"/>
          <w:lang w:eastAsia="zh-TW"/>
        </w:rPr>
        <w:t>自動帶過來</w:t>
      </w:r>
      <w:r w:rsidR="004F635B" w:rsidRPr="009764C6">
        <w:rPr>
          <w:rFonts w:hint="eastAsia"/>
          <w:color w:val="800080"/>
          <w:kern w:val="2"/>
          <w:lang w:eastAsia="zh-TW"/>
        </w:rPr>
        <w:t>,</w:t>
      </w:r>
      <w:r w:rsidR="004F635B" w:rsidRPr="009764C6">
        <w:rPr>
          <w:rFonts w:hint="eastAsia"/>
          <w:color w:val="800080"/>
          <w:kern w:val="2"/>
          <w:lang w:eastAsia="zh-TW"/>
        </w:rPr>
        <w:t>且受理編號不可修改。</w:t>
      </w:r>
    </w:p>
    <w:p w:rsidR="004F635B" w:rsidRPr="009764C6" w:rsidRDefault="00A109A8" w:rsidP="00A109A8">
      <w:pPr>
        <w:pStyle w:val="Tabletext"/>
        <w:keepLines w:val="0"/>
        <w:spacing w:after="0" w:line="240" w:lineRule="auto"/>
        <w:ind w:leftChars="354" w:left="850" w:firstLineChars="200" w:firstLine="400"/>
        <w:rPr>
          <w:rFonts w:hint="eastAsia"/>
          <w:color w:val="80008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764C6">
          <w:rPr>
            <w:rFonts w:hint="eastAsia"/>
            <w:color w:val="800080"/>
            <w:kern w:val="2"/>
            <w:lang w:eastAsia="zh-TW"/>
          </w:rPr>
          <w:t>1.3.2</w:t>
        </w:r>
      </w:smartTag>
      <w:r w:rsidRPr="009764C6">
        <w:rPr>
          <w:rFonts w:hint="eastAsia"/>
          <w:color w:val="800080"/>
          <w:kern w:val="2"/>
          <w:lang w:eastAsia="zh-TW"/>
        </w:rPr>
        <w:t xml:space="preserve"> </w:t>
      </w:r>
      <w:r w:rsidR="004F635B" w:rsidRPr="009764C6">
        <w:rPr>
          <w:rFonts w:hint="eastAsia"/>
          <w:color w:val="800080"/>
          <w:kern w:val="2"/>
          <w:lang w:eastAsia="zh-TW"/>
        </w:rPr>
        <w:t>自動查詢</w:t>
      </w:r>
      <w:r w:rsidR="004F635B" w:rsidRPr="009764C6">
        <w:rPr>
          <w:rFonts w:hint="eastAsia"/>
          <w:color w:val="800080"/>
          <w:kern w:val="2"/>
          <w:lang w:eastAsia="zh-TW"/>
        </w:rPr>
        <w:t>DTAAK004</w:t>
      </w:r>
      <w:r w:rsidR="009764C6" w:rsidRPr="009764C6">
        <w:rPr>
          <w:rFonts w:hint="eastAsia"/>
          <w:color w:val="800080"/>
          <w:kern w:val="2"/>
          <w:lang w:eastAsia="zh-TW"/>
        </w:rPr>
        <w:t>_TEMP</w:t>
      </w:r>
      <w:r w:rsidR="004F635B" w:rsidRPr="009764C6">
        <w:rPr>
          <w:rFonts w:hint="eastAsia"/>
          <w:color w:val="800080"/>
          <w:kern w:val="2"/>
          <w:lang w:eastAsia="zh-TW"/>
        </w:rPr>
        <w:t xml:space="preserve"> </w:t>
      </w:r>
      <w:r w:rsidR="003824D7">
        <w:rPr>
          <w:rFonts w:hint="eastAsia"/>
          <w:color w:val="800080"/>
          <w:kern w:val="2"/>
          <w:lang w:eastAsia="zh-TW"/>
        </w:rPr>
        <w:t xml:space="preserve"> </w:t>
      </w:r>
      <w:r w:rsidR="00B203BA">
        <w:rPr>
          <w:rFonts w:hint="eastAsia"/>
          <w:color w:val="800080"/>
          <w:kern w:val="2"/>
          <w:lang w:eastAsia="zh-TW"/>
        </w:rPr>
        <w:t xml:space="preserve">WHERE </w:t>
      </w:r>
      <w:r w:rsidR="00B203BA">
        <w:rPr>
          <w:rFonts w:hint="eastAsia"/>
          <w:color w:val="800080"/>
          <w:kern w:val="2"/>
          <w:lang w:eastAsia="zh-TW"/>
        </w:rPr>
        <w:t>受理編號</w:t>
      </w:r>
      <w:r w:rsidR="00B203BA">
        <w:rPr>
          <w:rFonts w:hint="eastAsia"/>
          <w:color w:val="800080"/>
          <w:kern w:val="2"/>
          <w:lang w:eastAsia="zh-TW"/>
        </w:rPr>
        <w:t>=</w:t>
      </w:r>
      <w:r w:rsidR="00B203BA">
        <w:rPr>
          <w:rFonts w:hint="eastAsia"/>
          <w:color w:val="800080"/>
          <w:kern w:val="2"/>
          <w:lang w:eastAsia="zh-TW"/>
        </w:rPr>
        <w:t>傳入參數</w:t>
      </w:r>
      <w:r w:rsidR="00B203BA">
        <w:rPr>
          <w:rFonts w:hint="eastAsia"/>
          <w:color w:val="800080"/>
          <w:kern w:val="2"/>
          <w:lang w:eastAsia="zh-TW"/>
        </w:rPr>
        <w:t>.</w:t>
      </w:r>
      <w:r w:rsidR="004F635B" w:rsidRPr="009764C6">
        <w:rPr>
          <w:rFonts w:hint="eastAsia"/>
          <w:color w:val="800080"/>
          <w:kern w:val="2"/>
          <w:lang w:eastAsia="zh-TW"/>
        </w:rPr>
        <w:t>受理編號</w:t>
      </w:r>
      <w:r w:rsidR="000C7D3D">
        <w:rPr>
          <w:rFonts w:hint="eastAsia"/>
          <w:color w:val="800080"/>
          <w:kern w:val="2"/>
          <w:lang w:eastAsia="zh-TW"/>
        </w:rPr>
        <w:t xml:space="preserve"> AND </w:t>
      </w:r>
      <w:r w:rsidR="00510A4A">
        <w:rPr>
          <w:rFonts w:hint="eastAsia"/>
          <w:color w:val="800080"/>
          <w:kern w:val="2"/>
          <w:lang w:eastAsia="zh-TW"/>
        </w:rPr>
        <w:t>處理日期為</w:t>
      </w:r>
      <w:r w:rsidR="00510A4A">
        <w:rPr>
          <w:rFonts w:hint="eastAsia"/>
          <w:color w:val="800080"/>
          <w:kern w:val="2"/>
          <w:lang w:eastAsia="zh-TW"/>
        </w:rPr>
        <w:t>NULL</w:t>
      </w:r>
      <w:r w:rsidR="004F635B" w:rsidRPr="009764C6">
        <w:rPr>
          <w:rFonts w:hint="eastAsia"/>
          <w:color w:val="800080"/>
          <w:kern w:val="2"/>
          <w:lang w:eastAsia="zh-TW"/>
        </w:rPr>
        <w:t>。</w:t>
      </w:r>
    </w:p>
    <w:p w:rsidR="00A109A8" w:rsidRDefault="00A109A8" w:rsidP="009764C6">
      <w:pPr>
        <w:pStyle w:val="Tabletext"/>
        <w:keepLines w:val="0"/>
        <w:spacing w:after="0" w:line="240" w:lineRule="auto"/>
        <w:ind w:leftChars="354" w:left="850" w:firstLineChars="200" w:firstLine="400"/>
        <w:rPr>
          <w:rFonts w:hint="eastAsia"/>
          <w:color w:val="80008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764C6">
          <w:rPr>
            <w:rFonts w:hint="eastAsia"/>
            <w:color w:val="800080"/>
            <w:kern w:val="2"/>
            <w:lang w:eastAsia="zh-TW"/>
          </w:rPr>
          <w:t>1.3.3</w:t>
        </w:r>
      </w:smartTag>
      <w:r w:rsidRPr="009764C6">
        <w:rPr>
          <w:rFonts w:hint="eastAsia"/>
          <w:color w:val="800080"/>
          <w:kern w:val="2"/>
          <w:lang w:eastAsia="zh-TW"/>
        </w:rPr>
        <w:t xml:space="preserve"> </w:t>
      </w:r>
      <w:r w:rsidRPr="009764C6">
        <w:rPr>
          <w:rFonts w:hint="eastAsia"/>
          <w:color w:val="800080"/>
          <w:kern w:val="2"/>
          <w:lang w:eastAsia="zh-TW"/>
        </w:rPr>
        <w:t>畫面不顯示查詢</w:t>
      </w:r>
      <w:r w:rsidRPr="009764C6">
        <w:rPr>
          <w:rFonts w:hint="eastAsia"/>
          <w:color w:val="800080"/>
          <w:kern w:val="2"/>
          <w:lang w:eastAsia="zh-TW"/>
        </w:rPr>
        <w:t>,</w:t>
      </w:r>
      <w:r w:rsidRPr="009764C6">
        <w:rPr>
          <w:rFonts w:hint="eastAsia"/>
          <w:color w:val="800080"/>
          <w:kern w:val="2"/>
          <w:lang w:eastAsia="zh-TW"/>
        </w:rPr>
        <w:t>刪除</w:t>
      </w:r>
      <w:r w:rsidRPr="009764C6">
        <w:rPr>
          <w:rFonts w:hint="eastAsia"/>
          <w:color w:val="800080"/>
          <w:kern w:val="2"/>
          <w:lang w:eastAsia="zh-TW"/>
        </w:rPr>
        <w:t>,</w:t>
      </w:r>
      <w:r w:rsidRPr="009764C6">
        <w:rPr>
          <w:rFonts w:hint="eastAsia"/>
          <w:color w:val="800080"/>
          <w:kern w:val="2"/>
          <w:lang w:eastAsia="zh-TW"/>
        </w:rPr>
        <w:t>確定</w:t>
      </w:r>
      <w:r w:rsidRPr="009764C6">
        <w:rPr>
          <w:rFonts w:hint="eastAsia"/>
          <w:color w:val="800080"/>
          <w:kern w:val="2"/>
          <w:lang w:eastAsia="zh-TW"/>
        </w:rPr>
        <w:t>,</w:t>
      </w:r>
      <w:r w:rsidRPr="009764C6">
        <w:rPr>
          <w:rFonts w:hint="eastAsia"/>
          <w:color w:val="800080"/>
          <w:kern w:val="2"/>
          <w:lang w:eastAsia="zh-TW"/>
        </w:rPr>
        <w:t>取消</w:t>
      </w:r>
      <w:r w:rsidRPr="009764C6">
        <w:rPr>
          <w:rFonts w:hint="eastAsia"/>
          <w:color w:val="800080"/>
          <w:kern w:val="2"/>
          <w:lang w:eastAsia="zh-TW"/>
        </w:rPr>
        <w:t>BUTTON</w:t>
      </w:r>
      <w:r w:rsidRPr="009764C6">
        <w:rPr>
          <w:rFonts w:hint="eastAsia"/>
          <w:color w:val="800080"/>
          <w:kern w:val="2"/>
          <w:lang w:eastAsia="zh-TW"/>
        </w:rPr>
        <w:t>。</w:t>
      </w:r>
    </w:p>
    <w:p w:rsidR="00CE5881" w:rsidRPr="00CE5881" w:rsidRDefault="00CE5881" w:rsidP="009764C6">
      <w:pPr>
        <w:pStyle w:val="Tabletext"/>
        <w:keepLines w:val="0"/>
        <w:spacing w:after="0" w:line="240" w:lineRule="auto"/>
        <w:ind w:leftChars="354" w:left="850" w:firstLineChars="200" w:firstLine="400"/>
        <w:rPr>
          <w:rFonts w:ascii="新細明體" w:hAnsi="新細明體" w:hint="eastAsia"/>
          <w:color w:val="80008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color w:val="800080"/>
            <w:kern w:val="2"/>
            <w:lang w:eastAsia="zh-TW"/>
          </w:rPr>
          <w:t>1.3.4</w:t>
        </w:r>
      </w:smartTag>
      <w:r>
        <w:rPr>
          <w:rFonts w:hint="eastAsia"/>
          <w:color w:val="800080"/>
          <w:kern w:val="2"/>
          <w:lang w:eastAsia="zh-TW"/>
        </w:rPr>
        <w:t xml:space="preserve"> </w:t>
      </w:r>
      <w:r>
        <w:rPr>
          <w:rFonts w:hint="eastAsia"/>
          <w:color w:val="800080"/>
          <w:kern w:val="2"/>
          <w:lang w:eastAsia="zh-TW"/>
        </w:rPr>
        <w:t>畫面逐筆顯示</w:t>
      </w:r>
      <w:r>
        <w:rPr>
          <w:rFonts w:hint="eastAsia"/>
          <w:color w:val="800080"/>
          <w:kern w:val="2"/>
          <w:lang w:eastAsia="zh-TW"/>
        </w:rPr>
        <w:t>DTAAK004_TEMP</w:t>
      </w:r>
      <w:r>
        <w:rPr>
          <w:rFonts w:hint="eastAsia"/>
          <w:color w:val="800080"/>
          <w:kern w:val="2"/>
          <w:lang w:eastAsia="zh-TW"/>
        </w:rPr>
        <w:t>資料</w:t>
      </w:r>
      <w:r>
        <w:rPr>
          <w:rFonts w:hint="eastAsia"/>
          <w:color w:val="800080"/>
          <w:kern w:val="2"/>
          <w:lang w:eastAsia="zh-TW"/>
        </w:rPr>
        <w:t>:</w:t>
      </w:r>
      <w:r>
        <w:rPr>
          <w:rFonts w:hint="eastAsia"/>
          <w:color w:val="800080"/>
          <w:kern w:val="2"/>
          <w:lang w:eastAsia="zh-TW"/>
        </w:rPr>
        <w:t>備註狀態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事故者姓名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時效起日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保單號碼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</w:p>
    <w:p w:rsidR="00CE5881" w:rsidRPr="00CE5881" w:rsidRDefault="00CE5881" w:rsidP="00CE5881">
      <w:pPr>
        <w:pStyle w:val="Tabletext"/>
        <w:keepLines w:val="0"/>
        <w:spacing w:after="0" w:line="240" w:lineRule="auto"/>
        <w:ind w:leftChars="354" w:left="850" w:firstLineChars="450" w:firstLine="900"/>
        <w:rPr>
          <w:rFonts w:hint="eastAsia"/>
          <w:color w:val="800080"/>
          <w:lang w:eastAsia="zh-TW"/>
        </w:rPr>
      </w:pPr>
      <w:r w:rsidRPr="00CE5881">
        <w:rPr>
          <w:rFonts w:ascii="sөũ" w:hAnsi="sөũ"/>
          <w:color w:val="800080"/>
          <w:lang w:eastAsia="zh-TW"/>
        </w:rPr>
        <w:t>輸入人員</w:t>
      </w:r>
      <w:r w:rsidRPr="00CE5881">
        <w:rPr>
          <w:rFonts w:ascii="sөũ" w:hAnsi="sөũ"/>
          <w:color w:val="800080"/>
          <w:lang w:eastAsia="zh-TW"/>
        </w:rPr>
        <w:t>ID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輸入人員姓名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輸入日期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處理日期</w:t>
      </w:r>
      <w:r w:rsidRPr="00CE5881">
        <w:rPr>
          <w:rFonts w:hint="eastAsia"/>
          <w:color w:val="800080"/>
          <w:kern w:val="2"/>
          <w:lang w:eastAsia="zh-TW"/>
        </w:rPr>
        <w:t>。</w:t>
      </w:r>
    </w:p>
    <w:p w:rsidR="004F635B" w:rsidRPr="009764C6" w:rsidRDefault="00C07263" w:rsidP="00C07263">
      <w:pPr>
        <w:pStyle w:val="Tabletext"/>
        <w:keepLines w:val="0"/>
        <w:numPr>
          <w:ilvl w:val="1"/>
          <w:numId w:val="10"/>
          <w:numberingChange w:id="26" w:author="CATHAYLIFE" w:date="2009-10-07T18:25:00Z" w:original="%1:1:0:.%2:4:0:"/>
        </w:numPr>
        <w:spacing w:after="0" w:line="240" w:lineRule="auto"/>
        <w:rPr>
          <w:rFonts w:hint="eastAsia"/>
          <w:color w:val="800080"/>
          <w:kern w:val="2"/>
          <w:lang w:eastAsia="zh-TW"/>
        </w:rPr>
      </w:pPr>
      <w:r w:rsidRPr="009764C6">
        <w:rPr>
          <w:rFonts w:hint="eastAsia"/>
          <w:color w:val="800080"/>
          <w:kern w:val="2"/>
          <w:lang w:eastAsia="zh-TW"/>
        </w:rPr>
        <w:t>若由待覆核件</w:t>
      </w:r>
      <w:r w:rsidRPr="009764C6">
        <w:rPr>
          <w:rFonts w:hint="eastAsia"/>
          <w:color w:val="800080"/>
          <w:kern w:val="2"/>
          <w:lang w:eastAsia="zh-TW"/>
        </w:rPr>
        <w:t>(AAB1_0100)</w:t>
      </w:r>
      <w:r w:rsidRPr="009764C6">
        <w:rPr>
          <w:rFonts w:hint="eastAsia"/>
          <w:color w:val="800080"/>
          <w:kern w:val="2"/>
          <w:lang w:eastAsia="zh-TW"/>
        </w:rPr>
        <w:t>連結進來</w:t>
      </w:r>
      <w:r w:rsidRPr="009764C6">
        <w:rPr>
          <w:rFonts w:hint="eastAsia"/>
          <w:color w:val="800080"/>
          <w:kern w:val="2"/>
          <w:lang w:eastAsia="zh-TW"/>
        </w:rPr>
        <w:t xml:space="preserve">: </w:t>
      </w:r>
    </w:p>
    <w:p w:rsidR="009764C6" w:rsidRPr="009764C6" w:rsidRDefault="009764C6" w:rsidP="009764C6">
      <w:pPr>
        <w:pStyle w:val="Tabletext"/>
        <w:keepLines w:val="0"/>
        <w:spacing w:after="0" w:line="240" w:lineRule="auto"/>
        <w:ind w:leftChars="354" w:left="850" w:firstLineChars="200" w:firstLine="400"/>
        <w:rPr>
          <w:rFonts w:hint="eastAsia"/>
          <w:color w:val="80008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764C6">
          <w:rPr>
            <w:rFonts w:hint="eastAsia"/>
            <w:color w:val="800080"/>
            <w:kern w:val="2"/>
            <w:lang w:eastAsia="zh-TW"/>
          </w:rPr>
          <w:t>1.4.1</w:t>
        </w:r>
      </w:smartTag>
      <w:r w:rsidRPr="009764C6">
        <w:rPr>
          <w:rFonts w:hint="eastAsia"/>
          <w:color w:val="800080"/>
          <w:kern w:val="2"/>
          <w:lang w:eastAsia="zh-TW"/>
        </w:rPr>
        <w:t xml:space="preserve"> </w:t>
      </w:r>
      <w:r w:rsidRPr="009764C6">
        <w:rPr>
          <w:rFonts w:hint="eastAsia"/>
          <w:color w:val="800080"/>
          <w:kern w:val="2"/>
          <w:lang w:eastAsia="zh-TW"/>
        </w:rPr>
        <w:t>受理編號由</w:t>
      </w:r>
      <w:r w:rsidRPr="009764C6">
        <w:rPr>
          <w:rFonts w:hint="eastAsia"/>
          <w:color w:val="800080"/>
          <w:kern w:val="2"/>
          <w:lang w:eastAsia="zh-TW"/>
        </w:rPr>
        <w:t>AAB1_0100</w:t>
      </w:r>
      <w:r w:rsidRPr="009764C6">
        <w:rPr>
          <w:rFonts w:hint="eastAsia"/>
          <w:color w:val="800080"/>
          <w:kern w:val="2"/>
          <w:lang w:eastAsia="zh-TW"/>
        </w:rPr>
        <w:t>自動帶過來</w:t>
      </w:r>
      <w:r w:rsidRPr="009764C6">
        <w:rPr>
          <w:rFonts w:hint="eastAsia"/>
          <w:color w:val="800080"/>
          <w:kern w:val="2"/>
          <w:lang w:eastAsia="zh-TW"/>
        </w:rPr>
        <w:t>,</w:t>
      </w:r>
      <w:r w:rsidRPr="009764C6">
        <w:rPr>
          <w:rFonts w:hint="eastAsia"/>
          <w:color w:val="800080"/>
          <w:kern w:val="2"/>
          <w:lang w:eastAsia="zh-TW"/>
        </w:rPr>
        <w:t>且受理編號不可修改。</w:t>
      </w:r>
    </w:p>
    <w:p w:rsidR="00C978E0" w:rsidRDefault="009764C6" w:rsidP="00FF6043">
      <w:pPr>
        <w:pStyle w:val="Tabletext"/>
        <w:keepLines w:val="0"/>
        <w:spacing w:after="0" w:line="240" w:lineRule="auto"/>
        <w:ind w:leftChars="522" w:left="1253"/>
        <w:rPr>
          <w:rFonts w:hint="eastAsia"/>
          <w:color w:val="80008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764C6">
          <w:rPr>
            <w:rFonts w:hint="eastAsia"/>
            <w:color w:val="800080"/>
            <w:kern w:val="2"/>
            <w:lang w:eastAsia="zh-TW"/>
          </w:rPr>
          <w:t>1.4.2</w:t>
        </w:r>
      </w:smartTag>
      <w:r w:rsidRPr="009764C6">
        <w:rPr>
          <w:rFonts w:hint="eastAsia"/>
          <w:color w:val="800080"/>
          <w:kern w:val="2"/>
          <w:lang w:eastAsia="zh-TW"/>
        </w:rPr>
        <w:t xml:space="preserve"> </w:t>
      </w:r>
      <w:r w:rsidRPr="009764C6">
        <w:rPr>
          <w:rFonts w:hint="eastAsia"/>
          <w:color w:val="800080"/>
          <w:kern w:val="2"/>
          <w:lang w:eastAsia="zh-TW"/>
        </w:rPr>
        <w:t>自動查詢</w:t>
      </w:r>
      <w:r w:rsidRPr="009764C6">
        <w:rPr>
          <w:rFonts w:hint="eastAsia"/>
          <w:color w:val="800080"/>
          <w:kern w:val="2"/>
          <w:lang w:eastAsia="zh-TW"/>
        </w:rPr>
        <w:t xml:space="preserve">DTAAK004  </w:t>
      </w:r>
      <w:r w:rsidR="00C978E0">
        <w:rPr>
          <w:rFonts w:hint="eastAsia"/>
          <w:color w:val="800080"/>
          <w:kern w:val="2"/>
          <w:lang w:eastAsia="zh-TW"/>
        </w:rPr>
        <w:t xml:space="preserve"> </w:t>
      </w:r>
      <w:r w:rsidR="00FF6043">
        <w:rPr>
          <w:rFonts w:hint="eastAsia"/>
          <w:color w:val="800080"/>
          <w:kern w:val="2"/>
          <w:lang w:eastAsia="zh-TW"/>
        </w:rPr>
        <w:t xml:space="preserve">WHERE </w:t>
      </w:r>
      <w:r w:rsidR="00FF6043">
        <w:rPr>
          <w:rFonts w:hint="eastAsia"/>
          <w:color w:val="800080"/>
          <w:kern w:val="2"/>
          <w:lang w:eastAsia="zh-TW"/>
        </w:rPr>
        <w:t>受理編號</w:t>
      </w:r>
      <w:r w:rsidR="00FF6043">
        <w:rPr>
          <w:rFonts w:hint="eastAsia"/>
          <w:color w:val="800080"/>
          <w:kern w:val="2"/>
          <w:lang w:eastAsia="zh-TW"/>
        </w:rPr>
        <w:t>=</w:t>
      </w:r>
      <w:r w:rsidR="00FF6043">
        <w:rPr>
          <w:rFonts w:hint="eastAsia"/>
          <w:color w:val="800080"/>
          <w:kern w:val="2"/>
          <w:lang w:eastAsia="zh-TW"/>
        </w:rPr>
        <w:t>傳入參數</w:t>
      </w:r>
      <w:r w:rsidR="00FF6043">
        <w:rPr>
          <w:rFonts w:hint="eastAsia"/>
          <w:color w:val="800080"/>
          <w:kern w:val="2"/>
          <w:lang w:eastAsia="zh-TW"/>
        </w:rPr>
        <w:t>.</w:t>
      </w:r>
      <w:r w:rsidR="00FF6043" w:rsidRPr="009764C6">
        <w:rPr>
          <w:rFonts w:hint="eastAsia"/>
          <w:color w:val="800080"/>
          <w:kern w:val="2"/>
          <w:lang w:eastAsia="zh-TW"/>
        </w:rPr>
        <w:t>受理編號</w:t>
      </w:r>
      <w:r w:rsidR="00FF6043">
        <w:rPr>
          <w:rFonts w:hint="eastAsia"/>
          <w:color w:val="800080"/>
          <w:kern w:val="2"/>
          <w:lang w:eastAsia="zh-TW"/>
        </w:rPr>
        <w:t xml:space="preserve"> AND </w:t>
      </w:r>
      <w:r w:rsidR="00FF6043">
        <w:rPr>
          <w:rFonts w:hint="eastAsia"/>
          <w:color w:val="800080"/>
          <w:kern w:val="2"/>
          <w:lang w:eastAsia="zh-TW"/>
        </w:rPr>
        <w:t>處理日期為</w:t>
      </w:r>
      <w:r w:rsidR="00FF6043">
        <w:rPr>
          <w:rFonts w:hint="eastAsia"/>
          <w:color w:val="800080"/>
          <w:kern w:val="2"/>
          <w:lang w:eastAsia="zh-TW"/>
        </w:rPr>
        <w:t>NULL</w:t>
      </w:r>
      <w:r w:rsidR="00FF6043" w:rsidRPr="009764C6">
        <w:rPr>
          <w:rFonts w:hint="eastAsia"/>
          <w:color w:val="800080"/>
          <w:kern w:val="2"/>
          <w:lang w:eastAsia="zh-TW"/>
        </w:rPr>
        <w:t>。</w:t>
      </w:r>
    </w:p>
    <w:p w:rsidR="009764C6" w:rsidRDefault="009764C6" w:rsidP="00FF6043">
      <w:pPr>
        <w:pStyle w:val="Tabletext"/>
        <w:keepLines w:val="0"/>
        <w:spacing w:after="0" w:line="240" w:lineRule="auto"/>
        <w:ind w:leftChars="522" w:left="1253"/>
        <w:rPr>
          <w:rFonts w:hint="eastAsia"/>
          <w:color w:val="80008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90F81">
          <w:rPr>
            <w:rFonts w:hint="eastAsia"/>
            <w:color w:val="800080"/>
            <w:kern w:val="2"/>
            <w:lang w:eastAsia="zh-TW"/>
          </w:rPr>
          <w:t>1.4.3</w:t>
        </w:r>
      </w:smartTag>
      <w:r w:rsidRPr="00490F81">
        <w:rPr>
          <w:rFonts w:hint="eastAsia"/>
          <w:color w:val="800080"/>
          <w:kern w:val="2"/>
          <w:lang w:eastAsia="zh-TW"/>
        </w:rPr>
        <w:t xml:space="preserve"> </w:t>
      </w:r>
      <w:r w:rsidRPr="00490F81">
        <w:rPr>
          <w:rFonts w:hint="eastAsia"/>
          <w:color w:val="800080"/>
          <w:kern w:val="2"/>
          <w:lang w:eastAsia="zh-TW"/>
        </w:rPr>
        <w:t>畫面不顯示查詢</w:t>
      </w:r>
      <w:r w:rsidRPr="00490F81">
        <w:rPr>
          <w:rFonts w:hint="eastAsia"/>
          <w:color w:val="800080"/>
          <w:kern w:val="2"/>
          <w:lang w:eastAsia="zh-TW"/>
        </w:rPr>
        <w:t>,</w:t>
      </w:r>
      <w:r w:rsidRPr="00490F81">
        <w:rPr>
          <w:rFonts w:hint="eastAsia"/>
          <w:color w:val="800080"/>
          <w:kern w:val="2"/>
          <w:lang w:eastAsia="zh-TW"/>
        </w:rPr>
        <w:t>刪除</w:t>
      </w:r>
      <w:r w:rsidRPr="00490F81">
        <w:rPr>
          <w:rFonts w:hint="eastAsia"/>
          <w:color w:val="800080"/>
          <w:kern w:val="2"/>
          <w:lang w:eastAsia="zh-TW"/>
        </w:rPr>
        <w:t>,</w:t>
      </w:r>
      <w:r w:rsidRPr="00490F81">
        <w:rPr>
          <w:rFonts w:hint="eastAsia"/>
          <w:color w:val="800080"/>
          <w:kern w:val="2"/>
          <w:lang w:eastAsia="zh-TW"/>
        </w:rPr>
        <w:t>確定</w:t>
      </w:r>
      <w:r w:rsidRPr="00490F81">
        <w:rPr>
          <w:rFonts w:hint="eastAsia"/>
          <w:color w:val="800080"/>
          <w:kern w:val="2"/>
          <w:lang w:eastAsia="zh-TW"/>
        </w:rPr>
        <w:t>,</w:t>
      </w:r>
      <w:r w:rsidRPr="00490F81">
        <w:rPr>
          <w:rFonts w:hint="eastAsia"/>
          <w:color w:val="800080"/>
          <w:kern w:val="2"/>
          <w:lang w:eastAsia="zh-TW"/>
        </w:rPr>
        <w:t>取消</w:t>
      </w:r>
      <w:r w:rsidRPr="00490F81">
        <w:rPr>
          <w:rFonts w:hint="eastAsia"/>
          <w:color w:val="800080"/>
          <w:kern w:val="2"/>
          <w:lang w:eastAsia="zh-TW"/>
        </w:rPr>
        <w:t>BUTTON</w:t>
      </w:r>
      <w:r w:rsidRPr="00490F81">
        <w:rPr>
          <w:rFonts w:hint="eastAsia"/>
          <w:color w:val="800080"/>
          <w:kern w:val="2"/>
          <w:lang w:eastAsia="zh-TW"/>
        </w:rPr>
        <w:t>。</w:t>
      </w:r>
    </w:p>
    <w:p w:rsidR="00FF6043" w:rsidRPr="00CE5881" w:rsidRDefault="00FF6043" w:rsidP="00FF6043">
      <w:pPr>
        <w:pStyle w:val="Tabletext"/>
        <w:keepLines w:val="0"/>
        <w:spacing w:after="0" w:line="240" w:lineRule="auto"/>
        <w:ind w:leftChars="354" w:left="850" w:firstLineChars="200" w:firstLine="400"/>
        <w:rPr>
          <w:rFonts w:ascii="新細明體" w:hAnsi="新細明體" w:hint="eastAsia"/>
          <w:color w:val="80008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color w:val="800080"/>
            <w:kern w:val="2"/>
            <w:lang w:eastAsia="zh-TW"/>
          </w:rPr>
          <w:t>1.4.4</w:t>
        </w:r>
      </w:smartTag>
      <w:r>
        <w:rPr>
          <w:rFonts w:hint="eastAsia"/>
          <w:color w:val="800080"/>
          <w:kern w:val="2"/>
          <w:lang w:eastAsia="zh-TW"/>
        </w:rPr>
        <w:t xml:space="preserve"> </w:t>
      </w:r>
      <w:r>
        <w:rPr>
          <w:rFonts w:hint="eastAsia"/>
          <w:color w:val="800080"/>
          <w:kern w:val="2"/>
          <w:lang w:eastAsia="zh-TW"/>
        </w:rPr>
        <w:t>畫面逐筆顯示</w:t>
      </w:r>
      <w:r>
        <w:rPr>
          <w:rFonts w:hint="eastAsia"/>
          <w:color w:val="800080"/>
          <w:kern w:val="2"/>
          <w:lang w:eastAsia="zh-TW"/>
        </w:rPr>
        <w:t>DTAAK004:</w:t>
      </w:r>
      <w:r>
        <w:rPr>
          <w:rFonts w:hint="eastAsia"/>
          <w:color w:val="800080"/>
          <w:kern w:val="2"/>
          <w:lang w:eastAsia="zh-TW"/>
        </w:rPr>
        <w:t>備註狀態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事故者姓名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時效起日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保單號碼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</w:p>
    <w:p w:rsidR="00FF6043" w:rsidRPr="00CE5881" w:rsidRDefault="00FF6043" w:rsidP="00FF6043">
      <w:pPr>
        <w:pStyle w:val="Tabletext"/>
        <w:keepLines w:val="0"/>
        <w:spacing w:after="0" w:line="240" w:lineRule="auto"/>
        <w:ind w:leftChars="354" w:left="850" w:firstLineChars="450" w:firstLine="900"/>
        <w:rPr>
          <w:rFonts w:hint="eastAsia"/>
          <w:color w:val="800080"/>
          <w:lang w:eastAsia="zh-TW"/>
        </w:rPr>
      </w:pPr>
      <w:r w:rsidRPr="00CE5881">
        <w:rPr>
          <w:rFonts w:ascii="sөũ" w:hAnsi="sөũ"/>
          <w:color w:val="800080"/>
          <w:lang w:eastAsia="zh-TW"/>
        </w:rPr>
        <w:t>輸入人員</w:t>
      </w:r>
      <w:r w:rsidRPr="00CE5881">
        <w:rPr>
          <w:rFonts w:ascii="sөũ" w:hAnsi="sөũ"/>
          <w:color w:val="800080"/>
          <w:lang w:eastAsia="zh-TW"/>
        </w:rPr>
        <w:t>ID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輸入人員姓名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輸入日期</w:t>
      </w:r>
      <w:r w:rsidRPr="00CE5881">
        <w:rPr>
          <w:rFonts w:ascii="新細明體" w:hAnsi="新細明體" w:hint="eastAsia"/>
          <w:color w:val="800080"/>
          <w:kern w:val="2"/>
          <w:lang w:eastAsia="zh-TW"/>
        </w:rPr>
        <w:t>、</w:t>
      </w:r>
      <w:r w:rsidRPr="00CE5881">
        <w:rPr>
          <w:rFonts w:ascii="sөũ" w:hAnsi="sөũ"/>
          <w:color w:val="800080"/>
          <w:lang w:eastAsia="zh-TW"/>
        </w:rPr>
        <w:t>處理日期</w:t>
      </w:r>
      <w:r w:rsidRPr="00CE5881">
        <w:rPr>
          <w:rFonts w:hint="eastAsia"/>
          <w:color w:val="800080"/>
          <w:kern w:val="2"/>
          <w:lang w:eastAsia="zh-TW"/>
        </w:rPr>
        <w:t>。</w:t>
      </w:r>
    </w:p>
    <w:p w:rsidR="00FF6043" w:rsidRPr="00FF6043" w:rsidRDefault="00FF6043" w:rsidP="00FF6043">
      <w:pPr>
        <w:pStyle w:val="Tabletext"/>
        <w:keepLines w:val="0"/>
        <w:spacing w:after="0" w:line="240" w:lineRule="auto"/>
        <w:ind w:leftChars="522" w:left="1253"/>
        <w:rPr>
          <w:rFonts w:hint="eastAsia"/>
          <w:color w:val="800080"/>
          <w:lang w:eastAsia="zh-TW"/>
        </w:rPr>
      </w:pPr>
    </w:p>
    <w:p w:rsidR="00C274A9" w:rsidRPr="00490F81" w:rsidRDefault="00C274A9" w:rsidP="00C274A9">
      <w:pPr>
        <w:pStyle w:val="Tabletext"/>
        <w:keepLines w:val="0"/>
        <w:numPr>
          <w:ilvl w:val="1"/>
          <w:numId w:val="10"/>
          <w:numberingChange w:id="27" w:author="CATHAYLIFE" w:date="2009-10-07T18:25:00Z" w:original="%1:1:0:.%2:5:0:"/>
        </w:numPr>
        <w:spacing w:after="0" w:line="240" w:lineRule="auto"/>
        <w:rPr>
          <w:rFonts w:hint="eastAsia"/>
          <w:color w:val="800080"/>
          <w:kern w:val="2"/>
          <w:lang w:eastAsia="zh-TW"/>
        </w:rPr>
      </w:pPr>
      <w:r w:rsidRPr="00490F81">
        <w:rPr>
          <w:rFonts w:hint="eastAsia"/>
          <w:color w:val="800080"/>
          <w:kern w:val="2"/>
          <w:lang w:eastAsia="zh-TW"/>
        </w:rPr>
        <w:t>註</w:t>
      </w:r>
      <w:r w:rsidR="001662E3">
        <w:rPr>
          <w:rFonts w:hint="eastAsia"/>
          <w:color w:val="800080"/>
          <w:kern w:val="2"/>
          <w:lang w:eastAsia="zh-TW"/>
        </w:rPr>
        <w:t>1</w:t>
      </w:r>
      <w:r w:rsidRPr="00490F81">
        <w:rPr>
          <w:rFonts w:hint="eastAsia"/>
          <w:color w:val="800080"/>
          <w:kern w:val="2"/>
          <w:lang w:eastAsia="zh-TW"/>
        </w:rPr>
        <w:t xml:space="preserve">: </w:t>
      </w:r>
      <w:r w:rsidRPr="00490F81">
        <w:rPr>
          <w:rFonts w:hint="eastAsia"/>
          <w:color w:val="800080"/>
          <w:kern w:val="2"/>
          <w:lang w:eastAsia="zh-TW"/>
        </w:rPr>
        <w:t>以下</w:t>
      </w:r>
      <w:r w:rsidRPr="00490F81">
        <w:rPr>
          <w:rFonts w:hint="eastAsia"/>
          <w:color w:val="800080"/>
          <w:kern w:val="2"/>
          <w:lang w:eastAsia="zh-TW"/>
        </w:rPr>
        <w:t>2~4</w:t>
      </w:r>
      <w:r w:rsidRPr="00490F81">
        <w:rPr>
          <w:rFonts w:hint="eastAsia"/>
          <w:color w:val="800080"/>
          <w:kern w:val="2"/>
          <w:lang w:eastAsia="zh-TW"/>
        </w:rPr>
        <w:t>點</w:t>
      </w:r>
      <w:r w:rsidRPr="00490F81">
        <w:rPr>
          <w:rFonts w:hint="eastAsia"/>
          <w:color w:val="800080"/>
          <w:kern w:val="2"/>
          <w:lang w:eastAsia="zh-TW"/>
        </w:rPr>
        <w:t>,</w:t>
      </w:r>
      <w:r w:rsidRPr="00490F81">
        <w:rPr>
          <w:rFonts w:hint="eastAsia"/>
          <w:color w:val="800080"/>
          <w:kern w:val="2"/>
          <w:lang w:eastAsia="zh-TW"/>
        </w:rPr>
        <w:t>只要由</w:t>
      </w:r>
      <w:r w:rsidR="001662E3" w:rsidRPr="001662E3">
        <w:rPr>
          <w:rFonts w:hint="eastAsia"/>
          <w:color w:val="800080"/>
          <w:kern w:val="2"/>
          <w:lang w:eastAsia="zh-TW"/>
        </w:rPr>
        <w:t>待核付件</w:t>
      </w:r>
      <w:r w:rsidRPr="001662E3">
        <w:rPr>
          <w:rFonts w:hint="eastAsia"/>
          <w:color w:val="800080"/>
          <w:kern w:val="2"/>
          <w:lang w:eastAsia="zh-TW"/>
        </w:rPr>
        <w:t>(AA</w:t>
      </w:r>
      <w:r w:rsidRPr="00490F81">
        <w:rPr>
          <w:rFonts w:hint="eastAsia"/>
          <w:color w:val="800080"/>
          <w:kern w:val="2"/>
          <w:lang w:eastAsia="zh-TW"/>
        </w:rPr>
        <w:t>B1_0100)</w:t>
      </w:r>
      <w:r w:rsidRPr="00490F81">
        <w:rPr>
          <w:rFonts w:hint="eastAsia"/>
          <w:color w:val="800080"/>
          <w:kern w:val="2"/>
          <w:lang w:eastAsia="zh-TW"/>
        </w:rPr>
        <w:t>連結進來</w:t>
      </w:r>
      <w:r w:rsidRPr="00490F81">
        <w:rPr>
          <w:rFonts w:hint="eastAsia"/>
          <w:color w:val="800080"/>
          <w:kern w:val="2"/>
          <w:lang w:eastAsia="zh-TW"/>
        </w:rPr>
        <w:t>,</w:t>
      </w:r>
      <w:r w:rsidRPr="00490F81">
        <w:rPr>
          <w:rFonts w:hint="eastAsia"/>
          <w:color w:val="800080"/>
          <w:kern w:val="2"/>
          <w:lang w:eastAsia="zh-TW"/>
        </w:rPr>
        <w:t>以下處理</w:t>
      </w:r>
      <w:r w:rsidR="00490F81" w:rsidRPr="00490F81">
        <w:rPr>
          <w:rFonts w:hint="eastAsia"/>
          <w:color w:val="800080"/>
          <w:kern w:val="2"/>
          <w:lang w:eastAsia="zh-TW"/>
        </w:rPr>
        <w:t>備註</w:t>
      </w:r>
      <w:r w:rsidRPr="00490F81">
        <w:rPr>
          <w:rFonts w:hint="eastAsia"/>
          <w:color w:val="800080"/>
          <w:kern w:val="2"/>
          <w:lang w:eastAsia="zh-TW"/>
        </w:rPr>
        <w:t>檔案</w:t>
      </w:r>
      <w:r w:rsidR="00490F81" w:rsidRPr="00490F81">
        <w:rPr>
          <w:rFonts w:hint="eastAsia"/>
          <w:color w:val="800080"/>
          <w:kern w:val="2"/>
          <w:lang w:eastAsia="zh-TW"/>
        </w:rPr>
        <w:t>由</w:t>
      </w:r>
      <w:r w:rsidRPr="00490F81">
        <w:rPr>
          <w:rFonts w:hint="eastAsia"/>
          <w:color w:val="800080"/>
          <w:kern w:val="2"/>
          <w:lang w:eastAsia="zh-TW"/>
        </w:rPr>
        <w:t>DTAAK004,</w:t>
      </w:r>
      <w:r w:rsidRPr="00490F81">
        <w:rPr>
          <w:rFonts w:hint="eastAsia"/>
          <w:color w:val="800080"/>
          <w:kern w:val="2"/>
          <w:lang w:eastAsia="zh-TW"/>
        </w:rPr>
        <w:t>改處理</w:t>
      </w:r>
      <w:r w:rsidR="00490F81" w:rsidRPr="00490F81">
        <w:rPr>
          <w:rFonts w:hint="eastAsia"/>
          <w:color w:val="800080"/>
          <w:kern w:val="2"/>
          <w:lang w:eastAsia="zh-TW"/>
        </w:rPr>
        <w:t>備註暫存檔</w:t>
      </w:r>
      <w:r w:rsidRPr="00490F81">
        <w:rPr>
          <w:rFonts w:hint="eastAsia"/>
          <w:color w:val="800080"/>
          <w:kern w:val="2"/>
          <w:lang w:eastAsia="zh-TW"/>
        </w:rPr>
        <w:t>DTAAK004_TEMP</w:t>
      </w:r>
      <w:r w:rsidR="00101788">
        <w:rPr>
          <w:rFonts w:hint="eastAsia"/>
          <w:color w:val="800080"/>
          <w:kern w:val="2"/>
          <w:lang w:eastAsia="zh-TW"/>
        </w:rPr>
        <w:t xml:space="preserve"> ; </w:t>
      </w:r>
      <w:r w:rsidR="00490F81" w:rsidRPr="00490F81">
        <w:rPr>
          <w:rFonts w:hint="eastAsia"/>
          <w:color w:val="800080"/>
          <w:kern w:val="2"/>
          <w:lang w:eastAsia="zh-TW"/>
        </w:rPr>
        <w:t>若由</w:t>
      </w:r>
      <w:r w:rsidR="00490F81" w:rsidRPr="00490F81">
        <w:rPr>
          <w:rFonts w:hint="eastAsia"/>
          <w:color w:val="800080"/>
          <w:kern w:val="2"/>
          <w:lang w:eastAsia="zh-TW"/>
        </w:rPr>
        <w:t>MENU TREE</w:t>
      </w:r>
      <w:r w:rsidR="00490F81" w:rsidRPr="00490F81">
        <w:rPr>
          <w:rFonts w:hint="eastAsia"/>
          <w:color w:val="800080"/>
          <w:kern w:val="2"/>
          <w:lang w:eastAsia="zh-TW"/>
        </w:rPr>
        <w:t>連結進來</w:t>
      </w:r>
      <w:r w:rsidR="00490F81" w:rsidRPr="00490F81">
        <w:rPr>
          <w:rFonts w:hint="eastAsia"/>
          <w:color w:val="800080"/>
          <w:kern w:val="2"/>
          <w:lang w:eastAsia="zh-TW"/>
        </w:rPr>
        <w:t>,</w:t>
      </w:r>
      <w:r w:rsidR="00490F81" w:rsidRPr="00490F81">
        <w:rPr>
          <w:rFonts w:hint="eastAsia"/>
          <w:color w:val="800080"/>
          <w:kern w:val="2"/>
          <w:lang w:eastAsia="zh-TW"/>
        </w:rPr>
        <w:t>以下處理備註檔案</w:t>
      </w:r>
      <w:r w:rsidR="004146C3">
        <w:rPr>
          <w:rFonts w:hint="eastAsia"/>
          <w:color w:val="800080"/>
          <w:kern w:val="2"/>
          <w:lang w:eastAsia="zh-TW"/>
        </w:rPr>
        <w:t>仍為</w:t>
      </w:r>
      <w:r w:rsidR="00490F81" w:rsidRPr="00490F81">
        <w:rPr>
          <w:rFonts w:hint="eastAsia"/>
          <w:color w:val="800080"/>
          <w:kern w:val="2"/>
          <w:lang w:eastAsia="zh-TW"/>
        </w:rPr>
        <w:t>DTAAK00</w:t>
      </w:r>
      <w:r w:rsidR="004146C3">
        <w:rPr>
          <w:rFonts w:hint="eastAsia"/>
          <w:color w:val="800080"/>
          <w:kern w:val="2"/>
          <w:lang w:eastAsia="zh-TW"/>
        </w:rPr>
        <w:t>4</w:t>
      </w:r>
      <w:r w:rsidR="004146C3" w:rsidRPr="00490F81">
        <w:rPr>
          <w:rFonts w:hint="eastAsia"/>
          <w:color w:val="800080"/>
          <w:kern w:val="2"/>
          <w:lang w:eastAsia="zh-TW"/>
        </w:rPr>
        <w:t>。</w:t>
      </w:r>
    </w:p>
    <w:p w:rsidR="001662E3" w:rsidRPr="00490F81" w:rsidRDefault="001662E3" w:rsidP="001662E3">
      <w:pPr>
        <w:pStyle w:val="Tabletext"/>
        <w:keepLines w:val="0"/>
        <w:numPr>
          <w:ilvl w:val="1"/>
          <w:numId w:val="10"/>
          <w:numberingChange w:id="28" w:author="CATHAYLIFE" w:date="2009-10-07T18:25:00Z" w:original="%1:1:0:.%2:6:0:"/>
        </w:numPr>
        <w:spacing w:after="0" w:line="240" w:lineRule="auto"/>
        <w:rPr>
          <w:rFonts w:hint="eastAsia"/>
          <w:color w:val="800080"/>
          <w:kern w:val="2"/>
          <w:lang w:eastAsia="zh-TW"/>
        </w:rPr>
      </w:pPr>
      <w:r w:rsidRPr="00490F81">
        <w:rPr>
          <w:rFonts w:hint="eastAsia"/>
          <w:color w:val="800080"/>
          <w:kern w:val="2"/>
          <w:lang w:eastAsia="zh-TW"/>
        </w:rPr>
        <w:t>註</w:t>
      </w:r>
      <w:r>
        <w:rPr>
          <w:rFonts w:hint="eastAsia"/>
          <w:color w:val="800080"/>
          <w:kern w:val="2"/>
          <w:lang w:eastAsia="zh-TW"/>
        </w:rPr>
        <w:t>2</w:t>
      </w:r>
      <w:r w:rsidRPr="00490F81">
        <w:rPr>
          <w:rFonts w:hint="eastAsia"/>
          <w:color w:val="800080"/>
          <w:kern w:val="2"/>
          <w:lang w:eastAsia="zh-TW"/>
        </w:rPr>
        <w:t xml:space="preserve">: </w:t>
      </w:r>
      <w:r w:rsidRPr="00490F81">
        <w:rPr>
          <w:rFonts w:hint="eastAsia"/>
          <w:color w:val="800080"/>
          <w:kern w:val="2"/>
          <w:lang w:eastAsia="zh-TW"/>
        </w:rPr>
        <w:t>以下</w:t>
      </w:r>
      <w:r w:rsidRPr="00490F81">
        <w:rPr>
          <w:rFonts w:hint="eastAsia"/>
          <w:color w:val="800080"/>
          <w:kern w:val="2"/>
          <w:lang w:eastAsia="zh-TW"/>
        </w:rPr>
        <w:t>2~</w:t>
      </w:r>
      <w:r>
        <w:rPr>
          <w:rFonts w:hint="eastAsia"/>
          <w:color w:val="800080"/>
          <w:kern w:val="2"/>
          <w:lang w:eastAsia="zh-TW"/>
        </w:rPr>
        <w:t>5</w:t>
      </w:r>
      <w:r w:rsidRPr="00490F81">
        <w:rPr>
          <w:rFonts w:hint="eastAsia"/>
          <w:color w:val="800080"/>
          <w:kern w:val="2"/>
          <w:lang w:eastAsia="zh-TW"/>
        </w:rPr>
        <w:t>點</w:t>
      </w:r>
      <w:r w:rsidRPr="00490F81">
        <w:rPr>
          <w:rFonts w:hint="eastAsia"/>
          <w:color w:val="800080"/>
          <w:kern w:val="2"/>
          <w:lang w:eastAsia="zh-TW"/>
        </w:rPr>
        <w:t>,</w:t>
      </w:r>
      <w:r w:rsidRPr="00490F81">
        <w:rPr>
          <w:rFonts w:hint="eastAsia"/>
          <w:color w:val="800080"/>
          <w:kern w:val="2"/>
          <w:lang w:eastAsia="zh-TW"/>
        </w:rPr>
        <w:t>只</w:t>
      </w:r>
      <w:r>
        <w:rPr>
          <w:rFonts w:hint="eastAsia"/>
          <w:color w:val="800080"/>
          <w:kern w:val="2"/>
          <w:lang w:eastAsia="zh-TW"/>
        </w:rPr>
        <w:t>有</w:t>
      </w:r>
      <w:r w:rsidRPr="00490F81">
        <w:rPr>
          <w:rFonts w:hint="eastAsia"/>
          <w:color w:val="800080"/>
          <w:kern w:val="2"/>
          <w:lang w:eastAsia="zh-TW"/>
        </w:rPr>
        <w:t>由</w:t>
      </w:r>
      <w:r w:rsidR="00B343B4" w:rsidRPr="001662E3">
        <w:rPr>
          <w:rFonts w:hint="eastAsia"/>
          <w:color w:val="800080"/>
          <w:kern w:val="2"/>
          <w:lang w:eastAsia="zh-TW"/>
        </w:rPr>
        <w:t>待核付件</w:t>
      </w:r>
      <w:r w:rsidRPr="00490F81">
        <w:rPr>
          <w:rFonts w:hint="eastAsia"/>
          <w:color w:val="800080"/>
          <w:kern w:val="2"/>
          <w:lang w:eastAsia="zh-TW"/>
        </w:rPr>
        <w:t>(AAB1_0100)</w:t>
      </w:r>
      <w:r w:rsidRPr="00490F81">
        <w:rPr>
          <w:rFonts w:hint="eastAsia"/>
          <w:color w:val="800080"/>
          <w:kern w:val="2"/>
          <w:lang w:eastAsia="zh-TW"/>
        </w:rPr>
        <w:t>連結進來</w:t>
      </w:r>
      <w:r>
        <w:rPr>
          <w:rFonts w:hint="eastAsia"/>
          <w:color w:val="800080"/>
          <w:kern w:val="2"/>
          <w:lang w:eastAsia="zh-TW"/>
        </w:rPr>
        <w:t>(1.1)</w:t>
      </w:r>
      <w:r>
        <w:rPr>
          <w:rFonts w:hint="eastAsia"/>
          <w:color w:val="800080"/>
          <w:kern w:val="2"/>
          <w:lang w:eastAsia="zh-TW"/>
        </w:rPr>
        <w:t>或</w:t>
      </w:r>
      <w:r w:rsidRPr="00490F81">
        <w:rPr>
          <w:rFonts w:hint="eastAsia"/>
          <w:color w:val="800080"/>
          <w:kern w:val="2"/>
          <w:lang w:eastAsia="zh-TW"/>
        </w:rPr>
        <w:t>由</w:t>
      </w:r>
      <w:r w:rsidRPr="00490F81">
        <w:rPr>
          <w:rFonts w:hint="eastAsia"/>
          <w:color w:val="800080"/>
          <w:kern w:val="2"/>
          <w:lang w:eastAsia="zh-TW"/>
        </w:rPr>
        <w:t>MENU TREE</w:t>
      </w:r>
      <w:r>
        <w:rPr>
          <w:rFonts w:hint="eastAsia"/>
          <w:color w:val="800080"/>
          <w:kern w:val="2"/>
          <w:lang w:eastAsia="zh-TW"/>
        </w:rPr>
        <w:t>(1.2)</w:t>
      </w:r>
      <w:r w:rsidRPr="00490F81">
        <w:rPr>
          <w:rFonts w:hint="eastAsia"/>
          <w:color w:val="800080"/>
          <w:kern w:val="2"/>
          <w:lang w:eastAsia="zh-TW"/>
        </w:rPr>
        <w:t>連結進來</w:t>
      </w:r>
      <w:r w:rsidRPr="00490F81">
        <w:rPr>
          <w:rFonts w:hint="eastAsia"/>
          <w:color w:val="800080"/>
          <w:kern w:val="2"/>
          <w:lang w:eastAsia="zh-TW"/>
        </w:rPr>
        <w:t>,</w:t>
      </w:r>
      <w:r>
        <w:rPr>
          <w:rFonts w:hint="eastAsia"/>
          <w:color w:val="800080"/>
          <w:kern w:val="2"/>
          <w:lang w:eastAsia="zh-TW"/>
        </w:rPr>
        <w:t>才需處理</w:t>
      </w:r>
      <w:r w:rsidRPr="00490F81">
        <w:rPr>
          <w:rFonts w:hint="eastAsia"/>
          <w:color w:val="800080"/>
          <w:kern w:val="2"/>
          <w:lang w:eastAsia="zh-TW"/>
        </w:rPr>
        <w:t>。</w:t>
      </w:r>
    </w:p>
    <w:p w:rsidR="009764C6" w:rsidRPr="001662E3" w:rsidRDefault="009764C6" w:rsidP="009764C6">
      <w:pPr>
        <w:pStyle w:val="Tabletext"/>
        <w:keepLines w:val="0"/>
        <w:spacing w:after="0" w:line="240" w:lineRule="auto"/>
        <w:ind w:left="850"/>
        <w:rPr>
          <w:rFonts w:hint="eastAsia"/>
          <w:kern w:val="2"/>
          <w:szCs w:val="24"/>
          <w:lang w:eastAsia="zh-TW"/>
        </w:rPr>
      </w:pPr>
    </w:p>
    <w:p w:rsidR="00B4163F" w:rsidRDefault="00B37E83" w:rsidP="00B37E83">
      <w:pPr>
        <w:pStyle w:val="Tabletext"/>
        <w:keepLines w:val="0"/>
        <w:numPr>
          <w:ilvl w:val="0"/>
          <w:numId w:val="16"/>
          <w:numberingChange w:id="29" w:author="CATHAYLIFE" w:date="2009-10-07T17:22:00Z" w:original="%1:2:0:"/>
        </w:numPr>
        <w:tabs>
          <w:tab w:val="clear" w:pos="5245"/>
          <w:tab w:val="num" w:pos="850"/>
        </w:tabs>
        <w:spacing w:after="0" w:line="240" w:lineRule="auto"/>
        <w:ind w:left="85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按下查詢</w:t>
      </w:r>
      <w:r>
        <w:rPr>
          <w:rFonts w:hint="eastAsia"/>
          <w:kern w:val="2"/>
          <w:szCs w:val="24"/>
          <w:lang w:eastAsia="zh-TW"/>
        </w:rPr>
        <w:t>button,</w:t>
      </w:r>
      <w:r w:rsidR="00B4163F" w:rsidRPr="00B4163F">
        <w:rPr>
          <w:rFonts w:hint="eastAsia"/>
          <w:kern w:val="2"/>
          <w:szCs w:val="24"/>
          <w:lang w:eastAsia="zh-TW"/>
        </w:rPr>
        <w:t>以受理編號讀取</w:t>
      </w:r>
      <w:r w:rsidR="00076B87" w:rsidRPr="00B4163F">
        <w:rPr>
          <w:rFonts w:hint="eastAsia"/>
          <w:kern w:val="2"/>
          <w:szCs w:val="24"/>
          <w:lang w:eastAsia="zh-TW"/>
        </w:rPr>
        <w:t>理賠受理檔</w:t>
      </w:r>
      <w:r w:rsidR="00076B87" w:rsidRPr="00B4163F">
        <w:rPr>
          <w:kern w:val="2"/>
          <w:szCs w:val="24"/>
          <w:lang w:eastAsia="zh-TW"/>
        </w:rPr>
        <w:t>DTAAA</w:t>
      </w:r>
      <w:r w:rsidR="00076B87" w:rsidRPr="00B4163F">
        <w:rPr>
          <w:rFonts w:hint="eastAsia"/>
          <w:kern w:val="2"/>
          <w:szCs w:val="24"/>
          <w:lang w:eastAsia="zh-TW"/>
        </w:rPr>
        <w:t>001</w:t>
      </w:r>
      <w:r w:rsidR="00076B87" w:rsidRPr="00B4163F">
        <w:rPr>
          <w:rFonts w:hint="eastAsia"/>
          <w:kern w:val="2"/>
          <w:szCs w:val="24"/>
          <w:lang w:eastAsia="zh-TW"/>
        </w:rPr>
        <w:t>、以受理編號讀取</w:t>
      </w:r>
      <w:r w:rsidR="00F00C3C">
        <w:rPr>
          <w:rFonts w:hint="eastAsia"/>
          <w:kern w:val="2"/>
          <w:szCs w:val="24"/>
          <w:lang w:eastAsia="zh-TW"/>
        </w:rPr>
        <w:t>備註紀錄檔</w:t>
      </w:r>
      <w:r w:rsidR="00076B87" w:rsidRPr="00B22FA2">
        <w:rPr>
          <w:rFonts w:hint="eastAsia"/>
          <w:kern w:val="2"/>
          <w:lang w:eastAsia="zh-TW"/>
        </w:rPr>
        <w:t>DTAAK004</w:t>
      </w:r>
      <w:r w:rsidR="00076B87" w:rsidRPr="009C633D">
        <w:rPr>
          <w:rFonts w:hint="eastAsia"/>
          <w:color w:val="800080"/>
          <w:kern w:val="2"/>
          <w:lang w:eastAsia="zh-TW"/>
        </w:rPr>
        <w:t>、</w:t>
      </w:r>
      <w:r w:rsidR="00076B87" w:rsidRPr="00BB00C4">
        <w:rPr>
          <w:rFonts w:hint="eastAsia"/>
          <w:strike/>
          <w:color w:val="FF6600"/>
          <w:kern w:val="2"/>
          <w:lang w:eastAsia="zh-TW"/>
        </w:rPr>
        <w:t>以受理編號讀取</w:t>
      </w:r>
      <w:r w:rsidR="00B4163F" w:rsidRPr="00BB00C4">
        <w:rPr>
          <w:rFonts w:hint="eastAsia"/>
          <w:strike/>
          <w:color w:val="FF6600"/>
          <w:kern w:val="2"/>
          <w:lang w:eastAsia="zh-TW"/>
        </w:rPr>
        <w:t>投保明細檔</w:t>
      </w:r>
      <w:r w:rsidR="00B4163F" w:rsidRPr="00BB00C4">
        <w:rPr>
          <w:strike/>
          <w:color w:val="FF6600"/>
          <w:kern w:val="2"/>
          <w:lang w:eastAsia="zh-TW"/>
        </w:rPr>
        <w:t>DT</w:t>
      </w:r>
      <w:r w:rsidR="00B4163F" w:rsidRPr="00BB00C4">
        <w:rPr>
          <w:rFonts w:hint="eastAsia"/>
          <w:strike/>
          <w:color w:val="FF6600"/>
          <w:kern w:val="2"/>
          <w:lang w:eastAsia="zh-TW"/>
        </w:rPr>
        <w:t>A</w:t>
      </w:r>
      <w:r w:rsidR="00B4163F" w:rsidRPr="00BB00C4">
        <w:rPr>
          <w:strike/>
          <w:color w:val="FF6600"/>
          <w:kern w:val="2"/>
          <w:lang w:eastAsia="zh-TW"/>
        </w:rPr>
        <w:t>A</w:t>
      </w:r>
      <w:r w:rsidR="00B4163F" w:rsidRPr="00BB00C4">
        <w:rPr>
          <w:rFonts w:hint="eastAsia"/>
          <w:strike/>
          <w:color w:val="FF6600"/>
          <w:kern w:val="2"/>
          <w:lang w:eastAsia="zh-TW"/>
        </w:rPr>
        <w:t>B100</w:t>
      </w:r>
      <w:r w:rsidRPr="00BB00C4">
        <w:rPr>
          <w:rFonts w:hint="eastAsia"/>
          <w:strike/>
          <w:color w:val="FF6600"/>
          <w:kern w:val="2"/>
          <w:lang w:eastAsia="zh-TW"/>
        </w:rPr>
        <w:t xml:space="preserve"> (</w:t>
      </w:r>
      <w:r w:rsidRPr="00BB00C4">
        <w:rPr>
          <w:rFonts w:hint="eastAsia"/>
          <w:strike/>
          <w:color w:val="FF6600"/>
          <w:kern w:val="2"/>
          <w:lang w:eastAsia="zh-TW"/>
        </w:rPr>
        <w:t>需以保單號碼</w:t>
      </w:r>
      <w:r w:rsidRPr="00BB00C4">
        <w:rPr>
          <w:rFonts w:hint="eastAsia"/>
          <w:strike/>
          <w:color w:val="FF6600"/>
          <w:kern w:val="2"/>
          <w:lang w:eastAsia="zh-TW"/>
        </w:rPr>
        <w:t>group by)</w:t>
      </w:r>
      <w:r w:rsidR="008120A7" w:rsidRPr="008120A7">
        <w:rPr>
          <w:rFonts w:hint="eastAsia"/>
          <w:color w:val="800080"/>
          <w:kern w:val="2"/>
          <w:lang w:eastAsia="zh-TW"/>
        </w:rPr>
        <w:t xml:space="preserve"> </w:t>
      </w:r>
      <w:r w:rsidR="008120A7" w:rsidRPr="008120A7">
        <w:rPr>
          <w:rFonts w:hint="eastAsia"/>
          <w:color w:val="800080"/>
          <w:kern w:val="2"/>
          <w:lang w:eastAsia="zh-TW"/>
        </w:rPr>
        <w:t>、</w:t>
      </w:r>
      <w:r w:rsidR="008120A7">
        <w:rPr>
          <w:rFonts w:hint="eastAsia"/>
          <w:color w:val="800080"/>
          <w:kern w:val="2"/>
          <w:lang w:eastAsia="zh-TW"/>
        </w:rPr>
        <w:t xml:space="preserve">select  </w:t>
      </w:r>
      <w:r w:rsidR="00BB00C4" w:rsidRPr="00BB00C4">
        <w:rPr>
          <w:rFonts w:hint="eastAsia"/>
          <w:color w:val="FF6600"/>
          <w:kern w:val="2"/>
          <w:lang w:eastAsia="zh-TW"/>
        </w:rPr>
        <w:t>事故者</w:t>
      </w:r>
      <w:r w:rsidR="00BB00C4" w:rsidRPr="00BB00C4">
        <w:rPr>
          <w:rFonts w:hint="eastAsia"/>
          <w:color w:val="FF6600"/>
          <w:kern w:val="2"/>
          <w:lang w:eastAsia="zh-TW"/>
        </w:rPr>
        <w:t xml:space="preserve">ID, </w:t>
      </w:r>
      <w:r w:rsidR="008120A7">
        <w:rPr>
          <w:rFonts w:hint="eastAsia"/>
          <w:color w:val="800080"/>
          <w:kern w:val="2"/>
          <w:lang w:eastAsia="zh-TW"/>
        </w:rPr>
        <w:t>事故者姓名</w:t>
      </w:r>
      <w:r w:rsidR="008120A7">
        <w:rPr>
          <w:rFonts w:hint="eastAsia"/>
          <w:color w:val="800080"/>
          <w:kern w:val="2"/>
          <w:lang w:eastAsia="zh-TW"/>
        </w:rPr>
        <w:t xml:space="preserve">  from </w:t>
      </w:r>
      <w:r w:rsidR="008120A7" w:rsidRPr="008120A7">
        <w:rPr>
          <w:rFonts w:hint="eastAsia"/>
          <w:color w:val="800080"/>
          <w:kern w:val="2"/>
          <w:lang w:eastAsia="zh-TW"/>
        </w:rPr>
        <w:t>理賠受理輸入申請書檔</w:t>
      </w:r>
      <w:r w:rsidR="008120A7" w:rsidRPr="008120A7">
        <w:rPr>
          <w:rFonts w:hint="eastAsia"/>
          <w:color w:val="800080"/>
          <w:kern w:val="2"/>
          <w:lang w:eastAsia="zh-TW"/>
        </w:rPr>
        <w:t>DTAAA010</w:t>
      </w:r>
      <w:r w:rsidR="008120A7">
        <w:rPr>
          <w:rFonts w:hint="eastAsia"/>
          <w:color w:val="800080"/>
          <w:kern w:val="2"/>
          <w:lang w:eastAsia="zh-TW"/>
        </w:rPr>
        <w:t xml:space="preserve">  BY </w:t>
      </w:r>
      <w:r w:rsidR="008120A7" w:rsidRPr="008120A7">
        <w:rPr>
          <w:rFonts w:hint="eastAsia"/>
          <w:color w:val="800080"/>
          <w:kern w:val="2"/>
          <w:lang w:eastAsia="zh-TW"/>
        </w:rPr>
        <w:t>受理編號</w:t>
      </w:r>
      <w:r w:rsidR="008120A7">
        <w:rPr>
          <w:rFonts w:hint="eastAsia"/>
          <w:color w:val="800080"/>
          <w:kern w:val="2"/>
          <w:lang w:eastAsia="zh-TW"/>
        </w:rPr>
        <w:t>(</w:t>
      </w:r>
      <w:r w:rsidR="008120A7">
        <w:rPr>
          <w:rFonts w:hint="eastAsia"/>
          <w:color w:val="800080"/>
          <w:kern w:val="2"/>
          <w:lang w:eastAsia="zh-TW"/>
        </w:rPr>
        <w:t>從核付與</w:t>
      </w:r>
      <w:r w:rsidR="008120A7">
        <w:rPr>
          <w:rFonts w:hint="eastAsia"/>
          <w:color w:val="800080"/>
          <w:kern w:val="2"/>
          <w:lang w:eastAsia="zh-TW"/>
        </w:rPr>
        <w:t>MENU TREE</w:t>
      </w:r>
      <w:r w:rsidR="008120A7">
        <w:rPr>
          <w:rFonts w:hint="eastAsia"/>
          <w:color w:val="800080"/>
          <w:kern w:val="2"/>
          <w:lang w:eastAsia="zh-TW"/>
        </w:rPr>
        <w:t>進來</w:t>
      </w:r>
      <w:r w:rsidR="008120A7">
        <w:rPr>
          <w:rFonts w:hint="eastAsia"/>
          <w:color w:val="800080"/>
          <w:kern w:val="2"/>
          <w:lang w:eastAsia="zh-TW"/>
        </w:rPr>
        <w:t>,</w:t>
      </w:r>
      <w:r w:rsidR="008120A7">
        <w:rPr>
          <w:rFonts w:hint="eastAsia"/>
          <w:color w:val="800080"/>
          <w:kern w:val="2"/>
          <w:lang w:eastAsia="zh-TW"/>
        </w:rPr>
        <w:t>才需</w:t>
      </w:r>
      <w:r w:rsidR="008120A7">
        <w:rPr>
          <w:rFonts w:hint="eastAsia"/>
          <w:color w:val="800080"/>
          <w:kern w:val="2"/>
          <w:lang w:eastAsia="zh-TW"/>
        </w:rPr>
        <w:t>READ DTAAA010)</w:t>
      </w:r>
      <w:r w:rsidR="00BB00C4" w:rsidRPr="00BB00C4">
        <w:rPr>
          <w:rFonts w:hint="eastAsia"/>
          <w:color w:val="800080"/>
          <w:kern w:val="2"/>
          <w:lang w:eastAsia="zh-TW"/>
        </w:rPr>
        <w:t xml:space="preserve"> </w:t>
      </w:r>
      <w:r w:rsidR="00BB00C4" w:rsidRPr="008120A7">
        <w:rPr>
          <w:rFonts w:hint="eastAsia"/>
          <w:color w:val="800080"/>
          <w:kern w:val="2"/>
          <w:lang w:eastAsia="zh-TW"/>
        </w:rPr>
        <w:t>、</w:t>
      </w:r>
      <w:r w:rsidR="00BB00C4">
        <w:rPr>
          <w:rFonts w:hint="eastAsia"/>
          <w:color w:val="800080"/>
          <w:kern w:val="2"/>
          <w:lang w:eastAsia="zh-TW"/>
        </w:rPr>
        <w:t>READ D</w:t>
      </w:r>
      <w:r w:rsidR="00BC34A4">
        <w:rPr>
          <w:rFonts w:hint="eastAsia"/>
          <w:color w:val="800080"/>
          <w:kern w:val="2"/>
          <w:lang w:eastAsia="zh-TW"/>
        </w:rPr>
        <w:t>T</w:t>
      </w:r>
      <w:r w:rsidR="00BB00C4">
        <w:rPr>
          <w:rFonts w:hint="eastAsia"/>
          <w:color w:val="800080"/>
          <w:kern w:val="2"/>
          <w:lang w:eastAsia="zh-TW"/>
        </w:rPr>
        <w:t xml:space="preserve">AAA012 BY </w:t>
      </w:r>
      <w:r w:rsidR="00BB00C4">
        <w:rPr>
          <w:rFonts w:hint="eastAsia"/>
          <w:color w:val="800080"/>
          <w:kern w:val="2"/>
          <w:lang w:eastAsia="zh-TW"/>
        </w:rPr>
        <w:t>受理編號</w:t>
      </w:r>
      <w:r w:rsidR="00BB00C4">
        <w:rPr>
          <w:rFonts w:hint="eastAsia"/>
          <w:color w:val="800080"/>
          <w:kern w:val="2"/>
          <w:lang w:eastAsia="zh-TW"/>
        </w:rPr>
        <w:t xml:space="preserve"> , </w:t>
      </w:r>
      <w:r w:rsidR="00B4163F" w:rsidRPr="001230C9">
        <w:rPr>
          <w:rFonts w:hint="eastAsia"/>
          <w:strike/>
          <w:color w:val="FF6600"/>
          <w:kern w:val="2"/>
          <w:lang w:eastAsia="zh-TW"/>
        </w:rPr>
        <w:t>條件如下</w:t>
      </w:r>
      <w:r w:rsidR="00B4163F" w:rsidRPr="00B4163F">
        <w:rPr>
          <w:rFonts w:hint="eastAsia"/>
          <w:kern w:val="2"/>
          <w:szCs w:val="24"/>
          <w:lang w:eastAsia="zh-TW"/>
        </w:rPr>
        <w:t>：</w:t>
      </w:r>
    </w:p>
    <w:p w:rsidR="003B4D00" w:rsidRPr="002D49FF" w:rsidRDefault="003B4D00" w:rsidP="003B4D00">
      <w:pPr>
        <w:pStyle w:val="Tabletext"/>
        <w:keepLines w:val="0"/>
        <w:spacing w:after="0" w:line="240" w:lineRule="auto"/>
        <w:ind w:left="850"/>
        <w:rPr>
          <w:rFonts w:hint="eastAsia"/>
          <w:color w:val="80008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2.1.1</w:t>
        </w:r>
      </w:smartTag>
      <w:r>
        <w:rPr>
          <w:rFonts w:hint="eastAsia"/>
          <w:kern w:val="2"/>
          <w:szCs w:val="24"/>
          <w:lang w:eastAsia="zh-TW"/>
        </w:rPr>
        <w:t xml:space="preserve">  </w:t>
      </w:r>
      <w:r w:rsidR="00076B87">
        <w:rPr>
          <w:rFonts w:hint="eastAsia"/>
          <w:kern w:val="2"/>
          <w:szCs w:val="24"/>
          <w:lang w:eastAsia="zh-TW"/>
        </w:rPr>
        <w:t xml:space="preserve">IF </w:t>
      </w:r>
      <w:r w:rsidR="00076B87" w:rsidRPr="00B4163F">
        <w:rPr>
          <w:kern w:val="2"/>
          <w:szCs w:val="24"/>
          <w:lang w:eastAsia="zh-TW"/>
        </w:rPr>
        <w:t>DTAAA</w:t>
      </w:r>
      <w:r w:rsidR="00076B87" w:rsidRPr="00B4163F">
        <w:rPr>
          <w:rFonts w:hint="eastAsia"/>
          <w:kern w:val="2"/>
          <w:szCs w:val="24"/>
          <w:lang w:eastAsia="zh-TW"/>
        </w:rPr>
        <w:t>001</w:t>
      </w:r>
      <w:r w:rsidR="00076B87">
        <w:rPr>
          <w:rFonts w:hint="eastAsia"/>
          <w:kern w:val="2"/>
          <w:szCs w:val="24"/>
          <w:lang w:eastAsia="zh-TW"/>
        </w:rPr>
        <w:t>_NOT_FND</w:t>
      </w:r>
      <w:r w:rsidR="00A20198" w:rsidRPr="00076B87">
        <w:rPr>
          <w:rFonts w:hint="eastAsia"/>
          <w:kern w:val="2"/>
          <w:szCs w:val="24"/>
          <w:lang w:eastAsia="zh-TW"/>
        </w:rPr>
        <w:t>：</w:t>
      </w:r>
      <w:r w:rsidR="00076B87" w:rsidRPr="00B4163F">
        <w:rPr>
          <w:rFonts w:hint="eastAsia"/>
          <w:kern w:val="2"/>
          <w:szCs w:val="24"/>
          <w:lang w:eastAsia="zh-TW"/>
        </w:rPr>
        <w:t>理賠受理檔</w:t>
      </w:r>
      <w:r w:rsidR="00076B87" w:rsidRPr="00B4163F">
        <w:rPr>
          <w:kern w:val="2"/>
          <w:szCs w:val="24"/>
          <w:lang w:eastAsia="zh-TW"/>
        </w:rPr>
        <w:t>DTAAA</w:t>
      </w:r>
      <w:r w:rsidR="00076B87" w:rsidRPr="00B4163F">
        <w:rPr>
          <w:rFonts w:hint="eastAsia"/>
          <w:kern w:val="2"/>
          <w:szCs w:val="24"/>
          <w:lang w:eastAsia="zh-TW"/>
        </w:rPr>
        <w:t>001</w:t>
      </w:r>
      <w:r w:rsidR="00076B87">
        <w:rPr>
          <w:rFonts w:hint="eastAsia"/>
          <w:kern w:val="2"/>
          <w:szCs w:val="24"/>
          <w:lang w:eastAsia="zh-TW"/>
        </w:rPr>
        <w:t>,</w:t>
      </w:r>
      <w:r w:rsidR="00076B87">
        <w:rPr>
          <w:rFonts w:hint="eastAsia"/>
          <w:kern w:val="2"/>
          <w:szCs w:val="24"/>
          <w:lang w:eastAsia="zh-TW"/>
        </w:rPr>
        <w:t>若查無資料</w:t>
      </w:r>
      <w:r w:rsidR="00076B87">
        <w:rPr>
          <w:rFonts w:hint="eastAsia"/>
          <w:kern w:val="2"/>
          <w:szCs w:val="24"/>
          <w:lang w:eastAsia="zh-TW"/>
        </w:rPr>
        <w:t>,</w:t>
      </w:r>
      <w:r w:rsidR="00D8794E">
        <w:rPr>
          <w:rFonts w:hint="eastAsia"/>
          <w:kern w:val="2"/>
          <w:szCs w:val="24"/>
          <w:lang w:eastAsia="zh-TW"/>
        </w:rPr>
        <w:t>則</w:t>
      </w:r>
      <w:r w:rsidR="00076B87">
        <w:rPr>
          <w:rFonts w:hint="eastAsia"/>
          <w:kern w:val="2"/>
          <w:szCs w:val="24"/>
          <w:lang w:eastAsia="zh-TW"/>
        </w:rPr>
        <w:t>訊息放</w:t>
      </w:r>
      <w:r w:rsidR="00076B87">
        <w:rPr>
          <w:kern w:val="2"/>
          <w:szCs w:val="24"/>
          <w:lang w:eastAsia="zh-TW"/>
        </w:rPr>
        <w:t>‘</w:t>
      </w:r>
      <w:r w:rsidR="00D8794E" w:rsidRPr="00B4163F">
        <w:rPr>
          <w:rFonts w:hint="eastAsia"/>
          <w:kern w:val="2"/>
          <w:szCs w:val="24"/>
          <w:lang w:eastAsia="zh-TW"/>
        </w:rPr>
        <w:t>理賠受理檔</w:t>
      </w:r>
      <w:r w:rsidR="00D8794E">
        <w:rPr>
          <w:rFonts w:hint="eastAsia"/>
          <w:kern w:val="2"/>
          <w:szCs w:val="24"/>
          <w:lang w:eastAsia="zh-TW"/>
        </w:rPr>
        <w:t>查無該</w:t>
      </w:r>
      <w:r w:rsidR="00076B87">
        <w:rPr>
          <w:rFonts w:hint="eastAsia"/>
          <w:kern w:val="2"/>
          <w:szCs w:val="24"/>
          <w:lang w:eastAsia="zh-TW"/>
        </w:rPr>
        <w:t>受理編號</w:t>
      </w:r>
      <w:r w:rsidR="00076B87">
        <w:rPr>
          <w:rFonts w:hint="eastAsia"/>
          <w:kern w:val="2"/>
          <w:szCs w:val="24"/>
          <w:lang w:eastAsia="zh-TW"/>
        </w:rPr>
        <w:t>!</w:t>
      </w:r>
      <w:r w:rsidR="00076B87">
        <w:rPr>
          <w:kern w:val="2"/>
          <w:szCs w:val="24"/>
          <w:lang w:eastAsia="zh-TW"/>
        </w:rPr>
        <w:t>’</w:t>
      </w:r>
      <w:r w:rsidR="00076B87">
        <w:rPr>
          <w:rFonts w:hint="eastAsia"/>
          <w:kern w:val="2"/>
          <w:szCs w:val="24"/>
          <w:lang w:eastAsia="zh-TW"/>
        </w:rPr>
        <w:t>，</w:t>
      </w:r>
      <w:r w:rsidR="00076B87">
        <w:rPr>
          <w:rFonts w:hint="eastAsia"/>
          <w:kern w:val="2"/>
          <w:szCs w:val="24"/>
          <w:lang w:eastAsia="zh-TW"/>
        </w:rPr>
        <w:t>RETURN</w:t>
      </w:r>
      <w:r w:rsidR="00805D47">
        <w:rPr>
          <w:rFonts w:hint="eastAsia"/>
          <w:kern w:val="2"/>
          <w:szCs w:val="24"/>
          <w:lang w:eastAsia="zh-TW"/>
        </w:rPr>
        <w:t>。</w:t>
      </w:r>
      <w:r w:rsidR="00076B87">
        <w:rPr>
          <w:rFonts w:hint="eastAsia"/>
          <w:kern w:val="2"/>
          <w:szCs w:val="24"/>
          <w:lang w:eastAsia="zh-TW"/>
        </w:rPr>
        <w:t xml:space="preserve"> </w:t>
      </w:r>
      <w:r w:rsidR="002D49FF" w:rsidRPr="002D49FF">
        <w:rPr>
          <w:rFonts w:hint="eastAsia"/>
          <w:color w:val="800080"/>
          <w:kern w:val="2"/>
          <w:lang w:eastAsia="zh-TW"/>
        </w:rPr>
        <w:t>且新增</w:t>
      </w:r>
      <w:r w:rsidR="002D49FF" w:rsidRPr="002D49FF">
        <w:rPr>
          <w:rFonts w:hint="eastAsia"/>
          <w:color w:val="800080"/>
          <w:kern w:val="2"/>
          <w:lang w:eastAsia="zh-TW"/>
        </w:rPr>
        <w:t>BUTTON DISABLE</w:t>
      </w:r>
      <w:r w:rsidR="002D49FF" w:rsidRPr="002D49FF">
        <w:rPr>
          <w:rFonts w:hint="eastAsia"/>
          <w:color w:val="800080"/>
          <w:kern w:val="2"/>
          <w:lang w:eastAsia="zh-TW"/>
        </w:rPr>
        <w:t>。</w:t>
      </w:r>
    </w:p>
    <w:p w:rsidR="00B37E83" w:rsidRDefault="00B37E83" w:rsidP="00B37E83">
      <w:pPr>
        <w:pStyle w:val="Tabletext"/>
        <w:keepLines w:val="0"/>
        <w:spacing w:after="0" w:line="240" w:lineRule="auto"/>
        <w:ind w:leftChars="354" w:left="850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2.1.</w:t>
        </w:r>
        <w:r w:rsidR="003B4D00">
          <w:rPr>
            <w:rFonts w:hint="eastAsia"/>
            <w:kern w:val="2"/>
            <w:szCs w:val="24"/>
            <w:lang w:eastAsia="zh-TW"/>
          </w:rPr>
          <w:t>2</w:t>
        </w:r>
      </w:smartTag>
      <w:r w:rsidR="00B86DA6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076B87" w:rsidRPr="00076B87">
        <w:rPr>
          <w:rFonts w:hint="eastAsia"/>
          <w:kern w:val="2"/>
          <w:szCs w:val="24"/>
          <w:lang w:eastAsia="zh-TW"/>
        </w:rPr>
        <w:t>IF DTAAK004_NOT_FND</w:t>
      </w:r>
      <w:r w:rsidR="00076B87" w:rsidRPr="00076B87">
        <w:rPr>
          <w:rFonts w:hint="eastAsia"/>
          <w:kern w:val="2"/>
          <w:szCs w:val="24"/>
          <w:lang w:eastAsia="zh-TW"/>
        </w:rPr>
        <w:t>：視為正常</w:t>
      </w:r>
      <w:r w:rsidR="00076B87" w:rsidRPr="00076B87">
        <w:rPr>
          <w:rFonts w:hint="eastAsia"/>
          <w:kern w:val="2"/>
          <w:szCs w:val="24"/>
          <w:lang w:eastAsia="zh-TW"/>
        </w:rPr>
        <w:t>,</w:t>
      </w:r>
      <w:r w:rsidR="00076B87" w:rsidRPr="00076B87">
        <w:rPr>
          <w:rFonts w:hint="eastAsia"/>
          <w:kern w:val="2"/>
          <w:szCs w:val="24"/>
          <w:lang w:eastAsia="zh-TW"/>
        </w:rPr>
        <w:t>不需顯示訊息</w:t>
      </w:r>
      <w:r w:rsidR="00076B87" w:rsidRPr="00076B87">
        <w:rPr>
          <w:rFonts w:hint="eastAsia"/>
          <w:kern w:val="2"/>
          <w:szCs w:val="24"/>
          <w:lang w:eastAsia="zh-TW"/>
        </w:rPr>
        <w:t>,</w:t>
      </w:r>
      <w:r w:rsidR="00076B87" w:rsidRPr="00076B87">
        <w:rPr>
          <w:rFonts w:hint="eastAsia"/>
          <w:kern w:val="2"/>
          <w:szCs w:val="24"/>
          <w:lang w:eastAsia="zh-TW"/>
        </w:rPr>
        <w:t>後續正常處理</w:t>
      </w:r>
      <w:r w:rsidR="00805D47"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 </w:t>
      </w:r>
    </w:p>
    <w:p w:rsidR="00076B87" w:rsidRPr="003522C9" w:rsidRDefault="00076B87" w:rsidP="00076B87">
      <w:pPr>
        <w:pStyle w:val="Tabletext"/>
        <w:keepLines w:val="0"/>
        <w:spacing w:after="0" w:line="240" w:lineRule="auto"/>
        <w:ind w:leftChars="354" w:left="850"/>
        <w:rPr>
          <w:rFonts w:hint="eastAsia"/>
          <w:color w:val="FF66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2.1.3</w:t>
        </w:r>
      </w:smartTag>
      <w:r>
        <w:rPr>
          <w:rFonts w:hint="eastAsia"/>
          <w:kern w:val="2"/>
          <w:szCs w:val="24"/>
          <w:lang w:eastAsia="zh-TW"/>
        </w:rPr>
        <w:t xml:space="preserve">  </w:t>
      </w:r>
      <w:r w:rsidRPr="00BB00C4">
        <w:rPr>
          <w:rFonts w:hint="eastAsia"/>
          <w:strike/>
          <w:color w:val="FF6600"/>
          <w:kern w:val="2"/>
          <w:lang w:eastAsia="zh-TW"/>
        </w:rPr>
        <w:t xml:space="preserve">IF </w:t>
      </w:r>
      <w:r w:rsidRPr="00BB00C4">
        <w:rPr>
          <w:strike/>
          <w:color w:val="FF6600"/>
          <w:kern w:val="2"/>
          <w:lang w:eastAsia="zh-TW"/>
        </w:rPr>
        <w:t>DT</w:t>
      </w:r>
      <w:r w:rsidRPr="00BB00C4">
        <w:rPr>
          <w:rFonts w:hint="eastAsia"/>
          <w:strike/>
          <w:color w:val="FF6600"/>
          <w:kern w:val="2"/>
          <w:lang w:eastAsia="zh-TW"/>
        </w:rPr>
        <w:t>A</w:t>
      </w:r>
      <w:r w:rsidRPr="00BB00C4">
        <w:rPr>
          <w:strike/>
          <w:color w:val="FF6600"/>
          <w:kern w:val="2"/>
          <w:lang w:eastAsia="zh-TW"/>
        </w:rPr>
        <w:t>A</w:t>
      </w:r>
      <w:r w:rsidRPr="00BB00C4">
        <w:rPr>
          <w:rFonts w:hint="eastAsia"/>
          <w:strike/>
          <w:color w:val="FF6600"/>
          <w:kern w:val="2"/>
          <w:lang w:eastAsia="zh-TW"/>
        </w:rPr>
        <w:t>B100_NOT_FND</w:t>
      </w:r>
      <w:r w:rsidRPr="00BB00C4">
        <w:rPr>
          <w:rFonts w:hint="eastAsia"/>
          <w:strike/>
          <w:color w:val="FF6600"/>
          <w:kern w:val="2"/>
          <w:lang w:eastAsia="zh-TW"/>
        </w:rPr>
        <w:t>：視為正常</w:t>
      </w:r>
      <w:r w:rsidRPr="00BB00C4">
        <w:rPr>
          <w:rFonts w:hint="eastAsia"/>
          <w:strike/>
          <w:color w:val="FF6600"/>
          <w:kern w:val="2"/>
          <w:lang w:eastAsia="zh-TW"/>
        </w:rPr>
        <w:t>,</w:t>
      </w:r>
      <w:r w:rsidRPr="00BB00C4">
        <w:rPr>
          <w:rFonts w:hint="eastAsia"/>
          <w:strike/>
          <w:color w:val="FF6600"/>
          <w:kern w:val="2"/>
          <w:lang w:eastAsia="zh-TW"/>
        </w:rPr>
        <w:t>不需顯示訊息</w:t>
      </w:r>
      <w:r w:rsidRPr="00BB00C4">
        <w:rPr>
          <w:rFonts w:hint="eastAsia"/>
          <w:strike/>
          <w:color w:val="FF6600"/>
          <w:kern w:val="2"/>
          <w:lang w:eastAsia="zh-TW"/>
        </w:rPr>
        <w:t>,</w:t>
      </w:r>
      <w:r w:rsidRPr="00BB00C4">
        <w:rPr>
          <w:rFonts w:hint="eastAsia"/>
          <w:strike/>
          <w:color w:val="FF6600"/>
          <w:kern w:val="2"/>
          <w:lang w:eastAsia="zh-TW"/>
        </w:rPr>
        <w:t>後續正常處理</w:t>
      </w:r>
      <w:r w:rsidR="00805D47" w:rsidRPr="00BB00C4">
        <w:rPr>
          <w:rFonts w:hint="eastAsia"/>
          <w:strike/>
          <w:color w:val="FF6600"/>
          <w:kern w:val="2"/>
          <w:lang w:eastAsia="zh-TW"/>
        </w:rPr>
        <w:t>。</w:t>
      </w:r>
      <w:r w:rsidRPr="003522C9">
        <w:rPr>
          <w:rFonts w:hint="eastAsia"/>
          <w:strike/>
          <w:color w:val="FF6600"/>
          <w:kern w:val="2"/>
          <w:lang w:eastAsia="zh-TW"/>
        </w:rPr>
        <w:t xml:space="preserve"> </w:t>
      </w:r>
      <w:r w:rsidRPr="003522C9">
        <w:rPr>
          <w:rFonts w:hint="eastAsia"/>
          <w:color w:val="FF6600"/>
          <w:kern w:val="2"/>
          <w:lang w:eastAsia="zh-TW"/>
        </w:rPr>
        <w:t xml:space="preserve"> </w:t>
      </w:r>
    </w:p>
    <w:p w:rsidR="00BB00C4" w:rsidRPr="003522C9" w:rsidRDefault="00BB00C4" w:rsidP="00BB00C4">
      <w:pPr>
        <w:pStyle w:val="Tabletext"/>
        <w:keepLines w:val="0"/>
        <w:spacing w:after="0" w:line="240" w:lineRule="auto"/>
        <w:ind w:leftChars="354" w:left="850"/>
        <w:rPr>
          <w:rFonts w:hint="eastAsia"/>
          <w:color w:val="FF66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522C9">
          <w:rPr>
            <w:rFonts w:hint="eastAsia"/>
            <w:color w:val="FF6600"/>
            <w:kern w:val="2"/>
            <w:lang w:eastAsia="zh-TW"/>
          </w:rPr>
          <w:t>2.1.4</w:t>
        </w:r>
      </w:smartTag>
      <w:r w:rsidRPr="003522C9">
        <w:rPr>
          <w:rFonts w:hint="eastAsia"/>
          <w:color w:val="FF6600"/>
          <w:kern w:val="2"/>
          <w:lang w:eastAsia="zh-TW"/>
        </w:rPr>
        <w:t xml:space="preserve">  IF </w:t>
      </w:r>
      <w:r w:rsidRPr="003522C9">
        <w:rPr>
          <w:color w:val="FF6600"/>
          <w:kern w:val="2"/>
          <w:lang w:eastAsia="zh-TW"/>
        </w:rPr>
        <w:t>DT</w:t>
      </w:r>
      <w:r w:rsidRPr="003522C9">
        <w:rPr>
          <w:rFonts w:hint="eastAsia"/>
          <w:color w:val="FF6600"/>
          <w:kern w:val="2"/>
          <w:lang w:eastAsia="zh-TW"/>
        </w:rPr>
        <w:t>A</w:t>
      </w:r>
      <w:r w:rsidRPr="003522C9">
        <w:rPr>
          <w:color w:val="FF6600"/>
          <w:kern w:val="2"/>
          <w:lang w:eastAsia="zh-TW"/>
        </w:rPr>
        <w:t>A</w:t>
      </w:r>
      <w:r w:rsidRPr="003522C9">
        <w:rPr>
          <w:rFonts w:hint="eastAsia"/>
          <w:color w:val="FF6600"/>
          <w:kern w:val="2"/>
          <w:lang w:eastAsia="zh-TW"/>
        </w:rPr>
        <w:t>A010_NOT_FND</w:t>
      </w:r>
      <w:r w:rsidRPr="003522C9">
        <w:rPr>
          <w:rFonts w:hint="eastAsia"/>
          <w:color w:val="FF6600"/>
          <w:kern w:val="2"/>
          <w:lang w:eastAsia="zh-TW"/>
        </w:rPr>
        <w:t>：視為正常</w:t>
      </w:r>
      <w:r w:rsidRPr="003522C9">
        <w:rPr>
          <w:rFonts w:hint="eastAsia"/>
          <w:color w:val="FF6600"/>
          <w:kern w:val="2"/>
          <w:lang w:eastAsia="zh-TW"/>
        </w:rPr>
        <w:t>,</w:t>
      </w:r>
      <w:r w:rsidRPr="003522C9">
        <w:rPr>
          <w:rFonts w:hint="eastAsia"/>
          <w:color w:val="FF6600"/>
          <w:kern w:val="2"/>
          <w:lang w:eastAsia="zh-TW"/>
        </w:rPr>
        <w:t>不需顯示訊息</w:t>
      </w:r>
      <w:r w:rsidRPr="003522C9">
        <w:rPr>
          <w:rFonts w:hint="eastAsia"/>
          <w:color w:val="FF6600"/>
          <w:kern w:val="2"/>
          <w:lang w:eastAsia="zh-TW"/>
        </w:rPr>
        <w:t>,</w:t>
      </w:r>
      <w:r w:rsidRPr="003522C9">
        <w:rPr>
          <w:rFonts w:hint="eastAsia"/>
          <w:color w:val="FF6600"/>
          <w:kern w:val="2"/>
          <w:lang w:eastAsia="zh-TW"/>
        </w:rPr>
        <w:t>後續正常處理。</w:t>
      </w:r>
      <w:r w:rsidRPr="003522C9">
        <w:rPr>
          <w:rFonts w:hint="eastAsia"/>
          <w:color w:val="FF6600"/>
          <w:kern w:val="2"/>
          <w:lang w:eastAsia="zh-TW"/>
        </w:rPr>
        <w:t xml:space="preserve">  </w:t>
      </w:r>
    </w:p>
    <w:p w:rsidR="00BB00C4" w:rsidRPr="003522C9" w:rsidRDefault="00BB00C4" w:rsidP="00BB00C4">
      <w:pPr>
        <w:pStyle w:val="Tabletext"/>
        <w:keepLines w:val="0"/>
        <w:spacing w:after="0" w:line="240" w:lineRule="auto"/>
        <w:ind w:leftChars="354" w:left="850"/>
        <w:rPr>
          <w:rFonts w:hint="eastAsia"/>
          <w:color w:val="FF66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522C9">
          <w:rPr>
            <w:rFonts w:hint="eastAsia"/>
            <w:color w:val="FF6600"/>
            <w:kern w:val="2"/>
            <w:lang w:eastAsia="zh-TW"/>
          </w:rPr>
          <w:t>2.1.5</w:t>
        </w:r>
      </w:smartTag>
      <w:r w:rsidRPr="003522C9">
        <w:rPr>
          <w:rFonts w:hint="eastAsia"/>
          <w:color w:val="FF6600"/>
          <w:kern w:val="2"/>
          <w:lang w:eastAsia="zh-TW"/>
        </w:rPr>
        <w:t xml:space="preserve">  IF </w:t>
      </w:r>
      <w:r w:rsidRPr="003522C9">
        <w:rPr>
          <w:color w:val="FF6600"/>
          <w:kern w:val="2"/>
          <w:lang w:eastAsia="zh-TW"/>
        </w:rPr>
        <w:t>DT</w:t>
      </w:r>
      <w:r w:rsidRPr="003522C9">
        <w:rPr>
          <w:rFonts w:hint="eastAsia"/>
          <w:color w:val="FF6600"/>
          <w:kern w:val="2"/>
          <w:lang w:eastAsia="zh-TW"/>
        </w:rPr>
        <w:t>A</w:t>
      </w:r>
      <w:r w:rsidRPr="003522C9">
        <w:rPr>
          <w:color w:val="FF6600"/>
          <w:kern w:val="2"/>
          <w:lang w:eastAsia="zh-TW"/>
        </w:rPr>
        <w:t>A</w:t>
      </w:r>
      <w:r w:rsidRPr="003522C9">
        <w:rPr>
          <w:rFonts w:hint="eastAsia"/>
          <w:color w:val="FF6600"/>
          <w:kern w:val="2"/>
          <w:lang w:eastAsia="zh-TW"/>
        </w:rPr>
        <w:t>A012_NOT_FND</w:t>
      </w:r>
      <w:r w:rsidRPr="003522C9">
        <w:rPr>
          <w:rFonts w:hint="eastAsia"/>
          <w:color w:val="FF6600"/>
          <w:kern w:val="2"/>
          <w:lang w:eastAsia="zh-TW"/>
        </w:rPr>
        <w:t>：視為正常</w:t>
      </w:r>
      <w:r w:rsidRPr="003522C9">
        <w:rPr>
          <w:rFonts w:hint="eastAsia"/>
          <w:color w:val="FF6600"/>
          <w:kern w:val="2"/>
          <w:lang w:eastAsia="zh-TW"/>
        </w:rPr>
        <w:t>,</w:t>
      </w:r>
      <w:r w:rsidRPr="003522C9">
        <w:rPr>
          <w:rFonts w:hint="eastAsia"/>
          <w:color w:val="FF6600"/>
          <w:kern w:val="2"/>
          <w:lang w:eastAsia="zh-TW"/>
        </w:rPr>
        <w:t>不需顯示訊息</w:t>
      </w:r>
      <w:r w:rsidRPr="003522C9">
        <w:rPr>
          <w:rFonts w:hint="eastAsia"/>
          <w:color w:val="FF6600"/>
          <w:kern w:val="2"/>
          <w:lang w:eastAsia="zh-TW"/>
        </w:rPr>
        <w:t>,</w:t>
      </w:r>
      <w:r w:rsidRPr="003522C9">
        <w:rPr>
          <w:rFonts w:hint="eastAsia"/>
          <w:color w:val="FF6600"/>
          <w:kern w:val="2"/>
          <w:lang w:eastAsia="zh-TW"/>
        </w:rPr>
        <w:t>後續正常處理。</w:t>
      </w:r>
    </w:p>
    <w:p w:rsidR="00BB00C4" w:rsidRPr="003522C9" w:rsidRDefault="00BB00C4" w:rsidP="00BB00C4">
      <w:pPr>
        <w:pStyle w:val="Tabletext"/>
        <w:keepLines w:val="0"/>
        <w:spacing w:after="0" w:line="240" w:lineRule="auto"/>
        <w:ind w:leftChars="354" w:left="850"/>
        <w:rPr>
          <w:rFonts w:hint="eastAsia"/>
          <w:color w:val="FF66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522C9">
          <w:rPr>
            <w:rFonts w:hint="eastAsia"/>
            <w:color w:val="FF6600"/>
            <w:kern w:val="2"/>
            <w:lang w:eastAsia="zh-TW"/>
          </w:rPr>
          <w:t>2.1.5</w:t>
        </w:r>
      </w:smartTag>
      <w:r w:rsidRPr="003522C9">
        <w:rPr>
          <w:rFonts w:hint="eastAsia"/>
          <w:color w:val="FF6600"/>
          <w:kern w:val="2"/>
          <w:lang w:eastAsia="zh-TW"/>
        </w:rPr>
        <w:t xml:space="preserve">  </w:t>
      </w:r>
      <w:r w:rsidR="00185341">
        <w:rPr>
          <w:rFonts w:hint="eastAsia"/>
          <w:color w:val="FF6600"/>
          <w:kern w:val="2"/>
          <w:lang w:eastAsia="zh-TW"/>
        </w:rPr>
        <w:t>取得該事故者所有有效保單</w:t>
      </w:r>
      <w:r w:rsidR="00185341">
        <w:rPr>
          <w:rFonts w:hint="eastAsia"/>
          <w:color w:val="FF6600"/>
          <w:kern w:val="2"/>
          <w:lang w:eastAsia="zh-TW"/>
        </w:rPr>
        <w:t xml:space="preserve">: </w:t>
      </w:r>
      <w:r w:rsidRPr="003522C9">
        <w:rPr>
          <w:rFonts w:hint="eastAsia"/>
          <w:color w:val="FF6600"/>
          <w:kern w:val="2"/>
          <w:lang w:eastAsia="zh-TW"/>
        </w:rPr>
        <w:t>CALL  AA_B0Z000</w:t>
      </w:r>
      <w:r w:rsidR="00FD60B2">
        <w:rPr>
          <w:rFonts w:hint="eastAsia"/>
          <w:color w:val="FF6600"/>
          <w:kern w:val="2"/>
          <w:lang w:eastAsia="zh-TW"/>
        </w:rPr>
        <w:t>(</w:t>
      </w:r>
      <w:r w:rsidR="00FD60B2">
        <w:rPr>
          <w:rFonts w:hint="eastAsia"/>
          <w:color w:val="FF6600"/>
          <w:kern w:val="2"/>
          <w:lang w:eastAsia="zh-TW"/>
        </w:rPr>
        <w:t>取代</w:t>
      </w:r>
      <w:r w:rsidR="00FD60B2">
        <w:rPr>
          <w:rFonts w:hint="eastAsia"/>
          <w:color w:val="FF6600"/>
          <w:kern w:val="2"/>
          <w:lang w:eastAsia="zh-TW"/>
        </w:rPr>
        <w:t>READ DTAAB100)</w:t>
      </w:r>
      <w:r w:rsidRPr="003522C9">
        <w:rPr>
          <w:rFonts w:hint="eastAsia"/>
          <w:color w:val="FF6600"/>
          <w:kern w:val="2"/>
          <w:lang w:eastAsia="zh-TW"/>
        </w:rPr>
        <w:t>:</w:t>
      </w:r>
    </w:p>
    <w:tbl>
      <w:tblPr>
        <w:tblW w:w="1020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3"/>
        <w:gridCol w:w="2694"/>
        <w:gridCol w:w="3969"/>
      </w:tblGrid>
      <w:tr w:rsidR="00BB00C4">
        <w:tc>
          <w:tcPr>
            <w:tcW w:w="3543" w:type="dxa"/>
            <w:shd w:val="clear" w:color="auto" w:fill="A0A0A0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FF6600"/>
                <w:lang w:eastAsia="zh-TW"/>
              </w:rPr>
            </w:pPr>
            <w:r w:rsidRPr="003522C9">
              <w:rPr>
                <w:rFonts w:hint="eastAsia"/>
                <w:b/>
                <w:bCs/>
                <w:color w:val="FF6600"/>
                <w:lang w:eastAsia="zh-TW"/>
              </w:rPr>
              <w:t>傳入參數名稱</w:t>
            </w:r>
          </w:p>
        </w:tc>
        <w:tc>
          <w:tcPr>
            <w:tcW w:w="2694" w:type="dxa"/>
            <w:shd w:val="clear" w:color="auto" w:fill="A0A0A0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FF6600"/>
                <w:lang w:eastAsia="zh-TW"/>
              </w:rPr>
            </w:pPr>
            <w:r w:rsidRPr="003522C9">
              <w:rPr>
                <w:rFonts w:hint="eastAsia"/>
                <w:b/>
                <w:bCs/>
                <w:color w:val="FF6600"/>
                <w:lang w:eastAsia="zh-TW"/>
              </w:rPr>
              <w:t>資料來源</w:t>
            </w:r>
          </w:p>
        </w:tc>
        <w:tc>
          <w:tcPr>
            <w:tcW w:w="3969" w:type="dxa"/>
            <w:shd w:val="clear" w:color="auto" w:fill="A0A0A0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FF6600"/>
                <w:lang w:eastAsia="zh-TW"/>
              </w:rPr>
            </w:pPr>
            <w:r w:rsidRPr="003522C9">
              <w:rPr>
                <w:rFonts w:hint="eastAsia"/>
                <w:b/>
                <w:color w:val="FF6600"/>
                <w:lang w:eastAsia="zh-TW"/>
              </w:rPr>
              <w:t>特殊限制</w:t>
            </w:r>
          </w:p>
        </w:tc>
      </w:tr>
      <w:tr w:rsidR="00BB00C4" w:rsidRPr="00354F56">
        <w:tc>
          <w:tcPr>
            <w:tcW w:w="3543" w:type="dxa"/>
          </w:tcPr>
          <w:p w:rsidR="00BB00C4" w:rsidRPr="00C97D32" w:rsidRDefault="00BB00C4" w:rsidP="008B648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FF6600"/>
              </w:rPr>
            </w:pPr>
            <w:r w:rsidRPr="00C97D32">
              <w:rPr>
                <w:rFonts w:ascii="新細明體" w:hAnsi="新細明體" w:hint="eastAsia"/>
                <w:color w:val="FF6600"/>
              </w:rPr>
              <w:t>事故者ID</w:t>
            </w:r>
          </w:p>
        </w:tc>
        <w:tc>
          <w:tcPr>
            <w:tcW w:w="2694" w:type="dxa"/>
          </w:tcPr>
          <w:p w:rsidR="00BB00C4" w:rsidRPr="00C97D32" w:rsidRDefault="00BB00C4" w:rsidP="008B648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FF6600"/>
              </w:rPr>
            </w:pPr>
            <w:r w:rsidRPr="00C97D32">
              <w:rPr>
                <w:rFonts w:ascii="新細明體" w:hAnsi="新細明體" w:hint="eastAsia"/>
                <w:color w:val="FF6600"/>
              </w:rPr>
              <w:t>DTAAA010.事故者ID</w:t>
            </w:r>
          </w:p>
        </w:tc>
        <w:tc>
          <w:tcPr>
            <w:tcW w:w="3969" w:type="dxa"/>
          </w:tcPr>
          <w:p w:rsidR="00BB00C4" w:rsidRPr="003522C9" w:rsidRDefault="00E47581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6600"/>
                <w:lang w:eastAsia="zh-TW"/>
              </w:rPr>
            </w:pPr>
            <w:r>
              <w:rPr>
                <w:rFonts w:hint="eastAsia"/>
                <w:bCs/>
                <w:color w:val="FF6600"/>
                <w:lang w:eastAsia="zh-TW"/>
              </w:rPr>
              <w:t>VARCHAR(10)</w:t>
            </w:r>
          </w:p>
        </w:tc>
      </w:tr>
      <w:tr w:rsidR="00BB00C4" w:rsidRPr="00354F56">
        <w:tc>
          <w:tcPr>
            <w:tcW w:w="3543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color w:val="FF6600"/>
                <w:kern w:val="2"/>
                <w:lang w:eastAsia="zh-TW"/>
              </w:rPr>
            </w:pPr>
            <w:r w:rsidRPr="003522C9">
              <w:rPr>
                <w:rFonts w:ascii="新細明體" w:hAnsi="新細明體" w:hint="eastAsia"/>
                <w:color w:val="FF6600"/>
              </w:rPr>
              <w:t>事故日期</w:t>
            </w:r>
          </w:p>
        </w:tc>
        <w:tc>
          <w:tcPr>
            <w:tcW w:w="2694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color w:val="FF6600"/>
                <w:kern w:val="2"/>
                <w:lang w:eastAsia="zh-TW"/>
              </w:rPr>
            </w:pPr>
            <w:r w:rsidRPr="003522C9">
              <w:rPr>
                <w:rFonts w:hint="eastAsia"/>
                <w:color w:val="FF6600"/>
                <w:kern w:val="2"/>
                <w:lang w:eastAsia="zh-TW"/>
              </w:rPr>
              <w:t>CURRENT DATE</w:t>
            </w:r>
          </w:p>
        </w:tc>
        <w:tc>
          <w:tcPr>
            <w:tcW w:w="3969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6600"/>
                <w:lang w:eastAsia="zh-TW"/>
              </w:rPr>
            </w:pPr>
            <w:r w:rsidRPr="003522C9">
              <w:rPr>
                <w:rFonts w:hint="eastAsia"/>
                <w:bCs/>
                <w:color w:val="FF6600"/>
                <w:lang w:eastAsia="zh-TW"/>
              </w:rPr>
              <w:t>DATE</w:t>
            </w:r>
          </w:p>
        </w:tc>
      </w:tr>
      <w:tr w:rsidR="00BB00C4" w:rsidRPr="00354F56">
        <w:tc>
          <w:tcPr>
            <w:tcW w:w="3543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color w:val="FF6600"/>
                <w:lang w:eastAsia="zh-TW"/>
              </w:rPr>
            </w:pPr>
            <w:r w:rsidRPr="003522C9">
              <w:rPr>
                <w:rFonts w:ascii="新細明體" w:hAnsi="新細明體" w:hint="eastAsia"/>
                <w:color w:val="FF6600"/>
              </w:rPr>
              <w:t>無記名資料</w:t>
            </w:r>
          </w:p>
        </w:tc>
        <w:tc>
          <w:tcPr>
            <w:tcW w:w="2694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6600"/>
                <w:lang w:eastAsia="zh-TW"/>
              </w:rPr>
            </w:pPr>
            <w:r w:rsidRPr="003522C9">
              <w:rPr>
                <w:rFonts w:hint="eastAsia"/>
                <w:color w:val="FF6600"/>
                <w:kern w:val="2"/>
                <w:lang w:eastAsia="zh-TW"/>
              </w:rPr>
              <w:t>DTAAA012</w:t>
            </w:r>
          </w:p>
        </w:tc>
        <w:tc>
          <w:tcPr>
            <w:tcW w:w="3969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6600"/>
                <w:lang w:eastAsia="zh-TW"/>
              </w:rPr>
            </w:pPr>
            <w:r w:rsidRPr="003522C9">
              <w:rPr>
                <w:rFonts w:hint="eastAsia"/>
                <w:bCs/>
                <w:color w:val="FF6600"/>
                <w:lang w:eastAsia="zh-TW"/>
              </w:rPr>
              <w:t>LIST</w:t>
            </w:r>
          </w:p>
        </w:tc>
      </w:tr>
      <w:tr w:rsidR="00BB00C4" w:rsidRPr="00354F56">
        <w:tc>
          <w:tcPr>
            <w:tcW w:w="3543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FF6600"/>
              </w:rPr>
            </w:pPr>
            <w:r w:rsidRPr="003522C9">
              <w:rPr>
                <w:rFonts w:ascii="新細明體" w:hAnsi="新細明體" w:hint="eastAsia"/>
                <w:color w:val="FF6600"/>
              </w:rPr>
              <w:t>死殘辦理核付表示</w:t>
            </w:r>
          </w:p>
        </w:tc>
        <w:tc>
          <w:tcPr>
            <w:tcW w:w="2694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color w:val="FF6600"/>
                <w:kern w:val="2"/>
                <w:lang w:eastAsia="zh-TW"/>
              </w:rPr>
            </w:pPr>
            <w:r w:rsidRPr="003522C9">
              <w:rPr>
                <w:color w:val="FF6600"/>
                <w:kern w:val="2"/>
                <w:lang w:eastAsia="zh-TW"/>
              </w:rPr>
              <w:t>‘</w:t>
            </w:r>
            <w:r w:rsidRPr="003522C9">
              <w:rPr>
                <w:rFonts w:hint="eastAsia"/>
                <w:color w:val="FF6600"/>
                <w:kern w:val="2"/>
                <w:lang w:eastAsia="zh-TW"/>
              </w:rPr>
              <w:t>N</w:t>
            </w:r>
            <w:r w:rsidRPr="003522C9">
              <w:rPr>
                <w:color w:val="FF6600"/>
                <w:kern w:val="2"/>
                <w:lang w:eastAsia="zh-TW"/>
              </w:rPr>
              <w:t>’</w:t>
            </w:r>
          </w:p>
        </w:tc>
        <w:tc>
          <w:tcPr>
            <w:tcW w:w="3969" w:type="dxa"/>
          </w:tcPr>
          <w:p w:rsidR="00BB00C4" w:rsidRPr="003522C9" w:rsidRDefault="00E47581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6600"/>
                <w:lang w:eastAsia="zh-TW"/>
              </w:rPr>
            </w:pPr>
            <w:r>
              <w:rPr>
                <w:rFonts w:hint="eastAsia"/>
                <w:bCs/>
                <w:color w:val="FF6600"/>
                <w:lang w:eastAsia="zh-TW"/>
              </w:rPr>
              <w:t>CHAR(1)</w:t>
            </w:r>
          </w:p>
        </w:tc>
      </w:tr>
      <w:tr w:rsidR="00BB00C4" w:rsidRPr="00354F56">
        <w:tc>
          <w:tcPr>
            <w:tcW w:w="3543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FF6600"/>
              </w:rPr>
            </w:pPr>
            <w:r w:rsidRPr="003522C9">
              <w:rPr>
                <w:rFonts w:hint="eastAsia"/>
                <w:b/>
                <w:bCs/>
                <w:color w:val="FF6600"/>
                <w:lang w:eastAsia="zh-TW"/>
              </w:rPr>
              <w:lastRenderedPageBreak/>
              <w:t>傳出參數名稱</w:t>
            </w:r>
          </w:p>
        </w:tc>
        <w:tc>
          <w:tcPr>
            <w:tcW w:w="2694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color w:val="FF6600"/>
                <w:kern w:val="2"/>
                <w:lang w:eastAsia="zh-TW"/>
              </w:rPr>
            </w:pPr>
          </w:p>
        </w:tc>
        <w:tc>
          <w:tcPr>
            <w:tcW w:w="3969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6600"/>
                <w:lang w:eastAsia="zh-TW"/>
              </w:rPr>
            </w:pPr>
          </w:p>
        </w:tc>
      </w:tr>
      <w:tr w:rsidR="00BB00C4" w:rsidRPr="00354F56">
        <w:tc>
          <w:tcPr>
            <w:tcW w:w="3543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color w:val="FF6600"/>
                <w:lang w:eastAsia="zh-TW"/>
              </w:rPr>
            </w:pPr>
            <w:r w:rsidRPr="003522C9">
              <w:rPr>
                <w:rFonts w:ascii="新細明體" w:hAnsi="新細明體" w:hint="eastAsia"/>
                <w:color w:val="FF6600"/>
              </w:rPr>
              <w:t>AA_B0Z000_BO</w:t>
            </w:r>
          </w:p>
        </w:tc>
        <w:tc>
          <w:tcPr>
            <w:tcW w:w="2694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color w:val="FF6600"/>
                <w:kern w:val="2"/>
                <w:lang w:eastAsia="zh-TW"/>
              </w:rPr>
            </w:pPr>
          </w:p>
        </w:tc>
        <w:tc>
          <w:tcPr>
            <w:tcW w:w="3969" w:type="dxa"/>
          </w:tcPr>
          <w:p w:rsidR="00BB00C4" w:rsidRPr="003522C9" w:rsidRDefault="00BB00C4" w:rsidP="008B648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6600"/>
                <w:lang w:eastAsia="zh-TW"/>
              </w:rPr>
            </w:pPr>
            <w:r w:rsidRPr="003522C9">
              <w:rPr>
                <w:rFonts w:hint="eastAsia"/>
                <w:bCs/>
                <w:color w:val="FF6600"/>
                <w:lang w:eastAsia="zh-TW"/>
              </w:rPr>
              <w:t>LIST</w:t>
            </w:r>
          </w:p>
        </w:tc>
      </w:tr>
    </w:tbl>
    <w:p w:rsidR="0001708E" w:rsidRPr="0001708E" w:rsidRDefault="00BB00C4" w:rsidP="00BB00C4">
      <w:pPr>
        <w:pStyle w:val="Tabletext"/>
        <w:keepLines w:val="0"/>
        <w:spacing w:after="0" w:line="240" w:lineRule="auto"/>
        <w:ind w:leftChars="354" w:left="850"/>
        <w:rPr>
          <w:rFonts w:ascii="新細明體" w:hAnsi="新細明體" w:hint="eastAsia"/>
          <w:color w:val="FF6600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2.1.5</w:t>
        </w:r>
      </w:smartTag>
      <w:r>
        <w:rPr>
          <w:rFonts w:hint="eastAsia"/>
          <w:kern w:val="2"/>
          <w:szCs w:val="24"/>
          <w:lang w:eastAsia="zh-TW"/>
        </w:rPr>
        <w:t xml:space="preserve">.1  </w:t>
      </w:r>
      <w:r w:rsidRPr="0001708E">
        <w:rPr>
          <w:rFonts w:hint="eastAsia"/>
          <w:color w:val="FF6600"/>
          <w:kern w:val="2"/>
          <w:lang w:eastAsia="zh-TW"/>
        </w:rPr>
        <w:t xml:space="preserve"> </w:t>
      </w:r>
      <w:r w:rsidRPr="0001708E">
        <w:rPr>
          <w:rFonts w:hint="eastAsia"/>
          <w:color w:val="FF6600"/>
          <w:kern w:val="2"/>
          <w:lang w:eastAsia="zh-TW"/>
        </w:rPr>
        <w:t>若回傳</w:t>
      </w:r>
      <w:r w:rsidR="0001708E" w:rsidRPr="0001708E">
        <w:rPr>
          <w:rFonts w:ascii="新細明體" w:hAnsi="新細明體" w:hint="eastAsia"/>
          <w:color w:val="FF6600"/>
          <w:lang w:eastAsia="zh-TW"/>
        </w:rPr>
        <w:t>AA_B0Z000_BO有值,則對保單號碼做GROUP BY,相同保單只取一筆做為下拉選單的資</w:t>
      </w:r>
    </w:p>
    <w:p w:rsidR="00BB00C4" w:rsidRPr="0001708E" w:rsidRDefault="0001708E" w:rsidP="0001708E">
      <w:pPr>
        <w:pStyle w:val="Tabletext"/>
        <w:keepLines w:val="0"/>
        <w:spacing w:after="0" w:line="240" w:lineRule="auto"/>
        <w:ind w:firstLineChars="1000" w:firstLine="2000"/>
        <w:rPr>
          <w:rFonts w:hint="eastAsia"/>
          <w:color w:val="FF6600"/>
          <w:kern w:val="2"/>
          <w:lang w:eastAsia="zh-TW"/>
        </w:rPr>
      </w:pPr>
      <w:r w:rsidRPr="0001708E">
        <w:rPr>
          <w:rFonts w:ascii="新細明體" w:hAnsi="新細明體" w:hint="eastAsia"/>
          <w:color w:val="FF6600"/>
          <w:lang w:eastAsia="zh-TW"/>
        </w:rPr>
        <w:t>料。</w:t>
      </w:r>
    </w:p>
    <w:p w:rsidR="0098715E" w:rsidRDefault="00E9108B" w:rsidP="0098715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02507">
          <w:rPr>
            <w:rFonts w:hint="eastAsia"/>
            <w:kern w:val="2"/>
            <w:szCs w:val="24"/>
            <w:lang w:eastAsia="zh-TW"/>
          </w:rPr>
          <w:t>2.1.</w:t>
        </w:r>
        <w:r w:rsidR="00BB00C4">
          <w:rPr>
            <w:rFonts w:hint="eastAsia"/>
            <w:kern w:val="2"/>
            <w:szCs w:val="24"/>
            <w:lang w:eastAsia="zh-TW"/>
          </w:rPr>
          <w:t>6</w:t>
        </w:r>
      </w:smartTag>
      <w:r>
        <w:rPr>
          <w:rFonts w:hint="eastAsia"/>
          <w:kern w:val="2"/>
          <w:szCs w:val="24"/>
          <w:lang w:eastAsia="zh-TW"/>
        </w:rPr>
        <w:t xml:space="preserve">  </w:t>
      </w:r>
      <w:r w:rsidR="00C02507">
        <w:rPr>
          <w:rFonts w:hint="eastAsia"/>
          <w:kern w:val="2"/>
          <w:szCs w:val="24"/>
          <w:lang w:eastAsia="zh-TW"/>
        </w:rPr>
        <w:t>逐筆將查詢結果</w:t>
      </w:r>
      <w:r w:rsidR="00C02507">
        <w:rPr>
          <w:rFonts w:hint="eastAsia"/>
          <w:kern w:val="2"/>
          <w:szCs w:val="24"/>
          <w:lang w:eastAsia="zh-TW"/>
        </w:rPr>
        <w:t>FORMAT</w:t>
      </w:r>
      <w:r w:rsidR="00C02507">
        <w:rPr>
          <w:rFonts w:hint="eastAsia"/>
          <w:kern w:val="2"/>
          <w:szCs w:val="24"/>
          <w:lang w:eastAsia="zh-TW"/>
        </w:rPr>
        <w:t>畫面資料</w:t>
      </w:r>
      <w:r w:rsidR="00B37E83">
        <w:rPr>
          <w:rFonts w:hint="eastAsia"/>
          <w:kern w:val="2"/>
          <w:szCs w:val="24"/>
          <w:lang w:eastAsia="zh-TW"/>
        </w:rPr>
        <w:t>:</w:t>
      </w:r>
    </w:p>
    <w:p w:rsidR="0098715E" w:rsidRDefault="0098715E" w:rsidP="00805D47">
      <w:pPr>
        <w:pStyle w:val="Tabletext"/>
        <w:keepLines w:val="0"/>
        <w:spacing w:after="0" w:line="240" w:lineRule="auto"/>
        <w:ind w:firstLineChars="200" w:firstLine="40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</w:t>
      </w:r>
      <w:r>
        <w:rPr>
          <w:rFonts w:hint="eastAsia"/>
          <w:kern w:val="2"/>
          <w:szCs w:val="24"/>
          <w:lang w:eastAsia="zh-TW"/>
        </w:rPr>
        <w:t>註</w:t>
      </w:r>
      <w:r w:rsidR="00B14657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:</w:t>
      </w:r>
      <w:r w:rsidRPr="0098715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若</w:t>
      </w:r>
      <w:r>
        <w:rPr>
          <w:rFonts w:ascii="sөũ" w:hAnsi="sөũ" w:hint="eastAsia"/>
        </w:rPr>
        <w:t>D</w:t>
      </w:r>
      <w:r>
        <w:rPr>
          <w:rFonts w:hint="eastAsia"/>
          <w:szCs w:val="24"/>
        </w:rPr>
        <w:t>TAAK004.</w:t>
      </w:r>
      <w:r>
        <w:rPr>
          <w:rFonts w:ascii="細明體" w:eastAsia="細明體" w:hAnsi="細明體" w:cs="Arial Unicode MS" w:hint="eastAsia"/>
        </w:rPr>
        <w:t>處理日期</w:t>
      </w:r>
      <w:r>
        <w:rPr>
          <w:rFonts w:ascii="細明體" w:eastAsia="細明體" w:hAnsi="細明體" w:cs="Arial Unicode MS" w:hint="eastAsia"/>
          <w:lang w:eastAsia="zh-TW"/>
        </w:rPr>
        <w:t>有值(not null),則該案件</w:t>
      </w:r>
      <w:r w:rsidR="00F473AC">
        <w:rPr>
          <w:rFonts w:ascii="細明體" w:eastAsia="細明體" w:hAnsi="細明體" w:cs="Arial Unicode MS" w:hint="eastAsia"/>
          <w:lang w:eastAsia="zh-TW"/>
        </w:rPr>
        <w:t>資料,於畫面</w:t>
      </w:r>
      <w:r w:rsidR="001313FD">
        <w:rPr>
          <w:rFonts w:ascii="細明體" w:eastAsia="細明體" w:hAnsi="細明體" w:cs="Arial Unicode MS" w:hint="eastAsia"/>
          <w:lang w:eastAsia="zh-TW"/>
        </w:rPr>
        <w:t>所有</w:t>
      </w:r>
      <w:r w:rsidR="00B91A54">
        <w:rPr>
          <w:rFonts w:ascii="細明體" w:eastAsia="細明體" w:hAnsi="細明體" w:cs="Arial Unicode MS" w:hint="eastAsia"/>
          <w:lang w:eastAsia="zh-TW"/>
        </w:rPr>
        <w:t>欄位</w:t>
      </w:r>
      <w:r>
        <w:rPr>
          <w:rFonts w:ascii="細明體" w:eastAsia="細明體" w:hAnsi="細明體" w:cs="Arial Unicode MS" w:hint="eastAsia"/>
          <w:lang w:eastAsia="zh-TW"/>
        </w:rPr>
        <w:t>皆不可修改</w:t>
      </w:r>
      <w:r w:rsidR="00805D47">
        <w:rPr>
          <w:rFonts w:hint="eastAsia"/>
          <w:kern w:val="2"/>
          <w:szCs w:val="24"/>
          <w:lang w:eastAsia="zh-TW"/>
        </w:rPr>
        <w:t>。</w:t>
      </w:r>
    </w:p>
    <w:p w:rsidR="00F157E5" w:rsidRDefault="00B14657" w:rsidP="00F157E5">
      <w:pPr>
        <w:pStyle w:val="Tabletext"/>
        <w:keepLines w:val="0"/>
        <w:spacing w:after="0" w:line="240" w:lineRule="auto"/>
        <w:ind w:firstLineChars="200" w:firstLine="40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</w:t>
      </w:r>
      <w:r>
        <w:rPr>
          <w:rFonts w:hint="eastAsia"/>
          <w:kern w:val="2"/>
          <w:szCs w:val="24"/>
          <w:lang w:eastAsia="zh-TW"/>
        </w:rPr>
        <w:t>註</w:t>
      </w:r>
      <w:r w:rsidR="00197871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:</w:t>
      </w:r>
      <w:r w:rsidRPr="0098715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若</w:t>
      </w:r>
      <w:r>
        <w:rPr>
          <w:rFonts w:ascii="sөũ" w:hAnsi="sөũ" w:hint="eastAsia"/>
        </w:rPr>
        <w:t>D</w:t>
      </w:r>
      <w:r>
        <w:rPr>
          <w:rFonts w:hint="eastAsia"/>
          <w:szCs w:val="24"/>
        </w:rPr>
        <w:t>TAAK004.</w:t>
      </w:r>
      <w:r>
        <w:rPr>
          <w:rFonts w:ascii="細明體" w:eastAsia="細明體" w:hAnsi="細明體" w:cs="Arial Unicode MS" w:hint="eastAsia"/>
        </w:rPr>
        <w:t>處理日期</w:t>
      </w:r>
      <w:r>
        <w:rPr>
          <w:rFonts w:ascii="細明體" w:eastAsia="細明體" w:hAnsi="細明體" w:cs="Arial Unicode MS" w:hint="eastAsia"/>
          <w:lang w:eastAsia="zh-TW"/>
        </w:rPr>
        <w:t>有值(not null)</w:t>
      </w:r>
      <w:r w:rsidR="003929B8">
        <w:rPr>
          <w:rFonts w:ascii="細明體" w:eastAsia="細明體" w:hAnsi="細明體" w:cs="Arial Unicode MS" w:hint="eastAsia"/>
          <w:lang w:eastAsia="zh-TW"/>
        </w:rPr>
        <w:t>,</w:t>
      </w:r>
      <w:r w:rsidR="003929B8" w:rsidRPr="003929B8">
        <w:rPr>
          <w:rFonts w:ascii="細明體" w:eastAsia="細明體" w:hAnsi="細明體" w:cs="Arial Unicode MS" w:hint="eastAsia"/>
          <w:lang w:eastAsia="zh-TW"/>
        </w:rPr>
        <w:t xml:space="preserve"> </w:t>
      </w:r>
      <w:r w:rsidR="003929B8">
        <w:rPr>
          <w:rFonts w:ascii="細明體" w:eastAsia="細明體" w:hAnsi="細明體" w:cs="Arial Unicode MS" w:hint="eastAsia"/>
          <w:lang w:eastAsia="zh-TW"/>
        </w:rPr>
        <w:t>則該案件資料於</w:t>
      </w:r>
      <w:r>
        <w:rPr>
          <w:rFonts w:ascii="細明體" w:eastAsia="細明體" w:hAnsi="細明體" w:cs="Arial Unicode MS" w:hint="eastAsia"/>
          <w:lang w:eastAsia="zh-TW"/>
        </w:rPr>
        <w:t>畫面</w:t>
      </w:r>
      <w:r w:rsidR="00197871">
        <w:rPr>
          <w:rFonts w:ascii="細明體" w:eastAsia="細明體" w:hAnsi="細明體" w:cs="Arial Unicode MS" w:hint="eastAsia"/>
          <w:lang w:eastAsia="zh-TW"/>
        </w:rPr>
        <w:t>顯示</w:t>
      </w:r>
      <w:r w:rsidR="00F157E5">
        <w:rPr>
          <w:rFonts w:ascii="細明體" w:eastAsia="細明體" w:hAnsi="細明體" w:cs="Arial Unicode MS" w:hint="eastAsia"/>
          <w:lang w:eastAsia="zh-TW"/>
        </w:rPr>
        <w:t>順序</w:t>
      </w:r>
      <w:r w:rsidR="00197871">
        <w:rPr>
          <w:rFonts w:ascii="細明體" w:eastAsia="細明體" w:hAnsi="細明體" w:cs="Arial Unicode MS" w:hint="eastAsia"/>
          <w:lang w:eastAsia="zh-TW"/>
        </w:rPr>
        <w:t>列在前面</w:t>
      </w:r>
      <w:r>
        <w:rPr>
          <w:rFonts w:hint="eastAsia"/>
          <w:kern w:val="2"/>
          <w:szCs w:val="24"/>
          <w:lang w:eastAsia="zh-TW"/>
        </w:rPr>
        <w:t>。</w:t>
      </w:r>
      <w:r w:rsidR="00F157E5">
        <w:rPr>
          <w:rFonts w:hint="eastAsia"/>
          <w:kern w:val="2"/>
          <w:szCs w:val="24"/>
          <w:lang w:eastAsia="zh-TW"/>
        </w:rPr>
        <w:t xml:space="preserve">　</w:t>
      </w:r>
    </w:p>
    <w:tbl>
      <w:tblPr>
        <w:tblW w:w="96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686"/>
        <w:gridCol w:w="4234"/>
      </w:tblGrid>
      <w:tr w:rsidR="00C02507">
        <w:tc>
          <w:tcPr>
            <w:tcW w:w="1701" w:type="dxa"/>
            <w:shd w:val="clear" w:color="auto" w:fill="A0A0A0"/>
          </w:tcPr>
          <w:p w:rsidR="00C02507" w:rsidRDefault="00C02507" w:rsidP="00B167F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86" w:type="dxa"/>
            <w:shd w:val="clear" w:color="auto" w:fill="A0A0A0"/>
          </w:tcPr>
          <w:p w:rsidR="00C02507" w:rsidRDefault="00C02507" w:rsidP="00B167F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4234" w:type="dxa"/>
            <w:shd w:val="clear" w:color="auto" w:fill="A0A0A0"/>
          </w:tcPr>
          <w:p w:rsidR="00C02507" w:rsidRDefault="00C02507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C02507">
        <w:tc>
          <w:tcPr>
            <w:tcW w:w="1701" w:type="dxa"/>
          </w:tcPr>
          <w:p w:rsidR="00C02507" w:rsidRDefault="00C02507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備註</w:t>
            </w:r>
            <w:r>
              <w:rPr>
                <w:rFonts w:ascii="sөũ" w:hAnsi="sөũ"/>
                <w:lang w:eastAsia="zh-TW"/>
              </w:rPr>
              <w:t>狀態</w:t>
            </w:r>
          </w:p>
        </w:tc>
        <w:tc>
          <w:tcPr>
            <w:tcW w:w="3686" w:type="dxa"/>
          </w:tcPr>
          <w:p w:rsidR="00C02507" w:rsidRDefault="00C02507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DTAAK004.</w:t>
            </w:r>
            <w:r>
              <w:rPr>
                <w:rFonts w:ascii="細明體" w:eastAsia="細明體" w:hAnsi="細明體" w:hint="eastAsia"/>
                <w:lang w:eastAsia="zh-TW"/>
              </w:rPr>
              <w:t>備註狀態(</w:t>
            </w:r>
            <w:r w:rsidRPr="000B44C5">
              <w:rPr>
                <w:rFonts w:ascii="細明體" w:eastAsia="細明體" w:hAnsi="細明體"/>
                <w:caps/>
                <w:lang w:eastAsia="zh-TW"/>
              </w:rPr>
              <w:t>RMK</w:t>
            </w:r>
            <w:r>
              <w:rPr>
                <w:rFonts w:ascii="細明體" w:eastAsia="細明體" w:hAnsi="細明體" w:hint="eastAsia"/>
                <w:caps/>
                <w:lang w:eastAsia="zh-TW"/>
              </w:rPr>
              <w:t>_KIND)</w:t>
            </w:r>
          </w:p>
        </w:tc>
        <w:tc>
          <w:tcPr>
            <w:tcW w:w="4234" w:type="dxa"/>
          </w:tcPr>
          <w:p w:rsidR="008916FF" w:rsidRDefault="008916FF" w:rsidP="008916F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1：解除契約 , 2：除外</w:t>
            </w:r>
          </w:p>
          <w:p w:rsidR="00C02507" w:rsidRPr="008916FF" w:rsidRDefault="008916FF" w:rsidP="008916FF">
            <w:pPr>
              <w:rPr>
                <w:rFonts w:ascii="細明體" w:eastAsia="細明體" w:hAnsi="細明體" w:hint="eastAsia"/>
                <w:sz w:val="20"/>
              </w:rPr>
            </w:pPr>
            <w:r w:rsidRPr="008916FF">
              <w:rPr>
                <w:rFonts w:ascii="細明體" w:eastAsia="細明體" w:hAnsi="細明體" w:hint="eastAsia"/>
                <w:sz w:val="20"/>
              </w:rPr>
              <w:t>3：特別承保 ,</w:t>
            </w:r>
            <w:r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8916FF">
              <w:rPr>
                <w:rFonts w:ascii="細明體" w:eastAsia="細明體" w:hAnsi="細明體" w:hint="eastAsia"/>
                <w:sz w:val="20"/>
              </w:rPr>
              <w:t>4：改體檢</w:t>
            </w:r>
          </w:p>
        </w:tc>
      </w:tr>
      <w:tr w:rsidR="0098715E" w:rsidRPr="0098715E">
        <w:tc>
          <w:tcPr>
            <w:tcW w:w="1701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事故者姓名</w:t>
            </w:r>
          </w:p>
        </w:tc>
        <w:tc>
          <w:tcPr>
            <w:tcW w:w="3686" w:type="dxa"/>
          </w:tcPr>
          <w:p w:rsidR="0098715E" w:rsidRDefault="0098715E" w:rsidP="0054167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DTAAK004.</w:t>
            </w:r>
            <w:r>
              <w:rPr>
                <w:rFonts w:hint="eastAsia"/>
                <w:kern w:val="2"/>
                <w:szCs w:val="24"/>
                <w:lang w:eastAsia="zh-TW"/>
              </w:rPr>
              <w:t>事故者姓名</w:t>
            </w:r>
            <w:r>
              <w:rPr>
                <w:rFonts w:ascii="細明體" w:eastAsia="細明體" w:hAnsi="細明體" w:hint="eastAsia"/>
                <w:lang w:eastAsia="zh-TW"/>
              </w:rPr>
              <w:t>(</w:t>
            </w:r>
            <w:r>
              <w:rPr>
                <w:rFonts w:ascii="細明體" w:eastAsia="細明體" w:hAnsi="細明體" w:hint="eastAsia"/>
                <w:caps/>
                <w:lang w:eastAsia="zh-TW"/>
              </w:rPr>
              <w:t>OC</w:t>
            </w:r>
            <w:r w:rsidRPr="00D601E6">
              <w:rPr>
                <w:rFonts w:ascii="細明體" w:eastAsia="細明體" w:hAnsi="細明體"/>
                <w:caps/>
                <w:lang w:eastAsia="zh-TW"/>
              </w:rPr>
              <w:t>R_NAME</w:t>
            </w:r>
            <w:r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4234" w:type="dxa"/>
          </w:tcPr>
          <w:p w:rsidR="007526A0" w:rsidRDefault="00D3424D" w:rsidP="0098715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hint="eastAsia"/>
                <w:szCs w:val="24"/>
                <w:lang w:eastAsia="zh-TW"/>
              </w:rPr>
            </w:pPr>
            <w:r>
              <w:rPr>
                <w:rFonts w:hint="eastAsia"/>
                <w:szCs w:val="24"/>
                <w:lang w:eastAsia="zh-TW"/>
              </w:rPr>
              <w:t>當</w:t>
            </w:r>
            <w:r w:rsidR="007526A0">
              <w:rPr>
                <w:rFonts w:hint="eastAsia"/>
                <w:kern w:val="2"/>
                <w:szCs w:val="24"/>
                <w:lang w:eastAsia="zh-TW"/>
              </w:rPr>
              <w:t>DTAAK004.</w:t>
            </w:r>
            <w:r w:rsidR="007526A0">
              <w:rPr>
                <w:rFonts w:hint="eastAsia"/>
                <w:kern w:val="2"/>
                <w:szCs w:val="24"/>
                <w:lang w:eastAsia="zh-TW"/>
              </w:rPr>
              <w:t>事故者姓名為</w:t>
            </w:r>
            <w:r w:rsidR="007526A0">
              <w:rPr>
                <w:rFonts w:hint="eastAsia"/>
                <w:kern w:val="2"/>
                <w:szCs w:val="24"/>
                <w:lang w:eastAsia="zh-TW"/>
              </w:rPr>
              <w:t>null:</w:t>
            </w:r>
          </w:p>
          <w:p w:rsidR="0098715E" w:rsidRPr="0098715E" w:rsidRDefault="0098715E" w:rsidP="0098715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hint="eastAsia"/>
                <w:szCs w:val="24"/>
                <w:lang w:eastAsia="zh-TW"/>
              </w:rPr>
            </w:pPr>
            <w:r>
              <w:rPr>
                <w:rFonts w:hint="eastAsia"/>
                <w:szCs w:val="24"/>
                <w:lang w:eastAsia="zh-TW"/>
              </w:rPr>
              <w:t>1</w:t>
            </w:r>
            <w:r w:rsidRPr="0098715E">
              <w:rPr>
                <w:rFonts w:hint="eastAsia"/>
                <w:szCs w:val="24"/>
                <w:lang w:eastAsia="zh-TW"/>
              </w:rPr>
              <w:t>若由理賠核付連結過來</w:t>
            </w:r>
            <w:r w:rsidRPr="0098715E">
              <w:rPr>
                <w:rFonts w:hint="eastAsia"/>
                <w:szCs w:val="24"/>
                <w:lang w:eastAsia="zh-TW"/>
              </w:rPr>
              <w:t>,</w:t>
            </w:r>
            <w:r w:rsidRPr="0098715E">
              <w:rPr>
                <w:rFonts w:hint="eastAsia"/>
                <w:szCs w:val="24"/>
                <w:lang w:eastAsia="zh-TW"/>
              </w:rPr>
              <w:t>則事故者姓名由</w:t>
            </w:r>
            <w:r w:rsidRPr="0098715E">
              <w:rPr>
                <w:rFonts w:hint="eastAsia"/>
                <w:szCs w:val="24"/>
                <w:lang w:eastAsia="zh-TW"/>
              </w:rPr>
              <w:t>AAB1_0100</w:t>
            </w:r>
            <w:r w:rsidRPr="0098715E">
              <w:rPr>
                <w:rFonts w:hint="eastAsia"/>
                <w:szCs w:val="24"/>
                <w:lang w:eastAsia="zh-TW"/>
              </w:rPr>
              <w:t>自動帶過來</w:t>
            </w:r>
            <w:r w:rsidR="00805D47">
              <w:rPr>
                <w:rFonts w:hint="eastAsia"/>
                <w:kern w:val="2"/>
                <w:szCs w:val="24"/>
                <w:lang w:eastAsia="zh-TW"/>
              </w:rPr>
              <w:t>。</w:t>
            </w:r>
          </w:p>
          <w:p w:rsidR="0098715E" w:rsidRPr="0098715E" w:rsidRDefault="0098715E" w:rsidP="0098715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hint="eastAsia"/>
                <w:szCs w:val="24"/>
                <w:lang w:eastAsia="zh-TW"/>
              </w:rPr>
            </w:pPr>
            <w:r>
              <w:rPr>
                <w:rFonts w:hint="eastAsia"/>
                <w:szCs w:val="24"/>
                <w:lang w:eastAsia="zh-TW"/>
              </w:rPr>
              <w:t>2</w:t>
            </w:r>
            <w:r w:rsidRPr="0098715E">
              <w:rPr>
                <w:rFonts w:hint="eastAsia"/>
                <w:szCs w:val="24"/>
                <w:lang w:eastAsia="zh-TW"/>
              </w:rPr>
              <w:t>若由</w:t>
            </w:r>
            <w:r w:rsidRPr="0098715E">
              <w:rPr>
                <w:rFonts w:hint="eastAsia"/>
                <w:szCs w:val="24"/>
                <w:lang w:eastAsia="zh-TW"/>
              </w:rPr>
              <w:t>MENU TREE</w:t>
            </w:r>
            <w:r w:rsidRPr="0098715E">
              <w:rPr>
                <w:rFonts w:hint="eastAsia"/>
                <w:szCs w:val="24"/>
                <w:lang w:eastAsia="zh-TW"/>
              </w:rPr>
              <w:t>連結進來</w:t>
            </w:r>
            <w:r w:rsidRPr="0098715E">
              <w:rPr>
                <w:rFonts w:hint="eastAsia"/>
                <w:szCs w:val="24"/>
                <w:lang w:eastAsia="zh-TW"/>
              </w:rPr>
              <w:t>,</w:t>
            </w:r>
            <w:r>
              <w:rPr>
                <w:rFonts w:hint="eastAsia"/>
                <w:szCs w:val="24"/>
                <w:lang w:eastAsia="zh-TW"/>
              </w:rPr>
              <w:t xml:space="preserve"> USER</w:t>
            </w:r>
            <w:r>
              <w:rPr>
                <w:rFonts w:hint="eastAsia"/>
                <w:szCs w:val="24"/>
                <w:lang w:eastAsia="zh-TW"/>
              </w:rPr>
              <w:t>需自行輸入</w:t>
            </w:r>
            <w:r w:rsidR="00805D47">
              <w:rPr>
                <w:rFonts w:hint="eastAsia"/>
                <w:kern w:val="2"/>
                <w:szCs w:val="24"/>
                <w:lang w:eastAsia="zh-TW"/>
              </w:rPr>
              <w:t>。</w:t>
            </w:r>
          </w:p>
        </w:tc>
      </w:tr>
      <w:tr w:rsidR="0098715E">
        <w:tc>
          <w:tcPr>
            <w:tcW w:w="1701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時效起日</w:t>
            </w:r>
          </w:p>
        </w:tc>
        <w:tc>
          <w:tcPr>
            <w:tcW w:w="3686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D</w:t>
            </w:r>
            <w:r>
              <w:rPr>
                <w:rFonts w:hint="eastAsia"/>
                <w:kern w:val="2"/>
                <w:szCs w:val="24"/>
                <w:lang w:eastAsia="zh-TW"/>
              </w:rPr>
              <w:t>TAAK004.</w:t>
            </w:r>
            <w:r>
              <w:rPr>
                <w:rFonts w:ascii="細明體" w:eastAsia="細明體" w:hAnsi="細明體" w:hint="eastAsia"/>
              </w:rPr>
              <w:t>時效起日</w:t>
            </w:r>
            <w:r>
              <w:rPr>
                <w:rFonts w:ascii="細明體" w:eastAsia="細明體" w:hAnsi="細明體" w:hint="eastAsia"/>
                <w:lang w:eastAsia="zh-TW"/>
              </w:rPr>
              <w:t>(</w:t>
            </w:r>
            <w:r w:rsidRPr="00D9603A">
              <w:rPr>
                <w:rFonts w:ascii="細明體" w:eastAsia="細明體" w:hAnsi="細明體"/>
                <w:caps/>
              </w:rPr>
              <w:t>STR_DATE</w:t>
            </w:r>
            <w:r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4234" w:type="dxa"/>
          </w:tcPr>
          <w:p w:rsidR="0098715E" w:rsidRDefault="007526A0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若</w:t>
            </w:r>
            <w:r>
              <w:rPr>
                <w:rFonts w:ascii="sөũ" w:hAnsi="sөũ" w:hint="eastAsia"/>
                <w:lang w:eastAsia="zh-TW"/>
              </w:rPr>
              <w:t>D</w:t>
            </w:r>
            <w:r>
              <w:rPr>
                <w:rFonts w:hint="eastAsia"/>
                <w:kern w:val="2"/>
                <w:szCs w:val="24"/>
                <w:lang w:eastAsia="zh-TW"/>
              </w:rPr>
              <w:t>TAAK004.</w:t>
            </w:r>
            <w:r>
              <w:rPr>
                <w:rFonts w:ascii="細明體" w:eastAsia="細明體" w:hAnsi="細明體" w:hint="eastAsia"/>
                <w:lang w:eastAsia="zh-TW"/>
              </w:rPr>
              <w:t>時效起日為null,畫面顯示空白</w:t>
            </w:r>
          </w:p>
        </w:tc>
      </w:tr>
      <w:tr w:rsidR="0098715E">
        <w:tc>
          <w:tcPr>
            <w:tcW w:w="1701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  <w:r w:rsidRPr="00C02507">
              <w:rPr>
                <w:rFonts w:hint="eastAsia"/>
                <w:szCs w:val="24"/>
                <w:lang w:eastAsia="zh-TW"/>
              </w:rPr>
              <w:t>下拉選單</w:t>
            </w:r>
          </w:p>
        </w:tc>
        <w:tc>
          <w:tcPr>
            <w:tcW w:w="3686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C02507">
              <w:rPr>
                <w:kern w:val="2"/>
                <w:szCs w:val="24"/>
                <w:lang w:eastAsia="zh-TW"/>
              </w:rPr>
              <w:t>DT</w:t>
            </w:r>
            <w:r w:rsidRPr="00C02507">
              <w:rPr>
                <w:rFonts w:hint="eastAsia"/>
                <w:kern w:val="2"/>
                <w:szCs w:val="24"/>
                <w:lang w:eastAsia="zh-TW"/>
              </w:rPr>
              <w:t>A</w:t>
            </w:r>
            <w:r w:rsidRPr="00C02507">
              <w:rPr>
                <w:kern w:val="2"/>
                <w:szCs w:val="24"/>
                <w:lang w:eastAsia="zh-TW"/>
              </w:rPr>
              <w:t>A</w:t>
            </w:r>
            <w:r w:rsidRPr="00C02507">
              <w:rPr>
                <w:rFonts w:hint="eastAsia"/>
                <w:kern w:val="2"/>
                <w:szCs w:val="24"/>
                <w:lang w:eastAsia="zh-TW"/>
              </w:rPr>
              <w:t>B100</w:t>
            </w:r>
            <w:r>
              <w:rPr>
                <w:rFonts w:hint="eastAsia"/>
                <w:szCs w:val="24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lang w:eastAsia="zh-TW"/>
              </w:rPr>
              <w:t>保單號碼(</w:t>
            </w:r>
            <w:r>
              <w:rPr>
                <w:rFonts w:ascii="細明體" w:eastAsia="細明體" w:hAnsi="細明體" w:hint="eastAsia"/>
                <w:caps/>
                <w:lang w:eastAsia="zh-TW"/>
              </w:rPr>
              <w:t>policy_no)</w:t>
            </w:r>
          </w:p>
        </w:tc>
        <w:tc>
          <w:tcPr>
            <w:tcW w:w="4234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color w:val="FF6600"/>
                <w:kern w:val="2"/>
                <w:lang w:eastAsia="zh-TW"/>
              </w:rPr>
            </w:pPr>
            <w:r w:rsidRPr="007E4CC0">
              <w:rPr>
                <w:rFonts w:hint="eastAsia"/>
                <w:strike/>
                <w:color w:val="FF6600"/>
                <w:kern w:val="2"/>
                <w:lang w:eastAsia="zh-TW"/>
              </w:rPr>
              <w:t>以受理編號</w:t>
            </w:r>
            <w:r w:rsidRPr="007E4CC0">
              <w:rPr>
                <w:rFonts w:hint="eastAsia"/>
                <w:strike/>
                <w:color w:val="FF6600"/>
                <w:kern w:val="2"/>
                <w:lang w:eastAsia="zh-TW"/>
              </w:rPr>
              <w:t>,</w:t>
            </w:r>
            <w:r w:rsidRPr="007E4CC0">
              <w:rPr>
                <w:rFonts w:hint="eastAsia"/>
                <w:strike/>
                <w:color w:val="FF6600"/>
                <w:kern w:val="2"/>
                <w:lang w:eastAsia="zh-TW"/>
              </w:rPr>
              <w:t>讀取投保明細檔</w:t>
            </w:r>
            <w:r w:rsidRPr="007E4CC0">
              <w:rPr>
                <w:strike/>
                <w:color w:val="FF6600"/>
                <w:kern w:val="2"/>
                <w:lang w:eastAsia="zh-TW"/>
              </w:rPr>
              <w:t>DT</w:t>
            </w:r>
            <w:r w:rsidRPr="007E4CC0">
              <w:rPr>
                <w:rFonts w:hint="eastAsia"/>
                <w:strike/>
                <w:color w:val="FF6600"/>
                <w:kern w:val="2"/>
                <w:lang w:eastAsia="zh-TW"/>
              </w:rPr>
              <w:t>A</w:t>
            </w:r>
            <w:r w:rsidRPr="007E4CC0">
              <w:rPr>
                <w:strike/>
                <w:color w:val="FF6600"/>
                <w:kern w:val="2"/>
                <w:lang w:eastAsia="zh-TW"/>
              </w:rPr>
              <w:t>A</w:t>
            </w:r>
            <w:r w:rsidRPr="007E4CC0">
              <w:rPr>
                <w:rFonts w:hint="eastAsia"/>
                <w:strike/>
                <w:color w:val="FF6600"/>
                <w:kern w:val="2"/>
                <w:lang w:eastAsia="zh-TW"/>
              </w:rPr>
              <w:t>B100</w:t>
            </w:r>
            <w:r w:rsidRPr="007E4CC0">
              <w:rPr>
                <w:rFonts w:hint="eastAsia"/>
                <w:strike/>
                <w:color w:val="FF6600"/>
                <w:lang w:eastAsia="zh-TW"/>
              </w:rPr>
              <w:t>,</w:t>
            </w:r>
            <w:r w:rsidRPr="007E4CC0">
              <w:rPr>
                <w:rFonts w:hint="eastAsia"/>
                <w:strike/>
                <w:color w:val="FF6600"/>
                <w:kern w:val="2"/>
                <w:lang w:eastAsia="zh-TW"/>
              </w:rPr>
              <w:t>以保單號碼</w:t>
            </w:r>
            <w:r w:rsidRPr="007E4CC0">
              <w:rPr>
                <w:rFonts w:hint="eastAsia"/>
                <w:strike/>
                <w:color w:val="FF6600"/>
                <w:kern w:val="2"/>
                <w:lang w:eastAsia="zh-TW"/>
              </w:rPr>
              <w:t>group by</w:t>
            </w:r>
            <w:r w:rsidRPr="007E4CC0">
              <w:rPr>
                <w:rFonts w:hint="eastAsia"/>
                <w:strike/>
                <w:color w:val="FF6600"/>
                <w:lang w:eastAsia="zh-TW"/>
              </w:rPr>
              <w:t>的所有保單號碼</w:t>
            </w:r>
            <w:r w:rsidR="00805D47" w:rsidRPr="007E4CC0">
              <w:rPr>
                <w:rFonts w:hint="eastAsia"/>
                <w:strike/>
                <w:color w:val="FF6600"/>
                <w:kern w:val="2"/>
                <w:lang w:eastAsia="zh-TW"/>
              </w:rPr>
              <w:t>。</w:t>
            </w:r>
          </w:p>
          <w:p w:rsidR="007E4CC0" w:rsidRPr="007E4CC0" w:rsidRDefault="007E4CC0" w:rsidP="00B167F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FF6600"/>
                <w:lang w:eastAsia="zh-TW"/>
              </w:rPr>
            </w:pPr>
            <w:r w:rsidRPr="007E4CC0">
              <w:rPr>
                <w:rFonts w:hint="eastAsia"/>
                <w:color w:val="FF6600"/>
                <w:kern w:val="2"/>
                <w:lang w:eastAsia="zh-TW"/>
              </w:rPr>
              <w:t xml:space="preserve">CALL </w:t>
            </w:r>
            <w:r w:rsidR="00B25D0A">
              <w:rPr>
                <w:rFonts w:hint="eastAsia"/>
                <w:color w:val="FF6600"/>
                <w:kern w:val="2"/>
                <w:lang w:eastAsia="zh-TW"/>
              </w:rPr>
              <w:t xml:space="preserve"> </w:t>
            </w:r>
            <w:r w:rsidRPr="007E4CC0">
              <w:rPr>
                <w:rFonts w:hint="eastAsia"/>
                <w:color w:val="FF6600"/>
                <w:kern w:val="2"/>
                <w:lang w:eastAsia="zh-TW"/>
              </w:rPr>
              <w:t xml:space="preserve">AA_B0Z000 </w:t>
            </w:r>
            <w:r w:rsidRPr="007E4CC0">
              <w:rPr>
                <w:rFonts w:hint="eastAsia"/>
                <w:color w:val="FF6600"/>
                <w:kern w:val="2"/>
                <w:lang w:eastAsia="zh-TW"/>
              </w:rPr>
              <w:t>回傳之</w:t>
            </w:r>
            <w:r w:rsidRPr="007E4CC0">
              <w:rPr>
                <w:rFonts w:ascii="新細明體" w:hAnsi="新細明體" w:hint="eastAsia"/>
                <w:color w:val="FF6600"/>
                <w:lang w:eastAsia="zh-TW"/>
              </w:rPr>
              <w:t>AA_B0Z000_BO,</w:t>
            </w:r>
          </w:p>
          <w:p w:rsidR="007E4CC0" w:rsidRPr="007E4CC0" w:rsidRDefault="007E4CC0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FF6600"/>
                <w:lang w:eastAsia="zh-TW"/>
              </w:rPr>
            </w:pPr>
            <w:r w:rsidRPr="007E4CC0">
              <w:rPr>
                <w:rFonts w:ascii="新細明體" w:hAnsi="新細明體" w:hint="eastAsia"/>
                <w:color w:val="FF6600"/>
                <w:lang w:eastAsia="zh-TW"/>
              </w:rPr>
              <w:t>對保單號碼做GROUP BY之所有保單號碼</w:t>
            </w:r>
          </w:p>
        </w:tc>
      </w:tr>
      <w:tr w:rsidR="0098715E">
        <w:tc>
          <w:tcPr>
            <w:tcW w:w="1701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保單號碼</w:t>
            </w:r>
            <w:r>
              <w:rPr>
                <w:rFonts w:ascii="sөũ" w:hAnsi="sөũ" w:hint="eastAsia"/>
                <w:lang w:eastAsia="zh-TW"/>
              </w:rPr>
              <w:t>TEXT</w:t>
            </w:r>
          </w:p>
        </w:tc>
        <w:tc>
          <w:tcPr>
            <w:tcW w:w="3686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szCs w:val="24"/>
                <w:lang w:eastAsia="zh-TW"/>
              </w:rPr>
              <w:t>下拉選單選取之</w:t>
            </w:r>
            <w:r>
              <w:rPr>
                <w:rFonts w:ascii="sөũ" w:hAnsi="sөũ"/>
                <w:lang w:eastAsia="zh-TW"/>
              </w:rPr>
              <w:t>保單號碼</w:t>
            </w:r>
          </w:p>
        </w:tc>
        <w:tc>
          <w:tcPr>
            <w:tcW w:w="4234" w:type="dxa"/>
          </w:tcPr>
          <w:p w:rsidR="0098715E" w:rsidRPr="00C02507" w:rsidRDefault="0098715E" w:rsidP="00675E21">
            <w:pPr>
              <w:pStyle w:val="Tabletext"/>
              <w:keepLines w:val="0"/>
              <w:spacing w:after="0" w:line="240" w:lineRule="auto"/>
              <w:rPr>
                <w:rFonts w:hint="eastAsia"/>
                <w:szCs w:val="24"/>
                <w:lang w:eastAsia="zh-TW"/>
              </w:rPr>
            </w:pPr>
            <w:r w:rsidRPr="00C02507">
              <w:rPr>
                <w:rFonts w:hint="eastAsia"/>
                <w:szCs w:val="24"/>
                <w:lang w:eastAsia="zh-TW"/>
              </w:rPr>
              <w:t>若</w:t>
            </w:r>
            <w:r>
              <w:rPr>
                <w:rFonts w:hint="eastAsia"/>
                <w:lang w:eastAsia="zh-TW"/>
              </w:rPr>
              <w:t>保單號碼</w:t>
            </w:r>
            <w:r>
              <w:rPr>
                <w:rFonts w:hint="eastAsia"/>
                <w:szCs w:val="24"/>
                <w:lang w:eastAsia="zh-TW"/>
              </w:rPr>
              <w:t>下拉選單</w:t>
            </w:r>
            <w:r w:rsidRPr="00C02507">
              <w:rPr>
                <w:rFonts w:hint="eastAsia"/>
                <w:szCs w:val="24"/>
                <w:lang w:eastAsia="zh-TW"/>
              </w:rPr>
              <w:t>未選取保單</w:t>
            </w:r>
            <w:r>
              <w:rPr>
                <w:rFonts w:hint="eastAsia"/>
                <w:szCs w:val="24"/>
                <w:lang w:eastAsia="zh-TW"/>
              </w:rPr>
              <w:t>,</w:t>
            </w:r>
            <w:r w:rsidR="00A52848">
              <w:rPr>
                <w:rFonts w:hint="eastAsia"/>
                <w:szCs w:val="24"/>
                <w:lang w:eastAsia="zh-TW"/>
              </w:rPr>
              <w:t>或無保單可選</w:t>
            </w:r>
            <w:r w:rsidR="00A52848">
              <w:rPr>
                <w:rFonts w:hint="eastAsia"/>
                <w:szCs w:val="24"/>
                <w:lang w:eastAsia="zh-TW"/>
              </w:rPr>
              <w:t>,</w:t>
            </w:r>
            <w:r>
              <w:rPr>
                <w:rFonts w:hint="eastAsia"/>
                <w:szCs w:val="24"/>
                <w:lang w:eastAsia="zh-TW"/>
              </w:rPr>
              <w:t>USER</w:t>
            </w:r>
            <w:r w:rsidRPr="00C02507">
              <w:rPr>
                <w:rFonts w:hint="eastAsia"/>
                <w:szCs w:val="24"/>
                <w:lang w:eastAsia="zh-TW"/>
              </w:rPr>
              <w:t>可以</w:t>
            </w:r>
            <w:r w:rsidR="00A52848">
              <w:rPr>
                <w:rFonts w:hint="eastAsia"/>
                <w:szCs w:val="24"/>
                <w:lang w:eastAsia="zh-TW"/>
              </w:rPr>
              <w:t>由此</w:t>
            </w:r>
            <w:r w:rsidRPr="00C02507">
              <w:rPr>
                <w:rFonts w:hint="eastAsia"/>
                <w:szCs w:val="24"/>
                <w:lang w:eastAsia="zh-TW"/>
              </w:rPr>
              <w:t>自行輸入</w:t>
            </w:r>
            <w:r w:rsidR="00805D47">
              <w:rPr>
                <w:rFonts w:hint="eastAsia"/>
                <w:kern w:val="2"/>
                <w:szCs w:val="24"/>
                <w:lang w:eastAsia="zh-TW"/>
              </w:rPr>
              <w:t>。</w:t>
            </w:r>
            <w:r>
              <w:rPr>
                <w:rFonts w:hint="eastAsia"/>
                <w:szCs w:val="24"/>
                <w:lang w:eastAsia="zh-TW"/>
              </w:rPr>
              <w:t xml:space="preserve"> </w:t>
            </w:r>
          </w:p>
        </w:tc>
      </w:tr>
      <w:tr w:rsidR="00EA4F54">
        <w:tc>
          <w:tcPr>
            <w:tcW w:w="1701" w:type="dxa"/>
          </w:tcPr>
          <w:p w:rsidR="00EA4F54" w:rsidRPr="00E15B91" w:rsidRDefault="00EA4F54" w:rsidP="00B167FE">
            <w:pPr>
              <w:pStyle w:val="Tabletext"/>
              <w:keepLines w:val="0"/>
              <w:spacing w:after="0" w:line="240" w:lineRule="auto"/>
              <w:rPr>
                <w:rFonts w:ascii="sөũ" w:hAnsi="sөũ"/>
                <w:color w:val="0000FF"/>
                <w:lang w:eastAsia="zh-TW"/>
              </w:rPr>
            </w:pPr>
            <w:r w:rsidRPr="00E15B91">
              <w:rPr>
                <w:rFonts w:ascii="sөũ" w:hAnsi="sөũ"/>
                <w:color w:val="0000FF"/>
              </w:rPr>
              <w:t>輸入人員</w:t>
            </w:r>
            <w:r w:rsidRPr="00E15B91">
              <w:rPr>
                <w:rFonts w:ascii="sөũ" w:hAnsi="sөũ"/>
                <w:color w:val="0000FF"/>
              </w:rPr>
              <w:t>ID</w:t>
            </w:r>
          </w:p>
        </w:tc>
        <w:tc>
          <w:tcPr>
            <w:tcW w:w="3686" w:type="dxa"/>
          </w:tcPr>
          <w:p w:rsidR="00EA4F54" w:rsidRPr="00E15B91" w:rsidRDefault="00EA4F54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E15B91">
              <w:rPr>
                <w:rFonts w:ascii="sөũ" w:hAnsi="sөũ" w:hint="eastAsia"/>
                <w:color w:val="0000FF"/>
                <w:lang w:eastAsia="zh-TW"/>
              </w:rPr>
              <w:t>D</w:t>
            </w:r>
            <w:r w:rsidRPr="00E15B91">
              <w:rPr>
                <w:rFonts w:hint="eastAsia"/>
                <w:color w:val="0000FF"/>
                <w:kern w:val="2"/>
                <w:lang w:eastAsia="zh-TW"/>
              </w:rPr>
              <w:t>TAAK004.</w:t>
            </w:r>
            <w:r w:rsidRPr="00E15B91">
              <w:rPr>
                <w:rFonts w:ascii="sөũ" w:hAnsi="sөũ"/>
                <w:color w:val="0000FF"/>
              </w:rPr>
              <w:t>輸入人員</w:t>
            </w:r>
            <w:r w:rsidRPr="00E15B91">
              <w:rPr>
                <w:rFonts w:ascii="sөũ" w:hAnsi="sөũ"/>
                <w:color w:val="0000FF"/>
              </w:rPr>
              <w:t>ID</w:t>
            </w:r>
          </w:p>
        </w:tc>
        <w:tc>
          <w:tcPr>
            <w:tcW w:w="4234" w:type="dxa"/>
          </w:tcPr>
          <w:p w:rsidR="00EA4F54" w:rsidRPr="00C02507" w:rsidRDefault="00EA4F54" w:rsidP="00675E21">
            <w:pPr>
              <w:pStyle w:val="Tabletext"/>
              <w:keepLines w:val="0"/>
              <w:spacing w:after="0" w:line="240" w:lineRule="auto"/>
              <w:rPr>
                <w:rFonts w:hint="eastAsia"/>
                <w:szCs w:val="24"/>
                <w:lang w:eastAsia="zh-TW"/>
              </w:rPr>
            </w:pPr>
          </w:p>
        </w:tc>
      </w:tr>
      <w:tr w:rsidR="00EA4F54">
        <w:tc>
          <w:tcPr>
            <w:tcW w:w="1701" w:type="dxa"/>
          </w:tcPr>
          <w:p w:rsidR="00EA4F54" w:rsidRPr="00E15B91" w:rsidRDefault="00EA4F54" w:rsidP="00B167FE">
            <w:pPr>
              <w:pStyle w:val="Tabletext"/>
              <w:keepLines w:val="0"/>
              <w:spacing w:after="0" w:line="240" w:lineRule="auto"/>
              <w:rPr>
                <w:rFonts w:ascii="sөũ" w:hAnsi="sөũ"/>
                <w:color w:val="0000FF"/>
                <w:lang w:eastAsia="zh-TW"/>
              </w:rPr>
            </w:pPr>
            <w:r w:rsidRPr="00E15B91">
              <w:rPr>
                <w:rFonts w:ascii="sөũ" w:hAnsi="sөũ"/>
                <w:color w:val="0000FF"/>
              </w:rPr>
              <w:t>輸入人員姓名</w:t>
            </w:r>
          </w:p>
        </w:tc>
        <w:tc>
          <w:tcPr>
            <w:tcW w:w="3686" w:type="dxa"/>
          </w:tcPr>
          <w:p w:rsidR="00EA4F54" w:rsidRPr="00E15B91" w:rsidRDefault="00EA4F54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E15B91">
              <w:rPr>
                <w:rFonts w:ascii="sөũ" w:hAnsi="sөũ" w:hint="eastAsia"/>
                <w:color w:val="0000FF"/>
                <w:lang w:eastAsia="zh-TW"/>
              </w:rPr>
              <w:t>D</w:t>
            </w:r>
            <w:r w:rsidRPr="00E15B91">
              <w:rPr>
                <w:rFonts w:hint="eastAsia"/>
                <w:color w:val="0000FF"/>
                <w:kern w:val="2"/>
                <w:lang w:eastAsia="zh-TW"/>
              </w:rPr>
              <w:t>TAAK004.</w:t>
            </w:r>
            <w:r w:rsidRPr="00E15B91">
              <w:rPr>
                <w:rFonts w:ascii="sөũ" w:hAnsi="sөũ"/>
                <w:color w:val="0000FF"/>
                <w:lang w:eastAsia="zh-TW"/>
              </w:rPr>
              <w:t>輸入人員姓名</w:t>
            </w:r>
          </w:p>
        </w:tc>
        <w:tc>
          <w:tcPr>
            <w:tcW w:w="4234" w:type="dxa"/>
          </w:tcPr>
          <w:p w:rsidR="00EA4F54" w:rsidRPr="00C02507" w:rsidRDefault="00EA4F54" w:rsidP="00675E21">
            <w:pPr>
              <w:pStyle w:val="Tabletext"/>
              <w:keepLines w:val="0"/>
              <w:spacing w:after="0" w:line="240" w:lineRule="auto"/>
              <w:rPr>
                <w:rFonts w:hint="eastAsia"/>
                <w:szCs w:val="24"/>
                <w:lang w:eastAsia="zh-TW"/>
              </w:rPr>
            </w:pPr>
          </w:p>
        </w:tc>
      </w:tr>
      <w:tr w:rsidR="00EA4F54">
        <w:tc>
          <w:tcPr>
            <w:tcW w:w="1701" w:type="dxa"/>
          </w:tcPr>
          <w:p w:rsidR="00EA4F54" w:rsidRPr="00E15B91" w:rsidRDefault="00EA4F54" w:rsidP="00B167FE">
            <w:pPr>
              <w:pStyle w:val="Tabletext"/>
              <w:keepLines w:val="0"/>
              <w:spacing w:after="0" w:line="240" w:lineRule="auto"/>
              <w:rPr>
                <w:rFonts w:ascii="sөũ" w:hAnsi="sөũ"/>
                <w:color w:val="0000FF"/>
                <w:lang w:eastAsia="zh-TW"/>
              </w:rPr>
            </w:pPr>
            <w:r w:rsidRPr="00E15B91">
              <w:rPr>
                <w:rFonts w:ascii="sөũ" w:hAnsi="sөũ"/>
                <w:color w:val="0000FF"/>
              </w:rPr>
              <w:t>輸入日期</w:t>
            </w:r>
          </w:p>
        </w:tc>
        <w:tc>
          <w:tcPr>
            <w:tcW w:w="3686" w:type="dxa"/>
          </w:tcPr>
          <w:p w:rsidR="00EA4F54" w:rsidRPr="00E15B91" w:rsidRDefault="00EA4F54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E15B91">
              <w:rPr>
                <w:rFonts w:ascii="sөũ" w:hAnsi="sөũ" w:hint="eastAsia"/>
                <w:color w:val="0000FF"/>
                <w:lang w:eastAsia="zh-TW"/>
              </w:rPr>
              <w:t>D</w:t>
            </w:r>
            <w:r w:rsidRPr="00E15B91">
              <w:rPr>
                <w:rFonts w:hint="eastAsia"/>
                <w:color w:val="0000FF"/>
                <w:kern w:val="2"/>
                <w:lang w:eastAsia="zh-TW"/>
              </w:rPr>
              <w:t>TAAK004.</w:t>
            </w:r>
            <w:r w:rsidRPr="00E15B91">
              <w:rPr>
                <w:rFonts w:ascii="sөũ" w:hAnsi="sөũ"/>
                <w:color w:val="0000FF"/>
              </w:rPr>
              <w:t>輸入日期</w:t>
            </w:r>
          </w:p>
        </w:tc>
        <w:tc>
          <w:tcPr>
            <w:tcW w:w="4234" w:type="dxa"/>
          </w:tcPr>
          <w:p w:rsidR="00EA4F54" w:rsidRPr="00C02507" w:rsidRDefault="00EA4F54" w:rsidP="00675E21">
            <w:pPr>
              <w:pStyle w:val="Tabletext"/>
              <w:keepLines w:val="0"/>
              <w:spacing w:after="0" w:line="240" w:lineRule="auto"/>
              <w:rPr>
                <w:rFonts w:hint="eastAsia"/>
                <w:szCs w:val="24"/>
                <w:lang w:eastAsia="zh-TW"/>
              </w:rPr>
            </w:pPr>
          </w:p>
        </w:tc>
      </w:tr>
      <w:tr w:rsidR="0098715E">
        <w:tc>
          <w:tcPr>
            <w:tcW w:w="1701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sөũ" w:hAnsi="sөũ"/>
              </w:rPr>
              <w:t>處理日期</w:t>
            </w:r>
          </w:p>
        </w:tc>
        <w:tc>
          <w:tcPr>
            <w:tcW w:w="3686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sөũ" w:hAnsi="sөũ" w:hint="eastAsia"/>
              </w:rPr>
              <w:t>D</w:t>
            </w:r>
            <w:r>
              <w:rPr>
                <w:rFonts w:hint="eastAsia"/>
                <w:szCs w:val="24"/>
              </w:rPr>
              <w:t>TAAK004.</w:t>
            </w:r>
            <w:r>
              <w:rPr>
                <w:rFonts w:ascii="細明體" w:eastAsia="細明體" w:hAnsi="細明體" w:cs="Arial Unicode MS" w:hint="eastAsia"/>
              </w:rPr>
              <w:t>處理日期</w:t>
            </w:r>
            <w:r w:rsidRPr="003C3B4C">
              <w:rPr>
                <w:rFonts w:ascii="細明體" w:eastAsia="細明體" w:hAnsi="細明體" w:hint="eastAsia"/>
              </w:rPr>
              <w:t>(</w:t>
            </w:r>
            <w:r w:rsidRPr="003C3B4C">
              <w:t>PROC_DATE</w:t>
            </w:r>
            <w:r w:rsidRPr="003C3B4C">
              <w:rPr>
                <w:rFonts w:hint="eastAsia"/>
              </w:rPr>
              <w:t>)</w:t>
            </w:r>
          </w:p>
        </w:tc>
        <w:tc>
          <w:tcPr>
            <w:tcW w:w="4234" w:type="dxa"/>
          </w:tcPr>
          <w:p w:rsidR="002033E8" w:rsidRPr="001F7A1A" w:rsidRDefault="002033E8" w:rsidP="00B167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color w:val="0000FF"/>
                <w:lang w:eastAsia="zh-TW"/>
              </w:rPr>
            </w:pPr>
            <w:r w:rsidRPr="001F7A1A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畫面</w:t>
            </w:r>
            <w:r w:rsidR="001F7A1A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顯示</w:t>
            </w:r>
            <w:r w:rsidRPr="001F7A1A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控制：</w:t>
            </w:r>
          </w:p>
          <w:p w:rsidR="001F7A1A" w:rsidRPr="001F7A1A" w:rsidRDefault="001F7A1A" w:rsidP="001F7A1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>
              <w:rPr>
                <w:rFonts w:hint="eastAsia"/>
                <w:bCs/>
                <w:color w:val="0000FF"/>
                <w:lang w:eastAsia="zh-TW"/>
              </w:rPr>
              <w:t xml:space="preserve">1. </w:t>
            </w:r>
            <w:r w:rsidR="007526A0" w:rsidRPr="001F7A1A">
              <w:rPr>
                <w:rFonts w:hint="eastAsia"/>
                <w:bCs/>
                <w:color w:val="0000FF"/>
                <w:lang w:eastAsia="zh-TW"/>
              </w:rPr>
              <w:t>若</w:t>
            </w:r>
            <w:r w:rsidR="007526A0" w:rsidRPr="001F7A1A">
              <w:rPr>
                <w:rFonts w:ascii="sөũ" w:hAnsi="sөũ" w:hint="eastAsia"/>
                <w:color w:val="0000FF"/>
                <w:lang w:eastAsia="zh-TW"/>
              </w:rPr>
              <w:t>D</w:t>
            </w:r>
            <w:r w:rsidR="007526A0" w:rsidRPr="001F7A1A">
              <w:rPr>
                <w:rFonts w:hint="eastAsia"/>
                <w:color w:val="0000FF"/>
                <w:lang w:eastAsia="zh-TW"/>
              </w:rPr>
              <w:t>TAAK004.</w:t>
            </w:r>
            <w:r w:rsidR="007526A0" w:rsidRPr="001F7A1A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處理日期為null,則</w:t>
            </w:r>
            <w:r w:rsidR="007526A0" w:rsidRPr="001F7A1A">
              <w:rPr>
                <w:rFonts w:ascii="細明體" w:eastAsia="細明體" w:hAnsi="細明體" w:hint="eastAsia"/>
                <w:color w:val="0000FF"/>
                <w:lang w:eastAsia="zh-TW"/>
              </w:rPr>
              <w:t>畫面顯示空白</w:t>
            </w:r>
            <w:r w:rsidR="002033E8" w:rsidRPr="001F7A1A">
              <w:rPr>
                <w:rFonts w:ascii="細明體" w:eastAsia="細明體" w:hAnsi="細明體" w:hint="eastAsia"/>
                <w:color w:val="0000FF"/>
                <w:lang w:eastAsia="zh-TW"/>
              </w:rPr>
              <w:t>；</w:t>
            </w:r>
          </w:p>
          <w:p w:rsidR="0098715E" w:rsidRDefault="001F7A1A" w:rsidP="001F7A1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color w:val="0000FF"/>
                <w:lang w:eastAsia="zh-TW"/>
              </w:rPr>
              <w:t xml:space="preserve">2. </w:t>
            </w:r>
            <w:r w:rsidR="002033E8" w:rsidRPr="001F7A1A">
              <w:rPr>
                <w:rFonts w:hint="eastAsia"/>
                <w:bCs/>
                <w:color w:val="0000FF"/>
                <w:lang w:eastAsia="zh-TW"/>
              </w:rPr>
              <w:t>若</w:t>
            </w:r>
            <w:r w:rsidR="002033E8" w:rsidRPr="001F7A1A">
              <w:rPr>
                <w:rFonts w:ascii="sөũ" w:hAnsi="sөũ" w:hint="eastAsia"/>
                <w:color w:val="0000FF"/>
                <w:lang w:eastAsia="zh-TW"/>
              </w:rPr>
              <w:t>D</w:t>
            </w:r>
            <w:r w:rsidR="002033E8" w:rsidRPr="001F7A1A">
              <w:rPr>
                <w:rFonts w:hint="eastAsia"/>
                <w:color w:val="0000FF"/>
                <w:lang w:eastAsia="zh-TW"/>
              </w:rPr>
              <w:t>TAAK004.</w:t>
            </w:r>
            <w:r w:rsidR="002033E8" w:rsidRPr="001F7A1A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處理日期有值，</w:t>
            </w:r>
            <w:r w:rsidR="006806EB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則</w:t>
            </w:r>
            <w:r w:rsidRPr="001F7A1A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畫面顯示</w:t>
            </w:r>
            <w:r w:rsidRPr="001F7A1A">
              <w:rPr>
                <w:rFonts w:ascii="sөũ" w:hAnsi="sөũ" w:hint="eastAsia"/>
                <w:color w:val="0000FF"/>
                <w:lang w:eastAsia="zh-TW"/>
              </w:rPr>
              <w:t>D</w:t>
            </w:r>
            <w:r w:rsidRPr="001F7A1A">
              <w:rPr>
                <w:rFonts w:hint="eastAsia"/>
                <w:color w:val="0000FF"/>
                <w:lang w:eastAsia="zh-TW"/>
              </w:rPr>
              <w:t>TAAK004.</w:t>
            </w:r>
            <w:r w:rsidRPr="001F7A1A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處理日期,且</w:t>
            </w:r>
            <w:r w:rsidR="002033E8" w:rsidRPr="001F7A1A">
              <w:rPr>
                <w:rFonts w:ascii="細明體" w:eastAsia="細明體" w:hAnsi="細明體" w:hint="eastAsia"/>
                <w:color w:val="0000FF"/>
                <w:lang w:eastAsia="zh-TW"/>
              </w:rPr>
              <w:t>此筆</w:t>
            </w:r>
            <w:r w:rsidR="00AF610D" w:rsidRPr="001F7A1A">
              <w:rPr>
                <w:rFonts w:ascii="細明體" w:eastAsia="細明體" w:hAnsi="細明體" w:hint="eastAsia"/>
                <w:color w:val="0000FF"/>
                <w:lang w:eastAsia="zh-TW"/>
              </w:rPr>
              <w:t>不可</w:t>
            </w:r>
            <w:r w:rsidR="002033E8" w:rsidRPr="001F7A1A">
              <w:rPr>
                <w:rFonts w:ascii="細明體" w:eastAsia="細明體" w:hAnsi="細明體" w:hint="eastAsia"/>
                <w:color w:val="0000FF"/>
                <w:lang w:eastAsia="zh-TW"/>
              </w:rPr>
              <w:t>修改</w:t>
            </w:r>
            <w:r w:rsidRPr="001F7A1A">
              <w:rPr>
                <w:rFonts w:ascii="細明體" w:eastAsia="細明體" w:hAnsi="細明體" w:hint="eastAsia"/>
                <w:color w:val="0000FF"/>
                <w:lang w:eastAsia="zh-TW"/>
              </w:rPr>
              <w:t>,</w:t>
            </w:r>
            <w:r w:rsidR="00AF610D" w:rsidRPr="001F7A1A">
              <w:rPr>
                <w:rFonts w:ascii="細明體" w:eastAsia="細明體" w:hAnsi="細明體" w:hint="eastAsia"/>
                <w:color w:val="0000FF"/>
                <w:lang w:eastAsia="zh-TW"/>
              </w:rPr>
              <w:t>read only</w:t>
            </w:r>
          </w:p>
        </w:tc>
      </w:tr>
      <w:tr w:rsidR="0098715E">
        <w:tc>
          <w:tcPr>
            <w:tcW w:w="1701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sөũ" w:hAnsi="sөũ" w:hint="eastAsia"/>
              </w:rPr>
              <w:t>刪除</w:t>
            </w:r>
            <w:r>
              <w:rPr>
                <w:rFonts w:ascii="sөũ" w:hAnsi="sөũ" w:hint="eastAsia"/>
              </w:rPr>
              <w:t>button</w:t>
            </w:r>
          </w:p>
        </w:tc>
        <w:tc>
          <w:tcPr>
            <w:tcW w:w="3686" w:type="dxa"/>
          </w:tcPr>
          <w:p w:rsidR="0098715E" w:rsidRDefault="0098715E" w:rsidP="00B167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以</w:t>
            </w:r>
            <w:r>
              <w:rPr>
                <w:rFonts w:ascii="sөũ" w:hAnsi="sөũ" w:hint="eastAsia"/>
                <w:lang w:eastAsia="zh-TW"/>
              </w:rPr>
              <w:t>D</w:t>
            </w:r>
            <w:r>
              <w:rPr>
                <w:rFonts w:hint="eastAsia"/>
                <w:szCs w:val="24"/>
                <w:lang w:eastAsia="zh-TW"/>
              </w:rPr>
              <w:t>TAAK004.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處理日期判斷是否顯示</w:t>
            </w:r>
          </w:p>
          <w:p w:rsidR="005A6813" w:rsidRPr="005A6813" w:rsidRDefault="005A6813" w:rsidP="00B167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 w:rsidRPr="005A6813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以</w:t>
            </w:r>
            <w:r w:rsidRPr="005A6813">
              <w:rPr>
                <w:rFonts w:ascii="sөũ" w:hAnsi="sөũ" w:hint="eastAsia"/>
                <w:color w:val="0000FF"/>
                <w:lang w:eastAsia="zh-TW"/>
              </w:rPr>
              <w:t>D</w:t>
            </w:r>
            <w:r w:rsidRPr="005A6813">
              <w:rPr>
                <w:rFonts w:hint="eastAsia"/>
                <w:color w:val="0000FF"/>
                <w:lang w:eastAsia="zh-TW"/>
              </w:rPr>
              <w:t>TAAK004.</w:t>
            </w:r>
            <w:r w:rsidRPr="005A6813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輸入人員ID判斷是否顯示</w:t>
            </w:r>
          </w:p>
        </w:tc>
        <w:tc>
          <w:tcPr>
            <w:tcW w:w="4234" w:type="dxa"/>
          </w:tcPr>
          <w:p w:rsidR="00B10CC9" w:rsidRPr="00B10CC9" w:rsidRDefault="00B10CC9" w:rsidP="00B10CC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color w:val="0000FF"/>
                <w:lang w:eastAsia="zh-TW"/>
              </w:rPr>
            </w:pPr>
            <w:r w:rsidRPr="001F7A1A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畫面</w:t>
            </w:r>
            <w:r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顯示</w:t>
            </w:r>
            <w:r w:rsidRPr="001F7A1A">
              <w:rPr>
                <w:rFonts w:ascii="細明體" w:eastAsia="細明體" w:hAnsi="細明體" w:cs="Arial Unicode MS" w:hint="eastAsia"/>
                <w:color w:val="0000FF"/>
                <w:lang w:eastAsia="zh-TW"/>
              </w:rPr>
              <w:t>控制：</w:t>
            </w:r>
          </w:p>
          <w:p w:rsidR="00B10CC9" w:rsidRDefault="0098715E" w:rsidP="000865BB">
            <w:pPr>
              <w:pStyle w:val="Tabletext"/>
              <w:keepLines w:val="0"/>
              <w:spacing w:after="0" w:line="240" w:lineRule="auto"/>
              <w:ind w:left="500" w:hangingChars="250" w:hanging="500"/>
              <w:rPr>
                <w:rFonts w:hint="eastAsia"/>
                <w:color w:val="0000FF"/>
                <w:lang w:eastAsia="zh-TW"/>
              </w:rPr>
            </w:pPr>
            <w:r w:rsidRPr="007319F5">
              <w:rPr>
                <w:rFonts w:hint="eastAsia"/>
                <w:color w:val="0000FF"/>
                <w:lang w:eastAsia="zh-TW"/>
              </w:rPr>
              <w:t>1</w:t>
            </w:r>
            <w:r w:rsidR="005A6813" w:rsidRPr="007319F5">
              <w:rPr>
                <w:rFonts w:hint="eastAsia"/>
                <w:color w:val="0000FF"/>
                <w:lang w:eastAsia="zh-TW"/>
              </w:rPr>
              <w:t>.</w:t>
            </w:r>
            <w:r w:rsidR="00B10CC9">
              <w:rPr>
                <w:rFonts w:hint="eastAsia"/>
                <w:color w:val="0000FF"/>
                <w:lang w:eastAsia="zh-TW"/>
              </w:rPr>
              <w:t>若</w:t>
            </w:r>
            <w:r w:rsidR="007319F5" w:rsidRPr="007319F5">
              <w:rPr>
                <w:rFonts w:ascii="sөũ" w:hAnsi="sөũ" w:hint="eastAsia"/>
                <w:color w:val="0000FF"/>
                <w:lang w:eastAsia="zh-TW"/>
              </w:rPr>
              <w:t>D</w:t>
            </w:r>
            <w:r w:rsidR="007319F5" w:rsidRPr="007319F5">
              <w:rPr>
                <w:rFonts w:hint="eastAsia"/>
                <w:color w:val="0000FF"/>
                <w:lang w:eastAsia="zh-TW"/>
              </w:rPr>
              <w:t>TAAK004.</w:t>
            </w:r>
            <w:r w:rsidRPr="007319F5">
              <w:rPr>
                <w:color w:val="0000FF"/>
                <w:lang w:eastAsia="zh-TW"/>
              </w:rPr>
              <w:t>處理日期</w:t>
            </w:r>
            <w:r w:rsidRPr="007319F5">
              <w:rPr>
                <w:rFonts w:hint="eastAsia"/>
                <w:color w:val="0000FF"/>
                <w:lang w:eastAsia="zh-TW"/>
              </w:rPr>
              <w:t>有值</w:t>
            </w:r>
            <w:r w:rsidRPr="007319F5">
              <w:rPr>
                <w:rFonts w:hint="eastAsia"/>
                <w:color w:val="0000FF"/>
                <w:lang w:eastAsia="zh-TW"/>
              </w:rPr>
              <w:t>(</w:t>
            </w:r>
            <w:r w:rsidRPr="007319F5">
              <w:rPr>
                <w:rFonts w:hint="eastAsia"/>
                <w:color w:val="0000FF"/>
                <w:lang w:eastAsia="zh-TW"/>
              </w:rPr>
              <w:t>非</w:t>
            </w:r>
            <w:r w:rsidRPr="007319F5">
              <w:rPr>
                <w:rFonts w:hint="eastAsia"/>
                <w:color w:val="0000FF"/>
                <w:lang w:eastAsia="zh-TW"/>
              </w:rPr>
              <w:t>null)</w:t>
            </w:r>
            <w:r w:rsidR="005A6813" w:rsidRPr="007319F5">
              <w:rPr>
                <w:rFonts w:hint="eastAsia"/>
                <w:color w:val="0000FF"/>
                <w:lang w:eastAsia="zh-TW"/>
              </w:rPr>
              <w:t>或</w:t>
            </w:r>
          </w:p>
          <w:p w:rsidR="005A6813" w:rsidRPr="007319F5" w:rsidRDefault="00FB43D3" w:rsidP="007636CF">
            <w:pPr>
              <w:pStyle w:val="Tabletext"/>
              <w:keepLines w:val="0"/>
              <w:spacing w:after="0" w:line="240" w:lineRule="auto"/>
              <w:ind w:leftChars="167" w:left="501" w:hangingChars="50" w:hanging="100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(</w:t>
            </w:r>
            <w:r w:rsidR="00576849" w:rsidRPr="007319F5">
              <w:rPr>
                <w:rFonts w:hint="eastAsia"/>
                <w:color w:val="0000FF"/>
                <w:lang w:eastAsia="zh-TW"/>
              </w:rPr>
              <w:t>DTAAK004.</w:t>
            </w:r>
            <w:r w:rsidR="00576849" w:rsidRPr="007319F5">
              <w:rPr>
                <w:rFonts w:hint="eastAsia"/>
                <w:color w:val="0000FF"/>
                <w:lang w:eastAsia="zh-TW"/>
              </w:rPr>
              <w:t>輸入人員</w:t>
            </w:r>
            <w:r w:rsidR="00576849" w:rsidRPr="007319F5">
              <w:rPr>
                <w:rFonts w:hint="eastAsia"/>
                <w:color w:val="0000FF"/>
                <w:lang w:eastAsia="zh-TW"/>
              </w:rPr>
              <w:t>ID&lt;&gt;</w:t>
            </w:r>
            <w:r w:rsidR="005A6813" w:rsidRPr="007319F5">
              <w:rPr>
                <w:rFonts w:hint="eastAsia"/>
                <w:color w:val="0000FF"/>
                <w:lang w:eastAsia="zh-TW"/>
              </w:rPr>
              <w:t>登入者</w:t>
            </w:r>
            <w:r w:rsidR="005A6813" w:rsidRPr="007319F5">
              <w:rPr>
                <w:rFonts w:hint="eastAsia"/>
                <w:color w:val="0000FF"/>
                <w:lang w:eastAsia="zh-TW"/>
              </w:rPr>
              <w:t>ID</w:t>
            </w:r>
            <w:r>
              <w:rPr>
                <w:rFonts w:hint="eastAsia"/>
                <w:color w:val="0000FF"/>
                <w:lang w:eastAsia="zh-TW"/>
              </w:rPr>
              <w:t>且登入者</w:t>
            </w:r>
            <w:r>
              <w:rPr>
                <w:rFonts w:hint="eastAsia"/>
                <w:color w:val="0000FF"/>
                <w:lang w:eastAsia="zh-TW"/>
              </w:rPr>
              <w:t>ID</w:t>
            </w:r>
            <w:r>
              <w:rPr>
                <w:rFonts w:hint="eastAsia"/>
                <w:color w:val="0000FF"/>
                <w:lang w:eastAsia="zh-TW"/>
              </w:rPr>
              <w:t>非職務代理人</w:t>
            </w:r>
            <w:r>
              <w:rPr>
                <w:rFonts w:hint="eastAsia"/>
                <w:color w:val="0000FF"/>
                <w:lang w:eastAsia="zh-TW"/>
              </w:rPr>
              <w:t>)</w:t>
            </w:r>
          </w:p>
          <w:p w:rsidR="00B10CC9" w:rsidRDefault="006C2AAB" w:rsidP="00B10CC9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hint="eastAsia"/>
                <w:color w:val="0000FF"/>
                <w:lang w:eastAsia="zh-TW"/>
              </w:rPr>
            </w:pPr>
            <w:r w:rsidRPr="007319F5">
              <w:rPr>
                <w:rFonts w:hint="eastAsia"/>
                <w:color w:val="0000FF"/>
                <w:lang w:eastAsia="zh-TW"/>
              </w:rPr>
              <w:t>則</w:t>
            </w:r>
            <w:r w:rsidR="0098715E" w:rsidRPr="007319F5">
              <w:rPr>
                <w:rFonts w:hint="eastAsia"/>
                <w:color w:val="0000FF"/>
                <w:lang w:eastAsia="zh-TW"/>
              </w:rPr>
              <w:t>刪除</w:t>
            </w:r>
            <w:r w:rsidR="0098715E" w:rsidRPr="007319F5">
              <w:rPr>
                <w:rFonts w:hint="eastAsia"/>
                <w:color w:val="0000FF"/>
                <w:lang w:eastAsia="zh-TW"/>
              </w:rPr>
              <w:t>button</w:t>
            </w:r>
            <w:r w:rsidR="0098715E" w:rsidRPr="007319F5">
              <w:rPr>
                <w:rFonts w:hint="eastAsia"/>
                <w:color w:val="0000FF"/>
                <w:lang w:eastAsia="zh-TW"/>
              </w:rPr>
              <w:t>不可顯示於畫面</w:t>
            </w:r>
            <w:r w:rsidR="009E29A2" w:rsidRPr="007319F5">
              <w:rPr>
                <w:rFonts w:hint="eastAsia"/>
                <w:color w:val="0000FF"/>
                <w:lang w:eastAsia="zh-TW"/>
              </w:rPr>
              <w:t>上</w:t>
            </w:r>
            <w:r w:rsidR="000865BB">
              <w:rPr>
                <w:rFonts w:hint="eastAsia"/>
                <w:color w:val="0000FF"/>
                <w:lang w:eastAsia="zh-TW"/>
              </w:rPr>
              <w:t>,</w:t>
            </w:r>
          </w:p>
          <w:p w:rsidR="0098715E" w:rsidRPr="007319F5" w:rsidRDefault="000865BB" w:rsidP="00B10CC9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且此筆不可修改</w:t>
            </w:r>
            <w:r w:rsidR="00805D47" w:rsidRPr="007319F5">
              <w:rPr>
                <w:rFonts w:hint="eastAsia"/>
                <w:color w:val="0000FF"/>
                <w:kern w:val="2"/>
                <w:lang w:eastAsia="zh-TW"/>
              </w:rPr>
              <w:t>。</w:t>
            </w:r>
          </w:p>
          <w:p w:rsidR="007636CF" w:rsidRDefault="000865BB" w:rsidP="000865BB">
            <w:pPr>
              <w:pStyle w:val="Tabletext"/>
              <w:keepLines w:val="0"/>
              <w:spacing w:after="0" w:line="240" w:lineRule="auto"/>
              <w:ind w:left="900" w:hangingChars="450" w:hanging="900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2.</w:t>
            </w:r>
            <w:r w:rsidR="007636CF">
              <w:rPr>
                <w:rFonts w:hint="eastAsia"/>
                <w:color w:val="0000FF"/>
                <w:lang w:eastAsia="zh-TW"/>
              </w:rPr>
              <w:t>若</w:t>
            </w:r>
            <w:r w:rsidR="007319F5" w:rsidRPr="007319F5">
              <w:rPr>
                <w:rFonts w:ascii="sөũ" w:hAnsi="sөũ" w:hint="eastAsia"/>
                <w:color w:val="0000FF"/>
                <w:lang w:eastAsia="zh-TW"/>
              </w:rPr>
              <w:t>D</w:t>
            </w:r>
            <w:r w:rsidR="007319F5" w:rsidRPr="007319F5">
              <w:rPr>
                <w:rFonts w:hint="eastAsia"/>
                <w:color w:val="0000FF"/>
                <w:lang w:eastAsia="zh-TW"/>
              </w:rPr>
              <w:t>TAAK004.</w:t>
            </w:r>
            <w:r w:rsidR="0098715E" w:rsidRPr="007319F5">
              <w:rPr>
                <w:color w:val="0000FF"/>
                <w:lang w:eastAsia="zh-TW"/>
              </w:rPr>
              <w:t>處理日期</w:t>
            </w:r>
            <w:r w:rsidR="0098715E" w:rsidRPr="007319F5">
              <w:rPr>
                <w:rFonts w:hint="eastAsia"/>
                <w:color w:val="0000FF"/>
                <w:lang w:eastAsia="zh-TW"/>
              </w:rPr>
              <w:t>無值</w:t>
            </w:r>
            <w:r w:rsidR="0098715E" w:rsidRPr="007319F5">
              <w:rPr>
                <w:rFonts w:hint="eastAsia"/>
                <w:color w:val="0000FF"/>
                <w:lang w:eastAsia="zh-TW"/>
              </w:rPr>
              <w:t>(null)</w:t>
            </w:r>
            <w:r w:rsidR="005A6813" w:rsidRPr="007319F5">
              <w:rPr>
                <w:rFonts w:hint="eastAsia"/>
                <w:color w:val="0000FF"/>
                <w:lang w:eastAsia="zh-TW"/>
              </w:rPr>
              <w:t>且</w:t>
            </w:r>
          </w:p>
          <w:p w:rsidR="005A6813" w:rsidRPr="008F7BB9" w:rsidRDefault="00014F80" w:rsidP="007636CF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(</w:t>
            </w:r>
            <w:r w:rsidR="00576849" w:rsidRPr="008F7BB9">
              <w:rPr>
                <w:rFonts w:hint="eastAsia"/>
                <w:color w:val="0000FF"/>
                <w:lang w:eastAsia="zh-TW"/>
              </w:rPr>
              <w:t>DTAAK004.</w:t>
            </w:r>
            <w:r w:rsidR="00576849" w:rsidRPr="008F7BB9">
              <w:rPr>
                <w:rFonts w:hint="eastAsia"/>
                <w:color w:val="0000FF"/>
                <w:lang w:eastAsia="zh-TW"/>
              </w:rPr>
              <w:t>輸入人員</w:t>
            </w:r>
            <w:r w:rsidR="00576849" w:rsidRPr="008F7BB9">
              <w:rPr>
                <w:rFonts w:hint="eastAsia"/>
                <w:color w:val="0000FF"/>
                <w:lang w:eastAsia="zh-TW"/>
              </w:rPr>
              <w:t>ID</w:t>
            </w:r>
            <w:r w:rsidR="00576849">
              <w:rPr>
                <w:rFonts w:hint="eastAsia"/>
                <w:color w:val="0000FF"/>
                <w:lang w:eastAsia="zh-TW"/>
              </w:rPr>
              <w:t>=</w:t>
            </w:r>
            <w:r w:rsidR="00576849" w:rsidRPr="008F7BB9">
              <w:rPr>
                <w:rFonts w:hint="eastAsia"/>
                <w:color w:val="0000FF"/>
                <w:lang w:eastAsia="zh-TW"/>
              </w:rPr>
              <w:t>登入者</w:t>
            </w:r>
            <w:r w:rsidR="00576849" w:rsidRPr="008F7BB9">
              <w:rPr>
                <w:rFonts w:hint="eastAsia"/>
                <w:color w:val="0000FF"/>
                <w:lang w:eastAsia="zh-TW"/>
              </w:rPr>
              <w:t>ID</w:t>
            </w:r>
            <w:r>
              <w:rPr>
                <w:rFonts w:hint="eastAsia"/>
                <w:color w:val="0000FF"/>
                <w:lang w:eastAsia="zh-TW"/>
              </w:rPr>
              <w:t>或</w:t>
            </w:r>
          </w:p>
          <w:p w:rsidR="00014F80" w:rsidRDefault="00014F80" w:rsidP="00014F80">
            <w:pPr>
              <w:pStyle w:val="Tabletext"/>
              <w:keepLines w:val="0"/>
              <w:spacing w:after="0" w:line="240" w:lineRule="auto"/>
              <w:ind w:firstLineChars="250" w:firstLine="500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登入者</w:t>
            </w:r>
            <w:r>
              <w:rPr>
                <w:rFonts w:hint="eastAsia"/>
                <w:color w:val="0000FF"/>
                <w:lang w:eastAsia="zh-TW"/>
              </w:rPr>
              <w:t>ID</w:t>
            </w:r>
            <w:r>
              <w:rPr>
                <w:rFonts w:hint="eastAsia"/>
                <w:color w:val="0000FF"/>
                <w:lang w:eastAsia="zh-TW"/>
              </w:rPr>
              <w:t>為職務代理人</w:t>
            </w:r>
            <w:r>
              <w:rPr>
                <w:rFonts w:hint="eastAsia"/>
                <w:color w:val="0000FF"/>
                <w:lang w:eastAsia="zh-TW"/>
              </w:rPr>
              <w:t>)</w:t>
            </w:r>
          </w:p>
          <w:p w:rsidR="000865BB" w:rsidRDefault="006C2AAB" w:rsidP="007636CF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hint="eastAsia"/>
                <w:color w:val="0000FF"/>
                <w:lang w:eastAsia="zh-TW"/>
              </w:rPr>
            </w:pPr>
            <w:r w:rsidRPr="008F7BB9">
              <w:rPr>
                <w:rFonts w:hint="eastAsia"/>
                <w:color w:val="0000FF"/>
                <w:lang w:eastAsia="zh-TW"/>
              </w:rPr>
              <w:t>則</w:t>
            </w:r>
            <w:r w:rsidR="0098715E" w:rsidRPr="008F7BB9">
              <w:rPr>
                <w:rFonts w:hint="eastAsia"/>
                <w:color w:val="0000FF"/>
                <w:lang w:eastAsia="zh-TW"/>
              </w:rPr>
              <w:t>刪除</w:t>
            </w:r>
            <w:r w:rsidR="0098715E" w:rsidRPr="008F7BB9">
              <w:rPr>
                <w:rFonts w:hint="eastAsia"/>
                <w:color w:val="0000FF"/>
                <w:lang w:eastAsia="zh-TW"/>
              </w:rPr>
              <w:t>button</w:t>
            </w:r>
            <w:r w:rsidR="0098715E" w:rsidRPr="008F7BB9">
              <w:rPr>
                <w:rFonts w:hint="eastAsia"/>
                <w:color w:val="0000FF"/>
                <w:lang w:eastAsia="zh-TW"/>
              </w:rPr>
              <w:t>需顯示於畫面上</w:t>
            </w:r>
            <w:r w:rsidR="000865BB">
              <w:rPr>
                <w:rFonts w:hint="eastAsia"/>
                <w:color w:val="0000FF"/>
                <w:lang w:eastAsia="zh-TW"/>
              </w:rPr>
              <w:t>,</w:t>
            </w:r>
          </w:p>
          <w:p w:rsidR="005A6813" w:rsidRPr="008F7BB9" w:rsidRDefault="000865BB" w:rsidP="007636CF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hint="eastAsia"/>
                <w:color w:val="0000FF"/>
                <w:kern w:val="2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且此筆可以修改</w:t>
            </w:r>
            <w:r w:rsidR="00805D47" w:rsidRPr="008F7BB9">
              <w:rPr>
                <w:rFonts w:hint="eastAsia"/>
                <w:color w:val="0000FF"/>
                <w:lang w:eastAsia="zh-TW"/>
              </w:rPr>
              <w:t>。</w:t>
            </w:r>
          </w:p>
        </w:tc>
      </w:tr>
    </w:tbl>
    <w:p w:rsidR="00C02507" w:rsidRDefault="00675E21" w:rsidP="00675E21">
      <w:pPr>
        <w:pStyle w:val="aa"/>
        <w:numPr>
          <w:ilvl w:val="1"/>
          <w:numId w:val="9"/>
          <w:numberingChange w:id="30" w:author="CATHAYLIFE" w:date="2009-08-27T13:12:00Z" w:original="%2:3:0:."/>
        </w:numPr>
        <w:spacing w:line="300" w:lineRule="exact"/>
        <w:rPr>
          <w:rFonts w:hint="eastAsia"/>
          <w:szCs w:val="24"/>
        </w:rPr>
      </w:pPr>
      <w:r>
        <w:rPr>
          <w:rFonts w:hint="eastAsia"/>
          <w:szCs w:val="24"/>
        </w:rPr>
        <w:t>按下新增</w:t>
      </w:r>
      <w:r>
        <w:rPr>
          <w:rFonts w:hint="eastAsia"/>
          <w:szCs w:val="24"/>
        </w:rPr>
        <w:t>button</w:t>
      </w:r>
      <w:r>
        <w:rPr>
          <w:rFonts w:hint="eastAsia"/>
          <w:szCs w:val="24"/>
        </w:rPr>
        <w:t>與刪除</w:t>
      </w:r>
      <w:r>
        <w:rPr>
          <w:rFonts w:hint="eastAsia"/>
          <w:szCs w:val="24"/>
        </w:rPr>
        <w:t>button</w:t>
      </w:r>
      <w:r>
        <w:rPr>
          <w:rFonts w:hint="eastAsia"/>
          <w:szCs w:val="24"/>
        </w:rPr>
        <w:t>時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只對畫面資料處理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尚不可對</w:t>
      </w:r>
      <w:r>
        <w:rPr>
          <w:rFonts w:hint="eastAsia"/>
          <w:szCs w:val="24"/>
        </w:rPr>
        <w:t>DB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TABLE</w:t>
      </w:r>
      <w:r w:rsidR="004D4CEA" w:rsidRPr="004D4CEA">
        <w:rPr>
          <w:rFonts w:ascii="sөũ" w:hAnsi="sөũ" w:hint="eastAsia"/>
        </w:rPr>
        <w:t xml:space="preserve"> </w:t>
      </w:r>
      <w:r w:rsidR="004D4CEA">
        <w:rPr>
          <w:rFonts w:ascii="sөũ" w:hAnsi="sөũ" w:hint="eastAsia"/>
        </w:rPr>
        <w:t>D</w:t>
      </w:r>
      <w:r w:rsidR="004D4CEA">
        <w:rPr>
          <w:rFonts w:hint="eastAsia"/>
          <w:szCs w:val="24"/>
        </w:rPr>
        <w:t>TAAK004</w:t>
      </w:r>
      <w:r>
        <w:rPr>
          <w:rFonts w:hint="eastAsia"/>
          <w:szCs w:val="24"/>
        </w:rPr>
        <w:t>處理</w:t>
      </w:r>
      <w:r>
        <w:rPr>
          <w:rFonts w:hint="eastAsia"/>
          <w:szCs w:val="24"/>
        </w:rPr>
        <w:t>):</w:t>
      </w:r>
    </w:p>
    <w:p w:rsidR="00675E21" w:rsidRDefault="00D15AFA" w:rsidP="00675E21">
      <w:pPr>
        <w:pStyle w:val="aa"/>
        <w:numPr>
          <w:ilvl w:val="2"/>
          <w:numId w:val="9"/>
          <w:numberingChange w:id="31" w:author="CATHAYLIFE" w:date="2009-08-27T13:12:00Z" w:original="%2:3:0:.%3:1:0:"/>
        </w:numPr>
        <w:spacing w:line="300" w:lineRule="exact"/>
        <w:rPr>
          <w:rFonts w:hint="eastAsia"/>
          <w:szCs w:val="24"/>
        </w:rPr>
      </w:pPr>
      <w:r>
        <w:rPr>
          <w:rFonts w:hint="eastAsia"/>
          <w:szCs w:val="24"/>
        </w:rPr>
        <w:t>按</w:t>
      </w:r>
      <w:r w:rsidR="00675E21">
        <w:rPr>
          <w:rFonts w:hint="eastAsia"/>
          <w:szCs w:val="24"/>
        </w:rPr>
        <w:t>新增時</w:t>
      </w:r>
      <w:r w:rsidR="00675E21">
        <w:rPr>
          <w:rFonts w:hint="eastAsia"/>
          <w:szCs w:val="24"/>
        </w:rPr>
        <w:t>,</w:t>
      </w:r>
      <w:r w:rsidR="005A53BB">
        <w:rPr>
          <w:rFonts w:hint="eastAsia"/>
          <w:szCs w:val="24"/>
        </w:rPr>
        <w:t>於</w:t>
      </w:r>
      <w:r w:rsidR="00675E21">
        <w:rPr>
          <w:rFonts w:hint="eastAsia"/>
          <w:szCs w:val="24"/>
        </w:rPr>
        <w:t>畫面新增一列可輸入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其中</w:t>
      </w:r>
      <w:r>
        <w:rPr>
          <w:rFonts w:ascii="sөũ" w:hAnsi="sөũ"/>
        </w:rPr>
        <w:t>備註狀態</w:t>
      </w:r>
      <w:r>
        <w:rPr>
          <w:rFonts w:ascii="sөũ" w:hAnsi="sөũ" w:hint="eastAsia"/>
        </w:rPr>
        <w:t>與</w:t>
      </w:r>
      <w:r>
        <w:rPr>
          <w:rFonts w:ascii="sөũ" w:hAnsi="sөũ"/>
        </w:rPr>
        <w:t>保單號碼</w:t>
      </w:r>
      <w:r>
        <w:rPr>
          <w:rFonts w:ascii="sөũ" w:hAnsi="sөũ" w:hint="eastAsia"/>
        </w:rPr>
        <w:t>,</w:t>
      </w:r>
      <w:r>
        <w:rPr>
          <w:rFonts w:ascii="sөũ" w:hAnsi="sөũ" w:hint="eastAsia"/>
        </w:rPr>
        <w:t>需顯示下拉選單</w:t>
      </w:r>
      <w:r w:rsidR="00805D47">
        <w:rPr>
          <w:rFonts w:hint="eastAsia"/>
          <w:szCs w:val="24"/>
        </w:rPr>
        <w:t>。</w:t>
      </w:r>
    </w:p>
    <w:p w:rsidR="00675E21" w:rsidRPr="00C02507" w:rsidRDefault="00D15AFA" w:rsidP="00675E21">
      <w:pPr>
        <w:pStyle w:val="aa"/>
        <w:numPr>
          <w:ilvl w:val="2"/>
          <w:numId w:val="9"/>
          <w:numberingChange w:id="32" w:author="CATHAYLIFE" w:date="2009-08-27T13:12:00Z" w:original="%2:3:0:.%3:2:0:"/>
        </w:numPr>
        <w:spacing w:line="300" w:lineRule="exact"/>
        <w:rPr>
          <w:rFonts w:ascii="細明體" w:eastAsia="細明體" w:hAnsi="細明體" w:hint="eastAsia"/>
          <w:caps/>
        </w:rPr>
      </w:pPr>
      <w:r>
        <w:rPr>
          <w:rFonts w:hint="eastAsia"/>
          <w:szCs w:val="24"/>
        </w:rPr>
        <w:t>按</w:t>
      </w:r>
      <w:r w:rsidR="00675E21">
        <w:rPr>
          <w:rFonts w:hint="eastAsia"/>
          <w:szCs w:val="24"/>
        </w:rPr>
        <w:t>刪除時</w:t>
      </w:r>
      <w:r w:rsidR="00675E21">
        <w:rPr>
          <w:rFonts w:hint="eastAsia"/>
          <w:szCs w:val="24"/>
        </w:rPr>
        <w:t>,</w:t>
      </w:r>
      <w:r w:rsidR="005A53BB">
        <w:rPr>
          <w:rFonts w:hint="eastAsia"/>
          <w:szCs w:val="24"/>
        </w:rPr>
        <w:t>於畫面</w:t>
      </w:r>
      <w:r w:rsidR="00675E21">
        <w:rPr>
          <w:rFonts w:hint="eastAsia"/>
          <w:szCs w:val="24"/>
        </w:rPr>
        <w:t>刪除</w:t>
      </w:r>
      <w:r w:rsidR="00076B87">
        <w:rPr>
          <w:rFonts w:hint="eastAsia"/>
          <w:szCs w:val="24"/>
        </w:rPr>
        <w:t>該列</w:t>
      </w:r>
      <w:r w:rsidR="00675E21">
        <w:rPr>
          <w:rFonts w:hint="eastAsia"/>
          <w:szCs w:val="24"/>
        </w:rPr>
        <w:t>資料</w:t>
      </w:r>
      <w:r w:rsidR="00805D47">
        <w:rPr>
          <w:rFonts w:hint="eastAsia"/>
          <w:szCs w:val="24"/>
        </w:rPr>
        <w:t>。</w:t>
      </w:r>
    </w:p>
    <w:p w:rsidR="0051217E" w:rsidRPr="00C02507" w:rsidRDefault="00675E21" w:rsidP="0051217E">
      <w:pPr>
        <w:pStyle w:val="Tabletext"/>
        <w:keepLines w:val="0"/>
        <w:numPr>
          <w:ilvl w:val="1"/>
          <w:numId w:val="9"/>
          <w:numberingChange w:id="33" w:author="CATHAYLIFE" w:date="2009-08-27T13:12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按下確定</w:t>
      </w:r>
      <w:r>
        <w:rPr>
          <w:rFonts w:hint="eastAsia"/>
          <w:kern w:val="2"/>
          <w:szCs w:val="24"/>
          <w:lang w:eastAsia="zh-TW"/>
        </w:rPr>
        <w:t>button</w:t>
      </w:r>
      <w:r w:rsidR="0051217E">
        <w:rPr>
          <w:rFonts w:hint="eastAsia"/>
          <w:kern w:val="2"/>
          <w:szCs w:val="24"/>
          <w:lang w:eastAsia="zh-TW"/>
        </w:rPr>
        <w:t>,</w:t>
      </w:r>
      <w:r w:rsidR="0051217E">
        <w:rPr>
          <w:rFonts w:hint="eastAsia"/>
          <w:kern w:val="2"/>
          <w:szCs w:val="24"/>
          <w:lang w:eastAsia="zh-TW"/>
        </w:rPr>
        <w:t>以保單號碼</w:t>
      </w:r>
      <w:r w:rsidR="0051217E">
        <w:rPr>
          <w:rFonts w:hint="eastAsia"/>
          <w:kern w:val="2"/>
          <w:szCs w:val="24"/>
          <w:lang w:eastAsia="zh-TW"/>
        </w:rPr>
        <w:t>TEXT</w:t>
      </w:r>
      <w:r w:rsidR="0051217E">
        <w:rPr>
          <w:rFonts w:hint="eastAsia"/>
          <w:kern w:val="2"/>
          <w:szCs w:val="24"/>
          <w:lang w:eastAsia="zh-TW"/>
        </w:rPr>
        <w:t>讀取</w:t>
      </w:r>
      <w:r w:rsidR="0051217E" w:rsidRPr="00C563B0">
        <w:rPr>
          <w:rFonts w:ascii="新細明體" w:hAnsi="新細明體" w:hint="eastAsia"/>
          <w:lang w:eastAsia="zh-TW"/>
        </w:rPr>
        <w:t>主約投保紀錄</w:t>
      </w:r>
      <w:r w:rsidR="0051217E">
        <w:rPr>
          <w:rFonts w:ascii="新細明體" w:hAnsi="新細明體" w:hint="eastAsia"/>
          <w:lang w:eastAsia="zh-TW"/>
        </w:rPr>
        <w:t>檔</w:t>
      </w:r>
      <w:r w:rsidR="0051217E">
        <w:rPr>
          <w:rFonts w:hint="eastAsia"/>
          <w:kern w:val="2"/>
          <w:szCs w:val="24"/>
          <w:lang w:eastAsia="zh-TW"/>
        </w:rPr>
        <w:t>DTAB0001:</w:t>
      </w:r>
    </w:p>
    <w:p w:rsidR="00C02507" w:rsidRDefault="0051217E" w:rsidP="0051217E">
      <w:pPr>
        <w:pStyle w:val="aa"/>
        <w:numPr>
          <w:ilvl w:val="2"/>
          <w:numId w:val="9"/>
          <w:numberingChange w:id="34" w:author="CATHAYLIFE" w:date="2009-08-27T13:12:00Z" w:original="%2:4:0:.%3:1:0:"/>
        </w:numPr>
        <w:spacing w:line="300" w:lineRule="exact"/>
        <w:rPr>
          <w:rFonts w:hint="eastAsia"/>
          <w:szCs w:val="24"/>
        </w:rPr>
      </w:pPr>
      <w:r>
        <w:rPr>
          <w:rFonts w:hint="eastAsia"/>
          <w:szCs w:val="24"/>
        </w:rPr>
        <w:t>IF DTAB0001_NOT_FND</w:t>
      </w:r>
      <w:r>
        <w:rPr>
          <w:rFonts w:hint="eastAsia"/>
          <w:szCs w:val="24"/>
        </w:rPr>
        <w:t>：</w:t>
      </w:r>
      <w:r w:rsidRPr="00C563B0">
        <w:rPr>
          <w:rFonts w:ascii="新細明體" w:hAnsi="新細明體" w:hint="eastAsia"/>
        </w:rPr>
        <w:t>主約投保紀錄</w:t>
      </w:r>
      <w:r>
        <w:rPr>
          <w:rFonts w:ascii="新細明體" w:hAnsi="新細明體" w:hint="eastAsia"/>
        </w:rPr>
        <w:t>檔</w:t>
      </w:r>
      <w:r>
        <w:rPr>
          <w:rFonts w:hint="eastAsia"/>
          <w:szCs w:val="24"/>
        </w:rPr>
        <w:t>DTAB0001,</w:t>
      </w:r>
      <w:r w:rsidRPr="0051217E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若查無資料</w:t>
      </w:r>
      <w:r>
        <w:rPr>
          <w:rFonts w:hint="eastAsia"/>
          <w:szCs w:val="24"/>
        </w:rPr>
        <w:t>,</w:t>
      </w:r>
      <w:r w:rsidR="00D8794E">
        <w:rPr>
          <w:rFonts w:hint="eastAsia"/>
          <w:szCs w:val="24"/>
        </w:rPr>
        <w:t>則</w:t>
      </w:r>
      <w:r>
        <w:rPr>
          <w:rFonts w:hint="eastAsia"/>
          <w:szCs w:val="24"/>
        </w:rPr>
        <w:t>訊息放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‘</w:t>
      </w:r>
      <w:r w:rsidR="00D8794E" w:rsidRPr="00C563B0">
        <w:rPr>
          <w:rFonts w:ascii="新細明體" w:hAnsi="新細明體" w:hint="eastAsia"/>
        </w:rPr>
        <w:t>主約投保紀錄</w:t>
      </w:r>
      <w:r w:rsidR="00D8794E">
        <w:rPr>
          <w:rFonts w:ascii="新細明體" w:hAnsi="新細明體" w:hint="eastAsia"/>
        </w:rPr>
        <w:t>檔查無保單號碼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畫面保單號碼</w:t>
      </w:r>
      <w:r>
        <w:rPr>
          <w:rFonts w:hint="eastAsia"/>
          <w:szCs w:val="24"/>
        </w:rPr>
        <w:t>1,</w:t>
      </w:r>
      <w:r w:rsidRPr="0051217E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畫面保單號碼</w:t>
      </w:r>
      <w:r>
        <w:rPr>
          <w:rFonts w:hint="eastAsia"/>
          <w:szCs w:val="24"/>
        </w:rPr>
        <w:t>2,</w:t>
      </w:r>
      <w:r>
        <w:rPr>
          <w:szCs w:val="24"/>
        </w:rPr>
        <w:t>……</w:t>
      </w:r>
      <w:r>
        <w:rPr>
          <w:rFonts w:hint="eastAsia"/>
          <w:szCs w:val="24"/>
        </w:rPr>
        <w:t>..</w:t>
      </w:r>
      <w:r>
        <w:rPr>
          <w:szCs w:val="24"/>
        </w:rPr>
        <w:t>’</w:t>
      </w:r>
      <w:r>
        <w:rPr>
          <w:rFonts w:hint="eastAsia"/>
          <w:szCs w:val="24"/>
        </w:rPr>
        <w:t>,</w:t>
      </w:r>
      <w:r w:rsidRPr="0051217E">
        <w:rPr>
          <w:rFonts w:hint="eastAsia"/>
          <w:szCs w:val="24"/>
        </w:rPr>
        <w:t xml:space="preserve"> </w:t>
      </w:r>
      <w:r w:rsidR="001A684D">
        <w:rPr>
          <w:rFonts w:hint="eastAsia"/>
          <w:szCs w:val="24"/>
        </w:rPr>
        <w:t>並在錯誤保單號碼</w:t>
      </w:r>
      <w:r w:rsidR="001A684D">
        <w:rPr>
          <w:rFonts w:hint="eastAsia"/>
          <w:szCs w:val="24"/>
        </w:rPr>
        <w:t>TEXT</w:t>
      </w:r>
      <w:r w:rsidR="001A684D">
        <w:rPr>
          <w:rFonts w:hint="eastAsia"/>
          <w:szCs w:val="24"/>
        </w:rPr>
        <w:t>欄位處變成紅色</w:t>
      </w:r>
      <w:r w:rsidR="001A684D">
        <w:rPr>
          <w:rFonts w:hint="eastAsia"/>
          <w:szCs w:val="24"/>
        </w:rPr>
        <w:t>,</w:t>
      </w:r>
      <w:r>
        <w:rPr>
          <w:rFonts w:hint="eastAsia"/>
          <w:szCs w:val="24"/>
        </w:rPr>
        <w:t>RETURN</w:t>
      </w:r>
      <w:r w:rsidR="00805D47">
        <w:rPr>
          <w:rFonts w:hint="eastAsia"/>
          <w:szCs w:val="24"/>
        </w:rPr>
        <w:t>。</w:t>
      </w:r>
    </w:p>
    <w:p w:rsidR="00552A49" w:rsidRDefault="00552A49" w:rsidP="00552A49">
      <w:pPr>
        <w:pStyle w:val="aa"/>
        <w:numPr>
          <w:ilvl w:val="2"/>
          <w:numId w:val="9"/>
          <w:numberingChange w:id="35" w:author="CATHAYLIFE" w:date="2009-08-27T13:12:00Z" w:original="%2:4:0:.%3:2:0:"/>
        </w:numPr>
        <w:spacing w:line="300" w:lineRule="exact"/>
        <w:rPr>
          <w:rFonts w:hint="eastAsia"/>
          <w:szCs w:val="24"/>
        </w:rPr>
      </w:pPr>
      <w:r>
        <w:rPr>
          <w:rFonts w:ascii="sөũ" w:hAnsi="sөũ"/>
        </w:rPr>
        <w:t>時效起日</w:t>
      </w:r>
      <w:r>
        <w:rPr>
          <w:rFonts w:hint="eastAsia"/>
          <w:bCs/>
        </w:rPr>
        <w:t>需符合日期檢核規則</w:t>
      </w:r>
      <w:r>
        <w:rPr>
          <w:rFonts w:hint="eastAsia"/>
          <w:bCs/>
        </w:rPr>
        <w:t>,</w:t>
      </w:r>
      <w:r w:rsidRPr="00552A4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若不符合規則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則訊息放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‘</w:t>
      </w:r>
      <w:r>
        <w:rPr>
          <w:rFonts w:hint="eastAsia"/>
          <w:szCs w:val="24"/>
        </w:rPr>
        <w:t>時效起日錯誤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畫面時效起日</w:t>
      </w:r>
      <w:r>
        <w:rPr>
          <w:rFonts w:hint="eastAsia"/>
          <w:szCs w:val="24"/>
        </w:rPr>
        <w:t>1,</w:t>
      </w:r>
      <w:r w:rsidRPr="0051217E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畫面時效起日</w:t>
      </w:r>
      <w:r>
        <w:rPr>
          <w:rFonts w:hint="eastAsia"/>
          <w:szCs w:val="24"/>
        </w:rPr>
        <w:t>2,</w:t>
      </w:r>
      <w:r>
        <w:rPr>
          <w:szCs w:val="24"/>
        </w:rPr>
        <w:t>……</w:t>
      </w:r>
      <w:r>
        <w:rPr>
          <w:rFonts w:hint="eastAsia"/>
          <w:szCs w:val="24"/>
        </w:rPr>
        <w:t>..</w:t>
      </w:r>
      <w:r>
        <w:rPr>
          <w:szCs w:val="24"/>
        </w:rPr>
        <w:t>’</w:t>
      </w:r>
      <w:r>
        <w:rPr>
          <w:rFonts w:hint="eastAsia"/>
          <w:szCs w:val="24"/>
        </w:rPr>
        <w:t>,</w:t>
      </w:r>
      <w:r w:rsidRPr="0051217E">
        <w:rPr>
          <w:rFonts w:hint="eastAsia"/>
          <w:szCs w:val="24"/>
        </w:rPr>
        <w:t xml:space="preserve"> </w:t>
      </w:r>
      <w:r w:rsidR="001A684D">
        <w:rPr>
          <w:rFonts w:hint="eastAsia"/>
          <w:szCs w:val="24"/>
        </w:rPr>
        <w:t>並在錯誤</w:t>
      </w:r>
      <w:r w:rsidR="001A684D">
        <w:rPr>
          <w:rFonts w:ascii="sөũ" w:hAnsi="sөũ"/>
        </w:rPr>
        <w:t>時效起日</w:t>
      </w:r>
      <w:r w:rsidR="001A684D">
        <w:rPr>
          <w:rFonts w:hint="eastAsia"/>
          <w:szCs w:val="24"/>
        </w:rPr>
        <w:t>TEXT</w:t>
      </w:r>
      <w:r w:rsidR="001A684D">
        <w:rPr>
          <w:rFonts w:hint="eastAsia"/>
          <w:szCs w:val="24"/>
        </w:rPr>
        <w:t>欄位處變成紅色</w:t>
      </w:r>
      <w:r w:rsidR="001A684D">
        <w:rPr>
          <w:rFonts w:hint="eastAsia"/>
          <w:szCs w:val="24"/>
        </w:rPr>
        <w:t>,</w:t>
      </w:r>
      <w:r>
        <w:rPr>
          <w:rFonts w:hint="eastAsia"/>
          <w:szCs w:val="24"/>
        </w:rPr>
        <w:t>RETURN</w:t>
      </w:r>
      <w:r w:rsidR="00805D47">
        <w:rPr>
          <w:rFonts w:hint="eastAsia"/>
          <w:szCs w:val="24"/>
        </w:rPr>
        <w:t>。</w:t>
      </w:r>
    </w:p>
    <w:p w:rsidR="009D7A28" w:rsidRPr="003F0758" w:rsidRDefault="003F0758" w:rsidP="00552A49">
      <w:pPr>
        <w:pStyle w:val="aa"/>
        <w:numPr>
          <w:ilvl w:val="2"/>
          <w:numId w:val="9"/>
          <w:numberingChange w:id="36" w:author="CATHAYLIFE" w:date="2009-08-27T13:12:00Z" w:original="%2:4:0:.%3:3:0:"/>
        </w:numPr>
        <w:spacing w:line="300" w:lineRule="exact"/>
        <w:rPr>
          <w:rFonts w:hint="eastAsia"/>
          <w:szCs w:val="24"/>
        </w:rPr>
      </w:pPr>
      <w:r>
        <w:rPr>
          <w:rFonts w:hint="eastAsia"/>
        </w:rPr>
        <w:t>事故者姓名</w:t>
      </w:r>
      <w:r>
        <w:rPr>
          <w:rFonts w:hint="eastAsia"/>
          <w:bCs/>
        </w:rPr>
        <w:t>需符合檢核規則</w:t>
      </w:r>
      <w:r>
        <w:rPr>
          <w:rFonts w:hint="eastAsia"/>
          <w:bCs/>
        </w:rPr>
        <w:t>:</w:t>
      </w:r>
    </w:p>
    <w:p w:rsidR="003F0758" w:rsidRDefault="003F0758" w:rsidP="003F0758">
      <w:pPr>
        <w:pStyle w:val="aa"/>
        <w:numPr>
          <w:ilvl w:val="3"/>
          <w:numId w:val="9"/>
          <w:numberingChange w:id="37" w:author="CATHAYLIFE" w:date="2009-08-27T13:12:00Z" w:original="%2:4:0:.%3:3:0:.%4:1:0:"/>
        </w:numPr>
        <w:spacing w:line="300" w:lineRule="exact"/>
        <w:rPr>
          <w:rFonts w:hint="eastAsia"/>
          <w:szCs w:val="24"/>
        </w:rPr>
      </w:pPr>
      <w:r>
        <w:rPr>
          <w:rFonts w:hint="eastAsia"/>
          <w:bCs/>
        </w:rPr>
        <w:t>檢查</w:t>
      </w:r>
      <w:r>
        <w:rPr>
          <w:rFonts w:hint="eastAsia"/>
          <w:szCs w:val="24"/>
        </w:rPr>
        <w:t>是否輸入</w:t>
      </w:r>
      <w:r>
        <w:rPr>
          <w:rFonts w:hint="eastAsia"/>
        </w:rPr>
        <w:t>事故者姓名</w:t>
      </w:r>
      <w:r>
        <w:rPr>
          <w:rFonts w:hint="eastAsia"/>
          <w:szCs w:val="24"/>
        </w:rPr>
        <w:t>，若否，請顯示訊息（請輸入</w:t>
      </w:r>
      <w:r>
        <w:rPr>
          <w:rFonts w:hint="eastAsia"/>
        </w:rPr>
        <w:t>事故者姓名</w:t>
      </w:r>
      <w:r>
        <w:rPr>
          <w:rFonts w:hint="eastAsia"/>
          <w:szCs w:val="24"/>
        </w:rPr>
        <w:t>）。</w:t>
      </w:r>
    </w:p>
    <w:p w:rsidR="003F0758" w:rsidRDefault="003F0758" w:rsidP="003F0758">
      <w:pPr>
        <w:pStyle w:val="aa"/>
        <w:numPr>
          <w:ilvl w:val="3"/>
          <w:numId w:val="9"/>
          <w:numberingChange w:id="38" w:author="CATHAYLIFE" w:date="2009-08-27T13:12:00Z" w:original="%2:4:0:.%3:3:0:.%4:2:0:"/>
        </w:numPr>
        <w:spacing w:line="300" w:lineRule="exact"/>
        <w:rPr>
          <w:rFonts w:hint="eastAsia"/>
          <w:szCs w:val="24"/>
        </w:rPr>
      </w:pPr>
      <w:r>
        <w:rPr>
          <w:rFonts w:hint="eastAsia"/>
          <w:bCs/>
        </w:rPr>
        <w:t>檢查</w:t>
      </w:r>
      <w:r>
        <w:rPr>
          <w:rFonts w:hint="eastAsia"/>
        </w:rPr>
        <w:t>事故者姓名</w:t>
      </w:r>
      <w:r>
        <w:rPr>
          <w:rFonts w:hint="eastAsia"/>
          <w:szCs w:val="24"/>
        </w:rPr>
        <w:t>是否為全形，若否，請顯示訊息（</w:t>
      </w:r>
      <w:r>
        <w:rPr>
          <w:rFonts w:hint="eastAsia"/>
        </w:rPr>
        <w:t>事故者姓名</w:t>
      </w:r>
      <w:r>
        <w:rPr>
          <w:rFonts w:hint="eastAsia"/>
          <w:szCs w:val="24"/>
        </w:rPr>
        <w:t>請輸入全形）。</w:t>
      </w:r>
    </w:p>
    <w:p w:rsidR="00BA71AC" w:rsidRPr="005A6813" w:rsidRDefault="00BA71AC" w:rsidP="00BA71AC">
      <w:pPr>
        <w:pStyle w:val="aa"/>
        <w:numPr>
          <w:ilvl w:val="2"/>
          <w:numId w:val="9"/>
          <w:numberingChange w:id="39" w:author="CATHAYLIFE" w:date="2009-08-27T13:12:00Z" w:original="%2:4:0:.%3:4:0:"/>
        </w:numPr>
        <w:spacing w:line="300" w:lineRule="exact"/>
        <w:rPr>
          <w:rFonts w:hint="eastAsia"/>
          <w:color w:val="0000FF"/>
        </w:rPr>
      </w:pPr>
      <w:r w:rsidRPr="005A6813">
        <w:rPr>
          <w:rFonts w:hint="eastAsia"/>
          <w:bCs/>
          <w:color w:val="0000FF"/>
        </w:rPr>
        <w:t>待處理數量檢核</w:t>
      </w:r>
      <w:r w:rsidRPr="005A6813">
        <w:rPr>
          <w:rFonts w:hint="eastAsia"/>
          <w:bCs/>
          <w:color w:val="0000FF"/>
        </w:rPr>
        <w:t>:</w:t>
      </w:r>
    </w:p>
    <w:p w:rsidR="00BA71AC" w:rsidRPr="00BE2039" w:rsidRDefault="005067E6" w:rsidP="00BA71AC">
      <w:pPr>
        <w:pStyle w:val="aa"/>
        <w:numPr>
          <w:ilvl w:val="3"/>
          <w:numId w:val="9"/>
          <w:numberingChange w:id="40" w:author="CATHAYLIFE" w:date="2009-10-23T14:38:00Z" w:original="%2:4:0:.%3:4:0:.%4:1:0:"/>
        </w:numPr>
        <w:spacing w:line="300" w:lineRule="exact"/>
        <w:rPr>
          <w:rFonts w:hint="eastAsia"/>
          <w:color w:val="FF6600"/>
        </w:rPr>
      </w:pPr>
      <w:r w:rsidRPr="00BE2039">
        <w:rPr>
          <w:rFonts w:hint="eastAsia"/>
          <w:color w:val="FF6600"/>
        </w:rPr>
        <w:t>若</w:t>
      </w:r>
      <w:r w:rsidRPr="00BE2039">
        <w:rPr>
          <w:rFonts w:hint="eastAsia"/>
          <w:color w:val="FF6600"/>
        </w:rPr>
        <w:t xml:space="preserve"> </w:t>
      </w:r>
      <w:r w:rsidR="00BA71AC" w:rsidRPr="00BE2039">
        <w:rPr>
          <w:rFonts w:hint="eastAsia"/>
          <w:color w:val="FF6600"/>
        </w:rPr>
        <w:t>畫面</w:t>
      </w:r>
      <w:r w:rsidR="00BA71AC" w:rsidRPr="00BE2039">
        <w:rPr>
          <w:rFonts w:hint="eastAsia"/>
          <w:color w:val="FF6600"/>
        </w:rPr>
        <w:t>.</w:t>
      </w:r>
      <w:r w:rsidR="00BA71AC" w:rsidRPr="00BE2039">
        <w:rPr>
          <w:rFonts w:hint="eastAsia"/>
          <w:color w:val="FF6600"/>
        </w:rPr>
        <w:t>處理日期為</w:t>
      </w:r>
      <w:r w:rsidR="00BA71AC" w:rsidRPr="00BE2039">
        <w:rPr>
          <w:rFonts w:hint="eastAsia"/>
          <w:color w:val="FF6600"/>
        </w:rPr>
        <w:t>NULL,</w:t>
      </w:r>
      <w:r w:rsidR="00896CF1" w:rsidRPr="00BE2039">
        <w:rPr>
          <w:rFonts w:hint="eastAsia"/>
          <w:color w:val="FF6600"/>
        </w:rPr>
        <w:t>且</w:t>
      </w:r>
      <w:r w:rsidR="00BA71AC" w:rsidRPr="00BE2039">
        <w:rPr>
          <w:rFonts w:hint="eastAsia"/>
          <w:color w:val="FF6600"/>
        </w:rPr>
        <w:t>相同</w:t>
      </w:r>
      <w:r w:rsidR="00BA71AC" w:rsidRPr="00BE2039">
        <w:rPr>
          <w:rFonts w:hint="eastAsia"/>
          <w:color w:val="FF6600"/>
        </w:rPr>
        <w:t>(</w:t>
      </w:r>
      <w:r w:rsidR="00BA71AC" w:rsidRPr="00BE2039">
        <w:rPr>
          <w:rFonts w:hint="eastAsia"/>
          <w:color w:val="FF6600"/>
        </w:rPr>
        <w:t>保單</w:t>
      </w:r>
      <w:r w:rsidR="001127F0" w:rsidRPr="00BE2039">
        <w:rPr>
          <w:rFonts w:hint="eastAsia"/>
          <w:color w:val="FF6600"/>
        </w:rPr>
        <w:t>號碼</w:t>
      </w:r>
      <w:r w:rsidR="00BA71AC" w:rsidRPr="00BE2039">
        <w:rPr>
          <w:rFonts w:hint="eastAsia"/>
          <w:color w:val="FF6600"/>
        </w:rPr>
        <w:t>+</w:t>
      </w:r>
      <w:r w:rsidR="00BA71AC" w:rsidRPr="00BE2039">
        <w:rPr>
          <w:rFonts w:hint="eastAsia"/>
          <w:color w:val="FF6600"/>
        </w:rPr>
        <w:t>受理編號</w:t>
      </w:r>
      <w:r w:rsidR="00BA71AC" w:rsidRPr="00BE2039">
        <w:rPr>
          <w:rFonts w:hint="eastAsia"/>
          <w:color w:val="FF6600"/>
        </w:rPr>
        <w:t>+</w:t>
      </w:r>
      <w:r w:rsidR="001127F0" w:rsidRPr="00BE2039">
        <w:rPr>
          <w:rFonts w:hint="eastAsia"/>
          <w:color w:val="FF6600"/>
        </w:rPr>
        <w:t>備註</w:t>
      </w:r>
      <w:r w:rsidR="00BA71AC" w:rsidRPr="00BE2039">
        <w:rPr>
          <w:rFonts w:hint="eastAsia"/>
          <w:color w:val="FF6600"/>
        </w:rPr>
        <w:t>狀態</w:t>
      </w:r>
      <w:r w:rsidR="00BA71AC" w:rsidRPr="00BE2039">
        <w:rPr>
          <w:rFonts w:hint="eastAsia"/>
          <w:color w:val="FF6600"/>
        </w:rPr>
        <w:t>)</w:t>
      </w:r>
    </w:p>
    <w:p w:rsidR="00BA71AC" w:rsidRPr="00BE2039" w:rsidRDefault="00BA71AC" w:rsidP="00BA71AC">
      <w:pPr>
        <w:pStyle w:val="aa"/>
        <w:spacing w:line="300" w:lineRule="exact"/>
        <w:ind w:leftChars="532" w:left="1277" w:firstLineChars="500" w:firstLine="1000"/>
        <w:rPr>
          <w:rFonts w:hint="eastAsia"/>
          <w:color w:val="FF6600"/>
        </w:rPr>
      </w:pPr>
      <w:r w:rsidRPr="00BE2039">
        <w:rPr>
          <w:rFonts w:hint="eastAsia"/>
          <w:color w:val="FF6600"/>
        </w:rPr>
        <w:t>畫面只能有一筆資料存在</w:t>
      </w:r>
    </w:p>
    <w:p w:rsidR="00BA71AC" w:rsidRPr="00FC764E" w:rsidRDefault="005067E6" w:rsidP="00896CF1">
      <w:pPr>
        <w:pStyle w:val="aa"/>
        <w:numPr>
          <w:ilvl w:val="3"/>
          <w:numId w:val="9"/>
          <w:numberingChange w:id="41" w:author="CATHAYLIFE" w:date="2009-10-23T14:38:00Z" w:original="%2:4:0:.%3:4:0:.%4:2:0:"/>
        </w:numPr>
        <w:spacing w:line="300" w:lineRule="exact"/>
        <w:rPr>
          <w:rFonts w:hint="eastAsia"/>
          <w:color w:val="FF6600"/>
        </w:rPr>
      </w:pPr>
      <w:r w:rsidRPr="00FC764E">
        <w:rPr>
          <w:rFonts w:hint="eastAsia"/>
          <w:color w:val="FF6600"/>
        </w:rPr>
        <w:t xml:space="preserve">IF </w:t>
      </w:r>
      <w:r w:rsidR="00896CF1" w:rsidRPr="00FC764E">
        <w:rPr>
          <w:rFonts w:hint="eastAsia"/>
          <w:color w:val="FF6600"/>
        </w:rPr>
        <w:t>畫面</w:t>
      </w:r>
      <w:r w:rsidR="00896CF1" w:rsidRPr="00FC764E">
        <w:rPr>
          <w:rFonts w:hint="eastAsia"/>
          <w:color w:val="FF6600"/>
        </w:rPr>
        <w:t>.</w:t>
      </w:r>
      <w:r w:rsidR="00896CF1" w:rsidRPr="00FC764E">
        <w:rPr>
          <w:rFonts w:hint="eastAsia"/>
          <w:color w:val="FF6600"/>
        </w:rPr>
        <w:t>處理日期為</w:t>
      </w:r>
      <w:r w:rsidR="00896CF1" w:rsidRPr="00FC764E">
        <w:rPr>
          <w:rFonts w:hint="eastAsia"/>
          <w:color w:val="FF6600"/>
        </w:rPr>
        <w:t>NULL,</w:t>
      </w:r>
      <w:r w:rsidR="00896CF1" w:rsidRPr="00FC764E">
        <w:rPr>
          <w:rFonts w:hint="eastAsia"/>
          <w:color w:val="FF6600"/>
        </w:rPr>
        <w:t>且相同</w:t>
      </w:r>
      <w:r w:rsidR="00896CF1" w:rsidRPr="00FC764E">
        <w:rPr>
          <w:rFonts w:hint="eastAsia"/>
          <w:color w:val="FF6600"/>
        </w:rPr>
        <w:t>(</w:t>
      </w:r>
      <w:r w:rsidR="00896CF1" w:rsidRPr="00FC764E">
        <w:rPr>
          <w:rFonts w:hint="eastAsia"/>
          <w:color w:val="FF6600"/>
        </w:rPr>
        <w:t>保單號碼</w:t>
      </w:r>
      <w:r w:rsidR="00896CF1" w:rsidRPr="00FC764E">
        <w:rPr>
          <w:rFonts w:hint="eastAsia"/>
          <w:color w:val="FF6600"/>
        </w:rPr>
        <w:t>+</w:t>
      </w:r>
      <w:r w:rsidR="00896CF1" w:rsidRPr="00FC764E">
        <w:rPr>
          <w:rFonts w:hint="eastAsia"/>
          <w:color w:val="FF6600"/>
        </w:rPr>
        <w:t>受理編號</w:t>
      </w:r>
      <w:r w:rsidR="00896CF1" w:rsidRPr="00FC764E">
        <w:rPr>
          <w:rFonts w:hint="eastAsia"/>
          <w:color w:val="FF6600"/>
        </w:rPr>
        <w:t>+</w:t>
      </w:r>
      <w:r w:rsidR="00896CF1" w:rsidRPr="00FC764E">
        <w:rPr>
          <w:rFonts w:hint="eastAsia"/>
          <w:color w:val="FF6600"/>
        </w:rPr>
        <w:t>備註狀態</w:t>
      </w:r>
      <w:r w:rsidR="00896CF1" w:rsidRPr="00FC764E">
        <w:rPr>
          <w:rFonts w:hint="eastAsia"/>
          <w:color w:val="FF6600"/>
        </w:rPr>
        <w:t>)</w:t>
      </w:r>
      <w:r w:rsidR="00896CF1" w:rsidRPr="00FC764E">
        <w:rPr>
          <w:rFonts w:hint="eastAsia"/>
          <w:color w:val="FF6600"/>
        </w:rPr>
        <w:t>的畫面資料</w:t>
      </w:r>
      <w:r w:rsidR="00BA71AC" w:rsidRPr="00FC764E">
        <w:rPr>
          <w:rFonts w:hint="eastAsia"/>
          <w:color w:val="FF6600"/>
        </w:rPr>
        <w:t>超過一筆</w:t>
      </w:r>
      <w:r w:rsidR="00896CF1" w:rsidRPr="00FC764E">
        <w:rPr>
          <w:rFonts w:hint="eastAsia"/>
          <w:color w:val="FF6600"/>
        </w:rPr>
        <w:t>,</w:t>
      </w:r>
      <w:r w:rsidR="00BA71AC" w:rsidRPr="00FC764E">
        <w:rPr>
          <w:rFonts w:hint="eastAsia"/>
          <w:color w:val="FF6600"/>
        </w:rPr>
        <w:t xml:space="preserve"> </w:t>
      </w:r>
    </w:p>
    <w:p w:rsidR="007F57D3" w:rsidRPr="00FC764E" w:rsidRDefault="00BA71AC" w:rsidP="007F57D3">
      <w:pPr>
        <w:pStyle w:val="aa"/>
        <w:spacing w:line="300" w:lineRule="exact"/>
        <w:ind w:left="1276"/>
        <w:rPr>
          <w:rFonts w:hint="eastAsia"/>
          <w:color w:val="FF6600"/>
        </w:rPr>
      </w:pPr>
      <w:r w:rsidRPr="00FC764E">
        <w:rPr>
          <w:rFonts w:hint="eastAsia"/>
          <w:color w:val="FF6600"/>
        </w:rPr>
        <w:t xml:space="preserve">          </w:t>
      </w:r>
      <w:r w:rsidRPr="00FC764E">
        <w:rPr>
          <w:rFonts w:hint="eastAsia"/>
          <w:color w:val="FF6600"/>
        </w:rPr>
        <w:t>請顯示訊息</w:t>
      </w:r>
      <w:r w:rsidRPr="00FC764E">
        <w:rPr>
          <w:color w:val="FF6600"/>
        </w:rPr>
        <w:t>”</w:t>
      </w:r>
      <w:r w:rsidRPr="00FC764E">
        <w:rPr>
          <w:rFonts w:hint="eastAsia"/>
          <w:color w:val="FF6600"/>
        </w:rPr>
        <w:t>相同</w:t>
      </w:r>
      <w:r w:rsidR="00896CF1" w:rsidRPr="00FC764E">
        <w:rPr>
          <w:rFonts w:hint="eastAsia"/>
          <w:color w:val="FF6600"/>
        </w:rPr>
        <w:t>[</w:t>
      </w:r>
      <w:r w:rsidR="00896CF1" w:rsidRPr="00FC764E">
        <w:rPr>
          <w:color w:val="FF6600"/>
        </w:rPr>
        <w:t>‘</w:t>
      </w:r>
      <w:r w:rsidR="001127F0" w:rsidRPr="00FC764E">
        <w:rPr>
          <w:rFonts w:hint="eastAsia"/>
          <w:color w:val="FF6600"/>
        </w:rPr>
        <w:t>保單號碼</w:t>
      </w:r>
      <w:r w:rsidR="007F57D3" w:rsidRPr="00FC764E">
        <w:rPr>
          <w:rFonts w:hint="eastAsia"/>
          <w:color w:val="FF6600"/>
        </w:rPr>
        <w:t>:</w:t>
      </w:r>
      <w:r w:rsidR="00896CF1" w:rsidRPr="00FC764E">
        <w:rPr>
          <w:color w:val="FF6600"/>
        </w:rPr>
        <w:t>’</w:t>
      </w:r>
      <w:r w:rsidR="00896CF1" w:rsidRPr="00FC764E">
        <w:rPr>
          <w:rFonts w:hint="eastAsia"/>
          <w:color w:val="FF6600"/>
        </w:rPr>
        <w:t>+</w:t>
      </w:r>
      <w:r w:rsidR="00DB1D7D" w:rsidRPr="00FC764E">
        <w:rPr>
          <w:rFonts w:hint="eastAsia"/>
          <w:color w:val="FF6600"/>
        </w:rPr>
        <w:t>畫面</w:t>
      </w:r>
      <w:r w:rsidR="00DB1D7D" w:rsidRPr="00FC764E">
        <w:rPr>
          <w:rFonts w:hint="eastAsia"/>
          <w:color w:val="FF6600"/>
        </w:rPr>
        <w:t>.</w:t>
      </w:r>
      <w:r w:rsidR="00896CF1" w:rsidRPr="00FC764E">
        <w:rPr>
          <w:rFonts w:hint="eastAsia"/>
          <w:color w:val="FF6600"/>
        </w:rPr>
        <w:t>保單號碼</w:t>
      </w:r>
      <w:r w:rsidR="001127F0" w:rsidRPr="00FC764E">
        <w:rPr>
          <w:rFonts w:hint="eastAsia"/>
          <w:color w:val="FF6600"/>
        </w:rPr>
        <w:t>+</w:t>
      </w:r>
      <w:r w:rsidR="00896CF1" w:rsidRPr="00FC764E">
        <w:rPr>
          <w:color w:val="FF6600"/>
        </w:rPr>
        <w:t>’</w:t>
      </w:r>
      <w:r w:rsidR="00896CF1" w:rsidRPr="00FC764E">
        <w:rPr>
          <w:rFonts w:hint="eastAsia"/>
          <w:color w:val="FF6600"/>
        </w:rPr>
        <w:t>,</w:t>
      </w:r>
      <w:r w:rsidR="00896CF1" w:rsidRPr="00FC764E">
        <w:rPr>
          <w:color w:val="FF6600"/>
        </w:rPr>
        <w:t>’</w:t>
      </w:r>
      <w:r w:rsidR="00896CF1" w:rsidRPr="00FC764E">
        <w:rPr>
          <w:rFonts w:hint="eastAsia"/>
          <w:color w:val="FF6600"/>
        </w:rPr>
        <w:t>+</w:t>
      </w:r>
      <w:r w:rsidR="00896CF1" w:rsidRPr="00FC764E">
        <w:rPr>
          <w:color w:val="FF6600"/>
        </w:rPr>
        <w:t>‘</w:t>
      </w:r>
      <w:r w:rsidR="00896CF1" w:rsidRPr="00FC764E">
        <w:rPr>
          <w:rFonts w:hint="eastAsia"/>
          <w:color w:val="FF6600"/>
        </w:rPr>
        <w:t>受理編號</w:t>
      </w:r>
      <w:r w:rsidR="007F57D3" w:rsidRPr="00FC764E">
        <w:rPr>
          <w:rFonts w:hint="eastAsia"/>
          <w:color w:val="FF6600"/>
        </w:rPr>
        <w:t>:</w:t>
      </w:r>
      <w:r w:rsidR="00896CF1" w:rsidRPr="00FC764E">
        <w:rPr>
          <w:color w:val="FF6600"/>
        </w:rPr>
        <w:t>’</w:t>
      </w:r>
      <w:r w:rsidR="00896CF1" w:rsidRPr="00FC764E">
        <w:rPr>
          <w:rFonts w:hint="eastAsia"/>
          <w:color w:val="FF6600"/>
        </w:rPr>
        <w:t>+</w:t>
      </w:r>
      <w:r w:rsidR="00DB1D7D" w:rsidRPr="00FC764E">
        <w:rPr>
          <w:rFonts w:hint="eastAsia"/>
          <w:color w:val="FF6600"/>
        </w:rPr>
        <w:t>畫面</w:t>
      </w:r>
      <w:r w:rsidR="00DB1D7D" w:rsidRPr="00FC764E">
        <w:rPr>
          <w:rFonts w:hint="eastAsia"/>
          <w:color w:val="FF6600"/>
        </w:rPr>
        <w:t>.</w:t>
      </w:r>
      <w:r w:rsidR="001127F0" w:rsidRPr="00FC764E">
        <w:rPr>
          <w:rFonts w:hint="eastAsia"/>
          <w:color w:val="FF6600"/>
        </w:rPr>
        <w:t>受理編號</w:t>
      </w:r>
      <w:r w:rsidR="001127F0" w:rsidRPr="00FC764E">
        <w:rPr>
          <w:rFonts w:hint="eastAsia"/>
          <w:color w:val="FF6600"/>
        </w:rPr>
        <w:t>+</w:t>
      </w:r>
      <w:r w:rsidR="00896CF1" w:rsidRPr="00FC764E">
        <w:rPr>
          <w:color w:val="FF6600"/>
        </w:rPr>
        <w:t>’</w:t>
      </w:r>
      <w:r w:rsidR="00896CF1" w:rsidRPr="00FC764E">
        <w:rPr>
          <w:rFonts w:hint="eastAsia"/>
          <w:color w:val="FF6600"/>
        </w:rPr>
        <w:t>,</w:t>
      </w:r>
      <w:r w:rsidR="00896CF1" w:rsidRPr="00FC764E">
        <w:rPr>
          <w:color w:val="FF6600"/>
        </w:rPr>
        <w:t>’</w:t>
      </w:r>
      <w:r w:rsidR="00896CF1" w:rsidRPr="00FC764E">
        <w:rPr>
          <w:rFonts w:hint="eastAsia"/>
          <w:color w:val="FF6600"/>
        </w:rPr>
        <w:t>+</w:t>
      </w:r>
    </w:p>
    <w:p w:rsidR="00D02198" w:rsidRPr="00FC764E" w:rsidRDefault="00896CF1" w:rsidP="007F57D3">
      <w:pPr>
        <w:pStyle w:val="aa"/>
        <w:spacing w:line="300" w:lineRule="exact"/>
        <w:ind w:leftChars="532" w:left="1277" w:firstLineChars="1250" w:firstLine="2500"/>
        <w:rPr>
          <w:rFonts w:hint="eastAsia"/>
          <w:color w:val="FF6600"/>
        </w:rPr>
      </w:pPr>
      <w:r w:rsidRPr="00FC764E">
        <w:rPr>
          <w:color w:val="FF6600"/>
        </w:rPr>
        <w:t>‘</w:t>
      </w:r>
      <w:r w:rsidRPr="00FC764E">
        <w:rPr>
          <w:rFonts w:hint="eastAsia"/>
          <w:color w:val="FF6600"/>
        </w:rPr>
        <w:t>備註狀態</w:t>
      </w:r>
      <w:r w:rsidR="007F57D3" w:rsidRPr="00FC764E">
        <w:rPr>
          <w:rFonts w:hint="eastAsia"/>
          <w:color w:val="FF6600"/>
        </w:rPr>
        <w:t>:</w:t>
      </w:r>
      <w:r w:rsidRPr="00FC764E">
        <w:rPr>
          <w:color w:val="FF6600"/>
        </w:rPr>
        <w:t>’</w:t>
      </w:r>
      <w:r w:rsidRPr="00FC764E">
        <w:rPr>
          <w:rFonts w:hint="eastAsia"/>
          <w:color w:val="FF6600"/>
        </w:rPr>
        <w:t>+</w:t>
      </w:r>
      <w:r w:rsidR="00DB1D7D" w:rsidRPr="00FC764E">
        <w:rPr>
          <w:rFonts w:hint="eastAsia"/>
          <w:color w:val="FF6600"/>
        </w:rPr>
        <w:t>畫面</w:t>
      </w:r>
      <w:r w:rsidR="00DB1D7D" w:rsidRPr="00FC764E">
        <w:rPr>
          <w:rFonts w:hint="eastAsia"/>
          <w:color w:val="FF6600"/>
        </w:rPr>
        <w:t>.</w:t>
      </w:r>
      <w:r w:rsidR="001127F0" w:rsidRPr="00FC764E">
        <w:rPr>
          <w:rFonts w:hint="eastAsia"/>
          <w:color w:val="FF6600"/>
        </w:rPr>
        <w:t>備註狀態</w:t>
      </w:r>
      <w:r w:rsidRPr="00FC764E">
        <w:rPr>
          <w:rFonts w:hint="eastAsia"/>
          <w:color w:val="FF6600"/>
        </w:rPr>
        <w:t>]</w:t>
      </w:r>
      <w:r w:rsidR="001127F0" w:rsidRPr="00FC764E">
        <w:rPr>
          <w:rFonts w:hint="eastAsia"/>
          <w:color w:val="FF6600"/>
        </w:rPr>
        <w:t>之</w:t>
      </w:r>
      <w:r w:rsidR="00BA71AC" w:rsidRPr="00FC764E">
        <w:rPr>
          <w:rFonts w:hint="eastAsia"/>
          <w:color w:val="FF6600"/>
        </w:rPr>
        <w:t>待處理件</w:t>
      </w:r>
      <w:r w:rsidR="00BA71AC" w:rsidRPr="00FC764E">
        <w:rPr>
          <w:rFonts w:hint="eastAsia"/>
          <w:color w:val="FF6600"/>
        </w:rPr>
        <w:t>,</w:t>
      </w:r>
      <w:r w:rsidR="00BA71AC" w:rsidRPr="00FC764E">
        <w:rPr>
          <w:rFonts w:hint="eastAsia"/>
          <w:color w:val="FF6600"/>
        </w:rPr>
        <w:t>一次只能處理一筆</w:t>
      </w:r>
      <w:r w:rsidR="00BA71AC" w:rsidRPr="00FC764E">
        <w:rPr>
          <w:color w:val="FF6600"/>
        </w:rPr>
        <w:t>”</w:t>
      </w:r>
      <w:r w:rsidR="00BA71AC" w:rsidRPr="00FC764E">
        <w:rPr>
          <w:rFonts w:hint="eastAsia"/>
          <w:color w:val="FF6600"/>
        </w:rPr>
        <w:t>。</w:t>
      </w:r>
    </w:p>
    <w:p w:rsidR="00BA71AC" w:rsidRPr="00FC764E" w:rsidRDefault="002566C7" w:rsidP="00D02198">
      <w:pPr>
        <w:pStyle w:val="aa"/>
        <w:spacing w:line="300" w:lineRule="exact"/>
        <w:ind w:firstLineChars="1150" w:firstLine="2300"/>
        <w:rPr>
          <w:rFonts w:hint="eastAsia"/>
          <w:color w:val="FF6600"/>
        </w:rPr>
      </w:pPr>
      <w:r w:rsidRPr="00FC764E">
        <w:rPr>
          <w:rFonts w:hint="eastAsia"/>
          <w:color w:val="FF6600"/>
        </w:rPr>
        <w:t>RETURN</w:t>
      </w:r>
      <w:r w:rsidR="00D02198" w:rsidRPr="00FC764E">
        <w:rPr>
          <w:rFonts w:hint="eastAsia"/>
          <w:color w:val="FF6600"/>
        </w:rPr>
        <w:t>。</w:t>
      </w:r>
    </w:p>
    <w:p w:rsidR="00BA71AC" w:rsidRPr="00FC764E" w:rsidRDefault="00BA71AC" w:rsidP="00BA71AC">
      <w:pPr>
        <w:pStyle w:val="aa"/>
        <w:numPr>
          <w:ilvl w:val="3"/>
          <w:numId w:val="9"/>
          <w:numberingChange w:id="42" w:author="CATHAYLIFE" w:date="2009-10-05T14:01:00Z" w:original="%2:4:0:.%3:4:0:.%4:3:0:"/>
        </w:numPr>
        <w:spacing w:line="300" w:lineRule="exact"/>
        <w:rPr>
          <w:rFonts w:hint="eastAsia"/>
          <w:color w:val="FF6600"/>
        </w:rPr>
      </w:pPr>
      <w:r w:rsidRPr="00FC764E">
        <w:rPr>
          <w:rFonts w:hint="eastAsia"/>
          <w:color w:val="FF6600"/>
        </w:rPr>
        <w:t>ENDIF</w:t>
      </w:r>
      <w:r w:rsidRPr="00FC764E">
        <w:rPr>
          <w:rFonts w:hint="eastAsia"/>
          <w:color w:val="FF6600"/>
        </w:rPr>
        <w:t>。</w:t>
      </w:r>
    </w:p>
    <w:p w:rsidR="00C04705" w:rsidRPr="00A21E20" w:rsidRDefault="005557B7" w:rsidP="00C04705">
      <w:pPr>
        <w:pStyle w:val="aa"/>
        <w:numPr>
          <w:ilvl w:val="2"/>
          <w:numId w:val="9"/>
          <w:numberingChange w:id="43" w:author="CATHAYLIFE" w:date="2009-10-07T17:59:00Z" w:original="%2:4:0:.%3:5:0:"/>
        </w:numPr>
        <w:spacing w:line="300" w:lineRule="exact"/>
        <w:rPr>
          <w:rFonts w:hint="eastAsia"/>
          <w:color w:val="008000"/>
        </w:rPr>
      </w:pPr>
      <w:r>
        <w:rPr>
          <w:rFonts w:hint="eastAsia"/>
          <w:bCs/>
          <w:color w:val="800080"/>
        </w:rPr>
        <w:t>例外處理</w:t>
      </w:r>
      <w:r>
        <w:rPr>
          <w:rFonts w:hint="eastAsia"/>
          <w:bCs/>
          <w:color w:val="800080"/>
        </w:rPr>
        <w:t>:</w:t>
      </w:r>
      <w:r w:rsidR="005B41B0" w:rsidRPr="00101788">
        <w:rPr>
          <w:rFonts w:hint="eastAsia"/>
          <w:bCs/>
          <w:color w:val="800080"/>
        </w:rPr>
        <w:t>無論</w:t>
      </w:r>
      <w:r w:rsidR="00101788" w:rsidRPr="00101788">
        <w:rPr>
          <w:rFonts w:hint="eastAsia"/>
          <w:bCs/>
          <w:color w:val="800080"/>
        </w:rPr>
        <w:t>由</w:t>
      </w:r>
      <w:r w:rsidR="00101788" w:rsidRPr="00101788">
        <w:rPr>
          <w:rFonts w:hint="eastAsia"/>
          <w:color w:val="800080"/>
        </w:rPr>
        <w:t>理賠核付</w:t>
      </w:r>
      <w:r w:rsidR="00101788" w:rsidRPr="00101788">
        <w:rPr>
          <w:rFonts w:hint="eastAsia"/>
          <w:color w:val="800080"/>
        </w:rPr>
        <w:t>(AAB1_0100)</w:t>
      </w:r>
      <w:r w:rsidR="00101788" w:rsidRPr="00101788">
        <w:rPr>
          <w:rFonts w:hint="eastAsia"/>
          <w:color w:val="800080"/>
        </w:rPr>
        <w:t>或</w:t>
      </w:r>
      <w:r w:rsidR="00101788" w:rsidRPr="00101788">
        <w:rPr>
          <w:rFonts w:hint="eastAsia"/>
          <w:color w:val="800080"/>
        </w:rPr>
        <w:t>MENU TREE</w:t>
      </w:r>
      <w:r w:rsidR="00101788" w:rsidRPr="00101788">
        <w:rPr>
          <w:rFonts w:hint="eastAsia"/>
          <w:color w:val="800080"/>
        </w:rPr>
        <w:t>連結進來</w:t>
      </w:r>
      <w:r w:rsidR="00101788" w:rsidRPr="00101788">
        <w:rPr>
          <w:rFonts w:hint="eastAsia"/>
          <w:color w:val="800080"/>
        </w:rPr>
        <w:t>,</w:t>
      </w:r>
      <w:r w:rsidR="00FE35EE">
        <w:rPr>
          <w:rFonts w:hint="eastAsia"/>
          <w:color w:val="800080"/>
        </w:rPr>
        <w:t>4.5</w:t>
      </w:r>
      <w:r w:rsidR="00101788" w:rsidRPr="00101788">
        <w:rPr>
          <w:rFonts w:hint="eastAsia"/>
          <w:color w:val="800080"/>
        </w:rPr>
        <w:t>都只檢核</w:t>
      </w:r>
      <w:r w:rsidR="00101788" w:rsidRPr="00101788">
        <w:rPr>
          <w:rFonts w:hint="eastAsia"/>
          <w:color w:val="800080"/>
        </w:rPr>
        <w:t>DT</w:t>
      </w:r>
      <w:r w:rsidR="00101788" w:rsidRPr="005557B7">
        <w:rPr>
          <w:rFonts w:hint="eastAsia"/>
          <w:color w:val="800080"/>
        </w:rPr>
        <w:t>AAK004</w:t>
      </w:r>
      <w:r w:rsidRPr="005557B7">
        <w:rPr>
          <w:rFonts w:hint="eastAsia"/>
          <w:color w:val="800080"/>
        </w:rPr>
        <w:t>。</w:t>
      </w:r>
      <w:r w:rsidR="00101788" w:rsidRPr="005557B7">
        <w:rPr>
          <w:rFonts w:hint="eastAsia"/>
          <w:color w:val="800080"/>
        </w:rPr>
        <w:t xml:space="preserve">       </w:t>
      </w:r>
      <w:r w:rsidR="00101788" w:rsidRPr="005557B7">
        <w:rPr>
          <w:rFonts w:hint="eastAsia"/>
          <w:color w:val="FFFFFF"/>
        </w:rPr>
        <w:t xml:space="preserve"> </w:t>
      </w:r>
      <w:r w:rsidR="00101788" w:rsidRPr="005557B7">
        <w:rPr>
          <w:rFonts w:hint="eastAsia"/>
          <w:color w:val="FFFFFF"/>
          <w:szCs w:val="24"/>
        </w:rPr>
        <w:t xml:space="preserve">  </w:t>
      </w:r>
      <w:r w:rsidR="00101788">
        <w:rPr>
          <w:rFonts w:hint="eastAsia"/>
          <w:szCs w:val="24"/>
        </w:rPr>
        <w:t xml:space="preserve">        </w:t>
      </w:r>
      <w:r w:rsidR="00C04705" w:rsidRPr="00A21E20">
        <w:rPr>
          <w:rFonts w:hint="eastAsia"/>
          <w:bCs/>
          <w:color w:val="008000"/>
        </w:rPr>
        <w:t>逐筆檢核</w:t>
      </w:r>
      <w:r w:rsidR="00CB4172" w:rsidRPr="00CB4172">
        <w:rPr>
          <w:rFonts w:hint="eastAsia"/>
          <w:bCs/>
          <w:color w:val="800080"/>
        </w:rPr>
        <w:t>DTAAK004</w:t>
      </w:r>
      <w:r w:rsidR="00C04705" w:rsidRPr="00A21E20">
        <w:rPr>
          <w:rFonts w:hint="eastAsia"/>
          <w:bCs/>
          <w:color w:val="008000"/>
        </w:rPr>
        <w:t>是否覆核結案</w:t>
      </w:r>
      <w:r w:rsidR="00C04705" w:rsidRPr="00A21E20">
        <w:rPr>
          <w:rFonts w:hint="eastAsia"/>
          <w:bCs/>
          <w:color w:val="008000"/>
        </w:rPr>
        <w:t>:</w:t>
      </w:r>
    </w:p>
    <w:p w:rsidR="00C04705" w:rsidRPr="00A21E20" w:rsidRDefault="00C04705" w:rsidP="00C04705">
      <w:pPr>
        <w:pStyle w:val="aa"/>
        <w:numPr>
          <w:ilvl w:val="3"/>
          <w:numId w:val="9"/>
          <w:numberingChange w:id="44" w:author="CATHAYLIFE" w:date="2009-10-05T14:30:00Z" w:original="%2:4:0:.%3:5:0:.%4:1:0:"/>
        </w:numPr>
        <w:spacing w:line="300" w:lineRule="exact"/>
        <w:rPr>
          <w:rFonts w:hint="eastAsia"/>
          <w:color w:val="008000"/>
        </w:rPr>
      </w:pPr>
      <w:r w:rsidRPr="00A21E20">
        <w:rPr>
          <w:rFonts w:hint="eastAsia"/>
          <w:color w:val="008000"/>
        </w:rPr>
        <w:t xml:space="preserve">SELECT  COUNT(*)  AS  </w:t>
      </w:r>
      <w:r w:rsidR="00E84400">
        <w:rPr>
          <w:rFonts w:hint="eastAsia"/>
          <w:color w:val="008000"/>
        </w:rPr>
        <w:t>NOT_</w:t>
      </w:r>
      <w:r w:rsidRPr="00A21E20">
        <w:rPr>
          <w:rFonts w:hint="eastAsia"/>
          <w:color w:val="008000"/>
        </w:rPr>
        <w:t xml:space="preserve">APRV_CNT  </w:t>
      </w:r>
      <w:r w:rsidR="000943CA">
        <w:rPr>
          <w:rFonts w:hint="eastAsia"/>
          <w:color w:val="008000"/>
        </w:rPr>
        <w:t xml:space="preserve">FROM </w:t>
      </w:r>
      <w:r w:rsidRPr="00A21E20">
        <w:rPr>
          <w:rFonts w:hint="eastAsia"/>
          <w:color w:val="008000"/>
        </w:rPr>
        <w:t xml:space="preserve"> DTAAK004   WHERE  </w:t>
      </w:r>
      <w:r w:rsidRPr="00A21E20">
        <w:rPr>
          <w:rFonts w:hint="eastAsia"/>
          <w:color w:val="008000"/>
        </w:rPr>
        <w:t>保單號碼</w:t>
      </w:r>
      <w:r w:rsidRPr="00A21E20">
        <w:rPr>
          <w:rFonts w:hint="eastAsia"/>
          <w:color w:val="008000"/>
        </w:rPr>
        <w:t>=</w:t>
      </w:r>
      <w:r w:rsidRPr="00A21E20">
        <w:rPr>
          <w:rFonts w:hint="eastAsia"/>
          <w:color w:val="008000"/>
        </w:rPr>
        <w:t>畫面</w:t>
      </w:r>
      <w:r w:rsidRPr="00A21E20">
        <w:rPr>
          <w:rFonts w:hint="eastAsia"/>
          <w:color w:val="008000"/>
        </w:rPr>
        <w:t>.</w:t>
      </w:r>
      <w:r w:rsidRPr="00A21E20">
        <w:rPr>
          <w:rFonts w:hint="eastAsia"/>
          <w:color w:val="008000"/>
        </w:rPr>
        <w:t>保單號碼</w:t>
      </w:r>
      <w:r w:rsidRPr="00A21E20">
        <w:rPr>
          <w:rFonts w:hint="eastAsia"/>
          <w:color w:val="008000"/>
        </w:rPr>
        <w:t xml:space="preserve"> AND </w:t>
      </w:r>
      <w:r w:rsidRPr="00A21E20">
        <w:rPr>
          <w:rFonts w:hint="eastAsia"/>
          <w:color w:val="008000"/>
        </w:rPr>
        <w:t>備註狀態</w:t>
      </w:r>
      <w:r w:rsidRPr="00A21E20">
        <w:rPr>
          <w:rFonts w:hint="eastAsia"/>
          <w:color w:val="008000"/>
        </w:rPr>
        <w:t xml:space="preserve"> = </w:t>
      </w:r>
      <w:r w:rsidRPr="00A21E20">
        <w:rPr>
          <w:rFonts w:hint="eastAsia"/>
          <w:color w:val="008000"/>
        </w:rPr>
        <w:t>畫面</w:t>
      </w:r>
      <w:r w:rsidRPr="00A21E20">
        <w:rPr>
          <w:rFonts w:hint="eastAsia"/>
          <w:color w:val="008000"/>
        </w:rPr>
        <w:t>.</w:t>
      </w:r>
      <w:r w:rsidRPr="00A21E20">
        <w:rPr>
          <w:rFonts w:hint="eastAsia"/>
          <w:color w:val="008000"/>
        </w:rPr>
        <w:t>備註狀態</w:t>
      </w:r>
      <w:r w:rsidRPr="00A21E20">
        <w:rPr>
          <w:rFonts w:hint="eastAsia"/>
          <w:color w:val="008000"/>
        </w:rPr>
        <w:t xml:space="preserve">  AND </w:t>
      </w:r>
      <w:r w:rsidRPr="00A21E20">
        <w:rPr>
          <w:rFonts w:hint="eastAsia"/>
          <w:color w:val="008000"/>
        </w:rPr>
        <w:t>覆核日期</w:t>
      </w:r>
      <w:r w:rsidRPr="00A21E20">
        <w:rPr>
          <w:rFonts w:hint="eastAsia"/>
          <w:color w:val="008000"/>
        </w:rPr>
        <w:t xml:space="preserve"> </w:t>
      </w:r>
      <w:r w:rsidR="001C3408">
        <w:rPr>
          <w:rFonts w:hint="eastAsia"/>
          <w:color w:val="008000"/>
        </w:rPr>
        <w:t xml:space="preserve"> </w:t>
      </w:r>
      <w:r w:rsidRPr="00A21E20">
        <w:rPr>
          <w:rFonts w:hint="eastAsia"/>
          <w:color w:val="008000"/>
        </w:rPr>
        <w:t>IS</w:t>
      </w:r>
      <w:r w:rsidR="001C3408">
        <w:rPr>
          <w:rFonts w:hint="eastAsia"/>
          <w:color w:val="008000"/>
        </w:rPr>
        <w:t xml:space="preserve"> </w:t>
      </w:r>
      <w:r w:rsidRPr="00A21E20">
        <w:rPr>
          <w:rFonts w:hint="eastAsia"/>
          <w:color w:val="008000"/>
        </w:rPr>
        <w:t xml:space="preserve"> NULL</w:t>
      </w:r>
      <w:r w:rsidR="00141269" w:rsidRPr="00141269">
        <w:rPr>
          <w:rFonts w:hint="eastAsia"/>
          <w:color w:val="FF6600"/>
        </w:rPr>
        <w:t xml:space="preserve">       AND   </w:t>
      </w:r>
      <w:r w:rsidR="00141269" w:rsidRPr="00141269">
        <w:rPr>
          <w:rFonts w:hint="eastAsia"/>
          <w:color w:val="FF6600"/>
        </w:rPr>
        <w:t>受理編號</w:t>
      </w:r>
      <w:r w:rsidR="00141269" w:rsidRPr="00141269">
        <w:rPr>
          <w:rFonts w:hint="eastAsia"/>
          <w:color w:val="FF6600"/>
        </w:rPr>
        <w:t xml:space="preserve"> &lt;&gt; </w:t>
      </w:r>
      <w:r w:rsidR="00141269" w:rsidRPr="00141269">
        <w:rPr>
          <w:rFonts w:hint="eastAsia"/>
          <w:color w:val="FF6600"/>
        </w:rPr>
        <w:t>畫面</w:t>
      </w:r>
      <w:r w:rsidR="00141269" w:rsidRPr="00141269">
        <w:rPr>
          <w:rFonts w:hint="eastAsia"/>
          <w:color w:val="FF6600"/>
        </w:rPr>
        <w:t>.</w:t>
      </w:r>
      <w:r w:rsidR="00141269" w:rsidRPr="00141269">
        <w:rPr>
          <w:rFonts w:hint="eastAsia"/>
          <w:color w:val="FF6600"/>
        </w:rPr>
        <w:t>受理編號</w:t>
      </w:r>
      <w:r w:rsidR="00141269" w:rsidRPr="00141269">
        <w:rPr>
          <w:rFonts w:hint="eastAsia"/>
          <w:color w:val="FF6600"/>
        </w:rPr>
        <w:t xml:space="preserve">  </w:t>
      </w:r>
    </w:p>
    <w:p w:rsidR="00C04705" w:rsidRDefault="00C04705" w:rsidP="00C04705">
      <w:pPr>
        <w:pStyle w:val="aa"/>
        <w:numPr>
          <w:ilvl w:val="4"/>
          <w:numId w:val="9"/>
          <w:numberingChange w:id="45" w:author="CATHAYLIFE" w:date="2009-10-05T14:32:00Z" w:original="%2:4:0:.%3:5:0:.%4:1:0:.%5:1:0:"/>
        </w:numPr>
        <w:spacing w:line="300" w:lineRule="exact"/>
        <w:rPr>
          <w:rFonts w:hint="eastAsia"/>
          <w:color w:val="008000"/>
        </w:rPr>
      </w:pPr>
      <w:r w:rsidRPr="00A21E20">
        <w:rPr>
          <w:rFonts w:hint="eastAsia"/>
          <w:color w:val="008000"/>
        </w:rPr>
        <w:t xml:space="preserve">IF   </w:t>
      </w:r>
      <w:r w:rsidR="00E84400">
        <w:rPr>
          <w:rFonts w:hint="eastAsia"/>
          <w:color w:val="008000"/>
        </w:rPr>
        <w:t>NOT_</w:t>
      </w:r>
      <w:r w:rsidR="00E84400" w:rsidRPr="00A21E20">
        <w:rPr>
          <w:rFonts w:hint="eastAsia"/>
          <w:color w:val="008000"/>
        </w:rPr>
        <w:t>APRV_CNT</w:t>
      </w:r>
      <w:r w:rsidR="00DE2C0A">
        <w:rPr>
          <w:rFonts w:hint="eastAsia"/>
          <w:color w:val="008000"/>
        </w:rPr>
        <w:t xml:space="preserve"> </w:t>
      </w:r>
      <w:r w:rsidRPr="00A21E20">
        <w:rPr>
          <w:rFonts w:hint="eastAsia"/>
          <w:color w:val="008000"/>
        </w:rPr>
        <w:t xml:space="preserve"> &gt;</w:t>
      </w:r>
      <w:r w:rsidR="00DE2C0A">
        <w:rPr>
          <w:rFonts w:hint="eastAsia"/>
          <w:color w:val="008000"/>
        </w:rPr>
        <w:t xml:space="preserve"> </w:t>
      </w:r>
      <w:r w:rsidRPr="00DE2C0A">
        <w:rPr>
          <w:rFonts w:hint="eastAsia"/>
          <w:color w:val="008000"/>
        </w:rPr>
        <w:t xml:space="preserve"> 0 , </w:t>
      </w:r>
      <w:r w:rsidR="00DE2C0A" w:rsidRPr="00DE2C0A">
        <w:rPr>
          <w:rFonts w:hint="eastAsia"/>
          <w:color w:val="008000"/>
        </w:rPr>
        <w:t>顯示訊息</w:t>
      </w:r>
      <w:r w:rsidR="00DE2C0A" w:rsidRPr="00DE2C0A">
        <w:rPr>
          <w:rFonts w:hint="eastAsia"/>
          <w:color w:val="008000"/>
        </w:rPr>
        <w:t>:</w:t>
      </w:r>
      <w:r w:rsidRPr="00DE2C0A">
        <w:rPr>
          <w:rFonts w:hint="eastAsia"/>
          <w:color w:val="008000"/>
        </w:rPr>
        <w:t>”‘保單</w:t>
      </w:r>
      <w:r w:rsidRPr="00A21E20">
        <w:rPr>
          <w:rFonts w:hint="eastAsia"/>
          <w:color w:val="008000"/>
        </w:rPr>
        <w:t>號碼</w:t>
      </w:r>
      <w:r w:rsidRPr="00A21E20">
        <w:rPr>
          <w:rFonts w:hint="eastAsia"/>
          <w:color w:val="008000"/>
        </w:rPr>
        <w:t>:</w:t>
      </w:r>
      <w:r w:rsidRPr="00A21E20">
        <w:rPr>
          <w:rFonts w:hint="eastAsia"/>
          <w:color w:val="008000"/>
        </w:rPr>
        <w:t>’</w:t>
      </w:r>
      <w:r w:rsidRPr="00A21E20">
        <w:rPr>
          <w:rFonts w:hint="eastAsia"/>
          <w:color w:val="008000"/>
        </w:rPr>
        <w:t>+</w:t>
      </w:r>
      <w:r w:rsidR="00E71AE8">
        <w:rPr>
          <w:rFonts w:hint="eastAsia"/>
          <w:color w:val="008000"/>
        </w:rPr>
        <w:t>[</w:t>
      </w:r>
      <w:r w:rsidRPr="00A21E20">
        <w:rPr>
          <w:rFonts w:hint="eastAsia"/>
          <w:color w:val="008000"/>
        </w:rPr>
        <w:t>畫面</w:t>
      </w:r>
      <w:r w:rsidRPr="00A21E20">
        <w:rPr>
          <w:rFonts w:hint="eastAsia"/>
          <w:color w:val="008000"/>
        </w:rPr>
        <w:t>.</w:t>
      </w:r>
      <w:r w:rsidRPr="00A21E20">
        <w:rPr>
          <w:rFonts w:hint="eastAsia"/>
          <w:color w:val="008000"/>
        </w:rPr>
        <w:t>保單號碼</w:t>
      </w:r>
      <w:r w:rsidR="00E71AE8">
        <w:rPr>
          <w:rFonts w:hint="eastAsia"/>
          <w:color w:val="008000"/>
        </w:rPr>
        <w:t>]</w:t>
      </w:r>
      <w:r w:rsidRPr="00A21E20">
        <w:rPr>
          <w:rFonts w:hint="eastAsia"/>
          <w:color w:val="008000"/>
        </w:rPr>
        <w:t>+</w:t>
      </w:r>
      <w:r w:rsidRPr="00A21E20">
        <w:rPr>
          <w:rFonts w:hint="eastAsia"/>
          <w:color w:val="008000"/>
        </w:rPr>
        <w:t>’</w:t>
      </w:r>
      <w:r w:rsidRPr="00A21E20">
        <w:rPr>
          <w:rFonts w:hint="eastAsia"/>
          <w:color w:val="008000"/>
        </w:rPr>
        <w:t>,</w:t>
      </w:r>
      <w:r w:rsidRPr="00A21E20">
        <w:rPr>
          <w:rFonts w:hint="eastAsia"/>
          <w:color w:val="008000"/>
        </w:rPr>
        <w:t>’</w:t>
      </w:r>
      <w:r w:rsidRPr="00A21E20">
        <w:rPr>
          <w:rFonts w:hint="eastAsia"/>
          <w:color w:val="008000"/>
        </w:rPr>
        <w:t>+</w:t>
      </w:r>
      <w:r w:rsidRPr="00A21E20">
        <w:rPr>
          <w:rFonts w:hint="eastAsia"/>
          <w:color w:val="008000"/>
        </w:rPr>
        <w:t>‘備註狀態</w:t>
      </w:r>
      <w:r w:rsidRPr="00A21E20">
        <w:rPr>
          <w:rFonts w:hint="eastAsia"/>
          <w:color w:val="008000"/>
        </w:rPr>
        <w:t>:</w:t>
      </w:r>
      <w:r w:rsidRPr="00A21E20">
        <w:rPr>
          <w:rFonts w:hint="eastAsia"/>
          <w:color w:val="008000"/>
        </w:rPr>
        <w:t>’</w:t>
      </w:r>
      <w:r w:rsidRPr="00A21E20">
        <w:rPr>
          <w:rFonts w:hint="eastAsia"/>
          <w:color w:val="008000"/>
        </w:rPr>
        <w:t>+</w:t>
      </w:r>
      <w:r w:rsidR="00E71AE8">
        <w:rPr>
          <w:rFonts w:hint="eastAsia"/>
          <w:color w:val="008000"/>
        </w:rPr>
        <w:t>[</w:t>
      </w:r>
      <w:r w:rsidRPr="00A21E20">
        <w:rPr>
          <w:rFonts w:hint="eastAsia"/>
          <w:color w:val="008000"/>
        </w:rPr>
        <w:t>畫面</w:t>
      </w:r>
      <w:r w:rsidRPr="00A21E20">
        <w:rPr>
          <w:rFonts w:hint="eastAsia"/>
          <w:color w:val="008000"/>
        </w:rPr>
        <w:t>.</w:t>
      </w:r>
      <w:r w:rsidRPr="00A21E20">
        <w:rPr>
          <w:rFonts w:hint="eastAsia"/>
          <w:color w:val="008000"/>
        </w:rPr>
        <w:t>備註狀態</w:t>
      </w:r>
      <w:r w:rsidRPr="00A21E20">
        <w:rPr>
          <w:rFonts w:hint="eastAsia"/>
          <w:color w:val="008000"/>
        </w:rPr>
        <w:t>]</w:t>
      </w:r>
      <w:r w:rsidR="001C3408">
        <w:rPr>
          <w:rFonts w:hint="eastAsia"/>
          <w:color w:val="008000"/>
        </w:rPr>
        <w:t>尚</w:t>
      </w:r>
      <w:r w:rsidR="00A21E20">
        <w:rPr>
          <w:rFonts w:hint="eastAsia"/>
          <w:color w:val="008000"/>
        </w:rPr>
        <w:t>待</w:t>
      </w:r>
      <w:r w:rsidR="001C3408" w:rsidRPr="00A21E20">
        <w:rPr>
          <w:rFonts w:hint="eastAsia"/>
          <w:color w:val="008000"/>
        </w:rPr>
        <w:t>覆核</w:t>
      </w:r>
      <w:r w:rsidR="001A6FBA">
        <w:rPr>
          <w:rFonts w:hint="eastAsia"/>
          <w:color w:val="008000"/>
        </w:rPr>
        <w:t>結案</w:t>
      </w:r>
      <w:r w:rsidR="004548F2">
        <w:rPr>
          <w:rFonts w:hint="eastAsia"/>
          <w:color w:val="008000"/>
        </w:rPr>
        <w:t xml:space="preserve">( </w:t>
      </w:r>
      <w:r w:rsidR="00E71AE8">
        <w:rPr>
          <w:color w:val="008000"/>
        </w:rPr>
        <w:t>‘</w:t>
      </w:r>
      <w:r w:rsidR="00E71AE8">
        <w:rPr>
          <w:rFonts w:hint="eastAsia"/>
          <w:color w:val="008000"/>
        </w:rPr>
        <w:t>輸入人員</w:t>
      </w:r>
      <w:r w:rsidR="00E71AE8">
        <w:rPr>
          <w:rFonts w:hint="eastAsia"/>
          <w:color w:val="008000"/>
        </w:rPr>
        <w:t>:</w:t>
      </w:r>
      <w:r w:rsidR="00E71AE8">
        <w:rPr>
          <w:color w:val="008000"/>
        </w:rPr>
        <w:t>’</w:t>
      </w:r>
      <w:r w:rsidR="00E71AE8">
        <w:rPr>
          <w:rFonts w:hint="eastAsia"/>
          <w:color w:val="008000"/>
        </w:rPr>
        <w:t>+[DTAAK004.</w:t>
      </w:r>
      <w:r w:rsidR="00E71AE8">
        <w:rPr>
          <w:rFonts w:hint="eastAsia"/>
          <w:color w:val="008000"/>
        </w:rPr>
        <w:t>輸入人員姓名</w:t>
      </w:r>
      <w:r w:rsidR="00E71AE8">
        <w:rPr>
          <w:rFonts w:hint="eastAsia"/>
          <w:color w:val="008000"/>
        </w:rPr>
        <w:t>]</w:t>
      </w:r>
      <w:r w:rsidR="004548F2">
        <w:rPr>
          <w:rFonts w:hint="eastAsia"/>
          <w:color w:val="008000"/>
        </w:rPr>
        <w:t xml:space="preserve"> )</w:t>
      </w:r>
      <w:r w:rsidRPr="00A21E20">
        <w:rPr>
          <w:rFonts w:hint="eastAsia"/>
          <w:color w:val="008000"/>
        </w:rPr>
        <w:t>,</w:t>
      </w:r>
      <w:r w:rsidR="004C19E3">
        <w:rPr>
          <w:rFonts w:hint="eastAsia"/>
          <w:color w:val="008000"/>
        </w:rPr>
        <w:t>不可輸入備註</w:t>
      </w:r>
      <w:r w:rsidR="001C3408">
        <w:rPr>
          <w:color w:val="008000"/>
        </w:rPr>
        <w:t>“</w:t>
      </w:r>
      <w:r w:rsidRPr="00A21E20">
        <w:rPr>
          <w:rFonts w:hint="eastAsia"/>
          <w:color w:val="008000"/>
        </w:rPr>
        <w:t xml:space="preserve"> </w:t>
      </w:r>
      <w:r w:rsidR="00CF42A2">
        <w:rPr>
          <w:rFonts w:hint="eastAsia"/>
          <w:color w:val="008000"/>
        </w:rPr>
        <w:t>,RETURN</w:t>
      </w:r>
      <w:r w:rsidRPr="00A21E20">
        <w:rPr>
          <w:rFonts w:hint="eastAsia"/>
          <w:color w:val="008000"/>
        </w:rPr>
        <w:t>。</w:t>
      </w:r>
    </w:p>
    <w:p w:rsidR="001C3408" w:rsidRPr="00A21E20" w:rsidRDefault="001C3408" w:rsidP="00C04705">
      <w:pPr>
        <w:pStyle w:val="aa"/>
        <w:numPr>
          <w:ilvl w:val="4"/>
          <w:numId w:val="9"/>
          <w:numberingChange w:id="46" w:author="CATHAYLIFE" w:date="2009-10-05T14:18:00Z" w:original="%2:4:0:.%3:5:0:.%4:1:0:.%5:2:0:"/>
        </w:numPr>
        <w:spacing w:line="300" w:lineRule="exac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ELSE  </w:t>
      </w:r>
      <w:r w:rsidR="00AE144D">
        <w:rPr>
          <w:rFonts w:hint="eastAsia"/>
          <w:color w:val="008000"/>
        </w:rPr>
        <w:t xml:space="preserve"> IF   </w:t>
      </w:r>
      <w:r w:rsidR="00E84400">
        <w:rPr>
          <w:rFonts w:hint="eastAsia"/>
          <w:color w:val="008000"/>
        </w:rPr>
        <w:t>NOT_</w:t>
      </w:r>
      <w:r w:rsidR="00E84400" w:rsidRPr="00A21E20">
        <w:rPr>
          <w:rFonts w:hint="eastAsia"/>
          <w:color w:val="008000"/>
        </w:rPr>
        <w:t>APRV_CNT</w:t>
      </w:r>
      <w:r w:rsidRPr="00A21E20"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=</w:t>
      </w:r>
      <w:r w:rsidRPr="00A21E20">
        <w:rPr>
          <w:rFonts w:hint="eastAsia"/>
          <w:color w:val="008000"/>
        </w:rPr>
        <w:t xml:space="preserve"> 0</w:t>
      </w:r>
      <w:r>
        <w:rPr>
          <w:rFonts w:hint="eastAsia"/>
          <w:color w:val="008000"/>
        </w:rPr>
        <w:t xml:space="preserve"> , </w:t>
      </w:r>
      <w:r>
        <w:rPr>
          <w:rFonts w:hint="eastAsia"/>
          <w:color w:val="008000"/>
        </w:rPr>
        <w:t>則視</w:t>
      </w:r>
      <w:r w:rsidR="00AE144D">
        <w:rPr>
          <w:rFonts w:hint="eastAsia"/>
          <w:color w:val="008000"/>
        </w:rPr>
        <w:t>為正常繼續往後處理</w:t>
      </w:r>
      <w:r w:rsidR="00AE144D" w:rsidRPr="00A21E20">
        <w:rPr>
          <w:rFonts w:hint="eastAsia"/>
          <w:color w:val="008000"/>
        </w:rPr>
        <w:t>。</w:t>
      </w:r>
    </w:p>
    <w:p w:rsidR="00C04705" w:rsidRPr="00C04705" w:rsidRDefault="00C04705" w:rsidP="00C04705">
      <w:pPr>
        <w:pStyle w:val="aa"/>
        <w:spacing w:line="300" w:lineRule="exact"/>
        <w:rPr>
          <w:rFonts w:hint="eastAsia"/>
          <w:color w:val="0000FF"/>
        </w:rPr>
      </w:pPr>
    </w:p>
    <w:p w:rsidR="00C02507" w:rsidRDefault="0051217E" w:rsidP="00C02507">
      <w:pPr>
        <w:pStyle w:val="aa"/>
        <w:numPr>
          <w:ilvl w:val="2"/>
          <w:numId w:val="9"/>
          <w:numberingChange w:id="47" w:author="CATHAYLIFE" w:date="2009-08-27T13:12:00Z" w:original="%2:4:0:.%3:5:0:"/>
        </w:numPr>
        <w:spacing w:line="300" w:lineRule="exact"/>
        <w:rPr>
          <w:rFonts w:hint="eastAsia"/>
          <w:szCs w:val="24"/>
        </w:rPr>
      </w:pPr>
      <w:r>
        <w:rPr>
          <w:rFonts w:hint="eastAsia"/>
          <w:szCs w:val="24"/>
        </w:rPr>
        <w:t>若保單號碼</w:t>
      </w:r>
      <w:r w:rsidR="00552A49">
        <w:rPr>
          <w:rFonts w:hint="eastAsia"/>
          <w:szCs w:val="24"/>
        </w:rPr>
        <w:t>與時效起日</w:t>
      </w:r>
      <w:r>
        <w:rPr>
          <w:rFonts w:hint="eastAsia"/>
          <w:szCs w:val="24"/>
        </w:rPr>
        <w:t>都校正完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再次按確定</w:t>
      </w:r>
      <w:r>
        <w:rPr>
          <w:rFonts w:hint="eastAsia"/>
          <w:szCs w:val="24"/>
        </w:rPr>
        <w:t>,</w:t>
      </w:r>
      <w:r w:rsidR="003B4D00">
        <w:rPr>
          <w:rFonts w:hint="eastAsia"/>
          <w:szCs w:val="24"/>
        </w:rPr>
        <w:t>則對</w:t>
      </w:r>
      <w:r w:rsidR="003B4D00">
        <w:rPr>
          <w:rFonts w:ascii="sөũ" w:hAnsi="sөũ" w:hint="eastAsia"/>
        </w:rPr>
        <w:t>D</w:t>
      </w:r>
      <w:r w:rsidR="003B4D00">
        <w:rPr>
          <w:rFonts w:hint="eastAsia"/>
          <w:szCs w:val="24"/>
        </w:rPr>
        <w:t>TAAK004</w:t>
      </w:r>
      <w:r w:rsidR="003B4D00">
        <w:rPr>
          <w:rFonts w:hint="eastAsia"/>
          <w:szCs w:val="24"/>
        </w:rPr>
        <w:t>做處理</w:t>
      </w:r>
      <w:r w:rsidR="003B4D00">
        <w:rPr>
          <w:rFonts w:hint="eastAsia"/>
          <w:szCs w:val="24"/>
        </w:rPr>
        <w:t>:</w:t>
      </w:r>
    </w:p>
    <w:p w:rsidR="003B4D00" w:rsidRDefault="00437E9F" w:rsidP="003B4D00">
      <w:pPr>
        <w:pStyle w:val="aa"/>
        <w:numPr>
          <w:ilvl w:val="3"/>
          <w:numId w:val="9"/>
          <w:numberingChange w:id="48" w:author="CATHAYLIFE" w:date="2009-08-27T13:12:00Z" w:original="%2:4:0:.%3:5:0:.%4:1:0:"/>
        </w:numPr>
        <w:spacing w:line="300" w:lineRule="exact"/>
        <w:rPr>
          <w:rFonts w:hint="eastAsia"/>
        </w:rPr>
      </w:pPr>
      <w:r>
        <w:t>只將畫面無處理日期的</w:t>
      </w:r>
      <w:r>
        <w:rPr>
          <w:rFonts w:hint="eastAsia"/>
        </w:rPr>
        <w:t>案件資料</w:t>
      </w:r>
      <w:r>
        <w:rPr>
          <w:rFonts w:hint="eastAsia"/>
        </w:rPr>
        <w:t>,</w:t>
      </w:r>
      <w:r w:rsidR="003B4D00">
        <w:t>傳到</w:t>
      </w:r>
      <w:r w:rsidR="003B4D00">
        <w:t>DB</w:t>
      </w:r>
      <w:r w:rsidR="003B4D00">
        <w:t>處理</w:t>
      </w:r>
      <w:r w:rsidR="00805D47">
        <w:rPr>
          <w:rFonts w:hint="eastAsia"/>
          <w:szCs w:val="24"/>
        </w:rPr>
        <w:t>。</w:t>
      </w:r>
    </w:p>
    <w:p w:rsidR="003B4D00" w:rsidRPr="003B4D00" w:rsidRDefault="003B4D00" w:rsidP="003B4D00">
      <w:pPr>
        <w:pStyle w:val="aa"/>
        <w:numPr>
          <w:ilvl w:val="3"/>
          <w:numId w:val="9"/>
          <w:numberingChange w:id="49" w:author="CATHAYLIFE" w:date="2009-08-27T13:12:00Z" w:original="%2:4:0:.%3:5:0:.%4:2:0:"/>
        </w:numPr>
        <w:spacing w:line="300" w:lineRule="exact"/>
        <w:rPr>
          <w:rFonts w:hint="eastAsia"/>
          <w:szCs w:val="24"/>
        </w:rPr>
      </w:pPr>
      <w:r>
        <w:t>對</w:t>
      </w:r>
      <w:r w:rsidRPr="003E1959">
        <w:rPr>
          <w:rFonts w:ascii="sөũ" w:hAnsi="sөũ" w:hint="eastAsia"/>
        </w:rPr>
        <w:t>DTAAK004</w:t>
      </w:r>
      <w:r>
        <w:rPr>
          <w:rFonts w:ascii="細明體" w:eastAsia="細明體" w:hAnsi="細明體" w:hint="eastAsia"/>
          <w:sz w:val="21"/>
        </w:rPr>
        <w:t>做</w:t>
      </w:r>
      <w:r w:rsidRPr="003E1959">
        <w:rPr>
          <w:rFonts w:ascii="sөũ" w:hAnsi="sөũ" w:hint="eastAsia"/>
        </w:rPr>
        <w:t>DELETE INSERT</w:t>
      </w:r>
      <w:r>
        <w:rPr>
          <w:rFonts w:ascii="細明體" w:eastAsia="細明體" w:hAnsi="細明體" w:hint="eastAsia"/>
          <w:sz w:val="21"/>
        </w:rPr>
        <w:t>:</w:t>
      </w:r>
    </w:p>
    <w:p w:rsidR="003B4D00" w:rsidRDefault="003B4D00" w:rsidP="00076B87">
      <w:pPr>
        <w:pStyle w:val="aa"/>
        <w:numPr>
          <w:ilvl w:val="4"/>
          <w:numId w:val="9"/>
          <w:numberingChange w:id="50" w:author="CATHAYLIFE" w:date="2009-08-27T13:12:00Z" w:original="%2:4:0:.%3:5:0:.%4:2:0:.%5:1:0:"/>
        </w:numPr>
        <w:spacing w:line="300" w:lineRule="exact"/>
        <w:rPr>
          <w:rFonts w:hint="eastAsia"/>
        </w:rPr>
      </w:pPr>
      <w:r>
        <w:rPr>
          <w:rFonts w:hint="eastAsia"/>
        </w:rPr>
        <w:t>刪除</w:t>
      </w:r>
      <w:r w:rsidRPr="003E1959">
        <w:rPr>
          <w:rFonts w:ascii="sөũ" w:hAnsi="sөũ" w:hint="eastAsia"/>
        </w:rPr>
        <w:t>DTAAK004</w:t>
      </w:r>
      <w:r>
        <w:rPr>
          <w:rFonts w:hint="eastAsia"/>
        </w:rPr>
        <w:t>裡</w:t>
      </w:r>
      <w:r>
        <w:rPr>
          <w:rFonts w:hint="eastAsia"/>
        </w:rPr>
        <w:t>,</w:t>
      </w:r>
      <w:r>
        <w:rPr>
          <w:rFonts w:hint="eastAsia"/>
        </w:rPr>
        <w:t>該受理編號</w:t>
      </w:r>
      <w:r w:rsidR="00BE0D6B">
        <w:rPr>
          <w:rFonts w:hint="eastAsia"/>
        </w:rPr>
        <w:t>,</w:t>
      </w:r>
      <w:r>
        <w:rPr>
          <w:rFonts w:hint="eastAsia"/>
        </w:rPr>
        <w:t>無處理日期的資料</w:t>
      </w:r>
      <w:r w:rsidR="00805D47">
        <w:rPr>
          <w:rFonts w:hint="eastAsia"/>
          <w:szCs w:val="24"/>
        </w:rPr>
        <w:t>。</w:t>
      </w:r>
    </w:p>
    <w:p w:rsidR="00076B87" w:rsidRPr="00C02507" w:rsidRDefault="00076B87" w:rsidP="00076B87">
      <w:pPr>
        <w:pStyle w:val="aa"/>
        <w:numPr>
          <w:ilvl w:val="4"/>
          <w:numId w:val="9"/>
          <w:numberingChange w:id="51" w:author="CATHAYLIFE" w:date="2009-08-27T13:12:00Z" w:original="%2:4:0:.%3:5:0:.%4:2:0:.%5:2:0:"/>
        </w:numPr>
        <w:spacing w:line="300" w:lineRule="exact"/>
        <w:rPr>
          <w:rFonts w:hint="eastAsia"/>
          <w:szCs w:val="24"/>
        </w:rPr>
      </w:pPr>
      <w:r>
        <w:rPr>
          <w:rFonts w:hint="eastAsia"/>
        </w:rPr>
        <w:t>將畫面無處理日期的</w:t>
      </w:r>
      <w:r w:rsidR="008B68D1">
        <w:rPr>
          <w:rFonts w:hint="eastAsia"/>
        </w:rPr>
        <w:t>案件</w:t>
      </w:r>
      <w:r>
        <w:rPr>
          <w:rFonts w:hint="eastAsia"/>
        </w:rPr>
        <w:t>,</w:t>
      </w:r>
      <w:r w:rsidR="008B68D1">
        <w:rPr>
          <w:rFonts w:hint="eastAsia"/>
        </w:rPr>
        <w:t xml:space="preserve"> </w:t>
      </w:r>
      <w:r>
        <w:rPr>
          <w:rFonts w:hint="eastAsia"/>
        </w:rPr>
        <w:t>INSERT</w:t>
      </w:r>
      <w:r>
        <w:rPr>
          <w:rFonts w:hint="eastAsia"/>
        </w:rPr>
        <w:t>進</w:t>
      </w:r>
      <w:r>
        <w:rPr>
          <w:rFonts w:ascii="細明體" w:eastAsia="細明體" w:hAnsi="細明體" w:hint="eastAsia"/>
          <w:sz w:val="21"/>
        </w:rPr>
        <w:t>DTAAK004</w:t>
      </w:r>
      <w:r w:rsidR="008B68D1">
        <w:rPr>
          <w:rFonts w:ascii="細明體" w:eastAsia="細明體" w:hAnsi="細明體" w:hint="eastAsia"/>
          <w:sz w:val="21"/>
        </w:rPr>
        <w:t>,</w:t>
      </w:r>
      <w:r w:rsidR="008B68D1">
        <w:rPr>
          <w:rFonts w:hint="eastAsia"/>
        </w:rPr>
        <w:t>若無符合條件的案件</w:t>
      </w:r>
      <w:r w:rsidR="008B68D1">
        <w:rPr>
          <w:rFonts w:hint="eastAsia"/>
        </w:rPr>
        <w:t>,</w:t>
      </w:r>
      <w:r w:rsidR="008B68D1">
        <w:rPr>
          <w:rFonts w:hint="eastAsia"/>
        </w:rPr>
        <w:t>則不需</w:t>
      </w:r>
      <w:r w:rsidR="008B68D1">
        <w:rPr>
          <w:rFonts w:hint="eastAsia"/>
        </w:rPr>
        <w:t>INSERT DTAAK004</w:t>
      </w:r>
      <w:r w:rsidR="00805D47">
        <w:rPr>
          <w:rFonts w:hint="eastAsia"/>
          <w:szCs w:val="24"/>
        </w:rPr>
        <w:t>。</w:t>
      </w:r>
    </w:p>
    <w:p w:rsidR="00076B87" w:rsidRDefault="00076B87" w:rsidP="003B4D00">
      <w:pPr>
        <w:pStyle w:val="Tabletext"/>
        <w:keepLines w:val="0"/>
        <w:numPr>
          <w:ilvl w:val="4"/>
          <w:numId w:val="9"/>
          <w:numberingChange w:id="52" w:author="CATHAYLIFE" w:date="2009-08-27T13:12:00Z" w:original="%2:4:0:.%3:5:0:.%4:2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>進</w:t>
      </w:r>
      <w:r>
        <w:rPr>
          <w:rFonts w:hint="eastAsia"/>
          <w:kern w:val="2"/>
          <w:szCs w:val="24"/>
          <w:lang w:eastAsia="zh-TW"/>
        </w:rPr>
        <w:t xml:space="preserve">DTAAK004, </w:t>
      </w:r>
      <w:r w:rsidR="00B478D5">
        <w:rPr>
          <w:rFonts w:hint="eastAsia"/>
          <w:kern w:val="2"/>
          <w:szCs w:val="24"/>
          <w:lang w:eastAsia="zh-TW"/>
        </w:rPr>
        <w:t>FORMAT</w:t>
      </w:r>
      <w:r w:rsidR="003E1959">
        <w:rPr>
          <w:rFonts w:hint="eastAsia"/>
          <w:kern w:val="2"/>
          <w:szCs w:val="24"/>
          <w:lang w:eastAsia="zh-TW"/>
        </w:rPr>
        <w:t xml:space="preserve"> </w:t>
      </w:r>
      <w:r w:rsidR="00B478D5">
        <w:rPr>
          <w:rFonts w:hint="eastAsia"/>
          <w:kern w:val="2"/>
          <w:szCs w:val="24"/>
          <w:lang w:eastAsia="zh-TW"/>
        </w:rPr>
        <w:t>資料</w:t>
      </w:r>
      <w:r w:rsidR="00862F76">
        <w:rPr>
          <w:rFonts w:hint="eastAsia"/>
          <w:kern w:val="2"/>
          <w:szCs w:val="24"/>
          <w:lang w:eastAsia="zh-TW"/>
        </w:rPr>
        <w:t>:</w:t>
      </w:r>
    </w:p>
    <w:p w:rsidR="0023783A" w:rsidRDefault="0023783A" w:rsidP="0023783A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</w:p>
    <w:tbl>
      <w:tblPr>
        <w:tblW w:w="1020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3"/>
        <w:gridCol w:w="2694"/>
        <w:gridCol w:w="3969"/>
      </w:tblGrid>
      <w:tr w:rsidR="003B4D00">
        <w:tc>
          <w:tcPr>
            <w:tcW w:w="3543" w:type="dxa"/>
            <w:shd w:val="clear" w:color="auto" w:fill="A0A0A0"/>
          </w:tcPr>
          <w:p w:rsidR="003B4D00" w:rsidRDefault="00076B87" w:rsidP="006B6C6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6C7771">
              <w:rPr>
                <w:rFonts w:ascii="細明體" w:eastAsia="細明體" w:hAnsi="細明體"/>
                <w:lang w:eastAsia="zh-TW"/>
              </w:rPr>
              <w:t>DTAA</w:t>
            </w:r>
            <w:r w:rsidRPr="006C7771">
              <w:rPr>
                <w:rFonts w:ascii="細明體" w:eastAsia="細明體" w:hAnsi="細明體" w:hint="eastAsia"/>
                <w:lang w:eastAsia="zh-TW"/>
              </w:rPr>
              <w:t>K00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  <w:r w:rsidR="003B4D00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2694" w:type="dxa"/>
            <w:shd w:val="clear" w:color="auto" w:fill="A0A0A0"/>
          </w:tcPr>
          <w:p w:rsidR="003B4D00" w:rsidRDefault="003B4D00" w:rsidP="006B6C6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969" w:type="dxa"/>
            <w:shd w:val="clear" w:color="auto" w:fill="A0A0A0"/>
          </w:tcPr>
          <w:p w:rsidR="003B4D00" w:rsidRDefault="003B4D0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796B70">
        <w:tc>
          <w:tcPr>
            <w:tcW w:w="3543" w:type="dxa"/>
          </w:tcPr>
          <w:p w:rsidR="00796B70" w:rsidRPr="00354F56" w:rsidRDefault="00796B70" w:rsidP="00820F9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kern w:val="2"/>
                <w:lang w:eastAsia="zh-TW"/>
              </w:rPr>
            </w:pPr>
            <w:r w:rsidRPr="00354F56">
              <w:rPr>
                <w:rFonts w:ascii="細明體" w:eastAsia="細明體" w:hAnsi="細明體" w:hint="eastAsia"/>
                <w:color w:val="0000FF"/>
              </w:rPr>
              <w:t>保單號碼</w:t>
            </w:r>
            <w:r w:rsidRPr="00354F56">
              <w:rPr>
                <w:rFonts w:ascii="細明體" w:eastAsia="細明體" w:hAnsi="細明體" w:hint="eastAsia"/>
                <w:color w:val="0000FF"/>
                <w:lang w:eastAsia="zh-TW"/>
              </w:rPr>
              <w:t>(</w:t>
            </w:r>
            <w:r w:rsidRPr="00354F56">
              <w:rPr>
                <w:rFonts w:ascii="細明體" w:eastAsia="細明體" w:hAnsi="細明體" w:hint="eastAsia"/>
                <w:caps/>
                <w:color w:val="0000FF"/>
              </w:rPr>
              <w:t>policy_no</w:t>
            </w:r>
            <w:r w:rsidRPr="00354F56">
              <w:rPr>
                <w:rFonts w:ascii="細明體" w:eastAsia="細明體" w:hAnsi="細明體" w:hint="eastAsia"/>
                <w:caps/>
                <w:color w:val="0000FF"/>
                <w:lang w:eastAsia="zh-TW"/>
              </w:rPr>
              <w:t>)</w:t>
            </w:r>
          </w:p>
        </w:tc>
        <w:tc>
          <w:tcPr>
            <w:tcW w:w="2694" w:type="dxa"/>
          </w:tcPr>
          <w:p w:rsidR="00796B70" w:rsidRPr="00354F56" w:rsidRDefault="00796B70" w:rsidP="00820F9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kern w:val="2"/>
                <w:lang w:eastAsia="zh-TW"/>
              </w:rPr>
            </w:pPr>
            <w:r w:rsidRPr="00354F56">
              <w:rPr>
                <w:rFonts w:hint="eastAsia"/>
                <w:color w:val="0000FF"/>
                <w:kern w:val="2"/>
                <w:lang w:eastAsia="zh-TW"/>
              </w:rPr>
              <w:t>畫面</w:t>
            </w:r>
            <w:r w:rsidRPr="00354F56">
              <w:rPr>
                <w:rFonts w:hint="eastAsia"/>
                <w:color w:val="0000FF"/>
                <w:kern w:val="2"/>
                <w:lang w:eastAsia="zh-TW"/>
              </w:rPr>
              <w:t>.</w:t>
            </w:r>
            <w:r w:rsidRPr="00354F56">
              <w:rPr>
                <w:rFonts w:ascii="sөũ" w:hAnsi="sөũ"/>
                <w:color w:val="0000FF"/>
                <w:lang w:eastAsia="zh-TW"/>
              </w:rPr>
              <w:t>保單號碼</w:t>
            </w:r>
            <w:r w:rsidRPr="00354F56">
              <w:rPr>
                <w:rFonts w:ascii="sөũ" w:hAnsi="sөũ" w:hint="eastAsia"/>
                <w:color w:val="0000FF"/>
                <w:lang w:eastAsia="zh-TW"/>
              </w:rPr>
              <w:t>TEXT</w:t>
            </w:r>
          </w:p>
        </w:tc>
        <w:tc>
          <w:tcPr>
            <w:tcW w:w="3969" w:type="dxa"/>
          </w:tcPr>
          <w:p w:rsidR="00796B70" w:rsidRPr="00354F56" w:rsidRDefault="00796B70" w:rsidP="00820F9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</w:p>
        </w:tc>
      </w:tr>
      <w:tr w:rsidR="00076B87">
        <w:tc>
          <w:tcPr>
            <w:tcW w:w="3543" w:type="dxa"/>
          </w:tcPr>
          <w:p w:rsidR="00076B87" w:rsidRPr="00354F56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kern w:val="2"/>
                <w:lang w:eastAsia="zh-TW"/>
              </w:rPr>
            </w:pPr>
            <w:r w:rsidRPr="00354F56">
              <w:rPr>
                <w:rStyle w:val="style3r1"/>
                <w:color w:val="0000FF"/>
                <w:u w:val="single"/>
              </w:rPr>
              <w:t>序號</w:t>
            </w:r>
            <w:r w:rsidRPr="00354F56">
              <w:rPr>
                <w:rFonts w:ascii="Arial" w:hAnsi="Arial" w:cs="Arial" w:hint="eastAsia"/>
                <w:color w:val="0000FF"/>
                <w:lang w:eastAsia="zh-TW"/>
              </w:rPr>
              <w:t xml:space="preserve"> </w:t>
            </w:r>
            <w:r w:rsidR="00F323A4" w:rsidRPr="00354F56">
              <w:rPr>
                <w:rFonts w:ascii="細明體" w:eastAsia="細明體" w:hAnsi="細明體" w:hint="eastAsia"/>
                <w:color w:val="0000FF"/>
                <w:lang w:eastAsia="zh-TW"/>
              </w:rPr>
              <w:t>(</w:t>
            </w:r>
            <w:r w:rsidRPr="00354F56">
              <w:rPr>
                <w:rFonts w:ascii="細明體" w:eastAsia="細明體" w:hAnsi="細明體"/>
                <w:caps/>
                <w:color w:val="0000FF"/>
              </w:rPr>
              <w:t>SER_NO</w:t>
            </w:r>
            <w:r w:rsidR="00F323A4" w:rsidRPr="00354F56">
              <w:rPr>
                <w:rFonts w:ascii="細明體" w:eastAsia="細明體" w:hAnsi="細明體" w:hint="eastAsia"/>
                <w:caps/>
                <w:color w:val="0000FF"/>
                <w:lang w:eastAsia="zh-TW"/>
              </w:rPr>
              <w:t>)</w:t>
            </w:r>
          </w:p>
        </w:tc>
        <w:tc>
          <w:tcPr>
            <w:tcW w:w="2694" w:type="dxa"/>
          </w:tcPr>
          <w:p w:rsidR="00076B87" w:rsidRPr="00354F56" w:rsidRDefault="00F323A4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kern w:val="2"/>
                <w:lang w:eastAsia="zh-TW"/>
              </w:rPr>
            </w:pPr>
            <w:r w:rsidRPr="00354F56">
              <w:rPr>
                <w:rFonts w:hint="eastAsia"/>
                <w:color w:val="0000FF"/>
                <w:kern w:val="2"/>
                <w:lang w:eastAsia="zh-TW"/>
              </w:rPr>
              <w:t>畫面</w:t>
            </w:r>
            <w:r w:rsidR="00695727">
              <w:rPr>
                <w:rFonts w:hint="eastAsia"/>
                <w:color w:val="0000FF"/>
                <w:kern w:val="2"/>
                <w:lang w:eastAsia="zh-TW"/>
              </w:rPr>
              <w:t>排列</w:t>
            </w:r>
            <w:r w:rsidR="00796B70" w:rsidRPr="00354F56">
              <w:rPr>
                <w:rFonts w:ascii="sөũ" w:hAnsi="sөũ" w:hint="eastAsia"/>
                <w:color w:val="0000FF"/>
                <w:lang w:eastAsia="zh-TW"/>
              </w:rPr>
              <w:t>順序</w:t>
            </w:r>
          </w:p>
        </w:tc>
        <w:tc>
          <w:tcPr>
            <w:tcW w:w="3969" w:type="dxa"/>
          </w:tcPr>
          <w:p w:rsidR="00076B87" w:rsidRPr="00354F56" w:rsidRDefault="00076B87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</w:p>
        </w:tc>
      </w:tr>
      <w:tr w:rsidR="00796B70">
        <w:tc>
          <w:tcPr>
            <w:tcW w:w="3543" w:type="dxa"/>
          </w:tcPr>
          <w:p w:rsidR="00796B70" w:rsidRPr="00354F56" w:rsidRDefault="00796B70" w:rsidP="00820F9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354F56">
              <w:rPr>
                <w:rFonts w:hint="eastAsia"/>
                <w:color w:val="0000FF"/>
                <w:kern w:val="2"/>
                <w:lang w:eastAsia="zh-TW"/>
              </w:rPr>
              <w:t>受理編號</w:t>
            </w:r>
            <w:r w:rsidRPr="00354F56">
              <w:rPr>
                <w:rFonts w:ascii="細明體" w:eastAsia="細明體" w:hAnsi="細明體" w:hint="eastAsia"/>
                <w:color w:val="0000FF"/>
                <w:lang w:eastAsia="zh-TW"/>
              </w:rPr>
              <w:t>(</w:t>
            </w:r>
            <w:r w:rsidRPr="00354F56">
              <w:rPr>
                <w:rFonts w:ascii="細明體" w:eastAsia="細明體" w:hAnsi="細明體" w:hint="eastAsia"/>
                <w:snapToGrid w:val="0"/>
                <w:color w:val="0000FF"/>
              </w:rPr>
              <w:t>APLY_NO</w:t>
            </w:r>
            <w:r w:rsidRPr="00354F56">
              <w:rPr>
                <w:rFonts w:ascii="細明體" w:eastAsia="細明體" w:hAnsi="細明體" w:hint="eastAsia"/>
                <w:caps/>
                <w:color w:val="0000FF"/>
                <w:lang w:eastAsia="zh-TW"/>
              </w:rPr>
              <w:t>)</w:t>
            </w:r>
          </w:p>
        </w:tc>
        <w:tc>
          <w:tcPr>
            <w:tcW w:w="2694" w:type="dxa"/>
          </w:tcPr>
          <w:p w:rsidR="00796B70" w:rsidRPr="00354F56" w:rsidRDefault="00796B70" w:rsidP="00820F9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 w:rsidRPr="00354F56">
              <w:rPr>
                <w:rFonts w:hint="eastAsia"/>
                <w:color w:val="0000FF"/>
                <w:kern w:val="2"/>
                <w:lang w:eastAsia="zh-TW"/>
              </w:rPr>
              <w:t>畫面</w:t>
            </w:r>
            <w:r w:rsidRPr="00354F56">
              <w:rPr>
                <w:rFonts w:hint="eastAsia"/>
                <w:color w:val="0000FF"/>
                <w:kern w:val="2"/>
                <w:lang w:eastAsia="zh-TW"/>
              </w:rPr>
              <w:t>.</w:t>
            </w:r>
            <w:r w:rsidRPr="00354F56">
              <w:rPr>
                <w:rFonts w:hint="eastAsia"/>
                <w:color w:val="0000FF"/>
                <w:kern w:val="2"/>
                <w:lang w:eastAsia="zh-TW"/>
              </w:rPr>
              <w:t>受理編號</w:t>
            </w:r>
          </w:p>
        </w:tc>
        <w:tc>
          <w:tcPr>
            <w:tcW w:w="3969" w:type="dxa"/>
          </w:tcPr>
          <w:p w:rsidR="00796B70" w:rsidRPr="00354F56" w:rsidRDefault="00796B70" w:rsidP="00820F9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</w:p>
        </w:tc>
      </w:tr>
      <w:tr w:rsidR="00796B70">
        <w:tc>
          <w:tcPr>
            <w:tcW w:w="3543" w:type="dxa"/>
          </w:tcPr>
          <w:p w:rsidR="00796B70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備註狀態</w:t>
            </w:r>
            <w:r>
              <w:rPr>
                <w:rFonts w:ascii="細明體" w:eastAsia="細明體" w:hAnsi="細明體" w:hint="eastAsia"/>
                <w:lang w:eastAsia="zh-TW"/>
              </w:rPr>
              <w:t>(</w:t>
            </w:r>
            <w:r w:rsidRPr="000B44C5">
              <w:rPr>
                <w:rFonts w:ascii="細明體" w:eastAsia="細明體" w:hAnsi="細明體"/>
                <w:caps/>
                <w:lang w:eastAsia="zh-TW"/>
              </w:rPr>
              <w:t>RMK</w:t>
            </w:r>
            <w:r>
              <w:rPr>
                <w:rFonts w:ascii="細明體" w:eastAsia="細明體" w:hAnsi="細明體" w:hint="eastAsia"/>
                <w:caps/>
                <w:lang w:eastAsia="zh-TW"/>
              </w:rPr>
              <w:t>_KIND)</w:t>
            </w:r>
          </w:p>
        </w:tc>
        <w:tc>
          <w:tcPr>
            <w:tcW w:w="2694" w:type="dxa"/>
          </w:tcPr>
          <w:p w:rsidR="00796B70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>
              <w:rPr>
                <w:rFonts w:hint="eastAsia"/>
                <w:kern w:val="2"/>
                <w:szCs w:val="24"/>
                <w:lang w:eastAsia="zh-TW"/>
              </w:rPr>
              <w:t>備註</w:t>
            </w:r>
            <w:r>
              <w:rPr>
                <w:rFonts w:ascii="sөũ" w:hAnsi="sөũ"/>
                <w:lang w:eastAsia="zh-TW"/>
              </w:rPr>
              <w:t>狀態</w:t>
            </w:r>
          </w:p>
        </w:tc>
        <w:tc>
          <w:tcPr>
            <w:tcW w:w="3969" w:type="dxa"/>
          </w:tcPr>
          <w:p w:rsidR="00796B70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96B70">
        <w:tc>
          <w:tcPr>
            <w:tcW w:w="3543" w:type="dxa"/>
          </w:tcPr>
          <w:p w:rsidR="00796B70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Style w:val="style31"/>
              </w:rPr>
              <w:t>事故者姓名</w:t>
            </w:r>
            <w:r>
              <w:rPr>
                <w:rStyle w:val="style31"/>
                <w:rFonts w:hint="eastAsia"/>
                <w:lang w:eastAsia="zh-TW"/>
              </w:rPr>
              <w:t>(</w:t>
            </w:r>
            <w:r>
              <w:rPr>
                <w:rFonts w:ascii="細明體" w:eastAsia="細明體" w:hAnsi="細明體" w:hint="eastAsia"/>
                <w:caps/>
              </w:rPr>
              <w:t>OC</w:t>
            </w:r>
            <w:r w:rsidRPr="00D601E6">
              <w:rPr>
                <w:rFonts w:ascii="細明體" w:eastAsia="細明體" w:hAnsi="細明體"/>
                <w:caps/>
              </w:rPr>
              <w:t>R_NAME</w:t>
            </w:r>
            <w:r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2694" w:type="dxa"/>
          </w:tcPr>
          <w:p w:rsidR="00796B70" w:rsidRDefault="00796B70" w:rsidP="0054167C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>
              <w:rPr>
                <w:rStyle w:val="style31"/>
              </w:rPr>
              <w:t>事故者姓名</w:t>
            </w:r>
          </w:p>
        </w:tc>
        <w:tc>
          <w:tcPr>
            <w:tcW w:w="3969" w:type="dxa"/>
          </w:tcPr>
          <w:p w:rsidR="00796B70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96B70">
        <w:tc>
          <w:tcPr>
            <w:tcW w:w="3543" w:type="dxa"/>
          </w:tcPr>
          <w:p w:rsidR="00796B70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時效起日</w:t>
            </w:r>
            <w:r>
              <w:rPr>
                <w:rFonts w:ascii="細明體" w:eastAsia="細明體" w:hAnsi="細明體" w:hint="eastAsia"/>
                <w:lang w:eastAsia="zh-TW"/>
              </w:rPr>
              <w:t>(</w:t>
            </w:r>
            <w:r w:rsidRPr="00D9603A">
              <w:rPr>
                <w:rFonts w:ascii="細明體" w:eastAsia="細明體" w:hAnsi="細明體"/>
                <w:caps/>
              </w:rPr>
              <w:t>STR_DATE</w:t>
            </w:r>
            <w:r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2694" w:type="dxa"/>
          </w:tcPr>
          <w:p w:rsidR="00796B70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</w:rPr>
              <w:t>時效起日</w:t>
            </w:r>
          </w:p>
        </w:tc>
        <w:tc>
          <w:tcPr>
            <w:tcW w:w="3969" w:type="dxa"/>
          </w:tcPr>
          <w:p w:rsidR="00796B70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96B70">
        <w:trPr>
          <w:trHeight w:val="1822"/>
        </w:trPr>
        <w:tc>
          <w:tcPr>
            <w:tcW w:w="3543" w:type="dxa"/>
          </w:tcPr>
          <w:p w:rsidR="00796B70" w:rsidRPr="004F465C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ascii="細明體" w:eastAsia="細明體" w:hAnsi="細明體" w:hint="eastAsia"/>
                <w:color w:val="0000FF"/>
              </w:rPr>
              <w:t>輸入人員ID(</w:t>
            </w:r>
            <w:r w:rsidRPr="004F465C">
              <w:rPr>
                <w:rFonts w:hint="eastAsia"/>
                <w:color w:val="0000FF"/>
              </w:rPr>
              <w:t>INPUT_ID)</w:t>
            </w:r>
          </w:p>
        </w:tc>
        <w:tc>
          <w:tcPr>
            <w:tcW w:w="2694" w:type="dxa"/>
          </w:tcPr>
          <w:p w:rsidR="00796B70" w:rsidRPr="004F465C" w:rsidRDefault="0010496F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 w:rsidRPr="004F465C">
              <w:rPr>
                <w:rFonts w:ascii="sөũ" w:hAnsi="sөũ" w:hint="eastAsia"/>
                <w:color w:val="0000FF"/>
                <w:lang w:eastAsia="zh-TW"/>
              </w:rPr>
              <w:t>畫面</w:t>
            </w:r>
            <w:r w:rsidRPr="004F465C">
              <w:rPr>
                <w:rFonts w:ascii="sөũ" w:hAnsi="sөũ" w:hint="eastAsia"/>
                <w:color w:val="0000FF"/>
                <w:lang w:eastAsia="zh-TW"/>
              </w:rPr>
              <w:t>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輸入人員ID</w:t>
            </w:r>
            <w:r w:rsidRPr="004F465C">
              <w:rPr>
                <w:rFonts w:hint="eastAsia"/>
                <w:color w:val="0000FF"/>
                <w:lang w:eastAsia="zh-TW"/>
              </w:rPr>
              <w:t xml:space="preserve"> </w:t>
            </w:r>
            <w:r w:rsidRPr="004F465C">
              <w:rPr>
                <w:rFonts w:hint="eastAsia"/>
                <w:color w:val="0000FF"/>
                <w:lang w:eastAsia="zh-TW"/>
              </w:rPr>
              <w:t>或</w:t>
            </w:r>
            <w:r w:rsidR="00796B70" w:rsidRPr="004F465C">
              <w:rPr>
                <w:rFonts w:hint="eastAsia"/>
                <w:color w:val="0000FF"/>
                <w:lang w:eastAsia="zh-TW"/>
              </w:rPr>
              <w:t>登入者身份證</w:t>
            </w:r>
            <w:r w:rsidR="00796B70" w:rsidRPr="004F465C">
              <w:rPr>
                <w:rFonts w:hint="eastAsia"/>
                <w:color w:val="0000FF"/>
                <w:lang w:eastAsia="zh-TW"/>
              </w:rPr>
              <w:t>ID</w:t>
            </w:r>
          </w:p>
        </w:tc>
        <w:tc>
          <w:tcPr>
            <w:tcW w:w="3969" w:type="dxa"/>
          </w:tcPr>
          <w:p w:rsidR="0010496F" w:rsidRPr="004F465C" w:rsidRDefault="0010496F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ascii="sөũ" w:hAnsi="sөũ" w:hint="eastAsia"/>
                <w:color w:val="0000FF"/>
                <w:lang w:eastAsia="zh-TW"/>
              </w:rPr>
              <w:t xml:space="preserve">IF  </w:t>
            </w:r>
            <w:r w:rsidRPr="004F465C">
              <w:rPr>
                <w:rFonts w:ascii="sөũ" w:hAnsi="sөũ" w:hint="eastAsia"/>
                <w:color w:val="0000FF"/>
                <w:lang w:eastAsia="zh-TW"/>
              </w:rPr>
              <w:t>畫面</w:t>
            </w:r>
            <w:r w:rsidRPr="004F465C">
              <w:rPr>
                <w:rFonts w:ascii="sөũ" w:hAnsi="sөũ" w:hint="eastAsia"/>
                <w:color w:val="0000FF"/>
                <w:lang w:eastAsia="zh-TW"/>
              </w:rPr>
              <w:t>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輸入人員ID</w:t>
            </w:r>
            <w:r w:rsidRPr="004F465C">
              <w:rPr>
                <w:rFonts w:hint="eastAsia"/>
                <w:color w:val="0000FF"/>
                <w:lang w:eastAsia="zh-TW"/>
              </w:rPr>
              <w:t xml:space="preserve"> </w:t>
            </w:r>
            <w:r w:rsidR="0023783A">
              <w:rPr>
                <w:rFonts w:hint="eastAsia"/>
                <w:color w:val="0000FF"/>
                <w:lang w:eastAsia="zh-TW"/>
              </w:rPr>
              <w:t>為</w:t>
            </w:r>
            <w:r w:rsidRPr="004F465C">
              <w:rPr>
                <w:rFonts w:hint="eastAsia"/>
                <w:color w:val="0000FF"/>
                <w:lang w:eastAsia="zh-TW"/>
              </w:rPr>
              <w:t>NULL</w:t>
            </w:r>
          </w:p>
          <w:p w:rsidR="00796B70" w:rsidRPr="0023783A" w:rsidRDefault="0023783A" w:rsidP="002378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DTAAK004.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輸入人員ID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=</w:t>
            </w:r>
            <w:r w:rsidR="0010496F" w:rsidRPr="004F465C">
              <w:rPr>
                <w:rFonts w:hint="eastAsia"/>
                <w:color w:val="0000FF"/>
                <w:lang w:eastAsia="zh-TW"/>
              </w:rPr>
              <w:t>登入者身份證</w:t>
            </w:r>
            <w:r w:rsidR="0010496F" w:rsidRPr="004F465C">
              <w:rPr>
                <w:rFonts w:hint="eastAsia"/>
                <w:color w:val="0000FF"/>
                <w:lang w:eastAsia="zh-TW"/>
              </w:rPr>
              <w:t>ID</w:t>
            </w:r>
          </w:p>
          <w:p w:rsidR="0010496F" w:rsidRPr="004F465C" w:rsidRDefault="0010496F" w:rsidP="0010496F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hint="eastAsia"/>
                <w:color w:val="0000FF"/>
                <w:lang w:eastAsia="zh-TW"/>
              </w:rPr>
              <w:t>ELSE</w:t>
            </w:r>
          </w:p>
          <w:p w:rsidR="0010496F" w:rsidRPr="004F465C" w:rsidRDefault="0023783A" w:rsidP="0010496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DTAAK004.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輸入人員ID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=</w:t>
            </w:r>
            <w:r w:rsidR="0010496F" w:rsidRPr="004F465C">
              <w:rPr>
                <w:rFonts w:ascii="sөũ" w:hAnsi="sөũ" w:hint="eastAsia"/>
                <w:color w:val="0000FF"/>
                <w:lang w:eastAsia="zh-TW"/>
              </w:rPr>
              <w:t>畫面</w:t>
            </w:r>
            <w:r w:rsidR="0010496F" w:rsidRPr="004F465C">
              <w:rPr>
                <w:rFonts w:ascii="sөũ" w:hAnsi="sөũ" w:hint="eastAsia"/>
                <w:color w:val="0000FF"/>
                <w:lang w:eastAsia="zh-TW"/>
              </w:rPr>
              <w:t>.</w:t>
            </w:r>
            <w:r w:rsidR="0010496F"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輸入人員ID</w:t>
            </w:r>
          </w:p>
          <w:p w:rsidR="0010496F" w:rsidRPr="004F465C" w:rsidRDefault="0010496F" w:rsidP="0010496F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END-IF</w:t>
            </w:r>
          </w:p>
        </w:tc>
      </w:tr>
      <w:tr w:rsidR="00796B70">
        <w:tc>
          <w:tcPr>
            <w:tcW w:w="3543" w:type="dxa"/>
          </w:tcPr>
          <w:p w:rsidR="00796B70" w:rsidRPr="004F465C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ascii="細明體" w:eastAsia="細明體" w:hAnsi="細明體" w:hint="eastAsia"/>
                <w:color w:val="0000FF"/>
              </w:rPr>
              <w:t>輸入人員姓名(</w:t>
            </w:r>
            <w:r w:rsidRPr="004F465C">
              <w:rPr>
                <w:rFonts w:hint="eastAsia"/>
                <w:color w:val="0000FF"/>
              </w:rPr>
              <w:t>INPUT_NAME)</w:t>
            </w:r>
          </w:p>
        </w:tc>
        <w:tc>
          <w:tcPr>
            <w:tcW w:w="2694" w:type="dxa"/>
          </w:tcPr>
          <w:p w:rsidR="00796B70" w:rsidRPr="004F465C" w:rsidRDefault="008D3257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 w:rsidRPr="004F465C">
              <w:rPr>
                <w:rFonts w:ascii="sөũ" w:hAnsi="sөũ" w:hint="eastAsia"/>
                <w:color w:val="0000FF"/>
                <w:lang w:eastAsia="zh-TW"/>
              </w:rPr>
              <w:t>畫面</w:t>
            </w:r>
            <w:r w:rsidRPr="004F465C">
              <w:rPr>
                <w:rFonts w:ascii="sөũ" w:hAnsi="sөũ" w:hint="eastAsia"/>
                <w:color w:val="0000FF"/>
                <w:lang w:eastAsia="zh-TW"/>
              </w:rPr>
              <w:t>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輸入人員姓名或</w:t>
            </w:r>
            <w:r w:rsidR="00796B70" w:rsidRPr="004F465C">
              <w:rPr>
                <w:rFonts w:hint="eastAsia"/>
                <w:color w:val="0000FF"/>
                <w:lang w:eastAsia="zh-TW"/>
              </w:rPr>
              <w:t>登入者姓名</w:t>
            </w:r>
          </w:p>
        </w:tc>
        <w:tc>
          <w:tcPr>
            <w:tcW w:w="3969" w:type="dxa"/>
          </w:tcPr>
          <w:p w:rsidR="008D3257" w:rsidRPr="004F465C" w:rsidRDefault="008D3257" w:rsidP="008D325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ascii="sөũ" w:hAnsi="sөũ" w:hint="eastAsia"/>
                <w:color w:val="0000FF"/>
                <w:lang w:eastAsia="zh-TW"/>
              </w:rPr>
              <w:t xml:space="preserve">IF  </w:t>
            </w:r>
            <w:r w:rsidRPr="004F465C">
              <w:rPr>
                <w:rFonts w:ascii="sөũ" w:hAnsi="sөũ" w:hint="eastAsia"/>
                <w:color w:val="0000FF"/>
                <w:lang w:eastAsia="zh-TW"/>
              </w:rPr>
              <w:t>畫面</w:t>
            </w:r>
            <w:r w:rsidRPr="004F465C">
              <w:rPr>
                <w:rFonts w:ascii="sөũ" w:hAnsi="sөũ" w:hint="eastAsia"/>
                <w:color w:val="0000FF"/>
                <w:lang w:eastAsia="zh-TW"/>
              </w:rPr>
              <w:t>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輸入人員姓名</w:t>
            </w:r>
            <w:r w:rsidR="0023783A">
              <w:rPr>
                <w:rFonts w:hint="eastAsia"/>
                <w:color w:val="0000FF"/>
                <w:lang w:eastAsia="zh-TW"/>
              </w:rPr>
              <w:t>為</w:t>
            </w:r>
            <w:r w:rsidRPr="004F465C">
              <w:rPr>
                <w:rFonts w:hint="eastAsia"/>
                <w:color w:val="0000FF"/>
                <w:lang w:eastAsia="zh-TW"/>
              </w:rPr>
              <w:t xml:space="preserve"> NULL</w:t>
            </w:r>
          </w:p>
          <w:p w:rsidR="008D3257" w:rsidRPr="004F465C" w:rsidRDefault="0023783A" w:rsidP="0023783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DTAAK004.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輸入人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員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姓名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=</w:t>
            </w:r>
            <w:r w:rsidR="008D3257" w:rsidRPr="004F465C">
              <w:rPr>
                <w:rFonts w:hint="eastAsia"/>
                <w:color w:val="0000FF"/>
                <w:lang w:eastAsia="zh-TW"/>
              </w:rPr>
              <w:t>登入者姓名</w:t>
            </w:r>
          </w:p>
          <w:p w:rsidR="008D3257" w:rsidRPr="004F465C" w:rsidRDefault="008D3257" w:rsidP="008D325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hint="eastAsia"/>
                <w:color w:val="0000FF"/>
                <w:lang w:eastAsia="zh-TW"/>
              </w:rPr>
              <w:t>ELSE</w:t>
            </w:r>
          </w:p>
          <w:p w:rsidR="008D3257" w:rsidRPr="004F465C" w:rsidRDefault="0023783A" w:rsidP="008D325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DTAAK004.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輸入人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員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姓名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=</w:t>
            </w:r>
            <w:r w:rsidR="008D3257" w:rsidRPr="004F465C">
              <w:rPr>
                <w:rFonts w:ascii="sөũ" w:hAnsi="sөũ" w:hint="eastAsia"/>
                <w:color w:val="0000FF"/>
                <w:lang w:eastAsia="zh-TW"/>
              </w:rPr>
              <w:t>畫面</w:t>
            </w:r>
            <w:r w:rsidR="008D3257" w:rsidRPr="004F465C">
              <w:rPr>
                <w:rFonts w:ascii="sөũ" w:hAnsi="sөũ" w:hint="eastAsia"/>
                <w:color w:val="0000FF"/>
                <w:lang w:eastAsia="zh-TW"/>
              </w:rPr>
              <w:t>.</w:t>
            </w:r>
            <w:r w:rsidR="008D3257"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輸入人員姓名</w:t>
            </w:r>
          </w:p>
          <w:p w:rsidR="00796B70" w:rsidRPr="004F465C" w:rsidRDefault="008D3257" w:rsidP="008D325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END-IF</w:t>
            </w:r>
          </w:p>
        </w:tc>
      </w:tr>
      <w:tr w:rsidR="00796B70">
        <w:tc>
          <w:tcPr>
            <w:tcW w:w="3543" w:type="dxa"/>
          </w:tcPr>
          <w:p w:rsidR="00796B70" w:rsidRPr="004F465C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ascii="細明體" w:eastAsia="細明體" w:hAnsi="細明體" w:hint="eastAsia"/>
                <w:color w:val="0000FF"/>
              </w:rPr>
              <w:t>輸入日期(</w:t>
            </w:r>
            <w:r w:rsidRPr="004F465C">
              <w:rPr>
                <w:rFonts w:hint="eastAsia"/>
                <w:color w:val="0000FF"/>
              </w:rPr>
              <w:t>INPUT_DATE)</w:t>
            </w:r>
          </w:p>
        </w:tc>
        <w:tc>
          <w:tcPr>
            <w:tcW w:w="2694" w:type="dxa"/>
          </w:tcPr>
          <w:p w:rsidR="00796B70" w:rsidRPr="004F465C" w:rsidRDefault="008D3257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 w:rsidRPr="004F465C">
              <w:rPr>
                <w:rFonts w:ascii="sөũ" w:hAnsi="sөũ" w:hint="eastAsia"/>
                <w:color w:val="0000FF"/>
                <w:lang w:eastAsia="zh-TW"/>
              </w:rPr>
              <w:t>畫面</w:t>
            </w:r>
            <w:r w:rsidRPr="004F465C">
              <w:rPr>
                <w:rFonts w:ascii="sөũ" w:hAnsi="sөũ" w:hint="eastAsia"/>
                <w:color w:val="0000FF"/>
                <w:lang w:eastAsia="zh-TW"/>
              </w:rPr>
              <w:t>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輸入日期或</w:t>
            </w:r>
            <w:r w:rsidR="00796B70" w:rsidRPr="004F465C">
              <w:rPr>
                <w:rFonts w:hint="eastAsia"/>
                <w:bCs/>
                <w:color w:val="0000FF"/>
                <w:lang w:eastAsia="zh-TW"/>
              </w:rPr>
              <w:t>輸入當天系統日期</w:t>
            </w:r>
          </w:p>
        </w:tc>
        <w:tc>
          <w:tcPr>
            <w:tcW w:w="3969" w:type="dxa"/>
          </w:tcPr>
          <w:p w:rsidR="008D3257" w:rsidRPr="004F465C" w:rsidRDefault="008D3257" w:rsidP="008D325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ascii="sөũ" w:hAnsi="sөũ" w:hint="eastAsia"/>
                <w:color w:val="0000FF"/>
                <w:lang w:eastAsia="zh-TW"/>
              </w:rPr>
              <w:t xml:space="preserve">IF  </w:t>
            </w:r>
            <w:r w:rsidRPr="004F465C">
              <w:rPr>
                <w:rFonts w:ascii="sөũ" w:hAnsi="sөũ" w:hint="eastAsia"/>
                <w:color w:val="0000FF"/>
                <w:lang w:eastAsia="zh-TW"/>
              </w:rPr>
              <w:t>畫面</w:t>
            </w:r>
            <w:r w:rsidRPr="004F465C">
              <w:rPr>
                <w:rFonts w:ascii="sөũ" w:hAnsi="sөũ" w:hint="eastAsia"/>
                <w:color w:val="0000FF"/>
                <w:lang w:eastAsia="zh-TW"/>
              </w:rPr>
              <w:t>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 xml:space="preserve"> 輸入日期</w:t>
            </w:r>
            <w:r w:rsidR="0023783A">
              <w:rPr>
                <w:rFonts w:hint="eastAsia"/>
                <w:color w:val="0000FF"/>
                <w:lang w:eastAsia="zh-TW"/>
              </w:rPr>
              <w:t>為</w:t>
            </w:r>
            <w:r w:rsidRPr="004F465C">
              <w:rPr>
                <w:rFonts w:hint="eastAsia"/>
                <w:color w:val="0000FF"/>
                <w:lang w:eastAsia="zh-TW"/>
              </w:rPr>
              <w:t xml:space="preserve"> NULL</w:t>
            </w:r>
          </w:p>
          <w:p w:rsidR="008D3257" w:rsidRPr="004F465C" w:rsidRDefault="0023783A" w:rsidP="002378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DTAAK004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輸入日期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=</w:t>
            </w:r>
            <w:r w:rsidR="00A8754C">
              <w:rPr>
                <w:rFonts w:hint="eastAsia"/>
                <w:color w:val="0000FF"/>
                <w:lang w:eastAsia="zh-TW"/>
              </w:rPr>
              <w:t xml:space="preserve"> </w:t>
            </w:r>
            <w:r w:rsidR="008D3257" w:rsidRPr="004F465C">
              <w:rPr>
                <w:rFonts w:hint="eastAsia"/>
                <w:bCs/>
                <w:color w:val="0000FF"/>
                <w:lang w:eastAsia="zh-TW"/>
              </w:rPr>
              <w:t>輸入當天系統日期</w:t>
            </w:r>
          </w:p>
          <w:p w:rsidR="008D3257" w:rsidRPr="004F465C" w:rsidRDefault="008D3257" w:rsidP="008D325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hint="eastAsia"/>
                <w:color w:val="0000FF"/>
                <w:lang w:eastAsia="zh-TW"/>
              </w:rPr>
              <w:t>ELSE</w:t>
            </w:r>
          </w:p>
          <w:p w:rsidR="008D3257" w:rsidRPr="004F465C" w:rsidRDefault="0023783A" w:rsidP="008D325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DTAAK004.</w:t>
            </w: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輸入日期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=</w:t>
            </w:r>
            <w:r w:rsidR="00A8754C">
              <w:rPr>
                <w:rFonts w:ascii="細明體" w:eastAsia="細明體" w:hAnsi="細明體" w:hint="eastAsia"/>
                <w:color w:val="0000FF"/>
                <w:lang w:eastAsia="zh-TW"/>
              </w:rPr>
              <w:t xml:space="preserve"> </w:t>
            </w:r>
            <w:r w:rsidR="008D3257" w:rsidRPr="004F465C">
              <w:rPr>
                <w:rFonts w:ascii="sөũ" w:hAnsi="sөũ" w:hint="eastAsia"/>
                <w:color w:val="0000FF"/>
                <w:lang w:eastAsia="zh-TW"/>
              </w:rPr>
              <w:t>畫面</w:t>
            </w:r>
            <w:r w:rsidR="008D3257" w:rsidRPr="004F465C">
              <w:rPr>
                <w:rFonts w:ascii="sөũ" w:hAnsi="sөũ" w:hint="eastAsia"/>
                <w:color w:val="0000FF"/>
                <w:lang w:eastAsia="zh-TW"/>
              </w:rPr>
              <w:t>.</w:t>
            </w:r>
            <w:r w:rsidR="008D3257"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輸入日期</w:t>
            </w:r>
          </w:p>
          <w:p w:rsidR="00796B70" w:rsidRPr="004F465C" w:rsidRDefault="008D3257" w:rsidP="008D325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hint="eastAsia"/>
                <w:color w:val="0000FF"/>
                <w:lang w:eastAsia="zh-TW"/>
              </w:rPr>
            </w:pPr>
            <w:r w:rsidRPr="004F465C">
              <w:rPr>
                <w:rFonts w:ascii="細明體" w:eastAsia="細明體" w:hAnsi="細明體" w:hint="eastAsia"/>
                <w:color w:val="0000FF"/>
                <w:lang w:eastAsia="zh-TW"/>
              </w:rPr>
              <w:t>END-IF</w:t>
            </w:r>
          </w:p>
        </w:tc>
      </w:tr>
      <w:tr w:rsidR="00796B70">
        <w:tc>
          <w:tcPr>
            <w:tcW w:w="3543" w:type="dxa"/>
          </w:tcPr>
          <w:p w:rsidR="00796B70" w:rsidRPr="00F323A4" w:rsidRDefault="00796B70" w:rsidP="006B6C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323A4">
              <w:rPr>
                <w:rFonts w:ascii="細明體" w:eastAsia="細明體" w:hAnsi="細明體" w:hint="eastAsia"/>
              </w:rPr>
              <w:t>處理日期(</w:t>
            </w:r>
            <w:r w:rsidRPr="00F323A4">
              <w:t>PROC_DATE</w:t>
            </w:r>
            <w:r w:rsidRPr="00F323A4"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796B70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NULL</w:t>
            </w:r>
          </w:p>
        </w:tc>
        <w:tc>
          <w:tcPr>
            <w:tcW w:w="3969" w:type="dxa"/>
          </w:tcPr>
          <w:p w:rsidR="00796B70" w:rsidRPr="00C02507" w:rsidRDefault="00796B70" w:rsidP="006B6C65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hint="eastAsia"/>
                <w:szCs w:val="24"/>
                <w:lang w:eastAsia="zh-TW"/>
              </w:rPr>
            </w:pPr>
          </w:p>
        </w:tc>
      </w:tr>
      <w:tr w:rsidR="00796B70">
        <w:tc>
          <w:tcPr>
            <w:tcW w:w="3543" w:type="dxa"/>
            <w:vAlign w:val="center"/>
          </w:tcPr>
          <w:p w:rsidR="00796B70" w:rsidRPr="006C7771" w:rsidRDefault="00796B70" w:rsidP="006B6C65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處理後</w:t>
            </w:r>
            <w:r w:rsidRPr="006C7771">
              <w:rPr>
                <w:rFonts w:ascii="細明體" w:eastAsia="細明體" w:hAnsi="細明體" w:hint="eastAsia"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>
              <w:rPr>
                <w:rFonts w:ascii="細明體" w:eastAsia="細明體" w:hAnsi="細明體" w:hint="eastAsia"/>
                <w:snapToGrid w:val="0"/>
                <w:sz w:val="20"/>
              </w:rPr>
              <w:t>PROC_</w:t>
            </w:r>
            <w:r w:rsidRPr="006C7771">
              <w:rPr>
                <w:rFonts w:ascii="細明體" w:eastAsia="細明體" w:hAnsi="細明體" w:hint="eastAsia"/>
                <w:snapToGrid w:val="0"/>
                <w:sz w:val="20"/>
              </w:rPr>
              <w:t>APLY_NO</w:t>
            </w:r>
            <w:r>
              <w:rPr>
                <w:rFonts w:ascii="細明體" w:eastAsia="細明體" w:hAnsi="細明體" w:hint="eastAsia"/>
                <w:snapToGrid w:val="0"/>
                <w:sz w:val="20"/>
              </w:rPr>
              <w:t>)</w:t>
            </w:r>
          </w:p>
        </w:tc>
        <w:tc>
          <w:tcPr>
            <w:tcW w:w="2694" w:type="dxa"/>
          </w:tcPr>
          <w:p w:rsidR="00796B70" w:rsidRDefault="00796B70" w:rsidP="006B6C6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NULL</w:t>
            </w:r>
          </w:p>
        </w:tc>
        <w:tc>
          <w:tcPr>
            <w:tcW w:w="3969" w:type="dxa"/>
          </w:tcPr>
          <w:p w:rsidR="00796B70" w:rsidRPr="00C02507" w:rsidRDefault="00796B70" w:rsidP="006B6C65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hint="eastAsia"/>
                <w:szCs w:val="24"/>
                <w:lang w:eastAsia="zh-TW"/>
              </w:rPr>
            </w:pPr>
          </w:p>
        </w:tc>
      </w:tr>
    </w:tbl>
    <w:p w:rsidR="00B84DD0" w:rsidRDefault="00862F76" w:rsidP="00B84DD0">
      <w:pPr>
        <w:pStyle w:val="Tabletext"/>
        <w:keepLines w:val="0"/>
        <w:numPr>
          <w:ilvl w:val="4"/>
          <w:numId w:val="9"/>
          <w:numberingChange w:id="53" w:author="CATHAYLIFE" w:date="2009-08-27T13:12:00Z" w:original="%2:4:0:.%3:5:0:.%4:2:0:.%5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以該</w:t>
      </w:r>
      <w:r>
        <w:rPr>
          <w:rFonts w:hint="eastAsia"/>
          <w:lang w:eastAsia="zh-TW"/>
        </w:rPr>
        <w:t>受理編號</w:t>
      </w:r>
      <w:r w:rsidR="00CF374B">
        <w:rPr>
          <w:rFonts w:hint="eastAsia"/>
          <w:lang w:eastAsia="zh-TW"/>
        </w:rPr>
        <w:t>讀取</w:t>
      </w:r>
      <w:r>
        <w:rPr>
          <w:rFonts w:hint="eastAsia"/>
          <w:lang w:eastAsia="zh-TW"/>
        </w:rPr>
        <w:t>DTAAK004</w:t>
      </w:r>
      <w:r w:rsidR="00CF374B">
        <w:rPr>
          <w:rFonts w:hint="eastAsia"/>
          <w:lang w:eastAsia="zh-TW"/>
        </w:rPr>
        <w:t>並計算資料</w:t>
      </w:r>
      <w:r>
        <w:rPr>
          <w:rFonts w:hint="eastAsia"/>
          <w:lang w:eastAsia="zh-TW"/>
        </w:rPr>
        <w:t>筆數</w:t>
      </w:r>
      <w:r>
        <w:rPr>
          <w:rFonts w:hint="eastAsia"/>
          <w:kern w:val="2"/>
          <w:szCs w:val="24"/>
          <w:lang w:eastAsia="zh-TW"/>
        </w:rPr>
        <w:t>。</w:t>
      </w:r>
    </w:p>
    <w:p w:rsidR="00BE0D6B" w:rsidRPr="00B84DD0" w:rsidRDefault="00B84DD0" w:rsidP="00B84DD0">
      <w:pPr>
        <w:pStyle w:val="Tabletext"/>
        <w:keepLines w:val="0"/>
        <w:numPr>
          <w:ilvl w:val="2"/>
          <w:numId w:val="9"/>
          <w:numberingChange w:id="54" w:author="CATHAYLIFE" w:date="2009-08-27T13:12:00Z" w:original="%2:4:0:.%3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按下確定</w:t>
      </w:r>
      <w:r>
        <w:rPr>
          <w:rFonts w:hint="eastAsia"/>
          <w:kern w:val="2"/>
          <w:szCs w:val="24"/>
          <w:lang w:eastAsia="zh-TW"/>
        </w:rPr>
        <w:t>button</w:t>
      </w:r>
      <w:r w:rsidR="002C1212">
        <w:rPr>
          <w:rFonts w:hint="eastAsia"/>
          <w:kern w:val="2"/>
          <w:szCs w:val="24"/>
          <w:lang w:eastAsia="zh-TW"/>
        </w:rPr>
        <w:t>後</w:t>
      </w:r>
      <w:r>
        <w:rPr>
          <w:rFonts w:hint="eastAsia"/>
          <w:kern w:val="2"/>
          <w:szCs w:val="24"/>
          <w:lang w:eastAsia="zh-TW"/>
        </w:rPr>
        <w:t>,</w:t>
      </w:r>
      <w:r w:rsidR="002C1212">
        <w:rPr>
          <w:rFonts w:hint="eastAsia"/>
          <w:kern w:val="2"/>
          <w:szCs w:val="24"/>
          <w:lang w:eastAsia="zh-TW"/>
        </w:rPr>
        <w:t>無錯誤訊息</w:t>
      </w:r>
      <w:r w:rsidR="00D021CC">
        <w:rPr>
          <w:rFonts w:hint="eastAsia"/>
          <w:kern w:val="2"/>
          <w:szCs w:val="24"/>
          <w:lang w:eastAsia="zh-TW"/>
        </w:rPr>
        <w:t>之</w:t>
      </w:r>
      <w:r w:rsidR="00630F40">
        <w:rPr>
          <w:rFonts w:hint="eastAsia"/>
          <w:kern w:val="2"/>
          <w:szCs w:val="24"/>
          <w:lang w:eastAsia="zh-TW"/>
        </w:rPr>
        <w:t>畫面處理</w:t>
      </w:r>
      <w:r w:rsidR="00BE0D6B">
        <w:rPr>
          <w:rFonts w:ascii="細明體" w:eastAsia="細明體" w:hAnsi="細明體" w:hint="eastAsia"/>
          <w:sz w:val="21"/>
          <w:lang w:eastAsia="zh-TW"/>
        </w:rPr>
        <w:t>:</w:t>
      </w:r>
    </w:p>
    <w:p w:rsidR="00BE0D6B" w:rsidRDefault="00BE0D6B" w:rsidP="00BE0D6B">
      <w:pPr>
        <w:pStyle w:val="aa"/>
        <w:numPr>
          <w:ilvl w:val="3"/>
          <w:numId w:val="9"/>
          <w:numberingChange w:id="55" w:author="CATHAYLIFE" w:date="2009-08-27T13:12:00Z" w:original="%2:4:0:.%3:6:0:.%4:1:0:"/>
        </w:numPr>
        <w:spacing w:line="300" w:lineRule="exact"/>
        <w:rPr>
          <w:rFonts w:hint="eastAsia"/>
          <w:szCs w:val="24"/>
        </w:rPr>
      </w:pPr>
      <w:r>
        <w:rPr>
          <w:rFonts w:hint="eastAsia"/>
          <w:szCs w:val="24"/>
        </w:rPr>
        <w:t>若對</w:t>
      </w:r>
      <w:r>
        <w:rPr>
          <w:rFonts w:hint="eastAsia"/>
          <w:szCs w:val="24"/>
        </w:rPr>
        <w:t>DTAAK004</w:t>
      </w:r>
      <w:r>
        <w:rPr>
          <w:rFonts w:hint="eastAsia"/>
          <w:szCs w:val="24"/>
        </w:rPr>
        <w:t>處理過程正常結束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則</w:t>
      </w:r>
      <w:r>
        <w:rPr>
          <w:rFonts w:hint="eastAsia"/>
          <w:szCs w:val="24"/>
        </w:rPr>
        <w:t>allert</w:t>
      </w:r>
      <w:r>
        <w:rPr>
          <w:rFonts w:hint="eastAsia"/>
          <w:szCs w:val="24"/>
        </w:rPr>
        <w:t>彈跳視窗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訊息為</w:t>
      </w:r>
      <w:r>
        <w:rPr>
          <w:szCs w:val="24"/>
        </w:rPr>
        <w:t>”</w:t>
      </w:r>
      <w:r>
        <w:rPr>
          <w:rFonts w:hint="eastAsia"/>
          <w:szCs w:val="24"/>
        </w:rPr>
        <w:t>作業完成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彈跳視窗需有</w:t>
      </w:r>
      <w:r>
        <w:rPr>
          <w:szCs w:val="24"/>
        </w:rPr>
        <w:t>”</w:t>
      </w:r>
      <w:r>
        <w:rPr>
          <w:rFonts w:hint="eastAsia"/>
          <w:szCs w:val="24"/>
        </w:rPr>
        <w:t>確定</w:t>
      </w:r>
      <w:r>
        <w:rPr>
          <w:szCs w:val="24"/>
        </w:rPr>
        <w:t>”</w:t>
      </w:r>
      <w:r>
        <w:rPr>
          <w:rFonts w:hint="eastAsia"/>
          <w:szCs w:val="24"/>
        </w:rPr>
        <w:t>button</w:t>
      </w:r>
      <w:r w:rsidR="00805D47">
        <w:rPr>
          <w:rFonts w:hint="eastAsia"/>
          <w:szCs w:val="24"/>
        </w:rPr>
        <w:t>。</w:t>
      </w:r>
    </w:p>
    <w:p w:rsidR="00BE0D6B" w:rsidRDefault="00BE0D6B" w:rsidP="00BE0D6B">
      <w:pPr>
        <w:pStyle w:val="aa"/>
        <w:numPr>
          <w:ilvl w:val="3"/>
          <w:numId w:val="9"/>
          <w:numberingChange w:id="56" w:author="CATHAYLIFE" w:date="2009-08-27T13:12:00Z" w:original="%2:4:0:.%3:6:0:.%4:2:0:"/>
        </w:numPr>
        <w:spacing w:line="300" w:lineRule="exact"/>
        <w:rPr>
          <w:rFonts w:hint="eastAsia"/>
          <w:szCs w:val="24"/>
        </w:rPr>
      </w:pP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user</w:t>
      </w:r>
      <w:r>
        <w:rPr>
          <w:rFonts w:hint="eastAsia"/>
          <w:szCs w:val="24"/>
        </w:rPr>
        <w:t>按下彈跳視窗之</w:t>
      </w:r>
      <w:r>
        <w:rPr>
          <w:szCs w:val="24"/>
        </w:rPr>
        <w:t>”</w:t>
      </w:r>
      <w:r>
        <w:rPr>
          <w:rFonts w:hint="eastAsia"/>
          <w:szCs w:val="24"/>
        </w:rPr>
        <w:t>確定</w:t>
      </w:r>
      <w:r>
        <w:rPr>
          <w:szCs w:val="24"/>
        </w:rPr>
        <w:t>”</w:t>
      </w:r>
      <w:r>
        <w:rPr>
          <w:rFonts w:hint="eastAsia"/>
          <w:szCs w:val="24"/>
        </w:rPr>
        <w:t>button,</w:t>
      </w:r>
      <w:r>
        <w:rPr>
          <w:rFonts w:hint="eastAsia"/>
          <w:szCs w:val="24"/>
        </w:rPr>
        <w:t>作以下處理</w:t>
      </w:r>
      <w:r w:rsidR="00805D47">
        <w:rPr>
          <w:rFonts w:hint="eastAsia"/>
          <w:szCs w:val="24"/>
        </w:rPr>
        <w:t>:</w:t>
      </w:r>
    </w:p>
    <w:p w:rsidR="00BE0D6B" w:rsidRDefault="00BE0D6B" w:rsidP="00AD5412">
      <w:pPr>
        <w:pStyle w:val="aa"/>
        <w:numPr>
          <w:ilvl w:val="4"/>
          <w:numId w:val="9"/>
          <w:numberingChange w:id="57" w:author="CATHAYLIFE" w:date="2009-10-05T14:06:00Z" w:original="%2:4:0:.%3:7:0:.%4:2:0:.%5:1:0:"/>
        </w:numPr>
        <w:spacing w:line="300" w:lineRule="exact"/>
        <w:rPr>
          <w:rFonts w:hint="eastAsia"/>
          <w:szCs w:val="24"/>
        </w:rPr>
      </w:pPr>
      <w:r>
        <w:rPr>
          <w:rFonts w:hint="eastAsia"/>
          <w:szCs w:val="24"/>
        </w:rPr>
        <w:t>若上一頁由理賠核付</w:t>
      </w:r>
      <w:r>
        <w:rPr>
          <w:rFonts w:hint="eastAsia"/>
          <w:szCs w:val="24"/>
        </w:rPr>
        <w:t>(AAB1_0100)</w:t>
      </w:r>
      <w:r>
        <w:rPr>
          <w:rFonts w:hint="eastAsia"/>
          <w:szCs w:val="24"/>
        </w:rPr>
        <w:t>連結過來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則</w:t>
      </w:r>
      <w:r w:rsidR="00AD5412">
        <w:rPr>
          <w:rFonts w:hint="eastAsia"/>
          <w:szCs w:val="24"/>
        </w:rPr>
        <w:t>以</w:t>
      </w:r>
      <w:r w:rsidR="00AD5412">
        <w:rPr>
          <w:rFonts w:hint="eastAsia"/>
        </w:rPr>
        <w:t>受理編號計算</w:t>
      </w:r>
      <w:r w:rsidR="00AD5412">
        <w:rPr>
          <w:rFonts w:ascii="細明體" w:eastAsia="細明體" w:hAnsi="細明體" w:hint="eastAsia"/>
          <w:sz w:val="21"/>
        </w:rPr>
        <w:t>DTAAK004裡的筆數,傳回給</w:t>
      </w:r>
      <w:r w:rsidR="00AD5412">
        <w:rPr>
          <w:rFonts w:hint="eastAsia"/>
          <w:szCs w:val="24"/>
        </w:rPr>
        <w:t>理賠核付</w:t>
      </w:r>
      <w:r w:rsidR="00AD5412">
        <w:rPr>
          <w:rFonts w:hint="eastAsia"/>
          <w:szCs w:val="24"/>
        </w:rPr>
        <w:t>(AAB1_0100)</w:t>
      </w:r>
      <w:r w:rsidR="00124705" w:rsidRPr="00124705">
        <w:rPr>
          <w:rFonts w:hint="eastAsia"/>
          <w:color w:val="008000"/>
        </w:rPr>
        <w:t>,</w:t>
      </w:r>
      <w:r w:rsidR="00124705" w:rsidRPr="00124705">
        <w:rPr>
          <w:rFonts w:hint="eastAsia"/>
          <w:color w:val="008000"/>
        </w:rPr>
        <w:t>且</w:t>
      </w:r>
      <w:r w:rsidR="00124705" w:rsidRPr="00124705">
        <w:rPr>
          <w:rFonts w:hint="eastAsia"/>
          <w:color w:val="008000"/>
        </w:rPr>
        <w:t>AAK0_0300</w:t>
      </w:r>
      <w:r w:rsidR="00124705" w:rsidRPr="00124705">
        <w:rPr>
          <w:rFonts w:hint="eastAsia"/>
          <w:color w:val="008000"/>
        </w:rPr>
        <w:t>畫面關閉</w:t>
      </w:r>
      <w:r w:rsidR="00124705" w:rsidRPr="00124705">
        <w:rPr>
          <w:rFonts w:hint="eastAsia"/>
          <w:color w:val="008000"/>
        </w:rPr>
        <w:t>,</w:t>
      </w:r>
      <w:r w:rsidR="00124705" w:rsidRPr="00124705">
        <w:rPr>
          <w:rFonts w:hint="eastAsia"/>
          <w:color w:val="008000"/>
        </w:rPr>
        <w:t>回到理賠核付</w:t>
      </w:r>
      <w:r w:rsidR="00124705" w:rsidRPr="00124705">
        <w:rPr>
          <w:rFonts w:hint="eastAsia"/>
          <w:color w:val="008000"/>
        </w:rPr>
        <w:t>(AAB1_0100)</w:t>
      </w:r>
      <w:r w:rsidR="00124705" w:rsidRPr="00124705">
        <w:rPr>
          <w:rFonts w:hint="eastAsia"/>
          <w:color w:val="008000"/>
        </w:rPr>
        <w:t>畫面</w:t>
      </w:r>
      <w:r w:rsidR="00EF5B3A" w:rsidRPr="00124705">
        <w:rPr>
          <w:rFonts w:hint="eastAsia"/>
          <w:color w:val="008000"/>
        </w:rPr>
        <w:t>。</w:t>
      </w:r>
      <w:r w:rsidR="00AD5412">
        <w:rPr>
          <w:rFonts w:hint="eastAsia"/>
          <w:szCs w:val="24"/>
        </w:rPr>
        <w:t>若筆數</w:t>
      </w:r>
      <w:r w:rsidR="00AD5412">
        <w:rPr>
          <w:rFonts w:hint="eastAsia"/>
          <w:szCs w:val="24"/>
        </w:rPr>
        <w:t>&gt;0,</w:t>
      </w:r>
      <w:r w:rsidR="00AD5412">
        <w:rPr>
          <w:rFonts w:hint="eastAsia"/>
          <w:szCs w:val="24"/>
        </w:rPr>
        <w:t>則</w:t>
      </w:r>
      <w:r w:rsidR="004B5878">
        <w:rPr>
          <w:rFonts w:hint="eastAsia"/>
          <w:szCs w:val="24"/>
        </w:rPr>
        <w:t>理賠核付之</w:t>
      </w:r>
      <w:r w:rsidR="00AD5412">
        <w:rPr>
          <w:rFonts w:hint="eastAsia"/>
          <w:szCs w:val="24"/>
        </w:rPr>
        <w:t>備註顯示</w:t>
      </w:r>
      <w:r w:rsidR="00AD5412">
        <w:rPr>
          <w:rFonts w:hint="eastAsia"/>
          <w:szCs w:val="24"/>
        </w:rPr>
        <w:t xml:space="preserve">:Y ; </w:t>
      </w:r>
      <w:r w:rsidR="00AD5412">
        <w:rPr>
          <w:rFonts w:hint="eastAsia"/>
          <w:szCs w:val="24"/>
        </w:rPr>
        <w:t>若筆數</w:t>
      </w:r>
      <w:r w:rsidR="00EF5B3A">
        <w:rPr>
          <w:rFonts w:hint="eastAsia"/>
          <w:szCs w:val="24"/>
        </w:rPr>
        <w:t>=</w:t>
      </w:r>
      <w:r w:rsidR="00AD5412">
        <w:rPr>
          <w:rFonts w:hint="eastAsia"/>
          <w:szCs w:val="24"/>
        </w:rPr>
        <w:t>0,</w:t>
      </w:r>
      <w:r w:rsidR="00AD5412">
        <w:rPr>
          <w:rFonts w:hint="eastAsia"/>
          <w:szCs w:val="24"/>
        </w:rPr>
        <w:t>則</w:t>
      </w:r>
      <w:r w:rsidR="004B5878">
        <w:rPr>
          <w:rFonts w:hint="eastAsia"/>
          <w:szCs w:val="24"/>
        </w:rPr>
        <w:t>理賠核付之</w:t>
      </w:r>
      <w:r w:rsidR="00AD5412">
        <w:rPr>
          <w:rFonts w:hint="eastAsia"/>
          <w:szCs w:val="24"/>
        </w:rPr>
        <w:t>備註顯示</w:t>
      </w:r>
      <w:r w:rsidR="00AD5412">
        <w:rPr>
          <w:rFonts w:hint="eastAsia"/>
          <w:szCs w:val="24"/>
        </w:rPr>
        <w:t>:N</w:t>
      </w:r>
      <w:r w:rsidR="0086146A">
        <w:rPr>
          <w:rFonts w:hint="eastAsia"/>
          <w:szCs w:val="24"/>
        </w:rPr>
        <w:t>,</w:t>
      </w:r>
      <w:r w:rsidR="0086146A">
        <w:rPr>
          <w:rFonts w:hint="eastAsia"/>
          <w:szCs w:val="24"/>
        </w:rPr>
        <w:t>但理賠核付畫面上原有其他欄位需維持不變</w:t>
      </w:r>
      <w:r w:rsidR="00805D47">
        <w:rPr>
          <w:rFonts w:hint="eastAsia"/>
          <w:szCs w:val="24"/>
        </w:rPr>
        <w:t>。</w:t>
      </w:r>
    </w:p>
    <w:p w:rsidR="00AD5412" w:rsidRPr="00AD5412" w:rsidRDefault="00AD5412" w:rsidP="00AD5412">
      <w:pPr>
        <w:pStyle w:val="aa"/>
        <w:numPr>
          <w:ilvl w:val="4"/>
          <w:numId w:val="9"/>
          <w:numberingChange w:id="58" w:author="CATHAYLIFE" w:date="2009-08-27T13:12:00Z" w:original="%2:4:0:.%3:6:0:.%4:2:0:.%5:2:0:"/>
        </w:numPr>
        <w:spacing w:line="300" w:lineRule="exact"/>
        <w:rPr>
          <w:rFonts w:hint="eastAsia"/>
          <w:szCs w:val="24"/>
        </w:rPr>
      </w:pPr>
      <w:r>
        <w:rPr>
          <w:rFonts w:hint="eastAsia"/>
          <w:szCs w:val="24"/>
        </w:rPr>
        <w:t>若上一頁由</w:t>
      </w:r>
      <w:r>
        <w:rPr>
          <w:rFonts w:hint="eastAsia"/>
          <w:szCs w:val="24"/>
        </w:rPr>
        <w:t>MENU TREE</w:t>
      </w:r>
      <w:r>
        <w:rPr>
          <w:rFonts w:hint="eastAsia"/>
          <w:szCs w:val="24"/>
        </w:rPr>
        <w:t>連結進來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理賠系統</w:t>
      </w:r>
      <w:r>
        <w:rPr>
          <w:rFonts w:hint="eastAsia"/>
          <w:szCs w:val="24"/>
        </w:rPr>
        <w:t>-&gt;</w:t>
      </w:r>
      <w:r>
        <w:rPr>
          <w:rFonts w:hint="eastAsia"/>
          <w:szCs w:val="24"/>
        </w:rPr>
        <w:t>解除契約</w:t>
      </w:r>
      <w:r>
        <w:rPr>
          <w:rFonts w:hint="eastAsia"/>
          <w:szCs w:val="24"/>
        </w:rPr>
        <w:t>-&gt;</w:t>
      </w:r>
      <w:r>
        <w:rPr>
          <w:rFonts w:hint="eastAsia"/>
          <w:szCs w:val="24"/>
        </w:rPr>
        <w:t>備註輸入</w:t>
      </w:r>
      <w:r>
        <w:rPr>
          <w:rFonts w:hint="eastAsia"/>
          <w:szCs w:val="24"/>
        </w:rPr>
        <w:t>),</w:t>
      </w:r>
      <w:r>
        <w:rPr>
          <w:rFonts w:hint="eastAsia"/>
          <w:szCs w:val="24"/>
        </w:rPr>
        <w:t>則</w:t>
      </w:r>
      <w:r w:rsidR="00B12AA8">
        <w:rPr>
          <w:rFonts w:hint="eastAsia"/>
          <w:szCs w:val="24"/>
        </w:rPr>
        <w:t>備註輸入之</w:t>
      </w:r>
      <w:r>
        <w:rPr>
          <w:rFonts w:hint="eastAsia"/>
          <w:szCs w:val="24"/>
        </w:rPr>
        <w:t>畫面欄位清空</w:t>
      </w:r>
      <w:r w:rsidR="00805D47">
        <w:rPr>
          <w:rFonts w:hint="eastAsia"/>
          <w:szCs w:val="24"/>
        </w:rPr>
        <w:t>。</w:t>
      </w:r>
    </w:p>
    <w:p w:rsidR="00BE0D6B" w:rsidRDefault="00BE0D6B" w:rsidP="00BE0D6B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AD5412" w:rsidRPr="00AD5412" w:rsidRDefault="00076B87" w:rsidP="00AD5412">
      <w:pPr>
        <w:pStyle w:val="Tabletext"/>
        <w:keepLines w:val="0"/>
        <w:numPr>
          <w:ilvl w:val="1"/>
          <w:numId w:val="9"/>
          <w:numberingChange w:id="59" w:author="CATHAYLIFE" w:date="2009-08-27T13:12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</w:rPr>
        <w:t>按下取消</w:t>
      </w:r>
      <w:r>
        <w:rPr>
          <w:rFonts w:hint="eastAsia"/>
          <w:kern w:val="2"/>
        </w:rPr>
        <w:t>button</w:t>
      </w:r>
      <w:r w:rsidR="00D44190">
        <w:rPr>
          <w:rFonts w:hint="eastAsia"/>
          <w:kern w:val="2"/>
          <w:lang w:eastAsia="zh-TW"/>
        </w:rPr>
        <w:t>:</w:t>
      </w:r>
    </w:p>
    <w:p w:rsidR="00AD5412" w:rsidRPr="00AD5412" w:rsidRDefault="00AD5412" w:rsidP="00AD5412">
      <w:pPr>
        <w:pStyle w:val="Tabletext"/>
        <w:keepLines w:val="0"/>
        <w:numPr>
          <w:ilvl w:val="2"/>
          <w:numId w:val="9"/>
          <w:numberingChange w:id="60" w:author="CATHAYLIFE" w:date="2009-08-27T13:12:00Z" w:original="%2:5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若</w:t>
      </w:r>
      <w:r>
        <w:rPr>
          <w:rFonts w:hint="eastAsia"/>
          <w:lang w:eastAsia="zh-TW"/>
        </w:rPr>
        <w:t>上一頁</w:t>
      </w:r>
      <w:r>
        <w:rPr>
          <w:rFonts w:hint="eastAsia"/>
          <w:kern w:val="2"/>
          <w:lang w:eastAsia="zh-TW"/>
        </w:rPr>
        <w:t>由理賠核付</w:t>
      </w:r>
      <w:r>
        <w:rPr>
          <w:rFonts w:hint="eastAsia"/>
          <w:kern w:val="2"/>
          <w:lang w:eastAsia="zh-TW"/>
        </w:rPr>
        <w:t>(AAB1_0100)</w:t>
      </w:r>
      <w:r>
        <w:rPr>
          <w:rFonts w:hint="eastAsia"/>
          <w:kern w:val="2"/>
          <w:lang w:eastAsia="zh-TW"/>
        </w:rPr>
        <w:t>連結過來</w:t>
      </w:r>
      <w:r>
        <w:rPr>
          <w:rFonts w:hint="eastAsia"/>
          <w:kern w:val="2"/>
          <w:lang w:eastAsia="zh-TW"/>
        </w:rPr>
        <w:t>,</w:t>
      </w:r>
      <w:r>
        <w:rPr>
          <w:rFonts w:hint="eastAsia"/>
          <w:lang w:eastAsia="zh-TW"/>
        </w:rPr>
        <w:t>則</w:t>
      </w:r>
      <w:r>
        <w:rPr>
          <w:rFonts w:ascii="細明體" w:eastAsia="細明體" w:hAnsi="細明體" w:hint="eastAsia"/>
          <w:lang w:eastAsia="zh-TW"/>
        </w:rPr>
        <w:t>備註輸入畫面關閉,並回到原</w:t>
      </w:r>
      <w:r>
        <w:rPr>
          <w:rFonts w:hint="eastAsia"/>
          <w:kern w:val="2"/>
          <w:lang w:eastAsia="zh-TW"/>
        </w:rPr>
        <w:t>理賠核付</w:t>
      </w:r>
      <w:r>
        <w:rPr>
          <w:rFonts w:hint="eastAsia"/>
          <w:kern w:val="2"/>
          <w:lang w:eastAsia="zh-TW"/>
        </w:rPr>
        <w:t>(AAB1_0100)</w:t>
      </w:r>
      <w:r>
        <w:rPr>
          <w:rFonts w:hint="eastAsia"/>
          <w:kern w:val="2"/>
          <w:lang w:eastAsia="zh-TW"/>
        </w:rPr>
        <w:t>畫面</w:t>
      </w:r>
      <w:r w:rsidR="00805D47">
        <w:rPr>
          <w:rFonts w:hint="eastAsia"/>
          <w:kern w:val="2"/>
          <w:szCs w:val="24"/>
          <w:lang w:eastAsia="zh-TW"/>
        </w:rPr>
        <w:t>。</w:t>
      </w:r>
    </w:p>
    <w:p w:rsidR="00076B87" w:rsidRPr="00AD5412" w:rsidRDefault="00AD5412" w:rsidP="00AD5412">
      <w:pPr>
        <w:pStyle w:val="aa"/>
        <w:numPr>
          <w:ilvl w:val="2"/>
          <w:numId w:val="9"/>
          <w:numberingChange w:id="61" w:author="CATHAYLIFE" w:date="2009-08-27T13:12:00Z" w:original="%2:5:0:.%3:2:0:"/>
        </w:numPr>
        <w:spacing w:line="300" w:lineRule="exact"/>
        <w:rPr>
          <w:rFonts w:hint="eastAsia"/>
          <w:szCs w:val="24"/>
        </w:rPr>
      </w:pPr>
      <w:r>
        <w:rPr>
          <w:rFonts w:hint="eastAsia"/>
        </w:rPr>
        <w:t>若上一頁由</w:t>
      </w:r>
      <w:r>
        <w:rPr>
          <w:rFonts w:hint="eastAsia"/>
        </w:rPr>
        <w:t>MENU TREE</w:t>
      </w:r>
      <w:r>
        <w:rPr>
          <w:rFonts w:hint="eastAsia"/>
        </w:rPr>
        <w:t>連結進來</w:t>
      </w:r>
      <w:r>
        <w:rPr>
          <w:rFonts w:hint="eastAsia"/>
        </w:rPr>
        <w:t>(</w:t>
      </w:r>
      <w:r>
        <w:rPr>
          <w:rFonts w:hint="eastAsia"/>
        </w:rPr>
        <w:t>理賠系統</w:t>
      </w:r>
      <w:r>
        <w:rPr>
          <w:rFonts w:hint="eastAsia"/>
        </w:rPr>
        <w:t>-&gt;</w:t>
      </w:r>
      <w:r>
        <w:rPr>
          <w:rFonts w:hint="eastAsia"/>
        </w:rPr>
        <w:t>解除契約</w:t>
      </w:r>
      <w:r>
        <w:rPr>
          <w:rFonts w:hint="eastAsia"/>
        </w:rPr>
        <w:t>-&gt;</w:t>
      </w:r>
      <w:r>
        <w:rPr>
          <w:rFonts w:hint="eastAsia"/>
        </w:rPr>
        <w:t>備註輸入</w:t>
      </w:r>
      <w:r>
        <w:rPr>
          <w:rFonts w:hint="eastAsia"/>
        </w:rPr>
        <w:t>),</w:t>
      </w:r>
      <w:r>
        <w:rPr>
          <w:rFonts w:hint="eastAsia"/>
        </w:rPr>
        <w:t>則</w:t>
      </w:r>
      <w:r>
        <w:rPr>
          <w:rFonts w:ascii="細明體" w:eastAsia="細明體" w:hAnsi="細明體" w:hint="eastAsia"/>
        </w:rPr>
        <w:t>備註輸入畫面關閉,並回到原</w:t>
      </w:r>
    </w:p>
    <w:p w:rsidR="00F24DA5" w:rsidRPr="00076B87" w:rsidRDefault="00AD5412" w:rsidP="003B4D0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 </w:t>
      </w:r>
      <w:r>
        <w:rPr>
          <w:rFonts w:hint="eastAsia"/>
          <w:kern w:val="2"/>
          <w:lang w:eastAsia="zh-TW"/>
        </w:rPr>
        <w:t>MENU TREE (</w:t>
      </w:r>
      <w:r>
        <w:rPr>
          <w:rFonts w:hint="eastAsia"/>
          <w:kern w:val="2"/>
          <w:lang w:eastAsia="zh-TW"/>
        </w:rPr>
        <w:t>理賠系統</w:t>
      </w:r>
      <w:r>
        <w:rPr>
          <w:rFonts w:hint="eastAsia"/>
          <w:kern w:val="2"/>
          <w:lang w:eastAsia="zh-TW"/>
        </w:rPr>
        <w:t>-&gt;</w:t>
      </w:r>
      <w:r>
        <w:rPr>
          <w:rFonts w:hint="eastAsia"/>
          <w:kern w:val="2"/>
          <w:lang w:eastAsia="zh-TW"/>
        </w:rPr>
        <w:t>解除契約</w:t>
      </w:r>
      <w:r>
        <w:rPr>
          <w:rFonts w:hint="eastAsia"/>
          <w:kern w:val="2"/>
          <w:lang w:eastAsia="zh-TW"/>
        </w:rPr>
        <w:t>-&gt;</w:t>
      </w:r>
      <w:r>
        <w:rPr>
          <w:rFonts w:hint="eastAsia"/>
          <w:kern w:val="2"/>
          <w:lang w:eastAsia="zh-TW"/>
        </w:rPr>
        <w:t>備註輸入</w:t>
      </w:r>
      <w:r>
        <w:rPr>
          <w:rFonts w:hint="eastAsia"/>
          <w:kern w:val="2"/>
          <w:lang w:eastAsia="zh-TW"/>
        </w:rPr>
        <w:t>)</w:t>
      </w:r>
      <w:r w:rsidR="00805D47" w:rsidRPr="00805D47">
        <w:rPr>
          <w:rFonts w:hint="eastAsia"/>
          <w:kern w:val="2"/>
          <w:szCs w:val="24"/>
          <w:lang w:eastAsia="zh-TW"/>
        </w:rPr>
        <w:t xml:space="preserve"> </w:t>
      </w:r>
      <w:r w:rsidR="00805D47">
        <w:rPr>
          <w:rFonts w:hint="eastAsia"/>
          <w:kern w:val="2"/>
          <w:szCs w:val="24"/>
          <w:lang w:eastAsia="zh-TW"/>
        </w:rPr>
        <w:t>。</w:t>
      </w:r>
    </w:p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F24DA5" w:rsidSect="005A6813">
      <w:footerReference w:type="even" r:id="rId7"/>
      <w:footerReference w:type="default" r:id="rId8"/>
      <w:pgSz w:w="11906" w:h="16838"/>
      <w:pgMar w:top="851" w:right="926" w:bottom="567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487" w:rsidRDefault="008B6487">
      <w:r>
        <w:separator/>
      </w:r>
    </w:p>
  </w:endnote>
  <w:endnote w:type="continuationSeparator" w:id="0">
    <w:p w:rsidR="008B6487" w:rsidRDefault="008B6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2E4" w:rsidRDefault="008B32E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B32E4" w:rsidRDefault="008B32E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2E4" w:rsidRDefault="008B32E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A4339">
      <w:rPr>
        <w:rStyle w:val="a6"/>
        <w:noProof/>
      </w:rPr>
      <w:t>3</w:t>
    </w:r>
    <w:r>
      <w:rPr>
        <w:rStyle w:val="a6"/>
      </w:rPr>
      <w:fldChar w:fldCharType="end"/>
    </w:r>
  </w:p>
  <w:p w:rsidR="008B32E4" w:rsidRDefault="008B32E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487" w:rsidRDefault="008B6487">
      <w:r>
        <w:separator/>
      </w:r>
    </w:p>
  </w:footnote>
  <w:footnote w:type="continuationSeparator" w:id="0">
    <w:p w:rsidR="008B6487" w:rsidRDefault="008B6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4190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D20631D"/>
    <w:multiLevelType w:val="multilevel"/>
    <w:tmpl w:val="7114A714"/>
    <w:lvl w:ilvl="0">
      <w:start w:val="1"/>
      <w:numFmt w:val="decimal"/>
      <w:lvlText w:val="%1."/>
      <w:lvlJc w:val="left"/>
      <w:pPr>
        <w:tabs>
          <w:tab w:val="num" w:pos="5245"/>
        </w:tabs>
        <w:ind w:left="5245" w:hanging="425"/>
      </w:pPr>
      <w:rPr>
        <w:rFonts w:ascii="Times New Roman" w:eastAsia="新細明體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813"/>
        </w:tabs>
        <w:ind w:left="581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238"/>
        </w:tabs>
        <w:ind w:left="62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804"/>
        </w:tabs>
        <w:ind w:left="68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601"/>
        </w:tabs>
        <w:ind w:left="73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080"/>
        </w:tabs>
        <w:ind w:left="80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811"/>
        </w:tabs>
        <w:ind w:left="86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596"/>
        </w:tabs>
        <w:ind w:left="92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922"/>
        </w:tabs>
        <w:ind w:left="9922" w:hanging="1700"/>
      </w:pPr>
      <w:rPr>
        <w:rFonts w:hint="eastAsia"/>
      </w:rPr>
    </w:lvl>
  </w:abstractNum>
  <w:abstractNum w:abstractNumId="8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0F555F1"/>
    <w:multiLevelType w:val="multilevel"/>
    <w:tmpl w:val="290E4C4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ascii="Times New Roman" w:eastAsia="新細明體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ascii="Times New Roman" w:eastAsia="新細明體" w:hAnsi="Times New Roman"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eastAsia="新細明體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ascii="Times New Roman" w:eastAsia="新細明體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720"/>
      </w:pPr>
      <w:rPr>
        <w:rFonts w:ascii="Times New Roman" w:eastAsia="新細明體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ascii="Times New Roman" w:eastAsia="新細明體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780"/>
        </w:tabs>
        <w:ind w:left="3780" w:hanging="1080"/>
      </w:pPr>
      <w:rPr>
        <w:rFonts w:ascii="Times New Roman" w:eastAsia="新細明體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ascii="Times New Roman" w:eastAsia="新細明體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440"/>
      </w:pPr>
      <w:rPr>
        <w:rFonts w:ascii="Times New Roman" w:eastAsia="新細明體" w:hAnsi="Times New Roman" w:cs="Times New Roman" w:hint="default"/>
      </w:rPr>
    </w:lvl>
  </w:abstractNum>
  <w:abstractNum w:abstractNumId="13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8F40B84"/>
    <w:multiLevelType w:val="multilevel"/>
    <w:tmpl w:val="476419EA"/>
    <w:lvl w:ilvl="0">
      <w:start w:val="1"/>
      <w:numFmt w:val="decimal"/>
      <w:lvlText w:val="%1"/>
      <w:lvlJc w:val="left"/>
      <w:pPr>
        <w:tabs>
          <w:tab w:val="num" w:pos="5245"/>
        </w:tabs>
        <w:ind w:left="5245" w:hanging="425"/>
      </w:pPr>
      <w:rPr>
        <w:rFonts w:ascii="Times New Roman" w:eastAsia="新細明體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813"/>
        </w:tabs>
        <w:ind w:left="581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238"/>
        </w:tabs>
        <w:ind w:left="62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804"/>
        </w:tabs>
        <w:ind w:left="68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601"/>
        </w:tabs>
        <w:ind w:left="73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080"/>
        </w:tabs>
        <w:ind w:left="80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811"/>
        </w:tabs>
        <w:ind w:left="86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596"/>
        </w:tabs>
        <w:ind w:left="92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922"/>
        </w:tabs>
        <w:ind w:left="9922" w:hanging="1700"/>
      </w:pPr>
      <w:rPr>
        <w:rFonts w:hint="eastAsia"/>
      </w:rPr>
    </w:lvl>
  </w:abstractNum>
  <w:abstractNum w:abstractNumId="16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E8043B0"/>
    <w:multiLevelType w:val="multilevel"/>
    <w:tmpl w:val="319802C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40" w:hanging="1440"/>
      </w:pPr>
      <w:rPr>
        <w:rFonts w:hint="default"/>
      </w:rPr>
    </w:lvl>
  </w:abstractNum>
  <w:abstractNum w:abstractNumId="18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4"/>
  </w:num>
  <w:num w:numId="5">
    <w:abstractNumId w:val="9"/>
  </w:num>
  <w:num w:numId="6">
    <w:abstractNumId w:val="2"/>
  </w:num>
  <w:num w:numId="7">
    <w:abstractNumId w:val="16"/>
  </w:num>
  <w:num w:numId="8">
    <w:abstractNumId w:val="10"/>
  </w:num>
  <w:num w:numId="9">
    <w:abstractNumId w:val="4"/>
  </w:num>
  <w:num w:numId="10">
    <w:abstractNumId w:val="17"/>
  </w:num>
  <w:num w:numId="11">
    <w:abstractNumId w:val="18"/>
  </w:num>
  <w:num w:numId="12">
    <w:abstractNumId w:val="8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16A5"/>
    <w:rsid w:val="00014F80"/>
    <w:rsid w:val="0001708E"/>
    <w:rsid w:val="000223E6"/>
    <w:rsid w:val="00032784"/>
    <w:rsid w:val="00046225"/>
    <w:rsid w:val="00064872"/>
    <w:rsid w:val="000708DB"/>
    <w:rsid w:val="00076B87"/>
    <w:rsid w:val="000865BB"/>
    <w:rsid w:val="0009278E"/>
    <w:rsid w:val="000943CA"/>
    <w:rsid w:val="000A7FD8"/>
    <w:rsid w:val="000B1BF9"/>
    <w:rsid w:val="000C1A23"/>
    <w:rsid w:val="000C743B"/>
    <w:rsid w:val="000C7931"/>
    <w:rsid w:val="000C7D3D"/>
    <w:rsid w:val="000D7C62"/>
    <w:rsid w:val="000E07AA"/>
    <w:rsid w:val="000E1206"/>
    <w:rsid w:val="000E2CA7"/>
    <w:rsid w:val="000E559D"/>
    <w:rsid w:val="000F088E"/>
    <w:rsid w:val="00101788"/>
    <w:rsid w:val="0010496F"/>
    <w:rsid w:val="001127F0"/>
    <w:rsid w:val="001230C9"/>
    <w:rsid w:val="00124705"/>
    <w:rsid w:val="0012483C"/>
    <w:rsid w:val="001262FB"/>
    <w:rsid w:val="001313FD"/>
    <w:rsid w:val="00134DAB"/>
    <w:rsid w:val="00141269"/>
    <w:rsid w:val="0014224F"/>
    <w:rsid w:val="00151402"/>
    <w:rsid w:val="001602BC"/>
    <w:rsid w:val="001607D3"/>
    <w:rsid w:val="00165203"/>
    <w:rsid w:val="001662E3"/>
    <w:rsid w:val="00177A1A"/>
    <w:rsid w:val="001814E4"/>
    <w:rsid w:val="00185341"/>
    <w:rsid w:val="00196CEA"/>
    <w:rsid w:val="00197871"/>
    <w:rsid w:val="00197F0B"/>
    <w:rsid w:val="001A2522"/>
    <w:rsid w:val="001A684D"/>
    <w:rsid w:val="001A6FBA"/>
    <w:rsid w:val="001B24E2"/>
    <w:rsid w:val="001C01AE"/>
    <w:rsid w:val="001C3408"/>
    <w:rsid w:val="001C6E15"/>
    <w:rsid w:val="001D54E2"/>
    <w:rsid w:val="001F4EFF"/>
    <w:rsid w:val="001F7A1A"/>
    <w:rsid w:val="002033E8"/>
    <w:rsid w:val="00217D1E"/>
    <w:rsid w:val="00222BE4"/>
    <w:rsid w:val="00233D8F"/>
    <w:rsid w:val="00233E26"/>
    <w:rsid w:val="0023783A"/>
    <w:rsid w:val="00240168"/>
    <w:rsid w:val="002566C7"/>
    <w:rsid w:val="00264E5A"/>
    <w:rsid w:val="00283467"/>
    <w:rsid w:val="0029704B"/>
    <w:rsid w:val="002B0CC0"/>
    <w:rsid w:val="002C1212"/>
    <w:rsid w:val="002C18E4"/>
    <w:rsid w:val="002D49FF"/>
    <w:rsid w:val="002E5DA0"/>
    <w:rsid w:val="00331627"/>
    <w:rsid w:val="00331AD0"/>
    <w:rsid w:val="0034418B"/>
    <w:rsid w:val="003462BD"/>
    <w:rsid w:val="00347ECD"/>
    <w:rsid w:val="003522C9"/>
    <w:rsid w:val="00354F56"/>
    <w:rsid w:val="003632D5"/>
    <w:rsid w:val="003703C8"/>
    <w:rsid w:val="003824D7"/>
    <w:rsid w:val="003865BD"/>
    <w:rsid w:val="003929B8"/>
    <w:rsid w:val="003A07A0"/>
    <w:rsid w:val="003B4D00"/>
    <w:rsid w:val="003C3B4C"/>
    <w:rsid w:val="003E1959"/>
    <w:rsid w:val="003F0758"/>
    <w:rsid w:val="003F1580"/>
    <w:rsid w:val="00401D07"/>
    <w:rsid w:val="004146C3"/>
    <w:rsid w:val="00414957"/>
    <w:rsid w:val="00423B6B"/>
    <w:rsid w:val="00437E9F"/>
    <w:rsid w:val="004548F2"/>
    <w:rsid w:val="00460E83"/>
    <w:rsid w:val="00473A19"/>
    <w:rsid w:val="004846D0"/>
    <w:rsid w:val="00490F81"/>
    <w:rsid w:val="004A2C9F"/>
    <w:rsid w:val="004A4762"/>
    <w:rsid w:val="004A74C0"/>
    <w:rsid w:val="004A7C16"/>
    <w:rsid w:val="004B4F04"/>
    <w:rsid w:val="004B5878"/>
    <w:rsid w:val="004C19E3"/>
    <w:rsid w:val="004D4CEA"/>
    <w:rsid w:val="004F465C"/>
    <w:rsid w:val="004F635B"/>
    <w:rsid w:val="005067E6"/>
    <w:rsid w:val="00510A4A"/>
    <w:rsid w:val="0051217E"/>
    <w:rsid w:val="0054167C"/>
    <w:rsid w:val="00542422"/>
    <w:rsid w:val="005478AE"/>
    <w:rsid w:val="00552A49"/>
    <w:rsid w:val="005557B7"/>
    <w:rsid w:val="0056356C"/>
    <w:rsid w:val="00576849"/>
    <w:rsid w:val="00584018"/>
    <w:rsid w:val="00591424"/>
    <w:rsid w:val="0059439B"/>
    <w:rsid w:val="00595C13"/>
    <w:rsid w:val="005A53BB"/>
    <w:rsid w:val="005A6813"/>
    <w:rsid w:val="005B41B0"/>
    <w:rsid w:val="005B5722"/>
    <w:rsid w:val="005D0FEE"/>
    <w:rsid w:val="005D5D7E"/>
    <w:rsid w:val="005E2018"/>
    <w:rsid w:val="00606B8A"/>
    <w:rsid w:val="00607823"/>
    <w:rsid w:val="0062358C"/>
    <w:rsid w:val="00625007"/>
    <w:rsid w:val="00625585"/>
    <w:rsid w:val="00630F40"/>
    <w:rsid w:val="00633E52"/>
    <w:rsid w:val="00646D43"/>
    <w:rsid w:val="006572A8"/>
    <w:rsid w:val="00675E21"/>
    <w:rsid w:val="00680422"/>
    <w:rsid w:val="006806EB"/>
    <w:rsid w:val="00695727"/>
    <w:rsid w:val="00696552"/>
    <w:rsid w:val="006B5BC4"/>
    <w:rsid w:val="006B6C65"/>
    <w:rsid w:val="006C2AAB"/>
    <w:rsid w:val="006C70A2"/>
    <w:rsid w:val="006D3A3E"/>
    <w:rsid w:val="006F203C"/>
    <w:rsid w:val="00700757"/>
    <w:rsid w:val="007018EB"/>
    <w:rsid w:val="00706A77"/>
    <w:rsid w:val="007229DC"/>
    <w:rsid w:val="007319F5"/>
    <w:rsid w:val="00737C69"/>
    <w:rsid w:val="00743800"/>
    <w:rsid w:val="007526A0"/>
    <w:rsid w:val="00756111"/>
    <w:rsid w:val="007636CF"/>
    <w:rsid w:val="00775882"/>
    <w:rsid w:val="00776A19"/>
    <w:rsid w:val="00796B70"/>
    <w:rsid w:val="007A7ABB"/>
    <w:rsid w:val="007A7B45"/>
    <w:rsid w:val="007D563E"/>
    <w:rsid w:val="007E4CC0"/>
    <w:rsid w:val="007F57D3"/>
    <w:rsid w:val="00800DCD"/>
    <w:rsid w:val="00805D47"/>
    <w:rsid w:val="00806A53"/>
    <w:rsid w:val="008120A7"/>
    <w:rsid w:val="008131F5"/>
    <w:rsid w:val="00817D73"/>
    <w:rsid w:val="00820F9B"/>
    <w:rsid w:val="00827EC5"/>
    <w:rsid w:val="00832062"/>
    <w:rsid w:val="0084022E"/>
    <w:rsid w:val="0086146A"/>
    <w:rsid w:val="00862F76"/>
    <w:rsid w:val="00887CD3"/>
    <w:rsid w:val="008916FF"/>
    <w:rsid w:val="0089243D"/>
    <w:rsid w:val="00892FC9"/>
    <w:rsid w:val="00896CF1"/>
    <w:rsid w:val="008972CE"/>
    <w:rsid w:val="008A1671"/>
    <w:rsid w:val="008A4339"/>
    <w:rsid w:val="008B32E4"/>
    <w:rsid w:val="008B6487"/>
    <w:rsid w:val="008B68D1"/>
    <w:rsid w:val="008D3257"/>
    <w:rsid w:val="008D60B1"/>
    <w:rsid w:val="008F7BB9"/>
    <w:rsid w:val="0090491F"/>
    <w:rsid w:val="00934A9F"/>
    <w:rsid w:val="009375AD"/>
    <w:rsid w:val="009764C6"/>
    <w:rsid w:val="00986379"/>
    <w:rsid w:val="0098715E"/>
    <w:rsid w:val="00992805"/>
    <w:rsid w:val="009C1CC8"/>
    <w:rsid w:val="009C633D"/>
    <w:rsid w:val="009D7A28"/>
    <w:rsid w:val="009E29A2"/>
    <w:rsid w:val="009F49C8"/>
    <w:rsid w:val="00A109A8"/>
    <w:rsid w:val="00A11D01"/>
    <w:rsid w:val="00A20198"/>
    <w:rsid w:val="00A21E20"/>
    <w:rsid w:val="00A22CFA"/>
    <w:rsid w:val="00A26F22"/>
    <w:rsid w:val="00A33007"/>
    <w:rsid w:val="00A42BA7"/>
    <w:rsid w:val="00A4659E"/>
    <w:rsid w:val="00A46F52"/>
    <w:rsid w:val="00A52848"/>
    <w:rsid w:val="00A65F75"/>
    <w:rsid w:val="00A8754C"/>
    <w:rsid w:val="00A92DA7"/>
    <w:rsid w:val="00AA33B6"/>
    <w:rsid w:val="00AA49DF"/>
    <w:rsid w:val="00AC4396"/>
    <w:rsid w:val="00AD3E77"/>
    <w:rsid w:val="00AD5412"/>
    <w:rsid w:val="00AE144D"/>
    <w:rsid w:val="00AE3DBA"/>
    <w:rsid w:val="00AF2593"/>
    <w:rsid w:val="00AF610D"/>
    <w:rsid w:val="00B0088F"/>
    <w:rsid w:val="00B04BA2"/>
    <w:rsid w:val="00B06DE9"/>
    <w:rsid w:val="00B105B2"/>
    <w:rsid w:val="00B10CC9"/>
    <w:rsid w:val="00B11E5D"/>
    <w:rsid w:val="00B12AA8"/>
    <w:rsid w:val="00B14657"/>
    <w:rsid w:val="00B167FE"/>
    <w:rsid w:val="00B203BA"/>
    <w:rsid w:val="00B22FA2"/>
    <w:rsid w:val="00B2382B"/>
    <w:rsid w:val="00B25D0A"/>
    <w:rsid w:val="00B343B4"/>
    <w:rsid w:val="00B34C35"/>
    <w:rsid w:val="00B37E83"/>
    <w:rsid w:val="00B4163F"/>
    <w:rsid w:val="00B470C1"/>
    <w:rsid w:val="00B478D5"/>
    <w:rsid w:val="00B544E9"/>
    <w:rsid w:val="00B84DD0"/>
    <w:rsid w:val="00B86DA6"/>
    <w:rsid w:val="00B91A54"/>
    <w:rsid w:val="00B928B1"/>
    <w:rsid w:val="00BA71AC"/>
    <w:rsid w:val="00BB00C4"/>
    <w:rsid w:val="00BB4981"/>
    <w:rsid w:val="00BC34A4"/>
    <w:rsid w:val="00BC5663"/>
    <w:rsid w:val="00BD45BA"/>
    <w:rsid w:val="00BE0A0D"/>
    <w:rsid w:val="00BE0A16"/>
    <w:rsid w:val="00BE0D6B"/>
    <w:rsid w:val="00BE2039"/>
    <w:rsid w:val="00BE536D"/>
    <w:rsid w:val="00C02507"/>
    <w:rsid w:val="00C04705"/>
    <w:rsid w:val="00C07263"/>
    <w:rsid w:val="00C14D60"/>
    <w:rsid w:val="00C16840"/>
    <w:rsid w:val="00C2554D"/>
    <w:rsid w:val="00C274A9"/>
    <w:rsid w:val="00C32969"/>
    <w:rsid w:val="00C5318F"/>
    <w:rsid w:val="00C54658"/>
    <w:rsid w:val="00C82437"/>
    <w:rsid w:val="00C978E0"/>
    <w:rsid w:val="00C97D32"/>
    <w:rsid w:val="00CB4172"/>
    <w:rsid w:val="00CC117C"/>
    <w:rsid w:val="00CC797B"/>
    <w:rsid w:val="00CD0F80"/>
    <w:rsid w:val="00CD75C5"/>
    <w:rsid w:val="00CE1B0F"/>
    <w:rsid w:val="00CE2DD2"/>
    <w:rsid w:val="00CE5881"/>
    <w:rsid w:val="00CF374B"/>
    <w:rsid w:val="00CF42A2"/>
    <w:rsid w:val="00D02198"/>
    <w:rsid w:val="00D021CC"/>
    <w:rsid w:val="00D15AFA"/>
    <w:rsid w:val="00D3424D"/>
    <w:rsid w:val="00D44190"/>
    <w:rsid w:val="00D83B14"/>
    <w:rsid w:val="00D8450F"/>
    <w:rsid w:val="00D85C5B"/>
    <w:rsid w:val="00D8794E"/>
    <w:rsid w:val="00DA330E"/>
    <w:rsid w:val="00DA6029"/>
    <w:rsid w:val="00DB1D7D"/>
    <w:rsid w:val="00DD749C"/>
    <w:rsid w:val="00DE13DF"/>
    <w:rsid w:val="00DE2C0A"/>
    <w:rsid w:val="00DF1DEF"/>
    <w:rsid w:val="00E15B91"/>
    <w:rsid w:val="00E164CB"/>
    <w:rsid w:val="00E335E7"/>
    <w:rsid w:val="00E33B85"/>
    <w:rsid w:val="00E36210"/>
    <w:rsid w:val="00E420B3"/>
    <w:rsid w:val="00E47581"/>
    <w:rsid w:val="00E71AE8"/>
    <w:rsid w:val="00E76AF7"/>
    <w:rsid w:val="00E76E8E"/>
    <w:rsid w:val="00E815CC"/>
    <w:rsid w:val="00E84400"/>
    <w:rsid w:val="00E9108B"/>
    <w:rsid w:val="00EA4F54"/>
    <w:rsid w:val="00EB6B17"/>
    <w:rsid w:val="00ED4578"/>
    <w:rsid w:val="00EE0B75"/>
    <w:rsid w:val="00EF5B3A"/>
    <w:rsid w:val="00EF6649"/>
    <w:rsid w:val="00F00C3C"/>
    <w:rsid w:val="00F157E5"/>
    <w:rsid w:val="00F15A35"/>
    <w:rsid w:val="00F16539"/>
    <w:rsid w:val="00F24DA5"/>
    <w:rsid w:val="00F323A4"/>
    <w:rsid w:val="00F324CF"/>
    <w:rsid w:val="00F37F5D"/>
    <w:rsid w:val="00F43A61"/>
    <w:rsid w:val="00F473AC"/>
    <w:rsid w:val="00F52B24"/>
    <w:rsid w:val="00F756CF"/>
    <w:rsid w:val="00F835A5"/>
    <w:rsid w:val="00FB43D3"/>
    <w:rsid w:val="00FB5E61"/>
    <w:rsid w:val="00FC035D"/>
    <w:rsid w:val="00FC61DD"/>
    <w:rsid w:val="00FC764E"/>
    <w:rsid w:val="00FD4A9A"/>
    <w:rsid w:val="00FD4E8A"/>
    <w:rsid w:val="00FD60B2"/>
    <w:rsid w:val="00FD69EE"/>
    <w:rsid w:val="00FE0B2F"/>
    <w:rsid w:val="00FE35EE"/>
    <w:rsid w:val="00F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C7D7217-3B61-4338-B9D3-4992869A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header"/>
    <w:basedOn w:val="a"/>
    <w:link w:val="ab"/>
    <w:rsid w:val="00F15A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F15A35"/>
    <w:rPr>
      <w:kern w:val="2"/>
    </w:rPr>
  </w:style>
  <w:style w:type="paragraph" w:styleId="ac">
    <w:name w:val="List Paragraph"/>
    <w:basedOn w:val="a"/>
    <w:uiPriority w:val="34"/>
    <w:qFormat/>
    <w:rsid w:val="00F15A35"/>
    <w:pPr>
      <w:ind w:leftChars="200" w:left="480"/>
    </w:pPr>
  </w:style>
  <w:style w:type="paragraph" w:styleId="ad">
    <w:name w:val="Date"/>
    <w:basedOn w:val="a"/>
    <w:next w:val="a"/>
    <w:link w:val="ae"/>
    <w:rsid w:val="00C02507"/>
    <w:pPr>
      <w:jc w:val="right"/>
    </w:pPr>
  </w:style>
  <w:style w:type="character" w:customStyle="1" w:styleId="ae">
    <w:name w:val="日期 字元"/>
    <w:basedOn w:val="a0"/>
    <w:link w:val="ad"/>
    <w:rsid w:val="00C02507"/>
    <w:rPr>
      <w:kern w:val="2"/>
      <w:sz w:val="24"/>
      <w:szCs w:val="24"/>
    </w:rPr>
  </w:style>
  <w:style w:type="character" w:customStyle="1" w:styleId="style31">
    <w:name w:val="style31"/>
    <w:basedOn w:val="a0"/>
    <w:rsid w:val="00F323A4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basedOn w:val="a0"/>
    <w:rsid w:val="00796B70"/>
    <w:rPr>
      <w:rFonts w:ascii="Arial" w:hAnsi="Arial" w:cs="Arial" w:hint="default"/>
      <w:color w:val="FF0000"/>
      <w:sz w:val="20"/>
      <w:szCs w:val="20"/>
    </w:rPr>
  </w:style>
  <w:style w:type="paragraph" w:styleId="af">
    <w:name w:val="Balloon Text"/>
    <w:basedOn w:val="a"/>
    <w:semiHidden/>
    <w:rsid w:val="00756111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Links>
    <vt:vector size="6" baseType="variant">
      <vt:variant>
        <vt:i4>-1428403176</vt:i4>
      </vt:variant>
      <vt:variant>
        <vt:i4>0</vt:i4>
      </vt:variant>
      <vt:variant>
        <vt:i4>0</vt:i4>
      </vt:variant>
      <vt:variant>
        <vt:i4>5</vt:i4>
      </vt:variant>
      <vt:variant>
        <vt:lpwstr>../畫面/USAAK00300_備註輸入.html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