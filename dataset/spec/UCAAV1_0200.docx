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4678"/>
        <w:gridCol w:w="1350"/>
        <w:gridCol w:w="1769"/>
      </w:tblGrid>
      <w:tr w:rsidR="00592D62" w:rsidRPr="00FD56F2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FD56F2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FD56F2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FD56F2" w:rsidRDefault="00592D62" w:rsidP="003137BC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FD56F2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FD56F2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FD56F2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FD56F2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592D62" w:rsidRPr="00FD56F2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FD56F2" w:rsidRDefault="00DC5B35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FD56F2">
              <w:rPr>
                <w:rFonts w:ascii="細明體" w:eastAsia="細明體" w:hAnsi="細明體"/>
                <w:bCs/>
                <w:lang w:eastAsia="zh-TW"/>
              </w:rPr>
              <w:t>2011/12/26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FD56F2" w:rsidRDefault="00592D62" w:rsidP="003137BC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FD56F2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FD56F2" w:rsidRDefault="00DC5B3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FD56F2" w:rsidRDefault="00603BD3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D04272" w:rsidRPr="00FD56F2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272" w:rsidRPr="00FD56F2" w:rsidRDefault="00D04272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2012/3/28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272" w:rsidRPr="00FD56F2" w:rsidRDefault="00D04272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272" w:rsidRPr="00FD56F2" w:rsidRDefault="00D04272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odify:調整取消覆核時處理版本檔須先查詢版本日期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272" w:rsidRPr="00FD56F2" w:rsidRDefault="00D04272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272" w:rsidRPr="00FD56F2" w:rsidRDefault="00D04272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6C5EA4" w:rsidRPr="00FD56F2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EA4" w:rsidRDefault="006C5EA4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2012/04/05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EA4" w:rsidRDefault="006C5EA4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EA4" w:rsidRDefault="006C5EA4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odify:調整下拉選取因子分類，連動篩選因子代碼下拉選項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EA4" w:rsidRPr="00FD56F2" w:rsidRDefault="006C5EA4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5EA4" w:rsidRPr="00FD56F2" w:rsidRDefault="006C5EA4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B6176" w:rsidRPr="00FD56F2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176" w:rsidRDefault="008B6176" w:rsidP="00592D62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2012/10/16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176" w:rsidRDefault="008B6176" w:rsidP="003137BC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176" w:rsidRDefault="008B6176" w:rsidP="008B6176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導入分數測試計算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176" w:rsidRPr="00FD56F2" w:rsidRDefault="008B6176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蕭侑文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176" w:rsidRPr="00FD56F2" w:rsidRDefault="008B6176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t>121003000137</w:t>
            </w:r>
          </w:p>
        </w:tc>
      </w:tr>
      <w:tr w:rsidR="001610C5" w:rsidRPr="00FD56F2" w:rsidTr="00453A0A">
        <w:trPr>
          <w:ins w:id="1" w:author="楊智偉" w:date="2016-10-03T19:2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0C5" w:rsidRDefault="001610C5" w:rsidP="001610C5">
            <w:pPr>
              <w:pStyle w:val="Tabletext"/>
              <w:rPr>
                <w:ins w:id="2" w:author="楊智偉" w:date="2016-10-03T19:28:00Z"/>
                <w:rFonts w:ascii="細明體" w:eastAsia="細明體" w:hAnsi="細明體"/>
                <w:bCs/>
                <w:lang w:eastAsia="zh-TW"/>
              </w:rPr>
            </w:pPr>
            <w:ins w:id="3" w:author="楊智偉" w:date="2016-10-03T19:28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2016/10/03</w:t>
              </w:r>
            </w:ins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0C5" w:rsidRDefault="001610C5" w:rsidP="001610C5">
            <w:pPr>
              <w:pStyle w:val="Tabletext"/>
              <w:rPr>
                <w:ins w:id="4" w:author="楊智偉" w:date="2016-10-03T19:28:00Z"/>
                <w:rFonts w:ascii="細明體" w:eastAsia="細明體" w:hAnsi="細明體" w:hint="eastAsia"/>
                <w:bCs/>
                <w:lang w:eastAsia="zh-TW"/>
              </w:rPr>
            </w:pPr>
            <w:ins w:id="5" w:author="楊智偉" w:date="2016-10-03T19:28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3</w:t>
              </w:r>
            </w:ins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0C5" w:rsidRDefault="001610C5" w:rsidP="001610C5">
            <w:pPr>
              <w:pStyle w:val="Tabletext"/>
              <w:rPr>
                <w:ins w:id="6" w:author="楊智偉" w:date="2016-10-03T19:28:00Z"/>
                <w:color w:val="0000FF"/>
                <w:lang w:eastAsia="zh-TW"/>
              </w:rPr>
            </w:pPr>
            <w:ins w:id="7" w:author="楊智偉" w:date="2016-10-03T19:28:00Z">
              <w:r w:rsidRPr="00567179">
                <w:rPr>
                  <w:rFonts w:hint="eastAsia"/>
                  <w:color w:val="0000FF"/>
                  <w:lang w:eastAsia="zh-TW"/>
                </w:rPr>
                <w:t>電腦作業申請書</w:t>
              </w:r>
              <w:r w:rsidRPr="00567179">
                <w:rPr>
                  <w:rFonts w:hint="eastAsia"/>
                  <w:color w:val="0000FF"/>
                  <w:lang w:eastAsia="zh-TW"/>
                </w:rPr>
                <w:t>160825000095_</w:t>
              </w:r>
              <w:r w:rsidRPr="00567179">
                <w:rPr>
                  <w:rFonts w:hint="eastAsia"/>
                  <w:color w:val="0000FF"/>
                  <w:lang w:eastAsia="zh-TW"/>
                </w:rPr>
                <w:t>健康險短期風險預測評分系統</w:t>
              </w:r>
              <w:r w:rsidRPr="00567179">
                <w:rPr>
                  <w:rFonts w:hint="eastAsia"/>
                  <w:color w:val="0000FF"/>
                  <w:lang w:eastAsia="zh-TW"/>
                </w:rPr>
                <w:t>_</w:t>
              </w:r>
              <w:r w:rsidRPr="00567179">
                <w:rPr>
                  <w:rFonts w:hint="eastAsia"/>
                  <w:color w:val="0000FF"/>
                  <w:lang w:eastAsia="zh-TW"/>
                </w:rPr>
                <w:t>管理者維護介面</w:t>
              </w:r>
            </w:ins>
          </w:p>
          <w:p w:rsidR="001610C5" w:rsidRDefault="001610C5" w:rsidP="001610C5">
            <w:pPr>
              <w:pStyle w:val="Tabletext"/>
              <w:rPr>
                <w:ins w:id="8" w:author="楊智偉" w:date="2016-10-03T19:28:00Z"/>
                <w:rFonts w:hint="eastAsia"/>
                <w:color w:val="0000FF"/>
                <w:lang w:eastAsia="zh-TW"/>
              </w:rPr>
            </w:pPr>
            <w:ins w:id="9" w:author="楊智偉" w:date="2016-10-03T19:28:00Z">
              <w:r>
                <w:rPr>
                  <w:rFonts w:hint="eastAsia"/>
                  <w:color w:val="0000FF"/>
                  <w:lang w:eastAsia="zh-TW"/>
                </w:rPr>
                <w:t>擴充系統別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0C5" w:rsidRDefault="001610C5" w:rsidP="001610C5">
            <w:pPr>
              <w:pStyle w:val="Tabletext"/>
              <w:rPr>
                <w:ins w:id="10" w:author="楊智偉" w:date="2016-10-03T19:28:00Z"/>
                <w:rFonts w:ascii="細明體" w:eastAsia="細明體" w:hAnsi="細明體" w:hint="eastAsia"/>
                <w:bCs/>
                <w:lang w:eastAsia="zh-TW"/>
              </w:rPr>
            </w:pPr>
            <w:ins w:id="11" w:author="楊智偉" w:date="2016-10-03T19:28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楊智偉</w:t>
              </w:r>
            </w:ins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0C5" w:rsidRDefault="001610C5" w:rsidP="001610C5">
            <w:pPr>
              <w:pStyle w:val="Tabletext"/>
              <w:rPr>
                <w:ins w:id="12" w:author="楊智偉" w:date="2016-10-03T19:28:00Z"/>
              </w:rPr>
            </w:pPr>
            <w:ins w:id="13" w:author="楊智偉" w:date="2016-10-03T19:28:00Z">
              <w:r w:rsidRPr="00567179">
                <w:rPr>
                  <w:lang w:eastAsia="zh-TW"/>
                </w:rPr>
                <w:t>160830000263</w:t>
              </w:r>
            </w:ins>
          </w:p>
        </w:tc>
      </w:tr>
    </w:tbl>
    <w:p w:rsidR="000535F7" w:rsidRPr="00FD56F2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FD56F2" w:rsidRDefault="00DC5B35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kern w:val="2"/>
          <w:lang w:eastAsia="zh-TW"/>
        </w:rPr>
        <w:t>UCAAV1_02</w:t>
      </w:r>
      <w:r w:rsidR="00592D62" w:rsidRPr="00FD56F2">
        <w:rPr>
          <w:rFonts w:ascii="細明體" w:eastAsia="細明體" w:hAnsi="細明體" w:hint="eastAsia"/>
          <w:b/>
          <w:kern w:val="2"/>
          <w:lang w:eastAsia="zh-TW"/>
        </w:rPr>
        <w:t>00_偵測</w:t>
      </w:r>
      <w:r w:rsidRPr="00FD56F2">
        <w:rPr>
          <w:rFonts w:ascii="細明體" w:eastAsia="細明體" w:hAnsi="細明體" w:hint="eastAsia"/>
          <w:b/>
          <w:kern w:val="2"/>
          <w:lang w:eastAsia="zh-TW"/>
        </w:rPr>
        <w:t>因子分數</w:t>
      </w:r>
      <w:r w:rsidR="00592D62" w:rsidRPr="00FD56F2">
        <w:rPr>
          <w:rFonts w:ascii="細明體" w:eastAsia="細明體" w:hAnsi="細明體" w:hint="eastAsia"/>
          <w:b/>
          <w:kern w:val="2"/>
          <w:lang w:eastAsia="zh-TW"/>
        </w:rPr>
        <w:t>設定</w:t>
      </w:r>
    </w:p>
    <w:p w:rsidR="000535F7" w:rsidRPr="00FD56F2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FA576C" w:rsidRPr="00FD56F2" w:rsidRDefault="00FA576C" w:rsidP="00FA576C">
      <w:pPr>
        <w:numPr>
          <w:ilvl w:val="0"/>
          <w:numId w:val="2"/>
        </w:numPr>
        <w:rPr>
          <w:rFonts w:ascii="細明體" w:eastAsia="細明體" w:hAnsi="細明體"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725"/>
      </w:tblGrid>
      <w:tr w:rsidR="00FA576C" w:rsidRPr="00FD56F2" w:rsidTr="00453A0A">
        <w:tc>
          <w:tcPr>
            <w:tcW w:w="2340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725" w:type="dxa"/>
          </w:tcPr>
          <w:p w:rsidR="00FA576C" w:rsidRPr="00FD56F2" w:rsidRDefault="00FA576C" w:rsidP="00DC5B35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理賠偵測</w:t>
            </w:r>
            <w:r w:rsidR="00DC5B35"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因子分數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設定作業</w:t>
            </w:r>
          </w:p>
        </w:tc>
      </w:tr>
      <w:tr w:rsidR="00FA576C" w:rsidRPr="00FD56F2" w:rsidTr="00453A0A">
        <w:tc>
          <w:tcPr>
            <w:tcW w:w="2340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725" w:type="dxa"/>
          </w:tcPr>
          <w:p w:rsidR="00FA576C" w:rsidRPr="00FD56F2" w:rsidRDefault="00DC5B35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AAV1_02</w:t>
            </w:r>
            <w:r w:rsidR="00FA576C"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00</w:t>
            </w:r>
          </w:p>
        </w:tc>
      </w:tr>
      <w:tr w:rsidR="00FA576C" w:rsidRPr="00FD56F2" w:rsidTr="00453A0A">
        <w:tc>
          <w:tcPr>
            <w:tcW w:w="2340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725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FA576C" w:rsidRPr="00FD56F2" w:rsidTr="00453A0A">
        <w:tc>
          <w:tcPr>
            <w:tcW w:w="2340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725" w:type="dxa"/>
          </w:tcPr>
          <w:p w:rsidR="00FA576C" w:rsidRPr="00FD56F2" w:rsidRDefault="00FA576C" w:rsidP="00DC5B35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提供理賠偵測系統</w:t>
            </w:r>
            <w:r w:rsidR="00DC5B35"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各因子對應分數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設定</w:t>
            </w:r>
          </w:p>
        </w:tc>
      </w:tr>
      <w:tr w:rsidR="00FA576C" w:rsidRPr="00FD56F2" w:rsidTr="00453A0A">
        <w:tc>
          <w:tcPr>
            <w:tcW w:w="2340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725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理調科人員</w:t>
            </w:r>
          </w:p>
        </w:tc>
      </w:tr>
      <w:tr w:rsidR="00FA576C" w:rsidRPr="00FD56F2" w:rsidTr="00453A0A">
        <w:tc>
          <w:tcPr>
            <w:tcW w:w="2340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725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FA576C" w:rsidRPr="00FD56F2" w:rsidTr="00453A0A">
        <w:tc>
          <w:tcPr>
            <w:tcW w:w="2340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725" w:type="dxa"/>
          </w:tcPr>
          <w:p w:rsidR="00FA576C" w:rsidRPr="00FD56F2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</w:tbl>
    <w:p w:rsidR="00FA576C" w:rsidRPr="00FD56F2" w:rsidRDefault="00FA576C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535F7" w:rsidRPr="00FD56F2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FD56F2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使用模組</w:t>
      </w:r>
      <w:r w:rsidRPr="00FD56F2">
        <w:rPr>
          <w:rFonts w:ascii="細明體" w:eastAsia="細明體" w:hAnsi="細明體"/>
          <w:sz w:val="20"/>
          <w:szCs w:val="20"/>
        </w:rPr>
        <w:sym w:font="Wingdings" w:char="00E8"/>
      </w:r>
      <w:r w:rsidRPr="00FD56F2">
        <w:rPr>
          <w:rFonts w:ascii="細明體" w:eastAsia="細明體" w:hAnsi="細明體" w:hint="eastAsia"/>
          <w:sz w:val="20"/>
          <w:szCs w:val="20"/>
        </w:rPr>
        <w:t xml:space="preserve"> </w:t>
      </w:r>
      <w:r w:rsidRPr="00FD56F2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2835"/>
      </w:tblGrid>
      <w:tr w:rsidR="000535F7" w:rsidRPr="00FD56F2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FD56F2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FD56F2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FD56F2" w:rsidRDefault="00890B41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理賠偵測因子分數檔維護模組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FD56F2" w:rsidRDefault="00890B41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AA_V1Z001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FD56F2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FD56F2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FD56F2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FD56F2" w:rsidRDefault="00890B41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理賠偵測因子分數_版本檔維護模組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FD56F2" w:rsidRDefault="00890B41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AA_V1Z002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FD56F2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FD56F2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FD56F2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FD56F2">
        <w:rPr>
          <w:rFonts w:ascii="細明體" w:eastAsia="細明體" w:hAnsi="細明體"/>
          <w:sz w:val="20"/>
          <w:szCs w:val="20"/>
        </w:rPr>
        <w:sym w:font="Wingdings" w:char="00E8"/>
      </w:r>
      <w:r w:rsidRPr="00FD56F2">
        <w:rPr>
          <w:rFonts w:ascii="細明體" w:eastAsia="細明體" w:hAnsi="細明體" w:hint="eastAsia"/>
          <w:sz w:val="20"/>
          <w:szCs w:val="20"/>
        </w:rPr>
        <w:t xml:space="preserve"> </w:t>
      </w:r>
      <w:r w:rsidRPr="00FD56F2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5943"/>
        <w:gridCol w:w="3402"/>
      </w:tblGrid>
      <w:tr w:rsidR="000535F7" w:rsidRPr="00FD56F2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FD56F2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FD56F2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DC5B3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理賠偵測因子分數檔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FD56F2" w:rsidRDefault="00DC5B3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DTAAV102</w:t>
            </w:r>
          </w:p>
        </w:tc>
      </w:tr>
      <w:tr w:rsidR="00020938" w:rsidRPr="00FD56F2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38" w:rsidRPr="00FD56F2" w:rsidRDefault="00020938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38" w:rsidRPr="00FD56F2" w:rsidRDefault="00DC5B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理賠偵測因子分數</w:t>
            </w:r>
            <w:r w:rsidR="00020938" w:rsidRPr="00FD56F2">
              <w:rPr>
                <w:rFonts w:ascii="細明體" w:eastAsia="細明體" w:hAnsi="細明體" w:hint="eastAsia"/>
                <w:sz w:val="20"/>
                <w:szCs w:val="20"/>
              </w:rPr>
              <w:t>_版本檔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38" w:rsidRPr="00FD56F2" w:rsidRDefault="000209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Pr="00FD56F2">
              <w:rPr>
                <w:rFonts w:ascii="細明體" w:eastAsia="細明體" w:hAnsi="細明體"/>
                <w:sz w:val="20"/>
                <w:szCs w:val="20"/>
              </w:rPr>
              <w:t>1L</w:t>
            </w:r>
            <w:r w:rsidR="00DC5B35" w:rsidRPr="00FD56F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</w:tbl>
    <w:p w:rsidR="000535F7" w:rsidRPr="00FD56F2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FD56F2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FA576C" w:rsidRPr="00FD56F2" w:rsidRDefault="000535F7" w:rsidP="00FA576C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畫面</w:t>
      </w:r>
      <w:r w:rsidR="00966AE7" w:rsidRPr="00FD56F2">
        <w:rPr>
          <w:rFonts w:ascii="細明體" w:eastAsia="細明體" w:hAnsi="細明體" w:hint="eastAsia"/>
          <w:sz w:val="20"/>
          <w:szCs w:val="20"/>
        </w:rPr>
        <w:t>AA</w:t>
      </w:r>
      <w:r w:rsidR="002A4A25" w:rsidRPr="00FD56F2">
        <w:rPr>
          <w:rFonts w:ascii="細明體" w:eastAsia="細明體" w:hAnsi="細明體" w:hint="eastAsia"/>
          <w:sz w:val="20"/>
          <w:szCs w:val="20"/>
        </w:rPr>
        <w:t>V1</w:t>
      </w:r>
      <w:r w:rsidR="00DC5B35" w:rsidRPr="00FD56F2">
        <w:rPr>
          <w:rFonts w:ascii="細明體" w:eastAsia="細明體" w:hAnsi="細明體" w:hint="eastAsia"/>
          <w:sz w:val="20"/>
          <w:szCs w:val="20"/>
        </w:rPr>
        <w:t>_02</w:t>
      </w:r>
      <w:r w:rsidR="00966AE7" w:rsidRPr="00FD56F2">
        <w:rPr>
          <w:rFonts w:ascii="細明體" w:eastAsia="細明體" w:hAnsi="細明體" w:hint="eastAsia"/>
          <w:sz w:val="20"/>
          <w:szCs w:val="20"/>
        </w:rPr>
        <w:t>00</w:t>
      </w:r>
      <w:r w:rsidRPr="00FD56F2">
        <w:rPr>
          <w:rFonts w:ascii="細明體" w:eastAsia="細明體" w:hAnsi="細明體" w:hint="eastAsia"/>
          <w:sz w:val="20"/>
          <w:szCs w:val="20"/>
        </w:rPr>
        <w:t>圖</w:t>
      </w:r>
      <w:r w:rsidR="00A307FC" w:rsidRPr="00FD56F2">
        <w:rPr>
          <w:rFonts w:ascii="細明體" w:eastAsia="細明體" w:hAnsi="細明體" w:hint="eastAsia"/>
          <w:sz w:val="20"/>
          <w:szCs w:val="20"/>
        </w:rPr>
        <w:t>0</w:t>
      </w:r>
      <w:r w:rsidRPr="00FD56F2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  <w:r w:rsidR="00DC5B35" w:rsidRPr="00FD56F2">
        <w:rPr>
          <w:rFonts w:ascii="細明體" w:eastAsia="細明體" w:hAnsi="細明體" w:hint="eastAsia"/>
          <w:noProof/>
          <w:sz w:val="20"/>
          <w:szCs w:val="20"/>
        </w:rPr>
        <w:t>(</w:t>
      </w:r>
      <w:r w:rsidR="00A307FC" w:rsidRPr="00FD56F2">
        <w:rPr>
          <w:rFonts w:ascii="細明體" w:eastAsia="細明體" w:hAnsi="細明體" w:hint="eastAsia"/>
          <w:noProof/>
          <w:sz w:val="20"/>
          <w:szCs w:val="20"/>
        </w:rPr>
        <w:t>起始畫面</w:t>
      </w:r>
      <w:r w:rsidR="00DC5B35" w:rsidRPr="00FD56F2">
        <w:rPr>
          <w:rFonts w:ascii="細明體" w:eastAsia="細明體" w:hAnsi="細明體" w:hint="eastAsia"/>
          <w:noProof/>
          <w:sz w:val="20"/>
          <w:szCs w:val="20"/>
        </w:rPr>
        <w:t>)</w:t>
      </w:r>
    </w:p>
    <w:p w:rsidR="00A307FC" w:rsidRPr="00FD56F2" w:rsidRDefault="003E41CB" w:rsidP="00A307FC">
      <w:pPr>
        <w:rPr>
          <w:rFonts w:ascii="細明體" w:eastAsia="細明體" w:hAnsi="細明體" w:hint="eastAsia"/>
          <w:sz w:val="20"/>
          <w:szCs w:val="20"/>
        </w:rPr>
      </w:pPr>
      <w:r w:rsidRPr="00CB56D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6.5pt;height:128.25pt;visibility:visible">
            <v:imagedata r:id="rId8" o:title="" croptop="12872f" cropbottom="36670f" cropleft="2635f" cropright="24393f"/>
          </v:shape>
        </w:pict>
      </w:r>
    </w:p>
    <w:p w:rsidR="00A307FC" w:rsidRPr="00FD56F2" w:rsidRDefault="00A307FC" w:rsidP="00A307FC">
      <w:pPr>
        <w:rPr>
          <w:rFonts w:ascii="細明體" w:eastAsia="細明體" w:hAnsi="細明體" w:hint="eastAsia"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畫面AAV1_0200圖1</w:t>
      </w:r>
      <w:r w:rsidRPr="00FD56F2">
        <w:rPr>
          <w:rFonts w:ascii="細明體" w:eastAsia="細明體" w:hAnsi="細明體" w:hint="eastAsia"/>
          <w:noProof/>
          <w:sz w:val="20"/>
          <w:szCs w:val="20"/>
        </w:rPr>
        <w:t xml:space="preserve"> (配分種類:1兩區間)</w:t>
      </w:r>
    </w:p>
    <w:p w:rsidR="00DC5B35" w:rsidRPr="00FD56F2" w:rsidRDefault="00E15377" w:rsidP="00DC5B35">
      <w:pPr>
        <w:rPr>
          <w:rFonts w:ascii="細明體" w:eastAsia="細明體" w:hAnsi="細明體" w:hint="eastAsia"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pict>
          <v:shape id="_x0000_i1026" type="#_x0000_t75" style="width:513pt;height:87.75pt">
            <v:imagedata r:id="rId9" o:title=""/>
          </v:shape>
        </w:pict>
      </w:r>
    </w:p>
    <w:p w:rsidR="00DC5B35" w:rsidRPr="00FD56F2" w:rsidRDefault="00DC5B35" w:rsidP="00DC5B35">
      <w:pPr>
        <w:rPr>
          <w:rFonts w:ascii="細明體" w:eastAsia="細明體" w:hAnsi="細明體" w:hint="eastAsia"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畫面AAV1_0200圖</w:t>
      </w:r>
      <w:r w:rsidR="00A75932" w:rsidRPr="00FD56F2">
        <w:rPr>
          <w:rFonts w:ascii="細明體" w:eastAsia="細明體" w:hAnsi="細明體" w:hint="eastAsia"/>
          <w:sz w:val="20"/>
          <w:szCs w:val="20"/>
        </w:rPr>
        <w:t>2</w:t>
      </w:r>
      <w:r w:rsidRPr="00FD56F2">
        <w:rPr>
          <w:rFonts w:ascii="細明體" w:eastAsia="細明體" w:hAnsi="細明體" w:hint="eastAsia"/>
          <w:noProof/>
          <w:sz w:val="20"/>
          <w:szCs w:val="20"/>
        </w:rPr>
        <w:t>(配分種類</w:t>
      </w:r>
      <w:r w:rsidR="00A75932" w:rsidRPr="00FD56F2">
        <w:rPr>
          <w:rFonts w:ascii="細明體" w:eastAsia="細明體" w:hAnsi="細明體" w:hint="eastAsia"/>
          <w:noProof/>
          <w:sz w:val="20"/>
          <w:szCs w:val="20"/>
        </w:rPr>
        <w:t>:2</w:t>
      </w:r>
      <w:r w:rsidR="004A0E6F" w:rsidRPr="00FD56F2">
        <w:rPr>
          <w:rFonts w:ascii="細明體" w:eastAsia="細明體" w:hAnsi="細明體" w:hint="eastAsia"/>
          <w:noProof/>
          <w:sz w:val="20"/>
          <w:szCs w:val="20"/>
        </w:rPr>
        <w:t>是</w:t>
      </w:r>
      <w:r w:rsidR="00A75932" w:rsidRPr="00FD56F2">
        <w:rPr>
          <w:rFonts w:ascii="細明體" w:eastAsia="細明體" w:hAnsi="細明體" w:hint="eastAsia"/>
          <w:noProof/>
          <w:sz w:val="20"/>
          <w:szCs w:val="20"/>
        </w:rPr>
        <w:t>/</w:t>
      </w:r>
      <w:r w:rsidR="004A0E6F" w:rsidRPr="00FD56F2">
        <w:rPr>
          <w:rFonts w:ascii="細明體" w:eastAsia="細明體" w:hAnsi="細明體" w:hint="eastAsia"/>
          <w:noProof/>
          <w:sz w:val="20"/>
          <w:szCs w:val="20"/>
        </w:rPr>
        <w:t>否</w:t>
      </w:r>
      <w:r w:rsidRPr="00FD56F2">
        <w:rPr>
          <w:rFonts w:ascii="細明體" w:eastAsia="細明體" w:hAnsi="細明體" w:hint="eastAsia"/>
          <w:noProof/>
          <w:sz w:val="20"/>
          <w:szCs w:val="20"/>
        </w:rPr>
        <w:t>)</w:t>
      </w:r>
    </w:p>
    <w:p w:rsidR="00FA576C" w:rsidRPr="00FD56F2" w:rsidRDefault="00E15377" w:rsidP="00DC5B35">
      <w:pPr>
        <w:rPr>
          <w:rFonts w:ascii="細明體" w:eastAsia="細明體" w:hAnsi="細明體" w:hint="eastAsia"/>
          <w:kern w:val="2"/>
          <w:sz w:val="20"/>
          <w:szCs w:val="20"/>
        </w:rPr>
      </w:pPr>
      <w:r w:rsidRPr="00FD56F2">
        <w:rPr>
          <w:rFonts w:ascii="細明體" w:eastAsia="細明體" w:hAnsi="細明體"/>
          <w:sz w:val="20"/>
          <w:szCs w:val="20"/>
        </w:rPr>
        <w:lastRenderedPageBreak/>
        <w:pict>
          <v:shape id="_x0000_i1027" type="#_x0000_t75" style="width:512.25pt;height:86.25pt">
            <v:imagedata r:id="rId10" o:title=""/>
          </v:shape>
        </w:pict>
      </w:r>
      <w:r w:rsidRPr="00FD56F2">
        <w:rPr>
          <w:rFonts w:ascii="細明體" w:eastAsia="細明體" w:hAnsi="細明體"/>
          <w:sz w:val="20"/>
          <w:szCs w:val="20"/>
        </w:rPr>
        <w:t xml:space="preserve"> </w:t>
      </w:r>
      <w:r w:rsidR="00FA576C" w:rsidRPr="00FD56F2">
        <w:rPr>
          <w:rFonts w:ascii="細明體" w:eastAsia="細明體" w:hAnsi="細明體"/>
          <w:sz w:val="20"/>
          <w:szCs w:val="20"/>
        </w:rPr>
        <w:br w:type="page"/>
      </w:r>
      <w:r w:rsidR="00FA576C" w:rsidRPr="00FD56F2">
        <w:rPr>
          <w:rFonts w:ascii="細明體" w:eastAsia="細明體" w:hAnsi="細明體" w:hint="eastAsia"/>
          <w:sz w:val="20"/>
          <w:szCs w:val="20"/>
        </w:rPr>
        <w:lastRenderedPageBreak/>
        <w:t>程式內容：</w:t>
      </w:r>
      <w:r w:rsidR="00FA576C" w:rsidRPr="00FD56F2">
        <w:rPr>
          <w:rFonts w:ascii="細明體" w:eastAsia="細明體" w:hAnsi="細明體" w:hint="eastAsia"/>
          <w:kern w:val="2"/>
          <w:sz w:val="20"/>
          <w:szCs w:val="20"/>
        </w:rPr>
        <w:t xml:space="preserve"> </w:t>
      </w:r>
    </w:p>
    <w:p w:rsidR="005479B4" w:rsidRPr="00FD56F2" w:rsidRDefault="00A307FC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畫面:</w:t>
      </w:r>
    </w:p>
    <w:p w:rsidR="003914C5" w:rsidRPr="00FD56F2" w:rsidRDefault="00A307FC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如圖</w:t>
      </w:r>
      <w:r w:rsidR="00467C02" w:rsidRPr="00FD56F2">
        <w:rPr>
          <w:rFonts w:ascii="細明體" w:eastAsia="細明體" w:hAnsi="細明體" w:hint="eastAsia"/>
          <w:bCs/>
          <w:lang w:eastAsia="zh-TW"/>
        </w:rPr>
        <w:t>0</w:t>
      </w:r>
    </w:p>
    <w:p w:rsidR="002E3BF2" w:rsidRPr="00606336" w:rsidRDefault="002E3BF2" w:rsidP="002E3BF2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ins w:id="14" w:author="楊智偉" w:date="2016-10-03T19:34:00Z"/>
          <w:kern w:val="2"/>
          <w:szCs w:val="24"/>
          <w:lang w:eastAsia="zh-TW"/>
        </w:rPr>
        <w:pPrChange w:id="15" w:author="楊智偉" w:date="2016-10-03T19:34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6" w:author="楊智偉" w:date="2016-10-03T19:34:00Z">
        <w:r>
          <w:rPr>
            <w:rFonts w:hint="eastAsia"/>
            <w:kern w:val="2"/>
            <w:szCs w:val="24"/>
            <w:lang w:eastAsia="zh-TW"/>
          </w:rPr>
          <w:t>判定系統別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2E3BF2" w:rsidRPr="00606336" w:rsidRDefault="002E3BF2" w:rsidP="002E3BF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7" w:author="楊智偉" w:date="2016-10-03T19:34:00Z"/>
          <w:kern w:val="2"/>
          <w:szCs w:val="24"/>
          <w:lang w:eastAsia="zh-TW"/>
        </w:rPr>
        <w:pPrChange w:id="18" w:author="楊智偉" w:date="2016-10-03T19:34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9" w:author="楊智偉" w:date="2016-10-03T19:34:00Z">
        <w:r>
          <w:rPr>
            <w:rFonts w:ascii="細明體" w:eastAsia="細明體" w:hAnsi="細明體" w:hint="eastAsia"/>
            <w:bCs/>
            <w:lang w:eastAsia="zh-TW"/>
          </w:rPr>
          <w:t>接收傳入的參數SYS_NO, 如果沒傳入, 預設給AA理賠</w:t>
        </w:r>
      </w:ins>
    </w:p>
    <w:p w:rsidR="002E3BF2" w:rsidRPr="00606336" w:rsidRDefault="002E3BF2" w:rsidP="002E3BF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0" w:author="楊智偉" w:date="2016-10-03T19:34:00Z"/>
          <w:kern w:val="2"/>
          <w:szCs w:val="24"/>
          <w:lang w:eastAsia="zh-TW"/>
        </w:rPr>
        <w:pPrChange w:id="21" w:author="楊智偉" w:date="2016-10-03T19:34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2" w:author="楊智偉" w:date="2016-10-03T19:34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2E3BF2" w:rsidRPr="00606336" w:rsidRDefault="002E3BF2" w:rsidP="002E3BF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3" w:author="楊智偉" w:date="2016-10-03T19:34:00Z"/>
          <w:rFonts w:hint="eastAsia"/>
          <w:kern w:val="2"/>
          <w:szCs w:val="24"/>
          <w:lang w:eastAsia="zh-TW"/>
        </w:rPr>
        <w:pPrChange w:id="24" w:author="楊智偉" w:date="2016-10-03T19:34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5" w:author="楊智偉" w:date="2016-10-03T19:34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2E3BF2" w:rsidRPr="002E3BF2" w:rsidRDefault="002E3BF2" w:rsidP="002E3BF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26" w:author="楊智偉" w:date="2016-10-03T19:34:00Z"/>
          <w:rFonts w:hint="eastAsia"/>
          <w:kern w:val="2"/>
          <w:szCs w:val="24"/>
          <w:lang w:eastAsia="zh-TW"/>
          <w:rPrChange w:id="27" w:author="楊智偉" w:date="2016-10-03T19:34:00Z">
            <w:rPr>
              <w:ins w:id="28" w:author="楊智偉" w:date="2016-10-03T19:34:00Z"/>
              <w:rFonts w:ascii="細明體" w:eastAsia="細明體" w:hAnsi="細明體"/>
              <w:bCs/>
              <w:lang w:eastAsia="zh-TW"/>
            </w:rPr>
          </w:rPrChange>
        </w:rPr>
        <w:pPrChange w:id="29" w:author="楊智偉" w:date="2016-10-03T19:34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0" w:author="楊智偉" w:date="2016-10-03T19:34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A307FC" w:rsidRPr="00FD56F2" w:rsidRDefault="00A307FC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讀取代碼中文對照檔，分別組出下拉選項：</w:t>
      </w:r>
    </w:p>
    <w:p w:rsidR="001610C5" w:rsidRDefault="001610C5" w:rsidP="006837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31" w:author="楊智偉" w:date="2016-10-03T19:29:00Z"/>
          <w:rFonts w:ascii="細明體" w:eastAsia="細明體" w:hAnsi="細明體"/>
          <w:kern w:val="2"/>
          <w:lang w:eastAsia="zh-TW"/>
        </w:rPr>
      </w:pPr>
      <w:ins w:id="32" w:author="楊智偉" w:date="2016-10-03T19:29:00Z">
        <w:r>
          <w:rPr>
            <w:rFonts w:ascii="細明體" w:eastAsia="細明體" w:hAnsi="細明體" w:hint="eastAsia"/>
            <w:kern w:val="2"/>
            <w:lang w:eastAsia="zh-TW"/>
          </w:rPr>
          <w:t xml:space="preserve">系統別 : </w:t>
        </w:r>
      </w:ins>
    </w:p>
    <w:p w:rsidR="001610C5" w:rsidRPr="00FD56F2" w:rsidRDefault="001610C5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3" w:author="楊智偉" w:date="2016-10-03T19:29:00Z"/>
          <w:rFonts w:ascii="細明體" w:eastAsia="細明體" w:hAnsi="細明體" w:hint="eastAsia"/>
          <w:kern w:val="2"/>
          <w:lang w:eastAsia="zh-TW"/>
        </w:rPr>
      </w:pPr>
      <w:ins w:id="34" w:author="楊智偉" w:date="2016-10-03T19:29:00Z">
        <w:r w:rsidRPr="00FD56F2">
          <w:rPr>
            <w:rFonts w:ascii="細明體" w:eastAsia="細明體" w:hAnsi="細明體" w:hint="eastAsia"/>
            <w:bCs/>
            <w:lang w:eastAsia="zh-TW"/>
          </w:rPr>
          <w:t>子系統:AA</w:t>
        </w:r>
      </w:ins>
    </w:p>
    <w:p w:rsidR="001610C5" w:rsidRPr="001610C5" w:rsidRDefault="001610C5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5" w:author="楊智偉" w:date="2016-10-03T19:29:00Z"/>
          <w:rFonts w:ascii="細明體" w:eastAsia="細明體" w:hAnsi="細明體" w:hint="eastAsia"/>
          <w:kern w:val="2"/>
          <w:lang w:eastAsia="zh-TW"/>
          <w:rPrChange w:id="36" w:author="楊智偉" w:date="2016-10-03T19:29:00Z">
            <w:rPr>
              <w:ins w:id="37" w:author="楊智偉" w:date="2016-10-03T19:29:00Z"/>
              <w:rFonts w:ascii="細明體" w:eastAsia="細明體" w:hAnsi="細明體"/>
              <w:bCs/>
              <w:lang w:eastAsia="zh-TW"/>
            </w:rPr>
          </w:rPrChange>
        </w:rPr>
        <w:pPrChange w:id="38" w:author="楊智偉" w:date="2016-10-03T19:29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39" w:author="楊智偉" w:date="2016-10-03T19:29:00Z">
        <w:r w:rsidRPr="00FD56F2">
          <w:rPr>
            <w:rFonts w:ascii="細明體" w:eastAsia="細明體" w:hAnsi="細明體" w:hint="eastAsia"/>
            <w:bCs/>
            <w:lang w:eastAsia="zh-TW"/>
          </w:rPr>
          <w:t xml:space="preserve">代碼: </w:t>
        </w:r>
        <w:r w:rsidRPr="00FD56F2">
          <w:rPr>
            <w:rFonts w:ascii="細明體" w:eastAsia="細明體" w:hAnsi="細明體"/>
            <w:bCs/>
            <w:lang w:eastAsia="zh-TW"/>
          </w:rPr>
          <w:t>FAMS</w:t>
        </w:r>
        <w:r>
          <w:rPr>
            <w:rFonts w:ascii="細明體" w:eastAsia="細明體" w:hAnsi="細明體"/>
            <w:bCs/>
            <w:lang w:eastAsia="zh-TW"/>
          </w:rPr>
          <w:t>_SYS_NO</w:t>
        </w:r>
      </w:ins>
    </w:p>
    <w:p w:rsidR="00683776" w:rsidRPr="00FD56F2" w:rsidRDefault="00683776" w:rsidP="0068377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</w:t>
      </w:r>
    </w:p>
    <w:p w:rsidR="00683776" w:rsidRPr="00FD56F2" w:rsidRDefault="00683776" w:rsidP="006837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子系統:</w:t>
      </w:r>
      <w:ins w:id="40" w:author="楊智偉" w:date="2016-10-03T19:59:00Z">
        <w:r w:rsidR="001477BA" w:rsidRPr="001477BA">
          <w:rPr>
            <w:rFonts w:hint="eastAsia"/>
            <w:kern w:val="2"/>
            <w:szCs w:val="24"/>
            <w:lang w:eastAsia="zh-TW"/>
          </w:rPr>
          <w:t xml:space="preserve"> </w:t>
        </w:r>
        <w:r w:rsidR="001477BA">
          <w:rPr>
            <w:rFonts w:hint="eastAsia"/>
            <w:kern w:val="2"/>
            <w:szCs w:val="24"/>
            <w:lang w:eastAsia="zh-TW"/>
          </w:rPr>
          <w:t>系統別</w:t>
        </w:r>
        <w:r w:rsidR="001477BA">
          <w:rPr>
            <w:rFonts w:hint="eastAsia"/>
            <w:kern w:val="2"/>
            <w:szCs w:val="24"/>
            <w:lang w:eastAsia="zh-TW"/>
          </w:rPr>
          <w:t>$</w:t>
        </w:r>
        <w:r w:rsidR="001477BA">
          <w:rPr>
            <w:rFonts w:ascii="細明體" w:eastAsia="細明體" w:hAnsi="細明體" w:hint="eastAsia"/>
            <w:bCs/>
            <w:lang w:eastAsia="zh-TW"/>
          </w:rPr>
          <w:t>SYS_NO</w:t>
        </w:r>
        <w:r w:rsidR="001477BA" w:rsidRPr="00FD56F2" w:rsidDel="001477BA">
          <w:rPr>
            <w:rFonts w:ascii="細明體" w:eastAsia="細明體" w:hAnsi="細明體" w:hint="eastAsia"/>
            <w:bCs/>
            <w:lang w:eastAsia="zh-TW"/>
          </w:rPr>
          <w:t xml:space="preserve"> </w:t>
        </w:r>
      </w:ins>
      <w:del w:id="41" w:author="楊智偉" w:date="2016-10-03T19:59:00Z">
        <w:r w:rsidRPr="00FD56F2" w:rsidDel="001477BA">
          <w:rPr>
            <w:rFonts w:ascii="細明體" w:eastAsia="細明體" w:hAnsi="細明體" w:hint="eastAsia"/>
            <w:bCs/>
            <w:lang w:eastAsia="zh-TW"/>
          </w:rPr>
          <w:delText>AA</w:delText>
        </w:r>
      </w:del>
    </w:p>
    <w:p w:rsidR="00683776" w:rsidRPr="00FD56F2" w:rsidRDefault="00683776" w:rsidP="006837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代碼: </w:t>
      </w:r>
      <w:r w:rsidRPr="00FD56F2">
        <w:rPr>
          <w:rFonts w:ascii="細明體" w:eastAsia="細明體" w:hAnsi="細明體"/>
          <w:bCs/>
          <w:lang w:eastAsia="zh-TW"/>
        </w:rPr>
        <w:t>FAMS_</w:t>
      </w:r>
      <w:r w:rsidRPr="00FD56F2">
        <w:rPr>
          <w:rFonts w:ascii="細明體" w:eastAsia="細明體" w:hAnsi="細明體" w:hint="eastAsia"/>
          <w:bCs/>
          <w:lang w:eastAsia="zh-TW"/>
        </w:rPr>
        <w:t>MOD</w:t>
      </w:r>
      <w:r w:rsidRPr="00FD56F2">
        <w:rPr>
          <w:rFonts w:ascii="細明體" w:eastAsia="細明體" w:hAnsi="細明體"/>
          <w:bCs/>
          <w:lang w:eastAsia="zh-TW"/>
        </w:rPr>
        <w:t>_TYPE</w:t>
      </w:r>
    </w:p>
    <w:p w:rsidR="003914C5" w:rsidRPr="00FD56F2" w:rsidRDefault="003914C5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</w:t>
      </w:r>
    </w:p>
    <w:p w:rsidR="003914C5" w:rsidRPr="00FD56F2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子系統</w:t>
      </w:r>
      <w:r w:rsidR="00683776" w:rsidRPr="00FD56F2">
        <w:rPr>
          <w:rFonts w:ascii="細明體" w:eastAsia="細明體" w:hAnsi="細明體" w:hint="eastAsia"/>
          <w:bCs/>
          <w:lang w:eastAsia="zh-TW"/>
        </w:rPr>
        <w:t>:</w:t>
      </w:r>
      <w:ins w:id="42" w:author="楊智偉" w:date="2016-10-03T19:59:00Z">
        <w:r w:rsidR="001477BA" w:rsidRPr="001477BA">
          <w:rPr>
            <w:rFonts w:hint="eastAsia"/>
            <w:kern w:val="2"/>
            <w:szCs w:val="24"/>
            <w:lang w:eastAsia="zh-TW"/>
          </w:rPr>
          <w:t xml:space="preserve"> </w:t>
        </w:r>
        <w:r w:rsidR="001477BA">
          <w:rPr>
            <w:rFonts w:hint="eastAsia"/>
            <w:kern w:val="2"/>
            <w:szCs w:val="24"/>
            <w:lang w:eastAsia="zh-TW"/>
          </w:rPr>
          <w:t>系統別</w:t>
        </w:r>
        <w:r w:rsidR="001477BA">
          <w:rPr>
            <w:rFonts w:hint="eastAsia"/>
            <w:kern w:val="2"/>
            <w:szCs w:val="24"/>
            <w:lang w:eastAsia="zh-TW"/>
          </w:rPr>
          <w:t>$</w:t>
        </w:r>
        <w:r w:rsidR="001477BA">
          <w:rPr>
            <w:rFonts w:ascii="細明體" w:eastAsia="細明體" w:hAnsi="細明體" w:hint="eastAsia"/>
            <w:bCs/>
            <w:lang w:eastAsia="zh-TW"/>
          </w:rPr>
          <w:t>SYS_NO</w:t>
        </w:r>
        <w:r w:rsidR="001477BA" w:rsidRPr="00FD56F2" w:rsidDel="001477BA">
          <w:rPr>
            <w:rFonts w:ascii="細明體" w:eastAsia="細明體" w:hAnsi="細明體" w:hint="eastAsia"/>
            <w:bCs/>
            <w:lang w:eastAsia="zh-TW"/>
          </w:rPr>
          <w:t xml:space="preserve"> </w:t>
        </w:r>
      </w:ins>
      <w:del w:id="43" w:author="楊智偉" w:date="2016-10-03T19:59:00Z">
        <w:r w:rsidRPr="00FD56F2" w:rsidDel="001477BA">
          <w:rPr>
            <w:rFonts w:ascii="細明體" w:eastAsia="細明體" w:hAnsi="細明體" w:hint="eastAsia"/>
            <w:bCs/>
            <w:lang w:eastAsia="zh-TW"/>
          </w:rPr>
          <w:delText>AA</w:delText>
        </w:r>
      </w:del>
    </w:p>
    <w:p w:rsidR="003914C5" w:rsidRPr="00FD56F2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代碼</w:t>
      </w:r>
      <w:r w:rsidR="00683776" w:rsidRPr="00FD56F2">
        <w:rPr>
          <w:rFonts w:ascii="細明體" w:eastAsia="細明體" w:hAnsi="細明體" w:hint="eastAsia"/>
          <w:bCs/>
          <w:lang w:eastAsia="zh-TW"/>
        </w:rPr>
        <w:t>:</w:t>
      </w:r>
      <w:r w:rsidRPr="00FD56F2">
        <w:rPr>
          <w:rFonts w:ascii="細明體" w:eastAsia="細明體" w:hAnsi="細明體"/>
          <w:bCs/>
          <w:lang w:eastAsia="zh-TW"/>
        </w:rPr>
        <w:t>FAMS_FAC_TYPE</w:t>
      </w:r>
    </w:p>
    <w:p w:rsidR="003914C5" w:rsidRPr="00FD56F2" w:rsidRDefault="003914C5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="00683776" w:rsidRPr="00FD56F2">
        <w:rPr>
          <w:rFonts w:ascii="細明體" w:eastAsia="細明體" w:hAnsi="細明體" w:hint="eastAsia"/>
          <w:lang w:eastAsia="zh-TW"/>
        </w:rPr>
        <w:t>代碼</w:t>
      </w:r>
      <w:r w:rsidRPr="00FD56F2">
        <w:rPr>
          <w:rFonts w:ascii="細明體" w:eastAsia="細明體" w:hAnsi="細明體" w:hint="eastAsia"/>
          <w:lang w:eastAsia="zh-TW"/>
        </w:rPr>
        <w:t>：</w:t>
      </w:r>
    </w:p>
    <w:p w:rsidR="003914C5" w:rsidRPr="00FD56F2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子系統</w:t>
      </w:r>
      <w:r w:rsidR="00683776" w:rsidRPr="00FD56F2">
        <w:rPr>
          <w:rFonts w:ascii="細明體" w:eastAsia="細明體" w:hAnsi="細明體" w:hint="eastAsia"/>
          <w:bCs/>
          <w:lang w:eastAsia="zh-TW"/>
        </w:rPr>
        <w:t>:</w:t>
      </w:r>
      <w:ins w:id="44" w:author="楊智偉" w:date="2016-10-03T19:59:00Z">
        <w:r w:rsidR="001477BA" w:rsidRPr="001477BA">
          <w:rPr>
            <w:rFonts w:hint="eastAsia"/>
            <w:kern w:val="2"/>
            <w:szCs w:val="24"/>
            <w:lang w:eastAsia="zh-TW"/>
          </w:rPr>
          <w:t xml:space="preserve"> </w:t>
        </w:r>
        <w:r w:rsidR="001477BA">
          <w:rPr>
            <w:rFonts w:hint="eastAsia"/>
            <w:kern w:val="2"/>
            <w:szCs w:val="24"/>
            <w:lang w:eastAsia="zh-TW"/>
          </w:rPr>
          <w:t>系統別</w:t>
        </w:r>
        <w:r w:rsidR="001477BA">
          <w:rPr>
            <w:rFonts w:hint="eastAsia"/>
            <w:kern w:val="2"/>
            <w:szCs w:val="24"/>
            <w:lang w:eastAsia="zh-TW"/>
          </w:rPr>
          <w:t>$</w:t>
        </w:r>
        <w:r w:rsidR="001477BA">
          <w:rPr>
            <w:rFonts w:ascii="細明體" w:eastAsia="細明體" w:hAnsi="細明體" w:hint="eastAsia"/>
            <w:bCs/>
            <w:lang w:eastAsia="zh-TW"/>
          </w:rPr>
          <w:t>SYS_NO</w:t>
        </w:r>
        <w:r w:rsidR="001477BA" w:rsidRPr="00FD56F2" w:rsidDel="001477BA">
          <w:rPr>
            <w:rFonts w:ascii="細明體" w:eastAsia="細明體" w:hAnsi="細明體" w:hint="eastAsia"/>
            <w:bCs/>
            <w:lang w:eastAsia="zh-TW"/>
          </w:rPr>
          <w:t xml:space="preserve"> </w:t>
        </w:r>
      </w:ins>
      <w:del w:id="45" w:author="楊智偉" w:date="2016-10-03T19:59:00Z">
        <w:r w:rsidRPr="00FD56F2" w:rsidDel="001477BA">
          <w:rPr>
            <w:rFonts w:ascii="細明體" w:eastAsia="細明體" w:hAnsi="細明體" w:hint="eastAsia"/>
            <w:bCs/>
            <w:lang w:eastAsia="zh-TW"/>
          </w:rPr>
          <w:delText>AA</w:delText>
        </w:r>
      </w:del>
    </w:p>
    <w:p w:rsidR="003914C5" w:rsidRPr="00FD56F2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代碼</w:t>
      </w:r>
      <w:r w:rsidR="00683776" w:rsidRPr="00FD56F2">
        <w:rPr>
          <w:rFonts w:ascii="細明體" w:eastAsia="細明體" w:hAnsi="細明體" w:hint="eastAsia"/>
          <w:bCs/>
          <w:lang w:eastAsia="zh-TW"/>
        </w:rPr>
        <w:t>:</w:t>
      </w:r>
      <w:r w:rsidRPr="00FD56F2">
        <w:rPr>
          <w:rFonts w:ascii="細明體" w:eastAsia="細明體" w:hAnsi="細明體"/>
          <w:bCs/>
          <w:lang w:eastAsia="zh-TW"/>
        </w:rPr>
        <w:t>FAMS_FAC_CODE</w:t>
      </w:r>
    </w:p>
    <w:p w:rsidR="003D701F" w:rsidRPr="00FD56F2" w:rsidRDefault="003B1933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</w:p>
    <w:p w:rsidR="003B1933" w:rsidRPr="00FD56F2" w:rsidRDefault="003B1933" w:rsidP="003B193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子系統:AA</w:t>
      </w:r>
    </w:p>
    <w:p w:rsidR="003B1933" w:rsidRPr="00FD56F2" w:rsidRDefault="003B1933" w:rsidP="003B193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代碼:</w:t>
      </w:r>
      <w:r w:rsidRPr="00FD56F2">
        <w:rPr>
          <w:rFonts w:ascii="細明體" w:eastAsia="細明體" w:hAnsi="細明體"/>
        </w:rPr>
        <w:t xml:space="preserve"> </w:t>
      </w:r>
      <w:r w:rsidRPr="00FD56F2">
        <w:rPr>
          <w:rFonts w:ascii="細明體" w:eastAsia="細明體" w:hAnsi="細明體"/>
          <w:bCs/>
          <w:lang w:eastAsia="zh-TW"/>
        </w:rPr>
        <w:t>FAMS_SCORE_TYPE</w:t>
      </w:r>
    </w:p>
    <w:p w:rsidR="004D26E3" w:rsidRPr="00596430" w:rsidRDefault="00E2260B" w:rsidP="004D26E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</w:t>
      </w:r>
      <w:r w:rsidR="00CA18AB" w:rsidRPr="00FD56F2">
        <w:rPr>
          <w:rFonts w:ascii="細明體" w:eastAsia="細明體" w:hAnsi="細明體" w:hint="eastAsia"/>
          <w:bCs/>
          <w:lang w:eastAsia="zh-TW"/>
        </w:rPr>
        <w:t>,</w:t>
      </w:r>
      <w:r w:rsidR="00CA18AB"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="00CA18AB" w:rsidRPr="00FD56F2">
        <w:rPr>
          <w:rFonts w:ascii="細明體" w:eastAsia="細明體" w:hAnsi="細明體" w:hint="eastAsia"/>
          <w:bCs/>
          <w:lang w:eastAsia="zh-TW"/>
        </w:rPr>
        <w:t>新增</w:t>
      </w:r>
      <w:r w:rsidR="00CA18AB"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="00CA18AB" w:rsidRPr="00FD56F2">
        <w:rPr>
          <w:rFonts w:ascii="細明體" w:eastAsia="細明體" w:hAnsi="細明體" w:hint="eastAsia"/>
          <w:bCs/>
          <w:lang w:eastAsia="zh-TW"/>
        </w:rPr>
        <w:t>修改</w:t>
      </w:r>
      <w:r w:rsidR="00CA18AB"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="00CA18AB" w:rsidRPr="00FD56F2">
        <w:rPr>
          <w:rFonts w:ascii="細明體" w:eastAsia="細明體" w:hAnsi="細明體" w:hint="eastAsia"/>
          <w:bCs/>
          <w:lang w:eastAsia="zh-TW"/>
        </w:rPr>
        <w:t>刪除</w:t>
      </w:r>
      <w:r w:rsidR="00CA18AB"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="00CA18AB" w:rsidRPr="00FD56F2">
        <w:rPr>
          <w:rFonts w:ascii="細明體" w:eastAsia="細明體" w:hAnsi="細明體" w:hint="eastAsia"/>
          <w:bCs/>
          <w:lang w:eastAsia="zh-TW"/>
        </w:rPr>
        <w:t>覆核</w:t>
      </w:r>
      <w:r w:rsidR="00CA18AB"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="00CA18AB"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="00CA18AB"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="00CA18AB"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596430" w:rsidRPr="00202312" w:rsidRDefault="00596430" w:rsidP="0059643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按鈕控制：</w:t>
      </w:r>
    </w:p>
    <w:p w:rsidR="00596430" w:rsidRPr="001610C5" w:rsidRDefault="00596430" w:rsidP="0059643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9F50C4" w:rsidRPr="00202312" w:rsidRDefault="009F50C4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96430">
        <w:rPr>
          <w:rFonts w:ascii="sөũ" w:hAnsi="sөũ" w:hint="eastAsia"/>
          <w:lang w:eastAsia="zh-TW"/>
        </w:rPr>
        <w:t>版本維護</w:t>
      </w:r>
      <w:r w:rsidRPr="00596430">
        <w:rPr>
          <w:rFonts w:ascii="sөũ" w:hAnsi="sөũ" w:hint="eastAsia"/>
          <w:lang w:eastAsia="zh-TW"/>
        </w:rPr>
        <w:t>(</w:t>
      </w:r>
      <w:r w:rsidRPr="00596430">
        <w:rPr>
          <w:rFonts w:ascii="sөũ" w:hAnsi="sөũ" w:hint="eastAsia"/>
          <w:lang w:eastAsia="zh-TW"/>
        </w:rPr>
        <w:t>帶連結</w:t>
      </w:r>
      <w:r w:rsidRPr="00596430">
        <w:rPr>
          <w:rFonts w:ascii="sөũ" w:hAnsi="sөũ" w:hint="eastAsia"/>
          <w:lang w:eastAsia="zh-TW"/>
        </w:rPr>
        <w:t xml:space="preserve">) </w:t>
      </w:r>
      <w:r w:rsidRPr="00596430">
        <w:rPr>
          <w:rFonts w:ascii="sөũ" w:hAnsi="sөũ" w:hint="eastAsia"/>
          <w:lang w:eastAsia="zh-TW"/>
        </w:rPr>
        <w:t>隱藏</w:t>
      </w:r>
    </w:p>
    <w:p w:rsidR="005479B4" w:rsidRPr="00FD56F2" w:rsidRDefault="00A307FC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查詢:</w:t>
      </w:r>
    </w:p>
    <w:p w:rsidR="005479B4" w:rsidRPr="00FD56F2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檢核：</w:t>
      </w:r>
    </w:p>
    <w:p w:rsidR="002E3BF2" w:rsidRPr="002E3BF2" w:rsidRDefault="002E3BF2" w:rsidP="00CA18A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46" w:author="楊智偉" w:date="2016-10-03T19:34:00Z"/>
          <w:rFonts w:ascii="細明體" w:eastAsia="細明體" w:hAnsi="細明體"/>
          <w:kern w:val="2"/>
          <w:lang w:eastAsia="zh-TW"/>
          <w:rPrChange w:id="47" w:author="楊智偉" w:date="2016-10-03T19:34:00Z">
            <w:rPr>
              <w:ins w:id="48" w:author="楊智偉" w:date="2016-10-03T19:34:00Z"/>
              <w:rFonts w:ascii="細明體" w:eastAsia="細明體" w:hAnsi="細明體"/>
              <w:bCs/>
              <w:lang w:eastAsia="zh-TW"/>
            </w:rPr>
          </w:rPrChange>
        </w:rPr>
      </w:pPr>
      <w:ins w:id="49" w:author="楊智偉" w:date="2016-10-03T19:34:00Z">
        <w:r>
          <w:rPr>
            <w:rFonts w:ascii="細明體" w:eastAsia="細明體" w:hAnsi="細明體" w:hint="eastAsia"/>
            <w:kern w:val="2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需下拉選取</w:t>
        </w:r>
      </w:ins>
    </w:p>
    <w:p w:rsidR="00CA18AB" w:rsidRPr="00FD56F2" w:rsidRDefault="00CA18AB" w:rsidP="00CA18A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：需下拉選取</w:t>
      </w:r>
    </w:p>
    <w:p w:rsidR="00CA18AB" w:rsidRPr="008F6144" w:rsidRDefault="00CA18AB" w:rsidP="00CA18A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：需下拉選取</w:t>
      </w:r>
    </w:p>
    <w:p w:rsidR="006C5EA4" w:rsidRPr="008F6144" w:rsidRDefault="006C5EA4" w:rsidP="006C5EA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因子分類選取後連動篩選因子代碼,篩選條件為因子代碼第一碼=下拉選取的因子分類</w:t>
      </w:r>
    </w:p>
    <w:p w:rsidR="006C5EA4" w:rsidRPr="00FD56F2" w:rsidRDefault="006C5EA4" w:rsidP="006C5EA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E</w:t>
      </w:r>
      <w:r>
        <w:rPr>
          <w:rFonts w:ascii="細明體" w:eastAsia="細明體" w:hAnsi="細明體" w:hint="eastAsia"/>
          <w:lang w:eastAsia="zh-TW"/>
        </w:rPr>
        <w:t>x: 因子分類選取A:</w:t>
      </w:r>
      <w:r>
        <w:rPr>
          <w:lang w:eastAsia="zh-TW"/>
        </w:rPr>
        <w:t>異常投保動機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則因子代碼只會有</w:t>
      </w:r>
      <w:r>
        <w:rPr>
          <w:rFonts w:hint="eastAsia"/>
          <w:lang w:eastAsia="zh-TW"/>
        </w:rPr>
        <w:t>A01:</w:t>
      </w:r>
      <w:r w:rsidRPr="006C5EA4">
        <w:rPr>
          <w:lang w:eastAsia="zh-TW"/>
        </w:rPr>
        <w:t xml:space="preserve"> </w:t>
      </w:r>
      <w:r>
        <w:rPr>
          <w:lang w:eastAsia="zh-TW"/>
        </w:rPr>
        <w:t>投保至出險間隔日數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A02:</w:t>
      </w:r>
      <w:r w:rsidRPr="006C5EA4">
        <w:rPr>
          <w:lang w:eastAsia="zh-TW"/>
        </w:rPr>
        <w:t xml:space="preserve"> </w:t>
      </w:r>
      <w:r>
        <w:rPr>
          <w:lang w:eastAsia="zh-TW"/>
        </w:rPr>
        <w:t>日額與壽險保額比值</w:t>
      </w:r>
      <w:r>
        <w:rPr>
          <w:rFonts w:hint="eastAsia"/>
          <w:lang w:eastAsia="zh-TW"/>
        </w:rPr>
        <w:t>兩個選項可以選擇。</w:t>
      </w:r>
      <w:r>
        <w:rPr>
          <w:rFonts w:hint="eastAsia"/>
          <w:lang w:eastAsia="zh-TW"/>
        </w:rPr>
        <w:tab/>
      </w:r>
    </w:p>
    <w:p w:rsidR="00CA18AB" w:rsidRPr="00FD56F2" w:rsidRDefault="00CA18AB" w:rsidP="00CA18A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代碼：需下拉選取</w:t>
      </w:r>
    </w:p>
    <w:p w:rsidR="00CA18AB" w:rsidRPr="00FD56F2" w:rsidRDefault="00CA18AB" w:rsidP="00CA18A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FD56F2">
        <w:rPr>
          <w:rFonts w:ascii="細明體" w:eastAsia="細明體" w:hAnsi="細明體" w:hint="eastAsia"/>
          <w:lang w:eastAsia="zh-TW"/>
        </w:rPr>
        <w:t xml:space="preserve"> 需下拉選取</w:t>
      </w:r>
    </w:p>
    <w:p w:rsidR="00103C8A" w:rsidRDefault="00103C8A" w:rsidP="00B11446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/>
          <w:lang w:eastAsia="zh-TW"/>
        </w:rPr>
        <w:t>設定用途</w:t>
      </w:r>
      <w:r>
        <w:rPr>
          <w:rFonts w:hint="eastAsia"/>
          <w:bCs/>
          <w:lang w:eastAsia="zh-TW"/>
        </w:rPr>
        <w:t>需選擇對應項目，錯誤訊息：請點選「</w:t>
      </w:r>
      <w:r>
        <w:rPr>
          <w:rFonts w:ascii="sөũ" w:hAnsi="sөũ"/>
          <w:lang w:eastAsia="zh-TW"/>
        </w:rPr>
        <w:t>設定用途</w:t>
      </w:r>
      <w:r>
        <w:rPr>
          <w:rFonts w:hint="eastAsia"/>
          <w:bCs/>
          <w:lang w:eastAsia="zh-TW"/>
        </w:rPr>
        <w:t>」</w:t>
      </w:r>
    </w:p>
    <w:p w:rsidR="00795050" w:rsidRPr="00795050" w:rsidRDefault="00795050" w:rsidP="0086711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正式用途的作業才有版本查詢：</w:t>
      </w:r>
    </w:p>
    <w:p w:rsidR="00795050" w:rsidRDefault="00795050" w:rsidP="001610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867113" w:rsidRPr="00FD56F2" w:rsidRDefault="005C1814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C</w:t>
      </w:r>
      <w:r w:rsidRPr="00FD56F2">
        <w:rPr>
          <w:rFonts w:ascii="細明體" w:eastAsia="細明體" w:hAnsi="細明體" w:hint="eastAsia"/>
          <w:kern w:val="2"/>
          <w:lang w:eastAsia="zh-TW"/>
        </w:rPr>
        <w:t>all理賠偵測因子分數_版本檔維護模組AA_V1Z002.查詢所有版本(),BY參數:</w:t>
      </w:r>
    </w:p>
    <w:p w:rsidR="005C1814" w:rsidRPr="00FD56F2" w:rsidRDefault="005C1814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5C1814" w:rsidRPr="00FD56F2" w:rsidRDefault="005C1814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5C1814" w:rsidRPr="008F6144" w:rsidRDefault="005C1814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747DC7" w:rsidRDefault="00CA0595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50" w:author="楊智偉" w:date="2016-10-03T19:35:00Z"/>
          <w:rFonts w:ascii="細明體" w:eastAsia="細明體" w:hAnsi="細明體"/>
          <w:kern w:val="2"/>
          <w:lang w:eastAsia="zh-TW"/>
          <w:rPrChange w:id="51" w:author="楊智偉" w:date="2016-10-03T19:35:00Z">
            <w:rPr>
              <w:ins w:id="52" w:author="楊智偉" w:date="2016-10-03T19:35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747DC7" w:rsidRPr="00FD56F2" w:rsidRDefault="00747DC7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53" w:author="楊智偉" w:date="2016-10-03T19:35:00Z">
        <w:r>
          <w:rPr>
            <w:rFonts w:ascii="細明體" w:eastAsia="細明體" w:hAnsi="細明體" w:hint="eastAsia"/>
            <w:kern w:val="2"/>
            <w:lang w:eastAsia="zh-TW"/>
          </w:rPr>
          <w:t xml:space="preserve">系統別 </w:t>
        </w:r>
        <w:r w:rsidRPr="00FD56F2">
          <w:rPr>
            <w:rFonts w:ascii="細明體" w:eastAsia="細明體" w:hAnsi="細明體" w:hint="eastAsia"/>
            <w:kern w:val="2"/>
            <w:lang w:eastAsia="zh-TW"/>
          </w:rPr>
          <w:t>:</w:t>
        </w:r>
        <w:r w:rsidRPr="00CA0595">
          <w:rPr>
            <w:rFonts w:ascii="細明體" w:eastAsia="細明體" w:hAnsi="細明體" w:hint="eastAsia"/>
            <w:lang w:eastAsia="zh-TW"/>
          </w:rPr>
          <w:t xml:space="preserve">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CA32F3" w:rsidRPr="00FD56F2" w:rsidRDefault="00CA32F3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若有誤，顯示該模組錯誤訊息</w:t>
      </w:r>
    </w:p>
    <w:p w:rsidR="005C1814" w:rsidRPr="00FD56F2" w:rsidRDefault="005C1814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5C1814" w:rsidRPr="00FD56F2" w:rsidRDefault="005C1814" w:rsidP="001610C5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$是否有版本資料 = FALSE</w:t>
      </w:r>
    </w:p>
    <w:p w:rsidR="005C1814" w:rsidRPr="00FD56F2" w:rsidRDefault="005C1814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5C1814" w:rsidRPr="00FD56F2" w:rsidRDefault="005C1814" w:rsidP="001610C5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$是否有版本資料 = TRUE</w:t>
      </w:r>
    </w:p>
    <w:p w:rsidR="00557972" w:rsidRPr="00557972" w:rsidRDefault="00557972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根據用途分類決定查詢來源檔</w:t>
      </w:r>
    </w:p>
    <w:p w:rsidR="00EF440C" w:rsidRPr="00EF440C" w:rsidRDefault="00EF440C" w:rsidP="001610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F440C">
        <w:rPr>
          <w:rFonts w:hint="eastAsia"/>
          <w:bCs/>
          <w:lang w:eastAsia="zh-TW"/>
        </w:rPr>
        <w:t xml:space="preserve">IF </w:t>
      </w:r>
      <w:r w:rsidRPr="00EF440C">
        <w:rPr>
          <w:rFonts w:hint="eastAsia"/>
          <w:bCs/>
          <w:lang w:eastAsia="zh-TW"/>
        </w:rPr>
        <w:t>畫面</w:t>
      </w:r>
      <w:r w:rsidRPr="00EF440C">
        <w:rPr>
          <w:rFonts w:hint="eastAsia"/>
          <w:bCs/>
          <w:lang w:eastAsia="zh-TW"/>
        </w:rPr>
        <w:t>.</w:t>
      </w:r>
      <w:r w:rsidRPr="00EF440C">
        <w:rPr>
          <w:rFonts w:ascii="sөũ" w:hAnsi="sөũ"/>
          <w:lang w:eastAsia="zh-TW"/>
        </w:rPr>
        <w:t>設定用途</w:t>
      </w:r>
      <w:r w:rsidRPr="00EF440C">
        <w:rPr>
          <w:rFonts w:ascii="sөũ" w:hAnsi="sөũ" w:hint="eastAsia"/>
          <w:lang w:eastAsia="zh-TW"/>
        </w:rPr>
        <w:t xml:space="preserve"> = </w:t>
      </w:r>
      <w:r w:rsidRPr="00EF440C">
        <w:rPr>
          <w:rFonts w:ascii="sөũ" w:hAnsi="sөũ"/>
          <w:lang w:eastAsia="zh-TW"/>
        </w:rPr>
        <w:t>‘</w:t>
      </w:r>
      <w:r w:rsidRPr="00EF440C">
        <w:rPr>
          <w:rFonts w:ascii="sөũ" w:hAnsi="sөũ" w:hint="eastAsia"/>
          <w:lang w:eastAsia="zh-TW"/>
        </w:rPr>
        <w:t>1</w:t>
      </w:r>
      <w:r w:rsidRPr="00EF440C">
        <w:rPr>
          <w:rFonts w:ascii="sөũ" w:hAnsi="sөũ"/>
          <w:lang w:eastAsia="zh-TW"/>
        </w:rPr>
        <w:t>’</w:t>
      </w:r>
      <w:r w:rsidRPr="00EF440C">
        <w:rPr>
          <w:rFonts w:ascii="sөũ" w:hAnsi="sөũ" w:hint="eastAsia"/>
          <w:lang w:eastAsia="zh-TW"/>
        </w:rPr>
        <w:t xml:space="preserve"> (</w:t>
      </w:r>
      <w:r w:rsidRPr="00EF440C">
        <w:rPr>
          <w:rFonts w:ascii="sөũ" w:hAnsi="sөũ" w:hint="eastAsia"/>
          <w:lang w:eastAsia="zh-TW"/>
        </w:rPr>
        <w:t>正式</w:t>
      </w:r>
      <w:r w:rsidRPr="00EF440C">
        <w:rPr>
          <w:rFonts w:ascii="sөũ" w:hAnsi="sөũ" w:hint="eastAsia"/>
          <w:lang w:eastAsia="zh-TW"/>
        </w:rPr>
        <w:t>)</w:t>
      </w:r>
    </w:p>
    <w:p w:rsidR="005479B4" w:rsidRPr="00FD56F2" w:rsidRDefault="00ED1DF2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/>
          <w:lang w:eastAsia="zh-TW"/>
        </w:rPr>
        <w:t>C</w:t>
      </w:r>
      <w:r w:rsidRPr="00FD56F2">
        <w:rPr>
          <w:rFonts w:ascii="細明體" w:eastAsia="細明體" w:hAnsi="細明體" w:hint="eastAsia"/>
          <w:lang w:eastAsia="zh-TW"/>
        </w:rPr>
        <w:t>all 理賠偵測因子分數檔維護模組AA_V1Z001.查詢()</w:t>
      </w:r>
      <w:r w:rsidR="00D24D1B" w:rsidRPr="00FD56F2">
        <w:rPr>
          <w:rFonts w:ascii="細明體" w:eastAsia="細明體" w:hAnsi="細明體" w:hint="eastAsia"/>
          <w:lang w:eastAsia="zh-TW"/>
        </w:rPr>
        <w:t>,BY參數</w:t>
      </w:r>
      <w:r w:rsidR="005479B4" w:rsidRPr="00FD56F2">
        <w:rPr>
          <w:rFonts w:ascii="細明體" w:eastAsia="細明體" w:hAnsi="細明體" w:hint="eastAsia"/>
          <w:bCs/>
          <w:lang w:eastAsia="zh-TW"/>
        </w:rPr>
        <w:t>：</w:t>
      </w:r>
    </w:p>
    <w:p w:rsidR="00D24D1B" w:rsidRPr="00FD56F2" w:rsidRDefault="00D24D1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D24D1B" w:rsidRPr="00FD56F2" w:rsidRDefault="00D24D1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D24D1B" w:rsidRPr="008F6144" w:rsidRDefault="00D24D1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6D146A" w:rsidRDefault="00CA0595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54" w:author="楊智偉" w:date="2016-10-03T19:35:00Z"/>
          <w:rFonts w:ascii="細明體" w:eastAsia="細明體" w:hAnsi="細明體"/>
          <w:kern w:val="2"/>
          <w:lang w:eastAsia="zh-TW"/>
          <w:rPrChange w:id="55" w:author="楊智偉" w:date="2016-10-03T19:35:00Z">
            <w:rPr>
              <w:ins w:id="56" w:author="楊智偉" w:date="2016-10-03T19:35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6D146A" w:rsidRPr="001610C5" w:rsidRDefault="006D146A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57" w:author="楊智偉" w:date="2016-10-03T19:35:00Z">
        <w:r>
          <w:rPr>
            <w:rFonts w:ascii="細明體" w:eastAsia="細明體" w:hAnsi="細明體" w:hint="eastAsia"/>
            <w:kern w:val="2"/>
            <w:lang w:eastAsia="zh-TW"/>
          </w:rPr>
          <w:t xml:space="preserve">系統別 </w:t>
        </w:r>
        <w:r w:rsidRPr="00FD56F2">
          <w:rPr>
            <w:rFonts w:ascii="細明體" w:eastAsia="細明體" w:hAnsi="細明體" w:hint="eastAsia"/>
            <w:kern w:val="2"/>
            <w:lang w:eastAsia="zh-TW"/>
          </w:rPr>
          <w:t>:</w:t>
        </w:r>
        <w:r w:rsidRPr="00CA0595">
          <w:rPr>
            <w:rFonts w:ascii="細明體" w:eastAsia="細明體" w:hAnsi="細明體" w:hint="eastAsia"/>
            <w:lang w:eastAsia="zh-TW"/>
          </w:rPr>
          <w:t xml:space="preserve">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EF440C" w:rsidRPr="001610C5" w:rsidRDefault="00EF440C" w:rsidP="00EF440C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</w:t>
      </w:r>
    </w:p>
    <w:p w:rsidR="00EF440C" w:rsidRPr="00FD56F2" w:rsidRDefault="00EF440C" w:rsidP="00EF440C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/>
          <w:lang w:eastAsia="zh-TW"/>
        </w:rPr>
        <w:t>C</w:t>
      </w:r>
      <w:r w:rsidRPr="00FD56F2">
        <w:rPr>
          <w:rFonts w:ascii="細明體" w:eastAsia="細明體" w:hAnsi="細明體" w:hint="eastAsia"/>
          <w:lang w:eastAsia="zh-TW"/>
        </w:rPr>
        <w:t>all 理賠偵測因子分數檔維護模組AA_V1Z001.查詢</w:t>
      </w:r>
      <w:r>
        <w:rPr>
          <w:rFonts w:ascii="細明體" w:eastAsia="細明體" w:hAnsi="細明體" w:hint="eastAsia"/>
          <w:lang w:eastAsia="zh-TW"/>
        </w:rPr>
        <w:t>暫存</w:t>
      </w:r>
      <w:r w:rsidRPr="00FD56F2">
        <w:rPr>
          <w:rFonts w:ascii="細明體" w:eastAsia="細明體" w:hAnsi="細明體" w:hint="eastAsia"/>
          <w:lang w:eastAsia="zh-TW"/>
        </w:rPr>
        <w:t>(),BY參數</w:t>
      </w:r>
      <w:r w:rsidRPr="00FD56F2">
        <w:rPr>
          <w:rFonts w:ascii="細明體" w:eastAsia="細明體" w:hAnsi="細明體" w:hint="eastAsia"/>
          <w:bCs/>
          <w:lang w:eastAsia="zh-TW"/>
        </w:rPr>
        <w:t>：</w:t>
      </w:r>
    </w:p>
    <w:p w:rsidR="00EF440C" w:rsidRPr="00FD56F2" w:rsidRDefault="00EF440C" w:rsidP="00EF440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EF440C" w:rsidRPr="00FD56F2" w:rsidRDefault="00EF440C" w:rsidP="00EF440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EF440C" w:rsidRPr="008F6144" w:rsidRDefault="00EF440C" w:rsidP="00EF440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EF440C" w:rsidRPr="006D146A" w:rsidRDefault="00EF440C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58" w:author="楊智偉" w:date="2016-10-03T19:36:00Z"/>
          <w:rFonts w:ascii="細明體" w:eastAsia="細明體" w:hAnsi="細明體"/>
          <w:kern w:val="2"/>
          <w:lang w:eastAsia="zh-TW"/>
          <w:rPrChange w:id="59" w:author="楊智偉" w:date="2016-10-03T19:36:00Z">
            <w:rPr>
              <w:ins w:id="60" w:author="楊智偉" w:date="2016-10-03T19:36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6D146A" w:rsidRPr="00FD56F2" w:rsidRDefault="006D146A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61" w:author="楊智偉" w:date="2016-10-03T19:36:00Z">
        <w:r>
          <w:rPr>
            <w:rFonts w:ascii="細明體" w:eastAsia="細明體" w:hAnsi="細明體" w:hint="eastAsia"/>
            <w:kern w:val="2"/>
            <w:lang w:eastAsia="zh-TW"/>
          </w:rPr>
          <w:t xml:space="preserve">系統別 </w:t>
        </w:r>
        <w:r w:rsidRPr="00FD56F2">
          <w:rPr>
            <w:rFonts w:ascii="細明體" w:eastAsia="細明體" w:hAnsi="細明體" w:hint="eastAsia"/>
            <w:kern w:val="2"/>
            <w:lang w:eastAsia="zh-TW"/>
          </w:rPr>
          <w:t>:</w:t>
        </w:r>
        <w:r w:rsidRPr="00CA0595">
          <w:rPr>
            <w:rFonts w:ascii="細明體" w:eastAsia="細明體" w:hAnsi="細明體" w:hint="eastAsia"/>
            <w:lang w:eastAsia="zh-TW"/>
          </w:rPr>
          <w:t xml:space="preserve">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D24D1B" w:rsidRPr="00FD56F2" w:rsidRDefault="00D24D1B" w:rsidP="00EF440C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若無資料，</w:t>
      </w:r>
    </w:p>
    <w:p w:rsidR="00D24D1B" w:rsidRPr="00FD56F2" w:rsidRDefault="00D24D1B" w:rsidP="00DA455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$是否已輸入 = FALSE</w:t>
      </w:r>
    </w:p>
    <w:p w:rsidR="00D24D1B" w:rsidRPr="00FD56F2" w:rsidRDefault="00D24D1B" w:rsidP="00823781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$是否已覆核 = FALSE</w:t>
      </w:r>
    </w:p>
    <w:p w:rsidR="00D24D1B" w:rsidRPr="00FD56F2" w:rsidRDefault="00D24D1B" w:rsidP="0082378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若有資料，KEEP 查詢出資料 $DTAAV102</w:t>
      </w:r>
      <w:r w:rsidR="00ED1DF2" w:rsidRPr="00FD56F2">
        <w:rPr>
          <w:rFonts w:ascii="細明體" w:eastAsia="細明體" w:hAnsi="細明體" w:hint="eastAsia"/>
          <w:bCs/>
          <w:lang w:eastAsia="zh-TW"/>
        </w:rPr>
        <w:t>List</w:t>
      </w:r>
    </w:p>
    <w:p w:rsidR="00D24D1B" w:rsidRPr="00FD56F2" w:rsidRDefault="00D24D1B" w:rsidP="006C7C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$是否已輸入 = TRUE</w:t>
      </w:r>
    </w:p>
    <w:p w:rsidR="00D24D1B" w:rsidRPr="00FD56F2" w:rsidRDefault="00D24D1B" w:rsidP="00F4689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以$DTAAV102</w:t>
      </w:r>
      <w:r w:rsidR="00ED1DF2" w:rsidRPr="00FD56F2">
        <w:rPr>
          <w:rFonts w:ascii="細明體" w:eastAsia="細明體" w:hAnsi="細明體" w:hint="eastAsia"/>
          <w:bCs/>
          <w:lang w:eastAsia="zh-TW"/>
        </w:rPr>
        <w:t>List</w:t>
      </w:r>
      <w:r w:rsidRPr="00FD56F2">
        <w:rPr>
          <w:rFonts w:ascii="細明體" w:eastAsia="細明體" w:hAnsi="細明體" w:hint="eastAsia"/>
          <w:bCs/>
          <w:lang w:eastAsia="zh-TW"/>
        </w:rPr>
        <w:t>第一筆紀錄</w:t>
      </w:r>
      <w:r w:rsidR="00ED1DF2" w:rsidRPr="00FD56F2">
        <w:rPr>
          <w:rFonts w:ascii="細明體" w:eastAsia="細明體" w:hAnsi="細明體" w:hint="eastAsia"/>
          <w:bCs/>
          <w:lang w:eastAsia="zh-TW"/>
        </w:rPr>
        <w:t>$DTAAV102</w:t>
      </w:r>
      <w:r w:rsidRPr="00FD56F2">
        <w:rPr>
          <w:rFonts w:ascii="細明體" w:eastAsia="細明體" w:hAnsi="細明體" w:hint="eastAsia"/>
          <w:bCs/>
          <w:lang w:eastAsia="zh-TW"/>
        </w:rPr>
        <w:t>判斷是否已覆核</w:t>
      </w:r>
    </w:p>
    <w:p w:rsidR="00D24D1B" w:rsidRPr="00FD56F2" w:rsidRDefault="00ED1DF2" w:rsidP="00625E2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IF $DTAAV102</w:t>
      </w:r>
      <w:r w:rsidR="00D24D1B" w:rsidRPr="00FD56F2">
        <w:rPr>
          <w:rFonts w:ascii="細明體" w:eastAsia="細明體" w:hAnsi="細明體" w:hint="eastAsia"/>
          <w:bCs/>
          <w:lang w:eastAsia="zh-TW"/>
        </w:rPr>
        <w:t xml:space="preserve">.是否已覆核 = </w:t>
      </w:r>
      <w:r w:rsidR="00D24D1B" w:rsidRPr="00FD56F2">
        <w:rPr>
          <w:rFonts w:ascii="細明體" w:eastAsia="細明體" w:hAnsi="細明體"/>
          <w:bCs/>
          <w:lang w:eastAsia="zh-TW"/>
        </w:rPr>
        <w:t>‘</w:t>
      </w:r>
      <w:r w:rsidR="00D24D1B" w:rsidRPr="00FD56F2">
        <w:rPr>
          <w:rFonts w:ascii="細明體" w:eastAsia="細明體" w:hAnsi="細明體" w:hint="eastAsia"/>
          <w:bCs/>
          <w:lang w:eastAsia="zh-TW"/>
        </w:rPr>
        <w:t>Y</w:t>
      </w:r>
      <w:r w:rsidR="00D24D1B" w:rsidRPr="00FD56F2">
        <w:rPr>
          <w:rFonts w:ascii="細明體" w:eastAsia="細明體" w:hAnsi="細明體"/>
          <w:bCs/>
          <w:lang w:eastAsia="zh-TW"/>
        </w:rPr>
        <w:t>’</w:t>
      </w:r>
    </w:p>
    <w:p w:rsidR="00D24D1B" w:rsidRPr="00FD56F2" w:rsidRDefault="00D24D1B" w:rsidP="00204330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$是否已覆核 = TRUE</w:t>
      </w:r>
    </w:p>
    <w:p w:rsidR="00D24D1B" w:rsidRPr="00FD56F2" w:rsidRDefault="00D24D1B" w:rsidP="00CD7B1E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ELSE</w:t>
      </w:r>
    </w:p>
    <w:p w:rsidR="00D24D1B" w:rsidRPr="00FD56F2" w:rsidRDefault="00D24D1B" w:rsidP="00CE089F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$是否已覆核 = FALSE</w:t>
      </w:r>
    </w:p>
    <w:p w:rsidR="00D24D1B" w:rsidRPr="00FD56F2" w:rsidRDefault="00D24D1B" w:rsidP="002D56BD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END IF</w:t>
      </w:r>
    </w:p>
    <w:p w:rsidR="00CF4595" w:rsidRPr="00FD56F2" w:rsidRDefault="00060F4B" w:rsidP="0007163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顯示</w:t>
      </w:r>
      <w:r w:rsidR="008F2A72" w:rsidRPr="00FD56F2">
        <w:rPr>
          <w:rFonts w:ascii="細明體" w:eastAsia="細明體" w:hAnsi="細明體" w:hint="eastAsia"/>
          <w:bCs/>
          <w:lang w:eastAsia="zh-TW"/>
        </w:rPr>
        <w:t>查詢結果</w:t>
      </w:r>
      <w:r w:rsidRPr="00FD56F2">
        <w:rPr>
          <w:rFonts w:ascii="細明體" w:eastAsia="細明體" w:hAnsi="細明體" w:hint="eastAsia"/>
          <w:bCs/>
          <w:lang w:eastAsia="zh-TW"/>
        </w:rPr>
        <w:t>：</w:t>
      </w:r>
    </w:p>
    <w:p w:rsidR="008F2A72" w:rsidRPr="00FD56F2" w:rsidRDefault="008F2A72" w:rsidP="00275A4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bookmarkStart w:id="62" w:name="BACK_A"/>
      <w:bookmarkEnd w:id="62"/>
      <w:r w:rsidRPr="00FD56F2">
        <w:rPr>
          <w:rFonts w:ascii="細明體" w:eastAsia="細明體" w:hAnsi="細明體" w:hint="eastAsia"/>
          <w:bCs/>
          <w:lang w:eastAsia="zh-TW"/>
        </w:rPr>
        <w:t>格式如</w:t>
      </w:r>
      <w:hyperlink w:anchor="FORMAT_A" w:history="1"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FOR</w:t>
        </w:r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M</w:t>
        </w:r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T(A)</w:t>
        </w:r>
      </w:hyperlink>
    </w:p>
    <w:p w:rsidR="00EF440C" w:rsidRDefault="00EF440C" w:rsidP="00823781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bCs/>
          <w:lang w:eastAsia="zh-TW"/>
        </w:rPr>
      </w:pPr>
    </w:p>
    <w:p w:rsidR="009D2D6A" w:rsidRPr="00FD56F2" w:rsidRDefault="009D2D6A" w:rsidP="009D2D6A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操作按鈕控制</w:t>
      </w:r>
    </w:p>
    <w:p w:rsidR="009151D3" w:rsidRDefault="009151D3" w:rsidP="009151D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63" w:author="楊智偉" w:date="2016-10-03T19:39:00Z"/>
          <w:bCs/>
          <w:lang w:eastAsia="zh-TW"/>
        </w:rPr>
        <w:pPrChange w:id="64" w:author="楊智偉" w:date="2016-10-03T19:39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5" w:author="楊智偉" w:date="2016-10-03T19:39:00Z">
        <w:r>
          <w:rPr>
            <w:rFonts w:hint="eastAsia"/>
            <w:bCs/>
            <w:lang w:eastAsia="zh-TW"/>
          </w:rPr>
          <w:t>控制</w:t>
        </w:r>
        <w:r w:rsidRPr="004520F3">
          <w:rPr>
            <w:rFonts w:hint="eastAsia"/>
            <w:bCs/>
            <w:lang w:eastAsia="zh-TW"/>
          </w:rPr>
          <w:t>可</w:t>
        </w:r>
        <w:r>
          <w:rPr>
            <w:rFonts w:hint="eastAsia"/>
            <w:bCs/>
            <w:lang w:eastAsia="zh-TW"/>
          </w:rPr>
          <w:t>否</w:t>
        </w:r>
        <w:r w:rsidRPr="004520F3">
          <w:rPr>
            <w:rFonts w:hint="eastAsia"/>
            <w:bCs/>
            <w:lang w:eastAsia="zh-TW"/>
          </w:rPr>
          <w:t>異動資料</w:t>
        </w:r>
      </w:ins>
    </w:p>
    <w:p w:rsidR="009151D3" w:rsidRDefault="009151D3" w:rsidP="009151D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66" w:author="楊智偉" w:date="2016-10-03T19:39:00Z"/>
          <w:bCs/>
          <w:lang w:eastAsia="zh-TW"/>
        </w:rPr>
        <w:pPrChange w:id="67" w:author="楊智偉" w:date="2016-10-03T19:39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8" w:author="楊智偉" w:date="2016-10-03T19:39:00Z">
        <w:r>
          <w:rPr>
            <w:rFonts w:hint="eastAsia"/>
            <w:bCs/>
            <w:lang w:eastAsia="zh-TW"/>
          </w:rPr>
          <w:t>//</w:t>
        </w:r>
        <w:r w:rsidRPr="004520F3">
          <w:rPr>
            <w:rFonts w:hint="eastAsia"/>
            <w:bCs/>
            <w:lang w:eastAsia="zh-TW"/>
          </w:rPr>
          <w:t xml:space="preserve"> CSRR</w:t>
        </w:r>
        <w:r w:rsidRPr="004520F3">
          <w:rPr>
            <w:rFonts w:hint="eastAsia"/>
            <w:bCs/>
            <w:lang w:eastAsia="zh-TW"/>
          </w:rPr>
          <w:t>設定</w:t>
        </w:r>
        <w:r w:rsidRPr="004520F3">
          <w:rPr>
            <w:rFonts w:hint="eastAsia"/>
            <w:bCs/>
            <w:lang w:eastAsia="zh-TW"/>
          </w:rPr>
          <w:t>_</w:t>
        </w:r>
        <w:r w:rsidRPr="004520F3">
          <w:rPr>
            <w:rFonts w:hint="eastAsia"/>
            <w:bCs/>
            <w:lang w:eastAsia="zh-TW"/>
          </w:rPr>
          <w:t>可異動資料的角色</w:t>
        </w:r>
        <w:r w:rsidRPr="004520F3">
          <w:rPr>
            <w:rFonts w:hint="eastAsia"/>
            <w:bCs/>
            <w:lang w:eastAsia="zh-TW"/>
          </w:rPr>
          <w:t xml:space="preserve">. </w:t>
        </w:r>
        <w:r w:rsidRPr="004520F3">
          <w:rPr>
            <w:rFonts w:hint="eastAsia"/>
            <w:bCs/>
            <w:lang w:eastAsia="zh-TW"/>
          </w:rPr>
          <w:t>預設都是可以查詢的</w:t>
        </w:r>
        <w:r w:rsidRPr="004520F3">
          <w:rPr>
            <w:rFonts w:hint="eastAsia"/>
            <w:bCs/>
            <w:lang w:eastAsia="zh-TW"/>
          </w:rPr>
          <w:t>,</w:t>
        </w:r>
        <w:r w:rsidRPr="004520F3">
          <w:rPr>
            <w:rFonts w:hint="eastAsia"/>
            <w:bCs/>
            <w:lang w:eastAsia="zh-TW"/>
          </w:rPr>
          <w:t>只有代碼中文有設定的才是可以異動資料。有</w:t>
        </w:r>
        <w:r w:rsidRPr="004520F3">
          <w:rPr>
            <w:rFonts w:hint="eastAsia"/>
            <w:bCs/>
            <w:lang w:eastAsia="zh-TW"/>
          </w:rPr>
          <w:t>ALL</w:t>
        </w:r>
        <w:r w:rsidRPr="004520F3">
          <w:rPr>
            <w:rFonts w:hint="eastAsia"/>
            <w:bCs/>
            <w:lang w:eastAsia="zh-TW"/>
          </w:rPr>
          <w:t>時表示開放全部可異動</w:t>
        </w:r>
      </w:ins>
    </w:p>
    <w:p w:rsidR="009151D3" w:rsidRDefault="009151D3" w:rsidP="009151D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69" w:author="楊智偉" w:date="2016-10-03T19:39:00Z"/>
          <w:bCs/>
          <w:lang w:eastAsia="zh-TW"/>
        </w:rPr>
        <w:pPrChange w:id="70" w:author="楊智偉" w:date="2016-10-03T19:39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71" w:author="楊智偉" w:date="2016-10-03T19:39:00Z">
        <w:r>
          <w:rPr>
            <w:rFonts w:hint="eastAsia"/>
            <w:bCs/>
            <w:lang w:eastAsia="zh-TW"/>
          </w:rPr>
          <w:t>讀取代碼中文</w:t>
        </w:r>
        <w:r>
          <w:rPr>
            <w:rFonts w:hint="eastAsia"/>
            <w:bCs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 xml:space="preserve">SYS_NO, </w:t>
        </w:r>
        <w:r w:rsidRPr="004520F3">
          <w:rPr>
            <w:rFonts w:ascii="細明體" w:eastAsia="細明體" w:hAnsi="細明體"/>
            <w:bCs/>
            <w:lang w:eastAsia="zh-TW"/>
          </w:rPr>
          <w:t>CRSS_MODIFY_ROLE</w:t>
        </w:r>
        <w:r>
          <w:rPr>
            <w:rFonts w:hint="eastAsia"/>
            <w:bCs/>
            <w:lang w:eastAsia="zh-TW"/>
          </w:rPr>
          <w:t>)</w:t>
        </w:r>
      </w:ins>
    </w:p>
    <w:p w:rsidR="009151D3" w:rsidRDefault="009151D3" w:rsidP="009151D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72" w:author="楊智偉" w:date="2016-10-03T19:39:00Z"/>
          <w:bCs/>
          <w:lang w:eastAsia="zh-TW"/>
        </w:rPr>
        <w:pPrChange w:id="73" w:author="楊智偉" w:date="2016-10-03T19:39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74" w:author="楊智偉" w:date="2016-10-03T19:39:00Z">
        <w:r>
          <w:rPr>
            <w:rFonts w:hint="eastAsia"/>
            <w:bCs/>
            <w:lang w:eastAsia="zh-TW"/>
          </w:rPr>
          <w:t>如果</w:t>
        </w:r>
        <w:r w:rsidRPr="004520F3">
          <w:rPr>
            <w:rFonts w:hint="eastAsia"/>
            <w:bCs/>
            <w:lang w:eastAsia="zh-TW"/>
          </w:rPr>
          <w:t>代碼中文有</w:t>
        </w:r>
        <w:r w:rsidRPr="004520F3">
          <w:rPr>
            <w:rFonts w:hint="eastAsia"/>
            <w:bCs/>
            <w:lang w:eastAsia="zh-TW"/>
          </w:rPr>
          <w:t>ALL</w:t>
        </w:r>
        <w:r w:rsidRPr="004520F3">
          <w:rPr>
            <w:rFonts w:hint="eastAsia"/>
            <w:bCs/>
            <w:lang w:eastAsia="zh-TW"/>
          </w:rPr>
          <w:t>時表示開放全部可異動</w:t>
        </w:r>
      </w:ins>
      <w:ins w:id="75" w:author="楊智偉" w:date="2016-10-03T19:40:00Z">
        <w:r>
          <w:rPr>
            <w:rFonts w:hint="eastAsia"/>
            <w:bCs/>
            <w:lang w:eastAsia="zh-TW"/>
          </w:rPr>
          <w:t xml:space="preserve">, </w:t>
        </w:r>
        <w:r>
          <w:rPr>
            <w:rFonts w:hint="eastAsia"/>
            <w:bCs/>
            <w:lang w:eastAsia="zh-TW"/>
          </w:rPr>
          <w:t>照原本按鈕控制</w:t>
        </w:r>
      </w:ins>
    </w:p>
    <w:p w:rsidR="009151D3" w:rsidRPr="009151D3" w:rsidRDefault="009151D3" w:rsidP="009151D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76" w:author="楊智偉" w:date="2016-10-03T19:40:00Z"/>
          <w:rFonts w:ascii="細明體" w:eastAsia="細明體" w:hAnsi="細明體"/>
          <w:bCs/>
          <w:lang w:eastAsia="zh-TW"/>
          <w:rPrChange w:id="77" w:author="楊智偉" w:date="2016-10-03T19:40:00Z">
            <w:rPr>
              <w:ins w:id="78" w:author="楊智偉" w:date="2016-10-03T19:40:00Z"/>
              <w:bCs/>
              <w:lang w:eastAsia="zh-TW"/>
            </w:rPr>
          </w:rPrChange>
        </w:rPr>
        <w:pPrChange w:id="79" w:author="楊智偉" w:date="2016-10-03T19:39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80" w:author="楊智偉" w:date="2016-10-03T19:39:00Z">
        <w:r>
          <w:rPr>
            <w:rFonts w:hint="eastAsia"/>
            <w:bCs/>
            <w:lang w:eastAsia="zh-TW"/>
          </w:rPr>
          <w:t>如果</w:t>
        </w:r>
        <w:r>
          <w:rPr>
            <w:rFonts w:hint="eastAsia"/>
            <w:bCs/>
            <w:lang w:eastAsia="zh-TW"/>
          </w:rPr>
          <w:t>user</w:t>
        </w:r>
        <w:r>
          <w:rPr>
            <w:rFonts w:hint="eastAsia"/>
            <w:bCs/>
            <w:lang w:eastAsia="zh-TW"/>
          </w:rPr>
          <w:t>具有</w:t>
        </w:r>
        <w:r w:rsidRPr="004520F3">
          <w:rPr>
            <w:rFonts w:hint="eastAsia"/>
            <w:bCs/>
            <w:lang w:eastAsia="zh-TW"/>
          </w:rPr>
          <w:t>代碼中文</w:t>
        </w:r>
        <w:r>
          <w:rPr>
            <w:rFonts w:hint="eastAsia"/>
            <w:bCs/>
            <w:lang w:eastAsia="zh-TW"/>
          </w:rPr>
          <w:t>內設定的角色</w:t>
        </w:r>
        <w:r>
          <w:rPr>
            <w:rFonts w:hint="eastAsia"/>
            <w:bCs/>
            <w:lang w:eastAsia="zh-TW"/>
          </w:rPr>
          <w:t xml:space="preserve">, </w:t>
        </w:r>
        <w:r>
          <w:rPr>
            <w:rFonts w:hint="eastAsia"/>
            <w:bCs/>
            <w:lang w:eastAsia="zh-TW"/>
          </w:rPr>
          <w:t>表示可異動</w:t>
        </w:r>
      </w:ins>
      <w:ins w:id="81" w:author="楊智偉" w:date="2016-10-03T19:40:00Z">
        <w:r>
          <w:rPr>
            <w:rFonts w:hint="eastAsia"/>
            <w:bCs/>
            <w:lang w:eastAsia="zh-TW"/>
          </w:rPr>
          <w:t xml:space="preserve">, </w:t>
        </w:r>
        <w:r>
          <w:rPr>
            <w:rFonts w:hint="eastAsia"/>
            <w:bCs/>
            <w:lang w:eastAsia="zh-TW"/>
          </w:rPr>
          <w:t>照原本按鈕控制</w:t>
        </w:r>
      </w:ins>
    </w:p>
    <w:p w:rsidR="009151D3" w:rsidRDefault="009151D3" w:rsidP="009151D3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82" w:author="楊智偉" w:date="2016-10-03T19:39:00Z"/>
          <w:rFonts w:ascii="細明體" w:eastAsia="細明體" w:hAnsi="細明體"/>
          <w:bCs/>
          <w:lang w:eastAsia="zh-TW"/>
        </w:rPr>
        <w:pPrChange w:id="83" w:author="楊智偉" w:date="2016-10-03T19:39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84" w:author="楊智偉" w:date="2016-10-03T19:40:00Z">
        <w:r>
          <w:rPr>
            <w:rFonts w:hint="eastAsia"/>
            <w:bCs/>
            <w:lang w:eastAsia="zh-TW"/>
          </w:rPr>
          <w:t>不然所有異動按鈕都</w:t>
        </w:r>
        <w:r>
          <w:rPr>
            <w:rFonts w:hint="eastAsia"/>
            <w:bCs/>
            <w:lang w:eastAsia="zh-TW"/>
          </w:rPr>
          <w:t>DISABLE</w:t>
        </w:r>
      </w:ins>
    </w:p>
    <w:p w:rsidR="009D2D6A" w:rsidRPr="00FD56F2" w:rsidRDefault="009D2D6A" w:rsidP="009D2D6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IF $是否已覆核 = TRUE</w:t>
      </w:r>
    </w:p>
    <w:p w:rsidR="009D2D6A" w:rsidRPr="00FD56F2" w:rsidRDefault="009D2D6A" w:rsidP="009D2D6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9D2D6A" w:rsidRPr="00FD56F2" w:rsidRDefault="009D2D6A" w:rsidP="009D2D6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ELSE</w:t>
      </w:r>
    </w:p>
    <w:p w:rsidR="009D2D6A" w:rsidRPr="00FD56F2" w:rsidRDefault="009D2D6A" w:rsidP="009D2D6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IF $是否已輸入 = TRUE</w:t>
      </w:r>
    </w:p>
    <w:p w:rsidR="009D2D6A" w:rsidRPr="00FD56F2" w:rsidRDefault="009D2D6A" w:rsidP="009D2D6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9D2D6A" w:rsidRPr="00FD56F2" w:rsidRDefault="009D2D6A" w:rsidP="009D2D6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ELSE</w:t>
      </w:r>
    </w:p>
    <w:p w:rsidR="009D2D6A" w:rsidRPr="00FD56F2" w:rsidRDefault="009D2D6A" w:rsidP="009D2D6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="00951550" w:rsidRPr="00FD56F2">
        <w:rPr>
          <w:rFonts w:ascii="細明體" w:eastAsia="細明體" w:hAnsi="細明體" w:cs="Arial" w:hint="eastAsia"/>
          <w:bCs/>
          <w:lang w:eastAsia="zh-TW"/>
        </w:rPr>
        <w:t>、【</w:t>
      </w:r>
      <w:r w:rsidR="00951550" w:rsidRPr="00FD56F2">
        <w:rPr>
          <w:rFonts w:ascii="細明體" w:eastAsia="細明體" w:hAnsi="細明體" w:hint="eastAsia"/>
          <w:bCs/>
          <w:lang w:eastAsia="zh-TW"/>
        </w:rPr>
        <w:t>新增</w:t>
      </w:r>
      <w:r w:rsidR="00951550"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9D2D6A" w:rsidRPr="00FD56F2" w:rsidRDefault="009D2D6A" w:rsidP="009D2D6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END IF</w:t>
      </w:r>
    </w:p>
    <w:p w:rsidR="009D2D6A" w:rsidRDefault="009D2D6A" w:rsidP="009D2D6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END IF</w:t>
      </w:r>
    </w:p>
    <w:p w:rsidR="0070528D" w:rsidRPr="003D4977" w:rsidRDefault="0070528D" w:rsidP="009D2D6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F440C">
        <w:rPr>
          <w:rFonts w:hint="eastAsia"/>
          <w:bCs/>
          <w:lang w:eastAsia="zh-TW"/>
        </w:rPr>
        <w:t xml:space="preserve">IF </w:t>
      </w:r>
      <w:r w:rsidRPr="00EF440C">
        <w:rPr>
          <w:rFonts w:hint="eastAsia"/>
          <w:bCs/>
          <w:lang w:eastAsia="zh-TW"/>
        </w:rPr>
        <w:t>畫面</w:t>
      </w:r>
      <w:r w:rsidRPr="00EF440C">
        <w:rPr>
          <w:rFonts w:hint="eastAsia"/>
          <w:bCs/>
          <w:lang w:eastAsia="zh-TW"/>
        </w:rPr>
        <w:t>.</w:t>
      </w:r>
      <w:r w:rsidRPr="00EF440C">
        <w:rPr>
          <w:rFonts w:ascii="sөũ" w:hAnsi="sөũ"/>
          <w:lang w:eastAsia="zh-TW"/>
        </w:rPr>
        <w:t>設定用途</w:t>
      </w:r>
      <w:r w:rsidRPr="00EF440C">
        <w:rPr>
          <w:rFonts w:ascii="sөũ" w:hAnsi="sөũ" w:hint="eastAsia"/>
          <w:lang w:eastAsia="zh-TW"/>
        </w:rPr>
        <w:t xml:space="preserve"> = </w:t>
      </w:r>
      <w:r w:rsidRPr="00EF440C">
        <w:rPr>
          <w:rFonts w:ascii="sөũ" w:hAnsi="sөũ"/>
          <w:lang w:eastAsia="zh-TW"/>
        </w:rPr>
        <w:t>‘</w:t>
      </w:r>
      <w:r w:rsidRPr="00EF440C">
        <w:rPr>
          <w:rFonts w:ascii="sөũ" w:hAnsi="sөũ" w:hint="eastAsia"/>
          <w:lang w:eastAsia="zh-TW"/>
        </w:rPr>
        <w:t>1</w:t>
      </w:r>
      <w:r w:rsidRPr="00EF440C">
        <w:rPr>
          <w:rFonts w:ascii="sөũ" w:hAnsi="sөũ"/>
          <w:lang w:eastAsia="zh-TW"/>
        </w:rPr>
        <w:t>’</w:t>
      </w:r>
      <w:r w:rsidRPr="00EF440C">
        <w:rPr>
          <w:rFonts w:ascii="sөũ" w:hAnsi="sөũ" w:hint="eastAsia"/>
          <w:lang w:eastAsia="zh-TW"/>
        </w:rPr>
        <w:t xml:space="preserve"> (</w:t>
      </w:r>
      <w:r w:rsidRPr="00EF440C">
        <w:rPr>
          <w:rFonts w:ascii="sөũ" w:hAnsi="sөũ" w:hint="eastAsia"/>
          <w:lang w:eastAsia="zh-TW"/>
        </w:rPr>
        <w:t>正式</w:t>
      </w:r>
      <w:r w:rsidRPr="00EF440C">
        <w:rPr>
          <w:rFonts w:ascii="sөũ" w:hAnsi="sөũ" w:hint="eastAsia"/>
          <w:lang w:eastAsia="zh-TW"/>
        </w:rPr>
        <w:t>)</w:t>
      </w:r>
    </w:p>
    <w:p w:rsidR="0070528D" w:rsidRPr="00FD56F2" w:rsidRDefault="0070528D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FE268E" w:rsidRPr="00FD56F2" w:rsidRDefault="00FE268E" w:rsidP="00FE268E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新增:</w:t>
      </w:r>
    </w:p>
    <w:p w:rsidR="00FE268E" w:rsidRPr="00FD56F2" w:rsidRDefault="00FE268E" w:rsidP="00FE268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FE268E" w:rsidRPr="00FD56F2" w:rsidRDefault="00FE268E" w:rsidP="00FE268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需先完成查詢才可新增</w:t>
      </w:r>
    </w:p>
    <w:p w:rsidR="00FE268E" w:rsidRPr="00FD56F2" w:rsidRDefault="00FE268E" w:rsidP="00FE268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查詢條件不能被異動，若有被異動</w:t>
      </w:r>
      <w:r w:rsidR="001D78ED" w:rsidRPr="00FD56F2">
        <w:rPr>
          <w:rFonts w:ascii="細明體" w:eastAsia="細明體" w:hAnsi="細明體" w:hint="eastAsia"/>
          <w:kern w:val="2"/>
          <w:lang w:eastAsia="zh-TW"/>
        </w:rPr>
        <w:t>則</w:t>
      </w:r>
      <w:r w:rsidRPr="00FD56F2">
        <w:rPr>
          <w:rFonts w:ascii="細明體" w:eastAsia="細明體" w:hAnsi="細明體" w:hint="eastAsia"/>
          <w:kern w:val="2"/>
          <w:lang w:eastAsia="zh-TW"/>
        </w:rPr>
        <w:t xml:space="preserve">顯示錯誤訊息， 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查詢條件已改變，請重新查詢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</w:p>
    <w:p w:rsidR="009331C1" w:rsidRPr="00FD56F2" w:rsidRDefault="009331C1" w:rsidP="00FE268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異動資料區至少需有一筆紀錄。</w:t>
      </w:r>
    </w:p>
    <w:p w:rsidR="00FE268E" w:rsidRPr="00FD56F2" w:rsidRDefault="009331C1" w:rsidP="009331C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IF 畫面輸入</w:t>
      </w:r>
      <w:r w:rsidR="006B2C65" w:rsidRPr="00FD56F2">
        <w:rPr>
          <w:rFonts w:ascii="細明體" w:eastAsia="細明體" w:hAnsi="細明體" w:hint="eastAsia"/>
          <w:kern w:val="2"/>
          <w:lang w:eastAsia="zh-TW"/>
        </w:rPr>
        <w:t>.</w:t>
      </w:r>
      <w:r w:rsidRPr="00FD56F2">
        <w:rPr>
          <w:rFonts w:ascii="細明體" w:eastAsia="細明體" w:hAnsi="細明體" w:hint="eastAsia"/>
          <w:kern w:val="2"/>
          <w:lang w:eastAsia="zh-TW"/>
        </w:rPr>
        <w:t>配分種類 =</w:t>
      </w:r>
      <w:r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Pr="00FD56F2">
        <w:rPr>
          <w:rFonts w:ascii="細明體" w:eastAsia="細明體" w:hAnsi="細明體" w:hint="eastAsia"/>
          <w:kern w:val="2"/>
          <w:lang w:eastAsia="zh-TW"/>
        </w:rPr>
        <w:t>1</w:t>
      </w:r>
      <w:r w:rsidRPr="00FD56F2">
        <w:rPr>
          <w:rFonts w:ascii="細明體" w:eastAsia="細明體" w:hAnsi="細明體"/>
          <w:kern w:val="2"/>
          <w:lang w:eastAsia="zh-TW"/>
        </w:rPr>
        <w:t>’</w:t>
      </w:r>
      <w:r w:rsidRPr="00FD56F2">
        <w:rPr>
          <w:rFonts w:ascii="細明體" w:eastAsia="細明體" w:hAnsi="細明體" w:hint="eastAsia"/>
          <w:lang w:eastAsia="zh-TW"/>
        </w:rPr>
        <w:t xml:space="preserve"> (兩區間)</w:t>
      </w:r>
    </w:p>
    <w:p w:rsidR="009331C1" w:rsidRPr="00FD56F2" w:rsidRDefault="009331C1" w:rsidP="009331C1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檢核異動資料區每筆紀錄，起訖區間數值需合理。EX: 0~60 合理  61~50 不合理。</w:t>
      </w:r>
    </w:p>
    <w:p w:rsidR="009331C1" w:rsidRPr="00FD56F2" w:rsidRDefault="009331C1" w:rsidP="009331C1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若異動資料區筆數 &gt;= 2，需檢核每筆資料的起訖區間不能重疊。EX:0~60,59~71 不合理。</w:t>
      </w:r>
    </w:p>
    <w:p w:rsidR="009331C1" w:rsidRPr="00FD56F2" w:rsidRDefault="009331C1" w:rsidP="009331C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ELSE IF 畫面輸入</w:t>
      </w:r>
      <w:r w:rsidR="006B2C65" w:rsidRPr="00FD56F2">
        <w:rPr>
          <w:rFonts w:ascii="細明體" w:eastAsia="細明體" w:hAnsi="細明體" w:hint="eastAsia"/>
          <w:kern w:val="2"/>
          <w:lang w:eastAsia="zh-TW"/>
        </w:rPr>
        <w:t>.</w:t>
      </w:r>
      <w:r w:rsidRPr="00FD56F2">
        <w:rPr>
          <w:rFonts w:ascii="細明體" w:eastAsia="細明體" w:hAnsi="細明體" w:hint="eastAsia"/>
          <w:kern w:val="2"/>
          <w:lang w:eastAsia="zh-TW"/>
        </w:rPr>
        <w:t>配分種類 =</w:t>
      </w:r>
      <w:r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Pr="00FD56F2">
        <w:rPr>
          <w:rFonts w:ascii="細明體" w:eastAsia="細明體" w:hAnsi="細明體" w:hint="eastAsia"/>
          <w:kern w:val="2"/>
          <w:lang w:eastAsia="zh-TW"/>
        </w:rPr>
        <w:t>2</w:t>
      </w:r>
      <w:r w:rsidRPr="00FD56F2">
        <w:rPr>
          <w:rFonts w:ascii="細明體" w:eastAsia="細明體" w:hAnsi="細明體"/>
          <w:kern w:val="2"/>
          <w:lang w:eastAsia="zh-TW"/>
        </w:rPr>
        <w:t>’</w:t>
      </w:r>
      <w:r w:rsidRPr="00FD56F2">
        <w:rPr>
          <w:rFonts w:ascii="細明體" w:eastAsia="細明體" w:hAnsi="細明體" w:hint="eastAsia"/>
          <w:lang w:eastAsia="zh-TW"/>
        </w:rPr>
        <w:t xml:space="preserve"> (是/否)</w:t>
      </w:r>
    </w:p>
    <w:p w:rsidR="009331C1" w:rsidRPr="00FD56F2" w:rsidRDefault="009331C1" w:rsidP="009331C1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檢核異動資料區應該</w:t>
      </w:r>
      <w:r w:rsidR="00CD2506" w:rsidRPr="00FD56F2">
        <w:rPr>
          <w:rFonts w:ascii="細明體" w:eastAsia="細明體" w:hAnsi="細明體" w:hint="eastAsia"/>
          <w:kern w:val="2"/>
          <w:lang w:eastAsia="zh-TW"/>
        </w:rPr>
        <w:t>參數數定值</w:t>
      </w:r>
      <w:r w:rsidRPr="00FD56F2">
        <w:rPr>
          <w:rFonts w:ascii="細明體" w:eastAsia="細明體" w:hAnsi="細明體" w:hint="eastAsia"/>
          <w:kern w:val="2"/>
          <w:lang w:eastAsia="zh-TW"/>
        </w:rPr>
        <w:t>各有一筆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是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  <w:r w:rsidRPr="00FD56F2">
        <w:rPr>
          <w:rFonts w:ascii="細明體" w:eastAsia="細明體" w:hAnsi="細明體" w:hint="eastAsia"/>
          <w:kern w:val="2"/>
          <w:lang w:eastAsia="zh-TW"/>
        </w:rPr>
        <w:t>，一筆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否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  <w:r w:rsidRPr="00FD56F2">
        <w:rPr>
          <w:rFonts w:ascii="細明體" w:eastAsia="細明體" w:hAnsi="細明體" w:hint="eastAsia"/>
          <w:kern w:val="2"/>
          <w:lang w:eastAsia="zh-TW"/>
        </w:rPr>
        <w:t>的紀錄</w:t>
      </w:r>
    </w:p>
    <w:p w:rsidR="009331C1" w:rsidRPr="00FD56F2" w:rsidRDefault="009331C1" w:rsidP="009331C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END IF</w:t>
      </w:r>
    </w:p>
    <w:p w:rsidR="0087301C" w:rsidRPr="00FD56F2" w:rsidRDefault="0087301C" w:rsidP="009331C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分數(0~10):需檢核每筆分數的數值是整數，且介於0~10。</w:t>
      </w:r>
    </w:p>
    <w:p w:rsidR="00597B2E" w:rsidRPr="00FD56F2" w:rsidRDefault="007A5829" w:rsidP="00597B2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異動</w:t>
      </w:r>
      <w:r w:rsidR="00597B2E" w:rsidRPr="00FD56F2">
        <w:rPr>
          <w:rFonts w:ascii="細明體" w:eastAsia="細明體" w:hAnsi="細明體" w:hint="eastAsia"/>
          <w:kern w:val="2"/>
          <w:lang w:eastAsia="zh-TW"/>
        </w:rPr>
        <w:t>資料</w:t>
      </w:r>
      <w:r w:rsidRPr="00FD56F2">
        <w:rPr>
          <w:rFonts w:ascii="細明體" w:eastAsia="細明體" w:hAnsi="細明體" w:hint="eastAsia"/>
          <w:kern w:val="2"/>
          <w:lang w:eastAsia="zh-TW"/>
        </w:rPr>
        <w:t>區畫面</w:t>
      </w:r>
      <w:r w:rsidR="00597B2E" w:rsidRPr="00FD56F2">
        <w:rPr>
          <w:rFonts w:ascii="細明體" w:eastAsia="細明體" w:hAnsi="細明體" w:hint="eastAsia"/>
          <w:kern w:val="2"/>
          <w:lang w:eastAsia="zh-TW"/>
        </w:rPr>
        <w:t>處理:</w:t>
      </w:r>
    </w:p>
    <w:p w:rsidR="00597B2E" w:rsidRPr="00FD56F2" w:rsidRDefault="007A5829" w:rsidP="00597B2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新增一列</w:t>
      </w:r>
      <w:r w:rsidRPr="00FD56F2">
        <w:rPr>
          <w:rFonts w:ascii="細明體" w:eastAsia="細明體" w:hAnsi="細明體" w:hint="eastAsia"/>
          <w:kern w:val="2"/>
          <w:lang w:eastAsia="zh-TW"/>
        </w:rPr>
        <w:t>:在點選當筆後面增加一列</w:t>
      </w:r>
    </w:p>
    <w:p w:rsidR="007A5829" w:rsidRPr="00FD56F2" w:rsidRDefault="007A5829" w:rsidP="007A582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新增一列之資料畫面顯示格式如下</w:t>
      </w:r>
    </w:p>
    <w:p w:rsidR="007A5829" w:rsidRPr="00FD56F2" w:rsidRDefault="007A5829" w:rsidP="00F70B7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序號:點選當筆序號+1</w:t>
      </w:r>
    </w:p>
    <w:p w:rsidR="00F70B7C" w:rsidRPr="00FD56F2" w:rsidRDefault="00F70B7C" w:rsidP="00F70B7C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若點選當筆後面已存在紀錄，則後面紀錄的序號也要+1</w:t>
      </w:r>
    </w:p>
    <w:p w:rsidR="00F70B7C" w:rsidRPr="00FD56F2" w:rsidRDefault="00F70B7C" w:rsidP="00F70B7C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EX:</w:t>
      </w:r>
    </w:p>
    <w:p w:rsidR="00F70B7C" w:rsidRPr="00FD56F2" w:rsidRDefault="00F70B7C" w:rsidP="00F70B7C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原資料</w:t>
      </w:r>
    </w:p>
    <w:p w:rsidR="00F70B7C" w:rsidRPr="00FD56F2" w:rsidRDefault="00F70B7C" w:rsidP="00F70B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</w:rPr>
        <w:pict>
          <v:shape id="_x0000_i1028" type="#_x0000_t75" style="width:513pt;height:35.25pt">
            <v:imagedata r:id="rId11" o:title=""/>
          </v:shape>
        </w:pict>
      </w:r>
    </w:p>
    <w:p w:rsidR="00F70B7C" w:rsidRPr="00FD56F2" w:rsidRDefault="00F70B7C" w:rsidP="00F70B7C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新增一列</w:t>
      </w:r>
    </w:p>
    <w:p w:rsidR="00F70B7C" w:rsidRPr="00FD56F2" w:rsidRDefault="00F70B7C" w:rsidP="00F70B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</w:rPr>
        <w:pict>
          <v:shape id="_x0000_i1029" type="#_x0000_t75" style="width:512.25pt;height:42pt">
            <v:imagedata r:id="rId12" o:title=""/>
          </v:shape>
        </w:pict>
      </w:r>
    </w:p>
    <w:p w:rsidR="007A5829" w:rsidRPr="00FD56F2" w:rsidRDefault="007A5829" w:rsidP="007A582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參數設定值:</w:t>
      </w:r>
    </w:p>
    <w:p w:rsidR="007A5829" w:rsidRPr="00FD56F2" w:rsidRDefault="007A5829" w:rsidP="007A582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IF 畫面輸入.配分種類 =</w:t>
      </w:r>
      <w:r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Pr="00FD56F2">
        <w:rPr>
          <w:rFonts w:ascii="細明體" w:eastAsia="細明體" w:hAnsi="細明體" w:hint="eastAsia"/>
          <w:kern w:val="2"/>
          <w:lang w:eastAsia="zh-TW"/>
        </w:rPr>
        <w:t>1</w:t>
      </w:r>
      <w:r w:rsidRPr="00FD56F2">
        <w:rPr>
          <w:rFonts w:ascii="細明體" w:eastAsia="細明體" w:hAnsi="細明體"/>
          <w:kern w:val="2"/>
          <w:lang w:eastAsia="zh-TW"/>
        </w:rPr>
        <w:t>’</w:t>
      </w:r>
      <w:r w:rsidRPr="00FD56F2">
        <w:rPr>
          <w:rFonts w:ascii="細明體" w:eastAsia="細明體" w:hAnsi="細明體" w:hint="eastAsia"/>
          <w:lang w:eastAsia="zh-TW"/>
        </w:rPr>
        <w:t xml:space="preserve"> (兩區間)</w:t>
      </w:r>
    </w:p>
    <w:p w:rsidR="007A5829" w:rsidRPr="00FD56F2" w:rsidRDefault="007A5829" w:rsidP="007A5829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起:0</w:t>
      </w:r>
    </w:p>
    <w:p w:rsidR="007A5829" w:rsidRPr="00FD56F2" w:rsidRDefault="007A5829" w:rsidP="007A5829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迄:0</w:t>
      </w:r>
    </w:p>
    <w:p w:rsidR="007A5829" w:rsidRPr="00FD56F2" w:rsidRDefault="007A5829" w:rsidP="007A582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ELSE</w:t>
      </w:r>
      <w:r w:rsidR="00027B7F" w:rsidRPr="00FD56F2">
        <w:rPr>
          <w:rFonts w:ascii="細明體" w:eastAsia="細明體" w:hAnsi="細明體" w:hint="eastAsia"/>
          <w:kern w:val="2"/>
          <w:lang w:eastAsia="zh-TW"/>
        </w:rPr>
        <w:t xml:space="preserve"> IF 畫面輸入.配分種類 =</w:t>
      </w:r>
      <w:r w:rsidR="00027B7F"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="00027B7F" w:rsidRPr="00FD56F2">
        <w:rPr>
          <w:rFonts w:ascii="細明體" w:eastAsia="細明體" w:hAnsi="細明體" w:hint="eastAsia"/>
          <w:kern w:val="2"/>
          <w:lang w:eastAsia="zh-TW"/>
        </w:rPr>
        <w:t>2</w:t>
      </w:r>
      <w:r w:rsidR="00027B7F" w:rsidRPr="00FD56F2">
        <w:rPr>
          <w:rFonts w:ascii="細明體" w:eastAsia="細明體" w:hAnsi="細明體"/>
          <w:kern w:val="2"/>
          <w:lang w:eastAsia="zh-TW"/>
        </w:rPr>
        <w:t>’</w:t>
      </w:r>
      <w:r w:rsidR="00027B7F" w:rsidRPr="00FD56F2">
        <w:rPr>
          <w:rFonts w:ascii="細明體" w:eastAsia="細明體" w:hAnsi="細明體" w:hint="eastAsia"/>
          <w:lang w:eastAsia="zh-TW"/>
        </w:rPr>
        <w:t xml:space="preserve"> (是/否)</w:t>
      </w:r>
    </w:p>
    <w:p w:rsidR="007A5829" w:rsidRPr="00FD56F2" w:rsidRDefault="00027B7F" w:rsidP="007A5829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下拉選項(是/否)</w:t>
      </w:r>
    </w:p>
    <w:p w:rsidR="00027B7F" w:rsidRPr="00FD56F2" w:rsidRDefault="00027B7F" w:rsidP="00027B7F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END IF</w:t>
      </w:r>
    </w:p>
    <w:p w:rsidR="005E4C79" w:rsidRPr="00FD56F2" w:rsidRDefault="005E4C79" w:rsidP="005E4C7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分數(0~10): 0</w:t>
      </w:r>
    </w:p>
    <w:p w:rsidR="005E4C79" w:rsidRPr="00FD56F2" w:rsidRDefault="005E4C79" w:rsidP="005E4C7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hint="eastAsia"/>
          <w:bCs/>
        </w:rPr>
        <w:t>一列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</w:rPr>
        <w:t>刪除</w:t>
      </w:r>
      <w:r w:rsidRPr="00FD56F2">
        <w:rPr>
          <w:rFonts w:ascii="細明體" w:eastAsia="細明體" w:hAnsi="細明體" w:cs="Arial" w:hint="eastAsia"/>
          <w:bCs/>
        </w:rPr>
        <w:t>本列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cs="Arial" w:hint="eastAsia"/>
          <w:bCs/>
        </w:rPr>
        <w:t>ENABLED</w:t>
      </w:r>
    </w:p>
    <w:p w:rsidR="007A5829" w:rsidRPr="00FD56F2" w:rsidRDefault="007A5829" w:rsidP="007A582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刪除本列</w:t>
      </w:r>
      <w:r w:rsidRPr="00FD56F2">
        <w:rPr>
          <w:rFonts w:ascii="細明體" w:eastAsia="細明體" w:hAnsi="細明體" w:hint="eastAsia"/>
          <w:kern w:val="2"/>
          <w:lang w:eastAsia="zh-TW"/>
        </w:rPr>
        <w:t>:將點選當筆紀錄刪除</w:t>
      </w:r>
    </w:p>
    <w:p w:rsidR="00864D9A" w:rsidRPr="00FD56F2" w:rsidRDefault="00864D9A" w:rsidP="007A582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I</w:t>
      </w:r>
      <w:r w:rsidRPr="00FD56F2">
        <w:rPr>
          <w:rFonts w:ascii="細明體" w:eastAsia="細明體" w:hAnsi="細明體" w:hint="eastAsia"/>
          <w:kern w:val="2"/>
          <w:lang w:eastAsia="zh-TW"/>
        </w:rPr>
        <w:t>F畫面</w:t>
      </w:r>
      <w:r w:rsidR="007E3237" w:rsidRPr="00FD56F2">
        <w:rPr>
          <w:rFonts w:ascii="細明體" w:eastAsia="細明體" w:hAnsi="細明體" w:hint="eastAsia"/>
          <w:kern w:val="2"/>
          <w:lang w:eastAsia="zh-TW"/>
        </w:rPr>
        <w:t>只有</w:t>
      </w:r>
      <w:r w:rsidRPr="00FD56F2">
        <w:rPr>
          <w:rFonts w:ascii="細明體" w:eastAsia="細明體" w:hAnsi="細明體" w:hint="eastAsia"/>
          <w:kern w:val="2"/>
          <w:lang w:eastAsia="zh-TW"/>
        </w:rPr>
        <w:t>一筆資料</w:t>
      </w:r>
      <w:r w:rsidR="007E3237" w:rsidRPr="00FD56F2">
        <w:rPr>
          <w:rFonts w:ascii="細明體" w:eastAsia="細明體" w:hAnsi="細明體" w:hint="eastAsia"/>
          <w:kern w:val="2"/>
          <w:lang w:eastAsia="zh-TW"/>
        </w:rPr>
        <w:t>按刪除本列</w:t>
      </w:r>
      <w:r w:rsidRPr="00FD56F2">
        <w:rPr>
          <w:rFonts w:ascii="細明體" w:eastAsia="細明體" w:hAnsi="細明體" w:hint="eastAsia"/>
          <w:kern w:val="2"/>
          <w:lang w:eastAsia="zh-TW"/>
        </w:rPr>
        <w:t>，則將欄位資料設定為DEFAULT值</w:t>
      </w:r>
    </w:p>
    <w:p w:rsidR="00864D9A" w:rsidRPr="00FD56F2" w:rsidRDefault="00864D9A" w:rsidP="00864D9A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 xml:space="preserve">序號: </w:t>
      </w:r>
      <w:r w:rsidRPr="00FD56F2">
        <w:rPr>
          <w:rFonts w:ascii="細明體" w:eastAsia="細明體" w:hAnsi="細明體"/>
          <w:kern w:val="2"/>
          <w:sz w:val="20"/>
          <w:szCs w:val="20"/>
        </w:rPr>
        <w:t>‘</w:t>
      </w:r>
      <w:r w:rsidRPr="00FD56F2">
        <w:rPr>
          <w:rFonts w:ascii="細明體" w:eastAsia="細明體" w:hAnsi="細明體" w:hint="eastAsia"/>
          <w:kern w:val="2"/>
          <w:sz w:val="20"/>
          <w:szCs w:val="20"/>
        </w:rPr>
        <w:t>1</w:t>
      </w:r>
      <w:r w:rsidRPr="00FD56F2">
        <w:rPr>
          <w:rFonts w:ascii="細明體" w:eastAsia="細明體" w:hAnsi="細明體"/>
          <w:kern w:val="2"/>
          <w:sz w:val="20"/>
          <w:szCs w:val="20"/>
        </w:rPr>
        <w:t>’</w:t>
      </w:r>
      <w:r w:rsidRPr="00FD56F2">
        <w:rPr>
          <w:rFonts w:ascii="細明體" w:eastAsia="細明體" w:hAnsi="細明體" w:hint="eastAsia"/>
          <w:kern w:val="2"/>
          <w:sz w:val="20"/>
          <w:szCs w:val="20"/>
        </w:rPr>
        <w:t xml:space="preserve"> </w:t>
      </w:r>
    </w:p>
    <w:p w:rsidR="00864D9A" w:rsidRPr="00FD56F2" w:rsidRDefault="00864D9A" w:rsidP="00864D9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參數設定值:</w:t>
      </w:r>
    </w:p>
    <w:p w:rsidR="00864D9A" w:rsidRPr="00FD56F2" w:rsidRDefault="00864D9A" w:rsidP="00864D9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IF 畫面輸入.配分種類 =</w:t>
      </w:r>
      <w:r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Pr="00FD56F2">
        <w:rPr>
          <w:rFonts w:ascii="細明體" w:eastAsia="細明體" w:hAnsi="細明體" w:hint="eastAsia"/>
          <w:kern w:val="2"/>
          <w:lang w:eastAsia="zh-TW"/>
        </w:rPr>
        <w:t>1</w:t>
      </w:r>
      <w:r w:rsidRPr="00FD56F2">
        <w:rPr>
          <w:rFonts w:ascii="細明體" w:eastAsia="細明體" w:hAnsi="細明體"/>
          <w:kern w:val="2"/>
          <w:lang w:eastAsia="zh-TW"/>
        </w:rPr>
        <w:t>’</w:t>
      </w:r>
      <w:r w:rsidRPr="00FD56F2">
        <w:rPr>
          <w:rFonts w:ascii="細明體" w:eastAsia="細明體" w:hAnsi="細明體" w:hint="eastAsia"/>
          <w:lang w:eastAsia="zh-TW"/>
        </w:rPr>
        <w:t xml:space="preserve"> (兩區間)</w:t>
      </w:r>
    </w:p>
    <w:p w:rsidR="00864D9A" w:rsidRPr="00FD56F2" w:rsidRDefault="00864D9A" w:rsidP="00864D9A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起:0</w:t>
      </w:r>
    </w:p>
    <w:p w:rsidR="00864D9A" w:rsidRPr="00FD56F2" w:rsidRDefault="00864D9A" w:rsidP="00864D9A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迄:0</w:t>
      </w:r>
    </w:p>
    <w:p w:rsidR="00864D9A" w:rsidRPr="00FD56F2" w:rsidRDefault="00864D9A" w:rsidP="00864D9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ELSE</w:t>
      </w:r>
      <w:r w:rsidRPr="00FD56F2">
        <w:rPr>
          <w:rFonts w:ascii="細明體" w:eastAsia="細明體" w:hAnsi="細明體" w:hint="eastAsia"/>
          <w:kern w:val="2"/>
          <w:lang w:eastAsia="zh-TW"/>
        </w:rPr>
        <w:t xml:space="preserve"> IF 畫面輸入.配分種類 =</w:t>
      </w:r>
      <w:r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Pr="00FD56F2">
        <w:rPr>
          <w:rFonts w:ascii="細明體" w:eastAsia="細明體" w:hAnsi="細明體" w:hint="eastAsia"/>
          <w:kern w:val="2"/>
          <w:lang w:eastAsia="zh-TW"/>
        </w:rPr>
        <w:t>2</w:t>
      </w:r>
      <w:r w:rsidRPr="00FD56F2">
        <w:rPr>
          <w:rFonts w:ascii="細明體" w:eastAsia="細明體" w:hAnsi="細明體"/>
          <w:kern w:val="2"/>
          <w:lang w:eastAsia="zh-TW"/>
        </w:rPr>
        <w:t>’</w:t>
      </w:r>
      <w:r w:rsidRPr="00FD56F2">
        <w:rPr>
          <w:rFonts w:ascii="細明體" w:eastAsia="細明體" w:hAnsi="細明體" w:hint="eastAsia"/>
          <w:lang w:eastAsia="zh-TW"/>
        </w:rPr>
        <w:t xml:space="preserve"> (是/否)</w:t>
      </w:r>
    </w:p>
    <w:p w:rsidR="00864D9A" w:rsidRPr="00FD56F2" w:rsidRDefault="00864D9A" w:rsidP="00864D9A">
      <w:pPr>
        <w:pStyle w:val="Tabletext"/>
        <w:keepLines w:val="0"/>
        <w:numPr>
          <w:ilvl w:val="7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下拉選項(是/否)</w:t>
      </w:r>
    </w:p>
    <w:p w:rsidR="00864D9A" w:rsidRPr="00FD56F2" w:rsidRDefault="00864D9A" w:rsidP="00864D9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END IF</w:t>
      </w:r>
    </w:p>
    <w:p w:rsidR="00864D9A" w:rsidRPr="00FD56F2" w:rsidRDefault="00864D9A" w:rsidP="00864D9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分數(0~10): 0</w:t>
      </w:r>
    </w:p>
    <w:p w:rsidR="00864D9A" w:rsidRPr="00FD56F2" w:rsidRDefault="00864D9A" w:rsidP="00864D9A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cs="Arial" w:hint="eastAsia"/>
          <w:bCs/>
          <w:sz w:val="20"/>
          <w:szCs w:val="20"/>
        </w:rPr>
        <w:t>【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>新增一列</w:t>
      </w:r>
      <w:r w:rsidRPr="00FD56F2">
        <w:rPr>
          <w:rFonts w:ascii="細明體" w:eastAsia="細明體" w:hAnsi="細明體" w:cs="Arial" w:hint="eastAsia"/>
          <w:bCs/>
          <w:sz w:val="20"/>
          <w:szCs w:val="20"/>
        </w:rPr>
        <w:t>】、【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>刪除</w:t>
      </w:r>
      <w:r w:rsidRPr="00FD56F2">
        <w:rPr>
          <w:rFonts w:ascii="細明體" w:eastAsia="細明體" w:hAnsi="細明體" w:cs="Arial" w:hint="eastAsia"/>
          <w:bCs/>
          <w:sz w:val="20"/>
          <w:szCs w:val="20"/>
        </w:rPr>
        <w:t>本列】ENABLED</w:t>
      </w:r>
    </w:p>
    <w:p w:rsidR="00864D9A" w:rsidRPr="00FD56F2" w:rsidRDefault="00864D9A" w:rsidP="00864D9A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ELSE</w:t>
      </w:r>
    </w:p>
    <w:p w:rsidR="00864D9A" w:rsidRPr="00FD56F2" w:rsidRDefault="00864D9A" w:rsidP="00864D9A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將點選當筆資料</w:t>
      </w:r>
      <w:r w:rsidR="007E3237" w:rsidRPr="00FD56F2">
        <w:rPr>
          <w:rFonts w:ascii="細明體" w:eastAsia="細明體" w:hAnsi="細明體" w:hint="eastAsia"/>
          <w:kern w:val="2"/>
          <w:sz w:val="20"/>
          <w:szCs w:val="20"/>
        </w:rPr>
        <w:t>從異動資料區移除</w:t>
      </w:r>
    </w:p>
    <w:p w:rsidR="007E3237" w:rsidRPr="00FD56F2" w:rsidRDefault="007E3237" w:rsidP="007E3237">
      <w:pPr>
        <w:numPr>
          <w:ilvl w:val="6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若點選當筆後面還有紀錄，則將後面所有紀錄</w:t>
      </w:r>
      <w:r w:rsidR="00A91837" w:rsidRPr="00FD56F2">
        <w:rPr>
          <w:rFonts w:ascii="細明體" w:eastAsia="細明體" w:hAnsi="細明體" w:hint="eastAsia"/>
          <w:kern w:val="2"/>
          <w:sz w:val="20"/>
          <w:szCs w:val="20"/>
        </w:rPr>
        <w:t>的序號更新為</w:t>
      </w:r>
      <w:r w:rsidRPr="00FD56F2">
        <w:rPr>
          <w:rFonts w:ascii="細明體" w:eastAsia="細明體" w:hAnsi="細明體" w:hint="eastAsia"/>
          <w:kern w:val="2"/>
          <w:sz w:val="20"/>
          <w:szCs w:val="20"/>
        </w:rPr>
        <w:t xml:space="preserve">序號 -1 </w:t>
      </w:r>
    </w:p>
    <w:p w:rsidR="007E3237" w:rsidRPr="00FD56F2" w:rsidRDefault="007E3237" w:rsidP="007E3237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END IF</w:t>
      </w:r>
    </w:p>
    <w:p w:rsidR="00711BBE" w:rsidRPr="00FD56F2" w:rsidRDefault="00E5584E" w:rsidP="00711BBE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更新</w:t>
      </w:r>
      <w:r w:rsidR="00711BBE" w:rsidRPr="00FD56F2">
        <w:rPr>
          <w:rFonts w:ascii="細明體" w:eastAsia="細明體" w:hAnsi="細明體" w:hint="eastAsia"/>
          <w:kern w:val="2"/>
          <w:sz w:val="20"/>
          <w:szCs w:val="20"/>
        </w:rPr>
        <w:t>檔案</w:t>
      </w:r>
      <w:r w:rsidRPr="00FD56F2">
        <w:rPr>
          <w:rFonts w:ascii="細明體" w:eastAsia="細明體" w:hAnsi="細明體" w:hint="eastAsia"/>
          <w:kern w:val="2"/>
          <w:sz w:val="20"/>
          <w:szCs w:val="20"/>
        </w:rPr>
        <w:t>:</w:t>
      </w:r>
      <w:r w:rsidR="006C7C37">
        <w:rPr>
          <w:rFonts w:ascii="細明體" w:eastAsia="細明體" w:hAnsi="細明體" w:hint="eastAsia"/>
          <w:kern w:val="2"/>
          <w:sz w:val="20"/>
          <w:szCs w:val="20"/>
        </w:rPr>
        <w:t>(</w:t>
      </w:r>
      <w:r w:rsidR="006C7C37" w:rsidRPr="006C7C37">
        <w:rPr>
          <w:rFonts w:ascii="細明體" w:eastAsia="細明體" w:hAnsi="細明體" w:hint="eastAsia"/>
          <w:kern w:val="2"/>
          <w:sz w:val="20"/>
          <w:szCs w:val="20"/>
        </w:rPr>
        <w:t>根據用途分類決定</w:t>
      </w:r>
      <w:r w:rsidR="006C7C37">
        <w:rPr>
          <w:rFonts w:ascii="細明體" w:eastAsia="細明體" w:hAnsi="細明體" w:hint="eastAsia"/>
          <w:kern w:val="2"/>
          <w:sz w:val="20"/>
          <w:szCs w:val="20"/>
        </w:rPr>
        <w:t>更新</w:t>
      </w:r>
      <w:r w:rsidR="006C7C37" w:rsidRPr="006C7C37">
        <w:rPr>
          <w:rFonts w:ascii="細明體" w:eastAsia="細明體" w:hAnsi="細明體" w:hint="eastAsia"/>
          <w:kern w:val="2"/>
          <w:sz w:val="20"/>
          <w:szCs w:val="20"/>
        </w:rPr>
        <w:t>檔</w:t>
      </w:r>
      <w:r w:rsidR="006C7C37">
        <w:rPr>
          <w:rFonts w:ascii="細明體" w:eastAsia="細明體" w:hAnsi="細明體" w:hint="eastAsia"/>
          <w:kern w:val="2"/>
          <w:sz w:val="20"/>
          <w:szCs w:val="20"/>
        </w:rPr>
        <w:t>案)</w:t>
      </w:r>
    </w:p>
    <w:p w:rsidR="00F46892" w:rsidRPr="00F46892" w:rsidRDefault="00F46892" w:rsidP="00711BBE">
      <w:pPr>
        <w:numPr>
          <w:ilvl w:val="3"/>
          <w:numId w:val="37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F46892">
        <w:rPr>
          <w:rFonts w:ascii="細明體" w:eastAsia="細明體" w:hAnsi="細明體" w:hint="eastAsia"/>
          <w:sz w:val="20"/>
          <w:szCs w:val="20"/>
        </w:rPr>
        <w:t>IF 畫面.</w:t>
      </w:r>
      <w:r w:rsidRPr="00F46892">
        <w:rPr>
          <w:rFonts w:ascii="細明體" w:eastAsia="細明體" w:hAnsi="細明體"/>
          <w:sz w:val="20"/>
          <w:szCs w:val="20"/>
        </w:rPr>
        <w:t>設定用途</w:t>
      </w:r>
      <w:r w:rsidRPr="00F46892">
        <w:rPr>
          <w:rFonts w:ascii="細明體" w:eastAsia="細明體" w:hAnsi="細明體" w:hint="eastAsia"/>
          <w:sz w:val="20"/>
          <w:szCs w:val="20"/>
        </w:rPr>
        <w:t xml:space="preserve"> = </w:t>
      </w:r>
      <w:r w:rsidRPr="00F46892">
        <w:rPr>
          <w:rFonts w:ascii="細明體" w:eastAsia="細明體" w:hAnsi="細明體"/>
          <w:sz w:val="20"/>
          <w:szCs w:val="20"/>
        </w:rPr>
        <w:t>‘</w:t>
      </w:r>
      <w:r w:rsidRPr="00F46892">
        <w:rPr>
          <w:rFonts w:ascii="細明體" w:eastAsia="細明體" w:hAnsi="細明體" w:hint="eastAsia"/>
          <w:sz w:val="20"/>
          <w:szCs w:val="20"/>
        </w:rPr>
        <w:t>1</w:t>
      </w:r>
      <w:r w:rsidRPr="00F46892">
        <w:rPr>
          <w:rFonts w:ascii="細明體" w:eastAsia="細明體" w:hAnsi="細明體"/>
          <w:sz w:val="20"/>
          <w:szCs w:val="20"/>
        </w:rPr>
        <w:t>’</w:t>
      </w:r>
      <w:r w:rsidRPr="00F46892">
        <w:rPr>
          <w:rFonts w:ascii="細明體" w:eastAsia="細明體" w:hAnsi="細明體" w:hint="eastAsia"/>
          <w:sz w:val="20"/>
          <w:szCs w:val="20"/>
        </w:rPr>
        <w:t xml:space="preserve"> (正式)</w:t>
      </w:r>
    </w:p>
    <w:p w:rsidR="00711BBE" w:rsidRPr="00FD56F2" w:rsidRDefault="00E5584E" w:rsidP="001610C5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/>
          <w:bCs/>
          <w:sz w:val="20"/>
          <w:szCs w:val="20"/>
        </w:rPr>
        <w:t>C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>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理賠偵測因子分數檔維護模組AA_V1Z001.刪除()，BY參數:</w:t>
      </w:r>
    </w:p>
    <w:p w:rsidR="005C68EB" w:rsidRPr="00FD56F2" w:rsidRDefault="005C68E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5C68EB" w:rsidRPr="00FD56F2" w:rsidRDefault="005C68E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5C68EB" w:rsidRPr="008F6144" w:rsidRDefault="005C68E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EF3071" w:rsidRDefault="00CA0595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85" w:author="楊智偉" w:date="2016-10-03T19:47:00Z"/>
          <w:rFonts w:ascii="細明體" w:eastAsia="細明體" w:hAnsi="細明體"/>
          <w:kern w:val="2"/>
          <w:lang w:eastAsia="zh-TW"/>
          <w:rPrChange w:id="86" w:author="楊智偉" w:date="2016-10-03T19:47:00Z">
            <w:rPr>
              <w:ins w:id="87" w:author="楊智偉" w:date="2016-10-03T19:47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EF3071" w:rsidRPr="00FD56F2" w:rsidRDefault="00EF3071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88" w:author="楊智偉" w:date="2016-10-03T19:47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F46892" w:rsidRDefault="00F46892" w:rsidP="001610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F46892" w:rsidRPr="00FD56F2" w:rsidRDefault="00F46892" w:rsidP="00F46892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/>
          <w:bCs/>
          <w:sz w:val="20"/>
          <w:szCs w:val="20"/>
        </w:rPr>
        <w:t>C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>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理賠偵測因子分數檔維護模組AA_V1Z001.刪除</w:t>
      </w:r>
      <w:r>
        <w:rPr>
          <w:rFonts w:ascii="細明體" w:eastAsia="細明體" w:hAnsi="細明體" w:hint="eastAsia"/>
          <w:sz w:val="20"/>
          <w:szCs w:val="20"/>
        </w:rPr>
        <w:t>暫存</w:t>
      </w:r>
      <w:r w:rsidRPr="00FD56F2">
        <w:rPr>
          <w:rFonts w:ascii="細明體" w:eastAsia="細明體" w:hAnsi="細明體" w:hint="eastAsia"/>
          <w:sz w:val="20"/>
          <w:szCs w:val="20"/>
        </w:rPr>
        <w:t>()，BY參數:</w:t>
      </w:r>
    </w:p>
    <w:p w:rsidR="00F46892" w:rsidRPr="00FD56F2" w:rsidRDefault="00F46892" w:rsidP="00F46892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F46892" w:rsidRPr="00FD56F2" w:rsidRDefault="00F46892" w:rsidP="00F46892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F46892" w:rsidRPr="008F6144" w:rsidRDefault="00F46892" w:rsidP="00F46892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F46892" w:rsidRPr="00EF3071" w:rsidRDefault="00F46892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89" w:author="楊智偉" w:date="2016-10-03T19:47:00Z"/>
          <w:rFonts w:ascii="細明體" w:eastAsia="細明體" w:hAnsi="細明體"/>
          <w:kern w:val="2"/>
          <w:lang w:eastAsia="zh-TW"/>
          <w:rPrChange w:id="90" w:author="楊智偉" w:date="2016-10-03T19:47:00Z">
            <w:rPr>
              <w:ins w:id="91" w:author="楊智偉" w:date="2016-10-03T19:47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EF3071" w:rsidRDefault="00EF3071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92" w:author="楊智偉" w:date="2016-10-03T19:47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5C68EB" w:rsidRPr="00FD56F2" w:rsidRDefault="0087301C" w:rsidP="001610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若無資料屬正常，繼續下一STEP</w:t>
      </w:r>
    </w:p>
    <w:p w:rsidR="00600AB1" w:rsidRPr="00FD56F2" w:rsidRDefault="00600AB1" w:rsidP="0087301C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Loop處理</w:t>
      </w:r>
      <w:r w:rsidR="0087301C" w:rsidRPr="00FD56F2">
        <w:rPr>
          <w:rFonts w:ascii="細明體" w:eastAsia="細明體" w:hAnsi="細明體" w:hint="eastAsia"/>
          <w:bCs/>
          <w:sz w:val="20"/>
          <w:szCs w:val="20"/>
        </w:rPr>
        <w:t>畫面</w:t>
      </w:r>
      <w:r w:rsidR="0087301C" w:rsidRPr="00FD56F2">
        <w:rPr>
          <w:rFonts w:ascii="細明體" w:eastAsia="細明體" w:hAnsi="細明體" w:hint="eastAsia"/>
          <w:kern w:val="2"/>
          <w:sz w:val="20"/>
          <w:szCs w:val="20"/>
        </w:rPr>
        <w:t>異動資料區每筆資料</w:t>
      </w:r>
    </w:p>
    <w:p w:rsidR="00E5584E" w:rsidRPr="00FD56F2" w:rsidRDefault="00600AB1" w:rsidP="00600AB1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Format成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理賠偵測因子分數bo</w:t>
      </w:r>
      <w:r w:rsidR="0093488C" w:rsidRPr="00FD56F2">
        <w:rPr>
          <w:rFonts w:ascii="細明體" w:eastAsia="細明體" w:hAnsi="細明體" w:hint="eastAsia"/>
          <w:sz w:val="20"/>
          <w:szCs w:val="20"/>
        </w:rPr>
        <w:t>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3615"/>
        <w:gridCol w:w="3615"/>
        <w:tblGridChange w:id="93">
          <w:tblGrid>
            <w:gridCol w:w="567"/>
            <w:gridCol w:w="2268"/>
            <w:gridCol w:w="3615"/>
            <w:gridCol w:w="3615"/>
          </w:tblGrid>
        </w:tblGridChange>
      </w:tblGrid>
      <w:tr w:rsidR="00600AB1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00AB1" w:rsidRPr="00FD56F2" w:rsidRDefault="00600AB1" w:rsidP="00F0064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00AB1" w:rsidRPr="00FD56F2" w:rsidRDefault="00600AB1" w:rsidP="00F0064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00AB1" w:rsidRPr="00FD56F2" w:rsidRDefault="00600AB1" w:rsidP="00F0064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600AB1" w:rsidRPr="00FD56F2" w:rsidTr="005F7A9E">
        <w:tblPrEx>
          <w:tblW w:w="0" w:type="auto"/>
          <w:tblInd w:w="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PrExChange w:id="94" w:author="楊智偉" w:date="2016-10-03T19:48:00Z">
            <w:tblPrEx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20"/>
          <w:trPrChange w:id="95" w:author="楊智偉" w:date="2016-10-03T19:48:00Z">
            <w:trPr>
              <w:trHeight w:val="20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6" w:author="楊智偉" w:date="2016-10-03T19:48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00AB1" w:rsidRPr="00FD56F2" w:rsidRDefault="00600AB1" w:rsidP="00F0064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7" w:author="楊智偉" w:date="2016-10-03T19:48:00Z"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00AB1" w:rsidRPr="00FD56F2" w:rsidRDefault="005F7A9E" w:rsidP="00F00645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ins w:id="98" w:author="楊智偉" w:date="2016-10-03T19:48:00Z">
              <w:r>
                <w:rPr>
                  <w:rFonts w:ascii="細明體" w:eastAsia="細明體" w:hAnsi="細明體" w:hint="eastAsia"/>
                </w:rPr>
                <w:t>系統別</w:t>
              </w:r>
            </w:ins>
            <w:del w:id="99" w:author="楊智偉" w:date="2016-10-03T19:48:00Z">
              <w:r w:rsidR="00600AB1" w:rsidRPr="00FD56F2" w:rsidDel="005F7A9E">
                <w:rPr>
                  <w:rFonts w:ascii="細明體" w:eastAsia="細明體" w:hAnsi="細明體" w:cs="Arial Unicode MS" w:hint="eastAsia"/>
                  <w:sz w:val="20"/>
                  <w:szCs w:val="20"/>
                </w:rPr>
                <w:delText>模型分類</w:delText>
              </w:r>
            </w:del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00" w:author="楊智偉" w:date="2016-10-03T19:48:00Z">
              <w:tcPr>
                <w:tcW w:w="723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600AB1" w:rsidRPr="00FD56F2" w:rsidRDefault="005F7A9E" w:rsidP="00F0064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ins w:id="101" w:author="楊智偉" w:date="2016-10-03T19:48:00Z">
              <w:r w:rsidRPr="00FD56F2">
                <w:rPr>
                  <w:rFonts w:ascii="細明體" w:eastAsia="細明體" w:hAnsi="細明體" w:hint="eastAsia"/>
                  <w:sz w:val="20"/>
                  <w:szCs w:val="20"/>
                </w:rPr>
                <w:t>同畫面選取對</w:t>
              </w:r>
            </w:ins>
            <w:del w:id="102" w:author="楊智偉" w:date="2016-10-03T19:48:00Z">
              <w:r w:rsidR="00600AB1" w:rsidRPr="00FD56F2" w:rsidDel="005F7A9E">
                <w:rPr>
                  <w:rFonts w:ascii="細明體" w:eastAsia="細明體" w:hAnsi="細明體" w:hint="eastAsia"/>
                  <w:sz w:val="20"/>
                  <w:szCs w:val="20"/>
                </w:rPr>
                <w:delText>同畫面選取對</w:delText>
              </w:r>
            </w:del>
          </w:p>
        </w:tc>
      </w:tr>
      <w:tr w:rsidR="005F7A9E" w:rsidRPr="00FD56F2" w:rsidTr="00F00645">
        <w:trPr>
          <w:trHeight w:val="20"/>
          <w:ins w:id="103" w:author="楊智偉" w:date="2016-10-03T19:48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ins w:id="104" w:author="楊智偉" w:date="2016-10-03T19:48:00Z"/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ins w:id="105" w:author="楊智偉" w:date="2016-10-03T19:48:00Z"/>
                <w:rFonts w:ascii="細明體" w:eastAsia="細明體" w:hAnsi="細明體" w:cs="Arial Unicode MS" w:hint="eastAsia"/>
                <w:sz w:val="20"/>
                <w:szCs w:val="20"/>
              </w:rPr>
            </w:pPr>
            <w:ins w:id="106" w:author="楊智偉" w:date="2016-10-03T19:48:00Z">
              <w:r w:rsidRPr="00FD56F2">
                <w:rPr>
                  <w:rFonts w:ascii="細明體" w:eastAsia="細明體" w:hAnsi="細明體" w:cs="Arial Unicode MS" w:hint="eastAsia"/>
                  <w:sz w:val="20"/>
                  <w:szCs w:val="20"/>
                </w:rPr>
                <w:t>模型分類</w:t>
              </w:r>
            </w:ins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ins w:id="107" w:author="楊智偉" w:date="2016-10-03T19:48:00Z"/>
                <w:rFonts w:ascii="細明體" w:eastAsia="細明體" w:hAnsi="細明體" w:hint="eastAsia"/>
                <w:sz w:val="20"/>
                <w:szCs w:val="20"/>
              </w:rPr>
            </w:pPr>
            <w:ins w:id="108" w:author="楊智偉" w:date="2016-10-03T19:48:00Z">
              <w:r w:rsidRPr="00FD56F2">
                <w:rPr>
                  <w:rFonts w:ascii="細明體" w:eastAsia="細明體" w:hAnsi="細明體" w:hint="eastAsia"/>
                  <w:sz w:val="20"/>
                  <w:szCs w:val="20"/>
                </w:rPr>
                <w:t>同畫面選取對</w:t>
              </w:r>
            </w:ins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因子分類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9E" w:rsidRPr="00FD56F2" w:rsidRDefault="005F7A9E" w:rsidP="005F7A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同畫面選取對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a9"/>
              <w:numPr>
                <w:ilvl w:val="0"/>
                <w:numId w:val="2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9E" w:rsidRPr="00FD56F2" w:rsidRDefault="005F7A9E" w:rsidP="005F7A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同畫面選取對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同畫面處理當筆序號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規則參數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配分種類 =</w:t>
            </w:r>
            <w:r w:rsidRPr="00FD56F2">
              <w:rPr>
                <w:rFonts w:ascii="細明體" w:eastAsia="細明體" w:hAnsi="細明體"/>
                <w:kern w:val="2"/>
                <w:sz w:val="20"/>
                <w:szCs w:val="20"/>
              </w:rPr>
              <w:t xml:space="preserve"> ‘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1</w:t>
            </w:r>
            <w:r w:rsidRPr="00FD56F2">
              <w:rPr>
                <w:rFonts w:ascii="細明體" w:eastAsia="細明體" w:hAnsi="細明體"/>
                <w:kern w:val="2"/>
                <w:sz w:val="20"/>
                <w:szCs w:val="20"/>
              </w:rPr>
              <w:t>’</w:t>
            </w: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 (兩區間)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IF 配分種類 =</w:t>
            </w:r>
            <w:r w:rsidRPr="00FD56F2">
              <w:rPr>
                <w:rFonts w:ascii="細明體" w:eastAsia="細明體" w:hAnsi="細明體"/>
                <w:kern w:val="2"/>
                <w:sz w:val="20"/>
                <w:szCs w:val="20"/>
              </w:rPr>
              <w:t xml:space="preserve"> ‘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2</w:t>
            </w:r>
            <w:r w:rsidRPr="00FD56F2">
              <w:rPr>
                <w:rFonts w:ascii="細明體" w:eastAsia="細明體" w:hAnsi="細明體"/>
                <w:kern w:val="2"/>
                <w:sz w:val="20"/>
                <w:szCs w:val="20"/>
              </w:rPr>
              <w:t>’</w:t>
            </w: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 (是/否)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將畫面起、迄欄位值中間以逗號組成字串寫入。EX:0~60 ,組出字串 </w:t>
            </w:r>
            <w:r w:rsidRPr="00FD56F2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0,60</w:t>
            </w:r>
            <w:r w:rsidRPr="00FD56F2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同處理當筆參數設定值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規則中文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模型分類對應代碼中文+</w:t>
            </w: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因子分類</w:t>
            </w:r>
            <w:r w:rsidRPr="00FD56F2">
              <w:rPr>
                <w:rFonts w:ascii="細明體" w:eastAsia="細明體" w:hAnsi="細明體" w:cs="Arial Unicode MS" w:hint="eastAsia"/>
                <w:sz w:val="20"/>
                <w:szCs w:val="20"/>
              </w:rPr>
              <w:t>對應代碼中文</w:t>
            </w: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+因子代碼</w:t>
            </w:r>
            <w:r w:rsidRPr="00FD56F2">
              <w:rPr>
                <w:rFonts w:ascii="細明體" w:eastAsia="細明體" w:hAnsi="細明體" w:cs="Arial Unicode MS" w:hint="eastAsia"/>
                <w:sz w:val="20"/>
                <w:szCs w:val="20"/>
              </w:rPr>
              <w:t>對應代碼中文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因子分數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同處理當筆分數(0~10)輸入值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輸入人員ID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LOGIN人員ID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輸入人員姓名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LOGIN人員姓名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輸入人員單位代號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LOGIN人員作業單位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輸入時間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系統日期時間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是否覆核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9E" w:rsidRPr="00FD56F2" w:rsidRDefault="005F7A9E" w:rsidP="005F7A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FD56F2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 w:rsidRPr="00FD56F2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覆核人員ID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A9E" w:rsidRPr="00FD56F2" w:rsidRDefault="005F7A9E" w:rsidP="005F7A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覆核人員姓名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覆核人員單位代號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5F7A9E" w:rsidRPr="00FD56F2" w:rsidTr="00F00645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覆核時間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A9E" w:rsidRPr="00FD56F2" w:rsidRDefault="005F7A9E" w:rsidP="005F7A9E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</w:tbl>
    <w:p w:rsidR="00600AB1" w:rsidRPr="00FD56F2" w:rsidRDefault="00600AB1" w:rsidP="00600AB1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Add 到$理賠偵測因子分數list</w:t>
      </w:r>
    </w:p>
    <w:p w:rsidR="00625E29" w:rsidRPr="001610C5" w:rsidRDefault="00625E29" w:rsidP="0087301C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46892">
        <w:rPr>
          <w:rFonts w:ascii="細明體" w:eastAsia="細明體" w:hAnsi="細明體" w:hint="eastAsia"/>
          <w:sz w:val="20"/>
          <w:szCs w:val="20"/>
        </w:rPr>
        <w:t>IF 畫面.</w:t>
      </w:r>
      <w:r w:rsidRPr="00F46892">
        <w:rPr>
          <w:rFonts w:ascii="細明體" w:eastAsia="細明體" w:hAnsi="細明體"/>
          <w:sz w:val="20"/>
          <w:szCs w:val="20"/>
        </w:rPr>
        <w:t>設定用途</w:t>
      </w:r>
      <w:r w:rsidRPr="00F46892">
        <w:rPr>
          <w:rFonts w:ascii="細明體" w:eastAsia="細明體" w:hAnsi="細明體" w:hint="eastAsia"/>
          <w:sz w:val="20"/>
          <w:szCs w:val="20"/>
        </w:rPr>
        <w:t xml:space="preserve"> = </w:t>
      </w:r>
      <w:r w:rsidRPr="00F46892">
        <w:rPr>
          <w:rFonts w:ascii="細明體" w:eastAsia="細明體" w:hAnsi="細明體"/>
          <w:sz w:val="20"/>
          <w:szCs w:val="20"/>
        </w:rPr>
        <w:t>‘</w:t>
      </w:r>
      <w:r w:rsidRPr="00F46892">
        <w:rPr>
          <w:rFonts w:ascii="細明體" w:eastAsia="細明體" w:hAnsi="細明體" w:hint="eastAsia"/>
          <w:sz w:val="20"/>
          <w:szCs w:val="20"/>
        </w:rPr>
        <w:t>1</w:t>
      </w:r>
      <w:r w:rsidRPr="00F46892">
        <w:rPr>
          <w:rFonts w:ascii="細明體" w:eastAsia="細明體" w:hAnsi="細明體"/>
          <w:sz w:val="20"/>
          <w:szCs w:val="20"/>
        </w:rPr>
        <w:t>’</w:t>
      </w:r>
      <w:r w:rsidRPr="00F46892">
        <w:rPr>
          <w:rFonts w:ascii="細明體" w:eastAsia="細明體" w:hAnsi="細明體" w:hint="eastAsia"/>
          <w:sz w:val="20"/>
          <w:szCs w:val="20"/>
        </w:rPr>
        <w:t xml:space="preserve"> (正式)</w:t>
      </w:r>
    </w:p>
    <w:p w:rsidR="0087301C" w:rsidRPr="00FD56F2" w:rsidRDefault="0087301C" w:rsidP="001610C5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CALL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理賠偵測因子分數檔維護模組AA_V1Z001.新增()，BY參數:</w:t>
      </w:r>
    </w:p>
    <w:p w:rsidR="00600AB1" w:rsidRPr="00FD56F2" w:rsidRDefault="00600AB1" w:rsidP="001610C5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$理賠偵測因子分數list</w:t>
      </w:r>
    </w:p>
    <w:p w:rsidR="0087301C" w:rsidRPr="00FD56F2" w:rsidRDefault="0029627F" w:rsidP="001610C5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若模組有誤，顯示</w:t>
      </w:r>
      <w:r w:rsidR="00600AB1" w:rsidRPr="00FD56F2">
        <w:rPr>
          <w:rFonts w:ascii="細明體" w:eastAsia="細明體" w:hAnsi="細明體" w:hint="eastAsia"/>
          <w:bCs/>
          <w:sz w:val="20"/>
          <w:szCs w:val="20"/>
        </w:rPr>
        <w:t>該模組錯誤訊息</w:t>
      </w:r>
      <w:r w:rsidRPr="00FD56F2">
        <w:rPr>
          <w:rFonts w:ascii="細明體" w:eastAsia="細明體" w:hAnsi="細明體" w:hint="eastAsia"/>
          <w:sz w:val="20"/>
          <w:szCs w:val="20"/>
        </w:rPr>
        <w:t>。</w:t>
      </w:r>
    </w:p>
    <w:p w:rsidR="0087301C" w:rsidRPr="00FD56F2" w:rsidRDefault="0029627F" w:rsidP="001610C5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 xml:space="preserve">若無誤，顯示 </w:t>
      </w:r>
      <w:r w:rsidRPr="00FD56F2">
        <w:rPr>
          <w:rFonts w:ascii="細明體" w:eastAsia="細明體" w:hAnsi="細明體"/>
          <w:bCs/>
          <w:sz w:val="20"/>
          <w:szCs w:val="20"/>
        </w:rPr>
        <w:t>“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>新增成功訊息</w:t>
      </w:r>
      <w:r w:rsidRPr="00FD56F2">
        <w:rPr>
          <w:rFonts w:ascii="細明體" w:eastAsia="細明體" w:hAnsi="細明體"/>
          <w:bCs/>
          <w:sz w:val="20"/>
          <w:szCs w:val="20"/>
        </w:rPr>
        <w:t>”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>。</w:t>
      </w:r>
    </w:p>
    <w:p w:rsidR="00625E29" w:rsidRDefault="00625E29" w:rsidP="001610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</w:t>
      </w:r>
    </w:p>
    <w:p w:rsidR="00625E29" w:rsidRPr="00FD56F2" w:rsidRDefault="00625E29" w:rsidP="00625E29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CALL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理賠偵測因子分數檔維護模組AA_V1Z001.新增</w:t>
      </w:r>
      <w:r>
        <w:rPr>
          <w:rFonts w:ascii="細明體" w:eastAsia="細明體" w:hAnsi="細明體" w:hint="eastAsia"/>
          <w:sz w:val="20"/>
          <w:szCs w:val="20"/>
        </w:rPr>
        <w:t>暫存</w:t>
      </w:r>
      <w:r w:rsidRPr="00FD56F2">
        <w:rPr>
          <w:rFonts w:ascii="細明體" w:eastAsia="細明體" w:hAnsi="細明體" w:hint="eastAsia"/>
          <w:sz w:val="20"/>
          <w:szCs w:val="20"/>
        </w:rPr>
        <w:t>()，BY參數:</w:t>
      </w:r>
    </w:p>
    <w:p w:rsidR="00625E29" w:rsidRPr="00FD56F2" w:rsidRDefault="00625E29" w:rsidP="00625E29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$理賠偵測因子分數list</w:t>
      </w:r>
    </w:p>
    <w:p w:rsidR="00625E29" w:rsidRPr="00FD56F2" w:rsidRDefault="00625E29" w:rsidP="00625E29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若模組有誤，顯示該模組錯誤訊息</w:t>
      </w:r>
      <w:r w:rsidRPr="00FD56F2">
        <w:rPr>
          <w:rFonts w:ascii="細明體" w:eastAsia="細明體" w:hAnsi="細明體" w:hint="eastAsia"/>
          <w:sz w:val="20"/>
          <w:szCs w:val="20"/>
        </w:rPr>
        <w:t>。</w:t>
      </w:r>
    </w:p>
    <w:p w:rsidR="00625E29" w:rsidRDefault="00625E29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若無誤，顯示 </w:t>
      </w:r>
      <w:r w:rsidRPr="00FD56F2">
        <w:rPr>
          <w:rFonts w:ascii="細明體" w:eastAsia="細明體" w:hAnsi="細明體"/>
          <w:bCs/>
          <w:lang w:eastAsia="zh-TW"/>
        </w:rPr>
        <w:t>“</w:t>
      </w:r>
      <w:r w:rsidRPr="00FD56F2">
        <w:rPr>
          <w:rFonts w:ascii="細明體" w:eastAsia="細明體" w:hAnsi="細明體" w:hint="eastAsia"/>
          <w:bCs/>
          <w:lang w:eastAsia="zh-TW"/>
        </w:rPr>
        <w:t>新增成功訊息</w:t>
      </w:r>
      <w:r w:rsidRPr="00FD56F2">
        <w:rPr>
          <w:rFonts w:ascii="細明體" w:eastAsia="細明體" w:hAnsi="細明體"/>
          <w:bCs/>
          <w:lang w:eastAsia="zh-TW"/>
        </w:rPr>
        <w:t>”</w:t>
      </w:r>
      <w:r w:rsidRPr="00FD56F2">
        <w:rPr>
          <w:rFonts w:ascii="細明體" w:eastAsia="細明體" w:hAnsi="細明體" w:hint="eastAsia"/>
          <w:bCs/>
          <w:lang w:eastAsia="zh-TW"/>
        </w:rPr>
        <w:t>。</w:t>
      </w:r>
    </w:p>
    <w:p w:rsidR="00F778EB" w:rsidRPr="00FD56F2" w:rsidRDefault="00F778EB" w:rsidP="00F778E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操作按鈕控制</w:t>
      </w:r>
    </w:p>
    <w:p w:rsidR="008734BC" w:rsidRPr="001610C5" w:rsidRDefault="008734BC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46892">
        <w:rPr>
          <w:rFonts w:ascii="細明體" w:eastAsia="細明體" w:hAnsi="細明體" w:hint="eastAsia"/>
          <w:lang w:eastAsia="zh-TW"/>
        </w:rPr>
        <w:t>IF 畫面.</w:t>
      </w:r>
      <w:r w:rsidRPr="00F46892">
        <w:rPr>
          <w:rFonts w:ascii="細明體" w:eastAsia="細明體" w:hAnsi="細明體"/>
          <w:lang w:eastAsia="zh-TW"/>
        </w:rPr>
        <w:t>設定用途</w:t>
      </w:r>
      <w:r w:rsidRPr="00F46892">
        <w:rPr>
          <w:rFonts w:ascii="細明體" w:eastAsia="細明體" w:hAnsi="細明體" w:hint="eastAsia"/>
          <w:lang w:eastAsia="zh-TW"/>
        </w:rPr>
        <w:t xml:space="preserve"> = </w:t>
      </w:r>
      <w:r w:rsidRPr="00F46892">
        <w:rPr>
          <w:rFonts w:ascii="細明體" w:eastAsia="細明體" w:hAnsi="細明體"/>
          <w:lang w:eastAsia="zh-TW"/>
        </w:rPr>
        <w:t>‘</w:t>
      </w:r>
      <w:r w:rsidRPr="00F46892">
        <w:rPr>
          <w:rFonts w:ascii="細明體" w:eastAsia="細明體" w:hAnsi="細明體" w:hint="eastAsia"/>
          <w:lang w:eastAsia="zh-TW"/>
        </w:rPr>
        <w:t>1</w:t>
      </w:r>
      <w:r w:rsidRPr="00F46892">
        <w:rPr>
          <w:rFonts w:ascii="細明體" w:eastAsia="細明體" w:hAnsi="細明體"/>
          <w:lang w:eastAsia="zh-TW"/>
        </w:rPr>
        <w:t>’</w:t>
      </w:r>
      <w:r w:rsidRPr="00F46892">
        <w:rPr>
          <w:rFonts w:ascii="細明體" w:eastAsia="細明體" w:hAnsi="細明體" w:hint="eastAsia"/>
          <w:lang w:eastAsia="zh-TW"/>
        </w:rPr>
        <w:t xml:space="preserve"> (正式)</w:t>
      </w:r>
    </w:p>
    <w:p w:rsidR="00F778EB" w:rsidRPr="001610C5" w:rsidRDefault="00F778EB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8734BC" w:rsidRPr="001610C5" w:rsidRDefault="008734BC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bCs/>
          <w:lang w:eastAsia="zh-TW"/>
        </w:rPr>
        <w:t>ELSE</w:t>
      </w:r>
    </w:p>
    <w:p w:rsidR="008734BC" w:rsidRPr="00FD56F2" w:rsidRDefault="008734BC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="00DE030F" w:rsidRPr="00FD56F2">
        <w:rPr>
          <w:rFonts w:ascii="細明體" w:eastAsia="細明體" w:hAnsi="細明體" w:cs="Arial" w:hint="eastAsia"/>
          <w:bCs/>
          <w:lang w:eastAsia="zh-TW"/>
        </w:rPr>
        <w:t>、【</w:t>
      </w:r>
      <w:r w:rsidR="00DE030F"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="00DE030F"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646E68" w:rsidRPr="00FD56F2" w:rsidRDefault="008F2A72" w:rsidP="00646E68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修改:</w:t>
      </w:r>
    </w:p>
    <w:p w:rsidR="00DE1AA4" w:rsidRPr="00FD56F2" w:rsidRDefault="00DE1AA4" w:rsidP="00DE1AA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需先完成查詢才可修改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 xml:space="preserve">查詢條件不能被異動，若有被異動則顯示錯誤訊息， 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查詢條件已改變，請重新查詢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異動資料區至少需有一筆紀錄。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IF 畫面輸入.配分種類 =</w:t>
      </w:r>
      <w:r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Pr="00FD56F2">
        <w:rPr>
          <w:rFonts w:ascii="細明體" w:eastAsia="細明體" w:hAnsi="細明體" w:hint="eastAsia"/>
          <w:kern w:val="2"/>
          <w:lang w:eastAsia="zh-TW"/>
        </w:rPr>
        <w:t>1</w:t>
      </w:r>
      <w:r w:rsidRPr="00FD56F2">
        <w:rPr>
          <w:rFonts w:ascii="細明體" w:eastAsia="細明體" w:hAnsi="細明體"/>
          <w:kern w:val="2"/>
          <w:lang w:eastAsia="zh-TW"/>
        </w:rPr>
        <w:t>’</w:t>
      </w:r>
      <w:r w:rsidRPr="00FD56F2">
        <w:rPr>
          <w:rFonts w:ascii="細明體" w:eastAsia="細明體" w:hAnsi="細明體" w:hint="eastAsia"/>
          <w:lang w:eastAsia="zh-TW"/>
        </w:rPr>
        <w:t xml:space="preserve"> (兩區間)</w:t>
      </w:r>
    </w:p>
    <w:p w:rsidR="00DE1AA4" w:rsidRPr="00FD56F2" w:rsidRDefault="00DE1AA4" w:rsidP="00DE1AA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檢核異動資料區每筆紀錄，起訖區間數值需合理。EX: 0~60 合理  61~50 不合理。</w:t>
      </w:r>
    </w:p>
    <w:p w:rsidR="00DE1AA4" w:rsidRPr="00FD56F2" w:rsidRDefault="00DE1AA4" w:rsidP="00DE1AA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若異動資料區筆數 &gt;= 2，需檢核每筆資料的起訖區間不能重疊。EX:0~60,59~71 不合理。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ELSE IF 畫面輸入.配分種類 =</w:t>
      </w:r>
      <w:r w:rsidRPr="00FD56F2">
        <w:rPr>
          <w:rFonts w:ascii="細明體" w:eastAsia="細明體" w:hAnsi="細明體"/>
          <w:kern w:val="2"/>
          <w:lang w:eastAsia="zh-TW"/>
        </w:rPr>
        <w:t xml:space="preserve"> ‘</w:t>
      </w:r>
      <w:r w:rsidRPr="00FD56F2">
        <w:rPr>
          <w:rFonts w:ascii="細明體" w:eastAsia="細明體" w:hAnsi="細明體" w:hint="eastAsia"/>
          <w:kern w:val="2"/>
          <w:lang w:eastAsia="zh-TW"/>
        </w:rPr>
        <w:t>2</w:t>
      </w:r>
      <w:r w:rsidRPr="00FD56F2">
        <w:rPr>
          <w:rFonts w:ascii="細明體" w:eastAsia="細明體" w:hAnsi="細明體"/>
          <w:kern w:val="2"/>
          <w:lang w:eastAsia="zh-TW"/>
        </w:rPr>
        <w:t>’</w:t>
      </w:r>
      <w:r w:rsidRPr="00FD56F2">
        <w:rPr>
          <w:rFonts w:ascii="細明體" w:eastAsia="細明體" w:hAnsi="細明體" w:hint="eastAsia"/>
          <w:lang w:eastAsia="zh-TW"/>
        </w:rPr>
        <w:t xml:space="preserve"> (是/否)</w:t>
      </w:r>
    </w:p>
    <w:p w:rsidR="00DE1AA4" w:rsidRPr="00FD56F2" w:rsidRDefault="00DE1AA4" w:rsidP="00DE1AA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檢核異動資料區應該參數數定值各有一筆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是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  <w:r w:rsidRPr="00FD56F2">
        <w:rPr>
          <w:rFonts w:ascii="細明體" w:eastAsia="細明體" w:hAnsi="細明體" w:hint="eastAsia"/>
          <w:kern w:val="2"/>
          <w:lang w:eastAsia="zh-TW"/>
        </w:rPr>
        <w:t>，一筆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否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  <w:r w:rsidRPr="00FD56F2">
        <w:rPr>
          <w:rFonts w:ascii="細明體" w:eastAsia="細明體" w:hAnsi="細明體" w:hint="eastAsia"/>
          <w:kern w:val="2"/>
          <w:lang w:eastAsia="zh-TW"/>
        </w:rPr>
        <w:t>的紀錄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END IF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分數(0~10):需檢核每筆分數的數值是整數，且介於0~10。</w:t>
      </w:r>
    </w:p>
    <w:p w:rsidR="00DE1AA4" w:rsidRPr="00FD56F2" w:rsidRDefault="00DE1AA4" w:rsidP="00DE1AA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異動資料區畫面處理: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同</w:t>
      </w: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Pr="00FD56F2">
        <w:rPr>
          <w:rFonts w:ascii="細明體" w:eastAsia="細明體" w:hAnsi="細明體" w:hint="eastAsia"/>
          <w:kern w:val="2"/>
          <w:lang w:eastAsia="zh-TW"/>
        </w:rPr>
        <w:t>程式段處理</w:t>
      </w:r>
    </w:p>
    <w:p w:rsidR="00DE1AA4" w:rsidRPr="00FD56F2" w:rsidRDefault="00DE1AA4" w:rsidP="00DE1AA4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更新檔案: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同</w:t>
      </w: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Pr="00FD56F2">
        <w:rPr>
          <w:rFonts w:ascii="細明體" w:eastAsia="細明體" w:hAnsi="細明體" w:hint="eastAsia"/>
          <w:kern w:val="2"/>
          <w:lang w:eastAsia="zh-TW"/>
        </w:rPr>
        <w:t>程式段處理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若無誤，顯示 </w:t>
      </w:r>
      <w:r w:rsidRPr="00FD56F2">
        <w:rPr>
          <w:rFonts w:ascii="細明體" w:eastAsia="細明體" w:hAnsi="細明體"/>
          <w:bCs/>
          <w:lang w:eastAsia="zh-TW"/>
        </w:rPr>
        <w:t>“</w:t>
      </w:r>
      <w:r w:rsidRPr="00FD56F2">
        <w:rPr>
          <w:rFonts w:ascii="細明體" w:eastAsia="細明體" w:hAnsi="細明體" w:hint="eastAsia"/>
          <w:bCs/>
          <w:lang w:eastAsia="zh-TW"/>
        </w:rPr>
        <w:t>修改成功訊息</w:t>
      </w:r>
      <w:r w:rsidRPr="00FD56F2">
        <w:rPr>
          <w:rFonts w:ascii="細明體" w:eastAsia="細明體" w:hAnsi="細明體"/>
          <w:bCs/>
          <w:lang w:eastAsia="zh-TW"/>
        </w:rPr>
        <w:t>”</w:t>
      </w:r>
      <w:r w:rsidRPr="00FD56F2">
        <w:rPr>
          <w:rFonts w:ascii="細明體" w:eastAsia="細明體" w:hAnsi="細明體" w:hint="eastAsia"/>
          <w:bCs/>
          <w:lang w:eastAsia="zh-TW"/>
        </w:rPr>
        <w:t>。</w:t>
      </w:r>
    </w:p>
    <w:p w:rsidR="00F778EB" w:rsidRPr="00FD56F2" w:rsidRDefault="00F778EB" w:rsidP="00F778E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操作按鈕控制</w:t>
      </w:r>
    </w:p>
    <w:p w:rsidR="00D675D9" w:rsidRPr="001610C5" w:rsidRDefault="00D675D9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46892">
        <w:rPr>
          <w:rFonts w:ascii="細明體" w:eastAsia="細明體" w:hAnsi="細明體" w:hint="eastAsia"/>
          <w:lang w:eastAsia="zh-TW"/>
        </w:rPr>
        <w:t>IF 畫面.</w:t>
      </w:r>
      <w:r w:rsidRPr="00F46892">
        <w:rPr>
          <w:rFonts w:ascii="細明體" w:eastAsia="細明體" w:hAnsi="細明體"/>
          <w:lang w:eastAsia="zh-TW"/>
        </w:rPr>
        <w:t>設定用途</w:t>
      </w:r>
      <w:r w:rsidRPr="00F46892">
        <w:rPr>
          <w:rFonts w:ascii="細明體" w:eastAsia="細明體" w:hAnsi="細明體" w:hint="eastAsia"/>
          <w:lang w:eastAsia="zh-TW"/>
        </w:rPr>
        <w:t xml:space="preserve"> = </w:t>
      </w:r>
      <w:r w:rsidRPr="00F46892">
        <w:rPr>
          <w:rFonts w:ascii="細明體" w:eastAsia="細明體" w:hAnsi="細明體"/>
          <w:lang w:eastAsia="zh-TW"/>
        </w:rPr>
        <w:t>‘</w:t>
      </w:r>
      <w:r w:rsidRPr="00F46892">
        <w:rPr>
          <w:rFonts w:ascii="細明體" w:eastAsia="細明體" w:hAnsi="細明體" w:hint="eastAsia"/>
          <w:lang w:eastAsia="zh-TW"/>
        </w:rPr>
        <w:t>1</w:t>
      </w:r>
      <w:r w:rsidRPr="00F46892">
        <w:rPr>
          <w:rFonts w:ascii="細明體" w:eastAsia="細明體" w:hAnsi="細明體"/>
          <w:lang w:eastAsia="zh-TW"/>
        </w:rPr>
        <w:t>’</w:t>
      </w:r>
      <w:r w:rsidRPr="00F46892">
        <w:rPr>
          <w:rFonts w:ascii="細明體" w:eastAsia="細明體" w:hAnsi="細明體" w:hint="eastAsia"/>
          <w:lang w:eastAsia="zh-TW"/>
        </w:rPr>
        <w:t xml:space="preserve"> (正式)</w:t>
      </w:r>
    </w:p>
    <w:p w:rsidR="00F778EB" w:rsidRPr="001610C5" w:rsidRDefault="00F778EB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D675D9" w:rsidRPr="001610C5" w:rsidRDefault="00D675D9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bCs/>
          <w:lang w:eastAsia="zh-TW"/>
        </w:rPr>
        <w:t>ELSE</w:t>
      </w:r>
    </w:p>
    <w:p w:rsidR="00DE030F" w:rsidRPr="00CD1E3C" w:rsidRDefault="00DE030F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D675D9" w:rsidRPr="00FD56F2" w:rsidRDefault="00D675D9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16170" w:rsidRPr="00FD56F2" w:rsidRDefault="008F2A72" w:rsidP="0021617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刪除:</w:t>
      </w:r>
    </w:p>
    <w:p w:rsidR="00DE1AA4" w:rsidRPr="00FD56F2" w:rsidRDefault="00DE1AA4" w:rsidP="00DE1AA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需先完成查詢才可修改</w:t>
      </w:r>
    </w:p>
    <w:p w:rsidR="00DE1AA4" w:rsidRPr="00FD56F2" w:rsidRDefault="00DE1AA4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 xml:space="preserve">查詢條件不能被異動，若有被異動則顯示錯誤訊息， 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查詢條件已改變，請重新查詢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</w:p>
    <w:p w:rsidR="008C5F0B" w:rsidRPr="00FD56F2" w:rsidRDefault="00DE1AA4" w:rsidP="008C5F0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</w:rPr>
        <w:t>更新檔案:</w:t>
      </w:r>
    </w:p>
    <w:p w:rsidR="0007163F" w:rsidRDefault="0007163F" w:rsidP="00DE1AA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46892">
        <w:rPr>
          <w:rFonts w:ascii="細明體" w:eastAsia="細明體" w:hAnsi="細明體" w:hint="eastAsia"/>
          <w:lang w:eastAsia="zh-TW"/>
        </w:rPr>
        <w:t>IF 畫面.</w:t>
      </w:r>
      <w:r w:rsidRPr="00F46892">
        <w:rPr>
          <w:rFonts w:ascii="細明體" w:eastAsia="細明體" w:hAnsi="細明體"/>
          <w:lang w:eastAsia="zh-TW"/>
        </w:rPr>
        <w:t>設定用途</w:t>
      </w:r>
      <w:r w:rsidRPr="00F46892">
        <w:rPr>
          <w:rFonts w:ascii="細明體" w:eastAsia="細明體" w:hAnsi="細明體" w:hint="eastAsia"/>
          <w:lang w:eastAsia="zh-TW"/>
        </w:rPr>
        <w:t xml:space="preserve"> = </w:t>
      </w:r>
      <w:r w:rsidRPr="00F46892">
        <w:rPr>
          <w:rFonts w:ascii="細明體" w:eastAsia="細明體" w:hAnsi="細明體"/>
          <w:lang w:eastAsia="zh-TW"/>
        </w:rPr>
        <w:t>‘</w:t>
      </w:r>
      <w:r w:rsidRPr="00F46892">
        <w:rPr>
          <w:rFonts w:ascii="細明體" w:eastAsia="細明體" w:hAnsi="細明體" w:hint="eastAsia"/>
          <w:lang w:eastAsia="zh-TW"/>
        </w:rPr>
        <w:t>1</w:t>
      </w:r>
      <w:r w:rsidRPr="00F46892">
        <w:rPr>
          <w:rFonts w:ascii="細明體" w:eastAsia="細明體" w:hAnsi="細明體"/>
          <w:lang w:eastAsia="zh-TW"/>
        </w:rPr>
        <w:t>’</w:t>
      </w:r>
      <w:r w:rsidRPr="00F46892">
        <w:rPr>
          <w:rFonts w:ascii="細明體" w:eastAsia="細明體" w:hAnsi="細明體" w:hint="eastAsia"/>
          <w:lang w:eastAsia="zh-TW"/>
        </w:rPr>
        <w:t xml:space="preserve"> (正式)</w:t>
      </w:r>
    </w:p>
    <w:p w:rsidR="00DE1AA4" w:rsidRPr="00FD56F2" w:rsidRDefault="00DE1AA4" w:rsidP="001610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C</w:t>
      </w:r>
      <w:r w:rsidRPr="00FD56F2">
        <w:rPr>
          <w:rFonts w:ascii="細明體" w:eastAsia="細明體" w:hAnsi="細明體" w:hint="eastAsia"/>
          <w:kern w:val="2"/>
          <w:lang w:eastAsia="zh-TW"/>
        </w:rPr>
        <w:t>all</w:t>
      </w:r>
      <w:r w:rsidRPr="00FD56F2">
        <w:rPr>
          <w:rFonts w:ascii="細明體" w:eastAsia="細明體" w:hAnsi="細明體" w:hint="eastAsia"/>
          <w:lang w:eastAsia="zh-TW"/>
        </w:rPr>
        <w:t>理賠偵測因子分數檔維護模組AA_V1Z001.刪除()</w:t>
      </w:r>
      <w:r w:rsidR="00BC507B" w:rsidRPr="00FD56F2">
        <w:rPr>
          <w:rFonts w:ascii="細明體" w:eastAsia="細明體" w:hAnsi="細明體" w:hint="eastAsia"/>
          <w:lang w:eastAsia="zh-TW"/>
        </w:rPr>
        <w:t>,by參數:</w:t>
      </w:r>
    </w:p>
    <w:p w:rsidR="00BC507B" w:rsidRPr="00FD56F2" w:rsidRDefault="00BC507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BC507B" w:rsidRPr="00FD56F2" w:rsidRDefault="00BC507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BC507B" w:rsidRPr="008F6144" w:rsidRDefault="00BC507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109" w:author="楊智偉" w:date="2016-10-03T19:48:00Z"/>
          <w:rFonts w:ascii="細明體" w:eastAsia="細明體" w:hAnsi="細明體"/>
          <w:kern w:val="2"/>
          <w:lang w:eastAsia="zh-TW"/>
          <w:rPrChange w:id="110" w:author="楊智偉" w:date="2016-10-03T19:48:00Z">
            <w:rPr>
              <w:ins w:id="111" w:author="楊智偉" w:date="2016-10-03T19:48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12" w:author="楊智偉" w:date="2016-10-03T19:48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3E4FAA" w:rsidRPr="00FD56F2" w:rsidRDefault="003E4FAA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若有誤，顯示該模組錯誤訊息。</w:t>
      </w:r>
    </w:p>
    <w:p w:rsidR="00F778EB" w:rsidRPr="00FD56F2" w:rsidRDefault="00F778EB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若無誤，顯示 </w:t>
      </w:r>
      <w:r w:rsidRPr="00FD56F2">
        <w:rPr>
          <w:rFonts w:ascii="細明體" w:eastAsia="細明體" w:hAnsi="細明體"/>
          <w:bCs/>
          <w:lang w:eastAsia="zh-TW"/>
        </w:rPr>
        <w:t>“</w:t>
      </w:r>
      <w:r w:rsidRPr="00FD56F2">
        <w:rPr>
          <w:rFonts w:ascii="細明體" w:eastAsia="細明體" w:hAnsi="細明體" w:hint="eastAsia"/>
          <w:bCs/>
          <w:lang w:eastAsia="zh-TW"/>
        </w:rPr>
        <w:t>刪除成功訊息</w:t>
      </w:r>
      <w:r w:rsidRPr="00FD56F2">
        <w:rPr>
          <w:rFonts w:ascii="細明體" w:eastAsia="細明體" w:hAnsi="細明體"/>
          <w:bCs/>
          <w:lang w:eastAsia="zh-TW"/>
        </w:rPr>
        <w:t>”</w:t>
      </w:r>
      <w:r w:rsidRPr="00FD56F2">
        <w:rPr>
          <w:rFonts w:ascii="細明體" w:eastAsia="細明體" w:hAnsi="細明體" w:hint="eastAsia"/>
          <w:bCs/>
          <w:lang w:eastAsia="zh-TW"/>
        </w:rPr>
        <w:t>。</w:t>
      </w:r>
    </w:p>
    <w:p w:rsidR="0007163F" w:rsidRDefault="0007163F" w:rsidP="001610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</w:t>
      </w:r>
    </w:p>
    <w:p w:rsidR="0007163F" w:rsidRPr="00FD56F2" w:rsidRDefault="0007163F" w:rsidP="0007163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C</w:t>
      </w:r>
      <w:r w:rsidRPr="00FD56F2">
        <w:rPr>
          <w:rFonts w:ascii="細明體" w:eastAsia="細明體" w:hAnsi="細明體" w:hint="eastAsia"/>
          <w:kern w:val="2"/>
          <w:lang w:eastAsia="zh-TW"/>
        </w:rPr>
        <w:t>all</w:t>
      </w:r>
      <w:r w:rsidRPr="00FD56F2">
        <w:rPr>
          <w:rFonts w:ascii="細明體" w:eastAsia="細明體" w:hAnsi="細明體" w:hint="eastAsia"/>
          <w:lang w:eastAsia="zh-TW"/>
        </w:rPr>
        <w:t>理賠偵測因子分數檔維護模組AA_V1Z001.刪除</w:t>
      </w:r>
      <w:r>
        <w:rPr>
          <w:rFonts w:ascii="細明體" w:eastAsia="細明體" w:hAnsi="細明體" w:hint="eastAsia"/>
          <w:lang w:eastAsia="zh-TW"/>
        </w:rPr>
        <w:t>暫存</w:t>
      </w:r>
      <w:r w:rsidRPr="00FD56F2">
        <w:rPr>
          <w:rFonts w:ascii="細明體" w:eastAsia="細明體" w:hAnsi="細明體" w:hint="eastAsia"/>
          <w:lang w:eastAsia="zh-TW"/>
        </w:rPr>
        <w:t>(),by參數:</w:t>
      </w:r>
    </w:p>
    <w:p w:rsidR="0007163F" w:rsidRPr="00FD56F2" w:rsidRDefault="0007163F" w:rsidP="0007163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07163F" w:rsidRPr="00FD56F2" w:rsidRDefault="0007163F" w:rsidP="0007163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07163F" w:rsidRPr="008F6144" w:rsidRDefault="0007163F" w:rsidP="0007163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07163F" w:rsidRPr="005F7A9E" w:rsidRDefault="0007163F" w:rsidP="0007163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113" w:author="楊智偉" w:date="2016-10-03T19:48:00Z"/>
          <w:rFonts w:ascii="細明體" w:eastAsia="細明體" w:hAnsi="細明體"/>
          <w:kern w:val="2"/>
          <w:lang w:eastAsia="zh-TW"/>
          <w:rPrChange w:id="114" w:author="楊智偉" w:date="2016-10-03T19:48:00Z">
            <w:rPr>
              <w:ins w:id="115" w:author="楊智偉" w:date="2016-10-03T19:48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07163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16" w:author="楊智偉" w:date="2016-10-03T19:48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07163F" w:rsidRPr="00FD56F2" w:rsidRDefault="0007163F" w:rsidP="0007163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若有誤，顯示該模組錯誤訊息。</w:t>
      </w:r>
    </w:p>
    <w:p w:rsidR="0007163F" w:rsidRDefault="0007163F" w:rsidP="001610C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若無誤，顯示 </w:t>
      </w:r>
      <w:r w:rsidRPr="00FD56F2">
        <w:rPr>
          <w:rFonts w:ascii="細明體" w:eastAsia="細明體" w:hAnsi="細明體"/>
          <w:bCs/>
          <w:lang w:eastAsia="zh-TW"/>
        </w:rPr>
        <w:t>“</w:t>
      </w:r>
      <w:r w:rsidRPr="00FD56F2">
        <w:rPr>
          <w:rFonts w:ascii="細明體" w:eastAsia="細明體" w:hAnsi="細明體" w:hint="eastAsia"/>
          <w:bCs/>
          <w:lang w:eastAsia="zh-TW"/>
        </w:rPr>
        <w:t>刪除成功訊息</w:t>
      </w:r>
      <w:r w:rsidRPr="00FD56F2">
        <w:rPr>
          <w:rFonts w:ascii="細明體" w:eastAsia="細明體" w:hAnsi="細明體"/>
          <w:bCs/>
          <w:lang w:eastAsia="zh-TW"/>
        </w:rPr>
        <w:t>”</w:t>
      </w:r>
      <w:r w:rsidRPr="00FD56F2">
        <w:rPr>
          <w:rFonts w:ascii="細明體" w:eastAsia="細明體" w:hAnsi="細明體" w:hint="eastAsia"/>
          <w:bCs/>
          <w:lang w:eastAsia="zh-TW"/>
        </w:rPr>
        <w:t>。</w:t>
      </w:r>
    </w:p>
    <w:p w:rsidR="00F778EB" w:rsidRPr="00FD56F2" w:rsidRDefault="00F778EB" w:rsidP="00F778E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操作按鈕控制</w:t>
      </w:r>
    </w:p>
    <w:p w:rsidR="00F778EB" w:rsidRPr="00FD56F2" w:rsidRDefault="00F778EB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AF04A3" w:rsidRPr="00FD56F2" w:rsidRDefault="008F2A72" w:rsidP="0041158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覆核:</w:t>
      </w:r>
      <w:r w:rsidR="000D6FBE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3E4FAA" w:rsidRPr="00FD56F2" w:rsidRDefault="003E4FAA" w:rsidP="003E4FAA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3E4FAA" w:rsidRPr="00FD56F2" w:rsidRDefault="003E4FAA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需先完成查詢才可修改</w:t>
      </w:r>
    </w:p>
    <w:p w:rsidR="003E4FAA" w:rsidRDefault="003E4FAA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 xml:space="preserve">查詢條件不能被異動，若有被異動則顯示錯誤訊息， 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查詢條件已改變，請重新查詢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</w:p>
    <w:p w:rsidR="000D6FBE" w:rsidRPr="001610C5" w:rsidRDefault="00626356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46892">
        <w:rPr>
          <w:rFonts w:ascii="細明體" w:eastAsia="細明體" w:hAnsi="細明體" w:hint="eastAsia"/>
          <w:lang w:eastAsia="zh-TW"/>
        </w:rPr>
        <w:t>IF 畫面.</w:t>
      </w:r>
      <w:r w:rsidRPr="00F46892">
        <w:rPr>
          <w:rFonts w:ascii="細明體" w:eastAsia="細明體" w:hAnsi="細明體"/>
          <w:lang w:eastAsia="zh-TW"/>
        </w:rPr>
        <w:t>設定用途</w:t>
      </w:r>
      <w:r w:rsidRPr="00F4689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&lt;&gt;</w:t>
      </w:r>
      <w:r w:rsidRPr="00F46892">
        <w:rPr>
          <w:rFonts w:ascii="細明體" w:eastAsia="細明體" w:hAnsi="細明體" w:hint="eastAsia"/>
          <w:lang w:eastAsia="zh-TW"/>
        </w:rPr>
        <w:t xml:space="preserve"> </w:t>
      </w:r>
      <w:r w:rsidRPr="00F46892">
        <w:rPr>
          <w:rFonts w:ascii="細明體" w:eastAsia="細明體" w:hAnsi="細明體"/>
          <w:lang w:eastAsia="zh-TW"/>
        </w:rPr>
        <w:t>‘</w:t>
      </w:r>
      <w:r w:rsidRPr="00F46892">
        <w:rPr>
          <w:rFonts w:ascii="細明體" w:eastAsia="細明體" w:hAnsi="細明體" w:hint="eastAsia"/>
          <w:lang w:eastAsia="zh-TW"/>
        </w:rPr>
        <w:t>1</w:t>
      </w:r>
      <w:r w:rsidRPr="00F46892">
        <w:rPr>
          <w:rFonts w:ascii="細明體" w:eastAsia="細明體" w:hAnsi="細明體"/>
          <w:lang w:eastAsia="zh-TW"/>
        </w:rPr>
        <w:t>’</w:t>
      </w:r>
      <w:r w:rsidRPr="00F46892">
        <w:rPr>
          <w:rFonts w:ascii="細明體" w:eastAsia="細明體" w:hAnsi="細明體" w:hint="eastAsia"/>
          <w:lang w:eastAsia="zh-TW"/>
        </w:rPr>
        <w:t xml:space="preserve"> (正式)</w:t>
      </w:r>
    </w:p>
    <w:p w:rsidR="00626356" w:rsidRPr="001610C5" w:rsidRDefault="000D6FBE" w:rsidP="00D8514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 xml:space="preserve">顯示錯誤訊息， 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="00E86C9C">
        <w:rPr>
          <w:rFonts w:ascii="細明體" w:eastAsia="細明體" w:hAnsi="細明體" w:hint="eastAsia"/>
          <w:kern w:val="2"/>
          <w:lang w:eastAsia="zh-TW"/>
        </w:rPr>
        <w:t>設定用途-正式</w:t>
      </w:r>
      <w:r w:rsidR="00615549">
        <w:rPr>
          <w:rFonts w:ascii="細明體" w:eastAsia="細明體" w:hAnsi="細明體" w:hint="eastAsia"/>
          <w:kern w:val="2"/>
          <w:lang w:eastAsia="zh-TW"/>
        </w:rPr>
        <w:t>才需進行覆核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</w:p>
    <w:p w:rsidR="006102B5" w:rsidRPr="00FD56F2" w:rsidRDefault="006102B5" w:rsidP="003E4FAA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$系統日期時間 = 取得系統日期時間</w:t>
      </w:r>
    </w:p>
    <w:p w:rsidR="003E4FAA" w:rsidRPr="00FD56F2" w:rsidRDefault="003E4FAA" w:rsidP="003E4FAA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C</w:t>
      </w:r>
      <w:r w:rsidRPr="00FD56F2">
        <w:rPr>
          <w:rFonts w:ascii="細明體" w:eastAsia="細明體" w:hAnsi="細明體" w:hint="eastAsia"/>
          <w:kern w:val="2"/>
          <w:lang w:eastAsia="zh-TW"/>
        </w:rPr>
        <w:t>all</w:t>
      </w:r>
      <w:r w:rsidRPr="00FD56F2">
        <w:rPr>
          <w:rFonts w:ascii="細明體" w:eastAsia="細明體" w:hAnsi="細明體" w:hint="eastAsia"/>
          <w:lang w:eastAsia="zh-TW"/>
        </w:rPr>
        <w:t>理賠偵測因子分數檔維護模組AA_V1Z001.查詢(),by參數:</w:t>
      </w:r>
    </w:p>
    <w:p w:rsidR="003E4FAA" w:rsidRPr="00FD56F2" w:rsidRDefault="003E4FAA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3E4FAA" w:rsidRPr="00FD56F2" w:rsidRDefault="003E4FAA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3E4FAA" w:rsidRPr="008F6144" w:rsidRDefault="003E4FAA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17" w:author="楊智偉" w:date="2016-10-03T19:48:00Z"/>
          <w:rFonts w:ascii="細明體" w:eastAsia="細明體" w:hAnsi="細明體"/>
          <w:kern w:val="2"/>
          <w:lang w:eastAsia="zh-TW"/>
          <w:rPrChange w:id="118" w:author="楊智偉" w:date="2016-10-03T19:48:00Z">
            <w:rPr>
              <w:ins w:id="119" w:author="楊智偉" w:date="2016-10-03T19:48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20" w:author="楊智偉" w:date="2016-10-03T19:48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3E4FAA" w:rsidRPr="00FD56F2" w:rsidRDefault="003E4FAA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若有誤，顯示該模組錯誤訊息。</w:t>
      </w:r>
    </w:p>
    <w:p w:rsidR="003E4FAA" w:rsidRPr="00FD56F2" w:rsidRDefault="003E4FAA" w:rsidP="003E4FA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若無誤，keep查詢出結果$DTAAV102_LIST</w:t>
      </w:r>
    </w:p>
    <w:p w:rsidR="003E4FAA" w:rsidRPr="00FD56F2" w:rsidRDefault="003E4FAA" w:rsidP="003E4FA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取第一筆資料判斷$DTAAV102_BO</w:t>
      </w:r>
    </w:p>
    <w:p w:rsidR="003E4FAA" w:rsidRPr="00FD56F2" w:rsidRDefault="003E4FAA" w:rsidP="003E4FA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IF $DTAAV102_BO.是否覆核 = </w:t>
      </w:r>
      <w:r w:rsidRPr="00FD56F2">
        <w:rPr>
          <w:rFonts w:ascii="細明體" w:eastAsia="細明體" w:hAnsi="細明體"/>
          <w:bCs/>
          <w:lang w:eastAsia="zh-TW"/>
        </w:rPr>
        <w:t>‘</w:t>
      </w:r>
      <w:r w:rsidRPr="00FD56F2">
        <w:rPr>
          <w:rFonts w:ascii="細明體" w:eastAsia="細明體" w:hAnsi="細明體" w:hint="eastAsia"/>
          <w:bCs/>
          <w:lang w:eastAsia="zh-TW"/>
        </w:rPr>
        <w:t>Y</w:t>
      </w:r>
      <w:r w:rsidRPr="00FD56F2">
        <w:rPr>
          <w:rFonts w:ascii="細明體" w:eastAsia="細明體" w:hAnsi="細明體"/>
          <w:bCs/>
          <w:lang w:eastAsia="zh-TW"/>
        </w:rPr>
        <w:t>’</w:t>
      </w:r>
    </w:p>
    <w:p w:rsidR="003E4FAA" w:rsidRPr="00FD56F2" w:rsidRDefault="003E4FAA" w:rsidP="003E4FA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顯示錯誤訊息 </w:t>
      </w:r>
      <w:r w:rsidRPr="00FD56F2">
        <w:rPr>
          <w:rFonts w:ascii="細明體" w:eastAsia="細明體" w:hAnsi="細明體"/>
          <w:bCs/>
          <w:lang w:eastAsia="zh-TW"/>
        </w:rPr>
        <w:t>“</w:t>
      </w:r>
      <w:r w:rsidRPr="00FD56F2">
        <w:rPr>
          <w:rFonts w:ascii="細明體" w:eastAsia="細明體" w:hAnsi="細明體" w:hint="eastAsia"/>
          <w:bCs/>
          <w:lang w:eastAsia="zh-TW"/>
        </w:rPr>
        <w:t>資料已覆核。</w:t>
      </w:r>
      <w:r w:rsidRPr="00FD56F2">
        <w:rPr>
          <w:rFonts w:ascii="細明體" w:eastAsia="細明體" w:hAnsi="細明體"/>
          <w:bCs/>
          <w:lang w:eastAsia="zh-TW"/>
        </w:rPr>
        <w:t>”</w:t>
      </w:r>
    </w:p>
    <w:p w:rsidR="003E4FAA" w:rsidRPr="00FD56F2" w:rsidRDefault="003E4FAA" w:rsidP="003E4FA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ELSE </w:t>
      </w:r>
    </w:p>
    <w:p w:rsidR="003E4FAA" w:rsidRPr="00FD56F2" w:rsidRDefault="003E4FAA" w:rsidP="003E4FA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LOOP </w:t>
      </w:r>
      <w:r w:rsidR="006102B5" w:rsidRPr="00FD56F2">
        <w:rPr>
          <w:rFonts w:ascii="細明體" w:eastAsia="細明體" w:hAnsi="細明體" w:hint="eastAsia"/>
          <w:bCs/>
          <w:lang w:eastAsia="zh-TW"/>
        </w:rPr>
        <w:t>更新</w:t>
      </w:r>
      <w:r w:rsidRPr="00FD56F2">
        <w:rPr>
          <w:rFonts w:ascii="細明體" w:eastAsia="細明體" w:hAnsi="細明體" w:hint="eastAsia"/>
          <w:bCs/>
          <w:lang w:eastAsia="zh-TW"/>
        </w:rPr>
        <w:t>$DTAAV102_LIST中每筆資料($DTAAV102_BO)</w:t>
      </w:r>
      <w:r w:rsidR="006102B5" w:rsidRPr="00FD56F2">
        <w:rPr>
          <w:rFonts w:ascii="細明體" w:eastAsia="細明體" w:hAnsi="細明體" w:hint="eastAsia"/>
          <w:bCs/>
          <w:lang w:eastAsia="zh-TW"/>
        </w:rPr>
        <w:t>，</w:t>
      </w:r>
    </w:p>
    <w:p w:rsidR="006102B5" w:rsidRPr="00FD56F2" w:rsidRDefault="00C56BEE" w:rsidP="006102B5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</w:t>
      </w:r>
      <w:r w:rsidR="006102B5" w:rsidRPr="00FD56F2">
        <w:rPr>
          <w:rFonts w:ascii="細明體" w:eastAsia="細明體" w:hAnsi="細明體" w:hint="eastAsia"/>
          <w:bCs/>
          <w:lang w:eastAsia="zh-TW"/>
        </w:rPr>
        <w:t xml:space="preserve">SET每筆$DTAAV102_BO.是否覆核= </w:t>
      </w:r>
      <w:r w:rsidR="006102B5" w:rsidRPr="00FD56F2">
        <w:rPr>
          <w:rFonts w:ascii="細明體" w:eastAsia="細明體" w:hAnsi="細明體"/>
          <w:bCs/>
          <w:lang w:eastAsia="zh-TW"/>
        </w:rPr>
        <w:t>‘</w:t>
      </w:r>
      <w:r w:rsidR="006102B5" w:rsidRPr="00FD56F2">
        <w:rPr>
          <w:rFonts w:ascii="細明體" w:eastAsia="細明體" w:hAnsi="細明體" w:hint="eastAsia"/>
          <w:bCs/>
          <w:lang w:eastAsia="zh-TW"/>
        </w:rPr>
        <w:t>Y</w:t>
      </w:r>
      <w:r w:rsidR="006102B5" w:rsidRPr="00FD56F2">
        <w:rPr>
          <w:rFonts w:ascii="細明體" w:eastAsia="細明體" w:hAnsi="細明體"/>
          <w:bCs/>
          <w:lang w:eastAsia="zh-TW"/>
        </w:rPr>
        <w:t>’</w:t>
      </w:r>
    </w:p>
    <w:p w:rsidR="003E4FAA" w:rsidRPr="00FD56F2" w:rsidRDefault="00C56BEE" w:rsidP="003E4FA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</w:t>
      </w:r>
      <w:r w:rsidR="003E4FAA" w:rsidRPr="00FD56F2">
        <w:rPr>
          <w:rFonts w:ascii="細明體" w:eastAsia="細明體" w:hAnsi="細明體" w:hint="eastAsia"/>
          <w:bCs/>
          <w:lang w:eastAsia="zh-TW"/>
        </w:rPr>
        <w:t>SET每筆$DTAAV102_BO.</w:t>
      </w:r>
      <w:r w:rsidR="006102B5" w:rsidRPr="00FD56F2">
        <w:rPr>
          <w:rFonts w:ascii="細明體" w:eastAsia="細明體" w:hAnsi="細明體" w:hint="eastAsia"/>
          <w:bCs/>
          <w:lang w:eastAsia="zh-TW"/>
        </w:rPr>
        <w:t>覆核人員ID = LOGIN人員ID</w:t>
      </w:r>
    </w:p>
    <w:p w:rsidR="006102B5" w:rsidRPr="00FD56F2" w:rsidRDefault="00C56BEE" w:rsidP="003E4FA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</w:t>
      </w:r>
      <w:r w:rsidR="006102B5" w:rsidRPr="00FD56F2">
        <w:rPr>
          <w:rFonts w:ascii="細明體" w:eastAsia="細明體" w:hAnsi="細明體" w:hint="eastAsia"/>
          <w:bCs/>
          <w:lang w:eastAsia="zh-TW"/>
        </w:rPr>
        <w:t>SET每筆$DTAAV102_BO.覆核人員姓名 = LOGIN人員姓名</w:t>
      </w:r>
    </w:p>
    <w:p w:rsidR="006102B5" w:rsidRPr="00FD56F2" w:rsidRDefault="00C56BEE" w:rsidP="003E4FA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</w:t>
      </w:r>
      <w:r w:rsidR="006102B5" w:rsidRPr="00FD56F2">
        <w:rPr>
          <w:rFonts w:ascii="細明體" w:eastAsia="細明體" w:hAnsi="細明體" w:hint="eastAsia"/>
          <w:bCs/>
          <w:lang w:eastAsia="zh-TW"/>
        </w:rPr>
        <w:t>SET每筆$DTAAV102_BO.覆核人員單位代號 = LOGIN人員作業單位代號</w:t>
      </w:r>
    </w:p>
    <w:p w:rsidR="006102B5" w:rsidRPr="00FD56F2" w:rsidRDefault="00C56BEE" w:rsidP="003E4FA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</w:t>
      </w:r>
      <w:r w:rsidR="006102B5" w:rsidRPr="00FD56F2">
        <w:rPr>
          <w:rFonts w:ascii="細明體" w:eastAsia="細明體" w:hAnsi="細明體" w:hint="eastAsia"/>
          <w:bCs/>
          <w:lang w:eastAsia="zh-TW"/>
        </w:rPr>
        <w:t>SET每筆$DTAAV102_BO.覆核時間 = $系統日期時間</w:t>
      </w:r>
    </w:p>
    <w:p w:rsidR="009F7279" w:rsidRPr="00FD56F2" w:rsidRDefault="009F7279" w:rsidP="009F727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END LOOP</w:t>
      </w:r>
    </w:p>
    <w:p w:rsidR="006102B5" w:rsidRPr="00FD56F2" w:rsidRDefault="006102B5" w:rsidP="006102B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END IF</w:t>
      </w:r>
    </w:p>
    <w:p w:rsidR="006102B5" w:rsidRPr="00FD56F2" w:rsidRDefault="006102B5" w:rsidP="006102B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$DTAAV102_LIST_NEW = 更新後的$DTAAV102_LIST</w:t>
      </w:r>
    </w:p>
    <w:p w:rsidR="003E4FAA" w:rsidRPr="00FD56F2" w:rsidRDefault="006102B5" w:rsidP="006102B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//將原本</w:t>
      </w:r>
      <w:r w:rsidR="00725FCE" w:rsidRPr="00FD56F2">
        <w:rPr>
          <w:rFonts w:ascii="細明體" w:eastAsia="細明體" w:hAnsi="細明體" w:hint="eastAsia"/>
          <w:bCs/>
          <w:lang w:eastAsia="zh-TW"/>
        </w:rPr>
        <w:t>DB</w:t>
      </w:r>
      <w:r w:rsidRPr="00FD56F2">
        <w:rPr>
          <w:rFonts w:ascii="細明體" w:eastAsia="細明體" w:hAnsi="細明體" w:hint="eastAsia"/>
          <w:bCs/>
          <w:lang w:eastAsia="zh-TW"/>
        </w:rPr>
        <w:t>資料刪除，再以更改後的資料新增</w:t>
      </w:r>
    </w:p>
    <w:p w:rsidR="006102B5" w:rsidRPr="00FD56F2" w:rsidRDefault="006102B5" w:rsidP="006102B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C</w:t>
      </w:r>
      <w:r w:rsidRPr="00FD56F2">
        <w:rPr>
          <w:rFonts w:ascii="細明體" w:eastAsia="細明體" w:hAnsi="細明體" w:hint="eastAsia"/>
          <w:kern w:val="2"/>
          <w:lang w:eastAsia="zh-TW"/>
        </w:rPr>
        <w:t>all</w:t>
      </w:r>
      <w:r w:rsidRPr="00FD56F2">
        <w:rPr>
          <w:rFonts w:ascii="細明體" w:eastAsia="細明體" w:hAnsi="細明體" w:hint="eastAsia"/>
          <w:lang w:eastAsia="zh-TW"/>
        </w:rPr>
        <w:t>理賠偵測因子分數檔維護模組AA_V1Z001.刪除(),BY參數:</w:t>
      </w:r>
    </w:p>
    <w:p w:rsidR="006102B5" w:rsidRPr="00FD56F2" w:rsidRDefault="006102B5" w:rsidP="006102B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6102B5" w:rsidRPr="00FD56F2" w:rsidRDefault="006102B5" w:rsidP="006102B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6102B5" w:rsidRPr="008F6144" w:rsidRDefault="006102B5" w:rsidP="006102B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6102B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21" w:author="楊智偉" w:date="2016-10-03T19:49:00Z"/>
          <w:rFonts w:ascii="細明體" w:eastAsia="細明體" w:hAnsi="細明體"/>
          <w:kern w:val="2"/>
          <w:lang w:eastAsia="zh-TW"/>
          <w:rPrChange w:id="122" w:author="楊智偉" w:date="2016-10-03T19:49:00Z">
            <w:rPr>
              <w:ins w:id="123" w:author="楊智偉" w:date="2016-10-03T19:49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6102B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24" w:author="楊智偉" w:date="2016-10-03T19:49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6102B5" w:rsidRPr="00FD56F2" w:rsidRDefault="006102B5" w:rsidP="006102B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若有誤，顯示該模組錯誤訊息。</w:t>
      </w:r>
    </w:p>
    <w:p w:rsidR="006102B5" w:rsidRPr="00FD56F2" w:rsidRDefault="006102B5" w:rsidP="006102B5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CALL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理賠偵測因子分數檔維護模組AA_V1Z001.新增()，BY參數:</w:t>
      </w:r>
    </w:p>
    <w:p w:rsidR="006102B5" w:rsidRPr="00FD56F2" w:rsidRDefault="006102B5" w:rsidP="006102B5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$DTAAV102_LIST_NEW</w:t>
      </w:r>
    </w:p>
    <w:p w:rsidR="006102B5" w:rsidRPr="00FD56F2" w:rsidRDefault="006102B5" w:rsidP="006102B5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若模組有誤，顯示該模組錯誤訊息</w:t>
      </w:r>
      <w:r w:rsidRPr="00FD56F2">
        <w:rPr>
          <w:rFonts w:ascii="細明體" w:eastAsia="細明體" w:hAnsi="細明體" w:hint="eastAsia"/>
          <w:sz w:val="20"/>
          <w:szCs w:val="20"/>
        </w:rPr>
        <w:t>。</w:t>
      </w:r>
    </w:p>
    <w:p w:rsidR="009F7279" w:rsidRPr="00FD56F2" w:rsidRDefault="009F7279" w:rsidP="009F7279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//**將資料寫到理賠偵測因子分數_版本檔DTAAV1L2</w:t>
      </w:r>
    </w:p>
    <w:p w:rsidR="009F7279" w:rsidRPr="00FD56F2" w:rsidRDefault="009F7279" w:rsidP="009F727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LOOP 處理$DTAAV102_LIST_NEW中每筆資料，</w:t>
      </w:r>
    </w:p>
    <w:p w:rsidR="009F7279" w:rsidRPr="00FD56F2" w:rsidRDefault="009F7279" w:rsidP="009F727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產生一</w:t>
      </w:r>
      <w:r w:rsidR="00725FCE" w:rsidRPr="00FD56F2">
        <w:rPr>
          <w:rFonts w:ascii="細明體" w:eastAsia="細明體" w:hAnsi="細明體" w:hint="eastAsia"/>
          <w:bCs/>
          <w:lang w:eastAsia="zh-TW"/>
        </w:rPr>
        <w:t>筆</w:t>
      </w:r>
      <w:r w:rsidRPr="00FD56F2">
        <w:rPr>
          <w:rFonts w:ascii="細明體" w:eastAsia="細明體" w:hAnsi="細明體" w:hint="eastAsia"/>
          <w:bCs/>
          <w:lang w:eastAsia="zh-TW"/>
        </w:rPr>
        <w:t>空白</w:t>
      </w:r>
      <w:r w:rsidRPr="00FD56F2">
        <w:rPr>
          <w:rFonts w:ascii="細明體" w:eastAsia="細明體" w:hAnsi="細明體" w:hint="eastAsia"/>
          <w:lang w:eastAsia="zh-TW"/>
        </w:rPr>
        <w:t>理賠偵測因子分數_版本檔</w:t>
      </w:r>
      <w:r w:rsidRPr="00FD56F2">
        <w:rPr>
          <w:rFonts w:ascii="細明體" w:eastAsia="細明體" w:hAnsi="細明體" w:hint="eastAsia"/>
          <w:bCs/>
          <w:color w:val="0070C0"/>
          <w:lang w:eastAsia="zh-TW"/>
        </w:rPr>
        <w:t>$DTAAV1L2_BO</w:t>
      </w:r>
    </w:p>
    <w:p w:rsidR="009F7279" w:rsidRPr="00FD56F2" w:rsidRDefault="00725FCE" w:rsidP="00725FC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color w:val="0070C0"/>
          <w:lang w:eastAsia="zh-TW"/>
        </w:rPr>
        <w:t>$DTAAV1L2_BO</w:t>
      </w:r>
      <w:r w:rsidR="009F7279" w:rsidRPr="00FD56F2">
        <w:rPr>
          <w:rFonts w:ascii="細明體" w:eastAsia="細明體" w:hAnsi="細明體" w:hint="eastAsia"/>
          <w:bCs/>
          <w:lang w:eastAsia="zh-TW"/>
        </w:rPr>
        <w:t>.版本日期 = $系統日期時間</w:t>
      </w:r>
    </w:p>
    <w:p w:rsidR="009F7279" w:rsidRPr="00FD56F2" w:rsidRDefault="009F7279" w:rsidP="00725FC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將處理當筆</w:t>
      </w:r>
      <w:r w:rsidRPr="00FD56F2">
        <w:rPr>
          <w:rFonts w:ascii="細明體" w:eastAsia="細明體" w:hAnsi="細明體" w:hint="eastAsia"/>
          <w:bCs/>
          <w:color w:val="FF0000"/>
          <w:lang w:eastAsia="zh-TW"/>
        </w:rPr>
        <w:t>$DTAAV102_BO</w:t>
      </w:r>
      <w:r w:rsidRPr="00FD56F2">
        <w:rPr>
          <w:rFonts w:ascii="細明體" w:eastAsia="細明體" w:hAnsi="細明體" w:hint="eastAsia"/>
          <w:bCs/>
          <w:lang w:eastAsia="zh-TW"/>
        </w:rPr>
        <w:t>所有欄位SET給</w:t>
      </w:r>
      <w:r w:rsidR="00725FCE" w:rsidRPr="00FD56F2">
        <w:rPr>
          <w:rFonts w:ascii="細明體" w:eastAsia="細明體" w:hAnsi="細明體" w:hint="eastAsia"/>
          <w:bCs/>
          <w:color w:val="0070C0"/>
          <w:lang w:eastAsia="zh-TW"/>
        </w:rPr>
        <w:t>$DTAAV1L2_BO</w:t>
      </w:r>
      <w:r w:rsidRPr="00FD56F2">
        <w:rPr>
          <w:rFonts w:ascii="細明體" w:eastAsia="細明體" w:hAnsi="細明體" w:hint="eastAsia"/>
          <w:bCs/>
          <w:lang w:eastAsia="zh-TW"/>
        </w:rPr>
        <w:t>對應相同欄位名稱</w:t>
      </w:r>
    </w:p>
    <w:p w:rsidR="009F7279" w:rsidRPr="00FD56F2" w:rsidRDefault="009F7279" w:rsidP="00725FC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將</w:t>
      </w:r>
      <w:r w:rsidR="0057390F" w:rsidRPr="00FD56F2">
        <w:rPr>
          <w:rFonts w:ascii="細明體" w:eastAsia="細明體" w:hAnsi="細明體" w:hint="eastAsia"/>
          <w:bCs/>
          <w:color w:val="0070C0"/>
          <w:lang w:eastAsia="zh-TW"/>
        </w:rPr>
        <w:t>$DTAAV1L2_BO</w:t>
      </w:r>
      <w:r w:rsidRPr="00FD56F2">
        <w:rPr>
          <w:rFonts w:ascii="細明體" w:eastAsia="細明體" w:hAnsi="細明體" w:hint="eastAsia"/>
          <w:bCs/>
          <w:lang w:eastAsia="zh-TW"/>
        </w:rPr>
        <w:t xml:space="preserve"> ADD到$DTAAV1L2_LIST</w:t>
      </w:r>
    </w:p>
    <w:p w:rsidR="009F7279" w:rsidRPr="00FD56F2" w:rsidRDefault="009F7279" w:rsidP="009F727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END LOOP</w:t>
      </w:r>
    </w:p>
    <w:p w:rsidR="009F7279" w:rsidRPr="00FD56F2" w:rsidRDefault="009F7279" w:rsidP="009F7279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CALL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理賠偵測因子分數_版本檔維護模組AA_V1Z002.新增()，BY參數:</w:t>
      </w:r>
    </w:p>
    <w:p w:rsidR="009F7279" w:rsidRPr="00FD56F2" w:rsidRDefault="009F7279" w:rsidP="009F7279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cs="Arial" w:hint="eastAsia"/>
          <w:sz w:val="20"/>
          <w:szCs w:val="20"/>
        </w:rPr>
        <w:t>理賠偵測因子分數_版本檔 List: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 xml:space="preserve"> $DTAAV1L2_LIST</w:t>
      </w:r>
    </w:p>
    <w:p w:rsidR="009F7279" w:rsidRPr="00FD56F2" w:rsidRDefault="009F7279" w:rsidP="009F7279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若有誤，顯示該模組錯誤訊息。</w:t>
      </w:r>
    </w:p>
    <w:p w:rsidR="00F778EB" w:rsidRPr="00FD56F2" w:rsidRDefault="00F778EB" w:rsidP="00F778E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操作按鈕控制</w:t>
      </w:r>
    </w:p>
    <w:p w:rsidR="00F778EB" w:rsidRPr="00FD56F2" w:rsidRDefault="00F778EB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BD1313" w:rsidRPr="00FD56F2" w:rsidRDefault="008F2A72" w:rsidP="00BD1313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取消覆核:</w:t>
      </w:r>
      <w:r w:rsidR="006F07A3" w:rsidRPr="006F07A3">
        <w:rPr>
          <w:rFonts w:ascii="細明體" w:eastAsia="細明體" w:hAnsi="細明體" w:hint="eastAsia"/>
          <w:b/>
          <w:bCs/>
          <w:lang w:eastAsia="zh-TW"/>
        </w:rPr>
        <w:t xml:space="preserve"> </w:t>
      </w:r>
      <w:r w:rsidR="006F07A3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364839" w:rsidRPr="00FD56F2" w:rsidRDefault="00364839" w:rsidP="0036483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需先完成查詢才可修改</w:t>
      </w:r>
    </w:p>
    <w:p w:rsidR="00364839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 xml:space="preserve">查詢條件不能被異動，若有被異動則顯示錯誤訊息， 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 w:rsidRPr="00FD56F2">
        <w:rPr>
          <w:rFonts w:ascii="細明體" w:eastAsia="細明體" w:hAnsi="細明體" w:hint="eastAsia"/>
          <w:kern w:val="2"/>
          <w:lang w:eastAsia="zh-TW"/>
        </w:rPr>
        <w:t>查詢條件已改變，請重新查詢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</w:p>
    <w:p w:rsidR="00D85147" w:rsidRPr="00CD1E3C" w:rsidRDefault="00D85147" w:rsidP="00D8514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46892">
        <w:rPr>
          <w:rFonts w:ascii="細明體" w:eastAsia="細明體" w:hAnsi="細明體" w:hint="eastAsia"/>
          <w:lang w:eastAsia="zh-TW"/>
        </w:rPr>
        <w:t>IF 畫面.</w:t>
      </w:r>
      <w:r w:rsidRPr="00F46892">
        <w:rPr>
          <w:rFonts w:ascii="細明體" w:eastAsia="細明體" w:hAnsi="細明體"/>
          <w:lang w:eastAsia="zh-TW"/>
        </w:rPr>
        <w:t>設定用途</w:t>
      </w:r>
      <w:r w:rsidRPr="00F4689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&lt;&gt;</w:t>
      </w:r>
      <w:r w:rsidRPr="00F46892">
        <w:rPr>
          <w:rFonts w:ascii="細明體" w:eastAsia="細明體" w:hAnsi="細明體" w:hint="eastAsia"/>
          <w:lang w:eastAsia="zh-TW"/>
        </w:rPr>
        <w:t xml:space="preserve"> </w:t>
      </w:r>
      <w:r w:rsidRPr="00F46892">
        <w:rPr>
          <w:rFonts w:ascii="細明體" w:eastAsia="細明體" w:hAnsi="細明體"/>
          <w:lang w:eastAsia="zh-TW"/>
        </w:rPr>
        <w:t>‘</w:t>
      </w:r>
      <w:r w:rsidRPr="00F46892">
        <w:rPr>
          <w:rFonts w:ascii="細明體" w:eastAsia="細明體" w:hAnsi="細明體" w:hint="eastAsia"/>
          <w:lang w:eastAsia="zh-TW"/>
        </w:rPr>
        <w:t>1</w:t>
      </w:r>
      <w:r w:rsidRPr="00F46892">
        <w:rPr>
          <w:rFonts w:ascii="細明體" w:eastAsia="細明體" w:hAnsi="細明體"/>
          <w:lang w:eastAsia="zh-TW"/>
        </w:rPr>
        <w:t>’</w:t>
      </w:r>
      <w:r w:rsidRPr="00F46892">
        <w:rPr>
          <w:rFonts w:ascii="細明體" w:eastAsia="細明體" w:hAnsi="細明體" w:hint="eastAsia"/>
          <w:lang w:eastAsia="zh-TW"/>
        </w:rPr>
        <w:t xml:space="preserve"> (正式)</w:t>
      </w:r>
    </w:p>
    <w:p w:rsidR="00D85147" w:rsidRPr="00FD56F2" w:rsidRDefault="00D85147" w:rsidP="00D8514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 xml:space="preserve">顯示錯誤訊息， </w:t>
      </w:r>
      <w:r w:rsidRPr="00FD56F2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設定用途-正式才需進行</w:t>
      </w:r>
      <w:r w:rsidR="006F07A3">
        <w:rPr>
          <w:rFonts w:ascii="細明體" w:eastAsia="細明體" w:hAnsi="細明體" w:hint="eastAsia"/>
          <w:kern w:val="2"/>
          <w:lang w:eastAsia="zh-TW"/>
        </w:rPr>
        <w:t>取消</w:t>
      </w:r>
      <w:r>
        <w:rPr>
          <w:rFonts w:ascii="細明體" w:eastAsia="細明體" w:hAnsi="細明體" w:hint="eastAsia"/>
          <w:kern w:val="2"/>
          <w:lang w:eastAsia="zh-TW"/>
        </w:rPr>
        <w:t>覆核</w:t>
      </w:r>
      <w:r w:rsidRPr="00FD56F2">
        <w:rPr>
          <w:rFonts w:ascii="細明體" w:eastAsia="細明體" w:hAnsi="細明體"/>
          <w:kern w:val="2"/>
          <w:lang w:eastAsia="zh-TW"/>
        </w:rPr>
        <w:t>”</w:t>
      </w:r>
    </w:p>
    <w:p w:rsidR="00364839" w:rsidRPr="00FD56F2" w:rsidRDefault="00364839" w:rsidP="0036483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C</w:t>
      </w:r>
      <w:r w:rsidRPr="00FD56F2">
        <w:rPr>
          <w:rFonts w:ascii="細明體" w:eastAsia="細明體" w:hAnsi="細明體" w:hint="eastAsia"/>
          <w:kern w:val="2"/>
          <w:lang w:eastAsia="zh-TW"/>
        </w:rPr>
        <w:t>all</w:t>
      </w:r>
      <w:r w:rsidRPr="00FD56F2">
        <w:rPr>
          <w:rFonts w:ascii="細明體" w:eastAsia="細明體" w:hAnsi="細明體" w:hint="eastAsia"/>
          <w:lang w:eastAsia="zh-TW"/>
        </w:rPr>
        <w:t>理賠偵測因子分數檔維護模組AA_V1Z001.查詢(),by參數:</w:t>
      </w:r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364839" w:rsidRPr="008F6144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25" w:author="楊智偉" w:date="2016-10-03T19:49:00Z"/>
          <w:rFonts w:ascii="細明體" w:eastAsia="細明體" w:hAnsi="細明體"/>
          <w:kern w:val="2"/>
          <w:lang w:eastAsia="zh-TW"/>
          <w:rPrChange w:id="126" w:author="楊智偉" w:date="2016-10-03T19:49:00Z">
            <w:rPr>
              <w:ins w:id="127" w:author="楊智偉" w:date="2016-10-03T19:49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28" w:author="楊智偉" w:date="2016-10-03T19:49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若有誤，顯示該模組錯誤訊息。</w:t>
      </w:r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若無誤，keep查詢出結果$DTAAV102_LIST</w:t>
      </w:r>
    </w:p>
    <w:p w:rsidR="00364839" w:rsidRPr="00FD56F2" w:rsidRDefault="00364839" w:rsidP="0036483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取第一筆資料判斷$DTAAV102_BO</w:t>
      </w:r>
    </w:p>
    <w:p w:rsidR="00BA25B4" w:rsidRPr="00FD56F2" w:rsidRDefault="00BA25B4" w:rsidP="00BA25B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64839" w:rsidRPr="00FD56F2" w:rsidRDefault="00364839" w:rsidP="0036483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IF $DTAAV102_BO.是否覆核 = </w:t>
      </w:r>
      <w:r w:rsidRPr="00FD56F2">
        <w:rPr>
          <w:rFonts w:ascii="細明體" w:eastAsia="細明體" w:hAnsi="細明體"/>
          <w:bCs/>
          <w:lang w:eastAsia="zh-TW"/>
        </w:rPr>
        <w:t>‘</w:t>
      </w:r>
      <w:r w:rsidRPr="00FD56F2">
        <w:rPr>
          <w:rFonts w:ascii="細明體" w:eastAsia="細明體" w:hAnsi="細明體" w:hint="eastAsia"/>
          <w:bCs/>
          <w:lang w:eastAsia="zh-TW"/>
        </w:rPr>
        <w:t>N</w:t>
      </w:r>
      <w:r w:rsidRPr="00FD56F2">
        <w:rPr>
          <w:rFonts w:ascii="細明體" w:eastAsia="細明體" w:hAnsi="細明體"/>
          <w:bCs/>
          <w:lang w:eastAsia="zh-TW"/>
        </w:rPr>
        <w:t>’</w:t>
      </w:r>
    </w:p>
    <w:p w:rsidR="00364839" w:rsidRPr="00FD56F2" w:rsidRDefault="00364839" w:rsidP="0036483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顯示錯誤訊息 </w:t>
      </w:r>
      <w:r w:rsidRPr="00FD56F2">
        <w:rPr>
          <w:rFonts w:ascii="細明體" w:eastAsia="細明體" w:hAnsi="細明體"/>
          <w:bCs/>
          <w:lang w:eastAsia="zh-TW"/>
        </w:rPr>
        <w:t>“</w:t>
      </w:r>
      <w:r w:rsidRPr="00FD56F2">
        <w:rPr>
          <w:rFonts w:ascii="細明體" w:eastAsia="細明體" w:hAnsi="細明體" w:hint="eastAsia"/>
          <w:bCs/>
          <w:lang w:eastAsia="zh-TW"/>
        </w:rPr>
        <w:t>資料尚未覆核。</w:t>
      </w:r>
      <w:r w:rsidRPr="00FD56F2">
        <w:rPr>
          <w:rFonts w:ascii="細明體" w:eastAsia="細明體" w:hAnsi="細明體"/>
          <w:bCs/>
          <w:lang w:eastAsia="zh-TW"/>
        </w:rPr>
        <w:t>”</w:t>
      </w:r>
    </w:p>
    <w:p w:rsidR="00364839" w:rsidRPr="00FD56F2" w:rsidRDefault="00364839" w:rsidP="0036483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ELSE </w:t>
      </w:r>
    </w:p>
    <w:p w:rsidR="00364839" w:rsidRPr="00FD56F2" w:rsidRDefault="00364839" w:rsidP="00BA25B4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LOOP 更新$DTAAV102_LIST中每筆資料($DTAAV102_BO)，</w:t>
      </w:r>
    </w:p>
    <w:p w:rsidR="00364839" w:rsidRPr="00FD56F2" w:rsidRDefault="00364839" w:rsidP="0036483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 xml:space="preserve">RESET每筆$DTAAV102_BO.是否覆核= </w:t>
      </w:r>
      <w:r w:rsidRPr="00FD56F2">
        <w:rPr>
          <w:rFonts w:ascii="細明體" w:eastAsia="細明體" w:hAnsi="細明體"/>
          <w:bCs/>
          <w:lang w:eastAsia="zh-TW"/>
        </w:rPr>
        <w:t>‘</w:t>
      </w:r>
      <w:r w:rsidRPr="00FD56F2">
        <w:rPr>
          <w:rFonts w:ascii="細明體" w:eastAsia="細明體" w:hAnsi="細明體" w:hint="eastAsia"/>
          <w:bCs/>
          <w:lang w:eastAsia="zh-TW"/>
        </w:rPr>
        <w:t>N</w:t>
      </w:r>
      <w:r w:rsidRPr="00FD56F2">
        <w:rPr>
          <w:rFonts w:ascii="細明體" w:eastAsia="細明體" w:hAnsi="細明體"/>
          <w:bCs/>
          <w:lang w:eastAsia="zh-TW"/>
        </w:rPr>
        <w:t>’</w:t>
      </w:r>
    </w:p>
    <w:p w:rsidR="00364839" w:rsidRPr="00FD56F2" w:rsidRDefault="00364839" w:rsidP="0036483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RESET每筆$DTAAV102_BO.覆核人員ID = 空白</w:t>
      </w:r>
    </w:p>
    <w:p w:rsidR="00364839" w:rsidRPr="00FD56F2" w:rsidRDefault="00364839" w:rsidP="0036483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RESET每筆$DTAAV102_BO.覆核人員姓名 = 空白</w:t>
      </w:r>
    </w:p>
    <w:p w:rsidR="00364839" w:rsidRPr="00FD56F2" w:rsidRDefault="00364839" w:rsidP="0036483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RESET每筆$DTAAV102_BO.覆核人員單位代號 = 空白</w:t>
      </w:r>
    </w:p>
    <w:p w:rsidR="00364839" w:rsidRPr="00FD56F2" w:rsidRDefault="00364839" w:rsidP="00364839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RESET每筆$DTAAV102_BO.覆核時間 = 空白</w:t>
      </w:r>
    </w:p>
    <w:p w:rsidR="00364839" w:rsidRPr="00FD56F2" w:rsidRDefault="00364839" w:rsidP="0036483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END IF</w:t>
      </w:r>
    </w:p>
    <w:p w:rsidR="00364839" w:rsidRPr="00FD56F2" w:rsidRDefault="00364839" w:rsidP="0036483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$DTAAV102_LIST_NEW = 更新後的$DTAAV102_LIST</w:t>
      </w:r>
    </w:p>
    <w:p w:rsidR="00364839" w:rsidRPr="00FD56F2" w:rsidRDefault="00364839" w:rsidP="0036483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//將原本資料刪除，再以更改後的資料新增</w:t>
      </w:r>
    </w:p>
    <w:p w:rsidR="00364839" w:rsidRPr="00FD56F2" w:rsidRDefault="00364839" w:rsidP="0036483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/>
          <w:kern w:val="2"/>
          <w:lang w:eastAsia="zh-TW"/>
        </w:rPr>
        <w:t>C</w:t>
      </w:r>
      <w:r w:rsidRPr="00FD56F2">
        <w:rPr>
          <w:rFonts w:ascii="細明體" w:eastAsia="細明體" w:hAnsi="細明體" w:hint="eastAsia"/>
          <w:kern w:val="2"/>
          <w:lang w:eastAsia="zh-TW"/>
        </w:rPr>
        <w:t>all</w:t>
      </w:r>
      <w:r w:rsidRPr="00FD56F2">
        <w:rPr>
          <w:rFonts w:ascii="細明體" w:eastAsia="細明體" w:hAnsi="細明體" w:hint="eastAsia"/>
          <w:lang w:eastAsia="zh-TW"/>
        </w:rPr>
        <w:t>理賠偵測因子分數檔維護模組AA_V1Z001.刪除(),BY參數:</w:t>
      </w:r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364839" w:rsidRPr="008F6144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29" w:author="楊智偉" w:date="2016-10-03T19:49:00Z"/>
          <w:rFonts w:ascii="細明體" w:eastAsia="細明體" w:hAnsi="細明體"/>
          <w:kern w:val="2"/>
          <w:lang w:eastAsia="zh-TW"/>
          <w:rPrChange w:id="130" w:author="楊智偉" w:date="2016-10-03T19:49:00Z">
            <w:rPr>
              <w:ins w:id="131" w:author="楊智偉" w:date="2016-10-03T19:49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32" w:author="楊智偉" w:date="2016-10-03T19:49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364839" w:rsidRPr="00FD56F2" w:rsidRDefault="00364839" w:rsidP="0036483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lang w:eastAsia="zh-TW"/>
        </w:rPr>
        <w:t>若有誤，顯示該模組錯誤訊息。</w:t>
      </w:r>
    </w:p>
    <w:p w:rsidR="00364839" w:rsidRPr="00FD56F2" w:rsidRDefault="00364839" w:rsidP="00364839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kern w:val="2"/>
          <w:sz w:val="20"/>
          <w:szCs w:val="20"/>
        </w:rPr>
        <w:t>CALL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理賠偵測因子分數檔維護模組AA_V1Z001.新增()，BY參數:</w:t>
      </w:r>
    </w:p>
    <w:p w:rsidR="00364839" w:rsidRPr="00FD56F2" w:rsidRDefault="00364839" w:rsidP="00364839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$DTAAV102_LIST_NEW</w:t>
      </w:r>
    </w:p>
    <w:p w:rsidR="00364839" w:rsidRPr="00FD56F2" w:rsidRDefault="00364839" w:rsidP="00364839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若模組有誤，顯示該模組錯誤訊息</w:t>
      </w:r>
      <w:r w:rsidRPr="00FD56F2">
        <w:rPr>
          <w:rFonts w:ascii="細明體" w:eastAsia="細明體" w:hAnsi="細明體" w:hint="eastAsia"/>
          <w:sz w:val="20"/>
          <w:szCs w:val="20"/>
        </w:rPr>
        <w:t>。</w:t>
      </w:r>
    </w:p>
    <w:p w:rsidR="00BA25B4" w:rsidRPr="00F67CB9" w:rsidRDefault="00BA25B4" w:rsidP="00BA25B4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//**若取消的資料不是當天覆核的，不處理。</w:t>
      </w:r>
    </w:p>
    <w:p w:rsidR="00F67CB9" w:rsidRPr="00F67CB9" w:rsidRDefault="00F67CB9" w:rsidP="00BA25B4">
      <w:pPr>
        <w:numPr>
          <w:ilvl w:val="2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//**先讀取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理賠偵測因子分數_版本檔DTAAV1L2</w:t>
      </w:r>
      <w:r>
        <w:rPr>
          <w:rFonts w:ascii="細明體" w:eastAsia="細明體" w:hAnsi="細明體" w:hint="eastAsia"/>
          <w:sz w:val="20"/>
          <w:szCs w:val="20"/>
        </w:rPr>
        <w:t>資料</w:t>
      </w:r>
    </w:p>
    <w:p w:rsidR="00F67CB9" w:rsidRPr="00FD56F2" w:rsidRDefault="00F67CB9" w:rsidP="00F67CB9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t>C</w:t>
      </w:r>
      <w:r>
        <w:rPr>
          <w:rFonts w:ascii="細明體" w:eastAsia="細明體" w:hAnsi="細明體" w:hint="eastAsia"/>
          <w:sz w:val="20"/>
          <w:szCs w:val="20"/>
        </w:rPr>
        <w:t>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理賠偵測因子分數_版本檔維護模組AA_V1Z002.</w:t>
      </w:r>
      <w:r>
        <w:rPr>
          <w:rFonts w:ascii="細明體" w:eastAsia="細明體" w:hAnsi="細明體" w:hint="eastAsia"/>
          <w:sz w:val="20"/>
          <w:szCs w:val="20"/>
        </w:rPr>
        <w:t>查詢最近</w:t>
      </w:r>
      <w:r w:rsidR="009773A9">
        <w:rPr>
          <w:rFonts w:ascii="細明體" w:eastAsia="細明體" w:hAnsi="細明體" w:hint="eastAsia"/>
          <w:sz w:val="20"/>
          <w:szCs w:val="20"/>
        </w:rPr>
        <w:t>一筆</w:t>
      </w:r>
      <w:r>
        <w:rPr>
          <w:rFonts w:ascii="細明體" w:eastAsia="細明體" w:hAnsi="細明體" w:hint="eastAsia"/>
          <w:sz w:val="20"/>
          <w:szCs w:val="20"/>
        </w:rPr>
        <w:t>覆核日期 ()，</w:t>
      </w:r>
      <w:r w:rsidRPr="00FD56F2">
        <w:rPr>
          <w:rFonts w:ascii="細明體" w:eastAsia="細明體" w:hAnsi="細明體" w:hint="eastAsia"/>
          <w:sz w:val="20"/>
          <w:szCs w:val="20"/>
        </w:rPr>
        <w:t>BY參數:</w:t>
      </w:r>
    </w:p>
    <w:p w:rsidR="00F67CB9" w:rsidRPr="00FD56F2" w:rsidRDefault="00F67CB9" w:rsidP="00F67CB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F67CB9" w:rsidRPr="00FD56F2" w:rsidRDefault="00F67CB9" w:rsidP="00F67CB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F67CB9" w:rsidRPr="008F6144" w:rsidRDefault="00F67CB9" w:rsidP="00F67CB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F67CB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33" w:author="楊智偉" w:date="2016-10-03T19:49:00Z"/>
          <w:rFonts w:ascii="細明體" w:eastAsia="細明體" w:hAnsi="細明體"/>
          <w:kern w:val="2"/>
          <w:lang w:eastAsia="zh-TW"/>
          <w:rPrChange w:id="134" w:author="楊智偉" w:date="2016-10-03T19:49:00Z">
            <w:rPr>
              <w:ins w:id="135" w:author="楊智偉" w:date="2016-10-03T19:49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F67CB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36" w:author="楊智偉" w:date="2016-10-03T19:49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F67CB9" w:rsidRDefault="00F67CB9" w:rsidP="007E481A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>
        <w:rPr>
          <w:rFonts w:ascii="細明體" w:eastAsia="細明體" w:hAnsi="細明體" w:hint="eastAsia"/>
          <w:bCs/>
          <w:sz w:val="20"/>
          <w:szCs w:val="20"/>
        </w:rPr>
        <w:t>若查無資料，屬正常</w:t>
      </w:r>
    </w:p>
    <w:p w:rsidR="009773A9" w:rsidRDefault="009773A9" w:rsidP="007E481A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>
        <w:rPr>
          <w:rFonts w:ascii="細明體" w:eastAsia="細明體" w:hAnsi="細明體" w:hint="eastAsia"/>
          <w:bCs/>
          <w:sz w:val="20"/>
          <w:szCs w:val="20"/>
        </w:rPr>
        <w:t xml:space="preserve">IF 有資料， </w:t>
      </w:r>
    </w:p>
    <w:p w:rsidR="00F67CB9" w:rsidRDefault="009773A9" w:rsidP="007E481A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>
        <w:rPr>
          <w:rFonts w:ascii="細明體" w:eastAsia="細明體" w:hAnsi="細明體" w:hint="eastAsia"/>
          <w:bCs/>
          <w:sz w:val="20"/>
          <w:szCs w:val="20"/>
        </w:rPr>
        <w:t>$版本日期  = 模組回傳版本日期</w:t>
      </w:r>
    </w:p>
    <w:p w:rsidR="00BA25B4" w:rsidRPr="00FD56F2" w:rsidRDefault="00BA25B4" w:rsidP="007E481A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sz w:val="20"/>
          <w:szCs w:val="20"/>
        </w:rPr>
        <w:t>//**若取消的資料是當天覆核的，將資料從理賠偵測因子分數_版本檔DTAAV1L2</w:t>
      </w:r>
      <w:r w:rsidR="00D04272">
        <w:rPr>
          <w:rFonts w:ascii="細明體" w:eastAsia="細明體" w:hAnsi="細明體" w:hint="eastAsia"/>
          <w:sz w:val="20"/>
          <w:szCs w:val="20"/>
        </w:rPr>
        <w:t xml:space="preserve">  最近覆核的資料</w:t>
      </w:r>
      <w:r w:rsidRPr="00FD56F2">
        <w:rPr>
          <w:rFonts w:ascii="細明體" w:eastAsia="細明體" w:hAnsi="細明體" w:hint="eastAsia"/>
          <w:sz w:val="20"/>
          <w:szCs w:val="20"/>
        </w:rPr>
        <w:t>刪除。</w:t>
      </w:r>
      <w:r w:rsidRPr="00FD56F2">
        <w:rPr>
          <w:rFonts w:ascii="細明體" w:eastAsia="細明體" w:hAnsi="細明體" w:hint="eastAsia"/>
          <w:bCs/>
          <w:sz w:val="20"/>
          <w:szCs w:val="20"/>
        </w:rPr>
        <w:t xml:space="preserve"> </w:t>
      </w:r>
    </w:p>
    <w:p w:rsidR="00BA25B4" w:rsidRPr="00FD56F2" w:rsidRDefault="00BA25B4" w:rsidP="007E481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</w:rPr>
        <w:t xml:space="preserve">IF </w:t>
      </w:r>
      <w:r w:rsidRPr="00FD56F2">
        <w:rPr>
          <w:rFonts w:ascii="細明體" w:eastAsia="細明體" w:hAnsi="細明體" w:hint="eastAsia"/>
          <w:bCs/>
          <w:lang w:eastAsia="zh-TW"/>
        </w:rPr>
        <w:t>$版本日期(年月日) = 系統日期(年月日) (表示是當天覆核的案件)</w:t>
      </w:r>
    </w:p>
    <w:p w:rsidR="00BA25B4" w:rsidRPr="00FD56F2" w:rsidRDefault="00BA25B4" w:rsidP="007E481A">
      <w:pPr>
        <w:numPr>
          <w:ilvl w:val="5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CALL</w:t>
      </w:r>
      <w:r w:rsidRPr="00FD56F2">
        <w:rPr>
          <w:rFonts w:ascii="細明體" w:eastAsia="細明體" w:hAnsi="細明體" w:hint="eastAsia"/>
          <w:sz w:val="20"/>
          <w:szCs w:val="20"/>
        </w:rPr>
        <w:t>理賠偵測因子分數_版本檔維護模組AA_V1Z002.刪除()，BY參數:</w:t>
      </w:r>
    </w:p>
    <w:p w:rsidR="00BA25B4" w:rsidRPr="00FD56F2" w:rsidRDefault="00BA25B4" w:rsidP="007E481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版本日期:</w:t>
      </w:r>
      <w:r w:rsidRPr="00FD56F2">
        <w:rPr>
          <w:rFonts w:ascii="細明體" w:eastAsia="細明體" w:hAnsi="細明體" w:hint="eastAsia"/>
          <w:bCs/>
          <w:lang w:eastAsia="zh-TW"/>
        </w:rPr>
        <w:t>$版本日期</w:t>
      </w:r>
    </w:p>
    <w:p w:rsidR="00BA25B4" w:rsidRPr="00FD56F2" w:rsidRDefault="00BA25B4" w:rsidP="007E481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BA25B4" w:rsidRPr="00FD56F2" w:rsidRDefault="00BA25B4" w:rsidP="007E481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BA25B4" w:rsidRPr="008F6144" w:rsidRDefault="00BA25B4" w:rsidP="007E481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7E481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ins w:id="137" w:author="楊智偉" w:date="2016-10-03T19:49:00Z"/>
          <w:rFonts w:ascii="細明體" w:eastAsia="細明體" w:hAnsi="細明體"/>
          <w:kern w:val="2"/>
          <w:lang w:eastAsia="zh-TW"/>
          <w:rPrChange w:id="138" w:author="楊智偉" w:date="2016-10-03T19:49:00Z">
            <w:rPr>
              <w:ins w:id="139" w:author="楊智偉" w:date="2016-10-03T19:49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7E481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40" w:author="楊智偉" w:date="2016-10-03T19:49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BA25B4" w:rsidRPr="00FD56F2" w:rsidRDefault="00BA25B4" w:rsidP="007E481A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若模組有誤，顯示該模組錯誤訊息。</w:t>
      </w:r>
    </w:p>
    <w:p w:rsidR="00BA25B4" w:rsidRDefault="00BA25B4" w:rsidP="007E481A">
      <w:pPr>
        <w:numPr>
          <w:ilvl w:val="4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 w:rsidRPr="00FD56F2">
        <w:rPr>
          <w:rFonts w:ascii="細明體" w:eastAsia="細明體" w:hAnsi="細明體" w:hint="eastAsia"/>
          <w:bCs/>
          <w:sz w:val="20"/>
          <w:szCs w:val="20"/>
        </w:rPr>
        <w:t>END IF</w:t>
      </w:r>
    </w:p>
    <w:p w:rsidR="009773A9" w:rsidRPr="00FD56F2" w:rsidRDefault="009773A9" w:rsidP="007E481A">
      <w:pPr>
        <w:numPr>
          <w:ilvl w:val="3"/>
          <w:numId w:val="37"/>
        </w:numPr>
        <w:jc w:val="both"/>
        <w:rPr>
          <w:rFonts w:ascii="細明體" w:eastAsia="細明體" w:hAnsi="細明體" w:hint="eastAsia"/>
          <w:bCs/>
          <w:sz w:val="20"/>
          <w:szCs w:val="20"/>
        </w:rPr>
      </w:pPr>
      <w:r>
        <w:rPr>
          <w:rFonts w:ascii="細明體" w:eastAsia="細明體" w:hAnsi="細明體" w:hint="eastAsia"/>
          <w:bCs/>
          <w:sz w:val="20"/>
          <w:szCs w:val="20"/>
        </w:rPr>
        <w:t>END IF</w:t>
      </w:r>
    </w:p>
    <w:p w:rsidR="00F778EB" w:rsidRPr="00FD56F2" w:rsidRDefault="00F778EB" w:rsidP="00F778E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操作按鈕控制</w:t>
      </w:r>
    </w:p>
    <w:p w:rsidR="00F778EB" w:rsidRPr="00FD56F2" w:rsidRDefault="00F778EB" w:rsidP="00F778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cs="Arial" w:hint="eastAsia"/>
          <w:bCs/>
          <w:lang w:eastAsia="zh-TW"/>
        </w:rPr>
        <w:t>【</w:t>
      </w:r>
      <w:r w:rsidRPr="00FD56F2">
        <w:rPr>
          <w:rFonts w:ascii="細明體" w:eastAsia="細明體" w:hAnsi="細明體" w:hint="eastAsia"/>
          <w:bCs/>
          <w:lang w:eastAsia="zh-TW"/>
        </w:rPr>
        <w:t>查詢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修改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刪除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按鈕ENABLED,</w:t>
      </w:r>
      <w:r w:rsidRPr="00FD56F2">
        <w:rPr>
          <w:rFonts w:ascii="細明體" w:eastAsia="細明體" w:hAnsi="細明體" w:cs="Arial" w:hint="eastAsia"/>
          <w:bCs/>
          <w:lang w:eastAsia="zh-TW"/>
        </w:rPr>
        <w:t xml:space="preserve"> 【</w:t>
      </w:r>
      <w:r w:rsidRPr="00FD56F2">
        <w:rPr>
          <w:rFonts w:ascii="細明體" w:eastAsia="細明體" w:hAnsi="細明體" w:hint="eastAsia"/>
          <w:bCs/>
          <w:lang w:eastAsia="zh-TW"/>
        </w:rPr>
        <w:t>新增</w:t>
      </w:r>
      <w:r w:rsidRPr="00FD56F2">
        <w:rPr>
          <w:rFonts w:ascii="細明體" w:eastAsia="細明體" w:hAnsi="細明體" w:cs="Arial" w:hint="eastAsia"/>
          <w:bCs/>
          <w:lang w:eastAsia="zh-TW"/>
        </w:rPr>
        <w:t>】、【</w:t>
      </w:r>
      <w:r w:rsidRPr="00FD56F2">
        <w:rPr>
          <w:rFonts w:ascii="細明體" w:eastAsia="細明體" w:hAnsi="細明體" w:hint="eastAsia"/>
          <w:bCs/>
          <w:lang w:eastAsia="zh-TW"/>
        </w:rPr>
        <w:t>取消覆核</w:t>
      </w:r>
      <w:r w:rsidRPr="00FD56F2">
        <w:rPr>
          <w:rFonts w:ascii="細明體" w:eastAsia="細明體" w:hAnsi="細明體" w:cs="Arial" w:hint="eastAsia"/>
          <w:bCs/>
          <w:lang w:eastAsia="zh-TW"/>
        </w:rPr>
        <w:t>】</w:t>
      </w:r>
      <w:r w:rsidRPr="00FD56F2">
        <w:rPr>
          <w:rFonts w:ascii="細明體" w:eastAsia="細明體" w:hAnsi="細明體" w:hint="eastAsia"/>
          <w:bCs/>
          <w:lang w:eastAsia="zh-TW"/>
        </w:rPr>
        <w:t>按鈕DISABLED</w:t>
      </w:r>
    </w:p>
    <w:p w:rsidR="00FD6FFE" w:rsidRPr="00FD56F2" w:rsidRDefault="00FD6FFE" w:rsidP="00FD6FFE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/>
          <w:bCs/>
          <w:color w:val="008000"/>
          <w:lang w:eastAsia="zh-TW"/>
        </w:rPr>
        <w:t>版本維護:</w:t>
      </w:r>
      <w:r w:rsidR="006216B4" w:rsidRPr="006216B4">
        <w:rPr>
          <w:rFonts w:ascii="細明體" w:eastAsia="細明體" w:hAnsi="細明體" w:hint="eastAsia"/>
          <w:b/>
          <w:bCs/>
          <w:lang w:eastAsia="zh-TW"/>
        </w:rPr>
        <w:t xml:space="preserve"> </w:t>
      </w:r>
      <w:r w:rsidR="006216B4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FD6FFE" w:rsidRPr="00FD56F2" w:rsidRDefault="00FD6FFE" w:rsidP="00FD6FF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另開視窗連結到理賠偵測因子分數設定_版本維護AAV1_0201畫面,連結過去後執行查詢功能</w:t>
      </w:r>
    </w:p>
    <w:p w:rsidR="00FD6FFE" w:rsidRPr="00FD56F2" w:rsidRDefault="00FD6FFE" w:rsidP="00FD6FF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傳遞參數:</w:t>
      </w:r>
    </w:p>
    <w:p w:rsidR="00FD6FFE" w:rsidRPr="00FD56F2" w:rsidRDefault="00FD6FFE" w:rsidP="00FD6FF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模型分類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FD6FFE" w:rsidRPr="00FD56F2" w:rsidRDefault="00FD6FFE" w:rsidP="00FD6FF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因子分類</w:t>
      </w:r>
      <w:r w:rsidRPr="00FD56F2">
        <w:rPr>
          <w:rFonts w:ascii="細明體" w:eastAsia="細明體" w:hAnsi="細明體" w:hint="eastAsia"/>
          <w:lang w:eastAsia="zh-TW"/>
        </w:rPr>
        <w:t>：同畫面下拉選取</w:t>
      </w:r>
    </w:p>
    <w:p w:rsidR="00FD6FFE" w:rsidRPr="008F6144" w:rsidRDefault="00FD6FFE" w:rsidP="00FD6FF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/>
          <w:lang w:eastAsia="zh-TW"/>
        </w:rPr>
        <w:t>因子</w:t>
      </w:r>
      <w:r w:rsidRPr="00FD56F2">
        <w:rPr>
          <w:rFonts w:ascii="細明體" w:eastAsia="細明體" w:hAnsi="細明體" w:hint="eastAsia"/>
          <w:lang w:eastAsia="zh-TW"/>
        </w:rPr>
        <w:t>代碼：同畫面下拉選取</w:t>
      </w:r>
    </w:p>
    <w:p w:rsidR="00CA0595" w:rsidRPr="005F7A9E" w:rsidRDefault="00CA0595" w:rsidP="00FD6FF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41" w:author="楊智偉" w:date="2016-10-03T19:49:00Z"/>
          <w:rFonts w:ascii="細明體" w:eastAsia="細明體" w:hAnsi="細明體"/>
          <w:kern w:val="2"/>
          <w:lang w:eastAsia="zh-TW"/>
          <w:rPrChange w:id="142" w:author="楊智偉" w:date="2016-10-03T19:49:00Z">
            <w:rPr>
              <w:ins w:id="143" w:author="楊智偉" w:date="2016-10-03T19:49:00Z"/>
              <w:rFonts w:ascii="細明體" w:eastAsia="細明體" w:hAnsi="細明體"/>
              <w:lang w:eastAsia="zh-TW"/>
            </w:rPr>
          </w:rPrChange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配分種類:</w:t>
      </w:r>
      <w:r w:rsidRPr="00CA0595">
        <w:rPr>
          <w:rFonts w:ascii="細明體" w:eastAsia="細明體" w:hAnsi="細明體" w:hint="eastAsia"/>
          <w:lang w:eastAsia="zh-TW"/>
        </w:rPr>
        <w:t xml:space="preserve"> </w:t>
      </w:r>
      <w:r w:rsidRPr="00FD56F2">
        <w:rPr>
          <w:rFonts w:ascii="細明體" w:eastAsia="細明體" w:hAnsi="細明體" w:hint="eastAsia"/>
          <w:lang w:eastAsia="zh-TW"/>
        </w:rPr>
        <w:t>同畫面下拉選取</w:t>
      </w:r>
    </w:p>
    <w:p w:rsidR="005F7A9E" w:rsidRPr="00FD56F2" w:rsidRDefault="005F7A9E" w:rsidP="00FD6FF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44" w:author="楊智偉" w:date="2016-10-03T19:49:00Z">
        <w:r>
          <w:rPr>
            <w:rFonts w:ascii="細明體" w:eastAsia="細明體" w:hAnsi="細明體" w:hint="eastAsia"/>
            <w:lang w:eastAsia="zh-TW"/>
          </w:rPr>
          <w:t xml:space="preserve">系統別 : </w:t>
        </w:r>
        <w:r w:rsidRPr="00FD56F2">
          <w:rPr>
            <w:rFonts w:ascii="細明體" w:eastAsia="細明體" w:hAnsi="細明體" w:hint="eastAsia"/>
            <w:lang w:eastAsia="zh-TW"/>
          </w:rPr>
          <w:t>同畫面下拉選取</w:t>
        </w:r>
      </w:ins>
    </w:p>
    <w:p w:rsidR="008F2A72" w:rsidRPr="00FD56F2" w:rsidRDefault="00411580" w:rsidP="008F2A72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D56F2">
        <w:rPr>
          <w:rFonts w:ascii="細明體" w:eastAsia="細明體" w:hAnsi="細明體" w:hint="eastAsia"/>
          <w:bCs/>
          <w:lang w:eastAsia="zh-TW"/>
        </w:rPr>
        <w:t>RETURN</w:t>
      </w:r>
    </w:p>
    <w:p w:rsidR="008F2A72" w:rsidRPr="00FD56F2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2A72" w:rsidRPr="00FD56F2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bookmarkStart w:id="145" w:name="FORMAT_A"/>
      <w:bookmarkEnd w:id="145"/>
      <w:r w:rsidRPr="00FD56F2">
        <w:rPr>
          <w:rFonts w:ascii="細明體" w:eastAsia="細明體" w:hAnsi="細明體" w:hint="eastAsia"/>
          <w:bCs/>
          <w:lang w:eastAsia="zh-TW"/>
        </w:rPr>
        <w:t>FORMAT (A)[</w:t>
      </w:r>
      <w:hyperlink w:anchor="BACK_A" w:history="1"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B</w:t>
        </w:r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FD56F2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FD56F2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559"/>
        <w:gridCol w:w="425"/>
        <w:gridCol w:w="3827"/>
        <w:gridCol w:w="3969"/>
        <w:tblGridChange w:id="146">
          <w:tblGrid>
            <w:gridCol w:w="426"/>
            <w:gridCol w:w="1559"/>
            <w:gridCol w:w="425"/>
            <w:gridCol w:w="3827"/>
            <w:gridCol w:w="3969"/>
          </w:tblGrid>
        </w:tblGridChange>
      </w:tblGrid>
      <w:tr w:rsidR="008F2A72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F2A72" w:rsidRPr="00FD56F2" w:rsidRDefault="008F2A72" w:rsidP="00066DB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F2A72" w:rsidRPr="00FD56F2" w:rsidRDefault="008F2A72" w:rsidP="00066DB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F2A72" w:rsidRPr="00FD56F2" w:rsidRDefault="008F2A72" w:rsidP="00066DB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8F2A72" w:rsidRPr="00FD56F2" w:rsidTr="0021073E">
        <w:tblPrEx>
          <w:tblW w:w="0" w:type="auto"/>
          <w:tblInd w:w="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PrExChange w:id="147" w:author="楊智偉" w:date="2016-10-03T19:36:00Z">
            <w:tblPrEx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20"/>
          <w:trPrChange w:id="148" w:author="楊智偉" w:date="2016-10-03T19:36:00Z">
            <w:trPr>
              <w:trHeight w:val="20"/>
            </w:trPr>
          </w:trPrChange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9" w:author="楊智偉" w:date="2016-10-03T19:36:00Z">
              <w:tcPr>
                <w:tcW w:w="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8F2A72" w:rsidRPr="00FD56F2" w:rsidRDefault="008F2A72" w:rsidP="0087301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0" w:author="楊智偉" w:date="2016-10-03T19:3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8F2A72" w:rsidRPr="00FD56F2" w:rsidRDefault="0021073E" w:rsidP="00066DB8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ins w:id="151" w:author="楊智偉" w:date="2016-10-03T19:36:00Z">
              <w:r>
                <w:rPr>
                  <w:rFonts w:ascii="細明體" w:eastAsia="細明體" w:hAnsi="細明體" w:cs="Arial Unicode MS" w:hint="eastAsia"/>
                  <w:sz w:val="20"/>
                  <w:szCs w:val="20"/>
                </w:rPr>
                <w:t>系統別</w:t>
              </w:r>
            </w:ins>
            <w:del w:id="152" w:author="楊智偉" w:date="2016-10-03T19:36:00Z">
              <w:r w:rsidR="008F2A72" w:rsidRPr="00FD56F2" w:rsidDel="0021073E">
                <w:rPr>
                  <w:rFonts w:ascii="細明體" w:eastAsia="細明體" w:hAnsi="細明體" w:cs="Arial Unicode MS" w:hint="eastAsia"/>
                  <w:sz w:val="20"/>
                  <w:szCs w:val="20"/>
                </w:rPr>
                <w:delText>模型分類</w:delText>
              </w:r>
            </w:del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3" w:author="楊智偉" w:date="2016-10-03T19:36:00Z">
              <w:tcPr>
                <w:tcW w:w="822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8F2A72" w:rsidRPr="00FD56F2" w:rsidRDefault="0021073E" w:rsidP="00066DB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ins w:id="154" w:author="楊智偉" w:date="2016-10-03T19:36:00Z">
              <w:r w:rsidRPr="00FD56F2">
                <w:rPr>
                  <w:rFonts w:ascii="細明體" w:eastAsia="細明體" w:hAnsi="細明體" w:hint="eastAsia"/>
                  <w:sz w:val="20"/>
                  <w:szCs w:val="20"/>
                </w:rPr>
                <w:t>同畫面選取對應代碼中文</w:t>
              </w:r>
            </w:ins>
            <w:del w:id="155" w:author="楊智偉" w:date="2016-10-03T19:36:00Z">
              <w:r w:rsidR="004D6AE1" w:rsidRPr="00FD56F2" w:rsidDel="0021073E">
                <w:rPr>
                  <w:rFonts w:ascii="細明體" w:eastAsia="細明體" w:hAnsi="細明體" w:hint="eastAsia"/>
                  <w:sz w:val="20"/>
                  <w:szCs w:val="20"/>
                </w:rPr>
                <w:delText>同畫面選取對應代碼中文</w:delText>
              </w:r>
            </w:del>
          </w:p>
        </w:tc>
      </w:tr>
      <w:tr w:rsidR="0021073E" w:rsidRPr="00FD56F2" w:rsidTr="003D3C8D">
        <w:trPr>
          <w:trHeight w:val="20"/>
          <w:ins w:id="156" w:author="楊智偉" w:date="2016-10-03T19:36:00Z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ins w:id="157" w:author="楊智偉" w:date="2016-10-03T19:36:00Z"/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ins w:id="158" w:author="楊智偉" w:date="2016-10-03T19:36:00Z"/>
                <w:rFonts w:ascii="細明體" w:eastAsia="細明體" w:hAnsi="細明體" w:cs="Arial Unicode MS" w:hint="eastAsia"/>
                <w:sz w:val="20"/>
                <w:szCs w:val="20"/>
              </w:rPr>
            </w:pPr>
            <w:ins w:id="159" w:author="楊智偉" w:date="2016-10-03T19:36:00Z">
              <w:r w:rsidRPr="00FD56F2">
                <w:rPr>
                  <w:rFonts w:ascii="細明體" w:eastAsia="細明體" w:hAnsi="細明體" w:cs="Arial Unicode MS" w:hint="eastAsia"/>
                  <w:sz w:val="20"/>
                  <w:szCs w:val="20"/>
                </w:rPr>
                <w:t>模型分類</w:t>
              </w:r>
            </w:ins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ins w:id="160" w:author="楊智偉" w:date="2016-10-03T19:36:00Z"/>
                <w:rFonts w:ascii="細明體" w:eastAsia="細明體" w:hAnsi="細明體" w:hint="eastAsia"/>
                <w:sz w:val="20"/>
                <w:szCs w:val="20"/>
              </w:rPr>
            </w:pPr>
            <w:ins w:id="161" w:author="楊智偉" w:date="2016-10-03T19:36:00Z">
              <w:r w:rsidRPr="00FD56F2">
                <w:rPr>
                  <w:rFonts w:ascii="細明體" w:eastAsia="細明體" w:hAnsi="細明體" w:hint="eastAsia"/>
                  <w:sz w:val="20"/>
                  <w:szCs w:val="20"/>
                </w:rPr>
                <w:t>同畫面選取對應代碼中文</w:t>
              </w:r>
            </w:ins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因子分類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同畫面選取對應代碼中文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 Unicode MS" w:hint="eastAsia"/>
                <w:sz w:val="20"/>
                <w:szCs w:val="20"/>
              </w:rPr>
              <w:t>因子代碼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同畫面選取對應代碼中文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 Unicode MS" w:hint="eastAsia"/>
                <w:sz w:val="20"/>
                <w:szCs w:val="20"/>
              </w:rPr>
              <w:t>配分種類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同畫面選取對應代碼中文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輸入人員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處理第一筆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輸入單位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處理第一筆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輸入日期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處理第一筆 轉民國年日期時間顯示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D42ED6" w:rsidRDefault="0021073E" w:rsidP="0021073E">
            <w:pPr>
              <w:jc w:val="both"/>
              <w:rPr>
                <w:rFonts w:ascii="細明體" w:eastAsia="細明體" w:hAnsi="細明體" w:hint="eastAsia"/>
                <w:color w:val="0070C0"/>
                <w:sz w:val="20"/>
                <w:szCs w:val="20"/>
                <w:u w:val="single"/>
              </w:rPr>
            </w:pPr>
            <w:r w:rsidRPr="00D42ED6">
              <w:rPr>
                <w:rFonts w:ascii="細明體" w:eastAsia="細明體" w:hAnsi="細明體" w:hint="eastAsia"/>
                <w:color w:val="0070C0"/>
                <w:sz w:val="20"/>
                <w:szCs w:val="20"/>
                <w:u w:val="single"/>
              </w:rPr>
              <w:t>版本維護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$是否有版本資料 = FALSE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 xml:space="preserve"> OR </w:t>
            </w:r>
            <w:r w:rsidRPr="00F46892">
              <w:rPr>
                <w:rFonts w:ascii="細明體" w:eastAsia="細明體" w:hAnsi="細明體" w:hint="eastAsia"/>
                <w:sz w:val="20"/>
                <w:szCs w:val="20"/>
              </w:rPr>
              <w:t>畫面.</w:t>
            </w:r>
            <w:r w:rsidRPr="00F46892">
              <w:rPr>
                <w:rFonts w:ascii="細明體" w:eastAsia="細明體" w:hAnsi="細明體"/>
                <w:sz w:val="20"/>
                <w:szCs w:val="20"/>
              </w:rPr>
              <w:t>設定用途</w:t>
            </w:r>
            <w:r w:rsidRPr="00F46892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</w:rPr>
              <w:t>&lt;&gt;</w:t>
            </w:r>
            <w:r w:rsidRPr="00F46892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F46892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F4689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F46892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F46892">
              <w:rPr>
                <w:rFonts w:ascii="細明體" w:eastAsia="細明體" w:hAnsi="細明體" w:hint="eastAsia"/>
                <w:sz w:val="20"/>
                <w:szCs w:val="20"/>
              </w:rPr>
              <w:t xml:space="preserve"> (正式)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   DISABLED 連結LINK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ELSE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 xml:space="preserve">   ENABLED 連結LINK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END IF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覆核人員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處理第一筆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覆核單位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處理第一筆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處理第一筆 轉民國年日期時間顯示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是否已覆核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IF 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處理第一筆 = 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Y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’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</w:t>
            </w:r>
          </w:p>
          <w:p w:rsidR="0021073E" w:rsidRPr="00FD56F2" w:rsidRDefault="0021073E" w:rsidP="0021073E">
            <w:pPr>
              <w:ind w:firstLineChars="150" w:firstLine="300"/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顯示藍色字體 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b/>
                <w:bCs/>
                <w:color w:val="1F497D"/>
                <w:sz w:val="20"/>
                <w:szCs w:val="20"/>
              </w:rPr>
              <w:t>是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’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ELSE</w:t>
            </w:r>
          </w:p>
          <w:p w:rsidR="0021073E" w:rsidRPr="00FD56F2" w:rsidRDefault="0021073E" w:rsidP="0021073E">
            <w:pPr>
              <w:ind w:firstLineChars="150" w:firstLine="300"/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顯示紅色字體 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b/>
                <w:bCs/>
                <w:color w:val="FF0000"/>
                <w:sz w:val="20"/>
                <w:szCs w:val="20"/>
              </w:rPr>
              <w:t>否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’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END IF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資料異動區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IF $是否已輸入=FALSE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  畫面產生一筆空白輸入資料列，格式如下: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  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 xml:space="preserve">序號: </w:t>
            </w:r>
            <w:r w:rsidRPr="00FD56F2">
              <w:rPr>
                <w:rFonts w:ascii="細明體" w:eastAsia="細明體" w:hAnsi="細明體"/>
                <w:kern w:val="2"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1</w:t>
            </w:r>
            <w:r w:rsidRPr="00FD56F2">
              <w:rPr>
                <w:rFonts w:ascii="細明體" w:eastAsia="細明體" w:hAnsi="細明體"/>
                <w:kern w:val="2"/>
                <w:sz w:val="20"/>
                <w:szCs w:val="20"/>
              </w:rPr>
              <w:t>’</w:t>
            </w: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 xml:space="preserve"> </w:t>
            </w:r>
          </w:p>
          <w:p w:rsidR="0021073E" w:rsidRPr="00FD56F2" w:rsidRDefault="0021073E" w:rsidP="0021073E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lang w:eastAsia="zh-TW"/>
              </w:rPr>
              <w:t>參數設定值:</w:t>
            </w:r>
          </w:p>
          <w:p w:rsidR="0021073E" w:rsidRPr="00FD56F2" w:rsidRDefault="0021073E" w:rsidP="0021073E">
            <w:pPr>
              <w:pStyle w:val="Tabletext"/>
              <w:keepLines w:val="0"/>
              <w:spacing w:after="0" w:line="240" w:lineRule="auto"/>
              <w:ind w:firstLineChars="350" w:firstLine="7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kern w:val="2"/>
                <w:lang w:eastAsia="zh-TW"/>
              </w:rPr>
              <w:t>IF 畫面輸入.配分種類 =</w:t>
            </w:r>
            <w:r w:rsidRPr="00FD56F2">
              <w:rPr>
                <w:rFonts w:ascii="細明體" w:eastAsia="細明體" w:hAnsi="細明體"/>
                <w:kern w:val="2"/>
                <w:lang w:eastAsia="zh-TW"/>
              </w:rPr>
              <w:t xml:space="preserve"> ‘</w:t>
            </w:r>
            <w:r w:rsidRPr="00FD56F2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  <w:r w:rsidRPr="00FD56F2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FD56F2">
              <w:rPr>
                <w:rFonts w:ascii="細明體" w:eastAsia="細明體" w:hAnsi="細明體" w:hint="eastAsia"/>
                <w:lang w:eastAsia="zh-TW"/>
              </w:rPr>
              <w:t xml:space="preserve"> (兩區間)</w:t>
            </w:r>
          </w:p>
          <w:p w:rsidR="0021073E" w:rsidRPr="00FD56F2" w:rsidRDefault="0021073E" w:rsidP="0021073E">
            <w:pPr>
              <w:pStyle w:val="Tabletext"/>
              <w:keepLines w:val="0"/>
              <w:spacing w:after="0" w:line="240" w:lineRule="auto"/>
              <w:ind w:firstLineChars="500" w:firstLine="10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lang w:eastAsia="zh-TW"/>
              </w:rPr>
              <w:t>起:0</w:t>
            </w:r>
          </w:p>
          <w:p w:rsidR="0021073E" w:rsidRPr="00FD56F2" w:rsidRDefault="0021073E" w:rsidP="0021073E">
            <w:pPr>
              <w:pStyle w:val="Tabletext"/>
              <w:keepLines w:val="0"/>
              <w:spacing w:after="0" w:line="240" w:lineRule="auto"/>
              <w:ind w:firstLineChars="500" w:firstLine="10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lang w:eastAsia="zh-TW"/>
              </w:rPr>
              <w:t>迄:0</w:t>
            </w:r>
          </w:p>
          <w:p w:rsidR="0021073E" w:rsidRPr="00FD56F2" w:rsidRDefault="0021073E" w:rsidP="0021073E">
            <w:pPr>
              <w:pStyle w:val="Tabletext"/>
              <w:keepLines w:val="0"/>
              <w:spacing w:after="0" w:line="240" w:lineRule="auto"/>
              <w:ind w:firstLineChars="350" w:firstLine="7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lang w:eastAsia="zh-TW"/>
              </w:rPr>
              <w:t>ELSE</w:t>
            </w:r>
            <w:r w:rsidRPr="00FD56F2">
              <w:rPr>
                <w:rFonts w:ascii="細明體" w:eastAsia="細明體" w:hAnsi="細明體" w:hint="eastAsia"/>
                <w:kern w:val="2"/>
                <w:lang w:eastAsia="zh-TW"/>
              </w:rPr>
              <w:t xml:space="preserve"> IF 畫面輸入.配分種類 =</w:t>
            </w:r>
            <w:r w:rsidRPr="00FD56F2">
              <w:rPr>
                <w:rFonts w:ascii="細明體" w:eastAsia="細明體" w:hAnsi="細明體"/>
                <w:kern w:val="2"/>
                <w:lang w:eastAsia="zh-TW"/>
              </w:rPr>
              <w:t xml:space="preserve"> ‘</w:t>
            </w:r>
            <w:r w:rsidRPr="00FD56F2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  <w:r w:rsidRPr="00FD56F2">
              <w:rPr>
                <w:rFonts w:ascii="細明體" w:eastAsia="細明體" w:hAnsi="細明體"/>
                <w:kern w:val="2"/>
                <w:lang w:eastAsia="zh-TW"/>
              </w:rPr>
              <w:t>’</w:t>
            </w:r>
            <w:r w:rsidRPr="00FD56F2">
              <w:rPr>
                <w:rFonts w:ascii="細明體" w:eastAsia="細明體" w:hAnsi="細明體" w:hint="eastAsia"/>
                <w:lang w:eastAsia="zh-TW"/>
              </w:rPr>
              <w:t xml:space="preserve"> (是/否)</w:t>
            </w:r>
          </w:p>
          <w:p w:rsidR="0021073E" w:rsidRDefault="0021073E" w:rsidP="0021073E">
            <w:pPr>
              <w:pStyle w:val="Tabletext"/>
              <w:keepLines w:val="0"/>
              <w:spacing w:after="0" w:line="240" w:lineRule="auto"/>
              <w:ind w:firstLineChars="500" w:firstLine="1000"/>
              <w:rPr>
                <w:ins w:id="162" w:author="楊智偉" w:date="2016-10-03T19:37:00Z"/>
                <w:rFonts w:ascii="細明體" w:eastAsia="細明體" w:hAnsi="細明體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kern w:val="2"/>
                <w:lang w:eastAsia="zh-TW"/>
              </w:rPr>
              <w:t>下拉選項(是/否)</w:t>
            </w:r>
          </w:p>
          <w:p w:rsidR="0031627E" w:rsidRPr="00FD56F2" w:rsidRDefault="0031627E" w:rsidP="0031627E">
            <w:pPr>
              <w:pStyle w:val="Tabletext"/>
              <w:keepLines w:val="0"/>
              <w:spacing w:after="0" w:line="240" w:lineRule="auto"/>
              <w:ind w:firstLineChars="350" w:firstLine="700"/>
              <w:rPr>
                <w:ins w:id="163" w:author="楊智偉" w:date="2016-10-03T19:37:00Z"/>
                <w:rFonts w:ascii="細明體" w:eastAsia="細明體" w:hAnsi="細明體" w:hint="eastAsia"/>
                <w:kern w:val="2"/>
                <w:lang w:eastAsia="zh-TW"/>
              </w:rPr>
            </w:pPr>
            <w:ins w:id="164" w:author="楊智偉" w:date="2016-10-03T19:37:00Z">
              <w:r w:rsidRPr="00FD56F2">
                <w:rPr>
                  <w:rFonts w:ascii="細明體" w:eastAsia="細明體" w:hAnsi="細明體" w:hint="eastAsia"/>
                  <w:lang w:eastAsia="zh-TW"/>
                </w:rPr>
                <w:t>ELSE</w:t>
              </w:r>
              <w:r w:rsidRPr="00FD56F2">
                <w:rPr>
                  <w:rFonts w:ascii="細明體" w:eastAsia="細明體" w:hAnsi="細明體" w:hint="eastAsia"/>
                  <w:kern w:val="2"/>
                  <w:lang w:eastAsia="zh-TW"/>
                </w:rPr>
                <w:t xml:space="preserve"> IF 畫面輸入.配分種類 =</w:t>
              </w:r>
              <w:r w:rsidRPr="00FD56F2">
                <w:rPr>
                  <w:rFonts w:ascii="細明體" w:eastAsia="細明體" w:hAnsi="細明體"/>
                  <w:kern w:val="2"/>
                  <w:lang w:eastAsia="zh-TW"/>
                </w:rPr>
                <w:t xml:space="preserve"> ‘</w:t>
              </w:r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3</w:t>
              </w:r>
              <w:r w:rsidRPr="00FD56F2">
                <w:rPr>
                  <w:rFonts w:ascii="細明體" w:eastAsia="細明體" w:hAnsi="細明體"/>
                  <w:kern w:val="2"/>
                  <w:lang w:eastAsia="zh-TW"/>
                </w:rPr>
                <w:t>’</w:t>
              </w:r>
              <w:r w:rsidRPr="00FD56F2">
                <w:rPr>
                  <w:rFonts w:ascii="細明體" w:eastAsia="細明體" w:hAnsi="細明體" w:hint="eastAsia"/>
                  <w:lang w:eastAsia="zh-TW"/>
                </w:rPr>
                <w:t xml:space="preserve"> (</w:t>
              </w:r>
              <w:r>
                <w:rPr>
                  <w:rFonts w:ascii="細明體" w:eastAsia="細明體" w:hAnsi="細明體" w:hint="eastAsia"/>
                  <w:lang w:eastAsia="zh-TW"/>
                </w:rPr>
                <w:t>分類</w:t>
              </w:r>
              <w:r w:rsidRPr="00FD56F2">
                <w:rPr>
                  <w:rFonts w:ascii="細明體" w:eastAsia="細明體" w:hAnsi="細明體" w:hint="eastAsia"/>
                  <w:lang w:eastAsia="zh-TW"/>
                </w:rPr>
                <w:t>)</w:t>
              </w:r>
            </w:ins>
          </w:p>
          <w:p w:rsidR="0031627E" w:rsidRPr="00FD56F2" w:rsidRDefault="0031627E" w:rsidP="0031627E">
            <w:pPr>
              <w:pStyle w:val="Tabletext"/>
              <w:keepLines w:val="0"/>
              <w:spacing w:after="0" w:line="240" w:lineRule="auto"/>
              <w:ind w:firstLineChars="500" w:firstLine="1000"/>
              <w:rPr>
                <w:ins w:id="165" w:author="楊智偉" w:date="2016-10-03T19:37:00Z"/>
                <w:rFonts w:ascii="細明體" w:eastAsia="細明體" w:hAnsi="細明體" w:hint="eastAsia"/>
                <w:kern w:val="2"/>
                <w:lang w:eastAsia="zh-TW"/>
              </w:rPr>
            </w:pPr>
            <w:ins w:id="166" w:author="楊智偉" w:date="2016-10-03T19:37:00Z">
              <w:r w:rsidRPr="00FD56F2">
                <w:rPr>
                  <w:rFonts w:ascii="細明體" w:eastAsia="細明體" w:hAnsi="細明體" w:hint="eastAsia"/>
                  <w:lang w:eastAsia="zh-TW"/>
                </w:rPr>
                <w:t>起:0</w:t>
              </w:r>
            </w:ins>
          </w:p>
          <w:p w:rsidR="0031627E" w:rsidRPr="00FD56F2" w:rsidRDefault="0031627E" w:rsidP="0031627E">
            <w:pPr>
              <w:pStyle w:val="Tabletext"/>
              <w:keepLines w:val="0"/>
              <w:spacing w:after="0" w:line="240" w:lineRule="auto"/>
              <w:ind w:firstLineChars="500" w:firstLine="1000"/>
              <w:rPr>
                <w:ins w:id="167" w:author="楊智偉" w:date="2016-10-03T19:37:00Z"/>
                <w:rFonts w:ascii="細明體" w:eastAsia="細明體" w:hAnsi="細明體" w:hint="eastAsia"/>
                <w:kern w:val="2"/>
                <w:lang w:eastAsia="zh-TW"/>
              </w:rPr>
            </w:pPr>
            <w:ins w:id="168" w:author="楊智偉" w:date="2016-10-03T19:37:00Z">
              <w:r w:rsidRPr="00FD56F2">
                <w:rPr>
                  <w:rFonts w:ascii="細明體" w:eastAsia="細明體" w:hAnsi="細明體" w:hint="eastAsia"/>
                  <w:lang w:eastAsia="zh-TW"/>
                </w:rPr>
                <w:t>迄:0</w:t>
              </w:r>
            </w:ins>
          </w:p>
          <w:p w:rsidR="0031627E" w:rsidRPr="00FD56F2" w:rsidDel="0031627E" w:rsidRDefault="0031627E" w:rsidP="0031627E">
            <w:pPr>
              <w:pStyle w:val="Tabletext"/>
              <w:keepLines w:val="0"/>
              <w:spacing w:after="0" w:line="240" w:lineRule="auto"/>
              <w:rPr>
                <w:del w:id="169" w:author="楊智偉" w:date="2016-10-03T19:37:00Z"/>
                <w:rFonts w:ascii="細明體" w:eastAsia="細明體" w:hAnsi="細明體" w:hint="eastAsia"/>
                <w:kern w:val="2"/>
                <w:lang w:eastAsia="zh-TW"/>
              </w:rPr>
              <w:pPrChange w:id="170" w:author="楊智偉" w:date="2016-10-03T19:37:00Z">
                <w:pPr>
                  <w:pStyle w:val="Tabletext"/>
                  <w:keepLines w:val="0"/>
                  <w:spacing w:after="0" w:line="240" w:lineRule="auto"/>
                  <w:ind w:firstLineChars="500" w:firstLine="1000"/>
                </w:pPr>
              </w:pPrChange>
            </w:pPr>
          </w:p>
          <w:p w:rsidR="0021073E" w:rsidRPr="00FD56F2" w:rsidRDefault="0021073E" w:rsidP="0021073E">
            <w:pPr>
              <w:pStyle w:val="Tabletext"/>
              <w:keepLines w:val="0"/>
              <w:spacing w:after="0" w:line="240" w:lineRule="auto"/>
              <w:ind w:firstLineChars="350" w:firstLine="7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kern w:val="2"/>
                <w:lang w:eastAsia="zh-TW"/>
              </w:rPr>
              <w:t>END IF</w:t>
            </w:r>
          </w:p>
          <w:p w:rsidR="0021073E" w:rsidRPr="00FD56F2" w:rsidRDefault="0021073E" w:rsidP="0021073E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kern w:val="2"/>
                <w:lang w:eastAsia="zh-TW"/>
              </w:rPr>
              <w:t>分數(0~10): 0</w:t>
            </w:r>
          </w:p>
          <w:p w:rsidR="0021073E" w:rsidRPr="00FD56F2" w:rsidRDefault="0021073E" w:rsidP="0021073E">
            <w:pPr>
              <w:ind w:firstLineChars="100" w:firstLine="200"/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新增一列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】、【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刪除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本列】ENABLED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ELSE IF $是否已輸入=TRUE,依$DTAAV102List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List的序號由小到大依序顯示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(有資料時顯示)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配分種類 = 1 (兩區間)(圖1)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配分種類 = 2 (是/否)(圖2)</w:t>
            </w:r>
          </w:p>
        </w:tc>
      </w:tr>
      <w:tr w:rsidR="0021073E" w:rsidRPr="00FD56F2" w:rsidTr="003D3C8D">
        <w:trPr>
          <w:trHeight w:val="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ind w:firstLineChars="150" w:firstLine="30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處理當筆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處理當筆</w:t>
            </w:r>
          </w:p>
        </w:tc>
      </w:tr>
      <w:tr w:rsidR="0021073E" w:rsidRPr="00FD56F2" w:rsidTr="003D3C8D">
        <w:trPr>
          <w:trHeight w:val="68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ind w:firstLineChars="150" w:firstLine="30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參數設定值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.規則參數 擷取逗號分隔的兩個數值顯示。(兩個輸入欄位)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EX: 0,60 取得兩個參數值P1=[0],P2=[60]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IF 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.規則參數=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Y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’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  顯示 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是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’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ELSE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  顯示 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‘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否</w:t>
            </w:r>
            <w:r w:rsidRPr="00FD56F2">
              <w:rPr>
                <w:rFonts w:ascii="細明體" w:eastAsia="細明體" w:hAnsi="細明體"/>
                <w:bCs/>
                <w:sz w:val="20"/>
                <w:szCs w:val="20"/>
              </w:rPr>
              <w:t>’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END IF</w:t>
            </w:r>
          </w:p>
        </w:tc>
      </w:tr>
      <w:tr w:rsidR="0021073E" w:rsidRPr="00FD56F2" w:rsidTr="003D3C8D">
        <w:trPr>
          <w:trHeight w:val="68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P1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073E" w:rsidRPr="00FD56F2" w:rsidTr="003D3C8D">
        <w:trPr>
          <w:trHeight w:val="67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迄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P2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073E" w:rsidRPr="00FD56F2" w:rsidTr="003D3C8D">
        <w:trPr>
          <w:trHeight w:val="6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ind w:firstLineChars="150" w:firstLine="30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分數(0~10)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處理當筆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/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$DTAAV10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處理當筆</w:t>
            </w:r>
          </w:p>
        </w:tc>
      </w:tr>
      <w:tr w:rsidR="0021073E" w:rsidRPr="00FD56F2" w:rsidTr="003D3C8D">
        <w:trPr>
          <w:trHeight w:val="6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ind w:firstLineChars="150" w:firstLine="30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sz w:val="20"/>
                <w:szCs w:val="20"/>
              </w:rPr>
              <w:t>(按鈕控制)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 xml:space="preserve">IF 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$是否已覆核 = TRUE</w:t>
            </w:r>
          </w:p>
          <w:p w:rsidR="0021073E" w:rsidRPr="00FD56F2" w:rsidRDefault="0021073E" w:rsidP="0021073E">
            <w:pPr>
              <w:ind w:firstLineChars="100" w:firstLine="200"/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新增一列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】、【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刪除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本列】DISABLED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ELSE</w:t>
            </w:r>
          </w:p>
          <w:p w:rsidR="0021073E" w:rsidRPr="00FD56F2" w:rsidRDefault="0021073E" w:rsidP="0021073E">
            <w:pPr>
              <w:ind w:firstLineChars="100" w:firstLine="200"/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新增一列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】、【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刪除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本列】ENABLED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END IF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73E" w:rsidRPr="00FD56F2" w:rsidRDefault="0021073E" w:rsidP="0021073E">
            <w:pPr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 xml:space="preserve">IF 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$是否已覆核 = TRUE</w:t>
            </w:r>
          </w:p>
          <w:p w:rsidR="0021073E" w:rsidRPr="00FD56F2" w:rsidRDefault="0021073E" w:rsidP="0021073E">
            <w:pPr>
              <w:ind w:firstLineChars="100" w:firstLine="200"/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新增一列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】、【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刪除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本列】DISABLED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ELSE</w:t>
            </w:r>
          </w:p>
          <w:p w:rsidR="0021073E" w:rsidRPr="00FD56F2" w:rsidRDefault="0021073E" w:rsidP="0021073E">
            <w:pPr>
              <w:ind w:firstLineChars="100" w:firstLine="200"/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新增一列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】、【</w:t>
            </w:r>
            <w:r w:rsidRPr="00FD56F2">
              <w:rPr>
                <w:rFonts w:ascii="細明體" w:eastAsia="細明體" w:hAnsi="細明體" w:hint="eastAsia"/>
                <w:bCs/>
                <w:sz w:val="20"/>
                <w:szCs w:val="20"/>
              </w:rPr>
              <w:t>刪除</w:t>
            </w: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本列】ENABLED</w:t>
            </w:r>
          </w:p>
          <w:p w:rsidR="0021073E" w:rsidRPr="00FD56F2" w:rsidRDefault="0021073E" w:rsidP="0021073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56F2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END IF</w:t>
            </w:r>
          </w:p>
        </w:tc>
      </w:tr>
    </w:tbl>
    <w:p w:rsidR="008F2A72" w:rsidRPr="00FD56F2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8F2A72" w:rsidRPr="00FD56F2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03" w:rsidRDefault="00D47C03" w:rsidP="004449C6">
      <w:r>
        <w:separator/>
      </w:r>
    </w:p>
  </w:endnote>
  <w:endnote w:type="continuationSeparator" w:id="0">
    <w:p w:rsidR="00D47C03" w:rsidRDefault="00D47C03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03" w:rsidRDefault="00D47C03" w:rsidP="004449C6">
      <w:r>
        <w:separator/>
      </w:r>
    </w:p>
  </w:footnote>
  <w:footnote w:type="continuationSeparator" w:id="0">
    <w:p w:rsidR="00D47C03" w:rsidRDefault="00D47C03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44C0110"/>
    <w:multiLevelType w:val="multilevel"/>
    <w:tmpl w:val="0409001D"/>
    <w:numStyleLink w:val="1"/>
  </w:abstractNum>
  <w:abstractNum w:abstractNumId="28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6EC0E60"/>
    <w:multiLevelType w:val="hybridMultilevel"/>
    <w:tmpl w:val="3A94A9DC"/>
    <w:lvl w:ilvl="0" w:tplc="E48A4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1"/>
  </w:num>
  <w:num w:numId="32">
    <w:abstractNumId w:val="17"/>
  </w:num>
  <w:num w:numId="33">
    <w:abstractNumId w:val="35"/>
  </w:num>
  <w:num w:numId="34">
    <w:abstractNumId w:val="8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</w:num>
  <w:num w:numId="37">
    <w:abstractNumId w:val="10"/>
  </w:num>
  <w:num w:numId="38">
    <w:abstractNumId w:val="32"/>
  </w:num>
  <w:num w:numId="39">
    <w:abstractNumId w:val="0"/>
  </w:num>
  <w:num w:numId="40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6D72"/>
    <w:rsid w:val="000070D0"/>
    <w:rsid w:val="00011FD7"/>
    <w:rsid w:val="000128C7"/>
    <w:rsid w:val="00013707"/>
    <w:rsid w:val="000155DF"/>
    <w:rsid w:val="00016079"/>
    <w:rsid w:val="00016385"/>
    <w:rsid w:val="0002021D"/>
    <w:rsid w:val="00020938"/>
    <w:rsid w:val="00021988"/>
    <w:rsid w:val="000269F2"/>
    <w:rsid w:val="00027B7F"/>
    <w:rsid w:val="000308E4"/>
    <w:rsid w:val="00031F14"/>
    <w:rsid w:val="0003285C"/>
    <w:rsid w:val="0003406B"/>
    <w:rsid w:val="00040894"/>
    <w:rsid w:val="000417FD"/>
    <w:rsid w:val="00051847"/>
    <w:rsid w:val="000535F7"/>
    <w:rsid w:val="00053819"/>
    <w:rsid w:val="00053D36"/>
    <w:rsid w:val="000545C5"/>
    <w:rsid w:val="00055695"/>
    <w:rsid w:val="000556D8"/>
    <w:rsid w:val="00055A1A"/>
    <w:rsid w:val="000608E5"/>
    <w:rsid w:val="00060F4B"/>
    <w:rsid w:val="00061E49"/>
    <w:rsid w:val="00062C39"/>
    <w:rsid w:val="00064465"/>
    <w:rsid w:val="00064C2F"/>
    <w:rsid w:val="00066DB8"/>
    <w:rsid w:val="0006764F"/>
    <w:rsid w:val="000700BD"/>
    <w:rsid w:val="0007163F"/>
    <w:rsid w:val="00072C8F"/>
    <w:rsid w:val="00072CD9"/>
    <w:rsid w:val="00073358"/>
    <w:rsid w:val="000807EF"/>
    <w:rsid w:val="00081BD9"/>
    <w:rsid w:val="00084798"/>
    <w:rsid w:val="00085337"/>
    <w:rsid w:val="00086BA0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C0C7E"/>
    <w:rsid w:val="000C67AE"/>
    <w:rsid w:val="000D00E7"/>
    <w:rsid w:val="000D109D"/>
    <w:rsid w:val="000D28E7"/>
    <w:rsid w:val="000D2FF7"/>
    <w:rsid w:val="000D4B23"/>
    <w:rsid w:val="000D6FBE"/>
    <w:rsid w:val="000D70A4"/>
    <w:rsid w:val="000E2713"/>
    <w:rsid w:val="000E3A7E"/>
    <w:rsid w:val="000E3E26"/>
    <w:rsid w:val="000E5135"/>
    <w:rsid w:val="000E5C23"/>
    <w:rsid w:val="000E7722"/>
    <w:rsid w:val="000F5AAD"/>
    <w:rsid w:val="000F733D"/>
    <w:rsid w:val="00102D6A"/>
    <w:rsid w:val="00103C8A"/>
    <w:rsid w:val="0011259A"/>
    <w:rsid w:val="00113BF6"/>
    <w:rsid w:val="00114FF7"/>
    <w:rsid w:val="00115974"/>
    <w:rsid w:val="00116A23"/>
    <w:rsid w:val="0012080B"/>
    <w:rsid w:val="00120A8E"/>
    <w:rsid w:val="00122D82"/>
    <w:rsid w:val="0012432A"/>
    <w:rsid w:val="001303BE"/>
    <w:rsid w:val="00130F9A"/>
    <w:rsid w:val="0013729A"/>
    <w:rsid w:val="00137D4D"/>
    <w:rsid w:val="001405F8"/>
    <w:rsid w:val="001413A7"/>
    <w:rsid w:val="00144ACD"/>
    <w:rsid w:val="001469B6"/>
    <w:rsid w:val="001477BA"/>
    <w:rsid w:val="001516AE"/>
    <w:rsid w:val="00156527"/>
    <w:rsid w:val="00160565"/>
    <w:rsid w:val="001610C5"/>
    <w:rsid w:val="0017051D"/>
    <w:rsid w:val="00175E2D"/>
    <w:rsid w:val="0017751B"/>
    <w:rsid w:val="001814CD"/>
    <w:rsid w:val="00182BD3"/>
    <w:rsid w:val="0018437B"/>
    <w:rsid w:val="00185DC7"/>
    <w:rsid w:val="00187736"/>
    <w:rsid w:val="00192B58"/>
    <w:rsid w:val="00196D39"/>
    <w:rsid w:val="001A2F38"/>
    <w:rsid w:val="001A7608"/>
    <w:rsid w:val="001B3995"/>
    <w:rsid w:val="001B5134"/>
    <w:rsid w:val="001B760B"/>
    <w:rsid w:val="001C1EB6"/>
    <w:rsid w:val="001C3897"/>
    <w:rsid w:val="001C7ED3"/>
    <w:rsid w:val="001D2A90"/>
    <w:rsid w:val="001D78ED"/>
    <w:rsid w:val="001D7A8E"/>
    <w:rsid w:val="001D7AA4"/>
    <w:rsid w:val="001E6703"/>
    <w:rsid w:val="001F317F"/>
    <w:rsid w:val="001F5A8A"/>
    <w:rsid w:val="00204330"/>
    <w:rsid w:val="0021073E"/>
    <w:rsid w:val="00210F8C"/>
    <w:rsid w:val="002127E2"/>
    <w:rsid w:val="00216170"/>
    <w:rsid w:val="00220E94"/>
    <w:rsid w:val="00225276"/>
    <w:rsid w:val="00230917"/>
    <w:rsid w:val="00231ADB"/>
    <w:rsid w:val="002326AA"/>
    <w:rsid w:val="0023583C"/>
    <w:rsid w:val="00235B16"/>
    <w:rsid w:val="0024318F"/>
    <w:rsid w:val="0024498D"/>
    <w:rsid w:val="00244CE2"/>
    <w:rsid w:val="002518A1"/>
    <w:rsid w:val="002563E4"/>
    <w:rsid w:val="002575FA"/>
    <w:rsid w:val="0025789C"/>
    <w:rsid w:val="00260591"/>
    <w:rsid w:val="00260E8C"/>
    <w:rsid w:val="00262041"/>
    <w:rsid w:val="00265A42"/>
    <w:rsid w:val="00270C3C"/>
    <w:rsid w:val="00272019"/>
    <w:rsid w:val="002735CF"/>
    <w:rsid w:val="00275A49"/>
    <w:rsid w:val="00281927"/>
    <w:rsid w:val="0028416E"/>
    <w:rsid w:val="002904CD"/>
    <w:rsid w:val="0029627F"/>
    <w:rsid w:val="002A1137"/>
    <w:rsid w:val="002A1D8B"/>
    <w:rsid w:val="002A4A25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56BD"/>
    <w:rsid w:val="002D592D"/>
    <w:rsid w:val="002D633A"/>
    <w:rsid w:val="002E167E"/>
    <w:rsid w:val="002E16A5"/>
    <w:rsid w:val="002E2BDD"/>
    <w:rsid w:val="002E2BE7"/>
    <w:rsid w:val="002E3BF2"/>
    <w:rsid w:val="002E3FBB"/>
    <w:rsid w:val="002E4C3E"/>
    <w:rsid w:val="002E71DA"/>
    <w:rsid w:val="002F4E67"/>
    <w:rsid w:val="00312083"/>
    <w:rsid w:val="003137BC"/>
    <w:rsid w:val="00314F22"/>
    <w:rsid w:val="0031627E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514F4"/>
    <w:rsid w:val="00351882"/>
    <w:rsid w:val="00352728"/>
    <w:rsid w:val="003539DD"/>
    <w:rsid w:val="00355415"/>
    <w:rsid w:val="00360158"/>
    <w:rsid w:val="0036189A"/>
    <w:rsid w:val="003634E9"/>
    <w:rsid w:val="00364839"/>
    <w:rsid w:val="003676A5"/>
    <w:rsid w:val="0038047F"/>
    <w:rsid w:val="003813A7"/>
    <w:rsid w:val="00381762"/>
    <w:rsid w:val="00382B6A"/>
    <w:rsid w:val="0038682E"/>
    <w:rsid w:val="003909A2"/>
    <w:rsid w:val="003914C5"/>
    <w:rsid w:val="00392F34"/>
    <w:rsid w:val="00393017"/>
    <w:rsid w:val="00393540"/>
    <w:rsid w:val="0039392A"/>
    <w:rsid w:val="00396DEF"/>
    <w:rsid w:val="003A4401"/>
    <w:rsid w:val="003B1933"/>
    <w:rsid w:val="003B6915"/>
    <w:rsid w:val="003C1996"/>
    <w:rsid w:val="003C5C92"/>
    <w:rsid w:val="003D3C8D"/>
    <w:rsid w:val="003D3CCF"/>
    <w:rsid w:val="003D4176"/>
    <w:rsid w:val="003D42C5"/>
    <w:rsid w:val="003D4977"/>
    <w:rsid w:val="003D5FB1"/>
    <w:rsid w:val="003D701F"/>
    <w:rsid w:val="003E10C8"/>
    <w:rsid w:val="003E3A39"/>
    <w:rsid w:val="003E41CB"/>
    <w:rsid w:val="003E4FAA"/>
    <w:rsid w:val="003E5424"/>
    <w:rsid w:val="003E6EB6"/>
    <w:rsid w:val="003F07A5"/>
    <w:rsid w:val="003F0A92"/>
    <w:rsid w:val="003F2C32"/>
    <w:rsid w:val="003F3FA7"/>
    <w:rsid w:val="003F74AB"/>
    <w:rsid w:val="004019B5"/>
    <w:rsid w:val="00402206"/>
    <w:rsid w:val="0040318A"/>
    <w:rsid w:val="00411580"/>
    <w:rsid w:val="00412ADE"/>
    <w:rsid w:val="004156B4"/>
    <w:rsid w:val="0041604A"/>
    <w:rsid w:val="00421F5D"/>
    <w:rsid w:val="004276A7"/>
    <w:rsid w:val="00430346"/>
    <w:rsid w:val="00430F55"/>
    <w:rsid w:val="00431F26"/>
    <w:rsid w:val="00441078"/>
    <w:rsid w:val="004445AA"/>
    <w:rsid w:val="0044485E"/>
    <w:rsid w:val="004449C6"/>
    <w:rsid w:val="0044588B"/>
    <w:rsid w:val="004520AD"/>
    <w:rsid w:val="00453A0A"/>
    <w:rsid w:val="004605F7"/>
    <w:rsid w:val="004618AE"/>
    <w:rsid w:val="0046363A"/>
    <w:rsid w:val="00467C02"/>
    <w:rsid w:val="00471646"/>
    <w:rsid w:val="00490615"/>
    <w:rsid w:val="00491156"/>
    <w:rsid w:val="00495E68"/>
    <w:rsid w:val="00496132"/>
    <w:rsid w:val="004962F6"/>
    <w:rsid w:val="00496875"/>
    <w:rsid w:val="004A0604"/>
    <w:rsid w:val="004A066C"/>
    <w:rsid w:val="004A0E6F"/>
    <w:rsid w:val="004A18F2"/>
    <w:rsid w:val="004A2C6E"/>
    <w:rsid w:val="004A4008"/>
    <w:rsid w:val="004A65D3"/>
    <w:rsid w:val="004A73DD"/>
    <w:rsid w:val="004B26CD"/>
    <w:rsid w:val="004B38F3"/>
    <w:rsid w:val="004C4538"/>
    <w:rsid w:val="004D123A"/>
    <w:rsid w:val="004D26E3"/>
    <w:rsid w:val="004D2F17"/>
    <w:rsid w:val="004D3635"/>
    <w:rsid w:val="004D431D"/>
    <w:rsid w:val="004D6AE1"/>
    <w:rsid w:val="004E01C2"/>
    <w:rsid w:val="004E0F9B"/>
    <w:rsid w:val="004E1208"/>
    <w:rsid w:val="004E1845"/>
    <w:rsid w:val="004E4CF9"/>
    <w:rsid w:val="004E7F1C"/>
    <w:rsid w:val="004F1212"/>
    <w:rsid w:val="004F2A42"/>
    <w:rsid w:val="004F2ED9"/>
    <w:rsid w:val="004F47C2"/>
    <w:rsid w:val="00503BB3"/>
    <w:rsid w:val="00505B1F"/>
    <w:rsid w:val="0050798D"/>
    <w:rsid w:val="00511FB5"/>
    <w:rsid w:val="00516FC2"/>
    <w:rsid w:val="00517D16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CA5"/>
    <w:rsid w:val="00543DAC"/>
    <w:rsid w:val="00544E8B"/>
    <w:rsid w:val="00546228"/>
    <w:rsid w:val="005464C7"/>
    <w:rsid w:val="0054739D"/>
    <w:rsid w:val="005479B4"/>
    <w:rsid w:val="005505AC"/>
    <w:rsid w:val="00551CD3"/>
    <w:rsid w:val="00552B66"/>
    <w:rsid w:val="00556EF8"/>
    <w:rsid w:val="00557972"/>
    <w:rsid w:val="005606DB"/>
    <w:rsid w:val="00561241"/>
    <w:rsid w:val="005620DB"/>
    <w:rsid w:val="0056685A"/>
    <w:rsid w:val="0057390F"/>
    <w:rsid w:val="00574D17"/>
    <w:rsid w:val="00576BFB"/>
    <w:rsid w:val="00577115"/>
    <w:rsid w:val="005801D6"/>
    <w:rsid w:val="00586568"/>
    <w:rsid w:val="0059079A"/>
    <w:rsid w:val="00592D62"/>
    <w:rsid w:val="005943AC"/>
    <w:rsid w:val="005949AD"/>
    <w:rsid w:val="00596430"/>
    <w:rsid w:val="00597B2E"/>
    <w:rsid w:val="005A2C2C"/>
    <w:rsid w:val="005A36ED"/>
    <w:rsid w:val="005A4839"/>
    <w:rsid w:val="005B0514"/>
    <w:rsid w:val="005B05DC"/>
    <w:rsid w:val="005B6692"/>
    <w:rsid w:val="005C1814"/>
    <w:rsid w:val="005C68EB"/>
    <w:rsid w:val="005D493D"/>
    <w:rsid w:val="005D5440"/>
    <w:rsid w:val="005D6E2C"/>
    <w:rsid w:val="005E4C79"/>
    <w:rsid w:val="005F45F9"/>
    <w:rsid w:val="005F4DEB"/>
    <w:rsid w:val="005F66FE"/>
    <w:rsid w:val="005F7A9E"/>
    <w:rsid w:val="00600AB1"/>
    <w:rsid w:val="00603723"/>
    <w:rsid w:val="00603BD3"/>
    <w:rsid w:val="006044B8"/>
    <w:rsid w:val="0060547C"/>
    <w:rsid w:val="006102B5"/>
    <w:rsid w:val="00613606"/>
    <w:rsid w:val="006140FC"/>
    <w:rsid w:val="00615549"/>
    <w:rsid w:val="006167F5"/>
    <w:rsid w:val="00617D2D"/>
    <w:rsid w:val="00620522"/>
    <w:rsid w:val="006216B4"/>
    <w:rsid w:val="00623B88"/>
    <w:rsid w:val="0062510E"/>
    <w:rsid w:val="00625D2A"/>
    <w:rsid w:val="00625E29"/>
    <w:rsid w:val="00626356"/>
    <w:rsid w:val="006269A3"/>
    <w:rsid w:val="00630492"/>
    <w:rsid w:val="00631859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46E68"/>
    <w:rsid w:val="006531D3"/>
    <w:rsid w:val="00653ED0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706C7"/>
    <w:rsid w:val="00671F47"/>
    <w:rsid w:val="00677153"/>
    <w:rsid w:val="006827CF"/>
    <w:rsid w:val="00683776"/>
    <w:rsid w:val="00686385"/>
    <w:rsid w:val="00686572"/>
    <w:rsid w:val="0069175D"/>
    <w:rsid w:val="00692FA8"/>
    <w:rsid w:val="00694998"/>
    <w:rsid w:val="00694A3F"/>
    <w:rsid w:val="0069652E"/>
    <w:rsid w:val="00697C3C"/>
    <w:rsid w:val="006A0CE9"/>
    <w:rsid w:val="006A70DB"/>
    <w:rsid w:val="006A767A"/>
    <w:rsid w:val="006B1CEF"/>
    <w:rsid w:val="006B211D"/>
    <w:rsid w:val="006B2C65"/>
    <w:rsid w:val="006B310A"/>
    <w:rsid w:val="006C007C"/>
    <w:rsid w:val="006C114E"/>
    <w:rsid w:val="006C5EA4"/>
    <w:rsid w:val="006C7C37"/>
    <w:rsid w:val="006D0020"/>
    <w:rsid w:val="006D146A"/>
    <w:rsid w:val="006D23EC"/>
    <w:rsid w:val="006D24D8"/>
    <w:rsid w:val="006D40EF"/>
    <w:rsid w:val="006D5AE9"/>
    <w:rsid w:val="006D768C"/>
    <w:rsid w:val="006E2756"/>
    <w:rsid w:val="006E2E87"/>
    <w:rsid w:val="006E2FDF"/>
    <w:rsid w:val="006E307E"/>
    <w:rsid w:val="006E4C31"/>
    <w:rsid w:val="006F07A3"/>
    <w:rsid w:val="006F0BE8"/>
    <w:rsid w:val="006F1333"/>
    <w:rsid w:val="006F1ACA"/>
    <w:rsid w:val="006F61DE"/>
    <w:rsid w:val="00701CCA"/>
    <w:rsid w:val="007023F5"/>
    <w:rsid w:val="00705229"/>
    <w:rsid w:val="0070528D"/>
    <w:rsid w:val="00711BBE"/>
    <w:rsid w:val="007126FE"/>
    <w:rsid w:val="007147E8"/>
    <w:rsid w:val="0071565D"/>
    <w:rsid w:val="00717D62"/>
    <w:rsid w:val="007202C8"/>
    <w:rsid w:val="00724F43"/>
    <w:rsid w:val="00725628"/>
    <w:rsid w:val="00725FCE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47DC7"/>
    <w:rsid w:val="00750473"/>
    <w:rsid w:val="00752E5A"/>
    <w:rsid w:val="00753579"/>
    <w:rsid w:val="007560B8"/>
    <w:rsid w:val="007562FE"/>
    <w:rsid w:val="007573AC"/>
    <w:rsid w:val="00762584"/>
    <w:rsid w:val="00765603"/>
    <w:rsid w:val="007717A3"/>
    <w:rsid w:val="007726E7"/>
    <w:rsid w:val="00774BBE"/>
    <w:rsid w:val="00775818"/>
    <w:rsid w:val="00781539"/>
    <w:rsid w:val="007872D8"/>
    <w:rsid w:val="00794B21"/>
    <w:rsid w:val="00794D90"/>
    <w:rsid w:val="00795050"/>
    <w:rsid w:val="0079651A"/>
    <w:rsid w:val="00796BB4"/>
    <w:rsid w:val="007A0524"/>
    <w:rsid w:val="007A35E9"/>
    <w:rsid w:val="007A5829"/>
    <w:rsid w:val="007B13B8"/>
    <w:rsid w:val="007B2984"/>
    <w:rsid w:val="007B4EC5"/>
    <w:rsid w:val="007B6378"/>
    <w:rsid w:val="007B68D6"/>
    <w:rsid w:val="007B698D"/>
    <w:rsid w:val="007B71E1"/>
    <w:rsid w:val="007B7F99"/>
    <w:rsid w:val="007C040D"/>
    <w:rsid w:val="007C06BE"/>
    <w:rsid w:val="007C31C2"/>
    <w:rsid w:val="007C3A09"/>
    <w:rsid w:val="007C41D3"/>
    <w:rsid w:val="007D234C"/>
    <w:rsid w:val="007D3780"/>
    <w:rsid w:val="007D521F"/>
    <w:rsid w:val="007D5A92"/>
    <w:rsid w:val="007E3237"/>
    <w:rsid w:val="007E41D0"/>
    <w:rsid w:val="007E481A"/>
    <w:rsid w:val="007E51A5"/>
    <w:rsid w:val="007E5476"/>
    <w:rsid w:val="007E7C69"/>
    <w:rsid w:val="007F49D0"/>
    <w:rsid w:val="00801F59"/>
    <w:rsid w:val="00812A74"/>
    <w:rsid w:val="008150AA"/>
    <w:rsid w:val="00816026"/>
    <w:rsid w:val="0081720B"/>
    <w:rsid w:val="0082084E"/>
    <w:rsid w:val="00822E9E"/>
    <w:rsid w:val="00823781"/>
    <w:rsid w:val="008300F3"/>
    <w:rsid w:val="00831ED1"/>
    <w:rsid w:val="00832021"/>
    <w:rsid w:val="00834C9C"/>
    <w:rsid w:val="008369C1"/>
    <w:rsid w:val="008425C3"/>
    <w:rsid w:val="00844523"/>
    <w:rsid w:val="00846A7E"/>
    <w:rsid w:val="00846A86"/>
    <w:rsid w:val="00846CF5"/>
    <w:rsid w:val="00853A5A"/>
    <w:rsid w:val="0085468D"/>
    <w:rsid w:val="008558F3"/>
    <w:rsid w:val="0086150F"/>
    <w:rsid w:val="00861CF3"/>
    <w:rsid w:val="00862D80"/>
    <w:rsid w:val="00864D9A"/>
    <w:rsid w:val="00866582"/>
    <w:rsid w:val="00867113"/>
    <w:rsid w:val="00872B9C"/>
    <w:rsid w:val="0087301C"/>
    <w:rsid w:val="008734BC"/>
    <w:rsid w:val="00876DF4"/>
    <w:rsid w:val="00880610"/>
    <w:rsid w:val="0088457D"/>
    <w:rsid w:val="00886BFD"/>
    <w:rsid w:val="00890B41"/>
    <w:rsid w:val="00890E06"/>
    <w:rsid w:val="008A441B"/>
    <w:rsid w:val="008A479E"/>
    <w:rsid w:val="008A4E9B"/>
    <w:rsid w:val="008B0B53"/>
    <w:rsid w:val="008B210F"/>
    <w:rsid w:val="008B2E8B"/>
    <w:rsid w:val="008B3944"/>
    <w:rsid w:val="008B4A16"/>
    <w:rsid w:val="008B6176"/>
    <w:rsid w:val="008C3736"/>
    <w:rsid w:val="008C5F0B"/>
    <w:rsid w:val="008C71BD"/>
    <w:rsid w:val="008D3DC3"/>
    <w:rsid w:val="008D4203"/>
    <w:rsid w:val="008D5D32"/>
    <w:rsid w:val="008D5D60"/>
    <w:rsid w:val="008D739A"/>
    <w:rsid w:val="008E3847"/>
    <w:rsid w:val="008E3B13"/>
    <w:rsid w:val="008E6A48"/>
    <w:rsid w:val="008F2A72"/>
    <w:rsid w:val="008F6144"/>
    <w:rsid w:val="00901A09"/>
    <w:rsid w:val="00903F64"/>
    <w:rsid w:val="009042F9"/>
    <w:rsid w:val="00905DBA"/>
    <w:rsid w:val="00913AF4"/>
    <w:rsid w:val="009151D3"/>
    <w:rsid w:val="009226CC"/>
    <w:rsid w:val="00932800"/>
    <w:rsid w:val="00932942"/>
    <w:rsid w:val="009331C1"/>
    <w:rsid w:val="0093488C"/>
    <w:rsid w:val="00940F3C"/>
    <w:rsid w:val="00943B84"/>
    <w:rsid w:val="00943BDD"/>
    <w:rsid w:val="00951550"/>
    <w:rsid w:val="00954672"/>
    <w:rsid w:val="0096021F"/>
    <w:rsid w:val="009611DC"/>
    <w:rsid w:val="0096146A"/>
    <w:rsid w:val="00964CDE"/>
    <w:rsid w:val="00965372"/>
    <w:rsid w:val="00966ACD"/>
    <w:rsid w:val="00966AE7"/>
    <w:rsid w:val="009716EC"/>
    <w:rsid w:val="00974A6C"/>
    <w:rsid w:val="009773A9"/>
    <w:rsid w:val="0098009D"/>
    <w:rsid w:val="0098177B"/>
    <w:rsid w:val="00987A27"/>
    <w:rsid w:val="009900A4"/>
    <w:rsid w:val="00992090"/>
    <w:rsid w:val="00992BB6"/>
    <w:rsid w:val="00994EF9"/>
    <w:rsid w:val="00995965"/>
    <w:rsid w:val="00997CDA"/>
    <w:rsid w:val="009A2680"/>
    <w:rsid w:val="009A6242"/>
    <w:rsid w:val="009B2E33"/>
    <w:rsid w:val="009B4D70"/>
    <w:rsid w:val="009B5DB5"/>
    <w:rsid w:val="009C0ECF"/>
    <w:rsid w:val="009C18CF"/>
    <w:rsid w:val="009D28D1"/>
    <w:rsid w:val="009D2D6A"/>
    <w:rsid w:val="009D43BE"/>
    <w:rsid w:val="009E265C"/>
    <w:rsid w:val="009E754E"/>
    <w:rsid w:val="009E7929"/>
    <w:rsid w:val="009F50C4"/>
    <w:rsid w:val="009F5491"/>
    <w:rsid w:val="009F5B0A"/>
    <w:rsid w:val="009F5B1A"/>
    <w:rsid w:val="009F5C0D"/>
    <w:rsid w:val="009F7279"/>
    <w:rsid w:val="00A0272C"/>
    <w:rsid w:val="00A03E25"/>
    <w:rsid w:val="00A06BCA"/>
    <w:rsid w:val="00A07589"/>
    <w:rsid w:val="00A0785F"/>
    <w:rsid w:val="00A07B6E"/>
    <w:rsid w:val="00A133F9"/>
    <w:rsid w:val="00A146B6"/>
    <w:rsid w:val="00A16AA6"/>
    <w:rsid w:val="00A1725C"/>
    <w:rsid w:val="00A17806"/>
    <w:rsid w:val="00A20B03"/>
    <w:rsid w:val="00A2226C"/>
    <w:rsid w:val="00A22599"/>
    <w:rsid w:val="00A24D1E"/>
    <w:rsid w:val="00A307FC"/>
    <w:rsid w:val="00A31E08"/>
    <w:rsid w:val="00A35492"/>
    <w:rsid w:val="00A41BDC"/>
    <w:rsid w:val="00A422E4"/>
    <w:rsid w:val="00A42FA3"/>
    <w:rsid w:val="00A44D09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5404"/>
    <w:rsid w:val="00A75932"/>
    <w:rsid w:val="00A81876"/>
    <w:rsid w:val="00A82D01"/>
    <w:rsid w:val="00A83284"/>
    <w:rsid w:val="00A841CD"/>
    <w:rsid w:val="00A87203"/>
    <w:rsid w:val="00A87D89"/>
    <w:rsid w:val="00A91837"/>
    <w:rsid w:val="00A92F72"/>
    <w:rsid w:val="00A95328"/>
    <w:rsid w:val="00A95A68"/>
    <w:rsid w:val="00A97C07"/>
    <w:rsid w:val="00A97CA6"/>
    <w:rsid w:val="00AA140F"/>
    <w:rsid w:val="00AA4342"/>
    <w:rsid w:val="00AA48CC"/>
    <w:rsid w:val="00AA7839"/>
    <w:rsid w:val="00AB07DF"/>
    <w:rsid w:val="00AB5AD5"/>
    <w:rsid w:val="00AD0358"/>
    <w:rsid w:val="00AD07E2"/>
    <w:rsid w:val="00AD167D"/>
    <w:rsid w:val="00AD243E"/>
    <w:rsid w:val="00AD61E3"/>
    <w:rsid w:val="00AF04A3"/>
    <w:rsid w:val="00AF1D36"/>
    <w:rsid w:val="00AF4DC8"/>
    <w:rsid w:val="00AF5FD8"/>
    <w:rsid w:val="00B01035"/>
    <w:rsid w:val="00B06741"/>
    <w:rsid w:val="00B10E25"/>
    <w:rsid w:val="00B11446"/>
    <w:rsid w:val="00B12AB7"/>
    <w:rsid w:val="00B12E27"/>
    <w:rsid w:val="00B16E19"/>
    <w:rsid w:val="00B170FD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53A4B"/>
    <w:rsid w:val="00B60E22"/>
    <w:rsid w:val="00B62022"/>
    <w:rsid w:val="00B6380B"/>
    <w:rsid w:val="00B700FB"/>
    <w:rsid w:val="00B73531"/>
    <w:rsid w:val="00B749CE"/>
    <w:rsid w:val="00B77D2B"/>
    <w:rsid w:val="00B8048E"/>
    <w:rsid w:val="00B81919"/>
    <w:rsid w:val="00B842AF"/>
    <w:rsid w:val="00B853A9"/>
    <w:rsid w:val="00B924A1"/>
    <w:rsid w:val="00B962E2"/>
    <w:rsid w:val="00BA25B4"/>
    <w:rsid w:val="00BA4401"/>
    <w:rsid w:val="00BA4CD2"/>
    <w:rsid w:val="00BA4D97"/>
    <w:rsid w:val="00BA5D3F"/>
    <w:rsid w:val="00BB0677"/>
    <w:rsid w:val="00BB0A57"/>
    <w:rsid w:val="00BB1FB0"/>
    <w:rsid w:val="00BB24E7"/>
    <w:rsid w:val="00BC02CF"/>
    <w:rsid w:val="00BC507B"/>
    <w:rsid w:val="00BC58FA"/>
    <w:rsid w:val="00BD1313"/>
    <w:rsid w:val="00BD7A70"/>
    <w:rsid w:val="00BE1CB7"/>
    <w:rsid w:val="00BE466C"/>
    <w:rsid w:val="00BE533C"/>
    <w:rsid w:val="00BF7C86"/>
    <w:rsid w:val="00BF7DA2"/>
    <w:rsid w:val="00C004C2"/>
    <w:rsid w:val="00C01A52"/>
    <w:rsid w:val="00C028EC"/>
    <w:rsid w:val="00C04177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562E8"/>
    <w:rsid w:val="00C56BEE"/>
    <w:rsid w:val="00C5703A"/>
    <w:rsid w:val="00C60B48"/>
    <w:rsid w:val="00C615A1"/>
    <w:rsid w:val="00C67E28"/>
    <w:rsid w:val="00C82169"/>
    <w:rsid w:val="00C830A5"/>
    <w:rsid w:val="00C83345"/>
    <w:rsid w:val="00C837B5"/>
    <w:rsid w:val="00C92A00"/>
    <w:rsid w:val="00C92BA4"/>
    <w:rsid w:val="00C95820"/>
    <w:rsid w:val="00C975BB"/>
    <w:rsid w:val="00CA0595"/>
    <w:rsid w:val="00CA18AB"/>
    <w:rsid w:val="00CA32F3"/>
    <w:rsid w:val="00CA673B"/>
    <w:rsid w:val="00CA7272"/>
    <w:rsid w:val="00CA732E"/>
    <w:rsid w:val="00CB1056"/>
    <w:rsid w:val="00CB7D65"/>
    <w:rsid w:val="00CC62EB"/>
    <w:rsid w:val="00CC6DBC"/>
    <w:rsid w:val="00CC7ACD"/>
    <w:rsid w:val="00CD2506"/>
    <w:rsid w:val="00CD3C15"/>
    <w:rsid w:val="00CD7B1E"/>
    <w:rsid w:val="00CD7C2C"/>
    <w:rsid w:val="00CE089F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4272"/>
    <w:rsid w:val="00D0523B"/>
    <w:rsid w:val="00D0602E"/>
    <w:rsid w:val="00D206B7"/>
    <w:rsid w:val="00D20CCE"/>
    <w:rsid w:val="00D24D1B"/>
    <w:rsid w:val="00D2617D"/>
    <w:rsid w:val="00D2717E"/>
    <w:rsid w:val="00D401AD"/>
    <w:rsid w:val="00D429F1"/>
    <w:rsid w:val="00D42ED6"/>
    <w:rsid w:val="00D444A4"/>
    <w:rsid w:val="00D44E1E"/>
    <w:rsid w:val="00D44EF5"/>
    <w:rsid w:val="00D45741"/>
    <w:rsid w:val="00D47C03"/>
    <w:rsid w:val="00D51971"/>
    <w:rsid w:val="00D51BF6"/>
    <w:rsid w:val="00D52FF6"/>
    <w:rsid w:val="00D536BE"/>
    <w:rsid w:val="00D54784"/>
    <w:rsid w:val="00D5480B"/>
    <w:rsid w:val="00D54D3E"/>
    <w:rsid w:val="00D566C3"/>
    <w:rsid w:val="00D6052D"/>
    <w:rsid w:val="00D60767"/>
    <w:rsid w:val="00D60C6C"/>
    <w:rsid w:val="00D65832"/>
    <w:rsid w:val="00D675D9"/>
    <w:rsid w:val="00D7068B"/>
    <w:rsid w:val="00D73884"/>
    <w:rsid w:val="00D75D20"/>
    <w:rsid w:val="00D76847"/>
    <w:rsid w:val="00D77A31"/>
    <w:rsid w:val="00D83ADA"/>
    <w:rsid w:val="00D85147"/>
    <w:rsid w:val="00D85724"/>
    <w:rsid w:val="00D866F3"/>
    <w:rsid w:val="00D8729D"/>
    <w:rsid w:val="00D93B21"/>
    <w:rsid w:val="00D96C50"/>
    <w:rsid w:val="00DA2984"/>
    <w:rsid w:val="00DA2C98"/>
    <w:rsid w:val="00DA448E"/>
    <w:rsid w:val="00DA455B"/>
    <w:rsid w:val="00DB7545"/>
    <w:rsid w:val="00DC531C"/>
    <w:rsid w:val="00DC5B35"/>
    <w:rsid w:val="00DC6580"/>
    <w:rsid w:val="00DC68B7"/>
    <w:rsid w:val="00DD5F32"/>
    <w:rsid w:val="00DE030F"/>
    <w:rsid w:val="00DE056F"/>
    <w:rsid w:val="00DE1AA4"/>
    <w:rsid w:val="00DE2EA5"/>
    <w:rsid w:val="00DE6D5F"/>
    <w:rsid w:val="00DF0B0D"/>
    <w:rsid w:val="00E0101F"/>
    <w:rsid w:val="00E0170A"/>
    <w:rsid w:val="00E06215"/>
    <w:rsid w:val="00E12BE1"/>
    <w:rsid w:val="00E15377"/>
    <w:rsid w:val="00E2053E"/>
    <w:rsid w:val="00E207D1"/>
    <w:rsid w:val="00E21B0D"/>
    <w:rsid w:val="00E2260B"/>
    <w:rsid w:val="00E23831"/>
    <w:rsid w:val="00E253E1"/>
    <w:rsid w:val="00E260D4"/>
    <w:rsid w:val="00E31A59"/>
    <w:rsid w:val="00E359D5"/>
    <w:rsid w:val="00E369E6"/>
    <w:rsid w:val="00E429E5"/>
    <w:rsid w:val="00E46A71"/>
    <w:rsid w:val="00E47FAD"/>
    <w:rsid w:val="00E53A09"/>
    <w:rsid w:val="00E546DD"/>
    <w:rsid w:val="00E5584E"/>
    <w:rsid w:val="00E57490"/>
    <w:rsid w:val="00E60428"/>
    <w:rsid w:val="00E6252E"/>
    <w:rsid w:val="00E6594C"/>
    <w:rsid w:val="00E711D5"/>
    <w:rsid w:val="00E71A84"/>
    <w:rsid w:val="00E744AC"/>
    <w:rsid w:val="00E80A3A"/>
    <w:rsid w:val="00E84AFE"/>
    <w:rsid w:val="00E86578"/>
    <w:rsid w:val="00E86C9C"/>
    <w:rsid w:val="00E934D4"/>
    <w:rsid w:val="00E94D61"/>
    <w:rsid w:val="00EA1191"/>
    <w:rsid w:val="00EA1A7D"/>
    <w:rsid w:val="00EA60EF"/>
    <w:rsid w:val="00EA77D8"/>
    <w:rsid w:val="00EB018C"/>
    <w:rsid w:val="00EB0BDB"/>
    <w:rsid w:val="00EB78E6"/>
    <w:rsid w:val="00EC01C8"/>
    <w:rsid w:val="00EC0DF1"/>
    <w:rsid w:val="00EC661D"/>
    <w:rsid w:val="00ED03B3"/>
    <w:rsid w:val="00ED0D5E"/>
    <w:rsid w:val="00ED1DF2"/>
    <w:rsid w:val="00ED3536"/>
    <w:rsid w:val="00ED54C0"/>
    <w:rsid w:val="00EE13C2"/>
    <w:rsid w:val="00EE4BCF"/>
    <w:rsid w:val="00EF3071"/>
    <w:rsid w:val="00EF40A0"/>
    <w:rsid w:val="00EF440C"/>
    <w:rsid w:val="00EF4448"/>
    <w:rsid w:val="00EF7FA3"/>
    <w:rsid w:val="00F00645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753A"/>
    <w:rsid w:val="00F21AF2"/>
    <w:rsid w:val="00F243FD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46892"/>
    <w:rsid w:val="00F52F8D"/>
    <w:rsid w:val="00F5341F"/>
    <w:rsid w:val="00F561B6"/>
    <w:rsid w:val="00F655D7"/>
    <w:rsid w:val="00F66067"/>
    <w:rsid w:val="00F672D8"/>
    <w:rsid w:val="00F67CB9"/>
    <w:rsid w:val="00F70B7C"/>
    <w:rsid w:val="00F7526D"/>
    <w:rsid w:val="00F77402"/>
    <w:rsid w:val="00F778EB"/>
    <w:rsid w:val="00F77921"/>
    <w:rsid w:val="00F77DD9"/>
    <w:rsid w:val="00F80C7A"/>
    <w:rsid w:val="00F8709A"/>
    <w:rsid w:val="00F90568"/>
    <w:rsid w:val="00F949B1"/>
    <w:rsid w:val="00F95D91"/>
    <w:rsid w:val="00FA02AE"/>
    <w:rsid w:val="00FA02DA"/>
    <w:rsid w:val="00FA07C1"/>
    <w:rsid w:val="00FA2E08"/>
    <w:rsid w:val="00FA494D"/>
    <w:rsid w:val="00FA576C"/>
    <w:rsid w:val="00FB0767"/>
    <w:rsid w:val="00FB3846"/>
    <w:rsid w:val="00FB5336"/>
    <w:rsid w:val="00FB5EE4"/>
    <w:rsid w:val="00FB7847"/>
    <w:rsid w:val="00FC0756"/>
    <w:rsid w:val="00FC45B0"/>
    <w:rsid w:val="00FC4B62"/>
    <w:rsid w:val="00FD096D"/>
    <w:rsid w:val="00FD3F26"/>
    <w:rsid w:val="00FD551D"/>
    <w:rsid w:val="00FD56F2"/>
    <w:rsid w:val="00FD66AE"/>
    <w:rsid w:val="00FD6FFE"/>
    <w:rsid w:val="00FD7C88"/>
    <w:rsid w:val="00FE268E"/>
    <w:rsid w:val="00FE4ED3"/>
    <w:rsid w:val="00FE7A73"/>
    <w:rsid w:val="00FF3BD8"/>
    <w:rsid w:val="00FF4A0F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BBDFD9-C2C7-4EB3-819E-DCF3B7B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395B-0C64-4E67-BAC7-1464E9E7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Links>
    <vt:vector size="12" baseType="variant">
      <vt:variant>
        <vt:i4>7012446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BACK_A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