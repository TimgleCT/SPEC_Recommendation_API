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9E5952" w:rsidTr="00B73A2E">
        <w:tc>
          <w:tcPr>
            <w:tcW w:w="141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9E5952" w:rsidTr="00B73A2E">
        <w:tc>
          <w:tcPr>
            <w:tcW w:w="1418" w:type="dxa"/>
          </w:tcPr>
          <w:p w:rsidR="000052FB" w:rsidRPr="009E5952" w:rsidRDefault="000052FB" w:rsidP="003E71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3E719C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="00A45D16"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3E719C"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="00731E2C">
              <w:rPr>
                <w:rFonts w:ascii="細明體" w:eastAsia="細明體" w:hAnsi="細明體" w:cs="Courier New" w:hint="eastAsia"/>
                <w:sz w:val="20"/>
                <w:szCs w:val="20"/>
              </w:rPr>
              <w:t>8/10</w:t>
            </w:r>
          </w:p>
        </w:tc>
        <w:tc>
          <w:tcPr>
            <w:tcW w:w="80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9E5952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9E5952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9E5952" w:rsidRDefault="001E7534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C7FD1">
              <w:rPr>
                <w:rFonts w:ascii="細明體" w:eastAsia="細明體" w:hAnsi="細明體" w:cs="Courier New"/>
                <w:sz w:val="20"/>
                <w:szCs w:val="20"/>
              </w:rPr>
              <w:t>160121000383</w:t>
            </w:r>
          </w:p>
        </w:tc>
      </w:tr>
      <w:tr w:rsidR="00F527D1" w:rsidRPr="009E5952" w:rsidTr="00B73A2E">
        <w:trPr>
          <w:ins w:id="2" w:author="馬慈蓮" w:date="2017-03-06T13:45:00Z"/>
        </w:trPr>
        <w:tc>
          <w:tcPr>
            <w:tcW w:w="1418" w:type="dxa"/>
          </w:tcPr>
          <w:p w:rsidR="00F527D1" w:rsidRPr="009E5952" w:rsidRDefault="00F527D1" w:rsidP="00F527D1">
            <w:pPr>
              <w:spacing w:line="240" w:lineRule="atLeast"/>
              <w:jc w:val="center"/>
              <w:rPr>
                <w:ins w:id="3" w:author="馬慈蓮" w:date="2017-03-06T13:45:00Z"/>
                <w:rFonts w:ascii="細明體" w:eastAsia="細明體" w:hAnsi="細明體" w:cs="Courier New"/>
                <w:sz w:val="20"/>
                <w:szCs w:val="20"/>
              </w:rPr>
            </w:pPr>
            <w:ins w:id="4" w:author="馬慈蓮" w:date="2017-03-06T13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2017/01/09</w:t>
              </w:r>
            </w:ins>
          </w:p>
        </w:tc>
        <w:tc>
          <w:tcPr>
            <w:tcW w:w="808" w:type="dxa"/>
          </w:tcPr>
          <w:p w:rsidR="00F527D1" w:rsidRPr="009E5952" w:rsidRDefault="00F527D1" w:rsidP="00F527D1">
            <w:pPr>
              <w:spacing w:line="240" w:lineRule="atLeast"/>
              <w:jc w:val="center"/>
              <w:rPr>
                <w:ins w:id="5" w:author="馬慈蓮" w:date="2017-03-06T13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馬慈蓮" w:date="2017-03-06T13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F527D1" w:rsidRDefault="00ED6E18" w:rsidP="00F527D1">
            <w:pPr>
              <w:spacing w:line="240" w:lineRule="atLeast"/>
              <w:rPr>
                <w:ins w:id="7" w:author="馬慈蓮" w:date="2017-03-06T13:51:00Z"/>
                <w:rFonts w:ascii="細明體" w:eastAsia="細明體" w:hAnsi="細明體" w:cs="Courier New"/>
                <w:sz w:val="20"/>
                <w:szCs w:val="20"/>
              </w:rPr>
            </w:pPr>
            <w:ins w:id="8" w:author="馬慈蓮" w:date="2017-03-06T13:4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增加寫入點收點交檔</w:t>
              </w:r>
            </w:ins>
          </w:p>
          <w:p w:rsidR="0009776F" w:rsidRPr="009E5952" w:rsidRDefault="0009776F" w:rsidP="00F527D1">
            <w:pPr>
              <w:spacing w:line="240" w:lineRule="atLeast"/>
              <w:rPr>
                <w:ins w:id="9" w:author="馬慈蓮" w:date="2017-03-06T13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馬慈蓮" w:date="2017-03-06T13:5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增加診斷書檔加入手術及特殊病房</w:t>
              </w:r>
            </w:ins>
          </w:p>
        </w:tc>
        <w:tc>
          <w:tcPr>
            <w:tcW w:w="1566" w:type="dxa"/>
          </w:tcPr>
          <w:p w:rsidR="00F527D1" w:rsidRPr="009E5952" w:rsidRDefault="00F527D1" w:rsidP="00F527D1">
            <w:pPr>
              <w:spacing w:line="240" w:lineRule="atLeast"/>
              <w:jc w:val="center"/>
              <w:rPr>
                <w:ins w:id="11" w:author="馬慈蓮" w:date="2017-03-06T13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馬慈蓮" w:date="2017-03-06T13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F527D1" w:rsidRPr="00BC7FD1" w:rsidRDefault="00F527D1" w:rsidP="00F527D1">
            <w:pPr>
              <w:spacing w:line="240" w:lineRule="atLeast"/>
              <w:jc w:val="center"/>
              <w:rPr>
                <w:ins w:id="13" w:author="馬慈蓮" w:date="2017-03-06T13:45:00Z"/>
                <w:rFonts w:ascii="細明體" w:eastAsia="細明體" w:hAnsi="細明體" w:cs="Courier New"/>
                <w:sz w:val="20"/>
                <w:szCs w:val="20"/>
              </w:rPr>
            </w:pPr>
            <w:ins w:id="14" w:author="馬慈蓮" w:date="2017-03-06T13:45:00Z">
              <w:r w:rsidRPr="008E0A29">
                <w:rPr>
                  <w:rFonts w:ascii="標楷體" w:eastAsia="標楷體" w:hAnsi="標楷體"/>
                  <w:sz w:val="20"/>
                  <w:szCs w:val="20"/>
                </w:rPr>
                <w:t>160121000383</w:t>
              </w:r>
            </w:ins>
          </w:p>
        </w:tc>
      </w:tr>
      <w:tr w:rsidR="00080EB2" w:rsidRPr="009E5952" w:rsidTr="00B73A2E">
        <w:trPr>
          <w:ins w:id="15" w:author="馬慈蓮" w:date="2017-10-30T10:45:00Z"/>
        </w:trPr>
        <w:tc>
          <w:tcPr>
            <w:tcW w:w="1418" w:type="dxa"/>
          </w:tcPr>
          <w:p w:rsidR="00080EB2" w:rsidRDefault="00080EB2" w:rsidP="00F527D1">
            <w:pPr>
              <w:spacing w:line="240" w:lineRule="atLeast"/>
              <w:jc w:val="center"/>
              <w:rPr>
                <w:ins w:id="16" w:author="馬慈蓮" w:date="2017-10-30T10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馬慈蓮" w:date="2017-10-30T10:45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017</w:t>
              </w:r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/08/03</w:t>
              </w:r>
            </w:ins>
          </w:p>
        </w:tc>
        <w:tc>
          <w:tcPr>
            <w:tcW w:w="808" w:type="dxa"/>
          </w:tcPr>
          <w:p w:rsidR="00080EB2" w:rsidRDefault="00080EB2" w:rsidP="00F527D1">
            <w:pPr>
              <w:spacing w:line="240" w:lineRule="atLeast"/>
              <w:jc w:val="center"/>
              <w:rPr>
                <w:ins w:id="18" w:author="馬慈蓮" w:date="2017-10-30T10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19" w:author="馬慈蓮" w:date="2017-10-30T10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503" w:type="dxa"/>
          </w:tcPr>
          <w:p w:rsidR="00080EB2" w:rsidRDefault="002216B8" w:rsidP="00F527D1">
            <w:pPr>
              <w:spacing w:line="240" w:lineRule="atLeast"/>
              <w:rPr>
                <w:ins w:id="20" w:author="馬慈蓮" w:date="2017-10-30T10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21" w:author="馬慈蓮" w:date="2017-10-30T10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理賠申請書檔增加JOB_ID欄位</w:t>
              </w:r>
            </w:ins>
          </w:p>
        </w:tc>
        <w:tc>
          <w:tcPr>
            <w:tcW w:w="1566" w:type="dxa"/>
          </w:tcPr>
          <w:p w:rsidR="00080EB2" w:rsidRDefault="00080EB2" w:rsidP="00F527D1">
            <w:pPr>
              <w:spacing w:line="240" w:lineRule="atLeast"/>
              <w:jc w:val="center"/>
              <w:rPr>
                <w:ins w:id="22" w:author="馬慈蓮" w:date="2017-10-30T10:45:00Z"/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  <w:tc>
          <w:tcPr>
            <w:tcW w:w="2071" w:type="dxa"/>
          </w:tcPr>
          <w:p w:rsidR="00080EB2" w:rsidRPr="008E0A29" w:rsidRDefault="00080EB2" w:rsidP="00F527D1">
            <w:pPr>
              <w:spacing w:line="240" w:lineRule="atLeast"/>
              <w:jc w:val="center"/>
              <w:rPr>
                <w:ins w:id="23" w:author="馬慈蓮" w:date="2017-10-30T10:45:00Z"/>
                <w:rFonts w:ascii="標楷體" w:eastAsia="標楷體" w:hAnsi="標楷體"/>
                <w:sz w:val="20"/>
                <w:szCs w:val="20"/>
              </w:rPr>
            </w:pPr>
            <w:ins w:id="24" w:author="馬慈蓮" w:date="2017-10-30T10:45:00Z">
              <w:r>
                <w:t>170911002083</w:t>
              </w:r>
            </w:ins>
          </w:p>
        </w:tc>
      </w:tr>
      <w:tr w:rsidR="00CA45C5" w:rsidRPr="009E5952" w:rsidTr="00B73A2E">
        <w:trPr>
          <w:ins w:id="25" w:author="馬慈蓮" w:date="2018-08-24T11:47:00Z"/>
        </w:trPr>
        <w:tc>
          <w:tcPr>
            <w:tcW w:w="1418" w:type="dxa"/>
          </w:tcPr>
          <w:p w:rsidR="00CA45C5" w:rsidRDefault="00CA45C5" w:rsidP="00CA45C5">
            <w:pPr>
              <w:spacing w:line="240" w:lineRule="atLeast"/>
              <w:jc w:val="center"/>
              <w:rPr>
                <w:ins w:id="26" w:author="馬慈蓮" w:date="2018-08-24T11:47:00Z"/>
                <w:rFonts w:ascii="細明體" w:eastAsia="細明體" w:hAnsi="細明體" w:cs="Courier New"/>
                <w:sz w:val="20"/>
                <w:szCs w:val="20"/>
              </w:rPr>
            </w:pPr>
            <w:ins w:id="27" w:author="馬慈蓮" w:date="2018-08-24T11:47:00Z">
              <w:r w:rsidRPr="00D47FE7"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</w:rPr>
                <w:t>2018/08/08</w:t>
              </w:r>
            </w:ins>
          </w:p>
        </w:tc>
        <w:tc>
          <w:tcPr>
            <w:tcW w:w="808" w:type="dxa"/>
          </w:tcPr>
          <w:p w:rsidR="00CA45C5" w:rsidRDefault="00CA45C5" w:rsidP="00CA45C5">
            <w:pPr>
              <w:spacing w:line="240" w:lineRule="atLeast"/>
              <w:jc w:val="center"/>
              <w:rPr>
                <w:ins w:id="28" w:author="馬慈蓮" w:date="2018-08-24T11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29" w:author="馬慈蓮" w:date="2018-08-24T11:4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503" w:type="dxa"/>
          </w:tcPr>
          <w:p w:rsidR="00CA45C5" w:rsidRDefault="00CA45C5" w:rsidP="00DC2DE7">
            <w:pPr>
              <w:numPr>
                <w:ilvl w:val="0"/>
                <w:numId w:val="50"/>
              </w:numPr>
              <w:spacing w:line="240" w:lineRule="atLeast"/>
              <w:rPr>
                <w:ins w:id="30" w:author="馬慈蓮" w:date="2018-08-24T11:48:00Z"/>
                <w:rFonts w:ascii="細明體" w:eastAsia="細明體" w:hAnsi="細明體" w:cs="Courier New"/>
                <w:sz w:val="20"/>
                <w:szCs w:val="20"/>
              </w:rPr>
              <w:pPrChange w:id="31" w:author="馬慈蓮" w:date="2018-08-24T11:48:00Z">
                <w:pPr>
                  <w:spacing w:line="240" w:lineRule="atLeast"/>
                </w:pPr>
              </w:pPrChange>
            </w:pPr>
            <w:ins w:id="32" w:author="馬慈蓮" w:date="2018-08-24T11:4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送件人</w:t>
              </w:r>
            </w:ins>
            <w:ins w:id="33" w:author="馬慈蓮" w:date="2018-08-24T11:4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 xml:space="preserve">資料改CALL </w:t>
              </w:r>
              <w:r w:rsidRPr="00CA45C5">
                <w:rPr>
                  <w:rFonts w:ascii="細明體" w:eastAsia="細明體" w:hAnsi="細明體" w:cs="Courier New"/>
                  <w:sz w:val="20"/>
                  <w:szCs w:val="20"/>
                </w:rPr>
                <w:t>AA_I2Z001().getPreHospTrnData</w:t>
              </w:r>
            </w:ins>
          </w:p>
          <w:p w:rsidR="00DC2DE7" w:rsidRPr="00DC2DE7" w:rsidRDefault="00DC2DE7" w:rsidP="00DC2DE7">
            <w:pPr>
              <w:numPr>
                <w:ilvl w:val="0"/>
                <w:numId w:val="50"/>
              </w:numPr>
              <w:spacing w:line="240" w:lineRule="atLeast"/>
              <w:rPr>
                <w:ins w:id="34" w:author="馬慈蓮" w:date="2018-08-24T11:47:00Z"/>
                <w:rFonts w:ascii="細明體" w:eastAsia="細明體" w:hAnsi="細明體" w:cs="Courier New" w:hint="eastAsia"/>
                <w:sz w:val="20"/>
                <w:szCs w:val="20"/>
              </w:rPr>
              <w:pPrChange w:id="35" w:author="馬慈蓮" w:date="2018-08-24T11:48:00Z">
                <w:pPr>
                  <w:spacing w:line="240" w:lineRule="atLeast"/>
                </w:pPr>
              </w:pPrChange>
            </w:pPr>
            <w:ins w:id="36" w:author="馬慈蓮" w:date="2018-08-24T11:4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 xml:space="preserve">核賠人員單位改CALL </w:t>
              </w:r>
            </w:ins>
            <w:ins w:id="37" w:author="馬慈蓮" w:date="2018-08-24T11:51:00Z">
              <w:r w:rsidRPr="00DC2DE7">
                <w:rPr>
                  <w:rFonts w:ascii="細明體" w:eastAsia="細明體" w:hAnsi="細明體" w:cs="Courier New"/>
                  <w:sz w:val="20"/>
                  <w:szCs w:val="20"/>
                </w:rPr>
                <w:t>AA_A0Z027().getDISPATCH_DECD_DATA</w:t>
              </w:r>
            </w:ins>
          </w:p>
        </w:tc>
        <w:tc>
          <w:tcPr>
            <w:tcW w:w="1566" w:type="dxa"/>
          </w:tcPr>
          <w:p w:rsidR="00CA45C5" w:rsidRDefault="00CA45C5" w:rsidP="00CA45C5">
            <w:pPr>
              <w:spacing w:line="240" w:lineRule="atLeast"/>
              <w:jc w:val="center"/>
              <w:rPr>
                <w:ins w:id="38" w:author="馬慈蓮" w:date="2018-08-24T11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39" w:author="馬慈蓮" w:date="2018-08-24T11:47:00Z">
              <w:r w:rsidRPr="00D47FE7"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CA45C5" w:rsidRDefault="00CA45C5" w:rsidP="00CA45C5">
            <w:pPr>
              <w:spacing w:line="240" w:lineRule="atLeast"/>
              <w:jc w:val="center"/>
              <w:rPr>
                <w:ins w:id="40" w:author="馬慈蓮" w:date="2018-08-24T11:47:00Z"/>
              </w:rPr>
            </w:pPr>
            <w:ins w:id="41" w:author="馬慈蓮" w:date="2018-08-24T11:47:00Z">
              <w:r w:rsidRPr="00D47FE7">
                <w:rPr>
                  <w:rFonts w:ascii="細明體" w:eastAsia="細明體" w:hAnsi="細明體" w:hint="eastAsia"/>
                  <w:color w:val="7030A0"/>
                  <w:sz w:val="20"/>
                  <w:szCs w:val="20"/>
                </w:rPr>
                <w:t>180807001223</w:t>
              </w:r>
            </w:ins>
          </w:p>
        </w:tc>
      </w:tr>
      <w:tr w:rsidR="0028706A" w:rsidRPr="009E5952" w:rsidTr="00B73A2E">
        <w:trPr>
          <w:ins w:id="42" w:author="馬慈蓮" w:date="2019-04-19T17:25:00Z"/>
        </w:trPr>
        <w:tc>
          <w:tcPr>
            <w:tcW w:w="1418" w:type="dxa"/>
          </w:tcPr>
          <w:p w:rsidR="0028706A" w:rsidRPr="00D47FE7" w:rsidRDefault="0028706A" w:rsidP="0028706A">
            <w:pPr>
              <w:spacing w:line="240" w:lineRule="atLeast"/>
              <w:jc w:val="center"/>
              <w:rPr>
                <w:ins w:id="43" w:author="馬慈蓮" w:date="2019-04-19T17:25:00Z"/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ins w:id="44" w:author="馬慈蓮" w:date="2019-04-19T17:25:00Z">
              <w:r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</w:rPr>
                <w:t>2019</w:t>
              </w:r>
              <w:r>
                <w:rPr>
                  <w:rFonts w:ascii="細明體" w:eastAsia="細明體" w:hAnsi="細明體" w:cs="Courier New"/>
                  <w:color w:val="7030A0"/>
                  <w:sz w:val="20"/>
                  <w:szCs w:val="20"/>
                </w:rPr>
                <w:t>/03/29</w:t>
              </w:r>
            </w:ins>
          </w:p>
        </w:tc>
        <w:tc>
          <w:tcPr>
            <w:tcW w:w="808" w:type="dxa"/>
          </w:tcPr>
          <w:p w:rsidR="0028706A" w:rsidRDefault="0028706A" w:rsidP="0028706A">
            <w:pPr>
              <w:spacing w:line="240" w:lineRule="atLeast"/>
              <w:jc w:val="center"/>
              <w:rPr>
                <w:ins w:id="45" w:author="馬慈蓮" w:date="2019-04-19T17:25:00Z"/>
                <w:rFonts w:ascii="細明體" w:eastAsia="細明體" w:hAnsi="細明體" w:cs="Courier New" w:hint="eastAsia"/>
                <w:sz w:val="20"/>
                <w:szCs w:val="20"/>
              </w:rPr>
            </w:pPr>
            <w:ins w:id="46" w:author="馬慈蓮" w:date="2019-04-19T17:2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5</w:t>
              </w:r>
            </w:ins>
          </w:p>
        </w:tc>
        <w:tc>
          <w:tcPr>
            <w:tcW w:w="4503" w:type="dxa"/>
          </w:tcPr>
          <w:p w:rsidR="0028706A" w:rsidRDefault="0028706A" w:rsidP="0028706A">
            <w:pPr>
              <w:spacing w:line="240" w:lineRule="atLeast"/>
              <w:rPr>
                <w:ins w:id="47" w:author="馬慈蓮" w:date="2019-04-19T17:25:00Z"/>
                <w:rFonts w:ascii="細明體" w:eastAsia="細明體" w:hAnsi="細明體" w:cs="Courier New" w:hint="eastAsia"/>
                <w:sz w:val="20"/>
                <w:szCs w:val="20"/>
              </w:rPr>
              <w:pPrChange w:id="48" w:author="馬慈蓮" w:date="2019-04-19T17:25:00Z">
                <w:pPr>
                  <w:numPr>
                    <w:numId w:val="50"/>
                  </w:numPr>
                  <w:spacing w:line="240" w:lineRule="atLeast"/>
                  <w:ind w:left="360" w:hanging="360"/>
                </w:pPr>
              </w:pPrChange>
            </w:pPr>
            <w:ins w:id="49" w:author="馬慈蓮" w:date="2019-04-19T17:2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特殊病房增加索引</w:t>
              </w:r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”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燒燙傷</w:t>
              </w:r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”</w:t>
              </w:r>
            </w:ins>
          </w:p>
        </w:tc>
        <w:tc>
          <w:tcPr>
            <w:tcW w:w="1566" w:type="dxa"/>
          </w:tcPr>
          <w:p w:rsidR="0028706A" w:rsidRPr="00D47FE7" w:rsidRDefault="0028706A" w:rsidP="0028706A">
            <w:pPr>
              <w:spacing w:line="240" w:lineRule="atLeast"/>
              <w:jc w:val="center"/>
              <w:rPr>
                <w:ins w:id="50" w:author="馬慈蓮" w:date="2019-04-19T17:25:00Z"/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ins w:id="51" w:author="馬慈蓮" w:date="2019-04-19T17:26:00Z">
              <w:r w:rsidRPr="00314ADF">
                <w:rPr>
                  <w:rFonts w:ascii="細明體" w:eastAsia="細明體" w:hAnsi="細明體" w:cs="Courier New" w:hint="eastAsia"/>
                  <w:color w:val="538135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28706A" w:rsidRPr="00D47FE7" w:rsidRDefault="0028706A" w:rsidP="0028706A">
            <w:pPr>
              <w:spacing w:line="240" w:lineRule="atLeast"/>
              <w:jc w:val="center"/>
              <w:rPr>
                <w:ins w:id="52" w:author="馬慈蓮" w:date="2019-04-19T17:25:00Z"/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ins w:id="53" w:author="馬慈蓮" w:date="2019-04-19T17:26:00Z">
              <w:r w:rsidRPr="00314ADF">
                <w:rPr>
                  <w:rFonts w:ascii="細明體" w:eastAsia="細明體" w:hAnsi="細明體" w:hint="eastAsia"/>
                  <w:color w:val="538135"/>
                  <w:sz w:val="20"/>
                  <w:szCs w:val="20"/>
                </w:rPr>
                <w:t>180803000659</w:t>
              </w:r>
            </w:ins>
          </w:p>
        </w:tc>
      </w:tr>
      <w:tr w:rsidR="002D031C" w:rsidRPr="009E5952" w:rsidTr="00B73A2E">
        <w:trPr>
          <w:ins w:id="54" w:author="馬慈蓮" w:date="2019-05-23T11:45:00Z"/>
        </w:trPr>
        <w:tc>
          <w:tcPr>
            <w:tcW w:w="1418" w:type="dxa"/>
          </w:tcPr>
          <w:p w:rsidR="002D031C" w:rsidRPr="00477ECC" w:rsidRDefault="002D031C" w:rsidP="0028706A">
            <w:pPr>
              <w:spacing w:line="240" w:lineRule="atLeast"/>
              <w:jc w:val="center"/>
              <w:rPr>
                <w:ins w:id="55" w:author="馬慈蓮" w:date="2019-05-23T11:45:00Z"/>
                <w:rFonts w:ascii="細明體" w:eastAsia="細明體" w:hAnsi="細明體" w:cs="Courier New" w:hint="eastAsia"/>
                <w:color w:val="00B0F0"/>
                <w:sz w:val="20"/>
                <w:szCs w:val="20"/>
                <w:rPrChange w:id="56" w:author="馬慈蓮" w:date="2019-07-25T10:53:00Z">
                  <w:rPr>
                    <w:ins w:id="57" w:author="馬慈蓮" w:date="2019-05-23T11:45:00Z"/>
                    <w:rFonts w:ascii="細明體" w:eastAsia="細明體" w:hAnsi="細明體" w:cs="Courier New" w:hint="eastAsia"/>
                    <w:color w:val="7030A0"/>
                    <w:sz w:val="20"/>
                    <w:szCs w:val="20"/>
                  </w:rPr>
                </w:rPrChange>
              </w:rPr>
            </w:pPr>
            <w:ins w:id="58" w:author="馬慈蓮" w:date="2019-05-23T11:45:00Z">
              <w:r w:rsidRPr="00477ECC"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  <w:rPrChange w:id="59" w:author="馬慈蓮" w:date="2019-07-25T10:53:00Z">
                    <w:rPr>
                      <w:rFonts w:ascii="細明體" w:eastAsia="細明體" w:hAnsi="細明體" w:cs="Courier New" w:hint="eastAsia"/>
                      <w:color w:val="7030A0"/>
                      <w:sz w:val="20"/>
                      <w:szCs w:val="20"/>
                    </w:rPr>
                  </w:rPrChange>
                </w:rPr>
                <w:t>2019/05/23</w:t>
              </w:r>
            </w:ins>
          </w:p>
        </w:tc>
        <w:tc>
          <w:tcPr>
            <w:tcW w:w="808" w:type="dxa"/>
          </w:tcPr>
          <w:p w:rsidR="002D031C" w:rsidRPr="00477ECC" w:rsidRDefault="002D031C" w:rsidP="0028706A">
            <w:pPr>
              <w:spacing w:line="240" w:lineRule="atLeast"/>
              <w:jc w:val="center"/>
              <w:rPr>
                <w:ins w:id="60" w:author="馬慈蓮" w:date="2019-05-23T11:45:00Z"/>
                <w:rFonts w:ascii="細明體" w:eastAsia="細明體" w:hAnsi="細明體" w:cs="Courier New" w:hint="eastAsia"/>
                <w:color w:val="00B0F0"/>
                <w:sz w:val="20"/>
                <w:szCs w:val="20"/>
                <w:rPrChange w:id="61" w:author="馬慈蓮" w:date="2019-07-25T10:53:00Z">
                  <w:rPr>
                    <w:ins w:id="62" w:author="馬慈蓮" w:date="2019-05-23T11:45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63" w:author="馬慈蓮" w:date="2019-05-23T11:45:00Z">
              <w:r w:rsidRPr="00477ECC"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  <w:rPrChange w:id="64" w:author="馬慈蓮" w:date="2019-07-25T10:53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6</w:t>
              </w:r>
            </w:ins>
          </w:p>
        </w:tc>
        <w:tc>
          <w:tcPr>
            <w:tcW w:w="4503" w:type="dxa"/>
          </w:tcPr>
          <w:p w:rsidR="002D031C" w:rsidRPr="00477ECC" w:rsidRDefault="002D031C" w:rsidP="0028706A">
            <w:pPr>
              <w:spacing w:line="240" w:lineRule="atLeast"/>
              <w:rPr>
                <w:ins w:id="65" w:author="馬慈蓮" w:date="2019-05-23T11:45:00Z"/>
                <w:rFonts w:ascii="細明體" w:eastAsia="細明體" w:hAnsi="細明體" w:cs="Courier New" w:hint="eastAsia"/>
                <w:color w:val="00B0F0"/>
                <w:sz w:val="20"/>
                <w:szCs w:val="20"/>
                <w:rPrChange w:id="66" w:author="馬慈蓮" w:date="2019-07-25T10:53:00Z">
                  <w:rPr>
                    <w:ins w:id="67" w:author="馬慈蓮" w:date="2019-05-23T11:45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68" w:author="馬慈蓮" w:date="2019-05-23T11:45:00Z">
              <w:r w:rsidRPr="00477ECC"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  <w:rPrChange w:id="69" w:author="馬慈蓮" w:date="2019-07-25T10:53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修改理賠給付方式檔寫入規則</w:t>
              </w:r>
            </w:ins>
          </w:p>
        </w:tc>
        <w:tc>
          <w:tcPr>
            <w:tcW w:w="1566" w:type="dxa"/>
          </w:tcPr>
          <w:p w:rsidR="002D031C" w:rsidRPr="00477ECC" w:rsidRDefault="008212D8" w:rsidP="0028706A">
            <w:pPr>
              <w:spacing w:line="240" w:lineRule="atLeast"/>
              <w:jc w:val="center"/>
              <w:rPr>
                <w:ins w:id="70" w:author="馬慈蓮" w:date="2019-05-23T11:45:00Z"/>
                <w:rFonts w:ascii="細明體" w:eastAsia="細明體" w:hAnsi="細明體" w:cs="Courier New" w:hint="eastAsia"/>
                <w:color w:val="00B0F0"/>
                <w:sz w:val="20"/>
                <w:szCs w:val="20"/>
                <w:rPrChange w:id="71" w:author="馬慈蓮" w:date="2019-07-25T10:53:00Z">
                  <w:rPr>
                    <w:ins w:id="72" w:author="馬慈蓮" w:date="2019-05-23T11:45:00Z"/>
                    <w:rFonts w:ascii="細明體" w:eastAsia="細明體" w:hAnsi="細明體" w:cs="Courier New" w:hint="eastAsia"/>
                    <w:color w:val="538135"/>
                    <w:sz w:val="20"/>
                    <w:szCs w:val="20"/>
                  </w:rPr>
                </w:rPrChange>
              </w:rPr>
            </w:pPr>
            <w:ins w:id="73" w:author="馬慈蓮" w:date="2019-05-23T11:45:00Z">
              <w:r w:rsidRPr="00477ECC"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  <w:rPrChange w:id="74" w:author="馬慈蓮" w:date="2019-07-25T10:53:00Z">
                    <w:rPr>
                      <w:rFonts w:ascii="細明體" w:eastAsia="細明體" w:hAnsi="細明體" w:cs="Courier New" w:hint="eastAsia"/>
                      <w:color w:val="538135"/>
                      <w:sz w:val="20"/>
                      <w:szCs w:val="20"/>
                    </w:rPr>
                  </w:rPrChange>
                </w:rPr>
                <w:t>慈蓮</w:t>
              </w:r>
            </w:ins>
          </w:p>
        </w:tc>
        <w:tc>
          <w:tcPr>
            <w:tcW w:w="2071" w:type="dxa"/>
          </w:tcPr>
          <w:p w:rsidR="002D031C" w:rsidRPr="00477ECC" w:rsidRDefault="002D031C" w:rsidP="0028706A">
            <w:pPr>
              <w:spacing w:line="240" w:lineRule="atLeast"/>
              <w:jc w:val="center"/>
              <w:rPr>
                <w:ins w:id="75" w:author="馬慈蓮" w:date="2019-05-23T11:45:00Z"/>
                <w:rFonts w:ascii="細明體" w:eastAsia="細明體" w:hAnsi="細明體" w:hint="eastAsia"/>
                <w:color w:val="00B0F0"/>
                <w:sz w:val="20"/>
                <w:szCs w:val="20"/>
                <w:rPrChange w:id="76" w:author="馬慈蓮" w:date="2019-07-25T10:53:00Z">
                  <w:rPr>
                    <w:ins w:id="77" w:author="馬慈蓮" w:date="2019-05-23T11:45:00Z"/>
                    <w:rFonts w:ascii="細明體" w:eastAsia="細明體" w:hAnsi="細明體" w:hint="eastAsia"/>
                    <w:color w:val="538135"/>
                    <w:sz w:val="20"/>
                    <w:szCs w:val="20"/>
                  </w:rPr>
                </w:rPrChange>
              </w:rPr>
            </w:pPr>
            <w:ins w:id="78" w:author="馬慈蓮" w:date="2019-05-23T11:45:00Z">
              <w:r w:rsidRPr="00477ECC">
                <w:rPr>
                  <w:rFonts w:ascii="細明體" w:eastAsia="細明體" w:hAnsi="細明體" w:hint="eastAsia"/>
                  <w:color w:val="00B0F0"/>
                  <w:sz w:val="20"/>
                  <w:szCs w:val="20"/>
                  <w:rPrChange w:id="79" w:author="馬慈蓮" w:date="2019-07-25T10:53:00Z">
                    <w:rPr>
                      <w:rFonts w:hint="eastAsia"/>
                      <w:color w:val="000000"/>
                      <w:sz w:val="20"/>
                      <w:szCs w:val="20"/>
                    </w:rPr>
                  </w:rPrChange>
                </w:rPr>
                <w:t>190129000763</w:t>
              </w:r>
            </w:ins>
          </w:p>
        </w:tc>
      </w:tr>
      <w:tr w:rsidR="00477ECC" w:rsidRPr="007A604D" w:rsidTr="00B73A2E">
        <w:trPr>
          <w:ins w:id="80" w:author="馬慈蓮" w:date="2019-07-25T10:52:00Z"/>
        </w:trPr>
        <w:tc>
          <w:tcPr>
            <w:tcW w:w="1418" w:type="dxa"/>
          </w:tcPr>
          <w:p w:rsidR="00477ECC" w:rsidRPr="007A604D" w:rsidRDefault="00477ECC" w:rsidP="0028706A">
            <w:pPr>
              <w:spacing w:line="240" w:lineRule="atLeast"/>
              <w:jc w:val="center"/>
              <w:rPr>
                <w:ins w:id="81" w:author="馬慈蓮" w:date="2019-07-25T10:52:00Z"/>
                <w:rFonts w:ascii="細明體" w:eastAsia="細明體" w:hAnsi="細明體" w:cs="Courier New" w:hint="eastAsia"/>
                <w:color w:val="00B0F0"/>
                <w:sz w:val="20"/>
                <w:szCs w:val="20"/>
                <w:rPrChange w:id="82" w:author="馬慈蓮" w:date="2019-07-25T10:53:00Z">
                  <w:rPr>
                    <w:ins w:id="83" w:author="馬慈蓮" w:date="2019-07-25T10:52:00Z"/>
                    <w:rFonts w:ascii="細明體" w:eastAsia="細明體" w:hAnsi="細明體" w:cs="Courier New" w:hint="eastAsia"/>
                    <w:color w:val="7030A0"/>
                    <w:sz w:val="20"/>
                    <w:szCs w:val="20"/>
                  </w:rPr>
                </w:rPrChange>
              </w:rPr>
            </w:pPr>
            <w:ins w:id="84" w:author="馬慈蓮" w:date="2019-07-25T10:53:00Z">
              <w:r w:rsidRPr="007A604D"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  <w:rPrChange w:id="85" w:author="馬慈蓮" w:date="2019-07-25T10:53:00Z">
                    <w:rPr>
                      <w:rFonts w:ascii="細明體" w:eastAsia="細明體" w:hAnsi="細明體" w:cs="Courier New" w:hint="eastAsia"/>
                      <w:color w:val="7030A0"/>
                      <w:sz w:val="20"/>
                      <w:szCs w:val="20"/>
                    </w:rPr>
                  </w:rPrChange>
                </w:rPr>
                <w:t>2019/07/23</w:t>
              </w:r>
            </w:ins>
          </w:p>
        </w:tc>
        <w:tc>
          <w:tcPr>
            <w:tcW w:w="808" w:type="dxa"/>
          </w:tcPr>
          <w:p w:rsidR="00477ECC" w:rsidRPr="007A604D" w:rsidRDefault="00477ECC" w:rsidP="0028706A">
            <w:pPr>
              <w:spacing w:line="240" w:lineRule="atLeast"/>
              <w:jc w:val="center"/>
              <w:rPr>
                <w:ins w:id="86" w:author="馬慈蓮" w:date="2019-07-25T10:52:00Z"/>
                <w:rFonts w:ascii="細明體" w:eastAsia="細明體" w:hAnsi="細明體" w:cs="Courier New" w:hint="eastAsia"/>
                <w:color w:val="00B0F0"/>
                <w:sz w:val="20"/>
                <w:szCs w:val="20"/>
                <w:rPrChange w:id="87" w:author="馬慈蓮" w:date="2019-07-25T10:53:00Z">
                  <w:rPr>
                    <w:ins w:id="88" w:author="馬慈蓮" w:date="2019-07-25T10:52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89" w:author="馬慈蓮" w:date="2019-07-25T10:53:00Z">
              <w:r w:rsidRPr="007A604D"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  <w:rPrChange w:id="90" w:author="馬慈蓮" w:date="2019-07-25T10:53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7</w:t>
              </w:r>
            </w:ins>
          </w:p>
        </w:tc>
        <w:tc>
          <w:tcPr>
            <w:tcW w:w="4503" w:type="dxa"/>
          </w:tcPr>
          <w:p w:rsidR="00477ECC" w:rsidRPr="007A604D" w:rsidRDefault="00477ECC" w:rsidP="0028706A">
            <w:pPr>
              <w:spacing w:line="240" w:lineRule="atLeast"/>
              <w:rPr>
                <w:ins w:id="91" w:author="馬慈蓮" w:date="2019-07-25T10:52:00Z"/>
                <w:rFonts w:ascii="細明體" w:eastAsia="細明體" w:hAnsi="細明體" w:cs="Courier New" w:hint="eastAsia"/>
                <w:color w:val="00B0F0"/>
                <w:sz w:val="20"/>
                <w:szCs w:val="20"/>
                <w:rPrChange w:id="92" w:author="馬慈蓮" w:date="2019-07-25T10:53:00Z">
                  <w:rPr>
                    <w:ins w:id="93" w:author="馬慈蓮" w:date="2019-07-25T10:52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94" w:author="馬慈蓮" w:date="2019-07-25T10:53:00Z">
              <w:r w:rsidRPr="007A604D"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  <w:rPrChange w:id="95" w:author="馬慈蓮" w:date="2019-07-25T10:53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修改診斷書資料寫檔規則</w:t>
              </w:r>
            </w:ins>
          </w:p>
        </w:tc>
        <w:tc>
          <w:tcPr>
            <w:tcW w:w="1566" w:type="dxa"/>
          </w:tcPr>
          <w:p w:rsidR="00477ECC" w:rsidRPr="007A604D" w:rsidRDefault="00477ECC" w:rsidP="0028706A">
            <w:pPr>
              <w:spacing w:line="240" w:lineRule="atLeast"/>
              <w:jc w:val="center"/>
              <w:rPr>
                <w:ins w:id="96" w:author="馬慈蓮" w:date="2019-07-25T10:52:00Z"/>
                <w:rFonts w:ascii="細明體" w:eastAsia="細明體" w:hAnsi="細明體" w:cs="Courier New" w:hint="eastAsia"/>
                <w:color w:val="00B0F0"/>
                <w:sz w:val="20"/>
                <w:szCs w:val="20"/>
                <w:rPrChange w:id="97" w:author="馬慈蓮" w:date="2019-07-25T10:53:00Z">
                  <w:rPr>
                    <w:ins w:id="98" w:author="馬慈蓮" w:date="2019-07-25T10:52:00Z"/>
                    <w:rFonts w:ascii="細明體" w:eastAsia="細明體" w:hAnsi="細明體" w:cs="Courier New" w:hint="eastAsia"/>
                    <w:color w:val="538135"/>
                    <w:sz w:val="20"/>
                    <w:szCs w:val="20"/>
                  </w:rPr>
                </w:rPrChange>
              </w:rPr>
            </w:pPr>
            <w:ins w:id="99" w:author="馬慈蓮" w:date="2019-07-25T10:53:00Z">
              <w:r w:rsidRPr="007A604D"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  <w:rPrChange w:id="100" w:author="馬慈蓮" w:date="2019-07-25T10:53:00Z">
                    <w:rPr>
                      <w:rFonts w:ascii="細明體" w:eastAsia="細明體" w:hAnsi="細明體" w:cs="Courier New" w:hint="eastAsia"/>
                      <w:color w:val="538135"/>
                      <w:sz w:val="20"/>
                      <w:szCs w:val="20"/>
                    </w:rPr>
                  </w:rPrChange>
                </w:rPr>
                <w:t>慈蓮</w:t>
              </w:r>
            </w:ins>
          </w:p>
        </w:tc>
        <w:tc>
          <w:tcPr>
            <w:tcW w:w="2071" w:type="dxa"/>
          </w:tcPr>
          <w:p w:rsidR="00477ECC" w:rsidRPr="007A604D" w:rsidRDefault="007A604D" w:rsidP="0028706A">
            <w:pPr>
              <w:spacing w:line="240" w:lineRule="atLeast"/>
              <w:jc w:val="center"/>
              <w:rPr>
                <w:ins w:id="101" w:author="馬慈蓮" w:date="2019-07-25T10:52:00Z"/>
                <w:rFonts w:hint="eastAsia"/>
                <w:color w:val="00B0F0"/>
                <w:sz w:val="20"/>
                <w:szCs w:val="20"/>
                <w:rPrChange w:id="102" w:author="馬慈蓮" w:date="2019-07-25T10:53:00Z">
                  <w:rPr>
                    <w:ins w:id="103" w:author="馬慈蓮" w:date="2019-07-25T10:52:00Z"/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ins w:id="104" w:author="馬慈蓮" w:date="2019-07-25T10:53:00Z">
              <w:r w:rsidRPr="007A604D">
                <w:rPr>
                  <w:rFonts w:ascii="細明體" w:eastAsia="細明體" w:hAnsi="細明體"/>
                  <w:color w:val="00B0F0"/>
                  <w:sz w:val="20"/>
                  <w:szCs w:val="20"/>
                  <w:rPrChange w:id="105" w:author="馬慈蓮" w:date="2019-07-25T10:53:00Z">
                    <w:rPr>
                      <w:rFonts w:ascii="細明體" w:eastAsia="細明體" w:hAnsi="細明體"/>
                      <w:color w:val="00B0F0"/>
                      <w:sz w:val="20"/>
                      <w:szCs w:val="20"/>
                    </w:rPr>
                  </w:rPrChange>
                </w:rPr>
                <w:t>190613000849</w:t>
              </w:r>
            </w:ins>
          </w:p>
        </w:tc>
      </w:tr>
    </w:tbl>
    <w:p w:rsidR="001029E3" w:rsidRPr="009E5952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9E5952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167DC4" w:rsidRPr="009E5952" w:rsidRDefault="00E66D73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自動啟動理賠案件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167DC4" w:rsidRPr="009E5952" w:rsidRDefault="001F45DB" w:rsidP="00A40F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595604" w:rsidRPr="009E5952">
              <w:rPr>
                <w:rFonts w:ascii="細明體" w:eastAsia="細明體" w:hAnsi="細明體" w:hint="eastAsia"/>
                <w:sz w:val="20"/>
                <w:szCs w:val="20"/>
              </w:rPr>
              <w:t>I</w:t>
            </w:r>
            <w:r w:rsidR="00A40FD5">
              <w:rPr>
                <w:rFonts w:ascii="細明體" w:eastAsia="細明體" w:hAnsi="細明體"/>
                <w:sz w:val="20"/>
                <w:szCs w:val="20"/>
              </w:rPr>
              <w:t>4</w:t>
            </w:r>
            <w:r w:rsidR="006C6CD8" w:rsidRPr="009E5952">
              <w:rPr>
                <w:rFonts w:ascii="細明體" w:eastAsia="細明體" w:hAnsi="細明體" w:hint="eastAsia"/>
                <w:sz w:val="20"/>
                <w:szCs w:val="20"/>
              </w:rPr>
              <w:t>_B00</w:t>
            </w:r>
            <w:r w:rsidR="00A27AEF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167DC4" w:rsidRPr="009E5952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F81781" w:rsidRPr="009E5952" w:rsidRDefault="005A23CC" w:rsidP="00BD45D8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自動啟動理賠案件，免受理、登打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0052FB" w:rsidRPr="009E5952" w:rsidRDefault="000052F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0052FB" w:rsidRPr="009E5952" w:rsidRDefault="00136BF1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0052FB" w:rsidRPr="009E5952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9E5952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9E5952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9E5952" w:rsidRDefault="005C4BD1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9" type="#_x0000_t132" style="position:absolute;margin-left:282.95pt;margin-top:5.4pt;width:117pt;height:53.15pt;z-index:251659776">
            <v:textbox>
              <w:txbxContent>
                <w:p w:rsidR="005C4BD1" w:rsidRPr="00071E84" w:rsidRDefault="00F91E11" w:rsidP="005C4BD1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寫入受理相關檔案</w:t>
                  </w:r>
                </w:p>
              </w:txbxContent>
            </v:textbox>
          </v:shape>
        </w:pict>
      </w:r>
      <w:r w:rsidR="000E11A3" w:rsidRPr="009E5952"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margin-left:169pt;margin-top:12.4pt;width:79.25pt;height:44.25pt;z-index:251657728">
            <v:textbox>
              <w:txbxContent>
                <w:p w:rsidR="003E009C" w:rsidRPr="004B1C32" w:rsidRDefault="002023ED" w:rsidP="0060088D">
                  <w:pPr>
                    <w:rPr>
                      <w:rFonts w:ascii="細明體" w:eastAsia="細明體" w:hAnsi="細明體" w:hint="eastAsia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自動啟動理賠案件</w:t>
                  </w:r>
                </w:p>
              </w:txbxContent>
            </v:textbox>
          </v:shape>
        </w:pict>
      </w:r>
      <w:r w:rsidR="000E11A3">
        <w:rPr>
          <w:rFonts w:ascii="細明體" w:eastAsia="細明體" w:hAnsi="細明體" w:hint="eastAsia"/>
          <w:noProof/>
          <w:lang w:eastAsia="zh-TW"/>
        </w:rPr>
        <w:pict>
          <v:shape id="_x0000_s1047" type="#_x0000_t132" style="position:absolute;margin-left:6.1pt;margin-top:6.55pt;width:117pt;height:53.15pt;z-index:251658752">
            <v:textbox>
              <w:txbxContent>
                <w:p w:rsidR="000E11A3" w:rsidRPr="00071E84" w:rsidRDefault="000E11A3" w:rsidP="000E11A3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取得相關</w:t>
                  </w:r>
                  <w:r w:rsidR="005C4BD1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來源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資料</w:t>
                  </w:r>
                </w:p>
              </w:txbxContent>
            </v:textbox>
          </v:shape>
        </w:pict>
      </w:r>
    </w:p>
    <w:p w:rsidR="00071E84" w:rsidRDefault="000E11A3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  <w:r w:rsidRPr="009E5952"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47.1pt;margin-top:17.5pt;width:37.1pt;height:.05pt;flip:y;z-index:251656704" o:connectortype="straight">
            <v:stroke endarrow="block"/>
          </v:shape>
        </w:pict>
      </w:r>
      <w:r w:rsidRPr="009E5952">
        <w:rPr>
          <w:rFonts w:ascii="細明體" w:eastAsia="細明體" w:hAnsi="細明體" w:hint="eastAsia"/>
          <w:noProof/>
          <w:lang w:eastAsia="zh-TW"/>
        </w:rPr>
        <w:pict>
          <v:shape id="_x0000_s1029" type="#_x0000_t32" style="position:absolute;margin-left:122.25pt;margin-top:17.45pt;width:47.95pt;height:0;z-index:251655680" o:connectortype="elbow" adj="-73472,-1,-73472">
            <v:stroke endarrow="block"/>
          </v:shape>
        </w:pict>
      </w:r>
    </w:p>
    <w:p w:rsidR="000052FB" w:rsidRPr="009E5952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Pr="009E5952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9E5952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9E5952" w:rsidTr="008936D5">
        <w:tc>
          <w:tcPr>
            <w:tcW w:w="794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9E5952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E5952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9E5952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9E5952" w:rsidRDefault="00D375FB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9E5952" w:rsidRDefault="00B77680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207B0">
              <w:rPr>
                <w:rFonts w:ascii="細明體" w:eastAsia="細明體" w:hAnsi="細明體" w:hint="eastAsia"/>
                <w:sz w:val="20"/>
                <w:szCs w:val="20"/>
              </w:rPr>
              <w:t>折抵醫療費用受理檔</w:t>
            </w:r>
          </w:p>
        </w:tc>
        <w:tc>
          <w:tcPr>
            <w:tcW w:w="2835" w:type="dxa"/>
          </w:tcPr>
          <w:p w:rsidR="00D375FB" w:rsidRPr="009E5952" w:rsidRDefault="00F3372C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DTAAA401</w:t>
            </w:r>
          </w:p>
        </w:tc>
        <w:tc>
          <w:tcPr>
            <w:tcW w:w="799" w:type="dxa"/>
          </w:tcPr>
          <w:p w:rsidR="00D375FB" w:rsidRPr="009E5952" w:rsidRDefault="00D375FB" w:rsidP="008936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9E5952" w:rsidRDefault="0015718E" w:rsidP="008936D5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9E5952" w:rsidRDefault="00D25898" w:rsidP="006B531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9E5952" w:rsidRDefault="0015718E" w:rsidP="00E33B04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574FEB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74FEB" w:rsidRPr="009E5952" w:rsidRDefault="00574FEB" w:rsidP="00574FEB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74FEB" w:rsidRDefault="003F0DBC" w:rsidP="00574FE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F0DBC">
              <w:rPr>
                <w:rFonts w:ascii="細明體" w:eastAsia="細明體" w:hAnsi="細明體" w:hint="eastAsia"/>
                <w:sz w:val="20"/>
                <w:szCs w:val="20"/>
              </w:rPr>
              <w:t>臨櫃申請書檔</w:t>
            </w:r>
          </w:p>
        </w:tc>
        <w:tc>
          <w:tcPr>
            <w:tcW w:w="2835" w:type="dxa"/>
          </w:tcPr>
          <w:p w:rsidR="00574FEB" w:rsidRDefault="003F0DBC" w:rsidP="00574FE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DTAAA210</w:t>
            </w:r>
          </w:p>
        </w:tc>
        <w:tc>
          <w:tcPr>
            <w:tcW w:w="799" w:type="dxa"/>
          </w:tcPr>
          <w:p w:rsidR="00574FEB" w:rsidRPr="009E5952" w:rsidRDefault="00574FEB" w:rsidP="00574FE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74FEB" w:rsidRPr="009E5952" w:rsidRDefault="004604AB" w:rsidP="00574FE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604AB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74FEB" w:rsidRPr="009E5952" w:rsidRDefault="00574FEB" w:rsidP="00574FE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74FEB" w:rsidRPr="009E5952" w:rsidRDefault="00574FEB" w:rsidP="00574FE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E23CBD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23CBD" w:rsidRPr="009E5952" w:rsidRDefault="00E23CBD" w:rsidP="00E23CBD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E23CBD" w:rsidRPr="00E23CBD" w:rsidRDefault="00E23CBD" w:rsidP="00E23CB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23CBD">
              <w:rPr>
                <w:rFonts w:ascii="細明體" w:eastAsia="細明體" w:hAnsi="細明體" w:hint="eastAsia"/>
                <w:sz w:val="20"/>
                <w:szCs w:val="20"/>
              </w:rPr>
              <w:t>醫療金折抵保戶基本資料檔</w:t>
            </w:r>
          </w:p>
        </w:tc>
        <w:tc>
          <w:tcPr>
            <w:tcW w:w="2835" w:type="dxa"/>
          </w:tcPr>
          <w:p w:rsidR="00E23CBD" w:rsidRPr="00E23CBD" w:rsidRDefault="00E23CBD" w:rsidP="00E23CB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23CBD">
              <w:rPr>
                <w:rFonts w:ascii="細明體" w:eastAsia="細明體" w:hAnsi="細明體" w:hint="eastAsia"/>
                <w:sz w:val="20"/>
                <w:szCs w:val="20"/>
              </w:rPr>
              <w:t>DTAAI4</w:t>
            </w:r>
            <w:r w:rsidRPr="00E23CBD">
              <w:rPr>
                <w:rFonts w:ascii="細明體" w:eastAsia="細明體" w:hAnsi="細明體"/>
                <w:sz w:val="20"/>
                <w:szCs w:val="20"/>
              </w:rPr>
              <w:t>2</w:t>
            </w:r>
            <w:r w:rsidRPr="00E23CBD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799" w:type="dxa"/>
          </w:tcPr>
          <w:p w:rsidR="00E23CBD" w:rsidRPr="009E5952" w:rsidRDefault="00E23CBD" w:rsidP="00E23CB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23CBD" w:rsidRPr="009E5952" w:rsidRDefault="00E23CBD" w:rsidP="00E23CB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23CBD" w:rsidRPr="009E5952" w:rsidRDefault="00E23CBD" w:rsidP="00E23CB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23CBD" w:rsidRPr="009E5952" w:rsidRDefault="00E23CBD" w:rsidP="00E23CB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E23CBD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23CBD" w:rsidRPr="009E5952" w:rsidRDefault="00E23CBD" w:rsidP="00E23CBD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E23CBD" w:rsidRPr="00E23CBD" w:rsidRDefault="00E23CBD" w:rsidP="00E23CB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23CBD">
              <w:rPr>
                <w:rFonts w:ascii="細明體" w:eastAsia="細明體" w:hAnsi="細明體" w:hint="eastAsia"/>
                <w:sz w:val="20"/>
                <w:szCs w:val="20"/>
              </w:rPr>
              <w:t>醫療金折抵診斷書檔</w:t>
            </w:r>
          </w:p>
        </w:tc>
        <w:tc>
          <w:tcPr>
            <w:tcW w:w="2835" w:type="dxa"/>
          </w:tcPr>
          <w:p w:rsidR="00E23CBD" w:rsidRPr="00E23CBD" w:rsidRDefault="00E23CBD" w:rsidP="00E23CB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23CBD">
              <w:rPr>
                <w:rFonts w:ascii="細明體" w:eastAsia="細明體" w:hAnsi="細明體" w:hint="eastAsia"/>
                <w:sz w:val="20"/>
                <w:szCs w:val="20"/>
              </w:rPr>
              <w:t>DTAAI422</w:t>
            </w:r>
          </w:p>
        </w:tc>
        <w:tc>
          <w:tcPr>
            <w:tcW w:w="799" w:type="dxa"/>
          </w:tcPr>
          <w:p w:rsidR="00E23CBD" w:rsidRPr="009E5952" w:rsidRDefault="00E23CBD" w:rsidP="00E23CB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23CBD" w:rsidRPr="009E5952" w:rsidRDefault="00E23CBD" w:rsidP="00E23CB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23CBD" w:rsidRPr="009E5952" w:rsidRDefault="00E23CBD" w:rsidP="00E23CB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23CBD" w:rsidRPr="009E5952" w:rsidRDefault="00E23CBD" w:rsidP="00E23CB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E23CBD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23CBD" w:rsidRPr="009E5952" w:rsidRDefault="00E23CBD" w:rsidP="00E23CBD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E23CBD" w:rsidRPr="00E23CBD" w:rsidRDefault="00E23CBD" w:rsidP="00E23CB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23CBD">
              <w:rPr>
                <w:rFonts w:ascii="細明體" w:eastAsia="細明體" w:hAnsi="細明體" w:hint="eastAsia"/>
                <w:sz w:val="20"/>
                <w:szCs w:val="20"/>
              </w:rPr>
              <w:t>醫療金折抵住院收據明細檔</w:t>
            </w:r>
          </w:p>
        </w:tc>
        <w:tc>
          <w:tcPr>
            <w:tcW w:w="2835" w:type="dxa"/>
          </w:tcPr>
          <w:p w:rsidR="00E23CBD" w:rsidRPr="00E23CBD" w:rsidRDefault="00E23CBD" w:rsidP="00E23CB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23CBD">
              <w:rPr>
                <w:rFonts w:ascii="細明體" w:eastAsia="細明體" w:hAnsi="細明體" w:hint="eastAsia"/>
                <w:sz w:val="20"/>
                <w:szCs w:val="20"/>
              </w:rPr>
              <w:t>DTAAI423</w:t>
            </w:r>
          </w:p>
        </w:tc>
        <w:tc>
          <w:tcPr>
            <w:tcW w:w="799" w:type="dxa"/>
          </w:tcPr>
          <w:p w:rsidR="00E23CBD" w:rsidRPr="009E5952" w:rsidRDefault="00E23CBD" w:rsidP="00E23CB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23CBD" w:rsidRPr="009E5952" w:rsidRDefault="00E23CBD" w:rsidP="00E23CB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23CBD" w:rsidRPr="009E5952" w:rsidRDefault="00E23CBD" w:rsidP="00E23CB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23CBD" w:rsidRPr="009E5952" w:rsidRDefault="00E23CBD" w:rsidP="00E23CB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E23CBD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23CBD" w:rsidRPr="009E5952" w:rsidRDefault="00E23CBD" w:rsidP="00E23CBD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E23CBD" w:rsidRPr="00E23CBD" w:rsidRDefault="00E23CBD" w:rsidP="00E23CB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23CBD">
              <w:rPr>
                <w:rFonts w:ascii="細明體" w:eastAsia="細明體" w:hAnsi="細明體" w:hint="eastAsia"/>
                <w:sz w:val="20"/>
                <w:szCs w:val="20"/>
              </w:rPr>
              <w:t>醫療金折抵手術明細檔</w:t>
            </w:r>
          </w:p>
        </w:tc>
        <w:tc>
          <w:tcPr>
            <w:tcW w:w="2835" w:type="dxa"/>
          </w:tcPr>
          <w:p w:rsidR="00E23CBD" w:rsidRPr="00E23CBD" w:rsidRDefault="00E23CBD" w:rsidP="00E23CB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23CBD">
              <w:rPr>
                <w:rFonts w:ascii="細明體" w:eastAsia="細明體" w:hAnsi="細明體" w:hint="eastAsia"/>
                <w:sz w:val="20"/>
                <w:szCs w:val="20"/>
              </w:rPr>
              <w:t>DTAAI424</w:t>
            </w:r>
          </w:p>
        </w:tc>
        <w:tc>
          <w:tcPr>
            <w:tcW w:w="799" w:type="dxa"/>
          </w:tcPr>
          <w:p w:rsidR="00E23CBD" w:rsidRPr="009E5952" w:rsidRDefault="00E23CBD" w:rsidP="00E23CB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23CBD" w:rsidRPr="009E5952" w:rsidRDefault="00E23CBD" w:rsidP="00E23CB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23CBD" w:rsidRPr="009E5952" w:rsidRDefault="00E23CBD" w:rsidP="00E23CB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23CBD" w:rsidRPr="009E5952" w:rsidRDefault="00E23CBD" w:rsidP="00E23CB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E23CBD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23CBD" w:rsidRPr="009E5952" w:rsidRDefault="00E23CBD" w:rsidP="00E23CBD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E23CBD" w:rsidRPr="00E23CBD" w:rsidRDefault="00E23CBD" w:rsidP="00E23CB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23CBD">
              <w:rPr>
                <w:rFonts w:ascii="細明體" w:eastAsia="細明體" w:hAnsi="細明體" w:hint="eastAsia"/>
                <w:sz w:val="20"/>
                <w:szCs w:val="20"/>
              </w:rPr>
              <w:t>醫療金折抵特殊病房明細檔</w:t>
            </w:r>
          </w:p>
        </w:tc>
        <w:tc>
          <w:tcPr>
            <w:tcW w:w="2835" w:type="dxa"/>
          </w:tcPr>
          <w:p w:rsidR="00E23CBD" w:rsidRPr="00E23CBD" w:rsidRDefault="00E23CBD" w:rsidP="00E23CB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23CBD">
              <w:rPr>
                <w:rFonts w:ascii="細明體" w:eastAsia="細明體" w:hAnsi="細明體" w:hint="eastAsia"/>
                <w:sz w:val="20"/>
                <w:szCs w:val="20"/>
              </w:rPr>
              <w:t>DTAAI425</w:t>
            </w:r>
          </w:p>
        </w:tc>
        <w:tc>
          <w:tcPr>
            <w:tcW w:w="799" w:type="dxa"/>
          </w:tcPr>
          <w:p w:rsidR="00E23CBD" w:rsidRPr="009E5952" w:rsidRDefault="00E23CBD" w:rsidP="00E23CB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23CBD" w:rsidRPr="009E5952" w:rsidRDefault="00E23CBD" w:rsidP="00E23CB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23CBD" w:rsidRPr="009E5952" w:rsidRDefault="00E23CBD" w:rsidP="00E23CB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23CBD" w:rsidRPr="009E5952" w:rsidRDefault="00E23CBD" w:rsidP="00E23CB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E23CBD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23CBD" w:rsidRPr="009E5952" w:rsidRDefault="00E23CBD" w:rsidP="00E23CBD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E23CBD" w:rsidRPr="00E23CBD" w:rsidRDefault="00E23CBD" w:rsidP="00E23CB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23CBD">
              <w:rPr>
                <w:rFonts w:ascii="細明體" w:eastAsia="細明體" w:hAnsi="細明體" w:hint="eastAsia"/>
                <w:sz w:val="20"/>
                <w:szCs w:val="20"/>
              </w:rPr>
              <w:t>醫療金折抵住院通知檔</w:t>
            </w:r>
          </w:p>
        </w:tc>
        <w:tc>
          <w:tcPr>
            <w:tcW w:w="2835" w:type="dxa"/>
          </w:tcPr>
          <w:p w:rsidR="00E23CBD" w:rsidRPr="00E23CBD" w:rsidRDefault="00E23CBD" w:rsidP="00E23CB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23CBD">
              <w:rPr>
                <w:rFonts w:ascii="細明體" w:eastAsia="細明體" w:hAnsi="細明體" w:hint="eastAsia"/>
                <w:sz w:val="20"/>
                <w:szCs w:val="20"/>
              </w:rPr>
              <w:t>DTAAI426</w:t>
            </w:r>
          </w:p>
        </w:tc>
        <w:tc>
          <w:tcPr>
            <w:tcW w:w="799" w:type="dxa"/>
          </w:tcPr>
          <w:p w:rsidR="00E23CBD" w:rsidRPr="009E5952" w:rsidRDefault="00E23CBD" w:rsidP="00E23CB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23CBD" w:rsidRPr="009E5952" w:rsidRDefault="00E23CBD" w:rsidP="00E23CB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23CBD" w:rsidRPr="009E5952" w:rsidRDefault="00E23CBD" w:rsidP="00E23CB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23CBD" w:rsidRPr="009E5952" w:rsidRDefault="00E23CBD" w:rsidP="00E23CB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3356CB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356CB" w:rsidRPr="009E5952" w:rsidRDefault="003356CB" w:rsidP="003356CB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3356CB" w:rsidRDefault="003356CB" w:rsidP="003356C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46A5D">
              <w:rPr>
                <w:rFonts w:ascii="細明體" w:eastAsia="細明體" w:hAnsi="細明體" w:hint="eastAsia"/>
                <w:sz w:val="20"/>
              </w:rPr>
              <w:t>個資同意書紀錄檔</w:t>
            </w:r>
          </w:p>
        </w:tc>
        <w:tc>
          <w:tcPr>
            <w:tcW w:w="2835" w:type="dxa"/>
          </w:tcPr>
          <w:p w:rsidR="003356CB" w:rsidRDefault="00466DF9" w:rsidP="003356C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</w:t>
            </w:r>
            <w:r w:rsidR="003356CB">
              <w:rPr>
                <w:rFonts w:ascii="細明體" w:eastAsia="細明體" w:hAnsi="細明體" w:hint="eastAsia"/>
                <w:sz w:val="20"/>
                <w:szCs w:val="20"/>
              </w:rPr>
              <w:t>110</w:t>
            </w:r>
          </w:p>
        </w:tc>
        <w:tc>
          <w:tcPr>
            <w:tcW w:w="799" w:type="dxa"/>
          </w:tcPr>
          <w:p w:rsidR="003356CB" w:rsidRPr="009E5952" w:rsidRDefault="003356CB" w:rsidP="003356C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356CB" w:rsidRPr="009E5952" w:rsidRDefault="003356CB" w:rsidP="003356C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356CB" w:rsidRPr="009E5952" w:rsidRDefault="003356CB" w:rsidP="003356C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356CB" w:rsidRPr="009E5952" w:rsidRDefault="003356CB" w:rsidP="003356C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6395D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6395D" w:rsidRPr="009E5952" w:rsidRDefault="0086395D" w:rsidP="0086395D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86395D" w:rsidRPr="00B46A5D" w:rsidRDefault="0086395D" w:rsidP="0086395D">
            <w:pPr>
              <w:rPr>
                <w:rFonts w:ascii="細明體" w:eastAsia="細明體" w:hAnsi="細明體" w:hint="eastAsia"/>
                <w:sz w:val="20"/>
              </w:rPr>
            </w:pPr>
            <w:r w:rsidRPr="00466DF9">
              <w:rPr>
                <w:rFonts w:ascii="細明體" w:eastAsia="細明體" w:hAnsi="細明體" w:hint="eastAsia"/>
                <w:sz w:val="20"/>
              </w:rPr>
              <w:t>主動關懷合作醫院維護</w:t>
            </w:r>
            <w:r>
              <w:rPr>
                <w:rFonts w:ascii="細明體" w:eastAsia="細明體" w:hAnsi="細明體" w:hint="eastAsia"/>
                <w:sz w:val="20"/>
              </w:rPr>
              <w:t>檔</w:t>
            </w:r>
          </w:p>
        </w:tc>
        <w:tc>
          <w:tcPr>
            <w:tcW w:w="2835" w:type="dxa"/>
          </w:tcPr>
          <w:p w:rsidR="0086395D" w:rsidRDefault="0086395D" w:rsidP="0086395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DTAAI320</w:t>
            </w:r>
          </w:p>
        </w:tc>
        <w:tc>
          <w:tcPr>
            <w:tcW w:w="799" w:type="dxa"/>
          </w:tcPr>
          <w:p w:rsidR="0086395D" w:rsidRPr="009E5952" w:rsidRDefault="0086395D" w:rsidP="0086395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6395D" w:rsidRPr="009E5952" w:rsidRDefault="0086395D" w:rsidP="0086395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86395D" w:rsidRPr="009E5952" w:rsidRDefault="0086395D" w:rsidP="0086395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86395D" w:rsidRPr="009E5952" w:rsidRDefault="0086395D" w:rsidP="0086395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5A73FB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A73FB" w:rsidRPr="009E5952" w:rsidRDefault="005A73FB" w:rsidP="005A73FB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A73FB" w:rsidRPr="00466DF9" w:rsidRDefault="005A73FB" w:rsidP="005A73F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理賠受理檔</w:t>
            </w:r>
          </w:p>
        </w:tc>
        <w:tc>
          <w:tcPr>
            <w:tcW w:w="2835" w:type="dxa"/>
          </w:tcPr>
          <w:p w:rsidR="005A73FB" w:rsidRDefault="005A73FB" w:rsidP="005A73F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DTAAA001</w:t>
            </w:r>
          </w:p>
        </w:tc>
        <w:tc>
          <w:tcPr>
            <w:tcW w:w="799" w:type="dxa"/>
          </w:tcPr>
          <w:p w:rsidR="005A73FB" w:rsidRPr="009E5952" w:rsidRDefault="005A73FB" w:rsidP="005A73F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A73FB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A73FB" w:rsidRPr="009E5952" w:rsidRDefault="005A73FB" w:rsidP="005A73F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604AB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A73FB" w:rsidRPr="009E5952" w:rsidRDefault="005A73FB" w:rsidP="005A73F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A73FB" w:rsidRPr="009E5952" w:rsidRDefault="005A73FB" w:rsidP="005A73F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5A73FB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A73FB" w:rsidRPr="009E5952" w:rsidRDefault="005A73FB" w:rsidP="005A73FB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A73FB" w:rsidRDefault="005A73FB" w:rsidP="005A73F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理賠簡易受理檔</w:t>
            </w:r>
          </w:p>
        </w:tc>
        <w:tc>
          <w:tcPr>
            <w:tcW w:w="2835" w:type="dxa"/>
          </w:tcPr>
          <w:p w:rsidR="005A73FB" w:rsidRDefault="005A73FB" w:rsidP="005A73F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DTAAA003</w:t>
            </w:r>
          </w:p>
        </w:tc>
        <w:tc>
          <w:tcPr>
            <w:tcW w:w="799" w:type="dxa"/>
          </w:tcPr>
          <w:p w:rsidR="005A73FB" w:rsidRPr="009E5952" w:rsidRDefault="005A73FB" w:rsidP="005A73F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A73FB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A73FB" w:rsidRPr="009E5952" w:rsidRDefault="005A73FB" w:rsidP="005A73F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604AB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A73FB" w:rsidRPr="009E5952" w:rsidRDefault="005A73FB" w:rsidP="005A73F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A73FB" w:rsidRPr="009E5952" w:rsidRDefault="005A73FB" w:rsidP="005A73F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5A73FB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A73FB" w:rsidRPr="009E5952" w:rsidRDefault="005A73FB" w:rsidP="005A73FB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A73FB" w:rsidRDefault="005A73FB" w:rsidP="005A73F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理賠申請書檔</w:t>
            </w:r>
          </w:p>
        </w:tc>
        <w:tc>
          <w:tcPr>
            <w:tcW w:w="2835" w:type="dxa"/>
          </w:tcPr>
          <w:p w:rsidR="005A73FB" w:rsidRDefault="005A73FB" w:rsidP="005A73F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</w:t>
            </w:r>
          </w:p>
        </w:tc>
        <w:tc>
          <w:tcPr>
            <w:tcW w:w="799" w:type="dxa"/>
          </w:tcPr>
          <w:p w:rsidR="005A73FB" w:rsidRPr="009E5952" w:rsidRDefault="005A73FB" w:rsidP="005A73F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A73FB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A73FB" w:rsidRPr="009E5952" w:rsidRDefault="005A73FB" w:rsidP="005A73F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604AB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A73FB" w:rsidRPr="009E5952" w:rsidRDefault="005A73FB" w:rsidP="005A73F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A73FB" w:rsidRPr="009E5952" w:rsidRDefault="005A73FB" w:rsidP="005A73F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5A73FB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A73FB" w:rsidRPr="009E5952" w:rsidRDefault="005A73FB" w:rsidP="005A73FB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A73FB" w:rsidRDefault="005A73FB" w:rsidP="005A73F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理賠診斷書檔</w:t>
            </w:r>
          </w:p>
        </w:tc>
        <w:tc>
          <w:tcPr>
            <w:tcW w:w="2835" w:type="dxa"/>
          </w:tcPr>
          <w:p w:rsidR="005A73FB" w:rsidRDefault="005A73FB" w:rsidP="005A73F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DTAAA020</w:t>
            </w:r>
          </w:p>
        </w:tc>
        <w:tc>
          <w:tcPr>
            <w:tcW w:w="799" w:type="dxa"/>
          </w:tcPr>
          <w:p w:rsidR="005A73FB" w:rsidRPr="009E5952" w:rsidRDefault="005A73FB" w:rsidP="005A73F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A73FB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A73FB" w:rsidRPr="009E5952" w:rsidRDefault="005A73FB" w:rsidP="005A73F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604AB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A73FB" w:rsidRPr="009E5952" w:rsidRDefault="005A73FB" w:rsidP="005A73F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A73FB" w:rsidRPr="009E5952" w:rsidRDefault="005A73FB" w:rsidP="005A73F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5A73FB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A73FB" w:rsidRPr="009E5952" w:rsidRDefault="005A73FB" w:rsidP="005A73FB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A73FB" w:rsidRDefault="005A73FB" w:rsidP="005A73F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理賠臨櫃申請書檔</w:t>
            </w:r>
          </w:p>
        </w:tc>
        <w:tc>
          <w:tcPr>
            <w:tcW w:w="2835" w:type="dxa"/>
          </w:tcPr>
          <w:p w:rsidR="005A73FB" w:rsidRDefault="005A73FB" w:rsidP="005A73F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DTAAA210</w:t>
            </w:r>
          </w:p>
        </w:tc>
        <w:tc>
          <w:tcPr>
            <w:tcW w:w="799" w:type="dxa"/>
          </w:tcPr>
          <w:p w:rsidR="005A73FB" w:rsidRPr="009E5952" w:rsidRDefault="005A73FB" w:rsidP="005A73F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A73FB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A73FB" w:rsidRPr="009E5952" w:rsidRDefault="005A73FB" w:rsidP="005A73F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604AB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A73FB" w:rsidRPr="009E5952" w:rsidRDefault="005A73FB" w:rsidP="005A73F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A73FB" w:rsidRPr="009E5952" w:rsidRDefault="005A73FB" w:rsidP="005A73F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87ACE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87ACE" w:rsidRPr="009E5952" w:rsidRDefault="00187ACE" w:rsidP="00187ACE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87ACE" w:rsidRDefault="00187ACE" w:rsidP="00187ACE">
            <w:pPr>
              <w:rPr>
                <w:rFonts w:ascii="細明體" w:eastAsia="細明體" w:hAnsi="細明體" w:hint="eastAsia"/>
                <w:sz w:val="20"/>
              </w:rPr>
            </w:pPr>
            <w:r w:rsidRPr="00187ACE">
              <w:rPr>
                <w:rFonts w:ascii="細明體" w:eastAsia="細明體" w:hAnsi="細明體" w:hint="eastAsia"/>
                <w:sz w:val="20"/>
              </w:rPr>
              <w:t>理賠索賠類別檔</w:t>
            </w:r>
          </w:p>
        </w:tc>
        <w:tc>
          <w:tcPr>
            <w:tcW w:w="2835" w:type="dxa"/>
          </w:tcPr>
          <w:p w:rsidR="00187ACE" w:rsidRDefault="00187ACE" w:rsidP="00187A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87ACE">
              <w:rPr>
                <w:rFonts w:ascii="細明體" w:eastAsia="細明體" w:hAnsi="細明體" w:hint="eastAsia"/>
                <w:sz w:val="20"/>
                <w:szCs w:val="20"/>
              </w:rPr>
              <w:t>DTAAA011</w:t>
            </w:r>
          </w:p>
        </w:tc>
        <w:tc>
          <w:tcPr>
            <w:tcW w:w="799" w:type="dxa"/>
          </w:tcPr>
          <w:p w:rsidR="00187ACE" w:rsidRPr="009E5952" w:rsidRDefault="00187ACE" w:rsidP="00187AC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A73FB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87ACE" w:rsidRPr="009E5952" w:rsidRDefault="00187ACE" w:rsidP="00187ACE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604AB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87ACE" w:rsidRPr="009E5952" w:rsidRDefault="00187ACE" w:rsidP="00187ACE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87ACE" w:rsidRPr="009E5952" w:rsidRDefault="00187ACE" w:rsidP="00187ACE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4C6A4A" w:rsidRPr="004C6A4A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C6A4A" w:rsidRPr="004C6A4A" w:rsidRDefault="004C6A4A" w:rsidP="004C6A4A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</w:rPr>
            </w:pPr>
          </w:p>
        </w:tc>
        <w:tc>
          <w:tcPr>
            <w:tcW w:w="3884" w:type="dxa"/>
          </w:tcPr>
          <w:p w:rsidR="004C6A4A" w:rsidRPr="00187ACE" w:rsidRDefault="004C6A4A" w:rsidP="004C6A4A">
            <w:pPr>
              <w:rPr>
                <w:rFonts w:ascii="細明體" w:eastAsia="細明體" w:hAnsi="細明體" w:hint="eastAsia"/>
                <w:sz w:val="20"/>
              </w:rPr>
            </w:pPr>
            <w:r w:rsidRPr="004C6A4A">
              <w:rPr>
                <w:rFonts w:ascii="細明體" w:eastAsia="細明體" w:hAnsi="細明體"/>
                <w:sz w:val="20"/>
              </w:rPr>
              <w:t>理賠未結案明細檔</w:t>
            </w:r>
            <w:r w:rsidRPr="004C6A4A">
              <w:rPr>
                <w:rFonts w:ascii="細明體" w:eastAsia="細明體" w:hAnsi="細明體"/>
                <w:sz w:val="20"/>
              </w:rPr>
              <w:tab/>
            </w:r>
          </w:p>
        </w:tc>
        <w:tc>
          <w:tcPr>
            <w:tcW w:w="2835" w:type="dxa"/>
          </w:tcPr>
          <w:p w:rsidR="004C6A4A" w:rsidRPr="004C6A4A" w:rsidRDefault="004C6A4A" w:rsidP="004C6A4A">
            <w:pPr>
              <w:rPr>
                <w:rFonts w:ascii="細明體" w:eastAsia="細明體" w:hAnsi="細明體" w:hint="eastAsia"/>
                <w:sz w:val="20"/>
              </w:rPr>
            </w:pPr>
            <w:r w:rsidRPr="004C6A4A">
              <w:rPr>
                <w:rFonts w:ascii="細明體" w:eastAsia="細明體" w:hAnsi="細明體"/>
                <w:sz w:val="20"/>
              </w:rPr>
              <w:t>DTAAA081</w:t>
            </w:r>
          </w:p>
        </w:tc>
        <w:tc>
          <w:tcPr>
            <w:tcW w:w="799" w:type="dxa"/>
          </w:tcPr>
          <w:p w:rsidR="004C6A4A" w:rsidRPr="009E5952" w:rsidRDefault="004C6A4A" w:rsidP="004C6A4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A73FB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4C6A4A" w:rsidRPr="009E5952" w:rsidRDefault="004C6A4A" w:rsidP="004C6A4A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604AB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4C6A4A" w:rsidRPr="009E5952" w:rsidRDefault="004C6A4A" w:rsidP="004C6A4A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4C6A4A" w:rsidRPr="009E5952" w:rsidRDefault="004C6A4A" w:rsidP="004C6A4A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E5277F" w:rsidRPr="004C6A4A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5277F" w:rsidRPr="004C6A4A" w:rsidRDefault="00E5277F" w:rsidP="00E5277F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</w:rPr>
            </w:pPr>
          </w:p>
        </w:tc>
        <w:tc>
          <w:tcPr>
            <w:tcW w:w="3884" w:type="dxa"/>
          </w:tcPr>
          <w:p w:rsidR="00E5277F" w:rsidRPr="004C6A4A" w:rsidRDefault="00E5277F" w:rsidP="00E5277F">
            <w:pPr>
              <w:rPr>
                <w:rFonts w:ascii="細明體" w:eastAsia="細明體" w:hAnsi="細明體"/>
                <w:sz w:val="20"/>
              </w:rPr>
            </w:pPr>
            <w:r w:rsidRPr="00E5277F">
              <w:rPr>
                <w:rFonts w:ascii="細明體" w:eastAsia="細明體" w:hAnsi="細明體"/>
                <w:sz w:val="20"/>
              </w:rPr>
              <w:t>案件改派修改跨區取件分派檔</w:t>
            </w:r>
          </w:p>
        </w:tc>
        <w:tc>
          <w:tcPr>
            <w:tcW w:w="2835" w:type="dxa"/>
          </w:tcPr>
          <w:p w:rsidR="00E5277F" w:rsidRPr="004C6A4A" w:rsidRDefault="00E5277F" w:rsidP="00E5277F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DTAAA100</w:t>
            </w:r>
          </w:p>
        </w:tc>
        <w:tc>
          <w:tcPr>
            <w:tcW w:w="799" w:type="dxa"/>
          </w:tcPr>
          <w:p w:rsidR="00E5277F" w:rsidRPr="00E5277F" w:rsidRDefault="00E5277F" w:rsidP="00E5277F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 w:rsidRPr="00E5277F">
              <w:rPr>
                <w:rFonts w:ascii="細明體" w:eastAsia="細明體" w:hAnsi="細明體" w:hint="eastAsia"/>
                <w:sz w:val="20"/>
              </w:rPr>
              <w:t>□</w:t>
            </w:r>
          </w:p>
        </w:tc>
        <w:tc>
          <w:tcPr>
            <w:tcW w:w="799" w:type="dxa"/>
          </w:tcPr>
          <w:p w:rsidR="00E5277F" w:rsidRPr="00E5277F" w:rsidRDefault="00E5277F" w:rsidP="00E5277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</w:rPr>
            </w:pPr>
            <w:r w:rsidRPr="00E5277F">
              <w:rPr>
                <w:rFonts w:ascii="細明體" w:eastAsia="細明體" w:hAnsi="細明體" w:hint="eastAsia"/>
                <w:sz w:val="20"/>
              </w:rPr>
              <w:t>■</w:t>
            </w:r>
          </w:p>
        </w:tc>
        <w:tc>
          <w:tcPr>
            <w:tcW w:w="799" w:type="dxa"/>
          </w:tcPr>
          <w:p w:rsidR="00E5277F" w:rsidRPr="00E5277F" w:rsidRDefault="00E5277F" w:rsidP="00E5277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</w:rPr>
            </w:pPr>
            <w:r w:rsidRPr="00E5277F">
              <w:rPr>
                <w:rFonts w:ascii="細明體" w:eastAsia="細明體" w:hAnsi="細明體" w:hint="eastAsia"/>
                <w:sz w:val="20"/>
              </w:rPr>
              <w:t>□</w:t>
            </w:r>
          </w:p>
        </w:tc>
        <w:tc>
          <w:tcPr>
            <w:tcW w:w="800" w:type="dxa"/>
          </w:tcPr>
          <w:p w:rsidR="00E5277F" w:rsidRPr="00E5277F" w:rsidRDefault="00E5277F" w:rsidP="00E5277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</w:rPr>
            </w:pPr>
            <w:r w:rsidRPr="00E5277F">
              <w:rPr>
                <w:rFonts w:ascii="細明體" w:eastAsia="細明體" w:hAnsi="細明體" w:hint="eastAsia"/>
                <w:sz w:val="20"/>
              </w:rPr>
              <w:t>□</w:t>
            </w:r>
          </w:p>
        </w:tc>
      </w:tr>
      <w:tr w:rsidR="006C4F61" w:rsidRPr="004C6A4A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C4F61" w:rsidRPr="004C6A4A" w:rsidRDefault="006C4F61" w:rsidP="006C4F61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</w:rPr>
            </w:pPr>
          </w:p>
        </w:tc>
        <w:tc>
          <w:tcPr>
            <w:tcW w:w="3884" w:type="dxa"/>
          </w:tcPr>
          <w:p w:rsidR="006C4F61" w:rsidRPr="00E5277F" w:rsidRDefault="006C4F61" w:rsidP="006C4F61">
            <w:pPr>
              <w:rPr>
                <w:rFonts w:ascii="細明體" w:eastAsia="細明體" w:hAnsi="細明體"/>
                <w:sz w:val="20"/>
              </w:rPr>
            </w:pPr>
            <w:r w:rsidRPr="006C4F61">
              <w:rPr>
                <w:rFonts w:ascii="細明體" w:eastAsia="細明體" w:hAnsi="細明體"/>
                <w:sz w:val="20"/>
              </w:rPr>
              <w:t>案件歷程檔</w:t>
            </w:r>
          </w:p>
        </w:tc>
        <w:tc>
          <w:tcPr>
            <w:tcW w:w="2835" w:type="dxa"/>
          </w:tcPr>
          <w:p w:rsidR="006C4F61" w:rsidRDefault="006C4F61" w:rsidP="006C4F61">
            <w:pPr>
              <w:rPr>
                <w:rFonts w:ascii="細明體" w:eastAsia="細明體" w:hAnsi="細明體" w:hint="eastAsia"/>
                <w:sz w:val="20"/>
              </w:rPr>
            </w:pPr>
            <w:r w:rsidRPr="006C4F61">
              <w:rPr>
                <w:rFonts w:ascii="細明體" w:eastAsia="細明體" w:hAnsi="細明體"/>
                <w:sz w:val="20"/>
              </w:rPr>
              <w:t>DTAAA009</w:t>
            </w:r>
          </w:p>
        </w:tc>
        <w:tc>
          <w:tcPr>
            <w:tcW w:w="799" w:type="dxa"/>
          </w:tcPr>
          <w:p w:rsidR="006C4F61" w:rsidRPr="00E5277F" w:rsidRDefault="006C4F61" w:rsidP="006C4F61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 w:rsidRPr="00E5277F">
              <w:rPr>
                <w:rFonts w:ascii="細明體" w:eastAsia="細明體" w:hAnsi="細明體" w:hint="eastAsia"/>
                <w:sz w:val="20"/>
              </w:rPr>
              <w:t>□</w:t>
            </w:r>
          </w:p>
        </w:tc>
        <w:tc>
          <w:tcPr>
            <w:tcW w:w="799" w:type="dxa"/>
          </w:tcPr>
          <w:p w:rsidR="006C4F61" w:rsidRPr="00E5277F" w:rsidRDefault="006C4F61" w:rsidP="006C4F6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</w:rPr>
            </w:pPr>
            <w:r w:rsidRPr="00E5277F">
              <w:rPr>
                <w:rFonts w:ascii="細明體" w:eastAsia="細明體" w:hAnsi="細明體" w:hint="eastAsia"/>
                <w:sz w:val="20"/>
              </w:rPr>
              <w:t>■</w:t>
            </w:r>
          </w:p>
        </w:tc>
        <w:tc>
          <w:tcPr>
            <w:tcW w:w="799" w:type="dxa"/>
          </w:tcPr>
          <w:p w:rsidR="006C4F61" w:rsidRPr="00E5277F" w:rsidRDefault="006C4F61" w:rsidP="006C4F6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</w:rPr>
            </w:pPr>
            <w:r w:rsidRPr="00E5277F">
              <w:rPr>
                <w:rFonts w:ascii="細明體" w:eastAsia="細明體" w:hAnsi="細明體" w:hint="eastAsia"/>
                <w:sz w:val="20"/>
              </w:rPr>
              <w:t>□</w:t>
            </w:r>
          </w:p>
        </w:tc>
        <w:tc>
          <w:tcPr>
            <w:tcW w:w="800" w:type="dxa"/>
          </w:tcPr>
          <w:p w:rsidR="006C4F61" w:rsidRPr="00E5277F" w:rsidRDefault="006C4F61" w:rsidP="006C4F6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</w:rPr>
            </w:pPr>
            <w:r w:rsidRPr="00E5277F">
              <w:rPr>
                <w:rFonts w:ascii="細明體" w:eastAsia="細明體" w:hAnsi="細明體" w:hint="eastAsia"/>
                <w:sz w:val="20"/>
              </w:rPr>
              <w:t>□</w:t>
            </w:r>
          </w:p>
        </w:tc>
      </w:tr>
      <w:tr w:rsidR="00055F21" w:rsidRPr="004C6A4A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55F21" w:rsidRPr="004C6A4A" w:rsidRDefault="00055F21" w:rsidP="00055F21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</w:rPr>
            </w:pPr>
          </w:p>
        </w:tc>
        <w:tc>
          <w:tcPr>
            <w:tcW w:w="3884" w:type="dxa"/>
          </w:tcPr>
          <w:p w:rsidR="00055F21" w:rsidRPr="006C4F61" w:rsidRDefault="00055F21" w:rsidP="00055F21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理賠簡易受理給付方式檔</w:t>
            </w:r>
          </w:p>
        </w:tc>
        <w:tc>
          <w:tcPr>
            <w:tcW w:w="2835" w:type="dxa"/>
          </w:tcPr>
          <w:p w:rsidR="00055F21" w:rsidRPr="006C4F61" w:rsidRDefault="00055F21" w:rsidP="00055F21">
            <w:pPr>
              <w:rPr>
                <w:rFonts w:ascii="細明體" w:eastAsia="細明體" w:hAnsi="細明體"/>
                <w:sz w:val="20"/>
              </w:rPr>
            </w:pPr>
            <w:r w:rsidRPr="00055F21">
              <w:rPr>
                <w:rFonts w:ascii="細明體" w:eastAsia="細明體" w:hAnsi="細明體"/>
                <w:sz w:val="20"/>
              </w:rPr>
              <w:t>DTAAA018</w:t>
            </w:r>
          </w:p>
        </w:tc>
        <w:tc>
          <w:tcPr>
            <w:tcW w:w="799" w:type="dxa"/>
          </w:tcPr>
          <w:p w:rsidR="00055F21" w:rsidRPr="00E5277F" w:rsidRDefault="00055F21" w:rsidP="00055F21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 w:rsidRPr="00E5277F">
              <w:rPr>
                <w:rFonts w:ascii="細明體" w:eastAsia="細明體" w:hAnsi="細明體" w:hint="eastAsia"/>
                <w:sz w:val="20"/>
              </w:rPr>
              <w:t>□</w:t>
            </w:r>
          </w:p>
        </w:tc>
        <w:tc>
          <w:tcPr>
            <w:tcW w:w="799" w:type="dxa"/>
          </w:tcPr>
          <w:p w:rsidR="00055F21" w:rsidRPr="00E5277F" w:rsidRDefault="00055F21" w:rsidP="00055F2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</w:rPr>
            </w:pPr>
            <w:r w:rsidRPr="00E5277F">
              <w:rPr>
                <w:rFonts w:ascii="細明體" w:eastAsia="細明體" w:hAnsi="細明體" w:hint="eastAsia"/>
                <w:sz w:val="20"/>
              </w:rPr>
              <w:t>■</w:t>
            </w:r>
          </w:p>
        </w:tc>
        <w:tc>
          <w:tcPr>
            <w:tcW w:w="799" w:type="dxa"/>
          </w:tcPr>
          <w:p w:rsidR="00055F21" w:rsidRPr="00E5277F" w:rsidRDefault="00055F21" w:rsidP="00055F2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</w:rPr>
            </w:pPr>
            <w:r w:rsidRPr="00E5277F">
              <w:rPr>
                <w:rFonts w:ascii="細明體" w:eastAsia="細明體" w:hAnsi="細明體" w:hint="eastAsia"/>
                <w:sz w:val="20"/>
              </w:rPr>
              <w:t>□</w:t>
            </w:r>
          </w:p>
        </w:tc>
        <w:tc>
          <w:tcPr>
            <w:tcW w:w="800" w:type="dxa"/>
          </w:tcPr>
          <w:p w:rsidR="00055F21" w:rsidRPr="00E5277F" w:rsidRDefault="00055F21" w:rsidP="00055F2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</w:rPr>
            </w:pPr>
            <w:r w:rsidRPr="00E5277F">
              <w:rPr>
                <w:rFonts w:ascii="細明體" w:eastAsia="細明體" w:hAnsi="細明體" w:hint="eastAsia"/>
                <w:sz w:val="20"/>
              </w:rPr>
              <w:t>□</w:t>
            </w:r>
          </w:p>
        </w:tc>
      </w:tr>
    </w:tbl>
    <w:p w:rsidR="00C753E8" w:rsidRPr="009E5952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9E5952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C46D6D" w:rsidRPr="009E5952" w:rsidTr="00CA2866">
        <w:tc>
          <w:tcPr>
            <w:tcW w:w="85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9E5952" w:rsidTr="00CA2866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7CFD" w:rsidRPr="009E5952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377CFD" w:rsidRPr="009E5952" w:rsidRDefault="009E43E7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個資同意書紀錄</w:t>
            </w:r>
            <w:r w:rsidRPr="0069473A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  <w:r w:rsidRPr="007D2E0A">
              <w:rPr>
                <w:rFonts w:ascii="細明體" w:eastAsia="細明體" w:hAnsi="細明體"/>
                <w:sz w:val="20"/>
                <w:szCs w:val="20"/>
              </w:rPr>
              <w:t>維護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模組</w:t>
            </w:r>
          </w:p>
        </w:tc>
        <w:tc>
          <w:tcPr>
            <w:tcW w:w="4961" w:type="dxa"/>
          </w:tcPr>
          <w:p w:rsidR="00377CFD" w:rsidRPr="009E5952" w:rsidRDefault="009E43E7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D2E0A">
              <w:rPr>
                <w:rFonts w:ascii="細明體" w:eastAsia="細明體" w:hAnsi="細明體"/>
                <w:sz w:val="20"/>
                <w:szCs w:val="20"/>
              </w:rPr>
              <w:t>A</w:t>
            </w:r>
            <w:r w:rsidRPr="007D2E0A">
              <w:rPr>
                <w:rFonts w:ascii="細明體" w:eastAsia="細明體" w:hAnsi="細明體" w:hint="eastAsia"/>
                <w:sz w:val="20"/>
                <w:szCs w:val="20"/>
              </w:rPr>
              <w:t>A_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TIZ110</w:t>
            </w:r>
          </w:p>
        </w:tc>
      </w:tr>
      <w:tr w:rsidR="0024466D" w:rsidRPr="009E5952" w:rsidTr="00C9259B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24466D" w:rsidRPr="009E5952" w:rsidRDefault="0024466D" w:rsidP="0024466D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24466D" w:rsidRPr="0024466D" w:rsidRDefault="0024466D" w:rsidP="0024466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4466D">
              <w:rPr>
                <w:rFonts w:ascii="細明體" w:eastAsia="細明體" w:hAnsi="細明體" w:hint="eastAsia"/>
                <w:sz w:val="20"/>
                <w:szCs w:val="20"/>
              </w:rPr>
              <w:t>醫療金折抵保戶基本資料檔維護模組</w:t>
            </w:r>
          </w:p>
        </w:tc>
        <w:tc>
          <w:tcPr>
            <w:tcW w:w="4961" w:type="dxa"/>
            <w:vAlign w:val="center"/>
          </w:tcPr>
          <w:p w:rsidR="0024466D" w:rsidRPr="0024466D" w:rsidRDefault="0024466D" w:rsidP="0024466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4466D">
              <w:rPr>
                <w:rFonts w:ascii="細明體" w:eastAsia="細明體" w:hAnsi="細明體" w:hint="eastAsia"/>
                <w:sz w:val="20"/>
                <w:szCs w:val="20"/>
              </w:rPr>
              <w:t>AA_TIZ4</w:t>
            </w:r>
            <w:r w:rsidRPr="0024466D">
              <w:rPr>
                <w:rFonts w:ascii="細明體" w:eastAsia="細明體" w:hAnsi="細明體"/>
                <w:sz w:val="20"/>
                <w:szCs w:val="20"/>
              </w:rPr>
              <w:t>2</w:t>
            </w:r>
            <w:r w:rsidRPr="0024466D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24466D" w:rsidRPr="009E5952" w:rsidTr="00C9259B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24466D" w:rsidRPr="009E5952" w:rsidRDefault="0024466D" w:rsidP="0024466D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24466D" w:rsidRPr="0024466D" w:rsidRDefault="0024466D" w:rsidP="0024466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4466D">
              <w:rPr>
                <w:rFonts w:ascii="細明體" w:eastAsia="細明體" w:hAnsi="細明體" w:hint="eastAsia"/>
                <w:sz w:val="20"/>
                <w:szCs w:val="20"/>
              </w:rPr>
              <w:t>醫療金折抵診斷書檔維護模組</w:t>
            </w:r>
          </w:p>
        </w:tc>
        <w:tc>
          <w:tcPr>
            <w:tcW w:w="4961" w:type="dxa"/>
            <w:vAlign w:val="center"/>
          </w:tcPr>
          <w:p w:rsidR="0024466D" w:rsidRPr="0024466D" w:rsidRDefault="0024466D" w:rsidP="0024466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4466D">
              <w:rPr>
                <w:rFonts w:ascii="細明體" w:eastAsia="細明體" w:hAnsi="細明體" w:hint="eastAsia"/>
                <w:sz w:val="20"/>
                <w:szCs w:val="20"/>
              </w:rPr>
              <w:t>AA_TIZ4</w:t>
            </w:r>
            <w:r w:rsidRPr="0024466D">
              <w:rPr>
                <w:rFonts w:ascii="細明體" w:eastAsia="細明體" w:hAnsi="細明體"/>
                <w:sz w:val="20"/>
                <w:szCs w:val="20"/>
              </w:rPr>
              <w:t>22</w:t>
            </w:r>
          </w:p>
        </w:tc>
      </w:tr>
      <w:tr w:rsidR="0024466D" w:rsidRPr="009E5952" w:rsidTr="00CA2866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24466D" w:rsidRPr="009E5952" w:rsidRDefault="0024466D" w:rsidP="0024466D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24466D" w:rsidRPr="0024466D" w:rsidRDefault="0024466D" w:rsidP="0024466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4466D">
              <w:rPr>
                <w:rFonts w:ascii="細明體" w:eastAsia="細明體" w:hAnsi="細明體" w:hint="eastAsia"/>
                <w:sz w:val="20"/>
                <w:szCs w:val="20"/>
              </w:rPr>
              <w:t>醫療金折抵住院收據明細檔維護模組</w:t>
            </w:r>
          </w:p>
        </w:tc>
        <w:tc>
          <w:tcPr>
            <w:tcW w:w="4961" w:type="dxa"/>
          </w:tcPr>
          <w:p w:rsidR="0024466D" w:rsidRPr="0024466D" w:rsidRDefault="0024466D" w:rsidP="0024466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4466D">
              <w:rPr>
                <w:rFonts w:ascii="細明體" w:eastAsia="細明體" w:hAnsi="細明體" w:hint="eastAsia"/>
                <w:sz w:val="20"/>
                <w:szCs w:val="20"/>
              </w:rPr>
              <w:t>AA_TIZ4</w:t>
            </w:r>
            <w:r w:rsidRPr="0024466D">
              <w:rPr>
                <w:rFonts w:ascii="細明體" w:eastAsia="細明體" w:hAnsi="細明體"/>
                <w:sz w:val="20"/>
                <w:szCs w:val="20"/>
              </w:rPr>
              <w:t>23</w:t>
            </w:r>
          </w:p>
        </w:tc>
      </w:tr>
      <w:tr w:rsidR="0024466D" w:rsidRPr="009E5952" w:rsidTr="00C9259B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24466D" w:rsidRPr="009E5952" w:rsidRDefault="0024466D" w:rsidP="0024466D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24466D" w:rsidRPr="0024466D" w:rsidRDefault="0024466D" w:rsidP="0024466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4466D">
              <w:rPr>
                <w:rFonts w:ascii="細明體" w:eastAsia="細明體" w:hAnsi="細明體" w:hint="eastAsia"/>
                <w:sz w:val="20"/>
                <w:szCs w:val="20"/>
              </w:rPr>
              <w:t>醫療金折抵手術明細檔維護模組</w:t>
            </w:r>
          </w:p>
        </w:tc>
        <w:tc>
          <w:tcPr>
            <w:tcW w:w="4961" w:type="dxa"/>
            <w:vAlign w:val="center"/>
          </w:tcPr>
          <w:p w:rsidR="0024466D" w:rsidRPr="0024466D" w:rsidRDefault="0024466D" w:rsidP="0024466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4466D">
              <w:rPr>
                <w:rFonts w:ascii="細明體" w:eastAsia="細明體" w:hAnsi="細明體" w:hint="eastAsia"/>
                <w:sz w:val="20"/>
                <w:szCs w:val="20"/>
              </w:rPr>
              <w:t>AA_TIZ4</w:t>
            </w:r>
            <w:r w:rsidRPr="0024466D">
              <w:rPr>
                <w:rFonts w:ascii="細明體" w:eastAsia="細明體" w:hAnsi="細明體"/>
                <w:sz w:val="20"/>
                <w:szCs w:val="20"/>
              </w:rPr>
              <w:t>24</w:t>
            </w:r>
          </w:p>
        </w:tc>
      </w:tr>
      <w:tr w:rsidR="0024466D" w:rsidRPr="009E5952" w:rsidTr="00C9259B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24466D" w:rsidRPr="009E5952" w:rsidRDefault="0024466D" w:rsidP="0024466D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24466D" w:rsidRPr="0024466D" w:rsidRDefault="0024466D" w:rsidP="0024466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4466D">
              <w:rPr>
                <w:rFonts w:ascii="細明體" w:eastAsia="細明體" w:hAnsi="細明體" w:hint="eastAsia"/>
                <w:sz w:val="20"/>
                <w:szCs w:val="20"/>
              </w:rPr>
              <w:t>醫療金折抵特殊病房明細檔維護模組</w:t>
            </w:r>
          </w:p>
        </w:tc>
        <w:tc>
          <w:tcPr>
            <w:tcW w:w="4961" w:type="dxa"/>
            <w:vAlign w:val="center"/>
          </w:tcPr>
          <w:p w:rsidR="0024466D" w:rsidRPr="0024466D" w:rsidRDefault="0024466D" w:rsidP="0024466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4466D">
              <w:rPr>
                <w:rFonts w:ascii="細明體" w:eastAsia="細明體" w:hAnsi="細明體" w:hint="eastAsia"/>
                <w:sz w:val="20"/>
                <w:szCs w:val="20"/>
              </w:rPr>
              <w:t>AA_TIZ4</w:t>
            </w:r>
            <w:r w:rsidRPr="0024466D">
              <w:rPr>
                <w:rFonts w:ascii="細明體" w:eastAsia="細明體" w:hAnsi="細明體"/>
                <w:sz w:val="20"/>
                <w:szCs w:val="20"/>
              </w:rPr>
              <w:t>25</w:t>
            </w:r>
          </w:p>
        </w:tc>
      </w:tr>
      <w:tr w:rsidR="0024466D" w:rsidRPr="009E5952" w:rsidTr="00CA2866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24466D" w:rsidRPr="009E5952" w:rsidRDefault="0024466D" w:rsidP="0024466D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24466D" w:rsidRPr="009E5952" w:rsidRDefault="00386803" w:rsidP="0024466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86803">
              <w:rPr>
                <w:rFonts w:ascii="細明體" w:eastAsia="細明體" w:hAnsi="細明體" w:hint="eastAsia"/>
                <w:sz w:val="20"/>
                <w:szCs w:val="20"/>
              </w:rPr>
              <w:t>主動關懷合作醫院維護模組</w:t>
            </w:r>
          </w:p>
        </w:tc>
        <w:tc>
          <w:tcPr>
            <w:tcW w:w="4961" w:type="dxa"/>
          </w:tcPr>
          <w:p w:rsidR="0024466D" w:rsidRDefault="00386803" w:rsidP="0024466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86803">
              <w:rPr>
                <w:rFonts w:ascii="細明體" w:eastAsia="細明體" w:hAnsi="細明體" w:hint="eastAsia"/>
                <w:sz w:val="20"/>
                <w:szCs w:val="20"/>
              </w:rPr>
              <w:t>AA_TIZ320</w:t>
            </w:r>
          </w:p>
        </w:tc>
      </w:tr>
      <w:tr w:rsidR="00372E04" w:rsidRPr="009E5952" w:rsidTr="00CA2866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2E04" w:rsidRPr="009E5952" w:rsidRDefault="00372E04" w:rsidP="0024466D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372E04" w:rsidRPr="00386803" w:rsidRDefault="00372E04" w:rsidP="0024466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理賠臨櫃申請書檔維護模組</w:t>
            </w:r>
          </w:p>
        </w:tc>
        <w:tc>
          <w:tcPr>
            <w:tcW w:w="4961" w:type="dxa"/>
          </w:tcPr>
          <w:p w:rsidR="00372E04" w:rsidRPr="00386803" w:rsidRDefault="00372E04" w:rsidP="0024466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2E04">
              <w:rPr>
                <w:rFonts w:ascii="細明體" w:eastAsia="細明體" w:hAnsi="細明體"/>
                <w:sz w:val="20"/>
                <w:szCs w:val="20"/>
              </w:rPr>
              <w:t>AA_A2Z001</w:t>
            </w:r>
          </w:p>
        </w:tc>
      </w:tr>
      <w:tr w:rsidR="004C6A4A" w:rsidRPr="009E5952" w:rsidTr="00CA2866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C6A4A" w:rsidRPr="009E5952" w:rsidRDefault="004C6A4A" w:rsidP="0024466D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4C6A4A" w:rsidRDefault="004C6A4A" w:rsidP="0024466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理賠未結案處理模組</w:t>
            </w:r>
          </w:p>
        </w:tc>
        <w:tc>
          <w:tcPr>
            <w:tcW w:w="4961" w:type="dxa"/>
          </w:tcPr>
          <w:p w:rsidR="004C6A4A" w:rsidRPr="00372E04" w:rsidRDefault="004C6A4A" w:rsidP="0024466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AA_A0Z032</w:t>
            </w:r>
          </w:p>
        </w:tc>
      </w:tr>
      <w:tr w:rsidR="00E5277F" w:rsidRPr="009E5952" w:rsidTr="00CA2866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E5277F" w:rsidRPr="009E5952" w:rsidRDefault="00E5277F" w:rsidP="0024466D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E5277F" w:rsidRDefault="006E0600" w:rsidP="0024466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E0600">
              <w:rPr>
                <w:rFonts w:ascii="細明體" w:eastAsia="細明體" w:hAnsi="細明體"/>
                <w:sz w:val="20"/>
                <w:szCs w:val="20"/>
              </w:rPr>
              <w:t>跨區取件案件改派模組</w:t>
            </w:r>
          </w:p>
        </w:tc>
        <w:tc>
          <w:tcPr>
            <w:tcW w:w="4961" w:type="dxa"/>
          </w:tcPr>
          <w:p w:rsidR="00E5277F" w:rsidRDefault="006E0600" w:rsidP="0024466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E0600">
              <w:rPr>
                <w:rFonts w:ascii="細明體" w:eastAsia="細明體" w:hAnsi="細明體"/>
                <w:sz w:val="20"/>
                <w:szCs w:val="20"/>
              </w:rPr>
              <w:t>AA_A6Z002</w:t>
            </w:r>
          </w:p>
        </w:tc>
      </w:tr>
      <w:tr w:rsidR="006C4F61" w:rsidRPr="009E5952" w:rsidTr="00CA2866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6C4F61" w:rsidRPr="009E5952" w:rsidRDefault="006C4F61" w:rsidP="0024466D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6C4F61" w:rsidRPr="006E0600" w:rsidRDefault="008E5B4F" w:rsidP="0024466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E5B4F">
              <w:rPr>
                <w:rFonts w:ascii="細明體" w:eastAsia="細明體" w:hAnsi="細明體"/>
                <w:sz w:val="20"/>
                <w:szCs w:val="20"/>
              </w:rPr>
              <w:t>理賠受理檔處理模組</w:t>
            </w:r>
          </w:p>
        </w:tc>
        <w:tc>
          <w:tcPr>
            <w:tcW w:w="4961" w:type="dxa"/>
          </w:tcPr>
          <w:p w:rsidR="006C4F61" w:rsidRPr="006E0600" w:rsidRDefault="006C4F61" w:rsidP="0024466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AA_A0Z001</w:t>
            </w:r>
          </w:p>
        </w:tc>
      </w:tr>
    </w:tbl>
    <w:p w:rsidR="006002AF" w:rsidRPr="009E5952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9E5952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9101"/>
      </w:tblGrid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9101" w:type="dxa"/>
          </w:tcPr>
          <w:p w:rsidR="00241CB2" w:rsidRPr="009E5952" w:rsidRDefault="009C6B6F" w:rsidP="009E36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9E5952">
              <w:rPr>
                <w:rFonts w:ascii="細明體" w:eastAsia="細明體" w:hAnsi="細明體"/>
                <w:sz w:val="20"/>
                <w:szCs w:val="20"/>
              </w:rPr>
              <w:t>AAA</w:t>
            </w:r>
            <w:r w:rsidR="009E360C" w:rsidRPr="009E5952">
              <w:rPr>
                <w:rFonts w:ascii="細明體" w:eastAsia="細明體" w:hAnsi="細明體" w:hint="eastAsia"/>
                <w:sz w:val="20"/>
                <w:szCs w:val="20"/>
              </w:rPr>
              <w:t>DI</w:t>
            </w:r>
            <w:r w:rsidR="00196320">
              <w:rPr>
                <w:rFonts w:ascii="細明體" w:eastAsia="細明體" w:hAnsi="細明體" w:hint="eastAsia"/>
                <w:sz w:val="20"/>
                <w:szCs w:val="20"/>
              </w:rPr>
              <w:t>401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9101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9101" w:type="dxa"/>
          </w:tcPr>
          <w:p w:rsidR="00241CB2" w:rsidRPr="009E5952" w:rsidRDefault="00F66E6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</w:t>
            </w:r>
            <w:r w:rsidR="005252B4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</w:tr>
      <w:tr w:rsidR="0010368A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9101" w:type="dxa"/>
          </w:tcPr>
          <w:p w:rsidR="00241CB2" w:rsidRPr="009E5952" w:rsidRDefault="00CD1C4C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9101" w:type="dxa"/>
          </w:tcPr>
          <w:p w:rsidR="00241CB2" w:rsidRPr="009E5952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753E8" w:rsidRPr="009E5952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9E5952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241CB2" w:rsidRPr="009E5952" w:rsidTr="00D65C62">
        <w:tc>
          <w:tcPr>
            <w:tcW w:w="709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AB0C7B" w:rsidRPr="009E5952" w:rsidTr="00D65C62">
        <w:tc>
          <w:tcPr>
            <w:tcW w:w="709" w:type="dxa"/>
            <w:vAlign w:val="center"/>
          </w:tcPr>
          <w:p w:rsidR="00AB0C7B" w:rsidRPr="009E5952" w:rsidRDefault="00AB0C7B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AB0C7B" w:rsidRDefault="00AB0C7B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:rsidR="00AB0C7B" w:rsidRPr="009E5952" w:rsidRDefault="00AB0C7B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3639F2" w:rsidRPr="009E5952" w:rsidRDefault="003639F2" w:rsidP="001818D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BB1FBB" w:rsidRPr="009E5952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9E5952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E2563D" w:rsidRPr="009E5952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>初始</w:t>
      </w:r>
      <w:r w:rsidR="00FE0A9A" w:rsidRPr="009E5952">
        <w:rPr>
          <w:rFonts w:ascii="細明體" w:eastAsia="細明體" w:hAnsi="細明體"/>
          <w:kern w:val="2"/>
          <w:lang w:eastAsia="zh-TW"/>
        </w:rPr>
        <w:t>：</w:t>
      </w:r>
    </w:p>
    <w:p w:rsidR="00AC30FD" w:rsidRPr="009E5952" w:rsidRDefault="00AC30FD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回覆訊息預設為0</w:t>
      </w:r>
      <w:r w:rsidR="004B1504" w:rsidRPr="009E5952">
        <w:rPr>
          <w:rFonts w:ascii="細明體" w:eastAsia="細明體" w:hAnsi="細明體" w:hint="eastAsia"/>
          <w:kern w:val="2"/>
          <w:lang w:eastAsia="zh-TW"/>
        </w:rPr>
        <w:t>。</w:t>
      </w:r>
    </w:p>
    <w:p w:rsidR="00472317" w:rsidRPr="009E5952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7E40EC" w:rsidRPr="009E5952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START</w:t>
      </w:r>
    </w:p>
    <w:p w:rsidR="0037638F" w:rsidRPr="009E5952" w:rsidRDefault="008E519B" w:rsidP="00AD14E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C7572D">
        <w:rPr>
          <w:rFonts w:ascii="細明體" w:eastAsia="細明體" w:hAnsi="細明體" w:hint="eastAsia"/>
          <w:kern w:val="2"/>
          <w:lang w:eastAsia="zh-TW"/>
        </w:rPr>
        <w:t>輸入</w:t>
      </w:r>
      <w:r w:rsidR="00365B97">
        <w:rPr>
          <w:rFonts w:ascii="細明體" w:eastAsia="細明體" w:hAnsi="細明體" w:hint="eastAsia"/>
          <w:kern w:val="2"/>
          <w:lang w:eastAsia="zh-TW"/>
        </w:rPr>
        <w:t>件數</w:t>
      </w:r>
    </w:p>
    <w:p w:rsidR="00803C37" w:rsidRPr="009E5952" w:rsidRDefault="00803C37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AD14E4" w:rsidRPr="009E5952">
        <w:rPr>
          <w:rFonts w:ascii="細明體" w:eastAsia="細明體" w:hAnsi="細明體" w:hint="eastAsia"/>
          <w:kern w:val="2"/>
          <w:lang w:eastAsia="zh-TW"/>
        </w:rPr>
        <w:t>成功</w:t>
      </w:r>
      <w:r w:rsidR="00C23463">
        <w:rPr>
          <w:rFonts w:ascii="細明體" w:eastAsia="細明體" w:hAnsi="細明體" w:hint="eastAsia"/>
          <w:kern w:val="2"/>
          <w:lang w:eastAsia="zh-TW"/>
        </w:rPr>
        <w:t>件數</w:t>
      </w:r>
    </w:p>
    <w:p w:rsidR="00AD14E4" w:rsidRPr="009E5952" w:rsidRDefault="00AD14E4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2A2A89">
        <w:rPr>
          <w:rFonts w:ascii="細明體" w:eastAsia="細明體" w:hAnsi="細明體" w:hint="eastAsia"/>
          <w:kern w:val="2"/>
          <w:lang w:eastAsia="zh-TW"/>
        </w:rPr>
        <w:t>錯誤</w:t>
      </w:r>
      <w:r w:rsidR="00C23463">
        <w:rPr>
          <w:rFonts w:ascii="細明體" w:eastAsia="細明體" w:hAnsi="細明體" w:hint="eastAsia"/>
          <w:kern w:val="2"/>
          <w:lang w:eastAsia="zh-TW"/>
        </w:rPr>
        <w:t>件數</w:t>
      </w:r>
    </w:p>
    <w:p w:rsidR="00787FA7" w:rsidRPr="00E73158" w:rsidRDefault="007E40EC" w:rsidP="00E7315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lastRenderedPageBreak/>
        <w:t>END</w:t>
      </w:r>
    </w:p>
    <w:p w:rsidR="00453C18" w:rsidRPr="00453C18" w:rsidRDefault="00453C18" w:rsidP="00453C18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C85D0F" w:rsidRPr="00C85D0F">
        <w:rPr>
          <w:rFonts w:ascii="細明體" w:eastAsia="細明體" w:hAnsi="細明體" w:hint="eastAsia"/>
          <w:lang w:eastAsia="zh-TW"/>
        </w:rPr>
        <w:t>折抵醫療費用受理檔</w:t>
      </w:r>
      <w:r w:rsidR="00AE666C">
        <w:rPr>
          <w:rFonts w:ascii="細明體" w:eastAsia="細明體" w:hAnsi="細明體" w:hint="eastAsia"/>
          <w:kern w:val="2"/>
          <w:lang w:eastAsia="zh-TW"/>
        </w:rPr>
        <w:t>(</w:t>
      </w:r>
      <w:r w:rsidR="00AE666C">
        <w:rPr>
          <w:rFonts w:ascii="細明體" w:eastAsia="細明體" w:hAnsi="細明體"/>
          <w:kern w:val="2"/>
          <w:lang w:eastAsia="zh-TW"/>
        </w:rPr>
        <w:t>$DTAAI</w:t>
      </w:r>
      <w:r w:rsidR="005B5DFB">
        <w:rPr>
          <w:rFonts w:ascii="細明體" w:eastAsia="細明體" w:hAnsi="細明體" w:hint="eastAsia"/>
          <w:kern w:val="2"/>
          <w:lang w:eastAsia="zh-TW"/>
        </w:rPr>
        <w:t>4</w:t>
      </w:r>
      <w:r w:rsidR="00C85D0F">
        <w:rPr>
          <w:rFonts w:ascii="細明體" w:eastAsia="細明體" w:hAnsi="細明體" w:hint="eastAsia"/>
          <w:kern w:val="2"/>
          <w:lang w:eastAsia="zh-TW"/>
        </w:rPr>
        <w:t>01</w:t>
      </w:r>
      <w:r w:rsidR="00AE666C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A17663" w:rsidRPr="00A17663" w:rsidRDefault="0046527D" w:rsidP="00A17663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SQL</w:t>
      </w:r>
      <w:r w:rsidR="00E13824" w:rsidRPr="009E5952">
        <w:rPr>
          <w:rFonts w:ascii="細明體" w:eastAsia="細明體" w:hAnsi="細明體" w:hint="eastAsia"/>
          <w:kern w:val="2"/>
          <w:lang w:eastAsia="zh-TW"/>
        </w:rPr>
        <w:t>如下</w:t>
      </w:r>
      <w:r w:rsidRPr="009E5952">
        <w:rPr>
          <w:rFonts w:ascii="細明體" w:eastAsia="細明體" w:hAnsi="細明體" w:hint="eastAsia"/>
          <w:kern w:val="2"/>
          <w:lang w:eastAsia="zh-TW"/>
        </w:rPr>
        <w:t>：</w:t>
      </w:r>
      <w:r w:rsidR="00660E29">
        <w:rPr>
          <w:rFonts w:ascii="細明體" w:eastAsia="細明體" w:hAnsi="細明體" w:hint="eastAsia"/>
          <w:kern w:val="2"/>
          <w:lang w:eastAsia="zh-TW"/>
        </w:rPr>
        <w:t>讀取</w:t>
      </w:r>
      <w:r w:rsidR="009E69C5" w:rsidRPr="009E69C5">
        <w:rPr>
          <w:rFonts w:ascii="細明體" w:eastAsia="細明體" w:hAnsi="細明體" w:hint="eastAsia"/>
          <w:lang w:eastAsia="zh-TW"/>
        </w:rPr>
        <w:t>折抵醫療費用受理檔</w:t>
      </w:r>
      <w:r w:rsidR="00660E29">
        <w:rPr>
          <w:rFonts w:ascii="細明體" w:eastAsia="細明體" w:hAnsi="細明體" w:hint="eastAsia"/>
          <w:lang w:eastAsia="zh-TW"/>
        </w:rPr>
        <w:t>(DTAAI</w:t>
      </w:r>
      <w:r w:rsidR="00FD23DD" w:rsidRPr="00FD23DD">
        <w:rPr>
          <w:rFonts w:ascii="細明體" w:eastAsia="細明體" w:hAnsi="細明體"/>
          <w:lang w:eastAsia="zh-TW"/>
        </w:rPr>
        <w:t>4</w:t>
      </w:r>
      <w:r w:rsidR="009E69C5">
        <w:rPr>
          <w:rFonts w:ascii="細明體" w:eastAsia="細明體" w:hAnsi="細明體" w:hint="eastAsia"/>
          <w:lang w:eastAsia="zh-TW"/>
        </w:rPr>
        <w:t>01</w:t>
      </w:r>
      <w:r w:rsidR="00660E29">
        <w:rPr>
          <w:rFonts w:ascii="細明體" w:eastAsia="細明體" w:hAnsi="細明體" w:hint="eastAsia"/>
          <w:lang w:eastAsia="zh-TW"/>
        </w:rPr>
        <w:t>)</w:t>
      </w:r>
      <w:r w:rsidR="009E69C5">
        <w:rPr>
          <w:rFonts w:ascii="細明體" w:eastAsia="細明體" w:hAnsi="細明體" w:hint="eastAsia"/>
          <w:kern w:val="2"/>
          <w:lang w:eastAsia="zh-TW"/>
        </w:rPr>
        <w:t>，</w:t>
      </w:r>
      <w:r w:rsidR="00A17663">
        <w:rPr>
          <w:rFonts w:ascii="細明體" w:eastAsia="細明體" w:hAnsi="細明體" w:hint="eastAsia"/>
          <w:lang w:eastAsia="zh-TW"/>
        </w:rPr>
        <w:t>是否完成受理=</w:t>
      </w:r>
      <w:r w:rsidR="00A17663">
        <w:rPr>
          <w:rFonts w:ascii="細明體" w:eastAsia="細明體" w:hAnsi="細明體"/>
          <w:lang w:eastAsia="zh-TW"/>
        </w:rPr>
        <w:t xml:space="preserve"> “R”</w:t>
      </w:r>
    </w:p>
    <w:p w:rsidR="005C3B76" w:rsidRPr="009E5952" w:rsidRDefault="00365B97" w:rsidP="005C3B7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$輸入件數</w:t>
      </w:r>
      <w:r w:rsidR="00D87FBF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5C3B76" w:rsidRPr="009E5952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067B6B" w:rsidRPr="009E5952">
        <w:rPr>
          <w:rFonts w:ascii="細明體" w:eastAsia="細明體" w:hAnsi="細明體" w:hint="eastAsia"/>
          <w:kern w:val="2"/>
          <w:lang w:eastAsia="zh-TW"/>
        </w:rPr>
        <w:t>資料</w:t>
      </w:r>
      <w:r w:rsidR="0066083F" w:rsidRPr="009E5952">
        <w:rPr>
          <w:rFonts w:ascii="細明體" w:eastAsia="細明體" w:hAnsi="細明體" w:hint="eastAsia"/>
          <w:kern w:val="2"/>
          <w:lang w:eastAsia="zh-TW"/>
        </w:rPr>
        <w:t>筆數</w:t>
      </w:r>
      <w:r w:rsidR="009F7BF0" w:rsidRPr="009E5952">
        <w:rPr>
          <w:rFonts w:ascii="細明體" w:eastAsia="細明體" w:hAnsi="細明體" w:hint="eastAsia"/>
          <w:kern w:val="2"/>
          <w:lang w:eastAsia="zh-TW"/>
        </w:rPr>
        <w:t>。</w:t>
      </w:r>
    </w:p>
    <w:p w:rsidR="00133AEE" w:rsidRDefault="00133AEE" w:rsidP="00EF636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若無資料視為正常。</w:t>
      </w:r>
    </w:p>
    <w:p w:rsidR="009533C1" w:rsidRDefault="009533C1" w:rsidP="00EF636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若有錯誤</w:t>
      </w:r>
      <w:r w:rsidR="00E15BE6">
        <w:rPr>
          <w:rFonts w:ascii="細明體" w:eastAsia="細明體" w:hAnsi="細明體" w:hint="eastAsia"/>
          <w:kern w:val="2"/>
          <w:lang w:eastAsia="zh-TW"/>
        </w:rPr>
        <w:t>，則設定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E15BE6" w:rsidRPr="00DF2E41" w:rsidRDefault="00E15BE6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="00CA0825">
        <w:rPr>
          <w:rFonts w:ascii="細明體" w:eastAsia="細明體" w:hAnsi="細明體" w:hint="eastAsia"/>
          <w:kern w:val="2"/>
          <w:lang w:eastAsia="zh-TW"/>
        </w:rPr>
        <w:t>查詢</w:t>
      </w:r>
      <w:r w:rsidR="009C2CA1" w:rsidRPr="009C2CA1">
        <w:rPr>
          <w:rFonts w:ascii="細明體" w:eastAsia="細明體" w:hAnsi="細明體" w:hint="eastAsia"/>
          <w:kern w:val="2"/>
          <w:lang w:eastAsia="zh-TW"/>
        </w:rPr>
        <w:t>折抵醫療費用受理</w:t>
      </w:r>
      <w:r w:rsidR="00DE3C96" w:rsidRPr="00DE3C96">
        <w:rPr>
          <w:rFonts w:ascii="細明體" w:eastAsia="細明體" w:hAnsi="細明體" w:hint="eastAsia"/>
          <w:kern w:val="2"/>
          <w:lang w:eastAsia="zh-TW"/>
        </w:rPr>
        <w:t>檔</w:t>
      </w:r>
      <w:r w:rsidR="00CA0825">
        <w:rPr>
          <w:rFonts w:ascii="細明體" w:eastAsia="細明體" w:hAnsi="細明體" w:hint="eastAsia"/>
          <w:kern w:val="2"/>
          <w:lang w:eastAsia="zh-TW"/>
        </w:rPr>
        <w:t>發生錯誤：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="00CA0825">
        <w:rPr>
          <w:rFonts w:ascii="細明體" w:eastAsia="細明體" w:hAnsi="細明體" w:hint="eastAsia"/>
          <w:bCs/>
          <w:caps/>
          <w:lang w:eastAsia="zh-TW"/>
        </w:rPr>
        <w:t>+</w:t>
      </w:r>
      <w:r w:rsidR="00CA0825" w:rsidRPr="00CA0825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CA0825">
        <w:rPr>
          <w:rFonts w:ascii="細明體" w:eastAsia="細明體" w:hAnsi="細明體" w:hint="eastAsia"/>
          <w:kern w:val="2"/>
          <w:lang w:eastAsia="zh-TW"/>
        </w:rPr>
        <w:t>Exception。</w:t>
      </w:r>
    </w:p>
    <w:p w:rsidR="00E15BE6" w:rsidRPr="00DF2E41" w:rsidRDefault="00E15BE6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E15BE6" w:rsidRPr="00DF2E41" w:rsidRDefault="002905A3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="00E15BE6" w:rsidRPr="00DF2E41">
        <w:rPr>
          <w:rFonts w:ascii="細明體" w:eastAsia="細明體" w:hAnsi="細明體"/>
          <w:bCs/>
          <w:kern w:val="2"/>
          <w:lang w:eastAsia="zh-TW"/>
        </w:rPr>
        <w:t>batch.ErrorLog (</w:t>
      </w:r>
      <w:r w:rsidR="00E15BE6"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="00E15BE6"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="00E15BE6"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E15BE6" w:rsidRPr="00DF2E41" w:rsidRDefault="00E15BE6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E15BE6" w:rsidRDefault="00E15BE6" w:rsidP="00E15BE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45763D" w:rsidRPr="0045763D" w:rsidRDefault="00225CA3" w:rsidP="0045763D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逐筆依$</w:t>
      </w:r>
      <w:r w:rsidR="008317A2">
        <w:rPr>
          <w:rFonts w:ascii="細明體" w:eastAsia="細明體" w:hAnsi="細明體" w:hint="eastAsia"/>
          <w:kern w:val="2"/>
          <w:lang w:eastAsia="zh-TW"/>
        </w:rPr>
        <w:t>DTAAA401(</w:t>
      </w:r>
      <w:r w:rsidR="008317A2" w:rsidRPr="008317A2">
        <w:rPr>
          <w:rFonts w:ascii="細明體" w:eastAsia="細明體" w:hAnsi="細明體" w:hint="eastAsia"/>
          <w:kern w:val="2"/>
          <w:lang w:eastAsia="zh-TW"/>
        </w:rPr>
        <w:t>抵醫療費用受理檔</w:t>
      </w:r>
      <w:r w:rsidR="008317A2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>處理</w:t>
      </w:r>
      <w:r w:rsidR="005645A2">
        <w:rPr>
          <w:rFonts w:ascii="細明體" w:eastAsia="細明體" w:hAnsi="細明體" w:hint="eastAsia"/>
          <w:kern w:val="2"/>
          <w:lang w:eastAsia="zh-TW"/>
        </w:rPr>
        <w:t>：</w:t>
      </w:r>
    </w:p>
    <w:p w:rsidR="002E5A3B" w:rsidRDefault="0001435F" w:rsidP="002E5A3B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SET $處理開始時間=系統日(TIMESTAMP)。</w:t>
      </w:r>
    </w:p>
    <w:p w:rsidR="00B526D6" w:rsidRDefault="00B526D6" w:rsidP="00B526D6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讀取</w:t>
      </w:r>
      <w:r w:rsidRPr="00B526D6">
        <w:rPr>
          <w:rFonts w:ascii="細明體" w:eastAsia="細明體" w:hAnsi="細明體" w:hint="eastAsia"/>
          <w:sz w:val="20"/>
          <w:szCs w:val="20"/>
        </w:rPr>
        <w:t>醫療金折抵保戶基本資料檔</w:t>
      </w:r>
      <w:r>
        <w:rPr>
          <w:rFonts w:ascii="細明體" w:eastAsia="細明體" w:hAnsi="細明體" w:hint="eastAsia"/>
          <w:sz w:val="20"/>
          <w:szCs w:val="20"/>
        </w:rPr>
        <w:t>(</w:t>
      </w:r>
      <w:r w:rsidRPr="00B526D6">
        <w:rPr>
          <w:rFonts w:ascii="細明體" w:eastAsia="細明體" w:hAnsi="細明體" w:hint="eastAsia"/>
          <w:sz w:val="20"/>
          <w:szCs w:val="20"/>
        </w:rPr>
        <w:t>DTAAI421</w:t>
      </w:r>
      <w:r>
        <w:rPr>
          <w:rFonts w:ascii="細明體" w:eastAsia="細明體" w:hAnsi="細明體" w:hint="eastAsia"/>
          <w:sz w:val="20"/>
          <w:szCs w:val="20"/>
        </w:rPr>
        <w:t>)</w:t>
      </w:r>
      <w:r w:rsidRPr="00B526D6">
        <w:rPr>
          <w:rFonts w:ascii="細明體" w:eastAsia="細明體" w:hAnsi="細明體" w:hint="eastAsia"/>
          <w:sz w:val="20"/>
          <w:szCs w:val="20"/>
        </w:rPr>
        <w:t xml:space="preserve"> ：</w:t>
      </w:r>
    </w:p>
    <w:p w:rsidR="00DA7430" w:rsidRDefault="004E2BAF" w:rsidP="00DA7430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/>
          <w:sz w:val="20"/>
          <w:szCs w:val="20"/>
        </w:rPr>
        <w:t xml:space="preserve">CALL </w:t>
      </w:r>
      <w:r w:rsidR="00DA7430" w:rsidRPr="007F2E7C">
        <w:rPr>
          <w:rFonts w:ascii="細明體" w:eastAsia="細明體" w:hAnsi="細明體" w:hint="eastAsia"/>
          <w:sz w:val="20"/>
          <w:szCs w:val="20"/>
        </w:rPr>
        <w:t>AA_TIZ4</w:t>
      </w:r>
      <w:r w:rsidR="00DA7430" w:rsidRPr="007F2E7C">
        <w:rPr>
          <w:rFonts w:ascii="細明體" w:eastAsia="細明體" w:hAnsi="細明體"/>
          <w:sz w:val="20"/>
          <w:szCs w:val="20"/>
        </w:rPr>
        <w:t>2</w:t>
      </w:r>
      <w:r w:rsidR="00DA7430" w:rsidRPr="007F2E7C">
        <w:rPr>
          <w:rFonts w:ascii="細明體" w:eastAsia="細明體" w:hAnsi="細明體" w:hint="eastAsia"/>
          <w:sz w:val="20"/>
          <w:szCs w:val="20"/>
        </w:rPr>
        <w:t>1.</w:t>
      </w:r>
      <w:r w:rsidR="00DA7430" w:rsidRPr="007F2E7C">
        <w:rPr>
          <w:rFonts w:ascii="細明體" w:eastAsia="細明體" w:hAnsi="細明體"/>
          <w:sz w:val="20"/>
          <w:szCs w:val="20"/>
        </w:rPr>
        <w:t>queryDTAAI421()</w:t>
      </w:r>
      <w:r w:rsidR="00DA7430">
        <w:rPr>
          <w:rFonts w:ascii="細明體" w:eastAsia="細明體" w:hAnsi="細明體" w:hint="eastAsia"/>
          <w:sz w:val="20"/>
          <w:szCs w:val="20"/>
        </w:rPr>
        <w:t>，傳入參數：$DTAAI401.折抵編號</w:t>
      </w:r>
    </w:p>
    <w:p w:rsidR="0051325D" w:rsidRPr="0030420D" w:rsidRDefault="007B564E" w:rsidP="0030420D">
      <w:pPr>
        <w:numPr>
          <w:ilvl w:val="3"/>
          <w:numId w:val="32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無資料，視為異常</w:t>
      </w:r>
      <w:r w:rsidR="0030420D">
        <w:rPr>
          <w:rFonts w:ascii="細明體" w:eastAsia="細明體" w:hAnsi="細明體" w:hint="eastAsia"/>
          <w:sz w:val="20"/>
          <w:szCs w:val="20"/>
        </w:rPr>
        <w:t>。</w:t>
      </w:r>
    </w:p>
    <w:p w:rsidR="00B526D6" w:rsidRDefault="00B526D6" w:rsidP="00B526D6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B526D6">
        <w:rPr>
          <w:rFonts w:ascii="細明體" w:eastAsia="細明體" w:hAnsi="細明體" w:hint="eastAsia"/>
          <w:sz w:val="20"/>
          <w:szCs w:val="20"/>
        </w:rPr>
        <w:t>讀取醫療金折抵診斷書檔(DTAAI422</w:t>
      </w:r>
      <w:r>
        <w:rPr>
          <w:rFonts w:ascii="細明體" w:eastAsia="細明體" w:hAnsi="細明體" w:hint="eastAsia"/>
          <w:sz w:val="20"/>
          <w:szCs w:val="20"/>
        </w:rPr>
        <w:t>)：</w:t>
      </w:r>
    </w:p>
    <w:p w:rsidR="009A6147" w:rsidRDefault="009E260D" w:rsidP="009A6147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9E260D">
        <w:rPr>
          <w:rFonts w:ascii="細明體" w:eastAsia="細明體" w:hAnsi="細明體"/>
          <w:sz w:val="20"/>
          <w:szCs w:val="20"/>
        </w:rPr>
        <w:t xml:space="preserve">CALL </w:t>
      </w:r>
      <w:r w:rsidRPr="009E260D">
        <w:rPr>
          <w:rFonts w:ascii="細明體" w:eastAsia="細明體" w:hAnsi="細明體" w:hint="eastAsia"/>
          <w:sz w:val="20"/>
          <w:szCs w:val="20"/>
        </w:rPr>
        <w:t>AA_TIZ4</w:t>
      </w:r>
      <w:r w:rsidRPr="009E260D">
        <w:rPr>
          <w:rFonts w:ascii="細明體" w:eastAsia="細明體" w:hAnsi="細明體"/>
          <w:sz w:val="20"/>
          <w:szCs w:val="20"/>
        </w:rPr>
        <w:t>2</w:t>
      </w:r>
      <w:r>
        <w:rPr>
          <w:rFonts w:ascii="細明體" w:eastAsia="細明體" w:hAnsi="細明體"/>
          <w:sz w:val="20"/>
          <w:szCs w:val="20"/>
        </w:rPr>
        <w:t>2</w:t>
      </w:r>
      <w:r w:rsidRPr="009E260D">
        <w:rPr>
          <w:rFonts w:ascii="細明體" w:eastAsia="細明體" w:hAnsi="細明體" w:hint="eastAsia"/>
          <w:sz w:val="20"/>
          <w:szCs w:val="20"/>
        </w:rPr>
        <w:t>.</w:t>
      </w:r>
      <w:r w:rsidRPr="009E260D">
        <w:rPr>
          <w:rFonts w:ascii="細明體" w:eastAsia="細明體" w:hAnsi="細明體"/>
          <w:sz w:val="20"/>
          <w:szCs w:val="20"/>
        </w:rPr>
        <w:t>queryDTAAI42</w:t>
      </w:r>
      <w:r>
        <w:rPr>
          <w:rFonts w:ascii="細明體" w:eastAsia="細明體" w:hAnsi="細明體"/>
          <w:sz w:val="20"/>
          <w:szCs w:val="20"/>
        </w:rPr>
        <w:t>2</w:t>
      </w:r>
      <w:r w:rsidRPr="009E260D">
        <w:rPr>
          <w:rFonts w:ascii="細明體" w:eastAsia="細明體" w:hAnsi="細明體"/>
          <w:sz w:val="20"/>
          <w:szCs w:val="20"/>
        </w:rPr>
        <w:t>()</w:t>
      </w:r>
      <w:r w:rsidRPr="009E260D">
        <w:rPr>
          <w:rFonts w:ascii="細明體" w:eastAsia="細明體" w:hAnsi="細明體" w:hint="eastAsia"/>
          <w:sz w:val="20"/>
          <w:szCs w:val="20"/>
        </w:rPr>
        <w:t>，傳入參數：$DTAAI401.折抵編號</w:t>
      </w:r>
    </w:p>
    <w:p w:rsidR="0030420D" w:rsidRPr="0030420D" w:rsidRDefault="0009369F" w:rsidP="0030420D">
      <w:pPr>
        <w:numPr>
          <w:ilvl w:val="3"/>
          <w:numId w:val="32"/>
        </w:numPr>
        <w:jc w:val="both"/>
        <w:rPr>
          <w:rFonts w:ascii="細明體" w:eastAsia="細明體" w:hAnsi="細明體" w:hint="eastAsia"/>
          <w:sz w:val="20"/>
          <w:szCs w:val="20"/>
        </w:rPr>
      </w:pPr>
      <w:r w:rsidRPr="0009369F">
        <w:rPr>
          <w:rFonts w:ascii="細明體" w:eastAsia="細明體" w:hAnsi="細明體" w:hint="eastAsia"/>
          <w:sz w:val="20"/>
          <w:szCs w:val="20"/>
        </w:rPr>
        <w:t>無資料，視為異常</w:t>
      </w:r>
      <w:r w:rsidR="0030420D">
        <w:rPr>
          <w:rFonts w:ascii="細明體" w:eastAsia="細明體" w:hAnsi="細明體" w:hint="eastAsia"/>
          <w:sz w:val="20"/>
          <w:szCs w:val="20"/>
        </w:rPr>
        <w:t>。</w:t>
      </w:r>
    </w:p>
    <w:p w:rsidR="00B526D6" w:rsidRDefault="00B526D6" w:rsidP="00B526D6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B526D6">
        <w:rPr>
          <w:rFonts w:ascii="細明體" w:eastAsia="細明體" w:hAnsi="細明體" w:hint="eastAsia"/>
          <w:sz w:val="20"/>
          <w:szCs w:val="20"/>
        </w:rPr>
        <w:t>讀取醫療金折抵住院收據明細檔(DTAAI423</w:t>
      </w:r>
      <w:r>
        <w:rPr>
          <w:rFonts w:ascii="細明體" w:eastAsia="細明體" w:hAnsi="細明體" w:hint="eastAsia"/>
          <w:sz w:val="20"/>
          <w:szCs w:val="20"/>
        </w:rPr>
        <w:t>)</w:t>
      </w:r>
      <w:r w:rsidRPr="00B526D6">
        <w:rPr>
          <w:rFonts w:ascii="細明體" w:eastAsia="細明體" w:hAnsi="細明體" w:hint="eastAsia"/>
          <w:sz w:val="20"/>
          <w:szCs w:val="20"/>
        </w:rPr>
        <w:t xml:space="preserve"> ：</w:t>
      </w:r>
    </w:p>
    <w:p w:rsidR="00286806" w:rsidRDefault="009E260D" w:rsidP="00286806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9E260D">
        <w:rPr>
          <w:rFonts w:ascii="細明體" w:eastAsia="細明體" w:hAnsi="細明體"/>
          <w:sz w:val="20"/>
          <w:szCs w:val="20"/>
        </w:rPr>
        <w:t xml:space="preserve">CALL </w:t>
      </w:r>
      <w:r w:rsidRPr="009E260D">
        <w:rPr>
          <w:rFonts w:ascii="細明體" w:eastAsia="細明體" w:hAnsi="細明體" w:hint="eastAsia"/>
          <w:sz w:val="20"/>
          <w:szCs w:val="20"/>
        </w:rPr>
        <w:t>AA_TIZ4</w:t>
      </w:r>
      <w:r w:rsidRPr="009E260D">
        <w:rPr>
          <w:rFonts w:ascii="細明體" w:eastAsia="細明體" w:hAnsi="細明體"/>
          <w:sz w:val="20"/>
          <w:szCs w:val="20"/>
        </w:rPr>
        <w:t>2</w:t>
      </w:r>
      <w:r>
        <w:rPr>
          <w:rFonts w:ascii="細明體" w:eastAsia="細明體" w:hAnsi="細明體"/>
          <w:sz w:val="20"/>
          <w:szCs w:val="20"/>
        </w:rPr>
        <w:t>3</w:t>
      </w:r>
      <w:r w:rsidRPr="009E260D">
        <w:rPr>
          <w:rFonts w:ascii="細明體" w:eastAsia="細明體" w:hAnsi="細明體" w:hint="eastAsia"/>
          <w:sz w:val="20"/>
          <w:szCs w:val="20"/>
        </w:rPr>
        <w:t>.</w:t>
      </w:r>
      <w:r w:rsidRPr="009E260D">
        <w:rPr>
          <w:rFonts w:ascii="細明體" w:eastAsia="細明體" w:hAnsi="細明體"/>
          <w:sz w:val="20"/>
          <w:szCs w:val="20"/>
        </w:rPr>
        <w:t>queryDTAAI42</w:t>
      </w:r>
      <w:r>
        <w:rPr>
          <w:rFonts w:ascii="細明體" w:eastAsia="細明體" w:hAnsi="細明體"/>
          <w:sz w:val="20"/>
          <w:szCs w:val="20"/>
        </w:rPr>
        <w:t>3</w:t>
      </w:r>
      <w:r w:rsidRPr="009E260D">
        <w:rPr>
          <w:rFonts w:ascii="細明體" w:eastAsia="細明體" w:hAnsi="細明體"/>
          <w:sz w:val="20"/>
          <w:szCs w:val="20"/>
        </w:rPr>
        <w:t>()</w:t>
      </w:r>
      <w:r w:rsidRPr="009E260D">
        <w:rPr>
          <w:rFonts w:ascii="細明體" w:eastAsia="細明體" w:hAnsi="細明體" w:hint="eastAsia"/>
          <w:sz w:val="20"/>
          <w:szCs w:val="20"/>
        </w:rPr>
        <w:t>，傳入參數：$DTAAI401.折抵編號</w:t>
      </w:r>
    </w:p>
    <w:p w:rsidR="0030420D" w:rsidRPr="00B526D6" w:rsidRDefault="0030420D" w:rsidP="0030420D">
      <w:pPr>
        <w:numPr>
          <w:ilvl w:val="3"/>
          <w:numId w:val="32"/>
        </w:numPr>
        <w:jc w:val="both"/>
        <w:rPr>
          <w:rFonts w:ascii="細明體" w:eastAsia="細明體" w:hAnsi="細明體" w:hint="eastAsia"/>
          <w:sz w:val="20"/>
          <w:szCs w:val="20"/>
        </w:rPr>
      </w:pPr>
      <w:r w:rsidRPr="0030420D">
        <w:rPr>
          <w:rFonts w:ascii="細明體" w:eastAsia="細明體" w:hAnsi="細明體" w:hint="eastAsia"/>
          <w:sz w:val="20"/>
          <w:szCs w:val="20"/>
        </w:rPr>
        <w:t>無資料，視為異常。</w:t>
      </w:r>
    </w:p>
    <w:p w:rsidR="00B526D6" w:rsidRDefault="00B526D6" w:rsidP="00B526D6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B526D6">
        <w:rPr>
          <w:rFonts w:ascii="細明體" w:eastAsia="細明體" w:hAnsi="細明體" w:hint="eastAsia"/>
          <w:sz w:val="20"/>
          <w:szCs w:val="20"/>
        </w:rPr>
        <w:t>讀取醫療金折抵手術明細檔(DTAAI424</w:t>
      </w:r>
      <w:r>
        <w:rPr>
          <w:rFonts w:ascii="細明體" w:eastAsia="細明體" w:hAnsi="細明體" w:hint="eastAsia"/>
          <w:sz w:val="20"/>
          <w:szCs w:val="20"/>
        </w:rPr>
        <w:t>)</w:t>
      </w:r>
      <w:r w:rsidRPr="00B526D6">
        <w:rPr>
          <w:rFonts w:ascii="細明體" w:eastAsia="細明體" w:hAnsi="細明體" w:hint="eastAsia"/>
          <w:sz w:val="20"/>
          <w:szCs w:val="20"/>
        </w:rPr>
        <w:t xml:space="preserve"> ：</w:t>
      </w:r>
    </w:p>
    <w:p w:rsidR="00286806" w:rsidRDefault="009E260D" w:rsidP="00286806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9E260D">
        <w:rPr>
          <w:rFonts w:ascii="細明體" w:eastAsia="細明體" w:hAnsi="細明體"/>
          <w:sz w:val="20"/>
          <w:szCs w:val="20"/>
        </w:rPr>
        <w:t xml:space="preserve">CALL </w:t>
      </w:r>
      <w:r w:rsidRPr="009E260D">
        <w:rPr>
          <w:rFonts w:ascii="細明體" w:eastAsia="細明體" w:hAnsi="細明體" w:hint="eastAsia"/>
          <w:sz w:val="20"/>
          <w:szCs w:val="20"/>
        </w:rPr>
        <w:t>AA_TIZ4</w:t>
      </w:r>
      <w:r w:rsidRPr="009E260D">
        <w:rPr>
          <w:rFonts w:ascii="細明體" w:eastAsia="細明體" w:hAnsi="細明體"/>
          <w:sz w:val="20"/>
          <w:szCs w:val="20"/>
        </w:rPr>
        <w:t>2</w:t>
      </w:r>
      <w:r>
        <w:rPr>
          <w:rFonts w:ascii="細明體" w:eastAsia="細明體" w:hAnsi="細明體"/>
          <w:sz w:val="20"/>
          <w:szCs w:val="20"/>
        </w:rPr>
        <w:t>4</w:t>
      </w:r>
      <w:r w:rsidRPr="009E260D">
        <w:rPr>
          <w:rFonts w:ascii="細明體" w:eastAsia="細明體" w:hAnsi="細明體" w:hint="eastAsia"/>
          <w:sz w:val="20"/>
          <w:szCs w:val="20"/>
        </w:rPr>
        <w:t>.</w:t>
      </w:r>
      <w:r w:rsidRPr="009E260D">
        <w:rPr>
          <w:rFonts w:ascii="細明體" w:eastAsia="細明體" w:hAnsi="細明體"/>
          <w:sz w:val="20"/>
          <w:szCs w:val="20"/>
        </w:rPr>
        <w:t>queryDTAAI42</w:t>
      </w:r>
      <w:r>
        <w:rPr>
          <w:rFonts w:ascii="細明體" w:eastAsia="細明體" w:hAnsi="細明體"/>
          <w:sz w:val="20"/>
          <w:szCs w:val="20"/>
        </w:rPr>
        <w:t>4</w:t>
      </w:r>
      <w:r w:rsidRPr="009E260D">
        <w:rPr>
          <w:rFonts w:ascii="細明體" w:eastAsia="細明體" w:hAnsi="細明體"/>
          <w:sz w:val="20"/>
          <w:szCs w:val="20"/>
        </w:rPr>
        <w:t>()</w:t>
      </w:r>
      <w:r w:rsidRPr="009E260D">
        <w:rPr>
          <w:rFonts w:ascii="細明體" w:eastAsia="細明體" w:hAnsi="細明體" w:hint="eastAsia"/>
          <w:sz w:val="20"/>
          <w:szCs w:val="20"/>
        </w:rPr>
        <w:t>，傳入參數：$DTAAI401.折抵編號</w:t>
      </w:r>
    </w:p>
    <w:p w:rsidR="0030420D" w:rsidRPr="00B526D6" w:rsidRDefault="0030420D" w:rsidP="0030420D">
      <w:pPr>
        <w:numPr>
          <w:ilvl w:val="3"/>
          <w:numId w:val="32"/>
        </w:numPr>
        <w:jc w:val="both"/>
        <w:rPr>
          <w:rFonts w:ascii="細明體" w:eastAsia="細明體" w:hAnsi="細明體" w:hint="eastAsia"/>
          <w:sz w:val="20"/>
          <w:szCs w:val="20"/>
        </w:rPr>
      </w:pPr>
      <w:r w:rsidRPr="0030420D">
        <w:rPr>
          <w:rFonts w:ascii="細明體" w:eastAsia="細明體" w:hAnsi="細明體" w:hint="eastAsia"/>
          <w:sz w:val="20"/>
          <w:szCs w:val="20"/>
        </w:rPr>
        <w:t>無資料，視為異常。</w:t>
      </w:r>
    </w:p>
    <w:p w:rsidR="00B526D6" w:rsidRDefault="00B526D6" w:rsidP="00B526D6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B526D6">
        <w:rPr>
          <w:rFonts w:ascii="細明體" w:eastAsia="細明體" w:hAnsi="細明體" w:hint="eastAsia"/>
          <w:sz w:val="20"/>
          <w:szCs w:val="20"/>
        </w:rPr>
        <w:t>讀取醫療金折抵特殊病房明細檔(DTAAI425</w:t>
      </w:r>
      <w:r>
        <w:rPr>
          <w:rFonts w:ascii="細明體" w:eastAsia="細明體" w:hAnsi="細明體" w:hint="eastAsia"/>
          <w:sz w:val="20"/>
          <w:szCs w:val="20"/>
        </w:rPr>
        <w:t>)</w:t>
      </w:r>
      <w:r w:rsidRPr="00B526D6">
        <w:rPr>
          <w:rFonts w:ascii="細明體" w:eastAsia="細明體" w:hAnsi="細明體" w:hint="eastAsia"/>
          <w:sz w:val="20"/>
          <w:szCs w:val="20"/>
        </w:rPr>
        <w:t xml:space="preserve"> ：</w:t>
      </w:r>
    </w:p>
    <w:p w:rsidR="00286806" w:rsidRDefault="009E260D" w:rsidP="00286806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9E260D">
        <w:rPr>
          <w:rFonts w:ascii="細明體" w:eastAsia="細明體" w:hAnsi="細明體"/>
          <w:sz w:val="20"/>
          <w:szCs w:val="20"/>
        </w:rPr>
        <w:t xml:space="preserve">CALL </w:t>
      </w:r>
      <w:r w:rsidRPr="009E260D">
        <w:rPr>
          <w:rFonts w:ascii="細明體" w:eastAsia="細明體" w:hAnsi="細明體" w:hint="eastAsia"/>
          <w:sz w:val="20"/>
          <w:szCs w:val="20"/>
        </w:rPr>
        <w:t>AA_TIZ4</w:t>
      </w:r>
      <w:r w:rsidRPr="009E260D">
        <w:rPr>
          <w:rFonts w:ascii="細明體" w:eastAsia="細明體" w:hAnsi="細明體"/>
          <w:sz w:val="20"/>
          <w:szCs w:val="20"/>
        </w:rPr>
        <w:t>2</w:t>
      </w:r>
      <w:r>
        <w:rPr>
          <w:rFonts w:ascii="細明體" w:eastAsia="細明體" w:hAnsi="細明體"/>
          <w:sz w:val="20"/>
          <w:szCs w:val="20"/>
        </w:rPr>
        <w:t>5</w:t>
      </w:r>
      <w:r w:rsidRPr="009E260D">
        <w:rPr>
          <w:rFonts w:ascii="細明體" w:eastAsia="細明體" w:hAnsi="細明體" w:hint="eastAsia"/>
          <w:sz w:val="20"/>
          <w:szCs w:val="20"/>
        </w:rPr>
        <w:t>.</w:t>
      </w:r>
      <w:r w:rsidRPr="009E260D">
        <w:rPr>
          <w:rFonts w:ascii="細明體" w:eastAsia="細明體" w:hAnsi="細明體"/>
          <w:sz w:val="20"/>
          <w:szCs w:val="20"/>
        </w:rPr>
        <w:t>queryDTAAI42</w:t>
      </w:r>
      <w:r>
        <w:rPr>
          <w:rFonts w:ascii="細明體" w:eastAsia="細明體" w:hAnsi="細明體"/>
          <w:sz w:val="20"/>
          <w:szCs w:val="20"/>
        </w:rPr>
        <w:t>5</w:t>
      </w:r>
      <w:r w:rsidRPr="009E260D">
        <w:rPr>
          <w:rFonts w:ascii="細明體" w:eastAsia="細明體" w:hAnsi="細明體"/>
          <w:sz w:val="20"/>
          <w:szCs w:val="20"/>
        </w:rPr>
        <w:t>()</w:t>
      </w:r>
      <w:r w:rsidRPr="009E260D">
        <w:rPr>
          <w:rFonts w:ascii="細明體" w:eastAsia="細明體" w:hAnsi="細明體" w:hint="eastAsia"/>
          <w:sz w:val="20"/>
          <w:szCs w:val="20"/>
        </w:rPr>
        <w:t>，傳入參數：$DTAAI401.折抵編號</w:t>
      </w:r>
    </w:p>
    <w:p w:rsidR="0030420D" w:rsidRPr="00B526D6" w:rsidRDefault="0030420D" w:rsidP="0030420D">
      <w:pPr>
        <w:numPr>
          <w:ilvl w:val="3"/>
          <w:numId w:val="32"/>
        </w:numPr>
        <w:jc w:val="both"/>
        <w:rPr>
          <w:rFonts w:ascii="細明體" w:eastAsia="細明體" w:hAnsi="細明體" w:hint="eastAsia"/>
          <w:sz w:val="20"/>
          <w:szCs w:val="20"/>
        </w:rPr>
      </w:pPr>
      <w:r w:rsidRPr="0030420D">
        <w:rPr>
          <w:rFonts w:ascii="細明體" w:eastAsia="細明體" w:hAnsi="細明體" w:hint="eastAsia"/>
          <w:sz w:val="20"/>
          <w:szCs w:val="20"/>
        </w:rPr>
        <w:t>無資料，視為異常。</w:t>
      </w:r>
    </w:p>
    <w:p w:rsidR="00C33872" w:rsidRPr="002F17B1" w:rsidRDefault="00C33872" w:rsidP="002E5A3B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讀取</w:t>
      </w:r>
      <w:r w:rsidR="006B18D8" w:rsidRPr="00B46A5D">
        <w:rPr>
          <w:rFonts w:ascii="細明體" w:eastAsia="細明體" w:hAnsi="細明體" w:hint="eastAsia"/>
          <w:sz w:val="20"/>
        </w:rPr>
        <w:t>個資同意書紀錄檔</w:t>
      </w:r>
      <w:r w:rsidR="006B18D8">
        <w:rPr>
          <w:rFonts w:ascii="細明體" w:eastAsia="細明體" w:hAnsi="細明體" w:hint="eastAsia"/>
          <w:sz w:val="20"/>
        </w:rPr>
        <w:t>(DTAAI110)</w:t>
      </w:r>
      <w:r w:rsidR="007F7884">
        <w:rPr>
          <w:rFonts w:ascii="細明體" w:eastAsia="細明體" w:hAnsi="細明體" w:hint="eastAsia"/>
          <w:sz w:val="20"/>
        </w:rPr>
        <w:t>：</w:t>
      </w:r>
    </w:p>
    <w:p w:rsidR="002F17B1" w:rsidRDefault="002F17B1" w:rsidP="002F17B1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</w:rPr>
        <w:t>CALL AA_TIZ110</w:t>
      </w:r>
      <w:r w:rsidR="00D817B9">
        <w:rPr>
          <w:rFonts w:ascii="細明體" w:eastAsia="細明體" w:hAnsi="細明體" w:hint="eastAsia"/>
          <w:sz w:val="20"/>
        </w:rPr>
        <w:t>.</w:t>
      </w:r>
      <w:r w:rsidR="004C6EBF" w:rsidRPr="004C6EBF">
        <w:rPr>
          <w:rFonts w:ascii="細明體" w:eastAsia="細明體" w:hAnsi="細明體"/>
          <w:sz w:val="20"/>
          <w:szCs w:val="20"/>
        </w:rPr>
        <w:t>queryDTAAI110</w:t>
      </w:r>
      <w:r w:rsidR="004C6EBF" w:rsidRPr="004C6EBF">
        <w:rPr>
          <w:rFonts w:ascii="細明體" w:eastAsia="細明體" w:hAnsi="細明體" w:hint="eastAsia"/>
          <w:sz w:val="20"/>
          <w:szCs w:val="20"/>
        </w:rPr>
        <w:t>()，傳入參數</w:t>
      </w:r>
      <w:r w:rsidR="004C6EBF">
        <w:rPr>
          <w:rFonts w:ascii="細明體" w:eastAsia="細明體" w:hAnsi="細明體" w:hint="eastAsia"/>
          <w:sz w:val="20"/>
          <w:szCs w:val="20"/>
        </w:rPr>
        <w:t>：$DTAAI401.</w:t>
      </w:r>
      <w:r w:rsidR="0026542E">
        <w:rPr>
          <w:rFonts w:ascii="細明體" w:eastAsia="細明體" w:hAnsi="細明體" w:hint="eastAsia"/>
          <w:sz w:val="20"/>
          <w:szCs w:val="20"/>
        </w:rPr>
        <w:t>事故者ID</w:t>
      </w:r>
    </w:p>
    <w:p w:rsidR="00AD2973" w:rsidRPr="000C490C" w:rsidRDefault="00AD2973" w:rsidP="00AD2973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AD2973">
        <w:rPr>
          <w:rFonts w:ascii="細明體" w:eastAsia="細明體" w:hAnsi="細明體" w:hint="eastAsia"/>
          <w:sz w:val="20"/>
          <w:szCs w:val="20"/>
        </w:rPr>
        <w:t>無資料，視為異常。</w:t>
      </w:r>
    </w:p>
    <w:p w:rsidR="000C490C" w:rsidRPr="005B65A9" w:rsidRDefault="000C490C" w:rsidP="000C490C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</w:rPr>
        <w:t>讀取</w:t>
      </w:r>
      <w:r w:rsidRPr="000C490C">
        <w:rPr>
          <w:rFonts w:ascii="細明體" w:eastAsia="細明體" w:hAnsi="細明體" w:hint="eastAsia"/>
          <w:sz w:val="20"/>
        </w:rPr>
        <w:t>主動關懷合作醫院維護模組</w:t>
      </w:r>
      <w:r>
        <w:rPr>
          <w:rFonts w:ascii="細明體" w:eastAsia="細明體" w:hAnsi="細明體" w:hint="eastAsia"/>
          <w:sz w:val="20"/>
        </w:rPr>
        <w:t>(</w:t>
      </w:r>
      <w:r w:rsidR="005B65A9">
        <w:rPr>
          <w:rFonts w:ascii="細明體" w:eastAsia="細明體" w:hAnsi="細明體" w:hint="eastAsia"/>
          <w:sz w:val="20"/>
        </w:rPr>
        <w:t>DTAAI320</w:t>
      </w:r>
      <w:r>
        <w:rPr>
          <w:rFonts w:ascii="細明體" w:eastAsia="細明體" w:hAnsi="細明體" w:hint="eastAsia"/>
          <w:sz w:val="20"/>
        </w:rPr>
        <w:t>)</w:t>
      </w:r>
      <w:r w:rsidR="007F7884">
        <w:rPr>
          <w:rFonts w:ascii="細明體" w:eastAsia="細明體" w:hAnsi="細明體" w:hint="eastAsia"/>
          <w:sz w:val="20"/>
        </w:rPr>
        <w:t>：</w:t>
      </w:r>
    </w:p>
    <w:p w:rsidR="00750D04" w:rsidRDefault="005B65A9" w:rsidP="00750D04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</w:rPr>
        <w:t>CAAL</w:t>
      </w:r>
      <w:r w:rsidRPr="005B65A9">
        <w:rPr>
          <w:rFonts w:ascii="細明體" w:eastAsia="細明體" w:hAnsi="細明體" w:hint="eastAsia"/>
          <w:sz w:val="20"/>
        </w:rPr>
        <w:t xml:space="preserve"> </w:t>
      </w:r>
      <w:r w:rsidR="00200C07">
        <w:rPr>
          <w:rFonts w:ascii="細明體" w:eastAsia="細明體" w:hAnsi="細明體" w:hint="eastAsia"/>
          <w:sz w:val="20"/>
        </w:rPr>
        <w:t>AA_TIZ320.</w:t>
      </w:r>
      <w:r w:rsidR="0026542E">
        <w:rPr>
          <w:rFonts w:ascii="細明體" w:eastAsia="細明體" w:hAnsi="細明體"/>
          <w:sz w:val="20"/>
        </w:rPr>
        <w:t>query</w:t>
      </w:r>
      <w:r w:rsidR="00750D04">
        <w:rPr>
          <w:rFonts w:ascii="細明體" w:eastAsia="細明體" w:hAnsi="細明體"/>
          <w:sz w:val="20"/>
        </w:rPr>
        <w:t>DTAAA320()</w:t>
      </w:r>
      <w:r w:rsidR="00750D04">
        <w:rPr>
          <w:rFonts w:ascii="細明體" w:eastAsia="細明體" w:hAnsi="細明體" w:hint="eastAsia"/>
          <w:sz w:val="20"/>
        </w:rPr>
        <w:t>，</w:t>
      </w:r>
      <w:r w:rsidR="00750D04">
        <w:rPr>
          <w:rFonts w:ascii="細明體" w:eastAsia="細明體" w:hAnsi="細明體" w:hint="eastAsia"/>
          <w:sz w:val="20"/>
          <w:szCs w:val="20"/>
        </w:rPr>
        <w:t>傳入參數：$DTAAI401.醫院代碼</w:t>
      </w:r>
    </w:p>
    <w:p w:rsidR="00AD2973" w:rsidRPr="00750D04" w:rsidRDefault="00AD2973" w:rsidP="00AD2973">
      <w:pPr>
        <w:numPr>
          <w:ilvl w:val="3"/>
          <w:numId w:val="32"/>
        </w:numPr>
        <w:jc w:val="both"/>
        <w:rPr>
          <w:rFonts w:ascii="細明體" w:eastAsia="細明體" w:hAnsi="細明體" w:hint="eastAsia"/>
          <w:sz w:val="20"/>
          <w:szCs w:val="20"/>
        </w:rPr>
      </w:pPr>
      <w:r w:rsidRPr="00AD2973">
        <w:rPr>
          <w:rFonts w:ascii="細明體" w:eastAsia="細明體" w:hAnsi="細明體" w:hint="eastAsia"/>
          <w:sz w:val="20"/>
          <w:szCs w:val="20"/>
        </w:rPr>
        <w:t>無資料，視為異常。</w:t>
      </w:r>
    </w:p>
    <w:p w:rsidR="0045025A" w:rsidRDefault="0045025A" w:rsidP="002E5A3B">
      <w:pPr>
        <w:numPr>
          <w:ilvl w:val="1"/>
          <w:numId w:val="32"/>
        </w:numPr>
        <w:jc w:val="both"/>
        <w:rPr>
          <w:ins w:id="106" w:author="馬慈蓮" w:date="2018-08-24T11:51:00Z"/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寫入</w:t>
      </w:r>
      <w:r w:rsidR="006A7FAC">
        <w:rPr>
          <w:rFonts w:ascii="細明體" w:eastAsia="細明體" w:hAnsi="細明體" w:hint="eastAsia"/>
          <w:sz w:val="20"/>
          <w:szCs w:val="20"/>
        </w:rPr>
        <w:t>臨櫃申請書檔(DTAAA210)</w:t>
      </w:r>
      <w:r w:rsidR="00F4748B">
        <w:rPr>
          <w:rFonts w:ascii="細明體" w:eastAsia="細明體" w:hAnsi="細明體" w:hint="eastAsia"/>
          <w:sz w:val="20"/>
          <w:szCs w:val="20"/>
        </w:rPr>
        <w:t>，SET 欄位如下：</w:t>
      </w:r>
    </w:p>
    <w:p w:rsidR="00047568" w:rsidRDefault="00047568" w:rsidP="00047568">
      <w:pPr>
        <w:numPr>
          <w:ilvl w:val="2"/>
          <w:numId w:val="32"/>
        </w:numPr>
        <w:jc w:val="both"/>
        <w:rPr>
          <w:ins w:id="107" w:author="馬慈蓮" w:date="2019-06-25T08:54:00Z"/>
          <w:rFonts w:ascii="細明體" w:eastAsia="細明體" w:hAnsi="細明體"/>
          <w:sz w:val="20"/>
          <w:szCs w:val="20"/>
        </w:rPr>
        <w:pPrChange w:id="108" w:author="馬慈蓮" w:date="2018-08-24T11:51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109" w:author="馬慈蓮" w:date="2018-08-24T11:51:00Z">
        <w:r>
          <w:rPr>
            <w:rFonts w:ascii="細明體" w:eastAsia="細明體" w:hAnsi="細明體" w:hint="eastAsia"/>
            <w:sz w:val="20"/>
            <w:szCs w:val="20"/>
          </w:rPr>
          <w:t xml:space="preserve">送件人資料： CALL </w:t>
        </w:r>
        <w:r w:rsidRPr="00047568">
          <w:rPr>
            <w:rFonts w:ascii="細明體" w:eastAsia="細明體" w:hAnsi="細明體"/>
            <w:sz w:val="20"/>
            <w:szCs w:val="20"/>
          </w:rPr>
          <w:t>AA_I2Z001().getPreHospTrnData</w:t>
        </w:r>
      </w:ins>
      <w:ins w:id="110" w:author="馬慈蓮" w:date="2018-08-24T11:52:00Z">
        <w:r w:rsidR="0090190D">
          <w:rPr>
            <w:rFonts w:ascii="細明體" w:eastAsia="細明體" w:hAnsi="細明體" w:hint="eastAsia"/>
            <w:sz w:val="20"/>
            <w:szCs w:val="20"/>
          </w:rPr>
          <w:t>(</w:t>
        </w:r>
        <w:r w:rsidR="00225384">
          <w:rPr>
            <w:rFonts w:ascii="細明體" w:eastAsia="細明體" w:hAnsi="細明體" w:hint="eastAsia"/>
            <w:sz w:val="20"/>
            <w:szCs w:val="20"/>
          </w:rPr>
          <w:t>DTAAI110BO</w:t>
        </w:r>
        <w:r w:rsidR="00225384">
          <w:rPr>
            <w:rFonts w:ascii="細明體" w:eastAsia="細明體" w:hAnsi="細明體"/>
            <w:sz w:val="20"/>
            <w:szCs w:val="20"/>
          </w:rPr>
          <w:t>, DTAAI</w:t>
        </w:r>
        <w:r w:rsidR="00225384">
          <w:rPr>
            <w:rFonts w:ascii="細明體" w:eastAsia="細明體" w:hAnsi="細明體" w:hint="eastAsia"/>
            <w:sz w:val="20"/>
            <w:szCs w:val="20"/>
          </w:rPr>
          <w:t>3</w:t>
        </w:r>
        <w:r w:rsidR="00225384">
          <w:rPr>
            <w:rFonts w:ascii="細明體" w:eastAsia="細明體" w:hAnsi="細明體"/>
            <w:sz w:val="20"/>
            <w:szCs w:val="20"/>
          </w:rPr>
          <w:t>20BO</w:t>
        </w:r>
        <w:r w:rsidR="0090190D">
          <w:rPr>
            <w:rFonts w:ascii="細明體" w:eastAsia="細明體" w:hAnsi="細明體" w:hint="eastAsia"/>
            <w:sz w:val="20"/>
            <w:szCs w:val="20"/>
          </w:rPr>
          <w:t>)</w:t>
        </w:r>
      </w:ins>
    </w:p>
    <w:p w:rsidR="001B4345" w:rsidRDefault="004A6F90" w:rsidP="00047568">
      <w:pPr>
        <w:numPr>
          <w:ilvl w:val="2"/>
          <w:numId w:val="32"/>
        </w:numPr>
        <w:jc w:val="both"/>
        <w:rPr>
          <w:ins w:id="111" w:author="馬慈蓮" w:date="2019-06-25T09:02:00Z"/>
          <w:rFonts w:ascii="細明體" w:eastAsia="細明體" w:hAnsi="細明體"/>
          <w:sz w:val="20"/>
          <w:szCs w:val="20"/>
        </w:rPr>
        <w:pPrChange w:id="112" w:author="馬慈蓮" w:date="2018-08-24T11:51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113" w:author="馬慈蓮" w:date="2019-06-25T09:02:00Z">
        <w:r>
          <w:rPr>
            <w:rFonts w:ascii="細明體" w:eastAsia="細明體" w:hAnsi="細明體" w:hint="eastAsia"/>
            <w:sz w:val="20"/>
            <w:szCs w:val="20"/>
          </w:rPr>
          <w:t>取得受款相關</w:t>
        </w:r>
      </w:ins>
      <w:ins w:id="114" w:author="馬慈蓮" w:date="2019-06-25T08:54:00Z">
        <w:r w:rsidR="001B4345">
          <w:rPr>
            <w:rFonts w:ascii="細明體" w:eastAsia="細明體" w:hAnsi="細明體" w:hint="eastAsia"/>
            <w:sz w:val="20"/>
            <w:szCs w:val="20"/>
          </w:rPr>
          <w:t>資料：</w:t>
        </w:r>
      </w:ins>
    </w:p>
    <w:p w:rsidR="006E21AA" w:rsidRPr="006E21AA" w:rsidRDefault="00EE15E0" w:rsidP="0045103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ins w:id="115" w:author="馬慈蓮" w:date="2019-06-25T09:11:00Z"/>
          <w:rFonts w:ascii="細明體" w:eastAsia="細明體" w:hAnsi="細明體"/>
          <w:color w:val="C00000"/>
          <w:kern w:val="2"/>
          <w:lang w:eastAsia="zh-TW"/>
          <w:rPrChange w:id="116" w:author="馬慈蓮" w:date="2019-06-25T09:11:00Z">
            <w:rPr>
              <w:ins w:id="117" w:author="馬慈蓮" w:date="2019-06-25T09:11:00Z"/>
              <w:rFonts w:ascii="細明體" w:eastAsia="細明體" w:hAnsi="細明體"/>
              <w:lang w:eastAsia="zh-TW"/>
            </w:rPr>
          </w:rPrChange>
        </w:rPr>
        <w:pPrChange w:id="118" w:author="馬慈蓮" w:date="2019-06-25T09:10:00Z">
          <w:pPr>
            <w:pStyle w:val="Tabletext"/>
            <w:keepLines w:val="0"/>
            <w:numPr>
              <w:ilvl w:val="2"/>
              <w:numId w:val="32"/>
            </w:numPr>
            <w:spacing w:after="0" w:line="240" w:lineRule="auto"/>
            <w:ind w:left="1418" w:hanging="567"/>
          </w:pPr>
        </w:pPrChange>
      </w:pPr>
      <w:ins w:id="119" w:author="馬慈蓮" w:date="2019-06-25T09:02:00Z">
        <w:r>
          <w:rPr>
            <w:rFonts w:ascii="細明體" w:eastAsia="細明體" w:hAnsi="細明體" w:hint="eastAsia"/>
            <w:lang w:eastAsia="zh-TW"/>
          </w:rPr>
          <w:t xml:space="preserve">IF </w:t>
        </w:r>
      </w:ins>
      <w:ins w:id="120" w:author="馬慈蓮" w:date="2019-06-25T09:11:00Z">
        <w:r w:rsidR="006E21AA" w:rsidRPr="006E21AA">
          <w:rPr>
            <w:rFonts w:ascii="細明體" w:eastAsia="細明體" w:hAnsi="細明體" w:hint="eastAsia"/>
            <w:lang w:eastAsia="zh-TW"/>
          </w:rPr>
          <w:t>DTAAI110BO</w:t>
        </w:r>
        <w:r w:rsidR="006E21AA">
          <w:rPr>
            <w:rFonts w:ascii="細明體" w:eastAsia="細明體" w:hAnsi="細明體" w:hint="eastAsia"/>
            <w:lang w:eastAsia="zh-TW"/>
          </w:rPr>
          <w:t>.</w:t>
        </w:r>
      </w:ins>
      <w:ins w:id="121" w:author="馬慈蓮" w:date="2019-06-25T09:12:00Z">
        <w:r w:rsidR="00D747D0">
          <w:rPr>
            <w:rFonts w:ascii="細明體" w:eastAsia="細明體" w:hAnsi="細明體" w:hint="eastAsia"/>
            <w:lang w:eastAsia="zh-TW"/>
          </w:rPr>
          <w:t xml:space="preserve">領取方式 = </w:t>
        </w:r>
        <w:r w:rsidR="00D747D0">
          <w:rPr>
            <w:rFonts w:ascii="細明體" w:eastAsia="細明體" w:hAnsi="細明體"/>
            <w:lang w:eastAsia="zh-TW"/>
          </w:rPr>
          <w:t>‘</w:t>
        </w:r>
        <w:r w:rsidR="00D747D0">
          <w:rPr>
            <w:rFonts w:ascii="細明體" w:eastAsia="細明體" w:hAnsi="細明體" w:hint="eastAsia"/>
            <w:lang w:eastAsia="zh-TW"/>
          </w:rPr>
          <w:t>1</w:t>
        </w:r>
        <w:r w:rsidR="00D747D0">
          <w:rPr>
            <w:rFonts w:ascii="細明體" w:eastAsia="細明體" w:hAnsi="細明體"/>
            <w:lang w:eastAsia="zh-TW"/>
          </w:rPr>
          <w:t>’</w:t>
        </w:r>
      </w:ins>
    </w:p>
    <w:p w:rsidR="0045103A" w:rsidRDefault="0045103A" w:rsidP="006E21A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ins w:id="122" w:author="馬慈蓮" w:date="2019-06-25T09:09:00Z"/>
          <w:rFonts w:ascii="細明體" w:eastAsia="細明體" w:hAnsi="細明體"/>
          <w:color w:val="C00000"/>
          <w:kern w:val="2"/>
          <w:lang w:eastAsia="zh-TW"/>
        </w:rPr>
        <w:pPrChange w:id="123" w:author="馬慈蓮" w:date="2019-06-25T09:11:00Z">
          <w:pPr>
            <w:pStyle w:val="Tabletext"/>
            <w:keepLines w:val="0"/>
            <w:numPr>
              <w:ilvl w:val="2"/>
              <w:numId w:val="32"/>
            </w:numPr>
            <w:spacing w:after="0" w:line="240" w:lineRule="auto"/>
            <w:ind w:left="1418" w:hanging="567"/>
          </w:pPr>
        </w:pPrChange>
      </w:pPr>
      <w:ins w:id="124" w:author="馬慈蓮" w:date="2019-06-25T09:09:00Z">
        <w:r>
          <w:rPr>
            <w:rFonts w:ascii="細明體" w:eastAsia="細明體" w:hAnsi="細明體" w:hint="eastAsia"/>
            <w:color w:val="C00000"/>
            <w:kern w:val="2"/>
            <w:lang w:eastAsia="zh-TW"/>
          </w:rPr>
          <w:t>取得$保戶一指通資料：CALL AA_M2Z100.</w:t>
        </w:r>
        <w:r w:rsidRPr="00EC3362">
          <w:rPr>
            <w:rFonts w:ascii="細明體" w:eastAsia="細明體" w:hAnsi="細明體"/>
            <w:color w:val="C00000"/>
            <w:kern w:val="2"/>
            <w:lang w:eastAsia="zh-TW"/>
          </w:rPr>
          <w:t>getOneTouchData</w:t>
        </w:r>
        <w:r>
          <w:rPr>
            <w:rFonts w:ascii="細明體" w:eastAsia="細明體" w:hAnsi="細明體"/>
            <w:color w:val="C00000"/>
            <w:kern w:val="2"/>
            <w:lang w:eastAsia="zh-TW"/>
          </w:rPr>
          <w:t>()</w:t>
        </w:r>
        <w:r w:rsidRPr="00D42360">
          <w:rPr>
            <w:rFonts w:ascii="細明體" w:eastAsia="細明體" w:hAnsi="細明體"/>
            <w:color w:val="C00000"/>
            <w:kern w:val="2"/>
            <w:lang w:eastAsia="zh-TW"/>
          </w:rPr>
          <w:t>，</w:t>
        </w:r>
        <w:r w:rsidRPr="00D42360">
          <w:rPr>
            <w:rFonts w:ascii="細明體" w:eastAsia="細明體" w:hAnsi="細明體" w:hint="eastAsia"/>
            <w:color w:val="C00000"/>
            <w:kern w:val="2"/>
            <w:lang w:eastAsia="zh-TW"/>
          </w:rPr>
          <w:t>傳入參數：</w:t>
        </w:r>
      </w:ins>
      <w:ins w:id="125" w:author="馬慈蓮" w:date="2019-06-25T09:10:00Z">
        <w:r w:rsidR="00AE7BD8" w:rsidRPr="00AE7BD8">
          <w:rPr>
            <w:rFonts w:ascii="細明體" w:eastAsia="細明體" w:hAnsi="細明體" w:hint="eastAsia"/>
            <w:color w:val="C00000"/>
            <w:kern w:val="2"/>
            <w:lang w:eastAsia="zh-TW"/>
          </w:rPr>
          <w:t>$DTAAI401.事故者ID</w:t>
        </w:r>
      </w:ins>
    </w:p>
    <w:p w:rsidR="0045103A" w:rsidRDefault="0045103A" w:rsidP="00307A67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ins w:id="126" w:author="馬慈蓮" w:date="2019-06-25T09:09:00Z"/>
          <w:rFonts w:ascii="細明體" w:eastAsia="細明體" w:hAnsi="細明體"/>
          <w:color w:val="C00000"/>
          <w:kern w:val="2"/>
          <w:lang w:eastAsia="zh-TW"/>
        </w:rPr>
        <w:pPrChange w:id="127" w:author="馬慈蓮" w:date="2019-06-25T09:10:00Z">
          <w:pPr>
            <w:pStyle w:val="Tabletext"/>
            <w:keepLines w:val="0"/>
            <w:numPr>
              <w:ilvl w:val="3"/>
              <w:numId w:val="32"/>
            </w:numPr>
            <w:spacing w:after="0" w:line="240" w:lineRule="auto"/>
            <w:ind w:left="1984" w:hanging="708"/>
          </w:pPr>
        </w:pPrChange>
      </w:pPr>
      <w:ins w:id="128" w:author="馬慈蓮" w:date="2019-06-25T09:09:00Z">
        <w:r>
          <w:rPr>
            <w:rFonts w:ascii="細明體" w:eastAsia="細明體" w:hAnsi="細明體" w:hint="eastAsia"/>
            <w:color w:val="C00000"/>
            <w:kern w:val="2"/>
            <w:lang w:eastAsia="zh-TW"/>
          </w:rPr>
          <w:t xml:space="preserve">IF </w:t>
        </w:r>
        <w:r w:rsidRPr="00ED0955">
          <w:rPr>
            <w:rFonts w:ascii="細明體" w:eastAsia="細明體" w:hAnsi="細明體" w:hint="eastAsia"/>
            <w:color w:val="C00000"/>
            <w:kern w:val="2"/>
            <w:lang w:eastAsia="zh-TW"/>
          </w:rPr>
          <w:t>$保戶一指通資料</w:t>
        </w:r>
        <w:r>
          <w:rPr>
            <w:rFonts w:ascii="細明體" w:eastAsia="細明體" w:hAnsi="細明體" w:hint="eastAsia"/>
            <w:color w:val="C00000"/>
            <w:kern w:val="2"/>
            <w:lang w:eastAsia="zh-TW"/>
          </w:rPr>
          <w:t xml:space="preserve">.RTN_CODE = </w:t>
        </w:r>
        <w:r>
          <w:rPr>
            <w:rFonts w:ascii="細明體" w:eastAsia="細明體" w:hAnsi="細明體"/>
            <w:color w:val="C00000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color w:val="C00000"/>
            <w:kern w:val="2"/>
            <w:lang w:eastAsia="zh-TW"/>
          </w:rPr>
          <w:t>0</w:t>
        </w:r>
        <w:r>
          <w:rPr>
            <w:rFonts w:ascii="細明體" w:eastAsia="細明體" w:hAnsi="細明體"/>
            <w:color w:val="C00000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color w:val="C00000"/>
            <w:kern w:val="2"/>
            <w:lang w:eastAsia="zh-TW"/>
          </w:rPr>
          <w:t>(表正常)</w:t>
        </w:r>
      </w:ins>
    </w:p>
    <w:p w:rsidR="0045103A" w:rsidRDefault="0045103A" w:rsidP="00F26B1C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ins w:id="129" w:author="馬慈蓮" w:date="2019-06-25T09:09:00Z"/>
          <w:rFonts w:ascii="細明體" w:eastAsia="細明體" w:hAnsi="細明體"/>
          <w:color w:val="C00000"/>
          <w:kern w:val="2"/>
          <w:lang w:eastAsia="zh-TW"/>
        </w:rPr>
        <w:pPrChange w:id="130" w:author="馬慈蓮" w:date="2019-06-25T09:12:00Z">
          <w:pPr>
            <w:pStyle w:val="Tabletext"/>
            <w:keepLines w:val="0"/>
            <w:numPr>
              <w:ilvl w:val="4"/>
              <w:numId w:val="32"/>
            </w:numPr>
            <w:spacing w:after="0" w:line="240" w:lineRule="auto"/>
            <w:ind w:left="2551" w:hanging="850"/>
          </w:pPr>
        </w:pPrChange>
      </w:pPr>
      <w:ins w:id="131" w:author="馬慈蓮" w:date="2019-06-25T09:09:00Z">
        <w:r>
          <w:rPr>
            <w:rFonts w:ascii="細明體" w:eastAsia="細明體" w:hAnsi="細明體" w:hint="eastAsia"/>
            <w:color w:val="C00000"/>
            <w:kern w:val="2"/>
            <w:lang w:eastAsia="zh-TW"/>
          </w:rPr>
          <w:t>取得</w:t>
        </w:r>
        <w:r w:rsidRPr="00ED0955">
          <w:rPr>
            <w:rFonts w:ascii="細明體" w:eastAsia="細明體" w:hAnsi="細明體" w:hint="eastAsia"/>
            <w:color w:val="C00000"/>
            <w:kern w:val="2"/>
            <w:lang w:eastAsia="zh-TW"/>
          </w:rPr>
          <w:t>$保戶一指通資料</w:t>
        </w:r>
        <w:r>
          <w:rPr>
            <w:rFonts w:ascii="細明體" w:eastAsia="細明體" w:hAnsi="細明體" w:hint="eastAsia"/>
            <w:color w:val="C00000"/>
            <w:kern w:val="2"/>
            <w:lang w:eastAsia="zh-TW"/>
          </w:rPr>
          <w:t>.RTN_LIST，並逐筆進行判斷</w:t>
        </w:r>
      </w:ins>
    </w:p>
    <w:p w:rsidR="0045103A" w:rsidRPr="00073A11" w:rsidRDefault="0045103A" w:rsidP="00073A11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ins w:id="132" w:author="馬慈蓮" w:date="2019-06-25T09:09:00Z"/>
          <w:rFonts w:ascii="細明體" w:eastAsia="細明體" w:hAnsi="細明體" w:hint="eastAsia"/>
          <w:color w:val="C00000"/>
          <w:kern w:val="2"/>
          <w:lang w:eastAsia="zh-TW"/>
        </w:rPr>
      </w:pPr>
      <w:ins w:id="133" w:author="馬慈蓮" w:date="2019-06-25T09:09:00Z">
        <w:r>
          <w:rPr>
            <w:rFonts w:ascii="細明體" w:eastAsia="細明體" w:hAnsi="細明體"/>
            <w:color w:val="C00000"/>
            <w:kern w:val="2"/>
            <w:lang w:eastAsia="zh-TW"/>
          </w:rPr>
          <w:t xml:space="preserve">IF </w:t>
        </w:r>
        <w:r>
          <w:rPr>
            <w:rFonts w:ascii="細明體" w:eastAsia="細明體" w:hAnsi="細明體" w:hint="eastAsia"/>
            <w:color w:val="C00000"/>
            <w:kern w:val="2"/>
            <w:lang w:eastAsia="zh-TW"/>
          </w:rPr>
          <w:t xml:space="preserve">$RTN_LIST.CURR = </w:t>
        </w:r>
        <w:r>
          <w:rPr>
            <w:rFonts w:ascii="細明體" w:eastAsia="細明體" w:hAnsi="細明體"/>
            <w:color w:val="C00000"/>
            <w:kern w:val="2"/>
            <w:lang w:eastAsia="zh-TW"/>
          </w:rPr>
          <w:t>‘NTD’(</w:t>
        </w:r>
        <w:r>
          <w:rPr>
            <w:rFonts w:ascii="細明體" w:eastAsia="細明體" w:hAnsi="細明體" w:hint="eastAsia"/>
            <w:color w:val="C00000"/>
            <w:kern w:val="2"/>
            <w:lang w:eastAsia="zh-TW"/>
          </w:rPr>
          <w:t>台幣</w:t>
        </w:r>
        <w:r>
          <w:rPr>
            <w:rFonts w:ascii="細明體" w:eastAsia="細明體" w:hAnsi="細明體"/>
            <w:color w:val="C00000"/>
            <w:kern w:val="2"/>
            <w:lang w:eastAsia="zh-TW"/>
          </w:rPr>
          <w:t>)</w:t>
        </w:r>
      </w:ins>
    </w:p>
    <w:p w:rsidR="0045103A" w:rsidRDefault="00EF645B" w:rsidP="0045103A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ins w:id="134" w:author="馬慈蓮" w:date="2019-06-25T09:09:00Z"/>
          <w:rFonts w:ascii="細明體" w:eastAsia="細明體" w:hAnsi="細明體"/>
          <w:color w:val="C00000"/>
          <w:kern w:val="2"/>
          <w:lang w:eastAsia="zh-TW"/>
        </w:rPr>
      </w:pPr>
      <w:ins w:id="135" w:author="馬慈蓮" w:date="2019-06-25T09:56:00Z">
        <w:r>
          <w:rPr>
            <w:rFonts w:ascii="細明體" w:eastAsia="細明體" w:hAnsi="細明體" w:hint="eastAsia"/>
            <w:color w:val="C00000"/>
            <w:kern w:val="2"/>
            <w:lang w:eastAsia="zh-TW"/>
          </w:rPr>
          <w:t>$</w:t>
        </w:r>
      </w:ins>
      <w:ins w:id="136" w:author="馬慈蓮" w:date="2019-06-25T09:09:00Z">
        <w:r w:rsidR="0045103A">
          <w:rPr>
            <w:rFonts w:ascii="細明體" w:eastAsia="細明體" w:hAnsi="細明體" w:hint="eastAsia"/>
            <w:color w:val="C00000"/>
            <w:kern w:val="2"/>
            <w:lang w:eastAsia="zh-TW"/>
          </w:rPr>
          <w:t>領取方式</w:t>
        </w:r>
      </w:ins>
      <w:ins w:id="137" w:author="馬慈蓮" w:date="2019-06-25T09:56:00Z">
        <w:r w:rsidRPr="00EF645B">
          <w:rPr>
            <w:rFonts w:ascii="細明體" w:eastAsia="細明體" w:hAnsi="細明體" w:hint="eastAsia"/>
            <w:color w:val="C00000"/>
            <w:kern w:val="2"/>
            <w:lang w:eastAsia="zh-TW"/>
          </w:rPr>
          <w:t xml:space="preserve">= </w:t>
        </w:r>
        <w:r w:rsidRPr="00EF645B">
          <w:rPr>
            <w:rFonts w:ascii="細明體" w:eastAsia="細明體" w:hAnsi="細明體"/>
            <w:color w:val="C00000"/>
            <w:kern w:val="2"/>
            <w:lang w:eastAsia="zh-TW"/>
          </w:rPr>
          <w:t>‘1’</w:t>
        </w:r>
      </w:ins>
    </w:p>
    <w:p w:rsidR="0045103A" w:rsidRDefault="00EF645B" w:rsidP="0045103A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ins w:id="138" w:author="馬慈蓮" w:date="2019-06-25T09:09:00Z"/>
          <w:rFonts w:ascii="細明體" w:eastAsia="細明體" w:hAnsi="細明體"/>
          <w:color w:val="C00000"/>
          <w:kern w:val="2"/>
          <w:lang w:eastAsia="zh-TW"/>
        </w:rPr>
      </w:pPr>
      <w:ins w:id="139" w:author="馬慈蓮" w:date="2019-06-25T09:56:00Z">
        <w:r>
          <w:rPr>
            <w:rFonts w:ascii="細明體" w:eastAsia="細明體" w:hAnsi="細明體" w:hint="eastAsia"/>
            <w:color w:val="C00000"/>
            <w:kern w:val="2"/>
            <w:lang w:eastAsia="zh-TW"/>
          </w:rPr>
          <w:t>$</w:t>
        </w:r>
      </w:ins>
      <w:ins w:id="140" w:author="馬慈蓮" w:date="2019-06-25T09:09:00Z">
        <w:r w:rsidR="0045103A">
          <w:rPr>
            <w:rFonts w:ascii="細明體" w:eastAsia="細明體" w:hAnsi="細明體" w:hint="eastAsia"/>
            <w:color w:val="C00000"/>
            <w:kern w:val="2"/>
            <w:lang w:eastAsia="zh-TW"/>
          </w:rPr>
          <w:t xml:space="preserve">行庫代號 = </w:t>
        </w:r>
        <w:r w:rsidR="0045103A" w:rsidRPr="00615AB3">
          <w:rPr>
            <w:rFonts w:ascii="細明體" w:eastAsia="細明體" w:hAnsi="細明體" w:hint="eastAsia"/>
            <w:color w:val="C00000"/>
            <w:kern w:val="2"/>
            <w:lang w:eastAsia="zh-TW"/>
          </w:rPr>
          <w:t>$RTN_LIST.</w:t>
        </w:r>
        <w:r w:rsidR="0045103A">
          <w:rPr>
            <w:rFonts w:ascii="細明體" w:eastAsia="細明體" w:hAnsi="細明體" w:hint="eastAsia"/>
            <w:color w:val="C00000"/>
            <w:kern w:val="2"/>
            <w:lang w:eastAsia="zh-TW"/>
          </w:rPr>
          <w:t>BANK_NO</w:t>
        </w:r>
      </w:ins>
    </w:p>
    <w:p w:rsidR="0045103A" w:rsidRDefault="00EF645B" w:rsidP="0045103A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ins w:id="141" w:author="馬慈蓮" w:date="2019-06-25T09:09:00Z"/>
          <w:rFonts w:ascii="細明體" w:eastAsia="細明體" w:hAnsi="細明體"/>
          <w:color w:val="C00000"/>
          <w:kern w:val="2"/>
          <w:lang w:eastAsia="zh-TW"/>
        </w:rPr>
      </w:pPr>
      <w:ins w:id="142" w:author="馬慈蓮" w:date="2019-06-25T09:56:00Z">
        <w:r>
          <w:rPr>
            <w:rFonts w:ascii="細明體" w:eastAsia="細明體" w:hAnsi="細明體" w:hint="eastAsia"/>
            <w:color w:val="C00000"/>
            <w:kern w:val="2"/>
            <w:lang w:eastAsia="zh-TW"/>
          </w:rPr>
          <w:t>$</w:t>
        </w:r>
      </w:ins>
      <w:ins w:id="143" w:author="馬慈蓮" w:date="2019-06-25T09:09:00Z">
        <w:r w:rsidR="0045103A">
          <w:rPr>
            <w:rFonts w:ascii="細明體" w:eastAsia="細明體" w:hAnsi="細明體" w:hint="eastAsia"/>
            <w:color w:val="C00000"/>
            <w:kern w:val="2"/>
            <w:lang w:eastAsia="zh-TW"/>
          </w:rPr>
          <w:t xml:space="preserve">金融機構(中文) = </w:t>
        </w:r>
        <w:r w:rsidR="0045103A" w:rsidRPr="00642720">
          <w:rPr>
            <w:rFonts w:ascii="細明體" w:eastAsia="細明體" w:hAnsi="細明體" w:hint="eastAsia"/>
            <w:color w:val="C00000"/>
            <w:kern w:val="2"/>
            <w:lang w:eastAsia="zh-TW"/>
          </w:rPr>
          <w:t>$RTN_LIST.</w:t>
        </w:r>
        <w:r w:rsidR="0045103A">
          <w:rPr>
            <w:rFonts w:ascii="細明體" w:eastAsia="細明體" w:hAnsi="細明體" w:hint="eastAsia"/>
            <w:color w:val="C00000"/>
            <w:kern w:val="2"/>
            <w:lang w:eastAsia="zh-TW"/>
          </w:rPr>
          <w:t>BANK_NAME</w:t>
        </w:r>
      </w:ins>
    </w:p>
    <w:p w:rsidR="0045103A" w:rsidRDefault="00EF645B" w:rsidP="0045103A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ins w:id="144" w:author="馬慈蓮" w:date="2019-06-25T09:09:00Z"/>
          <w:rFonts w:ascii="細明體" w:eastAsia="細明體" w:hAnsi="細明體"/>
          <w:color w:val="C00000"/>
          <w:kern w:val="2"/>
          <w:lang w:eastAsia="zh-TW"/>
        </w:rPr>
      </w:pPr>
      <w:ins w:id="145" w:author="馬慈蓮" w:date="2019-06-25T09:56:00Z">
        <w:r>
          <w:rPr>
            <w:rFonts w:ascii="細明體" w:eastAsia="細明體" w:hAnsi="細明體" w:hint="eastAsia"/>
            <w:color w:val="C00000"/>
            <w:kern w:val="2"/>
            <w:lang w:eastAsia="zh-TW"/>
          </w:rPr>
          <w:t>$</w:t>
        </w:r>
      </w:ins>
      <w:ins w:id="146" w:author="馬慈蓮" w:date="2019-06-25T09:09:00Z">
        <w:r w:rsidR="0045103A">
          <w:rPr>
            <w:rFonts w:ascii="細明體" w:eastAsia="細明體" w:hAnsi="細明體" w:hint="eastAsia"/>
            <w:color w:val="C00000"/>
            <w:kern w:val="2"/>
            <w:lang w:eastAsia="zh-TW"/>
          </w:rPr>
          <w:t xml:space="preserve">帳號 = </w:t>
        </w:r>
        <w:r w:rsidR="0045103A" w:rsidRPr="00642720">
          <w:rPr>
            <w:rFonts w:ascii="細明體" w:eastAsia="細明體" w:hAnsi="細明體" w:hint="eastAsia"/>
            <w:color w:val="C00000"/>
            <w:kern w:val="2"/>
            <w:lang w:eastAsia="zh-TW"/>
          </w:rPr>
          <w:t>$RTN_LIST.</w:t>
        </w:r>
        <w:r w:rsidR="0045103A">
          <w:rPr>
            <w:rFonts w:ascii="細明體" w:eastAsia="細明體" w:hAnsi="細明體" w:hint="eastAsia"/>
            <w:color w:val="C00000"/>
            <w:kern w:val="2"/>
            <w:lang w:eastAsia="zh-TW"/>
          </w:rPr>
          <w:t>ACNT_NO</w:t>
        </w:r>
      </w:ins>
    </w:p>
    <w:p w:rsidR="0045103A" w:rsidRDefault="0045103A" w:rsidP="00A73E4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ins w:id="147" w:author="馬慈蓮" w:date="2019-06-25T09:09:00Z"/>
          <w:rFonts w:ascii="細明體" w:eastAsia="細明體" w:hAnsi="細明體"/>
          <w:color w:val="C00000"/>
          <w:kern w:val="2"/>
          <w:lang w:eastAsia="zh-TW"/>
        </w:rPr>
        <w:pPrChange w:id="148" w:author="馬慈蓮" w:date="2019-06-25T09:13:00Z">
          <w:pPr>
            <w:pStyle w:val="Tabletext"/>
            <w:keepLines w:val="0"/>
            <w:numPr>
              <w:ilvl w:val="3"/>
              <w:numId w:val="32"/>
            </w:numPr>
            <w:spacing w:after="0" w:line="240" w:lineRule="auto"/>
            <w:ind w:left="1984" w:hanging="708"/>
          </w:pPr>
        </w:pPrChange>
      </w:pPr>
      <w:ins w:id="149" w:author="馬慈蓮" w:date="2019-06-25T09:09:00Z">
        <w:r>
          <w:rPr>
            <w:rFonts w:ascii="細明體" w:eastAsia="細明體" w:hAnsi="細明體" w:hint="eastAsia"/>
            <w:color w:val="C00000"/>
            <w:kern w:val="2"/>
            <w:lang w:eastAsia="zh-TW"/>
          </w:rPr>
          <w:t>ELSE</w:t>
        </w:r>
      </w:ins>
    </w:p>
    <w:p w:rsidR="0045103A" w:rsidRDefault="001B7A77" w:rsidP="00A73E46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ins w:id="150" w:author="馬慈蓮" w:date="2019-06-25T09:09:00Z"/>
          <w:rFonts w:ascii="細明體" w:eastAsia="細明體" w:hAnsi="細明體"/>
          <w:color w:val="C00000"/>
          <w:kern w:val="2"/>
          <w:lang w:eastAsia="zh-TW"/>
        </w:rPr>
        <w:pPrChange w:id="151" w:author="馬慈蓮" w:date="2019-06-25T09:13:00Z">
          <w:pPr>
            <w:pStyle w:val="Tabletext"/>
            <w:keepLines w:val="0"/>
            <w:numPr>
              <w:ilvl w:val="4"/>
              <w:numId w:val="32"/>
            </w:numPr>
            <w:spacing w:after="0" w:line="240" w:lineRule="auto"/>
            <w:ind w:left="2551" w:hanging="850"/>
          </w:pPr>
        </w:pPrChange>
      </w:pPr>
      <w:ins w:id="152" w:author="馬慈蓮" w:date="2019-06-25T09:13:00Z">
        <w:r>
          <w:rPr>
            <w:rFonts w:ascii="細明體" w:eastAsia="細明體" w:hAnsi="細明體" w:hint="eastAsia"/>
            <w:color w:val="C00000"/>
            <w:kern w:val="2"/>
            <w:lang w:eastAsia="zh-TW"/>
          </w:rPr>
          <w:t xml:space="preserve">$領取方式 = </w:t>
        </w:r>
        <w:r>
          <w:rPr>
            <w:rFonts w:ascii="細明體" w:eastAsia="細明體" w:hAnsi="細明體"/>
            <w:color w:val="C00000"/>
            <w:kern w:val="2"/>
            <w:lang w:eastAsia="zh-TW"/>
          </w:rPr>
          <w:t>‘</w:t>
        </w:r>
      </w:ins>
      <w:ins w:id="153" w:author="馬慈蓮" w:date="2019-06-25T09:55:00Z">
        <w:r w:rsidR="0045748E">
          <w:rPr>
            <w:rFonts w:ascii="細明體" w:eastAsia="細明體" w:hAnsi="細明體" w:hint="eastAsia"/>
            <w:color w:val="C00000"/>
            <w:kern w:val="2"/>
            <w:lang w:eastAsia="zh-TW"/>
          </w:rPr>
          <w:t>5</w:t>
        </w:r>
      </w:ins>
      <w:ins w:id="154" w:author="馬慈蓮" w:date="2019-06-25T09:13:00Z">
        <w:r>
          <w:rPr>
            <w:rFonts w:ascii="細明體" w:eastAsia="細明體" w:hAnsi="細明體"/>
            <w:color w:val="C00000"/>
            <w:kern w:val="2"/>
            <w:lang w:eastAsia="zh-TW"/>
          </w:rPr>
          <w:t>’</w:t>
        </w:r>
      </w:ins>
      <w:ins w:id="155" w:author="馬慈蓮" w:date="2019-06-25T09:55:00Z">
        <w:r w:rsidR="0045748E">
          <w:rPr>
            <w:rFonts w:ascii="細明體" w:eastAsia="細明體" w:hAnsi="細明體" w:hint="eastAsia"/>
            <w:color w:val="C00000"/>
            <w:kern w:val="2"/>
            <w:lang w:eastAsia="zh-TW"/>
          </w:rPr>
          <w:t>(取消禁背支票)</w:t>
        </w:r>
      </w:ins>
    </w:p>
    <w:p w:rsidR="005E29A2" w:rsidRDefault="005E29A2" w:rsidP="0045103A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156" w:author="馬慈蓮" w:date="2019-06-25T09:02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2835"/>
        <w:gridCol w:w="2693"/>
      </w:tblGrid>
      <w:tr w:rsidR="00666B93" w:rsidRPr="00C9259B" w:rsidTr="00C9259B">
        <w:tc>
          <w:tcPr>
            <w:tcW w:w="2093" w:type="dxa"/>
            <w:shd w:val="clear" w:color="auto" w:fill="D9D9D9"/>
          </w:tcPr>
          <w:p w:rsidR="00666B93" w:rsidRPr="00C9259B" w:rsidRDefault="00666B9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b/>
                <w:sz w:val="20"/>
                <w:szCs w:val="20"/>
              </w:rPr>
              <w:t>DTAAA210</w:t>
            </w:r>
          </w:p>
        </w:tc>
        <w:tc>
          <w:tcPr>
            <w:tcW w:w="1843" w:type="dxa"/>
            <w:shd w:val="clear" w:color="auto" w:fill="D9D9D9"/>
          </w:tcPr>
          <w:p w:rsidR="00666B93" w:rsidRPr="00C9259B" w:rsidRDefault="00666B9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/>
          </w:tcPr>
          <w:p w:rsidR="00666B93" w:rsidRPr="00C9259B" w:rsidRDefault="00666B93" w:rsidP="00C9259B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693" w:type="dxa"/>
            <w:shd w:val="clear" w:color="auto" w:fill="D9D9D9"/>
          </w:tcPr>
          <w:p w:rsidR="00666B93" w:rsidRPr="00C9259B" w:rsidRDefault="00666B93" w:rsidP="00C9259B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事故者ID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OCR_ID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C9259B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DTAAI421.身分字號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事故日期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OCR_DATE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DTAAI421.入院日期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受理日期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INPUT_DATE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系統日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4D017C" w:rsidRPr="00C9259B" w:rsidTr="00C9259B">
        <w:tc>
          <w:tcPr>
            <w:tcW w:w="2093" w:type="dxa"/>
            <w:shd w:val="clear" w:color="auto" w:fill="auto"/>
            <w:vAlign w:val="center"/>
          </w:tcPr>
          <w:p w:rsidR="004D017C" w:rsidRPr="00C9259B" w:rsidRDefault="004D017C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017C" w:rsidRPr="00C9259B" w:rsidRDefault="004D017C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D017C" w:rsidRPr="00C9259B" w:rsidRDefault="004D017C" w:rsidP="00C9259B">
            <w:pPr>
              <w:widowControl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DTAAA401.受理編號</w:t>
            </w:r>
          </w:p>
        </w:tc>
        <w:tc>
          <w:tcPr>
            <w:tcW w:w="2693" w:type="dxa"/>
            <w:shd w:val="clear" w:color="auto" w:fill="auto"/>
          </w:tcPr>
          <w:p w:rsidR="004D017C" w:rsidRPr="00C9259B" w:rsidRDefault="004D017C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事故者姓名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OCR_NAME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C9259B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DTAAI421.姓名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事故者出生日期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OCR_BRDY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DTAAI421.出生日期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居住地址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OCR_ADDR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DTAAA110.地址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居住地址郵遞區號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OCR_ZIP_CODE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DTAAI110.郵遞區號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白天易晤地址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DAY_ADDR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DTAAI110.地址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白天易晤地址郵遞區號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DAY_ZIP_CODE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DTAAI110.郵遞區號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C9259B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事故者手機號碼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color w:val="000000"/>
                <w:sz w:val="20"/>
                <w:szCs w:val="20"/>
              </w:rPr>
              <w:t>OCR_MOBIL_TEL</w:t>
            </w:r>
          </w:p>
        </w:tc>
        <w:tc>
          <w:tcPr>
            <w:tcW w:w="2835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DTAAI110.保戶手機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申請日期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APLY_DATE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C9259B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系統日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申請種類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APLY_KIND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D8779E" w:rsidRDefault="00C76022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8779E">
              <w:rPr>
                <w:rFonts w:ascii="細明體" w:eastAsia="細明體" w:hAnsi="細明體" w:hint="eastAsia"/>
                <w:sz w:val="20"/>
                <w:szCs w:val="20"/>
              </w:rPr>
              <w:t>以DTAAI421.疾病代碼前3碼，讀取 DTAAC050，取得</w:t>
            </w:r>
            <w:r w:rsidR="00F87246" w:rsidRPr="00D8779E">
              <w:rPr>
                <w:rFonts w:ascii="細明體" w:eastAsia="細明體" w:hAnsi="細明體" w:hint="eastAsia"/>
                <w:sz w:val="20"/>
                <w:szCs w:val="20"/>
              </w:rPr>
              <w:t>：</w:t>
            </w:r>
            <w:r w:rsidR="000E2726" w:rsidRPr="00D8779E">
              <w:rPr>
                <w:rFonts w:ascii="細明體" w:eastAsia="細明體" w:hAnsi="細明體" w:hint="eastAsia"/>
                <w:sz w:val="20"/>
                <w:szCs w:val="20"/>
              </w:rPr>
              <w:t>申請種類(APLY_KIND)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理賠類別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CFM_APLY_KIND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"E_F"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領取方式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PAY_TYPE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C9259B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del w:id="157" w:author="馬慈蓮" w:date="2019-06-25T09:56:00Z">
              <w:r w:rsidRPr="00C9259B" w:rsidDel="00F51ABA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delText>DTAAI110.</w:delText>
              </w:r>
            </w:del>
            <w:ins w:id="158" w:author="馬慈蓮" w:date="2019-06-25T09:56:00Z">
              <w:r w:rsidR="00F51ABA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$</w:t>
              </w:r>
            </w:ins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領取方式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戶名1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ACPT_NAME_1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DTAAI421.姓名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身分證字號1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ACPT_ID_1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DTAAI421.身分字號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金融機構1(分行)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ACPT_BANK_NAME1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del w:id="159" w:author="馬慈蓮" w:date="2019-06-25T09:57:00Z">
              <w:r w:rsidRPr="00C9259B" w:rsidDel="00F51ABA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delText>DTAAI110.</w:delText>
              </w:r>
            </w:del>
            <w:ins w:id="160" w:author="馬慈蓮" w:date="2019-06-25T09:57:00Z">
              <w:r w:rsidR="00F51ABA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$</w:t>
              </w:r>
            </w:ins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金融機構(分行)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分行通匯代號1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ACPT_BANK_NO1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del w:id="161" w:author="馬慈蓮" w:date="2019-06-25T09:57:00Z">
              <w:r w:rsidRPr="00C9259B" w:rsidDel="00F51ABA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delText>DTAAI110.</w:delText>
              </w:r>
            </w:del>
            <w:ins w:id="162" w:author="馬慈蓮" w:date="2019-06-25T09:57:00Z">
              <w:r w:rsidR="00F51ABA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$</w:t>
              </w:r>
            </w:ins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行庫代號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帳號1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ACPT_ACNT_NO1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del w:id="163" w:author="馬慈蓮" w:date="2019-06-25T09:57:00Z">
              <w:r w:rsidRPr="00C9259B" w:rsidDel="00F51ABA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delText>DTAAI110.</w:delText>
              </w:r>
            </w:del>
            <w:ins w:id="164" w:author="馬慈蓮" w:date="2019-06-25T09:57:00Z">
              <w:r w:rsidR="00F51ABA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$</w:t>
              </w:r>
            </w:ins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帳號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送件人ID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TRN_ID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7B3B67" w:rsidRDefault="00666B93" w:rsidP="00C9259B">
            <w:pPr>
              <w:widowControl/>
              <w:rPr>
                <w:rFonts w:ascii="細明體" w:eastAsia="細明體" w:hAnsi="細明體"/>
                <w:strike/>
                <w:color w:val="FF0000"/>
                <w:kern w:val="0"/>
                <w:sz w:val="20"/>
                <w:szCs w:val="20"/>
                <w:rPrChange w:id="165" w:author="馬慈蓮" w:date="2018-08-24T11:52:00Z">
                  <w:rPr>
                    <w:rFonts w:ascii="細明體" w:eastAsia="細明體" w:hAnsi="細明體"/>
                    <w:color w:val="FF0000"/>
                    <w:kern w:val="0"/>
                    <w:sz w:val="20"/>
                    <w:szCs w:val="20"/>
                  </w:rPr>
                </w:rPrChange>
              </w:rPr>
            </w:pPr>
            <w:r w:rsidRPr="007B3B67">
              <w:rPr>
                <w:rFonts w:ascii="細明體" w:eastAsia="細明體" w:hAnsi="細明體" w:hint="eastAsia"/>
                <w:strike/>
                <w:color w:val="FF0000"/>
                <w:sz w:val="20"/>
                <w:szCs w:val="20"/>
                <w:rPrChange w:id="166" w:author="馬慈蓮" w:date="2018-08-24T11:52:00Z">
                  <w:rPr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  <w:t>待理企確認</w:t>
            </w:r>
            <w:ins w:id="167" w:author="馬慈蓮" w:date="2018-08-24T11:52:00Z">
              <w:r w:rsidR="007B3B67" w:rsidRPr="007B3B67">
                <w:rPr>
                  <w:rFonts w:ascii="細明體" w:eastAsia="細明體" w:hAnsi="細明體" w:hint="eastAsia"/>
                  <w:color w:val="FF0000"/>
                  <w:sz w:val="20"/>
                  <w:szCs w:val="20"/>
                  <w:rPrChange w:id="168" w:author="馬慈蓮" w:date="2018-08-24T11:52:00Z">
                    <w:rPr>
                      <w:rFonts w:ascii="細明體" w:eastAsia="細明體" w:hAnsi="細明體" w:hint="eastAsia"/>
                      <w:strike/>
                      <w:color w:val="FF0000"/>
                      <w:sz w:val="20"/>
                      <w:szCs w:val="20"/>
                    </w:rPr>
                  </w:rPrChange>
                </w:rPr>
                <w:t>同送件人資料</w:t>
              </w:r>
            </w:ins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送件人姓名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TRN_NAME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7B3B67" w:rsidRDefault="00666B93" w:rsidP="00666B93">
            <w:pPr>
              <w:rPr>
                <w:rFonts w:ascii="細明體" w:eastAsia="細明體" w:hAnsi="細明體" w:hint="eastAsia"/>
                <w:strike/>
                <w:color w:val="FF0000"/>
                <w:sz w:val="20"/>
                <w:szCs w:val="20"/>
                <w:rPrChange w:id="169" w:author="馬慈蓮" w:date="2018-08-24T11:52:00Z">
                  <w:rPr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7B3B67">
              <w:rPr>
                <w:rFonts w:ascii="細明體" w:eastAsia="細明體" w:hAnsi="細明體" w:hint="eastAsia"/>
                <w:strike/>
                <w:color w:val="FF0000"/>
                <w:sz w:val="20"/>
                <w:szCs w:val="20"/>
                <w:rPrChange w:id="170" w:author="馬慈蓮" w:date="2018-08-24T11:52:00Z">
                  <w:rPr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  <w:t>待理企確認</w:t>
            </w:r>
            <w:ins w:id="171" w:author="馬慈蓮" w:date="2018-08-24T11:52:00Z">
              <w:r w:rsidR="007B3B67" w:rsidRPr="007B3B67">
                <w:rPr>
                  <w:rFonts w:ascii="細明體" w:eastAsia="細明體" w:hAnsi="細明體" w:hint="eastAsia"/>
                  <w:color w:val="FF0000"/>
                  <w:sz w:val="20"/>
                  <w:szCs w:val="20"/>
                  <w:rPrChange w:id="172" w:author="馬慈蓮" w:date="2018-08-24T11:52:00Z">
                    <w:rPr>
                      <w:rFonts w:ascii="細明體" w:eastAsia="細明體" w:hAnsi="細明體" w:hint="eastAsia"/>
                      <w:strike/>
                      <w:color w:val="FF0000"/>
                      <w:sz w:val="20"/>
                      <w:szCs w:val="20"/>
                    </w:rPr>
                  </w:rPrChange>
                </w:rPr>
                <w:t>同送件人資料</w:t>
              </w:r>
            </w:ins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送件人單位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TRN_DIV_NO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7B3B67" w:rsidRDefault="00666B93" w:rsidP="00666B93">
            <w:pPr>
              <w:rPr>
                <w:rFonts w:ascii="細明體" w:eastAsia="細明體" w:hAnsi="細明體" w:hint="eastAsia"/>
                <w:strike/>
                <w:color w:val="FF0000"/>
                <w:sz w:val="20"/>
                <w:szCs w:val="20"/>
                <w:rPrChange w:id="173" w:author="馬慈蓮" w:date="2018-08-24T11:52:00Z">
                  <w:rPr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7B3B67">
              <w:rPr>
                <w:rFonts w:ascii="細明體" w:eastAsia="細明體" w:hAnsi="細明體" w:hint="eastAsia"/>
                <w:strike/>
                <w:color w:val="FF0000"/>
                <w:sz w:val="20"/>
                <w:szCs w:val="20"/>
                <w:rPrChange w:id="174" w:author="馬慈蓮" w:date="2018-08-24T11:52:00Z">
                  <w:rPr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  <w:t>待理企確認</w:t>
            </w:r>
            <w:ins w:id="175" w:author="馬慈蓮" w:date="2018-08-24T11:52:00Z">
              <w:r w:rsidR="007B3B67" w:rsidRPr="007B3B67">
                <w:rPr>
                  <w:rFonts w:ascii="細明體" w:eastAsia="細明體" w:hAnsi="細明體" w:hint="eastAsia"/>
                  <w:color w:val="FF0000"/>
                  <w:sz w:val="20"/>
                  <w:szCs w:val="20"/>
                  <w:rPrChange w:id="176" w:author="馬慈蓮" w:date="2018-08-24T11:52:00Z">
                    <w:rPr>
                      <w:rFonts w:ascii="細明體" w:eastAsia="細明體" w:hAnsi="細明體" w:hint="eastAsia"/>
                      <w:strike/>
                      <w:color w:val="FF0000"/>
                      <w:sz w:val="20"/>
                      <w:szCs w:val="20"/>
                    </w:rPr>
                  </w:rPrChange>
                </w:rPr>
                <w:t>同送件人資料</w:t>
              </w:r>
            </w:ins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送件人單位名稱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TRN_DIV_NAME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7B3B67" w:rsidRDefault="00666B93" w:rsidP="00666B93">
            <w:pPr>
              <w:rPr>
                <w:rFonts w:ascii="細明體" w:eastAsia="細明體" w:hAnsi="細明體" w:hint="eastAsia"/>
                <w:strike/>
                <w:color w:val="FF0000"/>
                <w:sz w:val="20"/>
                <w:szCs w:val="20"/>
                <w:rPrChange w:id="177" w:author="馬慈蓮" w:date="2018-08-24T11:52:00Z">
                  <w:rPr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7B3B67">
              <w:rPr>
                <w:rFonts w:ascii="細明體" w:eastAsia="細明體" w:hAnsi="細明體" w:hint="eastAsia"/>
                <w:strike/>
                <w:color w:val="FF0000"/>
                <w:sz w:val="20"/>
                <w:szCs w:val="20"/>
                <w:rPrChange w:id="178" w:author="馬慈蓮" w:date="2018-08-24T11:52:00Z">
                  <w:rPr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  <w:t>待理企確認</w:t>
            </w:r>
            <w:ins w:id="179" w:author="馬慈蓮" w:date="2018-08-24T11:52:00Z">
              <w:r w:rsidR="007B3B67" w:rsidRPr="007B3B67">
                <w:rPr>
                  <w:rFonts w:ascii="細明體" w:eastAsia="細明體" w:hAnsi="細明體" w:hint="eastAsia"/>
                  <w:color w:val="FF0000"/>
                  <w:sz w:val="20"/>
                  <w:szCs w:val="20"/>
                  <w:rPrChange w:id="180" w:author="馬慈蓮" w:date="2018-08-24T11:53:00Z">
                    <w:rPr>
                      <w:rFonts w:ascii="細明體" w:eastAsia="細明體" w:hAnsi="細明體" w:hint="eastAsia"/>
                      <w:strike/>
                      <w:color w:val="FF0000"/>
                      <w:sz w:val="20"/>
                      <w:szCs w:val="20"/>
                    </w:rPr>
                  </w:rPrChange>
                </w:rPr>
                <w:t>同送件人資料</w:t>
              </w:r>
            </w:ins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聯絡電話_1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TEL_NO_1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7B3B67" w:rsidRDefault="00666B93" w:rsidP="00666B93">
            <w:pPr>
              <w:rPr>
                <w:rFonts w:ascii="細明體" w:eastAsia="細明體" w:hAnsi="細明體" w:hint="eastAsia"/>
                <w:strike/>
                <w:color w:val="FF0000"/>
                <w:sz w:val="20"/>
                <w:szCs w:val="20"/>
                <w:rPrChange w:id="181" w:author="馬慈蓮" w:date="2018-08-24T11:52:00Z">
                  <w:rPr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7B3B67">
              <w:rPr>
                <w:rFonts w:ascii="細明體" w:eastAsia="細明體" w:hAnsi="細明體" w:hint="eastAsia"/>
                <w:strike/>
                <w:color w:val="FF0000"/>
                <w:sz w:val="20"/>
                <w:szCs w:val="20"/>
                <w:rPrChange w:id="182" w:author="馬慈蓮" w:date="2018-08-24T11:52:00Z">
                  <w:rPr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  <w:t>待理企確認</w:t>
            </w:r>
            <w:ins w:id="183" w:author="馬慈蓮" w:date="2018-08-24T11:52:00Z">
              <w:r w:rsidR="007B3B67" w:rsidRPr="007B3B67">
                <w:rPr>
                  <w:rFonts w:ascii="細明體" w:eastAsia="細明體" w:hAnsi="細明體" w:hint="eastAsia"/>
                  <w:color w:val="FF0000"/>
                  <w:sz w:val="20"/>
                  <w:szCs w:val="20"/>
                  <w:rPrChange w:id="184" w:author="馬慈蓮" w:date="2018-08-24T11:53:00Z">
                    <w:rPr>
                      <w:rFonts w:ascii="細明體" w:eastAsia="細明體" w:hAnsi="細明體" w:hint="eastAsia"/>
                      <w:strike/>
                      <w:color w:val="FF0000"/>
                      <w:sz w:val="20"/>
                      <w:szCs w:val="20"/>
                    </w:rPr>
                  </w:rPrChange>
                </w:rPr>
                <w:t>同送件人資料</w:t>
              </w:r>
            </w:ins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受理單位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INPUT_DIV_NO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C9259B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同送件人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受理單位中文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INPUT_DIV_NAME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同送件人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受理人員ID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INPUT_ID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同送件人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受理人員姓名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INPUT_NAME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同送件人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是否使用行動裝置輸入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IS_MOBILE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"4"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送出日期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SEND_DATE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系統日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C9259B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拍照類別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C9259B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PIC_TYPE</w:t>
            </w:r>
          </w:p>
        </w:tc>
        <w:tc>
          <w:tcPr>
            <w:tcW w:w="2835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color w:val="000000"/>
                <w:sz w:val="20"/>
                <w:szCs w:val="20"/>
              </w:rPr>
              <w:t>"0"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服務中心單位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color w:val="000000"/>
                <w:sz w:val="20"/>
                <w:szCs w:val="20"/>
              </w:rPr>
              <w:t>SV_CENTER</w:t>
            </w:r>
          </w:p>
        </w:tc>
        <w:tc>
          <w:tcPr>
            <w:tcW w:w="2835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DTAAI320.服務中心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受理時間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INPUT_TIME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C9259B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系統日(timestamp)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送出時間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SEND_TIME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系統日(timestamp)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66B93" w:rsidRPr="00C9259B" w:rsidTr="00C9259B">
        <w:tc>
          <w:tcPr>
            <w:tcW w:w="209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是否為OIU件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IS_OIU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6B93" w:rsidRPr="00C9259B" w:rsidRDefault="00666B93" w:rsidP="00666B9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"N"</w:t>
            </w:r>
          </w:p>
        </w:tc>
        <w:tc>
          <w:tcPr>
            <w:tcW w:w="2693" w:type="dxa"/>
            <w:shd w:val="clear" w:color="auto" w:fill="auto"/>
          </w:tcPr>
          <w:p w:rsidR="00666B93" w:rsidRPr="00C9259B" w:rsidRDefault="00666B93" w:rsidP="00666B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AB0176" w:rsidRDefault="00AB0176" w:rsidP="00AB0176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/>
          <w:sz w:val="20"/>
          <w:szCs w:val="20"/>
        </w:rPr>
        <w:t xml:space="preserve">CALL </w:t>
      </w:r>
      <w:r w:rsidR="00BD4EBE">
        <w:rPr>
          <w:rFonts w:ascii="細明體" w:eastAsia="細明體" w:hAnsi="細明體"/>
          <w:sz w:val="20"/>
          <w:szCs w:val="20"/>
        </w:rPr>
        <w:t>AA</w:t>
      </w:r>
      <w:r w:rsidR="00BD4EBE">
        <w:rPr>
          <w:rFonts w:ascii="細明體" w:eastAsia="細明體" w:hAnsi="細明體" w:hint="eastAsia"/>
          <w:sz w:val="20"/>
          <w:szCs w:val="20"/>
        </w:rPr>
        <w:t>_</w:t>
      </w:r>
      <w:r>
        <w:rPr>
          <w:rFonts w:ascii="細明體" w:eastAsia="細明體" w:hAnsi="細明體"/>
          <w:sz w:val="20"/>
          <w:szCs w:val="20"/>
        </w:rPr>
        <w:t>A2Z001.</w:t>
      </w:r>
      <w:r w:rsidRPr="00254481">
        <w:rPr>
          <w:rFonts w:ascii="細明體" w:eastAsia="細明體" w:hAnsi="細明體"/>
          <w:sz w:val="20"/>
          <w:szCs w:val="20"/>
        </w:rPr>
        <w:t>InsertDTAAA210()，傳入參數：DTAAA210</w:t>
      </w:r>
      <w:r>
        <w:rPr>
          <w:rFonts w:ascii="細明體" w:eastAsia="細明體" w:hAnsi="細明體"/>
          <w:sz w:val="20"/>
          <w:szCs w:val="20"/>
        </w:rPr>
        <w:t>。</w:t>
      </w:r>
    </w:p>
    <w:p w:rsidR="0054167D" w:rsidRPr="00AC7C91" w:rsidRDefault="0054167D" w:rsidP="004830A3">
      <w:pPr>
        <w:numPr>
          <w:ilvl w:val="1"/>
          <w:numId w:val="32"/>
        </w:numPr>
        <w:jc w:val="both"/>
        <w:rPr>
          <w:ins w:id="185" w:author="馬慈蓮" w:date="2019-07-25T11:23:00Z"/>
          <w:rFonts w:ascii="細明體" w:eastAsia="細明體" w:hAnsi="細明體"/>
          <w:color w:val="00B0F0"/>
          <w:sz w:val="20"/>
          <w:szCs w:val="20"/>
          <w:rPrChange w:id="186" w:author="馬慈蓮" w:date="2019-07-25T11:27:00Z">
            <w:rPr>
              <w:ins w:id="187" w:author="馬慈蓮" w:date="2019-07-25T11:23:00Z"/>
              <w:rFonts w:ascii="細明體" w:eastAsia="細明體" w:hAnsi="細明體"/>
              <w:sz w:val="20"/>
              <w:szCs w:val="20"/>
            </w:rPr>
          </w:rPrChange>
        </w:rPr>
      </w:pPr>
      <w:ins w:id="188" w:author="馬慈蓮" w:date="2019-07-25T10:59:00Z">
        <w:r w:rsidRPr="00AC7C91">
          <w:rPr>
            <w:rFonts w:ascii="細明體" w:eastAsia="細明體" w:hAnsi="細明體" w:hint="eastAsia"/>
            <w:color w:val="00B0F0"/>
            <w:sz w:val="20"/>
            <w:szCs w:val="20"/>
            <w:rPrChange w:id="189" w:author="馬慈蓮" w:date="2019-07-25T11:2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將資料轉</w:t>
        </w:r>
      </w:ins>
      <w:ins w:id="190" w:author="馬慈蓮" w:date="2019-07-25T11:00:00Z">
        <w:r w:rsidRPr="00AC7C91">
          <w:rPr>
            <w:rFonts w:ascii="細明體" w:eastAsia="細明體" w:hAnsi="細明體" w:hint="eastAsia"/>
            <w:color w:val="00B0F0"/>
            <w:sz w:val="20"/>
            <w:szCs w:val="20"/>
            <w:rPrChange w:id="191" w:author="馬慈蓮" w:date="2019-07-25T11:2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成</w:t>
        </w:r>
      </w:ins>
      <w:ins w:id="192" w:author="馬慈蓮" w:date="2019-07-25T10:59:00Z">
        <w:r w:rsidRPr="00AC7C91">
          <w:rPr>
            <w:rFonts w:ascii="細明體" w:eastAsia="細明體" w:hAnsi="細明體" w:hint="eastAsia"/>
            <w:color w:val="00B0F0"/>
            <w:sz w:val="20"/>
            <w:szCs w:val="20"/>
            <w:rPrChange w:id="193" w:author="馬慈蓮" w:date="2019-07-25T11:2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DTAAI</w:t>
        </w:r>
      </w:ins>
      <w:ins w:id="194" w:author="馬慈蓮" w:date="2019-07-25T11:00:00Z">
        <w:r w:rsidRPr="00AC7C91">
          <w:rPr>
            <w:rFonts w:ascii="細明體" w:eastAsia="細明體" w:hAnsi="細明體" w:hint="eastAsia"/>
            <w:color w:val="00B0F0"/>
            <w:sz w:val="20"/>
            <w:szCs w:val="20"/>
            <w:rPrChange w:id="195" w:author="馬慈蓮" w:date="2019-07-25T11:2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503</w:t>
        </w:r>
      </w:ins>
      <w:ins w:id="196" w:author="馬慈蓮" w:date="2019-07-25T11:13:00Z">
        <w:r w:rsidR="00436F21" w:rsidRPr="00AC7C91">
          <w:rPr>
            <w:rFonts w:ascii="細明體" w:eastAsia="細明體" w:hAnsi="細明體" w:hint="eastAsia"/>
            <w:color w:val="00B0F0"/>
            <w:sz w:val="20"/>
            <w:szCs w:val="20"/>
            <w:rPrChange w:id="197" w:author="馬慈蓮" w:date="2019-07-25T11:2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、DTAAI50</w:t>
        </w:r>
      </w:ins>
      <w:ins w:id="198" w:author="馬慈蓮" w:date="2019-07-25T11:14:00Z">
        <w:r w:rsidR="00436F21" w:rsidRPr="00AC7C91">
          <w:rPr>
            <w:rFonts w:ascii="細明體" w:eastAsia="細明體" w:hAnsi="細明體" w:hint="eastAsia"/>
            <w:color w:val="00B0F0"/>
            <w:sz w:val="20"/>
            <w:szCs w:val="20"/>
            <w:rPrChange w:id="199" w:author="馬慈蓮" w:date="2019-07-25T11:2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4</w:t>
        </w:r>
      </w:ins>
      <w:ins w:id="200" w:author="馬慈蓮" w:date="2019-07-25T11:13:00Z">
        <w:r w:rsidR="00436F21" w:rsidRPr="00AC7C91">
          <w:rPr>
            <w:rFonts w:ascii="細明體" w:eastAsia="細明體" w:hAnsi="細明體" w:hint="eastAsia"/>
            <w:color w:val="00B0F0"/>
            <w:sz w:val="20"/>
            <w:szCs w:val="20"/>
            <w:rPrChange w:id="201" w:author="馬慈蓮" w:date="2019-07-25T11:2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、DTAA</w:t>
        </w:r>
      </w:ins>
      <w:ins w:id="202" w:author="馬慈蓮" w:date="2019-07-25T11:14:00Z">
        <w:r w:rsidR="00436F21" w:rsidRPr="00AC7C91">
          <w:rPr>
            <w:rFonts w:ascii="細明體" w:eastAsia="細明體" w:hAnsi="細明體" w:hint="eastAsia"/>
            <w:color w:val="00B0F0"/>
            <w:sz w:val="20"/>
            <w:szCs w:val="20"/>
            <w:rPrChange w:id="203" w:author="馬慈蓮" w:date="2019-07-25T11:2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I506</w:t>
        </w:r>
      </w:ins>
    </w:p>
    <w:p w:rsidR="002144FA" w:rsidRPr="00AC7C91" w:rsidRDefault="002144FA" w:rsidP="002144FA">
      <w:pPr>
        <w:numPr>
          <w:ilvl w:val="2"/>
          <w:numId w:val="32"/>
        </w:numPr>
        <w:jc w:val="both"/>
        <w:rPr>
          <w:ins w:id="204" w:author="馬慈蓮" w:date="2019-07-25T11:23:00Z"/>
          <w:rFonts w:ascii="細明體" w:eastAsia="細明體" w:hAnsi="細明體"/>
          <w:color w:val="00B0F0"/>
          <w:sz w:val="20"/>
          <w:szCs w:val="20"/>
          <w:rPrChange w:id="205" w:author="馬慈蓮" w:date="2019-07-25T11:27:00Z">
            <w:rPr>
              <w:ins w:id="206" w:author="馬慈蓮" w:date="2019-07-25T11:23:00Z"/>
              <w:rFonts w:ascii="細明體" w:eastAsia="細明體" w:hAnsi="細明體"/>
              <w:sz w:val="20"/>
              <w:szCs w:val="20"/>
            </w:rPr>
          </w:rPrChange>
        </w:rPr>
        <w:pPrChange w:id="207" w:author="馬慈蓮" w:date="2019-07-25T11:23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208" w:author="馬慈蓮" w:date="2019-07-25T11:23:00Z">
        <w:r w:rsidRPr="00AC7C91">
          <w:rPr>
            <w:rFonts w:ascii="細明體" w:eastAsia="細明體" w:hAnsi="細明體" w:hint="eastAsia"/>
            <w:color w:val="00B0F0"/>
            <w:sz w:val="20"/>
            <w:szCs w:val="20"/>
            <w:rPrChange w:id="209" w:author="馬慈蓮" w:date="2019-07-25T11:2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取得$疾病代碼：</w:t>
        </w:r>
      </w:ins>
    </w:p>
    <w:p w:rsidR="00F07EA0" w:rsidRPr="00AC7C91" w:rsidRDefault="00F07EA0" w:rsidP="00C637C7">
      <w:pPr>
        <w:numPr>
          <w:ilvl w:val="3"/>
          <w:numId w:val="32"/>
        </w:numPr>
        <w:jc w:val="both"/>
        <w:rPr>
          <w:ins w:id="210" w:author="馬慈蓮" w:date="2019-07-25T11:24:00Z"/>
          <w:rFonts w:ascii="細明體" w:eastAsia="細明體" w:hAnsi="細明體"/>
          <w:color w:val="00B0F0"/>
          <w:sz w:val="20"/>
          <w:szCs w:val="20"/>
          <w:rPrChange w:id="211" w:author="馬慈蓮" w:date="2019-07-25T11:27:00Z">
            <w:rPr>
              <w:ins w:id="212" w:author="馬慈蓮" w:date="2019-07-25T11:24:00Z"/>
              <w:rFonts w:ascii="細明體" w:eastAsia="細明體" w:hAnsi="細明體"/>
              <w:sz w:val="20"/>
              <w:szCs w:val="20"/>
            </w:rPr>
          </w:rPrChange>
        </w:rPr>
        <w:pPrChange w:id="213" w:author="馬慈蓮" w:date="2019-07-25T11:23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214" w:author="馬慈蓮" w:date="2019-07-25T11:23:00Z">
        <w:r w:rsidRPr="00AC7C91">
          <w:rPr>
            <w:rFonts w:ascii="細明體" w:eastAsia="細明體" w:hAnsi="細明體" w:hint="eastAsia"/>
            <w:color w:val="00B0F0"/>
            <w:sz w:val="20"/>
            <w:szCs w:val="20"/>
            <w:rPrChange w:id="215" w:author="馬慈蓮" w:date="2019-07-25T11:2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IF DTAAI320.</w:t>
        </w:r>
        <w:r w:rsidR="00C637C7" w:rsidRPr="00AC7C91">
          <w:rPr>
            <w:rFonts w:ascii="細明體" w:eastAsia="細明體" w:hAnsi="細明體" w:hint="eastAsia"/>
            <w:color w:val="00B0F0"/>
            <w:sz w:val="20"/>
            <w:szCs w:val="20"/>
            <w:rPrChange w:id="216" w:author="馬慈蓮" w:date="2019-07-25T11:2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疾病代碼類別(</w:t>
        </w:r>
        <w:r w:rsidR="00C637C7" w:rsidRPr="00AC7C91">
          <w:rPr>
            <w:rFonts w:ascii="細明體" w:eastAsia="細明體" w:hAnsi="細明體"/>
            <w:color w:val="00B0F0"/>
            <w:sz w:val="20"/>
            <w:szCs w:val="20"/>
            <w:rPrChange w:id="217" w:author="馬慈蓮" w:date="2019-07-25T11:27:00Z">
              <w:rPr>
                <w:rFonts w:ascii="細明體" w:eastAsia="細明體" w:hAnsi="細明體"/>
                <w:sz w:val="20"/>
                <w:szCs w:val="20"/>
              </w:rPr>
            </w:rPrChange>
          </w:rPr>
          <w:t>ICD_TYPE</w:t>
        </w:r>
        <w:r w:rsidR="00C637C7" w:rsidRPr="00AC7C91">
          <w:rPr>
            <w:rFonts w:ascii="細明體" w:eastAsia="細明體" w:hAnsi="細明體" w:hint="eastAsia"/>
            <w:color w:val="00B0F0"/>
            <w:sz w:val="20"/>
            <w:szCs w:val="20"/>
            <w:rPrChange w:id="218" w:author="馬慈蓮" w:date="2019-07-25T11:2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)</w:t>
        </w:r>
      </w:ins>
      <w:ins w:id="219" w:author="馬慈蓮" w:date="2019-07-25T11:24:00Z">
        <w:r w:rsidR="00C637C7" w:rsidRPr="00AC7C91">
          <w:rPr>
            <w:rFonts w:ascii="細明體" w:eastAsia="細明體" w:hAnsi="細明體" w:hint="eastAsia"/>
            <w:color w:val="00B0F0"/>
            <w:sz w:val="20"/>
            <w:szCs w:val="20"/>
            <w:rPrChange w:id="220" w:author="馬慈蓮" w:date="2019-07-25T11:2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 xml:space="preserve"> = </w:t>
        </w:r>
        <w:r w:rsidR="00763A05" w:rsidRPr="00AC7C91">
          <w:rPr>
            <w:rFonts w:ascii="細明體" w:eastAsia="細明體" w:hAnsi="細明體"/>
            <w:color w:val="00B0F0"/>
            <w:sz w:val="20"/>
            <w:szCs w:val="20"/>
            <w:rPrChange w:id="221" w:author="馬慈蓮" w:date="2019-07-25T11:27:00Z">
              <w:rPr>
                <w:rFonts w:ascii="細明體" w:eastAsia="細明體" w:hAnsi="細明體"/>
                <w:sz w:val="20"/>
                <w:szCs w:val="20"/>
              </w:rPr>
            </w:rPrChange>
          </w:rPr>
          <w:t>‘</w:t>
        </w:r>
      </w:ins>
      <w:ins w:id="222" w:author="馬慈蓮" w:date="2019-07-25T11:25:00Z">
        <w:r w:rsidR="002717D9" w:rsidRPr="00AC7C91">
          <w:rPr>
            <w:rFonts w:ascii="細明體" w:eastAsia="細明體" w:hAnsi="細明體"/>
            <w:color w:val="00B0F0"/>
            <w:sz w:val="20"/>
            <w:szCs w:val="20"/>
            <w:rPrChange w:id="223" w:author="馬慈蓮" w:date="2019-07-25T11:27:00Z">
              <w:rPr>
                <w:rFonts w:ascii="細明體" w:eastAsia="細明體" w:hAnsi="細明體"/>
                <w:sz w:val="20"/>
                <w:szCs w:val="20"/>
              </w:rPr>
            </w:rPrChange>
          </w:rPr>
          <w:t>2</w:t>
        </w:r>
      </w:ins>
      <w:ins w:id="224" w:author="馬慈蓮" w:date="2019-07-25T11:24:00Z">
        <w:r w:rsidR="00763A05" w:rsidRPr="00AC7C91">
          <w:rPr>
            <w:rFonts w:ascii="細明體" w:eastAsia="細明體" w:hAnsi="細明體"/>
            <w:color w:val="00B0F0"/>
            <w:sz w:val="20"/>
            <w:szCs w:val="20"/>
            <w:rPrChange w:id="225" w:author="馬慈蓮" w:date="2019-07-25T11:27:00Z">
              <w:rPr>
                <w:rFonts w:ascii="細明體" w:eastAsia="細明體" w:hAnsi="細明體"/>
                <w:sz w:val="20"/>
                <w:szCs w:val="20"/>
              </w:rPr>
            </w:rPrChange>
          </w:rPr>
          <w:t>’</w:t>
        </w:r>
      </w:ins>
    </w:p>
    <w:p w:rsidR="00B609BF" w:rsidRDefault="00B609BF" w:rsidP="009A2044">
      <w:pPr>
        <w:numPr>
          <w:ilvl w:val="4"/>
          <w:numId w:val="32"/>
        </w:numPr>
        <w:jc w:val="both"/>
        <w:rPr>
          <w:ins w:id="226" w:author="馬慈蓮" w:date="2019-07-25T11:29:00Z"/>
          <w:rFonts w:ascii="細明體" w:eastAsia="細明體" w:hAnsi="細明體"/>
          <w:color w:val="00B0F0"/>
          <w:sz w:val="20"/>
          <w:szCs w:val="20"/>
        </w:rPr>
        <w:pPrChange w:id="227" w:author="馬慈蓮" w:date="2019-07-25T11:26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228" w:author="馬慈蓮" w:date="2019-07-25T11:26:00Z">
        <w:r w:rsidRPr="00AC7C91">
          <w:rPr>
            <w:rFonts w:ascii="細明體" w:eastAsia="細明體" w:hAnsi="細明體" w:hint="eastAsia"/>
            <w:color w:val="00B0F0"/>
            <w:sz w:val="20"/>
            <w:szCs w:val="20"/>
            <w:rPrChange w:id="229" w:author="馬慈蓮" w:date="2019-07-25T11:2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 xml:space="preserve">$疾病代碼 = </w:t>
        </w:r>
        <w:r w:rsidRPr="00AC7C91">
          <w:rPr>
            <w:rFonts w:ascii="細明體" w:eastAsia="細明體" w:hAnsi="細明體"/>
            <w:color w:val="00B0F0"/>
            <w:sz w:val="20"/>
            <w:szCs w:val="20"/>
            <w:rPrChange w:id="230" w:author="馬慈蓮" w:date="2019-07-25T11:27:00Z">
              <w:rPr>
                <w:rFonts w:ascii="細明體" w:eastAsia="細明體" w:hAnsi="細明體"/>
                <w:sz w:val="20"/>
                <w:szCs w:val="20"/>
              </w:rPr>
            </w:rPrChange>
          </w:rPr>
          <w:t>AA_I0Z003.getIcdCode()</w:t>
        </w:r>
        <w:r w:rsidRPr="00AC7C91">
          <w:rPr>
            <w:rFonts w:ascii="細明體" w:eastAsia="細明體" w:hAnsi="細明體" w:hint="eastAsia"/>
            <w:color w:val="00B0F0"/>
            <w:sz w:val="20"/>
            <w:szCs w:val="20"/>
            <w:rPrChange w:id="231" w:author="馬慈蓮" w:date="2019-07-25T11:2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，</w:t>
        </w:r>
      </w:ins>
      <w:ins w:id="232" w:author="馬慈蓮" w:date="2019-07-25T11:27:00Z">
        <w:r w:rsidR="005C4064" w:rsidRPr="00AC7C91">
          <w:rPr>
            <w:rFonts w:ascii="細明體" w:eastAsia="細明體" w:hAnsi="細明體" w:hint="eastAsia"/>
            <w:color w:val="00B0F0"/>
            <w:sz w:val="20"/>
            <w:szCs w:val="20"/>
            <w:rPrChange w:id="233" w:author="馬慈蓮" w:date="2019-07-25T11:2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傳入參數：</w:t>
        </w:r>
      </w:ins>
      <w:ins w:id="234" w:author="馬慈蓮" w:date="2019-07-25T11:28:00Z">
        <w:r w:rsidR="009A2044">
          <w:rPr>
            <w:rFonts w:ascii="細明體" w:eastAsia="細明體" w:hAnsi="細明體" w:hint="eastAsia"/>
            <w:color w:val="00B0F0"/>
            <w:sz w:val="20"/>
            <w:szCs w:val="20"/>
          </w:rPr>
          <w:t xml:space="preserve"> </w:t>
        </w:r>
        <w:r w:rsidR="009A2044">
          <w:rPr>
            <w:rFonts w:ascii="細明體" w:eastAsia="細明體" w:hAnsi="細明體"/>
            <w:color w:val="00B0F0"/>
            <w:sz w:val="20"/>
            <w:szCs w:val="20"/>
          </w:rPr>
          <w:t>“</w:t>
        </w:r>
        <w:r w:rsidR="009A2044">
          <w:rPr>
            <w:rFonts w:ascii="細明體" w:eastAsia="細明體" w:hAnsi="細明體" w:hint="eastAsia"/>
            <w:color w:val="00B0F0"/>
            <w:sz w:val="20"/>
            <w:szCs w:val="20"/>
          </w:rPr>
          <w:t>10</w:t>
        </w:r>
        <w:r w:rsidR="009A2044">
          <w:rPr>
            <w:rFonts w:ascii="細明體" w:eastAsia="細明體" w:hAnsi="細明體"/>
            <w:color w:val="00B0F0"/>
            <w:sz w:val="20"/>
            <w:szCs w:val="20"/>
          </w:rPr>
          <w:t>”</w:t>
        </w:r>
        <w:r w:rsidR="009A2044">
          <w:rPr>
            <w:rFonts w:ascii="細明體" w:eastAsia="細明體" w:hAnsi="細明體" w:hint="eastAsia"/>
            <w:color w:val="00B0F0"/>
            <w:sz w:val="20"/>
            <w:szCs w:val="20"/>
          </w:rPr>
          <w:t>、DTAAI</w:t>
        </w:r>
        <w:r w:rsidR="009A2044">
          <w:rPr>
            <w:rFonts w:ascii="細明體" w:eastAsia="細明體" w:hAnsi="細明體"/>
            <w:color w:val="00B0F0"/>
            <w:sz w:val="20"/>
            <w:szCs w:val="20"/>
          </w:rPr>
          <w:t>422.</w:t>
        </w:r>
        <w:r w:rsidR="009A2044" w:rsidRPr="009A2044">
          <w:rPr>
            <w:rFonts w:ascii="細明體" w:eastAsia="細明體" w:hAnsi="細明體" w:hint="eastAsia"/>
            <w:color w:val="00B0F0"/>
            <w:sz w:val="20"/>
            <w:szCs w:val="20"/>
          </w:rPr>
          <w:t>疾病代碼(ICD_CODE)</w:t>
        </w:r>
      </w:ins>
    </w:p>
    <w:p w:rsidR="00A167D6" w:rsidRDefault="00A167D6" w:rsidP="009A2044">
      <w:pPr>
        <w:numPr>
          <w:ilvl w:val="4"/>
          <w:numId w:val="32"/>
        </w:numPr>
        <w:jc w:val="both"/>
        <w:rPr>
          <w:ins w:id="235" w:author="馬慈蓮" w:date="2019-07-25T11:29:00Z"/>
          <w:rFonts w:ascii="細明體" w:eastAsia="細明體" w:hAnsi="細明體"/>
          <w:color w:val="00B0F0"/>
          <w:sz w:val="20"/>
          <w:szCs w:val="20"/>
        </w:rPr>
        <w:pPrChange w:id="236" w:author="馬慈蓮" w:date="2019-07-25T11:26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237" w:author="馬慈蓮" w:date="2019-07-25T11:29:00Z">
        <w:r>
          <w:rPr>
            <w:rFonts w:ascii="細明體" w:eastAsia="細明體" w:hAnsi="細明體" w:hint="eastAsia"/>
            <w:color w:val="00B0F0"/>
            <w:sz w:val="20"/>
            <w:szCs w:val="20"/>
          </w:rPr>
          <w:t>若查無資料</w:t>
        </w:r>
        <w:r w:rsidR="00872648">
          <w:rPr>
            <w:rFonts w:ascii="細明體" w:eastAsia="細明體" w:hAnsi="細明體" w:hint="eastAsia"/>
            <w:color w:val="00B0F0"/>
            <w:sz w:val="20"/>
            <w:szCs w:val="20"/>
          </w:rPr>
          <w:t>或發生錯誤</w:t>
        </w:r>
        <w:r>
          <w:rPr>
            <w:rFonts w:ascii="細明體" w:eastAsia="細明體" w:hAnsi="細明體" w:hint="eastAsia"/>
            <w:color w:val="00B0F0"/>
            <w:sz w:val="20"/>
            <w:szCs w:val="20"/>
          </w:rPr>
          <w:t>：</w:t>
        </w:r>
      </w:ins>
    </w:p>
    <w:p w:rsidR="00A167D6" w:rsidRPr="00AC7C91" w:rsidRDefault="006B6706" w:rsidP="00A167D6">
      <w:pPr>
        <w:numPr>
          <w:ilvl w:val="5"/>
          <w:numId w:val="32"/>
        </w:numPr>
        <w:jc w:val="both"/>
        <w:rPr>
          <w:ins w:id="238" w:author="馬慈蓮" w:date="2019-07-25T11:25:00Z"/>
          <w:rFonts w:ascii="細明體" w:eastAsia="細明體" w:hAnsi="細明體" w:hint="eastAsia"/>
          <w:color w:val="00B0F0"/>
          <w:sz w:val="20"/>
          <w:szCs w:val="20"/>
          <w:rPrChange w:id="239" w:author="馬慈蓮" w:date="2019-07-25T11:27:00Z">
            <w:rPr>
              <w:ins w:id="240" w:author="馬慈蓮" w:date="2019-07-25T11:25:00Z"/>
              <w:rFonts w:ascii="細明體" w:eastAsia="細明體" w:hAnsi="細明體" w:hint="eastAsia"/>
              <w:sz w:val="20"/>
              <w:szCs w:val="20"/>
            </w:rPr>
          </w:rPrChange>
        </w:rPr>
        <w:pPrChange w:id="241" w:author="馬慈蓮" w:date="2019-07-25T11:29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242" w:author="馬慈蓮" w:date="2019-07-25T11:29:00Z">
        <w:r w:rsidRPr="006B6706">
          <w:rPr>
            <w:rFonts w:ascii="細明體" w:eastAsia="細明體" w:hAnsi="細明體" w:hint="eastAsia"/>
            <w:color w:val="00B0F0"/>
            <w:sz w:val="20"/>
            <w:szCs w:val="20"/>
          </w:rPr>
          <w:t>$疾病代碼 = DTAAI4</w:t>
        </w:r>
        <w:r w:rsidRPr="006B6706">
          <w:rPr>
            <w:rFonts w:ascii="細明體" w:eastAsia="細明體" w:hAnsi="細明體"/>
            <w:color w:val="00B0F0"/>
            <w:sz w:val="20"/>
            <w:szCs w:val="20"/>
          </w:rPr>
          <w:t>22.</w:t>
        </w:r>
        <w:r w:rsidRPr="006B6706">
          <w:rPr>
            <w:rFonts w:ascii="細明體" w:eastAsia="細明體" w:hAnsi="細明體" w:hint="eastAsia"/>
            <w:color w:val="00B0F0"/>
            <w:sz w:val="20"/>
            <w:szCs w:val="20"/>
          </w:rPr>
          <w:t>疾病代碼(ICD_CODE) 取前3碼</w:t>
        </w:r>
      </w:ins>
    </w:p>
    <w:p w:rsidR="002717D9" w:rsidRPr="00AC7C91" w:rsidRDefault="002717D9" w:rsidP="002717D9">
      <w:pPr>
        <w:numPr>
          <w:ilvl w:val="3"/>
          <w:numId w:val="32"/>
        </w:numPr>
        <w:jc w:val="both"/>
        <w:rPr>
          <w:ins w:id="243" w:author="馬慈蓮" w:date="2019-07-25T11:25:00Z"/>
          <w:rFonts w:ascii="細明體" w:eastAsia="細明體" w:hAnsi="細明體"/>
          <w:color w:val="00B0F0"/>
          <w:sz w:val="20"/>
          <w:szCs w:val="20"/>
          <w:rPrChange w:id="244" w:author="馬慈蓮" w:date="2019-07-25T11:27:00Z">
            <w:rPr>
              <w:ins w:id="245" w:author="馬慈蓮" w:date="2019-07-25T11:25:00Z"/>
              <w:rFonts w:ascii="細明體" w:eastAsia="細明體" w:hAnsi="細明體"/>
              <w:sz w:val="20"/>
              <w:szCs w:val="20"/>
            </w:rPr>
          </w:rPrChange>
        </w:rPr>
        <w:pPrChange w:id="246" w:author="馬慈蓮" w:date="2019-07-25T11:25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247" w:author="馬慈蓮" w:date="2019-07-25T11:25:00Z">
        <w:r w:rsidRPr="00AC7C91">
          <w:rPr>
            <w:rFonts w:ascii="細明體" w:eastAsia="細明體" w:hAnsi="細明體" w:hint="eastAsia"/>
            <w:color w:val="00B0F0"/>
            <w:sz w:val="20"/>
            <w:szCs w:val="20"/>
            <w:rPrChange w:id="248" w:author="馬慈蓮" w:date="2019-07-25T11:2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 xml:space="preserve">ELSE </w:t>
        </w:r>
      </w:ins>
    </w:p>
    <w:p w:rsidR="002717D9" w:rsidRPr="00AC7C91" w:rsidRDefault="002717D9" w:rsidP="002717D9">
      <w:pPr>
        <w:numPr>
          <w:ilvl w:val="4"/>
          <w:numId w:val="32"/>
        </w:numPr>
        <w:jc w:val="both"/>
        <w:rPr>
          <w:ins w:id="249" w:author="馬慈蓮" w:date="2019-07-25T11:00:00Z"/>
          <w:rFonts w:ascii="細明體" w:eastAsia="細明體" w:hAnsi="細明體"/>
          <w:color w:val="00B0F0"/>
          <w:sz w:val="20"/>
          <w:szCs w:val="20"/>
          <w:rPrChange w:id="250" w:author="馬慈蓮" w:date="2019-07-25T11:27:00Z">
            <w:rPr>
              <w:ins w:id="251" w:author="馬慈蓮" w:date="2019-07-25T11:00:00Z"/>
              <w:rFonts w:ascii="細明體" w:eastAsia="細明體" w:hAnsi="細明體"/>
              <w:sz w:val="20"/>
              <w:szCs w:val="20"/>
            </w:rPr>
          </w:rPrChange>
        </w:rPr>
        <w:pPrChange w:id="252" w:author="馬慈蓮" w:date="2019-07-25T11:25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253" w:author="馬慈蓮" w:date="2019-07-25T11:25:00Z">
        <w:r w:rsidRPr="00AC7C91">
          <w:rPr>
            <w:rFonts w:ascii="細明體" w:eastAsia="細明體" w:hAnsi="細明體" w:hint="eastAsia"/>
            <w:color w:val="00B0F0"/>
            <w:sz w:val="20"/>
            <w:szCs w:val="20"/>
            <w:rPrChange w:id="254" w:author="馬慈蓮" w:date="2019-07-25T11:2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$疾病代碼 = DTAAI4</w:t>
        </w:r>
        <w:r w:rsidRPr="00AC7C91">
          <w:rPr>
            <w:rFonts w:ascii="細明體" w:eastAsia="細明體" w:hAnsi="細明體"/>
            <w:color w:val="00B0F0"/>
            <w:sz w:val="20"/>
            <w:szCs w:val="20"/>
            <w:rPrChange w:id="255" w:author="馬慈蓮" w:date="2019-07-25T11:27:00Z">
              <w:rPr>
                <w:rFonts w:ascii="細明體" w:eastAsia="細明體" w:hAnsi="細明體"/>
                <w:sz w:val="20"/>
                <w:szCs w:val="20"/>
              </w:rPr>
            </w:rPrChange>
          </w:rPr>
          <w:t>22.</w:t>
        </w:r>
        <w:r w:rsidRPr="00AC7C91">
          <w:rPr>
            <w:rFonts w:ascii="細明體" w:eastAsia="細明體" w:hAnsi="細明體" w:hint="eastAsia"/>
            <w:color w:val="00B0F0"/>
            <w:sz w:val="20"/>
            <w:szCs w:val="20"/>
            <w:rPrChange w:id="256" w:author="馬慈蓮" w:date="2019-07-25T11:2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疾病代碼(ICD_CODE) 取前3碼</w:t>
        </w:r>
      </w:ins>
    </w:p>
    <w:p w:rsidR="0054167D" w:rsidRPr="00AC7C91" w:rsidRDefault="00436F21" w:rsidP="0054167D">
      <w:pPr>
        <w:numPr>
          <w:ilvl w:val="2"/>
          <w:numId w:val="32"/>
        </w:numPr>
        <w:jc w:val="both"/>
        <w:rPr>
          <w:ins w:id="257" w:author="馬慈蓮" w:date="2019-07-25T11:20:00Z"/>
          <w:rFonts w:ascii="細明體" w:eastAsia="細明體" w:hAnsi="細明體"/>
          <w:color w:val="00B0F0"/>
          <w:sz w:val="20"/>
          <w:szCs w:val="20"/>
          <w:rPrChange w:id="258" w:author="馬慈蓮" w:date="2019-07-25T11:27:00Z">
            <w:rPr>
              <w:ins w:id="259" w:author="馬慈蓮" w:date="2019-07-25T11:20:00Z"/>
              <w:rFonts w:ascii="細明體" w:eastAsia="細明體" w:hAnsi="細明體"/>
              <w:sz w:val="20"/>
              <w:szCs w:val="20"/>
            </w:rPr>
          </w:rPrChange>
        </w:rPr>
        <w:pPrChange w:id="260" w:author="馬慈蓮" w:date="2019-07-25T11:00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261" w:author="馬慈蓮" w:date="2019-07-25T11:13:00Z">
        <w:r w:rsidRPr="00AC7C91">
          <w:rPr>
            <w:rFonts w:ascii="細明體" w:eastAsia="細明體" w:hAnsi="細明體" w:hint="eastAsia"/>
            <w:color w:val="00B0F0"/>
            <w:sz w:val="20"/>
            <w:szCs w:val="20"/>
            <w:rPrChange w:id="262" w:author="馬慈蓮" w:date="2019-07-25T11:2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S</w:t>
        </w:r>
      </w:ins>
      <w:ins w:id="263" w:author="馬慈蓮" w:date="2019-07-25T11:14:00Z">
        <w:r w:rsidR="00AE1465" w:rsidRPr="00AC7C91">
          <w:rPr>
            <w:rFonts w:ascii="細明體" w:eastAsia="細明體" w:hAnsi="細明體" w:hint="eastAsia"/>
            <w:color w:val="00B0F0"/>
            <w:sz w:val="20"/>
            <w:szCs w:val="20"/>
            <w:rPrChange w:id="264" w:author="馬慈蓮" w:date="2019-07-25T11:2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ET DTAAI503</w:t>
        </w:r>
      </w:ins>
      <w:ins w:id="265" w:author="馬慈蓮" w:date="2019-07-25T11:19:00Z">
        <w:r w:rsidR="003114FB" w:rsidRPr="00AC7C91">
          <w:rPr>
            <w:rFonts w:ascii="細明體" w:eastAsia="細明體" w:hAnsi="細明體" w:hint="eastAsia"/>
            <w:color w:val="00B0F0"/>
            <w:sz w:val="20"/>
            <w:szCs w:val="20"/>
            <w:rPrChange w:id="266" w:author="馬慈蓮" w:date="2019-07-25T11:2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，欄位</w:t>
        </w:r>
      </w:ins>
      <w:ins w:id="267" w:author="馬慈蓮" w:date="2019-07-25T11:20:00Z">
        <w:r w:rsidR="003114FB" w:rsidRPr="00AC7C91">
          <w:rPr>
            <w:rFonts w:ascii="細明體" w:eastAsia="細明體" w:hAnsi="細明體" w:hint="eastAsia"/>
            <w:color w:val="00B0F0"/>
            <w:sz w:val="20"/>
            <w:szCs w:val="20"/>
            <w:rPrChange w:id="268" w:author="馬慈蓮" w:date="2019-07-25T11:2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如下：</w:t>
        </w:r>
      </w:ins>
    </w:p>
    <w:tbl>
      <w:tblPr>
        <w:tblW w:w="0" w:type="auto"/>
        <w:tblInd w:w="1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592"/>
        <w:gridCol w:w="2693"/>
        <w:gridCol w:w="2693"/>
        <w:tblGridChange w:id="269">
          <w:tblGrid>
            <w:gridCol w:w="1526"/>
            <w:gridCol w:w="1592"/>
            <w:gridCol w:w="2693"/>
            <w:gridCol w:w="2693"/>
          </w:tblGrid>
        </w:tblGridChange>
      </w:tblGrid>
      <w:tr w:rsidR="00AC7C91" w:rsidRPr="00AC7C91" w:rsidTr="003114FB">
        <w:trPr>
          <w:ins w:id="270" w:author="馬慈蓮" w:date="2019-07-25T11:20:00Z"/>
        </w:trPr>
        <w:tc>
          <w:tcPr>
            <w:tcW w:w="1526" w:type="dxa"/>
            <w:shd w:val="clear" w:color="auto" w:fill="D9D9D9"/>
          </w:tcPr>
          <w:p w:rsidR="003114FB" w:rsidRPr="00AC7C91" w:rsidRDefault="003114FB" w:rsidP="007C66CD">
            <w:pPr>
              <w:jc w:val="center"/>
              <w:rPr>
                <w:ins w:id="271" w:author="馬慈蓮" w:date="2019-07-25T11:20:00Z"/>
                <w:rFonts w:ascii="細明體" w:eastAsia="細明體" w:hAnsi="細明體"/>
                <w:color w:val="00B0F0"/>
                <w:sz w:val="20"/>
                <w:szCs w:val="20"/>
                <w:rPrChange w:id="272" w:author="馬慈蓮" w:date="2019-07-25T11:27:00Z">
                  <w:rPr>
                    <w:ins w:id="273" w:author="馬慈蓮" w:date="2019-07-25T11:20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ins w:id="274" w:author="馬慈蓮" w:date="2019-07-25T11:20:00Z">
              <w:r w:rsidRPr="00AC7C91">
                <w:rPr>
                  <w:rFonts w:ascii="細明體" w:eastAsia="細明體" w:hAnsi="細明體" w:hint="eastAsia"/>
                  <w:b/>
                  <w:color w:val="00B0F0"/>
                  <w:sz w:val="20"/>
                  <w:szCs w:val="20"/>
                  <w:rPrChange w:id="275" w:author="馬慈蓮" w:date="2019-07-25T11:27:00Z">
                    <w:rPr>
                      <w:rFonts w:ascii="細明體" w:eastAsia="細明體" w:hAnsi="細明體" w:hint="eastAsia"/>
                      <w:b/>
                      <w:sz w:val="20"/>
                      <w:szCs w:val="20"/>
                    </w:rPr>
                  </w:rPrChange>
                </w:rPr>
                <w:t>DTAAI503</w:t>
              </w:r>
            </w:ins>
          </w:p>
        </w:tc>
        <w:tc>
          <w:tcPr>
            <w:tcW w:w="1592" w:type="dxa"/>
            <w:shd w:val="clear" w:color="auto" w:fill="D9D9D9"/>
          </w:tcPr>
          <w:p w:rsidR="003114FB" w:rsidRPr="00AC7C91" w:rsidRDefault="003114FB" w:rsidP="007C66CD">
            <w:pPr>
              <w:jc w:val="both"/>
              <w:rPr>
                <w:ins w:id="276" w:author="馬慈蓮" w:date="2019-07-25T11:20:00Z"/>
                <w:rFonts w:ascii="細明體" w:eastAsia="細明體" w:hAnsi="細明體"/>
                <w:color w:val="00B0F0"/>
                <w:sz w:val="20"/>
                <w:szCs w:val="20"/>
                <w:rPrChange w:id="277" w:author="馬慈蓮" w:date="2019-07-25T11:27:00Z">
                  <w:rPr>
                    <w:ins w:id="278" w:author="馬慈蓮" w:date="2019-07-25T11:20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  <w:tc>
          <w:tcPr>
            <w:tcW w:w="2693" w:type="dxa"/>
            <w:shd w:val="clear" w:color="auto" w:fill="D9D9D9"/>
          </w:tcPr>
          <w:p w:rsidR="003114FB" w:rsidRPr="00AC7C91" w:rsidRDefault="003114FB" w:rsidP="007C66CD">
            <w:pPr>
              <w:jc w:val="center"/>
              <w:rPr>
                <w:ins w:id="279" w:author="馬慈蓮" w:date="2019-07-25T11:20:00Z"/>
                <w:rFonts w:ascii="細明體" w:eastAsia="細明體" w:hAnsi="細明體" w:hint="eastAsia"/>
                <w:b/>
                <w:color w:val="00B0F0"/>
                <w:sz w:val="20"/>
                <w:szCs w:val="20"/>
                <w:rPrChange w:id="280" w:author="馬慈蓮" w:date="2019-07-25T11:27:00Z">
                  <w:rPr>
                    <w:ins w:id="281" w:author="馬慈蓮" w:date="2019-07-25T11:20:00Z"/>
                    <w:rFonts w:ascii="細明體" w:eastAsia="細明體" w:hAnsi="細明體" w:hint="eastAsia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282" w:author="馬慈蓮" w:date="2019-07-25T11:20:00Z">
              <w:r w:rsidRPr="00AC7C91">
                <w:rPr>
                  <w:rFonts w:ascii="細明體" w:eastAsia="細明體" w:hAnsi="細明體" w:hint="eastAsia"/>
                  <w:b/>
                  <w:color w:val="00B0F0"/>
                  <w:sz w:val="20"/>
                  <w:szCs w:val="20"/>
                  <w:rPrChange w:id="283" w:author="馬慈蓮" w:date="2019-07-25T11:27:00Z">
                    <w:rPr>
                      <w:rFonts w:ascii="細明體" w:eastAsia="細明體" w:hAnsi="細明體" w:hint="eastAsia"/>
                      <w:b/>
                      <w:color w:val="000000"/>
                      <w:sz w:val="20"/>
                      <w:szCs w:val="20"/>
                    </w:rPr>
                  </w:rPrChange>
                </w:rPr>
                <w:t>欄位</w:t>
              </w:r>
            </w:ins>
          </w:p>
        </w:tc>
        <w:tc>
          <w:tcPr>
            <w:tcW w:w="2693" w:type="dxa"/>
            <w:shd w:val="clear" w:color="auto" w:fill="D9D9D9"/>
          </w:tcPr>
          <w:p w:rsidR="003114FB" w:rsidRPr="00AC7C91" w:rsidRDefault="003114FB" w:rsidP="007C66CD">
            <w:pPr>
              <w:jc w:val="center"/>
              <w:rPr>
                <w:ins w:id="284" w:author="馬慈蓮" w:date="2019-07-25T11:20:00Z"/>
                <w:rFonts w:ascii="細明體" w:eastAsia="細明體" w:hAnsi="細明體" w:hint="eastAsia"/>
                <w:b/>
                <w:color w:val="00B0F0"/>
                <w:sz w:val="20"/>
                <w:szCs w:val="20"/>
                <w:rPrChange w:id="285" w:author="馬慈蓮" w:date="2019-07-25T11:27:00Z">
                  <w:rPr>
                    <w:ins w:id="286" w:author="馬慈蓮" w:date="2019-07-25T11:20:00Z"/>
                    <w:rFonts w:ascii="細明體" w:eastAsia="細明體" w:hAnsi="細明體" w:hint="eastAsia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287" w:author="馬慈蓮" w:date="2019-07-25T11:20:00Z">
              <w:r w:rsidRPr="00AC7C91">
                <w:rPr>
                  <w:rFonts w:ascii="細明體" w:eastAsia="細明體" w:hAnsi="細明體" w:hint="eastAsia"/>
                  <w:b/>
                  <w:color w:val="00B0F0"/>
                  <w:sz w:val="20"/>
                  <w:szCs w:val="20"/>
                  <w:rPrChange w:id="288" w:author="馬慈蓮" w:date="2019-07-25T11:27:00Z">
                    <w:rPr>
                      <w:rFonts w:ascii="細明體" w:eastAsia="細明體" w:hAnsi="細明體" w:hint="eastAsia"/>
                      <w:b/>
                      <w:color w:val="000000"/>
                      <w:sz w:val="20"/>
                      <w:szCs w:val="20"/>
                    </w:rPr>
                  </w:rPrChange>
                </w:rPr>
                <w:t>備註</w:t>
              </w:r>
            </w:ins>
          </w:p>
        </w:tc>
      </w:tr>
      <w:tr w:rsidR="00AC7C91" w:rsidRPr="00AC7C91" w:rsidTr="003114FB">
        <w:trPr>
          <w:ins w:id="289" w:author="馬慈蓮" w:date="2019-07-25T11:20:00Z"/>
        </w:trPr>
        <w:tc>
          <w:tcPr>
            <w:tcW w:w="1526" w:type="dxa"/>
            <w:shd w:val="clear" w:color="auto" w:fill="auto"/>
            <w:vAlign w:val="center"/>
          </w:tcPr>
          <w:p w:rsidR="003114FB" w:rsidRPr="00AC7C91" w:rsidRDefault="003114FB" w:rsidP="003114FB">
            <w:pPr>
              <w:widowControl/>
              <w:rPr>
                <w:ins w:id="290" w:author="馬慈蓮" w:date="2019-07-25T11:20:00Z"/>
                <w:rFonts w:ascii="細明體" w:eastAsia="細明體" w:hAnsi="細明體"/>
                <w:color w:val="00B0F0"/>
                <w:kern w:val="0"/>
                <w:sz w:val="20"/>
                <w:szCs w:val="20"/>
                <w:rPrChange w:id="291" w:author="馬慈蓮" w:date="2019-07-25T11:27:00Z">
                  <w:rPr>
                    <w:ins w:id="292" w:author="馬慈蓮" w:date="2019-07-25T11:20:00Z"/>
                    <w:rFonts w:ascii="細明體" w:eastAsia="細明體" w:hAnsi="細明體"/>
                    <w:kern w:val="0"/>
                    <w:sz w:val="20"/>
                    <w:szCs w:val="20"/>
                  </w:rPr>
                </w:rPrChange>
              </w:rPr>
            </w:pPr>
            <w:ins w:id="293" w:author="馬慈蓮" w:date="2019-07-25T11:20:00Z">
              <w:r w:rsidRPr="00AC7C91">
                <w:rPr>
                  <w:rFonts w:ascii="細明體" w:eastAsia="細明體" w:hAnsi="細明體" w:hint="eastAsia"/>
                  <w:color w:val="00B0F0"/>
                  <w:sz w:val="20"/>
                  <w:szCs w:val="20"/>
                  <w:rPrChange w:id="294" w:author="馬慈蓮" w:date="2019-07-25T11:2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案件編號</w:t>
              </w:r>
            </w:ins>
          </w:p>
        </w:tc>
        <w:tc>
          <w:tcPr>
            <w:tcW w:w="1592" w:type="dxa"/>
            <w:shd w:val="clear" w:color="auto" w:fill="auto"/>
            <w:vAlign w:val="center"/>
          </w:tcPr>
          <w:p w:rsidR="003114FB" w:rsidRPr="00AC7C91" w:rsidRDefault="003114FB" w:rsidP="003114FB">
            <w:pPr>
              <w:widowControl/>
              <w:rPr>
                <w:ins w:id="295" w:author="馬慈蓮" w:date="2019-07-25T11:20:00Z"/>
                <w:rFonts w:ascii="細明體" w:eastAsia="細明體" w:hAnsi="細明體"/>
                <w:color w:val="00B0F0"/>
                <w:kern w:val="0"/>
                <w:sz w:val="20"/>
                <w:szCs w:val="20"/>
                <w:rPrChange w:id="296" w:author="馬慈蓮" w:date="2019-07-25T11:27:00Z">
                  <w:rPr>
                    <w:ins w:id="297" w:author="馬慈蓮" w:date="2019-07-25T11:20:00Z"/>
                    <w:rFonts w:ascii="細明體" w:eastAsia="細明體" w:hAnsi="細明體"/>
                    <w:kern w:val="0"/>
                    <w:sz w:val="20"/>
                    <w:szCs w:val="20"/>
                  </w:rPr>
                </w:rPrChange>
              </w:rPr>
            </w:pPr>
            <w:ins w:id="298" w:author="馬慈蓮" w:date="2019-07-25T11:20:00Z">
              <w:r w:rsidRPr="00AC7C91">
                <w:rPr>
                  <w:rFonts w:ascii="細明體" w:eastAsia="細明體" w:hAnsi="細明體"/>
                  <w:color w:val="00B0F0"/>
                  <w:sz w:val="20"/>
                  <w:szCs w:val="20"/>
                  <w:rPrChange w:id="299" w:author="馬慈蓮" w:date="2019-07-25T11:27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CASE_NO</w:t>
              </w:r>
            </w:ins>
          </w:p>
        </w:tc>
        <w:tc>
          <w:tcPr>
            <w:tcW w:w="2693" w:type="dxa"/>
            <w:shd w:val="clear" w:color="auto" w:fill="auto"/>
            <w:vAlign w:val="center"/>
          </w:tcPr>
          <w:p w:rsidR="003114FB" w:rsidRPr="00AC7C91" w:rsidRDefault="003114FB" w:rsidP="003114FB">
            <w:pPr>
              <w:widowControl/>
              <w:rPr>
                <w:ins w:id="300" w:author="馬慈蓮" w:date="2019-07-25T11:20:00Z"/>
                <w:rFonts w:ascii="細明體" w:eastAsia="細明體" w:hAnsi="細明體"/>
                <w:color w:val="00B0F0"/>
                <w:kern w:val="0"/>
                <w:sz w:val="20"/>
                <w:szCs w:val="20"/>
                <w:rPrChange w:id="301" w:author="馬慈蓮" w:date="2019-07-25T11:27:00Z">
                  <w:rPr>
                    <w:ins w:id="302" w:author="馬慈蓮" w:date="2019-07-25T11:20:00Z"/>
                    <w:rFonts w:ascii="細明體" w:eastAsia="細明體" w:hAnsi="細明體"/>
                    <w:color w:val="000000"/>
                    <w:kern w:val="0"/>
                    <w:sz w:val="20"/>
                    <w:szCs w:val="20"/>
                  </w:rPr>
                </w:rPrChange>
              </w:rPr>
            </w:pPr>
            <w:ins w:id="303" w:author="馬慈蓮" w:date="2019-07-25T11:20:00Z">
              <w:r w:rsidRPr="00AC7C91">
                <w:rPr>
                  <w:rFonts w:ascii="細明體" w:eastAsia="細明體" w:hAnsi="細明體" w:hint="eastAsia"/>
                  <w:color w:val="00B0F0"/>
                  <w:sz w:val="20"/>
                  <w:szCs w:val="20"/>
                  <w:rPrChange w:id="304" w:author="馬慈蓮" w:date="2019-07-25T11:2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DTAAI401.受理編號</w:t>
              </w:r>
            </w:ins>
          </w:p>
        </w:tc>
        <w:tc>
          <w:tcPr>
            <w:tcW w:w="2693" w:type="dxa"/>
            <w:shd w:val="clear" w:color="auto" w:fill="auto"/>
          </w:tcPr>
          <w:p w:rsidR="003114FB" w:rsidRPr="00AC7C91" w:rsidRDefault="003114FB" w:rsidP="003114FB">
            <w:pPr>
              <w:jc w:val="both"/>
              <w:rPr>
                <w:ins w:id="305" w:author="馬慈蓮" w:date="2019-07-25T11:20:00Z"/>
                <w:rFonts w:ascii="細明體" w:eastAsia="細明體" w:hAnsi="細明體"/>
                <w:color w:val="00B0F0"/>
                <w:sz w:val="20"/>
                <w:szCs w:val="20"/>
                <w:rPrChange w:id="306" w:author="馬慈蓮" w:date="2019-07-25T11:27:00Z">
                  <w:rPr>
                    <w:ins w:id="307" w:author="馬慈蓮" w:date="2019-07-25T11:20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AC7C91" w:rsidRPr="00AC7C91" w:rsidTr="003114FB">
        <w:trPr>
          <w:ins w:id="308" w:author="馬慈蓮" w:date="2019-07-25T11:20:00Z"/>
        </w:trPr>
        <w:tc>
          <w:tcPr>
            <w:tcW w:w="1526" w:type="dxa"/>
            <w:shd w:val="clear" w:color="auto" w:fill="auto"/>
            <w:vAlign w:val="center"/>
          </w:tcPr>
          <w:p w:rsidR="002A020C" w:rsidRPr="00AC7C91" w:rsidRDefault="002A020C" w:rsidP="002A020C">
            <w:pPr>
              <w:rPr>
                <w:ins w:id="309" w:author="馬慈蓮" w:date="2019-07-25T11:20:00Z"/>
                <w:rFonts w:ascii="細明體" w:eastAsia="細明體" w:hAnsi="細明體" w:hint="eastAsia"/>
                <w:color w:val="00B0F0"/>
                <w:sz w:val="20"/>
                <w:szCs w:val="20"/>
                <w:rPrChange w:id="310" w:author="馬慈蓮" w:date="2019-07-25T11:27:00Z">
                  <w:rPr>
                    <w:ins w:id="311" w:author="馬慈蓮" w:date="2019-07-25T11:20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312" w:author="馬慈蓮" w:date="2019-07-25T11:20:00Z">
              <w:r w:rsidRPr="00AC7C91">
                <w:rPr>
                  <w:rFonts w:ascii="細明體" w:eastAsia="細明體" w:hAnsi="細明體" w:hint="eastAsia"/>
                  <w:color w:val="00B0F0"/>
                  <w:sz w:val="20"/>
                  <w:szCs w:val="20"/>
                  <w:rPrChange w:id="313" w:author="馬慈蓮" w:date="2019-07-25T11:2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流水號</w:t>
              </w:r>
            </w:ins>
          </w:p>
        </w:tc>
        <w:tc>
          <w:tcPr>
            <w:tcW w:w="1592" w:type="dxa"/>
            <w:shd w:val="clear" w:color="auto" w:fill="auto"/>
            <w:vAlign w:val="center"/>
          </w:tcPr>
          <w:p w:rsidR="002A020C" w:rsidRPr="00AC7C91" w:rsidRDefault="002A020C" w:rsidP="002A020C">
            <w:pPr>
              <w:rPr>
                <w:ins w:id="314" w:author="馬慈蓮" w:date="2019-07-25T11:20:00Z"/>
                <w:rFonts w:ascii="細明體" w:eastAsia="細明體" w:hAnsi="細明體" w:hint="eastAsia"/>
                <w:color w:val="00B0F0"/>
                <w:sz w:val="20"/>
                <w:szCs w:val="20"/>
                <w:rPrChange w:id="315" w:author="馬慈蓮" w:date="2019-07-25T11:27:00Z">
                  <w:rPr>
                    <w:ins w:id="316" w:author="馬慈蓮" w:date="2019-07-25T11:20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317" w:author="馬慈蓮" w:date="2019-07-25T11:20:00Z">
              <w:r w:rsidRPr="00AC7C91">
                <w:rPr>
                  <w:rFonts w:ascii="細明體" w:eastAsia="細明體" w:hAnsi="細明體"/>
                  <w:color w:val="00B0F0"/>
                  <w:sz w:val="20"/>
                  <w:szCs w:val="20"/>
                  <w:rPrChange w:id="318" w:author="馬慈蓮" w:date="2019-07-25T11:27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SER_NO</w:t>
              </w:r>
            </w:ins>
          </w:p>
        </w:tc>
        <w:tc>
          <w:tcPr>
            <w:tcW w:w="2693" w:type="dxa"/>
            <w:shd w:val="clear" w:color="auto" w:fill="auto"/>
            <w:vAlign w:val="center"/>
          </w:tcPr>
          <w:p w:rsidR="002A020C" w:rsidRPr="00AC7C91" w:rsidRDefault="002A020C" w:rsidP="002A020C">
            <w:pPr>
              <w:rPr>
                <w:ins w:id="319" w:author="馬慈蓮" w:date="2019-07-25T11:20:00Z"/>
                <w:rFonts w:ascii="細明體" w:eastAsia="細明體" w:hAnsi="細明體" w:hint="eastAsia"/>
                <w:color w:val="00B0F0"/>
                <w:sz w:val="20"/>
                <w:szCs w:val="20"/>
                <w:rPrChange w:id="320" w:author="馬慈蓮" w:date="2019-07-25T11:27:00Z">
                  <w:rPr>
                    <w:ins w:id="321" w:author="馬慈蓮" w:date="2019-07-25T11:20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322" w:author="馬慈蓮" w:date="2019-07-25T11:21:00Z">
              <w:r w:rsidRPr="00AC7C91">
                <w:rPr>
                  <w:rFonts w:ascii="細明體" w:eastAsia="細明體" w:hAnsi="細明體" w:hint="eastAsia"/>
                  <w:color w:val="00B0F0"/>
                  <w:sz w:val="20"/>
                  <w:szCs w:val="20"/>
                  <w:rPrChange w:id="323" w:author="馬慈蓮" w:date="2019-07-25T11:2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"1"</w:t>
              </w:r>
            </w:ins>
          </w:p>
        </w:tc>
        <w:tc>
          <w:tcPr>
            <w:tcW w:w="2693" w:type="dxa"/>
            <w:shd w:val="clear" w:color="auto" w:fill="auto"/>
          </w:tcPr>
          <w:p w:rsidR="002A020C" w:rsidRPr="00AC7C91" w:rsidRDefault="002A020C" w:rsidP="002A020C">
            <w:pPr>
              <w:jc w:val="both"/>
              <w:rPr>
                <w:ins w:id="324" w:author="馬慈蓮" w:date="2019-07-25T11:20:00Z"/>
                <w:rFonts w:ascii="細明體" w:eastAsia="細明體" w:hAnsi="細明體"/>
                <w:color w:val="00B0F0"/>
                <w:sz w:val="20"/>
                <w:szCs w:val="20"/>
                <w:rPrChange w:id="325" w:author="馬慈蓮" w:date="2019-07-25T11:27:00Z">
                  <w:rPr>
                    <w:ins w:id="326" w:author="馬慈蓮" w:date="2019-07-25T11:20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AC7C91" w:rsidRPr="00AC7C91" w:rsidTr="003114FB">
        <w:trPr>
          <w:ins w:id="327" w:author="馬慈蓮" w:date="2019-07-25T11:20:00Z"/>
        </w:trPr>
        <w:tc>
          <w:tcPr>
            <w:tcW w:w="1526" w:type="dxa"/>
            <w:shd w:val="clear" w:color="auto" w:fill="auto"/>
            <w:vAlign w:val="center"/>
          </w:tcPr>
          <w:p w:rsidR="002A020C" w:rsidRPr="00AC7C91" w:rsidRDefault="002A020C" w:rsidP="002A020C">
            <w:pPr>
              <w:rPr>
                <w:ins w:id="328" w:author="馬慈蓮" w:date="2019-07-25T11:20:00Z"/>
                <w:rFonts w:ascii="細明體" w:eastAsia="細明體" w:hAnsi="細明體" w:hint="eastAsia"/>
                <w:color w:val="00B0F0"/>
                <w:sz w:val="20"/>
                <w:szCs w:val="20"/>
                <w:rPrChange w:id="329" w:author="馬慈蓮" w:date="2019-07-25T11:27:00Z">
                  <w:rPr>
                    <w:ins w:id="330" w:author="馬慈蓮" w:date="2019-07-25T11:20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331" w:author="馬慈蓮" w:date="2019-07-25T11:20:00Z">
              <w:r w:rsidRPr="00AC7C91">
                <w:rPr>
                  <w:rFonts w:ascii="細明體" w:eastAsia="細明體" w:hAnsi="細明體"/>
                  <w:color w:val="00B0F0"/>
                  <w:sz w:val="20"/>
                  <w:szCs w:val="20"/>
                  <w:rPrChange w:id="332" w:author="馬慈蓮" w:date="2019-07-25T11:27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ICD</w:t>
              </w:r>
              <w:r w:rsidRPr="00AC7C91">
                <w:rPr>
                  <w:rFonts w:ascii="細明體" w:eastAsia="細明體" w:hAnsi="細明體"/>
                  <w:color w:val="00B0F0"/>
                  <w:sz w:val="20"/>
                  <w:szCs w:val="20"/>
                  <w:rPrChange w:id="333" w:author="馬慈蓮" w:date="2019-07-25T11:27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代碼序號</w:t>
              </w:r>
            </w:ins>
          </w:p>
        </w:tc>
        <w:tc>
          <w:tcPr>
            <w:tcW w:w="1592" w:type="dxa"/>
            <w:shd w:val="clear" w:color="auto" w:fill="auto"/>
            <w:vAlign w:val="center"/>
          </w:tcPr>
          <w:p w:rsidR="002A020C" w:rsidRPr="00AC7C91" w:rsidRDefault="002A020C" w:rsidP="002A020C">
            <w:pPr>
              <w:rPr>
                <w:ins w:id="334" w:author="馬慈蓮" w:date="2019-07-25T11:20:00Z"/>
                <w:rFonts w:ascii="細明體" w:eastAsia="細明體" w:hAnsi="細明體" w:hint="eastAsia"/>
                <w:color w:val="00B0F0"/>
                <w:sz w:val="20"/>
                <w:szCs w:val="20"/>
                <w:rPrChange w:id="335" w:author="馬慈蓮" w:date="2019-07-25T11:27:00Z">
                  <w:rPr>
                    <w:ins w:id="336" w:author="馬慈蓮" w:date="2019-07-25T11:20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337" w:author="馬慈蓮" w:date="2019-07-25T11:20:00Z">
              <w:r w:rsidRPr="00AC7C91">
                <w:rPr>
                  <w:rFonts w:ascii="細明體" w:eastAsia="細明體" w:hAnsi="細明體"/>
                  <w:color w:val="00B0F0"/>
                  <w:sz w:val="20"/>
                  <w:szCs w:val="20"/>
                  <w:rPrChange w:id="338" w:author="馬慈蓮" w:date="2019-07-25T11:27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ICD_ROW</w:t>
              </w:r>
            </w:ins>
          </w:p>
        </w:tc>
        <w:tc>
          <w:tcPr>
            <w:tcW w:w="2693" w:type="dxa"/>
            <w:shd w:val="clear" w:color="auto" w:fill="auto"/>
            <w:vAlign w:val="center"/>
          </w:tcPr>
          <w:p w:rsidR="002A020C" w:rsidRPr="00AC7C91" w:rsidRDefault="002A020C" w:rsidP="002A020C">
            <w:pPr>
              <w:rPr>
                <w:ins w:id="339" w:author="馬慈蓮" w:date="2019-07-25T11:20:00Z"/>
                <w:rFonts w:ascii="細明體" w:eastAsia="細明體" w:hAnsi="細明體" w:hint="eastAsia"/>
                <w:color w:val="00B0F0"/>
                <w:sz w:val="20"/>
                <w:szCs w:val="20"/>
                <w:rPrChange w:id="340" w:author="馬慈蓮" w:date="2019-07-25T11:27:00Z">
                  <w:rPr>
                    <w:ins w:id="341" w:author="馬慈蓮" w:date="2019-07-25T11:20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342" w:author="馬慈蓮" w:date="2019-07-25T11:20:00Z">
              <w:r w:rsidRPr="00AC7C91">
                <w:rPr>
                  <w:rFonts w:ascii="細明體" w:eastAsia="細明體" w:hAnsi="細明體" w:hint="eastAsia"/>
                  <w:color w:val="00B0F0"/>
                  <w:sz w:val="20"/>
                  <w:szCs w:val="20"/>
                  <w:rPrChange w:id="343" w:author="馬慈蓮" w:date="2019-07-25T11:2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"1"</w:t>
              </w:r>
            </w:ins>
          </w:p>
        </w:tc>
        <w:tc>
          <w:tcPr>
            <w:tcW w:w="2693" w:type="dxa"/>
            <w:shd w:val="clear" w:color="auto" w:fill="auto"/>
          </w:tcPr>
          <w:p w:rsidR="002A020C" w:rsidRPr="00AC7C91" w:rsidRDefault="002A020C" w:rsidP="002A020C">
            <w:pPr>
              <w:jc w:val="both"/>
              <w:rPr>
                <w:ins w:id="344" w:author="馬慈蓮" w:date="2019-07-25T11:20:00Z"/>
                <w:rFonts w:ascii="細明體" w:eastAsia="細明體" w:hAnsi="細明體"/>
                <w:color w:val="00B0F0"/>
                <w:sz w:val="20"/>
                <w:szCs w:val="20"/>
                <w:rPrChange w:id="345" w:author="馬慈蓮" w:date="2019-07-25T11:27:00Z">
                  <w:rPr>
                    <w:ins w:id="346" w:author="馬慈蓮" w:date="2019-07-25T11:20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AC7C91" w:rsidRPr="00AC7C91" w:rsidTr="003114FB">
        <w:trPr>
          <w:ins w:id="347" w:author="馬慈蓮" w:date="2019-07-25T11:20:00Z"/>
        </w:trPr>
        <w:tc>
          <w:tcPr>
            <w:tcW w:w="1526" w:type="dxa"/>
            <w:shd w:val="clear" w:color="auto" w:fill="auto"/>
            <w:vAlign w:val="center"/>
          </w:tcPr>
          <w:p w:rsidR="002A020C" w:rsidRPr="00AC7C91" w:rsidRDefault="002A020C" w:rsidP="002A020C">
            <w:pPr>
              <w:rPr>
                <w:ins w:id="348" w:author="馬慈蓮" w:date="2019-07-25T11:20:00Z"/>
                <w:rFonts w:ascii="細明體" w:eastAsia="細明體" w:hAnsi="細明體" w:hint="eastAsia"/>
                <w:color w:val="00B0F0"/>
                <w:sz w:val="20"/>
                <w:szCs w:val="20"/>
                <w:rPrChange w:id="349" w:author="馬慈蓮" w:date="2019-07-25T11:27:00Z">
                  <w:rPr>
                    <w:ins w:id="350" w:author="馬慈蓮" w:date="2019-07-25T11:20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351" w:author="馬慈蓮" w:date="2019-07-25T11:20:00Z">
              <w:r w:rsidRPr="00AC7C91">
                <w:rPr>
                  <w:rFonts w:ascii="細明體" w:eastAsia="細明體" w:hAnsi="細明體"/>
                  <w:color w:val="00B0F0"/>
                  <w:sz w:val="20"/>
                  <w:szCs w:val="20"/>
                  <w:rPrChange w:id="352" w:author="馬慈蓮" w:date="2019-07-25T11:27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ICD</w:t>
              </w:r>
              <w:r w:rsidRPr="00AC7C91">
                <w:rPr>
                  <w:rFonts w:ascii="細明體" w:eastAsia="細明體" w:hAnsi="細明體"/>
                  <w:color w:val="00B0F0"/>
                  <w:sz w:val="20"/>
                  <w:szCs w:val="20"/>
                  <w:rPrChange w:id="353" w:author="馬慈蓮" w:date="2019-07-25T11:27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代碼</w:t>
              </w:r>
            </w:ins>
          </w:p>
        </w:tc>
        <w:tc>
          <w:tcPr>
            <w:tcW w:w="1592" w:type="dxa"/>
            <w:shd w:val="clear" w:color="auto" w:fill="auto"/>
            <w:vAlign w:val="center"/>
          </w:tcPr>
          <w:p w:rsidR="002A020C" w:rsidRPr="00AC7C91" w:rsidRDefault="002A020C" w:rsidP="002A020C">
            <w:pPr>
              <w:rPr>
                <w:ins w:id="354" w:author="馬慈蓮" w:date="2019-07-25T11:20:00Z"/>
                <w:rFonts w:ascii="細明體" w:eastAsia="細明體" w:hAnsi="細明體" w:hint="eastAsia"/>
                <w:color w:val="00B0F0"/>
                <w:sz w:val="20"/>
                <w:szCs w:val="20"/>
                <w:rPrChange w:id="355" w:author="馬慈蓮" w:date="2019-07-25T11:27:00Z">
                  <w:rPr>
                    <w:ins w:id="356" w:author="馬慈蓮" w:date="2019-07-25T11:20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357" w:author="馬慈蓮" w:date="2019-07-25T11:20:00Z">
              <w:r w:rsidRPr="00AC7C91">
                <w:rPr>
                  <w:rFonts w:ascii="細明體" w:eastAsia="細明體" w:hAnsi="細明體"/>
                  <w:color w:val="00B0F0"/>
                  <w:sz w:val="20"/>
                  <w:szCs w:val="20"/>
                  <w:rPrChange w:id="358" w:author="馬慈蓮" w:date="2019-07-25T11:27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ICD_CODE</w:t>
              </w:r>
            </w:ins>
          </w:p>
        </w:tc>
        <w:tc>
          <w:tcPr>
            <w:tcW w:w="2693" w:type="dxa"/>
            <w:shd w:val="clear" w:color="auto" w:fill="auto"/>
            <w:vAlign w:val="center"/>
          </w:tcPr>
          <w:p w:rsidR="002A020C" w:rsidRPr="00AC7C91" w:rsidRDefault="00164BBF" w:rsidP="002A020C">
            <w:pPr>
              <w:rPr>
                <w:ins w:id="359" w:author="馬慈蓮" w:date="2019-07-25T11:20:00Z"/>
                <w:rFonts w:ascii="細明體" w:eastAsia="細明體" w:hAnsi="細明體" w:hint="eastAsia"/>
                <w:color w:val="00B0F0"/>
                <w:sz w:val="20"/>
                <w:szCs w:val="20"/>
                <w:rPrChange w:id="360" w:author="馬慈蓮" w:date="2019-07-25T11:27:00Z">
                  <w:rPr>
                    <w:ins w:id="361" w:author="馬慈蓮" w:date="2019-07-25T11:20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362" w:author="馬慈蓮" w:date="2019-07-25T11:30:00Z">
              <w:r w:rsidRPr="00164BBF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$疾病代碼</w:t>
              </w:r>
            </w:ins>
          </w:p>
        </w:tc>
        <w:tc>
          <w:tcPr>
            <w:tcW w:w="2693" w:type="dxa"/>
            <w:shd w:val="clear" w:color="auto" w:fill="auto"/>
          </w:tcPr>
          <w:p w:rsidR="002A020C" w:rsidRPr="00AC7C91" w:rsidRDefault="002A020C" w:rsidP="002A020C">
            <w:pPr>
              <w:jc w:val="both"/>
              <w:rPr>
                <w:ins w:id="363" w:author="馬慈蓮" w:date="2019-07-25T11:20:00Z"/>
                <w:rFonts w:ascii="細明體" w:eastAsia="細明體" w:hAnsi="細明體"/>
                <w:color w:val="00B0F0"/>
                <w:sz w:val="20"/>
                <w:szCs w:val="20"/>
                <w:rPrChange w:id="364" w:author="馬慈蓮" w:date="2019-07-25T11:27:00Z">
                  <w:rPr>
                    <w:ins w:id="365" w:author="馬慈蓮" w:date="2019-07-25T11:20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</w:tbl>
    <w:p w:rsidR="00AE1465" w:rsidRDefault="00AE1465" w:rsidP="0054167D">
      <w:pPr>
        <w:numPr>
          <w:ilvl w:val="2"/>
          <w:numId w:val="32"/>
        </w:numPr>
        <w:jc w:val="both"/>
        <w:rPr>
          <w:ins w:id="366" w:author="馬慈蓮" w:date="2019-07-25T11:37:00Z"/>
          <w:rFonts w:ascii="細明體" w:eastAsia="細明體" w:hAnsi="細明體"/>
          <w:color w:val="00B0F0"/>
          <w:sz w:val="20"/>
          <w:szCs w:val="20"/>
        </w:rPr>
        <w:pPrChange w:id="367" w:author="馬慈蓮" w:date="2019-07-25T11:00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368" w:author="馬慈蓮" w:date="2019-07-25T11:14:00Z">
        <w:r w:rsidRPr="003D4630">
          <w:rPr>
            <w:rFonts w:ascii="細明體" w:eastAsia="細明體" w:hAnsi="細明體" w:hint="eastAsia"/>
            <w:color w:val="00B0F0"/>
            <w:sz w:val="20"/>
            <w:szCs w:val="20"/>
            <w:rPrChange w:id="369" w:author="馬慈蓮" w:date="2019-07-25T11:31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SET DTAAI504</w:t>
        </w:r>
      </w:ins>
      <w:ins w:id="370" w:author="馬慈蓮" w:date="2019-07-25T11:31:00Z">
        <w:r w:rsidR="00D5072D" w:rsidRPr="003D4630">
          <w:rPr>
            <w:rFonts w:ascii="細明體" w:eastAsia="細明體" w:hAnsi="細明體" w:hint="eastAsia"/>
            <w:color w:val="00B0F0"/>
            <w:sz w:val="20"/>
            <w:szCs w:val="20"/>
            <w:rPrChange w:id="371" w:author="馬慈蓮" w:date="2019-07-25T11:31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，欄位如下：</w:t>
        </w:r>
      </w:ins>
    </w:p>
    <w:p w:rsidR="00CE0831" w:rsidRDefault="00CE0831" w:rsidP="00E512F1">
      <w:pPr>
        <w:numPr>
          <w:ilvl w:val="3"/>
          <w:numId w:val="32"/>
        </w:numPr>
        <w:jc w:val="both"/>
        <w:rPr>
          <w:ins w:id="372" w:author="馬慈蓮" w:date="2019-07-25T11:49:00Z"/>
          <w:rFonts w:ascii="細明體" w:eastAsia="細明體" w:hAnsi="細明體"/>
          <w:color w:val="00B0F0"/>
          <w:sz w:val="20"/>
          <w:szCs w:val="20"/>
        </w:rPr>
        <w:pPrChange w:id="373" w:author="馬慈蓮" w:date="2019-07-25T11:50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374" w:author="馬慈蓮" w:date="2019-07-25T11:38:00Z">
        <w:r w:rsidRPr="00CE0831">
          <w:rPr>
            <w:rFonts w:ascii="細明體" w:eastAsia="細明體" w:hAnsi="細明體" w:hint="eastAsia"/>
            <w:color w:val="00B0F0"/>
            <w:sz w:val="20"/>
            <w:szCs w:val="20"/>
          </w:rPr>
          <w:t>SET $序號 = 1</w:t>
        </w:r>
      </w:ins>
    </w:p>
    <w:p w:rsidR="00C7165A" w:rsidRDefault="00C7165A" w:rsidP="00E512F1">
      <w:pPr>
        <w:numPr>
          <w:ilvl w:val="3"/>
          <w:numId w:val="32"/>
        </w:numPr>
        <w:jc w:val="both"/>
        <w:rPr>
          <w:ins w:id="375" w:author="馬慈蓮" w:date="2019-07-25T11:31:00Z"/>
          <w:rFonts w:ascii="細明體" w:eastAsia="細明體" w:hAnsi="細明體"/>
          <w:color w:val="00B0F0"/>
          <w:sz w:val="20"/>
          <w:szCs w:val="20"/>
        </w:rPr>
        <w:pPrChange w:id="376" w:author="馬慈蓮" w:date="2019-07-25T11:50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377" w:author="馬慈蓮" w:date="2019-07-25T11:49:00Z">
        <w:r>
          <w:rPr>
            <w:rFonts w:ascii="細明體" w:eastAsia="細明體" w:hAnsi="細明體" w:hint="eastAsia"/>
            <w:color w:val="00B0F0"/>
            <w:sz w:val="20"/>
            <w:szCs w:val="20"/>
          </w:rPr>
          <w:t>寫一筆住院</w:t>
        </w:r>
      </w:ins>
    </w:p>
    <w:tbl>
      <w:tblPr>
        <w:tblW w:w="0" w:type="auto"/>
        <w:tblInd w:w="2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78" w:author="馬慈蓮" w:date="2019-07-25T11:51:00Z">
          <w:tblPr>
            <w:tblW w:w="0" w:type="auto"/>
            <w:tblInd w:w="195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526"/>
        <w:gridCol w:w="1592"/>
        <w:gridCol w:w="2693"/>
        <w:gridCol w:w="2126"/>
        <w:tblGridChange w:id="379">
          <w:tblGrid>
            <w:gridCol w:w="1526"/>
            <w:gridCol w:w="1592"/>
            <w:gridCol w:w="2693"/>
            <w:gridCol w:w="2693"/>
          </w:tblGrid>
        </w:tblGridChange>
      </w:tblGrid>
      <w:tr w:rsidR="009D7DF7" w:rsidRPr="00F33F7F" w:rsidTr="001C3A6C">
        <w:trPr>
          <w:ins w:id="380" w:author="馬慈蓮" w:date="2019-07-25T11:33:00Z"/>
        </w:trPr>
        <w:tc>
          <w:tcPr>
            <w:tcW w:w="1526" w:type="dxa"/>
            <w:shd w:val="clear" w:color="auto" w:fill="D9D9D9"/>
            <w:tcPrChange w:id="381" w:author="馬慈蓮" w:date="2019-07-25T11:51:00Z">
              <w:tcPr>
                <w:tcW w:w="1526" w:type="dxa"/>
                <w:shd w:val="clear" w:color="auto" w:fill="D9D9D9"/>
              </w:tcPr>
            </w:tcPrChange>
          </w:tcPr>
          <w:p w:rsidR="009D7DF7" w:rsidRPr="00F33F7F" w:rsidRDefault="009D7DF7" w:rsidP="007C66CD">
            <w:pPr>
              <w:jc w:val="center"/>
              <w:rPr>
                <w:ins w:id="382" w:author="馬慈蓮" w:date="2019-07-25T11:33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383" w:author="馬慈蓮" w:date="2019-07-25T11:33:00Z">
              <w:r w:rsidRPr="00F33F7F">
                <w:rPr>
                  <w:rFonts w:ascii="細明體" w:eastAsia="細明體" w:hAnsi="細明體" w:hint="eastAsia"/>
                  <w:b/>
                  <w:color w:val="00B0F0"/>
                  <w:sz w:val="20"/>
                  <w:szCs w:val="20"/>
                </w:rPr>
                <w:t>DTAAI50</w:t>
              </w:r>
              <w:r>
                <w:rPr>
                  <w:rFonts w:ascii="細明體" w:eastAsia="細明體" w:hAnsi="細明體" w:hint="eastAsia"/>
                  <w:b/>
                  <w:color w:val="00B0F0"/>
                  <w:sz w:val="20"/>
                  <w:szCs w:val="20"/>
                </w:rPr>
                <w:t>4</w:t>
              </w:r>
            </w:ins>
          </w:p>
        </w:tc>
        <w:tc>
          <w:tcPr>
            <w:tcW w:w="1592" w:type="dxa"/>
            <w:shd w:val="clear" w:color="auto" w:fill="D9D9D9"/>
            <w:tcPrChange w:id="384" w:author="馬慈蓮" w:date="2019-07-25T11:51:00Z">
              <w:tcPr>
                <w:tcW w:w="1592" w:type="dxa"/>
                <w:shd w:val="clear" w:color="auto" w:fill="D9D9D9"/>
              </w:tcPr>
            </w:tcPrChange>
          </w:tcPr>
          <w:p w:rsidR="009D7DF7" w:rsidRPr="00F33F7F" w:rsidRDefault="009D7DF7" w:rsidP="007C66CD">
            <w:pPr>
              <w:jc w:val="both"/>
              <w:rPr>
                <w:ins w:id="385" w:author="馬慈蓮" w:date="2019-07-25T11:33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D9D9D9"/>
            <w:tcPrChange w:id="386" w:author="馬慈蓮" w:date="2019-07-25T11:51:00Z">
              <w:tcPr>
                <w:tcW w:w="2693" w:type="dxa"/>
                <w:shd w:val="clear" w:color="auto" w:fill="D9D9D9"/>
              </w:tcPr>
            </w:tcPrChange>
          </w:tcPr>
          <w:p w:rsidR="009D7DF7" w:rsidRPr="00F33F7F" w:rsidRDefault="009D7DF7" w:rsidP="007C66CD">
            <w:pPr>
              <w:jc w:val="center"/>
              <w:rPr>
                <w:ins w:id="387" w:author="馬慈蓮" w:date="2019-07-25T11:33:00Z"/>
                <w:rFonts w:ascii="細明體" w:eastAsia="細明體" w:hAnsi="細明體" w:hint="eastAsia"/>
                <w:b/>
                <w:color w:val="00B0F0"/>
                <w:sz w:val="20"/>
                <w:szCs w:val="20"/>
              </w:rPr>
            </w:pPr>
            <w:ins w:id="388" w:author="馬慈蓮" w:date="2019-07-25T11:33:00Z">
              <w:r w:rsidRPr="00F33F7F">
                <w:rPr>
                  <w:rFonts w:ascii="細明體" w:eastAsia="細明體" w:hAnsi="細明體" w:hint="eastAsia"/>
                  <w:b/>
                  <w:color w:val="00B0F0"/>
                  <w:sz w:val="20"/>
                  <w:szCs w:val="20"/>
                </w:rPr>
                <w:t>欄位</w:t>
              </w:r>
            </w:ins>
          </w:p>
        </w:tc>
        <w:tc>
          <w:tcPr>
            <w:tcW w:w="2126" w:type="dxa"/>
            <w:shd w:val="clear" w:color="auto" w:fill="D9D9D9"/>
            <w:tcPrChange w:id="389" w:author="馬慈蓮" w:date="2019-07-25T11:51:00Z">
              <w:tcPr>
                <w:tcW w:w="2693" w:type="dxa"/>
                <w:shd w:val="clear" w:color="auto" w:fill="D9D9D9"/>
              </w:tcPr>
            </w:tcPrChange>
          </w:tcPr>
          <w:p w:rsidR="009D7DF7" w:rsidRPr="00F33F7F" w:rsidRDefault="009D7DF7" w:rsidP="007C66CD">
            <w:pPr>
              <w:jc w:val="center"/>
              <w:rPr>
                <w:ins w:id="390" w:author="馬慈蓮" w:date="2019-07-25T11:33:00Z"/>
                <w:rFonts w:ascii="細明體" w:eastAsia="細明體" w:hAnsi="細明體" w:hint="eastAsia"/>
                <w:b/>
                <w:color w:val="00B0F0"/>
                <w:sz w:val="20"/>
                <w:szCs w:val="20"/>
              </w:rPr>
            </w:pPr>
            <w:ins w:id="391" w:author="馬慈蓮" w:date="2019-07-25T11:33:00Z">
              <w:r w:rsidRPr="00F33F7F">
                <w:rPr>
                  <w:rFonts w:ascii="細明體" w:eastAsia="細明體" w:hAnsi="細明體" w:hint="eastAsia"/>
                  <w:b/>
                  <w:color w:val="00B0F0"/>
                  <w:sz w:val="20"/>
                  <w:szCs w:val="20"/>
                </w:rPr>
                <w:t>備註</w:t>
              </w:r>
            </w:ins>
          </w:p>
        </w:tc>
      </w:tr>
      <w:tr w:rsidR="009D7DF7" w:rsidRPr="00F33F7F" w:rsidTr="001C3A6C">
        <w:trPr>
          <w:ins w:id="392" w:author="馬慈蓮" w:date="2019-07-25T11:33:00Z"/>
        </w:trPr>
        <w:tc>
          <w:tcPr>
            <w:tcW w:w="1526" w:type="dxa"/>
            <w:shd w:val="clear" w:color="auto" w:fill="auto"/>
            <w:vAlign w:val="center"/>
            <w:tcPrChange w:id="393" w:author="馬慈蓮" w:date="2019-07-25T11:51:00Z">
              <w:tcPr>
                <w:tcW w:w="1526" w:type="dxa"/>
                <w:shd w:val="clear" w:color="auto" w:fill="auto"/>
                <w:vAlign w:val="center"/>
              </w:tcPr>
            </w:tcPrChange>
          </w:tcPr>
          <w:p w:rsidR="009D7DF7" w:rsidRPr="00F33F7F" w:rsidRDefault="009D7DF7" w:rsidP="007C66CD">
            <w:pPr>
              <w:widowControl/>
              <w:rPr>
                <w:ins w:id="394" w:author="馬慈蓮" w:date="2019-07-25T11:33:00Z"/>
                <w:rFonts w:ascii="細明體" w:eastAsia="細明體" w:hAnsi="細明體"/>
                <w:color w:val="00B0F0"/>
                <w:kern w:val="0"/>
                <w:sz w:val="20"/>
                <w:szCs w:val="20"/>
              </w:rPr>
            </w:pPr>
            <w:ins w:id="395" w:author="馬慈蓮" w:date="2019-07-25T11:33:00Z">
              <w:r w:rsidRPr="00F33F7F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案件編號</w:t>
              </w:r>
            </w:ins>
          </w:p>
        </w:tc>
        <w:tc>
          <w:tcPr>
            <w:tcW w:w="1592" w:type="dxa"/>
            <w:shd w:val="clear" w:color="auto" w:fill="auto"/>
            <w:vAlign w:val="center"/>
            <w:tcPrChange w:id="396" w:author="馬慈蓮" w:date="2019-07-25T11:51:00Z">
              <w:tcPr>
                <w:tcW w:w="1592" w:type="dxa"/>
                <w:shd w:val="clear" w:color="auto" w:fill="auto"/>
                <w:vAlign w:val="center"/>
              </w:tcPr>
            </w:tcPrChange>
          </w:tcPr>
          <w:p w:rsidR="009D7DF7" w:rsidRPr="00F33F7F" w:rsidRDefault="009D7DF7" w:rsidP="007C66CD">
            <w:pPr>
              <w:widowControl/>
              <w:rPr>
                <w:ins w:id="397" w:author="馬慈蓮" w:date="2019-07-25T11:33:00Z"/>
                <w:rFonts w:ascii="細明體" w:eastAsia="細明體" w:hAnsi="細明體"/>
                <w:color w:val="00B0F0"/>
                <w:kern w:val="0"/>
                <w:sz w:val="20"/>
                <w:szCs w:val="20"/>
              </w:rPr>
            </w:pPr>
            <w:ins w:id="398" w:author="馬慈蓮" w:date="2019-07-25T11:33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CASE_NO</w:t>
              </w:r>
            </w:ins>
          </w:p>
        </w:tc>
        <w:tc>
          <w:tcPr>
            <w:tcW w:w="2693" w:type="dxa"/>
            <w:shd w:val="clear" w:color="auto" w:fill="auto"/>
            <w:vAlign w:val="center"/>
            <w:tcPrChange w:id="399" w:author="馬慈蓮" w:date="2019-07-25T11:51:00Z">
              <w:tcPr>
                <w:tcW w:w="2693" w:type="dxa"/>
                <w:shd w:val="clear" w:color="auto" w:fill="auto"/>
                <w:vAlign w:val="center"/>
              </w:tcPr>
            </w:tcPrChange>
          </w:tcPr>
          <w:p w:rsidR="009D7DF7" w:rsidRPr="00F33F7F" w:rsidRDefault="009D7DF7" w:rsidP="007C66CD">
            <w:pPr>
              <w:widowControl/>
              <w:rPr>
                <w:ins w:id="400" w:author="馬慈蓮" w:date="2019-07-25T11:33:00Z"/>
                <w:rFonts w:ascii="細明體" w:eastAsia="細明體" w:hAnsi="細明體"/>
                <w:color w:val="00B0F0"/>
                <w:kern w:val="0"/>
                <w:sz w:val="20"/>
                <w:szCs w:val="20"/>
              </w:rPr>
            </w:pPr>
            <w:ins w:id="401" w:author="馬慈蓮" w:date="2019-07-25T11:33:00Z">
              <w:r w:rsidRPr="00F33F7F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DTAAI401.受理編號</w:t>
              </w:r>
            </w:ins>
          </w:p>
        </w:tc>
        <w:tc>
          <w:tcPr>
            <w:tcW w:w="2126" w:type="dxa"/>
            <w:shd w:val="clear" w:color="auto" w:fill="auto"/>
            <w:tcPrChange w:id="402" w:author="馬慈蓮" w:date="2019-07-25T11:51:00Z">
              <w:tcPr>
                <w:tcW w:w="2693" w:type="dxa"/>
                <w:shd w:val="clear" w:color="auto" w:fill="auto"/>
              </w:tcPr>
            </w:tcPrChange>
          </w:tcPr>
          <w:p w:rsidR="009D7DF7" w:rsidRPr="00F33F7F" w:rsidRDefault="009D7DF7" w:rsidP="007C66CD">
            <w:pPr>
              <w:jc w:val="both"/>
              <w:rPr>
                <w:ins w:id="403" w:author="馬慈蓮" w:date="2019-07-25T11:33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9D7DF7" w:rsidRPr="00F33F7F" w:rsidTr="001C3A6C">
        <w:trPr>
          <w:ins w:id="404" w:author="馬慈蓮" w:date="2019-07-25T11:33:00Z"/>
        </w:trPr>
        <w:tc>
          <w:tcPr>
            <w:tcW w:w="1526" w:type="dxa"/>
            <w:shd w:val="clear" w:color="auto" w:fill="auto"/>
            <w:vAlign w:val="center"/>
            <w:tcPrChange w:id="405" w:author="馬慈蓮" w:date="2019-07-25T11:51:00Z">
              <w:tcPr>
                <w:tcW w:w="1526" w:type="dxa"/>
                <w:shd w:val="clear" w:color="auto" w:fill="auto"/>
                <w:vAlign w:val="center"/>
              </w:tcPr>
            </w:tcPrChange>
          </w:tcPr>
          <w:p w:rsidR="009D7DF7" w:rsidRPr="00F33F7F" w:rsidRDefault="009D7DF7" w:rsidP="007C66CD">
            <w:pPr>
              <w:rPr>
                <w:ins w:id="406" w:author="馬慈蓮" w:date="2019-07-25T11:33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407" w:author="馬慈蓮" w:date="2019-07-25T11:33:00Z">
              <w:r w:rsidRPr="00F33F7F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流水號</w:t>
              </w:r>
            </w:ins>
          </w:p>
        </w:tc>
        <w:tc>
          <w:tcPr>
            <w:tcW w:w="1592" w:type="dxa"/>
            <w:shd w:val="clear" w:color="auto" w:fill="auto"/>
            <w:vAlign w:val="center"/>
            <w:tcPrChange w:id="408" w:author="馬慈蓮" w:date="2019-07-25T11:51:00Z">
              <w:tcPr>
                <w:tcW w:w="1592" w:type="dxa"/>
                <w:shd w:val="clear" w:color="auto" w:fill="auto"/>
                <w:vAlign w:val="center"/>
              </w:tcPr>
            </w:tcPrChange>
          </w:tcPr>
          <w:p w:rsidR="009D7DF7" w:rsidRPr="00F33F7F" w:rsidRDefault="009D7DF7" w:rsidP="007C66CD">
            <w:pPr>
              <w:rPr>
                <w:ins w:id="409" w:author="馬慈蓮" w:date="2019-07-25T11:33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410" w:author="馬慈蓮" w:date="2019-07-25T11:33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SER_NO</w:t>
              </w:r>
            </w:ins>
          </w:p>
        </w:tc>
        <w:tc>
          <w:tcPr>
            <w:tcW w:w="2693" w:type="dxa"/>
            <w:shd w:val="clear" w:color="auto" w:fill="auto"/>
            <w:vAlign w:val="center"/>
            <w:tcPrChange w:id="411" w:author="馬慈蓮" w:date="2019-07-25T11:51:00Z">
              <w:tcPr>
                <w:tcW w:w="2693" w:type="dxa"/>
                <w:shd w:val="clear" w:color="auto" w:fill="auto"/>
                <w:vAlign w:val="center"/>
              </w:tcPr>
            </w:tcPrChange>
          </w:tcPr>
          <w:p w:rsidR="009D7DF7" w:rsidRPr="00F33F7F" w:rsidRDefault="00C7165A" w:rsidP="00C7165A">
            <w:pPr>
              <w:rPr>
                <w:ins w:id="412" w:author="馬慈蓮" w:date="2019-07-25T11:33:00Z"/>
                <w:rFonts w:ascii="細明體" w:eastAsia="細明體" w:hAnsi="細明體" w:hint="eastAsia"/>
                <w:color w:val="00B0F0"/>
                <w:sz w:val="20"/>
                <w:szCs w:val="20"/>
              </w:rPr>
              <w:pPrChange w:id="413" w:author="馬慈蓮" w:date="2019-07-25T11:49:00Z">
                <w:pPr/>
              </w:pPrChange>
            </w:pPr>
            <w:ins w:id="414" w:author="馬慈蓮" w:date="2019-07-25T11:49:00Z">
              <w:r w:rsidRPr="00C7165A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$序號</w:t>
              </w:r>
            </w:ins>
          </w:p>
        </w:tc>
        <w:tc>
          <w:tcPr>
            <w:tcW w:w="2126" w:type="dxa"/>
            <w:shd w:val="clear" w:color="auto" w:fill="auto"/>
            <w:tcPrChange w:id="415" w:author="馬慈蓮" w:date="2019-07-25T11:51:00Z">
              <w:tcPr>
                <w:tcW w:w="2693" w:type="dxa"/>
                <w:shd w:val="clear" w:color="auto" w:fill="auto"/>
              </w:tcPr>
            </w:tcPrChange>
          </w:tcPr>
          <w:p w:rsidR="009D7DF7" w:rsidRPr="00F33F7F" w:rsidRDefault="009D7DF7" w:rsidP="007C66CD">
            <w:pPr>
              <w:jc w:val="both"/>
              <w:rPr>
                <w:ins w:id="416" w:author="馬慈蓮" w:date="2019-07-25T11:33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9D7DF7" w:rsidRPr="00F33F7F" w:rsidTr="001C3A6C">
        <w:trPr>
          <w:ins w:id="417" w:author="馬慈蓮" w:date="2019-07-25T11:33:00Z"/>
        </w:trPr>
        <w:tc>
          <w:tcPr>
            <w:tcW w:w="1526" w:type="dxa"/>
            <w:shd w:val="clear" w:color="auto" w:fill="auto"/>
            <w:vAlign w:val="center"/>
            <w:tcPrChange w:id="418" w:author="馬慈蓮" w:date="2019-07-25T11:51:00Z">
              <w:tcPr>
                <w:tcW w:w="1526" w:type="dxa"/>
                <w:shd w:val="clear" w:color="auto" w:fill="auto"/>
                <w:vAlign w:val="center"/>
              </w:tcPr>
            </w:tcPrChange>
          </w:tcPr>
          <w:p w:rsidR="009D7DF7" w:rsidRPr="00F33F7F" w:rsidRDefault="009D7DF7" w:rsidP="009D7DF7">
            <w:pPr>
              <w:rPr>
                <w:ins w:id="419" w:author="馬慈蓮" w:date="2019-07-25T11:33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420" w:author="馬慈蓮" w:date="2019-07-25T11:34:00Z">
              <w:r w:rsidRPr="00B40892">
                <w:rPr>
                  <w:rFonts w:ascii="細明體" w:eastAsia="細明體" w:hAnsi="細明體"/>
                  <w:color w:val="00B0F0"/>
                  <w:sz w:val="20"/>
                  <w:szCs w:val="20"/>
                  <w:rPrChange w:id="421" w:author="馬慈蓮" w:date="2019-07-25T11:50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診斷類別</w:t>
              </w:r>
            </w:ins>
          </w:p>
        </w:tc>
        <w:tc>
          <w:tcPr>
            <w:tcW w:w="1592" w:type="dxa"/>
            <w:shd w:val="clear" w:color="auto" w:fill="auto"/>
            <w:vAlign w:val="center"/>
            <w:tcPrChange w:id="422" w:author="馬慈蓮" w:date="2019-07-25T11:51:00Z">
              <w:tcPr>
                <w:tcW w:w="1592" w:type="dxa"/>
                <w:shd w:val="clear" w:color="auto" w:fill="auto"/>
                <w:vAlign w:val="center"/>
              </w:tcPr>
            </w:tcPrChange>
          </w:tcPr>
          <w:p w:rsidR="009D7DF7" w:rsidRPr="00F33F7F" w:rsidRDefault="009D7DF7" w:rsidP="009D7DF7">
            <w:pPr>
              <w:rPr>
                <w:ins w:id="423" w:author="馬慈蓮" w:date="2019-07-25T11:33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424" w:author="馬慈蓮" w:date="2019-07-25T11:34:00Z">
              <w:r w:rsidRPr="00B40892">
                <w:rPr>
                  <w:rFonts w:ascii="細明體" w:eastAsia="細明體" w:hAnsi="細明體"/>
                  <w:color w:val="00B0F0"/>
                  <w:sz w:val="20"/>
                  <w:szCs w:val="20"/>
                  <w:rPrChange w:id="425" w:author="馬慈蓮" w:date="2019-07-25T11:50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DIAG_KIND</w:t>
              </w:r>
            </w:ins>
          </w:p>
        </w:tc>
        <w:tc>
          <w:tcPr>
            <w:tcW w:w="2693" w:type="dxa"/>
            <w:shd w:val="clear" w:color="auto" w:fill="auto"/>
            <w:vAlign w:val="center"/>
            <w:tcPrChange w:id="426" w:author="馬慈蓮" w:date="2019-07-25T11:51:00Z">
              <w:tcPr>
                <w:tcW w:w="2693" w:type="dxa"/>
                <w:shd w:val="clear" w:color="auto" w:fill="auto"/>
                <w:vAlign w:val="center"/>
              </w:tcPr>
            </w:tcPrChange>
          </w:tcPr>
          <w:p w:rsidR="009D7DF7" w:rsidRPr="00F33F7F" w:rsidRDefault="00C7165A" w:rsidP="009D7DF7">
            <w:pPr>
              <w:rPr>
                <w:ins w:id="427" w:author="馬慈蓮" w:date="2019-07-25T11:33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428" w:author="馬慈蓮" w:date="2019-07-25T11:50:00Z">
              <w:r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“</w:t>
              </w:r>
              <w:r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A</w:t>
              </w:r>
              <w:r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”</w:t>
              </w:r>
            </w:ins>
          </w:p>
        </w:tc>
        <w:tc>
          <w:tcPr>
            <w:tcW w:w="2126" w:type="dxa"/>
            <w:shd w:val="clear" w:color="auto" w:fill="auto"/>
            <w:tcPrChange w:id="429" w:author="馬慈蓮" w:date="2019-07-25T11:51:00Z">
              <w:tcPr>
                <w:tcW w:w="2693" w:type="dxa"/>
                <w:shd w:val="clear" w:color="auto" w:fill="auto"/>
              </w:tcPr>
            </w:tcPrChange>
          </w:tcPr>
          <w:p w:rsidR="009D7DF7" w:rsidRPr="00F33F7F" w:rsidRDefault="009D7DF7" w:rsidP="009D7DF7">
            <w:pPr>
              <w:jc w:val="both"/>
              <w:rPr>
                <w:ins w:id="430" w:author="馬慈蓮" w:date="2019-07-25T11:33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E325FE" w:rsidRPr="00F33F7F" w:rsidTr="001C3A6C">
        <w:trPr>
          <w:ins w:id="431" w:author="馬慈蓮" w:date="2019-07-25T11:33:00Z"/>
        </w:trPr>
        <w:tc>
          <w:tcPr>
            <w:tcW w:w="1526" w:type="dxa"/>
            <w:shd w:val="clear" w:color="auto" w:fill="auto"/>
            <w:vAlign w:val="center"/>
            <w:tcPrChange w:id="432" w:author="馬慈蓮" w:date="2019-07-25T11:51:00Z">
              <w:tcPr>
                <w:tcW w:w="1526" w:type="dxa"/>
                <w:shd w:val="clear" w:color="auto" w:fill="auto"/>
                <w:vAlign w:val="center"/>
              </w:tcPr>
            </w:tcPrChange>
          </w:tcPr>
          <w:p w:rsidR="00E325FE" w:rsidRPr="00F33F7F" w:rsidRDefault="00E325FE" w:rsidP="00E325FE">
            <w:pPr>
              <w:rPr>
                <w:ins w:id="433" w:author="馬慈蓮" w:date="2019-07-25T11:33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434" w:author="馬慈蓮" w:date="2019-07-25T11:34:00Z">
              <w:r w:rsidRPr="00B40892">
                <w:rPr>
                  <w:rFonts w:ascii="細明體" w:eastAsia="細明體" w:hAnsi="細明體"/>
                  <w:color w:val="00B0F0"/>
                  <w:sz w:val="20"/>
                  <w:szCs w:val="20"/>
                  <w:rPrChange w:id="435" w:author="馬慈蓮" w:date="2019-07-25T11:50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起始日期</w:t>
              </w:r>
            </w:ins>
          </w:p>
        </w:tc>
        <w:tc>
          <w:tcPr>
            <w:tcW w:w="1592" w:type="dxa"/>
            <w:shd w:val="clear" w:color="auto" w:fill="auto"/>
            <w:vAlign w:val="center"/>
            <w:tcPrChange w:id="436" w:author="馬慈蓮" w:date="2019-07-25T11:51:00Z">
              <w:tcPr>
                <w:tcW w:w="1592" w:type="dxa"/>
                <w:shd w:val="clear" w:color="auto" w:fill="auto"/>
                <w:vAlign w:val="center"/>
              </w:tcPr>
            </w:tcPrChange>
          </w:tcPr>
          <w:p w:rsidR="00E325FE" w:rsidRPr="00F33F7F" w:rsidRDefault="00E325FE" w:rsidP="00E325FE">
            <w:pPr>
              <w:rPr>
                <w:ins w:id="437" w:author="馬慈蓮" w:date="2019-07-25T11:33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438" w:author="馬慈蓮" w:date="2019-07-25T11:34:00Z">
              <w:r w:rsidRPr="00B40892">
                <w:rPr>
                  <w:rFonts w:ascii="細明體" w:eastAsia="細明體" w:hAnsi="細明體"/>
                  <w:color w:val="00B0F0"/>
                  <w:sz w:val="20"/>
                  <w:szCs w:val="20"/>
                  <w:rPrChange w:id="439" w:author="馬慈蓮" w:date="2019-07-25T11:50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STR_DATE</w:t>
              </w:r>
            </w:ins>
          </w:p>
        </w:tc>
        <w:tc>
          <w:tcPr>
            <w:tcW w:w="2693" w:type="dxa"/>
            <w:shd w:val="clear" w:color="auto" w:fill="auto"/>
            <w:vAlign w:val="center"/>
            <w:tcPrChange w:id="440" w:author="馬慈蓮" w:date="2019-07-25T11:51:00Z">
              <w:tcPr>
                <w:tcW w:w="2693" w:type="dxa"/>
                <w:shd w:val="clear" w:color="auto" w:fill="auto"/>
                <w:vAlign w:val="center"/>
              </w:tcPr>
            </w:tcPrChange>
          </w:tcPr>
          <w:p w:rsidR="00E325FE" w:rsidRPr="00F33F7F" w:rsidRDefault="00E325FE" w:rsidP="00E325FE">
            <w:pPr>
              <w:rPr>
                <w:ins w:id="441" w:author="馬慈蓮" w:date="2019-07-25T11:33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442" w:author="馬慈蓮" w:date="2019-07-25T11:50:00Z">
              <w:r w:rsidRPr="00B40892">
                <w:rPr>
                  <w:rFonts w:ascii="細明體" w:eastAsia="細明體" w:hAnsi="細明體" w:hint="eastAsia"/>
                  <w:color w:val="00B0F0"/>
                  <w:sz w:val="20"/>
                  <w:szCs w:val="20"/>
                  <w:rPrChange w:id="443" w:author="馬慈蓮" w:date="2019-07-25T11:50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DTAAI401.事故日期</w:t>
              </w:r>
            </w:ins>
          </w:p>
        </w:tc>
        <w:tc>
          <w:tcPr>
            <w:tcW w:w="2126" w:type="dxa"/>
            <w:shd w:val="clear" w:color="auto" w:fill="auto"/>
            <w:tcPrChange w:id="444" w:author="馬慈蓮" w:date="2019-07-25T11:51:00Z">
              <w:tcPr>
                <w:tcW w:w="2693" w:type="dxa"/>
                <w:shd w:val="clear" w:color="auto" w:fill="auto"/>
              </w:tcPr>
            </w:tcPrChange>
          </w:tcPr>
          <w:p w:rsidR="00E325FE" w:rsidRPr="00F33F7F" w:rsidRDefault="00E325FE" w:rsidP="00E325FE">
            <w:pPr>
              <w:jc w:val="both"/>
              <w:rPr>
                <w:ins w:id="445" w:author="馬慈蓮" w:date="2019-07-25T11:33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E325FE" w:rsidRPr="00F33F7F" w:rsidTr="001C3A6C">
        <w:trPr>
          <w:ins w:id="446" w:author="馬慈蓮" w:date="2019-07-25T11:34:00Z"/>
        </w:trPr>
        <w:tc>
          <w:tcPr>
            <w:tcW w:w="1526" w:type="dxa"/>
            <w:shd w:val="clear" w:color="auto" w:fill="auto"/>
            <w:vAlign w:val="center"/>
            <w:tcPrChange w:id="447" w:author="馬慈蓮" w:date="2019-07-25T11:51:00Z">
              <w:tcPr>
                <w:tcW w:w="1526" w:type="dxa"/>
                <w:shd w:val="clear" w:color="auto" w:fill="auto"/>
                <w:vAlign w:val="center"/>
              </w:tcPr>
            </w:tcPrChange>
          </w:tcPr>
          <w:p w:rsidR="00E325FE" w:rsidRPr="00F33F7F" w:rsidRDefault="00E325FE" w:rsidP="00E325FE">
            <w:pPr>
              <w:rPr>
                <w:ins w:id="448" w:author="馬慈蓮" w:date="2019-07-25T11:34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449" w:author="馬慈蓮" w:date="2019-07-25T11:34:00Z">
              <w:r w:rsidRPr="00B40892">
                <w:rPr>
                  <w:rFonts w:ascii="細明體" w:eastAsia="細明體" w:hAnsi="細明體"/>
                  <w:color w:val="00B0F0"/>
                  <w:sz w:val="20"/>
                  <w:szCs w:val="20"/>
                  <w:rPrChange w:id="450" w:author="馬慈蓮" w:date="2019-07-25T11:50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終止日期</w:t>
              </w:r>
            </w:ins>
          </w:p>
        </w:tc>
        <w:tc>
          <w:tcPr>
            <w:tcW w:w="1592" w:type="dxa"/>
            <w:shd w:val="clear" w:color="auto" w:fill="auto"/>
            <w:vAlign w:val="center"/>
            <w:tcPrChange w:id="451" w:author="馬慈蓮" w:date="2019-07-25T11:51:00Z">
              <w:tcPr>
                <w:tcW w:w="1592" w:type="dxa"/>
                <w:shd w:val="clear" w:color="auto" w:fill="auto"/>
                <w:vAlign w:val="center"/>
              </w:tcPr>
            </w:tcPrChange>
          </w:tcPr>
          <w:p w:rsidR="00E325FE" w:rsidRPr="00F33F7F" w:rsidRDefault="00E325FE" w:rsidP="00E325FE">
            <w:pPr>
              <w:rPr>
                <w:ins w:id="452" w:author="馬慈蓮" w:date="2019-07-25T11:34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453" w:author="馬慈蓮" w:date="2019-07-25T11:34:00Z">
              <w:r w:rsidRPr="00B40892">
                <w:rPr>
                  <w:rFonts w:ascii="細明體" w:eastAsia="細明體" w:hAnsi="細明體"/>
                  <w:color w:val="00B0F0"/>
                  <w:sz w:val="20"/>
                  <w:szCs w:val="20"/>
                  <w:rPrChange w:id="454" w:author="馬慈蓮" w:date="2019-07-25T11:50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END_DATE</w:t>
              </w:r>
            </w:ins>
          </w:p>
        </w:tc>
        <w:tc>
          <w:tcPr>
            <w:tcW w:w="2693" w:type="dxa"/>
            <w:shd w:val="clear" w:color="auto" w:fill="auto"/>
            <w:vAlign w:val="center"/>
            <w:tcPrChange w:id="455" w:author="馬慈蓮" w:date="2019-07-25T11:51:00Z">
              <w:tcPr>
                <w:tcW w:w="2693" w:type="dxa"/>
                <w:shd w:val="clear" w:color="auto" w:fill="auto"/>
                <w:vAlign w:val="center"/>
              </w:tcPr>
            </w:tcPrChange>
          </w:tcPr>
          <w:p w:rsidR="00E325FE" w:rsidRPr="00164BBF" w:rsidRDefault="00E325FE" w:rsidP="00E325FE">
            <w:pPr>
              <w:rPr>
                <w:ins w:id="456" w:author="馬慈蓮" w:date="2019-07-25T11:34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457" w:author="馬慈蓮" w:date="2019-07-25T11:50:00Z">
              <w:r w:rsidRPr="00B40892">
                <w:rPr>
                  <w:rFonts w:ascii="細明體" w:eastAsia="細明體" w:hAnsi="細明體" w:hint="eastAsia"/>
                  <w:color w:val="00B0F0"/>
                  <w:sz w:val="20"/>
                  <w:szCs w:val="20"/>
                  <w:rPrChange w:id="458" w:author="馬慈蓮" w:date="2019-07-25T11:50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DTAAI401.事故迄日</w:t>
              </w:r>
            </w:ins>
          </w:p>
        </w:tc>
        <w:tc>
          <w:tcPr>
            <w:tcW w:w="2126" w:type="dxa"/>
            <w:shd w:val="clear" w:color="auto" w:fill="auto"/>
            <w:tcPrChange w:id="459" w:author="馬慈蓮" w:date="2019-07-25T11:51:00Z">
              <w:tcPr>
                <w:tcW w:w="2693" w:type="dxa"/>
                <w:shd w:val="clear" w:color="auto" w:fill="auto"/>
              </w:tcPr>
            </w:tcPrChange>
          </w:tcPr>
          <w:p w:rsidR="00E325FE" w:rsidRPr="00F33F7F" w:rsidRDefault="00E325FE" w:rsidP="00E325FE">
            <w:pPr>
              <w:jc w:val="both"/>
              <w:rPr>
                <w:ins w:id="460" w:author="馬慈蓮" w:date="2019-07-25T11:34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E325FE" w:rsidRPr="00F33F7F" w:rsidTr="001C3A6C">
        <w:trPr>
          <w:ins w:id="461" w:author="馬慈蓮" w:date="2019-07-25T11:34:00Z"/>
        </w:trPr>
        <w:tc>
          <w:tcPr>
            <w:tcW w:w="1526" w:type="dxa"/>
            <w:shd w:val="clear" w:color="auto" w:fill="auto"/>
            <w:vAlign w:val="center"/>
            <w:tcPrChange w:id="462" w:author="馬慈蓮" w:date="2019-07-25T11:51:00Z">
              <w:tcPr>
                <w:tcW w:w="1526" w:type="dxa"/>
                <w:shd w:val="clear" w:color="auto" w:fill="auto"/>
                <w:vAlign w:val="center"/>
              </w:tcPr>
            </w:tcPrChange>
          </w:tcPr>
          <w:p w:rsidR="00E325FE" w:rsidRPr="00F33F7F" w:rsidRDefault="00E325FE" w:rsidP="00E325FE">
            <w:pPr>
              <w:rPr>
                <w:ins w:id="463" w:author="馬慈蓮" w:date="2019-07-25T11:34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464" w:author="馬慈蓮" w:date="2019-07-25T11:34:00Z">
              <w:r w:rsidRPr="00B40892">
                <w:rPr>
                  <w:rFonts w:ascii="細明體" w:eastAsia="細明體" w:hAnsi="細明體"/>
                  <w:color w:val="00B0F0"/>
                  <w:sz w:val="20"/>
                  <w:szCs w:val="20"/>
                  <w:rPrChange w:id="465" w:author="馬慈蓮" w:date="2019-07-25T11:50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手術</w:t>
              </w:r>
              <w:r w:rsidRPr="00B40892">
                <w:rPr>
                  <w:rFonts w:ascii="細明體" w:eastAsia="細明體" w:hAnsi="細明體"/>
                  <w:color w:val="00B0F0"/>
                  <w:sz w:val="20"/>
                  <w:szCs w:val="20"/>
                  <w:rPrChange w:id="466" w:author="馬慈蓮" w:date="2019-07-25T11:50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ICD10</w:t>
              </w:r>
            </w:ins>
          </w:p>
        </w:tc>
        <w:tc>
          <w:tcPr>
            <w:tcW w:w="1592" w:type="dxa"/>
            <w:shd w:val="clear" w:color="auto" w:fill="auto"/>
            <w:vAlign w:val="center"/>
            <w:tcPrChange w:id="467" w:author="馬慈蓮" w:date="2019-07-25T11:51:00Z">
              <w:tcPr>
                <w:tcW w:w="1592" w:type="dxa"/>
                <w:shd w:val="clear" w:color="auto" w:fill="auto"/>
                <w:vAlign w:val="center"/>
              </w:tcPr>
            </w:tcPrChange>
          </w:tcPr>
          <w:p w:rsidR="00E325FE" w:rsidRPr="00F33F7F" w:rsidRDefault="00E325FE" w:rsidP="00E325FE">
            <w:pPr>
              <w:rPr>
                <w:ins w:id="468" w:author="馬慈蓮" w:date="2019-07-25T11:34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469" w:author="馬慈蓮" w:date="2019-07-25T11:34:00Z">
              <w:r w:rsidRPr="00B40892">
                <w:rPr>
                  <w:rFonts w:ascii="細明體" w:eastAsia="細明體" w:hAnsi="細明體"/>
                  <w:color w:val="00B0F0"/>
                  <w:sz w:val="20"/>
                  <w:szCs w:val="20"/>
                  <w:rPrChange w:id="470" w:author="馬慈蓮" w:date="2019-07-25T11:50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OP_CODE</w:t>
              </w:r>
            </w:ins>
          </w:p>
        </w:tc>
        <w:tc>
          <w:tcPr>
            <w:tcW w:w="2693" w:type="dxa"/>
            <w:shd w:val="clear" w:color="auto" w:fill="auto"/>
            <w:vAlign w:val="center"/>
            <w:tcPrChange w:id="471" w:author="馬慈蓮" w:date="2019-07-25T11:51:00Z">
              <w:tcPr>
                <w:tcW w:w="2693" w:type="dxa"/>
                <w:shd w:val="clear" w:color="auto" w:fill="auto"/>
                <w:vAlign w:val="center"/>
              </w:tcPr>
            </w:tcPrChange>
          </w:tcPr>
          <w:p w:rsidR="00E325FE" w:rsidRPr="00164BBF" w:rsidRDefault="00E325FE" w:rsidP="00E325FE">
            <w:pPr>
              <w:rPr>
                <w:ins w:id="472" w:author="馬慈蓮" w:date="2019-07-25T11:34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tcPrChange w:id="473" w:author="馬慈蓮" w:date="2019-07-25T11:51:00Z">
              <w:tcPr>
                <w:tcW w:w="2693" w:type="dxa"/>
                <w:shd w:val="clear" w:color="auto" w:fill="auto"/>
              </w:tcPr>
            </w:tcPrChange>
          </w:tcPr>
          <w:p w:rsidR="00E325FE" w:rsidRPr="00F33F7F" w:rsidRDefault="00E325FE" w:rsidP="00E325FE">
            <w:pPr>
              <w:jc w:val="both"/>
              <w:rPr>
                <w:ins w:id="474" w:author="馬慈蓮" w:date="2019-07-25T11:34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E325FE" w:rsidRPr="00F33F7F" w:rsidTr="001C3A6C">
        <w:trPr>
          <w:ins w:id="475" w:author="馬慈蓮" w:date="2019-07-25T11:34:00Z"/>
        </w:trPr>
        <w:tc>
          <w:tcPr>
            <w:tcW w:w="1526" w:type="dxa"/>
            <w:shd w:val="clear" w:color="auto" w:fill="auto"/>
            <w:vAlign w:val="center"/>
            <w:tcPrChange w:id="476" w:author="馬慈蓮" w:date="2019-07-25T11:51:00Z">
              <w:tcPr>
                <w:tcW w:w="1526" w:type="dxa"/>
                <w:shd w:val="clear" w:color="auto" w:fill="auto"/>
                <w:vAlign w:val="center"/>
              </w:tcPr>
            </w:tcPrChange>
          </w:tcPr>
          <w:p w:rsidR="00E325FE" w:rsidRPr="00F33F7F" w:rsidRDefault="00E325FE" w:rsidP="00E325FE">
            <w:pPr>
              <w:rPr>
                <w:ins w:id="477" w:author="馬慈蓮" w:date="2019-07-25T11:34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478" w:author="馬慈蓮" w:date="2019-07-25T11:34:00Z">
              <w:r w:rsidRPr="00B40892">
                <w:rPr>
                  <w:rFonts w:ascii="細明體" w:eastAsia="細明體" w:hAnsi="細明體"/>
                  <w:color w:val="00B0F0"/>
                  <w:sz w:val="20"/>
                  <w:szCs w:val="20"/>
                  <w:rPrChange w:id="479" w:author="馬慈蓮" w:date="2019-07-25T11:50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手術名稱</w:t>
              </w:r>
            </w:ins>
          </w:p>
        </w:tc>
        <w:tc>
          <w:tcPr>
            <w:tcW w:w="1592" w:type="dxa"/>
            <w:shd w:val="clear" w:color="auto" w:fill="auto"/>
            <w:vAlign w:val="center"/>
            <w:tcPrChange w:id="480" w:author="馬慈蓮" w:date="2019-07-25T11:51:00Z">
              <w:tcPr>
                <w:tcW w:w="1592" w:type="dxa"/>
                <w:shd w:val="clear" w:color="auto" w:fill="auto"/>
                <w:vAlign w:val="center"/>
              </w:tcPr>
            </w:tcPrChange>
          </w:tcPr>
          <w:p w:rsidR="00E325FE" w:rsidRPr="00F33F7F" w:rsidRDefault="00E325FE" w:rsidP="00E325FE">
            <w:pPr>
              <w:rPr>
                <w:ins w:id="481" w:author="馬慈蓮" w:date="2019-07-25T11:34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482" w:author="馬慈蓮" w:date="2019-07-25T11:34:00Z">
              <w:r w:rsidRPr="00B40892">
                <w:rPr>
                  <w:rFonts w:ascii="細明體" w:eastAsia="細明體" w:hAnsi="細明體"/>
                  <w:color w:val="00B0F0"/>
                  <w:sz w:val="20"/>
                  <w:szCs w:val="20"/>
                  <w:rPrChange w:id="483" w:author="馬慈蓮" w:date="2019-07-25T11:50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t>OP_NAME</w:t>
              </w:r>
            </w:ins>
          </w:p>
        </w:tc>
        <w:tc>
          <w:tcPr>
            <w:tcW w:w="2693" w:type="dxa"/>
            <w:shd w:val="clear" w:color="auto" w:fill="auto"/>
            <w:vAlign w:val="center"/>
            <w:tcPrChange w:id="484" w:author="馬慈蓮" w:date="2019-07-25T11:51:00Z">
              <w:tcPr>
                <w:tcW w:w="2693" w:type="dxa"/>
                <w:shd w:val="clear" w:color="auto" w:fill="auto"/>
                <w:vAlign w:val="center"/>
              </w:tcPr>
            </w:tcPrChange>
          </w:tcPr>
          <w:p w:rsidR="00E325FE" w:rsidRPr="00164BBF" w:rsidRDefault="00E325FE" w:rsidP="00E325FE">
            <w:pPr>
              <w:rPr>
                <w:ins w:id="485" w:author="馬慈蓮" w:date="2019-07-25T11:34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tcPrChange w:id="486" w:author="馬慈蓮" w:date="2019-07-25T11:51:00Z">
              <w:tcPr>
                <w:tcW w:w="2693" w:type="dxa"/>
                <w:shd w:val="clear" w:color="auto" w:fill="auto"/>
              </w:tcPr>
            </w:tcPrChange>
          </w:tcPr>
          <w:p w:rsidR="00E325FE" w:rsidRPr="00F33F7F" w:rsidRDefault="00E325FE" w:rsidP="00E325FE">
            <w:pPr>
              <w:jc w:val="both"/>
              <w:rPr>
                <w:ins w:id="487" w:author="馬慈蓮" w:date="2019-07-25T11:34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</w:tbl>
    <w:p w:rsidR="00E512F1" w:rsidRDefault="00E512F1" w:rsidP="00E512F1">
      <w:pPr>
        <w:numPr>
          <w:ilvl w:val="3"/>
          <w:numId w:val="32"/>
        </w:numPr>
        <w:jc w:val="both"/>
        <w:rPr>
          <w:ins w:id="488" w:author="馬慈蓮" w:date="2019-07-25T11:50:00Z"/>
          <w:rFonts w:ascii="細明體" w:eastAsia="細明體" w:hAnsi="細明體"/>
          <w:color w:val="00B0F0"/>
          <w:sz w:val="20"/>
          <w:szCs w:val="20"/>
        </w:rPr>
        <w:pPrChange w:id="489" w:author="馬慈蓮" w:date="2019-07-25T11:50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490" w:author="馬慈蓮" w:date="2019-07-25T11:50:00Z">
        <w:r>
          <w:rPr>
            <w:rFonts w:ascii="細明體" w:eastAsia="細明體" w:hAnsi="細明體" w:hint="eastAsia"/>
            <w:color w:val="00B0F0"/>
            <w:sz w:val="20"/>
            <w:szCs w:val="20"/>
          </w:rPr>
          <w:t>寫一筆在家療養</w:t>
        </w:r>
      </w:ins>
    </w:p>
    <w:tbl>
      <w:tblPr>
        <w:tblW w:w="0" w:type="auto"/>
        <w:tblInd w:w="2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592"/>
        <w:gridCol w:w="2693"/>
        <w:gridCol w:w="2126"/>
      </w:tblGrid>
      <w:tr w:rsidR="001C3A6C" w:rsidRPr="00F33F7F" w:rsidTr="007C66CD">
        <w:trPr>
          <w:ins w:id="491" w:author="馬慈蓮" w:date="2019-07-25T11:51:00Z"/>
        </w:trPr>
        <w:tc>
          <w:tcPr>
            <w:tcW w:w="1526" w:type="dxa"/>
            <w:shd w:val="clear" w:color="auto" w:fill="D9D9D9"/>
          </w:tcPr>
          <w:p w:rsidR="001C3A6C" w:rsidRPr="00F33F7F" w:rsidRDefault="001C3A6C" w:rsidP="007C66CD">
            <w:pPr>
              <w:jc w:val="center"/>
              <w:rPr>
                <w:ins w:id="492" w:author="馬慈蓮" w:date="2019-07-25T11:51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493" w:author="馬慈蓮" w:date="2019-07-25T11:51:00Z">
              <w:r w:rsidRPr="00F33F7F">
                <w:rPr>
                  <w:rFonts w:ascii="細明體" w:eastAsia="細明體" w:hAnsi="細明體" w:hint="eastAsia"/>
                  <w:b/>
                  <w:color w:val="00B0F0"/>
                  <w:sz w:val="20"/>
                  <w:szCs w:val="20"/>
                </w:rPr>
                <w:t>DTAAI50</w:t>
              </w:r>
              <w:r>
                <w:rPr>
                  <w:rFonts w:ascii="細明體" w:eastAsia="細明體" w:hAnsi="細明體" w:hint="eastAsia"/>
                  <w:b/>
                  <w:color w:val="00B0F0"/>
                  <w:sz w:val="20"/>
                  <w:szCs w:val="20"/>
                </w:rPr>
                <w:t>4</w:t>
              </w:r>
            </w:ins>
          </w:p>
        </w:tc>
        <w:tc>
          <w:tcPr>
            <w:tcW w:w="1592" w:type="dxa"/>
            <w:shd w:val="clear" w:color="auto" w:fill="D9D9D9"/>
          </w:tcPr>
          <w:p w:rsidR="001C3A6C" w:rsidRPr="00F33F7F" w:rsidRDefault="001C3A6C" w:rsidP="007C66CD">
            <w:pPr>
              <w:jc w:val="both"/>
              <w:rPr>
                <w:ins w:id="494" w:author="馬慈蓮" w:date="2019-07-25T11:51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D9D9D9"/>
          </w:tcPr>
          <w:p w:rsidR="001C3A6C" w:rsidRPr="00F33F7F" w:rsidRDefault="001C3A6C" w:rsidP="007C66CD">
            <w:pPr>
              <w:jc w:val="center"/>
              <w:rPr>
                <w:ins w:id="495" w:author="馬慈蓮" w:date="2019-07-25T11:51:00Z"/>
                <w:rFonts w:ascii="細明體" w:eastAsia="細明體" w:hAnsi="細明體" w:hint="eastAsia"/>
                <w:b/>
                <w:color w:val="00B0F0"/>
                <w:sz w:val="20"/>
                <w:szCs w:val="20"/>
              </w:rPr>
            </w:pPr>
            <w:ins w:id="496" w:author="馬慈蓮" w:date="2019-07-25T11:51:00Z">
              <w:r w:rsidRPr="00F33F7F">
                <w:rPr>
                  <w:rFonts w:ascii="細明體" w:eastAsia="細明體" w:hAnsi="細明體" w:hint="eastAsia"/>
                  <w:b/>
                  <w:color w:val="00B0F0"/>
                  <w:sz w:val="20"/>
                  <w:szCs w:val="20"/>
                </w:rPr>
                <w:t>欄位</w:t>
              </w:r>
            </w:ins>
          </w:p>
        </w:tc>
        <w:tc>
          <w:tcPr>
            <w:tcW w:w="2126" w:type="dxa"/>
            <w:shd w:val="clear" w:color="auto" w:fill="D9D9D9"/>
          </w:tcPr>
          <w:p w:rsidR="001C3A6C" w:rsidRPr="00F33F7F" w:rsidRDefault="001C3A6C" w:rsidP="007C66CD">
            <w:pPr>
              <w:jc w:val="center"/>
              <w:rPr>
                <w:ins w:id="497" w:author="馬慈蓮" w:date="2019-07-25T11:51:00Z"/>
                <w:rFonts w:ascii="細明體" w:eastAsia="細明體" w:hAnsi="細明體" w:hint="eastAsia"/>
                <w:b/>
                <w:color w:val="00B0F0"/>
                <w:sz w:val="20"/>
                <w:szCs w:val="20"/>
              </w:rPr>
            </w:pPr>
            <w:ins w:id="498" w:author="馬慈蓮" w:date="2019-07-25T11:51:00Z">
              <w:r w:rsidRPr="00F33F7F">
                <w:rPr>
                  <w:rFonts w:ascii="細明體" w:eastAsia="細明體" w:hAnsi="細明體" w:hint="eastAsia"/>
                  <w:b/>
                  <w:color w:val="00B0F0"/>
                  <w:sz w:val="20"/>
                  <w:szCs w:val="20"/>
                </w:rPr>
                <w:t>備註</w:t>
              </w:r>
            </w:ins>
          </w:p>
        </w:tc>
      </w:tr>
      <w:tr w:rsidR="001C3A6C" w:rsidRPr="00F33F7F" w:rsidTr="007C66CD">
        <w:trPr>
          <w:ins w:id="499" w:author="馬慈蓮" w:date="2019-07-25T11:51:00Z"/>
        </w:trPr>
        <w:tc>
          <w:tcPr>
            <w:tcW w:w="1526" w:type="dxa"/>
            <w:shd w:val="clear" w:color="auto" w:fill="auto"/>
            <w:vAlign w:val="center"/>
          </w:tcPr>
          <w:p w:rsidR="001C3A6C" w:rsidRPr="00F33F7F" w:rsidRDefault="001C3A6C" w:rsidP="007C66CD">
            <w:pPr>
              <w:widowControl/>
              <w:rPr>
                <w:ins w:id="500" w:author="馬慈蓮" w:date="2019-07-25T11:51:00Z"/>
                <w:rFonts w:ascii="細明體" w:eastAsia="細明體" w:hAnsi="細明體"/>
                <w:color w:val="00B0F0"/>
                <w:kern w:val="0"/>
                <w:sz w:val="20"/>
                <w:szCs w:val="20"/>
              </w:rPr>
            </w:pPr>
            <w:ins w:id="501" w:author="馬慈蓮" w:date="2019-07-25T11:51:00Z">
              <w:r w:rsidRPr="00F33F7F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案件編號</w:t>
              </w:r>
            </w:ins>
          </w:p>
        </w:tc>
        <w:tc>
          <w:tcPr>
            <w:tcW w:w="1592" w:type="dxa"/>
            <w:shd w:val="clear" w:color="auto" w:fill="auto"/>
            <w:vAlign w:val="center"/>
          </w:tcPr>
          <w:p w:rsidR="001C3A6C" w:rsidRPr="00F33F7F" w:rsidRDefault="001C3A6C" w:rsidP="007C66CD">
            <w:pPr>
              <w:widowControl/>
              <w:rPr>
                <w:ins w:id="502" w:author="馬慈蓮" w:date="2019-07-25T11:51:00Z"/>
                <w:rFonts w:ascii="細明體" w:eastAsia="細明體" w:hAnsi="細明體"/>
                <w:color w:val="00B0F0"/>
                <w:kern w:val="0"/>
                <w:sz w:val="20"/>
                <w:szCs w:val="20"/>
              </w:rPr>
            </w:pPr>
            <w:ins w:id="503" w:author="馬慈蓮" w:date="2019-07-25T11:51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CASE_NO</w:t>
              </w:r>
            </w:ins>
          </w:p>
        </w:tc>
        <w:tc>
          <w:tcPr>
            <w:tcW w:w="2693" w:type="dxa"/>
            <w:shd w:val="clear" w:color="auto" w:fill="auto"/>
            <w:vAlign w:val="center"/>
          </w:tcPr>
          <w:p w:rsidR="001C3A6C" w:rsidRPr="00F33F7F" w:rsidRDefault="001C3A6C" w:rsidP="007C66CD">
            <w:pPr>
              <w:widowControl/>
              <w:rPr>
                <w:ins w:id="504" w:author="馬慈蓮" w:date="2019-07-25T11:51:00Z"/>
                <w:rFonts w:ascii="細明體" w:eastAsia="細明體" w:hAnsi="細明體"/>
                <w:color w:val="00B0F0"/>
                <w:kern w:val="0"/>
                <w:sz w:val="20"/>
                <w:szCs w:val="20"/>
              </w:rPr>
            </w:pPr>
            <w:ins w:id="505" w:author="馬慈蓮" w:date="2019-07-25T11:51:00Z">
              <w:r w:rsidRPr="00F33F7F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DTAAI401.受理編號</w:t>
              </w:r>
            </w:ins>
          </w:p>
        </w:tc>
        <w:tc>
          <w:tcPr>
            <w:tcW w:w="2126" w:type="dxa"/>
            <w:shd w:val="clear" w:color="auto" w:fill="auto"/>
          </w:tcPr>
          <w:p w:rsidR="001C3A6C" w:rsidRPr="00F33F7F" w:rsidRDefault="001C3A6C" w:rsidP="007C66CD">
            <w:pPr>
              <w:jc w:val="both"/>
              <w:rPr>
                <w:ins w:id="506" w:author="馬慈蓮" w:date="2019-07-25T11:51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1C3A6C" w:rsidRPr="00F33F7F" w:rsidTr="007C66CD">
        <w:trPr>
          <w:ins w:id="507" w:author="馬慈蓮" w:date="2019-07-25T11:51:00Z"/>
        </w:trPr>
        <w:tc>
          <w:tcPr>
            <w:tcW w:w="1526" w:type="dxa"/>
            <w:shd w:val="clear" w:color="auto" w:fill="auto"/>
            <w:vAlign w:val="center"/>
          </w:tcPr>
          <w:p w:rsidR="001C3A6C" w:rsidRPr="00F33F7F" w:rsidRDefault="001C3A6C" w:rsidP="007C66CD">
            <w:pPr>
              <w:rPr>
                <w:ins w:id="508" w:author="馬慈蓮" w:date="2019-07-25T11:51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509" w:author="馬慈蓮" w:date="2019-07-25T11:51:00Z">
              <w:r w:rsidRPr="00F33F7F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流水號</w:t>
              </w:r>
            </w:ins>
          </w:p>
        </w:tc>
        <w:tc>
          <w:tcPr>
            <w:tcW w:w="1592" w:type="dxa"/>
            <w:shd w:val="clear" w:color="auto" w:fill="auto"/>
            <w:vAlign w:val="center"/>
          </w:tcPr>
          <w:p w:rsidR="001C3A6C" w:rsidRPr="00F33F7F" w:rsidRDefault="001C3A6C" w:rsidP="007C66CD">
            <w:pPr>
              <w:rPr>
                <w:ins w:id="510" w:author="馬慈蓮" w:date="2019-07-25T11:51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511" w:author="馬慈蓮" w:date="2019-07-25T11:51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SER_NO</w:t>
              </w:r>
            </w:ins>
          </w:p>
        </w:tc>
        <w:tc>
          <w:tcPr>
            <w:tcW w:w="2693" w:type="dxa"/>
            <w:shd w:val="clear" w:color="auto" w:fill="auto"/>
            <w:vAlign w:val="center"/>
          </w:tcPr>
          <w:p w:rsidR="001C3A6C" w:rsidRPr="00F33F7F" w:rsidRDefault="001C3A6C" w:rsidP="007C66CD">
            <w:pPr>
              <w:rPr>
                <w:ins w:id="512" w:author="馬慈蓮" w:date="2019-07-25T11:51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513" w:author="馬慈蓮" w:date="2019-07-25T11:51:00Z">
              <w:r w:rsidRPr="00C7165A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$序號</w:t>
              </w:r>
              <w:r w:rsidR="00252282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+1</w:t>
              </w:r>
            </w:ins>
          </w:p>
        </w:tc>
        <w:tc>
          <w:tcPr>
            <w:tcW w:w="2126" w:type="dxa"/>
            <w:shd w:val="clear" w:color="auto" w:fill="auto"/>
          </w:tcPr>
          <w:p w:rsidR="001C3A6C" w:rsidRPr="00F33F7F" w:rsidRDefault="001C3A6C" w:rsidP="007C66CD">
            <w:pPr>
              <w:jc w:val="both"/>
              <w:rPr>
                <w:ins w:id="514" w:author="馬慈蓮" w:date="2019-07-25T11:51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1C3A6C" w:rsidRPr="00F33F7F" w:rsidTr="007C66CD">
        <w:trPr>
          <w:ins w:id="515" w:author="馬慈蓮" w:date="2019-07-25T11:51:00Z"/>
        </w:trPr>
        <w:tc>
          <w:tcPr>
            <w:tcW w:w="1526" w:type="dxa"/>
            <w:shd w:val="clear" w:color="auto" w:fill="auto"/>
            <w:vAlign w:val="center"/>
          </w:tcPr>
          <w:p w:rsidR="001C3A6C" w:rsidRPr="00F33F7F" w:rsidRDefault="001C3A6C" w:rsidP="007C66CD">
            <w:pPr>
              <w:rPr>
                <w:ins w:id="516" w:author="馬慈蓮" w:date="2019-07-25T11:51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517" w:author="馬慈蓮" w:date="2019-07-25T11:51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診斷類別</w:t>
              </w:r>
            </w:ins>
          </w:p>
        </w:tc>
        <w:tc>
          <w:tcPr>
            <w:tcW w:w="1592" w:type="dxa"/>
            <w:shd w:val="clear" w:color="auto" w:fill="auto"/>
            <w:vAlign w:val="center"/>
          </w:tcPr>
          <w:p w:rsidR="001C3A6C" w:rsidRPr="00F33F7F" w:rsidRDefault="001C3A6C" w:rsidP="007C66CD">
            <w:pPr>
              <w:rPr>
                <w:ins w:id="518" w:author="馬慈蓮" w:date="2019-07-25T11:51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519" w:author="馬慈蓮" w:date="2019-07-25T11:51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DIAG_KIND</w:t>
              </w:r>
            </w:ins>
          </w:p>
        </w:tc>
        <w:tc>
          <w:tcPr>
            <w:tcW w:w="2693" w:type="dxa"/>
            <w:shd w:val="clear" w:color="auto" w:fill="auto"/>
            <w:vAlign w:val="center"/>
          </w:tcPr>
          <w:p w:rsidR="001C3A6C" w:rsidRPr="00F33F7F" w:rsidRDefault="001C3A6C" w:rsidP="007C66CD">
            <w:pPr>
              <w:rPr>
                <w:ins w:id="520" w:author="馬慈蓮" w:date="2019-07-25T11:51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521" w:author="馬慈蓮" w:date="2019-07-25T11:51:00Z">
              <w:r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“</w:t>
              </w:r>
              <w:r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K</w:t>
              </w:r>
              <w:r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”</w:t>
              </w:r>
            </w:ins>
          </w:p>
        </w:tc>
        <w:tc>
          <w:tcPr>
            <w:tcW w:w="2126" w:type="dxa"/>
            <w:shd w:val="clear" w:color="auto" w:fill="auto"/>
          </w:tcPr>
          <w:p w:rsidR="001C3A6C" w:rsidRPr="00F33F7F" w:rsidRDefault="001C3A6C" w:rsidP="007C66CD">
            <w:pPr>
              <w:jc w:val="both"/>
              <w:rPr>
                <w:ins w:id="522" w:author="馬慈蓮" w:date="2019-07-25T11:51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1C3A6C" w:rsidRPr="00F33F7F" w:rsidTr="007C66CD">
        <w:trPr>
          <w:ins w:id="523" w:author="馬慈蓮" w:date="2019-07-25T11:51:00Z"/>
        </w:trPr>
        <w:tc>
          <w:tcPr>
            <w:tcW w:w="1526" w:type="dxa"/>
            <w:shd w:val="clear" w:color="auto" w:fill="auto"/>
            <w:vAlign w:val="center"/>
          </w:tcPr>
          <w:p w:rsidR="001C3A6C" w:rsidRPr="00F33F7F" w:rsidRDefault="001C3A6C" w:rsidP="007C66CD">
            <w:pPr>
              <w:rPr>
                <w:ins w:id="524" w:author="馬慈蓮" w:date="2019-07-25T11:51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525" w:author="馬慈蓮" w:date="2019-07-25T11:51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起始日期</w:t>
              </w:r>
            </w:ins>
          </w:p>
        </w:tc>
        <w:tc>
          <w:tcPr>
            <w:tcW w:w="1592" w:type="dxa"/>
            <w:shd w:val="clear" w:color="auto" w:fill="auto"/>
            <w:vAlign w:val="center"/>
          </w:tcPr>
          <w:p w:rsidR="001C3A6C" w:rsidRPr="00F33F7F" w:rsidRDefault="001C3A6C" w:rsidP="007C66CD">
            <w:pPr>
              <w:rPr>
                <w:ins w:id="526" w:author="馬慈蓮" w:date="2019-07-25T11:51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527" w:author="馬慈蓮" w:date="2019-07-25T11:51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STR_DATE</w:t>
              </w:r>
            </w:ins>
          </w:p>
        </w:tc>
        <w:tc>
          <w:tcPr>
            <w:tcW w:w="2693" w:type="dxa"/>
            <w:shd w:val="clear" w:color="auto" w:fill="auto"/>
            <w:vAlign w:val="center"/>
          </w:tcPr>
          <w:p w:rsidR="001C3A6C" w:rsidRPr="00F33F7F" w:rsidRDefault="001C3A6C" w:rsidP="007C66CD">
            <w:pPr>
              <w:rPr>
                <w:ins w:id="528" w:author="馬慈蓮" w:date="2019-07-25T11:51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529" w:author="馬慈蓮" w:date="2019-07-25T11:51:00Z">
              <w:r w:rsidRPr="00F33F7F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DTAAI401.事故日期</w:t>
              </w:r>
            </w:ins>
          </w:p>
        </w:tc>
        <w:tc>
          <w:tcPr>
            <w:tcW w:w="2126" w:type="dxa"/>
            <w:shd w:val="clear" w:color="auto" w:fill="auto"/>
          </w:tcPr>
          <w:p w:rsidR="001C3A6C" w:rsidRPr="00F33F7F" w:rsidRDefault="001C3A6C" w:rsidP="007C66CD">
            <w:pPr>
              <w:jc w:val="both"/>
              <w:rPr>
                <w:ins w:id="530" w:author="馬慈蓮" w:date="2019-07-25T11:51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1C3A6C" w:rsidRPr="00F33F7F" w:rsidTr="007C66CD">
        <w:trPr>
          <w:ins w:id="531" w:author="馬慈蓮" w:date="2019-07-25T11:51:00Z"/>
        </w:trPr>
        <w:tc>
          <w:tcPr>
            <w:tcW w:w="1526" w:type="dxa"/>
            <w:shd w:val="clear" w:color="auto" w:fill="auto"/>
            <w:vAlign w:val="center"/>
          </w:tcPr>
          <w:p w:rsidR="001C3A6C" w:rsidRPr="00F33F7F" w:rsidRDefault="001C3A6C" w:rsidP="007C66CD">
            <w:pPr>
              <w:rPr>
                <w:ins w:id="532" w:author="馬慈蓮" w:date="2019-07-25T11:51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533" w:author="馬慈蓮" w:date="2019-07-25T11:51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終止日期</w:t>
              </w:r>
            </w:ins>
          </w:p>
        </w:tc>
        <w:tc>
          <w:tcPr>
            <w:tcW w:w="1592" w:type="dxa"/>
            <w:shd w:val="clear" w:color="auto" w:fill="auto"/>
            <w:vAlign w:val="center"/>
          </w:tcPr>
          <w:p w:rsidR="001C3A6C" w:rsidRPr="00F33F7F" w:rsidRDefault="001C3A6C" w:rsidP="007C66CD">
            <w:pPr>
              <w:rPr>
                <w:ins w:id="534" w:author="馬慈蓮" w:date="2019-07-25T11:51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535" w:author="馬慈蓮" w:date="2019-07-25T11:51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END_DATE</w:t>
              </w:r>
            </w:ins>
          </w:p>
        </w:tc>
        <w:tc>
          <w:tcPr>
            <w:tcW w:w="2693" w:type="dxa"/>
            <w:shd w:val="clear" w:color="auto" w:fill="auto"/>
            <w:vAlign w:val="center"/>
          </w:tcPr>
          <w:p w:rsidR="001C3A6C" w:rsidRPr="00164BBF" w:rsidRDefault="001C3A6C" w:rsidP="007C66CD">
            <w:pPr>
              <w:rPr>
                <w:ins w:id="536" w:author="馬慈蓮" w:date="2019-07-25T11:51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537" w:author="馬慈蓮" w:date="2019-07-25T11:51:00Z">
              <w:r w:rsidRPr="00F33F7F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DTAAI401.事故迄日</w:t>
              </w:r>
            </w:ins>
          </w:p>
        </w:tc>
        <w:tc>
          <w:tcPr>
            <w:tcW w:w="2126" w:type="dxa"/>
            <w:shd w:val="clear" w:color="auto" w:fill="auto"/>
          </w:tcPr>
          <w:p w:rsidR="001C3A6C" w:rsidRPr="00F33F7F" w:rsidRDefault="001C3A6C" w:rsidP="007C66CD">
            <w:pPr>
              <w:jc w:val="both"/>
              <w:rPr>
                <w:ins w:id="538" w:author="馬慈蓮" w:date="2019-07-25T11:51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1C3A6C" w:rsidRPr="00F33F7F" w:rsidTr="007C66CD">
        <w:trPr>
          <w:ins w:id="539" w:author="馬慈蓮" w:date="2019-07-25T11:51:00Z"/>
        </w:trPr>
        <w:tc>
          <w:tcPr>
            <w:tcW w:w="1526" w:type="dxa"/>
            <w:shd w:val="clear" w:color="auto" w:fill="auto"/>
            <w:vAlign w:val="center"/>
          </w:tcPr>
          <w:p w:rsidR="001C3A6C" w:rsidRPr="00F33F7F" w:rsidRDefault="001C3A6C" w:rsidP="007C66CD">
            <w:pPr>
              <w:rPr>
                <w:ins w:id="540" w:author="馬慈蓮" w:date="2019-07-25T11:51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541" w:author="馬慈蓮" w:date="2019-07-25T11:51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手術ICD10</w:t>
              </w:r>
            </w:ins>
          </w:p>
        </w:tc>
        <w:tc>
          <w:tcPr>
            <w:tcW w:w="1592" w:type="dxa"/>
            <w:shd w:val="clear" w:color="auto" w:fill="auto"/>
            <w:vAlign w:val="center"/>
          </w:tcPr>
          <w:p w:rsidR="001C3A6C" w:rsidRPr="00F33F7F" w:rsidRDefault="001C3A6C" w:rsidP="007C66CD">
            <w:pPr>
              <w:rPr>
                <w:ins w:id="542" w:author="馬慈蓮" w:date="2019-07-25T11:51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543" w:author="馬慈蓮" w:date="2019-07-25T11:51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OP_CODE</w:t>
              </w:r>
            </w:ins>
          </w:p>
        </w:tc>
        <w:tc>
          <w:tcPr>
            <w:tcW w:w="2693" w:type="dxa"/>
            <w:shd w:val="clear" w:color="auto" w:fill="auto"/>
            <w:vAlign w:val="center"/>
          </w:tcPr>
          <w:p w:rsidR="001C3A6C" w:rsidRPr="00164BBF" w:rsidRDefault="001C3A6C" w:rsidP="007C66CD">
            <w:pPr>
              <w:rPr>
                <w:ins w:id="544" w:author="馬慈蓮" w:date="2019-07-25T11:51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1C3A6C" w:rsidRPr="00F33F7F" w:rsidRDefault="001C3A6C" w:rsidP="007C66CD">
            <w:pPr>
              <w:jc w:val="both"/>
              <w:rPr>
                <w:ins w:id="545" w:author="馬慈蓮" w:date="2019-07-25T11:51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1C3A6C" w:rsidRPr="00F33F7F" w:rsidTr="007C66CD">
        <w:trPr>
          <w:ins w:id="546" w:author="馬慈蓮" w:date="2019-07-25T11:51:00Z"/>
        </w:trPr>
        <w:tc>
          <w:tcPr>
            <w:tcW w:w="1526" w:type="dxa"/>
            <w:shd w:val="clear" w:color="auto" w:fill="auto"/>
            <w:vAlign w:val="center"/>
          </w:tcPr>
          <w:p w:rsidR="001C3A6C" w:rsidRPr="00F33F7F" w:rsidRDefault="001C3A6C" w:rsidP="007C66CD">
            <w:pPr>
              <w:rPr>
                <w:ins w:id="547" w:author="馬慈蓮" w:date="2019-07-25T11:51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548" w:author="馬慈蓮" w:date="2019-07-25T11:51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手術名稱</w:t>
              </w:r>
            </w:ins>
          </w:p>
        </w:tc>
        <w:tc>
          <w:tcPr>
            <w:tcW w:w="1592" w:type="dxa"/>
            <w:shd w:val="clear" w:color="auto" w:fill="auto"/>
            <w:vAlign w:val="center"/>
          </w:tcPr>
          <w:p w:rsidR="001C3A6C" w:rsidRPr="00F33F7F" w:rsidRDefault="001C3A6C" w:rsidP="007C66CD">
            <w:pPr>
              <w:rPr>
                <w:ins w:id="549" w:author="馬慈蓮" w:date="2019-07-25T11:51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550" w:author="馬慈蓮" w:date="2019-07-25T11:51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OP_NAME</w:t>
              </w:r>
            </w:ins>
          </w:p>
        </w:tc>
        <w:tc>
          <w:tcPr>
            <w:tcW w:w="2693" w:type="dxa"/>
            <w:shd w:val="clear" w:color="auto" w:fill="auto"/>
            <w:vAlign w:val="center"/>
          </w:tcPr>
          <w:p w:rsidR="001C3A6C" w:rsidRPr="00164BBF" w:rsidRDefault="001C3A6C" w:rsidP="007C66CD">
            <w:pPr>
              <w:rPr>
                <w:ins w:id="551" w:author="馬慈蓮" w:date="2019-07-25T11:51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1C3A6C" w:rsidRPr="00F33F7F" w:rsidRDefault="001C3A6C" w:rsidP="007C66CD">
            <w:pPr>
              <w:jc w:val="both"/>
              <w:rPr>
                <w:ins w:id="552" w:author="馬慈蓮" w:date="2019-07-25T11:51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</w:tbl>
    <w:p w:rsidR="00425322" w:rsidRDefault="00425322" w:rsidP="00425322">
      <w:pPr>
        <w:ind w:left="1984"/>
        <w:jc w:val="both"/>
        <w:rPr>
          <w:ins w:id="553" w:author="馬慈蓮" w:date="2019-07-25T11:50:00Z"/>
          <w:rFonts w:ascii="細明體" w:eastAsia="細明體" w:hAnsi="細明體" w:hint="eastAsia"/>
          <w:color w:val="00B0F0"/>
          <w:sz w:val="20"/>
          <w:szCs w:val="20"/>
        </w:rPr>
        <w:pPrChange w:id="554" w:author="馬慈蓮" w:date="2019-07-25T11:50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</w:p>
    <w:p w:rsidR="00C13DC1" w:rsidRDefault="00C13DC1" w:rsidP="00C13DC1">
      <w:pPr>
        <w:numPr>
          <w:ilvl w:val="3"/>
          <w:numId w:val="32"/>
        </w:numPr>
        <w:jc w:val="both"/>
        <w:rPr>
          <w:ins w:id="555" w:author="馬慈蓮" w:date="2019-07-25T11:53:00Z"/>
          <w:rFonts w:ascii="細明體" w:eastAsia="細明體" w:hAnsi="細明體"/>
          <w:color w:val="00B0F0"/>
          <w:sz w:val="20"/>
          <w:szCs w:val="20"/>
        </w:rPr>
        <w:pPrChange w:id="556" w:author="馬慈蓮" w:date="2019-07-25T11:52:00Z">
          <w:pPr>
            <w:numPr>
              <w:ilvl w:val="2"/>
              <w:numId w:val="51"/>
            </w:numPr>
            <w:ind w:left="1418" w:hanging="567"/>
            <w:jc w:val="both"/>
          </w:pPr>
        </w:pPrChange>
      </w:pPr>
      <w:ins w:id="557" w:author="馬慈蓮" w:date="2019-07-25T11:51:00Z">
        <w:r w:rsidRPr="007A2F62">
          <w:rPr>
            <w:rFonts w:ascii="細明體" w:eastAsia="細明體" w:hAnsi="細明體" w:hint="eastAsia"/>
            <w:color w:val="00B0F0"/>
            <w:sz w:val="20"/>
            <w:szCs w:val="20"/>
            <w:rPrChange w:id="558" w:author="馬慈蓮" w:date="2019-07-25T11:53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逐筆依手術資料(DTAAI424)寫入</w:t>
        </w:r>
      </w:ins>
      <w:ins w:id="559" w:author="馬慈蓮" w:date="2019-07-25T11:52:00Z">
        <w:r w:rsidR="00174D17" w:rsidRPr="007A2F62">
          <w:rPr>
            <w:rFonts w:ascii="細明體" w:eastAsia="細明體" w:hAnsi="細明體" w:hint="eastAsia"/>
            <w:color w:val="00B0F0"/>
            <w:sz w:val="20"/>
            <w:szCs w:val="20"/>
            <w:rPrChange w:id="560" w:author="馬慈蓮" w:date="2019-07-25T11:53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(沒資料不用做)</w:t>
        </w:r>
      </w:ins>
    </w:p>
    <w:tbl>
      <w:tblPr>
        <w:tblW w:w="0" w:type="auto"/>
        <w:tblInd w:w="2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592"/>
        <w:gridCol w:w="2693"/>
        <w:gridCol w:w="2126"/>
        <w:tblGridChange w:id="561">
          <w:tblGrid>
            <w:gridCol w:w="1526"/>
            <w:gridCol w:w="1592"/>
            <w:gridCol w:w="2693"/>
            <w:gridCol w:w="2126"/>
          </w:tblGrid>
        </w:tblGridChange>
      </w:tblGrid>
      <w:tr w:rsidR="001E6258" w:rsidRPr="00F33F7F" w:rsidTr="007C66CD">
        <w:trPr>
          <w:ins w:id="562" w:author="馬慈蓮" w:date="2019-07-25T11:53:00Z"/>
        </w:trPr>
        <w:tc>
          <w:tcPr>
            <w:tcW w:w="1526" w:type="dxa"/>
            <w:shd w:val="clear" w:color="auto" w:fill="D9D9D9"/>
          </w:tcPr>
          <w:p w:rsidR="001E6258" w:rsidRPr="00F33F7F" w:rsidRDefault="001E6258" w:rsidP="007C66CD">
            <w:pPr>
              <w:jc w:val="center"/>
              <w:rPr>
                <w:ins w:id="563" w:author="馬慈蓮" w:date="2019-07-25T11:53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564" w:author="馬慈蓮" w:date="2019-07-25T11:53:00Z">
              <w:r w:rsidRPr="00F33F7F">
                <w:rPr>
                  <w:rFonts w:ascii="細明體" w:eastAsia="細明體" w:hAnsi="細明體" w:hint="eastAsia"/>
                  <w:b/>
                  <w:color w:val="00B0F0"/>
                  <w:sz w:val="20"/>
                  <w:szCs w:val="20"/>
                </w:rPr>
                <w:t>DTAAI50</w:t>
              </w:r>
              <w:r>
                <w:rPr>
                  <w:rFonts w:ascii="細明體" w:eastAsia="細明體" w:hAnsi="細明體" w:hint="eastAsia"/>
                  <w:b/>
                  <w:color w:val="00B0F0"/>
                  <w:sz w:val="20"/>
                  <w:szCs w:val="20"/>
                </w:rPr>
                <w:t>4</w:t>
              </w:r>
            </w:ins>
          </w:p>
        </w:tc>
        <w:tc>
          <w:tcPr>
            <w:tcW w:w="1592" w:type="dxa"/>
            <w:shd w:val="clear" w:color="auto" w:fill="D9D9D9"/>
          </w:tcPr>
          <w:p w:rsidR="001E6258" w:rsidRPr="00F33F7F" w:rsidRDefault="001E6258" w:rsidP="007C66CD">
            <w:pPr>
              <w:jc w:val="both"/>
              <w:rPr>
                <w:ins w:id="565" w:author="馬慈蓮" w:date="2019-07-25T11:53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D9D9D9"/>
          </w:tcPr>
          <w:p w:rsidR="001E6258" w:rsidRPr="00F33F7F" w:rsidRDefault="001E6258" w:rsidP="007C66CD">
            <w:pPr>
              <w:jc w:val="center"/>
              <w:rPr>
                <w:ins w:id="566" w:author="馬慈蓮" w:date="2019-07-25T11:53:00Z"/>
                <w:rFonts w:ascii="細明體" w:eastAsia="細明體" w:hAnsi="細明體" w:hint="eastAsia"/>
                <w:b/>
                <w:color w:val="00B0F0"/>
                <w:sz w:val="20"/>
                <w:szCs w:val="20"/>
              </w:rPr>
            </w:pPr>
            <w:ins w:id="567" w:author="馬慈蓮" w:date="2019-07-25T11:53:00Z">
              <w:r w:rsidRPr="00F33F7F">
                <w:rPr>
                  <w:rFonts w:ascii="細明體" w:eastAsia="細明體" w:hAnsi="細明體" w:hint="eastAsia"/>
                  <w:b/>
                  <w:color w:val="00B0F0"/>
                  <w:sz w:val="20"/>
                  <w:szCs w:val="20"/>
                </w:rPr>
                <w:t>欄位</w:t>
              </w:r>
            </w:ins>
          </w:p>
        </w:tc>
        <w:tc>
          <w:tcPr>
            <w:tcW w:w="2126" w:type="dxa"/>
            <w:shd w:val="clear" w:color="auto" w:fill="D9D9D9"/>
          </w:tcPr>
          <w:p w:rsidR="001E6258" w:rsidRPr="00F33F7F" w:rsidRDefault="001E6258" w:rsidP="007C66CD">
            <w:pPr>
              <w:jc w:val="center"/>
              <w:rPr>
                <w:ins w:id="568" w:author="馬慈蓮" w:date="2019-07-25T11:53:00Z"/>
                <w:rFonts w:ascii="細明體" w:eastAsia="細明體" w:hAnsi="細明體" w:hint="eastAsia"/>
                <w:b/>
                <w:color w:val="00B0F0"/>
                <w:sz w:val="20"/>
                <w:szCs w:val="20"/>
              </w:rPr>
            </w:pPr>
            <w:ins w:id="569" w:author="馬慈蓮" w:date="2019-07-25T11:53:00Z">
              <w:r w:rsidRPr="00F33F7F">
                <w:rPr>
                  <w:rFonts w:ascii="細明體" w:eastAsia="細明體" w:hAnsi="細明體" w:hint="eastAsia"/>
                  <w:b/>
                  <w:color w:val="00B0F0"/>
                  <w:sz w:val="20"/>
                  <w:szCs w:val="20"/>
                </w:rPr>
                <w:t>備註</w:t>
              </w:r>
            </w:ins>
          </w:p>
        </w:tc>
      </w:tr>
      <w:tr w:rsidR="001E6258" w:rsidRPr="00F33F7F" w:rsidTr="007C66CD">
        <w:trPr>
          <w:ins w:id="570" w:author="馬慈蓮" w:date="2019-07-25T11:53:00Z"/>
        </w:trPr>
        <w:tc>
          <w:tcPr>
            <w:tcW w:w="1526" w:type="dxa"/>
            <w:shd w:val="clear" w:color="auto" w:fill="auto"/>
            <w:vAlign w:val="center"/>
          </w:tcPr>
          <w:p w:rsidR="001E6258" w:rsidRPr="00F33F7F" w:rsidRDefault="001E6258" w:rsidP="007C66CD">
            <w:pPr>
              <w:widowControl/>
              <w:rPr>
                <w:ins w:id="571" w:author="馬慈蓮" w:date="2019-07-25T11:53:00Z"/>
                <w:rFonts w:ascii="細明體" w:eastAsia="細明體" w:hAnsi="細明體"/>
                <w:color w:val="00B0F0"/>
                <w:kern w:val="0"/>
                <w:sz w:val="20"/>
                <w:szCs w:val="20"/>
              </w:rPr>
            </w:pPr>
            <w:ins w:id="572" w:author="馬慈蓮" w:date="2019-07-25T11:53:00Z">
              <w:r w:rsidRPr="00F33F7F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案件編號</w:t>
              </w:r>
            </w:ins>
          </w:p>
        </w:tc>
        <w:tc>
          <w:tcPr>
            <w:tcW w:w="1592" w:type="dxa"/>
            <w:shd w:val="clear" w:color="auto" w:fill="auto"/>
            <w:vAlign w:val="center"/>
          </w:tcPr>
          <w:p w:rsidR="001E6258" w:rsidRPr="00F33F7F" w:rsidRDefault="001E6258" w:rsidP="007C66CD">
            <w:pPr>
              <w:widowControl/>
              <w:rPr>
                <w:ins w:id="573" w:author="馬慈蓮" w:date="2019-07-25T11:53:00Z"/>
                <w:rFonts w:ascii="細明體" w:eastAsia="細明體" w:hAnsi="細明體"/>
                <w:color w:val="00B0F0"/>
                <w:kern w:val="0"/>
                <w:sz w:val="20"/>
                <w:szCs w:val="20"/>
              </w:rPr>
            </w:pPr>
            <w:ins w:id="574" w:author="馬慈蓮" w:date="2019-07-25T11:53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CASE_NO</w:t>
              </w:r>
            </w:ins>
          </w:p>
        </w:tc>
        <w:tc>
          <w:tcPr>
            <w:tcW w:w="2693" w:type="dxa"/>
            <w:shd w:val="clear" w:color="auto" w:fill="auto"/>
            <w:vAlign w:val="center"/>
          </w:tcPr>
          <w:p w:rsidR="001E6258" w:rsidRPr="00F33F7F" w:rsidRDefault="001E6258" w:rsidP="007C66CD">
            <w:pPr>
              <w:widowControl/>
              <w:rPr>
                <w:ins w:id="575" w:author="馬慈蓮" w:date="2019-07-25T11:53:00Z"/>
                <w:rFonts w:ascii="細明體" w:eastAsia="細明體" w:hAnsi="細明體"/>
                <w:color w:val="00B0F0"/>
                <w:kern w:val="0"/>
                <w:sz w:val="20"/>
                <w:szCs w:val="20"/>
              </w:rPr>
            </w:pPr>
            <w:ins w:id="576" w:author="馬慈蓮" w:date="2019-07-25T11:53:00Z">
              <w:r w:rsidRPr="00F33F7F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DTAAI401.受理編號</w:t>
              </w:r>
            </w:ins>
          </w:p>
        </w:tc>
        <w:tc>
          <w:tcPr>
            <w:tcW w:w="2126" w:type="dxa"/>
            <w:shd w:val="clear" w:color="auto" w:fill="auto"/>
          </w:tcPr>
          <w:p w:rsidR="001E6258" w:rsidRPr="00F33F7F" w:rsidRDefault="001E6258" w:rsidP="007C66CD">
            <w:pPr>
              <w:jc w:val="both"/>
              <w:rPr>
                <w:ins w:id="577" w:author="馬慈蓮" w:date="2019-07-25T11:53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1E6258" w:rsidRPr="00F33F7F" w:rsidTr="007C66CD">
        <w:trPr>
          <w:ins w:id="578" w:author="馬慈蓮" w:date="2019-07-25T11:53:00Z"/>
        </w:trPr>
        <w:tc>
          <w:tcPr>
            <w:tcW w:w="1526" w:type="dxa"/>
            <w:shd w:val="clear" w:color="auto" w:fill="auto"/>
            <w:vAlign w:val="center"/>
          </w:tcPr>
          <w:p w:rsidR="001E6258" w:rsidRPr="00F33F7F" w:rsidRDefault="001E6258" w:rsidP="007C66CD">
            <w:pPr>
              <w:rPr>
                <w:ins w:id="579" w:author="馬慈蓮" w:date="2019-07-25T11:53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580" w:author="馬慈蓮" w:date="2019-07-25T11:53:00Z">
              <w:r w:rsidRPr="00F33F7F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流水號</w:t>
              </w:r>
            </w:ins>
          </w:p>
        </w:tc>
        <w:tc>
          <w:tcPr>
            <w:tcW w:w="1592" w:type="dxa"/>
            <w:shd w:val="clear" w:color="auto" w:fill="auto"/>
            <w:vAlign w:val="center"/>
          </w:tcPr>
          <w:p w:rsidR="001E6258" w:rsidRPr="00F33F7F" w:rsidRDefault="001E6258" w:rsidP="007C66CD">
            <w:pPr>
              <w:rPr>
                <w:ins w:id="581" w:author="馬慈蓮" w:date="2019-07-25T11:53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582" w:author="馬慈蓮" w:date="2019-07-25T11:53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SER_NO</w:t>
              </w:r>
            </w:ins>
          </w:p>
        </w:tc>
        <w:tc>
          <w:tcPr>
            <w:tcW w:w="2693" w:type="dxa"/>
            <w:shd w:val="clear" w:color="auto" w:fill="auto"/>
            <w:vAlign w:val="center"/>
          </w:tcPr>
          <w:p w:rsidR="001E6258" w:rsidRPr="00F33F7F" w:rsidRDefault="001E6258" w:rsidP="007C66CD">
            <w:pPr>
              <w:rPr>
                <w:ins w:id="583" w:author="馬慈蓮" w:date="2019-07-25T11:53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584" w:author="馬慈蓮" w:date="2019-07-25T11:53:00Z">
              <w:r w:rsidRPr="00C7165A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$序號</w:t>
              </w:r>
              <w:r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+1</w:t>
              </w:r>
            </w:ins>
          </w:p>
        </w:tc>
        <w:tc>
          <w:tcPr>
            <w:tcW w:w="2126" w:type="dxa"/>
            <w:shd w:val="clear" w:color="auto" w:fill="auto"/>
          </w:tcPr>
          <w:p w:rsidR="001E6258" w:rsidRPr="00F33F7F" w:rsidRDefault="001E6258" w:rsidP="007C66CD">
            <w:pPr>
              <w:jc w:val="both"/>
              <w:rPr>
                <w:ins w:id="585" w:author="馬慈蓮" w:date="2019-07-25T11:53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1E6258" w:rsidRPr="00F33F7F" w:rsidTr="007C66CD">
        <w:trPr>
          <w:ins w:id="586" w:author="馬慈蓮" w:date="2019-07-25T11:53:00Z"/>
        </w:trPr>
        <w:tc>
          <w:tcPr>
            <w:tcW w:w="1526" w:type="dxa"/>
            <w:shd w:val="clear" w:color="auto" w:fill="auto"/>
            <w:vAlign w:val="center"/>
          </w:tcPr>
          <w:p w:rsidR="001E6258" w:rsidRPr="00F33F7F" w:rsidRDefault="001E6258" w:rsidP="007C66CD">
            <w:pPr>
              <w:rPr>
                <w:ins w:id="587" w:author="馬慈蓮" w:date="2019-07-25T11:53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588" w:author="馬慈蓮" w:date="2019-07-25T11:53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診斷類別</w:t>
              </w:r>
            </w:ins>
          </w:p>
        </w:tc>
        <w:tc>
          <w:tcPr>
            <w:tcW w:w="1592" w:type="dxa"/>
            <w:shd w:val="clear" w:color="auto" w:fill="auto"/>
            <w:vAlign w:val="center"/>
          </w:tcPr>
          <w:p w:rsidR="001E6258" w:rsidRPr="00F33F7F" w:rsidRDefault="001E6258" w:rsidP="007C66CD">
            <w:pPr>
              <w:rPr>
                <w:ins w:id="589" w:author="馬慈蓮" w:date="2019-07-25T11:53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590" w:author="馬慈蓮" w:date="2019-07-25T11:53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DIAG_KIND</w:t>
              </w:r>
            </w:ins>
          </w:p>
        </w:tc>
        <w:tc>
          <w:tcPr>
            <w:tcW w:w="2693" w:type="dxa"/>
            <w:shd w:val="clear" w:color="auto" w:fill="auto"/>
            <w:vAlign w:val="center"/>
          </w:tcPr>
          <w:p w:rsidR="001E6258" w:rsidRPr="00F33F7F" w:rsidRDefault="001E6258" w:rsidP="007C66CD">
            <w:pPr>
              <w:rPr>
                <w:ins w:id="591" w:author="馬慈蓮" w:date="2019-07-25T11:53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592" w:author="馬慈蓮" w:date="2019-07-25T11:53:00Z">
              <w:r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“</w:t>
              </w:r>
              <w:r w:rsidR="00994530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F</w:t>
              </w:r>
              <w:r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”</w:t>
              </w:r>
            </w:ins>
          </w:p>
        </w:tc>
        <w:tc>
          <w:tcPr>
            <w:tcW w:w="2126" w:type="dxa"/>
            <w:shd w:val="clear" w:color="auto" w:fill="auto"/>
          </w:tcPr>
          <w:p w:rsidR="001E6258" w:rsidRPr="00F33F7F" w:rsidRDefault="001E6258" w:rsidP="007C66CD">
            <w:pPr>
              <w:jc w:val="both"/>
              <w:rPr>
                <w:ins w:id="593" w:author="馬慈蓮" w:date="2019-07-25T11:53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F527E9" w:rsidRPr="00F33F7F" w:rsidTr="007C66CD">
        <w:tblPrEx>
          <w:tblW w:w="0" w:type="auto"/>
          <w:tblInd w:w="243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594" w:author="馬慈蓮" w:date="2019-07-25T11:54:00Z">
            <w:tblPrEx>
              <w:tblW w:w="0" w:type="auto"/>
              <w:tblInd w:w="24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595" w:author="馬慈蓮" w:date="2019-07-25T11:53:00Z"/>
        </w:trPr>
        <w:tc>
          <w:tcPr>
            <w:tcW w:w="1526" w:type="dxa"/>
            <w:shd w:val="clear" w:color="auto" w:fill="auto"/>
            <w:vAlign w:val="center"/>
            <w:tcPrChange w:id="596" w:author="馬慈蓮" w:date="2019-07-25T11:54:00Z">
              <w:tcPr>
                <w:tcW w:w="1526" w:type="dxa"/>
                <w:shd w:val="clear" w:color="auto" w:fill="auto"/>
                <w:vAlign w:val="center"/>
              </w:tcPr>
            </w:tcPrChange>
          </w:tcPr>
          <w:p w:rsidR="00F527E9" w:rsidRPr="00F33F7F" w:rsidRDefault="00F527E9" w:rsidP="00F527E9">
            <w:pPr>
              <w:rPr>
                <w:ins w:id="597" w:author="馬慈蓮" w:date="2019-07-25T11:53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598" w:author="馬慈蓮" w:date="2019-07-25T11:53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起始日期</w:t>
              </w:r>
            </w:ins>
          </w:p>
        </w:tc>
        <w:tc>
          <w:tcPr>
            <w:tcW w:w="1592" w:type="dxa"/>
            <w:shd w:val="clear" w:color="auto" w:fill="auto"/>
            <w:vAlign w:val="center"/>
            <w:tcPrChange w:id="599" w:author="馬慈蓮" w:date="2019-07-25T11:54:00Z">
              <w:tcPr>
                <w:tcW w:w="1592" w:type="dxa"/>
                <w:shd w:val="clear" w:color="auto" w:fill="auto"/>
                <w:vAlign w:val="center"/>
              </w:tcPr>
            </w:tcPrChange>
          </w:tcPr>
          <w:p w:rsidR="00F527E9" w:rsidRPr="00F33F7F" w:rsidRDefault="00F527E9" w:rsidP="00F527E9">
            <w:pPr>
              <w:rPr>
                <w:ins w:id="600" w:author="馬慈蓮" w:date="2019-07-25T11:53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601" w:author="馬慈蓮" w:date="2019-07-25T11:53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STR_DATE</w:t>
              </w:r>
            </w:ins>
          </w:p>
        </w:tc>
        <w:tc>
          <w:tcPr>
            <w:tcW w:w="2693" w:type="dxa"/>
            <w:shd w:val="clear" w:color="auto" w:fill="auto"/>
            <w:tcPrChange w:id="602" w:author="馬慈蓮" w:date="2019-07-25T11:54:00Z">
              <w:tcPr>
                <w:tcW w:w="2693" w:type="dxa"/>
                <w:shd w:val="clear" w:color="auto" w:fill="auto"/>
                <w:vAlign w:val="center"/>
              </w:tcPr>
            </w:tcPrChange>
          </w:tcPr>
          <w:p w:rsidR="00F527E9" w:rsidRPr="00E03B11" w:rsidRDefault="00F527E9" w:rsidP="00F527E9">
            <w:pPr>
              <w:rPr>
                <w:ins w:id="603" w:author="馬慈蓮" w:date="2019-07-25T11:53:00Z"/>
                <w:rFonts w:ascii="細明體" w:eastAsia="細明體" w:hAnsi="細明體" w:hint="eastAsia"/>
                <w:color w:val="00B0F0"/>
                <w:sz w:val="20"/>
                <w:szCs w:val="20"/>
                <w:rPrChange w:id="604" w:author="馬慈蓮" w:date="2019-07-25T11:55:00Z">
                  <w:rPr>
                    <w:ins w:id="605" w:author="馬慈蓮" w:date="2019-07-25T11:53:00Z"/>
                    <w:rFonts w:ascii="細明體" w:eastAsia="細明體" w:hAnsi="細明體" w:hint="eastAsia"/>
                    <w:color w:val="00B0F0"/>
                    <w:sz w:val="20"/>
                    <w:szCs w:val="20"/>
                  </w:rPr>
                </w:rPrChange>
              </w:rPr>
            </w:pPr>
            <w:ins w:id="606" w:author="馬慈蓮" w:date="2019-07-25T11:54:00Z">
              <w:r w:rsidRPr="00E03B11">
                <w:rPr>
                  <w:rFonts w:ascii="細明體" w:eastAsia="細明體" w:hAnsi="細明體" w:hint="eastAsia"/>
                  <w:color w:val="00B0F0"/>
                  <w:sz w:val="20"/>
                  <w:szCs w:val="20"/>
                  <w:rPrChange w:id="607" w:author="馬慈蓮" w:date="2019-07-25T11:55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DTAAI424.手術日期</w:t>
              </w:r>
            </w:ins>
          </w:p>
        </w:tc>
        <w:tc>
          <w:tcPr>
            <w:tcW w:w="2126" w:type="dxa"/>
            <w:shd w:val="clear" w:color="auto" w:fill="auto"/>
            <w:tcPrChange w:id="608" w:author="馬慈蓮" w:date="2019-07-25T11:54:00Z">
              <w:tcPr>
                <w:tcW w:w="2126" w:type="dxa"/>
                <w:shd w:val="clear" w:color="auto" w:fill="auto"/>
              </w:tcPr>
            </w:tcPrChange>
          </w:tcPr>
          <w:p w:rsidR="00F527E9" w:rsidRPr="00E03B11" w:rsidRDefault="00F527E9" w:rsidP="00F527E9">
            <w:pPr>
              <w:jc w:val="both"/>
              <w:rPr>
                <w:ins w:id="609" w:author="馬慈蓮" w:date="2019-07-25T11:53:00Z"/>
                <w:rFonts w:ascii="細明體" w:eastAsia="細明體" w:hAnsi="細明體"/>
                <w:color w:val="00B0F0"/>
                <w:sz w:val="20"/>
                <w:szCs w:val="20"/>
                <w:rPrChange w:id="610" w:author="馬慈蓮" w:date="2019-07-25T11:55:00Z">
                  <w:rPr>
                    <w:ins w:id="611" w:author="馬慈蓮" w:date="2019-07-25T11:53:00Z"/>
                    <w:rFonts w:ascii="細明體" w:eastAsia="細明體" w:hAnsi="細明體"/>
                    <w:color w:val="00B0F0"/>
                    <w:sz w:val="20"/>
                    <w:szCs w:val="20"/>
                  </w:rPr>
                </w:rPrChange>
              </w:rPr>
            </w:pPr>
          </w:p>
        </w:tc>
      </w:tr>
      <w:tr w:rsidR="00F527E9" w:rsidRPr="00F33F7F" w:rsidTr="007C66CD">
        <w:tblPrEx>
          <w:tblW w:w="0" w:type="auto"/>
          <w:tblInd w:w="243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612" w:author="馬慈蓮" w:date="2019-07-25T11:54:00Z">
            <w:tblPrEx>
              <w:tblW w:w="0" w:type="auto"/>
              <w:tblInd w:w="24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613" w:author="馬慈蓮" w:date="2019-07-25T11:53:00Z"/>
        </w:trPr>
        <w:tc>
          <w:tcPr>
            <w:tcW w:w="1526" w:type="dxa"/>
            <w:shd w:val="clear" w:color="auto" w:fill="auto"/>
            <w:vAlign w:val="center"/>
            <w:tcPrChange w:id="614" w:author="馬慈蓮" w:date="2019-07-25T11:54:00Z">
              <w:tcPr>
                <w:tcW w:w="1526" w:type="dxa"/>
                <w:shd w:val="clear" w:color="auto" w:fill="auto"/>
                <w:vAlign w:val="center"/>
              </w:tcPr>
            </w:tcPrChange>
          </w:tcPr>
          <w:p w:rsidR="00F527E9" w:rsidRPr="00F33F7F" w:rsidRDefault="00F527E9" w:rsidP="00F527E9">
            <w:pPr>
              <w:rPr>
                <w:ins w:id="615" w:author="馬慈蓮" w:date="2019-07-25T11:53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616" w:author="馬慈蓮" w:date="2019-07-25T11:53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終止日期</w:t>
              </w:r>
            </w:ins>
          </w:p>
        </w:tc>
        <w:tc>
          <w:tcPr>
            <w:tcW w:w="1592" w:type="dxa"/>
            <w:shd w:val="clear" w:color="auto" w:fill="auto"/>
            <w:vAlign w:val="center"/>
            <w:tcPrChange w:id="617" w:author="馬慈蓮" w:date="2019-07-25T11:54:00Z">
              <w:tcPr>
                <w:tcW w:w="1592" w:type="dxa"/>
                <w:shd w:val="clear" w:color="auto" w:fill="auto"/>
                <w:vAlign w:val="center"/>
              </w:tcPr>
            </w:tcPrChange>
          </w:tcPr>
          <w:p w:rsidR="00F527E9" w:rsidRPr="00F33F7F" w:rsidRDefault="00F527E9" w:rsidP="00F527E9">
            <w:pPr>
              <w:rPr>
                <w:ins w:id="618" w:author="馬慈蓮" w:date="2019-07-25T11:53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619" w:author="馬慈蓮" w:date="2019-07-25T11:53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END_DATE</w:t>
              </w:r>
            </w:ins>
          </w:p>
        </w:tc>
        <w:tc>
          <w:tcPr>
            <w:tcW w:w="2693" w:type="dxa"/>
            <w:shd w:val="clear" w:color="auto" w:fill="auto"/>
            <w:tcPrChange w:id="620" w:author="馬慈蓮" w:date="2019-07-25T11:54:00Z">
              <w:tcPr>
                <w:tcW w:w="2693" w:type="dxa"/>
                <w:shd w:val="clear" w:color="auto" w:fill="auto"/>
                <w:vAlign w:val="center"/>
              </w:tcPr>
            </w:tcPrChange>
          </w:tcPr>
          <w:p w:rsidR="00F527E9" w:rsidRPr="00E03B11" w:rsidRDefault="00F527E9" w:rsidP="00F527E9">
            <w:pPr>
              <w:rPr>
                <w:ins w:id="621" w:author="馬慈蓮" w:date="2019-07-25T11:53:00Z"/>
                <w:rFonts w:ascii="細明體" w:eastAsia="細明體" w:hAnsi="細明體" w:hint="eastAsia"/>
                <w:color w:val="00B0F0"/>
                <w:sz w:val="20"/>
                <w:szCs w:val="20"/>
                <w:rPrChange w:id="622" w:author="馬慈蓮" w:date="2019-07-25T11:55:00Z">
                  <w:rPr>
                    <w:ins w:id="623" w:author="馬慈蓮" w:date="2019-07-25T11:53:00Z"/>
                    <w:rFonts w:ascii="細明體" w:eastAsia="細明體" w:hAnsi="細明體" w:hint="eastAsia"/>
                    <w:color w:val="00B0F0"/>
                    <w:sz w:val="20"/>
                    <w:szCs w:val="20"/>
                  </w:rPr>
                </w:rPrChange>
              </w:rPr>
            </w:pPr>
            <w:ins w:id="624" w:author="馬慈蓮" w:date="2019-07-25T11:54:00Z">
              <w:r w:rsidRPr="00E03B11">
                <w:rPr>
                  <w:rFonts w:ascii="細明體" w:eastAsia="細明體" w:hAnsi="細明體" w:hint="eastAsia"/>
                  <w:color w:val="00B0F0"/>
                  <w:sz w:val="20"/>
                  <w:szCs w:val="20"/>
                  <w:rPrChange w:id="625" w:author="馬慈蓮" w:date="2019-07-25T11:55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DTAAI424.手術日期</w:t>
              </w:r>
            </w:ins>
          </w:p>
        </w:tc>
        <w:tc>
          <w:tcPr>
            <w:tcW w:w="2126" w:type="dxa"/>
            <w:shd w:val="clear" w:color="auto" w:fill="auto"/>
            <w:tcPrChange w:id="626" w:author="馬慈蓮" w:date="2019-07-25T11:54:00Z">
              <w:tcPr>
                <w:tcW w:w="2126" w:type="dxa"/>
                <w:shd w:val="clear" w:color="auto" w:fill="auto"/>
              </w:tcPr>
            </w:tcPrChange>
          </w:tcPr>
          <w:p w:rsidR="00F527E9" w:rsidRPr="00E03B11" w:rsidRDefault="00F527E9" w:rsidP="00F527E9">
            <w:pPr>
              <w:jc w:val="both"/>
              <w:rPr>
                <w:ins w:id="627" w:author="馬慈蓮" w:date="2019-07-25T11:53:00Z"/>
                <w:rFonts w:ascii="細明體" w:eastAsia="細明體" w:hAnsi="細明體"/>
                <w:color w:val="00B0F0"/>
                <w:sz w:val="20"/>
                <w:szCs w:val="20"/>
                <w:rPrChange w:id="628" w:author="馬慈蓮" w:date="2019-07-25T11:55:00Z">
                  <w:rPr>
                    <w:ins w:id="629" w:author="馬慈蓮" w:date="2019-07-25T11:53:00Z"/>
                    <w:rFonts w:ascii="細明體" w:eastAsia="細明體" w:hAnsi="細明體"/>
                    <w:color w:val="00B0F0"/>
                    <w:sz w:val="20"/>
                    <w:szCs w:val="20"/>
                  </w:rPr>
                </w:rPrChange>
              </w:rPr>
            </w:pPr>
          </w:p>
        </w:tc>
      </w:tr>
      <w:tr w:rsidR="001E6258" w:rsidRPr="00F33F7F" w:rsidTr="007C66CD">
        <w:trPr>
          <w:ins w:id="630" w:author="馬慈蓮" w:date="2019-07-25T11:53:00Z"/>
        </w:trPr>
        <w:tc>
          <w:tcPr>
            <w:tcW w:w="1526" w:type="dxa"/>
            <w:shd w:val="clear" w:color="auto" w:fill="auto"/>
            <w:vAlign w:val="center"/>
          </w:tcPr>
          <w:p w:rsidR="001E6258" w:rsidRPr="00F33F7F" w:rsidRDefault="001E6258" w:rsidP="007C66CD">
            <w:pPr>
              <w:rPr>
                <w:ins w:id="631" w:author="馬慈蓮" w:date="2019-07-25T11:53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632" w:author="馬慈蓮" w:date="2019-07-25T11:53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手術ICD10</w:t>
              </w:r>
            </w:ins>
          </w:p>
        </w:tc>
        <w:tc>
          <w:tcPr>
            <w:tcW w:w="1592" w:type="dxa"/>
            <w:shd w:val="clear" w:color="auto" w:fill="auto"/>
            <w:vAlign w:val="center"/>
          </w:tcPr>
          <w:p w:rsidR="001E6258" w:rsidRPr="00F33F7F" w:rsidRDefault="001E6258" w:rsidP="007C66CD">
            <w:pPr>
              <w:rPr>
                <w:ins w:id="633" w:author="馬慈蓮" w:date="2019-07-25T11:53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634" w:author="馬慈蓮" w:date="2019-07-25T11:53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OP_CODE</w:t>
              </w:r>
            </w:ins>
          </w:p>
        </w:tc>
        <w:tc>
          <w:tcPr>
            <w:tcW w:w="2693" w:type="dxa"/>
            <w:shd w:val="clear" w:color="auto" w:fill="auto"/>
            <w:vAlign w:val="center"/>
          </w:tcPr>
          <w:p w:rsidR="001E6258" w:rsidRPr="00E03B11" w:rsidRDefault="00E0601F" w:rsidP="007C66CD">
            <w:pPr>
              <w:rPr>
                <w:ins w:id="635" w:author="馬慈蓮" w:date="2019-07-25T11:53:00Z"/>
                <w:rFonts w:ascii="細明體" w:eastAsia="細明體" w:hAnsi="細明體" w:hint="eastAsia"/>
                <w:color w:val="00B0F0"/>
                <w:sz w:val="20"/>
                <w:szCs w:val="20"/>
                <w:rPrChange w:id="636" w:author="馬慈蓮" w:date="2019-07-25T11:55:00Z">
                  <w:rPr>
                    <w:ins w:id="637" w:author="馬慈蓮" w:date="2019-07-25T11:53:00Z"/>
                    <w:rFonts w:ascii="細明體" w:eastAsia="細明體" w:hAnsi="細明體" w:hint="eastAsia"/>
                    <w:color w:val="00B0F0"/>
                    <w:sz w:val="20"/>
                    <w:szCs w:val="20"/>
                  </w:rPr>
                </w:rPrChange>
              </w:rPr>
            </w:pPr>
            <w:ins w:id="638" w:author="馬慈蓮" w:date="2019-07-25T11:55:00Z">
              <w:r w:rsidRPr="00E03B11">
                <w:rPr>
                  <w:rFonts w:ascii="細明體" w:eastAsia="細明體" w:hAnsi="細明體" w:hint="eastAsia"/>
                  <w:color w:val="00B0F0"/>
                  <w:sz w:val="20"/>
                  <w:szCs w:val="20"/>
                  <w:rPrChange w:id="639" w:author="馬慈蓮" w:date="2019-07-25T11:55:00Z">
                    <w:rPr>
                      <w:rFonts w:hint="eastAsia"/>
                      <w:color w:val="000000"/>
                      <w:sz w:val="20"/>
                      <w:szCs w:val="20"/>
                    </w:rPr>
                  </w:rPrChange>
                </w:rPr>
                <w:t>DTAAI424.</w:t>
              </w:r>
              <w:r w:rsidRPr="00E03B11">
                <w:rPr>
                  <w:rFonts w:ascii="細明體" w:eastAsia="細明體" w:hAnsi="細明體"/>
                  <w:color w:val="00B0F0"/>
                  <w:sz w:val="20"/>
                  <w:szCs w:val="20"/>
                  <w:rPrChange w:id="640" w:author="馬慈蓮" w:date="2019-07-25T11:55:00Z">
                    <w:rPr>
                      <w:color w:val="000000"/>
                      <w:sz w:val="20"/>
                      <w:szCs w:val="20"/>
                    </w:rPr>
                  </w:rPrChange>
                </w:rPr>
                <w:t>手術代碼</w:t>
              </w:r>
            </w:ins>
          </w:p>
        </w:tc>
        <w:tc>
          <w:tcPr>
            <w:tcW w:w="2126" w:type="dxa"/>
            <w:shd w:val="clear" w:color="auto" w:fill="auto"/>
          </w:tcPr>
          <w:p w:rsidR="001E6258" w:rsidRPr="00E03B11" w:rsidRDefault="001E6258" w:rsidP="007C66CD">
            <w:pPr>
              <w:jc w:val="both"/>
              <w:rPr>
                <w:ins w:id="641" w:author="馬慈蓮" w:date="2019-07-25T11:53:00Z"/>
                <w:rFonts w:ascii="細明體" w:eastAsia="細明體" w:hAnsi="細明體"/>
                <w:color w:val="00B0F0"/>
                <w:sz w:val="20"/>
                <w:szCs w:val="20"/>
                <w:rPrChange w:id="642" w:author="馬慈蓮" w:date="2019-07-25T11:55:00Z">
                  <w:rPr>
                    <w:ins w:id="643" w:author="馬慈蓮" w:date="2019-07-25T11:53:00Z"/>
                    <w:rFonts w:ascii="細明體" w:eastAsia="細明體" w:hAnsi="細明體"/>
                    <w:color w:val="00B0F0"/>
                    <w:sz w:val="20"/>
                    <w:szCs w:val="20"/>
                  </w:rPr>
                </w:rPrChange>
              </w:rPr>
            </w:pPr>
          </w:p>
        </w:tc>
      </w:tr>
      <w:tr w:rsidR="001E6258" w:rsidRPr="00F33F7F" w:rsidTr="007C66CD">
        <w:trPr>
          <w:ins w:id="644" w:author="馬慈蓮" w:date="2019-07-25T11:53:00Z"/>
        </w:trPr>
        <w:tc>
          <w:tcPr>
            <w:tcW w:w="1526" w:type="dxa"/>
            <w:shd w:val="clear" w:color="auto" w:fill="auto"/>
            <w:vAlign w:val="center"/>
          </w:tcPr>
          <w:p w:rsidR="001E6258" w:rsidRPr="00F33F7F" w:rsidRDefault="001E6258" w:rsidP="007C66CD">
            <w:pPr>
              <w:rPr>
                <w:ins w:id="645" w:author="馬慈蓮" w:date="2019-07-25T11:53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646" w:author="馬慈蓮" w:date="2019-07-25T11:53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手術名稱</w:t>
              </w:r>
            </w:ins>
          </w:p>
        </w:tc>
        <w:tc>
          <w:tcPr>
            <w:tcW w:w="1592" w:type="dxa"/>
            <w:shd w:val="clear" w:color="auto" w:fill="auto"/>
            <w:vAlign w:val="center"/>
          </w:tcPr>
          <w:p w:rsidR="001E6258" w:rsidRPr="00F33F7F" w:rsidRDefault="001E6258" w:rsidP="007C66CD">
            <w:pPr>
              <w:rPr>
                <w:ins w:id="647" w:author="馬慈蓮" w:date="2019-07-25T11:53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648" w:author="馬慈蓮" w:date="2019-07-25T11:53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OP_NAME</w:t>
              </w:r>
            </w:ins>
          </w:p>
        </w:tc>
        <w:tc>
          <w:tcPr>
            <w:tcW w:w="2693" w:type="dxa"/>
            <w:shd w:val="clear" w:color="auto" w:fill="auto"/>
            <w:vAlign w:val="center"/>
          </w:tcPr>
          <w:p w:rsidR="001E6258" w:rsidRPr="00E03B11" w:rsidRDefault="00E0601F" w:rsidP="007C66CD">
            <w:pPr>
              <w:rPr>
                <w:ins w:id="649" w:author="馬慈蓮" w:date="2019-07-25T11:53:00Z"/>
                <w:rFonts w:ascii="細明體" w:eastAsia="細明體" w:hAnsi="細明體" w:hint="eastAsia"/>
                <w:color w:val="00B0F0"/>
                <w:sz w:val="20"/>
                <w:szCs w:val="20"/>
                <w:rPrChange w:id="650" w:author="馬慈蓮" w:date="2019-07-25T11:55:00Z">
                  <w:rPr>
                    <w:ins w:id="651" w:author="馬慈蓮" w:date="2019-07-25T11:53:00Z"/>
                    <w:rFonts w:ascii="細明體" w:eastAsia="細明體" w:hAnsi="細明體" w:hint="eastAsia"/>
                    <w:color w:val="00B0F0"/>
                    <w:sz w:val="20"/>
                    <w:szCs w:val="20"/>
                  </w:rPr>
                </w:rPrChange>
              </w:rPr>
            </w:pPr>
            <w:ins w:id="652" w:author="馬慈蓮" w:date="2019-07-25T11:55:00Z">
              <w:r w:rsidRPr="00E03B11">
                <w:rPr>
                  <w:rFonts w:ascii="細明體" w:eastAsia="細明體" w:hAnsi="細明體" w:hint="eastAsia"/>
                  <w:color w:val="00B0F0"/>
                  <w:sz w:val="20"/>
                  <w:szCs w:val="20"/>
                  <w:rPrChange w:id="653" w:author="馬慈蓮" w:date="2019-07-25T11:55:00Z">
                    <w:rPr>
                      <w:rFonts w:hint="eastAsia"/>
                      <w:color w:val="000000"/>
                      <w:sz w:val="20"/>
                      <w:szCs w:val="20"/>
                    </w:rPr>
                  </w:rPrChange>
                </w:rPr>
                <w:t>DTAAI424.</w:t>
              </w:r>
              <w:r w:rsidRPr="00E03B11">
                <w:rPr>
                  <w:rFonts w:ascii="細明體" w:eastAsia="細明體" w:hAnsi="細明體"/>
                  <w:color w:val="00B0F0"/>
                  <w:sz w:val="20"/>
                  <w:szCs w:val="20"/>
                  <w:rPrChange w:id="654" w:author="馬慈蓮" w:date="2019-07-25T11:55:00Z">
                    <w:rPr>
                      <w:color w:val="000000"/>
                      <w:sz w:val="20"/>
                      <w:szCs w:val="20"/>
                    </w:rPr>
                  </w:rPrChange>
                </w:rPr>
                <w:t>手術名稱</w:t>
              </w:r>
            </w:ins>
          </w:p>
        </w:tc>
        <w:tc>
          <w:tcPr>
            <w:tcW w:w="2126" w:type="dxa"/>
            <w:shd w:val="clear" w:color="auto" w:fill="auto"/>
          </w:tcPr>
          <w:p w:rsidR="001E6258" w:rsidRPr="00E03B11" w:rsidRDefault="001E6258" w:rsidP="007C66CD">
            <w:pPr>
              <w:jc w:val="both"/>
              <w:rPr>
                <w:ins w:id="655" w:author="馬慈蓮" w:date="2019-07-25T11:53:00Z"/>
                <w:rFonts w:ascii="細明體" w:eastAsia="細明體" w:hAnsi="細明體"/>
                <w:color w:val="00B0F0"/>
                <w:sz w:val="20"/>
                <w:szCs w:val="20"/>
                <w:rPrChange w:id="656" w:author="馬慈蓮" w:date="2019-07-25T11:55:00Z">
                  <w:rPr>
                    <w:ins w:id="657" w:author="馬慈蓮" w:date="2019-07-25T11:53:00Z"/>
                    <w:rFonts w:ascii="細明體" w:eastAsia="細明體" w:hAnsi="細明體"/>
                    <w:color w:val="00B0F0"/>
                    <w:sz w:val="20"/>
                    <w:szCs w:val="20"/>
                  </w:rPr>
                </w:rPrChange>
              </w:rPr>
            </w:pPr>
          </w:p>
        </w:tc>
      </w:tr>
    </w:tbl>
    <w:p w:rsidR="00C13DC1" w:rsidRPr="007A2F62" w:rsidRDefault="00837712" w:rsidP="00C13DC1">
      <w:pPr>
        <w:numPr>
          <w:ilvl w:val="3"/>
          <w:numId w:val="32"/>
        </w:numPr>
        <w:jc w:val="both"/>
        <w:rPr>
          <w:ins w:id="658" w:author="馬慈蓮" w:date="2019-07-25T11:53:00Z"/>
          <w:rFonts w:ascii="細明體" w:eastAsia="細明體" w:hAnsi="細明體"/>
          <w:color w:val="00B0F0"/>
          <w:sz w:val="20"/>
          <w:szCs w:val="20"/>
          <w:rPrChange w:id="659" w:author="馬慈蓮" w:date="2019-07-25T11:53:00Z">
            <w:rPr>
              <w:ins w:id="660" w:author="馬慈蓮" w:date="2019-07-25T11:53:00Z"/>
              <w:rFonts w:ascii="細明體" w:eastAsia="細明體" w:hAnsi="細明體"/>
              <w:color w:val="00B0F0"/>
              <w:sz w:val="20"/>
              <w:szCs w:val="20"/>
            </w:rPr>
          </w:rPrChange>
        </w:rPr>
        <w:pPrChange w:id="661" w:author="馬慈蓮" w:date="2019-07-25T11:52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662" w:author="馬慈蓮" w:date="2019-07-25T11:52:00Z">
        <w:r w:rsidRPr="007A2F62">
          <w:rPr>
            <w:rFonts w:ascii="細明體" w:eastAsia="細明體" w:hAnsi="細明體" w:hint="eastAsia"/>
            <w:color w:val="00B0F0"/>
            <w:sz w:val="20"/>
            <w:szCs w:val="20"/>
            <w:rPrChange w:id="663" w:author="馬慈蓮" w:date="2019-07-25T11:53:00Z">
              <w:rPr>
                <w:rFonts w:ascii="細明體" w:eastAsia="細明體" w:hAnsi="細明體" w:hint="eastAsia"/>
                <w:color w:val="00B0F0"/>
                <w:sz w:val="20"/>
                <w:szCs w:val="20"/>
              </w:rPr>
            </w:rPrChange>
          </w:rPr>
          <w:t>逐筆依</w:t>
        </w:r>
        <w:r w:rsidR="00B63436" w:rsidRPr="007A2F62">
          <w:rPr>
            <w:rFonts w:ascii="細明體" w:eastAsia="細明體" w:hAnsi="細明體" w:hint="eastAsia"/>
            <w:color w:val="00B0F0"/>
            <w:sz w:val="20"/>
            <w:szCs w:val="20"/>
            <w:rPrChange w:id="664" w:author="馬慈蓮" w:date="2019-07-25T11:53:00Z">
              <w:rPr>
                <w:rFonts w:ascii="細明體" w:eastAsia="細明體" w:hAnsi="細明體" w:hint="eastAsia"/>
                <w:color w:val="00B0F0"/>
                <w:sz w:val="20"/>
                <w:szCs w:val="20"/>
              </w:rPr>
            </w:rPrChange>
          </w:rPr>
          <w:t>特殊病房資料</w:t>
        </w:r>
        <w:r w:rsidRPr="007A2F62">
          <w:rPr>
            <w:rFonts w:ascii="細明體" w:eastAsia="細明體" w:hAnsi="細明體" w:hint="eastAsia"/>
            <w:color w:val="00B0F0"/>
            <w:sz w:val="20"/>
            <w:szCs w:val="20"/>
            <w:rPrChange w:id="665" w:author="馬慈蓮" w:date="2019-07-25T11:53:00Z">
              <w:rPr>
                <w:rFonts w:ascii="細明體" w:eastAsia="細明體" w:hAnsi="細明體" w:hint="eastAsia"/>
                <w:color w:val="00B0F0"/>
                <w:sz w:val="20"/>
                <w:szCs w:val="20"/>
              </w:rPr>
            </w:rPrChange>
          </w:rPr>
          <w:t>(DTAAI42</w:t>
        </w:r>
        <w:r w:rsidR="00B63436" w:rsidRPr="007A2F62">
          <w:rPr>
            <w:rFonts w:ascii="細明體" w:eastAsia="細明體" w:hAnsi="細明體" w:hint="eastAsia"/>
            <w:color w:val="00B0F0"/>
            <w:sz w:val="20"/>
            <w:szCs w:val="20"/>
            <w:rPrChange w:id="666" w:author="馬慈蓮" w:date="2019-07-25T11:53:00Z">
              <w:rPr>
                <w:rFonts w:ascii="細明體" w:eastAsia="細明體" w:hAnsi="細明體" w:hint="eastAsia"/>
                <w:color w:val="00B0F0"/>
                <w:sz w:val="20"/>
                <w:szCs w:val="20"/>
              </w:rPr>
            </w:rPrChange>
          </w:rPr>
          <w:t>5</w:t>
        </w:r>
        <w:r w:rsidRPr="007A2F62">
          <w:rPr>
            <w:rFonts w:ascii="細明體" w:eastAsia="細明體" w:hAnsi="細明體" w:hint="eastAsia"/>
            <w:color w:val="00B0F0"/>
            <w:sz w:val="20"/>
            <w:szCs w:val="20"/>
            <w:rPrChange w:id="667" w:author="馬慈蓮" w:date="2019-07-25T11:53:00Z">
              <w:rPr>
                <w:rFonts w:ascii="細明體" w:eastAsia="細明體" w:hAnsi="細明體" w:hint="eastAsia"/>
                <w:color w:val="00B0F0"/>
                <w:sz w:val="20"/>
                <w:szCs w:val="20"/>
              </w:rPr>
            </w:rPrChange>
          </w:rPr>
          <w:t>)寫入</w:t>
        </w:r>
        <w:r w:rsidR="00174D17" w:rsidRPr="007A2F62">
          <w:rPr>
            <w:rFonts w:ascii="細明體" w:eastAsia="細明體" w:hAnsi="細明體" w:hint="eastAsia"/>
            <w:color w:val="00B0F0"/>
            <w:sz w:val="20"/>
            <w:szCs w:val="20"/>
            <w:rPrChange w:id="668" w:author="馬慈蓮" w:date="2019-07-25T11:53:00Z">
              <w:rPr>
                <w:rFonts w:ascii="細明體" w:eastAsia="細明體" w:hAnsi="細明體" w:hint="eastAsia"/>
                <w:color w:val="00B0F0"/>
                <w:sz w:val="20"/>
                <w:szCs w:val="20"/>
              </w:rPr>
            </w:rPrChange>
          </w:rPr>
          <w:t>(沒資料不用做)</w:t>
        </w:r>
      </w:ins>
    </w:p>
    <w:p w:rsidR="001B4B43" w:rsidRPr="007A2F62" w:rsidRDefault="001B4B43" w:rsidP="001B4B43">
      <w:pPr>
        <w:numPr>
          <w:ilvl w:val="4"/>
          <w:numId w:val="32"/>
        </w:numPr>
        <w:jc w:val="both"/>
        <w:rPr>
          <w:ins w:id="669" w:author="馬慈蓮" w:date="2019-07-25T11:53:00Z"/>
          <w:rFonts w:ascii="細明體" w:eastAsia="細明體" w:hAnsi="細明體"/>
          <w:color w:val="00B0F0"/>
          <w:sz w:val="20"/>
          <w:szCs w:val="20"/>
          <w:rPrChange w:id="670" w:author="馬慈蓮" w:date="2019-07-25T11:53:00Z">
            <w:rPr>
              <w:ins w:id="671" w:author="馬慈蓮" w:date="2019-07-25T11:53:00Z"/>
              <w:rFonts w:ascii="細明體" w:eastAsia="細明體" w:hAnsi="細明體"/>
              <w:sz w:val="20"/>
              <w:szCs w:val="20"/>
            </w:rPr>
          </w:rPrChange>
        </w:rPr>
        <w:pPrChange w:id="672" w:author="馬慈蓮" w:date="2019-07-25T11:53:00Z">
          <w:pPr>
            <w:numPr>
              <w:ilvl w:val="3"/>
              <w:numId w:val="32"/>
            </w:numPr>
            <w:ind w:left="1984" w:hanging="708"/>
            <w:jc w:val="both"/>
          </w:pPr>
        </w:pPrChange>
      </w:pPr>
      <w:ins w:id="673" w:author="馬慈蓮" w:date="2019-07-25T11:53:00Z">
        <w:r w:rsidRPr="007A2F62">
          <w:rPr>
            <w:rFonts w:ascii="細明體" w:eastAsia="細明體" w:hAnsi="細明體" w:hint="eastAsia"/>
            <w:color w:val="00B0F0"/>
            <w:sz w:val="20"/>
            <w:szCs w:val="20"/>
            <w:rPrChange w:id="674" w:author="馬慈蓮" w:date="2019-07-25T11:53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取DTAAI425之</w:t>
        </w:r>
        <w:r w:rsidRPr="007A2F62">
          <w:rPr>
            <w:color w:val="00B0F0"/>
            <w:sz w:val="20"/>
            <w:szCs w:val="20"/>
            <w:rPrChange w:id="675" w:author="馬慈蓮" w:date="2019-07-25T11:53:00Z">
              <w:rPr>
                <w:color w:val="000000"/>
                <w:sz w:val="20"/>
                <w:szCs w:val="20"/>
              </w:rPr>
            </w:rPrChange>
          </w:rPr>
          <w:t>特定病房代號</w:t>
        </w:r>
        <w:r w:rsidRPr="008B29B8">
          <w:rPr>
            <w:rFonts w:ascii="細明體" w:eastAsia="細明體" w:hAnsi="細明體" w:hint="eastAsia"/>
            <w:color w:val="00B0F0"/>
            <w:sz w:val="20"/>
            <w:szCs w:val="20"/>
            <w:rPrChange w:id="676" w:author="馬慈蓮" w:date="2019-08-08T13:39:00Z">
              <w:rPr>
                <w:rFonts w:hint="eastAsia"/>
                <w:color w:val="000000"/>
                <w:sz w:val="20"/>
                <w:szCs w:val="20"/>
              </w:rPr>
            </w:rPrChange>
          </w:rPr>
          <w:t>(SPC_NO)</w:t>
        </w:r>
      </w:ins>
    </w:p>
    <w:p w:rsidR="001B4B43" w:rsidRPr="007A2F62" w:rsidRDefault="001B4B43" w:rsidP="001B4B43">
      <w:pPr>
        <w:numPr>
          <w:ilvl w:val="5"/>
          <w:numId w:val="32"/>
        </w:numPr>
        <w:jc w:val="both"/>
        <w:rPr>
          <w:ins w:id="677" w:author="馬慈蓮" w:date="2019-07-25T11:53:00Z"/>
          <w:rFonts w:ascii="細明體" w:eastAsia="細明體" w:hAnsi="細明體"/>
          <w:color w:val="00B0F0"/>
          <w:sz w:val="20"/>
          <w:szCs w:val="20"/>
          <w:rPrChange w:id="678" w:author="馬慈蓮" w:date="2019-07-25T11:53:00Z">
            <w:rPr>
              <w:ins w:id="679" w:author="馬慈蓮" w:date="2019-07-25T11:53:00Z"/>
              <w:rFonts w:ascii="細明體" w:eastAsia="細明體" w:hAnsi="細明體"/>
              <w:sz w:val="20"/>
              <w:szCs w:val="20"/>
            </w:rPr>
          </w:rPrChange>
        </w:rPr>
        <w:pPrChange w:id="680" w:author="馬慈蓮" w:date="2019-07-25T11:53:00Z">
          <w:pPr>
            <w:numPr>
              <w:ilvl w:val="4"/>
              <w:numId w:val="32"/>
            </w:numPr>
            <w:ind w:left="2551" w:hanging="850"/>
            <w:jc w:val="both"/>
          </w:pPr>
        </w:pPrChange>
      </w:pPr>
      <w:ins w:id="681" w:author="馬慈蓮" w:date="2019-07-25T11:53:00Z">
        <w:r w:rsidRPr="007A2F62">
          <w:rPr>
            <w:rFonts w:ascii="細明體" w:eastAsia="細明體" w:hAnsi="細明體" w:hint="eastAsia"/>
            <w:color w:val="00B0F0"/>
            <w:sz w:val="20"/>
            <w:szCs w:val="20"/>
            <w:rPrChange w:id="682" w:author="馬慈蓮" w:date="2019-07-25T11:53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若有</w:t>
        </w:r>
        <w:r w:rsidRPr="007A2F62">
          <w:rPr>
            <w:rFonts w:ascii="細明體" w:eastAsia="細明體" w:hAnsi="細明體"/>
            <w:color w:val="00B0F0"/>
            <w:sz w:val="20"/>
            <w:szCs w:val="20"/>
            <w:rPrChange w:id="683" w:author="馬慈蓮" w:date="2019-07-25T11:53:00Z">
              <w:rPr>
                <w:rFonts w:ascii="細明體" w:eastAsia="細明體" w:hAnsi="細明體"/>
                <w:sz w:val="20"/>
                <w:szCs w:val="20"/>
              </w:rPr>
            </w:rPrChange>
          </w:rPr>
          <w:t>” 加護病”</w:t>
        </w:r>
        <w:r w:rsidRPr="007A2F62">
          <w:rPr>
            <w:rFonts w:ascii="細明體" w:eastAsia="細明體" w:hAnsi="細明體" w:hint="eastAsia"/>
            <w:color w:val="00B0F0"/>
            <w:sz w:val="20"/>
            <w:szCs w:val="20"/>
            <w:rPrChange w:id="684" w:author="馬慈蓮" w:date="2019-07-25T11:53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 xml:space="preserve">，則SET $診斷類別的 = </w:t>
        </w:r>
        <w:r w:rsidRPr="007A2F62">
          <w:rPr>
            <w:rFonts w:ascii="細明體" w:eastAsia="細明體" w:hAnsi="細明體"/>
            <w:color w:val="00B0F0"/>
            <w:sz w:val="20"/>
            <w:szCs w:val="20"/>
            <w:rPrChange w:id="685" w:author="馬慈蓮" w:date="2019-07-25T11:53:00Z">
              <w:rPr>
                <w:rFonts w:ascii="細明體" w:eastAsia="細明體" w:hAnsi="細明體"/>
                <w:sz w:val="20"/>
                <w:szCs w:val="20"/>
              </w:rPr>
            </w:rPrChange>
          </w:rPr>
          <w:t>“C”</w:t>
        </w:r>
      </w:ins>
    </w:p>
    <w:p w:rsidR="001B4B43" w:rsidRDefault="001B4B43" w:rsidP="001B4B43">
      <w:pPr>
        <w:numPr>
          <w:ilvl w:val="5"/>
          <w:numId w:val="32"/>
        </w:numPr>
        <w:jc w:val="both"/>
        <w:rPr>
          <w:ins w:id="686" w:author="馬慈蓮" w:date="2019-08-08T16:25:00Z"/>
          <w:rFonts w:ascii="細明體" w:eastAsia="細明體" w:hAnsi="細明體"/>
          <w:color w:val="00B0F0"/>
          <w:sz w:val="20"/>
          <w:szCs w:val="20"/>
        </w:rPr>
        <w:pPrChange w:id="687" w:author="馬慈蓮" w:date="2019-07-25T11:53:00Z">
          <w:pPr>
            <w:numPr>
              <w:ilvl w:val="4"/>
              <w:numId w:val="32"/>
            </w:numPr>
            <w:ind w:left="2551" w:hanging="850"/>
            <w:jc w:val="both"/>
          </w:pPr>
        </w:pPrChange>
      </w:pPr>
      <w:ins w:id="688" w:author="馬慈蓮" w:date="2019-07-25T11:53:00Z">
        <w:r w:rsidRPr="007A2F62">
          <w:rPr>
            <w:rFonts w:ascii="細明體" w:eastAsia="細明體" w:hAnsi="細明體" w:hint="eastAsia"/>
            <w:color w:val="00B0F0"/>
            <w:sz w:val="20"/>
            <w:szCs w:val="20"/>
            <w:rPrChange w:id="689" w:author="馬慈蓮" w:date="2019-07-25T11:53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若有</w:t>
        </w:r>
        <w:r w:rsidRPr="007A2F62">
          <w:rPr>
            <w:rFonts w:ascii="細明體" w:eastAsia="細明體" w:hAnsi="細明體"/>
            <w:color w:val="00B0F0"/>
            <w:sz w:val="20"/>
            <w:szCs w:val="20"/>
            <w:rPrChange w:id="690" w:author="馬慈蓮" w:date="2019-07-25T11:53:00Z">
              <w:rPr>
                <w:rFonts w:ascii="細明體" w:eastAsia="細明體" w:hAnsi="細明體"/>
                <w:sz w:val="20"/>
                <w:szCs w:val="20"/>
              </w:rPr>
            </w:rPrChange>
          </w:rPr>
          <w:t xml:space="preserve">” </w:t>
        </w:r>
        <w:r w:rsidRPr="007A2F62">
          <w:rPr>
            <w:rFonts w:ascii="細明體" w:eastAsia="細明體" w:hAnsi="細明體" w:hint="eastAsia"/>
            <w:color w:val="00B0F0"/>
            <w:sz w:val="20"/>
            <w:szCs w:val="20"/>
            <w:rPrChange w:id="691" w:author="馬慈蓮" w:date="2019-07-25T11:53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燒傷</w:t>
        </w:r>
        <w:r w:rsidRPr="007A2F62">
          <w:rPr>
            <w:rFonts w:ascii="細明體" w:eastAsia="細明體" w:hAnsi="細明體"/>
            <w:color w:val="00B0F0"/>
            <w:sz w:val="20"/>
            <w:szCs w:val="20"/>
            <w:rPrChange w:id="692" w:author="馬慈蓮" w:date="2019-07-25T11:53:00Z">
              <w:rPr>
                <w:rFonts w:ascii="細明體" w:eastAsia="細明體" w:hAnsi="細明體"/>
                <w:sz w:val="20"/>
                <w:szCs w:val="20"/>
              </w:rPr>
            </w:rPrChange>
          </w:rPr>
          <w:t>”，</w:t>
        </w:r>
        <w:r w:rsidRPr="007A2F62">
          <w:rPr>
            <w:rFonts w:ascii="細明體" w:eastAsia="細明體" w:hAnsi="細明體" w:hint="eastAsia"/>
            <w:color w:val="00B0F0"/>
            <w:sz w:val="20"/>
            <w:szCs w:val="20"/>
            <w:rPrChange w:id="693" w:author="馬慈蓮" w:date="2019-07-25T11:53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 xml:space="preserve">則SET $診斷類別的 = </w:t>
        </w:r>
        <w:r w:rsidRPr="007A2F62">
          <w:rPr>
            <w:rFonts w:ascii="細明體" w:eastAsia="細明體" w:hAnsi="細明體"/>
            <w:color w:val="00B0F0"/>
            <w:sz w:val="20"/>
            <w:szCs w:val="20"/>
            <w:rPrChange w:id="694" w:author="馬慈蓮" w:date="2019-07-25T11:53:00Z">
              <w:rPr>
                <w:rFonts w:ascii="細明體" w:eastAsia="細明體" w:hAnsi="細明體"/>
                <w:sz w:val="20"/>
                <w:szCs w:val="20"/>
              </w:rPr>
            </w:rPrChange>
          </w:rPr>
          <w:t>“</w:t>
        </w:r>
        <w:r w:rsidRPr="007A2F62">
          <w:rPr>
            <w:rFonts w:ascii="細明體" w:eastAsia="細明體" w:hAnsi="細明體" w:hint="eastAsia"/>
            <w:color w:val="00B0F0"/>
            <w:sz w:val="20"/>
            <w:szCs w:val="20"/>
            <w:rPrChange w:id="695" w:author="馬慈蓮" w:date="2019-07-25T11:53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B</w:t>
        </w:r>
        <w:r w:rsidRPr="007A2F62">
          <w:rPr>
            <w:rFonts w:ascii="細明體" w:eastAsia="細明體" w:hAnsi="細明體"/>
            <w:color w:val="00B0F0"/>
            <w:sz w:val="20"/>
            <w:szCs w:val="20"/>
            <w:rPrChange w:id="696" w:author="馬慈蓮" w:date="2019-07-25T11:53:00Z">
              <w:rPr>
                <w:rFonts w:ascii="細明體" w:eastAsia="細明體" w:hAnsi="細明體"/>
                <w:sz w:val="20"/>
                <w:szCs w:val="20"/>
              </w:rPr>
            </w:rPrChange>
          </w:rPr>
          <w:t>”</w:t>
        </w:r>
      </w:ins>
    </w:p>
    <w:p w:rsidR="00D85BE9" w:rsidRDefault="00D85BE9" w:rsidP="001B4B43">
      <w:pPr>
        <w:numPr>
          <w:ilvl w:val="5"/>
          <w:numId w:val="32"/>
        </w:numPr>
        <w:jc w:val="both"/>
        <w:rPr>
          <w:ins w:id="697" w:author="馬慈蓮" w:date="2019-08-08T16:26:00Z"/>
          <w:rFonts w:ascii="細明體" w:eastAsia="細明體" w:hAnsi="細明體"/>
          <w:color w:val="00B0F0"/>
          <w:sz w:val="20"/>
          <w:szCs w:val="20"/>
        </w:rPr>
        <w:pPrChange w:id="698" w:author="馬慈蓮" w:date="2019-07-25T11:53:00Z">
          <w:pPr>
            <w:numPr>
              <w:ilvl w:val="4"/>
              <w:numId w:val="32"/>
            </w:numPr>
            <w:ind w:left="2551" w:hanging="850"/>
            <w:jc w:val="both"/>
          </w:pPr>
        </w:pPrChange>
      </w:pPr>
      <w:ins w:id="699" w:author="馬慈蓮" w:date="2019-08-08T16:25:00Z">
        <w:r>
          <w:rPr>
            <w:rFonts w:ascii="細明體" w:eastAsia="細明體" w:hAnsi="細明體" w:hint="eastAsia"/>
            <w:color w:val="00B0F0"/>
            <w:sz w:val="20"/>
            <w:szCs w:val="20"/>
          </w:rPr>
          <w:t>若有</w:t>
        </w:r>
        <w:r>
          <w:rPr>
            <w:rFonts w:ascii="細明體" w:eastAsia="細明體" w:hAnsi="細明體"/>
            <w:color w:val="00B0F0"/>
            <w:sz w:val="20"/>
            <w:szCs w:val="20"/>
          </w:rPr>
          <w:t>”</w:t>
        </w:r>
        <w:r>
          <w:rPr>
            <w:rFonts w:ascii="細明體" w:eastAsia="細明體" w:hAnsi="細明體" w:hint="eastAsia"/>
            <w:color w:val="00B0F0"/>
            <w:sz w:val="20"/>
            <w:szCs w:val="20"/>
          </w:rPr>
          <w:t>門診</w:t>
        </w:r>
        <w:r>
          <w:rPr>
            <w:rFonts w:ascii="細明體" w:eastAsia="細明體" w:hAnsi="細明體"/>
            <w:color w:val="00B0F0"/>
            <w:sz w:val="20"/>
            <w:szCs w:val="20"/>
          </w:rPr>
          <w:t>”</w:t>
        </w:r>
        <w:r>
          <w:rPr>
            <w:rFonts w:ascii="細明體" w:eastAsia="細明體" w:hAnsi="細明體" w:hint="eastAsia"/>
            <w:color w:val="00B0F0"/>
            <w:sz w:val="20"/>
            <w:szCs w:val="20"/>
          </w:rPr>
          <w:t xml:space="preserve">，則SET </w:t>
        </w:r>
        <w:r w:rsidRPr="00D85BE9">
          <w:rPr>
            <w:rFonts w:ascii="細明體" w:eastAsia="細明體" w:hAnsi="細明體" w:hint="eastAsia"/>
            <w:color w:val="00B0F0"/>
            <w:sz w:val="20"/>
            <w:szCs w:val="20"/>
          </w:rPr>
          <w:t xml:space="preserve">$診斷類別的 = </w:t>
        </w:r>
        <w:r w:rsidRPr="00D85BE9">
          <w:rPr>
            <w:rFonts w:ascii="細明體" w:eastAsia="細明體" w:hAnsi="細明體"/>
            <w:color w:val="00B0F0"/>
            <w:sz w:val="20"/>
            <w:szCs w:val="20"/>
          </w:rPr>
          <w:t>“</w:t>
        </w:r>
        <w:r w:rsidR="006441DE">
          <w:rPr>
            <w:rFonts w:ascii="細明體" w:eastAsia="細明體" w:hAnsi="細明體" w:hint="eastAsia"/>
            <w:color w:val="00B0F0"/>
            <w:sz w:val="20"/>
            <w:szCs w:val="20"/>
          </w:rPr>
          <w:t>D</w:t>
        </w:r>
        <w:r w:rsidRPr="00D85BE9">
          <w:rPr>
            <w:rFonts w:ascii="細明體" w:eastAsia="細明體" w:hAnsi="細明體"/>
            <w:color w:val="00B0F0"/>
            <w:sz w:val="20"/>
            <w:szCs w:val="20"/>
          </w:rPr>
          <w:t>”</w:t>
        </w:r>
      </w:ins>
    </w:p>
    <w:p w:rsidR="006441DE" w:rsidRPr="006441DE" w:rsidRDefault="006441DE" w:rsidP="006441DE">
      <w:pPr>
        <w:numPr>
          <w:ilvl w:val="5"/>
          <w:numId w:val="32"/>
        </w:numPr>
        <w:jc w:val="both"/>
        <w:rPr>
          <w:ins w:id="700" w:author="馬慈蓮" w:date="2019-07-25T11:53:00Z"/>
          <w:rFonts w:ascii="細明體" w:eastAsia="細明體" w:hAnsi="細明體"/>
          <w:color w:val="00B0F0"/>
          <w:sz w:val="20"/>
          <w:szCs w:val="20"/>
          <w:rPrChange w:id="701" w:author="馬慈蓮" w:date="2019-08-08T16:26:00Z">
            <w:rPr>
              <w:ins w:id="702" w:author="馬慈蓮" w:date="2019-07-25T11:53:00Z"/>
              <w:rFonts w:ascii="細明體" w:eastAsia="細明體" w:hAnsi="細明體"/>
              <w:sz w:val="20"/>
              <w:szCs w:val="20"/>
            </w:rPr>
          </w:rPrChange>
        </w:rPr>
        <w:pPrChange w:id="703" w:author="馬慈蓮" w:date="2019-08-08T16:26:00Z">
          <w:pPr>
            <w:numPr>
              <w:ilvl w:val="4"/>
              <w:numId w:val="32"/>
            </w:numPr>
            <w:ind w:left="2551" w:hanging="850"/>
            <w:jc w:val="both"/>
          </w:pPr>
        </w:pPrChange>
      </w:pPr>
      <w:ins w:id="704" w:author="馬慈蓮" w:date="2019-08-08T16:26:00Z">
        <w:r>
          <w:rPr>
            <w:rFonts w:ascii="細明體" w:eastAsia="細明體" w:hAnsi="細明體" w:hint="eastAsia"/>
            <w:color w:val="00B0F0"/>
            <w:sz w:val="20"/>
            <w:szCs w:val="20"/>
          </w:rPr>
          <w:t>若有</w:t>
        </w:r>
        <w:r>
          <w:rPr>
            <w:rFonts w:ascii="細明體" w:eastAsia="細明體" w:hAnsi="細明體"/>
            <w:color w:val="00B0F0"/>
            <w:sz w:val="20"/>
            <w:szCs w:val="20"/>
          </w:rPr>
          <w:t>”</w:t>
        </w:r>
        <w:r>
          <w:rPr>
            <w:rFonts w:ascii="細明體" w:eastAsia="細明體" w:hAnsi="細明體" w:hint="eastAsia"/>
            <w:color w:val="00B0F0"/>
            <w:sz w:val="20"/>
            <w:szCs w:val="20"/>
          </w:rPr>
          <w:t>急診</w:t>
        </w:r>
        <w:r>
          <w:rPr>
            <w:rFonts w:ascii="細明體" w:eastAsia="細明體" w:hAnsi="細明體"/>
            <w:color w:val="00B0F0"/>
            <w:sz w:val="20"/>
            <w:szCs w:val="20"/>
          </w:rPr>
          <w:t>”</w:t>
        </w:r>
        <w:r>
          <w:rPr>
            <w:rFonts w:ascii="細明體" w:eastAsia="細明體" w:hAnsi="細明體" w:hint="eastAsia"/>
            <w:color w:val="00B0F0"/>
            <w:sz w:val="20"/>
            <w:szCs w:val="20"/>
          </w:rPr>
          <w:t xml:space="preserve">，則SET </w:t>
        </w:r>
        <w:r w:rsidRPr="00D85BE9">
          <w:rPr>
            <w:rFonts w:ascii="細明體" w:eastAsia="細明體" w:hAnsi="細明體" w:hint="eastAsia"/>
            <w:color w:val="00B0F0"/>
            <w:sz w:val="20"/>
            <w:szCs w:val="20"/>
          </w:rPr>
          <w:t xml:space="preserve">$診斷類別的 = </w:t>
        </w:r>
        <w:r w:rsidRPr="00D85BE9">
          <w:rPr>
            <w:rFonts w:ascii="細明體" w:eastAsia="細明體" w:hAnsi="細明體"/>
            <w:color w:val="00B0F0"/>
            <w:sz w:val="20"/>
            <w:szCs w:val="20"/>
          </w:rPr>
          <w:t>“</w:t>
        </w:r>
        <w:r>
          <w:rPr>
            <w:rFonts w:ascii="細明體" w:eastAsia="細明體" w:hAnsi="細明體" w:hint="eastAsia"/>
            <w:color w:val="00B0F0"/>
            <w:sz w:val="20"/>
            <w:szCs w:val="20"/>
          </w:rPr>
          <w:t>G</w:t>
        </w:r>
        <w:r w:rsidRPr="00D85BE9">
          <w:rPr>
            <w:rFonts w:ascii="細明體" w:eastAsia="細明體" w:hAnsi="細明體"/>
            <w:color w:val="00B0F0"/>
            <w:sz w:val="20"/>
            <w:szCs w:val="20"/>
          </w:rPr>
          <w:t>”</w:t>
        </w:r>
      </w:ins>
    </w:p>
    <w:p w:rsidR="001B4B43" w:rsidRDefault="001B4B43" w:rsidP="001B4B43">
      <w:pPr>
        <w:numPr>
          <w:ilvl w:val="5"/>
          <w:numId w:val="32"/>
        </w:numPr>
        <w:jc w:val="both"/>
        <w:rPr>
          <w:ins w:id="705" w:author="馬慈蓮" w:date="2019-07-25T11:56:00Z"/>
          <w:rFonts w:ascii="細明體" w:eastAsia="細明體" w:hAnsi="細明體"/>
          <w:color w:val="00B0F0"/>
          <w:sz w:val="20"/>
          <w:szCs w:val="20"/>
        </w:rPr>
        <w:pPrChange w:id="706" w:author="馬慈蓮" w:date="2019-07-25T11:53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707" w:author="馬慈蓮" w:date="2019-07-25T11:53:00Z">
        <w:r w:rsidRPr="007A2F62">
          <w:rPr>
            <w:rFonts w:ascii="細明體" w:eastAsia="細明體" w:hAnsi="細明體" w:hint="eastAsia"/>
            <w:color w:val="00B0F0"/>
            <w:sz w:val="20"/>
            <w:szCs w:val="20"/>
            <w:rPrChange w:id="708" w:author="馬慈蓮" w:date="2019-07-25T11:53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若接沒有，則繼續下一筆</w:t>
        </w:r>
      </w:ins>
    </w:p>
    <w:tbl>
      <w:tblPr>
        <w:tblW w:w="0" w:type="auto"/>
        <w:tblInd w:w="2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709" w:author="馬慈蓮" w:date="2019-08-07T14:48:00Z">
          <w:tblPr>
            <w:tblW w:w="0" w:type="auto"/>
            <w:tblInd w:w="243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526"/>
        <w:gridCol w:w="1592"/>
        <w:gridCol w:w="2693"/>
        <w:gridCol w:w="2213"/>
        <w:tblGridChange w:id="710">
          <w:tblGrid>
            <w:gridCol w:w="1526"/>
            <w:gridCol w:w="1592"/>
            <w:gridCol w:w="2693"/>
            <w:gridCol w:w="2126"/>
          </w:tblGrid>
        </w:tblGridChange>
      </w:tblGrid>
      <w:tr w:rsidR="0074781F" w:rsidRPr="00F33F7F" w:rsidTr="008E2320">
        <w:trPr>
          <w:ins w:id="711" w:author="馬慈蓮" w:date="2019-07-25T11:56:00Z"/>
        </w:trPr>
        <w:tc>
          <w:tcPr>
            <w:tcW w:w="1526" w:type="dxa"/>
            <w:shd w:val="clear" w:color="auto" w:fill="D9D9D9"/>
            <w:tcPrChange w:id="712" w:author="馬慈蓮" w:date="2019-08-07T14:48:00Z">
              <w:tcPr>
                <w:tcW w:w="1526" w:type="dxa"/>
                <w:shd w:val="clear" w:color="auto" w:fill="D9D9D9"/>
              </w:tcPr>
            </w:tcPrChange>
          </w:tcPr>
          <w:p w:rsidR="0074781F" w:rsidRPr="00F33F7F" w:rsidRDefault="0074781F" w:rsidP="007C66CD">
            <w:pPr>
              <w:jc w:val="center"/>
              <w:rPr>
                <w:ins w:id="713" w:author="馬慈蓮" w:date="2019-07-25T11:56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714" w:author="馬慈蓮" w:date="2019-07-25T11:56:00Z">
              <w:r w:rsidRPr="00F33F7F">
                <w:rPr>
                  <w:rFonts w:ascii="細明體" w:eastAsia="細明體" w:hAnsi="細明體" w:hint="eastAsia"/>
                  <w:b/>
                  <w:color w:val="00B0F0"/>
                  <w:sz w:val="20"/>
                  <w:szCs w:val="20"/>
                </w:rPr>
                <w:t>DTAAI50</w:t>
              </w:r>
              <w:r>
                <w:rPr>
                  <w:rFonts w:ascii="細明體" w:eastAsia="細明體" w:hAnsi="細明體" w:hint="eastAsia"/>
                  <w:b/>
                  <w:color w:val="00B0F0"/>
                  <w:sz w:val="20"/>
                  <w:szCs w:val="20"/>
                </w:rPr>
                <w:t>4</w:t>
              </w:r>
            </w:ins>
          </w:p>
        </w:tc>
        <w:tc>
          <w:tcPr>
            <w:tcW w:w="1592" w:type="dxa"/>
            <w:shd w:val="clear" w:color="auto" w:fill="D9D9D9"/>
            <w:tcPrChange w:id="715" w:author="馬慈蓮" w:date="2019-08-07T14:48:00Z">
              <w:tcPr>
                <w:tcW w:w="1592" w:type="dxa"/>
                <w:shd w:val="clear" w:color="auto" w:fill="D9D9D9"/>
              </w:tcPr>
            </w:tcPrChange>
          </w:tcPr>
          <w:p w:rsidR="0074781F" w:rsidRPr="00F33F7F" w:rsidRDefault="0074781F" w:rsidP="007C66CD">
            <w:pPr>
              <w:jc w:val="both"/>
              <w:rPr>
                <w:ins w:id="716" w:author="馬慈蓮" w:date="2019-07-25T11:56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D9D9D9"/>
            <w:tcPrChange w:id="717" w:author="馬慈蓮" w:date="2019-08-07T14:48:00Z">
              <w:tcPr>
                <w:tcW w:w="2693" w:type="dxa"/>
                <w:shd w:val="clear" w:color="auto" w:fill="D9D9D9"/>
              </w:tcPr>
            </w:tcPrChange>
          </w:tcPr>
          <w:p w:rsidR="0074781F" w:rsidRPr="00F33F7F" w:rsidRDefault="0074781F" w:rsidP="007C66CD">
            <w:pPr>
              <w:jc w:val="center"/>
              <w:rPr>
                <w:ins w:id="718" w:author="馬慈蓮" w:date="2019-07-25T11:56:00Z"/>
                <w:rFonts w:ascii="細明體" w:eastAsia="細明體" w:hAnsi="細明體" w:hint="eastAsia"/>
                <w:b/>
                <w:color w:val="00B0F0"/>
                <w:sz w:val="20"/>
                <w:szCs w:val="20"/>
              </w:rPr>
            </w:pPr>
            <w:ins w:id="719" w:author="馬慈蓮" w:date="2019-07-25T11:56:00Z">
              <w:r w:rsidRPr="00F33F7F">
                <w:rPr>
                  <w:rFonts w:ascii="細明體" w:eastAsia="細明體" w:hAnsi="細明體" w:hint="eastAsia"/>
                  <w:b/>
                  <w:color w:val="00B0F0"/>
                  <w:sz w:val="20"/>
                  <w:szCs w:val="20"/>
                </w:rPr>
                <w:t>欄位</w:t>
              </w:r>
            </w:ins>
          </w:p>
        </w:tc>
        <w:tc>
          <w:tcPr>
            <w:tcW w:w="2213" w:type="dxa"/>
            <w:shd w:val="clear" w:color="auto" w:fill="D9D9D9"/>
            <w:tcPrChange w:id="720" w:author="馬慈蓮" w:date="2019-08-07T14:48:00Z">
              <w:tcPr>
                <w:tcW w:w="2126" w:type="dxa"/>
                <w:shd w:val="clear" w:color="auto" w:fill="D9D9D9"/>
              </w:tcPr>
            </w:tcPrChange>
          </w:tcPr>
          <w:p w:rsidR="0074781F" w:rsidRPr="00F33F7F" w:rsidRDefault="0074781F" w:rsidP="007C66CD">
            <w:pPr>
              <w:jc w:val="center"/>
              <w:rPr>
                <w:ins w:id="721" w:author="馬慈蓮" w:date="2019-07-25T11:56:00Z"/>
                <w:rFonts w:ascii="細明體" w:eastAsia="細明體" w:hAnsi="細明體" w:hint="eastAsia"/>
                <w:b/>
                <w:color w:val="00B0F0"/>
                <w:sz w:val="20"/>
                <w:szCs w:val="20"/>
              </w:rPr>
            </w:pPr>
            <w:ins w:id="722" w:author="馬慈蓮" w:date="2019-07-25T11:56:00Z">
              <w:r w:rsidRPr="00F33F7F">
                <w:rPr>
                  <w:rFonts w:ascii="細明體" w:eastAsia="細明體" w:hAnsi="細明體" w:hint="eastAsia"/>
                  <w:b/>
                  <w:color w:val="00B0F0"/>
                  <w:sz w:val="20"/>
                  <w:szCs w:val="20"/>
                </w:rPr>
                <w:t>備註</w:t>
              </w:r>
            </w:ins>
          </w:p>
        </w:tc>
      </w:tr>
      <w:tr w:rsidR="0074781F" w:rsidRPr="00F33F7F" w:rsidTr="008E2320">
        <w:trPr>
          <w:ins w:id="723" w:author="馬慈蓮" w:date="2019-07-25T11:56:00Z"/>
        </w:trPr>
        <w:tc>
          <w:tcPr>
            <w:tcW w:w="1526" w:type="dxa"/>
            <w:shd w:val="clear" w:color="auto" w:fill="auto"/>
            <w:vAlign w:val="center"/>
            <w:tcPrChange w:id="724" w:author="馬慈蓮" w:date="2019-08-07T14:48:00Z">
              <w:tcPr>
                <w:tcW w:w="1526" w:type="dxa"/>
                <w:shd w:val="clear" w:color="auto" w:fill="auto"/>
                <w:vAlign w:val="center"/>
              </w:tcPr>
            </w:tcPrChange>
          </w:tcPr>
          <w:p w:rsidR="0074781F" w:rsidRPr="00F33F7F" w:rsidRDefault="0074781F" w:rsidP="007C66CD">
            <w:pPr>
              <w:widowControl/>
              <w:rPr>
                <w:ins w:id="725" w:author="馬慈蓮" w:date="2019-07-25T11:56:00Z"/>
                <w:rFonts w:ascii="細明體" w:eastAsia="細明體" w:hAnsi="細明體"/>
                <w:color w:val="00B0F0"/>
                <w:kern w:val="0"/>
                <w:sz w:val="20"/>
                <w:szCs w:val="20"/>
              </w:rPr>
            </w:pPr>
            <w:ins w:id="726" w:author="馬慈蓮" w:date="2019-07-25T11:56:00Z">
              <w:r w:rsidRPr="00F33F7F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案件編號</w:t>
              </w:r>
            </w:ins>
          </w:p>
        </w:tc>
        <w:tc>
          <w:tcPr>
            <w:tcW w:w="1592" w:type="dxa"/>
            <w:shd w:val="clear" w:color="auto" w:fill="auto"/>
            <w:vAlign w:val="center"/>
            <w:tcPrChange w:id="727" w:author="馬慈蓮" w:date="2019-08-07T14:48:00Z">
              <w:tcPr>
                <w:tcW w:w="1592" w:type="dxa"/>
                <w:shd w:val="clear" w:color="auto" w:fill="auto"/>
                <w:vAlign w:val="center"/>
              </w:tcPr>
            </w:tcPrChange>
          </w:tcPr>
          <w:p w:rsidR="0074781F" w:rsidRPr="00F33F7F" w:rsidRDefault="0074781F" w:rsidP="007C66CD">
            <w:pPr>
              <w:widowControl/>
              <w:rPr>
                <w:ins w:id="728" w:author="馬慈蓮" w:date="2019-07-25T11:56:00Z"/>
                <w:rFonts w:ascii="細明體" w:eastAsia="細明體" w:hAnsi="細明體"/>
                <w:color w:val="00B0F0"/>
                <w:kern w:val="0"/>
                <w:sz w:val="20"/>
                <w:szCs w:val="20"/>
              </w:rPr>
            </w:pPr>
            <w:ins w:id="729" w:author="馬慈蓮" w:date="2019-07-25T11:56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CASE_NO</w:t>
              </w:r>
            </w:ins>
          </w:p>
        </w:tc>
        <w:tc>
          <w:tcPr>
            <w:tcW w:w="2693" w:type="dxa"/>
            <w:shd w:val="clear" w:color="auto" w:fill="auto"/>
            <w:vAlign w:val="center"/>
            <w:tcPrChange w:id="730" w:author="馬慈蓮" w:date="2019-08-07T14:48:00Z">
              <w:tcPr>
                <w:tcW w:w="2693" w:type="dxa"/>
                <w:shd w:val="clear" w:color="auto" w:fill="auto"/>
                <w:vAlign w:val="center"/>
              </w:tcPr>
            </w:tcPrChange>
          </w:tcPr>
          <w:p w:rsidR="0074781F" w:rsidRPr="00F33F7F" w:rsidRDefault="0074781F" w:rsidP="007C66CD">
            <w:pPr>
              <w:widowControl/>
              <w:rPr>
                <w:ins w:id="731" w:author="馬慈蓮" w:date="2019-07-25T11:56:00Z"/>
                <w:rFonts w:ascii="細明體" w:eastAsia="細明體" w:hAnsi="細明體"/>
                <w:color w:val="00B0F0"/>
                <w:kern w:val="0"/>
                <w:sz w:val="20"/>
                <w:szCs w:val="20"/>
              </w:rPr>
            </w:pPr>
            <w:ins w:id="732" w:author="馬慈蓮" w:date="2019-07-25T11:56:00Z">
              <w:r w:rsidRPr="00F33F7F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DTAAI401.受理編號</w:t>
              </w:r>
            </w:ins>
          </w:p>
        </w:tc>
        <w:tc>
          <w:tcPr>
            <w:tcW w:w="2213" w:type="dxa"/>
            <w:shd w:val="clear" w:color="auto" w:fill="auto"/>
            <w:tcPrChange w:id="733" w:author="馬慈蓮" w:date="2019-08-07T14:48:00Z">
              <w:tcPr>
                <w:tcW w:w="2126" w:type="dxa"/>
                <w:shd w:val="clear" w:color="auto" w:fill="auto"/>
              </w:tcPr>
            </w:tcPrChange>
          </w:tcPr>
          <w:p w:rsidR="0074781F" w:rsidRPr="00F33F7F" w:rsidRDefault="0074781F" w:rsidP="007C66CD">
            <w:pPr>
              <w:jc w:val="both"/>
              <w:rPr>
                <w:ins w:id="734" w:author="馬慈蓮" w:date="2019-07-25T11:56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74781F" w:rsidRPr="00F33F7F" w:rsidTr="008E2320">
        <w:trPr>
          <w:ins w:id="735" w:author="馬慈蓮" w:date="2019-07-25T11:56:00Z"/>
        </w:trPr>
        <w:tc>
          <w:tcPr>
            <w:tcW w:w="1526" w:type="dxa"/>
            <w:shd w:val="clear" w:color="auto" w:fill="auto"/>
            <w:vAlign w:val="center"/>
            <w:tcPrChange w:id="736" w:author="馬慈蓮" w:date="2019-08-07T14:48:00Z">
              <w:tcPr>
                <w:tcW w:w="1526" w:type="dxa"/>
                <w:shd w:val="clear" w:color="auto" w:fill="auto"/>
                <w:vAlign w:val="center"/>
              </w:tcPr>
            </w:tcPrChange>
          </w:tcPr>
          <w:p w:rsidR="0074781F" w:rsidRPr="00F33F7F" w:rsidRDefault="0074781F" w:rsidP="007C66CD">
            <w:pPr>
              <w:rPr>
                <w:ins w:id="737" w:author="馬慈蓮" w:date="2019-07-25T11:56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738" w:author="馬慈蓮" w:date="2019-07-25T11:56:00Z">
              <w:r w:rsidRPr="00F33F7F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流水號</w:t>
              </w:r>
            </w:ins>
          </w:p>
        </w:tc>
        <w:tc>
          <w:tcPr>
            <w:tcW w:w="1592" w:type="dxa"/>
            <w:shd w:val="clear" w:color="auto" w:fill="auto"/>
            <w:vAlign w:val="center"/>
            <w:tcPrChange w:id="739" w:author="馬慈蓮" w:date="2019-08-07T14:48:00Z">
              <w:tcPr>
                <w:tcW w:w="1592" w:type="dxa"/>
                <w:shd w:val="clear" w:color="auto" w:fill="auto"/>
                <w:vAlign w:val="center"/>
              </w:tcPr>
            </w:tcPrChange>
          </w:tcPr>
          <w:p w:rsidR="0074781F" w:rsidRPr="00F33F7F" w:rsidRDefault="0074781F" w:rsidP="007C66CD">
            <w:pPr>
              <w:rPr>
                <w:ins w:id="740" w:author="馬慈蓮" w:date="2019-07-25T11:56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741" w:author="馬慈蓮" w:date="2019-07-25T11:56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SER_NO</w:t>
              </w:r>
            </w:ins>
          </w:p>
        </w:tc>
        <w:tc>
          <w:tcPr>
            <w:tcW w:w="2693" w:type="dxa"/>
            <w:shd w:val="clear" w:color="auto" w:fill="auto"/>
            <w:vAlign w:val="center"/>
            <w:tcPrChange w:id="742" w:author="馬慈蓮" w:date="2019-08-07T14:48:00Z">
              <w:tcPr>
                <w:tcW w:w="2693" w:type="dxa"/>
                <w:shd w:val="clear" w:color="auto" w:fill="auto"/>
                <w:vAlign w:val="center"/>
              </w:tcPr>
            </w:tcPrChange>
          </w:tcPr>
          <w:p w:rsidR="0074781F" w:rsidRPr="00F33F7F" w:rsidRDefault="0074781F" w:rsidP="007C66CD">
            <w:pPr>
              <w:rPr>
                <w:ins w:id="743" w:author="馬慈蓮" w:date="2019-07-25T11:56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744" w:author="馬慈蓮" w:date="2019-07-25T11:56:00Z">
              <w:r w:rsidRPr="00C7165A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$序號</w:t>
              </w:r>
              <w:r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+1</w:t>
              </w:r>
            </w:ins>
          </w:p>
        </w:tc>
        <w:tc>
          <w:tcPr>
            <w:tcW w:w="2213" w:type="dxa"/>
            <w:shd w:val="clear" w:color="auto" w:fill="auto"/>
            <w:tcPrChange w:id="745" w:author="馬慈蓮" w:date="2019-08-07T14:48:00Z">
              <w:tcPr>
                <w:tcW w:w="2126" w:type="dxa"/>
                <w:shd w:val="clear" w:color="auto" w:fill="auto"/>
              </w:tcPr>
            </w:tcPrChange>
          </w:tcPr>
          <w:p w:rsidR="0074781F" w:rsidRPr="00F33F7F" w:rsidRDefault="0074781F" w:rsidP="007C66CD">
            <w:pPr>
              <w:jc w:val="both"/>
              <w:rPr>
                <w:ins w:id="746" w:author="馬慈蓮" w:date="2019-07-25T11:56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74781F" w:rsidRPr="00F33F7F" w:rsidTr="008E2320">
        <w:trPr>
          <w:ins w:id="747" w:author="馬慈蓮" w:date="2019-07-25T11:56:00Z"/>
        </w:trPr>
        <w:tc>
          <w:tcPr>
            <w:tcW w:w="1526" w:type="dxa"/>
            <w:shd w:val="clear" w:color="auto" w:fill="auto"/>
            <w:vAlign w:val="center"/>
            <w:tcPrChange w:id="748" w:author="馬慈蓮" w:date="2019-08-07T14:48:00Z">
              <w:tcPr>
                <w:tcW w:w="1526" w:type="dxa"/>
                <w:shd w:val="clear" w:color="auto" w:fill="auto"/>
                <w:vAlign w:val="center"/>
              </w:tcPr>
            </w:tcPrChange>
          </w:tcPr>
          <w:p w:rsidR="0074781F" w:rsidRPr="00F33F7F" w:rsidRDefault="0074781F" w:rsidP="007C66CD">
            <w:pPr>
              <w:rPr>
                <w:ins w:id="749" w:author="馬慈蓮" w:date="2019-07-25T11:56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750" w:author="馬慈蓮" w:date="2019-07-25T11:56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診斷類別</w:t>
              </w:r>
            </w:ins>
          </w:p>
        </w:tc>
        <w:tc>
          <w:tcPr>
            <w:tcW w:w="1592" w:type="dxa"/>
            <w:shd w:val="clear" w:color="auto" w:fill="auto"/>
            <w:vAlign w:val="center"/>
            <w:tcPrChange w:id="751" w:author="馬慈蓮" w:date="2019-08-07T14:48:00Z">
              <w:tcPr>
                <w:tcW w:w="1592" w:type="dxa"/>
                <w:shd w:val="clear" w:color="auto" w:fill="auto"/>
                <w:vAlign w:val="center"/>
              </w:tcPr>
            </w:tcPrChange>
          </w:tcPr>
          <w:p w:rsidR="0074781F" w:rsidRPr="00F33F7F" w:rsidRDefault="0074781F" w:rsidP="007C66CD">
            <w:pPr>
              <w:rPr>
                <w:ins w:id="752" w:author="馬慈蓮" w:date="2019-07-25T11:56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753" w:author="馬慈蓮" w:date="2019-07-25T11:56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DIAG_KIND</w:t>
              </w:r>
            </w:ins>
          </w:p>
        </w:tc>
        <w:tc>
          <w:tcPr>
            <w:tcW w:w="2693" w:type="dxa"/>
            <w:shd w:val="clear" w:color="auto" w:fill="auto"/>
            <w:vAlign w:val="center"/>
            <w:tcPrChange w:id="754" w:author="馬慈蓮" w:date="2019-08-07T14:48:00Z">
              <w:tcPr>
                <w:tcW w:w="2693" w:type="dxa"/>
                <w:shd w:val="clear" w:color="auto" w:fill="auto"/>
                <w:vAlign w:val="center"/>
              </w:tcPr>
            </w:tcPrChange>
          </w:tcPr>
          <w:p w:rsidR="0074781F" w:rsidRPr="00F33F7F" w:rsidRDefault="0074781F" w:rsidP="007C66CD">
            <w:pPr>
              <w:rPr>
                <w:ins w:id="755" w:author="馬慈蓮" w:date="2019-07-25T11:56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756" w:author="馬慈蓮" w:date="2019-07-25T11:56:00Z">
              <w:r w:rsidRPr="0074781F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$診斷類別</w:t>
              </w:r>
            </w:ins>
          </w:p>
        </w:tc>
        <w:tc>
          <w:tcPr>
            <w:tcW w:w="2213" w:type="dxa"/>
            <w:shd w:val="clear" w:color="auto" w:fill="auto"/>
            <w:tcPrChange w:id="757" w:author="馬慈蓮" w:date="2019-08-07T14:48:00Z">
              <w:tcPr>
                <w:tcW w:w="2126" w:type="dxa"/>
                <w:shd w:val="clear" w:color="auto" w:fill="auto"/>
              </w:tcPr>
            </w:tcPrChange>
          </w:tcPr>
          <w:p w:rsidR="0074781F" w:rsidRPr="00F33F7F" w:rsidRDefault="0074781F" w:rsidP="007C66CD">
            <w:pPr>
              <w:jc w:val="both"/>
              <w:rPr>
                <w:ins w:id="758" w:author="馬慈蓮" w:date="2019-07-25T11:56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74781F" w:rsidRPr="00F33F7F" w:rsidTr="008E2320">
        <w:trPr>
          <w:ins w:id="759" w:author="馬慈蓮" w:date="2019-07-25T11:56:00Z"/>
        </w:trPr>
        <w:tc>
          <w:tcPr>
            <w:tcW w:w="1526" w:type="dxa"/>
            <w:shd w:val="clear" w:color="auto" w:fill="auto"/>
            <w:vAlign w:val="center"/>
            <w:tcPrChange w:id="760" w:author="馬慈蓮" w:date="2019-08-07T14:48:00Z">
              <w:tcPr>
                <w:tcW w:w="1526" w:type="dxa"/>
                <w:shd w:val="clear" w:color="auto" w:fill="auto"/>
                <w:vAlign w:val="center"/>
              </w:tcPr>
            </w:tcPrChange>
          </w:tcPr>
          <w:p w:rsidR="0074781F" w:rsidRPr="00F33F7F" w:rsidRDefault="0074781F" w:rsidP="007C66CD">
            <w:pPr>
              <w:rPr>
                <w:ins w:id="761" w:author="馬慈蓮" w:date="2019-07-25T11:56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762" w:author="馬慈蓮" w:date="2019-07-25T11:56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起始日期</w:t>
              </w:r>
            </w:ins>
          </w:p>
        </w:tc>
        <w:tc>
          <w:tcPr>
            <w:tcW w:w="1592" w:type="dxa"/>
            <w:shd w:val="clear" w:color="auto" w:fill="auto"/>
            <w:vAlign w:val="center"/>
            <w:tcPrChange w:id="763" w:author="馬慈蓮" w:date="2019-08-07T14:48:00Z">
              <w:tcPr>
                <w:tcW w:w="1592" w:type="dxa"/>
                <w:shd w:val="clear" w:color="auto" w:fill="auto"/>
                <w:vAlign w:val="center"/>
              </w:tcPr>
            </w:tcPrChange>
          </w:tcPr>
          <w:p w:rsidR="0074781F" w:rsidRPr="00F33F7F" w:rsidRDefault="0074781F" w:rsidP="007C66CD">
            <w:pPr>
              <w:rPr>
                <w:ins w:id="764" w:author="馬慈蓮" w:date="2019-07-25T11:56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765" w:author="馬慈蓮" w:date="2019-07-25T11:56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STR_DATE</w:t>
              </w:r>
            </w:ins>
          </w:p>
        </w:tc>
        <w:tc>
          <w:tcPr>
            <w:tcW w:w="2693" w:type="dxa"/>
            <w:shd w:val="clear" w:color="auto" w:fill="auto"/>
            <w:tcPrChange w:id="766" w:author="馬慈蓮" w:date="2019-08-07T14:48:00Z">
              <w:tcPr>
                <w:tcW w:w="2693" w:type="dxa"/>
                <w:shd w:val="clear" w:color="auto" w:fill="auto"/>
              </w:tcPr>
            </w:tcPrChange>
          </w:tcPr>
          <w:p w:rsidR="0074781F" w:rsidRPr="00F33F7F" w:rsidRDefault="00AA28FC" w:rsidP="007C66CD">
            <w:pPr>
              <w:rPr>
                <w:ins w:id="767" w:author="馬慈蓮" w:date="2019-07-25T11:56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768" w:author="馬慈蓮" w:date="2019-07-25T11:56:00Z">
              <w:r w:rsidRPr="00AA28FC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DTAAI425.</w:t>
              </w:r>
              <w:r w:rsidRPr="00AA28FC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特定病房日期</w:t>
              </w:r>
            </w:ins>
          </w:p>
        </w:tc>
        <w:tc>
          <w:tcPr>
            <w:tcW w:w="2213" w:type="dxa"/>
            <w:shd w:val="clear" w:color="auto" w:fill="auto"/>
            <w:tcPrChange w:id="769" w:author="馬慈蓮" w:date="2019-08-07T14:48:00Z">
              <w:tcPr>
                <w:tcW w:w="2126" w:type="dxa"/>
                <w:shd w:val="clear" w:color="auto" w:fill="auto"/>
              </w:tcPr>
            </w:tcPrChange>
          </w:tcPr>
          <w:p w:rsidR="0074781F" w:rsidRPr="00F33F7F" w:rsidRDefault="0074781F" w:rsidP="007C66CD">
            <w:pPr>
              <w:jc w:val="both"/>
              <w:rPr>
                <w:ins w:id="770" w:author="馬慈蓮" w:date="2019-07-25T11:56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74781F" w:rsidRPr="00F33F7F" w:rsidTr="008E2320">
        <w:trPr>
          <w:ins w:id="771" w:author="馬慈蓮" w:date="2019-07-25T11:56:00Z"/>
        </w:trPr>
        <w:tc>
          <w:tcPr>
            <w:tcW w:w="1526" w:type="dxa"/>
            <w:shd w:val="clear" w:color="auto" w:fill="auto"/>
            <w:vAlign w:val="center"/>
            <w:tcPrChange w:id="772" w:author="馬慈蓮" w:date="2019-08-07T14:48:00Z">
              <w:tcPr>
                <w:tcW w:w="1526" w:type="dxa"/>
                <w:shd w:val="clear" w:color="auto" w:fill="auto"/>
                <w:vAlign w:val="center"/>
              </w:tcPr>
            </w:tcPrChange>
          </w:tcPr>
          <w:p w:rsidR="0074781F" w:rsidRPr="00F33F7F" w:rsidRDefault="0074781F" w:rsidP="007C66CD">
            <w:pPr>
              <w:rPr>
                <w:ins w:id="773" w:author="馬慈蓮" w:date="2019-07-25T11:56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774" w:author="馬慈蓮" w:date="2019-07-25T11:56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終止日期</w:t>
              </w:r>
            </w:ins>
          </w:p>
        </w:tc>
        <w:tc>
          <w:tcPr>
            <w:tcW w:w="1592" w:type="dxa"/>
            <w:shd w:val="clear" w:color="auto" w:fill="auto"/>
            <w:vAlign w:val="center"/>
            <w:tcPrChange w:id="775" w:author="馬慈蓮" w:date="2019-08-07T14:48:00Z">
              <w:tcPr>
                <w:tcW w:w="1592" w:type="dxa"/>
                <w:shd w:val="clear" w:color="auto" w:fill="auto"/>
                <w:vAlign w:val="center"/>
              </w:tcPr>
            </w:tcPrChange>
          </w:tcPr>
          <w:p w:rsidR="0074781F" w:rsidRPr="00F33F7F" w:rsidRDefault="0074781F" w:rsidP="007C66CD">
            <w:pPr>
              <w:rPr>
                <w:ins w:id="776" w:author="馬慈蓮" w:date="2019-07-25T11:56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777" w:author="馬慈蓮" w:date="2019-07-25T11:56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END_DATE</w:t>
              </w:r>
            </w:ins>
          </w:p>
        </w:tc>
        <w:tc>
          <w:tcPr>
            <w:tcW w:w="2693" w:type="dxa"/>
            <w:shd w:val="clear" w:color="auto" w:fill="auto"/>
            <w:tcPrChange w:id="778" w:author="馬慈蓮" w:date="2019-08-07T14:48:00Z">
              <w:tcPr>
                <w:tcW w:w="2693" w:type="dxa"/>
                <w:shd w:val="clear" w:color="auto" w:fill="auto"/>
              </w:tcPr>
            </w:tcPrChange>
          </w:tcPr>
          <w:p w:rsidR="0074781F" w:rsidRPr="00F33F7F" w:rsidRDefault="00AA28FC" w:rsidP="007C66CD">
            <w:pPr>
              <w:rPr>
                <w:ins w:id="779" w:author="馬慈蓮" w:date="2019-07-25T11:56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780" w:author="馬慈蓮" w:date="2019-07-25T11:56:00Z">
              <w:r w:rsidRPr="00AA28FC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DTAAI425.</w:t>
              </w:r>
              <w:r w:rsidRPr="00AA28FC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特定病房日期</w:t>
              </w:r>
            </w:ins>
          </w:p>
        </w:tc>
        <w:tc>
          <w:tcPr>
            <w:tcW w:w="2213" w:type="dxa"/>
            <w:shd w:val="clear" w:color="auto" w:fill="auto"/>
            <w:tcPrChange w:id="781" w:author="馬慈蓮" w:date="2019-08-07T14:48:00Z">
              <w:tcPr>
                <w:tcW w:w="2126" w:type="dxa"/>
                <w:shd w:val="clear" w:color="auto" w:fill="auto"/>
              </w:tcPr>
            </w:tcPrChange>
          </w:tcPr>
          <w:p w:rsidR="0074781F" w:rsidRPr="00F33F7F" w:rsidRDefault="0074781F" w:rsidP="007C66CD">
            <w:pPr>
              <w:jc w:val="both"/>
              <w:rPr>
                <w:ins w:id="782" w:author="馬慈蓮" w:date="2019-07-25T11:56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74781F" w:rsidRPr="00F33F7F" w:rsidTr="008E2320">
        <w:trPr>
          <w:ins w:id="783" w:author="馬慈蓮" w:date="2019-07-25T11:56:00Z"/>
        </w:trPr>
        <w:tc>
          <w:tcPr>
            <w:tcW w:w="1526" w:type="dxa"/>
            <w:shd w:val="clear" w:color="auto" w:fill="auto"/>
            <w:vAlign w:val="center"/>
            <w:tcPrChange w:id="784" w:author="馬慈蓮" w:date="2019-08-07T14:48:00Z">
              <w:tcPr>
                <w:tcW w:w="1526" w:type="dxa"/>
                <w:shd w:val="clear" w:color="auto" w:fill="auto"/>
                <w:vAlign w:val="center"/>
              </w:tcPr>
            </w:tcPrChange>
          </w:tcPr>
          <w:p w:rsidR="0074781F" w:rsidRPr="00F33F7F" w:rsidRDefault="0074781F" w:rsidP="007C66CD">
            <w:pPr>
              <w:rPr>
                <w:ins w:id="785" w:author="馬慈蓮" w:date="2019-07-25T11:56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786" w:author="馬慈蓮" w:date="2019-07-25T11:56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手術ICD10</w:t>
              </w:r>
            </w:ins>
          </w:p>
        </w:tc>
        <w:tc>
          <w:tcPr>
            <w:tcW w:w="1592" w:type="dxa"/>
            <w:shd w:val="clear" w:color="auto" w:fill="auto"/>
            <w:vAlign w:val="center"/>
            <w:tcPrChange w:id="787" w:author="馬慈蓮" w:date="2019-08-07T14:48:00Z">
              <w:tcPr>
                <w:tcW w:w="1592" w:type="dxa"/>
                <w:shd w:val="clear" w:color="auto" w:fill="auto"/>
                <w:vAlign w:val="center"/>
              </w:tcPr>
            </w:tcPrChange>
          </w:tcPr>
          <w:p w:rsidR="0074781F" w:rsidRPr="00F33F7F" w:rsidRDefault="0074781F" w:rsidP="007C66CD">
            <w:pPr>
              <w:rPr>
                <w:ins w:id="788" w:author="馬慈蓮" w:date="2019-07-25T11:56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789" w:author="馬慈蓮" w:date="2019-07-25T11:56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OP_CODE</w:t>
              </w:r>
            </w:ins>
          </w:p>
        </w:tc>
        <w:tc>
          <w:tcPr>
            <w:tcW w:w="2693" w:type="dxa"/>
            <w:shd w:val="clear" w:color="auto" w:fill="auto"/>
            <w:vAlign w:val="center"/>
            <w:tcPrChange w:id="790" w:author="馬慈蓮" w:date="2019-08-07T14:48:00Z">
              <w:tcPr>
                <w:tcW w:w="2693" w:type="dxa"/>
                <w:shd w:val="clear" w:color="auto" w:fill="auto"/>
                <w:vAlign w:val="center"/>
              </w:tcPr>
            </w:tcPrChange>
          </w:tcPr>
          <w:p w:rsidR="0074781F" w:rsidRPr="00F33F7F" w:rsidRDefault="0074781F" w:rsidP="007C66CD">
            <w:pPr>
              <w:rPr>
                <w:ins w:id="791" w:author="馬慈蓮" w:date="2019-07-25T11:56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</w:p>
        </w:tc>
        <w:tc>
          <w:tcPr>
            <w:tcW w:w="2213" w:type="dxa"/>
            <w:shd w:val="clear" w:color="auto" w:fill="auto"/>
            <w:tcPrChange w:id="792" w:author="馬慈蓮" w:date="2019-08-07T14:48:00Z">
              <w:tcPr>
                <w:tcW w:w="2126" w:type="dxa"/>
                <w:shd w:val="clear" w:color="auto" w:fill="auto"/>
              </w:tcPr>
            </w:tcPrChange>
          </w:tcPr>
          <w:p w:rsidR="0074781F" w:rsidRPr="00F33F7F" w:rsidRDefault="0074781F" w:rsidP="007C66CD">
            <w:pPr>
              <w:jc w:val="both"/>
              <w:rPr>
                <w:ins w:id="793" w:author="馬慈蓮" w:date="2019-07-25T11:56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74781F" w:rsidRPr="00F33F7F" w:rsidTr="008E2320">
        <w:trPr>
          <w:ins w:id="794" w:author="馬慈蓮" w:date="2019-07-25T11:56:00Z"/>
        </w:trPr>
        <w:tc>
          <w:tcPr>
            <w:tcW w:w="1526" w:type="dxa"/>
            <w:shd w:val="clear" w:color="auto" w:fill="auto"/>
            <w:vAlign w:val="center"/>
            <w:tcPrChange w:id="795" w:author="馬慈蓮" w:date="2019-08-07T14:48:00Z">
              <w:tcPr>
                <w:tcW w:w="1526" w:type="dxa"/>
                <w:shd w:val="clear" w:color="auto" w:fill="auto"/>
                <w:vAlign w:val="center"/>
              </w:tcPr>
            </w:tcPrChange>
          </w:tcPr>
          <w:p w:rsidR="0074781F" w:rsidRPr="00F33F7F" w:rsidRDefault="0074781F" w:rsidP="007C66CD">
            <w:pPr>
              <w:rPr>
                <w:ins w:id="796" w:author="馬慈蓮" w:date="2019-07-25T11:56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797" w:author="馬慈蓮" w:date="2019-07-25T11:56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手術名稱</w:t>
              </w:r>
            </w:ins>
          </w:p>
        </w:tc>
        <w:tc>
          <w:tcPr>
            <w:tcW w:w="1592" w:type="dxa"/>
            <w:shd w:val="clear" w:color="auto" w:fill="auto"/>
            <w:vAlign w:val="center"/>
            <w:tcPrChange w:id="798" w:author="馬慈蓮" w:date="2019-08-07T14:48:00Z">
              <w:tcPr>
                <w:tcW w:w="1592" w:type="dxa"/>
                <w:shd w:val="clear" w:color="auto" w:fill="auto"/>
                <w:vAlign w:val="center"/>
              </w:tcPr>
            </w:tcPrChange>
          </w:tcPr>
          <w:p w:rsidR="0074781F" w:rsidRPr="00F33F7F" w:rsidRDefault="0074781F" w:rsidP="007C66CD">
            <w:pPr>
              <w:rPr>
                <w:ins w:id="799" w:author="馬慈蓮" w:date="2019-07-25T11:56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800" w:author="馬慈蓮" w:date="2019-07-25T11:56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OP_NAME</w:t>
              </w:r>
            </w:ins>
          </w:p>
        </w:tc>
        <w:tc>
          <w:tcPr>
            <w:tcW w:w="2693" w:type="dxa"/>
            <w:shd w:val="clear" w:color="auto" w:fill="auto"/>
            <w:vAlign w:val="center"/>
            <w:tcPrChange w:id="801" w:author="馬慈蓮" w:date="2019-08-07T14:48:00Z">
              <w:tcPr>
                <w:tcW w:w="2693" w:type="dxa"/>
                <w:shd w:val="clear" w:color="auto" w:fill="auto"/>
                <w:vAlign w:val="center"/>
              </w:tcPr>
            </w:tcPrChange>
          </w:tcPr>
          <w:p w:rsidR="0074781F" w:rsidRPr="00F33F7F" w:rsidRDefault="0074781F" w:rsidP="007C66CD">
            <w:pPr>
              <w:rPr>
                <w:ins w:id="802" w:author="馬慈蓮" w:date="2019-07-25T11:56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</w:p>
        </w:tc>
        <w:tc>
          <w:tcPr>
            <w:tcW w:w="2213" w:type="dxa"/>
            <w:shd w:val="clear" w:color="auto" w:fill="auto"/>
            <w:tcPrChange w:id="803" w:author="馬慈蓮" w:date="2019-08-07T14:48:00Z">
              <w:tcPr>
                <w:tcW w:w="2126" w:type="dxa"/>
                <w:shd w:val="clear" w:color="auto" w:fill="auto"/>
              </w:tcPr>
            </w:tcPrChange>
          </w:tcPr>
          <w:p w:rsidR="0074781F" w:rsidRPr="00F33F7F" w:rsidRDefault="0074781F" w:rsidP="007C66CD">
            <w:pPr>
              <w:jc w:val="both"/>
              <w:rPr>
                <w:ins w:id="804" w:author="馬慈蓮" w:date="2019-07-25T11:56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</w:tbl>
    <w:p w:rsidR="00AE1465" w:rsidRDefault="00AE1465" w:rsidP="00C13DC1">
      <w:pPr>
        <w:numPr>
          <w:ilvl w:val="2"/>
          <w:numId w:val="32"/>
        </w:numPr>
        <w:jc w:val="both"/>
        <w:rPr>
          <w:ins w:id="805" w:author="馬慈蓮" w:date="2019-07-25T11:57:00Z"/>
          <w:rFonts w:ascii="細明體" w:eastAsia="細明體" w:hAnsi="細明體"/>
          <w:color w:val="00B0F0"/>
          <w:sz w:val="20"/>
          <w:szCs w:val="20"/>
        </w:rPr>
        <w:pPrChange w:id="806" w:author="馬慈蓮" w:date="2019-07-25T11:52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807" w:author="馬慈蓮" w:date="2019-07-25T11:14:00Z">
        <w:r w:rsidRPr="003D4630">
          <w:rPr>
            <w:rFonts w:ascii="細明體" w:eastAsia="細明體" w:hAnsi="細明體" w:hint="eastAsia"/>
            <w:color w:val="00B0F0"/>
            <w:sz w:val="20"/>
            <w:szCs w:val="20"/>
            <w:rPrChange w:id="808" w:author="馬慈蓮" w:date="2019-07-25T11:31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SET DTAAI50</w:t>
        </w:r>
        <w:del w:id="809" w:author="馬慈蓮" w:date="2019-08-07T14:33:00Z">
          <w:r w:rsidRPr="003D4630" w:rsidDel="00F11A00">
            <w:rPr>
              <w:rFonts w:ascii="細明體" w:eastAsia="細明體" w:hAnsi="細明體" w:hint="eastAsia"/>
              <w:color w:val="00B0F0"/>
              <w:sz w:val="20"/>
              <w:szCs w:val="20"/>
              <w:rPrChange w:id="810" w:author="馬慈蓮" w:date="2019-07-25T11:31:00Z">
                <w:rPr>
                  <w:rFonts w:ascii="細明體" w:eastAsia="細明體" w:hAnsi="細明體" w:hint="eastAsia"/>
                  <w:sz w:val="20"/>
                  <w:szCs w:val="20"/>
                </w:rPr>
              </w:rPrChange>
            </w:rPr>
            <w:delText>6</w:delText>
          </w:r>
        </w:del>
      </w:ins>
      <w:ins w:id="811" w:author="馬慈蓮" w:date="2019-08-07T14:33:00Z">
        <w:r w:rsidR="00F11A00">
          <w:rPr>
            <w:rFonts w:ascii="細明體" w:eastAsia="細明體" w:hAnsi="細明體"/>
            <w:color w:val="00B0F0"/>
            <w:sz w:val="20"/>
            <w:szCs w:val="20"/>
          </w:rPr>
          <w:t>2</w:t>
        </w:r>
      </w:ins>
      <w:ins w:id="812" w:author="馬慈蓮" w:date="2019-07-25T11:31:00Z">
        <w:r w:rsidR="00D5072D" w:rsidRPr="003D4630">
          <w:rPr>
            <w:rFonts w:ascii="細明體" w:eastAsia="細明體" w:hAnsi="細明體" w:hint="eastAsia"/>
            <w:color w:val="00B0F0"/>
            <w:sz w:val="20"/>
            <w:szCs w:val="20"/>
            <w:rPrChange w:id="813" w:author="馬慈蓮" w:date="2019-07-25T11:31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，欄位如下：</w:t>
        </w:r>
      </w:ins>
    </w:p>
    <w:tbl>
      <w:tblPr>
        <w:tblW w:w="0" w:type="auto"/>
        <w:tblInd w:w="1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592"/>
        <w:gridCol w:w="2693"/>
        <w:gridCol w:w="2693"/>
        <w:tblGridChange w:id="814">
          <w:tblGrid>
            <w:gridCol w:w="480"/>
            <w:gridCol w:w="1046"/>
            <w:gridCol w:w="480"/>
            <w:gridCol w:w="1112"/>
            <w:gridCol w:w="480"/>
            <w:gridCol w:w="2213"/>
            <w:gridCol w:w="480"/>
            <w:gridCol w:w="1646"/>
            <w:gridCol w:w="480"/>
            <w:gridCol w:w="87"/>
          </w:tblGrid>
        </w:tblGridChange>
      </w:tblGrid>
      <w:tr w:rsidR="00DC6BFF" w:rsidRPr="00F33F7F" w:rsidTr="00DC6BFF">
        <w:trPr>
          <w:ins w:id="815" w:author="馬慈蓮" w:date="2019-07-25T11:57:00Z"/>
        </w:trPr>
        <w:tc>
          <w:tcPr>
            <w:tcW w:w="1526" w:type="dxa"/>
            <w:shd w:val="clear" w:color="auto" w:fill="D9D9D9"/>
          </w:tcPr>
          <w:p w:rsidR="00DC6BFF" w:rsidRPr="00F33F7F" w:rsidRDefault="00DC6BFF" w:rsidP="00F11A00">
            <w:pPr>
              <w:jc w:val="center"/>
              <w:rPr>
                <w:ins w:id="816" w:author="馬慈蓮" w:date="2019-07-25T11:57:00Z"/>
                <w:rFonts w:ascii="細明體" w:eastAsia="細明體" w:hAnsi="細明體"/>
                <w:color w:val="00B0F0"/>
                <w:sz w:val="20"/>
                <w:szCs w:val="20"/>
              </w:rPr>
              <w:pPrChange w:id="817" w:author="馬慈蓮" w:date="2019-08-07T14:33:00Z">
                <w:pPr>
                  <w:jc w:val="center"/>
                </w:pPr>
              </w:pPrChange>
            </w:pPr>
            <w:ins w:id="818" w:author="馬慈蓮" w:date="2019-07-25T11:57:00Z">
              <w:r w:rsidRPr="00F33F7F">
                <w:rPr>
                  <w:rFonts w:ascii="細明體" w:eastAsia="細明體" w:hAnsi="細明體" w:hint="eastAsia"/>
                  <w:b/>
                  <w:color w:val="00B0F0"/>
                  <w:sz w:val="20"/>
                  <w:szCs w:val="20"/>
                </w:rPr>
                <w:t>DTAAI50</w:t>
              </w:r>
            </w:ins>
            <w:ins w:id="819" w:author="馬慈蓮" w:date="2019-07-25T11:58:00Z">
              <w:del w:id="820" w:author="馬慈蓮" w:date="2019-08-07T14:33:00Z">
                <w:r w:rsidR="003055AC" w:rsidDel="00F11A00">
                  <w:rPr>
                    <w:rFonts w:ascii="細明體" w:eastAsia="細明體" w:hAnsi="細明體" w:hint="eastAsia"/>
                    <w:b/>
                    <w:color w:val="00B0F0"/>
                    <w:sz w:val="20"/>
                    <w:szCs w:val="20"/>
                  </w:rPr>
                  <w:delText>6</w:delText>
                </w:r>
              </w:del>
            </w:ins>
            <w:ins w:id="821" w:author="馬慈蓮" w:date="2019-08-07T14:33:00Z">
              <w:r w:rsidR="00F11A00">
                <w:rPr>
                  <w:rFonts w:ascii="細明體" w:eastAsia="細明體" w:hAnsi="細明體"/>
                  <w:b/>
                  <w:color w:val="00B0F0"/>
                  <w:sz w:val="20"/>
                  <w:szCs w:val="20"/>
                </w:rPr>
                <w:t>2</w:t>
              </w:r>
            </w:ins>
          </w:p>
        </w:tc>
        <w:tc>
          <w:tcPr>
            <w:tcW w:w="1592" w:type="dxa"/>
            <w:shd w:val="clear" w:color="auto" w:fill="D9D9D9"/>
          </w:tcPr>
          <w:p w:rsidR="00DC6BFF" w:rsidRPr="00F33F7F" w:rsidRDefault="00DC6BFF" w:rsidP="007C66CD">
            <w:pPr>
              <w:jc w:val="both"/>
              <w:rPr>
                <w:ins w:id="822" w:author="馬慈蓮" w:date="2019-07-25T11:57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D9D9D9"/>
          </w:tcPr>
          <w:p w:rsidR="00DC6BFF" w:rsidRPr="00F33F7F" w:rsidRDefault="00DC6BFF" w:rsidP="007C66CD">
            <w:pPr>
              <w:jc w:val="center"/>
              <w:rPr>
                <w:ins w:id="823" w:author="馬慈蓮" w:date="2019-07-25T11:57:00Z"/>
                <w:rFonts w:ascii="細明體" w:eastAsia="細明體" w:hAnsi="細明體" w:hint="eastAsia"/>
                <w:b/>
                <w:color w:val="00B0F0"/>
                <w:sz w:val="20"/>
                <w:szCs w:val="20"/>
              </w:rPr>
            </w:pPr>
            <w:ins w:id="824" w:author="馬慈蓮" w:date="2019-07-25T11:57:00Z">
              <w:r w:rsidRPr="00F33F7F">
                <w:rPr>
                  <w:rFonts w:ascii="細明體" w:eastAsia="細明體" w:hAnsi="細明體" w:hint="eastAsia"/>
                  <w:b/>
                  <w:color w:val="00B0F0"/>
                  <w:sz w:val="20"/>
                  <w:szCs w:val="20"/>
                </w:rPr>
                <w:t>欄位</w:t>
              </w:r>
            </w:ins>
          </w:p>
        </w:tc>
        <w:tc>
          <w:tcPr>
            <w:tcW w:w="2693" w:type="dxa"/>
            <w:shd w:val="clear" w:color="auto" w:fill="D9D9D9"/>
          </w:tcPr>
          <w:p w:rsidR="00DC6BFF" w:rsidRPr="00F33F7F" w:rsidRDefault="00DC6BFF" w:rsidP="007C66CD">
            <w:pPr>
              <w:jc w:val="center"/>
              <w:rPr>
                <w:ins w:id="825" w:author="馬慈蓮" w:date="2019-07-25T11:57:00Z"/>
                <w:rFonts w:ascii="細明體" w:eastAsia="細明體" w:hAnsi="細明體" w:hint="eastAsia"/>
                <w:b/>
                <w:color w:val="00B0F0"/>
                <w:sz w:val="20"/>
                <w:szCs w:val="20"/>
              </w:rPr>
            </w:pPr>
            <w:ins w:id="826" w:author="馬慈蓮" w:date="2019-07-25T11:57:00Z">
              <w:r w:rsidRPr="00F33F7F">
                <w:rPr>
                  <w:rFonts w:ascii="細明體" w:eastAsia="細明體" w:hAnsi="細明體" w:hint="eastAsia"/>
                  <w:b/>
                  <w:color w:val="00B0F0"/>
                  <w:sz w:val="20"/>
                  <w:szCs w:val="20"/>
                </w:rPr>
                <w:t>備註</w:t>
              </w:r>
            </w:ins>
          </w:p>
        </w:tc>
      </w:tr>
      <w:tr w:rsidR="00DC6BFF" w:rsidRPr="00F33F7F" w:rsidTr="00DC6BFF">
        <w:trPr>
          <w:ins w:id="827" w:author="馬慈蓮" w:date="2019-07-25T11:57:00Z"/>
        </w:trPr>
        <w:tc>
          <w:tcPr>
            <w:tcW w:w="1526" w:type="dxa"/>
            <w:shd w:val="clear" w:color="auto" w:fill="auto"/>
            <w:vAlign w:val="center"/>
          </w:tcPr>
          <w:p w:rsidR="00DC6BFF" w:rsidRPr="00F33F7F" w:rsidRDefault="00DC6BFF" w:rsidP="007C66CD">
            <w:pPr>
              <w:widowControl/>
              <w:rPr>
                <w:ins w:id="828" w:author="馬慈蓮" w:date="2019-07-25T11:57:00Z"/>
                <w:rFonts w:ascii="細明體" w:eastAsia="細明體" w:hAnsi="細明體"/>
                <w:color w:val="00B0F0"/>
                <w:kern w:val="0"/>
                <w:sz w:val="20"/>
                <w:szCs w:val="20"/>
              </w:rPr>
            </w:pPr>
            <w:ins w:id="829" w:author="馬慈蓮" w:date="2019-07-25T11:57:00Z">
              <w:r w:rsidRPr="00F33F7F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案件編號</w:t>
              </w:r>
            </w:ins>
          </w:p>
        </w:tc>
        <w:tc>
          <w:tcPr>
            <w:tcW w:w="1592" w:type="dxa"/>
            <w:shd w:val="clear" w:color="auto" w:fill="auto"/>
            <w:vAlign w:val="center"/>
          </w:tcPr>
          <w:p w:rsidR="00DC6BFF" w:rsidRPr="00F33F7F" w:rsidRDefault="00DC6BFF" w:rsidP="007C66CD">
            <w:pPr>
              <w:widowControl/>
              <w:rPr>
                <w:ins w:id="830" w:author="馬慈蓮" w:date="2019-07-25T11:57:00Z"/>
                <w:rFonts w:ascii="細明體" w:eastAsia="細明體" w:hAnsi="細明體"/>
                <w:color w:val="00B0F0"/>
                <w:kern w:val="0"/>
                <w:sz w:val="20"/>
                <w:szCs w:val="20"/>
              </w:rPr>
            </w:pPr>
            <w:ins w:id="831" w:author="馬慈蓮" w:date="2019-07-25T11:57:00Z">
              <w:r w:rsidRPr="00F33F7F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CASE_NO</w:t>
              </w:r>
            </w:ins>
          </w:p>
        </w:tc>
        <w:tc>
          <w:tcPr>
            <w:tcW w:w="2693" w:type="dxa"/>
            <w:shd w:val="clear" w:color="auto" w:fill="auto"/>
            <w:vAlign w:val="center"/>
          </w:tcPr>
          <w:p w:rsidR="00DC6BFF" w:rsidRPr="00F33F7F" w:rsidRDefault="00DC6BFF" w:rsidP="007C66CD">
            <w:pPr>
              <w:widowControl/>
              <w:rPr>
                <w:ins w:id="832" w:author="馬慈蓮" w:date="2019-07-25T11:57:00Z"/>
                <w:rFonts w:ascii="細明體" w:eastAsia="細明體" w:hAnsi="細明體"/>
                <w:color w:val="00B0F0"/>
                <w:kern w:val="0"/>
                <w:sz w:val="20"/>
                <w:szCs w:val="20"/>
              </w:rPr>
            </w:pPr>
            <w:ins w:id="833" w:author="馬慈蓮" w:date="2019-07-25T11:57:00Z">
              <w:r w:rsidRPr="00F33F7F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DTAAI401.受理編號</w:t>
              </w:r>
            </w:ins>
          </w:p>
        </w:tc>
        <w:tc>
          <w:tcPr>
            <w:tcW w:w="2693" w:type="dxa"/>
            <w:shd w:val="clear" w:color="auto" w:fill="auto"/>
          </w:tcPr>
          <w:p w:rsidR="00DC6BFF" w:rsidRPr="00F33F7F" w:rsidRDefault="00DC6BFF" w:rsidP="007C66CD">
            <w:pPr>
              <w:jc w:val="both"/>
              <w:rPr>
                <w:ins w:id="834" w:author="馬慈蓮" w:date="2019-07-25T11:57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DC6BFF" w:rsidRPr="00F33F7F" w:rsidTr="00DC6BFF">
        <w:trPr>
          <w:ins w:id="835" w:author="馬慈蓮" w:date="2019-07-25T11:57:00Z"/>
        </w:trPr>
        <w:tc>
          <w:tcPr>
            <w:tcW w:w="1526" w:type="dxa"/>
            <w:shd w:val="clear" w:color="auto" w:fill="auto"/>
            <w:vAlign w:val="center"/>
          </w:tcPr>
          <w:p w:rsidR="00DC6BFF" w:rsidRPr="00F33F7F" w:rsidRDefault="007275E2" w:rsidP="007C66CD">
            <w:pPr>
              <w:rPr>
                <w:ins w:id="836" w:author="馬慈蓮" w:date="2019-07-25T11:57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837" w:author="馬慈蓮" w:date="2019-07-25T13:28:00Z">
              <w:r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醫院代碼</w:t>
              </w:r>
            </w:ins>
          </w:p>
        </w:tc>
        <w:tc>
          <w:tcPr>
            <w:tcW w:w="1592" w:type="dxa"/>
            <w:shd w:val="clear" w:color="auto" w:fill="auto"/>
            <w:vAlign w:val="center"/>
          </w:tcPr>
          <w:p w:rsidR="00DC6BFF" w:rsidRPr="00F33F7F" w:rsidRDefault="007275E2" w:rsidP="007C66CD">
            <w:pPr>
              <w:rPr>
                <w:ins w:id="838" w:author="馬慈蓮" w:date="2019-07-25T11:57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839" w:author="馬慈蓮" w:date="2019-07-25T13:26:00Z">
              <w:r w:rsidRPr="007275E2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HOSP_CODE</w:t>
              </w:r>
            </w:ins>
          </w:p>
        </w:tc>
        <w:tc>
          <w:tcPr>
            <w:tcW w:w="2693" w:type="dxa"/>
            <w:shd w:val="clear" w:color="auto" w:fill="auto"/>
            <w:vAlign w:val="center"/>
          </w:tcPr>
          <w:p w:rsidR="00DC6BFF" w:rsidRPr="00F33F7F" w:rsidRDefault="006E2F84" w:rsidP="007C66CD">
            <w:pPr>
              <w:rPr>
                <w:ins w:id="840" w:author="馬慈蓮" w:date="2019-07-25T11:57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841" w:author="馬慈蓮" w:date="2019-07-25T13:31:00Z">
              <w:r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DTAAI401.醫院代碼</w:t>
              </w:r>
            </w:ins>
          </w:p>
        </w:tc>
        <w:tc>
          <w:tcPr>
            <w:tcW w:w="2693" w:type="dxa"/>
            <w:shd w:val="clear" w:color="auto" w:fill="auto"/>
          </w:tcPr>
          <w:p w:rsidR="00DC6BFF" w:rsidRPr="00F33F7F" w:rsidRDefault="00DC6BFF" w:rsidP="007C66CD">
            <w:pPr>
              <w:jc w:val="both"/>
              <w:rPr>
                <w:ins w:id="842" w:author="馬慈蓮" w:date="2019-07-25T11:57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F759B4" w:rsidRPr="00F33F7F" w:rsidTr="00DC6BFF">
        <w:trPr>
          <w:ins w:id="843" w:author="馬慈蓮" w:date="2019-08-07T15:56:00Z"/>
        </w:trPr>
        <w:tc>
          <w:tcPr>
            <w:tcW w:w="1526" w:type="dxa"/>
            <w:shd w:val="clear" w:color="auto" w:fill="auto"/>
            <w:vAlign w:val="center"/>
          </w:tcPr>
          <w:p w:rsidR="00F759B4" w:rsidRDefault="00F759B4" w:rsidP="007C66CD">
            <w:pPr>
              <w:rPr>
                <w:ins w:id="844" w:author="馬慈蓮" w:date="2019-08-07T15:56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845" w:author="馬慈蓮" w:date="2019-08-07T15:56:00Z">
              <w:r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醫院名稱</w:t>
              </w:r>
            </w:ins>
          </w:p>
        </w:tc>
        <w:tc>
          <w:tcPr>
            <w:tcW w:w="1592" w:type="dxa"/>
            <w:shd w:val="clear" w:color="auto" w:fill="auto"/>
            <w:vAlign w:val="center"/>
          </w:tcPr>
          <w:p w:rsidR="00F759B4" w:rsidRPr="007275E2" w:rsidRDefault="00F759B4" w:rsidP="007C66CD">
            <w:pPr>
              <w:rPr>
                <w:ins w:id="846" w:author="馬慈蓮" w:date="2019-08-07T15:56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847" w:author="馬慈蓮" w:date="2019-08-07T15:56:00Z">
              <w:r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HOSP_NAME</w:t>
              </w:r>
            </w:ins>
          </w:p>
        </w:tc>
        <w:tc>
          <w:tcPr>
            <w:tcW w:w="2693" w:type="dxa"/>
            <w:shd w:val="clear" w:color="auto" w:fill="auto"/>
            <w:vAlign w:val="center"/>
          </w:tcPr>
          <w:p w:rsidR="00F759B4" w:rsidRDefault="00F759B4" w:rsidP="007C66CD">
            <w:pPr>
              <w:rPr>
                <w:ins w:id="848" w:author="馬慈蓮" w:date="2019-08-07T15:56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849" w:author="馬慈蓮" w:date="2019-08-07T15:56:00Z">
              <w:r w:rsidRPr="00F759B4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DTAAI320.醫院名稱</w:t>
              </w:r>
            </w:ins>
          </w:p>
        </w:tc>
        <w:tc>
          <w:tcPr>
            <w:tcW w:w="2693" w:type="dxa"/>
            <w:shd w:val="clear" w:color="auto" w:fill="auto"/>
          </w:tcPr>
          <w:p w:rsidR="00F759B4" w:rsidRPr="00F33F7F" w:rsidRDefault="00F759B4" w:rsidP="007C66CD">
            <w:pPr>
              <w:jc w:val="both"/>
              <w:rPr>
                <w:ins w:id="850" w:author="馬慈蓮" w:date="2019-08-07T15:56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DC6BFF" w:rsidRPr="00F33F7F" w:rsidTr="00DC6BFF">
        <w:trPr>
          <w:ins w:id="851" w:author="馬慈蓮" w:date="2019-07-25T11:57:00Z"/>
        </w:trPr>
        <w:tc>
          <w:tcPr>
            <w:tcW w:w="1526" w:type="dxa"/>
            <w:shd w:val="clear" w:color="auto" w:fill="auto"/>
            <w:vAlign w:val="center"/>
          </w:tcPr>
          <w:p w:rsidR="00DC6BFF" w:rsidRPr="00F33F7F" w:rsidRDefault="00B42BA7" w:rsidP="007C66CD">
            <w:pPr>
              <w:rPr>
                <w:ins w:id="852" w:author="馬慈蓮" w:date="2019-07-25T11:57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853" w:author="馬慈蓮" w:date="2019-07-25T13:31:00Z">
              <w:r w:rsidRPr="00B42BA7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醫師科別</w:t>
              </w:r>
            </w:ins>
          </w:p>
        </w:tc>
        <w:tc>
          <w:tcPr>
            <w:tcW w:w="1592" w:type="dxa"/>
            <w:shd w:val="clear" w:color="auto" w:fill="auto"/>
            <w:vAlign w:val="center"/>
          </w:tcPr>
          <w:p w:rsidR="00DC6BFF" w:rsidRPr="00F33F7F" w:rsidRDefault="007275E2" w:rsidP="007C66CD">
            <w:pPr>
              <w:rPr>
                <w:ins w:id="854" w:author="馬慈蓮" w:date="2019-07-25T11:57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855" w:author="馬慈蓮" w:date="2019-07-25T13:26:00Z">
              <w:r w:rsidRPr="007275E2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DOC_LISN_NO</w:t>
              </w:r>
            </w:ins>
          </w:p>
        </w:tc>
        <w:tc>
          <w:tcPr>
            <w:tcW w:w="2693" w:type="dxa"/>
            <w:shd w:val="clear" w:color="auto" w:fill="auto"/>
            <w:vAlign w:val="center"/>
          </w:tcPr>
          <w:p w:rsidR="00DC6BFF" w:rsidRPr="00F33F7F" w:rsidRDefault="006E2F84" w:rsidP="00B65121">
            <w:pPr>
              <w:rPr>
                <w:ins w:id="856" w:author="馬慈蓮" w:date="2019-07-25T11:57:00Z"/>
                <w:rFonts w:ascii="細明體" w:eastAsia="細明體" w:hAnsi="細明體" w:hint="eastAsia"/>
                <w:color w:val="00B0F0"/>
                <w:sz w:val="20"/>
                <w:szCs w:val="20"/>
              </w:rPr>
              <w:pPrChange w:id="857" w:author="馬慈蓮" w:date="2019-07-25T13:32:00Z">
                <w:pPr/>
              </w:pPrChange>
            </w:pPr>
            <w:ins w:id="858" w:author="馬慈蓮" w:date="2019-07-25T13:31:00Z">
              <w:r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DTAAI4</w:t>
              </w:r>
            </w:ins>
            <w:ins w:id="859" w:author="馬慈蓮" w:date="2019-07-25T13:32:00Z">
              <w:r w:rsidR="00B65121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22</w:t>
              </w:r>
            </w:ins>
            <w:ins w:id="860" w:author="馬慈蓮" w:date="2019-07-25T13:31:00Z">
              <w:r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.</w:t>
              </w:r>
            </w:ins>
            <w:ins w:id="861" w:author="馬慈蓮" w:date="2019-07-25T13:32:00Z">
              <w:r w:rsidR="00B65121" w:rsidRPr="00B65121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出院科別</w:t>
              </w:r>
            </w:ins>
          </w:p>
        </w:tc>
        <w:tc>
          <w:tcPr>
            <w:tcW w:w="2693" w:type="dxa"/>
            <w:shd w:val="clear" w:color="auto" w:fill="auto"/>
          </w:tcPr>
          <w:p w:rsidR="00DC6BFF" w:rsidRPr="00F33F7F" w:rsidRDefault="00DC6BFF" w:rsidP="007C66CD">
            <w:pPr>
              <w:jc w:val="both"/>
              <w:rPr>
                <w:ins w:id="862" w:author="馬慈蓮" w:date="2019-07-25T11:57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DC6BFF" w:rsidRPr="00F33F7F" w:rsidTr="00DC6BFF">
        <w:tblPrEx>
          <w:tblW w:w="0" w:type="auto"/>
          <w:tblInd w:w="195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863" w:author="馬慈蓮" w:date="2019-07-25T11:58:00Z">
            <w:tblPrEx>
              <w:tblW w:w="0" w:type="auto"/>
              <w:tblInd w:w="19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864" w:author="馬慈蓮" w:date="2019-07-25T11:57:00Z"/>
          <w:trPrChange w:id="865" w:author="馬慈蓮" w:date="2019-07-25T11:58:00Z">
            <w:trPr>
              <w:gridAfter w:val="0"/>
            </w:trPr>
          </w:trPrChange>
        </w:trPr>
        <w:tc>
          <w:tcPr>
            <w:tcW w:w="1526" w:type="dxa"/>
            <w:shd w:val="clear" w:color="auto" w:fill="auto"/>
            <w:vAlign w:val="center"/>
            <w:tcPrChange w:id="866" w:author="馬慈蓮" w:date="2019-07-25T11:58:00Z">
              <w:tcPr>
                <w:tcW w:w="1526" w:type="dxa"/>
                <w:gridSpan w:val="2"/>
                <w:shd w:val="clear" w:color="auto" w:fill="auto"/>
                <w:vAlign w:val="center"/>
              </w:tcPr>
            </w:tcPrChange>
          </w:tcPr>
          <w:p w:rsidR="00DC6BFF" w:rsidRPr="00F33F7F" w:rsidRDefault="00B42BA7" w:rsidP="007C66CD">
            <w:pPr>
              <w:rPr>
                <w:ins w:id="867" w:author="馬慈蓮" w:date="2019-07-25T11:57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868" w:author="馬慈蓮" w:date="2019-07-25T13:31:00Z">
              <w:r w:rsidRPr="00B42BA7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醫師名稱</w:t>
              </w:r>
            </w:ins>
          </w:p>
        </w:tc>
        <w:tc>
          <w:tcPr>
            <w:tcW w:w="1592" w:type="dxa"/>
            <w:shd w:val="clear" w:color="auto" w:fill="auto"/>
            <w:vAlign w:val="center"/>
            <w:tcPrChange w:id="869" w:author="馬慈蓮" w:date="2019-07-25T11:58:00Z">
              <w:tcPr>
                <w:tcW w:w="1592" w:type="dxa"/>
                <w:gridSpan w:val="2"/>
                <w:shd w:val="clear" w:color="auto" w:fill="auto"/>
                <w:vAlign w:val="center"/>
              </w:tcPr>
            </w:tcPrChange>
          </w:tcPr>
          <w:p w:rsidR="00DC6BFF" w:rsidRPr="00F33F7F" w:rsidRDefault="007275E2" w:rsidP="007C66CD">
            <w:pPr>
              <w:rPr>
                <w:ins w:id="870" w:author="馬慈蓮" w:date="2019-07-25T11:57:00Z"/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ins w:id="871" w:author="馬慈蓮" w:date="2019-07-25T13:27:00Z">
              <w:r w:rsidRPr="007275E2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DOC_NAME</w:t>
              </w:r>
            </w:ins>
          </w:p>
        </w:tc>
        <w:tc>
          <w:tcPr>
            <w:tcW w:w="2693" w:type="dxa"/>
            <w:shd w:val="clear" w:color="auto" w:fill="auto"/>
            <w:tcPrChange w:id="872" w:author="馬慈蓮" w:date="2019-07-25T11:58:00Z">
              <w:tcPr>
                <w:tcW w:w="2693" w:type="dxa"/>
                <w:gridSpan w:val="2"/>
                <w:shd w:val="clear" w:color="auto" w:fill="auto"/>
              </w:tcPr>
            </w:tcPrChange>
          </w:tcPr>
          <w:p w:rsidR="00DC6BFF" w:rsidRPr="00F33F7F" w:rsidRDefault="00B65121" w:rsidP="00B65121">
            <w:pPr>
              <w:rPr>
                <w:ins w:id="873" w:author="馬慈蓮" w:date="2019-07-25T11:57:00Z"/>
                <w:rFonts w:ascii="細明體" w:eastAsia="細明體" w:hAnsi="細明體" w:hint="eastAsia"/>
                <w:color w:val="00B0F0"/>
                <w:sz w:val="20"/>
                <w:szCs w:val="20"/>
              </w:rPr>
              <w:pPrChange w:id="874" w:author="馬慈蓮" w:date="2019-07-25T13:32:00Z">
                <w:pPr/>
              </w:pPrChange>
            </w:pPr>
            <w:ins w:id="875" w:author="馬慈蓮" w:date="2019-07-25T13:32:00Z">
              <w:r w:rsidRPr="00B65121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DTAAI4</w:t>
              </w:r>
              <w:r w:rsidRPr="00B65121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22</w:t>
              </w:r>
              <w:r w:rsidRPr="00B65121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.</w:t>
              </w:r>
              <w:r w:rsidRPr="00B65121">
                <w:rPr>
                  <w:rFonts w:ascii="細明體" w:eastAsia="細明體" w:hAnsi="細明體"/>
                  <w:color w:val="00B0F0"/>
                  <w:sz w:val="20"/>
                  <w:szCs w:val="20"/>
                  <w:rPrChange w:id="876" w:author="馬慈蓮" w:date="2019-07-25T13:32:00Z">
                    <w:rPr>
                      <w:color w:val="000000"/>
                      <w:sz w:val="20"/>
                      <w:szCs w:val="20"/>
                    </w:rPr>
                  </w:rPrChange>
                </w:rPr>
                <w:t>出院主治醫師</w:t>
              </w:r>
              <w:r w:rsidRPr="00B65121">
                <w:rPr>
                  <w:rFonts w:ascii="細明體" w:eastAsia="細明體" w:hAnsi="細明體"/>
                  <w:color w:val="00B0F0"/>
                  <w:sz w:val="20"/>
                  <w:szCs w:val="20"/>
                  <w:rPrChange w:id="877" w:author="馬慈蓮" w:date="2019-07-25T13:32:00Z">
                    <w:rPr>
                      <w:color w:val="000000"/>
                      <w:sz w:val="20"/>
                      <w:szCs w:val="20"/>
                    </w:rPr>
                  </w:rPrChange>
                </w:rPr>
                <w:t> </w:t>
              </w:r>
            </w:ins>
          </w:p>
        </w:tc>
        <w:tc>
          <w:tcPr>
            <w:tcW w:w="2693" w:type="dxa"/>
            <w:shd w:val="clear" w:color="auto" w:fill="auto"/>
            <w:tcPrChange w:id="878" w:author="馬慈蓮" w:date="2019-07-25T11:58:00Z">
              <w:tcPr>
                <w:tcW w:w="2126" w:type="dxa"/>
                <w:gridSpan w:val="2"/>
                <w:shd w:val="clear" w:color="auto" w:fill="auto"/>
              </w:tcPr>
            </w:tcPrChange>
          </w:tcPr>
          <w:p w:rsidR="00DC6BFF" w:rsidRPr="00F33F7F" w:rsidRDefault="00DC6BFF" w:rsidP="007C66CD">
            <w:pPr>
              <w:jc w:val="both"/>
              <w:rPr>
                <w:ins w:id="879" w:author="馬慈蓮" w:date="2019-07-25T11:57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  <w:tr w:rsidR="00DC6BFF" w:rsidRPr="00F33F7F" w:rsidTr="00DC6BFF">
        <w:tblPrEx>
          <w:tblW w:w="0" w:type="auto"/>
          <w:tblInd w:w="195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880" w:author="馬慈蓮" w:date="2019-07-25T11:58:00Z">
            <w:tblPrEx>
              <w:tblW w:w="0" w:type="auto"/>
              <w:tblInd w:w="24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881" w:author="馬慈蓮" w:date="2019-07-25T11:57:00Z"/>
          <w:trPrChange w:id="882" w:author="馬慈蓮" w:date="2019-07-25T11:58:00Z">
            <w:trPr>
              <w:gridBefore w:val="1"/>
              <w:gridAfter w:val="0"/>
            </w:trPr>
          </w:trPrChange>
        </w:trPr>
        <w:tc>
          <w:tcPr>
            <w:tcW w:w="1526" w:type="dxa"/>
            <w:shd w:val="clear" w:color="auto" w:fill="auto"/>
            <w:vAlign w:val="center"/>
            <w:tcPrChange w:id="883" w:author="馬慈蓮" w:date="2019-07-25T11:58:00Z">
              <w:tcPr>
                <w:tcW w:w="1526" w:type="dxa"/>
                <w:gridSpan w:val="2"/>
                <w:shd w:val="clear" w:color="auto" w:fill="auto"/>
                <w:vAlign w:val="center"/>
              </w:tcPr>
            </w:tcPrChange>
          </w:tcPr>
          <w:p w:rsidR="00DC6BFF" w:rsidRPr="00F33F7F" w:rsidRDefault="00B42BA7" w:rsidP="007C66CD">
            <w:pPr>
              <w:rPr>
                <w:ins w:id="884" w:author="馬慈蓮" w:date="2019-07-25T11:57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885" w:author="馬慈蓮" w:date="2019-07-25T13:31:00Z">
              <w:r w:rsidRPr="00B42BA7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診斷內容</w:t>
              </w:r>
            </w:ins>
          </w:p>
        </w:tc>
        <w:tc>
          <w:tcPr>
            <w:tcW w:w="1592" w:type="dxa"/>
            <w:shd w:val="clear" w:color="auto" w:fill="auto"/>
            <w:vAlign w:val="center"/>
            <w:tcPrChange w:id="886" w:author="馬慈蓮" w:date="2019-07-25T11:58:00Z">
              <w:tcPr>
                <w:tcW w:w="1592" w:type="dxa"/>
                <w:gridSpan w:val="2"/>
                <w:shd w:val="clear" w:color="auto" w:fill="auto"/>
                <w:vAlign w:val="center"/>
              </w:tcPr>
            </w:tcPrChange>
          </w:tcPr>
          <w:p w:rsidR="00DC6BFF" w:rsidRPr="00F33F7F" w:rsidRDefault="007275E2" w:rsidP="007C66CD">
            <w:pPr>
              <w:rPr>
                <w:ins w:id="887" w:author="馬慈蓮" w:date="2019-07-25T11:57:00Z"/>
                <w:rFonts w:ascii="細明體" w:eastAsia="細明體" w:hAnsi="細明體"/>
                <w:color w:val="00B0F0"/>
                <w:sz w:val="20"/>
                <w:szCs w:val="20"/>
              </w:rPr>
            </w:pPr>
            <w:ins w:id="888" w:author="馬慈蓮" w:date="2019-07-25T13:27:00Z">
              <w:r w:rsidRPr="007275E2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DIAG_CTX</w:t>
              </w:r>
            </w:ins>
          </w:p>
        </w:tc>
        <w:tc>
          <w:tcPr>
            <w:tcW w:w="2693" w:type="dxa"/>
            <w:shd w:val="clear" w:color="auto" w:fill="auto"/>
            <w:tcPrChange w:id="889" w:author="馬慈蓮" w:date="2019-07-25T11:58:00Z">
              <w:tcPr>
                <w:tcW w:w="2693" w:type="dxa"/>
                <w:gridSpan w:val="2"/>
                <w:shd w:val="clear" w:color="auto" w:fill="auto"/>
              </w:tcPr>
            </w:tcPrChange>
          </w:tcPr>
          <w:p w:rsidR="00B65121" w:rsidRPr="00F33F7F" w:rsidRDefault="00B65121" w:rsidP="00B65121">
            <w:pPr>
              <w:rPr>
                <w:ins w:id="890" w:author="馬慈蓮" w:date="2019-07-25T11:57:00Z"/>
                <w:rFonts w:ascii="細明體" w:eastAsia="細明體" w:hAnsi="細明體" w:hint="eastAsia"/>
                <w:color w:val="00B0F0"/>
                <w:sz w:val="20"/>
                <w:szCs w:val="20"/>
              </w:rPr>
              <w:pPrChange w:id="891" w:author="馬慈蓮" w:date="2019-07-25T13:32:00Z">
                <w:pPr/>
              </w:pPrChange>
            </w:pPr>
            <w:ins w:id="892" w:author="馬慈蓮" w:date="2019-07-25T13:32:00Z">
              <w:r w:rsidRPr="00B65121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DTAAI4</w:t>
              </w:r>
              <w:r w:rsidRPr="00B65121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22</w:t>
              </w:r>
              <w:r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.</w:t>
              </w:r>
              <w:r w:rsidRPr="00B65121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  <w:t>診斷內容</w:t>
              </w:r>
            </w:ins>
          </w:p>
        </w:tc>
        <w:tc>
          <w:tcPr>
            <w:tcW w:w="2693" w:type="dxa"/>
            <w:shd w:val="clear" w:color="auto" w:fill="auto"/>
            <w:tcPrChange w:id="893" w:author="馬慈蓮" w:date="2019-07-25T11:58:00Z">
              <w:tcPr>
                <w:tcW w:w="2126" w:type="dxa"/>
                <w:gridSpan w:val="2"/>
                <w:shd w:val="clear" w:color="auto" w:fill="auto"/>
              </w:tcPr>
            </w:tcPrChange>
          </w:tcPr>
          <w:p w:rsidR="00DC6BFF" w:rsidRPr="00F33F7F" w:rsidRDefault="00DC6BFF" w:rsidP="007C66CD">
            <w:pPr>
              <w:jc w:val="both"/>
              <w:rPr>
                <w:ins w:id="894" w:author="馬慈蓮" w:date="2019-07-25T11:57:00Z"/>
                <w:rFonts w:ascii="細明體" w:eastAsia="細明體" w:hAnsi="細明體"/>
                <w:color w:val="00B0F0"/>
                <w:sz w:val="20"/>
                <w:szCs w:val="20"/>
              </w:rPr>
            </w:pPr>
          </w:p>
        </w:tc>
      </w:tr>
    </w:tbl>
    <w:p w:rsidR="0098090C" w:rsidRDefault="00273D9C" w:rsidP="00C13DC1">
      <w:pPr>
        <w:numPr>
          <w:ilvl w:val="1"/>
          <w:numId w:val="32"/>
        </w:numPr>
        <w:jc w:val="both"/>
        <w:rPr>
          <w:ins w:id="895" w:author="馬慈蓮" w:date="2019-07-25T14:00:00Z"/>
          <w:rFonts w:ascii="細明體" w:eastAsia="細明體" w:hAnsi="細明體"/>
          <w:color w:val="00B0F0"/>
          <w:sz w:val="20"/>
          <w:szCs w:val="20"/>
        </w:rPr>
        <w:pPrChange w:id="896" w:author="馬慈蓮" w:date="2019-07-25T11:52:00Z">
          <w:pPr>
            <w:numPr>
              <w:ilvl w:val="1"/>
              <w:numId w:val="51"/>
            </w:numPr>
            <w:ind w:left="992" w:hanging="567"/>
            <w:jc w:val="both"/>
          </w:pPr>
        </w:pPrChange>
      </w:pPr>
      <w:ins w:id="897" w:author="馬慈蓮" w:date="2019-07-25T14:00:00Z">
        <w:r>
          <w:rPr>
            <w:rFonts w:ascii="細明體" w:eastAsia="細明體" w:hAnsi="細明體" w:hint="eastAsia"/>
            <w:color w:val="00B0F0"/>
            <w:sz w:val="20"/>
            <w:szCs w:val="20"/>
          </w:rPr>
          <w:t>取得$診斷書資料：</w:t>
        </w:r>
      </w:ins>
    </w:p>
    <w:p w:rsidR="00843DA0" w:rsidRPr="00B17F25" w:rsidRDefault="00273D9C" w:rsidP="00B17F25">
      <w:pPr>
        <w:numPr>
          <w:ilvl w:val="2"/>
          <w:numId w:val="32"/>
        </w:numPr>
        <w:jc w:val="both"/>
        <w:rPr>
          <w:ins w:id="898" w:author="馬慈蓮" w:date="2019-07-25T14:08:00Z"/>
          <w:rFonts w:ascii="細明體" w:eastAsia="細明體" w:hAnsi="細明體"/>
          <w:color w:val="00B0F0"/>
          <w:sz w:val="20"/>
          <w:szCs w:val="20"/>
          <w:rPrChange w:id="899" w:author="馬慈蓮" w:date="2019-08-07T14:33:00Z">
            <w:rPr>
              <w:ins w:id="900" w:author="馬慈蓮" w:date="2019-07-25T14:08:00Z"/>
              <w:rFonts w:ascii="細明體" w:eastAsia="細明體" w:hAnsi="細明體"/>
              <w:color w:val="00B0F0"/>
              <w:sz w:val="20"/>
              <w:szCs w:val="20"/>
            </w:rPr>
          </w:rPrChange>
        </w:rPr>
        <w:pPrChange w:id="901" w:author="馬慈蓮" w:date="2019-08-07T14:33:00Z">
          <w:pPr>
            <w:numPr>
              <w:ilvl w:val="1"/>
              <w:numId w:val="51"/>
            </w:numPr>
            <w:ind w:left="992" w:hanging="567"/>
            <w:jc w:val="both"/>
          </w:pPr>
        </w:pPrChange>
      </w:pPr>
      <w:ins w:id="902" w:author="馬慈蓮" w:date="2019-07-25T14:00:00Z">
        <w:r>
          <w:rPr>
            <w:rFonts w:ascii="細明體" w:eastAsia="細明體" w:hAnsi="細明體" w:hint="eastAsia"/>
            <w:color w:val="00B0F0"/>
            <w:sz w:val="20"/>
            <w:szCs w:val="20"/>
          </w:rPr>
          <w:t>CALL AA_I</w:t>
        </w:r>
        <w:r>
          <w:rPr>
            <w:rFonts w:ascii="細明體" w:eastAsia="細明體" w:hAnsi="細明體"/>
            <w:color w:val="00B0F0"/>
            <w:sz w:val="20"/>
            <w:szCs w:val="20"/>
          </w:rPr>
          <w:t>2Z001.</w:t>
        </w:r>
      </w:ins>
      <w:ins w:id="903" w:author="馬慈蓮" w:date="2019-07-25T14:04:00Z">
        <w:r w:rsidR="00CD0F50">
          <w:rPr>
            <w:rFonts w:ascii="細明體" w:eastAsia="細明體" w:hAnsi="細明體"/>
            <w:color w:val="00B0F0"/>
            <w:sz w:val="20"/>
            <w:szCs w:val="20"/>
          </w:rPr>
          <w:t>get</w:t>
        </w:r>
      </w:ins>
      <w:ins w:id="904" w:author="馬慈蓮" w:date="2019-07-25T14:05:00Z">
        <w:r w:rsidR="00843DA0" w:rsidRPr="00843DA0">
          <w:rPr>
            <w:rFonts w:ascii="細明體" w:eastAsia="細明體" w:hAnsi="細明體"/>
            <w:color w:val="00B0F0"/>
            <w:sz w:val="20"/>
            <w:szCs w:val="20"/>
          </w:rPr>
          <w:t>Certificate</w:t>
        </w:r>
        <w:r w:rsidR="00843DA0">
          <w:rPr>
            <w:rFonts w:ascii="細明體" w:eastAsia="細明體" w:hAnsi="細明體"/>
            <w:color w:val="00B0F0"/>
            <w:sz w:val="20"/>
            <w:szCs w:val="20"/>
          </w:rPr>
          <w:t>Data()</w:t>
        </w:r>
        <w:r w:rsidR="00843DA0">
          <w:rPr>
            <w:rFonts w:ascii="細明體" w:eastAsia="細明體" w:hAnsi="細明體" w:hint="eastAsia"/>
            <w:color w:val="00B0F0"/>
            <w:sz w:val="20"/>
            <w:szCs w:val="20"/>
          </w:rPr>
          <w:t>，</w:t>
        </w:r>
        <w:r w:rsidR="00D1647B">
          <w:rPr>
            <w:rFonts w:ascii="細明體" w:eastAsia="細明體" w:hAnsi="細明體" w:hint="eastAsia"/>
            <w:color w:val="00B0F0"/>
            <w:sz w:val="20"/>
            <w:szCs w:val="20"/>
          </w:rPr>
          <w:t>傳入</w:t>
        </w:r>
      </w:ins>
      <w:ins w:id="905" w:author="馬慈蓮" w:date="2019-07-25T14:06:00Z">
        <w:r w:rsidR="00D1647B">
          <w:rPr>
            <w:rFonts w:ascii="細明體" w:eastAsia="細明體" w:hAnsi="細明體" w:hint="eastAsia"/>
            <w:color w:val="00B0F0"/>
            <w:sz w:val="20"/>
            <w:szCs w:val="20"/>
          </w:rPr>
          <w:t>參數：</w:t>
        </w:r>
      </w:ins>
      <w:ins w:id="906" w:author="馬慈蓮" w:date="2019-08-07T14:33:00Z">
        <w:r w:rsidR="00B17F25" w:rsidRPr="00B17F25">
          <w:rPr>
            <w:rFonts w:ascii="細明體" w:eastAsia="細明體" w:hAnsi="細明體" w:hint="eastAsia"/>
            <w:color w:val="00B0F0"/>
            <w:sz w:val="20"/>
            <w:szCs w:val="20"/>
          </w:rPr>
          <w:t>DTAAI50</w:t>
        </w:r>
        <w:r w:rsidR="00B17F25">
          <w:rPr>
            <w:rFonts w:ascii="細明體" w:eastAsia="細明體" w:hAnsi="細明體" w:hint="eastAsia"/>
            <w:color w:val="00B0F0"/>
            <w:sz w:val="20"/>
            <w:szCs w:val="20"/>
          </w:rPr>
          <w:t>2、</w:t>
        </w:r>
      </w:ins>
      <w:ins w:id="907" w:author="馬慈蓮" w:date="2019-07-25T14:06:00Z">
        <w:r w:rsidR="00D1647B" w:rsidRPr="00B17F25">
          <w:rPr>
            <w:rFonts w:ascii="細明體" w:eastAsia="細明體" w:hAnsi="細明體" w:hint="eastAsia"/>
            <w:color w:val="00B0F0"/>
            <w:sz w:val="20"/>
            <w:szCs w:val="20"/>
            <w:rPrChange w:id="908" w:author="馬慈蓮" w:date="2019-08-07T14:33:00Z">
              <w:rPr>
                <w:rFonts w:ascii="細明體" w:eastAsia="細明體" w:hAnsi="細明體" w:hint="eastAsia"/>
                <w:color w:val="00B0F0"/>
                <w:sz w:val="20"/>
                <w:szCs w:val="20"/>
              </w:rPr>
            </w:rPrChange>
          </w:rPr>
          <w:t>DTAAI503、DTAAI504</w:t>
        </w:r>
        <w:del w:id="909" w:author="馬慈蓮" w:date="2019-08-07T14:34:00Z">
          <w:r w:rsidR="00D1647B" w:rsidRPr="00B17F25" w:rsidDel="00B17F25">
            <w:rPr>
              <w:rFonts w:ascii="細明體" w:eastAsia="細明體" w:hAnsi="細明體" w:hint="eastAsia"/>
              <w:color w:val="00B0F0"/>
              <w:sz w:val="20"/>
              <w:szCs w:val="20"/>
              <w:rPrChange w:id="910" w:author="馬慈蓮" w:date="2019-08-07T14:33:00Z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</w:rPrChange>
            </w:rPr>
            <w:delText>、</w:delText>
          </w:r>
        </w:del>
        <w:del w:id="911" w:author="馬慈蓮" w:date="2019-08-07T14:33:00Z">
          <w:r w:rsidR="00D1647B" w:rsidRPr="00B17F25" w:rsidDel="00B17F25">
            <w:rPr>
              <w:rFonts w:ascii="細明體" w:eastAsia="細明體" w:hAnsi="細明體" w:hint="eastAsia"/>
              <w:color w:val="00B0F0"/>
              <w:sz w:val="20"/>
              <w:szCs w:val="20"/>
              <w:rPrChange w:id="912" w:author="馬慈蓮" w:date="2019-08-07T14:33:00Z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</w:rPrChange>
            </w:rPr>
            <w:delText>DTAAI506</w:delText>
          </w:r>
        </w:del>
      </w:ins>
      <w:ins w:id="913" w:author="馬慈蓮" w:date="2019-07-25T14:08:00Z">
        <w:del w:id="914" w:author="馬慈蓮" w:date="2019-08-07T14:34:00Z">
          <w:r w:rsidR="006A212E" w:rsidRPr="00B17F25" w:rsidDel="00B17F25">
            <w:rPr>
              <w:rFonts w:ascii="細明體" w:eastAsia="細明體" w:hAnsi="細明體" w:hint="eastAsia"/>
              <w:color w:val="00B0F0"/>
              <w:sz w:val="20"/>
              <w:szCs w:val="20"/>
              <w:rPrChange w:id="915" w:author="馬慈蓮" w:date="2019-08-07T14:33:00Z">
                <w:rPr>
                  <w:rFonts w:ascii="細明體" w:eastAsia="細明體" w:hAnsi="細明體" w:hint="eastAsia"/>
                  <w:color w:val="00B0F0"/>
                  <w:sz w:val="20"/>
                  <w:szCs w:val="20"/>
                </w:rPr>
              </w:rPrChange>
            </w:rPr>
            <w:delText>。</w:delText>
          </w:r>
        </w:del>
      </w:ins>
    </w:p>
    <w:p w:rsidR="00CB6CBD" w:rsidRDefault="00DA68D6" w:rsidP="00DA68D6">
      <w:pPr>
        <w:numPr>
          <w:ilvl w:val="1"/>
          <w:numId w:val="32"/>
        </w:numPr>
        <w:jc w:val="both"/>
        <w:rPr>
          <w:ins w:id="916" w:author="馬慈蓮" w:date="2019-07-25T14:09:00Z"/>
          <w:rFonts w:ascii="細明體" w:eastAsia="細明體" w:hAnsi="細明體" w:hint="eastAsia"/>
          <w:color w:val="00B0F0"/>
          <w:sz w:val="20"/>
          <w:szCs w:val="20"/>
        </w:rPr>
        <w:pPrChange w:id="917" w:author="馬慈蓮" w:date="2019-07-25T14:08:00Z">
          <w:pPr>
            <w:numPr>
              <w:ilvl w:val="1"/>
              <w:numId w:val="51"/>
            </w:numPr>
            <w:ind w:left="992" w:hanging="567"/>
            <w:jc w:val="both"/>
          </w:pPr>
        </w:pPrChange>
      </w:pPr>
      <w:ins w:id="918" w:author="馬慈蓮" w:date="2019-07-25T14:08:00Z">
        <w:r>
          <w:rPr>
            <w:rFonts w:ascii="細明體" w:eastAsia="細明體" w:hAnsi="細明體" w:hint="eastAsia"/>
            <w:color w:val="00B0F0"/>
            <w:sz w:val="20"/>
            <w:szCs w:val="20"/>
          </w:rPr>
          <w:t>依</w:t>
        </w:r>
      </w:ins>
      <w:ins w:id="919" w:author="馬慈蓮" w:date="2019-07-25T14:09:00Z">
        <w:r w:rsidRPr="00DA68D6">
          <w:rPr>
            <w:rFonts w:ascii="細明體" w:eastAsia="細明體" w:hAnsi="細明體" w:hint="eastAsia"/>
            <w:color w:val="00B0F0"/>
            <w:sz w:val="20"/>
            <w:szCs w:val="20"/>
          </w:rPr>
          <w:t>$診斷書資料</w:t>
        </w:r>
        <w:r>
          <w:rPr>
            <w:rFonts w:ascii="細明體" w:eastAsia="細明體" w:hAnsi="細明體" w:hint="eastAsia"/>
            <w:color w:val="00B0F0"/>
            <w:sz w:val="20"/>
            <w:szCs w:val="20"/>
          </w:rPr>
          <w:t>.</w:t>
        </w:r>
        <w:r>
          <w:rPr>
            <w:rFonts w:ascii="細明體" w:eastAsia="細明體" w:hAnsi="細明體"/>
            <w:color w:val="00B0F0"/>
            <w:sz w:val="20"/>
            <w:szCs w:val="20"/>
          </w:rPr>
          <w:t>getDTAAA020</w:t>
        </w:r>
        <w:r>
          <w:rPr>
            <w:rFonts w:ascii="細明體" w:eastAsia="細明體" w:hAnsi="細明體" w:hint="eastAsia"/>
            <w:color w:val="00B0F0"/>
            <w:sz w:val="20"/>
            <w:szCs w:val="20"/>
          </w:rPr>
          <w:t>資料寫入DTAAA020</w:t>
        </w:r>
      </w:ins>
    </w:p>
    <w:p w:rsidR="00DA68D6" w:rsidRPr="00D1647B" w:rsidRDefault="00DA68D6" w:rsidP="00DA68D6">
      <w:pPr>
        <w:numPr>
          <w:ilvl w:val="1"/>
          <w:numId w:val="32"/>
        </w:numPr>
        <w:jc w:val="both"/>
        <w:rPr>
          <w:ins w:id="920" w:author="馬慈蓮" w:date="2019-07-25T13:59:00Z"/>
          <w:rFonts w:ascii="細明體" w:eastAsia="細明體" w:hAnsi="細明體" w:hint="eastAsia"/>
          <w:color w:val="00B0F0"/>
          <w:sz w:val="20"/>
          <w:szCs w:val="20"/>
          <w:rPrChange w:id="921" w:author="馬慈蓮" w:date="2019-07-25T14:05:00Z">
            <w:rPr>
              <w:ins w:id="922" w:author="馬慈蓮" w:date="2019-07-25T13:59:00Z"/>
              <w:rFonts w:ascii="細明體" w:eastAsia="細明體" w:hAnsi="細明體"/>
              <w:strike/>
              <w:color w:val="00B0F0"/>
              <w:sz w:val="20"/>
              <w:szCs w:val="20"/>
            </w:rPr>
          </w:rPrChange>
        </w:rPr>
        <w:pPrChange w:id="923" w:author="馬慈蓮" w:date="2019-07-25T14:08:00Z">
          <w:pPr>
            <w:numPr>
              <w:ilvl w:val="1"/>
              <w:numId w:val="51"/>
            </w:numPr>
            <w:ind w:left="992" w:hanging="567"/>
            <w:jc w:val="both"/>
          </w:pPr>
        </w:pPrChange>
      </w:pPr>
      <w:ins w:id="924" w:author="馬慈蓮" w:date="2019-07-25T14:09:00Z">
        <w:r w:rsidRPr="00DA68D6">
          <w:rPr>
            <w:rFonts w:ascii="細明體" w:eastAsia="細明體" w:hAnsi="細明體" w:hint="eastAsia"/>
            <w:color w:val="00B0F0"/>
            <w:sz w:val="20"/>
            <w:szCs w:val="20"/>
          </w:rPr>
          <w:t>依$診斷書資料.</w:t>
        </w:r>
        <w:r w:rsidRPr="00DA68D6">
          <w:rPr>
            <w:rFonts w:ascii="細明體" w:eastAsia="細明體" w:hAnsi="細明體"/>
            <w:color w:val="00B0F0"/>
            <w:sz w:val="20"/>
            <w:szCs w:val="20"/>
          </w:rPr>
          <w:t>getDTAAA02</w:t>
        </w:r>
        <w:r>
          <w:rPr>
            <w:rFonts w:ascii="細明體" w:eastAsia="細明體" w:hAnsi="細明體"/>
            <w:color w:val="00B0F0"/>
            <w:sz w:val="20"/>
            <w:szCs w:val="20"/>
          </w:rPr>
          <w:t>1</w:t>
        </w:r>
        <w:r w:rsidRPr="00DA68D6">
          <w:rPr>
            <w:rFonts w:ascii="細明體" w:eastAsia="細明體" w:hAnsi="細明體" w:hint="eastAsia"/>
            <w:color w:val="00B0F0"/>
            <w:sz w:val="20"/>
            <w:szCs w:val="20"/>
          </w:rPr>
          <w:t>資料</w:t>
        </w:r>
        <w:r>
          <w:rPr>
            <w:rFonts w:ascii="細明體" w:eastAsia="細明體" w:hAnsi="細明體" w:hint="eastAsia"/>
            <w:color w:val="00B0F0"/>
            <w:sz w:val="20"/>
            <w:szCs w:val="20"/>
          </w:rPr>
          <w:t>逐筆</w:t>
        </w:r>
        <w:r w:rsidRPr="00DA68D6">
          <w:rPr>
            <w:rFonts w:ascii="細明體" w:eastAsia="細明體" w:hAnsi="細明體" w:hint="eastAsia"/>
            <w:color w:val="00B0F0"/>
            <w:sz w:val="20"/>
            <w:szCs w:val="20"/>
          </w:rPr>
          <w:t>寫入DTAAA02</w:t>
        </w:r>
        <w:r>
          <w:rPr>
            <w:rFonts w:ascii="細明體" w:eastAsia="細明體" w:hAnsi="細明體" w:hint="eastAsia"/>
            <w:color w:val="00B0F0"/>
            <w:sz w:val="20"/>
            <w:szCs w:val="20"/>
          </w:rPr>
          <w:t>1</w:t>
        </w:r>
      </w:ins>
    </w:p>
    <w:p w:rsidR="00ED20F0" w:rsidRPr="00E132C1" w:rsidRDefault="00B20602" w:rsidP="00C13DC1">
      <w:pPr>
        <w:numPr>
          <w:ilvl w:val="1"/>
          <w:numId w:val="32"/>
        </w:numPr>
        <w:jc w:val="both"/>
        <w:rPr>
          <w:rFonts w:ascii="細明體" w:eastAsia="細明體" w:hAnsi="細明體" w:hint="eastAsia"/>
          <w:strike/>
          <w:color w:val="00B0F0"/>
          <w:sz w:val="20"/>
          <w:szCs w:val="20"/>
          <w:rPrChange w:id="925" w:author="馬慈蓮" w:date="2019-07-25T11:57:00Z">
            <w:rPr>
              <w:rFonts w:ascii="細明體" w:eastAsia="細明體" w:hAnsi="細明體" w:hint="eastAsia"/>
              <w:sz w:val="20"/>
              <w:szCs w:val="20"/>
            </w:rPr>
          </w:rPrChange>
        </w:rPr>
        <w:pPrChange w:id="926" w:author="馬慈蓮" w:date="2019-07-25T11:52:00Z">
          <w:pPr>
            <w:numPr>
              <w:ilvl w:val="1"/>
              <w:numId w:val="51"/>
            </w:numPr>
            <w:ind w:left="992" w:hanging="567"/>
            <w:jc w:val="both"/>
          </w:pPr>
        </w:pPrChange>
      </w:pPr>
      <w:r w:rsidRPr="00E132C1">
        <w:rPr>
          <w:rFonts w:ascii="細明體" w:eastAsia="細明體" w:hAnsi="細明體"/>
          <w:strike/>
          <w:color w:val="00B0F0"/>
          <w:sz w:val="20"/>
          <w:szCs w:val="20"/>
          <w:rPrChange w:id="927" w:author="馬慈蓮" w:date="2019-07-25T11:57:00Z">
            <w:rPr>
              <w:rFonts w:ascii="細明體" w:eastAsia="細明體" w:hAnsi="細明體"/>
              <w:sz w:val="20"/>
              <w:szCs w:val="20"/>
            </w:rPr>
          </w:rPrChange>
        </w:rPr>
        <w:t>寫入理賠診斷書檔(DTAAA020)</w:t>
      </w:r>
      <w:r w:rsidR="00FA5863" w:rsidRPr="00E132C1">
        <w:rPr>
          <w:rFonts w:ascii="細明體" w:eastAsia="細明體" w:hAnsi="細明體"/>
          <w:strike/>
          <w:color w:val="00B0F0"/>
          <w:sz w:val="20"/>
          <w:szCs w:val="20"/>
          <w:rPrChange w:id="928" w:author="馬慈蓮" w:date="2019-07-25T11:57:00Z">
            <w:rPr>
              <w:rFonts w:ascii="細明體" w:eastAsia="細明體" w:hAnsi="細明體"/>
              <w:sz w:val="20"/>
              <w:szCs w:val="20"/>
            </w:rPr>
          </w:rPrChange>
        </w:rPr>
        <w:t>，SET欄位如下：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2835"/>
        <w:gridCol w:w="2693"/>
      </w:tblGrid>
      <w:tr w:rsidR="007E60F2" w:rsidRPr="00E132C1" w:rsidTr="00C9259B">
        <w:tc>
          <w:tcPr>
            <w:tcW w:w="2093" w:type="dxa"/>
            <w:shd w:val="clear" w:color="auto" w:fill="D9D9D9"/>
          </w:tcPr>
          <w:p w:rsidR="007E60F2" w:rsidRPr="00E132C1" w:rsidRDefault="007E60F2" w:rsidP="00C9259B">
            <w:pPr>
              <w:jc w:val="center"/>
              <w:rPr>
                <w:rFonts w:ascii="細明體" w:eastAsia="細明體" w:hAnsi="細明體"/>
                <w:strike/>
                <w:color w:val="00B0F0"/>
                <w:sz w:val="20"/>
                <w:szCs w:val="20"/>
                <w:rPrChange w:id="929" w:author="馬慈蓮" w:date="2019-07-25T11:57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b/>
                <w:strike/>
                <w:color w:val="00B0F0"/>
                <w:sz w:val="20"/>
                <w:szCs w:val="20"/>
                <w:rPrChange w:id="930" w:author="馬慈蓮" w:date="2019-07-25T11:57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DTAAA020</w:t>
            </w:r>
          </w:p>
        </w:tc>
        <w:tc>
          <w:tcPr>
            <w:tcW w:w="1843" w:type="dxa"/>
            <w:shd w:val="clear" w:color="auto" w:fill="D9D9D9"/>
          </w:tcPr>
          <w:p w:rsidR="007E60F2" w:rsidRPr="00E132C1" w:rsidRDefault="007E60F2" w:rsidP="00C9259B">
            <w:pPr>
              <w:jc w:val="both"/>
              <w:rPr>
                <w:rFonts w:ascii="細明體" w:eastAsia="細明體" w:hAnsi="細明體"/>
                <w:strike/>
                <w:color w:val="00B0F0"/>
                <w:sz w:val="20"/>
                <w:szCs w:val="20"/>
                <w:rPrChange w:id="931" w:author="馬慈蓮" w:date="2019-07-25T11:57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  <w:tc>
          <w:tcPr>
            <w:tcW w:w="2835" w:type="dxa"/>
            <w:shd w:val="clear" w:color="auto" w:fill="D9D9D9"/>
          </w:tcPr>
          <w:p w:rsidR="007E60F2" w:rsidRPr="00E132C1" w:rsidRDefault="007E60F2" w:rsidP="00C9259B">
            <w:pPr>
              <w:jc w:val="center"/>
              <w:rPr>
                <w:rFonts w:ascii="細明體" w:eastAsia="細明體" w:hAnsi="細明體" w:hint="eastAsia"/>
                <w:b/>
                <w:strike/>
                <w:color w:val="00B0F0"/>
                <w:sz w:val="20"/>
                <w:szCs w:val="20"/>
                <w:rPrChange w:id="932" w:author="馬慈蓮" w:date="2019-07-25T11:57:00Z">
                  <w:rPr>
                    <w:rFonts w:ascii="細明體" w:eastAsia="細明體" w:hAnsi="細明體" w:hint="eastAsia"/>
                    <w:b/>
                    <w:color w:val="000000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b/>
                <w:strike/>
                <w:color w:val="00B0F0"/>
                <w:sz w:val="20"/>
                <w:szCs w:val="20"/>
                <w:rPrChange w:id="933" w:author="馬慈蓮" w:date="2019-07-25T11:57:00Z">
                  <w:rPr>
                    <w:rFonts w:ascii="細明體" w:eastAsia="細明體" w:hAnsi="細明體" w:hint="eastAsia"/>
                    <w:b/>
                    <w:color w:val="000000"/>
                    <w:sz w:val="20"/>
                    <w:szCs w:val="20"/>
                  </w:rPr>
                </w:rPrChange>
              </w:rPr>
              <w:t>欄位</w:t>
            </w:r>
          </w:p>
        </w:tc>
        <w:tc>
          <w:tcPr>
            <w:tcW w:w="2693" w:type="dxa"/>
            <w:shd w:val="clear" w:color="auto" w:fill="D9D9D9"/>
          </w:tcPr>
          <w:p w:rsidR="007E60F2" w:rsidRPr="00E132C1" w:rsidRDefault="007E60F2" w:rsidP="00C9259B">
            <w:pPr>
              <w:jc w:val="center"/>
              <w:rPr>
                <w:rFonts w:ascii="細明體" w:eastAsia="細明體" w:hAnsi="細明體" w:hint="eastAsia"/>
                <w:b/>
                <w:strike/>
                <w:color w:val="00B0F0"/>
                <w:sz w:val="20"/>
                <w:szCs w:val="20"/>
                <w:rPrChange w:id="934" w:author="馬慈蓮" w:date="2019-07-25T11:57:00Z">
                  <w:rPr>
                    <w:rFonts w:ascii="細明體" w:eastAsia="細明體" w:hAnsi="細明體" w:hint="eastAsia"/>
                    <w:b/>
                    <w:color w:val="000000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b/>
                <w:strike/>
                <w:color w:val="00B0F0"/>
                <w:sz w:val="20"/>
                <w:szCs w:val="20"/>
                <w:rPrChange w:id="935" w:author="馬慈蓮" w:date="2019-07-25T11:57:00Z">
                  <w:rPr>
                    <w:rFonts w:ascii="細明體" w:eastAsia="細明體" w:hAnsi="細明體" w:hint="eastAsia"/>
                    <w:b/>
                    <w:color w:val="000000"/>
                    <w:sz w:val="20"/>
                    <w:szCs w:val="20"/>
                  </w:rPr>
                </w:rPrChange>
              </w:rPr>
              <w:t>備註</w:t>
            </w:r>
          </w:p>
        </w:tc>
      </w:tr>
      <w:tr w:rsidR="007E60F2" w:rsidRPr="00E132C1" w:rsidTr="00C9259B">
        <w:tc>
          <w:tcPr>
            <w:tcW w:w="2093" w:type="dxa"/>
            <w:shd w:val="clear" w:color="auto" w:fill="auto"/>
            <w:vAlign w:val="center"/>
          </w:tcPr>
          <w:p w:rsidR="007E60F2" w:rsidRPr="00E132C1" w:rsidRDefault="007E60F2" w:rsidP="00C9259B">
            <w:pPr>
              <w:widowControl/>
              <w:rPr>
                <w:rFonts w:ascii="細明體" w:eastAsia="細明體" w:hAnsi="細明體"/>
                <w:strike/>
                <w:color w:val="00B0F0"/>
                <w:kern w:val="0"/>
                <w:sz w:val="20"/>
                <w:szCs w:val="20"/>
                <w:rPrChange w:id="936" w:author="馬慈蓮" w:date="2019-07-25T11:57:00Z">
                  <w:rPr>
                    <w:rFonts w:ascii="細明體" w:eastAsia="細明體" w:hAnsi="細明體"/>
                    <w:kern w:val="0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37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E60F2" w:rsidRPr="00E132C1" w:rsidRDefault="007E60F2" w:rsidP="00C9259B">
            <w:pPr>
              <w:widowControl/>
              <w:rPr>
                <w:rFonts w:ascii="細明體" w:eastAsia="細明體" w:hAnsi="細明體"/>
                <w:strike/>
                <w:color w:val="00B0F0"/>
                <w:kern w:val="0"/>
                <w:sz w:val="20"/>
                <w:szCs w:val="20"/>
                <w:rPrChange w:id="938" w:author="馬慈蓮" w:date="2019-07-25T11:57:00Z">
                  <w:rPr>
                    <w:rFonts w:ascii="細明體" w:eastAsia="細明體" w:hAnsi="細明體"/>
                    <w:kern w:val="0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39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APLY_NO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60F2" w:rsidRPr="00E132C1" w:rsidRDefault="007E60F2" w:rsidP="00C9259B">
            <w:pPr>
              <w:widowControl/>
              <w:rPr>
                <w:rFonts w:ascii="細明體" w:eastAsia="細明體" w:hAnsi="細明體"/>
                <w:strike/>
                <w:color w:val="00B0F0"/>
                <w:kern w:val="0"/>
                <w:sz w:val="20"/>
                <w:szCs w:val="20"/>
                <w:rPrChange w:id="940" w:author="馬慈蓮" w:date="2019-07-25T11:57:00Z">
                  <w:rPr>
                    <w:rFonts w:ascii="細明體" w:eastAsia="細明體" w:hAnsi="細明體"/>
                    <w:color w:val="000000"/>
                    <w:kern w:val="0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41" w:author="馬慈蓮" w:date="2019-07-25T11:57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t>DTAAI401.受理編號</w:t>
            </w:r>
          </w:p>
        </w:tc>
        <w:tc>
          <w:tcPr>
            <w:tcW w:w="2693" w:type="dxa"/>
            <w:shd w:val="clear" w:color="auto" w:fill="auto"/>
          </w:tcPr>
          <w:p w:rsidR="007E60F2" w:rsidRPr="00E132C1" w:rsidRDefault="007E60F2" w:rsidP="00C9259B">
            <w:pPr>
              <w:jc w:val="both"/>
              <w:rPr>
                <w:rFonts w:ascii="細明體" w:eastAsia="細明體" w:hAnsi="細明體"/>
                <w:strike/>
                <w:color w:val="00B0F0"/>
                <w:sz w:val="20"/>
                <w:szCs w:val="20"/>
                <w:rPrChange w:id="942" w:author="馬慈蓮" w:date="2019-07-25T11:57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7E60F2" w:rsidRPr="00E132C1" w:rsidTr="00C9259B">
        <w:tc>
          <w:tcPr>
            <w:tcW w:w="2093" w:type="dxa"/>
            <w:shd w:val="clear" w:color="auto" w:fill="auto"/>
            <w:vAlign w:val="center"/>
          </w:tcPr>
          <w:p w:rsidR="007E60F2" w:rsidRPr="00E132C1" w:rsidRDefault="007E60F2" w:rsidP="007E60F2">
            <w:pPr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43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44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診斷書流水號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E60F2" w:rsidRPr="00E132C1" w:rsidRDefault="007E60F2" w:rsidP="007E60F2">
            <w:pPr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45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46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DIAG_SER_NO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60F2" w:rsidRPr="00E132C1" w:rsidRDefault="007E60F2" w:rsidP="007E60F2">
            <w:pPr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47" w:author="馬慈蓮" w:date="2019-07-25T11:57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del w:id="948" w:author="馬慈蓮" w:date="2017-03-06T15:05:00Z">
              <w:r w:rsidRPr="00E132C1" w:rsidDel="00ED20F0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949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delText>1</w:delText>
              </w:r>
            </w:del>
          </w:p>
        </w:tc>
        <w:tc>
          <w:tcPr>
            <w:tcW w:w="2693" w:type="dxa"/>
            <w:shd w:val="clear" w:color="auto" w:fill="auto"/>
          </w:tcPr>
          <w:p w:rsidR="007E60F2" w:rsidRPr="00E132C1" w:rsidRDefault="007E60F2" w:rsidP="00C9259B">
            <w:pPr>
              <w:jc w:val="both"/>
              <w:rPr>
                <w:rFonts w:ascii="細明體" w:eastAsia="細明體" w:hAnsi="細明體"/>
                <w:strike/>
                <w:color w:val="00B0F0"/>
                <w:sz w:val="20"/>
                <w:szCs w:val="20"/>
                <w:rPrChange w:id="950" w:author="馬慈蓮" w:date="2019-07-25T11:57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7E60F2" w:rsidRPr="00E132C1" w:rsidTr="00C9259B">
        <w:tc>
          <w:tcPr>
            <w:tcW w:w="2093" w:type="dxa"/>
            <w:shd w:val="clear" w:color="auto" w:fill="auto"/>
            <w:vAlign w:val="center"/>
          </w:tcPr>
          <w:p w:rsidR="007E60F2" w:rsidRPr="00E132C1" w:rsidRDefault="007E60F2" w:rsidP="007E60F2">
            <w:pPr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51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52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診斷書處理狀態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E60F2" w:rsidRPr="00E132C1" w:rsidRDefault="007E60F2" w:rsidP="007E60F2">
            <w:pPr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53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54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DIAG_PROC_STS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60F2" w:rsidRPr="00E132C1" w:rsidRDefault="007E60F2" w:rsidP="007E60F2">
            <w:pPr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55" w:author="馬慈蓮" w:date="2019-07-25T11:57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56" w:author="馬慈蓮" w:date="2019-07-25T11:57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t>"1"</w:t>
            </w:r>
          </w:p>
        </w:tc>
        <w:tc>
          <w:tcPr>
            <w:tcW w:w="2693" w:type="dxa"/>
            <w:shd w:val="clear" w:color="auto" w:fill="auto"/>
          </w:tcPr>
          <w:p w:rsidR="007E60F2" w:rsidRPr="00E132C1" w:rsidRDefault="007E60F2" w:rsidP="00C9259B">
            <w:pPr>
              <w:jc w:val="both"/>
              <w:rPr>
                <w:rFonts w:ascii="細明體" w:eastAsia="細明體" w:hAnsi="細明體"/>
                <w:strike/>
                <w:color w:val="00B0F0"/>
                <w:sz w:val="20"/>
                <w:szCs w:val="20"/>
                <w:rPrChange w:id="957" w:author="馬慈蓮" w:date="2019-07-25T11:57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7E60F2" w:rsidRPr="00E132C1" w:rsidTr="00C9259B">
        <w:tc>
          <w:tcPr>
            <w:tcW w:w="2093" w:type="dxa"/>
            <w:shd w:val="clear" w:color="auto" w:fill="auto"/>
            <w:vAlign w:val="center"/>
          </w:tcPr>
          <w:p w:rsidR="007E60F2" w:rsidRPr="00E132C1" w:rsidRDefault="007E60F2" w:rsidP="007E60F2">
            <w:pPr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58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59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醫院代碼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E60F2" w:rsidRPr="00E132C1" w:rsidRDefault="007E60F2" w:rsidP="007E60F2">
            <w:pPr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60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61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HOSP_CODE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60F2" w:rsidRPr="00E132C1" w:rsidRDefault="007E60F2" w:rsidP="007E60F2">
            <w:pPr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62" w:author="馬慈蓮" w:date="2019-07-25T11:57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63" w:author="馬慈蓮" w:date="2019-07-25T11:57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t>DTAAI401.醫院代碼</w:t>
            </w:r>
          </w:p>
        </w:tc>
        <w:tc>
          <w:tcPr>
            <w:tcW w:w="2693" w:type="dxa"/>
            <w:shd w:val="clear" w:color="auto" w:fill="auto"/>
          </w:tcPr>
          <w:p w:rsidR="007E60F2" w:rsidRPr="00E132C1" w:rsidRDefault="007E60F2" w:rsidP="00C9259B">
            <w:pPr>
              <w:jc w:val="both"/>
              <w:rPr>
                <w:rFonts w:ascii="細明體" w:eastAsia="細明體" w:hAnsi="細明體"/>
                <w:strike/>
                <w:color w:val="00B0F0"/>
                <w:sz w:val="20"/>
                <w:szCs w:val="20"/>
                <w:rPrChange w:id="964" w:author="馬慈蓮" w:date="2019-07-25T11:57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7E60F2" w:rsidRPr="00E132C1" w:rsidTr="00C9259B">
        <w:tc>
          <w:tcPr>
            <w:tcW w:w="2093" w:type="dxa"/>
            <w:shd w:val="clear" w:color="auto" w:fill="auto"/>
            <w:vAlign w:val="center"/>
          </w:tcPr>
          <w:p w:rsidR="007E60F2" w:rsidRPr="00E132C1" w:rsidRDefault="007E60F2" w:rsidP="007E60F2">
            <w:pPr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65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66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醫院名稱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E60F2" w:rsidRPr="00E132C1" w:rsidRDefault="007E60F2" w:rsidP="007E60F2">
            <w:pPr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67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68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HOSP_NAME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60F2" w:rsidRPr="00E132C1" w:rsidRDefault="007E60F2" w:rsidP="007E60F2">
            <w:pPr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69" w:author="馬慈蓮" w:date="2019-07-25T11:57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70" w:author="馬慈蓮" w:date="2019-07-25T11:57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t>DTAAI320.醫院名稱</w:t>
            </w:r>
          </w:p>
        </w:tc>
        <w:tc>
          <w:tcPr>
            <w:tcW w:w="2693" w:type="dxa"/>
            <w:shd w:val="clear" w:color="auto" w:fill="auto"/>
          </w:tcPr>
          <w:p w:rsidR="007E60F2" w:rsidRPr="00E132C1" w:rsidRDefault="007E60F2" w:rsidP="00C9259B">
            <w:pPr>
              <w:jc w:val="both"/>
              <w:rPr>
                <w:rFonts w:ascii="細明體" w:eastAsia="細明體" w:hAnsi="細明體"/>
                <w:strike/>
                <w:color w:val="00B0F0"/>
                <w:sz w:val="20"/>
                <w:szCs w:val="20"/>
                <w:rPrChange w:id="971" w:author="馬慈蓮" w:date="2019-07-25T11:57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7E60F2" w:rsidRPr="00E132C1" w:rsidTr="00C9259B">
        <w:tc>
          <w:tcPr>
            <w:tcW w:w="2093" w:type="dxa"/>
            <w:shd w:val="clear" w:color="auto" w:fill="auto"/>
            <w:vAlign w:val="center"/>
          </w:tcPr>
          <w:p w:rsidR="007E60F2" w:rsidRPr="00E132C1" w:rsidRDefault="007E60F2" w:rsidP="007E60F2">
            <w:pPr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72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73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醫師科別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E60F2" w:rsidRPr="00E132C1" w:rsidRDefault="007E60F2" w:rsidP="007E60F2">
            <w:pPr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74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75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DOC_LISN_NO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60F2" w:rsidRPr="00E132C1" w:rsidRDefault="007E60F2" w:rsidP="007E60F2">
            <w:pPr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76" w:author="馬慈蓮" w:date="2019-07-25T11:57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77" w:author="馬慈蓮" w:date="2019-07-25T11:57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t>DTAAI422.出院科別</w:t>
            </w:r>
          </w:p>
        </w:tc>
        <w:tc>
          <w:tcPr>
            <w:tcW w:w="2693" w:type="dxa"/>
            <w:shd w:val="clear" w:color="auto" w:fill="auto"/>
          </w:tcPr>
          <w:p w:rsidR="007E60F2" w:rsidRPr="00E132C1" w:rsidRDefault="007E60F2" w:rsidP="00C9259B">
            <w:pPr>
              <w:jc w:val="both"/>
              <w:rPr>
                <w:rFonts w:ascii="細明體" w:eastAsia="細明體" w:hAnsi="細明體"/>
                <w:strike/>
                <w:color w:val="00B0F0"/>
                <w:sz w:val="20"/>
                <w:szCs w:val="20"/>
                <w:rPrChange w:id="978" w:author="馬慈蓮" w:date="2019-07-25T11:57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7E60F2" w:rsidRPr="00E132C1" w:rsidTr="00C9259B">
        <w:tc>
          <w:tcPr>
            <w:tcW w:w="2093" w:type="dxa"/>
            <w:shd w:val="clear" w:color="auto" w:fill="auto"/>
            <w:vAlign w:val="center"/>
          </w:tcPr>
          <w:p w:rsidR="007E60F2" w:rsidRPr="00E132C1" w:rsidRDefault="007E60F2" w:rsidP="007E60F2">
            <w:pPr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79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80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醫師名稱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E60F2" w:rsidRPr="00E132C1" w:rsidRDefault="007E60F2" w:rsidP="007E60F2">
            <w:pPr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81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82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DOC_NAME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60F2" w:rsidRPr="00E132C1" w:rsidRDefault="007E60F2" w:rsidP="007E60F2">
            <w:pPr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83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84" w:author="馬慈蓮" w:date="2019-07-25T11:5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DTAAI422.出院主治醫師</w:t>
            </w:r>
          </w:p>
        </w:tc>
        <w:tc>
          <w:tcPr>
            <w:tcW w:w="2693" w:type="dxa"/>
            <w:shd w:val="clear" w:color="auto" w:fill="auto"/>
          </w:tcPr>
          <w:p w:rsidR="007E60F2" w:rsidRPr="00E132C1" w:rsidRDefault="007E60F2" w:rsidP="00C9259B">
            <w:pPr>
              <w:jc w:val="both"/>
              <w:rPr>
                <w:rFonts w:ascii="細明體" w:eastAsia="細明體" w:hAnsi="細明體"/>
                <w:strike/>
                <w:color w:val="00B0F0"/>
                <w:sz w:val="20"/>
                <w:szCs w:val="20"/>
                <w:rPrChange w:id="985" w:author="馬慈蓮" w:date="2019-07-25T11:57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7E60F2" w:rsidRPr="00E132C1" w:rsidTr="00C9259B">
        <w:tc>
          <w:tcPr>
            <w:tcW w:w="2093" w:type="dxa"/>
            <w:shd w:val="clear" w:color="auto" w:fill="auto"/>
            <w:vAlign w:val="center"/>
          </w:tcPr>
          <w:p w:rsidR="007E60F2" w:rsidRPr="00E132C1" w:rsidRDefault="007E60F2" w:rsidP="007E60F2">
            <w:pPr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86" w:author="馬慈蓮" w:date="2019-07-25T11:57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87" w:author="馬慈蓮" w:date="2019-07-25T11:57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t>受理_疾病代碼1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E60F2" w:rsidRPr="00E132C1" w:rsidRDefault="007E60F2" w:rsidP="007E60F2">
            <w:pPr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88" w:author="馬慈蓮" w:date="2019-07-25T11:57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89" w:author="馬慈蓮" w:date="2019-07-25T11:57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t>APLY_ICD_CODE1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60F2" w:rsidRPr="00E132C1" w:rsidRDefault="000243AA" w:rsidP="007E60F2">
            <w:pPr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90" w:author="馬慈蓮" w:date="2019-07-25T11:57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91" w:author="馬慈蓮" w:date="2019-07-25T11:57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t>D</w:t>
            </w:r>
            <w:r w:rsidRPr="00E132C1">
              <w:rPr>
                <w:rFonts w:ascii="細明體" w:eastAsia="細明體" w:hAnsi="細明體"/>
                <w:strike/>
                <w:color w:val="00B0F0"/>
                <w:sz w:val="20"/>
                <w:szCs w:val="20"/>
                <w:rPrChange w:id="992" w:author="馬慈蓮" w:date="2019-07-25T11:57:00Z">
                  <w:rPr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  <w:t>TAAI421.</w:t>
            </w: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93" w:author="馬慈蓮" w:date="2019-07-25T11:57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t>疾病代碼</w:t>
            </w:r>
          </w:p>
        </w:tc>
        <w:tc>
          <w:tcPr>
            <w:tcW w:w="2693" w:type="dxa"/>
            <w:shd w:val="clear" w:color="auto" w:fill="auto"/>
          </w:tcPr>
          <w:p w:rsidR="007E60F2" w:rsidRPr="00E132C1" w:rsidRDefault="000243AA" w:rsidP="00C9259B">
            <w:pPr>
              <w:jc w:val="both"/>
              <w:rPr>
                <w:rFonts w:ascii="細明體" w:eastAsia="細明體" w:hAnsi="細明體"/>
                <w:strike/>
                <w:color w:val="00B0F0"/>
                <w:sz w:val="20"/>
                <w:szCs w:val="20"/>
                <w:rPrChange w:id="994" w:author="馬慈蓮" w:date="2019-07-25T11:57:00Z">
                  <w:rPr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  <w:r w:rsidRPr="00E132C1">
              <w:rPr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995" w:author="馬慈蓮" w:date="2019-07-25T11:57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t>取前3碼</w:t>
            </w:r>
          </w:p>
        </w:tc>
      </w:tr>
    </w:tbl>
    <w:p w:rsidR="009F78AA" w:rsidRPr="00E132C1" w:rsidRDefault="008F3C64" w:rsidP="00C13DC1">
      <w:pPr>
        <w:numPr>
          <w:ilvl w:val="1"/>
          <w:numId w:val="32"/>
        </w:numPr>
        <w:jc w:val="both"/>
        <w:rPr>
          <w:ins w:id="996" w:author="馬慈蓮" w:date="2017-03-06T15:35:00Z"/>
          <w:rFonts w:ascii="細明體" w:eastAsia="細明體" w:hAnsi="細明體"/>
          <w:strike/>
          <w:color w:val="00B0F0"/>
          <w:sz w:val="20"/>
          <w:szCs w:val="20"/>
          <w:rPrChange w:id="997" w:author="馬慈蓮" w:date="2019-07-25T11:57:00Z">
            <w:rPr>
              <w:ins w:id="998" w:author="馬慈蓮" w:date="2017-03-06T15:35:00Z"/>
              <w:rFonts w:ascii="細明體" w:eastAsia="細明體" w:hAnsi="細明體"/>
              <w:sz w:val="20"/>
              <w:szCs w:val="20"/>
            </w:rPr>
          </w:rPrChange>
        </w:rPr>
        <w:pPrChange w:id="999" w:author="馬慈蓮" w:date="2019-07-25T11:52:00Z">
          <w:pPr>
            <w:numPr>
              <w:ilvl w:val="1"/>
              <w:numId w:val="51"/>
            </w:numPr>
            <w:ind w:left="992" w:hanging="567"/>
            <w:jc w:val="both"/>
          </w:pPr>
        </w:pPrChange>
      </w:pPr>
      <w:ins w:id="1000" w:author="馬慈蓮" w:date="2017-03-06T15:33:00Z">
        <w:r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001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寫入</w:t>
        </w:r>
      </w:ins>
      <w:ins w:id="1002" w:author="馬慈蓮" w:date="2017-03-06T15:34:00Z">
        <w:r w:rsidR="00372888" w:rsidRPr="00E132C1">
          <w:rPr>
            <w:rStyle w:val="style131"/>
            <w:bCs/>
            <w:strike/>
            <w:color w:val="00B0F0"/>
            <w:sz w:val="20"/>
            <w:rPrChange w:id="1003" w:author="馬慈蓮" w:date="2019-07-25T11:57:00Z">
              <w:rPr>
                <w:rStyle w:val="style131"/>
                <w:b/>
                <w:bCs/>
              </w:rPr>
            </w:rPrChange>
          </w:rPr>
          <w:t>理賠診斷書相關天數檔</w:t>
        </w:r>
      </w:ins>
      <w:ins w:id="1004" w:author="馬慈蓮" w:date="2017-03-06T15:33:00Z">
        <w:r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005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DTAAA021</w:t>
        </w:r>
      </w:ins>
    </w:p>
    <w:p w:rsidR="00DF32F9" w:rsidRPr="00E132C1" w:rsidRDefault="00DF32F9" w:rsidP="00C13DC1">
      <w:pPr>
        <w:numPr>
          <w:ilvl w:val="2"/>
          <w:numId w:val="32"/>
        </w:numPr>
        <w:jc w:val="both"/>
        <w:rPr>
          <w:ins w:id="1006" w:author="馬慈蓮" w:date="2017-03-06T15:35:00Z"/>
          <w:rFonts w:ascii="細明體" w:eastAsia="細明體" w:hAnsi="細明體"/>
          <w:strike/>
          <w:color w:val="00B0F0"/>
          <w:sz w:val="20"/>
          <w:szCs w:val="20"/>
          <w:rPrChange w:id="1007" w:author="馬慈蓮" w:date="2019-07-25T11:57:00Z">
            <w:rPr>
              <w:ins w:id="1008" w:author="馬慈蓮" w:date="2017-03-06T15:35:00Z"/>
              <w:rFonts w:ascii="細明體" w:eastAsia="細明體" w:hAnsi="細明體"/>
              <w:sz w:val="20"/>
              <w:szCs w:val="20"/>
            </w:rPr>
          </w:rPrChange>
        </w:rPr>
        <w:pPrChange w:id="1009" w:author="馬慈蓮" w:date="2019-07-25T11:52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1010" w:author="馬慈蓮" w:date="2017-03-06T15:35:00Z">
        <w:r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011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SET $序號 = 1</w:t>
        </w:r>
      </w:ins>
    </w:p>
    <w:p w:rsidR="001B0EEE" w:rsidRPr="00E132C1" w:rsidRDefault="00DF32F9" w:rsidP="00C13DC1">
      <w:pPr>
        <w:numPr>
          <w:ilvl w:val="2"/>
          <w:numId w:val="32"/>
        </w:numPr>
        <w:jc w:val="both"/>
        <w:rPr>
          <w:ins w:id="1012" w:author="馬慈蓮" w:date="2017-03-06T15:38:00Z"/>
          <w:rFonts w:ascii="細明體" w:eastAsia="細明體" w:hAnsi="細明體"/>
          <w:strike/>
          <w:color w:val="00B0F0"/>
          <w:sz w:val="20"/>
          <w:szCs w:val="20"/>
          <w:rPrChange w:id="1013" w:author="馬慈蓮" w:date="2019-07-25T11:57:00Z">
            <w:rPr>
              <w:ins w:id="1014" w:author="馬慈蓮" w:date="2017-03-06T15:38:00Z"/>
              <w:rFonts w:ascii="細明體" w:eastAsia="細明體" w:hAnsi="細明體"/>
              <w:sz w:val="20"/>
              <w:szCs w:val="20"/>
            </w:rPr>
          </w:rPrChange>
        </w:rPr>
        <w:pPrChange w:id="1015" w:author="馬慈蓮" w:date="2019-07-25T11:52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1016" w:author="馬慈蓮" w:date="2017-03-06T15:35:00Z">
        <w:r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017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寫入住院資料</w:t>
        </w:r>
      </w:ins>
      <w:ins w:id="1018" w:author="馬慈蓮" w:date="2017-03-06T15:38:00Z">
        <w:r w:rsidR="00460AB8"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019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，SET DTAAA021BO</w:t>
        </w:r>
      </w:ins>
      <w:ins w:id="1020" w:author="馬慈蓮" w:date="2017-03-06T15:35:00Z">
        <w:r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021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：</w:t>
        </w:r>
      </w:ins>
    </w:p>
    <w:tbl>
      <w:tblPr>
        <w:tblW w:w="0" w:type="auto"/>
        <w:tblInd w:w="1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022" w:author="馬慈蓮" w:date="2017-03-06T17:18:00Z">
          <w:tblPr>
            <w:tblW w:w="0" w:type="auto"/>
            <w:tblInd w:w="99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093"/>
        <w:gridCol w:w="1843"/>
        <w:gridCol w:w="2835"/>
        <w:gridCol w:w="1843"/>
        <w:tblGridChange w:id="1023">
          <w:tblGrid>
            <w:gridCol w:w="2093"/>
            <w:gridCol w:w="1843"/>
            <w:gridCol w:w="2835"/>
            <w:gridCol w:w="2693"/>
          </w:tblGrid>
        </w:tblGridChange>
      </w:tblGrid>
      <w:tr w:rsidR="009614D5" w:rsidRPr="00E132C1" w:rsidTr="004A3E32">
        <w:trPr>
          <w:ins w:id="1024" w:author="馬慈蓮" w:date="2017-03-06T15:39:00Z"/>
        </w:trPr>
        <w:tc>
          <w:tcPr>
            <w:tcW w:w="2093" w:type="dxa"/>
            <w:shd w:val="clear" w:color="auto" w:fill="D9D9D9"/>
            <w:tcPrChange w:id="1025" w:author="馬慈蓮" w:date="2017-03-06T17:18:00Z">
              <w:tcPr>
                <w:tcW w:w="2093" w:type="dxa"/>
                <w:shd w:val="clear" w:color="auto" w:fill="D9D9D9"/>
              </w:tcPr>
            </w:tcPrChange>
          </w:tcPr>
          <w:p w:rsidR="009614D5" w:rsidRPr="00E132C1" w:rsidRDefault="00CD5D96" w:rsidP="007C17C7">
            <w:pPr>
              <w:jc w:val="center"/>
              <w:rPr>
                <w:ins w:id="1026" w:author="馬慈蓮" w:date="2017-03-06T15:39:00Z"/>
                <w:rFonts w:ascii="細明體" w:eastAsia="細明體" w:hAnsi="細明體"/>
                <w:strike/>
                <w:color w:val="00B0F0"/>
                <w:sz w:val="20"/>
                <w:szCs w:val="20"/>
                <w:rPrChange w:id="1027" w:author="馬慈蓮" w:date="2019-07-25T11:57:00Z">
                  <w:rPr>
                    <w:ins w:id="1028" w:author="馬慈蓮" w:date="2017-03-06T15:39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ins w:id="1029" w:author="馬慈蓮" w:date="2017-03-06T15:39:00Z">
              <w:r w:rsidRPr="00E132C1">
                <w:rPr>
                  <w:rFonts w:ascii="細明體" w:eastAsia="細明體" w:hAnsi="細明體" w:hint="eastAsia"/>
                  <w:b/>
                  <w:strike/>
                  <w:color w:val="00B0F0"/>
                  <w:sz w:val="20"/>
                  <w:szCs w:val="20"/>
                  <w:rPrChange w:id="1030" w:author="馬慈蓮" w:date="2019-07-25T11:57:00Z">
                    <w:rPr>
                      <w:rFonts w:ascii="細明體" w:eastAsia="細明體" w:hAnsi="細明體" w:hint="eastAsia"/>
                      <w:b/>
                      <w:sz w:val="20"/>
                      <w:szCs w:val="20"/>
                    </w:rPr>
                  </w:rPrChange>
                </w:rPr>
                <w:t>DTAAA02</w:t>
              </w:r>
            </w:ins>
            <w:ins w:id="1031" w:author="馬慈蓮" w:date="2017-03-06T17:15:00Z">
              <w:r w:rsidRPr="00E132C1">
                <w:rPr>
                  <w:rFonts w:ascii="細明體" w:eastAsia="細明體" w:hAnsi="細明體" w:hint="eastAsia"/>
                  <w:b/>
                  <w:strike/>
                  <w:color w:val="00B0F0"/>
                  <w:sz w:val="20"/>
                  <w:szCs w:val="20"/>
                  <w:rPrChange w:id="1032" w:author="馬慈蓮" w:date="2019-07-25T11:57:00Z">
                    <w:rPr>
                      <w:rFonts w:ascii="細明體" w:eastAsia="細明體" w:hAnsi="細明體" w:hint="eastAsia"/>
                      <w:b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843" w:type="dxa"/>
            <w:shd w:val="clear" w:color="auto" w:fill="D9D9D9"/>
            <w:tcPrChange w:id="1033" w:author="馬慈蓮" w:date="2017-03-06T17:18:00Z">
              <w:tcPr>
                <w:tcW w:w="1843" w:type="dxa"/>
                <w:shd w:val="clear" w:color="auto" w:fill="D9D9D9"/>
              </w:tcPr>
            </w:tcPrChange>
          </w:tcPr>
          <w:p w:rsidR="009614D5" w:rsidRPr="00E132C1" w:rsidRDefault="009614D5" w:rsidP="007C17C7">
            <w:pPr>
              <w:jc w:val="both"/>
              <w:rPr>
                <w:ins w:id="1034" w:author="馬慈蓮" w:date="2017-03-06T15:39:00Z"/>
                <w:rFonts w:ascii="細明體" w:eastAsia="細明體" w:hAnsi="細明體"/>
                <w:strike/>
                <w:color w:val="00B0F0"/>
                <w:sz w:val="20"/>
                <w:szCs w:val="20"/>
                <w:rPrChange w:id="1035" w:author="馬慈蓮" w:date="2019-07-25T11:57:00Z">
                  <w:rPr>
                    <w:ins w:id="1036" w:author="馬慈蓮" w:date="2017-03-06T15:39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  <w:tc>
          <w:tcPr>
            <w:tcW w:w="2835" w:type="dxa"/>
            <w:shd w:val="clear" w:color="auto" w:fill="D9D9D9"/>
            <w:tcPrChange w:id="1037" w:author="馬慈蓮" w:date="2017-03-06T17:18:00Z">
              <w:tcPr>
                <w:tcW w:w="2835" w:type="dxa"/>
                <w:shd w:val="clear" w:color="auto" w:fill="D9D9D9"/>
              </w:tcPr>
            </w:tcPrChange>
          </w:tcPr>
          <w:p w:rsidR="009614D5" w:rsidRPr="00E132C1" w:rsidRDefault="009614D5" w:rsidP="007C17C7">
            <w:pPr>
              <w:jc w:val="center"/>
              <w:rPr>
                <w:ins w:id="1038" w:author="馬慈蓮" w:date="2017-03-06T15:39:00Z"/>
                <w:rFonts w:ascii="細明體" w:eastAsia="細明體" w:hAnsi="細明體" w:hint="eastAsia"/>
                <w:b/>
                <w:strike/>
                <w:color w:val="00B0F0"/>
                <w:sz w:val="20"/>
                <w:szCs w:val="20"/>
                <w:rPrChange w:id="1039" w:author="馬慈蓮" w:date="2019-07-25T11:57:00Z">
                  <w:rPr>
                    <w:ins w:id="1040" w:author="馬慈蓮" w:date="2017-03-06T15:39:00Z"/>
                    <w:rFonts w:ascii="細明體" w:eastAsia="細明體" w:hAnsi="細明體" w:hint="eastAsia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1041" w:author="馬慈蓮" w:date="2017-03-06T15:39:00Z">
              <w:r w:rsidRPr="00E132C1">
                <w:rPr>
                  <w:rFonts w:ascii="細明體" w:eastAsia="細明體" w:hAnsi="細明體" w:hint="eastAsia"/>
                  <w:b/>
                  <w:strike/>
                  <w:color w:val="00B0F0"/>
                  <w:sz w:val="20"/>
                  <w:szCs w:val="20"/>
                  <w:rPrChange w:id="1042" w:author="馬慈蓮" w:date="2019-07-25T11:57:00Z">
                    <w:rPr>
                      <w:rFonts w:ascii="細明體" w:eastAsia="細明體" w:hAnsi="細明體" w:hint="eastAsia"/>
                      <w:b/>
                      <w:color w:val="000000"/>
                      <w:sz w:val="20"/>
                      <w:szCs w:val="20"/>
                    </w:rPr>
                  </w:rPrChange>
                </w:rPr>
                <w:t>欄位</w:t>
              </w:r>
            </w:ins>
          </w:p>
        </w:tc>
        <w:tc>
          <w:tcPr>
            <w:tcW w:w="1843" w:type="dxa"/>
            <w:shd w:val="clear" w:color="auto" w:fill="D9D9D9"/>
            <w:tcPrChange w:id="1043" w:author="馬慈蓮" w:date="2017-03-06T17:18:00Z">
              <w:tcPr>
                <w:tcW w:w="2693" w:type="dxa"/>
                <w:shd w:val="clear" w:color="auto" w:fill="D9D9D9"/>
              </w:tcPr>
            </w:tcPrChange>
          </w:tcPr>
          <w:p w:rsidR="009614D5" w:rsidRPr="00E132C1" w:rsidRDefault="009614D5" w:rsidP="007C17C7">
            <w:pPr>
              <w:jc w:val="center"/>
              <w:rPr>
                <w:ins w:id="1044" w:author="馬慈蓮" w:date="2017-03-06T15:39:00Z"/>
                <w:rFonts w:ascii="細明體" w:eastAsia="細明體" w:hAnsi="細明體" w:hint="eastAsia"/>
                <w:b/>
                <w:strike/>
                <w:color w:val="00B0F0"/>
                <w:sz w:val="20"/>
                <w:szCs w:val="20"/>
                <w:rPrChange w:id="1045" w:author="馬慈蓮" w:date="2019-07-25T11:57:00Z">
                  <w:rPr>
                    <w:ins w:id="1046" w:author="馬慈蓮" w:date="2017-03-06T15:39:00Z"/>
                    <w:rFonts w:ascii="細明體" w:eastAsia="細明體" w:hAnsi="細明體" w:hint="eastAsia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1047" w:author="馬慈蓮" w:date="2017-03-06T15:39:00Z">
              <w:r w:rsidRPr="00E132C1">
                <w:rPr>
                  <w:rFonts w:ascii="細明體" w:eastAsia="細明體" w:hAnsi="細明體" w:hint="eastAsia"/>
                  <w:b/>
                  <w:strike/>
                  <w:color w:val="00B0F0"/>
                  <w:sz w:val="20"/>
                  <w:szCs w:val="20"/>
                  <w:rPrChange w:id="1048" w:author="馬慈蓮" w:date="2019-07-25T11:57:00Z">
                    <w:rPr>
                      <w:rFonts w:ascii="細明體" w:eastAsia="細明體" w:hAnsi="細明體" w:hint="eastAsia"/>
                      <w:b/>
                      <w:color w:val="000000"/>
                      <w:sz w:val="20"/>
                      <w:szCs w:val="20"/>
                    </w:rPr>
                  </w:rPrChange>
                </w:rPr>
                <w:t>備註</w:t>
              </w:r>
            </w:ins>
          </w:p>
        </w:tc>
      </w:tr>
      <w:tr w:rsidR="009614D5" w:rsidRPr="00E132C1" w:rsidTr="004A3E32">
        <w:trPr>
          <w:ins w:id="1049" w:author="馬慈蓮" w:date="2017-03-06T15:39:00Z"/>
        </w:trPr>
        <w:tc>
          <w:tcPr>
            <w:tcW w:w="2093" w:type="dxa"/>
            <w:shd w:val="clear" w:color="auto" w:fill="auto"/>
            <w:vAlign w:val="center"/>
            <w:tcPrChange w:id="1050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9614D5" w:rsidRPr="00E132C1" w:rsidRDefault="009614D5" w:rsidP="007C17C7">
            <w:pPr>
              <w:widowControl/>
              <w:rPr>
                <w:ins w:id="1051" w:author="馬慈蓮" w:date="2017-03-06T15:39:00Z"/>
                <w:rFonts w:ascii="細明體" w:eastAsia="細明體" w:hAnsi="細明體"/>
                <w:strike/>
                <w:color w:val="00B0F0"/>
                <w:kern w:val="0"/>
                <w:sz w:val="20"/>
                <w:szCs w:val="20"/>
                <w:rPrChange w:id="1052" w:author="馬慈蓮" w:date="2019-07-25T11:57:00Z">
                  <w:rPr>
                    <w:ins w:id="1053" w:author="馬慈蓮" w:date="2017-03-06T15:39:00Z"/>
                    <w:rFonts w:ascii="細明體" w:eastAsia="細明體" w:hAnsi="細明體"/>
                    <w:kern w:val="0"/>
                    <w:sz w:val="20"/>
                    <w:szCs w:val="20"/>
                  </w:rPr>
                </w:rPrChange>
              </w:rPr>
            </w:pPr>
            <w:ins w:id="1054" w:author="馬慈蓮" w:date="2017-03-06T15:39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055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受理編號 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056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9614D5" w:rsidRPr="00E132C1" w:rsidRDefault="009614D5" w:rsidP="007C17C7">
            <w:pPr>
              <w:widowControl/>
              <w:rPr>
                <w:ins w:id="1057" w:author="馬慈蓮" w:date="2017-03-06T15:39:00Z"/>
                <w:rFonts w:ascii="細明體" w:eastAsia="細明體" w:hAnsi="細明體"/>
                <w:strike/>
                <w:color w:val="00B0F0"/>
                <w:kern w:val="0"/>
                <w:sz w:val="20"/>
                <w:szCs w:val="20"/>
                <w:rPrChange w:id="1058" w:author="馬慈蓮" w:date="2019-07-25T11:57:00Z">
                  <w:rPr>
                    <w:ins w:id="1059" w:author="馬慈蓮" w:date="2017-03-06T15:39:00Z"/>
                    <w:rFonts w:ascii="細明體" w:eastAsia="細明體" w:hAnsi="細明體"/>
                    <w:kern w:val="0"/>
                    <w:sz w:val="20"/>
                    <w:szCs w:val="20"/>
                  </w:rPr>
                </w:rPrChange>
              </w:rPr>
            </w:pPr>
            <w:ins w:id="1060" w:author="馬慈蓮" w:date="2017-03-06T15:39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061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APLY_NO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062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9614D5" w:rsidRPr="00E132C1" w:rsidRDefault="009614D5" w:rsidP="007C17C7">
            <w:pPr>
              <w:widowControl/>
              <w:rPr>
                <w:ins w:id="1063" w:author="馬慈蓮" w:date="2017-03-06T15:39:00Z"/>
                <w:rFonts w:ascii="細明體" w:eastAsia="細明體" w:hAnsi="細明體"/>
                <w:strike/>
                <w:color w:val="00B0F0"/>
                <w:kern w:val="0"/>
                <w:sz w:val="20"/>
                <w:szCs w:val="20"/>
                <w:rPrChange w:id="1064" w:author="馬慈蓮" w:date="2019-07-25T11:57:00Z">
                  <w:rPr>
                    <w:ins w:id="1065" w:author="馬慈蓮" w:date="2017-03-06T15:39:00Z"/>
                    <w:rFonts w:ascii="細明體" w:eastAsia="細明體" w:hAnsi="細明體"/>
                    <w:color w:val="000000"/>
                    <w:kern w:val="0"/>
                    <w:sz w:val="20"/>
                    <w:szCs w:val="20"/>
                  </w:rPr>
                </w:rPrChange>
              </w:rPr>
            </w:pPr>
            <w:ins w:id="1066" w:author="馬慈蓮" w:date="2017-03-06T15:39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067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DTAAI401.受理編號</w:t>
              </w:r>
            </w:ins>
          </w:p>
        </w:tc>
        <w:tc>
          <w:tcPr>
            <w:tcW w:w="1843" w:type="dxa"/>
            <w:shd w:val="clear" w:color="auto" w:fill="auto"/>
            <w:tcPrChange w:id="1068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9614D5" w:rsidRPr="00E132C1" w:rsidRDefault="009614D5" w:rsidP="007C17C7">
            <w:pPr>
              <w:jc w:val="both"/>
              <w:rPr>
                <w:ins w:id="1069" w:author="馬慈蓮" w:date="2017-03-06T15:39:00Z"/>
                <w:rFonts w:ascii="細明體" w:eastAsia="細明體" w:hAnsi="細明體"/>
                <w:strike/>
                <w:color w:val="00B0F0"/>
                <w:sz w:val="20"/>
                <w:szCs w:val="20"/>
                <w:rPrChange w:id="1070" w:author="馬慈蓮" w:date="2019-07-25T11:57:00Z">
                  <w:rPr>
                    <w:ins w:id="1071" w:author="馬慈蓮" w:date="2017-03-06T15:39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9614D5" w:rsidRPr="00E132C1" w:rsidTr="004A3E32">
        <w:trPr>
          <w:ins w:id="1072" w:author="馬慈蓮" w:date="2017-03-06T15:39:00Z"/>
        </w:trPr>
        <w:tc>
          <w:tcPr>
            <w:tcW w:w="2093" w:type="dxa"/>
            <w:shd w:val="clear" w:color="auto" w:fill="auto"/>
            <w:vAlign w:val="center"/>
            <w:tcPrChange w:id="1073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9614D5" w:rsidRPr="00E132C1" w:rsidRDefault="00A247E7" w:rsidP="007C17C7">
            <w:pPr>
              <w:rPr>
                <w:ins w:id="1074" w:author="馬慈蓮" w:date="2017-03-06T15:39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075" w:author="馬慈蓮" w:date="2019-07-25T11:57:00Z">
                  <w:rPr>
                    <w:ins w:id="1076" w:author="馬慈蓮" w:date="2017-03-06T15:39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077" w:author="馬慈蓮" w:date="2017-03-06T15:40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078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診斷書流水號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079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9614D5" w:rsidRPr="00E132C1" w:rsidRDefault="00E72EE6" w:rsidP="007C17C7">
            <w:pPr>
              <w:rPr>
                <w:ins w:id="1080" w:author="馬慈蓮" w:date="2017-03-06T15:39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081" w:author="馬慈蓮" w:date="2019-07-25T11:57:00Z">
                  <w:rPr>
                    <w:ins w:id="1082" w:author="馬慈蓮" w:date="2017-03-06T15:39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083" w:author="馬慈蓮" w:date="2017-03-06T15:39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084" w:author="馬慈蓮" w:date="2019-07-25T11:57:00Z">
                    <w:rPr>
                      <w:rFonts w:ascii="細明體" w:eastAsia="細明體" w:hAnsi="細明體"/>
                      <w:sz w:val="20"/>
                      <w:szCs w:val="20"/>
                    </w:rPr>
                  </w:rPrChange>
                </w:rPr>
                <w:t>DIAG_SER_NO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085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9614D5" w:rsidRPr="00E132C1" w:rsidRDefault="00062D40" w:rsidP="007C17C7">
            <w:pPr>
              <w:rPr>
                <w:ins w:id="1086" w:author="馬慈蓮" w:date="2017-03-06T15:39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087" w:author="馬慈蓮" w:date="2019-07-25T11:57:00Z">
                  <w:rPr>
                    <w:ins w:id="1088" w:author="馬慈蓮" w:date="2017-03-06T15:39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089" w:author="馬慈蓮" w:date="2017-03-06T15:41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090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tcPrChange w:id="1091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9614D5" w:rsidRPr="00E132C1" w:rsidRDefault="009614D5" w:rsidP="007C17C7">
            <w:pPr>
              <w:jc w:val="both"/>
              <w:rPr>
                <w:ins w:id="1092" w:author="馬慈蓮" w:date="2017-03-06T15:39:00Z"/>
                <w:rFonts w:ascii="細明體" w:eastAsia="細明體" w:hAnsi="細明體"/>
                <w:strike/>
                <w:color w:val="00B0F0"/>
                <w:sz w:val="20"/>
                <w:szCs w:val="20"/>
                <w:rPrChange w:id="1093" w:author="馬慈蓮" w:date="2019-07-25T11:57:00Z">
                  <w:rPr>
                    <w:ins w:id="1094" w:author="馬慈蓮" w:date="2017-03-06T15:39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9614D5" w:rsidRPr="00E132C1" w:rsidTr="004A3E32">
        <w:trPr>
          <w:ins w:id="1095" w:author="馬慈蓮" w:date="2017-03-06T15:39:00Z"/>
        </w:trPr>
        <w:tc>
          <w:tcPr>
            <w:tcW w:w="2093" w:type="dxa"/>
            <w:shd w:val="clear" w:color="auto" w:fill="auto"/>
            <w:vAlign w:val="center"/>
            <w:tcPrChange w:id="1096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9614D5" w:rsidRPr="00E132C1" w:rsidRDefault="00A247E7" w:rsidP="007C17C7">
            <w:pPr>
              <w:rPr>
                <w:ins w:id="1097" w:author="馬慈蓮" w:date="2017-03-06T15:39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098" w:author="馬慈蓮" w:date="2019-07-25T11:57:00Z">
                  <w:rPr>
                    <w:ins w:id="1099" w:author="馬慈蓮" w:date="2017-03-06T15:39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100" w:author="馬慈蓮" w:date="2017-03-06T15:40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101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序號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102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9614D5" w:rsidRPr="00E132C1" w:rsidRDefault="00E72EE6" w:rsidP="007C17C7">
            <w:pPr>
              <w:rPr>
                <w:ins w:id="1103" w:author="馬慈蓮" w:date="2017-03-06T15:39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104" w:author="馬慈蓮" w:date="2019-07-25T11:57:00Z">
                  <w:rPr>
                    <w:ins w:id="1105" w:author="馬慈蓮" w:date="2017-03-06T15:39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106" w:author="馬慈蓮" w:date="2017-03-06T15:39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107" w:author="馬慈蓮" w:date="2019-07-25T11:57:00Z">
                    <w:rPr>
                      <w:rFonts w:ascii="細明體" w:eastAsia="細明體" w:hAnsi="細明體"/>
                      <w:sz w:val="20"/>
                      <w:szCs w:val="20"/>
                    </w:rPr>
                  </w:rPrChange>
                </w:rPr>
                <w:t>SER_NO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108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9614D5" w:rsidRPr="00E132C1" w:rsidRDefault="0045022F" w:rsidP="007C17C7">
            <w:pPr>
              <w:rPr>
                <w:ins w:id="1109" w:author="馬慈蓮" w:date="2017-03-06T15:39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110" w:author="馬慈蓮" w:date="2019-07-25T11:57:00Z">
                  <w:rPr>
                    <w:ins w:id="1111" w:author="馬慈蓮" w:date="2017-03-06T15:39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112" w:author="馬慈蓮" w:date="2017-03-06T15:41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113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$序號</w:t>
              </w:r>
            </w:ins>
          </w:p>
        </w:tc>
        <w:tc>
          <w:tcPr>
            <w:tcW w:w="1843" w:type="dxa"/>
            <w:shd w:val="clear" w:color="auto" w:fill="auto"/>
            <w:tcPrChange w:id="1114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9614D5" w:rsidRPr="00E132C1" w:rsidRDefault="009614D5" w:rsidP="007C17C7">
            <w:pPr>
              <w:jc w:val="both"/>
              <w:rPr>
                <w:ins w:id="1115" w:author="馬慈蓮" w:date="2017-03-06T15:39:00Z"/>
                <w:rFonts w:ascii="細明體" w:eastAsia="細明體" w:hAnsi="細明體"/>
                <w:strike/>
                <w:color w:val="00B0F0"/>
                <w:sz w:val="20"/>
                <w:szCs w:val="20"/>
                <w:rPrChange w:id="1116" w:author="馬慈蓮" w:date="2019-07-25T11:57:00Z">
                  <w:rPr>
                    <w:ins w:id="1117" w:author="馬慈蓮" w:date="2017-03-06T15:39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9614D5" w:rsidRPr="00E132C1" w:rsidTr="004A3E32">
        <w:trPr>
          <w:ins w:id="1118" w:author="馬慈蓮" w:date="2017-03-06T15:39:00Z"/>
        </w:trPr>
        <w:tc>
          <w:tcPr>
            <w:tcW w:w="2093" w:type="dxa"/>
            <w:shd w:val="clear" w:color="auto" w:fill="auto"/>
            <w:vAlign w:val="center"/>
            <w:tcPrChange w:id="1119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9614D5" w:rsidRPr="00E132C1" w:rsidRDefault="00A247E7" w:rsidP="007C17C7">
            <w:pPr>
              <w:rPr>
                <w:ins w:id="1120" w:author="馬慈蓮" w:date="2017-03-06T15:39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121" w:author="馬慈蓮" w:date="2019-07-25T11:57:00Z">
                  <w:rPr>
                    <w:ins w:id="1122" w:author="馬慈蓮" w:date="2017-03-06T15:39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123" w:author="馬慈蓮" w:date="2017-03-06T15:41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124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受理_診斷類別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125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9614D5" w:rsidRPr="00E132C1" w:rsidRDefault="00E72EE6" w:rsidP="007C17C7">
            <w:pPr>
              <w:rPr>
                <w:ins w:id="1126" w:author="馬慈蓮" w:date="2017-03-06T15:39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127" w:author="馬慈蓮" w:date="2019-07-25T11:57:00Z">
                  <w:rPr>
                    <w:ins w:id="1128" w:author="馬慈蓮" w:date="2017-03-06T15:39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129" w:author="馬慈蓮" w:date="2017-03-06T15:39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130" w:author="馬慈蓮" w:date="2019-07-25T11:57:00Z">
                    <w:rPr>
                      <w:rFonts w:ascii="細明體" w:eastAsia="細明體" w:hAnsi="細明體"/>
                      <w:sz w:val="20"/>
                      <w:szCs w:val="20"/>
                    </w:rPr>
                  </w:rPrChange>
                </w:rPr>
                <w:t>APLY_DIAG_KIND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131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9614D5" w:rsidRPr="00E132C1" w:rsidRDefault="00811ED9" w:rsidP="007C17C7">
            <w:pPr>
              <w:rPr>
                <w:ins w:id="1132" w:author="馬慈蓮" w:date="2017-03-06T15:39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133" w:author="馬慈蓮" w:date="2019-07-25T11:57:00Z">
                  <w:rPr>
                    <w:ins w:id="1134" w:author="馬慈蓮" w:date="2017-03-06T15:39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135" w:author="馬慈蓮" w:date="2017-03-06T15:41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136" w:author="馬慈蓮" w:date="2019-07-25T11:57:00Z">
                    <w:rPr>
                      <w:rFonts w:ascii="細明體" w:eastAsia="細明體" w:hAnsi="細明體"/>
                      <w:color w:val="000000"/>
                      <w:sz w:val="20"/>
                      <w:szCs w:val="20"/>
                    </w:rPr>
                  </w:rPrChange>
                </w:rPr>
                <w:t>“</w:t>
              </w:r>
            </w:ins>
            <w:ins w:id="1137" w:author="馬慈蓮" w:date="2017-03-06T15:42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138" w:author="馬慈蓮" w:date="2019-07-25T11:57:00Z">
                    <w:rPr>
                      <w:rFonts w:ascii="細明體" w:eastAsia="細明體" w:hAnsi="細明體"/>
                      <w:color w:val="000000"/>
                      <w:sz w:val="20"/>
                      <w:szCs w:val="20"/>
                    </w:rPr>
                  </w:rPrChange>
                </w:rPr>
                <w:t>A</w:t>
              </w:r>
            </w:ins>
            <w:ins w:id="1139" w:author="馬慈蓮" w:date="2017-03-06T15:41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140" w:author="馬慈蓮" w:date="2019-07-25T11:57:00Z">
                    <w:rPr>
                      <w:rFonts w:ascii="細明體" w:eastAsia="細明體" w:hAnsi="細明體"/>
                      <w:color w:val="000000"/>
                      <w:sz w:val="20"/>
                      <w:szCs w:val="20"/>
                    </w:rPr>
                  </w:rPrChange>
                </w:rPr>
                <w:t>”</w:t>
              </w:r>
            </w:ins>
          </w:p>
        </w:tc>
        <w:tc>
          <w:tcPr>
            <w:tcW w:w="1843" w:type="dxa"/>
            <w:shd w:val="clear" w:color="auto" w:fill="auto"/>
            <w:tcPrChange w:id="1141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9614D5" w:rsidRPr="00E132C1" w:rsidRDefault="009614D5" w:rsidP="007C17C7">
            <w:pPr>
              <w:jc w:val="both"/>
              <w:rPr>
                <w:ins w:id="1142" w:author="馬慈蓮" w:date="2017-03-06T15:39:00Z"/>
                <w:rFonts w:ascii="細明體" w:eastAsia="細明體" w:hAnsi="細明體"/>
                <w:strike/>
                <w:color w:val="00B0F0"/>
                <w:sz w:val="20"/>
                <w:szCs w:val="20"/>
                <w:rPrChange w:id="1143" w:author="馬慈蓮" w:date="2019-07-25T11:57:00Z">
                  <w:rPr>
                    <w:ins w:id="1144" w:author="馬慈蓮" w:date="2017-03-06T15:39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9614D5" w:rsidRPr="00E132C1" w:rsidTr="004A3E32">
        <w:trPr>
          <w:ins w:id="1145" w:author="馬慈蓮" w:date="2017-03-06T15:39:00Z"/>
        </w:trPr>
        <w:tc>
          <w:tcPr>
            <w:tcW w:w="2093" w:type="dxa"/>
            <w:shd w:val="clear" w:color="auto" w:fill="auto"/>
            <w:vAlign w:val="center"/>
            <w:tcPrChange w:id="1146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9614D5" w:rsidRPr="00E132C1" w:rsidRDefault="00A247E7" w:rsidP="007C17C7">
            <w:pPr>
              <w:rPr>
                <w:ins w:id="1147" w:author="馬慈蓮" w:date="2017-03-06T15:39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148" w:author="馬慈蓮" w:date="2019-07-25T11:57:00Z">
                  <w:rPr>
                    <w:ins w:id="1149" w:author="馬慈蓮" w:date="2017-03-06T15:39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150" w:author="馬慈蓮" w:date="2017-03-06T15:41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151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受理_起始日期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152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9614D5" w:rsidRPr="00E132C1" w:rsidRDefault="00E72EE6" w:rsidP="007C17C7">
            <w:pPr>
              <w:rPr>
                <w:ins w:id="1153" w:author="馬慈蓮" w:date="2017-03-06T15:39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154" w:author="馬慈蓮" w:date="2019-07-25T11:57:00Z">
                  <w:rPr>
                    <w:ins w:id="1155" w:author="馬慈蓮" w:date="2017-03-06T15:39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156" w:author="馬慈蓮" w:date="2017-03-06T15:39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157" w:author="馬慈蓮" w:date="2019-07-25T11:57:00Z">
                    <w:rPr>
                      <w:rFonts w:ascii="細明體" w:eastAsia="細明體" w:hAnsi="細明體"/>
                      <w:sz w:val="20"/>
                      <w:szCs w:val="20"/>
                    </w:rPr>
                  </w:rPrChange>
                </w:rPr>
                <w:t>APLY_STR_DATE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158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9614D5" w:rsidRPr="00E132C1" w:rsidRDefault="000E0793" w:rsidP="007C17C7">
            <w:pPr>
              <w:rPr>
                <w:ins w:id="1159" w:author="馬慈蓮" w:date="2017-03-06T15:39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160" w:author="馬慈蓮" w:date="2019-07-25T11:57:00Z">
                  <w:rPr>
                    <w:ins w:id="1161" w:author="馬慈蓮" w:date="2017-03-06T15:39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162" w:author="馬慈蓮" w:date="2017-03-06T15:43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163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DTAA</w:t>
              </w:r>
            </w:ins>
            <w:ins w:id="1164" w:author="馬慈蓮" w:date="2017-03-06T15:44:00Z">
              <w:r w:rsidR="00D1171C"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165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I</w:t>
              </w:r>
            </w:ins>
            <w:ins w:id="1166" w:author="馬慈蓮" w:date="2017-03-06T15:43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167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401.事故日期</w:t>
              </w:r>
            </w:ins>
          </w:p>
        </w:tc>
        <w:tc>
          <w:tcPr>
            <w:tcW w:w="1843" w:type="dxa"/>
            <w:shd w:val="clear" w:color="auto" w:fill="auto"/>
            <w:tcPrChange w:id="1168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9614D5" w:rsidRPr="00E132C1" w:rsidRDefault="009614D5" w:rsidP="007C17C7">
            <w:pPr>
              <w:jc w:val="both"/>
              <w:rPr>
                <w:ins w:id="1169" w:author="馬慈蓮" w:date="2017-03-06T15:39:00Z"/>
                <w:rFonts w:ascii="細明體" w:eastAsia="細明體" w:hAnsi="細明體"/>
                <w:strike/>
                <w:color w:val="00B0F0"/>
                <w:sz w:val="20"/>
                <w:szCs w:val="20"/>
                <w:rPrChange w:id="1170" w:author="馬慈蓮" w:date="2019-07-25T11:57:00Z">
                  <w:rPr>
                    <w:ins w:id="1171" w:author="馬慈蓮" w:date="2017-03-06T15:39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9614D5" w:rsidRPr="00E132C1" w:rsidTr="004A3E32">
        <w:trPr>
          <w:ins w:id="1172" w:author="馬慈蓮" w:date="2017-03-06T15:39:00Z"/>
        </w:trPr>
        <w:tc>
          <w:tcPr>
            <w:tcW w:w="2093" w:type="dxa"/>
            <w:shd w:val="clear" w:color="auto" w:fill="auto"/>
            <w:vAlign w:val="center"/>
            <w:tcPrChange w:id="1173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9614D5" w:rsidRPr="00E132C1" w:rsidRDefault="00A247E7" w:rsidP="007C17C7">
            <w:pPr>
              <w:rPr>
                <w:ins w:id="1174" w:author="馬慈蓮" w:date="2017-03-06T15:39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175" w:author="馬慈蓮" w:date="2019-07-25T11:57:00Z">
                  <w:rPr>
                    <w:ins w:id="1176" w:author="馬慈蓮" w:date="2017-03-06T15:39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177" w:author="馬慈蓮" w:date="2017-03-06T15:41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178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受理_終止日期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179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9614D5" w:rsidRPr="00E132C1" w:rsidRDefault="00E72EE6" w:rsidP="007C17C7">
            <w:pPr>
              <w:rPr>
                <w:ins w:id="1180" w:author="馬慈蓮" w:date="2017-03-06T15:39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181" w:author="馬慈蓮" w:date="2019-07-25T11:57:00Z">
                  <w:rPr>
                    <w:ins w:id="1182" w:author="馬慈蓮" w:date="2017-03-06T15:39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183" w:author="馬慈蓮" w:date="2017-03-06T15:39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184" w:author="馬慈蓮" w:date="2019-07-25T11:57:00Z">
                    <w:rPr>
                      <w:rFonts w:ascii="細明體" w:eastAsia="細明體" w:hAnsi="細明體"/>
                      <w:sz w:val="20"/>
                      <w:szCs w:val="20"/>
                    </w:rPr>
                  </w:rPrChange>
                </w:rPr>
                <w:t>APLY_END_DATE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185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9614D5" w:rsidRPr="00E132C1" w:rsidRDefault="00D1171C" w:rsidP="007C17C7">
            <w:pPr>
              <w:rPr>
                <w:ins w:id="1186" w:author="馬慈蓮" w:date="2017-03-06T15:39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187" w:author="馬慈蓮" w:date="2019-07-25T11:57:00Z">
                  <w:rPr>
                    <w:ins w:id="1188" w:author="馬慈蓮" w:date="2017-03-06T15:39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189" w:author="馬慈蓮" w:date="2017-03-06T15:43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190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DTAA</w:t>
              </w:r>
            </w:ins>
            <w:ins w:id="1191" w:author="馬慈蓮" w:date="2017-03-06T15:4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192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I</w:t>
              </w:r>
            </w:ins>
            <w:ins w:id="1193" w:author="馬慈蓮" w:date="2017-03-06T15:43:00Z">
              <w:r w:rsidR="000E0793"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194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401.</w:t>
              </w:r>
              <w:r w:rsidR="0020071A"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195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事故</w:t>
              </w:r>
            </w:ins>
            <w:ins w:id="1196" w:author="馬慈蓮" w:date="2017-03-06T15:44:00Z">
              <w:r w:rsidR="0020071A"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197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迄日</w:t>
              </w:r>
            </w:ins>
          </w:p>
        </w:tc>
        <w:tc>
          <w:tcPr>
            <w:tcW w:w="1843" w:type="dxa"/>
            <w:shd w:val="clear" w:color="auto" w:fill="auto"/>
            <w:tcPrChange w:id="1198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9614D5" w:rsidRPr="00E132C1" w:rsidRDefault="009614D5" w:rsidP="007C17C7">
            <w:pPr>
              <w:jc w:val="both"/>
              <w:rPr>
                <w:ins w:id="1199" w:author="馬慈蓮" w:date="2017-03-06T15:39:00Z"/>
                <w:rFonts w:ascii="細明體" w:eastAsia="細明體" w:hAnsi="細明體"/>
                <w:strike/>
                <w:color w:val="00B0F0"/>
                <w:sz w:val="20"/>
                <w:szCs w:val="20"/>
                <w:rPrChange w:id="1200" w:author="馬慈蓮" w:date="2019-07-25T11:57:00Z">
                  <w:rPr>
                    <w:ins w:id="1201" w:author="馬慈蓮" w:date="2017-03-06T15:39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</w:tbl>
    <w:p w:rsidR="00927295" w:rsidRPr="00E132C1" w:rsidRDefault="00927295" w:rsidP="00927295">
      <w:pPr>
        <w:ind w:left="1418"/>
        <w:jc w:val="both"/>
        <w:rPr>
          <w:ins w:id="1202" w:author="馬慈蓮" w:date="2017-03-06T15:37:00Z"/>
          <w:rFonts w:ascii="細明體" w:eastAsia="細明體" w:hAnsi="細明體" w:hint="eastAsia"/>
          <w:strike/>
          <w:color w:val="00B0F0"/>
          <w:sz w:val="20"/>
          <w:szCs w:val="20"/>
          <w:rPrChange w:id="1203" w:author="馬慈蓮" w:date="2019-07-25T11:57:00Z">
            <w:rPr>
              <w:ins w:id="1204" w:author="馬慈蓮" w:date="2017-03-06T15:37:00Z"/>
              <w:rFonts w:ascii="細明體" w:eastAsia="細明體" w:hAnsi="細明體" w:hint="eastAsia"/>
              <w:sz w:val="20"/>
              <w:szCs w:val="20"/>
            </w:rPr>
          </w:rPrChange>
        </w:rPr>
        <w:pPrChange w:id="1205" w:author="馬慈蓮" w:date="2017-03-06T15:38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</w:p>
    <w:p w:rsidR="001B0EEE" w:rsidRPr="00E132C1" w:rsidRDefault="001B0EEE" w:rsidP="00C13DC1">
      <w:pPr>
        <w:numPr>
          <w:ilvl w:val="2"/>
          <w:numId w:val="32"/>
        </w:numPr>
        <w:jc w:val="both"/>
        <w:rPr>
          <w:ins w:id="1206" w:author="馬慈蓮" w:date="2017-03-06T17:13:00Z"/>
          <w:rFonts w:ascii="細明體" w:eastAsia="細明體" w:hAnsi="細明體"/>
          <w:strike/>
          <w:color w:val="00B0F0"/>
          <w:sz w:val="20"/>
          <w:szCs w:val="20"/>
          <w:rPrChange w:id="1207" w:author="馬慈蓮" w:date="2019-07-25T11:57:00Z">
            <w:rPr>
              <w:ins w:id="1208" w:author="馬慈蓮" w:date="2017-03-06T17:13:00Z"/>
              <w:rFonts w:ascii="細明體" w:eastAsia="細明體" w:hAnsi="細明體"/>
              <w:sz w:val="20"/>
              <w:szCs w:val="20"/>
            </w:rPr>
          </w:rPrChange>
        </w:rPr>
        <w:pPrChange w:id="1209" w:author="馬慈蓮" w:date="2019-07-25T11:52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1210" w:author="馬慈蓮" w:date="2017-03-06T15:37:00Z">
        <w:r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211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寫入在家療養資料</w:t>
        </w:r>
      </w:ins>
      <w:ins w:id="1212" w:author="馬慈蓮" w:date="2017-03-06T15:38:00Z">
        <w:r w:rsidR="007E1962"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213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，SET DTAAA021BO</w:t>
        </w:r>
      </w:ins>
      <w:ins w:id="1214" w:author="馬慈蓮" w:date="2017-03-06T15:37:00Z">
        <w:r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215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：</w:t>
        </w:r>
      </w:ins>
    </w:p>
    <w:tbl>
      <w:tblPr>
        <w:tblW w:w="0" w:type="auto"/>
        <w:tblInd w:w="1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216" w:author="馬慈蓮" w:date="2017-03-06T17:18:00Z">
          <w:tblPr>
            <w:tblW w:w="0" w:type="auto"/>
            <w:tblInd w:w="99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093"/>
        <w:gridCol w:w="1843"/>
        <w:gridCol w:w="2835"/>
        <w:gridCol w:w="1843"/>
        <w:tblGridChange w:id="1217">
          <w:tblGrid>
            <w:gridCol w:w="2093"/>
            <w:gridCol w:w="1843"/>
            <w:gridCol w:w="2835"/>
            <w:gridCol w:w="2693"/>
          </w:tblGrid>
        </w:tblGridChange>
      </w:tblGrid>
      <w:tr w:rsidR="00CB7A6A" w:rsidRPr="00E132C1" w:rsidTr="004A3E32">
        <w:trPr>
          <w:ins w:id="1218" w:author="馬慈蓮" w:date="2017-03-06T17:14:00Z"/>
        </w:trPr>
        <w:tc>
          <w:tcPr>
            <w:tcW w:w="2093" w:type="dxa"/>
            <w:shd w:val="clear" w:color="auto" w:fill="D9D9D9"/>
            <w:tcPrChange w:id="1219" w:author="馬慈蓮" w:date="2017-03-06T17:18:00Z">
              <w:tcPr>
                <w:tcW w:w="2093" w:type="dxa"/>
                <w:shd w:val="clear" w:color="auto" w:fill="D9D9D9"/>
              </w:tcPr>
            </w:tcPrChange>
          </w:tcPr>
          <w:p w:rsidR="00CB7A6A" w:rsidRPr="00E132C1" w:rsidRDefault="00CD5D96" w:rsidP="007C17C7">
            <w:pPr>
              <w:jc w:val="center"/>
              <w:rPr>
                <w:ins w:id="1220" w:author="馬慈蓮" w:date="2017-03-06T17:14:00Z"/>
                <w:rFonts w:ascii="細明體" w:eastAsia="細明體" w:hAnsi="細明體"/>
                <w:strike/>
                <w:color w:val="00B0F0"/>
                <w:sz w:val="20"/>
                <w:szCs w:val="20"/>
                <w:rPrChange w:id="1221" w:author="馬慈蓮" w:date="2019-07-25T11:57:00Z">
                  <w:rPr>
                    <w:ins w:id="1222" w:author="馬慈蓮" w:date="2017-03-06T17:14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ins w:id="1223" w:author="馬慈蓮" w:date="2017-03-06T17:14:00Z">
              <w:r w:rsidRPr="00E132C1">
                <w:rPr>
                  <w:rFonts w:ascii="細明體" w:eastAsia="細明體" w:hAnsi="細明體" w:hint="eastAsia"/>
                  <w:b/>
                  <w:strike/>
                  <w:color w:val="00B0F0"/>
                  <w:sz w:val="20"/>
                  <w:szCs w:val="20"/>
                  <w:rPrChange w:id="1224" w:author="馬慈蓮" w:date="2019-07-25T11:57:00Z">
                    <w:rPr>
                      <w:rFonts w:ascii="細明體" w:eastAsia="細明體" w:hAnsi="細明體" w:hint="eastAsia"/>
                      <w:b/>
                      <w:sz w:val="20"/>
                      <w:szCs w:val="20"/>
                    </w:rPr>
                  </w:rPrChange>
                </w:rPr>
                <w:t>DTAAA02</w:t>
              </w:r>
            </w:ins>
            <w:ins w:id="1225" w:author="馬慈蓮" w:date="2017-03-06T17:15:00Z">
              <w:r w:rsidRPr="00E132C1">
                <w:rPr>
                  <w:rFonts w:ascii="細明體" w:eastAsia="細明體" w:hAnsi="細明體" w:hint="eastAsia"/>
                  <w:b/>
                  <w:strike/>
                  <w:color w:val="00B0F0"/>
                  <w:sz w:val="20"/>
                  <w:szCs w:val="20"/>
                  <w:rPrChange w:id="1226" w:author="馬慈蓮" w:date="2019-07-25T11:57:00Z">
                    <w:rPr>
                      <w:rFonts w:ascii="細明體" w:eastAsia="細明體" w:hAnsi="細明體" w:hint="eastAsia"/>
                      <w:b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843" w:type="dxa"/>
            <w:shd w:val="clear" w:color="auto" w:fill="D9D9D9"/>
            <w:tcPrChange w:id="1227" w:author="馬慈蓮" w:date="2017-03-06T17:18:00Z">
              <w:tcPr>
                <w:tcW w:w="1843" w:type="dxa"/>
                <w:shd w:val="clear" w:color="auto" w:fill="D9D9D9"/>
              </w:tcPr>
            </w:tcPrChange>
          </w:tcPr>
          <w:p w:rsidR="00CB7A6A" w:rsidRPr="00E132C1" w:rsidRDefault="00CB7A6A" w:rsidP="007C17C7">
            <w:pPr>
              <w:jc w:val="both"/>
              <w:rPr>
                <w:ins w:id="1228" w:author="馬慈蓮" w:date="2017-03-06T17:14:00Z"/>
                <w:rFonts w:ascii="細明體" w:eastAsia="細明體" w:hAnsi="細明體"/>
                <w:strike/>
                <w:color w:val="00B0F0"/>
                <w:sz w:val="20"/>
                <w:szCs w:val="20"/>
                <w:rPrChange w:id="1229" w:author="馬慈蓮" w:date="2019-07-25T11:57:00Z">
                  <w:rPr>
                    <w:ins w:id="1230" w:author="馬慈蓮" w:date="2017-03-06T17:14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  <w:tc>
          <w:tcPr>
            <w:tcW w:w="2835" w:type="dxa"/>
            <w:shd w:val="clear" w:color="auto" w:fill="D9D9D9"/>
            <w:tcPrChange w:id="1231" w:author="馬慈蓮" w:date="2017-03-06T17:18:00Z">
              <w:tcPr>
                <w:tcW w:w="2835" w:type="dxa"/>
                <w:shd w:val="clear" w:color="auto" w:fill="D9D9D9"/>
              </w:tcPr>
            </w:tcPrChange>
          </w:tcPr>
          <w:p w:rsidR="00CB7A6A" w:rsidRPr="00E132C1" w:rsidRDefault="00CB7A6A" w:rsidP="007C17C7">
            <w:pPr>
              <w:jc w:val="center"/>
              <w:rPr>
                <w:ins w:id="1232" w:author="馬慈蓮" w:date="2017-03-06T17:14:00Z"/>
                <w:rFonts w:ascii="細明體" w:eastAsia="細明體" w:hAnsi="細明體" w:hint="eastAsia"/>
                <w:b/>
                <w:strike/>
                <w:color w:val="00B0F0"/>
                <w:sz w:val="20"/>
                <w:szCs w:val="20"/>
                <w:rPrChange w:id="1233" w:author="馬慈蓮" w:date="2019-07-25T11:57:00Z">
                  <w:rPr>
                    <w:ins w:id="1234" w:author="馬慈蓮" w:date="2017-03-06T17:14:00Z"/>
                    <w:rFonts w:ascii="細明體" w:eastAsia="細明體" w:hAnsi="細明體" w:hint="eastAsia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1235" w:author="馬慈蓮" w:date="2017-03-06T17:14:00Z">
              <w:r w:rsidRPr="00E132C1">
                <w:rPr>
                  <w:rFonts w:ascii="細明體" w:eastAsia="細明體" w:hAnsi="細明體" w:hint="eastAsia"/>
                  <w:b/>
                  <w:strike/>
                  <w:color w:val="00B0F0"/>
                  <w:sz w:val="20"/>
                  <w:szCs w:val="20"/>
                  <w:rPrChange w:id="1236" w:author="馬慈蓮" w:date="2019-07-25T11:57:00Z">
                    <w:rPr>
                      <w:rFonts w:ascii="細明體" w:eastAsia="細明體" w:hAnsi="細明體" w:hint="eastAsia"/>
                      <w:b/>
                      <w:color w:val="000000"/>
                      <w:sz w:val="20"/>
                      <w:szCs w:val="20"/>
                    </w:rPr>
                  </w:rPrChange>
                </w:rPr>
                <w:t>欄位</w:t>
              </w:r>
            </w:ins>
          </w:p>
        </w:tc>
        <w:tc>
          <w:tcPr>
            <w:tcW w:w="1843" w:type="dxa"/>
            <w:shd w:val="clear" w:color="auto" w:fill="D9D9D9"/>
            <w:tcPrChange w:id="1237" w:author="馬慈蓮" w:date="2017-03-06T17:18:00Z">
              <w:tcPr>
                <w:tcW w:w="2693" w:type="dxa"/>
                <w:shd w:val="clear" w:color="auto" w:fill="D9D9D9"/>
              </w:tcPr>
            </w:tcPrChange>
          </w:tcPr>
          <w:p w:rsidR="00CB7A6A" w:rsidRPr="00E132C1" w:rsidRDefault="00CB7A6A" w:rsidP="007C17C7">
            <w:pPr>
              <w:jc w:val="center"/>
              <w:rPr>
                <w:ins w:id="1238" w:author="馬慈蓮" w:date="2017-03-06T17:14:00Z"/>
                <w:rFonts w:ascii="細明體" w:eastAsia="細明體" w:hAnsi="細明體" w:hint="eastAsia"/>
                <w:b/>
                <w:strike/>
                <w:color w:val="00B0F0"/>
                <w:sz w:val="20"/>
                <w:szCs w:val="20"/>
                <w:rPrChange w:id="1239" w:author="馬慈蓮" w:date="2019-07-25T11:57:00Z">
                  <w:rPr>
                    <w:ins w:id="1240" w:author="馬慈蓮" w:date="2017-03-06T17:14:00Z"/>
                    <w:rFonts w:ascii="細明體" w:eastAsia="細明體" w:hAnsi="細明體" w:hint="eastAsia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1241" w:author="馬慈蓮" w:date="2017-03-06T17:14:00Z">
              <w:r w:rsidRPr="00E132C1">
                <w:rPr>
                  <w:rFonts w:ascii="細明體" w:eastAsia="細明體" w:hAnsi="細明體" w:hint="eastAsia"/>
                  <w:b/>
                  <w:strike/>
                  <w:color w:val="00B0F0"/>
                  <w:sz w:val="20"/>
                  <w:szCs w:val="20"/>
                  <w:rPrChange w:id="1242" w:author="馬慈蓮" w:date="2019-07-25T11:57:00Z">
                    <w:rPr>
                      <w:rFonts w:ascii="細明體" w:eastAsia="細明體" w:hAnsi="細明體" w:hint="eastAsia"/>
                      <w:b/>
                      <w:color w:val="000000"/>
                      <w:sz w:val="20"/>
                      <w:szCs w:val="20"/>
                    </w:rPr>
                  </w:rPrChange>
                </w:rPr>
                <w:t>備註</w:t>
              </w:r>
            </w:ins>
          </w:p>
        </w:tc>
      </w:tr>
      <w:tr w:rsidR="00CB7A6A" w:rsidRPr="00E132C1" w:rsidTr="004A3E32">
        <w:trPr>
          <w:ins w:id="1243" w:author="馬慈蓮" w:date="2017-03-06T17:14:00Z"/>
        </w:trPr>
        <w:tc>
          <w:tcPr>
            <w:tcW w:w="2093" w:type="dxa"/>
            <w:shd w:val="clear" w:color="auto" w:fill="auto"/>
            <w:vAlign w:val="center"/>
            <w:tcPrChange w:id="1244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CB7A6A" w:rsidRPr="00E132C1" w:rsidRDefault="00CB7A6A" w:rsidP="007C17C7">
            <w:pPr>
              <w:widowControl/>
              <w:rPr>
                <w:ins w:id="1245" w:author="馬慈蓮" w:date="2017-03-06T17:14:00Z"/>
                <w:rFonts w:ascii="細明體" w:eastAsia="細明體" w:hAnsi="細明體"/>
                <w:strike/>
                <w:color w:val="00B0F0"/>
                <w:kern w:val="0"/>
                <w:sz w:val="20"/>
                <w:szCs w:val="20"/>
                <w:rPrChange w:id="1246" w:author="馬慈蓮" w:date="2019-07-25T11:57:00Z">
                  <w:rPr>
                    <w:ins w:id="1247" w:author="馬慈蓮" w:date="2017-03-06T17:14:00Z"/>
                    <w:rFonts w:ascii="細明體" w:eastAsia="細明體" w:hAnsi="細明體"/>
                    <w:kern w:val="0"/>
                    <w:sz w:val="20"/>
                    <w:szCs w:val="20"/>
                  </w:rPr>
                </w:rPrChange>
              </w:rPr>
            </w:pPr>
            <w:ins w:id="1248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249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受理編號 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250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CB7A6A" w:rsidRPr="00E132C1" w:rsidRDefault="00CB7A6A" w:rsidP="007C17C7">
            <w:pPr>
              <w:widowControl/>
              <w:rPr>
                <w:ins w:id="1251" w:author="馬慈蓮" w:date="2017-03-06T17:14:00Z"/>
                <w:rFonts w:ascii="細明體" w:eastAsia="細明體" w:hAnsi="細明體"/>
                <w:strike/>
                <w:color w:val="00B0F0"/>
                <w:kern w:val="0"/>
                <w:sz w:val="20"/>
                <w:szCs w:val="20"/>
                <w:rPrChange w:id="1252" w:author="馬慈蓮" w:date="2019-07-25T11:57:00Z">
                  <w:rPr>
                    <w:ins w:id="1253" w:author="馬慈蓮" w:date="2017-03-06T17:14:00Z"/>
                    <w:rFonts w:ascii="細明體" w:eastAsia="細明體" w:hAnsi="細明體"/>
                    <w:kern w:val="0"/>
                    <w:sz w:val="20"/>
                    <w:szCs w:val="20"/>
                  </w:rPr>
                </w:rPrChange>
              </w:rPr>
            </w:pPr>
            <w:ins w:id="1254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255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APLY_NO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256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CB7A6A" w:rsidRPr="00E132C1" w:rsidRDefault="00CB7A6A" w:rsidP="007C17C7">
            <w:pPr>
              <w:widowControl/>
              <w:rPr>
                <w:ins w:id="1257" w:author="馬慈蓮" w:date="2017-03-06T17:14:00Z"/>
                <w:rFonts w:ascii="細明體" w:eastAsia="細明體" w:hAnsi="細明體"/>
                <w:strike/>
                <w:color w:val="00B0F0"/>
                <w:kern w:val="0"/>
                <w:sz w:val="20"/>
                <w:szCs w:val="20"/>
                <w:rPrChange w:id="1258" w:author="馬慈蓮" w:date="2019-07-25T11:57:00Z">
                  <w:rPr>
                    <w:ins w:id="1259" w:author="馬慈蓮" w:date="2017-03-06T17:14:00Z"/>
                    <w:rFonts w:ascii="細明體" w:eastAsia="細明體" w:hAnsi="細明體"/>
                    <w:color w:val="000000"/>
                    <w:kern w:val="0"/>
                    <w:sz w:val="20"/>
                    <w:szCs w:val="20"/>
                  </w:rPr>
                </w:rPrChange>
              </w:rPr>
            </w:pPr>
            <w:ins w:id="1260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261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DTAAI401.受理編號</w:t>
              </w:r>
            </w:ins>
          </w:p>
        </w:tc>
        <w:tc>
          <w:tcPr>
            <w:tcW w:w="1843" w:type="dxa"/>
            <w:shd w:val="clear" w:color="auto" w:fill="auto"/>
            <w:tcPrChange w:id="1262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CB7A6A" w:rsidRPr="00E132C1" w:rsidRDefault="00CB7A6A" w:rsidP="007C17C7">
            <w:pPr>
              <w:jc w:val="both"/>
              <w:rPr>
                <w:ins w:id="1263" w:author="馬慈蓮" w:date="2017-03-06T17:14:00Z"/>
                <w:rFonts w:ascii="細明體" w:eastAsia="細明體" w:hAnsi="細明體"/>
                <w:strike/>
                <w:color w:val="00B0F0"/>
                <w:sz w:val="20"/>
                <w:szCs w:val="20"/>
                <w:rPrChange w:id="1264" w:author="馬慈蓮" w:date="2019-07-25T11:57:00Z">
                  <w:rPr>
                    <w:ins w:id="1265" w:author="馬慈蓮" w:date="2017-03-06T17:14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CB7A6A" w:rsidRPr="00E132C1" w:rsidTr="004A3E32">
        <w:trPr>
          <w:ins w:id="1266" w:author="馬慈蓮" w:date="2017-03-06T17:14:00Z"/>
        </w:trPr>
        <w:tc>
          <w:tcPr>
            <w:tcW w:w="2093" w:type="dxa"/>
            <w:shd w:val="clear" w:color="auto" w:fill="auto"/>
            <w:vAlign w:val="center"/>
            <w:tcPrChange w:id="1267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CB7A6A" w:rsidRPr="00E132C1" w:rsidRDefault="00CB7A6A" w:rsidP="007C17C7">
            <w:pPr>
              <w:rPr>
                <w:ins w:id="1268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269" w:author="馬慈蓮" w:date="2019-07-25T11:57:00Z">
                  <w:rPr>
                    <w:ins w:id="1270" w:author="馬慈蓮" w:date="2017-03-06T17:1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271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272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診斷書流水號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273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CB7A6A" w:rsidRPr="00E132C1" w:rsidRDefault="00CB7A6A" w:rsidP="007C17C7">
            <w:pPr>
              <w:rPr>
                <w:ins w:id="1274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275" w:author="馬慈蓮" w:date="2019-07-25T11:57:00Z">
                  <w:rPr>
                    <w:ins w:id="1276" w:author="馬慈蓮" w:date="2017-03-06T17:1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277" w:author="馬慈蓮" w:date="2017-03-06T17:14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278" w:author="馬慈蓮" w:date="2019-07-25T11:57:00Z">
                    <w:rPr>
                      <w:rFonts w:ascii="細明體" w:eastAsia="細明體" w:hAnsi="細明體"/>
                      <w:sz w:val="20"/>
                      <w:szCs w:val="20"/>
                    </w:rPr>
                  </w:rPrChange>
                </w:rPr>
                <w:t>DIAG_SER_NO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279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CB7A6A" w:rsidRPr="00E132C1" w:rsidRDefault="00CB7A6A" w:rsidP="007C17C7">
            <w:pPr>
              <w:rPr>
                <w:ins w:id="1280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281" w:author="馬慈蓮" w:date="2019-07-25T11:57:00Z">
                  <w:rPr>
                    <w:ins w:id="1282" w:author="馬慈蓮" w:date="2017-03-06T17:14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283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284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tcPrChange w:id="1285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CB7A6A" w:rsidRPr="00E132C1" w:rsidRDefault="00CB7A6A" w:rsidP="007C17C7">
            <w:pPr>
              <w:jc w:val="both"/>
              <w:rPr>
                <w:ins w:id="1286" w:author="馬慈蓮" w:date="2017-03-06T17:14:00Z"/>
                <w:rFonts w:ascii="細明體" w:eastAsia="細明體" w:hAnsi="細明體"/>
                <w:strike/>
                <w:color w:val="00B0F0"/>
                <w:sz w:val="20"/>
                <w:szCs w:val="20"/>
                <w:rPrChange w:id="1287" w:author="馬慈蓮" w:date="2019-07-25T11:57:00Z">
                  <w:rPr>
                    <w:ins w:id="1288" w:author="馬慈蓮" w:date="2017-03-06T17:14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CB7A6A" w:rsidRPr="00E132C1" w:rsidTr="004A3E32">
        <w:trPr>
          <w:ins w:id="1289" w:author="馬慈蓮" w:date="2017-03-06T17:14:00Z"/>
        </w:trPr>
        <w:tc>
          <w:tcPr>
            <w:tcW w:w="2093" w:type="dxa"/>
            <w:shd w:val="clear" w:color="auto" w:fill="auto"/>
            <w:vAlign w:val="center"/>
            <w:tcPrChange w:id="1290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CB7A6A" w:rsidRPr="00E132C1" w:rsidRDefault="00CB7A6A" w:rsidP="007C17C7">
            <w:pPr>
              <w:rPr>
                <w:ins w:id="1291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292" w:author="馬慈蓮" w:date="2019-07-25T11:57:00Z">
                  <w:rPr>
                    <w:ins w:id="1293" w:author="馬慈蓮" w:date="2017-03-06T17:1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294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295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序號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296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CB7A6A" w:rsidRPr="00E132C1" w:rsidRDefault="00CB7A6A" w:rsidP="007C17C7">
            <w:pPr>
              <w:rPr>
                <w:ins w:id="1297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298" w:author="馬慈蓮" w:date="2019-07-25T11:57:00Z">
                  <w:rPr>
                    <w:ins w:id="1299" w:author="馬慈蓮" w:date="2017-03-06T17:1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300" w:author="馬慈蓮" w:date="2017-03-06T17:14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301" w:author="馬慈蓮" w:date="2019-07-25T11:57:00Z">
                    <w:rPr>
                      <w:rFonts w:ascii="細明體" w:eastAsia="細明體" w:hAnsi="細明體"/>
                      <w:sz w:val="20"/>
                      <w:szCs w:val="20"/>
                    </w:rPr>
                  </w:rPrChange>
                </w:rPr>
                <w:t>SER_NO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302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CB7A6A" w:rsidRPr="00E132C1" w:rsidRDefault="00CB7A6A" w:rsidP="007C17C7">
            <w:pPr>
              <w:rPr>
                <w:ins w:id="1303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304" w:author="馬慈蓮" w:date="2019-07-25T11:57:00Z">
                  <w:rPr>
                    <w:ins w:id="1305" w:author="馬慈蓮" w:date="2017-03-06T17:14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306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307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$序號+1</w:t>
              </w:r>
            </w:ins>
          </w:p>
        </w:tc>
        <w:tc>
          <w:tcPr>
            <w:tcW w:w="1843" w:type="dxa"/>
            <w:shd w:val="clear" w:color="auto" w:fill="auto"/>
            <w:tcPrChange w:id="1308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CB7A6A" w:rsidRPr="00E132C1" w:rsidRDefault="00CB7A6A" w:rsidP="007C17C7">
            <w:pPr>
              <w:jc w:val="both"/>
              <w:rPr>
                <w:ins w:id="1309" w:author="馬慈蓮" w:date="2017-03-06T17:14:00Z"/>
                <w:rFonts w:ascii="細明體" w:eastAsia="細明體" w:hAnsi="細明體"/>
                <w:strike/>
                <w:color w:val="00B0F0"/>
                <w:sz w:val="20"/>
                <w:szCs w:val="20"/>
                <w:rPrChange w:id="1310" w:author="馬慈蓮" w:date="2019-07-25T11:57:00Z">
                  <w:rPr>
                    <w:ins w:id="1311" w:author="馬慈蓮" w:date="2017-03-06T17:14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CB7A6A" w:rsidRPr="00E132C1" w:rsidTr="004A3E32">
        <w:trPr>
          <w:ins w:id="1312" w:author="馬慈蓮" w:date="2017-03-06T17:14:00Z"/>
        </w:trPr>
        <w:tc>
          <w:tcPr>
            <w:tcW w:w="2093" w:type="dxa"/>
            <w:shd w:val="clear" w:color="auto" w:fill="auto"/>
            <w:vAlign w:val="center"/>
            <w:tcPrChange w:id="1313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CB7A6A" w:rsidRPr="00E132C1" w:rsidRDefault="00CB7A6A" w:rsidP="007C17C7">
            <w:pPr>
              <w:rPr>
                <w:ins w:id="1314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315" w:author="馬慈蓮" w:date="2019-07-25T11:57:00Z">
                  <w:rPr>
                    <w:ins w:id="1316" w:author="馬慈蓮" w:date="2017-03-06T17:1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317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318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受理_診斷類別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319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CB7A6A" w:rsidRPr="00E132C1" w:rsidRDefault="00CB7A6A" w:rsidP="007C17C7">
            <w:pPr>
              <w:rPr>
                <w:ins w:id="1320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321" w:author="馬慈蓮" w:date="2019-07-25T11:57:00Z">
                  <w:rPr>
                    <w:ins w:id="1322" w:author="馬慈蓮" w:date="2017-03-06T17:1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323" w:author="馬慈蓮" w:date="2017-03-06T17:14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324" w:author="馬慈蓮" w:date="2019-07-25T11:57:00Z">
                    <w:rPr>
                      <w:rFonts w:ascii="細明體" w:eastAsia="細明體" w:hAnsi="細明體"/>
                      <w:sz w:val="20"/>
                      <w:szCs w:val="20"/>
                    </w:rPr>
                  </w:rPrChange>
                </w:rPr>
                <w:t>APLY_DIAG_KIND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325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CB7A6A" w:rsidRPr="00E132C1" w:rsidRDefault="00CB7A6A" w:rsidP="007C17C7">
            <w:pPr>
              <w:rPr>
                <w:ins w:id="1326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327" w:author="馬慈蓮" w:date="2019-07-25T11:57:00Z">
                  <w:rPr>
                    <w:ins w:id="1328" w:author="馬慈蓮" w:date="2017-03-06T17:14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329" w:author="馬慈蓮" w:date="2017-03-06T17:14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330" w:author="馬慈蓮" w:date="2019-07-25T11:57:00Z">
                    <w:rPr>
                      <w:rFonts w:ascii="細明體" w:eastAsia="細明體" w:hAnsi="細明體"/>
                      <w:color w:val="000000"/>
                      <w:sz w:val="20"/>
                      <w:szCs w:val="20"/>
                    </w:rPr>
                  </w:rPrChange>
                </w:rPr>
                <w:t>“</w:t>
              </w:r>
              <w:r w:rsidR="00F56CF3"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331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K</w:t>
              </w:r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332" w:author="馬慈蓮" w:date="2019-07-25T11:57:00Z">
                    <w:rPr>
                      <w:rFonts w:ascii="細明體" w:eastAsia="細明體" w:hAnsi="細明體"/>
                      <w:color w:val="000000"/>
                      <w:sz w:val="20"/>
                      <w:szCs w:val="20"/>
                    </w:rPr>
                  </w:rPrChange>
                </w:rPr>
                <w:t>”</w:t>
              </w:r>
            </w:ins>
          </w:p>
        </w:tc>
        <w:tc>
          <w:tcPr>
            <w:tcW w:w="1843" w:type="dxa"/>
            <w:shd w:val="clear" w:color="auto" w:fill="auto"/>
            <w:tcPrChange w:id="1333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CB7A6A" w:rsidRPr="00E132C1" w:rsidRDefault="00CB7A6A" w:rsidP="007C17C7">
            <w:pPr>
              <w:jc w:val="both"/>
              <w:rPr>
                <w:ins w:id="1334" w:author="馬慈蓮" w:date="2017-03-06T17:14:00Z"/>
                <w:rFonts w:ascii="細明體" w:eastAsia="細明體" w:hAnsi="細明體"/>
                <w:strike/>
                <w:color w:val="00B0F0"/>
                <w:sz w:val="20"/>
                <w:szCs w:val="20"/>
                <w:rPrChange w:id="1335" w:author="馬慈蓮" w:date="2019-07-25T11:57:00Z">
                  <w:rPr>
                    <w:ins w:id="1336" w:author="馬慈蓮" w:date="2017-03-06T17:14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CB7A6A" w:rsidRPr="00E132C1" w:rsidTr="004A3E32">
        <w:trPr>
          <w:ins w:id="1337" w:author="馬慈蓮" w:date="2017-03-06T17:14:00Z"/>
        </w:trPr>
        <w:tc>
          <w:tcPr>
            <w:tcW w:w="2093" w:type="dxa"/>
            <w:shd w:val="clear" w:color="auto" w:fill="auto"/>
            <w:vAlign w:val="center"/>
            <w:tcPrChange w:id="1338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CB7A6A" w:rsidRPr="00E132C1" w:rsidRDefault="00CB7A6A" w:rsidP="007C17C7">
            <w:pPr>
              <w:rPr>
                <w:ins w:id="1339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340" w:author="馬慈蓮" w:date="2019-07-25T11:57:00Z">
                  <w:rPr>
                    <w:ins w:id="1341" w:author="馬慈蓮" w:date="2017-03-06T17:1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342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343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受理_起始日期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344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CB7A6A" w:rsidRPr="00E132C1" w:rsidRDefault="00CB7A6A" w:rsidP="007C17C7">
            <w:pPr>
              <w:rPr>
                <w:ins w:id="1345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346" w:author="馬慈蓮" w:date="2019-07-25T11:57:00Z">
                  <w:rPr>
                    <w:ins w:id="1347" w:author="馬慈蓮" w:date="2017-03-06T17:1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348" w:author="馬慈蓮" w:date="2017-03-06T17:14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349" w:author="馬慈蓮" w:date="2019-07-25T11:57:00Z">
                    <w:rPr>
                      <w:rFonts w:ascii="細明體" w:eastAsia="細明體" w:hAnsi="細明體"/>
                      <w:sz w:val="20"/>
                      <w:szCs w:val="20"/>
                    </w:rPr>
                  </w:rPrChange>
                </w:rPr>
                <w:t>APLY_STR_DATE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350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CB7A6A" w:rsidRPr="00E132C1" w:rsidRDefault="00CB7A6A" w:rsidP="007C17C7">
            <w:pPr>
              <w:rPr>
                <w:ins w:id="1351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352" w:author="馬慈蓮" w:date="2019-07-25T11:57:00Z">
                  <w:rPr>
                    <w:ins w:id="1353" w:author="馬慈蓮" w:date="2017-03-06T17:14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354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355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DTAAI401.事故日期</w:t>
              </w:r>
            </w:ins>
          </w:p>
        </w:tc>
        <w:tc>
          <w:tcPr>
            <w:tcW w:w="1843" w:type="dxa"/>
            <w:shd w:val="clear" w:color="auto" w:fill="auto"/>
            <w:tcPrChange w:id="1356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CB7A6A" w:rsidRPr="00E132C1" w:rsidRDefault="00CB7A6A" w:rsidP="007C17C7">
            <w:pPr>
              <w:jc w:val="both"/>
              <w:rPr>
                <w:ins w:id="1357" w:author="馬慈蓮" w:date="2017-03-06T17:14:00Z"/>
                <w:rFonts w:ascii="細明體" w:eastAsia="細明體" w:hAnsi="細明體"/>
                <w:strike/>
                <w:color w:val="00B0F0"/>
                <w:sz w:val="20"/>
                <w:szCs w:val="20"/>
                <w:rPrChange w:id="1358" w:author="馬慈蓮" w:date="2019-07-25T11:57:00Z">
                  <w:rPr>
                    <w:ins w:id="1359" w:author="馬慈蓮" w:date="2017-03-06T17:14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CB7A6A" w:rsidRPr="00E132C1" w:rsidTr="004A3E32">
        <w:trPr>
          <w:ins w:id="1360" w:author="馬慈蓮" w:date="2017-03-06T17:14:00Z"/>
        </w:trPr>
        <w:tc>
          <w:tcPr>
            <w:tcW w:w="2093" w:type="dxa"/>
            <w:shd w:val="clear" w:color="auto" w:fill="auto"/>
            <w:vAlign w:val="center"/>
            <w:tcPrChange w:id="1361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CB7A6A" w:rsidRPr="00E132C1" w:rsidRDefault="00CB7A6A" w:rsidP="007C17C7">
            <w:pPr>
              <w:rPr>
                <w:ins w:id="1362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363" w:author="馬慈蓮" w:date="2019-07-25T11:57:00Z">
                  <w:rPr>
                    <w:ins w:id="1364" w:author="馬慈蓮" w:date="2017-03-06T17:1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365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366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受理_終止日期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367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CB7A6A" w:rsidRPr="00E132C1" w:rsidRDefault="00CB7A6A" w:rsidP="007C17C7">
            <w:pPr>
              <w:rPr>
                <w:ins w:id="1368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369" w:author="馬慈蓮" w:date="2019-07-25T11:57:00Z">
                  <w:rPr>
                    <w:ins w:id="1370" w:author="馬慈蓮" w:date="2017-03-06T17:1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371" w:author="馬慈蓮" w:date="2017-03-06T17:14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372" w:author="馬慈蓮" w:date="2019-07-25T11:57:00Z">
                    <w:rPr>
                      <w:rFonts w:ascii="細明體" w:eastAsia="細明體" w:hAnsi="細明體"/>
                      <w:sz w:val="20"/>
                      <w:szCs w:val="20"/>
                    </w:rPr>
                  </w:rPrChange>
                </w:rPr>
                <w:t>APLY_END_DATE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373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CB7A6A" w:rsidRPr="00E132C1" w:rsidRDefault="00CB7A6A" w:rsidP="007C17C7">
            <w:pPr>
              <w:rPr>
                <w:ins w:id="1374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375" w:author="馬慈蓮" w:date="2019-07-25T11:57:00Z">
                  <w:rPr>
                    <w:ins w:id="1376" w:author="馬慈蓮" w:date="2017-03-06T17:14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377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378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DTAAI401.事故迄日</w:t>
              </w:r>
            </w:ins>
          </w:p>
        </w:tc>
        <w:tc>
          <w:tcPr>
            <w:tcW w:w="1843" w:type="dxa"/>
            <w:shd w:val="clear" w:color="auto" w:fill="auto"/>
            <w:tcPrChange w:id="1379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CB7A6A" w:rsidRPr="00E132C1" w:rsidRDefault="00CB7A6A" w:rsidP="007C17C7">
            <w:pPr>
              <w:jc w:val="both"/>
              <w:rPr>
                <w:ins w:id="1380" w:author="馬慈蓮" w:date="2017-03-06T17:14:00Z"/>
                <w:rFonts w:ascii="細明體" w:eastAsia="細明體" w:hAnsi="細明體"/>
                <w:strike/>
                <w:color w:val="00B0F0"/>
                <w:sz w:val="20"/>
                <w:szCs w:val="20"/>
                <w:rPrChange w:id="1381" w:author="馬慈蓮" w:date="2019-07-25T11:57:00Z">
                  <w:rPr>
                    <w:ins w:id="1382" w:author="馬慈蓮" w:date="2017-03-06T17:14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</w:tbl>
    <w:p w:rsidR="00CB7A6A" w:rsidRPr="00E132C1" w:rsidRDefault="00CB7A6A" w:rsidP="00CB7A6A">
      <w:pPr>
        <w:ind w:left="1418"/>
        <w:jc w:val="both"/>
        <w:rPr>
          <w:ins w:id="1383" w:author="馬慈蓮" w:date="2017-03-06T15:37:00Z"/>
          <w:rFonts w:ascii="細明體" w:eastAsia="細明體" w:hAnsi="細明體" w:hint="eastAsia"/>
          <w:strike/>
          <w:color w:val="00B0F0"/>
          <w:sz w:val="20"/>
          <w:szCs w:val="20"/>
          <w:rPrChange w:id="1384" w:author="馬慈蓮" w:date="2019-07-25T11:57:00Z">
            <w:rPr>
              <w:ins w:id="1385" w:author="馬慈蓮" w:date="2017-03-06T15:37:00Z"/>
              <w:rFonts w:ascii="細明體" w:eastAsia="細明體" w:hAnsi="細明體" w:hint="eastAsia"/>
              <w:sz w:val="20"/>
              <w:szCs w:val="20"/>
            </w:rPr>
          </w:rPrChange>
        </w:rPr>
        <w:pPrChange w:id="1386" w:author="馬慈蓮" w:date="2017-03-06T17:13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</w:p>
    <w:p w:rsidR="00951610" w:rsidRPr="00E132C1" w:rsidRDefault="00BE7B4A" w:rsidP="00C13DC1">
      <w:pPr>
        <w:numPr>
          <w:ilvl w:val="2"/>
          <w:numId w:val="32"/>
        </w:numPr>
        <w:jc w:val="both"/>
        <w:rPr>
          <w:ins w:id="1387" w:author="馬慈蓮" w:date="2017-03-06T17:14:00Z"/>
          <w:rFonts w:ascii="細明體" w:eastAsia="細明體" w:hAnsi="細明體"/>
          <w:strike/>
          <w:color w:val="00B0F0"/>
          <w:sz w:val="20"/>
          <w:szCs w:val="20"/>
          <w:rPrChange w:id="1388" w:author="馬慈蓮" w:date="2019-07-25T11:57:00Z">
            <w:rPr>
              <w:ins w:id="1389" w:author="馬慈蓮" w:date="2017-03-06T17:14:00Z"/>
              <w:rFonts w:ascii="細明體" w:eastAsia="細明體" w:hAnsi="細明體"/>
              <w:sz w:val="20"/>
              <w:szCs w:val="20"/>
            </w:rPr>
          </w:rPrChange>
        </w:rPr>
        <w:pPrChange w:id="1390" w:author="馬慈蓮" w:date="2019-07-25T11:52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1391" w:author="馬慈蓮" w:date="2017-03-06T15:05:00Z">
        <w:r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392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逐筆依</w:t>
        </w:r>
      </w:ins>
      <w:ins w:id="1393" w:author="馬慈蓮" w:date="2017-03-06T15:33:00Z">
        <w:r w:rsidR="00D80ACB"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394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手術資料</w:t>
        </w:r>
      </w:ins>
      <w:ins w:id="1395" w:author="馬慈蓮" w:date="2017-03-06T15:37:00Z">
        <w:r w:rsidR="001B0EEE"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396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(</w:t>
        </w:r>
        <w:r w:rsidR="00882602"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397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DTAAI424</w:t>
        </w:r>
        <w:r w:rsidR="001B0EEE"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398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)</w:t>
        </w:r>
      </w:ins>
      <w:ins w:id="1399" w:author="馬慈蓮" w:date="2017-03-06T15:33:00Z">
        <w:r w:rsidR="00D80ACB"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400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寫入dtaaa021</w:t>
        </w:r>
      </w:ins>
      <w:ins w:id="1401" w:author="馬慈蓮" w:date="2017-03-06T15:38:00Z">
        <w:r w:rsidR="007E1962"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402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，SET DTAAA021BO</w:t>
        </w:r>
      </w:ins>
    </w:p>
    <w:tbl>
      <w:tblPr>
        <w:tblW w:w="0" w:type="auto"/>
        <w:tblInd w:w="1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403" w:author="馬慈蓮" w:date="2017-03-06T17:18:00Z">
          <w:tblPr>
            <w:tblW w:w="0" w:type="auto"/>
            <w:tblInd w:w="99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093"/>
        <w:gridCol w:w="1843"/>
        <w:gridCol w:w="2835"/>
        <w:gridCol w:w="1843"/>
        <w:tblGridChange w:id="1404">
          <w:tblGrid>
            <w:gridCol w:w="2093"/>
            <w:gridCol w:w="1843"/>
            <w:gridCol w:w="2835"/>
            <w:gridCol w:w="2693"/>
          </w:tblGrid>
        </w:tblGridChange>
      </w:tblGrid>
      <w:tr w:rsidR="0036356B" w:rsidRPr="00E132C1" w:rsidTr="004A3E32">
        <w:trPr>
          <w:ins w:id="1405" w:author="馬慈蓮" w:date="2017-03-06T17:14:00Z"/>
        </w:trPr>
        <w:tc>
          <w:tcPr>
            <w:tcW w:w="2093" w:type="dxa"/>
            <w:shd w:val="clear" w:color="auto" w:fill="D9D9D9"/>
            <w:tcPrChange w:id="1406" w:author="馬慈蓮" w:date="2017-03-06T17:18:00Z">
              <w:tcPr>
                <w:tcW w:w="2093" w:type="dxa"/>
                <w:shd w:val="clear" w:color="auto" w:fill="D9D9D9"/>
              </w:tcPr>
            </w:tcPrChange>
          </w:tcPr>
          <w:p w:rsidR="0036356B" w:rsidRPr="00E132C1" w:rsidRDefault="00CD5D96" w:rsidP="007C17C7">
            <w:pPr>
              <w:jc w:val="center"/>
              <w:rPr>
                <w:ins w:id="1407" w:author="馬慈蓮" w:date="2017-03-06T17:14:00Z"/>
                <w:rFonts w:ascii="細明體" w:eastAsia="細明體" w:hAnsi="細明體"/>
                <w:strike/>
                <w:color w:val="00B0F0"/>
                <w:sz w:val="20"/>
                <w:szCs w:val="20"/>
                <w:rPrChange w:id="1408" w:author="馬慈蓮" w:date="2019-07-25T11:57:00Z">
                  <w:rPr>
                    <w:ins w:id="1409" w:author="馬慈蓮" w:date="2017-03-06T17:14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ins w:id="1410" w:author="馬慈蓮" w:date="2017-03-06T17:14:00Z">
              <w:r w:rsidRPr="00E132C1">
                <w:rPr>
                  <w:rFonts w:ascii="細明體" w:eastAsia="細明體" w:hAnsi="細明體" w:hint="eastAsia"/>
                  <w:b/>
                  <w:strike/>
                  <w:color w:val="00B0F0"/>
                  <w:sz w:val="20"/>
                  <w:szCs w:val="20"/>
                  <w:rPrChange w:id="1411" w:author="馬慈蓮" w:date="2019-07-25T11:57:00Z">
                    <w:rPr>
                      <w:rFonts w:ascii="細明體" w:eastAsia="細明體" w:hAnsi="細明體" w:hint="eastAsia"/>
                      <w:b/>
                      <w:sz w:val="20"/>
                      <w:szCs w:val="20"/>
                    </w:rPr>
                  </w:rPrChange>
                </w:rPr>
                <w:t>DTAAA02</w:t>
              </w:r>
            </w:ins>
            <w:ins w:id="1412" w:author="馬慈蓮" w:date="2017-03-06T17:15:00Z">
              <w:r w:rsidRPr="00E132C1">
                <w:rPr>
                  <w:rFonts w:ascii="細明體" w:eastAsia="細明體" w:hAnsi="細明體" w:hint="eastAsia"/>
                  <w:b/>
                  <w:strike/>
                  <w:color w:val="00B0F0"/>
                  <w:sz w:val="20"/>
                  <w:szCs w:val="20"/>
                  <w:rPrChange w:id="1413" w:author="馬慈蓮" w:date="2019-07-25T11:57:00Z">
                    <w:rPr>
                      <w:rFonts w:ascii="細明體" w:eastAsia="細明體" w:hAnsi="細明體" w:hint="eastAsia"/>
                      <w:b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843" w:type="dxa"/>
            <w:shd w:val="clear" w:color="auto" w:fill="D9D9D9"/>
            <w:tcPrChange w:id="1414" w:author="馬慈蓮" w:date="2017-03-06T17:18:00Z">
              <w:tcPr>
                <w:tcW w:w="1843" w:type="dxa"/>
                <w:shd w:val="clear" w:color="auto" w:fill="D9D9D9"/>
              </w:tcPr>
            </w:tcPrChange>
          </w:tcPr>
          <w:p w:rsidR="0036356B" w:rsidRPr="00E132C1" w:rsidRDefault="0036356B" w:rsidP="007C17C7">
            <w:pPr>
              <w:jc w:val="both"/>
              <w:rPr>
                <w:ins w:id="1415" w:author="馬慈蓮" w:date="2017-03-06T17:14:00Z"/>
                <w:rFonts w:ascii="細明體" w:eastAsia="細明體" w:hAnsi="細明體"/>
                <w:strike/>
                <w:color w:val="00B0F0"/>
                <w:sz w:val="20"/>
                <w:szCs w:val="20"/>
                <w:rPrChange w:id="1416" w:author="馬慈蓮" w:date="2019-07-25T11:57:00Z">
                  <w:rPr>
                    <w:ins w:id="1417" w:author="馬慈蓮" w:date="2017-03-06T17:14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  <w:tc>
          <w:tcPr>
            <w:tcW w:w="2835" w:type="dxa"/>
            <w:shd w:val="clear" w:color="auto" w:fill="D9D9D9"/>
            <w:tcPrChange w:id="1418" w:author="馬慈蓮" w:date="2017-03-06T17:18:00Z">
              <w:tcPr>
                <w:tcW w:w="2835" w:type="dxa"/>
                <w:shd w:val="clear" w:color="auto" w:fill="D9D9D9"/>
              </w:tcPr>
            </w:tcPrChange>
          </w:tcPr>
          <w:p w:rsidR="0036356B" w:rsidRPr="00E132C1" w:rsidRDefault="0036356B" w:rsidP="007C17C7">
            <w:pPr>
              <w:jc w:val="center"/>
              <w:rPr>
                <w:ins w:id="1419" w:author="馬慈蓮" w:date="2017-03-06T17:14:00Z"/>
                <w:rFonts w:ascii="細明體" w:eastAsia="細明體" w:hAnsi="細明體" w:hint="eastAsia"/>
                <w:b/>
                <w:strike/>
                <w:color w:val="00B0F0"/>
                <w:sz w:val="20"/>
                <w:szCs w:val="20"/>
                <w:rPrChange w:id="1420" w:author="馬慈蓮" w:date="2019-07-25T11:57:00Z">
                  <w:rPr>
                    <w:ins w:id="1421" w:author="馬慈蓮" w:date="2017-03-06T17:14:00Z"/>
                    <w:rFonts w:ascii="細明體" w:eastAsia="細明體" w:hAnsi="細明體" w:hint="eastAsia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1422" w:author="馬慈蓮" w:date="2017-03-06T17:14:00Z">
              <w:r w:rsidRPr="00E132C1">
                <w:rPr>
                  <w:rFonts w:ascii="細明體" w:eastAsia="細明體" w:hAnsi="細明體" w:hint="eastAsia"/>
                  <w:b/>
                  <w:strike/>
                  <w:color w:val="00B0F0"/>
                  <w:sz w:val="20"/>
                  <w:szCs w:val="20"/>
                  <w:rPrChange w:id="1423" w:author="馬慈蓮" w:date="2019-07-25T11:57:00Z">
                    <w:rPr>
                      <w:rFonts w:ascii="細明體" w:eastAsia="細明體" w:hAnsi="細明體" w:hint="eastAsia"/>
                      <w:b/>
                      <w:color w:val="000000"/>
                      <w:sz w:val="20"/>
                      <w:szCs w:val="20"/>
                    </w:rPr>
                  </w:rPrChange>
                </w:rPr>
                <w:t>欄位</w:t>
              </w:r>
            </w:ins>
          </w:p>
        </w:tc>
        <w:tc>
          <w:tcPr>
            <w:tcW w:w="1843" w:type="dxa"/>
            <w:shd w:val="clear" w:color="auto" w:fill="D9D9D9"/>
            <w:tcPrChange w:id="1424" w:author="馬慈蓮" w:date="2017-03-06T17:18:00Z">
              <w:tcPr>
                <w:tcW w:w="2693" w:type="dxa"/>
                <w:shd w:val="clear" w:color="auto" w:fill="D9D9D9"/>
              </w:tcPr>
            </w:tcPrChange>
          </w:tcPr>
          <w:p w:rsidR="0036356B" w:rsidRPr="00E132C1" w:rsidRDefault="0036356B" w:rsidP="007C17C7">
            <w:pPr>
              <w:jc w:val="center"/>
              <w:rPr>
                <w:ins w:id="1425" w:author="馬慈蓮" w:date="2017-03-06T17:14:00Z"/>
                <w:rFonts w:ascii="細明體" w:eastAsia="細明體" w:hAnsi="細明體" w:hint="eastAsia"/>
                <w:b/>
                <w:strike/>
                <w:color w:val="00B0F0"/>
                <w:sz w:val="20"/>
                <w:szCs w:val="20"/>
                <w:rPrChange w:id="1426" w:author="馬慈蓮" w:date="2019-07-25T11:57:00Z">
                  <w:rPr>
                    <w:ins w:id="1427" w:author="馬慈蓮" w:date="2017-03-06T17:14:00Z"/>
                    <w:rFonts w:ascii="細明體" w:eastAsia="細明體" w:hAnsi="細明體" w:hint="eastAsia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1428" w:author="馬慈蓮" w:date="2017-03-06T17:14:00Z">
              <w:r w:rsidRPr="00E132C1">
                <w:rPr>
                  <w:rFonts w:ascii="細明體" w:eastAsia="細明體" w:hAnsi="細明體" w:hint="eastAsia"/>
                  <w:b/>
                  <w:strike/>
                  <w:color w:val="00B0F0"/>
                  <w:sz w:val="20"/>
                  <w:szCs w:val="20"/>
                  <w:rPrChange w:id="1429" w:author="馬慈蓮" w:date="2019-07-25T11:57:00Z">
                    <w:rPr>
                      <w:rFonts w:ascii="細明體" w:eastAsia="細明體" w:hAnsi="細明體" w:hint="eastAsia"/>
                      <w:b/>
                      <w:color w:val="000000"/>
                      <w:sz w:val="20"/>
                      <w:szCs w:val="20"/>
                    </w:rPr>
                  </w:rPrChange>
                </w:rPr>
                <w:t>備註</w:t>
              </w:r>
            </w:ins>
          </w:p>
        </w:tc>
      </w:tr>
      <w:tr w:rsidR="0036356B" w:rsidRPr="00E132C1" w:rsidTr="004A3E32">
        <w:trPr>
          <w:ins w:id="1430" w:author="馬慈蓮" w:date="2017-03-06T17:14:00Z"/>
        </w:trPr>
        <w:tc>
          <w:tcPr>
            <w:tcW w:w="2093" w:type="dxa"/>
            <w:shd w:val="clear" w:color="auto" w:fill="auto"/>
            <w:vAlign w:val="center"/>
            <w:tcPrChange w:id="1431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36356B" w:rsidRPr="00E132C1" w:rsidRDefault="0036356B" w:rsidP="007C17C7">
            <w:pPr>
              <w:widowControl/>
              <w:rPr>
                <w:ins w:id="1432" w:author="馬慈蓮" w:date="2017-03-06T17:14:00Z"/>
                <w:rFonts w:ascii="細明體" w:eastAsia="細明體" w:hAnsi="細明體"/>
                <w:strike/>
                <w:color w:val="00B0F0"/>
                <w:kern w:val="0"/>
                <w:sz w:val="20"/>
                <w:szCs w:val="20"/>
                <w:rPrChange w:id="1433" w:author="馬慈蓮" w:date="2019-07-25T11:57:00Z">
                  <w:rPr>
                    <w:ins w:id="1434" w:author="馬慈蓮" w:date="2017-03-06T17:14:00Z"/>
                    <w:rFonts w:ascii="細明體" w:eastAsia="細明體" w:hAnsi="細明體"/>
                    <w:kern w:val="0"/>
                    <w:sz w:val="20"/>
                    <w:szCs w:val="20"/>
                  </w:rPr>
                </w:rPrChange>
              </w:rPr>
            </w:pPr>
            <w:ins w:id="1435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436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受理編號 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437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6356B" w:rsidRPr="00E132C1" w:rsidRDefault="0036356B" w:rsidP="007C17C7">
            <w:pPr>
              <w:widowControl/>
              <w:rPr>
                <w:ins w:id="1438" w:author="馬慈蓮" w:date="2017-03-06T17:14:00Z"/>
                <w:rFonts w:ascii="細明體" w:eastAsia="細明體" w:hAnsi="細明體"/>
                <w:strike/>
                <w:color w:val="00B0F0"/>
                <w:kern w:val="0"/>
                <w:sz w:val="20"/>
                <w:szCs w:val="20"/>
                <w:rPrChange w:id="1439" w:author="馬慈蓮" w:date="2019-07-25T11:57:00Z">
                  <w:rPr>
                    <w:ins w:id="1440" w:author="馬慈蓮" w:date="2017-03-06T17:14:00Z"/>
                    <w:rFonts w:ascii="細明體" w:eastAsia="細明體" w:hAnsi="細明體"/>
                    <w:kern w:val="0"/>
                    <w:sz w:val="20"/>
                    <w:szCs w:val="20"/>
                  </w:rPr>
                </w:rPrChange>
              </w:rPr>
            </w:pPr>
            <w:ins w:id="1441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442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APLY_NO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443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36356B" w:rsidRPr="00E132C1" w:rsidRDefault="0036356B" w:rsidP="007C17C7">
            <w:pPr>
              <w:widowControl/>
              <w:rPr>
                <w:ins w:id="1444" w:author="馬慈蓮" w:date="2017-03-06T17:14:00Z"/>
                <w:rFonts w:ascii="細明體" w:eastAsia="細明體" w:hAnsi="細明體"/>
                <w:strike/>
                <w:color w:val="00B0F0"/>
                <w:kern w:val="0"/>
                <w:sz w:val="20"/>
                <w:szCs w:val="20"/>
                <w:rPrChange w:id="1445" w:author="馬慈蓮" w:date="2019-07-25T11:57:00Z">
                  <w:rPr>
                    <w:ins w:id="1446" w:author="馬慈蓮" w:date="2017-03-06T17:14:00Z"/>
                    <w:rFonts w:ascii="細明體" w:eastAsia="細明體" w:hAnsi="細明體"/>
                    <w:color w:val="000000"/>
                    <w:kern w:val="0"/>
                    <w:sz w:val="20"/>
                    <w:szCs w:val="20"/>
                  </w:rPr>
                </w:rPrChange>
              </w:rPr>
            </w:pPr>
            <w:ins w:id="1447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448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DTAAI401.受理編號</w:t>
              </w:r>
            </w:ins>
          </w:p>
        </w:tc>
        <w:tc>
          <w:tcPr>
            <w:tcW w:w="1843" w:type="dxa"/>
            <w:shd w:val="clear" w:color="auto" w:fill="auto"/>
            <w:tcPrChange w:id="1449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36356B" w:rsidRPr="00E132C1" w:rsidRDefault="0036356B" w:rsidP="007C17C7">
            <w:pPr>
              <w:jc w:val="both"/>
              <w:rPr>
                <w:ins w:id="1450" w:author="馬慈蓮" w:date="2017-03-06T17:14:00Z"/>
                <w:rFonts w:ascii="細明體" w:eastAsia="細明體" w:hAnsi="細明體"/>
                <w:strike/>
                <w:color w:val="00B0F0"/>
                <w:sz w:val="20"/>
                <w:szCs w:val="20"/>
                <w:rPrChange w:id="1451" w:author="馬慈蓮" w:date="2019-07-25T11:57:00Z">
                  <w:rPr>
                    <w:ins w:id="1452" w:author="馬慈蓮" w:date="2017-03-06T17:14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36356B" w:rsidRPr="00E132C1" w:rsidTr="004A3E32">
        <w:trPr>
          <w:ins w:id="1453" w:author="馬慈蓮" w:date="2017-03-06T17:14:00Z"/>
        </w:trPr>
        <w:tc>
          <w:tcPr>
            <w:tcW w:w="2093" w:type="dxa"/>
            <w:shd w:val="clear" w:color="auto" w:fill="auto"/>
            <w:vAlign w:val="center"/>
            <w:tcPrChange w:id="1454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36356B" w:rsidRPr="00E132C1" w:rsidRDefault="0036356B" w:rsidP="007C17C7">
            <w:pPr>
              <w:rPr>
                <w:ins w:id="1455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456" w:author="馬慈蓮" w:date="2019-07-25T11:57:00Z">
                  <w:rPr>
                    <w:ins w:id="1457" w:author="馬慈蓮" w:date="2017-03-06T17:1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458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459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診斷書流水號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460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6356B" w:rsidRPr="00E132C1" w:rsidRDefault="0036356B" w:rsidP="007C17C7">
            <w:pPr>
              <w:rPr>
                <w:ins w:id="1461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462" w:author="馬慈蓮" w:date="2019-07-25T11:57:00Z">
                  <w:rPr>
                    <w:ins w:id="1463" w:author="馬慈蓮" w:date="2017-03-06T17:1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464" w:author="馬慈蓮" w:date="2017-03-06T17:14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465" w:author="馬慈蓮" w:date="2019-07-25T11:57:00Z">
                    <w:rPr>
                      <w:rFonts w:ascii="細明體" w:eastAsia="細明體" w:hAnsi="細明體"/>
                      <w:sz w:val="20"/>
                      <w:szCs w:val="20"/>
                    </w:rPr>
                  </w:rPrChange>
                </w:rPr>
                <w:t>DIAG_SER_NO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466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36356B" w:rsidRPr="00E132C1" w:rsidRDefault="0036356B" w:rsidP="007C17C7">
            <w:pPr>
              <w:rPr>
                <w:ins w:id="1467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468" w:author="馬慈蓮" w:date="2019-07-25T11:57:00Z">
                  <w:rPr>
                    <w:ins w:id="1469" w:author="馬慈蓮" w:date="2017-03-06T17:14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470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471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tcPrChange w:id="1472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36356B" w:rsidRPr="00E132C1" w:rsidRDefault="0036356B" w:rsidP="007C17C7">
            <w:pPr>
              <w:jc w:val="both"/>
              <w:rPr>
                <w:ins w:id="1473" w:author="馬慈蓮" w:date="2017-03-06T17:14:00Z"/>
                <w:rFonts w:ascii="細明體" w:eastAsia="細明體" w:hAnsi="細明體"/>
                <w:strike/>
                <w:color w:val="00B0F0"/>
                <w:sz w:val="20"/>
                <w:szCs w:val="20"/>
                <w:rPrChange w:id="1474" w:author="馬慈蓮" w:date="2019-07-25T11:57:00Z">
                  <w:rPr>
                    <w:ins w:id="1475" w:author="馬慈蓮" w:date="2017-03-06T17:14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36356B" w:rsidRPr="00E132C1" w:rsidTr="004A3E32">
        <w:trPr>
          <w:ins w:id="1476" w:author="馬慈蓮" w:date="2017-03-06T17:14:00Z"/>
        </w:trPr>
        <w:tc>
          <w:tcPr>
            <w:tcW w:w="2093" w:type="dxa"/>
            <w:shd w:val="clear" w:color="auto" w:fill="auto"/>
            <w:vAlign w:val="center"/>
            <w:tcPrChange w:id="1477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36356B" w:rsidRPr="00E132C1" w:rsidRDefault="0036356B" w:rsidP="007C17C7">
            <w:pPr>
              <w:rPr>
                <w:ins w:id="1478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479" w:author="馬慈蓮" w:date="2019-07-25T11:57:00Z">
                  <w:rPr>
                    <w:ins w:id="1480" w:author="馬慈蓮" w:date="2017-03-06T17:1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481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482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序號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483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6356B" w:rsidRPr="00E132C1" w:rsidRDefault="0036356B" w:rsidP="007C17C7">
            <w:pPr>
              <w:rPr>
                <w:ins w:id="1484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485" w:author="馬慈蓮" w:date="2019-07-25T11:57:00Z">
                  <w:rPr>
                    <w:ins w:id="1486" w:author="馬慈蓮" w:date="2017-03-06T17:1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487" w:author="馬慈蓮" w:date="2017-03-06T17:14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488" w:author="馬慈蓮" w:date="2019-07-25T11:57:00Z">
                    <w:rPr>
                      <w:rFonts w:ascii="細明體" w:eastAsia="細明體" w:hAnsi="細明體"/>
                      <w:sz w:val="20"/>
                      <w:szCs w:val="20"/>
                    </w:rPr>
                  </w:rPrChange>
                </w:rPr>
                <w:t>SER_NO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489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36356B" w:rsidRPr="00E132C1" w:rsidRDefault="0036356B" w:rsidP="007C17C7">
            <w:pPr>
              <w:rPr>
                <w:ins w:id="1490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491" w:author="馬慈蓮" w:date="2019-07-25T11:57:00Z">
                  <w:rPr>
                    <w:ins w:id="1492" w:author="馬慈蓮" w:date="2017-03-06T17:14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493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494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$序號</w:t>
              </w:r>
              <w:r w:rsidR="00FF236B"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495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+1</w:t>
              </w:r>
            </w:ins>
          </w:p>
        </w:tc>
        <w:tc>
          <w:tcPr>
            <w:tcW w:w="1843" w:type="dxa"/>
            <w:shd w:val="clear" w:color="auto" w:fill="auto"/>
            <w:tcPrChange w:id="1496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36356B" w:rsidRPr="00E132C1" w:rsidRDefault="0036356B" w:rsidP="007C17C7">
            <w:pPr>
              <w:jc w:val="both"/>
              <w:rPr>
                <w:ins w:id="1497" w:author="馬慈蓮" w:date="2017-03-06T17:14:00Z"/>
                <w:rFonts w:ascii="細明體" w:eastAsia="細明體" w:hAnsi="細明體"/>
                <w:strike/>
                <w:color w:val="00B0F0"/>
                <w:sz w:val="20"/>
                <w:szCs w:val="20"/>
                <w:rPrChange w:id="1498" w:author="馬慈蓮" w:date="2019-07-25T11:57:00Z">
                  <w:rPr>
                    <w:ins w:id="1499" w:author="馬慈蓮" w:date="2017-03-06T17:14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36356B" w:rsidRPr="00E132C1" w:rsidTr="004A3E32">
        <w:trPr>
          <w:ins w:id="1500" w:author="馬慈蓮" w:date="2017-03-06T17:14:00Z"/>
        </w:trPr>
        <w:tc>
          <w:tcPr>
            <w:tcW w:w="2093" w:type="dxa"/>
            <w:shd w:val="clear" w:color="auto" w:fill="auto"/>
            <w:vAlign w:val="center"/>
            <w:tcPrChange w:id="1501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36356B" w:rsidRPr="00E132C1" w:rsidRDefault="0036356B" w:rsidP="007C17C7">
            <w:pPr>
              <w:rPr>
                <w:ins w:id="1502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503" w:author="馬慈蓮" w:date="2019-07-25T11:57:00Z">
                  <w:rPr>
                    <w:ins w:id="1504" w:author="馬慈蓮" w:date="2017-03-06T17:1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505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506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受理_診斷類別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507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6356B" w:rsidRPr="00E132C1" w:rsidRDefault="0036356B" w:rsidP="007C17C7">
            <w:pPr>
              <w:rPr>
                <w:ins w:id="1508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509" w:author="馬慈蓮" w:date="2019-07-25T11:57:00Z">
                  <w:rPr>
                    <w:ins w:id="1510" w:author="馬慈蓮" w:date="2017-03-06T17:1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511" w:author="馬慈蓮" w:date="2017-03-06T17:14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512" w:author="馬慈蓮" w:date="2019-07-25T11:57:00Z">
                    <w:rPr>
                      <w:rFonts w:ascii="細明體" w:eastAsia="細明體" w:hAnsi="細明體"/>
                      <w:sz w:val="20"/>
                      <w:szCs w:val="20"/>
                    </w:rPr>
                  </w:rPrChange>
                </w:rPr>
                <w:t>APLY_DIAG_KIND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513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36356B" w:rsidRPr="00E132C1" w:rsidRDefault="0036356B" w:rsidP="007C17C7">
            <w:pPr>
              <w:rPr>
                <w:ins w:id="1514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515" w:author="馬慈蓮" w:date="2019-07-25T11:57:00Z">
                  <w:rPr>
                    <w:ins w:id="1516" w:author="馬慈蓮" w:date="2017-03-06T17:14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517" w:author="馬慈蓮" w:date="2017-03-06T17:14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518" w:author="馬慈蓮" w:date="2019-07-25T11:57:00Z">
                    <w:rPr>
                      <w:rFonts w:ascii="細明體" w:eastAsia="細明體" w:hAnsi="細明體"/>
                      <w:color w:val="000000"/>
                      <w:sz w:val="20"/>
                      <w:szCs w:val="20"/>
                    </w:rPr>
                  </w:rPrChange>
                </w:rPr>
                <w:t>“</w:t>
              </w:r>
              <w:r w:rsidR="008221AB"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519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F</w:t>
              </w:r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520" w:author="馬慈蓮" w:date="2019-07-25T11:57:00Z">
                    <w:rPr>
                      <w:rFonts w:ascii="細明體" w:eastAsia="細明體" w:hAnsi="細明體"/>
                      <w:color w:val="000000"/>
                      <w:sz w:val="20"/>
                      <w:szCs w:val="20"/>
                    </w:rPr>
                  </w:rPrChange>
                </w:rPr>
                <w:t>”</w:t>
              </w:r>
            </w:ins>
          </w:p>
        </w:tc>
        <w:tc>
          <w:tcPr>
            <w:tcW w:w="1843" w:type="dxa"/>
            <w:shd w:val="clear" w:color="auto" w:fill="auto"/>
            <w:tcPrChange w:id="1521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36356B" w:rsidRPr="00E132C1" w:rsidRDefault="0036356B" w:rsidP="007C17C7">
            <w:pPr>
              <w:jc w:val="both"/>
              <w:rPr>
                <w:ins w:id="1522" w:author="馬慈蓮" w:date="2017-03-06T17:14:00Z"/>
                <w:rFonts w:ascii="細明體" w:eastAsia="細明體" w:hAnsi="細明體"/>
                <w:strike/>
                <w:color w:val="00B0F0"/>
                <w:sz w:val="20"/>
                <w:szCs w:val="20"/>
                <w:rPrChange w:id="1523" w:author="馬慈蓮" w:date="2019-07-25T11:57:00Z">
                  <w:rPr>
                    <w:ins w:id="1524" w:author="馬慈蓮" w:date="2017-03-06T17:14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36356B" w:rsidRPr="00E132C1" w:rsidTr="004A3E32">
        <w:trPr>
          <w:ins w:id="1525" w:author="馬慈蓮" w:date="2017-03-06T17:14:00Z"/>
        </w:trPr>
        <w:tc>
          <w:tcPr>
            <w:tcW w:w="2093" w:type="dxa"/>
            <w:shd w:val="clear" w:color="auto" w:fill="auto"/>
            <w:vAlign w:val="center"/>
            <w:tcPrChange w:id="1526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36356B" w:rsidRPr="00E132C1" w:rsidRDefault="0036356B" w:rsidP="007C17C7">
            <w:pPr>
              <w:rPr>
                <w:ins w:id="1527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528" w:author="馬慈蓮" w:date="2019-07-25T11:57:00Z">
                  <w:rPr>
                    <w:ins w:id="1529" w:author="馬慈蓮" w:date="2017-03-06T17:1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530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531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受理_起始日期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532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6356B" w:rsidRPr="00E132C1" w:rsidRDefault="0036356B" w:rsidP="007C17C7">
            <w:pPr>
              <w:rPr>
                <w:ins w:id="1533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534" w:author="馬慈蓮" w:date="2019-07-25T11:57:00Z">
                  <w:rPr>
                    <w:ins w:id="1535" w:author="馬慈蓮" w:date="2017-03-06T17:1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536" w:author="馬慈蓮" w:date="2017-03-06T17:14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537" w:author="馬慈蓮" w:date="2019-07-25T11:57:00Z">
                    <w:rPr>
                      <w:rFonts w:ascii="細明體" w:eastAsia="細明體" w:hAnsi="細明體"/>
                      <w:sz w:val="20"/>
                      <w:szCs w:val="20"/>
                    </w:rPr>
                  </w:rPrChange>
                </w:rPr>
                <w:t>APLY_STR_DATE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538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36356B" w:rsidRPr="00E132C1" w:rsidRDefault="0036356B" w:rsidP="007C17C7">
            <w:pPr>
              <w:rPr>
                <w:ins w:id="1539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540" w:author="馬慈蓮" w:date="2019-07-25T11:57:00Z">
                  <w:rPr>
                    <w:ins w:id="1541" w:author="馬慈蓮" w:date="2017-03-06T17:14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542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543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DTAAI4</w:t>
              </w:r>
              <w:r w:rsidR="00CA2403"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544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24</w:t>
              </w:r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545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.</w:t>
              </w:r>
              <w:r w:rsidR="00CA2403"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546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手術</w:t>
              </w:r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547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日期</w:t>
              </w:r>
            </w:ins>
          </w:p>
        </w:tc>
        <w:tc>
          <w:tcPr>
            <w:tcW w:w="1843" w:type="dxa"/>
            <w:shd w:val="clear" w:color="auto" w:fill="auto"/>
            <w:tcPrChange w:id="1548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36356B" w:rsidRPr="00E132C1" w:rsidRDefault="0036356B" w:rsidP="007C17C7">
            <w:pPr>
              <w:jc w:val="both"/>
              <w:rPr>
                <w:ins w:id="1549" w:author="馬慈蓮" w:date="2017-03-06T17:14:00Z"/>
                <w:rFonts w:ascii="細明體" w:eastAsia="細明體" w:hAnsi="細明體"/>
                <w:strike/>
                <w:color w:val="00B0F0"/>
                <w:sz w:val="20"/>
                <w:szCs w:val="20"/>
                <w:rPrChange w:id="1550" w:author="馬慈蓮" w:date="2019-07-25T11:57:00Z">
                  <w:rPr>
                    <w:ins w:id="1551" w:author="馬慈蓮" w:date="2017-03-06T17:14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36356B" w:rsidRPr="00E132C1" w:rsidTr="004A3E32">
        <w:trPr>
          <w:ins w:id="1552" w:author="馬慈蓮" w:date="2017-03-06T17:14:00Z"/>
        </w:trPr>
        <w:tc>
          <w:tcPr>
            <w:tcW w:w="2093" w:type="dxa"/>
            <w:shd w:val="clear" w:color="auto" w:fill="auto"/>
            <w:vAlign w:val="center"/>
            <w:tcPrChange w:id="1553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36356B" w:rsidRPr="00E132C1" w:rsidRDefault="0036356B" w:rsidP="007C17C7">
            <w:pPr>
              <w:rPr>
                <w:ins w:id="1554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555" w:author="馬慈蓮" w:date="2019-07-25T11:57:00Z">
                  <w:rPr>
                    <w:ins w:id="1556" w:author="馬慈蓮" w:date="2017-03-06T17:1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557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558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受理_終止日期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559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6356B" w:rsidRPr="00E132C1" w:rsidRDefault="0036356B" w:rsidP="007C17C7">
            <w:pPr>
              <w:rPr>
                <w:ins w:id="1560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561" w:author="馬慈蓮" w:date="2019-07-25T11:57:00Z">
                  <w:rPr>
                    <w:ins w:id="1562" w:author="馬慈蓮" w:date="2017-03-06T17:1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563" w:author="馬慈蓮" w:date="2017-03-06T17:14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564" w:author="馬慈蓮" w:date="2019-07-25T11:57:00Z">
                    <w:rPr>
                      <w:rFonts w:ascii="細明體" w:eastAsia="細明體" w:hAnsi="細明體"/>
                      <w:sz w:val="20"/>
                      <w:szCs w:val="20"/>
                    </w:rPr>
                  </w:rPrChange>
                </w:rPr>
                <w:t>APLY_END_DATE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565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36356B" w:rsidRPr="00E132C1" w:rsidRDefault="0036356B" w:rsidP="00B27455">
            <w:pPr>
              <w:rPr>
                <w:ins w:id="1566" w:author="馬慈蓮" w:date="2017-03-06T17:14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567" w:author="馬慈蓮" w:date="2019-07-25T11:57:00Z">
                  <w:rPr>
                    <w:ins w:id="1568" w:author="馬慈蓮" w:date="2017-03-06T17:14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569" w:author="馬慈蓮" w:date="2017-03-06T17:14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570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DTAAI401.</w:t>
              </w:r>
              <w:r w:rsidR="00CA2403"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571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手術日期</w:t>
              </w:r>
            </w:ins>
          </w:p>
        </w:tc>
        <w:tc>
          <w:tcPr>
            <w:tcW w:w="1843" w:type="dxa"/>
            <w:shd w:val="clear" w:color="auto" w:fill="auto"/>
            <w:tcPrChange w:id="1572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36356B" w:rsidRPr="00E132C1" w:rsidRDefault="0036356B" w:rsidP="007C17C7">
            <w:pPr>
              <w:jc w:val="both"/>
              <w:rPr>
                <w:ins w:id="1573" w:author="馬慈蓮" w:date="2017-03-06T17:14:00Z"/>
                <w:rFonts w:ascii="細明體" w:eastAsia="細明體" w:hAnsi="細明體"/>
                <w:strike/>
                <w:color w:val="00B0F0"/>
                <w:sz w:val="20"/>
                <w:szCs w:val="20"/>
                <w:rPrChange w:id="1574" w:author="馬慈蓮" w:date="2019-07-25T11:57:00Z">
                  <w:rPr>
                    <w:ins w:id="1575" w:author="馬慈蓮" w:date="2017-03-06T17:14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</w:tbl>
    <w:p w:rsidR="0036356B" w:rsidRPr="00E132C1" w:rsidRDefault="0036356B" w:rsidP="0036356B">
      <w:pPr>
        <w:ind w:left="1418"/>
        <w:jc w:val="both"/>
        <w:rPr>
          <w:ins w:id="1576" w:author="馬慈蓮" w:date="2017-03-06T15:37:00Z"/>
          <w:rFonts w:ascii="細明體" w:eastAsia="細明體" w:hAnsi="細明體"/>
          <w:strike/>
          <w:color w:val="00B0F0"/>
          <w:sz w:val="20"/>
          <w:szCs w:val="20"/>
          <w:rPrChange w:id="1577" w:author="馬慈蓮" w:date="2019-07-25T11:57:00Z">
            <w:rPr>
              <w:ins w:id="1578" w:author="馬慈蓮" w:date="2017-03-06T15:37:00Z"/>
              <w:rFonts w:ascii="細明體" w:eastAsia="細明體" w:hAnsi="細明體"/>
              <w:sz w:val="20"/>
              <w:szCs w:val="20"/>
            </w:rPr>
          </w:rPrChange>
        </w:rPr>
        <w:pPrChange w:id="1579" w:author="馬慈蓮" w:date="2017-03-06T17:14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</w:p>
    <w:p w:rsidR="001B0EEE" w:rsidRPr="00E132C1" w:rsidRDefault="001B0EEE" w:rsidP="00C13DC1">
      <w:pPr>
        <w:numPr>
          <w:ilvl w:val="2"/>
          <w:numId w:val="32"/>
        </w:numPr>
        <w:jc w:val="both"/>
        <w:rPr>
          <w:ins w:id="1580" w:author="馬慈蓮" w:date="2017-03-06T17:15:00Z"/>
          <w:rFonts w:ascii="細明體" w:eastAsia="細明體" w:hAnsi="細明體"/>
          <w:strike/>
          <w:color w:val="00B0F0"/>
          <w:sz w:val="20"/>
          <w:szCs w:val="20"/>
          <w:rPrChange w:id="1581" w:author="馬慈蓮" w:date="2019-07-25T11:57:00Z">
            <w:rPr>
              <w:ins w:id="1582" w:author="馬慈蓮" w:date="2017-03-06T17:15:00Z"/>
              <w:rFonts w:ascii="細明體" w:eastAsia="細明體" w:hAnsi="細明體"/>
              <w:sz w:val="20"/>
              <w:szCs w:val="20"/>
            </w:rPr>
          </w:rPrChange>
        </w:rPr>
        <w:pPrChange w:id="1583" w:author="馬慈蓮" w:date="2019-07-25T11:52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1584" w:author="馬慈蓮" w:date="2017-03-06T15:37:00Z">
        <w:r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585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逐筆依特殊病房資料</w:t>
        </w:r>
        <w:r w:rsidR="00882602"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586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(DTAAI425)</w:t>
        </w:r>
        <w:r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587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寫入DTAAA021</w:t>
        </w:r>
      </w:ins>
      <w:ins w:id="1588" w:author="馬慈蓮" w:date="2017-03-06T15:38:00Z">
        <w:r w:rsidR="007E1962"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589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，</w:t>
        </w:r>
      </w:ins>
    </w:p>
    <w:p w:rsidR="00770978" w:rsidRPr="00E132C1" w:rsidRDefault="00AB2FFB" w:rsidP="00C13DC1">
      <w:pPr>
        <w:numPr>
          <w:ilvl w:val="3"/>
          <w:numId w:val="32"/>
        </w:numPr>
        <w:jc w:val="both"/>
        <w:rPr>
          <w:ins w:id="1590" w:author="馬慈蓮" w:date="2017-03-06T17:16:00Z"/>
          <w:rFonts w:ascii="細明體" w:eastAsia="細明體" w:hAnsi="細明體"/>
          <w:strike/>
          <w:color w:val="00B0F0"/>
          <w:sz w:val="20"/>
          <w:szCs w:val="20"/>
          <w:rPrChange w:id="1591" w:author="馬慈蓮" w:date="2019-07-25T11:57:00Z">
            <w:rPr>
              <w:ins w:id="1592" w:author="馬慈蓮" w:date="2017-03-06T17:16:00Z"/>
              <w:color w:val="000000"/>
              <w:sz w:val="20"/>
              <w:szCs w:val="20"/>
            </w:rPr>
          </w:rPrChange>
        </w:rPr>
        <w:pPrChange w:id="1593" w:author="馬慈蓮" w:date="2019-07-25T11:52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1594" w:author="馬慈蓮" w:date="2017-03-06T17:15:00Z">
        <w:r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595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取DTAAI425之</w:t>
        </w:r>
      </w:ins>
      <w:ins w:id="1596" w:author="馬慈蓮" w:date="2017-03-06T17:16:00Z">
        <w:r w:rsidR="000519CE" w:rsidRPr="00E132C1">
          <w:rPr>
            <w:strike/>
            <w:color w:val="00B0F0"/>
            <w:sz w:val="20"/>
            <w:szCs w:val="20"/>
            <w:rPrChange w:id="1597" w:author="馬慈蓮" w:date="2019-07-25T11:57:00Z">
              <w:rPr>
                <w:color w:val="000000"/>
                <w:sz w:val="20"/>
                <w:szCs w:val="20"/>
              </w:rPr>
            </w:rPrChange>
          </w:rPr>
          <w:t>特定病房代號</w:t>
        </w:r>
        <w:r w:rsidR="000519CE" w:rsidRPr="00E132C1">
          <w:rPr>
            <w:rFonts w:hint="eastAsia"/>
            <w:strike/>
            <w:color w:val="00B0F0"/>
            <w:sz w:val="20"/>
            <w:szCs w:val="20"/>
            <w:rPrChange w:id="1598" w:author="馬慈蓮" w:date="2019-07-25T11:57:00Z">
              <w:rPr>
                <w:rFonts w:hint="eastAsia"/>
                <w:color w:val="000000"/>
                <w:sz w:val="20"/>
                <w:szCs w:val="20"/>
              </w:rPr>
            </w:rPrChange>
          </w:rPr>
          <w:t>(SPC_NO)</w:t>
        </w:r>
      </w:ins>
    </w:p>
    <w:p w:rsidR="000519CE" w:rsidRPr="00E132C1" w:rsidRDefault="00B47288" w:rsidP="00C13DC1">
      <w:pPr>
        <w:numPr>
          <w:ilvl w:val="4"/>
          <w:numId w:val="32"/>
        </w:numPr>
        <w:jc w:val="both"/>
        <w:rPr>
          <w:ins w:id="1599" w:author="馬慈蓮" w:date="2017-03-06T17:17:00Z"/>
          <w:rFonts w:ascii="細明體" w:eastAsia="細明體" w:hAnsi="細明體"/>
          <w:strike/>
          <w:color w:val="00B0F0"/>
          <w:sz w:val="20"/>
          <w:szCs w:val="20"/>
          <w:rPrChange w:id="1600" w:author="馬慈蓮" w:date="2019-07-25T11:57:00Z">
            <w:rPr>
              <w:ins w:id="1601" w:author="馬慈蓮" w:date="2017-03-06T17:17:00Z"/>
              <w:rFonts w:ascii="細明體" w:eastAsia="細明體" w:hAnsi="細明體"/>
              <w:sz w:val="20"/>
              <w:szCs w:val="20"/>
            </w:rPr>
          </w:rPrChange>
        </w:rPr>
        <w:pPrChange w:id="1602" w:author="馬慈蓮" w:date="2019-07-25T11:52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1603" w:author="馬慈蓮" w:date="2017-03-06T17:16:00Z">
        <w:r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604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若有</w:t>
        </w:r>
        <w:r w:rsidRPr="00E132C1">
          <w:rPr>
            <w:rFonts w:ascii="細明體" w:eastAsia="細明體" w:hAnsi="細明體"/>
            <w:strike/>
            <w:color w:val="00B0F0"/>
            <w:sz w:val="20"/>
            <w:szCs w:val="20"/>
            <w:rPrChange w:id="1605" w:author="馬慈蓮" w:date="2019-07-25T11:57:00Z">
              <w:rPr>
                <w:rFonts w:ascii="細明體" w:eastAsia="細明體" w:hAnsi="細明體"/>
                <w:sz w:val="20"/>
                <w:szCs w:val="20"/>
              </w:rPr>
            </w:rPrChange>
          </w:rPr>
          <w:t>”</w:t>
        </w:r>
        <w:r w:rsidRPr="00E132C1">
          <w:rPr>
            <w:rFonts w:ascii="細明體" w:eastAsia="細明體" w:hAnsi="細明體"/>
            <w:strike/>
            <w:color w:val="00B0F0"/>
            <w:sz w:val="20"/>
            <w:szCs w:val="20"/>
            <w:rPrChange w:id="1606" w:author="馬慈蓮" w:date="2019-07-25T11:57:00Z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rPrChange>
          </w:rPr>
          <w:t xml:space="preserve"> </w:t>
        </w:r>
        <w:r w:rsidRPr="00E132C1">
          <w:rPr>
            <w:rFonts w:ascii="細明體" w:eastAsia="細明體" w:hAnsi="細明體"/>
            <w:strike/>
            <w:color w:val="00B0F0"/>
            <w:sz w:val="20"/>
            <w:szCs w:val="20"/>
            <w:rPrChange w:id="1607" w:author="馬慈蓮" w:date="2019-07-25T11:57:00Z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rPrChange>
          </w:rPr>
          <w:t>加護病</w:t>
        </w:r>
        <w:r w:rsidRPr="00E132C1">
          <w:rPr>
            <w:rFonts w:ascii="細明體" w:eastAsia="細明體" w:hAnsi="細明體"/>
            <w:strike/>
            <w:color w:val="00B0F0"/>
            <w:sz w:val="20"/>
            <w:szCs w:val="20"/>
            <w:rPrChange w:id="1608" w:author="馬慈蓮" w:date="2019-07-25T11:57:00Z">
              <w:rPr>
                <w:rFonts w:ascii="細明體" w:eastAsia="細明體" w:hAnsi="細明體"/>
                <w:sz w:val="20"/>
                <w:szCs w:val="20"/>
              </w:rPr>
            </w:rPrChange>
          </w:rPr>
          <w:t>”</w:t>
        </w:r>
        <w:r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609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 xml:space="preserve">，則SET $診斷類別的 = </w:t>
        </w:r>
        <w:r w:rsidRPr="00E132C1">
          <w:rPr>
            <w:rFonts w:ascii="細明體" w:eastAsia="細明體" w:hAnsi="細明體"/>
            <w:strike/>
            <w:color w:val="00B0F0"/>
            <w:sz w:val="20"/>
            <w:szCs w:val="20"/>
            <w:rPrChange w:id="1610" w:author="馬慈蓮" w:date="2019-07-25T11:57:00Z">
              <w:rPr>
                <w:rFonts w:ascii="細明體" w:eastAsia="細明體" w:hAnsi="細明體"/>
                <w:sz w:val="20"/>
                <w:szCs w:val="20"/>
              </w:rPr>
            </w:rPrChange>
          </w:rPr>
          <w:t>“</w:t>
        </w:r>
      </w:ins>
      <w:ins w:id="1611" w:author="馬慈蓮" w:date="2017-03-06T17:17:00Z">
        <w:r w:rsidRPr="00E132C1">
          <w:rPr>
            <w:rFonts w:ascii="細明體" w:eastAsia="細明體" w:hAnsi="細明體"/>
            <w:strike/>
            <w:color w:val="00B0F0"/>
            <w:sz w:val="20"/>
            <w:szCs w:val="20"/>
            <w:rPrChange w:id="1612" w:author="馬慈蓮" w:date="2019-07-25T11:57:00Z">
              <w:rPr>
                <w:rFonts w:ascii="細明體" w:eastAsia="細明體" w:hAnsi="細明體"/>
                <w:sz w:val="20"/>
                <w:szCs w:val="20"/>
              </w:rPr>
            </w:rPrChange>
          </w:rPr>
          <w:t>C</w:t>
        </w:r>
      </w:ins>
      <w:ins w:id="1613" w:author="馬慈蓮" w:date="2017-03-06T17:16:00Z">
        <w:r w:rsidRPr="00E132C1">
          <w:rPr>
            <w:rFonts w:ascii="細明體" w:eastAsia="細明體" w:hAnsi="細明體"/>
            <w:strike/>
            <w:color w:val="00B0F0"/>
            <w:sz w:val="20"/>
            <w:szCs w:val="20"/>
            <w:rPrChange w:id="1614" w:author="馬慈蓮" w:date="2019-07-25T11:57:00Z">
              <w:rPr>
                <w:rFonts w:ascii="細明體" w:eastAsia="細明體" w:hAnsi="細明體"/>
                <w:sz w:val="20"/>
                <w:szCs w:val="20"/>
              </w:rPr>
            </w:rPrChange>
          </w:rPr>
          <w:t>”</w:t>
        </w:r>
      </w:ins>
    </w:p>
    <w:p w:rsidR="0026148A" w:rsidRPr="00E132C1" w:rsidRDefault="0026148A" w:rsidP="00C13DC1">
      <w:pPr>
        <w:numPr>
          <w:ilvl w:val="4"/>
          <w:numId w:val="32"/>
        </w:numPr>
        <w:jc w:val="both"/>
        <w:rPr>
          <w:ins w:id="1615" w:author="馬慈蓮" w:date="2017-03-06T17:17:00Z"/>
          <w:rFonts w:ascii="細明體" w:eastAsia="細明體" w:hAnsi="細明體"/>
          <w:strike/>
          <w:color w:val="00B0F0"/>
          <w:sz w:val="20"/>
          <w:szCs w:val="20"/>
          <w:rPrChange w:id="1616" w:author="馬慈蓮" w:date="2019-07-25T11:57:00Z">
            <w:rPr>
              <w:ins w:id="1617" w:author="馬慈蓮" w:date="2017-03-06T17:17:00Z"/>
              <w:rFonts w:ascii="細明體" w:eastAsia="細明體" w:hAnsi="細明體"/>
              <w:sz w:val="20"/>
              <w:szCs w:val="20"/>
            </w:rPr>
          </w:rPrChange>
        </w:rPr>
        <w:pPrChange w:id="1618" w:author="馬慈蓮" w:date="2019-07-25T11:52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1619" w:author="馬慈蓮" w:date="2017-03-06T17:17:00Z">
        <w:r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620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若有</w:t>
        </w:r>
        <w:r w:rsidRPr="00E132C1">
          <w:rPr>
            <w:rFonts w:ascii="細明體" w:eastAsia="細明體" w:hAnsi="細明體"/>
            <w:strike/>
            <w:color w:val="00B0F0"/>
            <w:sz w:val="20"/>
            <w:szCs w:val="20"/>
            <w:rPrChange w:id="1621" w:author="馬慈蓮" w:date="2019-07-25T11:57:00Z">
              <w:rPr>
                <w:rFonts w:ascii="細明體" w:eastAsia="細明體" w:hAnsi="細明體"/>
                <w:sz w:val="20"/>
                <w:szCs w:val="20"/>
              </w:rPr>
            </w:rPrChange>
          </w:rPr>
          <w:t xml:space="preserve">” </w:t>
        </w:r>
        <w:r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622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燒傷</w:t>
        </w:r>
        <w:r w:rsidRPr="00E132C1">
          <w:rPr>
            <w:rFonts w:ascii="細明體" w:eastAsia="細明體" w:hAnsi="細明體"/>
            <w:strike/>
            <w:color w:val="00B0F0"/>
            <w:sz w:val="20"/>
            <w:szCs w:val="20"/>
            <w:rPrChange w:id="1623" w:author="馬慈蓮" w:date="2019-07-25T11:57:00Z">
              <w:rPr>
                <w:rFonts w:ascii="細明體" w:eastAsia="細明體" w:hAnsi="細明體"/>
                <w:sz w:val="20"/>
                <w:szCs w:val="20"/>
              </w:rPr>
            </w:rPrChange>
          </w:rPr>
          <w:t>”，</w:t>
        </w:r>
        <w:r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624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 xml:space="preserve">則SET $診斷類別的 = </w:t>
        </w:r>
        <w:r w:rsidRPr="00E132C1">
          <w:rPr>
            <w:rFonts w:ascii="細明體" w:eastAsia="細明體" w:hAnsi="細明體"/>
            <w:strike/>
            <w:color w:val="00B0F0"/>
            <w:sz w:val="20"/>
            <w:szCs w:val="20"/>
            <w:rPrChange w:id="1625" w:author="馬慈蓮" w:date="2019-07-25T11:57:00Z">
              <w:rPr>
                <w:rFonts w:ascii="細明體" w:eastAsia="細明體" w:hAnsi="細明體"/>
                <w:sz w:val="20"/>
                <w:szCs w:val="20"/>
              </w:rPr>
            </w:rPrChange>
          </w:rPr>
          <w:t>“</w:t>
        </w:r>
        <w:r w:rsidR="0094547B"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626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B</w:t>
        </w:r>
        <w:r w:rsidRPr="00E132C1">
          <w:rPr>
            <w:rFonts w:ascii="細明體" w:eastAsia="細明體" w:hAnsi="細明體"/>
            <w:strike/>
            <w:color w:val="00B0F0"/>
            <w:sz w:val="20"/>
            <w:szCs w:val="20"/>
            <w:rPrChange w:id="1627" w:author="馬慈蓮" w:date="2019-07-25T11:57:00Z">
              <w:rPr>
                <w:rFonts w:ascii="細明體" w:eastAsia="細明體" w:hAnsi="細明體"/>
                <w:sz w:val="20"/>
                <w:szCs w:val="20"/>
              </w:rPr>
            </w:rPrChange>
          </w:rPr>
          <w:t>”</w:t>
        </w:r>
      </w:ins>
    </w:p>
    <w:p w:rsidR="0094547B" w:rsidRPr="00E132C1" w:rsidRDefault="0094547B" w:rsidP="00C13DC1">
      <w:pPr>
        <w:numPr>
          <w:ilvl w:val="4"/>
          <w:numId w:val="32"/>
        </w:numPr>
        <w:jc w:val="both"/>
        <w:rPr>
          <w:ins w:id="1628" w:author="馬慈蓮" w:date="2017-03-06T17:18:00Z"/>
          <w:rFonts w:ascii="細明體" w:eastAsia="細明體" w:hAnsi="細明體"/>
          <w:strike/>
          <w:color w:val="00B0F0"/>
          <w:sz w:val="20"/>
          <w:szCs w:val="20"/>
          <w:rPrChange w:id="1629" w:author="馬慈蓮" w:date="2019-07-25T11:57:00Z">
            <w:rPr>
              <w:ins w:id="1630" w:author="馬慈蓮" w:date="2017-03-06T17:18:00Z"/>
              <w:rFonts w:ascii="細明體" w:eastAsia="細明體" w:hAnsi="細明體"/>
              <w:sz w:val="20"/>
              <w:szCs w:val="20"/>
            </w:rPr>
          </w:rPrChange>
        </w:rPr>
        <w:pPrChange w:id="1631" w:author="馬慈蓮" w:date="2019-07-25T11:52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1632" w:author="馬慈蓮" w:date="2017-03-06T17:17:00Z">
        <w:r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633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若接沒有，則繼續下一筆</w:t>
        </w:r>
      </w:ins>
    </w:p>
    <w:p w:rsidR="006864B7" w:rsidRPr="00E132C1" w:rsidRDefault="006864B7" w:rsidP="00C13DC1">
      <w:pPr>
        <w:numPr>
          <w:ilvl w:val="3"/>
          <w:numId w:val="32"/>
        </w:numPr>
        <w:jc w:val="both"/>
        <w:rPr>
          <w:ins w:id="1634" w:author="馬慈蓮" w:date="2017-03-06T15:36:00Z"/>
          <w:rFonts w:ascii="細明體" w:eastAsia="細明體" w:hAnsi="細明體"/>
          <w:strike/>
          <w:color w:val="00B0F0"/>
          <w:sz w:val="20"/>
          <w:szCs w:val="20"/>
          <w:rPrChange w:id="1635" w:author="馬慈蓮" w:date="2019-07-25T11:57:00Z">
            <w:rPr>
              <w:ins w:id="1636" w:author="馬慈蓮" w:date="2017-03-06T15:36:00Z"/>
              <w:rFonts w:ascii="細明體" w:eastAsia="細明體" w:hAnsi="細明體"/>
              <w:sz w:val="20"/>
              <w:szCs w:val="20"/>
            </w:rPr>
          </w:rPrChange>
        </w:rPr>
        <w:pPrChange w:id="1637" w:author="馬慈蓮" w:date="2019-07-25T11:52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1638" w:author="馬慈蓮" w:date="2017-03-06T17:18:00Z">
        <w:r w:rsidRPr="00E132C1">
          <w:rPr>
            <w:rFonts w:ascii="細明體" w:eastAsia="細明體" w:hAnsi="細明體" w:hint="eastAsia"/>
            <w:strike/>
            <w:color w:val="00B0F0"/>
            <w:sz w:val="20"/>
            <w:szCs w:val="20"/>
            <w:rPrChange w:id="1639" w:author="馬慈蓮" w:date="2019-07-25T11:57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SET DTAAA021BO：</w:t>
        </w:r>
      </w:ins>
    </w:p>
    <w:tbl>
      <w:tblPr>
        <w:tblW w:w="0" w:type="auto"/>
        <w:tblInd w:w="1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640" w:author="馬慈蓮" w:date="2017-03-06T17:18:00Z">
          <w:tblPr>
            <w:tblW w:w="0" w:type="auto"/>
            <w:tblInd w:w="99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093"/>
        <w:gridCol w:w="1843"/>
        <w:gridCol w:w="2835"/>
        <w:gridCol w:w="1843"/>
        <w:tblGridChange w:id="1641">
          <w:tblGrid>
            <w:gridCol w:w="2093"/>
            <w:gridCol w:w="1843"/>
            <w:gridCol w:w="2835"/>
            <w:gridCol w:w="2693"/>
          </w:tblGrid>
        </w:tblGridChange>
      </w:tblGrid>
      <w:tr w:rsidR="00012E9F" w:rsidRPr="00E132C1" w:rsidTr="006864B7">
        <w:trPr>
          <w:ins w:id="1642" w:author="馬慈蓮" w:date="2017-03-06T17:15:00Z"/>
        </w:trPr>
        <w:tc>
          <w:tcPr>
            <w:tcW w:w="2093" w:type="dxa"/>
            <w:shd w:val="clear" w:color="auto" w:fill="D9D9D9"/>
            <w:tcPrChange w:id="1643" w:author="馬慈蓮" w:date="2017-03-06T17:18:00Z">
              <w:tcPr>
                <w:tcW w:w="2093" w:type="dxa"/>
                <w:shd w:val="clear" w:color="auto" w:fill="D9D9D9"/>
              </w:tcPr>
            </w:tcPrChange>
          </w:tcPr>
          <w:p w:rsidR="00012E9F" w:rsidRPr="00E132C1" w:rsidRDefault="00012E9F" w:rsidP="007C17C7">
            <w:pPr>
              <w:jc w:val="center"/>
              <w:rPr>
                <w:ins w:id="1644" w:author="馬慈蓮" w:date="2017-03-06T17:15:00Z"/>
                <w:rFonts w:ascii="細明體" w:eastAsia="細明體" w:hAnsi="細明體"/>
                <w:strike/>
                <w:color w:val="00B0F0"/>
                <w:sz w:val="20"/>
                <w:szCs w:val="20"/>
                <w:rPrChange w:id="1645" w:author="馬慈蓮" w:date="2019-07-25T11:57:00Z">
                  <w:rPr>
                    <w:ins w:id="1646" w:author="馬慈蓮" w:date="2017-03-06T17:15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ins w:id="1647" w:author="馬慈蓮" w:date="2017-03-06T17:15:00Z">
              <w:r w:rsidRPr="00E132C1">
                <w:rPr>
                  <w:rFonts w:ascii="細明體" w:eastAsia="細明體" w:hAnsi="細明體" w:hint="eastAsia"/>
                  <w:b/>
                  <w:strike/>
                  <w:color w:val="00B0F0"/>
                  <w:sz w:val="20"/>
                  <w:szCs w:val="20"/>
                  <w:rPrChange w:id="1648" w:author="馬慈蓮" w:date="2019-07-25T11:57:00Z">
                    <w:rPr>
                      <w:rFonts w:ascii="細明體" w:eastAsia="細明體" w:hAnsi="細明體" w:hint="eastAsia"/>
                      <w:b/>
                      <w:sz w:val="20"/>
                      <w:szCs w:val="20"/>
                    </w:rPr>
                  </w:rPrChange>
                </w:rPr>
                <w:t>DTAAA021</w:t>
              </w:r>
            </w:ins>
          </w:p>
        </w:tc>
        <w:tc>
          <w:tcPr>
            <w:tcW w:w="1843" w:type="dxa"/>
            <w:shd w:val="clear" w:color="auto" w:fill="D9D9D9"/>
            <w:tcPrChange w:id="1649" w:author="馬慈蓮" w:date="2017-03-06T17:18:00Z">
              <w:tcPr>
                <w:tcW w:w="1843" w:type="dxa"/>
                <w:shd w:val="clear" w:color="auto" w:fill="D9D9D9"/>
              </w:tcPr>
            </w:tcPrChange>
          </w:tcPr>
          <w:p w:rsidR="00012E9F" w:rsidRPr="00E132C1" w:rsidRDefault="00012E9F" w:rsidP="007C17C7">
            <w:pPr>
              <w:jc w:val="both"/>
              <w:rPr>
                <w:ins w:id="1650" w:author="馬慈蓮" w:date="2017-03-06T17:15:00Z"/>
                <w:rFonts w:ascii="細明體" w:eastAsia="細明體" w:hAnsi="細明體"/>
                <w:strike/>
                <w:color w:val="00B0F0"/>
                <w:sz w:val="20"/>
                <w:szCs w:val="20"/>
                <w:rPrChange w:id="1651" w:author="馬慈蓮" w:date="2019-07-25T11:57:00Z">
                  <w:rPr>
                    <w:ins w:id="1652" w:author="馬慈蓮" w:date="2017-03-06T17:15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  <w:tc>
          <w:tcPr>
            <w:tcW w:w="2835" w:type="dxa"/>
            <w:shd w:val="clear" w:color="auto" w:fill="D9D9D9"/>
            <w:tcPrChange w:id="1653" w:author="馬慈蓮" w:date="2017-03-06T17:18:00Z">
              <w:tcPr>
                <w:tcW w:w="2835" w:type="dxa"/>
                <w:shd w:val="clear" w:color="auto" w:fill="D9D9D9"/>
              </w:tcPr>
            </w:tcPrChange>
          </w:tcPr>
          <w:p w:rsidR="00012E9F" w:rsidRPr="00E132C1" w:rsidRDefault="00012E9F" w:rsidP="007C17C7">
            <w:pPr>
              <w:jc w:val="center"/>
              <w:rPr>
                <w:ins w:id="1654" w:author="馬慈蓮" w:date="2017-03-06T17:15:00Z"/>
                <w:rFonts w:ascii="細明體" w:eastAsia="細明體" w:hAnsi="細明體" w:hint="eastAsia"/>
                <w:b/>
                <w:strike/>
                <w:color w:val="00B0F0"/>
                <w:sz w:val="20"/>
                <w:szCs w:val="20"/>
                <w:rPrChange w:id="1655" w:author="馬慈蓮" w:date="2019-07-25T11:57:00Z">
                  <w:rPr>
                    <w:ins w:id="1656" w:author="馬慈蓮" w:date="2017-03-06T17:15:00Z"/>
                    <w:rFonts w:ascii="細明體" w:eastAsia="細明體" w:hAnsi="細明體" w:hint="eastAsia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1657" w:author="馬慈蓮" w:date="2017-03-06T17:15:00Z">
              <w:r w:rsidRPr="00E132C1">
                <w:rPr>
                  <w:rFonts w:ascii="細明體" w:eastAsia="細明體" w:hAnsi="細明體" w:hint="eastAsia"/>
                  <w:b/>
                  <w:strike/>
                  <w:color w:val="00B0F0"/>
                  <w:sz w:val="20"/>
                  <w:szCs w:val="20"/>
                  <w:rPrChange w:id="1658" w:author="馬慈蓮" w:date="2019-07-25T11:57:00Z">
                    <w:rPr>
                      <w:rFonts w:ascii="細明體" w:eastAsia="細明體" w:hAnsi="細明體" w:hint="eastAsia"/>
                      <w:b/>
                      <w:color w:val="000000"/>
                      <w:sz w:val="20"/>
                      <w:szCs w:val="20"/>
                    </w:rPr>
                  </w:rPrChange>
                </w:rPr>
                <w:t>欄位</w:t>
              </w:r>
            </w:ins>
          </w:p>
        </w:tc>
        <w:tc>
          <w:tcPr>
            <w:tcW w:w="1843" w:type="dxa"/>
            <w:shd w:val="clear" w:color="auto" w:fill="D9D9D9"/>
            <w:tcPrChange w:id="1659" w:author="馬慈蓮" w:date="2017-03-06T17:18:00Z">
              <w:tcPr>
                <w:tcW w:w="2693" w:type="dxa"/>
                <w:shd w:val="clear" w:color="auto" w:fill="D9D9D9"/>
              </w:tcPr>
            </w:tcPrChange>
          </w:tcPr>
          <w:p w:rsidR="00012E9F" w:rsidRPr="00E132C1" w:rsidRDefault="00012E9F" w:rsidP="007C17C7">
            <w:pPr>
              <w:jc w:val="center"/>
              <w:rPr>
                <w:ins w:id="1660" w:author="馬慈蓮" w:date="2017-03-06T17:15:00Z"/>
                <w:rFonts w:ascii="細明體" w:eastAsia="細明體" w:hAnsi="細明體" w:hint="eastAsia"/>
                <w:b/>
                <w:strike/>
                <w:color w:val="00B0F0"/>
                <w:sz w:val="20"/>
                <w:szCs w:val="20"/>
                <w:rPrChange w:id="1661" w:author="馬慈蓮" w:date="2019-07-25T11:57:00Z">
                  <w:rPr>
                    <w:ins w:id="1662" w:author="馬慈蓮" w:date="2017-03-06T17:15:00Z"/>
                    <w:rFonts w:ascii="細明體" w:eastAsia="細明體" w:hAnsi="細明體" w:hint="eastAsia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1663" w:author="馬慈蓮" w:date="2017-03-06T17:15:00Z">
              <w:r w:rsidRPr="00E132C1">
                <w:rPr>
                  <w:rFonts w:ascii="細明體" w:eastAsia="細明體" w:hAnsi="細明體" w:hint="eastAsia"/>
                  <w:b/>
                  <w:strike/>
                  <w:color w:val="00B0F0"/>
                  <w:sz w:val="20"/>
                  <w:szCs w:val="20"/>
                  <w:rPrChange w:id="1664" w:author="馬慈蓮" w:date="2019-07-25T11:57:00Z">
                    <w:rPr>
                      <w:rFonts w:ascii="細明體" w:eastAsia="細明體" w:hAnsi="細明體" w:hint="eastAsia"/>
                      <w:b/>
                      <w:color w:val="000000"/>
                      <w:sz w:val="20"/>
                      <w:szCs w:val="20"/>
                    </w:rPr>
                  </w:rPrChange>
                </w:rPr>
                <w:t>備註</w:t>
              </w:r>
            </w:ins>
          </w:p>
        </w:tc>
      </w:tr>
      <w:tr w:rsidR="00012E9F" w:rsidRPr="00E132C1" w:rsidTr="006864B7">
        <w:trPr>
          <w:ins w:id="1665" w:author="馬慈蓮" w:date="2017-03-06T17:15:00Z"/>
        </w:trPr>
        <w:tc>
          <w:tcPr>
            <w:tcW w:w="2093" w:type="dxa"/>
            <w:shd w:val="clear" w:color="auto" w:fill="auto"/>
            <w:vAlign w:val="center"/>
            <w:tcPrChange w:id="1666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012E9F" w:rsidRPr="00E132C1" w:rsidRDefault="00012E9F" w:rsidP="007C17C7">
            <w:pPr>
              <w:widowControl/>
              <w:rPr>
                <w:ins w:id="1667" w:author="馬慈蓮" w:date="2017-03-06T17:15:00Z"/>
                <w:rFonts w:ascii="細明體" w:eastAsia="細明體" w:hAnsi="細明體"/>
                <w:strike/>
                <w:color w:val="00B0F0"/>
                <w:kern w:val="0"/>
                <w:sz w:val="20"/>
                <w:szCs w:val="20"/>
                <w:rPrChange w:id="1668" w:author="馬慈蓮" w:date="2019-07-25T11:57:00Z">
                  <w:rPr>
                    <w:ins w:id="1669" w:author="馬慈蓮" w:date="2017-03-06T17:15:00Z"/>
                    <w:rFonts w:ascii="細明體" w:eastAsia="細明體" w:hAnsi="細明體"/>
                    <w:kern w:val="0"/>
                    <w:sz w:val="20"/>
                    <w:szCs w:val="20"/>
                  </w:rPr>
                </w:rPrChange>
              </w:rPr>
            </w:pPr>
            <w:ins w:id="1670" w:author="馬慈蓮" w:date="2017-03-06T17:15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671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受理編號 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672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012E9F" w:rsidRPr="00E132C1" w:rsidRDefault="00012E9F" w:rsidP="007C17C7">
            <w:pPr>
              <w:widowControl/>
              <w:rPr>
                <w:ins w:id="1673" w:author="馬慈蓮" w:date="2017-03-06T17:15:00Z"/>
                <w:rFonts w:ascii="細明體" w:eastAsia="細明體" w:hAnsi="細明體"/>
                <w:strike/>
                <w:color w:val="00B0F0"/>
                <w:kern w:val="0"/>
                <w:sz w:val="20"/>
                <w:szCs w:val="20"/>
                <w:rPrChange w:id="1674" w:author="馬慈蓮" w:date="2019-07-25T11:57:00Z">
                  <w:rPr>
                    <w:ins w:id="1675" w:author="馬慈蓮" w:date="2017-03-06T17:15:00Z"/>
                    <w:rFonts w:ascii="細明體" w:eastAsia="細明體" w:hAnsi="細明體"/>
                    <w:kern w:val="0"/>
                    <w:sz w:val="20"/>
                    <w:szCs w:val="20"/>
                  </w:rPr>
                </w:rPrChange>
              </w:rPr>
            </w:pPr>
            <w:ins w:id="1676" w:author="馬慈蓮" w:date="2017-03-06T17:15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677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APLY_NO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678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012E9F" w:rsidRPr="00E132C1" w:rsidRDefault="00012E9F" w:rsidP="007C17C7">
            <w:pPr>
              <w:widowControl/>
              <w:rPr>
                <w:ins w:id="1679" w:author="馬慈蓮" w:date="2017-03-06T17:15:00Z"/>
                <w:rFonts w:ascii="細明體" w:eastAsia="細明體" w:hAnsi="細明體"/>
                <w:strike/>
                <w:color w:val="00B0F0"/>
                <w:kern w:val="0"/>
                <w:sz w:val="20"/>
                <w:szCs w:val="20"/>
                <w:rPrChange w:id="1680" w:author="馬慈蓮" w:date="2019-07-25T11:57:00Z">
                  <w:rPr>
                    <w:ins w:id="1681" w:author="馬慈蓮" w:date="2017-03-06T17:15:00Z"/>
                    <w:rFonts w:ascii="細明體" w:eastAsia="細明體" w:hAnsi="細明體"/>
                    <w:color w:val="000000"/>
                    <w:kern w:val="0"/>
                    <w:sz w:val="20"/>
                    <w:szCs w:val="20"/>
                  </w:rPr>
                </w:rPrChange>
              </w:rPr>
            </w:pPr>
            <w:ins w:id="1682" w:author="馬慈蓮" w:date="2017-03-06T17:15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683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DTAAI401.受理編號</w:t>
              </w:r>
            </w:ins>
          </w:p>
        </w:tc>
        <w:tc>
          <w:tcPr>
            <w:tcW w:w="1843" w:type="dxa"/>
            <w:shd w:val="clear" w:color="auto" w:fill="auto"/>
            <w:tcPrChange w:id="1684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012E9F" w:rsidRPr="00E132C1" w:rsidRDefault="00012E9F" w:rsidP="007C17C7">
            <w:pPr>
              <w:jc w:val="both"/>
              <w:rPr>
                <w:ins w:id="1685" w:author="馬慈蓮" w:date="2017-03-06T17:15:00Z"/>
                <w:rFonts w:ascii="細明體" w:eastAsia="細明體" w:hAnsi="細明體"/>
                <w:strike/>
                <w:color w:val="00B0F0"/>
                <w:sz w:val="20"/>
                <w:szCs w:val="20"/>
                <w:rPrChange w:id="1686" w:author="馬慈蓮" w:date="2019-07-25T11:57:00Z">
                  <w:rPr>
                    <w:ins w:id="1687" w:author="馬慈蓮" w:date="2017-03-06T17:15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012E9F" w:rsidRPr="00E132C1" w:rsidTr="006864B7">
        <w:trPr>
          <w:ins w:id="1688" w:author="馬慈蓮" w:date="2017-03-06T17:15:00Z"/>
        </w:trPr>
        <w:tc>
          <w:tcPr>
            <w:tcW w:w="2093" w:type="dxa"/>
            <w:shd w:val="clear" w:color="auto" w:fill="auto"/>
            <w:vAlign w:val="center"/>
            <w:tcPrChange w:id="1689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012E9F" w:rsidRPr="00E132C1" w:rsidRDefault="00012E9F" w:rsidP="007C17C7">
            <w:pPr>
              <w:rPr>
                <w:ins w:id="1690" w:author="馬慈蓮" w:date="2017-03-06T17:15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691" w:author="馬慈蓮" w:date="2019-07-25T11:57:00Z">
                  <w:rPr>
                    <w:ins w:id="1692" w:author="馬慈蓮" w:date="2017-03-06T17:15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693" w:author="馬慈蓮" w:date="2017-03-06T17:15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694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診斷書流水號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695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012E9F" w:rsidRPr="00E132C1" w:rsidRDefault="00012E9F" w:rsidP="007C17C7">
            <w:pPr>
              <w:rPr>
                <w:ins w:id="1696" w:author="馬慈蓮" w:date="2017-03-06T17:15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697" w:author="馬慈蓮" w:date="2019-07-25T11:57:00Z">
                  <w:rPr>
                    <w:ins w:id="1698" w:author="馬慈蓮" w:date="2017-03-06T17:15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699" w:author="馬慈蓮" w:date="2017-03-06T17:15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700" w:author="馬慈蓮" w:date="2019-07-25T11:57:00Z">
                    <w:rPr>
                      <w:rFonts w:ascii="細明體" w:eastAsia="細明體" w:hAnsi="細明體"/>
                      <w:sz w:val="20"/>
                      <w:szCs w:val="20"/>
                    </w:rPr>
                  </w:rPrChange>
                </w:rPr>
                <w:t>DIAG_SER_NO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701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012E9F" w:rsidRPr="00E132C1" w:rsidRDefault="00012E9F" w:rsidP="007C17C7">
            <w:pPr>
              <w:rPr>
                <w:ins w:id="1702" w:author="馬慈蓮" w:date="2017-03-06T17:15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703" w:author="馬慈蓮" w:date="2019-07-25T11:57:00Z">
                  <w:rPr>
                    <w:ins w:id="1704" w:author="馬慈蓮" w:date="2017-03-06T17:15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705" w:author="馬慈蓮" w:date="2017-03-06T17:15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706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tcPrChange w:id="1707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012E9F" w:rsidRPr="00E132C1" w:rsidRDefault="00012E9F" w:rsidP="007C17C7">
            <w:pPr>
              <w:jc w:val="both"/>
              <w:rPr>
                <w:ins w:id="1708" w:author="馬慈蓮" w:date="2017-03-06T17:15:00Z"/>
                <w:rFonts w:ascii="細明體" w:eastAsia="細明體" w:hAnsi="細明體"/>
                <w:strike/>
                <w:color w:val="00B0F0"/>
                <w:sz w:val="20"/>
                <w:szCs w:val="20"/>
                <w:rPrChange w:id="1709" w:author="馬慈蓮" w:date="2019-07-25T11:57:00Z">
                  <w:rPr>
                    <w:ins w:id="1710" w:author="馬慈蓮" w:date="2017-03-06T17:15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012E9F" w:rsidRPr="00E132C1" w:rsidTr="006864B7">
        <w:trPr>
          <w:ins w:id="1711" w:author="馬慈蓮" w:date="2017-03-06T17:15:00Z"/>
        </w:trPr>
        <w:tc>
          <w:tcPr>
            <w:tcW w:w="2093" w:type="dxa"/>
            <w:shd w:val="clear" w:color="auto" w:fill="auto"/>
            <w:vAlign w:val="center"/>
            <w:tcPrChange w:id="1712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012E9F" w:rsidRPr="00E132C1" w:rsidRDefault="00012E9F" w:rsidP="007C17C7">
            <w:pPr>
              <w:rPr>
                <w:ins w:id="1713" w:author="馬慈蓮" w:date="2017-03-06T17:15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714" w:author="馬慈蓮" w:date="2019-07-25T11:57:00Z">
                  <w:rPr>
                    <w:ins w:id="1715" w:author="馬慈蓮" w:date="2017-03-06T17:15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716" w:author="馬慈蓮" w:date="2017-03-06T17:15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717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序號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718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012E9F" w:rsidRPr="00E132C1" w:rsidRDefault="00012E9F" w:rsidP="007C17C7">
            <w:pPr>
              <w:rPr>
                <w:ins w:id="1719" w:author="馬慈蓮" w:date="2017-03-06T17:15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720" w:author="馬慈蓮" w:date="2019-07-25T11:57:00Z">
                  <w:rPr>
                    <w:ins w:id="1721" w:author="馬慈蓮" w:date="2017-03-06T17:15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722" w:author="馬慈蓮" w:date="2017-03-06T17:15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723" w:author="馬慈蓮" w:date="2019-07-25T11:57:00Z">
                    <w:rPr>
                      <w:rFonts w:ascii="細明體" w:eastAsia="細明體" w:hAnsi="細明體"/>
                      <w:sz w:val="20"/>
                      <w:szCs w:val="20"/>
                    </w:rPr>
                  </w:rPrChange>
                </w:rPr>
                <w:t>SER_NO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724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012E9F" w:rsidRPr="00E132C1" w:rsidRDefault="00012E9F" w:rsidP="007C17C7">
            <w:pPr>
              <w:rPr>
                <w:ins w:id="1725" w:author="馬慈蓮" w:date="2017-03-06T17:15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726" w:author="馬慈蓮" w:date="2019-07-25T11:57:00Z">
                  <w:rPr>
                    <w:ins w:id="1727" w:author="馬慈蓮" w:date="2017-03-06T17:15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728" w:author="馬慈蓮" w:date="2017-03-06T17:15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729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$序號+1</w:t>
              </w:r>
            </w:ins>
          </w:p>
        </w:tc>
        <w:tc>
          <w:tcPr>
            <w:tcW w:w="1843" w:type="dxa"/>
            <w:shd w:val="clear" w:color="auto" w:fill="auto"/>
            <w:tcPrChange w:id="1730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012E9F" w:rsidRPr="00E132C1" w:rsidRDefault="00012E9F" w:rsidP="007C17C7">
            <w:pPr>
              <w:jc w:val="both"/>
              <w:rPr>
                <w:ins w:id="1731" w:author="馬慈蓮" w:date="2017-03-06T17:15:00Z"/>
                <w:rFonts w:ascii="細明體" w:eastAsia="細明體" w:hAnsi="細明體"/>
                <w:strike/>
                <w:color w:val="00B0F0"/>
                <w:sz w:val="20"/>
                <w:szCs w:val="20"/>
                <w:rPrChange w:id="1732" w:author="馬慈蓮" w:date="2019-07-25T11:57:00Z">
                  <w:rPr>
                    <w:ins w:id="1733" w:author="馬慈蓮" w:date="2017-03-06T17:15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012E9F" w:rsidRPr="00E132C1" w:rsidTr="006864B7">
        <w:trPr>
          <w:ins w:id="1734" w:author="馬慈蓮" w:date="2017-03-06T17:15:00Z"/>
        </w:trPr>
        <w:tc>
          <w:tcPr>
            <w:tcW w:w="2093" w:type="dxa"/>
            <w:shd w:val="clear" w:color="auto" w:fill="auto"/>
            <w:vAlign w:val="center"/>
            <w:tcPrChange w:id="1735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012E9F" w:rsidRPr="00E132C1" w:rsidRDefault="00012E9F" w:rsidP="007C17C7">
            <w:pPr>
              <w:rPr>
                <w:ins w:id="1736" w:author="馬慈蓮" w:date="2017-03-06T17:15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737" w:author="馬慈蓮" w:date="2019-07-25T11:57:00Z">
                  <w:rPr>
                    <w:ins w:id="1738" w:author="馬慈蓮" w:date="2017-03-06T17:15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739" w:author="馬慈蓮" w:date="2017-03-06T17:15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740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受理_診斷類別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741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012E9F" w:rsidRPr="00E132C1" w:rsidRDefault="00012E9F" w:rsidP="007C17C7">
            <w:pPr>
              <w:rPr>
                <w:ins w:id="1742" w:author="馬慈蓮" w:date="2017-03-06T17:15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743" w:author="馬慈蓮" w:date="2019-07-25T11:57:00Z">
                  <w:rPr>
                    <w:ins w:id="1744" w:author="馬慈蓮" w:date="2017-03-06T17:15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745" w:author="馬慈蓮" w:date="2017-03-06T17:15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746" w:author="馬慈蓮" w:date="2019-07-25T11:57:00Z">
                    <w:rPr>
                      <w:rFonts w:ascii="細明體" w:eastAsia="細明體" w:hAnsi="細明體"/>
                      <w:sz w:val="20"/>
                      <w:szCs w:val="20"/>
                    </w:rPr>
                  </w:rPrChange>
                </w:rPr>
                <w:t>APLY_DIAG_KIND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747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012E9F" w:rsidRPr="00E132C1" w:rsidRDefault="009B17F8" w:rsidP="007C17C7">
            <w:pPr>
              <w:rPr>
                <w:ins w:id="1748" w:author="馬慈蓮" w:date="2017-03-06T17:15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749" w:author="馬慈蓮" w:date="2019-07-25T11:57:00Z">
                  <w:rPr>
                    <w:ins w:id="1750" w:author="馬慈蓮" w:date="2017-03-06T17:15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751" w:author="馬慈蓮" w:date="2017-03-06T17:17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752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$診斷類別</w:t>
              </w:r>
            </w:ins>
          </w:p>
        </w:tc>
        <w:tc>
          <w:tcPr>
            <w:tcW w:w="1843" w:type="dxa"/>
            <w:shd w:val="clear" w:color="auto" w:fill="auto"/>
            <w:tcPrChange w:id="1753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012E9F" w:rsidRPr="00E132C1" w:rsidRDefault="00012E9F" w:rsidP="007C17C7">
            <w:pPr>
              <w:jc w:val="both"/>
              <w:rPr>
                <w:ins w:id="1754" w:author="馬慈蓮" w:date="2017-03-06T17:15:00Z"/>
                <w:rFonts w:ascii="細明體" w:eastAsia="細明體" w:hAnsi="細明體"/>
                <w:strike/>
                <w:color w:val="00B0F0"/>
                <w:sz w:val="20"/>
                <w:szCs w:val="20"/>
                <w:rPrChange w:id="1755" w:author="馬慈蓮" w:date="2019-07-25T11:57:00Z">
                  <w:rPr>
                    <w:ins w:id="1756" w:author="馬慈蓮" w:date="2017-03-06T17:15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012E9F" w:rsidRPr="00E132C1" w:rsidTr="006864B7">
        <w:trPr>
          <w:ins w:id="1757" w:author="馬慈蓮" w:date="2017-03-06T17:15:00Z"/>
        </w:trPr>
        <w:tc>
          <w:tcPr>
            <w:tcW w:w="2093" w:type="dxa"/>
            <w:shd w:val="clear" w:color="auto" w:fill="auto"/>
            <w:vAlign w:val="center"/>
            <w:tcPrChange w:id="1758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012E9F" w:rsidRPr="00E132C1" w:rsidRDefault="00012E9F" w:rsidP="007C17C7">
            <w:pPr>
              <w:rPr>
                <w:ins w:id="1759" w:author="馬慈蓮" w:date="2017-03-06T17:15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760" w:author="馬慈蓮" w:date="2019-07-25T11:57:00Z">
                  <w:rPr>
                    <w:ins w:id="1761" w:author="馬慈蓮" w:date="2017-03-06T17:15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762" w:author="馬慈蓮" w:date="2017-03-06T17:15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763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受理_起始日期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764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012E9F" w:rsidRPr="00E132C1" w:rsidRDefault="00012E9F" w:rsidP="007C17C7">
            <w:pPr>
              <w:rPr>
                <w:ins w:id="1765" w:author="馬慈蓮" w:date="2017-03-06T17:15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766" w:author="馬慈蓮" w:date="2019-07-25T11:57:00Z">
                  <w:rPr>
                    <w:ins w:id="1767" w:author="馬慈蓮" w:date="2017-03-06T17:15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768" w:author="馬慈蓮" w:date="2017-03-06T17:15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769" w:author="馬慈蓮" w:date="2019-07-25T11:57:00Z">
                    <w:rPr>
                      <w:rFonts w:ascii="細明體" w:eastAsia="細明體" w:hAnsi="細明體"/>
                      <w:sz w:val="20"/>
                      <w:szCs w:val="20"/>
                    </w:rPr>
                  </w:rPrChange>
                </w:rPr>
                <w:t>APLY_STR_DATE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770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012E9F" w:rsidRPr="00E132C1" w:rsidRDefault="00012E9F" w:rsidP="00EF2A40">
            <w:pPr>
              <w:rPr>
                <w:ins w:id="1771" w:author="馬慈蓮" w:date="2017-03-06T17:15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772" w:author="馬慈蓮" w:date="2019-07-25T11:57:00Z">
                  <w:rPr>
                    <w:ins w:id="1773" w:author="馬慈蓮" w:date="2017-03-06T17:15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774" w:author="馬慈蓮" w:date="2017-03-06T17:15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775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DTAAI42</w:t>
              </w:r>
              <w:r w:rsidR="00EF2A40"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776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5</w:t>
              </w:r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777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.</w:t>
              </w:r>
            </w:ins>
            <w:ins w:id="1778" w:author="馬慈蓮" w:date="2017-03-06T17:17:00Z">
              <w:r w:rsidR="009B17F8" w:rsidRPr="00E132C1">
                <w:rPr>
                  <w:strike/>
                  <w:color w:val="00B0F0"/>
                  <w:sz w:val="20"/>
                  <w:szCs w:val="20"/>
                  <w:rPrChange w:id="1779" w:author="馬慈蓮" w:date="2019-07-25T11:57:00Z">
                    <w:rPr>
                      <w:color w:val="000000"/>
                      <w:sz w:val="20"/>
                      <w:szCs w:val="20"/>
                    </w:rPr>
                  </w:rPrChange>
                </w:rPr>
                <w:t>特定病房日期</w:t>
              </w:r>
            </w:ins>
          </w:p>
        </w:tc>
        <w:tc>
          <w:tcPr>
            <w:tcW w:w="1843" w:type="dxa"/>
            <w:shd w:val="clear" w:color="auto" w:fill="auto"/>
            <w:tcPrChange w:id="1780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012E9F" w:rsidRPr="00E132C1" w:rsidRDefault="00012E9F" w:rsidP="007C17C7">
            <w:pPr>
              <w:jc w:val="both"/>
              <w:rPr>
                <w:ins w:id="1781" w:author="馬慈蓮" w:date="2017-03-06T17:15:00Z"/>
                <w:rFonts w:ascii="細明體" w:eastAsia="細明體" w:hAnsi="細明體"/>
                <w:strike/>
                <w:color w:val="00B0F0"/>
                <w:sz w:val="20"/>
                <w:szCs w:val="20"/>
                <w:rPrChange w:id="1782" w:author="馬慈蓮" w:date="2019-07-25T11:57:00Z">
                  <w:rPr>
                    <w:ins w:id="1783" w:author="馬慈蓮" w:date="2017-03-06T17:15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  <w:tr w:rsidR="00012E9F" w:rsidRPr="00E132C1" w:rsidTr="006864B7">
        <w:trPr>
          <w:ins w:id="1784" w:author="馬慈蓮" w:date="2017-03-06T17:15:00Z"/>
        </w:trPr>
        <w:tc>
          <w:tcPr>
            <w:tcW w:w="2093" w:type="dxa"/>
            <w:shd w:val="clear" w:color="auto" w:fill="auto"/>
            <w:vAlign w:val="center"/>
            <w:tcPrChange w:id="1785" w:author="馬慈蓮" w:date="2017-03-06T17:18:00Z">
              <w:tcPr>
                <w:tcW w:w="2093" w:type="dxa"/>
                <w:shd w:val="clear" w:color="auto" w:fill="auto"/>
                <w:vAlign w:val="center"/>
              </w:tcPr>
            </w:tcPrChange>
          </w:tcPr>
          <w:p w:rsidR="00012E9F" w:rsidRPr="00E132C1" w:rsidRDefault="00012E9F" w:rsidP="007C17C7">
            <w:pPr>
              <w:rPr>
                <w:ins w:id="1786" w:author="馬慈蓮" w:date="2017-03-06T17:15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787" w:author="馬慈蓮" w:date="2019-07-25T11:57:00Z">
                  <w:rPr>
                    <w:ins w:id="1788" w:author="馬慈蓮" w:date="2017-03-06T17:15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789" w:author="馬慈蓮" w:date="2017-03-06T17:15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790" w:author="馬慈蓮" w:date="2019-07-25T11:57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受理_終止日期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791" w:author="馬慈蓮" w:date="2017-03-06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012E9F" w:rsidRPr="00E132C1" w:rsidRDefault="00012E9F" w:rsidP="007C17C7">
            <w:pPr>
              <w:rPr>
                <w:ins w:id="1792" w:author="馬慈蓮" w:date="2017-03-06T17:15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793" w:author="馬慈蓮" w:date="2019-07-25T11:57:00Z">
                  <w:rPr>
                    <w:ins w:id="1794" w:author="馬慈蓮" w:date="2017-03-06T17:15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795" w:author="馬慈蓮" w:date="2017-03-06T17:15:00Z">
              <w:r w:rsidRPr="00E132C1">
                <w:rPr>
                  <w:rFonts w:ascii="細明體" w:eastAsia="細明體" w:hAnsi="細明體"/>
                  <w:strike/>
                  <w:color w:val="00B0F0"/>
                  <w:sz w:val="20"/>
                  <w:szCs w:val="20"/>
                  <w:rPrChange w:id="1796" w:author="馬慈蓮" w:date="2019-07-25T11:57:00Z">
                    <w:rPr>
                      <w:rFonts w:ascii="細明體" w:eastAsia="細明體" w:hAnsi="細明體"/>
                      <w:sz w:val="20"/>
                      <w:szCs w:val="20"/>
                    </w:rPr>
                  </w:rPrChange>
                </w:rPr>
                <w:t>APLY_END_DATE</w:t>
              </w:r>
            </w:ins>
          </w:p>
        </w:tc>
        <w:tc>
          <w:tcPr>
            <w:tcW w:w="2835" w:type="dxa"/>
            <w:shd w:val="clear" w:color="auto" w:fill="auto"/>
            <w:vAlign w:val="center"/>
            <w:tcPrChange w:id="1797" w:author="馬慈蓮" w:date="2017-03-06T17:18:00Z">
              <w:tcPr>
                <w:tcW w:w="2835" w:type="dxa"/>
                <w:shd w:val="clear" w:color="auto" w:fill="auto"/>
                <w:vAlign w:val="center"/>
              </w:tcPr>
            </w:tcPrChange>
          </w:tcPr>
          <w:p w:rsidR="00012E9F" w:rsidRPr="00E132C1" w:rsidRDefault="00012E9F" w:rsidP="007C17C7">
            <w:pPr>
              <w:rPr>
                <w:ins w:id="1798" w:author="馬慈蓮" w:date="2017-03-06T17:15:00Z"/>
                <w:rFonts w:ascii="細明體" w:eastAsia="細明體" w:hAnsi="細明體" w:hint="eastAsia"/>
                <w:strike/>
                <w:color w:val="00B0F0"/>
                <w:sz w:val="20"/>
                <w:szCs w:val="20"/>
                <w:rPrChange w:id="1799" w:author="馬慈蓮" w:date="2019-07-25T11:57:00Z">
                  <w:rPr>
                    <w:ins w:id="1800" w:author="馬慈蓮" w:date="2017-03-06T17:15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801" w:author="馬慈蓮" w:date="2017-03-06T17:15:00Z"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802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DTAAI</w:t>
              </w:r>
              <w:r w:rsidR="00EF2A40"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803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425</w:t>
              </w:r>
              <w:r w:rsidRPr="00E132C1">
                <w:rPr>
                  <w:rFonts w:ascii="細明體" w:eastAsia="細明體" w:hAnsi="細明體" w:hint="eastAsia"/>
                  <w:strike/>
                  <w:color w:val="00B0F0"/>
                  <w:sz w:val="20"/>
                  <w:szCs w:val="20"/>
                  <w:rPrChange w:id="1804" w:author="馬慈蓮" w:date="2019-07-25T11:57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.</w:t>
              </w:r>
            </w:ins>
            <w:ins w:id="1805" w:author="馬慈蓮" w:date="2017-03-06T17:17:00Z">
              <w:r w:rsidR="009B17F8" w:rsidRPr="00E132C1">
                <w:rPr>
                  <w:strike/>
                  <w:color w:val="00B0F0"/>
                  <w:sz w:val="20"/>
                  <w:szCs w:val="20"/>
                  <w:rPrChange w:id="1806" w:author="馬慈蓮" w:date="2019-07-25T11:57:00Z">
                    <w:rPr>
                      <w:color w:val="000000"/>
                      <w:sz w:val="20"/>
                      <w:szCs w:val="20"/>
                    </w:rPr>
                  </w:rPrChange>
                </w:rPr>
                <w:t>特定病房日期</w:t>
              </w:r>
            </w:ins>
          </w:p>
        </w:tc>
        <w:tc>
          <w:tcPr>
            <w:tcW w:w="1843" w:type="dxa"/>
            <w:shd w:val="clear" w:color="auto" w:fill="auto"/>
            <w:tcPrChange w:id="1807" w:author="馬慈蓮" w:date="2017-03-06T17:18:00Z">
              <w:tcPr>
                <w:tcW w:w="2693" w:type="dxa"/>
                <w:shd w:val="clear" w:color="auto" w:fill="auto"/>
              </w:tcPr>
            </w:tcPrChange>
          </w:tcPr>
          <w:p w:rsidR="00012E9F" w:rsidRPr="00E132C1" w:rsidRDefault="00012E9F" w:rsidP="007C17C7">
            <w:pPr>
              <w:jc w:val="both"/>
              <w:rPr>
                <w:ins w:id="1808" w:author="馬慈蓮" w:date="2017-03-06T17:15:00Z"/>
                <w:rFonts w:ascii="細明體" w:eastAsia="細明體" w:hAnsi="細明體"/>
                <w:strike/>
                <w:color w:val="00B0F0"/>
                <w:sz w:val="20"/>
                <w:szCs w:val="20"/>
                <w:rPrChange w:id="1809" w:author="馬慈蓮" w:date="2019-07-25T11:57:00Z">
                  <w:rPr>
                    <w:ins w:id="1810" w:author="馬慈蓮" w:date="2017-03-06T17:15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</w:p>
        </w:tc>
      </w:tr>
    </w:tbl>
    <w:p w:rsidR="001B0EEE" w:rsidRDefault="001B0EEE" w:rsidP="00012E9F">
      <w:pPr>
        <w:ind w:left="1984"/>
        <w:jc w:val="both"/>
        <w:rPr>
          <w:ins w:id="1811" w:author="馬慈蓮" w:date="2017-03-06T15:04:00Z"/>
          <w:rFonts w:ascii="細明體" w:eastAsia="細明體" w:hAnsi="細明體" w:hint="eastAsia"/>
          <w:sz w:val="20"/>
          <w:szCs w:val="20"/>
        </w:rPr>
        <w:pPrChange w:id="1812" w:author="馬慈蓮" w:date="2017-03-06T17:15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</w:p>
    <w:p w:rsidR="00C11A3B" w:rsidRDefault="00C11A3B" w:rsidP="00C13DC1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1813" w:author="馬慈蓮" w:date="2019-07-25T11:52:00Z">
          <w:pPr>
            <w:numPr>
              <w:ilvl w:val="1"/>
              <w:numId w:val="51"/>
            </w:numPr>
            <w:ind w:left="992" w:hanging="567"/>
            <w:jc w:val="both"/>
          </w:pPr>
        </w:pPrChange>
      </w:pPr>
      <w:r>
        <w:rPr>
          <w:rFonts w:ascii="細明體" w:eastAsia="細明體" w:hAnsi="細明體" w:hint="eastAsia"/>
          <w:sz w:val="20"/>
          <w:szCs w:val="20"/>
        </w:rPr>
        <w:t>寫入理賠簡易受理檔(DTAAA003)</w:t>
      </w:r>
      <w:r w:rsidR="001C49E5" w:rsidRPr="001C49E5">
        <w:rPr>
          <w:rFonts w:ascii="細明體" w:eastAsia="細明體" w:hAnsi="細明體"/>
          <w:sz w:val="20"/>
          <w:szCs w:val="20"/>
        </w:rPr>
        <w:t xml:space="preserve"> ，SET欄位如下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2916"/>
        <w:gridCol w:w="2693"/>
      </w:tblGrid>
      <w:tr w:rsidR="00716422" w:rsidRPr="00C9259B" w:rsidTr="00C9259B">
        <w:tc>
          <w:tcPr>
            <w:tcW w:w="2093" w:type="dxa"/>
            <w:shd w:val="clear" w:color="auto" w:fill="D9D9D9"/>
          </w:tcPr>
          <w:p w:rsidR="00716422" w:rsidRPr="00C9259B" w:rsidRDefault="00716422" w:rsidP="00C9259B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b/>
                <w:sz w:val="20"/>
                <w:szCs w:val="20"/>
              </w:rPr>
              <w:t>DTAAA003</w:t>
            </w:r>
          </w:p>
        </w:tc>
        <w:tc>
          <w:tcPr>
            <w:tcW w:w="1843" w:type="dxa"/>
            <w:shd w:val="clear" w:color="auto" w:fill="D9D9D9"/>
          </w:tcPr>
          <w:p w:rsidR="00716422" w:rsidRPr="00C9259B" w:rsidRDefault="00716422" w:rsidP="00C9259B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/>
          </w:tcPr>
          <w:p w:rsidR="00716422" w:rsidRPr="00C9259B" w:rsidRDefault="00716422" w:rsidP="00C9259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693" w:type="dxa"/>
            <w:shd w:val="clear" w:color="auto" w:fill="D9D9D9"/>
          </w:tcPr>
          <w:p w:rsidR="00716422" w:rsidRPr="00C9259B" w:rsidRDefault="00716422" w:rsidP="00C9259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4E1C13" w:rsidRPr="00C9259B" w:rsidTr="00C9259B">
        <w:tc>
          <w:tcPr>
            <w:tcW w:w="2093" w:type="dxa"/>
            <w:shd w:val="clear" w:color="auto" w:fill="auto"/>
            <w:vAlign w:val="center"/>
          </w:tcPr>
          <w:p w:rsidR="004E1C13" w:rsidRPr="00C9259B" w:rsidRDefault="004E1C13" w:rsidP="00C9259B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受理編號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E1C13" w:rsidRPr="00C9259B" w:rsidRDefault="004E1C13" w:rsidP="00C9259B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APLY_NO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E1C13" w:rsidRPr="00C9259B" w:rsidRDefault="004E1C13" w:rsidP="00C9259B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DTAAI401.APLY_NO</w:t>
            </w:r>
          </w:p>
        </w:tc>
        <w:tc>
          <w:tcPr>
            <w:tcW w:w="2693" w:type="dxa"/>
            <w:shd w:val="clear" w:color="auto" w:fill="auto"/>
          </w:tcPr>
          <w:p w:rsidR="004E1C13" w:rsidRPr="00C9259B" w:rsidRDefault="004E1C13" w:rsidP="004E1C1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E1C13" w:rsidRPr="00C9259B" w:rsidTr="00C9259B">
        <w:tc>
          <w:tcPr>
            <w:tcW w:w="209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事故者ID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OCR_ID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DTAAA210.OCR_ID</w:t>
            </w:r>
          </w:p>
        </w:tc>
        <w:tc>
          <w:tcPr>
            <w:tcW w:w="2693" w:type="dxa"/>
            <w:shd w:val="clear" w:color="auto" w:fill="auto"/>
          </w:tcPr>
          <w:p w:rsidR="004E1C13" w:rsidRPr="00C9259B" w:rsidRDefault="004E1C13" w:rsidP="004E1C1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E1C13" w:rsidRPr="00C9259B" w:rsidTr="00C9259B">
        <w:tc>
          <w:tcPr>
            <w:tcW w:w="209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事故日期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OCR_DATE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DTAAA210.OCR_DATE</w:t>
            </w:r>
          </w:p>
        </w:tc>
        <w:tc>
          <w:tcPr>
            <w:tcW w:w="2693" w:type="dxa"/>
            <w:shd w:val="clear" w:color="auto" w:fill="auto"/>
          </w:tcPr>
          <w:p w:rsidR="004E1C13" w:rsidRPr="00C9259B" w:rsidRDefault="004E1C13" w:rsidP="004E1C1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E1C13" w:rsidRPr="00C9259B" w:rsidTr="00C9259B">
        <w:tc>
          <w:tcPr>
            <w:tcW w:w="209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事故者姓名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DTAAA210.OCR_NAME</w:t>
            </w:r>
          </w:p>
        </w:tc>
        <w:tc>
          <w:tcPr>
            <w:tcW w:w="2693" w:type="dxa"/>
            <w:shd w:val="clear" w:color="auto" w:fill="auto"/>
          </w:tcPr>
          <w:p w:rsidR="004E1C13" w:rsidRPr="00C9259B" w:rsidRDefault="004E1C13" w:rsidP="004E1C1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E1C13" w:rsidRPr="00C9259B" w:rsidTr="00C9259B">
        <w:tc>
          <w:tcPr>
            <w:tcW w:w="209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事故當時工作內容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OCR_JOB_DESC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空白</w:t>
            </w:r>
          </w:p>
        </w:tc>
        <w:tc>
          <w:tcPr>
            <w:tcW w:w="2693" w:type="dxa"/>
            <w:shd w:val="clear" w:color="auto" w:fill="auto"/>
          </w:tcPr>
          <w:p w:rsidR="004E1C13" w:rsidRPr="00C9259B" w:rsidRDefault="004E1C13" w:rsidP="004E1C1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E1C13" w:rsidRPr="00C9259B" w:rsidTr="00C9259B">
        <w:tc>
          <w:tcPr>
            <w:tcW w:w="209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櫃檯件表示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IS_SELF_CHCK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空白</w:t>
            </w:r>
          </w:p>
        </w:tc>
        <w:tc>
          <w:tcPr>
            <w:tcW w:w="2693" w:type="dxa"/>
            <w:shd w:val="clear" w:color="auto" w:fill="auto"/>
          </w:tcPr>
          <w:p w:rsidR="004E1C13" w:rsidRPr="00C9259B" w:rsidRDefault="004E1C13" w:rsidP="004E1C1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E1C13" w:rsidRPr="00C9259B" w:rsidTr="00C9259B">
        <w:tc>
          <w:tcPr>
            <w:tcW w:w="209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送件人ID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AGNT_ID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等理企確認</w:t>
            </w:r>
          </w:p>
        </w:tc>
        <w:tc>
          <w:tcPr>
            <w:tcW w:w="2693" w:type="dxa"/>
            <w:shd w:val="clear" w:color="auto" w:fill="auto"/>
          </w:tcPr>
          <w:p w:rsidR="004E1C13" w:rsidRPr="00C9259B" w:rsidRDefault="004E1C13" w:rsidP="004E1C1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E1C13" w:rsidRPr="00C9259B" w:rsidTr="00C9259B">
        <w:tc>
          <w:tcPr>
            <w:tcW w:w="209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送件人姓名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AGNT_NAME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等理企確認</w:t>
            </w:r>
          </w:p>
        </w:tc>
        <w:tc>
          <w:tcPr>
            <w:tcW w:w="2693" w:type="dxa"/>
            <w:shd w:val="clear" w:color="auto" w:fill="auto"/>
          </w:tcPr>
          <w:p w:rsidR="004E1C13" w:rsidRPr="00C9259B" w:rsidRDefault="004E1C13" w:rsidP="004E1C1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E1C13" w:rsidRPr="00C9259B" w:rsidTr="00C9259B">
        <w:tc>
          <w:tcPr>
            <w:tcW w:w="209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送件人單位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AGNT_DIV_NO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等理企確認</w:t>
            </w:r>
          </w:p>
        </w:tc>
        <w:tc>
          <w:tcPr>
            <w:tcW w:w="2693" w:type="dxa"/>
            <w:shd w:val="clear" w:color="auto" w:fill="auto"/>
          </w:tcPr>
          <w:p w:rsidR="004E1C13" w:rsidRPr="00C9259B" w:rsidRDefault="004E1C13" w:rsidP="004E1C1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E1C13" w:rsidRPr="00C9259B" w:rsidTr="00C9259B">
        <w:tc>
          <w:tcPr>
            <w:tcW w:w="209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送件人單位中文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AGNT_DIV_NAME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等理企確認</w:t>
            </w:r>
          </w:p>
        </w:tc>
        <w:tc>
          <w:tcPr>
            <w:tcW w:w="2693" w:type="dxa"/>
            <w:shd w:val="clear" w:color="auto" w:fill="auto"/>
          </w:tcPr>
          <w:p w:rsidR="004E1C13" w:rsidRPr="00C9259B" w:rsidRDefault="004E1C13" w:rsidP="004E1C1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E1C13" w:rsidRPr="00C9259B" w:rsidTr="00C9259B">
        <w:tc>
          <w:tcPr>
            <w:tcW w:w="209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受理人員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APLY_EMP_ID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等理企確認</w:t>
            </w:r>
          </w:p>
        </w:tc>
        <w:tc>
          <w:tcPr>
            <w:tcW w:w="2693" w:type="dxa"/>
            <w:shd w:val="clear" w:color="auto" w:fill="auto"/>
          </w:tcPr>
          <w:p w:rsidR="004E1C13" w:rsidRPr="00C9259B" w:rsidRDefault="004E1C13" w:rsidP="004E1C1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E1C13" w:rsidRPr="00C9259B" w:rsidTr="00C9259B">
        <w:tc>
          <w:tcPr>
            <w:tcW w:w="209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受理人員姓名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APLY_NAME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等理企確認</w:t>
            </w:r>
          </w:p>
        </w:tc>
        <w:tc>
          <w:tcPr>
            <w:tcW w:w="2693" w:type="dxa"/>
            <w:shd w:val="clear" w:color="auto" w:fill="auto"/>
          </w:tcPr>
          <w:p w:rsidR="004E1C13" w:rsidRPr="00C9259B" w:rsidRDefault="004E1C13" w:rsidP="004E1C1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E1C13" w:rsidRPr="00C9259B" w:rsidTr="00C9259B">
        <w:tc>
          <w:tcPr>
            <w:tcW w:w="209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受理單位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APLY_DIV_NO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DTAAI320.SV_CENTER</w:t>
            </w:r>
          </w:p>
        </w:tc>
        <w:tc>
          <w:tcPr>
            <w:tcW w:w="2693" w:type="dxa"/>
            <w:shd w:val="clear" w:color="auto" w:fill="auto"/>
          </w:tcPr>
          <w:p w:rsidR="004E1C13" w:rsidRPr="00C9259B" w:rsidRDefault="004E1C13" w:rsidP="004E1C1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E1C13" w:rsidRPr="00C9259B" w:rsidTr="00C9259B">
        <w:tc>
          <w:tcPr>
            <w:tcW w:w="209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受理單位中文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APLY_DIV_NAME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DivData.getUnit4ShortName，</w:t>
            </w: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br/>
              <w:t>傳入參數：$DTAAI320.受理單位</w:t>
            </w:r>
          </w:p>
        </w:tc>
        <w:tc>
          <w:tcPr>
            <w:tcW w:w="2693" w:type="dxa"/>
            <w:shd w:val="clear" w:color="auto" w:fill="auto"/>
          </w:tcPr>
          <w:p w:rsidR="004E1C13" w:rsidRPr="00C9259B" w:rsidRDefault="004E1C13" w:rsidP="004E1C1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E1C13" w:rsidRPr="00C9259B" w:rsidTr="00C9259B">
        <w:tc>
          <w:tcPr>
            <w:tcW w:w="209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受理日期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APLY_DATE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系統日</w:t>
            </w:r>
          </w:p>
        </w:tc>
        <w:tc>
          <w:tcPr>
            <w:tcW w:w="2693" w:type="dxa"/>
            <w:shd w:val="clear" w:color="auto" w:fill="auto"/>
          </w:tcPr>
          <w:p w:rsidR="004E1C13" w:rsidRPr="00C9259B" w:rsidRDefault="004E1C13" w:rsidP="004E1C1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E1C13" w:rsidRPr="00C9259B" w:rsidTr="00C9259B">
        <w:tc>
          <w:tcPr>
            <w:tcW w:w="209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聯絡電話_1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TEL_NO_1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E1C13" w:rsidRPr="00C9259B" w:rsidRDefault="004E1C13" w:rsidP="004E1C1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DTAAI110.MOBIL_TEL</w:t>
            </w:r>
          </w:p>
        </w:tc>
        <w:tc>
          <w:tcPr>
            <w:tcW w:w="2693" w:type="dxa"/>
            <w:shd w:val="clear" w:color="auto" w:fill="auto"/>
          </w:tcPr>
          <w:p w:rsidR="004E1C13" w:rsidRPr="00C9259B" w:rsidRDefault="004E1C13" w:rsidP="004E1C1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6C197D" w:rsidRPr="00C9259B" w:rsidTr="00C9259B">
        <w:tc>
          <w:tcPr>
            <w:tcW w:w="2093" w:type="dxa"/>
            <w:shd w:val="clear" w:color="auto" w:fill="auto"/>
            <w:vAlign w:val="center"/>
          </w:tcPr>
          <w:p w:rsidR="006C197D" w:rsidRPr="00C9259B" w:rsidRDefault="006C197D" w:rsidP="00C9259B">
            <w:pPr>
              <w:widowControl/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是否為OIU件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C197D" w:rsidRPr="00C9259B" w:rsidRDefault="006C197D" w:rsidP="006C19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sz w:val="20"/>
                <w:szCs w:val="20"/>
              </w:rPr>
              <w:t>IS_OIU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C197D" w:rsidRPr="00C9259B" w:rsidRDefault="00A90F7F" w:rsidP="006C19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N</w:t>
            </w:r>
            <w:r w:rsidRPr="00C9259B"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  <w:tc>
          <w:tcPr>
            <w:tcW w:w="2693" w:type="dxa"/>
            <w:shd w:val="clear" w:color="auto" w:fill="auto"/>
          </w:tcPr>
          <w:p w:rsidR="006C197D" w:rsidRPr="00C9259B" w:rsidRDefault="006C197D" w:rsidP="006C197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1C49E5" w:rsidRPr="001C49E5" w:rsidRDefault="001C49E5" w:rsidP="001C49E5">
      <w:pPr>
        <w:ind w:left="425"/>
        <w:jc w:val="both"/>
        <w:rPr>
          <w:rFonts w:ascii="細明體" w:eastAsia="細明體" w:hAnsi="細明體"/>
          <w:sz w:val="20"/>
          <w:szCs w:val="20"/>
        </w:rPr>
      </w:pPr>
    </w:p>
    <w:p w:rsidR="00913439" w:rsidRDefault="00913439" w:rsidP="00C13DC1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1814" w:author="馬慈蓮" w:date="2019-07-25T11:52:00Z">
          <w:pPr>
            <w:numPr>
              <w:ilvl w:val="1"/>
              <w:numId w:val="51"/>
            </w:numPr>
            <w:ind w:left="992" w:hanging="567"/>
            <w:jc w:val="both"/>
          </w:pPr>
        </w:pPrChange>
      </w:pPr>
      <w:r>
        <w:rPr>
          <w:rFonts w:ascii="細明體" w:eastAsia="細明體" w:hAnsi="細明體" w:hint="eastAsia"/>
          <w:sz w:val="20"/>
          <w:szCs w:val="20"/>
        </w:rPr>
        <w:t>寫入理賠申請書檔(DTAAA010)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2835"/>
        <w:gridCol w:w="2693"/>
      </w:tblGrid>
      <w:tr w:rsidR="00716422" w:rsidRPr="00C9259B" w:rsidTr="00C9259B">
        <w:tc>
          <w:tcPr>
            <w:tcW w:w="2093" w:type="dxa"/>
            <w:shd w:val="clear" w:color="auto" w:fill="D9D9D9"/>
          </w:tcPr>
          <w:p w:rsidR="00716422" w:rsidRPr="00C9259B" w:rsidRDefault="00716422" w:rsidP="00C9259B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b/>
                <w:sz w:val="20"/>
                <w:szCs w:val="20"/>
              </w:rPr>
              <w:t>DTAAA0</w:t>
            </w:r>
            <w:r w:rsidR="00C65232">
              <w:rPr>
                <w:rFonts w:ascii="細明體" w:eastAsia="細明體" w:hAnsi="細明體" w:hint="eastAsia"/>
                <w:b/>
                <w:sz w:val="20"/>
                <w:szCs w:val="20"/>
              </w:rPr>
              <w:t>10</w:t>
            </w:r>
          </w:p>
        </w:tc>
        <w:tc>
          <w:tcPr>
            <w:tcW w:w="1843" w:type="dxa"/>
            <w:shd w:val="clear" w:color="auto" w:fill="D9D9D9"/>
          </w:tcPr>
          <w:p w:rsidR="00716422" w:rsidRPr="00C9259B" w:rsidRDefault="00716422" w:rsidP="00C9259B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/>
          </w:tcPr>
          <w:p w:rsidR="00716422" w:rsidRPr="00C9259B" w:rsidRDefault="00716422" w:rsidP="00C9259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693" w:type="dxa"/>
            <w:shd w:val="clear" w:color="auto" w:fill="D9D9D9"/>
          </w:tcPr>
          <w:p w:rsidR="00716422" w:rsidRPr="00C9259B" w:rsidRDefault="00716422" w:rsidP="00C9259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AB4EFA" w:rsidRPr="00C9259B" w:rsidTr="00C9259B">
        <w:tc>
          <w:tcPr>
            <w:tcW w:w="2093" w:type="dxa"/>
            <w:shd w:val="clear" w:color="auto" w:fill="auto"/>
            <w:vAlign w:val="center"/>
          </w:tcPr>
          <w:p w:rsidR="00AB4EFA" w:rsidRPr="00C9259B" w:rsidRDefault="00AB4EFA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受理編號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B4EFA" w:rsidRPr="00C9259B" w:rsidRDefault="00AB4EFA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B4EFA" w:rsidRPr="00C9259B" w:rsidRDefault="00AB4EFA" w:rsidP="00C9259B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DTAAI401.APLY_NO</w:t>
            </w:r>
          </w:p>
        </w:tc>
        <w:tc>
          <w:tcPr>
            <w:tcW w:w="2693" w:type="dxa"/>
            <w:shd w:val="clear" w:color="auto" w:fill="auto"/>
          </w:tcPr>
          <w:p w:rsidR="00AB4EFA" w:rsidRPr="00C9259B" w:rsidRDefault="00AB4EFA" w:rsidP="00AB4EFA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B4EFA" w:rsidRPr="00C9259B" w:rsidTr="00C9259B">
        <w:tc>
          <w:tcPr>
            <w:tcW w:w="2093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事故者ID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OCR_ID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DTAAA210.事故者ID</w:t>
            </w:r>
          </w:p>
        </w:tc>
        <w:tc>
          <w:tcPr>
            <w:tcW w:w="2693" w:type="dxa"/>
            <w:shd w:val="clear" w:color="auto" w:fill="auto"/>
          </w:tcPr>
          <w:p w:rsidR="00AB4EFA" w:rsidRPr="00C9259B" w:rsidRDefault="00AB4EFA" w:rsidP="00AB4EFA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B4EFA" w:rsidRPr="00C9259B" w:rsidTr="00C9259B">
        <w:tc>
          <w:tcPr>
            <w:tcW w:w="2093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事故者姓名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OCR_NAME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DTAAA210.事故者姓名</w:t>
            </w:r>
          </w:p>
        </w:tc>
        <w:tc>
          <w:tcPr>
            <w:tcW w:w="2693" w:type="dxa"/>
            <w:shd w:val="clear" w:color="auto" w:fill="auto"/>
          </w:tcPr>
          <w:p w:rsidR="00AB4EFA" w:rsidRPr="00C9259B" w:rsidRDefault="00AB4EFA" w:rsidP="00AB4EFA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B4EFA" w:rsidRPr="00C9259B" w:rsidTr="00C9259B">
        <w:tc>
          <w:tcPr>
            <w:tcW w:w="2093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事故者出生日期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OCR_BRDY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DTAAA210.事故者出生日期 </w:t>
            </w:r>
          </w:p>
        </w:tc>
        <w:tc>
          <w:tcPr>
            <w:tcW w:w="2693" w:type="dxa"/>
            <w:shd w:val="clear" w:color="auto" w:fill="auto"/>
          </w:tcPr>
          <w:p w:rsidR="00AB4EFA" w:rsidRPr="00C9259B" w:rsidRDefault="00AB4EFA" w:rsidP="00AB4EFA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B4EFA" w:rsidRPr="00C9259B" w:rsidTr="00C9259B">
        <w:tc>
          <w:tcPr>
            <w:tcW w:w="2093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居住地址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OCR_ADDR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DTAAA210.居住地址 </w:t>
            </w:r>
          </w:p>
        </w:tc>
        <w:tc>
          <w:tcPr>
            <w:tcW w:w="2693" w:type="dxa"/>
            <w:shd w:val="clear" w:color="auto" w:fill="auto"/>
          </w:tcPr>
          <w:p w:rsidR="00AB4EFA" w:rsidRPr="00C9259B" w:rsidRDefault="00AB4EFA" w:rsidP="00AB4EFA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B4EFA" w:rsidRPr="00C9259B" w:rsidTr="00C9259B">
        <w:tc>
          <w:tcPr>
            <w:tcW w:w="2093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居住地址郵遞區號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OCR_ZIP_CODE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DTAAA210.居住地址郵遞區號 </w:t>
            </w:r>
          </w:p>
        </w:tc>
        <w:tc>
          <w:tcPr>
            <w:tcW w:w="2693" w:type="dxa"/>
            <w:shd w:val="clear" w:color="auto" w:fill="auto"/>
          </w:tcPr>
          <w:p w:rsidR="00AB4EFA" w:rsidRPr="00C9259B" w:rsidRDefault="00AB4EFA" w:rsidP="00AB4EFA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B4EFA" w:rsidRPr="00C9259B" w:rsidTr="00C9259B">
        <w:tc>
          <w:tcPr>
            <w:tcW w:w="2093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白天易晤地址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DAY_ADDR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DTAAA210.白天易晤地址 </w:t>
            </w:r>
          </w:p>
        </w:tc>
        <w:tc>
          <w:tcPr>
            <w:tcW w:w="2693" w:type="dxa"/>
            <w:shd w:val="clear" w:color="auto" w:fill="auto"/>
          </w:tcPr>
          <w:p w:rsidR="00AB4EFA" w:rsidRPr="00C9259B" w:rsidRDefault="00AB4EFA" w:rsidP="00AB4EFA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B4EFA" w:rsidRPr="00C9259B" w:rsidTr="00C9259B">
        <w:tc>
          <w:tcPr>
            <w:tcW w:w="2093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白天易晤地址郵遞區號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DAY_ZIP_CODE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DTAAA210.白天易晤地址郵遞區號 </w:t>
            </w:r>
          </w:p>
        </w:tc>
        <w:tc>
          <w:tcPr>
            <w:tcW w:w="2693" w:type="dxa"/>
            <w:shd w:val="clear" w:color="auto" w:fill="auto"/>
          </w:tcPr>
          <w:p w:rsidR="00AB4EFA" w:rsidRPr="00C9259B" w:rsidRDefault="00AB4EFA" w:rsidP="00AB4EFA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B0BC6" w:rsidRPr="00C9259B" w:rsidTr="00C9259B">
        <w:tc>
          <w:tcPr>
            <w:tcW w:w="2093" w:type="dxa"/>
            <w:shd w:val="clear" w:color="auto" w:fill="auto"/>
            <w:vAlign w:val="center"/>
          </w:tcPr>
          <w:p w:rsidR="00AB0BC6" w:rsidRPr="00C9259B" w:rsidRDefault="00C45F04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事故者手機號碼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B0BC6" w:rsidRPr="00C9259B" w:rsidRDefault="00C45F04" w:rsidP="00AB0B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sz w:val="20"/>
                <w:szCs w:val="20"/>
              </w:rPr>
              <w:t>OCR_MOBIL_TEL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B0BC6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DTAAA210.事故者手機號碼</w:t>
            </w:r>
          </w:p>
        </w:tc>
        <w:tc>
          <w:tcPr>
            <w:tcW w:w="2693" w:type="dxa"/>
            <w:shd w:val="clear" w:color="auto" w:fill="auto"/>
          </w:tcPr>
          <w:p w:rsidR="00AB0BC6" w:rsidRPr="00C9259B" w:rsidRDefault="00AB0BC6" w:rsidP="00AB0BC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C45F04" w:rsidRPr="00C9259B" w:rsidTr="00C9259B">
        <w:tc>
          <w:tcPr>
            <w:tcW w:w="2093" w:type="dxa"/>
            <w:shd w:val="clear" w:color="auto" w:fill="auto"/>
            <w:vAlign w:val="center"/>
          </w:tcPr>
          <w:p w:rsidR="00C45F04" w:rsidRPr="00C9259B" w:rsidRDefault="00C45F04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申請日期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45F04" w:rsidRPr="00C9259B" w:rsidRDefault="00C45F04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APLY_DATE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45F04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DTAAA210.申請日期</w:t>
            </w:r>
          </w:p>
        </w:tc>
        <w:tc>
          <w:tcPr>
            <w:tcW w:w="2693" w:type="dxa"/>
            <w:shd w:val="clear" w:color="auto" w:fill="auto"/>
          </w:tcPr>
          <w:p w:rsidR="00C45F04" w:rsidRPr="00C9259B" w:rsidRDefault="00C45F04" w:rsidP="00C45F0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C45F04" w:rsidRPr="00C9259B" w:rsidTr="00C9259B">
        <w:tc>
          <w:tcPr>
            <w:tcW w:w="2093" w:type="dxa"/>
            <w:shd w:val="clear" w:color="auto" w:fill="auto"/>
            <w:vAlign w:val="center"/>
          </w:tcPr>
          <w:p w:rsidR="00C45F04" w:rsidRPr="00C9259B" w:rsidRDefault="00C45F04" w:rsidP="00C45F0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申請種類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45F04" w:rsidRPr="00C9259B" w:rsidRDefault="00C45F04" w:rsidP="00C45F0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APLY_KIND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45F04" w:rsidRPr="00C9259B" w:rsidRDefault="00AB4EFA" w:rsidP="00C9259B">
            <w:pPr>
              <w:widowControl/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DTAAA210.申請種類</w:t>
            </w:r>
          </w:p>
        </w:tc>
        <w:tc>
          <w:tcPr>
            <w:tcW w:w="2693" w:type="dxa"/>
            <w:shd w:val="clear" w:color="auto" w:fill="auto"/>
          </w:tcPr>
          <w:p w:rsidR="00C45F04" w:rsidRPr="00C9259B" w:rsidRDefault="00C45F04" w:rsidP="00C45F0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33A52" w:rsidRPr="00C9259B" w:rsidTr="00C9259B">
        <w:tc>
          <w:tcPr>
            <w:tcW w:w="2093" w:type="dxa"/>
            <w:shd w:val="clear" w:color="auto" w:fill="auto"/>
            <w:vAlign w:val="center"/>
          </w:tcPr>
          <w:p w:rsidR="00933A52" w:rsidRPr="00C9259B" w:rsidRDefault="00C45F04" w:rsidP="00933A5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送件人ID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33A52" w:rsidRPr="00C9259B" w:rsidRDefault="00C45F04" w:rsidP="00C9259B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TRN_ID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33A52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DTAAA210.送件人ID</w:t>
            </w:r>
          </w:p>
        </w:tc>
        <w:tc>
          <w:tcPr>
            <w:tcW w:w="2693" w:type="dxa"/>
            <w:shd w:val="clear" w:color="auto" w:fill="auto"/>
          </w:tcPr>
          <w:p w:rsidR="00933A52" w:rsidRPr="00C9259B" w:rsidRDefault="00933A52" w:rsidP="00933A5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B4EFA" w:rsidRPr="00C9259B" w:rsidTr="00C9259B">
        <w:tc>
          <w:tcPr>
            <w:tcW w:w="2093" w:type="dxa"/>
            <w:shd w:val="clear" w:color="auto" w:fill="auto"/>
            <w:vAlign w:val="center"/>
          </w:tcPr>
          <w:p w:rsidR="00AB4EFA" w:rsidRPr="00C9259B" w:rsidRDefault="00AB4EFA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送件人姓名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B4EFA" w:rsidRPr="00C9259B" w:rsidRDefault="00AB4EFA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TRN_NAME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B4EFA" w:rsidRPr="00C9259B" w:rsidRDefault="00AB4EFA" w:rsidP="00C9259B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DTAAA210.送件人姓名</w:t>
            </w:r>
          </w:p>
        </w:tc>
        <w:tc>
          <w:tcPr>
            <w:tcW w:w="2693" w:type="dxa"/>
            <w:shd w:val="clear" w:color="auto" w:fill="auto"/>
          </w:tcPr>
          <w:p w:rsidR="00AB4EFA" w:rsidRPr="00C9259B" w:rsidRDefault="00AB4EFA" w:rsidP="00AB4EFA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B4EFA" w:rsidRPr="00C9259B" w:rsidTr="00C9259B">
        <w:tc>
          <w:tcPr>
            <w:tcW w:w="2093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送件人單位名稱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TRN_DIV_NAME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B4EFA" w:rsidRPr="00C9259B" w:rsidRDefault="00AB4EFA" w:rsidP="00AB4EFA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DTAAA210.送件人單位名稱</w:t>
            </w:r>
          </w:p>
        </w:tc>
        <w:tc>
          <w:tcPr>
            <w:tcW w:w="2693" w:type="dxa"/>
            <w:shd w:val="clear" w:color="auto" w:fill="auto"/>
          </w:tcPr>
          <w:p w:rsidR="00AB4EFA" w:rsidRPr="00C9259B" w:rsidRDefault="00AB4EFA" w:rsidP="00AB4EFA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B0BC6" w:rsidRPr="00C9259B" w:rsidTr="00C9259B">
        <w:tc>
          <w:tcPr>
            <w:tcW w:w="2093" w:type="dxa"/>
            <w:shd w:val="clear" w:color="auto" w:fill="auto"/>
            <w:vAlign w:val="center"/>
          </w:tcPr>
          <w:p w:rsidR="00933A52" w:rsidRPr="00C9259B" w:rsidRDefault="00C45F04" w:rsidP="00933A5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聯絡電話_1 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33A52" w:rsidRPr="00C9259B" w:rsidRDefault="00C45F04" w:rsidP="00933A5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sz w:val="20"/>
                <w:szCs w:val="20"/>
              </w:rPr>
              <w:t>TEL_NO_1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33A52" w:rsidRPr="00C9259B" w:rsidRDefault="00AB4EFA" w:rsidP="00AB4E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DTAAA210.連絡電話_1</w:t>
            </w:r>
          </w:p>
        </w:tc>
        <w:tc>
          <w:tcPr>
            <w:tcW w:w="2693" w:type="dxa"/>
            <w:shd w:val="clear" w:color="auto" w:fill="auto"/>
          </w:tcPr>
          <w:p w:rsidR="00716422" w:rsidRPr="00C9259B" w:rsidRDefault="00716422" w:rsidP="00933A5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1B72C8" w:rsidRPr="00C9259B" w:rsidTr="00C9259B">
        <w:trPr>
          <w:ins w:id="1815" w:author="馬慈蓮" w:date="2017-10-30T10:46:00Z"/>
        </w:trPr>
        <w:tc>
          <w:tcPr>
            <w:tcW w:w="2093" w:type="dxa"/>
            <w:shd w:val="clear" w:color="auto" w:fill="auto"/>
            <w:vAlign w:val="center"/>
          </w:tcPr>
          <w:p w:rsidR="001B72C8" w:rsidRPr="00C9259B" w:rsidRDefault="001B72C8" w:rsidP="00933A52">
            <w:pPr>
              <w:rPr>
                <w:ins w:id="1816" w:author="馬慈蓮" w:date="2017-10-30T10:46:00Z"/>
                <w:rFonts w:ascii="細明體" w:eastAsia="細明體" w:hAnsi="細明體" w:hint="eastAsia"/>
                <w:sz w:val="20"/>
                <w:szCs w:val="20"/>
              </w:rPr>
            </w:pPr>
            <w:ins w:id="1817" w:author="馬慈蓮" w:date="2017-10-30T10:4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職業類別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:rsidR="001B72C8" w:rsidRPr="00C9259B" w:rsidRDefault="001B72C8" w:rsidP="00933A52">
            <w:pPr>
              <w:rPr>
                <w:ins w:id="1818" w:author="馬慈蓮" w:date="2017-10-30T10:46:00Z"/>
                <w:rFonts w:ascii="細明體" w:eastAsia="細明體" w:hAnsi="細明體"/>
                <w:sz w:val="20"/>
                <w:szCs w:val="20"/>
              </w:rPr>
            </w:pPr>
            <w:ins w:id="1819" w:author="馬慈蓮" w:date="2017-10-30T10:4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JOB_ID</w:t>
              </w:r>
            </w:ins>
          </w:p>
        </w:tc>
        <w:tc>
          <w:tcPr>
            <w:tcW w:w="2835" w:type="dxa"/>
            <w:shd w:val="clear" w:color="auto" w:fill="auto"/>
            <w:vAlign w:val="center"/>
          </w:tcPr>
          <w:p w:rsidR="001B72C8" w:rsidRPr="00C9259B" w:rsidRDefault="001B72C8" w:rsidP="00AB4EFA">
            <w:pPr>
              <w:rPr>
                <w:ins w:id="1820" w:author="馬慈蓮" w:date="2017-10-30T10:46:00Z"/>
                <w:rFonts w:ascii="細明體" w:eastAsia="細明體" w:hAnsi="細明體" w:hint="eastAsia"/>
                <w:sz w:val="20"/>
                <w:szCs w:val="20"/>
              </w:rPr>
            </w:pPr>
            <w:ins w:id="1821" w:author="馬慈蓮" w:date="2017-10-30T10:46:00Z">
              <w:r>
                <w:rPr>
                  <w:rFonts w:ascii="細明體" w:eastAsia="細明體" w:hAnsi="細明體"/>
                  <w:sz w:val="20"/>
                  <w:szCs w:val="20"/>
                </w:rPr>
                <w:t>“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9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”</w:t>
              </w:r>
            </w:ins>
          </w:p>
        </w:tc>
        <w:tc>
          <w:tcPr>
            <w:tcW w:w="2693" w:type="dxa"/>
            <w:shd w:val="clear" w:color="auto" w:fill="auto"/>
          </w:tcPr>
          <w:p w:rsidR="001B72C8" w:rsidRPr="00C9259B" w:rsidRDefault="001B72C8" w:rsidP="00933A52">
            <w:pPr>
              <w:rPr>
                <w:ins w:id="1822" w:author="馬慈蓮" w:date="2017-10-30T10:46:00Z"/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C55159" w:rsidRDefault="00C55159" w:rsidP="0035597E">
      <w:pPr>
        <w:jc w:val="both"/>
        <w:rPr>
          <w:rFonts w:ascii="細明體" w:eastAsia="細明體" w:hAnsi="細明體" w:hint="eastAsia"/>
          <w:sz w:val="20"/>
          <w:szCs w:val="20"/>
        </w:rPr>
      </w:pPr>
    </w:p>
    <w:p w:rsidR="009666BC" w:rsidRDefault="007E60F2" w:rsidP="00C13DC1">
      <w:pPr>
        <w:numPr>
          <w:ilvl w:val="1"/>
          <w:numId w:val="32"/>
        </w:numPr>
        <w:jc w:val="both"/>
        <w:rPr>
          <w:ins w:id="1823" w:author="馬慈蓮" w:date="2018-08-24T11:54:00Z"/>
          <w:rFonts w:ascii="細明體" w:eastAsia="細明體" w:hAnsi="細明體"/>
          <w:sz w:val="20"/>
          <w:szCs w:val="20"/>
        </w:rPr>
        <w:pPrChange w:id="1824" w:author="馬慈蓮" w:date="2019-07-25T11:52:00Z">
          <w:pPr>
            <w:numPr>
              <w:ilvl w:val="1"/>
              <w:numId w:val="51"/>
            </w:numPr>
            <w:ind w:left="992" w:hanging="567"/>
            <w:jc w:val="both"/>
          </w:pPr>
        </w:pPrChange>
      </w:pPr>
      <w:r>
        <w:rPr>
          <w:rFonts w:ascii="細明體" w:eastAsia="細明體" w:hAnsi="細明體" w:hint="eastAsia"/>
          <w:sz w:val="20"/>
          <w:szCs w:val="20"/>
        </w:rPr>
        <w:t>寫入理賠受理檔(</w:t>
      </w:r>
      <w:r>
        <w:rPr>
          <w:rFonts w:ascii="細明體" w:eastAsia="細明體" w:hAnsi="細明體"/>
          <w:sz w:val="20"/>
          <w:szCs w:val="20"/>
        </w:rPr>
        <w:t>D</w:t>
      </w:r>
      <w:r w:rsidR="00C11A3B">
        <w:rPr>
          <w:rFonts w:ascii="細明體" w:eastAsia="細明體" w:hAnsi="細明體" w:hint="eastAsia"/>
          <w:sz w:val="20"/>
          <w:szCs w:val="20"/>
        </w:rPr>
        <w:t>TAAA001)</w:t>
      </w:r>
      <w:r w:rsidR="00A85947">
        <w:rPr>
          <w:rFonts w:ascii="細明體" w:eastAsia="細明體" w:hAnsi="細明體" w:hint="eastAsia"/>
          <w:sz w:val="20"/>
          <w:szCs w:val="20"/>
        </w:rPr>
        <w:t>，SET欄位如下：</w:t>
      </w:r>
    </w:p>
    <w:p w:rsidR="00753A47" w:rsidRPr="009C3A1B" w:rsidRDefault="00753A47" w:rsidP="00C13DC1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1825" w:author="馬慈蓮" w:date="2019-07-25T11:52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1826" w:author="馬慈蓮" w:date="2018-08-24T11:54:00Z">
        <w:r>
          <w:rPr>
            <w:rFonts w:ascii="細明體" w:eastAsia="細明體" w:hAnsi="細明體" w:hint="eastAsia"/>
            <w:sz w:val="20"/>
            <w:szCs w:val="20"/>
          </w:rPr>
          <w:t xml:space="preserve">$核賠人員 = </w:t>
        </w:r>
        <w:r w:rsidR="005C3B50" w:rsidRPr="005C3B50">
          <w:rPr>
            <w:rFonts w:ascii="細明體" w:eastAsia="細明體" w:hAnsi="細明體"/>
            <w:sz w:val="20"/>
            <w:szCs w:val="20"/>
          </w:rPr>
          <w:t>AA_A0Z027().getDISPATCH_DECD_DATA</w:t>
        </w:r>
        <w:r w:rsidR="005C3B50">
          <w:rPr>
            <w:rFonts w:ascii="細明體" w:eastAsia="細明體" w:hAnsi="細明體" w:hint="eastAsia"/>
            <w:sz w:val="20"/>
            <w:szCs w:val="20"/>
          </w:rPr>
          <w:t>，傳入參數</w:t>
        </w:r>
      </w:ins>
      <w:ins w:id="1827" w:author="馬慈蓮" w:date="2018-08-24T11:55:00Z">
        <w:r w:rsidR="005C3B50">
          <w:rPr>
            <w:rFonts w:ascii="細明體" w:eastAsia="細明體" w:hAnsi="細明體" w:hint="eastAsia"/>
            <w:sz w:val="20"/>
            <w:szCs w:val="20"/>
          </w:rPr>
          <w:t>:$DTAAA003.AGNT_DIV_NO</w:t>
        </w:r>
      </w:ins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9"/>
        <w:gridCol w:w="1916"/>
        <w:gridCol w:w="3916"/>
        <w:gridCol w:w="2195"/>
      </w:tblGrid>
      <w:tr w:rsidR="005878CE" w:rsidRPr="00C9259B" w:rsidTr="00C9259B">
        <w:tc>
          <w:tcPr>
            <w:tcW w:w="2098" w:type="dxa"/>
            <w:shd w:val="clear" w:color="auto" w:fill="D9D9D9"/>
          </w:tcPr>
          <w:p w:rsidR="00716422" w:rsidRPr="00C9259B" w:rsidRDefault="00716422" w:rsidP="00C9259B">
            <w:pPr>
              <w:jc w:val="both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b/>
                <w:sz w:val="20"/>
                <w:szCs w:val="20"/>
              </w:rPr>
              <w:t>DTAAA00</w:t>
            </w:r>
            <w:r w:rsidR="0071307E" w:rsidRPr="00C9259B">
              <w:rPr>
                <w:rFonts w:ascii="細明體" w:eastAsia="細明體" w:hAnsi="細明體" w:hint="eastAsia"/>
                <w:b/>
                <w:sz w:val="20"/>
                <w:szCs w:val="20"/>
              </w:rPr>
              <w:t>1</w:t>
            </w:r>
          </w:p>
        </w:tc>
        <w:tc>
          <w:tcPr>
            <w:tcW w:w="1916" w:type="dxa"/>
            <w:shd w:val="clear" w:color="auto" w:fill="D9D9D9"/>
          </w:tcPr>
          <w:p w:rsidR="00716422" w:rsidRPr="00C9259B" w:rsidRDefault="00716422" w:rsidP="00C9259B">
            <w:pPr>
              <w:jc w:val="both"/>
              <w:rPr>
                <w:rFonts w:ascii="細明體" w:eastAsia="細明體" w:hAnsi="細明體"/>
                <w:b/>
                <w:sz w:val="20"/>
                <w:szCs w:val="20"/>
              </w:rPr>
            </w:pPr>
          </w:p>
        </w:tc>
        <w:tc>
          <w:tcPr>
            <w:tcW w:w="3546" w:type="dxa"/>
            <w:shd w:val="clear" w:color="auto" w:fill="D9D9D9"/>
          </w:tcPr>
          <w:p w:rsidR="00716422" w:rsidRPr="00C9259B" w:rsidRDefault="00716422" w:rsidP="00C9259B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436" w:type="dxa"/>
            <w:shd w:val="clear" w:color="auto" w:fill="D9D9D9"/>
          </w:tcPr>
          <w:p w:rsidR="00716422" w:rsidRPr="00C9259B" w:rsidRDefault="00716422" w:rsidP="00C9259B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受理編號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DTAAI401.APLY_NO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受理進度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APLY_STS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"00"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申請書處理狀態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APLY_PROC_STS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"1"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診斷書處理狀態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DIAG_PROC_STS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"0"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收據處理狀態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RCPT_PROC_STS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"0"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大額給付處理狀態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HUGE_PROC_STS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"0"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解除契約處理狀態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CNTL_PROC_STS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"0"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受理單位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APLY_DIV_NO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DTAAI320.SV_CENTER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受理單位中文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APLY_DIV_NAME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DivData.getUnit4ShortName，</w:t>
            </w: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br/>
              <w:t>傳入參數：$DTAAI320.受理單位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受理人員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APLY_EMP_ID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等理企確認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受理人員姓名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APLY_NAME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等理企確認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受理日期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APLY_DATE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系統日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交易序號_受理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TRN_SER_NO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資料確認碼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CFM_DATA_CODE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"Y"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核賠人員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DECD_EMP_ID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775DDD" w:rsidRDefault="003C3333" w:rsidP="00C9259B">
            <w:pPr>
              <w:widowControl/>
              <w:rPr>
                <w:rFonts w:ascii="細明體" w:eastAsia="細明體" w:hAnsi="細明體"/>
                <w:strike/>
                <w:color w:val="000000"/>
                <w:kern w:val="0"/>
                <w:sz w:val="20"/>
                <w:szCs w:val="20"/>
                <w:rPrChange w:id="1828" w:author="馬慈蓮" w:date="2018-08-24T11:54:00Z">
                  <w:rPr>
                    <w:rFonts w:ascii="細明體" w:eastAsia="細明體" w:hAnsi="細明體"/>
                    <w:color w:val="000000"/>
                    <w:kern w:val="0"/>
                    <w:sz w:val="20"/>
                    <w:szCs w:val="20"/>
                  </w:rPr>
                </w:rPrChange>
              </w:rPr>
            </w:pPr>
            <w:r w:rsidRPr="00775DDD">
              <w:rPr>
                <w:rFonts w:ascii="細明體" w:eastAsia="細明體" w:hAnsi="細明體" w:hint="eastAsia"/>
                <w:strike/>
                <w:color w:val="000000"/>
                <w:sz w:val="20"/>
                <w:szCs w:val="20"/>
                <w:rPrChange w:id="1829" w:author="馬慈蓮" w:date="2018-08-24T11:54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t>"A221032194"</w:t>
            </w:r>
            <w:ins w:id="1830" w:author="馬慈蓮" w:date="2018-08-24T11:58:00Z">
              <w:r w:rsidR="008E06AE">
                <w:rPr>
                  <w:rFonts w:ascii="細明體" w:eastAsia="細明體" w:hAnsi="細明體" w:hint="eastAsia"/>
                  <w:strike/>
                  <w:color w:val="000000"/>
                  <w:sz w:val="20"/>
                  <w:szCs w:val="20"/>
                </w:rPr>
                <w:t xml:space="preserve"> </w:t>
              </w:r>
              <w:r w:rsidR="008E06AE" w:rsidRPr="008E06AE">
                <w:rPr>
                  <w:rFonts w:ascii="細明體" w:eastAsia="細明體" w:hAnsi="細明體"/>
                  <w:color w:val="000000"/>
                  <w:sz w:val="20"/>
                  <w:szCs w:val="20"/>
                  <w:rPrChange w:id="1831" w:author="馬慈蓮" w:date="2018-08-24T11:58:00Z">
                    <w:rPr>
                      <w:rFonts w:ascii="細明體" w:eastAsia="細明體" w:hAnsi="細明體"/>
                      <w:strike/>
                      <w:color w:val="000000"/>
                      <w:sz w:val="20"/>
                      <w:szCs w:val="20"/>
                    </w:rPr>
                  </w:rPrChange>
                </w:rPr>
                <w:t>“AADISPATCH”</w:t>
              </w:r>
            </w:ins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核賠人員姓名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DECD_EMP_NAME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775DDD" w:rsidRDefault="003C3333" w:rsidP="003C3333">
            <w:pPr>
              <w:rPr>
                <w:rFonts w:ascii="細明體" w:eastAsia="細明體" w:hAnsi="細明體" w:hint="eastAsia"/>
                <w:strike/>
                <w:color w:val="000000"/>
                <w:sz w:val="20"/>
                <w:szCs w:val="20"/>
                <w:rPrChange w:id="1832" w:author="馬慈蓮" w:date="2018-08-24T11:54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r w:rsidRPr="00775DDD">
              <w:rPr>
                <w:rFonts w:ascii="細明體" w:eastAsia="細明體" w:hAnsi="細明體" w:hint="eastAsia"/>
                <w:strike/>
                <w:color w:val="000000"/>
                <w:sz w:val="20"/>
                <w:szCs w:val="20"/>
                <w:rPrChange w:id="1833" w:author="馬慈蓮" w:date="2018-08-24T11:54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t>"陳曉玫"</w:t>
            </w:r>
            <w:ins w:id="1834" w:author="馬慈蓮" w:date="2018-08-24T11:58:00Z">
              <w:r w:rsidR="008E06AE">
                <w:rPr>
                  <w:rFonts w:ascii="細明體" w:eastAsia="細明體" w:hAnsi="細明體" w:hint="eastAsia"/>
                  <w:strike/>
                  <w:color w:val="000000"/>
                  <w:sz w:val="20"/>
                  <w:szCs w:val="20"/>
                </w:rPr>
                <w:t xml:space="preserve"> </w:t>
              </w:r>
              <w:r w:rsidR="008E06AE" w:rsidRPr="008E06AE">
                <w:rPr>
                  <w:rFonts w:ascii="細明體" w:eastAsia="細明體" w:hAnsi="細明體"/>
                  <w:color w:val="000000"/>
                  <w:sz w:val="20"/>
                  <w:szCs w:val="20"/>
                  <w:rPrChange w:id="1835" w:author="馬慈蓮" w:date="2018-08-24T11:58:00Z">
                    <w:rPr>
                      <w:rFonts w:ascii="細明體" w:eastAsia="細明體" w:hAnsi="細明體"/>
                      <w:strike/>
                      <w:color w:val="000000"/>
                      <w:sz w:val="20"/>
                      <w:szCs w:val="20"/>
                    </w:rPr>
                  </w:rPrChange>
                </w:rPr>
                <w:t>“</w:t>
              </w:r>
              <w:r w:rsidR="008E06AE" w:rsidRPr="008E06AE">
                <w:rPr>
                  <w:rFonts w:ascii="細明體" w:eastAsia="細明體" w:hAnsi="細明體" w:hint="eastAsia"/>
                  <w:color w:val="000000"/>
                  <w:sz w:val="20"/>
                  <w:szCs w:val="20"/>
                  <w:rPrChange w:id="1836" w:author="馬慈蓮" w:date="2018-08-24T11:58:00Z">
                    <w:rPr>
                      <w:rFonts w:ascii="細明體" w:eastAsia="細明體" w:hAnsi="細明體" w:hint="eastAsia"/>
                      <w:strike/>
                      <w:color w:val="000000"/>
                      <w:sz w:val="20"/>
                      <w:szCs w:val="20"/>
                    </w:rPr>
                  </w:rPrChange>
                </w:rPr>
                <w:t>折抵醫療費用件</w:t>
              </w:r>
              <w:r w:rsidR="008E06AE" w:rsidRPr="008E06AE">
                <w:rPr>
                  <w:rFonts w:ascii="細明體" w:eastAsia="細明體" w:hAnsi="細明體"/>
                  <w:color w:val="000000"/>
                  <w:sz w:val="20"/>
                  <w:szCs w:val="20"/>
                  <w:rPrChange w:id="1837" w:author="馬慈蓮" w:date="2018-08-24T11:58:00Z">
                    <w:rPr>
                      <w:rFonts w:ascii="細明體" w:eastAsia="細明體" w:hAnsi="細明體"/>
                      <w:strike/>
                      <w:color w:val="000000"/>
                      <w:sz w:val="20"/>
                      <w:szCs w:val="20"/>
                    </w:rPr>
                  </w:rPrChange>
                </w:rPr>
                <w:t>”</w:t>
              </w:r>
            </w:ins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核賠日期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DECD_DATE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8E06AE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D5EB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系統日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核賠單位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DECD_DIV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775DDD" w:rsidRDefault="003C3333" w:rsidP="003C3333">
            <w:pPr>
              <w:rPr>
                <w:rFonts w:ascii="細明體" w:eastAsia="細明體" w:hAnsi="細明體" w:hint="eastAsia"/>
                <w:strike/>
                <w:color w:val="000000"/>
                <w:sz w:val="20"/>
                <w:szCs w:val="20"/>
                <w:rPrChange w:id="1838" w:author="馬慈蓮" w:date="2018-08-24T11:54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r w:rsidRPr="00775DDD">
              <w:rPr>
                <w:rFonts w:ascii="細明體" w:eastAsia="細明體" w:hAnsi="細明體" w:hint="eastAsia"/>
                <w:strike/>
                <w:color w:val="000000"/>
                <w:sz w:val="20"/>
                <w:szCs w:val="20"/>
                <w:rPrChange w:id="1839" w:author="馬慈蓮" w:date="2018-08-24T11:54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t>"5400300"</w:t>
            </w:r>
            <w:ins w:id="1840" w:author="馬慈蓮" w:date="2018-08-24T11:57:00Z">
              <w:r w:rsidR="005D5EBB" w:rsidRPr="005D5EBB">
                <w:rPr>
                  <w:rFonts w:ascii="細明體" w:eastAsia="細明體" w:hAnsi="細明體"/>
                  <w:color w:val="000000"/>
                  <w:sz w:val="20"/>
                  <w:szCs w:val="20"/>
                  <w:rPrChange w:id="1841" w:author="馬慈蓮" w:date="2018-08-24T11:57:00Z">
                    <w:rPr>
                      <w:rFonts w:ascii="細明體" w:eastAsia="細明體" w:hAnsi="細明體"/>
                      <w:strike/>
                      <w:color w:val="000000"/>
                      <w:sz w:val="20"/>
                      <w:szCs w:val="20"/>
                    </w:rPr>
                  </w:rPrChange>
                </w:rPr>
                <w:t>$</w:t>
              </w:r>
              <w:r w:rsidR="005D5EBB" w:rsidRPr="005D5EBB">
                <w:rPr>
                  <w:rFonts w:ascii="細明體" w:eastAsia="細明體" w:hAnsi="細明體" w:hint="eastAsia"/>
                  <w:color w:val="000000"/>
                  <w:sz w:val="20"/>
                  <w:szCs w:val="20"/>
                  <w:rPrChange w:id="1842" w:author="馬慈蓮" w:date="2018-08-24T11:57:00Z">
                    <w:rPr>
                      <w:rFonts w:ascii="細明體" w:eastAsia="細明體" w:hAnsi="細明體" w:hint="eastAsia"/>
                      <w:strike/>
                      <w:color w:val="000000"/>
                      <w:sz w:val="20"/>
                      <w:szCs w:val="20"/>
                    </w:rPr>
                  </w:rPrChange>
                </w:rPr>
                <w:t>核賠人員</w:t>
              </w:r>
            </w:ins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核賠單位中文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DECD_DIV_NAME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775DDD" w:rsidRDefault="003C3333" w:rsidP="003C3333">
            <w:pPr>
              <w:rPr>
                <w:rFonts w:ascii="細明體" w:eastAsia="細明體" w:hAnsi="細明體" w:hint="eastAsia"/>
                <w:strike/>
                <w:color w:val="000000"/>
                <w:sz w:val="20"/>
                <w:szCs w:val="20"/>
                <w:rPrChange w:id="1843" w:author="馬慈蓮" w:date="2018-08-24T11:54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r w:rsidRPr="00775DDD">
              <w:rPr>
                <w:rFonts w:ascii="細明體" w:eastAsia="細明體" w:hAnsi="細明體" w:hint="eastAsia"/>
                <w:strike/>
                <w:color w:val="000000"/>
                <w:sz w:val="20"/>
                <w:szCs w:val="20"/>
                <w:rPrChange w:id="1844" w:author="馬慈蓮" w:date="2018-08-24T11:54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t>"桃、服務科"</w:t>
            </w:r>
            <w:ins w:id="1845" w:author="馬慈蓮" w:date="2018-08-24T11:57:00Z">
              <w:r w:rsidR="005D5EBB" w:rsidRPr="005D5EBB">
                <w:rPr>
                  <w:rFonts w:ascii="細明體" w:eastAsia="細明體" w:hAnsi="細明體"/>
                  <w:color w:val="000000"/>
                  <w:sz w:val="20"/>
                  <w:szCs w:val="20"/>
                  <w:rPrChange w:id="1846" w:author="馬慈蓮" w:date="2018-08-24T11:57:00Z">
                    <w:rPr>
                      <w:rFonts w:ascii="細明體" w:eastAsia="細明體" w:hAnsi="細明體"/>
                      <w:strike/>
                      <w:color w:val="000000"/>
                      <w:sz w:val="20"/>
                      <w:szCs w:val="20"/>
                    </w:rPr>
                  </w:rPrChange>
                </w:rPr>
                <w:t>$</w:t>
              </w:r>
              <w:r w:rsidR="005D5EBB" w:rsidRPr="005D5EBB">
                <w:rPr>
                  <w:rFonts w:ascii="細明體" w:eastAsia="細明體" w:hAnsi="細明體" w:hint="eastAsia"/>
                  <w:color w:val="000000"/>
                  <w:sz w:val="20"/>
                  <w:szCs w:val="20"/>
                  <w:rPrChange w:id="1847" w:author="馬慈蓮" w:date="2018-08-24T11:57:00Z">
                    <w:rPr>
                      <w:rFonts w:ascii="細明體" w:eastAsia="細明體" w:hAnsi="細明體" w:hint="eastAsia"/>
                      <w:strike/>
                      <w:color w:val="000000"/>
                      <w:sz w:val="20"/>
                      <w:szCs w:val="20"/>
                    </w:rPr>
                  </w:rPrChange>
                </w:rPr>
                <w:t>核賠人員</w:t>
              </w:r>
            </w:ins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簽擬人員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ASSIGNED_EMP_ID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C9259B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同核賠人員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簽擬人員姓名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ASSIGNED_EMP_NAME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同核賠人員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簽擬日期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ASSIGNED_DATE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同核賠人員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簽擬單位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ASSIGNED_DIV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同核賠人員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簽擬單位中文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ASSIGNED_DIV_NAME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同核賠人員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理賠紀錄讀取表示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CLAM_REC_IDX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"N"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不給付紀錄讀取表示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UNPAY_REC_IDX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"N"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特殊紀錄讀取表示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SPEC_REC_IDX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"N"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保單確認表示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POL_CFM_IDX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"N"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簽核層級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SIGN_LVL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C9259B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"1"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預付金紀錄讀取表示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PREPAY_REC_IDX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"N"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案件層級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CASE_LEVEL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CALL AA_A0Z022_mod.doMethod6(APLY_NO,"AV")</w:t>
            </w:r>
          </w:p>
          <w:p w:rsidR="005878CE" w:rsidRPr="00C9259B" w:rsidRDefault="005878CE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取</w:t>
            </w:r>
            <w:r w:rsidR="00747B3D"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回傳array[</w:t>
            </w:r>
            <w:r w:rsidR="00747B3D" w:rsidRPr="00C9259B">
              <w:rPr>
                <w:rFonts w:ascii="細明體" w:eastAsia="細明體" w:hAnsi="細明體"/>
                <w:color w:val="000000"/>
                <w:sz w:val="20"/>
                <w:szCs w:val="20"/>
              </w:rPr>
              <w:t>0</w:t>
            </w:r>
            <w:r w:rsidR="00747B3D"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是否為自動核賠案件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IS_AUTO_CLAM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"N"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登打完成時間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KEY_IN_TIME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C9259B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系統日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非自動核賠原因內容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NOT_AUTO_CTX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"折抵醫療費用件"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案件層級內容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CASE_LEVEL_CTX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747B3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AA_A0Z022</w:t>
            </w:r>
            <w:r w:rsidR="00747B3D"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回傳array</w:t>
            </w:r>
            <w:r w:rsidR="00747B3D" w:rsidRPr="00C9259B">
              <w:rPr>
                <w:rFonts w:ascii="細明體" w:eastAsia="細明體" w:hAnsi="細明體"/>
                <w:color w:val="000000"/>
                <w:sz w:val="20"/>
                <w:szCs w:val="20"/>
              </w:rPr>
              <w:t>[1</w:t>
            </w:r>
            <w:r w:rsidR="00747B3D"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案件優先順序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PRIORITY_LVL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"0"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案件層級分類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CASE_LEVEL_CLFY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747B3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AA_A0Z022</w:t>
            </w:r>
            <w:r w:rsidR="00747B3D"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回傳array</w:t>
            </w:r>
            <w:r w:rsidR="00747B3D" w:rsidRPr="00C9259B">
              <w:rPr>
                <w:rFonts w:ascii="細明體" w:eastAsia="細明體" w:hAnsi="細明體"/>
                <w:color w:val="000000"/>
                <w:sz w:val="20"/>
                <w:szCs w:val="20"/>
              </w:rPr>
              <w:t>[2]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索賠類別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CLAM_CAT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"E"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壽團險分類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LIFE_GROP_CLFY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"0"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重起案件分類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RE_CLAM_CLFY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"0"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補告知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IS_FILL_REPORT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"N"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郵寄件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IS_MAIL_PIECE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"N"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C3333" w:rsidRPr="00C9259B" w:rsidTr="00C9259B">
        <w:tc>
          <w:tcPr>
            <w:tcW w:w="2098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臨櫃快速理賠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IS_FAST_SERV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3C3333" w:rsidRPr="00C9259B" w:rsidRDefault="003C3333" w:rsidP="003C333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"N"</w:t>
            </w:r>
          </w:p>
        </w:tc>
        <w:tc>
          <w:tcPr>
            <w:tcW w:w="2436" w:type="dxa"/>
            <w:shd w:val="clear" w:color="auto" w:fill="auto"/>
          </w:tcPr>
          <w:p w:rsidR="003C3333" w:rsidRPr="00C9259B" w:rsidRDefault="003C3333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9140E" w:rsidRPr="00C9259B" w:rsidTr="00C9259B">
        <w:tc>
          <w:tcPr>
            <w:tcW w:w="2098" w:type="dxa"/>
            <w:shd w:val="clear" w:color="auto" w:fill="auto"/>
            <w:vAlign w:val="center"/>
          </w:tcPr>
          <w:p w:rsidR="0089140E" w:rsidRPr="00C9259B" w:rsidRDefault="0089140E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是否退回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89140E" w:rsidRPr="00C9259B" w:rsidRDefault="00A3196D" w:rsidP="00C9259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sz w:val="20"/>
                <w:szCs w:val="20"/>
              </w:rPr>
              <w:t>IS_BACK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89140E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sz w:val="20"/>
                <w:szCs w:val="20"/>
              </w:rPr>
              <w:t>"N"</w:t>
            </w:r>
          </w:p>
        </w:tc>
        <w:tc>
          <w:tcPr>
            <w:tcW w:w="2436" w:type="dxa"/>
            <w:shd w:val="clear" w:color="auto" w:fill="auto"/>
          </w:tcPr>
          <w:p w:rsidR="0089140E" w:rsidRPr="00C9259B" w:rsidRDefault="0089140E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64EF5" w:rsidRPr="00C9259B" w:rsidTr="00C9259B">
        <w:tc>
          <w:tcPr>
            <w:tcW w:w="2098" w:type="dxa"/>
            <w:shd w:val="clear" w:color="auto" w:fill="auto"/>
            <w:vAlign w:val="center"/>
          </w:tcPr>
          <w:p w:rsidR="00D64EF5" w:rsidRPr="00C9259B" w:rsidRDefault="0089140E" w:rsidP="00D64E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是否全自動核賠件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D64EF5" w:rsidRPr="00C9259B" w:rsidRDefault="00AC48B5" w:rsidP="00C9259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sz w:val="20"/>
                <w:szCs w:val="20"/>
              </w:rPr>
              <w:t>IS_FULLAUTO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D64EF5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sz w:val="20"/>
                <w:szCs w:val="20"/>
              </w:rPr>
              <w:t>"N"</w:t>
            </w:r>
          </w:p>
        </w:tc>
        <w:tc>
          <w:tcPr>
            <w:tcW w:w="2436" w:type="dxa"/>
            <w:shd w:val="clear" w:color="auto" w:fill="auto"/>
          </w:tcPr>
          <w:p w:rsidR="00D64EF5" w:rsidRPr="00C9259B" w:rsidRDefault="00D64EF5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64EF5" w:rsidRPr="00C9259B" w:rsidTr="00C9259B">
        <w:tc>
          <w:tcPr>
            <w:tcW w:w="2098" w:type="dxa"/>
            <w:shd w:val="clear" w:color="auto" w:fill="auto"/>
            <w:vAlign w:val="center"/>
          </w:tcPr>
          <w:p w:rsidR="00D64EF5" w:rsidRPr="00C9259B" w:rsidRDefault="0089140E" w:rsidP="00D64E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是否檢附門診收據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D64EF5" w:rsidRPr="00C9259B" w:rsidRDefault="00AC48B5" w:rsidP="00C9259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sz w:val="20"/>
                <w:szCs w:val="20"/>
              </w:rPr>
              <w:t>IS_OPC_RECP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D64EF5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sz w:val="20"/>
                <w:szCs w:val="20"/>
              </w:rPr>
              <w:t>"N"</w:t>
            </w:r>
          </w:p>
        </w:tc>
        <w:tc>
          <w:tcPr>
            <w:tcW w:w="2436" w:type="dxa"/>
            <w:shd w:val="clear" w:color="auto" w:fill="auto"/>
          </w:tcPr>
          <w:p w:rsidR="00D64EF5" w:rsidRPr="00C9259B" w:rsidRDefault="00D64EF5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C48B5" w:rsidRPr="00C9259B" w:rsidTr="00C9259B">
        <w:tc>
          <w:tcPr>
            <w:tcW w:w="2098" w:type="dxa"/>
            <w:shd w:val="clear" w:color="auto" w:fill="auto"/>
            <w:vAlign w:val="center"/>
          </w:tcPr>
          <w:p w:rsidR="00AC48B5" w:rsidRPr="00C9259B" w:rsidRDefault="00AC48B5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墊繳自動轉出應繳日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AC48B5" w:rsidRPr="00C9259B" w:rsidRDefault="00AC48B5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AUTO_FA_ROLLOUT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AC48B5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sz w:val="20"/>
                <w:szCs w:val="20"/>
              </w:rPr>
              <w:t>"N"</w:t>
            </w:r>
          </w:p>
        </w:tc>
        <w:tc>
          <w:tcPr>
            <w:tcW w:w="2436" w:type="dxa"/>
            <w:shd w:val="clear" w:color="auto" w:fill="auto"/>
          </w:tcPr>
          <w:p w:rsidR="00AC48B5" w:rsidRPr="00C9259B" w:rsidRDefault="00AC48B5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C48B5" w:rsidRPr="00C9259B" w:rsidTr="00C9259B">
        <w:tc>
          <w:tcPr>
            <w:tcW w:w="2098" w:type="dxa"/>
            <w:shd w:val="clear" w:color="auto" w:fill="auto"/>
            <w:vAlign w:val="center"/>
          </w:tcPr>
          <w:p w:rsidR="00AC48B5" w:rsidRPr="00C9259B" w:rsidRDefault="00AC48B5" w:rsidP="00AC48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是否關懷崗件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AC48B5" w:rsidRPr="00C9259B" w:rsidRDefault="00AC48B5" w:rsidP="00AC48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IS_CARE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AC48B5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sz w:val="20"/>
                <w:szCs w:val="20"/>
              </w:rPr>
              <w:t>"N"</w:t>
            </w:r>
          </w:p>
        </w:tc>
        <w:tc>
          <w:tcPr>
            <w:tcW w:w="2436" w:type="dxa"/>
            <w:shd w:val="clear" w:color="auto" w:fill="auto"/>
          </w:tcPr>
          <w:p w:rsidR="00AC48B5" w:rsidRPr="00C9259B" w:rsidRDefault="00AC48B5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C48B5" w:rsidRPr="00C9259B" w:rsidTr="00C9259B">
        <w:tc>
          <w:tcPr>
            <w:tcW w:w="2098" w:type="dxa"/>
            <w:shd w:val="clear" w:color="auto" w:fill="auto"/>
            <w:vAlign w:val="center"/>
          </w:tcPr>
          <w:p w:rsidR="00AC48B5" w:rsidRPr="00C9259B" w:rsidRDefault="00AC48B5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是否為OIU件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AC48B5" w:rsidRPr="00C9259B" w:rsidRDefault="00AC48B5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IS_OIU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AC48B5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sz w:val="20"/>
                <w:szCs w:val="20"/>
              </w:rPr>
              <w:t>"N"</w:t>
            </w:r>
          </w:p>
        </w:tc>
        <w:tc>
          <w:tcPr>
            <w:tcW w:w="2436" w:type="dxa"/>
            <w:shd w:val="clear" w:color="auto" w:fill="auto"/>
          </w:tcPr>
          <w:p w:rsidR="00AC48B5" w:rsidRPr="00C9259B" w:rsidRDefault="00AC48B5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C48B5" w:rsidRPr="00C9259B" w:rsidTr="00C9259B">
        <w:tc>
          <w:tcPr>
            <w:tcW w:w="2098" w:type="dxa"/>
            <w:shd w:val="clear" w:color="auto" w:fill="auto"/>
            <w:vAlign w:val="center"/>
          </w:tcPr>
          <w:p w:rsidR="00AC48B5" w:rsidRPr="00C9259B" w:rsidRDefault="00AC48B5" w:rsidP="00AC48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是否有微型商品保單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AC48B5" w:rsidRPr="00C9259B" w:rsidRDefault="00AC48B5" w:rsidP="00AC48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IS_CB_MIRCO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AC48B5" w:rsidRPr="00C9259B" w:rsidRDefault="003C3333" w:rsidP="003C33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sz w:val="20"/>
                <w:szCs w:val="20"/>
              </w:rPr>
              <w:t>"N"</w:t>
            </w:r>
          </w:p>
        </w:tc>
        <w:tc>
          <w:tcPr>
            <w:tcW w:w="2436" w:type="dxa"/>
            <w:shd w:val="clear" w:color="auto" w:fill="auto"/>
          </w:tcPr>
          <w:p w:rsidR="00AC48B5" w:rsidRPr="00C9259B" w:rsidRDefault="00AC48B5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24767" w:rsidRDefault="00024767" w:rsidP="00B55652">
      <w:pPr>
        <w:jc w:val="both"/>
        <w:rPr>
          <w:rFonts w:ascii="細明體" w:eastAsia="細明體" w:hAnsi="細明體" w:hint="eastAsia"/>
          <w:sz w:val="20"/>
          <w:szCs w:val="20"/>
        </w:rPr>
      </w:pPr>
    </w:p>
    <w:p w:rsidR="000060E5" w:rsidRDefault="000060E5" w:rsidP="00C13DC1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1848" w:author="馬慈蓮" w:date="2019-07-25T11:52:00Z">
          <w:pPr>
            <w:numPr>
              <w:ilvl w:val="1"/>
              <w:numId w:val="51"/>
            </w:numPr>
            <w:ind w:left="992" w:hanging="567"/>
            <w:jc w:val="both"/>
          </w:pPr>
        </w:pPrChange>
      </w:pPr>
      <w:r>
        <w:rPr>
          <w:rFonts w:ascii="細明體" w:eastAsia="細明體" w:hAnsi="細明體" w:hint="eastAsia"/>
          <w:sz w:val="20"/>
          <w:szCs w:val="20"/>
        </w:rPr>
        <w:t>寫入理賠</w:t>
      </w:r>
      <w:r w:rsidR="002646A7">
        <w:rPr>
          <w:rFonts w:ascii="細明體" w:eastAsia="細明體" w:hAnsi="細明體" w:hint="eastAsia"/>
          <w:sz w:val="20"/>
          <w:szCs w:val="20"/>
        </w:rPr>
        <w:t>索賠類別</w:t>
      </w:r>
      <w:r>
        <w:rPr>
          <w:rFonts w:ascii="細明體" w:eastAsia="細明體" w:hAnsi="細明體" w:hint="eastAsia"/>
          <w:sz w:val="20"/>
          <w:szCs w:val="20"/>
        </w:rPr>
        <w:t>檔(DTAAA011)</w:t>
      </w:r>
      <w:r w:rsidR="00C254A5">
        <w:rPr>
          <w:rFonts w:ascii="細明體" w:eastAsia="細明體" w:hAnsi="細明體" w:hint="eastAsia"/>
          <w:sz w:val="20"/>
          <w:szCs w:val="20"/>
        </w:rPr>
        <w:t>，SET欄位如下</w:t>
      </w:r>
      <w:r w:rsidR="003B53D9">
        <w:rPr>
          <w:rFonts w:ascii="細明體" w:eastAsia="細明體" w:hAnsi="細明體" w:hint="eastAsia"/>
          <w:sz w:val="20"/>
          <w:szCs w:val="20"/>
        </w:rPr>
        <w:t>，寫入兩筆</w:t>
      </w:r>
      <w:r w:rsidR="00C254A5">
        <w:rPr>
          <w:rFonts w:ascii="細明體" w:eastAsia="細明體" w:hAnsi="細明體" w:hint="eastAsia"/>
          <w:sz w:val="20"/>
          <w:szCs w:val="20"/>
        </w:rPr>
        <w:t>：</w:t>
      </w:r>
    </w:p>
    <w:p w:rsidR="0019125E" w:rsidRDefault="0019125E" w:rsidP="00C13DC1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1849" w:author="馬慈蓮" w:date="2019-07-25T11:52:00Z">
          <w:pPr>
            <w:numPr>
              <w:ilvl w:val="2"/>
              <w:numId w:val="51"/>
            </w:numPr>
            <w:ind w:left="1418" w:hanging="567"/>
            <w:jc w:val="both"/>
          </w:pPr>
        </w:pPrChange>
      </w:pPr>
      <w:r>
        <w:rPr>
          <w:rFonts w:ascii="細明體" w:eastAsia="細明體" w:hAnsi="細明體" w:hint="eastAsia"/>
          <w:sz w:val="20"/>
          <w:szCs w:val="20"/>
        </w:rPr>
        <w:t>第一筆：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1916"/>
        <w:gridCol w:w="3546"/>
        <w:gridCol w:w="2436"/>
      </w:tblGrid>
      <w:tr w:rsidR="0019125E" w:rsidRPr="00C9259B" w:rsidTr="00C9259B">
        <w:tc>
          <w:tcPr>
            <w:tcW w:w="2098" w:type="dxa"/>
            <w:shd w:val="clear" w:color="auto" w:fill="D9D9D9"/>
          </w:tcPr>
          <w:p w:rsidR="00557034" w:rsidRPr="00C9259B" w:rsidRDefault="00557034" w:rsidP="00C9259B">
            <w:pPr>
              <w:jc w:val="both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b/>
                <w:sz w:val="20"/>
                <w:szCs w:val="20"/>
              </w:rPr>
              <w:t>DTAAA0</w:t>
            </w:r>
            <w:r w:rsidR="0019125E" w:rsidRPr="00C9259B">
              <w:rPr>
                <w:rFonts w:ascii="細明體" w:eastAsia="細明體" w:hAnsi="細明體" w:hint="eastAsia"/>
                <w:b/>
                <w:sz w:val="20"/>
                <w:szCs w:val="20"/>
              </w:rPr>
              <w:t>11</w:t>
            </w:r>
          </w:p>
        </w:tc>
        <w:tc>
          <w:tcPr>
            <w:tcW w:w="1916" w:type="dxa"/>
            <w:shd w:val="clear" w:color="auto" w:fill="D9D9D9"/>
          </w:tcPr>
          <w:p w:rsidR="00557034" w:rsidRPr="00C9259B" w:rsidRDefault="00557034" w:rsidP="00C9259B">
            <w:pPr>
              <w:jc w:val="both"/>
              <w:rPr>
                <w:rFonts w:ascii="細明體" w:eastAsia="細明體" w:hAnsi="細明體"/>
                <w:b/>
                <w:sz w:val="20"/>
                <w:szCs w:val="20"/>
              </w:rPr>
            </w:pPr>
          </w:p>
        </w:tc>
        <w:tc>
          <w:tcPr>
            <w:tcW w:w="3546" w:type="dxa"/>
            <w:shd w:val="clear" w:color="auto" w:fill="D9D9D9"/>
          </w:tcPr>
          <w:p w:rsidR="00557034" w:rsidRPr="00C9259B" w:rsidRDefault="00557034" w:rsidP="00C9259B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436" w:type="dxa"/>
            <w:shd w:val="clear" w:color="auto" w:fill="D9D9D9"/>
          </w:tcPr>
          <w:p w:rsidR="00557034" w:rsidRPr="00C9259B" w:rsidRDefault="00557034" w:rsidP="00C9259B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19125E" w:rsidRPr="00C9259B" w:rsidTr="00C9259B">
        <w:tc>
          <w:tcPr>
            <w:tcW w:w="2098" w:type="dxa"/>
            <w:shd w:val="clear" w:color="auto" w:fill="auto"/>
            <w:vAlign w:val="center"/>
          </w:tcPr>
          <w:p w:rsidR="00557034" w:rsidRPr="00C9259B" w:rsidRDefault="00557034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受理編號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557034" w:rsidRPr="00C9259B" w:rsidRDefault="00557034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557034" w:rsidRPr="00C9259B" w:rsidRDefault="00557034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DTAAI401.APLY_NO</w:t>
            </w:r>
          </w:p>
        </w:tc>
        <w:tc>
          <w:tcPr>
            <w:tcW w:w="2436" w:type="dxa"/>
            <w:shd w:val="clear" w:color="auto" w:fill="auto"/>
          </w:tcPr>
          <w:p w:rsidR="00557034" w:rsidRPr="00C9259B" w:rsidRDefault="00557034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19125E" w:rsidRPr="00C9259B" w:rsidTr="00C9259B">
        <w:tc>
          <w:tcPr>
            <w:tcW w:w="2098" w:type="dxa"/>
            <w:shd w:val="clear" w:color="auto" w:fill="auto"/>
            <w:vAlign w:val="center"/>
          </w:tcPr>
          <w:p w:rsidR="0019125E" w:rsidRPr="00C9259B" w:rsidRDefault="0019125E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索賠類別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19125E" w:rsidRPr="00C9259B" w:rsidRDefault="0019125E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CLAM_CAT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557034" w:rsidRPr="00C9259B" w:rsidRDefault="0019125E" w:rsidP="00C9259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E</w:t>
            </w:r>
            <w:r w:rsidRPr="00C9259B"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  <w:tc>
          <w:tcPr>
            <w:tcW w:w="2436" w:type="dxa"/>
            <w:shd w:val="clear" w:color="auto" w:fill="auto"/>
          </w:tcPr>
          <w:p w:rsidR="00557034" w:rsidRPr="00C9259B" w:rsidRDefault="00557034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19125E" w:rsidRPr="00C9259B" w:rsidTr="00C9259B">
        <w:tc>
          <w:tcPr>
            <w:tcW w:w="2098" w:type="dxa"/>
            <w:shd w:val="clear" w:color="auto" w:fill="auto"/>
            <w:vAlign w:val="center"/>
          </w:tcPr>
          <w:p w:rsidR="0019125E" w:rsidRPr="00C9259B" w:rsidRDefault="0019125E" w:rsidP="00C9259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申請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19125E" w:rsidRPr="00C9259B" w:rsidRDefault="0019125E" w:rsidP="00C9259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IS_APLY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557034" w:rsidRPr="00C9259B" w:rsidRDefault="0019125E" w:rsidP="00C9259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Y</w:t>
            </w:r>
            <w:r w:rsidRPr="00C9259B"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  <w:tc>
          <w:tcPr>
            <w:tcW w:w="2436" w:type="dxa"/>
            <w:shd w:val="clear" w:color="auto" w:fill="auto"/>
          </w:tcPr>
          <w:p w:rsidR="00557034" w:rsidRPr="00C9259B" w:rsidRDefault="00557034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19125E" w:rsidRPr="00C9259B" w:rsidTr="00C9259B">
        <w:tc>
          <w:tcPr>
            <w:tcW w:w="2098" w:type="dxa"/>
            <w:shd w:val="clear" w:color="auto" w:fill="auto"/>
            <w:vAlign w:val="center"/>
          </w:tcPr>
          <w:p w:rsidR="0019125E" w:rsidRPr="00C9259B" w:rsidRDefault="0019125E" w:rsidP="00C9259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核定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19125E" w:rsidRPr="00C9259B" w:rsidRDefault="0019125E" w:rsidP="00C9259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IS_DECD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557034" w:rsidRPr="00C9259B" w:rsidRDefault="00557034" w:rsidP="00C9259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436" w:type="dxa"/>
            <w:shd w:val="clear" w:color="auto" w:fill="auto"/>
          </w:tcPr>
          <w:p w:rsidR="00557034" w:rsidRPr="00C9259B" w:rsidRDefault="00557034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557034" w:rsidRPr="0019125E" w:rsidRDefault="0019125E" w:rsidP="00C13DC1">
      <w:pPr>
        <w:numPr>
          <w:ilvl w:val="2"/>
          <w:numId w:val="32"/>
        </w:numPr>
        <w:jc w:val="both"/>
        <w:rPr>
          <w:rFonts w:ascii="細明體" w:eastAsia="細明體" w:hAnsi="細明體" w:hint="eastAsia"/>
          <w:sz w:val="20"/>
          <w:szCs w:val="20"/>
        </w:rPr>
        <w:pPrChange w:id="1850" w:author="馬慈蓮" w:date="2019-07-25T11:52:00Z">
          <w:pPr>
            <w:numPr>
              <w:ilvl w:val="2"/>
              <w:numId w:val="51"/>
            </w:numPr>
            <w:ind w:left="1418" w:hanging="567"/>
            <w:jc w:val="both"/>
          </w:pPr>
        </w:pPrChange>
      </w:pPr>
      <w:r>
        <w:rPr>
          <w:rFonts w:ascii="細明體" w:eastAsia="細明體" w:hAnsi="細明體" w:hint="eastAsia"/>
          <w:sz w:val="20"/>
          <w:szCs w:val="20"/>
        </w:rPr>
        <w:t>第二筆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1916"/>
        <w:gridCol w:w="3546"/>
        <w:gridCol w:w="2436"/>
      </w:tblGrid>
      <w:tr w:rsidR="00557034" w:rsidRPr="00C9259B" w:rsidTr="00C9259B">
        <w:tc>
          <w:tcPr>
            <w:tcW w:w="2098" w:type="dxa"/>
            <w:shd w:val="clear" w:color="auto" w:fill="D9D9D9"/>
          </w:tcPr>
          <w:p w:rsidR="00557034" w:rsidRPr="00C9259B" w:rsidRDefault="00557034" w:rsidP="00C9259B">
            <w:pPr>
              <w:jc w:val="center"/>
              <w:rPr>
                <w:rFonts w:ascii="細明體" w:eastAsia="細明體" w:hAnsi="細明體"/>
                <w:b/>
                <w:sz w:val="20"/>
              </w:rPr>
            </w:pPr>
            <w:r w:rsidRPr="00C9259B">
              <w:rPr>
                <w:rFonts w:ascii="細明體" w:eastAsia="細明體" w:hAnsi="細明體" w:hint="eastAsia"/>
                <w:b/>
                <w:sz w:val="20"/>
              </w:rPr>
              <w:t>DTAAA0</w:t>
            </w:r>
            <w:r w:rsidR="00D74B0F" w:rsidRPr="00C9259B">
              <w:rPr>
                <w:rFonts w:ascii="細明體" w:eastAsia="細明體" w:hAnsi="細明體" w:hint="eastAsia"/>
                <w:b/>
                <w:sz w:val="20"/>
              </w:rPr>
              <w:t>11</w:t>
            </w:r>
          </w:p>
        </w:tc>
        <w:tc>
          <w:tcPr>
            <w:tcW w:w="1916" w:type="dxa"/>
            <w:shd w:val="clear" w:color="auto" w:fill="D9D9D9"/>
          </w:tcPr>
          <w:p w:rsidR="00557034" w:rsidRPr="00C9259B" w:rsidRDefault="00557034" w:rsidP="00C9259B">
            <w:pPr>
              <w:jc w:val="center"/>
              <w:rPr>
                <w:rFonts w:ascii="細明體" w:eastAsia="細明體" w:hAnsi="細明體"/>
                <w:b/>
                <w:sz w:val="20"/>
              </w:rPr>
            </w:pPr>
          </w:p>
        </w:tc>
        <w:tc>
          <w:tcPr>
            <w:tcW w:w="3546" w:type="dxa"/>
            <w:shd w:val="clear" w:color="auto" w:fill="D9D9D9"/>
          </w:tcPr>
          <w:p w:rsidR="00557034" w:rsidRPr="00C9259B" w:rsidRDefault="00557034" w:rsidP="00C9259B">
            <w:pPr>
              <w:jc w:val="center"/>
              <w:rPr>
                <w:rFonts w:ascii="細明體" w:eastAsia="細明體" w:hAnsi="細明體" w:hint="eastAsia"/>
                <w:b/>
                <w:sz w:val="20"/>
              </w:rPr>
            </w:pPr>
            <w:r w:rsidRPr="00C9259B">
              <w:rPr>
                <w:rFonts w:ascii="細明體" w:eastAsia="細明體" w:hAnsi="細明體" w:hint="eastAsia"/>
                <w:b/>
                <w:sz w:val="20"/>
              </w:rPr>
              <w:t>欄位</w:t>
            </w:r>
          </w:p>
        </w:tc>
        <w:tc>
          <w:tcPr>
            <w:tcW w:w="2436" w:type="dxa"/>
            <w:shd w:val="clear" w:color="auto" w:fill="D9D9D9"/>
          </w:tcPr>
          <w:p w:rsidR="00557034" w:rsidRPr="00C9259B" w:rsidRDefault="00557034" w:rsidP="00C9259B">
            <w:pPr>
              <w:jc w:val="center"/>
              <w:rPr>
                <w:rFonts w:ascii="細明體" w:eastAsia="細明體" w:hAnsi="細明體" w:hint="eastAsia"/>
                <w:b/>
                <w:sz w:val="20"/>
              </w:rPr>
            </w:pPr>
            <w:r w:rsidRPr="00C9259B">
              <w:rPr>
                <w:rFonts w:ascii="細明體" w:eastAsia="細明體" w:hAnsi="細明體" w:hint="eastAsia"/>
                <w:b/>
                <w:sz w:val="20"/>
              </w:rPr>
              <w:t>備註</w:t>
            </w:r>
          </w:p>
        </w:tc>
      </w:tr>
      <w:tr w:rsidR="005D402C" w:rsidRPr="00C9259B" w:rsidTr="00C9259B">
        <w:tc>
          <w:tcPr>
            <w:tcW w:w="2098" w:type="dxa"/>
            <w:shd w:val="clear" w:color="auto" w:fill="auto"/>
            <w:vAlign w:val="center"/>
          </w:tcPr>
          <w:p w:rsidR="005D402C" w:rsidRPr="00C9259B" w:rsidRDefault="005D402C" w:rsidP="005D402C">
            <w:pPr>
              <w:rPr>
                <w:rFonts w:ascii="細明體" w:eastAsia="細明體" w:hAnsi="細明體"/>
                <w:sz w:val="20"/>
              </w:rPr>
            </w:pPr>
            <w:r w:rsidRPr="00C9259B">
              <w:rPr>
                <w:rFonts w:ascii="細明體" w:eastAsia="細明體" w:hAnsi="細明體" w:hint="eastAsia"/>
                <w:sz w:val="20"/>
              </w:rPr>
              <w:t>受理編號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5D402C" w:rsidRPr="00C9259B" w:rsidRDefault="005D402C" w:rsidP="005D402C">
            <w:pPr>
              <w:rPr>
                <w:rFonts w:ascii="細明體" w:eastAsia="細明體" w:hAnsi="細明體"/>
                <w:sz w:val="20"/>
              </w:rPr>
            </w:pPr>
            <w:r w:rsidRPr="00C9259B">
              <w:rPr>
                <w:rFonts w:ascii="細明體" w:eastAsia="細明體" w:hAnsi="細明體" w:hint="eastAsia"/>
                <w:sz w:val="20"/>
              </w:rPr>
              <w:t>APLY_NO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5D402C" w:rsidRPr="00C9259B" w:rsidRDefault="005D402C" w:rsidP="005D402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DTAAI401.APLY_NO</w:t>
            </w:r>
          </w:p>
        </w:tc>
        <w:tc>
          <w:tcPr>
            <w:tcW w:w="2436" w:type="dxa"/>
            <w:shd w:val="clear" w:color="auto" w:fill="auto"/>
          </w:tcPr>
          <w:p w:rsidR="005D402C" w:rsidRPr="00C9259B" w:rsidRDefault="005D402C" w:rsidP="005D402C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5D402C" w:rsidRPr="00C9259B" w:rsidTr="00C9259B">
        <w:tc>
          <w:tcPr>
            <w:tcW w:w="2098" w:type="dxa"/>
            <w:shd w:val="clear" w:color="auto" w:fill="auto"/>
            <w:vAlign w:val="center"/>
          </w:tcPr>
          <w:p w:rsidR="005D402C" w:rsidRPr="00C9259B" w:rsidRDefault="005D402C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索賠類別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5D402C" w:rsidRPr="00C9259B" w:rsidRDefault="005D402C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CLAM_CAT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5D402C" w:rsidRPr="00C9259B" w:rsidRDefault="005D402C" w:rsidP="005D40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F</w:t>
            </w:r>
            <w:r w:rsidRPr="00C9259B"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  <w:tc>
          <w:tcPr>
            <w:tcW w:w="2436" w:type="dxa"/>
            <w:shd w:val="clear" w:color="auto" w:fill="auto"/>
          </w:tcPr>
          <w:p w:rsidR="005D402C" w:rsidRPr="00C9259B" w:rsidRDefault="005D402C" w:rsidP="005D402C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5D402C" w:rsidRPr="00C9259B" w:rsidTr="00C9259B">
        <w:tc>
          <w:tcPr>
            <w:tcW w:w="2098" w:type="dxa"/>
            <w:shd w:val="clear" w:color="auto" w:fill="auto"/>
            <w:vAlign w:val="center"/>
          </w:tcPr>
          <w:p w:rsidR="005D402C" w:rsidRPr="00C9259B" w:rsidRDefault="005D402C" w:rsidP="005D40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申請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5D402C" w:rsidRPr="00C9259B" w:rsidRDefault="005D402C" w:rsidP="005D40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IS_APLY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5D402C" w:rsidRPr="00C9259B" w:rsidRDefault="005D402C" w:rsidP="005D40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Y</w:t>
            </w:r>
            <w:r w:rsidRPr="00C9259B"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  <w:tc>
          <w:tcPr>
            <w:tcW w:w="2436" w:type="dxa"/>
            <w:shd w:val="clear" w:color="auto" w:fill="auto"/>
          </w:tcPr>
          <w:p w:rsidR="005D402C" w:rsidRPr="00C9259B" w:rsidRDefault="005D402C" w:rsidP="005D402C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5D402C" w:rsidRPr="00C9259B" w:rsidTr="00C9259B">
        <w:tc>
          <w:tcPr>
            <w:tcW w:w="2098" w:type="dxa"/>
            <w:shd w:val="clear" w:color="auto" w:fill="auto"/>
            <w:vAlign w:val="center"/>
          </w:tcPr>
          <w:p w:rsidR="005D402C" w:rsidRPr="00C9259B" w:rsidRDefault="005D402C" w:rsidP="005D40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核定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5D402C" w:rsidRPr="00C9259B" w:rsidRDefault="005D402C" w:rsidP="005D40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IS_DECD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5D402C" w:rsidRPr="00C9259B" w:rsidRDefault="005D402C" w:rsidP="005D402C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436" w:type="dxa"/>
            <w:shd w:val="clear" w:color="auto" w:fill="auto"/>
          </w:tcPr>
          <w:p w:rsidR="005D402C" w:rsidRPr="00C9259B" w:rsidRDefault="005D402C" w:rsidP="005D402C">
            <w:pPr>
              <w:rPr>
                <w:rFonts w:ascii="細明體" w:eastAsia="細明體" w:hAnsi="細明體"/>
                <w:sz w:val="20"/>
              </w:rPr>
            </w:pPr>
          </w:p>
        </w:tc>
      </w:tr>
    </w:tbl>
    <w:p w:rsidR="00557034" w:rsidRDefault="00557034" w:rsidP="00557034">
      <w:pPr>
        <w:ind w:left="425"/>
        <w:jc w:val="both"/>
        <w:rPr>
          <w:rFonts w:ascii="細明體" w:eastAsia="細明體" w:hAnsi="細明體" w:hint="eastAsia"/>
          <w:sz w:val="20"/>
          <w:szCs w:val="20"/>
        </w:rPr>
      </w:pPr>
    </w:p>
    <w:p w:rsidR="00874540" w:rsidRDefault="00874540" w:rsidP="00C13DC1">
      <w:pPr>
        <w:numPr>
          <w:ilvl w:val="1"/>
          <w:numId w:val="32"/>
        </w:numPr>
        <w:jc w:val="both"/>
        <w:rPr>
          <w:ins w:id="1851" w:author="馬慈蓮" w:date="2019-05-23T11:46:00Z"/>
          <w:rFonts w:ascii="細明體" w:eastAsia="細明體" w:hAnsi="細明體"/>
          <w:sz w:val="20"/>
          <w:szCs w:val="20"/>
        </w:rPr>
        <w:pPrChange w:id="1852" w:author="馬慈蓮" w:date="2019-07-25T11:52:00Z">
          <w:pPr>
            <w:numPr>
              <w:ilvl w:val="1"/>
              <w:numId w:val="51"/>
            </w:numPr>
            <w:ind w:left="992" w:hanging="567"/>
            <w:jc w:val="both"/>
          </w:pPr>
        </w:pPrChange>
      </w:pPr>
      <w:r>
        <w:rPr>
          <w:rFonts w:ascii="細明體" w:eastAsia="細明體" w:hAnsi="細明體" w:hint="eastAsia"/>
          <w:sz w:val="20"/>
          <w:szCs w:val="20"/>
        </w:rPr>
        <w:t>寫入</w:t>
      </w:r>
      <w:r w:rsidR="00577C8D" w:rsidRPr="00577C8D">
        <w:rPr>
          <w:rFonts w:ascii="細明體" w:eastAsia="細明體" w:hAnsi="細明體"/>
          <w:sz w:val="20"/>
          <w:szCs w:val="20"/>
        </w:rPr>
        <w:t>理賠簡易受理給付方式檔</w:t>
      </w:r>
      <w:r w:rsidR="00577C8D">
        <w:rPr>
          <w:rFonts w:ascii="細明體" w:eastAsia="細明體" w:hAnsi="細明體" w:hint="eastAsia"/>
          <w:sz w:val="20"/>
          <w:szCs w:val="20"/>
        </w:rPr>
        <w:t>(DTAAA018)，SET 欄位如下：</w:t>
      </w:r>
    </w:p>
    <w:p w:rsidR="00F01C57" w:rsidRDefault="0012243A" w:rsidP="00C13DC1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1853" w:author="馬慈蓮" w:date="2019-07-25T11:52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1854" w:author="馬慈蓮" w:date="2019-05-23T14:16:00Z">
        <w:r>
          <w:rPr>
            <w:rFonts w:ascii="細明體" w:eastAsia="細明體" w:hAnsi="細明體" w:hint="eastAsia"/>
            <w:sz w:val="20"/>
            <w:szCs w:val="20"/>
          </w:rPr>
          <w:t>IF 事故者ID以滿20歲(含)，</w:t>
        </w:r>
      </w:ins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1916"/>
        <w:gridCol w:w="3546"/>
        <w:gridCol w:w="2436"/>
      </w:tblGrid>
      <w:tr w:rsidR="00950477" w:rsidRPr="00C9259B" w:rsidTr="00C9259B">
        <w:tc>
          <w:tcPr>
            <w:tcW w:w="2098" w:type="dxa"/>
            <w:shd w:val="clear" w:color="auto" w:fill="D9D9D9"/>
          </w:tcPr>
          <w:p w:rsidR="00557034" w:rsidRPr="00C9259B" w:rsidRDefault="00557034" w:rsidP="00C9259B">
            <w:pPr>
              <w:jc w:val="both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b/>
                <w:sz w:val="20"/>
                <w:szCs w:val="20"/>
              </w:rPr>
              <w:t>DTAAA0</w:t>
            </w:r>
            <w:r w:rsidR="00A13609" w:rsidRPr="00C9259B">
              <w:rPr>
                <w:rFonts w:ascii="細明體" w:eastAsia="細明體" w:hAnsi="細明體" w:hint="eastAsia"/>
                <w:b/>
                <w:sz w:val="20"/>
                <w:szCs w:val="20"/>
              </w:rPr>
              <w:t>18</w:t>
            </w:r>
          </w:p>
        </w:tc>
        <w:tc>
          <w:tcPr>
            <w:tcW w:w="1916" w:type="dxa"/>
            <w:shd w:val="clear" w:color="auto" w:fill="D9D9D9"/>
          </w:tcPr>
          <w:p w:rsidR="00557034" w:rsidRPr="00C9259B" w:rsidRDefault="00557034" w:rsidP="00C9259B">
            <w:pPr>
              <w:jc w:val="both"/>
              <w:rPr>
                <w:rFonts w:ascii="細明體" w:eastAsia="細明體" w:hAnsi="細明體"/>
                <w:b/>
                <w:sz w:val="20"/>
                <w:szCs w:val="20"/>
              </w:rPr>
            </w:pPr>
          </w:p>
        </w:tc>
        <w:tc>
          <w:tcPr>
            <w:tcW w:w="3546" w:type="dxa"/>
            <w:shd w:val="clear" w:color="auto" w:fill="D9D9D9"/>
          </w:tcPr>
          <w:p w:rsidR="00557034" w:rsidRPr="00C9259B" w:rsidRDefault="00557034" w:rsidP="00C9259B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436" w:type="dxa"/>
            <w:shd w:val="clear" w:color="auto" w:fill="D9D9D9"/>
          </w:tcPr>
          <w:p w:rsidR="00557034" w:rsidRPr="00C9259B" w:rsidRDefault="00557034" w:rsidP="00C9259B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950477" w:rsidRPr="00C9259B" w:rsidTr="00C9259B">
        <w:tc>
          <w:tcPr>
            <w:tcW w:w="2098" w:type="dxa"/>
            <w:shd w:val="clear" w:color="auto" w:fill="auto"/>
            <w:vAlign w:val="center"/>
          </w:tcPr>
          <w:p w:rsidR="00A13609" w:rsidRPr="00C9259B" w:rsidRDefault="00A13609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受理編號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A13609" w:rsidRPr="00C9259B" w:rsidRDefault="00A13609" w:rsidP="00C9259B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A13609" w:rsidRPr="00C9259B" w:rsidRDefault="00A13609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DTAAI401.APLY_NO</w:t>
            </w:r>
          </w:p>
        </w:tc>
        <w:tc>
          <w:tcPr>
            <w:tcW w:w="2436" w:type="dxa"/>
            <w:shd w:val="clear" w:color="auto" w:fill="auto"/>
          </w:tcPr>
          <w:p w:rsidR="00A13609" w:rsidRPr="00C9259B" w:rsidRDefault="00A13609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13609" w:rsidRPr="00C9259B" w:rsidTr="00C9259B">
        <w:tc>
          <w:tcPr>
            <w:tcW w:w="2098" w:type="dxa"/>
            <w:shd w:val="clear" w:color="auto" w:fill="auto"/>
            <w:vAlign w:val="center"/>
          </w:tcPr>
          <w:p w:rsidR="00A13609" w:rsidRPr="00C9259B" w:rsidRDefault="00A13609" w:rsidP="00A1360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給付方式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A13609" w:rsidRPr="00C9259B" w:rsidRDefault="00A13609" w:rsidP="00A1360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PAY_TYPE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A13609" w:rsidRPr="00C9259B" w:rsidRDefault="00813963" w:rsidP="00C9259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 w:rsidRPr="00C9259B"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  <w:tc>
          <w:tcPr>
            <w:tcW w:w="2436" w:type="dxa"/>
            <w:shd w:val="clear" w:color="auto" w:fill="auto"/>
          </w:tcPr>
          <w:p w:rsidR="00A13609" w:rsidRPr="00C9259B" w:rsidRDefault="00A13609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E02811" w:rsidRPr="00C9259B" w:rsidTr="00C9259B">
        <w:tc>
          <w:tcPr>
            <w:tcW w:w="2098" w:type="dxa"/>
            <w:shd w:val="clear" w:color="auto" w:fill="auto"/>
            <w:vAlign w:val="center"/>
          </w:tcPr>
          <w:p w:rsidR="00E02811" w:rsidRPr="00C9259B" w:rsidRDefault="00E02811" w:rsidP="00E028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受款人ID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E02811" w:rsidRPr="00C9259B" w:rsidRDefault="00E02811" w:rsidP="00E028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ACPT_ID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E02811" w:rsidRPr="00C9259B" w:rsidRDefault="00E02811" w:rsidP="00E02811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DTAAI421.身分字號</w:t>
            </w:r>
          </w:p>
        </w:tc>
        <w:tc>
          <w:tcPr>
            <w:tcW w:w="2436" w:type="dxa"/>
            <w:shd w:val="clear" w:color="auto" w:fill="auto"/>
          </w:tcPr>
          <w:p w:rsidR="00E02811" w:rsidRPr="00C9259B" w:rsidRDefault="00E02811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E02811" w:rsidRPr="00C9259B" w:rsidTr="00C9259B">
        <w:tc>
          <w:tcPr>
            <w:tcW w:w="2098" w:type="dxa"/>
            <w:shd w:val="clear" w:color="auto" w:fill="auto"/>
            <w:vAlign w:val="center"/>
          </w:tcPr>
          <w:p w:rsidR="00E02811" w:rsidRPr="00C9259B" w:rsidRDefault="00E02811" w:rsidP="00E028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受款人姓名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E02811" w:rsidRPr="00C9259B" w:rsidRDefault="00E02811" w:rsidP="00E028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ACPT_NAME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E02811" w:rsidRPr="00C9259B" w:rsidRDefault="00E02811" w:rsidP="00E02811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DTAAI421.姓名</w:t>
            </w:r>
          </w:p>
        </w:tc>
        <w:tc>
          <w:tcPr>
            <w:tcW w:w="2436" w:type="dxa"/>
            <w:shd w:val="clear" w:color="auto" w:fill="auto"/>
          </w:tcPr>
          <w:p w:rsidR="00E02811" w:rsidRPr="00C9259B" w:rsidRDefault="00E02811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E02811" w:rsidRPr="00C9259B" w:rsidTr="00C9259B">
        <w:tc>
          <w:tcPr>
            <w:tcW w:w="2098" w:type="dxa"/>
            <w:shd w:val="clear" w:color="auto" w:fill="auto"/>
            <w:vAlign w:val="center"/>
          </w:tcPr>
          <w:p w:rsidR="00E02811" w:rsidRPr="00C9259B" w:rsidRDefault="00E02811" w:rsidP="00E028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行庫代號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E02811" w:rsidRPr="00C9259B" w:rsidRDefault="00E02811" w:rsidP="00E028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BANK_NO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E02811" w:rsidRPr="00C9259B" w:rsidRDefault="00E02811" w:rsidP="00E02811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DTAAI110.行庫代號</w:t>
            </w:r>
          </w:p>
        </w:tc>
        <w:tc>
          <w:tcPr>
            <w:tcW w:w="2436" w:type="dxa"/>
            <w:shd w:val="clear" w:color="auto" w:fill="auto"/>
          </w:tcPr>
          <w:p w:rsidR="00E02811" w:rsidRPr="00C9259B" w:rsidRDefault="00E02811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E02811" w:rsidRPr="00C9259B" w:rsidTr="00C9259B">
        <w:tc>
          <w:tcPr>
            <w:tcW w:w="2098" w:type="dxa"/>
            <w:shd w:val="clear" w:color="auto" w:fill="auto"/>
            <w:vAlign w:val="center"/>
          </w:tcPr>
          <w:p w:rsidR="00E02811" w:rsidRPr="00C9259B" w:rsidRDefault="00E02811" w:rsidP="00E028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帳號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E02811" w:rsidRPr="00C9259B" w:rsidRDefault="00E02811" w:rsidP="00E028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ACNT_NO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E02811" w:rsidRPr="00C9259B" w:rsidRDefault="00E02811" w:rsidP="00E02811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DTAAI110.帳號</w:t>
            </w:r>
          </w:p>
        </w:tc>
        <w:tc>
          <w:tcPr>
            <w:tcW w:w="2436" w:type="dxa"/>
            <w:shd w:val="clear" w:color="auto" w:fill="auto"/>
          </w:tcPr>
          <w:p w:rsidR="00E02811" w:rsidRPr="00C9259B" w:rsidRDefault="00E02811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E02811" w:rsidRPr="00C9259B" w:rsidTr="00C9259B">
        <w:tc>
          <w:tcPr>
            <w:tcW w:w="2098" w:type="dxa"/>
            <w:shd w:val="clear" w:color="auto" w:fill="auto"/>
            <w:vAlign w:val="center"/>
          </w:tcPr>
          <w:p w:rsidR="00E02811" w:rsidRPr="00C9259B" w:rsidRDefault="00E02811" w:rsidP="00E028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一指通表示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E02811" w:rsidRPr="00C9259B" w:rsidRDefault="00E02811" w:rsidP="00E028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ONE_ACC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E02811" w:rsidRPr="00C9259B" w:rsidRDefault="00E02811" w:rsidP="00E02811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IF DTAAI110.給付方式 = </w:t>
            </w:r>
            <w:r w:rsidRPr="00C9259B">
              <w:rPr>
                <w:rFonts w:ascii="細明體" w:eastAsia="細明體" w:hAnsi="細明體"/>
                <w:color w:val="000000"/>
                <w:sz w:val="20"/>
                <w:szCs w:val="20"/>
              </w:rPr>
              <w:t>‘</w:t>
            </w: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  <w:r w:rsidRPr="00C9259B">
              <w:rPr>
                <w:rFonts w:ascii="細明體" w:eastAsia="細明體" w:hAnsi="細明體"/>
                <w:color w:val="000000"/>
                <w:sz w:val="20"/>
                <w:szCs w:val="20"/>
              </w:rPr>
              <w:t>’</w:t>
            </w: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，則為</w:t>
            </w:r>
            <w:r w:rsidRPr="00C9259B"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Y</w:t>
            </w:r>
            <w:r w:rsidRPr="00C9259B"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436" w:type="dxa"/>
            <w:shd w:val="clear" w:color="auto" w:fill="auto"/>
          </w:tcPr>
          <w:p w:rsidR="00E02811" w:rsidRPr="00C9259B" w:rsidRDefault="00E02811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E02811" w:rsidRPr="00C9259B" w:rsidTr="00C9259B">
        <w:tc>
          <w:tcPr>
            <w:tcW w:w="2098" w:type="dxa"/>
            <w:shd w:val="clear" w:color="auto" w:fill="auto"/>
            <w:vAlign w:val="center"/>
          </w:tcPr>
          <w:p w:rsidR="00E02811" w:rsidRPr="00C9259B" w:rsidRDefault="00E02811" w:rsidP="00C9259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銀行名稱(分行)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E02811" w:rsidRPr="00C9259B" w:rsidRDefault="00E02811" w:rsidP="00C9259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sz w:val="20"/>
                <w:szCs w:val="20"/>
              </w:rPr>
              <w:t>BANK_NAME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E02811" w:rsidRPr="00C9259B" w:rsidRDefault="00E1109A" w:rsidP="00C9259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DTAAI110.金融機構(分行)</w:t>
            </w:r>
          </w:p>
        </w:tc>
        <w:tc>
          <w:tcPr>
            <w:tcW w:w="2436" w:type="dxa"/>
            <w:shd w:val="clear" w:color="auto" w:fill="auto"/>
          </w:tcPr>
          <w:p w:rsidR="00E02811" w:rsidRPr="00C9259B" w:rsidRDefault="00E02811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50477" w:rsidRPr="00C9259B" w:rsidTr="00C9259B">
        <w:tc>
          <w:tcPr>
            <w:tcW w:w="2098" w:type="dxa"/>
            <w:shd w:val="clear" w:color="auto" w:fill="auto"/>
            <w:vAlign w:val="center"/>
          </w:tcPr>
          <w:p w:rsidR="00E02811" w:rsidRPr="00C9259B" w:rsidRDefault="00E02811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sz w:val="20"/>
                <w:szCs w:val="20"/>
              </w:rPr>
              <w:t>洗錢風險等級 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E02811" w:rsidRPr="00C9259B" w:rsidRDefault="00E02811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C9259B">
              <w:rPr>
                <w:rFonts w:ascii="細明體" w:eastAsia="細明體" w:hAnsi="細明體"/>
                <w:sz w:val="20"/>
                <w:szCs w:val="20"/>
              </w:rPr>
              <w:t>AIL0_RISK_LVL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E02811" w:rsidRPr="00C9259B" w:rsidRDefault="00950477" w:rsidP="00C9259B">
            <w:pPr>
              <w:widowControl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CALL AI_L0Z002.doAccountLEVEL(</w:t>
            </w:r>
            <w:r w:rsidR="0054047A"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)，傳入參數：DTAAI421.身分字號、DTAAI421.姓名、</w:t>
            </w:r>
            <w:r w:rsidR="0054047A" w:rsidRPr="00C9259B"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  <w:r w:rsidR="0054047A"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AA1</w:t>
            </w:r>
            <w:r w:rsidR="0054047A" w:rsidRPr="00C9259B"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  <w:r w:rsidR="0054047A" w:rsidRPr="00C9259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、DTAAI401.受理編號</w:t>
            </w:r>
          </w:p>
        </w:tc>
        <w:tc>
          <w:tcPr>
            <w:tcW w:w="2436" w:type="dxa"/>
            <w:shd w:val="clear" w:color="auto" w:fill="auto"/>
          </w:tcPr>
          <w:p w:rsidR="00E02811" w:rsidRPr="00C9259B" w:rsidRDefault="00E02811" w:rsidP="00C9259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577C8D" w:rsidRDefault="00577C8D" w:rsidP="00577C8D">
      <w:pPr>
        <w:jc w:val="both"/>
        <w:rPr>
          <w:rFonts w:ascii="細明體" w:eastAsia="細明體" w:hAnsi="細明體" w:hint="eastAsia"/>
          <w:sz w:val="20"/>
          <w:szCs w:val="20"/>
        </w:rPr>
      </w:pPr>
    </w:p>
    <w:p w:rsidR="00736DCD" w:rsidRDefault="00031C39" w:rsidP="00C13DC1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1855" w:author="馬慈蓮" w:date="2019-07-25T11:52:00Z">
          <w:pPr>
            <w:numPr>
              <w:ilvl w:val="1"/>
              <w:numId w:val="51"/>
            </w:numPr>
            <w:ind w:left="992" w:hanging="567"/>
            <w:jc w:val="both"/>
          </w:pPr>
        </w:pPrChange>
      </w:pPr>
      <w:r>
        <w:rPr>
          <w:rFonts w:ascii="細明體" w:eastAsia="細明體" w:hAnsi="細明體" w:hint="eastAsia"/>
          <w:sz w:val="20"/>
          <w:szCs w:val="20"/>
        </w:rPr>
        <w:t>寫入</w:t>
      </w:r>
      <w:r w:rsidR="00736DCD">
        <w:rPr>
          <w:rFonts w:ascii="細明體" w:eastAsia="細明體" w:hAnsi="細明體" w:hint="eastAsia"/>
          <w:sz w:val="20"/>
          <w:szCs w:val="20"/>
        </w:rPr>
        <w:t>理賠未結案檔(</w:t>
      </w:r>
      <w:r w:rsidR="00296EF1">
        <w:rPr>
          <w:rFonts w:ascii="細明體" w:eastAsia="細明體" w:hAnsi="細明體" w:hint="eastAsia"/>
          <w:sz w:val="20"/>
          <w:szCs w:val="20"/>
        </w:rPr>
        <w:t>DTAAA081</w:t>
      </w:r>
      <w:r w:rsidR="00736DCD">
        <w:rPr>
          <w:rFonts w:ascii="細明體" w:eastAsia="細明體" w:hAnsi="細明體" w:hint="eastAsia"/>
          <w:sz w:val="20"/>
          <w:szCs w:val="20"/>
        </w:rPr>
        <w:t>)：</w:t>
      </w:r>
    </w:p>
    <w:p w:rsidR="003A74DA" w:rsidRPr="005474BE" w:rsidRDefault="00D10CA5" w:rsidP="00C13DC1">
      <w:pPr>
        <w:numPr>
          <w:ilvl w:val="2"/>
          <w:numId w:val="32"/>
        </w:numPr>
        <w:jc w:val="both"/>
        <w:rPr>
          <w:rFonts w:ascii="細明體" w:eastAsia="細明體" w:hAnsi="細明體" w:hint="eastAsia"/>
          <w:sz w:val="20"/>
          <w:szCs w:val="20"/>
        </w:rPr>
        <w:pPrChange w:id="1856" w:author="馬慈蓮" w:date="2019-07-25T11:52:00Z">
          <w:pPr>
            <w:numPr>
              <w:ilvl w:val="2"/>
              <w:numId w:val="51"/>
            </w:numPr>
            <w:ind w:left="1418" w:hanging="567"/>
            <w:jc w:val="both"/>
          </w:pPr>
        </w:pPrChange>
      </w:pPr>
      <w:r>
        <w:rPr>
          <w:rFonts w:ascii="細明體" w:eastAsia="細明體" w:hAnsi="細明體" w:hint="eastAsia"/>
          <w:sz w:val="20"/>
          <w:szCs w:val="20"/>
        </w:rPr>
        <w:t>CALL AA_A0Z032.</w:t>
      </w:r>
      <w:r w:rsidR="00ED1C1D">
        <w:rPr>
          <w:rFonts w:ascii="細明體" w:eastAsia="細明體" w:hAnsi="細明體"/>
          <w:sz w:val="20"/>
          <w:szCs w:val="20"/>
        </w:rPr>
        <w:t>insDTAAA081()</w:t>
      </w:r>
      <w:r w:rsidR="00ED1C1D">
        <w:rPr>
          <w:rFonts w:ascii="細明體" w:eastAsia="細明體" w:hAnsi="細明體" w:hint="eastAsia"/>
          <w:sz w:val="20"/>
          <w:szCs w:val="20"/>
        </w:rPr>
        <w:t>，傳入參數：DTAAI401.APLY_NO</w:t>
      </w:r>
    </w:p>
    <w:p w:rsidR="00B22F1F" w:rsidRDefault="00B22F1F" w:rsidP="00C13DC1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1857" w:author="馬慈蓮" w:date="2019-07-25T11:52:00Z">
          <w:pPr>
            <w:numPr>
              <w:ilvl w:val="1"/>
              <w:numId w:val="51"/>
            </w:numPr>
            <w:ind w:left="992" w:hanging="567"/>
            <w:jc w:val="both"/>
          </w:pPr>
        </w:pPrChange>
      </w:pPr>
      <w:r>
        <w:rPr>
          <w:rFonts w:ascii="細明體" w:eastAsia="細明體" w:hAnsi="細明體"/>
          <w:sz w:val="20"/>
          <w:szCs w:val="20"/>
        </w:rPr>
        <w:t>寫入</w:t>
      </w:r>
      <w:r w:rsidR="006C4F61">
        <w:rPr>
          <w:rFonts w:ascii="細明體" w:eastAsia="細明體" w:hAnsi="細明體"/>
          <w:sz w:val="20"/>
          <w:szCs w:val="20"/>
        </w:rPr>
        <w:t>案件歷程檔(DTAAA009)：</w:t>
      </w:r>
    </w:p>
    <w:p w:rsidR="006C4F61" w:rsidRDefault="006C4F61" w:rsidP="00C13DC1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1858" w:author="馬慈蓮" w:date="2019-07-25T11:52:00Z">
          <w:pPr>
            <w:numPr>
              <w:ilvl w:val="2"/>
              <w:numId w:val="51"/>
            </w:numPr>
            <w:ind w:left="1418" w:hanging="567"/>
            <w:jc w:val="both"/>
          </w:pPr>
        </w:pPrChange>
      </w:pPr>
      <w:r>
        <w:rPr>
          <w:rFonts w:ascii="細明體" w:eastAsia="細明體" w:hAnsi="細明體"/>
          <w:sz w:val="20"/>
          <w:szCs w:val="20"/>
        </w:rPr>
        <w:t>CALL AA_A0Z001.</w:t>
      </w:r>
      <w:r w:rsidRPr="006C4F61">
        <w:rPr>
          <w:rFonts w:ascii="細明體" w:eastAsia="細明體" w:hAnsi="細明體"/>
          <w:sz w:val="20"/>
          <w:szCs w:val="20"/>
        </w:rPr>
        <w:t>insDTAAA009new</w:t>
      </w:r>
      <w:r>
        <w:rPr>
          <w:rFonts w:ascii="細明體" w:eastAsia="細明體" w:hAnsi="細明體"/>
          <w:sz w:val="20"/>
          <w:szCs w:val="20"/>
        </w:rPr>
        <w:t>()</w:t>
      </w:r>
      <w:r>
        <w:rPr>
          <w:rFonts w:ascii="細明體" w:eastAsia="細明體" w:hAnsi="細明體" w:hint="eastAsia"/>
          <w:sz w:val="20"/>
          <w:szCs w:val="20"/>
        </w:rPr>
        <w:t>，傳入參數如下：</w:t>
      </w:r>
    </w:p>
    <w:p w:rsidR="008E5B4F" w:rsidRDefault="007C32C4" w:rsidP="00C13DC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1859" w:author="馬慈蓮" w:date="2019-07-25T11:52:00Z">
          <w:pPr>
            <w:numPr>
              <w:ilvl w:val="3"/>
              <w:numId w:val="51"/>
            </w:numPr>
            <w:ind w:left="1984" w:hanging="708"/>
            <w:jc w:val="both"/>
          </w:pPr>
        </w:pPrChange>
      </w:pPr>
      <w:r>
        <w:rPr>
          <w:rFonts w:ascii="細明體" w:eastAsia="細明體" w:hAnsi="細明體" w:hint="eastAsia"/>
          <w:sz w:val="20"/>
          <w:szCs w:val="20"/>
        </w:rPr>
        <w:t xml:space="preserve">受理編號 = </w:t>
      </w:r>
      <w:r w:rsidR="00A16CFF" w:rsidRPr="00A16CFF">
        <w:rPr>
          <w:rFonts w:ascii="細明體" w:eastAsia="細明體" w:hAnsi="細明體" w:hint="eastAsia"/>
          <w:sz w:val="20"/>
          <w:szCs w:val="20"/>
        </w:rPr>
        <w:t>DTAAI401.APLY_NO</w:t>
      </w:r>
    </w:p>
    <w:p w:rsidR="007C32C4" w:rsidRDefault="007C32C4" w:rsidP="00C13DC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1860" w:author="馬慈蓮" w:date="2019-07-25T11:52:00Z">
          <w:pPr>
            <w:numPr>
              <w:ilvl w:val="3"/>
              <w:numId w:val="51"/>
            </w:numPr>
            <w:ind w:left="1984" w:hanging="708"/>
            <w:jc w:val="both"/>
          </w:pPr>
        </w:pPrChange>
      </w:pPr>
      <w:r>
        <w:rPr>
          <w:rFonts w:ascii="細明體" w:eastAsia="細明體" w:hAnsi="細明體" w:hint="eastAsia"/>
          <w:sz w:val="20"/>
          <w:szCs w:val="20"/>
        </w:rPr>
        <w:t xml:space="preserve">案件進度 = </w:t>
      </w:r>
      <w:r w:rsidR="00A16CFF">
        <w:rPr>
          <w:rFonts w:ascii="細明體" w:eastAsia="細明體" w:hAnsi="細明體"/>
          <w:sz w:val="20"/>
          <w:szCs w:val="20"/>
        </w:rPr>
        <w:t>“</w:t>
      </w:r>
      <w:r w:rsidR="00A16CFF">
        <w:rPr>
          <w:rFonts w:ascii="細明體" w:eastAsia="細明體" w:hAnsi="細明體" w:hint="eastAsia"/>
          <w:sz w:val="20"/>
          <w:szCs w:val="20"/>
        </w:rPr>
        <w:t>10</w:t>
      </w:r>
      <w:r w:rsidR="00A16CFF">
        <w:rPr>
          <w:rFonts w:ascii="細明體" w:eastAsia="細明體" w:hAnsi="細明體"/>
          <w:sz w:val="20"/>
          <w:szCs w:val="20"/>
        </w:rPr>
        <w:t>”</w:t>
      </w:r>
    </w:p>
    <w:p w:rsidR="007C32C4" w:rsidRDefault="007C32C4" w:rsidP="00C13DC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1861" w:author="馬慈蓮" w:date="2019-07-25T11:52:00Z">
          <w:pPr>
            <w:numPr>
              <w:ilvl w:val="3"/>
              <w:numId w:val="51"/>
            </w:numPr>
            <w:ind w:left="1984" w:hanging="708"/>
            <w:jc w:val="both"/>
          </w:pPr>
        </w:pPrChange>
      </w:pPr>
      <w:r>
        <w:rPr>
          <w:rFonts w:ascii="細明體" w:eastAsia="細明體" w:hAnsi="細明體" w:hint="eastAsia"/>
          <w:sz w:val="20"/>
          <w:szCs w:val="20"/>
        </w:rPr>
        <w:t xml:space="preserve">處理人員 = </w:t>
      </w:r>
      <w:r w:rsidR="00A16CFF">
        <w:rPr>
          <w:rFonts w:ascii="細明體" w:eastAsia="細明體" w:hAnsi="細明體"/>
          <w:sz w:val="20"/>
          <w:szCs w:val="20"/>
        </w:rPr>
        <w:t>“</w:t>
      </w:r>
      <w:r w:rsidR="00A16CFF">
        <w:rPr>
          <w:rFonts w:ascii="細明體" w:eastAsia="細明體" w:hAnsi="細明體" w:hint="eastAsia"/>
          <w:sz w:val="20"/>
          <w:szCs w:val="20"/>
        </w:rPr>
        <w:t>AAI4_B001</w:t>
      </w:r>
      <w:r w:rsidR="00A16CFF">
        <w:rPr>
          <w:rFonts w:ascii="細明體" w:eastAsia="細明體" w:hAnsi="細明體"/>
          <w:sz w:val="20"/>
          <w:szCs w:val="20"/>
        </w:rPr>
        <w:t>”</w:t>
      </w:r>
    </w:p>
    <w:p w:rsidR="007C32C4" w:rsidRDefault="007C32C4" w:rsidP="00C13DC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1862" w:author="馬慈蓮" w:date="2019-07-25T11:52:00Z">
          <w:pPr>
            <w:numPr>
              <w:ilvl w:val="3"/>
              <w:numId w:val="51"/>
            </w:numPr>
            <w:ind w:left="1984" w:hanging="708"/>
            <w:jc w:val="both"/>
          </w:pPr>
        </w:pPrChange>
      </w:pPr>
      <w:r>
        <w:rPr>
          <w:rFonts w:ascii="細明體" w:eastAsia="細明體" w:hAnsi="細明體" w:hint="eastAsia"/>
          <w:sz w:val="20"/>
          <w:szCs w:val="20"/>
        </w:rPr>
        <w:t xml:space="preserve">處理人員姓名 = </w:t>
      </w:r>
      <w:r w:rsidR="00A16CFF">
        <w:rPr>
          <w:rFonts w:ascii="細明體" w:eastAsia="細明體" w:hAnsi="細明體"/>
          <w:sz w:val="20"/>
          <w:szCs w:val="20"/>
        </w:rPr>
        <w:t>“</w:t>
      </w:r>
      <w:r w:rsidR="00362403">
        <w:rPr>
          <w:rFonts w:ascii="細明體" w:eastAsia="細明體" w:hAnsi="細明體" w:hint="eastAsia"/>
          <w:sz w:val="20"/>
          <w:szCs w:val="20"/>
        </w:rPr>
        <w:t>折抵醫療費用</w:t>
      </w:r>
      <w:r w:rsidR="00A16CFF">
        <w:rPr>
          <w:rFonts w:ascii="細明體" w:eastAsia="細明體" w:hAnsi="細明體"/>
          <w:sz w:val="20"/>
          <w:szCs w:val="20"/>
        </w:rPr>
        <w:t>”</w:t>
      </w:r>
    </w:p>
    <w:p w:rsidR="007C32C4" w:rsidRDefault="007C32C4" w:rsidP="00C13DC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1863" w:author="馬慈蓮" w:date="2019-07-25T11:52:00Z">
          <w:pPr>
            <w:numPr>
              <w:ilvl w:val="3"/>
              <w:numId w:val="51"/>
            </w:numPr>
            <w:ind w:left="1984" w:hanging="708"/>
            <w:jc w:val="both"/>
          </w:pPr>
        </w:pPrChange>
      </w:pPr>
      <w:r>
        <w:rPr>
          <w:rFonts w:ascii="細明體" w:eastAsia="細明體" w:hAnsi="細明體" w:hint="eastAsia"/>
          <w:sz w:val="20"/>
          <w:szCs w:val="20"/>
        </w:rPr>
        <w:t xml:space="preserve">處理單位 = </w:t>
      </w:r>
      <w:r w:rsidR="00362403" w:rsidRPr="00362403">
        <w:rPr>
          <w:rFonts w:ascii="細明體" w:eastAsia="細明體" w:hAnsi="細明體"/>
          <w:sz w:val="20"/>
          <w:szCs w:val="20"/>
        </w:rPr>
        <w:t>“</w:t>
      </w:r>
      <w:r w:rsidR="00362403" w:rsidRPr="00362403">
        <w:rPr>
          <w:rFonts w:ascii="細明體" w:eastAsia="細明體" w:hAnsi="細明體" w:hint="eastAsia"/>
          <w:sz w:val="20"/>
          <w:szCs w:val="20"/>
        </w:rPr>
        <w:t>AAI4_B001</w:t>
      </w:r>
      <w:r w:rsidR="00362403" w:rsidRPr="00362403">
        <w:rPr>
          <w:rFonts w:ascii="細明體" w:eastAsia="細明體" w:hAnsi="細明體"/>
          <w:sz w:val="20"/>
          <w:szCs w:val="20"/>
        </w:rPr>
        <w:t>”</w:t>
      </w:r>
    </w:p>
    <w:p w:rsidR="007C32C4" w:rsidRDefault="007C32C4" w:rsidP="00C13DC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1864" w:author="馬慈蓮" w:date="2019-07-25T11:52:00Z">
          <w:pPr>
            <w:numPr>
              <w:ilvl w:val="3"/>
              <w:numId w:val="51"/>
            </w:numPr>
            <w:ind w:left="1984" w:hanging="708"/>
            <w:jc w:val="both"/>
          </w:pPr>
        </w:pPrChange>
      </w:pPr>
      <w:r>
        <w:rPr>
          <w:rFonts w:ascii="細明體" w:eastAsia="細明體" w:hAnsi="細明體" w:hint="eastAsia"/>
          <w:sz w:val="20"/>
          <w:szCs w:val="20"/>
        </w:rPr>
        <w:t xml:space="preserve">程式名稱 = </w:t>
      </w:r>
      <w:r w:rsidR="00362403" w:rsidRPr="00362403">
        <w:rPr>
          <w:rFonts w:ascii="細明體" w:eastAsia="細明體" w:hAnsi="細明體"/>
          <w:sz w:val="20"/>
          <w:szCs w:val="20"/>
        </w:rPr>
        <w:t>“</w:t>
      </w:r>
      <w:r w:rsidR="00362403" w:rsidRPr="00362403">
        <w:rPr>
          <w:rFonts w:ascii="細明體" w:eastAsia="細明體" w:hAnsi="細明體" w:hint="eastAsia"/>
          <w:sz w:val="20"/>
          <w:szCs w:val="20"/>
        </w:rPr>
        <w:t>AAI4_B001</w:t>
      </w:r>
      <w:r w:rsidR="00362403" w:rsidRPr="00362403">
        <w:rPr>
          <w:rFonts w:ascii="細明體" w:eastAsia="細明體" w:hAnsi="細明體"/>
          <w:sz w:val="20"/>
          <w:szCs w:val="20"/>
        </w:rPr>
        <w:t>”</w:t>
      </w:r>
    </w:p>
    <w:p w:rsidR="00C12025" w:rsidRDefault="00C12025" w:rsidP="00C13DC1">
      <w:pPr>
        <w:numPr>
          <w:ilvl w:val="1"/>
          <w:numId w:val="32"/>
        </w:numPr>
        <w:jc w:val="both"/>
        <w:rPr>
          <w:ins w:id="1865" w:author="馬慈蓮" w:date="2017-03-06T13:55:00Z"/>
          <w:rFonts w:ascii="細明體" w:eastAsia="細明體" w:hAnsi="細明體"/>
          <w:sz w:val="20"/>
          <w:szCs w:val="20"/>
        </w:rPr>
        <w:pPrChange w:id="1866" w:author="馬慈蓮" w:date="2019-07-25T11:52:00Z">
          <w:pPr>
            <w:numPr>
              <w:ilvl w:val="1"/>
              <w:numId w:val="51"/>
            </w:numPr>
            <w:ind w:left="992" w:hanging="567"/>
            <w:jc w:val="both"/>
          </w:pPr>
        </w:pPrChange>
      </w:pPr>
      <w:ins w:id="1867" w:author="馬慈蓮" w:date="2017-03-06T13:55:00Z">
        <w:r>
          <w:rPr>
            <w:rFonts w:ascii="細明體" w:eastAsia="細明體" w:hAnsi="細明體" w:hint="eastAsia"/>
            <w:sz w:val="20"/>
            <w:szCs w:val="20"/>
          </w:rPr>
          <w:t>寫入點收點交檔：</w:t>
        </w:r>
      </w:ins>
      <w:ins w:id="1868" w:author="馬慈蓮" w:date="2017-10-30T10:46:00Z">
        <w:r w:rsidR="00492216">
          <w:rPr>
            <w:rFonts w:ascii="細明體" w:eastAsia="細明體" w:hAnsi="細明體" w:hint="eastAsia"/>
            <w:sz w:val="20"/>
            <w:szCs w:val="20"/>
          </w:rPr>
          <w:t>取消寫入</w:t>
        </w:r>
      </w:ins>
    </w:p>
    <w:p w:rsidR="00C12025" w:rsidRDefault="00CF4F6A" w:rsidP="00C13DC1">
      <w:pPr>
        <w:numPr>
          <w:ilvl w:val="2"/>
          <w:numId w:val="32"/>
        </w:numPr>
        <w:jc w:val="both"/>
        <w:rPr>
          <w:ins w:id="1869" w:author="馬慈蓮" w:date="2017-03-06T14:37:00Z"/>
          <w:rFonts w:ascii="細明體" w:eastAsia="細明體" w:hAnsi="細明體"/>
          <w:sz w:val="20"/>
          <w:szCs w:val="20"/>
        </w:rPr>
        <w:pPrChange w:id="1870" w:author="馬慈蓮" w:date="2019-07-25T11:52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1871" w:author="馬慈蓮" w:date="2017-03-06T14:37:00Z">
        <w:r>
          <w:rPr>
            <w:rFonts w:ascii="細明體" w:eastAsia="細明體" w:hAnsi="細明體" w:hint="eastAsia"/>
            <w:sz w:val="20"/>
            <w:szCs w:val="20"/>
          </w:rPr>
          <w:t>SET DTAAX020BO</w:t>
        </w:r>
      </w:ins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1916"/>
        <w:gridCol w:w="3546"/>
        <w:gridCol w:w="2436"/>
      </w:tblGrid>
      <w:tr w:rsidR="002D31C7" w:rsidRPr="00C9259B" w:rsidTr="007C17C7">
        <w:trPr>
          <w:ins w:id="1872" w:author="馬慈蓮" w:date="2017-03-06T14:38:00Z"/>
        </w:trPr>
        <w:tc>
          <w:tcPr>
            <w:tcW w:w="2098" w:type="dxa"/>
            <w:shd w:val="clear" w:color="auto" w:fill="D9D9D9"/>
          </w:tcPr>
          <w:p w:rsidR="002D31C7" w:rsidRPr="00C9259B" w:rsidRDefault="002D31C7" w:rsidP="007C17C7">
            <w:pPr>
              <w:jc w:val="both"/>
              <w:rPr>
                <w:ins w:id="1873" w:author="馬慈蓮" w:date="2017-03-06T14:38:00Z"/>
                <w:rFonts w:ascii="細明體" w:eastAsia="細明體" w:hAnsi="細明體"/>
                <w:b/>
                <w:sz w:val="20"/>
                <w:szCs w:val="20"/>
              </w:rPr>
            </w:pPr>
            <w:ins w:id="1874" w:author="馬慈蓮" w:date="2017-03-06T14:38:00Z">
              <w:r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DTAAX020</w:t>
              </w:r>
            </w:ins>
          </w:p>
        </w:tc>
        <w:tc>
          <w:tcPr>
            <w:tcW w:w="1916" w:type="dxa"/>
            <w:shd w:val="clear" w:color="auto" w:fill="D9D9D9"/>
          </w:tcPr>
          <w:p w:rsidR="002D31C7" w:rsidRPr="00C9259B" w:rsidRDefault="002D31C7" w:rsidP="007C17C7">
            <w:pPr>
              <w:jc w:val="both"/>
              <w:rPr>
                <w:ins w:id="1875" w:author="馬慈蓮" w:date="2017-03-06T14:38:00Z"/>
                <w:rFonts w:ascii="細明體" w:eastAsia="細明體" w:hAnsi="細明體"/>
                <w:b/>
                <w:sz w:val="20"/>
                <w:szCs w:val="20"/>
              </w:rPr>
            </w:pPr>
          </w:p>
        </w:tc>
        <w:tc>
          <w:tcPr>
            <w:tcW w:w="3546" w:type="dxa"/>
            <w:shd w:val="clear" w:color="auto" w:fill="D9D9D9"/>
          </w:tcPr>
          <w:p w:rsidR="002D31C7" w:rsidRPr="00C9259B" w:rsidRDefault="002D31C7" w:rsidP="007C17C7">
            <w:pPr>
              <w:jc w:val="both"/>
              <w:rPr>
                <w:ins w:id="1876" w:author="馬慈蓮" w:date="2017-03-06T14:38:00Z"/>
                <w:rFonts w:ascii="細明體" w:eastAsia="細明體" w:hAnsi="細明體" w:hint="eastAsia"/>
                <w:b/>
                <w:sz w:val="20"/>
                <w:szCs w:val="20"/>
              </w:rPr>
            </w:pPr>
            <w:ins w:id="1877" w:author="馬慈蓮" w:date="2017-03-06T14:38:00Z">
              <w:r w:rsidRPr="00C9259B"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欄位</w:t>
              </w:r>
            </w:ins>
          </w:p>
        </w:tc>
        <w:tc>
          <w:tcPr>
            <w:tcW w:w="2436" w:type="dxa"/>
            <w:shd w:val="clear" w:color="auto" w:fill="D9D9D9"/>
          </w:tcPr>
          <w:p w:rsidR="002D31C7" w:rsidRPr="00C9259B" w:rsidRDefault="002D31C7" w:rsidP="007C17C7">
            <w:pPr>
              <w:jc w:val="both"/>
              <w:rPr>
                <w:ins w:id="1878" w:author="馬慈蓮" w:date="2017-03-06T14:38:00Z"/>
                <w:rFonts w:ascii="細明體" w:eastAsia="細明體" w:hAnsi="細明體" w:hint="eastAsia"/>
                <w:b/>
                <w:sz w:val="20"/>
                <w:szCs w:val="20"/>
              </w:rPr>
            </w:pPr>
            <w:ins w:id="1879" w:author="馬慈蓮" w:date="2017-03-06T14:38:00Z">
              <w:r w:rsidRPr="00C9259B"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備註</w:t>
              </w:r>
            </w:ins>
          </w:p>
        </w:tc>
      </w:tr>
      <w:tr w:rsidR="002D31C7" w:rsidRPr="00C9259B" w:rsidTr="007C17C7">
        <w:trPr>
          <w:ins w:id="1880" w:author="馬慈蓮" w:date="2017-03-06T14:38:00Z"/>
        </w:trPr>
        <w:tc>
          <w:tcPr>
            <w:tcW w:w="2098" w:type="dxa"/>
            <w:shd w:val="clear" w:color="auto" w:fill="auto"/>
            <w:vAlign w:val="center"/>
          </w:tcPr>
          <w:p w:rsidR="002D31C7" w:rsidRPr="00C9259B" w:rsidRDefault="00103ED0" w:rsidP="007C17C7">
            <w:pPr>
              <w:jc w:val="both"/>
              <w:rPr>
                <w:ins w:id="1881" w:author="馬慈蓮" w:date="2017-03-06T14:38:00Z"/>
                <w:rFonts w:ascii="細明體" w:eastAsia="細明體" w:hAnsi="細明體"/>
                <w:sz w:val="20"/>
                <w:szCs w:val="20"/>
              </w:rPr>
            </w:pPr>
            <w:ins w:id="1882" w:author="馬慈蓮" w:date="2017-03-06T14:40:00Z">
              <w:r w:rsidRPr="00103ED0">
                <w:rPr>
                  <w:rFonts w:ascii="細明體" w:eastAsia="細明體" w:hAnsi="細明體" w:hint="eastAsia"/>
                  <w:sz w:val="20"/>
                  <w:szCs w:val="20"/>
                </w:rPr>
                <w:t>文件代碼</w:t>
              </w:r>
            </w:ins>
          </w:p>
        </w:tc>
        <w:tc>
          <w:tcPr>
            <w:tcW w:w="1916" w:type="dxa"/>
            <w:shd w:val="clear" w:color="auto" w:fill="auto"/>
            <w:vAlign w:val="center"/>
          </w:tcPr>
          <w:p w:rsidR="002D31C7" w:rsidRPr="00C9259B" w:rsidRDefault="00104E2A" w:rsidP="007C17C7">
            <w:pPr>
              <w:jc w:val="both"/>
              <w:rPr>
                <w:ins w:id="1883" w:author="馬慈蓮" w:date="2017-03-06T14:38:00Z"/>
                <w:rFonts w:ascii="細明體" w:eastAsia="細明體" w:hAnsi="細明體"/>
                <w:sz w:val="20"/>
                <w:szCs w:val="20"/>
              </w:rPr>
            </w:pPr>
            <w:ins w:id="1884" w:author="馬慈蓮" w:date="2017-03-06T14:39:00Z">
              <w:r w:rsidRPr="00104E2A">
                <w:rPr>
                  <w:rFonts w:ascii="細明體" w:eastAsia="細明體" w:hAnsi="細明體"/>
                  <w:sz w:val="20"/>
                  <w:szCs w:val="20"/>
                </w:rPr>
                <w:t>IMG_KIND</w:t>
              </w:r>
            </w:ins>
          </w:p>
        </w:tc>
        <w:tc>
          <w:tcPr>
            <w:tcW w:w="3546" w:type="dxa"/>
            <w:shd w:val="clear" w:color="auto" w:fill="auto"/>
            <w:vAlign w:val="center"/>
          </w:tcPr>
          <w:p w:rsidR="002D31C7" w:rsidRPr="00C9259B" w:rsidRDefault="00D53BED" w:rsidP="007C17C7">
            <w:pPr>
              <w:jc w:val="both"/>
              <w:rPr>
                <w:ins w:id="1885" w:author="馬慈蓮" w:date="2017-03-06T14:38:00Z"/>
                <w:rFonts w:ascii="細明體" w:eastAsia="細明體" w:hAnsi="細明體"/>
                <w:sz w:val="20"/>
                <w:szCs w:val="20"/>
              </w:rPr>
            </w:pPr>
            <w:ins w:id="1886" w:author="馬慈蓮" w:date="2017-03-06T14:56:00Z">
              <w:r>
                <w:rPr>
                  <w:rFonts w:ascii="細明體" w:eastAsia="細明體" w:hAnsi="細明體"/>
                  <w:sz w:val="20"/>
                  <w:szCs w:val="20"/>
                </w:rPr>
                <w:t>“</w:t>
              </w:r>
              <w:r w:rsidRPr="00D53BED">
                <w:rPr>
                  <w:rFonts w:ascii="細明體" w:eastAsia="細明體" w:hAnsi="細明體"/>
                  <w:sz w:val="20"/>
                  <w:szCs w:val="20"/>
                </w:rPr>
                <w:t>AA02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”</w:t>
              </w:r>
            </w:ins>
          </w:p>
        </w:tc>
        <w:tc>
          <w:tcPr>
            <w:tcW w:w="2436" w:type="dxa"/>
            <w:shd w:val="clear" w:color="auto" w:fill="auto"/>
          </w:tcPr>
          <w:p w:rsidR="002D31C7" w:rsidRPr="00C9259B" w:rsidRDefault="002D31C7" w:rsidP="007C17C7">
            <w:pPr>
              <w:jc w:val="both"/>
              <w:rPr>
                <w:ins w:id="1887" w:author="馬慈蓮" w:date="2017-03-06T14:38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104E2A" w:rsidRPr="00C9259B" w:rsidTr="007C17C7">
        <w:trPr>
          <w:ins w:id="1888" w:author="馬慈蓮" w:date="2017-03-06T14:39:00Z"/>
        </w:trPr>
        <w:tc>
          <w:tcPr>
            <w:tcW w:w="2098" w:type="dxa"/>
            <w:shd w:val="clear" w:color="auto" w:fill="auto"/>
            <w:vAlign w:val="center"/>
          </w:tcPr>
          <w:p w:rsidR="00104E2A" w:rsidRPr="00104E2A" w:rsidRDefault="00103ED0" w:rsidP="007C17C7">
            <w:pPr>
              <w:jc w:val="both"/>
              <w:rPr>
                <w:ins w:id="1889" w:author="馬慈蓮" w:date="2017-03-06T14:39:00Z"/>
                <w:rFonts w:ascii="細明體" w:eastAsia="細明體" w:hAnsi="細明體"/>
                <w:sz w:val="20"/>
                <w:szCs w:val="20"/>
              </w:rPr>
            </w:pPr>
            <w:ins w:id="1890" w:author="馬慈蓮" w:date="2017-03-06T14:40:00Z">
              <w:r w:rsidRPr="00103ED0">
                <w:rPr>
                  <w:rFonts w:ascii="細明體" w:eastAsia="細明體" w:hAnsi="細明體" w:hint="eastAsia"/>
                  <w:sz w:val="20"/>
                  <w:szCs w:val="20"/>
                </w:rPr>
                <w:t>收據號碼</w:t>
              </w:r>
            </w:ins>
          </w:p>
        </w:tc>
        <w:tc>
          <w:tcPr>
            <w:tcW w:w="1916" w:type="dxa"/>
            <w:shd w:val="clear" w:color="auto" w:fill="auto"/>
            <w:vAlign w:val="center"/>
          </w:tcPr>
          <w:p w:rsidR="00104E2A" w:rsidRPr="00104E2A" w:rsidRDefault="00103ED0" w:rsidP="007C17C7">
            <w:pPr>
              <w:jc w:val="both"/>
              <w:rPr>
                <w:ins w:id="1891" w:author="馬慈蓮" w:date="2017-03-06T14:39:00Z"/>
                <w:rFonts w:ascii="細明體" w:eastAsia="細明體" w:hAnsi="細明體"/>
                <w:sz w:val="20"/>
                <w:szCs w:val="20"/>
              </w:rPr>
            </w:pPr>
            <w:ins w:id="1892" w:author="馬慈蓮" w:date="2017-03-06T14:39:00Z">
              <w:r w:rsidRPr="00103ED0">
                <w:rPr>
                  <w:rFonts w:ascii="細明體" w:eastAsia="細明體" w:hAnsi="細明體"/>
                  <w:sz w:val="20"/>
                  <w:szCs w:val="20"/>
                </w:rPr>
                <w:t>RCPT_NO</w:t>
              </w:r>
            </w:ins>
          </w:p>
        </w:tc>
        <w:tc>
          <w:tcPr>
            <w:tcW w:w="3546" w:type="dxa"/>
            <w:shd w:val="clear" w:color="auto" w:fill="auto"/>
            <w:vAlign w:val="center"/>
          </w:tcPr>
          <w:p w:rsidR="00657756" w:rsidRPr="00C9259B" w:rsidRDefault="00657756" w:rsidP="000F6C23">
            <w:pPr>
              <w:jc w:val="both"/>
              <w:rPr>
                <w:ins w:id="1893" w:author="馬慈蓮" w:date="2017-03-06T14:39:00Z"/>
                <w:rFonts w:ascii="細明體" w:eastAsia="細明體" w:hAnsi="細明體" w:hint="eastAsia"/>
                <w:sz w:val="20"/>
                <w:szCs w:val="20"/>
              </w:rPr>
            </w:pPr>
            <w:ins w:id="1894" w:author="馬慈蓮" w:date="2017-03-06T14:5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DTAAA00</w:t>
              </w:r>
            </w:ins>
            <w:ins w:id="1895" w:author="馬慈蓮" w:date="2017-03-06T14:57:00Z">
              <w:r w:rsidR="000F6C23">
                <w:rPr>
                  <w:rFonts w:ascii="細明體" w:eastAsia="細明體" w:hAnsi="細明體" w:hint="eastAsia"/>
                  <w:sz w:val="20"/>
                  <w:szCs w:val="20"/>
                </w:rPr>
                <w:t>3</w:t>
              </w:r>
            </w:ins>
            <w:ins w:id="1896" w:author="馬慈蓮" w:date="2017-03-06T14:5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.</w:t>
              </w:r>
            </w:ins>
            <w:ins w:id="1897" w:author="馬慈蓮" w:date="2017-03-06T14:57:00Z">
              <w:r w:rsidR="000F6C23">
                <w:rPr>
                  <w:rFonts w:ascii="細明體" w:eastAsia="細明體" w:hAnsi="細明體" w:hint="eastAsia"/>
                  <w:sz w:val="20"/>
                  <w:szCs w:val="20"/>
                </w:rPr>
                <w:t>受理編號</w:t>
              </w:r>
            </w:ins>
          </w:p>
        </w:tc>
        <w:tc>
          <w:tcPr>
            <w:tcW w:w="2436" w:type="dxa"/>
            <w:shd w:val="clear" w:color="auto" w:fill="auto"/>
          </w:tcPr>
          <w:p w:rsidR="00104E2A" w:rsidRPr="00C9259B" w:rsidRDefault="00104E2A" w:rsidP="007C17C7">
            <w:pPr>
              <w:jc w:val="both"/>
              <w:rPr>
                <w:ins w:id="1898" w:author="馬慈蓮" w:date="2017-03-06T14:39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104E2A" w:rsidRPr="00C9259B" w:rsidTr="007C17C7">
        <w:trPr>
          <w:ins w:id="1899" w:author="馬慈蓮" w:date="2017-03-06T14:39:00Z"/>
        </w:trPr>
        <w:tc>
          <w:tcPr>
            <w:tcW w:w="2098" w:type="dxa"/>
            <w:shd w:val="clear" w:color="auto" w:fill="auto"/>
            <w:vAlign w:val="center"/>
          </w:tcPr>
          <w:p w:rsidR="00104E2A" w:rsidRPr="00104E2A" w:rsidRDefault="00103ED0" w:rsidP="007C17C7">
            <w:pPr>
              <w:jc w:val="both"/>
              <w:rPr>
                <w:ins w:id="1900" w:author="馬慈蓮" w:date="2017-03-06T14:39:00Z"/>
                <w:rFonts w:ascii="細明體" w:eastAsia="細明體" w:hAnsi="細明體"/>
                <w:sz w:val="20"/>
                <w:szCs w:val="20"/>
              </w:rPr>
            </w:pPr>
            <w:ins w:id="1901" w:author="馬慈蓮" w:date="2017-03-06T14:40:00Z">
              <w:r w:rsidRPr="00103ED0">
                <w:rPr>
                  <w:rFonts w:ascii="細明體" w:eastAsia="細明體" w:hAnsi="細明體" w:hint="eastAsia"/>
                  <w:sz w:val="20"/>
                  <w:szCs w:val="20"/>
                </w:rPr>
                <w:t>交易序號</w:t>
              </w:r>
            </w:ins>
          </w:p>
        </w:tc>
        <w:tc>
          <w:tcPr>
            <w:tcW w:w="1916" w:type="dxa"/>
            <w:shd w:val="clear" w:color="auto" w:fill="auto"/>
            <w:vAlign w:val="center"/>
          </w:tcPr>
          <w:p w:rsidR="00104E2A" w:rsidRPr="00104E2A" w:rsidRDefault="00103ED0" w:rsidP="007C17C7">
            <w:pPr>
              <w:jc w:val="both"/>
              <w:rPr>
                <w:ins w:id="1902" w:author="馬慈蓮" w:date="2017-03-06T14:39:00Z"/>
                <w:rFonts w:ascii="細明體" w:eastAsia="細明體" w:hAnsi="細明體"/>
                <w:sz w:val="20"/>
                <w:szCs w:val="20"/>
              </w:rPr>
            </w:pPr>
            <w:ins w:id="1903" w:author="馬慈蓮" w:date="2017-03-06T14:39:00Z">
              <w:r w:rsidRPr="00103ED0">
                <w:rPr>
                  <w:rFonts w:ascii="細明體" w:eastAsia="細明體" w:hAnsi="細明體"/>
                  <w:sz w:val="20"/>
                  <w:szCs w:val="20"/>
                </w:rPr>
                <w:t>TRN_SER_NO</w:t>
              </w:r>
            </w:ins>
          </w:p>
        </w:tc>
        <w:tc>
          <w:tcPr>
            <w:tcW w:w="3546" w:type="dxa"/>
            <w:shd w:val="clear" w:color="auto" w:fill="auto"/>
            <w:vAlign w:val="center"/>
          </w:tcPr>
          <w:p w:rsidR="00104E2A" w:rsidRPr="00C9259B" w:rsidRDefault="001F787D" w:rsidP="007C17C7">
            <w:pPr>
              <w:jc w:val="both"/>
              <w:rPr>
                <w:ins w:id="1904" w:author="馬慈蓮" w:date="2017-03-06T14:39:00Z"/>
                <w:rFonts w:ascii="細明體" w:eastAsia="細明體" w:hAnsi="細明體"/>
                <w:sz w:val="20"/>
                <w:szCs w:val="20"/>
              </w:rPr>
            </w:pPr>
            <w:ins w:id="1905" w:author="馬慈蓮" w:date="2017-03-06T14:52:00Z">
              <w:r>
                <w:rPr>
                  <w:rFonts w:ascii="細明體" w:eastAsia="細明體" w:hAnsi="細明體"/>
                  <w:sz w:val="20"/>
                  <w:szCs w:val="20"/>
                </w:rPr>
                <w:t>“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0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”</w:t>
              </w:r>
            </w:ins>
          </w:p>
        </w:tc>
        <w:tc>
          <w:tcPr>
            <w:tcW w:w="2436" w:type="dxa"/>
            <w:shd w:val="clear" w:color="auto" w:fill="auto"/>
          </w:tcPr>
          <w:p w:rsidR="00104E2A" w:rsidRPr="00C9259B" w:rsidRDefault="00104E2A" w:rsidP="007C17C7">
            <w:pPr>
              <w:jc w:val="both"/>
              <w:rPr>
                <w:ins w:id="1906" w:author="馬慈蓮" w:date="2017-03-06T14:39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D31C7" w:rsidRPr="00C9259B" w:rsidTr="007C17C7">
        <w:trPr>
          <w:ins w:id="1907" w:author="馬慈蓮" w:date="2017-03-06T14:38:00Z"/>
        </w:trPr>
        <w:tc>
          <w:tcPr>
            <w:tcW w:w="2098" w:type="dxa"/>
            <w:shd w:val="clear" w:color="auto" w:fill="auto"/>
            <w:vAlign w:val="center"/>
          </w:tcPr>
          <w:p w:rsidR="002D31C7" w:rsidRPr="00C9259B" w:rsidRDefault="00103ED0" w:rsidP="007C17C7">
            <w:pPr>
              <w:jc w:val="both"/>
              <w:rPr>
                <w:ins w:id="1908" w:author="馬慈蓮" w:date="2017-03-06T14:38:00Z"/>
                <w:rFonts w:ascii="細明體" w:eastAsia="細明體" w:hAnsi="細明體"/>
                <w:sz w:val="20"/>
                <w:szCs w:val="20"/>
              </w:rPr>
            </w:pPr>
            <w:ins w:id="1909" w:author="馬慈蓮" w:date="2017-03-06T14:40:00Z">
              <w:r w:rsidRPr="00103ED0">
                <w:rPr>
                  <w:rFonts w:ascii="細明體" w:eastAsia="細明體" w:hAnsi="細明體" w:hint="eastAsia"/>
                  <w:sz w:val="20"/>
                  <w:szCs w:val="20"/>
                </w:rPr>
                <w:t>帳務日期</w:t>
              </w:r>
            </w:ins>
          </w:p>
        </w:tc>
        <w:tc>
          <w:tcPr>
            <w:tcW w:w="1916" w:type="dxa"/>
            <w:shd w:val="clear" w:color="auto" w:fill="auto"/>
            <w:vAlign w:val="center"/>
          </w:tcPr>
          <w:p w:rsidR="002D31C7" w:rsidRPr="00C9259B" w:rsidRDefault="00103ED0" w:rsidP="007C17C7">
            <w:pPr>
              <w:jc w:val="both"/>
              <w:rPr>
                <w:ins w:id="1910" w:author="馬慈蓮" w:date="2017-03-06T14:38:00Z"/>
                <w:rFonts w:ascii="細明體" w:eastAsia="細明體" w:hAnsi="細明體"/>
                <w:sz w:val="20"/>
                <w:szCs w:val="20"/>
              </w:rPr>
            </w:pPr>
            <w:ins w:id="1911" w:author="馬慈蓮" w:date="2017-03-06T14:39:00Z">
              <w:r w:rsidRPr="00103ED0">
                <w:rPr>
                  <w:rFonts w:ascii="細明體" w:eastAsia="細明體" w:hAnsi="細明體"/>
                  <w:sz w:val="20"/>
                  <w:szCs w:val="20"/>
                </w:rPr>
                <w:t>ACNT_DATE</w:t>
              </w:r>
            </w:ins>
          </w:p>
        </w:tc>
        <w:tc>
          <w:tcPr>
            <w:tcW w:w="3546" w:type="dxa"/>
            <w:shd w:val="clear" w:color="auto" w:fill="auto"/>
            <w:vAlign w:val="center"/>
          </w:tcPr>
          <w:p w:rsidR="002D31C7" w:rsidRPr="00C9259B" w:rsidRDefault="000F6C23" w:rsidP="007C17C7">
            <w:pPr>
              <w:jc w:val="both"/>
              <w:rPr>
                <w:ins w:id="1912" w:author="馬慈蓮" w:date="2017-03-06T14:38:00Z"/>
                <w:rFonts w:ascii="細明體" w:eastAsia="細明體" w:hAnsi="細明體" w:hint="eastAsia"/>
                <w:sz w:val="20"/>
                <w:szCs w:val="20"/>
              </w:rPr>
            </w:pPr>
            <w:ins w:id="1913" w:author="馬慈蓮" w:date="2017-03-06T14:5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系統日</w:t>
              </w:r>
            </w:ins>
          </w:p>
        </w:tc>
        <w:tc>
          <w:tcPr>
            <w:tcW w:w="2436" w:type="dxa"/>
            <w:shd w:val="clear" w:color="auto" w:fill="auto"/>
          </w:tcPr>
          <w:p w:rsidR="002D31C7" w:rsidRPr="00C9259B" w:rsidRDefault="00F86003" w:rsidP="007C17C7">
            <w:pPr>
              <w:jc w:val="both"/>
              <w:rPr>
                <w:ins w:id="1914" w:author="馬慈蓮" w:date="2017-03-06T14:38:00Z"/>
                <w:rFonts w:ascii="細明體" w:eastAsia="細明體" w:hAnsi="細明體"/>
                <w:sz w:val="20"/>
                <w:szCs w:val="20"/>
              </w:rPr>
            </w:pPr>
            <w:ins w:id="1915" w:author="馬慈蓮" w:date="2017-03-06T14:5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DATE</w:t>
              </w:r>
            </w:ins>
          </w:p>
        </w:tc>
      </w:tr>
      <w:tr w:rsidR="002D31C7" w:rsidRPr="00C9259B" w:rsidTr="007C17C7">
        <w:trPr>
          <w:ins w:id="1916" w:author="馬慈蓮" w:date="2017-03-06T14:38:00Z"/>
        </w:trPr>
        <w:tc>
          <w:tcPr>
            <w:tcW w:w="2098" w:type="dxa"/>
            <w:shd w:val="clear" w:color="auto" w:fill="auto"/>
            <w:vAlign w:val="center"/>
          </w:tcPr>
          <w:p w:rsidR="002D31C7" w:rsidRPr="00C9259B" w:rsidRDefault="00103ED0" w:rsidP="007C17C7">
            <w:pPr>
              <w:jc w:val="both"/>
              <w:rPr>
                <w:ins w:id="1917" w:author="馬慈蓮" w:date="2017-03-06T14:38:00Z"/>
                <w:rFonts w:ascii="細明體" w:eastAsia="細明體" w:hAnsi="細明體" w:hint="eastAsia"/>
                <w:sz w:val="20"/>
                <w:szCs w:val="20"/>
              </w:rPr>
            </w:pPr>
            <w:ins w:id="1918" w:author="馬慈蓮" w:date="2017-03-06T14:40:00Z">
              <w:r w:rsidRPr="00103ED0">
                <w:rPr>
                  <w:rFonts w:ascii="細明體" w:eastAsia="細明體" w:hAnsi="細明體" w:hint="eastAsia"/>
                  <w:sz w:val="20"/>
                  <w:szCs w:val="20"/>
                </w:rPr>
                <w:t>經辦ID</w:t>
              </w:r>
            </w:ins>
          </w:p>
        </w:tc>
        <w:tc>
          <w:tcPr>
            <w:tcW w:w="1916" w:type="dxa"/>
            <w:shd w:val="clear" w:color="auto" w:fill="auto"/>
            <w:vAlign w:val="center"/>
          </w:tcPr>
          <w:p w:rsidR="002D31C7" w:rsidRPr="00C9259B" w:rsidRDefault="00103ED0" w:rsidP="007C17C7">
            <w:pPr>
              <w:jc w:val="both"/>
              <w:rPr>
                <w:ins w:id="1919" w:author="馬慈蓮" w:date="2017-03-06T14:38:00Z"/>
                <w:rFonts w:ascii="細明體" w:eastAsia="細明體" w:hAnsi="細明體" w:hint="eastAsia"/>
                <w:sz w:val="20"/>
                <w:szCs w:val="20"/>
              </w:rPr>
            </w:pPr>
            <w:ins w:id="1920" w:author="馬慈蓮" w:date="2017-03-06T14:39:00Z">
              <w:r w:rsidRPr="00103ED0">
                <w:rPr>
                  <w:rFonts w:ascii="細明體" w:eastAsia="細明體" w:hAnsi="細明體"/>
                  <w:sz w:val="20"/>
                  <w:szCs w:val="20"/>
                </w:rPr>
                <w:t>EMP_ID</w:t>
              </w:r>
            </w:ins>
          </w:p>
        </w:tc>
        <w:tc>
          <w:tcPr>
            <w:tcW w:w="3546" w:type="dxa"/>
            <w:shd w:val="clear" w:color="auto" w:fill="auto"/>
            <w:vAlign w:val="center"/>
          </w:tcPr>
          <w:p w:rsidR="002D31C7" w:rsidRPr="00C9259B" w:rsidRDefault="000F6C23" w:rsidP="007C17C7">
            <w:pPr>
              <w:jc w:val="both"/>
              <w:rPr>
                <w:ins w:id="1921" w:author="馬慈蓮" w:date="2017-03-06T14:38:00Z"/>
                <w:rFonts w:ascii="細明體" w:eastAsia="細明體" w:hAnsi="細明體" w:hint="eastAsia"/>
                <w:sz w:val="20"/>
                <w:szCs w:val="20"/>
              </w:rPr>
            </w:pPr>
            <w:ins w:id="1922" w:author="馬慈蓮" w:date="2017-03-06T14:5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DTAAA003.受理人員ID</w:t>
              </w:r>
            </w:ins>
          </w:p>
        </w:tc>
        <w:tc>
          <w:tcPr>
            <w:tcW w:w="2436" w:type="dxa"/>
            <w:shd w:val="clear" w:color="auto" w:fill="auto"/>
          </w:tcPr>
          <w:p w:rsidR="002D31C7" w:rsidRPr="00C9259B" w:rsidRDefault="002D31C7" w:rsidP="007C17C7">
            <w:pPr>
              <w:jc w:val="both"/>
              <w:rPr>
                <w:ins w:id="1923" w:author="馬慈蓮" w:date="2017-03-06T14:38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D31C7" w:rsidRPr="00C9259B" w:rsidTr="007C17C7">
        <w:trPr>
          <w:ins w:id="1924" w:author="馬慈蓮" w:date="2017-03-06T14:38:00Z"/>
        </w:trPr>
        <w:tc>
          <w:tcPr>
            <w:tcW w:w="2098" w:type="dxa"/>
            <w:shd w:val="clear" w:color="auto" w:fill="auto"/>
            <w:vAlign w:val="center"/>
          </w:tcPr>
          <w:p w:rsidR="002D31C7" w:rsidRPr="00C9259B" w:rsidRDefault="00103ED0" w:rsidP="007C17C7">
            <w:pPr>
              <w:jc w:val="both"/>
              <w:rPr>
                <w:ins w:id="1925" w:author="馬慈蓮" w:date="2017-03-06T14:38:00Z"/>
                <w:rFonts w:ascii="細明體" w:eastAsia="細明體" w:hAnsi="細明體" w:hint="eastAsia"/>
                <w:sz w:val="20"/>
                <w:szCs w:val="20"/>
              </w:rPr>
            </w:pPr>
            <w:ins w:id="1926" w:author="馬慈蓮" w:date="2017-03-06T14:40:00Z">
              <w:r w:rsidRPr="00103ED0">
                <w:rPr>
                  <w:rFonts w:ascii="細明體" w:eastAsia="細明體" w:hAnsi="細明體" w:hint="eastAsia"/>
                  <w:sz w:val="20"/>
                  <w:szCs w:val="20"/>
                </w:rPr>
                <w:t>給付種類</w:t>
              </w:r>
            </w:ins>
          </w:p>
        </w:tc>
        <w:tc>
          <w:tcPr>
            <w:tcW w:w="1916" w:type="dxa"/>
            <w:shd w:val="clear" w:color="auto" w:fill="auto"/>
            <w:vAlign w:val="center"/>
          </w:tcPr>
          <w:p w:rsidR="002D31C7" w:rsidRPr="00C9259B" w:rsidRDefault="00103ED0" w:rsidP="007C17C7">
            <w:pPr>
              <w:jc w:val="both"/>
              <w:rPr>
                <w:ins w:id="1927" w:author="馬慈蓮" w:date="2017-03-06T14:38:00Z"/>
                <w:rFonts w:ascii="細明體" w:eastAsia="細明體" w:hAnsi="細明體" w:hint="eastAsia"/>
                <w:sz w:val="20"/>
                <w:szCs w:val="20"/>
              </w:rPr>
            </w:pPr>
            <w:ins w:id="1928" w:author="馬慈蓮" w:date="2017-03-06T14:39:00Z">
              <w:r w:rsidRPr="00103ED0">
                <w:rPr>
                  <w:rFonts w:ascii="細明體" w:eastAsia="細明體" w:hAnsi="細明體"/>
                  <w:sz w:val="20"/>
                  <w:szCs w:val="20"/>
                </w:rPr>
                <w:t>PAY_TYPE</w:t>
              </w:r>
            </w:ins>
          </w:p>
        </w:tc>
        <w:tc>
          <w:tcPr>
            <w:tcW w:w="3546" w:type="dxa"/>
            <w:shd w:val="clear" w:color="auto" w:fill="auto"/>
            <w:vAlign w:val="center"/>
          </w:tcPr>
          <w:p w:rsidR="002D31C7" w:rsidRPr="00C9259B" w:rsidRDefault="00865537" w:rsidP="007C17C7">
            <w:pPr>
              <w:jc w:val="both"/>
              <w:rPr>
                <w:ins w:id="1929" w:author="馬慈蓮" w:date="2017-03-06T14:38:00Z"/>
                <w:rFonts w:ascii="細明體" w:eastAsia="細明體" w:hAnsi="細明體" w:hint="eastAsia"/>
                <w:sz w:val="20"/>
                <w:szCs w:val="20"/>
              </w:rPr>
            </w:pPr>
            <w:ins w:id="1930" w:author="馬慈蓮" w:date="2017-03-06T14:52:00Z">
              <w:r>
                <w:rPr>
                  <w:rFonts w:ascii="細明體" w:eastAsia="細明體" w:hAnsi="細明體"/>
                  <w:sz w:val="20"/>
                  <w:szCs w:val="20"/>
                </w:rPr>
                <w:t>“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6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”</w:t>
              </w:r>
            </w:ins>
          </w:p>
        </w:tc>
        <w:tc>
          <w:tcPr>
            <w:tcW w:w="2436" w:type="dxa"/>
            <w:shd w:val="clear" w:color="auto" w:fill="auto"/>
          </w:tcPr>
          <w:p w:rsidR="002D31C7" w:rsidRPr="00C9259B" w:rsidRDefault="002D31C7" w:rsidP="007C17C7">
            <w:pPr>
              <w:jc w:val="both"/>
              <w:rPr>
                <w:ins w:id="1931" w:author="馬慈蓮" w:date="2017-03-06T14:38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103ED0" w:rsidRPr="00103ED0" w:rsidTr="007C17C7">
        <w:trPr>
          <w:ins w:id="1932" w:author="馬慈蓮" w:date="2017-03-06T14:39:00Z"/>
        </w:trPr>
        <w:tc>
          <w:tcPr>
            <w:tcW w:w="2098" w:type="dxa"/>
            <w:shd w:val="clear" w:color="auto" w:fill="auto"/>
            <w:vAlign w:val="center"/>
          </w:tcPr>
          <w:p w:rsidR="00103ED0" w:rsidRPr="00103ED0" w:rsidRDefault="00103ED0" w:rsidP="00103ED0">
            <w:pPr>
              <w:jc w:val="both"/>
              <w:rPr>
                <w:ins w:id="1933" w:author="馬慈蓮" w:date="2017-03-06T14:39:00Z"/>
                <w:rFonts w:ascii="細明體" w:eastAsia="細明體" w:hAnsi="細明體"/>
                <w:sz w:val="20"/>
                <w:szCs w:val="20"/>
              </w:rPr>
            </w:pPr>
            <w:ins w:id="1934" w:author="馬慈蓮" w:date="2017-03-06T14:40:00Z">
              <w:r w:rsidRPr="00103ED0">
                <w:rPr>
                  <w:rFonts w:ascii="細明體" w:eastAsia="細明體" w:hAnsi="細明體" w:hint="eastAsia"/>
                  <w:sz w:val="20"/>
                  <w:szCs w:val="20"/>
                </w:rPr>
                <w:t>給付金額</w:t>
              </w:r>
            </w:ins>
          </w:p>
        </w:tc>
        <w:tc>
          <w:tcPr>
            <w:tcW w:w="1916" w:type="dxa"/>
            <w:shd w:val="clear" w:color="auto" w:fill="auto"/>
            <w:vAlign w:val="center"/>
          </w:tcPr>
          <w:p w:rsidR="00103ED0" w:rsidRPr="00103ED0" w:rsidRDefault="00103ED0" w:rsidP="00103ED0">
            <w:pPr>
              <w:jc w:val="both"/>
              <w:rPr>
                <w:ins w:id="1935" w:author="馬慈蓮" w:date="2017-03-06T14:39:00Z"/>
                <w:rFonts w:ascii="細明體" w:eastAsia="細明體" w:hAnsi="細明體"/>
                <w:sz w:val="20"/>
                <w:szCs w:val="20"/>
              </w:rPr>
            </w:pPr>
            <w:ins w:id="1936" w:author="馬慈蓮" w:date="2017-03-06T14:39:00Z">
              <w:r w:rsidRPr="00103ED0">
                <w:rPr>
                  <w:rFonts w:ascii="細明體" w:eastAsia="細明體" w:hAnsi="細明體"/>
                  <w:sz w:val="20"/>
                  <w:szCs w:val="20"/>
                </w:rPr>
                <w:t>PAY_AMT</w:t>
              </w:r>
            </w:ins>
          </w:p>
        </w:tc>
        <w:tc>
          <w:tcPr>
            <w:tcW w:w="3546" w:type="dxa"/>
            <w:shd w:val="clear" w:color="auto" w:fill="auto"/>
            <w:vAlign w:val="center"/>
          </w:tcPr>
          <w:p w:rsidR="00103ED0" w:rsidRPr="00103ED0" w:rsidRDefault="000E132D" w:rsidP="00103ED0">
            <w:pPr>
              <w:jc w:val="both"/>
              <w:rPr>
                <w:ins w:id="1937" w:author="馬慈蓮" w:date="2017-03-06T14:39:00Z"/>
                <w:rFonts w:ascii="細明體" w:eastAsia="細明體" w:hAnsi="細明體"/>
                <w:sz w:val="20"/>
                <w:szCs w:val="20"/>
              </w:rPr>
            </w:pPr>
            <w:ins w:id="1938" w:author="馬慈蓮" w:date="2017-03-06T14:52:00Z">
              <w:r>
                <w:rPr>
                  <w:rFonts w:ascii="細明體" w:eastAsia="細明體" w:hAnsi="細明體"/>
                  <w:sz w:val="20"/>
                  <w:szCs w:val="20"/>
                </w:rPr>
                <w:t>“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0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”</w:t>
              </w:r>
            </w:ins>
          </w:p>
        </w:tc>
        <w:tc>
          <w:tcPr>
            <w:tcW w:w="2436" w:type="dxa"/>
            <w:shd w:val="clear" w:color="auto" w:fill="auto"/>
          </w:tcPr>
          <w:p w:rsidR="00103ED0" w:rsidRPr="00103ED0" w:rsidRDefault="00103ED0" w:rsidP="00103ED0">
            <w:pPr>
              <w:jc w:val="both"/>
              <w:rPr>
                <w:ins w:id="1939" w:author="馬慈蓮" w:date="2017-03-06T14:39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6655D5" w:rsidRPr="00103ED0" w:rsidTr="007C17C7">
        <w:trPr>
          <w:ins w:id="1940" w:author="馬慈蓮" w:date="2017-03-06T14:39:00Z"/>
        </w:trPr>
        <w:tc>
          <w:tcPr>
            <w:tcW w:w="2098" w:type="dxa"/>
            <w:shd w:val="clear" w:color="auto" w:fill="auto"/>
            <w:vAlign w:val="center"/>
          </w:tcPr>
          <w:p w:rsidR="006655D5" w:rsidRPr="00103ED0" w:rsidRDefault="006655D5" w:rsidP="006655D5">
            <w:pPr>
              <w:jc w:val="both"/>
              <w:rPr>
                <w:ins w:id="1941" w:author="馬慈蓮" w:date="2017-03-06T14:39:00Z"/>
                <w:rFonts w:ascii="細明體" w:eastAsia="細明體" w:hAnsi="細明體"/>
                <w:sz w:val="20"/>
                <w:szCs w:val="20"/>
              </w:rPr>
            </w:pPr>
            <w:ins w:id="1942" w:author="馬慈蓮" w:date="2017-03-06T14:40:00Z">
              <w:r w:rsidRPr="00103ED0">
                <w:rPr>
                  <w:rFonts w:ascii="細明體" w:eastAsia="細明體" w:hAnsi="細明體" w:hint="eastAsia"/>
                  <w:sz w:val="20"/>
                  <w:szCs w:val="20"/>
                </w:rPr>
                <w:t>輸入ID</w:t>
              </w:r>
            </w:ins>
          </w:p>
        </w:tc>
        <w:tc>
          <w:tcPr>
            <w:tcW w:w="1916" w:type="dxa"/>
            <w:shd w:val="clear" w:color="auto" w:fill="auto"/>
            <w:vAlign w:val="center"/>
          </w:tcPr>
          <w:p w:rsidR="006655D5" w:rsidRPr="00103ED0" w:rsidRDefault="006655D5" w:rsidP="006655D5">
            <w:pPr>
              <w:jc w:val="both"/>
              <w:rPr>
                <w:ins w:id="1943" w:author="馬慈蓮" w:date="2017-03-06T14:39:00Z"/>
                <w:rFonts w:ascii="細明體" w:eastAsia="細明體" w:hAnsi="細明體"/>
                <w:sz w:val="20"/>
                <w:szCs w:val="20"/>
              </w:rPr>
            </w:pPr>
            <w:ins w:id="1944" w:author="馬慈蓮" w:date="2017-03-06T14:40:00Z">
              <w:r w:rsidRPr="00103ED0">
                <w:rPr>
                  <w:rFonts w:ascii="細明體" w:eastAsia="細明體" w:hAnsi="細明體"/>
                  <w:sz w:val="20"/>
                  <w:szCs w:val="20"/>
                </w:rPr>
                <w:t>INPUT_ID</w:t>
              </w:r>
            </w:ins>
          </w:p>
        </w:tc>
        <w:tc>
          <w:tcPr>
            <w:tcW w:w="3546" w:type="dxa"/>
            <w:shd w:val="clear" w:color="auto" w:fill="auto"/>
            <w:vAlign w:val="center"/>
          </w:tcPr>
          <w:p w:rsidR="006655D5" w:rsidRPr="00103ED0" w:rsidRDefault="006655D5" w:rsidP="006655D5">
            <w:pPr>
              <w:jc w:val="both"/>
              <w:rPr>
                <w:ins w:id="1945" w:author="馬慈蓮" w:date="2017-03-06T14:39:00Z"/>
                <w:rFonts w:ascii="細明體" w:eastAsia="細明體" w:hAnsi="細明體"/>
                <w:sz w:val="20"/>
                <w:szCs w:val="20"/>
              </w:rPr>
            </w:pPr>
            <w:ins w:id="1946" w:author="馬慈蓮" w:date="2017-03-06T14:5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DTAAA003.受理人員ID</w:t>
              </w:r>
            </w:ins>
          </w:p>
        </w:tc>
        <w:tc>
          <w:tcPr>
            <w:tcW w:w="2436" w:type="dxa"/>
            <w:shd w:val="clear" w:color="auto" w:fill="auto"/>
          </w:tcPr>
          <w:p w:rsidR="006655D5" w:rsidRPr="00103ED0" w:rsidRDefault="006655D5" w:rsidP="006655D5">
            <w:pPr>
              <w:jc w:val="both"/>
              <w:rPr>
                <w:ins w:id="1947" w:author="馬慈蓮" w:date="2017-03-06T14:39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6655D5" w:rsidRPr="00103ED0" w:rsidTr="007C17C7">
        <w:trPr>
          <w:ins w:id="1948" w:author="馬慈蓮" w:date="2017-03-06T14:39:00Z"/>
        </w:trPr>
        <w:tc>
          <w:tcPr>
            <w:tcW w:w="2098" w:type="dxa"/>
            <w:shd w:val="clear" w:color="auto" w:fill="auto"/>
            <w:vAlign w:val="center"/>
          </w:tcPr>
          <w:p w:rsidR="006655D5" w:rsidRPr="00103ED0" w:rsidRDefault="006655D5" w:rsidP="006655D5">
            <w:pPr>
              <w:jc w:val="both"/>
              <w:rPr>
                <w:ins w:id="1949" w:author="馬慈蓮" w:date="2017-03-06T14:39:00Z"/>
                <w:rFonts w:ascii="細明體" w:eastAsia="細明體" w:hAnsi="細明體"/>
                <w:sz w:val="20"/>
                <w:szCs w:val="20"/>
              </w:rPr>
            </w:pPr>
            <w:ins w:id="1950" w:author="馬慈蓮" w:date="2017-03-06T14:42:00Z">
              <w:r w:rsidRPr="00103ED0">
                <w:rPr>
                  <w:rFonts w:ascii="細明體" w:eastAsia="細明體" w:hAnsi="細明體" w:hint="eastAsia"/>
                  <w:sz w:val="20"/>
                  <w:szCs w:val="20"/>
                </w:rPr>
                <w:t>輸入單位</w:t>
              </w:r>
            </w:ins>
          </w:p>
        </w:tc>
        <w:tc>
          <w:tcPr>
            <w:tcW w:w="1916" w:type="dxa"/>
            <w:shd w:val="clear" w:color="auto" w:fill="auto"/>
            <w:vAlign w:val="center"/>
          </w:tcPr>
          <w:p w:rsidR="006655D5" w:rsidRPr="00103ED0" w:rsidRDefault="006655D5" w:rsidP="006655D5">
            <w:pPr>
              <w:jc w:val="both"/>
              <w:rPr>
                <w:ins w:id="1951" w:author="馬慈蓮" w:date="2017-03-06T14:39:00Z"/>
                <w:rFonts w:ascii="細明體" w:eastAsia="細明體" w:hAnsi="細明體"/>
                <w:sz w:val="20"/>
                <w:szCs w:val="20"/>
              </w:rPr>
            </w:pPr>
            <w:ins w:id="1952" w:author="馬慈蓮" w:date="2017-03-06T14:40:00Z">
              <w:r w:rsidRPr="00103ED0">
                <w:rPr>
                  <w:rFonts w:ascii="細明體" w:eastAsia="細明體" w:hAnsi="細明體"/>
                  <w:sz w:val="20"/>
                  <w:szCs w:val="20"/>
                </w:rPr>
                <w:t>INPUT_DIV_NO</w:t>
              </w:r>
            </w:ins>
          </w:p>
        </w:tc>
        <w:tc>
          <w:tcPr>
            <w:tcW w:w="3546" w:type="dxa"/>
            <w:shd w:val="clear" w:color="auto" w:fill="auto"/>
            <w:vAlign w:val="center"/>
          </w:tcPr>
          <w:p w:rsidR="006655D5" w:rsidRPr="00103ED0" w:rsidRDefault="006655D5" w:rsidP="006655D5">
            <w:pPr>
              <w:jc w:val="both"/>
              <w:rPr>
                <w:ins w:id="1953" w:author="馬慈蓮" w:date="2017-03-06T14:39:00Z"/>
                <w:rFonts w:ascii="細明體" w:eastAsia="細明體" w:hAnsi="細明體" w:hint="eastAsia"/>
                <w:sz w:val="20"/>
                <w:szCs w:val="20"/>
              </w:rPr>
            </w:pPr>
            <w:ins w:id="1954" w:author="馬慈蓮" w:date="2017-03-06T14:5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DTAAA003.受理單位</w:t>
              </w:r>
            </w:ins>
          </w:p>
        </w:tc>
        <w:tc>
          <w:tcPr>
            <w:tcW w:w="2436" w:type="dxa"/>
            <w:shd w:val="clear" w:color="auto" w:fill="auto"/>
          </w:tcPr>
          <w:p w:rsidR="006655D5" w:rsidRPr="00103ED0" w:rsidRDefault="006655D5" w:rsidP="006655D5">
            <w:pPr>
              <w:jc w:val="both"/>
              <w:rPr>
                <w:ins w:id="1955" w:author="馬慈蓮" w:date="2017-03-06T14:39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6655D5" w:rsidRPr="00103ED0" w:rsidTr="007C17C7">
        <w:trPr>
          <w:ins w:id="1956" w:author="馬慈蓮" w:date="2017-03-06T14:39:00Z"/>
        </w:trPr>
        <w:tc>
          <w:tcPr>
            <w:tcW w:w="2098" w:type="dxa"/>
            <w:shd w:val="clear" w:color="auto" w:fill="auto"/>
            <w:vAlign w:val="center"/>
          </w:tcPr>
          <w:p w:rsidR="006655D5" w:rsidRPr="00103ED0" w:rsidRDefault="006655D5" w:rsidP="006655D5">
            <w:pPr>
              <w:jc w:val="both"/>
              <w:rPr>
                <w:ins w:id="1957" w:author="馬慈蓮" w:date="2017-03-06T14:39:00Z"/>
                <w:rFonts w:ascii="細明體" w:eastAsia="細明體" w:hAnsi="細明體" w:hint="eastAsia"/>
                <w:sz w:val="20"/>
                <w:szCs w:val="20"/>
              </w:rPr>
            </w:pPr>
            <w:ins w:id="1958" w:author="馬慈蓮" w:date="2017-03-06T14:42:00Z">
              <w:r w:rsidRPr="00103ED0">
                <w:rPr>
                  <w:rFonts w:ascii="細明體" w:eastAsia="細明體" w:hAnsi="細明體" w:hint="eastAsia"/>
                  <w:sz w:val="20"/>
                  <w:szCs w:val="20"/>
                </w:rPr>
                <w:t>輸入時間</w:t>
              </w:r>
            </w:ins>
          </w:p>
        </w:tc>
        <w:tc>
          <w:tcPr>
            <w:tcW w:w="1916" w:type="dxa"/>
            <w:shd w:val="clear" w:color="auto" w:fill="auto"/>
            <w:vAlign w:val="center"/>
          </w:tcPr>
          <w:p w:rsidR="006655D5" w:rsidRPr="00103ED0" w:rsidRDefault="006655D5" w:rsidP="006655D5">
            <w:pPr>
              <w:jc w:val="both"/>
              <w:rPr>
                <w:ins w:id="1959" w:author="馬慈蓮" w:date="2017-03-06T14:39:00Z"/>
                <w:rFonts w:ascii="細明體" w:eastAsia="細明體" w:hAnsi="細明體" w:hint="eastAsia"/>
                <w:sz w:val="20"/>
                <w:szCs w:val="20"/>
              </w:rPr>
            </w:pPr>
            <w:ins w:id="1960" w:author="馬慈蓮" w:date="2017-03-06T14:40:00Z">
              <w:r w:rsidRPr="00103ED0">
                <w:rPr>
                  <w:rFonts w:ascii="細明體" w:eastAsia="細明體" w:hAnsi="細明體"/>
                  <w:sz w:val="20"/>
                  <w:szCs w:val="20"/>
                </w:rPr>
                <w:t>INPUT_TIME</w:t>
              </w:r>
            </w:ins>
          </w:p>
        </w:tc>
        <w:tc>
          <w:tcPr>
            <w:tcW w:w="3546" w:type="dxa"/>
            <w:shd w:val="clear" w:color="auto" w:fill="auto"/>
            <w:vAlign w:val="center"/>
          </w:tcPr>
          <w:p w:rsidR="006655D5" w:rsidRPr="00103ED0" w:rsidRDefault="00F86003" w:rsidP="006655D5">
            <w:pPr>
              <w:jc w:val="both"/>
              <w:rPr>
                <w:ins w:id="1961" w:author="馬慈蓮" w:date="2017-03-06T14:39:00Z"/>
                <w:rFonts w:ascii="細明體" w:eastAsia="細明體" w:hAnsi="細明體" w:hint="eastAsia"/>
                <w:sz w:val="20"/>
                <w:szCs w:val="20"/>
              </w:rPr>
            </w:pPr>
            <w:ins w:id="1962" w:author="馬慈蓮" w:date="2017-03-06T14:5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系統日</w:t>
              </w:r>
            </w:ins>
          </w:p>
        </w:tc>
        <w:tc>
          <w:tcPr>
            <w:tcW w:w="2436" w:type="dxa"/>
            <w:shd w:val="clear" w:color="auto" w:fill="auto"/>
          </w:tcPr>
          <w:p w:rsidR="006655D5" w:rsidRPr="00103ED0" w:rsidRDefault="00F86003" w:rsidP="006655D5">
            <w:pPr>
              <w:jc w:val="both"/>
              <w:rPr>
                <w:ins w:id="1963" w:author="馬慈蓮" w:date="2017-03-06T14:39:00Z"/>
                <w:rFonts w:ascii="細明體" w:eastAsia="細明體" w:hAnsi="細明體"/>
                <w:sz w:val="20"/>
                <w:szCs w:val="20"/>
              </w:rPr>
            </w:pPr>
            <w:ins w:id="1964" w:author="馬慈蓮" w:date="2017-03-06T14:5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TIMESTAMP</w:t>
              </w:r>
            </w:ins>
          </w:p>
        </w:tc>
      </w:tr>
      <w:tr w:rsidR="006655D5" w:rsidRPr="00103ED0" w:rsidTr="007C17C7">
        <w:trPr>
          <w:ins w:id="1965" w:author="馬慈蓮" w:date="2017-03-06T14:39:00Z"/>
        </w:trPr>
        <w:tc>
          <w:tcPr>
            <w:tcW w:w="2098" w:type="dxa"/>
            <w:shd w:val="clear" w:color="auto" w:fill="auto"/>
            <w:vAlign w:val="center"/>
          </w:tcPr>
          <w:p w:rsidR="006655D5" w:rsidRPr="00103ED0" w:rsidRDefault="006655D5" w:rsidP="006655D5">
            <w:pPr>
              <w:jc w:val="both"/>
              <w:rPr>
                <w:ins w:id="1966" w:author="馬慈蓮" w:date="2017-03-06T14:39:00Z"/>
                <w:rFonts w:ascii="細明體" w:eastAsia="細明體" w:hAnsi="細明體" w:hint="eastAsia"/>
                <w:sz w:val="20"/>
                <w:szCs w:val="20"/>
              </w:rPr>
            </w:pPr>
            <w:ins w:id="1967" w:author="馬慈蓮" w:date="2017-03-06T14:42:00Z">
              <w:r w:rsidRPr="00103ED0">
                <w:rPr>
                  <w:rFonts w:ascii="細明體" w:eastAsia="細明體" w:hAnsi="細明體" w:hint="eastAsia"/>
                  <w:sz w:val="20"/>
                  <w:szCs w:val="20"/>
                </w:rPr>
                <w:t>交易種類</w:t>
              </w:r>
            </w:ins>
          </w:p>
        </w:tc>
        <w:tc>
          <w:tcPr>
            <w:tcW w:w="1916" w:type="dxa"/>
            <w:shd w:val="clear" w:color="auto" w:fill="auto"/>
            <w:vAlign w:val="center"/>
          </w:tcPr>
          <w:p w:rsidR="006655D5" w:rsidRPr="00103ED0" w:rsidRDefault="006655D5" w:rsidP="006655D5">
            <w:pPr>
              <w:jc w:val="both"/>
              <w:rPr>
                <w:ins w:id="1968" w:author="馬慈蓮" w:date="2017-03-06T14:39:00Z"/>
                <w:rFonts w:ascii="細明體" w:eastAsia="細明體" w:hAnsi="細明體" w:hint="eastAsia"/>
                <w:sz w:val="20"/>
                <w:szCs w:val="20"/>
              </w:rPr>
            </w:pPr>
            <w:ins w:id="1969" w:author="馬慈蓮" w:date="2017-03-06T14:40:00Z">
              <w:r w:rsidRPr="00103ED0">
                <w:rPr>
                  <w:rFonts w:ascii="細明體" w:eastAsia="細明體" w:hAnsi="細明體"/>
                  <w:sz w:val="20"/>
                  <w:szCs w:val="20"/>
                </w:rPr>
                <w:t>TRN_KIND</w:t>
              </w:r>
            </w:ins>
          </w:p>
        </w:tc>
        <w:tc>
          <w:tcPr>
            <w:tcW w:w="3546" w:type="dxa"/>
            <w:shd w:val="clear" w:color="auto" w:fill="auto"/>
            <w:vAlign w:val="center"/>
          </w:tcPr>
          <w:p w:rsidR="006655D5" w:rsidRPr="00103ED0" w:rsidRDefault="006655D5" w:rsidP="006655D5">
            <w:pPr>
              <w:jc w:val="both"/>
              <w:rPr>
                <w:ins w:id="1970" w:author="馬慈蓮" w:date="2017-03-06T14:39:00Z"/>
                <w:rFonts w:ascii="細明體" w:eastAsia="細明體" w:hAnsi="細明體" w:hint="eastAsia"/>
                <w:sz w:val="20"/>
                <w:szCs w:val="20"/>
              </w:rPr>
            </w:pPr>
            <w:ins w:id="1971" w:author="馬慈蓮" w:date="2017-03-06T14:53:00Z">
              <w:r>
                <w:rPr>
                  <w:rFonts w:ascii="細明體" w:eastAsia="細明體" w:hAnsi="細明體"/>
                  <w:sz w:val="20"/>
                  <w:szCs w:val="20"/>
                </w:rPr>
                <w:t>“</w:t>
              </w:r>
              <w:r w:rsidRPr="004674DA">
                <w:rPr>
                  <w:rFonts w:ascii="細明體" w:eastAsia="細明體" w:hAnsi="細明體"/>
                  <w:sz w:val="20"/>
                  <w:szCs w:val="20"/>
                </w:rPr>
                <w:t>AAA001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”</w:t>
              </w:r>
            </w:ins>
          </w:p>
        </w:tc>
        <w:tc>
          <w:tcPr>
            <w:tcW w:w="2436" w:type="dxa"/>
            <w:shd w:val="clear" w:color="auto" w:fill="auto"/>
          </w:tcPr>
          <w:p w:rsidR="006655D5" w:rsidRPr="00103ED0" w:rsidRDefault="006655D5" w:rsidP="006655D5">
            <w:pPr>
              <w:jc w:val="both"/>
              <w:rPr>
                <w:ins w:id="1972" w:author="馬慈蓮" w:date="2017-03-06T14:39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6655D5" w:rsidRPr="00C9259B" w:rsidTr="007C17C7">
        <w:trPr>
          <w:ins w:id="1973" w:author="馬慈蓮" w:date="2017-03-06T14:39:00Z"/>
        </w:trPr>
        <w:tc>
          <w:tcPr>
            <w:tcW w:w="2098" w:type="dxa"/>
            <w:shd w:val="clear" w:color="auto" w:fill="auto"/>
            <w:vAlign w:val="center"/>
          </w:tcPr>
          <w:p w:rsidR="006655D5" w:rsidRPr="00C9259B" w:rsidRDefault="006655D5" w:rsidP="006655D5">
            <w:pPr>
              <w:jc w:val="both"/>
              <w:rPr>
                <w:ins w:id="1974" w:author="馬慈蓮" w:date="2017-03-06T14:39:00Z"/>
                <w:rFonts w:ascii="細明體" w:eastAsia="細明體" w:hAnsi="細明體" w:hint="eastAsia"/>
                <w:sz w:val="20"/>
                <w:szCs w:val="20"/>
              </w:rPr>
            </w:pPr>
            <w:ins w:id="1975" w:author="馬慈蓮" w:date="2017-03-06T14:42:00Z">
              <w:r w:rsidRPr="00103ED0">
                <w:rPr>
                  <w:rFonts w:ascii="細明體" w:eastAsia="細明體" w:hAnsi="細明體" w:hint="eastAsia"/>
                  <w:sz w:val="20"/>
                  <w:szCs w:val="20"/>
                </w:rPr>
                <w:t>系統別</w:t>
              </w:r>
            </w:ins>
          </w:p>
        </w:tc>
        <w:tc>
          <w:tcPr>
            <w:tcW w:w="1916" w:type="dxa"/>
            <w:shd w:val="clear" w:color="auto" w:fill="auto"/>
            <w:vAlign w:val="center"/>
          </w:tcPr>
          <w:p w:rsidR="006655D5" w:rsidRPr="00C9259B" w:rsidRDefault="006655D5" w:rsidP="006655D5">
            <w:pPr>
              <w:jc w:val="both"/>
              <w:rPr>
                <w:ins w:id="1976" w:author="馬慈蓮" w:date="2017-03-06T14:39:00Z"/>
                <w:rFonts w:ascii="細明體" w:eastAsia="細明體" w:hAnsi="細明體" w:hint="eastAsia"/>
                <w:sz w:val="20"/>
                <w:szCs w:val="20"/>
              </w:rPr>
            </w:pPr>
            <w:ins w:id="1977" w:author="馬慈蓮" w:date="2017-03-06T14:40:00Z">
              <w:r w:rsidRPr="00103ED0">
                <w:rPr>
                  <w:rFonts w:ascii="細明體" w:eastAsia="細明體" w:hAnsi="細明體"/>
                  <w:sz w:val="20"/>
                  <w:szCs w:val="20"/>
                </w:rPr>
                <w:t>SYS_NO</w:t>
              </w:r>
            </w:ins>
          </w:p>
        </w:tc>
        <w:tc>
          <w:tcPr>
            <w:tcW w:w="3546" w:type="dxa"/>
            <w:shd w:val="clear" w:color="auto" w:fill="auto"/>
            <w:vAlign w:val="center"/>
          </w:tcPr>
          <w:p w:rsidR="006655D5" w:rsidRPr="00C9259B" w:rsidRDefault="006655D5" w:rsidP="006655D5">
            <w:pPr>
              <w:jc w:val="both"/>
              <w:rPr>
                <w:ins w:id="1978" w:author="馬慈蓮" w:date="2017-03-06T14:39:00Z"/>
                <w:rFonts w:ascii="細明體" w:eastAsia="細明體" w:hAnsi="細明體" w:hint="eastAsia"/>
                <w:sz w:val="20"/>
                <w:szCs w:val="20"/>
              </w:rPr>
            </w:pPr>
            <w:ins w:id="1979" w:author="馬慈蓮" w:date="2017-03-06T14:53:00Z">
              <w:r>
                <w:rPr>
                  <w:rFonts w:ascii="細明體" w:eastAsia="細明體" w:hAnsi="細明體"/>
                  <w:sz w:val="20"/>
                  <w:szCs w:val="20"/>
                </w:rPr>
                <w:t>“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AA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”</w:t>
              </w:r>
            </w:ins>
          </w:p>
        </w:tc>
        <w:tc>
          <w:tcPr>
            <w:tcW w:w="2436" w:type="dxa"/>
            <w:shd w:val="clear" w:color="auto" w:fill="auto"/>
          </w:tcPr>
          <w:p w:rsidR="006655D5" w:rsidRPr="00C9259B" w:rsidRDefault="006655D5" w:rsidP="006655D5">
            <w:pPr>
              <w:jc w:val="both"/>
              <w:rPr>
                <w:ins w:id="1980" w:author="馬慈蓮" w:date="2017-03-06T14:39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6655D5" w:rsidRPr="00C9259B" w:rsidTr="00103ED0">
        <w:trPr>
          <w:ins w:id="1981" w:author="馬慈蓮" w:date="2017-03-06T14:39:00Z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5D5" w:rsidRPr="00104E2A" w:rsidRDefault="006655D5" w:rsidP="006655D5">
            <w:pPr>
              <w:jc w:val="both"/>
              <w:rPr>
                <w:ins w:id="1982" w:author="馬慈蓮" w:date="2017-03-06T14:39:00Z"/>
                <w:rFonts w:ascii="細明體" w:eastAsia="細明體" w:hAnsi="細明體"/>
                <w:sz w:val="20"/>
                <w:szCs w:val="20"/>
              </w:rPr>
            </w:pPr>
            <w:ins w:id="1983" w:author="馬慈蓮" w:date="2017-03-06T14:42:00Z">
              <w:r w:rsidRPr="00103ED0">
                <w:rPr>
                  <w:rFonts w:ascii="細明體" w:eastAsia="細明體" w:hAnsi="細明體" w:hint="eastAsia"/>
                  <w:sz w:val="20"/>
                  <w:szCs w:val="20"/>
                </w:rPr>
                <w:t>受款人ID</w:t>
              </w:r>
            </w:ins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5D5" w:rsidRPr="00104E2A" w:rsidRDefault="006655D5" w:rsidP="006655D5">
            <w:pPr>
              <w:jc w:val="both"/>
              <w:rPr>
                <w:ins w:id="1984" w:author="馬慈蓮" w:date="2017-03-06T14:39:00Z"/>
                <w:rFonts w:ascii="細明體" w:eastAsia="細明體" w:hAnsi="細明體"/>
                <w:sz w:val="20"/>
                <w:szCs w:val="20"/>
              </w:rPr>
            </w:pPr>
            <w:ins w:id="1985" w:author="馬慈蓮" w:date="2017-03-06T14:40:00Z">
              <w:r w:rsidRPr="00103ED0">
                <w:rPr>
                  <w:rFonts w:ascii="細明體" w:eastAsia="細明體" w:hAnsi="細明體"/>
                  <w:sz w:val="20"/>
                  <w:szCs w:val="20"/>
                </w:rPr>
                <w:t>ACPT_ID</w:t>
              </w:r>
            </w:ins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5D5" w:rsidRPr="00C9259B" w:rsidRDefault="006655D5" w:rsidP="006655D5">
            <w:pPr>
              <w:jc w:val="both"/>
              <w:rPr>
                <w:ins w:id="1986" w:author="馬慈蓮" w:date="2017-03-06T14:39:00Z"/>
                <w:rFonts w:ascii="細明體" w:eastAsia="細明體" w:hAnsi="細明體"/>
                <w:sz w:val="20"/>
                <w:szCs w:val="20"/>
              </w:rPr>
            </w:pPr>
            <w:ins w:id="1987" w:author="馬慈蓮" w:date="2017-03-06T14:53:00Z">
              <w:r>
                <w:rPr>
                  <w:rFonts w:ascii="細明體" w:eastAsia="細明體" w:hAnsi="細明體"/>
                  <w:sz w:val="20"/>
                  <w:szCs w:val="20"/>
                </w:rPr>
                <w:t>“</w:t>
              </w:r>
              <w:r w:rsidRPr="00C07876">
                <w:rPr>
                  <w:rFonts w:ascii="細明體" w:eastAsia="細明體" w:hAnsi="細明體"/>
                  <w:sz w:val="20"/>
                  <w:szCs w:val="20"/>
                </w:rPr>
                <w:t>AAEJB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”</w:t>
              </w:r>
            </w:ins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5D5" w:rsidRPr="00C9259B" w:rsidRDefault="006655D5" w:rsidP="006655D5">
            <w:pPr>
              <w:jc w:val="both"/>
              <w:rPr>
                <w:ins w:id="1988" w:author="馬慈蓮" w:date="2017-03-06T14:39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6655D5" w:rsidRPr="00C9259B" w:rsidTr="00103ED0">
        <w:trPr>
          <w:ins w:id="1989" w:author="馬慈蓮" w:date="2017-03-06T14:39:00Z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5D5" w:rsidRPr="00104E2A" w:rsidRDefault="006655D5" w:rsidP="006655D5">
            <w:pPr>
              <w:jc w:val="both"/>
              <w:rPr>
                <w:ins w:id="1990" w:author="馬慈蓮" w:date="2017-03-06T14:39:00Z"/>
                <w:rFonts w:ascii="細明體" w:eastAsia="細明體" w:hAnsi="細明體"/>
                <w:sz w:val="20"/>
                <w:szCs w:val="20"/>
              </w:rPr>
            </w:pPr>
            <w:ins w:id="1991" w:author="馬慈蓮" w:date="2017-03-06T14:42:00Z">
              <w:r w:rsidRPr="00103ED0">
                <w:rPr>
                  <w:rFonts w:ascii="細明體" w:eastAsia="細明體" w:hAnsi="細明體" w:hint="eastAsia"/>
                  <w:sz w:val="20"/>
                  <w:szCs w:val="20"/>
                </w:rPr>
                <w:t>受款人姓名</w:t>
              </w:r>
            </w:ins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5D5" w:rsidRPr="00104E2A" w:rsidRDefault="006655D5" w:rsidP="006655D5">
            <w:pPr>
              <w:jc w:val="both"/>
              <w:rPr>
                <w:ins w:id="1992" w:author="馬慈蓮" w:date="2017-03-06T14:39:00Z"/>
                <w:rFonts w:ascii="細明體" w:eastAsia="細明體" w:hAnsi="細明體"/>
                <w:sz w:val="20"/>
                <w:szCs w:val="20"/>
              </w:rPr>
            </w:pPr>
            <w:ins w:id="1993" w:author="馬慈蓮" w:date="2017-03-06T14:40:00Z">
              <w:r w:rsidRPr="00103ED0">
                <w:rPr>
                  <w:rFonts w:ascii="細明體" w:eastAsia="細明體" w:hAnsi="細明體"/>
                  <w:sz w:val="20"/>
                  <w:szCs w:val="20"/>
                </w:rPr>
                <w:t>ACPT_NAME</w:t>
              </w:r>
            </w:ins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5D5" w:rsidRPr="00C9259B" w:rsidRDefault="006655D5" w:rsidP="006655D5">
            <w:pPr>
              <w:jc w:val="both"/>
              <w:rPr>
                <w:ins w:id="1994" w:author="馬慈蓮" w:date="2017-03-06T14:39:00Z"/>
                <w:rFonts w:ascii="細明體" w:eastAsia="細明體" w:hAnsi="細明體"/>
                <w:sz w:val="20"/>
                <w:szCs w:val="20"/>
              </w:rPr>
            </w:pPr>
            <w:ins w:id="1995" w:author="馬慈蓮" w:date="2017-03-06T14:53:00Z">
              <w:r>
                <w:rPr>
                  <w:rFonts w:ascii="細明體" w:eastAsia="細明體" w:hAnsi="細明體"/>
                  <w:sz w:val="20"/>
                  <w:szCs w:val="20"/>
                </w:rPr>
                <w:t>“</w:t>
              </w:r>
              <w:r w:rsidRPr="00C07876">
                <w:rPr>
                  <w:rFonts w:ascii="細明體" w:eastAsia="細明體" w:hAnsi="細明體"/>
                  <w:sz w:val="20"/>
                  <w:szCs w:val="20"/>
                </w:rPr>
                <w:t>AAEJB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”</w:t>
              </w:r>
            </w:ins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5D5" w:rsidRPr="00C9259B" w:rsidRDefault="006655D5" w:rsidP="006655D5">
            <w:pPr>
              <w:jc w:val="both"/>
              <w:rPr>
                <w:ins w:id="1996" w:author="馬慈蓮" w:date="2017-03-06T14:39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7A35BE" w:rsidRPr="00C9259B" w:rsidTr="00103ED0">
        <w:trPr>
          <w:ins w:id="1997" w:author="馬慈蓮" w:date="2017-03-06T14:39:00Z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5BE" w:rsidRPr="00C9259B" w:rsidRDefault="007A35BE" w:rsidP="007A35BE">
            <w:pPr>
              <w:jc w:val="both"/>
              <w:rPr>
                <w:ins w:id="1998" w:author="馬慈蓮" w:date="2017-03-06T14:39:00Z"/>
                <w:rFonts w:ascii="細明體" w:eastAsia="細明體" w:hAnsi="細明體"/>
                <w:sz w:val="20"/>
                <w:szCs w:val="20"/>
              </w:rPr>
            </w:pPr>
            <w:ins w:id="1999" w:author="馬慈蓮" w:date="2017-03-06T14:42:00Z">
              <w:r w:rsidRPr="00103ED0">
                <w:rPr>
                  <w:rFonts w:ascii="細明體" w:eastAsia="細明體" w:hAnsi="細明體" w:hint="eastAsia"/>
                  <w:sz w:val="20"/>
                  <w:szCs w:val="20"/>
                </w:rPr>
                <w:t>服務中心</w:t>
              </w:r>
            </w:ins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5BE" w:rsidRPr="00C9259B" w:rsidRDefault="007A35BE" w:rsidP="007A35BE">
            <w:pPr>
              <w:jc w:val="both"/>
              <w:rPr>
                <w:ins w:id="2000" w:author="馬慈蓮" w:date="2017-03-06T14:39:00Z"/>
                <w:rFonts w:ascii="細明體" w:eastAsia="細明體" w:hAnsi="細明體"/>
                <w:sz w:val="20"/>
                <w:szCs w:val="20"/>
              </w:rPr>
            </w:pPr>
            <w:ins w:id="2001" w:author="馬慈蓮" w:date="2017-03-06T14:40:00Z">
              <w:r w:rsidRPr="00103ED0">
                <w:rPr>
                  <w:rFonts w:ascii="細明體" w:eastAsia="細明體" w:hAnsi="細明體"/>
                  <w:sz w:val="20"/>
                  <w:szCs w:val="20"/>
                </w:rPr>
                <w:t>SERV_DIV_NO</w:t>
              </w:r>
            </w:ins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5BE" w:rsidRPr="00C9259B" w:rsidRDefault="007A35BE" w:rsidP="007A35BE">
            <w:pPr>
              <w:jc w:val="both"/>
              <w:rPr>
                <w:ins w:id="2002" w:author="馬慈蓮" w:date="2017-03-06T14:39:00Z"/>
                <w:rFonts w:ascii="細明體" w:eastAsia="細明體" w:hAnsi="細明體" w:hint="eastAsia"/>
                <w:sz w:val="20"/>
                <w:szCs w:val="20"/>
              </w:rPr>
            </w:pPr>
            <w:ins w:id="2003" w:author="馬慈蓮" w:date="2017-03-06T14:5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DTAAA003.受理單位</w:t>
              </w:r>
            </w:ins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5BE" w:rsidRPr="00C9259B" w:rsidRDefault="007A35BE" w:rsidP="007A35BE">
            <w:pPr>
              <w:jc w:val="both"/>
              <w:rPr>
                <w:ins w:id="2004" w:author="馬慈蓮" w:date="2017-03-06T14:39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017187" w:rsidRPr="00C9259B" w:rsidTr="00103ED0">
        <w:trPr>
          <w:ins w:id="2005" w:author="馬慈蓮" w:date="2017-03-06T14:39:00Z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187" w:rsidRPr="00C9259B" w:rsidRDefault="00017187" w:rsidP="00017187">
            <w:pPr>
              <w:jc w:val="both"/>
              <w:rPr>
                <w:ins w:id="2006" w:author="馬慈蓮" w:date="2017-03-06T14:39:00Z"/>
                <w:rFonts w:ascii="細明體" w:eastAsia="細明體" w:hAnsi="細明體" w:hint="eastAsia"/>
                <w:sz w:val="20"/>
                <w:szCs w:val="20"/>
              </w:rPr>
            </w:pPr>
            <w:ins w:id="2007" w:author="馬慈蓮" w:date="2017-03-06T14:42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鍵值</w:t>
              </w:r>
            </w:ins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187" w:rsidRPr="00C9259B" w:rsidRDefault="00017187" w:rsidP="00017187">
            <w:pPr>
              <w:jc w:val="both"/>
              <w:rPr>
                <w:ins w:id="2008" w:author="馬慈蓮" w:date="2017-03-06T14:39:00Z"/>
                <w:rFonts w:ascii="細明體" w:eastAsia="細明體" w:hAnsi="細明體" w:hint="eastAsia"/>
                <w:sz w:val="20"/>
                <w:szCs w:val="20"/>
              </w:rPr>
            </w:pPr>
            <w:ins w:id="2009" w:author="馬慈蓮" w:date="2017-03-06T14:40:00Z">
              <w:r w:rsidRPr="00103ED0">
                <w:rPr>
                  <w:rFonts w:ascii="細明體" w:eastAsia="細明體" w:hAnsi="細明體"/>
                  <w:sz w:val="20"/>
                  <w:szCs w:val="20"/>
                </w:rPr>
                <w:t>IMG_KEY</w:t>
              </w:r>
            </w:ins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187" w:rsidRPr="00C9259B" w:rsidRDefault="00017187" w:rsidP="00017187">
            <w:pPr>
              <w:jc w:val="both"/>
              <w:rPr>
                <w:ins w:id="2010" w:author="馬慈蓮" w:date="2017-03-06T14:39:00Z"/>
                <w:rFonts w:ascii="細明體" w:eastAsia="細明體" w:hAnsi="細明體" w:hint="eastAsia"/>
                <w:sz w:val="20"/>
                <w:szCs w:val="20"/>
              </w:rPr>
            </w:pPr>
            <w:ins w:id="2011" w:author="馬慈蓮" w:date="2017-03-06T14:58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DTAAA003.受理編號</w:t>
              </w:r>
            </w:ins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7187" w:rsidRPr="00C9259B" w:rsidRDefault="00017187" w:rsidP="00017187">
            <w:pPr>
              <w:jc w:val="both"/>
              <w:rPr>
                <w:ins w:id="2012" w:author="馬慈蓮" w:date="2017-03-06T14:39:00Z"/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CF4F6A" w:rsidRPr="002D31C7" w:rsidRDefault="00CF4F6A" w:rsidP="00CF4F6A">
      <w:pPr>
        <w:ind w:left="1418"/>
        <w:jc w:val="both"/>
        <w:rPr>
          <w:ins w:id="2013" w:author="馬慈蓮" w:date="2017-03-06T13:55:00Z"/>
          <w:rFonts w:ascii="細明體" w:eastAsia="細明體" w:hAnsi="細明體"/>
          <w:sz w:val="20"/>
          <w:szCs w:val="20"/>
        </w:rPr>
        <w:pPrChange w:id="2014" w:author="馬慈蓮" w:date="2017-03-06T14:38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</w:p>
    <w:p w:rsidR="00CC3605" w:rsidRDefault="00CC3605" w:rsidP="00C13DC1">
      <w:pPr>
        <w:numPr>
          <w:ilvl w:val="2"/>
          <w:numId w:val="32"/>
        </w:numPr>
        <w:jc w:val="both"/>
        <w:rPr>
          <w:ins w:id="2015" w:author="馬慈蓮" w:date="2017-03-06T14:59:00Z"/>
          <w:rFonts w:ascii="細明體" w:eastAsia="細明體" w:hAnsi="細明體"/>
          <w:sz w:val="20"/>
          <w:szCs w:val="20"/>
        </w:rPr>
        <w:pPrChange w:id="2016" w:author="馬慈蓮" w:date="2019-07-25T11:52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2017" w:author="馬慈蓮" w:date="2017-03-06T14:59:00Z">
        <w:r>
          <w:rPr>
            <w:rFonts w:ascii="細明體" w:eastAsia="細明體" w:hAnsi="細明體" w:hint="eastAsia"/>
            <w:sz w:val="20"/>
            <w:szCs w:val="20"/>
          </w:rPr>
          <w:t>CALL AA_X0Z020.</w:t>
        </w:r>
        <w:r>
          <w:rPr>
            <w:rFonts w:ascii="細明體" w:eastAsia="細明體" w:hAnsi="細明體"/>
            <w:sz w:val="20"/>
            <w:szCs w:val="20"/>
          </w:rPr>
          <w:t>insertSIGN()</w:t>
        </w:r>
        <w:r>
          <w:rPr>
            <w:rFonts w:ascii="細明體" w:eastAsia="細明體" w:hAnsi="細明體" w:hint="eastAsia"/>
            <w:sz w:val="20"/>
            <w:szCs w:val="20"/>
          </w:rPr>
          <w:t>，傳入參數：DTAAX020BO</w:t>
        </w:r>
        <w:r w:rsidR="005F240A">
          <w:rPr>
            <w:rFonts w:ascii="細明體" w:eastAsia="細明體" w:hAnsi="細明體" w:hint="eastAsia"/>
            <w:sz w:val="20"/>
            <w:szCs w:val="20"/>
          </w:rPr>
          <w:t>。</w:t>
        </w:r>
      </w:ins>
    </w:p>
    <w:p w:rsidR="00CE7021" w:rsidRDefault="00CE7021" w:rsidP="00C13DC1">
      <w:pPr>
        <w:numPr>
          <w:ilvl w:val="2"/>
          <w:numId w:val="32"/>
        </w:numPr>
        <w:jc w:val="both"/>
        <w:rPr>
          <w:ins w:id="2018" w:author="馬慈蓮" w:date="2017-03-06T14:59:00Z"/>
          <w:rFonts w:ascii="細明體" w:eastAsia="細明體" w:hAnsi="細明體"/>
          <w:sz w:val="20"/>
          <w:szCs w:val="20"/>
        </w:rPr>
        <w:pPrChange w:id="2019" w:author="馬慈蓮" w:date="2019-07-25T11:52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2020" w:author="馬慈蓮" w:date="2017-03-06T14:59:00Z">
        <w:r>
          <w:rPr>
            <w:rFonts w:ascii="細明體" w:eastAsia="細明體" w:hAnsi="細明體" w:hint="eastAsia"/>
            <w:sz w:val="20"/>
            <w:szCs w:val="20"/>
          </w:rPr>
          <w:t>執行過程中發生錯誤：</w:t>
        </w:r>
      </w:ins>
    </w:p>
    <w:p w:rsidR="00CE7021" w:rsidRPr="00DC33A4" w:rsidRDefault="00CE7021" w:rsidP="00C13DC1">
      <w:pPr>
        <w:numPr>
          <w:ilvl w:val="3"/>
          <w:numId w:val="32"/>
        </w:numPr>
        <w:jc w:val="both"/>
        <w:rPr>
          <w:ins w:id="2021" w:author="馬慈蓮" w:date="2017-03-06T14:59:00Z"/>
          <w:rFonts w:ascii="細明體" w:eastAsia="細明體" w:hAnsi="細明體" w:hint="eastAsia"/>
          <w:sz w:val="20"/>
          <w:szCs w:val="20"/>
        </w:rPr>
        <w:pPrChange w:id="2022" w:author="馬慈蓮" w:date="2019-07-25T11:52:00Z">
          <w:pPr>
            <w:numPr>
              <w:ilvl w:val="1"/>
              <w:numId w:val="32"/>
            </w:numPr>
            <w:ind w:left="992" w:hanging="567"/>
            <w:jc w:val="both"/>
          </w:pPr>
        </w:pPrChange>
      </w:pPr>
      <w:ins w:id="2023" w:author="馬慈蓮" w:date="2017-03-06T14:59:00Z">
        <w:r>
          <w:rPr>
            <w:rFonts w:ascii="細明體" w:eastAsia="細明體" w:hAnsi="細明體" w:hint="eastAsia"/>
            <w:sz w:val="20"/>
            <w:szCs w:val="20"/>
          </w:rPr>
          <w:t>丟出訊息:</w:t>
        </w:r>
      </w:ins>
      <w:ins w:id="2024" w:author="馬慈蓮" w:date="2017-03-06T15:00:00Z">
        <w:r>
          <w:rPr>
            <w:rFonts w:ascii="細明體" w:eastAsia="細明體" w:hAnsi="細明體" w:hint="eastAsia"/>
            <w:sz w:val="20"/>
            <w:szCs w:val="20"/>
          </w:rPr>
          <w:t>寫入DTAAX020失敗+Exception</w:t>
        </w:r>
      </w:ins>
    </w:p>
    <w:p w:rsidR="000D7244" w:rsidRDefault="00EB3E44" w:rsidP="00C13DC1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2025" w:author="馬慈蓮" w:date="2019-07-25T11:52:00Z">
          <w:pPr>
            <w:numPr>
              <w:ilvl w:val="1"/>
              <w:numId w:val="51"/>
            </w:numPr>
            <w:ind w:left="992" w:hanging="567"/>
            <w:jc w:val="both"/>
          </w:pPr>
        </w:pPrChange>
      </w:pPr>
      <w:r>
        <w:rPr>
          <w:rFonts w:ascii="細明體" w:eastAsia="細明體" w:hAnsi="細明體" w:hint="eastAsia"/>
          <w:sz w:val="20"/>
          <w:szCs w:val="20"/>
        </w:rPr>
        <w:t>以上動作皆成功，</w:t>
      </w:r>
      <w:r w:rsidR="000D7244">
        <w:rPr>
          <w:rFonts w:ascii="細明體" w:eastAsia="細明體" w:hAnsi="細明體" w:hint="eastAsia"/>
          <w:sz w:val="20"/>
          <w:szCs w:val="20"/>
        </w:rPr>
        <w:t>更新</w:t>
      </w:r>
      <w:r w:rsidR="00321FFE">
        <w:rPr>
          <w:rFonts w:ascii="細明體" w:eastAsia="細明體" w:hAnsi="細明體" w:hint="eastAsia"/>
          <w:sz w:val="20"/>
          <w:szCs w:val="20"/>
        </w:rPr>
        <w:t>折抵醫療費用受理檔：</w:t>
      </w:r>
    </w:p>
    <w:p w:rsidR="001D111D" w:rsidRDefault="001D111D" w:rsidP="00C13DC1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2026" w:author="馬慈蓮" w:date="2019-07-25T11:52:00Z">
          <w:pPr>
            <w:numPr>
              <w:ilvl w:val="2"/>
              <w:numId w:val="51"/>
            </w:numPr>
            <w:ind w:left="1418" w:hanging="567"/>
            <w:jc w:val="both"/>
          </w:pPr>
        </w:pPrChange>
      </w:pPr>
      <w:r>
        <w:rPr>
          <w:rFonts w:ascii="細明體" w:eastAsia="細明體" w:hAnsi="細明體" w:hint="eastAsia"/>
          <w:sz w:val="20"/>
          <w:szCs w:val="20"/>
        </w:rPr>
        <w:t>SQL：更新DTAAA401，折抵編號需等於$DTAAA401.折抵編號，</w:t>
      </w:r>
    </w:p>
    <w:p w:rsidR="001D111D" w:rsidRDefault="001D111D" w:rsidP="00C13DC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2027" w:author="馬慈蓮" w:date="2019-07-25T11:52:00Z">
          <w:pPr>
            <w:numPr>
              <w:ilvl w:val="3"/>
              <w:numId w:val="51"/>
            </w:numPr>
            <w:ind w:left="1984" w:hanging="708"/>
            <w:jc w:val="both"/>
          </w:pPr>
        </w:pPrChange>
      </w:pPr>
      <w:r>
        <w:rPr>
          <w:rFonts w:ascii="細明體" w:eastAsia="細明體" w:hAnsi="細明體" w:hint="eastAsia"/>
          <w:sz w:val="20"/>
          <w:szCs w:val="20"/>
        </w:rPr>
        <w:t>SET</w:t>
      </w:r>
      <w:r w:rsidR="00C87321">
        <w:rPr>
          <w:rFonts w:ascii="細明體" w:eastAsia="細明體" w:hAnsi="細明體" w:hint="eastAsia"/>
          <w:sz w:val="20"/>
        </w:rPr>
        <w:t>是否完成受理</w:t>
      </w:r>
      <w:r w:rsidR="00C87321">
        <w:rPr>
          <w:rFonts w:ascii="細明體" w:eastAsia="細明體" w:hAnsi="細明體" w:hint="eastAsia"/>
          <w:sz w:val="20"/>
          <w:szCs w:val="20"/>
        </w:rPr>
        <w:t>(IS_APLY</w:t>
      </w:r>
      <w:r>
        <w:rPr>
          <w:rFonts w:ascii="細明體" w:eastAsia="細明體" w:hAnsi="細明體" w:hint="eastAsia"/>
          <w:sz w:val="20"/>
          <w:szCs w:val="20"/>
        </w:rPr>
        <w:t xml:space="preserve">) = </w:t>
      </w:r>
      <w:r>
        <w:rPr>
          <w:rFonts w:ascii="細明體" w:eastAsia="細明體" w:hAnsi="細明體"/>
          <w:sz w:val="20"/>
          <w:szCs w:val="20"/>
        </w:rPr>
        <w:t>‘</w:t>
      </w:r>
      <w:r>
        <w:rPr>
          <w:rFonts w:ascii="細明體" w:eastAsia="細明體" w:hAnsi="細明體" w:hint="eastAsia"/>
          <w:sz w:val="20"/>
          <w:szCs w:val="20"/>
        </w:rPr>
        <w:t>Y</w:t>
      </w:r>
      <w:r>
        <w:rPr>
          <w:rFonts w:ascii="細明體" w:eastAsia="細明體" w:hAnsi="細明體"/>
          <w:sz w:val="20"/>
          <w:szCs w:val="20"/>
        </w:rPr>
        <w:t>’</w:t>
      </w:r>
      <w:r>
        <w:rPr>
          <w:rFonts w:ascii="細明體" w:eastAsia="細明體" w:hAnsi="細明體" w:hint="eastAsia"/>
          <w:sz w:val="20"/>
          <w:szCs w:val="20"/>
        </w:rPr>
        <w:t xml:space="preserve">， </w:t>
      </w:r>
    </w:p>
    <w:p w:rsidR="001D111D" w:rsidRPr="00BB5058" w:rsidRDefault="001D111D" w:rsidP="00C13DC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2028" w:author="馬慈蓮" w:date="2019-07-25T11:52:00Z">
          <w:pPr>
            <w:numPr>
              <w:ilvl w:val="3"/>
              <w:numId w:val="51"/>
            </w:numPr>
            <w:ind w:left="1984" w:hanging="708"/>
            <w:jc w:val="both"/>
          </w:pPr>
        </w:pPrChange>
      </w:pPr>
      <w:r>
        <w:rPr>
          <w:rFonts w:ascii="細明體" w:eastAsia="細明體" w:hAnsi="細明體" w:hint="eastAsia"/>
          <w:sz w:val="20"/>
          <w:szCs w:val="20"/>
        </w:rPr>
        <w:t>SET</w:t>
      </w:r>
      <w:r w:rsidR="00190D21">
        <w:rPr>
          <w:rFonts w:ascii="細明體" w:eastAsia="細明體" w:hAnsi="細明體" w:hint="eastAsia"/>
          <w:sz w:val="20"/>
        </w:rPr>
        <w:t>受理開始日期</w:t>
      </w:r>
      <w:r>
        <w:rPr>
          <w:rFonts w:ascii="細明體" w:eastAsia="細明體" w:hAnsi="細明體" w:hint="eastAsia"/>
          <w:sz w:val="20"/>
        </w:rPr>
        <w:t>(</w:t>
      </w:r>
      <w:r w:rsidR="00841AED">
        <w:rPr>
          <w:rFonts w:ascii="細明體" w:eastAsia="細明體" w:hAnsi="細明體" w:hint="eastAsia"/>
          <w:snapToGrid w:val="0"/>
          <w:sz w:val="20"/>
          <w:szCs w:val="20"/>
        </w:rPr>
        <w:t>APLY_STR_DATE</w:t>
      </w:r>
      <w:r>
        <w:rPr>
          <w:rFonts w:ascii="細明體" w:eastAsia="細明體" w:hAnsi="細明體" w:hint="eastAsia"/>
          <w:sz w:val="20"/>
        </w:rPr>
        <w:t>)</w:t>
      </w:r>
      <w:r>
        <w:rPr>
          <w:rFonts w:ascii="細明體" w:eastAsia="細明體" w:hAnsi="細明體"/>
          <w:sz w:val="20"/>
        </w:rPr>
        <w:t>=</w:t>
      </w:r>
      <w:r w:rsidRPr="00191F50">
        <w:rPr>
          <w:rFonts w:ascii="細明體" w:eastAsia="細明體" w:hAnsi="細明體" w:hint="eastAsia"/>
          <w:sz w:val="20"/>
          <w:szCs w:val="20"/>
        </w:rPr>
        <w:t xml:space="preserve"> </w:t>
      </w:r>
      <w:r w:rsidRPr="00191F50">
        <w:rPr>
          <w:rFonts w:ascii="細明體" w:eastAsia="細明體" w:hAnsi="細明體" w:hint="eastAsia"/>
          <w:sz w:val="20"/>
        </w:rPr>
        <w:t>$處理開始時間</w:t>
      </w:r>
      <w:r>
        <w:rPr>
          <w:rFonts w:ascii="細明體" w:eastAsia="細明體" w:hAnsi="細明體" w:hint="eastAsia"/>
          <w:sz w:val="20"/>
        </w:rPr>
        <w:t>，</w:t>
      </w:r>
    </w:p>
    <w:p w:rsidR="00EB3E44" w:rsidRDefault="001D111D" w:rsidP="00C13DC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2029" w:author="馬慈蓮" w:date="2019-07-25T11:52:00Z">
          <w:pPr>
            <w:numPr>
              <w:ilvl w:val="3"/>
              <w:numId w:val="51"/>
            </w:numPr>
            <w:ind w:left="1984" w:hanging="708"/>
            <w:jc w:val="both"/>
          </w:pPr>
        </w:pPrChange>
      </w:pPr>
      <w:r>
        <w:rPr>
          <w:rFonts w:ascii="細明體" w:eastAsia="細明體" w:hAnsi="細明體" w:hint="eastAsia"/>
          <w:sz w:val="20"/>
          <w:szCs w:val="20"/>
        </w:rPr>
        <w:t>SET</w:t>
      </w:r>
      <w:r w:rsidR="00190D21">
        <w:rPr>
          <w:rFonts w:ascii="細明體" w:eastAsia="細明體" w:hAnsi="細明體" w:hint="eastAsia"/>
          <w:sz w:val="20"/>
        </w:rPr>
        <w:t>受理完成日期</w:t>
      </w:r>
      <w:r>
        <w:rPr>
          <w:rFonts w:ascii="細明體" w:eastAsia="細明體" w:hAnsi="細明體" w:hint="eastAsia"/>
          <w:sz w:val="20"/>
        </w:rPr>
        <w:t>(</w:t>
      </w:r>
      <w:r w:rsidR="00841AED">
        <w:rPr>
          <w:rFonts w:ascii="細明體" w:eastAsia="細明體" w:hAnsi="細明體" w:hint="eastAsia"/>
          <w:snapToGrid w:val="0"/>
          <w:sz w:val="20"/>
          <w:szCs w:val="20"/>
        </w:rPr>
        <w:t>APLY_END_DATE</w:t>
      </w:r>
      <w:r>
        <w:rPr>
          <w:rFonts w:ascii="細明體" w:eastAsia="細明體" w:hAnsi="細明體" w:hint="eastAsia"/>
          <w:sz w:val="20"/>
        </w:rPr>
        <w:t>)</w:t>
      </w:r>
      <w:r>
        <w:rPr>
          <w:rFonts w:ascii="細明體" w:eastAsia="細明體" w:hAnsi="細明體"/>
          <w:sz w:val="20"/>
        </w:rPr>
        <w:t xml:space="preserve"> = </w:t>
      </w:r>
      <w:r>
        <w:rPr>
          <w:rFonts w:ascii="細明體" w:eastAsia="細明體" w:hAnsi="細明體" w:hint="eastAsia"/>
          <w:sz w:val="20"/>
        </w:rPr>
        <w:t>系統日(TIMESTAMP)</w:t>
      </w:r>
      <w:r w:rsidRPr="00C524D8">
        <w:rPr>
          <w:rFonts w:ascii="細明體" w:eastAsia="細明體" w:hAnsi="細明體" w:hint="eastAsia"/>
          <w:sz w:val="20"/>
          <w:szCs w:val="20"/>
        </w:rPr>
        <w:t>。</w:t>
      </w:r>
    </w:p>
    <w:p w:rsidR="001D111D" w:rsidRDefault="001D111D" w:rsidP="00C13DC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2030" w:author="馬慈蓮" w:date="2019-07-25T11:52:00Z">
          <w:pPr>
            <w:numPr>
              <w:ilvl w:val="3"/>
              <w:numId w:val="51"/>
            </w:numPr>
            <w:ind w:left="1984" w:hanging="708"/>
            <w:jc w:val="both"/>
          </w:pPr>
        </w:pPrChange>
      </w:pPr>
      <w:r>
        <w:rPr>
          <w:rFonts w:ascii="細明體" w:eastAsia="細明體" w:hAnsi="細明體" w:hint="eastAsia"/>
          <w:sz w:val="20"/>
          <w:szCs w:val="20"/>
        </w:rPr>
        <w:t>SET</w:t>
      </w:r>
      <w:r w:rsidR="00F05F28">
        <w:rPr>
          <w:rFonts w:ascii="細明體" w:eastAsia="細明體" w:hAnsi="細明體" w:hint="eastAsia"/>
          <w:sz w:val="20"/>
        </w:rPr>
        <w:t xml:space="preserve">是否完成更新影像 = </w:t>
      </w:r>
      <w:r w:rsidR="00F05F28">
        <w:rPr>
          <w:rFonts w:ascii="細明體" w:eastAsia="細明體" w:hAnsi="細明體"/>
          <w:sz w:val="20"/>
        </w:rPr>
        <w:t>“R”</w:t>
      </w:r>
    </w:p>
    <w:p w:rsidR="00D763B9" w:rsidRPr="005C6E41" w:rsidRDefault="00D763B9" w:rsidP="00C13DC1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2031" w:author="馬慈蓮" w:date="2019-07-25T11:52:00Z">
          <w:pPr>
            <w:numPr>
              <w:ilvl w:val="2"/>
              <w:numId w:val="51"/>
            </w:numPr>
            <w:ind w:left="1418" w:hanging="567"/>
            <w:jc w:val="both"/>
          </w:pPr>
        </w:pPrChange>
      </w:pPr>
      <w:r>
        <w:rPr>
          <w:rFonts w:ascii="細明體" w:eastAsia="細明體" w:hAnsi="細明體" w:hint="eastAsia"/>
          <w:sz w:val="20"/>
          <w:szCs w:val="20"/>
        </w:rPr>
        <w:t>繼續執行下一筆</w:t>
      </w:r>
      <w:r w:rsidR="00C0564B">
        <w:rPr>
          <w:rFonts w:ascii="細明體" w:eastAsia="細明體" w:hAnsi="細明體" w:hint="eastAsia"/>
          <w:sz w:val="20"/>
          <w:szCs w:val="20"/>
        </w:rPr>
        <w:t>。</w:t>
      </w:r>
    </w:p>
    <w:p w:rsidR="002C6DED" w:rsidRPr="002C6DED" w:rsidRDefault="002C6DED" w:rsidP="00C13DC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  <w:pPrChange w:id="2032" w:author="馬慈蓮" w:date="2019-07-25T11:52:00Z">
          <w:pPr>
            <w:pStyle w:val="Tabletext"/>
            <w:keepLines w:val="0"/>
            <w:numPr>
              <w:ilvl w:val="1"/>
              <w:numId w:val="51"/>
            </w:numPr>
            <w:spacing w:after="0" w:line="240" w:lineRule="auto"/>
            <w:ind w:left="992" w:hanging="567"/>
          </w:pPr>
        </w:pPrChange>
      </w:pPr>
      <w:r>
        <w:rPr>
          <w:rFonts w:ascii="細明體" w:eastAsia="細明體" w:hAnsi="細明體" w:hint="eastAsia"/>
          <w:kern w:val="2"/>
          <w:lang w:eastAsia="zh-TW"/>
        </w:rPr>
        <w:t>執行過程發生錯誤</w:t>
      </w:r>
    </w:p>
    <w:p w:rsidR="00B02834" w:rsidRDefault="00B02834" w:rsidP="00C13DC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  <w:pPrChange w:id="2033" w:author="馬慈蓮" w:date="2019-07-25T11:52:00Z">
          <w:pPr>
            <w:pStyle w:val="Tabletext"/>
            <w:keepLines w:val="0"/>
            <w:numPr>
              <w:ilvl w:val="2"/>
              <w:numId w:val="51"/>
            </w:numPr>
            <w:spacing w:after="0" w:line="240" w:lineRule="auto"/>
            <w:ind w:left="1418" w:hanging="567"/>
          </w:pPr>
        </w:pPrChange>
      </w:pPr>
      <w:r>
        <w:rPr>
          <w:rFonts w:ascii="細明體" w:eastAsia="細明體" w:hAnsi="細明體" w:hint="eastAsia"/>
          <w:kern w:val="2"/>
          <w:lang w:eastAsia="zh-TW"/>
        </w:rPr>
        <w:t>SQL：</w:t>
      </w:r>
      <w:r w:rsidRPr="002A3FB2">
        <w:rPr>
          <w:rFonts w:ascii="細明體" w:eastAsia="細明體" w:hAnsi="細明體" w:hint="eastAsia"/>
          <w:kern w:val="2"/>
          <w:lang w:eastAsia="zh-TW"/>
        </w:rPr>
        <w:t>更新DTAAA401，折抵編號需等於$DTAAA401.折抵編號，</w:t>
      </w:r>
    </w:p>
    <w:p w:rsidR="00B02834" w:rsidRDefault="00B02834" w:rsidP="00C13DC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  <w:pPrChange w:id="2034" w:author="馬慈蓮" w:date="2019-07-25T11:52:00Z">
          <w:pPr>
            <w:pStyle w:val="Tabletext"/>
            <w:keepLines w:val="0"/>
            <w:numPr>
              <w:ilvl w:val="3"/>
              <w:numId w:val="51"/>
            </w:numPr>
            <w:spacing w:after="0" w:line="240" w:lineRule="auto"/>
            <w:ind w:left="1984" w:hanging="708"/>
          </w:pPr>
        </w:pPrChange>
      </w:pPr>
      <w:r w:rsidRPr="002A3FB2">
        <w:rPr>
          <w:rFonts w:ascii="細明體" w:eastAsia="細明體" w:hAnsi="細明體" w:hint="eastAsia"/>
          <w:kern w:val="2"/>
          <w:lang w:eastAsia="zh-TW"/>
        </w:rPr>
        <w:t>SET</w:t>
      </w:r>
      <w:r w:rsidR="001C6200" w:rsidRPr="001C6200">
        <w:rPr>
          <w:rFonts w:ascii="細明體" w:eastAsia="細明體" w:hAnsi="細明體" w:hint="eastAsia"/>
          <w:kern w:val="2"/>
          <w:lang w:eastAsia="zh-TW"/>
        </w:rPr>
        <w:t>是否完成受理(IS_APLY)</w:t>
      </w:r>
      <w:r w:rsidRPr="002A3FB2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2A3FB2"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F</w:t>
      </w:r>
      <w:r w:rsidRPr="002A3FB2">
        <w:rPr>
          <w:rFonts w:ascii="細明體" w:eastAsia="細明體" w:hAnsi="細明體"/>
          <w:kern w:val="2"/>
          <w:lang w:eastAsia="zh-TW"/>
        </w:rPr>
        <w:t xml:space="preserve">’， </w:t>
      </w:r>
    </w:p>
    <w:p w:rsidR="00B02834" w:rsidRDefault="00B02834" w:rsidP="00C13DC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  <w:pPrChange w:id="2035" w:author="馬慈蓮" w:date="2019-07-25T11:52:00Z">
          <w:pPr>
            <w:pStyle w:val="Tabletext"/>
            <w:keepLines w:val="0"/>
            <w:numPr>
              <w:ilvl w:val="3"/>
              <w:numId w:val="51"/>
            </w:numPr>
            <w:spacing w:after="0" w:line="240" w:lineRule="auto"/>
            <w:ind w:left="1984" w:hanging="708"/>
          </w:pPr>
        </w:pPrChange>
      </w:pPr>
      <w:r w:rsidRPr="002A3FB2">
        <w:rPr>
          <w:rFonts w:ascii="細明體" w:eastAsia="細明體" w:hAnsi="細明體"/>
          <w:kern w:val="2"/>
          <w:lang w:eastAsia="zh-TW"/>
        </w:rPr>
        <w:t>SET</w:t>
      </w:r>
      <w:r w:rsidR="001C6200" w:rsidRPr="001C6200">
        <w:rPr>
          <w:rFonts w:ascii="細明體" w:eastAsia="細明體" w:hAnsi="細明體" w:hint="eastAsia"/>
          <w:kern w:val="2"/>
          <w:lang w:eastAsia="zh-TW"/>
        </w:rPr>
        <w:t>受理開始日期(APLY_STR_DATE)</w:t>
      </w:r>
      <w:r w:rsidRPr="002A3FB2">
        <w:rPr>
          <w:rFonts w:ascii="細明體" w:eastAsia="細明體" w:hAnsi="細明體"/>
          <w:kern w:val="2"/>
          <w:lang w:eastAsia="zh-TW"/>
        </w:rPr>
        <w:t>=</w:t>
      </w:r>
      <w:r w:rsidRPr="002A3FB2">
        <w:rPr>
          <w:rFonts w:ascii="細明體" w:eastAsia="細明體" w:hAnsi="細明體" w:hint="eastAsia"/>
          <w:kern w:val="2"/>
          <w:lang w:eastAsia="zh-TW"/>
        </w:rPr>
        <w:t xml:space="preserve"> $處理開始時間。</w:t>
      </w:r>
    </w:p>
    <w:p w:rsidR="003655F6" w:rsidRDefault="004B1BC4" w:rsidP="00C13DC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  <w:pPrChange w:id="2036" w:author="馬慈蓮" w:date="2019-07-25T11:52:00Z">
          <w:pPr>
            <w:pStyle w:val="Tabletext"/>
            <w:keepLines w:val="0"/>
            <w:numPr>
              <w:ilvl w:val="2"/>
              <w:numId w:val="51"/>
            </w:numPr>
            <w:spacing w:after="0" w:line="240" w:lineRule="auto"/>
            <w:ind w:left="1418" w:hanging="567"/>
          </w:pPr>
        </w:pPrChange>
      </w:pPr>
      <w:r w:rsidRPr="009D5338">
        <w:rPr>
          <w:rFonts w:ascii="細明體" w:eastAsia="細明體" w:hAnsi="細明體"/>
          <w:kern w:val="2"/>
          <w:lang w:eastAsia="zh-TW"/>
        </w:rPr>
        <w:t>rollback錯誤那筆</w:t>
      </w:r>
    </w:p>
    <w:p w:rsidR="00D6581E" w:rsidRPr="00D6581E" w:rsidRDefault="00D6581E" w:rsidP="00C13DC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  <w:pPrChange w:id="2037" w:author="馬慈蓮" w:date="2019-07-25T11:52:00Z">
          <w:pPr>
            <w:pStyle w:val="Tabletext"/>
            <w:keepLines w:val="0"/>
            <w:numPr>
              <w:ilvl w:val="2"/>
              <w:numId w:val="51"/>
            </w:numPr>
            <w:spacing w:after="0" w:line="240" w:lineRule="auto"/>
            <w:ind w:left="1418" w:hanging="567"/>
          </w:pPr>
        </w:pPrChange>
      </w:pPr>
      <w:r w:rsidRPr="00D6581E">
        <w:rPr>
          <w:rFonts w:ascii="細明體" w:eastAsia="細明體" w:hAnsi="細明體"/>
          <w:kern w:val="2"/>
          <w:lang w:eastAsia="zh-TW"/>
        </w:rPr>
        <w:t>記錄fat</w:t>
      </w:r>
      <w:r w:rsidR="00E100C9">
        <w:rPr>
          <w:rFonts w:ascii="細明體" w:eastAsia="細明體" w:hAnsi="細明體"/>
          <w:kern w:val="2"/>
          <w:lang w:eastAsia="zh-TW"/>
        </w:rPr>
        <w:t>a</w:t>
      </w:r>
      <w:r w:rsidRPr="00D6581E">
        <w:rPr>
          <w:rFonts w:ascii="細明體" w:eastAsia="細明體" w:hAnsi="細明體"/>
          <w:kern w:val="2"/>
          <w:lang w:eastAsia="zh-TW"/>
        </w:rPr>
        <w:t>l LOG：</w:t>
      </w:r>
      <w:r w:rsidR="00E4368A">
        <w:rPr>
          <w:rFonts w:ascii="細明體" w:eastAsia="細明體" w:hAnsi="細明體"/>
          <w:kern w:val="2"/>
          <w:lang w:eastAsia="zh-TW"/>
        </w:rPr>
        <w:t>”</w:t>
      </w:r>
      <w:r w:rsidR="00E4368A">
        <w:rPr>
          <w:rFonts w:ascii="細明體" w:eastAsia="細明體" w:hAnsi="細明體" w:hint="eastAsia"/>
          <w:kern w:val="2"/>
          <w:lang w:eastAsia="zh-TW"/>
        </w:rPr>
        <w:t>執行</w:t>
      </w:r>
      <w:r w:rsidR="00F43BC3">
        <w:rPr>
          <w:rFonts w:ascii="細明體" w:eastAsia="細明體" w:hAnsi="細明體" w:hint="eastAsia"/>
          <w:kern w:val="2"/>
          <w:lang w:eastAsia="zh-TW"/>
        </w:rPr>
        <w:t>自動啟動理賠案件</w:t>
      </w:r>
      <w:r w:rsidR="00E4368A">
        <w:rPr>
          <w:rFonts w:ascii="細明體" w:eastAsia="細明體" w:hAnsi="細明體" w:hint="eastAsia"/>
          <w:kern w:val="2"/>
          <w:lang w:eastAsia="zh-TW"/>
        </w:rPr>
        <w:t>發生錯誤，折抵編號--</w:t>
      </w:r>
      <w:r w:rsidR="00E4368A">
        <w:rPr>
          <w:rFonts w:ascii="細明體" w:eastAsia="細明體" w:hAnsi="細明體"/>
          <w:kern w:val="2"/>
          <w:lang w:eastAsia="zh-TW"/>
        </w:rPr>
        <w:t>”</w:t>
      </w:r>
      <w:r w:rsidR="000C6621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BC45B3" w:rsidRPr="00BC45B3">
        <w:rPr>
          <w:rFonts w:ascii="細明體" w:eastAsia="細明體" w:hAnsi="細明體" w:hint="eastAsia"/>
          <w:kern w:val="2"/>
          <w:lang w:eastAsia="zh-TW"/>
        </w:rPr>
        <w:t>$DTAAA401.折抵編號</w:t>
      </w:r>
      <w:r w:rsidR="00BC45B3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D6581E">
        <w:rPr>
          <w:rFonts w:ascii="細明體" w:eastAsia="細明體" w:hAnsi="細明體"/>
          <w:kern w:val="2"/>
          <w:lang w:eastAsia="zh-TW"/>
        </w:rPr>
        <w:t>+</w:t>
      </w:r>
      <w:r w:rsidR="00721AA7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721AA7">
        <w:rPr>
          <w:rFonts w:ascii="細明體" w:eastAsia="細明體" w:hAnsi="細明體"/>
          <w:kern w:val="2"/>
          <w:lang w:eastAsia="zh-TW"/>
        </w:rPr>
        <w:t>“</w:t>
      </w:r>
      <w:r w:rsidR="00721AA7">
        <w:rPr>
          <w:rFonts w:ascii="細明體" w:eastAsia="細明體" w:hAnsi="細明體" w:hint="eastAsia"/>
          <w:kern w:val="2"/>
          <w:lang w:eastAsia="zh-TW"/>
        </w:rPr>
        <w:t>:</w:t>
      </w:r>
      <w:r w:rsidR="00721AA7">
        <w:rPr>
          <w:rFonts w:ascii="細明體" w:eastAsia="細明體" w:hAnsi="細明體"/>
          <w:kern w:val="2"/>
          <w:lang w:eastAsia="zh-TW"/>
        </w:rPr>
        <w:t>”</w:t>
      </w:r>
      <w:r w:rsidR="00721AA7">
        <w:rPr>
          <w:rFonts w:ascii="細明體" w:eastAsia="細明體" w:hAnsi="細明體" w:hint="eastAsia"/>
          <w:kern w:val="2"/>
          <w:lang w:eastAsia="zh-TW"/>
        </w:rPr>
        <w:t>+</w:t>
      </w:r>
      <w:r w:rsidRPr="00D6581E">
        <w:rPr>
          <w:rFonts w:ascii="細明體" w:eastAsia="細明體" w:hAnsi="細明體"/>
          <w:kern w:val="2"/>
          <w:lang w:eastAsia="zh-TW"/>
        </w:rPr>
        <w:t>錯誤訊息</w:t>
      </w:r>
    </w:p>
    <w:p w:rsidR="00ED611D" w:rsidRPr="00DF2E41" w:rsidRDefault="00ED611D" w:rsidP="00C13DC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2038" w:author="馬慈蓮" w:date="2019-07-25T11:52:00Z">
          <w:pPr>
            <w:pStyle w:val="Tabletext"/>
            <w:keepLines w:val="0"/>
            <w:numPr>
              <w:ilvl w:val="2"/>
              <w:numId w:val="51"/>
            </w:numPr>
            <w:spacing w:after="0" w:line="240" w:lineRule="auto"/>
            <w:ind w:left="1418" w:hanging="567"/>
          </w:pPr>
        </w:pPrChange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Pr="00DF2E41">
        <w:rPr>
          <w:rFonts w:ascii="細明體" w:eastAsia="細明體" w:hAnsi="細明體"/>
          <w:bCs/>
          <w:kern w:val="2"/>
          <w:lang w:eastAsia="zh-TW"/>
        </w:rPr>
        <w:t>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ED611D" w:rsidRPr="00E43407" w:rsidRDefault="00ED611D" w:rsidP="00C13DC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2039" w:author="馬慈蓮" w:date="2019-07-25T11:52:00Z">
          <w:pPr>
            <w:pStyle w:val="Tabletext"/>
            <w:keepLines w:val="0"/>
            <w:numPr>
              <w:ilvl w:val="2"/>
              <w:numId w:val="51"/>
            </w:numPr>
            <w:spacing w:after="0" w:line="240" w:lineRule="auto"/>
            <w:ind w:left="1418" w:hanging="567"/>
          </w:pPr>
        </w:pPrChange>
      </w:pPr>
      <w:r>
        <w:rPr>
          <w:rFonts w:ascii="細明體" w:eastAsia="細明體" w:hAnsi="細明體" w:hint="eastAsia"/>
          <w:kern w:val="2"/>
          <w:lang w:eastAsia="zh-TW"/>
        </w:rPr>
        <w:t>錯誤件</w:t>
      </w:r>
      <w:r w:rsidRPr="009E5952">
        <w:rPr>
          <w:rFonts w:ascii="細明體" w:eastAsia="細明體" w:hAnsi="細明體" w:hint="eastAsia"/>
          <w:kern w:val="2"/>
          <w:lang w:eastAsia="zh-TW"/>
        </w:rPr>
        <w:t>數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++</w:t>
      </w:r>
    </w:p>
    <w:p w:rsidR="00AB5C98" w:rsidRPr="00DF10DB" w:rsidRDefault="00E43407" w:rsidP="00C13DC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2040" w:author="馬慈蓮" w:date="2019-07-25T11:52:00Z">
          <w:pPr>
            <w:pStyle w:val="Tabletext"/>
            <w:keepLines w:val="0"/>
            <w:numPr>
              <w:ilvl w:val="2"/>
              <w:numId w:val="51"/>
            </w:numPr>
            <w:spacing w:after="0" w:line="240" w:lineRule="auto"/>
            <w:ind w:left="1418" w:hanging="567"/>
          </w:pPr>
        </w:pPrChange>
      </w:pPr>
      <w:r>
        <w:rPr>
          <w:rFonts w:ascii="細明體" w:eastAsia="細明體" w:hAnsi="細明體" w:hint="eastAsia"/>
          <w:bCs/>
          <w:kern w:val="2"/>
          <w:lang w:eastAsia="zh-TW"/>
        </w:rPr>
        <w:t>程式繼續執行</w:t>
      </w:r>
      <w:r w:rsidR="0054098E">
        <w:rPr>
          <w:rFonts w:ascii="細明體" w:eastAsia="細明體" w:hAnsi="細明體" w:hint="eastAsia"/>
          <w:bCs/>
          <w:kern w:val="2"/>
          <w:lang w:eastAsia="zh-TW"/>
        </w:rPr>
        <w:t>下一筆</w:t>
      </w:r>
    </w:p>
    <w:p w:rsidR="00EF6A37" w:rsidRPr="00670994" w:rsidRDefault="00320E44" w:rsidP="00C13DC1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2041" w:author="馬慈蓮" w:date="2019-07-25T11:52:00Z">
          <w:pPr>
            <w:pStyle w:val="Tabletext"/>
            <w:keepLines w:val="0"/>
            <w:numPr>
              <w:numId w:val="51"/>
            </w:numPr>
            <w:spacing w:after="0" w:line="240" w:lineRule="auto"/>
            <w:ind w:left="425" w:hanging="425"/>
          </w:pPr>
        </w:pPrChange>
      </w:pPr>
      <w:r w:rsidRPr="009E5952">
        <w:rPr>
          <w:rFonts w:ascii="細明體" w:eastAsia="細明體" w:hAnsi="細明體" w:hint="eastAsia"/>
          <w:lang w:eastAsia="zh-TW"/>
        </w:rPr>
        <w:t>C</w:t>
      </w:r>
      <w:r w:rsidRPr="009E5952">
        <w:rPr>
          <w:rFonts w:ascii="細明體" w:eastAsia="細明體" w:hAnsi="細明體"/>
          <w:lang w:eastAsia="zh-TW"/>
        </w:rPr>
        <w:t>ALL batch.CountManager</w:t>
      </w:r>
      <w:r w:rsidRPr="009E5952">
        <w:rPr>
          <w:rFonts w:ascii="細明體" w:eastAsia="細明體" w:hAnsi="細明體" w:hint="eastAsia"/>
          <w:lang w:eastAsia="zh-TW"/>
        </w:rPr>
        <w:t>(批次作業件數記錄模組)，記錄</w:t>
      </w:r>
      <w:r>
        <w:rPr>
          <w:rFonts w:ascii="細明體" w:eastAsia="細明體" w:hAnsi="細明體" w:hint="eastAsia"/>
          <w:kern w:val="2"/>
          <w:lang w:eastAsia="zh-TW"/>
        </w:rPr>
        <w:t>所有件數</w:t>
      </w:r>
    </w:p>
    <w:sectPr w:rsidR="00EF6A37" w:rsidRPr="00670994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969" w:rsidRDefault="00BB6969" w:rsidP="000C2BA8">
      <w:r>
        <w:separator/>
      </w:r>
    </w:p>
  </w:endnote>
  <w:endnote w:type="continuationSeparator" w:id="0">
    <w:p w:rsidR="00BB6969" w:rsidRDefault="00BB6969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969" w:rsidRDefault="00BB6969" w:rsidP="000C2BA8">
      <w:r>
        <w:separator/>
      </w:r>
    </w:p>
  </w:footnote>
  <w:footnote w:type="continuationSeparator" w:id="0">
    <w:p w:rsidR="00BB6969" w:rsidRDefault="00BB6969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61690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94C068D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3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6DF58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3E71269A"/>
    <w:multiLevelType w:val="hybridMultilevel"/>
    <w:tmpl w:val="8E2234CE"/>
    <w:lvl w:ilvl="0" w:tplc="D8E68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1785D51"/>
    <w:multiLevelType w:val="hybridMultilevel"/>
    <w:tmpl w:val="1266233A"/>
    <w:lvl w:ilvl="0" w:tplc="8C703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6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7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6D82BA9"/>
    <w:multiLevelType w:val="hybridMultilevel"/>
    <w:tmpl w:val="9894E24A"/>
    <w:lvl w:ilvl="0" w:tplc="32F2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2" w15:restartNumberingAfterBreak="0">
    <w:nsid w:val="6C0A78C5"/>
    <w:multiLevelType w:val="hybridMultilevel"/>
    <w:tmpl w:val="3BE094C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6C1D6613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44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E78047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num w:numId="1">
    <w:abstractNumId w:val="37"/>
  </w:num>
  <w:num w:numId="2">
    <w:abstractNumId w:val="18"/>
  </w:num>
  <w:num w:numId="3">
    <w:abstractNumId w:val="15"/>
  </w:num>
  <w:num w:numId="4">
    <w:abstractNumId w:val="21"/>
  </w:num>
  <w:num w:numId="5">
    <w:abstractNumId w:val="16"/>
  </w:num>
  <w:num w:numId="6">
    <w:abstractNumId w:val="42"/>
  </w:num>
  <w:num w:numId="7">
    <w:abstractNumId w:val="33"/>
  </w:num>
  <w:num w:numId="8">
    <w:abstractNumId w:val="35"/>
  </w:num>
  <w:num w:numId="9">
    <w:abstractNumId w:val="10"/>
  </w:num>
  <w:num w:numId="10">
    <w:abstractNumId w:val="29"/>
  </w:num>
  <w:num w:numId="11">
    <w:abstractNumId w:val="30"/>
  </w:num>
  <w:num w:numId="12">
    <w:abstractNumId w:val="32"/>
  </w:num>
  <w:num w:numId="13">
    <w:abstractNumId w:val="17"/>
  </w:num>
  <w:num w:numId="14">
    <w:abstractNumId w:val="47"/>
  </w:num>
  <w:num w:numId="15">
    <w:abstractNumId w:val="25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8"/>
  </w:num>
  <w:num w:numId="28">
    <w:abstractNumId w:val="34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2"/>
  </w:num>
  <w:num w:numId="32">
    <w:abstractNumId w:val="45"/>
  </w:num>
  <w:num w:numId="33">
    <w:abstractNumId w:val="48"/>
  </w:num>
  <w:num w:numId="34">
    <w:abstractNumId w:val="31"/>
  </w:num>
  <w:num w:numId="35">
    <w:abstractNumId w:val="39"/>
  </w:num>
  <w:num w:numId="36">
    <w:abstractNumId w:val="36"/>
  </w:num>
  <w:num w:numId="37">
    <w:abstractNumId w:val="19"/>
  </w:num>
  <w:num w:numId="38">
    <w:abstractNumId w:val="41"/>
  </w:num>
  <w:num w:numId="39">
    <w:abstractNumId w:val="14"/>
  </w:num>
  <w:num w:numId="40">
    <w:abstractNumId w:val="12"/>
  </w:num>
  <w:num w:numId="41">
    <w:abstractNumId w:val="46"/>
  </w:num>
  <w:num w:numId="42">
    <w:abstractNumId w:val="44"/>
  </w:num>
  <w:num w:numId="43">
    <w:abstractNumId w:val="27"/>
  </w:num>
  <w:num w:numId="44">
    <w:abstractNumId w:val="26"/>
  </w:num>
  <w:num w:numId="45">
    <w:abstractNumId w:val="23"/>
  </w:num>
  <w:num w:numId="46">
    <w:abstractNumId w:val="40"/>
  </w:num>
  <w:num w:numId="47">
    <w:abstractNumId w:val="49"/>
  </w:num>
  <w:num w:numId="48">
    <w:abstractNumId w:val="20"/>
  </w:num>
  <w:num w:numId="49">
    <w:abstractNumId w:val="43"/>
  </w:num>
  <w:num w:numId="50">
    <w:abstractNumId w:val="28"/>
  </w:num>
  <w:num w:numId="51">
    <w:abstractNumId w:val="2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7AD"/>
    <w:rsid w:val="00001974"/>
    <w:rsid w:val="00001BD9"/>
    <w:rsid w:val="00001E1B"/>
    <w:rsid w:val="000024F6"/>
    <w:rsid w:val="00002C7F"/>
    <w:rsid w:val="0000421E"/>
    <w:rsid w:val="000051B2"/>
    <w:rsid w:val="000052FB"/>
    <w:rsid w:val="0000563E"/>
    <w:rsid w:val="000060E5"/>
    <w:rsid w:val="00010BCB"/>
    <w:rsid w:val="000110F3"/>
    <w:rsid w:val="00012E7C"/>
    <w:rsid w:val="00012E9F"/>
    <w:rsid w:val="000134DD"/>
    <w:rsid w:val="0001435F"/>
    <w:rsid w:val="00014A6C"/>
    <w:rsid w:val="0001563C"/>
    <w:rsid w:val="00016F11"/>
    <w:rsid w:val="00017187"/>
    <w:rsid w:val="00017BB8"/>
    <w:rsid w:val="000207E4"/>
    <w:rsid w:val="00020BCC"/>
    <w:rsid w:val="000212D5"/>
    <w:rsid w:val="00021755"/>
    <w:rsid w:val="00021758"/>
    <w:rsid w:val="0002210A"/>
    <w:rsid w:val="00023198"/>
    <w:rsid w:val="000243AA"/>
    <w:rsid w:val="00024767"/>
    <w:rsid w:val="00025A44"/>
    <w:rsid w:val="00026A58"/>
    <w:rsid w:val="00026DED"/>
    <w:rsid w:val="00026F13"/>
    <w:rsid w:val="00027926"/>
    <w:rsid w:val="00027B35"/>
    <w:rsid w:val="00027D1B"/>
    <w:rsid w:val="00027FC5"/>
    <w:rsid w:val="0003052D"/>
    <w:rsid w:val="00031272"/>
    <w:rsid w:val="00031C39"/>
    <w:rsid w:val="00031DF8"/>
    <w:rsid w:val="00031FF7"/>
    <w:rsid w:val="00032D2F"/>
    <w:rsid w:val="00033201"/>
    <w:rsid w:val="00033535"/>
    <w:rsid w:val="00033619"/>
    <w:rsid w:val="00035854"/>
    <w:rsid w:val="00036C62"/>
    <w:rsid w:val="00037D02"/>
    <w:rsid w:val="00040D17"/>
    <w:rsid w:val="00042C50"/>
    <w:rsid w:val="000430BC"/>
    <w:rsid w:val="00043188"/>
    <w:rsid w:val="00044B33"/>
    <w:rsid w:val="00044B5D"/>
    <w:rsid w:val="000466DC"/>
    <w:rsid w:val="00047568"/>
    <w:rsid w:val="00050063"/>
    <w:rsid w:val="000502EA"/>
    <w:rsid w:val="00050D23"/>
    <w:rsid w:val="000519CE"/>
    <w:rsid w:val="000519F8"/>
    <w:rsid w:val="000527F0"/>
    <w:rsid w:val="000556C0"/>
    <w:rsid w:val="000558F2"/>
    <w:rsid w:val="00055F21"/>
    <w:rsid w:val="00056A28"/>
    <w:rsid w:val="000570FA"/>
    <w:rsid w:val="0005726D"/>
    <w:rsid w:val="00060930"/>
    <w:rsid w:val="0006180A"/>
    <w:rsid w:val="00061FBC"/>
    <w:rsid w:val="00062D40"/>
    <w:rsid w:val="00063EA5"/>
    <w:rsid w:val="000647EC"/>
    <w:rsid w:val="0006526D"/>
    <w:rsid w:val="00065586"/>
    <w:rsid w:val="00065D64"/>
    <w:rsid w:val="0006640C"/>
    <w:rsid w:val="000676CD"/>
    <w:rsid w:val="00067B6B"/>
    <w:rsid w:val="00070A6B"/>
    <w:rsid w:val="00070E5D"/>
    <w:rsid w:val="000719ED"/>
    <w:rsid w:val="00071E60"/>
    <w:rsid w:val="00071E84"/>
    <w:rsid w:val="000726A0"/>
    <w:rsid w:val="000737CF"/>
    <w:rsid w:val="00073A11"/>
    <w:rsid w:val="00073BA3"/>
    <w:rsid w:val="00074490"/>
    <w:rsid w:val="00074A36"/>
    <w:rsid w:val="00075C91"/>
    <w:rsid w:val="000764D5"/>
    <w:rsid w:val="00077C11"/>
    <w:rsid w:val="00077EAD"/>
    <w:rsid w:val="0008099E"/>
    <w:rsid w:val="00080EB2"/>
    <w:rsid w:val="000814EE"/>
    <w:rsid w:val="0008223E"/>
    <w:rsid w:val="00082D62"/>
    <w:rsid w:val="0008361E"/>
    <w:rsid w:val="0008439C"/>
    <w:rsid w:val="000846CC"/>
    <w:rsid w:val="00084E23"/>
    <w:rsid w:val="00084EAA"/>
    <w:rsid w:val="00086633"/>
    <w:rsid w:val="00086F2F"/>
    <w:rsid w:val="000872FC"/>
    <w:rsid w:val="000876EA"/>
    <w:rsid w:val="00090800"/>
    <w:rsid w:val="000922A0"/>
    <w:rsid w:val="0009369F"/>
    <w:rsid w:val="00093C51"/>
    <w:rsid w:val="00094411"/>
    <w:rsid w:val="00094626"/>
    <w:rsid w:val="00095426"/>
    <w:rsid w:val="00095F8C"/>
    <w:rsid w:val="00096861"/>
    <w:rsid w:val="00097092"/>
    <w:rsid w:val="0009776F"/>
    <w:rsid w:val="00097AB5"/>
    <w:rsid w:val="000A1EB4"/>
    <w:rsid w:val="000A2259"/>
    <w:rsid w:val="000A3B8C"/>
    <w:rsid w:val="000A4263"/>
    <w:rsid w:val="000A5518"/>
    <w:rsid w:val="000A5DC1"/>
    <w:rsid w:val="000A6153"/>
    <w:rsid w:val="000A6579"/>
    <w:rsid w:val="000A740A"/>
    <w:rsid w:val="000B1567"/>
    <w:rsid w:val="000B1B22"/>
    <w:rsid w:val="000B1B3B"/>
    <w:rsid w:val="000B1D2C"/>
    <w:rsid w:val="000B207D"/>
    <w:rsid w:val="000B23D1"/>
    <w:rsid w:val="000B29D1"/>
    <w:rsid w:val="000B5053"/>
    <w:rsid w:val="000B5824"/>
    <w:rsid w:val="000B5B46"/>
    <w:rsid w:val="000B5D25"/>
    <w:rsid w:val="000B5DF5"/>
    <w:rsid w:val="000B70E8"/>
    <w:rsid w:val="000B7900"/>
    <w:rsid w:val="000B7E25"/>
    <w:rsid w:val="000C0C05"/>
    <w:rsid w:val="000C0D71"/>
    <w:rsid w:val="000C14B1"/>
    <w:rsid w:val="000C15CF"/>
    <w:rsid w:val="000C2080"/>
    <w:rsid w:val="000C290F"/>
    <w:rsid w:val="000C2B47"/>
    <w:rsid w:val="000C2BA8"/>
    <w:rsid w:val="000C32F1"/>
    <w:rsid w:val="000C4195"/>
    <w:rsid w:val="000C490C"/>
    <w:rsid w:val="000C643D"/>
    <w:rsid w:val="000C6621"/>
    <w:rsid w:val="000C6C3F"/>
    <w:rsid w:val="000C7426"/>
    <w:rsid w:val="000C7DF1"/>
    <w:rsid w:val="000D0758"/>
    <w:rsid w:val="000D07A9"/>
    <w:rsid w:val="000D328C"/>
    <w:rsid w:val="000D452C"/>
    <w:rsid w:val="000D4EE9"/>
    <w:rsid w:val="000D57AA"/>
    <w:rsid w:val="000D5E2B"/>
    <w:rsid w:val="000D6712"/>
    <w:rsid w:val="000D7244"/>
    <w:rsid w:val="000D7620"/>
    <w:rsid w:val="000E05E0"/>
    <w:rsid w:val="000E0793"/>
    <w:rsid w:val="000E0B8B"/>
    <w:rsid w:val="000E11A3"/>
    <w:rsid w:val="000E132D"/>
    <w:rsid w:val="000E13E5"/>
    <w:rsid w:val="000E17F0"/>
    <w:rsid w:val="000E2505"/>
    <w:rsid w:val="000E2726"/>
    <w:rsid w:val="000E38A7"/>
    <w:rsid w:val="000E3A3C"/>
    <w:rsid w:val="000E3E84"/>
    <w:rsid w:val="000E3FE4"/>
    <w:rsid w:val="000E467E"/>
    <w:rsid w:val="000E5276"/>
    <w:rsid w:val="000E545A"/>
    <w:rsid w:val="000E5486"/>
    <w:rsid w:val="000E57E8"/>
    <w:rsid w:val="000E6BD5"/>
    <w:rsid w:val="000E6EA1"/>
    <w:rsid w:val="000E7517"/>
    <w:rsid w:val="000E7FE6"/>
    <w:rsid w:val="000F0395"/>
    <w:rsid w:val="000F054F"/>
    <w:rsid w:val="000F08F7"/>
    <w:rsid w:val="000F09F1"/>
    <w:rsid w:val="000F0AFD"/>
    <w:rsid w:val="000F0EAB"/>
    <w:rsid w:val="000F10A2"/>
    <w:rsid w:val="000F224B"/>
    <w:rsid w:val="000F2CA7"/>
    <w:rsid w:val="000F37F7"/>
    <w:rsid w:val="000F3CF9"/>
    <w:rsid w:val="000F4D30"/>
    <w:rsid w:val="000F4F2F"/>
    <w:rsid w:val="000F6885"/>
    <w:rsid w:val="000F694F"/>
    <w:rsid w:val="000F6C23"/>
    <w:rsid w:val="000F7299"/>
    <w:rsid w:val="000F76A1"/>
    <w:rsid w:val="000F7EEB"/>
    <w:rsid w:val="00100BA5"/>
    <w:rsid w:val="00101CDB"/>
    <w:rsid w:val="001029E3"/>
    <w:rsid w:val="00102CA9"/>
    <w:rsid w:val="001031E5"/>
    <w:rsid w:val="0010368A"/>
    <w:rsid w:val="00103D9C"/>
    <w:rsid w:val="00103ED0"/>
    <w:rsid w:val="00104E2A"/>
    <w:rsid w:val="00105169"/>
    <w:rsid w:val="00105641"/>
    <w:rsid w:val="00107CC3"/>
    <w:rsid w:val="001109D9"/>
    <w:rsid w:val="00110D60"/>
    <w:rsid w:val="00110D8C"/>
    <w:rsid w:val="0011118D"/>
    <w:rsid w:val="0011125A"/>
    <w:rsid w:val="001113FA"/>
    <w:rsid w:val="00112BFC"/>
    <w:rsid w:val="00112C80"/>
    <w:rsid w:val="00112CFE"/>
    <w:rsid w:val="00113047"/>
    <w:rsid w:val="00113F25"/>
    <w:rsid w:val="00115668"/>
    <w:rsid w:val="00116648"/>
    <w:rsid w:val="0011777A"/>
    <w:rsid w:val="00120626"/>
    <w:rsid w:val="0012157B"/>
    <w:rsid w:val="00122177"/>
    <w:rsid w:val="00122265"/>
    <w:rsid w:val="0012243A"/>
    <w:rsid w:val="0012244B"/>
    <w:rsid w:val="00124800"/>
    <w:rsid w:val="00124D8E"/>
    <w:rsid w:val="001266FD"/>
    <w:rsid w:val="00126E79"/>
    <w:rsid w:val="00126E89"/>
    <w:rsid w:val="00127E90"/>
    <w:rsid w:val="001314C4"/>
    <w:rsid w:val="00131868"/>
    <w:rsid w:val="00132923"/>
    <w:rsid w:val="00133AEE"/>
    <w:rsid w:val="00134047"/>
    <w:rsid w:val="001342A5"/>
    <w:rsid w:val="001342D2"/>
    <w:rsid w:val="001343D4"/>
    <w:rsid w:val="001348D2"/>
    <w:rsid w:val="00134A19"/>
    <w:rsid w:val="00134BB9"/>
    <w:rsid w:val="00134DCF"/>
    <w:rsid w:val="00135E9D"/>
    <w:rsid w:val="00136BF1"/>
    <w:rsid w:val="00136FFA"/>
    <w:rsid w:val="00137442"/>
    <w:rsid w:val="00137521"/>
    <w:rsid w:val="001376A9"/>
    <w:rsid w:val="0013772C"/>
    <w:rsid w:val="00137FCC"/>
    <w:rsid w:val="00140D40"/>
    <w:rsid w:val="0014245D"/>
    <w:rsid w:val="0014365B"/>
    <w:rsid w:val="0014385F"/>
    <w:rsid w:val="001441A3"/>
    <w:rsid w:val="00144684"/>
    <w:rsid w:val="00145E03"/>
    <w:rsid w:val="00146D45"/>
    <w:rsid w:val="00147CA4"/>
    <w:rsid w:val="00150105"/>
    <w:rsid w:val="00150CB9"/>
    <w:rsid w:val="00151155"/>
    <w:rsid w:val="001517EA"/>
    <w:rsid w:val="00151A58"/>
    <w:rsid w:val="00152110"/>
    <w:rsid w:val="00152283"/>
    <w:rsid w:val="00152745"/>
    <w:rsid w:val="00152AEF"/>
    <w:rsid w:val="001533D9"/>
    <w:rsid w:val="001537BC"/>
    <w:rsid w:val="001538AF"/>
    <w:rsid w:val="00153F38"/>
    <w:rsid w:val="00154394"/>
    <w:rsid w:val="00154805"/>
    <w:rsid w:val="0015485D"/>
    <w:rsid w:val="00154EE0"/>
    <w:rsid w:val="001552C0"/>
    <w:rsid w:val="00155547"/>
    <w:rsid w:val="00156147"/>
    <w:rsid w:val="001561B0"/>
    <w:rsid w:val="00156568"/>
    <w:rsid w:val="00156957"/>
    <w:rsid w:val="001570DB"/>
    <w:rsid w:val="0015718E"/>
    <w:rsid w:val="0015751B"/>
    <w:rsid w:val="00157624"/>
    <w:rsid w:val="00157DD2"/>
    <w:rsid w:val="0016095B"/>
    <w:rsid w:val="001614E3"/>
    <w:rsid w:val="001619B9"/>
    <w:rsid w:val="00162202"/>
    <w:rsid w:val="0016229D"/>
    <w:rsid w:val="00162624"/>
    <w:rsid w:val="00162708"/>
    <w:rsid w:val="001633BB"/>
    <w:rsid w:val="00164511"/>
    <w:rsid w:val="00164905"/>
    <w:rsid w:val="00164942"/>
    <w:rsid w:val="00164BBF"/>
    <w:rsid w:val="001651D4"/>
    <w:rsid w:val="001664DA"/>
    <w:rsid w:val="001677B3"/>
    <w:rsid w:val="001678C2"/>
    <w:rsid w:val="00167DC4"/>
    <w:rsid w:val="00170755"/>
    <w:rsid w:val="0017097A"/>
    <w:rsid w:val="00173076"/>
    <w:rsid w:val="00173B15"/>
    <w:rsid w:val="00174D17"/>
    <w:rsid w:val="001752ED"/>
    <w:rsid w:val="0017539B"/>
    <w:rsid w:val="00176AFB"/>
    <w:rsid w:val="001818D7"/>
    <w:rsid w:val="00182540"/>
    <w:rsid w:val="00183411"/>
    <w:rsid w:val="001838CB"/>
    <w:rsid w:val="0018426C"/>
    <w:rsid w:val="00184863"/>
    <w:rsid w:val="001848F8"/>
    <w:rsid w:val="0018502A"/>
    <w:rsid w:val="001857CC"/>
    <w:rsid w:val="00186246"/>
    <w:rsid w:val="00186E1D"/>
    <w:rsid w:val="00186FAA"/>
    <w:rsid w:val="00187ACE"/>
    <w:rsid w:val="00190D21"/>
    <w:rsid w:val="0019125E"/>
    <w:rsid w:val="00191B95"/>
    <w:rsid w:val="0019228C"/>
    <w:rsid w:val="00192CA3"/>
    <w:rsid w:val="00193929"/>
    <w:rsid w:val="00194476"/>
    <w:rsid w:val="001944C9"/>
    <w:rsid w:val="001949BE"/>
    <w:rsid w:val="001959B2"/>
    <w:rsid w:val="00196320"/>
    <w:rsid w:val="00196A9D"/>
    <w:rsid w:val="00197FD2"/>
    <w:rsid w:val="001A0ADD"/>
    <w:rsid w:val="001A1C0B"/>
    <w:rsid w:val="001A1E06"/>
    <w:rsid w:val="001A2402"/>
    <w:rsid w:val="001A2B06"/>
    <w:rsid w:val="001A3584"/>
    <w:rsid w:val="001A5718"/>
    <w:rsid w:val="001A578F"/>
    <w:rsid w:val="001A5BB0"/>
    <w:rsid w:val="001B0EEE"/>
    <w:rsid w:val="001B3039"/>
    <w:rsid w:val="001B30C7"/>
    <w:rsid w:val="001B3370"/>
    <w:rsid w:val="001B33A7"/>
    <w:rsid w:val="001B3ED6"/>
    <w:rsid w:val="001B4345"/>
    <w:rsid w:val="001B4B43"/>
    <w:rsid w:val="001B4EAD"/>
    <w:rsid w:val="001B5954"/>
    <w:rsid w:val="001B5B0C"/>
    <w:rsid w:val="001B6F6F"/>
    <w:rsid w:val="001B72C8"/>
    <w:rsid w:val="001B7A77"/>
    <w:rsid w:val="001B7BC4"/>
    <w:rsid w:val="001B7F95"/>
    <w:rsid w:val="001C0D00"/>
    <w:rsid w:val="001C14DD"/>
    <w:rsid w:val="001C2704"/>
    <w:rsid w:val="001C2B0F"/>
    <w:rsid w:val="001C309A"/>
    <w:rsid w:val="001C3A6C"/>
    <w:rsid w:val="001C3AF5"/>
    <w:rsid w:val="001C3BE6"/>
    <w:rsid w:val="001C3FDB"/>
    <w:rsid w:val="001C41F1"/>
    <w:rsid w:val="001C49E5"/>
    <w:rsid w:val="001C4E1D"/>
    <w:rsid w:val="001C57F5"/>
    <w:rsid w:val="001C6200"/>
    <w:rsid w:val="001C6868"/>
    <w:rsid w:val="001C6BD3"/>
    <w:rsid w:val="001D0435"/>
    <w:rsid w:val="001D0E9D"/>
    <w:rsid w:val="001D111D"/>
    <w:rsid w:val="001D1A6D"/>
    <w:rsid w:val="001D2491"/>
    <w:rsid w:val="001D3ADE"/>
    <w:rsid w:val="001E073C"/>
    <w:rsid w:val="001E0897"/>
    <w:rsid w:val="001E1438"/>
    <w:rsid w:val="001E2B9B"/>
    <w:rsid w:val="001E3ED1"/>
    <w:rsid w:val="001E3F9D"/>
    <w:rsid w:val="001E4613"/>
    <w:rsid w:val="001E4861"/>
    <w:rsid w:val="001E4D3B"/>
    <w:rsid w:val="001E5C82"/>
    <w:rsid w:val="001E6258"/>
    <w:rsid w:val="001E6570"/>
    <w:rsid w:val="001E65C3"/>
    <w:rsid w:val="001E6695"/>
    <w:rsid w:val="001E6D6E"/>
    <w:rsid w:val="001E7534"/>
    <w:rsid w:val="001E7EFA"/>
    <w:rsid w:val="001F1E19"/>
    <w:rsid w:val="001F32B1"/>
    <w:rsid w:val="001F45DB"/>
    <w:rsid w:val="001F4C49"/>
    <w:rsid w:val="001F508C"/>
    <w:rsid w:val="001F531E"/>
    <w:rsid w:val="001F5B3D"/>
    <w:rsid w:val="001F66FC"/>
    <w:rsid w:val="001F710C"/>
    <w:rsid w:val="001F787D"/>
    <w:rsid w:val="0020071A"/>
    <w:rsid w:val="00200C07"/>
    <w:rsid w:val="00200C39"/>
    <w:rsid w:val="00201536"/>
    <w:rsid w:val="002023ED"/>
    <w:rsid w:val="00202933"/>
    <w:rsid w:val="00204402"/>
    <w:rsid w:val="00207652"/>
    <w:rsid w:val="002100BC"/>
    <w:rsid w:val="002103E0"/>
    <w:rsid w:val="002106CA"/>
    <w:rsid w:val="002134E7"/>
    <w:rsid w:val="002144FA"/>
    <w:rsid w:val="0021480E"/>
    <w:rsid w:val="0021514C"/>
    <w:rsid w:val="002156F9"/>
    <w:rsid w:val="00215ADC"/>
    <w:rsid w:val="00215B59"/>
    <w:rsid w:val="0021615B"/>
    <w:rsid w:val="002169BB"/>
    <w:rsid w:val="002177BE"/>
    <w:rsid w:val="0022004E"/>
    <w:rsid w:val="002216B8"/>
    <w:rsid w:val="00221E19"/>
    <w:rsid w:val="0022325E"/>
    <w:rsid w:val="00224AC0"/>
    <w:rsid w:val="00224B9E"/>
    <w:rsid w:val="00225384"/>
    <w:rsid w:val="00225A49"/>
    <w:rsid w:val="00225BEE"/>
    <w:rsid w:val="00225CA3"/>
    <w:rsid w:val="00227043"/>
    <w:rsid w:val="002272E6"/>
    <w:rsid w:val="00227D04"/>
    <w:rsid w:val="00227E7F"/>
    <w:rsid w:val="002300C6"/>
    <w:rsid w:val="002305D8"/>
    <w:rsid w:val="002329F9"/>
    <w:rsid w:val="00233210"/>
    <w:rsid w:val="0023359B"/>
    <w:rsid w:val="002335A1"/>
    <w:rsid w:val="002374DC"/>
    <w:rsid w:val="002407D4"/>
    <w:rsid w:val="002410EB"/>
    <w:rsid w:val="00241368"/>
    <w:rsid w:val="00241CB2"/>
    <w:rsid w:val="00241E8D"/>
    <w:rsid w:val="002421EF"/>
    <w:rsid w:val="00242DF0"/>
    <w:rsid w:val="00242F37"/>
    <w:rsid w:val="0024323A"/>
    <w:rsid w:val="00243D96"/>
    <w:rsid w:val="00243E91"/>
    <w:rsid w:val="0024466D"/>
    <w:rsid w:val="002450F2"/>
    <w:rsid w:val="00246260"/>
    <w:rsid w:val="00246F3C"/>
    <w:rsid w:val="00246FDA"/>
    <w:rsid w:val="00247745"/>
    <w:rsid w:val="002506CE"/>
    <w:rsid w:val="00250D2D"/>
    <w:rsid w:val="00250F79"/>
    <w:rsid w:val="00251661"/>
    <w:rsid w:val="00252282"/>
    <w:rsid w:val="00253197"/>
    <w:rsid w:val="00253255"/>
    <w:rsid w:val="002543A5"/>
    <w:rsid w:val="00254481"/>
    <w:rsid w:val="00254899"/>
    <w:rsid w:val="00254A14"/>
    <w:rsid w:val="00256562"/>
    <w:rsid w:val="00256B6B"/>
    <w:rsid w:val="00256B93"/>
    <w:rsid w:val="00257392"/>
    <w:rsid w:val="002577FB"/>
    <w:rsid w:val="002602E5"/>
    <w:rsid w:val="00260905"/>
    <w:rsid w:val="0026126F"/>
    <w:rsid w:val="0026148A"/>
    <w:rsid w:val="00262779"/>
    <w:rsid w:val="00262788"/>
    <w:rsid w:val="00263006"/>
    <w:rsid w:val="00263DFE"/>
    <w:rsid w:val="002646A7"/>
    <w:rsid w:val="002651FE"/>
    <w:rsid w:val="0026542E"/>
    <w:rsid w:val="00266117"/>
    <w:rsid w:val="002717D9"/>
    <w:rsid w:val="00271940"/>
    <w:rsid w:val="00272048"/>
    <w:rsid w:val="0027311F"/>
    <w:rsid w:val="002737A7"/>
    <w:rsid w:val="00273C1F"/>
    <w:rsid w:val="00273D9C"/>
    <w:rsid w:val="00273DB1"/>
    <w:rsid w:val="00274796"/>
    <w:rsid w:val="00275259"/>
    <w:rsid w:val="0027683F"/>
    <w:rsid w:val="00277D86"/>
    <w:rsid w:val="00280672"/>
    <w:rsid w:val="002814A7"/>
    <w:rsid w:val="00281D1F"/>
    <w:rsid w:val="00281D7D"/>
    <w:rsid w:val="00282B21"/>
    <w:rsid w:val="002831BB"/>
    <w:rsid w:val="00283478"/>
    <w:rsid w:val="00284D22"/>
    <w:rsid w:val="00286806"/>
    <w:rsid w:val="0028706A"/>
    <w:rsid w:val="00287A6C"/>
    <w:rsid w:val="0029011B"/>
    <w:rsid w:val="002905A3"/>
    <w:rsid w:val="00290D9F"/>
    <w:rsid w:val="00291EED"/>
    <w:rsid w:val="00291FF9"/>
    <w:rsid w:val="00293C61"/>
    <w:rsid w:val="002940AE"/>
    <w:rsid w:val="002940F2"/>
    <w:rsid w:val="00295163"/>
    <w:rsid w:val="00295514"/>
    <w:rsid w:val="00295DC0"/>
    <w:rsid w:val="00295FEB"/>
    <w:rsid w:val="00296EF1"/>
    <w:rsid w:val="002A020C"/>
    <w:rsid w:val="002A0378"/>
    <w:rsid w:val="002A2A89"/>
    <w:rsid w:val="002A2FE0"/>
    <w:rsid w:val="002A3335"/>
    <w:rsid w:val="002A3AE7"/>
    <w:rsid w:val="002A66A0"/>
    <w:rsid w:val="002A6B21"/>
    <w:rsid w:val="002A6FA5"/>
    <w:rsid w:val="002A7A00"/>
    <w:rsid w:val="002B0E25"/>
    <w:rsid w:val="002B1229"/>
    <w:rsid w:val="002B1F02"/>
    <w:rsid w:val="002B1F03"/>
    <w:rsid w:val="002B3026"/>
    <w:rsid w:val="002B395E"/>
    <w:rsid w:val="002B4087"/>
    <w:rsid w:val="002B465A"/>
    <w:rsid w:val="002B55E2"/>
    <w:rsid w:val="002B58D6"/>
    <w:rsid w:val="002B5B93"/>
    <w:rsid w:val="002B63D4"/>
    <w:rsid w:val="002B63DE"/>
    <w:rsid w:val="002B654E"/>
    <w:rsid w:val="002B7029"/>
    <w:rsid w:val="002B784E"/>
    <w:rsid w:val="002B7A99"/>
    <w:rsid w:val="002C0361"/>
    <w:rsid w:val="002C1285"/>
    <w:rsid w:val="002C2892"/>
    <w:rsid w:val="002C29D1"/>
    <w:rsid w:val="002C2E69"/>
    <w:rsid w:val="002C4729"/>
    <w:rsid w:val="002C472A"/>
    <w:rsid w:val="002C475F"/>
    <w:rsid w:val="002C57C6"/>
    <w:rsid w:val="002C59EF"/>
    <w:rsid w:val="002C5FEA"/>
    <w:rsid w:val="002C6DED"/>
    <w:rsid w:val="002C7808"/>
    <w:rsid w:val="002D028A"/>
    <w:rsid w:val="002D031C"/>
    <w:rsid w:val="002D0933"/>
    <w:rsid w:val="002D0CE0"/>
    <w:rsid w:val="002D1A8D"/>
    <w:rsid w:val="002D1DE8"/>
    <w:rsid w:val="002D1EE6"/>
    <w:rsid w:val="002D31C7"/>
    <w:rsid w:val="002D3282"/>
    <w:rsid w:val="002D3629"/>
    <w:rsid w:val="002D56C4"/>
    <w:rsid w:val="002D7662"/>
    <w:rsid w:val="002D7D92"/>
    <w:rsid w:val="002E03B9"/>
    <w:rsid w:val="002E23E1"/>
    <w:rsid w:val="002E287D"/>
    <w:rsid w:val="002E38C3"/>
    <w:rsid w:val="002E49F3"/>
    <w:rsid w:val="002E5A3B"/>
    <w:rsid w:val="002E5BBF"/>
    <w:rsid w:val="002E70D7"/>
    <w:rsid w:val="002F1777"/>
    <w:rsid w:val="002F17B1"/>
    <w:rsid w:val="002F1AF9"/>
    <w:rsid w:val="002F1DBA"/>
    <w:rsid w:val="002F224F"/>
    <w:rsid w:val="002F41D5"/>
    <w:rsid w:val="002F5595"/>
    <w:rsid w:val="002F62AF"/>
    <w:rsid w:val="002F6585"/>
    <w:rsid w:val="002F6AE1"/>
    <w:rsid w:val="002F6EA2"/>
    <w:rsid w:val="002F7A17"/>
    <w:rsid w:val="00300612"/>
    <w:rsid w:val="003011AB"/>
    <w:rsid w:val="00301463"/>
    <w:rsid w:val="00302FAE"/>
    <w:rsid w:val="003038E0"/>
    <w:rsid w:val="00303AD1"/>
    <w:rsid w:val="00303AF3"/>
    <w:rsid w:val="0030420D"/>
    <w:rsid w:val="00304EBB"/>
    <w:rsid w:val="00305137"/>
    <w:rsid w:val="0030542C"/>
    <w:rsid w:val="003055AC"/>
    <w:rsid w:val="00305C2A"/>
    <w:rsid w:val="00306FC7"/>
    <w:rsid w:val="003076ED"/>
    <w:rsid w:val="00307A67"/>
    <w:rsid w:val="00307C34"/>
    <w:rsid w:val="0031013D"/>
    <w:rsid w:val="0031029B"/>
    <w:rsid w:val="0031052F"/>
    <w:rsid w:val="003114FB"/>
    <w:rsid w:val="00311F84"/>
    <w:rsid w:val="0031349D"/>
    <w:rsid w:val="0031445A"/>
    <w:rsid w:val="00316261"/>
    <w:rsid w:val="003162A7"/>
    <w:rsid w:val="003166BD"/>
    <w:rsid w:val="00320E44"/>
    <w:rsid w:val="00320FDD"/>
    <w:rsid w:val="00321167"/>
    <w:rsid w:val="00321555"/>
    <w:rsid w:val="00321C07"/>
    <w:rsid w:val="00321F42"/>
    <w:rsid w:val="00321FFE"/>
    <w:rsid w:val="00322D04"/>
    <w:rsid w:val="00323631"/>
    <w:rsid w:val="003239B6"/>
    <w:rsid w:val="00323E64"/>
    <w:rsid w:val="00326BA6"/>
    <w:rsid w:val="0033015A"/>
    <w:rsid w:val="0033049F"/>
    <w:rsid w:val="003305F4"/>
    <w:rsid w:val="0033165E"/>
    <w:rsid w:val="00331A56"/>
    <w:rsid w:val="00331E13"/>
    <w:rsid w:val="003329AD"/>
    <w:rsid w:val="00334274"/>
    <w:rsid w:val="003344C9"/>
    <w:rsid w:val="00334D26"/>
    <w:rsid w:val="003350EA"/>
    <w:rsid w:val="003356CB"/>
    <w:rsid w:val="00336972"/>
    <w:rsid w:val="003379E7"/>
    <w:rsid w:val="00340B7C"/>
    <w:rsid w:val="00342687"/>
    <w:rsid w:val="0034296F"/>
    <w:rsid w:val="00344325"/>
    <w:rsid w:val="00344807"/>
    <w:rsid w:val="003448C8"/>
    <w:rsid w:val="0034501B"/>
    <w:rsid w:val="00347264"/>
    <w:rsid w:val="00347363"/>
    <w:rsid w:val="00350114"/>
    <w:rsid w:val="0035326C"/>
    <w:rsid w:val="003534AA"/>
    <w:rsid w:val="00353FB9"/>
    <w:rsid w:val="00354547"/>
    <w:rsid w:val="0035467B"/>
    <w:rsid w:val="0035597E"/>
    <w:rsid w:val="00355B08"/>
    <w:rsid w:val="00355D14"/>
    <w:rsid w:val="00356383"/>
    <w:rsid w:val="00357012"/>
    <w:rsid w:val="0036146B"/>
    <w:rsid w:val="00361C81"/>
    <w:rsid w:val="00361D65"/>
    <w:rsid w:val="00362403"/>
    <w:rsid w:val="0036356B"/>
    <w:rsid w:val="003639F2"/>
    <w:rsid w:val="003640C4"/>
    <w:rsid w:val="0036470B"/>
    <w:rsid w:val="00364912"/>
    <w:rsid w:val="00364B5E"/>
    <w:rsid w:val="0036513E"/>
    <w:rsid w:val="003655F6"/>
    <w:rsid w:val="00365B97"/>
    <w:rsid w:val="0036621D"/>
    <w:rsid w:val="003665B8"/>
    <w:rsid w:val="00366A19"/>
    <w:rsid w:val="00366D3D"/>
    <w:rsid w:val="0037050C"/>
    <w:rsid w:val="00370FBC"/>
    <w:rsid w:val="003720BA"/>
    <w:rsid w:val="00372888"/>
    <w:rsid w:val="00372E04"/>
    <w:rsid w:val="00373701"/>
    <w:rsid w:val="0037557B"/>
    <w:rsid w:val="00375F9C"/>
    <w:rsid w:val="0037638F"/>
    <w:rsid w:val="0037656B"/>
    <w:rsid w:val="00376A73"/>
    <w:rsid w:val="00377609"/>
    <w:rsid w:val="003776B3"/>
    <w:rsid w:val="00377CFD"/>
    <w:rsid w:val="00380501"/>
    <w:rsid w:val="00381A72"/>
    <w:rsid w:val="0038232C"/>
    <w:rsid w:val="003823C8"/>
    <w:rsid w:val="003827BD"/>
    <w:rsid w:val="00382A1E"/>
    <w:rsid w:val="0038341A"/>
    <w:rsid w:val="00383AF7"/>
    <w:rsid w:val="00383FD7"/>
    <w:rsid w:val="003846FB"/>
    <w:rsid w:val="00384DF1"/>
    <w:rsid w:val="00385BA7"/>
    <w:rsid w:val="00385E5A"/>
    <w:rsid w:val="00386803"/>
    <w:rsid w:val="00386830"/>
    <w:rsid w:val="00390816"/>
    <w:rsid w:val="00390CBD"/>
    <w:rsid w:val="003911B7"/>
    <w:rsid w:val="00393E00"/>
    <w:rsid w:val="0039450E"/>
    <w:rsid w:val="00394E7C"/>
    <w:rsid w:val="003962C1"/>
    <w:rsid w:val="003966B3"/>
    <w:rsid w:val="00397096"/>
    <w:rsid w:val="0039747D"/>
    <w:rsid w:val="0039751A"/>
    <w:rsid w:val="00397ED4"/>
    <w:rsid w:val="003A0042"/>
    <w:rsid w:val="003A014F"/>
    <w:rsid w:val="003A0593"/>
    <w:rsid w:val="003A0F07"/>
    <w:rsid w:val="003A11F9"/>
    <w:rsid w:val="003A196B"/>
    <w:rsid w:val="003A1A10"/>
    <w:rsid w:val="003A1F7A"/>
    <w:rsid w:val="003A3896"/>
    <w:rsid w:val="003A43C8"/>
    <w:rsid w:val="003A57FB"/>
    <w:rsid w:val="003A6620"/>
    <w:rsid w:val="003A6C70"/>
    <w:rsid w:val="003A74DA"/>
    <w:rsid w:val="003B062B"/>
    <w:rsid w:val="003B0AF6"/>
    <w:rsid w:val="003B143C"/>
    <w:rsid w:val="003B233B"/>
    <w:rsid w:val="003B34A7"/>
    <w:rsid w:val="003B37D3"/>
    <w:rsid w:val="003B4015"/>
    <w:rsid w:val="003B460E"/>
    <w:rsid w:val="003B531C"/>
    <w:rsid w:val="003B53D9"/>
    <w:rsid w:val="003B59FE"/>
    <w:rsid w:val="003B5DCB"/>
    <w:rsid w:val="003C01AF"/>
    <w:rsid w:val="003C1675"/>
    <w:rsid w:val="003C1992"/>
    <w:rsid w:val="003C19EC"/>
    <w:rsid w:val="003C2A94"/>
    <w:rsid w:val="003C3333"/>
    <w:rsid w:val="003C34D1"/>
    <w:rsid w:val="003C45C8"/>
    <w:rsid w:val="003C4B1C"/>
    <w:rsid w:val="003C6422"/>
    <w:rsid w:val="003C7554"/>
    <w:rsid w:val="003C78A8"/>
    <w:rsid w:val="003D02D0"/>
    <w:rsid w:val="003D0A4B"/>
    <w:rsid w:val="003D1C84"/>
    <w:rsid w:val="003D21E9"/>
    <w:rsid w:val="003D2787"/>
    <w:rsid w:val="003D2AC1"/>
    <w:rsid w:val="003D31F7"/>
    <w:rsid w:val="003D3DDD"/>
    <w:rsid w:val="003D4630"/>
    <w:rsid w:val="003D50AB"/>
    <w:rsid w:val="003D7571"/>
    <w:rsid w:val="003D7DA8"/>
    <w:rsid w:val="003E009C"/>
    <w:rsid w:val="003E12A4"/>
    <w:rsid w:val="003E2772"/>
    <w:rsid w:val="003E2BBC"/>
    <w:rsid w:val="003E2E2B"/>
    <w:rsid w:val="003E3957"/>
    <w:rsid w:val="003E3B20"/>
    <w:rsid w:val="003E4147"/>
    <w:rsid w:val="003E4C96"/>
    <w:rsid w:val="003E57EA"/>
    <w:rsid w:val="003E5979"/>
    <w:rsid w:val="003E5B2C"/>
    <w:rsid w:val="003E5D81"/>
    <w:rsid w:val="003E6D11"/>
    <w:rsid w:val="003E6E62"/>
    <w:rsid w:val="003E7021"/>
    <w:rsid w:val="003E719C"/>
    <w:rsid w:val="003E7F03"/>
    <w:rsid w:val="003F0DBC"/>
    <w:rsid w:val="003F0E2F"/>
    <w:rsid w:val="003F1740"/>
    <w:rsid w:val="003F1862"/>
    <w:rsid w:val="003F1F68"/>
    <w:rsid w:val="003F21E6"/>
    <w:rsid w:val="003F242E"/>
    <w:rsid w:val="003F2C8F"/>
    <w:rsid w:val="003F4F5B"/>
    <w:rsid w:val="003F5538"/>
    <w:rsid w:val="003F60C6"/>
    <w:rsid w:val="003F663C"/>
    <w:rsid w:val="004004BF"/>
    <w:rsid w:val="00400864"/>
    <w:rsid w:val="00403413"/>
    <w:rsid w:val="00403422"/>
    <w:rsid w:val="00403625"/>
    <w:rsid w:val="0040455F"/>
    <w:rsid w:val="00404C69"/>
    <w:rsid w:val="004052B9"/>
    <w:rsid w:val="00405370"/>
    <w:rsid w:val="00405464"/>
    <w:rsid w:val="004055E4"/>
    <w:rsid w:val="00406614"/>
    <w:rsid w:val="0041023A"/>
    <w:rsid w:val="0041166F"/>
    <w:rsid w:val="00411786"/>
    <w:rsid w:val="00411851"/>
    <w:rsid w:val="0041190F"/>
    <w:rsid w:val="00411A07"/>
    <w:rsid w:val="00412B03"/>
    <w:rsid w:val="00414EBF"/>
    <w:rsid w:val="004167FF"/>
    <w:rsid w:val="00416B42"/>
    <w:rsid w:val="004209C4"/>
    <w:rsid w:val="0042131F"/>
    <w:rsid w:val="00421CDC"/>
    <w:rsid w:val="00421FC7"/>
    <w:rsid w:val="00422213"/>
    <w:rsid w:val="004224DA"/>
    <w:rsid w:val="00422FF2"/>
    <w:rsid w:val="00425322"/>
    <w:rsid w:val="00425798"/>
    <w:rsid w:val="0042593D"/>
    <w:rsid w:val="00425CA9"/>
    <w:rsid w:val="00425E5D"/>
    <w:rsid w:val="004264F9"/>
    <w:rsid w:val="0042745B"/>
    <w:rsid w:val="00432713"/>
    <w:rsid w:val="00433A20"/>
    <w:rsid w:val="00434585"/>
    <w:rsid w:val="00435763"/>
    <w:rsid w:val="00436157"/>
    <w:rsid w:val="0043648F"/>
    <w:rsid w:val="00436A2A"/>
    <w:rsid w:val="00436F21"/>
    <w:rsid w:val="00437AC8"/>
    <w:rsid w:val="00437E87"/>
    <w:rsid w:val="00440BA5"/>
    <w:rsid w:val="00441A0C"/>
    <w:rsid w:val="00441C5B"/>
    <w:rsid w:val="00441C65"/>
    <w:rsid w:val="00441D0C"/>
    <w:rsid w:val="00441D8E"/>
    <w:rsid w:val="00441F81"/>
    <w:rsid w:val="00442005"/>
    <w:rsid w:val="004420D4"/>
    <w:rsid w:val="00442D03"/>
    <w:rsid w:val="00445533"/>
    <w:rsid w:val="0044670E"/>
    <w:rsid w:val="00446D21"/>
    <w:rsid w:val="004476A0"/>
    <w:rsid w:val="0044793D"/>
    <w:rsid w:val="00447AF7"/>
    <w:rsid w:val="0045022F"/>
    <w:rsid w:val="0045025A"/>
    <w:rsid w:val="0045103A"/>
    <w:rsid w:val="00452313"/>
    <w:rsid w:val="00452698"/>
    <w:rsid w:val="00453C18"/>
    <w:rsid w:val="00454AF2"/>
    <w:rsid w:val="00455912"/>
    <w:rsid w:val="00456955"/>
    <w:rsid w:val="00456A0E"/>
    <w:rsid w:val="0045748E"/>
    <w:rsid w:val="0045763D"/>
    <w:rsid w:val="004604AB"/>
    <w:rsid w:val="00460AB8"/>
    <w:rsid w:val="00460BA3"/>
    <w:rsid w:val="00461BC0"/>
    <w:rsid w:val="00462542"/>
    <w:rsid w:val="00462CB7"/>
    <w:rsid w:val="0046366D"/>
    <w:rsid w:val="00463E99"/>
    <w:rsid w:val="00464A05"/>
    <w:rsid w:val="004650B8"/>
    <w:rsid w:val="0046527D"/>
    <w:rsid w:val="00465E1E"/>
    <w:rsid w:val="00465F98"/>
    <w:rsid w:val="0046634B"/>
    <w:rsid w:val="00466DF9"/>
    <w:rsid w:val="004674DA"/>
    <w:rsid w:val="00467E07"/>
    <w:rsid w:val="004714FF"/>
    <w:rsid w:val="00471DCF"/>
    <w:rsid w:val="00472317"/>
    <w:rsid w:val="00472FCE"/>
    <w:rsid w:val="0047387D"/>
    <w:rsid w:val="00475FFF"/>
    <w:rsid w:val="0047601C"/>
    <w:rsid w:val="00476A49"/>
    <w:rsid w:val="00476DF5"/>
    <w:rsid w:val="00477A65"/>
    <w:rsid w:val="00477ECC"/>
    <w:rsid w:val="004812E1"/>
    <w:rsid w:val="00481B3F"/>
    <w:rsid w:val="00482626"/>
    <w:rsid w:val="004830A3"/>
    <w:rsid w:val="00483623"/>
    <w:rsid w:val="00484DAE"/>
    <w:rsid w:val="00484E72"/>
    <w:rsid w:val="00486F35"/>
    <w:rsid w:val="004904B4"/>
    <w:rsid w:val="0049084B"/>
    <w:rsid w:val="00490A61"/>
    <w:rsid w:val="004915F2"/>
    <w:rsid w:val="00491FEA"/>
    <w:rsid w:val="00492216"/>
    <w:rsid w:val="00493971"/>
    <w:rsid w:val="00494D8A"/>
    <w:rsid w:val="00494F00"/>
    <w:rsid w:val="00496772"/>
    <w:rsid w:val="00496D38"/>
    <w:rsid w:val="004A0DFD"/>
    <w:rsid w:val="004A1250"/>
    <w:rsid w:val="004A134E"/>
    <w:rsid w:val="004A2396"/>
    <w:rsid w:val="004A2B79"/>
    <w:rsid w:val="004A30B4"/>
    <w:rsid w:val="004A33E6"/>
    <w:rsid w:val="004A3CEA"/>
    <w:rsid w:val="004A3E32"/>
    <w:rsid w:val="004A3EAE"/>
    <w:rsid w:val="004A40E8"/>
    <w:rsid w:val="004A5E55"/>
    <w:rsid w:val="004A68E6"/>
    <w:rsid w:val="004A6F90"/>
    <w:rsid w:val="004A71F5"/>
    <w:rsid w:val="004A7B26"/>
    <w:rsid w:val="004B138B"/>
    <w:rsid w:val="004B1504"/>
    <w:rsid w:val="004B1727"/>
    <w:rsid w:val="004B18E8"/>
    <w:rsid w:val="004B1B07"/>
    <w:rsid w:val="004B1BC4"/>
    <w:rsid w:val="004B1C32"/>
    <w:rsid w:val="004B1CDE"/>
    <w:rsid w:val="004B2114"/>
    <w:rsid w:val="004B27D2"/>
    <w:rsid w:val="004B3D1D"/>
    <w:rsid w:val="004B55CD"/>
    <w:rsid w:val="004B6651"/>
    <w:rsid w:val="004B7FDD"/>
    <w:rsid w:val="004C055F"/>
    <w:rsid w:val="004C2F3E"/>
    <w:rsid w:val="004C3585"/>
    <w:rsid w:val="004C3705"/>
    <w:rsid w:val="004C393E"/>
    <w:rsid w:val="004C3A93"/>
    <w:rsid w:val="004C3DB2"/>
    <w:rsid w:val="004C3FBE"/>
    <w:rsid w:val="004C4A0D"/>
    <w:rsid w:val="004C4E66"/>
    <w:rsid w:val="004C54AC"/>
    <w:rsid w:val="004C67E8"/>
    <w:rsid w:val="004C6A4A"/>
    <w:rsid w:val="004C6EBF"/>
    <w:rsid w:val="004D017C"/>
    <w:rsid w:val="004D018F"/>
    <w:rsid w:val="004D058E"/>
    <w:rsid w:val="004D0F9E"/>
    <w:rsid w:val="004D152D"/>
    <w:rsid w:val="004D17D5"/>
    <w:rsid w:val="004D22A6"/>
    <w:rsid w:val="004D3187"/>
    <w:rsid w:val="004D382E"/>
    <w:rsid w:val="004D41E1"/>
    <w:rsid w:val="004D424C"/>
    <w:rsid w:val="004D4F4C"/>
    <w:rsid w:val="004D57E5"/>
    <w:rsid w:val="004D6423"/>
    <w:rsid w:val="004E0165"/>
    <w:rsid w:val="004E02EE"/>
    <w:rsid w:val="004E030A"/>
    <w:rsid w:val="004E0428"/>
    <w:rsid w:val="004E0966"/>
    <w:rsid w:val="004E118D"/>
    <w:rsid w:val="004E152D"/>
    <w:rsid w:val="004E1C13"/>
    <w:rsid w:val="004E1DD6"/>
    <w:rsid w:val="004E2BAF"/>
    <w:rsid w:val="004E314B"/>
    <w:rsid w:val="004E65BF"/>
    <w:rsid w:val="004E6C99"/>
    <w:rsid w:val="004E73AD"/>
    <w:rsid w:val="004E76FA"/>
    <w:rsid w:val="004F004F"/>
    <w:rsid w:val="004F0666"/>
    <w:rsid w:val="004F0C72"/>
    <w:rsid w:val="004F1F62"/>
    <w:rsid w:val="004F1F83"/>
    <w:rsid w:val="004F213B"/>
    <w:rsid w:val="004F2ABA"/>
    <w:rsid w:val="004F4848"/>
    <w:rsid w:val="004F588B"/>
    <w:rsid w:val="004F5DE9"/>
    <w:rsid w:val="004F5E01"/>
    <w:rsid w:val="004F5E82"/>
    <w:rsid w:val="004F61B9"/>
    <w:rsid w:val="004F7556"/>
    <w:rsid w:val="005027D9"/>
    <w:rsid w:val="005038FD"/>
    <w:rsid w:val="00503D7F"/>
    <w:rsid w:val="0050485F"/>
    <w:rsid w:val="005055CB"/>
    <w:rsid w:val="00505E23"/>
    <w:rsid w:val="00506582"/>
    <w:rsid w:val="005107A3"/>
    <w:rsid w:val="00512067"/>
    <w:rsid w:val="0051325D"/>
    <w:rsid w:val="00517B6D"/>
    <w:rsid w:val="00517C0B"/>
    <w:rsid w:val="00520588"/>
    <w:rsid w:val="005207B0"/>
    <w:rsid w:val="00521533"/>
    <w:rsid w:val="00522386"/>
    <w:rsid w:val="00522C18"/>
    <w:rsid w:val="00524BF8"/>
    <w:rsid w:val="005252B4"/>
    <w:rsid w:val="0052573F"/>
    <w:rsid w:val="005267EC"/>
    <w:rsid w:val="0052703E"/>
    <w:rsid w:val="0053050D"/>
    <w:rsid w:val="0053211A"/>
    <w:rsid w:val="0053262C"/>
    <w:rsid w:val="00532956"/>
    <w:rsid w:val="005338BB"/>
    <w:rsid w:val="00533E1C"/>
    <w:rsid w:val="00534A5D"/>
    <w:rsid w:val="00534CE5"/>
    <w:rsid w:val="005352B2"/>
    <w:rsid w:val="005359C7"/>
    <w:rsid w:val="00535AB3"/>
    <w:rsid w:val="00535EC4"/>
    <w:rsid w:val="00536EB7"/>
    <w:rsid w:val="00537BBE"/>
    <w:rsid w:val="0054047A"/>
    <w:rsid w:val="005404D4"/>
    <w:rsid w:val="0054098E"/>
    <w:rsid w:val="00541039"/>
    <w:rsid w:val="0054167D"/>
    <w:rsid w:val="0054239E"/>
    <w:rsid w:val="005423B3"/>
    <w:rsid w:val="00542622"/>
    <w:rsid w:val="005427A8"/>
    <w:rsid w:val="005430C6"/>
    <w:rsid w:val="0054428C"/>
    <w:rsid w:val="005445E2"/>
    <w:rsid w:val="00544AD3"/>
    <w:rsid w:val="00544D8F"/>
    <w:rsid w:val="005453C5"/>
    <w:rsid w:val="005458B0"/>
    <w:rsid w:val="0054711A"/>
    <w:rsid w:val="005474BE"/>
    <w:rsid w:val="00547508"/>
    <w:rsid w:val="00550FA1"/>
    <w:rsid w:val="005510F0"/>
    <w:rsid w:val="00551188"/>
    <w:rsid w:val="0055124B"/>
    <w:rsid w:val="00551DB9"/>
    <w:rsid w:val="005530EB"/>
    <w:rsid w:val="00553D9C"/>
    <w:rsid w:val="00554F57"/>
    <w:rsid w:val="00555472"/>
    <w:rsid w:val="0055568F"/>
    <w:rsid w:val="00557034"/>
    <w:rsid w:val="00557B70"/>
    <w:rsid w:val="005603AB"/>
    <w:rsid w:val="00561192"/>
    <w:rsid w:val="005614FC"/>
    <w:rsid w:val="00561FFC"/>
    <w:rsid w:val="00562666"/>
    <w:rsid w:val="00562832"/>
    <w:rsid w:val="00563E15"/>
    <w:rsid w:val="00564441"/>
    <w:rsid w:val="005645A2"/>
    <w:rsid w:val="00564648"/>
    <w:rsid w:val="00565FBA"/>
    <w:rsid w:val="005664FB"/>
    <w:rsid w:val="00566B02"/>
    <w:rsid w:val="0056788A"/>
    <w:rsid w:val="00567A38"/>
    <w:rsid w:val="00567F86"/>
    <w:rsid w:val="0057018C"/>
    <w:rsid w:val="00570E68"/>
    <w:rsid w:val="00571E20"/>
    <w:rsid w:val="0057345B"/>
    <w:rsid w:val="00573726"/>
    <w:rsid w:val="00574FEB"/>
    <w:rsid w:val="0057549F"/>
    <w:rsid w:val="00575F10"/>
    <w:rsid w:val="00575F14"/>
    <w:rsid w:val="00576237"/>
    <w:rsid w:val="005768D6"/>
    <w:rsid w:val="00577390"/>
    <w:rsid w:val="00577ADF"/>
    <w:rsid w:val="00577C8D"/>
    <w:rsid w:val="00580DCB"/>
    <w:rsid w:val="00582DAD"/>
    <w:rsid w:val="0058328C"/>
    <w:rsid w:val="005839C3"/>
    <w:rsid w:val="00583E20"/>
    <w:rsid w:val="005841BC"/>
    <w:rsid w:val="005846CF"/>
    <w:rsid w:val="00584A40"/>
    <w:rsid w:val="00584E6E"/>
    <w:rsid w:val="0058549A"/>
    <w:rsid w:val="00585C82"/>
    <w:rsid w:val="0058704C"/>
    <w:rsid w:val="00587322"/>
    <w:rsid w:val="005878CE"/>
    <w:rsid w:val="00587A56"/>
    <w:rsid w:val="00587D36"/>
    <w:rsid w:val="005904B6"/>
    <w:rsid w:val="005906A8"/>
    <w:rsid w:val="00590714"/>
    <w:rsid w:val="005909A6"/>
    <w:rsid w:val="00590F05"/>
    <w:rsid w:val="005914F6"/>
    <w:rsid w:val="0059270F"/>
    <w:rsid w:val="00592CC1"/>
    <w:rsid w:val="00593ED0"/>
    <w:rsid w:val="00594617"/>
    <w:rsid w:val="00594E89"/>
    <w:rsid w:val="0059555F"/>
    <w:rsid w:val="00595604"/>
    <w:rsid w:val="00595781"/>
    <w:rsid w:val="005964BA"/>
    <w:rsid w:val="00596BF4"/>
    <w:rsid w:val="00596C99"/>
    <w:rsid w:val="00596DE5"/>
    <w:rsid w:val="0059724B"/>
    <w:rsid w:val="005973E8"/>
    <w:rsid w:val="00597690"/>
    <w:rsid w:val="005A0938"/>
    <w:rsid w:val="005A10ED"/>
    <w:rsid w:val="005A1591"/>
    <w:rsid w:val="005A18CE"/>
    <w:rsid w:val="005A1D45"/>
    <w:rsid w:val="005A23CC"/>
    <w:rsid w:val="005A2436"/>
    <w:rsid w:val="005A3015"/>
    <w:rsid w:val="005A45FB"/>
    <w:rsid w:val="005A5D0F"/>
    <w:rsid w:val="005A5D61"/>
    <w:rsid w:val="005A65CD"/>
    <w:rsid w:val="005A672D"/>
    <w:rsid w:val="005A73FB"/>
    <w:rsid w:val="005A76AF"/>
    <w:rsid w:val="005B0159"/>
    <w:rsid w:val="005B0192"/>
    <w:rsid w:val="005B2CE7"/>
    <w:rsid w:val="005B2DAC"/>
    <w:rsid w:val="005B3464"/>
    <w:rsid w:val="005B3496"/>
    <w:rsid w:val="005B350F"/>
    <w:rsid w:val="005B35F9"/>
    <w:rsid w:val="005B40F1"/>
    <w:rsid w:val="005B4EBE"/>
    <w:rsid w:val="005B53C3"/>
    <w:rsid w:val="005B5DFB"/>
    <w:rsid w:val="005B65A9"/>
    <w:rsid w:val="005B69C4"/>
    <w:rsid w:val="005B6A5A"/>
    <w:rsid w:val="005B6AF5"/>
    <w:rsid w:val="005B72C7"/>
    <w:rsid w:val="005C02B9"/>
    <w:rsid w:val="005C22C2"/>
    <w:rsid w:val="005C3734"/>
    <w:rsid w:val="005C37AE"/>
    <w:rsid w:val="005C3B50"/>
    <w:rsid w:val="005C3B76"/>
    <w:rsid w:val="005C3CBE"/>
    <w:rsid w:val="005C4064"/>
    <w:rsid w:val="005C4B27"/>
    <w:rsid w:val="005C4BD1"/>
    <w:rsid w:val="005C6244"/>
    <w:rsid w:val="005C6A2D"/>
    <w:rsid w:val="005C6E41"/>
    <w:rsid w:val="005C7DDD"/>
    <w:rsid w:val="005D0219"/>
    <w:rsid w:val="005D1DFA"/>
    <w:rsid w:val="005D1FAF"/>
    <w:rsid w:val="005D263D"/>
    <w:rsid w:val="005D3D78"/>
    <w:rsid w:val="005D402C"/>
    <w:rsid w:val="005D48D0"/>
    <w:rsid w:val="005D57B9"/>
    <w:rsid w:val="005D5EBB"/>
    <w:rsid w:val="005D7EE5"/>
    <w:rsid w:val="005E1BFE"/>
    <w:rsid w:val="005E214A"/>
    <w:rsid w:val="005E29A2"/>
    <w:rsid w:val="005E2C8D"/>
    <w:rsid w:val="005E4032"/>
    <w:rsid w:val="005E4327"/>
    <w:rsid w:val="005E472A"/>
    <w:rsid w:val="005E4B23"/>
    <w:rsid w:val="005E5FBB"/>
    <w:rsid w:val="005E6DB1"/>
    <w:rsid w:val="005E703A"/>
    <w:rsid w:val="005E777E"/>
    <w:rsid w:val="005E7D37"/>
    <w:rsid w:val="005F025A"/>
    <w:rsid w:val="005F02F6"/>
    <w:rsid w:val="005F0C05"/>
    <w:rsid w:val="005F154F"/>
    <w:rsid w:val="005F19FD"/>
    <w:rsid w:val="005F240A"/>
    <w:rsid w:val="005F2A42"/>
    <w:rsid w:val="005F2D7C"/>
    <w:rsid w:val="005F312C"/>
    <w:rsid w:val="005F4A91"/>
    <w:rsid w:val="005F4C8F"/>
    <w:rsid w:val="005F4F66"/>
    <w:rsid w:val="005F5AF0"/>
    <w:rsid w:val="005F6C09"/>
    <w:rsid w:val="0060019D"/>
    <w:rsid w:val="006002AF"/>
    <w:rsid w:val="0060088D"/>
    <w:rsid w:val="00600B8A"/>
    <w:rsid w:val="00603A53"/>
    <w:rsid w:val="00604470"/>
    <w:rsid w:val="0060454B"/>
    <w:rsid w:val="00606D54"/>
    <w:rsid w:val="00607181"/>
    <w:rsid w:val="006076B7"/>
    <w:rsid w:val="006101F6"/>
    <w:rsid w:val="00611DCB"/>
    <w:rsid w:val="0061215E"/>
    <w:rsid w:val="00613510"/>
    <w:rsid w:val="006136CE"/>
    <w:rsid w:val="00613AEE"/>
    <w:rsid w:val="00614237"/>
    <w:rsid w:val="006161CD"/>
    <w:rsid w:val="00620515"/>
    <w:rsid w:val="0062150D"/>
    <w:rsid w:val="00621718"/>
    <w:rsid w:val="00623029"/>
    <w:rsid w:val="00624263"/>
    <w:rsid w:val="006242E0"/>
    <w:rsid w:val="006262DB"/>
    <w:rsid w:val="006264EA"/>
    <w:rsid w:val="006267A5"/>
    <w:rsid w:val="006267C2"/>
    <w:rsid w:val="00627077"/>
    <w:rsid w:val="00627286"/>
    <w:rsid w:val="00627E45"/>
    <w:rsid w:val="00631B2D"/>
    <w:rsid w:val="00632DA0"/>
    <w:rsid w:val="006332DD"/>
    <w:rsid w:val="006333E6"/>
    <w:rsid w:val="00635D40"/>
    <w:rsid w:val="00635EB7"/>
    <w:rsid w:val="006370FB"/>
    <w:rsid w:val="00637315"/>
    <w:rsid w:val="0064025E"/>
    <w:rsid w:val="006405F0"/>
    <w:rsid w:val="00640D02"/>
    <w:rsid w:val="00641BA8"/>
    <w:rsid w:val="006424F5"/>
    <w:rsid w:val="00642ADB"/>
    <w:rsid w:val="0064390F"/>
    <w:rsid w:val="006441DE"/>
    <w:rsid w:val="00644C85"/>
    <w:rsid w:val="00645D4B"/>
    <w:rsid w:val="00646673"/>
    <w:rsid w:val="00647139"/>
    <w:rsid w:val="00647209"/>
    <w:rsid w:val="00647B00"/>
    <w:rsid w:val="006514E5"/>
    <w:rsid w:val="00651AE9"/>
    <w:rsid w:val="00652965"/>
    <w:rsid w:val="00653535"/>
    <w:rsid w:val="006546AB"/>
    <w:rsid w:val="00654AE8"/>
    <w:rsid w:val="00654D20"/>
    <w:rsid w:val="00655810"/>
    <w:rsid w:val="00656383"/>
    <w:rsid w:val="00657560"/>
    <w:rsid w:val="00657756"/>
    <w:rsid w:val="00657B00"/>
    <w:rsid w:val="0066083F"/>
    <w:rsid w:val="00660E29"/>
    <w:rsid w:val="006624F6"/>
    <w:rsid w:val="006627C3"/>
    <w:rsid w:val="006636B1"/>
    <w:rsid w:val="0066388A"/>
    <w:rsid w:val="00664116"/>
    <w:rsid w:val="00665428"/>
    <w:rsid w:val="006655D5"/>
    <w:rsid w:val="00666514"/>
    <w:rsid w:val="00666A90"/>
    <w:rsid w:val="00666B93"/>
    <w:rsid w:val="0066785C"/>
    <w:rsid w:val="00670994"/>
    <w:rsid w:val="006711A9"/>
    <w:rsid w:val="006712D1"/>
    <w:rsid w:val="00672978"/>
    <w:rsid w:val="00672EFD"/>
    <w:rsid w:val="00673721"/>
    <w:rsid w:val="006741AF"/>
    <w:rsid w:val="0067435B"/>
    <w:rsid w:val="00677086"/>
    <w:rsid w:val="0067720E"/>
    <w:rsid w:val="006803B5"/>
    <w:rsid w:val="006807F7"/>
    <w:rsid w:val="00682647"/>
    <w:rsid w:val="00682F03"/>
    <w:rsid w:val="00683C4A"/>
    <w:rsid w:val="00684203"/>
    <w:rsid w:val="00684AFA"/>
    <w:rsid w:val="00684C34"/>
    <w:rsid w:val="006854C6"/>
    <w:rsid w:val="00685E39"/>
    <w:rsid w:val="00685E76"/>
    <w:rsid w:val="006864B7"/>
    <w:rsid w:val="00686717"/>
    <w:rsid w:val="00686760"/>
    <w:rsid w:val="00686A99"/>
    <w:rsid w:val="00686A9A"/>
    <w:rsid w:val="00686DB7"/>
    <w:rsid w:val="00690433"/>
    <w:rsid w:val="0069093F"/>
    <w:rsid w:val="00690E48"/>
    <w:rsid w:val="006912A6"/>
    <w:rsid w:val="006916AD"/>
    <w:rsid w:val="00691D50"/>
    <w:rsid w:val="0069343E"/>
    <w:rsid w:val="00693553"/>
    <w:rsid w:val="006943CA"/>
    <w:rsid w:val="00695E64"/>
    <w:rsid w:val="00697BC7"/>
    <w:rsid w:val="006A00ED"/>
    <w:rsid w:val="006A0A33"/>
    <w:rsid w:val="006A0D7D"/>
    <w:rsid w:val="006A1EB5"/>
    <w:rsid w:val="006A212E"/>
    <w:rsid w:val="006A21E1"/>
    <w:rsid w:val="006A24C2"/>
    <w:rsid w:val="006A331C"/>
    <w:rsid w:val="006A3D6E"/>
    <w:rsid w:val="006A40ED"/>
    <w:rsid w:val="006A410A"/>
    <w:rsid w:val="006A485D"/>
    <w:rsid w:val="006A4BF1"/>
    <w:rsid w:val="006A5222"/>
    <w:rsid w:val="006A5410"/>
    <w:rsid w:val="006A5708"/>
    <w:rsid w:val="006A61DA"/>
    <w:rsid w:val="006A644D"/>
    <w:rsid w:val="006A7FAC"/>
    <w:rsid w:val="006B0268"/>
    <w:rsid w:val="006B112E"/>
    <w:rsid w:val="006B18D8"/>
    <w:rsid w:val="006B2128"/>
    <w:rsid w:val="006B3EA3"/>
    <w:rsid w:val="006B531B"/>
    <w:rsid w:val="006B62A5"/>
    <w:rsid w:val="006B6570"/>
    <w:rsid w:val="006B6706"/>
    <w:rsid w:val="006B6A5A"/>
    <w:rsid w:val="006C01E4"/>
    <w:rsid w:val="006C0776"/>
    <w:rsid w:val="006C197D"/>
    <w:rsid w:val="006C19E5"/>
    <w:rsid w:val="006C1D9F"/>
    <w:rsid w:val="006C2D05"/>
    <w:rsid w:val="006C2E60"/>
    <w:rsid w:val="006C3202"/>
    <w:rsid w:val="006C3212"/>
    <w:rsid w:val="006C34D3"/>
    <w:rsid w:val="006C3CE6"/>
    <w:rsid w:val="006C499A"/>
    <w:rsid w:val="006C4F61"/>
    <w:rsid w:val="006C5845"/>
    <w:rsid w:val="006C6664"/>
    <w:rsid w:val="006C6CD8"/>
    <w:rsid w:val="006C7E3E"/>
    <w:rsid w:val="006D0306"/>
    <w:rsid w:val="006D0714"/>
    <w:rsid w:val="006D0856"/>
    <w:rsid w:val="006D12F9"/>
    <w:rsid w:val="006D1F88"/>
    <w:rsid w:val="006D20AD"/>
    <w:rsid w:val="006D21D6"/>
    <w:rsid w:val="006D3210"/>
    <w:rsid w:val="006D3C6C"/>
    <w:rsid w:val="006D4070"/>
    <w:rsid w:val="006D641B"/>
    <w:rsid w:val="006E0600"/>
    <w:rsid w:val="006E0820"/>
    <w:rsid w:val="006E21AA"/>
    <w:rsid w:val="006E2200"/>
    <w:rsid w:val="006E2614"/>
    <w:rsid w:val="006E28E1"/>
    <w:rsid w:val="006E2EAB"/>
    <w:rsid w:val="006E2F84"/>
    <w:rsid w:val="006E4344"/>
    <w:rsid w:val="006E45DC"/>
    <w:rsid w:val="006E4750"/>
    <w:rsid w:val="006E483C"/>
    <w:rsid w:val="006E4E52"/>
    <w:rsid w:val="006E72B2"/>
    <w:rsid w:val="006F1515"/>
    <w:rsid w:val="006F2B5C"/>
    <w:rsid w:val="006F35DF"/>
    <w:rsid w:val="006F362B"/>
    <w:rsid w:val="006F4442"/>
    <w:rsid w:val="006F5143"/>
    <w:rsid w:val="006F5336"/>
    <w:rsid w:val="006F6E05"/>
    <w:rsid w:val="006F6F5E"/>
    <w:rsid w:val="00701809"/>
    <w:rsid w:val="00701843"/>
    <w:rsid w:val="00702B40"/>
    <w:rsid w:val="00703668"/>
    <w:rsid w:val="00703725"/>
    <w:rsid w:val="00703B22"/>
    <w:rsid w:val="00703BCB"/>
    <w:rsid w:val="0070429B"/>
    <w:rsid w:val="00704D56"/>
    <w:rsid w:val="00704E65"/>
    <w:rsid w:val="00705677"/>
    <w:rsid w:val="007057E5"/>
    <w:rsid w:val="007057FF"/>
    <w:rsid w:val="00705D80"/>
    <w:rsid w:val="0070658E"/>
    <w:rsid w:val="007070A9"/>
    <w:rsid w:val="007112DA"/>
    <w:rsid w:val="0071141D"/>
    <w:rsid w:val="00711C75"/>
    <w:rsid w:val="00711DDE"/>
    <w:rsid w:val="0071307E"/>
    <w:rsid w:val="0071465C"/>
    <w:rsid w:val="00714894"/>
    <w:rsid w:val="00715517"/>
    <w:rsid w:val="00715B75"/>
    <w:rsid w:val="00715D71"/>
    <w:rsid w:val="00716422"/>
    <w:rsid w:val="00720079"/>
    <w:rsid w:val="00720954"/>
    <w:rsid w:val="00721A81"/>
    <w:rsid w:val="00721AA7"/>
    <w:rsid w:val="00723709"/>
    <w:rsid w:val="00724092"/>
    <w:rsid w:val="00724746"/>
    <w:rsid w:val="00725A8F"/>
    <w:rsid w:val="00726039"/>
    <w:rsid w:val="007265B8"/>
    <w:rsid w:val="007275E2"/>
    <w:rsid w:val="00727A7F"/>
    <w:rsid w:val="007305B1"/>
    <w:rsid w:val="00730B1E"/>
    <w:rsid w:val="00730BBF"/>
    <w:rsid w:val="00730C4B"/>
    <w:rsid w:val="00730C85"/>
    <w:rsid w:val="00730DF9"/>
    <w:rsid w:val="00731E2C"/>
    <w:rsid w:val="00732EC8"/>
    <w:rsid w:val="007330BB"/>
    <w:rsid w:val="007334BF"/>
    <w:rsid w:val="007336D7"/>
    <w:rsid w:val="00734F22"/>
    <w:rsid w:val="0073519E"/>
    <w:rsid w:val="0073686B"/>
    <w:rsid w:val="0073691B"/>
    <w:rsid w:val="00736DCD"/>
    <w:rsid w:val="007375BE"/>
    <w:rsid w:val="00737CDE"/>
    <w:rsid w:val="00740996"/>
    <w:rsid w:val="00740FB8"/>
    <w:rsid w:val="00741847"/>
    <w:rsid w:val="007419CC"/>
    <w:rsid w:val="0074344D"/>
    <w:rsid w:val="00743A52"/>
    <w:rsid w:val="0074436B"/>
    <w:rsid w:val="007460B1"/>
    <w:rsid w:val="00746C66"/>
    <w:rsid w:val="0074721A"/>
    <w:rsid w:val="0074781F"/>
    <w:rsid w:val="00747B3D"/>
    <w:rsid w:val="00747E94"/>
    <w:rsid w:val="00747FEF"/>
    <w:rsid w:val="00750339"/>
    <w:rsid w:val="00750797"/>
    <w:rsid w:val="00750D04"/>
    <w:rsid w:val="0075108A"/>
    <w:rsid w:val="0075125C"/>
    <w:rsid w:val="00753A47"/>
    <w:rsid w:val="007541F0"/>
    <w:rsid w:val="0075617D"/>
    <w:rsid w:val="00756EC9"/>
    <w:rsid w:val="007604BA"/>
    <w:rsid w:val="00760F5B"/>
    <w:rsid w:val="00761352"/>
    <w:rsid w:val="007616C4"/>
    <w:rsid w:val="00761D50"/>
    <w:rsid w:val="00762039"/>
    <w:rsid w:val="007620DF"/>
    <w:rsid w:val="00762B3A"/>
    <w:rsid w:val="00763A05"/>
    <w:rsid w:val="00763FEF"/>
    <w:rsid w:val="00766479"/>
    <w:rsid w:val="00766724"/>
    <w:rsid w:val="0076750B"/>
    <w:rsid w:val="00770978"/>
    <w:rsid w:val="007713CD"/>
    <w:rsid w:val="00772ECA"/>
    <w:rsid w:val="007738A3"/>
    <w:rsid w:val="00774785"/>
    <w:rsid w:val="007749DB"/>
    <w:rsid w:val="00775B7B"/>
    <w:rsid w:val="00775DDD"/>
    <w:rsid w:val="00776FD6"/>
    <w:rsid w:val="00777AD0"/>
    <w:rsid w:val="00780364"/>
    <w:rsid w:val="007811D7"/>
    <w:rsid w:val="00783531"/>
    <w:rsid w:val="00784337"/>
    <w:rsid w:val="007844FF"/>
    <w:rsid w:val="00784624"/>
    <w:rsid w:val="007847DB"/>
    <w:rsid w:val="00785204"/>
    <w:rsid w:val="007856DE"/>
    <w:rsid w:val="00785733"/>
    <w:rsid w:val="00785FB3"/>
    <w:rsid w:val="00787FA7"/>
    <w:rsid w:val="00790082"/>
    <w:rsid w:val="007913B9"/>
    <w:rsid w:val="007925F3"/>
    <w:rsid w:val="00793D0F"/>
    <w:rsid w:val="00793DF0"/>
    <w:rsid w:val="00793F3F"/>
    <w:rsid w:val="007949B7"/>
    <w:rsid w:val="00795841"/>
    <w:rsid w:val="00795D9A"/>
    <w:rsid w:val="00797D7D"/>
    <w:rsid w:val="00797DBD"/>
    <w:rsid w:val="007A048E"/>
    <w:rsid w:val="007A0907"/>
    <w:rsid w:val="007A0F6A"/>
    <w:rsid w:val="007A2F62"/>
    <w:rsid w:val="007A309D"/>
    <w:rsid w:val="007A35BE"/>
    <w:rsid w:val="007A463A"/>
    <w:rsid w:val="007A5935"/>
    <w:rsid w:val="007A5940"/>
    <w:rsid w:val="007A604D"/>
    <w:rsid w:val="007A67CD"/>
    <w:rsid w:val="007A78E8"/>
    <w:rsid w:val="007B0293"/>
    <w:rsid w:val="007B0AB8"/>
    <w:rsid w:val="007B1C86"/>
    <w:rsid w:val="007B2088"/>
    <w:rsid w:val="007B2584"/>
    <w:rsid w:val="007B278F"/>
    <w:rsid w:val="007B2E8E"/>
    <w:rsid w:val="007B3B67"/>
    <w:rsid w:val="007B564E"/>
    <w:rsid w:val="007B6126"/>
    <w:rsid w:val="007C01AF"/>
    <w:rsid w:val="007C02C5"/>
    <w:rsid w:val="007C090B"/>
    <w:rsid w:val="007C0AFD"/>
    <w:rsid w:val="007C0E4C"/>
    <w:rsid w:val="007C0E70"/>
    <w:rsid w:val="007C113C"/>
    <w:rsid w:val="007C17C7"/>
    <w:rsid w:val="007C2FA2"/>
    <w:rsid w:val="007C32C4"/>
    <w:rsid w:val="007C343E"/>
    <w:rsid w:val="007C39E9"/>
    <w:rsid w:val="007C46F2"/>
    <w:rsid w:val="007C6194"/>
    <w:rsid w:val="007C66CD"/>
    <w:rsid w:val="007C7659"/>
    <w:rsid w:val="007D3BEB"/>
    <w:rsid w:val="007D66C0"/>
    <w:rsid w:val="007E019B"/>
    <w:rsid w:val="007E020B"/>
    <w:rsid w:val="007E1962"/>
    <w:rsid w:val="007E28C0"/>
    <w:rsid w:val="007E40EC"/>
    <w:rsid w:val="007E4895"/>
    <w:rsid w:val="007E4B8D"/>
    <w:rsid w:val="007E58EF"/>
    <w:rsid w:val="007E5AD9"/>
    <w:rsid w:val="007E60F2"/>
    <w:rsid w:val="007E6267"/>
    <w:rsid w:val="007E7194"/>
    <w:rsid w:val="007E7C52"/>
    <w:rsid w:val="007F0AC1"/>
    <w:rsid w:val="007F0B0F"/>
    <w:rsid w:val="007F12E0"/>
    <w:rsid w:val="007F14FB"/>
    <w:rsid w:val="007F169D"/>
    <w:rsid w:val="007F2045"/>
    <w:rsid w:val="007F2D19"/>
    <w:rsid w:val="007F2E7C"/>
    <w:rsid w:val="007F359A"/>
    <w:rsid w:val="007F3E86"/>
    <w:rsid w:val="007F4A82"/>
    <w:rsid w:val="007F4F37"/>
    <w:rsid w:val="007F60DE"/>
    <w:rsid w:val="007F62BB"/>
    <w:rsid w:val="007F69E8"/>
    <w:rsid w:val="007F6B33"/>
    <w:rsid w:val="007F775F"/>
    <w:rsid w:val="007F77F4"/>
    <w:rsid w:val="007F7884"/>
    <w:rsid w:val="007F7C82"/>
    <w:rsid w:val="00800308"/>
    <w:rsid w:val="008008D3"/>
    <w:rsid w:val="00800E00"/>
    <w:rsid w:val="008010C9"/>
    <w:rsid w:val="008012A6"/>
    <w:rsid w:val="008015FE"/>
    <w:rsid w:val="00801FC6"/>
    <w:rsid w:val="00802A53"/>
    <w:rsid w:val="00803998"/>
    <w:rsid w:val="00803C37"/>
    <w:rsid w:val="008044D2"/>
    <w:rsid w:val="008046E1"/>
    <w:rsid w:val="00804C2A"/>
    <w:rsid w:val="00804EBC"/>
    <w:rsid w:val="00804FD5"/>
    <w:rsid w:val="0080526B"/>
    <w:rsid w:val="00805FBC"/>
    <w:rsid w:val="008062E1"/>
    <w:rsid w:val="008069BB"/>
    <w:rsid w:val="00810ACD"/>
    <w:rsid w:val="00811ED9"/>
    <w:rsid w:val="008123BB"/>
    <w:rsid w:val="0081322E"/>
    <w:rsid w:val="008135DB"/>
    <w:rsid w:val="008135F0"/>
    <w:rsid w:val="00813963"/>
    <w:rsid w:val="00813BF0"/>
    <w:rsid w:val="00814541"/>
    <w:rsid w:val="00814D6B"/>
    <w:rsid w:val="00815AFD"/>
    <w:rsid w:val="00816116"/>
    <w:rsid w:val="00816180"/>
    <w:rsid w:val="00820494"/>
    <w:rsid w:val="008208F8"/>
    <w:rsid w:val="008212D8"/>
    <w:rsid w:val="008221AB"/>
    <w:rsid w:val="00823181"/>
    <w:rsid w:val="008236E0"/>
    <w:rsid w:val="00824277"/>
    <w:rsid w:val="00824697"/>
    <w:rsid w:val="00825084"/>
    <w:rsid w:val="00825D5E"/>
    <w:rsid w:val="0083004F"/>
    <w:rsid w:val="00830E38"/>
    <w:rsid w:val="0083116C"/>
    <w:rsid w:val="008314D8"/>
    <w:rsid w:val="008317A2"/>
    <w:rsid w:val="00834268"/>
    <w:rsid w:val="00834B96"/>
    <w:rsid w:val="00835E3B"/>
    <w:rsid w:val="00836CDA"/>
    <w:rsid w:val="00837712"/>
    <w:rsid w:val="00841031"/>
    <w:rsid w:val="00841AED"/>
    <w:rsid w:val="00841DC8"/>
    <w:rsid w:val="0084228E"/>
    <w:rsid w:val="0084306E"/>
    <w:rsid w:val="008439C8"/>
    <w:rsid w:val="00843DA0"/>
    <w:rsid w:val="00843F48"/>
    <w:rsid w:val="00844EC2"/>
    <w:rsid w:val="00845017"/>
    <w:rsid w:val="008450BD"/>
    <w:rsid w:val="0084575E"/>
    <w:rsid w:val="00845903"/>
    <w:rsid w:val="00846113"/>
    <w:rsid w:val="008467C1"/>
    <w:rsid w:val="008468AB"/>
    <w:rsid w:val="008470C1"/>
    <w:rsid w:val="008471AF"/>
    <w:rsid w:val="00851305"/>
    <w:rsid w:val="00851502"/>
    <w:rsid w:val="0085153D"/>
    <w:rsid w:val="00851993"/>
    <w:rsid w:val="00853289"/>
    <w:rsid w:val="00853C9F"/>
    <w:rsid w:val="00853FB1"/>
    <w:rsid w:val="00854D2B"/>
    <w:rsid w:val="00854D57"/>
    <w:rsid w:val="008579C7"/>
    <w:rsid w:val="00857C9B"/>
    <w:rsid w:val="0086078A"/>
    <w:rsid w:val="00860A3C"/>
    <w:rsid w:val="0086111B"/>
    <w:rsid w:val="0086130B"/>
    <w:rsid w:val="00861A9F"/>
    <w:rsid w:val="008620F2"/>
    <w:rsid w:val="00862963"/>
    <w:rsid w:val="008630E4"/>
    <w:rsid w:val="0086395D"/>
    <w:rsid w:val="00863A8E"/>
    <w:rsid w:val="00865537"/>
    <w:rsid w:val="00865C9A"/>
    <w:rsid w:val="00866146"/>
    <w:rsid w:val="00867A21"/>
    <w:rsid w:val="00867AAF"/>
    <w:rsid w:val="00867AF0"/>
    <w:rsid w:val="00872503"/>
    <w:rsid w:val="00872648"/>
    <w:rsid w:val="0087288F"/>
    <w:rsid w:val="00873054"/>
    <w:rsid w:val="00873520"/>
    <w:rsid w:val="00873FBD"/>
    <w:rsid w:val="00874540"/>
    <w:rsid w:val="00875EDD"/>
    <w:rsid w:val="00876A57"/>
    <w:rsid w:val="008801FB"/>
    <w:rsid w:val="00880532"/>
    <w:rsid w:val="00880675"/>
    <w:rsid w:val="008808E6"/>
    <w:rsid w:val="00880D4D"/>
    <w:rsid w:val="00882083"/>
    <w:rsid w:val="00882602"/>
    <w:rsid w:val="00883B68"/>
    <w:rsid w:val="00884248"/>
    <w:rsid w:val="0088490C"/>
    <w:rsid w:val="008854CF"/>
    <w:rsid w:val="0088573F"/>
    <w:rsid w:val="00887469"/>
    <w:rsid w:val="00887F90"/>
    <w:rsid w:val="0089140E"/>
    <w:rsid w:val="00891CBA"/>
    <w:rsid w:val="00892768"/>
    <w:rsid w:val="008931B6"/>
    <w:rsid w:val="008936D5"/>
    <w:rsid w:val="00893C6D"/>
    <w:rsid w:val="0089437F"/>
    <w:rsid w:val="00894DB0"/>
    <w:rsid w:val="008954D2"/>
    <w:rsid w:val="008956D9"/>
    <w:rsid w:val="00896B61"/>
    <w:rsid w:val="008A07BD"/>
    <w:rsid w:val="008A0F27"/>
    <w:rsid w:val="008A116B"/>
    <w:rsid w:val="008A14DD"/>
    <w:rsid w:val="008A1A9A"/>
    <w:rsid w:val="008A22E8"/>
    <w:rsid w:val="008A23C7"/>
    <w:rsid w:val="008A2507"/>
    <w:rsid w:val="008A347D"/>
    <w:rsid w:val="008A3A95"/>
    <w:rsid w:val="008A4ADA"/>
    <w:rsid w:val="008A4D4D"/>
    <w:rsid w:val="008A54EE"/>
    <w:rsid w:val="008A59CE"/>
    <w:rsid w:val="008A5AE6"/>
    <w:rsid w:val="008A5E8C"/>
    <w:rsid w:val="008B00CC"/>
    <w:rsid w:val="008B0CAD"/>
    <w:rsid w:val="008B29B8"/>
    <w:rsid w:val="008B29E7"/>
    <w:rsid w:val="008B3FE3"/>
    <w:rsid w:val="008B536B"/>
    <w:rsid w:val="008B6445"/>
    <w:rsid w:val="008B6FF8"/>
    <w:rsid w:val="008B72DB"/>
    <w:rsid w:val="008B7A83"/>
    <w:rsid w:val="008C135F"/>
    <w:rsid w:val="008C1962"/>
    <w:rsid w:val="008C2F2A"/>
    <w:rsid w:val="008C34E7"/>
    <w:rsid w:val="008C353E"/>
    <w:rsid w:val="008C36C8"/>
    <w:rsid w:val="008C4011"/>
    <w:rsid w:val="008C402C"/>
    <w:rsid w:val="008C42C5"/>
    <w:rsid w:val="008C5A98"/>
    <w:rsid w:val="008C5C2B"/>
    <w:rsid w:val="008C5CA6"/>
    <w:rsid w:val="008C5D36"/>
    <w:rsid w:val="008D0E51"/>
    <w:rsid w:val="008D0FBA"/>
    <w:rsid w:val="008D1166"/>
    <w:rsid w:val="008D14DE"/>
    <w:rsid w:val="008D1594"/>
    <w:rsid w:val="008D193C"/>
    <w:rsid w:val="008D1AF0"/>
    <w:rsid w:val="008D2A0A"/>
    <w:rsid w:val="008D3304"/>
    <w:rsid w:val="008D36B9"/>
    <w:rsid w:val="008D5558"/>
    <w:rsid w:val="008D56DA"/>
    <w:rsid w:val="008D57AD"/>
    <w:rsid w:val="008D589F"/>
    <w:rsid w:val="008D5A1C"/>
    <w:rsid w:val="008D5C92"/>
    <w:rsid w:val="008D69AE"/>
    <w:rsid w:val="008D7043"/>
    <w:rsid w:val="008E06AE"/>
    <w:rsid w:val="008E2320"/>
    <w:rsid w:val="008E26C8"/>
    <w:rsid w:val="008E32EC"/>
    <w:rsid w:val="008E34A8"/>
    <w:rsid w:val="008E519B"/>
    <w:rsid w:val="008E5211"/>
    <w:rsid w:val="008E5378"/>
    <w:rsid w:val="008E5B4F"/>
    <w:rsid w:val="008E5E27"/>
    <w:rsid w:val="008E6A09"/>
    <w:rsid w:val="008E7D1D"/>
    <w:rsid w:val="008F0660"/>
    <w:rsid w:val="008F0E9A"/>
    <w:rsid w:val="008F16B9"/>
    <w:rsid w:val="008F1E64"/>
    <w:rsid w:val="008F20DB"/>
    <w:rsid w:val="008F28C4"/>
    <w:rsid w:val="008F31DA"/>
    <w:rsid w:val="008F3592"/>
    <w:rsid w:val="008F3C64"/>
    <w:rsid w:val="008F3FA0"/>
    <w:rsid w:val="008F42BF"/>
    <w:rsid w:val="008F51D7"/>
    <w:rsid w:val="008F5451"/>
    <w:rsid w:val="008F6A3E"/>
    <w:rsid w:val="008F6B32"/>
    <w:rsid w:val="008F6CA4"/>
    <w:rsid w:val="008F7066"/>
    <w:rsid w:val="009011C0"/>
    <w:rsid w:val="0090190D"/>
    <w:rsid w:val="0090258C"/>
    <w:rsid w:val="0090261A"/>
    <w:rsid w:val="00905368"/>
    <w:rsid w:val="00905E8B"/>
    <w:rsid w:val="00906DAD"/>
    <w:rsid w:val="009071EC"/>
    <w:rsid w:val="00907D29"/>
    <w:rsid w:val="00907E85"/>
    <w:rsid w:val="00910CAF"/>
    <w:rsid w:val="00911625"/>
    <w:rsid w:val="00912736"/>
    <w:rsid w:val="00912FD6"/>
    <w:rsid w:val="00913439"/>
    <w:rsid w:val="00913AFA"/>
    <w:rsid w:val="00914E6F"/>
    <w:rsid w:val="00915346"/>
    <w:rsid w:val="009153FD"/>
    <w:rsid w:val="00915C55"/>
    <w:rsid w:val="009162A1"/>
    <w:rsid w:val="00916354"/>
    <w:rsid w:val="00916BD5"/>
    <w:rsid w:val="009173FD"/>
    <w:rsid w:val="00920447"/>
    <w:rsid w:val="009207D4"/>
    <w:rsid w:val="00921FAF"/>
    <w:rsid w:val="009229D9"/>
    <w:rsid w:val="00923E90"/>
    <w:rsid w:val="009245D0"/>
    <w:rsid w:val="00925B37"/>
    <w:rsid w:val="009267CB"/>
    <w:rsid w:val="00927295"/>
    <w:rsid w:val="00927F92"/>
    <w:rsid w:val="009300A6"/>
    <w:rsid w:val="00930206"/>
    <w:rsid w:val="009311E5"/>
    <w:rsid w:val="00932268"/>
    <w:rsid w:val="00933A52"/>
    <w:rsid w:val="00933E0B"/>
    <w:rsid w:val="0093505B"/>
    <w:rsid w:val="0094015D"/>
    <w:rsid w:val="00940B81"/>
    <w:rsid w:val="00941E44"/>
    <w:rsid w:val="009439AA"/>
    <w:rsid w:val="009443F8"/>
    <w:rsid w:val="00944CE4"/>
    <w:rsid w:val="0094547B"/>
    <w:rsid w:val="00945C0A"/>
    <w:rsid w:val="0094631E"/>
    <w:rsid w:val="00946BD3"/>
    <w:rsid w:val="00947C5C"/>
    <w:rsid w:val="00947EFA"/>
    <w:rsid w:val="0095021A"/>
    <w:rsid w:val="00950301"/>
    <w:rsid w:val="00950477"/>
    <w:rsid w:val="00951610"/>
    <w:rsid w:val="00951B86"/>
    <w:rsid w:val="00951D7F"/>
    <w:rsid w:val="00952C97"/>
    <w:rsid w:val="00952E63"/>
    <w:rsid w:val="009532D4"/>
    <w:rsid w:val="009533C1"/>
    <w:rsid w:val="00953A43"/>
    <w:rsid w:val="00953FD2"/>
    <w:rsid w:val="009542DF"/>
    <w:rsid w:val="00956BBF"/>
    <w:rsid w:val="00957014"/>
    <w:rsid w:val="00957505"/>
    <w:rsid w:val="0096016A"/>
    <w:rsid w:val="00960F2B"/>
    <w:rsid w:val="00961086"/>
    <w:rsid w:val="009614D5"/>
    <w:rsid w:val="00961990"/>
    <w:rsid w:val="00962220"/>
    <w:rsid w:val="009624A5"/>
    <w:rsid w:val="00962B7C"/>
    <w:rsid w:val="009666BC"/>
    <w:rsid w:val="00967DDA"/>
    <w:rsid w:val="009708F8"/>
    <w:rsid w:val="00971016"/>
    <w:rsid w:val="0097198D"/>
    <w:rsid w:val="00971A78"/>
    <w:rsid w:val="00972E3A"/>
    <w:rsid w:val="00973623"/>
    <w:rsid w:val="009736E3"/>
    <w:rsid w:val="009739B7"/>
    <w:rsid w:val="00974FAA"/>
    <w:rsid w:val="00976509"/>
    <w:rsid w:val="00976962"/>
    <w:rsid w:val="00977ED5"/>
    <w:rsid w:val="0098090C"/>
    <w:rsid w:val="009809D0"/>
    <w:rsid w:val="00980A6B"/>
    <w:rsid w:val="00980FF7"/>
    <w:rsid w:val="009826B8"/>
    <w:rsid w:val="00982DF0"/>
    <w:rsid w:val="009831CC"/>
    <w:rsid w:val="009835EB"/>
    <w:rsid w:val="00984F04"/>
    <w:rsid w:val="0098575A"/>
    <w:rsid w:val="00986B68"/>
    <w:rsid w:val="00986E59"/>
    <w:rsid w:val="00987A8C"/>
    <w:rsid w:val="00990FE6"/>
    <w:rsid w:val="00991090"/>
    <w:rsid w:val="009918CB"/>
    <w:rsid w:val="00992010"/>
    <w:rsid w:val="009931B6"/>
    <w:rsid w:val="009931FC"/>
    <w:rsid w:val="00993318"/>
    <w:rsid w:val="00993BF7"/>
    <w:rsid w:val="00994530"/>
    <w:rsid w:val="00994A09"/>
    <w:rsid w:val="0099583D"/>
    <w:rsid w:val="00995871"/>
    <w:rsid w:val="00996112"/>
    <w:rsid w:val="009A05DF"/>
    <w:rsid w:val="009A2044"/>
    <w:rsid w:val="009A3D65"/>
    <w:rsid w:val="009A40CE"/>
    <w:rsid w:val="009A4BF2"/>
    <w:rsid w:val="009A557C"/>
    <w:rsid w:val="009A5A2B"/>
    <w:rsid w:val="009A6147"/>
    <w:rsid w:val="009A687F"/>
    <w:rsid w:val="009A75A6"/>
    <w:rsid w:val="009A78B3"/>
    <w:rsid w:val="009B0927"/>
    <w:rsid w:val="009B099F"/>
    <w:rsid w:val="009B11C3"/>
    <w:rsid w:val="009B15A3"/>
    <w:rsid w:val="009B16F8"/>
    <w:rsid w:val="009B17F8"/>
    <w:rsid w:val="009B1B4E"/>
    <w:rsid w:val="009B254F"/>
    <w:rsid w:val="009B2784"/>
    <w:rsid w:val="009B4431"/>
    <w:rsid w:val="009B55BE"/>
    <w:rsid w:val="009B57B6"/>
    <w:rsid w:val="009B5C81"/>
    <w:rsid w:val="009B74A8"/>
    <w:rsid w:val="009B76AD"/>
    <w:rsid w:val="009C03C5"/>
    <w:rsid w:val="009C06B5"/>
    <w:rsid w:val="009C086E"/>
    <w:rsid w:val="009C0CDC"/>
    <w:rsid w:val="009C0DEF"/>
    <w:rsid w:val="009C20D1"/>
    <w:rsid w:val="009C2CA1"/>
    <w:rsid w:val="009C2D2A"/>
    <w:rsid w:val="009C3022"/>
    <w:rsid w:val="009C3A1B"/>
    <w:rsid w:val="009C3B73"/>
    <w:rsid w:val="009C5B9C"/>
    <w:rsid w:val="009C5C35"/>
    <w:rsid w:val="009C630F"/>
    <w:rsid w:val="009C639E"/>
    <w:rsid w:val="009C66E3"/>
    <w:rsid w:val="009C6B6F"/>
    <w:rsid w:val="009C7F10"/>
    <w:rsid w:val="009D0B8F"/>
    <w:rsid w:val="009D0D4D"/>
    <w:rsid w:val="009D4FD0"/>
    <w:rsid w:val="009D5338"/>
    <w:rsid w:val="009D60D9"/>
    <w:rsid w:val="009D680F"/>
    <w:rsid w:val="009D6891"/>
    <w:rsid w:val="009D710E"/>
    <w:rsid w:val="009D729B"/>
    <w:rsid w:val="009D7619"/>
    <w:rsid w:val="009D7820"/>
    <w:rsid w:val="009D7DF7"/>
    <w:rsid w:val="009E260D"/>
    <w:rsid w:val="009E265C"/>
    <w:rsid w:val="009E2ABC"/>
    <w:rsid w:val="009E2B19"/>
    <w:rsid w:val="009E360C"/>
    <w:rsid w:val="009E43E7"/>
    <w:rsid w:val="009E5142"/>
    <w:rsid w:val="009E556D"/>
    <w:rsid w:val="009E580E"/>
    <w:rsid w:val="009E5952"/>
    <w:rsid w:val="009E59D2"/>
    <w:rsid w:val="009E5F5B"/>
    <w:rsid w:val="009E69C5"/>
    <w:rsid w:val="009F0F2C"/>
    <w:rsid w:val="009F10A5"/>
    <w:rsid w:val="009F10BF"/>
    <w:rsid w:val="009F1443"/>
    <w:rsid w:val="009F1B26"/>
    <w:rsid w:val="009F28BA"/>
    <w:rsid w:val="009F2E82"/>
    <w:rsid w:val="009F3279"/>
    <w:rsid w:val="009F4734"/>
    <w:rsid w:val="009F4AEA"/>
    <w:rsid w:val="009F5259"/>
    <w:rsid w:val="009F5F9B"/>
    <w:rsid w:val="009F623C"/>
    <w:rsid w:val="009F78AA"/>
    <w:rsid w:val="009F7BF0"/>
    <w:rsid w:val="00A008BF"/>
    <w:rsid w:val="00A00BFA"/>
    <w:rsid w:val="00A00FFE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067DE"/>
    <w:rsid w:val="00A06C8C"/>
    <w:rsid w:val="00A074AF"/>
    <w:rsid w:val="00A10409"/>
    <w:rsid w:val="00A10BC9"/>
    <w:rsid w:val="00A13609"/>
    <w:rsid w:val="00A1429D"/>
    <w:rsid w:val="00A1430F"/>
    <w:rsid w:val="00A154E7"/>
    <w:rsid w:val="00A15BA4"/>
    <w:rsid w:val="00A15FEF"/>
    <w:rsid w:val="00A16440"/>
    <w:rsid w:val="00A167D6"/>
    <w:rsid w:val="00A1689B"/>
    <w:rsid w:val="00A16CFF"/>
    <w:rsid w:val="00A17663"/>
    <w:rsid w:val="00A17B3A"/>
    <w:rsid w:val="00A2044D"/>
    <w:rsid w:val="00A208F5"/>
    <w:rsid w:val="00A22237"/>
    <w:rsid w:val="00A231ED"/>
    <w:rsid w:val="00A238D2"/>
    <w:rsid w:val="00A23972"/>
    <w:rsid w:val="00A23B5F"/>
    <w:rsid w:val="00A247E7"/>
    <w:rsid w:val="00A24908"/>
    <w:rsid w:val="00A24EC9"/>
    <w:rsid w:val="00A24F2B"/>
    <w:rsid w:val="00A24F3E"/>
    <w:rsid w:val="00A25E98"/>
    <w:rsid w:val="00A25FEF"/>
    <w:rsid w:val="00A2640F"/>
    <w:rsid w:val="00A26460"/>
    <w:rsid w:val="00A27A7A"/>
    <w:rsid w:val="00A27AEF"/>
    <w:rsid w:val="00A27B50"/>
    <w:rsid w:val="00A31200"/>
    <w:rsid w:val="00A31635"/>
    <w:rsid w:val="00A3196D"/>
    <w:rsid w:val="00A31A72"/>
    <w:rsid w:val="00A31D2D"/>
    <w:rsid w:val="00A32833"/>
    <w:rsid w:val="00A329A7"/>
    <w:rsid w:val="00A32DA8"/>
    <w:rsid w:val="00A3300A"/>
    <w:rsid w:val="00A33445"/>
    <w:rsid w:val="00A33B7C"/>
    <w:rsid w:val="00A370DA"/>
    <w:rsid w:val="00A379A8"/>
    <w:rsid w:val="00A402EC"/>
    <w:rsid w:val="00A40FD5"/>
    <w:rsid w:val="00A4157D"/>
    <w:rsid w:val="00A4259D"/>
    <w:rsid w:val="00A445D9"/>
    <w:rsid w:val="00A44615"/>
    <w:rsid w:val="00A44D05"/>
    <w:rsid w:val="00A45D16"/>
    <w:rsid w:val="00A46139"/>
    <w:rsid w:val="00A471DB"/>
    <w:rsid w:val="00A4790B"/>
    <w:rsid w:val="00A47D29"/>
    <w:rsid w:val="00A47F60"/>
    <w:rsid w:val="00A50E6F"/>
    <w:rsid w:val="00A5223A"/>
    <w:rsid w:val="00A54DA3"/>
    <w:rsid w:val="00A55BE3"/>
    <w:rsid w:val="00A56074"/>
    <w:rsid w:val="00A564AA"/>
    <w:rsid w:val="00A602B8"/>
    <w:rsid w:val="00A60373"/>
    <w:rsid w:val="00A60B91"/>
    <w:rsid w:val="00A60D62"/>
    <w:rsid w:val="00A6124B"/>
    <w:rsid w:val="00A61B78"/>
    <w:rsid w:val="00A61D86"/>
    <w:rsid w:val="00A6264E"/>
    <w:rsid w:val="00A637B3"/>
    <w:rsid w:val="00A653CA"/>
    <w:rsid w:val="00A6585A"/>
    <w:rsid w:val="00A662BE"/>
    <w:rsid w:val="00A6648C"/>
    <w:rsid w:val="00A66E91"/>
    <w:rsid w:val="00A670ED"/>
    <w:rsid w:val="00A70627"/>
    <w:rsid w:val="00A70911"/>
    <w:rsid w:val="00A71384"/>
    <w:rsid w:val="00A71C46"/>
    <w:rsid w:val="00A72064"/>
    <w:rsid w:val="00A734BC"/>
    <w:rsid w:val="00A736EF"/>
    <w:rsid w:val="00A73E46"/>
    <w:rsid w:val="00A74133"/>
    <w:rsid w:val="00A74559"/>
    <w:rsid w:val="00A7501A"/>
    <w:rsid w:val="00A76400"/>
    <w:rsid w:val="00A770EA"/>
    <w:rsid w:val="00A77944"/>
    <w:rsid w:val="00A77ED4"/>
    <w:rsid w:val="00A809BB"/>
    <w:rsid w:val="00A82C7F"/>
    <w:rsid w:val="00A85947"/>
    <w:rsid w:val="00A85AF6"/>
    <w:rsid w:val="00A87303"/>
    <w:rsid w:val="00A875EA"/>
    <w:rsid w:val="00A90574"/>
    <w:rsid w:val="00A905F0"/>
    <w:rsid w:val="00A90A7B"/>
    <w:rsid w:val="00A90F7F"/>
    <w:rsid w:val="00A910F9"/>
    <w:rsid w:val="00A91205"/>
    <w:rsid w:val="00A91328"/>
    <w:rsid w:val="00A91351"/>
    <w:rsid w:val="00A93222"/>
    <w:rsid w:val="00A93242"/>
    <w:rsid w:val="00A960B8"/>
    <w:rsid w:val="00A9781E"/>
    <w:rsid w:val="00AA026D"/>
    <w:rsid w:val="00AA1BB9"/>
    <w:rsid w:val="00AA26DE"/>
    <w:rsid w:val="00AA28FC"/>
    <w:rsid w:val="00AA3C18"/>
    <w:rsid w:val="00AA4245"/>
    <w:rsid w:val="00AA4979"/>
    <w:rsid w:val="00AA6C28"/>
    <w:rsid w:val="00AA7AA0"/>
    <w:rsid w:val="00AA7D93"/>
    <w:rsid w:val="00AB0176"/>
    <w:rsid w:val="00AB0BC6"/>
    <w:rsid w:val="00AB0C7B"/>
    <w:rsid w:val="00AB116F"/>
    <w:rsid w:val="00AB13C3"/>
    <w:rsid w:val="00AB2FFB"/>
    <w:rsid w:val="00AB4EFA"/>
    <w:rsid w:val="00AB50F5"/>
    <w:rsid w:val="00AB55A0"/>
    <w:rsid w:val="00AB5A0C"/>
    <w:rsid w:val="00AB5C98"/>
    <w:rsid w:val="00AB64AF"/>
    <w:rsid w:val="00AB657A"/>
    <w:rsid w:val="00AB6D3C"/>
    <w:rsid w:val="00AC0671"/>
    <w:rsid w:val="00AC086D"/>
    <w:rsid w:val="00AC17E0"/>
    <w:rsid w:val="00AC1ECB"/>
    <w:rsid w:val="00AC240A"/>
    <w:rsid w:val="00AC2928"/>
    <w:rsid w:val="00AC30FD"/>
    <w:rsid w:val="00AC323E"/>
    <w:rsid w:val="00AC3280"/>
    <w:rsid w:val="00AC3646"/>
    <w:rsid w:val="00AC48B5"/>
    <w:rsid w:val="00AC4CF2"/>
    <w:rsid w:val="00AC50CD"/>
    <w:rsid w:val="00AC5AEF"/>
    <w:rsid w:val="00AC7855"/>
    <w:rsid w:val="00AC7C91"/>
    <w:rsid w:val="00AC7D79"/>
    <w:rsid w:val="00AD08AB"/>
    <w:rsid w:val="00AD10F2"/>
    <w:rsid w:val="00AD14E4"/>
    <w:rsid w:val="00AD18D3"/>
    <w:rsid w:val="00AD2973"/>
    <w:rsid w:val="00AD2D28"/>
    <w:rsid w:val="00AD49FA"/>
    <w:rsid w:val="00AD4A6F"/>
    <w:rsid w:val="00AD5712"/>
    <w:rsid w:val="00AD6173"/>
    <w:rsid w:val="00AD69BA"/>
    <w:rsid w:val="00AD754A"/>
    <w:rsid w:val="00AD7F3F"/>
    <w:rsid w:val="00AE0239"/>
    <w:rsid w:val="00AE03D0"/>
    <w:rsid w:val="00AE0DCC"/>
    <w:rsid w:val="00AE12EA"/>
    <w:rsid w:val="00AE1465"/>
    <w:rsid w:val="00AE1A52"/>
    <w:rsid w:val="00AE2306"/>
    <w:rsid w:val="00AE2B2E"/>
    <w:rsid w:val="00AE3CAA"/>
    <w:rsid w:val="00AE4360"/>
    <w:rsid w:val="00AE4478"/>
    <w:rsid w:val="00AE474D"/>
    <w:rsid w:val="00AE51AB"/>
    <w:rsid w:val="00AE6068"/>
    <w:rsid w:val="00AE63BA"/>
    <w:rsid w:val="00AE666C"/>
    <w:rsid w:val="00AE699E"/>
    <w:rsid w:val="00AE7BD8"/>
    <w:rsid w:val="00AF036A"/>
    <w:rsid w:val="00AF145B"/>
    <w:rsid w:val="00AF1846"/>
    <w:rsid w:val="00AF1C17"/>
    <w:rsid w:val="00AF33D6"/>
    <w:rsid w:val="00AF39C9"/>
    <w:rsid w:val="00AF4328"/>
    <w:rsid w:val="00AF5639"/>
    <w:rsid w:val="00AF6BDF"/>
    <w:rsid w:val="00AF7A86"/>
    <w:rsid w:val="00B0068E"/>
    <w:rsid w:val="00B00796"/>
    <w:rsid w:val="00B0088D"/>
    <w:rsid w:val="00B02834"/>
    <w:rsid w:val="00B03002"/>
    <w:rsid w:val="00B031C4"/>
    <w:rsid w:val="00B04799"/>
    <w:rsid w:val="00B060AD"/>
    <w:rsid w:val="00B06685"/>
    <w:rsid w:val="00B068EE"/>
    <w:rsid w:val="00B06EC2"/>
    <w:rsid w:val="00B1207A"/>
    <w:rsid w:val="00B124B1"/>
    <w:rsid w:val="00B12C7C"/>
    <w:rsid w:val="00B13443"/>
    <w:rsid w:val="00B1474B"/>
    <w:rsid w:val="00B14919"/>
    <w:rsid w:val="00B166FA"/>
    <w:rsid w:val="00B17155"/>
    <w:rsid w:val="00B171DF"/>
    <w:rsid w:val="00B17737"/>
    <w:rsid w:val="00B17F25"/>
    <w:rsid w:val="00B20602"/>
    <w:rsid w:val="00B2120F"/>
    <w:rsid w:val="00B21501"/>
    <w:rsid w:val="00B220FB"/>
    <w:rsid w:val="00B22490"/>
    <w:rsid w:val="00B22F1F"/>
    <w:rsid w:val="00B23A95"/>
    <w:rsid w:val="00B23AD0"/>
    <w:rsid w:val="00B24791"/>
    <w:rsid w:val="00B2648A"/>
    <w:rsid w:val="00B264A9"/>
    <w:rsid w:val="00B264E0"/>
    <w:rsid w:val="00B26753"/>
    <w:rsid w:val="00B2694D"/>
    <w:rsid w:val="00B26BAC"/>
    <w:rsid w:val="00B26BAD"/>
    <w:rsid w:val="00B27455"/>
    <w:rsid w:val="00B3096E"/>
    <w:rsid w:val="00B30E81"/>
    <w:rsid w:val="00B3145B"/>
    <w:rsid w:val="00B316CB"/>
    <w:rsid w:val="00B31912"/>
    <w:rsid w:val="00B3400C"/>
    <w:rsid w:val="00B34242"/>
    <w:rsid w:val="00B34B91"/>
    <w:rsid w:val="00B34D7C"/>
    <w:rsid w:val="00B35761"/>
    <w:rsid w:val="00B362D7"/>
    <w:rsid w:val="00B36560"/>
    <w:rsid w:val="00B36688"/>
    <w:rsid w:val="00B370C1"/>
    <w:rsid w:val="00B37843"/>
    <w:rsid w:val="00B40892"/>
    <w:rsid w:val="00B40DEF"/>
    <w:rsid w:val="00B4211D"/>
    <w:rsid w:val="00B423F6"/>
    <w:rsid w:val="00B4242E"/>
    <w:rsid w:val="00B42480"/>
    <w:rsid w:val="00B42BA7"/>
    <w:rsid w:val="00B42E77"/>
    <w:rsid w:val="00B4376C"/>
    <w:rsid w:val="00B4542E"/>
    <w:rsid w:val="00B454FE"/>
    <w:rsid w:val="00B455B2"/>
    <w:rsid w:val="00B459B4"/>
    <w:rsid w:val="00B46913"/>
    <w:rsid w:val="00B47288"/>
    <w:rsid w:val="00B47FBE"/>
    <w:rsid w:val="00B50BA3"/>
    <w:rsid w:val="00B51EF5"/>
    <w:rsid w:val="00B526D6"/>
    <w:rsid w:val="00B52B7E"/>
    <w:rsid w:val="00B539E7"/>
    <w:rsid w:val="00B5467F"/>
    <w:rsid w:val="00B546F9"/>
    <w:rsid w:val="00B54832"/>
    <w:rsid w:val="00B54AF5"/>
    <w:rsid w:val="00B54CAD"/>
    <w:rsid w:val="00B55652"/>
    <w:rsid w:val="00B566DD"/>
    <w:rsid w:val="00B5726B"/>
    <w:rsid w:val="00B57649"/>
    <w:rsid w:val="00B57CD3"/>
    <w:rsid w:val="00B600B1"/>
    <w:rsid w:val="00B609BF"/>
    <w:rsid w:val="00B61993"/>
    <w:rsid w:val="00B62530"/>
    <w:rsid w:val="00B6293A"/>
    <w:rsid w:val="00B62C5E"/>
    <w:rsid w:val="00B62EA8"/>
    <w:rsid w:val="00B63436"/>
    <w:rsid w:val="00B63A00"/>
    <w:rsid w:val="00B644F3"/>
    <w:rsid w:val="00B65121"/>
    <w:rsid w:val="00B6749D"/>
    <w:rsid w:val="00B67B80"/>
    <w:rsid w:val="00B7032F"/>
    <w:rsid w:val="00B704E1"/>
    <w:rsid w:val="00B70D20"/>
    <w:rsid w:val="00B71666"/>
    <w:rsid w:val="00B71C78"/>
    <w:rsid w:val="00B71EA6"/>
    <w:rsid w:val="00B72C81"/>
    <w:rsid w:val="00B730E2"/>
    <w:rsid w:val="00B736DB"/>
    <w:rsid w:val="00B73A2E"/>
    <w:rsid w:val="00B74F97"/>
    <w:rsid w:val="00B751F0"/>
    <w:rsid w:val="00B76451"/>
    <w:rsid w:val="00B76564"/>
    <w:rsid w:val="00B76830"/>
    <w:rsid w:val="00B769DF"/>
    <w:rsid w:val="00B76B8A"/>
    <w:rsid w:val="00B77680"/>
    <w:rsid w:val="00B77F2E"/>
    <w:rsid w:val="00B803F0"/>
    <w:rsid w:val="00B81230"/>
    <w:rsid w:val="00B81253"/>
    <w:rsid w:val="00B812E1"/>
    <w:rsid w:val="00B829A4"/>
    <w:rsid w:val="00B83141"/>
    <w:rsid w:val="00B832A2"/>
    <w:rsid w:val="00B84F14"/>
    <w:rsid w:val="00B8577B"/>
    <w:rsid w:val="00B85C5D"/>
    <w:rsid w:val="00B903B1"/>
    <w:rsid w:val="00B90421"/>
    <w:rsid w:val="00B93E4C"/>
    <w:rsid w:val="00B971AF"/>
    <w:rsid w:val="00B97E67"/>
    <w:rsid w:val="00BA0F0F"/>
    <w:rsid w:val="00BA15DE"/>
    <w:rsid w:val="00BA174F"/>
    <w:rsid w:val="00BA19E6"/>
    <w:rsid w:val="00BA1A86"/>
    <w:rsid w:val="00BA31ED"/>
    <w:rsid w:val="00BA5F53"/>
    <w:rsid w:val="00BA602D"/>
    <w:rsid w:val="00BA6C23"/>
    <w:rsid w:val="00BA74E8"/>
    <w:rsid w:val="00BB0637"/>
    <w:rsid w:val="00BB1572"/>
    <w:rsid w:val="00BB1AC4"/>
    <w:rsid w:val="00BB1FBB"/>
    <w:rsid w:val="00BB1FFD"/>
    <w:rsid w:val="00BB2FDA"/>
    <w:rsid w:val="00BB4E79"/>
    <w:rsid w:val="00BB59B6"/>
    <w:rsid w:val="00BB5A8E"/>
    <w:rsid w:val="00BB621F"/>
    <w:rsid w:val="00BB6969"/>
    <w:rsid w:val="00BB6CDF"/>
    <w:rsid w:val="00BB6F85"/>
    <w:rsid w:val="00BB7007"/>
    <w:rsid w:val="00BC37C7"/>
    <w:rsid w:val="00BC4330"/>
    <w:rsid w:val="00BC45B3"/>
    <w:rsid w:val="00BC4D34"/>
    <w:rsid w:val="00BC4ECB"/>
    <w:rsid w:val="00BC72DC"/>
    <w:rsid w:val="00BC7723"/>
    <w:rsid w:val="00BC7FD1"/>
    <w:rsid w:val="00BD1595"/>
    <w:rsid w:val="00BD2394"/>
    <w:rsid w:val="00BD2C55"/>
    <w:rsid w:val="00BD36FD"/>
    <w:rsid w:val="00BD3C07"/>
    <w:rsid w:val="00BD40FD"/>
    <w:rsid w:val="00BD45D8"/>
    <w:rsid w:val="00BD4EBE"/>
    <w:rsid w:val="00BD52EF"/>
    <w:rsid w:val="00BD570B"/>
    <w:rsid w:val="00BD787A"/>
    <w:rsid w:val="00BD7FAF"/>
    <w:rsid w:val="00BE174C"/>
    <w:rsid w:val="00BE1D7B"/>
    <w:rsid w:val="00BE5C0C"/>
    <w:rsid w:val="00BE6E4A"/>
    <w:rsid w:val="00BE6F1D"/>
    <w:rsid w:val="00BE76FF"/>
    <w:rsid w:val="00BE7B4A"/>
    <w:rsid w:val="00BF01DA"/>
    <w:rsid w:val="00BF07BB"/>
    <w:rsid w:val="00BF10E6"/>
    <w:rsid w:val="00BF15C5"/>
    <w:rsid w:val="00BF1C01"/>
    <w:rsid w:val="00BF20C0"/>
    <w:rsid w:val="00BF2555"/>
    <w:rsid w:val="00BF2BA7"/>
    <w:rsid w:val="00BF38BD"/>
    <w:rsid w:val="00BF3997"/>
    <w:rsid w:val="00BF529A"/>
    <w:rsid w:val="00BF60C9"/>
    <w:rsid w:val="00BF7429"/>
    <w:rsid w:val="00C01F67"/>
    <w:rsid w:val="00C029EC"/>
    <w:rsid w:val="00C02B91"/>
    <w:rsid w:val="00C030B9"/>
    <w:rsid w:val="00C04213"/>
    <w:rsid w:val="00C04249"/>
    <w:rsid w:val="00C046ED"/>
    <w:rsid w:val="00C04711"/>
    <w:rsid w:val="00C050FA"/>
    <w:rsid w:val="00C0564B"/>
    <w:rsid w:val="00C05A80"/>
    <w:rsid w:val="00C07876"/>
    <w:rsid w:val="00C1029C"/>
    <w:rsid w:val="00C1131E"/>
    <w:rsid w:val="00C11A3B"/>
    <w:rsid w:val="00C12025"/>
    <w:rsid w:val="00C12DD1"/>
    <w:rsid w:val="00C13927"/>
    <w:rsid w:val="00C13CFC"/>
    <w:rsid w:val="00C13DC1"/>
    <w:rsid w:val="00C1450C"/>
    <w:rsid w:val="00C154E8"/>
    <w:rsid w:val="00C1572D"/>
    <w:rsid w:val="00C15A95"/>
    <w:rsid w:val="00C202E1"/>
    <w:rsid w:val="00C2157E"/>
    <w:rsid w:val="00C22C50"/>
    <w:rsid w:val="00C23463"/>
    <w:rsid w:val="00C254A5"/>
    <w:rsid w:val="00C26437"/>
    <w:rsid w:val="00C267EB"/>
    <w:rsid w:val="00C26B8D"/>
    <w:rsid w:val="00C26F2F"/>
    <w:rsid w:val="00C27B73"/>
    <w:rsid w:val="00C27C77"/>
    <w:rsid w:val="00C27C95"/>
    <w:rsid w:val="00C30037"/>
    <w:rsid w:val="00C301B6"/>
    <w:rsid w:val="00C31584"/>
    <w:rsid w:val="00C31BDE"/>
    <w:rsid w:val="00C3205C"/>
    <w:rsid w:val="00C3242D"/>
    <w:rsid w:val="00C325F6"/>
    <w:rsid w:val="00C32658"/>
    <w:rsid w:val="00C33872"/>
    <w:rsid w:val="00C339EC"/>
    <w:rsid w:val="00C33BEC"/>
    <w:rsid w:val="00C34465"/>
    <w:rsid w:val="00C34DE1"/>
    <w:rsid w:val="00C359D0"/>
    <w:rsid w:val="00C35E4E"/>
    <w:rsid w:val="00C361D6"/>
    <w:rsid w:val="00C37A98"/>
    <w:rsid w:val="00C40CD4"/>
    <w:rsid w:val="00C41924"/>
    <w:rsid w:val="00C42ECD"/>
    <w:rsid w:val="00C43083"/>
    <w:rsid w:val="00C43123"/>
    <w:rsid w:val="00C432FC"/>
    <w:rsid w:val="00C43CEB"/>
    <w:rsid w:val="00C440CF"/>
    <w:rsid w:val="00C4520D"/>
    <w:rsid w:val="00C453DA"/>
    <w:rsid w:val="00C45E2B"/>
    <w:rsid w:val="00C45F04"/>
    <w:rsid w:val="00C468D4"/>
    <w:rsid w:val="00C46D6D"/>
    <w:rsid w:val="00C479E3"/>
    <w:rsid w:val="00C47B67"/>
    <w:rsid w:val="00C50080"/>
    <w:rsid w:val="00C50331"/>
    <w:rsid w:val="00C504BD"/>
    <w:rsid w:val="00C50821"/>
    <w:rsid w:val="00C50A17"/>
    <w:rsid w:val="00C5114E"/>
    <w:rsid w:val="00C51492"/>
    <w:rsid w:val="00C51707"/>
    <w:rsid w:val="00C521D0"/>
    <w:rsid w:val="00C52E8D"/>
    <w:rsid w:val="00C532B2"/>
    <w:rsid w:val="00C534D3"/>
    <w:rsid w:val="00C54D00"/>
    <w:rsid w:val="00C55159"/>
    <w:rsid w:val="00C55AC7"/>
    <w:rsid w:val="00C56B45"/>
    <w:rsid w:val="00C578B8"/>
    <w:rsid w:val="00C57F69"/>
    <w:rsid w:val="00C60F70"/>
    <w:rsid w:val="00C612EF"/>
    <w:rsid w:val="00C6167F"/>
    <w:rsid w:val="00C62C7D"/>
    <w:rsid w:val="00C62FC0"/>
    <w:rsid w:val="00C63331"/>
    <w:rsid w:val="00C637C7"/>
    <w:rsid w:val="00C63CFF"/>
    <w:rsid w:val="00C65232"/>
    <w:rsid w:val="00C65953"/>
    <w:rsid w:val="00C65BFE"/>
    <w:rsid w:val="00C662AA"/>
    <w:rsid w:val="00C6698A"/>
    <w:rsid w:val="00C6709A"/>
    <w:rsid w:val="00C67287"/>
    <w:rsid w:val="00C67366"/>
    <w:rsid w:val="00C708DD"/>
    <w:rsid w:val="00C70C5E"/>
    <w:rsid w:val="00C7165A"/>
    <w:rsid w:val="00C73248"/>
    <w:rsid w:val="00C73828"/>
    <w:rsid w:val="00C74085"/>
    <w:rsid w:val="00C74AA8"/>
    <w:rsid w:val="00C753E8"/>
    <w:rsid w:val="00C7572D"/>
    <w:rsid w:val="00C76022"/>
    <w:rsid w:val="00C7629F"/>
    <w:rsid w:val="00C766A6"/>
    <w:rsid w:val="00C77787"/>
    <w:rsid w:val="00C80632"/>
    <w:rsid w:val="00C8130F"/>
    <w:rsid w:val="00C83B26"/>
    <w:rsid w:val="00C841ED"/>
    <w:rsid w:val="00C84468"/>
    <w:rsid w:val="00C85363"/>
    <w:rsid w:val="00C855D6"/>
    <w:rsid w:val="00C85769"/>
    <w:rsid w:val="00C85D0F"/>
    <w:rsid w:val="00C85D2B"/>
    <w:rsid w:val="00C87321"/>
    <w:rsid w:val="00C90518"/>
    <w:rsid w:val="00C905E5"/>
    <w:rsid w:val="00C90BF7"/>
    <w:rsid w:val="00C90E91"/>
    <w:rsid w:val="00C9259B"/>
    <w:rsid w:val="00C928A0"/>
    <w:rsid w:val="00C93345"/>
    <w:rsid w:val="00C9348C"/>
    <w:rsid w:val="00C94333"/>
    <w:rsid w:val="00C958E8"/>
    <w:rsid w:val="00C95E80"/>
    <w:rsid w:val="00C9612C"/>
    <w:rsid w:val="00C96408"/>
    <w:rsid w:val="00C96509"/>
    <w:rsid w:val="00C96915"/>
    <w:rsid w:val="00C96B3D"/>
    <w:rsid w:val="00C97427"/>
    <w:rsid w:val="00C97646"/>
    <w:rsid w:val="00CA0825"/>
    <w:rsid w:val="00CA0BB0"/>
    <w:rsid w:val="00CA1848"/>
    <w:rsid w:val="00CA23A5"/>
    <w:rsid w:val="00CA2403"/>
    <w:rsid w:val="00CA2664"/>
    <w:rsid w:val="00CA2866"/>
    <w:rsid w:val="00CA3057"/>
    <w:rsid w:val="00CA344E"/>
    <w:rsid w:val="00CA377E"/>
    <w:rsid w:val="00CA3FC3"/>
    <w:rsid w:val="00CA45C5"/>
    <w:rsid w:val="00CA4FDC"/>
    <w:rsid w:val="00CA685E"/>
    <w:rsid w:val="00CA6921"/>
    <w:rsid w:val="00CA6DAD"/>
    <w:rsid w:val="00CA71EB"/>
    <w:rsid w:val="00CA7289"/>
    <w:rsid w:val="00CB0141"/>
    <w:rsid w:val="00CB1F39"/>
    <w:rsid w:val="00CB2555"/>
    <w:rsid w:val="00CB27D0"/>
    <w:rsid w:val="00CB2A3C"/>
    <w:rsid w:val="00CB31BD"/>
    <w:rsid w:val="00CB4665"/>
    <w:rsid w:val="00CB4A2A"/>
    <w:rsid w:val="00CB5591"/>
    <w:rsid w:val="00CB64C9"/>
    <w:rsid w:val="00CB6CBD"/>
    <w:rsid w:val="00CB6DEC"/>
    <w:rsid w:val="00CB7A6A"/>
    <w:rsid w:val="00CC146B"/>
    <w:rsid w:val="00CC1CE3"/>
    <w:rsid w:val="00CC2D7A"/>
    <w:rsid w:val="00CC2E27"/>
    <w:rsid w:val="00CC3605"/>
    <w:rsid w:val="00CC3CAB"/>
    <w:rsid w:val="00CC3F70"/>
    <w:rsid w:val="00CC42CF"/>
    <w:rsid w:val="00CC43D6"/>
    <w:rsid w:val="00CC508E"/>
    <w:rsid w:val="00CC588C"/>
    <w:rsid w:val="00CC5F98"/>
    <w:rsid w:val="00CC6B5B"/>
    <w:rsid w:val="00CC711E"/>
    <w:rsid w:val="00CC7978"/>
    <w:rsid w:val="00CD0230"/>
    <w:rsid w:val="00CD0619"/>
    <w:rsid w:val="00CD0F50"/>
    <w:rsid w:val="00CD105A"/>
    <w:rsid w:val="00CD1C4C"/>
    <w:rsid w:val="00CD1D9B"/>
    <w:rsid w:val="00CD264C"/>
    <w:rsid w:val="00CD29FF"/>
    <w:rsid w:val="00CD2AC3"/>
    <w:rsid w:val="00CD2C38"/>
    <w:rsid w:val="00CD2DA2"/>
    <w:rsid w:val="00CD2E84"/>
    <w:rsid w:val="00CD2ECA"/>
    <w:rsid w:val="00CD3111"/>
    <w:rsid w:val="00CD33DD"/>
    <w:rsid w:val="00CD3E5F"/>
    <w:rsid w:val="00CD3F84"/>
    <w:rsid w:val="00CD481C"/>
    <w:rsid w:val="00CD48C1"/>
    <w:rsid w:val="00CD5D96"/>
    <w:rsid w:val="00CD6728"/>
    <w:rsid w:val="00CD7702"/>
    <w:rsid w:val="00CE0831"/>
    <w:rsid w:val="00CE1D88"/>
    <w:rsid w:val="00CE2DD4"/>
    <w:rsid w:val="00CE4975"/>
    <w:rsid w:val="00CE5083"/>
    <w:rsid w:val="00CE525E"/>
    <w:rsid w:val="00CE52A1"/>
    <w:rsid w:val="00CE7021"/>
    <w:rsid w:val="00CE7112"/>
    <w:rsid w:val="00CE7682"/>
    <w:rsid w:val="00CE76D6"/>
    <w:rsid w:val="00CF1372"/>
    <w:rsid w:val="00CF1EB3"/>
    <w:rsid w:val="00CF22AB"/>
    <w:rsid w:val="00CF3AFF"/>
    <w:rsid w:val="00CF3D4A"/>
    <w:rsid w:val="00CF3EFD"/>
    <w:rsid w:val="00CF4F6A"/>
    <w:rsid w:val="00CF554B"/>
    <w:rsid w:val="00CF5CE2"/>
    <w:rsid w:val="00CF6B6F"/>
    <w:rsid w:val="00CF7DCD"/>
    <w:rsid w:val="00D00577"/>
    <w:rsid w:val="00D0060C"/>
    <w:rsid w:val="00D00D7C"/>
    <w:rsid w:val="00D01672"/>
    <w:rsid w:val="00D03518"/>
    <w:rsid w:val="00D0477E"/>
    <w:rsid w:val="00D04FD9"/>
    <w:rsid w:val="00D054CD"/>
    <w:rsid w:val="00D058F5"/>
    <w:rsid w:val="00D05ADA"/>
    <w:rsid w:val="00D0735B"/>
    <w:rsid w:val="00D10465"/>
    <w:rsid w:val="00D10CA5"/>
    <w:rsid w:val="00D111D8"/>
    <w:rsid w:val="00D1171C"/>
    <w:rsid w:val="00D117ED"/>
    <w:rsid w:val="00D1228B"/>
    <w:rsid w:val="00D12B5D"/>
    <w:rsid w:val="00D13898"/>
    <w:rsid w:val="00D13E0B"/>
    <w:rsid w:val="00D1647B"/>
    <w:rsid w:val="00D208C9"/>
    <w:rsid w:val="00D20D67"/>
    <w:rsid w:val="00D21010"/>
    <w:rsid w:val="00D21E35"/>
    <w:rsid w:val="00D21FA7"/>
    <w:rsid w:val="00D21FF9"/>
    <w:rsid w:val="00D222B3"/>
    <w:rsid w:val="00D22A80"/>
    <w:rsid w:val="00D23D50"/>
    <w:rsid w:val="00D2406A"/>
    <w:rsid w:val="00D252FD"/>
    <w:rsid w:val="00D2554F"/>
    <w:rsid w:val="00D25826"/>
    <w:rsid w:val="00D25898"/>
    <w:rsid w:val="00D25DC4"/>
    <w:rsid w:val="00D307DD"/>
    <w:rsid w:val="00D329D1"/>
    <w:rsid w:val="00D329E0"/>
    <w:rsid w:val="00D32EE6"/>
    <w:rsid w:val="00D33A0E"/>
    <w:rsid w:val="00D3441D"/>
    <w:rsid w:val="00D34988"/>
    <w:rsid w:val="00D34FC6"/>
    <w:rsid w:val="00D353D5"/>
    <w:rsid w:val="00D35F13"/>
    <w:rsid w:val="00D36ACA"/>
    <w:rsid w:val="00D374D3"/>
    <w:rsid w:val="00D375FB"/>
    <w:rsid w:val="00D3798E"/>
    <w:rsid w:val="00D40657"/>
    <w:rsid w:val="00D4116D"/>
    <w:rsid w:val="00D41184"/>
    <w:rsid w:val="00D41B8D"/>
    <w:rsid w:val="00D41CFC"/>
    <w:rsid w:val="00D41F45"/>
    <w:rsid w:val="00D428AB"/>
    <w:rsid w:val="00D42C9D"/>
    <w:rsid w:val="00D42ECD"/>
    <w:rsid w:val="00D44649"/>
    <w:rsid w:val="00D44CFE"/>
    <w:rsid w:val="00D4742C"/>
    <w:rsid w:val="00D50157"/>
    <w:rsid w:val="00D5072D"/>
    <w:rsid w:val="00D50B6D"/>
    <w:rsid w:val="00D513EE"/>
    <w:rsid w:val="00D516EB"/>
    <w:rsid w:val="00D51834"/>
    <w:rsid w:val="00D51ADA"/>
    <w:rsid w:val="00D52C20"/>
    <w:rsid w:val="00D53822"/>
    <w:rsid w:val="00D53B48"/>
    <w:rsid w:val="00D53BED"/>
    <w:rsid w:val="00D544A1"/>
    <w:rsid w:val="00D54A2E"/>
    <w:rsid w:val="00D55944"/>
    <w:rsid w:val="00D5627A"/>
    <w:rsid w:val="00D563A1"/>
    <w:rsid w:val="00D5687A"/>
    <w:rsid w:val="00D576C3"/>
    <w:rsid w:val="00D6002E"/>
    <w:rsid w:val="00D60DE7"/>
    <w:rsid w:val="00D615B2"/>
    <w:rsid w:val="00D61769"/>
    <w:rsid w:val="00D61A08"/>
    <w:rsid w:val="00D61BB4"/>
    <w:rsid w:val="00D62047"/>
    <w:rsid w:val="00D63527"/>
    <w:rsid w:val="00D63BF6"/>
    <w:rsid w:val="00D64EF5"/>
    <w:rsid w:val="00D6576A"/>
    <w:rsid w:val="00D6581E"/>
    <w:rsid w:val="00D65C62"/>
    <w:rsid w:val="00D65C96"/>
    <w:rsid w:val="00D678DC"/>
    <w:rsid w:val="00D67E37"/>
    <w:rsid w:val="00D70388"/>
    <w:rsid w:val="00D7076E"/>
    <w:rsid w:val="00D7084C"/>
    <w:rsid w:val="00D708FF"/>
    <w:rsid w:val="00D71AE2"/>
    <w:rsid w:val="00D71C85"/>
    <w:rsid w:val="00D722F3"/>
    <w:rsid w:val="00D72352"/>
    <w:rsid w:val="00D729C0"/>
    <w:rsid w:val="00D72ADE"/>
    <w:rsid w:val="00D736CD"/>
    <w:rsid w:val="00D7373E"/>
    <w:rsid w:val="00D7477E"/>
    <w:rsid w:val="00D747D0"/>
    <w:rsid w:val="00D74A55"/>
    <w:rsid w:val="00D74A58"/>
    <w:rsid w:val="00D74B0F"/>
    <w:rsid w:val="00D7530B"/>
    <w:rsid w:val="00D763B9"/>
    <w:rsid w:val="00D77220"/>
    <w:rsid w:val="00D77781"/>
    <w:rsid w:val="00D80ACB"/>
    <w:rsid w:val="00D811EC"/>
    <w:rsid w:val="00D817B9"/>
    <w:rsid w:val="00D81E58"/>
    <w:rsid w:val="00D84571"/>
    <w:rsid w:val="00D84D1C"/>
    <w:rsid w:val="00D85BE9"/>
    <w:rsid w:val="00D85FC3"/>
    <w:rsid w:val="00D86248"/>
    <w:rsid w:val="00D874BE"/>
    <w:rsid w:val="00D8779E"/>
    <w:rsid w:val="00D87BD4"/>
    <w:rsid w:val="00D87FBF"/>
    <w:rsid w:val="00D91340"/>
    <w:rsid w:val="00D91613"/>
    <w:rsid w:val="00D9194A"/>
    <w:rsid w:val="00D91960"/>
    <w:rsid w:val="00D91E97"/>
    <w:rsid w:val="00D934AD"/>
    <w:rsid w:val="00D93F73"/>
    <w:rsid w:val="00D951EB"/>
    <w:rsid w:val="00D9528C"/>
    <w:rsid w:val="00D96062"/>
    <w:rsid w:val="00D96276"/>
    <w:rsid w:val="00D96F1C"/>
    <w:rsid w:val="00D979AF"/>
    <w:rsid w:val="00DA0561"/>
    <w:rsid w:val="00DA0C81"/>
    <w:rsid w:val="00DA1791"/>
    <w:rsid w:val="00DA1A28"/>
    <w:rsid w:val="00DA2A62"/>
    <w:rsid w:val="00DA3449"/>
    <w:rsid w:val="00DA3464"/>
    <w:rsid w:val="00DA36B7"/>
    <w:rsid w:val="00DA4038"/>
    <w:rsid w:val="00DA4E27"/>
    <w:rsid w:val="00DA5D5D"/>
    <w:rsid w:val="00DA68D6"/>
    <w:rsid w:val="00DA7430"/>
    <w:rsid w:val="00DA7E77"/>
    <w:rsid w:val="00DB01C9"/>
    <w:rsid w:val="00DB02AF"/>
    <w:rsid w:val="00DB0F8F"/>
    <w:rsid w:val="00DB20E1"/>
    <w:rsid w:val="00DB27DC"/>
    <w:rsid w:val="00DB2848"/>
    <w:rsid w:val="00DB2ABC"/>
    <w:rsid w:val="00DB2B2F"/>
    <w:rsid w:val="00DB32E1"/>
    <w:rsid w:val="00DB3542"/>
    <w:rsid w:val="00DB407D"/>
    <w:rsid w:val="00DB4261"/>
    <w:rsid w:val="00DB4A88"/>
    <w:rsid w:val="00DB5A10"/>
    <w:rsid w:val="00DB61A1"/>
    <w:rsid w:val="00DB65B3"/>
    <w:rsid w:val="00DB6615"/>
    <w:rsid w:val="00DB6D0B"/>
    <w:rsid w:val="00DB7147"/>
    <w:rsid w:val="00DB7F41"/>
    <w:rsid w:val="00DC26DC"/>
    <w:rsid w:val="00DC2DE7"/>
    <w:rsid w:val="00DC33A4"/>
    <w:rsid w:val="00DC36EB"/>
    <w:rsid w:val="00DC421B"/>
    <w:rsid w:val="00DC42EE"/>
    <w:rsid w:val="00DC660C"/>
    <w:rsid w:val="00DC6BFF"/>
    <w:rsid w:val="00DC6EE9"/>
    <w:rsid w:val="00DC74CA"/>
    <w:rsid w:val="00DD02FA"/>
    <w:rsid w:val="00DD0319"/>
    <w:rsid w:val="00DD0AFA"/>
    <w:rsid w:val="00DD14CF"/>
    <w:rsid w:val="00DD1B6D"/>
    <w:rsid w:val="00DD2FBE"/>
    <w:rsid w:val="00DD2FE8"/>
    <w:rsid w:val="00DD359D"/>
    <w:rsid w:val="00DD5FA2"/>
    <w:rsid w:val="00DD5FF2"/>
    <w:rsid w:val="00DD6106"/>
    <w:rsid w:val="00DD70EC"/>
    <w:rsid w:val="00DE23B3"/>
    <w:rsid w:val="00DE2493"/>
    <w:rsid w:val="00DE2F16"/>
    <w:rsid w:val="00DE33C5"/>
    <w:rsid w:val="00DE3C96"/>
    <w:rsid w:val="00DE6376"/>
    <w:rsid w:val="00DE6AA0"/>
    <w:rsid w:val="00DE7013"/>
    <w:rsid w:val="00DE703F"/>
    <w:rsid w:val="00DE75D5"/>
    <w:rsid w:val="00DE7EA4"/>
    <w:rsid w:val="00DF01EA"/>
    <w:rsid w:val="00DF02A3"/>
    <w:rsid w:val="00DF02E6"/>
    <w:rsid w:val="00DF0A9F"/>
    <w:rsid w:val="00DF10DB"/>
    <w:rsid w:val="00DF11C9"/>
    <w:rsid w:val="00DF1299"/>
    <w:rsid w:val="00DF2271"/>
    <w:rsid w:val="00DF2DF6"/>
    <w:rsid w:val="00DF32F9"/>
    <w:rsid w:val="00DF3F98"/>
    <w:rsid w:val="00DF5F37"/>
    <w:rsid w:val="00DF79E5"/>
    <w:rsid w:val="00E00109"/>
    <w:rsid w:val="00E00B88"/>
    <w:rsid w:val="00E00B9E"/>
    <w:rsid w:val="00E027BD"/>
    <w:rsid w:val="00E02811"/>
    <w:rsid w:val="00E02CC9"/>
    <w:rsid w:val="00E03A1E"/>
    <w:rsid w:val="00E03B11"/>
    <w:rsid w:val="00E04CEA"/>
    <w:rsid w:val="00E04E6D"/>
    <w:rsid w:val="00E05D63"/>
    <w:rsid w:val="00E05FB7"/>
    <w:rsid w:val="00E0601F"/>
    <w:rsid w:val="00E06659"/>
    <w:rsid w:val="00E0697C"/>
    <w:rsid w:val="00E07F76"/>
    <w:rsid w:val="00E100C9"/>
    <w:rsid w:val="00E103BF"/>
    <w:rsid w:val="00E1109A"/>
    <w:rsid w:val="00E11F95"/>
    <w:rsid w:val="00E121D5"/>
    <w:rsid w:val="00E132C1"/>
    <w:rsid w:val="00E13824"/>
    <w:rsid w:val="00E1599C"/>
    <w:rsid w:val="00E15BE6"/>
    <w:rsid w:val="00E15E3F"/>
    <w:rsid w:val="00E16EC1"/>
    <w:rsid w:val="00E1718D"/>
    <w:rsid w:val="00E17B46"/>
    <w:rsid w:val="00E17CD7"/>
    <w:rsid w:val="00E17F33"/>
    <w:rsid w:val="00E21096"/>
    <w:rsid w:val="00E2296C"/>
    <w:rsid w:val="00E22C1D"/>
    <w:rsid w:val="00E23CBD"/>
    <w:rsid w:val="00E24424"/>
    <w:rsid w:val="00E2510F"/>
    <w:rsid w:val="00E25253"/>
    <w:rsid w:val="00E2563D"/>
    <w:rsid w:val="00E25B4F"/>
    <w:rsid w:val="00E25DBC"/>
    <w:rsid w:val="00E26698"/>
    <w:rsid w:val="00E26931"/>
    <w:rsid w:val="00E26A01"/>
    <w:rsid w:val="00E26DBA"/>
    <w:rsid w:val="00E271BA"/>
    <w:rsid w:val="00E30117"/>
    <w:rsid w:val="00E30C50"/>
    <w:rsid w:val="00E30C63"/>
    <w:rsid w:val="00E30E8B"/>
    <w:rsid w:val="00E30ED5"/>
    <w:rsid w:val="00E31307"/>
    <w:rsid w:val="00E31D7E"/>
    <w:rsid w:val="00E324DF"/>
    <w:rsid w:val="00E325FE"/>
    <w:rsid w:val="00E3282F"/>
    <w:rsid w:val="00E331F8"/>
    <w:rsid w:val="00E33B04"/>
    <w:rsid w:val="00E33D34"/>
    <w:rsid w:val="00E34676"/>
    <w:rsid w:val="00E3604A"/>
    <w:rsid w:val="00E404E6"/>
    <w:rsid w:val="00E40AAA"/>
    <w:rsid w:val="00E41FEF"/>
    <w:rsid w:val="00E4204B"/>
    <w:rsid w:val="00E43407"/>
    <w:rsid w:val="00E4368A"/>
    <w:rsid w:val="00E44364"/>
    <w:rsid w:val="00E44BA8"/>
    <w:rsid w:val="00E45C46"/>
    <w:rsid w:val="00E45EE8"/>
    <w:rsid w:val="00E45FB7"/>
    <w:rsid w:val="00E4650D"/>
    <w:rsid w:val="00E46969"/>
    <w:rsid w:val="00E511E6"/>
    <w:rsid w:val="00E512F1"/>
    <w:rsid w:val="00E52632"/>
    <w:rsid w:val="00E5277F"/>
    <w:rsid w:val="00E52A8F"/>
    <w:rsid w:val="00E530DF"/>
    <w:rsid w:val="00E53F4F"/>
    <w:rsid w:val="00E5605A"/>
    <w:rsid w:val="00E56E12"/>
    <w:rsid w:val="00E5719E"/>
    <w:rsid w:val="00E57428"/>
    <w:rsid w:val="00E60AE5"/>
    <w:rsid w:val="00E61CCE"/>
    <w:rsid w:val="00E6211D"/>
    <w:rsid w:val="00E637A9"/>
    <w:rsid w:val="00E63CA3"/>
    <w:rsid w:val="00E649AB"/>
    <w:rsid w:val="00E65B7F"/>
    <w:rsid w:val="00E6632D"/>
    <w:rsid w:val="00E66CEA"/>
    <w:rsid w:val="00E66D73"/>
    <w:rsid w:val="00E7030D"/>
    <w:rsid w:val="00E70A38"/>
    <w:rsid w:val="00E70CF1"/>
    <w:rsid w:val="00E70DDC"/>
    <w:rsid w:val="00E71418"/>
    <w:rsid w:val="00E71AAE"/>
    <w:rsid w:val="00E725A0"/>
    <w:rsid w:val="00E72EE6"/>
    <w:rsid w:val="00E73158"/>
    <w:rsid w:val="00E737D4"/>
    <w:rsid w:val="00E76982"/>
    <w:rsid w:val="00E76E41"/>
    <w:rsid w:val="00E77706"/>
    <w:rsid w:val="00E77771"/>
    <w:rsid w:val="00E7798B"/>
    <w:rsid w:val="00E8009B"/>
    <w:rsid w:val="00E806A7"/>
    <w:rsid w:val="00E81737"/>
    <w:rsid w:val="00E81FEC"/>
    <w:rsid w:val="00E82671"/>
    <w:rsid w:val="00E82BAD"/>
    <w:rsid w:val="00E833E4"/>
    <w:rsid w:val="00E83931"/>
    <w:rsid w:val="00E83E13"/>
    <w:rsid w:val="00E849C3"/>
    <w:rsid w:val="00E84D59"/>
    <w:rsid w:val="00E85858"/>
    <w:rsid w:val="00E86694"/>
    <w:rsid w:val="00E8743F"/>
    <w:rsid w:val="00E90B75"/>
    <w:rsid w:val="00E90F37"/>
    <w:rsid w:val="00E91272"/>
    <w:rsid w:val="00E91866"/>
    <w:rsid w:val="00E925E4"/>
    <w:rsid w:val="00E93A7A"/>
    <w:rsid w:val="00E95106"/>
    <w:rsid w:val="00E95AAF"/>
    <w:rsid w:val="00E96364"/>
    <w:rsid w:val="00E973B8"/>
    <w:rsid w:val="00E975C0"/>
    <w:rsid w:val="00E97A27"/>
    <w:rsid w:val="00EA0536"/>
    <w:rsid w:val="00EA06F0"/>
    <w:rsid w:val="00EA0D9D"/>
    <w:rsid w:val="00EA1242"/>
    <w:rsid w:val="00EA14CC"/>
    <w:rsid w:val="00EA232C"/>
    <w:rsid w:val="00EA2900"/>
    <w:rsid w:val="00EA3868"/>
    <w:rsid w:val="00EA428C"/>
    <w:rsid w:val="00EA490F"/>
    <w:rsid w:val="00EA58F7"/>
    <w:rsid w:val="00EA6E34"/>
    <w:rsid w:val="00EA6F7B"/>
    <w:rsid w:val="00EA73AC"/>
    <w:rsid w:val="00EB0110"/>
    <w:rsid w:val="00EB028F"/>
    <w:rsid w:val="00EB1E6D"/>
    <w:rsid w:val="00EB2464"/>
    <w:rsid w:val="00EB2D28"/>
    <w:rsid w:val="00EB30CF"/>
    <w:rsid w:val="00EB3A5A"/>
    <w:rsid w:val="00EB3B9B"/>
    <w:rsid w:val="00EB3E44"/>
    <w:rsid w:val="00EB46F9"/>
    <w:rsid w:val="00EB4EE3"/>
    <w:rsid w:val="00EB4FA4"/>
    <w:rsid w:val="00EB7096"/>
    <w:rsid w:val="00EB7759"/>
    <w:rsid w:val="00EC021A"/>
    <w:rsid w:val="00EC0DCB"/>
    <w:rsid w:val="00EC1020"/>
    <w:rsid w:val="00EC1727"/>
    <w:rsid w:val="00EC324D"/>
    <w:rsid w:val="00EC4455"/>
    <w:rsid w:val="00EC4DB4"/>
    <w:rsid w:val="00EC4E17"/>
    <w:rsid w:val="00EC6B4F"/>
    <w:rsid w:val="00EC6B72"/>
    <w:rsid w:val="00EC6CF4"/>
    <w:rsid w:val="00EC73AB"/>
    <w:rsid w:val="00EC78C3"/>
    <w:rsid w:val="00ED00A5"/>
    <w:rsid w:val="00ED00DB"/>
    <w:rsid w:val="00ED013D"/>
    <w:rsid w:val="00ED08E1"/>
    <w:rsid w:val="00ED1C1D"/>
    <w:rsid w:val="00ED1D99"/>
    <w:rsid w:val="00ED20F0"/>
    <w:rsid w:val="00ED22BD"/>
    <w:rsid w:val="00ED24C0"/>
    <w:rsid w:val="00ED3371"/>
    <w:rsid w:val="00ED37AE"/>
    <w:rsid w:val="00ED37D9"/>
    <w:rsid w:val="00ED39D1"/>
    <w:rsid w:val="00ED3F94"/>
    <w:rsid w:val="00ED44C8"/>
    <w:rsid w:val="00ED4839"/>
    <w:rsid w:val="00ED597F"/>
    <w:rsid w:val="00ED5AE7"/>
    <w:rsid w:val="00ED5C8B"/>
    <w:rsid w:val="00ED611D"/>
    <w:rsid w:val="00ED64FC"/>
    <w:rsid w:val="00ED675D"/>
    <w:rsid w:val="00ED6ABA"/>
    <w:rsid w:val="00ED6BAB"/>
    <w:rsid w:val="00ED6C48"/>
    <w:rsid w:val="00ED6E18"/>
    <w:rsid w:val="00ED75DD"/>
    <w:rsid w:val="00ED7771"/>
    <w:rsid w:val="00EE0E4B"/>
    <w:rsid w:val="00EE15E0"/>
    <w:rsid w:val="00EE203F"/>
    <w:rsid w:val="00EE289D"/>
    <w:rsid w:val="00EE29AB"/>
    <w:rsid w:val="00EE29CF"/>
    <w:rsid w:val="00EE3F07"/>
    <w:rsid w:val="00EE4207"/>
    <w:rsid w:val="00EE4B1F"/>
    <w:rsid w:val="00EE58B9"/>
    <w:rsid w:val="00EE7558"/>
    <w:rsid w:val="00EE7757"/>
    <w:rsid w:val="00EE7781"/>
    <w:rsid w:val="00EF07A9"/>
    <w:rsid w:val="00EF2A40"/>
    <w:rsid w:val="00EF3799"/>
    <w:rsid w:val="00EF3C8B"/>
    <w:rsid w:val="00EF481E"/>
    <w:rsid w:val="00EF5EA3"/>
    <w:rsid w:val="00EF6052"/>
    <w:rsid w:val="00EF6362"/>
    <w:rsid w:val="00EF645B"/>
    <w:rsid w:val="00EF6908"/>
    <w:rsid w:val="00EF6A37"/>
    <w:rsid w:val="00F002DF"/>
    <w:rsid w:val="00F00F41"/>
    <w:rsid w:val="00F0159F"/>
    <w:rsid w:val="00F01C57"/>
    <w:rsid w:val="00F026BF"/>
    <w:rsid w:val="00F0297C"/>
    <w:rsid w:val="00F03639"/>
    <w:rsid w:val="00F03CFD"/>
    <w:rsid w:val="00F04265"/>
    <w:rsid w:val="00F04901"/>
    <w:rsid w:val="00F04B94"/>
    <w:rsid w:val="00F04C66"/>
    <w:rsid w:val="00F04C73"/>
    <w:rsid w:val="00F04D54"/>
    <w:rsid w:val="00F05F28"/>
    <w:rsid w:val="00F06031"/>
    <w:rsid w:val="00F066A8"/>
    <w:rsid w:val="00F066B3"/>
    <w:rsid w:val="00F06E03"/>
    <w:rsid w:val="00F0733F"/>
    <w:rsid w:val="00F0747E"/>
    <w:rsid w:val="00F07EA0"/>
    <w:rsid w:val="00F07F7A"/>
    <w:rsid w:val="00F10AF8"/>
    <w:rsid w:val="00F10FD6"/>
    <w:rsid w:val="00F11A00"/>
    <w:rsid w:val="00F11E92"/>
    <w:rsid w:val="00F11FCF"/>
    <w:rsid w:val="00F135FA"/>
    <w:rsid w:val="00F154A7"/>
    <w:rsid w:val="00F15576"/>
    <w:rsid w:val="00F16938"/>
    <w:rsid w:val="00F17164"/>
    <w:rsid w:val="00F20386"/>
    <w:rsid w:val="00F20D87"/>
    <w:rsid w:val="00F221C5"/>
    <w:rsid w:val="00F223BD"/>
    <w:rsid w:val="00F22501"/>
    <w:rsid w:val="00F2256E"/>
    <w:rsid w:val="00F22FC7"/>
    <w:rsid w:val="00F22FF1"/>
    <w:rsid w:val="00F2375A"/>
    <w:rsid w:val="00F23A61"/>
    <w:rsid w:val="00F23E75"/>
    <w:rsid w:val="00F26B1C"/>
    <w:rsid w:val="00F3078A"/>
    <w:rsid w:val="00F30B86"/>
    <w:rsid w:val="00F31341"/>
    <w:rsid w:val="00F31506"/>
    <w:rsid w:val="00F3278A"/>
    <w:rsid w:val="00F32A26"/>
    <w:rsid w:val="00F32C81"/>
    <w:rsid w:val="00F33632"/>
    <w:rsid w:val="00F3372C"/>
    <w:rsid w:val="00F344B6"/>
    <w:rsid w:val="00F35198"/>
    <w:rsid w:val="00F35351"/>
    <w:rsid w:val="00F35B30"/>
    <w:rsid w:val="00F35FC2"/>
    <w:rsid w:val="00F36464"/>
    <w:rsid w:val="00F36920"/>
    <w:rsid w:val="00F37281"/>
    <w:rsid w:val="00F3768C"/>
    <w:rsid w:val="00F41B02"/>
    <w:rsid w:val="00F42466"/>
    <w:rsid w:val="00F43BC3"/>
    <w:rsid w:val="00F43E60"/>
    <w:rsid w:val="00F43ED4"/>
    <w:rsid w:val="00F451B2"/>
    <w:rsid w:val="00F4579C"/>
    <w:rsid w:val="00F46A1A"/>
    <w:rsid w:val="00F4748B"/>
    <w:rsid w:val="00F477FB"/>
    <w:rsid w:val="00F50E74"/>
    <w:rsid w:val="00F51ABA"/>
    <w:rsid w:val="00F51AF6"/>
    <w:rsid w:val="00F51B6F"/>
    <w:rsid w:val="00F51D5B"/>
    <w:rsid w:val="00F527D1"/>
    <w:rsid w:val="00F527E9"/>
    <w:rsid w:val="00F54CAC"/>
    <w:rsid w:val="00F54DAD"/>
    <w:rsid w:val="00F5517A"/>
    <w:rsid w:val="00F56BBA"/>
    <w:rsid w:val="00F56BCD"/>
    <w:rsid w:val="00F56CF3"/>
    <w:rsid w:val="00F571BA"/>
    <w:rsid w:val="00F57361"/>
    <w:rsid w:val="00F57F24"/>
    <w:rsid w:val="00F57F4F"/>
    <w:rsid w:val="00F60030"/>
    <w:rsid w:val="00F60083"/>
    <w:rsid w:val="00F60214"/>
    <w:rsid w:val="00F610A9"/>
    <w:rsid w:val="00F62E45"/>
    <w:rsid w:val="00F62F1C"/>
    <w:rsid w:val="00F65D05"/>
    <w:rsid w:val="00F66230"/>
    <w:rsid w:val="00F66E62"/>
    <w:rsid w:val="00F713DD"/>
    <w:rsid w:val="00F73304"/>
    <w:rsid w:val="00F738E9"/>
    <w:rsid w:val="00F73BCA"/>
    <w:rsid w:val="00F744CB"/>
    <w:rsid w:val="00F750A5"/>
    <w:rsid w:val="00F756F4"/>
    <w:rsid w:val="00F759B4"/>
    <w:rsid w:val="00F76C68"/>
    <w:rsid w:val="00F77F03"/>
    <w:rsid w:val="00F80448"/>
    <w:rsid w:val="00F81653"/>
    <w:rsid w:val="00F81781"/>
    <w:rsid w:val="00F819F6"/>
    <w:rsid w:val="00F81EFF"/>
    <w:rsid w:val="00F825C7"/>
    <w:rsid w:val="00F82788"/>
    <w:rsid w:val="00F83173"/>
    <w:rsid w:val="00F8491B"/>
    <w:rsid w:val="00F86003"/>
    <w:rsid w:val="00F86982"/>
    <w:rsid w:val="00F87246"/>
    <w:rsid w:val="00F90553"/>
    <w:rsid w:val="00F905C9"/>
    <w:rsid w:val="00F910DB"/>
    <w:rsid w:val="00F91793"/>
    <w:rsid w:val="00F91E11"/>
    <w:rsid w:val="00F92EAD"/>
    <w:rsid w:val="00F9427D"/>
    <w:rsid w:val="00F95470"/>
    <w:rsid w:val="00F95779"/>
    <w:rsid w:val="00F959F7"/>
    <w:rsid w:val="00F96E2D"/>
    <w:rsid w:val="00F97990"/>
    <w:rsid w:val="00F97D67"/>
    <w:rsid w:val="00F97DED"/>
    <w:rsid w:val="00F97FC4"/>
    <w:rsid w:val="00FA246D"/>
    <w:rsid w:val="00FA2D84"/>
    <w:rsid w:val="00FA370D"/>
    <w:rsid w:val="00FA3C91"/>
    <w:rsid w:val="00FA3E69"/>
    <w:rsid w:val="00FA4E74"/>
    <w:rsid w:val="00FA5301"/>
    <w:rsid w:val="00FA5863"/>
    <w:rsid w:val="00FA5FD8"/>
    <w:rsid w:val="00FA619C"/>
    <w:rsid w:val="00FB0A45"/>
    <w:rsid w:val="00FB1ED3"/>
    <w:rsid w:val="00FB1FBD"/>
    <w:rsid w:val="00FB206C"/>
    <w:rsid w:val="00FB2AC6"/>
    <w:rsid w:val="00FB2B81"/>
    <w:rsid w:val="00FB2CB6"/>
    <w:rsid w:val="00FB2F6E"/>
    <w:rsid w:val="00FB4229"/>
    <w:rsid w:val="00FB4EC3"/>
    <w:rsid w:val="00FB5355"/>
    <w:rsid w:val="00FB55DB"/>
    <w:rsid w:val="00FB60B2"/>
    <w:rsid w:val="00FB799D"/>
    <w:rsid w:val="00FC0118"/>
    <w:rsid w:val="00FC129C"/>
    <w:rsid w:val="00FC289D"/>
    <w:rsid w:val="00FC2FCF"/>
    <w:rsid w:val="00FC42E2"/>
    <w:rsid w:val="00FC467A"/>
    <w:rsid w:val="00FC6DE6"/>
    <w:rsid w:val="00FC7640"/>
    <w:rsid w:val="00FC79CE"/>
    <w:rsid w:val="00FD099A"/>
    <w:rsid w:val="00FD0ED6"/>
    <w:rsid w:val="00FD22C2"/>
    <w:rsid w:val="00FD23DD"/>
    <w:rsid w:val="00FD34AC"/>
    <w:rsid w:val="00FD35ED"/>
    <w:rsid w:val="00FD3F3C"/>
    <w:rsid w:val="00FD406F"/>
    <w:rsid w:val="00FD4451"/>
    <w:rsid w:val="00FD4893"/>
    <w:rsid w:val="00FD553B"/>
    <w:rsid w:val="00FD60A5"/>
    <w:rsid w:val="00FD6AAE"/>
    <w:rsid w:val="00FD736E"/>
    <w:rsid w:val="00FE0850"/>
    <w:rsid w:val="00FE08EF"/>
    <w:rsid w:val="00FE0A9A"/>
    <w:rsid w:val="00FE226E"/>
    <w:rsid w:val="00FE28F3"/>
    <w:rsid w:val="00FE369E"/>
    <w:rsid w:val="00FE5079"/>
    <w:rsid w:val="00FE6062"/>
    <w:rsid w:val="00FE62CC"/>
    <w:rsid w:val="00FE72E3"/>
    <w:rsid w:val="00FE7A9E"/>
    <w:rsid w:val="00FF01A9"/>
    <w:rsid w:val="00FF0445"/>
    <w:rsid w:val="00FF1457"/>
    <w:rsid w:val="00FF236B"/>
    <w:rsid w:val="00FF2900"/>
    <w:rsid w:val="00FF3642"/>
    <w:rsid w:val="00FF4D78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2"/>
      </o:rules>
    </o:shapelayout>
  </w:shapeDefaults>
  <w:decimalSymbol w:val="."/>
  <w:listSeparator w:val=","/>
  <w15:chartTrackingRefBased/>
  <w15:docId w15:val="{9B2E0D2E-9984-40D7-A920-BC6FAD55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6854C6"/>
    <w:pPr>
      <w:numPr>
        <w:numId w:val="22"/>
      </w:numPr>
      <w:contextualSpacing/>
    </w:pPr>
  </w:style>
  <w:style w:type="character" w:customStyle="1" w:styleId="style3">
    <w:name w:val="style3"/>
    <w:rsid w:val="003F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12F4A-C97A-4121-8797-0AB3C5CA2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1796</Words>
  <Characters>10241</Characters>
  <Application>Microsoft Office Word</Application>
  <DocSecurity>0</DocSecurity>
  <Lines>85</Lines>
  <Paragraphs>24</Paragraphs>
  <ScaleCrop>false</ScaleCrop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