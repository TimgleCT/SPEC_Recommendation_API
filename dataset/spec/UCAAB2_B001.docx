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0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98"/>
        <w:gridCol w:w="3838"/>
        <w:gridCol w:w="1396"/>
        <w:gridCol w:w="1439"/>
      </w:tblGrid>
      <w:tr w:rsidR="00B8476B" w:rsidRPr="00305137" w:rsidTr="00E62C0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8476B" w:rsidRPr="00BD5672" w:rsidRDefault="00B8476B" w:rsidP="00FC2EE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0" w:name="_GoBack"/>
            <w:bookmarkEnd w:id="0"/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8476B" w:rsidRPr="00BD5672" w:rsidRDefault="00B8476B" w:rsidP="00FC2EE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76B" w:rsidRPr="00BD5672" w:rsidRDefault="00B8476B" w:rsidP="00FC2EE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76B" w:rsidRPr="00BD5672" w:rsidRDefault="00B8476B" w:rsidP="00FC2EE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76B" w:rsidRPr="00BD5672" w:rsidRDefault="00B8476B" w:rsidP="00FC2EE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8476B" w:rsidRPr="00305137" w:rsidTr="00E62C0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8476B" w:rsidRPr="00305137" w:rsidRDefault="00B8476B" w:rsidP="000C2BA8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/>
                <w:lang w:eastAsia="zh-TW"/>
              </w:rPr>
              <w:t>2011/3/29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8476B" w:rsidRPr="00305137" w:rsidRDefault="00B8476B" w:rsidP="00FC2EE3">
            <w:pPr>
              <w:pStyle w:val="Tabletext"/>
              <w:rPr>
                <w:rFonts w:eastAsia="標楷體"/>
                <w:lang w:eastAsia="zh-TW"/>
              </w:rPr>
            </w:pPr>
            <w:r w:rsidRPr="00305137"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76B" w:rsidRPr="00305137" w:rsidRDefault="00B8476B" w:rsidP="00FC2EE3">
            <w:pPr>
              <w:pStyle w:val="Tabletext"/>
              <w:rPr>
                <w:rFonts w:eastAsia="標楷體"/>
                <w:lang w:eastAsia="zh-TW"/>
              </w:rPr>
            </w:pPr>
            <w:r w:rsidRPr="00305137"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76B" w:rsidRPr="00305137" w:rsidRDefault="00B8476B" w:rsidP="00FC2EE3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侑文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76B" w:rsidRPr="00305137" w:rsidRDefault="00B8476B" w:rsidP="00405370">
            <w:pPr>
              <w:pStyle w:val="Tabletext"/>
              <w:rPr>
                <w:rFonts w:hint="eastAsia"/>
                <w:lang w:eastAsia="zh-TW"/>
              </w:rPr>
            </w:pPr>
          </w:p>
        </w:tc>
      </w:tr>
      <w:tr w:rsidR="00B8476B" w:rsidRPr="00305137" w:rsidTr="00E62C0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8476B" w:rsidRDefault="00B8476B" w:rsidP="000C2BA8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2011/6/13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8476B" w:rsidRPr="00305137" w:rsidRDefault="00B8476B" w:rsidP="00FC2EE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1.1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76B" w:rsidRPr="00305137" w:rsidRDefault="00B8476B" w:rsidP="00FC2EE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增加防癌醫療上限判斷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76B" w:rsidRDefault="00B8476B" w:rsidP="00FC2EE3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侑文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76B" w:rsidRDefault="00B8476B" w:rsidP="00405370">
            <w:pPr>
              <w:pStyle w:val="Tabletext"/>
              <w:rPr>
                <w:rFonts w:hint="eastAsia"/>
                <w:lang w:eastAsia="zh-TW"/>
              </w:rPr>
            </w:pPr>
          </w:p>
        </w:tc>
      </w:tr>
      <w:tr w:rsidR="00B8476B" w:rsidRPr="00305137" w:rsidTr="00E62C0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8476B" w:rsidRDefault="009D3225" w:rsidP="000C2BA8">
            <w:pPr>
              <w:pStyle w:val="Tabletext"/>
              <w:rPr>
                <w:rFonts w:eastAsia="標楷體"/>
                <w:lang w:eastAsia="zh-TW"/>
              </w:rPr>
            </w:pPr>
            <w:ins w:id="1" w:author="FIS" w:date="2012-11-19T08:48:00Z">
              <w:r>
                <w:rPr>
                  <w:rFonts w:eastAsia="標楷體"/>
                  <w:lang w:eastAsia="zh-TW"/>
                </w:rPr>
                <w:t>2012/11/19</w:t>
              </w:r>
            </w:ins>
          </w:p>
        </w:tc>
        <w:tc>
          <w:tcPr>
            <w:tcW w:w="6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8476B" w:rsidRDefault="009D3225" w:rsidP="000C2BA8">
            <w:pPr>
              <w:pStyle w:val="Tabletext"/>
              <w:rPr>
                <w:rFonts w:eastAsia="標楷體"/>
                <w:lang w:eastAsia="zh-TW"/>
              </w:rPr>
            </w:pPr>
            <w:ins w:id="2" w:author="FIS" w:date="2012-11-19T08:48:00Z">
              <w:r>
                <w:rPr>
                  <w:rFonts w:eastAsia="標楷體" w:hint="eastAsia"/>
                  <w:lang w:eastAsia="zh-TW"/>
                </w:rPr>
                <w:t>2</w:t>
              </w:r>
            </w:ins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76B" w:rsidRDefault="009D3225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ins w:id="3" w:author="FIS" w:date="2012-11-19T08:48:00Z">
              <w:r>
                <w:rPr>
                  <w:rFonts w:eastAsia="標楷體" w:hint="eastAsia"/>
                  <w:lang w:eastAsia="zh-TW"/>
                </w:rPr>
                <w:t>排除效力</w:t>
              </w:r>
              <w:r>
                <w:rPr>
                  <w:rFonts w:eastAsia="標楷體" w:hint="eastAsia"/>
                  <w:lang w:eastAsia="zh-TW"/>
                </w:rPr>
                <w:t>35</w:t>
              </w:r>
            </w:ins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76B" w:rsidRDefault="009D3225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ins w:id="4" w:author="FIS" w:date="2012-11-19T08:48:00Z">
              <w:r>
                <w:rPr>
                  <w:rFonts w:hint="eastAsia"/>
                  <w:lang w:eastAsia="zh-TW"/>
                </w:rPr>
                <w:t>侑文</w:t>
              </w:r>
            </w:ins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76B" w:rsidRDefault="00E62C03" w:rsidP="00405370">
            <w:pPr>
              <w:pStyle w:val="Tabletext"/>
              <w:rPr>
                <w:rFonts w:hint="eastAsia"/>
                <w:lang w:eastAsia="zh-TW"/>
              </w:rPr>
            </w:pPr>
            <w:ins w:id="5" w:author="FIS" w:date="2012-11-19T08:48:00Z">
              <w:r>
                <w:t>121002000202</w:t>
              </w:r>
            </w:ins>
          </w:p>
        </w:tc>
      </w:tr>
      <w:tr w:rsidR="00BD44A8" w:rsidRPr="00305137" w:rsidTr="00E62C03">
        <w:trPr>
          <w:ins w:id="6" w:author="林國揚" w:date="2014-10-02T15:22:00Z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D44A8" w:rsidRDefault="00BD44A8" w:rsidP="000C2BA8">
            <w:pPr>
              <w:pStyle w:val="Tabletext"/>
              <w:rPr>
                <w:ins w:id="7" w:author="林國揚" w:date="2014-10-02T15:22:00Z"/>
                <w:rFonts w:eastAsia="標楷體"/>
                <w:lang w:eastAsia="zh-TW"/>
              </w:rPr>
            </w:pPr>
            <w:ins w:id="8" w:author="林國揚" w:date="2014-10-02T15:22:00Z">
              <w:r>
                <w:rPr>
                  <w:rFonts w:eastAsia="標楷體" w:hint="eastAsia"/>
                  <w:lang w:eastAsia="zh-TW"/>
                </w:rPr>
                <w:t>2014/10/2</w:t>
              </w:r>
            </w:ins>
          </w:p>
        </w:tc>
        <w:tc>
          <w:tcPr>
            <w:tcW w:w="6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D44A8" w:rsidRDefault="00646282" w:rsidP="000C2BA8">
            <w:pPr>
              <w:pStyle w:val="Tabletext"/>
              <w:rPr>
                <w:ins w:id="9" w:author="林國揚" w:date="2014-10-02T15:22:00Z"/>
                <w:rFonts w:eastAsia="標楷體" w:hint="eastAsia"/>
                <w:lang w:eastAsia="zh-TW"/>
              </w:rPr>
            </w:pPr>
            <w:ins w:id="10" w:author="陳鐵元" w:date="2016-09-19T15:56:00Z">
              <w:r>
                <w:rPr>
                  <w:rFonts w:eastAsia="標楷體" w:hint="eastAsia"/>
                  <w:lang w:eastAsia="zh-TW"/>
                </w:rPr>
                <w:t>3</w:t>
              </w:r>
            </w:ins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4A8" w:rsidRDefault="00BD44A8" w:rsidP="00405370">
            <w:pPr>
              <w:pStyle w:val="Tabletext"/>
              <w:rPr>
                <w:ins w:id="11" w:author="林國揚" w:date="2014-10-02T15:22:00Z"/>
                <w:rFonts w:eastAsia="標楷體" w:hint="eastAsia"/>
                <w:lang w:eastAsia="zh-TW"/>
              </w:rPr>
            </w:pPr>
            <w:ins w:id="12" w:author="林國揚" w:date="2014-10-02T15:22:00Z">
              <w:r w:rsidRPr="006D1BB1">
                <w:rPr>
                  <w:rFonts w:ascii="新細明體" w:hAnsi="新細明體" w:hint="eastAsia"/>
                  <w:bCs/>
                  <w:lang w:eastAsia="zh-TW"/>
                </w:rPr>
                <w:t>【險別兩碼修改】修改為使用特殊設定</w:t>
              </w:r>
            </w:ins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4A8" w:rsidRDefault="00BD44A8" w:rsidP="00405370">
            <w:pPr>
              <w:pStyle w:val="Tabletext"/>
              <w:rPr>
                <w:ins w:id="13" w:author="林國揚" w:date="2014-10-02T15:22:00Z"/>
                <w:rFonts w:hint="eastAsia"/>
                <w:lang w:eastAsia="zh-TW"/>
              </w:rPr>
            </w:pPr>
            <w:ins w:id="14" w:author="林國揚" w:date="2014-10-02T15:22:00Z">
              <w:r>
                <w:rPr>
                  <w:rFonts w:hint="eastAsia"/>
                  <w:lang w:eastAsia="zh-TW"/>
                </w:rPr>
                <w:t>林國揚</w:t>
              </w:r>
            </w:ins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4A8" w:rsidRDefault="00BD44A8" w:rsidP="00405370">
            <w:pPr>
              <w:pStyle w:val="Tabletext"/>
              <w:rPr>
                <w:ins w:id="15" w:author="林國揚" w:date="2014-10-02T15:22:00Z"/>
                <w:lang w:eastAsia="zh-TW"/>
              </w:rPr>
            </w:pPr>
            <w:ins w:id="16" w:author="林國揚" w:date="2014-10-02T15:22:00Z">
              <w:r>
                <w:rPr>
                  <w:rFonts w:ascii="新細明體" w:hAnsi="新細明體" w:hint="eastAsia"/>
                  <w:b/>
                  <w:bCs/>
                  <w:lang w:eastAsia="zh-TW"/>
                </w:rPr>
                <w:t>140410000142</w:t>
              </w:r>
            </w:ins>
          </w:p>
        </w:tc>
      </w:tr>
      <w:tr w:rsidR="00E51F6A" w:rsidTr="00E51F6A">
        <w:trPr>
          <w:ins w:id="17" w:author="陳鐵元" w:date="2016-09-19T15:56:00Z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1F6A" w:rsidRPr="00E51F6A" w:rsidRDefault="00E51F6A">
            <w:pPr>
              <w:pStyle w:val="Tabletext"/>
              <w:rPr>
                <w:ins w:id="18" w:author="陳鐵元" w:date="2016-09-19T15:56:00Z"/>
                <w:rFonts w:eastAsia="標楷體"/>
                <w:color w:val="FF0000"/>
                <w:lang w:eastAsia="zh-TW"/>
                <w:rPrChange w:id="19" w:author="陳鐵元" w:date="2016-09-19T15:56:00Z">
                  <w:rPr>
                    <w:ins w:id="20" w:author="陳鐵元" w:date="2016-09-19T15:56:00Z"/>
                    <w:rFonts w:eastAsia="標楷體"/>
                    <w:lang w:eastAsia="zh-TW"/>
                  </w:rPr>
                </w:rPrChange>
              </w:rPr>
            </w:pPr>
            <w:ins w:id="21" w:author="陳鐵元" w:date="2016-09-19T15:56:00Z">
              <w:r w:rsidRPr="00E51F6A">
                <w:rPr>
                  <w:rFonts w:eastAsia="標楷體"/>
                  <w:color w:val="FF0000"/>
                  <w:lang w:eastAsia="zh-TW"/>
                  <w:rPrChange w:id="22" w:author="陳鐵元" w:date="2016-09-19T15:56:00Z">
                    <w:rPr>
                      <w:rFonts w:eastAsia="標楷體"/>
                      <w:lang w:eastAsia="zh-TW"/>
                    </w:rPr>
                  </w:rPrChange>
                </w:rPr>
                <w:t>2016/09/19</w:t>
              </w:r>
            </w:ins>
          </w:p>
        </w:tc>
        <w:tc>
          <w:tcPr>
            <w:tcW w:w="6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1F6A" w:rsidRPr="00E51F6A" w:rsidRDefault="00E51F6A">
            <w:pPr>
              <w:pStyle w:val="Tabletext"/>
              <w:rPr>
                <w:ins w:id="23" w:author="陳鐵元" w:date="2016-09-19T15:56:00Z"/>
                <w:rFonts w:eastAsia="標楷體"/>
                <w:color w:val="FF0000"/>
                <w:lang w:eastAsia="zh-TW"/>
                <w:rPrChange w:id="24" w:author="陳鐵元" w:date="2016-09-19T15:56:00Z">
                  <w:rPr>
                    <w:ins w:id="25" w:author="陳鐵元" w:date="2016-09-19T15:56:00Z"/>
                    <w:rFonts w:eastAsia="標楷體"/>
                    <w:lang w:eastAsia="zh-TW"/>
                  </w:rPr>
                </w:rPrChange>
              </w:rPr>
            </w:pPr>
            <w:ins w:id="26" w:author="陳鐵元" w:date="2016-09-19T15:56:00Z">
              <w:r w:rsidRPr="00E51F6A">
                <w:rPr>
                  <w:rFonts w:eastAsia="標楷體"/>
                  <w:color w:val="FF0000"/>
                  <w:lang w:eastAsia="zh-TW"/>
                  <w:rPrChange w:id="27" w:author="陳鐵元" w:date="2016-09-19T15:56:00Z">
                    <w:rPr>
                      <w:rFonts w:eastAsia="標楷體"/>
                      <w:lang w:eastAsia="zh-TW"/>
                    </w:rPr>
                  </w:rPrChange>
                </w:rPr>
                <w:t>4</w:t>
              </w:r>
            </w:ins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F6A" w:rsidRPr="00E51F6A" w:rsidRDefault="00E51F6A">
            <w:pPr>
              <w:pStyle w:val="Tabletext"/>
              <w:rPr>
                <w:ins w:id="28" w:author="陳鐵元" w:date="2016-09-19T15:56:00Z"/>
                <w:rFonts w:ascii="新細明體" w:hAnsi="新細明體"/>
                <w:bCs/>
                <w:color w:val="FF0000"/>
                <w:lang w:eastAsia="zh-TW"/>
                <w:rPrChange w:id="29" w:author="陳鐵元" w:date="2016-09-19T15:56:00Z">
                  <w:rPr>
                    <w:ins w:id="30" w:author="陳鐵元" w:date="2016-09-19T15:56:00Z"/>
                    <w:rFonts w:ascii="新細明體" w:hAnsi="新細明體"/>
                    <w:bCs/>
                    <w:lang w:eastAsia="zh-TW"/>
                  </w:rPr>
                </w:rPrChange>
              </w:rPr>
            </w:pPr>
            <w:ins w:id="31" w:author="陳鐵元" w:date="2016-09-19T15:56:00Z">
              <w:r w:rsidRPr="00E51F6A">
                <w:rPr>
                  <w:rFonts w:ascii="新細明體" w:hAnsi="新細明體" w:hint="eastAsia"/>
                  <w:bCs/>
                  <w:color w:val="FF0000"/>
                  <w:lang w:eastAsia="zh-TW"/>
                  <w:rPrChange w:id="32" w:author="陳鐵元" w:date="2016-09-19T15:56:00Z">
                    <w:rPr>
                      <w:rFonts w:ascii="新細明體" w:hAnsi="新細明體" w:hint="eastAsia"/>
                      <w:bCs/>
                      <w:lang w:eastAsia="zh-TW"/>
                    </w:rPr>
                  </w:rPrChange>
                </w:rPr>
                <w:t>SQL有誤，故修正之</w:t>
              </w:r>
            </w:ins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F6A" w:rsidRPr="00E51F6A" w:rsidRDefault="00E51F6A">
            <w:pPr>
              <w:pStyle w:val="Tabletext"/>
              <w:rPr>
                <w:ins w:id="33" w:author="陳鐵元" w:date="2016-09-19T15:56:00Z"/>
                <w:rFonts w:hint="eastAsia"/>
                <w:color w:val="FF0000"/>
                <w:lang w:eastAsia="zh-TW"/>
                <w:rPrChange w:id="34" w:author="陳鐵元" w:date="2016-09-19T15:56:00Z">
                  <w:rPr>
                    <w:ins w:id="35" w:author="陳鐵元" w:date="2016-09-19T15:56:00Z"/>
                    <w:rFonts w:hint="eastAsia"/>
                    <w:lang w:eastAsia="zh-TW"/>
                  </w:rPr>
                </w:rPrChange>
              </w:rPr>
            </w:pPr>
            <w:ins w:id="36" w:author="陳鐵元" w:date="2016-09-19T15:56:00Z">
              <w:r w:rsidRPr="00E51F6A">
                <w:rPr>
                  <w:rFonts w:hint="eastAsia"/>
                  <w:color w:val="FF0000"/>
                  <w:lang w:eastAsia="zh-TW"/>
                  <w:rPrChange w:id="37" w:author="陳鐵元" w:date="2016-09-19T15:56:00Z">
                    <w:rPr>
                      <w:rFonts w:hint="eastAsia"/>
                      <w:lang w:eastAsia="zh-TW"/>
                    </w:rPr>
                  </w:rPrChange>
                </w:rPr>
                <w:t>陳鐵元</w:t>
              </w:r>
            </w:ins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F6A" w:rsidRPr="00E51F6A" w:rsidRDefault="00E51F6A">
            <w:pPr>
              <w:pStyle w:val="Tabletext"/>
              <w:rPr>
                <w:ins w:id="38" w:author="陳鐵元" w:date="2016-09-19T15:56:00Z"/>
                <w:rFonts w:ascii="新細明體" w:hAnsi="新細明體"/>
                <w:b/>
                <w:bCs/>
                <w:color w:val="FF0000"/>
                <w:lang w:eastAsia="zh-TW"/>
                <w:rPrChange w:id="39" w:author="陳鐵元" w:date="2016-09-19T15:56:00Z">
                  <w:rPr>
                    <w:ins w:id="40" w:author="陳鐵元" w:date="2016-09-19T15:56:00Z"/>
                    <w:rFonts w:ascii="新細明體" w:hAnsi="新細明體"/>
                    <w:b/>
                    <w:bCs/>
                    <w:lang w:eastAsia="zh-TW"/>
                  </w:rPr>
                </w:rPrChange>
              </w:rPr>
            </w:pPr>
            <w:ins w:id="41" w:author="陳鐵元" w:date="2016-09-19T15:56:00Z">
              <w:r w:rsidRPr="00E51F6A">
                <w:rPr>
                  <w:rFonts w:ascii="新細明體" w:hAnsi="新細明體"/>
                  <w:b/>
                  <w:bCs/>
                  <w:color w:val="FF0000"/>
                  <w:lang w:eastAsia="zh-TW"/>
                  <w:rPrChange w:id="42" w:author="陳鐵元" w:date="2016-09-19T15:56:00Z">
                    <w:rPr>
                      <w:rFonts w:ascii="新細明體" w:hAnsi="新細明體"/>
                      <w:b/>
                      <w:bCs/>
                      <w:lang w:eastAsia="zh-TW"/>
                    </w:rPr>
                  </w:rPrChange>
                </w:rPr>
                <w:t>151209000135</w:t>
              </w:r>
            </w:ins>
          </w:p>
        </w:tc>
      </w:tr>
      <w:tr w:rsidR="009F701C" w:rsidTr="00E51F6A">
        <w:trPr>
          <w:ins w:id="43" w:author="劉文明" w:date="2016-09-26T11:55:00Z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F701C" w:rsidRPr="009F701C" w:rsidRDefault="009F701C">
            <w:pPr>
              <w:pStyle w:val="Tabletext"/>
              <w:rPr>
                <w:ins w:id="44" w:author="劉文明" w:date="2016-09-26T11:55:00Z"/>
                <w:rFonts w:eastAsia="標楷體"/>
                <w:color w:val="FF0000"/>
                <w:lang w:eastAsia="zh-TW"/>
              </w:rPr>
            </w:pPr>
            <w:ins w:id="45" w:author="劉文明" w:date="2016-09-26T11:55:00Z">
              <w:r>
                <w:rPr>
                  <w:rFonts w:eastAsia="標楷體"/>
                  <w:color w:val="FF0000"/>
                  <w:lang w:eastAsia="zh-TW"/>
                </w:rPr>
                <w:t>2016/9/26</w:t>
              </w:r>
            </w:ins>
          </w:p>
        </w:tc>
        <w:tc>
          <w:tcPr>
            <w:tcW w:w="6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F701C" w:rsidRPr="009F701C" w:rsidRDefault="009F701C">
            <w:pPr>
              <w:pStyle w:val="Tabletext"/>
              <w:rPr>
                <w:ins w:id="46" w:author="劉文明" w:date="2016-09-26T11:55:00Z"/>
                <w:rFonts w:eastAsia="標楷體"/>
                <w:color w:val="FF0000"/>
                <w:lang w:eastAsia="zh-TW"/>
              </w:rPr>
            </w:pPr>
            <w:ins w:id="47" w:author="劉文明" w:date="2016-09-26T11:55:00Z">
              <w:r>
                <w:rPr>
                  <w:rFonts w:eastAsia="標楷體" w:hint="eastAsia"/>
                  <w:color w:val="FF0000"/>
                  <w:lang w:eastAsia="zh-TW"/>
                </w:rPr>
                <w:t>5</w:t>
              </w:r>
            </w:ins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701C" w:rsidRPr="009F701C" w:rsidRDefault="009F701C">
            <w:pPr>
              <w:pStyle w:val="Tabletext"/>
              <w:rPr>
                <w:ins w:id="48" w:author="劉文明" w:date="2016-09-26T11:55:00Z"/>
                <w:rFonts w:ascii="新細明體" w:hAnsi="新細明體" w:hint="eastAsia"/>
                <w:bCs/>
                <w:color w:val="FF0000"/>
                <w:lang w:eastAsia="zh-TW"/>
              </w:rPr>
            </w:pPr>
            <w:ins w:id="49" w:author="劉文明" w:date="2016-09-26T11:55:00Z">
              <w:r>
                <w:rPr>
                  <w:rFonts w:ascii="新細明體" w:hAnsi="新細明體" w:hint="eastAsia"/>
                  <w:bCs/>
                  <w:color w:val="FF0000"/>
                  <w:lang w:eastAsia="zh-TW"/>
                </w:rPr>
                <w:t>調整批次執行超過6小時，拆shell script增加傳入參</w:t>
              </w:r>
            </w:ins>
            <w:ins w:id="50" w:author="劉文明" w:date="2016-09-26T11:56:00Z">
              <w:r>
                <w:rPr>
                  <w:rFonts w:ascii="新細明體" w:hAnsi="新細明體" w:hint="eastAsia"/>
                  <w:bCs/>
                  <w:color w:val="FF0000"/>
                  <w:lang w:eastAsia="zh-TW"/>
                </w:rPr>
                <w:t>數判斷是否要清檔</w:t>
              </w:r>
            </w:ins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701C" w:rsidRPr="009F701C" w:rsidRDefault="009F701C">
            <w:pPr>
              <w:pStyle w:val="Tabletext"/>
              <w:rPr>
                <w:ins w:id="51" w:author="劉文明" w:date="2016-09-26T11:55:00Z"/>
                <w:rFonts w:hint="eastAsia"/>
                <w:color w:val="FF0000"/>
                <w:lang w:eastAsia="zh-TW"/>
              </w:rPr>
            </w:pPr>
            <w:ins w:id="52" w:author="劉文明" w:date="2016-09-26T11:56:00Z">
              <w:r>
                <w:rPr>
                  <w:rFonts w:hint="eastAsia"/>
                  <w:color w:val="FF0000"/>
                  <w:lang w:eastAsia="zh-TW"/>
                </w:rPr>
                <w:t>劉文明</w:t>
              </w:r>
            </w:ins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701C" w:rsidRPr="009F701C" w:rsidRDefault="009F701C">
            <w:pPr>
              <w:pStyle w:val="Tabletext"/>
              <w:rPr>
                <w:ins w:id="53" w:author="劉文明" w:date="2016-09-26T11:55:00Z"/>
                <w:rFonts w:ascii="新細明體" w:hAnsi="新細明體"/>
                <w:b/>
                <w:bCs/>
                <w:color w:val="FF0000"/>
                <w:lang w:eastAsia="zh-TW"/>
              </w:rPr>
            </w:pPr>
            <w:ins w:id="54" w:author="劉文明" w:date="2016-09-26T11:56:00Z">
              <w:r>
                <w:rPr>
                  <w:rFonts w:ascii="新細明體" w:hAnsi="新細明體" w:hint="eastAsia"/>
                  <w:b/>
                  <w:bCs/>
                  <w:color w:val="FF0000"/>
                  <w:lang w:eastAsia="zh-TW"/>
                </w:rPr>
                <w:t>160922000324</w:t>
              </w:r>
            </w:ins>
          </w:p>
        </w:tc>
      </w:tr>
      <w:tr w:rsidR="00AB1CA5" w:rsidTr="00E51F6A">
        <w:trPr>
          <w:ins w:id="55" w:author="劉文明" w:date="2016-10-04T18:36:00Z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1CA5" w:rsidRDefault="00AB1CA5">
            <w:pPr>
              <w:pStyle w:val="Tabletext"/>
              <w:rPr>
                <w:ins w:id="56" w:author="劉文明" w:date="2016-10-04T18:36:00Z"/>
                <w:rFonts w:eastAsia="標楷體"/>
                <w:color w:val="FF0000"/>
                <w:lang w:eastAsia="zh-TW"/>
              </w:rPr>
            </w:pPr>
            <w:ins w:id="57" w:author="劉文明" w:date="2016-10-04T18:36:00Z">
              <w:r>
                <w:rPr>
                  <w:rFonts w:eastAsia="標楷體"/>
                  <w:color w:val="FF0000"/>
                  <w:lang w:eastAsia="zh-TW"/>
                </w:rPr>
                <w:t>2016/10/4</w:t>
              </w:r>
            </w:ins>
          </w:p>
        </w:tc>
        <w:tc>
          <w:tcPr>
            <w:tcW w:w="6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B1CA5" w:rsidRDefault="00AB1CA5">
            <w:pPr>
              <w:pStyle w:val="Tabletext"/>
              <w:rPr>
                <w:ins w:id="58" w:author="劉文明" w:date="2016-10-04T18:36:00Z"/>
                <w:rFonts w:eastAsia="標楷體" w:hint="eastAsia"/>
                <w:color w:val="FF0000"/>
                <w:lang w:eastAsia="zh-TW"/>
              </w:rPr>
            </w:pPr>
            <w:ins w:id="59" w:author="劉文明" w:date="2016-10-04T18:36:00Z">
              <w:r>
                <w:rPr>
                  <w:rFonts w:eastAsia="標楷體" w:hint="eastAsia"/>
                  <w:color w:val="FF0000"/>
                  <w:lang w:eastAsia="zh-TW"/>
                </w:rPr>
                <w:t>6</w:t>
              </w:r>
            </w:ins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CA5" w:rsidRDefault="00AB1CA5">
            <w:pPr>
              <w:pStyle w:val="Tabletext"/>
              <w:rPr>
                <w:ins w:id="60" w:author="劉文明" w:date="2016-10-04T18:36:00Z"/>
                <w:rFonts w:ascii="新細明體" w:hAnsi="新細明體" w:hint="eastAsia"/>
                <w:bCs/>
                <w:color w:val="FF0000"/>
                <w:lang w:eastAsia="zh-TW"/>
              </w:rPr>
            </w:pPr>
            <w:ins w:id="61" w:author="劉文明" w:date="2016-10-04T18:36:00Z">
              <w:r>
                <w:rPr>
                  <w:rFonts w:ascii="新細明體" w:hAnsi="新細明體" w:hint="eastAsia"/>
                  <w:bCs/>
                  <w:color w:val="FF0000"/>
                  <w:lang w:eastAsia="zh-TW"/>
                </w:rPr>
                <w:t>問題修正: 是否清檔參數未</w:t>
              </w:r>
            </w:ins>
            <w:ins w:id="62" w:author="劉文明" w:date="2016-10-04T18:37:00Z">
              <w:r>
                <w:rPr>
                  <w:rFonts w:ascii="新細明體" w:hAnsi="新細明體" w:hint="eastAsia"/>
                  <w:bCs/>
                  <w:color w:val="FF0000"/>
                  <w:lang w:eastAsia="zh-TW"/>
                </w:rPr>
                <w:t>接收判斷，導致未清檔，資料dup</w:t>
              </w:r>
            </w:ins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CA5" w:rsidRDefault="00AB1CA5">
            <w:pPr>
              <w:pStyle w:val="Tabletext"/>
              <w:rPr>
                <w:ins w:id="63" w:author="劉文明" w:date="2016-10-04T18:36:00Z"/>
                <w:rFonts w:hint="eastAsia"/>
                <w:color w:val="FF0000"/>
                <w:lang w:eastAsia="zh-TW"/>
              </w:rPr>
            </w:pPr>
            <w:ins w:id="64" w:author="劉文明" w:date="2016-10-04T18:37:00Z">
              <w:r>
                <w:rPr>
                  <w:rFonts w:hint="eastAsia"/>
                  <w:color w:val="FF0000"/>
                  <w:lang w:eastAsia="zh-TW"/>
                </w:rPr>
                <w:t>劉文明</w:t>
              </w:r>
            </w:ins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CA5" w:rsidRDefault="00AB1CA5">
            <w:pPr>
              <w:pStyle w:val="Tabletext"/>
              <w:rPr>
                <w:ins w:id="65" w:author="劉文明" w:date="2016-10-04T18:36:00Z"/>
                <w:rFonts w:ascii="新細明體" w:hAnsi="新細明體" w:hint="eastAsia"/>
                <w:b/>
                <w:bCs/>
                <w:color w:val="FF0000"/>
                <w:lang w:eastAsia="zh-TW"/>
              </w:rPr>
            </w:pPr>
            <w:ins w:id="66" w:author="劉文明" w:date="2016-10-04T18:37:00Z">
              <w:r>
                <w:rPr>
                  <w:rFonts w:ascii="新細明體" w:hAnsi="新細明體" w:hint="eastAsia"/>
                  <w:b/>
                  <w:bCs/>
                  <w:color w:val="FF0000"/>
                  <w:lang w:eastAsia="zh-TW"/>
                </w:rPr>
                <w:t>161004</w:t>
              </w:r>
              <w:r>
                <w:rPr>
                  <w:rFonts w:ascii="新細明體" w:hAnsi="新細明體"/>
                  <w:b/>
                  <w:bCs/>
                  <w:color w:val="FF0000"/>
                  <w:lang w:eastAsia="zh-TW"/>
                </w:rPr>
                <w:t>000231</w:t>
              </w:r>
            </w:ins>
          </w:p>
        </w:tc>
      </w:tr>
      <w:tr w:rsidR="006B75E4" w:rsidTr="00E51F6A">
        <w:trPr>
          <w:ins w:id="67" w:author="劉文明" w:date="2016-10-14T11:33:00Z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B75E4" w:rsidRDefault="006B75E4">
            <w:pPr>
              <w:pStyle w:val="Tabletext"/>
              <w:rPr>
                <w:ins w:id="68" w:author="劉文明" w:date="2016-10-14T11:33:00Z"/>
                <w:rFonts w:eastAsia="標楷體"/>
                <w:color w:val="FF0000"/>
                <w:lang w:eastAsia="zh-TW"/>
              </w:rPr>
            </w:pPr>
            <w:ins w:id="69" w:author="劉文明" w:date="2016-10-14T11:33:00Z">
              <w:r>
                <w:rPr>
                  <w:rFonts w:eastAsia="標楷體"/>
                  <w:color w:val="FF0000"/>
                  <w:lang w:eastAsia="zh-TW"/>
                </w:rPr>
                <w:t>2016/10/14</w:t>
              </w:r>
            </w:ins>
          </w:p>
        </w:tc>
        <w:tc>
          <w:tcPr>
            <w:tcW w:w="6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B75E4" w:rsidRDefault="006B75E4">
            <w:pPr>
              <w:pStyle w:val="Tabletext"/>
              <w:rPr>
                <w:ins w:id="70" w:author="劉文明" w:date="2016-10-14T11:33:00Z"/>
                <w:rFonts w:eastAsia="標楷體" w:hint="eastAsia"/>
                <w:color w:val="FF0000"/>
                <w:lang w:eastAsia="zh-TW"/>
              </w:rPr>
            </w:pPr>
            <w:ins w:id="71" w:author="劉文明" w:date="2016-10-14T11:33:00Z">
              <w:r>
                <w:rPr>
                  <w:rFonts w:eastAsia="標楷體" w:hint="eastAsia"/>
                  <w:color w:val="FF0000"/>
                  <w:lang w:eastAsia="zh-TW"/>
                </w:rPr>
                <w:t>7</w:t>
              </w:r>
            </w:ins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5E4" w:rsidRDefault="006B75E4">
            <w:pPr>
              <w:pStyle w:val="Tabletext"/>
              <w:rPr>
                <w:ins w:id="72" w:author="劉文明" w:date="2016-10-14T11:49:00Z"/>
                <w:rFonts w:ascii="新細明體" w:hAnsi="新細明體"/>
                <w:bCs/>
                <w:color w:val="FF0000"/>
                <w:lang w:eastAsia="zh-TW"/>
              </w:rPr>
            </w:pPr>
            <w:ins w:id="73" w:author="劉文明" w:date="2016-10-14T11:33:00Z">
              <w:r>
                <w:rPr>
                  <w:rFonts w:ascii="新細明體" w:hAnsi="新細明體" w:hint="eastAsia"/>
                  <w:bCs/>
                  <w:color w:val="FF0000"/>
                  <w:lang w:eastAsia="zh-TW"/>
                </w:rPr>
                <w:t>效能調整:</w:t>
              </w:r>
            </w:ins>
          </w:p>
          <w:p w:rsidR="006B75E4" w:rsidRPr="005F3436" w:rsidRDefault="006B75E4" w:rsidP="005F3436">
            <w:pPr>
              <w:pStyle w:val="Tabletext"/>
              <w:numPr>
                <w:ilvl w:val="0"/>
                <w:numId w:val="29"/>
              </w:numPr>
              <w:rPr>
                <w:ins w:id="74" w:author="劉文明" w:date="2016-10-14T11:33:00Z"/>
                <w:rFonts w:ascii="新細明體" w:hAnsi="新細明體" w:hint="eastAsia"/>
                <w:bCs/>
                <w:color w:val="FF0000"/>
                <w:lang w:eastAsia="zh-TW"/>
              </w:rPr>
              <w:pPrChange w:id="75" w:author="劉文明" w:date="2016-10-14T11:50:00Z">
                <w:pPr>
                  <w:pStyle w:val="Tabletext"/>
                </w:pPr>
              </w:pPrChange>
            </w:pPr>
            <w:ins w:id="76" w:author="劉文明" w:date="2016-10-14T11:33:00Z">
              <w:r>
                <w:rPr>
                  <w:rFonts w:ascii="新細明體" w:hAnsi="新細明體" w:hint="eastAsia"/>
                  <w:bCs/>
                  <w:color w:val="FF0000"/>
                  <w:lang w:eastAsia="zh-TW"/>
                </w:rPr>
                <w:t>調整SQL處理舊系統轉檔資料</w:t>
              </w:r>
            </w:ins>
            <w:ins w:id="77" w:author="劉文明" w:date="2016-10-14T11:34:00Z">
              <w:r>
                <w:rPr>
                  <w:rFonts w:ascii="新細明體" w:hAnsi="新細明體" w:hint="eastAsia"/>
                  <w:bCs/>
                  <w:color w:val="FF0000"/>
                  <w:lang w:eastAsia="zh-TW"/>
                </w:rPr>
                <w:t>主附約別</w:t>
              </w:r>
            </w:ins>
            <w:ins w:id="78" w:author="劉文明" w:date="2016-10-14T11:33:00Z">
              <w:r>
                <w:rPr>
                  <w:rFonts w:ascii="新細明體" w:hAnsi="新細明體" w:hint="eastAsia"/>
                  <w:bCs/>
                  <w:color w:val="FF0000"/>
                  <w:lang w:eastAsia="zh-TW"/>
                </w:rPr>
                <w:t>異常的</w:t>
              </w:r>
            </w:ins>
            <w:ins w:id="79" w:author="劉文明" w:date="2016-10-14T11:34:00Z">
              <w:r>
                <w:rPr>
                  <w:rFonts w:ascii="新細明體" w:hAnsi="新細明體" w:hint="eastAsia"/>
                  <w:bCs/>
                  <w:color w:val="FF0000"/>
                  <w:lang w:eastAsia="zh-TW"/>
                </w:rPr>
                <w:t>紀錄。避免程式</w:t>
              </w:r>
            </w:ins>
            <w:ins w:id="80" w:author="劉文明" w:date="2016-10-14T11:35:00Z">
              <w:r>
                <w:rPr>
                  <w:rFonts w:ascii="新細明體" w:hAnsi="新細明體" w:hint="eastAsia"/>
                  <w:bCs/>
                  <w:color w:val="FF0000"/>
                  <w:lang w:eastAsia="zh-TW"/>
                </w:rPr>
                <w:t>讀取資料庫次數頻繁。</w:t>
              </w:r>
            </w:ins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5E4" w:rsidRDefault="006B75E4">
            <w:pPr>
              <w:pStyle w:val="Tabletext"/>
              <w:rPr>
                <w:ins w:id="81" w:author="劉文明" w:date="2016-10-14T11:33:00Z"/>
                <w:rFonts w:hint="eastAsia"/>
                <w:color w:val="FF0000"/>
                <w:lang w:eastAsia="zh-TW"/>
              </w:rPr>
            </w:pPr>
            <w:ins w:id="82" w:author="劉文明" w:date="2016-10-14T11:35:00Z">
              <w:r>
                <w:rPr>
                  <w:rFonts w:hint="eastAsia"/>
                  <w:color w:val="FF0000"/>
                  <w:lang w:eastAsia="zh-TW"/>
                </w:rPr>
                <w:t>劉文明</w:t>
              </w:r>
            </w:ins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5E4" w:rsidRDefault="006B75E4">
            <w:pPr>
              <w:pStyle w:val="Tabletext"/>
              <w:rPr>
                <w:ins w:id="83" w:author="劉文明" w:date="2016-10-14T11:33:00Z"/>
                <w:rFonts w:ascii="新細明體" w:hAnsi="新細明體" w:hint="eastAsia"/>
                <w:b/>
                <w:bCs/>
                <w:color w:val="FF0000"/>
                <w:lang w:eastAsia="zh-TW"/>
              </w:rPr>
            </w:pPr>
            <w:ins w:id="84" w:author="劉文明" w:date="2016-10-14T11:36:00Z">
              <w:r>
                <w:rPr>
                  <w:rFonts w:ascii="新細明體" w:hAnsi="新細明體" w:hint="eastAsia"/>
                  <w:b/>
                  <w:bCs/>
                  <w:color w:val="FF0000"/>
                  <w:lang w:eastAsia="zh-TW"/>
                </w:rPr>
                <w:t>161004</w:t>
              </w:r>
              <w:r>
                <w:rPr>
                  <w:rFonts w:ascii="新細明體" w:hAnsi="新細明體"/>
                  <w:b/>
                  <w:bCs/>
                  <w:color w:val="FF0000"/>
                  <w:lang w:eastAsia="zh-TW"/>
                </w:rPr>
                <w:t>000231</w:t>
              </w:r>
            </w:ins>
          </w:p>
        </w:tc>
      </w:tr>
    </w:tbl>
    <w:p w:rsidR="001029E3" w:rsidRPr="00305137" w:rsidRDefault="001029E3"/>
    <w:p w:rsidR="00647209" w:rsidRPr="00305137" w:rsidRDefault="00647209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程式功能概要說明：</w:t>
      </w:r>
    </w:p>
    <w:p w:rsidR="00647209" w:rsidRPr="00305137" w:rsidRDefault="00647209" w:rsidP="0064720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程式功能：</w:t>
      </w:r>
      <w:r w:rsidR="00AA5E1C" w:rsidRPr="00AA5E1C">
        <w:rPr>
          <w:rFonts w:hint="eastAsia"/>
          <w:kern w:val="2"/>
          <w:szCs w:val="24"/>
          <w:lang w:eastAsia="zh-TW"/>
        </w:rPr>
        <w:t>批次更新效力保單資料</w:t>
      </w:r>
    </w:p>
    <w:p w:rsidR="00647209" w:rsidRPr="00305137" w:rsidRDefault="00647209" w:rsidP="0064720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程式名稱：</w:t>
      </w:r>
      <w:r w:rsidR="00763FEF" w:rsidRPr="00763FEF">
        <w:rPr>
          <w:rFonts w:hint="eastAsia"/>
          <w:kern w:val="2"/>
          <w:szCs w:val="24"/>
          <w:lang w:eastAsia="zh-TW"/>
        </w:rPr>
        <w:t>AAB</w:t>
      </w:r>
      <w:r w:rsidR="00AA5E1C">
        <w:rPr>
          <w:rFonts w:hint="eastAsia"/>
          <w:kern w:val="2"/>
          <w:szCs w:val="24"/>
          <w:lang w:eastAsia="zh-TW"/>
        </w:rPr>
        <w:t>2</w:t>
      </w:r>
      <w:r w:rsidRPr="00305137">
        <w:rPr>
          <w:kern w:val="2"/>
          <w:szCs w:val="24"/>
          <w:lang w:eastAsia="zh-TW"/>
        </w:rPr>
        <w:t>_B</w:t>
      </w:r>
      <w:r w:rsidR="00140CEF">
        <w:rPr>
          <w:rFonts w:hint="eastAsia"/>
          <w:kern w:val="2"/>
          <w:szCs w:val="24"/>
          <w:lang w:eastAsia="zh-TW"/>
        </w:rPr>
        <w:t>0</w:t>
      </w:r>
      <w:r w:rsidR="00D513EE">
        <w:rPr>
          <w:rFonts w:hint="eastAsia"/>
          <w:kern w:val="2"/>
          <w:szCs w:val="24"/>
          <w:lang w:eastAsia="zh-TW"/>
        </w:rPr>
        <w:t>0</w:t>
      </w:r>
      <w:r w:rsidR="00763FEF">
        <w:rPr>
          <w:rFonts w:hint="eastAsia"/>
          <w:kern w:val="2"/>
          <w:szCs w:val="24"/>
          <w:lang w:eastAsia="zh-TW"/>
        </w:rPr>
        <w:t>1</w:t>
      </w:r>
      <w:r w:rsidRPr="00305137">
        <w:rPr>
          <w:kern w:val="2"/>
          <w:szCs w:val="24"/>
          <w:lang w:eastAsia="zh-TW"/>
        </w:rPr>
        <w:t>.java</w:t>
      </w:r>
      <w:r w:rsidRPr="00305137">
        <w:rPr>
          <w:kern w:val="2"/>
          <w:szCs w:val="24"/>
          <w:lang w:eastAsia="zh-TW"/>
        </w:rPr>
        <w:t>。</w:t>
      </w:r>
    </w:p>
    <w:p w:rsidR="00647209" w:rsidRPr="00305137" w:rsidRDefault="00647209" w:rsidP="0064720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作業方式：</w:t>
      </w:r>
      <w:r w:rsidRPr="00305137">
        <w:rPr>
          <w:kern w:val="2"/>
          <w:szCs w:val="24"/>
          <w:lang w:eastAsia="zh-TW"/>
        </w:rPr>
        <w:t>BATCH</w:t>
      </w:r>
    </w:p>
    <w:p w:rsidR="00647209" w:rsidRPr="00305137" w:rsidRDefault="00647209" w:rsidP="0064720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概要說明：</w:t>
      </w:r>
    </w:p>
    <w:p w:rsidR="00647209" w:rsidRDefault="00D956CC" w:rsidP="0064720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將每日</w:t>
      </w:r>
      <w:r w:rsidR="000B1B16">
        <w:rPr>
          <w:rFonts w:hint="eastAsia"/>
          <w:kern w:val="2"/>
          <w:szCs w:val="24"/>
          <w:lang w:eastAsia="zh-TW"/>
        </w:rPr>
        <w:t>屬因身故、重大疾病、生命末期、醫帳上限的給付資料，抓出需</w:t>
      </w:r>
      <w:r>
        <w:rPr>
          <w:rFonts w:hint="eastAsia"/>
          <w:kern w:val="2"/>
          <w:szCs w:val="24"/>
          <w:lang w:eastAsia="zh-TW"/>
        </w:rPr>
        <w:t>更新</w:t>
      </w:r>
      <w:r w:rsidR="000B1B16">
        <w:rPr>
          <w:rFonts w:hint="eastAsia"/>
          <w:kern w:val="2"/>
          <w:szCs w:val="24"/>
          <w:lang w:eastAsia="zh-TW"/>
        </w:rPr>
        <w:t>契約效力但未更新的</w:t>
      </w:r>
      <w:r>
        <w:rPr>
          <w:rFonts w:hint="eastAsia"/>
          <w:kern w:val="2"/>
          <w:szCs w:val="24"/>
          <w:lang w:eastAsia="zh-TW"/>
        </w:rPr>
        <w:t>件</w:t>
      </w:r>
    </w:p>
    <w:p w:rsidR="00647209" w:rsidRPr="00305137" w:rsidRDefault="00647209" w:rsidP="0064720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lang w:eastAsia="zh-TW"/>
        </w:rPr>
        <w:t>處理人員：系統排程。</w:t>
      </w:r>
    </w:p>
    <w:p w:rsidR="006002AF" w:rsidRDefault="006002AF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4C54AC" w:rsidRPr="00305137" w:rsidRDefault="00647209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相關檔案（</w:t>
      </w:r>
      <w:r w:rsidRPr="00305137">
        <w:rPr>
          <w:kern w:val="2"/>
          <w:szCs w:val="24"/>
          <w:lang w:eastAsia="zh-TW"/>
        </w:rPr>
        <w:t>TABLE</w:t>
      </w:r>
      <w:r w:rsidRPr="00305137">
        <w:rPr>
          <w:kern w:val="2"/>
          <w:szCs w:val="24"/>
          <w:lang w:eastAsia="zh-TW"/>
        </w:rPr>
        <w:t>）：</w:t>
      </w:r>
    </w:p>
    <w:tbl>
      <w:tblPr>
        <w:tblW w:w="82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58"/>
        <w:gridCol w:w="4177"/>
        <w:gridCol w:w="3368"/>
      </w:tblGrid>
      <w:tr w:rsidR="004C54AC" w:rsidTr="004C54AC">
        <w:tc>
          <w:tcPr>
            <w:tcW w:w="658" w:type="dxa"/>
          </w:tcPr>
          <w:p w:rsidR="004C54AC" w:rsidRPr="00226E08" w:rsidRDefault="004C54AC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177" w:type="dxa"/>
          </w:tcPr>
          <w:p w:rsidR="004C54AC" w:rsidRPr="00662A71" w:rsidRDefault="004C54AC" w:rsidP="007375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3368" w:type="dxa"/>
          </w:tcPr>
          <w:p w:rsidR="004C54AC" w:rsidRPr="00226E08" w:rsidRDefault="004C54AC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4C54AC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4C54AC" w:rsidRPr="00226E08" w:rsidRDefault="004C54AC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177" w:type="dxa"/>
          </w:tcPr>
          <w:p w:rsidR="004C54AC" w:rsidRPr="004E7103" w:rsidRDefault="002837D6" w:rsidP="007375BE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理賠記錄</w:t>
            </w:r>
            <w:r w:rsidR="004E7103" w:rsidRPr="004E7103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檔</w:t>
            </w:r>
          </w:p>
        </w:tc>
        <w:tc>
          <w:tcPr>
            <w:tcW w:w="3368" w:type="dxa"/>
          </w:tcPr>
          <w:p w:rsidR="004C54AC" w:rsidRPr="00BF15C5" w:rsidRDefault="004E7103" w:rsidP="007375BE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DTAAB</w:t>
            </w:r>
            <w:r w:rsidR="002837D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</w:tr>
      <w:tr w:rsidR="002837D6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2837D6" w:rsidRPr="00226E08" w:rsidRDefault="002837D6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177" w:type="dxa"/>
          </w:tcPr>
          <w:p w:rsidR="002837D6" w:rsidRDefault="002837D6" w:rsidP="007375BE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基本資料定義檔</w:t>
            </w:r>
          </w:p>
        </w:tc>
        <w:tc>
          <w:tcPr>
            <w:tcW w:w="3368" w:type="dxa"/>
          </w:tcPr>
          <w:p w:rsidR="002837D6" w:rsidRDefault="002837D6" w:rsidP="007375BE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DTAGA001_PROD_DEFI</w:t>
            </w:r>
          </w:p>
        </w:tc>
      </w:tr>
      <w:tr w:rsidR="004C54AC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4C54AC" w:rsidRPr="00226E08" w:rsidRDefault="002837D6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177" w:type="dxa"/>
          </w:tcPr>
          <w:p w:rsidR="004C54AC" w:rsidRPr="004E7103" w:rsidRDefault="002837D6" w:rsidP="007375BE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重大疾病屬性檔</w:t>
            </w:r>
          </w:p>
        </w:tc>
        <w:tc>
          <w:tcPr>
            <w:tcW w:w="3368" w:type="dxa"/>
          </w:tcPr>
          <w:p w:rsidR="004C54AC" w:rsidRPr="00BF15C5" w:rsidRDefault="002837D6" w:rsidP="007375BE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DTAGA104_CRITICAL_VALUE</w:t>
            </w:r>
          </w:p>
        </w:tc>
      </w:tr>
      <w:tr w:rsidR="002837D6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2837D6" w:rsidRPr="00226E08" w:rsidRDefault="002837D6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177" w:type="dxa"/>
          </w:tcPr>
          <w:p w:rsidR="002837D6" w:rsidRDefault="002837D6" w:rsidP="007375BE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生命末期屬性檔</w:t>
            </w:r>
          </w:p>
        </w:tc>
        <w:tc>
          <w:tcPr>
            <w:tcW w:w="3368" w:type="dxa"/>
          </w:tcPr>
          <w:p w:rsidR="002837D6" w:rsidRDefault="002837D6" w:rsidP="007375BE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DTAGA105_ENDLIFE_VALUE</w:t>
            </w:r>
          </w:p>
        </w:tc>
      </w:tr>
      <w:tr w:rsidR="002837D6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2837D6" w:rsidRPr="00226E08" w:rsidRDefault="002837D6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5.</w:t>
            </w:r>
          </w:p>
        </w:tc>
        <w:tc>
          <w:tcPr>
            <w:tcW w:w="4177" w:type="dxa"/>
          </w:tcPr>
          <w:p w:rsidR="002837D6" w:rsidRDefault="002837D6" w:rsidP="007375BE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醫療日額屬性檔</w:t>
            </w:r>
          </w:p>
        </w:tc>
        <w:tc>
          <w:tcPr>
            <w:tcW w:w="3368" w:type="dxa"/>
          </w:tcPr>
          <w:p w:rsidR="002837D6" w:rsidRDefault="002837D6" w:rsidP="007375BE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DTAGA106_HOSP_DAILY</w:t>
            </w:r>
          </w:p>
        </w:tc>
      </w:tr>
      <w:tr w:rsidR="00A31F4E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A31F4E" w:rsidRDefault="00A31F4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6.</w:t>
            </w:r>
          </w:p>
        </w:tc>
        <w:tc>
          <w:tcPr>
            <w:tcW w:w="4177" w:type="dxa"/>
          </w:tcPr>
          <w:p w:rsidR="00A31F4E" w:rsidRDefault="00A31F4E" w:rsidP="007375BE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A31F4E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  <w:t>壽險主約投保紀錄</w:t>
            </w:r>
          </w:p>
        </w:tc>
        <w:tc>
          <w:tcPr>
            <w:tcW w:w="3368" w:type="dxa"/>
          </w:tcPr>
          <w:p w:rsidR="00A31F4E" w:rsidRDefault="00A31F4E" w:rsidP="007375BE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DTAB0001</w:t>
            </w:r>
          </w:p>
        </w:tc>
      </w:tr>
      <w:tr w:rsidR="00A31F4E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A31F4E" w:rsidRDefault="00A31F4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7.</w:t>
            </w:r>
          </w:p>
        </w:tc>
        <w:tc>
          <w:tcPr>
            <w:tcW w:w="4177" w:type="dxa"/>
          </w:tcPr>
          <w:p w:rsidR="00A31F4E" w:rsidRDefault="00A31F4E" w:rsidP="007375BE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A31F4E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  <w:t>壽險附約投保紀錄</w:t>
            </w:r>
          </w:p>
        </w:tc>
        <w:tc>
          <w:tcPr>
            <w:tcW w:w="3368" w:type="dxa"/>
          </w:tcPr>
          <w:p w:rsidR="00A31F4E" w:rsidRDefault="00A31F4E" w:rsidP="007375BE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DTAB0002</w:t>
            </w:r>
          </w:p>
        </w:tc>
      </w:tr>
    </w:tbl>
    <w:p w:rsidR="006002AF" w:rsidRDefault="006002AF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A00FFE" w:rsidRPr="00305137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相關模組：</w:t>
      </w:r>
    </w:p>
    <w:tbl>
      <w:tblPr>
        <w:tblW w:w="85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3723"/>
      </w:tblGrid>
      <w:tr w:rsidR="00A00FFE" w:rsidTr="00D60DE7">
        <w:tc>
          <w:tcPr>
            <w:tcW w:w="720" w:type="dxa"/>
          </w:tcPr>
          <w:p w:rsidR="00A00FFE" w:rsidRPr="0090048C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項次</w:t>
            </w:r>
          </w:p>
        </w:tc>
        <w:tc>
          <w:tcPr>
            <w:tcW w:w="4096" w:type="dxa"/>
          </w:tcPr>
          <w:p w:rsidR="00A00FFE" w:rsidRPr="0090048C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723" w:type="dxa"/>
          </w:tcPr>
          <w:p w:rsidR="00A00FFE" w:rsidRPr="0090048C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A00FFE" w:rsidTr="00D60DE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00FFE" w:rsidRPr="0090048C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096" w:type="dxa"/>
          </w:tcPr>
          <w:p w:rsidR="00A00FFE" w:rsidRPr="0090048C" w:rsidRDefault="00A00FFE" w:rsidP="007375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3723" w:type="dxa"/>
          </w:tcPr>
          <w:p w:rsidR="00A00FFE" w:rsidRPr="0090048C" w:rsidRDefault="00A00FFE" w:rsidP="007375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A00FFE" w:rsidTr="00D60DE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00FFE" w:rsidRPr="0090048C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096" w:type="dxa"/>
          </w:tcPr>
          <w:p w:rsidR="00A00FFE" w:rsidRPr="0090048C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3723" w:type="dxa"/>
          </w:tcPr>
          <w:p w:rsidR="00A00FFE" w:rsidRPr="0090048C" w:rsidRDefault="00A00FFE" w:rsidP="007375B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BD44A8" w:rsidTr="00D60DE7">
        <w:tblPrEx>
          <w:tblLook w:val="01E0" w:firstRow="1" w:lastRow="1" w:firstColumn="1" w:lastColumn="1" w:noHBand="0" w:noVBand="0"/>
        </w:tblPrEx>
        <w:trPr>
          <w:ins w:id="85" w:author="林國揚" w:date="2014-10-02T15:22:00Z"/>
        </w:trPr>
        <w:tc>
          <w:tcPr>
            <w:tcW w:w="720" w:type="dxa"/>
          </w:tcPr>
          <w:p w:rsidR="00BD44A8" w:rsidRPr="0090048C" w:rsidRDefault="00BD44A8" w:rsidP="007375BE">
            <w:pPr>
              <w:rPr>
                <w:ins w:id="86" w:author="林國揚" w:date="2014-10-02T15:22:00Z"/>
                <w:rFonts w:ascii="細明體" w:eastAsia="細明體" w:hAnsi="細明體" w:hint="eastAsia"/>
                <w:sz w:val="20"/>
                <w:szCs w:val="20"/>
              </w:rPr>
            </w:pPr>
            <w:ins w:id="87" w:author="林國揚" w:date="2014-10-02T15:22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4096" w:type="dxa"/>
          </w:tcPr>
          <w:p w:rsidR="00BD44A8" w:rsidRPr="0090048C" w:rsidRDefault="00BD44A8" w:rsidP="007375BE">
            <w:pPr>
              <w:rPr>
                <w:ins w:id="88" w:author="林國揚" w:date="2014-10-02T15:22:00Z"/>
                <w:rFonts w:ascii="細明體" w:eastAsia="細明體" w:hAnsi="細明體" w:hint="eastAsia"/>
                <w:sz w:val="20"/>
                <w:szCs w:val="20"/>
              </w:rPr>
            </w:pPr>
            <w:ins w:id="89" w:author="林國揚" w:date="2014-10-02T15:22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特殊設定作業共用模組</w:t>
              </w:r>
            </w:ins>
          </w:p>
        </w:tc>
        <w:tc>
          <w:tcPr>
            <w:tcW w:w="3723" w:type="dxa"/>
          </w:tcPr>
          <w:p w:rsidR="00BD44A8" w:rsidRPr="0090048C" w:rsidRDefault="00BD44A8" w:rsidP="007375BE">
            <w:pPr>
              <w:rPr>
                <w:ins w:id="90" w:author="林國揚" w:date="2014-10-02T15:22:00Z"/>
                <w:rFonts w:ascii="細明體" w:eastAsia="細明體" w:hAnsi="細明體"/>
                <w:sz w:val="20"/>
              </w:rPr>
            </w:pPr>
            <w:ins w:id="91" w:author="林國揚" w:date="2014-10-02T15:22:00Z">
              <w:r>
                <w:rPr>
                  <w:rFonts w:ascii="細明體" w:eastAsia="細明體" w:hAnsi="細明體" w:hint="eastAsia"/>
                  <w:sz w:val="20"/>
                </w:rPr>
                <w:t>ZZ_R0Z001</w:t>
              </w:r>
            </w:ins>
          </w:p>
        </w:tc>
      </w:tr>
    </w:tbl>
    <w:p w:rsidR="006002AF" w:rsidRPr="006002AF" w:rsidRDefault="006002AF" w:rsidP="006002AF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0096F" w:rsidRPr="0000096F" w:rsidRDefault="00BB1FBB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參數說明：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EC1727" w:rsidRPr="000757E8" w:rsidTr="00164942">
        <w:tc>
          <w:tcPr>
            <w:tcW w:w="1080" w:type="dxa"/>
            <w:gridSpan w:val="2"/>
          </w:tcPr>
          <w:p w:rsidR="00EC1727" w:rsidRPr="000757E8" w:rsidRDefault="00EC1727" w:rsidP="00164942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0757E8">
              <w:rPr>
                <w:rFonts w:ascii="Arial" w:hAnsi="Arial"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此欄由開發人員填入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EC1727" w:rsidRPr="000757E8" w:rsidTr="00164942">
        <w:tc>
          <w:tcPr>
            <w:tcW w:w="9180" w:type="dxa"/>
            <w:gridSpan w:val="5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輸入參數</w:t>
            </w:r>
          </w:p>
        </w:tc>
      </w:tr>
      <w:tr w:rsidR="00EC1727" w:rsidRPr="000757E8" w:rsidTr="00164942">
        <w:tc>
          <w:tcPr>
            <w:tcW w:w="720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說明</w:t>
            </w: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檢查規則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EC1727" w:rsidRPr="000757E8" w:rsidTr="00164942">
        <w:tc>
          <w:tcPr>
            <w:tcW w:w="720" w:type="dxa"/>
          </w:tcPr>
          <w:p w:rsidR="00EC1727" w:rsidRPr="000757E8" w:rsidRDefault="00EC1727" w:rsidP="00164942">
            <w:pPr>
              <w:numPr>
                <w:ilvl w:val="0"/>
                <w:numId w:val="6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9B15A3" w:rsidRPr="000757E8" w:rsidRDefault="00D84B53" w:rsidP="00164942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執行步驟</w:t>
            </w:r>
          </w:p>
        </w:tc>
        <w:tc>
          <w:tcPr>
            <w:tcW w:w="1800" w:type="dxa"/>
            <w:vAlign w:val="bottom"/>
          </w:tcPr>
          <w:p w:rsidR="00EC1727" w:rsidRPr="000757E8" w:rsidRDefault="00620EAE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CHAR(01)</w:t>
            </w:r>
          </w:p>
        </w:tc>
        <w:tc>
          <w:tcPr>
            <w:tcW w:w="4320" w:type="dxa"/>
          </w:tcPr>
          <w:p w:rsidR="00EC1727" w:rsidRPr="000757E8" w:rsidRDefault="00620EAE" w:rsidP="00164942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1:</w:t>
            </w:r>
            <w:r>
              <w:rPr>
                <w:rFonts w:ascii="Arial" w:hAnsi="Arial" w:hint="eastAsia"/>
                <w:sz w:val="20"/>
                <w:szCs w:val="20"/>
              </w:rPr>
              <w:t>重大</w:t>
            </w:r>
            <w:r>
              <w:rPr>
                <w:rFonts w:ascii="Arial" w:hAnsi="Arial" w:hint="eastAsia"/>
                <w:sz w:val="20"/>
                <w:szCs w:val="20"/>
              </w:rPr>
              <w:t xml:space="preserve"> 2:</w:t>
            </w:r>
            <w:r>
              <w:rPr>
                <w:rFonts w:ascii="Arial" w:hAnsi="Arial" w:hint="eastAsia"/>
                <w:sz w:val="20"/>
                <w:szCs w:val="20"/>
              </w:rPr>
              <w:t>生命末期</w:t>
            </w:r>
            <w:r>
              <w:rPr>
                <w:rFonts w:ascii="Arial" w:hAnsi="Arial" w:hint="eastAsia"/>
                <w:sz w:val="20"/>
                <w:szCs w:val="20"/>
              </w:rPr>
              <w:t xml:space="preserve"> 3:</w:t>
            </w: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 xml:space="preserve">醫療日額 </w:t>
            </w:r>
            <w:r w:rsidR="001F7F0A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空值</w:t>
            </w: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:全部執行</w:t>
            </w:r>
          </w:p>
        </w:tc>
      </w:tr>
      <w:tr w:rsidR="009F701C" w:rsidRPr="000757E8" w:rsidTr="00164942">
        <w:trPr>
          <w:ins w:id="92" w:author="劉文明" w:date="2016-09-26T11:56:00Z"/>
        </w:trPr>
        <w:tc>
          <w:tcPr>
            <w:tcW w:w="720" w:type="dxa"/>
          </w:tcPr>
          <w:p w:rsidR="009F701C" w:rsidRPr="000757E8" w:rsidRDefault="009F701C" w:rsidP="00164942">
            <w:pPr>
              <w:numPr>
                <w:ilvl w:val="0"/>
                <w:numId w:val="6"/>
              </w:numPr>
              <w:rPr>
                <w:ins w:id="93" w:author="劉文明" w:date="2016-09-26T11:56:00Z"/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9F701C" w:rsidRDefault="009F701C" w:rsidP="00164942">
            <w:pPr>
              <w:rPr>
                <w:ins w:id="94" w:author="劉文明" w:date="2016-09-26T11:56:00Z"/>
                <w:rFonts w:ascii="Arial" w:hAnsi="Arial" w:hint="eastAsia"/>
                <w:sz w:val="20"/>
                <w:szCs w:val="20"/>
              </w:rPr>
            </w:pPr>
            <w:ins w:id="95" w:author="劉文明" w:date="2016-09-26T11:56:00Z">
              <w:r>
                <w:rPr>
                  <w:rFonts w:ascii="Arial" w:hAnsi="Arial" w:hint="eastAsia"/>
                  <w:sz w:val="20"/>
                  <w:szCs w:val="20"/>
                </w:rPr>
                <w:t>是否要清檔</w:t>
              </w:r>
            </w:ins>
          </w:p>
        </w:tc>
        <w:tc>
          <w:tcPr>
            <w:tcW w:w="1800" w:type="dxa"/>
            <w:vAlign w:val="bottom"/>
          </w:tcPr>
          <w:p w:rsidR="009F701C" w:rsidRPr="000757E8" w:rsidRDefault="009F701C" w:rsidP="00164942">
            <w:pPr>
              <w:rPr>
                <w:ins w:id="96" w:author="劉文明" w:date="2016-09-26T11:56:00Z"/>
                <w:rFonts w:ascii="Arial" w:hAnsi="Arial" w:hint="eastAsia"/>
                <w:sz w:val="20"/>
                <w:szCs w:val="20"/>
              </w:rPr>
            </w:pPr>
            <w:ins w:id="97" w:author="劉文明" w:date="2016-09-26T11:57:00Z">
              <w:r>
                <w:rPr>
                  <w:rFonts w:ascii="Arial" w:hAnsi="Arial" w:hint="eastAsia"/>
                  <w:sz w:val="20"/>
                  <w:szCs w:val="20"/>
                </w:rPr>
                <w:t>S</w:t>
              </w:r>
              <w:r>
                <w:rPr>
                  <w:rFonts w:ascii="Arial" w:hAnsi="Arial"/>
                  <w:sz w:val="20"/>
                  <w:szCs w:val="20"/>
                </w:rPr>
                <w:t>tring</w:t>
              </w:r>
            </w:ins>
          </w:p>
        </w:tc>
        <w:tc>
          <w:tcPr>
            <w:tcW w:w="4320" w:type="dxa"/>
          </w:tcPr>
          <w:p w:rsidR="009F701C" w:rsidRDefault="009F701C" w:rsidP="00164942">
            <w:pPr>
              <w:rPr>
                <w:ins w:id="98" w:author="劉文明" w:date="2016-09-26T11:57:00Z"/>
                <w:rFonts w:ascii="Arial" w:hAnsi="Arial" w:hint="eastAsia"/>
                <w:sz w:val="20"/>
                <w:szCs w:val="20"/>
              </w:rPr>
            </w:pPr>
            <w:ins w:id="99" w:author="劉文明" w:date="2016-09-26T11:58:00Z">
              <w:r>
                <w:rPr>
                  <w:rFonts w:ascii="Arial" w:hAnsi="Arial" w:hint="eastAsia"/>
                  <w:sz w:val="20"/>
                  <w:szCs w:val="20"/>
                </w:rPr>
                <w:t>可以不傳入。</w:t>
              </w:r>
            </w:ins>
          </w:p>
          <w:p w:rsidR="009F701C" w:rsidRDefault="009F701C" w:rsidP="00164942">
            <w:pPr>
              <w:rPr>
                <w:ins w:id="100" w:author="劉文明" w:date="2016-09-26T11:57:00Z"/>
                <w:rFonts w:ascii="Arial" w:hAnsi="Arial"/>
                <w:sz w:val="20"/>
                <w:szCs w:val="20"/>
              </w:rPr>
            </w:pPr>
            <w:ins w:id="101" w:author="劉文明" w:date="2016-09-26T11:57:00Z">
              <w:r>
                <w:rPr>
                  <w:rFonts w:ascii="Arial" w:hAnsi="Arial" w:hint="eastAsia"/>
                  <w:sz w:val="20"/>
                  <w:szCs w:val="20"/>
                </w:rPr>
                <w:t>Y:</w:t>
              </w:r>
              <w:r>
                <w:rPr>
                  <w:rFonts w:ascii="Arial" w:hAnsi="Arial" w:hint="eastAsia"/>
                  <w:sz w:val="20"/>
                  <w:szCs w:val="20"/>
                </w:rPr>
                <w:t>需要清檔</w:t>
              </w:r>
            </w:ins>
          </w:p>
          <w:p w:rsidR="009F701C" w:rsidRDefault="009F701C" w:rsidP="00164942">
            <w:pPr>
              <w:rPr>
                <w:ins w:id="102" w:author="劉文明" w:date="2016-09-26T11:56:00Z"/>
                <w:rFonts w:ascii="Arial" w:hAnsi="Arial" w:hint="eastAsia"/>
                <w:sz w:val="20"/>
                <w:szCs w:val="20"/>
              </w:rPr>
            </w:pPr>
            <w:ins w:id="103" w:author="劉文明" w:date="2016-09-26T11:57:00Z">
              <w:r>
                <w:rPr>
                  <w:rFonts w:ascii="Arial" w:hAnsi="Arial" w:hint="eastAsia"/>
                  <w:sz w:val="20"/>
                  <w:szCs w:val="20"/>
                </w:rPr>
                <w:t>N:</w:t>
              </w:r>
              <w:r>
                <w:rPr>
                  <w:rFonts w:ascii="Arial" w:hAnsi="Arial" w:hint="eastAsia"/>
                  <w:sz w:val="20"/>
                  <w:szCs w:val="20"/>
                </w:rPr>
                <w:t>不需清檔</w:t>
              </w:r>
            </w:ins>
          </w:p>
        </w:tc>
      </w:tr>
      <w:tr w:rsidR="0036621D" w:rsidRPr="000757E8" w:rsidTr="00164942">
        <w:tc>
          <w:tcPr>
            <w:tcW w:w="9180" w:type="dxa"/>
            <w:gridSpan w:val="5"/>
          </w:tcPr>
          <w:p w:rsidR="0036621D" w:rsidRPr="000757E8" w:rsidRDefault="0036621D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36621D">
              <w:rPr>
                <w:rFonts w:ascii="Arial" w:hAnsi="Arial" w:hint="eastAsia"/>
                <w:sz w:val="20"/>
                <w:szCs w:val="20"/>
              </w:rPr>
              <w:t>輸</w:t>
            </w:r>
            <w:r w:rsidRPr="0036621D">
              <w:rPr>
                <w:rFonts w:ascii="Arial" w:hAnsi="Arial"/>
                <w:sz w:val="20"/>
                <w:szCs w:val="20"/>
              </w:rPr>
              <w:t>出</w:t>
            </w:r>
            <w:r w:rsidRPr="0036621D">
              <w:rPr>
                <w:rFonts w:ascii="Arial" w:hAnsi="Arial" w:hint="eastAsia"/>
                <w:sz w:val="20"/>
                <w:szCs w:val="20"/>
              </w:rPr>
              <w:t>參數</w:t>
            </w:r>
          </w:p>
        </w:tc>
      </w:tr>
      <w:tr w:rsidR="0036621D" w:rsidRPr="000757E8" w:rsidTr="00164942">
        <w:tc>
          <w:tcPr>
            <w:tcW w:w="720" w:type="dxa"/>
          </w:tcPr>
          <w:p w:rsidR="0036621D" w:rsidRPr="000757E8" w:rsidRDefault="0036621D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36621D" w:rsidRPr="000757E8" w:rsidRDefault="0036621D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36621D" w:rsidRPr="000757E8" w:rsidRDefault="0036621D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36621D" w:rsidRPr="000757E8" w:rsidRDefault="0036621D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說明</w:t>
            </w: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檢查規則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36621D" w:rsidRPr="000757E8" w:rsidTr="00164942">
        <w:tc>
          <w:tcPr>
            <w:tcW w:w="720" w:type="dxa"/>
          </w:tcPr>
          <w:p w:rsidR="0036621D" w:rsidRPr="000757E8" w:rsidRDefault="0036621D" w:rsidP="006D0714">
            <w:pPr>
              <w:numPr>
                <w:ilvl w:val="0"/>
                <w:numId w:val="7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36621D" w:rsidRPr="0036621D" w:rsidRDefault="0036621D" w:rsidP="00164942">
            <w:pPr>
              <w:rPr>
                <w:rFonts w:ascii="Arial" w:hAnsi="細明體" w:hint="eastAsia"/>
                <w:sz w:val="20"/>
                <w:szCs w:val="20"/>
              </w:rPr>
            </w:pPr>
            <w:r w:rsidRPr="0036621D">
              <w:rPr>
                <w:rFonts w:ascii="Arial" w:hAnsi="細明體"/>
                <w:sz w:val="20"/>
                <w:szCs w:val="20"/>
              </w:rPr>
              <w:t>回覆訊息</w:t>
            </w:r>
          </w:p>
        </w:tc>
        <w:tc>
          <w:tcPr>
            <w:tcW w:w="1800" w:type="dxa"/>
            <w:vAlign w:val="bottom"/>
          </w:tcPr>
          <w:p w:rsidR="0036621D" w:rsidRPr="000757E8" w:rsidRDefault="0036621D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CHAR(01)</w:t>
            </w:r>
          </w:p>
        </w:tc>
        <w:tc>
          <w:tcPr>
            <w:tcW w:w="4320" w:type="dxa"/>
          </w:tcPr>
          <w:p w:rsidR="0036621D" w:rsidRPr="00084EAA" w:rsidRDefault="007B1C86" w:rsidP="00164942">
            <w:pPr>
              <w:rPr>
                <w:rFonts w:ascii="Arial" w:hAnsi="細明體" w:hint="eastAsia"/>
                <w:sz w:val="20"/>
                <w:szCs w:val="20"/>
              </w:rPr>
            </w:pPr>
            <w:r w:rsidRPr="00084EAA">
              <w:rPr>
                <w:rFonts w:ascii="Arial" w:hAnsi="細明體"/>
                <w:sz w:val="20"/>
                <w:szCs w:val="20"/>
              </w:rPr>
              <w:t>訊息為</w:t>
            </w:r>
            <w:r w:rsidRPr="00084EAA">
              <w:rPr>
                <w:rFonts w:ascii="Arial" w:hAnsi="細明體"/>
                <w:sz w:val="20"/>
                <w:szCs w:val="20"/>
              </w:rPr>
              <w:t>0</w:t>
            </w:r>
            <w:r w:rsidRPr="00084EAA">
              <w:rPr>
                <w:rFonts w:ascii="Arial" w:hAnsi="細明體"/>
                <w:sz w:val="20"/>
                <w:szCs w:val="20"/>
              </w:rPr>
              <w:t>時代表成功，其它則代表失敗</w:t>
            </w:r>
          </w:p>
        </w:tc>
      </w:tr>
    </w:tbl>
    <w:p w:rsidR="00BB1FBB" w:rsidRPr="00305137" w:rsidRDefault="00C3242D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eastAsia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r w:rsidR="00F905C9">
        <w:rPr>
          <w:rFonts w:ascii="細明體" w:eastAsia="細明體" w:hAnsi="細明體" w:hint="eastAsia"/>
          <w:kern w:val="2"/>
          <w:lang w:eastAsia="zh-TW"/>
        </w:rPr>
        <w:lastRenderedPageBreak/>
        <w:t>程式初始</w:t>
      </w:r>
      <w:r w:rsidR="005D1DFA" w:rsidRPr="00305137">
        <w:rPr>
          <w:kern w:val="2"/>
          <w:szCs w:val="24"/>
          <w:lang w:eastAsia="zh-TW"/>
        </w:rPr>
        <w:t>：</w:t>
      </w:r>
      <w:r w:rsidR="00F905C9" w:rsidRPr="00305137">
        <w:rPr>
          <w:rFonts w:eastAsia="細明體"/>
          <w:kern w:val="2"/>
          <w:lang w:eastAsia="zh-TW"/>
        </w:rPr>
        <w:t xml:space="preserve"> </w:t>
      </w:r>
    </w:p>
    <w:tbl>
      <w:tblPr>
        <w:tblW w:w="8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82"/>
        <w:gridCol w:w="1695"/>
        <w:gridCol w:w="2026"/>
        <w:gridCol w:w="1356"/>
        <w:gridCol w:w="1020"/>
        <w:gridCol w:w="1791"/>
      </w:tblGrid>
      <w:tr w:rsidR="00BB1FBB" w:rsidRPr="00305137" w:rsidTr="00793F3F">
        <w:tc>
          <w:tcPr>
            <w:tcW w:w="857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color w:val="000000"/>
                <w:sz w:val="20"/>
                <w:szCs w:val="20"/>
              </w:rPr>
              <w:t>CountManager / ErrorLog</w:t>
            </w:r>
          </w:p>
        </w:tc>
      </w:tr>
      <w:tr w:rsidR="00BB1FBB" w:rsidRPr="00305137" w:rsidTr="00793F3F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JOB_NAME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作業名稱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DD17F0" w:rsidP="00405370">
            <w:pPr>
              <w:jc w:val="both"/>
              <w:rPr>
                <w:rFonts w:eastAsia="細明體"/>
                <w:bCs/>
                <w:color w:val="FF0066"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AA</w:t>
            </w:r>
            <w:r>
              <w:rPr>
                <w:rFonts w:eastAsia="細明體" w:hint="eastAsia"/>
                <w:bCs/>
                <w:sz w:val="20"/>
                <w:szCs w:val="20"/>
              </w:rPr>
              <w:t>B</w:t>
            </w:r>
            <w:r w:rsidR="00206FF7">
              <w:rPr>
                <w:rFonts w:eastAsia="細明體" w:hint="eastAsia"/>
                <w:bCs/>
                <w:sz w:val="20"/>
                <w:szCs w:val="20"/>
              </w:rPr>
              <w:t>2</w:t>
            </w:r>
            <w:r w:rsidRPr="00305137">
              <w:rPr>
                <w:rFonts w:eastAsia="細明體"/>
                <w:bCs/>
                <w:sz w:val="20"/>
                <w:szCs w:val="20"/>
              </w:rPr>
              <w:t>_</w:t>
            </w:r>
            <w:r>
              <w:rPr>
                <w:rFonts w:eastAsia="細明體"/>
                <w:bCs/>
                <w:sz w:val="20"/>
                <w:szCs w:val="20"/>
              </w:rPr>
              <w:t>B0</w:t>
            </w:r>
            <w:r>
              <w:rPr>
                <w:rFonts w:eastAsia="細明體" w:hint="eastAsia"/>
                <w:bCs/>
                <w:sz w:val="20"/>
                <w:szCs w:val="20"/>
              </w:rPr>
              <w:t>01</w:t>
            </w:r>
          </w:p>
        </w:tc>
      </w:tr>
      <w:tr w:rsidR="00BB1FBB" w:rsidRPr="00305137" w:rsidTr="00793F3F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PROGRAM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程式名稱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6E2614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AA</w:t>
            </w:r>
            <w:r w:rsidR="001801F0">
              <w:rPr>
                <w:rFonts w:eastAsia="細明體" w:hint="eastAsia"/>
                <w:bCs/>
                <w:sz w:val="20"/>
                <w:szCs w:val="20"/>
              </w:rPr>
              <w:t>B</w:t>
            </w:r>
            <w:r w:rsidR="00206FF7">
              <w:rPr>
                <w:rFonts w:eastAsia="細明體" w:hint="eastAsia"/>
                <w:bCs/>
                <w:sz w:val="20"/>
                <w:szCs w:val="20"/>
              </w:rPr>
              <w:t>2</w:t>
            </w:r>
            <w:r w:rsidRPr="00305137">
              <w:rPr>
                <w:rFonts w:eastAsia="細明體"/>
                <w:bCs/>
                <w:sz w:val="20"/>
                <w:szCs w:val="20"/>
              </w:rPr>
              <w:t>_</w:t>
            </w:r>
            <w:r w:rsidR="00D50B6D">
              <w:rPr>
                <w:rFonts w:eastAsia="細明體"/>
                <w:bCs/>
                <w:sz w:val="20"/>
                <w:szCs w:val="20"/>
              </w:rPr>
              <w:t>B0</w:t>
            </w:r>
            <w:r w:rsidR="00A008BF">
              <w:rPr>
                <w:rFonts w:eastAsia="細明體" w:hint="eastAsia"/>
                <w:bCs/>
                <w:sz w:val="20"/>
                <w:szCs w:val="20"/>
              </w:rPr>
              <w:t>0</w:t>
            </w:r>
            <w:r w:rsidR="001801F0">
              <w:rPr>
                <w:rFonts w:eastAsia="細明體" w:hint="eastAsia"/>
                <w:bCs/>
                <w:sz w:val="20"/>
                <w:szCs w:val="20"/>
              </w:rPr>
              <w:t>1</w:t>
            </w:r>
          </w:p>
        </w:tc>
      </w:tr>
      <w:tr w:rsidR="00BB1FBB" w:rsidRPr="00305137" w:rsidTr="00793F3F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PROCESS_DATE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日期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TIMESTAMP</w:t>
            </w:r>
          </w:p>
        </w:tc>
        <w:tc>
          <w:tcPr>
            <w:tcW w:w="1020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CURRENT DAY</w:t>
            </w:r>
          </w:p>
        </w:tc>
      </w:tr>
      <w:tr w:rsidR="00BB1FBB" w:rsidRPr="00305137" w:rsidTr="00793F3F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BUSINESS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業務別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AA</w:t>
            </w:r>
          </w:p>
        </w:tc>
      </w:tr>
      <w:tr w:rsidR="00BB1FBB" w:rsidRPr="00305137" w:rsidTr="00793F3F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SUBSYSTEM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次系統名稱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1801F0" w:rsidP="006E2614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>
              <w:rPr>
                <w:rFonts w:eastAsia="細明體" w:hint="eastAsia"/>
                <w:bCs/>
                <w:sz w:val="20"/>
                <w:szCs w:val="20"/>
              </w:rPr>
              <w:t>B</w:t>
            </w:r>
            <w:r w:rsidR="00206FF7">
              <w:rPr>
                <w:rFonts w:eastAsia="細明體" w:hint="eastAsia"/>
                <w:bCs/>
                <w:sz w:val="20"/>
                <w:szCs w:val="20"/>
              </w:rPr>
              <w:t>2</w:t>
            </w:r>
          </w:p>
        </w:tc>
      </w:tr>
      <w:tr w:rsidR="00BB1FBB" w:rsidRPr="00305137" w:rsidTr="00793F3F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PERIOD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執行週期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1801F0" w:rsidP="00405370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>
              <w:rPr>
                <w:rFonts w:eastAsia="細明體" w:hAnsi="細明體" w:hint="eastAsia"/>
                <w:bCs/>
                <w:sz w:val="20"/>
                <w:szCs w:val="20"/>
              </w:rPr>
              <w:t>日</w:t>
            </w:r>
          </w:p>
        </w:tc>
      </w:tr>
    </w:tbl>
    <w:p w:rsidR="00BB1FBB" w:rsidRPr="00305137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程式內容：</w:t>
      </w:r>
    </w:p>
    <w:p w:rsidR="00BB1FBB" w:rsidRPr="00305137" w:rsidRDefault="00BB1FBB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ind w:left="1440" w:hanging="960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初始化：</w:t>
      </w:r>
    </w:p>
    <w:p w:rsidR="00BB1FBB" w:rsidRDefault="00BB1FBB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ins w:id="104" w:author="劉文明" w:date="2016-09-26T13:28:00Z"/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回覆訊息預設為</w:t>
      </w:r>
      <w:r w:rsidRPr="00305137">
        <w:rPr>
          <w:kern w:val="2"/>
          <w:szCs w:val="24"/>
          <w:lang w:eastAsia="zh-TW"/>
        </w:rPr>
        <w:t>0</w:t>
      </w:r>
      <w:r w:rsidRPr="00305137">
        <w:rPr>
          <w:kern w:val="2"/>
          <w:szCs w:val="24"/>
          <w:lang w:eastAsia="zh-TW"/>
        </w:rPr>
        <w:t>。</w:t>
      </w:r>
    </w:p>
    <w:p w:rsidR="00A8080D" w:rsidRDefault="00A8080D" w:rsidP="00A8080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ins w:id="105" w:author="劉文明" w:date="2016-09-26T13:28:00Z"/>
          <w:kern w:val="2"/>
          <w:szCs w:val="24"/>
          <w:lang w:eastAsia="zh-TW"/>
        </w:rPr>
        <w:pPrChange w:id="106" w:author="劉文明" w:date="2016-09-26T13:28:00Z">
          <w:pPr>
            <w:pStyle w:val="Tabletext"/>
            <w:keepLines w:val="0"/>
            <w:numPr>
              <w:ilvl w:val="2"/>
              <w:numId w:val="1"/>
            </w:numPr>
            <w:spacing w:after="0" w:line="240" w:lineRule="auto"/>
            <w:ind w:left="1418" w:hanging="567"/>
          </w:pPr>
        </w:pPrChange>
      </w:pPr>
      <w:ins w:id="107" w:author="劉文明" w:date="2016-09-26T13:28:00Z">
        <w:r>
          <w:rPr>
            <w:rFonts w:hint="eastAsia"/>
            <w:kern w:val="2"/>
            <w:szCs w:val="24"/>
            <w:lang w:eastAsia="zh-TW"/>
          </w:rPr>
          <w:t>檢核傳入參數</w:t>
        </w:r>
      </w:ins>
    </w:p>
    <w:p w:rsidR="00A8080D" w:rsidRDefault="00A8080D" w:rsidP="00A8080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ins w:id="108" w:author="劉文明" w:date="2016-09-26T13:29:00Z">
        <w:r>
          <w:rPr>
            <w:rFonts w:hint="eastAsia"/>
            <w:kern w:val="2"/>
            <w:szCs w:val="24"/>
            <w:lang w:eastAsia="zh-TW"/>
          </w:rPr>
          <w:t>若無傳入參數</w:t>
        </w:r>
        <w:r>
          <w:rPr>
            <w:rFonts w:hint="eastAsia"/>
            <w:kern w:val="2"/>
            <w:szCs w:val="24"/>
            <w:lang w:eastAsia="zh-TW"/>
          </w:rPr>
          <w:t>:</w:t>
        </w:r>
        <w:r>
          <w:rPr>
            <w:rFonts w:hint="eastAsia"/>
            <w:kern w:val="2"/>
            <w:szCs w:val="24"/>
            <w:lang w:eastAsia="zh-TW"/>
          </w:rPr>
          <w:t>顯示錯誤訊息</w:t>
        </w:r>
        <w:r>
          <w:rPr>
            <w:rFonts w:hint="eastAsia"/>
            <w:kern w:val="2"/>
            <w:szCs w:val="24"/>
            <w:lang w:eastAsia="zh-TW"/>
          </w:rPr>
          <w:t xml:space="preserve">  </w:t>
        </w:r>
        <w:r>
          <w:rPr>
            <w:kern w:val="2"/>
            <w:szCs w:val="24"/>
            <w:lang w:eastAsia="zh-TW"/>
          </w:rPr>
          <w:t>“</w:t>
        </w:r>
        <w:r w:rsidRPr="00A8080D">
          <w:rPr>
            <w:kern w:val="2"/>
            <w:szCs w:val="24"/>
            <w:lang w:eastAsia="zh-TW"/>
          </w:rPr>
          <w:t>請至少輸入一個參數</w:t>
        </w:r>
        <w:r>
          <w:rPr>
            <w:kern w:val="2"/>
            <w:szCs w:val="24"/>
            <w:lang w:eastAsia="zh-TW"/>
          </w:rPr>
          <w:t>”</w:t>
        </w:r>
      </w:ins>
    </w:p>
    <w:p w:rsidR="008127FA" w:rsidRPr="009F701C" w:rsidRDefault="008127FA" w:rsidP="00105641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strike/>
          <w:kern w:val="2"/>
          <w:szCs w:val="24"/>
          <w:lang w:eastAsia="zh-TW"/>
          <w:rPrChange w:id="109" w:author="劉文明" w:date="2016-09-26T12:01:00Z">
            <w:rPr>
              <w:rFonts w:eastAsia="細明體" w:hint="eastAsia"/>
              <w:kern w:val="2"/>
              <w:szCs w:val="24"/>
              <w:lang w:eastAsia="zh-TW"/>
            </w:rPr>
          </w:rPrChange>
        </w:rPr>
      </w:pPr>
      <w:r w:rsidRPr="009F701C">
        <w:rPr>
          <w:rFonts w:eastAsia="細明體" w:hint="eastAsia"/>
          <w:strike/>
          <w:kern w:val="2"/>
          <w:szCs w:val="24"/>
          <w:lang w:eastAsia="zh-TW"/>
          <w:rPrChange w:id="110" w:author="劉文明" w:date="2016-09-26T12:01:00Z">
            <w:rPr>
              <w:rFonts w:eastAsia="細明體" w:hint="eastAsia"/>
              <w:kern w:val="2"/>
              <w:szCs w:val="24"/>
              <w:lang w:eastAsia="zh-TW"/>
            </w:rPr>
          </w:rPrChange>
        </w:rPr>
        <w:t>清檔：</w:t>
      </w:r>
    </w:p>
    <w:p w:rsidR="008127FA" w:rsidRPr="009F701C" w:rsidRDefault="008127FA" w:rsidP="008127F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strike/>
          <w:kern w:val="2"/>
          <w:szCs w:val="24"/>
          <w:lang w:eastAsia="zh-TW"/>
          <w:rPrChange w:id="111" w:author="劉文明" w:date="2016-09-26T12:01:00Z">
            <w:rPr>
              <w:rFonts w:eastAsia="細明體" w:hint="eastAsia"/>
              <w:kern w:val="2"/>
              <w:szCs w:val="24"/>
              <w:lang w:eastAsia="zh-TW"/>
            </w:rPr>
          </w:rPrChange>
        </w:rPr>
      </w:pPr>
      <w:r w:rsidRPr="009F701C">
        <w:rPr>
          <w:rFonts w:eastAsia="細明體" w:hint="eastAsia"/>
          <w:strike/>
          <w:kern w:val="2"/>
          <w:szCs w:val="24"/>
          <w:lang w:eastAsia="zh-TW"/>
          <w:rPrChange w:id="112" w:author="劉文明" w:date="2016-09-26T12:01:00Z">
            <w:rPr>
              <w:rFonts w:eastAsia="細明體" w:hint="eastAsia"/>
              <w:kern w:val="2"/>
              <w:szCs w:val="24"/>
              <w:lang w:eastAsia="zh-TW"/>
            </w:rPr>
          </w:rPrChange>
        </w:rPr>
        <w:t>DELETE FROM DBAA.DTAAB201</w:t>
      </w:r>
    </w:p>
    <w:p w:rsidR="00550818" w:rsidRDefault="00550818" w:rsidP="00105641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抽取重大疾病需更新效力件：</w:t>
      </w:r>
    </w:p>
    <w:p w:rsidR="00395961" w:rsidRDefault="00395961" w:rsidP="0039596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ins w:id="113" w:author="劉文明" w:date="2016-09-26T12:00:00Z"/>
          <w:kern w:val="2"/>
          <w:szCs w:val="24"/>
          <w:lang w:eastAsia="zh-TW"/>
        </w:rPr>
      </w:pPr>
      <w:r w:rsidRPr="00934A42">
        <w:rPr>
          <w:rFonts w:hint="eastAsia"/>
          <w:kern w:val="2"/>
          <w:szCs w:val="24"/>
          <w:lang w:eastAsia="zh-TW"/>
        </w:rPr>
        <w:t xml:space="preserve">IF </w:t>
      </w:r>
      <w:r w:rsidRPr="00934A42">
        <w:rPr>
          <w:rFonts w:hint="eastAsia"/>
          <w:kern w:val="2"/>
          <w:szCs w:val="24"/>
          <w:lang w:eastAsia="zh-TW"/>
        </w:rPr>
        <w:t>輸入</w:t>
      </w:r>
      <w:r w:rsidRPr="00934A42">
        <w:rPr>
          <w:rFonts w:hint="eastAsia"/>
          <w:kern w:val="2"/>
          <w:szCs w:val="24"/>
          <w:lang w:eastAsia="zh-TW"/>
        </w:rPr>
        <w:t>.</w:t>
      </w:r>
      <w:r w:rsidRPr="00934A42">
        <w:rPr>
          <w:rFonts w:hint="eastAsia"/>
          <w:kern w:val="2"/>
          <w:szCs w:val="24"/>
          <w:lang w:eastAsia="zh-TW"/>
        </w:rPr>
        <w:t>執行步驟</w:t>
      </w:r>
      <w:r w:rsidRPr="00934A42">
        <w:rPr>
          <w:rFonts w:hint="eastAsia"/>
          <w:kern w:val="2"/>
          <w:szCs w:val="24"/>
          <w:lang w:eastAsia="zh-TW"/>
        </w:rPr>
        <w:t xml:space="preserve"> = </w:t>
      </w:r>
      <w:r w:rsidRPr="00934A42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934A42">
          <w:rPr>
            <w:rFonts w:hint="eastAsia"/>
            <w:kern w:val="2"/>
            <w:szCs w:val="24"/>
            <w:lang w:eastAsia="zh-TW"/>
          </w:rPr>
          <w:t>1</w:t>
        </w:r>
        <w:r w:rsidRPr="00934A42">
          <w:rPr>
            <w:kern w:val="2"/>
            <w:szCs w:val="24"/>
            <w:lang w:eastAsia="zh-TW"/>
          </w:rPr>
          <w:t>’</w:t>
        </w:r>
      </w:smartTag>
      <w:r w:rsidRPr="00934A42">
        <w:rPr>
          <w:rFonts w:hint="eastAsia"/>
          <w:kern w:val="2"/>
          <w:szCs w:val="24"/>
          <w:lang w:eastAsia="zh-TW"/>
        </w:rPr>
        <w:t xml:space="preserve"> </w:t>
      </w:r>
      <w:del w:id="114" w:author="劉文明" w:date="2016-09-26T13:29:00Z">
        <w:r w:rsidRPr="00934A42" w:rsidDel="00A8080D">
          <w:rPr>
            <w:rFonts w:hint="eastAsia"/>
            <w:kern w:val="2"/>
            <w:szCs w:val="24"/>
            <w:lang w:eastAsia="zh-TW"/>
          </w:rPr>
          <w:delText xml:space="preserve">OR </w:delText>
        </w:r>
        <w:r w:rsidRPr="00934A42" w:rsidDel="00A8080D">
          <w:rPr>
            <w:kern w:val="2"/>
            <w:szCs w:val="24"/>
            <w:lang w:eastAsia="zh-TW"/>
          </w:rPr>
          <w:delText>‘’</w:delText>
        </w:r>
        <w:r w:rsidR="002A26CE" w:rsidRPr="00934A42" w:rsidDel="00A8080D">
          <w:rPr>
            <w:rFonts w:hint="eastAsia"/>
            <w:kern w:val="2"/>
            <w:szCs w:val="24"/>
            <w:lang w:eastAsia="zh-TW"/>
          </w:rPr>
          <w:delText>(</w:delText>
        </w:r>
        <w:r w:rsidR="002A26CE" w:rsidRPr="00934A42" w:rsidDel="00A8080D">
          <w:rPr>
            <w:rFonts w:hint="eastAsia"/>
            <w:kern w:val="2"/>
            <w:szCs w:val="24"/>
            <w:lang w:eastAsia="zh-TW"/>
          </w:rPr>
          <w:delText>空值</w:delText>
        </w:r>
        <w:r w:rsidR="002A26CE" w:rsidRPr="00934A42" w:rsidDel="00A8080D">
          <w:rPr>
            <w:rFonts w:hint="eastAsia"/>
            <w:kern w:val="2"/>
            <w:szCs w:val="24"/>
            <w:lang w:eastAsia="zh-TW"/>
          </w:rPr>
          <w:delText>)</w:delText>
        </w:r>
      </w:del>
    </w:p>
    <w:p w:rsidR="009F701C" w:rsidRDefault="009F701C" w:rsidP="009F701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ins w:id="115" w:author="劉文明" w:date="2016-09-26T12:00:00Z"/>
          <w:kern w:val="2"/>
          <w:szCs w:val="24"/>
          <w:lang w:eastAsia="zh-TW"/>
        </w:rPr>
        <w:pPrChange w:id="116" w:author="劉文明" w:date="2016-09-26T12:00:00Z">
          <w:pPr>
            <w:pStyle w:val="Tabletext"/>
            <w:keepLines w:val="0"/>
            <w:numPr>
              <w:ilvl w:val="2"/>
              <w:numId w:val="1"/>
            </w:numPr>
            <w:spacing w:after="0" w:line="240" w:lineRule="auto"/>
            <w:ind w:left="1418" w:hanging="567"/>
          </w:pPr>
        </w:pPrChange>
      </w:pPr>
      <w:ins w:id="117" w:author="劉文明" w:date="2016-09-26T12:00:00Z">
        <w:r>
          <w:rPr>
            <w:rFonts w:hint="eastAsia"/>
            <w:kern w:val="2"/>
            <w:szCs w:val="24"/>
            <w:lang w:eastAsia="zh-TW"/>
          </w:rPr>
          <w:t>若傳入第二參數不為空值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且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傳入值</w:t>
        </w:r>
        <w:r>
          <w:rPr>
            <w:rFonts w:hint="eastAsia"/>
            <w:kern w:val="2"/>
            <w:szCs w:val="24"/>
            <w:lang w:eastAsia="zh-TW"/>
          </w:rPr>
          <w:t xml:space="preserve">= </w:t>
        </w:r>
        <w:r>
          <w:rPr>
            <w:kern w:val="2"/>
            <w:szCs w:val="24"/>
            <w:lang w:eastAsia="zh-TW"/>
          </w:rPr>
          <w:t>‘Y’</w:t>
        </w:r>
      </w:ins>
    </w:p>
    <w:p w:rsidR="009F701C" w:rsidRDefault="009F701C" w:rsidP="009F701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118" w:author="劉文明" w:date="2016-09-26T12:00:00Z">
          <w:pPr>
            <w:pStyle w:val="Tabletext"/>
            <w:keepLines w:val="0"/>
            <w:numPr>
              <w:ilvl w:val="2"/>
              <w:numId w:val="1"/>
            </w:numPr>
            <w:spacing w:after="0" w:line="240" w:lineRule="auto"/>
            <w:ind w:left="1418" w:hanging="567"/>
          </w:pPr>
        </w:pPrChange>
      </w:pPr>
      <w:ins w:id="119" w:author="劉文明" w:date="2016-09-26T12:00:00Z">
        <w:r>
          <w:rPr>
            <w:rFonts w:hint="eastAsia"/>
            <w:kern w:val="2"/>
            <w:szCs w:val="24"/>
            <w:lang w:eastAsia="zh-TW"/>
          </w:rPr>
          <w:t>將</w:t>
        </w:r>
        <w:r>
          <w:rPr>
            <w:rFonts w:hint="eastAsia"/>
            <w:kern w:val="2"/>
            <w:szCs w:val="24"/>
            <w:lang w:eastAsia="zh-TW"/>
          </w:rPr>
          <w:t>DTAAB</w:t>
        </w:r>
        <w:r>
          <w:rPr>
            <w:kern w:val="2"/>
            <w:szCs w:val="24"/>
            <w:lang w:eastAsia="zh-TW"/>
          </w:rPr>
          <w:t>201</w:t>
        </w:r>
        <w:r>
          <w:rPr>
            <w:rFonts w:hint="eastAsia"/>
            <w:kern w:val="2"/>
            <w:szCs w:val="24"/>
            <w:lang w:eastAsia="zh-TW"/>
          </w:rPr>
          <w:t>清空</w:t>
        </w:r>
      </w:ins>
    </w:p>
    <w:p w:rsidR="002F0E64" w:rsidRDefault="0003673B" w:rsidP="00F46873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ins w:id="120" w:author="劉文明" w:date="2016-10-14T11:55:00Z"/>
          <w:kern w:val="2"/>
          <w:szCs w:val="24"/>
          <w:lang w:eastAsia="zh-TW"/>
        </w:rPr>
      </w:pPr>
      <w:ins w:id="121" w:author="劉文明" w:date="2016-10-14T12:01:00Z">
        <w:r>
          <w:rPr>
            <w:rFonts w:hint="eastAsia"/>
            <w:kern w:val="2"/>
            <w:szCs w:val="24"/>
            <w:lang w:eastAsia="zh-TW"/>
          </w:rPr>
          <w:t>(TA)</w:t>
        </w:r>
      </w:ins>
      <w:ins w:id="122" w:author="劉文明" w:date="2016-10-14T11:51:00Z">
        <w:r w:rsidR="002F0E64">
          <w:rPr>
            <w:rFonts w:hint="eastAsia"/>
            <w:kern w:val="2"/>
            <w:szCs w:val="24"/>
            <w:lang w:eastAsia="zh-TW"/>
          </w:rPr>
          <w:t>先讀</w:t>
        </w:r>
      </w:ins>
      <w:ins w:id="123" w:author="劉文明" w:date="2016-10-14T11:56:00Z">
        <w:r w:rsidR="002F0E64">
          <w:rPr>
            <w:rFonts w:ascii="細明體" w:eastAsia="細明體" w:hAnsi="細明體" w:hint="eastAsia"/>
            <w:color w:val="000000"/>
            <w:lang w:val="zh-TW"/>
          </w:rPr>
          <w:t>重大疾病屬性檔</w:t>
        </w:r>
      </w:ins>
      <w:ins w:id="124" w:author="劉文明" w:date="2016-10-14T11:54:00Z">
        <w:r w:rsidR="002F0E64" w:rsidRPr="00F46873">
          <w:rPr>
            <w:kern w:val="2"/>
            <w:szCs w:val="24"/>
            <w:lang w:eastAsia="zh-TW"/>
          </w:rPr>
          <w:t>DTAGA104_CRITICAL_VALUE</w:t>
        </w:r>
      </w:ins>
      <w:ins w:id="125" w:author="劉文明" w:date="2016-10-14T11:55:00Z">
        <w:r w:rsidR="002F0E64">
          <w:rPr>
            <w:kern w:val="2"/>
            <w:szCs w:val="24"/>
            <w:lang w:eastAsia="zh-TW"/>
          </w:rPr>
          <w:t>,</w:t>
        </w:r>
      </w:ins>
      <w:ins w:id="126" w:author="劉文明" w:date="2016-10-14T11:54:00Z">
        <w:r w:rsidR="002F0E64">
          <w:rPr>
            <w:rFonts w:hint="eastAsia"/>
            <w:kern w:val="2"/>
            <w:szCs w:val="24"/>
            <w:lang w:eastAsia="zh-TW"/>
          </w:rPr>
          <w:t xml:space="preserve"> </w:t>
        </w:r>
      </w:ins>
      <w:ins w:id="127" w:author="劉文明" w:date="2016-10-14T11:55:00Z">
        <w:r w:rsidR="002F0E64">
          <w:rPr>
            <w:kern w:val="2"/>
            <w:szCs w:val="24"/>
            <w:lang w:eastAsia="zh-TW"/>
          </w:rPr>
          <w:t>BY</w:t>
        </w:r>
        <w:r w:rsidR="002F0E64">
          <w:rPr>
            <w:rFonts w:hint="eastAsia"/>
            <w:kern w:val="2"/>
            <w:szCs w:val="24"/>
            <w:lang w:eastAsia="zh-TW"/>
          </w:rPr>
          <w:t>參數</w:t>
        </w:r>
      </w:ins>
    </w:p>
    <w:p w:rsidR="002F0E64" w:rsidRPr="002F0E64" w:rsidRDefault="002F0E64" w:rsidP="002F0E6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128" w:author="劉文明" w:date="2016-10-14T11:59:00Z"/>
          <w:kern w:val="2"/>
          <w:szCs w:val="24"/>
          <w:lang w:eastAsia="zh-TW"/>
          <w:rPrChange w:id="129" w:author="劉文明" w:date="2016-10-14T11:59:00Z">
            <w:rPr>
              <w:ins w:id="130" w:author="劉文明" w:date="2016-10-14T11:59:00Z"/>
              <w:rFonts w:ascii="Arial" w:hAnsi="Arial" w:cs="Arial"/>
            </w:rPr>
          </w:rPrChange>
        </w:rPr>
        <w:pPrChange w:id="131" w:author="劉文明" w:date="2016-10-14T11:55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132" w:author="劉文明" w:date="2016-10-14T11:59:00Z"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  <w:lang w:eastAsia="zh-TW"/>
          </w:rPr>
          <w:instrText xml:space="preserve"> </w:instrText>
        </w:r>
        <w:r>
          <w:rPr>
            <w:rFonts w:ascii="Arial" w:hAnsi="Arial" w:cs="Arial" w:hint="eastAsia"/>
            <w:lang w:eastAsia="zh-TW"/>
          </w:rPr>
          <w:instrText>HYPERLINK "http://twas3.cathaylife.com.tw/html/CM/QueryTable.jsp?Field=</w:instrText>
        </w:r>
        <w:r>
          <w:rPr>
            <w:rFonts w:ascii="Arial" w:hAnsi="Arial" w:cs="Arial" w:hint="eastAsia"/>
            <w:lang w:eastAsia="zh-TW"/>
          </w:rPr>
          <w:instrText>重大疾病給付限制欄位</w:instrText>
        </w:r>
        <w:r>
          <w:rPr>
            <w:rFonts w:ascii="Arial" w:hAnsi="Arial" w:cs="Arial" w:hint="eastAsia"/>
            <w:lang w:eastAsia="zh-TW"/>
          </w:rPr>
          <w:instrText>5"</w:instrText>
        </w:r>
        <w:r>
          <w:rPr>
            <w:rFonts w:ascii="Arial" w:hAnsi="Arial" w:cs="Arial"/>
            <w:lang w:eastAsia="zh-TW"/>
          </w:rPr>
          <w:instrText xml:space="preserve"> </w:instrText>
        </w:r>
        <w:r>
          <w:rPr>
            <w:rFonts w:ascii="Arial" w:hAnsi="Arial" w:cs="Arial"/>
          </w:rPr>
          <w:fldChar w:fldCharType="separate"/>
        </w:r>
        <w:r>
          <w:rPr>
            <w:rStyle w:val="style31"/>
            <w:color w:val="0000FF"/>
            <w:u w:val="single"/>
            <w:lang w:eastAsia="zh-TW"/>
          </w:rPr>
          <w:t>重大疾病給付限制欄位</w:t>
        </w:r>
        <w:r>
          <w:rPr>
            <w:rStyle w:val="style31"/>
            <w:color w:val="0000FF"/>
            <w:u w:val="single"/>
            <w:lang w:eastAsia="zh-TW"/>
          </w:rPr>
          <w:t>5</w:t>
        </w:r>
        <w:r>
          <w:rPr>
            <w:rStyle w:val="ad"/>
            <w:lang w:eastAsia="zh-TW"/>
          </w:rPr>
          <w:t xml:space="preserve"> </w:t>
        </w:r>
        <w:r>
          <w:rPr>
            <w:rFonts w:ascii="Arial" w:hAnsi="Arial" w:cs="Arial"/>
          </w:rPr>
          <w:fldChar w:fldCharType="end"/>
        </w:r>
        <w:r>
          <w:rPr>
            <w:rFonts w:ascii="Arial" w:hAnsi="Arial" w:cs="Arial" w:hint="eastAsia"/>
            <w:lang w:eastAsia="zh-TW"/>
          </w:rPr>
          <w:t xml:space="preserve">= </w:t>
        </w:r>
        <w:r>
          <w:rPr>
            <w:rFonts w:ascii="Arial" w:hAnsi="Arial" w:cs="Arial"/>
            <w:lang w:eastAsia="zh-TW"/>
          </w:rPr>
          <w:t>1</w:t>
        </w:r>
      </w:ins>
    </w:p>
    <w:p w:rsidR="002F0E64" w:rsidRPr="002F0E64" w:rsidRDefault="002F0E64" w:rsidP="002F0E6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133" w:author="劉文明" w:date="2016-10-14T11:59:00Z"/>
          <w:kern w:val="2"/>
          <w:szCs w:val="24"/>
          <w:lang w:eastAsia="zh-TW"/>
          <w:rPrChange w:id="134" w:author="劉文明" w:date="2016-10-14T11:59:00Z">
            <w:rPr>
              <w:ins w:id="135" w:author="劉文明" w:date="2016-10-14T11:59:00Z"/>
              <w:rFonts w:ascii="Arial" w:hAnsi="Arial" w:cs="Arial"/>
              <w:lang w:eastAsia="zh-TW"/>
            </w:rPr>
          </w:rPrChange>
        </w:rPr>
        <w:pPrChange w:id="136" w:author="劉文明" w:date="2016-10-14T11:55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137" w:author="劉文明" w:date="2016-10-14T11:59:00Z">
        <w:r>
          <w:rPr>
            <w:rFonts w:ascii="Arial" w:hAnsi="Arial" w:cs="Arial" w:hint="eastAsia"/>
            <w:lang w:eastAsia="zh-TW"/>
          </w:rPr>
          <w:t>讀取欄位</w:t>
        </w:r>
      </w:ins>
    </w:p>
    <w:p w:rsidR="002F0E64" w:rsidRDefault="002F0E64" w:rsidP="002F0E6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138" w:author="劉文明" w:date="2016-10-14T11:51:00Z"/>
          <w:kern w:val="2"/>
          <w:szCs w:val="24"/>
          <w:lang w:eastAsia="zh-TW"/>
        </w:rPr>
        <w:pPrChange w:id="139" w:author="劉文明" w:date="2016-10-14T11:59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140" w:author="劉文明" w:date="2016-10-14T12:00:00Z">
        <w:r>
          <w:rPr>
            <w:rFonts w:ascii="Arial" w:hAnsi="Arial" w:cs="Arial" w:hint="eastAsia"/>
            <w:lang w:eastAsia="zh-TW"/>
          </w:rPr>
          <w:t>險別代號</w:t>
        </w:r>
      </w:ins>
    </w:p>
    <w:p w:rsidR="00934A42" w:rsidRPr="00F46873" w:rsidRDefault="00265D3E" w:rsidP="00F46873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READ DBAA.DTAAB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F46873">
          <w:rPr>
            <w:rFonts w:hint="eastAsia"/>
            <w:kern w:val="2"/>
            <w:szCs w:val="24"/>
            <w:lang w:eastAsia="zh-TW"/>
          </w:rPr>
          <w:t>001 A</w:t>
        </w:r>
      </w:smartTag>
    </w:p>
    <w:p w:rsidR="00265D3E" w:rsidRPr="00F46873" w:rsidRDefault="00265D3E" w:rsidP="00F46873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del w:id="141" w:author="劉文明" w:date="2016-10-14T12:00:00Z">
        <w:r w:rsidRPr="00F46873" w:rsidDel="002F0E64">
          <w:rPr>
            <w:rFonts w:hint="eastAsia"/>
            <w:kern w:val="2"/>
            <w:szCs w:val="24"/>
            <w:lang w:eastAsia="zh-TW"/>
          </w:rPr>
          <w:delText>INNER</w:delText>
        </w:r>
      </w:del>
      <w:ins w:id="142" w:author="劉文明" w:date="2016-10-14T12:00:00Z">
        <w:r w:rsidR="002F0E64">
          <w:rPr>
            <w:kern w:val="2"/>
            <w:szCs w:val="24"/>
            <w:lang w:eastAsia="zh-TW"/>
          </w:rPr>
          <w:t>LEFT</w:t>
        </w:r>
      </w:ins>
      <w:r w:rsidRPr="00F46873">
        <w:rPr>
          <w:rFonts w:hint="eastAsia"/>
          <w:kern w:val="2"/>
          <w:szCs w:val="24"/>
          <w:lang w:eastAsia="zh-TW"/>
        </w:rPr>
        <w:t xml:space="preserve"> JOIN </w:t>
      </w:r>
      <w:del w:id="143" w:author="劉文明" w:date="2016-10-14T12:00:00Z">
        <w:r w:rsidRPr="00F46873" w:rsidDel="0003673B">
          <w:rPr>
            <w:rFonts w:hint="eastAsia"/>
            <w:kern w:val="2"/>
            <w:szCs w:val="24"/>
            <w:lang w:eastAsia="zh-TW"/>
          </w:rPr>
          <w:delText>DBAG.DTAGA104_CRITICAL_VALUE B</w:delText>
        </w:r>
      </w:del>
      <w:ins w:id="144" w:author="劉文明" w:date="2016-10-14T12:00:00Z">
        <w:r w:rsidR="0003673B">
          <w:rPr>
            <w:rFonts w:hint="eastAsia"/>
            <w:kern w:val="2"/>
            <w:szCs w:val="24"/>
            <w:lang w:eastAsia="zh-TW"/>
          </w:rPr>
          <w:t>前面讀到的重大疾病屬性檔資料</w:t>
        </w:r>
      </w:ins>
      <w:ins w:id="145" w:author="劉文明" w:date="2016-10-14T12:01:00Z">
        <w:r w:rsidR="0003673B">
          <w:rPr>
            <w:rFonts w:hint="eastAsia"/>
            <w:kern w:val="2"/>
            <w:szCs w:val="24"/>
            <w:lang w:eastAsia="zh-TW"/>
          </w:rPr>
          <w:t>(</w:t>
        </w:r>
        <w:r w:rsidR="0003673B">
          <w:rPr>
            <w:kern w:val="2"/>
            <w:szCs w:val="24"/>
            <w:lang w:eastAsia="zh-TW"/>
          </w:rPr>
          <w:t>TA</w:t>
        </w:r>
        <w:r w:rsidR="0003673B">
          <w:rPr>
            <w:rFonts w:hint="eastAsia"/>
            <w:kern w:val="2"/>
            <w:szCs w:val="24"/>
            <w:lang w:eastAsia="zh-TW"/>
          </w:rPr>
          <w:t>)</w:t>
        </w:r>
      </w:ins>
      <w:ins w:id="146" w:author="劉文明" w:date="2016-10-14T12:00:00Z">
        <w:r w:rsidR="0003673B">
          <w:rPr>
            <w:rFonts w:hint="eastAsia"/>
            <w:kern w:val="2"/>
            <w:szCs w:val="24"/>
            <w:lang w:eastAsia="zh-TW"/>
          </w:rPr>
          <w:t xml:space="preserve"> </w:t>
        </w:r>
      </w:ins>
    </w:p>
    <w:p w:rsidR="00265D3E" w:rsidRDefault="00265D3E" w:rsidP="00F4687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147" w:author="劉文明" w:date="2016-10-14T13:16:00Z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ON A.</w:t>
      </w:r>
      <w:r w:rsidR="00433680" w:rsidRPr="00F46873">
        <w:rPr>
          <w:rFonts w:hint="eastAsia"/>
          <w:kern w:val="2"/>
          <w:szCs w:val="24"/>
          <w:lang w:eastAsia="zh-TW"/>
        </w:rPr>
        <w:t>商品代號</w:t>
      </w:r>
      <w:r w:rsidR="00433680" w:rsidRPr="00F46873">
        <w:rPr>
          <w:rFonts w:hint="eastAsia"/>
          <w:kern w:val="2"/>
          <w:szCs w:val="24"/>
          <w:lang w:eastAsia="zh-TW"/>
        </w:rPr>
        <w:t>=</w:t>
      </w:r>
      <w:ins w:id="148" w:author="劉文明" w:date="2016-10-14T12:01:00Z">
        <w:r w:rsidR="0003673B">
          <w:rPr>
            <w:kern w:val="2"/>
            <w:szCs w:val="24"/>
            <w:lang w:eastAsia="zh-TW"/>
          </w:rPr>
          <w:t>TA</w:t>
        </w:r>
      </w:ins>
      <w:del w:id="149" w:author="劉文明" w:date="2016-10-14T12:01:00Z">
        <w:r w:rsidR="00433680" w:rsidRPr="00F46873" w:rsidDel="0003673B">
          <w:rPr>
            <w:rFonts w:hint="eastAsia"/>
            <w:kern w:val="2"/>
            <w:szCs w:val="24"/>
            <w:lang w:eastAsia="zh-TW"/>
          </w:rPr>
          <w:delText>B</w:delText>
        </w:r>
      </w:del>
      <w:r w:rsidR="00433680" w:rsidRPr="00F46873">
        <w:rPr>
          <w:rFonts w:hint="eastAsia"/>
          <w:kern w:val="2"/>
          <w:szCs w:val="24"/>
          <w:lang w:eastAsia="zh-TW"/>
        </w:rPr>
        <w:t>.</w:t>
      </w:r>
      <w:r w:rsidR="00433680" w:rsidRPr="00F46873">
        <w:rPr>
          <w:rFonts w:hint="eastAsia"/>
          <w:kern w:val="2"/>
          <w:szCs w:val="24"/>
          <w:lang w:eastAsia="zh-TW"/>
        </w:rPr>
        <w:t>商品代號</w:t>
      </w:r>
    </w:p>
    <w:p w:rsidR="00AB59CF" w:rsidRDefault="00AB59CF" w:rsidP="00F4687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150" w:author="劉文明" w:date="2016-10-14T13:16:00Z"/>
          <w:rFonts w:hint="eastAsia"/>
          <w:kern w:val="2"/>
          <w:szCs w:val="24"/>
          <w:lang w:eastAsia="zh-TW"/>
        </w:rPr>
      </w:pPr>
      <w:ins w:id="151" w:author="劉文明" w:date="2016-10-14T13:16:00Z">
        <w:r>
          <w:rPr>
            <w:rFonts w:hint="eastAsia"/>
            <w:kern w:val="2"/>
            <w:szCs w:val="24"/>
            <w:lang w:eastAsia="zh-TW"/>
          </w:rPr>
          <w:t xml:space="preserve">LEFT JOIN </w:t>
        </w:r>
        <w:r>
          <w:rPr>
            <w:rFonts w:hint="eastAsia"/>
            <w:kern w:val="2"/>
            <w:szCs w:val="24"/>
            <w:lang w:eastAsia="zh-TW"/>
          </w:rPr>
          <w:t>商品基本資料定義檔</w:t>
        </w:r>
        <w:r>
          <w:rPr>
            <w:rFonts w:hint="eastAsia"/>
            <w:kern w:val="2"/>
            <w:szCs w:val="24"/>
            <w:lang w:eastAsia="zh-TW"/>
          </w:rPr>
          <w:t>DTAGA001_PROD_DEFI AGA001</w:t>
        </w:r>
      </w:ins>
    </w:p>
    <w:p w:rsidR="00AB59CF" w:rsidRPr="00F46873" w:rsidRDefault="00AB59CF" w:rsidP="00F4687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ins w:id="152" w:author="劉文明" w:date="2016-10-14T13:17:00Z">
        <w:r w:rsidRPr="00F46873">
          <w:rPr>
            <w:rFonts w:hint="eastAsia"/>
            <w:kern w:val="2"/>
            <w:szCs w:val="24"/>
            <w:lang w:eastAsia="zh-TW"/>
          </w:rPr>
          <w:t>ON A.</w:t>
        </w:r>
        <w:r w:rsidRPr="00F46873">
          <w:rPr>
            <w:rFonts w:hint="eastAsia"/>
            <w:kern w:val="2"/>
            <w:szCs w:val="24"/>
            <w:lang w:eastAsia="zh-TW"/>
          </w:rPr>
          <w:t>商品代號</w:t>
        </w:r>
        <w:r w:rsidRPr="00F46873">
          <w:rPr>
            <w:rFonts w:hint="eastAsia"/>
            <w:kern w:val="2"/>
            <w:szCs w:val="24"/>
            <w:lang w:eastAsia="zh-TW"/>
          </w:rPr>
          <w:t>=</w:t>
        </w:r>
        <w:r>
          <w:rPr>
            <w:kern w:val="2"/>
            <w:szCs w:val="24"/>
            <w:lang w:eastAsia="zh-TW"/>
          </w:rPr>
          <w:t>AGA001</w:t>
        </w:r>
        <w:r w:rsidRPr="00F46873">
          <w:rPr>
            <w:rFonts w:hint="eastAsia"/>
            <w:kern w:val="2"/>
            <w:szCs w:val="24"/>
            <w:lang w:eastAsia="zh-TW"/>
          </w:rPr>
          <w:t>.</w:t>
        </w:r>
        <w:r w:rsidRPr="00F46873">
          <w:rPr>
            <w:rFonts w:hint="eastAsia"/>
            <w:kern w:val="2"/>
            <w:szCs w:val="24"/>
            <w:lang w:eastAsia="zh-TW"/>
          </w:rPr>
          <w:t>商品代號</w:t>
        </w:r>
      </w:ins>
    </w:p>
    <w:p w:rsidR="00C70256" w:rsidRPr="00C14DC9" w:rsidRDefault="000605AC" w:rsidP="00F46873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strike/>
          <w:kern w:val="2"/>
          <w:szCs w:val="24"/>
          <w:lang w:eastAsia="zh-TW"/>
        </w:rPr>
      </w:pPr>
      <w:r w:rsidRPr="00C14DC9">
        <w:rPr>
          <w:rFonts w:hint="eastAsia"/>
          <w:strike/>
          <w:kern w:val="2"/>
          <w:szCs w:val="24"/>
          <w:lang w:eastAsia="zh-TW"/>
        </w:rPr>
        <w:t>INNER</w:t>
      </w:r>
      <w:r w:rsidR="00C70256" w:rsidRPr="00C14DC9">
        <w:rPr>
          <w:rFonts w:hint="eastAsia"/>
          <w:strike/>
          <w:kern w:val="2"/>
          <w:szCs w:val="24"/>
          <w:lang w:eastAsia="zh-TW"/>
        </w:rPr>
        <w:t xml:space="preserve"> JOIN DBAB.DTAB0001 D</w:t>
      </w:r>
    </w:p>
    <w:p w:rsidR="00C70256" w:rsidRPr="00C14DC9" w:rsidRDefault="00C70256" w:rsidP="00F4687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strike/>
          <w:kern w:val="2"/>
          <w:szCs w:val="24"/>
          <w:lang w:eastAsia="zh-TW"/>
        </w:rPr>
      </w:pPr>
      <w:r w:rsidRPr="00C14DC9">
        <w:rPr>
          <w:rFonts w:hint="eastAsia"/>
          <w:strike/>
          <w:kern w:val="2"/>
          <w:szCs w:val="24"/>
          <w:lang w:eastAsia="zh-TW"/>
        </w:rPr>
        <w:t>ON A.</w:t>
      </w:r>
      <w:r w:rsidRPr="00C14DC9">
        <w:rPr>
          <w:rFonts w:hint="eastAsia"/>
          <w:strike/>
          <w:kern w:val="2"/>
          <w:szCs w:val="24"/>
          <w:lang w:eastAsia="zh-TW"/>
        </w:rPr>
        <w:t>保單號碼</w:t>
      </w:r>
      <w:r w:rsidRPr="00C14DC9">
        <w:rPr>
          <w:rFonts w:hint="eastAsia"/>
          <w:strike/>
          <w:kern w:val="2"/>
          <w:szCs w:val="24"/>
          <w:lang w:eastAsia="zh-TW"/>
        </w:rPr>
        <w:t>=D.</w:t>
      </w:r>
      <w:r w:rsidRPr="00C14DC9">
        <w:rPr>
          <w:rFonts w:hint="eastAsia"/>
          <w:strike/>
          <w:kern w:val="2"/>
          <w:szCs w:val="24"/>
          <w:lang w:eastAsia="zh-TW"/>
        </w:rPr>
        <w:t>保單號碼</w:t>
      </w:r>
      <w:r w:rsidRPr="00C14DC9">
        <w:rPr>
          <w:rFonts w:hint="eastAsia"/>
          <w:strike/>
          <w:kern w:val="2"/>
          <w:szCs w:val="24"/>
          <w:lang w:eastAsia="zh-TW"/>
        </w:rPr>
        <w:t xml:space="preserve"> AND A.</w:t>
      </w:r>
      <w:r w:rsidRPr="00C14DC9">
        <w:rPr>
          <w:rFonts w:hint="eastAsia"/>
          <w:strike/>
          <w:kern w:val="2"/>
          <w:szCs w:val="24"/>
          <w:lang w:eastAsia="zh-TW"/>
        </w:rPr>
        <w:t>商品代號</w:t>
      </w:r>
      <w:r w:rsidRPr="00C14DC9">
        <w:rPr>
          <w:rFonts w:hint="eastAsia"/>
          <w:strike/>
          <w:kern w:val="2"/>
          <w:szCs w:val="24"/>
          <w:lang w:eastAsia="zh-TW"/>
        </w:rPr>
        <w:t>=D.</w:t>
      </w:r>
      <w:r w:rsidRPr="00C14DC9">
        <w:rPr>
          <w:rFonts w:hint="eastAsia"/>
          <w:strike/>
          <w:kern w:val="2"/>
          <w:szCs w:val="24"/>
          <w:lang w:eastAsia="zh-TW"/>
        </w:rPr>
        <w:t>商品代號</w:t>
      </w:r>
    </w:p>
    <w:p w:rsidR="00A03283" w:rsidRPr="00CB6415" w:rsidRDefault="006341EA" w:rsidP="00F46873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strike/>
          <w:kern w:val="2"/>
          <w:szCs w:val="24"/>
          <w:lang w:eastAsia="zh-TW"/>
        </w:rPr>
      </w:pPr>
      <w:r w:rsidRPr="00CB6415">
        <w:rPr>
          <w:rFonts w:hint="eastAsia"/>
          <w:strike/>
          <w:kern w:val="2"/>
          <w:szCs w:val="24"/>
          <w:lang w:eastAsia="zh-TW"/>
        </w:rPr>
        <w:t>LEFT</w:t>
      </w:r>
      <w:r w:rsidR="00A03283" w:rsidRPr="00CB6415">
        <w:rPr>
          <w:rFonts w:hint="eastAsia"/>
          <w:strike/>
          <w:kern w:val="2"/>
          <w:szCs w:val="24"/>
          <w:lang w:eastAsia="zh-TW"/>
        </w:rPr>
        <w:t xml:space="preserve"> JOIN DBAB.DTAB0002 E</w:t>
      </w:r>
    </w:p>
    <w:p w:rsidR="00A03283" w:rsidRPr="00CB6415" w:rsidRDefault="00A03283" w:rsidP="00F4687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strike/>
          <w:kern w:val="2"/>
          <w:szCs w:val="24"/>
          <w:lang w:eastAsia="zh-TW"/>
        </w:rPr>
      </w:pPr>
      <w:r w:rsidRPr="00CB6415">
        <w:rPr>
          <w:rFonts w:hint="eastAsia"/>
          <w:strike/>
          <w:kern w:val="2"/>
          <w:szCs w:val="24"/>
          <w:lang w:eastAsia="zh-TW"/>
        </w:rPr>
        <w:t>ON A.</w:t>
      </w:r>
      <w:r w:rsidRPr="00CB6415">
        <w:rPr>
          <w:rFonts w:hint="eastAsia"/>
          <w:strike/>
          <w:kern w:val="2"/>
          <w:szCs w:val="24"/>
          <w:lang w:eastAsia="zh-TW"/>
        </w:rPr>
        <w:t>保單號碼</w:t>
      </w:r>
      <w:r w:rsidRPr="00CB6415">
        <w:rPr>
          <w:rFonts w:hint="eastAsia"/>
          <w:strike/>
          <w:kern w:val="2"/>
          <w:szCs w:val="24"/>
          <w:lang w:eastAsia="zh-TW"/>
        </w:rPr>
        <w:t>=E.</w:t>
      </w:r>
      <w:r w:rsidRPr="00CB6415">
        <w:rPr>
          <w:rFonts w:hint="eastAsia"/>
          <w:strike/>
          <w:kern w:val="2"/>
          <w:szCs w:val="24"/>
          <w:lang w:eastAsia="zh-TW"/>
        </w:rPr>
        <w:t>保單號碼</w:t>
      </w:r>
      <w:r w:rsidRPr="00CB6415">
        <w:rPr>
          <w:rFonts w:hint="eastAsia"/>
          <w:strike/>
          <w:kern w:val="2"/>
          <w:szCs w:val="24"/>
          <w:lang w:eastAsia="zh-TW"/>
        </w:rPr>
        <w:t xml:space="preserve"> AND A.</w:t>
      </w:r>
      <w:r w:rsidRPr="00CB6415">
        <w:rPr>
          <w:rFonts w:hint="eastAsia"/>
          <w:strike/>
          <w:kern w:val="2"/>
          <w:szCs w:val="24"/>
          <w:lang w:eastAsia="zh-TW"/>
        </w:rPr>
        <w:t>商品代號</w:t>
      </w:r>
      <w:r w:rsidRPr="00CB6415">
        <w:rPr>
          <w:rFonts w:hint="eastAsia"/>
          <w:strike/>
          <w:kern w:val="2"/>
          <w:szCs w:val="24"/>
          <w:lang w:eastAsia="zh-TW"/>
        </w:rPr>
        <w:t>=E.</w:t>
      </w:r>
      <w:r w:rsidRPr="00CB6415">
        <w:rPr>
          <w:rFonts w:hint="eastAsia"/>
          <w:strike/>
          <w:kern w:val="2"/>
          <w:szCs w:val="24"/>
          <w:lang w:eastAsia="zh-TW"/>
        </w:rPr>
        <w:t>商品代號</w:t>
      </w:r>
      <w:r w:rsidR="00FD3185" w:rsidRPr="00CB6415">
        <w:rPr>
          <w:rFonts w:hint="eastAsia"/>
          <w:strike/>
          <w:kern w:val="2"/>
          <w:szCs w:val="24"/>
          <w:lang w:eastAsia="zh-TW"/>
        </w:rPr>
        <w:t xml:space="preserve"> AND A.</w:t>
      </w:r>
      <w:r w:rsidR="00FD3185" w:rsidRPr="00CB6415">
        <w:rPr>
          <w:rFonts w:hint="eastAsia"/>
          <w:strike/>
          <w:kern w:val="2"/>
          <w:szCs w:val="24"/>
          <w:lang w:eastAsia="zh-TW"/>
        </w:rPr>
        <w:t>事故人</w:t>
      </w:r>
      <w:r w:rsidR="00FD3185" w:rsidRPr="00CB6415">
        <w:rPr>
          <w:rFonts w:hint="eastAsia"/>
          <w:strike/>
          <w:kern w:val="2"/>
          <w:szCs w:val="24"/>
          <w:lang w:eastAsia="zh-TW"/>
        </w:rPr>
        <w:t>=E.ID</w:t>
      </w:r>
    </w:p>
    <w:p w:rsidR="003E5B66" w:rsidRPr="00F46873" w:rsidRDefault="003E5B66" w:rsidP="00F46873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WHERE</w:t>
      </w:r>
    </w:p>
    <w:p w:rsidR="00727C27" w:rsidRDefault="00727C27" w:rsidP="00F4687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C</w:t>
      </w:r>
      <w:r>
        <w:rPr>
          <w:kern w:val="2"/>
          <w:szCs w:val="24"/>
          <w:lang w:eastAsia="zh-TW"/>
        </w:rPr>
        <w:t>’</w:t>
      </w:r>
    </w:p>
    <w:p w:rsidR="006C709C" w:rsidRDefault="006C709C" w:rsidP="00F4687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帳務日期</w:t>
      </w:r>
      <w:r>
        <w:rPr>
          <w:rFonts w:hint="eastAsia"/>
          <w:kern w:val="2"/>
          <w:szCs w:val="24"/>
          <w:lang w:eastAsia="zh-TW"/>
        </w:rPr>
        <w:t xml:space="preserve"> IS NOT NULL</w:t>
      </w:r>
    </w:p>
    <w:p w:rsidR="005B1403" w:rsidRDefault="005B1403" w:rsidP="00F4687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給付金額</w:t>
      </w:r>
      <w:r>
        <w:rPr>
          <w:rFonts w:hint="eastAsia"/>
          <w:kern w:val="2"/>
          <w:szCs w:val="24"/>
          <w:lang w:eastAsia="zh-TW"/>
        </w:rPr>
        <w:t xml:space="preserve"> &gt; 0</w:t>
      </w:r>
    </w:p>
    <w:p w:rsidR="00ED3F3D" w:rsidRPr="00F46873" w:rsidRDefault="00ED3F3D" w:rsidP="00F4687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A.</w:t>
      </w:r>
      <w:r w:rsidRPr="00F46873">
        <w:rPr>
          <w:rFonts w:hint="eastAsia"/>
          <w:kern w:val="2"/>
          <w:szCs w:val="24"/>
          <w:lang w:eastAsia="zh-TW"/>
        </w:rPr>
        <w:t>系統別</w:t>
      </w:r>
      <w:r w:rsidRPr="00F46873">
        <w:rPr>
          <w:rFonts w:hint="eastAsia"/>
          <w:kern w:val="2"/>
          <w:szCs w:val="24"/>
          <w:lang w:eastAsia="zh-TW"/>
        </w:rPr>
        <w:t xml:space="preserve"> = </w:t>
      </w:r>
      <w:r w:rsidRPr="00F46873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46873">
          <w:rPr>
            <w:rFonts w:hint="eastAsia"/>
            <w:kern w:val="2"/>
            <w:szCs w:val="24"/>
            <w:lang w:eastAsia="zh-TW"/>
          </w:rPr>
          <w:t>1</w:t>
        </w:r>
        <w:r w:rsidRPr="00F46873">
          <w:rPr>
            <w:kern w:val="2"/>
            <w:szCs w:val="24"/>
            <w:lang w:eastAsia="zh-TW"/>
          </w:rPr>
          <w:t>’</w:t>
        </w:r>
      </w:smartTag>
      <w:r w:rsidRPr="00F46873">
        <w:rPr>
          <w:rFonts w:hint="eastAsia"/>
          <w:kern w:val="2"/>
          <w:szCs w:val="24"/>
          <w:lang w:eastAsia="zh-TW"/>
        </w:rPr>
        <w:t xml:space="preserve"> (</w:t>
      </w:r>
      <w:r w:rsidRPr="00F46873">
        <w:rPr>
          <w:rFonts w:hint="eastAsia"/>
          <w:kern w:val="2"/>
          <w:szCs w:val="24"/>
          <w:lang w:eastAsia="zh-TW"/>
        </w:rPr>
        <w:t>壽險</w:t>
      </w:r>
      <w:r w:rsidRPr="00F46873">
        <w:rPr>
          <w:rFonts w:hint="eastAsia"/>
          <w:kern w:val="2"/>
          <w:szCs w:val="24"/>
          <w:lang w:eastAsia="zh-TW"/>
        </w:rPr>
        <w:t>)</w:t>
      </w:r>
    </w:p>
    <w:p w:rsidR="007A3A3F" w:rsidRDefault="007A3A3F" w:rsidP="00F4687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153" w:author="劉文明" w:date="2016-10-14T12:01:00Z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A.</w:t>
      </w:r>
      <w:r w:rsidRPr="00F46873">
        <w:rPr>
          <w:rFonts w:hint="eastAsia"/>
          <w:kern w:val="2"/>
          <w:szCs w:val="24"/>
          <w:lang w:eastAsia="zh-TW"/>
        </w:rPr>
        <w:t>契約效力</w:t>
      </w:r>
      <w:r w:rsidRPr="00F46873">
        <w:rPr>
          <w:rFonts w:hint="eastAsia"/>
          <w:kern w:val="2"/>
          <w:szCs w:val="24"/>
          <w:lang w:eastAsia="zh-TW"/>
        </w:rPr>
        <w:t xml:space="preserve"> = </w:t>
      </w:r>
      <w:r w:rsidRPr="00F46873">
        <w:rPr>
          <w:kern w:val="2"/>
          <w:szCs w:val="24"/>
          <w:lang w:eastAsia="zh-TW"/>
        </w:rPr>
        <w:t>‘’</w:t>
      </w:r>
    </w:p>
    <w:p w:rsidR="0003673B" w:rsidRDefault="0003673B" w:rsidP="0003673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ins w:id="154" w:author="劉文明" w:date="2016-10-14T12:01:00Z"/>
          <w:kern w:val="2"/>
          <w:szCs w:val="24"/>
          <w:lang w:eastAsia="zh-TW"/>
        </w:rPr>
        <w:pPrChange w:id="155" w:author="劉文明" w:date="2016-10-14T12:01:00Z">
          <w:pPr>
            <w:pStyle w:val="Tabletext"/>
            <w:keepLines w:val="0"/>
            <w:numPr>
              <w:ilvl w:val="4"/>
              <w:numId w:val="1"/>
            </w:numPr>
            <w:spacing w:after="0" w:line="240" w:lineRule="auto"/>
            <w:ind w:left="2551" w:hanging="850"/>
          </w:pPr>
        </w:pPrChange>
      </w:pPr>
      <w:ins w:id="156" w:author="劉文明" w:date="2016-10-14T12:01:00Z">
        <w:r>
          <w:rPr>
            <w:rFonts w:hint="eastAsia"/>
            <w:kern w:val="2"/>
            <w:szCs w:val="24"/>
            <w:lang w:eastAsia="zh-TW"/>
          </w:rPr>
          <w:t>讀取欄位</w:t>
        </w:r>
      </w:ins>
    </w:p>
    <w:p w:rsidR="00457ED9" w:rsidRDefault="00457ED9" w:rsidP="00457ED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157" w:author="劉文明" w:date="2016-10-14T13:17:00Z"/>
          <w:kern w:val="2"/>
          <w:szCs w:val="24"/>
          <w:lang w:eastAsia="zh-TW"/>
        </w:rPr>
      </w:pPr>
      <w:ins w:id="158" w:author="劉文明" w:date="2016-10-14T13:02:00Z">
        <w:r>
          <w:rPr>
            <w:rFonts w:hint="eastAsia"/>
            <w:kern w:val="2"/>
            <w:szCs w:val="24"/>
            <w:lang w:eastAsia="zh-TW"/>
          </w:rPr>
          <w:t>理賠紀錄檔所有欄位</w:t>
        </w:r>
      </w:ins>
    </w:p>
    <w:p w:rsidR="00AB59CF" w:rsidRPr="00457ED9" w:rsidRDefault="00AB59CF" w:rsidP="00457ED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ins w:id="159" w:author="劉文明" w:date="2016-10-14T13:17:00Z">
        <w:r>
          <w:rPr>
            <w:rFonts w:hint="eastAsia"/>
            <w:kern w:val="2"/>
            <w:szCs w:val="24"/>
            <w:lang w:eastAsia="zh-TW"/>
          </w:rPr>
          <w:t>AGA001.</w:t>
        </w: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</w:instrText>
        </w:r>
        <w:r>
          <w:rPr>
            <w:rFonts w:ascii="Arial" w:hAnsi="Arial" w:cs="Arial" w:hint="eastAsia"/>
          </w:rPr>
          <w:instrText>HYPERLINK "http://twas3.cathaylife.com.tw/html/CM/QueryTable.jsp?Field=</w:instrText>
        </w:r>
        <w:r>
          <w:rPr>
            <w:rFonts w:ascii="Arial" w:hAnsi="Arial" w:cs="Arial" w:hint="eastAsia"/>
          </w:rPr>
          <w:instrText>商品分類</w:instrText>
        </w:r>
        <w:r>
          <w:rPr>
            <w:rFonts w:ascii="Arial" w:hAnsi="Arial" w:cs="Arial" w:hint="eastAsia"/>
          </w:rPr>
          <w:instrText>"</w:instrText>
        </w:r>
        <w:r>
          <w:rPr>
            <w:rFonts w:ascii="Arial" w:hAnsi="Arial" w:cs="Arial"/>
          </w:rPr>
          <w:instrText xml:space="preserve"> </w:instrText>
        </w:r>
        <w:r>
          <w:rPr>
            <w:rFonts w:ascii="Arial" w:hAnsi="Arial" w:cs="Arial"/>
          </w:rPr>
          <w:fldChar w:fldCharType="separate"/>
        </w:r>
        <w:r>
          <w:rPr>
            <w:rStyle w:val="style31"/>
            <w:color w:val="0000FF"/>
            <w:u w:val="single"/>
          </w:rPr>
          <w:t>商品分類</w:t>
        </w:r>
        <w:r>
          <w:rPr>
            <w:rStyle w:val="ad"/>
          </w:rPr>
          <w:t xml:space="preserve"> </w:t>
        </w:r>
        <w:r>
          <w:rPr>
            <w:rFonts w:ascii="Arial" w:hAnsi="Arial" w:cs="Arial"/>
          </w:rPr>
          <w:fldChar w:fldCharType="end"/>
        </w:r>
      </w:ins>
    </w:p>
    <w:p w:rsidR="00E33A59" w:rsidRPr="00F46873" w:rsidDel="0003673B" w:rsidRDefault="003E5B66" w:rsidP="00F4687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del w:id="160" w:author="劉文明" w:date="2016-10-14T12:01:00Z"/>
          <w:rFonts w:hint="eastAsia"/>
          <w:kern w:val="2"/>
          <w:szCs w:val="24"/>
          <w:lang w:eastAsia="zh-TW"/>
        </w:rPr>
      </w:pPr>
      <w:del w:id="161" w:author="劉文明" w:date="2016-10-14T12:01:00Z">
        <w:r w:rsidRPr="00F46873" w:rsidDel="0003673B">
          <w:rPr>
            <w:rFonts w:hint="eastAsia"/>
            <w:kern w:val="2"/>
            <w:szCs w:val="24"/>
            <w:lang w:eastAsia="zh-TW"/>
          </w:rPr>
          <w:delText>B.</w:delText>
        </w:r>
        <w:r w:rsidRPr="00F46873" w:rsidDel="0003673B">
          <w:rPr>
            <w:kern w:val="2"/>
            <w:szCs w:val="24"/>
            <w:lang w:eastAsia="zh-TW"/>
          </w:rPr>
          <w:fldChar w:fldCharType="begin"/>
        </w:r>
        <w:r w:rsidRPr="00F46873" w:rsidDel="0003673B">
          <w:rPr>
            <w:kern w:val="2"/>
            <w:szCs w:val="24"/>
            <w:lang w:eastAsia="zh-TW"/>
          </w:rPr>
          <w:delInstrText xml:space="preserve"> </w:delInstrText>
        </w:r>
        <w:r w:rsidRPr="00F46873" w:rsidDel="0003673B">
          <w:rPr>
            <w:rFonts w:hint="eastAsia"/>
            <w:kern w:val="2"/>
            <w:szCs w:val="24"/>
            <w:lang w:eastAsia="zh-TW"/>
          </w:rPr>
          <w:delInstrText>HYPERLINK "http://10.87.50.46/html/CM/QueryTable.jsp?Field=</w:delInstrText>
        </w:r>
        <w:r w:rsidRPr="00F46873" w:rsidDel="0003673B">
          <w:rPr>
            <w:rFonts w:hint="eastAsia"/>
            <w:kern w:val="2"/>
            <w:szCs w:val="24"/>
            <w:lang w:eastAsia="zh-TW"/>
          </w:rPr>
          <w:delInstrText>重大疾病給付限制欄位</w:delInstrText>
        </w:r>
        <w:r w:rsidRPr="00F46873" w:rsidDel="0003673B">
          <w:rPr>
            <w:rFonts w:hint="eastAsia"/>
            <w:kern w:val="2"/>
            <w:szCs w:val="24"/>
            <w:lang w:eastAsia="zh-TW"/>
          </w:rPr>
          <w:delInstrText>5"</w:delInstrText>
        </w:r>
        <w:r w:rsidRPr="00F46873" w:rsidDel="0003673B">
          <w:rPr>
            <w:kern w:val="2"/>
            <w:szCs w:val="24"/>
            <w:lang w:eastAsia="zh-TW"/>
          </w:rPr>
          <w:delInstrText xml:space="preserve"> </w:delInstrText>
        </w:r>
        <w:r w:rsidRPr="00F46873" w:rsidDel="0003673B">
          <w:rPr>
            <w:kern w:val="2"/>
            <w:szCs w:val="24"/>
            <w:lang w:eastAsia="zh-TW"/>
          </w:rPr>
          <w:fldChar w:fldCharType="separate"/>
        </w:r>
        <w:r w:rsidRPr="00F46873" w:rsidDel="0003673B">
          <w:rPr>
            <w:kern w:val="2"/>
            <w:szCs w:val="24"/>
            <w:lang w:eastAsia="zh-TW"/>
          </w:rPr>
          <w:delText>重大疾病給付限制欄位</w:delText>
        </w:r>
        <w:r w:rsidRPr="00F46873" w:rsidDel="0003673B">
          <w:rPr>
            <w:kern w:val="2"/>
            <w:szCs w:val="24"/>
            <w:lang w:eastAsia="zh-TW"/>
          </w:rPr>
          <w:delText xml:space="preserve">5 </w:delText>
        </w:r>
        <w:r w:rsidRPr="00F46873" w:rsidDel="0003673B">
          <w:rPr>
            <w:kern w:val="2"/>
            <w:szCs w:val="24"/>
            <w:lang w:eastAsia="zh-TW"/>
          </w:rPr>
          <w:fldChar w:fldCharType="end"/>
        </w:r>
        <w:r w:rsidRPr="00F46873" w:rsidDel="0003673B">
          <w:rPr>
            <w:rFonts w:hint="eastAsia"/>
            <w:kern w:val="2"/>
            <w:szCs w:val="24"/>
            <w:lang w:eastAsia="zh-TW"/>
          </w:rPr>
          <w:delText xml:space="preserve">= </w:delText>
        </w:r>
        <w:r w:rsidRPr="00F46873" w:rsidDel="0003673B">
          <w:rPr>
            <w:kern w:val="2"/>
            <w:szCs w:val="24"/>
            <w:lang w:eastAsia="zh-TW"/>
          </w:rPr>
          <w:delText>‘</w:delText>
        </w:r>
        <w:r w:rsidRPr="00F46873" w:rsidDel="0003673B">
          <w:rPr>
            <w:rFonts w:hint="eastAsia"/>
            <w:kern w:val="2"/>
            <w:szCs w:val="24"/>
            <w:lang w:eastAsia="zh-TW"/>
          </w:rPr>
          <w:delText>1</w:delText>
        </w:r>
        <w:r w:rsidRPr="00F46873" w:rsidDel="0003673B">
          <w:rPr>
            <w:kern w:val="2"/>
            <w:szCs w:val="24"/>
            <w:lang w:eastAsia="zh-TW"/>
          </w:rPr>
          <w:delText>’</w:delText>
        </w:r>
        <w:r w:rsidR="00E33A59" w:rsidRPr="00F46873" w:rsidDel="0003673B">
          <w:rPr>
            <w:rFonts w:hint="eastAsia"/>
            <w:kern w:val="2"/>
            <w:szCs w:val="24"/>
            <w:lang w:eastAsia="zh-TW"/>
          </w:rPr>
          <w:delText xml:space="preserve"> (</w:delText>
        </w:r>
        <w:r w:rsidR="00E33A59" w:rsidRPr="00F46873" w:rsidDel="0003673B">
          <w:rPr>
            <w:kern w:val="2"/>
            <w:szCs w:val="24"/>
            <w:lang w:eastAsia="zh-TW"/>
          </w:rPr>
          <w:delText>給付後，契約終止</w:delText>
        </w:r>
        <w:r w:rsidR="00E33A59" w:rsidRPr="00F46873" w:rsidDel="0003673B">
          <w:rPr>
            <w:rFonts w:hint="eastAsia"/>
            <w:kern w:val="2"/>
            <w:szCs w:val="24"/>
            <w:lang w:eastAsia="zh-TW"/>
          </w:rPr>
          <w:delText>)</w:delText>
        </w:r>
      </w:del>
    </w:p>
    <w:p w:rsidR="003C53AB" w:rsidRPr="00F46873" w:rsidRDefault="003C53AB" w:rsidP="00F46873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 xml:space="preserve">ORDER BY </w:t>
      </w:r>
      <w:del w:id="162" w:author="劉文明" w:date="2016-10-14T11:51:00Z">
        <w:r w:rsidR="00620E70" w:rsidRPr="00F46873" w:rsidDel="002F0E64">
          <w:rPr>
            <w:rFonts w:hint="eastAsia"/>
            <w:kern w:val="2"/>
            <w:szCs w:val="24"/>
            <w:lang w:eastAsia="zh-TW"/>
          </w:rPr>
          <w:delText>A.</w:delText>
        </w:r>
        <w:r w:rsidR="00620E70" w:rsidRPr="00F46873" w:rsidDel="002F0E64">
          <w:rPr>
            <w:rFonts w:hint="eastAsia"/>
            <w:kern w:val="2"/>
            <w:szCs w:val="24"/>
            <w:lang w:eastAsia="zh-TW"/>
          </w:rPr>
          <w:delText>主附約別</w:delText>
        </w:r>
        <w:r w:rsidR="00620E70" w:rsidRPr="00F46873" w:rsidDel="002F0E64">
          <w:rPr>
            <w:rFonts w:hint="eastAsia"/>
            <w:kern w:val="2"/>
            <w:szCs w:val="24"/>
            <w:lang w:eastAsia="zh-TW"/>
          </w:rPr>
          <w:delText>(</w:delText>
        </w:r>
        <w:r w:rsidR="00620E70" w:rsidRPr="00F46873" w:rsidDel="002F0E64">
          <w:rPr>
            <w:rFonts w:hint="eastAsia"/>
            <w:kern w:val="2"/>
            <w:szCs w:val="24"/>
            <w:lang w:eastAsia="zh-TW"/>
          </w:rPr>
          <w:delText>遞增</w:delText>
        </w:r>
        <w:r w:rsidR="00620E70" w:rsidRPr="00F46873" w:rsidDel="002F0E64">
          <w:rPr>
            <w:rFonts w:hint="eastAsia"/>
            <w:kern w:val="2"/>
            <w:szCs w:val="24"/>
            <w:lang w:eastAsia="zh-TW"/>
          </w:rPr>
          <w:delText>)+</w:delText>
        </w:r>
      </w:del>
      <w:r w:rsidRPr="00F46873">
        <w:rPr>
          <w:rFonts w:hint="eastAsia"/>
          <w:kern w:val="2"/>
          <w:szCs w:val="24"/>
          <w:lang w:eastAsia="zh-TW"/>
        </w:rPr>
        <w:t>A.</w:t>
      </w:r>
      <w:r w:rsidRPr="00F46873">
        <w:rPr>
          <w:rFonts w:hint="eastAsia"/>
          <w:kern w:val="2"/>
          <w:szCs w:val="24"/>
          <w:lang w:eastAsia="zh-TW"/>
        </w:rPr>
        <w:t>保單號碼</w:t>
      </w:r>
      <w:r w:rsidRPr="00F46873">
        <w:rPr>
          <w:rFonts w:hint="eastAsia"/>
          <w:kern w:val="2"/>
          <w:szCs w:val="24"/>
          <w:lang w:eastAsia="zh-TW"/>
        </w:rPr>
        <w:t>(</w:t>
      </w:r>
      <w:r w:rsidRPr="00F46873">
        <w:rPr>
          <w:rFonts w:hint="eastAsia"/>
          <w:kern w:val="2"/>
          <w:szCs w:val="24"/>
          <w:lang w:eastAsia="zh-TW"/>
        </w:rPr>
        <w:t>遞增</w:t>
      </w:r>
      <w:r w:rsidRPr="00F46873">
        <w:rPr>
          <w:rFonts w:hint="eastAsia"/>
          <w:kern w:val="2"/>
          <w:szCs w:val="24"/>
          <w:lang w:eastAsia="zh-TW"/>
        </w:rPr>
        <w:t>)</w:t>
      </w:r>
      <w:ins w:id="163" w:author="劉文明" w:date="2016-10-14T11:51:00Z">
        <w:r w:rsidR="002F0E64" w:rsidRPr="002F0E64">
          <w:rPr>
            <w:rFonts w:hint="eastAsia"/>
            <w:kern w:val="2"/>
            <w:szCs w:val="24"/>
            <w:lang w:eastAsia="zh-TW"/>
          </w:rPr>
          <w:t xml:space="preserve"> </w:t>
        </w:r>
        <w:r w:rsidR="002F0E64">
          <w:rPr>
            <w:rFonts w:hint="eastAsia"/>
            <w:kern w:val="2"/>
            <w:szCs w:val="24"/>
            <w:lang w:eastAsia="zh-TW"/>
          </w:rPr>
          <w:t>+A.</w:t>
        </w:r>
        <w:r w:rsidR="002F0E64">
          <w:rPr>
            <w:rFonts w:hint="eastAsia"/>
            <w:kern w:val="2"/>
            <w:szCs w:val="24"/>
            <w:lang w:eastAsia="zh-TW"/>
          </w:rPr>
          <w:t>事故人</w:t>
        </w:r>
        <w:r w:rsidR="002F0E64">
          <w:rPr>
            <w:rFonts w:hint="eastAsia"/>
            <w:kern w:val="2"/>
            <w:szCs w:val="24"/>
            <w:lang w:eastAsia="zh-TW"/>
          </w:rPr>
          <w:t>ID</w:t>
        </w:r>
        <w:r w:rsidR="002F0E64" w:rsidRPr="00F46873">
          <w:rPr>
            <w:rFonts w:hint="eastAsia"/>
            <w:kern w:val="2"/>
            <w:szCs w:val="24"/>
            <w:lang w:eastAsia="zh-TW"/>
          </w:rPr>
          <w:t>(</w:t>
        </w:r>
        <w:r w:rsidR="002F0E64" w:rsidRPr="00F46873">
          <w:rPr>
            <w:rFonts w:hint="eastAsia"/>
            <w:kern w:val="2"/>
            <w:szCs w:val="24"/>
            <w:lang w:eastAsia="zh-TW"/>
          </w:rPr>
          <w:t>遞增</w:t>
        </w:r>
        <w:r w:rsidR="002F0E64" w:rsidRPr="00F46873">
          <w:rPr>
            <w:rFonts w:hint="eastAsia"/>
            <w:kern w:val="2"/>
            <w:szCs w:val="24"/>
            <w:lang w:eastAsia="zh-TW"/>
          </w:rPr>
          <w:t>)</w:t>
        </w:r>
      </w:ins>
      <w:r w:rsidRPr="00F46873">
        <w:rPr>
          <w:rFonts w:hint="eastAsia"/>
          <w:kern w:val="2"/>
          <w:szCs w:val="24"/>
          <w:lang w:eastAsia="zh-TW"/>
        </w:rPr>
        <w:t>+ A.</w:t>
      </w:r>
      <w:r w:rsidRPr="00F46873">
        <w:rPr>
          <w:rFonts w:hint="eastAsia"/>
          <w:kern w:val="2"/>
          <w:szCs w:val="24"/>
          <w:lang w:eastAsia="zh-TW"/>
        </w:rPr>
        <w:t>商品代號</w:t>
      </w:r>
      <w:r w:rsidRPr="00F46873">
        <w:rPr>
          <w:rFonts w:hint="eastAsia"/>
          <w:kern w:val="2"/>
          <w:szCs w:val="24"/>
          <w:lang w:eastAsia="zh-TW"/>
        </w:rPr>
        <w:t>(</w:t>
      </w:r>
      <w:r w:rsidRPr="00F46873">
        <w:rPr>
          <w:rFonts w:hint="eastAsia"/>
          <w:kern w:val="2"/>
          <w:szCs w:val="24"/>
          <w:lang w:eastAsia="zh-TW"/>
        </w:rPr>
        <w:t>遞增</w:t>
      </w:r>
      <w:r w:rsidRPr="00F46873">
        <w:rPr>
          <w:rFonts w:hint="eastAsia"/>
          <w:kern w:val="2"/>
          <w:szCs w:val="24"/>
          <w:lang w:eastAsia="zh-TW"/>
        </w:rPr>
        <w:t>)</w:t>
      </w:r>
      <w:del w:id="164" w:author="劉文明" w:date="2016-10-14T11:51:00Z">
        <w:r w:rsidR="00074D10" w:rsidDel="002F0E64">
          <w:rPr>
            <w:rFonts w:hint="eastAsia"/>
            <w:kern w:val="2"/>
            <w:szCs w:val="24"/>
            <w:lang w:eastAsia="zh-TW"/>
          </w:rPr>
          <w:delText>+A.</w:delText>
        </w:r>
        <w:r w:rsidR="00074D10" w:rsidDel="002F0E64">
          <w:rPr>
            <w:rFonts w:hint="eastAsia"/>
            <w:kern w:val="2"/>
            <w:szCs w:val="24"/>
            <w:lang w:eastAsia="zh-TW"/>
          </w:rPr>
          <w:delText>事故人</w:delText>
        </w:r>
        <w:r w:rsidR="00074D10" w:rsidDel="002F0E64">
          <w:rPr>
            <w:rFonts w:hint="eastAsia"/>
            <w:kern w:val="2"/>
            <w:szCs w:val="24"/>
            <w:lang w:eastAsia="zh-TW"/>
          </w:rPr>
          <w:delText>ID</w:delText>
        </w:r>
        <w:r w:rsidR="00CD7E5A" w:rsidRPr="00F46873" w:rsidDel="002F0E64">
          <w:rPr>
            <w:rFonts w:hint="eastAsia"/>
            <w:kern w:val="2"/>
            <w:szCs w:val="24"/>
            <w:lang w:eastAsia="zh-TW"/>
          </w:rPr>
          <w:delText>(</w:delText>
        </w:r>
        <w:r w:rsidR="00CD7E5A" w:rsidRPr="00F46873" w:rsidDel="002F0E64">
          <w:rPr>
            <w:rFonts w:hint="eastAsia"/>
            <w:kern w:val="2"/>
            <w:szCs w:val="24"/>
            <w:lang w:eastAsia="zh-TW"/>
          </w:rPr>
          <w:delText>遞增</w:delText>
        </w:r>
        <w:r w:rsidR="00CD7E5A" w:rsidRPr="00F46873" w:rsidDel="002F0E64">
          <w:rPr>
            <w:rFonts w:hint="eastAsia"/>
            <w:kern w:val="2"/>
            <w:szCs w:val="24"/>
            <w:lang w:eastAsia="zh-TW"/>
          </w:rPr>
          <w:delText>)</w:delText>
        </w:r>
      </w:del>
    </w:p>
    <w:p w:rsidR="00060D13" w:rsidRPr="00F46873" w:rsidRDefault="00060D13" w:rsidP="00F46873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紀錄件數：</w:t>
      </w:r>
      <w:r w:rsidRPr="00F46873">
        <w:rPr>
          <w:rFonts w:hint="eastAsia"/>
          <w:kern w:val="2"/>
          <w:szCs w:val="24"/>
          <w:lang w:eastAsia="zh-TW"/>
        </w:rPr>
        <w:t xml:space="preserve">CALL </w:t>
      </w:r>
      <w:r w:rsidRPr="00F46873">
        <w:rPr>
          <w:rFonts w:hint="eastAsia"/>
          <w:kern w:val="2"/>
          <w:szCs w:val="24"/>
          <w:lang w:eastAsia="zh-TW"/>
        </w:rPr>
        <w:t>批次作業件數紀錄模組</w:t>
      </w:r>
      <w:r w:rsidRPr="00F46873">
        <w:rPr>
          <w:rFonts w:hint="eastAsia"/>
          <w:kern w:val="2"/>
          <w:szCs w:val="24"/>
          <w:lang w:eastAsia="zh-TW"/>
        </w:rPr>
        <w:t>CountManager.java</w:t>
      </w:r>
      <w:r w:rsidRPr="00F46873">
        <w:rPr>
          <w:rFonts w:hint="eastAsia"/>
          <w:kern w:val="2"/>
          <w:szCs w:val="24"/>
          <w:lang w:eastAsia="zh-TW"/>
        </w:rPr>
        <w:t>（即時寫出去）</w:t>
      </w:r>
    </w:p>
    <w:p w:rsidR="00060D13" w:rsidRPr="00F46873" w:rsidRDefault="00060D13" w:rsidP="00F4687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kern w:val="2"/>
          <w:szCs w:val="24"/>
          <w:lang w:eastAsia="zh-TW"/>
        </w:rPr>
        <w:t>METHOD_NAME</w:t>
      </w:r>
      <w:r w:rsidRPr="00F46873">
        <w:rPr>
          <w:rFonts w:hint="eastAsia"/>
          <w:kern w:val="2"/>
          <w:szCs w:val="24"/>
          <w:lang w:eastAsia="zh-TW"/>
        </w:rPr>
        <w:t xml:space="preserve"> = </w:t>
      </w:r>
      <w:r w:rsidRPr="00F46873">
        <w:rPr>
          <w:kern w:val="2"/>
          <w:szCs w:val="24"/>
          <w:lang w:eastAsia="zh-TW"/>
        </w:rPr>
        <w:t>"</w:t>
      </w:r>
      <w:r w:rsidR="00CA0D4C" w:rsidRPr="00F46873">
        <w:rPr>
          <w:rFonts w:hint="eastAsia"/>
          <w:kern w:val="2"/>
          <w:szCs w:val="24"/>
          <w:lang w:eastAsia="zh-TW"/>
        </w:rPr>
        <w:t>重大疾病</w:t>
      </w:r>
      <w:r w:rsidR="00405B65" w:rsidRPr="00F46873">
        <w:rPr>
          <w:rFonts w:hint="eastAsia"/>
          <w:kern w:val="2"/>
          <w:szCs w:val="24"/>
          <w:lang w:eastAsia="zh-TW"/>
        </w:rPr>
        <w:t>讀取</w:t>
      </w:r>
      <w:r w:rsidRPr="00F46873">
        <w:rPr>
          <w:rFonts w:hint="eastAsia"/>
          <w:kern w:val="2"/>
          <w:szCs w:val="24"/>
          <w:lang w:eastAsia="zh-TW"/>
        </w:rPr>
        <w:t>件數</w:t>
      </w:r>
      <w:r w:rsidRPr="00F46873">
        <w:rPr>
          <w:kern w:val="2"/>
          <w:szCs w:val="24"/>
          <w:lang w:eastAsia="zh-TW"/>
        </w:rPr>
        <w:t>"</w:t>
      </w:r>
    </w:p>
    <w:p w:rsidR="00060D13" w:rsidRPr="00F46873" w:rsidRDefault="00060D13" w:rsidP="00F4687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COUNT</w:t>
      </w:r>
      <w:r w:rsidRPr="00F46873">
        <w:rPr>
          <w:rFonts w:hint="eastAsia"/>
          <w:kern w:val="2"/>
          <w:szCs w:val="24"/>
          <w:lang w:eastAsia="zh-TW"/>
        </w:rPr>
        <w:t>件數：</w:t>
      </w:r>
      <w:r w:rsidRPr="00F46873">
        <w:rPr>
          <w:rFonts w:hint="eastAsia"/>
          <w:kern w:val="2"/>
          <w:szCs w:val="24"/>
          <w:lang w:eastAsia="zh-TW"/>
        </w:rPr>
        <w:t>STE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46873">
          <w:rPr>
            <w:rFonts w:hint="eastAsia"/>
            <w:kern w:val="2"/>
            <w:szCs w:val="24"/>
            <w:lang w:eastAsia="zh-TW"/>
          </w:rPr>
          <w:t>P</w:t>
        </w:r>
        <w:r w:rsidR="002D4ACE" w:rsidRPr="00F46873">
          <w:rPr>
            <w:rFonts w:hint="eastAsia"/>
            <w:kern w:val="2"/>
            <w:szCs w:val="24"/>
            <w:lang w:eastAsia="zh-TW"/>
          </w:rPr>
          <w:t xml:space="preserve"> </w:t>
        </w:r>
        <w:r w:rsidRPr="00F46873">
          <w:rPr>
            <w:rFonts w:hint="eastAsia"/>
            <w:kern w:val="2"/>
            <w:szCs w:val="24"/>
            <w:lang w:eastAsia="zh-TW"/>
          </w:rPr>
          <w:t>2</w:t>
        </w:r>
        <w:r w:rsidR="00405B65" w:rsidRPr="00F46873">
          <w:rPr>
            <w:rFonts w:hint="eastAsia"/>
            <w:kern w:val="2"/>
            <w:szCs w:val="24"/>
            <w:lang w:eastAsia="zh-TW"/>
          </w:rPr>
          <w:t>.1.1</w:t>
        </w:r>
      </w:smartTag>
      <w:r w:rsidR="00405B65" w:rsidRPr="00F46873">
        <w:rPr>
          <w:rFonts w:hint="eastAsia"/>
          <w:kern w:val="2"/>
          <w:szCs w:val="24"/>
          <w:lang w:eastAsia="zh-TW"/>
        </w:rPr>
        <w:t xml:space="preserve"> </w:t>
      </w:r>
      <w:r w:rsidRPr="00F46873">
        <w:rPr>
          <w:rFonts w:hint="eastAsia"/>
          <w:kern w:val="2"/>
          <w:szCs w:val="24"/>
          <w:lang w:eastAsia="zh-TW"/>
        </w:rPr>
        <w:t>讀取的件數。</w:t>
      </w:r>
    </w:p>
    <w:p w:rsidR="00BF6615" w:rsidRPr="00F46873" w:rsidRDefault="00DD6E3F" w:rsidP="00F46873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IF NOT FND</w:t>
      </w:r>
    </w:p>
    <w:p w:rsidR="005A3E36" w:rsidRPr="00F46873" w:rsidRDefault="005964AE" w:rsidP="00F4687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視為正常繼續往下執行</w:t>
      </w:r>
    </w:p>
    <w:p w:rsidR="00581860" w:rsidRDefault="00581860" w:rsidP="00F46873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讀取契約資料：</w:t>
      </w:r>
    </w:p>
    <w:p w:rsidR="00581860" w:rsidRPr="00581860" w:rsidRDefault="00581860" w:rsidP="0058186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del w:id="165" w:author="劉文明" w:date="2016-10-14T13:27:00Z">
        <w:r w:rsidDel="00E9698B">
          <w:rPr>
            <w:rFonts w:eastAsia="細明體" w:hint="eastAsia"/>
            <w:kern w:val="2"/>
            <w:szCs w:val="24"/>
            <w:lang w:eastAsia="zh-TW"/>
          </w:rPr>
          <w:delText>A.</w:delText>
        </w:r>
        <w:r w:rsidRPr="00E2438E" w:rsidDel="00E9698B">
          <w:rPr>
            <w:rFonts w:eastAsia="細明體" w:hint="eastAsia"/>
            <w:kern w:val="2"/>
            <w:szCs w:val="24"/>
            <w:lang w:eastAsia="zh-TW"/>
          </w:rPr>
          <w:delText>主附約別</w:delText>
        </w:r>
      </w:del>
      <w:ins w:id="166" w:author="劉文明" w:date="2016-10-14T13:27:00Z">
        <w:r w:rsidR="00E9698B">
          <w:rPr>
            <w:rFonts w:eastAsia="細明體" w:hint="eastAsia"/>
            <w:kern w:val="2"/>
            <w:szCs w:val="24"/>
            <w:lang w:eastAsia="zh-TW"/>
          </w:rPr>
          <w:t>AGA001.</w:t>
        </w:r>
        <w:r w:rsidR="00E9698B">
          <w:rPr>
            <w:rFonts w:eastAsia="細明體" w:hint="eastAsia"/>
            <w:kern w:val="2"/>
            <w:szCs w:val="24"/>
            <w:lang w:eastAsia="zh-TW"/>
          </w:rPr>
          <w:t>商品分類</w:t>
        </w:r>
      </w:ins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rPr>
            <w:rFonts w:eastAsia="細明體" w:hint="eastAsia"/>
            <w:kern w:val="2"/>
            <w:szCs w:val="24"/>
            <w:lang w:eastAsia="zh-TW"/>
          </w:rPr>
          <w:t>1</w:t>
        </w:r>
        <w:r>
          <w:rPr>
            <w:rFonts w:eastAsia="細明體"/>
            <w:kern w:val="2"/>
            <w:szCs w:val="24"/>
            <w:lang w:eastAsia="zh-TW"/>
          </w:rPr>
          <w:t>’</w:t>
        </w:r>
      </w:smartTag>
      <w:r>
        <w:rPr>
          <w:rFonts w:eastAsia="細明體" w:hint="eastAsia"/>
          <w:kern w:val="2"/>
          <w:szCs w:val="24"/>
          <w:lang w:eastAsia="zh-TW"/>
        </w:rPr>
        <w:t xml:space="preserve"> (</w:t>
      </w:r>
      <w:r>
        <w:rPr>
          <w:rFonts w:eastAsia="細明體" w:hint="eastAsia"/>
          <w:kern w:val="2"/>
          <w:szCs w:val="24"/>
          <w:lang w:eastAsia="zh-TW"/>
        </w:rPr>
        <w:t>主約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7D7DE3" w:rsidRPr="00F46873" w:rsidRDefault="007D7DE3" w:rsidP="007D7DE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DBAB.DTAB0001</w:t>
      </w:r>
    </w:p>
    <w:p w:rsidR="007D7DE3" w:rsidRDefault="007D7DE3" w:rsidP="007D7DE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7D7DE3" w:rsidRDefault="007D7DE3" w:rsidP="007D7DE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>=</w:t>
      </w:r>
      <w:r w:rsidRPr="00F46873">
        <w:rPr>
          <w:rFonts w:hint="eastAsia"/>
          <w:kern w:val="2"/>
          <w:szCs w:val="24"/>
          <w:lang w:eastAsia="zh-TW"/>
        </w:rPr>
        <w:t>A.</w:t>
      </w:r>
      <w:r w:rsidRPr="00F46873">
        <w:rPr>
          <w:rFonts w:hint="eastAsia"/>
          <w:kern w:val="2"/>
          <w:szCs w:val="24"/>
          <w:lang w:eastAsia="zh-TW"/>
        </w:rPr>
        <w:t>保單號碼</w:t>
      </w:r>
    </w:p>
    <w:p w:rsidR="00581860" w:rsidRPr="00581860" w:rsidRDefault="007D7DE3" w:rsidP="007D7DE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商品代號</w:t>
      </w:r>
      <w:r>
        <w:rPr>
          <w:rFonts w:hint="eastAsia"/>
          <w:kern w:val="2"/>
          <w:szCs w:val="24"/>
          <w:lang w:eastAsia="zh-TW"/>
        </w:rPr>
        <w:t>=</w:t>
      </w:r>
      <w:r w:rsidRPr="00F46873">
        <w:rPr>
          <w:rFonts w:hint="eastAsia"/>
          <w:kern w:val="2"/>
          <w:szCs w:val="24"/>
          <w:lang w:eastAsia="zh-TW"/>
        </w:rPr>
        <w:t>A.</w:t>
      </w:r>
      <w:r w:rsidRPr="00F46873">
        <w:rPr>
          <w:rFonts w:hint="eastAsia"/>
          <w:kern w:val="2"/>
          <w:szCs w:val="24"/>
          <w:lang w:eastAsia="zh-TW"/>
        </w:rPr>
        <w:t>商品代號</w:t>
      </w:r>
    </w:p>
    <w:p w:rsidR="00581860" w:rsidRPr="00C14DC9" w:rsidRDefault="00581860" w:rsidP="0058186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</w:t>
      </w:r>
    </w:p>
    <w:p w:rsidR="00C14DC9" w:rsidRPr="00F46873" w:rsidRDefault="00C14DC9" w:rsidP="00C14DC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DBAB.DTAB0002</w:t>
      </w:r>
    </w:p>
    <w:p w:rsidR="00C14DC9" w:rsidRDefault="00C14DC9" w:rsidP="00C14DC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C14DC9" w:rsidRDefault="00C14DC9" w:rsidP="00C14DC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>=</w:t>
      </w:r>
      <w:r w:rsidRPr="00F46873">
        <w:rPr>
          <w:rFonts w:hint="eastAsia"/>
          <w:kern w:val="2"/>
          <w:szCs w:val="24"/>
          <w:lang w:eastAsia="zh-TW"/>
        </w:rPr>
        <w:t>A.</w:t>
      </w:r>
      <w:r w:rsidRPr="00F46873">
        <w:rPr>
          <w:rFonts w:hint="eastAsia"/>
          <w:kern w:val="2"/>
          <w:szCs w:val="24"/>
          <w:lang w:eastAsia="zh-TW"/>
        </w:rPr>
        <w:t>保單號碼</w:t>
      </w:r>
    </w:p>
    <w:p w:rsidR="00C14DC9" w:rsidRDefault="00C14DC9" w:rsidP="00C14DC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商品代號</w:t>
      </w:r>
      <w:r>
        <w:rPr>
          <w:rFonts w:hint="eastAsia"/>
          <w:kern w:val="2"/>
          <w:szCs w:val="24"/>
          <w:lang w:eastAsia="zh-TW"/>
        </w:rPr>
        <w:t>=</w:t>
      </w:r>
      <w:r w:rsidRPr="00F46873">
        <w:rPr>
          <w:rFonts w:hint="eastAsia"/>
          <w:kern w:val="2"/>
          <w:szCs w:val="24"/>
          <w:lang w:eastAsia="zh-TW"/>
        </w:rPr>
        <w:t>A.</w:t>
      </w:r>
      <w:r w:rsidRPr="00F46873">
        <w:rPr>
          <w:rFonts w:hint="eastAsia"/>
          <w:kern w:val="2"/>
          <w:szCs w:val="24"/>
          <w:lang w:eastAsia="zh-TW"/>
        </w:rPr>
        <w:t>商品代號</w:t>
      </w:r>
    </w:p>
    <w:p w:rsidR="00C14DC9" w:rsidRPr="00581860" w:rsidRDefault="00C14DC9" w:rsidP="0058186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ID=</w:t>
      </w:r>
      <w:r w:rsidRPr="00F46873">
        <w:rPr>
          <w:rFonts w:hint="eastAsia"/>
          <w:kern w:val="2"/>
          <w:szCs w:val="24"/>
          <w:lang w:eastAsia="zh-TW"/>
        </w:rPr>
        <w:t>A.</w:t>
      </w:r>
      <w:r w:rsidRPr="00F46873">
        <w:rPr>
          <w:rFonts w:hint="eastAsia"/>
          <w:kern w:val="2"/>
          <w:szCs w:val="24"/>
          <w:lang w:eastAsia="zh-TW"/>
        </w:rPr>
        <w:t>事故人</w:t>
      </w:r>
    </w:p>
    <w:p w:rsidR="00E2438E" w:rsidRPr="00F46873" w:rsidRDefault="00E2438E" w:rsidP="00F46873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shd w:val="pct15" w:color="auto" w:fill="FFFFFF"/>
          <w:lang w:eastAsia="zh-TW"/>
        </w:rPr>
        <w:t>逐筆讀取重大疾病理賠資料</w:t>
      </w:r>
      <w:r w:rsidRPr="00F46873">
        <w:rPr>
          <w:rFonts w:hint="eastAsia"/>
          <w:kern w:val="2"/>
          <w:szCs w:val="24"/>
          <w:shd w:val="pct15" w:color="auto" w:fill="FFFFFF"/>
          <w:lang w:eastAsia="zh-TW"/>
        </w:rPr>
        <w:t xml:space="preserve"> </w:t>
      </w:r>
      <w:r w:rsidR="00182752">
        <w:rPr>
          <w:rFonts w:hint="eastAsia"/>
          <w:kern w:val="2"/>
          <w:szCs w:val="24"/>
          <w:shd w:val="pct15" w:color="auto" w:fill="FFFFFF"/>
          <w:lang w:eastAsia="zh-TW"/>
        </w:rPr>
        <w:t>(</w:t>
      </w:r>
      <w:r w:rsidRPr="00F46873">
        <w:rPr>
          <w:rFonts w:hint="eastAsia"/>
          <w:b/>
          <w:kern w:val="2"/>
          <w:szCs w:val="24"/>
          <w:shd w:val="pct15" w:color="auto" w:fill="FFFFFF"/>
          <w:lang w:eastAsia="zh-TW"/>
        </w:rPr>
        <w:t>??</w:t>
      </w:r>
      <w:r w:rsidRPr="00F46873">
        <w:rPr>
          <w:rFonts w:hint="eastAsia"/>
          <w:b/>
          <w:kern w:val="2"/>
          <w:szCs w:val="24"/>
          <w:shd w:val="pct15" w:color="auto" w:fill="FFFFFF"/>
          <w:lang w:eastAsia="zh-TW"/>
        </w:rPr>
        <w:t>哪些情況下可以更新效力</w:t>
      </w:r>
      <w:r w:rsidR="00182752">
        <w:rPr>
          <w:rFonts w:hint="eastAsia"/>
          <w:b/>
          <w:kern w:val="2"/>
          <w:szCs w:val="24"/>
          <w:shd w:val="pct15" w:color="auto" w:fill="FFFFFF"/>
          <w:lang w:eastAsia="zh-TW"/>
        </w:rPr>
        <w:t>)</w:t>
      </w:r>
    </w:p>
    <w:p w:rsidR="00D87F81" w:rsidRPr="00D87F81" w:rsidRDefault="00B76F1D" w:rsidP="00D87F8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同一</w:t>
      </w:r>
      <w:del w:id="167" w:author="劉文明" w:date="2016-10-14T13:11:00Z">
        <w:r w:rsidDel="00457ED9">
          <w:rPr>
            <w:rFonts w:eastAsia="細明體" w:hint="eastAsia"/>
            <w:kern w:val="2"/>
            <w:szCs w:val="24"/>
            <w:lang w:eastAsia="zh-TW"/>
          </w:rPr>
          <w:delText>A.</w:delText>
        </w:r>
        <w:r w:rsidRPr="00E2438E" w:rsidDel="00457ED9">
          <w:rPr>
            <w:rFonts w:eastAsia="細明體" w:hint="eastAsia"/>
            <w:kern w:val="2"/>
            <w:szCs w:val="24"/>
            <w:lang w:eastAsia="zh-TW"/>
          </w:rPr>
          <w:delText>主附約別</w:delText>
        </w:r>
        <w:r w:rsidDel="00457ED9">
          <w:rPr>
            <w:rFonts w:eastAsia="細明體" w:hint="eastAsia"/>
            <w:kern w:val="2"/>
            <w:szCs w:val="24"/>
            <w:lang w:eastAsia="zh-TW"/>
          </w:rPr>
          <w:delText>+</w:delText>
        </w:r>
      </w:del>
      <w:r w:rsidRPr="00F46873">
        <w:rPr>
          <w:rFonts w:hint="eastAsia"/>
          <w:kern w:val="2"/>
          <w:szCs w:val="24"/>
          <w:lang w:eastAsia="zh-TW"/>
        </w:rPr>
        <w:t>A.</w:t>
      </w:r>
      <w:r w:rsidRPr="00F46873">
        <w:rPr>
          <w:rFonts w:hint="eastAsia"/>
          <w:kern w:val="2"/>
          <w:szCs w:val="24"/>
          <w:lang w:eastAsia="zh-TW"/>
        </w:rPr>
        <w:t>保單號碼</w:t>
      </w:r>
      <w:ins w:id="168" w:author="劉文明" w:date="2016-10-14T13:12:00Z">
        <w:r w:rsidR="00457ED9">
          <w:rPr>
            <w:rFonts w:hint="eastAsia"/>
            <w:kern w:val="2"/>
            <w:szCs w:val="24"/>
            <w:lang w:eastAsia="zh-TW"/>
          </w:rPr>
          <w:t>+A.</w:t>
        </w:r>
        <w:r w:rsidR="00457ED9">
          <w:rPr>
            <w:rFonts w:hint="eastAsia"/>
            <w:kern w:val="2"/>
            <w:szCs w:val="24"/>
            <w:lang w:eastAsia="zh-TW"/>
          </w:rPr>
          <w:t>事故人</w:t>
        </w:r>
        <w:r w:rsidR="00457ED9">
          <w:rPr>
            <w:rFonts w:hint="eastAsia"/>
            <w:kern w:val="2"/>
            <w:szCs w:val="24"/>
            <w:lang w:eastAsia="zh-TW"/>
          </w:rPr>
          <w:t>ID</w:t>
        </w:r>
        <w:r w:rsidR="00457ED9" w:rsidRPr="00F46873">
          <w:rPr>
            <w:rFonts w:hint="eastAsia"/>
            <w:kern w:val="2"/>
            <w:szCs w:val="24"/>
            <w:lang w:eastAsia="zh-TW"/>
          </w:rPr>
          <w:t xml:space="preserve"> </w:t>
        </w:r>
      </w:ins>
      <w:r w:rsidRPr="00F46873">
        <w:rPr>
          <w:rFonts w:hint="eastAsia"/>
          <w:kern w:val="2"/>
          <w:szCs w:val="24"/>
          <w:lang w:eastAsia="zh-TW"/>
        </w:rPr>
        <w:t>+ A.</w:t>
      </w:r>
      <w:r w:rsidRPr="00F46873">
        <w:rPr>
          <w:rFonts w:hint="eastAsia"/>
          <w:kern w:val="2"/>
          <w:szCs w:val="24"/>
          <w:lang w:eastAsia="zh-TW"/>
        </w:rPr>
        <w:t>商品代號</w:t>
      </w:r>
      <w:del w:id="169" w:author="劉文明" w:date="2016-10-14T13:11:00Z">
        <w:r w:rsidDel="00457ED9">
          <w:rPr>
            <w:rFonts w:hint="eastAsia"/>
            <w:kern w:val="2"/>
            <w:szCs w:val="24"/>
            <w:lang w:eastAsia="zh-TW"/>
          </w:rPr>
          <w:delText>+A.</w:delText>
        </w:r>
        <w:r w:rsidDel="00457ED9">
          <w:rPr>
            <w:rFonts w:hint="eastAsia"/>
            <w:kern w:val="2"/>
            <w:szCs w:val="24"/>
            <w:lang w:eastAsia="zh-TW"/>
          </w:rPr>
          <w:delText>事故人</w:delText>
        </w:r>
        <w:r w:rsidDel="00457ED9">
          <w:rPr>
            <w:rFonts w:hint="eastAsia"/>
            <w:kern w:val="2"/>
            <w:szCs w:val="24"/>
            <w:lang w:eastAsia="zh-TW"/>
          </w:rPr>
          <w:delText>ID</w:delText>
        </w:r>
      </w:del>
      <w:r>
        <w:rPr>
          <w:rFonts w:hint="eastAsia"/>
          <w:kern w:val="2"/>
          <w:szCs w:val="24"/>
          <w:lang w:eastAsia="zh-TW"/>
        </w:rPr>
        <w:t>為一組</w:t>
      </w:r>
    </w:p>
    <w:p w:rsidR="00B76F1D" w:rsidRPr="00FA0320" w:rsidRDefault="00B76F1D" w:rsidP="00F4687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效力檢核：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取同組的第一筆</w:t>
      </w:r>
      <w:r>
        <w:rPr>
          <w:rFonts w:hint="eastAsia"/>
          <w:kern w:val="2"/>
          <w:szCs w:val="24"/>
          <w:lang w:eastAsia="zh-TW"/>
        </w:rPr>
        <w:t>)</w:t>
      </w:r>
    </w:p>
    <w:p w:rsidR="00FA0320" w:rsidRDefault="00FA0320" w:rsidP="00FA032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 A</w:t>
      </w:r>
      <w:ins w:id="170" w:author="劉文明" w:date="2016-10-14T13:24:00Z">
        <w:r w:rsidR="00E9698B">
          <w:rPr>
            <w:rFonts w:eastAsia="細明體" w:hint="eastAsia"/>
            <w:kern w:val="2"/>
            <w:szCs w:val="24"/>
            <w:lang w:eastAsia="zh-TW"/>
          </w:rPr>
          <w:t>GA</w:t>
        </w:r>
        <w:r w:rsidR="00E9698B">
          <w:rPr>
            <w:rFonts w:eastAsia="細明體"/>
            <w:kern w:val="2"/>
            <w:szCs w:val="24"/>
            <w:lang w:eastAsia="zh-TW"/>
          </w:rPr>
          <w:t>001</w:t>
        </w:r>
      </w:ins>
      <w:r>
        <w:rPr>
          <w:rFonts w:eastAsia="細明體" w:hint="eastAsia"/>
          <w:kern w:val="2"/>
          <w:szCs w:val="24"/>
          <w:lang w:eastAsia="zh-TW"/>
        </w:rPr>
        <w:t>.</w:t>
      </w:r>
      <w:del w:id="171" w:author="劉文明" w:date="2016-10-14T13:24:00Z">
        <w:r w:rsidRPr="00E2438E" w:rsidDel="00E9698B">
          <w:rPr>
            <w:rFonts w:eastAsia="細明體" w:hint="eastAsia"/>
            <w:kern w:val="2"/>
            <w:szCs w:val="24"/>
            <w:lang w:eastAsia="zh-TW"/>
          </w:rPr>
          <w:delText>主附約別</w:delText>
        </w:r>
      </w:del>
      <w:ins w:id="172" w:author="劉文明" w:date="2016-10-14T13:24:00Z">
        <w:r w:rsidR="00E9698B">
          <w:rPr>
            <w:rFonts w:eastAsia="細明體" w:hint="eastAsia"/>
            <w:kern w:val="2"/>
            <w:szCs w:val="24"/>
            <w:lang w:eastAsia="zh-TW"/>
          </w:rPr>
          <w:t>商品分類</w:t>
        </w:r>
      </w:ins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rPr>
            <w:rFonts w:eastAsia="細明體" w:hint="eastAsia"/>
            <w:kern w:val="2"/>
            <w:szCs w:val="24"/>
            <w:lang w:eastAsia="zh-TW"/>
          </w:rPr>
          <w:t>1</w:t>
        </w:r>
        <w:r>
          <w:rPr>
            <w:rFonts w:eastAsia="細明體"/>
            <w:kern w:val="2"/>
            <w:szCs w:val="24"/>
            <w:lang w:eastAsia="zh-TW"/>
          </w:rPr>
          <w:t>’</w:t>
        </w:r>
      </w:smartTag>
      <w:r>
        <w:rPr>
          <w:rFonts w:eastAsia="細明體" w:hint="eastAsia"/>
          <w:kern w:val="2"/>
          <w:szCs w:val="24"/>
          <w:lang w:eastAsia="zh-TW"/>
        </w:rPr>
        <w:t xml:space="preserve"> (</w:t>
      </w:r>
      <w:r>
        <w:rPr>
          <w:rFonts w:eastAsia="細明體" w:hint="eastAsia"/>
          <w:kern w:val="2"/>
          <w:szCs w:val="24"/>
          <w:lang w:eastAsia="zh-TW"/>
        </w:rPr>
        <w:t>主約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FA0320" w:rsidRDefault="00FA0320" w:rsidP="00FA032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 DTAB0001.</w:t>
      </w:r>
      <w:r>
        <w:rPr>
          <w:rFonts w:eastAsia="細明體" w:hint="eastAsia"/>
          <w:kern w:val="2"/>
          <w:szCs w:val="24"/>
          <w:lang w:eastAsia="zh-TW"/>
        </w:rPr>
        <w:t>契約效力</w:t>
      </w:r>
      <w:r>
        <w:rPr>
          <w:rFonts w:eastAsia="細明體" w:hint="eastAsia"/>
          <w:kern w:val="2"/>
          <w:szCs w:val="24"/>
          <w:lang w:eastAsia="zh-TW"/>
        </w:rPr>
        <w:t xml:space="preserve"> IN (</w:t>
      </w:r>
      <w:r>
        <w:rPr>
          <w:rFonts w:eastAsia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’"/>
        </w:smartTagPr>
        <w:r>
          <w:rPr>
            <w:rFonts w:eastAsia="細明體" w:hint="eastAsia"/>
            <w:kern w:val="2"/>
            <w:szCs w:val="24"/>
            <w:lang w:eastAsia="zh-TW"/>
          </w:rPr>
          <w:t>14</w:t>
        </w:r>
        <w:r>
          <w:rPr>
            <w:rFonts w:eastAsia="細明體"/>
            <w:kern w:val="2"/>
            <w:szCs w:val="24"/>
            <w:lang w:eastAsia="zh-TW"/>
          </w:rPr>
          <w:t>’</w:t>
        </w:r>
      </w:smartTag>
      <w:r>
        <w:rPr>
          <w:rFonts w:eastAsia="細明體" w:hint="eastAsia"/>
          <w:kern w:val="2"/>
          <w:szCs w:val="24"/>
          <w:lang w:eastAsia="zh-TW"/>
        </w:rPr>
        <w:t>,</w:t>
      </w:r>
      <w:r>
        <w:rPr>
          <w:rFonts w:eastAsia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>
          <w:rPr>
            <w:rFonts w:eastAsia="細明體" w:hint="eastAsia"/>
            <w:kern w:val="2"/>
            <w:szCs w:val="24"/>
            <w:lang w:eastAsia="zh-TW"/>
          </w:rPr>
          <w:t>04</w:t>
        </w:r>
        <w:r>
          <w:rPr>
            <w:rFonts w:eastAsia="細明體"/>
            <w:kern w:val="2"/>
            <w:szCs w:val="24"/>
            <w:lang w:eastAsia="zh-TW"/>
          </w:rPr>
          <w:t>’</w:t>
        </w:r>
      </w:smartTag>
      <w:r>
        <w:rPr>
          <w:rFonts w:eastAsia="細明體" w:hint="eastAsia"/>
          <w:kern w:val="2"/>
          <w:szCs w:val="24"/>
          <w:lang w:eastAsia="zh-TW"/>
        </w:rPr>
        <w:t>,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30</w:t>
      </w:r>
      <w:r>
        <w:rPr>
          <w:rFonts w:eastAsia="細明體"/>
          <w:kern w:val="2"/>
          <w:szCs w:val="24"/>
          <w:lang w:eastAsia="zh-TW"/>
        </w:rPr>
        <w:t>’</w:t>
      </w:r>
      <w:ins w:id="173" w:author="FIS" w:date="2012-11-19T08:49:00Z">
        <w:r w:rsidR="00BA5498">
          <w:rPr>
            <w:rFonts w:eastAsia="細明體" w:hint="eastAsia"/>
            <w:kern w:val="2"/>
            <w:szCs w:val="24"/>
            <w:lang w:eastAsia="zh-TW"/>
          </w:rPr>
          <w:t>,</w:t>
        </w:r>
        <w:r w:rsidR="00BA5498">
          <w:rPr>
            <w:rFonts w:eastAsia="細明體"/>
            <w:kern w:val="2"/>
            <w:szCs w:val="24"/>
            <w:lang w:eastAsia="zh-TW"/>
          </w:rPr>
          <w:t>’</w:t>
        </w:r>
        <w:r w:rsidR="00BA5498">
          <w:rPr>
            <w:rFonts w:eastAsia="細明體" w:hint="eastAsia"/>
            <w:kern w:val="2"/>
            <w:szCs w:val="24"/>
            <w:lang w:eastAsia="zh-TW"/>
          </w:rPr>
          <w:t>38</w:t>
        </w:r>
        <w:r w:rsidR="00BA5498">
          <w:rPr>
            <w:rFonts w:eastAsia="細明體"/>
            <w:kern w:val="2"/>
            <w:szCs w:val="24"/>
            <w:lang w:eastAsia="zh-TW"/>
          </w:rPr>
          <w:t>’</w:t>
        </w:r>
        <w:r w:rsidR="00BA5498">
          <w:rPr>
            <w:rFonts w:eastAsia="細明體" w:hint="eastAsia"/>
            <w:kern w:val="2"/>
            <w:szCs w:val="24"/>
            <w:lang w:eastAsia="zh-TW"/>
          </w:rPr>
          <w:t>,</w:t>
        </w:r>
        <w:r w:rsidR="00BA5498">
          <w:rPr>
            <w:rFonts w:eastAsia="細明體"/>
            <w:kern w:val="2"/>
            <w:szCs w:val="24"/>
            <w:lang w:eastAsia="zh-TW"/>
          </w:rPr>
          <w:t>’</w:t>
        </w:r>
        <w:r w:rsidR="00BA5498">
          <w:rPr>
            <w:rFonts w:eastAsia="細明體" w:hint="eastAsia"/>
            <w:kern w:val="2"/>
            <w:szCs w:val="24"/>
            <w:lang w:eastAsia="zh-TW"/>
          </w:rPr>
          <w:t>35</w:t>
        </w:r>
        <w:r w:rsidR="00BA5498">
          <w:rPr>
            <w:rFonts w:eastAsia="細明體"/>
            <w:kern w:val="2"/>
            <w:szCs w:val="24"/>
            <w:lang w:eastAsia="zh-TW"/>
          </w:rPr>
          <w:t>’</w:t>
        </w:r>
      </w:ins>
      <w:r>
        <w:rPr>
          <w:rFonts w:eastAsia="細明體" w:hint="eastAsia"/>
          <w:kern w:val="2"/>
          <w:szCs w:val="24"/>
          <w:lang w:eastAsia="zh-TW"/>
        </w:rPr>
        <w:t>) OR DTAB0001.</w:t>
      </w:r>
      <w:r>
        <w:rPr>
          <w:rFonts w:eastAsia="細明體" w:hint="eastAsia"/>
          <w:kern w:val="2"/>
          <w:szCs w:val="24"/>
          <w:lang w:eastAsia="zh-TW"/>
        </w:rPr>
        <w:t>契約效力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>第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>
          <w:rPr>
            <w:rFonts w:eastAsia="細明體" w:hint="eastAsia"/>
            <w:kern w:val="2"/>
            <w:szCs w:val="24"/>
            <w:lang w:eastAsia="zh-TW"/>
          </w:rPr>
          <w:t>一碼</w:t>
        </w:r>
      </w:smartTag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>
          <w:rPr>
            <w:rFonts w:eastAsia="細明體" w:hint="eastAsia"/>
            <w:kern w:val="2"/>
            <w:szCs w:val="24"/>
            <w:lang w:eastAsia="zh-TW"/>
          </w:rPr>
          <w:t>4</w:t>
        </w:r>
        <w:r>
          <w:rPr>
            <w:rFonts w:eastAsia="細明體"/>
            <w:kern w:val="2"/>
            <w:szCs w:val="24"/>
            <w:lang w:eastAsia="zh-TW"/>
          </w:rPr>
          <w:t>’</w:t>
        </w:r>
      </w:smartTag>
    </w:p>
    <w:p w:rsidR="00FA0320" w:rsidRDefault="00FA0320" w:rsidP="00FA032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不更新件數</w:t>
      </w:r>
      <w:r>
        <w:rPr>
          <w:rFonts w:eastAsia="細明體" w:hint="eastAsia"/>
          <w:kern w:val="2"/>
          <w:szCs w:val="24"/>
          <w:lang w:eastAsia="zh-TW"/>
        </w:rPr>
        <w:t>_</w:t>
      </w:r>
      <w:r w:rsidR="005778C7">
        <w:rPr>
          <w:rFonts w:eastAsia="細明體" w:hint="eastAsia"/>
          <w:kern w:val="2"/>
          <w:szCs w:val="24"/>
          <w:lang w:eastAsia="zh-TW"/>
        </w:rPr>
        <w:t>C</w:t>
      </w:r>
      <w:r>
        <w:rPr>
          <w:rFonts w:eastAsia="細明體" w:hint="eastAsia"/>
          <w:kern w:val="2"/>
          <w:szCs w:val="24"/>
          <w:lang w:eastAsia="zh-TW"/>
        </w:rPr>
        <w:t xml:space="preserve"> =</w:t>
      </w:r>
      <w:r>
        <w:rPr>
          <w:rFonts w:eastAsia="細明體" w:hint="eastAsia"/>
          <w:kern w:val="2"/>
          <w:szCs w:val="24"/>
          <w:lang w:eastAsia="zh-TW"/>
        </w:rPr>
        <w:t>不更新件數</w:t>
      </w:r>
      <w:r>
        <w:rPr>
          <w:rFonts w:eastAsia="細明體" w:hint="eastAsia"/>
          <w:kern w:val="2"/>
          <w:szCs w:val="24"/>
          <w:lang w:eastAsia="zh-TW"/>
        </w:rPr>
        <w:t>_</w:t>
      </w:r>
      <w:r w:rsidR="005778C7">
        <w:rPr>
          <w:rFonts w:eastAsia="細明體" w:hint="eastAsia"/>
          <w:kern w:val="2"/>
          <w:szCs w:val="24"/>
          <w:lang w:eastAsia="zh-TW"/>
        </w:rPr>
        <w:t>C</w:t>
      </w:r>
      <w:r>
        <w:rPr>
          <w:rFonts w:eastAsia="細明體" w:hint="eastAsia"/>
          <w:kern w:val="2"/>
          <w:szCs w:val="24"/>
          <w:lang w:eastAsia="zh-TW"/>
        </w:rPr>
        <w:t>+1</w:t>
      </w:r>
    </w:p>
    <w:p w:rsidR="00FA0320" w:rsidRPr="006959F9" w:rsidRDefault="005602DC" w:rsidP="00FA032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讀取下一組</w:t>
      </w:r>
    </w:p>
    <w:p w:rsidR="00FA0320" w:rsidRDefault="00FA0320" w:rsidP="00FA032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ELSE IF </w:t>
      </w:r>
      <w:del w:id="174" w:author="劉文明" w:date="2016-10-14T13:27:00Z">
        <w:r w:rsidDel="00E9698B">
          <w:rPr>
            <w:rFonts w:eastAsia="細明體" w:hint="eastAsia"/>
            <w:kern w:val="2"/>
            <w:szCs w:val="24"/>
            <w:lang w:eastAsia="zh-TW"/>
          </w:rPr>
          <w:delText>A.</w:delText>
        </w:r>
        <w:r w:rsidRPr="00E2438E" w:rsidDel="00E9698B">
          <w:rPr>
            <w:rFonts w:eastAsia="細明體" w:hint="eastAsia"/>
            <w:kern w:val="2"/>
            <w:szCs w:val="24"/>
            <w:lang w:eastAsia="zh-TW"/>
          </w:rPr>
          <w:delText>主附約別</w:delText>
        </w:r>
      </w:del>
      <w:ins w:id="175" w:author="劉文明" w:date="2016-10-14T13:27:00Z">
        <w:r w:rsidR="00E9698B">
          <w:rPr>
            <w:rFonts w:eastAsia="細明體" w:hint="eastAsia"/>
            <w:kern w:val="2"/>
            <w:szCs w:val="24"/>
            <w:lang w:eastAsia="zh-TW"/>
          </w:rPr>
          <w:t>AGA001.</w:t>
        </w:r>
        <w:r w:rsidR="00E9698B">
          <w:rPr>
            <w:rFonts w:eastAsia="細明體" w:hint="eastAsia"/>
            <w:kern w:val="2"/>
            <w:szCs w:val="24"/>
            <w:lang w:eastAsia="zh-TW"/>
          </w:rPr>
          <w:t>商品分類</w:t>
        </w:r>
      </w:ins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>
          <w:rPr>
            <w:rFonts w:eastAsia="細明體" w:hint="eastAsia"/>
            <w:kern w:val="2"/>
            <w:szCs w:val="24"/>
            <w:lang w:eastAsia="zh-TW"/>
          </w:rPr>
          <w:t>2</w:t>
        </w:r>
        <w:r>
          <w:rPr>
            <w:rFonts w:eastAsia="細明體"/>
            <w:kern w:val="2"/>
            <w:szCs w:val="24"/>
            <w:lang w:eastAsia="zh-TW"/>
          </w:rPr>
          <w:t>’</w:t>
        </w:r>
      </w:smartTag>
      <w:r>
        <w:rPr>
          <w:rFonts w:eastAsia="細明體" w:hint="eastAsia"/>
          <w:kern w:val="2"/>
          <w:szCs w:val="24"/>
          <w:lang w:eastAsia="zh-TW"/>
        </w:rPr>
        <w:t xml:space="preserve"> (</w:t>
      </w:r>
      <w:r>
        <w:rPr>
          <w:rFonts w:eastAsia="細明體" w:hint="eastAsia"/>
          <w:kern w:val="2"/>
          <w:szCs w:val="24"/>
          <w:lang w:eastAsia="zh-TW"/>
        </w:rPr>
        <w:t>附約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FA0320" w:rsidRDefault="00FA0320" w:rsidP="00FA032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 E.</w:t>
      </w:r>
      <w:r>
        <w:rPr>
          <w:rFonts w:eastAsia="細明體" w:hint="eastAsia"/>
          <w:kern w:val="2"/>
          <w:szCs w:val="24"/>
          <w:lang w:eastAsia="zh-TW"/>
        </w:rPr>
        <w:t>保單號碼</w:t>
      </w:r>
      <w:r>
        <w:rPr>
          <w:rFonts w:eastAsia="細明體" w:hint="eastAsia"/>
          <w:kern w:val="2"/>
          <w:szCs w:val="24"/>
          <w:lang w:eastAsia="zh-TW"/>
        </w:rPr>
        <w:t xml:space="preserve"> = NULL (</w:t>
      </w:r>
      <w:r>
        <w:rPr>
          <w:rFonts w:eastAsia="細明體" w:hint="eastAsia"/>
          <w:kern w:val="2"/>
          <w:szCs w:val="24"/>
          <w:lang w:eastAsia="zh-TW"/>
        </w:rPr>
        <w:t>沒有</w:t>
      </w:r>
      <w:r>
        <w:rPr>
          <w:rFonts w:eastAsia="細明體" w:hint="eastAsia"/>
          <w:kern w:val="2"/>
          <w:szCs w:val="24"/>
          <w:lang w:eastAsia="zh-TW"/>
        </w:rPr>
        <w:t>JOIN</w:t>
      </w:r>
      <w:r>
        <w:rPr>
          <w:rFonts w:eastAsia="細明體" w:hint="eastAsia"/>
          <w:kern w:val="2"/>
          <w:szCs w:val="24"/>
          <w:lang w:eastAsia="zh-TW"/>
        </w:rPr>
        <w:t>到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FA0320" w:rsidRDefault="00FA0320" w:rsidP="00FA032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O_</w:t>
      </w:r>
      <w:r>
        <w:rPr>
          <w:rFonts w:eastAsia="細明體" w:hint="eastAsia"/>
          <w:kern w:val="2"/>
          <w:szCs w:val="24"/>
          <w:lang w:eastAsia="zh-TW"/>
        </w:rPr>
        <w:t>錯誤訊息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r w:rsidR="005778C7">
        <w:rPr>
          <w:rFonts w:eastAsia="細明體" w:hint="eastAsia"/>
          <w:kern w:val="2"/>
          <w:szCs w:val="24"/>
          <w:lang w:eastAsia="zh-TW"/>
        </w:rPr>
        <w:t>重大疾病</w:t>
      </w:r>
      <w:r>
        <w:rPr>
          <w:rFonts w:eastAsia="細明體" w:hint="eastAsia"/>
          <w:kern w:val="2"/>
          <w:szCs w:val="24"/>
          <w:lang w:eastAsia="zh-TW"/>
        </w:rPr>
        <w:t>附約查無資料</w:t>
      </w:r>
      <w:r>
        <w:rPr>
          <w:rFonts w:eastAsia="細明體"/>
          <w:kern w:val="2"/>
          <w:szCs w:val="24"/>
          <w:lang w:eastAsia="zh-TW"/>
        </w:rPr>
        <w:t>’</w:t>
      </w:r>
    </w:p>
    <w:p w:rsidR="00FA0320" w:rsidRDefault="00FA0320" w:rsidP="00FA032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錯誤件數</w:t>
      </w:r>
      <w:r>
        <w:rPr>
          <w:rFonts w:eastAsia="細明體" w:hint="eastAsia"/>
          <w:kern w:val="2"/>
          <w:szCs w:val="24"/>
          <w:lang w:eastAsia="zh-TW"/>
        </w:rPr>
        <w:t>_</w:t>
      </w:r>
      <w:r w:rsidR="005778C7">
        <w:rPr>
          <w:rFonts w:eastAsia="細明體" w:hint="eastAsia"/>
          <w:kern w:val="2"/>
          <w:szCs w:val="24"/>
          <w:lang w:eastAsia="zh-TW"/>
        </w:rPr>
        <w:t>C</w:t>
      </w:r>
      <w:r>
        <w:rPr>
          <w:rFonts w:eastAsia="細明體" w:hint="eastAsia"/>
          <w:kern w:val="2"/>
          <w:szCs w:val="24"/>
          <w:lang w:eastAsia="zh-TW"/>
        </w:rPr>
        <w:t xml:space="preserve"> =</w:t>
      </w:r>
      <w:r>
        <w:rPr>
          <w:rFonts w:eastAsia="細明體" w:hint="eastAsia"/>
          <w:kern w:val="2"/>
          <w:szCs w:val="24"/>
          <w:lang w:eastAsia="zh-TW"/>
        </w:rPr>
        <w:t>錯誤件數</w:t>
      </w:r>
      <w:r>
        <w:rPr>
          <w:rFonts w:eastAsia="細明體" w:hint="eastAsia"/>
          <w:kern w:val="2"/>
          <w:szCs w:val="24"/>
          <w:lang w:eastAsia="zh-TW"/>
        </w:rPr>
        <w:t>_</w:t>
      </w:r>
      <w:r w:rsidR="005778C7">
        <w:rPr>
          <w:rFonts w:eastAsia="細明體" w:hint="eastAsia"/>
          <w:kern w:val="2"/>
          <w:szCs w:val="24"/>
          <w:lang w:eastAsia="zh-TW"/>
        </w:rPr>
        <w:t>C</w:t>
      </w:r>
      <w:r>
        <w:rPr>
          <w:rFonts w:eastAsia="細明體" w:hint="eastAsia"/>
          <w:kern w:val="2"/>
          <w:szCs w:val="24"/>
          <w:lang w:eastAsia="zh-TW"/>
        </w:rPr>
        <w:t xml:space="preserve"> +1</w:t>
      </w:r>
    </w:p>
    <w:p w:rsidR="00FA0320" w:rsidRDefault="007E286E" w:rsidP="00FA032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讀取下一組</w:t>
      </w:r>
    </w:p>
    <w:p w:rsidR="00FA0320" w:rsidRDefault="00FA0320" w:rsidP="00FA032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 DTAB0002.</w:t>
      </w:r>
      <w:r>
        <w:rPr>
          <w:rFonts w:eastAsia="細明體" w:hint="eastAsia"/>
          <w:kern w:val="2"/>
          <w:szCs w:val="24"/>
          <w:lang w:eastAsia="zh-TW"/>
        </w:rPr>
        <w:t>契約效力</w:t>
      </w:r>
      <w:r>
        <w:rPr>
          <w:rFonts w:eastAsia="細明體" w:hint="eastAsia"/>
          <w:kern w:val="2"/>
          <w:szCs w:val="24"/>
          <w:lang w:eastAsia="zh-TW"/>
        </w:rPr>
        <w:t xml:space="preserve"> IN (</w:t>
      </w:r>
      <w:r>
        <w:rPr>
          <w:rFonts w:eastAsia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’"/>
        </w:smartTagPr>
        <w:r>
          <w:rPr>
            <w:rFonts w:eastAsia="細明體" w:hint="eastAsia"/>
            <w:kern w:val="2"/>
            <w:szCs w:val="24"/>
            <w:lang w:eastAsia="zh-TW"/>
          </w:rPr>
          <w:t>14</w:t>
        </w:r>
        <w:r>
          <w:rPr>
            <w:rFonts w:eastAsia="細明體"/>
            <w:kern w:val="2"/>
            <w:szCs w:val="24"/>
            <w:lang w:eastAsia="zh-TW"/>
          </w:rPr>
          <w:t>’</w:t>
        </w:r>
      </w:smartTag>
      <w:r>
        <w:rPr>
          <w:rFonts w:eastAsia="細明體" w:hint="eastAsia"/>
          <w:kern w:val="2"/>
          <w:szCs w:val="24"/>
          <w:lang w:eastAsia="zh-TW"/>
        </w:rPr>
        <w:t>,</w:t>
      </w:r>
      <w:r>
        <w:rPr>
          <w:rFonts w:eastAsia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>
          <w:rPr>
            <w:rFonts w:eastAsia="細明體" w:hint="eastAsia"/>
            <w:kern w:val="2"/>
            <w:szCs w:val="24"/>
            <w:lang w:eastAsia="zh-TW"/>
          </w:rPr>
          <w:t>04</w:t>
        </w:r>
        <w:r>
          <w:rPr>
            <w:rFonts w:eastAsia="細明體"/>
            <w:kern w:val="2"/>
            <w:szCs w:val="24"/>
            <w:lang w:eastAsia="zh-TW"/>
          </w:rPr>
          <w:t>’</w:t>
        </w:r>
      </w:smartTag>
      <w:r>
        <w:rPr>
          <w:rFonts w:eastAsia="細明體" w:hint="eastAsia"/>
          <w:kern w:val="2"/>
          <w:szCs w:val="24"/>
          <w:lang w:eastAsia="zh-TW"/>
        </w:rPr>
        <w:t>,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30</w:t>
      </w:r>
      <w:r>
        <w:rPr>
          <w:rFonts w:eastAsia="細明體"/>
          <w:kern w:val="2"/>
          <w:szCs w:val="24"/>
          <w:lang w:eastAsia="zh-TW"/>
        </w:rPr>
        <w:t>’</w:t>
      </w:r>
      <w:ins w:id="176" w:author="FIS" w:date="2012-11-19T08:50:00Z">
        <w:r w:rsidR="0079031D" w:rsidRPr="0079031D">
          <w:rPr>
            <w:rFonts w:eastAsia="細明體" w:hint="eastAsia"/>
            <w:kern w:val="2"/>
            <w:szCs w:val="24"/>
            <w:lang w:eastAsia="zh-TW"/>
          </w:rPr>
          <w:t xml:space="preserve"> </w:t>
        </w:r>
        <w:r w:rsidR="0079031D">
          <w:rPr>
            <w:rFonts w:eastAsia="細明體" w:hint="eastAsia"/>
            <w:kern w:val="2"/>
            <w:szCs w:val="24"/>
            <w:lang w:eastAsia="zh-TW"/>
          </w:rPr>
          <w:t>,</w:t>
        </w:r>
        <w:r w:rsidR="0079031D">
          <w:rPr>
            <w:rFonts w:eastAsia="細明體"/>
            <w:kern w:val="2"/>
            <w:szCs w:val="24"/>
            <w:lang w:eastAsia="zh-TW"/>
          </w:rPr>
          <w:t>’</w:t>
        </w:r>
        <w:r w:rsidR="0079031D">
          <w:rPr>
            <w:rFonts w:eastAsia="細明體" w:hint="eastAsia"/>
            <w:kern w:val="2"/>
            <w:szCs w:val="24"/>
            <w:lang w:eastAsia="zh-TW"/>
          </w:rPr>
          <w:t>38</w:t>
        </w:r>
        <w:r w:rsidR="0079031D">
          <w:rPr>
            <w:rFonts w:eastAsia="細明體"/>
            <w:kern w:val="2"/>
            <w:szCs w:val="24"/>
            <w:lang w:eastAsia="zh-TW"/>
          </w:rPr>
          <w:t>’</w:t>
        </w:r>
        <w:r w:rsidR="0079031D">
          <w:rPr>
            <w:rFonts w:eastAsia="細明體" w:hint="eastAsia"/>
            <w:kern w:val="2"/>
            <w:szCs w:val="24"/>
            <w:lang w:eastAsia="zh-TW"/>
          </w:rPr>
          <w:t>,</w:t>
        </w:r>
        <w:r w:rsidR="0079031D">
          <w:rPr>
            <w:rFonts w:eastAsia="細明體"/>
            <w:kern w:val="2"/>
            <w:szCs w:val="24"/>
            <w:lang w:eastAsia="zh-TW"/>
          </w:rPr>
          <w:t>’</w:t>
        </w:r>
        <w:r w:rsidR="0079031D">
          <w:rPr>
            <w:rFonts w:eastAsia="細明體" w:hint="eastAsia"/>
            <w:kern w:val="2"/>
            <w:szCs w:val="24"/>
            <w:lang w:eastAsia="zh-TW"/>
          </w:rPr>
          <w:t>35</w:t>
        </w:r>
        <w:r w:rsidR="0079031D">
          <w:rPr>
            <w:rFonts w:eastAsia="細明體"/>
            <w:kern w:val="2"/>
            <w:szCs w:val="24"/>
            <w:lang w:eastAsia="zh-TW"/>
          </w:rPr>
          <w:t>’</w:t>
        </w:r>
      </w:ins>
      <w:r>
        <w:rPr>
          <w:rFonts w:eastAsia="細明體" w:hint="eastAsia"/>
          <w:kern w:val="2"/>
          <w:szCs w:val="24"/>
          <w:lang w:eastAsia="zh-TW"/>
        </w:rPr>
        <w:t>) OR DTAB0002.</w:t>
      </w:r>
      <w:r>
        <w:rPr>
          <w:rFonts w:eastAsia="細明體" w:hint="eastAsia"/>
          <w:kern w:val="2"/>
          <w:szCs w:val="24"/>
          <w:lang w:eastAsia="zh-TW"/>
        </w:rPr>
        <w:t>契約效力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>第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>
          <w:rPr>
            <w:rFonts w:eastAsia="細明體" w:hint="eastAsia"/>
            <w:kern w:val="2"/>
            <w:szCs w:val="24"/>
            <w:lang w:eastAsia="zh-TW"/>
          </w:rPr>
          <w:t>一碼</w:t>
        </w:r>
      </w:smartTag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>
          <w:rPr>
            <w:rFonts w:eastAsia="細明體" w:hint="eastAsia"/>
            <w:kern w:val="2"/>
            <w:szCs w:val="24"/>
            <w:lang w:eastAsia="zh-TW"/>
          </w:rPr>
          <w:t>4</w:t>
        </w:r>
        <w:r>
          <w:rPr>
            <w:rFonts w:eastAsia="細明體"/>
            <w:kern w:val="2"/>
            <w:szCs w:val="24"/>
            <w:lang w:eastAsia="zh-TW"/>
          </w:rPr>
          <w:t>’</w:t>
        </w:r>
      </w:smartTag>
    </w:p>
    <w:p w:rsidR="00FA0320" w:rsidRDefault="00FA0320" w:rsidP="00FA032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不更新件數</w:t>
      </w:r>
      <w:r>
        <w:rPr>
          <w:rFonts w:eastAsia="細明體" w:hint="eastAsia"/>
          <w:kern w:val="2"/>
          <w:szCs w:val="24"/>
          <w:lang w:eastAsia="zh-TW"/>
        </w:rPr>
        <w:t>_</w:t>
      </w:r>
      <w:r w:rsidR="002973F5">
        <w:rPr>
          <w:rFonts w:eastAsia="細明體" w:hint="eastAsia"/>
          <w:kern w:val="2"/>
          <w:szCs w:val="24"/>
          <w:lang w:eastAsia="zh-TW"/>
        </w:rPr>
        <w:t>C</w:t>
      </w:r>
      <w:r>
        <w:rPr>
          <w:rFonts w:eastAsia="細明體" w:hint="eastAsia"/>
          <w:kern w:val="2"/>
          <w:szCs w:val="24"/>
          <w:lang w:eastAsia="zh-TW"/>
        </w:rPr>
        <w:t xml:space="preserve"> =</w:t>
      </w:r>
      <w:r>
        <w:rPr>
          <w:rFonts w:eastAsia="細明體" w:hint="eastAsia"/>
          <w:kern w:val="2"/>
          <w:szCs w:val="24"/>
          <w:lang w:eastAsia="zh-TW"/>
        </w:rPr>
        <w:t>不更新件數</w:t>
      </w:r>
      <w:r>
        <w:rPr>
          <w:rFonts w:eastAsia="細明體" w:hint="eastAsia"/>
          <w:kern w:val="2"/>
          <w:szCs w:val="24"/>
          <w:lang w:eastAsia="zh-TW"/>
        </w:rPr>
        <w:t>_</w:t>
      </w:r>
      <w:r w:rsidR="002973F5">
        <w:rPr>
          <w:rFonts w:eastAsia="細明體" w:hint="eastAsia"/>
          <w:kern w:val="2"/>
          <w:szCs w:val="24"/>
          <w:lang w:eastAsia="zh-TW"/>
        </w:rPr>
        <w:t>C</w:t>
      </w:r>
      <w:r>
        <w:rPr>
          <w:rFonts w:eastAsia="細明體" w:hint="eastAsia"/>
          <w:kern w:val="2"/>
          <w:szCs w:val="24"/>
          <w:lang w:eastAsia="zh-TW"/>
        </w:rPr>
        <w:t>+1</w:t>
      </w:r>
    </w:p>
    <w:p w:rsidR="00FA0320" w:rsidRDefault="007E286E" w:rsidP="000D58D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讀取下一組</w:t>
      </w:r>
    </w:p>
    <w:p w:rsidR="009652CC" w:rsidRDefault="009652CC" w:rsidP="009652C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處理同一組內各筆明細資料：</w:t>
      </w:r>
    </w:p>
    <w:p w:rsidR="009652CC" w:rsidRDefault="009652CC" w:rsidP="009652C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理賠總金額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 w:hint="eastAsia"/>
          <w:kern w:val="2"/>
          <w:szCs w:val="24"/>
          <w:lang w:eastAsia="zh-TW"/>
        </w:rPr>
        <w:t>理賠總金額</w:t>
      </w:r>
      <w:r>
        <w:rPr>
          <w:rFonts w:eastAsia="細明體" w:hint="eastAsia"/>
          <w:kern w:val="2"/>
          <w:szCs w:val="24"/>
          <w:lang w:eastAsia="zh-TW"/>
        </w:rPr>
        <w:t xml:space="preserve"> + DTAAB001.</w:t>
      </w:r>
      <w:r>
        <w:rPr>
          <w:rFonts w:eastAsia="細明體" w:hint="eastAsia"/>
          <w:kern w:val="2"/>
          <w:szCs w:val="24"/>
          <w:lang w:eastAsia="zh-TW"/>
        </w:rPr>
        <w:t>給付金額</w:t>
      </w:r>
    </w:p>
    <w:p w:rsidR="00C814CF" w:rsidRDefault="009652CC" w:rsidP="007E286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同一組明細處理完後：</w:t>
      </w:r>
    </w:p>
    <w:p w:rsidR="00DD6E3F" w:rsidRDefault="00E2438E" w:rsidP="007E286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ins w:id="177" w:author="劉文明" w:date="2016-10-14T13:25:00Z">
        <w:r w:rsidR="00E9698B">
          <w:rPr>
            <w:rFonts w:eastAsia="細明體" w:hint="eastAsia"/>
            <w:kern w:val="2"/>
            <w:szCs w:val="24"/>
            <w:lang w:eastAsia="zh-TW"/>
          </w:rPr>
          <w:t>AGA</w:t>
        </w:r>
        <w:r w:rsidR="00E9698B">
          <w:rPr>
            <w:rFonts w:eastAsia="細明體"/>
            <w:kern w:val="2"/>
            <w:szCs w:val="24"/>
            <w:lang w:eastAsia="zh-TW"/>
          </w:rPr>
          <w:t>001</w:t>
        </w:r>
        <w:r w:rsidR="00E9698B">
          <w:rPr>
            <w:rFonts w:eastAsia="細明體" w:hint="eastAsia"/>
            <w:kern w:val="2"/>
            <w:szCs w:val="24"/>
            <w:lang w:eastAsia="zh-TW"/>
          </w:rPr>
          <w:t>.</w:t>
        </w:r>
        <w:r w:rsidR="00E9698B">
          <w:rPr>
            <w:rFonts w:eastAsia="細明體" w:hint="eastAsia"/>
            <w:kern w:val="2"/>
            <w:szCs w:val="24"/>
            <w:lang w:eastAsia="zh-TW"/>
          </w:rPr>
          <w:t>商品分類</w:t>
        </w:r>
      </w:ins>
      <w:del w:id="178" w:author="劉文明" w:date="2016-10-14T13:25:00Z">
        <w:r w:rsidDel="00E9698B">
          <w:rPr>
            <w:rFonts w:eastAsia="細明體" w:hint="eastAsia"/>
            <w:kern w:val="2"/>
            <w:szCs w:val="24"/>
            <w:lang w:eastAsia="zh-TW"/>
          </w:rPr>
          <w:delText>A.</w:delText>
        </w:r>
        <w:r w:rsidRPr="00E2438E" w:rsidDel="00E9698B">
          <w:rPr>
            <w:rFonts w:eastAsia="細明體" w:hint="eastAsia"/>
            <w:kern w:val="2"/>
            <w:szCs w:val="24"/>
            <w:lang w:eastAsia="zh-TW"/>
          </w:rPr>
          <w:delText>主附約別</w:delText>
        </w:r>
        <w:r w:rsidDel="00E9698B">
          <w:rPr>
            <w:rFonts w:eastAsia="細明體" w:hint="eastAsia"/>
            <w:kern w:val="2"/>
            <w:szCs w:val="24"/>
            <w:lang w:eastAsia="zh-TW"/>
          </w:rPr>
          <w:delText xml:space="preserve"> </w:delText>
        </w:r>
      </w:del>
      <w:r>
        <w:rPr>
          <w:rFonts w:eastAsia="細明體" w:hint="eastAsia"/>
          <w:kern w:val="2"/>
          <w:szCs w:val="24"/>
          <w:lang w:eastAsia="zh-TW"/>
        </w:rPr>
        <w:t xml:space="preserve">= </w:t>
      </w:r>
      <w:r>
        <w:rPr>
          <w:rFonts w:eastAsia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rPr>
            <w:rFonts w:eastAsia="細明體" w:hint="eastAsia"/>
            <w:kern w:val="2"/>
            <w:szCs w:val="24"/>
            <w:lang w:eastAsia="zh-TW"/>
          </w:rPr>
          <w:t>1</w:t>
        </w:r>
        <w:r>
          <w:rPr>
            <w:rFonts w:eastAsia="細明體"/>
            <w:kern w:val="2"/>
            <w:szCs w:val="24"/>
            <w:lang w:eastAsia="zh-TW"/>
          </w:rPr>
          <w:t>’</w:t>
        </w:r>
      </w:smartTag>
      <w:r>
        <w:rPr>
          <w:rFonts w:eastAsia="細明體" w:hint="eastAsia"/>
          <w:kern w:val="2"/>
          <w:szCs w:val="24"/>
          <w:lang w:eastAsia="zh-TW"/>
        </w:rPr>
        <w:t xml:space="preserve"> (</w:t>
      </w:r>
      <w:r>
        <w:rPr>
          <w:rFonts w:eastAsia="細明體" w:hint="eastAsia"/>
          <w:kern w:val="2"/>
          <w:szCs w:val="24"/>
          <w:lang w:eastAsia="zh-TW"/>
        </w:rPr>
        <w:t>主約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290DFB" w:rsidRDefault="00C439DA" w:rsidP="007E286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O_</w:t>
      </w:r>
      <w:r>
        <w:rPr>
          <w:rFonts w:eastAsia="細明體" w:hint="eastAsia"/>
          <w:kern w:val="2"/>
          <w:szCs w:val="24"/>
          <w:lang w:eastAsia="zh-TW"/>
        </w:rPr>
        <w:t>原效力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 w:rsidR="00367E79">
        <w:rPr>
          <w:rFonts w:eastAsia="細明體" w:hint="eastAsia"/>
          <w:kern w:val="2"/>
          <w:szCs w:val="24"/>
          <w:lang w:eastAsia="zh-TW"/>
        </w:rPr>
        <w:t>DTAB0001.</w:t>
      </w:r>
      <w:r w:rsidR="00367E79">
        <w:rPr>
          <w:rFonts w:eastAsia="細明體" w:hint="eastAsia"/>
          <w:kern w:val="2"/>
          <w:szCs w:val="24"/>
          <w:lang w:eastAsia="zh-TW"/>
        </w:rPr>
        <w:t>契約效力</w:t>
      </w:r>
    </w:p>
    <w:p w:rsidR="00367E79" w:rsidRDefault="00C814CF" w:rsidP="007E286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ELSE IF </w:t>
      </w:r>
      <w:del w:id="179" w:author="劉文明" w:date="2016-10-14T13:27:00Z">
        <w:r w:rsidDel="00E9698B">
          <w:rPr>
            <w:rFonts w:eastAsia="細明體" w:hint="eastAsia"/>
            <w:kern w:val="2"/>
            <w:szCs w:val="24"/>
            <w:lang w:eastAsia="zh-TW"/>
          </w:rPr>
          <w:delText>A.</w:delText>
        </w:r>
        <w:r w:rsidRPr="00E2438E" w:rsidDel="00E9698B">
          <w:rPr>
            <w:rFonts w:eastAsia="細明體" w:hint="eastAsia"/>
            <w:kern w:val="2"/>
            <w:szCs w:val="24"/>
            <w:lang w:eastAsia="zh-TW"/>
          </w:rPr>
          <w:delText>主附約別</w:delText>
        </w:r>
      </w:del>
      <w:ins w:id="180" w:author="劉文明" w:date="2016-10-14T13:27:00Z">
        <w:r w:rsidR="00E9698B">
          <w:rPr>
            <w:rFonts w:eastAsia="細明體" w:hint="eastAsia"/>
            <w:kern w:val="2"/>
            <w:szCs w:val="24"/>
            <w:lang w:eastAsia="zh-TW"/>
          </w:rPr>
          <w:t>AGA001.</w:t>
        </w:r>
        <w:r w:rsidR="00E9698B">
          <w:rPr>
            <w:rFonts w:eastAsia="細明體" w:hint="eastAsia"/>
            <w:kern w:val="2"/>
            <w:szCs w:val="24"/>
            <w:lang w:eastAsia="zh-TW"/>
          </w:rPr>
          <w:t>商品分類</w:t>
        </w:r>
      </w:ins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>
          <w:rPr>
            <w:rFonts w:eastAsia="細明體" w:hint="eastAsia"/>
            <w:kern w:val="2"/>
            <w:szCs w:val="24"/>
            <w:lang w:eastAsia="zh-TW"/>
          </w:rPr>
          <w:t>2</w:t>
        </w:r>
        <w:r>
          <w:rPr>
            <w:rFonts w:eastAsia="細明體"/>
            <w:kern w:val="2"/>
            <w:szCs w:val="24"/>
            <w:lang w:eastAsia="zh-TW"/>
          </w:rPr>
          <w:t>’</w:t>
        </w:r>
      </w:smartTag>
      <w:r>
        <w:rPr>
          <w:rFonts w:eastAsia="細明體" w:hint="eastAsia"/>
          <w:kern w:val="2"/>
          <w:szCs w:val="24"/>
          <w:lang w:eastAsia="zh-TW"/>
        </w:rPr>
        <w:t xml:space="preserve"> (</w:t>
      </w:r>
      <w:r>
        <w:rPr>
          <w:rFonts w:eastAsia="細明體" w:hint="eastAsia"/>
          <w:kern w:val="2"/>
          <w:szCs w:val="24"/>
          <w:lang w:eastAsia="zh-TW"/>
        </w:rPr>
        <w:t>附約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C814CF" w:rsidRDefault="00C814CF" w:rsidP="007E286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O_</w:t>
      </w:r>
      <w:r>
        <w:rPr>
          <w:rFonts w:eastAsia="細明體" w:hint="eastAsia"/>
          <w:kern w:val="2"/>
          <w:szCs w:val="24"/>
          <w:lang w:eastAsia="zh-TW"/>
        </w:rPr>
        <w:t>原效力</w:t>
      </w:r>
      <w:r>
        <w:rPr>
          <w:rFonts w:eastAsia="細明體" w:hint="eastAsia"/>
          <w:kern w:val="2"/>
          <w:szCs w:val="24"/>
          <w:lang w:eastAsia="zh-TW"/>
        </w:rPr>
        <w:t xml:space="preserve"> = DTAB0002.</w:t>
      </w:r>
      <w:r>
        <w:rPr>
          <w:rFonts w:eastAsia="細明體" w:hint="eastAsia"/>
          <w:kern w:val="2"/>
          <w:szCs w:val="24"/>
          <w:lang w:eastAsia="zh-TW"/>
        </w:rPr>
        <w:t>契約效力</w:t>
      </w:r>
    </w:p>
    <w:p w:rsidR="007E286E" w:rsidRDefault="007E286E" w:rsidP="007E286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O_</w:t>
      </w:r>
      <w:r>
        <w:rPr>
          <w:rFonts w:eastAsia="細明體" w:hint="eastAsia"/>
          <w:kern w:val="2"/>
          <w:szCs w:val="24"/>
          <w:lang w:eastAsia="zh-TW"/>
        </w:rPr>
        <w:t>新效力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"/>
          <w:attr w:name="UnitName" w:val="’"/>
        </w:smartTagPr>
        <w:r>
          <w:rPr>
            <w:rFonts w:eastAsia="細明體" w:hint="eastAsia"/>
            <w:kern w:val="2"/>
            <w:szCs w:val="24"/>
            <w:lang w:eastAsia="zh-TW"/>
          </w:rPr>
          <w:t>43</w:t>
        </w:r>
        <w:r>
          <w:rPr>
            <w:rFonts w:eastAsia="細明體"/>
            <w:kern w:val="2"/>
            <w:szCs w:val="24"/>
            <w:lang w:eastAsia="zh-TW"/>
          </w:rPr>
          <w:t>’</w:t>
        </w:r>
      </w:smartTag>
    </w:p>
    <w:p w:rsidR="00A62D12" w:rsidRDefault="00A62D12" w:rsidP="007E286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更新件數</w:t>
      </w:r>
      <w:r>
        <w:rPr>
          <w:rFonts w:eastAsia="細明體" w:hint="eastAsia"/>
          <w:kern w:val="2"/>
          <w:szCs w:val="24"/>
          <w:lang w:eastAsia="zh-TW"/>
        </w:rPr>
        <w:t>_C =</w:t>
      </w:r>
      <w:r>
        <w:rPr>
          <w:rFonts w:eastAsia="細明體" w:hint="eastAsia"/>
          <w:kern w:val="2"/>
          <w:szCs w:val="24"/>
          <w:lang w:eastAsia="zh-TW"/>
        </w:rPr>
        <w:t>更新件數</w:t>
      </w:r>
      <w:r>
        <w:rPr>
          <w:rFonts w:eastAsia="細明體" w:hint="eastAsia"/>
          <w:kern w:val="2"/>
          <w:szCs w:val="24"/>
          <w:lang w:eastAsia="zh-TW"/>
        </w:rPr>
        <w:t>_C+1</w:t>
      </w:r>
    </w:p>
    <w:p w:rsidR="00840D2F" w:rsidRDefault="00840D2F" w:rsidP="007E286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寫入</w:t>
      </w:r>
      <w:r>
        <w:rPr>
          <w:rFonts w:eastAsia="細明體" w:hint="eastAsia"/>
          <w:kern w:val="2"/>
          <w:szCs w:val="24"/>
          <w:lang w:eastAsia="zh-TW"/>
        </w:rPr>
        <w:t>DTAAB201</w:t>
      </w:r>
      <w:r>
        <w:rPr>
          <w:rFonts w:eastAsia="細明體" w:hint="eastAsia"/>
          <w:kern w:val="2"/>
          <w:szCs w:val="24"/>
          <w:lang w:eastAsia="zh-TW"/>
        </w:rPr>
        <w:t>，</w:t>
      </w:r>
      <w:r w:rsidR="00716CDA">
        <w:rPr>
          <w:rFonts w:eastAsia="細明體" w:hint="eastAsia"/>
          <w:kern w:val="2"/>
          <w:szCs w:val="24"/>
          <w:lang w:eastAsia="zh-TW"/>
        </w:rPr>
        <w:t>格式同</w:t>
      </w:r>
      <w:r w:rsidR="007D66AB">
        <w:rPr>
          <w:rFonts w:eastAsia="細明體" w:hint="eastAsia"/>
          <w:kern w:val="2"/>
          <w:szCs w:val="24"/>
          <w:lang w:eastAsia="zh-TW"/>
        </w:rPr>
        <w:t>STEP 6</w:t>
      </w:r>
    </w:p>
    <w:p w:rsidR="00C315B2" w:rsidRPr="00BF6615" w:rsidRDefault="00C439DA" w:rsidP="00D7513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讀取下一</w:t>
      </w:r>
      <w:r w:rsidR="00D75131">
        <w:rPr>
          <w:rFonts w:eastAsia="細明體" w:hint="eastAsia"/>
          <w:kern w:val="2"/>
          <w:szCs w:val="24"/>
          <w:lang w:eastAsia="zh-TW"/>
        </w:rPr>
        <w:t>組</w:t>
      </w:r>
      <w:r w:rsidR="00946006">
        <w:rPr>
          <w:rFonts w:eastAsia="細明體" w:hint="eastAsia"/>
          <w:kern w:val="2"/>
          <w:szCs w:val="24"/>
          <w:lang w:eastAsia="zh-TW"/>
        </w:rPr>
        <w:t>資料</w:t>
      </w:r>
    </w:p>
    <w:p w:rsidR="000F3417" w:rsidRPr="00207D28" w:rsidRDefault="000F3417" w:rsidP="00207D28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 w:rsidRPr="00207D28">
        <w:rPr>
          <w:rFonts w:hint="eastAsia"/>
          <w:kern w:val="2"/>
          <w:szCs w:val="24"/>
          <w:lang w:eastAsia="zh-TW"/>
        </w:rPr>
        <w:t>整個</w:t>
      </w:r>
      <w:r w:rsidR="00966A3B" w:rsidRPr="00207D28">
        <w:rPr>
          <w:rFonts w:hint="eastAsia"/>
          <w:kern w:val="2"/>
          <w:szCs w:val="24"/>
          <w:lang w:eastAsia="zh-TW"/>
        </w:rPr>
        <w:t>理賠</w:t>
      </w:r>
      <w:r w:rsidRPr="00207D28">
        <w:rPr>
          <w:rFonts w:hint="eastAsia"/>
          <w:kern w:val="2"/>
          <w:szCs w:val="24"/>
          <w:lang w:eastAsia="zh-TW"/>
        </w:rPr>
        <w:t>紀錄都讀完後</w:t>
      </w:r>
    </w:p>
    <w:p w:rsidR="00ED477B" w:rsidRPr="00060D13" w:rsidRDefault="00ED477B" w:rsidP="00207D2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060D13">
        <w:rPr>
          <w:rFonts w:eastAsia="細明體" w:hint="eastAsia"/>
          <w:kern w:val="2"/>
          <w:szCs w:val="24"/>
          <w:lang w:eastAsia="zh-TW"/>
        </w:rPr>
        <w:t>紀錄件數：</w:t>
      </w:r>
      <w:r w:rsidRPr="00060D13">
        <w:rPr>
          <w:rFonts w:eastAsia="細明體" w:hint="eastAsia"/>
          <w:kern w:val="2"/>
          <w:szCs w:val="24"/>
          <w:lang w:eastAsia="zh-TW"/>
        </w:rPr>
        <w:t xml:space="preserve">CALL </w:t>
      </w:r>
      <w:r w:rsidRPr="00060D13">
        <w:rPr>
          <w:rFonts w:eastAsia="細明體" w:hint="eastAsia"/>
          <w:kern w:val="2"/>
          <w:szCs w:val="24"/>
          <w:lang w:eastAsia="zh-TW"/>
        </w:rPr>
        <w:t>批次作業件數紀錄模組</w:t>
      </w:r>
      <w:r w:rsidRPr="00060D13">
        <w:rPr>
          <w:rFonts w:eastAsia="細明體" w:hint="eastAsia"/>
          <w:kern w:val="2"/>
          <w:szCs w:val="24"/>
          <w:lang w:eastAsia="zh-TW"/>
        </w:rPr>
        <w:t>CountManager.java</w:t>
      </w:r>
      <w:r w:rsidRPr="00060D13">
        <w:rPr>
          <w:rFonts w:eastAsia="細明體" w:hint="eastAsia"/>
          <w:kern w:val="2"/>
          <w:szCs w:val="24"/>
          <w:lang w:eastAsia="zh-TW"/>
        </w:rPr>
        <w:t>（即時寫出去）</w:t>
      </w:r>
    </w:p>
    <w:p w:rsidR="00ED477B" w:rsidRPr="00060D13" w:rsidRDefault="00ED477B" w:rsidP="00207D2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060D13">
        <w:rPr>
          <w:rFonts w:eastAsia="細明體"/>
          <w:kern w:val="2"/>
          <w:szCs w:val="24"/>
          <w:lang w:eastAsia="zh-TW"/>
        </w:rPr>
        <w:t>METHOD_NAME</w:t>
      </w:r>
      <w:r w:rsidRPr="00060D13">
        <w:rPr>
          <w:rFonts w:eastAsia="細明體" w:hint="eastAsia"/>
          <w:kern w:val="2"/>
          <w:szCs w:val="24"/>
          <w:lang w:eastAsia="zh-TW"/>
        </w:rPr>
        <w:t xml:space="preserve"> = </w:t>
      </w:r>
      <w:r w:rsidRPr="00060D13">
        <w:rPr>
          <w:rFonts w:eastAsia="細明體"/>
          <w:kern w:val="2"/>
          <w:szCs w:val="24"/>
          <w:lang w:eastAsia="zh-TW"/>
        </w:rPr>
        <w:t>"</w:t>
      </w:r>
      <w:r>
        <w:rPr>
          <w:rFonts w:eastAsia="細明體" w:hint="eastAsia"/>
          <w:kern w:val="2"/>
          <w:szCs w:val="24"/>
          <w:lang w:eastAsia="zh-TW"/>
        </w:rPr>
        <w:t>重大疾病需更新效力</w:t>
      </w:r>
      <w:r w:rsidRPr="00060D13">
        <w:rPr>
          <w:rFonts w:eastAsia="細明體" w:hint="eastAsia"/>
          <w:kern w:val="2"/>
          <w:szCs w:val="24"/>
          <w:lang w:eastAsia="zh-TW"/>
        </w:rPr>
        <w:t>件數</w:t>
      </w:r>
      <w:r w:rsidRPr="00060D13">
        <w:rPr>
          <w:rFonts w:eastAsia="細明體"/>
          <w:kern w:val="2"/>
          <w:szCs w:val="24"/>
          <w:lang w:eastAsia="zh-TW"/>
        </w:rPr>
        <w:t>"</w:t>
      </w:r>
    </w:p>
    <w:p w:rsidR="00ED477B" w:rsidRDefault="00ED477B" w:rsidP="00207D2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060D13">
        <w:rPr>
          <w:rFonts w:eastAsia="細明體" w:hint="eastAsia"/>
          <w:kern w:val="2"/>
          <w:szCs w:val="24"/>
          <w:lang w:eastAsia="zh-TW"/>
        </w:rPr>
        <w:t>COUNT</w:t>
      </w:r>
      <w:r w:rsidRPr="00060D13">
        <w:rPr>
          <w:rFonts w:eastAsia="細明體" w:hint="eastAsia"/>
          <w:kern w:val="2"/>
          <w:szCs w:val="24"/>
          <w:lang w:eastAsia="zh-TW"/>
        </w:rPr>
        <w:t>件數：</w:t>
      </w:r>
      <w:r w:rsidR="00680FE1">
        <w:rPr>
          <w:rFonts w:eastAsia="細明體" w:hint="eastAsia"/>
          <w:kern w:val="2"/>
          <w:szCs w:val="24"/>
          <w:lang w:eastAsia="zh-TW"/>
        </w:rPr>
        <w:t>更新件數</w:t>
      </w:r>
      <w:r w:rsidR="00680FE1">
        <w:rPr>
          <w:rFonts w:eastAsia="細明體" w:hint="eastAsia"/>
          <w:kern w:val="2"/>
          <w:szCs w:val="24"/>
          <w:lang w:eastAsia="zh-TW"/>
        </w:rPr>
        <w:t>_C</w:t>
      </w:r>
      <w:r w:rsidRPr="00060D13">
        <w:rPr>
          <w:rFonts w:eastAsia="細明體" w:hint="eastAsia"/>
          <w:kern w:val="2"/>
          <w:szCs w:val="24"/>
          <w:lang w:eastAsia="zh-TW"/>
        </w:rPr>
        <w:t>。</w:t>
      </w:r>
    </w:p>
    <w:p w:rsidR="00FC5979" w:rsidRPr="00060D13" w:rsidRDefault="00FC5979" w:rsidP="00207D2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060D13">
        <w:rPr>
          <w:rFonts w:eastAsia="細明體"/>
          <w:kern w:val="2"/>
          <w:szCs w:val="24"/>
          <w:lang w:eastAsia="zh-TW"/>
        </w:rPr>
        <w:t>METHOD_NAME</w:t>
      </w:r>
      <w:r w:rsidRPr="00060D13">
        <w:rPr>
          <w:rFonts w:eastAsia="細明體" w:hint="eastAsia"/>
          <w:kern w:val="2"/>
          <w:szCs w:val="24"/>
          <w:lang w:eastAsia="zh-TW"/>
        </w:rPr>
        <w:t xml:space="preserve"> = </w:t>
      </w:r>
      <w:r w:rsidRPr="00060D13">
        <w:rPr>
          <w:rFonts w:eastAsia="細明體"/>
          <w:kern w:val="2"/>
          <w:szCs w:val="24"/>
          <w:lang w:eastAsia="zh-TW"/>
        </w:rPr>
        <w:t>"</w:t>
      </w:r>
      <w:r>
        <w:rPr>
          <w:rFonts w:eastAsia="細明體" w:hint="eastAsia"/>
          <w:kern w:val="2"/>
          <w:szCs w:val="24"/>
          <w:lang w:eastAsia="zh-TW"/>
        </w:rPr>
        <w:t>重大疾病不需更新</w:t>
      </w:r>
      <w:r w:rsidRPr="00060D13">
        <w:rPr>
          <w:rFonts w:eastAsia="細明體" w:hint="eastAsia"/>
          <w:kern w:val="2"/>
          <w:szCs w:val="24"/>
          <w:lang w:eastAsia="zh-TW"/>
        </w:rPr>
        <w:t>件數</w:t>
      </w:r>
      <w:r w:rsidRPr="00060D13">
        <w:rPr>
          <w:rFonts w:eastAsia="細明體"/>
          <w:kern w:val="2"/>
          <w:szCs w:val="24"/>
          <w:lang w:eastAsia="zh-TW"/>
        </w:rPr>
        <w:t>"</w:t>
      </w:r>
    </w:p>
    <w:p w:rsidR="00FC5979" w:rsidRDefault="00FC5979" w:rsidP="00207D2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060D13">
        <w:rPr>
          <w:rFonts w:eastAsia="細明體" w:hint="eastAsia"/>
          <w:kern w:val="2"/>
          <w:szCs w:val="24"/>
          <w:lang w:eastAsia="zh-TW"/>
        </w:rPr>
        <w:t>COUNT</w:t>
      </w:r>
      <w:r w:rsidRPr="00060D13">
        <w:rPr>
          <w:rFonts w:eastAsia="細明體" w:hint="eastAsia"/>
          <w:kern w:val="2"/>
          <w:szCs w:val="24"/>
          <w:lang w:eastAsia="zh-TW"/>
        </w:rPr>
        <w:t>件數：</w:t>
      </w:r>
      <w:r>
        <w:rPr>
          <w:rFonts w:eastAsia="細明體" w:hint="eastAsia"/>
          <w:kern w:val="2"/>
          <w:szCs w:val="24"/>
          <w:lang w:eastAsia="zh-TW"/>
        </w:rPr>
        <w:t>不更新件數</w:t>
      </w:r>
      <w:r>
        <w:rPr>
          <w:rFonts w:eastAsia="細明體" w:hint="eastAsia"/>
          <w:kern w:val="2"/>
          <w:szCs w:val="24"/>
          <w:lang w:eastAsia="zh-TW"/>
        </w:rPr>
        <w:t>_C</w:t>
      </w:r>
      <w:r w:rsidRPr="00060D13">
        <w:rPr>
          <w:rFonts w:eastAsia="細明體" w:hint="eastAsia"/>
          <w:kern w:val="2"/>
          <w:szCs w:val="24"/>
          <w:lang w:eastAsia="zh-TW"/>
        </w:rPr>
        <w:t>。</w:t>
      </w:r>
    </w:p>
    <w:p w:rsidR="00E136EE" w:rsidRPr="00060D13" w:rsidRDefault="00E136EE" w:rsidP="00F4687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060D13">
        <w:rPr>
          <w:rFonts w:eastAsia="細明體"/>
          <w:kern w:val="2"/>
          <w:szCs w:val="24"/>
          <w:lang w:eastAsia="zh-TW"/>
        </w:rPr>
        <w:t>METHOD_NAME</w:t>
      </w:r>
      <w:r w:rsidRPr="00060D13">
        <w:rPr>
          <w:rFonts w:eastAsia="細明體" w:hint="eastAsia"/>
          <w:kern w:val="2"/>
          <w:szCs w:val="24"/>
          <w:lang w:eastAsia="zh-TW"/>
        </w:rPr>
        <w:t xml:space="preserve"> =</w:t>
      </w:r>
      <w:r w:rsidRPr="00060D13">
        <w:rPr>
          <w:rFonts w:eastAsia="細明體"/>
          <w:kern w:val="2"/>
          <w:szCs w:val="24"/>
          <w:lang w:eastAsia="zh-TW"/>
        </w:rPr>
        <w:t>"</w:t>
      </w:r>
      <w:r>
        <w:rPr>
          <w:rFonts w:eastAsia="細明體" w:hint="eastAsia"/>
          <w:kern w:val="2"/>
          <w:szCs w:val="24"/>
          <w:lang w:eastAsia="zh-TW"/>
        </w:rPr>
        <w:t>重大疾病附約錯誤</w:t>
      </w:r>
      <w:r w:rsidRPr="00060D13">
        <w:rPr>
          <w:rFonts w:eastAsia="細明體" w:hint="eastAsia"/>
          <w:kern w:val="2"/>
          <w:szCs w:val="24"/>
          <w:lang w:eastAsia="zh-TW"/>
        </w:rPr>
        <w:t>件數</w:t>
      </w:r>
      <w:r w:rsidRPr="00060D13">
        <w:rPr>
          <w:rFonts w:eastAsia="細明體"/>
          <w:kern w:val="2"/>
          <w:szCs w:val="24"/>
          <w:lang w:eastAsia="zh-TW"/>
        </w:rPr>
        <w:t>"</w:t>
      </w:r>
    </w:p>
    <w:p w:rsidR="00E136EE" w:rsidRDefault="00E136EE" w:rsidP="00F4687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060D13">
        <w:rPr>
          <w:rFonts w:eastAsia="細明體" w:hint="eastAsia"/>
          <w:kern w:val="2"/>
          <w:szCs w:val="24"/>
          <w:lang w:eastAsia="zh-TW"/>
        </w:rPr>
        <w:t>COUNT</w:t>
      </w:r>
      <w:r w:rsidRPr="00060D13">
        <w:rPr>
          <w:rFonts w:eastAsia="細明體" w:hint="eastAsia"/>
          <w:kern w:val="2"/>
          <w:szCs w:val="24"/>
          <w:lang w:eastAsia="zh-TW"/>
        </w:rPr>
        <w:t>件數：</w:t>
      </w:r>
      <w:r w:rsidR="00D878B5">
        <w:rPr>
          <w:rFonts w:eastAsia="細明體" w:hint="eastAsia"/>
          <w:kern w:val="2"/>
          <w:szCs w:val="24"/>
          <w:lang w:eastAsia="zh-TW"/>
        </w:rPr>
        <w:t>錯誤件數</w:t>
      </w:r>
      <w:r w:rsidR="00D878B5">
        <w:rPr>
          <w:rFonts w:eastAsia="細明體" w:hint="eastAsia"/>
          <w:kern w:val="2"/>
          <w:szCs w:val="24"/>
          <w:lang w:eastAsia="zh-TW"/>
        </w:rPr>
        <w:t>_C</w:t>
      </w:r>
      <w:r w:rsidRPr="00060D13">
        <w:rPr>
          <w:rFonts w:eastAsia="細明體" w:hint="eastAsia"/>
          <w:kern w:val="2"/>
          <w:szCs w:val="24"/>
          <w:lang w:eastAsia="zh-TW"/>
        </w:rPr>
        <w:t>。</w:t>
      </w:r>
    </w:p>
    <w:p w:rsidR="00A37F57" w:rsidRDefault="00A37F57" w:rsidP="00A37F57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抽取</w:t>
      </w:r>
      <w:r w:rsidR="0026785B">
        <w:rPr>
          <w:rFonts w:eastAsia="細明體" w:hint="eastAsia"/>
          <w:kern w:val="2"/>
          <w:szCs w:val="24"/>
          <w:lang w:eastAsia="zh-TW"/>
        </w:rPr>
        <w:t>醫療日額</w:t>
      </w:r>
      <w:r>
        <w:rPr>
          <w:rFonts w:eastAsia="細明體" w:hint="eastAsia"/>
          <w:kern w:val="2"/>
          <w:szCs w:val="24"/>
          <w:lang w:eastAsia="zh-TW"/>
        </w:rPr>
        <w:t>需更新效力件：</w:t>
      </w:r>
    </w:p>
    <w:p w:rsidR="006F2BE8" w:rsidRDefault="006F2BE8" w:rsidP="006F2BE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ins w:id="181" w:author="劉文明" w:date="2016-09-26T13:30:00Z"/>
          <w:kern w:val="2"/>
          <w:szCs w:val="24"/>
          <w:lang w:eastAsia="zh-TW"/>
        </w:rPr>
      </w:pPr>
      <w:r w:rsidRPr="00934A42">
        <w:rPr>
          <w:rFonts w:hint="eastAsia"/>
          <w:kern w:val="2"/>
          <w:szCs w:val="24"/>
          <w:lang w:eastAsia="zh-TW"/>
        </w:rPr>
        <w:t xml:space="preserve">IF </w:t>
      </w:r>
      <w:r w:rsidRPr="00934A42">
        <w:rPr>
          <w:rFonts w:hint="eastAsia"/>
          <w:kern w:val="2"/>
          <w:szCs w:val="24"/>
          <w:lang w:eastAsia="zh-TW"/>
        </w:rPr>
        <w:t>輸入</w:t>
      </w:r>
      <w:r w:rsidRPr="00934A42">
        <w:rPr>
          <w:rFonts w:hint="eastAsia"/>
          <w:kern w:val="2"/>
          <w:szCs w:val="24"/>
          <w:lang w:eastAsia="zh-TW"/>
        </w:rPr>
        <w:t>.</w:t>
      </w:r>
      <w:r w:rsidRPr="00934A42">
        <w:rPr>
          <w:rFonts w:hint="eastAsia"/>
          <w:kern w:val="2"/>
          <w:szCs w:val="24"/>
          <w:lang w:eastAsia="zh-TW"/>
        </w:rPr>
        <w:t>執行步驟</w:t>
      </w:r>
      <w:r w:rsidRPr="00934A42">
        <w:rPr>
          <w:rFonts w:hint="eastAsia"/>
          <w:kern w:val="2"/>
          <w:szCs w:val="24"/>
          <w:lang w:eastAsia="zh-TW"/>
        </w:rPr>
        <w:t xml:space="preserve"> = </w:t>
      </w:r>
      <w:r w:rsidRPr="00934A42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 w:rsidR="0026785B">
          <w:rPr>
            <w:rFonts w:hint="eastAsia"/>
            <w:kern w:val="2"/>
            <w:szCs w:val="24"/>
            <w:lang w:eastAsia="zh-TW"/>
          </w:rPr>
          <w:t>3</w:t>
        </w:r>
        <w:r w:rsidRPr="00934A42">
          <w:rPr>
            <w:kern w:val="2"/>
            <w:szCs w:val="24"/>
            <w:lang w:eastAsia="zh-TW"/>
          </w:rPr>
          <w:t>’</w:t>
        </w:r>
      </w:smartTag>
      <w:r w:rsidRPr="00934A42">
        <w:rPr>
          <w:rFonts w:hint="eastAsia"/>
          <w:kern w:val="2"/>
          <w:szCs w:val="24"/>
          <w:lang w:eastAsia="zh-TW"/>
        </w:rPr>
        <w:t xml:space="preserve"> </w:t>
      </w:r>
      <w:del w:id="182" w:author="劉文明" w:date="2016-09-26T13:30:00Z">
        <w:r w:rsidRPr="00934A42" w:rsidDel="00A8080D">
          <w:rPr>
            <w:rFonts w:hint="eastAsia"/>
            <w:kern w:val="2"/>
            <w:szCs w:val="24"/>
            <w:lang w:eastAsia="zh-TW"/>
          </w:rPr>
          <w:delText xml:space="preserve">OR </w:delText>
        </w:r>
        <w:r w:rsidRPr="00934A42" w:rsidDel="00A8080D">
          <w:rPr>
            <w:kern w:val="2"/>
            <w:szCs w:val="24"/>
            <w:lang w:eastAsia="zh-TW"/>
          </w:rPr>
          <w:delText>‘’</w:delText>
        </w:r>
        <w:r w:rsidRPr="00934A42" w:rsidDel="00A8080D">
          <w:rPr>
            <w:rFonts w:hint="eastAsia"/>
            <w:kern w:val="2"/>
            <w:szCs w:val="24"/>
            <w:lang w:eastAsia="zh-TW"/>
          </w:rPr>
          <w:delText>(</w:delText>
        </w:r>
        <w:r w:rsidRPr="00934A42" w:rsidDel="00A8080D">
          <w:rPr>
            <w:rFonts w:hint="eastAsia"/>
            <w:kern w:val="2"/>
            <w:szCs w:val="24"/>
            <w:lang w:eastAsia="zh-TW"/>
          </w:rPr>
          <w:delText>空值</w:delText>
        </w:r>
        <w:r w:rsidRPr="00934A42" w:rsidDel="00A8080D">
          <w:rPr>
            <w:rFonts w:hint="eastAsia"/>
            <w:kern w:val="2"/>
            <w:szCs w:val="24"/>
            <w:lang w:eastAsia="zh-TW"/>
          </w:rPr>
          <w:delText>)</w:delText>
        </w:r>
      </w:del>
    </w:p>
    <w:p w:rsidR="00A8080D" w:rsidRDefault="00A8080D" w:rsidP="00A8080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ins w:id="183" w:author="劉文明" w:date="2016-09-26T13:30:00Z"/>
          <w:kern w:val="2"/>
          <w:szCs w:val="24"/>
          <w:lang w:eastAsia="zh-TW"/>
        </w:rPr>
      </w:pPr>
      <w:ins w:id="184" w:author="劉文明" w:date="2016-09-26T13:30:00Z">
        <w:r>
          <w:rPr>
            <w:rFonts w:hint="eastAsia"/>
            <w:kern w:val="2"/>
            <w:szCs w:val="24"/>
            <w:lang w:eastAsia="zh-TW"/>
          </w:rPr>
          <w:t>若傳入第二參數不為空值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且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傳入值</w:t>
        </w:r>
        <w:r>
          <w:rPr>
            <w:rFonts w:hint="eastAsia"/>
            <w:kern w:val="2"/>
            <w:szCs w:val="24"/>
            <w:lang w:eastAsia="zh-TW"/>
          </w:rPr>
          <w:t xml:space="preserve">= </w:t>
        </w:r>
        <w:r>
          <w:rPr>
            <w:kern w:val="2"/>
            <w:szCs w:val="24"/>
            <w:lang w:eastAsia="zh-TW"/>
          </w:rPr>
          <w:t>‘Y’</w:t>
        </w:r>
      </w:ins>
    </w:p>
    <w:p w:rsidR="00A8080D" w:rsidRDefault="00A8080D" w:rsidP="00A8080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185" w:author="劉文明" w:date="2016-10-14T13:12:00Z"/>
          <w:kern w:val="2"/>
          <w:szCs w:val="24"/>
          <w:lang w:eastAsia="zh-TW"/>
        </w:rPr>
        <w:pPrChange w:id="186" w:author="劉文明" w:date="2016-09-26T13:30:00Z">
          <w:pPr>
            <w:pStyle w:val="Tabletext"/>
            <w:keepLines w:val="0"/>
            <w:numPr>
              <w:ilvl w:val="2"/>
              <w:numId w:val="1"/>
            </w:numPr>
            <w:spacing w:after="0" w:line="240" w:lineRule="auto"/>
            <w:ind w:left="1418" w:hanging="567"/>
          </w:pPr>
        </w:pPrChange>
      </w:pPr>
      <w:ins w:id="187" w:author="劉文明" w:date="2016-09-26T13:30:00Z">
        <w:r>
          <w:rPr>
            <w:rFonts w:hint="eastAsia"/>
            <w:kern w:val="2"/>
            <w:szCs w:val="24"/>
            <w:lang w:eastAsia="zh-TW"/>
          </w:rPr>
          <w:t>將</w:t>
        </w:r>
        <w:r>
          <w:rPr>
            <w:rFonts w:hint="eastAsia"/>
            <w:kern w:val="2"/>
            <w:szCs w:val="24"/>
            <w:lang w:eastAsia="zh-TW"/>
          </w:rPr>
          <w:t>DTAAB</w:t>
        </w:r>
        <w:r>
          <w:rPr>
            <w:kern w:val="2"/>
            <w:szCs w:val="24"/>
            <w:lang w:eastAsia="zh-TW"/>
          </w:rPr>
          <w:t>201</w:t>
        </w:r>
        <w:r>
          <w:rPr>
            <w:rFonts w:hint="eastAsia"/>
            <w:kern w:val="2"/>
            <w:szCs w:val="24"/>
            <w:lang w:eastAsia="zh-TW"/>
          </w:rPr>
          <w:t>清空</w:t>
        </w:r>
      </w:ins>
    </w:p>
    <w:p w:rsidR="00457ED9" w:rsidRDefault="00457ED9" w:rsidP="00457ED9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ins w:id="188" w:author="劉文明" w:date="2016-10-14T13:12:00Z"/>
          <w:kern w:val="2"/>
          <w:szCs w:val="24"/>
          <w:lang w:eastAsia="zh-TW"/>
        </w:rPr>
      </w:pPr>
      <w:ins w:id="189" w:author="劉文明" w:date="2016-10-14T13:12:00Z">
        <w:r>
          <w:rPr>
            <w:rFonts w:hint="eastAsia"/>
            <w:kern w:val="2"/>
            <w:szCs w:val="24"/>
            <w:lang w:eastAsia="zh-TW"/>
          </w:rPr>
          <w:t>(TA)</w:t>
        </w:r>
        <w:r>
          <w:rPr>
            <w:rFonts w:hint="eastAsia"/>
            <w:kern w:val="2"/>
            <w:szCs w:val="24"/>
            <w:lang w:eastAsia="zh-TW"/>
          </w:rPr>
          <w:t>先讀</w:t>
        </w:r>
      </w:ins>
      <w:ins w:id="190" w:author="劉文明" w:date="2016-10-14T13:13:00Z">
        <w:r w:rsidR="00AB59CF">
          <w:rPr>
            <w:rFonts w:ascii="細明體" w:eastAsia="細明體" w:hAnsi="細明體" w:hint="eastAsia"/>
            <w:color w:val="000000"/>
            <w:lang w:val="zh-TW"/>
          </w:rPr>
          <w:t>醫療日額屬性檔</w:t>
        </w:r>
        <w:r w:rsidR="00AB59CF" w:rsidRPr="00AC5859">
          <w:rPr>
            <w:kern w:val="2"/>
            <w:szCs w:val="24"/>
            <w:lang w:eastAsia="zh-TW"/>
          </w:rPr>
          <w:t>DTAGA106_HOSP_DAILY</w:t>
        </w:r>
      </w:ins>
      <w:ins w:id="191" w:author="劉文明" w:date="2016-10-14T13:12:00Z">
        <w:r>
          <w:rPr>
            <w:kern w:val="2"/>
            <w:szCs w:val="24"/>
            <w:lang w:eastAsia="zh-TW"/>
          </w:rPr>
          <w:t>,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kern w:val="2"/>
            <w:szCs w:val="24"/>
            <w:lang w:eastAsia="zh-TW"/>
          </w:rPr>
          <w:t>BY</w:t>
        </w:r>
        <w:r>
          <w:rPr>
            <w:rFonts w:hint="eastAsia"/>
            <w:kern w:val="2"/>
            <w:szCs w:val="24"/>
            <w:lang w:eastAsia="zh-TW"/>
          </w:rPr>
          <w:t>參數</w:t>
        </w:r>
      </w:ins>
    </w:p>
    <w:p w:rsidR="00457ED9" w:rsidRPr="003443E7" w:rsidRDefault="00AB59CF" w:rsidP="00457ED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192" w:author="劉文明" w:date="2016-10-14T13:12:00Z"/>
          <w:kern w:val="2"/>
          <w:szCs w:val="24"/>
          <w:lang w:eastAsia="zh-TW"/>
        </w:rPr>
      </w:pPr>
      <w:ins w:id="193" w:author="劉文明" w:date="2016-10-14T13:13:00Z">
        <w:r w:rsidRPr="00CD2D1E">
          <w:rPr>
            <w:kern w:val="2"/>
            <w:szCs w:val="24"/>
            <w:lang w:eastAsia="zh-TW"/>
          </w:rPr>
          <w:t>特殊規定欄位</w:t>
        </w:r>
        <w:r w:rsidRPr="00CD2D1E">
          <w:rPr>
            <w:kern w:val="2"/>
            <w:szCs w:val="24"/>
            <w:lang w:eastAsia="zh-TW"/>
          </w:rPr>
          <w:t>3</w:t>
        </w:r>
        <w:r w:rsidRPr="00F46873">
          <w:rPr>
            <w:kern w:val="2"/>
            <w:szCs w:val="24"/>
            <w:lang w:eastAsia="zh-TW"/>
          </w:rPr>
          <w:fldChar w:fldCharType="begin"/>
        </w:r>
        <w:r w:rsidRPr="00F46873">
          <w:rPr>
            <w:kern w:val="2"/>
            <w:szCs w:val="24"/>
            <w:lang w:eastAsia="zh-TW"/>
          </w:rPr>
          <w:instrText xml:space="preserve"> </w:instrText>
        </w:r>
        <w:r w:rsidRPr="00F46873">
          <w:rPr>
            <w:rFonts w:hint="eastAsia"/>
            <w:kern w:val="2"/>
            <w:szCs w:val="24"/>
            <w:lang w:eastAsia="zh-TW"/>
          </w:rPr>
          <w:instrText>HYPERLINK "http://10.87.50.46/html/CM/QueryTable.jsp?Field=</w:instrText>
        </w:r>
        <w:r w:rsidRPr="00F46873">
          <w:rPr>
            <w:rFonts w:hint="eastAsia"/>
            <w:kern w:val="2"/>
            <w:szCs w:val="24"/>
            <w:lang w:eastAsia="zh-TW"/>
          </w:rPr>
          <w:instrText>重大疾病給付限制欄位</w:instrText>
        </w:r>
        <w:r w:rsidRPr="00F46873">
          <w:rPr>
            <w:rFonts w:hint="eastAsia"/>
            <w:kern w:val="2"/>
            <w:szCs w:val="24"/>
            <w:lang w:eastAsia="zh-TW"/>
          </w:rPr>
          <w:instrText>5"</w:instrText>
        </w:r>
        <w:r w:rsidRPr="00F46873">
          <w:rPr>
            <w:kern w:val="2"/>
            <w:szCs w:val="24"/>
            <w:lang w:eastAsia="zh-TW"/>
          </w:rPr>
          <w:instrText xml:space="preserve"> </w:instrText>
        </w:r>
        <w:r w:rsidRPr="00F46873">
          <w:rPr>
            <w:kern w:val="2"/>
            <w:szCs w:val="24"/>
            <w:lang w:eastAsia="zh-TW"/>
          </w:rPr>
          <w:fldChar w:fldCharType="separate"/>
        </w:r>
        <w:r w:rsidRPr="00F46873">
          <w:rPr>
            <w:kern w:val="2"/>
            <w:szCs w:val="24"/>
            <w:lang w:eastAsia="zh-TW"/>
          </w:rPr>
          <w:t xml:space="preserve"> </w:t>
        </w:r>
        <w:r w:rsidRPr="00F46873">
          <w:rPr>
            <w:kern w:val="2"/>
            <w:szCs w:val="24"/>
            <w:lang w:eastAsia="zh-TW"/>
          </w:rPr>
          <w:fldChar w:fldCharType="end"/>
        </w:r>
        <w:r>
          <w:rPr>
            <w:rFonts w:hint="eastAsia"/>
            <w:kern w:val="2"/>
            <w:szCs w:val="24"/>
            <w:lang w:eastAsia="zh-TW"/>
          </w:rPr>
          <w:t>&gt; 0</w:t>
        </w:r>
      </w:ins>
    </w:p>
    <w:p w:rsidR="00457ED9" w:rsidRPr="003443E7" w:rsidRDefault="00457ED9" w:rsidP="00457ED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194" w:author="劉文明" w:date="2016-10-14T13:12:00Z"/>
          <w:kern w:val="2"/>
          <w:szCs w:val="24"/>
          <w:lang w:eastAsia="zh-TW"/>
        </w:rPr>
      </w:pPr>
      <w:ins w:id="195" w:author="劉文明" w:date="2016-10-14T13:12:00Z">
        <w:r>
          <w:rPr>
            <w:rFonts w:ascii="Arial" w:hAnsi="Arial" w:cs="Arial" w:hint="eastAsia"/>
            <w:lang w:eastAsia="zh-TW"/>
          </w:rPr>
          <w:t>讀取欄位</w:t>
        </w:r>
      </w:ins>
    </w:p>
    <w:p w:rsidR="00457ED9" w:rsidRPr="00AB59CF" w:rsidRDefault="00457ED9" w:rsidP="00AB59C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196" w:author="劉文明" w:date="2016-10-14T13:13:00Z"/>
          <w:kern w:val="2"/>
          <w:szCs w:val="24"/>
          <w:lang w:eastAsia="zh-TW"/>
          <w:rPrChange w:id="197" w:author="劉文明" w:date="2016-10-14T13:13:00Z">
            <w:rPr>
              <w:ins w:id="198" w:author="劉文明" w:date="2016-10-14T13:13:00Z"/>
              <w:rFonts w:ascii="Arial" w:hAnsi="Arial" w:cs="Arial"/>
              <w:lang w:eastAsia="zh-TW"/>
            </w:rPr>
          </w:rPrChange>
        </w:rPr>
        <w:pPrChange w:id="199" w:author="劉文明" w:date="2016-10-14T13:12:00Z">
          <w:pPr>
            <w:pStyle w:val="Tabletext"/>
            <w:keepLines w:val="0"/>
            <w:numPr>
              <w:ilvl w:val="2"/>
              <w:numId w:val="1"/>
            </w:numPr>
            <w:spacing w:after="0" w:line="240" w:lineRule="auto"/>
            <w:ind w:left="1418" w:hanging="567"/>
          </w:pPr>
        </w:pPrChange>
      </w:pPr>
      <w:ins w:id="200" w:author="劉文明" w:date="2016-10-14T13:12:00Z">
        <w:r>
          <w:rPr>
            <w:rFonts w:ascii="Arial" w:hAnsi="Arial" w:cs="Arial" w:hint="eastAsia"/>
            <w:lang w:eastAsia="zh-TW"/>
          </w:rPr>
          <w:t>險別代號</w:t>
        </w:r>
      </w:ins>
    </w:p>
    <w:p w:rsidR="00AB59CF" w:rsidRDefault="00AB59CF" w:rsidP="00AB59C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201" w:author="劉文明" w:date="2016-10-14T13:14:00Z"/>
          <w:kern w:val="2"/>
          <w:szCs w:val="24"/>
          <w:lang w:eastAsia="zh-TW"/>
        </w:rPr>
        <w:pPrChange w:id="202" w:author="劉文明" w:date="2016-10-14T13:12:00Z">
          <w:pPr>
            <w:pStyle w:val="Tabletext"/>
            <w:keepLines w:val="0"/>
            <w:numPr>
              <w:ilvl w:val="2"/>
              <w:numId w:val="1"/>
            </w:numPr>
            <w:spacing w:after="0" w:line="240" w:lineRule="auto"/>
            <w:ind w:left="1418" w:hanging="567"/>
          </w:pPr>
        </w:pPrChange>
      </w:pPr>
      <w:ins w:id="203" w:author="劉文明" w:date="2016-10-14T13:14:00Z">
        <w:r w:rsidRPr="00CD2D1E">
          <w:rPr>
            <w:kern w:val="2"/>
            <w:szCs w:val="24"/>
            <w:lang w:eastAsia="zh-TW"/>
          </w:rPr>
          <w:t>特殊規定欄位</w:t>
        </w:r>
        <w:r w:rsidRPr="00CD2D1E">
          <w:rPr>
            <w:kern w:val="2"/>
            <w:szCs w:val="24"/>
            <w:lang w:eastAsia="zh-TW"/>
          </w:rPr>
          <w:t>3</w:t>
        </w:r>
      </w:ins>
    </w:p>
    <w:p w:rsidR="00AB59CF" w:rsidRPr="00AB59CF" w:rsidRDefault="00AB59CF" w:rsidP="00AB59C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04" w:author="劉文明" w:date="2016-10-14T13:12:00Z">
          <w:pPr>
            <w:pStyle w:val="Tabletext"/>
            <w:keepLines w:val="0"/>
            <w:numPr>
              <w:ilvl w:val="2"/>
              <w:numId w:val="1"/>
            </w:numPr>
            <w:spacing w:after="0" w:line="240" w:lineRule="auto"/>
            <w:ind w:left="1418" w:hanging="567"/>
          </w:pPr>
        </w:pPrChange>
      </w:pPr>
      <w:ins w:id="205" w:author="劉文明" w:date="2016-10-14T13:14:00Z"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  <w:lang w:eastAsia="zh-TW"/>
          </w:rPr>
          <w:instrText xml:space="preserve"> </w:instrText>
        </w:r>
        <w:r>
          <w:rPr>
            <w:rFonts w:ascii="Arial" w:hAnsi="Arial" w:cs="Arial" w:hint="eastAsia"/>
            <w:lang w:eastAsia="zh-TW"/>
          </w:rPr>
          <w:instrText>HYPERLINK "http://twas3.cathaylife.com.tw/html/CM/QueryTable.jsp?Field=</w:instrText>
        </w:r>
        <w:r>
          <w:rPr>
            <w:rFonts w:ascii="Arial" w:hAnsi="Arial" w:cs="Arial" w:hint="eastAsia"/>
            <w:lang w:eastAsia="zh-TW"/>
          </w:rPr>
          <w:instrText>特殊規定</w:instrText>
        </w:r>
        <w:r>
          <w:rPr>
            <w:rFonts w:ascii="Arial" w:hAnsi="Arial" w:cs="Arial" w:hint="eastAsia"/>
            <w:lang w:eastAsia="zh-TW"/>
          </w:rPr>
          <w:instrText>3A(</w:instrText>
        </w:r>
        <w:r>
          <w:rPr>
            <w:rFonts w:ascii="Arial" w:hAnsi="Arial" w:cs="Arial" w:hint="eastAsia"/>
            <w:lang w:eastAsia="zh-TW"/>
          </w:rPr>
          <w:instrText>達成終止狀態</w:instrText>
        </w:r>
        <w:r>
          <w:rPr>
            <w:rFonts w:ascii="Arial" w:hAnsi="Arial" w:cs="Arial" w:hint="eastAsia"/>
            <w:lang w:eastAsia="zh-TW"/>
          </w:rPr>
          <w:instrText>)"</w:instrText>
        </w:r>
        <w:r>
          <w:rPr>
            <w:rFonts w:ascii="Arial" w:hAnsi="Arial" w:cs="Arial"/>
            <w:lang w:eastAsia="zh-TW"/>
          </w:rPr>
          <w:instrText xml:space="preserve"> </w:instrText>
        </w:r>
        <w:r>
          <w:rPr>
            <w:rFonts w:ascii="Arial" w:hAnsi="Arial" w:cs="Arial"/>
          </w:rPr>
          <w:fldChar w:fldCharType="separate"/>
        </w:r>
        <w:r>
          <w:rPr>
            <w:rStyle w:val="style31"/>
            <w:color w:val="0000FF"/>
            <w:u w:val="single"/>
            <w:lang w:eastAsia="zh-TW"/>
          </w:rPr>
          <w:t>特殊規定</w:t>
        </w:r>
        <w:r>
          <w:rPr>
            <w:rStyle w:val="style31"/>
            <w:color w:val="0000FF"/>
            <w:u w:val="single"/>
            <w:lang w:eastAsia="zh-TW"/>
          </w:rPr>
          <w:t>3A(</w:t>
        </w:r>
        <w:r>
          <w:rPr>
            <w:rStyle w:val="style31"/>
            <w:color w:val="0000FF"/>
            <w:u w:val="single"/>
            <w:lang w:eastAsia="zh-TW"/>
          </w:rPr>
          <w:t>達成終止狀態</w:t>
        </w:r>
        <w:r>
          <w:rPr>
            <w:rStyle w:val="style31"/>
            <w:color w:val="0000FF"/>
            <w:u w:val="single"/>
            <w:lang w:eastAsia="zh-TW"/>
          </w:rPr>
          <w:t>)</w:t>
        </w:r>
        <w:r>
          <w:rPr>
            <w:rStyle w:val="ad"/>
            <w:lang w:eastAsia="zh-TW"/>
          </w:rPr>
          <w:t xml:space="preserve"> </w:t>
        </w:r>
        <w:r>
          <w:rPr>
            <w:rFonts w:ascii="Arial" w:hAnsi="Arial" w:cs="Arial"/>
          </w:rPr>
          <w:fldChar w:fldCharType="end"/>
        </w:r>
      </w:ins>
    </w:p>
    <w:p w:rsidR="006F2BE8" w:rsidRPr="00F46873" w:rsidRDefault="006F2BE8" w:rsidP="006F2BE8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READ DBAA.DTAAB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a"/>
        </w:smartTagPr>
        <w:r w:rsidRPr="00F46873">
          <w:rPr>
            <w:rFonts w:hint="eastAsia"/>
            <w:kern w:val="2"/>
            <w:szCs w:val="24"/>
            <w:lang w:eastAsia="zh-TW"/>
          </w:rPr>
          <w:t>001 A</w:t>
        </w:r>
      </w:smartTag>
    </w:p>
    <w:p w:rsidR="006F2BE8" w:rsidRPr="00F46873" w:rsidRDefault="006F2BE8" w:rsidP="006F2BE8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del w:id="206" w:author="劉文明" w:date="2016-10-14T13:14:00Z">
        <w:r w:rsidRPr="00F46873" w:rsidDel="00AB59CF">
          <w:rPr>
            <w:rFonts w:hint="eastAsia"/>
            <w:kern w:val="2"/>
            <w:szCs w:val="24"/>
            <w:lang w:eastAsia="zh-TW"/>
          </w:rPr>
          <w:delText xml:space="preserve">INNER </w:delText>
        </w:r>
      </w:del>
      <w:ins w:id="207" w:author="劉文明" w:date="2016-10-14T13:14:00Z">
        <w:r w:rsidR="00AB59CF">
          <w:rPr>
            <w:rFonts w:hint="eastAsia"/>
            <w:kern w:val="2"/>
            <w:szCs w:val="24"/>
            <w:lang w:eastAsia="zh-TW"/>
          </w:rPr>
          <w:t xml:space="preserve">LEFT </w:t>
        </w:r>
      </w:ins>
      <w:r w:rsidRPr="00F46873">
        <w:rPr>
          <w:rFonts w:hint="eastAsia"/>
          <w:kern w:val="2"/>
          <w:szCs w:val="24"/>
          <w:lang w:eastAsia="zh-TW"/>
        </w:rPr>
        <w:t xml:space="preserve">JOIN </w:t>
      </w:r>
      <w:del w:id="208" w:author="劉文明" w:date="2016-10-14T13:15:00Z">
        <w:r w:rsidRPr="00F46873" w:rsidDel="00AB59CF">
          <w:rPr>
            <w:kern w:val="2"/>
            <w:szCs w:val="24"/>
            <w:lang w:eastAsia="zh-TW"/>
          </w:rPr>
          <w:delText>DBAG.</w:delText>
        </w:r>
        <w:r w:rsidR="00AC5859" w:rsidRPr="00AC5859" w:rsidDel="00AB59CF">
          <w:rPr>
            <w:kern w:val="2"/>
            <w:szCs w:val="24"/>
            <w:lang w:eastAsia="zh-TW"/>
          </w:rPr>
          <w:delText>DTAGA106_HOSP_DAILY</w:delText>
        </w:r>
        <w:r w:rsidRPr="00F46873" w:rsidDel="00AB59CF">
          <w:rPr>
            <w:rFonts w:hint="eastAsia"/>
            <w:kern w:val="2"/>
            <w:szCs w:val="24"/>
            <w:lang w:eastAsia="zh-TW"/>
          </w:rPr>
          <w:delText xml:space="preserve"> B</w:delText>
        </w:r>
      </w:del>
      <w:ins w:id="209" w:author="劉文明" w:date="2016-10-14T13:15:00Z">
        <w:r w:rsidR="00AB59CF">
          <w:rPr>
            <w:rFonts w:hint="eastAsia"/>
            <w:kern w:val="2"/>
            <w:szCs w:val="24"/>
            <w:lang w:eastAsia="zh-TW"/>
          </w:rPr>
          <w:t>前面讀到的</w:t>
        </w:r>
        <w:r w:rsidR="00AB59CF">
          <w:rPr>
            <w:rFonts w:ascii="細明體" w:eastAsia="細明體" w:hAnsi="細明體" w:hint="eastAsia"/>
            <w:color w:val="000000"/>
            <w:lang w:val="zh-TW"/>
          </w:rPr>
          <w:t>醫療日額屬性檔</w:t>
        </w:r>
        <w:r w:rsidR="00AB59CF">
          <w:rPr>
            <w:rFonts w:hint="eastAsia"/>
            <w:kern w:val="2"/>
            <w:szCs w:val="24"/>
            <w:lang w:eastAsia="zh-TW"/>
          </w:rPr>
          <w:t>資料</w:t>
        </w:r>
        <w:r w:rsidR="00AB59CF">
          <w:rPr>
            <w:rFonts w:hint="eastAsia"/>
            <w:kern w:val="2"/>
            <w:szCs w:val="24"/>
            <w:lang w:eastAsia="zh-TW"/>
          </w:rPr>
          <w:t>(</w:t>
        </w:r>
        <w:r w:rsidR="00AB59CF">
          <w:rPr>
            <w:kern w:val="2"/>
            <w:szCs w:val="24"/>
            <w:lang w:eastAsia="zh-TW"/>
          </w:rPr>
          <w:t>TA</w:t>
        </w:r>
        <w:r w:rsidR="00AB59CF">
          <w:rPr>
            <w:rFonts w:hint="eastAsia"/>
            <w:kern w:val="2"/>
            <w:szCs w:val="24"/>
            <w:lang w:eastAsia="zh-TW"/>
          </w:rPr>
          <w:t>)</w:t>
        </w:r>
      </w:ins>
    </w:p>
    <w:p w:rsidR="006F2BE8" w:rsidRDefault="006F2BE8" w:rsidP="006F2BE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210" w:author="劉文明" w:date="2016-10-14T13:18:00Z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ON A.</w:t>
      </w:r>
      <w:r w:rsidRPr="00F46873">
        <w:rPr>
          <w:rFonts w:hint="eastAsia"/>
          <w:kern w:val="2"/>
          <w:szCs w:val="24"/>
          <w:lang w:eastAsia="zh-TW"/>
        </w:rPr>
        <w:t>商品代號</w:t>
      </w:r>
      <w:r w:rsidRPr="00F46873">
        <w:rPr>
          <w:rFonts w:hint="eastAsia"/>
          <w:kern w:val="2"/>
          <w:szCs w:val="24"/>
          <w:lang w:eastAsia="zh-TW"/>
        </w:rPr>
        <w:t>=</w:t>
      </w:r>
      <w:ins w:id="211" w:author="劉文明" w:date="2016-10-14T13:15:00Z">
        <w:r w:rsidR="00AB59CF">
          <w:rPr>
            <w:rFonts w:hint="eastAsia"/>
            <w:kern w:val="2"/>
            <w:szCs w:val="24"/>
            <w:lang w:eastAsia="zh-TW"/>
          </w:rPr>
          <w:t>TA</w:t>
        </w:r>
      </w:ins>
      <w:del w:id="212" w:author="劉文明" w:date="2016-10-14T13:15:00Z">
        <w:r w:rsidRPr="00F46873" w:rsidDel="00AB59CF">
          <w:rPr>
            <w:rFonts w:hint="eastAsia"/>
            <w:kern w:val="2"/>
            <w:szCs w:val="24"/>
            <w:lang w:eastAsia="zh-TW"/>
          </w:rPr>
          <w:delText>B</w:delText>
        </w:r>
      </w:del>
      <w:r w:rsidRPr="00F46873">
        <w:rPr>
          <w:rFonts w:hint="eastAsia"/>
          <w:kern w:val="2"/>
          <w:szCs w:val="24"/>
          <w:lang w:eastAsia="zh-TW"/>
        </w:rPr>
        <w:t>.</w:t>
      </w:r>
      <w:r w:rsidRPr="00F46873">
        <w:rPr>
          <w:rFonts w:hint="eastAsia"/>
          <w:kern w:val="2"/>
          <w:szCs w:val="24"/>
          <w:lang w:eastAsia="zh-TW"/>
        </w:rPr>
        <w:t>商品代號</w:t>
      </w:r>
    </w:p>
    <w:p w:rsidR="00AB59CF" w:rsidRDefault="00AB59CF" w:rsidP="00AB59C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ins w:id="213" w:author="劉文明" w:date="2016-10-14T13:18:00Z"/>
          <w:rFonts w:hint="eastAsia"/>
          <w:kern w:val="2"/>
          <w:szCs w:val="24"/>
          <w:lang w:eastAsia="zh-TW"/>
        </w:rPr>
        <w:pPrChange w:id="214" w:author="劉文明" w:date="2016-10-14T13:18:00Z">
          <w:pPr>
            <w:pStyle w:val="Tabletext"/>
            <w:keepLines w:val="0"/>
            <w:numPr>
              <w:ilvl w:val="4"/>
              <w:numId w:val="1"/>
            </w:numPr>
            <w:spacing w:after="0" w:line="240" w:lineRule="auto"/>
            <w:ind w:left="2551" w:hanging="850"/>
          </w:pPr>
        </w:pPrChange>
      </w:pPr>
      <w:ins w:id="215" w:author="劉文明" w:date="2016-10-14T13:18:00Z">
        <w:r>
          <w:rPr>
            <w:rFonts w:hint="eastAsia"/>
            <w:kern w:val="2"/>
            <w:szCs w:val="24"/>
            <w:lang w:eastAsia="zh-TW"/>
          </w:rPr>
          <w:t xml:space="preserve">LEFT JOIN </w:t>
        </w:r>
        <w:r>
          <w:rPr>
            <w:rFonts w:hint="eastAsia"/>
            <w:kern w:val="2"/>
            <w:szCs w:val="24"/>
            <w:lang w:eastAsia="zh-TW"/>
          </w:rPr>
          <w:t>商品基本資料定義檔</w:t>
        </w:r>
        <w:r>
          <w:rPr>
            <w:rFonts w:hint="eastAsia"/>
            <w:kern w:val="2"/>
            <w:szCs w:val="24"/>
            <w:lang w:eastAsia="zh-TW"/>
          </w:rPr>
          <w:t>DTAGA001_PROD_DEFI AGA001</w:t>
        </w:r>
      </w:ins>
    </w:p>
    <w:p w:rsidR="00AB59CF" w:rsidRPr="00F46873" w:rsidRDefault="00AB59CF" w:rsidP="00AB59C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ins w:id="216" w:author="劉文明" w:date="2016-10-14T13:18:00Z">
        <w:r w:rsidRPr="00F46873">
          <w:rPr>
            <w:rFonts w:hint="eastAsia"/>
            <w:kern w:val="2"/>
            <w:szCs w:val="24"/>
            <w:lang w:eastAsia="zh-TW"/>
          </w:rPr>
          <w:t>ON A.</w:t>
        </w:r>
        <w:r w:rsidRPr="00F46873">
          <w:rPr>
            <w:rFonts w:hint="eastAsia"/>
            <w:kern w:val="2"/>
            <w:szCs w:val="24"/>
            <w:lang w:eastAsia="zh-TW"/>
          </w:rPr>
          <w:t>商品代號</w:t>
        </w:r>
        <w:r w:rsidRPr="00F46873">
          <w:rPr>
            <w:rFonts w:hint="eastAsia"/>
            <w:kern w:val="2"/>
            <w:szCs w:val="24"/>
            <w:lang w:eastAsia="zh-TW"/>
          </w:rPr>
          <w:t>=</w:t>
        </w:r>
        <w:r>
          <w:rPr>
            <w:kern w:val="2"/>
            <w:szCs w:val="24"/>
            <w:lang w:eastAsia="zh-TW"/>
          </w:rPr>
          <w:t>AGA001</w:t>
        </w:r>
        <w:r w:rsidRPr="00F46873">
          <w:rPr>
            <w:rFonts w:hint="eastAsia"/>
            <w:kern w:val="2"/>
            <w:szCs w:val="24"/>
            <w:lang w:eastAsia="zh-TW"/>
          </w:rPr>
          <w:t>.</w:t>
        </w:r>
        <w:r w:rsidRPr="00F46873">
          <w:rPr>
            <w:rFonts w:hint="eastAsia"/>
            <w:kern w:val="2"/>
            <w:szCs w:val="24"/>
            <w:lang w:eastAsia="zh-TW"/>
          </w:rPr>
          <w:t>商品代號</w:t>
        </w:r>
      </w:ins>
    </w:p>
    <w:p w:rsidR="006F2BE8" w:rsidRPr="00F46873" w:rsidRDefault="006F2BE8" w:rsidP="006F2BE8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INNER JOIN DBAB.DTAB0001 D</w:t>
      </w:r>
    </w:p>
    <w:p w:rsidR="006F2BE8" w:rsidRPr="00F46873" w:rsidRDefault="006F2BE8" w:rsidP="006F2BE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ON A.</w:t>
      </w:r>
      <w:r w:rsidRPr="00F46873">
        <w:rPr>
          <w:rFonts w:hint="eastAsia"/>
          <w:kern w:val="2"/>
          <w:szCs w:val="24"/>
          <w:lang w:eastAsia="zh-TW"/>
        </w:rPr>
        <w:t>保單號碼</w:t>
      </w:r>
      <w:r w:rsidRPr="00F46873">
        <w:rPr>
          <w:rFonts w:hint="eastAsia"/>
          <w:kern w:val="2"/>
          <w:szCs w:val="24"/>
          <w:lang w:eastAsia="zh-TW"/>
        </w:rPr>
        <w:t>=D.</w:t>
      </w:r>
      <w:r w:rsidRPr="00F46873">
        <w:rPr>
          <w:rFonts w:hint="eastAsia"/>
          <w:kern w:val="2"/>
          <w:szCs w:val="24"/>
          <w:lang w:eastAsia="zh-TW"/>
        </w:rPr>
        <w:t>保單號碼</w:t>
      </w:r>
      <w:r w:rsidRPr="00F46873">
        <w:rPr>
          <w:rFonts w:hint="eastAsia"/>
          <w:kern w:val="2"/>
          <w:szCs w:val="24"/>
          <w:lang w:eastAsia="zh-TW"/>
        </w:rPr>
        <w:t xml:space="preserve"> AND A.</w:t>
      </w:r>
      <w:r w:rsidRPr="00F46873">
        <w:rPr>
          <w:rFonts w:hint="eastAsia"/>
          <w:kern w:val="2"/>
          <w:szCs w:val="24"/>
          <w:lang w:eastAsia="zh-TW"/>
        </w:rPr>
        <w:t>商品代號</w:t>
      </w:r>
      <w:r w:rsidRPr="00F46873">
        <w:rPr>
          <w:rFonts w:hint="eastAsia"/>
          <w:kern w:val="2"/>
          <w:szCs w:val="24"/>
          <w:lang w:eastAsia="zh-TW"/>
        </w:rPr>
        <w:t>=D.</w:t>
      </w:r>
      <w:r w:rsidRPr="00F46873">
        <w:rPr>
          <w:rFonts w:hint="eastAsia"/>
          <w:kern w:val="2"/>
          <w:szCs w:val="24"/>
          <w:lang w:eastAsia="zh-TW"/>
        </w:rPr>
        <w:t>商品代號</w:t>
      </w:r>
    </w:p>
    <w:p w:rsidR="006F2BE8" w:rsidRPr="00F46873" w:rsidRDefault="006F2BE8" w:rsidP="006F2BE8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LEFT JOIN DBAB.DTAB0002 E</w:t>
      </w:r>
    </w:p>
    <w:p w:rsidR="006F2BE8" w:rsidRPr="00F46873" w:rsidRDefault="006F2BE8" w:rsidP="006F2BE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ON A.</w:t>
      </w:r>
      <w:r w:rsidRPr="00F46873">
        <w:rPr>
          <w:rFonts w:hint="eastAsia"/>
          <w:kern w:val="2"/>
          <w:szCs w:val="24"/>
          <w:lang w:eastAsia="zh-TW"/>
        </w:rPr>
        <w:t>保單號碼</w:t>
      </w:r>
      <w:r w:rsidRPr="00F46873">
        <w:rPr>
          <w:rFonts w:hint="eastAsia"/>
          <w:kern w:val="2"/>
          <w:szCs w:val="24"/>
          <w:lang w:eastAsia="zh-TW"/>
        </w:rPr>
        <w:t>=E.</w:t>
      </w:r>
      <w:r w:rsidRPr="00F46873">
        <w:rPr>
          <w:rFonts w:hint="eastAsia"/>
          <w:kern w:val="2"/>
          <w:szCs w:val="24"/>
          <w:lang w:eastAsia="zh-TW"/>
        </w:rPr>
        <w:t>保單號碼</w:t>
      </w:r>
      <w:r w:rsidRPr="00F46873">
        <w:rPr>
          <w:rFonts w:hint="eastAsia"/>
          <w:kern w:val="2"/>
          <w:szCs w:val="24"/>
          <w:lang w:eastAsia="zh-TW"/>
        </w:rPr>
        <w:t xml:space="preserve"> AND A.</w:t>
      </w:r>
      <w:r w:rsidRPr="00F46873">
        <w:rPr>
          <w:rFonts w:hint="eastAsia"/>
          <w:kern w:val="2"/>
          <w:szCs w:val="24"/>
          <w:lang w:eastAsia="zh-TW"/>
        </w:rPr>
        <w:t>商品代號</w:t>
      </w:r>
      <w:r w:rsidRPr="00F46873">
        <w:rPr>
          <w:rFonts w:hint="eastAsia"/>
          <w:kern w:val="2"/>
          <w:szCs w:val="24"/>
          <w:lang w:eastAsia="zh-TW"/>
        </w:rPr>
        <w:t>=E.</w:t>
      </w:r>
      <w:r w:rsidRPr="00F46873">
        <w:rPr>
          <w:rFonts w:hint="eastAsia"/>
          <w:kern w:val="2"/>
          <w:szCs w:val="24"/>
          <w:lang w:eastAsia="zh-TW"/>
        </w:rPr>
        <w:t>商品代號</w:t>
      </w:r>
      <w:r w:rsidRPr="00F46873">
        <w:rPr>
          <w:rFonts w:hint="eastAsia"/>
          <w:kern w:val="2"/>
          <w:szCs w:val="24"/>
          <w:lang w:eastAsia="zh-TW"/>
        </w:rPr>
        <w:t xml:space="preserve"> AND A.</w:t>
      </w:r>
      <w:r w:rsidRPr="00F46873">
        <w:rPr>
          <w:rFonts w:hint="eastAsia"/>
          <w:kern w:val="2"/>
          <w:szCs w:val="24"/>
          <w:lang w:eastAsia="zh-TW"/>
        </w:rPr>
        <w:t>事故人</w:t>
      </w:r>
      <w:r w:rsidRPr="00F46873">
        <w:rPr>
          <w:rFonts w:hint="eastAsia"/>
          <w:kern w:val="2"/>
          <w:szCs w:val="24"/>
          <w:lang w:eastAsia="zh-TW"/>
        </w:rPr>
        <w:t>=E.ID</w:t>
      </w:r>
    </w:p>
    <w:p w:rsidR="006F2BE8" w:rsidRPr="00F46873" w:rsidRDefault="006F2BE8" w:rsidP="006F2BE8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WHERE</w:t>
      </w:r>
    </w:p>
    <w:p w:rsidR="00493226" w:rsidRDefault="00493226" w:rsidP="005B140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E</w:t>
      </w:r>
      <w:r>
        <w:rPr>
          <w:kern w:val="2"/>
          <w:szCs w:val="24"/>
          <w:lang w:eastAsia="zh-TW"/>
        </w:rPr>
        <w:t>’</w:t>
      </w:r>
    </w:p>
    <w:p w:rsidR="005B1403" w:rsidRDefault="005B1403" w:rsidP="005B140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帳務日期</w:t>
      </w:r>
      <w:r>
        <w:rPr>
          <w:rFonts w:hint="eastAsia"/>
          <w:kern w:val="2"/>
          <w:szCs w:val="24"/>
          <w:lang w:eastAsia="zh-TW"/>
        </w:rPr>
        <w:t xml:space="preserve"> IS NOT NULL</w:t>
      </w:r>
    </w:p>
    <w:p w:rsidR="005B1403" w:rsidRDefault="005B1403" w:rsidP="006F2BE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給付金額</w:t>
      </w:r>
      <w:r>
        <w:rPr>
          <w:rFonts w:hint="eastAsia"/>
          <w:kern w:val="2"/>
          <w:szCs w:val="24"/>
          <w:lang w:eastAsia="zh-TW"/>
        </w:rPr>
        <w:t xml:space="preserve"> &gt; 0</w:t>
      </w:r>
    </w:p>
    <w:p w:rsidR="006F2BE8" w:rsidRPr="00F46873" w:rsidRDefault="006F2BE8" w:rsidP="006F2BE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A.</w:t>
      </w:r>
      <w:r w:rsidRPr="00F46873">
        <w:rPr>
          <w:rFonts w:hint="eastAsia"/>
          <w:kern w:val="2"/>
          <w:szCs w:val="24"/>
          <w:lang w:eastAsia="zh-TW"/>
        </w:rPr>
        <w:t>系統別</w:t>
      </w:r>
      <w:r w:rsidRPr="00F46873">
        <w:rPr>
          <w:rFonts w:hint="eastAsia"/>
          <w:kern w:val="2"/>
          <w:szCs w:val="24"/>
          <w:lang w:eastAsia="zh-TW"/>
        </w:rPr>
        <w:t xml:space="preserve"> = </w:t>
      </w:r>
      <w:r w:rsidRPr="00F46873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F46873">
          <w:rPr>
            <w:rFonts w:hint="eastAsia"/>
            <w:kern w:val="2"/>
            <w:szCs w:val="24"/>
            <w:lang w:eastAsia="zh-TW"/>
          </w:rPr>
          <w:t>1</w:t>
        </w:r>
        <w:r w:rsidRPr="00F46873">
          <w:rPr>
            <w:kern w:val="2"/>
            <w:szCs w:val="24"/>
            <w:lang w:eastAsia="zh-TW"/>
          </w:rPr>
          <w:t>’</w:t>
        </w:r>
      </w:smartTag>
      <w:r w:rsidRPr="00F46873">
        <w:rPr>
          <w:rFonts w:hint="eastAsia"/>
          <w:kern w:val="2"/>
          <w:szCs w:val="24"/>
          <w:lang w:eastAsia="zh-TW"/>
        </w:rPr>
        <w:t xml:space="preserve"> (</w:t>
      </w:r>
      <w:r w:rsidRPr="00F46873">
        <w:rPr>
          <w:rFonts w:hint="eastAsia"/>
          <w:kern w:val="2"/>
          <w:szCs w:val="24"/>
          <w:lang w:eastAsia="zh-TW"/>
        </w:rPr>
        <w:t>壽險</w:t>
      </w:r>
      <w:r w:rsidRPr="00F46873">
        <w:rPr>
          <w:rFonts w:hint="eastAsia"/>
          <w:kern w:val="2"/>
          <w:szCs w:val="24"/>
          <w:lang w:eastAsia="zh-TW"/>
        </w:rPr>
        <w:t>)</w:t>
      </w:r>
    </w:p>
    <w:p w:rsidR="006F2BE8" w:rsidRPr="00F46873" w:rsidRDefault="006F2BE8" w:rsidP="006F2BE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A.</w:t>
      </w:r>
      <w:r w:rsidRPr="00F46873">
        <w:rPr>
          <w:rFonts w:hint="eastAsia"/>
          <w:kern w:val="2"/>
          <w:szCs w:val="24"/>
          <w:lang w:eastAsia="zh-TW"/>
        </w:rPr>
        <w:t>契約效力</w:t>
      </w:r>
      <w:r w:rsidRPr="00F46873">
        <w:rPr>
          <w:rFonts w:hint="eastAsia"/>
          <w:kern w:val="2"/>
          <w:szCs w:val="24"/>
          <w:lang w:eastAsia="zh-TW"/>
        </w:rPr>
        <w:t xml:space="preserve"> = </w:t>
      </w:r>
      <w:r w:rsidRPr="00F46873">
        <w:rPr>
          <w:kern w:val="2"/>
          <w:szCs w:val="24"/>
          <w:lang w:eastAsia="zh-TW"/>
        </w:rPr>
        <w:t>‘’</w:t>
      </w:r>
    </w:p>
    <w:p w:rsidR="005A0E98" w:rsidRPr="00F46873" w:rsidDel="00AB59CF" w:rsidRDefault="006F2BE8" w:rsidP="006F2BE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del w:id="217" w:author="劉文明" w:date="2016-10-14T13:19:00Z"/>
          <w:rFonts w:hint="eastAsia"/>
          <w:kern w:val="2"/>
          <w:szCs w:val="24"/>
          <w:lang w:eastAsia="zh-TW"/>
        </w:rPr>
      </w:pPr>
      <w:del w:id="218" w:author="劉文明" w:date="2016-10-14T13:19:00Z">
        <w:r w:rsidRPr="00F46873" w:rsidDel="00AB59CF">
          <w:rPr>
            <w:rFonts w:hint="eastAsia"/>
            <w:kern w:val="2"/>
            <w:szCs w:val="24"/>
            <w:lang w:eastAsia="zh-TW"/>
          </w:rPr>
          <w:delText>B.</w:delText>
        </w:r>
        <w:r w:rsidR="00CD2D1E" w:rsidRPr="00CD2D1E" w:rsidDel="00AB59CF">
          <w:rPr>
            <w:kern w:val="2"/>
            <w:szCs w:val="24"/>
            <w:lang w:eastAsia="zh-TW"/>
          </w:rPr>
          <w:delText>特殊規定欄位</w:delText>
        </w:r>
        <w:r w:rsidR="00CD2D1E" w:rsidRPr="00CD2D1E" w:rsidDel="00AB59CF">
          <w:rPr>
            <w:kern w:val="2"/>
            <w:szCs w:val="24"/>
            <w:lang w:eastAsia="zh-TW"/>
          </w:rPr>
          <w:delText>3</w:delText>
        </w:r>
        <w:r w:rsidRPr="00F46873" w:rsidDel="00AB59CF">
          <w:rPr>
            <w:kern w:val="2"/>
            <w:szCs w:val="24"/>
            <w:lang w:eastAsia="zh-TW"/>
          </w:rPr>
          <w:fldChar w:fldCharType="begin"/>
        </w:r>
        <w:r w:rsidRPr="00F46873" w:rsidDel="00AB59CF">
          <w:rPr>
            <w:kern w:val="2"/>
            <w:szCs w:val="24"/>
            <w:lang w:eastAsia="zh-TW"/>
          </w:rPr>
          <w:delInstrText xml:space="preserve"> </w:delInstrText>
        </w:r>
        <w:r w:rsidRPr="00F46873" w:rsidDel="00AB59CF">
          <w:rPr>
            <w:rFonts w:hint="eastAsia"/>
            <w:kern w:val="2"/>
            <w:szCs w:val="24"/>
            <w:lang w:eastAsia="zh-TW"/>
          </w:rPr>
          <w:delInstrText>HYPERLINK "http://10.87.50.46/html/CM/QueryTable.jsp?Field=</w:delInstrText>
        </w:r>
        <w:r w:rsidRPr="00F46873" w:rsidDel="00AB59CF">
          <w:rPr>
            <w:rFonts w:hint="eastAsia"/>
            <w:kern w:val="2"/>
            <w:szCs w:val="24"/>
            <w:lang w:eastAsia="zh-TW"/>
          </w:rPr>
          <w:delInstrText>重大疾病給付限制欄位</w:delInstrText>
        </w:r>
        <w:r w:rsidRPr="00F46873" w:rsidDel="00AB59CF">
          <w:rPr>
            <w:rFonts w:hint="eastAsia"/>
            <w:kern w:val="2"/>
            <w:szCs w:val="24"/>
            <w:lang w:eastAsia="zh-TW"/>
          </w:rPr>
          <w:delInstrText>5"</w:delInstrText>
        </w:r>
        <w:r w:rsidRPr="00F46873" w:rsidDel="00AB59CF">
          <w:rPr>
            <w:kern w:val="2"/>
            <w:szCs w:val="24"/>
            <w:lang w:eastAsia="zh-TW"/>
          </w:rPr>
          <w:delInstrText xml:space="preserve"> </w:delInstrText>
        </w:r>
        <w:r w:rsidRPr="00F46873" w:rsidDel="00AB59CF">
          <w:rPr>
            <w:kern w:val="2"/>
            <w:szCs w:val="24"/>
            <w:lang w:eastAsia="zh-TW"/>
          </w:rPr>
          <w:fldChar w:fldCharType="separate"/>
        </w:r>
        <w:r w:rsidRPr="00F46873" w:rsidDel="00AB59CF">
          <w:rPr>
            <w:kern w:val="2"/>
            <w:szCs w:val="24"/>
            <w:lang w:eastAsia="zh-TW"/>
          </w:rPr>
          <w:delText xml:space="preserve"> </w:delText>
        </w:r>
        <w:r w:rsidRPr="00F46873" w:rsidDel="00AB59CF">
          <w:rPr>
            <w:kern w:val="2"/>
            <w:szCs w:val="24"/>
            <w:lang w:eastAsia="zh-TW"/>
          </w:rPr>
          <w:fldChar w:fldCharType="end"/>
        </w:r>
        <w:r w:rsidR="008051A9" w:rsidDel="00AB59CF">
          <w:rPr>
            <w:rFonts w:hint="eastAsia"/>
            <w:kern w:val="2"/>
            <w:szCs w:val="24"/>
            <w:lang w:eastAsia="zh-TW"/>
          </w:rPr>
          <w:delText>&gt; 0</w:delText>
        </w:r>
        <w:r w:rsidRPr="00F46873" w:rsidDel="00AB59CF">
          <w:rPr>
            <w:rFonts w:hint="eastAsia"/>
            <w:kern w:val="2"/>
            <w:szCs w:val="24"/>
            <w:lang w:eastAsia="zh-TW"/>
          </w:rPr>
          <w:delText xml:space="preserve"> (</w:delText>
        </w:r>
        <w:r w:rsidR="0003446E" w:rsidDel="00AB59CF">
          <w:rPr>
            <w:rFonts w:ascii="sөũ" w:hAnsi="sөũ"/>
            <w:lang w:eastAsia="zh-TW"/>
          </w:rPr>
          <w:delText>日額的</w:delText>
        </w:r>
        <w:r w:rsidR="0003446E" w:rsidDel="00AB59CF">
          <w:rPr>
            <w:rFonts w:ascii="sөũ" w:hAnsi="sөũ" w:hint="eastAsia"/>
            <w:lang w:eastAsia="zh-TW"/>
          </w:rPr>
          <w:delText>xx</w:delText>
        </w:r>
        <w:r w:rsidR="0003446E" w:rsidDel="00AB59CF">
          <w:rPr>
            <w:rFonts w:ascii="sөũ" w:hAnsi="sөũ"/>
            <w:lang w:eastAsia="zh-TW"/>
          </w:rPr>
          <w:delText>倍為限</w:delText>
        </w:r>
        <w:r w:rsidRPr="00F46873" w:rsidDel="00AB59CF">
          <w:rPr>
            <w:rFonts w:hint="eastAsia"/>
            <w:kern w:val="2"/>
            <w:szCs w:val="24"/>
            <w:lang w:eastAsia="zh-TW"/>
          </w:rPr>
          <w:delText>)</w:delText>
        </w:r>
      </w:del>
    </w:p>
    <w:p w:rsidR="006F2BE8" w:rsidRPr="00F46873" w:rsidRDefault="006F2BE8" w:rsidP="006F2BE8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 xml:space="preserve">ORDER BY </w:t>
      </w:r>
      <w:del w:id="219" w:author="劉文明" w:date="2016-10-14T13:19:00Z">
        <w:r w:rsidRPr="00F46873" w:rsidDel="00AB59CF">
          <w:rPr>
            <w:rFonts w:hint="eastAsia"/>
            <w:kern w:val="2"/>
            <w:szCs w:val="24"/>
            <w:lang w:eastAsia="zh-TW"/>
          </w:rPr>
          <w:delText>A.</w:delText>
        </w:r>
        <w:r w:rsidRPr="00F46873" w:rsidDel="00AB59CF">
          <w:rPr>
            <w:rFonts w:hint="eastAsia"/>
            <w:kern w:val="2"/>
            <w:szCs w:val="24"/>
            <w:lang w:eastAsia="zh-TW"/>
          </w:rPr>
          <w:delText>主附約別</w:delText>
        </w:r>
        <w:r w:rsidRPr="00F46873" w:rsidDel="00AB59CF">
          <w:rPr>
            <w:rFonts w:hint="eastAsia"/>
            <w:kern w:val="2"/>
            <w:szCs w:val="24"/>
            <w:lang w:eastAsia="zh-TW"/>
          </w:rPr>
          <w:delText>(</w:delText>
        </w:r>
        <w:r w:rsidRPr="00F46873" w:rsidDel="00AB59CF">
          <w:rPr>
            <w:rFonts w:hint="eastAsia"/>
            <w:kern w:val="2"/>
            <w:szCs w:val="24"/>
            <w:lang w:eastAsia="zh-TW"/>
          </w:rPr>
          <w:delText>遞增</w:delText>
        </w:r>
        <w:r w:rsidRPr="00F46873" w:rsidDel="00AB59CF">
          <w:rPr>
            <w:rFonts w:hint="eastAsia"/>
            <w:kern w:val="2"/>
            <w:szCs w:val="24"/>
            <w:lang w:eastAsia="zh-TW"/>
          </w:rPr>
          <w:delText>)+</w:delText>
        </w:r>
      </w:del>
      <w:r w:rsidRPr="00F46873">
        <w:rPr>
          <w:rFonts w:hint="eastAsia"/>
          <w:kern w:val="2"/>
          <w:szCs w:val="24"/>
          <w:lang w:eastAsia="zh-TW"/>
        </w:rPr>
        <w:t>A.</w:t>
      </w:r>
      <w:r w:rsidRPr="00F46873">
        <w:rPr>
          <w:rFonts w:hint="eastAsia"/>
          <w:kern w:val="2"/>
          <w:szCs w:val="24"/>
          <w:lang w:eastAsia="zh-TW"/>
        </w:rPr>
        <w:t>保單號碼</w:t>
      </w:r>
      <w:r w:rsidRPr="00F46873">
        <w:rPr>
          <w:rFonts w:hint="eastAsia"/>
          <w:kern w:val="2"/>
          <w:szCs w:val="24"/>
          <w:lang w:eastAsia="zh-TW"/>
        </w:rPr>
        <w:t>(</w:t>
      </w:r>
      <w:r w:rsidRPr="00F46873">
        <w:rPr>
          <w:rFonts w:hint="eastAsia"/>
          <w:kern w:val="2"/>
          <w:szCs w:val="24"/>
          <w:lang w:eastAsia="zh-TW"/>
        </w:rPr>
        <w:t>遞增</w:t>
      </w:r>
      <w:r w:rsidRPr="00F46873">
        <w:rPr>
          <w:rFonts w:hint="eastAsia"/>
          <w:kern w:val="2"/>
          <w:szCs w:val="24"/>
          <w:lang w:eastAsia="zh-TW"/>
        </w:rPr>
        <w:t>)</w:t>
      </w:r>
      <w:ins w:id="220" w:author="劉文明" w:date="2016-10-14T13:19:00Z">
        <w:r w:rsidR="00AB59CF" w:rsidRPr="00AB59CF">
          <w:rPr>
            <w:rFonts w:hint="eastAsia"/>
            <w:kern w:val="2"/>
            <w:szCs w:val="24"/>
            <w:lang w:eastAsia="zh-TW"/>
          </w:rPr>
          <w:t xml:space="preserve"> </w:t>
        </w:r>
        <w:r w:rsidR="00AB59CF">
          <w:rPr>
            <w:rFonts w:hint="eastAsia"/>
            <w:kern w:val="2"/>
            <w:szCs w:val="24"/>
            <w:lang w:eastAsia="zh-TW"/>
          </w:rPr>
          <w:t>+A.</w:t>
        </w:r>
        <w:r w:rsidR="00AB59CF">
          <w:rPr>
            <w:rFonts w:hint="eastAsia"/>
            <w:kern w:val="2"/>
            <w:szCs w:val="24"/>
            <w:lang w:eastAsia="zh-TW"/>
          </w:rPr>
          <w:t>事故人</w:t>
        </w:r>
        <w:r w:rsidR="00AB59CF">
          <w:rPr>
            <w:rFonts w:hint="eastAsia"/>
            <w:kern w:val="2"/>
            <w:szCs w:val="24"/>
            <w:lang w:eastAsia="zh-TW"/>
          </w:rPr>
          <w:t>ID</w:t>
        </w:r>
        <w:r w:rsidR="00AB59CF" w:rsidRPr="00F46873">
          <w:rPr>
            <w:rFonts w:hint="eastAsia"/>
            <w:kern w:val="2"/>
            <w:szCs w:val="24"/>
            <w:lang w:eastAsia="zh-TW"/>
          </w:rPr>
          <w:t>(</w:t>
        </w:r>
        <w:r w:rsidR="00AB59CF" w:rsidRPr="00F46873">
          <w:rPr>
            <w:rFonts w:hint="eastAsia"/>
            <w:kern w:val="2"/>
            <w:szCs w:val="24"/>
            <w:lang w:eastAsia="zh-TW"/>
          </w:rPr>
          <w:t>遞增</w:t>
        </w:r>
        <w:r w:rsidR="00AB59CF" w:rsidRPr="00F46873">
          <w:rPr>
            <w:rFonts w:hint="eastAsia"/>
            <w:kern w:val="2"/>
            <w:szCs w:val="24"/>
            <w:lang w:eastAsia="zh-TW"/>
          </w:rPr>
          <w:t>)</w:t>
        </w:r>
      </w:ins>
      <w:r w:rsidRPr="00F46873">
        <w:rPr>
          <w:rFonts w:hint="eastAsia"/>
          <w:kern w:val="2"/>
          <w:szCs w:val="24"/>
          <w:lang w:eastAsia="zh-TW"/>
        </w:rPr>
        <w:t>+ A.</w:t>
      </w:r>
      <w:r w:rsidRPr="00F46873">
        <w:rPr>
          <w:rFonts w:hint="eastAsia"/>
          <w:kern w:val="2"/>
          <w:szCs w:val="24"/>
          <w:lang w:eastAsia="zh-TW"/>
        </w:rPr>
        <w:t>商品代號</w:t>
      </w:r>
      <w:r w:rsidRPr="00F46873">
        <w:rPr>
          <w:rFonts w:hint="eastAsia"/>
          <w:kern w:val="2"/>
          <w:szCs w:val="24"/>
          <w:lang w:eastAsia="zh-TW"/>
        </w:rPr>
        <w:t>(</w:t>
      </w:r>
      <w:r w:rsidRPr="00F46873">
        <w:rPr>
          <w:rFonts w:hint="eastAsia"/>
          <w:kern w:val="2"/>
          <w:szCs w:val="24"/>
          <w:lang w:eastAsia="zh-TW"/>
        </w:rPr>
        <w:t>遞增</w:t>
      </w:r>
      <w:r w:rsidRPr="00F46873">
        <w:rPr>
          <w:rFonts w:hint="eastAsia"/>
          <w:kern w:val="2"/>
          <w:szCs w:val="24"/>
          <w:lang w:eastAsia="zh-TW"/>
        </w:rPr>
        <w:t>)</w:t>
      </w:r>
      <w:del w:id="221" w:author="劉文明" w:date="2016-10-14T13:19:00Z">
        <w:r w:rsidR="00B10168" w:rsidDel="00AB59CF">
          <w:rPr>
            <w:rFonts w:hint="eastAsia"/>
            <w:kern w:val="2"/>
            <w:szCs w:val="24"/>
            <w:lang w:eastAsia="zh-TW"/>
          </w:rPr>
          <w:delText>+A.</w:delText>
        </w:r>
        <w:r w:rsidR="00B10168" w:rsidDel="00AB59CF">
          <w:rPr>
            <w:rFonts w:hint="eastAsia"/>
            <w:kern w:val="2"/>
            <w:szCs w:val="24"/>
            <w:lang w:eastAsia="zh-TW"/>
          </w:rPr>
          <w:delText>事故人</w:delText>
        </w:r>
        <w:r w:rsidR="00B10168" w:rsidDel="00AB59CF">
          <w:rPr>
            <w:rFonts w:hint="eastAsia"/>
            <w:kern w:val="2"/>
            <w:szCs w:val="24"/>
            <w:lang w:eastAsia="zh-TW"/>
          </w:rPr>
          <w:delText>ID</w:delText>
        </w:r>
        <w:r w:rsidR="001427CC" w:rsidRPr="00F46873" w:rsidDel="00AB59CF">
          <w:rPr>
            <w:rFonts w:hint="eastAsia"/>
            <w:kern w:val="2"/>
            <w:szCs w:val="24"/>
            <w:lang w:eastAsia="zh-TW"/>
          </w:rPr>
          <w:delText>(</w:delText>
        </w:r>
        <w:r w:rsidR="001427CC" w:rsidRPr="00F46873" w:rsidDel="00AB59CF">
          <w:rPr>
            <w:rFonts w:hint="eastAsia"/>
            <w:kern w:val="2"/>
            <w:szCs w:val="24"/>
            <w:lang w:eastAsia="zh-TW"/>
          </w:rPr>
          <w:delText>遞增</w:delText>
        </w:r>
        <w:r w:rsidR="001427CC" w:rsidRPr="00F46873" w:rsidDel="00AB59CF">
          <w:rPr>
            <w:rFonts w:hint="eastAsia"/>
            <w:kern w:val="2"/>
            <w:szCs w:val="24"/>
            <w:lang w:eastAsia="zh-TW"/>
          </w:rPr>
          <w:delText>)</w:delText>
        </w:r>
      </w:del>
    </w:p>
    <w:p w:rsidR="006F2BE8" w:rsidRPr="00F46873" w:rsidRDefault="006F2BE8" w:rsidP="006F2BE8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紀錄件數：</w:t>
      </w:r>
      <w:r w:rsidRPr="00F46873">
        <w:rPr>
          <w:rFonts w:hint="eastAsia"/>
          <w:kern w:val="2"/>
          <w:szCs w:val="24"/>
          <w:lang w:eastAsia="zh-TW"/>
        </w:rPr>
        <w:t xml:space="preserve">CALL </w:t>
      </w:r>
      <w:r w:rsidRPr="00F46873">
        <w:rPr>
          <w:rFonts w:hint="eastAsia"/>
          <w:kern w:val="2"/>
          <w:szCs w:val="24"/>
          <w:lang w:eastAsia="zh-TW"/>
        </w:rPr>
        <w:t>批次作業件數紀錄模組</w:t>
      </w:r>
      <w:r w:rsidRPr="00F46873">
        <w:rPr>
          <w:rFonts w:hint="eastAsia"/>
          <w:kern w:val="2"/>
          <w:szCs w:val="24"/>
          <w:lang w:eastAsia="zh-TW"/>
        </w:rPr>
        <w:t>CountManager.java</w:t>
      </w:r>
      <w:r w:rsidRPr="00F46873">
        <w:rPr>
          <w:rFonts w:hint="eastAsia"/>
          <w:kern w:val="2"/>
          <w:szCs w:val="24"/>
          <w:lang w:eastAsia="zh-TW"/>
        </w:rPr>
        <w:t>（即時寫出去）</w:t>
      </w:r>
    </w:p>
    <w:p w:rsidR="006F2BE8" w:rsidRPr="00F46873" w:rsidRDefault="006F2BE8" w:rsidP="006F2BE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kern w:val="2"/>
          <w:szCs w:val="24"/>
          <w:lang w:eastAsia="zh-TW"/>
        </w:rPr>
        <w:t>METHOD_NAME</w:t>
      </w:r>
      <w:r w:rsidRPr="00F46873">
        <w:rPr>
          <w:rFonts w:hint="eastAsia"/>
          <w:kern w:val="2"/>
          <w:szCs w:val="24"/>
          <w:lang w:eastAsia="zh-TW"/>
        </w:rPr>
        <w:t xml:space="preserve"> = </w:t>
      </w:r>
      <w:r w:rsidRPr="00F46873">
        <w:rPr>
          <w:kern w:val="2"/>
          <w:szCs w:val="24"/>
          <w:lang w:eastAsia="zh-TW"/>
        </w:rPr>
        <w:t>"</w:t>
      </w:r>
      <w:r w:rsidR="00415B83">
        <w:rPr>
          <w:rFonts w:hint="eastAsia"/>
          <w:kern w:val="2"/>
          <w:szCs w:val="24"/>
          <w:lang w:eastAsia="zh-TW"/>
        </w:rPr>
        <w:t>醫療日額</w:t>
      </w:r>
      <w:r w:rsidRPr="00F46873">
        <w:rPr>
          <w:rFonts w:hint="eastAsia"/>
          <w:kern w:val="2"/>
          <w:szCs w:val="24"/>
          <w:lang w:eastAsia="zh-TW"/>
        </w:rPr>
        <w:t>讀取件數</w:t>
      </w:r>
      <w:r w:rsidRPr="00F46873">
        <w:rPr>
          <w:kern w:val="2"/>
          <w:szCs w:val="24"/>
          <w:lang w:eastAsia="zh-TW"/>
        </w:rPr>
        <w:t>"</w:t>
      </w:r>
    </w:p>
    <w:p w:rsidR="006F2BE8" w:rsidRPr="00F46873" w:rsidRDefault="006F2BE8" w:rsidP="006F2BE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COUNT</w:t>
      </w:r>
      <w:r w:rsidRPr="00F46873">
        <w:rPr>
          <w:rFonts w:hint="eastAsia"/>
          <w:kern w:val="2"/>
          <w:szCs w:val="24"/>
          <w:lang w:eastAsia="zh-TW"/>
        </w:rPr>
        <w:t>件數：</w:t>
      </w:r>
      <w:r w:rsidRPr="00F46873">
        <w:rPr>
          <w:rFonts w:hint="eastAsia"/>
          <w:kern w:val="2"/>
          <w:szCs w:val="24"/>
          <w:lang w:eastAsia="zh-TW"/>
        </w:rPr>
        <w:t>STE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46873">
          <w:rPr>
            <w:rFonts w:hint="eastAsia"/>
            <w:kern w:val="2"/>
            <w:szCs w:val="24"/>
            <w:lang w:eastAsia="zh-TW"/>
          </w:rPr>
          <w:t xml:space="preserve">P </w:t>
        </w:r>
        <w:r w:rsidR="00F91910">
          <w:rPr>
            <w:rFonts w:hint="eastAsia"/>
            <w:kern w:val="2"/>
            <w:szCs w:val="24"/>
            <w:lang w:eastAsia="zh-TW"/>
          </w:rPr>
          <w:t>3</w:t>
        </w:r>
        <w:r w:rsidRPr="00F46873">
          <w:rPr>
            <w:rFonts w:hint="eastAsia"/>
            <w:kern w:val="2"/>
            <w:szCs w:val="24"/>
            <w:lang w:eastAsia="zh-TW"/>
          </w:rPr>
          <w:t>.1.1</w:t>
        </w:r>
      </w:smartTag>
      <w:r w:rsidRPr="00F46873">
        <w:rPr>
          <w:rFonts w:hint="eastAsia"/>
          <w:kern w:val="2"/>
          <w:szCs w:val="24"/>
          <w:lang w:eastAsia="zh-TW"/>
        </w:rPr>
        <w:t xml:space="preserve"> </w:t>
      </w:r>
      <w:r w:rsidRPr="00F46873">
        <w:rPr>
          <w:rFonts w:hint="eastAsia"/>
          <w:kern w:val="2"/>
          <w:szCs w:val="24"/>
          <w:lang w:eastAsia="zh-TW"/>
        </w:rPr>
        <w:t>讀取的件數。</w:t>
      </w:r>
    </w:p>
    <w:p w:rsidR="006F2BE8" w:rsidRPr="00F46873" w:rsidRDefault="006F2BE8" w:rsidP="006F2BE8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IF NOT FND</w:t>
      </w:r>
    </w:p>
    <w:p w:rsidR="006F2BE8" w:rsidRPr="00F46873" w:rsidRDefault="006F2BE8" w:rsidP="006F2BE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視為正常繼續往下執行</w:t>
      </w:r>
    </w:p>
    <w:p w:rsidR="006F2BE8" w:rsidRPr="00F46873" w:rsidRDefault="006F2BE8" w:rsidP="006F2BE8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shd w:val="pct15" w:color="auto" w:fill="FFFFFF"/>
          <w:lang w:eastAsia="zh-TW"/>
        </w:rPr>
        <w:t>逐筆讀取</w:t>
      </w:r>
      <w:r w:rsidR="005E049B" w:rsidRPr="005E049B">
        <w:rPr>
          <w:rFonts w:hint="eastAsia"/>
          <w:kern w:val="2"/>
          <w:szCs w:val="24"/>
          <w:shd w:val="pct15" w:color="auto" w:fill="FFFFFF"/>
          <w:lang w:eastAsia="zh-TW"/>
        </w:rPr>
        <w:t>醫療日額</w:t>
      </w:r>
      <w:r w:rsidRPr="00F46873">
        <w:rPr>
          <w:rFonts w:hint="eastAsia"/>
          <w:kern w:val="2"/>
          <w:szCs w:val="24"/>
          <w:shd w:val="pct15" w:color="auto" w:fill="FFFFFF"/>
          <w:lang w:eastAsia="zh-TW"/>
        </w:rPr>
        <w:t>理賠資料</w:t>
      </w:r>
      <w:r w:rsidRPr="00F46873">
        <w:rPr>
          <w:rFonts w:hint="eastAsia"/>
          <w:kern w:val="2"/>
          <w:szCs w:val="24"/>
          <w:shd w:val="pct15" w:color="auto" w:fill="FFFFFF"/>
          <w:lang w:eastAsia="zh-TW"/>
        </w:rPr>
        <w:t xml:space="preserve"> </w:t>
      </w:r>
      <w:r w:rsidRPr="00F46873">
        <w:rPr>
          <w:rFonts w:hint="eastAsia"/>
          <w:b/>
          <w:kern w:val="2"/>
          <w:szCs w:val="24"/>
          <w:shd w:val="pct15" w:color="auto" w:fill="FFFFFF"/>
          <w:lang w:eastAsia="zh-TW"/>
        </w:rPr>
        <w:t>??</w:t>
      </w:r>
      <w:r w:rsidRPr="00F46873">
        <w:rPr>
          <w:rFonts w:hint="eastAsia"/>
          <w:b/>
          <w:kern w:val="2"/>
          <w:szCs w:val="24"/>
          <w:shd w:val="pct15" w:color="auto" w:fill="FFFFFF"/>
          <w:lang w:eastAsia="zh-TW"/>
        </w:rPr>
        <w:t>哪些情況下可以更新效力</w:t>
      </w:r>
    </w:p>
    <w:p w:rsidR="00B3324B" w:rsidRPr="00B9059B" w:rsidRDefault="00B3324B" w:rsidP="006F2BE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同一</w:t>
      </w:r>
      <w:del w:id="222" w:author="劉文明" w:date="2016-10-14T13:24:00Z">
        <w:r w:rsidR="0066760D" w:rsidDel="004C307D">
          <w:rPr>
            <w:rFonts w:eastAsia="細明體" w:hint="eastAsia"/>
            <w:kern w:val="2"/>
            <w:szCs w:val="24"/>
            <w:lang w:eastAsia="zh-TW"/>
          </w:rPr>
          <w:delText>A.</w:delText>
        </w:r>
        <w:r w:rsidR="0066760D" w:rsidRPr="00E2438E" w:rsidDel="004C307D">
          <w:rPr>
            <w:rFonts w:eastAsia="細明體" w:hint="eastAsia"/>
            <w:kern w:val="2"/>
            <w:szCs w:val="24"/>
            <w:lang w:eastAsia="zh-TW"/>
          </w:rPr>
          <w:delText>主附約別</w:delText>
        </w:r>
        <w:r w:rsidR="0066760D" w:rsidDel="004C307D">
          <w:rPr>
            <w:rFonts w:eastAsia="細明體" w:hint="eastAsia"/>
            <w:kern w:val="2"/>
            <w:szCs w:val="24"/>
            <w:lang w:eastAsia="zh-TW"/>
          </w:rPr>
          <w:delText>+</w:delText>
        </w:r>
      </w:del>
      <w:r w:rsidRPr="00F46873">
        <w:rPr>
          <w:rFonts w:hint="eastAsia"/>
          <w:kern w:val="2"/>
          <w:szCs w:val="24"/>
          <w:lang w:eastAsia="zh-TW"/>
        </w:rPr>
        <w:t>A.</w:t>
      </w:r>
      <w:r w:rsidRPr="00F46873">
        <w:rPr>
          <w:rFonts w:hint="eastAsia"/>
          <w:kern w:val="2"/>
          <w:szCs w:val="24"/>
          <w:lang w:eastAsia="zh-TW"/>
        </w:rPr>
        <w:t>保單號碼</w:t>
      </w:r>
      <w:ins w:id="223" w:author="劉文明" w:date="2016-10-14T13:24:00Z">
        <w:r w:rsidR="004C307D">
          <w:rPr>
            <w:rFonts w:hint="eastAsia"/>
            <w:kern w:val="2"/>
            <w:szCs w:val="24"/>
            <w:lang w:eastAsia="zh-TW"/>
          </w:rPr>
          <w:t>+A.</w:t>
        </w:r>
        <w:r w:rsidR="004C307D">
          <w:rPr>
            <w:rFonts w:hint="eastAsia"/>
            <w:kern w:val="2"/>
            <w:szCs w:val="24"/>
            <w:lang w:eastAsia="zh-TW"/>
          </w:rPr>
          <w:t>事故人</w:t>
        </w:r>
        <w:r w:rsidR="004C307D">
          <w:rPr>
            <w:rFonts w:hint="eastAsia"/>
            <w:kern w:val="2"/>
            <w:szCs w:val="24"/>
            <w:lang w:eastAsia="zh-TW"/>
          </w:rPr>
          <w:t>ID</w:t>
        </w:r>
        <w:r w:rsidR="004C307D" w:rsidRPr="00F46873">
          <w:rPr>
            <w:rFonts w:hint="eastAsia"/>
            <w:kern w:val="2"/>
            <w:szCs w:val="24"/>
            <w:lang w:eastAsia="zh-TW"/>
          </w:rPr>
          <w:t xml:space="preserve"> </w:t>
        </w:r>
      </w:ins>
      <w:r w:rsidRPr="00F46873">
        <w:rPr>
          <w:rFonts w:hint="eastAsia"/>
          <w:kern w:val="2"/>
          <w:szCs w:val="24"/>
          <w:lang w:eastAsia="zh-TW"/>
        </w:rPr>
        <w:t>+ A.</w:t>
      </w:r>
      <w:r w:rsidRPr="00F46873">
        <w:rPr>
          <w:rFonts w:hint="eastAsia"/>
          <w:kern w:val="2"/>
          <w:szCs w:val="24"/>
          <w:lang w:eastAsia="zh-TW"/>
        </w:rPr>
        <w:t>商品代號</w:t>
      </w:r>
      <w:del w:id="224" w:author="劉文明" w:date="2016-10-14T13:24:00Z">
        <w:r w:rsidDel="004C307D">
          <w:rPr>
            <w:rFonts w:hint="eastAsia"/>
            <w:kern w:val="2"/>
            <w:szCs w:val="24"/>
            <w:lang w:eastAsia="zh-TW"/>
          </w:rPr>
          <w:delText>+A.</w:delText>
        </w:r>
        <w:r w:rsidDel="004C307D">
          <w:rPr>
            <w:rFonts w:hint="eastAsia"/>
            <w:kern w:val="2"/>
            <w:szCs w:val="24"/>
            <w:lang w:eastAsia="zh-TW"/>
          </w:rPr>
          <w:delText>事故人</w:delText>
        </w:r>
        <w:r w:rsidDel="004C307D">
          <w:rPr>
            <w:rFonts w:hint="eastAsia"/>
            <w:kern w:val="2"/>
            <w:szCs w:val="24"/>
            <w:lang w:eastAsia="zh-TW"/>
          </w:rPr>
          <w:delText>ID</w:delText>
        </w:r>
      </w:del>
      <w:r>
        <w:rPr>
          <w:rFonts w:hint="eastAsia"/>
          <w:kern w:val="2"/>
          <w:szCs w:val="24"/>
          <w:lang w:eastAsia="zh-TW"/>
        </w:rPr>
        <w:t>為一組</w:t>
      </w:r>
    </w:p>
    <w:p w:rsidR="00B9059B" w:rsidRPr="00D066C7" w:rsidRDefault="00B9059B" w:rsidP="006F2BE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效力檢核：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取同組的第一筆</w:t>
      </w:r>
      <w:r>
        <w:rPr>
          <w:rFonts w:hint="eastAsia"/>
          <w:kern w:val="2"/>
          <w:szCs w:val="24"/>
          <w:lang w:eastAsia="zh-TW"/>
        </w:rPr>
        <w:t>)</w:t>
      </w:r>
    </w:p>
    <w:p w:rsidR="00D066C7" w:rsidRDefault="00D066C7" w:rsidP="00D066C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ins w:id="225" w:author="劉文明" w:date="2016-10-14T13:25:00Z">
        <w:r w:rsidR="00E9698B">
          <w:rPr>
            <w:rFonts w:eastAsia="細明體" w:hint="eastAsia"/>
            <w:kern w:val="2"/>
            <w:szCs w:val="24"/>
            <w:lang w:eastAsia="zh-TW"/>
          </w:rPr>
          <w:t>AGA</w:t>
        </w:r>
        <w:r w:rsidR="00E9698B">
          <w:rPr>
            <w:rFonts w:eastAsia="細明體"/>
            <w:kern w:val="2"/>
            <w:szCs w:val="24"/>
            <w:lang w:eastAsia="zh-TW"/>
          </w:rPr>
          <w:t>001</w:t>
        </w:r>
        <w:r w:rsidR="00E9698B">
          <w:rPr>
            <w:rFonts w:eastAsia="細明體" w:hint="eastAsia"/>
            <w:kern w:val="2"/>
            <w:szCs w:val="24"/>
            <w:lang w:eastAsia="zh-TW"/>
          </w:rPr>
          <w:t>.</w:t>
        </w:r>
        <w:r w:rsidR="00E9698B">
          <w:rPr>
            <w:rFonts w:eastAsia="細明體" w:hint="eastAsia"/>
            <w:kern w:val="2"/>
            <w:szCs w:val="24"/>
            <w:lang w:eastAsia="zh-TW"/>
          </w:rPr>
          <w:t>商品分類</w:t>
        </w:r>
      </w:ins>
      <w:del w:id="226" w:author="劉文明" w:date="2016-10-14T13:25:00Z">
        <w:r w:rsidDel="00E9698B">
          <w:rPr>
            <w:rFonts w:eastAsia="細明體" w:hint="eastAsia"/>
            <w:kern w:val="2"/>
            <w:szCs w:val="24"/>
            <w:lang w:eastAsia="zh-TW"/>
          </w:rPr>
          <w:delText>A.</w:delText>
        </w:r>
        <w:r w:rsidRPr="00E2438E" w:rsidDel="00E9698B">
          <w:rPr>
            <w:rFonts w:eastAsia="細明體" w:hint="eastAsia"/>
            <w:kern w:val="2"/>
            <w:szCs w:val="24"/>
            <w:lang w:eastAsia="zh-TW"/>
          </w:rPr>
          <w:delText>主附約別</w:delText>
        </w:r>
        <w:r w:rsidDel="00E9698B">
          <w:rPr>
            <w:rFonts w:eastAsia="細明體" w:hint="eastAsia"/>
            <w:kern w:val="2"/>
            <w:szCs w:val="24"/>
            <w:lang w:eastAsia="zh-TW"/>
          </w:rPr>
          <w:delText xml:space="preserve"> </w:delText>
        </w:r>
      </w:del>
      <w:r>
        <w:rPr>
          <w:rFonts w:eastAsia="細明體" w:hint="eastAsia"/>
          <w:kern w:val="2"/>
          <w:szCs w:val="24"/>
          <w:lang w:eastAsia="zh-TW"/>
        </w:rPr>
        <w:t xml:space="preserve">= </w:t>
      </w:r>
      <w:r>
        <w:rPr>
          <w:rFonts w:eastAsia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rPr>
            <w:rFonts w:eastAsia="細明體" w:hint="eastAsia"/>
            <w:kern w:val="2"/>
            <w:szCs w:val="24"/>
            <w:lang w:eastAsia="zh-TW"/>
          </w:rPr>
          <w:t>1</w:t>
        </w:r>
        <w:r>
          <w:rPr>
            <w:rFonts w:eastAsia="細明體"/>
            <w:kern w:val="2"/>
            <w:szCs w:val="24"/>
            <w:lang w:eastAsia="zh-TW"/>
          </w:rPr>
          <w:t>’</w:t>
        </w:r>
      </w:smartTag>
      <w:r>
        <w:rPr>
          <w:rFonts w:eastAsia="細明體" w:hint="eastAsia"/>
          <w:kern w:val="2"/>
          <w:szCs w:val="24"/>
          <w:lang w:eastAsia="zh-TW"/>
        </w:rPr>
        <w:t xml:space="preserve"> (</w:t>
      </w:r>
      <w:r>
        <w:rPr>
          <w:rFonts w:eastAsia="細明體" w:hint="eastAsia"/>
          <w:kern w:val="2"/>
          <w:szCs w:val="24"/>
          <w:lang w:eastAsia="zh-TW"/>
        </w:rPr>
        <w:t>主約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900D9D" w:rsidRDefault="00900D9D" w:rsidP="00900D9D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 DTAB0001.</w:t>
      </w:r>
      <w:r>
        <w:rPr>
          <w:rFonts w:eastAsia="細明體" w:hint="eastAsia"/>
          <w:kern w:val="2"/>
          <w:szCs w:val="24"/>
          <w:lang w:eastAsia="zh-TW"/>
        </w:rPr>
        <w:t>契約效力</w:t>
      </w:r>
      <w:r>
        <w:rPr>
          <w:rFonts w:eastAsia="細明體" w:hint="eastAsia"/>
          <w:kern w:val="2"/>
          <w:szCs w:val="24"/>
          <w:lang w:eastAsia="zh-TW"/>
        </w:rPr>
        <w:t xml:space="preserve"> IN (</w:t>
      </w:r>
      <w:r>
        <w:rPr>
          <w:rFonts w:eastAsia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eastAsia="細明體" w:hint="eastAsia"/>
            <w:kern w:val="2"/>
            <w:szCs w:val="24"/>
            <w:lang w:eastAsia="zh-TW"/>
          </w:rPr>
          <w:t>14</w:t>
        </w:r>
        <w:r>
          <w:rPr>
            <w:rFonts w:eastAsia="細明體"/>
            <w:kern w:val="2"/>
            <w:szCs w:val="24"/>
            <w:lang w:eastAsia="zh-TW"/>
          </w:rPr>
          <w:t>’</w:t>
        </w:r>
      </w:smartTag>
      <w:r>
        <w:rPr>
          <w:rFonts w:eastAsia="細明體" w:hint="eastAsia"/>
          <w:kern w:val="2"/>
          <w:szCs w:val="24"/>
          <w:lang w:eastAsia="zh-TW"/>
        </w:rPr>
        <w:t>,</w:t>
      </w:r>
      <w:r>
        <w:rPr>
          <w:rFonts w:eastAsia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eastAsia="細明體" w:hint="eastAsia"/>
            <w:kern w:val="2"/>
            <w:szCs w:val="24"/>
            <w:lang w:eastAsia="zh-TW"/>
          </w:rPr>
          <w:t>04</w:t>
        </w:r>
        <w:r>
          <w:rPr>
            <w:rFonts w:eastAsia="細明體"/>
            <w:kern w:val="2"/>
            <w:szCs w:val="24"/>
            <w:lang w:eastAsia="zh-TW"/>
          </w:rPr>
          <w:t>’</w:t>
        </w:r>
      </w:smartTag>
      <w:r>
        <w:rPr>
          <w:rFonts w:eastAsia="細明體" w:hint="eastAsia"/>
          <w:kern w:val="2"/>
          <w:szCs w:val="24"/>
          <w:lang w:eastAsia="zh-TW"/>
        </w:rPr>
        <w:t>,</w:t>
      </w:r>
      <w:r>
        <w:rPr>
          <w:rFonts w:eastAsia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eastAsia="細明體" w:hint="eastAsia"/>
            <w:kern w:val="2"/>
            <w:szCs w:val="24"/>
            <w:lang w:eastAsia="zh-TW"/>
          </w:rPr>
          <w:t>30</w:t>
        </w:r>
        <w:r>
          <w:rPr>
            <w:rFonts w:eastAsia="細明體"/>
            <w:kern w:val="2"/>
            <w:szCs w:val="24"/>
            <w:lang w:eastAsia="zh-TW"/>
          </w:rPr>
          <w:t>’</w:t>
        </w:r>
      </w:smartTag>
      <w:r w:rsidR="0060235E">
        <w:rPr>
          <w:rFonts w:eastAsia="細明體" w:hint="eastAsia"/>
          <w:kern w:val="2"/>
          <w:szCs w:val="24"/>
          <w:lang w:eastAsia="zh-TW"/>
        </w:rPr>
        <w:t>,</w:t>
      </w:r>
      <w:r w:rsidR="0060235E">
        <w:rPr>
          <w:rFonts w:eastAsia="細明體"/>
          <w:kern w:val="2"/>
          <w:szCs w:val="24"/>
          <w:lang w:eastAsia="zh-TW"/>
        </w:rPr>
        <w:t>’</w:t>
      </w:r>
      <w:r w:rsidR="0060235E">
        <w:rPr>
          <w:rFonts w:eastAsia="細明體" w:hint="eastAsia"/>
          <w:kern w:val="2"/>
          <w:szCs w:val="24"/>
          <w:lang w:eastAsia="zh-TW"/>
        </w:rPr>
        <w:t>38</w:t>
      </w:r>
      <w:r w:rsidR="0060235E">
        <w:rPr>
          <w:rFonts w:eastAsia="細明體"/>
          <w:kern w:val="2"/>
          <w:szCs w:val="24"/>
          <w:lang w:eastAsia="zh-TW"/>
        </w:rPr>
        <w:t>’</w:t>
      </w:r>
      <w:ins w:id="227" w:author="FIS" w:date="2012-11-19T08:50:00Z">
        <w:r w:rsidR="0079031D">
          <w:rPr>
            <w:rFonts w:eastAsia="細明體" w:hint="eastAsia"/>
            <w:kern w:val="2"/>
            <w:szCs w:val="24"/>
            <w:lang w:eastAsia="zh-TW"/>
          </w:rPr>
          <w:t>,</w:t>
        </w:r>
        <w:r w:rsidR="0079031D">
          <w:rPr>
            <w:rFonts w:eastAsia="細明體"/>
            <w:kern w:val="2"/>
            <w:szCs w:val="24"/>
            <w:lang w:eastAsia="zh-TW"/>
          </w:rPr>
          <w:t>’</w:t>
        </w:r>
        <w:r w:rsidR="0079031D">
          <w:rPr>
            <w:rFonts w:eastAsia="細明體" w:hint="eastAsia"/>
            <w:kern w:val="2"/>
            <w:szCs w:val="24"/>
            <w:lang w:eastAsia="zh-TW"/>
          </w:rPr>
          <w:t>35</w:t>
        </w:r>
        <w:r w:rsidR="0079031D">
          <w:rPr>
            <w:rFonts w:eastAsia="細明體"/>
            <w:kern w:val="2"/>
            <w:szCs w:val="24"/>
            <w:lang w:eastAsia="zh-TW"/>
          </w:rPr>
          <w:t>’</w:t>
        </w:r>
      </w:ins>
      <w:r>
        <w:rPr>
          <w:rFonts w:eastAsia="細明體" w:hint="eastAsia"/>
          <w:kern w:val="2"/>
          <w:szCs w:val="24"/>
          <w:lang w:eastAsia="zh-TW"/>
        </w:rPr>
        <w:t>) OR DTAB0001.</w:t>
      </w:r>
      <w:r>
        <w:rPr>
          <w:rFonts w:eastAsia="細明體" w:hint="eastAsia"/>
          <w:kern w:val="2"/>
          <w:szCs w:val="24"/>
          <w:lang w:eastAsia="zh-TW"/>
        </w:rPr>
        <w:t>契約效力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>第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eastAsia="細明體" w:hint="eastAsia"/>
            <w:kern w:val="2"/>
            <w:szCs w:val="24"/>
            <w:lang w:eastAsia="zh-TW"/>
          </w:rPr>
          <w:t>一碼</w:t>
        </w:r>
      </w:smartTag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eastAsia="細明體" w:hint="eastAsia"/>
            <w:kern w:val="2"/>
            <w:szCs w:val="24"/>
            <w:lang w:eastAsia="zh-TW"/>
          </w:rPr>
          <w:t>4</w:t>
        </w:r>
        <w:r>
          <w:rPr>
            <w:rFonts w:eastAsia="細明體"/>
            <w:kern w:val="2"/>
            <w:szCs w:val="24"/>
            <w:lang w:eastAsia="zh-TW"/>
          </w:rPr>
          <w:t>’</w:t>
        </w:r>
      </w:smartTag>
    </w:p>
    <w:p w:rsidR="00900D9D" w:rsidRDefault="00900D9D" w:rsidP="00900D9D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不更新件數</w:t>
      </w:r>
      <w:r w:rsidR="001C3FC6">
        <w:rPr>
          <w:rFonts w:eastAsia="細明體" w:hint="eastAsia"/>
          <w:kern w:val="2"/>
          <w:szCs w:val="24"/>
          <w:lang w:eastAsia="zh-TW"/>
        </w:rPr>
        <w:t>_E</w:t>
      </w:r>
      <w:r>
        <w:rPr>
          <w:rFonts w:eastAsia="細明體" w:hint="eastAsia"/>
          <w:kern w:val="2"/>
          <w:szCs w:val="24"/>
          <w:lang w:eastAsia="zh-TW"/>
        </w:rPr>
        <w:t xml:space="preserve"> =</w:t>
      </w:r>
      <w:r>
        <w:rPr>
          <w:rFonts w:eastAsia="細明體" w:hint="eastAsia"/>
          <w:kern w:val="2"/>
          <w:szCs w:val="24"/>
          <w:lang w:eastAsia="zh-TW"/>
        </w:rPr>
        <w:t>不更新件數</w:t>
      </w:r>
      <w:r>
        <w:rPr>
          <w:rFonts w:eastAsia="細明體" w:hint="eastAsia"/>
          <w:kern w:val="2"/>
          <w:szCs w:val="24"/>
          <w:lang w:eastAsia="zh-TW"/>
        </w:rPr>
        <w:t>_</w:t>
      </w:r>
      <w:r w:rsidR="001C3FC6">
        <w:rPr>
          <w:rFonts w:eastAsia="細明體" w:hint="eastAsia"/>
          <w:kern w:val="2"/>
          <w:szCs w:val="24"/>
          <w:lang w:eastAsia="zh-TW"/>
        </w:rPr>
        <w:t>E</w:t>
      </w:r>
      <w:r>
        <w:rPr>
          <w:rFonts w:eastAsia="細明體" w:hint="eastAsia"/>
          <w:kern w:val="2"/>
          <w:szCs w:val="24"/>
          <w:lang w:eastAsia="zh-TW"/>
        </w:rPr>
        <w:t>+1</w:t>
      </w:r>
    </w:p>
    <w:p w:rsidR="00900D9D" w:rsidRPr="006959F9" w:rsidRDefault="005B266F" w:rsidP="00900D9D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讀取下一組</w:t>
      </w:r>
    </w:p>
    <w:p w:rsidR="005E597B" w:rsidRDefault="005E597B" w:rsidP="005E597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ELSE IF </w:t>
      </w:r>
      <w:del w:id="228" w:author="劉文明" w:date="2016-10-14T13:26:00Z">
        <w:r w:rsidDel="00E9698B">
          <w:rPr>
            <w:rFonts w:eastAsia="細明體" w:hint="eastAsia"/>
            <w:kern w:val="2"/>
            <w:szCs w:val="24"/>
            <w:lang w:eastAsia="zh-TW"/>
          </w:rPr>
          <w:delText>A.</w:delText>
        </w:r>
        <w:r w:rsidRPr="00E2438E" w:rsidDel="00E9698B">
          <w:rPr>
            <w:rFonts w:eastAsia="細明體" w:hint="eastAsia"/>
            <w:kern w:val="2"/>
            <w:szCs w:val="24"/>
            <w:lang w:eastAsia="zh-TW"/>
          </w:rPr>
          <w:delText>主附約別</w:delText>
        </w:r>
      </w:del>
      <w:ins w:id="229" w:author="劉文明" w:date="2016-10-14T13:26:00Z">
        <w:r w:rsidR="00E9698B">
          <w:rPr>
            <w:rFonts w:eastAsia="細明體" w:hint="eastAsia"/>
            <w:kern w:val="2"/>
            <w:szCs w:val="24"/>
            <w:lang w:eastAsia="zh-TW"/>
          </w:rPr>
          <w:t>AGA001.</w:t>
        </w:r>
        <w:r w:rsidR="00E9698B">
          <w:rPr>
            <w:rFonts w:eastAsia="細明體" w:hint="eastAsia"/>
            <w:kern w:val="2"/>
            <w:szCs w:val="24"/>
            <w:lang w:eastAsia="zh-TW"/>
          </w:rPr>
          <w:t>商品分類</w:t>
        </w:r>
      </w:ins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>
          <w:rPr>
            <w:rFonts w:eastAsia="細明體" w:hint="eastAsia"/>
            <w:kern w:val="2"/>
            <w:szCs w:val="24"/>
            <w:lang w:eastAsia="zh-TW"/>
          </w:rPr>
          <w:t>2</w:t>
        </w:r>
        <w:r>
          <w:rPr>
            <w:rFonts w:eastAsia="細明體"/>
            <w:kern w:val="2"/>
            <w:szCs w:val="24"/>
            <w:lang w:eastAsia="zh-TW"/>
          </w:rPr>
          <w:t>’</w:t>
        </w:r>
      </w:smartTag>
      <w:r>
        <w:rPr>
          <w:rFonts w:eastAsia="細明體" w:hint="eastAsia"/>
          <w:kern w:val="2"/>
          <w:szCs w:val="24"/>
          <w:lang w:eastAsia="zh-TW"/>
        </w:rPr>
        <w:t xml:space="preserve"> (</w:t>
      </w:r>
      <w:r>
        <w:rPr>
          <w:rFonts w:eastAsia="細明體" w:hint="eastAsia"/>
          <w:kern w:val="2"/>
          <w:szCs w:val="24"/>
          <w:lang w:eastAsia="zh-TW"/>
        </w:rPr>
        <w:t>附約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D304DB" w:rsidRDefault="00D304DB" w:rsidP="00D304D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 E.</w:t>
      </w:r>
      <w:r>
        <w:rPr>
          <w:rFonts w:eastAsia="細明體" w:hint="eastAsia"/>
          <w:kern w:val="2"/>
          <w:szCs w:val="24"/>
          <w:lang w:eastAsia="zh-TW"/>
        </w:rPr>
        <w:t>保單號碼</w:t>
      </w:r>
      <w:r>
        <w:rPr>
          <w:rFonts w:eastAsia="細明體" w:hint="eastAsia"/>
          <w:kern w:val="2"/>
          <w:szCs w:val="24"/>
          <w:lang w:eastAsia="zh-TW"/>
        </w:rPr>
        <w:t xml:space="preserve"> = NULL (</w:t>
      </w:r>
      <w:r>
        <w:rPr>
          <w:rFonts w:eastAsia="細明體" w:hint="eastAsia"/>
          <w:kern w:val="2"/>
          <w:szCs w:val="24"/>
          <w:lang w:eastAsia="zh-TW"/>
        </w:rPr>
        <w:t>沒有</w:t>
      </w:r>
      <w:r>
        <w:rPr>
          <w:rFonts w:eastAsia="細明體" w:hint="eastAsia"/>
          <w:kern w:val="2"/>
          <w:szCs w:val="24"/>
          <w:lang w:eastAsia="zh-TW"/>
        </w:rPr>
        <w:t>JOIN</w:t>
      </w:r>
      <w:r>
        <w:rPr>
          <w:rFonts w:eastAsia="細明體" w:hint="eastAsia"/>
          <w:kern w:val="2"/>
          <w:szCs w:val="24"/>
          <w:lang w:eastAsia="zh-TW"/>
        </w:rPr>
        <w:t>到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D304DB" w:rsidRDefault="00D304DB" w:rsidP="00D304DB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O_</w:t>
      </w:r>
      <w:r>
        <w:rPr>
          <w:rFonts w:eastAsia="細明體" w:hint="eastAsia"/>
          <w:kern w:val="2"/>
          <w:szCs w:val="24"/>
          <w:lang w:eastAsia="zh-TW"/>
        </w:rPr>
        <w:t>錯誤訊息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日額型附約查無資料</w:t>
      </w:r>
      <w:r>
        <w:rPr>
          <w:rFonts w:eastAsia="細明體"/>
          <w:kern w:val="2"/>
          <w:szCs w:val="24"/>
          <w:lang w:eastAsia="zh-TW"/>
        </w:rPr>
        <w:t>’</w:t>
      </w:r>
    </w:p>
    <w:p w:rsidR="00D304DB" w:rsidRDefault="00D304DB" w:rsidP="000067B7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錯誤件數</w:t>
      </w:r>
      <w:r w:rsidR="00CB0682">
        <w:rPr>
          <w:rFonts w:eastAsia="細明體" w:hint="eastAsia"/>
          <w:kern w:val="2"/>
          <w:szCs w:val="24"/>
          <w:lang w:eastAsia="zh-TW"/>
        </w:rPr>
        <w:t>_E</w:t>
      </w:r>
      <w:r>
        <w:rPr>
          <w:rFonts w:eastAsia="細明體" w:hint="eastAsia"/>
          <w:kern w:val="2"/>
          <w:szCs w:val="24"/>
          <w:lang w:eastAsia="zh-TW"/>
        </w:rPr>
        <w:t xml:space="preserve"> =</w:t>
      </w:r>
      <w:r>
        <w:rPr>
          <w:rFonts w:eastAsia="細明體" w:hint="eastAsia"/>
          <w:kern w:val="2"/>
          <w:szCs w:val="24"/>
          <w:lang w:eastAsia="zh-TW"/>
        </w:rPr>
        <w:t>錯誤件數</w:t>
      </w:r>
      <w:r w:rsidR="00CB0682">
        <w:rPr>
          <w:rFonts w:eastAsia="細明體" w:hint="eastAsia"/>
          <w:kern w:val="2"/>
          <w:szCs w:val="24"/>
          <w:lang w:eastAsia="zh-TW"/>
        </w:rPr>
        <w:t xml:space="preserve">_E </w:t>
      </w:r>
      <w:r>
        <w:rPr>
          <w:rFonts w:eastAsia="細明體" w:hint="eastAsia"/>
          <w:kern w:val="2"/>
          <w:szCs w:val="24"/>
          <w:lang w:eastAsia="zh-TW"/>
        </w:rPr>
        <w:t>+1</w:t>
      </w:r>
    </w:p>
    <w:p w:rsidR="00D304DB" w:rsidRDefault="005B266F" w:rsidP="000067B7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讀取下一組</w:t>
      </w:r>
    </w:p>
    <w:p w:rsidR="005E597B" w:rsidRDefault="005E597B" w:rsidP="005E597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 DTAB0002.</w:t>
      </w:r>
      <w:r>
        <w:rPr>
          <w:rFonts w:eastAsia="細明體" w:hint="eastAsia"/>
          <w:kern w:val="2"/>
          <w:szCs w:val="24"/>
          <w:lang w:eastAsia="zh-TW"/>
        </w:rPr>
        <w:t>契約效力</w:t>
      </w:r>
      <w:r>
        <w:rPr>
          <w:rFonts w:eastAsia="細明體" w:hint="eastAsia"/>
          <w:kern w:val="2"/>
          <w:szCs w:val="24"/>
          <w:lang w:eastAsia="zh-TW"/>
        </w:rPr>
        <w:t xml:space="preserve"> IN (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14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,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04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,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30</w:t>
      </w:r>
      <w:r>
        <w:rPr>
          <w:rFonts w:eastAsia="細明體"/>
          <w:kern w:val="2"/>
          <w:szCs w:val="24"/>
          <w:lang w:eastAsia="zh-TW"/>
        </w:rPr>
        <w:t>’</w:t>
      </w:r>
      <w:r w:rsidR="0060235E">
        <w:rPr>
          <w:rFonts w:eastAsia="細明體" w:hint="eastAsia"/>
          <w:kern w:val="2"/>
          <w:szCs w:val="24"/>
          <w:lang w:eastAsia="zh-TW"/>
        </w:rPr>
        <w:t>,</w:t>
      </w:r>
      <w:r w:rsidR="0060235E">
        <w:rPr>
          <w:rFonts w:eastAsia="細明體"/>
          <w:kern w:val="2"/>
          <w:szCs w:val="24"/>
          <w:lang w:eastAsia="zh-TW"/>
        </w:rPr>
        <w:t>’</w:t>
      </w:r>
      <w:r w:rsidR="0060235E">
        <w:rPr>
          <w:rFonts w:eastAsia="細明體" w:hint="eastAsia"/>
          <w:kern w:val="2"/>
          <w:szCs w:val="24"/>
          <w:lang w:eastAsia="zh-TW"/>
        </w:rPr>
        <w:t>38</w:t>
      </w:r>
      <w:r w:rsidR="0060235E">
        <w:rPr>
          <w:rFonts w:eastAsia="細明體"/>
          <w:kern w:val="2"/>
          <w:szCs w:val="24"/>
          <w:lang w:eastAsia="zh-TW"/>
        </w:rPr>
        <w:t>’</w:t>
      </w:r>
      <w:ins w:id="230" w:author="FIS" w:date="2012-11-19T08:51:00Z">
        <w:r w:rsidR="00695B5E">
          <w:rPr>
            <w:rFonts w:eastAsia="細明體" w:hint="eastAsia"/>
            <w:kern w:val="2"/>
            <w:szCs w:val="24"/>
            <w:lang w:eastAsia="zh-TW"/>
          </w:rPr>
          <w:t>,</w:t>
        </w:r>
        <w:r w:rsidR="00695B5E">
          <w:rPr>
            <w:rFonts w:eastAsia="細明體"/>
            <w:kern w:val="2"/>
            <w:szCs w:val="24"/>
            <w:lang w:eastAsia="zh-TW"/>
          </w:rPr>
          <w:t>’</w:t>
        </w:r>
        <w:r w:rsidR="00695B5E">
          <w:rPr>
            <w:rFonts w:eastAsia="細明體" w:hint="eastAsia"/>
            <w:kern w:val="2"/>
            <w:szCs w:val="24"/>
            <w:lang w:eastAsia="zh-TW"/>
          </w:rPr>
          <w:t>35</w:t>
        </w:r>
        <w:r w:rsidR="00695B5E">
          <w:rPr>
            <w:rFonts w:eastAsia="細明體"/>
            <w:kern w:val="2"/>
            <w:szCs w:val="24"/>
            <w:lang w:eastAsia="zh-TW"/>
          </w:rPr>
          <w:t>’</w:t>
        </w:r>
      </w:ins>
      <w:r>
        <w:rPr>
          <w:rFonts w:eastAsia="細明體" w:hint="eastAsia"/>
          <w:kern w:val="2"/>
          <w:szCs w:val="24"/>
          <w:lang w:eastAsia="zh-TW"/>
        </w:rPr>
        <w:t>) OR DTAB0002.</w:t>
      </w:r>
      <w:r>
        <w:rPr>
          <w:rFonts w:eastAsia="細明體" w:hint="eastAsia"/>
          <w:kern w:val="2"/>
          <w:szCs w:val="24"/>
          <w:lang w:eastAsia="zh-TW"/>
        </w:rPr>
        <w:t>契約效力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>第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eastAsia="細明體" w:hint="eastAsia"/>
            <w:kern w:val="2"/>
            <w:szCs w:val="24"/>
            <w:lang w:eastAsia="zh-TW"/>
          </w:rPr>
          <w:t>一碼</w:t>
        </w:r>
      </w:smartTag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eastAsia="細明體" w:hint="eastAsia"/>
            <w:kern w:val="2"/>
            <w:szCs w:val="24"/>
            <w:lang w:eastAsia="zh-TW"/>
          </w:rPr>
          <w:t>4</w:t>
        </w:r>
        <w:r>
          <w:rPr>
            <w:rFonts w:eastAsia="細明體"/>
            <w:kern w:val="2"/>
            <w:szCs w:val="24"/>
            <w:lang w:eastAsia="zh-TW"/>
          </w:rPr>
          <w:t>’</w:t>
        </w:r>
      </w:smartTag>
    </w:p>
    <w:p w:rsidR="005E597B" w:rsidRDefault="001C3FC6" w:rsidP="005E597B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不更新件數</w:t>
      </w:r>
      <w:r>
        <w:rPr>
          <w:rFonts w:eastAsia="細明體" w:hint="eastAsia"/>
          <w:kern w:val="2"/>
          <w:szCs w:val="24"/>
          <w:lang w:eastAsia="zh-TW"/>
        </w:rPr>
        <w:t>_E =</w:t>
      </w:r>
      <w:r>
        <w:rPr>
          <w:rFonts w:eastAsia="細明體" w:hint="eastAsia"/>
          <w:kern w:val="2"/>
          <w:szCs w:val="24"/>
          <w:lang w:eastAsia="zh-TW"/>
        </w:rPr>
        <w:t>不更新件數</w:t>
      </w:r>
      <w:r>
        <w:rPr>
          <w:rFonts w:eastAsia="細明體" w:hint="eastAsia"/>
          <w:kern w:val="2"/>
          <w:szCs w:val="24"/>
          <w:lang w:eastAsia="zh-TW"/>
        </w:rPr>
        <w:t>_E+1</w:t>
      </w:r>
    </w:p>
    <w:p w:rsidR="005E597B" w:rsidRDefault="005B266F" w:rsidP="005E597B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讀取下一組</w:t>
      </w:r>
    </w:p>
    <w:p w:rsidR="00270409" w:rsidRPr="00941526" w:rsidRDefault="006959F9" w:rsidP="009769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計算共用參數：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取同組的第一筆</w:t>
      </w:r>
      <w:r>
        <w:rPr>
          <w:rFonts w:hint="eastAsia"/>
          <w:kern w:val="2"/>
          <w:szCs w:val="24"/>
          <w:lang w:eastAsia="zh-TW"/>
        </w:rPr>
        <w:t>)</w:t>
      </w:r>
    </w:p>
    <w:p w:rsidR="00941526" w:rsidRDefault="00941526" w:rsidP="0094152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保額上限：</w:t>
      </w:r>
    </w:p>
    <w:p w:rsidR="000215A0" w:rsidRPr="000215A0" w:rsidRDefault="000215A0" w:rsidP="0094152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del w:id="231" w:author="劉文明" w:date="2016-10-14T13:27:00Z">
        <w:r w:rsidDel="00E9698B">
          <w:rPr>
            <w:rFonts w:eastAsia="細明體" w:hint="eastAsia"/>
            <w:kern w:val="2"/>
            <w:szCs w:val="24"/>
            <w:lang w:eastAsia="zh-TW"/>
          </w:rPr>
          <w:delText>A.</w:delText>
        </w:r>
        <w:r w:rsidRPr="00E2438E" w:rsidDel="00E9698B">
          <w:rPr>
            <w:rFonts w:eastAsia="細明體" w:hint="eastAsia"/>
            <w:kern w:val="2"/>
            <w:szCs w:val="24"/>
            <w:lang w:eastAsia="zh-TW"/>
          </w:rPr>
          <w:delText>主附約別</w:delText>
        </w:r>
      </w:del>
      <w:ins w:id="232" w:author="劉文明" w:date="2016-10-14T13:27:00Z">
        <w:r w:rsidR="00E9698B">
          <w:rPr>
            <w:rFonts w:eastAsia="細明體" w:hint="eastAsia"/>
            <w:kern w:val="2"/>
            <w:szCs w:val="24"/>
            <w:lang w:eastAsia="zh-TW"/>
          </w:rPr>
          <w:t>AGA001.</w:t>
        </w:r>
        <w:r w:rsidR="00E9698B">
          <w:rPr>
            <w:rFonts w:eastAsia="細明體" w:hint="eastAsia"/>
            <w:kern w:val="2"/>
            <w:szCs w:val="24"/>
            <w:lang w:eastAsia="zh-TW"/>
          </w:rPr>
          <w:t>商品分類</w:t>
        </w:r>
      </w:ins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rPr>
            <w:rFonts w:eastAsia="細明體" w:hint="eastAsia"/>
            <w:kern w:val="2"/>
            <w:szCs w:val="24"/>
            <w:lang w:eastAsia="zh-TW"/>
          </w:rPr>
          <w:t>1</w:t>
        </w:r>
        <w:r>
          <w:rPr>
            <w:rFonts w:eastAsia="細明體"/>
            <w:kern w:val="2"/>
            <w:szCs w:val="24"/>
            <w:lang w:eastAsia="zh-TW"/>
          </w:rPr>
          <w:t>’</w:t>
        </w:r>
      </w:smartTag>
      <w:r>
        <w:rPr>
          <w:rFonts w:eastAsia="細明體" w:hint="eastAsia"/>
          <w:kern w:val="2"/>
          <w:szCs w:val="24"/>
          <w:lang w:eastAsia="zh-TW"/>
        </w:rPr>
        <w:t xml:space="preserve"> (</w:t>
      </w:r>
      <w:r>
        <w:rPr>
          <w:rFonts w:eastAsia="細明體" w:hint="eastAsia"/>
          <w:kern w:val="2"/>
          <w:szCs w:val="24"/>
          <w:lang w:eastAsia="zh-TW"/>
        </w:rPr>
        <w:t>主約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270409" w:rsidRPr="00270409" w:rsidRDefault="00C01277" w:rsidP="0094152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保額</w:t>
      </w:r>
      <w:r>
        <w:rPr>
          <w:rFonts w:eastAsia="細明體" w:hint="eastAsia"/>
          <w:kern w:val="2"/>
          <w:szCs w:val="24"/>
          <w:lang w:eastAsia="zh-TW"/>
        </w:rPr>
        <w:t>(</w:t>
      </w:r>
      <w:r>
        <w:rPr>
          <w:rFonts w:eastAsia="細明體" w:hint="eastAsia"/>
          <w:kern w:val="2"/>
          <w:szCs w:val="24"/>
          <w:lang w:eastAsia="zh-TW"/>
        </w:rPr>
        <w:t>元</w:t>
      </w:r>
      <w:r>
        <w:rPr>
          <w:rFonts w:eastAsia="細明體" w:hint="eastAsia"/>
          <w:kern w:val="2"/>
          <w:szCs w:val="24"/>
          <w:lang w:eastAsia="zh-TW"/>
        </w:rPr>
        <w:t>)=</w:t>
      </w:r>
      <w:r w:rsidR="00270409">
        <w:rPr>
          <w:rFonts w:eastAsia="細明體" w:hint="eastAsia"/>
          <w:kern w:val="2"/>
          <w:szCs w:val="24"/>
          <w:lang w:eastAsia="zh-TW"/>
        </w:rPr>
        <w:t xml:space="preserve">CALL </w:t>
      </w:r>
      <w:r w:rsidR="00270409" w:rsidRPr="00270409">
        <w:rPr>
          <w:rFonts w:eastAsia="細明體"/>
          <w:kern w:val="2"/>
          <w:szCs w:val="24"/>
          <w:lang w:eastAsia="zh-TW"/>
        </w:rPr>
        <w:t>AA</w:t>
      </w:r>
      <w:r w:rsidR="006942C0">
        <w:rPr>
          <w:rFonts w:eastAsia="細明體" w:hint="eastAsia"/>
          <w:kern w:val="2"/>
          <w:szCs w:val="24"/>
          <w:lang w:eastAsia="zh-TW"/>
        </w:rPr>
        <w:t>_</w:t>
      </w:r>
      <w:r w:rsidR="00270409" w:rsidRPr="00270409">
        <w:rPr>
          <w:rFonts w:eastAsia="細明體"/>
          <w:kern w:val="2"/>
          <w:szCs w:val="24"/>
          <w:lang w:eastAsia="zh-TW"/>
        </w:rPr>
        <w:t>Util</w:t>
      </w:r>
      <w:r w:rsidR="00270409" w:rsidRPr="00270409">
        <w:rPr>
          <w:rFonts w:eastAsia="細明體" w:hint="eastAsia"/>
          <w:kern w:val="2"/>
          <w:szCs w:val="24"/>
          <w:lang w:eastAsia="zh-TW"/>
        </w:rPr>
        <w:t>.Change</w:t>
      </w:r>
      <w:r w:rsidR="00270409" w:rsidRPr="00270409">
        <w:rPr>
          <w:rFonts w:eastAsia="細明體" w:hint="eastAsia"/>
          <w:kern w:val="2"/>
          <w:szCs w:val="24"/>
          <w:lang w:eastAsia="zh-TW"/>
        </w:rPr>
        <w:t>保額單位</w:t>
      </w:r>
    </w:p>
    <w:p w:rsidR="00270409" w:rsidRPr="00270409" w:rsidRDefault="00270409" w:rsidP="0094152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5C6CB0">
        <w:rPr>
          <w:rFonts w:ascii="細明體" w:eastAsia="細明體" w:hAnsi="細明體" w:hint="eastAsia"/>
          <w:kern w:val="2"/>
          <w:szCs w:val="24"/>
          <w:lang w:eastAsia="zh-TW"/>
        </w:rPr>
        <w:t>保額=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DTAB0001</w:t>
      </w:r>
      <w:r w:rsidRPr="005C6CB0">
        <w:rPr>
          <w:rFonts w:ascii="細明體" w:eastAsia="細明體" w:hAnsi="細明體" w:hint="eastAsia"/>
          <w:kern w:val="2"/>
          <w:szCs w:val="24"/>
          <w:lang w:eastAsia="zh-TW"/>
        </w:rPr>
        <w:t>.保額</w:t>
      </w:r>
    </w:p>
    <w:p w:rsidR="00270409" w:rsidRPr="00270409" w:rsidRDefault="00270409" w:rsidP="0094152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5C6CB0">
        <w:rPr>
          <w:rFonts w:ascii="細明體" w:eastAsia="細明體" w:hAnsi="細明體" w:hint="eastAsia"/>
          <w:kern w:val="2"/>
          <w:szCs w:val="24"/>
          <w:lang w:eastAsia="zh-TW"/>
        </w:rPr>
        <w:t>保額單位=</w:t>
      </w:r>
      <w:r w:rsidRPr="00270409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DTAB0001</w:t>
      </w:r>
      <w:r w:rsidRPr="005C6CB0">
        <w:rPr>
          <w:rFonts w:ascii="細明體" w:eastAsia="細明體" w:hAnsi="細明體" w:hint="eastAsia"/>
          <w:kern w:val="2"/>
          <w:szCs w:val="24"/>
          <w:lang w:eastAsia="zh-TW"/>
        </w:rPr>
        <w:t>.保額單位</w:t>
      </w:r>
    </w:p>
    <w:p w:rsidR="009769F3" w:rsidRPr="000215A0" w:rsidRDefault="009769F3" w:rsidP="0094152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保額上限</w:t>
      </w:r>
      <w:r w:rsidR="00564A87">
        <w:rPr>
          <w:rFonts w:hint="eastAsia"/>
          <w:kern w:val="2"/>
          <w:szCs w:val="24"/>
          <w:lang w:eastAsia="zh-TW"/>
        </w:rPr>
        <w:t>=</w:t>
      </w:r>
      <w:r w:rsidR="00C01277">
        <w:rPr>
          <w:rFonts w:eastAsia="細明體" w:hint="eastAsia"/>
          <w:kern w:val="2"/>
          <w:szCs w:val="24"/>
          <w:lang w:eastAsia="zh-TW"/>
        </w:rPr>
        <w:t>保額</w:t>
      </w:r>
      <w:r w:rsidR="00C01277">
        <w:rPr>
          <w:rFonts w:eastAsia="細明體" w:hint="eastAsia"/>
          <w:kern w:val="2"/>
          <w:szCs w:val="24"/>
          <w:lang w:eastAsia="zh-TW"/>
        </w:rPr>
        <w:t>(</w:t>
      </w:r>
      <w:r w:rsidR="00C01277">
        <w:rPr>
          <w:rFonts w:eastAsia="細明體" w:hint="eastAsia"/>
          <w:kern w:val="2"/>
          <w:szCs w:val="24"/>
          <w:lang w:eastAsia="zh-TW"/>
        </w:rPr>
        <w:t>元</w:t>
      </w:r>
      <w:r w:rsidR="00C01277">
        <w:rPr>
          <w:rFonts w:eastAsia="細明體" w:hint="eastAsia"/>
          <w:kern w:val="2"/>
          <w:szCs w:val="24"/>
          <w:lang w:eastAsia="zh-TW"/>
        </w:rPr>
        <w:t>)*</w:t>
      </w:r>
      <w:r w:rsidR="00B54453" w:rsidRPr="00B54453">
        <w:rPr>
          <w:rFonts w:hint="eastAsia"/>
          <w:kern w:val="2"/>
          <w:szCs w:val="24"/>
          <w:lang w:eastAsia="zh-TW"/>
        </w:rPr>
        <w:t xml:space="preserve"> </w:t>
      </w:r>
      <w:r w:rsidR="00B54453" w:rsidRPr="00F46873">
        <w:rPr>
          <w:rFonts w:hint="eastAsia"/>
          <w:kern w:val="2"/>
          <w:szCs w:val="24"/>
          <w:lang w:eastAsia="zh-TW"/>
        </w:rPr>
        <w:t>B.</w:t>
      </w:r>
      <w:r w:rsidR="00B54453" w:rsidRPr="00CD2D1E">
        <w:rPr>
          <w:kern w:val="2"/>
          <w:szCs w:val="24"/>
          <w:lang w:eastAsia="zh-TW"/>
        </w:rPr>
        <w:t>特殊規定欄位</w:t>
      </w:r>
      <w:r w:rsidR="00B54453" w:rsidRPr="00CD2D1E">
        <w:rPr>
          <w:kern w:val="2"/>
          <w:szCs w:val="24"/>
          <w:lang w:eastAsia="zh-TW"/>
        </w:rPr>
        <w:t>3</w:t>
      </w:r>
      <w:r w:rsidR="00B54453">
        <w:rPr>
          <w:rFonts w:hint="eastAsia"/>
          <w:kern w:val="2"/>
          <w:szCs w:val="24"/>
          <w:lang w:eastAsia="zh-TW"/>
        </w:rPr>
        <w:t>(</w:t>
      </w:r>
      <w:r w:rsidR="00B54453">
        <w:rPr>
          <w:rFonts w:hint="eastAsia"/>
          <w:kern w:val="2"/>
          <w:szCs w:val="24"/>
          <w:lang w:eastAsia="zh-TW"/>
        </w:rPr>
        <w:t>四捨五入到整數</w:t>
      </w:r>
      <w:r w:rsidR="00B54453">
        <w:rPr>
          <w:rFonts w:hint="eastAsia"/>
          <w:kern w:val="2"/>
          <w:szCs w:val="24"/>
          <w:lang w:eastAsia="zh-TW"/>
        </w:rPr>
        <w:t>)</w:t>
      </w:r>
    </w:p>
    <w:p w:rsidR="000215A0" w:rsidRDefault="000215A0" w:rsidP="0094152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del w:id="233" w:author="劉文明" w:date="2016-10-14T13:26:00Z">
        <w:r w:rsidDel="00E9698B">
          <w:rPr>
            <w:rFonts w:eastAsia="細明體" w:hint="eastAsia"/>
            <w:kern w:val="2"/>
            <w:szCs w:val="24"/>
            <w:lang w:eastAsia="zh-TW"/>
          </w:rPr>
          <w:delText>A.</w:delText>
        </w:r>
        <w:r w:rsidRPr="00E2438E" w:rsidDel="00E9698B">
          <w:rPr>
            <w:rFonts w:eastAsia="細明體" w:hint="eastAsia"/>
            <w:kern w:val="2"/>
            <w:szCs w:val="24"/>
            <w:lang w:eastAsia="zh-TW"/>
          </w:rPr>
          <w:delText>主附約別</w:delText>
        </w:r>
      </w:del>
      <w:ins w:id="234" w:author="劉文明" w:date="2016-10-14T13:26:00Z">
        <w:r w:rsidR="00E9698B">
          <w:rPr>
            <w:rFonts w:eastAsia="細明體" w:hint="eastAsia"/>
            <w:kern w:val="2"/>
            <w:szCs w:val="24"/>
            <w:lang w:eastAsia="zh-TW"/>
          </w:rPr>
          <w:t>AGA001.</w:t>
        </w:r>
        <w:r w:rsidR="00E9698B">
          <w:rPr>
            <w:rFonts w:eastAsia="細明體" w:hint="eastAsia"/>
            <w:kern w:val="2"/>
            <w:szCs w:val="24"/>
            <w:lang w:eastAsia="zh-TW"/>
          </w:rPr>
          <w:t>商品分類</w:t>
        </w:r>
      </w:ins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>
          <w:rPr>
            <w:rFonts w:eastAsia="細明體" w:hint="eastAsia"/>
            <w:kern w:val="2"/>
            <w:szCs w:val="24"/>
            <w:lang w:eastAsia="zh-TW"/>
          </w:rPr>
          <w:t>2</w:t>
        </w:r>
        <w:r>
          <w:rPr>
            <w:rFonts w:eastAsia="細明體"/>
            <w:kern w:val="2"/>
            <w:szCs w:val="24"/>
            <w:lang w:eastAsia="zh-TW"/>
          </w:rPr>
          <w:t>’</w:t>
        </w:r>
      </w:smartTag>
      <w:r>
        <w:rPr>
          <w:rFonts w:eastAsia="細明體" w:hint="eastAsia"/>
          <w:kern w:val="2"/>
          <w:szCs w:val="24"/>
          <w:lang w:eastAsia="zh-TW"/>
        </w:rPr>
        <w:t xml:space="preserve"> (</w:t>
      </w:r>
      <w:r>
        <w:rPr>
          <w:rFonts w:eastAsia="細明體" w:hint="eastAsia"/>
          <w:kern w:val="2"/>
          <w:szCs w:val="24"/>
          <w:lang w:eastAsia="zh-TW"/>
        </w:rPr>
        <w:t>附約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BA3A55" w:rsidRPr="00270409" w:rsidRDefault="00BA3A55" w:rsidP="0094152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保額</w:t>
      </w:r>
      <w:r>
        <w:rPr>
          <w:rFonts w:eastAsia="細明體" w:hint="eastAsia"/>
          <w:kern w:val="2"/>
          <w:szCs w:val="24"/>
          <w:lang w:eastAsia="zh-TW"/>
        </w:rPr>
        <w:t>(</w:t>
      </w:r>
      <w:r>
        <w:rPr>
          <w:rFonts w:eastAsia="細明體" w:hint="eastAsia"/>
          <w:kern w:val="2"/>
          <w:szCs w:val="24"/>
          <w:lang w:eastAsia="zh-TW"/>
        </w:rPr>
        <w:t>元</w:t>
      </w:r>
      <w:r>
        <w:rPr>
          <w:rFonts w:eastAsia="細明體" w:hint="eastAsia"/>
          <w:kern w:val="2"/>
          <w:szCs w:val="24"/>
          <w:lang w:eastAsia="zh-TW"/>
        </w:rPr>
        <w:t xml:space="preserve">)=CALL </w:t>
      </w:r>
      <w:r w:rsidRPr="00270409">
        <w:rPr>
          <w:rFonts w:eastAsia="細明體"/>
          <w:kern w:val="2"/>
          <w:szCs w:val="24"/>
          <w:lang w:eastAsia="zh-TW"/>
        </w:rPr>
        <w:t>AA</w:t>
      </w:r>
      <w:r>
        <w:rPr>
          <w:rFonts w:eastAsia="細明體" w:hint="eastAsia"/>
          <w:kern w:val="2"/>
          <w:szCs w:val="24"/>
          <w:lang w:eastAsia="zh-TW"/>
        </w:rPr>
        <w:t>_</w:t>
      </w:r>
      <w:r w:rsidRPr="00270409">
        <w:rPr>
          <w:rFonts w:eastAsia="細明體"/>
          <w:kern w:val="2"/>
          <w:szCs w:val="24"/>
          <w:lang w:eastAsia="zh-TW"/>
        </w:rPr>
        <w:t>Util</w:t>
      </w:r>
      <w:r w:rsidRPr="00270409">
        <w:rPr>
          <w:rFonts w:eastAsia="細明體" w:hint="eastAsia"/>
          <w:kern w:val="2"/>
          <w:szCs w:val="24"/>
          <w:lang w:eastAsia="zh-TW"/>
        </w:rPr>
        <w:t>.Change</w:t>
      </w:r>
      <w:r w:rsidRPr="00270409">
        <w:rPr>
          <w:rFonts w:eastAsia="細明體" w:hint="eastAsia"/>
          <w:kern w:val="2"/>
          <w:szCs w:val="24"/>
          <w:lang w:eastAsia="zh-TW"/>
        </w:rPr>
        <w:t>保額單位</w:t>
      </w:r>
    </w:p>
    <w:p w:rsidR="00BA3A55" w:rsidRPr="00270409" w:rsidRDefault="00BA3A55" w:rsidP="0094152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5C6CB0">
        <w:rPr>
          <w:rFonts w:ascii="細明體" w:eastAsia="細明體" w:hAnsi="細明體" w:hint="eastAsia"/>
          <w:kern w:val="2"/>
          <w:szCs w:val="24"/>
          <w:lang w:eastAsia="zh-TW"/>
        </w:rPr>
        <w:t>保額=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DTAB0002</w:t>
      </w:r>
      <w:r w:rsidRPr="005C6CB0">
        <w:rPr>
          <w:rFonts w:ascii="細明體" w:eastAsia="細明體" w:hAnsi="細明體" w:hint="eastAsia"/>
          <w:kern w:val="2"/>
          <w:szCs w:val="24"/>
          <w:lang w:eastAsia="zh-TW"/>
        </w:rPr>
        <w:t>.保額</w:t>
      </w:r>
    </w:p>
    <w:p w:rsidR="00BA3A55" w:rsidRPr="00270409" w:rsidRDefault="00BA3A55" w:rsidP="0094152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5C6CB0">
        <w:rPr>
          <w:rFonts w:ascii="細明體" w:eastAsia="細明體" w:hAnsi="細明體" w:hint="eastAsia"/>
          <w:kern w:val="2"/>
          <w:szCs w:val="24"/>
          <w:lang w:eastAsia="zh-TW"/>
        </w:rPr>
        <w:t>保額單位=</w:t>
      </w:r>
      <w:r w:rsidRPr="00270409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DTAB0002</w:t>
      </w:r>
      <w:r w:rsidRPr="005C6CB0">
        <w:rPr>
          <w:rFonts w:ascii="細明體" w:eastAsia="細明體" w:hAnsi="細明體" w:hint="eastAsia"/>
          <w:kern w:val="2"/>
          <w:szCs w:val="24"/>
          <w:lang w:eastAsia="zh-TW"/>
        </w:rPr>
        <w:t>.保額單位</w:t>
      </w:r>
    </w:p>
    <w:p w:rsidR="00BA3A55" w:rsidRDefault="00BA3A55" w:rsidP="0094152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保額上限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rFonts w:eastAsia="細明體" w:hint="eastAsia"/>
          <w:kern w:val="2"/>
          <w:szCs w:val="24"/>
          <w:lang w:eastAsia="zh-TW"/>
        </w:rPr>
        <w:t>保額</w:t>
      </w:r>
      <w:r>
        <w:rPr>
          <w:rFonts w:eastAsia="細明體" w:hint="eastAsia"/>
          <w:kern w:val="2"/>
          <w:szCs w:val="24"/>
          <w:lang w:eastAsia="zh-TW"/>
        </w:rPr>
        <w:t>(</w:t>
      </w:r>
      <w:r>
        <w:rPr>
          <w:rFonts w:eastAsia="細明體" w:hint="eastAsia"/>
          <w:kern w:val="2"/>
          <w:szCs w:val="24"/>
          <w:lang w:eastAsia="zh-TW"/>
        </w:rPr>
        <w:t>元</w:t>
      </w:r>
      <w:r>
        <w:rPr>
          <w:rFonts w:eastAsia="細明體" w:hint="eastAsia"/>
          <w:kern w:val="2"/>
          <w:szCs w:val="24"/>
          <w:lang w:eastAsia="zh-TW"/>
        </w:rPr>
        <w:t>)*</w:t>
      </w:r>
      <w:r w:rsidRPr="00B54453">
        <w:rPr>
          <w:rFonts w:hint="eastAsia"/>
          <w:kern w:val="2"/>
          <w:szCs w:val="24"/>
          <w:lang w:eastAsia="zh-TW"/>
        </w:rPr>
        <w:t xml:space="preserve"> </w:t>
      </w:r>
      <w:r w:rsidRPr="00F46873">
        <w:rPr>
          <w:rFonts w:hint="eastAsia"/>
          <w:kern w:val="2"/>
          <w:szCs w:val="24"/>
          <w:lang w:eastAsia="zh-TW"/>
        </w:rPr>
        <w:t>B.</w:t>
      </w:r>
      <w:r w:rsidRPr="00CD2D1E">
        <w:rPr>
          <w:kern w:val="2"/>
          <w:szCs w:val="24"/>
          <w:lang w:eastAsia="zh-TW"/>
        </w:rPr>
        <w:t>特殊規定欄位</w:t>
      </w:r>
      <w:r w:rsidRPr="00CD2D1E">
        <w:rPr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四捨五入到整數</w:t>
      </w:r>
      <w:r>
        <w:rPr>
          <w:rFonts w:hint="eastAsia"/>
          <w:kern w:val="2"/>
          <w:szCs w:val="24"/>
          <w:lang w:eastAsia="zh-TW"/>
        </w:rPr>
        <w:t>)</w:t>
      </w:r>
    </w:p>
    <w:p w:rsidR="00787CCD" w:rsidRDefault="00787CCD" w:rsidP="005E597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處理同一組內各筆明細資料：</w:t>
      </w:r>
    </w:p>
    <w:p w:rsidR="00873DD6" w:rsidRDefault="00DD1333" w:rsidP="00873D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理賠總金額</w:t>
      </w:r>
      <w:r>
        <w:rPr>
          <w:rFonts w:eastAsia="細明體" w:hint="eastAsia"/>
          <w:kern w:val="2"/>
          <w:szCs w:val="24"/>
          <w:lang w:eastAsia="zh-TW"/>
        </w:rPr>
        <w:t xml:space="preserve"> =</w:t>
      </w:r>
      <w:r w:rsidR="008A1718">
        <w:rPr>
          <w:rFonts w:eastAsia="細明體" w:hint="eastAsia"/>
          <w:kern w:val="2"/>
          <w:szCs w:val="24"/>
          <w:lang w:eastAsia="zh-TW"/>
        </w:rPr>
        <w:t xml:space="preserve"> </w:t>
      </w:r>
      <w:r w:rsidR="008A1718">
        <w:rPr>
          <w:rFonts w:eastAsia="細明體" w:hint="eastAsia"/>
          <w:kern w:val="2"/>
          <w:szCs w:val="24"/>
          <w:lang w:eastAsia="zh-TW"/>
        </w:rPr>
        <w:t>理賠總金額</w:t>
      </w:r>
      <w:r w:rsidR="008A1718">
        <w:rPr>
          <w:rFonts w:eastAsia="細明體" w:hint="eastAsia"/>
          <w:kern w:val="2"/>
          <w:szCs w:val="24"/>
          <w:lang w:eastAsia="zh-TW"/>
        </w:rPr>
        <w:t xml:space="preserve"> + DTAAB001.</w:t>
      </w:r>
      <w:r w:rsidR="008A1718">
        <w:rPr>
          <w:rFonts w:eastAsia="細明體" w:hint="eastAsia"/>
          <w:kern w:val="2"/>
          <w:szCs w:val="24"/>
          <w:lang w:eastAsia="zh-TW"/>
        </w:rPr>
        <w:t>給付金額</w:t>
      </w:r>
    </w:p>
    <w:p w:rsidR="00D46ED0" w:rsidRDefault="00D46ED0" w:rsidP="00D34E8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同一組明細處理完後：</w:t>
      </w:r>
    </w:p>
    <w:p w:rsidR="003B17E7" w:rsidRPr="00FC05D9" w:rsidRDefault="003B17E7" w:rsidP="00D34E8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kern w:val="2"/>
          <w:szCs w:val="24"/>
          <w:lang w:eastAsia="zh-TW"/>
        </w:rPr>
        <w:t>理賠總金額</w:t>
      </w:r>
      <w:r>
        <w:rPr>
          <w:rFonts w:eastAsia="細明體" w:hint="eastAsia"/>
          <w:kern w:val="2"/>
          <w:szCs w:val="24"/>
          <w:lang w:eastAsia="zh-TW"/>
        </w:rPr>
        <w:t xml:space="preserve"> &gt;= </w:t>
      </w:r>
      <w:r>
        <w:rPr>
          <w:rFonts w:hint="eastAsia"/>
          <w:kern w:val="2"/>
          <w:szCs w:val="24"/>
          <w:lang w:eastAsia="zh-TW"/>
        </w:rPr>
        <w:t>保額上限</w:t>
      </w:r>
    </w:p>
    <w:p w:rsidR="00FC05D9" w:rsidRDefault="00FC05D9" w:rsidP="00FC05D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F </w:t>
      </w:r>
      <w:del w:id="235" w:author="劉文明" w:date="2016-10-14T13:26:00Z">
        <w:r w:rsidDel="00E9698B">
          <w:rPr>
            <w:rFonts w:eastAsia="細明體" w:hint="eastAsia"/>
            <w:kern w:val="2"/>
            <w:szCs w:val="24"/>
            <w:lang w:eastAsia="zh-TW"/>
          </w:rPr>
          <w:delText>A.</w:delText>
        </w:r>
        <w:r w:rsidRPr="00E2438E" w:rsidDel="00E9698B">
          <w:rPr>
            <w:rFonts w:eastAsia="細明體" w:hint="eastAsia"/>
            <w:kern w:val="2"/>
            <w:szCs w:val="24"/>
            <w:lang w:eastAsia="zh-TW"/>
          </w:rPr>
          <w:delText>主附約別</w:delText>
        </w:r>
      </w:del>
      <w:ins w:id="236" w:author="劉文明" w:date="2016-10-14T13:26:00Z">
        <w:r w:rsidR="00E9698B">
          <w:rPr>
            <w:rFonts w:eastAsia="細明體" w:hint="eastAsia"/>
            <w:kern w:val="2"/>
            <w:szCs w:val="24"/>
            <w:lang w:eastAsia="zh-TW"/>
          </w:rPr>
          <w:t>AGA001.</w:t>
        </w:r>
        <w:r w:rsidR="00E9698B">
          <w:rPr>
            <w:rFonts w:eastAsia="細明體" w:hint="eastAsia"/>
            <w:kern w:val="2"/>
            <w:szCs w:val="24"/>
            <w:lang w:eastAsia="zh-TW"/>
          </w:rPr>
          <w:t>商品分類</w:t>
        </w:r>
      </w:ins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rPr>
            <w:rFonts w:eastAsia="細明體" w:hint="eastAsia"/>
            <w:kern w:val="2"/>
            <w:szCs w:val="24"/>
            <w:lang w:eastAsia="zh-TW"/>
          </w:rPr>
          <w:t>1</w:t>
        </w:r>
        <w:r>
          <w:rPr>
            <w:rFonts w:eastAsia="細明體"/>
            <w:kern w:val="2"/>
            <w:szCs w:val="24"/>
            <w:lang w:eastAsia="zh-TW"/>
          </w:rPr>
          <w:t>’</w:t>
        </w:r>
      </w:smartTag>
      <w:r>
        <w:rPr>
          <w:rFonts w:eastAsia="細明體" w:hint="eastAsia"/>
          <w:kern w:val="2"/>
          <w:szCs w:val="24"/>
          <w:lang w:eastAsia="zh-TW"/>
        </w:rPr>
        <w:t xml:space="preserve"> (</w:t>
      </w:r>
      <w:r>
        <w:rPr>
          <w:rFonts w:eastAsia="細明體" w:hint="eastAsia"/>
          <w:kern w:val="2"/>
          <w:szCs w:val="24"/>
          <w:lang w:eastAsia="zh-TW"/>
        </w:rPr>
        <w:t>主約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FC05D9" w:rsidRPr="009A0F4A" w:rsidRDefault="00FC05D9" w:rsidP="00FC05D9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O_</w:t>
      </w:r>
      <w:r>
        <w:rPr>
          <w:rFonts w:eastAsia="細明體" w:hint="eastAsia"/>
          <w:kern w:val="2"/>
          <w:szCs w:val="24"/>
          <w:lang w:eastAsia="zh-TW"/>
        </w:rPr>
        <w:t>原效力</w:t>
      </w:r>
      <w:r>
        <w:rPr>
          <w:rFonts w:eastAsia="細明體" w:hint="eastAsia"/>
          <w:kern w:val="2"/>
          <w:szCs w:val="24"/>
          <w:lang w:eastAsia="zh-TW"/>
        </w:rPr>
        <w:t xml:space="preserve"> = DTAB0001.</w:t>
      </w:r>
      <w:r>
        <w:rPr>
          <w:rFonts w:eastAsia="細明體" w:hint="eastAsia"/>
          <w:kern w:val="2"/>
          <w:szCs w:val="24"/>
          <w:lang w:eastAsia="zh-TW"/>
        </w:rPr>
        <w:t>契約效力</w:t>
      </w:r>
    </w:p>
    <w:p w:rsidR="00FC05D9" w:rsidRPr="0061702C" w:rsidRDefault="00FC05D9" w:rsidP="00FC05D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del w:id="237" w:author="劉文明" w:date="2016-10-14T13:26:00Z">
        <w:r w:rsidDel="00E9698B">
          <w:rPr>
            <w:rFonts w:eastAsia="細明體" w:hint="eastAsia"/>
            <w:kern w:val="2"/>
            <w:szCs w:val="24"/>
            <w:lang w:eastAsia="zh-TW"/>
          </w:rPr>
          <w:delText>A.</w:delText>
        </w:r>
        <w:r w:rsidRPr="00E2438E" w:rsidDel="00E9698B">
          <w:rPr>
            <w:rFonts w:eastAsia="細明體" w:hint="eastAsia"/>
            <w:kern w:val="2"/>
            <w:szCs w:val="24"/>
            <w:lang w:eastAsia="zh-TW"/>
          </w:rPr>
          <w:delText>主附約別</w:delText>
        </w:r>
      </w:del>
      <w:ins w:id="238" w:author="劉文明" w:date="2016-10-14T13:26:00Z">
        <w:r w:rsidR="00E9698B">
          <w:rPr>
            <w:rFonts w:eastAsia="細明體" w:hint="eastAsia"/>
            <w:kern w:val="2"/>
            <w:szCs w:val="24"/>
            <w:lang w:eastAsia="zh-TW"/>
          </w:rPr>
          <w:t>AGA001.</w:t>
        </w:r>
        <w:r w:rsidR="00E9698B">
          <w:rPr>
            <w:rFonts w:eastAsia="細明體" w:hint="eastAsia"/>
            <w:kern w:val="2"/>
            <w:szCs w:val="24"/>
            <w:lang w:eastAsia="zh-TW"/>
          </w:rPr>
          <w:t>商品分類</w:t>
        </w:r>
      </w:ins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>
          <w:rPr>
            <w:rFonts w:eastAsia="細明體" w:hint="eastAsia"/>
            <w:kern w:val="2"/>
            <w:szCs w:val="24"/>
            <w:lang w:eastAsia="zh-TW"/>
          </w:rPr>
          <w:t>2</w:t>
        </w:r>
        <w:r>
          <w:rPr>
            <w:rFonts w:eastAsia="細明體"/>
            <w:kern w:val="2"/>
            <w:szCs w:val="24"/>
            <w:lang w:eastAsia="zh-TW"/>
          </w:rPr>
          <w:t>’</w:t>
        </w:r>
      </w:smartTag>
      <w:r>
        <w:rPr>
          <w:rFonts w:eastAsia="細明體" w:hint="eastAsia"/>
          <w:kern w:val="2"/>
          <w:szCs w:val="24"/>
          <w:lang w:eastAsia="zh-TW"/>
        </w:rPr>
        <w:t xml:space="preserve"> (</w:t>
      </w:r>
      <w:r>
        <w:rPr>
          <w:rFonts w:eastAsia="細明體" w:hint="eastAsia"/>
          <w:kern w:val="2"/>
          <w:szCs w:val="24"/>
          <w:lang w:eastAsia="zh-TW"/>
        </w:rPr>
        <w:t>附約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FC05D9" w:rsidRDefault="00FC05D9" w:rsidP="00FC05D9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O_</w:t>
      </w:r>
      <w:r>
        <w:rPr>
          <w:rFonts w:eastAsia="細明體" w:hint="eastAsia"/>
          <w:kern w:val="2"/>
          <w:szCs w:val="24"/>
          <w:lang w:eastAsia="zh-TW"/>
        </w:rPr>
        <w:t>原效力</w:t>
      </w:r>
      <w:r>
        <w:rPr>
          <w:rFonts w:eastAsia="細明體" w:hint="eastAsia"/>
          <w:kern w:val="2"/>
          <w:szCs w:val="24"/>
          <w:lang w:eastAsia="zh-TW"/>
        </w:rPr>
        <w:t xml:space="preserve"> = DTAB0002.</w:t>
      </w:r>
      <w:r>
        <w:rPr>
          <w:rFonts w:eastAsia="細明體" w:hint="eastAsia"/>
          <w:kern w:val="2"/>
          <w:szCs w:val="24"/>
          <w:lang w:eastAsia="zh-TW"/>
        </w:rPr>
        <w:t>契約效力</w:t>
      </w:r>
    </w:p>
    <w:p w:rsidR="0061702C" w:rsidRPr="009A0F4A" w:rsidRDefault="0061702C" w:rsidP="00D34E8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Pr="00F46873">
        <w:rPr>
          <w:rFonts w:hint="eastAsia"/>
          <w:kern w:val="2"/>
          <w:szCs w:val="24"/>
          <w:lang w:eastAsia="zh-TW"/>
        </w:rPr>
        <w:t>B.</w:t>
      </w:r>
      <w:r w:rsidRPr="00CD2D1E">
        <w:rPr>
          <w:kern w:val="2"/>
          <w:szCs w:val="24"/>
          <w:lang w:eastAsia="zh-TW"/>
        </w:rPr>
        <w:t>特殊規定欄位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CD2D1E">
          <w:rPr>
            <w:kern w:val="2"/>
            <w:szCs w:val="24"/>
            <w:lang w:eastAsia="zh-TW"/>
          </w:rPr>
          <w:t>3</w:t>
        </w:r>
        <w:r>
          <w:rPr>
            <w:rFonts w:hint="eastAsia"/>
            <w:kern w:val="2"/>
            <w:szCs w:val="24"/>
            <w:lang w:eastAsia="zh-TW"/>
          </w:rPr>
          <w:t>A</w:t>
        </w:r>
      </w:smartTag>
      <w:r w:rsidRPr="00F46873">
        <w:rPr>
          <w:kern w:val="2"/>
          <w:szCs w:val="24"/>
          <w:lang w:eastAsia="zh-TW"/>
        </w:rPr>
        <w:fldChar w:fldCharType="begin"/>
      </w:r>
      <w:r w:rsidRPr="00F46873">
        <w:rPr>
          <w:kern w:val="2"/>
          <w:szCs w:val="24"/>
          <w:lang w:eastAsia="zh-TW"/>
        </w:rPr>
        <w:instrText xml:space="preserve"> </w:instrText>
      </w:r>
      <w:r w:rsidRPr="00F46873">
        <w:rPr>
          <w:rFonts w:hint="eastAsia"/>
          <w:kern w:val="2"/>
          <w:szCs w:val="24"/>
          <w:lang w:eastAsia="zh-TW"/>
        </w:rPr>
        <w:instrText>HYPERLINK "http://10.87.50.46/html/CM/QueryTable.jsp?Field=</w:instrText>
      </w:r>
      <w:r w:rsidRPr="00F46873">
        <w:rPr>
          <w:rFonts w:hint="eastAsia"/>
          <w:kern w:val="2"/>
          <w:szCs w:val="24"/>
          <w:lang w:eastAsia="zh-TW"/>
        </w:rPr>
        <w:instrText>重大疾病給付限制欄位</w:instrText>
      </w:r>
      <w:r w:rsidRPr="00F46873">
        <w:rPr>
          <w:rFonts w:hint="eastAsia"/>
          <w:kern w:val="2"/>
          <w:szCs w:val="24"/>
          <w:lang w:eastAsia="zh-TW"/>
        </w:rPr>
        <w:instrText>5"</w:instrText>
      </w:r>
      <w:r w:rsidRPr="00F46873">
        <w:rPr>
          <w:kern w:val="2"/>
          <w:szCs w:val="24"/>
          <w:lang w:eastAsia="zh-TW"/>
        </w:rPr>
        <w:instrText xml:space="preserve"> </w:instrText>
      </w:r>
      <w:r w:rsidRPr="00F46873">
        <w:rPr>
          <w:kern w:val="2"/>
          <w:szCs w:val="24"/>
          <w:lang w:eastAsia="zh-TW"/>
        </w:rPr>
        <w:fldChar w:fldCharType="separate"/>
      </w:r>
      <w:r w:rsidRPr="00F46873">
        <w:rPr>
          <w:kern w:val="2"/>
          <w:szCs w:val="24"/>
          <w:lang w:eastAsia="zh-TW"/>
        </w:rPr>
        <w:t xml:space="preserve"> </w:t>
      </w:r>
      <w:r w:rsidRPr="00F46873">
        <w:rPr>
          <w:kern w:val="2"/>
          <w:szCs w:val="24"/>
          <w:lang w:eastAsia="zh-TW"/>
        </w:rPr>
        <w:fldChar w:fldCharType="end"/>
      </w:r>
      <w:r>
        <w:rPr>
          <w:rFonts w:hint="eastAsia"/>
          <w:kern w:val="2"/>
          <w:szCs w:val="24"/>
          <w:lang w:eastAsia="zh-TW"/>
        </w:rPr>
        <w:t xml:space="preserve">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0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超過上限，</w:t>
      </w:r>
      <w:r>
        <w:rPr>
          <w:rFonts w:ascii="sөũ" w:hAnsi="sөũ"/>
          <w:lang w:eastAsia="zh-TW"/>
        </w:rPr>
        <w:t>契約提前終止</w:t>
      </w:r>
      <w:r>
        <w:rPr>
          <w:rFonts w:hint="eastAsia"/>
          <w:kern w:val="2"/>
          <w:szCs w:val="24"/>
          <w:lang w:eastAsia="zh-TW"/>
        </w:rPr>
        <w:t>)</w:t>
      </w:r>
    </w:p>
    <w:p w:rsidR="0061702C" w:rsidRDefault="0061702C" w:rsidP="00D34E8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O_</w:t>
      </w:r>
      <w:r>
        <w:rPr>
          <w:rFonts w:eastAsia="細明體" w:hint="eastAsia"/>
          <w:kern w:val="2"/>
          <w:szCs w:val="24"/>
          <w:lang w:eastAsia="zh-TW"/>
        </w:rPr>
        <w:t>新效力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"/>
          <w:attr w:name="UnitName" w:val="’"/>
        </w:smartTagPr>
        <w:r>
          <w:rPr>
            <w:rFonts w:eastAsia="細明體" w:hint="eastAsia"/>
            <w:kern w:val="2"/>
            <w:szCs w:val="24"/>
            <w:lang w:eastAsia="zh-TW"/>
          </w:rPr>
          <w:t>46</w:t>
        </w:r>
        <w:r>
          <w:rPr>
            <w:rFonts w:eastAsia="細明體"/>
            <w:kern w:val="2"/>
            <w:szCs w:val="24"/>
            <w:lang w:eastAsia="zh-TW"/>
          </w:rPr>
          <w:t>’</w:t>
        </w:r>
      </w:smartTag>
    </w:p>
    <w:p w:rsidR="0061702C" w:rsidRDefault="001C3FC6" w:rsidP="00D34E8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更新件數</w:t>
      </w:r>
      <w:r>
        <w:rPr>
          <w:rFonts w:eastAsia="細明體" w:hint="eastAsia"/>
          <w:kern w:val="2"/>
          <w:szCs w:val="24"/>
          <w:lang w:eastAsia="zh-TW"/>
        </w:rPr>
        <w:t xml:space="preserve">_E = </w:t>
      </w:r>
      <w:r>
        <w:rPr>
          <w:rFonts w:eastAsia="細明體" w:hint="eastAsia"/>
          <w:kern w:val="2"/>
          <w:szCs w:val="24"/>
          <w:lang w:eastAsia="zh-TW"/>
        </w:rPr>
        <w:t>更新件數</w:t>
      </w:r>
      <w:r>
        <w:rPr>
          <w:rFonts w:eastAsia="細明體" w:hint="eastAsia"/>
          <w:kern w:val="2"/>
          <w:szCs w:val="24"/>
          <w:lang w:eastAsia="zh-TW"/>
        </w:rPr>
        <w:t>_E +1</w:t>
      </w:r>
    </w:p>
    <w:p w:rsidR="004D043B" w:rsidRPr="000F479F" w:rsidRDefault="004D043B" w:rsidP="003B17E7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ELSE IF </w:t>
      </w:r>
      <w:r w:rsidRPr="00F46873">
        <w:rPr>
          <w:rFonts w:hint="eastAsia"/>
          <w:kern w:val="2"/>
          <w:szCs w:val="24"/>
          <w:lang w:eastAsia="zh-TW"/>
        </w:rPr>
        <w:t>B.</w:t>
      </w:r>
      <w:r w:rsidRPr="00CD2D1E">
        <w:rPr>
          <w:kern w:val="2"/>
          <w:szCs w:val="24"/>
          <w:lang w:eastAsia="zh-TW"/>
        </w:rPr>
        <w:t>特殊規定欄位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CD2D1E">
          <w:rPr>
            <w:kern w:val="2"/>
            <w:szCs w:val="24"/>
            <w:lang w:eastAsia="zh-TW"/>
          </w:rPr>
          <w:t>3</w:t>
        </w:r>
        <w:r>
          <w:rPr>
            <w:rFonts w:hint="eastAsia"/>
            <w:kern w:val="2"/>
            <w:szCs w:val="24"/>
            <w:lang w:eastAsia="zh-TW"/>
          </w:rPr>
          <w:t>A</w:t>
        </w:r>
      </w:smartTag>
      <w:r w:rsidRPr="00F46873">
        <w:rPr>
          <w:kern w:val="2"/>
          <w:szCs w:val="24"/>
          <w:lang w:eastAsia="zh-TW"/>
        </w:rPr>
        <w:fldChar w:fldCharType="begin"/>
      </w:r>
      <w:r w:rsidRPr="00F46873">
        <w:rPr>
          <w:kern w:val="2"/>
          <w:szCs w:val="24"/>
          <w:lang w:eastAsia="zh-TW"/>
        </w:rPr>
        <w:instrText xml:space="preserve"> </w:instrText>
      </w:r>
      <w:r w:rsidRPr="00F46873">
        <w:rPr>
          <w:rFonts w:hint="eastAsia"/>
          <w:kern w:val="2"/>
          <w:szCs w:val="24"/>
          <w:lang w:eastAsia="zh-TW"/>
        </w:rPr>
        <w:instrText>HYPERLINK "http://10.87.50.46/html/CM/QueryTable.jsp?Field=</w:instrText>
      </w:r>
      <w:r w:rsidRPr="00F46873">
        <w:rPr>
          <w:rFonts w:hint="eastAsia"/>
          <w:kern w:val="2"/>
          <w:szCs w:val="24"/>
          <w:lang w:eastAsia="zh-TW"/>
        </w:rPr>
        <w:instrText>重大疾病給付限制欄位</w:instrText>
      </w:r>
      <w:r w:rsidRPr="00F46873">
        <w:rPr>
          <w:rFonts w:hint="eastAsia"/>
          <w:kern w:val="2"/>
          <w:szCs w:val="24"/>
          <w:lang w:eastAsia="zh-TW"/>
        </w:rPr>
        <w:instrText>5"</w:instrText>
      </w:r>
      <w:r w:rsidRPr="00F46873">
        <w:rPr>
          <w:kern w:val="2"/>
          <w:szCs w:val="24"/>
          <w:lang w:eastAsia="zh-TW"/>
        </w:rPr>
        <w:instrText xml:space="preserve"> </w:instrText>
      </w:r>
      <w:r w:rsidRPr="00F46873">
        <w:rPr>
          <w:kern w:val="2"/>
          <w:szCs w:val="24"/>
          <w:lang w:eastAsia="zh-TW"/>
        </w:rPr>
        <w:fldChar w:fldCharType="separate"/>
      </w:r>
      <w:r w:rsidRPr="00F46873">
        <w:rPr>
          <w:kern w:val="2"/>
          <w:szCs w:val="24"/>
          <w:lang w:eastAsia="zh-TW"/>
        </w:rPr>
        <w:t xml:space="preserve"> </w:t>
      </w:r>
      <w:r w:rsidRPr="00F46873">
        <w:rPr>
          <w:kern w:val="2"/>
          <w:szCs w:val="24"/>
          <w:lang w:eastAsia="zh-TW"/>
        </w:rPr>
        <w:fldChar w:fldCharType="end"/>
      </w:r>
      <w:r>
        <w:rPr>
          <w:rFonts w:hint="eastAsia"/>
          <w:kern w:val="2"/>
          <w:szCs w:val="24"/>
          <w:lang w:eastAsia="zh-TW"/>
        </w:rPr>
        <w:t xml:space="preserve">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  <w:r w:rsidR="00770B24">
        <w:rPr>
          <w:rFonts w:hint="eastAsia"/>
          <w:kern w:val="2"/>
          <w:szCs w:val="24"/>
          <w:lang w:eastAsia="zh-TW"/>
        </w:rPr>
        <w:t xml:space="preserve"> (</w:t>
      </w:r>
      <w:r w:rsidR="00770B24">
        <w:rPr>
          <w:rFonts w:hint="eastAsia"/>
          <w:kern w:val="2"/>
          <w:szCs w:val="24"/>
          <w:lang w:eastAsia="zh-TW"/>
        </w:rPr>
        <w:t>理賠重大或生命末期</w:t>
      </w:r>
      <w:r w:rsidR="00770B24">
        <w:rPr>
          <w:rFonts w:hint="eastAsia"/>
          <w:kern w:val="2"/>
          <w:szCs w:val="24"/>
          <w:lang w:eastAsia="zh-TW"/>
        </w:rPr>
        <w:t>)</w:t>
      </w:r>
    </w:p>
    <w:p w:rsidR="000F479F" w:rsidRDefault="000F479F" w:rsidP="00D34E8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READ DTAAB001</w:t>
      </w:r>
    </w:p>
    <w:p w:rsidR="000F479F" w:rsidRDefault="000F479F" w:rsidP="00D34E8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WHERE</w:t>
      </w:r>
    </w:p>
    <w:p w:rsidR="000F479F" w:rsidRDefault="00FD45C9" w:rsidP="00040E10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保單號碼</w:t>
      </w:r>
      <w:r>
        <w:rPr>
          <w:rFonts w:eastAsia="細明體" w:hint="eastAsia"/>
          <w:kern w:val="2"/>
          <w:szCs w:val="24"/>
          <w:lang w:eastAsia="zh-TW"/>
        </w:rPr>
        <w:t>=A.</w:t>
      </w:r>
      <w:r>
        <w:rPr>
          <w:rFonts w:eastAsia="細明體" w:hint="eastAsia"/>
          <w:kern w:val="2"/>
          <w:szCs w:val="24"/>
          <w:lang w:eastAsia="zh-TW"/>
        </w:rPr>
        <w:t>保單號碼</w:t>
      </w:r>
    </w:p>
    <w:p w:rsidR="00FD45C9" w:rsidRDefault="00FD45C9" w:rsidP="00040E10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險別</w:t>
      </w:r>
      <w:r>
        <w:rPr>
          <w:rFonts w:eastAsia="細明體" w:hint="eastAsia"/>
          <w:kern w:val="2"/>
          <w:szCs w:val="24"/>
          <w:lang w:eastAsia="zh-TW"/>
        </w:rPr>
        <w:t xml:space="preserve"> = A.</w:t>
      </w:r>
      <w:r>
        <w:rPr>
          <w:rFonts w:eastAsia="細明體" w:hint="eastAsia"/>
          <w:kern w:val="2"/>
          <w:szCs w:val="24"/>
          <w:lang w:eastAsia="zh-TW"/>
        </w:rPr>
        <w:t>險別</w:t>
      </w:r>
    </w:p>
    <w:p w:rsidR="00FD45C9" w:rsidRDefault="00FD45C9" w:rsidP="00040E10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事故人</w:t>
      </w:r>
      <w:r>
        <w:rPr>
          <w:rFonts w:eastAsia="細明體" w:hint="eastAsia"/>
          <w:kern w:val="2"/>
          <w:szCs w:val="24"/>
          <w:lang w:eastAsia="zh-TW"/>
        </w:rPr>
        <w:t>ID=A.</w:t>
      </w:r>
      <w:r>
        <w:rPr>
          <w:rFonts w:eastAsia="細明體" w:hint="eastAsia"/>
          <w:kern w:val="2"/>
          <w:szCs w:val="24"/>
          <w:lang w:eastAsia="zh-TW"/>
        </w:rPr>
        <w:t>事故人</w:t>
      </w:r>
      <w:r>
        <w:rPr>
          <w:rFonts w:eastAsia="細明體" w:hint="eastAsia"/>
          <w:kern w:val="2"/>
          <w:szCs w:val="24"/>
          <w:lang w:eastAsia="zh-TW"/>
        </w:rPr>
        <w:t>ID</w:t>
      </w:r>
    </w:p>
    <w:p w:rsidR="00742E8D" w:rsidRDefault="00742E8D" w:rsidP="00040E10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索賠類別</w:t>
      </w:r>
      <w:r>
        <w:rPr>
          <w:rFonts w:eastAsia="細明體" w:hint="eastAsia"/>
          <w:kern w:val="2"/>
          <w:szCs w:val="24"/>
          <w:lang w:eastAsia="zh-TW"/>
        </w:rPr>
        <w:t xml:space="preserve"> IN (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C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,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D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9A249E" w:rsidRDefault="009A249E" w:rsidP="00040E10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帳務日期</w:t>
      </w:r>
      <w:r>
        <w:rPr>
          <w:rFonts w:eastAsia="細明體" w:hint="eastAsia"/>
          <w:kern w:val="2"/>
          <w:szCs w:val="24"/>
          <w:lang w:eastAsia="zh-TW"/>
        </w:rPr>
        <w:t xml:space="preserve"> IS NOT NULL</w:t>
      </w:r>
    </w:p>
    <w:p w:rsidR="009A249E" w:rsidRDefault="009A249E" w:rsidP="00040E10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理賠金額</w:t>
      </w:r>
      <w:r>
        <w:rPr>
          <w:rFonts w:eastAsia="細明體" w:hint="eastAsia"/>
          <w:kern w:val="2"/>
          <w:szCs w:val="24"/>
          <w:lang w:eastAsia="zh-TW"/>
        </w:rPr>
        <w:t xml:space="preserve"> &gt; 0</w:t>
      </w:r>
    </w:p>
    <w:p w:rsidR="00F7447C" w:rsidRDefault="00F7447C" w:rsidP="00D34E8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="001C3FC6">
        <w:rPr>
          <w:rFonts w:eastAsia="細明體" w:hint="eastAsia"/>
          <w:kern w:val="2"/>
          <w:szCs w:val="24"/>
          <w:lang w:eastAsia="zh-TW"/>
        </w:rPr>
        <w:t xml:space="preserve">NOT </w:t>
      </w:r>
      <w:r>
        <w:rPr>
          <w:rFonts w:eastAsia="細明體" w:hint="eastAsia"/>
          <w:kern w:val="2"/>
          <w:szCs w:val="24"/>
          <w:lang w:eastAsia="zh-TW"/>
        </w:rPr>
        <w:t>FND</w:t>
      </w:r>
    </w:p>
    <w:p w:rsidR="001C3FC6" w:rsidRDefault="001C3FC6" w:rsidP="00040E10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不更新件數</w:t>
      </w:r>
      <w:r>
        <w:rPr>
          <w:rFonts w:eastAsia="細明體" w:hint="eastAsia"/>
          <w:kern w:val="2"/>
          <w:szCs w:val="24"/>
          <w:lang w:eastAsia="zh-TW"/>
        </w:rPr>
        <w:t>_E =</w:t>
      </w:r>
      <w:r>
        <w:rPr>
          <w:rFonts w:eastAsia="細明體" w:hint="eastAsia"/>
          <w:kern w:val="2"/>
          <w:szCs w:val="24"/>
          <w:lang w:eastAsia="zh-TW"/>
        </w:rPr>
        <w:t>不更新件數</w:t>
      </w:r>
      <w:r>
        <w:rPr>
          <w:rFonts w:eastAsia="細明體" w:hint="eastAsia"/>
          <w:kern w:val="2"/>
          <w:szCs w:val="24"/>
          <w:lang w:eastAsia="zh-TW"/>
        </w:rPr>
        <w:t>_E+1</w:t>
      </w:r>
    </w:p>
    <w:p w:rsidR="001C3FC6" w:rsidRDefault="001C3FC6" w:rsidP="00D34E8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</w:t>
      </w:r>
    </w:p>
    <w:p w:rsidR="001C3FC6" w:rsidRDefault="001C3FC6" w:rsidP="00040E10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O_</w:t>
      </w:r>
      <w:r>
        <w:rPr>
          <w:rFonts w:eastAsia="細明體" w:hint="eastAsia"/>
          <w:kern w:val="2"/>
          <w:szCs w:val="24"/>
          <w:lang w:eastAsia="zh-TW"/>
        </w:rPr>
        <w:t>新效力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"/>
          <w:attr w:name="UnitName" w:val="’"/>
        </w:smartTagPr>
        <w:r>
          <w:rPr>
            <w:rFonts w:eastAsia="細明體" w:hint="eastAsia"/>
            <w:kern w:val="2"/>
            <w:szCs w:val="24"/>
            <w:lang w:eastAsia="zh-TW"/>
          </w:rPr>
          <w:t>46</w:t>
        </w:r>
        <w:r>
          <w:rPr>
            <w:rFonts w:eastAsia="細明體"/>
            <w:kern w:val="2"/>
            <w:szCs w:val="24"/>
            <w:lang w:eastAsia="zh-TW"/>
          </w:rPr>
          <w:t>’</w:t>
        </w:r>
      </w:smartTag>
    </w:p>
    <w:p w:rsidR="001C3FC6" w:rsidRDefault="001C3FC6" w:rsidP="005602DC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更新件數</w:t>
      </w:r>
      <w:r>
        <w:rPr>
          <w:rFonts w:eastAsia="細明體" w:hint="eastAsia"/>
          <w:kern w:val="2"/>
          <w:szCs w:val="24"/>
          <w:lang w:eastAsia="zh-TW"/>
        </w:rPr>
        <w:t xml:space="preserve">_E = </w:t>
      </w:r>
      <w:r>
        <w:rPr>
          <w:rFonts w:eastAsia="細明體" w:hint="eastAsia"/>
          <w:kern w:val="2"/>
          <w:szCs w:val="24"/>
          <w:lang w:eastAsia="zh-TW"/>
        </w:rPr>
        <w:t>更新件數</w:t>
      </w:r>
      <w:r>
        <w:rPr>
          <w:rFonts w:eastAsia="細明體" w:hint="eastAsia"/>
          <w:kern w:val="2"/>
          <w:szCs w:val="24"/>
          <w:lang w:eastAsia="zh-TW"/>
        </w:rPr>
        <w:t>_E +1</w:t>
      </w:r>
    </w:p>
    <w:p w:rsidR="005E597B" w:rsidRDefault="005E597B" w:rsidP="005602DC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寫入</w:t>
      </w:r>
      <w:r>
        <w:rPr>
          <w:rFonts w:eastAsia="細明體" w:hint="eastAsia"/>
          <w:kern w:val="2"/>
          <w:szCs w:val="24"/>
          <w:lang w:eastAsia="zh-TW"/>
        </w:rPr>
        <w:t>DTAAB201</w:t>
      </w:r>
      <w:r>
        <w:rPr>
          <w:rFonts w:eastAsia="細明體" w:hint="eastAsia"/>
          <w:kern w:val="2"/>
          <w:szCs w:val="24"/>
          <w:lang w:eastAsia="zh-TW"/>
        </w:rPr>
        <w:t>，</w:t>
      </w:r>
      <w:r w:rsidR="00716CDA">
        <w:rPr>
          <w:rFonts w:eastAsia="細明體" w:hint="eastAsia"/>
          <w:kern w:val="2"/>
          <w:szCs w:val="24"/>
          <w:lang w:eastAsia="zh-TW"/>
        </w:rPr>
        <w:t>格式同</w:t>
      </w:r>
      <w:r w:rsidR="007D66AB">
        <w:rPr>
          <w:rFonts w:eastAsia="細明體" w:hint="eastAsia"/>
          <w:kern w:val="2"/>
          <w:szCs w:val="24"/>
          <w:lang w:eastAsia="zh-TW"/>
        </w:rPr>
        <w:t>STEP 6</w:t>
      </w:r>
    </w:p>
    <w:p w:rsidR="005E597B" w:rsidRPr="00592FC4" w:rsidRDefault="00D34E88" w:rsidP="005E597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讀取下一組</w:t>
      </w:r>
      <w:r w:rsidR="005E597B">
        <w:rPr>
          <w:rFonts w:eastAsia="細明體" w:hint="eastAsia"/>
          <w:kern w:val="2"/>
          <w:szCs w:val="24"/>
          <w:lang w:eastAsia="zh-TW"/>
        </w:rPr>
        <w:t>理賠資料</w:t>
      </w:r>
    </w:p>
    <w:p w:rsidR="006F2BE8" w:rsidRDefault="006F2BE8" w:rsidP="003C246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整個主約紀錄都讀完後</w:t>
      </w:r>
    </w:p>
    <w:p w:rsidR="006F2BE8" w:rsidRPr="00060D13" w:rsidRDefault="006F2BE8" w:rsidP="003C246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060D13">
        <w:rPr>
          <w:rFonts w:eastAsia="細明體" w:hint="eastAsia"/>
          <w:kern w:val="2"/>
          <w:szCs w:val="24"/>
          <w:lang w:eastAsia="zh-TW"/>
        </w:rPr>
        <w:t>紀錄件數：</w:t>
      </w:r>
      <w:r w:rsidRPr="00060D13">
        <w:rPr>
          <w:rFonts w:eastAsia="細明體" w:hint="eastAsia"/>
          <w:kern w:val="2"/>
          <w:szCs w:val="24"/>
          <w:lang w:eastAsia="zh-TW"/>
        </w:rPr>
        <w:t xml:space="preserve">CALL </w:t>
      </w:r>
      <w:r w:rsidRPr="00060D13">
        <w:rPr>
          <w:rFonts w:eastAsia="細明體" w:hint="eastAsia"/>
          <w:kern w:val="2"/>
          <w:szCs w:val="24"/>
          <w:lang w:eastAsia="zh-TW"/>
        </w:rPr>
        <w:t>批次作業件數紀錄模組</w:t>
      </w:r>
      <w:r w:rsidRPr="00060D13">
        <w:rPr>
          <w:rFonts w:eastAsia="細明體" w:hint="eastAsia"/>
          <w:kern w:val="2"/>
          <w:szCs w:val="24"/>
          <w:lang w:eastAsia="zh-TW"/>
        </w:rPr>
        <w:t>CountManager.java</w:t>
      </w:r>
      <w:r w:rsidRPr="00060D13">
        <w:rPr>
          <w:rFonts w:eastAsia="細明體" w:hint="eastAsia"/>
          <w:kern w:val="2"/>
          <w:szCs w:val="24"/>
          <w:lang w:eastAsia="zh-TW"/>
        </w:rPr>
        <w:t>（即時寫出去）</w:t>
      </w:r>
    </w:p>
    <w:p w:rsidR="006F2BE8" w:rsidRPr="00060D13" w:rsidRDefault="006F2BE8" w:rsidP="003C246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060D13">
        <w:rPr>
          <w:rFonts w:eastAsia="細明體"/>
          <w:kern w:val="2"/>
          <w:szCs w:val="24"/>
          <w:lang w:eastAsia="zh-TW"/>
        </w:rPr>
        <w:t>METHOD_NAME</w:t>
      </w:r>
      <w:r w:rsidRPr="00060D13">
        <w:rPr>
          <w:rFonts w:eastAsia="細明體" w:hint="eastAsia"/>
          <w:kern w:val="2"/>
          <w:szCs w:val="24"/>
          <w:lang w:eastAsia="zh-TW"/>
        </w:rPr>
        <w:t xml:space="preserve"> = </w:t>
      </w:r>
      <w:r w:rsidRPr="00060D13">
        <w:rPr>
          <w:rFonts w:eastAsia="細明體"/>
          <w:kern w:val="2"/>
          <w:szCs w:val="24"/>
          <w:lang w:eastAsia="zh-TW"/>
        </w:rPr>
        <w:t>"</w:t>
      </w:r>
      <w:r w:rsidR="00E109E8">
        <w:rPr>
          <w:rFonts w:eastAsia="細明體" w:hint="eastAsia"/>
          <w:kern w:val="2"/>
          <w:szCs w:val="24"/>
          <w:lang w:eastAsia="zh-TW"/>
        </w:rPr>
        <w:t>醫療日額</w:t>
      </w:r>
      <w:r>
        <w:rPr>
          <w:rFonts w:eastAsia="細明體" w:hint="eastAsia"/>
          <w:kern w:val="2"/>
          <w:szCs w:val="24"/>
          <w:lang w:eastAsia="zh-TW"/>
        </w:rPr>
        <w:t>需更新效力</w:t>
      </w:r>
      <w:r w:rsidRPr="00060D13">
        <w:rPr>
          <w:rFonts w:eastAsia="細明體" w:hint="eastAsia"/>
          <w:kern w:val="2"/>
          <w:szCs w:val="24"/>
          <w:lang w:eastAsia="zh-TW"/>
        </w:rPr>
        <w:t>件數</w:t>
      </w:r>
      <w:r w:rsidRPr="00060D13">
        <w:rPr>
          <w:rFonts w:eastAsia="細明體"/>
          <w:kern w:val="2"/>
          <w:szCs w:val="24"/>
          <w:lang w:eastAsia="zh-TW"/>
        </w:rPr>
        <w:t>"</w:t>
      </w:r>
    </w:p>
    <w:p w:rsidR="006F2BE8" w:rsidRDefault="006F2BE8" w:rsidP="003C246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060D13">
        <w:rPr>
          <w:rFonts w:eastAsia="細明體" w:hint="eastAsia"/>
          <w:kern w:val="2"/>
          <w:szCs w:val="24"/>
          <w:lang w:eastAsia="zh-TW"/>
        </w:rPr>
        <w:t>COUNT</w:t>
      </w:r>
      <w:r w:rsidRPr="00060D13">
        <w:rPr>
          <w:rFonts w:eastAsia="細明體" w:hint="eastAsia"/>
          <w:kern w:val="2"/>
          <w:szCs w:val="24"/>
          <w:lang w:eastAsia="zh-TW"/>
        </w:rPr>
        <w:t>件數：</w:t>
      </w:r>
      <w:r w:rsidR="007F30AB">
        <w:rPr>
          <w:rFonts w:eastAsia="細明體" w:hint="eastAsia"/>
          <w:kern w:val="2"/>
          <w:szCs w:val="24"/>
          <w:lang w:eastAsia="zh-TW"/>
        </w:rPr>
        <w:t>更新件數</w:t>
      </w:r>
      <w:r w:rsidR="007F30AB">
        <w:rPr>
          <w:rFonts w:eastAsia="細明體" w:hint="eastAsia"/>
          <w:kern w:val="2"/>
          <w:szCs w:val="24"/>
          <w:lang w:eastAsia="zh-TW"/>
        </w:rPr>
        <w:t>_E</w:t>
      </w:r>
      <w:r w:rsidRPr="00060D13">
        <w:rPr>
          <w:rFonts w:eastAsia="細明體" w:hint="eastAsia"/>
          <w:kern w:val="2"/>
          <w:szCs w:val="24"/>
          <w:lang w:eastAsia="zh-TW"/>
        </w:rPr>
        <w:t>。</w:t>
      </w:r>
    </w:p>
    <w:p w:rsidR="006F2BE8" w:rsidRPr="00060D13" w:rsidRDefault="006F2BE8" w:rsidP="003C246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060D13">
        <w:rPr>
          <w:rFonts w:eastAsia="細明體"/>
          <w:kern w:val="2"/>
          <w:szCs w:val="24"/>
          <w:lang w:eastAsia="zh-TW"/>
        </w:rPr>
        <w:t>METHOD_NAME</w:t>
      </w:r>
      <w:r w:rsidRPr="00060D13">
        <w:rPr>
          <w:rFonts w:eastAsia="細明體" w:hint="eastAsia"/>
          <w:kern w:val="2"/>
          <w:szCs w:val="24"/>
          <w:lang w:eastAsia="zh-TW"/>
        </w:rPr>
        <w:t xml:space="preserve"> = </w:t>
      </w:r>
      <w:r w:rsidRPr="00060D13">
        <w:rPr>
          <w:rFonts w:eastAsia="細明體"/>
          <w:kern w:val="2"/>
          <w:szCs w:val="24"/>
          <w:lang w:eastAsia="zh-TW"/>
        </w:rPr>
        <w:t>"</w:t>
      </w:r>
      <w:r w:rsidR="00E109E8">
        <w:rPr>
          <w:rFonts w:eastAsia="細明體" w:hint="eastAsia"/>
          <w:kern w:val="2"/>
          <w:szCs w:val="24"/>
          <w:lang w:eastAsia="zh-TW"/>
        </w:rPr>
        <w:t>醫療日額</w:t>
      </w:r>
      <w:r>
        <w:rPr>
          <w:rFonts w:eastAsia="細明體" w:hint="eastAsia"/>
          <w:kern w:val="2"/>
          <w:szCs w:val="24"/>
          <w:lang w:eastAsia="zh-TW"/>
        </w:rPr>
        <w:t>不需更新</w:t>
      </w:r>
      <w:r w:rsidRPr="00060D13">
        <w:rPr>
          <w:rFonts w:eastAsia="細明體" w:hint="eastAsia"/>
          <w:kern w:val="2"/>
          <w:szCs w:val="24"/>
          <w:lang w:eastAsia="zh-TW"/>
        </w:rPr>
        <w:t>件數</w:t>
      </w:r>
      <w:r w:rsidRPr="00060D13">
        <w:rPr>
          <w:rFonts w:eastAsia="細明體"/>
          <w:kern w:val="2"/>
          <w:szCs w:val="24"/>
          <w:lang w:eastAsia="zh-TW"/>
        </w:rPr>
        <w:t>"</w:t>
      </w:r>
    </w:p>
    <w:p w:rsidR="00611DCB" w:rsidRPr="00CB0682" w:rsidRDefault="006F2BE8" w:rsidP="00411A07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60D13">
        <w:rPr>
          <w:rFonts w:eastAsia="細明體" w:hint="eastAsia"/>
          <w:kern w:val="2"/>
          <w:szCs w:val="24"/>
          <w:lang w:eastAsia="zh-TW"/>
        </w:rPr>
        <w:t>COUNT</w:t>
      </w:r>
      <w:r w:rsidRPr="00060D13">
        <w:rPr>
          <w:rFonts w:eastAsia="細明體" w:hint="eastAsia"/>
          <w:kern w:val="2"/>
          <w:szCs w:val="24"/>
          <w:lang w:eastAsia="zh-TW"/>
        </w:rPr>
        <w:t>件數：</w:t>
      </w:r>
      <w:r w:rsidR="007F30AB">
        <w:rPr>
          <w:rFonts w:eastAsia="細明體" w:hint="eastAsia"/>
          <w:kern w:val="2"/>
          <w:szCs w:val="24"/>
          <w:lang w:eastAsia="zh-TW"/>
        </w:rPr>
        <w:t>不更新件數</w:t>
      </w:r>
      <w:r w:rsidR="007F30AB">
        <w:rPr>
          <w:rFonts w:eastAsia="細明體" w:hint="eastAsia"/>
          <w:kern w:val="2"/>
          <w:szCs w:val="24"/>
          <w:lang w:eastAsia="zh-TW"/>
        </w:rPr>
        <w:t>_E</w:t>
      </w:r>
      <w:r w:rsidRPr="00060D13">
        <w:rPr>
          <w:rFonts w:eastAsia="細明體" w:hint="eastAsia"/>
          <w:kern w:val="2"/>
          <w:szCs w:val="24"/>
          <w:lang w:eastAsia="zh-TW"/>
        </w:rPr>
        <w:t>。</w:t>
      </w:r>
    </w:p>
    <w:p w:rsidR="00CB0682" w:rsidRPr="00060D13" w:rsidRDefault="00CB0682" w:rsidP="00CB068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060D13">
        <w:rPr>
          <w:rFonts w:eastAsia="細明體"/>
          <w:kern w:val="2"/>
          <w:szCs w:val="24"/>
          <w:lang w:eastAsia="zh-TW"/>
        </w:rPr>
        <w:t>METHOD_NAME</w:t>
      </w:r>
      <w:r w:rsidRPr="00060D13">
        <w:rPr>
          <w:rFonts w:eastAsia="細明體" w:hint="eastAsia"/>
          <w:kern w:val="2"/>
          <w:szCs w:val="24"/>
          <w:lang w:eastAsia="zh-TW"/>
        </w:rPr>
        <w:t xml:space="preserve"> = </w:t>
      </w:r>
      <w:r w:rsidRPr="00060D13">
        <w:rPr>
          <w:rFonts w:eastAsia="細明體"/>
          <w:kern w:val="2"/>
          <w:szCs w:val="24"/>
          <w:lang w:eastAsia="zh-TW"/>
        </w:rPr>
        <w:t>"</w:t>
      </w:r>
      <w:r>
        <w:rPr>
          <w:rFonts w:eastAsia="細明體" w:hint="eastAsia"/>
          <w:kern w:val="2"/>
          <w:szCs w:val="24"/>
          <w:lang w:eastAsia="zh-TW"/>
        </w:rPr>
        <w:t>醫療日額錯誤</w:t>
      </w:r>
      <w:r w:rsidRPr="00060D13">
        <w:rPr>
          <w:rFonts w:eastAsia="細明體" w:hint="eastAsia"/>
          <w:kern w:val="2"/>
          <w:szCs w:val="24"/>
          <w:lang w:eastAsia="zh-TW"/>
        </w:rPr>
        <w:t>件數</w:t>
      </w:r>
      <w:r w:rsidRPr="00060D13">
        <w:rPr>
          <w:rFonts w:eastAsia="細明體"/>
          <w:kern w:val="2"/>
          <w:szCs w:val="24"/>
          <w:lang w:eastAsia="zh-TW"/>
        </w:rPr>
        <w:t>"</w:t>
      </w:r>
    </w:p>
    <w:p w:rsidR="00CB0682" w:rsidRDefault="00CB0682" w:rsidP="00CB068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60D13">
        <w:rPr>
          <w:rFonts w:eastAsia="細明體" w:hint="eastAsia"/>
          <w:kern w:val="2"/>
          <w:szCs w:val="24"/>
          <w:lang w:eastAsia="zh-TW"/>
        </w:rPr>
        <w:t>COUNT</w:t>
      </w:r>
      <w:r w:rsidRPr="00060D13">
        <w:rPr>
          <w:rFonts w:eastAsia="細明體" w:hint="eastAsia"/>
          <w:kern w:val="2"/>
          <w:szCs w:val="24"/>
          <w:lang w:eastAsia="zh-TW"/>
        </w:rPr>
        <w:t>件數：</w:t>
      </w:r>
      <w:r>
        <w:rPr>
          <w:rFonts w:eastAsia="細明體" w:hint="eastAsia"/>
          <w:kern w:val="2"/>
          <w:szCs w:val="24"/>
          <w:lang w:eastAsia="zh-TW"/>
        </w:rPr>
        <w:t>錯誤</w:t>
      </w:r>
      <w:r w:rsidRPr="00060D13">
        <w:rPr>
          <w:rFonts w:eastAsia="細明體" w:hint="eastAsia"/>
          <w:kern w:val="2"/>
          <w:szCs w:val="24"/>
          <w:lang w:eastAsia="zh-TW"/>
        </w:rPr>
        <w:t>件數</w:t>
      </w:r>
      <w:r>
        <w:rPr>
          <w:rFonts w:eastAsia="細明體" w:hint="eastAsia"/>
          <w:kern w:val="2"/>
          <w:szCs w:val="24"/>
          <w:lang w:eastAsia="zh-TW"/>
        </w:rPr>
        <w:t>_E</w:t>
      </w:r>
      <w:r w:rsidRPr="00060D13">
        <w:rPr>
          <w:rFonts w:eastAsia="細明體" w:hint="eastAsia"/>
          <w:kern w:val="2"/>
          <w:szCs w:val="24"/>
          <w:lang w:eastAsia="zh-TW"/>
        </w:rPr>
        <w:t>。</w:t>
      </w:r>
    </w:p>
    <w:p w:rsidR="000B195A" w:rsidRDefault="000B195A" w:rsidP="000B195A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抽取防癌醫療需更新效力件：</w:t>
      </w:r>
    </w:p>
    <w:p w:rsidR="000B195A" w:rsidRDefault="000B195A" w:rsidP="000B195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34A42">
        <w:rPr>
          <w:rFonts w:hint="eastAsia"/>
          <w:kern w:val="2"/>
          <w:szCs w:val="24"/>
          <w:lang w:eastAsia="zh-TW"/>
        </w:rPr>
        <w:t xml:space="preserve">IF </w:t>
      </w:r>
      <w:r w:rsidRPr="00934A42">
        <w:rPr>
          <w:rFonts w:hint="eastAsia"/>
          <w:kern w:val="2"/>
          <w:szCs w:val="24"/>
          <w:lang w:eastAsia="zh-TW"/>
        </w:rPr>
        <w:t>輸入</w:t>
      </w:r>
      <w:r w:rsidRPr="00934A42">
        <w:rPr>
          <w:rFonts w:hint="eastAsia"/>
          <w:kern w:val="2"/>
          <w:szCs w:val="24"/>
          <w:lang w:eastAsia="zh-TW"/>
        </w:rPr>
        <w:t>.</w:t>
      </w:r>
      <w:r w:rsidRPr="00934A42">
        <w:rPr>
          <w:rFonts w:hint="eastAsia"/>
          <w:kern w:val="2"/>
          <w:szCs w:val="24"/>
          <w:lang w:eastAsia="zh-TW"/>
        </w:rPr>
        <w:t>執行步驟</w:t>
      </w:r>
      <w:r w:rsidRPr="00934A42">
        <w:rPr>
          <w:rFonts w:hint="eastAsia"/>
          <w:kern w:val="2"/>
          <w:szCs w:val="24"/>
          <w:lang w:eastAsia="zh-TW"/>
        </w:rPr>
        <w:t xml:space="preserve"> = </w:t>
      </w:r>
      <w:r w:rsidRPr="00934A42"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4</w:t>
      </w:r>
      <w:r w:rsidRPr="00934A42">
        <w:rPr>
          <w:kern w:val="2"/>
          <w:szCs w:val="24"/>
          <w:lang w:eastAsia="zh-TW"/>
        </w:rPr>
        <w:t>’</w:t>
      </w:r>
      <w:r w:rsidRPr="00934A42">
        <w:rPr>
          <w:rFonts w:hint="eastAsia"/>
          <w:kern w:val="2"/>
          <w:szCs w:val="24"/>
          <w:lang w:eastAsia="zh-TW"/>
        </w:rPr>
        <w:t xml:space="preserve"> </w:t>
      </w:r>
      <w:del w:id="239" w:author="劉文明" w:date="2016-09-26T13:30:00Z">
        <w:r w:rsidRPr="00934A42" w:rsidDel="00A8080D">
          <w:rPr>
            <w:rFonts w:hint="eastAsia"/>
            <w:kern w:val="2"/>
            <w:szCs w:val="24"/>
            <w:lang w:eastAsia="zh-TW"/>
          </w:rPr>
          <w:delText xml:space="preserve">OR </w:delText>
        </w:r>
        <w:r w:rsidRPr="00934A42" w:rsidDel="00A8080D">
          <w:rPr>
            <w:kern w:val="2"/>
            <w:szCs w:val="24"/>
            <w:lang w:eastAsia="zh-TW"/>
          </w:rPr>
          <w:delText>‘’</w:delText>
        </w:r>
        <w:r w:rsidRPr="00934A42" w:rsidDel="00A8080D">
          <w:rPr>
            <w:rFonts w:hint="eastAsia"/>
            <w:kern w:val="2"/>
            <w:szCs w:val="24"/>
            <w:lang w:eastAsia="zh-TW"/>
          </w:rPr>
          <w:delText>(</w:delText>
        </w:r>
        <w:r w:rsidRPr="00934A42" w:rsidDel="00A8080D">
          <w:rPr>
            <w:rFonts w:hint="eastAsia"/>
            <w:kern w:val="2"/>
            <w:szCs w:val="24"/>
            <w:lang w:eastAsia="zh-TW"/>
          </w:rPr>
          <w:delText>空值</w:delText>
        </w:r>
        <w:r w:rsidRPr="00934A42" w:rsidDel="00A8080D">
          <w:rPr>
            <w:rFonts w:hint="eastAsia"/>
            <w:kern w:val="2"/>
            <w:szCs w:val="24"/>
            <w:lang w:eastAsia="zh-TW"/>
          </w:rPr>
          <w:delText>)</w:delText>
        </w:r>
      </w:del>
    </w:p>
    <w:p w:rsidR="00A8080D" w:rsidRDefault="00A8080D" w:rsidP="00A8080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ins w:id="240" w:author="劉文明" w:date="2016-09-26T13:30:00Z"/>
          <w:kern w:val="2"/>
          <w:szCs w:val="24"/>
          <w:lang w:eastAsia="zh-TW"/>
        </w:rPr>
      </w:pPr>
      <w:ins w:id="241" w:author="劉文明" w:date="2016-09-26T13:30:00Z">
        <w:r>
          <w:rPr>
            <w:rFonts w:hint="eastAsia"/>
            <w:kern w:val="2"/>
            <w:szCs w:val="24"/>
            <w:lang w:eastAsia="zh-TW"/>
          </w:rPr>
          <w:t>若傳入第二參數不為空值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且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傳入值</w:t>
        </w:r>
        <w:r>
          <w:rPr>
            <w:rFonts w:hint="eastAsia"/>
            <w:kern w:val="2"/>
            <w:szCs w:val="24"/>
            <w:lang w:eastAsia="zh-TW"/>
          </w:rPr>
          <w:t xml:space="preserve">= </w:t>
        </w:r>
        <w:r>
          <w:rPr>
            <w:kern w:val="2"/>
            <w:szCs w:val="24"/>
            <w:lang w:eastAsia="zh-TW"/>
          </w:rPr>
          <w:t>‘Y’</w:t>
        </w:r>
      </w:ins>
    </w:p>
    <w:p w:rsidR="00A8080D" w:rsidRDefault="00A8080D" w:rsidP="00A8080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242" w:author="劉文明" w:date="2016-10-14T13:19:00Z"/>
          <w:kern w:val="2"/>
          <w:szCs w:val="24"/>
          <w:lang w:eastAsia="zh-TW"/>
        </w:rPr>
        <w:pPrChange w:id="243" w:author="劉文明" w:date="2016-09-26T13:30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244" w:author="劉文明" w:date="2016-09-26T13:30:00Z">
        <w:r>
          <w:rPr>
            <w:rFonts w:hint="eastAsia"/>
            <w:kern w:val="2"/>
            <w:szCs w:val="24"/>
            <w:lang w:eastAsia="zh-TW"/>
          </w:rPr>
          <w:t>將</w:t>
        </w:r>
        <w:r>
          <w:rPr>
            <w:rFonts w:hint="eastAsia"/>
            <w:kern w:val="2"/>
            <w:szCs w:val="24"/>
            <w:lang w:eastAsia="zh-TW"/>
          </w:rPr>
          <w:t>DTAAB</w:t>
        </w:r>
        <w:r>
          <w:rPr>
            <w:kern w:val="2"/>
            <w:szCs w:val="24"/>
            <w:lang w:eastAsia="zh-TW"/>
          </w:rPr>
          <w:t>201</w:t>
        </w:r>
        <w:r>
          <w:rPr>
            <w:rFonts w:hint="eastAsia"/>
            <w:kern w:val="2"/>
            <w:szCs w:val="24"/>
            <w:lang w:eastAsia="zh-TW"/>
          </w:rPr>
          <w:t>清空</w:t>
        </w:r>
      </w:ins>
    </w:p>
    <w:p w:rsidR="00AB59CF" w:rsidRDefault="00AB59CF" w:rsidP="00AB59CF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ins w:id="245" w:author="劉文明" w:date="2016-10-14T13:19:00Z"/>
          <w:kern w:val="2"/>
          <w:szCs w:val="24"/>
          <w:lang w:eastAsia="zh-TW"/>
        </w:rPr>
      </w:pPr>
      <w:ins w:id="246" w:author="劉文明" w:date="2016-10-14T13:19:00Z">
        <w:r>
          <w:rPr>
            <w:rFonts w:hint="eastAsia"/>
            <w:kern w:val="2"/>
            <w:szCs w:val="24"/>
            <w:lang w:eastAsia="zh-TW"/>
          </w:rPr>
          <w:t>(TA)</w:t>
        </w:r>
        <w:r>
          <w:rPr>
            <w:rFonts w:hint="eastAsia"/>
            <w:kern w:val="2"/>
            <w:szCs w:val="24"/>
            <w:lang w:eastAsia="zh-TW"/>
          </w:rPr>
          <w:t>先讀</w:t>
        </w:r>
      </w:ins>
      <w:ins w:id="247" w:author="劉文明" w:date="2016-10-14T13:20:00Z">
        <w:r w:rsidRPr="00AB59CF">
          <w:rPr>
            <w:rFonts w:ascii="細明體" w:eastAsia="細明體" w:hAnsi="細明體"/>
            <w:b/>
            <w:bCs/>
            <w:color w:val="000000"/>
            <w:lang w:val="zh-TW"/>
          </w:rPr>
          <w:t>癌症醫療保險金檔</w:t>
        </w:r>
        <w:r w:rsidRPr="00AC5859">
          <w:rPr>
            <w:kern w:val="2"/>
            <w:szCs w:val="24"/>
            <w:lang w:eastAsia="zh-TW"/>
          </w:rPr>
          <w:t>DTAGA10</w:t>
        </w:r>
        <w:r>
          <w:rPr>
            <w:rFonts w:hint="eastAsia"/>
            <w:kern w:val="2"/>
            <w:szCs w:val="24"/>
            <w:lang w:eastAsia="zh-TW"/>
          </w:rPr>
          <w:t>8</w:t>
        </w:r>
        <w:r w:rsidRPr="00AC5859">
          <w:rPr>
            <w:kern w:val="2"/>
            <w:szCs w:val="24"/>
            <w:lang w:eastAsia="zh-TW"/>
          </w:rPr>
          <w:t>_</w:t>
        </w:r>
        <w:r>
          <w:rPr>
            <w:rFonts w:hint="eastAsia"/>
            <w:kern w:val="2"/>
            <w:szCs w:val="24"/>
            <w:lang w:eastAsia="zh-TW"/>
          </w:rPr>
          <w:t>CANCER</w:t>
        </w:r>
        <w:r w:rsidRPr="00AC5859">
          <w:rPr>
            <w:kern w:val="2"/>
            <w:szCs w:val="24"/>
            <w:lang w:eastAsia="zh-TW"/>
          </w:rPr>
          <w:t>_</w:t>
        </w:r>
        <w:r>
          <w:rPr>
            <w:rFonts w:hint="eastAsia"/>
            <w:kern w:val="2"/>
            <w:szCs w:val="24"/>
            <w:lang w:eastAsia="zh-TW"/>
          </w:rPr>
          <w:t>VALUE</w:t>
        </w:r>
      </w:ins>
      <w:ins w:id="248" w:author="劉文明" w:date="2016-10-14T13:19:00Z">
        <w:r>
          <w:rPr>
            <w:kern w:val="2"/>
            <w:szCs w:val="24"/>
            <w:lang w:eastAsia="zh-TW"/>
          </w:rPr>
          <w:t>,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kern w:val="2"/>
            <w:szCs w:val="24"/>
            <w:lang w:eastAsia="zh-TW"/>
          </w:rPr>
          <w:t>BY</w:t>
        </w:r>
        <w:r>
          <w:rPr>
            <w:rFonts w:hint="eastAsia"/>
            <w:kern w:val="2"/>
            <w:szCs w:val="24"/>
            <w:lang w:eastAsia="zh-TW"/>
          </w:rPr>
          <w:t>參數</w:t>
        </w:r>
      </w:ins>
    </w:p>
    <w:p w:rsidR="00AB59CF" w:rsidRPr="003443E7" w:rsidRDefault="00AB59CF" w:rsidP="00AB59C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249" w:author="劉文明" w:date="2016-10-14T13:19:00Z"/>
          <w:kern w:val="2"/>
          <w:szCs w:val="24"/>
          <w:lang w:eastAsia="zh-TW"/>
        </w:rPr>
      </w:pPr>
      <w:ins w:id="250" w:author="劉文明" w:date="2016-10-14T13:21:00Z">
        <w:r w:rsidRPr="00A323ED">
          <w:rPr>
            <w:rFonts w:hint="eastAsia"/>
            <w:kern w:val="2"/>
            <w:szCs w:val="24"/>
            <w:lang w:eastAsia="zh-TW"/>
          </w:rPr>
          <w:t>特殊規定欄位</w:t>
        </w:r>
        <w:r w:rsidRPr="00A323ED">
          <w:rPr>
            <w:rFonts w:hint="eastAsia"/>
            <w:kern w:val="2"/>
            <w:szCs w:val="24"/>
            <w:lang w:eastAsia="zh-TW"/>
          </w:rPr>
          <w:t>1</w:t>
        </w:r>
        <w:r w:rsidRPr="00F46873">
          <w:rPr>
            <w:kern w:val="2"/>
            <w:szCs w:val="24"/>
            <w:lang w:eastAsia="zh-TW"/>
          </w:rPr>
          <w:fldChar w:fldCharType="begin"/>
        </w:r>
        <w:r w:rsidRPr="00F46873">
          <w:rPr>
            <w:kern w:val="2"/>
            <w:szCs w:val="24"/>
            <w:lang w:eastAsia="zh-TW"/>
          </w:rPr>
          <w:instrText xml:space="preserve"> </w:instrText>
        </w:r>
        <w:r w:rsidRPr="00F46873">
          <w:rPr>
            <w:rFonts w:hint="eastAsia"/>
            <w:kern w:val="2"/>
            <w:szCs w:val="24"/>
            <w:lang w:eastAsia="zh-TW"/>
          </w:rPr>
          <w:instrText>HYPERLINK "http://10.87.50.46/html/CM/QueryTable.jsp?Field=</w:instrText>
        </w:r>
        <w:r w:rsidRPr="00F46873">
          <w:rPr>
            <w:rFonts w:hint="eastAsia"/>
            <w:kern w:val="2"/>
            <w:szCs w:val="24"/>
            <w:lang w:eastAsia="zh-TW"/>
          </w:rPr>
          <w:instrText>重大疾病給付限制欄位</w:instrText>
        </w:r>
        <w:r w:rsidRPr="00F46873">
          <w:rPr>
            <w:rFonts w:hint="eastAsia"/>
            <w:kern w:val="2"/>
            <w:szCs w:val="24"/>
            <w:lang w:eastAsia="zh-TW"/>
          </w:rPr>
          <w:instrText>5"</w:instrText>
        </w:r>
        <w:r w:rsidRPr="00F46873">
          <w:rPr>
            <w:kern w:val="2"/>
            <w:szCs w:val="24"/>
            <w:lang w:eastAsia="zh-TW"/>
          </w:rPr>
          <w:instrText xml:space="preserve"> </w:instrText>
        </w:r>
        <w:r w:rsidRPr="00F46873">
          <w:rPr>
            <w:kern w:val="2"/>
            <w:szCs w:val="24"/>
            <w:lang w:eastAsia="zh-TW"/>
          </w:rPr>
          <w:fldChar w:fldCharType="separate"/>
        </w:r>
        <w:r w:rsidRPr="00F46873">
          <w:rPr>
            <w:kern w:val="2"/>
            <w:szCs w:val="24"/>
            <w:lang w:eastAsia="zh-TW"/>
          </w:rPr>
          <w:t xml:space="preserve"> </w:t>
        </w:r>
        <w:r w:rsidRPr="00F46873">
          <w:rPr>
            <w:kern w:val="2"/>
            <w:szCs w:val="24"/>
            <w:lang w:eastAsia="zh-TW"/>
          </w:rPr>
          <w:fldChar w:fldCharType="end"/>
        </w:r>
        <w:r>
          <w:rPr>
            <w:rFonts w:hint="eastAsia"/>
            <w:kern w:val="2"/>
            <w:szCs w:val="24"/>
            <w:lang w:eastAsia="zh-TW"/>
          </w:rPr>
          <w:t>&gt; 0</w:t>
        </w:r>
      </w:ins>
    </w:p>
    <w:p w:rsidR="00AB59CF" w:rsidRPr="003443E7" w:rsidRDefault="00AB59CF" w:rsidP="00AB59C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251" w:author="劉文明" w:date="2016-10-14T13:19:00Z"/>
          <w:kern w:val="2"/>
          <w:szCs w:val="24"/>
          <w:lang w:eastAsia="zh-TW"/>
        </w:rPr>
      </w:pPr>
      <w:ins w:id="252" w:author="劉文明" w:date="2016-10-14T13:19:00Z">
        <w:r>
          <w:rPr>
            <w:rFonts w:ascii="Arial" w:hAnsi="Arial" w:cs="Arial" w:hint="eastAsia"/>
            <w:lang w:eastAsia="zh-TW"/>
          </w:rPr>
          <w:t>讀取欄位</w:t>
        </w:r>
      </w:ins>
    </w:p>
    <w:p w:rsidR="00AB59CF" w:rsidRPr="003443E7" w:rsidRDefault="00AB59CF" w:rsidP="00AB59C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253" w:author="劉文明" w:date="2016-10-14T13:19:00Z"/>
          <w:kern w:val="2"/>
          <w:szCs w:val="24"/>
          <w:lang w:eastAsia="zh-TW"/>
        </w:rPr>
      </w:pPr>
      <w:ins w:id="254" w:author="劉文明" w:date="2016-10-14T13:19:00Z">
        <w:r>
          <w:rPr>
            <w:rFonts w:ascii="Arial" w:hAnsi="Arial" w:cs="Arial" w:hint="eastAsia"/>
            <w:lang w:eastAsia="zh-TW"/>
          </w:rPr>
          <w:t>險別代號</w:t>
        </w:r>
      </w:ins>
    </w:p>
    <w:p w:rsidR="00AB59CF" w:rsidRDefault="00AB59CF" w:rsidP="00AB59C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255" w:author="劉文明" w:date="2016-10-14T13:19:00Z"/>
          <w:kern w:val="2"/>
          <w:szCs w:val="24"/>
          <w:lang w:eastAsia="zh-TW"/>
        </w:rPr>
      </w:pPr>
      <w:ins w:id="256" w:author="劉文明" w:date="2016-10-14T13:21:00Z">
        <w:r w:rsidRPr="00A323ED">
          <w:rPr>
            <w:rFonts w:hint="eastAsia"/>
            <w:kern w:val="2"/>
            <w:szCs w:val="24"/>
            <w:lang w:eastAsia="zh-TW"/>
          </w:rPr>
          <w:t>特殊規定欄位</w:t>
        </w:r>
        <w:r w:rsidRPr="00A323ED">
          <w:rPr>
            <w:rFonts w:hint="eastAsia"/>
            <w:kern w:val="2"/>
            <w:szCs w:val="24"/>
            <w:lang w:eastAsia="zh-TW"/>
          </w:rPr>
          <w:t>1</w:t>
        </w:r>
        <w:r w:rsidRPr="00F46873">
          <w:rPr>
            <w:kern w:val="2"/>
            <w:szCs w:val="24"/>
            <w:lang w:eastAsia="zh-TW"/>
          </w:rPr>
          <w:t xml:space="preserve"> </w:t>
        </w:r>
      </w:ins>
    </w:p>
    <w:p w:rsidR="00AB59CF" w:rsidRPr="00AB59CF" w:rsidRDefault="00AB59CF" w:rsidP="00AB59C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257" w:author="劉文明" w:date="2016-09-26T13:30:00Z"/>
          <w:rFonts w:hint="eastAsia"/>
          <w:kern w:val="2"/>
          <w:szCs w:val="24"/>
          <w:lang w:eastAsia="zh-TW"/>
        </w:rPr>
        <w:pPrChange w:id="258" w:author="劉文明" w:date="2016-10-14T13:20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259" w:author="劉文明" w:date="2016-10-14T13:21:00Z"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  <w:lang w:eastAsia="zh-TW"/>
          </w:rPr>
          <w:instrText xml:space="preserve"> </w:instrText>
        </w:r>
        <w:r>
          <w:rPr>
            <w:rFonts w:ascii="Arial" w:hAnsi="Arial" w:cs="Arial" w:hint="eastAsia"/>
            <w:lang w:eastAsia="zh-TW"/>
          </w:rPr>
          <w:instrText>HYPERLINK "http://twas3.cathaylife.com.tw/html/CM/QueryTable.jsp?Field=</w:instrText>
        </w:r>
        <w:r>
          <w:rPr>
            <w:rFonts w:ascii="Arial" w:hAnsi="Arial" w:cs="Arial" w:hint="eastAsia"/>
            <w:lang w:eastAsia="zh-TW"/>
          </w:rPr>
          <w:instrText>癌症住院醫療保險金給付金額欄位</w:instrText>
        </w:r>
        <w:r>
          <w:rPr>
            <w:rFonts w:ascii="Arial" w:hAnsi="Arial" w:cs="Arial" w:hint="eastAsia"/>
            <w:lang w:eastAsia="zh-TW"/>
          </w:rPr>
          <w:instrText>1"</w:instrText>
        </w:r>
        <w:r>
          <w:rPr>
            <w:rFonts w:ascii="Arial" w:hAnsi="Arial" w:cs="Arial"/>
            <w:lang w:eastAsia="zh-TW"/>
          </w:rPr>
          <w:instrText xml:space="preserve"> </w:instrText>
        </w:r>
        <w:r>
          <w:rPr>
            <w:rFonts w:ascii="Arial" w:hAnsi="Arial" w:cs="Arial"/>
          </w:rPr>
          <w:fldChar w:fldCharType="separate"/>
        </w:r>
        <w:r>
          <w:rPr>
            <w:rStyle w:val="style31"/>
            <w:color w:val="0000FF"/>
            <w:u w:val="single"/>
            <w:lang w:eastAsia="zh-TW"/>
          </w:rPr>
          <w:t>癌症住院醫療保險金給付金額欄位</w:t>
        </w:r>
        <w:r>
          <w:rPr>
            <w:rStyle w:val="style31"/>
            <w:color w:val="0000FF"/>
            <w:u w:val="single"/>
            <w:lang w:eastAsia="zh-TW"/>
          </w:rPr>
          <w:t>1</w:t>
        </w:r>
        <w:r>
          <w:rPr>
            <w:rStyle w:val="ad"/>
            <w:lang w:eastAsia="zh-TW"/>
          </w:rPr>
          <w:t xml:space="preserve"> </w:t>
        </w:r>
        <w:r>
          <w:rPr>
            <w:rFonts w:ascii="Arial" w:hAnsi="Arial" w:cs="Arial"/>
          </w:rPr>
          <w:fldChar w:fldCharType="end"/>
        </w:r>
      </w:ins>
    </w:p>
    <w:p w:rsidR="000B195A" w:rsidRPr="00F46873" w:rsidRDefault="000B195A" w:rsidP="000B195A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READ DBAA.DTAAB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a"/>
        </w:smartTagPr>
        <w:r w:rsidRPr="00F46873">
          <w:rPr>
            <w:rFonts w:hint="eastAsia"/>
            <w:kern w:val="2"/>
            <w:szCs w:val="24"/>
            <w:lang w:eastAsia="zh-TW"/>
          </w:rPr>
          <w:t>001 A</w:t>
        </w:r>
      </w:smartTag>
    </w:p>
    <w:p w:rsidR="000B195A" w:rsidRPr="00F46873" w:rsidRDefault="00AB59CF" w:rsidP="000B195A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ins w:id="260" w:author="劉文明" w:date="2016-10-14T13:22:00Z">
        <w:r>
          <w:rPr>
            <w:rFonts w:hint="eastAsia"/>
            <w:kern w:val="2"/>
            <w:szCs w:val="24"/>
            <w:lang w:eastAsia="zh-TW"/>
          </w:rPr>
          <w:t xml:space="preserve">LEFT </w:t>
        </w:r>
        <w:r w:rsidRPr="00F46873">
          <w:rPr>
            <w:rFonts w:hint="eastAsia"/>
            <w:kern w:val="2"/>
            <w:szCs w:val="24"/>
            <w:lang w:eastAsia="zh-TW"/>
          </w:rPr>
          <w:t xml:space="preserve">JOIN </w:t>
        </w:r>
        <w:r>
          <w:rPr>
            <w:rFonts w:hint="eastAsia"/>
            <w:kern w:val="2"/>
            <w:szCs w:val="24"/>
            <w:lang w:eastAsia="zh-TW"/>
          </w:rPr>
          <w:t>前面讀到的</w:t>
        </w:r>
        <w:r w:rsidRPr="00AB59CF">
          <w:rPr>
            <w:rFonts w:ascii="細明體" w:eastAsia="細明體" w:hAnsi="細明體"/>
            <w:b/>
            <w:bCs/>
            <w:color w:val="000000"/>
            <w:lang w:val="zh-TW"/>
          </w:rPr>
          <w:t>癌症醫療保險金檔</w:t>
        </w:r>
        <w:r>
          <w:rPr>
            <w:rFonts w:hint="eastAsia"/>
            <w:kern w:val="2"/>
            <w:szCs w:val="24"/>
            <w:lang w:eastAsia="zh-TW"/>
          </w:rPr>
          <w:t>資料</w:t>
        </w:r>
        <w:r>
          <w:rPr>
            <w:rFonts w:hint="eastAsia"/>
            <w:kern w:val="2"/>
            <w:szCs w:val="24"/>
            <w:lang w:eastAsia="zh-TW"/>
          </w:rPr>
          <w:t>(</w:t>
        </w:r>
        <w:r>
          <w:rPr>
            <w:kern w:val="2"/>
            <w:szCs w:val="24"/>
            <w:lang w:eastAsia="zh-TW"/>
          </w:rPr>
          <w:t>TA</w:t>
        </w:r>
        <w:r>
          <w:rPr>
            <w:rFonts w:hint="eastAsia"/>
            <w:kern w:val="2"/>
            <w:szCs w:val="24"/>
            <w:lang w:eastAsia="zh-TW"/>
          </w:rPr>
          <w:t>)</w:t>
        </w:r>
      </w:ins>
      <w:del w:id="261" w:author="劉文明" w:date="2016-10-14T13:22:00Z">
        <w:r w:rsidR="000B195A" w:rsidRPr="00F46873" w:rsidDel="00AB59CF">
          <w:rPr>
            <w:rFonts w:hint="eastAsia"/>
            <w:kern w:val="2"/>
            <w:szCs w:val="24"/>
            <w:lang w:eastAsia="zh-TW"/>
          </w:rPr>
          <w:delText xml:space="preserve">INNER JOIN </w:delText>
        </w:r>
        <w:r w:rsidR="000B195A" w:rsidRPr="00F46873" w:rsidDel="00AB59CF">
          <w:rPr>
            <w:kern w:val="2"/>
            <w:szCs w:val="24"/>
            <w:lang w:eastAsia="zh-TW"/>
          </w:rPr>
          <w:delText>DBAG.</w:delText>
        </w:r>
        <w:r w:rsidR="000B195A" w:rsidRPr="00AC5859" w:rsidDel="00AB59CF">
          <w:rPr>
            <w:kern w:val="2"/>
            <w:szCs w:val="24"/>
            <w:lang w:eastAsia="zh-TW"/>
          </w:rPr>
          <w:delText>DTAGA10</w:delText>
        </w:r>
        <w:r w:rsidR="000B195A" w:rsidDel="00AB59CF">
          <w:rPr>
            <w:rFonts w:hint="eastAsia"/>
            <w:kern w:val="2"/>
            <w:szCs w:val="24"/>
            <w:lang w:eastAsia="zh-TW"/>
          </w:rPr>
          <w:delText>8</w:delText>
        </w:r>
        <w:r w:rsidR="000B195A" w:rsidRPr="00AC5859" w:rsidDel="00AB59CF">
          <w:rPr>
            <w:kern w:val="2"/>
            <w:szCs w:val="24"/>
            <w:lang w:eastAsia="zh-TW"/>
          </w:rPr>
          <w:delText>_</w:delText>
        </w:r>
        <w:r w:rsidR="000B195A" w:rsidDel="00AB59CF">
          <w:rPr>
            <w:rFonts w:hint="eastAsia"/>
            <w:kern w:val="2"/>
            <w:szCs w:val="24"/>
            <w:lang w:eastAsia="zh-TW"/>
          </w:rPr>
          <w:delText>CANCER</w:delText>
        </w:r>
        <w:r w:rsidR="000B195A" w:rsidRPr="00AC5859" w:rsidDel="00AB59CF">
          <w:rPr>
            <w:kern w:val="2"/>
            <w:szCs w:val="24"/>
            <w:lang w:eastAsia="zh-TW"/>
          </w:rPr>
          <w:delText>_</w:delText>
        </w:r>
        <w:r w:rsidR="000B195A" w:rsidDel="00AB59CF">
          <w:rPr>
            <w:rFonts w:hint="eastAsia"/>
            <w:kern w:val="2"/>
            <w:szCs w:val="24"/>
            <w:lang w:eastAsia="zh-TW"/>
          </w:rPr>
          <w:delText>VALUE B</w:delText>
        </w:r>
      </w:del>
    </w:p>
    <w:p w:rsidR="000B195A" w:rsidRDefault="000B195A" w:rsidP="000B19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262" w:author="劉文明" w:date="2016-10-14T13:22:00Z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ON A.</w:t>
      </w:r>
      <w:r w:rsidRPr="00F46873">
        <w:rPr>
          <w:rFonts w:hint="eastAsia"/>
          <w:kern w:val="2"/>
          <w:szCs w:val="24"/>
          <w:lang w:eastAsia="zh-TW"/>
        </w:rPr>
        <w:t>商品代號</w:t>
      </w:r>
      <w:r w:rsidRPr="00F46873">
        <w:rPr>
          <w:rFonts w:hint="eastAsia"/>
          <w:kern w:val="2"/>
          <w:szCs w:val="24"/>
          <w:lang w:eastAsia="zh-TW"/>
        </w:rPr>
        <w:t>=</w:t>
      </w:r>
      <w:ins w:id="263" w:author="劉文明" w:date="2016-10-14T13:22:00Z">
        <w:r w:rsidR="00AB59CF">
          <w:rPr>
            <w:rFonts w:hint="eastAsia"/>
            <w:kern w:val="2"/>
            <w:szCs w:val="24"/>
            <w:lang w:eastAsia="zh-TW"/>
          </w:rPr>
          <w:t>TA</w:t>
        </w:r>
      </w:ins>
      <w:del w:id="264" w:author="劉文明" w:date="2016-10-14T13:22:00Z">
        <w:r w:rsidRPr="00F46873" w:rsidDel="00AB59CF">
          <w:rPr>
            <w:rFonts w:hint="eastAsia"/>
            <w:kern w:val="2"/>
            <w:szCs w:val="24"/>
            <w:lang w:eastAsia="zh-TW"/>
          </w:rPr>
          <w:delText>B</w:delText>
        </w:r>
      </w:del>
      <w:r w:rsidRPr="00F46873">
        <w:rPr>
          <w:rFonts w:hint="eastAsia"/>
          <w:kern w:val="2"/>
          <w:szCs w:val="24"/>
          <w:lang w:eastAsia="zh-TW"/>
        </w:rPr>
        <w:t>.</w:t>
      </w:r>
      <w:r w:rsidRPr="00F46873">
        <w:rPr>
          <w:rFonts w:hint="eastAsia"/>
          <w:kern w:val="2"/>
          <w:szCs w:val="24"/>
          <w:lang w:eastAsia="zh-TW"/>
        </w:rPr>
        <w:t>商品代號</w:t>
      </w:r>
    </w:p>
    <w:p w:rsidR="00AB59CF" w:rsidRDefault="00AB59CF" w:rsidP="00AB59C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ins w:id="265" w:author="劉文明" w:date="2016-10-14T13:22:00Z"/>
          <w:rFonts w:hint="eastAsia"/>
          <w:kern w:val="2"/>
          <w:szCs w:val="24"/>
          <w:lang w:eastAsia="zh-TW"/>
        </w:rPr>
      </w:pPr>
      <w:ins w:id="266" w:author="劉文明" w:date="2016-10-14T13:22:00Z">
        <w:r>
          <w:rPr>
            <w:rFonts w:hint="eastAsia"/>
            <w:kern w:val="2"/>
            <w:szCs w:val="24"/>
            <w:lang w:eastAsia="zh-TW"/>
          </w:rPr>
          <w:t xml:space="preserve">LEFT JOIN </w:t>
        </w:r>
        <w:r>
          <w:rPr>
            <w:rFonts w:hint="eastAsia"/>
            <w:kern w:val="2"/>
            <w:szCs w:val="24"/>
            <w:lang w:eastAsia="zh-TW"/>
          </w:rPr>
          <w:t>商品基本資料定義檔</w:t>
        </w:r>
        <w:r>
          <w:rPr>
            <w:rFonts w:hint="eastAsia"/>
            <w:kern w:val="2"/>
            <w:szCs w:val="24"/>
            <w:lang w:eastAsia="zh-TW"/>
          </w:rPr>
          <w:t>DTAGA001_PROD_DEFI AGA001</w:t>
        </w:r>
      </w:ins>
    </w:p>
    <w:p w:rsidR="00AB59CF" w:rsidRPr="00F46873" w:rsidRDefault="00AB59CF" w:rsidP="00AB59C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ins w:id="267" w:author="劉文明" w:date="2016-10-14T13:22:00Z">
        <w:r w:rsidRPr="00F46873">
          <w:rPr>
            <w:rFonts w:hint="eastAsia"/>
            <w:kern w:val="2"/>
            <w:szCs w:val="24"/>
            <w:lang w:eastAsia="zh-TW"/>
          </w:rPr>
          <w:t>ON A.</w:t>
        </w:r>
        <w:r w:rsidRPr="00F46873">
          <w:rPr>
            <w:rFonts w:hint="eastAsia"/>
            <w:kern w:val="2"/>
            <w:szCs w:val="24"/>
            <w:lang w:eastAsia="zh-TW"/>
          </w:rPr>
          <w:t>商品代號</w:t>
        </w:r>
        <w:r w:rsidRPr="00F46873">
          <w:rPr>
            <w:rFonts w:hint="eastAsia"/>
            <w:kern w:val="2"/>
            <w:szCs w:val="24"/>
            <w:lang w:eastAsia="zh-TW"/>
          </w:rPr>
          <w:t>=</w:t>
        </w:r>
        <w:r>
          <w:rPr>
            <w:kern w:val="2"/>
            <w:szCs w:val="24"/>
            <w:lang w:eastAsia="zh-TW"/>
          </w:rPr>
          <w:t>AGA001</w:t>
        </w:r>
        <w:r w:rsidRPr="00F46873">
          <w:rPr>
            <w:rFonts w:hint="eastAsia"/>
            <w:kern w:val="2"/>
            <w:szCs w:val="24"/>
            <w:lang w:eastAsia="zh-TW"/>
          </w:rPr>
          <w:t>.</w:t>
        </w:r>
        <w:r w:rsidRPr="00F46873">
          <w:rPr>
            <w:rFonts w:hint="eastAsia"/>
            <w:kern w:val="2"/>
            <w:szCs w:val="24"/>
            <w:lang w:eastAsia="zh-TW"/>
          </w:rPr>
          <w:t>商品代號</w:t>
        </w:r>
      </w:ins>
    </w:p>
    <w:p w:rsidR="000B195A" w:rsidRPr="00F46873" w:rsidRDefault="000B195A" w:rsidP="000B195A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INNER JOIN DBAB.DTAB0001 D</w:t>
      </w:r>
    </w:p>
    <w:p w:rsidR="000B195A" w:rsidRPr="00F46873" w:rsidRDefault="000B195A" w:rsidP="000B19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ON A.</w:t>
      </w:r>
      <w:r w:rsidRPr="00F46873">
        <w:rPr>
          <w:rFonts w:hint="eastAsia"/>
          <w:kern w:val="2"/>
          <w:szCs w:val="24"/>
          <w:lang w:eastAsia="zh-TW"/>
        </w:rPr>
        <w:t>保單號碼</w:t>
      </w:r>
      <w:r w:rsidRPr="00F46873">
        <w:rPr>
          <w:rFonts w:hint="eastAsia"/>
          <w:kern w:val="2"/>
          <w:szCs w:val="24"/>
          <w:lang w:eastAsia="zh-TW"/>
        </w:rPr>
        <w:t>=D.</w:t>
      </w:r>
      <w:r w:rsidRPr="00F46873">
        <w:rPr>
          <w:rFonts w:hint="eastAsia"/>
          <w:kern w:val="2"/>
          <w:szCs w:val="24"/>
          <w:lang w:eastAsia="zh-TW"/>
        </w:rPr>
        <w:t>保單號碼</w:t>
      </w:r>
      <w:r w:rsidRPr="00F46873">
        <w:rPr>
          <w:rFonts w:hint="eastAsia"/>
          <w:kern w:val="2"/>
          <w:szCs w:val="24"/>
          <w:lang w:eastAsia="zh-TW"/>
        </w:rPr>
        <w:t xml:space="preserve"> AND A.</w:t>
      </w:r>
      <w:r w:rsidRPr="00F46873">
        <w:rPr>
          <w:rFonts w:hint="eastAsia"/>
          <w:kern w:val="2"/>
          <w:szCs w:val="24"/>
          <w:lang w:eastAsia="zh-TW"/>
        </w:rPr>
        <w:t>商品代號</w:t>
      </w:r>
      <w:r w:rsidRPr="00F46873">
        <w:rPr>
          <w:rFonts w:hint="eastAsia"/>
          <w:kern w:val="2"/>
          <w:szCs w:val="24"/>
          <w:lang w:eastAsia="zh-TW"/>
        </w:rPr>
        <w:t>=D.</w:t>
      </w:r>
      <w:r w:rsidRPr="00F46873">
        <w:rPr>
          <w:rFonts w:hint="eastAsia"/>
          <w:kern w:val="2"/>
          <w:szCs w:val="24"/>
          <w:lang w:eastAsia="zh-TW"/>
        </w:rPr>
        <w:t>商品代號</w:t>
      </w:r>
    </w:p>
    <w:p w:rsidR="000B195A" w:rsidRPr="00F46873" w:rsidRDefault="000B195A" w:rsidP="000B195A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LEFT JOIN DBAB.DTAB0002 E</w:t>
      </w:r>
    </w:p>
    <w:p w:rsidR="000B195A" w:rsidRPr="00F46873" w:rsidRDefault="000B195A" w:rsidP="000B19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ON A.</w:t>
      </w:r>
      <w:r w:rsidRPr="00F46873">
        <w:rPr>
          <w:rFonts w:hint="eastAsia"/>
          <w:kern w:val="2"/>
          <w:szCs w:val="24"/>
          <w:lang w:eastAsia="zh-TW"/>
        </w:rPr>
        <w:t>保單號碼</w:t>
      </w:r>
      <w:r w:rsidRPr="00F46873">
        <w:rPr>
          <w:rFonts w:hint="eastAsia"/>
          <w:kern w:val="2"/>
          <w:szCs w:val="24"/>
          <w:lang w:eastAsia="zh-TW"/>
        </w:rPr>
        <w:t>=E.</w:t>
      </w:r>
      <w:r w:rsidRPr="00F46873">
        <w:rPr>
          <w:rFonts w:hint="eastAsia"/>
          <w:kern w:val="2"/>
          <w:szCs w:val="24"/>
          <w:lang w:eastAsia="zh-TW"/>
        </w:rPr>
        <w:t>保單號碼</w:t>
      </w:r>
      <w:r w:rsidRPr="00F46873">
        <w:rPr>
          <w:rFonts w:hint="eastAsia"/>
          <w:kern w:val="2"/>
          <w:szCs w:val="24"/>
          <w:lang w:eastAsia="zh-TW"/>
        </w:rPr>
        <w:t xml:space="preserve"> AND A.</w:t>
      </w:r>
      <w:r w:rsidRPr="00F46873">
        <w:rPr>
          <w:rFonts w:hint="eastAsia"/>
          <w:kern w:val="2"/>
          <w:szCs w:val="24"/>
          <w:lang w:eastAsia="zh-TW"/>
        </w:rPr>
        <w:t>商品代號</w:t>
      </w:r>
      <w:r w:rsidRPr="00F46873">
        <w:rPr>
          <w:rFonts w:hint="eastAsia"/>
          <w:kern w:val="2"/>
          <w:szCs w:val="24"/>
          <w:lang w:eastAsia="zh-TW"/>
        </w:rPr>
        <w:t>=E.</w:t>
      </w:r>
      <w:r w:rsidRPr="00F46873">
        <w:rPr>
          <w:rFonts w:hint="eastAsia"/>
          <w:kern w:val="2"/>
          <w:szCs w:val="24"/>
          <w:lang w:eastAsia="zh-TW"/>
        </w:rPr>
        <w:t>商品代號</w:t>
      </w:r>
      <w:r w:rsidRPr="00F46873">
        <w:rPr>
          <w:rFonts w:hint="eastAsia"/>
          <w:kern w:val="2"/>
          <w:szCs w:val="24"/>
          <w:lang w:eastAsia="zh-TW"/>
        </w:rPr>
        <w:t xml:space="preserve"> AND A.</w:t>
      </w:r>
      <w:r w:rsidRPr="00F46873">
        <w:rPr>
          <w:rFonts w:hint="eastAsia"/>
          <w:kern w:val="2"/>
          <w:szCs w:val="24"/>
          <w:lang w:eastAsia="zh-TW"/>
        </w:rPr>
        <w:t>事故人</w:t>
      </w:r>
      <w:r w:rsidRPr="00F46873">
        <w:rPr>
          <w:rFonts w:hint="eastAsia"/>
          <w:kern w:val="2"/>
          <w:szCs w:val="24"/>
          <w:lang w:eastAsia="zh-TW"/>
        </w:rPr>
        <w:t>=E.ID</w:t>
      </w:r>
    </w:p>
    <w:p w:rsidR="000B195A" w:rsidRPr="00F46873" w:rsidRDefault="000B195A" w:rsidP="000B195A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WHERE</w:t>
      </w:r>
    </w:p>
    <w:p w:rsidR="000B195A" w:rsidRDefault="000B195A" w:rsidP="000B19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 w:rsidR="00A323ED">
        <w:rPr>
          <w:rFonts w:hint="eastAsia"/>
          <w:kern w:val="2"/>
          <w:szCs w:val="24"/>
          <w:lang w:eastAsia="zh-TW"/>
        </w:rPr>
        <w:t>G</w:t>
      </w:r>
      <w:r>
        <w:rPr>
          <w:kern w:val="2"/>
          <w:szCs w:val="24"/>
          <w:lang w:eastAsia="zh-TW"/>
        </w:rPr>
        <w:t>’</w:t>
      </w:r>
    </w:p>
    <w:p w:rsidR="000B195A" w:rsidRDefault="000B195A" w:rsidP="000B19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帳務日期</w:t>
      </w:r>
      <w:r>
        <w:rPr>
          <w:rFonts w:hint="eastAsia"/>
          <w:kern w:val="2"/>
          <w:szCs w:val="24"/>
          <w:lang w:eastAsia="zh-TW"/>
        </w:rPr>
        <w:t xml:space="preserve"> IS NOT NULL</w:t>
      </w:r>
    </w:p>
    <w:p w:rsidR="000B195A" w:rsidRDefault="000B195A" w:rsidP="000B19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給付金額</w:t>
      </w:r>
      <w:r>
        <w:rPr>
          <w:rFonts w:hint="eastAsia"/>
          <w:kern w:val="2"/>
          <w:szCs w:val="24"/>
          <w:lang w:eastAsia="zh-TW"/>
        </w:rPr>
        <w:t xml:space="preserve"> &gt; 0</w:t>
      </w:r>
    </w:p>
    <w:p w:rsidR="000B195A" w:rsidRPr="00F46873" w:rsidRDefault="000B195A" w:rsidP="000B19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A.</w:t>
      </w:r>
      <w:r w:rsidRPr="00F46873">
        <w:rPr>
          <w:rFonts w:hint="eastAsia"/>
          <w:kern w:val="2"/>
          <w:szCs w:val="24"/>
          <w:lang w:eastAsia="zh-TW"/>
        </w:rPr>
        <w:t>系統別</w:t>
      </w:r>
      <w:r w:rsidRPr="00F46873">
        <w:rPr>
          <w:rFonts w:hint="eastAsia"/>
          <w:kern w:val="2"/>
          <w:szCs w:val="24"/>
          <w:lang w:eastAsia="zh-TW"/>
        </w:rPr>
        <w:t xml:space="preserve"> = </w:t>
      </w:r>
      <w:r w:rsidRPr="00F46873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F46873">
          <w:rPr>
            <w:rFonts w:hint="eastAsia"/>
            <w:kern w:val="2"/>
            <w:szCs w:val="24"/>
            <w:lang w:eastAsia="zh-TW"/>
          </w:rPr>
          <w:t>1</w:t>
        </w:r>
        <w:r w:rsidRPr="00F46873">
          <w:rPr>
            <w:kern w:val="2"/>
            <w:szCs w:val="24"/>
            <w:lang w:eastAsia="zh-TW"/>
          </w:rPr>
          <w:t>’</w:t>
        </w:r>
      </w:smartTag>
      <w:r w:rsidRPr="00F46873">
        <w:rPr>
          <w:rFonts w:hint="eastAsia"/>
          <w:kern w:val="2"/>
          <w:szCs w:val="24"/>
          <w:lang w:eastAsia="zh-TW"/>
        </w:rPr>
        <w:t xml:space="preserve"> (</w:t>
      </w:r>
      <w:r w:rsidRPr="00F46873">
        <w:rPr>
          <w:rFonts w:hint="eastAsia"/>
          <w:kern w:val="2"/>
          <w:szCs w:val="24"/>
          <w:lang w:eastAsia="zh-TW"/>
        </w:rPr>
        <w:t>壽險</w:t>
      </w:r>
      <w:r w:rsidRPr="00F46873">
        <w:rPr>
          <w:rFonts w:hint="eastAsia"/>
          <w:kern w:val="2"/>
          <w:szCs w:val="24"/>
          <w:lang w:eastAsia="zh-TW"/>
        </w:rPr>
        <w:t>)</w:t>
      </w:r>
    </w:p>
    <w:p w:rsidR="000B195A" w:rsidRPr="00F46873" w:rsidRDefault="000B195A" w:rsidP="000B19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A.</w:t>
      </w:r>
      <w:r w:rsidRPr="00F46873">
        <w:rPr>
          <w:rFonts w:hint="eastAsia"/>
          <w:kern w:val="2"/>
          <w:szCs w:val="24"/>
          <w:lang w:eastAsia="zh-TW"/>
        </w:rPr>
        <w:t>契約效力</w:t>
      </w:r>
      <w:r w:rsidRPr="00F46873">
        <w:rPr>
          <w:rFonts w:hint="eastAsia"/>
          <w:kern w:val="2"/>
          <w:szCs w:val="24"/>
          <w:lang w:eastAsia="zh-TW"/>
        </w:rPr>
        <w:t xml:space="preserve"> = </w:t>
      </w:r>
      <w:r w:rsidRPr="00F46873">
        <w:rPr>
          <w:kern w:val="2"/>
          <w:szCs w:val="24"/>
          <w:lang w:eastAsia="zh-TW"/>
        </w:rPr>
        <w:t>‘’</w:t>
      </w:r>
    </w:p>
    <w:p w:rsidR="000B195A" w:rsidRPr="00F46873" w:rsidDel="00AB59CF" w:rsidRDefault="000B195A" w:rsidP="000B19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del w:id="268" w:author="劉文明" w:date="2016-10-14T13:22:00Z"/>
          <w:rFonts w:hint="eastAsia"/>
          <w:kern w:val="2"/>
          <w:szCs w:val="24"/>
          <w:lang w:eastAsia="zh-TW"/>
        </w:rPr>
      </w:pPr>
      <w:del w:id="269" w:author="劉文明" w:date="2016-10-14T13:22:00Z">
        <w:r w:rsidRPr="00F46873" w:rsidDel="00AB59CF">
          <w:rPr>
            <w:rFonts w:hint="eastAsia"/>
            <w:kern w:val="2"/>
            <w:szCs w:val="24"/>
            <w:lang w:eastAsia="zh-TW"/>
          </w:rPr>
          <w:delText>B.</w:delText>
        </w:r>
        <w:r w:rsidR="00A323ED" w:rsidRPr="00A323ED" w:rsidDel="00AB59CF">
          <w:rPr>
            <w:rFonts w:hint="eastAsia"/>
            <w:kern w:val="2"/>
            <w:szCs w:val="24"/>
            <w:lang w:eastAsia="zh-TW"/>
          </w:rPr>
          <w:delText>特殊規定欄位</w:delText>
        </w:r>
        <w:r w:rsidR="00A323ED" w:rsidRPr="00A323ED" w:rsidDel="00AB59CF">
          <w:rPr>
            <w:rFonts w:hint="eastAsia"/>
            <w:kern w:val="2"/>
            <w:szCs w:val="24"/>
            <w:lang w:eastAsia="zh-TW"/>
          </w:rPr>
          <w:delText>1</w:delText>
        </w:r>
        <w:r w:rsidRPr="00F46873" w:rsidDel="00AB59CF">
          <w:rPr>
            <w:kern w:val="2"/>
            <w:szCs w:val="24"/>
            <w:lang w:eastAsia="zh-TW"/>
          </w:rPr>
          <w:fldChar w:fldCharType="begin"/>
        </w:r>
        <w:r w:rsidRPr="00F46873" w:rsidDel="00AB59CF">
          <w:rPr>
            <w:kern w:val="2"/>
            <w:szCs w:val="24"/>
            <w:lang w:eastAsia="zh-TW"/>
          </w:rPr>
          <w:delInstrText xml:space="preserve"> </w:delInstrText>
        </w:r>
        <w:r w:rsidRPr="00F46873" w:rsidDel="00AB59CF">
          <w:rPr>
            <w:rFonts w:hint="eastAsia"/>
            <w:kern w:val="2"/>
            <w:szCs w:val="24"/>
            <w:lang w:eastAsia="zh-TW"/>
          </w:rPr>
          <w:delInstrText>HYPERLINK "http://10.87.50.46/html/CM/QueryTable.jsp?Field=</w:delInstrText>
        </w:r>
        <w:r w:rsidRPr="00F46873" w:rsidDel="00AB59CF">
          <w:rPr>
            <w:rFonts w:hint="eastAsia"/>
            <w:kern w:val="2"/>
            <w:szCs w:val="24"/>
            <w:lang w:eastAsia="zh-TW"/>
          </w:rPr>
          <w:delInstrText>重大疾病給付限制欄位</w:delInstrText>
        </w:r>
        <w:r w:rsidRPr="00F46873" w:rsidDel="00AB59CF">
          <w:rPr>
            <w:rFonts w:hint="eastAsia"/>
            <w:kern w:val="2"/>
            <w:szCs w:val="24"/>
            <w:lang w:eastAsia="zh-TW"/>
          </w:rPr>
          <w:delInstrText>5"</w:delInstrText>
        </w:r>
        <w:r w:rsidRPr="00F46873" w:rsidDel="00AB59CF">
          <w:rPr>
            <w:kern w:val="2"/>
            <w:szCs w:val="24"/>
            <w:lang w:eastAsia="zh-TW"/>
          </w:rPr>
          <w:delInstrText xml:space="preserve"> </w:delInstrText>
        </w:r>
        <w:r w:rsidRPr="00F46873" w:rsidDel="00AB59CF">
          <w:rPr>
            <w:kern w:val="2"/>
            <w:szCs w:val="24"/>
            <w:lang w:eastAsia="zh-TW"/>
          </w:rPr>
          <w:fldChar w:fldCharType="separate"/>
        </w:r>
        <w:r w:rsidRPr="00F46873" w:rsidDel="00AB59CF">
          <w:rPr>
            <w:kern w:val="2"/>
            <w:szCs w:val="24"/>
            <w:lang w:eastAsia="zh-TW"/>
          </w:rPr>
          <w:delText xml:space="preserve"> </w:delText>
        </w:r>
        <w:r w:rsidRPr="00F46873" w:rsidDel="00AB59CF">
          <w:rPr>
            <w:kern w:val="2"/>
            <w:szCs w:val="24"/>
            <w:lang w:eastAsia="zh-TW"/>
          </w:rPr>
          <w:fldChar w:fldCharType="end"/>
        </w:r>
        <w:r w:rsidDel="00AB59CF">
          <w:rPr>
            <w:rFonts w:hint="eastAsia"/>
            <w:kern w:val="2"/>
            <w:szCs w:val="24"/>
            <w:lang w:eastAsia="zh-TW"/>
          </w:rPr>
          <w:delText>&gt; 0</w:delText>
        </w:r>
        <w:r w:rsidRPr="00F46873" w:rsidDel="00AB59CF">
          <w:rPr>
            <w:rFonts w:hint="eastAsia"/>
            <w:kern w:val="2"/>
            <w:szCs w:val="24"/>
            <w:lang w:eastAsia="zh-TW"/>
          </w:rPr>
          <w:delText xml:space="preserve"> (</w:delText>
        </w:r>
        <w:r w:rsidDel="00AB59CF">
          <w:rPr>
            <w:rFonts w:ascii="sөũ" w:hAnsi="sөũ"/>
            <w:lang w:eastAsia="zh-TW"/>
          </w:rPr>
          <w:delText>日額的</w:delText>
        </w:r>
        <w:r w:rsidDel="00AB59CF">
          <w:rPr>
            <w:rFonts w:ascii="sөũ" w:hAnsi="sөũ" w:hint="eastAsia"/>
            <w:lang w:eastAsia="zh-TW"/>
          </w:rPr>
          <w:delText>xx</w:delText>
        </w:r>
        <w:r w:rsidDel="00AB59CF">
          <w:rPr>
            <w:rFonts w:ascii="sөũ" w:hAnsi="sөũ"/>
            <w:lang w:eastAsia="zh-TW"/>
          </w:rPr>
          <w:delText>倍為限</w:delText>
        </w:r>
        <w:r w:rsidRPr="00F46873" w:rsidDel="00AB59CF">
          <w:rPr>
            <w:rFonts w:hint="eastAsia"/>
            <w:kern w:val="2"/>
            <w:szCs w:val="24"/>
            <w:lang w:eastAsia="zh-TW"/>
          </w:rPr>
          <w:delText>)</w:delText>
        </w:r>
      </w:del>
    </w:p>
    <w:p w:rsidR="000B195A" w:rsidRPr="00F46873" w:rsidRDefault="000B195A" w:rsidP="000B195A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 xml:space="preserve">ORDER BY </w:t>
      </w:r>
      <w:del w:id="270" w:author="劉文明" w:date="2016-10-14T13:23:00Z">
        <w:r w:rsidRPr="00F46873" w:rsidDel="00AB59CF">
          <w:rPr>
            <w:rFonts w:hint="eastAsia"/>
            <w:kern w:val="2"/>
            <w:szCs w:val="24"/>
            <w:lang w:eastAsia="zh-TW"/>
          </w:rPr>
          <w:delText>A.</w:delText>
        </w:r>
        <w:r w:rsidRPr="00F46873" w:rsidDel="00AB59CF">
          <w:rPr>
            <w:rFonts w:hint="eastAsia"/>
            <w:kern w:val="2"/>
            <w:szCs w:val="24"/>
            <w:lang w:eastAsia="zh-TW"/>
          </w:rPr>
          <w:delText>主附約別</w:delText>
        </w:r>
        <w:r w:rsidRPr="00F46873" w:rsidDel="00AB59CF">
          <w:rPr>
            <w:rFonts w:hint="eastAsia"/>
            <w:kern w:val="2"/>
            <w:szCs w:val="24"/>
            <w:lang w:eastAsia="zh-TW"/>
          </w:rPr>
          <w:delText>(</w:delText>
        </w:r>
        <w:r w:rsidRPr="00F46873" w:rsidDel="00AB59CF">
          <w:rPr>
            <w:rFonts w:hint="eastAsia"/>
            <w:kern w:val="2"/>
            <w:szCs w:val="24"/>
            <w:lang w:eastAsia="zh-TW"/>
          </w:rPr>
          <w:delText>遞增</w:delText>
        </w:r>
        <w:r w:rsidRPr="00F46873" w:rsidDel="00AB59CF">
          <w:rPr>
            <w:rFonts w:hint="eastAsia"/>
            <w:kern w:val="2"/>
            <w:szCs w:val="24"/>
            <w:lang w:eastAsia="zh-TW"/>
          </w:rPr>
          <w:delText>)+</w:delText>
        </w:r>
      </w:del>
      <w:r w:rsidRPr="00F46873">
        <w:rPr>
          <w:rFonts w:hint="eastAsia"/>
          <w:kern w:val="2"/>
          <w:szCs w:val="24"/>
          <w:lang w:eastAsia="zh-TW"/>
        </w:rPr>
        <w:t>A.</w:t>
      </w:r>
      <w:r w:rsidRPr="00F46873">
        <w:rPr>
          <w:rFonts w:hint="eastAsia"/>
          <w:kern w:val="2"/>
          <w:szCs w:val="24"/>
          <w:lang w:eastAsia="zh-TW"/>
        </w:rPr>
        <w:t>保單號碼</w:t>
      </w:r>
      <w:r w:rsidRPr="00F46873">
        <w:rPr>
          <w:rFonts w:hint="eastAsia"/>
          <w:kern w:val="2"/>
          <w:szCs w:val="24"/>
          <w:lang w:eastAsia="zh-TW"/>
        </w:rPr>
        <w:t>(</w:t>
      </w:r>
      <w:r w:rsidRPr="00F46873">
        <w:rPr>
          <w:rFonts w:hint="eastAsia"/>
          <w:kern w:val="2"/>
          <w:szCs w:val="24"/>
          <w:lang w:eastAsia="zh-TW"/>
        </w:rPr>
        <w:t>遞增</w:t>
      </w:r>
      <w:r w:rsidRPr="00F46873">
        <w:rPr>
          <w:rFonts w:hint="eastAsia"/>
          <w:kern w:val="2"/>
          <w:szCs w:val="24"/>
          <w:lang w:eastAsia="zh-TW"/>
        </w:rPr>
        <w:t>)</w:t>
      </w:r>
      <w:ins w:id="271" w:author="劉文明" w:date="2016-10-14T13:23:00Z">
        <w:r w:rsidR="00AB59CF" w:rsidRPr="00AB59CF">
          <w:rPr>
            <w:rFonts w:hint="eastAsia"/>
            <w:kern w:val="2"/>
            <w:szCs w:val="24"/>
            <w:lang w:eastAsia="zh-TW"/>
          </w:rPr>
          <w:t xml:space="preserve"> </w:t>
        </w:r>
        <w:r w:rsidR="00AB59CF">
          <w:rPr>
            <w:rFonts w:hint="eastAsia"/>
            <w:kern w:val="2"/>
            <w:szCs w:val="24"/>
            <w:lang w:eastAsia="zh-TW"/>
          </w:rPr>
          <w:t>+A.</w:t>
        </w:r>
        <w:r w:rsidR="00AB59CF">
          <w:rPr>
            <w:rFonts w:hint="eastAsia"/>
            <w:kern w:val="2"/>
            <w:szCs w:val="24"/>
            <w:lang w:eastAsia="zh-TW"/>
          </w:rPr>
          <w:t>事故人</w:t>
        </w:r>
        <w:r w:rsidR="00AB59CF">
          <w:rPr>
            <w:rFonts w:hint="eastAsia"/>
            <w:kern w:val="2"/>
            <w:szCs w:val="24"/>
            <w:lang w:eastAsia="zh-TW"/>
          </w:rPr>
          <w:t>ID</w:t>
        </w:r>
        <w:r w:rsidR="00AB59CF" w:rsidRPr="00F46873">
          <w:rPr>
            <w:rFonts w:hint="eastAsia"/>
            <w:kern w:val="2"/>
            <w:szCs w:val="24"/>
            <w:lang w:eastAsia="zh-TW"/>
          </w:rPr>
          <w:t>(</w:t>
        </w:r>
        <w:r w:rsidR="00AB59CF" w:rsidRPr="00F46873">
          <w:rPr>
            <w:rFonts w:hint="eastAsia"/>
            <w:kern w:val="2"/>
            <w:szCs w:val="24"/>
            <w:lang w:eastAsia="zh-TW"/>
          </w:rPr>
          <w:t>遞增</w:t>
        </w:r>
        <w:r w:rsidR="00AB59CF" w:rsidRPr="00F46873">
          <w:rPr>
            <w:rFonts w:hint="eastAsia"/>
            <w:kern w:val="2"/>
            <w:szCs w:val="24"/>
            <w:lang w:eastAsia="zh-TW"/>
          </w:rPr>
          <w:t>)</w:t>
        </w:r>
      </w:ins>
      <w:r w:rsidRPr="00F46873">
        <w:rPr>
          <w:rFonts w:hint="eastAsia"/>
          <w:kern w:val="2"/>
          <w:szCs w:val="24"/>
          <w:lang w:eastAsia="zh-TW"/>
        </w:rPr>
        <w:t>+ A.</w:t>
      </w:r>
      <w:r w:rsidRPr="00F46873">
        <w:rPr>
          <w:rFonts w:hint="eastAsia"/>
          <w:kern w:val="2"/>
          <w:szCs w:val="24"/>
          <w:lang w:eastAsia="zh-TW"/>
        </w:rPr>
        <w:t>商品代號</w:t>
      </w:r>
      <w:r w:rsidRPr="00F46873">
        <w:rPr>
          <w:rFonts w:hint="eastAsia"/>
          <w:kern w:val="2"/>
          <w:szCs w:val="24"/>
          <w:lang w:eastAsia="zh-TW"/>
        </w:rPr>
        <w:t>(</w:t>
      </w:r>
      <w:r w:rsidRPr="00F46873">
        <w:rPr>
          <w:rFonts w:hint="eastAsia"/>
          <w:kern w:val="2"/>
          <w:szCs w:val="24"/>
          <w:lang w:eastAsia="zh-TW"/>
        </w:rPr>
        <w:t>遞增</w:t>
      </w:r>
      <w:r w:rsidRPr="00F46873">
        <w:rPr>
          <w:rFonts w:hint="eastAsia"/>
          <w:kern w:val="2"/>
          <w:szCs w:val="24"/>
          <w:lang w:eastAsia="zh-TW"/>
        </w:rPr>
        <w:t>)</w:t>
      </w:r>
      <w:del w:id="272" w:author="劉文明" w:date="2016-10-14T13:23:00Z">
        <w:r w:rsidDel="00AB59CF">
          <w:rPr>
            <w:rFonts w:hint="eastAsia"/>
            <w:kern w:val="2"/>
            <w:szCs w:val="24"/>
            <w:lang w:eastAsia="zh-TW"/>
          </w:rPr>
          <w:delText>+A.</w:delText>
        </w:r>
        <w:r w:rsidDel="00AB59CF">
          <w:rPr>
            <w:rFonts w:hint="eastAsia"/>
            <w:kern w:val="2"/>
            <w:szCs w:val="24"/>
            <w:lang w:eastAsia="zh-TW"/>
          </w:rPr>
          <w:delText>事故人</w:delText>
        </w:r>
        <w:r w:rsidDel="00AB59CF">
          <w:rPr>
            <w:rFonts w:hint="eastAsia"/>
            <w:kern w:val="2"/>
            <w:szCs w:val="24"/>
            <w:lang w:eastAsia="zh-TW"/>
          </w:rPr>
          <w:delText>ID</w:delText>
        </w:r>
        <w:r w:rsidRPr="00F46873" w:rsidDel="00AB59CF">
          <w:rPr>
            <w:rFonts w:hint="eastAsia"/>
            <w:kern w:val="2"/>
            <w:szCs w:val="24"/>
            <w:lang w:eastAsia="zh-TW"/>
          </w:rPr>
          <w:delText>(</w:delText>
        </w:r>
        <w:r w:rsidRPr="00F46873" w:rsidDel="00AB59CF">
          <w:rPr>
            <w:rFonts w:hint="eastAsia"/>
            <w:kern w:val="2"/>
            <w:szCs w:val="24"/>
            <w:lang w:eastAsia="zh-TW"/>
          </w:rPr>
          <w:delText>遞增</w:delText>
        </w:r>
        <w:r w:rsidRPr="00F46873" w:rsidDel="00AB59CF">
          <w:rPr>
            <w:rFonts w:hint="eastAsia"/>
            <w:kern w:val="2"/>
            <w:szCs w:val="24"/>
            <w:lang w:eastAsia="zh-TW"/>
          </w:rPr>
          <w:delText>)</w:delText>
        </w:r>
      </w:del>
    </w:p>
    <w:p w:rsidR="000B195A" w:rsidRPr="00F46873" w:rsidRDefault="000B195A" w:rsidP="000B195A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紀錄件數：</w:t>
      </w:r>
      <w:r w:rsidRPr="00F46873">
        <w:rPr>
          <w:rFonts w:hint="eastAsia"/>
          <w:kern w:val="2"/>
          <w:szCs w:val="24"/>
          <w:lang w:eastAsia="zh-TW"/>
        </w:rPr>
        <w:t xml:space="preserve">CALL </w:t>
      </w:r>
      <w:r w:rsidRPr="00F46873">
        <w:rPr>
          <w:rFonts w:hint="eastAsia"/>
          <w:kern w:val="2"/>
          <w:szCs w:val="24"/>
          <w:lang w:eastAsia="zh-TW"/>
        </w:rPr>
        <w:t>批次作業件數紀錄模組</w:t>
      </w:r>
      <w:r w:rsidRPr="00F46873">
        <w:rPr>
          <w:rFonts w:hint="eastAsia"/>
          <w:kern w:val="2"/>
          <w:szCs w:val="24"/>
          <w:lang w:eastAsia="zh-TW"/>
        </w:rPr>
        <w:t>CountManager.java</w:t>
      </w:r>
      <w:r w:rsidRPr="00F46873">
        <w:rPr>
          <w:rFonts w:hint="eastAsia"/>
          <w:kern w:val="2"/>
          <w:szCs w:val="24"/>
          <w:lang w:eastAsia="zh-TW"/>
        </w:rPr>
        <w:t>（即時寫出去）</w:t>
      </w:r>
    </w:p>
    <w:p w:rsidR="000B195A" w:rsidRPr="00F46873" w:rsidRDefault="000B195A" w:rsidP="000B19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kern w:val="2"/>
          <w:szCs w:val="24"/>
          <w:lang w:eastAsia="zh-TW"/>
        </w:rPr>
        <w:t>METHOD_NAME</w:t>
      </w:r>
      <w:r w:rsidRPr="00F46873">
        <w:rPr>
          <w:rFonts w:hint="eastAsia"/>
          <w:kern w:val="2"/>
          <w:szCs w:val="24"/>
          <w:lang w:eastAsia="zh-TW"/>
        </w:rPr>
        <w:t xml:space="preserve"> = </w:t>
      </w:r>
      <w:r w:rsidRPr="00F46873">
        <w:rPr>
          <w:kern w:val="2"/>
          <w:szCs w:val="24"/>
          <w:lang w:eastAsia="zh-TW"/>
        </w:rPr>
        <w:t>"</w:t>
      </w:r>
      <w:r w:rsidR="002515CE">
        <w:rPr>
          <w:rFonts w:hint="eastAsia"/>
          <w:kern w:val="2"/>
          <w:szCs w:val="24"/>
          <w:lang w:eastAsia="zh-TW"/>
        </w:rPr>
        <w:t>防癌</w:t>
      </w:r>
      <w:r>
        <w:rPr>
          <w:rFonts w:hint="eastAsia"/>
          <w:kern w:val="2"/>
          <w:szCs w:val="24"/>
          <w:lang w:eastAsia="zh-TW"/>
        </w:rPr>
        <w:t>醫療</w:t>
      </w:r>
      <w:r w:rsidRPr="00F46873">
        <w:rPr>
          <w:rFonts w:hint="eastAsia"/>
          <w:kern w:val="2"/>
          <w:szCs w:val="24"/>
          <w:lang w:eastAsia="zh-TW"/>
        </w:rPr>
        <w:t>讀取件數</w:t>
      </w:r>
      <w:r w:rsidRPr="00F46873">
        <w:rPr>
          <w:kern w:val="2"/>
          <w:szCs w:val="24"/>
          <w:lang w:eastAsia="zh-TW"/>
        </w:rPr>
        <w:t>"</w:t>
      </w:r>
    </w:p>
    <w:p w:rsidR="000B195A" w:rsidRPr="00F46873" w:rsidRDefault="000B195A" w:rsidP="000B19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COUNT</w:t>
      </w:r>
      <w:r w:rsidRPr="00F46873">
        <w:rPr>
          <w:rFonts w:hint="eastAsia"/>
          <w:kern w:val="2"/>
          <w:szCs w:val="24"/>
          <w:lang w:eastAsia="zh-TW"/>
        </w:rPr>
        <w:t>件數：</w:t>
      </w:r>
      <w:r w:rsidRPr="00F46873">
        <w:rPr>
          <w:rFonts w:hint="eastAsia"/>
          <w:kern w:val="2"/>
          <w:szCs w:val="24"/>
          <w:lang w:eastAsia="zh-TW"/>
        </w:rPr>
        <w:t>STE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46873">
          <w:rPr>
            <w:rFonts w:hint="eastAsia"/>
            <w:kern w:val="2"/>
            <w:szCs w:val="24"/>
            <w:lang w:eastAsia="zh-TW"/>
          </w:rPr>
          <w:t xml:space="preserve">P </w:t>
        </w:r>
        <w:r>
          <w:rPr>
            <w:rFonts w:hint="eastAsia"/>
            <w:kern w:val="2"/>
            <w:szCs w:val="24"/>
            <w:lang w:eastAsia="zh-TW"/>
          </w:rPr>
          <w:t>3</w:t>
        </w:r>
        <w:r w:rsidRPr="00F46873">
          <w:rPr>
            <w:rFonts w:hint="eastAsia"/>
            <w:kern w:val="2"/>
            <w:szCs w:val="24"/>
            <w:lang w:eastAsia="zh-TW"/>
          </w:rPr>
          <w:t>.1.1</w:t>
        </w:r>
      </w:smartTag>
      <w:r w:rsidRPr="00F46873">
        <w:rPr>
          <w:rFonts w:hint="eastAsia"/>
          <w:kern w:val="2"/>
          <w:szCs w:val="24"/>
          <w:lang w:eastAsia="zh-TW"/>
        </w:rPr>
        <w:t xml:space="preserve"> </w:t>
      </w:r>
      <w:r w:rsidRPr="00F46873">
        <w:rPr>
          <w:rFonts w:hint="eastAsia"/>
          <w:kern w:val="2"/>
          <w:szCs w:val="24"/>
          <w:lang w:eastAsia="zh-TW"/>
        </w:rPr>
        <w:t>讀取的件數。</w:t>
      </w:r>
    </w:p>
    <w:p w:rsidR="000B195A" w:rsidRPr="00F46873" w:rsidRDefault="000B195A" w:rsidP="000B195A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IF NOT FND</w:t>
      </w:r>
    </w:p>
    <w:p w:rsidR="000B195A" w:rsidRPr="00F46873" w:rsidRDefault="000B195A" w:rsidP="000B19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lang w:eastAsia="zh-TW"/>
        </w:rPr>
        <w:t>視為正常繼續往下執行</w:t>
      </w:r>
    </w:p>
    <w:p w:rsidR="000B195A" w:rsidRPr="00F46873" w:rsidRDefault="000B195A" w:rsidP="000B195A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 w:rsidRPr="00F46873">
        <w:rPr>
          <w:rFonts w:hint="eastAsia"/>
          <w:kern w:val="2"/>
          <w:szCs w:val="24"/>
          <w:shd w:val="pct15" w:color="auto" w:fill="FFFFFF"/>
          <w:lang w:eastAsia="zh-TW"/>
        </w:rPr>
        <w:t>逐筆讀取</w:t>
      </w:r>
      <w:r w:rsidR="004E26F7">
        <w:rPr>
          <w:rFonts w:hint="eastAsia"/>
          <w:kern w:val="2"/>
          <w:szCs w:val="24"/>
          <w:shd w:val="pct15" w:color="auto" w:fill="FFFFFF"/>
          <w:lang w:eastAsia="zh-TW"/>
        </w:rPr>
        <w:t>防癌</w:t>
      </w:r>
      <w:r w:rsidRPr="005E049B">
        <w:rPr>
          <w:rFonts w:hint="eastAsia"/>
          <w:kern w:val="2"/>
          <w:szCs w:val="24"/>
          <w:shd w:val="pct15" w:color="auto" w:fill="FFFFFF"/>
          <w:lang w:eastAsia="zh-TW"/>
        </w:rPr>
        <w:t>醫療</w:t>
      </w:r>
      <w:r w:rsidRPr="00F46873">
        <w:rPr>
          <w:rFonts w:hint="eastAsia"/>
          <w:kern w:val="2"/>
          <w:szCs w:val="24"/>
          <w:shd w:val="pct15" w:color="auto" w:fill="FFFFFF"/>
          <w:lang w:eastAsia="zh-TW"/>
        </w:rPr>
        <w:t>理賠資料</w:t>
      </w:r>
    </w:p>
    <w:p w:rsidR="000B195A" w:rsidRPr="00B9059B" w:rsidRDefault="000B195A" w:rsidP="000B19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同一</w:t>
      </w:r>
      <w:del w:id="273" w:author="劉文明" w:date="2016-10-14T13:23:00Z">
        <w:r w:rsidDel="004C307D">
          <w:rPr>
            <w:rFonts w:eastAsia="細明體" w:hint="eastAsia"/>
            <w:kern w:val="2"/>
            <w:szCs w:val="24"/>
            <w:lang w:eastAsia="zh-TW"/>
          </w:rPr>
          <w:delText>A.</w:delText>
        </w:r>
        <w:r w:rsidRPr="00E2438E" w:rsidDel="004C307D">
          <w:rPr>
            <w:rFonts w:eastAsia="細明體" w:hint="eastAsia"/>
            <w:kern w:val="2"/>
            <w:szCs w:val="24"/>
            <w:lang w:eastAsia="zh-TW"/>
          </w:rPr>
          <w:delText>主附約別</w:delText>
        </w:r>
        <w:r w:rsidDel="004C307D">
          <w:rPr>
            <w:rFonts w:eastAsia="細明體" w:hint="eastAsia"/>
            <w:kern w:val="2"/>
            <w:szCs w:val="24"/>
            <w:lang w:eastAsia="zh-TW"/>
          </w:rPr>
          <w:delText>+</w:delText>
        </w:r>
      </w:del>
      <w:r w:rsidRPr="00F46873">
        <w:rPr>
          <w:rFonts w:hint="eastAsia"/>
          <w:kern w:val="2"/>
          <w:szCs w:val="24"/>
          <w:lang w:eastAsia="zh-TW"/>
        </w:rPr>
        <w:t>A.</w:t>
      </w:r>
      <w:r w:rsidRPr="00F46873">
        <w:rPr>
          <w:rFonts w:hint="eastAsia"/>
          <w:kern w:val="2"/>
          <w:szCs w:val="24"/>
          <w:lang w:eastAsia="zh-TW"/>
        </w:rPr>
        <w:t>保單號碼</w:t>
      </w:r>
      <w:ins w:id="274" w:author="劉文明" w:date="2016-10-14T13:23:00Z">
        <w:r w:rsidR="004C307D">
          <w:rPr>
            <w:rFonts w:hint="eastAsia"/>
            <w:kern w:val="2"/>
            <w:szCs w:val="24"/>
            <w:lang w:eastAsia="zh-TW"/>
          </w:rPr>
          <w:t>+A.</w:t>
        </w:r>
        <w:r w:rsidR="004C307D">
          <w:rPr>
            <w:rFonts w:hint="eastAsia"/>
            <w:kern w:val="2"/>
            <w:szCs w:val="24"/>
            <w:lang w:eastAsia="zh-TW"/>
          </w:rPr>
          <w:t>事故人</w:t>
        </w:r>
        <w:r w:rsidR="004C307D">
          <w:rPr>
            <w:rFonts w:hint="eastAsia"/>
            <w:kern w:val="2"/>
            <w:szCs w:val="24"/>
            <w:lang w:eastAsia="zh-TW"/>
          </w:rPr>
          <w:t>ID</w:t>
        </w:r>
        <w:r w:rsidR="004C307D" w:rsidRPr="00F46873">
          <w:rPr>
            <w:rFonts w:hint="eastAsia"/>
            <w:kern w:val="2"/>
            <w:szCs w:val="24"/>
            <w:lang w:eastAsia="zh-TW"/>
          </w:rPr>
          <w:t xml:space="preserve"> </w:t>
        </w:r>
      </w:ins>
      <w:r w:rsidRPr="00F46873">
        <w:rPr>
          <w:rFonts w:hint="eastAsia"/>
          <w:kern w:val="2"/>
          <w:szCs w:val="24"/>
          <w:lang w:eastAsia="zh-TW"/>
        </w:rPr>
        <w:t>+ A.</w:t>
      </w:r>
      <w:r w:rsidRPr="00F46873">
        <w:rPr>
          <w:rFonts w:hint="eastAsia"/>
          <w:kern w:val="2"/>
          <w:szCs w:val="24"/>
          <w:lang w:eastAsia="zh-TW"/>
        </w:rPr>
        <w:t>商品代號</w:t>
      </w:r>
      <w:del w:id="275" w:author="劉文明" w:date="2016-10-14T13:23:00Z">
        <w:r w:rsidDel="004C307D">
          <w:rPr>
            <w:rFonts w:hint="eastAsia"/>
            <w:kern w:val="2"/>
            <w:szCs w:val="24"/>
            <w:lang w:eastAsia="zh-TW"/>
          </w:rPr>
          <w:delText>+A.</w:delText>
        </w:r>
        <w:r w:rsidDel="004C307D">
          <w:rPr>
            <w:rFonts w:hint="eastAsia"/>
            <w:kern w:val="2"/>
            <w:szCs w:val="24"/>
            <w:lang w:eastAsia="zh-TW"/>
          </w:rPr>
          <w:delText>事故人</w:delText>
        </w:r>
        <w:r w:rsidDel="004C307D">
          <w:rPr>
            <w:rFonts w:hint="eastAsia"/>
            <w:kern w:val="2"/>
            <w:szCs w:val="24"/>
            <w:lang w:eastAsia="zh-TW"/>
          </w:rPr>
          <w:delText>ID</w:delText>
        </w:r>
      </w:del>
      <w:r>
        <w:rPr>
          <w:rFonts w:hint="eastAsia"/>
          <w:kern w:val="2"/>
          <w:szCs w:val="24"/>
          <w:lang w:eastAsia="zh-TW"/>
        </w:rPr>
        <w:t>為一組</w:t>
      </w:r>
    </w:p>
    <w:p w:rsidR="000B195A" w:rsidRPr="00D066C7" w:rsidRDefault="000B195A" w:rsidP="000B19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效力檢核：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取同組的第一筆</w:t>
      </w:r>
      <w:r>
        <w:rPr>
          <w:rFonts w:hint="eastAsia"/>
          <w:kern w:val="2"/>
          <w:szCs w:val="24"/>
          <w:lang w:eastAsia="zh-TW"/>
        </w:rPr>
        <w:t>)</w:t>
      </w:r>
    </w:p>
    <w:p w:rsidR="000B195A" w:rsidRDefault="000B195A" w:rsidP="000B195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del w:id="276" w:author="劉文明" w:date="2016-10-14T13:26:00Z">
        <w:r w:rsidDel="00E9698B">
          <w:rPr>
            <w:rFonts w:eastAsia="細明體" w:hint="eastAsia"/>
            <w:kern w:val="2"/>
            <w:szCs w:val="24"/>
            <w:lang w:eastAsia="zh-TW"/>
          </w:rPr>
          <w:delText>A.</w:delText>
        </w:r>
        <w:r w:rsidRPr="00E2438E" w:rsidDel="00E9698B">
          <w:rPr>
            <w:rFonts w:eastAsia="細明體" w:hint="eastAsia"/>
            <w:kern w:val="2"/>
            <w:szCs w:val="24"/>
            <w:lang w:eastAsia="zh-TW"/>
          </w:rPr>
          <w:delText>主附約別</w:delText>
        </w:r>
      </w:del>
      <w:ins w:id="277" w:author="劉文明" w:date="2016-10-14T13:26:00Z">
        <w:r w:rsidR="00E9698B">
          <w:rPr>
            <w:rFonts w:eastAsia="細明體" w:hint="eastAsia"/>
            <w:kern w:val="2"/>
            <w:szCs w:val="24"/>
            <w:lang w:eastAsia="zh-TW"/>
          </w:rPr>
          <w:t>AGA001.</w:t>
        </w:r>
        <w:r w:rsidR="00E9698B">
          <w:rPr>
            <w:rFonts w:eastAsia="細明體" w:hint="eastAsia"/>
            <w:kern w:val="2"/>
            <w:szCs w:val="24"/>
            <w:lang w:eastAsia="zh-TW"/>
          </w:rPr>
          <w:t>商品分類</w:t>
        </w:r>
      </w:ins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rPr>
            <w:rFonts w:eastAsia="細明體" w:hint="eastAsia"/>
            <w:kern w:val="2"/>
            <w:szCs w:val="24"/>
            <w:lang w:eastAsia="zh-TW"/>
          </w:rPr>
          <w:t>1</w:t>
        </w:r>
        <w:r>
          <w:rPr>
            <w:rFonts w:eastAsia="細明體"/>
            <w:kern w:val="2"/>
            <w:szCs w:val="24"/>
            <w:lang w:eastAsia="zh-TW"/>
          </w:rPr>
          <w:t>’</w:t>
        </w:r>
      </w:smartTag>
      <w:r>
        <w:rPr>
          <w:rFonts w:eastAsia="細明體" w:hint="eastAsia"/>
          <w:kern w:val="2"/>
          <w:szCs w:val="24"/>
          <w:lang w:eastAsia="zh-TW"/>
        </w:rPr>
        <w:t xml:space="preserve"> (</w:t>
      </w:r>
      <w:r>
        <w:rPr>
          <w:rFonts w:eastAsia="細明體" w:hint="eastAsia"/>
          <w:kern w:val="2"/>
          <w:szCs w:val="24"/>
          <w:lang w:eastAsia="zh-TW"/>
        </w:rPr>
        <w:t>主約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824B68" w:rsidRDefault="00824B68" w:rsidP="00092CF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保額</w:t>
      </w:r>
      <w:r>
        <w:rPr>
          <w:rFonts w:eastAsia="細明體" w:hint="eastAsia"/>
          <w:kern w:val="2"/>
          <w:szCs w:val="24"/>
          <w:lang w:eastAsia="zh-TW"/>
        </w:rPr>
        <w:t xml:space="preserve"> =DTAB0001.</w:t>
      </w:r>
      <w:r>
        <w:rPr>
          <w:rFonts w:eastAsia="細明體" w:hint="eastAsia"/>
          <w:kern w:val="2"/>
          <w:szCs w:val="24"/>
          <w:lang w:eastAsia="zh-TW"/>
        </w:rPr>
        <w:t>保額</w:t>
      </w:r>
    </w:p>
    <w:p w:rsidR="00092CF0" w:rsidRDefault="00092CF0" w:rsidP="00092CF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保額單位</w:t>
      </w:r>
      <w:r>
        <w:rPr>
          <w:rFonts w:eastAsia="細明體" w:hint="eastAsia"/>
          <w:kern w:val="2"/>
          <w:szCs w:val="24"/>
          <w:lang w:eastAsia="zh-TW"/>
        </w:rPr>
        <w:t xml:space="preserve"> =DTAB0001.</w:t>
      </w:r>
      <w:r>
        <w:rPr>
          <w:rFonts w:eastAsia="細明體" w:hint="eastAsia"/>
          <w:kern w:val="2"/>
          <w:szCs w:val="24"/>
          <w:lang w:eastAsia="zh-TW"/>
        </w:rPr>
        <w:t>保額單位</w:t>
      </w:r>
    </w:p>
    <w:p w:rsidR="000B195A" w:rsidRDefault="000B195A" w:rsidP="000B195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 DTAB0001.</w:t>
      </w:r>
      <w:r>
        <w:rPr>
          <w:rFonts w:eastAsia="細明體" w:hint="eastAsia"/>
          <w:kern w:val="2"/>
          <w:szCs w:val="24"/>
          <w:lang w:eastAsia="zh-TW"/>
        </w:rPr>
        <w:t>契約效力</w:t>
      </w:r>
      <w:r>
        <w:rPr>
          <w:rFonts w:eastAsia="細明體" w:hint="eastAsia"/>
          <w:kern w:val="2"/>
          <w:szCs w:val="24"/>
          <w:lang w:eastAsia="zh-TW"/>
        </w:rPr>
        <w:t xml:space="preserve"> IN (</w:t>
      </w:r>
      <w:r>
        <w:rPr>
          <w:rFonts w:eastAsia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eastAsia="細明體" w:hint="eastAsia"/>
            <w:kern w:val="2"/>
            <w:szCs w:val="24"/>
            <w:lang w:eastAsia="zh-TW"/>
          </w:rPr>
          <w:t>14</w:t>
        </w:r>
        <w:r>
          <w:rPr>
            <w:rFonts w:eastAsia="細明體"/>
            <w:kern w:val="2"/>
            <w:szCs w:val="24"/>
            <w:lang w:eastAsia="zh-TW"/>
          </w:rPr>
          <w:t>’</w:t>
        </w:r>
      </w:smartTag>
      <w:r>
        <w:rPr>
          <w:rFonts w:eastAsia="細明體" w:hint="eastAsia"/>
          <w:kern w:val="2"/>
          <w:szCs w:val="24"/>
          <w:lang w:eastAsia="zh-TW"/>
        </w:rPr>
        <w:t>,</w:t>
      </w:r>
      <w:r>
        <w:rPr>
          <w:rFonts w:eastAsia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eastAsia="細明體" w:hint="eastAsia"/>
            <w:kern w:val="2"/>
            <w:szCs w:val="24"/>
            <w:lang w:eastAsia="zh-TW"/>
          </w:rPr>
          <w:t>04</w:t>
        </w:r>
        <w:r>
          <w:rPr>
            <w:rFonts w:eastAsia="細明體"/>
            <w:kern w:val="2"/>
            <w:szCs w:val="24"/>
            <w:lang w:eastAsia="zh-TW"/>
          </w:rPr>
          <w:t>’</w:t>
        </w:r>
      </w:smartTag>
      <w:r>
        <w:rPr>
          <w:rFonts w:eastAsia="細明體" w:hint="eastAsia"/>
          <w:kern w:val="2"/>
          <w:szCs w:val="24"/>
          <w:lang w:eastAsia="zh-TW"/>
        </w:rPr>
        <w:t>,</w:t>
      </w:r>
      <w:r>
        <w:rPr>
          <w:rFonts w:eastAsia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eastAsia="細明體" w:hint="eastAsia"/>
            <w:kern w:val="2"/>
            <w:szCs w:val="24"/>
            <w:lang w:eastAsia="zh-TW"/>
          </w:rPr>
          <w:t>30</w:t>
        </w:r>
        <w:r>
          <w:rPr>
            <w:rFonts w:eastAsia="細明體"/>
            <w:kern w:val="2"/>
            <w:szCs w:val="24"/>
            <w:lang w:eastAsia="zh-TW"/>
          </w:rPr>
          <w:t>’</w:t>
        </w:r>
      </w:smartTag>
      <w:r>
        <w:rPr>
          <w:rFonts w:eastAsia="細明體" w:hint="eastAsia"/>
          <w:kern w:val="2"/>
          <w:szCs w:val="24"/>
          <w:lang w:eastAsia="zh-TW"/>
        </w:rPr>
        <w:t>,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38</w:t>
      </w:r>
      <w:r>
        <w:rPr>
          <w:rFonts w:eastAsia="細明體"/>
          <w:kern w:val="2"/>
          <w:szCs w:val="24"/>
          <w:lang w:eastAsia="zh-TW"/>
        </w:rPr>
        <w:t>’</w:t>
      </w:r>
      <w:ins w:id="278" w:author="FIS" w:date="2012-11-19T08:51:00Z">
        <w:r w:rsidR="00B87F57">
          <w:rPr>
            <w:rFonts w:eastAsia="細明體" w:hint="eastAsia"/>
            <w:kern w:val="2"/>
            <w:szCs w:val="24"/>
            <w:lang w:eastAsia="zh-TW"/>
          </w:rPr>
          <w:t>,</w:t>
        </w:r>
        <w:r w:rsidR="00B87F57">
          <w:rPr>
            <w:rFonts w:eastAsia="細明體"/>
            <w:kern w:val="2"/>
            <w:szCs w:val="24"/>
            <w:lang w:eastAsia="zh-TW"/>
          </w:rPr>
          <w:t>’</w:t>
        </w:r>
        <w:r w:rsidR="00B87F57">
          <w:rPr>
            <w:rFonts w:eastAsia="細明體" w:hint="eastAsia"/>
            <w:kern w:val="2"/>
            <w:szCs w:val="24"/>
            <w:lang w:eastAsia="zh-TW"/>
          </w:rPr>
          <w:t>35</w:t>
        </w:r>
        <w:r w:rsidR="00B87F57">
          <w:rPr>
            <w:rFonts w:eastAsia="細明體"/>
            <w:kern w:val="2"/>
            <w:szCs w:val="24"/>
            <w:lang w:eastAsia="zh-TW"/>
          </w:rPr>
          <w:t>’</w:t>
        </w:r>
      </w:ins>
      <w:r>
        <w:rPr>
          <w:rFonts w:eastAsia="細明體" w:hint="eastAsia"/>
          <w:kern w:val="2"/>
          <w:szCs w:val="24"/>
          <w:lang w:eastAsia="zh-TW"/>
        </w:rPr>
        <w:t>) OR DTAB0001.</w:t>
      </w:r>
      <w:r>
        <w:rPr>
          <w:rFonts w:eastAsia="細明體" w:hint="eastAsia"/>
          <w:kern w:val="2"/>
          <w:szCs w:val="24"/>
          <w:lang w:eastAsia="zh-TW"/>
        </w:rPr>
        <w:t>契約效力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>第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eastAsia="細明體" w:hint="eastAsia"/>
            <w:kern w:val="2"/>
            <w:szCs w:val="24"/>
            <w:lang w:eastAsia="zh-TW"/>
          </w:rPr>
          <w:t>一碼</w:t>
        </w:r>
      </w:smartTag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eastAsia="細明體" w:hint="eastAsia"/>
            <w:kern w:val="2"/>
            <w:szCs w:val="24"/>
            <w:lang w:eastAsia="zh-TW"/>
          </w:rPr>
          <w:t>4</w:t>
        </w:r>
        <w:r>
          <w:rPr>
            <w:rFonts w:eastAsia="細明體"/>
            <w:kern w:val="2"/>
            <w:szCs w:val="24"/>
            <w:lang w:eastAsia="zh-TW"/>
          </w:rPr>
          <w:t>’</w:t>
        </w:r>
      </w:smartTag>
    </w:p>
    <w:p w:rsidR="000B195A" w:rsidRDefault="000B195A" w:rsidP="000B195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不更新件數</w:t>
      </w:r>
      <w:r>
        <w:rPr>
          <w:rFonts w:eastAsia="細明體" w:hint="eastAsia"/>
          <w:kern w:val="2"/>
          <w:szCs w:val="24"/>
          <w:lang w:eastAsia="zh-TW"/>
        </w:rPr>
        <w:t>_</w:t>
      </w:r>
      <w:r w:rsidR="00AA7117">
        <w:rPr>
          <w:rFonts w:eastAsia="細明體" w:hint="eastAsia"/>
          <w:kern w:val="2"/>
          <w:szCs w:val="24"/>
          <w:lang w:eastAsia="zh-TW"/>
        </w:rPr>
        <w:t>G</w:t>
      </w:r>
      <w:r>
        <w:rPr>
          <w:rFonts w:eastAsia="細明體" w:hint="eastAsia"/>
          <w:kern w:val="2"/>
          <w:szCs w:val="24"/>
          <w:lang w:eastAsia="zh-TW"/>
        </w:rPr>
        <w:t xml:space="preserve"> =</w:t>
      </w:r>
      <w:r>
        <w:rPr>
          <w:rFonts w:eastAsia="細明體" w:hint="eastAsia"/>
          <w:kern w:val="2"/>
          <w:szCs w:val="24"/>
          <w:lang w:eastAsia="zh-TW"/>
        </w:rPr>
        <w:t>不更新件數</w:t>
      </w:r>
      <w:r>
        <w:rPr>
          <w:rFonts w:eastAsia="細明體" w:hint="eastAsia"/>
          <w:kern w:val="2"/>
          <w:szCs w:val="24"/>
          <w:lang w:eastAsia="zh-TW"/>
        </w:rPr>
        <w:t>_</w:t>
      </w:r>
      <w:r w:rsidR="00AA7117">
        <w:rPr>
          <w:rFonts w:eastAsia="細明體" w:hint="eastAsia"/>
          <w:kern w:val="2"/>
          <w:szCs w:val="24"/>
          <w:lang w:eastAsia="zh-TW"/>
        </w:rPr>
        <w:t>G</w:t>
      </w:r>
      <w:r>
        <w:rPr>
          <w:rFonts w:eastAsia="細明體" w:hint="eastAsia"/>
          <w:kern w:val="2"/>
          <w:szCs w:val="24"/>
          <w:lang w:eastAsia="zh-TW"/>
        </w:rPr>
        <w:t>+1</w:t>
      </w:r>
    </w:p>
    <w:p w:rsidR="000B195A" w:rsidRPr="006959F9" w:rsidRDefault="000B195A" w:rsidP="000B195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讀取下一組</w:t>
      </w:r>
    </w:p>
    <w:p w:rsidR="000B195A" w:rsidRDefault="000B195A" w:rsidP="000B195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ELSE IF </w:t>
      </w:r>
      <w:del w:id="279" w:author="劉文明" w:date="2016-10-14T13:26:00Z">
        <w:r w:rsidDel="00E9698B">
          <w:rPr>
            <w:rFonts w:eastAsia="細明體" w:hint="eastAsia"/>
            <w:kern w:val="2"/>
            <w:szCs w:val="24"/>
            <w:lang w:eastAsia="zh-TW"/>
          </w:rPr>
          <w:delText>A.</w:delText>
        </w:r>
        <w:r w:rsidRPr="00E2438E" w:rsidDel="00E9698B">
          <w:rPr>
            <w:rFonts w:eastAsia="細明體" w:hint="eastAsia"/>
            <w:kern w:val="2"/>
            <w:szCs w:val="24"/>
            <w:lang w:eastAsia="zh-TW"/>
          </w:rPr>
          <w:delText>主附約別</w:delText>
        </w:r>
      </w:del>
      <w:ins w:id="280" w:author="劉文明" w:date="2016-10-14T13:26:00Z">
        <w:r w:rsidR="00E9698B">
          <w:rPr>
            <w:rFonts w:eastAsia="細明體" w:hint="eastAsia"/>
            <w:kern w:val="2"/>
            <w:szCs w:val="24"/>
            <w:lang w:eastAsia="zh-TW"/>
          </w:rPr>
          <w:t>AGA001.</w:t>
        </w:r>
        <w:r w:rsidR="00E9698B">
          <w:rPr>
            <w:rFonts w:eastAsia="細明體" w:hint="eastAsia"/>
            <w:kern w:val="2"/>
            <w:szCs w:val="24"/>
            <w:lang w:eastAsia="zh-TW"/>
          </w:rPr>
          <w:t>商品分類</w:t>
        </w:r>
      </w:ins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>
          <w:rPr>
            <w:rFonts w:eastAsia="細明體" w:hint="eastAsia"/>
            <w:kern w:val="2"/>
            <w:szCs w:val="24"/>
            <w:lang w:eastAsia="zh-TW"/>
          </w:rPr>
          <w:t>2</w:t>
        </w:r>
        <w:r>
          <w:rPr>
            <w:rFonts w:eastAsia="細明體"/>
            <w:kern w:val="2"/>
            <w:szCs w:val="24"/>
            <w:lang w:eastAsia="zh-TW"/>
          </w:rPr>
          <w:t>’</w:t>
        </w:r>
      </w:smartTag>
      <w:r>
        <w:rPr>
          <w:rFonts w:eastAsia="細明體" w:hint="eastAsia"/>
          <w:kern w:val="2"/>
          <w:szCs w:val="24"/>
          <w:lang w:eastAsia="zh-TW"/>
        </w:rPr>
        <w:t xml:space="preserve"> (</w:t>
      </w:r>
      <w:r>
        <w:rPr>
          <w:rFonts w:eastAsia="細明體" w:hint="eastAsia"/>
          <w:kern w:val="2"/>
          <w:szCs w:val="24"/>
          <w:lang w:eastAsia="zh-TW"/>
        </w:rPr>
        <w:t>附約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824B68" w:rsidRDefault="00824B68" w:rsidP="00824B6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保額</w:t>
      </w:r>
      <w:r>
        <w:rPr>
          <w:rFonts w:eastAsia="細明體" w:hint="eastAsia"/>
          <w:kern w:val="2"/>
          <w:szCs w:val="24"/>
          <w:lang w:eastAsia="zh-TW"/>
        </w:rPr>
        <w:t xml:space="preserve"> =DTAB0002.</w:t>
      </w:r>
      <w:r>
        <w:rPr>
          <w:rFonts w:eastAsia="細明體" w:hint="eastAsia"/>
          <w:kern w:val="2"/>
          <w:szCs w:val="24"/>
          <w:lang w:eastAsia="zh-TW"/>
        </w:rPr>
        <w:t>保額</w:t>
      </w:r>
    </w:p>
    <w:p w:rsidR="00092CF0" w:rsidRDefault="00092CF0" w:rsidP="00092CF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保額單位</w:t>
      </w:r>
      <w:r>
        <w:rPr>
          <w:rFonts w:eastAsia="細明體" w:hint="eastAsia"/>
          <w:kern w:val="2"/>
          <w:szCs w:val="24"/>
          <w:lang w:eastAsia="zh-TW"/>
        </w:rPr>
        <w:t xml:space="preserve"> =DTAB0002.</w:t>
      </w:r>
      <w:r>
        <w:rPr>
          <w:rFonts w:eastAsia="細明體" w:hint="eastAsia"/>
          <w:kern w:val="2"/>
          <w:szCs w:val="24"/>
          <w:lang w:eastAsia="zh-TW"/>
        </w:rPr>
        <w:t>保額單位</w:t>
      </w:r>
    </w:p>
    <w:p w:rsidR="000B195A" w:rsidRDefault="000B195A" w:rsidP="000B195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 E.</w:t>
      </w:r>
      <w:r>
        <w:rPr>
          <w:rFonts w:eastAsia="細明體" w:hint="eastAsia"/>
          <w:kern w:val="2"/>
          <w:szCs w:val="24"/>
          <w:lang w:eastAsia="zh-TW"/>
        </w:rPr>
        <w:t>保單號碼</w:t>
      </w:r>
      <w:r>
        <w:rPr>
          <w:rFonts w:eastAsia="細明體" w:hint="eastAsia"/>
          <w:kern w:val="2"/>
          <w:szCs w:val="24"/>
          <w:lang w:eastAsia="zh-TW"/>
        </w:rPr>
        <w:t xml:space="preserve"> = NULL (</w:t>
      </w:r>
      <w:r>
        <w:rPr>
          <w:rFonts w:eastAsia="細明體" w:hint="eastAsia"/>
          <w:kern w:val="2"/>
          <w:szCs w:val="24"/>
          <w:lang w:eastAsia="zh-TW"/>
        </w:rPr>
        <w:t>沒有</w:t>
      </w:r>
      <w:r>
        <w:rPr>
          <w:rFonts w:eastAsia="細明體" w:hint="eastAsia"/>
          <w:kern w:val="2"/>
          <w:szCs w:val="24"/>
          <w:lang w:eastAsia="zh-TW"/>
        </w:rPr>
        <w:t>JOIN</w:t>
      </w:r>
      <w:r>
        <w:rPr>
          <w:rFonts w:eastAsia="細明體" w:hint="eastAsia"/>
          <w:kern w:val="2"/>
          <w:szCs w:val="24"/>
          <w:lang w:eastAsia="zh-TW"/>
        </w:rPr>
        <w:t>到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0B195A" w:rsidRDefault="000B195A" w:rsidP="000B195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O_</w:t>
      </w:r>
      <w:r>
        <w:rPr>
          <w:rFonts w:eastAsia="細明體" w:hint="eastAsia"/>
          <w:kern w:val="2"/>
          <w:szCs w:val="24"/>
          <w:lang w:eastAsia="zh-TW"/>
        </w:rPr>
        <w:t>錯誤訊息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日額型附約查無資料</w:t>
      </w:r>
      <w:r>
        <w:rPr>
          <w:rFonts w:eastAsia="細明體"/>
          <w:kern w:val="2"/>
          <w:szCs w:val="24"/>
          <w:lang w:eastAsia="zh-TW"/>
        </w:rPr>
        <w:t>’</w:t>
      </w:r>
    </w:p>
    <w:p w:rsidR="000B195A" w:rsidRDefault="000B195A" w:rsidP="000B195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錯誤件數</w:t>
      </w:r>
      <w:r>
        <w:rPr>
          <w:rFonts w:eastAsia="細明體" w:hint="eastAsia"/>
          <w:kern w:val="2"/>
          <w:szCs w:val="24"/>
          <w:lang w:eastAsia="zh-TW"/>
        </w:rPr>
        <w:t>_</w:t>
      </w:r>
      <w:r w:rsidR="00AA7117">
        <w:rPr>
          <w:rFonts w:eastAsia="細明體" w:hint="eastAsia"/>
          <w:kern w:val="2"/>
          <w:szCs w:val="24"/>
          <w:lang w:eastAsia="zh-TW"/>
        </w:rPr>
        <w:t>G</w:t>
      </w:r>
      <w:r>
        <w:rPr>
          <w:rFonts w:eastAsia="細明體" w:hint="eastAsia"/>
          <w:kern w:val="2"/>
          <w:szCs w:val="24"/>
          <w:lang w:eastAsia="zh-TW"/>
        </w:rPr>
        <w:t xml:space="preserve"> =</w:t>
      </w:r>
      <w:r>
        <w:rPr>
          <w:rFonts w:eastAsia="細明體" w:hint="eastAsia"/>
          <w:kern w:val="2"/>
          <w:szCs w:val="24"/>
          <w:lang w:eastAsia="zh-TW"/>
        </w:rPr>
        <w:t>錯誤件數</w:t>
      </w:r>
      <w:r>
        <w:rPr>
          <w:rFonts w:eastAsia="細明體" w:hint="eastAsia"/>
          <w:kern w:val="2"/>
          <w:szCs w:val="24"/>
          <w:lang w:eastAsia="zh-TW"/>
        </w:rPr>
        <w:t>_</w:t>
      </w:r>
      <w:r w:rsidR="00AA7117">
        <w:rPr>
          <w:rFonts w:eastAsia="細明體" w:hint="eastAsia"/>
          <w:kern w:val="2"/>
          <w:szCs w:val="24"/>
          <w:lang w:eastAsia="zh-TW"/>
        </w:rPr>
        <w:t>G</w:t>
      </w:r>
      <w:r>
        <w:rPr>
          <w:rFonts w:eastAsia="細明體" w:hint="eastAsia"/>
          <w:kern w:val="2"/>
          <w:szCs w:val="24"/>
          <w:lang w:eastAsia="zh-TW"/>
        </w:rPr>
        <w:t xml:space="preserve"> +1</w:t>
      </w:r>
    </w:p>
    <w:p w:rsidR="000B195A" w:rsidRDefault="000B195A" w:rsidP="000B195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讀取下一組</w:t>
      </w:r>
    </w:p>
    <w:p w:rsidR="000B195A" w:rsidRDefault="000B195A" w:rsidP="000B195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 DTAB0002.</w:t>
      </w:r>
      <w:r>
        <w:rPr>
          <w:rFonts w:eastAsia="細明體" w:hint="eastAsia"/>
          <w:kern w:val="2"/>
          <w:szCs w:val="24"/>
          <w:lang w:eastAsia="zh-TW"/>
        </w:rPr>
        <w:t>契約效力</w:t>
      </w:r>
      <w:r>
        <w:rPr>
          <w:rFonts w:eastAsia="細明體" w:hint="eastAsia"/>
          <w:kern w:val="2"/>
          <w:szCs w:val="24"/>
          <w:lang w:eastAsia="zh-TW"/>
        </w:rPr>
        <w:t xml:space="preserve"> IN (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14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,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04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,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30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,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38</w:t>
      </w:r>
      <w:r>
        <w:rPr>
          <w:rFonts w:eastAsia="細明體"/>
          <w:kern w:val="2"/>
          <w:szCs w:val="24"/>
          <w:lang w:eastAsia="zh-TW"/>
        </w:rPr>
        <w:t>’</w:t>
      </w:r>
      <w:ins w:id="281" w:author="FIS" w:date="2012-11-19T08:52:00Z">
        <w:r w:rsidR="00B87F57">
          <w:rPr>
            <w:rFonts w:eastAsia="細明體" w:hint="eastAsia"/>
            <w:kern w:val="2"/>
            <w:szCs w:val="24"/>
            <w:lang w:eastAsia="zh-TW"/>
          </w:rPr>
          <w:t>,</w:t>
        </w:r>
        <w:r w:rsidR="00B87F57">
          <w:rPr>
            <w:rFonts w:eastAsia="細明體"/>
            <w:kern w:val="2"/>
            <w:szCs w:val="24"/>
            <w:lang w:eastAsia="zh-TW"/>
          </w:rPr>
          <w:t>’</w:t>
        </w:r>
        <w:r w:rsidR="00B87F57">
          <w:rPr>
            <w:rFonts w:eastAsia="細明體" w:hint="eastAsia"/>
            <w:kern w:val="2"/>
            <w:szCs w:val="24"/>
            <w:lang w:eastAsia="zh-TW"/>
          </w:rPr>
          <w:t>35</w:t>
        </w:r>
        <w:r w:rsidR="00B87F57">
          <w:rPr>
            <w:rFonts w:eastAsia="細明體"/>
            <w:kern w:val="2"/>
            <w:szCs w:val="24"/>
            <w:lang w:eastAsia="zh-TW"/>
          </w:rPr>
          <w:t>’</w:t>
        </w:r>
      </w:ins>
      <w:r>
        <w:rPr>
          <w:rFonts w:eastAsia="細明體" w:hint="eastAsia"/>
          <w:kern w:val="2"/>
          <w:szCs w:val="24"/>
          <w:lang w:eastAsia="zh-TW"/>
        </w:rPr>
        <w:t>) OR DTAB0002.</w:t>
      </w:r>
      <w:r>
        <w:rPr>
          <w:rFonts w:eastAsia="細明體" w:hint="eastAsia"/>
          <w:kern w:val="2"/>
          <w:szCs w:val="24"/>
          <w:lang w:eastAsia="zh-TW"/>
        </w:rPr>
        <w:t>契約效力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>第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eastAsia="細明體" w:hint="eastAsia"/>
            <w:kern w:val="2"/>
            <w:szCs w:val="24"/>
            <w:lang w:eastAsia="zh-TW"/>
          </w:rPr>
          <w:t>一碼</w:t>
        </w:r>
      </w:smartTag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eastAsia="細明體" w:hint="eastAsia"/>
            <w:kern w:val="2"/>
            <w:szCs w:val="24"/>
            <w:lang w:eastAsia="zh-TW"/>
          </w:rPr>
          <w:t>4</w:t>
        </w:r>
        <w:r>
          <w:rPr>
            <w:rFonts w:eastAsia="細明體"/>
            <w:kern w:val="2"/>
            <w:szCs w:val="24"/>
            <w:lang w:eastAsia="zh-TW"/>
          </w:rPr>
          <w:t>’</w:t>
        </w:r>
      </w:smartTag>
    </w:p>
    <w:p w:rsidR="000B195A" w:rsidRDefault="000B195A" w:rsidP="000B195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不更新件數</w:t>
      </w:r>
      <w:r>
        <w:rPr>
          <w:rFonts w:eastAsia="細明體" w:hint="eastAsia"/>
          <w:kern w:val="2"/>
          <w:szCs w:val="24"/>
          <w:lang w:eastAsia="zh-TW"/>
        </w:rPr>
        <w:t>_</w:t>
      </w:r>
      <w:r w:rsidR="00AA7117">
        <w:rPr>
          <w:rFonts w:eastAsia="細明體" w:hint="eastAsia"/>
          <w:kern w:val="2"/>
          <w:szCs w:val="24"/>
          <w:lang w:eastAsia="zh-TW"/>
        </w:rPr>
        <w:t>G</w:t>
      </w:r>
      <w:r>
        <w:rPr>
          <w:rFonts w:eastAsia="細明體" w:hint="eastAsia"/>
          <w:kern w:val="2"/>
          <w:szCs w:val="24"/>
          <w:lang w:eastAsia="zh-TW"/>
        </w:rPr>
        <w:t xml:space="preserve"> =</w:t>
      </w:r>
      <w:r>
        <w:rPr>
          <w:rFonts w:eastAsia="細明體" w:hint="eastAsia"/>
          <w:kern w:val="2"/>
          <w:szCs w:val="24"/>
          <w:lang w:eastAsia="zh-TW"/>
        </w:rPr>
        <w:t>不更新件數</w:t>
      </w:r>
      <w:r>
        <w:rPr>
          <w:rFonts w:eastAsia="細明體" w:hint="eastAsia"/>
          <w:kern w:val="2"/>
          <w:szCs w:val="24"/>
          <w:lang w:eastAsia="zh-TW"/>
        </w:rPr>
        <w:t>_</w:t>
      </w:r>
      <w:r w:rsidR="00AA7117">
        <w:rPr>
          <w:rFonts w:eastAsia="細明體" w:hint="eastAsia"/>
          <w:kern w:val="2"/>
          <w:szCs w:val="24"/>
          <w:lang w:eastAsia="zh-TW"/>
        </w:rPr>
        <w:t>G</w:t>
      </w:r>
      <w:r>
        <w:rPr>
          <w:rFonts w:eastAsia="細明體" w:hint="eastAsia"/>
          <w:kern w:val="2"/>
          <w:szCs w:val="24"/>
          <w:lang w:eastAsia="zh-TW"/>
        </w:rPr>
        <w:t>+1</w:t>
      </w:r>
    </w:p>
    <w:p w:rsidR="000B195A" w:rsidRDefault="000B195A" w:rsidP="000B195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讀取下一組</w:t>
      </w:r>
    </w:p>
    <w:p w:rsidR="000B195A" w:rsidRPr="00941526" w:rsidRDefault="000B195A" w:rsidP="000B19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計算共用參數：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取同組的第一筆</w:t>
      </w:r>
      <w:r>
        <w:rPr>
          <w:rFonts w:hint="eastAsia"/>
          <w:kern w:val="2"/>
          <w:szCs w:val="24"/>
          <w:lang w:eastAsia="zh-TW"/>
        </w:rPr>
        <w:t>)</w:t>
      </w:r>
    </w:p>
    <w:p w:rsidR="00771838" w:rsidRPr="00771838" w:rsidRDefault="000B195A" w:rsidP="0077183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771838">
        <w:rPr>
          <w:rFonts w:eastAsia="細明體" w:hint="eastAsia"/>
          <w:kern w:val="2"/>
          <w:szCs w:val="24"/>
          <w:lang w:eastAsia="zh-TW"/>
        </w:rPr>
        <w:t>保額上限：</w:t>
      </w:r>
    </w:p>
    <w:p w:rsidR="000B195A" w:rsidRDefault="000B195A" w:rsidP="0077183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771838">
        <w:rPr>
          <w:rFonts w:eastAsia="細明體" w:hint="eastAsia"/>
          <w:kern w:val="2"/>
          <w:szCs w:val="24"/>
          <w:lang w:eastAsia="zh-TW"/>
        </w:rPr>
        <w:t xml:space="preserve">IF </w:t>
      </w:r>
      <w:del w:id="282" w:author="劉文明" w:date="2016-10-14T13:26:00Z">
        <w:r w:rsidRPr="00771838" w:rsidDel="00E9698B">
          <w:rPr>
            <w:rFonts w:eastAsia="細明體" w:hint="eastAsia"/>
            <w:kern w:val="2"/>
            <w:szCs w:val="24"/>
            <w:lang w:eastAsia="zh-TW"/>
          </w:rPr>
          <w:delText>A.</w:delText>
        </w:r>
        <w:r w:rsidRPr="00771838" w:rsidDel="00E9698B">
          <w:rPr>
            <w:rFonts w:eastAsia="細明體" w:hint="eastAsia"/>
            <w:kern w:val="2"/>
            <w:szCs w:val="24"/>
            <w:lang w:eastAsia="zh-TW"/>
          </w:rPr>
          <w:delText>主附約別</w:delText>
        </w:r>
      </w:del>
      <w:ins w:id="283" w:author="劉文明" w:date="2016-10-14T13:26:00Z">
        <w:r w:rsidR="00E9698B">
          <w:rPr>
            <w:rFonts w:eastAsia="細明體" w:hint="eastAsia"/>
            <w:kern w:val="2"/>
            <w:szCs w:val="24"/>
            <w:lang w:eastAsia="zh-TW"/>
          </w:rPr>
          <w:t>AGA001.</w:t>
        </w:r>
        <w:r w:rsidR="00E9698B">
          <w:rPr>
            <w:rFonts w:eastAsia="細明體" w:hint="eastAsia"/>
            <w:kern w:val="2"/>
            <w:szCs w:val="24"/>
            <w:lang w:eastAsia="zh-TW"/>
          </w:rPr>
          <w:t>商品分類</w:t>
        </w:r>
      </w:ins>
      <w:r w:rsidRPr="00771838">
        <w:rPr>
          <w:rFonts w:eastAsia="細明體" w:hint="eastAsia"/>
          <w:kern w:val="2"/>
          <w:szCs w:val="24"/>
          <w:lang w:eastAsia="zh-TW"/>
        </w:rPr>
        <w:t xml:space="preserve"> = </w:t>
      </w:r>
      <w:r w:rsidRPr="00771838">
        <w:rPr>
          <w:rFonts w:eastAsia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771838">
          <w:rPr>
            <w:rFonts w:eastAsia="細明體" w:hint="eastAsia"/>
            <w:kern w:val="2"/>
            <w:szCs w:val="24"/>
            <w:lang w:eastAsia="zh-TW"/>
          </w:rPr>
          <w:t>1</w:t>
        </w:r>
        <w:r w:rsidRPr="00771838">
          <w:rPr>
            <w:rFonts w:eastAsia="細明體"/>
            <w:kern w:val="2"/>
            <w:szCs w:val="24"/>
            <w:lang w:eastAsia="zh-TW"/>
          </w:rPr>
          <w:t>’</w:t>
        </w:r>
      </w:smartTag>
      <w:r w:rsidRPr="00771838">
        <w:rPr>
          <w:rFonts w:eastAsia="細明體" w:hint="eastAsia"/>
          <w:kern w:val="2"/>
          <w:szCs w:val="24"/>
          <w:lang w:eastAsia="zh-TW"/>
        </w:rPr>
        <w:t xml:space="preserve"> (</w:t>
      </w:r>
      <w:r w:rsidRPr="00771838">
        <w:rPr>
          <w:rFonts w:eastAsia="細明體" w:hint="eastAsia"/>
          <w:kern w:val="2"/>
          <w:szCs w:val="24"/>
          <w:lang w:eastAsia="zh-TW"/>
        </w:rPr>
        <w:t>主約</w:t>
      </w:r>
      <w:r w:rsidRPr="00771838">
        <w:rPr>
          <w:rFonts w:eastAsia="細明體" w:hint="eastAsia"/>
          <w:kern w:val="2"/>
          <w:szCs w:val="24"/>
          <w:lang w:eastAsia="zh-TW"/>
        </w:rPr>
        <w:t>)</w:t>
      </w:r>
    </w:p>
    <w:p w:rsidR="00E212FD" w:rsidRDefault="00E212FD" w:rsidP="00E212FD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kern w:val="2"/>
          <w:szCs w:val="24"/>
          <w:lang w:eastAsia="zh-TW"/>
        </w:rPr>
        <w:t>保額單位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7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(</w:t>
      </w:r>
      <w:r>
        <w:rPr>
          <w:rFonts w:eastAsia="細明體" w:hint="eastAsia"/>
          <w:kern w:val="2"/>
          <w:szCs w:val="24"/>
          <w:lang w:eastAsia="zh-TW"/>
        </w:rPr>
        <w:t>單位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E212FD" w:rsidRPr="002765C9" w:rsidRDefault="00E212FD" w:rsidP="00E212FD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保額</w:t>
      </w:r>
      <w:r>
        <w:rPr>
          <w:rFonts w:eastAsia="細明體" w:hint="eastAsia"/>
          <w:kern w:val="2"/>
          <w:szCs w:val="24"/>
          <w:lang w:eastAsia="zh-TW"/>
        </w:rPr>
        <w:t>(</w:t>
      </w:r>
      <w:r>
        <w:rPr>
          <w:rFonts w:eastAsia="細明體" w:hint="eastAsia"/>
          <w:kern w:val="2"/>
          <w:szCs w:val="24"/>
          <w:lang w:eastAsia="zh-TW"/>
        </w:rPr>
        <w:t>元</w:t>
      </w:r>
      <w:r>
        <w:rPr>
          <w:rFonts w:eastAsia="細明體" w:hint="eastAsia"/>
          <w:kern w:val="2"/>
          <w:szCs w:val="24"/>
          <w:lang w:eastAsia="zh-TW"/>
        </w:rPr>
        <w:t xml:space="preserve">) = </w:t>
      </w:r>
      <w:r>
        <w:rPr>
          <w:rFonts w:eastAsia="細明體" w:hint="eastAsia"/>
          <w:kern w:val="2"/>
          <w:szCs w:val="24"/>
          <w:lang w:eastAsia="zh-TW"/>
        </w:rPr>
        <w:t>保額</w:t>
      </w:r>
      <w:r>
        <w:rPr>
          <w:rFonts w:eastAsia="細明體" w:hint="eastAsia"/>
          <w:kern w:val="2"/>
          <w:szCs w:val="24"/>
          <w:lang w:eastAsia="zh-TW"/>
        </w:rPr>
        <w:t xml:space="preserve"> *</w:t>
      </w:r>
      <w:r w:rsidRPr="00824B68">
        <w:rPr>
          <w:rFonts w:eastAsia="細明體" w:hint="eastAsia"/>
          <w:kern w:val="2"/>
          <w:szCs w:val="24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>DTAGA108.</w:t>
      </w:r>
      <w:r w:rsidRPr="009D788D">
        <w:rPr>
          <w:rFonts w:eastAsia="細明體" w:hint="eastAsia"/>
          <w:kern w:val="2"/>
          <w:szCs w:val="24"/>
          <w:lang w:eastAsia="zh-TW"/>
        </w:rPr>
        <w:t>癌症住院醫療保險金給付金額欄位</w:t>
      </w:r>
      <w:r w:rsidRPr="009D788D">
        <w:rPr>
          <w:rFonts w:eastAsia="細明體" w:hint="eastAsia"/>
          <w:kern w:val="2"/>
          <w:szCs w:val="24"/>
          <w:lang w:eastAsia="zh-TW"/>
        </w:rPr>
        <w:t>1</w:t>
      </w:r>
    </w:p>
    <w:p w:rsidR="00E212FD" w:rsidRDefault="00E212FD" w:rsidP="00E212FD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</w:t>
      </w:r>
    </w:p>
    <w:p w:rsidR="00E212FD" w:rsidRPr="00270409" w:rsidRDefault="00E212FD" w:rsidP="00E212FD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保額</w:t>
      </w:r>
      <w:r>
        <w:rPr>
          <w:rFonts w:eastAsia="細明體" w:hint="eastAsia"/>
          <w:kern w:val="2"/>
          <w:szCs w:val="24"/>
          <w:lang w:eastAsia="zh-TW"/>
        </w:rPr>
        <w:t>(</w:t>
      </w:r>
      <w:r>
        <w:rPr>
          <w:rFonts w:eastAsia="細明體" w:hint="eastAsia"/>
          <w:kern w:val="2"/>
          <w:szCs w:val="24"/>
          <w:lang w:eastAsia="zh-TW"/>
        </w:rPr>
        <w:t>元</w:t>
      </w:r>
      <w:r>
        <w:rPr>
          <w:rFonts w:eastAsia="細明體" w:hint="eastAsia"/>
          <w:kern w:val="2"/>
          <w:szCs w:val="24"/>
          <w:lang w:eastAsia="zh-TW"/>
        </w:rPr>
        <w:t xml:space="preserve">)=CALL </w:t>
      </w:r>
      <w:r w:rsidRPr="00270409">
        <w:rPr>
          <w:rFonts w:eastAsia="細明體"/>
          <w:kern w:val="2"/>
          <w:szCs w:val="24"/>
          <w:lang w:eastAsia="zh-TW"/>
        </w:rPr>
        <w:t>AA</w:t>
      </w:r>
      <w:r>
        <w:rPr>
          <w:rFonts w:eastAsia="細明體" w:hint="eastAsia"/>
          <w:kern w:val="2"/>
          <w:szCs w:val="24"/>
          <w:lang w:eastAsia="zh-TW"/>
        </w:rPr>
        <w:t>_</w:t>
      </w:r>
      <w:r w:rsidRPr="00270409">
        <w:rPr>
          <w:rFonts w:eastAsia="細明體"/>
          <w:kern w:val="2"/>
          <w:szCs w:val="24"/>
          <w:lang w:eastAsia="zh-TW"/>
        </w:rPr>
        <w:t>Util</w:t>
      </w:r>
      <w:r w:rsidRPr="00270409">
        <w:rPr>
          <w:rFonts w:eastAsia="細明體" w:hint="eastAsia"/>
          <w:kern w:val="2"/>
          <w:szCs w:val="24"/>
          <w:lang w:eastAsia="zh-TW"/>
        </w:rPr>
        <w:t>.Change</w:t>
      </w:r>
      <w:r w:rsidRPr="00270409">
        <w:rPr>
          <w:rFonts w:eastAsia="細明體" w:hint="eastAsia"/>
          <w:kern w:val="2"/>
          <w:szCs w:val="24"/>
          <w:lang w:eastAsia="zh-TW"/>
        </w:rPr>
        <w:t>保額單位</w:t>
      </w:r>
    </w:p>
    <w:p w:rsidR="00E212FD" w:rsidRPr="00270409" w:rsidRDefault="00E212FD" w:rsidP="00E212FD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5C6CB0">
        <w:rPr>
          <w:rFonts w:ascii="細明體" w:eastAsia="細明體" w:hAnsi="細明體" w:hint="eastAsia"/>
          <w:kern w:val="2"/>
          <w:szCs w:val="24"/>
          <w:lang w:eastAsia="zh-TW"/>
        </w:rPr>
        <w:t>保額=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DTAB0001</w:t>
      </w:r>
      <w:r w:rsidRPr="005C6CB0">
        <w:rPr>
          <w:rFonts w:ascii="細明體" w:eastAsia="細明體" w:hAnsi="細明體" w:hint="eastAsia"/>
          <w:kern w:val="2"/>
          <w:szCs w:val="24"/>
          <w:lang w:eastAsia="zh-TW"/>
        </w:rPr>
        <w:t>.保額</w:t>
      </w:r>
    </w:p>
    <w:p w:rsidR="00E212FD" w:rsidRPr="00771838" w:rsidRDefault="00E212FD" w:rsidP="00E212FD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5C6CB0">
        <w:rPr>
          <w:rFonts w:ascii="細明體" w:eastAsia="細明體" w:hAnsi="細明體" w:hint="eastAsia"/>
          <w:kern w:val="2"/>
          <w:szCs w:val="24"/>
          <w:lang w:eastAsia="zh-TW"/>
        </w:rPr>
        <w:t>保額單位=</w:t>
      </w:r>
      <w:r w:rsidRPr="00270409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DTAB0001</w:t>
      </w:r>
      <w:r w:rsidRPr="005C6CB0">
        <w:rPr>
          <w:rFonts w:ascii="細明體" w:eastAsia="細明體" w:hAnsi="細明體" w:hint="eastAsia"/>
          <w:kern w:val="2"/>
          <w:szCs w:val="24"/>
          <w:lang w:eastAsia="zh-TW"/>
        </w:rPr>
        <w:t>.保額單位</w:t>
      </w:r>
    </w:p>
    <w:p w:rsidR="000B195A" w:rsidRPr="000215A0" w:rsidRDefault="000B195A" w:rsidP="000B195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保額上限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rFonts w:eastAsia="細明體" w:hint="eastAsia"/>
          <w:kern w:val="2"/>
          <w:szCs w:val="24"/>
          <w:lang w:eastAsia="zh-TW"/>
        </w:rPr>
        <w:t>保額</w:t>
      </w:r>
      <w:r>
        <w:rPr>
          <w:rFonts w:eastAsia="細明體" w:hint="eastAsia"/>
          <w:kern w:val="2"/>
          <w:szCs w:val="24"/>
          <w:lang w:eastAsia="zh-TW"/>
        </w:rPr>
        <w:t>(</w:t>
      </w:r>
      <w:r>
        <w:rPr>
          <w:rFonts w:eastAsia="細明體" w:hint="eastAsia"/>
          <w:kern w:val="2"/>
          <w:szCs w:val="24"/>
          <w:lang w:eastAsia="zh-TW"/>
        </w:rPr>
        <w:t>元</w:t>
      </w:r>
      <w:r>
        <w:rPr>
          <w:rFonts w:eastAsia="細明體" w:hint="eastAsia"/>
          <w:kern w:val="2"/>
          <w:szCs w:val="24"/>
          <w:lang w:eastAsia="zh-TW"/>
        </w:rPr>
        <w:t>)*</w:t>
      </w:r>
      <w:r w:rsidRPr="00B54453">
        <w:rPr>
          <w:rFonts w:hint="eastAsia"/>
          <w:kern w:val="2"/>
          <w:szCs w:val="24"/>
          <w:lang w:eastAsia="zh-TW"/>
        </w:rPr>
        <w:t xml:space="preserve"> </w:t>
      </w:r>
      <w:r w:rsidR="0052045C" w:rsidRPr="00A323ED">
        <w:rPr>
          <w:rFonts w:hint="eastAsia"/>
          <w:kern w:val="2"/>
          <w:szCs w:val="24"/>
          <w:lang w:eastAsia="zh-TW"/>
        </w:rPr>
        <w:t>特殊規定欄位</w:t>
      </w:r>
      <w:r w:rsidR="0052045C" w:rsidRPr="00A323ED">
        <w:rPr>
          <w:rFonts w:hint="eastAsia"/>
          <w:kern w:val="2"/>
          <w:szCs w:val="24"/>
          <w:lang w:eastAsia="zh-TW"/>
        </w:rPr>
        <w:t>1</w:t>
      </w:r>
      <w:r w:rsidR="0052045C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四捨五入到整數</w:t>
      </w:r>
      <w:r>
        <w:rPr>
          <w:rFonts w:hint="eastAsia"/>
          <w:kern w:val="2"/>
          <w:szCs w:val="24"/>
          <w:lang w:eastAsia="zh-TW"/>
        </w:rPr>
        <w:t>)</w:t>
      </w:r>
    </w:p>
    <w:p w:rsidR="000B195A" w:rsidDel="00BD44A8" w:rsidRDefault="000B195A" w:rsidP="000148EC">
      <w:pPr>
        <w:pStyle w:val="Tabletext"/>
        <w:keepLines w:val="0"/>
        <w:numPr>
          <w:ilvl w:val="7"/>
          <w:numId w:val="1"/>
        </w:numPr>
        <w:spacing w:after="0" w:line="240" w:lineRule="auto"/>
        <w:rPr>
          <w:del w:id="284" w:author="林國揚" w:date="2014-10-02T15:23:00Z"/>
          <w:rFonts w:eastAsia="細明體" w:hint="eastAsia"/>
          <w:kern w:val="2"/>
          <w:szCs w:val="24"/>
          <w:lang w:eastAsia="zh-TW"/>
        </w:rPr>
        <w:pPrChange w:id="285" w:author="林國揚" w:date="2014-10-02T15:23:00Z">
          <w:pPr>
            <w:pStyle w:val="Tabletext"/>
            <w:keepLines w:val="0"/>
            <w:numPr>
              <w:ilvl w:val="6"/>
              <w:numId w:val="1"/>
            </w:numPr>
            <w:spacing w:after="0" w:line="240" w:lineRule="auto"/>
            <w:ind w:left="3827" w:hanging="1276"/>
          </w:pPr>
        </w:pPrChange>
      </w:pPr>
      <w:r w:rsidRPr="009F701C">
        <w:rPr>
          <w:rFonts w:hint="eastAsia"/>
          <w:kern w:val="2"/>
          <w:szCs w:val="24"/>
          <w:lang w:eastAsia="zh-TW"/>
        </w:rPr>
        <w:t xml:space="preserve">ELSE IF </w:t>
      </w:r>
      <w:del w:id="286" w:author="劉文明" w:date="2016-10-14T13:26:00Z">
        <w:r w:rsidRPr="009F701C" w:rsidDel="00E9698B">
          <w:rPr>
            <w:rFonts w:eastAsia="細明體" w:hint="eastAsia"/>
            <w:kern w:val="2"/>
            <w:szCs w:val="24"/>
            <w:lang w:eastAsia="zh-TW"/>
          </w:rPr>
          <w:delText>A.</w:delText>
        </w:r>
        <w:r w:rsidRPr="009F701C" w:rsidDel="00E9698B">
          <w:rPr>
            <w:rFonts w:eastAsia="細明體" w:hint="eastAsia"/>
            <w:kern w:val="2"/>
            <w:szCs w:val="24"/>
            <w:lang w:eastAsia="zh-TW"/>
          </w:rPr>
          <w:delText>主附約別</w:delText>
        </w:r>
      </w:del>
      <w:ins w:id="287" w:author="劉文明" w:date="2016-10-14T13:26:00Z">
        <w:r w:rsidR="00E9698B">
          <w:rPr>
            <w:rFonts w:eastAsia="細明體" w:hint="eastAsia"/>
            <w:kern w:val="2"/>
            <w:szCs w:val="24"/>
            <w:lang w:eastAsia="zh-TW"/>
          </w:rPr>
          <w:t>AGA001.</w:t>
        </w:r>
        <w:r w:rsidR="00E9698B">
          <w:rPr>
            <w:rFonts w:eastAsia="細明體" w:hint="eastAsia"/>
            <w:kern w:val="2"/>
            <w:szCs w:val="24"/>
            <w:lang w:eastAsia="zh-TW"/>
          </w:rPr>
          <w:t>商品分類</w:t>
        </w:r>
      </w:ins>
      <w:r w:rsidRPr="009F701C">
        <w:rPr>
          <w:rFonts w:eastAsia="細明體" w:hint="eastAsia"/>
          <w:kern w:val="2"/>
          <w:szCs w:val="24"/>
          <w:lang w:eastAsia="zh-TW"/>
        </w:rPr>
        <w:t xml:space="preserve"> = </w:t>
      </w:r>
      <w:r w:rsidRPr="009F701C">
        <w:rPr>
          <w:rFonts w:eastAsia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Pr="009F701C">
          <w:rPr>
            <w:rFonts w:eastAsia="細明體" w:hint="eastAsia"/>
            <w:kern w:val="2"/>
            <w:szCs w:val="24"/>
            <w:lang w:eastAsia="zh-TW"/>
          </w:rPr>
          <w:t>2</w:t>
        </w:r>
        <w:r w:rsidRPr="009F701C">
          <w:rPr>
            <w:rFonts w:eastAsia="細明體"/>
            <w:kern w:val="2"/>
            <w:szCs w:val="24"/>
            <w:lang w:eastAsia="zh-TW"/>
          </w:rPr>
          <w:t>’</w:t>
        </w:r>
      </w:smartTag>
      <w:r w:rsidRPr="009F701C">
        <w:rPr>
          <w:rFonts w:eastAsia="細明體" w:hint="eastAsia"/>
          <w:kern w:val="2"/>
          <w:szCs w:val="24"/>
          <w:lang w:eastAsia="zh-TW"/>
        </w:rPr>
        <w:t xml:space="preserve"> (</w:t>
      </w:r>
      <w:r w:rsidRPr="009F701C">
        <w:rPr>
          <w:rFonts w:eastAsia="細明體" w:hint="eastAsia"/>
          <w:kern w:val="2"/>
          <w:szCs w:val="24"/>
          <w:lang w:eastAsia="zh-TW"/>
        </w:rPr>
        <w:t>附約</w:t>
      </w:r>
      <w:r w:rsidRPr="009F701C">
        <w:rPr>
          <w:rFonts w:eastAsia="細明體" w:hint="eastAsia"/>
          <w:kern w:val="2"/>
          <w:szCs w:val="24"/>
          <w:lang w:eastAsia="zh-TW"/>
        </w:rPr>
        <w:t>)</w:t>
      </w:r>
    </w:p>
    <w:p w:rsidR="00BD44A8" w:rsidRPr="009F701C" w:rsidRDefault="0035442F" w:rsidP="000148EC">
      <w:pPr>
        <w:pStyle w:val="Tabletext"/>
        <w:keepLines w:val="0"/>
        <w:numPr>
          <w:ilvl w:val="7"/>
          <w:numId w:val="1"/>
        </w:numPr>
        <w:spacing w:after="0" w:line="240" w:lineRule="auto"/>
        <w:rPr>
          <w:ins w:id="288" w:author="林國揚" w:date="2014-10-02T15:23:00Z"/>
          <w:rFonts w:eastAsia="細明體" w:hint="eastAsia"/>
          <w:kern w:val="2"/>
          <w:szCs w:val="24"/>
          <w:lang w:eastAsia="zh-TW"/>
        </w:rPr>
        <w:pPrChange w:id="289" w:author="林國揚" w:date="2014-10-02T15:23:00Z">
          <w:pPr>
            <w:pStyle w:val="Tabletext"/>
            <w:numPr>
              <w:ilvl w:val="7"/>
              <w:numId w:val="1"/>
            </w:numPr>
            <w:ind w:left="4394" w:hanging="1418"/>
          </w:pPr>
        </w:pPrChange>
      </w:pPr>
      <w:r w:rsidRPr="009F701C">
        <w:rPr>
          <w:rFonts w:eastAsia="細明體" w:hint="eastAsia"/>
          <w:kern w:val="2"/>
          <w:szCs w:val="24"/>
          <w:lang w:eastAsia="zh-TW"/>
        </w:rPr>
        <w:t xml:space="preserve">IF </w:t>
      </w:r>
      <w:r w:rsidRPr="009F701C">
        <w:rPr>
          <w:rFonts w:eastAsia="細明體" w:hint="eastAsia"/>
          <w:kern w:val="2"/>
          <w:szCs w:val="24"/>
          <w:lang w:eastAsia="zh-TW"/>
        </w:rPr>
        <w:t>險別</w:t>
      </w:r>
      <w:r w:rsidRPr="009F701C">
        <w:rPr>
          <w:rFonts w:eastAsia="細明體" w:hint="eastAsia"/>
          <w:kern w:val="2"/>
          <w:szCs w:val="24"/>
          <w:lang w:eastAsia="zh-TW"/>
        </w:rPr>
        <w:t xml:space="preserve"> =</w:t>
      </w:r>
      <w:r w:rsidRPr="009F701C">
        <w:rPr>
          <w:rFonts w:eastAsia="細明體"/>
          <w:kern w:val="2"/>
          <w:szCs w:val="24"/>
          <w:lang w:eastAsia="zh-TW"/>
        </w:rPr>
        <w:t>’</w:t>
      </w:r>
      <w:r w:rsidRPr="009F701C">
        <w:rPr>
          <w:rFonts w:eastAsia="細明體" w:hint="eastAsia"/>
          <w:kern w:val="2"/>
          <w:szCs w:val="24"/>
          <w:lang w:eastAsia="zh-TW"/>
        </w:rPr>
        <w:t>A5</w:t>
      </w:r>
      <w:r w:rsidRPr="009F701C">
        <w:rPr>
          <w:rFonts w:eastAsia="細明體"/>
          <w:kern w:val="2"/>
          <w:szCs w:val="24"/>
          <w:lang w:eastAsia="zh-TW"/>
        </w:rPr>
        <w:t>’</w:t>
      </w:r>
      <w:r w:rsidRPr="009F701C">
        <w:rPr>
          <w:rFonts w:eastAsia="細明體" w:hint="eastAsia"/>
          <w:kern w:val="2"/>
          <w:szCs w:val="24"/>
          <w:lang w:eastAsia="zh-TW"/>
        </w:rPr>
        <w:t xml:space="preserve"> (</w:t>
      </w:r>
      <w:r w:rsidRPr="009F701C">
        <w:rPr>
          <w:rFonts w:eastAsia="細明體" w:hint="eastAsia"/>
          <w:kern w:val="2"/>
          <w:szCs w:val="24"/>
          <w:lang w:eastAsia="zh-TW"/>
        </w:rPr>
        <w:t>讀計畫別檔</w:t>
      </w:r>
      <w:r w:rsidRPr="009F701C">
        <w:rPr>
          <w:rFonts w:eastAsia="細明體" w:hint="eastAsia"/>
          <w:kern w:val="2"/>
          <w:szCs w:val="24"/>
          <w:lang w:eastAsia="zh-TW"/>
        </w:rPr>
        <w:t>)</w:t>
      </w:r>
      <w:ins w:id="290" w:author="林國揚" w:date="2014-10-02T15:23:00Z">
        <w:r w:rsidR="00BD44A8">
          <w:rPr>
            <w:rFonts w:eastAsia="細明體"/>
            <w:kern w:val="2"/>
            <w:szCs w:val="24"/>
            <w:lang w:eastAsia="zh-TW"/>
          </w:rPr>
          <w:br/>
        </w:r>
        <w:r w:rsidR="00BD44A8" w:rsidRPr="009F701C">
          <w:rPr>
            <w:rFonts w:eastAsia="細明體" w:hint="eastAsia"/>
            <w:kern w:val="2"/>
            <w:szCs w:val="24"/>
            <w:lang w:eastAsia="zh-TW"/>
          </w:rPr>
          <w:t>CALL</w:t>
        </w:r>
        <w:r w:rsidR="00BD44A8" w:rsidRPr="009F701C">
          <w:rPr>
            <w:rFonts w:eastAsia="細明體" w:hint="eastAsia"/>
            <w:kern w:val="2"/>
            <w:szCs w:val="24"/>
            <w:lang w:eastAsia="zh-TW"/>
          </w:rPr>
          <w:t>特殊設定作業共用模組</w:t>
        </w:r>
      </w:ins>
      <w:ins w:id="291" w:author="林國揚" w:date="2014-10-02T15:24:00Z">
        <w:r w:rsidR="00323380">
          <w:rPr>
            <w:rFonts w:eastAsia="細明體" w:hint="eastAsia"/>
            <w:kern w:val="2"/>
            <w:szCs w:val="24"/>
            <w:lang w:eastAsia="zh-TW"/>
          </w:rPr>
          <w:t>判斷</w:t>
        </w:r>
      </w:ins>
      <w:ins w:id="292" w:author="林國揚" w:date="2014-10-02T15:23:00Z">
        <w:r w:rsidR="00BD44A8" w:rsidRPr="009F701C">
          <w:rPr>
            <w:rFonts w:eastAsia="細明體" w:hint="eastAsia"/>
            <w:kern w:val="2"/>
            <w:szCs w:val="24"/>
            <w:lang w:eastAsia="zh-TW"/>
          </w:rPr>
          <w:t>：</w:t>
        </w:r>
        <w:r w:rsidR="00BD44A8" w:rsidRPr="009F701C">
          <w:rPr>
            <w:rFonts w:eastAsia="細明體"/>
            <w:kern w:val="2"/>
            <w:szCs w:val="24"/>
            <w:lang w:eastAsia="zh-TW"/>
          </w:rPr>
          <w:br/>
        </w:r>
        <w:r w:rsidR="00BD44A8" w:rsidRPr="009F701C">
          <w:rPr>
            <w:rFonts w:eastAsia="細明體" w:hint="eastAsia"/>
            <w:kern w:val="2"/>
            <w:szCs w:val="24"/>
            <w:lang w:eastAsia="zh-TW"/>
          </w:rPr>
          <w:t>呼叫</w:t>
        </w:r>
        <w:r w:rsidR="00BD44A8" w:rsidRPr="009F701C">
          <w:rPr>
            <w:rFonts w:eastAsia="細明體" w:hint="eastAsia"/>
            <w:kern w:val="2"/>
            <w:szCs w:val="24"/>
            <w:lang w:eastAsia="zh-TW"/>
          </w:rPr>
          <w:t>ZZ_R0Z001.fetchREG_CONT()</w:t>
        </w:r>
        <w:r w:rsidR="00BD44A8" w:rsidRPr="009F701C">
          <w:rPr>
            <w:rFonts w:eastAsia="細明體" w:hint="eastAsia"/>
            <w:kern w:val="2"/>
            <w:szCs w:val="24"/>
            <w:lang w:eastAsia="zh-TW"/>
          </w:rPr>
          <w:t>，傳入編號”</w:t>
        </w:r>
        <w:r w:rsidR="00BD44A8" w:rsidRPr="009F701C">
          <w:rPr>
            <w:rFonts w:eastAsia="細明體" w:hint="eastAsia"/>
            <w:kern w:val="2"/>
            <w:szCs w:val="24"/>
            <w:lang w:eastAsia="zh-TW"/>
          </w:rPr>
          <w:t>12</w:t>
        </w:r>
      </w:ins>
      <w:ins w:id="293" w:author="林國揚" w:date="2014-10-02T15:24:00Z">
        <w:r w:rsidR="00BD44A8">
          <w:rPr>
            <w:rFonts w:eastAsia="細明體" w:hint="eastAsia"/>
            <w:kern w:val="2"/>
            <w:szCs w:val="24"/>
            <w:lang w:eastAsia="zh-TW"/>
          </w:rPr>
          <w:t>7</w:t>
        </w:r>
      </w:ins>
      <w:ins w:id="294" w:author="林國揚" w:date="2014-10-02T15:23:00Z">
        <w:r w:rsidR="00BD44A8" w:rsidRPr="009F701C">
          <w:rPr>
            <w:rFonts w:eastAsia="細明體" w:hint="eastAsia"/>
            <w:kern w:val="2"/>
            <w:szCs w:val="24"/>
            <w:lang w:eastAsia="zh-TW"/>
          </w:rPr>
          <w:t>”，</w:t>
        </w:r>
        <w:r w:rsidR="00BD44A8" w:rsidRPr="009F701C">
          <w:rPr>
            <w:rFonts w:eastAsia="細明體"/>
            <w:kern w:val="2"/>
            <w:szCs w:val="24"/>
            <w:lang w:eastAsia="zh-TW"/>
          </w:rPr>
          <w:br/>
        </w:r>
        <w:r w:rsidR="00BD44A8" w:rsidRPr="009F701C">
          <w:rPr>
            <w:rFonts w:eastAsia="細明體" w:hint="eastAsia"/>
            <w:kern w:val="2"/>
            <w:szCs w:val="24"/>
            <w:lang w:eastAsia="zh-TW"/>
          </w:rPr>
          <w:t>取得對應險別代碼清單</w:t>
        </w:r>
        <w:r w:rsidR="00BD44A8" w:rsidRPr="009F701C">
          <w:rPr>
            <w:rFonts w:eastAsia="細明體" w:hint="eastAsia"/>
            <w:kern w:val="2"/>
            <w:szCs w:val="24"/>
            <w:lang w:eastAsia="zh-TW"/>
          </w:rPr>
          <w:t>[</w:t>
        </w:r>
      </w:ins>
      <w:ins w:id="295" w:author="林國揚" w:date="2014-10-02T15:24:00Z">
        <w:r w:rsidR="00BD44A8">
          <w:rPr>
            <w:rFonts w:eastAsia="細明體" w:hint="eastAsia"/>
            <w:kern w:val="2"/>
            <w:szCs w:val="24"/>
            <w:lang w:eastAsia="zh-TW"/>
          </w:rPr>
          <w:t>A5</w:t>
        </w:r>
      </w:ins>
      <w:ins w:id="296" w:author="林國揚" w:date="2014-10-02T15:23:00Z">
        <w:r w:rsidR="00BD44A8" w:rsidRPr="009F701C">
          <w:rPr>
            <w:rFonts w:eastAsia="細明體" w:hint="eastAsia"/>
            <w:kern w:val="2"/>
            <w:szCs w:val="24"/>
            <w:lang w:eastAsia="zh-TW"/>
          </w:rPr>
          <w:t>]</w:t>
        </w:r>
      </w:ins>
    </w:p>
    <w:p w:rsidR="0035442F" w:rsidDel="00BD44A8" w:rsidRDefault="0035442F" w:rsidP="00BD44A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del w:id="297" w:author="林國揚" w:date="2014-10-02T15:23:00Z"/>
          <w:rFonts w:eastAsia="細明體" w:hint="eastAsia"/>
          <w:kern w:val="2"/>
          <w:szCs w:val="24"/>
          <w:lang w:eastAsia="zh-TW"/>
        </w:rPr>
      </w:pPr>
    </w:p>
    <w:p w:rsidR="0035442F" w:rsidRDefault="0035442F" w:rsidP="00B8476B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READ DTAGA115</w:t>
      </w:r>
    </w:p>
    <w:p w:rsidR="0035442F" w:rsidRDefault="0035442F" w:rsidP="00B8476B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WHERE </w:t>
      </w:r>
      <w:r>
        <w:rPr>
          <w:rFonts w:eastAsia="細明體" w:hint="eastAsia"/>
          <w:kern w:val="2"/>
          <w:szCs w:val="24"/>
          <w:lang w:eastAsia="zh-TW"/>
        </w:rPr>
        <w:t>保額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DTAB0002</w:t>
      </w:r>
      <w:r w:rsidRPr="005C6CB0">
        <w:rPr>
          <w:rFonts w:ascii="細明體" w:eastAsia="細明體" w:hAnsi="細明體" w:hint="eastAsia"/>
          <w:kern w:val="2"/>
          <w:szCs w:val="24"/>
          <w:lang w:eastAsia="zh-TW"/>
        </w:rPr>
        <w:t>.保額</w:t>
      </w:r>
    </w:p>
    <w:p w:rsidR="00DF11E1" w:rsidRDefault="00DF11E1" w:rsidP="00B8476B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 NOT FND</w:t>
      </w:r>
    </w:p>
    <w:p w:rsidR="00DF11E1" w:rsidRDefault="00DF11E1" w:rsidP="00B8476B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</w:t>
      </w:r>
    </w:p>
    <w:p w:rsidR="00DF11E1" w:rsidRDefault="00DF11E1" w:rsidP="00B8476B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   </w:t>
      </w:r>
      <w:r>
        <w:rPr>
          <w:rFonts w:hint="eastAsia"/>
          <w:kern w:val="2"/>
          <w:szCs w:val="24"/>
          <w:lang w:eastAsia="zh-TW"/>
        </w:rPr>
        <w:t>保額上限</w:t>
      </w:r>
      <w:r>
        <w:rPr>
          <w:rFonts w:hint="eastAsia"/>
          <w:kern w:val="2"/>
          <w:szCs w:val="24"/>
          <w:lang w:eastAsia="zh-TW"/>
        </w:rPr>
        <w:t xml:space="preserve">= </w:t>
      </w:r>
      <w:r>
        <w:rPr>
          <w:rFonts w:eastAsia="細明體" w:hint="eastAsia"/>
          <w:kern w:val="2"/>
          <w:szCs w:val="24"/>
          <w:lang w:eastAsia="zh-TW"/>
        </w:rPr>
        <w:t>A115.</w:t>
      </w:r>
      <w:r>
        <w:rPr>
          <w:rFonts w:hint="eastAsia"/>
          <w:lang w:eastAsia="zh-TW"/>
        </w:rPr>
        <w:t>住院日額</w:t>
      </w:r>
      <w:r>
        <w:rPr>
          <w:rFonts w:hint="eastAsia"/>
          <w:lang w:eastAsia="zh-TW"/>
        </w:rPr>
        <w:t>*330+</w:t>
      </w:r>
      <w:r>
        <w:rPr>
          <w:rFonts w:hint="eastAsia"/>
          <w:lang w:eastAsia="zh-TW"/>
        </w:rPr>
        <w:t>手術費用限額</w:t>
      </w:r>
    </w:p>
    <w:p w:rsidR="0035442F" w:rsidRDefault="0035442F" w:rsidP="00A7106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</w:t>
      </w:r>
    </w:p>
    <w:p w:rsidR="00A7106E" w:rsidRDefault="00A7106E" w:rsidP="00A7106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kern w:val="2"/>
          <w:szCs w:val="24"/>
          <w:lang w:eastAsia="zh-TW"/>
        </w:rPr>
        <w:t>保額單位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7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(</w:t>
      </w:r>
      <w:r>
        <w:rPr>
          <w:rFonts w:eastAsia="細明體" w:hint="eastAsia"/>
          <w:kern w:val="2"/>
          <w:szCs w:val="24"/>
          <w:lang w:eastAsia="zh-TW"/>
        </w:rPr>
        <w:t>單位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A7106E" w:rsidRDefault="00A7106E" w:rsidP="00A7106E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保額</w:t>
      </w:r>
      <w:r>
        <w:rPr>
          <w:rFonts w:eastAsia="細明體" w:hint="eastAsia"/>
          <w:kern w:val="2"/>
          <w:szCs w:val="24"/>
          <w:lang w:eastAsia="zh-TW"/>
        </w:rPr>
        <w:t>(</w:t>
      </w:r>
      <w:r>
        <w:rPr>
          <w:rFonts w:eastAsia="細明體" w:hint="eastAsia"/>
          <w:kern w:val="2"/>
          <w:szCs w:val="24"/>
          <w:lang w:eastAsia="zh-TW"/>
        </w:rPr>
        <w:t>元</w:t>
      </w:r>
      <w:r>
        <w:rPr>
          <w:rFonts w:eastAsia="細明體" w:hint="eastAsia"/>
          <w:kern w:val="2"/>
          <w:szCs w:val="24"/>
          <w:lang w:eastAsia="zh-TW"/>
        </w:rPr>
        <w:t xml:space="preserve">) = </w:t>
      </w:r>
      <w:r>
        <w:rPr>
          <w:rFonts w:eastAsia="細明體" w:hint="eastAsia"/>
          <w:kern w:val="2"/>
          <w:szCs w:val="24"/>
          <w:lang w:eastAsia="zh-TW"/>
        </w:rPr>
        <w:t>保額</w:t>
      </w:r>
      <w:r>
        <w:rPr>
          <w:rFonts w:eastAsia="細明體" w:hint="eastAsia"/>
          <w:kern w:val="2"/>
          <w:szCs w:val="24"/>
          <w:lang w:eastAsia="zh-TW"/>
        </w:rPr>
        <w:t xml:space="preserve"> *</w:t>
      </w:r>
      <w:r w:rsidRPr="00824B68">
        <w:rPr>
          <w:rFonts w:eastAsia="細明體" w:hint="eastAsia"/>
          <w:kern w:val="2"/>
          <w:szCs w:val="24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>DTAGA108.</w:t>
      </w:r>
      <w:r w:rsidRPr="009D788D">
        <w:rPr>
          <w:rFonts w:eastAsia="細明體" w:hint="eastAsia"/>
          <w:kern w:val="2"/>
          <w:szCs w:val="24"/>
          <w:lang w:eastAsia="zh-TW"/>
        </w:rPr>
        <w:t>癌症住院醫療保險金給付金額欄位</w:t>
      </w:r>
      <w:r w:rsidRPr="009D788D">
        <w:rPr>
          <w:rFonts w:eastAsia="細明體" w:hint="eastAsia"/>
          <w:kern w:val="2"/>
          <w:szCs w:val="24"/>
          <w:lang w:eastAsia="zh-TW"/>
        </w:rPr>
        <w:t>1</w:t>
      </w:r>
    </w:p>
    <w:p w:rsidR="00A7106E" w:rsidRDefault="00A7106E" w:rsidP="000B195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</w:t>
      </w:r>
    </w:p>
    <w:p w:rsidR="000B195A" w:rsidRPr="00270409" w:rsidRDefault="000B195A" w:rsidP="00A7106E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保額</w:t>
      </w:r>
      <w:r>
        <w:rPr>
          <w:rFonts w:eastAsia="細明體" w:hint="eastAsia"/>
          <w:kern w:val="2"/>
          <w:szCs w:val="24"/>
          <w:lang w:eastAsia="zh-TW"/>
        </w:rPr>
        <w:t>(</w:t>
      </w:r>
      <w:r>
        <w:rPr>
          <w:rFonts w:eastAsia="細明體" w:hint="eastAsia"/>
          <w:kern w:val="2"/>
          <w:szCs w:val="24"/>
          <w:lang w:eastAsia="zh-TW"/>
        </w:rPr>
        <w:t>元</w:t>
      </w:r>
      <w:r>
        <w:rPr>
          <w:rFonts w:eastAsia="細明體" w:hint="eastAsia"/>
          <w:kern w:val="2"/>
          <w:szCs w:val="24"/>
          <w:lang w:eastAsia="zh-TW"/>
        </w:rPr>
        <w:t xml:space="preserve">)=CALL </w:t>
      </w:r>
      <w:r w:rsidRPr="00270409">
        <w:rPr>
          <w:rFonts w:eastAsia="細明體"/>
          <w:kern w:val="2"/>
          <w:szCs w:val="24"/>
          <w:lang w:eastAsia="zh-TW"/>
        </w:rPr>
        <w:t>AA</w:t>
      </w:r>
      <w:r>
        <w:rPr>
          <w:rFonts w:eastAsia="細明體" w:hint="eastAsia"/>
          <w:kern w:val="2"/>
          <w:szCs w:val="24"/>
          <w:lang w:eastAsia="zh-TW"/>
        </w:rPr>
        <w:t>_</w:t>
      </w:r>
      <w:r w:rsidRPr="00270409">
        <w:rPr>
          <w:rFonts w:eastAsia="細明體"/>
          <w:kern w:val="2"/>
          <w:szCs w:val="24"/>
          <w:lang w:eastAsia="zh-TW"/>
        </w:rPr>
        <w:t>Util</w:t>
      </w:r>
      <w:r w:rsidRPr="00270409">
        <w:rPr>
          <w:rFonts w:eastAsia="細明體" w:hint="eastAsia"/>
          <w:kern w:val="2"/>
          <w:szCs w:val="24"/>
          <w:lang w:eastAsia="zh-TW"/>
        </w:rPr>
        <w:t>.Change</w:t>
      </w:r>
      <w:r w:rsidRPr="00270409">
        <w:rPr>
          <w:rFonts w:eastAsia="細明體" w:hint="eastAsia"/>
          <w:kern w:val="2"/>
          <w:szCs w:val="24"/>
          <w:lang w:eastAsia="zh-TW"/>
        </w:rPr>
        <w:t>保額單位</w:t>
      </w:r>
    </w:p>
    <w:p w:rsidR="000B195A" w:rsidRPr="00270409" w:rsidRDefault="000B195A" w:rsidP="000B195A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5C6CB0">
        <w:rPr>
          <w:rFonts w:ascii="細明體" w:eastAsia="細明體" w:hAnsi="細明體" w:hint="eastAsia"/>
          <w:kern w:val="2"/>
          <w:szCs w:val="24"/>
          <w:lang w:eastAsia="zh-TW"/>
        </w:rPr>
        <w:t>保額=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DTAB0002</w:t>
      </w:r>
      <w:r w:rsidRPr="005C6CB0">
        <w:rPr>
          <w:rFonts w:ascii="細明體" w:eastAsia="細明體" w:hAnsi="細明體" w:hint="eastAsia"/>
          <w:kern w:val="2"/>
          <w:szCs w:val="24"/>
          <w:lang w:eastAsia="zh-TW"/>
        </w:rPr>
        <w:t>.保額</w:t>
      </w:r>
    </w:p>
    <w:p w:rsidR="000B195A" w:rsidRPr="00270409" w:rsidRDefault="000B195A" w:rsidP="000B195A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5C6CB0">
        <w:rPr>
          <w:rFonts w:ascii="細明體" w:eastAsia="細明體" w:hAnsi="細明體" w:hint="eastAsia"/>
          <w:kern w:val="2"/>
          <w:szCs w:val="24"/>
          <w:lang w:eastAsia="zh-TW"/>
        </w:rPr>
        <w:t>保額單位=</w:t>
      </w:r>
      <w:r w:rsidRPr="00270409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DTAB0002</w:t>
      </w:r>
      <w:r w:rsidRPr="005C6CB0">
        <w:rPr>
          <w:rFonts w:ascii="細明體" w:eastAsia="細明體" w:hAnsi="細明體" w:hint="eastAsia"/>
          <w:kern w:val="2"/>
          <w:szCs w:val="24"/>
          <w:lang w:eastAsia="zh-TW"/>
        </w:rPr>
        <w:t>.保額單位</w:t>
      </w:r>
    </w:p>
    <w:p w:rsidR="000B195A" w:rsidRDefault="000B195A" w:rsidP="000B195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保額上限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rFonts w:eastAsia="細明體" w:hint="eastAsia"/>
          <w:kern w:val="2"/>
          <w:szCs w:val="24"/>
          <w:lang w:eastAsia="zh-TW"/>
        </w:rPr>
        <w:t>保額</w:t>
      </w:r>
      <w:r>
        <w:rPr>
          <w:rFonts w:eastAsia="細明體" w:hint="eastAsia"/>
          <w:kern w:val="2"/>
          <w:szCs w:val="24"/>
          <w:lang w:eastAsia="zh-TW"/>
        </w:rPr>
        <w:t>(</w:t>
      </w:r>
      <w:r>
        <w:rPr>
          <w:rFonts w:eastAsia="細明體" w:hint="eastAsia"/>
          <w:kern w:val="2"/>
          <w:szCs w:val="24"/>
          <w:lang w:eastAsia="zh-TW"/>
        </w:rPr>
        <w:t>元</w:t>
      </w:r>
      <w:r>
        <w:rPr>
          <w:rFonts w:eastAsia="細明體" w:hint="eastAsia"/>
          <w:kern w:val="2"/>
          <w:szCs w:val="24"/>
          <w:lang w:eastAsia="zh-TW"/>
        </w:rPr>
        <w:t>)*</w:t>
      </w:r>
      <w:r w:rsidRPr="00B54453">
        <w:rPr>
          <w:rFonts w:hint="eastAsia"/>
          <w:kern w:val="2"/>
          <w:szCs w:val="24"/>
          <w:lang w:eastAsia="zh-TW"/>
        </w:rPr>
        <w:t xml:space="preserve"> </w:t>
      </w:r>
      <w:r w:rsidRPr="00F46873">
        <w:rPr>
          <w:rFonts w:hint="eastAsia"/>
          <w:kern w:val="2"/>
          <w:szCs w:val="24"/>
          <w:lang w:eastAsia="zh-TW"/>
        </w:rPr>
        <w:t>B.</w:t>
      </w:r>
      <w:r w:rsidRPr="00CD2D1E">
        <w:rPr>
          <w:kern w:val="2"/>
          <w:szCs w:val="24"/>
          <w:lang w:eastAsia="zh-TW"/>
        </w:rPr>
        <w:t>特殊規定欄位</w:t>
      </w:r>
      <w:r w:rsidR="00593E49"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四捨五入到整數</w:t>
      </w:r>
      <w:r>
        <w:rPr>
          <w:rFonts w:hint="eastAsia"/>
          <w:kern w:val="2"/>
          <w:szCs w:val="24"/>
          <w:lang w:eastAsia="zh-TW"/>
        </w:rPr>
        <w:t>)</w:t>
      </w:r>
    </w:p>
    <w:p w:rsidR="000B195A" w:rsidRDefault="000B195A" w:rsidP="000B19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處理同一組內各筆明細資料：</w:t>
      </w:r>
    </w:p>
    <w:p w:rsidR="000B195A" w:rsidRDefault="000B195A" w:rsidP="000B195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理賠總金額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 w:hint="eastAsia"/>
          <w:kern w:val="2"/>
          <w:szCs w:val="24"/>
          <w:lang w:eastAsia="zh-TW"/>
        </w:rPr>
        <w:t>理賠總金額</w:t>
      </w:r>
      <w:r>
        <w:rPr>
          <w:rFonts w:eastAsia="細明體" w:hint="eastAsia"/>
          <w:kern w:val="2"/>
          <w:szCs w:val="24"/>
          <w:lang w:eastAsia="zh-TW"/>
        </w:rPr>
        <w:t xml:space="preserve"> + DTAAB001.</w:t>
      </w:r>
      <w:r>
        <w:rPr>
          <w:rFonts w:eastAsia="細明體" w:hint="eastAsia"/>
          <w:kern w:val="2"/>
          <w:szCs w:val="24"/>
          <w:lang w:eastAsia="zh-TW"/>
        </w:rPr>
        <w:t>給付金額</w:t>
      </w:r>
    </w:p>
    <w:p w:rsidR="000B195A" w:rsidRDefault="000B195A" w:rsidP="000B19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同一組明細處理完後：</w:t>
      </w:r>
    </w:p>
    <w:p w:rsidR="0067646B" w:rsidRDefault="0067646B" w:rsidP="000B195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O_</w:t>
      </w:r>
      <w:r>
        <w:rPr>
          <w:rFonts w:eastAsia="細明體" w:hint="eastAsia"/>
          <w:kern w:val="2"/>
          <w:szCs w:val="24"/>
          <w:lang w:eastAsia="zh-TW"/>
        </w:rPr>
        <w:t>新效力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46</w:t>
      </w:r>
      <w:r>
        <w:rPr>
          <w:rFonts w:eastAsia="細明體"/>
          <w:kern w:val="2"/>
          <w:szCs w:val="24"/>
          <w:lang w:eastAsia="zh-TW"/>
        </w:rPr>
        <w:t>’</w:t>
      </w:r>
    </w:p>
    <w:p w:rsidR="0067646B" w:rsidRDefault="0067646B" w:rsidP="000B195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更新件數</w:t>
      </w:r>
      <w:r>
        <w:rPr>
          <w:rFonts w:eastAsia="細明體" w:hint="eastAsia"/>
          <w:kern w:val="2"/>
          <w:szCs w:val="24"/>
          <w:lang w:eastAsia="zh-TW"/>
        </w:rPr>
        <w:t xml:space="preserve">_E = </w:t>
      </w:r>
      <w:r>
        <w:rPr>
          <w:rFonts w:eastAsia="細明體" w:hint="eastAsia"/>
          <w:kern w:val="2"/>
          <w:szCs w:val="24"/>
          <w:lang w:eastAsia="zh-TW"/>
        </w:rPr>
        <w:t>更新件數</w:t>
      </w:r>
      <w:r>
        <w:rPr>
          <w:rFonts w:eastAsia="細明體" w:hint="eastAsia"/>
          <w:kern w:val="2"/>
          <w:szCs w:val="24"/>
          <w:lang w:eastAsia="zh-TW"/>
        </w:rPr>
        <w:t>_E +1</w:t>
      </w:r>
    </w:p>
    <w:p w:rsidR="000B195A" w:rsidRPr="00FC05D9" w:rsidRDefault="000B195A" w:rsidP="000B195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kern w:val="2"/>
          <w:szCs w:val="24"/>
          <w:lang w:eastAsia="zh-TW"/>
        </w:rPr>
        <w:t>理賠總金額</w:t>
      </w:r>
      <w:r>
        <w:rPr>
          <w:rFonts w:eastAsia="細明體" w:hint="eastAsia"/>
          <w:kern w:val="2"/>
          <w:szCs w:val="24"/>
          <w:lang w:eastAsia="zh-TW"/>
        </w:rPr>
        <w:t xml:space="preserve"> &gt;= </w:t>
      </w:r>
      <w:r>
        <w:rPr>
          <w:rFonts w:hint="eastAsia"/>
          <w:kern w:val="2"/>
          <w:szCs w:val="24"/>
          <w:lang w:eastAsia="zh-TW"/>
        </w:rPr>
        <w:t>保額上限</w:t>
      </w:r>
    </w:p>
    <w:p w:rsidR="000B195A" w:rsidRDefault="0067646B" w:rsidP="000B195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</w:t>
      </w:r>
      <w:r w:rsidR="000B195A">
        <w:rPr>
          <w:rFonts w:eastAsia="細明體" w:hint="eastAsia"/>
          <w:kern w:val="2"/>
          <w:szCs w:val="24"/>
          <w:lang w:eastAsia="zh-TW"/>
        </w:rPr>
        <w:t xml:space="preserve">F </w:t>
      </w:r>
      <w:del w:id="298" w:author="劉文明" w:date="2016-10-14T13:27:00Z">
        <w:r w:rsidR="000B195A" w:rsidDel="00E9698B">
          <w:rPr>
            <w:rFonts w:eastAsia="細明體" w:hint="eastAsia"/>
            <w:kern w:val="2"/>
            <w:szCs w:val="24"/>
            <w:lang w:eastAsia="zh-TW"/>
          </w:rPr>
          <w:delText>A.</w:delText>
        </w:r>
        <w:r w:rsidR="000B195A" w:rsidRPr="00E2438E" w:rsidDel="00E9698B">
          <w:rPr>
            <w:rFonts w:eastAsia="細明體" w:hint="eastAsia"/>
            <w:kern w:val="2"/>
            <w:szCs w:val="24"/>
            <w:lang w:eastAsia="zh-TW"/>
          </w:rPr>
          <w:delText>主附約別</w:delText>
        </w:r>
      </w:del>
      <w:ins w:id="299" w:author="劉文明" w:date="2016-10-14T13:27:00Z">
        <w:r w:rsidR="00E9698B">
          <w:rPr>
            <w:rFonts w:eastAsia="細明體" w:hint="eastAsia"/>
            <w:kern w:val="2"/>
            <w:szCs w:val="24"/>
            <w:lang w:eastAsia="zh-TW"/>
          </w:rPr>
          <w:t>AGA001.</w:t>
        </w:r>
        <w:r w:rsidR="00E9698B">
          <w:rPr>
            <w:rFonts w:eastAsia="細明體" w:hint="eastAsia"/>
            <w:kern w:val="2"/>
            <w:szCs w:val="24"/>
            <w:lang w:eastAsia="zh-TW"/>
          </w:rPr>
          <w:t>商品分類</w:t>
        </w:r>
      </w:ins>
      <w:r w:rsidR="000B195A">
        <w:rPr>
          <w:rFonts w:eastAsia="細明體" w:hint="eastAsia"/>
          <w:kern w:val="2"/>
          <w:szCs w:val="24"/>
          <w:lang w:eastAsia="zh-TW"/>
        </w:rPr>
        <w:t xml:space="preserve"> = </w:t>
      </w:r>
      <w:r w:rsidR="000B195A">
        <w:rPr>
          <w:rFonts w:eastAsia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0B195A">
          <w:rPr>
            <w:rFonts w:eastAsia="細明體" w:hint="eastAsia"/>
            <w:kern w:val="2"/>
            <w:szCs w:val="24"/>
            <w:lang w:eastAsia="zh-TW"/>
          </w:rPr>
          <w:t>1</w:t>
        </w:r>
        <w:r w:rsidR="000B195A">
          <w:rPr>
            <w:rFonts w:eastAsia="細明體"/>
            <w:kern w:val="2"/>
            <w:szCs w:val="24"/>
            <w:lang w:eastAsia="zh-TW"/>
          </w:rPr>
          <w:t>’</w:t>
        </w:r>
      </w:smartTag>
      <w:r w:rsidR="000B195A">
        <w:rPr>
          <w:rFonts w:eastAsia="細明體" w:hint="eastAsia"/>
          <w:kern w:val="2"/>
          <w:szCs w:val="24"/>
          <w:lang w:eastAsia="zh-TW"/>
        </w:rPr>
        <w:t xml:space="preserve"> (</w:t>
      </w:r>
      <w:r w:rsidR="000B195A">
        <w:rPr>
          <w:rFonts w:eastAsia="細明體" w:hint="eastAsia"/>
          <w:kern w:val="2"/>
          <w:szCs w:val="24"/>
          <w:lang w:eastAsia="zh-TW"/>
        </w:rPr>
        <w:t>主約</w:t>
      </w:r>
      <w:r w:rsidR="000B195A">
        <w:rPr>
          <w:rFonts w:eastAsia="細明體" w:hint="eastAsia"/>
          <w:kern w:val="2"/>
          <w:szCs w:val="24"/>
          <w:lang w:eastAsia="zh-TW"/>
        </w:rPr>
        <w:t>)</w:t>
      </w:r>
    </w:p>
    <w:p w:rsidR="000B195A" w:rsidRPr="009A0F4A" w:rsidRDefault="000B195A" w:rsidP="000B195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O_</w:t>
      </w:r>
      <w:r>
        <w:rPr>
          <w:rFonts w:eastAsia="細明體" w:hint="eastAsia"/>
          <w:kern w:val="2"/>
          <w:szCs w:val="24"/>
          <w:lang w:eastAsia="zh-TW"/>
        </w:rPr>
        <w:t>原效力</w:t>
      </w:r>
      <w:r>
        <w:rPr>
          <w:rFonts w:eastAsia="細明體" w:hint="eastAsia"/>
          <w:kern w:val="2"/>
          <w:szCs w:val="24"/>
          <w:lang w:eastAsia="zh-TW"/>
        </w:rPr>
        <w:t xml:space="preserve"> = DTAB0001.</w:t>
      </w:r>
      <w:r>
        <w:rPr>
          <w:rFonts w:eastAsia="細明體" w:hint="eastAsia"/>
          <w:kern w:val="2"/>
          <w:szCs w:val="24"/>
          <w:lang w:eastAsia="zh-TW"/>
        </w:rPr>
        <w:t>契約效力</w:t>
      </w:r>
    </w:p>
    <w:p w:rsidR="0067646B" w:rsidRDefault="000B195A" w:rsidP="0067646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67646B">
        <w:rPr>
          <w:rFonts w:hint="eastAsia"/>
          <w:kern w:val="2"/>
          <w:szCs w:val="24"/>
          <w:lang w:eastAsia="zh-TW"/>
        </w:rPr>
        <w:t xml:space="preserve">ELSE IF </w:t>
      </w:r>
      <w:del w:id="300" w:author="劉文明" w:date="2016-10-14T13:27:00Z">
        <w:r w:rsidRPr="0067646B" w:rsidDel="00E9698B">
          <w:rPr>
            <w:rFonts w:eastAsia="細明體" w:hint="eastAsia"/>
            <w:kern w:val="2"/>
            <w:szCs w:val="24"/>
            <w:lang w:eastAsia="zh-TW"/>
          </w:rPr>
          <w:delText>A.</w:delText>
        </w:r>
        <w:r w:rsidRPr="0067646B" w:rsidDel="00E9698B">
          <w:rPr>
            <w:rFonts w:eastAsia="細明體" w:hint="eastAsia"/>
            <w:kern w:val="2"/>
            <w:szCs w:val="24"/>
            <w:lang w:eastAsia="zh-TW"/>
          </w:rPr>
          <w:delText>主附約別</w:delText>
        </w:r>
      </w:del>
      <w:ins w:id="301" w:author="劉文明" w:date="2016-10-14T13:27:00Z">
        <w:r w:rsidR="00E9698B">
          <w:rPr>
            <w:rFonts w:eastAsia="細明體" w:hint="eastAsia"/>
            <w:kern w:val="2"/>
            <w:szCs w:val="24"/>
            <w:lang w:eastAsia="zh-TW"/>
          </w:rPr>
          <w:t>AGA001.</w:t>
        </w:r>
        <w:r w:rsidR="00E9698B">
          <w:rPr>
            <w:rFonts w:eastAsia="細明體" w:hint="eastAsia"/>
            <w:kern w:val="2"/>
            <w:szCs w:val="24"/>
            <w:lang w:eastAsia="zh-TW"/>
          </w:rPr>
          <w:t>商品分類</w:t>
        </w:r>
      </w:ins>
      <w:r w:rsidRPr="0067646B">
        <w:rPr>
          <w:rFonts w:eastAsia="細明體" w:hint="eastAsia"/>
          <w:kern w:val="2"/>
          <w:szCs w:val="24"/>
          <w:lang w:eastAsia="zh-TW"/>
        </w:rPr>
        <w:t xml:space="preserve"> = </w:t>
      </w:r>
      <w:r w:rsidRPr="0067646B">
        <w:rPr>
          <w:rFonts w:eastAsia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67646B">
          <w:rPr>
            <w:rFonts w:eastAsia="細明體" w:hint="eastAsia"/>
            <w:kern w:val="2"/>
            <w:szCs w:val="24"/>
            <w:lang w:eastAsia="zh-TW"/>
          </w:rPr>
          <w:t>2</w:t>
        </w:r>
        <w:r w:rsidRPr="0067646B">
          <w:rPr>
            <w:rFonts w:eastAsia="細明體"/>
            <w:kern w:val="2"/>
            <w:szCs w:val="24"/>
            <w:lang w:eastAsia="zh-TW"/>
          </w:rPr>
          <w:t>’</w:t>
        </w:r>
      </w:smartTag>
      <w:r w:rsidRPr="0067646B">
        <w:rPr>
          <w:rFonts w:eastAsia="細明體" w:hint="eastAsia"/>
          <w:kern w:val="2"/>
          <w:szCs w:val="24"/>
          <w:lang w:eastAsia="zh-TW"/>
        </w:rPr>
        <w:t xml:space="preserve"> (</w:t>
      </w:r>
      <w:r w:rsidRPr="0067646B">
        <w:rPr>
          <w:rFonts w:eastAsia="細明體" w:hint="eastAsia"/>
          <w:kern w:val="2"/>
          <w:szCs w:val="24"/>
          <w:lang w:eastAsia="zh-TW"/>
        </w:rPr>
        <w:t>附約</w:t>
      </w:r>
      <w:r w:rsidRPr="0067646B">
        <w:rPr>
          <w:rFonts w:eastAsia="細明體" w:hint="eastAsia"/>
          <w:kern w:val="2"/>
          <w:szCs w:val="24"/>
          <w:lang w:eastAsia="zh-TW"/>
        </w:rPr>
        <w:t>)</w:t>
      </w:r>
    </w:p>
    <w:p w:rsidR="000B195A" w:rsidRPr="0067646B" w:rsidRDefault="000B195A" w:rsidP="0067646B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67646B">
        <w:rPr>
          <w:rFonts w:eastAsia="細明體" w:hint="eastAsia"/>
          <w:kern w:val="2"/>
          <w:szCs w:val="24"/>
          <w:lang w:eastAsia="zh-TW"/>
        </w:rPr>
        <w:t>O_</w:t>
      </w:r>
      <w:r w:rsidRPr="0067646B">
        <w:rPr>
          <w:rFonts w:eastAsia="細明體" w:hint="eastAsia"/>
          <w:kern w:val="2"/>
          <w:szCs w:val="24"/>
          <w:lang w:eastAsia="zh-TW"/>
        </w:rPr>
        <w:t>原效力</w:t>
      </w:r>
      <w:r w:rsidRPr="0067646B">
        <w:rPr>
          <w:rFonts w:eastAsia="細明體" w:hint="eastAsia"/>
          <w:kern w:val="2"/>
          <w:szCs w:val="24"/>
          <w:lang w:eastAsia="zh-TW"/>
        </w:rPr>
        <w:t xml:space="preserve"> = DTAB0002.</w:t>
      </w:r>
      <w:r w:rsidRPr="0067646B">
        <w:rPr>
          <w:rFonts w:eastAsia="細明體" w:hint="eastAsia"/>
          <w:kern w:val="2"/>
          <w:szCs w:val="24"/>
          <w:lang w:eastAsia="zh-TW"/>
        </w:rPr>
        <w:t>契約效力</w:t>
      </w:r>
    </w:p>
    <w:p w:rsidR="000B195A" w:rsidRDefault="000B195A" w:rsidP="0067646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寫入</w:t>
      </w:r>
      <w:r>
        <w:rPr>
          <w:rFonts w:eastAsia="細明體" w:hint="eastAsia"/>
          <w:kern w:val="2"/>
          <w:szCs w:val="24"/>
          <w:lang w:eastAsia="zh-TW"/>
        </w:rPr>
        <w:t>DTAAB201</w:t>
      </w:r>
      <w:r>
        <w:rPr>
          <w:rFonts w:eastAsia="細明體" w:hint="eastAsia"/>
          <w:kern w:val="2"/>
          <w:szCs w:val="24"/>
          <w:lang w:eastAsia="zh-TW"/>
        </w:rPr>
        <w:t>，格式同</w:t>
      </w:r>
      <w:r w:rsidR="007D66AB">
        <w:rPr>
          <w:rFonts w:eastAsia="細明體" w:hint="eastAsia"/>
          <w:kern w:val="2"/>
          <w:szCs w:val="24"/>
          <w:lang w:eastAsia="zh-TW"/>
        </w:rPr>
        <w:t>STEP 6</w:t>
      </w:r>
    </w:p>
    <w:p w:rsidR="000B195A" w:rsidRPr="00592FC4" w:rsidRDefault="000B195A" w:rsidP="000B19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讀取下一組理賠資料</w:t>
      </w:r>
    </w:p>
    <w:p w:rsidR="000B195A" w:rsidRDefault="000B195A" w:rsidP="000B19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整個主約紀錄都讀完後</w:t>
      </w:r>
    </w:p>
    <w:p w:rsidR="000B195A" w:rsidRPr="00060D13" w:rsidRDefault="000B195A" w:rsidP="000B195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060D13">
        <w:rPr>
          <w:rFonts w:eastAsia="細明體" w:hint="eastAsia"/>
          <w:kern w:val="2"/>
          <w:szCs w:val="24"/>
          <w:lang w:eastAsia="zh-TW"/>
        </w:rPr>
        <w:t>紀錄件數：</w:t>
      </w:r>
      <w:r w:rsidRPr="00060D13">
        <w:rPr>
          <w:rFonts w:eastAsia="細明體" w:hint="eastAsia"/>
          <w:kern w:val="2"/>
          <w:szCs w:val="24"/>
          <w:lang w:eastAsia="zh-TW"/>
        </w:rPr>
        <w:t xml:space="preserve">CALL </w:t>
      </w:r>
      <w:r w:rsidRPr="00060D13">
        <w:rPr>
          <w:rFonts w:eastAsia="細明體" w:hint="eastAsia"/>
          <w:kern w:val="2"/>
          <w:szCs w:val="24"/>
          <w:lang w:eastAsia="zh-TW"/>
        </w:rPr>
        <w:t>批次作業件數紀錄模組</w:t>
      </w:r>
      <w:r w:rsidRPr="00060D13">
        <w:rPr>
          <w:rFonts w:eastAsia="細明體" w:hint="eastAsia"/>
          <w:kern w:val="2"/>
          <w:szCs w:val="24"/>
          <w:lang w:eastAsia="zh-TW"/>
        </w:rPr>
        <w:t>CountManager.java</w:t>
      </w:r>
      <w:r w:rsidRPr="00060D13">
        <w:rPr>
          <w:rFonts w:eastAsia="細明體" w:hint="eastAsia"/>
          <w:kern w:val="2"/>
          <w:szCs w:val="24"/>
          <w:lang w:eastAsia="zh-TW"/>
        </w:rPr>
        <w:t>（即時寫出去）</w:t>
      </w:r>
    </w:p>
    <w:p w:rsidR="000B195A" w:rsidRPr="00060D13" w:rsidRDefault="000B195A" w:rsidP="000B195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060D13">
        <w:rPr>
          <w:rFonts w:eastAsia="細明體"/>
          <w:kern w:val="2"/>
          <w:szCs w:val="24"/>
          <w:lang w:eastAsia="zh-TW"/>
        </w:rPr>
        <w:t>METHOD_NAME</w:t>
      </w:r>
      <w:r w:rsidRPr="00060D13">
        <w:rPr>
          <w:rFonts w:eastAsia="細明體" w:hint="eastAsia"/>
          <w:kern w:val="2"/>
          <w:szCs w:val="24"/>
          <w:lang w:eastAsia="zh-TW"/>
        </w:rPr>
        <w:t xml:space="preserve"> = </w:t>
      </w:r>
      <w:r w:rsidRPr="00060D13">
        <w:rPr>
          <w:rFonts w:eastAsia="細明體"/>
          <w:kern w:val="2"/>
          <w:szCs w:val="24"/>
          <w:lang w:eastAsia="zh-TW"/>
        </w:rPr>
        <w:t>"</w:t>
      </w:r>
      <w:r>
        <w:rPr>
          <w:rFonts w:eastAsia="細明體" w:hint="eastAsia"/>
          <w:kern w:val="2"/>
          <w:szCs w:val="24"/>
          <w:lang w:eastAsia="zh-TW"/>
        </w:rPr>
        <w:t>醫療日額需更新效力</w:t>
      </w:r>
      <w:r w:rsidRPr="00060D13">
        <w:rPr>
          <w:rFonts w:eastAsia="細明體" w:hint="eastAsia"/>
          <w:kern w:val="2"/>
          <w:szCs w:val="24"/>
          <w:lang w:eastAsia="zh-TW"/>
        </w:rPr>
        <w:t>件數</w:t>
      </w:r>
      <w:r w:rsidRPr="00060D13">
        <w:rPr>
          <w:rFonts w:eastAsia="細明體"/>
          <w:kern w:val="2"/>
          <w:szCs w:val="24"/>
          <w:lang w:eastAsia="zh-TW"/>
        </w:rPr>
        <w:t>"</w:t>
      </w:r>
    </w:p>
    <w:p w:rsidR="000B195A" w:rsidRDefault="000B195A" w:rsidP="000B195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060D13">
        <w:rPr>
          <w:rFonts w:eastAsia="細明體" w:hint="eastAsia"/>
          <w:kern w:val="2"/>
          <w:szCs w:val="24"/>
          <w:lang w:eastAsia="zh-TW"/>
        </w:rPr>
        <w:t>COUNT</w:t>
      </w:r>
      <w:r w:rsidRPr="00060D13">
        <w:rPr>
          <w:rFonts w:eastAsia="細明體" w:hint="eastAsia"/>
          <w:kern w:val="2"/>
          <w:szCs w:val="24"/>
          <w:lang w:eastAsia="zh-TW"/>
        </w:rPr>
        <w:t>件數：</w:t>
      </w:r>
      <w:r>
        <w:rPr>
          <w:rFonts w:eastAsia="細明體" w:hint="eastAsia"/>
          <w:kern w:val="2"/>
          <w:szCs w:val="24"/>
          <w:lang w:eastAsia="zh-TW"/>
        </w:rPr>
        <w:t>更新件數</w:t>
      </w:r>
      <w:r>
        <w:rPr>
          <w:rFonts w:eastAsia="細明體" w:hint="eastAsia"/>
          <w:kern w:val="2"/>
          <w:szCs w:val="24"/>
          <w:lang w:eastAsia="zh-TW"/>
        </w:rPr>
        <w:t>_E</w:t>
      </w:r>
      <w:r w:rsidRPr="00060D13">
        <w:rPr>
          <w:rFonts w:eastAsia="細明體" w:hint="eastAsia"/>
          <w:kern w:val="2"/>
          <w:szCs w:val="24"/>
          <w:lang w:eastAsia="zh-TW"/>
        </w:rPr>
        <w:t>。</w:t>
      </w:r>
    </w:p>
    <w:p w:rsidR="000B195A" w:rsidRPr="00060D13" w:rsidRDefault="000B195A" w:rsidP="000B195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060D13">
        <w:rPr>
          <w:rFonts w:eastAsia="細明體"/>
          <w:kern w:val="2"/>
          <w:szCs w:val="24"/>
          <w:lang w:eastAsia="zh-TW"/>
        </w:rPr>
        <w:t>METHOD_NAME</w:t>
      </w:r>
      <w:r w:rsidRPr="00060D13">
        <w:rPr>
          <w:rFonts w:eastAsia="細明體" w:hint="eastAsia"/>
          <w:kern w:val="2"/>
          <w:szCs w:val="24"/>
          <w:lang w:eastAsia="zh-TW"/>
        </w:rPr>
        <w:t xml:space="preserve"> = </w:t>
      </w:r>
      <w:r w:rsidRPr="00060D13">
        <w:rPr>
          <w:rFonts w:eastAsia="細明體"/>
          <w:kern w:val="2"/>
          <w:szCs w:val="24"/>
          <w:lang w:eastAsia="zh-TW"/>
        </w:rPr>
        <w:t>"</w:t>
      </w:r>
      <w:r>
        <w:rPr>
          <w:rFonts w:eastAsia="細明體" w:hint="eastAsia"/>
          <w:kern w:val="2"/>
          <w:szCs w:val="24"/>
          <w:lang w:eastAsia="zh-TW"/>
        </w:rPr>
        <w:t>醫療日額不需更新</w:t>
      </w:r>
      <w:r w:rsidRPr="00060D13">
        <w:rPr>
          <w:rFonts w:eastAsia="細明體" w:hint="eastAsia"/>
          <w:kern w:val="2"/>
          <w:szCs w:val="24"/>
          <w:lang w:eastAsia="zh-TW"/>
        </w:rPr>
        <w:t>件數</w:t>
      </w:r>
      <w:r w:rsidRPr="00060D13">
        <w:rPr>
          <w:rFonts w:eastAsia="細明體"/>
          <w:kern w:val="2"/>
          <w:szCs w:val="24"/>
          <w:lang w:eastAsia="zh-TW"/>
        </w:rPr>
        <w:t>"</w:t>
      </w:r>
    </w:p>
    <w:p w:rsidR="000B195A" w:rsidRPr="00CB0682" w:rsidRDefault="000B195A" w:rsidP="000B195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60D13">
        <w:rPr>
          <w:rFonts w:eastAsia="細明體" w:hint="eastAsia"/>
          <w:kern w:val="2"/>
          <w:szCs w:val="24"/>
          <w:lang w:eastAsia="zh-TW"/>
        </w:rPr>
        <w:t>COUNT</w:t>
      </w:r>
      <w:r w:rsidRPr="00060D13">
        <w:rPr>
          <w:rFonts w:eastAsia="細明體" w:hint="eastAsia"/>
          <w:kern w:val="2"/>
          <w:szCs w:val="24"/>
          <w:lang w:eastAsia="zh-TW"/>
        </w:rPr>
        <w:t>件數：</w:t>
      </w:r>
      <w:r>
        <w:rPr>
          <w:rFonts w:eastAsia="細明體" w:hint="eastAsia"/>
          <w:kern w:val="2"/>
          <w:szCs w:val="24"/>
          <w:lang w:eastAsia="zh-TW"/>
        </w:rPr>
        <w:t>不更新件數</w:t>
      </w:r>
      <w:r>
        <w:rPr>
          <w:rFonts w:eastAsia="細明體" w:hint="eastAsia"/>
          <w:kern w:val="2"/>
          <w:szCs w:val="24"/>
          <w:lang w:eastAsia="zh-TW"/>
        </w:rPr>
        <w:t>_E</w:t>
      </w:r>
      <w:r w:rsidRPr="00060D13">
        <w:rPr>
          <w:rFonts w:eastAsia="細明體" w:hint="eastAsia"/>
          <w:kern w:val="2"/>
          <w:szCs w:val="24"/>
          <w:lang w:eastAsia="zh-TW"/>
        </w:rPr>
        <w:t>。</w:t>
      </w:r>
    </w:p>
    <w:p w:rsidR="000B195A" w:rsidRPr="00060D13" w:rsidRDefault="000B195A" w:rsidP="000B195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060D13">
        <w:rPr>
          <w:rFonts w:eastAsia="細明體"/>
          <w:kern w:val="2"/>
          <w:szCs w:val="24"/>
          <w:lang w:eastAsia="zh-TW"/>
        </w:rPr>
        <w:t>METHOD_NAME</w:t>
      </w:r>
      <w:r w:rsidRPr="00060D13">
        <w:rPr>
          <w:rFonts w:eastAsia="細明體" w:hint="eastAsia"/>
          <w:kern w:val="2"/>
          <w:szCs w:val="24"/>
          <w:lang w:eastAsia="zh-TW"/>
        </w:rPr>
        <w:t xml:space="preserve"> = </w:t>
      </w:r>
      <w:r w:rsidRPr="00060D13">
        <w:rPr>
          <w:rFonts w:eastAsia="細明體"/>
          <w:kern w:val="2"/>
          <w:szCs w:val="24"/>
          <w:lang w:eastAsia="zh-TW"/>
        </w:rPr>
        <w:t>"</w:t>
      </w:r>
      <w:r>
        <w:rPr>
          <w:rFonts w:eastAsia="細明體" w:hint="eastAsia"/>
          <w:kern w:val="2"/>
          <w:szCs w:val="24"/>
          <w:lang w:eastAsia="zh-TW"/>
        </w:rPr>
        <w:t>醫療日額錯誤</w:t>
      </w:r>
      <w:r w:rsidRPr="00060D13">
        <w:rPr>
          <w:rFonts w:eastAsia="細明體" w:hint="eastAsia"/>
          <w:kern w:val="2"/>
          <w:szCs w:val="24"/>
          <w:lang w:eastAsia="zh-TW"/>
        </w:rPr>
        <w:t>件數</w:t>
      </w:r>
      <w:r w:rsidRPr="00060D13">
        <w:rPr>
          <w:rFonts w:eastAsia="細明體"/>
          <w:kern w:val="2"/>
          <w:szCs w:val="24"/>
          <w:lang w:eastAsia="zh-TW"/>
        </w:rPr>
        <w:t>"</w:t>
      </w:r>
    </w:p>
    <w:p w:rsidR="000B195A" w:rsidRDefault="000B195A" w:rsidP="000B195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60D13">
        <w:rPr>
          <w:rFonts w:eastAsia="細明體" w:hint="eastAsia"/>
          <w:kern w:val="2"/>
          <w:szCs w:val="24"/>
          <w:lang w:eastAsia="zh-TW"/>
        </w:rPr>
        <w:t>COUNT</w:t>
      </w:r>
      <w:r w:rsidRPr="00060D13">
        <w:rPr>
          <w:rFonts w:eastAsia="細明體" w:hint="eastAsia"/>
          <w:kern w:val="2"/>
          <w:szCs w:val="24"/>
          <w:lang w:eastAsia="zh-TW"/>
        </w:rPr>
        <w:t>件數：</w:t>
      </w:r>
      <w:r>
        <w:rPr>
          <w:rFonts w:eastAsia="細明體" w:hint="eastAsia"/>
          <w:kern w:val="2"/>
          <w:szCs w:val="24"/>
          <w:lang w:eastAsia="zh-TW"/>
        </w:rPr>
        <w:t>錯誤</w:t>
      </w:r>
      <w:r w:rsidRPr="00060D13">
        <w:rPr>
          <w:rFonts w:eastAsia="細明體" w:hint="eastAsia"/>
          <w:kern w:val="2"/>
          <w:szCs w:val="24"/>
          <w:lang w:eastAsia="zh-TW"/>
        </w:rPr>
        <w:t>件數</w:t>
      </w:r>
      <w:r>
        <w:rPr>
          <w:rFonts w:eastAsia="細明體" w:hint="eastAsia"/>
          <w:kern w:val="2"/>
          <w:szCs w:val="24"/>
          <w:lang w:eastAsia="zh-TW"/>
        </w:rPr>
        <w:t>_E</w:t>
      </w:r>
      <w:r w:rsidRPr="00060D13">
        <w:rPr>
          <w:rFonts w:eastAsia="細明體" w:hint="eastAsia"/>
          <w:kern w:val="2"/>
          <w:szCs w:val="24"/>
          <w:lang w:eastAsia="zh-TW"/>
        </w:rPr>
        <w:t>。</w:t>
      </w:r>
    </w:p>
    <w:p w:rsidR="000B195A" w:rsidRDefault="000B195A" w:rsidP="000B195A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p w:rsidR="004F707F" w:rsidRDefault="000446D0" w:rsidP="0015751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寫入更新契約效力保單檔</w:t>
      </w:r>
      <w:r w:rsidR="003C1675">
        <w:rPr>
          <w:rFonts w:hint="eastAsia"/>
          <w:kern w:val="2"/>
          <w:szCs w:val="24"/>
          <w:lang w:eastAsia="zh-TW"/>
        </w:rPr>
        <w:t>：</w:t>
      </w:r>
    </w:p>
    <w:p w:rsidR="004E26E3" w:rsidRDefault="00716CDA" w:rsidP="008B1A5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DTAAB201</w:t>
      </w:r>
      <w:r w:rsidR="00E608AB">
        <w:rPr>
          <w:rFonts w:hint="eastAsia"/>
          <w:kern w:val="2"/>
          <w:szCs w:val="24"/>
          <w:lang w:eastAsia="zh-TW"/>
        </w:rPr>
        <w:t>：</w:t>
      </w:r>
    </w:p>
    <w:p w:rsidR="00716CDA" w:rsidRDefault="00716CDA" w:rsidP="00716CDA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格式如下：</w:t>
      </w:r>
    </w:p>
    <w:tbl>
      <w:tblPr>
        <w:tblW w:w="0" w:type="auto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2617"/>
        <w:gridCol w:w="1652"/>
      </w:tblGrid>
      <w:tr w:rsidR="004E26E3" w:rsidRPr="00E07FC1" w:rsidTr="00E07FC1">
        <w:tc>
          <w:tcPr>
            <w:tcW w:w="1722" w:type="dxa"/>
            <w:shd w:val="clear" w:color="auto" w:fill="C0C0C0"/>
          </w:tcPr>
          <w:p w:rsidR="004E26E3" w:rsidRPr="00E07FC1" w:rsidRDefault="004E26E3" w:rsidP="00E07F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07F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617" w:type="dxa"/>
            <w:shd w:val="clear" w:color="auto" w:fill="C0C0C0"/>
          </w:tcPr>
          <w:p w:rsidR="004E26E3" w:rsidRPr="00E07FC1" w:rsidRDefault="004E26E3" w:rsidP="00E07F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07F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652" w:type="dxa"/>
            <w:shd w:val="clear" w:color="auto" w:fill="C0C0C0"/>
          </w:tcPr>
          <w:p w:rsidR="004E26E3" w:rsidRPr="00E07FC1" w:rsidRDefault="004E26E3" w:rsidP="00E07F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07F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D473FB" w:rsidRPr="00E07FC1" w:rsidTr="00E07FC1">
        <w:tc>
          <w:tcPr>
            <w:tcW w:w="1722" w:type="dxa"/>
            <w:shd w:val="clear" w:color="auto" w:fill="FFFF99"/>
          </w:tcPr>
          <w:p w:rsidR="00D473FB" w:rsidRPr="00E07FC1" w:rsidRDefault="00D473FB" w:rsidP="00495E8A">
            <w:pPr>
              <w:rPr>
                <w:rFonts w:ascii="Arial" w:hAnsi="Arial" w:cs="Arial"/>
                <w:sz w:val="20"/>
              </w:rPr>
            </w:pPr>
            <w:r w:rsidRPr="00E07FC1">
              <w:rPr>
                <w:rFonts w:ascii="Arial" w:cs="Arial"/>
                <w:sz w:val="20"/>
              </w:rPr>
              <w:t>受理編號</w:t>
            </w:r>
          </w:p>
        </w:tc>
        <w:tc>
          <w:tcPr>
            <w:tcW w:w="2617" w:type="dxa"/>
          </w:tcPr>
          <w:p w:rsidR="00D473FB" w:rsidRDefault="00D473FB">
            <w:r w:rsidRPr="00E07FC1">
              <w:rPr>
                <w:rFonts w:ascii="細明體" w:eastAsia="細明體" w:hAnsi="細明體" w:hint="eastAsia"/>
                <w:sz w:val="20"/>
              </w:rPr>
              <w:t>DTAAB001.</w:t>
            </w:r>
            <w:r w:rsidRPr="00E07FC1">
              <w:rPr>
                <w:rFonts w:ascii="Arial" w:cs="Arial"/>
                <w:sz w:val="20"/>
              </w:rPr>
              <w:t>受理編號</w:t>
            </w:r>
          </w:p>
        </w:tc>
        <w:tc>
          <w:tcPr>
            <w:tcW w:w="1652" w:type="dxa"/>
          </w:tcPr>
          <w:p w:rsidR="00D473FB" w:rsidRDefault="00D473FB">
            <w:r w:rsidRPr="00E07FC1">
              <w:rPr>
                <w:rFonts w:eastAsia="標楷體" w:hAnsi="標楷體" w:hint="eastAsia"/>
                <w:sz w:val="20"/>
                <w:szCs w:val="20"/>
              </w:rPr>
              <w:t>(</w:t>
            </w:r>
            <w:r w:rsidRPr="00E07FC1">
              <w:rPr>
                <w:rFonts w:eastAsia="標楷體" w:hAnsi="標楷體" w:hint="eastAsia"/>
                <w:sz w:val="20"/>
                <w:szCs w:val="20"/>
              </w:rPr>
              <w:t>取同組第一筆</w:t>
            </w:r>
            <w:r w:rsidRPr="00E07FC1">
              <w:rPr>
                <w:rFonts w:eastAsia="標楷體" w:hAnsi="標楷體" w:hint="eastAsia"/>
                <w:sz w:val="20"/>
                <w:szCs w:val="20"/>
              </w:rPr>
              <w:t>)</w:t>
            </w:r>
          </w:p>
        </w:tc>
      </w:tr>
      <w:tr w:rsidR="00D473FB" w:rsidRPr="00E07FC1" w:rsidTr="00E07FC1">
        <w:tc>
          <w:tcPr>
            <w:tcW w:w="1722" w:type="dxa"/>
            <w:shd w:val="clear" w:color="auto" w:fill="FFFF99"/>
            <w:vAlign w:val="bottom"/>
          </w:tcPr>
          <w:p w:rsidR="00D473FB" w:rsidRPr="00E07FC1" w:rsidRDefault="00D473FB" w:rsidP="00495E8A">
            <w:pPr>
              <w:rPr>
                <w:rFonts w:ascii="Arial" w:hAnsi="Arial" w:cs="Arial" w:hint="eastAsia"/>
                <w:sz w:val="20"/>
              </w:rPr>
            </w:pPr>
            <w:r w:rsidRPr="00E07FC1">
              <w:rPr>
                <w:rFonts w:ascii="Arial" w:hAnsi="Arial" w:cs="Arial" w:hint="eastAsia"/>
                <w:sz w:val="20"/>
              </w:rPr>
              <w:t>保單號碼</w:t>
            </w:r>
          </w:p>
        </w:tc>
        <w:tc>
          <w:tcPr>
            <w:tcW w:w="2617" w:type="dxa"/>
          </w:tcPr>
          <w:p w:rsidR="00D473FB" w:rsidRDefault="00D473FB">
            <w:r w:rsidRPr="00E07FC1">
              <w:rPr>
                <w:rFonts w:ascii="細明體" w:eastAsia="細明體" w:hAnsi="細明體" w:hint="eastAsia"/>
                <w:sz w:val="20"/>
              </w:rPr>
              <w:t>DTAAB001.</w:t>
            </w:r>
            <w:r w:rsidRPr="00E07FC1">
              <w:rPr>
                <w:rFonts w:ascii="Arial" w:hAnsi="Arial" w:cs="Arial" w:hint="eastAsia"/>
                <w:sz w:val="20"/>
              </w:rPr>
              <w:t>保單號碼</w:t>
            </w:r>
          </w:p>
        </w:tc>
        <w:tc>
          <w:tcPr>
            <w:tcW w:w="1652" w:type="dxa"/>
          </w:tcPr>
          <w:p w:rsidR="00D473FB" w:rsidRDefault="00D473FB">
            <w:r w:rsidRPr="00E07FC1">
              <w:rPr>
                <w:rFonts w:eastAsia="標楷體" w:hAnsi="標楷體" w:hint="eastAsia"/>
                <w:sz w:val="20"/>
                <w:szCs w:val="20"/>
              </w:rPr>
              <w:t>(</w:t>
            </w:r>
            <w:r w:rsidRPr="00E07FC1">
              <w:rPr>
                <w:rFonts w:eastAsia="標楷體" w:hAnsi="標楷體" w:hint="eastAsia"/>
                <w:sz w:val="20"/>
                <w:szCs w:val="20"/>
              </w:rPr>
              <w:t>取同組第一筆</w:t>
            </w:r>
            <w:r w:rsidRPr="00E07FC1">
              <w:rPr>
                <w:rFonts w:eastAsia="標楷體" w:hAnsi="標楷體" w:hint="eastAsia"/>
                <w:sz w:val="20"/>
                <w:szCs w:val="20"/>
              </w:rPr>
              <w:t>)</w:t>
            </w:r>
          </w:p>
        </w:tc>
      </w:tr>
      <w:tr w:rsidR="00D473FB" w:rsidRPr="00E07FC1" w:rsidTr="00E07FC1">
        <w:tc>
          <w:tcPr>
            <w:tcW w:w="1722" w:type="dxa"/>
            <w:shd w:val="clear" w:color="auto" w:fill="FFFF99"/>
          </w:tcPr>
          <w:p w:rsidR="00D473FB" w:rsidRPr="00E07FC1" w:rsidRDefault="00D473FB" w:rsidP="00495E8A">
            <w:pPr>
              <w:rPr>
                <w:rFonts w:ascii="Arial" w:hAnsi="Arial" w:cs="Arial" w:hint="eastAsia"/>
                <w:sz w:val="20"/>
              </w:rPr>
            </w:pPr>
            <w:r w:rsidRPr="00E07FC1">
              <w:rPr>
                <w:rFonts w:ascii="Arial" w:hAnsi="Arial" w:cs="Arial" w:hint="eastAsia"/>
                <w:sz w:val="20"/>
              </w:rPr>
              <w:t>商品代號</w:t>
            </w:r>
          </w:p>
        </w:tc>
        <w:tc>
          <w:tcPr>
            <w:tcW w:w="2617" w:type="dxa"/>
          </w:tcPr>
          <w:p w:rsidR="00D473FB" w:rsidRDefault="00D473FB">
            <w:r w:rsidRPr="00E07FC1">
              <w:rPr>
                <w:rFonts w:ascii="細明體" w:eastAsia="細明體" w:hAnsi="細明體" w:hint="eastAsia"/>
                <w:sz w:val="20"/>
              </w:rPr>
              <w:t>DTAAB001.</w:t>
            </w:r>
            <w:r w:rsidRPr="00E07FC1">
              <w:rPr>
                <w:rFonts w:ascii="Arial" w:hAnsi="Arial" w:cs="Arial" w:hint="eastAsia"/>
                <w:sz w:val="20"/>
              </w:rPr>
              <w:t>商品代號</w:t>
            </w:r>
          </w:p>
        </w:tc>
        <w:tc>
          <w:tcPr>
            <w:tcW w:w="1652" w:type="dxa"/>
          </w:tcPr>
          <w:p w:rsidR="00D473FB" w:rsidRDefault="00D473FB">
            <w:r w:rsidRPr="00E07FC1">
              <w:rPr>
                <w:rFonts w:eastAsia="標楷體" w:hAnsi="標楷體" w:hint="eastAsia"/>
                <w:sz w:val="20"/>
                <w:szCs w:val="20"/>
              </w:rPr>
              <w:t>(</w:t>
            </w:r>
            <w:r w:rsidRPr="00E07FC1">
              <w:rPr>
                <w:rFonts w:eastAsia="標楷體" w:hAnsi="標楷體" w:hint="eastAsia"/>
                <w:sz w:val="20"/>
                <w:szCs w:val="20"/>
              </w:rPr>
              <w:t>取同組第一筆</w:t>
            </w:r>
            <w:r w:rsidRPr="00E07FC1">
              <w:rPr>
                <w:rFonts w:eastAsia="標楷體" w:hAnsi="標楷體" w:hint="eastAsia"/>
                <w:sz w:val="20"/>
                <w:szCs w:val="20"/>
              </w:rPr>
              <w:t>)</w:t>
            </w:r>
          </w:p>
        </w:tc>
      </w:tr>
      <w:tr w:rsidR="00D473FB" w:rsidRPr="00E07FC1" w:rsidTr="00E07FC1">
        <w:tc>
          <w:tcPr>
            <w:tcW w:w="1722" w:type="dxa"/>
            <w:shd w:val="clear" w:color="auto" w:fill="FFFF99"/>
          </w:tcPr>
          <w:p w:rsidR="00D473FB" w:rsidRPr="00E07FC1" w:rsidRDefault="00D473FB" w:rsidP="00495E8A">
            <w:pPr>
              <w:rPr>
                <w:rFonts w:ascii="Arial" w:hAnsi="Arial" w:cs="Arial" w:hint="eastAsia"/>
                <w:sz w:val="20"/>
              </w:rPr>
            </w:pPr>
            <w:r w:rsidRPr="00E07FC1">
              <w:rPr>
                <w:rFonts w:ascii="Arial" w:hAnsi="Arial" w:cs="Arial" w:hint="eastAsia"/>
                <w:sz w:val="20"/>
              </w:rPr>
              <w:t>主附約別</w:t>
            </w:r>
          </w:p>
        </w:tc>
        <w:tc>
          <w:tcPr>
            <w:tcW w:w="2617" w:type="dxa"/>
          </w:tcPr>
          <w:p w:rsidR="00D473FB" w:rsidRDefault="00D473FB">
            <w:r w:rsidRPr="00E07FC1">
              <w:rPr>
                <w:rFonts w:ascii="細明體" w:eastAsia="細明體" w:hAnsi="細明體" w:hint="eastAsia"/>
                <w:sz w:val="20"/>
              </w:rPr>
              <w:t>DTAAB001.</w:t>
            </w:r>
            <w:r w:rsidRPr="00E07FC1">
              <w:rPr>
                <w:rFonts w:ascii="Arial" w:hAnsi="Arial" w:cs="Arial" w:hint="eastAsia"/>
                <w:sz w:val="20"/>
              </w:rPr>
              <w:t>主附約別</w:t>
            </w:r>
          </w:p>
        </w:tc>
        <w:tc>
          <w:tcPr>
            <w:tcW w:w="1652" w:type="dxa"/>
          </w:tcPr>
          <w:p w:rsidR="00D473FB" w:rsidRDefault="00D473FB">
            <w:r w:rsidRPr="00E07FC1">
              <w:rPr>
                <w:rFonts w:eastAsia="標楷體" w:hAnsi="標楷體" w:hint="eastAsia"/>
                <w:sz w:val="20"/>
                <w:szCs w:val="20"/>
              </w:rPr>
              <w:t>(</w:t>
            </w:r>
            <w:r w:rsidRPr="00E07FC1">
              <w:rPr>
                <w:rFonts w:eastAsia="標楷體" w:hAnsi="標楷體" w:hint="eastAsia"/>
                <w:sz w:val="20"/>
                <w:szCs w:val="20"/>
              </w:rPr>
              <w:t>取同組第一筆</w:t>
            </w:r>
            <w:r w:rsidRPr="00E07FC1">
              <w:rPr>
                <w:rFonts w:eastAsia="標楷體" w:hAnsi="標楷體" w:hint="eastAsia"/>
                <w:sz w:val="20"/>
                <w:szCs w:val="20"/>
              </w:rPr>
              <w:t>)</w:t>
            </w:r>
          </w:p>
        </w:tc>
      </w:tr>
      <w:tr w:rsidR="00D473FB" w:rsidRPr="00E07FC1" w:rsidTr="00E07FC1">
        <w:tc>
          <w:tcPr>
            <w:tcW w:w="1722" w:type="dxa"/>
            <w:shd w:val="clear" w:color="auto" w:fill="FFFF99"/>
          </w:tcPr>
          <w:p w:rsidR="00D473FB" w:rsidRPr="00E07FC1" w:rsidRDefault="00D473FB" w:rsidP="00495E8A">
            <w:pPr>
              <w:rPr>
                <w:rFonts w:ascii="Arial" w:hAnsi="Arial" w:cs="Arial" w:hint="eastAsia"/>
                <w:sz w:val="20"/>
              </w:rPr>
            </w:pPr>
            <w:r w:rsidRPr="00E07FC1">
              <w:rPr>
                <w:rFonts w:ascii="Arial" w:hAnsi="Arial" w:cs="Arial" w:hint="eastAsia"/>
                <w:sz w:val="20"/>
              </w:rPr>
              <w:t>事故人</w:t>
            </w:r>
            <w:r w:rsidRPr="00E07FC1">
              <w:rPr>
                <w:rFonts w:ascii="Arial" w:hAnsi="Arial" w:cs="Arial" w:hint="eastAsia"/>
                <w:sz w:val="20"/>
              </w:rPr>
              <w:t>ID</w:t>
            </w:r>
          </w:p>
        </w:tc>
        <w:tc>
          <w:tcPr>
            <w:tcW w:w="2617" w:type="dxa"/>
          </w:tcPr>
          <w:p w:rsidR="00D473FB" w:rsidRPr="00E07FC1" w:rsidRDefault="00D473FB" w:rsidP="00E07FC1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E07FC1">
              <w:rPr>
                <w:rFonts w:ascii="細明體" w:eastAsia="細明體" w:hAnsi="細明體" w:hint="eastAsia"/>
                <w:sz w:val="20"/>
              </w:rPr>
              <w:t>DTAAB001.</w:t>
            </w:r>
            <w:r w:rsidRPr="00E07FC1">
              <w:rPr>
                <w:rFonts w:ascii="Arial" w:hAnsi="Arial" w:cs="Arial" w:hint="eastAsia"/>
                <w:sz w:val="20"/>
              </w:rPr>
              <w:t>事故人</w:t>
            </w:r>
            <w:r w:rsidRPr="00E07FC1">
              <w:rPr>
                <w:rFonts w:ascii="Arial" w:hAnsi="Arial" w:cs="Arial" w:hint="eastAsia"/>
                <w:sz w:val="20"/>
              </w:rPr>
              <w:t>ID</w:t>
            </w:r>
          </w:p>
        </w:tc>
        <w:tc>
          <w:tcPr>
            <w:tcW w:w="1652" w:type="dxa"/>
          </w:tcPr>
          <w:p w:rsidR="00D473FB" w:rsidRDefault="00D473FB">
            <w:r w:rsidRPr="00E07FC1">
              <w:rPr>
                <w:rFonts w:eastAsia="標楷體" w:hAnsi="標楷體" w:hint="eastAsia"/>
                <w:sz w:val="20"/>
                <w:szCs w:val="20"/>
              </w:rPr>
              <w:t>(</w:t>
            </w:r>
            <w:r w:rsidRPr="00E07FC1">
              <w:rPr>
                <w:rFonts w:eastAsia="標楷體" w:hAnsi="標楷體" w:hint="eastAsia"/>
                <w:sz w:val="20"/>
                <w:szCs w:val="20"/>
              </w:rPr>
              <w:t>取同組第一筆</w:t>
            </w:r>
            <w:r w:rsidRPr="00E07FC1">
              <w:rPr>
                <w:rFonts w:eastAsia="標楷體" w:hAnsi="標楷體" w:hint="eastAsia"/>
                <w:sz w:val="20"/>
                <w:szCs w:val="20"/>
              </w:rPr>
              <w:t>)</w:t>
            </w:r>
          </w:p>
        </w:tc>
      </w:tr>
      <w:tr w:rsidR="00D473FB" w:rsidRPr="00E07FC1" w:rsidTr="00E07FC1">
        <w:tc>
          <w:tcPr>
            <w:tcW w:w="1722" w:type="dxa"/>
            <w:shd w:val="clear" w:color="auto" w:fill="FFFF99"/>
          </w:tcPr>
          <w:p w:rsidR="00D473FB" w:rsidRPr="00E07FC1" w:rsidRDefault="00D473FB" w:rsidP="00495E8A">
            <w:pPr>
              <w:rPr>
                <w:rFonts w:ascii="Arial" w:hAnsi="Arial" w:cs="Arial" w:hint="eastAsia"/>
                <w:sz w:val="20"/>
              </w:rPr>
            </w:pPr>
            <w:r w:rsidRPr="00E07FC1">
              <w:rPr>
                <w:rFonts w:ascii="Arial" w:hAnsi="Arial" w:cs="Arial" w:hint="eastAsia"/>
                <w:sz w:val="20"/>
              </w:rPr>
              <w:t>保額</w:t>
            </w:r>
          </w:p>
        </w:tc>
        <w:tc>
          <w:tcPr>
            <w:tcW w:w="2617" w:type="dxa"/>
          </w:tcPr>
          <w:p w:rsidR="00D473FB" w:rsidRPr="00E07FC1" w:rsidRDefault="00D473FB" w:rsidP="00E07FC1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E07FC1">
              <w:rPr>
                <w:rFonts w:ascii="細明體" w:eastAsia="細明體" w:hAnsi="細明體" w:hint="eastAsia"/>
                <w:sz w:val="20"/>
              </w:rPr>
              <w:t xml:space="preserve">IF </w:t>
            </w:r>
            <w:del w:id="302" w:author="劉文明" w:date="2016-10-14T13:27:00Z">
              <w:r w:rsidRPr="00E07FC1" w:rsidDel="00E9698B">
                <w:rPr>
                  <w:rFonts w:eastAsia="細明體" w:hint="eastAsia"/>
                  <w:sz w:val="20"/>
                </w:rPr>
                <w:delText>A.</w:delText>
              </w:r>
              <w:r w:rsidRPr="00E07FC1" w:rsidDel="00E9698B">
                <w:rPr>
                  <w:rFonts w:eastAsia="細明體" w:hint="eastAsia"/>
                  <w:sz w:val="20"/>
                </w:rPr>
                <w:delText>主附約別</w:delText>
              </w:r>
            </w:del>
            <w:ins w:id="303" w:author="劉文明" w:date="2016-10-14T13:27:00Z">
              <w:r w:rsidR="00E9698B">
                <w:rPr>
                  <w:rFonts w:eastAsia="細明體" w:hint="eastAsia"/>
                  <w:sz w:val="20"/>
                </w:rPr>
                <w:t>AGA001.</w:t>
              </w:r>
              <w:r w:rsidR="00E9698B">
                <w:rPr>
                  <w:rFonts w:eastAsia="細明體" w:hint="eastAsia"/>
                  <w:sz w:val="20"/>
                </w:rPr>
                <w:t>商品分類</w:t>
              </w:r>
            </w:ins>
            <w:r w:rsidRPr="00E07FC1">
              <w:rPr>
                <w:rFonts w:eastAsia="細明體" w:hint="eastAsia"/>
                <w:sz w:val="20"/>
              </w:rPr>
              <w:t xml:space="preserve"> = </w:t>
            </w:r>
            <w:r w:rsidRPr="00E07FC1">
              <w:rPr>
                <w:rFonts w:eastAsia="細明體"/>
                <w:sz w:val="20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07FC1">
                <w:rPr>
                  <w:rFonts w:eastAsia="細明體" w:hint="eastAsia"/>
                  <w:sz w:val="20"/>
                </w:rPr>
                <w:t>1</w:t>
              </w:r>
              <w:r w:rsidRPr="00E07FC1">
                <w:rPr>
                  <w:rFonts w:eastAsia="細明體"/>
                  <w:sz w:val="20"/>
                </w:rPr>
                <w:t>’</w:t>
              </w:r>
            </w:smartTag>
          </w:p>
          <w:p w:rsidR="00D473FB" w:rsidRPr="00E07FC1" w:rsidRDefault="00D473FB" w:rsidP="00E07FC1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E07FC1">
              <w:rPr>
                <w:rFonts w:ascii="細明體" w:eastAsia="細明體" w:hAnsi="細明體" w:hint="eastAsia"/>
                <w:sz w:val="20"/>
              </w:rPr>
              <w:t xml:space="preserve">  DTAAB001.保額</w:t>
            </w:r>
          </w:p>
          <w:p w:rsidR="00D473FB" w:rsidRPr="00E07FC1" w:rsidRDefault="00D473FB" w:rsidP="00E07FC1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E07FC1">
              <w:rPr>
                <w:rFonts w:ascii="細明體" w:eastAsia="細明體" w:hAnsi="細明體" w:hint="eastAsia"/>
                <w:sz w:val="20"/>
              </w:rPr>
              <w:t xml:space="preserve">ELSE IF </w:t>
            </w:r>
            <w:del w:id="304" w:author="劉文明" w:date="2016-10-14T13:27:00Z">
              <w:r w:rsidRPr="00E07FC1" w:rsidDel="00E9698B">
                <w:rPr>
                  <w:rFonts w:eastAsia="細明體" w:hint="eastAsia"/>
                  <w:sz w:val="20"/>
                </w:rPr>
                <w:delText>A.</w:delText>
              </w:r>
              <w:r w:rsidRPr="00E07FC1" w:rsidDel="00E9698B">
                <w:rPr>
                  <w:rFonts w:eastAsia="細明體" w:hint="eastAsia"/>
                  <w:sz w:val="20"/>
                </w:rPr>
                <w:delText>主附約別</w:delText>
              </w:r>
            </w:del>
            <w:ins w:id="305" w:author="劉文明" w:date="2016-10-14T13:27:00Z">
              <w:r w:rsidR="00E9698B">
                <w:rPr>
                  <w:rFonts w:eastAsia="細明體" w:hint="eastAsia"/>
                  <w:sz w:val="20"/>
                </w:rPr>
                <w:t>AGA001.</w:t>
              </w:r>
              <w:r w:rsidR="00E9698B">
                <w:rPr>
                  <w:rFonts w:eastAsia="細明體" w:hint="eastAsia"/>
                  <w:sz w:val="20"/>
                </w:rPr>
                <w:t>商品分類</w:t>
              </w:r>
            </w:ins>
            <w:r w:rsidRPr="00E07FC1">
              <w:rPr>
                <w:rFonts w:eastAsia="細明體" w:hint="eastAsia"/>
                <w:sz w:val="20"/>
              </w:rPr>
              <w:t xml:space="preserve"> = </w:t>
            </w:r>
            <w:r w:rsidRPr="00E07FC1">
              <w:rPr>
                <w:rFonts w:eastAsia="細明體"/>
                <w:sz w:val="20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07FC1">
                <w:rPr>
                  <w:rFonts w:eastAsia="細明體" w:hint="eastAsia"/>
                  <w:sz w:val="20"/>
                </w:rPr>
                <w:t>2</w:t>
              </w:r>
              <w:r w:rsidRPr="00E07FC1">
                <w:rPr>
                  <w:rFonts w:eastAsia="細明體"/>
                  <w:sz w:val="20"/>
                </w:rPr>
                <w:t>’</w:t>
              </w:r>
            </w:smartTag>
          </w:p>
          <w:p w:rsidR="00D473FB" w:rsidRPr="00E07FC1" w:rsidRDefault="00D473FB" w:rsidP="00E07FC1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E07FC1">
              <w:rPr>
                <w:rFonts w:ascii="細明體" w:eastAsia="細明體" w:hAnsi="細明體" w:hint="eastAsia"/>
                <w:sz w:val="20"/>
              </w:rPr>
              <w:t xml:space="preserve">  DTAAB002.保額</w:t>
            </w:r>
          </w:p>
        </w:tc>
        <w:tc>
          <w:tcPr>
            <w:tcW w:w="1652" w:type="dxa"/>
          </w:tcPr>
          <w:p w:rsidR="00D473FB" w:rsidRDefault="00D473FB">
            <w:r w:rsidRPr="00E07FC1">
              <w:rPr>
                <w:rFonts w:eastAsia="標楷體" w:hAnsi="標楷體" w:hint="eastAsia"/>
                <w:sz w:val="20"/>
                <w:szCs w:val="20"/>
              </w:rPr>
              <w:t>(</w:t>
            </w:r>
            <w:r w:rsidRPr="00E07FC1">
              <w:rPr>
                <w:rFonts w:eastAsia="標楷體" w:hAnsi="標楷體" w:hint="eastAsia"/>
                <w:sz w:val="20"/>
                <w:szCs w:val="20"/>
              </w:rPr>
              <w:t>取同組第一筆</w:t>
            </w:r>
            <w:r w:rsidRPr="00E07FC1">
              <w:rPr>
                <w:rFonts w:eastAsia="標楷體" w:hAnsi="標楷體" w:hint="eastAsia"/>
                <w:sz w:val="20"/>
                <w:szCs w:val="20"/>
              </w:rPr>
              <w:t>)</w:t>
            </w:r>
          </w:p>
        </w:tc>
      </w:tr>
      <w:tr w:rsidR="00D473FB" w:rsidRPr="00E07FC1" w:rsidTr="00E07FC1">
        <w:tc>
          <w:tcPr>
            <w:tcW w:w="1722" w:type="dxa"/>
            <w:shd w:val="clear" w:color="auto" w:fill="FFFF99"/>
          </w:tcPr>
          <w:p w:rsidR="00D473FB" w:rsidRPr="00E07FC1" w:rsidRDefault="00D473FB" w:rsidP="00495E8A">
            <w:pPr>
              <w:rPr>
                <w:rFonts w:ascii="Arial" w:hAnsi="Arial" w:cs="Arial"/>
                <w:sz w:val="20"/>
              </w:rPr>
            </w:pPr>
            <w:r w:rsidRPr="00E07FC1">
              <w:rPr>
                <w:rFonts w:ascii="Arial" w:hAnsi="Arial" w:cs="Arial" w:hint="eastAsia"/>
                <w:sz w:val="20"/>
              </w:rPr>
              <w:t>保額單位</w:t>
            </w:r>
          </w:p>
        </w:tc>
        <w:tc>
          <w:tcPr>
            <w:tcW w:w="2617" w:type="dxa"/>
          </w:tcPr>
          <w:p w:rsidR="00D473FB" w:rsidRPr="00E07FC1" w:rsidRDefault="00D473FB" w:rsidP="00E07FC1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E07FC1">
              <w:rPr>
                <w:rFonts w:ascii="細明體" w:eastAsia="細明體" w:hAnsi="細明體" w:hint="eastAsia"/>
                <w:sz w:val="20"/>
              </w:rPr>
              <w:t xml:space="preserve">IF </w:t>
            </w:r>
            <w:del w:id="306" w:author="劉文明" w:date="2016-10-14T13:27:00Z">
              <w:r w:rsidRPr="00E07FC1" w:rsidDel="00E9698B">
                <w:rPr>
                  <w:rFonts w:eastAsia="細明體" w:hint="eastAsia"/>
                  <w:sz w:val="20"/>
                </w:rPr>
                <w:delText>A.</w:delText>
              </w:r>
              <w:r w:rsidRPr="00E07FC1" w:rsidDel="00E9698B">
                <w:rPr>
                  <w:rFonts w:eastAsia="細明體" w:hint="eastAsia"/>
                  <w:sz w:val="20"/>
                </w:rPr>
                <w:delText>主附約別</w:delText>
              </w:r>
            </w:del>
            <w:ins w:id="307" w:author="劉文明" w:date="2016-10-14T13:27:00Z">
              <w:r w:rsidR="00E9698B">
                <w:rPr>
                  <w:rFonts w:eastAsia="細明體" w:hint="eastAsia"/>
                  <w:sz w:val="20"/>
                </w:rPr>
                <w:t>AGA001.</w:t>
              </w:r>
              <w:r w:rsidR="00E9698B">
                <w:rPr>
                  <w:rFonts w:eastAsia="細明體" w:hint="eastAsia"/>
                  <w:sz w:val="20"/>
                </w:rPr>
                <w:t>商品分類</w:t>
              </w:r>
            </w:ins>
            <w:r w:rsidRPr="00E07FC1">
              <w:rPr>
                <w:rFonts w:eastAsia="細明體" w:hint="eastAsia"/>
                <w:sz w:val="20"/>
              </w:rPr>
              <w:t xml:space="preserve"> = </w:t>
            </w:r>
            <w:r w:rsidRPr="00E07FC1">
              <w:rPr>
                <w:rFonts w:eastAsia="細明體"/>
                <w:sz w:val="20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07FC1">
                <w:rPr>
                  <w:rFonts w:eastAsia="細明體" w:hint="eastAsia"/>
                  <w:sz w:val="20"/>
                </w:rPr>
                <w:t>1</w:t>
              </w:r>
              <w:r w:rsidRPr="00E07FC1">
                <w:rPr>
                  <w:rFonts w:eastAsia="細明體"/>
                  <w:sz w:val="20"/>
                </w:rPr>
                <w:t>’</w:t>
              </w:r>
            </w:smartTag>
          </w:p>
          <w:p w:rsidR="00D473FB" w:rsidRPr="00E07FC1" w:rsidRDefault="00D473FB" w:rsidP="00E07FC1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E07FC1">
              <w:rPr>
                <w:rFonts w:ascii="細明體" w:eastAsia="細明體" w:hAnsi="細明體" w:hint="eastAsia"/>
                <w:sz w:val="20"/>
              </w:rPr>
              <w:t xml:space="preserve">  DTAAB001.保額單位</w:t>
            </w:r>
          </w:p>
          <w:p w:rsidR="00D473FB" w:rsidRPr="00E07FC1" w:rsidRDefault="00D473FB" w:rsidP="00E07FC1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E07FC1">
              <w:rPr>
                <w:rFonts w:ascii="細明體" w:eastAsia="細明體" w:hAnsi="細明體" w:hint="eastAsia"/>
                <w:sz w:val="20"/>
              </w:rPr>
              <w:t xml:space="preserve">ELSE IF </w:t>
            </w:r>
            <w:del w:id="308" w:author="劉文明" w:date="2016-10-14T13:27:00Z">
              <w:r w:rsidRPr="00E07FC1" w:rsidDel="00E9698B">
                <w:rPr>
                  <w:rFonts w:eastAsia="細明體" w:hint="eastAsia"/>
                  <w:sz w:val="20"/>
                </w:rPr>
                <w:delText>A.</w:delText>
              </w:r>
              <w:r w:rsidRPr="00E07FC1" w:rsidDel="00E9698B">
                <w:rPr>
                  <w:rFonts w:eastAsia="細明體" w:hint="eastAsia"/>
                  <w:sz w:val="20"/>
                </w:rPr>
                <w:delText>主附約別</w:delText>
              </w:r>
            </w:del>
            <w:ins w:id="309" w:author="劉文明" w:date="2016-10-14T13:27:00Z">
              <w:r w:rsidR="00E9698B">
                <w:rPr>
                  <w:rFonts w:eastAsia="細明體" w:hint="eastAsia"/>
                  <w:sz w:val="20"/>
                </w:rPr>
                <w:t>AGA001.</w:t>
              </w:r>
              <w:r w:rsidR="00E9698B">
                <w:rPr>
                  <w:rFonts w:eastAsia="細明體" w:hint="eastAsia"/>
                  <w:sz w:val="20"/>
                </w:rPr>
                <w:t>商品分類</w:t>
              </w:r>
            </w:ins>
            <w:r w:rsidRPr="00E07FC1">
              <w:rPr>
                <w:rFonts w:eastAsia="細明體" w:hint="eastAsia"/>
                <w:sz w:val="20"/>
              </w:rPr>
              <w:t xml:space="preserve"> = </w:t>
            </w:r>
            <w:r w:rsidRPr="00E07FC1">
              <w:rPr>
                <w:rFonts w:eastAsia="細明體"/>
                <w:sz w:val="20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07FC1">
                <w:rPr>
                  <w:rFonts w:eastAsia="細明體" w:hint="eastAsia"/>
                  <w:sz w:val="20"/>
                </w:rPr>
                <w:t>2</w:t>
              </w:r>
              <w:r w:rsidRPr="00E07FC1">
                <w:rPr>
                  <w:rFonts w:eastAsia="細明體"/>
                  <w:sz w:val="20"/>
                </w:rPr>
                <w:t>’</w:t>
              </w:r>
            </w:smartTag>
          </w:p>
          <w:p w:rsidR="00D473FB" w:rsidRPr="00E07FC1" w:rsidRDefault="00D473FB" w:rsidP="00E07FC1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E07FC1">
              <w:rPr>
                <w:rFonts w:ascii="細明體" w:eastAsia="細明體" w:hAnsi="細明體" w:hint="eastAsia"/>
                <w:sz w:val="20"/>
              </w:rPr>
              <w:t xml:space="preserve">  DTAAB002.保額單位</w:t>
            </w:r>
          </w:p>
        </w:tc>
        <w:tc>
          <w:tcPr>
            <w:tcW w:w="1652" w:type="dxa"/>
          </w:tcPr>
          <w:p w:rsidR="00D473FB" w:rsidRDefault="00D473FB">
            <w:r w:rsidRPr="00E07FC1">
              <w:rPr>
                <w:rFonts w:eastAsia="標楷體" w:hAnsi="標楷體" w:hint="eastAsia"/>
                <w:sz w:val="20"/>
                <w:szCs w:val="20"/>
              </w:rPr>
              <w:t>(</w:t>
            </w:r>
            <w:r w:rsidRPr="00E07FC1">
              <w:rPr>
                <w:rFonts w:eastAsia="標楷體" w:hAnsi="標楷體" w:hint="eastAsia"/>
                <w:sz w:val="20"/>
                <w:szCs w:val="20"/>
              </w:rPr>
              <w:t>取同組第一筆</w:t>
            </w:r>
            <w:r w:rsidRPr="00E07FC1">
              <w:rPr>
                <w:rFonts w:eastAsia="標楷體" w:hAnsi="標楷體" w:hint="eastAsia"/>
                <w:sz w:val="20"/>
                <w:szCs w:val="20"/>
              </w:rPr>
              <w:t>)</w:t>
            </w:r>
          </w:p>
        </w:tc>
      </w:tr>
      <w:tr w:rsidR="00BC2D13" w:rsidRPr="00E07FC1" w:rsidTr="00E07FC1">
        <w:tc>
          <w:tcPr>
            <w:tcW w:w="1722" w:type="dxa"/>
            <w:shd w:val="clear" w:color="auto" w:fill="FFFF99"/>
          </w:tcPr>
          <w:p w:rsidR="00BC2D13" w:rsidRPr="00E07FC1" w:rsidRDefault="00BC2D13" w:rsidP="00495E8A">
            <w:pPr>
              <w:rPr>
                <w:rFonts w:ascii="Arial" w:hAnsi="Arial" w:cs="Arial" w:hint="eastAsia"/>
                <w:sz w:val="20"/>
              </w:rPr>
            </w:pPr>
            <w:r w:rsidRPr="00E07FC1">
              <w:rPr>
                <w:rFonts w:ascii="Arial" w:hAnsi="Arial" w:cs="Arial" w:hint="eastAsia"/>
                <w:sz w:val="20"/>
              </w:rPr>
              <w:t>主檔契約效力</w:t>
            </w:r>
          </w:p>
        </w:tc>
        <w:tc>
          <w:tcPr>
            <w:tcW w:w="2617" w:type="dxa"/>
          </w:tcPr>
          <w:p w:rsidR="00BC2D13" w:rsidRPr="00E07FC1" w:rsidRDefault="00837279" w:rsidP="00E07FC1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E07FC1">
              <w:rPr>
                <w:rFonts w:eastAsia="細明體" w:hint="eastAsia"/>
                <w:sz w:val="20"/>
              </w:rPr>
              <w:t>O_</w:t>
            </w:r>
            <w:r w:rsidRPr="00E07FC1">
              <w:rPr>
                <w:rFonts w:eastAsia="細明體" w:hint="eastAsia"/>
                <w:sz w:val="20"/>
              </w:rPr>
              <w:t>原效力</w:t>
            </w:r>
          </w:p>
        </w:tc>
        <w:tc>
          <w:tcPr>
            <w:tcW w:w="1652" w:type="dxa"/>
          </w:tcPr>
          <w:p w:rsidR="00BC2D13" w:rsidRPr="00E07FC1" w:rsidRDefault="00BC2D13" w:rsidP="004E26E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BC2D13" w:rsidRPr="00E07FC1" w:rsidTr="00E07FC1">
        <w:tc>
          <w:tcPr>
            <w:tcW w:w="1722" w:type="dxa"/>
            <w:shd w:val="clear" w:color="auto" w:fill="FFFF99"/>
          </w:tcPr>
          <w:p w:rsidR="00BC2D13" w:rsidRPr="00E07FC1" w:rsidRDefault="00BC2D13" w:rsidP="00495E8A">
            <w:pPr>
              <w:rPr>
                <w:rFonts w:ascii="Arial" w:hAnsi="Arial" w:cs="Arial" w:hint="eastAsia"/>
                <w:sz w:val="20"/>
              </w:rPr>
            </w:pPr>
            <w:r w:rsidRPr="00E07FC1">
              <w:rPr>
                <w:rFonts w:ascii="Arial" w:hAnsi="Arial" w:cs="Arial" w:hint="eastAsia"/>
                <w:sz w:val="20"/>
              </w:rPr>
              <w:t>更新後契約效力</w:t>
            </w:r>
          </w:p>
        </w:tc>
        <w:tc>
          <w:tcPr>
            <w:tcW w:w="2617" w:type="dxa"/>
          </w:tcPr>
          <w:p w:rsidR="00BC2D13" w:rsidRPr="00E07FC1" w:rsidRDefault="00837279" w:rsidP="00E07FC1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E07FC1">
              <w:rPr>
                <w:rFonts w:eastAsia="細明體" w:hint="eastAsia"/>
                <w:sz w:val="20"/>
              </w:rPr>
              <w:t>O_</w:t>
            </w:r>
            <w:r w:rsidRPr="00E07FC1">
              <w:rPr>
                <w:rFonts w:eastAsia="細明體" w:hint="eastAsia"/>
                <w:sz w:val="20"/>
              </w:rPr>
              <w:t>新效力</w:t>
            </w:r>
          </w:p>
        </w:tc>
        <w:tc>
          <w:tcPr>
            <w:tcW w:w="1652" w:type="dxa"/>
          </w:tcPr>
          <w:p w:rsidR="00BC2D13" w:rsidRPr="00E07FC1" w:rsidRDefault="00BC2D13" w:rsidP="004E26E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BC2D13" w:rsidRPr="00E07FC1" w:rsidTr="00E07FC1">
        <w:tc>
          <w:tcPr>
            <w:tcW w:w="1722" w:type="dxa"/>
            <w:shd w:val="clear" w:color="auto" w:fill="FFFF99"/>
          </w:tcPr>
          <w:p w:rsidR="00BC2D13" w:rsidRPr="00E07FC1" w:rsidRDefault="00BC2D13" w:rsidP="00495E8A">
            <w:pPr>
              <w:rPr>
                <w:rFonts w:ascii="Arial" w:hAnsi="Arial" w:cs="Arial" w:hint="eastAsia"/>
                <w:sz w:val="20"/>
              </w:rPr>
            </w:pPr>
            <w:r w:rsidRPr="00E07FC1">
              <w:rPr>
                <w:rFonts w:ascii="Arial" w:hAnsi="Arial" w:cs="Arial" w:hint="eastAsia"/>
                <w:sz w:val="20"/>
              </w:rPr>
              <w:t>總理賠金額</w:t>
            </w:r>
          </w:p>
        </w:tc>
        <w:tc>
          <w:tcPr>
            <w:tcW w:w="2617" w:type="dxa"/>
          </w:tcPr>
          <w:p w:rsidR="00BC2D13" w:rsidRPr="00E07FC1" w:rsidRDefault="00810DFE" w:rsidP="00E07FC1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E07FC1">
              <w:rPr>
                <w:rFonts w:ascii="細明體" w:eastAsia="細明體" w:hAnsi="細明體" w:hint="eastAsia"/>
                <w:sz w:val="20"/>
              </w:rPr>
              <w:t>理賠總金額</w:t>
            </w:r>
          </w:p>
        </w:tc>
        <w:tc>
          <w:tcPr>
            <w:tcW w:w="1652" w:type="dxa"/>
          </w:tcPr>
          <w:p w:rsidR="00BC2D13" w:rsidRPr="00E07FC1" w:rsidRDefault="00BC2D13" w:rsidP="004E26E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BC2D13" w:rsidRPr="00E07FC1" w:rsidTr="00E07FC1">
        <w:tc>
          <w:tcPr>
            <w:tcW w:w="1722" w:type="dxa"/>
            <w:shd w:val="clear" w:color="auto" w:fill="FFFF99"/>
          </w:tcPr>
          <w:p w:rsidR="00BC2D13" w:rsidRPr="00E07FC1" w:rsidRDefault="00BC2D13" w:rsidP="00495E8A">
            <w:pPr>
              <w:rPr>
                <w:rFonts w:ascii="Arial" w:hAnsi="Arial" w:cs="Arial" w:hint="eastAsia"/>
                <w:sz w:val="20"/>
              </w:rPr>
            </w:pPr>
            <w:r w:rsidRPr="00E07FC1">
              <w:rPr>
                <w:rFonts w:ascii="Arial" w:hAnsi="Arial" w:cs="Arial" w:hint="eastAsia"/>
                <w:sz w:val="20"/>
              </w:rPr>
              <w:t>保額上限</w:t>
            </w:r>
          </w:p>
        </w:tc>
        <w:tc>
          <w:tcPr>
            <w:tcW w:w="2617" w:type="dxa"/>
          </w:tcPr>
          <w:p w:rsidR="00BC2D13" w:rsidRPr="00E07FC1" w:rsidRDefault="00810DFE" w:rsidP="00E07FC1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E07FC1">
              <w:rPr>
                <w:rFonts w:ascii="細明體" w:eastAsia="細明體" w:hAnsi="細明體" w:hint="eastAsia"/>
                <w:sz w:val="20"/>
              </w:rPr>
              <w:t>保額上限</w:t>
            </w:r>
          </w:p>
        </w:tc>
        <w:tc>
          <w:tcPr>
            <w:tcW w:w="1652" w:type="dxa"/>
          </w:tcPr>
          <w:p w:rsidR="00BC2D13" w:rsidRPr="00E07FC1" w:rsidRDefault="00BC2D13" w:rsidP="004E26E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BC2D13" w:rsidRPr="00E07FC1" w:rsidTr="00E07FC1">
        <w:tc>
          <w:tcPr>
            <w:tcW w:w="1722" w:type="dxa"/>
            <w:shd w:val="clear" w:color="auto" w:fill="FFFF99"/>
            <w:vAlign w:val="bottom"/>
          </w:tcPr>
          <w:p w:rsidR="00BC2D13" w:rsidRPr="00E07FC1" w:rsidRDefault="00BC2D13" w:rsidP="00495E8A">
            <w:pPr>
              <w:rPr>
                <w:rFonts w:ascii="Arial" w:eastAsia="細明體" w:hAnsi="Arial" w:cs="Arial" w:hint="eastAsia"/>
                <w:sz w:val="20"/>
              </w:rPr>
            </w:pPr>
            <w:r w:rsidRPr="00E07FC1">
              <w:rPr>
                <w:rFonts w:ascii="Arial" w:eastAsia="細明體" w:hAnsi="Arial" w:cs="Arial" w:hint="eastAsia"/>
                <w:sz w:val="20"/>
              </w:rPr>
              <w:t>錯誤訊息</w:t>
            </w:r>
          </w:p>
        </w:tc>
        <w:tc>
          <w:tcPr>
            <w:tcW w:w="2617" w:type="dxa"/>
          </w:tcPr>
          <w:p w:rsidR="00BC2D13" w:rsidRPr="00E07FC1" w:rsidRDefault="00BC2D13" w:rsidP="00E07FC1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E07FC1">
              <w:rPr>
                <w:rFonts w:ascii="細明體" w:eastAsia="細明體" w:hAnsi="細明體" w:hint="eastAsia"/>
                <w:sz w:val="20"/>
              </w:rPr>
              <w:t>O_錯誤訊息</w:t>
            </w:r>
          </w:p>
        </w:tc>
        <w:tc>
          <w:tcPr>
            <w:tcW w:w="1652" w:type="dxa"/>
          </w:tcPr>
          <w:p w:rsidR="00BC2D13" w:rsidRPr="00E07FC1" w:rsidRDefault="00BC2D13" w:rsidP="004E26E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8B1A57" w:rsidRDefault="008B1A57" w:rsidP="00EA4898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</w:p>
    <w:p w:rsidR="00EB4D91" w:rsidRDefault="00EB4D91" w:rsidP="00EA4898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</w:p>
    <w:p w:rsidR="000B195A" w:rsidRDefault="000B195A" w:rsidP="00EA4898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</w:p>
    <w:p w:rsidR="00F97DED" w:rsidRDefault="00F97DED" w:rsidP="00F97DE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F97DED" w:rsidRPr="00DC1F35" w:rsidRDefault="00F97DED" w:rsidP="00F97DE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F97DED" w:rsidRPr="00DC1F35" w:rsidRDefault="00F97DED" w:rsidP="00F97DE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F97DED" w:rsidRDefault="00F97DED" w:rsidP="00F97DE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8E2098" w:rsidRDefault="008E2098" w:rsidP="00F97DE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RETURN</w:t>
      </w:r>
    </w:p>
    <w:sectPr w:rsidR="008E2098" w:rsidSect="001029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749" w:rsidRDefault="00BF6749" w:rsidP="000C2BA8">
      <w:r>
        <w:separator/>
      </w:r>
    </w:p>
  </w:endnote>
  <w:endnote w:type="continuationSeparator" w:id="0">
    <w:p w:rsidR="00BF6749" w:rsidRDefault="00BF6749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749" w:rsidRDefault="00BF6749" w:rsidP="000C2BA8">
      <w:r>
        <w:separator/>
      </w:r>
    </w:p>
  </w:footnote>
  <w:footnote w:type="continuationSeparator" w:id="0">
    <w:p w:rsidR="00BF6749" w:rsidRDefault="00BF6749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AFE62CF"/>
    <w:multiLevelType w:val="hybridMultilevel"/>
    <w:tmpl w:val="54161F50"/>
    <w:lvl w:ilvl="0" w:tplc="AC00F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2B2278D6"/>
    <w:multiLevelType w:val="hybridMultilevel"/>
    <w:tmpl w:val="7E283FAC"/>
    <w:lvl w:ilvl="0" w:tplc="CD9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620C31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5"/>
  </w:num>
  <w:num w:numId="2">
    <w:abstractNumId w:val="16"/>
  </w:num>
  <w:num w:numId="3">
    <w:abstractNumId w:val="13"/>
  </w:num>
  <w:num w:numId="4">
    <w:abstractNumId w:val="17"/>
  </w:num>
  <w:num w:numId="5">
    <w:abstractNumId w:val="14"/>
  </w:num>
  <w:num w:numId="6">
    <w:abstractNumId w:val="27"/>
  </w:num>
  <w:num w:numId="7">
    <w:abstractNumId w:val="22"/>
  </w:num>
  <w:num w:numId="8">
    <w:abstractNumId w:val="24"/>
  </w:num>
  <w:num w:numId="9">
    <w:abstractNumId w:val="10"/>
  </w:num>
  <w:num w:numId="10">
    <w:abstractNumId w:val="19"/>
  </w:num>
  <w:num w:numId="11">
    <w:abstractNumId w:val="20"/>
  </w:num>
  <w:num w:numId="12">
    <w:abstractNumId w:val="21"/>
  </w:num>
  <w:num w:numId="13">
    <w:abstractNumId w:val="15"/>
  </w:num>
  <w:num w:numId="14">
    <w:abstractNumId w:val="28"/>
  </w:num>
  <w:num w:numId="15">
    <w:abstractNumId w:val="18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26"/>
  </w:num>
  <w:num w:numId="28">
    <w:abstractNumId w:val="23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C7F"/>
    <w:rsid w:val="000067B7"/>
    <w:rsid w:val="000148EC"/>
    <w:rsid w:val="00014A6C"/>
    <w:rsid w:val="0001563C"/>
    <w:rsid w:val="00020BCC"/>
    <w:rsid w:val="000212D5"/>
    <w:rsid w:val="000215A0"/>
    <w:rsid w:val="00026A58"/>
    <w:rsid w:val="00026F13"/>
    <w:rsid w:val="00027B35"/>
    <w:rsid w:val="00027D1B"/>
    <w:rsid w:val="00031272"/>
    <w:rsid w:val="00033535"/>
    <w:rsid w:val="00033619"/>
    <w:rsid w:val="0003446E"/>
    <w:rsid w:val="00035854"/>
    <w:rsid w:val="00036622"/>
    <w:rsid w:val="0003673B"/>
    <w:rsid w:val="00037D02"/>
    <w:rsid w:val="00040E10"/>
    <w:rsid w:val="000446D0"/>
    <w:rsid w:val="00044B33"/>
    <w:rsid w:val="00050D23"/>
    <w:rsid w:val="000519F8"/>
    <w:rsid w:val="000527F0"/>
    <w:rsid w:val="000558F2"/>
    <w:rsid w:val="000605AC"/>
    <w:rsid w:val="00060D13"/>
    <w:rsid w:val="00063EA5"/>
    <w:rsid w:val="00066A26"/>
    <w:rsid w:val="00070A6B"/>
    <w:rsid w:val="000719ED"/>
    <w:rsid w:val="00073BA3"/>
    <w:rsid w:val="00074A36"/>
    <w:rsid w:val="00074D10"/>
    <w:rsid w:val="000750B2"/>
    <w:rsid w:val="00075C91"/>
    <w:rsid w:val="00077C11"/>
    <w:rsid w:val="0008099E"/>
    <w:rsid w:val="00082D62"/>
    <w:rsid w:val="0008439C"/>
    <w:rsid w:val="00084EAA"/>
    <w:rsid w:val="000922A0"/>
    <w:rsid w:val="00092CF0"/>
    <w:rsid w:val="00094626"/>
    <w:rsid w:val="00097092"/>
    <w:rsid w:val="000A1EB4"/>
    <w:rsid w:val="000A5518"/>
    <w:rsid w:val="000A5DC1"/>
    <w:rsid w:val="000B1567"/>
    <w:rsid w:val="000B195A"/>
    <w:rsid w:val="000B1B16"/>
    <w:rsid w:val="000B1B22"/>
    <w:rsid w:val="000B1B3B"/>
    <w:rsid w:val="000B29D1"/>
    <w:rsid w:val="000B5824"/>
    <w:rsid w:val="000B5B46"/>
    <w:rsid w:val="000B5DF5"/>
    <w:rsid w:val="000C0C05"/>
    <w:rsid w:val="000C14B1"/>
    <w:rsid w:val="000C290F"/>
    <w:rsid w:val="000C2B47"/>
    <w:rsid w:val="000C2BA8"/>
    <w:rsid w:val="000C4195"/>
    <w:rsid w:val="000D07A9"/>
    <w:rsid w:val="000D452C"/>
    <w:rsid w:val="000D4EE9"/>
    <w:rsid w:val="000D58D2"/>
    <w:rsid w:val="000D6712"/>
    <w:rsid w:val="000E1EC3"/>
    <w:rsid w:val="000E2505"/>
    <w:rsid w:val="000E38A7"/>
    <w:rsid w:val="000E3A3C"/>
    <w:rsid w:val="000E3E84"/>
    <w:rsid w:val="000E5276"/>
    <w:rsid w:val="000E57E8"/>
    <w:rsid w:val="000E6BD5"/>
    <w:rsid w:val="000E7517"/>
    <w:rsid w:val="000F0395"/>
    <w:rsid w:val="000F08F7"/>
    <w:rsid w:val="000F0EAB"/>
    <w:rsid w:val="000F3417"/>
    <w:rsid w:val="000F37F7"/>
    <w:rsid w:val="000F3CF9"/>
    <w:rsid w:val="000F479F"/>
    <w:rsid w:val="000F4D30"/>
    <w:rsid w:val="000F4F2F"/>
    <w:rsid w:val="000F7EEB"/>
    <w:rsid w:val="001029E3"/>
    <w:rsid w:val="001031E5"/>
    <w:rsid w:val="00105169"/>
    <w:rsid w:val="00105641"/>
    <w:rsid w:val="0011125A"/>
    <w:rsid w:val="001113FA"/>
    <w:rsid w:val="00112C80"/>
    <w:rsid w:val="00112CFE"/>
    <w:rsid w:val="00116648"/>
    <w:rsid w:val="0011777A"/>
    <w:rsid w:val="00117FB4"/>
    <w:rsid w:val="00122177"/>
    <w:rsid w:val="00122265"/>
    <w:rsid w:val="0012244B"/>
    <w:rsid w:val="00122706"/>
    <w:rsid w:val="00124800"/>
    <w:rsid w:val="001266FD"/>
    <w:rsid w:val="00126E79"/>
    <w:rsid w:val="001314C4"/>
    <w:rsid w:val="00132923"/>
    <w:rsid w:val="00134BB9"/>
    <w:rsid w:val="00135E9D"/>
    <w:rsid w:val="00136FFA"/>
    <w:rsid w:val="001376A9"/>
    <w:rsid w:val="00137F2B"/>
    <w:rsid w:val="00140CEF"/>
    <w:rsid w:val="00140D40"/>
    <w:rsid w:val="001427CC"/>
    <w:rsid w:val="0014365B"/>
    <w:rsid w:val="001441A3"/>
    <w:rsid w:val="00145E03"/>
    <w:rsid w:val="00147CA4"/>
    <w:rsid w:val="00150105"/>
    <w:rsid w:val="00151155"/>
    <w:rsid w:val="001517EA"/>
    <w:rsid w:val="00152110"/>
    <w:rsid w:val="00152AEF"/>
    <w:rsid w:val="001537BC"/>
    <w:rsid w:val="00153F38"/>
    <w:rsid w:val="00154805"/>
    <w:rsid w:val="0015485D"/>
    <w:rsid w:val="00155547"/>
    <w:rsid w:val="00156568"/>
    <w:rsid w:val="001570DB"/>
    <w:rsid w:val="0015751B"/>
    <w:rsid w:val="00157624"/>
    <w:rsid w:val="00157DD2"/>
    <w:rsid w:val="0016095B"/>
    <w:rsid w:val="00161500"/>
    <w:rsid w:val="001619B9"/>
    <w:rsid w:val="0016229D"/>
    <w:rsid w:val="001627BA"/>
    <w:rsid w:val="00164942"/>
    <w:rsid w:val="0016589F"/>
    <w:rsid w:val="001664DA"/>
    <w:rsid w:val="001677B3"/>
    <w:rsid w:val="001678C2"/>
    <w:rsid w:val="001728A3"/>
    <w:rsid w:val="001752ED"/>
    <w:rsid w:val="0017539B"/>
    <w:rsid w:val="001757CE"/>
    <w:rsid w:val="001801F0"/>
    <w:rsid w:val="00182752"/>
    <w:rsid w:val="00183411"/>
    <w:rsid w:val="00183979"/>
    <w:rsid w:val="00183D8C"/>
    <w:rsid w:val="0018426C"/>
    <w:rsid w:val="00184863"/>
    <w:rsid w:val="001848F8"/>
    <w:rsid w:val="001857CC"/>
    <w:rsid w:val="00186E1D"/>
    <w:rsid w:val="0019228C"/>
    <w:rsid w:val="00193929"/>
    <w:rsid w:val="001949BE"/>
    <w:rsid w:val="001A0ADD"/>
    <w:rsid w:val="001A1E06"/>
    <w:rsid w:val="001A2402"/>
    <w:rsid w:val="001A2B06"/>
    <w:rsid w:val="001A3584"/>
    <w:rsid w:val="001A5718"/>
    <w:rsid w:val="001B0CAC"/>
    <w:rsid w:val="001B33A7"/>
    <w:rsid w:val="001B3D4B"/>
    <w:rsid w:val="001B4EAD"/>
    <w:rsid w:val="001B7BC4"/>
    <w:rsid w:val="001B7D18"/>
    <w:rsid w:val="001C2704"/>
    <w:rsid w:val="001C2B0F"/>
    <w:rsid w:val="001C309A"/>
    <w:rsid w:val="001C3FC6"/>
    <w:rsid w:val="001C3FDB"/>
    <w:rsid w:val="001C41F1"/>
    <w:rsid w:val="001C4E1D"/>
    <w:rsid w:val="001D0435"/>
    <w:rsid w:val="001D2560"/>
    <w:rsid w:val="001E073C"/>
    <w:rsid w:val="001E0897"/>
    <w:rsid w:val="001E1438"/>
    <w:rsid w:val="001E2B9B"/>
    <w:rsid w:val="001E3ED1"/>
    <w:rsid w:val="001E4613"/>
    <w:rsid w:val="001E6695"/>
    <w:rsid w:val="001E7EFA"/>
    <w:rsid w:val="001F32B1"/>
    <w:rsid w:val="001F531E"/>
    <w:rsid w:val="001F5B3D"/>
    <w:rsid w:val="001F710C"/>
    <w:rsid w:val="001F7F0A"/>
    <w:rsid w:val="00201536"/>
    <w:rsid w:val="0020303C"/>
    <w:rsid w:val="00206FF7"/>
    <w:rsid w:val="00207652"/>
    <w:rsid w:val="00207D28"/>
    <w:rsid w:val="0021029E"/>
    <w:rsid w:val="002103E0"/>
    <w:rsid w:val="002106CA"/>
    <w:rsid w:val="00210DF3"/>
    <w:rsid w:val="0021514C"/>
    <w:rsid w:val="0021615B"/>
    <w:rsid w:val="002169BB"/>
    <w:rsid w:val="002177BE"/>
    <w:rsid w:val="00221E19"/>
    <w:rsid w:val="0022325E"/>
    <w:rsid w:val="00225BEE"/>
    <w:rsid w:val="00227043"/>
    <w:rsid w:val="002272E6"/>
    <w:rsid w:val="002277A7"/>
    <w:rsid w:val="00227D04"/>
    <w:rsid w:val="0023086F"/>
    <w:rsid w:val="002329F9"/>
    <w:rsid w:val="00233210"/>
    <w:rsid w:val="002349D6"/>
    <w:rsid w:val="002374DC"/>
    <w:rsid w:val="002407D4"/>
    <w:rsid w:val="00241368"/>
    <w:rsid w:val="00242DF0"/>
    <w:rsid w:val="00242F37"/>
    <w:rsid w:val="00243E91"/>
    <w:rsid w:val="00246260"/>
    <w:rsid w:val="00247041"/>
    <w:rsid w:val="00250F79"/>
    <w:rsid w:val="002515CE"/>
    <w:rsid w:val="002543A5"/>
    <w:rsid w:val="00256B93"/>
    <w:rsid w:val="00262779"/>
    <w:rsid w:val="00262788"/>
    <w:rsid w:val="00263DFE"/>
    <w:rsid w:val="002651FE"/>
    <w:rsid w:val="00265D3E"/>
    <w:rsid w:val="00266117"/>
    <w:rsid w:val="0026785B"/>
    <w:rsid w:val="00270409"/>
    <w:rsid w:val="00272048"/>
    <w:rsid w:val="002737A7"/>
    <w:rsid w:val="00274796"/>
    <w:rsid w:val="002765C9"/>
    <w:rsid w:val="00280672"/>
    <w:rsid w:val="002831BB"/>
    <w:rsid w:val="00283478"/>
    <w:rsid w:val="002837D6"/>
    <w:rsid w:val="00284D22"/>
    <w:rsid w:val="00290DFB"/>
    <w:rsid w:val="00291FF9"/>
    <w:rsid w:val="00293C61"/>
    <w:rsid w:val="00295163"/>
    <w:rsid w:val="002973F5"/>
    <w:rsid w:val="002A0378"/>
    <w:rsid w:val="002A26CE"/>
    <w:rsid w:val="002A3335"/>
    <w:rsid w:val="002A3AE7"/>
    <w:rsid w:val="002A4740"/>
    <w:rsid w:val="002A6876"/>
    <w:rsid w:val="002A6B21"/>
    <w:rsid w:val="002A6FA5"/>
    <w:rsid w:val="002B3026"/>
    <w:rsid w:val="002B395E"/>
    <w:rsid w:val="002B465A"/>
    <w:rsid w:val="002B55E2"/>
    <w:rsid w:val="002B58D6"/>
    <w:rsid w:val="002B5B93"/>
    <w:rsid w:val="002B7029"/>
    <w:rsid w:val="002B784E"/>
    <w:rsid w:val="002C57C6"/>
    <w:rsid w:val="002C7A21"/>
    <w:rsid w:val="002D3629"/>
    <w:rsid w:val="002D4ACE"/>
    <w:rsid w:val="002D79C4"/>
    <w:rsid w:val="002E095F"/>
    <w:rsid w:val="002E287D"/>
    <w:rsid w:val="002F0E64"/>
    <w:rsid w:val="002F1777"/>
    <w:rsid w:val="002F1DBA"/>
    <w:rsid w:val="002F62AF"/>
    <w:rsid w:val="002F6EA2"/>
    <w:rsid w:val="00301CA8"/>
    <w:rsid w:val="00303462"/>
    <w:rsid w:val="00305137"/>
    <w:rsid w:val="00305C2A"/>
    <w:rsid w:val="00306FC7"/>
    <w:rsid w:val="00307326"/>
    <w:rsid w:val="00307C34"/>
    <w:rsid w:val="0031013D"/>
    <w:rsid w:val="00311F84"/>
    <w:rsid w:val="0031349D"/>
    <w:rsid w:val="00316261"/>
    <w:rsid w:val="00320C60"/>
    <w:rsid w:val="00320FDD"/>
    <w:rsid w:val="00322D04"/>
    <w:rsid w:val="00323380"/>
    <w:rsid w:val="003239B6"/>
    <w:rsid w:val="0033015A"/>
    <w:rsid w:val="003305F4"/>
    <w:rsid w:val="003329AD"/>
    <w:rsid w:val="00334274"/>
    <w:rsid w:val="003379E7"/>
    <w:rsid w:val="00342687"/>
    <w:rsid w:val="00344325"/>
    <w:rsid w:val="0034501B"/>
    <w:rsid w:val="00347264"/>
    <w:rsid w:val="00347363"/>
    <w:rsid w:val="00350114"/>
    <w:rsid w:val="0035326C"/>
    <w:rsid w:val="003534AA"/>
    <w:rsid w:val="0035442F"/>
    <w:rsid w:val="00354547"/>
    <w:rsid w:val="0035467B"/>
    <w:rsid w:val="00355B08"/>
    <w:rsid w:val="00355D14"/>
    <w:rsid w:val="00356383"/>
    <w:rsid w:val="0035748F"/>
    <w:rsid w:val="0036470B"/>
    <w:rsid w:val="003651E9"/>
    <w:rsid w:val="0036621D"/>
    <w:rsid w:val="003676A8"/>
    <w:rsid w:val="00367E79"/>
    <w:rsid w:val="003720BA"/>
    <w:rsid w:val="003723E7"/>
    <w:rsid w:val="00373701"/>
    <w:rsid w:val="0037557B"/>
    <w:rsid w:val="00375F9C"/>
    <w:rsid w:val="0037656B"/>
    <w:rsid w:val="003823C8"/>
    <w:rsid w:val="00383AF7"/>
    <w:rsid w:val="003846FB"/>
    <w:rsid w:val="0039556A"/>
    <w:rsid w:val="00395961"/>
    <w:rsid w:val="003962C1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43C8"/>
    <w:rsid w:val="003A6C70"/>
    <w:rsid w:val="003B0AF6"/>
    <w:rsid w:val="003B17E7"/>
    <w:rsid w:val="003B34A7"/>
    <w:rsid w:val="003B37D3"/>
    <w:rsid w:val="003B3F83"/>
    <w:rsid w:val="003B460E"/>
    <w:rsid w:val="003B6084"/>
    <w:rsid w:val="003C1675"/>
    <w:rsid w:val="003C19EC"/>
    <w:rsid w:val="003C2468"/>
    <w:rsid w:val="003C2A94"/>
    <w:rsid w:val="003C34D1"/>
    <w:rsid w:val="003C53AB"/>
    <w:rsid w:val="003D0A4B"/>
    <w:rsid w:val="003D1C84"/>
    <w:rsid w:val="003D21E9"/>
    <w:rsid w:val="003D2AC1"/>
    <w:rsid w:val="003D31F7"/>
    <w:rsid w:val="003D3DDD"/>
    <w:rsid w:val="003D50AB"/>
    <w:rsid w:val="003D7DA8"/>
    <w:rsid w:val="003E2772"/>
    <w:rsid w:val="003E2BBC"/>
    <w:rsid w:val="003E2E2B"/>
    <w:rsid w:val="003E3957"/>
    <w:rsid w:val="003E5B66"/>
    <w:rsid w:val="003E5D81"/>
    <w:rsid w:val="003F0E2F"/>
    <w:rsid w:val="003F1862"/>
    <w:rsid w:val="003F1F68"/>
    <w:rsid w:val="003F4F5B"/>
    <w:rsid w:val="00403625"/>
    <w:rsid w:val="0040455F"/>
    <w:rsid w:val="00404C69"/>
    <w:rsid w:val="00405370"/>
    <w:rsid w:val="00405464"/>
    <w:rsid w:val="00405B65"/>
    <w:rsid w:val="00411851"/>
    <w:rsid w:val="00411A07"/>
    <w:rsid w:val="00415B83"/>
    <w:rsid w:val="00416B42"/>
    <w:rsid w:val="004209C4"/>
    <w:rsid w:val="00421CDC"/>
    <w:rsid w:val="004224DA"/>
    <w:rsid w:val="00425798"/>
    <w:rsid w:val="0042593D"/>
    <w:rsid w:val="00425E5D"/>
    <w:rsid w:val="004264F9"/>
    <w:rsid w:val="0042745B"/>
    <w:rsid w:val="0043107F"/>
    <w:rsid w:val="00432713"/>
    <w:rsid w:val="00433680"/>
    <w:rsid w:val="00434585"/>
    <w:rsid w:val="00435763"/>
    <w:rsid w:val="00437AC8"/>
    <w:rsid w:val="00441C65"/>
    <w:rsid w:val="00441D0C"/>
    <w:rsid w:val="00441D8E"/>
    <w:rsid w:val="00442005"/>
    <w:rsid w:val="004420D4"/>
    <w:rsid w:val="00452313"/>
    <w:rsid w:val="00456955"/>
    <w:rsid w:val="00456A0E"/>
    <w:rsid w:val="00457ED9"/>
    <w:rsid w:val="004607AC"/>
    <w:rsid w:val="00462CB7"/>
    <w:rsid w:val="00464A05"/>
    <w:rsid w:val="004650B8"/>
    <w:rsid w:val="0046634B"/>
    <w:rsid w:val="004714FF"/>
    <w:rsid w:val="00471DCF"/>
    <w:rsid w:val="00472FCE"/>
    <w:rsid w:val="0047387D"/>
    <w:rsid w:val="00475ADA"/>
    <w:rsid w:val="00476A49"/>
    <w:rsid w:val="00476DF5"/>
    <w:rsid w:val="004812E1"/>
    <w:rsid w:val="00484644"/>
    <w:rsid w:val="00484E72"/>
    <w:rsid w:val="00490A61"/>
    <w:rsid w:val="00493226"/>
    <w:rsid w:val="00494F00"/>
    <w:rsid w:val="00495E8A"/>
    <w:rsid w:val="00496772"/>
    <w:rsid w:val="004A0D12"/>
    <w:rsid w:val="004A0DFD"/>
    <w:rsid w:val="004A1250"/>
    <w:rsid w:val="004A2396"/>
    <w:rsid w:val="004A33E6"/>
    <w:rsid w:val="004B138B"/>
    <w:rsid w:val="004B1727"/>
    <w:rsid w:val="004B1B07"/>
    <w:rsid w:val="004B2114"/>
    <w:rsid w:val="004B3D1D"/>
    <w:rsid w:val="004B6651"/>
    <w:rsid w:val="004C055F"/>
    <w:rsid w:val="004C2F3E"/>
    <w:rsid w:val="004C307D"/>
    <w:rsid w:val="004C3DB2"/>
    <w:rsid w:val="004C54AC"/>
    <w:rsid w:val="004C67E8"/>
    <w:rsid w:val="004D018F"/>
    <w:rsid w:val="004D043B"/>
    <w:rsid w:val="004D0F9E"/>
    <w:rsid w:val="004D22A6"/>
    <w:rsid w:val="004D382E"/>
    <w:rsid w:val="004D424C"/>
    <w:rsid w:val="004D57E5"/>
    <w:rsid w:val="004D6423"/>
    <w:rsid w:val="004E0966"/>
    <w:rsid w:val="004E1DD6"/>
    <w:rsid w:val="004E26E3"/>
    <w:rsid w:val="004E26F7"/>
    <w:rsid w:val="004E314B"/>
    <w:rsid w:val="004E65BF"/>
    <w:rsid w:val="004E7103"/>
    <w:rsid w:val="004F004F"/>
    <w:rsid w:val="004F213B"/>
    <w:rsid w:val="004F2ABA"/>
    <w:rsid w:val="004F3F1A"/>
    <w:rsid w:val="004F588B"/>
    <w:rsid w:val="004F5E01"/>
    <w:rsid w:val="004F5E82"/>
    <w:rsid w:val="004F707F"/>
    <w:rsid w:val="005027D9"/>
    <w:rsid w:val="005038FD"/>
    <w:rsid w:val="0052045C"/>
    <w:rsid w:val="00520588"/>
    <w:rsid w:val="00524BF8"/>
    <w:rsid w:val="0052703E"/>
    <w:rsid w:val="005338BB"/>
    <w:rsid w:val="00534A5D"/>
    <w:rsid w:val="005359C7"/>
    <w:rsid w:val="00535AB3"/>
    <w:rsid w:val="00540036"/>
    <w:rsid w:val="00541039"/>
    <w:rsid w:val="0054239E"/>
    <w:rsid w:val="0054344D"/>
    <w:rsid w:val="005445E2"/>
    <w:rsid w:val="00544AD3"/>
    <w:rsid w:val="005458B0"/>
    <w:rsid w:val="00550818"/>
    <w:rsid w:val="0055124B"/>
    <w:rsid w:val="00551DB9"/>
    <w:rsid w:val="00554F57"/>
    <w:rsid w:val="0055568F"/>
    <w:rsid w:val="00557B70"/>
    <w:rsid w:val="005600E3"/>
    <w:rsid w:val="005602DC"/>
    <w:rsid w:val="005603AB"/>
    <w:rsid w:val="00562832"/>
    <w:rsid w:val="00563E15"/>
    <w:rsid w:val="00564441"/>
    <w:rsid w:val="00564A87"/>
    <w:rsid w:val="00565FBA"/>
    <w:rsid w:val="00567A38"/>
    <w:rsid w:val="00573726"/>
    <w:rsid w:val="00575F14"/>
    <w:rsid w:val="005768D6"/>
    <w:rsid w:val="005778C7"/>
    <w:rsid w:val="00577ADF"/>
    <w:rsid w:val="00580DCB"/>
    <w:rsid w:val="00581860"/>
    <w:rsid w:val="0058328C"/>
    <w:rsid w:val="00584E6E"/>
    <w:rsid w:val="00585C82"/>
    <w:rsid w:val="00587322"/>
    <w:rsid w:val="005904B6"/>
    <w:rsid w:val="005909A6"/>
    <w:rsid w:val="005914F6"/>
    <w:rsid w:val="0059270F"/>
    <w:rsid w:val="00592CC1"/>
    <w:rsid w:val="00592FC4"/>
    <w:rsid w:val="00593E49"/>
    <w:rsid w:val="005964AE"/>
    <w:rsid w:val="005964BA"/>
    <w:rsid w:val="00596C99"/>
    <w:rsid w:val="005973E8"/>
    <w:rsid w:val="005A0E98"/>
    <w:rsid w:val="005A3E36"/>
    <w:rsid w:val="005A45FB"/>
    <w:rsid w:val="005A76AF"/>
    <w:rsid w:val="005B0159"/>
    <w:rsid w:val="005B1403"/>
    <w:rsid w:val="005B1444"/>
    <w:rsid w:val="005B1F05"/>
    <w:rsid w:val="005B266F"/>
    <w:rsid w:val="005B3464"/>
    <w:rsid w:val="005B3496"/>
    <w:rsid w:val="005B350F"/>
    <w:rsid w:val="005B35F9"/>
    <w:rsid w:val="005B53C3"/>
    <w:rsid w:val="005B6A5A"/>
    <w:rsid w:val="005B6AF5"/>
    <w:rsid w:val="005C02B9"/>
    <w:rsid w:val="005C37AE"/>
    <w:rsid w:val="005C3CBE"/>
    <w:rsid w:val="005C6A2D"/>
    <w:rsid w:val="005C7D13"/>
    <w:rsid w:val="005C7DDD"/>
    <w:rsid w:val="005D1DFA"/>
    <w:rsid w:val="005D1FAF"/>
    <w:rsid w:val="005D263D"/>
    <w:rsid w:val="005D48D0"/>
    <w:rsid w:val="005D7EE5"/>
    <w:rsid w:val="005E049B"/>
    <w:rsid w:val="005E214A"/>
    <w:rsid w:val="005E286E"/>
    <w:rsid w:val="005E2C8D"/>
    <w:rsid w:val="005E4032"/>
    <w:rsid w:val="005E4327"/>
    <w:rsid w:val="005E472A"/>
    <w:rsid w:val="005E597B"/>
    <w:rsid w:val="005E6DB1"/>
    <w:rsid w:val="005F2A42"/>
    <w:rsid w:val="005F33DA"/>
    <w:rsid w:val="005F3436"/>
    <w:rsid w:val="005F4A91"/>
    <w:rsid w:val="005F5AF0"/>
    <w:rsid w:val="005F70ED"/>
    <w:rsid w:val="005F7E0B"/>
    <w:rsid w:val="006002AF"/>
    <w:rsid w:val="00600B8A"/>
    <w:rsid w:val="0060235E"/>
    <w:rsid w:val="00603A53"/>
    <w:rsid w:val="0060454B"/>
    <w:rsid w:val="006076B7"/>
    <w:rsid w:val="006101F6"/>
    <w:rsid w:val="00611DCB"/>
    <w:rsid w:val="0061215E"/>
    <w:rsid w:val="00613510"/>
    <w:rsid w:val="00613AEE"/>
    <w:rsid w:val="00614237"/>
    <w:rsid w:val="006161CD"/>
    <w:rsid w:val="0061702C"/>
    <w:rsid w:val="00620E70"/>
    <w:rsid w:val="00620EAE"/>
    <w:rsid w:val="00624263"/>
    <w:rsid w:val="006242E0"/>
    <w:rsid w:val="00625E2D"/>
    <w:rsid w:val="00632DA0"/>
    <w:rsid w:val="006341EA"/>
    <w:rsid w:val="006345EF"/>
    <w:rsid w:val="00635D40"/>
    <w:rsid w:val="006370FB"/>
    <w:rsid w:val="00637315"/>
    <w:rsid w:val="00646282"/>
    <w:rsid w:val="00646673"/>
    <w:rsid w:val="00647209"/>
    <w:rsid w:val="00647E3E"/>
    <w:rsid w:val="00651AE9"/>
    <w:rsid w:val="00652965"/>
    <w:rsid w:val="00654AE8"/>
    <w:rsid w:val="00655810"/>
    <w:rsid w:val="00656383"/>
    <w:rsid w:val="00657560"/>
    <w:rsid w:val="00657B00"/>
    <w:rsid w:val="006627C3"/>
    <w:rsid w:val="00665428"/>
    <w:rsid w:val="0066760D"/>
    <w:rsid w:val="006741AF"/>
    <w:rsid w:val="0067435B"/>
    <w:rsid w:val="0067646B"/>
    <w:rsid w:val="00677086"/>
    <w:rsid w:val="006807F7"/>
    <w:rsid w:val="00680FE1"/>
    <w:rsid w:val="00682647"/>
    <w:rsid w:val="0068301B"/>
    <w:rsid w:val="00685F09"/>
    <w:rsid w:val="00686717"/>
    <w:rsid w:val="00686A9A"/>
    <w:rsid w:val="006916AD"/>
    <w:rsid w:val="006942C0"/>
    <w:rsid w:val="006943CA"/>
    <w:rsid w:val="006959F9"/>
    <w:rsid w:val="00695B5E"/>
    <w:rsid w:val="006975D6"/>
    <w:rsid w:val="00697BC7"/>
    <w:rsid w:val="006A0D7D"/>
    <w:rsid w:val="006A1EB5"/>
    <w:rsid w:val="006A5222"/>
    <w:rsid w:val="006A732D"/>
    <w:rsid w:val="006B112E"/>
    <w:rsid w:val="006B2128"/>
    <w:rsid w:val="006B6283"/>
    <w:rsid w:val="006B62A5"/>
    <w:rsid w:val="006B75E4"/>
    <w:rsid w:val="006C01E4"/>
    <w:rsid w:val="006C0776"/>
    <w:rsid w:val="006C3202"/>
    <w:rsid w:val="006C3212"/>
    <w:rsid w:val="006C34D3"/>
    <w:rsid w:val="006C709C"/>
    <w:rsid w:val="006D0714"/>
    <w:rsid w:val="006D20AD"/>
    <w:rsid w:val="006D21D6"/>
    <w:rsid w:val="006D3210"/>
    <w:rsid w:val="006D3C6C"/>
    <w:rsid w:val="006E2200"/>
    <w:rsid w:val="006E2614"/>
    <w:rsid w:val="006E4750"/>
    <w:rsid w:val="006F2BE8"/>
    <w:rsid w:val="006F5143"/>
    <w:rsid w:val="006F6F5E"/>
    <w:rsid w:val="00702258"/>
    <w:rsid w:val="00702B40"/>
    <w:rsid w:val="00703725"/>
    <w:rsid w:val="00703BCB"/>
    <w:rsid w:val="00705677"/>
    <w:rsid w:val="007057E5"/>
    <w:rsid w:val="0070795E"/>
    <w:rsid w:val="0071141D"/>
    <w:rsid w:val="00711DDE"/>
    <w:rsid w:val="0071347B"/>
    <w:rsid w:val="0071465C"/>
    <w:rsid w:val="00714894"/>
    <w:rsid w:val="00716CDA"/>
    <w:rsid w:val="00721A81"/>
    <w:rsid w:val="00723709"/>
    <w:rsid w:val="00727C27"/>
    <w:rsid w:val="007305B1"/>
    <w:rsid w:val="00730B1E"/>
    <w:rsid w:val="00730BBF"/>
    <w:rsid w:val="00730DF9"/>
    <w:rsid w:val="007330BB"/>
    <w:rsid w:val="007334BF"/>
    <w:rsid w:val="00734F22"/>
    <w:rsid w:val="0073519E"/>
    <w:rsid w:val="007375BE"/>
    <w:rsid w:val="00740FB8"/>
    <w:rsid w:val="00741847"/>
    <w:rsid w:val="00742E8D"/>
    <w:rsid w:val="00743A52"/>
    <w:rsid w:val="00746C66"/>
    <w:rsid w:val="0074721A"/>
    <w:rsid w:val="00747FEF"/>
    <w:rsid w:val="00750797"/>
    <w:rsid w:val="0075125C"/>
    <w:rsid w:val="00753161"/>
    <w:rsid w:val="00756EC9"/>
    <w:rsid w:val="007604BA"/>
    <w:rsid w:val="00762039"/>
    <w:rsid w:val="007620DF"/>
    <w:rsid w:val="00763FEF"/>
    <w:rsid w:val="00770B24"/>
    <w:rsid w:val="00771838"/>
    <w:rsid w:val="007738A3"/>
    <w:rsid w:val="00777AD0"/>
    <w:rsid w:val="00784337"/>
    <w:rsid w:val="007847DB"/>
    <w:rsid w:val="00785733"/>
    <w:rsid w:val="00785FB3"/>
    <w:rsid w:val="00787CCD"/>
    <w:rsid w:val="00790082"/>
    <w:rsid w:val="0079031D"/>
    <w:rsid w:val="00793F3F"/>
    <w:rsid w:val="007949B7"/>
    <w:rsid w:val="00797DBD"/>
    <w:rsid w:val="007A0F6A"/>
    <w:rsid w:val="007A3A3F"/>
    <w:rsid w:val="007A463A"/>
    <w:rsid w:val="007A5940"/>
    <w:rsid w:val="007A67CD"/>
    <w:rsid w:val="007A78E8"/>
    <w:rsid w:val="007B0293"/>
    <w:rsid w:val="007B1C86"/>
    <w:rsid w:val="007B2309"/>
    <w:rsid w:val="007B2584"/>
    <w:rsid w:val="007B2E8E"/>
    <w:rsid w:val="007B6126"/>
    <w:rsid w:val="007C01AF"/>
    <w:rsid w:val="007C02C5"/>
    <w:rsid w:val="007C090B"/>
    <w:rsid w:val="007C113C"/>
    <w:rsid w:val="007C2FA2"/>
    <w:rsid w:val="007C7659"/>
    <w:rsid w:val="007D3BEB"/>
    <w:rsid w:val="007D66AB"/>
    <w:rsid w:val="007D7DE3"/>
    <w:rsid w:val="007E019B"/>
    <w:rsid w:val="007E13B1"/>
    <w:rsid w:val="007E286E"/>
    <w:rsid w:val="007E4895"/>
    <w:rsid w:val="007E5AD9"/>
    <w:rsid w:val="007E6267"/>
    <w:rsid w:val="007E7194"/>
    <w:rsid w:val="007E7C52"/>
    <w:rsid w:val="007F169D"/>
    <w:rsid w:val="007F2D19"/>
    <w:rsid w:val="007F30AB"/>
    <w:rsid w:val="007F359A"/>
    <w:rsid w:val="007F3E86"/>
    <w:rsid w:val="007F4A82"/>
    <w:rsid w:val="007F60DE"/>
    <w:rsid w:val="007F69E8"/>
    <w:rsid w:val="007F6B33"/>
    <w:rsid w:val="008008D3"/>
    <w:rsid w:val="008010C9"/>
    <w:rsid w:val="008012A6"/>
    <w:rsid w:val="008015FE"/>
    <w:rsid w:val="00803998"/>
    <w:rsid w:val="008044D2"/>
    <w:rsid w:val="008046E1"/>
    <w:rsid w:val="00804EBC"/>
    <w:rsid w:val="00804FD5"/>
    <w:rsid w:val="008051A9"/>
    <w:rsid w:val="0080526B"/>
    <w:rsid w:val="00810DFE"/>
    <w:rsid w:val="008123BB"/>
    <w:rsid w:val="008127FA"/>
    <w:rsid w:val="008135DB"/>
    <w:rsid w:val="00813BF0"/>
    <w:rsid w:val="00815AFD"/>
    <w:rsid w:val="00816116"/>
    <w:rsid w:val="00816180"/>
    <w:rsid w:val="00823181"/>
    <w:rsid w:val="008243D5"/>
    <w:rsid w:val="00824B68"/>
    <w:rsid w:val="0083004F"/>
    <w:rsid w:val="0083116C"/>
    <w:rsid w:val="00833FD9"/>
    <w:rsid w:val="00834268"/>
    <w:rsid w:val="00836CDA"/>
    <w:rsid w:val="00837279"/>
    <w:rsid w:val="00840D2F"/>
    <w:rsid w:val="0084228E"/>
    <w:rsid w:val="00843F48"/>
    <w:rsid w:val="00844EC2"/>
    <w:rsid w:val="00846113"/>
    <w:rsid w:val="008467C1"/>
    <w:rsid w:val="008468AB"/>
    <w:rsid w:val="008470C1"/>
    <w:rsid w:val="00852026"/>
    <w:rsid w:val="00853289"/>
    <w:rsid w:val="00854D2B"/>
    <w:rsid w:val="00860A3C"/>
    <w:rsid w:val="0086111B"/>
    <w:rsid w:val="008620F2"/>
    <w:rsid w:val="008630E4"/>
    <w:rsid w:val="00863F87"/>
    <w:rsid w:val="00866146"/>
    <w:rsid w:val="0087288F"/>
    <w:rsid w:val="00873DD6"/>
    <w:rsid w:val="00873FBD"/>
    <w:rsid w:val="00875EDD"/>
    <w:rsid w:val="00876A57"/>
    <w:rsid w:val="00880532"/>
    <w:rsid w:val="00880D4D"/>
    <w:rsid w:val="00882083"/>
    <w:rsid w:val="00883B68"/>
    <w:rsid w:val="008842EE"/>
    <w:rsid w:val="008854CF"/>
    <w:rsid w:val="0088573F"/>
    <w:rsid w:val="00887469"/>
    <w:rsid w:val="00891CBA"/>
    <w:rsid w:val="008928DD"/>
    <w:rsid w:val="00893C6D"/>
    <w:rsid w:val="0089437F"/>
    <w:rsid w:val="008954D2"/>
    <w:rsid w:val="008956D9"/>
    <w:rsid w:val="008A07BD"/>
    <w:rsid w:val="008A116B"/>
    <w:rsid w:val="008A1718"/>
    <w:rsid w:val="008A22E8"/>
    <w:rsid w:val="008A23C7"/>
    <w:rsid w:val="008A2CAB"/>
    <w:rsid w:val="008A347D"/>
    <w:rsid w:val="008A4ADA"/>
    <w:rsid w:val="008A54EE"/>
    <w:rsid w:val="008A7BB0"/>
    <w:rsid w:val="008B00CC"/>
    <w:rsid w:val="008B1A57"/>
    <w:rsid w:val="008B536B"/>
    <w:rsid w:val="008C22F0"/>
    <w:rsid w:val="008C2F2A"/>
    <w:rsid w:val="008C34E7"/>
    <w:rsid w:val="008C5A98"/>
    <w:rsid w:val="008C5CA6"/>
    <w:rsid w:val="008C7BDF"/>
    <w:rsid w:val="008D0E51"/>
    <w:rsid w:val="008D1594"/>
    <w:rsid w:val="008D1AF0"/>
    <w:rsid w:val="008D3304"/>
    <w:rsid w:val="008D5558"/>
    <w:rsid w:val="008D56DA"/>
    <w:rsid w:val="008D7043"/>
    <w:rsid w:val="008E2098"/>
    <w:rsid w:val="008E26C8"/>
    <w:rsid w:val="008E34A8"/>
    <w:rsid w:val="008E5378"/>
    <w:rsid w:val="008E6A09"/>
    <w:rsid w:val="008F0E9A"/>
    <w:rsid w:val="008F16B9"/>
    <w:rsid w:val="008F31DA"/>
    <w:rsid w:val="008F3402"/>
    <w:rsid w:val="008F42BF"/>
    <w:rsid w:val="008F44E7"/>
    <w:rsid w:val="008F5451"/>
    <w:rsid w:val="008F6CA4"/>
    <w:rsid w:val="00900D9D"/>
    <w:rsid w:val="00901637"/>
    <w:rsid w:val="0090261A"/>
    <w:rsid w:val="00905368"/>
    <w:rsid w:val="00906F53"/>
    <w:rsid w:val="009071EC"/>
    <w:rsid w:val="00907E85"/>
    <w:rsid w:val="00910CAF"/>
    <w:rsid w:val="00913AFA"/>
    <w:rsid w:val="00914E6F"/>
    <w:rsid w:val="009153FD"/>
    <w:rsid w:val="009155D4"/>
    <w:rsid w:val="009173FD"/>
    <w:rsid w:val="009207D4"/>
    <w:rsid w:val="009229D9"/>
    <w:rsid w:val="00923E90"/>
    <w:rsid w:val="00925B37"/>
    <w:rsid w:val="00930036"/>
    <w:rsid w:val="009300A6"/>
    <w:rsid w:val="00933E0B"/>
    <w:rsid w:val="00934A42"/>
    <w:rsid w:val="00941526"/>
    <w:rsid w:val="00943957"/>
    <w:rsid w:val="00945C0A"/>
    <w:rsid w:val="00946006"/>
    <w:rsid w:val="0094631E"/>
    <w:rsid w:val="00946BD3"/>
    <w:rsid w:val="00951D7F"/>
    <w:rsid w:val="00953A43"/>
    <w:rsid w:val="00957014"/>
    <w:rsid w:val="00957505"/>
    <w:rsid w:val="0096016A"/>
    <w:rsid w:val="00961086"/>
    <w:rsid w:val="00961990"/>
    <w:rsid w:val="009652CC"/>
    <w:rsid w:val="00966A3B"/>
    <w:rsid w:val="00967DDA"/>
    <w:rsid w:val="009708F8"/>
    <w:rsid w:val="00971A78"/>
    <w:rsid w:val="00972E3A"/>
    <w:rsid w:val="00973623"/>
    <w:rsid w:val="009736E3"/>
    <w:rsid w:val="009769F3"/>
    <w:rsid w:val="00977ED5"/>
    <w:rsid w:val="009809D0"/>
    <w:rsid w:val="00980A6B"/>
    <w:rsid w:val="00980FF7"/>
    <w:rsid w:val="009831CC"/>
    <w:rsid w:val="00984F04"/>
    <w:rsid w:val="00986B68"/>
    <w:rsid w:val="00986E59"/>
    <w:rsid w:val="00987A8C"/>
    <w:rsid w:val="00991090"/>
    <w:rsid w:val="009931FC"/>
    <w:rsid w:val="00993BF7"/>
    <w:rsid w:val="00995871"/>
    <w:rsid w:val="00996112"/>
    <w:rsid w:val="009A05DF"/>
    <w:rsid w:val="009A0F4A"/>
    <w:rsid w:val="009A249E"/>
    <w:rsid w:val="009A3D65"/>
    <w:rsid w:val="009A75A6"/>
    <w:rsid w:val="009B15A3"/>
    <w:rsid w:val="009B16F8"/>
    <w:rsid w:val="009B38C7"/>
    <w:rsid w:val="009B4431"/>
    <w:rsid w:val="009B5C81"/>
    <w:rsid w:val="009B74A8"/>
    <w:rsid w:val="009C06B5"/>
    <w:rsid w:val="009C086E"/>
    <w:rsid w:val="009C20D1"/>
    <w:rsid w:val="009C2D2A"/>
    <w:rsid w:val="009C3B73"/>
    <w:rsid w:val="009C5B9C"/>
    <w:rsid w:val="009C66E3"/>
    <w:rsid w:val="009C7F10"/>
    <w:rsid w:val="009D3225"/>
    <w:rsid w:val="009D60AC"/>
    <w:rsid w:val="009D788D"/>
    <w:rsid w:val="009E265C"/>
    <w:rsid w:val="009E2B19"/>
    <w:rsid w:val="009E580E"/>
    <w:rsid w:val="009E59D2"/>
    <w:rsid w:val="009E5F5B"/>
    <w:rsid w:val="009F0F2C"/>
    <w:rsid w:val="009F10BF"/>
    <w:rsid w:val="009F2230"/>
    <w:rsid w:val="009F2E82"/>
    <w:rsid w:val="009F623C"/>
    <w:rsid w:val="009F701C"/>
    <w:rsid w:val="00A00289"/>
    <w:rsid w:val="00A008BF"/>
    <w:rsid w:val="00A00FFE"/>
    <w:rsid w:val="00A02067"/>
    <w:rsid w:val="00A02507"/>
    <w:rsid w:val="00A028D3"/>
    <w:rsid w:val="00A02A4C"/>
    <w:rsid w:val="00A03283"/>
    <w:rsid w:val="00A035AC"/>
    <w:rsid w:val="00A0570E"/>
    <w:rsid w:val="00A0628E"/>
    <w:rsid w:val="00A1429D"/>
    <w:rsid w:val="00A2044D"/>
    <w:rsid w:val="00A231ED"/>
    <w:rsid w:val="00A23B5F"/>
    <w:rsid w:val="00A24EC9"/>
    <w:rsid w:val="00A24F3E"/>
    <w:rsid w:val="00A26460"/>
    <w:rsid w:val="00A27B50"/>
    <w:rsid w:val="00A31635"/>
    <w:rsid w:val="00A31A72"/>
    <w:rsid w:val="00A31F4E"/>
    <w:rsid w:val="00A323ED"/>
    <w:rsid w:val="00A3300A"/>
    <w:rsid w:val="00A370DA"/>
    <w:rsid w:val="00A37F57"/>
    <w:rsid w:val="00A4157D"/>
    <w:rsid w:val="00A4259D"/>
    <w:rsid w:val="00A445D9"/>
    <w:rsid w:val="00A46139"/>
    <w:rsid w:val="00A56074"/>
    <w:rsid w:val="00A564AA"/>
    <w:rsid w:val="00A575AD"/>
    <w:rsid w:val="00A60B91"/>
    <w:rsid w:val="00A61B78"/>
    <w:rsid w:val="00A62D12"/>
    <w:rsid w:val="00A637B3"/>
    <w:rsid w:val="00A638E1"/>
    <w:rsid w:val="00A653CA"/>
    <w:rsid w:val="00A6585A"/>
    <w:rsid w:val="00A6648C"/>
    <w:rsid w:val="00A66E91"/>
    <w:rsid w:val="00A670ED"/>
    <w:rsid w:val="00A7106E"/>
    <w:rsid w:val="00A71384"/>
    <w:rsid w:val="00A71C46"/>
    <w:rsid w:val="00A72064"/>
    <w:rsid w:val="00A734BC"/>
    <w:rsid w:val="00A76400"/>
    <w:rsid w:val="00A77944"/>
    <w:rsid w:val="00A77ED4"/>
    <w:rsid w:val="00A8080D"/>
    <w:rsid w:val="00A809BB"/>
    <w:rsid w:val="00A82C7F"/>
    <w:rsid w:val="00A85AF6"/>
    <w:rsid w:val="00A87303"/>
    <w:rsid w:val="00A875EA"/>
    <w:rsid w:val="00A90A7B"/>
    <w:rsid w:val="00A910F9"/>
    <w:rsid w:val="00A91205"/>
    <w:rsid w:val="00A91351"/>
    <w:rsid w:val="00A93222"/>
    <w:rsid w:val="00A93242"/>
    <w:rsid w:val="00A93E55"/>
    <w:rsid w:val="00A9781E"/>
    <w:rsid w:val="00AA1BB9"/>
    <w:rsid w:val="00AA4245"/>
    <w:rsid w:val="00AA4979"/>
    <w:rsid w:val="00AA5E1C"/>
    <w:rsid w:val="00AA6C28"/>
    <w:rsid w:val="00AA7117"/>
    <w:rsid w:val="00AA7AA0"/>
    <w:rsid w:val="00AB1CA5"/>
    <w:rsid w:val="00AB55A0"/>
    <w:rsid w:val="00AB59CF"/>
    <w:rsid w:val="00AB657A"/>
    <w:rsid w:val="00AC0671"/>
    <w:rsid w:val="00AC1ECB"/>
    <w:rsid w:val="00AC3280"/>
    <w:rsid w:val="00AC3646"/>
    <w:rsid w:val="00AC4CF2"/>
    <w:rsid w:val="00AC5859"/>
    <w:rsid w:val="00AC7855"/>
    <w:rsid w:val="00AD10F2"/>
    <w:rsid w:val="00AD1C00"/>
    <w:rsid w:val="00AD69BA"/>
    <w:rsid w:val="00AD754A"/>
    <w:rsid w:val="00AD7F3F"/>
    <w:rsid w:val="00AE0239"/>
    <w:rsid w:val="00AE03D0"/>
    <w:rsid w:val="00AE0DCC"/>
    <w:rsid w:val="00AE12EA"/>
    <w:rsid w:val="00AE4346"/>
    <w:rsid w:val="00AE4360"/>
    <w:rsid w:val="00AE474D"/>
    <w:rsid w:val="00AE5F72"/>
    <w:rsid w:val="00AE6068"/>
    <w:rsid w:val="00AE63BA"/>
    <w:rsid w:val="00AF036A"/>
    <w:rsid w:val="00AF145B"/>
    <w:rsid w:val="00AF4328"/>
    <w:rsid w:val="00AF7A86"/>
    <w:rsid w:val="00B0068E"/>
    <w:rsid w:val="00B00796"/>
    <w:rsid w:val="00B03002"/>
    <w:rsid w:val="00B031C4"/>
    <w:rsid w:val="00B06685"/>
    <w:rsid w:val="00B06EC2"/>
    <w:rsid w:val="00B10168"/>
    <w:rsid w:val="00B13443"/>
    <w:rsid w:val="00B14333"/>
    <w:rsid w:val="00B166FA"/>
    <w:rsid w:val="00B17737"/>
    <w:rsid w:val="00B220FB"/>
    <w:rsid w:val="00B22490"/>
    <w:rsid w:val="00B24791"/>
    <w:rsid w:val="00B264E0"/>
    <w:rsid w:val="00B26753"/>
    <w:rsid w:val="00B26BAC"/>
    <w:rsid w:val="00B26BAD"/>
    <w:rsid w:val="00B3096E"/>
    <w:rsid w:val="00B30E81"/>
    <w:rsid w:val="00B3324B"/>
    <w:rsid w:val="00B34D7C"/>
    <w:rsid w:val="00B362D7"/>
    <w:rsid w:val="00B36688"/>
    <w:rsid w:val="00B370C1"/>
    <w:rsid w:val="00B40DEF"/>
    <w:rsid w:val="00B4211D"/>
    <w:rsid w:val="00B423F6"/>
    <w:rsid w:val="00B42480"/>
    <w:rsid w:val="00B4376C"/>
    <w:rsid w:val="00B43E9A"/>
    <w:rsid w:val="00B4542E"/>
    <w:rsid w:val="00B459B4"/>
    <w:rsid w:val="00B46913"/>
    <w:rsid w:val="00B50BA3"/>
    <w:rsid w:val="00B51EF5"/>
    <w:rsid w:val="00B52B7E"/>
    <w:rsid w:val="00B54453"/>
    <w:rsid w:val="00B546F9"/>
    <w:rsid w:val="00B54832"/>
    <w:rsid w:val="00B54AF5"/>
    <w:rsid w:val="00B566DD"/>
    <w:rsid w:val="00B6028C"/>
    <w:rsid w:val="00B6293A"/>
    <w:rsid w:val="00B62BA2"/>
    <w:rsid w:val="00B62C5E"/>
    <w:rsid w:val="00B640D5"/>
    <w:rsid w:val="00B644F3"/>
    <w:rsid w:val="00B704E1"/>
    <w:rsid w:val="00B706B1"/>
    <w:rsid w:val="00B71666"/>
    <w:rsid w:val="00B71C78"/>
    <w:rsid w:val="00B71D9B"/>
    <w:rsid w:val="00B71EA6"/>
    <w:rsid w:val="00B72C81"/>
    <w:rsid w:val="00B730E2"/>
    <w:rsid w:val="00B736DB"/>
    <w:rsid w:val="00B76F1D"/>
    <w:rsid w:val="00B803F0"/>
    <w:rsid w:val="00B812E1"/>
    <w:rsid w:val="00B829A4"/>
    <w:rsid w:val="00B8476B"/>
    <w:rsid w:val="00B84F14"/>
    <w:rsid w:val="00B8577B"/>
    <w:rsid w:val="00B87F57"/>
    <w:rsid w:val="00B9059B"/>
    <w:rsid w:val="00B971AF"/>
    <w:rsid w:val="00B97E67"/>
    <w:rsid w:val="00BA15D9"/>
    <w:rsid w:val="00BA174F"/>
    <w:rsid w:val="00BA1A86"/>
    <w:rsid w:val="00BA31ED"/>
    <w:rsid w:val="00BA3A55"/>
    <w:rsid w:val="00BA5498"/>
    <w:rsid w:val="00BA5F53"/>
    <w:rsid w:val="00BA74E8"/>
    <w:rsid w:val="00BB0637"/>
    <w:rsid w:val="00BB1AC4"/>
    <w:rsid w:val="00BB1FBB"/>
    <w:rsid w:val="00BB4E79"/>
    <w:rsid w:val="00BB6CDF"/>
    <w:rsid w:val="00BB7007"/>
    <w:rsid w:val="00BC2D13"/>
    <w:rsid w:val="00BC4ECB"/>
    <w:rsid w:val="00BC7723"/>
    <w:rsid w:val="00BD2C55"/>
    <w:rsid w:val="00BD36FD"/>
    <w:rsid w:val="00BD44A8"/>
    <w:rsid w:val="00BD52EF"/>
    <w:rsid w:val="00BD6D1B"/>
    <w:rsid w:val="00BD7FAF"/>
    <w:rsid w:val="00BE1D7B"/>
    <w:rsid w:val="00BE6E4A"/>
    <w:rsid w:val="00BF01DA"/>
    <w:rsid w:val="00BF07BB"/>
    <w:rsid w:val="00BF15C5"/>
    <w:rsid w:val="00BF1C01"/>
    <w:rsid w:val="00BF1E2D"/>
    <w:rsid w:val="00BF20C0"/>
    <w:rsid w:val="00BF24ED"/>
    <w:rsid w:val="00BF529A"/>
    <w:rsid w:val="00BF60C9"/>
    <w:rsid w:val="00BF6615"/>
    <w:rsid w:val="00BF6749"/>
    <w:rsid w:val="00C01277"/>
    <w:rsid w:val="00C029EC"/>
    <w:rsid w:val="00C04711"/>
    <w:rsid w:val="00C050FA"/>
    <w:rsid w:val="00C1029C"/>
    <w:rsid w:val="00C1131E"/>
    <w:rsid w:val="00C12DD1"/>
    <w:rsid w:val="00C14DC9"/>
    <w:rsid w:val="00C14F5B"/>
    <w:rsid w:val="00C202E1"/>
    <w:rsid w:val="00C2157E"/>
    <w:rsid w:val="00C22C50"/>
    <w:rsid w:val="00C27C77"/>
    <w:rsid w:val="00C30037"/>
    <w:rsid w:val="00C301B6"/>
    <w:rsid w:val="00C31584"/>
    <w:rsid w:val="00C315B2"/>
    <w:rsid w:val="00C31BDE"/>
    <w:rsid w:val="00C3205C"/>
    <w:rsid w:val="00C3242D"/>
    <w:rsid w:val="00C325F6"/>
    <w:rsid w:val="00C339EC"/>
    <w:rsid w:val="00C34465"/>
    <w:rsid w:val="00C35E4E"/>
    <w:rsid w:val="00C364C9"/>
    <w:rsid w:val="00C37A98"/>
    <w:rsid w:val="00C40CD4"/>
    <w:rsid w:val="00C43123"/>
    <w:rsid w:val="00C439DA"/>
    <w:rsid w:val="00C479E3"/>
    <w:rsid w:val="00C50821"/>
    <w:rsid w:val="00C5114E"/>
    <w:rsid w:val="00C51492"/>
    <w:rsid w:val="00C51707"/>
    <w:rsid w:val="00C521D0"/>
    <w:rsid w:val="00C52E8D"/>
    <w:rsid w:val="00C532B2"/>
    <w:rsid w:val="00C57F69"/>
    <w:rsid w:val="00C60F70"/>
    <w:rsid w:val="00C612EF"/>
    <w:rsid w:val="00C6167F"/>
    <w:rsid w:val="00C65953"/>
    <w:rsid w:val="00C65BFE"/>
    <w:rsid w:val="00C6709A"/>
    <w:rsid w:val="00C67287"/>
    <w:rsid w:val="00C70256"/>
    <w:rsid w:val="00C70655"/>
    <w:rsid w:val="00C708DD"/>
    <w:rsid w:val="00C70C5E"/>
    <w:rsid w:val="00C74AA8"/>
    <w:rsid w:val="00C7629F"/>
    <w:rsid w:val="00C766A6"/>
    <w:rsid w:val="00C77787"/>
    <w:rsid w:val="00C814CF"/>
    <w:rsid w:val="00C83B26"/>
    <w:rsid w:val="00C841ED"/>
    <w:rsid w:val="00C857CE"/>
    <w:rsid w:val="00C85D2B"/>
    <w:rsid w:val="00C9348C"/>
    <w:rsid w:val="00C93A93"/>
    <w:rsid w:val="00C96408"/>
    <w:rsid w:val="00CA0BB0"/>
    <w:rsid w:val="00CA0D4C"/>
    <w:rsid w:val="00CA344E"/>
    <w:rsid w:val="00CA3FC3"/>
    <w:rsid w:val="00CA71EB"/>
    <w:rsid w:val="00CA7289"/>
    <w:rsid w:val="00CB0141"/>
    <w:rsid w:val="00CB0682"/>
    <w:rsid w:val="00CB2555"/>
    <w:rsid w:val="00CB6415"/>
    <w:rsid w:val="00CC0A89"/>
    <w:rsid w:val="00CC1CE3"/>
    <w:rsid w:val="00CC2D7A"/>
    <w:rsid w:val="00CC2E27"/>
    <w:rsid w:val="00CC42CF"/>
    <w:rsid w:val="00CC43D6"/>
    <w:rsid w:val="00CC508E"/>
    <w:rsid w:val="00CC619D"/>
    <w:rsid w:val="00CC6B5B"/>
    <w:rsid w:val="00CC711E"/>
    <w:rsid w:val="00CD0230"/>
    <w:rsid w:val="00CD0619"/>
    <w:rsid w:val="00CD105A"/>
    <w:rsid w:val="00CD2D1E"/>
    <w:rsid w:val="00CD2ECA"/>
    <w:rsid w:val="00CD3111"/>
    <w:rsid w:val="00CD481C"/>
    <w:rsid w:val="00CD5E8A"/>
    <w:rsid w:val="00CD6728"/>
    <w:rsid w:val="00CD7702"/>
    <w:rsid w:val="00CD7E5A"/>
    <w:rsid w:val="00CE1D88"/>
    <w:rsid w:val="00CE4975"/>
    <w:rsid w:val="00CE5083"/>
    <w:rsid w:val="00CE525E"/>
    <w:rsid w:val="00CE7682"/>
    <w:rsid w:val="00CE76D6"/>
    <w:rsid w:val="00CF1372"/>
    <w:rsid w:val="00CF554B"/>
    <w:rsid w:val="00D00577"/>
    <w:rsid w:val="00D0060C"/>
    <w:rsid w:val="00D01672"/>
    <w:rsid w:val="00D044B6"/>
    <w:rsid w:val="00D058F5"/>
    <w:rsid w:val="00D066C7"/>
    <w:rsid w:val="00D0735B"/>
    <w:rsid w:val="00D1228B"/>
    <w:rsid w:val="00D12B5D"/>
    <w:rsid w:val="00D13E0B"/>
    <w:rsid w:val="00D21E35"/>
    <w:rsid w:val="00D21FF9"/>
    <w:rsid w:val="00D23D50"/>
    <w:rsid w:val="00D2554F"/>
    <w:rsid w:val="00D25DC4"/>
    <w:rsid w:val="00D304DB"/>
    <w:rsid w:val="00D32EE6"/>
    <w:rsid w:val="00D33A0E"/>
    <w:rsid w:val="00D34988"/>
    <w:rsid w:val="00D34E88"/>
    <w:rsid w:val="00D34FC6"/>
    <w:rsid w:val="00D35F13"/>
    <w:rsid w:val="00D40657"/>
    <w:rsid w:val="00D41184"/>
    <w:rsid w:val="00D41F45"/>
    <w:rsid w:val="00D42ECD"/>
    <w:rsid w:val="00D44CFE"/>
    <w:rsid w:val="00D46ED0"/>
    <w:rsid w:val="00D473FB"/>
    <w:rsid w:val="00D4742C"/>
    <w:rsid w:val="00D50157"/>
    <w:rsid w:val="00D50B6D"/>
    <w:rsid w:val="00D513EE"/>
    <w:rsid w:val="00D516EB"/>
    <w:rsid w:val="00D53822"/>
    <w:rsid w:val="00D544A1"/>
    <w:rsid w:val="00D55944"/>
    <w:rsid w:val="00D60DE7"/>
    <w:rsid w:val="00D61D2D"/>
    <w:rsid w:val="00D65C96"/>
    <w:rsid w:val="00D7076E"/>
    <w:rsid w:val="00D71291"/>
    <w:rsid w:val="00D71AE2"/>
    <w:rsid w:val="00D736CD"/>
    <w:rsid w:val="00D75131"/>
    <w:rsid w:val="00D7530B"/>
    <w:rsid w:val="00D77781"/>
    <w:rsid w:val="00D811EC"/>
    <w:rsid w:val="00D81E58"/>
    <w:rsid w:val="00D84B53"/>
    <w:rsid w:val="00D868C1"/>
    <w:rsid w:val="00D878B5"/>
    <w:rsid w:val="00D87F81"/>
    <w:rsid w:val="00D91960"/>
    <w:rsid w:val="00D94408"/>
    <w:rsid w:val="00D951EB"/>
    <w:rsid w:val="00D9528C"/>
    <w:rsid w:val="00D956CC"/>
    <w:rsid w:val="00D96062"/>
    <w:rsid w:val="00D96276"/>
    <w:rsid w:val="00D96F1C"/>
    <w:rsid w:val="00DA0631"/>
    <w:rsid w:val="00DA2A62"/>
    <w:rsid w:val="00DA4038"/>
    <w:rsid w:val="00DA4E27"/>
    <w:rsid w:val="00DA7E77"/>
    <w:rsid w:val="00DB0F8F"/>
    <w:rsid w:val="00DB20E1"/>
    <w:rsid w:val="00DB27DC"/>
    <w:rsid w:val="00DB2848"/>
    <w:rsid w:val="00DB2ABC"/>
    <w:rsid w:val="00DB2B2F"/>
    <w:rsid w:val="00DB407D"/>
    <w:rsid w:val="00DB4A88"/>
    <w:rsid w:val="00DB65B3"/>
    <w:rsid w:val="00DB6D0B"/>
    <w:rsid w:val="00DB7147"/>
    <w:rsid w:val="00DB7F41"/>
    <w:rsid w:val="00DC26DC"/>
    <w:rsid w:val="00DC2F83"/>
    <w:rsid w:val="00DC660C"/>
    <w:rsid w:val="00DD0228"/>
    <w:rsid w:val="00DD02FA"/>
    <w:rsid w:val="00DD1333"/>
    <w:rsid w:val="00DD17F0"/>
    <w:rsid w:val="00DD2FBE"/>
    <w:rsid w:val="00DD5FA2"/>
    <w:rsid w:val="00DD6E3F"/>
    <w:rsid w:val="00DD70EC"/>
    <w:rsid w:val="00DE2493"/>
    <w:rsid w:val="00DE33C5"/>
    <w:rsid w:val="00DE703F"/>
    <w:rsid w:val="00DF11C9"/>
    <w:rsid w:val="00DF11E1"/>
    <w:rsid w:val="00DF1DD7"/>
    <w:rsid w:val="00E00109"/>
    <w:rsid w:val="00E04BB7"/>
    <w:rsid w:val="00E05D63"/>
    <w:rsid w:val="00E05FB7"/>
    <w:rsid w:val="00E06659"/>
    <w:rsid w:val="00E0697C"/>
    <w:rsid w:val="00E07FC1"/>
    <w:rsid w:val="00E109E8"/>
    <w:rsid w:val="00E136EE"/>
    <w:rsid w:val="00E1599C"/>
    <w:rsid w:val="00E15E3F"/>
    <w:rsid w:val="00E16EC1"/>
    <w:rsid w:val="00E17F33"/>
    <w:rsid w:val="00E212FD"/>
    <w:rsid w:val="00E23494"/>
    <w:rsid w:val="00E2438E"/>
    <w:rsid w:val="00E24424"/>
    <w:rsid w:val="00E2510F"/>
    <w:rsid w:val="00E25B4F"/>
    <w:rsid w:val="00E26698"/>
    <w:rsid w:val="00E26931"/>
    <w:rsid w:val="00E26A01"/>
    <w:rsid w:val="00E31307"/>
    <w:rsid w:val="00E31D7E"/>
    <w:rsid w:val="00E331F8"/>
    <w:rsid w:val="00E33A59"/>
    <w:rsid w:val="00E33D34"/>
    <w:rsid w:val="00E34676"/>
    <w:rsid w:val="00E40AAA"/>
    <w:rsid w:val="00E41FEF"/>
    <w:rsid w:val="00E45C46"/>
    <w:rsid w:val="00E45EE8"/>
    <w:rsid w:val="00E45FB7"/>
    <w:rsid w:val="00E46969"/>
    <w:rsid w:val="00E51F6A"/>
    <w:rsid w:val="00E52A8F"/>
    <w:rsid w:val="00E534F1"/>
    <w:rsid w:val="00E57428"/>
    <w:rsid w:val="00E608AB"/>
    <w:rsid w:val="00E60AE5"/>
    <w:rsid w:val="00E62C03"/>
    <w:rsid w:val="00E63CA3"/>
    <w:rsid w:val="00E649AB"/>
    <w:rsid w:val="00E66CEA"/>
    <w:rsid w:val="00E70DDC"/>
    <w:rsid w:val="00E725A0"/>
    <w:rsid w:val="00E735F7"/>
    <w:rsid w:val="00E76982"/>
    <w:rsid w:val="00E77771"/>
    <w:rsid w:val="00E8009B"/>
    <w:rsid w:val="00E81737"/>
    <w:rsid w:val="00E82671"/>
    <w:rsid w:val="00E833E4"/>
    <w:rsid w:val="00E86694"/>
    <w:rsid w:val="00E8743F"/>
    <w:rsid w:val="00E91866"/>
    <w:rsid w:val="00E925E4"/>
    <w:rsid w:val="00E93A7A"/>
    <w:rsid w:val="00E96364"/>
    <w:rsid w:val="00E9698B"/>
    <w:rsid w:val="00E973B8"/>
    <w:rsid w:val="00EA0D9D"/>
    <w:rsid w:val="00EA14CC"/>
    <w:rsid w:val="00EA3868"/>
    <w:rsid w:val="00EA428C"/>
    <w:rsid w:val="00EA4898"/>
    <w:rsid w:val="00EA6E34"/>
    <w:rsid w:val="00EB1E6D"/>
    <w:rsid w:val="00EB30CF"/>
    <w:rsid w:val="00EB3A5A"/>
    <w:rsid w:val="00EB4D91"/>
    <w:rsid w:val="00EC0DCB"/>
    <w:rsid w:val="00EC1727"/>
    <w:rsid w:val="00EC324D"/>
    <w:rsid w:val="00EC4DB4"/>
    <w:rsid w:val="00EC4E17"/>
    <w:rsid w:val="00EC6B72"/>
    <w:rsid w:val="00EC6CF4"/>
    <w:rsid w:val="00EC73AB"/>
    <w:rsid w:val="00EC78C3"/>
    <w:rsid w:val="00ED00A5"/>
    <w:rsid w:val="00ED08E1"/>
    <w:rsid w:val="00ED39D1"/>
    <w:rsid w:val="00ED3F3D"/>
    <w:rsid w:val="00ED477B"/>
    <w:rsid w:val="00ED64FC"/>
    <w:rsid w:val="00ED675D"/>
    <w:rsid w:val="00EE0E4B"/>
    <w:rsid w:val="00EE203F"/>
    <w:rsid w:val="00EE29AB"/>
    <w:rsid w:val="00EE29CF"/>
    <w:rsid w:val="00EE3F07"/>
    <w:rsid w:val="00EE4207"/>
    <w:rsid w:val="00EE4B1F"/>
    <w:rsid w:val="00EE58B9"/>
    <w:rsid w:val="00EE7757"/>
    <w:rsid w:val="00EF07A9"/>
    <w:rsid w:val="00EF481E"/>
    <w:rsid w:val="00F00F41"/>
    <w:rsid w:val="00F0159F"/>
    <w:rsid w:val="00F026BF"/>
    <w:rsid w:val="00F03CFD"/>
    <w:rsid w:val="00F04C73"/>
    <w:rsid w:val="00F066A8"/>
    <w:rsid w:val="00F07F7A"/>
    <w:rsid w:val="00F118DB"/>
    <w:rsid w:val="00F11FCF"/>
    <w:rsid w:val="00F135FA"/>
    <w:rsid w:val="00F15576"/>
    <w:rsid w:val="00F2176C"/>
    <w:rsid w:val="00F22501"/>
    <w:rsid w:val="00F2256E"/>
    <w:rsid w:val="00F22909"/>
    <w:rsid w:val="00F22FF1"/>
    <w:rsid w:val="00F23A61"/>
    <w:rsid w:val="00F23E75"/>
    <w:rsid w:val="00F3078A"/>
    <w:rsid w:val="00F32A26"/>
    <w:rsid w:val="00F344B6"/>
    <w:rsid w:val="00F34938"/>
    <w:rsid w:val="00F35FC2"/>
    <w:rsid w:val="00F36464"/>
    <w:rsid w:val="00F3768C"/>
    <w:rsid w:val="00F41B02"/>
    <w:rsid w:val="00F42466"/>
    <w:rsid w:val="00F43E60"/>
    <w:rsid w:val="00F451B2"/>
    <w:rsid w:val="00F46873"/>
    <w:rsid w:val="00F477FB"/>
    <w:rsid w:val="00F5145C"/>
    <w:rsid w:val="00F55EC3"/>
    <w:rsid w:val="00F57F24"/>
    <w:rsid w:val="00F60083"/>
    <w:rsid w:val="00F60214"/>
    <w:rsid w:val="00F62E45"/>
    <w:rsid w:val="00F65D05"/>
    <w:rsid w:val="00F73BCA"/>
    <w:rsid w:val="00F7447C"/>
    <w:rsid w:val="00F750A5"/>
    <w:rsid w:val="00F819F6"/>
    <w:rsid w:val="00F82788"/>
    <w:rsid w:val="00F83173"/>
    <w:rsid w:val="00F8491B"/>
    <w:rsid w:val="00F905C9"/>
    <w:rsid w:val="00F91793"/>
    <w:rsid w:val="00F91910"/>
    <w:rsid w:val="00F92EAD"/>
    <w:rsid w:val="00F93437"/>
    <w:rsid w:val="00F9427D"/>
    <w:rsid w:val="00F95779"/>
    <w:rsid w:val="00F96E2D"/>
    <w:rsid w:val="00F97990"/>
    <w:rsid w:val="00F97D67"/>
    <w:rsid w:val="00F97DED"/>
    <w:rsid w:val="00F97F04"/>
    <w:rsid w:val="00FA0320"/>
    <w:rsid w:val="00FA0C1C"/>
    <w:rsid w:val="00FA246D"/>
    <w:rsid w:val="00FA3C91"/>
    <w:rsid w:val="00FA3E69"/>
    <w:rsid w:val="00FA59AA"/>
    <w:rsid w:val="00FA5FD8"/>
    <w:rsid w:val="00FA619C"/>
    <w:rsid w:val="00FB0A45"/>
    <w:rsid w:val="00FB0A78"/>
    <w:rsid w:val="00FB206C"/>
    <w:rsid w:val="00FB2CB6"/>
    <w:rsid w:val="00FB4229"/>
    <w:rsid w:val="00FB4EC3"/>
    <w:rsid w:val="00FB55DB"/>
    <w:rsid w:val="00FC05D9"/>
    <w:rsid w:val="00FC289D"/>
    <w:rsid w:val="00FC2EE3"/>
    <w:rsid w:val="00FC467A"/>
    <w:rsid w:val="00FC4C50"/>
    <w:rsid w:val="00FC5979"/>
    <w:rsid w:val="00FD0ED6"/>
    <w:rsid w:val="00FD2C4D"/>
    <w:rsid w:val="00FD3185"/>
    <w:rsid w:val="00FD35ED"/>
    <w:rsid w:val="00FD3F3C"/>
    <w:rsid w:val="00FD406F"/>
    <w:rsid w:val="00FD45C9"/>
    <w:rsid w:val="00FD4893"/>
    <w:rsid w:val="00FD553B"/>
    <w:rsid w:val="00FE226E"/>
    <w:rsid w:val="00FE369E"/>
    <w:rsid w:val="00FE6062"/>
    <w:rsid w:val="00FE62CC"/>
    <w:rsid w:val="00FE7A9E"/>
    <w:rsid w:val="00FF3642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1C275BA-C6C6-4CDE-851B-A61A99A5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semiHidden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1338</Words>
  <Characters>7632</Characters>
  <Application>Microsoft Office Word</Application>
  <DocSecurity>0</DocSecurity>
  <Lines>63</Lines>
  <Paragraphs>17</Paragraphs>
  <ScaleCrop>false</ScaleCrop>
  <Company/>
  <LinksUpToDate>false</LinksUpToDate>
  <CharactersWithSpaces>8953</CharactersWithSpaces>
  <SharedDoc>false</SharedDoc>
  <HLinks>
    <vt:vector size="48" baseType="variant">
      <vt:variant>
        <vt:i4>-2065961173</vt:i4>
      </vt:variant>
      <vt:variant>
        <vt:i4>27</vt:i4>
      </vt:variant>
      <vt:variant>
        <vt:i4>0</vt:i4>
      </vt:variant>
      <vt:variant>
        <vt:i4>5</vt:i4>
      </vt:variant>
      <vt:variant>
        <vt:lpwstr>http://twas3.cathaylife.com.tw/html/CM/QueryTable.jsp?Field=癌症住院醫療保險金給付金額欄位1</vt:lpwstr>
      </vt:variant>
      <vt:variant>
        <vt:lpwstr/>
      </vt:variant>
      <vt:variant>
        <vt:i4>2131911704</vt:i4>
      </vt:variant>
      <vt:variant>
        <vt:i4>24</vt:i4>
      </vt:variant>
      <vt:variant>
        <vt:i4>0</vt:i4>
      </vt:variant>
      <vt:variant>
        <vt:i4>5</vt:i4>
      </vt:variant>
      <vt:variant>
        <vt:lpwstr>http://10.87.50.46/html/CM/QueryTable.jsp?Field=重大疾病給付限制欄位5</vt:lpwstr>
      </vt:variant>
      <vt:variant>
        <vt:lpwstr/>
      </vt:variant>
      <vt:variant>
        <vt:i4>2131911704</vt:i4>
      </vt:variant>
      <vt:variant>
        <vt:i4>21</vt:i4>
      </vt:variant>
      <vt:variant>
        <vt:i4>0</vt:i4>
      </vt:variant>
      <vt:variant>
        <vt:i4>5</vt:i4>
      </vt:variant>
      <vt:variant>
        <vt:lpwstr>http://10.87.50.46/html/CM/QueryTable.jsp?Field=重大疾病給付限制欄位5</vt:lpwstr>
      </vt:variant>
      <vt:variant>
        <vt:lpwstr/>
      </vt:variant>
      <vt:variant>
        <vt:i4>2131911704</vt:i4>
      </vt:variant>
      <vt:variant>
        <vt:i4>18</vt:i4>
      </vt:variant>
      <vt:variant>
        <vt:i4>0</vt:i4>
      </vt:variant>
      <vt:variant>
        <vt:i4>5</vt:i4>
      </vt:variant>
      <vt:variant>
        <vt:lpwstr>http://10.87.50.46/html/CM/QueryTable.jsp?Field=重大疾病給付限制欄位5</vt:lpwstr>
      </vt:variant>
      <vt:variant>
        <vt:lpwstr/>
      </vt:variant>
      <vt:variant>
        <vt:i4>-1348824189</vt:i4>
      </vt:variant>
      <vt:variant>
        <vt:i4>12</vt:i4>
      </vt:variant>
      <vt:variant>
        <vt:i4>0</vt:i4>
      </vt:variant>
      <vt:variant>
        <vt:i4>5</vt:i4>
      </vt:variant>
      <vt:variant>
        <vt:lpwstr>http://twas3.cathaylife.com.tw/html/CM/QueryTable.jsp?Field=特殊規定3A(達成終止狀態)</vt:lpwstr>
      </vt:variant>
      <vt:variant>
        <vt:lpwstr/>
      </vt:variant>
      <vt:variant>
        <vt:i4>2131911704</vt:i4>
      </vt:variant>
      <vt:variant>
        <vt:i4>9</vt:i4>
      </vt:variant>
      <vt:variant>
        <vt:i4>0</vt:i4>
      </vt:variant>
      <vt:variant>
        <vt:i4>5</vt:i4>
      </vt:variant>
      <vt:variant>
        <vt:lpwstr>http://10.87.50.46/html/CM/QueryTable.jsp?Field=重大疾病給付限制欄位5</vt:lpwstr>
      </vt:variant>
      <vt:variant>
        <vt:lpwstr/>
      </vt:variant>
      <vt:variant>
        <vt:i4>-863303913</vt:i4>
      </vt:variant>
      <vt:variant>
        <vt:i4>3</vt:i4>
      </vt:variant>
      <vt:variant>
        <vt:i4>0</vt:i4>
      </vt:variant>
      <vt:variant>
        <vt:i4>5</vt:i4>
      </vt:variant>
      <vt:variant>
        <vt:lpwstr>http://twas3.cathaylife.com.tw/html/CM/QueryTable.jsp?Field=商品分類</vt:lpwstr>
      </vt:variant>
      <vt:variant>
        <vt:lpwstr/>
      </vt:variant>
      <vt:variant>
        <vt:i4>2136302614</vt:i4>
      </vt:variant>
      <vt:variant>
        <vt:i4>0</vt:i4>
      </vt:variant>
      <vt:variant>
        <vt:i4>0</vt:i4>
      </vt:variant>
      <vt:variant>
        <vt:i4>5</vt:i4>
      </vt:variant>
      <vt:variant>
        <vt:lpwstr>http://twas3.cathaylife.com.tw/html/CM/QueryTable.jsp?Field=重大疾病給付限制欄位5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cp:lastPrinted>2010-04-21T01:53:00Z</cp:lastPrinted>
  <dcterms:created xsi:type="dcterms:W3CDTF">2020-07-27T00:55:00Z</dcterms:created>
  <dcterms:modified xsi:type="dcterms:W3CDTF">2020-07-27T00:55:00Z</dcterms:modified>
</cp:coreProperties>
</file>