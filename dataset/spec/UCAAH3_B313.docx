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14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200</w:t>
              </w:r>
              <w:r w:rsidR="00EA4694">
                <w:rPr>
                  <w:rFonts w:eastAsia="標楷體" w:hint="eastAsia"/>
                  <w:lang w:eastAsia="zh-TW"/>
                </w:rPr>
                <w:t>9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2A2290">
                <w:rPr>
                  <w:rFonts w:eastAsia="標楷體" w:hint="eastAsia"/>
                  <w:lang w:eastAsia="zh-TW"/>
                </w:rPr>
                <w:t>09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EA4694">
                <w:rPr>
                  <w:rFonts w:eastAsia="標楷體" w:hint="eastAsia"/>
                  <w:lang w:eastAsia="zh-TW"/>
                </w:rPr>
                <w:t>1</w:t>
              </w:r>
              <w:r w:rsidR="002A2290">
                <w:rPr>
                  <w:rFonts w:eastAsia="標楷體" w:hint="eastAsia"/>
                  <w:lang w:eastAsia="zh-TW"/>
                </w:rPr>
                <w:t>4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EA4694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sanyi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ins w:id="1" w:author="陳德仁" w:date="2019-12-17T10:58:00Z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992"/>
        <w:gridCol w:w="4388"/>
        <w:gridCol w:w="1532"/>
        <w:gridCol w:w="2059"/>
        <w:tblGridChange w:id="2">
          <w:tblGrid>
            <w:gridCol w:w="1217"/>
            <w:gridCol w:w="992"/>
            <w:gridCol w:w="4388"/>
            <w:gridCol w:w="1532"/>
            <w:gridCol w:w="2059"/>
          </w:tblGrid>
        </w:tblGridChange>
      </w:tblGrid>
      <w:tr w:rsidR="007E3FDA" w:rsidRPr="002A58AE" w:rsidTr="000A410F">
        <w:trPr>
          <w:ins w:id="3" w:author="陳德仁" w:date="2019-12-17T10:59:00Z"/>
        </w:trPr>
        <w:tc>
          <w:tcPr>
            <w:tcW w:w="1217" w:type="dxa"/>
          </w:tcPr>
          <w:p w:rsidR="007E3FDA" w:rsidRPr="002A58AE" w:rsidRDefault="007E3FDA" w:rsidP="000A410F">
            <w:pPr>
              <w:spacing w:line="240" w:lineRule="atLeast"/>
              <w:jc w:val="center"/>
              <w:rPr>
                <w:ins w:id="4" w:author="陳德仁" w:date="2019-12-17T10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陳德仁" w:date="2019-12-17T10:59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992" w:type="dxa"/>
          </w:tcPr>
          <w:p w:rsidR="007E3FDA" w:rsidRPr="002A58AE" w:rsidRDefault="007E3FDA" w:rsidP="000A410F">
            <w:pPr>
              <w:spacing w:line="240" w:lineRule="atLeast"/>
              <w:jc w:val="center"/>
              <w:rPr>
                <w:ins w:id="6" w:author="陳德仁" w:date="2019-12-17T10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陳德仁" w:date="2019-12-17T10:59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4388" w:type="dxa"/>
          </w:tcPr>
          <w:p w:rsidR="007E3FDA" w:rsidRPr="002A58AE" w:rsidRDefault="007E3FDA" w:rsidP="000A410F">
            <w:pPr>
              <w:spacing w:line="240" w:lineRule="atLeast"/>
              <w:jc w:val="center"/>
              <w:rPr>
                <w:ins w:id="8" w:author="陳德仁" w:date="2019-12-17T10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陳德仁" w:date="2019-12-17T10:59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32" w:type="dxa"/>
          </w:tcPr>
          <w:p w:rsidR="007E3FDA" w:rsidRPr="002A58AE" w:rsidRDefault="007E3FDA" w:rsidP="000A410F">
            <w:pPr>
              <w:spacing w:line="240" w:lineRule="atLeast"/>
              <w:jc w:val="center"/>
              <w:rPr>
                <w:ins w:id="10" w:author="陳德仁" w:date="2019-12-17T10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陳德仁" w:date="2019-12-17T10:59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59" w:type="dxa"/>
          </w:tcPr>
          <w:p w:rsidR="007E3FDA" w:rsidRPr="002A58AE" w:rsidRDefault="007E3FDA" w:rsidP="000A410F">
            <w:pPr>
              <w:spacing w:line="240" w:lineRule="atLeast"/>
              <w:jc w:val="center"/>
              <w:rPr>
                <w:ins w:id="12" w:author="陳德仁" w:date="2019-12-17T10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13" w:author="陳德仁" w:date="2019-12-17T10:59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7E3FDA" w:rsidRPr="002A58AE" w:rsidTr="000A410F">
        <w:trPr>
          <w:ins w:id="14" w:author="陳德仁" w:date="2019-12-17T10:59:00Z"/>
        </w:trPr>
        <w:tc>
          <w:tcPr>
            <w:tcW w:w="1217" w:type="dxa"/>
          </w:tcPr>
          <w:p w:rsidR="007E3FDA" w:rsidRPr="002A58AE" w:rsidRDefault="007E3FDA" w:rsidP="007E3FDA">
            <w:pPr>
              <w:spacing w:line="240" w:lineRule="atLeast"/>
              <w:jc w:val="center"/>
              <w:rPr>
                <w:ins w:id="15" w:author="陳德仁" w:date="2019-12-17T10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陳德仁" w:date="2019-12-17T10:59:00Z">
              <w:r w:rsidRPr="00C42E6B">
                <w:rPr>
                  <w:rFonts w:ascii="新細明體" w:hAnsi="新細明體" w:hint="eastAsia"/>
                  <w:sz w:val="20"/>
                  <w:szCs w:val="20"/>
                </w:rPr>
                <w:t>2019-12-1</w:t>
              </w:r>
            </w:ins>
            <w:ins w:id="17" w:author="陳德仁" w:date="2019-12-17T11:24:00Z">
              <w:r w:rsidR="00BA6A6E">
                <w:rPr>
                  <w:rFonts w:ascii="新細明體" w:hAnsi="新細明體" w:hint="eastAsia"/>
                  <w:sz w:val="20"/>
                  <w:szCs w:val="20"/>
                </w:rPr>
                <w:t>7</w:t>
              </w:r>
            </w:ins>
          </w:p>
        </w:tc>
        <w:tc>
          <w:tcPr>
            <w:tcW w:w="992" w:type="dxa"/>
          </w:tcPr>
          <w:p w:rsidR="007E3FDA" w:rsidRPr="002A58AE" w:rsidRDefault="007E3FDA" w:rsidP="007E3FDA">
            <w:pPr>
              <w:spacing w:line="240" w:lineRule="atLeast"/>
              <w:jc w:val="center"/>
              <w:rPr>
                <w:ins w:id="18" w:author="陳德仁" w:date="2019-12-17T10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19" w:author="陳德仁" w:date="2019-12-17T10:5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388" w:type="dxa"/>
          </w:tcPr>
          <w:p w:rsidR="007E3FDA" w:rsidRPr="002A58AE" w:rsidRDefault="007E3FDA" w:rsidP="007E3FDA">
            <w:pPr>
              <w:spacing w:line="240" w:lineRule="atLeast"/>
              <w:rPr>
                <w:ins w:id="20" w:author="陳德仁" w:date="2019-12-17T10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21" w:author="陳德仁" w:date="2019-12-17T10:59:00Z">
              <w:r w:rsidRPr="00C42E6B">
                <w:rPr>
                  <w:rFonts w:ascii="新細明體" w:hAnsi="新細明體" w:hint="eastAsia"/>
                  <w:sz w:val="20"/>
                  <w:szCs w:val="20"/>
                </w:rPr>
                <w:t>內部改善：PMD</w:t>
              </w:r>
            </w:ins>
          </w:p>
        </w:tc>
        <w:tc>
          <w:tcPr>
            <w:tcW w:w="1532" w:type="dxa"/>
          </w:tcPr>
          <w:p w:rsidR="007E3FDA" w:rsidRPr="002A58AE" w:rsidRDefault="007E3FDA" w:rsidP="007E3FDA">
            <w:pPr>
              <w:spacing w:line="240" w:lineRule="atLeast"/>
              <w:jc w:val="center"/>
              <w:rPr>
                <w:ins w:id="22" w:author="陳德仁" w:date="2019-12-17T10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23" w:author="陳德仁" w:date="2019-12-17T10:59:00Z">
              <w:r w:rsidRPr="00C42E6B">
                <w:rPr>
                  <w:rFonts w:ascii="新細明體" w:hAnsi="新細明體" w:hint="eastAsia"/>
                  <w:sz w:val="20"/>
                  <w:szCs w:val="20"/>
                </w:rPr>
                <w:t>陳德仁</w:t>
              </w:r>
            </w:ins>
          </w:p>
        </w:tc>
        <w:tc>
          <w:tcPr>
            <w:tcW w:w="2059" w:type="dxa"/>
          </w:tcPr>
          <w:p w:rsidR="007E3FDA" w:rsidRPr="002A58AE" w:rsidRDefault="007E3FDA" w:rsidP="007E3FDA">
            <w:pPr>
              <w:spacing w:line="240" w:lineRule="atLeast"/>
              <w:jc w:val="center"/>
              <w:rPr>
                <w:ins w:id="24" w:author="陳德仁" w:date="2019-12-17T10:59:00Z"/>
                <w:rFonts w:ascii="細明體" w:eastAsia="細明體" w:hAnsi="細明體" w:cs="Courier New" w:hint="eastAsia"/>
                <w:sz w:val="20"/>
                <w:szCs w:val="20"/>
              </w:rPr>
            </w:pPr>
            <w:ins w:id="25" w:author="陳德仁" w:date="2019-12-17T10:59:00Z">
              <w:r w:rsidRPr="00C42E6B">
                <w:rPr>
                  <w:rFonts w:ascii="新細明體" w:hAnsi="新細明體" w:hint="eastAsia"/>
                  <w:sz w:val="20"/>
                  <w:szCs w:val="20"/>
                </w:rPr>
                <w:t>191114000671</w:t>
              </w:r>
            </w:ins>
          </w:p>
        </w:tc>
      </w:tr>
    </w:tbl>
    <w:p w:rsidR="007E3FDA" w:rsidRDefault="007E3FDA">
      <w:pPr>
        <w:pStyle w:val="Tabletext"/>
        <w:keepLines w:val="0"/>
        <w:spacing w:after="0" w:line="240" w:lineRule="auto"/>
        <w:rPr>
          <w:ins w:id="26" w:author="陳德仁" w:date="2019-12-17T10:58:00Z"/>
          <w:kern w:val="2"/>
          <w:szCs w:val="24"/>
          <w:lang w:eastAsia="zh-TW"/>
        </w:rPr>
      </w:pPr>
    </w:p>
    <w:p w:rsidR="007E3FDA" w:rsidRDefault="007E3FDA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27" w:author="test" w:date="2007-10-02T13:52:00Z" w:original="%1:1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28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2A2290">
        <w:rPr>
          <w:rFonts w:hint="eastAsia"/>
          <w:kern w:val="2"/>
          <w:szCs w:val="24"/>
          <w:lang w:eastAsia="zh-TW"/>
        </w:rPr>
        <w:t>CRM</w:t>
      </w:r>
      <w:r w:rsidR="00891F29">
        <w:rPr>
          <w:rFonts w:hint="eastAsia"/>
          <w:kern w:val="2"/>
          <w:szCs w:val="24"/>
          <w:lang w:eastAsia="zh-TW"/>
        </w:rPr>
        <w:t>資料轉檔</w:t>
      </w:r>
      <w:r>
        <w:rPr>
          <w:rFonts w:hint="eastAsia"/>
          <w:lang w:eastAsia="zh-TW"/>
        </w:rPr>
        <w:t>批次</w:t>
      </w:r>
      <w:r>
        <w:rPr>
          <w:lang w:eastAsia="zh-TW"/>
        </w:rPr>
        <w:t>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29" w:author="test" w:date="2007-10-02T13:52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AAH3</w:t>
      </w:r>
      <w:r>
        <w:rPr>
          <w:kern w:val="2"/>
          <w:szCs w:val="24"/>
          <w:lang w:eastAsia="zh-TW"/>
        </w:rPr>
        <w:t>_</w:t>
      </w:r>
      <w:r w:rsidR="009A2D69">
        <w:rPr>
          <w:rFonts w:hint="eastAsia"/>
          <w:kern w:val="2"/>
          <w:szCs w:val="24"/>
          <w:lang w:eastAsia="zh-TW"/>
        </w:rPr>
        <w:t>B313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30" w:author="test" w:date="2007-10-02T13:52:00Z" w:original="%2:3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31" w:author="test" w:date="2007-10-02T13:52:00Z" w:original="%2:4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237FD2">
      <w:pPr>
        <w:pStyle w:val="Tabletext"/>
        <w:keepLines w:val="0"/>
        <w:numPr>
          <w:ilvl w:val="2"/>
          <w:numId w:val="2"/>
          <w:numberingChange w:id="32" w:author="test" w:date="2007-10-02T13:52:00Z" w:original="%2:4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AA4AA9">
        <w:rPr>
          <w:rFonts w:ascii="細明體" w:eastAsia="細明體" w:hAnsi="細明體" w:hint="eastAsia"/>
          <w:lang w:eastAsia="zh-TW"/>
        </w:rPr>
        <w:t>理賠記錄</w:t>
      </w:r>
      <w:r>
        <w:rPr>
          <w:rFonts w:ascii="細明體" w:eastAsia="細明體" w:hAnsi="細明體" w:hint="eastAsia"/>
          <w:lang w:eastAsia="zh-TW"/>
        </w:rPr>
        <w:t>資料，</w:t>
      </w:r>
      <w:r w:rsidR="00AA4AA9">
        <w:rPr>
          <w:rFonts w:ascii="細明體" w:eastAsia="細明體" w:hAnsi="細明體" w:hint="eastAsia"/>
          <w:lang w:eastAsia="zh-TW"/>
        </w:rPr>
        <w:t>轉換格式下傳</w:t>
      </w:r>
      <w:r w:rsidR="00D81DA4">
        <w:rPr>
          <w:rFonts w:ascii="細明體" w:eastAsia="細明體" w:hAnsi="細明體" w:hint="eastAsia"/>
          <w:lang w:eastAsia="zh-TW"/>
        </w:rPr>
        <w:t>給</w:t>
      </w:r>
      <w:r w:rsidR="002A2290">
        <w:rPr>
          <w:rFonts w:ascii="細明體" w:eastAsia="細明體" w:hAnsi="細明體" w:hint="eastAsia"/>
          <w:lang w:eastAsia="zh-TW"/>
        </w:rPr>
        <w:t>CRM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33" w:author="test" w:date="2007-10-02T13:52:00Z" w:original="%2:5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 w:rsidP="00D81DA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</w:p>
    <w:p w:rsidR="00237FD2" w:rsidRDefault="00237FD2">
      <w:pPr>
        <w:pStyle w:val="Tabletext"/>
        <w:keepLines w:val="0"/>
        <w:numPr>
          <w:ilvl w:val="0"/>
          <w:numId w:val="2"/>
          <w:numberingChange w:id="34" w:author="test" w:date="2007-10-02T13:52:00Z" w:original="%1:3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51818">
      <w:pPr>
        <w:pStyle w:val="Tabletext"/>
        <w:keepLines w:val="0"/>
        <w:numPr>
          <w:ilvl w:val="1"/>
          <w:numId w:val="2"/>
          <w:numberingChange w:id="35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</w:t>
      </w:r>
      <w:r w:rsidR="00237FD2">
        <w:rPr>
          <w:rFonts w:hint="eastAsia"/>
          <w:kern w:val="2"/>
          <w:szCs w:val="24"/>
          <w:lang w:eastAsia="zh-TW"/>
        </w:rPr>
        <w:t>B001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3629E6" w:rsidRDefault="00EA20AB" w:rsidP="00B51E9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人事</w:t>
      </w:r>
      <w:r w:rsidR="00F51818">
        <w:rPr>
          <w:rFonts w:hint="eastAsia"/>
          <w:kern w:val="2"/>
          <w:szCs w:val="24"/>
          <w:lang w:eastAsia="zh-TW"/>
        </w:rPr>
        <w:t>檔</w:t>
      </w:r>
      <w:r w:rsidR="00F51818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P0000</w:t>
      </w:r>
      <w:r w:rsidR="00F51818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  <w:numberingChange w:id="36" w:author="test" w:date="2007-10-02T13:52:00Z" w:original="%1:4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  <w:numberingChange w:id="37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r w:rsidRPr="00C807D5">
        <w:rPr>
          <w:rFonts w:hint="eastAsia"/>
          <w:kern w:val="2"/>
          <w:szCs w:val="24"/>
          <w:lang w:eastAsia="zh-TW"/>
        </w:rPr>
        <w:t>CountManager.java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>
      <w:pPr>
        <w:pStyle w:val="Tabletext"/>
        <w:keepLines w:val="0"/>
        <w:numPr>
          <w:ilvl w:val="1"/>
          <w:numId w:val="2"/>
          <w:numberingChange w:id="38" w:author="test" w:date="2007-10-02T13:52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r w:rsidRPr="00C807D5">
        <w:rPr>
          <w:rFonts w:hint="eastAsia"/>
          <w:kern w:val="2"/>
          <w:szCs w:val="24"/>
          <w:lang w:eastAsia="zh-TW"/>
        </w:rPr>
        <w:t>ErrorLog.java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  <w:numberingChange w:id="39" w:author="test" w:date="2007-10-02T13:52:00Z" w:original="%1:5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40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  <w:r w:rsidR="006027FF">
        <w:rPr>
          <w:rFonts w:hint="eastAsia"/>
          <w:kern w:val="2"/>
          <w:szCs w:val="24"/>
          <w:lang w:eastAsia="zh-TW"/>
        </w:rPr>
        <w:t>yyyy-mm-dd(</w:t>
      </w:r>
      <w:r w:rsidR="006027FF">
        <w:rPr>
          <w:rFonts w:hint="eastAsia"/>
          <w:kern w:val="2"/>
          <w:szCs w:val="24"/>
          <w:lang w:eastAsia="zh-TW"/>
        </w:rPr>
        <w:t>若無，抓</w:t>
      </w:r>
      <w:r w:rsidR="00030D3A">
        <w:rPr>
          <w:rFonts w:hint="eastAsia"/>
          <w:kern w:val="2"/>
          <w:szCs w:val="24"/>
          <w:lang w:eastAsia="zh-TW"/>
        </w:rPr>
        <w:t>SHUTDOWN</w:t>
      </w:r>
      <w:r w:rsidR="006027FF">
        <w:rPr>
          <w:rFonts w:hint="eastAsia"/>
          <w:kern w:val="2"/>
          <w:szCs w:val="24"/>
          <w:lang w:eastAsia="zh-TW"/>
        </w:rPr>
        <w:t>日期</w:t>
      </w:r>
      <w:r w:rsidR="006027FF">
        <w:rPr>
          <w:rFonts w:hint="eastAsia"/>
          <w:kern w:val="2"/>
          <w:szCs w:val="24"/>
          <w:lang w:eastAsia="zh-TW"/>
        </w:rPr>
        <w:t>)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41" w:author="test" w:date="2007-10-02T13:52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  <w:numberingChange w:id="42" w:author="test" w:date="2007-10-02T13:52:00Z" w:original="%2:2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43" w:author="test" w:date="2007-10-02T13:52:00Z" w:original="%2:3:0:.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 / ErrorLog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4" w:author="test" w:date="2007-10-02T13:52:00Z" w:original="%1:1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E000BB">
              <w:rPr>
                <w:rFonts w:ascii="細明體" w:eastAsia="細明體" w:hAnsi="細明體" w:hint="eastAsia"/>
                <w:bCs/>
                <w:sz w:val="20"/>
                <w:szCs w:val="20"/>
              </w:rPr>
              <w:t>D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5" w:author="test" w:date="2007-10-02T13:52:00Z" w:original="%1:2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AH3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</w:t>
            </w:r>
            <w:r w:rsidR="009A2D69">
              <w:rPr>
                <w:rFonts w:ascii="細明體" w:eastAsia="細明體" w:hAnsi="細明體" w:hint="eastAsia"/>
                <w:bCs/>
                <w:sz w:val="20"/>
                <w:szCs w:val="20"/>
              </w:rPr>
              <w:t>B313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6" w:author="test" w:date="2007-10-02T13:52:00Z" w:original="%1:3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7" w:author="test" w:date="2007-10-02T13:52:00Z" w:original="%1:4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8" w:author="test" w:date="2007-10-02T13:52:00Z" w:original="%1:5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H3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49" w:author="test" w:date="2007-10-02T13:52:00Z" w:original="%1:6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50" w:author="test" w:date="2007-10-02T13:52:00Z" w:original="%1:6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51" w:author="test" w:date="2007-10-02T13:52:00Z" w:original="%2:1:0:.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  <w:numberingChange w:id="52" w:author="test" w:date="2007-10-02T13:52:00Z" w:original="%2:1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0021BB" w:rsidRDefault="000021B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產生文字檔案路徑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E93B07">
        <w:rPr>
          <w:rFonts w:hint="eastAsia"/>
          <w:kern w:val="2"/>
          <w:szCs w:val="24"/>
          <w:lang w:eastAsia="zh-TW"/>
        </w:rPr>
        <w:t>/</w:t>
      </w:r>
      <w:r>
        <w:rPr>
          <w:rFonts w:hint="eastAsia"/>
          <w:kern w:val="2"/>
          <w:szCs w:val="24"/>
          <w:lang w:eastAsia="zh-TW"/>
        </w:rPr>
        <w:t>AAH3_</w:t>
      </w:r>
      <w:r w:rsidR="009A2D69">
        <w:rPr>
          <w:rFonts w:hint="eastAsia"/>
          <w:kern w:val="2"/>
          <w:szCs w:val="24"/>
          <w:lang w:eastAsia="zh-TW"/>
        </w:rPr>
        <w:t>B313</w:t>
      </w:r>
    </w:p>
    <w:p w:rsidR="00237FD2" w:rsidRDefault="00237FD2" w:rsidP="000021B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Execute()</w:t>
      </w:r>
      <w:r w:rsidR="000F647D">
        <w:rPr>
          <w:rFonts w:ascii="細明體" w:eastAsia="細明體" w:hAnsi="細明體" w:hint="eastAsia"/>
          <w:kern w:val="2"/>
          <w:szCs w:val="24"/>
          <w:lang w:eastAsia="zh-TW"/>
        </w:rPr>
        <w:t>：產生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文字檔，各欄位中間以</w:t>
      </w:r>
      <w:r w:rsidR="00724703">
        <w:rPr>
          <w:rFonts w:ascii="細明體" w:eastAsia="細明體" w:hAnsi="細明體"/>
          <w:kern w:val="2"/>
          <w:szCs w:val="24"/>
          <w:lang w:eastAsia="zh-TW"/>
        </w:rPr>
        <w:t>”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逗號</w:t>
      </w:r>
      <w:r w:rsidR="00724703">
        <w:rPr>
          <w:rFonts w:ascii="細明體" w:eastAsia="細明體" w:hAnsi="細明體"/>
          <w:kern w:val="2"/>
          <w:szCs w:val="24"/>
          <w:lang w:eastAsia="zh-TW"/>
        </w:rPr>
        <w:t>”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間隔</w:t>
      </w:r>
      <w:r w:rsidR="001C2BCC">
        <w:rPr>
          <w:rFonts w:ascii="細明體" w:eastAsia="細明體" w:hAnsi="細明體" w:hint="eastAsia"/>
          <w:kern w:val="2"/>
          <w:szCs w:val="24"/>
          <w:lang w:eastAsia="zh-TW"/>
        </w:rPr>
        <w:t>，</w:t>
      </w:r>
      <w:r w:rsidR="00237ED6">
        <w:rPr>
          <w:rFonts w:ascii="細明體" w:eastAsia="細明體" w:hAnsi="細明體" w:hint="eastAsia"/>
          <w:kern w:val="2"/>
          <w:szCs w:val="24"/>
          <w:lang w:eastAsia="zh-TW"/>
        </w:rPr>
        <w:t>各檔</w:t>
      </w:r>
      <w:r w:rsidR="001C2BCC">
        <w:rPr>
          <w:rFonts w:ascii="細明體" w:eastAsia="細明體" w:hAnsi="細明體" w:hint="eastAsia"/>
          <w:kern w:val="2"/>
          <w:szCs w:val="24"/>
          <w:lang w:eastAsia="zh-TW"/>
        </w:rPr>
        <w:t>命名規則如下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C57014" w:rsidRDefault="003C0AA2" w:rsidP="00C5701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意外險理賠死亡殘廢控制檔</w:t>
      </w:r>
      <w:r w:rsidR="003D7E87">
        <w:rPr>
          <w:rFonts w:ascii="細明體" w:eastAsia="細明體" w:hAnsi="細明體" w:hint="eastAsia"/>
          <w:kern w:val="2"/>
          <w:szCs w:val="24"/>
          <w:lang w:eastAsia="zh-TW"/>
        </w:rPr>
        <w:t>(月)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: 檔名: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 w:rsidR="003A3A2E" w:rsidRPr="003A3A2E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M</w:t>
      </w:r>
      <w:r w:rsidRPr="000815B1">
        <w:rPr>
          <w:rFonts w:ascii="細明體" w:eastAsia="細明體" w:hAnsi="細明體"/>
          <w:kern w:val="2"/>
          <w:szCs w:val="24"/>
          <w:lang w:eastAsia="zh-TW"/>
        </w:rPr>
        <w:t>CLAAB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0815B1">
          <w:rPr>
            <w:rFonts w:ascii="細明體" w:eastAsia="細明體" w:hAnsi="細明體"/>
            <w:kern w:val="2"/>
            <w:szCs w:val="24"/>
            <w:lang w:eastAsia="zh-TW"/>
          </w:rPr>
          <w:t>001C</w:t>
        </w:r>
      </w:smartTag>
      <w:r w:rsidRPr="000815B1">
        <w:rPr>
          <w:rFonts w:ascii="細明體" w:eastAsia="細明體" w:hAnsi="細明體"/>
          <w:kern w:val="2"/>
          <w:szCs w:val="24"/>
          <w:lang w:eastAsia="zh-TW"/>
        </w:rPr>
        <w:t>D.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H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3C0AA2" w:rsidRDefault="003C0AA2" w:rsidP="003C0AA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格式範例: </w:t>
      </w:r>
      <w:r w:rsidRPr="003C0AA2">
        <w:rPr>
          <w:rFonts w:ascii="細明體" w:eastAsia="細明體" w:hAnsi="細明體"/>
          <w:kern w:val="2"/>
          <w:szCs w:val="24"/>
          <w:lang w:eastAsia="zh-TW"/>
        </w:rPr>
        <w:t>2009091620090916DCLCGCLCMD.D 20090916022424000081026</w:t>
      </w:r>
    </w:p>
    <w:p w:rsidR="003C0AA2" w:rsidRDefault="00707FAA" w:rsidP="003C0AA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8</w:t>
      </w:r>
      <w:r w:rsidR="003C0AA2">
        <w:rPr>
          <w:rFonts w:ascii="細明體" w:eastAsia="細明體" w:hAnsi="細明體" w:hint="eastAsia"/>
          <w:kern w:val="2"/>
          <w:szCs w:val="24"/>
          <w:lang w:eastAsia="zh-TW"/>
        </w:rPr>
        <w:t>位系統日期(西元年月日)</w:t>
      </w:r>
    </w:p>
    <w:p w:rsidR="003C0AA2" w:rsidRDefault="00707FAA" w:rsidP="003C0AA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8</w:t>
      </w:r>
      <w:r w:rsidR="003C0AA2">
        <w:rPr>
          <w:rFonts w:ascii="細明體" w:eastAsia="細明體" w:hAnsi="細明體" w:hint="eastAsia"/>
          <w:kern w:val="2"/>
          <w:szCs w:val="24"/>
          <w:lang w:eastAsia="zh-TW"/>
        </w:rPr>
        <w:t>位系統日期(西元年月日)</w:t>
      </w:r>
    </w:p>
    <w:p w:rsidR="003C0AA2" w:rsidRDefault="003C0AA2" w:rsidP="003C0AA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13位資料檔案名稱</w:t>
      </w:r>
    </w:p>
    <w:p w:rsidR="003C0AA2" w:rsidRDefault="00707FAA" w:rsidP="003C0AA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14</w:t>
      </w:r>
      <w:r w:rsidR="003C0AA2">
        <w:rPr>
          <w:rFonts w:ascii="細明體" w:eastAsia="細明體" w:hAnsi="細明體" w:hint="eastAsia"/>
          <w:kern w:val="2"/>
          <w:szCs w:val="24"/>
          <w:lang w:eastAsia="zh-TW"/>
        </w:rPr>
        <w:t>位系統時間(年月日時分秒)</w:t>
      </w:r>
    </w:p>
    <w:p w:rsidR="003C0AA2" w:rsidRDefault="00707FAA" w:rsidP="003C0AA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9</w:t>
      </w:r>
      <w:r w:rsidR="003C0AA2">
        <w:rPr>
          <w:rFonts w:ascii="細明體" w:eastAsia="細明體" w:hAnsi="細明體" w:hint="eastAsia"/>
          <w:kern w:val="2"/>
          <w:szCs w:val="24"/>
          <w:lang w:eastAsia="zh-TW"/>
        </w:rPr>
        <w:t>位資料檔筆數(左補0)</w:t>
      </w:r>
    </w:p>
    <w:p w:rsidR="00724703" w:rsidRDefault="000815B1" w:rsidP="0072470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意外險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理賠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死亡殘廢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檔</w:t>
      </w:r>
      <w:r w:rsidR="003D7E87">
        <w:rPr>
          <w:rFonts w:ascii="細明體" w:eastAsia="細明體" w:hAnsi="細明體" w:hint="eastAsia"/>
          <w:kern w:val="2"/>
          <w:szCs w:val="24"/>
          <w:lang w:eastAsia="zh-TW"/>
        </w:rPr>
        <w:t>(月)</w:t>
      </w:r>
      <w:r w:rsidR="00724703">
        <w:rPr>
          <w:rFonts w:ascii="細明體" w:eastAsia="細明體" w:hAnsi="細明體" w:hint="eastAsia"/>
          <w:kern w:val="2"/>
          <w:szCs w:val="24"/>
          <w:lang w:eastAsia="zh-TW"/>
        </w:rPr>
        <w:t>：</w:t>
      </w:r>
      <w:r w:rsidR="00E94BC1">
        <w:rPr>
          <w:rFonts w:ascii="細明體" w:eastAsia="細明體" w:hAnsi="細明體" w:hint="eastAsia"/>
          <w:kern w:val="2"/>
          <w:szCs w:val="24"/>
          <w:lang w:eastAsia="zh-TW"/>
        </w:rPr>
        <w:t>抓取DTAAB001</w:t>
      </w:r>
    </w:p>
    <w:p w:rsidR="00237ED6" w:rsidRDefault="00237ED6" w:rsidP="00237ED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檔名: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 w:rsidR="003A3A2E" w:rsidRPr="003A3A2E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M</w:t>
      </w:r>
      <w:r w:rsidR="000815B1" w:rsidRPr="000815B1">
        <w:rPr>
          <w:rFonts w:ascii="細明體" w:eastAsia="細明體" w:hAnsi="細明體"/>
          <w:kern w:val="2"/>
          <w:szCs w:val="24"/>
          <w:lang w:eastAsia="zh-TW"/>
        </w:rPr>
        <w:t>CLAAB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0815B1" w:rsidRPr="000815B1">
          <w:rPr>
            <w:rFonts w:ascii="細明體" w:eastAsia="細明體" w:hAnsi="細明體"/>
            <w:kern w:val="2"/>
            <w:szCs w:val="24"/>
            <w:lang w:eastAsia="zh-TW"/>
          </w:rPr>
          <w:t>001C</w:t>
        </w:r>
      </w:smartTag>
      <w:r w:rsidR="000815B1" w:rsidRPr="000815B1">
        <w:rPr>
          <w:rFonts w:ascii="細明體" w:eastAsia="細明體" w:hAnsi="細明體"/>
          <w:kern w:val="2"/>
          <w:szCs w:val="24"/>
          <w:lang w:eastAsia="zh-TW"/>
        </w:rPr>
        <w:t>D.D</w:t>
      </w:r>
      <w:r w:rsidR="000815B1"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2C131A" w:rsidRDefault="002C131A" w:rsidP="002C131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</w:t>
      </w:r>
    </w:p>
    <w:p w:rsidR="00E94BC1" w:rsidRPr="00D6465A" w:rsidRDefault="00E94BC1" w:rsidP="00E94BC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</w:pPr>
      <w:r w:rsidRPr="00D6465A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APRV_DATE</w:t>
      </w:r>
      <w:r w:rsidR="00BD15E2" w:rsidRPr="00D6465A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的月份</w:t>
      </w:r>
      <w:r w:rsidRPr="00D6465A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 xml:space="preserve"> = </w:t>
      </w:r>
      <w:r w:rsidR="00BD15E2" w:rsidRPr="00D6465A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傳入日期的上個月</w:t>
      </w:r>
    </w:p>
    <w:p w:rsidR="0049396E" w:rsidRDefault="0049396E" w:rsidP="00E94BC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CLAM_CAT =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OR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OR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K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49396E" w:rsidRDefault="0049396E" w:rsidP="00E94BC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PAY_STS = 1 OR 2 OR 3 OR 4 OR 7</w:t>
      </w:r>
    </w:p>
    <w:p w:rsidR="00E32F68" w:rsidRDefault="00E32F68" w:rsidP="00E94BC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SYS_NO=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2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5F135D" w:rsidRDefault="002C131A" w:rsidP="00110FE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抽件欄位：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116"/>
        <w:gridCol w:w="4140"/>
      </w:tblGrid>
      <w:tr w:rsidR="00537DFB" w:rsidRPr="000A410F" w:rsidTr="000A410F">
        <w:tc>
          <w:tcPr>
            <w:tcW w:w="1620" w:type="dxa"/>
            <w:shd w:val="clear" w:color="auto" w:fill="auto"/>
          </w:tcPr>
          <w:p w:rsidR="00537DFB" w:rsidRPr="000A410F" w:rsidRDefault="00CC3873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傳出資料</w:t>
            </w:r>
          </w:p>
        </w:tc>
        <w:tc>
          <w:tcPr>
            <w:tcW w:w="1116" w:type="dxa"/>
            <w:shd w:val="clear" w:color="auto" w:fill="auto"/>
          </w:tcPr>
          <w:p w:rsidR="00537DFB" w:rsidRPr="000A410F" w:rsidRDefault="002D64E8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型態</w:t>
            </w:r>
          </w:p>
        </w:tc>
        <w:tc>
          <w:tcPr>
            <w:tcW w:w="4140" w:type="dxa"/>
            <w:shd w:val="clear" w:color="auto" w:fill="auto"/>
          </w:tcPr>
          <w:p w:rsidR="00537DFB" w:rsidRPr="000A410F" w:rsidRDefault="00CC3873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來源</w:t>
            </w:r>
            <w:r w:rsidR="00886A38"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或判斷</w:t>
            </w:r>
          </w:p>
        </w:tc>
      </w:tr>
      <w:tr w:rsidR="00E32F68" w:rsidRPr="000A410F" w:rsidTr="000A410F">
        <w:tc>
          <w:tcPr>
            <w:tcW w:w="1620" w:type="dxa"/>
            <w:shd w:val="clear" w:color="auto" w:fill="auto"/>
          </w:tcPr>
          <w:p w:rsidR="00E32F68" w:rsidRPr="000A410F" w:rsidRDefault="00E32F68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1116" w:type="dxa"/>
            <w:shd w:val="clear" w:color="auto" w:fill="auto"/>
          </w:tcPr>
          <w:p w:rsidR="00E32F68" w:rsidRPr="000A410F" w:rsidRDefault="00E32F68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E32F68" w:rsidRPr="000A410F" w:rsidRDefault="00E32F68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APLY_NO</w:t>
            </w:r>
          </w:p>
        </w:tc>
      </w:tr>
      <w:tr w:rsidR="00E5051A" w:rsidRPr="000A410F" w:rsidTr="000A410F">
        <w:tc>
          <w:tcPr>
            <w:tcW w:w="1620" w:type="dxa"/>
            <w:shd w:val="clear" w:color="auto" w:fill="auto"/>
          </w:tcPr>
          <w:p w:rsidR="00E5051A" w:rsidRPr="000A410F" w:rsidRDefault="00E5051A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序號</w:t>
            </w:r>
          </w:p>
        </w:tc>
        <w:tc>
          <w:tcPr>
            <w:tcW w:w="1116" w:type="dxa"/>
            <w:shd w:val="clear" w:color="auto" w:fill="auto"/>
          </w:tcPr>
          <w:p w:rsidR="00E5051A" w:rsidRPr="000A410F" w:rsidRDefault="00E5051A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E5051A" w:rsidRPr="000A410F" w:rsidRDefault="00E5051A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SER_NO</w:t>
            </w:r>
          </w:p>
        </w:tc>
      </w:tr>
      <w:tr w:rsidR="00537DFB" w:rsidRPr="000A410F" w:rsidTr="000A410F">
        <w:tc>
          <w:tcPr>
            <w:tcW w:w="1620" w:type="dxa"/>
            <w:shd w:val="clear" w:color="auto" w:fill="auto"/>
          </w:tcPr>
          <w:p w:rsidR="00537DFB" w:rsidRPr="000A410F" w:rsidRDefault="00CC3873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1116" w:type="dxa"/>
            <w:shd w:val="clear" w:color="auto" w:fill="auto"/>
          </w:tcPr>
          <w:p w:rsidR="00537DFB" w:rsidRPr="000A410F" w:rsidRDefault="00537DFB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37DFB" w:rsidRPr="000A410F" w:rsidRDefault="00E94BC1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POLICY_NO</w:t>
            </w:r>
          </w:p>
        </w:tc>
      </w:tr>
      <w:tr w:rsidR="00970292" w:rsidRPr="000A410F" w:rsidTr="000A410F">
        <w:tc>
          <w:tcPr>
            <w:tcW w:w="1620" w:type="dxa"/>
            <w:shd w:val="clear" w:color="auto" w:fill="auto"/>
          </w:tcPr>
          <w:p w:rsidR="00970292" w:rsidRPr="000A410F" w:rsidRDefault="00970292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索賠類別</w:t>
            </w:r>
          </w:p>
        </w:tc>
        <w:tc>
          <w:tcPr>
            <w:tcW w:w="1116" w:type="dxa"/>
            <w:shd w:val="clear" w:color="auto" w:fill="auto"/>
          </w:tcPr>
          <w:p w:rsidR="00970292" w:rsidRPr="000A410F" w:rsidRDefault="00970292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70292" w:rsidRPr="000A410F" w:rsidRDefault="00970292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CLAM_CAT</w:t>
            </w:r>
          </w:p>
        </w:tc>
      </w:tr>
      <w:tr w:rsidR="00970292" w:rsidRPr="000A410F" w:rsidTr="000A410F">
        <w:tc>
          <w:tcPr>
            <w:tcW w:w="1620" w:type="dxa"/>
            <w:shd w:val="clear" w:color="auto" w:fill="auto"/>
          </w:tcPr>
          <w:p w:rsidR="00970292" w:rsidRPr="000A410F" w:rsidRDefault="00E55989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險別</w:t>
            </w:r>
          </w:p>
        </w:tc>
        <w:tc>
          <w:tcPr>
            <w:tcW w:w="1116" w:type="dxa"/>
            <w:shd w:val="clear" w:color="auto" w:fill="auto"/>
          </w:tcPr>
          <w:p w:rsidR="00970292" w:rsidRPr="000A410F" w:rsidRDefault="00970292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970292" w:rsidRPr="000A410F" w:rsidRDefault="00E55989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PROD_ID</w:t>
            </w:r>
          </w:p>
        </w:tc>
      </w:tr>
      <w:tr w:rsidR="00E55989" w:rsidRPr="000A410F" w:rsidTr="000A410F">
        <w:tc>
          <w:tcPr>
            <w:tcW w:w="1620" w:type="dxa"/>
            <w:shd w:val="clear" w:color="auto" w:fill="auto"/>
          </w:tcPr>
          <w:p w:rsidR="00E55989" w:rsidRPr="000A410F" w:rsidRDefault="00E55989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理賠金代號</w:t>
            </w:r>
          </w:p>
        </w:tc>
        <w:tc>
          <w:tcPr>
            <w:tcW w:w="1116" w:type="dxa"/>
            <w:shd w:val="clear" w:color="auto" w:fill="auto"/>
          </w:tcPr>
          <w:p w:rsidR="00E55989" w:rsidRPr="000A410F" w:rsidRDefault="00E55989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E55989" w:rsidRPr="000A410F" w:rsidRDefault="00E55989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CLAM_AMT_CODE</w:t>
            </w:r>
          </w:p>
        </w:tc>
      </w:tr>
      <w:tr w:rsidR="004203B9" w:rsidRPr="000A410F" w:rsidTr="000A410F">
        <w:tc>
          <w:tcPr>
            <w:tcW w:w="1620" w:type="dxa"/>
            <w:shd w:val="clear" w:color="auto" w:fill="auto"/>
          </w:tcPr>
          <w:p w:rsidR="004203B9" w:rsidRPr="000A410F" w:rsidRDefault="004203B9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被保險人ID</w:t>
            </w:r>
          </w:p>
        </w:tc>
        <w:tc>
          <w:tcPr>
            <w:tcW w:w="1116" w:type="dxa"/>
            <w:shd w:val="clear" w:color="auto" w:fill="auto"/>
          </w:tcPr>
          <w:p w:rsidR="004203B9" w:rsidRPr="000A410F" w:rsidRDefault="004203B9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4203B9" w:rsidRPr="000A410F" w:rsidRDefault="00BD1A68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OCR_ID</w:t>
            </w:r>
          </w:p>
        </w:tc>
      </w:tr>
      <w:tr w:rsidR="004203B9" w:rsidRPr="000A410F" w:rsidTr="000A410F">
        <w:tc>
          <w:tcPr>
            <w:tcW w:w="1620" w:type="dxa"/>
            <w:shd w:val="clear" w:color="auto" w:fill="auto"/>
          </w:tcPr>
          <w:p w:rsidR="004203B9" w:rsidRPr="000A410F" w:rsidRDefault="00E32F68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匯款日期</w:t>
            </w:r>
          </w:p>
        </w:tc>
        <w:tc>
          <w:tcPr>
            <w:tcW w:w="1116" w:type="dxa"/>
            <w:shd w:val="clear" w:color="auto" w:fill="auto"/>
          </w:tcPr>
          <w:p w:rsidR="004203B9" w:rsidRPr="000A410F" w:rsidRDefault="002D64E8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DATE</w:t>
            </w:r>
          </w:p>
        </w:tc>
        <w:tc>
          <w:tcPr>
            <w:tcW w:w="4140" w:type="dxa"/>
            <w:shd w:val="clear" w:color="auto" w:fill="auto"/>
          </w:tcPr>
          <w:p w:rsidR="004203B9" w:rsidRPr="000A410F" w:rsidRDefault="00E32F68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ACNT_DATE</w:t>
            </w:r>
          </w:p>
        </w:tc>
      </w:tr>
      <w:tr w:rsidR="004203B9" w:rsidRPr="000A410F" w:rsidTr="000A410F">
        <w:tc>
          <w:tcPr>
            <w:tcW w:w="1620" w:type="dxa"/>
            <w:shd w:val="clear" w:color="auto" w:fill="auto"/>
          </w:tcPr>
          <w:p w:rsidR="004203B9" w:rsidRPr="000A410F" w:rsidRDefault="00E32F68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處理時間</w:t>
            </w:r>
          </w:p>
        </w:tc>
        <w:tc>
          <w:tcPr>
            <w:tcW w:w="1116" w:type="dxa"/>
            <w:shd w:val="clear" w:color="auto" w:fill="auto"/>
          </w:tcPr>
          <w:p w:rsidR="004203B9" w:rsidRPr="000A410F" w:rsidRDefault="002D64E8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TIMESTAMP</w:t>
            </w:r>
          </w:p>
        </w:tc>
        <w:tc>
          <w:tcPr>
            <w:tcW w:w="4140" w:type="dxa"/>
            <w:shd w:val="clear" w:color="auto" w:fill="auto"/>
          </w:tcPr>
          <w:p w:rsidR="004203B9" w:rsidRPr="000A410F" w:rsidRDefault="00BD1A68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APRV_DATE</w:t>
            </w:r>
          </w:p>
        </w:tc>
      </w:tr>
      <w:tr w:rsidR="004203B9" w:rsidRPr="000A410F" w:rsidTr="000A410F">
        <w:tc>
          <w:tcPr>
            <w:tcW w:w="1620" w:type="dxa"/>
            <w:shd w:val="clear" w:color="auto" w:fill="auto"/>
          </w:tcPr>
          <w:p w:rsidR="004203B9" w:rsidRPr="000A410F" w:rsidRDefault="00E32F68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理賠種類</w:t>
            </w:r>
          </w:p>
        </w:tc>
        <w:tc>
          <w:tcPr>
            <w:tcW w:w="1116" w:type="dxa"/>
            <w:shd w:val="clear" w:color="auto" w:fill="auto"/>
          </w:tcPr>
          <w:p w:rsidR="004203B9" w:rsidRPr="000A410F" w:rsidRDefault="004203B9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9452C" w:rsidRPr="000A410F" w:rsidRDefault="00E32F68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CLAM_CAT</w:t>
            </w:r>
          </w:p>
        </w:tc>
      </w:tr>
      <w:tr w:rsidR="004203B9" w:rsidRPr="000A410F" w:rsidTr="000A410F">
        <w:tc>
          <w:tcPr>
            <w:tcW w:w="1620" w:type="dxa"/>
            <w:shd w:val="clear" w:color="auto" w:fill="auto"/>
          </w:tcPr>
          <w:p w:rsidR="004203B9" w:rsidRPr="000A410F" w:rsidRDefault="00B71395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事故日期</w:t>
            </w:r>
          </w:p>
        </w:tc>
        <w:tc>
          <w:tcPr>
            <w:tcW w:w="1116" w:type="dxa"/>
            <w:shd w:val="clear" w:color="auto" w:fill="auto"/>
          </w:tcPr>
          <w:p w:rsidR="004203B9" w:rsidRPr="000A410F" w:rsidRDefault="002D64E8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DATE</w:t>
            </w:r>
          </w:p>
        </w:tc>
        <w:tc>
          <w:tcPr>
            <w:tcW w:w="4140" w:type="dxa"/>
            <w:shd w:val="clear" w:color="auto" w:fill="auto"/>
          </w:tcPr>
          <w:p w:rsidR="005F135D" w:rsidRPr="000A410F" w:rsidRDefault="00B71395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OCR_DATE</w:t>
            </w:r>
          </w:p>
        </w:tc>
      </w:tr>
      <w:tr w:rsidR="00B71395" w:rsidRPr="000A410F" w:rsidTr="000A410F">
        <w:tc>
          <w:tcPr>
            <w:tcW w:w="1620" w:type="dxa"/>
            <w:shd w:val="clear" w:color="auto" w:fill="auto"/>
          </w:tcPr>
          <w:p w:rsidR="00B71395" w:rsidRPr="000A410F" w:rsidRDefault="002D64E8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事故原因</w:t>
            </w:r>
          </w:p>
        </w:tc>
        <w:tc>
          <w:tcPr>
            <w:tcW w:w="1116" w:type="dxa"/>
            <w:shd w:val="clear" w:color="auto" w:fill="auto"/>
          </w:tcPr>
          <w:p w:rsidR="00B71395" w:rsidRPr="000A410F" w:rsidRDefault="00B71395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B71395" w:rsidRPr="000A410F" w:rsidRDefault="00B71395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OCR_RESN</w:t>
            </w:r>
          </w:p>
        </w:tc>
      </w:tr>
      <w:tr w:rsidR="00B71395" w:rsidRPr="000A410F" w:rsidTr="000A410F">
        <w:tc>
          <w:tcPr>
            <w:tcW w:w="1620" w:type="dxa"/>
            <w:shd w:val="clear" w:color="auto" w:fill="auto"/>
          </w:tcPr>
          <w:p w:rsidR="00B71395" w:rsidRPr="000A410F" w:rsidRDefault="00B71395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給付對象</w:t>
            </w:r>
          </w:p>
        </w:tc>
        <w:tc>
          <w:tcPr>
            <w:tcW w:w="1116" w:type="dxa"/>
            <w:shd w:val="clear" w:color="auto" w:fill="auto"/>
          </w:tcPr>
          <w:p w:rsidR="00B71395" w:rsidRPr="000A410F" w:rsidRDefault="00B71395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B71395" w:rsidRPr="000A410F" w:rsidRDefault="00B71395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ROLE</w:t>
            </w:r>
          </w:p>
        </w:tc>
      </w:tr>
      <w:tr w:rsidR="00B71395" w:rsidRPr="000A410F" w:rsidTr="000A410F">
        <w:tc>
          <w:tcPr>
            <w:tcW w:w="1620" w:type="dxa"/>
            <w:shd w:val="clear" w:color="auto" w:fill="auto"/>
          </w:tcPr>
          <w:p w:rsidR="00B71395" w:rsidRPr="000A410F" w:rsidRDefault="00B71395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給付日期</w:t>
            </w:r>
          </w:p>
        </w:tc>
        <w:tc>
          <w:tcPr>
            <w:tcW w:w="1116" w:type="dxa"/>
            <w:shd w:val="clear" w:color="auto" w:fill="auto"/>
          </w:tcPr>
          <w:p w:rsidR="00B71395" w:rsidRPr="000A410F" w:rsidRDefault="007378D2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DATE</w:t>
            </w:r>
          </w:p>
        </w:tc>
        <w:tc>
          <w:tcPr>
            <w:tcW w:w="4140" w:type="dxa"/>
            <w:shd w:val="clear" w:color="auto" w:fill="auto"/>
          </w:tcPr>
          <w:p w:rsidR="00B71395" w:rsidRPr="000A410F" w:rsidRDefault="00AC4F5B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ACNT</w:t>
            </w:r>
            <w:r w:rsidR="007378D2"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_DATE</w:t>
            </w:r>
          </w:p>
        </w:tc>
      </w:tr>
      <w:tr w:rsidR="00B71395" w:rsidRPr="000A410F" w:rsidTr="000A410F">
        <w:tc>
          <w:tcPr>
            <w:tcW w:w="1620" w:type="dxa"/>
            <w:shd w:val="clear" w:color="auto" w:fill="auto"/>
          </w:tcPr>
          <w:p w:rsidR="00B71395" w:rsidRPr="000A410F" w:rsidRDefault="00B71395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實際理賠金額</w:t>
            </w:r>
          </w:p>
        </w:tc>
        <w:tc>
          <w:tcPr>
            <w:tcW w:w="1116" w:type="dxa"/>
            <w:shd w:val="clear" w:color="auto" w:fill="auto"/>
          </w:tcPr>
          <w:p w:rsidR="00B71395" w:rsidRPr="000A410F" w:rsidRDefault="00B71395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B71395" w:rsidRPr="000A410F" w:rsidRDefault="00B71395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PAY_AMT</w:t>
            </w:r>
          </w:p>
        </w:tc>
      </w:tr>
      <w:tr w:rsidR="00B71395" w:rsidRPr="000A410F" w:rsidTr="000A410F">
        <w:tc>
          <w:tcPr>
            <w:tcW w:w="1620" w:type="dxa"/>
            <w:shd w:val="clear" w:color="auto" w:fill="auto"/>
          </w:tcPr>
          <w:p w:rsidR="00B71395" w:rsidRPr="000A410F" w:rsidRDefault="00EF4F2F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載入日期</w:t>
            </w:r>
          </w:p>
        </w:tc>
        <w:tc>
          <w:tcPr>
            <w:tcW w:w="1116" w:type="dxa"/>
            <w:shd w:val="clear" w:color="auto" w:fill="auto"/>
          </w:tcPr>
          <w:p w:rsidR="00B71395" w:rsidRPr="000A410F" w:rsidRDefault="00EF4F2F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DATE</w:t>
            </w:r>
          </w:p>
        </w:tc>
        <w:tc>
          <w:tcPr>
            <w:tcW w:w="4140" w:type="dxa"/>
            <w:shd w:val="clear" w:color="auto" w:fill="auto"/>
          </w:tcPr>
          <w:p w:rsidR="00B71395" w:rsidRPr="000A410F" w:rsidRDefault="00EF4F2F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系統執行日期</w:t>
            </w:r>
          </w:p>
        </w:tc>
      </w:tr>
    </w:tbl>
    <w:p w:rsidR="000074DC" w:rsidRDefault="000074DC" w:rsidP="002C131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33507" w:rsidRDefault="00833507" w:rsidP="0083350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壽險理賠死亡殘廢檔(月)：</w:t>
      </w:r>
    </w:p>
    <w:p w:rsidR="00833507" w:rsidRDefault="009C5DC3" w:rsidP="0083350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壽險</w:t>
      </w:r>
      <w:r w:rsidR="00833507">
        <w:rPr>
          <w:rFonts w:ascii="細明體" w:eastAsia="細明體" w:hAnsi="細明體" w:hint="eastAsia"/>
          <w:kern w:val="2"/>
          <w:szCs w:val="24"/>
          <w:lang w:eastAsia="zh-TW"/>
        </w:rPr>
        <w:t>理賠死亡殘廢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(月)</w:t>
      </w:r>
      <w:r w:rsidR="00833507">
        <w:rPr>
          <w:rFonts w:ascii="細明體" w:eastAsia="細明體" w:hAnsi="細明體" w:hint="eastAsia"/>
          <w:kern w:val="2"/>
          <w:szCs w:val="24"/>
          <w:lang w:eastAsia="zh-TW"/>
        </w:rPr>
        <w:t>控制檔: 檔名:</w:t>
      </w:r>
      <w:r w:rsidR="00833507">
        <w:rPr>
          <w:rFonts w:ascii="細明體" w:eastAsia="細明體" w:hAnsi="細明體"/>
          <w:kern w:val="2"/>
          <w:szCs w:val="24"/>
          <w:lang w:eastAsia="zh-TW"/>
        </w:rPr>
        <w:t>‘</w:t>
      </w:r>
      <w:r w:rsidR="00833507">
        <w:rPr>
          <w:rFonts w:ascii="細明體" w:eastAsia="細明體" w:hAnsi="細明體" w:hint="eastAsia"/>
          <w:kern w:val="2"/>
          <w:szCs w:val="24"/>
          <w:lang w:eastAsia="zh-TW"/>
        </w:rPr>
        <w:t>M</w:t>
      </w:r>
      <w:r w:rsidR="00833507" w:rsidRPr="00AF2C5F">
        <w:rPr>
          <w:rFonts w:ascii="細明體" w:eastAsia="細明體" w:hAnsi="細明體"/>
          <w:kern w:val="2"/>
          <w:szCs w:val="24"/>
          <w:lang w:eastAsia="zh-TW"/>
        </w:rPr>
        <w:t>CLAAB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="00833507" w:rsidRPr="00AF2C5F">
          <w:rPr>
            <w:rFonts w:ascii="細明體" w:eastAsia="細明體" w:hAnsi="細明體"/>
            <w:kern w:val="2"/>
            <w:szCs w:val="24"/>
            <w:lang w:eastAsia="zh-TW"/>
          </w:rPr>
          <w:t>001A</w:t>
        </w:r>
      </w:smartTag>
      <w:r w:rsidR="00833507" w:rsidRPr="00AF2C5F">
        <w:rPr>
          <w:rFonts w:ascii="細明體" w:eastAsia="細明體" w:hAnsi="細明體"/>
          <w:kern w:val="2"/>
          <w:szCs w:val="24"/>
          <w:lang w:eastAsia="zh-TW"/>
        </w:rPr>
        <w:t>D</w:t>
      </w:r>
      <w:r w:rsidR="00833507" w:rsidRPr="000815B1">
        <w:rPr>
          <w:rFonts w:ascii="細明體" w:eastAsia="細明體" w:hAnsi="細明體"/>
          <w:kern w:val="2"/>
          <w:szCs w:val="24"/>
          <w:lang w:eastAsia="zh-TW"/>
        </w:rPr>
        <w:t>.</w:t>
      </w:r>
      <w:r w:rsidR="00833507">
        <w:rPr>
          <w:rFonts w:ascii="細明體" w:eastAsia="細明體" w:hAnsi="細明體" w:hint="eastAsia"/>
          <w:kern w:val="2"/>
          <w:szCs w:val="24"/>
          <w:lang w:eastAsia="zh-TW"/>
        </w:rPr>
        <w:t>H</w:t>
      </w:r>
      <w:r w:rsidR="00833507">
        <w:rPr>
          <w:rFonts w:ascii="細明體" w:eastAsia="細明體" w:hAnsi="細明體"/>
          <w:kern w:val="2"/>
          <w:szCs w:val="24"/>
          <w:lang w:eastAsia="zh-TW"/>
        </w:rPr>
        <w:t>’</w:t>
      </w:r>
      <w:r w:rsidR="00833507">
        <w:rPr>
          <w:rFonts w:ascii="細明體" w:eastAsia="細明體" w:hAnsi="細明體" w:hint="eastAsia"/>
          <w:kern w:val="2"/>
          <w:szCs w:val="24"/>
          <w:lang w:eastAsia="zh-TW"/>
        </w:rPr>
        <w:t>，規則如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833507">
          <w:rPr>
            <w:rFonts w:ascii="細明體" w:eastAsia="細明體" w:hAnsi="細明體" w:hint="eastAsia"/>
            <w:kern w:val="2"/>
            <w:szCs w:val="24"/>
            <w:lang w:eastAsia="zh-TW"/>
          </w:rPr>
          <w:t>2.1.1</w:t>
        </w:r>
      </w:smartTag>
    </w:p>
    <w:p w:rsidR="00833507" w:rsidRDefault="00833507" w:rsidP="0083350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檔名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M</w:t>
      </w:r>
      <w:r w:rsidRPr="00AF2C5F">
        <w:rPr>
          <w:rFonts w:ascii="細明體" w:eastAsia="細明體" w:hAnsi="細明體"/>
          <w:kern w:val="2"/>
          <w:szCs w:val="24"/>
          <w:lang w:eastAsia="zh-TW"/>
        </w:rPr>
        <w:t>CLAAB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AF2C5F">
          <w:rPr>
            <w:rFonts w:ascii="細明體" w:eastAsia="細明體" w:hAnsi="細明體"/>
            <w:kern w:val="2"/>
            <w:szCs w:val="24"/>
            <w:lang w:eastAsia="zh-TW"/>
          </w:rPr>
          <w:t>001A</w:t>
        </w:r>
      </w:smartTag>
      <w:r w:rsidRPr="00AF2C5F">
        <w:rPr>
          <w:rFonts w:ascii="細明體" w:eastAsia="細明體" w:hAnsi="細明體"/>
          <w:kern w:val="2"/>
          <w:szCs w:val="24"/>
          <w:lang w:eastAsia="zh-TW"/>
        </w:rPr>
        <w:t>D.D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833507" w:rsidRDefault="00833507" w:rsidP="0083350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抽件條件：</w:t>
      </w:r>
    </w:p>
    <w:p w:rsidR="00833507" w:rsidRDefault="00833507" w:rsidP="0083350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6465A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APRV_DATE的月份 = 傳入日期的上個月</w:t>
      </w:r>
    </w:p>
    <w:p w:rsidR="00833507" w:rsidRDefault="00833507" w:rsidP="0083350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CLAM_CAT =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OR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OR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K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833507" w:rsidRDefault="00833507" w:rsidP="0083350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PAY_STS = 1 OR 2 OR 3 OR 4 OR 7</w:t>
      </w:r>
    </w:p>
    <w:p w:rsidR="00833507" w:rsidRDefault="00833507" w:rsidP="0083350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SYS_NO=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1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833507" w:rsidRDefault="00833507" w:rsidP="0083350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抽件欄位：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116"/>
        <w:gridCol w:w="4140"/>
      </w:tblGrid>
      <w:tr w:rsidR="00833507" w:rsidRPr="000A410F" w:rsidTr="000A410F">
        <w:tc>
          <w:tcPr>
            <w:tcW w:w="162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傳出資料</w:t>
            </w:r>
          </w:p>
        </w:tc>
        <w:tc>
          <w:tcPr>
            <w:tcW w:w="1116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型態</w:t>
            </w:r>
          </w:p>
        </w:tc>
        <w:tc>
          <w:tcPr>
            <w:tcW w:w="414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來源或判斷</w:t>
            </w:r>
          </w:p>
        </w:tc>
      </w:tr>
      <w:tr w:rsidR="00833507" w:rsidRPr="000A410F" w:rsidTr="000A410F">
        <w:tc>
          <w:tcPr>
            <w:tcW w:w="162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1116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APLY_NO</w:t>
            </w:r>
          </w:p>
        </w:tc>
      </w:tr>
      <w:tr w:rsidR="00833507" w:rsidRPr="000A410F" w:rsidTr="000A410F">
        <w:tc>
          <w:tcPr>
            <w:tcW w:w="162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序號</w:t>
            </w:r>
          </w:p>
        </w:tc>
        <w:tc>
          <w:tcPr>
            <w:tcW w:w="1116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SER_NO</w:t>
            </w:r>
          </w:p>
        </w:tc>
      </w:tr>
      <w:tr w:rsidR="00833507" w:rsidRPr="000A410F" w:rsidTr="000A410F">
        <w:tc>
          <w:tcPr>
            <w:tcW w:w="162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1116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POLICY_NO</w:t>
            </w:r>
          </w:p>
        </w:tc>
      </w:tr>
      <w:tr w:rsidR="00833507" w:rsidRPr="000A410F" w:rsidTr="000A410F">
        <w:tc>
          <w:tcPr>
            <w:tcW w:w="162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理賠種類</w:t>
            </w:r>
          </w:p>
        </w:tc>
        <w:tc>
          <w:tcPr>
            <w:tcW w:w="1116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CLAM_CAT</w:t>
            </w:r>
          </w:p>
        </w:tc>
      </w:tr>
      <w:tr w:rsidR="00833507" w:rsidRPr="000A410F" w:rsidTr="000A410F">
        <w:tc>
          <w:tcPr>
            <w:tcW w:w="162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險別</w:t>
            </w:r>
          </w:p>
        </w:tc>
        <w:tc>
          <w:tcPr>
            <w:tcW w:w="1116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PROD_ID</w:t>
            </w:r>
          </w:p>
        </w:tc>
      </w:tr>
      <w:tr w:rsidR="00833507" w:rsidRPr="000A410F" w:rsidTr="000A410F">
        <w:tc>
          <w:tcPr>
            <w:tcW w:w="162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理賠金代號</w:t>
            </w:r>
          </w:p>
        </w:tc>
        <w:tc>
          <w:tcPr>
            <w:tcW w:w="1116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CLAM_AMT_CODE</w:t>
            </w:r>
          </w:p>
        </w:tc>
      </w:tr>
      <w:tr w:rsidR="00833507" w:rsidRPr="000A410F" w:rsidTr="000A410F">
        <w:tc>
          <w:tcPr>
            <w:tcW w:w="162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被保險人ID</w:t>
            </w:r>
          </w:p>
        </w:tc>
        <w:tc>
          <w:tcPr>
            <w:tcW w:w="1116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OCR_ID</w:t>
            </w:r>
          </w:p>
        </w:tc>
      </w:tr>
      <w:tr w:rsidR="00833507" w:rsidRPr="000A410F" w:rsidTr="000A410F">
        <w:tc>
          <w:tcPr>
            <w:tcW w:w="162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匯款日期</w:t>
            </w:r>
          </w:p>
        </w:tc>
        <w:tc>
          <w:tcPr>
            <w:tcW w:w="1116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DATE</w:t>
            </w:r>
          </w:p>
        </w:tc>
        <w:tc>
          <w:tcPr>
            <w:tcW w:w="414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ACNT_DATE</w:t>
            </w:r>
          </w:p>
        </w:tc>
      </w:tr>
      <w:tr w:rsidR="00833507" w:rsidRPr="000A410F" w:rsidTr="000A410F">
        <w:tc>
          <w:tcPr>
            <w:tcW w:w="162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事故日期</w:t>
            </w:r>
          </w:p>
        </w:tc>
        <w:tc>
          <w:tcPr>
            <w:tcW w:w="1116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DATE</w:t>
            </w:r>
          </w:p>
        </w:tc>
        <w:tc>
          <w:tcPr>
            <w:tcW w:w="414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OCR_DATE</w:t>
            </w:r>
          </w:p>
        </w:tc>
      </w:tr>
      <w:tr w:rsidR="00833507" w:rsidRPr="000A410F" w:rsidTr="000A410F">
        <w:tc>
          <w:tcPr>
            <w:tcW w:w="162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事故原因</w:t>
            </w:r>
          </w:p>
        </w:tc>
        <w:tc>
          <w:tcPr>
            <w:tcW w:w="1116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OCR_RESN</w:t>
            </w:r>
          </w:p>
        </w:tc>
      </w:tr>
      <w:tr w:rsidR="00833507" w:rsidRPr="000A410F" w:rsidTr="000A410F">
        <w:tc>
          <w:tcPr>
            <w:tcW w:w="162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死亡種類</w:t>
            </w:r>
          </w:p>
        </w:tc>
        <w:tc>
          <w:tcPr>
            <w:tcW w:w="1116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DTH_KIND</w:t>
            </w:r>
          </w:p>
        </w:tc>
      </w:tr>
      <w:tr w:rsidR="00833507" w:rsidRPr="000A410F" w:rsidTr="000A410F">
        <w:tc>
          <w:tcPr>
            <w:tcW w:w="162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殘廢等級</w:t>
            </w:r>
          </w:p>
        </w:tc>
        <w:tc>
          <w:tcPr>
            <w:tcW w:w="1116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DISB_GRAD</w:t>
            </w:r>
          </w:p>
        </w:tc>
      </w:tr>
      <w:tr w:rsidR="00833507" w:rsidRPr="000A410F" w:rsidTr="000A410F">
        <w:tc>
          <w:tcPr>
            <w:tcW w:w="162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給付對象</w:t>
            </w:r>
          </w:p>
        </w:tc>
        <w:tc>
          <w:tcPr>
            <w:tcW w:w="1116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ROLE</w:t>
            </w:r>
          </w:p>
        </w:tc>
      </w:tr>
      <w:tr w:rsidR="00833507" w:rsidRPr="000A410F" w:rsidTr="000A410F">
        <w:tc>
          <w:tcPr>
            <w:tcW w:w="162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實際理賠金額</w:t>
            </w:r>
          </w:p>
        </w:tc>
        <w:tc>
          <w:tcPr>
            <w:tcW w:w="1116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PAY_AMT</w:t>
            </w:r>
          </w:p>
        </w:tc>
      </w:tr>
      <w:tr w:rsidR="00833507" w:rsidRPr="000A410F" w:rsidTr="000A410F">
        <w:tc>
          <w:tcPr>
            <w:tcW w:w="162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載入日期</w:t>
            </w:r>
          </w:p>
        </w:tc>
        <w:tc>
          <w:tcPr>
            <w:tcW w:w="1116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DATE</w:t>
            </w:r>
          </w:p>
        </w:tc>
        <w:tc>
          <w:tcPr>
            <w:tcW w:w="4140" w:type="dxa"/>
            <w:shd w:val="clear" w:color="auto" w:fill="auto"/>
          </w:tcPr>
          <w:p w:rsidR="00833507" w:rsidRPr="000A410F" w:rsidRDefault="00833507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系統執行日期</w:t>
            </w:r>
          </w:p>
        </w:tc>
      </w:tr>
    </w:tbl>
    <w:p w:rsidR="001830DC" w:rsidRDefault="001830DC" w:rsidP="001830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1830DC" w:rsidRDefault="001830DC" w:rsidP="001830D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壽險理賠醫療檔(</w:t>
      </w:r>
      <w:r w:rsidR="006C06A1">
        <w:rPr>
          <w:rFonts w:ascii="細明體" w:eastAsia="細明體" w:hAnsi="細明體" w:hint="eastAsia"/>
          <w:kern w:val="2"/>
          <w:szCs w:val="24"/>
          <w:lang w:eastAsia="zh-TW"/>
        </w:rPr>
        <w:t>月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)：</w:t>
      </w:r>
    </w:p>
    <w:p w:rsidR="001830DC" w:rsidRDefault="00586C8D" w:rsidP="001830D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壽險理賠醫療險(月)</w:t>
      </w:r>
      <w:r w:rsidR="001830DC">
        <w:rPr>
          <w:rFonts w:ascii="細明體" w:eastAsia="細明體" w:hAnsi="細明體" w:hint="eastAsia"/>
          <w:kern w:val="2"/>
          <w:szCs w:val="24"/>
          <w:lang w:eastAsia="zh-TW"/>
        </w:rPr>
        <w:t>控制檔: 檔名:</w:t>
      </w:r>
      <w:r w:rsidR="001830DC">
        <w:rPr>
          <w:rFonts w:ascii="細明體" w:eastAsia="細明體" w:hAnsi="細明體"/>
          <w:kern w:val="2"/>
          <w:szCs w:val="24"/>
          <w:lang w:eastAsia="zh-TW"/>
        </w:rPr>
        <w:t>‘</w:t>
      </w:r>
      <w:r w:rsidR="001830DC">
        <w:rPr>
          <w:rFonts w:ascii="細明體" w:eastAsia="細明體" w:hAnsi="細明體" w:hint="eastAsia"/>
          <w:kern w:val="2"/>
          <w:szCs w:val="24"/>
          <w:lang w:eastAsia="zh-TW"/>
        </w:rPr>
        <w:t>M</w:t>
      </w:r>
      <w:r w:rsidR="001830DC" w:rsidRPr="00A95F7C">
        <w:rPr>
          <w:rFonts w:ascii="細明體" w:eastAsia="細明體" w:hAnsi="細明體"/>
          <w:kern w:val="2"/>
          <w:szCs w:val="24"/>
          <w:lang w:eastAsia="zh-TW"/>
        </w:rPr>
        <w:t>CLAAB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="001830DC" w:rsidRPr="00A95F7C">
          <w:rPr>
            <w:rFonts w:ascii="細明體" w:eastAsia="細明體" w:hAnsi="細明體"/>
            <w:kern w:val="2"/>
            <w:szCs w:val="24"/>
            <w:lang w:eastAsia="zh-TW"/>
          </w:rPr>
          <w:t>001A</w:t>
        </w:r>
      </w:smartTag>
      <w:r w:rsidR="001830DC" w:rsidRPr="00A95F7C">
        <w:rPr>
          <w:rFonts w:ascii="細明體" w:eastAsia="細明體" w:hAnsi="細明體"/>
          <w:kern w:val="2"/>
          <w:szCs w:val="24"/>
          <w:lang w:eastAsia="zh-TW"/>
        </w:rPr>
        <w:t>M</w:t>
      </w:r>
      <w:r w:rsidR="001830DC" w:rsidRPr="000815B1">
        <w:rPr>
          <w:rFonts w:ascii="細明體" w:eastAsia="細明體" w:hAnsi="細明體"/>
          <w:kern w:val="2"/>
          <w:szCs w:val="24"/>
          <w:lang w:eastAsia="zh-TW"/>
        </w:rPr>
        <w:t>.</w:t>
      </w:r>
      <w:r w:rsidR="001830DC">
        <w:rPr>
          <w:rFonts w:ascii="細明體" w:eastAsia="細明體" w:hAnsi="細明體" w:hint="eastAsia"/>
          <w:kern w:val="2"/>
          <w:szCs w:val="24"/>
          <w:lang w:eastAsia="zh-TW"/>
        </w:rPr>
        <w:t>H</w:t>
      </w:r>
      <w:r w:rsidR="001830DC">
        <w:rPr>
          <w:rFonts w:ascii="細明體" w:eastAsia="細明體" w:hAnsi="細明體"/>
          <w:kern w:val="2"/>
          <w:szCs w:val="24"/>
          <w:lang w:eastAsia="zh-TW"/>
        </w:rPr>
        <w:t>’</w:t>
      </w:r>
      <w:r w:rsidR="001830DC">
        <w:rPr>
          <w:rFonts w:ascii="細明體" w:eastAsia="細明體" w:hAnsi="細明體" w:hint="eastAsia"/>
          <w:kern w:val="2"/>
          <w:szCs w:val="24"/>
          <w:lang w:eastAsia="zh-TW"/>
        </w:rPr>
        <w:t>，規則如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1830DC">
          <w:rPr>
            <w:rFonts w:ascii="細明體" w:eastAsia="細明體" w:hAnsi="細明體" w:hint="eastAsia"/>
            <w:kern w:val="2"/>
            <w:szCs w:val="24"/>
            <w:lang w:eastAsia="zh-TW"/>
          </w:rPr>
          <w:t>2.1.1</w:t>
        </w:r>
      </w:smartTag>
    </w:p>
    <w:p w:rsidR="001830DC" w:rsidRDefault="001830DC" w:rsidP="001830D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檔名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M</w:t>
      </w:r>
      <w:r w:rsidRPr="00A95F7C">
        <w:rPr>
          <w:rFonts w:ascii="細明體" w:eastAsia="細明體" w:hAnsi="細明體"/>
          <w:kern w:val="2"/>
          <w:szCs w:val="24"/>
          <w:lang w:eastAsia="zh-TW"/>
        </w:rPr>
        <w:t>CLAAB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A95F7C">
          <w:rPr>
            <w:rFonts w:ascii="細明體" w:eastAsia="細明體" w:hAnsi="細明體"/>
            <w:kern w:val="2"/>
            <w:szCs w:val="24"/>
            <w:lang w:eastAsia="zh-TW"/>
          </w:rPr>
          <w:t>001A</w:t>
        </w:r>
      </w:smartTag>
      <w:r w:rsidRPr="00A95F7C">
        <w:rPr>
          <w:rFonts w:ascii="細明體" w:eastAsia="細明體" w:hAnsi="細明體"/>
          <w:kern w:val="2"/>
          <w:szCs w:val="24"/>
          <w:lang w:eastAsia="zh-TW"/>
        </w:rPr>
        <w:t>M.D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1830DC" w:rsidRDefault="001830DC" w:rsidP="001830D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</w:t>
      </w:r>
    </w:p>
    <w:p w:rsidR="001830DC" w:rsidRDefault="001830DC" w:rsidP="001830D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6465A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APRV_DATE的月份 = 傳入日期的上個月</w:t>
      </w:r>
    </w:p>
    <w:p w:rsidR="001830DC" w:rsidRDefault="001830DC" w:rsidP="001830D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CLAM_CAT =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E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OR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F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OR 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G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1830DC" w:rsidRDefault="001830DC" w:rsidP="001830D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PAY_STS = 1 OR 2 OR 3 OR 4 OR 7</w:t>
      </w:r>
    </w:p>
    <w:p w:rsidR="001830DC" w:rsidRDefault="001830DC" w:rsidP="001830D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SYS_NO=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1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1830DC" w:rsidRDefault="001830DC" w:rsidP="001830D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抽件欄位：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116"/>
        <w:gridCol w:w="4140"/>
      </w:tblGrid>
      <w:tr w:rsidR="001830DC" w:rsidRPr="000A410F" w:rsidTr="000A410F">
        <w:tc>
          <w:tcPr>
            <w:tcW w:w="162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傳出資料</w:t>
            </w:r>
          </w:p>
        </w:tc>
        <w:tc>
          <w:tcPr>
            <w:tcW w:w="1116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型態</w:t>
            </w:r>
          </w:p>
        </w:tc>
        <w:tc>
          <w:tcPr>
            <w:tcW w:w="414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來源或判斷</w:t>
            </w:r>
          </w:p>
        </w:tc>
      </w:tr>
      <w:tr w:rsidR="001830DC" w:rsidRPr="000A410F" w:rsidTr="000A410F">
        <w:tc>
          <w:tcPr>
            <w:tcW w:w="162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1116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APLY_NO</w:t>
            </w:r>
          </w:p>
        </w:tc>
      </w:tr>
      <w:tr w:rsidR="001830DC" w:rsidRPr="000A410F" w:rsidTr="000A410F">
        <w:tc>
          <w:tcPr>
            <w:tcW w:w="162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序號</w:t>
            </w:r>
          </w:p>
        </w:tc>
        <w:tc>
          <w:tcPr>
            <w:tcW w:w="1116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SER_NO</w:t>
            </w:r>
          </w:p>
        </w:tc>
      </w:tr>
      <w:tr w:rsidR="001830DC" w:rsidRPr="000A410F" w:rsidTr="000A410F">
        <w:tc>
          <w:tcPr>
            <w:tcW w:w="162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1116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POLICY_NO</w:t>
            </w:r>
          </w:p>
        </w:tc>
      </w:tr>
      <w:tr w:rsidR="001830DC" w:rsidRPr="000A410F" w:rsidTr="000A410F">
        <w:tc>
          <w:tcPr>
            <w:tcW w:w="162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理賠種類</w:t>
            </w:r>
          </w:p>
        </w:tc>
        <w:tc>
          <w:tcPr>
            <w:tcW w:w="1116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CLAM_CAT</w:t>
            </w:r>
          </w:p>
        </w:tc>
      </w:tr>
      <w:tr w:rsidR="001830DC" w:rsidRPr="000A410F" w:rsidTr="000A410F">
        <w:tc>
          <w:tcPr>
            <w:tcW w:w="162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險別</w:t>
            </w:r>
          </w:p>
        </w:tc>
        <w:tc>
          <w:tcPr>
            <w:tcW w:w="1116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PROD_ID</w:t>
            </w:r>
          </w:p>
        </w:tc>
      </w:tr>
      <w:tr w:rsidR="001830DC" w:rsidRPr="000A410F" w:rsidTr="000A410F">
        <w:tc>
          <w:tcPr>
            <w:tcW w:w="162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理賠金代號</w:t>
            </w:r>
          </w:p>
        </w:tc>
        <w:tc>
          <w:tcPr>
            <w:tcW w:w="1116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color w:val="0000FF"/>
                <w:kern w:val="2"/>
                <w:szCs w:val="24"/>
                <w:lang w:eastAsia="zh-TW"/>
              </w:rPr>
              <w:t>CLAM_AMT_CODE</w:t>
            </w:r>
          </w:p>
        </w:tc>
      </w:tr>
      <w:tr w:rsidR="001830DC" w:rsidRPr="000A410F" w:rsidTr="000A410F">
        <w:tc>
          <w:tcPr>
            <w:tcW w:w="162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被保險人ID</w:t>
            </w:r>
          </w:p>
        </w:tc>
        <w:tc>
          <w:tcPr>
            <w:tcW w:w="1116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OCR_ID</w:t>
            </w:r>
          </w:p>
        </w:tc>
      </w:tr>
      <w:tr w:rsidR="001830DC" w:rsidRPr="000A410F" w:rsidTr="000A410F">
        <w:tc>
          <w:tcPr>
            <w:tcW w:w="162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事故日期</w:t>
            </w:r>
          </w:p>
        </w:tc>
        <w:tc>
          <w:tcPr>
            <w:tcW w:w="1116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DATE</w:t>
            </w:r>
          </w:p>
        </w:tc>
        <w:tc>
          <w:tcPr>
            <w:tcW w:w="414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OCR_DATE</w:t>
            </w:r>
          </w:p>
        </w:tc>
      </w:tr>
      <w:tr w:rsidR="001830DC" w:rsidRPr="000A410F" w:rsidTr="000A410F">
        <w:tc>
          <w:tcPr>
            <w:tcW w:w="162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匯款日期</w:t>
            </w:r>
          </w:p>
        </w:tc>
        <w:tc>
          <w:tcPr>
            <w:tcW w:w="1116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DATE</w:t>
            </w:r>
          </w:p>
        </w:tc>
        <w:tc>
          <w:tcPr>
            <w:tcW w:w="414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ACNT_DATE</w:t>
            </w:r>
          </w:p>
        </w:tc>
      </w:tr>
      <w:tr w:rsidR="001830DC" w:rsidRPr="000A410F" w:rsidTr="000A410F">
        <w:tc>
          <w:tcPr>
            <w:tcW w:w="162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事故原因</w:t>
            </w:r>
          </w:p>
        </w:tc>
        <w:tc>
          <w:tcPr>
            <w:tcW w:w="1116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OCR_RESN</w:t>
            </w:r>
          </w:p>
        </w:tc>
      </w:tr>
      <w:tr w:rsidR="001830DC" w:rsidRPr="000A410F" w:rsidTr="000A410F">
        <w:tc>
          <w:tcPr>
            <w:tcW w:w="162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受傷部位</w:t>
            </w:r>
          </w:p>
        </w:tc>
        <w:tc>
          <w:tcPr>
            <w:tcW w:w="1116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ICE_CODE</w:t>
            </w:r>
          </w:p>
        </w:tc>
      </w:tr>
      <w:tr w:rsidR="001830DC" w:rsidRPr="000A410F" w:rsidTr="000A410F">
        <w:tc>
          <w:tcPr>
            <w:tcW w:w="162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理賠保險金種類</w:t>
            </w:r>
          </w:p>
        </w:tc>
        <w:tc>
          <w:tcPr>
            <w:tcW w:w="1116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CLAM_AMT_CODE</w:t>
            </w:r>
          </w:p>
        </w:tc>
      </w:tr>
      <w:tr w:rsidR="001830DC" w:rsidRPr="000A410F" w:rsidTr="000A410F">
        <w:tc>
          <w:tcPr>
            <w:tcW w:w="162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給付對象</w:t>
            </w:r>
          </w:p>
        </w:tc>
        <w:tc>
          <w:tcPr>
            <w:tcW w:w="1116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ROLE</w:t>
            </w:r>
          </w:p>
        </w:tc>
      </w:tr>
      <w:tr w:rsidR="001830DC" w:rsidRPr="000A410F" w:rsidTr="000A410F">
        <w:tc>
          <w:tcPr>
            <w:tcW w:w="162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門診日數</w:t>
            </w:r>
          </w:p>
        </w:tc>
        <w:tc>
          <w:tcPr>
            <w:tcW w:w="1116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</w:tr>
      <w:tr w:rsidR="001830DC" w:rsidRPr="000A410F" w:rsidTr="000A410F">
        <w:tc>
          <w:tcPr>
            <w:tcW w:w="162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住院日數</w:t>
            </w:r>
          </w:p>
        </w:tc>
        <w:tc>
          <w:tcPr>
            <w:tcW w:w="1116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</w:tr>
      <w:tr w:rsidR="001830DC" w:rsidRPr="000A410F" w:rsidTr="000A410F">
        <w:tc>
          <w:tcPr>
            <w:tcW w:w="162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門診日數(核定)</w:t>
            </w:r>
          </w:p>
        </w:tc>
        <w:tc>
          <w:tcPr>
            <w:tcW w:w="1116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</w:tr>
      <w:tr w:rsidR="001830DC" w:rsidRPr="000A410F" w:rsidTr="000A410F">
        <w:tc>
          <w:tcPr>
            <w:tcW w:w="162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住院日數(額定)</w:t>
            </w:r>
          </w:p>
        </w:tc>
        <w:tc>
          <w:tcPr>
            <w:tcW w:w="1116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</w:p>
        </w:tc>
      </w:tr>
      <w:tr w:rsidR="001830DC" w:rsidRPr="000A410F" w:rsidTr="000A410F">
        <w:tc>
          <w:tcPr>
            <w:tcW w:w="162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實際理賠金額</w:t>
            </w:r>
          </w:p>
        </w:tc>
        <w:tc>
          <w:tcPr>
            <w:tcW w:w="1116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PAY_AMT</w:t>
            </w:r>
          </w:p>
        </w:tc>
      </w:tr>
      <w:tr w:rsidR="001830DC" w:rsidRPr="000A410F" w:rsidTr="000A410F">
        <w:tc>
          <w:tcPr>
            <w:tcW w:w="162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載入日期</w:t>
            </w:r>
          </w:p>
        </w:tc>
        <w:tc>
          <w:tcPr>
            <w:tcW w:w="1116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DATE</w:t>
            </w:r>
          </w:p>
        </w:tc>
        <w:tc>
          <w:tcPr>
            <w:tcW w:w="4140" w:type="dxa"/>
            <w:shd w:val="clear" w:color="auto" w:fill="auto"/>
          </w:tcPr>
          <w:p w:rsidR="001830DC" w:rsidRPr="000A410F" w:rsidRDefault="001830DC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系統執行日期</w:t>
            </w:r>
          </w:p>
        </w:tc>
      </w:tr>
    </w:tbl>
    <w:p w:rsidR="001830DC" w:rsidRDefault="001830DC" w:rsidP="001830DC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586C8D" w:rsidRDefault="00586C8D" w:rsidP="00586C8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壽險普通死殘檔(月)：</w:t>
      </w:r>
    </w:p>
    <w:p w:rsidR="00586C8D" w:rsidRDefault="003832DC" w:rsidP="00586C8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壽險普通</w:t>
      </w:r>
      <w:r w:rsidR="00586C8D">
        <w:rPr>
          <w:rFonts w:ascii="細明體" w:eastAsia="細明體" w:hAnsi="細明體" w:hint="eastAsia"/>
          <w:kern w:val="2"/>
          <w:szCs w:val="24"/>
          <w:lang w:eastAsia="zh-TW"/>
        </w:rPr>
        <w:t>死殘</w:t>
      </w:r>
      <w:r w:rsidR="00DD155F">
        <w:rPr>
          <w:rFonts w:ascii="細明體" w:eastAsia="細明體" w:hAnsi="細明體" w:hint="eastAsia"/>
          <w:kern w:val="2"/>
          <w:szCs w:val="24"/>
          <w:lang w:eastAsia="zh-TW"/>
        </w:rPr>
        <w:t>(月)</w:t>
      </w:r>
      <w:r w:rsidR="00586C8D">
        <w:rPr>
          <w:rFonts w:ascii="細明體" w:eastAsia="細明體" w:hAnsi="細明體" w:hint="eastAsia"/>
          <w:kern w:val="2"/>
          <w:szCs w:val="24"/>
          <w:lang w:eastAsia="zh-TW"/>
        </w:rPr>
        <w:t>控制檔: 檔名:</w:t>
      </w:r>
      <w:r w:rsidR="00586C8D">
        <w:rPr>
          <w:rFonts w:ascii="細明體" w:eastAsia="細明體" w:hAnsi="細明體"/>
          <w:kern w:val="2"/>
          <w:szCs w:val="24"/>
          <w:lang w:eastAsia="zh-TW"/>
        </w:rPr>
        <w:t>‘</w:t>
      </w:r>
      <w:r w:rsidR="00586C8D">
        <w:rPr>
          <w:rFonts w:ascii="細明體" w:eastAsia="細明體" w:hAnsi="細明體" w:hint="eastAsia"/>
          <w:kern w:val="2"/>
          <w:szCs w:val="24"/>
          <w:lang w:eastAsia="zh-TW"/>
        </w:rPr>
        <w:t>M</w:t>
      </w:r>
      <w:r w:rsidR="00586C8D" w:rsidRPr="00AF2C5F">
        <w:rPr>
          <w:rFonts w:ascii="細明體" w:eastAsia="細明體" w:hAnsi="細明體"/>
          <w:kern w:val="2"/>
          <w:szCs w:val="24"/>
          <w:lang w:eastAsia="zh-TW"/>
        </w:rPr>
        <w:t>CLAA</w:t>
      </w:r>
      <w:r w:rsidR="001F0696">
        <w:rPr>
          <w:rFonts w:ascii="細明體" w:eastAsia="細明體" w:hAnsi="細明體" w:hint="eastAsia"/>
          <w:kern w:val="2"/>
          <w:szCs w:val="24"/>
          <w:lang w:eastAsia="zh-TW"/>
        </w:rPr>
        <w:t>Z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a"/>
        </w:smartTagPr>
        <w:r w:rsidR="001F0696">
          <w:rPr>
            <w:rFonts w:ascii="細明體" w:eastAsia="細明體" w:hAnsi="細明體" w:hint="eastAsia"/>
            <w:kern w:val="2"/>
            <w:szCs w:val="24"/>
            <w:lang w:eastAsia="zh-TW"/>
          </w:rPr>
          <w:t>101</w:t>
        </w:r>
        <w:r w:rsidR="00586C8D" w:rsidRPr="00AF2C5F">
          <w:rPr>
            <w:rFonts w:ascii="細明體" w:eastAsia="細明體" w:hAnsi="細明體"/>
            <w:kern w:val="2"/>
            <w:szCs w:val="24"/>
            <w:lang w:eastAsia="zh-TW"/>
          </w:rPr>
          <w:t>A</w:t>
        </w:r>
      </w:smartTag>
      <w:r w:rsidR="00586C8D" w:rsidRPr="00AF2C5F">
        <w:rPr>
          <w:rFonts w:ascii="細明體" w:eastAsia="細明體" w:hAnsi="細明體"/>
          <w:kern w:val="2"/>
          <w:szCs w:val="24"/>
          <w:lang w:eastAsia="zh-TW"/>
        </w:rPr>
        <w:t>D</w:t>
      </w:r>
      <w:r w:rsidR="00586C8D" w:rsidRPr="000815B1">
        <w:rPr>
          <w:rFonts w:ascii="細明體" w:eastAsia="細明體" w:hAnsi="細明體"/>
          <w:kern w:val="2"/>
          <w:szCs w:val="24"/>
          <w:lang w:eastAsia="zh-TW"/>
        </w:rPr>
        <w:t>.</w:t>
      </w:r>
      <w:r w:rsidR="00586C8D">
        <w:rPr>
          <w:rFonts w:ascii="細明體" w:eastAsia="細明體" w:hAnsi="細明體" w:hint="eastAsia"/>
          <w:kern w:val="2"/>
          <w:szCs w:val="24"/>
          <w:lang w:eastAsia="zh-TW"/>
        </w:rPr>
        <w:t>H</w:t>
      </w:r>
      <w:r w:rsidR="00586C8D">
        <w:rPr>
          <w:rFonts w:ascii="細明體" w:eastAsia="細明體" w:hAnsi="細明體"/>
          <w:kern w:val="2"/>
          <w:szCs w:val="24"/>
          <w:lang w:eastAsia="zh-TW"/>
        </w:rPr>
        <w:t>’</w:t>
      </w:r>
      <w:r w:rsidR="00586C8D">
        <w:rPr>
          <w:rFonts w:ascii="細明體" w:eastAsia="細明體" w:hAnsi="細明體" w:hint="eastAsia"/>
          <w:kern w:val="2"/>
          <w:szCs w:val="24"/>
          <w:lang w:eastAsia="zh-TW"/>
        </w:rPr>
        <w:t>，規則如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586C8D">
          <w:rPr>
            <w:rFonts w:ascii="細明體" w:eastAsia="細明體" w:hAnsi="細明體" w:hint="eastAsia"/>
            <w:kern w:val="2"/>
            <w:szCs w:val="24"/>
            <w:lang w:eastAsia="zh-TW"/>
          </w:rPr>
          <w:t>2.1.1</w:t>
        </w:r>
      </w:smartTag>
    </w:p>
    <w:p w:rsidR="00586C8D" w:rsidRDefault="00586C8D" w:rsidP="00586C8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檔名</w:t>
      </w:r>
      <w:r>
        <w:rPr>
          <w:rFonts w:ascii="細明體" w:eastAsia="細明體" w:hAnsi="細明體"/>
          <w:kern w:val="2"/>
          <w:szCs w:val="24"/>
          <w:lang w:eastAsia="zh-TW"/>
        </w:rPr>
        <w:t>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M</w:t>
      </w:r>
      <w:r w:rsidRPr="00AF2C5F">
        <w:rPr>
          <w:rFonts w:ascii="細明體" w:eastAsia="細明體" w:hAnsi="細明體"/>
          <w:kern w:val="2"/>
          <w:szCs w:val="24"/>
          <w:lang w:eastAsia="zh-TW"/>
        </w:rPr>
        <w:t>CLAA</w:t>
      </w:r>
      <w:r w:rsidR="001F0696">
        <w:rPr>
          <w:rFonts w:ascii="細明體" w:eastAsia="細明體" w:hAnsi="細明體" w:hint="eastAsia"/>
          <w:kern w:val="2"/>
          <w:szCs w:val="24"/>
          <w:lang w:eastAsia="zh-TW"/>
        </w:rPr>
        <w:t>Z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a"/>
        </w:smartTagPr>
        <w:r w:rsidR="001F0696">
          <w:rPr>
            <w:rFonts w:ascii="細明體" w:eastAsia="細明體" w:hAnsi="細明體" w:hint="eastAsia"/>
            <w:kern w:val="2"/>
            <w:szCs w:val="24"/>
            <w:lang w:eastAsia="zh-TW"/>
          </w:rPr>
          <w:t>101</w:t>
        </w:r>
        <w:r w:rsidRPr="00AF2C5F">
          <w:rPr>
            <w:rFonts w:ascii="細明體" w:eastAsia="細明體" w:hAnsi="細明體"/>
            <w:kern w:val="2"/>
            <w:szCs w:val="24"/>
            <w:lang w:eastAsia="zh-TW"/>
          </w:rPr>
          <w:t>A</w:t>
        </w:r>
      </w:smartTag>
      <w:r w:rsidRPr="00AF2C5F">
        <w:rPr>
          <w:rFonts w:ascii="細明體" w:eastAsia="細明體" w:hAnsi="細明體"/>
          <w:kern w:val="2"/>
          <w:szCs w:val="24"/>
          <w:lang w:eastAsia="zh-TW"/>
        </w:rPr>
        <w:t>D.D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586C8D" w:rsidRDefault="00586C8D" w:rsidP="00586C8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</w:t>
      </w:r>
    </w:p>
    <w:p w:rsidR="00586C8D" w:rsidRDefault="00586C8D" w:rsidP="00586C8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D6465A">
        <w:rPr>
          <w:rFonts w:ascii="細明體" w:eastAsia="細明體" w:hAnsi="細明體" w:hint="eastAsia"/>
          <w:color w:val="0000FF"/>
          <w:kern w:val="2"/>
          <w:szCs w:val="24"/>
          <w:lang w:eastAsia="zh-TW"/>
        </w:rPr>
        <w:t>APRV_DATE的月份 = 傳入日期的上個月</w:t>
      </w:r>
    </w:p>
    <w:p w:rsidR="001C6097" w:rsidRDefault="001C6097" w:rsidP="001C609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CLAM_AMT_CODE=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BBA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ascii="細明體" w:eastAsia="細明體" w:hAnsi="細明體"/>
            <w:kern w:val="2"/>
            <w:szCs w:val="24"/>
            <w:lang w:eastAsia="zh-TW"/>
          </w:rPr>
          <w:t>1’</w:t>
        </w:r>
      </w:smartTag>
    </w:p>
    <w:p w:rsidR="00586C8D" w:rsidRDefault="00586C8D" w:rsidP="00586C8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PAY_STS = 1 OR 2 OR 3 OR 4 OR 7</w:t>
      </w:r>
    </w:p>
    <w:p w:rsidR="003E01EC" w:rsidRDefault="00586C8D" w:rsidP="003E01E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SYS_NO=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1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1C6097" w:rsidRDefault="001C6097" w:rsidP="003E01E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同保單抓APRV_DATE最小的那筆</w:t>
      </w:r>
    </w:p>
    <w:p w:rsidR="00586C8D" w:rsidRDefault="00586C8D" w:rsidP="00586C8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抽件欄位：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116"/>
        <w:gridCol w:w="4140"/>
      </w:tblGrid>
      <w:tr w:rsidR="00586C8D" w:rsidRPr="000A410F" w:rsidTr="000A410F">
        <w:tc>
          <w:tcPr>
            <w:tcW w:w="1620" w:type="dxa"/>
            <w:shd w:val="clear" w:color="auto" w:fill="auto"/>
          </w:tcPr>
          <w:p w:rsidR="00586C8D" w:rsidRPr="000A410F" w:rsidRDefault="00586C8D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傳出資料</w:t>
            </w:r>
          </w:p>
        </w:tc>
        <w:tc>
          <w:tcPr>
            <w:tcW w:w="1116" w:type="dxa"/>
            <w:shd w:val="clear" w:color="auto" w:fill="auto"/>
          </w:tcPr>
          <w:p w:rsidR="00586C8D" w:rsidRPr="000A410F" w:rsidRDefault="00586C8D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型態</w:t>
            </w:r>
          </w:p>
        </w:tc>
        <w:tc>
          <w:tcPr>
            <w:tcW w:w="4140" w:type="dxa"/>
            <w:shd w:val="clear" w:color="auto" w:fill="auto"/>
          </w:tcPr>
          <w:p w:rsidR="00586C8D" w:rsidRPr="000A410F" w:rsidRDefault="00586C8D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來源或判斷</w:t>
            </w:r>
          </w:p>
        </w:tc>
      </w:tr>
      <w:tr w:rsidR="00586C8D" w:rsidRPr="000A410F" w:rsidTr="000A410F">
        <w:tc>
          <w:tcPr>
            <w:tcW w:w="1620" w:type="dxa"/>
            <w:shd w:val="clear" w:color="auto" w:fill="auto"/>
          </w:tcPr>
          <w:p w:rsidR="00586C8D" w:rsidRPr="000A410F" w:rsidRDefault="00586C8D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1116" w:type="dxa"/>
            <w:shd w:val="clear" w:color="auto" w:fill="auto"/>
          </w:tcPr>
          <w:p w:rsidR="00586C8D" w:rsidRPr="000A410F" w:rsidRDefault="00586C8D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86C8D" w:rsidRPr="000A410F" w:rsidRDefault="00586C8D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POLICY_NO</w:t>
            </w:r>
          </w:p>
        </w:tc>
      </w:tr>
      <w:tr w:rsidR="00586C8D" w:rsidRPr="000A410F" w:rsidTr="000A410F">
        <w:tc>
          <w:tcPr>
            <w:tcW w:w="1620" w:type="dxa"/>
            <w:shd w:val="clear" w:color="auto" w:fill="auto"/>
          </w:tcPr>
          <w:p w:rsidR="00586C8D" w:rsidRPr="000A410F" w:rsidRDefault="00586C8D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實際理賠金額</w:t>
            </w:r>
          </w:p>
        </w:tc>
        <w:tc>
          <w:tcPr>
            <w:tcW w:w="1116" w:type="dxa"/>
            <w:shd w:val="clear" w:color="auto" w:fill="auto"/>
          </w:tcPr>
          <w:p w:rsidR="00586C8D" w:rsidRPr="000A410F" w:rsidRDefault="00586C8D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  <w:tc>
          <w:tcPr>
            <w:tcW w:w="4140" w:type="dxa"/>
            <w:shd w:val="clear" w:color="auto" w:fill="auto"/>
          </w:tcPr>
          <w:p w:rsidR="00586C8D" w:rsidRPr="000A410F" w:rsidRDefault="00586C8D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PAY_AMT</w:t>
            </w:r>
          </w:p>
        </w:tc>
      </w:tr>
      <w:tr w:rsidR="00586C8D" w:rsidRPr="000A410F" w:rsidTr="000A410F">
        <w:tc>
          <w:tcPr>
            <w:tcW w:w="1620" w:type="dxa"/>
            <w:shd w:val="clear" w:color="auto" w:fill="auto"/>
          </w:tcPr>
          <w:p w:rsidR="00586C8D" w:rsidRPr="000A410F" w:rsidRDefault="00586C8D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載入日期</w:t>
            </w:r>
          </w:p>
        </w:tc>
        <w:tc>
          <w:tcPr>
            <w:tcW w:w="1116" w:type="dxa"/>
            <w:shd w:val="clear" w:color="auto" w:fill="auto"/>
          </w:tcPr>
          <w:p w:rsidR="00586C8D" w:rsidRPr="000A410F" w:rsidRDefault="00586C8D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DATE</w:t>
            </w:r>
          </w:p>
        </w:tc>
        <w:tc>
          <w:tcPr>
            <w:tcW w:w="4140" w:type="dxa"/>
            <w:shd w:val="clear" w:color="auto" w:fill="auto"/>
          </w:tcPr>
          <w:p w:rsidR="00586C8D" w:rsidRPr="000A410F" w:rsidRDefault="00586C8D" w:rsidP="000A41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0A410F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系統執行日期</w:t>
            </w:r>
          </w:p>
        </w:tc>
      </w:tr>
    </w:tbl>
    <w:p w:rsidR="002350B9" w:rsidRPr="00C71A87" w:rsidRDefault="002350B9" w:rsidP="00586C8D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E13A37">
        <w:rPr>
          <w:rFonts w:hint="eastAsia"/>
          <w:kern w:val="2"/>
          <w:lang w:eastAsia="zh-TW"/>
        </w:rPr>
        <w:t>各個</w:t>
      </w:r>
      <w:r w:rsidR="00094250" w:rsidRPr="00E13A37">
        <w:rPr>
          <w:rFonts w:hint="eastAsia"/>
          <w:kern w:val="2"/>
          <w:lang w:eastAsia="zh-TW"/>
        </w:rPr>
        <w:t>寫</w:t>
      </w:r>
      <w:r w:rsidR="00E13A37">
        <w:rPr>
          <w:rFonts w:hint="eastAsia"/>
          <w:kern w:val="2"/>
          <w:lang w:eastAsia="zh-TW"/>
        </w:rPr>
        <w:t>出</w:t>
      </w:r>
      <w:r w:rsidR="00094250" w:rsidRPr="00E13A37">
        <w:rPr>
          <w:rFonts w:hint="eastAsia"/>
          <w:kern w:val="2"/>
          <w:lang w:eastAsia="zh-TW"/>
        </w:rPr>
        <w:t>檔</w:t>
      </w:r>
      <w:r w:rsidR="00E13A37"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 w:rsidR="00E13A37">
        <w:rPr>
          <w:rFonts w:hint="eastAsia"/>
          <w:kern w:val="2"/>
          <w:lang w:eastAsia="zh-TW"/>
        </w:rPr>
        <w:t>及錯誤件數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53" w:author="test" w:date="2007-10-02T13:52:00Z" w:original="%1:7:35:、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6A3" w:rsidRDefault="00F356A3" w:rsidP="007E3FDA">
      <w:r>
        <w:separator/>
      </w:r>
    </w:p>
  </w:endnote>
  <w:endnote w:type="continuationSeparator" w:id="0">
    <w:p w:rsidR="00F356A3" w:rsidRDefault="00F356A3" w:rsidP="007E3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6A3" w:rsidRDefault="00F356A3" w:rsidP="007E3FDA">
      <w:r>
        <w:separator/>
      </w:r>
    </w:p>
  </w:footnote>
  <w:footnote w:type="continuationSeparator" w:id="0">
    <w:p w:rsidR="00F356A3" w:rsidRDefault="00F356A3" w:rsidP="007E3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485C2F1E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581D241A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10"/>
  </w:num>
  <w:num w:numId="6">
    <w:abstractNumId w:val="6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21BB"/>
    <w:rsid w:val="000048C1"/>
    <w:rsid w:val="000074DC"/>
    <w:rsid w:val="00012FB9"/>
    <w:rsid w:val="00021BF2"/>
    <w:rsid w:val="00024AAE"/>
    <w:rsid w:val="00030D3A"/>
    <w:rsid w:val="00031527"/>
    <w:rsid w:val="00036FC4"/>
    <w:rsid w:val="000521FF"/>
    <w:rsid w:val="000639CA"/>
    <w:rsid w:val="00067D92"/>
    <w:rsid w:val="000716C7"/>
    <w:rsid w:val="00072C05"/>
    <w:rsid w:val="00073CF4"/>
    <w:rsid w:val="000815B1"/>
    <w:rsid w:val="0008184A"/>
    <w:rsid w:val="000827C4"/>
    <w:rsid w:val="0008394D"/>
    <w:rsid w:val="00084FD7"/>
    <w:rsid w:val="00093B86"/>
    <w:rsid w:val="00094250"/>
    <w:rsid w:val="000A200F"/>
    <w:rsid w:val="000A410F"/>
    <w:rsid w:val="000B3462"/>
    <w:rsid w:val="000B3F2E"/>
    <w:rsid w:val="000C140F"/>
    <w:rsid w:val="000C46DE"/>
    <w:rsid w:val="000C583C"/>
    <w:rsid w:val="000D0985"/>
    <w:rsid w:val="000D5D9B"/>
    <w:rsid w:val="000D5F86"/>
    <w:rsid w:val="000D70F9"/>
    <w:rsid w:val="000E074E"/>
    <w:rsid w:val="000E206D"/>
    <w:rsid w:val="000E7126"/>
    <w:rsid w:val="000F11B4"/>
    <w:rsid w:val="000F2B91"/>
    <w:rsid w:val="000F38AD"/>
    <w:rsid w:val="000F5BDB"/>
    <w:rsid w:val="000F647D"/>
    <w:rsid w:val="000F6CBE"/>
    <w:rsid w:val="00100738"/>
    <w:rsid w:val="00103F5D"/>
    <w:rsid w:val="00110FEC"/>
    <w:rsid w:val="00113E1A"/>
    <w:rsid w:val="00121B73"/>
    <w:rsid w:val="00124B89"/>
    <w:rsid w:val="00124CDF"/>
    <w:rsid w:val="0012713F"/>
    <w:rsid w:val="00133097"/>
    <w:rsid w:val="001348C2"/>
    <w:rsid w:val="00135BCF"/>
    <w:rsid w:val="00143293"/>
    <w:rsid w:val="00150F88"/>
    <w:rsid w:val="001537D0"/>
    <w:rsid w:val="00161D03"/>
    <w:rsid w:val="001830DC"/>
    <w:rsid w:val="00184541"/>
    <w:rsid w:val="0019287A"/>
    <w:rsid w:val="00195B9E"/>
    <w:rsid w:val="001A21F1"/>
    <w:rsid w:val="001B1004"/>
    <w:rsid w:val="001B38DB"/>
    <w:rsid w:val="001C06A8"/>
    <w:rsid w:val="001C0870"/>
    <w:rsid w:val="001C2BCC"/>
    <w:rsid w:val="001C6097"/>
    <w:rsid w:val="001D4E00"/>
    <w:rsid w:val="001E1A34"/>
    <w:rsid w:val="001F0696"/>
    <w:rsid w:val="001F0E43"/>
    <w:rsid w:val="001F1A89"/>
    <w:rsid w:val="00210E22"/>
    <w:rsid w:val="002128C6"/>
    <w:rsid w:val="00214100"/>
    <w:rsid w:val="0021650A"/>
    <w:rsid w:val="002350B9"/>
    <w:rsid w:val="0023765A"/>
    <w:rsid w:val="00237ED6"/>
    <w:rsid w:val="00237FD2"/>
    <w:rsid w:val="00240BA2"/>
    <w:rsid w:val="00247ACF"/>
    <w:rsid w:val="00257D67"/>
    <w:rsid w:val="002612F6"/>
    <w:rsid w:val="002634BA"/>
    <w:rsid w:val="00264266"/>
    <w:rsid w:val="00264F84"/>
    <w:rsid w:val="00264FEA"/>
    <w:rsid w:val="0026767E"/>
    <w:rsid w:val="00267F19"/>
    <w:rsid w:val="00281122"/>
    <w:rsid w:val="00290450"/>
    <w:rsid w:val="00294D10"/>
    <w:rsid w:val="00294D90"/>
    <w:rsid w:val="002A2290"/>
    <w:rsid w:val="002B49C7"/>
    <w:rsid w:val="002C131A"/>
    <w:rsid w:val="002D317F"/>
    <w:rsid w:val="002D64E8"/>
    <w:rsid w:val="002E0AE6"/>
    <w:rsid w:val="002E2EA9"/>
    <w:rsid w:val="002E7FA8"/>
    <w:rsid w:val="00301EFC"/>
    <w:rsid w:val="00302000"/>
    <w:rsid w:val="0030386C"/>
    <w:rsid w:val="003041FB"/>
    <w:rsid w:val="00312D81"/>
    <w:rsid w:val="003262F2"/>
    <w:rsid w:val="00336EC8"/>
    <w:rsid w:val="00337285"/>
    <w:rsid w:val="003378DE"/>
    <w:rsid w:val="0034163D"/>
    <w:rsid w:val="00343E80"/>
    <w:rsid w:val="00351457"/>
    <w:rsid w:val="00352D80"/>
    <w:rsid w:val="00355474"/>
    <w:rsid w:val="003629E6"/>
    <w:rsid w:val="00363C66"/>
    <w:rsid w:val="0037331F"/>
    <w:rsid w:val="003770E2"/>
    <w:rsid w:val="003832DC"/>
    <w:rsid w:val="003A3A2E"/>
    <w:rsid w:val="003A68AD"/>
    <w:rsid w:val="003A7E85"/>
    <w:rsid w:val="003C0AA2"/>
    <w:rsid w:val="003C21F8"/>
    <w:rsid w:val="003C3DA9"/>
    <w:rsid w:val="003C67C4"/>
    <w:rsid w:val="003D1EA0"/>
    <w:rsid w:val="003D5664"/>
    <w:rsid w:val="003D714C"/>
    <w:rsid w:val="003D75E3"/>
    <w:rsid w:val="003D7E87"/>
    <w:rsid w:val="003E01EC"/>
    <w:rsid w:val="003E70A9"/>
    <w:rsid w:val="003F61B0"/>
    <w:rsid w:val="004117C4"/>
    <w:rsid w:val="004203B9"/>
    <w:rsid w:val="00444EC0"/>
    <w:rsid w:val="0047096F"/>
    <w:rsid w:val="0047182E"/>
    <w:rsid w:val="00477D65"/>
    <w:rsid w:val="00481011"/>
    <w:rsid w:val="00482D9D"/>
    <w:rsid w:val="00485975"/>
    <w:rsid w:val="00487B3E"/>
    <w:rsid w:val="00490A13"/>
    <w:rsid w:val="0049396E"/>
    <w:rsid w:val="00497151"/>
    <w:rsid w:val="004A18EF"/>
    <w:rsid w:val="004B4C9F"/>
    <w:rsid w:val="004C6FA8"/>
    <w:rsid w:val="004D1DF4"/>
    <w:rsid w:val="004F0667"/>
    <w:rsid w:val="004F21C0"/>
    <w:rsid w:val="004F6F61"/>
    <w:rsid w:val="004F7E07"/>
    <w:rsid w:val="005102B2"/>
    <w:rsid w:val="0051282E"/>
    <w:rsid w:val="00534F4D"/>
    <w:rsid w:val="00537DFB"/>
    <w:rsid w:val="0054469F"/>
    <w:rsid w:val="00544717"/>
    <w:rsid w:val="00544896"/>
    <w:rsid w:val="00552006"/>
    <w:rsid w:val="005521AF"/>
    <w:rsid w:val="0055300C"/>
    <w:rsid w:val="00560225"/>
    <w:rsid w:val="00563B9E"/>
    <w:rsid w:val="005643F8"/>
    <w:rsid w:val="0057224C"/>
    <w:rsid w:val="00575538"/>
    <w:rsid w:val="00586C8D"/>
    <w:rsid w:val="00590E17"/>
    <w:rsid w:val="0059452C"/>
    <w:rsid w:val="005953AD"/>
    <w:rsid w:val="005A567D"/>
    <w:rsid w:val="005A61BD"/>
    <w:rsid w:val="005A74CF"/>
    <w:rsid w:val="005B44AA"/>
    <w:rsid w:val="005B537C"/>
    <w:rsid w:val="005B77D2"/>
    <w:rsid w:val="005C5393"/>
    <w:rsid w:val="005D301C"/>
    <w:rsid w:val="005D65C0"/>
    <w:rsid w:val="005D6BB4"/>
    <w:rsid w:val="005E1FF2"/>
    <w:rsid w:val="005E4A4E"/>
    <w:rsid w:val="005F135D"/>
    <w:rsid w:val="006027FF"/>
    <w:rsid w:val="00605AAB"/>
    <w:rsid w:val="006131BC"/>
    <w:rsid w:val="00620F3F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601F5"/>
    <w:rsid w:val="00670AF3"/>
    <w:rsid w:val="00671295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2AEB"/>
    <w:rsid w:val="006A6DEB"/>
    <w:rsid w:val="006A6F65"/>
    <w:rsid w:val="006B4650"/>
    <w:rsid w:val="006B5A97"/>
    <w:rsid w:val="006B617C"/>
    <w:rsid w:val="006B75FB"/>
    <w:rsid w:val="006C06A1"/>
    <w:rsid w:val="006C13BF"/>
    <w:rsid w:val="006C627B"/>
    <w:rsid w:val="006C78E8"/>
    <w:rsid w:val="006D6559"/>
    <w:rsid w:val="006D6707"/>
    <w:rsid w:val="006E5ABC"/>
    <w:rsid w:val="006F1B8C"/>
    <w:rsid w:val="006F63F4"/>
    <w:rsid w:val="006F7F79"/>
    <w:rsid w:val="00707FAA"/>
    <w:rsid w:val="007175F2"/>
    <w:rsid w:val="007179AA"/>
    <w:rsid w:val="00721615"/>
    <w:rsid w:val="00724703"/>
    <w:rsid w:val="007378D2"/>
    <w:rsid w:val="0075447A"/>
    <w:rsid w:val="00754CD8"/>
    <w:rsid w:val="00757E35"/>
    <w:rsid w:val="00761170"/>
    <w:rsid w:val="00761A5A"/>
    <w:rsid w:val="007700AD"/>
    <w:rsid w:val="007715AC"/>
    <w:rsid w:val="00771FEF"/>
    <w:rsid w:val="007740DF"/>
    <w:rsid w:val="007750B7"/>
    <w:rsid w:val="0077546A"/>
    <w:rsid w:val="00775813"/>
    <w:rsid w:val="00776894"/>
    <w:rsid w:val="00776994"/>
    <w:rsid w:val="00777FB6"/>
    <w:rsid w:val="007807E8"/>
    <w:rsid w:val="007830C0"/>
    <w:rsid w:val="007838D5"/>
    <w:rsid w:val="00784C59"/>
    <w:rsid w:val="007911B6"/>
    <w:rsid w:val="007A024C"/>
    <w:rsid w:val="007C27BF"/>
    <w:rsid w:val="007C4E7A"/>
    <w:rsid w:val="007D7CA7"/>
    <w:rsid w:val="007E21EA"/>
    <w:rsid w:val="007E3FDA"/>
    <w:rsid w:val="0080134F"/>
    <w:rsid w:val="00804DF5"/>
    <w:rsid w:val="00813A0C"/>
    <w:rsid w:val="00817F0A"/>
    <w:rsid w:val="00822DC2"/>
    <w:rsid w:val="00830BEA"/>
    <w:rsid w:val="0083321D"/>
    <w:rsid w:val="00833507"/>
    <w:rsid w:val="0084638D"/>
    <w:rsid w:val="00856204"/>
    <w:rsid w:val="00857D93"/>
    <w:rsid w:val="00866784"/>
    <w:rsid w:val="00873A54"/>
    <w:rsid w:val="00875A65"/>
    <w:rsid w:val="0088181E"/>
    <w:rsid w:val="008823CB"/>
    <w:rsid w:val="00883572"/>
    <w:rsid w:val="008835AB"/>
    <w:rsid w:val="00884433"/>
    <w:rsid w:val="00886A38"/>
    <w:rsid w:val="00891F29"/>
    <w:rsid w:val="00895DBA"/>
    <w:rsid w:val="008B0A79"/>
    <w:rsid w:val="008B163C"/>
    <w:rsid w:val="008B40D9"/>
    <w:rsid w:val="008C4645"/>
    <w:rsid w:val="008E0307"/>
    <w:rsid w:val="008E75E6"/>
    <w:rsid w:val="008F1438"/>
    <w:rsid w:val="00900AB4"/>
    <w:rsid w:val="0090379A"/>
    <w:rsid w:val="009140B6"/>
    <w:rsid w:val="009145C3"/>
    <w:rsid w:val="00923784"/>
    <w:rsid w:val="009268E0"/>
    <w:rsid w:val="00935BEC"/>
    <w:rsid w:val="00937141"/>
    <w:rsid w:val="00940782"/>
    <w:rsid w:val="009470B7"/>
    <w:rsid w:val="00956B17"/>
    <w:rsid w:val="00965AF6"/>
    <w:rsid w:val="00965C97"/>
    <w:rsid w:val="00965CCE"/>
    <w:rsid w:val="00970292"/>
    <w:rsid w:val="0097217C"/>
    <w:rsid w:val="00994D8C"/>
    <w:rsid w:val="009A2050"/>
    <w:rsid w:val="009A286D"/>
    <w:rsid w:val="009A2D69"/>
    <w:rsid w:val="009A553A"/>
    <w:rsid w:val="009B44DD"/>
    <w:rsid w:val="009B7A6B"/>
    <w:rsid w:val="009C5DC3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20770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3E58"/>
    <w:rsid w:val="00A628CF"/>
    <w:rsid w:val="00A715AE"/>
    <w:rsid w:val="00A91C89"/>
    <w:rsid w:val="00A95F7C"/>
    <w:rsid w:val="00AA4AA9"/>
    <w:rsid w:val="00AA739E"/>
    <w:rsid w:val="00AB1754"/>
    <w:rsid w:val="00AB5CE6"/>
    <w:rsid w:val="00AC4F5B"/>
    <w:rsid w:val="00AD00C7"/>
    <w:rsid w:val="00AD398F"/>
    <w:rsid w:val="00AD7044"/>
    <w:rsid w:val="00AE29A5"/>
    <w:rsid w:val="00AF2C5F"/>
    <w:rsid w:val="00AF3265"/>
    <w:rsid w:val="00B10DEB"/>
    <w:rsid w:val="00B1314A"/>
    <w:rsid w:val="00B20E29"/>
    <w:rsid w:val="00B21349"/>
    <w:rsid w:val="00B23574"/>
    <w:rsid w:val="00B24D8E"/>
    <w:rsid w:val="00B2567B"/>
    <w:rsid w:val="00B25B0F"/>
    <w:rsid w:val="00B314F1"/>
    <w:rsid w:val="00B36B47"/>
    <w:rsid w:val="00B42467"/>
    <w:rsid w:val="00B51E9E"/>
    <w:rsid w:val="00B526A1"/>
    <w:rsid w:val="00B62C0B"/>
    <w:rsid w:val="00B64DFE"/>
    <w:rsid w:val="00B71395"/>
    <w:rsid w:val="00B720E5"/>
    <w:rsid w:val="00B72AB6"/>
    <w:rsid w:val="00B7366C"/>
    <w:rsid w:val="00B80D0C"/>
    <w:rsid w:val="00B81A50"/>
    <w:rsid w:val="00B81DD1"/>
    <w:rsid w:val="00B86C50"/>
    <w:rsid w:val="00B91E97"/>
    <w:rsid w:val="00B93D18"/>
    <w:rsid w:val="00BA559E"/>
    <w:rsid w:val="00BA6A6E"/>
    <w:rsid w:val="00BC2F48"/>
    <w:rsid w:val="00BC5E68"/>
    <w:rsid w:val="00BD15E2"/>
    <w:rsid w:val="00BD1A68"/>
    <w:rsid w:val="00BD540E"/>
    <w:rsid w:val="00BD57EE"/>
    <w:rsid w:val="00BE1864"/>
    <w:rsid w:val="00C03589"/>
    <w:rsid w:val="00C0438F"/>
    <w:rsid w:val="00C06170"/>
    <w:rsid w:val="00C063BF"/>
    <w:rsid w:val="00C12563"/>
    <w:rsid w:val="00C136BA"/>
    <w:rsid w:val="00C2238B"/>
    <w:rsid w:val="00C2615D"/>
    <w:rsid w:val="00C3006A"/>
    <w:rsid w:val="00C308A4"/>
    <w:rsid w:val="00C34DED"/>
    <w:rsid w:val="00C445D6"/>
    <w:rsid w:val="00C46B95"/>
    <w:rsid w:val="00C57014"/>
    <w:rsid w:val="00C57239"/>
    <w:rsid w:val="00C64649"/>
    <w:rsid w:val="00C71A87"/>
    <w:rsid w:val="00C807D5"/>
    <w:rsid w:val="00C81D0A"/>
    <w:rsid w:val="00CA1592"/>
    <w:rsid w:val="00CA5CAF"/>
    <w:rsid w:val="00CB4F2E"/>
    <w:rsid w:val="00CB531A"/>
    <w:rsid w:val="00CB72B7"/>
    <w:rsid w:val="00CC0458"/>
    <w:rsid w:val="00CC1B62"/>
    <w:rsid w:val="00CC3873"/>
    <w:rsid w:val="00CD0D1A"/>
    <w:rsid w:val="00CD275E"/>
    <w:rsid w:val="00CE28AD"/>
    <w:rsid w:val="00CE2C85"/>
    <w:rsid w:val="00D07662"/>
    <w:rsid w:val="00D16896"/>
    <w:rsid w:val="00D2458A"/>
    <w:rsid w:val="00D25C3D"/>
    <w:rsid w:val="00D272DE"/>
    <w:rsid w:val="00D43190"/>
    <w:rsid w:val="00D56DF9"/>
    <w:rsid w:val="00D61855"/>
    <w:rsid w:val="00D61B8A"/>
    <w:rsid w:val="00D62485"/>
    <w:rsid w:val="00D6465A"/>
    <w:rsid w:val="00D72633"/>
    <w:rsid w:val="00D72D0E"/>
    <w:rsid w:val="00D77AB1"/>
    <w:rsid w:val="00D804E3"/>
    <w:rsid w:val="00D8106A"/>
    <w:rsid w:val="00D81DA4"/>
    <w:rsid w:val="00DB1E7B"/>
    <w:rsid w:val="00DC1C95"/>
    <w:rsid w:val="00DC1F35"/>
    <w:rsid w:val="00DD13E4"/>
    <w:rsid w:val="00DD155F"/>
    <w:rsid w:val="00DD6DB3"/>
    <w:rsid w:val="00DE6F53"/>
    <w:rsid w:val="00DF5A6E"/>
    <w:rsid w:val="00E000BB"/>
    <w:rsid w:val="00E01897"/>
    <w:rsid w:val="00E10444"/>
    <w:rsid w:val="00E13A37"/>
    <w:rsid w:val="00E17489"/>
    <w:rsid w:val="00E277C0"/>
    <w:rsid w:val="00E322FD"/>
    <w:rsid w:val="00E32702"/>
    <w:rsid w:val="00E32F68"/>
    <w:rsid w:val="00E33BAD"/>
    <w:rsid w:val="00E5051A"/>
    <w:rsid w:val="00E51185"/>
    <w:rsid w:val="00E54A18"/>
    <w:rsid w:val="00E55989"/>
    <w:rsid w:val="00E74D99"/>
    <w:rsid w:val="00E77D86"/>
    <w:rsid w:val="00E93B07"/>
    <w:rsid w:val="00E94BC1"/>
    <w:rsid w:val="00E9683C"/>
    <w:rsid w:val="00E9694D"/>
    <w:rsid w:val="00EA20AB"/>
    <w:rsid w:val="00EA3065"/>
    <w:rsid w:val="00EA4694"/>
    <w:rsid w:val="00EB3942"/>
    <w:rsid w:val="00EB6C08"/>
    <w:rsid w:val="00ED0C4E"/>
    <w:rsid w:val="00ED2F64"/>
    <w:rsid w:val="00EE050F"/>
    <w:rsid w:val="00EE314F"/>
    <w:rsid w:val="00EE4F41"/>
    <w:rsid w:val="00EF12F6"/>
    <w:rsid w:val="00EF1415"/>
    <w:rsid w:val="00EF33F6"/>
    <w:rsid w:val="00EF4F2F"/>
    <w:rsid w:val="00EF746E"/>
    <w:rsid w:val="00F06562"/>
    <w:rsid w:val="00F13204"/>
    <w:rsid w:val="00F15918"/>
    <w:rsid w:val="00F16872"/>
    <w:rsid w:val="00F24F90"/>
    <w:rsid w:val="00F260A7"/>
    <w:rsid w:val="00F356A3"/>
    <w:rsid w:val="00F45061"/>
    <w:rsid w:val="00F51818"/>
    <w:rsid w:val="00F53BB5"/>
    <w:rsid w:val="00F55819"/>
    <w:rsid w:val="00F55C3F"/>
    <w:rsid w:val="00F66B6B"/>
    <w:rsid w:val="00F7087F"/>
    <w:rsid w:val="00F73136"/>
    <w:rsid w:val="00F743C5"/>
    <w:rsid w:val="00F775C9"/>
    <w:rsid w:val="00F8103D"/>
    <w:rsid w:val="00F822A6"/>
    <w:rsid w:val="00F847B3"/>
    <w:rsid w:val="00F90789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D487D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1F1BDB2-C6FB-445C-8BBA-74B26B7C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7E3F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link w:val="ad"/>
    <w:rsid w:val="007E3FD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