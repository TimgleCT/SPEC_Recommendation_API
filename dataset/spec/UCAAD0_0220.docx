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6"/>
        <w:gridCol w:w="1010"/>
        <w:gridCol w:w="4503"/>
        <w:gridCol w:w="1566"/>
        <w:gridCol w:w="2071"/>
        <w:tblGridChange w:id="0">
          <w:tblGrid>
            <w:gridCol w:w="1216"/>
            <w:gridCol w:w="1010"/>
            <w:gridCol w:w="4503"/>
            <w:gridCol w:w="1566"/>
            <w:gridCol w:w="2071"/>
          </w:tblGrid>
        </w:tblGridChange>
      </w:tblGrid>
      <w:tr w:rsidR="00252551" w:rsidRPr="002A58AE" w:rsidTr="00252551">
        <w:tc>
          <w:tcPr>
            <w:tcW w:w="1116" w:type="dxa"/>
          </w:tcPr>
          <w:p w:rsidR="00252551" w:rsidRPr="002A58AE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1" w:name="_GoBack"/>
            <w:bookmarkEnd w:id="1"/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252551" w:rsidRPr="002A58AE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503" w:type="dxa"/>
          </w:tcPr>
          <w:p w:rsidR="00252551" w:rsidRPr="002A58AE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252551" w:rsidRPr="002A58AE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252551" w:rsidRPr="002A58AE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252551" w:rsidRPr="002A58AE" w:rsidTr="00252551">
        <w:tc>
          <w:tcPr>
            <w:tcW w:w="1116" w:type="dxa"/>
          </w:tcPr>
          <w:p w:rsidR="00252551" w:rsidRPr="002A58AE" w:rsidRDefault="005707E1" w:rsidP="005707E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201</w:t>
            </w:r>
            <w:r w:rsidR="006A26FC">
              <w:rPr>
                <w:rFonts w:ascii="細明體" w:eastAsia="細明體" w:hAnsi="細明體" w:cs="Courier New" w:hint="eastAsia"/>
                <w:sz w:val="20"/>
                <w:szCs w:val="20"/>
              </w:rPr>
              <w:t>6</w:t>
            </w:r>
            <w:r w:rsidR="005F4F4F" w:rsidRPr="002A58AE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0</w:t>
            </w:r>
            <w:r w:rsidR="006A26FC">
              <w:rPr>
                <w:rFonts w:ascii="細明體" w:eastAsia="細明體" w:hAnsi="細明體" w:cs="Courier New" w:hint="eastAsia"/>
                <w:sz w:val="20"/>
                <w:szCs w:val="20"/>
              </w:rPr>
              <w:t>3</w:t>
            </w:r>
            <w:r w:rsidR="00252551" w:rsidRPr="002A58AE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 w:rsidR="006A26FC">
              <w:rPr>
                <w:rFonts w:ascii="細明體" w:eastAsia="細明體" w:hAnsi="細明體" w:cs="Courier New" w:hint="eastAsia"/>
                <w:sz w:val="20"/>
                <w:szCs w:val="20"/>
              </w:rPr>
              <w:t>30</w:t>
            </w:r>
          </w:p>
        </w:tc>
        <w:tc>
          <w:tcPr>
            <w:tcW w:w="1010" w:type="dxa"/>
          </w:tcPr>
          <w:p w:rsidR="00252551" w:rsidRPr="002A58AE" w:rsidRDefault="004911D8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4503" w:type="dxa"/>
          </w:tcPr>
          <w:p w:rsidR="00252551" w:rsidRPr="002A58AE" w:rsidRDefault="00252551" w:rsidP="002F7FC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252551" w:rsidRPr="002A58AE" w:rsidRDefault="006A26FC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張</w:t>
            </w:r>
            <w:r w:rsidR="00A76482">
              <w:rPr>
                <w:rFonts w:ascii="細明體" w:eastAsia="細明體" w:hAnsi="細明體" w:cs="Courier New" w:hint="eastAsia"/>
                <w:sz w:val="20"/>
                <w:szCs w:val="20"/>
              </w:rPr>
              <w:t>凱鈞</w:t>
            </w:r>
          </w:p>
        </w:tc>
        <w:tc>
          <w:tcPr>
            <w:tcW w:w="2071" w:type="dxa"/>
          </w:tcPr>
          <w:p w:rsidR="00252551" w:rsidRPr="002A58AE" w:rsidRDefault="006A26FC" w:rsidP="0049012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6A26FC">
              <w:rPr>
                <w:rFonts w:ascii="細明體" w:eastAsia="細明體" w:hAnsi="細明體" w:cs="Courier New"/>
                <w:sz w:val="20"/>
                <w:szCs w:val="20"/>
              </w:rPr>
              <w:t>160307000558</w:t>
            </w:r>
          </w:p>
        </w:tc>
      </w:tr>
      <w:tr w:rsidR="007154CC" w:rsidRPr="002A58AE" w:rsidTr="00252551">
        <w:tc>
          <w:tcPr>
            <w:tcW w:w="1116" w:type="dxa"/>
          </w:tcPr>
          <w:p w:rsidR="007154CC" w:rsidRDefault="007154CC" w:rsidP="005707E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2017/11/13</w:t>
            </w:r>
          </w:p>
        </w:tc>
        <w:tc>
          <w:tcPr>
            <w:tcW w:w="1010" w:type="dxa"/>
          </w:tcPr>
          <w:p w:rsidR="007154CC" w:rsidRPr="002A58AE" w:rsidRDefault="007154CC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</w:t>
            </w:r>
          </w:p>
        </w:tc>
        <w:tc>
          <w:tcPr>
            <w:tcW w:w="4503" w:type="dxa"/>
          </w:tcPr>
          <w:p w:rsidR="007154CC" w:rsidRPr="002A58AE" w:rsidRDefault="007154CC" w:rsidP="002F7FC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配合學團跨區調整條件</w:t>
            </w:r>
          </w:p>
        </w:tc>
        <w:tc>
          <w:tcPr>
            <w:tcW w:w="1566" w:type="dxa"/>
          </w:tcPr>
          <w:p w:rsidR="007154CC" w:rsidRDefault="007154CC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張凱鈞</w:t>
            </w:r>
          </w:p>
        </w:tc>
        <w:tc>
          <w:tcPr>
            <w:tcW w:w="2071" w:type="dxa"/>
          </w:tcPr>
          <w:p w:rsidR="007154CC" w:rsidRPr="006A26FC" w:rsidRDefault="007154CC" w:rsidP="00490128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171026000316</w:t>
            </w:r>
          </w:p>
        </w:tc>
      </w:tr>
      <w:tr w:rsidR="00AD22B5" w:rsidRPr="002A58AE" w:rsidTr="00252551">
        <w:trPr>
          <w:ins w:id="2" w:author="洪豪" w:date="2018-05-09T14:54:00Z"/>
        </w:trPr>
        <w:tc>
          <w:tcPr>
            <w:tcW w:w="1116" w:type="dxa"/>
          </w:tcPr>
          <w:p w:rsidR="00AD22B5" w:rsidRDefault="00AD22B5" w:rsidP="005707E1">
            <w:pPr>
              <w:spacing w:line="240" w:lineRule="atLeast"/>
              <w:jc w:val="center"/>
              <w:rPr>
                <w:ins w:id="3" w:author="洪豪" w:date="2018-05-09T14:54:00Z"/>
                <w:rFonts w:ascii="細明體" w:eastAsia="細明體" w:hAnsi="細明體" w:cs="Courier New" w:hint="eastAsia"/>
                <w:sz w:val="20"/>
                <w:szCs w:val="20"/>
              </w:rPr>
            </w:pPr>
            <w:ins w:id="4" w:author="洪豪" w:date="2018-05-09T14:54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2018/05/09</w:t>
              </w:r>
            </w:ins>
          </w:p>
        </w:tc>
        <w:tc>
          <w:tcPr>
            <w:tcW w:w="1010" w:type="dxa"/>
          </w:tcPr>
          <w:p w:rsidR="00AD22B5" w:rsidRDefault="00AD22B5" w:rsidP="002F7FCC">
            <w:pPr>
              <w:spacing w:line="240" w:lineRule="atLeast"/>
              <w:jc w:val="center"/>
              <w:rPr>
                <w:ins w:id="5" w:author="洪豪" w:date="2018-05-09T14:54:00Z"/>
                <w:rFonts w:ascii="細明體" w:eastAsia="細明體" w:hAnsi="細明體" w:cs="Courier New" w:hint="eastAsia"/>
                <w:sz w:val="20"/>
                <w:szCs w:val="20"/>
              </w:rPr>
            </w:pPr>
            <w:ins w:id="6" w:author="洪豪" w:date="2018-05-09T14:54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3</w:t>
              </w:r>
            </w:ins>
          </w:p>
        </w:tc>
        <w:tc>
          <w:tcPr>
            <w:tcW w:w="4503" w:type="dxa"/>
          </w:tcPr>
          <w:p w:rsidR="00AD22B5" w:rsidRDefault="00AD22B5" w:rsidP="002F7FCC">
            <w:pPr>
              <w:spacing w:line="240" w:lineRule="atLeast"/>
              <w:rPr>
                <w:ins w:id="7" w:author="洪豪" w:date="2018-05-09T14:54:00Z"/>
                <w:rFonts w:ascii="細明體" w:eastAsia="細明體" w:hAnsi="細明體" w:cs="Courier New" w:hint="eastAsia"/>
                <w:sz w:val="20"/>
                <w:szCs w:val="20"/>
              </w:rPr>
            </w:pPr>
            <w:ins w:id="8" w:author="洪豪" w:date="2018-05-09T14:54:00Z">
              <w:r w:rsidRPr="00AD22B5">
                <w:rPr>
                  <w:rFonts w:ascii="細明體" w:eastAsia="細明體" w:hAnsi="細明體" w:cs="Courier New" w:hint="eastAsia"/>
                  <w:sz w:val="20"/>
                  <w:szCs w:val="20"/>
                </w:rPr>
                <w:t>個險理賠科全台跨區派件導入</w:t>
              </w:r>
            </w:ins>
          </w:p>
        </w:tc>
        <w:tc>
          <w:tcPr>
            <w:tcW w:w="1566" w:type="dxa"/>
          </w:tcPr>
          <w:p w:rsidR="00AD22B5" w:rsidRDefault="00AD22B5" w:rsidP="002F7FCC">
            <w:pPr>
              <w:spacing w:line="240" w:lineRule="atLeast"/>
              <w:jc w:val="center"/>
              <w:rPr>
                <w:ins w:id="9" w:author="洪豪" w:date="2018-05-09T14:54:00Z"/>
                <w:rFonts w:ascii="細明體" w:eastAsia="細明體" w:hAnsi="細明體" w:cs="Courier New" w:hint="eastAsia"/>
                <w:sz w:val="20"/>
                <w:szCs w:val="20"/>
              </w:rPr>
            </w:pPr>
            <w:ins w:id="10" w:author="洪豪" w:date="2018-05-09T14:55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洪啟豪</w:t>
              </w:r>
            </w:ins>
          </w:p>
        </w:tc>
        <w:tc>
          <w:tcPr>
            <w:tcW w:w="2071" w:type="dxa"/>
          </w:tcPr>
          <w:p w:rsidR="00AD22B5" w:rsidRDefault="00AD22B5" w:rsidP="00490128">
            <w:pPr>
              <w:spacing w:line="240" w:lineRule="atLeast"/>
              <w:jc w:val="center"/>
              <w:rPr>
                <w:ins w:id="11" w:author="洪豪" w:date="2018-05-09T14:54:00Z"/>
                <w:rFonts w:ascii="細明體" w:eastAsia="細明體" w:hAnsi="細明體" w:cs="Courier New" w:hint="eastAsia"/>
                <w:sz w:val="20"/>
                <w:szCs w:val="20"/>
              </w:rPr>
            </w:pPr>
            <w:ins w:id="12" w:author="洪豪" w:date="2018-05-09T14:55:00Z">
              <w:r w:rsidRPr="00AD22B5">
                <w:rPr>
                  <w:rFonts w:ascii="細明體" w:eastAsia="細明體" w:hAnsi="細明體" w:cs="Courier New"/>
                  <w:sz w:val="20"/>
                  <w:szCs w:val="20"/>
                </w:rPr>
                <w:t>180323000493</w:t>
              </w:r>
            </w:ins>
          </w:p>
        </w:tc>
      </w:tr>
    </w:tbl>
    <w:p w:rsidR="00252551" w:rsidRPr="002A58AE" w:rsidRDefault="00252551" w:rsidP="00963BA2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75297D" w:rsidRPr="002A58AE" w:rsidRDefault="00674A0A" w:rsidP="00963BA2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  <w:r w:rsidRPr="002A58AE">
        <w:rPr>
          <w:rFonts w:ascii="細明體" w:eastAsia="細明體" w:hAnsi="細明體" w:cs="Courier New" w:hint="eastAsia"/>
          <w:b/>
          <w:sz w:val="20"/>
          <w:szCs w:val="20"/>
        </w:rPr>
        <w:t>一</w:t>
      </w:r>
      <w:r w:rsidR="006D75B8" w:rsidRPr="002A58AE">
        <w:rPr>
          <w:rFonts w:ascii="細明體" w:eastAsia="細明體" w:hAnsi="細明體" w:cs="Courier New"/>
          <w:b/>
          <w:sz w:val="20"/>
          <w:szCs w:val="20"/>
        </w:rPr>
        <w:t>、</w:t>
      </w:r>
      <w:r w:rsidRPr="002A58AE">
        <w:rPr>
          <w:rFonts w:ascii="細明體" w:eastAsia="細明體" w:hAnsi="細明體" w:hint="eastAsia"/>
          <w:b/>
          <w:sz w:val="20"/>
          <w:szCs w:val="20"/>
        </w:rPr>
        <w:t>程式功能概述</w:t>
      </w: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268"/>
        <w:gridCol w:w="1701"/>
        <w:gridCol w:w="6291"/>
      </w:tblGrid>
      <w:tr w:rsidR="009B56A8" w:rsidRPr="002A58AE" w:rsidTr="006A26FC">
        <w:tc>
          <w:tcPr>
            <w:tcW w:w="2268" w:type="dxa"/>
          </w:tcPr>
          <w:p w:rsidR="009B56A8" w:rsidRPr="002A58AE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992" w:type="dxa"/>
            <w:gridSpan w:val="2"/>
          </w:tcPr>
          <w:p w:rsidR="009B56A8" w:rsidRPr="002A58AE" w:rsidRDefault="006A26F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跨區取件規則維護</w:t>
            </w:r>
          </w:p>
        </w:tc>
      </w:tr>
      <w:tr w:rsidR="009B56A8" w:rsidRPr="002A58AE" w:rsidTr="006A26FC">
        <w:tc>
          <w:tcPr>
            <w:tcW w:w="2268" w:type="dxa"/>
          </w:tcPr>
          <w:p w:rsidR="009B56A8" w:rsidRPr="002A58AE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992" w:type="dxa"/>
            <w:gridSpan w:val="2"/>
          </w:tcPr>
          <w:p w:rsidR="009B56A8" w:rsidRPr="002A58AE" w:rsidRDefault="005707E1" w:rsidP="00F82E6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AAD0_02</w:t>
            </w:r>
            <w:r w:rsidR="006A26FC">
              <w:rPr>
                <w:rFonts w:ascii="細明體" w:eastAsia="細明體" w:hAnsi="細明體" w:hint="eastAsia"/>
                <w:sz w:val="20"/>
                <w:szCs w:val="20"/>
              </w:rPr>
              <w:t>2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</w:p>
        </w:tc>
      </w:tr>
      <w:tr w:rsidR="009B56A8" w:rsidRPr="002A58AE" w:rsidTr="006A26FC">
        <w:tc>
          <w:tcPr>
            <w:tcW w:w="2268" w:type="dxa"/>
          </w:tcPr>
          <w:p w:rsidR="009B56A8" w:rsidRPr="002A58AE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7992" w:type="dxa"/>
            <w:gridSpan w:val="2"/>
          </w:tcPr>
          <w:p w:rsidR="009B56A8" w:rsidRPr="002A58AE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9B56A8" w:rsidRPr="002A58AE" w:rsidTr="006A26FC">
        <w:tc>
          <w:tcPr>
            <w:tcW w:w="2268" w:type="dxa"/>
          </w:tcPr>
          <w:p w:rsidR="009B56A8" w:rsidRPr="002A58AE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992" w:type="dxa"/>
            <w:gridSpan w:val="2"/>
          </w:tcPr>
          <w:p w:rsidR="009B56A8" w:rsidRPr="002A58AE" w:rsidRDefault="006A26FC" w:rsidP="00EC78E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設定跨區取件案件層級分類</w:t>
            </w:r>
          </w:p>
        </w:tc>
      </w:tr>
      <w:tr w:rsidR="004911D8" w:rsidRPr="002A58AE" w:rsidTr="006A26FC">
        <w:tc>
          <w:tcPr>
            <w:tcW w:w="2268" w:type="dxa"/>
          </w:tcPr>
          <w:p w:rsidR="004911D8" w:rsidRPr="002A58AE" w:rsidRDefault="004911D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7992" w:type="dxa"/>
            <w:gridSpan w:val="2"/>
          </w:tcPr>
          <w:p w:rsidR="004911D8" w:rsidRPr="002A58AE" w:rsidRDefault="00B21B75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9B56A8" w:rsidRPr="002A58AE" w:rsidTr="006A26FC">
        <w:tc>
          <w:tcPr>
            <w:tcW w:w="2268" w:type="dxa"/>
          </w:tcPr>
          <w:p w:rsidR="009B56A8" w:rsidRPr="002A58AE" w:rsidRDefault="004911D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7992" w:type="dxa"/>
            <w:gridSpan w:val="2"/>
          </w:tcPr>
          <w:p w:rsidR="009B56A8" w:rsidRPr="002A58AE" w:rsidRDefault="006A26FC" w:rsidP="00F82E6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EF28DB" w:rsidRPr="002A58AE" w:rsidTr="006A26FC">
        <w:tc>
          <w:tcPr>
            <w:tcW w:w="2268" w:type="dxa"/>
          </w:tcPr>
          <w:p w:rsidR="00EF28DB" w:rsidRPr="002A58AE" w:rsidRDefault="00EF28DB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7992" w:type="dxa"/>
            <w:gridSpan w:val="2"/>
          </w:tcPr>
          <w:p w:rsidR="00EF28DB" w:rsidRPr="002A58AE" w:rsidRDefault="00EF28DB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EF28DB" w:rsidRPr="002A58AE" w:rsidTr="006A26FC">
        <w:tc>
          <w:tcPr>
            <w:tcW w:w="2268" w:type="dxa"/>
          </w:tcPr>
          <w:p w:rsidR="00EF28DB" w:rsidRPr="002A58AE" w:rsidRDefault="00EF28DB" w:rsidP="004A6205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7992" w:type="dxa"/>
            <w:gridSpan w:val="2"/>
          </w:tcPr>
          <w:p w:rsidR="00EF28DB" w:rsidRPr="002A58AE" w:rsidRDefault="00EF28DB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6A26FC" w:rsidRPr="00905969" w:rsidTr="006A26FC">
        <w:tc>
          <w:tcPr>
            <w:tcW w:w="2268" w:type="dxa"/>
            <w:vMerge w:val="restart"/>
            <w:vAlign w:val="center"/>
          </w:tcPr>
          <w:p w:rsidR="006A26FC" w:rsidRPr="00905969" w:rsidRDefault="006A26FC" w:rsidP="0047022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05969">
              <w:rPr>
                <w:rFonts w:ascii="細明體" w:eastAsia="細明體" w:hAnsi="細明體" w:hint="eastAsia"/>
                <w:sz w:val="20"/>
                <w:szCs w:val="20"/>
              </w:rPr>
              <w:t>個資遮蔽方式</w:t>
            </w:r>
          </w:p>
        </w:tc>
        <w:tc>
          <w:tcPr>
            <w:tcW w:w="1701" w:type="dxa"/>
          </w:tcPr>
          <w:p w:rsidR="006A26FC" w:rsidRPr="00905969" w:rsidRDefault="006A26FC" w:rsidP="0047022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5969">
              <w:rPr>
                <w:rFonts w:ascii="細明體" w:eastAsia="細明體" w:hAnsi="細明體" w:hint="eastAsia"/>
                <w:sz w:val="20"/>
                <w:szCs w:val="20"/>
              </w:rPr>
              <w:t>畫面</w:t>
            </w:r>
          </w:p>
        </w:tc>
        <w:tc>
          <w:tcPr>
            <w:tcW w:w="6291" w:type="dxa"/>
            <w:vAlign w:val="center"/>
          </w:tcPr>
          <w:p w:rsidR="006A26FC" w:rsidRPr="00905969" w:rsidRDefault="006A26FC" w:rsidP="00470227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905969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905969">
              <w:rPr>
                <w:rFonts w:ascii="細明體" w:eastAsia="細明體" w:hAnsi="細明體" w:hint="eastAsia"/>
              </w:rPr>
              <w:t>securitylog</w:t>
            </w:r>
          </w:p>
        </w:tc>
      </w:tr>
      <w:tr w:rsidR="006A26FC" w:rsidRPr="00905969" w:rsidTr="006A26FC">
        <w:tc>
          <w:tcPr>
            <w:tcW w:w="2268" w:type="dxa"/>
            <w:vMerge/>
          </w:tcPr>
          <w:p w:rsidR="006A26FC" w:rsidRPr="00905969" w:rsidRDefault="006A26FC" w:rsidP="0047022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701" w:type="dxa"/>
          </w:tcPr>
          <w:p w:rsidR="006A26FC" w:rsidRPr="00905969" w:rsidRDefault="006A26FC" w:rsidP="0047022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5969">
              <w:rPr>
                <w:rFonts w:ascii="細明體" w:eastAsia="細明體" w:hAnsi="細明體" w:hint="eastAsia"/>
                <w:sz w:val="20"/>
                <w:szCs w:val="20"/>
              </w:rPr>
              <w:t>報表列印</w:t>
            </w:r>
          </w:p>
        </w:tc>
        <w:tc>
          <w:tcPr>
            <w:tcW w:w="6291" w:type="dxa"/>
            <w:vAlign w:val="center"/>
          </w:tcPr>
          <w:p w:rsidR="006A26FC" w:rsidRPr="00905969" w:rsidRDefault="006A26FC" w:rsidP="0047022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5969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905969">
              <w:rPr>
                <w:rFonts w:ascii="細明體" w:eastAsia="細明體" w:hAnsi="細明體" w:hint="eastAsia"/>
              </w:rPr>
              <w:t>securitylog</w:t>
            </w:r>
          </w:p>
        </w:tc>
      </w:tr>
      <w:tr w:rsidR="006A26FC" w:rsidRPr="00905969" w:rsidTr="006A26FC">
        <w:tc>
          <w:tcPr>
            <w:tcW w:w="2268" w:type="dxa"/>
            <w:vMerge/>
          </w:tcPr>
          <w:p w:rsidR="006A26FC" w:rsidRPr="00905969" w:rsidRDefault="006A26FC" w:rsidP="0047022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701" w:type="dxa"/>
          </w:tcPr>
          <w:p w:rsidR="006A26FC" w:rsidRPr="00905969" w:rsidRDefault="006A26FC" w:rsidP="0047022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5969">
              <w:rPr>
                <w:rFonts w:ascii="細明體" w:eastAsia="細明體" w:hAnsi="細明體" w:hint="eastAsia"/>
                <w:sz w:val="20"/>
                <w:szCs w:val="20"/>
              </w:rPr>
              <w:t>檔案下載</w:t>
            </w:r>
          </w:p>
        </w:tc>
        <w:tc>
          <w:tcPr>
            <w:tcW w:w="6291" w:type="dxa"/>
            <w:vAlign w:val="center"/>
          </w:tcPr>
          <w:p w:rsidR="006A26FC" w:rsidRPr="00905969" w:rsidRDefault="006A26FC" w:rsidP="0047022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5969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905969">
              <w:rPr>
                <w:rFonts w:ascii="細明體" w:eastAsia="細明體" w:hAnsi="細明體" w:hint="eastAsia"/>
              </w:rPr>
              <w:t>securitylog</w:t>
            </w:r>
          </w:p>
        </w:tc>
      </w:tr>
      <w:tr w:rsidR="006A02C0" w:rsidRPr="00F82E63" w:rsidTr="006A26FC">
        <w:tc>
          <w:tcPr>
            <w:tcW w:w="2268" w:type="dxa"/>
          </w:tcPr>
          <w:p w:rsidR="006A02C0" w:rsidRPr="006A02C0" w:rsidRDefault="006A02C0" w:rsidP="005724E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A02C0">
              <w:rPr>
                <w:rFonts w:ascii="細明體" w:eastAsia="細明體" w:hAnsi="細明體" w:hint="eastAsia"/>
                <w:sz w:val="20"/>
                <w:szCs w:val="20"/>
              </w:rPr>
              <w:t>分頁處理方式</w:t>
            </w:r>
          </w:p>
        </w:tc>
        <w:tc>
          <w:tcPr>
            <w:tcW w:w="7992" w:type="dxa"/>
            <w:gridSpan w:val="2"/>
          </w:tcPr>
          <w:p w:rsidR="006A02C0" w:rsidRPr="006A02C0" w:rsidRDefault="006A02C0" w:rsidP="005724E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A02C0">
              <w:rPr>
                <w:rFonts w:ascii="細明體" w:eastAsia="細明體" w:hAnsi="細明體" w:hint="eastAsia"/>
                <w:sz w:val="20"/>
                <w:szCs w:val="20"/>
              </w:rPr>
              <w:t>■無 □真分頁 □假分頁，分頁每頁___筆【Default　20】</w:t>
            </w:r>
          </w:p>
        </w:tc>
      </w:tr>
    </w:tbl>
    <w:p w:rsidR="00EF28DB" w:rsidRPr="002A58AE" w:rsidRDefault="00EF28DB" w:rsidP="008D0E85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6E320E" w:rsidRPr="002A58AE" w:rsidRDefault="0047022C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 w:rsidRPr="002A58AE">
        <w:rPr>
          <w:rFonts w:ascii="細明體" w:eastAsia="細明體" w:hAnsi="細明體" w:cs="Courier New" w:hint="eastAsia"/>
          <w:b/>
          <w:sz w:val="20"/>
          <w:szCs w:val="20"/>
        </w:rPr>
        <w:t>二</w:t>
      </w:r>
      <w:r w:rsidR="006D75B8" w:rsidRPr="002A58AE">
        <w:rPr>
          <w:rFonts w:ascii="細明體" w:eastAsia="細明體" w:hAnsi="細明體" w:cs="Courier New"/>
          <w:b/>
          <w:sz w:val="20"/>
          <w:szCs w:val="20"/>
        </w:rPr>
        <w:t>、</w:t>
      </w:r>
      <w:r w:rsidRPr="002A58AE">
        <w:rPr>
          <w:rFonts w:ascii="細明體" w:eastAsia="細明體" w:hAnsi="細明體" w:cs="Courier New" w:hint="eastAsia"/>
          <w:b/>
          <w:sz w:val="20"/>
          <w:szCs w:val="20"/>
        </w:rPr>
        <w:t>程式流程圖</w:t>
      </w:r>
    </w:p>
    <w:p w:rsidR="00F01135" w:rsidRPr="002A58AE" w:rsidRDefault="00A76482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/>
          <w:b/>
          <w:noProof/>
          <w:sz w:val="20"/>
          <w:szCs w:val="20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31" type="#_x0000_t132" style="position:absolute;margin-left:293.15pt;margin-top:3.4pt;width:136.2pt;height:81pt;z-index:251659776">
            <v:textbox>
              <w:txbxContent>
                <w:p w:rsidR="00E30749" w:rsidRDefault="001D056D">
                  <w:pPr>
                    <w:rPr>
                      <w:rFonts w:ascii="新細明體" w:hAnsi="新細明體" w:hint="eastAsia"/>
                      <w:sz w:val="16"/>
                      <w:szCs w:val="16"/>
                    </w:rPr>
                  </w:pPr>
                  <w:r>
                    <w:rPr>
                      <w:rFonts w:ascii="新細明體" w:hAnsi="新細明體" w:hint="eastAsia"/>
                      <w:sz w:val="16"/>
                      <w:szCs w:val="16"/>
                    </w:rPr>
                    <w:t>更新核賠人員等級對應案件等級</w:t>
                  </w:r>
                  <w:r w:rsidR="005707E1">
                    <w:rPr>
                      <w:rFonts w:ascii="新細明體" w:hAnsi="新細明體" w:hint="eastAsia"/>
                      <w:sz w:val="16"/>
                      <w:szCs w:val="16"/>
                    </w:rPr>
                    <w:t>檔</w:t>
                  </w:r>
                </w:p>
                <w:p w:rsidR="005707E1" w:rsidRPr="00274DFE" w:rsidRDefault="005707E1">
                  <w:pPr>
                    <w:rPr>
                      <w:rFonts w:ascii="新細明體" w:hAnsi="新細明體"/>
                      <w:sz w:val="16"/>
                      <w:szCs w:val="16"/>
                    </w:rPr>
                  </w:pPr>
                  <w:r>
                    <w:rPr>
                      <w:rFonts w:ascii="新細明體" w:hAnsi="新細明體" w:hint="eastAsia"/>
                      <w:sz w:val="16"/>
                      <w:szCs w:val="16"/>
                    </w:rPr>
                    <w:t>DTAAD0</w:t>
                  </w:r>
                  <w:r w:rsidR="001D056D">
                    <w:rPr>
                      <w:rFonts w:ascii="新細明體" w:hAnsi="新細明體" w:hint="eastAsia"/>
                      <w:sz w:val="16"/>
                      <w:szCs w:val="16"/>
                    </w:rPr>
                    <w:t>35</w:t>
                  </w:r>
                </w:p>
              </w:txbxContent>
            </v:textbox>
          </v:shape>
        </w:pict>
      </w:r>
    </w:p>
    <w:p w:rsidR="00F01135" w:rsidRPr="002A58AE" w:rsidRDefault="005707E1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shapetype id="_x0000_t134" coordsize="21600,21600" o:spt="134" path="m17955,v862,282,1877,1410,2477,3045c21035,5357,21372,7895,21597,10827v-225,2763,-562,5300,-1165,7613c19832,20132,18817,21260,17955,21597r-14388,l,10827,3567,xe">
            <v:stroke joinstyle="miter"/>
            <v:path o:connecttype="rect" textboxrect="3567,0,17955,21600"/>
          </v:shapetype>
          <v:shape id="_x0000_s1027" type="#_x0000_t134" style="position:absolute;margin-left:11.4pt;margin-top:1.9pt;width:123.4pt;height:48pt;z-index:251655680">
            <v:textbox>
              <w:txbxContent>
                <w:p w:rsidR="00E30749" w:rsidRPr="00C513A9" w:rsidRDefault="00E30749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C513A9">
                    <w:rPr>
                      <w:rFonts w:hint="eastAsia"/>
                      <w:sz w:val="18"/>
                      <w:szCs w:val="18"/>
                    </w:rPr>
                    <w:t>進</w:t>
                  </w:r>
                  <w:r w:rsidR="005707E1">
                    <w:rPr>
                      <w:rFonts w:hint="eastAsia"/>
                      <w:sz w:val="18"/>
                      <w:szCs w:val="18"/>
                    </w:rPr>
                    <w:t>入跨區取件</w:t>
                  </w:r>
                  <w:r w:rsidR="006A26FC">
                    <w:rPr>
                      <w:rFonts w:hint="eastAsia"/>
                      <w:sz w:val="18"/>
                      <w:szCs w:val="18"/>
                    </w:rPr>
                    <w:t>規則維護功能頁面</w:t>
                  </w:r>
                </w:p>
              </w:txbxContent>
            </v:textbox>
          </v:shape>
        </w:pict>
      </w:r>
      <w:r w:rsidR="00A76482"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9" type="#_x0000_t109" style="position:absolute;margin-left:159.1pt;margin-top:1.9pt;width:94.45pt;height:51.75pt;z-index:251657728">
            <v:textbox>
              <w:txbxContent>
                <w:p w:rsidR="00E30749" w:rsidRPr="00C513A9" w:rsidRDefault="00E30749">
                  <w:pPr>
                    <w:rPr>
                      <w:sz w:val="18"/>
                      <w:szCs w:val="18"/>
                    </w:rPr>
                  </w:pPr>
                  <w:r w:rsidRPr="00C513A9">
                    <w:rPr>
                      <w:rFonts w:hint="eastAsia"/>
                      <w:sz w:val="18"/>
                      <w:szCs w:val="18"/>
                    </w:rPr>
                    <w:t>於畫面</w:t>
                  </w:r>
                  <w:r w:rsidR="001D056D">
                    <w:rPr>
                      <w:rFonts w:hint="eastAsia"/>
                      <w:sz w:val="18"/>
                      <w:szCs w:val="18"/>
                    </w:rPr>
                    <w:t>操作後</w:t>
                  </w:r>
                  <w:r w:rsidR="005707E1">
                    <w:rPr>
                      <w:rFonts w:hint="eastAsia"/>
                      <w:sz w:val="18"/>
                      <w:szCs w:val="18"/>
                    </w:rPr>
                    <w:t>執行更新</w:t>
                  </w:r>
                </w:p>
              </w:txbxContent>
            </v:textbox>
          </v:shape>
        </w:pict>
      </w:r>
    </w:p>
    <w:p w:rsidR="00F01135" w:rsidRPr="002A58AE" w:rsidRDefault="00A76482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253.55pt;margin-top:7.15pt;width:39.6pt;height:0;z-index:251658752" o:connectortype="straight">
            <v:stroke endarrow="block"/>
          </v:shape>
        </w:pict>
      </w:r>
      <w:r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shape id="_x0000_s1028" type="#_x0000_t32" style="position:absolute;margin-left:130.95pt;margin-top:7.15pt;width:28.15pt;height:0;z-index:251656704" o:connectortype="straight">
            <v:stroke endarrow="block"/>
          </v:shape>
        </w:pict>
      </w:r>
    </w:p>
    <w:p w:rsidR="00F01135" w:rsidRPr="002A58AE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F01135" w:rsidRPr="002A58AE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B20050" w:rsidRPr="002A58AE" w:rsidRDefault="00B20050" w:rsidP="00B20050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2A58AE">
        <w:rPr>
          <w:rFonts w:ascii="細明體" w:eastAsia="細明體" w:hAnsi="細明體" w:cs="Courier New" w:hint="eastAsia"/>
          <w:b/>
          <w:sz w:val="20"/>
          <w:szCs w:val="20"/>
        </w:rPr>
        <w:t>三</w:t>
      </w:r>
      <w:r w:rsidRPr="002A58AE">
        <w:rPr>
          <w:rFonts w:ascii="細明體" w:eastAsia="細明體" w:hAnsi="細明體" w:cs="Courier New"/>
          <w:b/>
          <w:sz w:val="20"/>
          <w:szCs w:val="20"/>
        </w:rPr>
        <w:t>、</w:t>
      </w:r>
      <w:r w:rsidR="006C18E3" w:rsidRPr="002A58AE">
        <w:rPr>
          <w:rFonts w:ascii="細明體" w:eastAsia="細明體" w:hAnsi="細明體" w:hint="eastAsia"/>
          <w:b/>
          <w:sz w:val="20"/>
          <w:szCs w:val="20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544"/>
        <w:gridCol w:w="2551"/>
        <w:gridCol w:w="941"/>
        <w:gridCol w:w="941"/>
        <w:gridCol w:w="941"/>
        <w:gridCol w:w="941"/>
      </w:tblGrid>
      <w:tr w:rsidR="004911D8" w:rsidRPr="002A58AE" w:rsidTr="004911D8">
        <w:tc>
          <w:tcPr>
            <w:tcW w:w="851" w:type="dxa"/>
          </w:tcPr>
          <w:p w:rsidR="004911D8" w:rsidRPr="002A58AE" w:rsidRDefault="004911D8" w:rsidP="004911D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544" w:type="dxa"/>
          </w:tcPr>
          <w:p w:rsidR="004911D8" w:rsidRPr="002A58AE" w:rsidRDefault="004911D8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551" w:type="dxa"/>
          </w:tcPr>
          <w:p w:rsidR="004911D8" w:rsidRPr="002A58AE" w:rsidRDefault="004911D8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941" w:type="dxa"/>
          </w:tcPr>
          <w:p w:rsidR="004911D8" w:rsidRPr="002A58AE" w:rsidRDefault="004911D8" w:rsidP="00F8405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941" w:type="dxa"/>
          </w:tcPr>
          <w:p w:rsidR="004911D8" w:rsidRPr="002A58AE" w:rsidRDefault="004911D8" w:rsidP="00F8405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941" w:type="dxa"/>
          </w:tcPr>
          <w:p w:rsidR="004911D8" w:rsidRPr="002A58AE" w:rsidRDefault="004911D8" w:rsidP="00F8405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941" w:type="dxa"/>
          </w:tcPr>
          <w:p w:rsidR="004911D8" w:rsidRPr="002A58AE" w:rsidRDefault="004911D8" w:rsidP="00F8405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4B00D2" w:rsidRPr="002A58AE" w:rsidTr="004911D8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4B00D2" w:rsidRPr="002A58AE" w:rsidRDefault="004B00D2" w:rsidP="004911D8">
            <w:pPr>
              <w:widowControl/>
              <w:numPr>
                <w:ilvl w:val="0"/>
                <w:numId w:val="1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4B00D2" w:rsidRDefault="00435651" w:rsidP="004A6205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>核賠人員等級對應案件等級檔</w:t>
            </w:r>
          </w:p>
        </w:tc>
        <w:tc>
          <w:tcPr>
            <w:tcW w:w="2551" w:type="dxa"/>
          </w:tcPr>
          <w:p w:rsidR="004B00D2" w:rsidRDefault="005707E1" w:rsidP="00BF13E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DTAAD0</w:t>
            </w:r>
            <w:r w:rsidR="00435651">
              <w:rPr>
                <w:rFonts w:ascii="細明體" w:eastAsia="細明體" w:hAnsi="細明體" w:hint="eastAsia"/>
                <w:sz w:val="20"/>
                <w:szCs w:val="20"/>
              </w:rPr>
              <w:t>35</w:t>
            </w:r>
          </w:p>
        </w:tc>
        <w:tc>
          <w:tcPr>
            <w:tcW w:w="941" w:type="dxa"/>
          </w:tcPr>
          <w:p w:rsidR="004B00D2" w:rsidRPr="00E73B7C" w:rsidRDefault="004B00D2" w:rsidP="00A65D04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73B7C">
              <w:rPr>
                <w:rFonts w:ascii="細明體" w:eastAsia="細明體" w:hAnsi="細明體" w:cs="Courier New"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4B00D2" w:rsidRPr="00E73B7C" w:rsidRDefault="004B00D2" w:rsidP="00A65D04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4B00D2" w:rsidRPr="00E73B7C" w:rsidRDefault="005707E1" w:rsidP="00A65D04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73B7C">
              <w:rPr>
                <w:rFonts w:ascii="細明體" w:eastAsia="細明體" w:hAnsi="細明體" w:cs="Courier New"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4B00D2" w:rsidRPr="00E73B7C" w:rsidRDefault="004B00D2" w:rsidP="00A65D04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165EF2" w:rsidRPr="002A58AE" w:rsidTr="004911D8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165EF2" w:rsidRPr="002A58AE" w:rsidRDefault="00165EF2" w:rsidP="004911D8">
            <w:pPr>
              <w:widowControl/>
              <w:numPr>
                <w:ilvl w:val="0"/>
                <w:numId w:val="1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165EF2" w:rsidRDefault="00165EF2" w:rsidP="004A6205">
            <w:pPr>
              <w:pStyle w:val="Tabletext"/>
              <w:rPr>
                <w:rFonts w:ascii="細明體" w:eastAsia="細明體" w:hAnsi="細明體" w:hint="eastAsia"/>
                <w:bCs/>
                <w:lang w:eastAsia="zh-TW"/>
              </w:rPr>
            </w:pPr>
          </w:p>
        </w:tc>
        <w:tc>
          <w:tcPr>
            <w:tcW w:w="2551" w:type="dxa"/>
          </w:tcPr>
          <w:p w:rsidR="00165EF2" w:rsidRDefault="00165EF2" w:rsidP="00BF13E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941" w:type="dxa"/>
          </w:tcPr>
          <w:p w:rsidR="00165EF2" w:rsidRPr="00E73B7C" w:rsidRDefault="00165EF2" w:rsidP="00A65D04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</w:p>
        </w:tc>
        <w:tc>
          <w:tcPr>
            <w:tcW w:w="941" w:type="dxa"/>
          </w:tcPr>
          <w:p w:rsidR="00165EF2" w:rsidRPr="002A58AE" w:rsidRDefault="00165EF2" w:rsidP="00A65D04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941" w:type="dxa"/>
          </w:tcPr>
          <w:p w:rsidR="00165EF2" w:rsidRPr="00E73B7C" w:rsidRDefault="00165EF2" w:rsidP="00A65D04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</w:p>
        </w:tc>
        <w:tc>
          <w:tcPr>
            <w:tcW w:w="941" w:type="dxa"/>
          </w:tcPr>
          <w:p w:rsidR="00165EF2" w:rsidRPr="002A58AE" w:rsidRDefault="00165EF2" w:rsidP="00A65D04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6C18E3" w:rsidRPr="002A58AE" w:rsidRDefault="006C18E3" w:rsidP="00B20050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</w:p>
    <w:p w:rsidR="00B10952" w:rsidRPr="002A58AE" w:rsidRDefault="00B10952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2A58AE">
        <w:rPr>
          <w:rFonts w:ascii="細明體" w:eastAsia="細明體" w:hAnsi="細明體" w:cs="Courier New" w:hint="eastAsia"/>
          <w:b/>
          <w:sz w:val="20"/>
          <w:szCs w:val="20"/>
        </w:rPr>
        <w:t>四</w:t>
      </w:r>
      <w:r w:rsidRPr="002A58AE">
        <w:rPr>
          <w:rFonts w:ascii="細明體" w:eastAsia="細明體" w:hAnsi="細明體" w:cs="Courier New"/>
          <w:b/>
          <w:sz w:val="20"/>
          <w:szCs w:val="20"/>
        </w:rPr>
        <w:t>、</w:t>
      </w:r>
      <w:r w:rsidRPr="002A58AE">
        <w:rPr>
          <w:rFonts w:ascii="細明體" w:eastAsia="細明體" w:hAnsi="細明體" w:hint="eastAsia"/>
          <w:b/>
          <w:sz w:val="20"/>
          <w:szCs w:val="20"/>
        </w:rPr>
        <w:t>相關模組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985"/>
        <w:gridCol w:w="5162"/>
        <w:gridCol w:w="4671"/>
      </w:tblGrid>
      <w:tr w:rsidR="00EA5809" w:rsidRPr="002A58AE" w:rsidTr="004911D8">
        <w:tc>
          <w:tcPr>
            <w:tcW w:w="455" w:type="pct"/>
          </w:tcPr>
          <w:p w:rsidR="00EA5809" w:rsidRPr="002A58AE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386" w:type="pct"/>
          </w:tcPr>
          <w:p w:rsidR="00EA5809" w:rsidRPr="002A58AE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159" w:type="pct"/>
          </w:tcPr>
          <w:p w:rsidR="00EA5809" w:rsidRPr="002A58AE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</w:tr>
      <w:tr w:rsidR="00165EF2" w:rsidRPr="00165EF2" w:rsidTr="004911D8">
        <w:tc>
          <w:tcPr>
            <w:tcW w:w="455" w:type="pct"/>
          </w:tcPr>
          <w:p w:rsidR="00165EF2" w:rsidRPr="00165EF2" w:rsidRDefault="00F63A3D" w:rsidP="00165EF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  <w:tc>
          <w:tcPr>
            <w:tcW w:w="2386" w:type="pct"/>
          </w:tcPr>
          <w:p w:rsidR="00165EF2" w:rsidRPr="00165EF2" w:rsidRDefault="00F63A3D" w:rsidP="00F63A3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63A3D">
              <w:rPr>
                <w:rFonts w:ascii="細明體" w:eastAsia="細明體" w:hAnsi="細明體" w:hint="eastAsia"/>
                <w:sz w:val="20"/>
                <w:szCs w:val="20"/>
              </w:rPr>
              <w:t>核賠人員等級對應案件等級檔維護模組</w:t>
            </w:r>
          </w:p>
        </w:tc>
        <w:tc>
          <w:tcPr>
            <w:tcW w:w="2159" w:type="pct"/>
          </w:tcPr>
          <w:p w:rsidR="00165EF2" w:rsidRPr="00165EF2" w:rsidRDefault="00F63A3D" w:rsidP="00F63A3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63A3D">
              <w:rPr>
                <w:rFonts w:ascii="細明體" w:eastAsia="細明體" w:hAnsi="細明體"/>
                <w:sz w:val="20"/>
                <w:szCs w:val="20"/>
              </w:rPr>
              <w:t>AA_TDZ035</w:t>
            </w:r>
          </w:p>
        </w:tc>
      </w:tr>
    </w:tbl>
    <w:p w:rsidR="00050E03" w:rsidRDefault="00050E03" w:rsidP="00B10952">
      <w:pPr>
        <w:spacing w:line="240" w:lineRule="atLeast"/>
        <w:rPr>
          <w:rFonts w:ascii="細明體" w:eastAsia="細明體" w:hAnsi="細明體"/>
          <w:b/>
          <w:sz w:val="20"/>
          <w:szCs w:val="20"/>
        </w:rPr>
      </w:pPr>
    </w:p>
    <w:p w:rsidR="005D48B3" w:rsidRPr="002A58AE" w:rsidRDefault="00050E03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/>
          <w:b/>
          <w:sz w:val="20"/>
          <w:szCs w:val="20"/>
        </w:rPr>
        <w:br w:type="page"/>
      </w:r>
      <w:r w:rsidR="005D48B3" w:rsidRPr="002A58AE">
        <w:rPr>
          <w:rFonts w:ascii="細明體" w:eastAsia="細明體" w:hAnsi="細明體" w:hint="eastAsia"/>
          <w:b/>
          <w:sz w:val="20"/>
          <w:szCs w:val="20"/>
        </w:rPr>
        <w:lastRenderedPageBreak/>
        <w:t>五、畫面</w:t>
      </w:r>
    </w:p>
    <w:p w:rsidR="00716C34" w:rsidRDefault="00716C34" w:rsidP="00A07D6F">
      <w:pPr>
        <w:widowControl/>
        <w:spacing w:line="240" w:lineRule="atLeast"/>
        <w:ind w:left="480"/>
        <w:rPr>
          <w:rFonts w:ascii="細明體" w:eastAsia="細明體" w:hAnsi="細明體" w:hint="eastAsia"/>
          <w:sz w:val="20"/>
          <w:szCs w:val="20"/>
        </w:rPr>
      </w:pPr>
      <w:r w:rsidRPr="002A58AE">
        <w:rPr>
          <w:rFonts w:ascii="細明體" w:eastAsia="細明體" w:hAnsi="細明體" w:hint="eastAsia"/>
          <w:sz w:val="20"/>
          <w:szCs w:val="20"/>
        </w:rPr>
        <w:t>畫面圖1</w:t>
      </w:r>
    </w:p>
    <w:p w:rsidR="00576397" w:rsidRPr="00CE48DD" w:rsidRDefault="00E42C30" w:rsidP="00CE48DD">
      <w:pPr>
        <w:widowControl/>
        <w:spacing w:line="240" w:lineRule="atLeast"/>
        <w:ind w:left="480"/>
        <w:rPr>
          <w:rFonts w:ascii="細明體" w:eastAsia="細明體" w:hAnsi="細明體" w:hint="eastAsia"/>
          <w:sz w:val="20"/>
          <w:szCs w:val="20"/>
        </w:rPr>
      </w:pPr>
      <w:del w:id="13" w:author="洪豪" w:date="2018-05-09T14:56:00Z">
        <w:r w:rsidRPr="005503A1" w:rsidDel="00AD22B5">
          <w:rPr>
            <w:noProof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圖片 1" o:spid="_x0000_i1025" type="#_x0000_t75" style="width:530.25pt;height:149.25pt;visibility:visible">
              <v:imagedata r:id="rId8" o:title=""/>
            </v:shape>
          </w:pict>
        </w:r>
      </w:del>
      <w:ins w:id="14" w:author="洪豪" w:date="2018-05-09T14:56:00Z">
        <w:r w:rsidR="00AD22B5" w:rsidRPr="00AD22B5">
          <w:rPr>
            <w:noProof/>
          </w:rPr>
          <w:t xml:space="preserve"> </w:t>
        </w:r>
        <w:r w:rsidR="00AD22B5" w:rsidRPr="00C94390">
          <w:rPr>
            <w:noProof/>
          </w:rPr>
          <w:pict>
            <v:shape id="_x0000_i1026" type="#_x0000_t75" style="width:530.25pt;height:168pt;visibility:visible">
              <v:imagedata r:id="rId9" o:title=""/>
            </v:shape>
          </w:pict>
        </w:r>
      </w:ins>
    </w:p>
    <w:p w:rsidR="00576397" w:rsidRPr="002A58AE" w:rsidRDefault="00576397" w:rsidP="00A07D6F">
      <w:pPr>
        <w:widowControl/>
        <w:spacing w:line="240" w:lineRule="atLeast"/>
        <w:ind w:left="480"/>
        <w:rPr>
          <w:rFonts w:ascii="細明體" w:eastAsia="細明體" w:hAnsi="細明體" w:hint="eastAsia"/>
          <w:b/>
          <w:sz w:val="20"/>
          <w:szCs w:val="20"/>
        </w:rPr>
      </w:pPr>
    </w:p>
    <w:p w:rsidR="00A24376" w:rsidRPr="002A58AE" w:rsidRDefault="00DF5045" w:rsidP="00A24376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/>
          <w:b/>
          <w:sz w:val="20"/>
          <w:szCs w:val="20"/>
        </w:rPr>
        <w:br w:type="page"/>
      </w:r>
      <w:r w:rsidR="004F6BE7" w:rsidRPr="002A58AE">
        <w:rPr>
          <w:rFonts w:ascii="細明體" w:eastAsia="細明體" w:hAnsi="細明體" w:hint="eastAsia"/>
          <w:b/>
          <w:sz w:val="20"/>
          <w:szCs w:val="20"/>
        </w:rPr>
        <w:lastRenderedPageBreak/>
        <w:t>六、程</w:t>
      </w:r>
      <w:r w:rsidR="00A24376" w:rsidRPr="002A58AE">
        <w:rPr>
          <w:rFonts w:ascii="細明體" w:eastAsia="細明體" w:hAnsi="細明體" w:hint="eastAsia"/>
          <w:b/>
          <w:sz w:val="20"/>
          <w:szCs w:val="20"/>
        </w:rPr>
        <w:t>式內容</w:t>
      </w:r>
    </w:p>
    <w:p w:rsidR="00CC5DCA" w:rsidRDefault="00545FED" w:rsidP="008E7A24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Cs/>
          <w:lang w:eastAsia="zh-TW"/>
        </w:rPr>
      </w:pPr>
      <w:r w:rsidRPr="00545FED">
        <w:rPr>
          <w:rFonts w:ascii="細明體" w:eastAsia="細明體" w:hAnsi="細明體" w:hint="eastAsia"/>
          <w:b/>
          <w:bCs/>
          <w:color w:val="008000"/>
          <w:lang w:eastAsia="zh-TW"/>
        </w:rPr>
        <w:t>功能說明</w:t>
      </w:r>
    </w:p>
    <w:p w:rsidR="008E7A24" w:rsidRDefault="00C646C8" w:rsidP="008E7A24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提供作業</w:t>
      </w:r>
      <w:r w:rsidR="00F51B6D">
        <w:rPr>
          <w:rFonts w:ascii="細明體" w:eastAsia="細明體" w:hAnsi="細明體" w:hint="eastAsia"/>
          <w:bCs/>
          <w:lang w:eastAsia="zh-TW"/>
        </w:rPr>
        <w:t>人員查詢目前跨區取件的案件層級分類對應的核賠人員等級，與最後修改人員、修改時間</w:t>
      </w:r>
    </w:p>
    <w:p w:rsidR="00F51B6D" w:rsidRDefault="00F51B6D" w:rsidP="008E7A24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提供修改功能</w:t>
      </w:r>
    </w:p>
    <w:p w:rsidR="00F40C46" w:rsidRPr="008E7A24" w:rsidRDefault="00F40C46" w:rsidP="00F40C46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bCs/>
          <w:lang w:eastAsia="zh-TW"/>
        </w:rPr>
      </w:pPr>
    </w:p>
    <w:p w:rsidR="009C012E" w:rsidRPr="002A58AE" w:rsidRDefault="009C012E" w:rsidP="009C012E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Cs/>
          <w:lang w:eastAsia="zh-TW"/>
        </w:rPr>
      </w:pPr>
      <w:r w:rsidRPr="002A58AE">
        <w:rPr>
          <w:rFonts w:ascii="細明體" w:eastAsia="細明體" w:hAnsi="細明體" w:hint="eastAsia"/>
          <w:b/>
          <w:bCs/>
          <w:color w:val="008000"/>
          <w:lang w:eastAsia="zh-TW"/>
        </w:rPr>
        <w:t>初始畫面</w:t>
      </w:r>
    </w:p>
    <w:p w:rsidR="0034326E" w:rsidRDefault="009C012E" w:rsidP="00C646C8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2A58AE">
        <w:rPr>
          <w:rFonts w:ascii="細明體" w:eastAsia="細明體" w:hAnsi="細明體" w:hint="eastAsia"/>
          <w:bCs/>
          <w:lang w:eastAsia="zh-TW"/>
        </w:rPr>
        <w:t>如圖</w:t>
      </w:r>
      <w:r w:rsidR="00015E3F" w:rsidRPr="002A58AE">
        <w:rPr>
          <w:rFonts w:ascii="細明體" w:eastAsia="細明體" w:hAnsi="細明體" w:hint="eastAsia"/>
          <w:bCs/>
          <w:lang w:eastAsia="zh-TW"/>
        </w:rPr>
        <w:t>1</w:t>
      </w:r>
    </w:p>
    <w:p w:rsidR="00165EF2" w:rsidRPr="0065510A" w:rsidRDefault="00165EF2" w:rsidP="0065510A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首欄欄位固定，標示如圖</w:t>
      </w:r>
    </w:p>
    <w:p w:rsidR="0065510A" w:rsidRDefault="0065510A" w:rsidP="00F51B6D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取得核賠人員等級對應案件等級檔，並將資料如圖顯示在畫面上</w:t>
      </w:r>
    </w:p>
    <w:p w:rsidR="0065510A" w:rsidRDefault="0065510A" w:rsidP="0065510A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呼叫AA_TDZ035.</w:t>
      </w:r>
      <w:r>
        <w:rPr>
          <w:rFonts w:ascii="細明體" w:eastAsia="細明體" w:hAnsi="細明體"/>
          <w:bCs/>
          <w:lang w:eastAsia="zh-TW"/>
        </w:rPr>
        <w:t>getCASE_LEVEL_CLFYStatus</w:t>
      </w:r>
      <w:r>
        <w:rPr>
          <w:rFonts w:ascii="細明體" w:eastAsia="細明體" w:hAnsi="細明體" w:hint="eastAsia"/>
          <w:bCs/>
          <w:lang w:eastAsia="zh-TW"/>
        </w:rPr>
        <w:t>取得回傳列表，並逐筆處理DATA</w:t>
      </w:r>
    </w:p>
    <w:p w:rsidR="0065510A" w:rsidRDefault="0065510A" w:rsidP="0065510A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畫面.案件層級分類=DATA.CASE_LEVEL_CLFY</w:t>
      </w:r>
    </w:p>
    <w:p w:rsidR="0065510A" w:rsidRDefault="0065510A" w:rsidP="0065510A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若DATA.DECD_LEVEL_1=Y，畫面.核賠人員等級1對應的checkbox狀態為勾選</w:t>
      </w:r>
    </w:p>
    <w:p w:rsidR="0065510A" w:rsidRDefault="0065510A" w:rsidP="0065510A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若DATA.DECD_LEVEL_</w:t>
      </w:r>
      <w:r>
        <w:rPr>
          <w:rFonts w:ascii="細明體" w:eastAsia="細明體" w:hAnsi="細明體"/>
          <w:bCs/>
          <w:lang w:eastAsia="zh-TW"/>
        </w:rPr>
        <w:t>2</w:t>
      </w:r>
      <w:r>
        <w:rPr>
          <w:rFonts w:ascii="細明體" w:eastAsia="細明體" w:hAnsi="細明體" w:hint="eastAsia"/>
          <w:bCs/>
          <w:lang w:eastAsia="zh-TW"/>
        </w:rPr>
        <w:t>=Y，畫面.核賠人員等級2對應的checkbox狀態為勾選</w:t>
      </w:r>
    </w:p>
    <w:p w:rsidR="0065510A" w:rsidRDefault="0065510A" w:rsidP="0065510A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若DATA.DECD_LEVEL_3=Y，畫面.核賠人員等級3對應的checkbox狀態為勾選</w:t>
      </w:r>
    </w:p>
    <w:p w:rsidR="0065510A" w:rsidRDefault="0065510A" w:rsidP="0065510A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若DATA.DECD_LEVEL_4=Y，畫面.核賠人員等級4對應的checkbox狀態為勾選</w:t>
      </w:r>
    </w:p>
    <w:p w:rsidR="0065510A" w:rsidRDefault="0065510A" w:rsidP="0065510A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ins w:id="15" w:author="洪豪" w:date="2018-05-09T14:56:00Z"/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若DATA.DECD_LEVEL_5=Y，畫面.核賠人員等級5對應的checkbox狀態為勾選</w:t>
      </w:r>
    </w:p>
    <w:p w:rsidR="00AD22B5" w:rsidRPr="00AD22B5" w:rsidRDefault="00AD22B5" w:rsidP="00AD22B5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  <w:rPrChange w:id="16" w:author="洪豪" w:date="2018-05-09T14:56:00Z">
            <w:rPr>
              <w:rFonts w:ascii="細明體" w:eastAsia="細明體" w:hAnsi="細明體" w:hint="eastAsia"/>
              <w:bCs/>
              <w:lang w:eastAsia="zh-TW"/>
            </w:rPr>
          </w:rPrChange>
        </w:rPr>
        <w:pPrChange w:id="17" w:author="洪豪" w:date="2018-05-09T14:56:00Z">
          <w:pPr>
            <w:pStyle w:val="Tabletext"/>
            <w:keepLines w:val="0"/>
            <w:numPr>
              <w:ilvl w:val="3"/>
              <w:numId w:val="11"/>
            </w:numPr>
            <w:spacing w:after="0" w:line="240" w:lineRule="auto"/>
            <w:ind w:left="1984" w:hanging="708"/>
          </w:pPr>
        </w:pPrChange>
      </w:pPr>
      <w:ins w:id="18" w:author="洪豪" w:date="2018-05-09T14:56:00Z">
        <w:r>
          <w:rPr>
            <w:rFonts w:ascii="細明體" w:eastAsia="細明體" w:hAnsi="細明體" w:hint="eastAsia"/>
            <w:bCs/>
            <w:lang w:eastAsia="zh-TW"/>
          </w:rPr>
          <w:t>若DATA.DECD_LEVEL_G=Y，畫面.是否跨科派件對應的checkbox狀態為勾選</w:t>
        </w:r>
      </w:ins>
    </w:p>
    <w:p w:rsidR="00A97B4A" w:rsidRDefault="00D72E32" w:rsidP="00F51B6D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若登入者</w:t>
      </w:r>
      <w:r w:rsidR="0065510A">
        <w:rPr>
          <w:rFonts w:ascii="細明體" w:eastAsia="細明體" w:hAnsi="細明體" w:hint="eastAsia"/>
          <w:bCs/>
          <w:lang w:eastAsia="zh-TW"/>
        </w:rPr>
        <w:t>角色包含RLAA006</w:t>
      </w:r>
      <w:r>
        <w:rPr>
          <w:rFonts w:ascii="細明體" w:eastAsia="細明體" w:hAnsi="細明體" w:hint="eastAsia"/>
          <w:bCs/>
          <w:lang w:eastAsia="zh-TW"/>
        </w:rPr>
        <w:t>，</w:t>
      </w:r>
      <w:r w:rsidR="00F51B6D">
        <w:rPr>
          <w:rFonts w:ascii="細明體" w:eastAsia="細明體" w:hAnsi="細明體" w:hint="eastAsia"/>
          <w:bCs/>
          <w:bdr w:val="single" w:sz="4" w:space="0" w:color="auto"/>
          <w:lang w:eastAsia="zh-TW"/>
        </w:rPr>
        <w:t>輸入</w:t>
      </w:r>
      <w:r>
        <w:rPr>
          <w:rFonts w:ascii="細明體" w:eastAsia="細明體" w:hAnsi="細明體" w:hint="eastAsia"/>
          <w:bCs/>
          <w:lang w:eastAsia="zh-TW"/>
        </w:rPr>
        <w:t>按鈕enable、否則disable</w:t>
      </w:r>
    </w:p>
    <w:p w:rsidR="0065510A" w:rsidRDefault="00483856" w:rsidP="00F51B6D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取得最後修改人員</w:t>
      </w:r>
      <w:r w:rsidR="002C650B">
        <w:rPr>
          <w:rFonts w:ascii="細明體" w:eastAsia="細明體" w:hAnsi="細明體" w:hint="eastAsia"/>
          <w:bCs/>
          <w:lang w:eastAsia="zh-TW"/>
        </w:rPr>
        <w:t>資料</w:t>
      </w:r>
    </w:p>
    <w:p w:rsidR="002C650B" w:rsidRDefault="002C650B" w:rsidP="002C650B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呼叫AA_TDZ035.</w:t>
      </w:r>
      <w:r w:rsidRPr="002C650B">
        <w:rPr>
          <w:rFonts w:ascii="細明體" w:eastAsia="細明體" w:hAnsi="細明體"/>
          <w:bCs/>
          <w:lang w:eastAsia="zh-TW"/>
        </w:rPr>
        <w:t>getLastModifyUser</w:t>
      </w:r>
      <w:r>
        <w:rPr>
          <w:rFonts w:ascii="細明體" w:eastAsia="細明體" w:hAnsi="細明體" w:hint="eastAsia"/>
          <w:bCs/>
          <w:lang w:eastAsia="zh-TW"/>
        </w:rPr>
        <w:t>，取得回傳資料</w:t>
      </w:r>
    </w:p>
    <w:p w:rsidR="002C650B" w:rsidRDefault="002C650B" w:rsidP="002C650B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畫面.最後修改時間=回傳.MOD_TIME</w:t>
      </w:r>
    </w:p>
    <w:p w:rsidR="002C650B" w:rsidRDefault="002C650B" w:rsidP="002C650B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畫面.最後修改人員=回傳.MOD_NAME</w:t>
      </w:r>
    </w:p>
    <w:p w:rsidR="00245893" w:rsidRDefault="00245893" w:rsidP="00245893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若發生異常拋出異常訊息『查詢核賠人員等級對應案件等級檔發生錯誤，原因:</w:t>
      </w:r>
      <w:r>
        <w:rPr>
          <w:rFonts w:ascii="細明體" w:eastAsia="細明體" w:hAnsi="細明體"/>
          <w:bCs/>
          <w:lang w:eastAsia="zh-TW"/>
        </w:rPr>
        <w:t>Exception.getMessage</w:t>
      </w:r>
      <w:r>
        <w:rPr>
          <w:rFonts w:ascii="細明體" w:eastAsia="細明體" w:hAnsi="細明體" w:hint="eastAsia"/>
          <w:bCs/>
          <w:lang w:eastAsia="zh-TW"/>
        </w:rPr>
        <w:t>』</w:t>
      </w:r>
    </w:p>
    <w:p w:rsidR="00F42551" w:rsidRPr="00F51B6D" w:rsidRDefault="00F42551" w:rsidP="00F42551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END</w:t>
      </w:r>
    </w:p>
    <w:p w:rsidR="00BC3B53" w:rsidRDefault="00BC3B53" w:rsidP="00BC3B53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lang w:eastAsia="zh-TW"/>
        </w:rPr>
      </w:pPr>
    </w:p>
    <w:p w:rsidR="00BC3B53" w:rsidRPr="002A58AE" w:rsidRDefault="00F51B6D" w:rsidP="00BC3B53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color w:val="008000"/>
          <w:lang w:eastAsia="zh-TW"/>
        </w:rPr>
      </w:pPr>
      <w:r>
        <w:rPr>
          <w:rFonts w:ascii="細明體" w:eastAsia="細明體" w:hAnsi="細明體" w:hint="eastAsia"/>
          <w:b/>
          <w:bCs/>
          <w:color w:val="008000"/>
          <w:lang w:eastAsia="zh-TW"/>
        </w:rPr>
        <w:t>輸入</w:t>
      </w:r>
    </w:p>
    <w:p w:rsidR="00BC3B53" w:rsidRDefault="00F42551" w:rsidP="00BC3B53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若</w:t>
      </w:r>
      <w:r w:rsidR="003856DE">
        <w:rPr>
          <w:rFonts w:ascii="細明體" w:eastAsia="細明體" w:hAnsi="細明體" w:hint="eastAsia"/>
          <w:lang w:eastAsia="zh-TW"/>
        </w:rPr>
        <w:t>畫面各c</w:t>
      </w:r>
      <w:r w:rsidR="003856DE">
        <w:rPr>
          <w:rFonts w:ascii="細明體" w:eastAsia="細明體" w:hAnsi="細明體"/>
          <w:lang w:eastAsia="zh-TW"/>
        </w:rPr>
        <w:t>heckbox</w:t>
      </w:r>
      <w:r w:rsidR="003856DE">
        <w:rPr>
          <w:rFonts w:ascii="細明體" w:eastAsia="細明體" w:hAnsi="細明體" w:hint="eastAsia"/>
          <w:lang w:eastAsia="zh-TW"/>
        </w:rPr>
        <w:t>沒有異動，則不需作任何處理</w:t>
      </w:r>
    </w:p>
    <w:p w:rsidR="009155A1" w:rsidRDefault="003856DE" w:rsidP="009155A1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lang w:eastAsia="zh-TW"/>
        </w:rPr>
      </w:pPr>
      <w:r>
        <w:rPr>
          <w:rFonts w:ascii="細明體" w:eastAsia="細明體" w:hAnsi="細明體" w:hint="eastAsia"/>
          <w:lang w:eastAsia="zh-TW"/>
        </w:rPr>
        <w:t>若有異動則根據</w:t>
      </w:r>
      <w:r w:rsidR="00571BE3">
        <w:rPr>
          <w:rFonts w:ascii="細明體" w:eastAsia="細明體" w:hAnsi="細明體" w:hint="eastAsia"/>
          <w:lang w:eastAsia="zh-TW"/>
        </w:rPr>
        <w:t>欄位條件組成，</w:t>
      </w:r>
      <w:r>
        <w:rPr>
          <w:rFonts w:ascii="細明體" w:eastAsia="細明體" w:hAnsi="細明體" w:hint="eastAsia"/>
          <w:lang w:eastAsia="zh-TW"/>
        </w:rPr>
        <w:t>修改核賠人員等級對應案件等級檔DTAAD035</w:t>
      </w:r>
    </w:p>
    <w:p w:rsidR="003856DE" w:rsidRDefault="00571BE3" w:rsidP="003856DE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lang w:eastAsia="zh-TW"/>
        </w:rPr>
      </w:pPr>
      <w:r>
        <w:rPr>
          <w:rFonts w:ascii="細明體" w:eastAsia="細明體" w:hAnsi="細明體" w:hint="eastAsia"/>
          <w:lang w:eastAsia="zh-TW"/>
        </w:rPr>
        <w:t>依照異動</w:t>
      </w:r>
      <w:r w:rsidR="003754AF">
        <w:rPr>
          <w:rFonts w:ascii="細明體" w:eastAsia="細明體" w:hAnsi="細明體" w:hint="eastAsia"/>
          <w:lang w:eastAsia="zh-TW"/>
        </w:rPr>
        <w:t>呼叫AA_TDZ035.</w:t>
      </w:r>
      <w:r w:rsidR="003754AF">
        <w:rPr>
          <w:rFonts w:ascii="細明體" w:eastAsia="細明體" w:hAnsi="細明體"/>
          <w:lang w:eastAsia="zh-TW"/>
        </w:rPr>
        <w:t>setIS_ENABLE</w:t>
      </w:r>
      <w:r w:rsidR="003754AF">
        <w:rPr>
          <w:rFonts w:ascii="細明體" w:eastAsia="細明體" w:hAnsi="細明體" w:hint="eastAsia"/>
          <w:lang w:eastAsia="zh-TW"/>
        </w:rPr>
        <w:t>，傳入參數</w:t>
      </w:r>
    </w:p>
    <w:p w:rsidR="003754AF" w:rsidRDefault="00D85DD0" w:rsidP="003754AF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lang w:eastAsia="zh-TW"/>
        </w:rPr>
      </w:pPr>
      <w:r>
        <w:rPr>
          <w:rFonts w:ascii="細明體" w:eastAsia="細明體" w:hAnsi="細明體" w:hint="eastAsia"/>
          <w:lang w:eastAsia="zh-TW"/>
        </w:rPr>
        <w:t>核賠人員等級List</w:t>
      </w:r>
    </w:p>
    <w:p w:rsidR="00D85DD0" w:rsidRDefault="00D85DD0" w:rsidP="003754AF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lang w:eastAsia="zh-TW"/>
        </w:rPr>
      </w:pPr>
      <w:r>
        <w:rPr>
          <w:rFonts w:ascii="細明體" w:eastAsia="細明體" w:hAnsi="細明體" w:hint="eastAsia"/>
          <w:lang w:eastAsia="zh-TW"/>
        </w:rPr>
        <w:t>案件層級分類L</w:t>
      </w:r>
      <w:r>
        <w:rPr>
          <w:rFonts w:ascii="細明體" w:eastAsia="細明體" w:hAnsi="細明體"/>
          <w:lang w:eastAsia="zh-TW"/>
        </w:rPr>
        <w:t>ist</w:t>
      </w:r>
    </w:p>
    <w:p w:rsidR="00D85DD0" w:rsidRDefault="00571BE3" w:rsidP="003754AF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lang w:eastAsia="zh-TW"/>
        </w:rPr>
      </w:pPr>
      <w:r>
        <w:rPr>
          <w:rFonts w:ascii="細明體" w:eastAsia="細明體" w:hAnsi="細明體" w:hint="eastAsia"/>
          <w:lang w:eastAsia="zh-TW"/>
        </w:rPr>
        <w:t>若畫面checkbox原本無勾選改為有勾選，則傳入true；反之傳false</w:t>
      </w:r>
    </w:p>
    <w:p w:rsidR="00E94AC6" w:rsidRDefault="00E94AC6" w:rsidP="00E94AC6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lang w:eastAsia="zh-TW"/>
        </w:rPr>
      </w:pPr>
      <w:r>
        <w:rPr>
          <w:rFonts w:ascii="細明體" w:eastAsia="細明體" w:hAnsi="細明體" w:hint="eastAsia"/>
          <w:lang w:eastAsia="zh-TW"/>
        </w:rPr>
        <w:t>更新完成後依照</w:t>
      </w:r>
      <w:r w:rsidRPr="00E94AC6">
        <w:rPr>
          <w:rFonts w:ascii="細明體" w:eastAsia="細明體" w:hAnsi="細明體" w:hint="eastAsia"/>
          <w:b/>
          <w:color w:val="008000"/>
          <w:lang w:eastAsia="zh-TW"/>
        </w:rPr>
        <w:t>初始畫面</w:t>
      </w:r>
      <w:r>
        <w:rPr>
          <w:rFonts w:ascii="細明體" w:eastAsia="細明體" w:hAnsi="細明體" w:hint="eastAsia"/>
          <w:lang w:eastAsia="zh-TW"/>
        </w:rPr>
        <w:t>規則重新查詢內容並顯示</w:t>
      </w:r>
    </w:p>
    <w:p w:rsidR="00245893" w:rsidRPr="00245893" w:rsidRDefault="00245893" w:rsidP="00245893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若發生異常拋出異常訊息『更新核賠人員等級對應案件等級檔發生錯誤，原因:</w:t>
      </w:r>
      <w:r>
        <w:rPr>
          <w:rFonts w:ascii="細明體" w:eastAsia="細明體" w:hAnsi="細明體"/>
          <w:bCs/>
          <w:lang w:eastAsia="zh-TW"/>
        </w:rPr>
        <w:t>Exception.getMessage</w:t>
      </w:r>
      <w:r>
        <w:rPr>
          <w:rFonts w:ascii="細明體" w:eastAsia="細明體" w:hAnsi="細明體" w:hint="eastAsia"/>
          <w:bCs/>
          <w:lang w:eastAsia="zh-TW"/>
        </w:rPr>
        <w:t>』</w:t>
      </w:r>
    </w:p>
    <w:p w:rsidR="00CF5C21" w:rsidRDefault="00CF5C21" w:rsidP="00CF5C21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END</w:t>
      </w:r>
    </w:p>
    <w:p w:rsidR="00BC3B53" w:rsidRPr="00BC3B53" w:rsidRDefault="00BC3B53" w:rsidP="00BC3B53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lang w:eastAsia="zh-TW"/>
        </w:rPr>
      </w:pPr>
    </w:p>
    <w:sectPr w:rsidR="00BC3B53" w:rsidRPr="00BC3B53" w:rsidSect="00417064">
      <w:footerReference w:type="even" r:id="rId10"/>
      <w:footerReference w:type="default" r:id="rId11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5374" w:rsidRDefault="00AF5374">
      <w:r>
        <w:separator/>
      </w:r>
    </w:p>
  </w:endnote>
  <w:endnote w:type="continuationSeparator" w:id="0">
    <w:p w:rsidR="00AF5374" w:rsidRDefault="00AF53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749" w:rsidRDefault="00E30749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E30749" w:rsidRDefault="00E3074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749" w:rsidRDefault="00E30749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21A96">
      <w:rPr>
        <w:rStyle w:val="a6"/>
        <w:noProof/>
      </w:rPr>
      <w:t>2</w:t>
    </w:r>
    <w:r>
      <w:rPr>
        <w:rStyle w:val="a6"/>
      </w:rPr>
      <w:fldChar w:fldCharType="end"/>
    </w:r>
  </w:p>
  <w:p w:rsidR="00E30749" w:rsidRDefault="00E3074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5374" w:rsidRDefault="00AF5374">
      <w:r>
        <w:separator/>
      </w:r>
    </w:p>
  </w:footnote>
  <w:footnote w:type="continuationSeparator" w:id="0">
    <w:p w:rsidR="00AF5374" w:rsidRDefault="00AF53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D65B9"/>
    <w:multiLevelType w:val="hybridMultilevel"/>
    <w:tmpl w:val="4E267560"/>
    <w:lvl w:ilvl="0" w:tplc="B1662DD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2D61661"/>
    <w:multiLevelType w:val="hybridMultilevel"/>
    <w:tmpl w:val="FEBAB130"/>
    <w:lvl w:ilvl="0" w:tplc="35AA432E">
      <w:start w:val="1"/>
      <w:numFmt w:val="decimal"/>
      <w:lvlText w:val="%1"/>
      <w:lvlJc w:val="center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8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9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4F890178"/>
    <w:multiLevelType w:val="hybridMultilevel"/>
    <w:tmpl w:val="0032F9C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6" w15:restartNumberingAfterBreak="0">
    <w:nsid w:val="6B137FC7"/>
    <w:multiLevelType w:val="hybridMultilevel"/>
    <w:tmpl w:val="7A86E372"/>
    <w:lvl w:ilvl="0" w:tplc="C06207E2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7BDE42AB"/>
    <w:multiLevelType w:val="hybridMultilevel"/>
    <w:tmpl w:val="D0E430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"/>
  </w:num>
  <w:num w:numId="4">
    <w:abstractNumId w:val="15"/>
  </w:num>
  <w:num w:numId="5">
    <w:abstractNumId w:val="8"/>
  </w:num>
  <w:num w:numId="6">
    <w:abstractNumId w:val="10"/>
  </w:num>
  <w:num w:numId="7">
    <w:abstractNumId w:val="17"/>
  </w:num>
  <w:num w:numId="8">
    <w:abstractNumId w:val="18"/>
  </w:num>
  <w:num w:numId="9">
    <w:abstractNumId w:val="2"/>
  </w:num>
  <w:num w:numId="10">
    <w:abstractNumId w:val="9"/>
  </w:num>
  <w:num w:numId="11">
    <w:abstractNumId w:val="4"/>
  </w:num>
  <w:num w:numId="12">
    <w:abstractNumId w:val="7"/>
  </w:num>
  <w:num w:numId="13">
    <w:abstractNumId w:val="13"/>
  </w:num>
  <w:num w:numId="14">
    <w:abstractNumId w:val="14"/>
  </w:num>
  <w:num w:numId="15">
    <w:abstractNumId w:val="5"/>
  </w:num>
  <w:num w:numId="16">
    <w:abstractNumId w:val="12"/>
  </w:num>
  <w:num w:numId="17">
    <w:abstractNumId w:val="16"/>
  </w:num>
  <w:num w:numId="18">
    <w:abstractNumId w:val="0"/>
  </w:num>
  <w:num w:numId="19">
    <w:abstractNumId w:val="19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8DA"/>
    <w:rsid w:val="00005E62"/>
    <w:rsid w:val="00015E3F"/>
    <w:rsid w:val="00037D93"/>
    <w:rsid w:val="00050E03"/>
    <w:rsid w:val="00057785"/>
    <w:rsid w:val="00062328"/>
    <w:rsid w:val="00073519"/>
    <w:rsid w:val="00076FBA"/>
    <w:rsid w:val="000800FF"/>
    <w:rsid w:val="00086E90"/>
    <w:rsid w:val="000A7C4F"/>
    <w:rsid w:val="000D1099"/>
    <w:rsid w:val="000D2011"/>
    <w:rsid w:val="000D2D7F"/>
    <w:rsid w:val="000D3892"/>
    <w:rsid w:val="000E5F19"/>
    <w:rsid w:val="000F2122"/>
    <w:rsid w:val="000F6EFE"/>
    <w:rsid w:val="0010480F"/>
    <w:rsid w:val="00106949"/>
    <w:rsid w:val="00110A68"/>
    <w:rsid w:val="001249B7"/>
    <w:rsid w:val="00124E93"/>
    <w:rsid w:val="00126BB7"/>
    <w:rsid w:val="00127011"/>
    <w:rsid w:val="001377DB"/>
    <w:rsid w:val="00156A28"/>
    <w:rsid w:val="0015744E"/>
    <w:rsid w:val="001606A7"/>
    <w:rsid w:val="00165EF2"/>
    <w:rsid w:val="001724C1"/>
    <w:rsid w:val="00176AD7"/>
    <w:rsid w:val="001778A7"/>
    <w:rsid w:val="00185767"/>
    <w:rsid w:val="00187B05"/>
    <w:rsid w:val="00190DF8"/>
    <w:rsid w:val="00194232"/>
    <w:rsid w:val="001B2A98"/>
    <w:rsid w:val="001B5BFF"/>
    <w:rsid w:val="001D056D"/>
    <w:rsid w:val="001E47B0"/>
    <w:rsid w:val="00214D75"/>
    <w:rsid w:val="002225FA"/>
    <w:rsid w:val="00232ED1"/>
    <w:rsid w:val="002405F6"/>
    <w:rsid w:val="00245893"/>
    <w:rsid w:val="00250524"/>
    <w:rsid w:val="00252551"/>
    <w:rsid w:val="00274DFE"/>
    <w:rsid w:val="00283376"/>
    <w:rsid w:val="00287ABA"/>
    <w:rsid w:val="0029095E"/>
    <w:rsid w:val="00291B2A"/>
    <w:rsid w:val="002A3F8C"/>
    <w:rsid w:val="002A4870"/>
    <w:rsid w:val="002A51F3"/>
    <w:rsid w:val="002A58AE"/>
    <w:rsid w:val="002B0AB6"/>
    <w:rsid w:val="002B381A"/>
    <w:rsid w:val="002B48D3"/>
    <w:rsid w:val="002C6295"/>
    <w:rsid w:val="002C650B"/>
    <w:rsid w:val="002C69FC"/>
    <w:rsid w:val="002E54D1"/>
    <w:rsid w:val="002F61B6"/>
    <w:rsid w:val="002F7FCC"/>
    <w:rsid w:val="0030653B"/>
    <w:rsid w:val="00307622"/>
    <w:rsid w:val="0031642E"/>
    <w:rsid w:val="00317E7D"/>
    <w:rsid w:val="00323FB8"/>
    <w:rsid w:val="0032607E"/>
    <w:rsid w:val="003314D7"/>
    <w:rsid w:val="00332A0D"/>
    <w:rsid w:val="00332D23"/>
    <w:rsid w:val="00334311"/>
    <w:rsid w:val="003354D9"/>
    <w:rsid w:val="00335DF5"/>
    <w:rsid w:val="0034326E"/>
    <w:rsid w:val="003514A4"/>
    <w:rsid w:val="00353371"/>
    <w:rsid w:val="003572AC"/>
    <w:rsid w:val="003646BE"/>
    <w:rsid w:val="00364751"/>
    <w:rsid w:val="003736D5"/>
    <w:rsid w:val="003754AF"/>
    <w:rsid w:val="003763F5"/>
    <w:rsid w:val="00382240"/>
    <w:rsid w:val="003856DE"/>
    <w:rsid w:val="00386C3A"/>
    <w:rsid w:val="00391DF0"/>
    <w:rsid w:val="003A4765"/>
    <w:rsid w:val="003B6BF5"/>
    <w:rsid w:val="003B7861"/>
    <w:rsid w:val="003D17CE"/>
    <w:rsid w:val="003D6F23"/>
    <w:rsid w:val="003E3722"/>
    <w:rsid w:val="003E42E3"/>
    <w:rsid w:val="003F4398"/>
    <w:rsid w:val="003F795D"/>
    <w:rsid w:val="00403547"/>
    <w:rsid w:val="00413605"/>
    <w:rsid w:val="00417064"/>
    <w:rsid w:val="00417A9E"/>
    <w:rsid w:val="00421A96"/>
    <w:rsid w:val="0043482C"/>
    <w:rsid w:val="00435651"/>
    <w:rsid w:val="00442CAB"/>
    <w:rsid w:val="0044335B"/>
    <w:rsid w:val="00443676"/>
    <w:rsid w:val="00450F8B"/>
    <w:rsid w:val="004524B3"/>
    <w:rsid w:val="0045427C"/>
    <w:rsid w:val="00456FB6"/>
    <w:rsid w:val="00467856"/>
    <w:rsid w:val="00467DFD"/>
    <w:rsid w:val="00470227"/>
    <w:rsid w:val="0047022C"/>
    <w:rsid w:val="00483856"/>
    <w:rsid w:val="00483F12"/>
    <w:rsid w:val="00486513"/>
    <w:rsid w:val="00490128"/>
    <w:rsid w:val="004911D8"/>
    <w:rsid w:val="00491A19"/>
    <w:rsid w:val="004A6205"/>
    <w:rsid w:val="004B00D2"/>
    <w:rsid w:val="004B08CA"/>
    <w:rsid w:val="004C2FEB"/>
    <w:rsid w:val="004C3E50"/>
    <w:rsid w:val="004C5056"/>
    <w:rsid w:val="004D03CC"/>
    <w:rsid w:val="004F6BE7"/>
    <w:rsid w:val="005145E2"/>
    <w:rsid w:val="00531E06"/>
    <w:rsid w:val="00535F08"/>
    <w:rsid w:val="00537241"/>
    <w:rsid w:val="00544418"/>
    <w:rsid w:val="00545FED"/>
    <w:rsid w:val="00550F55"/>
    <w:rsid w:val="005511B4"/>
    <w:rsid w:val="005707E1"/>
    <w:rsid w:val="00571BE3"/>
    <w:rsid w:val="005724E3"/>
    <w:rsid w:val="00573BA2"/>
    <w:rsid w:val="00575B37"/>
    <w:rsid w:val="00576397"/>
    <w:rsid w:val="00584A7D"/>
    <w:rsid w:val="005B1A67"/>
    <w:rsid w:val="005C7094"/>
    <w:rsid w:val="005D48B3"/>
    <w:rsid w:val="005D4CF1"/>
    <w:rsid w:val="005E15F2"/>
    <w:rsid w:val="005E7C47"/>
    <w:rsid w:val="005F1372"/>
    <w:rsid w:val="005F208D"/>
    <w:rsid w:val="005F4F4F"/>
    <w:rsid w:val="005F5C21"/>
    <w:rsid w:val="00603130"/>
    <w:rsid w:val="00624DD8"/>
    <w:rsid w:val="006370B1"/>
    <w:rsid w:val="00640B0C"/>
    <w:rsid w:val="0065510A"/>
    <w:rsid w:val="0066140A"/>
    <w:rsid w:val="00661546"/>
    <w:rsid w:val="00665BDA"/>
    <w:rsid w:val="00671FDA"/>
    <w:rsid w:val="00674A0A"/>
    <w:rsid w:val="006856F7"/>
    <w:rsid w:val="00686266"/>
    <w:rsid w:val="006A02C0"/>
    <w:rsid w:val="006A265F"/>
    <w:rsid w:val="006A26A9"/>
    <w:rsid w:val="006A26FC"/>
    <w:rsid w:val="006A47E3"/>
    <w:rsid w:val="006B61CF"/>
    <w:rsid w:val="006C0067"/>
    <w:rsid w:val="006C18E3"/>
    <w:rsid w:val="006D14A4"/>
    <w:rsid w:val="006D75B8"/>
    <w:rsid w:val="006E2857"/>
    <w:rsid w:val="006E2891"/>
    <w:rsid w:val="006E320E"/>
    <w:rsid w:val="006E522D"/>
    <w:rsid w:val="006E7058"/>
    <w:rsid w:val="006F014D"/>
    <w:rsid w:val="006F3864"/>
    <w:rsid w:val="006F4F7C"/>
    <w:rsid w:val="006F6D81"/>
    <w:rsid w:val="0070062C"/>
    <w:rsid w:val="00710725"/>
    <w:rsid w:val="007154CC"/>
    <w:rsid w:val="00716C34"/>
    <w:rsid w:val="00717C6B"/>
    <w:rsid w:val="00722A11"/>
    <w:rsid w:val="007235C7"/>
    <w:rsid w:val="00731DED"/>
    <w:rsid w:val="0075297D"/>
    <w:rsid w:val="0075677B"/>
    <w:rsid w:val="00765834"/>
    <w:rsid w:val="00766299"/>
    <w:rsid w:val="007817A0"/>
    <w:rsid w:val="00790F0E"/>
    <w:rsid w:val="0079246B"/>
    <w:rsid w:val="007A490A"/>
    <w:rsid w:val="007B4376"/>
    <w:rsid w:val="007B6D0C"/>
    <w:rsid w:val="007B75AF"/>
    <w:rsid w:val="007C36C2"/>
    <w:rsid w:val="007F1037"/>
    <w:rsid w:val="007F4BA8"/>
    <w:rsid w:val="007F7D33"/>
    <w:rsid w:val="008154D8"/>
    <w:rsid w:val="00823F3B"/>
    <w:rsid w:val="008266BB"/>
    <w:rsid w:val="00827C48"/>
    <w:rsid w:val="00835FC8"/>
    <w:rsid w:val="00847FE0"/>
    <w:rsid w:val="008503E7"/>
    <w:rsid w:val="008747CD"/>
    <w:rsid w:val="008749B9"/>
    <w:rsid w:val="00875CDA"/>
    <w:rsid w:val="00884F6B"/>
    <w:rsid w:val="00892512"/>
    <w:rsid w:val="008A5D36"/>
    <w:rsid w:val="008A7E85"/>
    <w:rsid w:val="008B1784"/>
    <w:rsid w:val="008B5188"/>
    <w:rsid w:val="008C0E51"/>
    <w:rsid w:val="008C190C"/>
    <w:rsid w:val="008C3A84"/>
    <w:rsid w:val="008C3D93"/>
    <w:rsid w:val="008D0E85"/>
    <w:rsid w:val="008D1547"/>
    <w:rsid w:val="008E119A"/>
    <w:rsid w:val="008E7A24"/>
    <w:rsid w:val="008F0A6C"/>
    <w:rsid w:val="008F6D0F"/>
    <w:rsid w:val="008F6D68"/>
    <w:rsid w:val="008F7E02"/>
    <w:rsid w:val="009068B6"/>
    <w:rsid w:val="00914A39"/>
    <w:rsid w:val="009155A1"/>
    <w:rsid w:val="00926ECC"/>
    <w:rsid w:val="00932D8A"/>
    <w:rsid w:val="009337AD"/>
    <w:rsid w:val="00947C84"/>
    <w:rsid w:val="0095275D"/>
    <w:rsid w:val="009617E5"/>
    <w:rsid w:val="00963BA2"/>
    <w:rsid w:val="00964E9E"/>
    <w:rsid w:val="0096519E"/>
    <w:rsid w:val="009666B4"/>
    <w:rsid w:val="00970760"/>
    <w:rsid w:val="00971D57"/>
    <w:rsid w:val="0098487E"/>
    <w:rsid w:val="00996447"/>
    <w:rsid w:val="009973B6"/>
    <w:rsid w:val="009A0E54"/>
    <w:rsid w:val="009A1ADD"/>
    <w:rsid w:val="009A6B2B"/>
    <w:rsid w:val="009B23D8"/>
    <w:rsid w:val="009B2FDD"/>
    <w:rsid w:val="009B56A8"/>
    <w:rsid w:val="009B7060"/>
    <w:rsid w:val="009C012E"/>
    <w:rsid w:val="009C2BF5"/>
    <w:rsid w:val="009C4EE2"/>
    <w:rsid w:val="009D0511"/>
    <w:rsid w:val="009D1DB3"/>
    <w:rsid w:val="009E15B4"/>
    <w:rsid w:val="00A07D6F"/>
    <w:rsid w:val="00A22607"/>
    <w:rsid w:val="00A24376"/>
    <w:rsid w:val="00A26F4E"/>
    <w:rsid w:val="00A46B0D"/>
    <w:rsid w:val="00A515C3"/>
    <w:rsid w:val="00A56CC1"/>
    <w:rsid w:val="00A61DDB"/>
    <w:rsid w:val="00A645B7"/>
    <w:rsid w:val="00A65548"/>
    <w:rsid w:val="00A65D04"/>
    <w:rsid w:val="00A72ABE"/>
    <w:rsid w:val="00A76482"/>
    <w:rsid w:val="00A8390F"/>
    <w:rsid w:val="00A861AF"/>
    <w:rsid w:val="00A97B4A"/>
    <w:rsid w:val="00AA1F8B"/>
    <w:rsid w:val="00AA6071"/>
    <w:rsid w:val="00AB160E"/>
    <w:rsid w:val="00AD22B5"/>
    <w:rsid w:val="00AD23F0"/>
    <w:rsid w:val="00AE0BF5"/>
    <w:rsid w:val="00AE6528"/>
    <w:rsid w:val="00AF5374"/>
    <w:rsid w:val="00AF5EEE"/>
    <w:rsid w:val="00B07D87"/>
    <w:rsid w:val="00B10952"/>
    <w:rsid w:val="00B20050"/>
    <w:rsid w:val="00B21B75"/>
    <w:rsid w:val="00B241A9"/>
    <w:rsid w:val="00B2675E"/>
    <w:rsid w:val="00B26C61"/>
    <w:rsid w:val="00B524BA"/>
    <w:rsid w:val="00B53ACB"/>
    <w:rsid w:val="00B61594"/>
    <w:rsid w:val="00B662DF"/>
    <w:rsid w:val="00B66886"/>
    <w:rsid w:val="00B85CD8"/>
    <w:rsid w:val="00B930E5"/>
    <w:rsid w:val="00BB0D40"/>
    <w:rsid w:val="00BC2E60"/>
    <w:rsid w:val="00BC3B53"/>
    <w:rsid w:val="00BC4814"/>
    <w:rsid w:val="00BE475A"/>
    <w:rsid w:val="00BE6930"/>
    <w:rsid w:val="00BF13EC"/>
    <w:rsid w:val="00BF4E82"/>
    <w:rsid w:val="00C02817"/>
    <w:rsid w:val="00C0495D"/>
    <w:rsid w:val="00C14835"/>
    <w:rsid w:val="00C22893"/>
    <w:rsid w:val="00C24F6D"/>
    <w:rsid w:val="00C3477F"/>
    <w:rsid w:val="00C37C51"/>
    <w:rsid w:val="00C502C0"/>
    <w:rsid w:val="00C513A9"/>
    <w:rsid w:val="00C52463"/>
    <w:rsid w:val="00C52537"/>
    <w:rsid w:val="00C53D77"/>
    <w:rsid w:val="00C556E2"/>
    <w:rsid w:val="00C60560"/>
    <w:rsid w:val="00C646C8"/>
    <w:rsid w:val="00C6662B"/>
    <w:rsid w:val="00C70C5A"/>
    <w:rsid w:val="00C7445B"/>
    <w:rsid w:val="00C754B2"/>
    <w:rsid w:val="00C75BA6"/>
    <w:rsid w:val="00C829C1"/>
    <w:rsid w:val="00CA420C"/>
    <w:rsid w:val="00CB1327"/>
    <w:rsid w:val="00CC266C"/>
    <w:rsid w:val="00CC3D25"/>
    <w:rsid w:val="00CC44DF"/>
    <w:rsid w:val="00CC5DCA"/>
    <w:rsid w:val="00CD0DEF"/>
    <w:rsid w:val="00CD6427"/>
    <w:rsid w:val="00CE2178"/>
    <w:rsid w:val="00CE3976"/>
    <w:rsid w:val="00CE48DD"/>
    <w:rsid w:val="00CF18B7"/>
    <w:rsid w:val="00CF5C21"/>
    <w:rsid w:val="00CF6E0B"/>
    <w:rsid w:val="00CF7DE5"/>
    <w:rsid w:val="00D01A26"/>
    <w:rsid w:val="00D03ED6"/>
    <w:rsid w:val="00D07B24"/>
    <w:rsid w:val="00D14AED"/>
    <w:rsid w:val="00D2607D"/>
    <w:rsid w:val="00D318B2"/>
    <w:rsid w:val="00D368EA"/>
    <w:rsid w:val="00D52E6B"/>
    <w:rsid w:val="00D57420"/>
    <w:rsid w:val="00D72E32"/>
    <w:rsid w:val="00D8139A"/>
    <w:rsid w:val="00D85DD0"/>
    <w:rsid w:val="00D870A4"/>
    <w:rsid w:val="00D96054"/>
    <w:rsid w:val="00DB118B"/>
    <w:rsid w:val="00DD10F3"/>
    <w:rsid w:val="00DF3C28"/>
    <w:rsid w:val="00DF5045"/>
    <w:rsid w:val="00DF50C1"/>
    <w:rsid w:val="00E0137F"/>
    <w:rsid w:val="00E02CA8"/>
    <w:rsid w:val="00E04F26"/>
    <w:rsid w:val="00E05D70"/>
    <w:rsid w:val="00E10BB5"/>
    <w:rsid w:val="00E12758"/>
    <w:rsid w:val="00E21531"/>
    <w:rsid w:val="00E23699"/>
    <w:rsid w:val="00E27349"/>
    <w:rsid w:val="00E30749"/>
    <w:rsid w:val="00E42C30"/>
    <w:rsid w:val="00E43C0A"/>
    <w:rsid w:val="00E5462A"/>
    <w:rsid w:val="00E70C65"/>
    <w:rsid w:val="00E75553"/>
    <w:rsid w:val="00E85B86"/>
    <w:rsid w:val="00E9066F"/>
    <w:rsid w:val="00E94AC6"/>
    <w:rsid w:val="00E9528F"/>
    <w:rsid w:val="00E95563"/>
    <w:rsid w:val="00E96036"/>
    <w:rsid w:val="00E97D29"/>
    <w:rsid w:val="00EA0043"/>
    <w:rsid w:val="00EA2249"/>
    <w:rsid w:val="00EA53FE"/>
    <w:rsid w:val="00EA5809"/>
    <w:rsid w:val="00EB161E"/>
    <w:rsid w:val="00EC1EA7"/>
    <w:rsid w:val="00EC3C5A"/>
    <w:rsid w:val="00EC5BAC"/>
    <w:rsid w:val="00EC78E2"/>
    <w:rsid w:val="00ED19C5"/>
    <w:rsid w:val="00EF21B1"/>
    <w:rsid w:val="00EF28DB"/>
    <w:rsid w:val="00EF4338"/>
    <w:rsid w:val="00F01135"/>
    <w:rsid w:val="00F30E6A"/>
    <w:rsid w:val="00F40C46"/>
    <w:rsid w:val="00F411B7"/>
    <w:rsid w:val="00F42551"/>
    <w:rsid w:val="00F44D89"/>
    <w:rsid w:val="00F51B6D"/>
    <w:rsid w:val="00F62608"/>
    <w:rsid w:val="00F63A3D"/>
    <w:rsid w:val="00F82E63"/>
    <w:rsid w:val="00F84058"/>
    <w:rsid w:val="00F8409B"/>
    <w:rsid w:val="00F9554A"/>
    <w:rsid w:val="00FA5129"/>
    <w:rsid w:val="00FB5C36"/>
    <w:rsid w:val="00FC1BFF"/>
    <w:rsid w:val="00FC3D2A"/>
    <w:rsid w:val="00FC54A2"/>
    <w:rsid w:val="00FD2A3F"/>
    <w:rsid w:val="00FD35AB"/>
    <w:rsid w:val="00FE0322"/>
    <w:rsid w:val="00FE0F2D"/>
    <w:rsid w:val="00FE0F74"/>
    <w:rsid w:val="00FE4AC4"/>
    <w:rsid w:val="00FE763F"/>
    <w:rsid w:val="00FF0454"/>
    <w:rsid w:val="00FF258A"/>
    <w:rsid w:val="00FF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28"/>
        <o:r id="V:Rule2" type="connector" idref="#_x0000_s1030"/>
      </o:rules>
    </o:shapelayout>
  </w:shapeDefaults>
  <w:decimalSymbol w:val="."/>
  <w:listSeparator w:val=","/>
  <w15:chartTrackingRefBased/>
  <w15:docId w15:val="{FAB53E73-0543-476C-9526-36E7FD7E8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paragraph" w:styleId="aa">
    <w:name w:val="Normal Indent"/>
    <w:aliases w:val="表正文,正文非缩进"/>
    <w:basedOn w:val="a0"/>
    <w:rsid w:val="009C012E"/>
    <w:pPr>
      <w:ind w:left="425"/>
      <w:jc w:val="both"/>
    </w:pPr>
    <w:rPr>
      <w:sz w:val="21"/>
      <w:szCs w:val="20"/>
    </w:rPr>
  </w:style>
  <w:style w:type="character" w:styleId="ab">
    <w:name w:val="Hyperlink"/>
    <w:rsid w:val="006862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3F479E-60F1-4B86-A1F4-7B6C92172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227</Words>
  <Characters>1294</Characters>
  <Application>Microsoft Office Word</Application>
  <DocSecurity>0</DocSecurity>
  <Lines>10</Lines>
  <Paragraphs>3</Paragraphs>
  <ScaleCrop>false</ScaleCrop>
  <Company>CMT</Company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cp:lastModifiedBy>戴余修</cp:lastModifiedBy>
  <cp:revision>2</cp:revision>
  <dcterms:created xsi:type="dcterms:W3CDTF">2020-07-27T00:56:00Z</dcterms:created>
  <dcterms:modified xsi:type="dcterms:W3CDTF">2020-07-27T00:56:00Z</dcterms:modified>
</cp:coreProperties>
</file>