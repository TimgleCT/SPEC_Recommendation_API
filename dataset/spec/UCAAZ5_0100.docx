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E8700A" w:rsidRDefault="00252551" w:rsidP="0021096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1E4FA2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574BED">
              <w:rPr>
                <w:rFonts w:ascii="細明體" w:eastAsia="細明體" w:hAnsi="細明體" w:cs="Courier New" w:hint="eastAsia"/>
                <w:sz w:val="20"/>
                <w:szCs w:val="20"/>
              </w:rPr>
              <w:t>9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/1</w:t>
            </w:r>
            <w:r w:rsidR="0021096F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1E4FA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  <w:tc>
          <w:tcPr>
            <w:tcW w:w="1566" w:type="dxa"/>
          </w:tcPr>
          <w:p w:rsidR="00252551" w:rsidRPr="00E8700A" w:rsidRDefault="001E4FA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071" w:type="dxa"/>
          </w:tcPr>
          <w:p w:rsidR="00252551" w:rsidRPr="00E8700A" w:rsidRDefault="001E4FA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無</w:t>
            </w:r>
          </w:p>
        </w:tc>
      </w:tr>
      <w:tr w:rsidR="00A06849" w:rsidRPr="00E8700A" w:rsidTr="00252551">
        <w:trPr>
          <w:ins w:id="2" w:author="cathay" w:date="2018-05-08T15:00:00Z"/>
        </w:trPr>
        <w:tc>
          <w:tcPr>
            <w:tcW w:w="1116" w:type="dxa"/>
          </w:tcPr>
          <w:p w:rsidR="00A06849" w:rsidRPr="00CB09CA" w:rsidRDefault="00A06849" w:rsidP="00A06849">
            <w:pPr>
              <w:spacing w:line="240" w:lineRule="atLeast"/>
              <w:jc w:val="center"/>
              <w:rPr>
                <w:ins w:id="3" w:author="cathay" w:date="2018-05-08T15:00:00Z"/>
                <w:rFonts w:ascii="新細明體" w:hAnsi="新細明體" w:cs="Courier New"/>
                <w:sz w:val="20"/>
                <w:szCs w:val="20"/>
                <w:rPrChange w:id="4" w:author="cathay" w:date="2018-05-08T15:01:00Z">
                  <w:rPr>
                    <w:ins w:id="5" w:author="cathay" w:date="2018-05-08T15:00:00Z"/>
                    <w:rFonts w:ascii="細明體" w:eastAsia="細明體" w:hAnsi="細明體" w:cs="Courier New"/>
                    <w:sz w:val="20"/>
                    <w:szCs w:val="20"/>
                  </w:rPr>
                </w:rPrChange>
              </w:rPr>
            </w:pPr>
            <w:ins w:id="6" w:author="cathay" w:date="2018-05-08T15:00:00Z">
              <w:r w:rsidRPr="00CB09CA">
                <w:rPr>
                  <w:rFonts w:ascii="新細明體" w:hAnsi="新細明體" w:hint="eastAsia"/>
                  <w:sz w:val="20"/>
                  <w:szCs w:val="20"/>
                  <w:rPrChange w:id="7" w:author="cathay" w:date="2018-05-08T15:01:00Z">
                    <w:rPr>
                      <w:rFonts w:hint="eastAsia"/>
                    </w:rPr>
                  </w:rPrChange>
                </w:rPr>
                <w:t>2018-05-08</w:t>
              </w:r>
            </w:ins>
          </w:p>
        </w:tc>
        <w:tc>
          <w:tcPr>
            <w:tcW w:w="1010" w:type="dxa"/>
          </w:tcPr>
          <w:p w:rsidR="00A06849" w:rsidRPr="00CB09CA" w:rsidRDefault="00A06849" w:rsidP="00A06849">
            <w:pPr>
              <w:spacing w:line="240" w:lineRule="atLeast"/>
              <w:jc w:val="center"/>
              <w:rPr>
                <w:ins w:id="8" w:author="cathay" w:date="2018-05-08T15:00:00Z"/>
                <w:rFonts w:ascii="新細明體" w:hAnsi="新細明體" w:cs="Courier New" w:hint="eastAsia"/>
                <w:sz w:val="20"/>
                <w:szCs w:val="20"/>
                <w:rPrChange w:id="9" w:author="cathay" w:date="2018-05-08T15:01:00Z">
                  <w:rPr>
                    <w:ins w:id="10" w:author="cathay" w:date="2018-05-08T15:00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11" w:author="cathay" w:date="2018-05-08T15:00:00Z">
              <w:r w:rsidRPr="00CB09CA">
                <w:rPr>
                  <w:rFonts w:ascii="新細明體" w:hAnsi="新細明體" w:hint="eastAsia"/>
                  <w:sz w:val="20"/>
                  <w:szCs w:val="20"/>
                  <w:rPrChange w:id="12" w:author="cathay" w:date="2018-05-08T15:01:00Z">
                    <w:rPr>
                      <w:rFonts w:hint="eastAsia"/>
                    </w:rPr>
                  </w:rPrChange>
                </w:rPr>
                <w:t>2</w:t>
              </w:r>
            </w:ins>
          </w:p>
        </w:tc>
        <w:tc>
          <w:tcPr>
            <w:tcW w:w="4503" w:type="dxa"/>
          </w:tcPr>
          <w:p w:rsidR="00A06849" w:rsidRPr="00CB09CA" w:rsidRDefault="00A06849" w:rsidP="00A06849">
            <w:pPr>
              <w:spacing w:line="240" w:lineRule="atLeast"/>
              <w:rPr>
                <w:ins w:id="13" w:author="cathay" w:date="2018-05-08T15:00:00Z"/>
                <w:rFonts w:ascii="新細明體" w:hAnsi="新細明體" w:cs="Courier New" w:hint="eastAsia"/>
                <w:sz w:val="20"/>
                <w:szCs w:val="20"/>
                <w:rPrChange w:id="14" w:author="cathay" w:date="2018-05-08T15:01:00Z">
                  <w:rPr>
                    <w:ins w:id="15" w:author="cathay" w:date="2018-05-08T15:00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16" w:author="cathay" w:date="2018-05-08T15:00:00Z">
              <w:r w:rsidRPr="00CB09CA">
                <w:rPr>
                  <w:rFonts w:ascii="新細明體" w:hAnsi="新細明體" w:hint="eastAsia"/>
                  <w:sz w:val="20"/>
                  <w:szCs w:val="20"/>
                  <w:rPrChange w:id="17" w:author="cathay" w:date="2018-05-08T15:01:00Z">
                    <w:rPr>
                      <w:rFonts w:hint="eastAsia"/>
                    </w:rPr>
                  </w:rPrChange>
                </w:rPr>
                <w:t>雙</w:t>
              </w:r>
              <w:r w:rsidRPr="00CB09CA">
                <w:rPr>
                  <w:rFonts w:ascii="新細明體" w:hAnsi="新細明體" w:hint="eastAsia"/>
                  <w:sz w:val="20"/>
                  <w:szCs w:val="20"/>
                  <w:rPrChange w:id="18" w:author="cathay" w:date="2018-05-08T15:01:00Z">
                    <w:rPr>
                      <w:rFonts w:hint="eastAsia"/>
                    </w:rPr>
                  </w:rPrChange>
                </w:rPr>
                <w:t>A</w:t>
              </w:r>
              <w:r w:rsidRPr="00CB09CA">
                <w:rPr>
                  <w:rFonts w:ascii="新細明體" w:hAnsi="新細明體" w:hint="eastAsia"/>
                  <w:sz w:val="20"/>
                  <w:szCs w:val="20"/>
                  <w:rPrChange w:id="19" w:author="cathay" w:date="2018-05-08T15:01:00Z">
                    <w:rPr>
                      <w:rFonts w:hint="eastAsia"/>
                    </w:rPr>
                  </w:rPrChange>
                </w:rPr>
                <w:t>鎖檔程式調整</w:t>
              </w:r>
            </w:ins>
          </w:p>
        </w:tc>
        <w:tc>
          <w:tcPr>
            <w:tcW w:w="1566" w:type="dxa"/>
          </w:tcPr>
          <w:p w:rsidR="00A06849" w:rsidRPr="00CB09CA" w:rsidRDefault="00A06849" w:rsidP="00A06849">
            <w:pPr>
              <w:spacing w:line="240" w:lineRule="atLeast"/>
              <w:jc w:val="center"/>
              <w:rPr>
                <w:ins w:id="20" w:author="cathay" w:date="2018-05-08T15:00:00Z"/>
                <w:rFonts w:ascii="新細明體" w:hAnsi="新細明體" w:cs="Courier New" w:hint="eastAsia"/>
                <w:sz w:val="20"/>
                <w:szCs w:val="20"/>
                <w:rPrChange w:id="21" w:author="cathay" w:date="2018-05-08T15:01:00Z">
                  <w:rPr>
                    <w:ins w:id="22" w:author="cathay" w:date="2018-05-08T15:00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23" w:author="cathay" w:date="2018-05-08T15:00:00Z">
              <w:r w:rsidRPr="00CB09CA">
                <w:rPr>
                  <w:rFonts w:ascii="新細明體" w:hAnsi="新細明體" w:hint="eastAsia"/>
                  <w:sz w:val="20"/>
                  <w:szCs w:val="20"/>
                  <w:rPrChange w:id="24" w:author="cathay" w:date="2018-05-08T15:01:00Z">
                    <w:rPr>
                      <w:rFonts w:hint="eastAsia"/>
                    </w:rPr>
                  </w:rPrChange>
                </w:rPr>
                <w:t>張凱鈞</w:t>
              </w:r>
            </w:ins>
          </w:p>
        </w:tc>
        <w:tc>
          <w:tcPr>
            <w:tcW w:w="2071" w:type="dxa"/>
          </w:tcPr>
          <w:p w:rsidR="00A06849" w:rsidRPr="00CB09CA" w:rsidRDefault="00A06849" w:rsidP="00A06849">
            <w:pPr>
              <w:spacing w:line="240" w:lineRule="atLeast"/>
              <w:rPr>
                <w:ins w:id="25" w:author="cathay" w:date="2018-05-08T15:00:00Z"/>
                <w:rFonts w:ascii="新細明體" w:hAnsi="新細明體" w:cs="Courier New" w:hint="eastAsia"/>
                <w:sz w:val="20"/>
                <w:szCs w:val="20"/>
                <w:rPrChange w:id="26" w:author="cathay" w:date="2018-05-08T15:01:00Z">
                  <w:rPr>
                    <w:ins w:id="27" w:author="cathay" w:date="2018-05-08T15:00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28" w:author="cathay" w:date="2018-05-08T15:00:00Z">
              <w:r w:rsidRPr="00CB09CA">
                <w:rPr>
                  <w:rFonts w:ascii="新細明體" w:hAnsi="新細明體" w:hint="eastAsia"/>
                  <w:sz w:val="20"/>
                  <w:szCs w:val="20"/>
                  <w:rPrChange w:id="29" w:author="cathay" w:date="2018-05-08T15:01:00Z">
                    <w:rPr>
                      <w:rFonts w:hint="eastAsia"/>
                    </w:rPr>
                  </w:rPrChange>
                </w:rPr>
                <w:t>180118001007</w:t>
              </w:r>
            </w:ins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E01490" w:rsidRDefault="00574BE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理賠紀錄修正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E01490" w:rsidRDefault="001E4FA2" w:rsidP="00574BE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</w:t>
            </w:r>
            <w:r w:rsidR="00574BED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574BED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E01490" w:rsidRDefault="0021096F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取消覆核</w:t>
            </w:r>
            <w:r w:rsidR="009B56A8"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4A6205">
        <w:tc>
          <w:tcPr>
            <w:tcW w:w="2340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E484E" w:rsidRPr="00E01490" w:rsidTr="004A6205">
        <w:tc>
          <w:tcPr>
            <w:tcW w:w="2340" w:type="dxa"/>
          </w:tcPr>
          <w:p w:rsidR="008E484E" w:rsidRPr="001E4FA2" w:rsidRDefault="008E484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8E484E" w:rsidRPr="001E4FA2" w:rsidRDefault="008E484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E4FA2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494BCA" w:rsidRPr="00E01490" w:rsidTr="004A6205">
        <w:tc>
          <w:tcPr>
            <w:tcW w:w="2340" w:type="dxa"/>
          </w:tcPr>
          <w:p w:rsidR="00494BCA" w:rsidRPr="001E4FA2" w:rsidRDefault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494BCA" w:rsidRPr="001E4FA2" w:rsidRDefault="00494BCA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</w:t>
            </w:r>
            <w:r w:rsidR="007D207E" w:rsidRPr="001E4FA2">
              <w:rPr>
                <w:rFonts w:ascii="細明體" w:eastAsia="細明體" w:hAnsi="細明體" w:hint="eastAsia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2B33D0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sz w:val="20"/>
          <w:szCs w:val="20"/>
        </w:rPr>
        <w:object w:dxaOrig="7245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146.25pt" o:ole="">
            <v:imagedata r:id="rId7" o:title=""/>
          </v:shape>
          <o:OLEObject Type="Embed" ProgID="Visio.Drawing.11" ShapeID="_x0000_i1025" DrawAspect="Content" ObjectID="_1657346496" r:id="rId8"/>
        </w:obje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2B33D0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理賠紀錄檔</w:t>
            </w:r>
          </w:p>
        </w:tc>
        <w:tc>
          <w:tcPr>
            <w:tcW w:w="2551" w:type="dxa"/>
          </w:tcPr>
          <w:p w:rsidR="004911D8" w:rsidRPr="00E01490" w:rsidRDefault="00AB58D0" w:rsidP="002B33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B58D0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D56F69">
              <w:rPr>
                <w:rFonts w:ascii="細明體" w:eastAsia="細明體" w:hAnsi="細明體" w:hint="eastAsia"/>
                <w:sz w:val="20"/>
                <w:szCs w:val="20"/>
              </w:rPr>
              <w:t>B00</w:t>
            </w:r>
            <w:r w:rsidR="002B33D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2B33D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2B33D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2B33D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B54F5F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 w:rsidR="001E4FA2">
        <w:rPr>
          <w:rFonts w:ascii="細明體" w:eastAsia="細明體" w:hAnsi="細明體" w:hint="eastAsia"/>
          <w:sz w:val="20"/>
          <w:szCs w:val="20"/>
        </w:rPr>
        <w:t>AZ</w:t>
      </w:r>
      <w:r w:rsidR="00574BED">
        <w:rPr>
          <w:rFonts w:ascii="細明體" w:eastAsia="細明體" w:hAnsi="細明體" w:hint="eastAsia"/>
          <w:sz w:val="20"/>
          <w:szCs w:val="20"/>
        </w:rPr>
        <w:t>5</w:t>
      </w:r>
      <w:r w:rsidR="001E4FA2">
        <w:rPr>
          <w:rFonts w:ascii="細明體" w:eastAsia="細明體" w:hAnsi="細明體" w:hint="eastAsia"/>
          <w:sz w:val="20"/>
          <w:szCs w:val="20"/>
        </w:rPr>
        <w:t>0</w:t>
      </w:r>
      <w:r w:rsidR="00574BED">
        <w:rPr>
          <w:rFonts w:ascii="細明體" w:eastAsia="細明體" w:hAnsi="細明體" w:hint="eastAsia"/>
          <w:sz w:val="20"/>
          <w:szCs w:val="20"/>
        </w:rPr>
        <w:t>1</w:t>
      </w:r>
      <w:r w:rsidR="001E4FA2">
        <w:rPr>
          <w:rFonts w:ascii="細明體" w:eastAsia="細明體" w:hAnsi="細明體" w:hint="eastAsia"/>
          <w:sz w:val="20"/>
          <w:szCs w:val="20"/>
        </w:rPr>
        <w:t>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1E4FA2" w:rsidRDefault="00574BED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BB5CAC">
        <w:rPr>
          <w:noProof/>
        </w:rPr>
        <w:lastRenderedPageBreak/>
        <w:pict>
          <v:shape id="圖片 1" o:spid="_x0000_i1026" type="#_x0000_t75" style="width:528.75pt;height:94.5pt;visibility:visible">
            <v:imagedata r:id="rId9" o:title=""/>
          </v:shape>
        </w:pict>
      </w:r>
    </w:p>
    <w:p w:rsidR="00AB58D0" w:rsidRDefault="00AB58D0" w:rsidP="00A07D6F">
      <w:pPr>
        <w:widowControl/>
        <w:spacing w:line="240" w:lineRule="atLeast"/>
        <w:ind w:left="480"/>
        <w:rPr>
          <w:rFonts w:hint="eastAsia"/>
          <w:noProof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9C012E" w:rsidP="001E4FA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1E4FA2" w:rsidRPr="001E4FA2">
        <w:rPr>
          <w:rFonts w:ascii="細明體" w:eastAsia="細明體" w:hAnsi="細明體"/>
        </w:rPr>
        <w:t>USAAZ</w:t>
      </w:r>
      <w:r w:rsidR="00574BED">
        <w:rPr>
          <w:rFonts w:ascii="細明體" w:eastAsia="細明體" w:hAnsi="細明體" w:hint="eastAsia"/>
          <w:lang w:eastAsia="zh-TW"/>
        </w:rPr>
        <w:t>5</w:t>
      </w:r>
      <w:r w:rsidR="001E4FA2" w:rsidRPr="001E4FA2">
        <w:rPr>
          <w:rFonts w:ascii="細明體" w:eastAsia="細明體" w:hAnsi="細明體"/>
        </w:rPr>
        <w:t>0</w:t>
      </w:r>
      <w:r w:rsidR="00574BED">
        <w:rPr>
          <w:rFonts w:ascii="細明體" w:eastAsia="細明體" w:hAnsi="細明體" w:hint="eastAsia"/>
          <w:lang w:eastAsia="zh-TW"/>
        </w:rPr>
        <w:t>1</w:t>
      </w:r>
      <w:r w:rsidR="001E4FA2" w:rsidRPr="001E4FA2">
        <w:rPr>
          <w:rFonts w:ascii="細明體" w:eastAsia="細明體" w:hAnsi="細明體"/>
        </w:rPr>
        <w:t>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01490">
          <w:rPr>
            <w:rFonts w:ascii="細明體" w:eastAsia="細明體" w:hAnsi="細明體" w:hint="eastAsia"/>
            <w:bCs/>
            <w:lang w:eastAsia="zh-TW"/>
          </w:rPr>
          <w:t>1a</w:t>
        </w:r>
      </w:smartTag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9C012E" w:rsidRDefault="001E4FA2" w:rsidP="001E4FA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預設給空白</w:t>
      </w:r>
    </w:p>
    <w:p w:rsidR="001E4FA2" w:rsidRPr="00E01490" w:rsidRDefault="001E4FA2" w:rsidP="001E4FA2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lang w:eastAsia="zh-TW"/>
        </w:rPr>
      </w:pPr>
    </w:p>
    <w:p w:rsidR="009C012E" w:rsidRPr="00E01490" w:rsidRDefault="00574BED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="009C012E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9C012E" w:rsidRPr="00574BED" w:rsidRDefault="00574BED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必須選擇其中一個查詢種類</w:t>
      </w:r>
      <w:r w:rsidR="009C012E" w:rsidRPr="00E01490">
        <w:rPr>
          <w:rFonts w:ascii="細明體" w:eastAsia="細明體" w:hAnsi="細明體" w:hint="eastAsia"/>
          <w:bCs/>
          <w:lang w:eastAsia="zh-TW"/>
        </w:rPr>
        <w:t>。</w:t>
      </w:r>
    </w:p>
    <w:p w:rsidR="00574BED" w:rsidRPr="00574BED" w:rsidRDefault="00574BED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若選擇保單號碼則必須輸入保單號碼</w:t>
      </w:r>
    </w:p>
    <w:p w:rsidR="00574BED" w:rsidRPr="00E01490" w:rsidRDefault="00574BED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若選擇受理編號則必須輸入受理編號</w:t>
      </w:r>
    </w:p>
    <w:p w:rsidR="0021096F" w:rsidRDefault="00574BED" w:rsidP="0021096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進行查詢</w:t>
      </w:r>
      <w:r w:rsidR="0021096F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21096F" w:rsidRDefault="00574BED" w:rsidP="0021096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讀取理賠紀錄檔DTAAB001，BY選擇的查詢種類的值</w:t>
      </w:r>
    </w:p>
    <w:p w:rsidR="00574BED" w:rsidRDefault="00574BED" w:rsidP="0021096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資料排序：依照 受理編號、序號、保單號碼、索賠類別、險別、保險金代號、事故者ID</w:t>
      </w:r>
    </w:p>
    <w:p w:rsidR="0021096F" w:rsidRPr="0021096F" w:rsidRDefault="0021096F" w:rsidP="0021096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若有異常時，顯示錯誤訊息</w:t>
      </w:r>
    </w:p>
    <w:p w:rsidR="00D56F69" w:rsidRDefault="00B54F5F" w:rsidP="00B54F5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畫面訊息列顯示</w:t>
      </w:r>
      <w:r w:rsidR="00D56F69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9C012E" w:rsidRDefault="00D56F69" w:rsidP="00D56F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有異常時，顯示異常訊息</w:t>
      </w:r>
      <w:r w:rsidR="00B54F5F">
        <w:rPr>
          <w:rFonts w:ascii="細明體" w:eastAsia="細明體" w:hAnsi="細明體" w:hint="eastAsia"/>
          <w:bCs/>
          <w:kern w:val="2"/>
          <w:lang w:eastAsia="zh-TW"/>
        </w:rPr>
        <w:t>。</w:t>
      </w:r>
    </w:p>
    <w:p w:rsidR="00574BED" w:rsidRDefault="00574BED" w:rsidP="00D56F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574BED">
        <w:rPr>
          <w:rFonts w:ascii="細明體" w:eastAsia="細明體" w:hAnsi="細明體" w:hint="eastAsia"/>
          <w:bCs/>
          <w:kern w:val="2"/>
          <w:lang w:eastAsia="zh-TW"/>
        </w:rPr>
        <w:t>查無資料時，顯示「</w:t>
      </w:r>
      <w:r>
        <w:rPr>
          <w:rFonts w:ascii="細明體" w:eastAsia="細明體" w:hAnsi="細明體" w:hint="eastAsia"/>
          <w:bCs/>
          <w:kern w:val="2"/>
          <w:lang w:eastAsia="zh-TW"/>
        </w:rPr>
        <w:t>查無資料</w:t>
      </w:r>
      <w:r w:rsidRPr="00574BED">
        <w:rPr>
          <w:rFonts w:ascii="細明體" w:eastAsia="細明體" w:hAnsi="細明體" w:hint="eastAsia"/>
          <w:bCs/>
          <w:kern w:val="2"/>
          <w:lang w:eastAsia="zh-TW"/>
        </w:rPr>
        <w:t>」</w:t>
      </w:r>
    </w:p>
    <w:p w:rsidR="00D56F69" w:rsidRDefault="00D56F69" w:rsidP="00D56F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574BED">
        <w:rPr>
          <w:rFonts w:ascii="細明體" w:eastAsia="細明體" w:hAnsi="細明體" w:hint="eastAsia"/>
          <w:bCs/>
          <w:kern w:val="2"/>
          <w:lang w:eastAsia="zh-TW"/>
        </w:rPr>
        <w:t>正常作業完成時，顯示「</w:t>
      </w:r>
      <w:r w:rsidR="00574BED" w:rsidRPr="00574BED">
        <w:rPr>
          <w:rFonts w:ascii="細明體" w:eastAsia="細明體" w:hAnsi="細明體" w:hint="eastAsia"/>
          <w:bCs/>
          <w:kern w:val="2"/>
          <w:lang w:eastAsia="zh-TW"/>
        </w:rPr>
        <w:t>查詢完成</w:t>
      </w:r>
      <w:r w:rsidRPr="00574BED">
        <w:rPr>
          <w:rFonts w:ascii="細明體" w:eastAsia="細明體" w:hAnsi="細明體" w:hint="eastAsia"/>
          <w:bCs/>
          <w:kern w:val="2"/>
          <w:lang w:eastAsia="zh-TW"/>
        </w:rPr>
        <w:t>」</w:t>
      </w:r>
      <w:r w:rsidR="008D62F0">
        <w:rPr>
          <w:rFonts w:ascii="細明體" w:eastAsia="細明體" w:hAnsi="細明體" w:hint="eastAsia"/>
          <w:bCs/>
          <w:kern w:val="2"/>
          <w:lang w:eastAsia="zh-TW"/>
        </w:rPr>
        <w:t>，將資料逐筆顯示於畫面</w:t>
      </w:r>
    </w:p>
    <w:p w:rsidR="00574BED" w:rsidRDefault="00574BED" w:rsidP="00574BED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kern w:val="2"/>
          <w:lang w:eastAsia="zh-TW"/>
        </w:rPr>
      </w:pPr>
    </w:p>
    <w:p w:rsidR="00574BED" w:rsidRPr="00E01490" w:rsidRDefault="008D62F0" w:rsidP="00574BED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刪除</w:t>
      </w:r>
      <w:r w:rsidR="00574BED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574BED" w:rsidRPr="00E01490" w:rsidRDefault="00574BED" w:rsidP="00574BE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574BED" w:rsidRPr="00E01490" w:rsidRDefault="00110C63" w:rsidP="00574BE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鍵值不可為空白，否則顯示異常訊息「</w:t>
      </w:r>
      <w:r w:rsidRPr="00110C63">
        <w:rPr>
          <w:rFonts w:ascii="細明體" w:eastAsia="細明體" w:hAnsi="細明體" w:hint="eastAsia"/>
          <w:lang w:eastAsia="zh-TW"/>
        </w:rPr>
        <w:t>鍵值存在空白</w:t>
      </w:r>
      <w:r>
        <w:rPr>
          <w:rFonts w:ascii="細明體" w:eastAsia="細明體" w:hAnsi="細明體" w:hint="eastAsia"/>
          <w:lang w:eastAsia="zh-TW"/>
        </w:rPr>
        <w:t>」</w:t>
      </w:r>
    </w:p>
    <w:p w:rsidR="00574BED" w:rsidRDefault="00574BED" w:rsidP="00574BE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進行查詢：</w:t>
      </w:r>
    </w:p>
    <w:p w:rsidR="00574BED" w:rsidRDefault="008D62F0" w:rsidP="00574BE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依照選取的受理編號、序號、保單號碼、索賠類別、險別、保險金代號、事故者ID，取出該筆DTAAB001的值。</w:t>
      </w:r>
    </w:p>
    <w:p w:rsidR="00110C63" w:rsidRDefault="00110C63" w:rsidP="00110C6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進行刪除處理：</w:t>
      </w:r>
    </w:p>
    <w:p w:rsidR="008D62F0" w:rsidRDefault="008D62F0" w:rsidP="008D62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將取出的DTAAB001的值寫入DTAB0L01，另外額外設定:</w:t>
      </w:r>
    </w:p>
    <w:p w:rsidR="008D62F0" w:rsidRDefault="008D62F0" w:rsidP="008D62F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dtaabl01Bo.setLOG_CASE_NO("99999999999999");</w:t>
      </w:r>
    </w:p>
    <w:p w:rsidR="008D62F0" w:rsidRDefault="008D62F0" w:rsidP="008D62F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dtaabl01Bo.setLOG_CHG_DT(DATE.getDBTimeStamp());</w:t>
      </w:r>
    </w:p>
    <w:p w:rsidR="008D62F0" w:rsidRDefault="008D62F0" w:rsidP="008D62F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dtaabl01Bo.setLOG_CHG_ID(UserID);</w:t>
      </w:r>
    </w:p>
    <w:p w:rsidR="008D62F0" w:rsidRDefault="008D62F0" w:rsidP="008D62F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dtaabl01Bo.setLOG_CHG_NAME(UserName);</w:t>
      </w:r>
    </w:p>
    <w:p w:rsidR="008D62F0" w:rsidRDefault="008D62F0" w:rsidP="008D62F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dtaabl01Bo.setLOG_CHG_TYPE("D");</w:t>
      </w:r>
    </w:p>
    <w:p w:rsidR="008D62F0" w:rsidRPr="008D62F0" w:rsidRDefault="008D62F0" w:rsidP="008D62F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lastRenderedPageBreak/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dtaabl01Bo.setLOG_SER_NO("1");</w:t>
      </w:r>
    </w:p>
    <w:p w:rsidR="008D62F0" w:rsidRDefault="008D62F0" w:rsidP="008D62F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dtaabl01Bo.setLOG_TRN_KIND("AA9999");</w:t>
      </w:r>
    </w:p>
    <w:p w:rsidR="008D62F0" w:rsidRDefault="008D62F0" w:rsidP="00574BE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刪除原先該筆的DTAB0001的資料</w:t>
      </w:r>
    </w:p>
    <w:p w:rsidR="008D62F0" w:rsidRPr="0021096F" w:rsidRDefault="008D62F0" w:rsidP="008D62F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重新針對查詢值進行查詢。</w:t>
      </w:r>
    </w:p>
    <w:p w:rsidR="00574BED" w:rsidRDefault="00574BED" w:rsidP="00574BE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畫面訊息列顯示：</w:t>
      </w:r>
    </w:p>
    <w:p w:rsidR="00574BED" w:rsidRDefault="00574BED" w:rsidP="008D62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有異常時，顯示異常訊息。</w:t>
      </w:r>
    </w:p>
    <w:p w:rsidR="00574BED" w:rsidRDefault="00574BED" w:rsidP="00574BE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574BED">
        <w:rPr>
          <w:rFonts w:ascii="細明體" w:eastAsia="細明體" w:hAnsi="細明體" w:hint="eastAsia"/>
          <w:bCs/>
          <w:kern w:val="2"/>
          <w:lang w:eastAsia="zh-TW"/>
        </w:rPr>
        <w:t>正常作業完成時，顯示「</w:t>
      </w:r>
      <w:r w:rsidR="008D62F0">
        <w:rPr>
          <w:rFonts w:ascii="細明體" w:eastAsia="細明體" w:hAnsi="細明體" w:hint="eastAsia"/>
          <w:bCs/>
          <w:kern w:val="2"/>
          <w:lang w:eastAsia="zh-TW"/>
        </w:rPr>
        <w:t>刪除</w:t>
      </w:r>
      <w:r w:rsidRPr="00574BED">
        <w:rPr>
          <w:rFonts w:ascii="細明體" w:eastAsia="細明體" w:hAnsi="細明體" w:hint="eastAsia"/>
          <w:bCs/>
          <w:kern w:val="2"/>
          <w:lang w:eastAsia="zh-TW"/>
        </w:rPr>
        <w:t>完成」</w:t>
      </w:r>
    </w:p>
    <w:p w:rsidR="008D62F0" w:rsidRDefault="008D62F0" w:rsidP="008D62F0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kern w:val="2"/>
          <w:lang w:eastAsia="zh-TW"/>
        </w:rPr>
      </w:pPr>
    </w:p>
    <w:p w:rsidR="00574BED" w:rsidRPr="00E01490" w:rsidRDefault="00574BED" w:rsidP="00574BED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更新</w:t>
      </w: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574BED" w:rsidRPr="00E01490" w:rsidRDefault="00574BED" w:rsidP="00574BE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110C63" w:rsidRPr="00E01490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修改後的資料鍵值不可為空白，否則顯示異常訊息「</w:t>
      </w:r>
      <w:r w:rsidRPr="00110C63">
        <w:rPr>
          <w:rFonts w:ascii="細明體" w:eastAsia="細明體" w:hAnsi="細明體" w:hint="eastAsia"/>
          <w:lang w:eastAsia="zh-TW"/>
        </w:rPr>
        <w:t>鍵值存在空白</w:t>
      </w:r>
      <w:r>
        <w:rPr>
          <w:rFonts w:ascii="細明體" w:eastAsia="細明體" w:hAnsi="細明體" w:hint="eastAsia"/>
          <w:lang w:eastAsia="zh-TW"/>
        </w:rPr>
        <w:t>」</w:t>
      </w:r>
    </w:p>
    <w:p w:rsidR="00110C63" w:rsidRDefault="00110C63" w:rsidP="00110C6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進行查詢：</w:t>
      </w:r>
    </w:p>
    <w:p w:rsidR="00110C63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依照選取的受理編號、序號、保單號碼、索賠類別、險別、保險金代號、事故者ID，取出該筆DTAAB001的值。</w:t>
      </w:r>
    </w:p>
    <w:p w:rsidR="00110C63" w:rsidRDefault="00110C63" w:rsidP="00110C6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進行更新處理：</w:t>
      </w:r>
    </w:p>
    <w:p w:rsidR="00110C63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$系統現在時間 = 系統現在時間</w:t>
      </w:r>
    </w:p>
    <w:p w:rsidR="00110C63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將取出的DTAAB001的值寫入DTAB0L01，另外額外設定:</w:t>
      </w:r>
    </w:p>
    <w:p w:rsid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dtaabl01Bo.setLOG_CASE_NO("99999999999999");</w:t>
      </w:r>
    </w:p>
    <w:p w:rsid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dtaabl01Bo.setLOG_CHG_DT(</w:t>
      </w:r>
      <w:r>
        <w:rPr>
          <w:rFonts w:ascii="細明體" w:eastAsia="細明體" w:hAnsi="細明體" w:hint="eastAsia"/>
          <w:bCs/>
          <w:kern w:val="2"/>
          <w:lang w:eastAsia="zh-TW"/>
        </w:rPr>
        <w:t>$系統現在時間</w:t>
      </w:r>
      <w:r w:rsidRPr="008D62F0">
        <w:rPr>
          <w:rFonts w:ascii="細明體" w:eastAsia="細明體" w:hAnsi="細明體"/>
          <w:bCs/>
          <w:kern w:val="2"/>
          <w:lang w:eastAsia="zh-TW"/>
        </w:rPr>
        <w:t>);</w:t>
      </w:r>
    </w:p>
    <w:p w:rsid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dtaabl01Bo.setLOG_CHG_ID(UserID);</w:t>
      </w:r>
    </w:p>
    <w:p w:rsid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dtaabl01Bo.setLOG_CHG_NAME(UserName);</w:t>
      </w:r>
    </w:p>
    <w:p w:rsid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>
        <w:rPr>
          <w:rFonts w:ascii="細明體" w:eastAsia="細明體" w:hAnsi="細明體"/>
          <w:bCs/>
          <w:kern w:val="2"/>
          <w:lang w:eastAsia="zh-TW"/>
        </w:rPr>
        <w:t>dtaabl01Bo.setLOG_CHG_TYPE("</w:t>
      </w:r>
      <w:r>
        <w:rPr>
          <w:rFonts w:ascii="細明體" w:eastAsia="細明體" w:hAnsi="細明體" w:hint="eastAsia"/>
          <w:bCs/>
          <w:kern w:val="2"/>
          <w:lang w:eastAsia="zh-TW"/>
        </w:rPr>
        <w:t>B</w:t>
      </w:r>
      <w:r w:rsidRPr="008D62F0">
        <w:rPr>
          <w:rFonts w:ascii="細明體" w:eastAsia="細明體" w:hAnsi="細明體"/>
          <w:bCs/>
          <w:kern w:val="2"/>
          <w:lang w:eastAsia="zh-TW"/>
        </w:rPr>
        <w:t>");</w:t>
      </w:r>
    </w:p>
    <w:p w:rsidR="00110C63" w:rsidRPr="008D62F0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dtaabl01Bo.setLOG_SER_NO("1");</w:t>
      </w:r>
    </w:p>
    <w:p w:rsid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dtaabl01Bo.setLOG_TRN_KIND("AA9999");</w:t>
      </w:r>
    </w:p>
    <w:p w:rsidR="00110C63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將修改後的値的值寫入DTAB0L01，另外額外設定:</w:t>
      </w:r>
    </w:p>
    <w:p w:rsid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dtaabl01Bo.setLOG_CASE_NO("99999999999999");</w:t>
      </w:r>
    </w:p>
    <w:p w:rsid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dtaabl01Bo.setLOG_CHG_DT(</w:t>
      </w:r>
      <w:r>
        <w:rPr>
          <w:rFonts w:ascii="細明體" w:eastAsia="細明體" w:hAnsi="細明體" w:hint="eastAsia"/>
          <w:bCs/>
          <w:kern w:val="2"/>
          <w:lang w:eastAsia="zh-TW"/>
        </w:rPr>
        <w:t>$系統現在時間</w:t>
      </w:r>
      <w:r w:rsidRPr="008D62F0">
        <w:rPr>
          <w:rFonts w:ascii="細明體" w:eastAsia="細明體" w:hAnsi="細明體"/>
          <w:bCs/>
          <w:kern w:val="2"/>
          <w:lang w:eastAsia="zh-TW"/>
        </w:rPr>
        <w:t>);</w:t>
      </w:r>
    </w:p>
    <w:p w:rsid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dtaabl01Bo.setLOG_CHG_ID(UserID);</w:t>
      </w:r>
    </w:p>
    <w:p w:rsid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dtaabl01Bo.setLOG_CHG_NAME(UserName);</w:t>
      </w:r>
    </w:p>
    <w:p w:rsid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dtaabl01Bo.setLOG_CHG_TYPE("</w:t>
      </w:r>
      <w:r>
        <w:rPr>
          <w:rFonts w:ascii="細明體" w:eastAsia="細明體" w:hAnsi="細明體" w:hint="eastAsia"/>
          <w:bCs/>
          <w:kern w:val="2"/>
          <w:lang w:eastAsia="zh-TW"/>
        </w:rPr>
        <w:t>A</w:t>
      </w:r>
      <w:r w:rsidRPr="008D62F0">
        <w:rPr>
          <w:rFonts w:ascii="細明體" w:eastAsia="細明體" w:hAnsi="細明體"/>
          <w:bCs/>
          <w:kern w:val="2"/>
          <w:lang w:eastAsia="zh-TW"/>
        </w:rPr>
        <w:t>");</w:t>
      </w:r>
    </w:p>
    <w:p w:rsidR="00110C63" w:rsidRPr="008D62F0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dtaabl01Bo.setLOG_SER_NO("1");</w:t>
      </w:r>
    </w:p>
    <w:p w:rsidR="00110C63" w:rsidRP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110C63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110C63">
        <w:rPr>
          <w:rFonts w:ascii="細明體" w:eastAsia="細明體" w:hAnsi="細明體"/>
          <w:bCs/>
          <w:kern w:val="2"/>
          <w:lang w:eastAsia="zh-TW"/>
        </w:rPr>
        <w:t>dtaabl01Bo.setLOG_TRN_KIND("AA9999");</w:t>
      </w:r>
    </w:p>
    <w:p w:rsidR="00110C63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將修改後的質更新原先該筆的DTAB0001的資料</w:t>
      </w:r>
    </w:p>
    <w:p w:rsidR="00110C63" w:rsidRDefault="00110C63" w:rsidP="00110C6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畫面訊息列顯示：</w:t>
      </w:r>
    </w:p>
    <w:p w:rsidR="00110C63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有異常時，顯示異常訊息。</w:t>
      </w:r>
    </w:p>
    <w:p w:rsidR="00574BED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574BED">
        <w:rPr>
          <w:rFonts w:ascii="細明體" w:eastAsia="細明體" w:hAnsi="細明體" w:hint="eastAsia"/>
          <w:bCs/>
          <w:kern w:val="2"/>
          <w:lang w:eastAsia="zh-TW"/>
        </w:rPr>
        <w:t>正常作業完成時，顯示「」</w:t>
      </w:r>
    </w:p>
    <w:p w:rsidR="00574BED" w:rsidRDefault="00574BED" w:rsidP="00574BED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kern w:val="2"/>
          <w:lang w:eastAsia="zh-TW"/>
        </w:rPr>
      </w:pPr>
    </w:p>
    <w:p w:rsidR="00574BED" w:rsidRPr="00E01490" w:rsidRDefault="008D62F0" w:rsidP="00574BED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新增</w:t>
      </w:r>
      <w:r w:rsidR="00574BED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574BED" w:rsidRPr="00E01490" w:rsidRDefault="00574BED" w:rsidP="00574BE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574BED" w:rsidRDefault="00DA58B5" w:rsidP="00574BE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預新增的資料鍵值不可為空白，否則顯示異常訊息「</w:t>
      </w:r>
      <w:r w:rsidRPr="00110C63">
        <w:rPr>
          <w:rFonts w:ascii="細明體" w:eastAsia="細明體" w:hAnsi="細明體" w:hint="eastAsia"/>
          <w:lang w:eastAsia="zh-TW"/>
        </w:rPr>
        <w:t>鍵值存在空白</w:t>
      </w:r>
      <w:r>
        <w:rPr>
          <w:rFonts w:ascii="細明體" w:eastAsia="細明體" w:hAnsi="細明體" w:hint="eastAsia"/>
          <w:lang w:eastAsia="zh-TW"/>
        </w:rPr>
        <w:t>」</w:t>
      </w:r>
    </w:p>
    <w:p w:rsidR="00DA58B5" w:rsidRPr="00E01490" w:rsidRDefault="00DA58B5" w:rsidP="00DA58B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判斷預新增的</w:t>
      </w:r>
      <w:r w:rsidRPr="00DA58B5">
        <w:rPr>
          <w:rFonts w:ascii="細明體" w:eastAsia="細明體" w:hAnsi="細明體" w:hint="eastAsia"/>
          <w:lang w:eastAsia="zh-TW"/>
        </w:rPr>
        <w:t>理賠紀錄KEY值是否已經存在</w:t>
      </w:r>
      <w:r>
        <w:rPr>
          <w:rFonts w:ascii="細明體" w:eastAsia="細明體" w:hAnsi="細明體" w:hint="eastAsia"/>
          <w:lang w:eastAsia="zh-TW"/>
        </w:rPr>
        <w:t>，若已存在顯示錯誤訊息「</w:t>
      </w:r>
      <w:r w:rsidRPr="00DA58B5">
        <w:rPr>
          <w:rFonts w:ascii="細明體" w:eastAsia="細明體" w:hAnsi="細明體" w:hint="eastAsia"/>
          <w:lang w:eastAsia="zh-TW"/>
        </w:rPr>
        <w:t>理賠紀錄KEY值已經存在!不可新增</w:t>
      </w:r>
      <w:r>
        <w:rPr>
          <w:rFonts w:ascii="細明體" w:eastAsia="細明體" w:hAnsi="細明體" w:hint="eastAsia"/>
          <w:lang w:eastAsia="zh-TW"/>
        </w:rPr>
        <w:t>」</w:t>
      </w:r>
    </w:p>
    <w:p w:rsidR="00DA58B5" w:rsidRDefault="00DA58B5" w:rsidP="00DA58B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進行新增處理：</w:t>
      </w:r>
    </w:p>
    <w:p w:rsidR="00DA58B5" w:rsidRDefault="00DA58B5" w:rsidP="00DA58B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$系統現在時間 = 系統現在時間</w:t>
      </w:r>
    </w:p>
    <w:p w:rsidR="00DA58B5" w:rsidRDefault="00DA58B5" w:rsidP="00DA58B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將欲新增的值寫入DTAB0L01，另外額外設定:</w:t>
      </w:r>
    </w:p>
    <w:p w:rsidR="00DA58B5" w:rsidRDefault="00DA58B5" w:rsidP="00DA58B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dtaabl01Bo.setLOG_CASE_NO("99999999999999");</w:t>
      </w:r>
    </w:p>
    <w:p w:rsidR="00DA58B5" w:rsidRDefault="00DA58B5" w:rsidP="00DA58B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dtaabl01Bo.setLOG_CHG_DT(</w:t>
      </w:r>
      <w:r>
        <w:rPr>
          <w:rFonts w:ascii="細明體" w:eastAsia="細明體" w:hAnsi="細明體" w:hint="eastAsia"/>
          <w:bCs/>
          <w:kern w:val="2"/>
          <w:lang w:eastAsia="zh-TW"/>
        </w:rPr>
        <w:t>$系統現在時間</w:t>
      </w:r>
      <w:r w:rsidRPr="008D62F0">
        <w:rPr>
          <w:rFonts w:ascii="細明體" w:eastAsia="細明體" w:hAnsi="細明體"/>
          <w:bCs/>
          <w:kern w:val="2"/>
          <w:lang w:eastAsia="zh-TW"/>
        </w:rPr>
        <w:t>);</w:t>
      </w:r>
    </w:p>
    <w:p w:rsidR="00DA58B5" w:rsidRDefault="00DA58B5" w:rsidP="00DA58B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dtaabl01Bo.setLOG_CHG_ID(UserID);</w:t>
      </w:r>
    </w:p>
    <w:p w:rsidR="00DA58B5" w:rsidRDefault="00DA58B5" w:rsidP="00DA58B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dtaabl01Bo.setLOG_CHG_NAME(UserName);</w:t>
      </w:r>
    </w:p>
    <w:p w:rsidR="00DA58B5" w:rsidRDefault="00DA58B5" w:rsidP="00DA58B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>
        <w:rPr>
          <w:rFonts w:ascii="細明體" w:eastAsia="細明體" w:hAnsi="細明體"/>
          <w:bCs/>
          <w:kern w:val="2"/>
          <w:lang w:eastAsia="zh-TW"/>
        </w:rPr>
        <w:t>dtaabl01Bo.setLOG_CHG_TYPE("</w:t>
      </w:r>
      <w:r>
        <w:rPr>
          <w:rFonts w:ascii="細明體" w:eastAsia="細明體" w:hAnsi="細明體" w:hint="eastAsia"/>
          <w:bCs/>
          <w:kern w:val="2"/>
          <w:lang w:eastAsia="zh-TW"/>
        </w:rPr>
        <w:t>Ｉ</w:t>
      </w:r>
      <w:r w:rsidRPr="008D62F0">
        <w:rPr>
          <w:rFonts w:ascii="細明體" w:eastAsia="細明體" w:hAnsi="細明體"/>
          <w:bCs/>
          <w:kern w:val="2"/>
          <w:lang w:eastAsia="zh-TW"/>
        </w:rPr>
        <w:t>");</w:t>
      </w:r>
    </w:p>
    <w:p w:rsidR="00DA58B5" w:rsidRPr="008D62F0" w:rsidRDefault="00DA58B5" w:rsidP="00DA58B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dtaabl01Bo.setLOG_SER_NO("1");</w:t>
      </w:r>
    </w:p>
    <w:p w:rsidR="00DA58B5" w:rsidRDefault="00DA58B5" w:rsidP="00DA58B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dtaabl01Bo.setLOG_TRN_KIND("AA9999");</w:t>
      </w:r>
    </w:p>
    <w:p w:rsidR="00DA58B5" w:rsidRDefault="00DA58B5" w:rsidP="00DA58B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新增該筆的DTAB0001的資料</w:t>
      </w:r>
    </w:p>
    <w:p w:rsidR="00DA58B5" w:rsidRDefault="00DA58B5" w:rsidP="00DA58B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畫面訊息列顯示：</w:t>
      </w:r>
    </w:p>
    <w:p w:rsidR="00DA58B5" w:rsidRDefault="00DA58B5" w:rsidP="00DA58B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有異常時，顯示異常訊息。</w:t>
      </w:r>
    </w:p>
    <w:p w:rsidR="00574BED" w:rsidRDefault="00DA58B5" w:rsidP="00DA58B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574BED">
        <w:rPr>
          <w:rFonts w:ascii="細明體" w:eastAsia="細明體" w:hAnsi="細明體" w:hint="eastAsia"/>
          <w:bCs/>
          <w:kern w:val="2"/>
          <w:lang w:eastAsia="zh-TW"/>
        </w:rPr>
        <w:t>正常作業完成時，顯示「」</w:t>
      </w:r>
    </w:p>
    <w:p w:rsidR="00574BED" w:rsidRPr="00574BED" w:rsidRDefault="00574BED" w:rsidP="00574BED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kern w:val="2"/>
          <w:lang w:eastAsia="zh-TW"/>
        </w:rPr>
      </w:pPr>
    </w:p>
    <w:sectPr w:rsidR="00574BED" w:rsidRPr="00574BED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9CA" w:rsidRDefault="00CB09CA">
      <w:r>
        <w:separator/>
      </w:r>
    </w:p>
  </w:endnote>
  <w:endnote w:type="continuationSeparator" w:id="0">
    <w:p w:rsidR="00CB09CA" w:rsidRDefault="00CB0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E618C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9CA" w:rsidRDefault="00CB09CA">
      <w:r>
        <w:separator/>
      </w:r>
    </w:p>
  </w:footnote>
  <w:footnote w:type="continuationSeparator" w:id="0">
    <w:p w:rsidR="00CB09CA" w:rsidRDefault="00CB0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495B4F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5"/>
  </w:num>
  <w:num w:numId="5">
    <w:abstractNumId w:val="7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4"/>
  </w:num>
  <w:num w:numId="15">
    <w:abstractNumId w:val="5"/>
  </w:num>
  <w:num w:numId="16">
    <w:abstractNumId w:val="11"/>
  </w:num>
  <w:num w:numId="17">
    <w:abstractNumId w:val="16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A7C4F"/>
    <w:rsid w:val="000B0276"/>
    <w:rsid w:val="000D1099"/>
    <w:rsid w:val="000D2D7F"/>
    <w:rsid w:val="000D3892"/>
    <w:rsid w:val="000E5F19"/>
    <w:rsid w:val="00110C63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E4FA2"/>
    <w:rsid w:val="0020393B"/>
    <w:rsid w:val="0021096F"/>
    <w:rsid w:val="002225FA"/>
    <w:rsid w:val="00232ED1"/>
    <w:rsid w:val="00252551"/>
    <w:rsid w:val="00287ABA"/>
    <w:rsid w:val="002A3F8C"/>
    <w:rsid w:val="002B0AB6"/>
    <w:rsid w:val="002B33D0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4B17"/>
    <w:rsid w:val="00417064"/>
    <w:rsid w:val="00417A9E"/>
    <w:rsid w:val="0043482C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E3E51"/>
    <w:rsid w:val="004F6BE7"/>
    <w:rsid w:val="005145E2"/>
    <w:rsid w:val="00531E06"/>
    <w:rsid w:val="00535F08"/>
    <w:rsid w:val="00537241"/>
    <w:rsid w:val="00550F55"/>
    <w:rsid w:val="005511B4"/>
    <w:rsid w:val="00573BA2"/>
    <w:rsid w:val="00574BED"/>
    <w:rsid w:val="00575B37"/>
    <w:rsid w:val="00584A7D"/>
    <w:rsid w:val="005C7094"/>
    <w:rsid w:val="005D48B3"/>
    <w:rsid w:val="005D4CF1"/>
    <w:rsid w:val="005E15F2"/>
    <w:rsid w:val="005E1B26"/>
    <w:rsid w:val="005E7C47"/>
    <w:rsid w:val="005F1372"/>
    <w:rsid w:val="005F208D"/>
    <w:rsid w:val="005F5C21"/>
    <w:rsid w:val="005F73DB"/>
    <w:rsid w:val="00603130"/>
    <w:rsid w:val="00624DD8"/>
    <w:rsid w:val="006370B1"/>
    <w:rsid w:val="00640B0C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8C2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D62F0"/>
    <w:rsid w:val="008E119A"/>
    <w:rsid w:val="008E484E"/>
    <w:rsid w:val="008E618C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5CAB"/>
    <w:rsid w:val="009A6B2B"/>
    <w:rsid w:val="009B23D8"/>
    <w:rsid w:val="009B56A8"/>
    <w:rsid w:val="009B7060"/>
    <w:rsid w:val="009C012E"/>
    <w:rsid w:val="009D0511"/>
    <w:rsid w:val="009D1DB3"/>
    <w:rsid w:val="009E15B4"/>
    <w:rsid w:val="00A06849"/>
    <w:rsid w:val="00A07D6F"/>
    <w:rsid w:val="00A22607"/>
    <w:rsid w:val="00A24376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B58D0"/>
    <w:rsid w:val="00AE6528"/>
    <w:rsid w:val="00AF5EEE"/>
    <w:rsid w:val="00B07D87"/>
    <w:rsid w:val="00B10952"/>
    <w:rsid w:val="00B20050"/>
    <w:rsid w:val="00B26C61"/>
    <w:rsid w:val="00B524BA"/>
    <w:rsid w:val="00B53ACB"/>
    <w:rsid w:val="00B54F5F"/>
    <w:rsid w:val="00B66886"/>
    <w:rsid w:val="00B930E5"/>
    <w:rsid w:val="00BB0D40"/>
    <w:rsid w:val="00BC2E60"/>
    <w:rsid w:val="00BC4814"/>
    <w:rsid w:val="00BF13EC"/>
    <w:rsid w:val="00BF4E82"/>
    <w:rsid w:val="00C0495D"/>
    <w:rsid w:val="00C14835"/>
    <w:rsid w:val="00C22893"/>
    <w:rsid w:val="00C24F6D"/>
    <w:rsid w:val="00C43A54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09CA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56F69"/>
    <w:rsid w:val="00D8139A"/>
    <w:rsid w:val="00D96054"/>
    <w:rsid w:val="00DA58B5"/>
    <w:rsid w:val="00DB118B"/>
    <w:rsid w:val="00DD10F3"/>
    <w:rsid w:val="00DD657B"/>
    <w:rsid w:val="00DF3C28"/>
    <w:rsid w:val="00E0137F"/>
    <w:rsid w:val="00E02CA8"/>
    <w:rsid w:val="00E10BB5"/>
    <w:rsid w:val="00E12758"/>
    <w:rsid w:val="00E23699"/>
    <w:rsid w:val="00E27349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84058"/>
    <w:rsid w:val="00F8409B"/>
    <w:rsid w:val="00F9434D"/>
    <w:rsid w:val="00F9554A"/>
    <w:rsid w:val="00FA5129"/>
    <w:rsid w:val="00FB5C36"/>
    <w:rsid w:val="00FC1BFF"/>
    <w:rsid w:val="00FC56E5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C512071-A631-43F0-81C3-1F7A0CA3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2050</Characters>
  <Application>Microsoft Office Word</Application>
  <DocSecurity>0</DocSecurity>
  <Lines>17</Lines>
  <Paragraphs>4</Paragraphs>
  <ScaleCrop>false</ScaleCrop>
  <Company>CMT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