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1029"/>
        <w:gridCol w:w="3345"/>
        <w:gridCol w:w="1865"/>
        <w:gridCol w:w="1865"/>
      </w:tblGrid>
      <w:tr w:rsidR="00CA3D1B" w:rsidRPr="008B0B97" w:rsidTr="00EF5699">
        <w:trPr>
          <w:trHeight w:val="269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D1B" w:rsidRPr="00E8700A" w:rsidRDefault="00CA3D1B" w:rsidP="00D22A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D1B" w:rsidRPr="00E8700A" w:rsidRDefault="00CA3D1B" w:rsidP="00D22A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D1B" w:rsidRPr="00E8700A" w:rsidRDefault="00CA3D1B" w:rsidP="00D22A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D1B" w:rsidRPr="00E8700A" w:rsidRDefault="00CA3D1B" w:rsidP="00D22A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D1B" w:rsidRPr="00EF5699" w:rsidRDefault="00EF5699" w:rsidP="00EF5699">
            <w:pPr>
              <w:jc w:val="center"/>
              <w:rPr>
                <w:rFonts w:hint="eastAsia"/>
              </w:rPr>
            </w:pPr>
            <w:r w:rsidRPr="00EF5699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F5699" w:rsidRPr="008B0B97" w:rsidTr="00D22AE2">
        <w:trPr>
          <w:trHeight w:val="405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699" w:rsidRPr="00E8700A" w:rsidRDefault="00EF5699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31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699" w:rsidRPr="00E8700A" w:rsidRDefault="00EF5699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699" w:rsidRPr="00E8700A" w:rsidRDefault="00EF5699" w:rsidP="0087535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699" w:rsidRPr="00E8700A" w:rsidRDefault="00EF5699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699" w:rsidRPr="00E8700A" w:rsidRDefault="0092205D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84E3B">
              <w:rPr>
                <w:rFonts w:ascii="細明體" w:eastAsia="細明體" w:hAnsi="細明體" w:cs="Courier New"/>
                <w:sz w:val="20"/>
                <w:szCs w:val="20"/>
              </w:rPr>
              <w:t>121123000199</w:t>
            </w:r>
          </w:p>
        </w:tc>
      </w:tr>
      <w:tr w:rsidR="00F63D34" w:rsidRPr="008B0B97" w:rsidTr="00D22AE2">
        <w:trPr>
          <w:trHeight w:val="405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D34" w:rsidRPr="00E8700A" w:rsidRDefault="00F63D34" w:rsidP="008753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0" w:author="FIS" w:date="2014-07-02T09:23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2014/7/1</w:t>
              </w:r>
            </w:ins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D34" w:rsidRDefault="00F63D34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" w:author="FIS" w:date="2014-07-02T09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D34" w:rsidRPr="00E8700A" w:rsidRDefault="00F63D34" w:rsidP="0087535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FIS" w:date="2014-07-02T09:23:00Z">
              <w:r w:rsidRPr="000B5E48">
                <w:rPr>
                  <w:rFonts w:hint="eastAsia"/>
                  <w:color w:val="0000FF"/>
                  <w:sz w:val="20"/>
                  <w:szCs w:val="20"/>
                </w:rPr>
                <w:t>新增防癌險設控規則</w:t>
              </w:r>
            </w:ins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D34" w:rsidRDefault="00F63D34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FIS" w:date="2014-07-02T09:23:00Z">
              <w:r w:rsidRPr="000B5E48">
                <w:rPr>
                  <w:sz w:val="20"/>
                  <w:szCs w:val="20"/>
                </w:rPr>
                <w:t>侑文</w:t>
              </w:r>
            </w:ins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D34" w:rsidRPr="00384E3B" w:rsidRDefault="00F63D34" w:rsidP="008753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4" w:author="FIS" w:date="2014-07-02T09:23:00Z">
              <w:r w:rsidRPr="000B5E48">
                <w:rPr>
                  <w:sz w:val="20"/>
                  <w:szCs w:val="20"/>
                </w:rPr>
                <w:t>140701000443</w:t>
              </w:r>
            </w:ins>
          </w:p>
        </w:tc>
      </w:tr>
      <w:tr w:rsidR="00E6508F" w:rsidRPr="008B0B97" w:rsidTr="00D22AE2">
        <w:trPr>
          <w:trHeight w:val="405"/>
          <w:ins w:id="5" w:author="FIS" w:date="2015-12-29T10:41:00Z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08F" w:rsidRPr="00E6508F" w:rsidRDefault="00E6508F" w:rsidP="00875359">
            <w:pPr>
              <w:spacing w:line="240" w:lineRule="atLeast"/>
              <w:jc w:val="center"/>
              <w:rPr>
                <w:ins w:id="6" w:author="FIS" w:date="2015-12-29T10:41:00Z"/>
                <w:rFonts w:ascii="細明體" w:eastAsia="細明體" w:hAnsi="細明體" w:cs="Courier New"/>
                <w:sz w:val="20"/>
                <w:szCs w:val="20"/>
              </w:rPr>
            </w:pPr>
            <w:ins w:id="7" w:author="FIS" w:date="2015-12-29T10:41:00Z">
              <w:r w:rsidRPr="00E6508F">
                <w:rPr>
                  <w:rFonts w:hint="eastAsia"/>
                  <w:sz w:val="20"/>
                  <w:szCs w:val="20"/>
                  <w:rPrChange w:id="8" w:author="FIS" w:date="2015-12-29T10:41:00Z">
                    <w:rPr>
                      <w:rFonts w:hint="eastAsia"/>
                    </w:rPr>
                  </w:rPrChange>
                </w:rPr>
                <w:t>2015/12/28</w:t>
              </w:r>
            </w:ins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08F" w:rsidRPr="00E6508F" w:rsidRDefault="00E6508F" w:rsidP="00875359">
            <w:pPr>
              <w:spacing w:line="240" w:lineRule="atLeast"/>
              <w:jc w:val="center"/>
              <w:rPr>
                <w:ins w:id="9" w:author="FIS" w:date="2015-12-29T10:41:00Z"/>
                <w:rFonts w:ascii="細明體" w:eastAsia="細明體" w:hAnsi="細明體" w:cs="Courier New" w:hint="eastAsia"/>
                <w:sz w:val="20"/>
                <w:szCs w:val="20"/>
                <w:rPrChange w:id="10" w:author="FIS" w:date="2015-12-29T10:41:00Z">
                  <w:rPr>
                    <w:ins w:id="11" w:author="FIS" w:date="2015-12-29T10:41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2" w:author="FIS" w:date="2015-12-29T10:41:00Z">
              <w:r w:rsidRPr="00E6508F">
                <w:rPr>
                  <w:rFonts w:ascii="細明體" w:eastAsia="細明體" w:hAnsi="細明體" w:cs="Courier New" w:hint="eastAsia"/>
                  <w:sz w:val="20"/>
                  <w:szCs w:val="20"/>
                  <w:rPrChange w:id="13" w:author="FIS" w:date="2015-12-29T10:41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08F" w:rsidRPr="00E6508F" w:rsidRDefault="00E6508F" w:rsidP="00875359">
            <w:pPr>
              <w:spacing w:line="240" w:lineRule="atLeast"/>
              <w:rPr>
                <w:ins w:id="14" w:author="FIS" w:date="2015-12-29T10:41:00Z"/>
                <w:rFonts w:hint="eastAsia"/>
                <w:color w:val="0000FF"/>
                <w:sz w:val="20"/>
                <w:szCs w:val="20"/>
              </w:rPr>
            </w:pPr>
            <w:ins w:id="15" w:author="FIS" w:date="2015-12-29T10:41:00Z">
              <w:r w:rsidRPr="00E6508F">
                <w:rPr>
                  <w:rFonts w:hint="eastAsia"/>
                  <w:sz w:val="20"/>
                  <w:szCs w:val="20"/>
                  <w:rPrChange w:id="16" w:author="FIS" w:date="2015-12-29T10:41:00Z">
                    <w:rPr>
                      <w:rFonts w:hint="eastAsia"/>
                    </w:rPr>
                  </w:rPrChange>
                </w:rPr>
                <w:t>新屬性導入</w:t>
              </w:r>
              <w:r w:rsidRPr="00E6508F">
                <w:rPr>
                  <w:rFonts w:hint="eastAsia"/>
                  <w:sz w:val="20"/>
                  <w:szCs w:val="20"/>
                  <w:rPrChange w:id="17" w:author="FIS" w:date="2015-12-29T10:41:00Z">
                    <w:rPr>
                      <w:rFonts w:hint="eastAsia"/>
                    </w:rPr>
                  </w:rPrChange>
                </w:rPr>
                <w:t>-SG</w:t>
              </w:r>
              <w:r w:rsidRPr="00E6508F">
                <w:rPr>
                  <w:rFonts w:hint="eastAsia"/>
                  <w:sz w:val="20"/>
                  <w:szCs w:val="20"/>
                  <w:rPrChange w:id="18" w:author="FIS" w:date="2015-12-29T10:41:00Z">
                    <w:rPr>
                      <w:rFonts w:hint="eastAsia"/>
                    </w:rPr>
                  </w:rPrChange>
                </w:rPr>
                <w:t>第一批商品</w:t>
              </w:r>
            </w:ins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08F" w:rsidRPr="00E6508F" w:rsidRDefault="00E6508F" w:rsidP="00875359">
            <w:pPr>
              <w:spacing w:line="240" w:lineRule="atLeast"/>
              <w:jc w:val="center"/>
              <w:rPr>
                <w:ins w:id="19" w:author="FIS" w:date="2015-12-29T10:41:00Z"/>
                <w:sz w:val="20"/>
                <w:szCs w:val="20"/>
              </w:rPr>
            </w:pPr>
            <w:ins w:id="20" w:author="FIS" w:date="2015-12-29T10:41:00Z">
              <w:r w:rsidRPr="00E6508F">
                <w:rPr>
                  <w:rFonts w:hint="eastAsia"/>
                  <w:sz w:val="20"/>
                  <w:szCs w:val="20"/>
                  <w:rPrChange w:id="21" w:author="FIS" w:date="2015-12-29T10:41:00Z">
                    <w:rPr>
                      <w:rFonts w:hint="eastAsia"/>
                    </w:rPr>
                  </w:rPrChange>
                </w:rPr>
                <w:t>龎伯珊</w:t>
              </w:r>
            </w:ins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08F" w:rsidRPr="00E6508F" w:rsidRDefault="00E6508F" w:rsidP="00875359">
            <w:pPr>
              <w:spacing w:line="240" w:lineRule="atLeast"/>
              <w:jc w:val="center"/>
              <w:rPr>
                <w:ins w:id="22" w:author="FIS" w:date="2015-12-29T10:41:00Z"/>
                <w:sz w:val="20"/>
                <w:szCs w:val="20"/>
              </w:rPr>
            </w:pPr>
            <w:ins w:id="23" w:author="FIS" w:date="2015-12-29T10:41:00Z">
              <w:r w:rsidRPr="00E6508F">
                <w:rPr>
                  <w:sz w:val="20"/>
                  <w:szCs w:val="20"/>
                  <w:rPrChange w:id="24" w:author="FIS" w:date="2015-12-29T10:41:00Z">
                    <w:rPr/>
                  </w:rPrChange>
                </w:rPr>
                <w:t>150811000250</w:t>
              </w:r>
            </w:ins>
          </w:p>
        </w:tc>
      </w:tr>
    </w:tbl>
    <w:p w:rsidR="00CA3D1B" w:rsidRPr="008B0B97" w:rsidRDefault="00CA3D1B" w:rsidP="00CA3D1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A3D1B" w:rsidRDefault="00CA3D1B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0229C7" w:rsidRPr="00E01490" w:rsidRDefault="006A6BF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特定癌症</w:t>
            </w:r>
            <w:r w:rsidR="000229C7">
              <w:rPr>
                <w:rFonts w:ascii="細明體" w:eastAsia="細明體" w:hAnsi="細明體" w:hint="eastAsia"/>
                <w:sz w:val="20"/>
                <w:szCs w:val="20"/>
              </w:rPr>
              <w:t>分類設定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AC0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2000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查詢，新增，修改，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防癌疾病分類設定檔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146204" w:rsidRDefault="000229C7" w:rsidP="0087535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46204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583" w:type="dxa"/>
          </w:tcPr>
          <w:p w:rsidR="000229C7" w:rsidRPr="00B744A8" w:rsidRDefault="000229C7" w:rsidP="008753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46204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96109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CA3D1B" w:rsidRDefault="00CA3D1B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CA3D1B" w:rsidRDefault="004B2BC1" w:rsidP="00CA3D1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</w:r>
      <w:r>
        <w:rPr>
          <w:rFonts w:ascii="細明體" w:eastAsia="細明體" w:hAnsi="細明體"/>
          <w:kern w:val="2"/>
          <w:szCs w:val="24"/>
          <w:lang w:eastAsia="zh-TW"/>
        </w:rPr>
        <w:pict>
          <v:group id="_x0000_s1038" style="width:393.75pt;height:81pt;mso-position-horizontal-relative:char;mso-position-vertical-relative:line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39" type="#_x0000_t134" style="position:absolute;left:795;top:5280;width:2355;height:960">
              <v:textbox style="mso-next-textbox:#_x0000_s1039">
                <w:txbxContent>
                  <w:p w:rsidR="004B2BC1" w:rsidRPr="00E72E7B" w:rsidRDefault="00E72E7B" w:rsidP="004B2BC1">
                    <w:pPr>
                      <w:rPr>
                        <w:rFonts w:ascii="細明體" w:eastAsia="細明體" w:hAnsi="細明體" w:hint="eastAsia"/>
                        <w:sz w:val="16"/>
                      </w:rPr>
                    </w:pPr>
                    <w:r w:rsidRPr="00E72E7B">
                      <w:rPr>
                        <w:rFonts w:ascii="細明體" w:eastAsia="細明體" w:hAnsi="細明體" w:hint="eastAsia"/>
                        <w:sz w:val="16"/>
                      </w:rPr>
                      <w:t>依輸入</w:t>
                    </w:r>
                    <w:r w:rsidR="004B2BC1" w:rsidRPr="00E72E7B">
                      <w:rPr>
                        <w:rFonts w:ascii="細明體" w:eastAsia="細明體" w:hAnsi="細明體" w:hint="eastAsia"/>
                        <w:sz w:val="16"/>
                      </w:rPr>
                      <w:t>險別</w:t>
                    </w:r>
                    <w:r w:rsidRPr="00E72E7B">
                      <w:rPr>
                        <w:rFonts w:ascii="細明體" w:eastAsia="細明體" w:hAnsi="細明體" w:hint="eastAsia"/>
                        <w:sz w:val="16"/>
                      </w:rPr>
                      <w:t>選擇所屬癌症分類之</w:t>
                    </w:r>
                    <w:r>
                      <w:rPr>
                        <w:rFonts w:ascii="細明體" w:eastAsia="細明體" w:hAnsi="細明體" w:hint="eastAsia"/>
                        <w:sz w:val="16"/>
                      </w:rPr>
                      <w:t>疾</w:t>
                    </w:r>
                    <w:r w:rsidRPr="00E72E7B">
                      <w:rPr>
                        <w:rFonts w:ascii="細明體" w:eastAsia="細明體" w:hAnsi="細明體" w:hint="eastAsia"/>
                        <w:sz w:val="16"/>
                      </w:rPr>
                      <w:t>病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3705;top:5280;width:1860;height:1035">
              <v:textbox style="mso-next-textbox:#_x0000_s1041">
                <w:txbxContent>
                  <w:p w:rsidR="004B2BC1" w:rsidRPr="007D200E" w:rsidRDefault="004B2BC1" w:rsidP="004B2BC1">
                    <w:pPr>
                      <w:rPr>
                        <w:rFonts w:ascii="細明體" w:eastAsia="細明體" w:hAnsi="細明體"/>
                        <w:sz w:val="20"/>
                      </w:rPr>
                    </w:pPr>
                    <w:r w:rsidRPr="007D200E">
                      <w:rPr>
                        <w:rFonts w:ascii="細明體" w:eastAsia="細明體" w:hAnsi="細明體" w:hint="eastAsia"/>
                        <w:sz w:val="20"/>
                      </w:rPr>
                      <w:t>規則判斷</w:t>
                    </w:r>
                  </w:p>
                </w:txbxContent>
              </v:textbox>
            </v:shape>
            <v:shape id="_x0000_s1042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43" type="#_x0000_t132" style="position:absolute;left:6345;top:4950;width:2325;height:1620">
              <v:textbox style="mso-next-textbox:#_x0000_s1043">
                <w:txbxContent>
                  <w:p w:rsidR="004B2BC1" w:rsidRPr="007D200E" w:rsidRDefault="004B2BC1" w:rsidP="004B2BC1">
                    <w:pPr>
                      <w:rPr>
                        <w:rFonts w:ascii="細明體" w:eastAsia="細明體" w:hAnsi="細明體"/>
                        <w:sz w:val="20"/>
                        <w:szCs w:val="20"/>
                      </w:rPr>
                    </w:pPr>
                    <w:r w:rsidRPr="007D200E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寫入</w:t>
                    </w:r>
                    <w:r w:rsidR="00FD0473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防癌疾病分類設定</w:t>
                    </w:r>
                    <w:r w:rsidR="00FD0473" w:rsidRPr="0036053B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A3D1B" w:rsidRPr="008B0B97" w:rsidRDefault="00CA3D1B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423"/>
      </w:tblGrid>
      <w:tr w:rsidR="00CA3D1B" w:rsidRPr="0069460B" w:rsidTr="00D22AE2">
        <w:tc>
          <w:tcPr>
            <w:tcW w:w="720" w:type="dxa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423" w:type="dxa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A3D1B" w:rsidRPr="0069460B" w:rsidTr="00D22AE2">
        <w:tc>
          <w:tcPr>
            <w:tcW w:w="720" w:type="dxa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CA3D1B" w:rsidRPr="0069460B" w:rsidRDefault="00CA3D1B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423" w:type="dxa"/>
          </w:tcPr>
          <w:p w:rsidR="00CA3D1B" w:rsidRPr="0069460B" w:rsidRDefault="00CA3D1B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A3D1B" w:rsidRPr="008B0B97" w:rsidRDefault="00CA3D1B" w:rsidP="00CA3D1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A3D1B" w:rsidRPr="008B0B97" w:rsidRDefault="00CA3D1B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2410"/>
        <w:gridCol w:w="850"/>
        <w:gridCol w:w="851"/>
        <w:gridCol w:w="850"/>
        <w:gridCol w:w="851"/>
      </w:tblGrid>
      <w:tr w:rsidR="00CA3D1B" w:rsidRPr="0069460B" w:rsidTr="00D22AE2">
        <w:trPr>
          <w:trHeight w:val="364"/>
        </w:trPr>
        <w:tc>
          <w:tcPr>
            <w:tcW w:w="851" w:type="dxa"/>
            <w:vAlign w:val="center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260" w:type="dxa"/>
            <w:vAlign w:val="center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410" w:type="dxa"/>
            <w:vAlign w:val="center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850" w:type="dxa"/>
          </w:tcPr>
          <w:p w:rsidR="00CA3D1B" w:rsidRPr="00E60524" w:rsidRDefault="00CA3D1B" w:rsidP="00D22AE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CA3D1B" w:rsidRPr="00E60524" w:rsidRDefault="00CA3D1B" w:rsidP="00D22AE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CA3D1B" w:rsidRPr="00E60524" w:rsidRDefault="00CA3D1B" w:rsidP="00D22AE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CA3D1B" w:rsidRPr="00E60524" w:rsidRDefault="00CA3D1B" w:rsidP="00D22AE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3336F" w:rsidRPr="0069460B" w:rsidTr="00D22AE2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93336F" w:rsidRPr="0069460B" w:rsidRDefault="0093336F" w:rsidP="00CA3D1B">
            <w:pPr>
              <w:widowControl/>
              <w:numPr>
                <w:ilvl w:val="0"/>
                <w:numId w:val="7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3336F" w:rsidRPr="0069460B" w:rsidRDefault="0093336F" w:rsidP="00D22AE2">
            <w:pPr>
              <w:jc w:val="both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防癌疾病分類設定</w:t>
            </w:r>
            <w:r w:rsidRPr="0036053B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410" w:type="dxa"/>
            <w:vAlign w:val="center"/>
          </w:tcPr>
          <w:p w:rsidR="0093336F" w:rsidRPr="0069460B" w:rsidRDefault="0093336F" w:rsidP="00D22AE2">
            <w:pPr>
              <w:snapToGrid w:val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C200</w:t>
            </w:r>
          </w:p>
        </w:tc>
        <w:tc>
          <w:tcPr>
            <w:tcW w:w="850" w:type="dxa"/>
          </w:tcPr>
          <w:p w:rsidR="0093336F" w:rsidRPr="00E60524" w:rsidRDefault="0093336F" w:rsidP="0087535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93336F" w:rsidRPr="00E60524" w:rsidRDefault="0093336F" w:rsidP="0087535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93336F" w:rsidRPr="00E60524" w:rsidRDefault="0093336F" w:rsidP="0087535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93336F" w:rsidRPr="00E60524" w:rsidRDefault="0093336F" w:rsidP="0087535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5A4E1B" w:rsidRPr="0069460B" w:rsidTr="00D22AE2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5A4E1B" w:rsidRPr="0069460B" w:rsidRDefault="005A4E1B" w:rsidP="00CA3D1B">
            <w:pPr>
              <w:widowControl/>
              <w:numPr>
                <w:ilvl w:val="0"/>
                <w:numId w:val="7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5A4E1B" w:rsidRPr="0069460B" w:rsidRDefault="005A4E1B" w:rsidP="0022348B">
            <w:pPr>
              <w:jc w:val="both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防癌疾病分類設定LOG</w:t>
            </w:r>
            <w:r w:rsidRPr="0036053B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410" w:type="dxa"/>
            <w:vAlign w:val="center"/>
          </w:tcPr>
          <w:p w:rsidR="005A4E1B" w:rsidRPr="0069460B" w:rsidRDefault="005A4E1B" w:rsidP="0022348B">
            <w:pPr>
              <w:snapToGrid w:val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C200_LOG</w:t>
            </w:r>
          </w:p>
        </w:tc>
        <w:tc>
          <w:tcPr>
            <w:tcW w:w="850" w:type="dxa"/>
          </w:tcPr>
          <w:p w:rsidR="005A4E1B" w:rsidRPr="00E60524" w:rsidRDefault="005A4E1B" w:rsidP="0022348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5A4E1B" w:rsidRPr="00E60524" w:rsidRDefault="005A4E1B" w:rsidP="0022348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5A4E1B" w:rsidRPr="00E60524" w:rsidRDefault="008E75D8" w:rsidP="0022348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146204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5A4E1B" w:rsidRPr="00E60524" w:rsidRDefault="005A4E1B" w:rsidP="0022348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CA3D1B" w:rsidRPr="00DC5268" w:rsidRDefault="00CA3D1B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C5268">
        <w:rPr>
          <w:rFonts w:ascii="細明體" w:eastAsia="細明體" w:hAnsi="細明體" w:hint="eastAsia"/>
          <w:kern w:val="2"/>
          <w:szCs w:val="24"/>
          <w:lang w:eastAsia="zh-TW"/>
        </w:rPr>
        <w:t>畫面：</w:t>
      </w:r>
      <w:hyperlink r:id="rId7" w:history="1">
        <w:r w:rsidR="00003282" w:rsidRPr="00003282">
          <w:rPr>
            <w:rStyle w:val="a3"/>
            <w:rFonts w:ascii="細明體" w:eastAsia="細明體" w:hAnsi="細明體" w:hint="eastAsia"/>
            <w:kern w:val="2"/>
            <w:szCs w:val="24"/>
            <w:lang w:eastAsia="zh-TW"/>
          </w:rPr>
          <w:t>AAC0_20</w:t>
        </w:r>
        <w:r w:rsidRPr="00003282">
          <w:rPr>
            <w:rStyle w:val="a3"/>
            <w:rFonts w:ascii="細明體" w:eastAsia="細明體" w:hAnsi="細明體" w:hint="eastAsia"/>
            <w:kern w:val="2"/>
            <w:szCs w:val="24"/>
            <w:lang w:eastAsia="zh-TW"/>
          </w:rPr>
          <w:t>00</w:t>
        </w:r>
      </w:hyperlink>
    </w:p>
    <w:p w:rsidR="00CA3D1B" w:rsidRDefault="00B3146F" w:rsidP="001B06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bookmarkStart w:id="25" w:name="_GoBack"/>
      <w:bookmarkEnd w:id="25"/>
      <w:r>
        <w:rPr>
          <w:rFonts w:ascii="細明體" w:eastAsia="細明體" w:hAnsi="細明體"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in;height:141pt">
            <v:imagedata r:id="rId8" o:title=""/>
          </v:shape>
        </w:pict>
      </w:r>
    </w:p>
    <w:p w:rsidR="00CA3D1B" w:rsidRPr="008B0B97" w:rsidRDefault="00DC5268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del w:id="26" w:author="FIS" w:date="2014-07-02T09:24:00Z">
        <w:r w:rsidDel="003D0439">
          <w:rPr>
            <w:rFonts w:ascii="細明體" w:eastAsia="細明體" w:hAnsi="細明體"/>
            <w:kern w:val="2"/>
            <w:szCs w:val="24"/>
            <w:lang w:eastAsia="zh-TW"/>
          </w:rPr>
          <w:br w:type="page"/>
        </w:r>
      </w:del>
      <w:r w:rsidR="00CA3D1B" w:rsidRPr="008B0B97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CA3D1B" w:rsidRDefault="00CA3D1B" w:rsidP="00CA3D1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CA3D1B" w:rsidRDefault="00CA3D1B" w:rsidP="00CA3D1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清空所有欄位資料。</w:t>
      </w:r>
    </w:p>
    <w:p w:rsidR="00175944" w:rsidRDefault="00175944" w:rsidP="00CA3D1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險別設定最多三碼，自動轉換成大寫。</w:t>
      </w:r>
    </w:p>
    <w:p w:rsidR="00D55A70" w:rsidRDefault="001E649A" w:rsidP="00CA3D1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查詢button</w:t>
      </w:r>
      <w:r w:rsidR="00323A6B">
        <w:rPr>
          <w:rFonts w:ascii="細明體" w:eastAsia="細明體" w:hAnsi="細明體" w:hint="eastAsia"/>
          <w:kern w:val="2"/>
          <w:szCs w:val="24"/>
          <w:lang w:eastAsia="zh-TW"/>
        </w:rPr>
        <w:t>、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疾病項目維護button</w:t>
      </w:r>
      <w:r w:rsidR="00DE6AEF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ENABLE</w:t>
      </w:r>
      <w:r w:rsidR="00045E94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1E649A" w:rsidRPr="001243C1" w:rsidRDefault="00E83603" w:rsidP="00CA3D1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設定button</w:t>
      </w:r>
      <w:r w:rsidR="00323A6B">
        <w:rPr>
          <w:rFonts w:ascii="細明體" w:eastAsia="細明體" w:hAnsi="細明體" w:hint="eastAsia"/>
          <w:kern w:val="2"/>
          <w:szCs w:val="24"/>
          <w:lang w:eastAsia="zh-TW"/>
        </w:rPr>
        <w:t>、刪除button：DISA</w:t>
      </w:r>
      <w:r w:rsidR="00045E94">
        <w:rPr>
          <w:rFonts w:ascii="細明體" w:eastAsia="細明體" w:hAnsi="細明體" w:hint="eastAsia"/>
          <w:kern w:val="2"/>
          <w:szCs w:val="24"/>
          <w:lang w:eastAsia="zh-TW"/>
        </w:rPr>
        <w:t>BLE。</w:t>
      </w:r>
    </w:p>
    <w:p w:rsidR="00CA3D1B" w:rsidRDefault="00F04497" w:rsidP="00CA3D1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產生</w:t>
      </w:r>
      <w:r w:rsidR="00B80755">
        <w:rPr>
          <w:rFonts w:ascii="細明體" w:eastAsia="細明體" w:hAnsi="細明體" w:hint="eastAsia"/>
          <w:kern w:val="2"/>
          <w:szCs w:val="24"/>
          <w:lang w:eastAsia="zh-TW"/>
        </w:rPr>
        <w:t>癌症</w:t>
      </w:r>
      <w:r w:rsidR="00246E83">
        <w:rPr>
          <w:rFonts w:ascii="細明體" w:eastAsia="細明體" w:hAnsi="細明體" w:hint="eastAsia"/>
          <w:kern w:val="2"/>
          <w:szCs w:val="24"/>
          <w:lang w:eastAsia="zh-TW"/>
        </w:rPr>
        <w:t>分類</w:t>
      </w:r>
      <w:r w:rsidR="00CA3D1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0F1FC1" w:rsidRDefault="00712AE8" w:rsidP="000F1FC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取得代碼：AA, </w:t>
      </w:r>
      <w:r w:rsidR="00923C4E" w:rsidRPr="00923C4E">
        <w:rPr>
          <w:rFonts w:ascii="細明體" w:eastAsia="細明體" w:hAnsi="細明體"/>
          <w:kern w:val="2"/>
          <w:szCs w:val="24"/>
          <w:lang w:eastAsia="zh-TW"/>
        </w:rPr>
        <w:t>CANCER_CAT</w:t>
      </w:r>
      <w:r w:rsidR="000F1FC1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6717C1" w:rsidRDefault="004D142C" w:rsidP="004D142C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產生</w:t>
      </w:r>
      <w:r w:rsidR="00EA15BD">
        <w:rPr>
          <w:rFonts w:ascii="細明體" w:eastAsia="細明體" w:hAnsi="細明體" w:hint="eastAsia"/>
          <w:kern w:val="2"/>
          <w:szCs w:val="24"/>
          <w:lang w:eastAsia="zh-TW"/>
        </w:rPr>
        <w:t>疾病</w:t>
      </w:r>
      <w:r w:rsidR="00823E04">
        <w:rPr>
          <w:rFonts w:ascii="細明體" w:eastAsia="細明體" w:hAnsi="細明體" w:hint="eastAsia"/>
          <w:kern w:val="2"/>
          <w:szCs w:val="24"/>
          <w:lang w:eastAsia="zh-TW"/>
        </w:rPr>
        <w:t>項目</w:t>
      </w:r>
      <w:r w:rsidR="008F2613">
        <w:rPr>
          <w:rFonts w:ascii="細明體" w:eastAsia="細明體" w:hAnsi="細明體" w:hint="eastAsia"/>
          <w:kern w:val="2"/>
          <w:szCs w:val="24"/>
          <w:lang w:eastAsia="zh-TW"/>
        </w:rPr>
        <w:t>(一行四筆)</w:t>
      </w:r>
      <w:r w:rsidR="00B07601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76569B" w:rsidRDefault="00FF15C1" w:rsidP="0076569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READ</w:t>
      </w:r>
      <w:r w:rsidR="0093170D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93170D">
        <w:rPr>
          <w:rFonts w:ascii="細明體" w:eastAsia="細明體" w:cs="細明體" w:hint="eastAsia"/>
          <w:lang w:eastAsia="zh-TW"/>
        </w:rPr>
        <w:t>$</w:t>
      </w:r>
      <w:r w:rsidR="0093170D">
        <w:rPr>
          <w:rFonts w:ascii="細明體" w:eastAsia="細明體" w:hAnsi="細明體" w:hint="eastAsia"/>
          <w:kern w:val="2"/>
          <w:szCs w:val="24"/>
          <w:lang w:eastAsia="zh-TW"/>
        </w:rPr>
        <w:t>DTAAC201</w:t>
      </w:r>
      <w:r w:rsidR="001F700F">
        <w:rPr>
          <w:rFonts w:ascii="細明體" w:eastAsia="細明體" w:cs="細明體" w:hint="eastAsia"/>
          <w:lang w:eastAsia="zh-TW"/>
        </w:rPr>
        <w:t>(</w:t>
      </w:r>
      <w:r w:rsidR="0093170D">
        <w:rPr>
          <w:rFonts w:ascii="細明體" w:eastAsia="細明體" w:cs="細明體" w:hint="eastAsia"/>
          <w:lang w:eastAsia="zh-TW"/>
        </w:rPr>
        <w:t>防癌疾病項目維護檔</w:t>
      </w:r>
      <w:r w:rsidR="001F700F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852056" w:rsidRPr="00B86008" w:rsidRDefault="001E6A3D" w:rsidP="0085205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660C8">
        <w:rPr>
          <w:rStyle w:val="SoDAField"/>
          <w:rFonts w:ascii="細明體" w:eastAsia="細明體" w:hAnsi="細明體" w:hint="eastAsia"/>
          <w:caps/>
          <w:color w:val="000000"/>
        </w:rPr>
        <w:t>疾病</w:t>
      </w:r>
      <w:r>
        <w:rPr>
          <w:rStyle w:val="SoDAField"/>
          <w:rFonts w:ascii="細明體" w:eastAsia="細明體" w:hAnsi="細明體" w:hint="eastAsia"/>
          <w:caps/>
          <w:color w:val="000000"/>
        </w:rPr>
        <w:t>編號</w:t>
      </w:r>
      <w:r w:rsidR="00B655C3">
        <w:rPr>
          <w:rFonts w:ascii="細明體" w:eastAsia="細明體" w:hAnsi="細明體" w:hint="eastAsia"/>
          <w:kern w:val="2"/>
          <w:szCs w:val="24"/>
          <w:lang w:eastAsia="zh-TW"/>
        </w:rPr>
        <w:t xml:space="preserve"> =</w:t>
      </w:r>
      <w:r w:rsidR="00B40F92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B40F92">
        <w:rPr>
          <w:rFonts w:ascii="細明體" w:eastAsia="細明體" w:cs="細明體" w:hint="eastAsia"/>
          <w:lang w:eastAsia="zh-TW"/>
        </w:rPr>
        <w:t>$</w:t>
      </w:r>
      <w:r w:rsidR="00B40F92">
        <w:rPr>
          <w:rFonts w:ascii="細明體" w:eastAsia="細明體" w:hAnsi="細明體" w:hint="eastAsia"/>
          <w:kern w:val="2"/>
          <w:szCs w:val="24"/>
          <w:lang w:eastAsia="zh-TW"/>
        </w:rPr>
        <w:t>DTAAC201.</w:t>
      </w:r>
      <w:r w:rsidR="007F1C2B" w:rsidRPr="008660C8">
        <w:rPr>
          <w:rStyle w:val="SoDAField"/>
          <w:rFonts w:ascii="細明體" w:eastAsia="細明體" w:hAnsi="細明體" w:hint="eastAsia"/>
          <w:caps/>
          <w:color w:val="000000"/>
        </w:rPr>
        <w:t>疾病</w:t>
      </w:r>
      <w:r w:rsidR="007F1C2B">
        <w:rPr>
          <w:rStyle w:val="SoDAField"/>
          <w:rFonts w:ascii="細明體" w:eastAsia="細明體" w:hAnsi="細明體" w:hint="eastAsia"/>
          <w:caps/>
          <w:color w:val="000000"/>
        </w:rPr>
        <w:t>編號</w:t>
      </w:r>
      <w:r w:rsidR="00B40F92" w:rsidRPr="00B8600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B655C3" w:rsidRPr="00B86008">
        <w:rPr>
          <w:rFonts w:ascii="細明體" w:eastAsia="細明體" w:hAnsi="細明體" w:hint="eastAsia"/>
          <w:kern w:val="2"/>
          <w:szCs w:val="24"/>
          <w:lang w:eastAsia="zh-TW"/>
        </w:rPr>
        <w:t>ICD_NO</w:t>
      </w:r>
      <w:r w:rsidR="00B40F92" w:rsidRPr="00B8600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B655C3" w:rsidRDefault="00C56145" w:rsidP="0085205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86008">
        <w:rPr>
          <w:rFonts w:ascii="細明體" w:eastAsia="細明體" w:hAnsi="細明體" w:hint="eastAsia"/>
          <w:kern w:val="2"/>
          <w:szCs w:val="24"/>
          <w:lang w:eastAsia="zh-TW"/>
        </w:rPr>
        <w:t>疾病名稱</w:t>
      </w:r>
      <w:r w:rsidR="00B655C3">
        <w:rPr>
          <w:rFonts w:ascii="細明體" w:eastAsia="細明體" w:hAnsi="細明體" w:hint="eastAsia"/>
          <w:kern w:val="2"/>
          <w:szCs w:val="24"/>
          <w:lang w:eastAsia="zh-TW"/>
        </w:rPr>
        <w:t>=</w:t>
      </w:r>
      <w:r w:rsidR="00B40F92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B40F92" w:rsidRPr="00B8600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="00B40F92">
        <w:rPr>
          <w:rFonts w:ascii="細明體" w:eastAsia="細明體" w:hAnsi="細明體" w:hint="eastAsia"/>
          <w:kern w:val="2"/>
          <w:szCs w:val="24"/>
          <w:lang w:eastAsia="zh-TW"/>
        </w:rPr>
        <w:t>DTAAC201.</w:t>
      </w:r>
      <w:r w:rsidR="007F1C2B" w:rsidRPr="00B86008">
        <w:rPr>
          <w:rFonts w:ascii="細明體" w:eastAsia="細明體" w:hAnsi="細明體" w:hint="eastAsia"/>
          <w:kern w:val="2"/>
          <w:szCs w:val="24"/>
          <w:lang w:eastAsia="zh-TW"/>
        </w:rPr>
        <w:t>疾病名稱</w:t>
      </w:r>
      <w:r w:rsidR="00B40F92" w:rsidRPr="00B8600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B655C3" w:rsidRPr="00B86008">
        <w:rPr>
          <w:rFonts w:ascii="細明體" w:eastAsia="細明體" w:hAnsi="細明體" w:hint="eastAsia"/>
          <w:kern w:val="2"/>
          <w:szCs w:val="24"/>
          <w:lang w:eastAsia="zh-TW"/>
        </w:rPr>
        <w:t>ICD_NAME</w:t>
      </w:r>
      <w:r w:rsidR="00B40F92" w:rsidRPr="00B8600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602E2B" w:rsidRDefault="00602E2B" w:rsidP="00036CE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27" w:author="FIS" w:date="2014-07-02T09:24:00Z"/>
          <w:rFonts w:ascii="細明體" w:eastAsia="細明體" w:hAnsi="細明體" w:hint="eastAsia"/>
          <w:kern w:val="2"/>
          <w:szCs w:val="24"/>
          <w:lang w:eastAsia="zh-TW"/>
        </w:rPr>
      </w:pPr>
      <w:ins w:id="28" w:author="FIS" w:date="2014-07-02T09:2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按鈕權限控管：(除理企人員，其他人員只能查詢)</w:t>
        </w:r>
      </w:ins>
    </w:p>
    <w:p w:rsidR="006E0DEF" w:rsidRDefault="006E0DEF" w:rsidP="00036CE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29" w:author="FIS" w:date="2014-07-02T09:55:00Z"/>
          <w:rFonts w:ascii="細明體" w:eastAsia="細明體" w:hAnsi="細明體" w:hint="eastAsia"/>
          <w:kern w:val="2"/>
          <w:szCs w:val="24"/>
          <w:lang w:eastAsia="zh-TW"/>
        </w:rPr>
      </w:pPr>
      <w:ins w:id="30" w:author="FIS" w:date="2014-07-02T09:5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除理企人員，其他人員只能查詢，資服人員可進入項目維護畫面：</w:t>
        </w:r>
      </w:ins>
    </w:p>
    <w:p w:rsidR="00806EF4" w:rsidRDefault="00806EF4" w:rsidP="00036CE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31" w:author="FIS" w:date="2014-07-02T09:25:00Z"/>
          <w:rFonts w:ascii="細明體" w:eastAsia="細明體" w:hAnsi="細明體" w:hint="eastAsia"/>
          <w:kern w:val="2"/>
          <w:szCs w:val="24"/>
          <w:lang w:eastAsia="zh-TW"/>
        </w:rPr>
      </w:pPr>
      <w:ins w:id="32" w:author="FIS" w:date="2014-07-02T09:2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IF </w:t>
        </w:r>
      </w:ins>
      <w:ins w:id="33" w:author="FIS" w:date="2014-07-02T09:2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登入者角色 NOT IN (</w:t>
        </w:r>
        <w:r w:rsidRPr="00B87240">
          <w:rPr>
            <w:rFonts w:ascii="sөũ" w:hAnsi="sөũ"/>
          </w:rPr>
          <w:t>‘RLAA006’</w:t>
        </w:r>
        <w:r w:rsidRPr="00B87240">
          <w:rPr>
            <w:rFonts w:ascii="sөũ" w:hAnsi="sөũ" w:hint="eastAsia"/>
          </w:rPr>
          <w:t>,</w:t>
        </w:r>
        <w:r w:rsidRPr="00B87240">
          <w:rPr>
            <w:rFonts w:ascii="sөũ" w:hAnsi="sөũ"/>
          </w:rPr>
          <w:t>’</w:t>
        </w:r>
        <w:r w:rsidRPr="00631FFD">
          <w:rPr>
            <w:rFonts w:ascii="sөũ" w:hAnsi="sөũ"/>
          </w:rPr>
          <w:t xml:space="preserve"> </w:t>
        </w:r>
        <w:r w:rsidRPr="00B87240">
          <w:rPr>
            <w:rFonts w:ascii="sөũ" w:hAnsi="sөũ"/>
          </w:rPr>
          <w:t>OD87001’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</w:ins>
      <w:ins w:id="34" w:author="FIS" w:date="2014-07-02T10:10:00Z">
        <w:r w:rsidR="0017186A" w:rsidRPr="0017186A">
          <w:rPr>
            <w:rFonts w:ascii="細明體" w:eastAsia="細明體" w:hAnsi="細明體"/>
            <w:kern w:val="2"/>
            <w:szCs w:val="24"/>
            <w:lang w:eastAsia="zh-TW"/>
          </w:rPr>
          <w:sym w:font="Wingdings" w:char="F0DF"/>
        </w:r>
        <w:r w:rsidR="0017186A">
          <w:rPr>
            <w:rFonts w:ascii="細明體" w:eastAsia="細明體" w:hAnsi="細明體" w:hint="eastAsia"/>
            <w:kern w:val="2"/>
            <w:szCs w:val="24"/>
            <w:lang w:eastAsia="zh-TW"/>
          </w:rPr>
          <w:t>理企人員</w:t>
        </w:r>
      </w:ins>
    </w:p>
    <w:p w:rsidR="00806EF4" w:rsidRDefault="00806EF4" w:rsidP="00036CE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ins w:id="35" w:author="FIS" w:date="2014-07-02T09:26:00Z"/>
          <w:rFonts w:ascii="細明體" w:eastAsia="細明體" w:hAnsi="細明體" w:hint="eastAsia"/>
          <w:kern w:val="2"/>
          <w:szCs w:val="24"/>
          <w:lang w:eastAsia="zh-TW"/>
        </w:rPr>
      </w:pPr>
      <w:ins w:id="36" w:author="FIS" w:date="2014-07-02T09:26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不顯示按鈕：「癌症項目維護」、「設定」、「刪除」</w:t>
        </w:r>
      </w:ins>
    </w:p>
    <w:p w:rsidR="006E0DEF" w:rsidRPr="00B87240" w:rsidRDefault="006E0DEF" w:rsidP="00036CE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37" w:author="FIS" w:date="2014-07-02T09:57:00Z"/>
          <w:rFonts w:ascii="細明體" w:eastAsia="細明體" w:hAnsi="細明體" w:hint="eastAsia"/>
          <w:kern w:val="2"/>
          <w:szCs w:val="24"/>
          <w:lang w:eastAsia="zh-TW"/>
        </w:rPr>
      </w:pPr>
      <w:ins w:id="38" w:author="FIS" w:date="2014-07-02T09:5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IF 登入者角色 </w:t>
        </w:r>
      </w:ins>
      <w:ins w:id="39" w:author="FIS" w:date="2014-07-02T09:56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IN (</w:t>
        </w:r>
        <w:r w:rsidR="001B3433">
          <w:rPr>
            <w:rFonts w:ascii="細明體" w:eastAsia="細明體" w:hAnsi="細明體"/>
            <w:kern w:val="2"/>
            <w:szCs w:val="24"/>
            <w:lang w:eastAsia="zh-TW"/>
          </w:rPr>
          <w:t>‘</w:t>
        </w:r>
        <w:r w:rsidR="001B3433">
          <w:rPr>
            <w:rFonts w:ascii="sөũ" w:hAnsi="sөũ"/>
          </w:rPr>
          <w:t>RLAA999</w:t>
        </w:r>
        <w:r w:rsidR="001B3433">
          <w:rPr>
            <w:rFonts w:ascii="sөũ" w:hAnsi="sөũ"/>
            <w:lang w:eastAsia="zh-TW"/>
          </w:rPr>
          <w:t>’</w:t>
        </w:r>
        <w:r w:rsidR="001B3433">
          <w:rPr>
            <w:rFonts w:ascii="sөũ" w:hAnsi="sөũ" w:hint="eastAsia"/>
            <w:lang w:eastAsia="zh-TW"/>
          </w:rPr>
          <w:t>,</w:t>
        </w:r>
        <w:r w:rsidR="001B3433">
          <w:rPr>
            <w:rFonts w:ascii="sөũ" w:hAnsi="sөũ"/>
            <w:lang w:eastAsia="zh-TW"/>
          </w:rPr>
          <w:t>’</w:t>
        </w:r>
        <w:r w:rsidR="001B3433" w:rsidRPr="001B3433">
          <w:rPr>
            <w:rFonts w:ascii="sөũ" w:hAnsi="sөũ"/>
          </w:rPr>
          <w:t xml:space="preserve"> </w:t>
        </w:r>
        <w:r w:rsidR="001B3433">
          <w:rPr>
            <w:rFonts w:ascii="sөũ" w:hAnsi="sөũ"/>
          </w:rPr>
          <w:t>RLZZ004</w:t>
        </w:r>
        <w:r w:rsidR="001B3433">
          <w:rPr>
            <w:rFonts w:ascii="sөũ" w:hAnsi="sөũ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 w:rsidR="001B3433"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</w:t>
        </w:r>
        <w:r w:rsidR="001B3433" w:rsidRPr="001B3433">
          <w:rPr>
            <w:rFonts w:ascii="細明體" w:eastAsia="細明體" w:hAnsi="細明體"/>
            <w:kern w:val="2"/>
            <w:szCs w:val="24"/>
            <w:lang w:eastAsia="zh-TW"/>
          </w:rPr>
          <w:sym w:font="Wingdings" w:char="F0DF"/>
        </w:r>
        <w:r w:rsidR="001B3433">
          <w:rPr>
            <w:rFonts w:ascii="sөũ" w:hAnsi="sөũ"/>
          </w:rPr>
          <w:t>理賠組</w:t>
        </w:r>
        <w:r w:rsidR="001B3433">
          <w:rPr>
            <w:rFonts w:ascii="sөũ" w:hAnsi="sөũ"/>
          </w:rPr>
          <w:t>IT</w:t>
        </w:r>
        <w:r w:rsidR="001B3433">
          <w:rPr>
            <w:rFonts w:ascii="sөũ" w:hAnsi="sөũ"/>
          </w:rPr>
          <w:t>人員測試角色</w:t>
        </w:r>
        <w:r w:rsidR="001B3433">
          <w:rPr>
            <w:rFonts w:ascii="sөũ" w:hAnsi="sөũ" w:hint="eastAsia"/>
            <w:lang w:eastAsia="zh-TW"/>
          </w:rPr>
          <w:t>、</w:t>
        </w:r>
        <w:r w:rsidR="001B3433">
          <w:rPr>
            <w:rFonts w:ascii="sөũ" w:hAnsi="sөũ"/>
          </w:rPr>
          <w:t>理賠資訊組</w:t>
        </w:r>
      </w:ins>
    </w:p>
    <w:p w:rsidR="00953757" w:rsidRDefault="00953757" w:rsidP="00036CE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ins w:id="40" w:author="FIS" w:date="2014-07-02T09:55:00Z"/>
          <w:rFonts w:ascii="細明體" w:eastAsia="細明體" w:hAnsi="細明體" w:hint="eastAsia"/>
          <w:kern w:val="2"/>
          <w:szCs w:val="24"/>
          <w:lang w:eastAsia="zh-TW"/>
        </w:rPr>
      </w:pPr>
      <w:ins w:id="41" w:author="FIS" w:date="2014-07-02T09:57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顯示按鈕：「癌症項目維護」</w:t>
        </w:r>
      </w:ins>
    </w:p>
    <w:p w:rsidR="0088190F" w:rsidRDefault="00F15503" w:rsidP="0088190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查詢button：</w:t>
      </w:r>
    </w:p>
    <w:p w:rsidR="00F40F61" w:rsidRDefault="00C1165B" w:rsidP="00B41CAB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以輸入.險別查詢</w:t>
      </w:r>
      <w:r w:rsidR="00654039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="00AB6BDD">
        <w:rPr>
          <w:rFonts w:ascii="細明體" w:eastAsia="細明體" w:hAnsi="細明體" w:hint="eastAsia"/>
          <w:kern w:val="2"/>
          <w:szCs w:val="24"/>
          <w:lang w:eastAsia="zh-TW"/>
        </w:rPr>
        <w:t>DTAAC200(</w:t>
      </w:r>
      <w:r w:rsidR="00915346">
        <w:rPr>
          <w:rFonts w:ascii="細明體" w:eastAsia="細明體" w:cs="細明體" w:hint="eastAsia"/>
          <w:lang w:eastAsia="zh-TW"/>
        </w:rPr>
        <w:t>防癌</w:t>
      </w:r>
      <w:r w:rsidR="00915346" w:rsidRPr="008660C8">
        <w:rPr>
          <w:rFonts w:ascii="細明體" w:eastAsia="細明體" w:cs="細明體" w:hint="eastAsia"/>
          <w:lang w:eastAsia="zh-TW"/>
        </w:rPr>
        <w:t>險別疾病對照設定檔</w:t>
      </w:r>
      <w:r w:rsidR="00AB6BDD">
        <w:rPr>
          <w:rFonts w:ascii="細明體" w:eastAsia="細明體" w:cs="細明體" w:hint="eastAsia"/>
          <w:lang w:eastAsia="zh-TW"/>
        </w:rPr>
        <w:t>)</w:t>
      </w:r>
    </w:p>
    <w:p w:rsidR="00BF30CE" w:rsidRDefault="00C55FE5" w:rsidP="00B41CAB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無資料</w:t>
      </w:r>
    </w:p>
    <w:p w:rsidR="00262DED" w:rsidRDefault="008E5075" w:rsidP="00262DED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設定</w:t>
      </w:r>
      <w:r w:rsidR="00027A82">
        <w:rPr>
          <w:rFonts w:ascii="細明體" w:eastAsia="細明體" w:hAnsi="細明體" w:hint="eastAsia"/>
          <w:kern w:val="2"/>
          <w:szCs w:val="24"/>
          <w:lang w:eastAsia="zh-TW"/>
        </w:rPr>
        <w:t>button：ENABLE</w:t>
      </w:r>
    </w:p>
    <w:p w:rsidR="00777D61" w:rsidRDefault="0007487B" w:rsidP="00262DED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跳出訊息：查無該險別</w:t>
      </w:r>
      <w:r w:rsidR="008448A8">
        <w:rPr>
          <w:rFonts w:ascii="細明體" w:eastAsia="細明體" w:hAnsi="細明體" w:hint="eastAsia"/>
          <w:kern w:val="2"/>
          <w:szCs w:val="24"/>
          <w:lang w:eastAsia="zh-TW"/>
        </w:rPr>
        <w:t>設定資料。</w:t>
      </w:r>
    </w:p>
    <w:p w:rsidR="007D48D4" w:rsidRDefault="007D48D4" w:rsidP="007D48D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有資料</w:t>
      </w:r>
    </w:p>
    <w:p w:rsidR="00D37973" w:rsidRDefault="00416903" w:rsidP="00D3797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設定</w:t>
      </w:r>
      <w:r w:rsidR="005A5365">
        <w:rPr>
          <w:rFonts w:ascii="細明體" w:eastAsia="細明體" w:hAnsi="細明體" w:hint="eastAsia"/>
          <w:kern w:val="2"/>
          <w:szCs w:val="24"/>
          <w:lang w:eastAsia="zh-TW"/>
        </w:rPr>
        <w:t>button、刪除button：ENABLE</w:t>
      </w:r>
    </w:p>
    <w:p w:rsidR="00936A7B" w:rsidRDefault="00654039" w:rsidP="00D3797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自動勾選$DTAAC200已儲存之</w:t>
      </w:r>
      <w:r w:rsidR="00D52395">
        <w:rPr>
          <w:rFonts w:ascii="細明體" w:eastAsia="細明體" w:hAnsi="細明體" w:hint="eastAsia"/>
          <w:kern w:val="2"/>
          <w:szCs w:val="24"/>
          <w:lang w:eastAsia="zh-TW"/>
        </w:rPr>
        <w:t>疾病項目</w:t>
      </w:r>
    </w:p>
    <w:p w:rsidR="00C123F2" w:rsidRDefault="00676B01" w:rsidP="00676B01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IF 畫面.疾病編號 = </w:t>
      </w:r>
      <w:r w:rsidR="00C1401B">
        <w:rPr>
          <w:rFonts w:ascii="細明體" w:eastAsia="細明體" w:hAnsi="細明體" w:hint="eastAsia"/>
          <w:kern w:val="2"/>
          <w:szCs w:val="24"/>
          <w:lang w:eastAsia="zh-TW"/>
        </w:rPr>
        <w:t>DTAAC200.</w:t>
      </w:r>
      <w:r w:rsidR="00087996">
        <w:rPr>
          <w:rFonts w:ascii="細明體" w:eastAsia="細明體" w:hAnsi="細明體" w:hint="eastAsia"/>
          <w:kern w:val="2"/>
          <w:szCs w:val="24"/>
          <w:lang w:eastAsia="zh-TW"/>
        </w:rPr>
        <w:t>疾病編號</w:t>
      </w:r>
    </w:p>
    <w:p w:rsidR="00676B01" w:rsidRDefault="00671C68" w:rsidP="00087996">
      <w:pPr>
        <w:pStyle w:val="Tabletext"/>
        <w:keepLines w:val="0"/>
        <w:numPr>
          <w:ilvl w:val="5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勾選畫面上的CheckBox</w:t>
      </w:r>
    </w:p>
    <w:p w:rsidR="00F15503" w:rsidRDefault="00FE6AEE" w:rsidP="00B41CAB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設定</w:t>
      </w:r>
      <w:r w:rsidR="00F15503">
        <w:rPr>
          <w:rFonts w:ascii="細明體" w:eastAsia="細明體" w:hAnsi="細明體" w:hint="eastAsia"/>
          <w:kern w:val="2"/>
          <w:szCs w:val="24"/>
          <w:lang w:eastAsia="zh-TW"/>
        </w:rPr>
        <w:t>button：</w:t>
      </w:r>
    </w:p>
    <w:p w:rsidR="00F53F45" w:rsidRDefault="00F53F45" w:rsidP="009862EB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檢核：</w:t>
      </w:r>
    </w:p>
    <w:p w:rsidR="00A66DF7" w:rsidRDefault="00A66DF7" w:rsidP="00F53F45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IF 畫面上沒有任何一個CheckBox被勾選</w:t>
      </w:r>
    </w:p>
    <w:p w:rsidR="00A66DF7" w:rsidRDefault="00A66DF7" w:rsidP="00F53F45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跳出訊息：請至少勾選一項防癌疾病項目。</w:t>
      </w:r>
    </w:p>
    <w:p w:rsidR="00DA4980" w:rsidRDefault="00DA4980" w:rsidP="009862EB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先刪除該險別所有設定資料</w:t>
      </w:r>
    </w:p>
    <w:p w:rsidR="00DA4980" w:rsidRPr="003A205F" w:rsidRDefault="00B0465D" w:rsidP="00DA4980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刪除</w:t>
      </w:r>
      <w:r w:rsidR="0006576B">
        <w:rPr>
          <w:rFonts w:ascii="細明體" w:eastAsia="細明體" w:hAnsi="細明體" w:hint="eastAsia"/>
          <w:kern w:val="2"/>
          <w:szCs w:val="24"/>
          <w:lang w:eastAsia="zh-TW"/>
        </w:rPr>
        <w:t xml:space="preserve"> DTAAC200(</w:t>
      </w:r>
      <w:r w:rsidR="0006576B">
        <w:rPr>
          <w:rFonts w:ascii="細明體" w:eastAsia="細明體" w:cs="細明體" w:hint="eastAsia"/>
          <w:lang w:eastAsia="zh-TW"/>
        </w:rPr>
        <w:t>防癌</w:t>
      </w:r>
      <w:r w:rsidR="0006576B" w:rsidRPr="008660C8">
        <w:rPr>
          <w:rFonts w:ascii="細明體" w:eastAsia="細明體" w:cs="細明體" w:hint="eastAsia"/>
          <w:lang w:eastAsia="zh-TW"/>
        </w:rPr>
        <w:t>險別疾病對照設定檔</w:t>
      </w:r>
      <w:r w:rsidR="0006576B">
        <w:rPr>
          <w:rFonts w:ascii="細明體" w:eastAsia="細明體" w:cs="細明體" w:hint="eastAsia"/>
          <w:lang w:eastAsia="zh-TW"/>
        </w:rPr>
        <w:t>) BY 畫面.險別</w:t>
      </w:r>
    </w:p>
    <w:p w:rsidR="003A205F" w:rsidRPr="00986A5C" w:rsidRDefault="003A205F" w:rsidP="003A205F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cs="細明體" w:hint="eastAsia"/>
          <w:lang w:eastAsia="zh-TW"/>
        </w:rPr>
        <w:t>刪不到視為正常</w:t>
      </w:r>
    </w:p>
    <w:p w:rsidR="00986A5C" w:rsidRPr="006A2348" w:rsidRDefault="00986A5C" w:rsidP="00DA4980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cs="細明體" w:hint="eastAsia"/>
          <w:lang w:eastAsia="zh-TW"/>
        </w:rPr>
        <w:t>I</w:t>
      </w:r>
      <w:r w:rsidR="003B164E">
        <w:rPr>
          <w:rFonts w:ascii="細明體" w:eastAsia="細明體" w:cs="細明體" w:hint="eastAsia"/>
          <w:lang w:eastAsia="zh-TW"/>
        </w:rPr>
        <w:t>F 有刪到資料</w:t>
      </w:r>
      <w:r w:rsidR="006A2348">
        <w:rPr>
          <w:rFonts w:ascii="細明體" w:eastAsia="細明體" w:cs="細明體" w:hint="eastAsia"/>
          <w:lang w:eastAsia="zh-TW"/>
        </w:rPr>
        <w:t>，</w:t>
      </w:r>
      <w:r w:rsidR="00946294" w:rsidRPr="006D7727">
        <w:rPr>
          <w:rFonts w:ascii="細明體" w:eastAsia="細明體" w:cs="細明體" w:hint="eastAsia"/>
          <w:b/>
          <w:lang w:eastAsia="zh-TW"/>
        </w:rPr>
        <w:t>逐一</w:t>
      </w:r>
      <w:r w:rsidR="00F72D10">
        <w:rPr>
          <w:rFonts w:ascii="細明體" w:eastAsia="細明體" w:cs="細明體" w:hint="eastAsia"/>
          <w:lang w:eastAsia="zh-TW"/>
        </w:rPr>
        <w:t>寫</w:t>
      </w:r>
      <w:r w:rsidR="006A2348">
        <w:rPr>
          <w:rFonts w:ascii="細明體" w:eastAsia="細明體" w:cs="細明體" w:hint="eastAsia"/>
          <w:lang w:eastAsia="zh-TW"/>
        </w:rPr>
        <w:t>資料到LOG檔</w:t>
      </w:r>
      <w:r w:rsidR="000B0E2C" w:rsidRPr="006D7727">
        <w:rPr>
          <w:rFonts w:ascii="細明體" w:eastAsia="細明體" w:cs="細明體" w:hint="eastAsia"/>
          <w:b/>
          <w:lang w:eastAsia="zh-TW"/>
        </w:rPr>
        <w:t>(記錄刪除前的資料)</w:t>
      </w:r>
    </w:p>
    <w:p w:rsidR="006A2348" w:rsidRPr="00EC78A9" w:rsidRDefault="009776D9" w:rsidP="00A61D6E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C78A9">
        <w:rPr>
          <w:rFonts w:ascii="細明體" w:eastAsia="細明體" w:hAnsi="細明體" w:hint="eastAsia"/>
          <w:kern w:val="2"/>
          <w:szCs w:val="24"/>
          <w:lang w:eastAsia="zh-TW"/>
        </w:rPr>
        <w:t>寫入</w:t>
      </w:r>
      <w:r w:rsidR="00A61D6E" w:rsidRPr="00EC78A9">
        <w:rPr>
          <w:rFonts w:ascii="細明體" w:eastAsia="細明體" w:hAnsi="細明體" w:hint="eastAsia"/>
          <w:kern w:val="2"/>
          <w:szCs w:val="24"/>
          <w:lang w:eastAsia="zh-TW"/>
        </w:rPr>
        <w:t>DTAAC20</w:t>
      </w:r>
      <w:r w:rsidR="00FF5CC6" w:rsidRPr="00EC78A9"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="00AB5807" w:rsidRPr="00EC78A9">
        <w:rPr>
          <w:rFonts w:ascii="細明體" w:eastAsia="細明體" w:hAnsi="細明體" w:hint="eastAsia"/>
          <w:kern w:val="2"/>
          <w:szCs w:val="24"/>
          <w:lang w:eastAsia="zh-TW"/>
        </w:rPr>
        <w:t>_LOG</w:t>
      </w:r>
      <w:r w:rsidR="00D11071" w:rsidRPr="00EC78A9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D11071" w:rsidRPr="00EC78A9">
        <w:rPr>
          <w:rFonts w:ascii="細明體" w:eastAsia="細明體" w:cs="細明體" w:hint="eastAsia"/>
          <w:lang w:eastAsia="zh-TW"/>
        </w:rPr>
        <w:t>防癌險別疾病對照設定</w:t>
      </w:r>
      <w:r w:rsidR="00AF44CD" w:rsidRPr="00EC78A9">
        <w:rPr>
          <w:rFonts w:ascii="細明體" w:eastAsia="細明體" w:cs="細明體" w:hint="eastAsia"/>
          <w:lang w:eastAsia="zh-TW"/>
        </w:rPr>
        <w:t>LOG</w:t>
      </w:r>
      <w:r w:rsidR="00D11071" w:rsidRPr="00EC78A9">
        <w:rPr>
          <w:rFonts w:ascii="細明體" w:eastAsia="細明體" w:cs="細明體" w:hint="eastAsia"/>
          <w:lang w:eastAsia="zh-TW"/>
        </w:rPr>
        <w:t>檔)</w:t>
      </w:r>
      <w:r w:rsidR="00A30A75" w:rsidRPr="00EC78A9">
        <w:rPr>
          <w:rFonts w:ascii="細明體" w:eastAsia="細明體" w:cs="細明體" w:hint="eastAsia"/>
          <w:lang w:eastAsia="zh-TW"/>
        </w:rPr>
        <w:t>，SET欄位如下：</w:t>
      </w:r>
    </w:p>
    <w:tbl>
      <w:tblPr>
        <w:tblW w:w="6444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2410"/>
        <w:gridCol w:w="1996"/>
      </w:tblGrid>
      <w:tr w:rsidR="00EB0E95" w:rsidRPr="00D47250" w:rsidTr="00FD2F3C">
        <w:tc>
          <w:tcPr>
            <w:tcW w:w="2038" w:type="dxa"/>
            <w:shd w:val="clear" w:color="auto" w:fill="C0C0C0"/>
          </w:tcPr>
          <w:p w:rsidR="00EB0E95" w:rsidRPr="00D47250" w:rsidRDefault="00EB0E95" w:rsidP="00FE371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410" w:type="dxa"/>
            <w:shd w:val="clear" w:color="auto" w:fill="C0C0C0"/>
          </w:tcPr>
          <w:p w:rsidR="00EB0E95" w:rsidRPr="00D47250" w:rsidRDefault="00EB0E95" w:rsidP="00FE371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96" w:type="dxa"/>
            <w:shd w:val="clear" w:color="auto" w:fill="C0C0C0"/>
          </w:tcPr>
          <w:p w:rsidR="00EB0E95" w:rsidRPr="00D47250" w:rsidRDefault="00EB0E95" w:rsidP="00FE371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8E0B4A" w:rsidRPr="00FD0611" w:rsidTr="00FD2F3C">
        <w:tc>
          <w:tcPr>
            <w:tcW w:w="2038" w:type="dxa"/>
            <w:shd w:val="clear" w:color="auto" w:fill="FFFF99"/>
            <w:vAlign w:val="center"/>
          </w:tcPr>
          <w:p w:rsidR="008E0B4A" w:rsidRPr="00764A73" w:rsidRDefault="008E0B4A" w:rsidP="003C7F2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LOG異動種類</w:t>
            </w:r>
          </w:p>
        </w:tc>
        <w:tc>
          <w:tcPr>
            <w:tcW w:w="2410" w:type="dxa"/>
          </w:tcPr>
          <w:p w:rsidR="008E0B4A" w:rsidRPr="00DA183F" w:rsidRDefault="00CB6E0B" w:rsidP="00FE371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U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996" w:type="dxa"/>
          </w:tcPr>
          <w:p w:rsidR="008E0B4A" w:rsidRPr="00FD0611" w:rsidRDefault="008E0B4A" w:rsidP="00FE371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8E0B4A" w:rsidRPr="00FD0611" w:rsidTr="00FD2F3C">
        <w:tc>
          <w:tcPr>
            <w:tcW w:w="2038" w:type="dxa"/>
            <w:shd w:val="clear" w:color="auto" w:fill="FFFF99"/>
            <w:vAlign w:val="center"/>
          </w:tcPr>
          <w:p w:rsidR="008E0B4A" w:rsidRPr="00764A73" w:rsidRDefault="008E0B4A" w:rsidP="003C7F2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LOG異動人員ID</w:t>
            </w:r>
          </w:p>
        </w:tc>
        <w:tc>
          <w:tcPr>
            <w:tcW w:w="2410" w:type="dxa"/>
          </w:tcPr>
          <w:p w:rsidR="008E0B4A" w:rsidRDefault="00C45170" w:rsidP="00FE371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登入者ID</w:t>
            </w:r>
          </w:p>
        </w:tc>
        <w:tc>
          <w:tcPr>
            <w:tcW w:w="1996" w:type="dxa"/>
          </w:tcPr>
          <w:p w:rsidR="008E0B4A" w:rsidRPr="00FD0611" w:rsidRDefault="008E0B4A" w:rsidP="00FE371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8E0B4A" w:rsidRPr="00FD0611" w:rsidTr="00FD2F3C">
        <w:tc>
          <w:tcPr>
            <w:tcW w:w="2038" w:type="dxa"/>
            <w:shd w:val="clear" w:color="auto" w:fill="FFFF99"/>
            <w:vAlign w:val="center"/>
          </w:tcPr>
          <w:p w:rsidR="008E0B4A" w:rsidRPr="008660C8" w:rsidRDefault="008E0B4A" w:rsidP="003C7F2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 xml:space="preserve">LOG異動人員姓名  </w:t>
            </w:r>
          </w:p>
        </w:tc>
        <w:tc>
          <w:tcPr>
            <w:tcW w:w="2410" w:type="dxa"/>
          </w:tcPr>
          <w:p w:rsidR="008E0B4A" w:rsidRDefault="00C45170" w:rsidP="00FE371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登入者姓名</w:t>
            </w:r>
          </w:p>
        </w:tc>
        <w:tc>
          <w:tcPr>
            <w:tcW w:w="1996" w:type="dxa"/>
          </w:tcPr>
          <w:p w:rsidR="008E0B4A" w:rsidRPr="00FD0611" w:rsidRDefault="008E0B4A" w:rsidP="00FE371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8E0B4A" w:rsidRPr="00E24C8A" w:rsidTr="00FD2F3C">
        <w:tc>
          <w:tcPr>
            <w:tcW w:w="2038" w:type="dxa"/>
            <w:shd w:val="clear" w:color="auto" w:fill="FFFF99"/>
            <w:vAlign w:val="center"/>
          </w:tcPr>
          <w:p w:rsidR="008E0B4A" w:rsidRPr="00E24C8A" w:rsidRDefault="008E0B4A" w:rsidP="003C7F2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</w:pPr>
            <w:r w:rsidRPr="00E24C8A"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LOG異動日期</w:t>
            </w:r>
          </w:p>
        </w:tc>
        <w:tc>
          <w:tcPr>
            <w:tcW w:w="2410" w:type="dxa"/>
          </w:tcPr>
          <w:p w:rsidR="008E0B4A" w:rsidRPr="00E24C8A" w:rsidRDefault="002F7416" w:rsidP="00FE371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4C8A">
              <w:rPr>
                <w:rFonts w:ascii="細明體" w:eastAsia="細明體" w:hAnsi="細明體" w:hint="eastAsia"/>
                <w:sz w:val="20"/>
                <w:szCs w:val="20"/>
              </w:rPr>
              <w:t>DB日期</w:t>
            </w:r>
          </w:p>
        </w:tc>
        <w:tc>
          <w:tcPr>
            <w:tcW w:w="1996" w:type="dxa"/>
          </w:tcPr>
          <w:p w:rsidR="008E0B4A" w:rsidRPr="00E24C8A" w:rsidRDefault="002F7416" w:rsidP="00FE371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4C8A">
              <w:rPr>
                <w:rFonts w:ascii="細明體" w:eastAsia="細明體" w:hAnsi="細明體" w:hint="eastAsia"/>
                <w:sz w:val="20"/>
                <w:szCs w:val="20"/>
              </w:rPr>
              <w:t>TIMESTAMP</w:t>
            </w:r>
          </w:p>
        </w:tc>
      </w:tr>
      <w:tr w:rsidR="008E0B4A" w:rsidRPr="00FD0611" w:rsidTr="00FD2F3C">
        <w:tc>
          <w:tcPr>
            <w:tcW w:w="2038" w:type="dxa"/>
            <w:shd w:val="clear" w:color="auto" w:fill="FFFF99"/>
            <w:vAlign w:val="center"/>
          </w:tcPr>
          <w:p w:rsidR="008E0B4A" w:rsidRPr="00764A73" w:rsidRDefault="008E0B4A" w:rsidP="003C7F2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660C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險別</w:t>
            </w:r>
          </w:p>
        </w:tc>
        <w:tc>
          <w:tcPr>
            <w:tcW w:w="2410" w:type="dxa"/>
          </w:tcPr>
          <w:p w:rsidR="008E0B4A" w:rsidRDefault="009D18A8" w:rsidP="00FE371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畫面.險別</w:t>
            </w:r>
          </w:p>
        </w:tc>
        <w:tc>
          <w:tcPr>
            <w:tcW w:w="1996" w:type="dxa"/>
          </w:tcPr>
          <w:p w:rsidR="008E0B4A" w:rsidRPr="00FD0611" w:rsidRDefault="008E0B4A" w:rsidP="00FE371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8E0B4A" w:rsidRPr="00FD0611" w:rsidTr="00FD2F3C">
        <w:tc>
          <w:tcPr>
            <w:tcW w:w="2038" w:type="dxa"/>
            <w:shd w:val="clear" w:color="auto" w:fill="FFFF99"/>
            <w:vAlign w:val="center"/>
          </w:tcPr>
          <w:p w:rsidR="008E0B4A" w:rsidRDefault="008E0B4A" w:rsidP="003C7F28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>
              <w:rPr>
                <w:rFonts w:ascii="細明體" w:eastAsia="細明體" w:hAnsi="細明體" w:hint="eastAsia"/>
                <w:caps/>
                <w:szCs w:val="24"/>
              </w:rPr>
              <w:t>癌症類別</w:t>
            </w:r>
          </w:p>
        </w:tc>
        <w:tc>
          <w:tcPr>
            <w:tcW w:w="2410" w:type="dxa"/>
          </w:tcPr>
          <w:p w:rsidR="008E0B4A" w:rsidRDefault="006157B5" w:rsidP="00FE371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DTAAC200</w:t>
            </w:r>
            <w:r w:rsidR="00245D1A">
              <w:rPr>
                <w:rFonts w:ascii="細明體" w:eastAsia="細明體" w:hAnsi="細明體" w:hint="eastAsia"/>
                <w:sz w:val="20"/>
              </w:rPr>
              <w:t>.癌症分類</w:t>
            </w:r>
          </w:p>
        </w:tc>
        <w:tc>
          <w:tcPr>
            <w:tcW w:w="1996" w:type="dxa"/>
          </w:tcPr>
          <w:p w:rsidR="008E0B4A" w:rsidRPr="00FD0611" w:rsidRDefault="008E0B4A" w:rsidP="00FE371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8E0B4A" w:rsidRPr="00FD0611" w:rsidTr="00FD2F3C">
        <w:tc>
          <w:tcPr>
            <w:tcW w:w="2038" w:type="dxa"/>
            <w:shd w:val="clear" w:color="auto" w:fill="FFFF99"/>
            <w:vAlign w:val="center"/>
          </w:tcPr>
          <w:p w:rsidR="008E0B4A" w:rsidRDefault="008E0B4A" w:rsidP="003C7F28">
            <w:pPr>
              <w:pStyle w:val="a7"/>
              <w:spacing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410" w:type="dxa"/>
          </w:tcPr>
          <w:p w:rsidR="008E0B4A" w:rsidRDefault="006157B5" w:rsidP="00FE371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DTAAC200</w:t>
            </w:r>
            <w:r w:rsidR="00245D1A">
              <w:rPr>
                <w:rFonts w:ascii="細明體" w:eastAsia="細明體" w:hAnsi="細明體" w:hint="eastAsia"/>
                <w:sz w:val="20"/>
              </w:rPr>
              <w:t>.疾病編號</w:t>
            </w:r>
          </w:p>
        </w:tc>
        <w:tc>
          <w:tcPr>
            <w:tcW w:w="1996" w:type="dxa"/>
          </w:tcPr>
          <w:p w:rsidR="008E0B4A" w:rsidRPr="00FD0611" w:rsidRDefault="008E0B4A" w:rsidP="00FE371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A66DF7" w:rsidRDefault="00A66DF7" w:rsidP="009862EB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依據畫面有勾選Checkbox項目，</w:t>
      </w:r>
      <w:r w:rsidRPr="009A1D5A">
        <w:rPr>
          <w:rFonts w:ascii="細明體" w:eastAsia="細明體" w:hAnsi="細明體" w:hint="eastAsia"/>
          <w:b/>
          <w:kern w:val="2"/>
          <w:szCs w:val="24"/>
          <w:lang w:eastAsia="zh-TW"/>
        </w:rPr>
        <w:t>逐一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寫入資料庫：</w:t>
      </w:r>
    </w:p>
    <w:p w:rsidR="00CC12B2" w:rsidRDefault="007C3817" w:rsidP="009862EB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寫入DTAAC200</w:t>
      </w:r>
      <w:r w:rsidR="00E874B2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E874B2">
        <w:rPr>
          <w:rFonts w:ascii="細明體" w:eastAsia="細明體" w:cs="細明體" w:hint="eastAsia"/>
          <w:lang w:eastAsia="zh-TW"/>
        </w:rPr>
        <w:t>防癌</w:t>
      </w:r>
      <w:r w:rsidR="00E874B2" w:rsidRPr="008660C8">
        <w:rPr>
          <w:rFonts w:ascii="細明體" w:eastAsia="細明體" w:cs="細明體" w:hint="eastAsia"/>
          <w:lang w:eastAsia="zh-TW"/>
        </w:rPr>
        <w:t>險別疾病對照設定檔</w:t>
      </w:r>
      <w:r w:rsidR="00E874B2"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 w:rsidR="00B21E4D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EF226A">
        <w:rPr>
          <w:rFonts w:ascii="細明體" w:eastAsia="細明體" w:hAnsi="細明體" w:hint="eastAsia"/>
          <w:kern w:val="2"/>
          <w:szCs w:val="24"/>
          <w:lang w:eastAsia="zh-TW"/>
        </w:rPr>
        <w:t>SET欄位如下</w:t>
      </w:r>
    </w:p>
    <w:tbl>
      <w:tblPr>
        <w:tblW w:w="7065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5"/>
        <w:gridCol w:w="2552"/>
        <w:gridCol w:w="3118"/>
      </w:tblGrid>
      <w:tr w:rsidR="00D006AD" w:rsidRPr="00D47250" w:rsidTr="004E173C">
        <w:tc>
          <w:tcPr>
            <w:tcW w:w="1395" w:type="dxa"/>
            <w:shd w:val="clear" w:color="auto" w:fill="C0C0C0"/>
          </w:tcPr>
          <w:p w:rsidR="00D006AD" w:rsidRPr="00D47250" w:rsidRDefault="00D006AD" w:rsidP="00A978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52" w:type="dxa"/>
            <w:shd w:val="clear" w:color="auto" w:fill="C0C0C0"/>
          </w:tcPr>
          <w:p w:rsidR="00D006AD" w:rsidRPr="00D47250" w:rsidRDefault="00D006AD" w:rsidP="00A978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118" w:type="dxa"/>
            <w:shd w:val="clear" w:color="auto" w:fill="C0C0C0"/>
          </w:tcPr>
          <w:p w:rsidR="00D006AD" w:rsidRPr="00D47250" w:rsidRDefault="00D006AD" w:rsidP="00A978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953B6A" w:rsidRPr="00FD0611" w:rsidTr="00A978EF">
        <w:tc>
          <w:tcPr>
            <w:tcW w:w="1395" w:type="dxa"/>
            <w:shd w:val="clear" w:color="auto" w:fill="FFFF99"/>
            <w:vAlign w:val="center"/>
          </w:tcPr>
          <w:p w:rsidR="00953B6A" w:rsidRDefault="00026B87" w:rsidP="00A978EF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caps/>
                <w:szCs w:val="24"/>
                <w:lang w:eastAsia="zh-TW"/>
              </w:rPr>
              <w:t>險別</w:t>
            </w:r>
          </w:p>
        </w:tc>
        <w:tc>
          <w:tcPr>
            <w:tcW w:w="2552" w:type="dxa"/>
          </w:tcPr>
          <w:p w:rsidR="00953B6A" w:rsidRPr="00DA183F" w:rsidRDefault="00E14564" w:rsidP="00A978EF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303747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3118" w:type="dxa"/>
          </w:tcPr>
          <w:p w:rsidR="00953B6A" w:rsidRPr="00FD0611" w:rsidRDefault="00953B6A" w:rsidP="00A978EF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26B87" w:rsidRPr="00FD0611" w:rsidTr="00A978EF">
        <w:tc>
          <w:tcPr>
            <w:tcW w:w="1395" w:type="dxa"/>
            <w:shd w:val="clear" w:color="auto" w:fill="FFFF99"/>
            <w:vAlign w:val="center"/>
          </w:tcPr>
          <w:p w:rsidR="00026B87" w:rsidRDefault="001463BA" w:rsidP="00FE3712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</w:t>
            </w:r>
            <w:r w:rsidR="00026B87">
              <w:rPr>
                <w:rFonts w:ascii="細明體" w:eastAsia="細明體" w:hAnsi="細明體" w:hint="eastAsia"/>
                <w:caps/>
                <w:szCs w:val="24"/>
              </w:rPr>
              <w:t>類別</w:t>
            </w:r>
          </w:p>
        </w:tc>
        <w:tc>
          <w:tcPr>
            <w:tcW w:w="2552" w:type="dxa"/>
          </w:tcPr>
          <w:p w:rsidR="00026B87" w:rsidRPr="00DA183F" w:rsidRDefault="00026B87" w:rsidP="00FE371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畫面.癌症分類</w:t>
            </w:r>
          </w:p>
        </w:tc>
        <w:tc>
          <w:tcPr>
            <w:tcW w:w="3118" w:type="dxa"/>
          </w:tcPr>
          <w:p w:rsidR="00026B87" w:rsidRPr="00FD0611" w:rsidRDefault="00026B87" w:rsidP="00A978EF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26B87" w:rsidRPr="00FD0611" w:rsidTr="00A978EF">
        <w:tc>
          <w:tcPr>
            <w:tcW w:w="1395" w:type="dxa"/>
            <w:shd w:val="clear" w:color="auto" w:fill="FFFF99"/>
            <w:vAlign w:val="center"/>
          </w:tcPr>
          <w:p w:rsidR="00026B87" w:rsidRDefault="001463BA" w:rsidP="00A978EF">
            <w:pPr>
              <w:pStyle w:val="a7"/>
              <w:spacing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</w:t>
            </w:r>
            <w:r w:rsidR="00026B87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編號</w:t>
            </w:r>
          </w:p>
        </w:tc>
        <w:tc>
          <w:tcPr>
            <w:tcW w:w="2552" w:type="dxa"/>
          </w:tcPr>
          <w:p w:rsidR="00026B87" w:rsidRPr="00DA183F" w:rsidRDefault="00026B87" w:rsidP="00A978EF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畫面.疾病編號</w:t>
            </w:r>
          </w:p>
        </w:tc>
        <w:tc>
          <w:tcPr>
            <w:tcW w:w="3118" w:type="dxa"/>
          </w:tcPr>
          <w:p w:rsidR="00026B87" w:rsidRPr="00FD0611" w:rsidRDefault="00026B87" w:rsidP="00A978EF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CC12B2" w:rsidRPr="00823CB0" w:rsidRDefault="00375A59" w:rsidP="00375A59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寫入DTAAC200_LOG</w:t>
      </w:r>
      <w:r w:rsidR="00AD1F89" w:rsidRPr="000D28C5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AD1F89" w:rsidRPr="000D28C5">
        <w:rPr>
          <w:rFonts w:ascii="細明體" w:eastAsia="細明體" w:cs="細明體" w:hint="eastAsia"/>
          <w:lang w:eastAsia="zh-TW"/>
        </w:rPr>
        <w:t>防癌險別疾病對照設定LOG檔)，SET欄位如下：</w:t>
      </w:r>
      <w:r w:rsidR="003C5223" w:rsidRPr="006D7727">
        <w:rPr>
          <w:rFonts w:ascii="細明體" w:eastAsia="細明體" w:cs="細明體" w:hint="eastAsia"/>
          <w:b/>
          <w:lang w:eastAsia="zh-TW"/>
        </w:rPr>
        <w:t>(記錄</w:t>
      </w:r>
      <w:r w:rsidR="003C5223">
        <w:rPr>
          <w:rFonts w:ascii="細明體" w:eastAsia="細明體" w:cs="細明體" w:hint="eastAsia"/>
          <w:b/>
          <w:lang w:eastAsia="zh-TW"/>
        </w:rPr>
        <w:t>畫面上</w:t>
      </w:r>
      <w:r w:rsidR="003C5223" w:rsidRPr="006D7727">
        <w:rPr>
          <w:rFonts w:ascii="細明體" w:eastAsia="細明體" w:cs="細明體" w:hint="eastAsia"/>
          <w:b/>
          <w:lang w:eastAsia="zh-TW"/>
        </w:rPr>
        <w:t>的資料)</w:t>
      </w:r>
    </w:p>
    <w:tbl>
      <w:tblPr>
        <w:tblW w:w="7065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409"/>
        <w:gridCol w:w="2748"/>
      </w:tblGrid>
      <w:tr w:rsidR="00823CB0" w:rsidRPr="00D47250" w:rsidTr="00D721CB">
        <w:tc>
          <w:tcPr>
            <w:tcW w:w="1908" w:type="dxa"/>
            <w:shd w:val="clear" w:color="auto" w:fill="C0C0C0"/>
          </w:tcPr>
          <w:p w:rsidR="00823CB0" w:rsidRPr="00D47250" w:rsidRDefault="00823CB0" w:rsidP="00FE371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409" w:type="dxa"/>
            <w:shd w:val="clear" w:color="auto" w:fill="C0C0C0"/>
          </w:tcPr>
          <w:p w:rsidR="00823CB0" w:rsidRPr="00D47250" w:rsidRDefault="00823CB0" w:rsidP="00FE371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748" w:type="dxa"/>
            <w:shd w:val="clear" w:color="auto" w:fill="C0C0C0"/>
          </w:tcPr>
          <w:p w:rsidR="00823CB0" w:rsidRPr="00D47250" w:rsidRDefault="00823CB0" w:rsidP="00FE371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CE1311" w:rsidRPr="00FD0611" w:rsidTr="00D721CB">
        <w:tc>
          <w:tcPr>
            <w:tcW w:w="1908" w:type="dxa"/>
            <w:shd w:val="clear" w:color="auto" w:fill="FFFF99"/>
            <w:vAlign w:val="center"/>
          </w:tcPr>
          <w:p w:rsidR="00CE1311" w:rsidRPr="00764A73" w:rsidRDefault="00CE1311" w:rsidP="003C7F2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LOG異動種類</w:t>
            </w:r>
          </w:p>
        </w:tc>
        <w:tc>
          <w:tcPr>
            <w:tcW w:w="2409" w:type="dxa"/>
          </w:tcPr>
          <w:p w:rsidR="00CE1311" w:rsidRPr="00DA183F" w:rsidRDefault="00CE1311" w:rsidP="003C7F2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 w:rsidR="00A87AB8">
              <w:rPr>
                <w:rFonts w:ascii="細明體" w:eastAsia="細明體" w:hAnsi="細明體" w:hint="eastAsia"/>
                <w:sz w:val="20"/>
              </w:rPr>
              <w:t>I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2748" w:type="dxa"/>
          </w:tcPr>
          <w:p w:rsidR="00CE1311" w:rsidRPr="00FD0611" w:rsidRDefault="00CE1311" w:rsidP="003C7F2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E1311" w:rsidRPr="00FD0611" w:rsidTr="00D721CB">
        <w:tc>
          <w:tcPr>
            <w:tcW w:w="1908" w:type="dxa"/>
            <w:shd w:val="clear" w:color="auto" w:fill="FFFF99"/>
            <w:vAlign w:val="center"/>
          </w:tcPr>
          <w:p w:rsidR="00CE1311" w:rsidRPr="00764A73" w:rsidRDefault="00CE1311" w:rsidP="003C7F2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LOG異動人員ID</w:t>
            </w:r>
          </w:p>
        </w:tc>
        <w:tc>
          <w:tcPr>
            <w:tcW w:w="2409" w:type="dxa"/>
          </w:tcPr>
          <w:p w:rsidR="00CE1311" w:rsidRDefault="00CE1311" w:rsidP="003C7F2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登入者ID</w:t>
            </w:r>
          </w:p>
        </w:tc>
        <w:tc>
          <w:tcPr>
            <w:tcW w:w="2748" w:type="dxa"/>
          </w:tcPr>
          <w:p w:rsidR="00CE1311" w:rsidRPr="00FD0611" w:rsidRDefault="00CE1311" w:rsidP="003C7F2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E1311" w:rsidRPr="00FD0611" w:rsidTr="00D721CB">
        <w:tc>
          <w:tcPr>
            <w:tcW w:w="1908" w:type="dxa"/>
            <w:shd w:val="clear" w:color="auto" w:fill="FFFF99"/>
            <w:vAlign w:val="center"/>
          </w:tcPr>
          <w:p w:rsidR="00CE1311" w:rsidRPr="008660C8" w:rsidRDefault="00CE1311" w:rsidP="003C7F2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 xml:space="preserve">LOG異動人員姓名  </w:t>
            </w:r>
          </w:p>
        </w:tc>
        <w:tc>
          <w:tcPr>
            <w:tcW w:w="2409" w:type="dxa"/>
          </w:tcPr>
          <w:p w:rsidR="00CE1311" w:rsidRDefault="00CE1311" w:rsidP="003C7F2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登入者姓名</w:t>
            </w:r>
          </w:p>
        </w:tc>
        <w:tc>
          <w:tcPr>
            <w:tcW w:w="2748" w:type="dxa"/>
          </w:tcPr>
          <w:p w:rsidR="00CE1311" w:rsidRPr="00FD0611" w:rsidRDefault="00CE1311" w:rsidP="003C7F2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E1311" w:rsidRPr="00FD0611" w:rsidTr="00D721CB">
        <w:tc>
          <w:tcPr>
            <w:tcW w:w="1908" w:type="dxa"/>
            <w:shd w:val="clear" w:color="auto" w:fill="FFFF99"/>
            <w:vAlign w:val="center"/>
          </w:tcPr>
          <w:p w:rsidR="00CE1311" w:rsidRPr="00E24C8A" w:rsidRDefault="00CE1311" w:rsidP="003C7F2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</w:pPr>
            <w:r w:rsidRPr="00E24C8A"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LOG異動日期</w:t>
            </w:r>
          </w:p>
        </w:tc>
        <w:tc>
          <w:tcPr>
            <w:tcW w:w="2409" w:type="dxa"/>
          </w:tcPr>
          <w:p w:rsidR="00CE1311" w:rsidRPr="00E24C8A" w:rsidRDefault="00CE1311" w:rsidP="003C7F2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4C8A">
              <w:rPr>
                <w:rFonts w:ascii="細明體" w:eastAsia="細明體" w:hAnsi="細明體" w:hint="eastAsia"/>
                <w:sz w:val="20"/>
                <w:szCs w:val="20"/>
              </w:rPr>
              <w:t>DB日期</w:t>
            </w:r>
          </w:p>
        </w:tc>
        <w:tc>
          <w:tcPr>
            <w:tcW w:w="2748" w:type="dxa"/>
          </w:tcPr>
          <w:p w:rsidR="00CE1311" w:rsidRPr="00E24C8A" w:rsidRDefault="00CE1311" w:rsidP="003C7F2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4C8A">
              <w:rPr>
                <w:rFonts w:ascii="細明體" w:eastAsia="細明體" w:hAnsi="細明體" w:hint="eastAsia"/>
                <w:sz w:val="20"/>
                <w:szCs w:val="20"/>
              </w:rPr>
              <w:t>TIMESTAMP</w:t>
            </w:r>
          </w:p>
        </w:tc>
      </w:tr>
      <w:tr w:rsidR="00CE1311" w:rsidRPr="00FD0611" w:rsidTr="00D721CB">
        <w:tc>
          <w:tcPr>
            <w:tcW w:w="1908" w:type="dxa"/>
            <w:shd w:val="clear" w:color="auto" w:fill="FFFF99"/>
            <w:vAlign w:val="center"/>
          </w:tcPr>
          <w:p w:rsidR="00CE1311" w:rsidRPr="00764A73" w:rsidRDefault="00CE1311" w:rsidP="003C7F2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660C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險別</w:t>
            </w:r>
          </w:p>
        </w:tc>
        <w:tc>
          <w:tcPr>
            <w:tcW w:w="2409" w:type="dxa"/>
          </w:tcPr>
          <w:p w:rsidR="00CE1311" w:rsidRDefault="00CE1311" w:rsidP="003C7F2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畫面.險別</w:t>
            </w:r>
          </w:p>
        </w:tc>
        <w:tc>
          <w:tcPr>
            <w:tcW w:w="2748" w:type="dxa"/>
          </w:tcPr>
          <w:p w:rsidR="00CE1311" w:rsidRPr="00FD0611" w:rsidRDefault="00CE1311" w:rsidP="003C7F2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E1311" w:rsidRPr="00FD0611" w:rsidTr="00D721CB">
        <w:tc>
          <w:tcPr>
            <w:tcW w:w="1908" w:type="dxa"/>
            <w:shd w:val="clear" w:color="auto" w:fill="FFFF99"/>
            <w:vAlign w:val="center"/>
          </w:tcPr>
          <w:p w:rsidR="00CE1311" w:rsidRDefault="00CE1311" w:rsidP="003C7F28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>
              <w:rPr>
                <w:rFonts w:ascii="細明體" w:eastAsia="細明體" w:hAnsi="細明體" w:hint="eastAsia"/>
                <w:caps/>
                <w:szCs w:val="24"/>
              </w:rPr>
              <w:t>癌症類別</w:t>
            </w:r>
          </w:p>
        </w:tc>
        <w:tc>
          <w:tcPr>
            <w:tcW w:w="2409" w:type="dxa"/>
          </w:tcPr>
          <w:p w:rsidR="00CE1311" w:rsidRDefault="00CE1311" w:rsidP="003C7F2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畫面.癌症分類</w:t>
            </w:r>
          </w:p>
        </w:tc>
        <w:tc>
          <w:tcPr>
            <w:tcW w:w="2748" w:type="dxa"/>
          </w:tcPr>
          <w:p w:rsidR="00CE1311" w:rsidRPr="00FD0611" w:rsidRDefault="00CE1311" w:rsidP="003C7F2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E1311" w:rsidRPr="00FD0611" w:rsidTr="00D721CB">
        <w:tc>
          <w:tcPr>
            <w:tcW w:w="1908" w:type="dxa"/>
            <w:shd w:val="clear" w:color="auto" w:fill="FFFF99"/>
            <w:vAlign w:val="center"/>
          </w:tcPr>
          <w:p w:rsidR="00CE1311" w:rsidRDefault="00CE1311" w:rsidP="003C7F28">
            <w:pPr>
              <w:pStyle w:val="a7"/>
              <w:spacing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409" w:type="dxa"/>
          </w:tcPr>
          <w:p w:rsidR="00CE1311" w:rsidRDefault="00CE1311" w:rsidP="003C7F2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畫面.疾病編號</w:t>
            </w:r>
          </w:p>
        </w:tc>
        <w:tc>
          <w:tcPr>
            <w:tcW w:w="2748" w:type="dxa"/>
          </w:tcPr>
          <w:p w:rsidR="00CE1311" w:rsidRPr="00FD0611" w:rsidRDefault="00CE1311" w:rsidP="003C7F2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823CB0" w:rsidRDefault="00823CB0" w:rsidP="00823CB0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15503" w:rsidRDefault="00F15503" w:rsidP="009862EB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刪除button：</w:t>
      </w:r>
    </w:p>
    <w:p w:rsidR="004711D1" w:rsidRDefault="00A35C13" w:rsidP="00532833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跳出訊息：是否確定刪除此險別設定資料?</w:t>
      </w:r>
    </w:p>
    <w:p w:rsidR="00A35C13" w:rsidRDefault="00A35C13" w:rsidP="00532833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</w:t>
      </w:r>
      <w:r w:rsidR="0079015F">
        <w:rPr>
          <w:rFonts w:ascii="細明體" w:eastAsia="細明體" w:hAnsi="細明體" w:hint="eastAsia"/>
          <w:kern w:val="2"/>
          <w:szCs w:val="24"/>
          <w:lang w:eastAsia="zh-TW"/>
        </w:rPr>
        <w:t xml:space="preserve"> 確定刪除</w:t>
      </w:r>
    </w:p>
    <w:p w:rsidR="008B7162" w:rsidRPr="00823CB0" w:rsidRDefault="004F6CA7" w:rsidP="008B7162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F6CA7">
        <w:rPr>
          <w:rFonts w:ascii="細明體" w:eastAsia="細明體" w:cs="細明體" w:hint="eastAsia"/>
          <w:b/>
          <w:lang w:eastAsia="zh-TW"/>
        </w:rPr>
        <w:t>逐一</w:t>
      </w:r>
      <w:r w:rsidR="00B8792F">
        <w:rPr>
          <w:rFonts w:ascii="細明體" w:eastAsia="細明體" w:cs="細明體" w:hint="eastAsia"/>
          <w:lang w:eastAsia="zh-TW"/>
        </w:rPr>
        <w:t>寫入</w:t>
      </w:r>
      <w:r w:rsidR="008B7162">
        <w:rPr>
          <w:rFonts w:ascii="細明體" w:eastAsia="細明體" w:hAnsi="細明體" w:hint="eastAsia"/>
          <w:kern w:val="2"/>
          <w:szCs w:val="24"/>
          <w:lang w:eastAsia="zh-TW"/>
        </w:rPr>
        <w:t>DTAAC200_LOG</w:t>
      </w:r>
      <w:r w:rsidR="008B7162" w:rsidRPr="002E2A6C">
        <w:rPr>
          <w:rFonts w:ascii="細明體" w:eastAsia="細明體" w:cs="細明體" w:hint="eastAsia"/>
          <w:lang w:eastAsia="zh-TW"/>
        </w:rPr>
        <w:t>(防癌險別疾病對照設定LOG檔)，SET欄位如下：</w:t>
      </w:r>
      <w:r w:rsidR="00456A1D" w:rsidRPr="006D7727">
        <w:rPr>
          <w:rFonts w:ascii="細明體" w:eastAsia="細明體" w:cs="細明體" w:hint="eastAsia"/>
          <w:b/>
          <w:lang w:eastAsia="zh-TW"/>
        </w:rPr>
        <w:t>(記錄刪除前的資料)</w:t>
      </w:r>
    </w:p>
    <w:tbl>
      <w:tblPr>
        <w:tblW w:w="7065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409"/>
        <w:gridCol w:w="2748"/>
      </w:tblGrid>
      <w:tr w:rsidR="001A0EB7" w:rsidRPr="00D47250" w:rsidTr="004C27B6">
        <w:tc>
          <w:tcPr>
            <w:tcW w:w="1908" w:type="dxa"/>
            <w:shd w:val="clear" w:color="auto" w:fill="C0C0C0"/>
          </w:tcPr>
          <w:p w:rsidR="001A0EB7" w:rsidRPr="00D47250" w:rsidRDefault="001A0EB7" w:rsidP="00FE371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409" w:type="dxa"/>
            <w:shd w:val="clear" w:color="auto" w:fill="C0C0C0"/>
          </w:tcPr>
          <w:p w:rsidR="001A0EB7" w:rsidRPr="00D47250" w:rsidRDefault="001A0EB7" w:rsidP="00FE371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748" w:type="dxa"/>
            <w:shd w:val="clear" w:color="auto" w:fill="C0C0C0"/>
          </w:tcPr>
          <w:p w:rsidR="001A0EB7" w:rsidRPr="00D47250" w:rsidRDefault="001A0EB7" w:rsidP="00FE371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4C27B6" w:rsidRPr="00FD0611" w:rsidTr="004C27B6">
        <w:tc>
          <w:tcPr>
            <w:tcW w:w="1908" w:type="dxa"/>
            <w:shd w:val="clear" w:color="auto" w:fill="FFFF99"/>
            <w:vAlign w:val="center"/>
          </w:tcPr>
          <w:p w:rsidR="004C27B6" w:rsidRPr="00764A73" w:rsidRDefault="004C27B6" w:rsidP="00805B5B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LOG異動種類</w:t>
            </w:r>
          </w:p>
        </w:tc>
        <w:tc>
          <w:tcPr>
            <w:tcW w:w="2409" w:type="dxa"/>
          </w:tcPr>
          <w:p w:rsidR="004C27B6" w:rsidRPr="00DA183F" w:rsidRDefault="004C27B6" w:rsidP="00805B5B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D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2748" w:type="dxa"/>
          </w:tcPr>
          <w:p w:rsidR="004C27B6" w:rsidRPr="00FD0611" w:rsidRDefault="004C27B6" w:rsidP="00805B5B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C27B6" w:rsidRPr="00FD0611" w:rsidTr="004C27B6">
        <w:tc>
          <w:tcPr>
            <w:tcW w:w="1908" w:type="dxa"/>
            <w:shd w:val="clear" w:color="auto" w:fill="FFFF99"/>
            <w:vAlign w:val="center"/>
          </w:tcPr>
          <w:p w:rsidR="004C27B6" w:rsidRPr="00764A73" w:rsidRDefault="004C27B6" w:rsidP="00805B5B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LOG異動人員ID</w:t>
            </w:r>
          </w:p>
        </w:tc>
        <w:tc>
          <w:tcPr>
            <w:tcW w:w="2409" w:type="dxa"/>
          </w:tcPr>
          <w:p w:rsidR="004C27B6" w:rsidRDefault="004C27B6" w:rsidP="00805B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登入者ID</w:t>
            </w:r>
          </w:p>
        </w:tc>
        <w:tc>
          <w:tcPr>
            <w:tcW w:w="2748" w:type="dxa"/>
          </w:tcPr>
          <w:p w:rsidR="004C27B6" w:rsidRPr="00FD0611" w:rsidRDefault="004C27B6" w:rsidP="00805B5B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C27B6" w:rsidRPr="00FD0611" w:rsidTr="004C27B6">
        <w:tc>
          <w:tcPr>
            <w:tcW w:w="1908" w:type="dxa"/>
            <w:shd w:val="clear" w:color="auto" w:fill="FFFF99"/>
            <w:vAlign w:val="center"/>
          </w:tcPr>
          <w:p w:rsidR="004C27B6" w:rsidRPr="008660C8" w:rsidRDefault="004C27B6" w:rsidP="00805B5B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lastRenderedPageBreak/>
              <w:t xml:space="preserve">LOG異動人員姓名  </w:t>
            </w:r>
          </w:p>
        </w:tc>
        <w:tc>
          <w:tcPr>
            <w:tcW w:w="2409" w:type="dxa"/>
          </w:tcPr>
          <w:p w:rsidR="004C27B6" w:rsidRDefault="004C27B6" w:rsidP="00805B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登入者姓名</w:t>
            </w:r>
          </w:p>
        </w:tc>
        <w:tc>
          <w:tcPr>
            <w:tcW w:w="2748" w:type="dxa"/>
          </w:tcPr>
          <w:p w:rsidR="004C27B6" w:rsidRPr="00FD0611" w:rsidRDefault="004C27B6" w:rsidP="00805B5B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C27B6" w:rsidRPr="00FD0611" w:rsidTr="004C27B6">
        <w:tc>
          <w:tcPr>
            <w:tcW w:w="1908" w:type="dxa"/>
            <w:shd w:val="clear" w:color="auto" w:fill="FFFF99"/>
            <w:vAlign w:val="center"/>
          </w:tcPr>
          <w:p w:rsidR="004C27B6" w:rsidRPr="00E24C8A" w:rsidRDefault="004C27B6" w:rsidP="00805B5B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</w:pPr>
            <w:r w:rsidRPr="00E24C8A"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LOG異動日期</w:t>
            </w:r>
          </w:p>
        </w:tc>
        <w:tc>
          <w:tcPr>
            <w:tcW w:w="2409" w:type="dxa"/>
          </w:tcPr>
          <w:p w:rsidR="004C27B6" w:rsidRPr="00E24C8A" w:rsidRDefault="004C27B6" w:rsidP="00805B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4C8A">
              <w:rPr>
                <w:rFonts w:ascii="細明體" w:eastAsia="細明體" w:hAnsi="細明體" w:hint="eastAsia"/>
                <w:sz w:val="20"/>
                <w:szCs w:val="20"/>
              </w:rPr>
              <w:t>DB日期</w:t>
            </w:r>
          </w:p>
        </w:tc>
        <w:tc>
          <w:tcPr>
            <w:tcW w:w="2748" w:type="dxa"/>
          </w:tcPr>
          <w:p w:rsidR="004C27B6" w:rsidRPr="00E24C8A" w:rsidRDefault="004C27B6" w:rsidP="00805B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4C8A">
              <w:rPr>
                <w:rFonts w:ascii="細明體" w:eastAsia="細明體" w:hAnsi="細明體" w:hint="eastAsia"/>
                <w:sz w:val="20"/>
                <w:szCs w:val="20"/>
              </w:rPr>
              <w:t>TIMESTAMP</w:t>
            </w:r>
          </w:p>
        </w:tc>
      </w:tr>
      <w:tr w:rsidR="004C27B6" w:rsidRPr="00FD0611" w:rsidTr="004C27B6">
        <w:tc>
          <w:tcPr>
            <w:tcW w:w="1908" w:type="dxa"/>
            <w:shd w:val="clear" w:color="auto" w:fill="FFFF99"/>
            <w:vAlign w:val="center"/>
          </w:tcPr>
          <w:p w:rsidR="004C27B6" w:rsidRPr="00764A73" w:rsidRDefault="004C27B6" w:rsidP="00805B5B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660C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險別</w:t>
            </w:r>
          </w:p>
        </w:tc>
        <w:tc>
          <w:tcPr>
            <w:tcW w:w="2409" w:type="dxa"/>
          </w:tcPr>
          <w:p w:rsidR="004C27B6" w:rsidRDefault="004C27B6" w:rsidP="00805B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畫面.險別</w:t>
            </w:r>
          </w:p>
        </w:tc>
        <w:tc>
          <w:tcPr>
            <w:tcW w:w="2748" w:type="dxa"/>
          </w:tcPr>
          <w:p w:rsidR="004C27B6" w:rsidRPr="00FD0611" w:rsidRDefault="004C27B6" w:rsidP="00805B5B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C27B6" w:rsidRPr="00FD0611" w:rsidTr="004C27B6">
        <w:tc>
          <w:tcPr>
            <w:tcW w:w="1908" w:type="dxa"/>
            <w:shd w:val="clear" w:color="auto" w:fill="FFFF99"/>
            <w:vAlign w:val="center"/>
          </w:tcPr>
          <w:p w:rsidR="004C27B6" w:rsidRDefault="004C27B6" w:rsidP="00805B5B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>
              <w:rPr>
                <w:rFonts w:ascii="細明體" w:eastAsia="細明體" w:hAnsi="細明體" w:hint="eastAsia"/>
                <w:caps/>
                <w:szCs w:val="24"/>
              </w:rPr>
              <w:t>癌症類別</w:t>
            </w:r>
          </w:p>
        </w:tc>
        <w:tc>
          <w:tcPr>
            <w:tcW w:w="2409" w:type="dxa"/>
          </w:tcPr>
          <w:p w:rsidR="004C27B6" w:rsidRDefault="007C4224" w:rsidP="00805B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DTAAC200</w:t>
            </w:r>
            <w:r w:rsidR="004C27B6">
              <w:rPr>
                <w:rFonts w:ascii="細明體" w:eastAsia="細明體" w:hAnsi="細明體" w:hint="eastAsia"/>
                <w:sz w:val="20"/>
              </w:rPr>
              <w:t>.癌症分類</w:t>
            </w:r>
          </w:p>
        </w:tc>
        <w:tc>
          <w:tcPr>
            <w:tcW w:w="2748" w:type="dxa"/>
          </w:tcPr>
          <w:p w:rsidR="004C27B6" w:rsidRPr="00FD0611" w:rsidRDefault="004C27B6" w:rsidP="00805B5B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C27B6" w:rsidRPr="00FD0611" w:rsidTr="004C27B6">
        <w:tc>
          <w:tcPr>
            <w:tcW w:w="1908" w:type="dxa"/>
            <w:shd w:val="clear" w:color="auto" w:fill="FFFF99"/>
            <w:vAlign w:val="center"/>
          </w:tcPr>
          <w:p w:rsidR="004C27B6" w:rsidRDefault="004C27B6" w:rsidP="00805B5B">
            <w:pPr>
              <w:pStyle w:val="a7"/>
              <w:spacing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409" w:type="dxa"/>
          </w:tcPr>
          <w:p w:rsidR="004C27B6" w:rsidRDefault="007C4224" w:rsidP="00805B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DTAAC200</w:t>
            </w:r>
            <w:r w:rsidR="004C27B6">
              <w:rPr>
                <w:rFonts w:ascii="細明體" w:eastAsia="細明體" w:hAnsi="細明體" w:hint="eastAsia"/>
                <w:sz w:val="20"/>
              </w:rPr>
              <w:t>.疾病編號</w:t>
            </w:r>
          </w:p>
        </w:tc>
        <w:tc>
          <w:tcPr>
            <w:tcW w:w="2748" w:type="dxa"/>
          </w:tcPr>
          <w:p w:rsidR="004C27B6" w:rsidRPr="00FD0611" w:rsidRDefault="004C27B6" w:rsidP="00805B5B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9258FA" w:rsidRPr="00783AC4" w:rsidRDefault="00456DDF" w:rsidP="009258FA">
      <w:pPr>
        <w:pStyle w:val="Tabletext"/>
        <w:keepLines w:val="0"/>
        <w:numPr>
          <w:ilvl w:val="3"/>
          <w:numId w:val="1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刪除 DTAAC200(</w:t>
      </w:r>
      <w:r>
        <w:rPr>
          <w:rFonts w:ascii="細明體" w:eastAsia="細明體" w:cs="細明體" w:hint="eastAsia"/>
          <w:lang w:eastAsia="zh-TW"/>
        </w:rPr>
        <w:t>防癌</w:t>
      </w:r>
      <w:r w:rsidRPr="008660C8">
        <w:rPr>
          <w:rFonts w:ascii="細明體" w:eastAsia="細明體" w:cs="細明體" w:hint="eastAsia"/>
          <w:lang w:eastAsia="zh-TW"/>
        </w:rPr>
        <w:t>險別疾病對照設定檔</w:t>
      </w:r>
      <w:r>
        <w:rPr>
          <w:rFonts w:ascii="細明體" w:eastAsia="細明體" w:cs="細明體" w:hint="eastAsia"/>
          <w:lang w:eastAsia="zh-TW"/>
        </w:rPr>
        <w:t>) BY 畫面.險別</w:t>
      </w:r>
    </w:p>
    <w:p w:rsidR="00783AC4" w:rsidRPr="009258FA" w:rsidRDefault="00783AC4" w:rsidP="009258FA">
      <w:pPr>
        <w:pStyle w:val="Tabletext"/>
        <w:keepLines w:val="0"/>
        <w:numPr>
          <w:ilvl w:val="3"/>
          <w:numId w:val="1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cs="細明體" w:hint="eastAsia"/>
          <w:lang w:eastAsia="zh-TW"/>
        </w:rPr>
        <w:t>刪除成功後，</w:t>
      </w:r>
      <w:r w:rsidR="00952BD6">
        <w:rPr>
          <w:rFonts w:ascii="細明體" w:eastAsia="細明體" w:cs="細明體" w:hint="eastAsia"/>
          <w:lang w:eastAsia="zh-TW"/>
        </w:rPr>
        <w:t>回到初始狀態。</w:t>
      </w:r>
    </w:p>
    <w:p w:rsidR="00CF7A2E" w:rsidRPr="0090300F" w:rsidRDefault="00CF7A2E" w:rsidP="00CF7A2E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cs="細明體" w:hint="eastAsia"/>
          <w:lang w:eastAsia="zh-TW"/>
        </w:rPr>
        <w:t>ELSE (不刪除)</w:t>
      </w:r>
    </w:p>
    <w:p w:rsidR="0090300F" w:rsidRDefault="00456465" w:rsidP="0090300F">
      <w:pPr>
        <w:pStyle w:val="Tabletext"/>
        <w:keepLines w:val="0"/>
        <w:numPr>
          <w:ilvl w:val="3"/>
          <w:numId w:val="1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回到原頁面</w:t>
      </w:r>
    </w:p>
    <w:p w:rsidR="00F15503" w:rsidRDefault="00AB7974" w:rsidP="00532833">
      <w:pPr>
        <w:pStyle w:val="Tabletext"/>
        <w:keepLines w:val="0"/>
        <w:numPr>
          <w:ilvl w:val="1"/>
          <w:numId w:val="1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癌症</w:t>
      </w:r>
      <w:r w:rsidR="00F15503">
        <w:rPr>
          <w:rFonts w:ascii="細明體" w:eastAsia="細明體" w:hAnsi="細明體" w:hint="eastAsia"/>
          <w:kern w:val="2"/>
          <w:szCs w:val="24"/>
          <w:lang w:eastAsia="zh-TW"/>
        </w:rPr>
        <w:t>項目維護button：</w:t>
      </w:r>
    </w:p>
    <w:p w:rsidR="00364312" w:rsidRDefault="0049400C" w:rsidP="002E5E3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ins w:id="42" w:author="FIS" w:date="2015-12-29T10:42:00Z"/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同頁面</w:t>
      </w:r>
      <w:r w:rsidR="002E5E3B">
        <w:rPr>
          <w:rFonts w:ascii="細明體" w:eastAsia="細明體" w:hAnsi="細明體" w:hint="eastAsia"/>
          <w:kern w:val="2"/>
          <w:szCs w:val="24"/>
          <w:lang w:eastAsia="zh-TW"/>
        </w:rPr>
        <w:t>連至</w:t>
      </w:r>
      <w:r w:rsidR="0024111C">
        <w:rPr>
          <w:rFonts w:ascii="細明體" w:eastAsia="細明體" w:hAnsi="細明體" w:hint="eastAsia"/>
          <w:kern w:val="2"/>
          <w:szCs w:val="24"/>
          <w:lang w:eastAsia="zh-TW"/>
        </w:rPr>
        <w:t>AAC0_2001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E6508F" w:rsidRDefault="00E6508F" w:rsidP="00E6508F">
      <w:pPr>
        <w:pStyle w:val="Tabletext"/>
        <w:keepLines w:val="0"/>
        <w:spacing w:after="0" w:line="240" w:lineRule="auto"/>
        <w:ind w:left="1418"/>
        <w:rPr>
          <w:ins w:id="43" w:author="FIS" w:date="2015-12-29T10:42:00Z"/>
          <w:rFonts w:ascii="細明體" w:eastAsia="細明體" w:hAnsi="細明體" w:hint="eastAsia"/>
          <w:kern w:val="2"/>
          <w:szCs w:val="24"/>
          <w:lang w:eastAsia="zh-TW"/>
        </w:rPr>
        <w:pPrChange w:id="44" w:author="FIS" w:date="2015-12-29T10:42:00Z">
          <w:pPr>
            <w:pStyle w:val="Tabletext"/>
            <w:keepLines w:val="0"/>
            <w:numPr>
              <w:ilvl w:val="2"/>
              <w:numId w:val="20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p w:rsidR="00E6508F" w:rsidRDefault="00E6508F" w:rsidP="00E6508F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ins w:id="45" w:author="FIS" w:date="2015-12-29T10:42:00Z"/>
          <w:rFonts w:ascii="細明體" w:eastAsia="細明體" w:hAnsi="細明體" w:hint="eastAsia"/>
          <w:kern w:val="2"/>
          <w:szCs w:val="24"/>
          <w:lang w:eastAsia="zh-TW"/>
        </w:rPr>
        <w:pPrChange w:id="46" w:author="FIS" w:date="2015-12-29T10:42:00Z">
          <w:pPr>
            <w:pStyle w:val="Tabletext"/>
            <w:keepLines w:val="0"/>
            <w:numPr>
              <w:ilvl w:val="2"/>
              <w:numId w:val="20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7" w:author="FIS" w:date="2015-12-29T10:4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取得癌症分類模組:</w:t>
        </w:r>
      </w:ins>
    </w:p>
    <w:p w:rsidR="00E6508F" w:rsidRDefault="00E6508F" w:rsidP="00E6508F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ins w:id="48" w:author="FIS" w:date="2015-12-29T10:47:00Z"/>
          <w:rFonts w:ascii="細明體" w:eastAsia="細明體" w:hAnsi="細明體" w:hint="eastAsia"/>
          <w:kern w:val="2"/>
          <w:szCs w:val="24"/>
          <w:lang w:eastAsia="zh-TW"/>
        </w:rPr>
      </w:pPr>
      <w:ins w:id="49" w:author="FIS" w:date="2015-12-29T10:47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$低侵襲性癌症 = FALSE</w:t>
        </w:r>
      </w:ins>
    </w:p>
    <w:p w:rsidR="00E6508F" w:rsidRDefault="00E6508F" w:rsidP="00E6508F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ins w:id="50" w:author="FIS" w:date="2015-12-29T10:47:00Z"/>
          <w:rFonts w:ascii="細明體" w:eastAsia="細明體" w:hAnsi="細明體" w:hint="eastAsia"/>
          <w:kern w:val="2"/>
          <w:szCs w:val="24"/>
          <w:lang w:eastAsia="zh-TW"/>
        </w:rPr>
      </w:pPr>
      <w:ins w:id="51" w:author="FIS" w:date="2015-12-29T10:47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$特定癌症 = FALSE</w:t>
        </w:r>
      </w:ins>
    </w:p>
    <w:p w:rsidR="00E6508F" w:rsidRDefault="00E6508F" w:rsidP="00E6508F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ins w:id="52" w:author="FIS" w:date="2015-12-29T10:46:00Z"/>
          <w:rFonts w:ascii="細明體" w:eastAsia="細明體" w:hAnsi="細明體" w:hint="eastAsia"/>
          <w:kern w:val="2"/>
          <w:szCs w:val="24"/>
          <w:lang w:eastAsia="zh-TW"/>
        </w:rPr>
      </w:pPr>
      <w:ins w:id="53" w:author="FIS" w:date="2015-12-29T10:46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傳入險別、癌症編號取得DTAAC200的資料。</w:t>
        </w:r>
      </w:ins>
    </w:p>
    <w:p w:rsidR="00E6508F" w:rsidRDefault="00E6508F" w:rsidP="00E6508F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ins w:id="54" w:author="FIS" w:date="2015-12-29T10:47:00Z"/>
          <w:rFonts w:ascii="細明體" w:eastAsia="細明體" w:hAnsi="細明體" w:hint="eastAsia"/>
          <w:kern w:val="2"/>
          <w:szCs w:val="24"/>
          <w:lang w:eastAsia="zh-TW"/>
        </w:rPr>
      </w:pPr>
      <w:ins w:id="55" w:author="FIS" w:date="2015-12-29T10:47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依照取得的資料逐筆判斷：</w:t>
        </w:r>
      </w:ins>
    </w:p>
    <w:p w:rsidR="00E6508F" w:rsidRDefault="00715D44" w:rsidP="00715D44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ins w:id="56" w:author="FIS" w:date="2015-12-29T10:55:00Z"/>
          <w:rFonts w:ascii="細明體" w:eastAsia="細明體" w:hAnsi="細明體" w:hint="eastAsia"/>
          <w:kern w:val="2"/>
          <w:szCs w:val="24"/>
          <w:lang w:eastAsia="zh-TW"/>
        </w:rPr>
        <w:pPrChange w:id="57" w:author="FIS" w:date="2015-12-29T10:55:00Z">
          <w:pPr>
            <w:pStyle w:val="Tabletext"/>
            <w:keepLines w:val="0"/>
            <w:numPr>
              <w:ilvl w:val="2"/>
              <w:numId w:val="20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58" w:author="FIS" w:date="2015-12-29T10:5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若</w:t>
        </w:r>
      </w:ins>
      <w:ins w:id="59" w:author="FIS" w:date="2015-12-29T10:5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DTAAC200.</w:t>
        </w:r>
      </w:ins>
      <w:ins w:id="60" w:author="FIS" w:date="2015-12-29T10:55:00Z">
        <w:r w:rsidRPr="00715D44">
          <w:rPr>
            <w:rFonts w:hint="eastAsia"/>
            <w:lang w:eastAsia="zh-TW"/>
          </w:rPr>
          <w:t xml:space="preserve"> </w:t>
        </w:r>
        <w:r w:rsidRPr="00715D44">
          <w:rPr>
            <w:rFonts w:ascii="細明體" w:eastAsia="細明體" w:hAnsi="細明體" w:hint="eastAsia"/>
            <w:kern w:val="2"/>
            <w:szCs w:val="24"/>
            <w:lang w:eastAsia="zh-TW"/>
          </w:rPr>
          <w:t>癌症類別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= 1 </w:t>
        </w:r>
        <w:r w:rsidRPr="00715D44">
          <w:rPr>
            <w:rFonts w:ascii="細明體" w:eastAsia="細明體" w:hAnsi="細明體"/>
            <w:kern w:val="2"/>
            <w:szCs w:val="24"/>
            <w:lang w:eastAsia="zh-TW"/>
          </w:rPr>
          <w:sym w:font="Wingdings" w:char="F0E8"/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$低侵襲性癌症 = TRUE</w:t>
        </w:r>
      </w:ins>
    </w:p>
    <w:p w:rsidR="00715D44" w:rsidRDefault="00715D44" w:rsidP="00715D44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ins w:id="61" w:author="FIS" w:date="2015-12-29T10:55:00Z"/>
          <w:rFonts w:ascii="細明體" w:eastAsia="細明體" w:hAnsi="細明體" w:hint="eastAsia"/>
          <w:kern w:val="2"/>
          <w:szCs w:val="24"/>
          <w:lang w:eastAsia="zh-TW"/>
        </w:rPr>
      </w:pPr>
      <w:ins w:id="62" w:author="FIS" w:date="2015-12-29T10:5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若DTAAC200.</w:t>
        </w:r>
        <w:r w:rsidRPr="00715D44">
          <w:rPr>
            <w:rFonts w:hint="eastAsia"/>
            <w:lang w:eastAsia="zh-TW"/>
          </w:rPr>
          <w:t xml:space="preserve"> </w:t>
        </w:r>
        <w:r w:rsidRPr="00715D44">
          <w:rPr>
            <w:rFonts w:ascii="細明體" w:eastAsia="細明體" w:hAnsi="細明體" w:hint="eastAsia"/>
            <w:kern w:val="2"/>
            <w:szCs w:val="24"/>
            <w:lang w:eastAsia="zh-TW"/>
          </w:rPr>
          <w:t>癌症類別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= 2 </w:t>
        </w:r>
        <w:r w:rsidRPr="00715D44">
          <w:rPr>
            <w:rFonts w:ascii="細明體" w:eastAsia="細明體" w:hAnsi="細明體"/>
            <w:kern w:val="2"/>
            <w:szCs w:val="24"/>
            <w:lang w:eastAsia="zh-TW"/>
          </w:rPr>
          <w:sym w:font="Wingdings" w:char="F0E8"/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$特定癌症 = TRUE</w:t>
        </w:r>
      </w:ins>
    </w:p>
    <w:p w:rsidR="00715D44" w:rsidRDefault="00715D44" w:rsidP="00715D4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ins w:id="63" w:author="FIS" w:date="2015-12-29T10:56:00Z"/>
          <w:rFonts w:ascii="細明體" w:eastAsia="細明體" w:hAnsi="細明體" w:hint="eastAsia"/>
          <w:kern w:val="2"/>
          <w:szCs w:val="24"/>
          <w:lang w:eastAsia="zh-TW"/>
        </w:rPr>
      </w:pPr>
      <w:ins w:id="64" w:author="FIS" w:date="2015-12-29T10:5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回傳</w:t>
        </w:r>
      </w:ins>
      <w:ins w:id="65" w:author="FIS" w:date="2015-12-29T10:56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: </w:t>
        </w:r>
      </w:ins>
      <w:ins w:id="66" w:author="FIS" w:date="2015-12-29T10:5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Boolean [] {$低侵襲性癌症, </w:t>
        </w:r>
      </w:ins>
      <w:ins w:id="67" w:author="FIS" w:date="2015-12-29T10:56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$特定癌症</w:t>
        </w:r>
      </w:ins>
      <w:ins w:id="68" w:author="FIS" w:date="2015-12-29T10:5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}</w:t>
        </w:r>
      </w:ins>
    </w:p>
    <w:p w:rsidR="00715D44" w:rsidRPr="00F15503" w:rsidRDefault="00715D44" w:rsidP="00715D4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69" w:author="FIS" w:date="2015-12-29T10:56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若讀取有問題或其他異常時，回傳: Boolean [] { false, false}</w:t>
        </w:r>
      </w:ins>
    </w:p>
    <w:sectPr w:rsidR="00715D44" w:rsidRPr="00F15503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205" w:rsidRDefault="005E3205">
      <w:r>
        <w:separator/>
      </w:r>
    </w:p>
  </w:endnote>
  <w:endnote w:type="continuationSeparator" w:id="0">
    <w:p w:rsidR="005E3205" w:rsidRDefault="005E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7342">
      <w:rPr>
        <w:rStyle w:val="a6"/>
        <w:noProof/>
      </w:rPr>
      <w:t>3</w: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205" w:rsidRDefault="005E3205">
      <w:r>
        <w:separator/>
      </w:r>
    </w:p>
  </w:footnote>
  <w:footnote w:type="continuationSeparator" w:id="0">
    <w:p w:rsidR="005E3205" w:rsidRDefault="005E3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7A61"/>
    <w:multiLevelType w:val="multilevel"/>
    <w:tmpl w:val="C310C25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DAC2A71"/>
    <w:multiLevelType w:val="multilevel"/>
    <w:tmpl w:val="43D0D46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B2435C"/>
    <w:multiLevelType w:val="multilevel"/>
    <w:tmpl w:val="8B9ED5B6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2D1D70C7"/>
    <w:multiLevelType w:val="multilevel"/>
    <w:tmpl w:val="B980E8B0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62039F4"/>
    <w:multiLevelType w:val="multilevel"/>
    <w:tmpl w:val="158CE4F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45092B"/>
    <w:multiLevelType w:val="multilevel"/>
    <w:tmpl w:val="7E4E0F9A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2647A6B"/>
    <w:multiLevelType w:val="multilevel"/>
    <w:tmpl w:val="657E04BA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C844279"/>
    <w:multiLevelType w:val="multilevel"/>
    <w:tmpl w:val="7E4E0F9A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81E56A8"/>
    <w:multiLevelType w:val="multilevel"/>
    <w:tmpl w:val="80F0093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7FF7742C"/>
    <w:multiLevelType w:val="multilevel"/>
    <w:tmpl w:val="87B6BBB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7"/>
  </w:num>
  <w:num w:numId="5">
    <w:abstractNumId w:val="10"/>
  </w:num>
  <w:num w:numId="6">
    <w:abstractNumId w:val="3"/>
  </w:num>
  <w:num w:numId="7">
    <w:abstractNumId w:val="14"/>
  </w:num>
  <w:num w:numId="8">
    <w:abstractNumId w:val="15"/>
  </w:num>
  <w:num w:numId="9">
    <w:abstractNumId w:val="12"/>
  </w:num>
  <w:num w:numId="10">
    <w:abstractNumId w:val="6"/>
  </w:num>
  <w:num w:numId="11">
    <w:abstractNumId w:val="18"/>
  </w:num>
  <w:num w:numId="12">
    <w:abstractNumId w:val="2"/>
  </w:num>
  <w:num w:numId="13">
    <w:abstractNumId w:val="19"/>
  </w:num>
  <w:num w:numId="14">
    <w:abstractNumId w:val="8"/>
  </w:num>
  <w:num w:numId="15">
    <w:abstractNumId w:val="0"/>
  </w:num>
  <w:num w:numId="16">
    <w:abstractNumId w:val="16"/>
  </w:num>
  <w:num w:numId="17">
    <w:abstractNumId w:val="9"/>
  </w:num>
  <w:num w:numId="18">
    <w:abstractNumId w:val="11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34"/>
    <w:rsid w:val="00003282"/>
    <w:rsid w:val="00004263"/>
    <w:rsid w:val="00011189"/>
    <w:rsid w:val="00016A2B"/>
    <w:rsid w:val="000229C7"/>
    <w:rsid w:val="00026B87"/>
    <w:rsid w:val="00027A82"/>
    <w:rsid w:val="00032750"/>
    <w:rsid w:val="00034493"/>
    <w:rsid w:val="00035648"/>
    <w:rsid w:val="00036CE7"/>
    <w:rsid w:val="00045E94"/>
    <w:rsid w:val="000536D6"/>
    <w:rsid w:val="0006576B"/>
    <w:rsid w:val="0007487B"/>
    <w:rsid w:val="00082355"/>
    <w:rsid w:val="00087996"/>
    <w:rsid w:val="000933DA"/>
    <w:rsid w:val="00094385"/>
    <w:rsid w:val="000B0E2C"/>
    <w:rsid w:val="000C63E9"/>
    <w:rsid w:val="000D28C5"/>
    <w:rsid w:val="000F1FC1"/>
    <w:rsid w:val="0010757F"/>
    <w:rsid w:val="00110BFD"/>
    <w:rsid w:val="00116FDC"/>
    <w:rsid w:val="001256C1"/>
    <w:rsid w:val="00132EC3"/>
    <w:rsid w:val="00143DC3"/>
    <w:rsid w:val="00143F55"/>
    <w:rsid w:val="00145DE9"/>
    <w:rsid w:val="00146204"/>
    <w:rsid w:val="001463BA"/>
    <w:rsid w:val="001470FB"/>
    <w:rsid w:val="00162BBE"/>
    <w:rsid w:val="001639AE"/>
    <w:rsid w:val="0017186A"/>
    <w:rsid w:val="00175944"/>
    <w:rsid w:val="00196109"/>
    <w:rsid w:val="001A0EB7"/>
    <w:rsid w:val="001B06A2"/>
    <w:rsid w:val="001B3433"/>
    <w:rsid w:val="001C09C0"/>
    <w:rsid w:val="001E649A"/>
    <w:rsid w:val="001E6A3D"/>
    <w:rsid w:val="001F700F"/>
    <w:rsid w:val="0020037D"/>
    <w:rsid w:val="00204363"/>
    <w:rsid w:val="0020613D"/>
    <w:rsid w:val="00216854"/>
    <w:rsid w:val="00222E17"/>
    <w:rsid w:val="0022348B"/>
    <w:rsid w:val="00223DA4"/>
    <w:rsid w:val="0023399B"/>
    <w:rsid w:val="00235CF4"/>
    <w:rsid w:val="0024111C"/>
    <w:rsid w:val="00245D1A"/>
    <w:rsid w:val="00246E83"/>
    <w:rsid w:val="00250CAC"/>
    <w:rsid w:val="00261B49"/>
    <w:rsid w:val="00262DED"/>
    <w:rsid w:val="002668FC"/>
    <w:rsid w:val="00275CB7"/>
    <w:rsid w:val="002800D1"/>
    <w:rsid w:val="0028125B"/>
    <w:rsid w:val="002831F9"/>
    <w:rsid w:val="00283790"/>
    <w:rsid w:val="00285E6B"/>
    <w:rsid w:val="00285FE2"/>
    <w:rsid w:val="002A0A92"/>
    <w:rsid w:val="002A7015"/>
    <w:rsid w:val="002B4965"/>
    <w:rsid w:val="002C4E52"/>
    <w:rsid w:val="002C5D01"/>
    <w:rsid w:val="002D1E71"/>
    <w:rsid w:val="002D462F"/>
    <w:rsid w:val="002D64DD"/>
    <w:rsid w:val="002E2A6C"/>
    <w:rsid w:val="002E5E3B"/>
    <w:rsid w:val="002F7416"/>
    <w:rsid w:val="00303747"/>
    <w:rsid w:val="00322EC5"/>
    <w:rsid w:val="00323A6B"/>
    <w:rsid w:val="00331F11"/>
    <w:rsid w:val="00340969"/>
    <w:rsid w:val="00360581"/>
    <w:rsid w:val="00362991"/>
    <w:rsid w:val="00364312"/>
    <w:rsid w:val="003717A7"/>
    <w:rsid w:val="00373766"/>
    <w:rsid w:val="00375A59"/>
    <w:rsid w:val="00384E3B"/>
    <w:rsid w:val="003A1C0F"/>
    <w:rsid w:val="003A205F"/>
    <w:rsid w:val="003B164E"/>
    <w:rsid w:val="003C5223"/>
    <w:rsid w:val="003C7F28"/>
    <w:rsid w:val="003D0439"/>
    <w:rsid w:val="00410735"/>
    <w:rsid w:val="00416903"/>
    <w:rsid w:val="00432070"/>
    <w:rsid w:val="0043426D"/>
    <w:rsid w:val="00450590"/>
    <w:rsid w:val="00454837"/>
    <w:rsid w:val="00456465"/>
    <w:rsid w:val="00456A1D"/>
    <w:rsid w:val="00456DDF"/>
    <w:rsid w:val="00457342"/>
    <w:rsid w:val="004711D1"/>
    <w:rsid w:val="004735E9"/>
    <w:rsid w:val="0048337A"/>
    <w:rsid w:val="00486C94"/>
    <w:rsid w:val="00492238"/>
    <w:rsid w:val="0049400C"/>
    <w:rsid w:val="004A43EB"/>
    <w:rsid w:val="004B2BC1"/>
    <w:rsid w:val="004C27B6"/>
    <w:rsid w:val="004C62EC"/>
    <w:rsid w:val="004D142C"/>
    <w:rsid w:val="004D5693"/>
    <w:rsid w:val="004D71F0"/>
    <w:rsid w:val="004E173C"/>
    <w:rsid w:val="004F1B6C"/>
    <w:rsid w:val="004F367D"/>
    <w:rsid w:val="004F6CA7"/>
    <w:rsid w:val="004F7AE4"/>
    <w:rsid w:val="00500545"/>
    <w:rsid w:val="00502B3A"/>
    <w:rsid w:val="00503EE3"/>
    <w:rsid w:val="0053156D"/>
    <w:rsid w:val="00532833"/>
    <w:rsid w:val="00543B3C"/>
    <w:rsid w:val="005538C8"/>
    <w:rsid w:val="00562CE7"/>
    <w:rsid w:val="00565E5F"/>
    <w:rsid w:val="00584F97"/>
    <w:rsid w:val="0059295E"/>
    <w:rsid w:val="005A39BD"/>
    <w:rsid w:val="005A4E1B"/>
    <w:rsid w:val="005A5365"/>
    <w:rsid w:val="005A75A1"/>
    <w:rsid w:val="005E3205"/>
    <w:rsid w:val="00602E2B"/>
    <w:rsid w:val="00610D32"/>
    <w:rsid w:val="00610FC8"/>
    <w:rsid w:val="006121BB"/>
    <w:rsid w:val="006138C2"/>
    <w:rsid w:val="006157B5"/>
    <w:rsid w:val="00631FFD"/>
    <w:rsid w:val="00641A36"/>
    <w:rsid w:val="00642970"/>
    <w:rsid w:val="00645950"/>
    <w:rsid w:val="00654039"/>
    <w:rsid w:val="00661243"/>
    <w:rsid w:val="006717C1"/>
    <w:rsid w:val="00671C68"/>
    <w:rsid w:val="00674AD6"/>
    <w:rsid w:val="00676B01"/>
    <w:rsid w:val="006A2348"/>
    <w:rsid w:val="006A6BF7"/>
    <w:rsid w:val="006D3B62"/>
    <w:rsid w:val="006D5EF5"/>
    <w:rsid w:val="006D7727"/>
    <w:rsid w:val="006E0DEF"/>
    <w:rsid w:val="006F5A26"/>
    <w:rsid w:val="006F5A40"/>
    <w:rsid w:val="00703413"/>
    <w:rsid w:val="00706C42"/>
    <w:rsid w:val="00712AE8"/>
    <w:rsid w:val="00715D44"/>
    <w:rsid w:val="00737A47"/>
    <w:rsid w:val="0076569B"/>
    <w:rsid w:val="007657D9"/>
    <w:rsid w:val="00765958"/>
    <w:rsid w:val="0077619C"/>
    <w:rsid w:val="00777D61"/>
    <w:rsid w:val="00783AC4"/>
    <w:rsid w:val="0079015F"/>
    <w:rsid w:val="00791B22"/>
    <w:rsid w:val="007A1C82"/>
    <w:rsid w:val="007A745B"/>
    <w:rsid w:val="007B0E07"/>
    <w:rsid w:val="007B62A9"/>
    <w:rsid w:val="007B726B"/>
    <w:rsid w:val="007C1375"/>
    <w:rsid w:val="007C3817"/>
    <w:rsid w:val="007C4125"/>
    <w:rsid w:val="007C4224"/>
    <w:rsid w:val="007C64E8"/>
    <w:rsid w:val="007D2BC6"/>
    <w:rsid w:val="007D48D4"/>
    <w:rsid w:val="007F1C2B"/>
    <w:rsid w:val="007F5878"/>
    <w:rsid w:val="00804024"/>
    <w:rsid w:val="00805B5B"/>
    <w:rsid w:val="00806EF4"/>
    <w:rsid w:val="00814305"/>
    <w:rsid w:val="00823CB0"/>
    <w:rsid w:val="00823E04"/>
    <w:rsid w:val="008448A8"/>
    <w:rsid w:val="008510E0"/>
    <w:rsid w:val="00852056"/>
    <w:rsid w:val="0085257A"/>
    <w:rsid w:val="00854AEF"/>
    <w:rsid w:val="008563AB"/>
    <w:rsid w:val="00866366"/>
    <w:rsid w:val="00875359"/>
    <w:rsid w:val="0088190F"/>
    <w:rsid w:val="00881D99"/>
    <w:rsid w:val="008A0039"/>
    <w:rsid w:val="008B7162"/>
    <w:rsid w:val="008C6A08"/>
    <w:rsid w:val="008E0B4A"/>
    <w:rsid w:val="008E5075"/>
    <w:rsid w:val="008E75D8"/>
    <w:rsid w:val="008F10F9"/>
    <w:rsid w:val="008F2613"/>
    <w:rsid w:val="008F76EE"/>
    <w:rsid w:val="008F7CEE"/>
    <w:rsid w:val="0090300F"/>
    <w:rsid w:val="00912AB4"/>
    <w:rsid w:val="00915346"/>
    <w:rsid w:val="0092205D"/>
    <w:rsid w:val="00923C4E"/>
    <w:rsid w:val="009258FA"/>
    <w:rsid w:val="00930A0F"/>
    <w:rsid w:val="0093170D"/>
    <w:rsid w:val="009321B9"/>
    <w:rsid w:val="0093336F"/>
    <w:rsid w:val="00936A7B"/>
    <w:rsid w:val="00941E79"/>
    <w:rsid w:val="00946294"/>
    <w:rsid w:val="00952BD6"/>
    <w:rsid w:val="00953757"/>
    <w:rsid w:val="00953B6A"/>
    <w:rsid w:val="009542E4"/>
    <w:rsid w:val="00955BF8"/>
    <w:rsid w:val="00967634"/>
    <w:rsid w:val="009776D9"/>
    <w:rsid w:val="009862EB"/>
    <w:rsid w:val="00986A5C"/>
    <w:rsid w:val="0098724F"/>
    <w:rsid w:val="009A1D5A"/>
    <w:rsid w:val="009A5265"/>
    <w:rsid w:val="009B220F"/>
    <w:rsid w:val="009B3F90"/>
    <w:rsid w:val="009B7935"/>
    <w:rsid w:val="009C1660"/>
    <w:rsid w:val="009C5335"/>
    <w:rsid w:val="009D18A8"/>
    <w:rsid w:val="009D1E55"/>
    <w:rsid w:val="009D3BF8"/>
    <w:rsid w:val="009D578D"/>
    <w:rsid w:val="009F6C62"/>
    <w:rsid w:val="00A02246"/>
    <w:rsid w:val="00A10039"/>
    <w:rsid w:val="00A10535"/>
    <w:rsid w:val="00A12FA2"/>
    <w:rsid w:val="00A30A75"/>
    <w:rsid w:val="00A35C13"/>
    <w:rsid w:val="00A3648F"/>
    <w:rsid w:val="00A37364"/>
    <w:rsid w:val="00A47F88"/>
    <w:rsid w:val="00A61D6E"/>
    <w:rsid w:val="00A66DF7"/>
    <w:rsid w:val="00A70544"/>
    <w:rsid w:val="00A70AFD"/>
    <w:rsid w:val="00A7163A"/>
    <w:rsid w:val="00A823F4"/>
    <w:rsid w:val="00A87AB8"/>
    <w:rsid w:val="00A9001A"/>
    <w:rsid w:val="00A978EF"/>
    <w:rsid w:val="00AB3FA8"/>
    <w:rsid w:val="00AB5807"/>
    <w:rsid w:val="00AB6BDD"/>
    <w:rsid w:val="00AB7974"/>
    <w:rsid w:val="00AC59C4"/>
    <w:rsid w:val="00AD1F89"/>
    <w:rsid w:val="00AD426D"/>
    <w:rsid w:val="00AD6E66"/>
    <w:rsid w:val="00AD7F12"/>
    <w:rsid w:val="00AF2F79"/>
    <w:rsid w:val="00AF44CD"/>
    <w:rsid w:val="00AF673D"/>
    <w:rsid w:val="00B0465D"/>
    <w:rsid w:val="00B07601"/>
    <w:rsid w:val="00B11DA0"/>
    <w:rsid w:val="00B1202A"/>
    <w:rsid w:val="00B12622"/>
    <w:rsid w:val="00B1477A"/>
    <w:rsid w:val="00B21E4D"/>
    <w:rsid w:val="00B22D2A"/>
    <w:rsid w:val="00B26BC1"/>
    <w:rsid w:val="00B3146F"/>
    <w:rsid w:val="00B34C2B"/>
    <w:rsid w:val="00B35137"/>
    <w:rsid w:val="00B40F92"/>
    <w:rsid w:val="00B41CAB"/>
    <w:rsid w:val="00B4789C"/>
    <w:rsid w:val="00B60A77"/>
    <w:rsid w:val="00B655C3"/>
    <w:rsid w:val="00B66B11"/>
    <w:rsid w:val="00B744A8"/>
    <w:rsid w:val="00B80755"/>
    <w:rsid w:val="00B8580A"/>
    <w:rsid w:val="00B86008"/>
    <w:rsid w:val="00B868D0"/>
    <w:rsid w:val="00B869E1"/>
    <w:rsid w:val="00B87240"/>
    <w:rsid w:val="00B8792F"/>
    <w:rsid w:val="00BA5583"/>
    <w:rsid w:val="00BB0208"/>
    <w:rsid w:val="00BB029E"/>
    <w:rsid w:val="00BB3357"/>
    <w:rsid w:val="00BD0033"/>
    <w:rsid w:val="00BD1607"/>
    <w:rsid w:val="00BD3ABF"/>
    <w:rsid w:val="00BD5BFB"/>
    <w:rsid w:val="00BE1816"/>
    <w:rsid w:val="00BF30CE"/>
    <w:rsid w:val="00C00497"/>
    <w:rsid w:val="00C00896"/>
    <w:rsid w:val="00C1165B"/>
    <w:rsid w:val="00C123F2"/>
    <w:rsid w:val="00C1401B"/>
    <w:rsid w:val="00C34373"/>
    <w:rsid w:val="00C45170"/>
    <w:rsid w:val="00C4573A"/>
    <w:rsid w:val="00C548B9"/>
    <w:rsid w:val="00C55FE5"/>
    <w:rsid w:val="00C56145"/>
    <w:rsid w:val="00C67049"/>
    <w:rsid w:val="00C70827"/>
    <w:rsid w:val="00C806DA"/>
    <w:rsid w:val="00C812DE"/>
    <w:rsid w:val="00C86780"/>
    <w:rsid w:val="00CA14D8"/>
    <w:rsid w:val="00CA3326"/>
    <w:rsid w:val="00CA3D1B"/>
    <w:rsid w:val="00CB6E0B"/>
    <w:rsid w:val="00CC12B2"/>
    <w:rsid w:val="00CC1C7D"/>
    <w:rsid w:val="00CC49C5"/>
    <w:rsid w:val="00CC556B"/>
    <w:rsid w:val="00CD0C88"/>
    <w:rsid w:val="00CE1311"/>
    <w:rsid w:val="00CE2169"/>
    <w:rsid w:val="00CF20A9"/>
    <w:rsid w:val="00CF224E"/>
    <w:rsid w:val="00CF33BB"/>
    <w:rsid w:val="00CF4C7F"/>
    <w:rsid w:val="00CF7A2E"/>
    <w:rsid w:val="00D006AD"/>
    <w:rsid w:val="00D009A6"/>
    <w:rsid w:val="00D11071"/>
    <w:rsid w:val="00D14140"/>
    <w:rsid w:val="00D22AE2"/>
    <w:rsid w:val="00D33275"/>
    <w:rsid w:val="00D37973"/>
    <w:rsid w:val="00D46672"/>
    <w:rsid w:val="00D52395"/>
    <w:rsid w:val="00D55A70"/>
    <w:rsid w:val="00D5666B"/>
    <w:rsid w:val="00D57858"/>
    <w:rsid w:val="00D60A7B"/>
    <w:rsid w:val="00D70AE5"/>
    <w:rsid w:val="00D721CB"/>
    <w:rsid w:val="00D72BF7"/>
    <w:rsid w:val="00D86586"/>
    <w:rsid w:val="00D875BE"/>
    <w:rsid w:val="00D95C3B"/>
    <w:rsid w:val="00DA0DE1"/>
    <w:rsid w:val="00DA1872"/>
    <w:rsid w:val="00DA2E47"/>
    <w:rsid w:val="00DA4980"/>
    <w:rsid w:val="00DB00E9"/>
    <w:rsid w:val="00DB5F3A"/>
    <w:rsid w:val="00DB7A87"/>
    <w:rsid w:val="00DC5268"/>
    <w:rsid w:val="00DC5F3C"/>
    <w:rsid w:val="00DD181C"/>
    <w:rsid w:val="00DE10D6"/>
    <w:rsid w:val="00DE17AE"/>
    <w:rsid w:val="00DE3703"/>
    <w:rsid w:val="00DE5E49"/>
    <w:rsid w:val="00DE6AEF"/>
    <w:rsid w:val="00DF45A8"/>
    <w:rsid w:val="00E0259C"/>
    <w:rsid w:val="00E06EA7"/>
    <w:rsid w:val="00E14564"/>
    <w:rsid w:val="00E24C8A"/>
    <w:rsid w:val="00E465B4"/>
    <w:rsid w:val="00E5005C"/>
    <w:rsid w:val="00E64DB9"/>
    <w:rsid w:val="00E6508F"/>
    <w:rsid w:val="00E70D80"/>
    <w:rsid w:val="00E72E7B"/>
    <w:rsid w:val="00E83603"/>
    <w:rsid w:val="00E874B2"/>
    <w:rsid w:val="00EA15BD"/>
    <w:rsid w:val="00EA7FB3"/>
    <w:rsid w:val="00EB0E95"/>
    <w:rsid w:val="00EB212D"/>
    <w:rsid w:val="00EB43A9"/>
    <w:rsid w:val="00EC2200"/>
    <w:rsid w:val="00EC2854"/>
    <w:rsid w:val="00EC78A9"/>
    <w:rsid w:val="00ED1A33"/>
    <w:rsid w:val="00EF226A"/>
    <w:rsid w:val="00EF5699"/>
    <w:rsid w:val="00EF7733"/>
    <w:rsid w:val="00F04497"/>
    <w:rsid w:val="00F15503"/>
    <w:rsid w:val="00F16468"/>
    <w:rsid w:val="00F2184F"/>
    <w:rsid w:val="00F40F61"/>
    <w:rsid w:val="00F475D3"/>
    <w:rsid w:val="00F507A8"/>
    <w:rsid w:val="00F53F45"/>
    <w:rsid w:val="00F55336"/>
    <w:rsid w:val="00F56735"/>
    <w:rsid w:val="00F63D34"/>
    <w:rsid w:val="00F72D10"/>
    <w:rsid w:val="00F72D1D"/>
    <w:rsid w:val="00F85FB7"/>
    <w:rsid w:val="00F86CB4"/>
    <w:rsid w:val="00F87378"/>
    <w:rsid w:val="00F9071D"/>
    <w:rsid w:val="00FC0D2F"/>
    <w:rsid w:val="00FC2209"/>
    <w:rsid w:val="00FD0473"/>
    <w:rsid w:val="00FD2F3C"/>
    <w:rsid w:val="00FD4A94"/>
    <w:rsid w:val="00FD5369"/>
    <w:rsid w:val="00FE3712"/>
    <w:rsid w:val="00FE6AEE"/>
    <w:rsid w:val="00FF15C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0"/>
        <o:r id="V:Rule2" type="connector" idref="#_x0000_s1042"/>
      </o:rules>
    </o:shapelayout>
  </w:shapeDefaults>
  <w:decimalSymbol w:val="."/>
  <w:listSeparator w:val=","/>
  <w15:chartTrackingRefBased/>
  <w15:docId w15:val="{82C4F1CA-8222-46AC-8611-F33267B9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customStyle="1" w:styleId="style3r1">
    <w:name w:val="style3r1"/>
    <w:rsid w:val="00EB43A9"/>
    <w:rPr>
      <w:rFonts w:ascii="Arial" w:hAnsi="Arial" w:cs="Arial" w:hint="default"/>
      <w:color w:val="FF0000"/>
      <w:sz w:val="20"/>
      <w:szCs w:val="20"/>
    </w:rPr>
  </w:style>
  <w:style w:type="paragraph" w:styleId="a7">
    <w:name w:val="header"/>
    <w:basedOn w:val="a"/>
    <w:link w:val="a8"/>
    <w:uiPriority w:val="99"/>
    <w:rsid w:val="00AF673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AF673D"/>
    <w:rPr>
      <w:kern w:val="2"/>
    </w:rPr>
  </w:style>
  <w:style w:type="table" w:styleId="a9">
    <w:name w:val="Table Grid"/>
    <w:basedOn w:val="a1"/>
    <w:rsid w:val="0095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7B726B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DefaultText">
    <w:name w:val="Default Text"/>
    <w:basedOn w:val="a"/>
    <w:rsid w:val="00CA3D1B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styleId="aa">
    <w:name w:val="List Paragraph"/>
    <w:basedOn w:val="a"/>
    <w:uiPriority w:val="34"/>
    <w:qFormat/>
    <w:rsid w:val="00CA3D1B"/>
    <w:pPr>
      <w:ind w:leftChars="200" w:left="480"/>
    </w:pPr>
  </w:style>
  <w:style w:type="paragraph" w:styleId="ab">
    <w:name w:val="Balloon Text"/>
    <w:basedOn w:val="a"/>
    <w:link w:val="ac"/>
    <w:rsid w:val="00602E2B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602E2B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D:\i9200216_view_118\CSR1_Doc\docs\AA&#29702;&#36064;\C0_&#20195;&#30908;&#32173;&#35703;\&#30059;&#38754;\USAAC02000_&#38450;&#30284;&#30142;&#30149;&#20998;&#39006;&#35373;&#23450;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Links>
    <vt:vector size="6" baseType="variant">
      <vt:variant>
        <vt:i4>273691028</vt:i4>
      </vt:variant>
      <vt:variant>
        <vt:i4>3</vt:i4>
      </vt:variant>
      <vt:variant>
        <vt:i4>0</vt:i4>
      </vt:variant>
      <vt:variant>
        <vt:i4>5</vt:i4>
      </vt:variant>
      <vt:variant>
        <vt:lpwstr>D:\i9200216_view_118\CSR1_Doc\docs\AA理賠\C0_代碼維護\畫面\USAAC02000_防癌疾病分類設定.html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