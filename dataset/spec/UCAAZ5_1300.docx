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010"/>
        <w:gridCol w:w="4503"/>
        <w:gridCol w:w="1566"/>
        <w:gridCol w:w="2071"/>
        <w:tblGridChange w:id="0">
          <w:tblGrid>
            <w:gridCol w:w="1310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640AE5">
        <w:tc>
          <w:tcPr>
            <w:tcW w:w="12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640AE5">
        <w:tc>
          <w:tcPr>
            <w:tcW w:w="1216" w:type="dxa"/>
          </w:tcPr>
          <w:p w:rsidR="00252551" w:rsidRPr="00E8700A" w:rsidRDefault="006334C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2014/10</w:t>
            </w:r>
            <w:r w:rsidR="00CC711E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30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252551" w:rsidRPr="00E8700A" w:rsidRDefault="00B52234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  <w:tr w:rsidR="00640AE5" w:rsidRPr="00E8700A" w:rsidTr="00640AE5">
        <w:trPr>
          <w:ins w:id="2" w:author="陳德仁" w:date="2018-10-17T18:53:00Z"/>
        </w:trPr>
        <w:tc>
          <w:tcPr>
            <w:tcW w:w="1216" w:type="dxa"/>
          </w:tcPr>
          <w:p w:rsidR="00640AE5" w:rsidRDefault="00640AE5" w:rsidP="00640AE5">
            <w:pPr>
              <w:spacing w:line="240" w:lineRule="atLeast"/>
              <w:jc w:val="center"/>
              <w:rPr>
                <w:ins w:id="3" w:author="陳德仁" w:date="2018-10-17T18:53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陳德仁" w:date="2018-10-17T18:53:00Z">
              <w:r w:rsidRPr="005E3068">
                <w:rPr>
                  <w:rFonts w:hint="eastAsia"/>
                </w:rPr>
                <w:t>2018/06/29</w:t>
              </w:r>
            </w:ins>
          </w:p>
        </w:tc>
        <w:tc>
          <w:tcPr>
            <w:tcW w:w="1010" w:type="dxa"/>
          </w:tcPr>
          <w:p w:rsidR="00640AE5" w:rsidRDefault="00640AE5" w:rsidP="00640AE5">
            <w:pPr>
              <w:spacing w:line="240" w:lineRule="atLeast"/>
              <w:jc w:val="center"/>
              <w:rPr>
                <w:ins w:id="5" w:author="陳德仁" w:date="2018-10-17T18:53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陳德仁" w:date="2018-10-17T18:53:00Z">
              <w:r w:rsidRPr="005E3068">
                <w:rPr>
                  <w:rFonts w:hint="eastAsia"/>
                </w:rPr>
                <w:t xml:space="preserve">  2</w:t>
              </w:r>
            </w:ins>
          </w:p>
        </w:tc>
        <w:tc>
          <w:tcPr>
            <w:tcW w:w="4503" w:type="dxa"/>
          </w:tcPr>
          <w:p w:rsidR="00640AE5" w:rsidRPr="00E8700A" w:rsidRDefault="00640AE5" w:rsidP="00640AE5">
            <w:pPr>
              <w:spacing w:line="240" w:lineRule="atLeast"/>
              <w:rPr>
                <w:ins w:id="7" w:author="陳德仁" w:date="2018-10-17T18:53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陳德仁" w:date="2018-10-17T18:53:00Z">
              <w:r w:rsidRPr="005E3068">
                <w:rPr>
                  <w:rFonts w:hint="eastAsia"/>
                </w:rPr>
                <w:t xml:space="preserve">logSecurity </w:t>
              </w:r>
              <w:r w:rsidRPr="005E3068">
                <w:rPr>
                  <w:rFonts w:hint="eastAsia"/>
                </w:rPr>
                <w:t>清查</w:t>
              </w:r>
            </w:ins>
          </w:p>
        </w:tc>
        <w:tc>
          <w:tcPr>
            <w:tcW w:w="1566" w:type="dxa"/>
          </w:tcPr>
          <w:p w:rsidR="00640AE5" w:rsidRPr="00E8700A" w:rsidRDefault="00640AE5" w:rsidP="00640AE5">
            <w:pPr>
              <w:spacing w:line="240" w:lineRule="atLeast"/>
              <w:jc w:val="center"/>
              <w:rPr>
                <w:ins w:id="9" w:author="陳德仁" w:date="2018-10-17T18:53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陳德仁" w:date="2018-10-17T18:53:00Z">
              <w:r w:rsidRPr="005E3068">
                <w:rPr>
                  <w:rFonts w:hint="eastAsia"/>
                </w:rPr>
                <w:t>德仁</w:t>
              </w:r>
            </w:ins>
          </w:p>
        </w:tc>
        <w:tc>
          <w:tcPr>
            <w:tcW w:w="2071" w:type="dxa"/>
          </w:tcPr>
          <w:p w:rsidR="00640AE5" w:rsidRDefault="00640AE5" w:rsidP="00640AE5">
            <w:pPr>
              <w:spacing w:line="240" w:lineRule="atLeast"/>
              <w:rPr>
                <w:ins w:id="11" w:author="陳德仁" w:date="2018-10-17T18:53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陳德仁" w:date="2018-10-17T18:53:00Z">
              <w:r w:rsidRPr="005E3068">
                <w:rPr>
                  <w:rFonts w:hint="eastAsia"/>
                </w:rPr>
                <w:t>180511000919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7"/>
        <w:gridCol w:w="1561"/>
        <w:gridCol w:w="6432"/>
      </w:tblGrid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3" w:type="dxa"/>
            <w:gridSpan w:val="2"/>
          </w:tcPr>
          <w:p w:rsidR="009B56A8" w:rsidRPr="00E01490" w:rsidRDefault="006334CF" w:rsidP="00CC71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34CF">
              <w:rPr>
                <w:rFonts w:ascii="細明體" w:eastAsia="細明體" w:hAnsi="細明體" w:hint="eastAsia"/>
                <w:sz w:val="20"/>
                <w:szCs w:val="20"/>
              </w:rPr>
              <w:t>理賠預付金給付紀錄檔</w:t>
            </w:r>
            <w:r w:rsidR="00B52234">
              <w:rPr>
                <w:rFonts w:ascii="細明體" w:eastAsia="細明體" w:hAnsi="細明體" w:hint="eastAsia"/>
                <w:sz w:val="20"/>
                <w:szCs w:val="20"/>
              </w:rPr>
              <w:t>修正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3" w:type="dxa"/>
            <w:gridSpan w:val="2"/>
          </w:tcPr>
          <w:p w:rsidR="009B56A8" w:rsidRPr="00E01490" w:rsidRDefault="006334C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AAZ5_13</w:t>
            </w:r>
            <w:r w:rsidR="00B52234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6334C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65282B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334CF">
              <w:rPr>
                <w:rFonts w:ascii="細明體" w:eastAsia="細明體" w:hAnsi="細明體" w:hint="eastAsia"/>
                <w:sz w:val="20"/>
                <w:szCs w:val="20"/>
              </w:rPr>
              <w:t>預付金作業輸入的</w:t>
            </w:r>
            <w:r w:rsidR="00CC711E">
              <w:rPr>
                <w:rFonts w:ascii="細明體" w:eastAsia="細明體" w:hAnsi="細明體" w:hint="eastAsia"/>
                <w:sz w:val="20"/>
                <w:szCs w:val="20"/>
              </w:rPr>
              <w:t>資料，進行人工修正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65282B">
        <w:tc>
          <w:tcPr>
            <w:tcW w:w="2267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3" w:type="dxa"/>
            <w:gridSpan w:val="2"/>
          </w:tcPr>
          <w:p w:rsidR="004911D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3" w:type="dxa"/>
            <w:gridSpan w:val="2"/>
          </w:tcPr>
          <w:p w:rsidR="009B56A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65282B" w:rsidRPr="00E01490" w:rsidTr="0065282B">
        <w:trPr>
          <w:trHeight w:val="371"/>
        </w:trPr>
        <w:tc>
          <w:tcPr>
            <w:tcW w:w="2267" w:type="dxa"/>
            <w:vMerge w:val="restart"/>
          </w:tcPr>
          <w:p w:rsidR="0065282B" w:rsidRDefault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432" w:type="dxa"/>
          </w:tcPr>
          <w:p w:rsidR="0065282B" w:rsidRPr="0065282B" w:rsidRDefault="0065282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76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65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494BCA" w:rsidRPr="00E01490" w:rsidTr="0065282B">
        <w:tc>
          <w:tcPr>
            <w:tcW w:w="2267" w:type="dxa"/>
          </w:tcPr>
          <w:p w:rsidR="00494BCA" w:rsidRDefault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93" w:type="dxa"/>
            <w:gridSpan w:val="2"/>
          </w:tcPr>
          <w:p w:rsidR="00494BCA" w:rsidRDefault="00494BCA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="007D207E"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32313F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6255" w:dyaOrig="2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34.25pt" o:ole="">
            <v:imagedata r:id="rId7" o:title=""/>
          </v:shape>
          <o:OLEObject Type="Embed" ProgID="Visio.Drawing.11" ShapeID="_x0000_i1025" DrawAspect="Content" ObjectID="_1657346522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6334CF" w:rsidP="004411B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6334CF">
              <w:rPr>
                <w:rFonts w:ascii="細明體" w:eastAsia="細明體" w:hAnsi="細明體" w:hint="eastAsia"/>
                <w:lang w:eastAsia="zh-TW"/>
              </w:rPr>
              <w:t>理賠預付金給付紀錄檔</w:t>
            </w:r>
          </w:p>
        </w:tc>
        <w:tc>
          <w:tcPr>
            <w:tcW w:w="2551" w:type="dxa"/>
          </w:tcPr>
          <w:p w:rsidR="004911D8" w:rsidRPr="00E01490" w:rsidRDefault="005030C5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6F0844">
              <w:rPr>
                <w:rFonts w:ascii="細明體" w:eastAsia="細明體" w:hAnsi="細明體" w:hint="eastAsia"/>
                <w:sz w:val="20"/>
                <w:szCs w:val="20"/>
              </w:rPr>
              <w:t>TAA</w:t>
            </w:r>
            <w:r w:rsidR="006334CF">
              <w:rPr>
                <w:rFonts w:ascii="細明體" w:eastAsia="細明體" w:hAnsi="細明體" w:hint="eastAsia"/>
                <w:sz w:val="20"/>
                <w:szCs w:val="20"/>
              </w:rPr>
              <w:t>I001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D15DE1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D15DE1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32313F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2313F" w:rsidRPr="00E01490" w:rsidRDefault="0032313F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32313F" w:rsidRPr="00E01490" w:rsidRDefault="0032313F" w:rsidP="00BF06B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6334CF">
              <w:rPr>
                <w:rFonts w:ascii="細明體" w:eastAsia="細明體" w:hAnsi="細明體" w:hint="eastAsia"/>
                <w:lang w:eastAsia="zh-TW"/>
              </w:rPr>
              <w:t>理賠預付金給付紀錄</w:t>
            </w:r>
            <w:r>
              <w:rPr>
                <w:rFonts w:ascii="細明體" w:eastAsia="細明體" w:hAnsi="細明體" w:hint="eastAsia"/>
                <w:lang w:eastAsia="zh-TW"/>
              </w:rPr>
              <w:t>LOG</w:t>
            </w:r>
            <w:r w:rsidRPr="006334CF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32313F" w:rsidRPr="00E01490" w:rsidRDefault="0032313F" w:rsidP="00BF06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DTAAIL01</w:t>
            </w:r>
          </w:p>
        </w:tc>
        <w:tc>
          <w:tcPr>
            <w:tcW w:w="941" w:type="dxa"/>
          </w:tcPr>
          <w:p w:rsidR="0032313F" w:rsidRPr="00E60524" w:rsidRDefault="0032313F" w:rsidP="00BF06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2313F" w:rsidRPr="00E60524" w:rsidRDefault="0032313F" w:rsidP="00BF06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32313F" w:rsidRPr="00E60524" w:rsidRDefault="0032313F" w:rsidP="00BF06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2313F" w:rsidRPr="00E60524" w:rsidRDefault="0032313F" w:rsidP="00BF06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4411B9">
        <w:rPr>
          <w:rFonts w:ascii="細明體" w:eastAsia="細明體" w:hAnsi="細明體" w:hint="eastAsia"/>
          <w:sz w:val="20"/>
          <w:szCs w:val="20"/>
        </w:rPr>
        <w:t>USAAZ5</w:t>
      </w:r>
      <w:r w:rsidR="006334CF">
        <w:rPr>
          <w:rFonts w:ascii="細明體" w:eastAsia="細明體" w:hAnsi="細明體" w:hint="eastAsia"/>
          <w:sz w:val="20"/>
          <w:szCs w:val="20"/>
        </w:rPr>
        <w:t>13</w:t>
      </w:r>
      <w:r w:rsidR="004411B9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Default="006334CF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F67898">
        <w:rPr>
          <w:noProof/>
        </w:rPr>
        <w:pict>
          <v:shape id="圖片 1" o:spid="_x0000_i1026" type="#_x0000_t75" style="width:6in;height:54.75pt;visibility:visible">
            <v:imagedata r:id="rId9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4411B9">
        <w:rPr>
          <w:rFonts w:ascii="細明體" w:eastAsia="細明體" w:hAnsi="細明體" w:hint="eastAsia"/>
        </w:rPr>
        <w:t>USA</w:t>
      </w:r>
      <w:r w:rsidR="004411B9">
        <w:rPr>
          <w:rFonts w:ascii="細明體" w:eastAsia="細明體" w:hAnsi="細明體" w:hint="eastAsia"/>
          <w:lang w:eastAsia="zh-TW"/>
        </w:rPr>
        <w:t>AZ</w:t>
      </w:r>
      <w:r w:rsidR="005030C5">
        <w:rPr>
          <w:rFonts w:ascii="細明體" w:eastAsia="細明體" w:hAnsi="細明體" w:hint="eastAsia"/>
        </w:rPr>
        <w:t>5</w:t>
      </w:r>
      <w:r w:rsidR="005030C5">
        <w:rPr>
          <w:rFonts w:ascii="細明體" w:eastAsia="細明體" w:hAnsi="細明體" w:hint="eastAsia"/>
          <w:lang w:eastAsia="zh-TW"/>
        </w:rPr>
        <w:t>1</w:t>
      </w:r>
      <w:r w:rsidR="006334CF">
        <w:rPr>
          <w:rFonts w:ascii="細明體" w:eastAsia="細明體" w:hAnsi="細明體" w:hint="eastAsia"/>
          <w:lang w:eastAsia="zh-TW"/>
        </w:rPr>
        <w:t>3</w:t>
      </w:r>
      <w:r w:rsidR="004411B9">
        <w:rPr>
          <w:rFonts w:ascii="細明體" w:eastAsia="細明體" w:hAnsi="細明體" w:hint="eastAsia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D15DE1" w:rsidRDefault="00D15DE1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受理編號:</w:t>
      </w:r>
      <w:r w:rsidRPr="00D15DE1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空值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bCs/>
          <w:lang w:eastAsia="zh-TW"/>
        </w:rPr>
        <w:t>按鈕ENABLED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5030C5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：不能</w:t>
      </w:r>
      <w:r>
        <w:rPr>
          <w:rFonts w:ascii="細明體" w:eastAsia="細明體" w:hAnsi="細明體" w:hint="eastAsia"/>
          <w:bCs/>
          <w:lang w:eastAsia="zh-TW"/>
        </w:rPr>
        <w:t>同時</w:t>
      </w:r>
      <w:r w:rsidR="009C012E" w:rsidRPr="00E01490">
        <w:rPr>
          <w:rFonts w:ascii="細明體" w:eastAsia="細明體" w:hAnsi="細明體" w:hint="eastAsia"/>
          <w:bCs/>
          <w:lang w:eastAsia="zh-TW"/>
        </w:rPr>
        <w:t>為空值。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讀取</w:t>
      </w:r>
      <w:r w:rsidR="006334CF" w:rsidRPr="006334CF">
        <w:rPr>
          <w:rFonts w:ascii="細明體" w:eastAsia="細明體" w:hAnsi="細明體" w:hint="eastAsia"/>
          <w:lang w:eastAsia="zh-TW"/>
        </w:rPr>
        <w:t>理賠預付金給付紀錄檔</w:t>
      </w:r>
      <w:r w:rsidR="005030C5">
        <w:rPr>
          <w:rFonts w:ascii="細明體" w:eastAsia="細明體" w:hAnsi="細明體" w:hint="eastAsia"/>
          <w:lang w:eastAsia="zh-TW"/>
        </w:rPr>
        <w:t>(DTAA</w:t>
      </w:r>
      <w:r w:rsidR="006334CF">
        <w:rPr>
          <w:rFonts w:ascii="細明體" w:eastAsia="細明體" w:hAnsi="細明體" w:hint="eastAsia"/>
          <w:lang w:eastAsia="zh-TW"/>
        </w:rPr>
        <w:t>I</w:t>
      </w:r>
      <w:r w:rsidR="005030C5">
        <w:rPr>
          <w:rFonts w:ascii="細明體" w:eastAsia="細明體" w:hAnsi="細明體" w:hint="eastAsia"/>
          <w:lang w:eastAsia="zh-TW"/>
        </w:rPr>
        <w:t>00</w:t>
      </w:r>
      <w:r w:rsidR="006334CF">
        <w:rPr>
          <w:rFonts w:ascii="細明體" w:eastAsia="細明體" w:hAnsi="細明體" w:hint="eastAsia"/>
          <w:lang w:eastAsia="zh-TW"/>
        </w:rPr>
        <w:t>1</w:t>
      </w:r>
      <w:r w:rsidR="005030C5"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5030C5" w:rsidRDefault="00D15DE1" w:rsidP="006334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5030C5">
        <w:rPr>
          <w:rFonts w:ascii="細明體" w:eastAsia="細明體" w:hAnsi="細明體" w:hint="eastAsia"/>
          <w:bCs/>
          <w:lang w:eastAsia="zh-TW"/>
        </w:rPr>
        <w:t>:</w:t>
      </w:r>
      <w:r w:rsidR="005030C5" w:rsidRPr="005030C5">
        <w:rPr>
          <w:rFonts w:ascii="細明體" w:eastAsia="細明體" w:hAnsi="細明體" w:hint="eastAsia"/>
          <w:lang w:eastAsia="zh-TW"/>
        </w:rPr>
        <w:t xml:space="preserve"> </w:t>
      </w:r>
      <w:r w:rsidR="005030C5" w:rsidRPr="00E01490">
        <w:rPr>
          <w:rFonts w:ascii="細明體" w:eastAsia="細明體" w:hAnsi="細明體" w:hint="eastAsia"/>
          <w:lang w:eastAsia="zh-TW"/>
        </w:rPr>
        <w:t>同畫面輸入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="005030C5">
        <w:rPr>
          <w:rFonts w:ascii="細明體" w:eastAsia="細明體" w:hAnsi="細明體"/>
          <w:kern w:val="2"/>
          <w:lang w:eastAsia="zh-TW"/>
        </w:rPr>
        <w:t>“</w:t>
      </w:r>
      <w:r w:rsidR="005030C5">
        <w:rPr>
          <w:rFonts w:ascii="細明體" w:eastAsia="細明體" w:hAnsi="細明體" w:hint="eastAsia"/>
          <w:kern w:val="2"/>
          <w:lang w:eastAsia="zh-TW"/>
        </w:rPr>
        <w:t>查</w:t>
      </w:r>
      <w:r w:rsidRPr="00E01490">
        <w:rPr>
          <w:rFonts w:ascii="細明體" w:eastAsia="細明體" w:hAnsi="細明體" w:hint="eastAsia"/>
          <w:kern w:val="2"/>
          <w:lang w:eastAsia="zh-TW"/>
        </w:rPr>
        <w:t>無</w:t>
      </w:r>
      <w:r w:rsidR="00A24EEB">
        <w:rPr>
          <w:rFonts w:ascii="細明體" w:eastAsia="細明體" w:hAnsi="細明體" w:hint="eastAsia"/>
          <w:kern w:val="2"/>
          <w:lang w:eastAsia="zh-TW"/>
        </w:rPr>
        <w:t>資料</w:t>
      </w:r>
      <w:r w:rsidR="005030C5">
        <w:rPr>
          <w:rFonts w:ascii="細明體" w:eastAsia="細明體" w:hAnsi="細明體"/>
          <w:kern w:val="2"/>
          <w:lang w:eastAsia="zh-TW"/>
        </w:rPr>
        <w:t>”</w:t>
      </w:r>
    </w:p>
    <w:p w:rsidR="009C012E" w:rsidRPr="00E01490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13" w:name="A_BACK"/>
      <w:bookmarkEnd w:id="13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6352"/>
      </w:tblGrid>
      <w:tr w:rsidR="009C012E" w:rsidRPr="00E01490" w:rsidTr="00962167">
        <w:tc>
          <w:tcPr>
            <w:tcW w:w="720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6352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C012E" w:rsidRPr="00E01490" w:rsidTr="00962167">
        <w:tc>
          <w:tcPr>
            <w:tcW w:w="720" w:type="dxa"/>
          </w:tcPr>
          <w:p w:rsidR="009C012E" w:rsidRPr="00E01490" w:rsidRDefault="009C012E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D15DE1" w:rsidP="004A62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功能</w:t>
            </w:r>
          </w:p>
        </w:tc>
        <w:tc>
          <w:tcPr>
            <w:tcW w:w="6352" w:type="dxa"/>
          </w:tcPr>
          <w:p w:rsidR="009C012E" w:rsidRPr="00E01490" w:rsidRDefault="00D15DE1" w:rsidP="00D15DE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8000"/>
                <w:bdr w:val="single" w:sz="4" w:space="0" w:color="auto"/>
                <w:shd w:val="pct15" w:color="auto" w:fill="FFFFFF"/>
              </w:rPr>
              <w:t>修正</w:t>
            </w:r>
            <w:r>
              <w:rPr>
                <w:rFonts w:ascii="細明體" w:eastAsia="細明體" w:hAnsi="細明體" w:hint="eastAsia"/>
                <w:sz w:val="20"/>
              </w:rPr>
              <w:t>、</w:t>
            </w:r>
            <w:r>
              <w:rPr>
                <w:rFonts w:ascii="細明體" w:eastAsia="細明體" w:hAnsi="細明體" w:hint="eastAsia"/>
                <w:color w:val="008000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ascii="細明體" w:eastAsia="細明體" w:hAnsi="細明體" w:hint="eastAsia"/>
                <w:sz w:val="20"/>
              </w:rPr>
              <w:t xml:space="preserve"> 按鈕ENABLED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D15DE1" w:rsidRPr="00E01490" w:rsidRDefault="00D15DE1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6352" w:type="dxa"/>
          </w:tcPr>
          <w:p w:rsidR="00D15DE1" w:rsidRPr="00E01490" w:rsidRDefault="00D15DE1" w:rsidP="00D15DE1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</w:t>
            </w:r>
            <w:r w:rsidR="006334CF">
              <w:rPr>
                <w:rFonts w:ascii="細明體" w:eastAsia="細明體" w:hAnsi="細明體" w:hint="eastAsia"/>
                <w:sz w:val="20"/>
              </w:rPr>
              <w:t>I001</w:t>
            </w:r>
          </w:p>
        </w:tc>
      </w:tr>
      <w:tr w:rsidR="006334CF" w:rsidRPr="00E01490" w:rsidTr="00962167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334CF" w:rsidRDefault="006334CF" w:rsidP="00BF06B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6352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DTAAI001</w:t>
            </w:r>
          </w:p>
        </w:tc>
      </w:tr>
      <w:tr w:rsidR="006334CF" w:rsidRPr="00E01490" w:rsidTr="00962167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334CF" w:rsidRPr="00E01490" w:rsidRDefault="006334CF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險別</w:t>
            </w:r>
          </w:p>
        </w:tc>
        <w:tc>
          <w:tcPr>
            <w:tcW w:w="6352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DTAAI001</w:t>
            </w:r>
          </w:p>
        </w:tc>
      </w:tr>
      <w:tr w:rsidR="006334CF" w:rsidRPr="00E01490" w:rsidTr="00962167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334CF" w:rsidRDefault="006334CF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</w:t>
            </w:r>
            <w:r w:rsidRPr="00D15DE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ID</w:t>
            </w:r>
          </w:p>
        </w:tc>
        <w:tc>
          <w:tcPr>
            <w:tcW w:w="6352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DTAAI001</w:t>
            </w:r>
          </w:p>
        </w:tc>
      </w:tr>
      <w:tr w:rsidR="006334CF" w:rsidRPr="00E01490" w:rsidTr="00962167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334CF" w:rsidRDefault="006334CF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索賠類別</w:t>
            </w:r>
          </w:p>
        </w:tc>
        <w:tc>
          <w:tcPr>
            <w:tcW w:w="6352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DTAAI001</w:t>
            </w:r>
          </w:p>
        </w:tc>
      </w:tr>
      <w:tr w:rsidR="006334CF" w:rsidRPr="00E01490" w:rsidTr="00962167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334CF" w:rsidRDefault="006334CF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預付天數</w:t>
            </w:r>
          </w:p>
        </w:tc>
        <w:tc>
          <w:tcPr>
            <w:tcW w:w="6352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DTAAI001</w:t>
            </w:r>
          </w:p>
        </w:tc>
      </w:tr>
      <w:tr w:rsidR="006334CF" w:rsidRPr="00E01490" w:rsidTr="00962167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334CF" w:rsidRDefault="006334CF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預付金額</w:t>
            </w:r>
          </w:p>
        </w:tc>
        <w:tc>
          <w:tcPr>
            <w:tcW w:w="6352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DTAAI001</w:t>
            </w:r>
          </w:p>
        </w:tc>
      </w:tr>
      <w:tr w:rsidR="006334CF" w:rsidRPr="00E01490" w:rsidTr="00962167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334CF" w:rsidRDefault="006334CF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帳務處理人員</w:t>
            </w:r>
          </w:p>
        </w:tc>
        <w:tc>
          <w:tcPr>
            <w:tcW w:w="6352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DTAAI001</w:t>
            </w:r>
          </w:p>
        </w:tc>
      </w:tr>
      <w:tr w:rsidR="006334CF" w:rsidRPr="00E01490" w:rsidTr="00962167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334CF" w:rsidRDefault="006334CF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受理人員</w:t>
            </w:r>
          </w:p>
        </w:tc>
        <w:tc>
          <w:tcPr>
            <w:tcW w:w="6352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DTAAI001</w:t>
            </w:r>
          </w:p>
        </w:tc>
      </w:tr>
      <w:tr w:rsidR="006334CF" w:rsidRPr="00E01490" w:rsidTr="00962167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334CF" w:rsidRDefault="006334CF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受理單位</w:t>
            </w:r>
          </w:p>
        </w:tc>
        <w:tc>
          <w:tcPr>
            <w:tcW w:w="6352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DTAAI001</w:t>
            </w:r>
          </w:p>
        </w:tc>
      </w:tr>
    </w:tbl>
    <w:p w:rsidR="009C012E" w:rsidRPr="00A24EEB" w:rsidRDefault="00A24EEB" w:rsidP="00A24E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B92CBB" w:rsidRPr="00E01490" w:rsidRDefault="00B92CBB" w:rsidP="00B92CB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刪除</w:t>
      </w: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B92CBB" w:rsidRPr="00E01490" w:rsidRDefault="00B92CBB" w:rsidP="00B92CB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B92CBB" w:rsidRPr="00B92CBB" w:rsidRDefault="00B92CBB" w:rsidP="00B92CB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需完成查詢</w:t>
      </w:r>
    </w:p>
    <w:p w:rsidR="00B92CBB" w:rsidRPr="00705A32" w:rsidRDefault="00B92CBB" w:rsidP="00B92CB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跳出提示訊息視窗</w:t>
      </w:r>
      <w:r w:rsidR="00705A32">
        <w:rPr>
          <w:rFonts w:ascii="細明體" w:eastAsia="細明體" w:hAnsi="細明體" w:hint="eastAsia"/>
          <w:bCs/>
          <w:lang w:eastAsia="zh-TW"/>
        </w:rPr>
        <w:t>確認是否要刪除?</w:t>
      </w:r>
    </w:p>
    <w:p w:rsidR="00705A32" w:rsidRDefault="006334CF" w:rsidP="00705A32">
      <w:pPr>
        <w:pStyle w:val="Tabletext"/>
        <w:keepLines w:val="0"/>
        <w:spacing w:after="0" w:line="240" w:lineRule="auto"/>
        <w:ind w:left="960"/>
        <w:rPr>
          <w:rFonts w:ascii="細明體" w:eastAsia="細明體" w:hAnsi="細明體" w:hint="eastAsia"/>
          <w:lang w:eastAsia="zh-TW"/>
        </w:rPr>
      </w:pPr>
      <w:r w:rsidRPr="00F67898">
        <w:rPr>
          <w:noProof/>
          <w:lang w:eastAsia="zh-TW"/>
        </w:rPr>
        <w:lastRenderedPageBreak/>
        <w:pict>
          <v:shape id="_x0000_i1027" type="#_x0000_t75" style="width:195pt;height:149.25pt;visibility:visible">
            <v:imagedata r:id="rId10" o:title=""/>
          </v:shape>
        </w:pict>
      </w:r>
    </w:p>
    <w:p w:rsidR="00705A32" w:rsidRDefault="00705A32" w:rsidP="00705A3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確定:</w:t>
      </w:r>
    </w:p>
    <w:p w:rsidR="0032313F" w:rsidRDefault="0032313F" w:rsidP="0032313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Pr="006334CF">
        <w:rPr>
          <w:rFonts w:ascii="細明體" w:eastAsia="細明體" w:hAnsi="細明體" w:hint="eastAsia"/>
          <w:lang w:eastAsia="zh-TW"/>
        </w:rPr>
        <w:t>理賠預付金給付紀錄檔</w:t>
      </w:r>
      <w:r>
        <w:rPr>
          <w:rFonts w:ascii="細明體" w:eastAsia="細明體" w:hAnsi="細明體" w:hint="eastAsia"/>
          <w:lang w:eastAsia="zh-TW"/>
        </w:rPr>
        <w:t>(DTAAI001)</w:t>
      </w:r>
    </w:p>
    <w:p w:rsidR="0032313F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</w:t>
      </w:r>
      <w:r w:rsidRPr="00705A32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同畫面點選該筆資料</w:t>
      </w:r>
    </w:p>
    <w:p w:rsidR="0032313F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保單號碼:同畫面點選該筆資料</w:t>
      </w:r>
    </w:p>
    <w:p w:rsidR="0032313F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險別代號:</w:t>
      </w:r>
      <w:r w:rsidRPr="00705A32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同畫面點選該筆資料</w:t>
      </w:r>
    </w:p>
    <w:p w:rsidR="0032313F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事故者ID:</w:t>
      </w:r>
      <w:r w:rsidRPr="0032313F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同畫面點選該筆資料</w:t>
      </w:r>
    </w:p>
    <w:p w:rsidR="0032313F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將查詢結果暫存$DTAAI001_bo</w:t>
      </w:r>
    </w:p>
    <w:p w:rsidR="0032313F" w:rsidRDefault="0032313F" w:rsidP="0032313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//**寫入</w:t>
      </w:r>
      <w:r w:rsidRPr="006334CF">
        <w:rPr>
          <w:rFonts w:ascii="細明體" w:eastAsia="細明體" w:hAnsi="細明體" w:hint="eastAsia"/>
          <w:lang w:eastAsia="zh-TW"/>
        </w:rPr>
        <w:t>理賠預付金給付紀錄</w:t>
      </w:r>
      <w:r>
        <w:rPr>
          <w:rFonts w:ascii="細明體" w:eastAsia="細明體" w:hAnsi="細明體" w:hint="eastAsia"/>
          <w:lang w:eastAsia="zh-TW"/>
        </w:rPr>
        <w:t>LOG</w:t>
      </w:r>
      <w:r w:rsidRPr="006334CF">
        <w:rPr>
          <w:rFonts w:ascii="細明體" w:eastAsia="細明體" w:hAnsi="細明體" w:hint="eastAsia"/>
          <w:lang w:eastAsia="zh-TW"/>
        </w:rPr>
        <w:t>檔</w:t>
      </w:r>
      <w:r>
        <w:rPr>
          <w:rFonts w:ascii="細明體" w:eastAsia="細明體" w:hAnsi="細明體" w:hint="eastAsia"/>
          <w:lang w:eastAsia="zh-TW"/>
        </w:rPr>
        <w:t>(DTAAI</w:t>
      </w:r>
      <w:r w:rsidR="00B10F8C">
        <w:rPr>
          <w:rFonts w:ascii="細明體" w:eastAsia="細明體" w:hAnsi="細明體" w:hint="eastAsia"/>
          <w:lang w:eastAsia="zh-TW"/>
        </w:rPr>
        <w:t>L</w:t>
      </w:r>
      <w:r>
        <w:rPr>
          <w:rFonts w:ascii="細明體" w:eastAsia="細明體" w:hAnsi="細明體" w:hint="eastAsia"/>
          <w:lang w:eastAsia="zh-TW"/>
        </w:rPr>
        <w:t>01),BY參數</w:t>
      </w:r>
    </w:p>
    <w:p w:rsidR="0032313F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</w:t>
      </w:r>
      <w:r w:rsidR="00B10F8C">
        <w:rPr>
          <w:rFonts w:ascii="細明體" w:eastAsia="細明體" w:hAnsi="細明體" w:hint="eastAsia"/>
          <w:lang w:eastAsia="zh-TW"/>
        </w:rPr>
        <w:t>種類</w:t>
      </w:r>
      <w:r>
        <w:rPr>
          <w:rFonts w:ascii="細明體" w:eastAsia="細明體" w:hAnsi="細明體" w:hint="eastAsia"/>
          <w:lang w:eastAsia="zh-TW"/>
        </w:rPr>
        <w:t>:</w:t>
      </w:r>
      <w:r w:rsidR="00B10F8C">
        <w:rPr>
          <w:rFonts w:ascii="細明體" w:eastAsia="細明體" w:hAnsi="細明體" w:hint="eastAsia"/>
          <w:lang w:eastAsia="zh-TW"/>
        </w:rPr>
        <w:t xml:space="preserve"> </w:t>
      </w:r>
      <w:r w:rsidR="00B10F8C">
        <w:rPr>
          <w:rFonts w:ascii="細明體" w:eastAsia="細明體" w:hAnsi="細明體"/>
          <w:lang w:eastAsia="zh-TW"/>
        </w:rPr>
        <w:t>“</w:t>
      </w:r>
      <w:r w:rsidR="00B10F8C">
        <w:rPr>
          <w:rFonts w:ascii="細明體" w:eastAsia="細明體" w:hAnsi="細明體" w:hint="eastAsia"/>
          <w:lang w:eastAsia="zh-TW"/>
        </w:rPr>
        <w:t>D</w:t>
      </w:r>
      <w:r w:rsidR="00B10F8C">
        <w:rPr>
          <w:rFonts w:ascii="細明體" w:eastAsia="細明體" w:hAnsi="細明體"/>
          <w:lang w:eastAsia="zh-TW"/>
        </w:rPr>
        <w:t>”</w:t>
      </w:r>
      <w:r w:rsidR="00B10F8C">
        <w:rPr>
          <w:rFonts w:ascii="細明體" w:eastAsia="細明體" w:hAnsi="細明體" w:hint="eastAsia"/>
          <w:lang w:eastAsia="zh-TW"/>
        </w:rPr>
        <w:t xml:space="preserve"> (刪除) </w:t>
      </w:r>
    </w:p>
    <w:p w:rsidR="0032313F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</w:t>
      </w:r>
      <w:r w:rsidR="00B10F8C">
        <w:rPr>
          <w:rFonts w:ascii="細明體" w:eastAsia="細明體" w:hAnsi="細明體" w:hint="eastAsia"/>
          <w:lang w:eastAsia="zh-TW"/>
        </w:rPr>
        <w:t>人員ID</w:t>
      </w:r>
      <w:r>
        <w:rPr>
          <w:rFonts w:ascii="細明體" w:eastAsia="細明體" w:hAnsi="細明體" w:hint="eastAsia"/>
          <w:lang w:eastAsia="zh-TW"/>
        </w:rPr>
        <w:t>:</w:t>
      </w:r>
      <w:r w:rsidR="00B10F8C">
        <w:rPr>
          <w:rFonts w:ascii="細明體" w:eastAsia="細明體" w:hAnsi="細明體" w:hint="eastAsia"/>
          <w:lang w:eastAsia="zh-TW"/>
        </w:rPr>
        <w:t xml:space="preserve"> 同login 人員ID</w:t>
      </w:r>
    </w:p>
    <w:p w:rsidR="0032313F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</w:t>
      </w:r>
      <w:r w:rsidR="00B10F8C">
        <w:rPr>
          <w:rFonts w:ascii="細明體" w:eastAsia="細明體" w:hAnsi="細明體" w:hint="eastAsia"/>
          <w:lang w:eastAsia="zh-TW"/>
        </w:rPr>
        <w:t>異動人員姓名</w:t>
      </w:r>
      <w:r>
        <w:rPr>
          <w:rFonts w:ascii="細明體" w:eastAsia="細明體" w:hAnsi="細明體" w:hint="eastAsia"/>
          <w:lang w:eastAsia="zh-TW"/>
        </w:rPr>
        <w:t>:</w:t>
      </w:r>
      <w:r w:rsidR="00B10F8C" w:rsidRPr="00B10F8C">
        <w:rPr>
          <w:rFonts w:ascii="細明體" w:eastAsia="細明體" w:hAnsi="細明體" w:hint="eastAsia"/>
          <w:lang w:eastAsia="zh-TW"/>
        </w:rPr>
        <w:t xml:space="preserve"> </w:t>
      </w:r>
      <w:r w:rsidR="00B10F8C">
        <w:rPr>
          <w:rFonts w:ascii="細明體" w:eastAsia="細明體" w:hAnsi="細明體" w:hint="eastAsia"/>
          <w:lang w:eastAsia="zh-TW"/>
        </w:rPr>
        <w:t>同login 人員姓名</w:t>
      </w:r>
    </w:p>
    <w:p w:rsidR="0032313F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</w:t>
      </w:r>
      <w:r w:rsidR="00B10F8C">
        <w:rPr>
          <w:rFonts w:ascii="細明體" w:eastAsia="細明體" w:hAnsi="細明體" w:hint="eastAsia"/>
          <w:lang w:eastAsia="zh-TW"/>
        </w:rPr>
        <w:t>日期</w:t>
      </w:r>
      <w:r>
        <w:rPr>
          <w:rFonts w:ascii="細明體" w:eastAsia="細明體" w:hAnsi="細明體" w:hint="eastAsia"/>
          <w:lang w:eastAsia="zh-TW"/>
        </w:rPr>
        <w:t>:</w:t>
      </w:r>
      <w:r w:rsidR="00B10F8C">
        <w:rPr>
          <w:rFonts w:ascii="細明體" w:eastAsia="細明體" w:hAnsi="細明體" w:hint="eastAsia"/>
          <w:lang w:eastAsia="zh-TW"/>
        </w:rPr>
        <w:t xml:space="preserve">系統日期時間 </w:t>
      </w:r>
    </w:p>
    <w:p w:rsidR="0032313F" w:rsidRDefault="0032313F" w:rsidP="0032313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同暫存$DTAAI001_bo</w:t>
      </w:r>
    </w:p>
    <w:p w:rsidR="00705A32" w:rsidRDefault="00705A32" w:rsidP="00705A3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刪除</w:t>
      </w:r>
      <w:r w:rsidR="006334CF" w:rsidRPr="006334CF">
        <w:rPr>
          <w:rFonts w:ascii="細明體" w:eastAsia="細明體" w:hAnsi="細明體" w:hint="eastAsia"/>
          <w:lang w:eastAsia="zh-TW"/>
        </w:rPr>
        <w:t>理賠預付金給付紀錄檔</w:t>
      </w:r>
      <w:r w:rsidR="006334CF">
        <w:rPr>
          <w:rFonts w:ascii="細明體" w:eastAsia="細明體" w:hAnsi="細明體" w:hint="eastAsia"/>
          <w:lang w:eastAsia="zh-TW"/>
        </w:rPr>
        <w:t>(DTAAI001)</w:t>
      </w:r>
      <w:r>
        <w:rPr>
          <w:rFonts w:ascii="細明體" w:eastAsia="細明體" w:hAnsi="細明體" w:hint="eastAsia"/>
          <w:lang w:eastAsia="zh-TW"/>
        </w:rPr>
        <w:t>，BY參數:</w:t>
      </w:r>
    </w:p>
    <w:p w:rsidR="00705A32" w:rsidRDefault="00705A32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</w:t>
      </w:r>
      <w:r w:rsidRPr="00705A32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同畫面點選該筆資料</w:t>
      </w:r>
    </w:p>
    <w:p w:rsidR="00705A32" w:rsidRDefault="00705A32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保單號碼:同畫面點選該筆資料</w:t>
      </w:r>
    </w:p>
    <w:p w:rsidR="00705A32" w:rsidRDefault="0032313F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險別代號</w:t>
      </w:r>
      <w:r w:rsidR="00705A32">
        <w:rPr>
          <w:rFonts w:ascii="細明體" w:eastAsia="細明體" w:hAnsi="細明體" w:hint="eastAsia"/>
          <w:lang w:eastAsia="zh-TW"/>
        </w:rPr>
        <w:t>:</w:t>
      </w:r>
      <w:r w:rsidR="00705A32" w:rsidRPr="00705A32">
        <w:rPr>
          <w:rFonts w:ascii="細明體" w:eastAsia="細明體" w:hAnsi="細明體" w:hint="eastAsia"/>
          <w:lang w:eastAsia="zh-TW"/>
        </w:rPr>
        <w:t xml:space="preserve"> </w:t>
      </w:r>
      <w:r w:rsidR="00705A32">
        <w:rPr>
          <w:rFonts w:ascii="細明體" w:eastAsia="細明體" w:hAnsi="細明體" w:hint="eastAsia"/>
          <w:lang w:eastAsia="zh-TW"/>
        </w:rPr>
        <w:t>同畫面點選該筆資料</w:t>
      </w:r>
    </w:p>
    <w:p w:rsidR="0032313F" w:rsidRDefault="0032313F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事故者ID:</w:t>
      </w:r>
      <w:r w:rsidRPr="0032313F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同畫面點選該筆資料</w:t>
      </w:r>
    </w:p>
    <w:p w:rsidR="00705A32" w:rsidRDefault="00705A32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若刪除有誤，顯示錯誤訊息。</w:t>
      </w:r>
    </w:p>
    <w:p w:rsidR="00705A32" w:rsidRPr="00E01490" w:rsidRDefault="00705A32" w:rsidP="00705A3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若無誤，顯示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刪除成功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訊息。</w:t>
      </w:r>
    </w:p>
    <w:p w:rsidR="00B92CBB" w:rsidRPr="00E01490" w:rsidRDefault="00E40A7C" w:rsidP="00B92CB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修改</w:t>
      </w:r>
      <w:r w:rsidR="00B92CBB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B92CBB" w:rsidRPr="00E01490" w:rsidRDefault="00B92CBB" w:rsidP="00B92CB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B92CBB" w:rsidRPr="00E40A7C" w:rsidRDefault="00E40A7C" w:rsidP="00B92CB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需完成查詢</w:t>
      </w:r>
      <w:r w:rsidR="00B92CBB" w:rsidRPr="00E01490">
        <w:rPr>
          <w:rFonts w:ascii="細明體" w:eastAsia="細明體" w:hAnsi="細明體" w:hint="eastAsia"/>
          <w:bCs/>
          <w:lang w:eastAsia="zh-TW"/>
        </w:rPr>
        <w:t>。</w:t>
      </w:r>
    </w:p>
    <w:p w:rsidR="00E40A7C" w:rsidRPr="00E40A7C" w:rsidRDefault="00E40A7C" w:rsidP="00E40A7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跳到修正畫面:</w:t>
      </w:r>
    </w:p>
    <w:p w:rsidR="00E40A7C" w:rsidRDefault="00E40A7C" w:rsidP="00E40A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</w:t>
      </w:r>
      <w:r w:rsidR="00F56550" w:rsidRPr="006334CF">
        <w:rPr>
          <w:rFonts w:ascii="細明體" w:eastAsia="細明體" w:hAnsi="細明體" w:hint="eastAsia"/>
          <w:lang w:eastAsia="zh-TW"/>
        </w:rPr>
        <w:t>理賠預付金給付紀錄檔</w:t>
      </w:r>
      <w:r>
        <w:rPr>
          <w:rFonts w:ascii="細明體" w:eastAsia="細明體" w:hAnsi="細明體" w:hint="eastAsia"/>
          <w:lang w:eastAsia="zh-TW"/>
        </w:rPr>
        <w:t>(DTAA</w:t>
      </w:r>
      <w:r w:rsidR="00F56550">
        <w:rPr>
          <w:rFonts w:ascii="細明體" w:eastAsia="細明體" w:hAnsi="細明體" w:hint="eastAsia"/>
          <w:lang w:eastAsia="zh-TW"/>
        </w:rPr>
        <w:t>I001</w:t>
      </w:r>
      <w:r>
        <w:rPr>
          <w:rFonts w:ascii="細明體" w:eastAsia="細明體" w:hAnsi="細明體" w:hint="eastAsia"/>
          <w:lang w:eastAsia="zh-TW"/>
        </w:rPr>
        <w:t>)所有欄位顯示，除了KEY值欄位是唯讀外，其它欄位均為可修改。</w:t>
      </w:r>
    </w:p>
    <w:p w:rsidR="00E40A7C" w:rsidRPr="00E40A7C" w:rsidRDefault="00F56550" w:rsidP="00E40A7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67898">
        <w:rPr>
          <w:noProof/>
          <w:lang w:eastAsia="zh-TW"/>
        </w:rPr>
        <w:pict>
          <v:shape id="_x0000_i1028" type="#_x0000_t75" style="width:431.25pt;height:111pt;visibility:visible">
            <v:imagedata r:id="rId11" o:title=""/>
          </v:shape>
        </w:pict>
      </w:r>
    </w:p>
    <w:p w:rsidR="00E40A7C" w:rsidRPr="00E01490" w:rsidRDefault="00E40A7C" w:rsidP="00E40A7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修改</w:t>
      </w: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E40A7C" w:rsidRDefault="00C9522E" w:rsidP="00E40A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</w:t>
      </w:r>
      <w:r w:rsidR="00F56550" w:rsidRPr="006334CF">
        <w:rPr>
          <w:rFonts w:ascii="細明體" w:eastAsia="細明體" w:hAnsi="細明體" w:hint="eastAsia"/>
          <w:lang w:eastAsia="zh-TW"/>
        </w:rPr>
        <w:t>理賠預付金給付紀錄檔</w:t>
      </w:r>
      <w:r w:rsidR="00F56550">
        <w:rPr>
          <w:rFonts w:ascii="細明體" w:eastAsia="細明體" w:hAnsi="細明體" w:hint="eastAsia"/>
          <w:lang w:eastAsia="zh-TW"/>
        </w:rPr>
        <w:t>(DTAAI001)</w:t>
      </w:r>
      <w:r>
        <w:rPr>
          <w:rFonts w:ascii="細明體" w:eastAsia="細明體" w:hAnsi="細明體" w:hint="eastAsia"/>
          <w:lang w:eastAsia="zh-TW"/>
        </w:rPr>
        <w:t>資料，BY欄位</w:t>
      </w:r>
    </w:p>
    <w:p w:rsidR="00C9522E" w:rsidRDefault="00C9522E" w:rsidP="00C952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受理編號，保單號碼，</w:t>
      </w:r>
      <w:r w:rsidR="00F56550">
        <w:rPr>
          <w:rFonts w:ascii="細明體" w:eastAsia="細明體" w:hAnsi="細明體" w:hint="eastAsia"/>
          <w:lang w:eastAsia="zh-TW"/>
        </w:rPr>
        <w:t>險別、事故者ID</w:t>
      </w:r>
      <w:r>
        <w:rPr>
          <w:rFonts w:ascii="細明體" w:eastAsia="細明體" w:hAnsi="細明體" w:hint="eastAsia"/>
          <w:lang w:eastAsia="zh-TW"/>
        </w:rPr>
        <w:t>:同畫面顯示的唯獨欄位值</w:t>
      </w:r>
    </w:p>
    <w:p w:rsidR="00C9522E" w:rsidRDefault="00C9522E" w:rsidP="00C952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更新欄位:</w:t>
      </w:r>
    </w:p>
    <w:p w:rsidR="00C9522E" w:rsidRPr="00E01490" w:rsidRDefault="00C9522E" w:rsidP="00C9522E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將畫面可輸入欄位值更新</w:t>
      </w:r>
    </w:p>
    <w:p w:rsidR="00C9522E" w:rsidRDefault="00C9522E" w:rsidP="00C952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若有誤，顯示錯誤訊息。</w:t>
      </w:r>
    </w:p>
    <w:p w:rsidR="00E40A7C" w:rsidRPr="00E01490" w:rsidRDefault="00C9522E" w:rsidP="00C952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若無誤，顯示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修正成功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訊息。</w:t>
      </w:r>
    </w:p>
    <w:p w:rsidR="00916EB1" w:rsidRPr="00E01490" w:rsidRDefault="00916EB1" w:rsidP="00916EB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回上一頁</w:t>
      </w: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16EB1" w:rsidRDefault="00916EB1" w:rsidP="00916EB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返回查詢頁面</w:t>
      </w:r>
    </w:p>
    <w:p w:rsidR="002225FA" w:rsidRPr="00916EB1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916EB1" w:rsidSect="00417064">
      <w:footerReference w:type="even" r:id="rId12"/>
      <w:footerReference w:type="default" r:id="rId13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519" w:rsidRDefault="00003519">
      <w:r>
        <w:separator/>
      </w:r>
    </w:p>
  </w:endnote>
  <w:endnote w:type="continuationSeparator" w:id="0">
    <w:p w:rsidR="00003519" w:rsidRDefault="0000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A4AD1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519" w:rsidRDefault="00003519">
      <w:r>
        <w:separator/>
      </w:r>
    </w:p>
  </w:footnote>
  <w:footnote w:type="continuationSeparator" w:id="0">
    <w:p w:rsidR="00003519" w:rsidRDefault="00003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281861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6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3519"/>
    <w:rsid w:val="00005E62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2225FA"/>
    <w:rsid w:val="00232ED1"/>
    <w:rsid w:val="00252551"/>
    <w:rsid w:val="00254C1E"/>
    <w:rsid w:val="00287ABA"/>
    <w:rsid w:val="002A3F8C"/>
    <w:rsid w:val="002B0AB6"/>
    <w:rsid w:val="002B381A"/>
    <w:rsid w:val="002C6295"/>
    <w:rsid w:val="002F61B6"/>
    <w:rsid w:val="002F7FCC"/>
    <w:rsid w:val="0031642E"/>
    <w:rsid w:val="0032313F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11B9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F6BE7"/>
    <w:rsid w:val="005030C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34CF"/>
    <w:rsid w:val="006370B1"/>
    <w:rsid w:val="00640AE5"/>
    <w:rsid w:val="00640B0C"/>
    <w:rsid w:val="0065282B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0844"/>
    <w:rsid w:val="006F6D81"/>
    <w:rsid w:val="0070062C"/>
    <w:rsid w:val="00705A32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E61F3"/>
    <w:rsid w:val="008F0A6C"/>
    <w:rsid w:val="008F6D0F"/>
    <w:rsid w:val="008F7E02"/>
    <w:rsid w:val="00914A39"/>
    <w:rsid w:val="00916EB1"/>
    <w:rsid w:val="00926ECC"/>
    <w:rsid w:val="009337AD"/>
    <w:rsid w:val="0095275D"/>
    <w:rsid w:val="009617E5"/>
    <w:rsid w:val="00962167"/>
    <w:rsid w:val="00963BA2"/>
    <w:rsid w:val="00964E9E"/>
    <w:rsid w:val="0096519E"/>
    <w:rsid w:val="0098487E"/>
    <w:rsid w:val="0098498F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24EE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10F8C"/>
    <w:rsid w:val="00B20050"/>
    <w:rsid w:val="00B26C61"/>
    <w:rsid w:val="00B52234"/>
    <w:rsid w:val="00B524BA"/>
    <w:rsid w:val="00B53ACB"/>
    <w:rsid w:val="00B66886"/>
    <w:rsid w:val="00B92CBB"/>
    <w:rsid w:val="00B930E5"/>
    <w:rsid w:val="00B96556"/>
    <w:rsid w:val="00BB0D40"/>
    <w:rsid w:val="00BC2E60"/>
    <w:rsid w:val="00BC4814"/>
    <w:rsid w:val="00BF06B2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522E"/>
    <w:rsid w:val="00CB1327"/>
    <w:rsid w:val="00CC3D25"/>
    <w:rsid w:val="00CC44DF"/>
    <w:rsid w:val="00CC711E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15DE1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0A7C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42C50"/>
    <w:rsid w:val="00F56550"/>
    <w:rsid w:val="00F84058"/>
    <w:rsid w:val="00F8409B"/>
    <w:rsid w:val="00F9554A"/>
    <w:rsid w:val="00FA4AD1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A675E01-9079-483D-8532-D58978CC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1338</Characters>
  <Application>Microsoft Office Word</Application>
  <DocSecurity>0</DocSecurity>
  <Lines>11</Lines>
  <Paragraphs>3</Paragraphs>
  <ScaleCrop>false</ScaleCrop>
  <Company>CMT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