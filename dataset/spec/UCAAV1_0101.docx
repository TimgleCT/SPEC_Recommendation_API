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008"/>
        <w:gridCol w:w="4678"/>
        <w:gridCol w:w="1350"/>
        <w:gridCol w:w="1350"/>
      </w:tblGrid>
      <w:tr w:rsidR="00592D62" w:rsidRPr="006E2E87" w:rsidTr="00592D6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bookmarkStart w:id="0" w:name="_GoBack"/>
            <w:bookmarkEnd w:id="0"/>
            <w:r w:rsidRPr="006E2E87">
              <w:rPr>
                <w:rFonts w:ascii="細明體" w:eastAsia="細明體" w:hAnsi="細明體" w:hint="eastAsia"/>
                <w:bCs/>
              </w:rPr>
              <w:t>Date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6E2E87" w:rsidRDefault="00592D62" w:rsidP="003137BC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版本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r w:rsidRPr="006E2E87">
              <w:rPr>
                <w:rFonts w:ascii="細明體" w:eastAsia="細明體" w:hAnsi="細明體" w:hint="eastAsia"/>
                <w:bCs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6E2E87">
              <w:rPr>
                <w:rFonts w:ascii="細明體" w:eastAsia="細明體" w:hAnsi="細明體" w:hint="eastAsia"/>
                <w:bCs/>
                <w:lang w:eastAsia="zh-TW"/>
              </w:rPr>
              <w:t>Author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立案單號</w:t>
            </w:r>
          </w:p>
        </w:tc>
      </w:tr>
      <w:tr w:rsidR="00592D62" w:rsidRPr="006E2E87" w:rsidTr="00592D6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 w:rsidP="00A6577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2011/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12/</w:t>
            </w:r>
            <w:r w:rsidR="00A65772">
              <w:rPr>
                <w:rFonts w:ascii="細明體" w:eastAsia="細明體" w:hAnsi="細明體" w:hint="eastAsia"/>
                <w:bCs/>
                <w:lang w:eastAsia="zh-TW"/>
              </w:rPr>
              <w:t>30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6E2E87" w:rsidRDefault="00592D62" w:rsidP="003137BC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6E2E87">
              <w:rPr>
                <w:rFonts w:ascii="細明體" w:eastAsia="細明體" w:hAnsi="細明體" w:hint="eastAsia"/>
                <w:bCs/>
                <w:lang w:eastAsia="zh-TW"/>
              </w:rPr>
              <w:t>CREATE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蕭侑文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6E2E87" w:rsidRDefault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</w:p>
        </w:tc>
      </w:tr>
      <w:tr w:rsidR="00F97560" w:rsidRPr="006E2E87" w:rsidTr="00592D6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560" w:rsidRDefault="00F97560" w:rsidP="00F97560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ins w:id="1" w:author="楊智偉" w:date="2016-10-03T19:17:00Z">
              <w:r>
                <w:rPr>
                  <w:rFonts w:ascii="細明體" w:eastAsia="細明體" w:hAnsi="細明體" w:hint="eastAsia"/>
                  <w:bCs/>
                  <w:lang w:eastAsia="zh-TW"/>
                </w:rPr>
                <w:t>2016/10/03</w:t>
              </w:r>
            </w:ins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560" w:rsidRDefault="00F97560" w:rsidP="00F97560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ins w:id="2" w:author="楊智偉" w:date="2016-10-03T19:17:00Z">
              <w:r>
                <w:rPr>
                  <w:rFonts w:ascii="細明體" w:eastAsia="細明體" w:hAnsi="細明體" w:hint="eastAsia"/>
                  <w:bCs/>
                  <w:lang w:eastAsia="zh-TW"/>
                </w:rPr>
                <w:t>3</w:t>
              </w:r>
            </w:ins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560" w:rsidRDefault="00F97560" w:rsidP="00F97560">
            <w:pPr>
              <w:pStyle w:val="Tabletext"/>
              <w:rPr>
                <w:ins w:id="3" w:author="楊智偉" w:date="2016-10-03T19:17:00Z"/>
                <w:color w:val="0000FF"/>
                <w:lang w:eastAsia="zh-TW"/>
              </w:rPr>
            </w:pPr>
            <w:ins w:id="4" w:author="楊智偉" w:date="2016-10-03T19:17:00Z">
              <w:r w:rsidRPr="00567179">
                <w:rPr>
                  <w:rFonts w:hint="eastAsia"/>
                  <w:color w:val="0000FF"/>
                  <w:lang w:eastAsia="zh-TW"/>
                </w:rPr>
                <w:t>電腦作業申請書</w:t>
              </w:r>
              <w:r w:rsidRPr="00567179">
                <w:rPr>
                  <w:rFonts w:hint="eastAsia"/>
                  <w:color w:val="0000FF"/>
                  <w:lang w:eastAsia="zh-TW"/>
                </w:rPr>
                <w:t>160825000095_</w:t>
              </w:r>
              <w:r w:rsidRPr="00567179">
                <w:rPr>
                  <w:rFonts w:hint="eastAsia"/>
                  <w:color w:val="0000FF"/>
                  <w:lang w:eastAsia="zh-TW"/>
                </w:rPr>
                <w:t>健康險短期風險預測評分系統</w:t>
              </w:r>
              <w:r w:rsidRPr="00567179">
                <w:rPr>
                  <w:rFonts w:hint="eastAsia"/>
                  <w:color w:val="0000FF"/>
                  <w:lang w:eastAsia="zh-TW"/>
                </w:rPr>
                <w:t>_</w:t>
              </w:r>
              <w:r w:rsidRPr="00567179">
                <w:rPr>
                  <w:rFonts w:hint="eastAsia"/>
                  <w:color w:val="0000FF"/>
                  <w:lang w:eastAsia="zh-TW"/>
                </w:rPr>
                <w:t>管理者維護介面</w:t>
              </w:r>
            </w:ins>
          </w:p>
          <w:p w:rsidR="00F97560" w:rsidRPr="006E2E87" w:rsidRDefault="00F97560" w:rsidP="00F97560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ins w:id="5" w:author="楊智偉" w:date="2016-10-03T19:17:00Z">
              <w:r>
                <w:rPr>
                  <w:rFonts w:hint="eastAsia"/>
                  <w:color w:val="0000FF"/>
                  <w:lang w:eastAsia="zh-TW"/>
                </w:rPr>
                <w:t>擴充系統別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560" w:rsidRDefault="00F97560" w:rsidP="00F97560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ins w:id="6" w:author="楊智偉" w:date="2016-10-03T19:17:00Z">
              <w:r>
                <w:rPr>
                  <w:rFonts w:ascii="細明體" w:eastAsia="細明體" w:hAnsi="細明體" w:hint="eastAsia"/>
                  <w:bCs/>
                  <w:lang w:eastAsia="zh-TW"/>
                </w:rPr>
                <w:t>楊智偉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560" w:rsidRPr="006E2E87" w:rsidRDefault="00F97560" w:rsidP="00F97560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ins w:id="7" w:author="楊智偉" w:date="2016-10-03T19:17:00Z">
              <w:r w:rsidRPr="00567179">
                <w:rPr>
                  <w:lang w:eastAsia="zh-TW"/>
                </w:rPr>
                <w:t>160830000263</w:t>
              </w:r>
            </w:ins>
          </w:p>
        </w:tc>
      </w:tr>
    </w:tbl>
    <w:p w:rsidR="000535F7" w:rsidRPr="006E2E87" w:rsidRDefault="000535F7" w:rsidP="000535F7">
      <w:pPr>
        <w:rPr>
          <w:rFonts w:ascii="細明體" w:eastAsia="細明體" w:hAnsi="細明體"/>
          <w:sz w:val="20"/>
          <w:szCs w:val="20"/>
        </w:rPr>
      </w:pPr>
    </w:p>
    <w:p w:rsidR="000535F7" w:rsidRPr="006E2E87" w:rsidRDefault="00592D62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91B0C">
        <w:rPr>
          <w:rFonts w:ascii="細明體" w:eastAsia="細明體" w:hAnsi="細明體" w:hint="eastAsia"/>
          <w:b/>
          <w:kern w:val="2"/>
          <w:lang w:eastAsia="zh-TW"/>
        </w:rPr>
        <w:t>UCAAV1_010</w:t>
      </w:r>
      <w:r w:rsidR="00A65772">
        <w:rPr>
          <w:rFonts w:ascii="細明體" w:eastAsia="細明體" w:hAnsi="細明體" w:hint="eastAsia"/>
          <w:b/>
          <w:kern w:val="2"/>
          <w:lang w:eastAsia="zh-TW"/>
        </w:rPr>
        <w:t>1</w:t>
      </w:r>
      <w:r w:rsidRPr="006E2E87">
        <w:rPr>
          <w:rFonts w:ascii="細明體" w:eastAsia="細明體" w:hAnsi="細明體" w:hint="eastAsia"/>
          <w:b/>
          <w:kern w:val="2"/>
          <w:lang w:eastAsia="zh-TW"/>
        </w:rPr>
        <w:t>_</w:t>
      </w:r>
      <w:r w:rsidR="00A65772" w:rsidRPr="00A65772">
        <w:rPr>
          <w:rFonts w:ascii="細明體" w:eastAsia="細明體" w:hAnsi="細明體" w:hint="eastAsia"/>
          <w:b/>
          <w:kern w:val="2"/>
          <w:lang w:eastAsia="zh-TW"/>
        </w:rPr>
        <w:t>理賠偵測權重版本維護</w:t>
      </w:r>
    </w:p>
    <w:p w:rsidR="000535F7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FA576C" w:rsidRPr="00FA576C" w:rsidRDefault="00FA576C" w:rsidP="00FA576C">
      <w:pPr>
        <w:numPr>
          <w:ilvl w:val="0"/>
          <w:numId w:val="2"/>
        </w:numPr>
        <w:rPr>
          <w:rFonts w:ascii="細明體" w:eastAsia="細明體" w:hAnsi="細明體"/>
          <w:sz w:val="20"/>
          <w:szCs w:val="20"/>
        </w:rPr>
      </w:pPr>
      <w:r w:rsidRPr="00FA576C">
        <w:rPr>
          <w:rFonts w:ascii="細明體" w:eastAsia="細明體" w:hAnsi="細明體" w:hint="eastAsia"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FA576C" w:rsidRPr="00FA576C" w:rsidRDefault="00A65772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A6577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理賠偵測權重版本維護</w:t>
            </w:r>
            <w:r w:rsidR="00FA576C"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FA576C" w:rsidRPr="00FA576C" w:rsidRDefault="00FA576C" w:rsidP="00A65772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AAV1_010</w:t>
            </w:r>
            <w:r w:rsidR="00A6577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1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ONLINE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提供理賠偵測系統模型之權重</w:t>
            </w:r>
            <w:r w:rsidR="000F53B5" w:rsidRPr="00A65772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版本維護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處理人員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理調科人員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■一般  □平板電腦  □手機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■員工(UCBean)  □客戶(CustomerBean)</w:t>
            </w:r>
          </w:p>
        </w:tc>
      </w:tr>
    </w:tbl>
    <w:p w:rsidR="00FA576C" w:rsidRDefault="00FA576C" w:rsidP="00FA57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535F7" w:rsidRPr="006E2E87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6E2E87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6E2E87">
        <w:rPr>
          <w:rFonts w:ascii="細明體" w:eastAsia="細明體" w:hAnsi="細明體" w:hint="eastAsia"/>
          <w:sz w:val="20"/>
          <w:szCs w:val="20"/>
        </w:rPr>
        <w:t>使用模組</w:t>
      </w:r>
      <w:r w:rsidRPr="006E2E87">
        <w:rPr>
          <w:rFonts w:ascii="細明體" w:eastAsia="細明體" w:hAnsi="細明體"/>
          <w:sz w:val="20"/>
          <w:szCs w:val="20"/>
        </w:rPr>
        <w:sym w:font="Wingdings" w:char="00E8"/>
      </w:r>
      <w:r w:rsidRPr="006E2E87">
        <w:rPr>
          <w:rFonts w:ascii="細明體" w:eastAsia="細明體" w:hAnsi="細明體" w:hint="eastAsia"/>
          <w:sz w:val="20"/>
          <w:szCs w:val="20"/>
        </w:rPr>
        <w:t xml:space="preserve"> </w:t>
      </w:r>
      <w:r w:rsidRPr="006E2E87">
        <w:rPr>
          <w:rFonts w:ascii="細明體" w:eastAsia="細明體" w:hAnsi="細明體" w:hint="eastAsia"/>
          <w:color w:val="0000FF"/>
          <w:sz w:val="20"/>
          <w:szCs w:val="20"/>
        </w:rPr>
        <w:t>列出需要用到的所有模組，而在使用處再說明傳入傳出參數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3030"/>
      </w:tblGrid>
      <w:tr w:rsidR="000535F7" w:rsidRPr="006E2E87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44588B" w:rsidRPr="006E2E87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6E2E87" w:rsidRDefault="0044588B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6E2E87" w:rsidRDefault="0044588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4588B" w:rsidRPr="006E2E87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6E2E87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0535F7" w:rsidRPr="006E2E87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6E2E87">
        <w:rPr>
          <w:rFonts w:ascii="細明體" w:eastAsia="細明體" w:hAnsi="細明體" w:hint="eastAsia"/>
          <w:sz w:val="20"/>
          <w:szCs w:val="20"/>
        </w:rPr>
        <w:t xml:space="preserve">使用檔案 </w:t>
      </w:r>
      <w:r w:rsidRPr="006E2E87">
        <w:rPr>
          <w:rFonts w:ascii="細明體" w:eastAsia="細明體" w:hAnsi="細明體"/>
          <w:sz w:val="20"/>
          <w:szCs w:val="20"/>
        </w:rPr>
        <w:sym w:font="Wingdings" w:char="00E8"/>
      </w:r>
      <w:r w:rsidRPr="006E2E87">
        <w:rPr>
          <w:rFonts w:ascii="細明體" w:eastAsia="細明體" w:hAnsi="細明體" w:hint="eastAsia"/>
          <w:sz w:val="20"/>
          <w:szCs w:val="20"/>
        </w:rPr>
        <w:t xml:space="preserve"> </w:t>
      </w:r>
      <w:r w:rsidRPr="006E2E87">
        <w:rPr>
          <w:rFonts w:ascii="細明體" w:eastAsia="細明體" w:hAnsi="細明體" w:hint="eastAsia"/>
          <w:color w:val="0000FF"/>
          <w:sz w:val="20"/>
          <w:szCs w:val="20"/>
        </w:rPr>
        <w:t>列出所有會用到的檔案</w:t>
      </w:r>
    </w:p>
    <w:tbl>
      <w:tblPr>
        <w:tblW w:w="10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5943"/>
        <w:gridCol w:w="3584"/>
      </w:tblGrid>
      <w:tr w:rsidR="000535F7" w:rsidRPr="006E2E87" w:rsidTr="0002093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535F7" w:rsidRPr="006E2E87" w:rsidTr="0002093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F7" w:rsidRPr="006E2E87" w:rsidRDefault="000535F7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2093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20938">
              <w:rPr>
                <w:rFonts w:ascii="細明體" w:eastAsia="細明體" w:hAnsi="細明體" w:hint="eastAsia"/>
                <w:sz w:val="20"/>
                <w:szCs w:val="20"/>
              </w:rPr>
              <w:t>理賠偵測因子權重檔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44588B" w:rsidRDefault="0044588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588B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020938">
              <w:rPr>
                <w:rFonts w:ascii="細明體" w:eastAsia="細明體" w:hAnsi="細明體" w:hint="eastAsia"/>
                <w:sz w:val="20"/>
                <w:szCs w:val="20"/>
              </w:rPr>
              <w:t>V101</w:t>
            </w:r>
          </w:p>
        </w:tc>
      </w:tr>
      <w:tr w:rsidR="00020938" w:rsidRPr="006E2E87" w:rsidTr="0002093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938" w:rsidRPr="006E2E87" w:rsidRDefault="00020938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38" w:rsidRPr="00020938" w:rsidRDefault="000209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0938">
              <w:rPr>
                <w:rFonts w:ascii="細明體" w:eastAsia="細明體" w:hAnsi="細明體" w:hint="eastAsia"/>
                <w:sz w:val="20"/>
                <w:szCs w:val="20"/>
              </w:rPr>
              <w:t>理賠偵測因子權重_版本檔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938" w:rsidRPr="0044588B" w:rsidRDefault="0002093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093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020938">
              <w:rPr>
                <w:rFonts w:ascii="細明體" w:eastAsia="細明體" w:hAnsi="細明體" w:hint="eastAsia"/>
                <w:sz w:val="20"/>
                <w:szCs w:val="20"/>
              </w:rPr>
              <w:t>V</w:t>
            </w:r>
            <w:r w:rsidRPr="00020938">
              <w:rPr>
                <w:rFonts w:ascii="細明體" w:eastAsia="細明體" w:hAnsi="細明體"/>
                <w:sz w:val="20"/>
                <w:szCs w:val="20"/>
              </w:rPr>
              <w:t>1L1</w:t>
            </w:r>
          </w:p>
        </w:tc>
      </w:tr>
    </w:tbl>
    <w:p w:rsidR="000535F7" w:rsidRPr="006E2E87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6E2E87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FA576C" w:rsidRPr="00FA576C" w:rsidRDefault="000535F7" w:rsidP="00FA576C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6E2E87">
        <w:rPr>
          <w:rFonts w:ascii="細明體" w:eastAsia="細明體" w:hAnsi="細明體" w:hint="eastAsia"/>
          <w:sz w:val="20"/>
          <w:szCs w:val="20"/>
        </w:rPr>
        <w:t>畫面</w:t>
      </w:r>
      <w:r w:rsidR="00966AE7">
        <w:rPr>
          <w:rFonts w:ascii="細明體" w:eastAsia="細明體" w:hAnsi="細明體" w:hint="eastAsia"/>
          <w:sz w:val="20"/>
          <w:szCs w:val="20"/>
        </w:rPr>
        <w:t>AA</w:t>
      </w:r>
      <w:r w:rsidR="002A4A25">
        <w:rPr>
          <w:rFonts w:ascii="細明體" w:eastAsia="細明體" w:hAnsi="細明體" w:hint="eastAsia"/>
          <w:sz w:val="20"/>
          <w:szCs w:val="20"/>
        </w:rPr>
        <w:t>V1</w:t>
      </w:r>
      <w:r w:rsidR="00966AE7">
        <w:rPr>
          <w:rFonts w:ascii="細明體" w:eastAsia="細明體" w:hAnsi="細明體" w:hint="eastAsia"/>
          <w:sz w:val="20"/>
          <w:szCs w:val="20"/>
        </w:rPr>
        <w:t>_010</w:t>
      </w:r>
      <w:r w:rsidR="007A4B53">
        <w:rPr>
          <w:rFonts w:ascii="細明體" w:eastAsia="細明體" w:hAnsi="細明體" w:hint="eastAsia"/>
          <w:sz w:val="20"/>
          <w:szCs w:val="20"/>
        </w:rPr>
        <w:t>1</w:t>
      </w:r>
      <w:r w:rsidRPr="006E2E87">
        <w:rPr>
          <w:rFonts w:ascii="細明體" w:eastAsia="細明體" w:hAnsi="細明體" w:hint="eastAsia"/>
          <w:sz w:val="20"/>
          <w:szCs w:val="20"/>
        </w:rPr>
        <w:t>圖1</w:t>
      </w:r>
      <w:r w:rsidRPr="006E2E87">
        <w:rPr>
          <w:rFonts w:ascii="細明體" w:eastAsia="細明體" w:hAnsi="細明體" w:hint="eastAsia"/>
          <w:noProof/>
          <w:sz w:val="20"/>
          <w:szCs w:val="20"/>
        </w:rPr>
        <w:t xml:space="preserve"> </w:t>
      </w:r>
      <w:r w:rsidR="007A4B53">
        <w:rPr>
          <w:rFonts w:ascii="細明體" w:eastAsia="細明體" w:hAnsi="細明體" w:hint="eastAsia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320.25pt">
            <v:imagedata r:id="rId8" o:title=""/>
          </v:shape>
        </w:pict>
      </w:r>
    </w:p>
    <w:p w:rsidR="00FA576C" w:rsidRDefault="00FA576C" w:rsidP="00FA576C">
      <w:pPr>
        <w:numPr>
          <w:ilvl w:val="0"/>
          <w:numId w:val="2"/>
        </w:numPr>
        <w:rPr>
          <w:rFonts w:ascii="細明體" w:eastAsia="細明體" w:hAnsi="細明體" w:hint="eastAsia"/>
          <w:kern w:val="2"/>
        </w:rPr>
      </w:pPr>
      <w:r>
        <w:rPr>
          <w:rFonts w:ascii="細明體" w:eastAsia="細明體" w:hAnsi="細明體"/>
          <w:sz w:val="20"/>
          <w:szCs w:val="20"/>
        </w:rPr>
        <w:br w:type="page"/>
      </w:r>
      <w:r w:rsidRPr="00FA576C">
        <w:rPr>
          <w:rFonts w:ascii="細明體" w:eastAsia="細明體" w:hAnsi="細明體" w:hint="eastAsia"/>
          <w:sz w:val="20"/>
          <w:szCs w:val="20"/>
        </w:rPr>
        <w:lastRenderedPageBreak/>
        <w:t>程式內容：</w:t>
      </w:r>
      <w:r>
        <w:rPr>
          <w:rFonts w:ascii="細明體" w:eastAsia="細明體" w:hAnsi="細明體" w:hint="eastAsia"/>
          <w:kern w:val="2"/>
        </w:rPr>
        <w:t xml:space="preserve"> </w:t>
      </w:r>
    </w:p>
    <w:p w:rsidR="00FA576C" w:rsidRDefault="00FA576C" w:rsidP="00FA576C">
      <w:pPr>
        <w:ind w:left="480"/>
        <w:rPr>
          <w:rFonts w:ascii="細明體" w:eastAsia="細明體" w:hAnsi="細明體" w:hint="eastAsia"/>
          <w:kern w:val="2"/>
        </w:rPr>
      </w:pPr>
    </w:p>
    <w:p w:rsidR="005479B4" w:rsidRPr="006B1E8D" w:rsidRDefault="005479B4" w:rsidP="005479B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6B1E8D">
        <w:rPr>
          <w:rFonts w:hint="eastAsia"/>
          <w:b/>
          <w:kern w:val="2"/>
          <w:szCs w:val="24"/>
          <w:lang w:eastAsia="zh-TW"/>
        </w:rPr>
        <w:t>初始畫面：</w:t>
      </w:r>
    </w:p>
    <w:p w:rsidR="005479B4" w:rsidRPr="005479B4" w:rsidRDefault="005479B4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如圖</w:t>
      </w:r>
      <w:r>
        <w:rPr>
          <w:rFonts w:hint="eastAsia"/>
          <w:bCs/>
          <w:lang w:eastAsia="zh-TW"/>
        </w:rPr>
        <w:t>1</w:t>
      </w:r>
    </w:p>
    <w:p w:rsidR="005479B4" w:rsidRPr="003914C5" w:rsidRDefault="005479B4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E3AF7">
        <w:rPr>
          <w:rFonts w:ascii="細明體" w:eastAsia="細明體" w:hAnsi="細明體" w:hint="eastAsia"/>
          <w:bCs/>
          <w:lang w:eastAsia="zh-TW"/>
        </w:rPr>
        <w:t>初始畫面</w:t>
      </w:r>
    </w:p>
    <w:p w:rsidR="004000F4" w:rsidRPr="00606336" w:rsidRDefault="004000F4" w:rsidP="004000F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ins w:id="8" w:author="楊智偉" w:date="2016-10-03T19:19:00Z"/>
          <w:kern w:val="2"/>
          <w:szCs w:val="24"/>
          <w:lang w:eastAsia="zh-TW"/>
        </w:rPr>
      </w:pPr>
      <w:ins w:id="9" w:author="楊智偉" w:date="2016-10-03T19:19:00Z">
        <w:r>
          <w:rPr>
            <w:rFonts w:hint="eastAsia"/>
            <w:kern w:val="2"/>
            <w:szCs w:val="24"/>
            <w:lang w:eastAsia="zh-TW"/>
          </w:rPr>
          <w:t>判定系統別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4000F4" w:rsidRPr="00606336" w:rsidRDefault="004000F4" w:rsidP="004000F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0" w:author="楊智偉" w:date="2016-10-03T19:19:00Z"/>
          <w:kern w:val="2"/>
          <w:szCs w:val="24"/>
          <w:lang w:eastAsia="zh-TW"/>
        </w:rPr>
      </w:pPr>
      <w:ins w:id="11" w:author="楊智偉" w:date="2016-10-03T19:19:00Z">
        <w:r>
          <w:rPr>
            <w:rFonts w:ascii="細明體" w:eastAsia="細明體" w:hAnsi="細明體" w:hint="eastAsia"/>
            <w:bCs/>
            <w:lang w:eastAsia="zh-TW"/>
          </w:rPr>
          <w:t>接收傳入的參數SYS_NO, 如果沒傳入, 預設給AA理賠</w:t>
        </w:r>
      </w:ins>
    </w:p>
    <w:p w:rsidR="004000F4" w:rsidRPr="00606336" w:rsidRDefault="004000F4" w:rsidP="004000F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2" w:author="楊智偉" w:date="2016-10-03T19:19:00Z"/>
          <w:kern w:val="2"/>
          <w:szCs w:val="24"/>
          <w:lang w:eastAsia="zh-TW"/>
        </w:rPr>
      </w:pPr>
      <w:ins w:id="13" w:author="楊智偉" w:date="2016-10-03T19:19:00Z">
        <w:r>
          <w:rPr>
            <w:rFonts w:ascii="細明體" w:eastAsia="細明體" w:hAnsi="細明體" w:hint="eastAsia"/>
            <w:bCs/>
            <w:lang w:eastAsia="zh-TW"/>
          </w:rPr>
          <w:t>將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 塞進回傳參數</w:t>
        </w:r>
      </w:ins>
    </w:p>
    <w:p w:rsidR="004000F4" w:rsidRPr="00606336" w:rsidRDefault="004000F4" w:rsidP="004000F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14" w:author="楊智偉" w:date="2016-10-03T19:19:00Z"/>
          <w:rFonts w:hint="eastAsia"/>
          <w:kern w:val="2"/>
          <w:szCs w:val="24"/>
          <w:lang w:eastAsia="zh-TW"/>
        </w:rPr>
      </w:pPr>
      <w:ins w:id="15" w:author="楊智偉" w:date="2016-10-03T19:19:00Z">
        <w:r>
          <w:rPr>
            <w:rFonts w:ascii="細明體" w:eastAsia="細明體" w:hAnsi="細明體" w:hint="eastAsia"/>
            <w:bCs/>
            <w:lang w:eastAsia="zh-TW"/>
          </w:rPr>
          <w:t>KEY</w:t>
        </w:r>
        <w:r>
          <w:rPr>
            <w:rFonts w:ascii="細明體" w:eastAsia="細明體" w:hAnsi="細明體"/>
            <w:bCs/>
            <w:lang w:eastAsia="zh-TW"/>
          </w:rPr>
          <w:t xml:space="preserve"> : SYS_NO </w:t>
        </w:r>
        <w:r>
          <w:rPr>
            <w:rFonts w:ascii="細明體" w:eastAsia="細明體" w:hAnsi="細明體" w:hint="eastAsia"/>
            <w:bCs/>
            <w:lang w:eastAsia="zh-TW"/>
          </w:rPr>
          <w:t>定字</w:t>
        </w:r>
      </w:ins>
    </w:p>
    <w:p w:rsidR="004000F4" w:rsidRPr="004000F4" w:rsidRDefault="004000F4" w:rsidP="004000F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16" w:author="楊智偉" w:date="2016-10-03T19:19:00Z"/>
          <w:rFonts w:hint="eastAsia"/>
          <w:kern w:val="2"/>
          <w:szCs w:val="24"/>
          <w:lang w:eastAsia="zh-TW"/>
          <w:rPrChange w:id="17" w:author="楊智偉" w:date="2016-10-03T19:19:00Z">
            <w:rPr>
              <w:ins w:id="18" w:author="楊智偉" w:date="2016-10-03T19:19:00Z"/>
              <w:rFonts w:hint="eastAsia"/>
              <w:kern w:val="2"/>
              <w:szCs w:val="24"/>
              <w:lang w:eastAsia="zh-TW"/>
            </w:rPr>
          </w:rPrChange>
        </w:rPr>
        <w:pPrChange w:id="19" w:author="楊智偉" w:date="2016-10-03T19:19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0" w:author="楊智偉" w:date="2016-10-03T19:19:00Z">
        <w:r>
          <w:rPr>
            <w:rFonts w:ascii="細明體" w:eastAsia="細明體" w:hAnsi="細明體"/>
            <w:bCs/>
            <w:lang w:eastAsia="zh-TW"/>
          </w:rPr>
          <w:t xml:space="preserve">VALUE :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9E76EB" w:rsidRPr="009E76EB" w:rsidRDefault="009E76EB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模型分類：</w:t>
      </w:r>
    </w:p>
    <w:p w:rsidR="003914C5" w:rsidRPr="003914C5" w:rsidRDefault="003914C5" w:rsidP="009E76E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讀取中文代碼檔：</w:t>
      </w:r>
    </w:p>
    <w:p w:rsidR="003914C5" w:rsidRPr="003914C5" w:rsidRDefault="003914C5" w:rsidP="003914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子系統</w:t>
      </w:r>
      <w:ins w:id="21" w:author="楊智偉" w:date="2016-10-03T19:19:00Z">
        <w:r w:rsidR="004000F4">
          <w:rPr>
            <w:rFonts w:ascii="細明體" w:eastAsia="細明體" w:hAnsi="細明體" w:hint="eastAsia"/>
            <w:bCs/>
            <w:lang w:eastAsia="zh-TW"/>
          </w:rPr>
          <w:t>傳入.</w:t>
        </w:r>
        <w:r w:rsidR="004000F4" w:rsidRPr="001B0334">
          <w:rPr>
            <w:rFonts w:hint="eastAsia"/>
            <w:kern w:val="2"/>
            <w:szCs w:val="24"/>
            <w:lang w:eastAsia="zh-TW"/>
          </w:rPr>
          <w:t xml:space="preserve"> </w:t>
        </w:r>
        <w:r w:rsidR="004000F4">
          <w:rPr>
            <w:rFonts w:hint="eastAsia"/>
            <w:kern w:val="2"/>
            <w:szCs w:val="24"/>
            <w:lang w:eastAsia="zh-TW"/>
          </w:rPr>
          <w:t>系統別</w:t>
        </w:r>
        <w:r w:rsidR="004000F4">
          <w:rPr>
            <w:rFonts w:ascii="細明體" w:eastAsia="細明體" w:hAnsi="細明體" w:hint="eastAsia"/>
            <w:bCs/>
            <w:lang w:eastAsia="zh-TW"/>
          </w:rPr>
          <w:t>SYS_NO</w:t>
        </w:r>
        <w:r w:rsidR="004000F4" w:rsidDel="004000F4">
          <w:rPr>
            <w:rFonts w:hint="eastAsia"/>
            <w:bCs/>
            <w:lang w:eastAsia="zh-TW"/>
          </w:rPr>
          <w:t xml:space="preserve"> </w:t>
        </w:r>
      </w:ins>
      <w:del w:id="22" w:author="楊智偉" w:date="2016-10-03T19:19:00Z">
        <w:r w:rsidDel="004000F4">
          <w:rPr>
            <w:rFonts w:hint="eastAsia"/>
            <w:bCs/>
            <w:lang w:eastAsia="zh-TW"/>
          </w:rPr>
          <w:delText xml:space="preserve"> AA</w:delText>
        </w:r>
      </w:del>
    </w:p>
    <w:p w:rsidR="003914C5" w:rsidRPr="003914C5" w:rsidRDefault="003914C5" w:rsidP="003914C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代碼</w:t>
      </w:r>
      <w:r>
        <w:rPr>
          <w:rFonts w:hint="eastAsia"/>
          <w:bCs/>
          <w:lang w:eastAsia="zh-TW"/>
        </w:rPr>
        <w:t xml:space="preserve">     </w:t>
      </w:r>
      <w:r w:rsidR="009E76EB" w:rsidRPr="009E76EB">
        <w:rPr>
          <w:bCs/>
          <w:lang w:eastAsia="zh-TW"/>
        </w:rPr>
        <w:t>FAMS_MOD_TYPE</w:t>
      </w:r>
    </w:p>
    <w:p w:rsidR="003D701F" w:rsidRDefault="009E76EB" w:rsidP="003914C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23" w:author="楊智偉" w:date="2016-10-03T19:18:00Z"/>
          <w:kern w:val="2"/>
          <w:szCs w:val="24"/>
          <w:lang w:eastAsia="zh-TW"/>
        </w:rPr>
      </w:pPr>
      <w:r w:rsidRPr="009E76EB">
        <w:rPr>
          <w:rFonts w:hint="eastAsia"/>
          <w:kern w:val="2"/>
          <w:szCs w:val="24"/>
          <w:lang w:eastAsia="zh-TW"/>
        </w:rPr>
        <w:t>依此顯示下拉選單</w:t>
      </w:r>
    </w:p>
    <w:p w:rsidR="004832CE" w:rsidRPr="004832CE" w:rsidDel="004000F4" w:rsidRDefault="004832CE" w:rsidP="004000F4">
      <w:pPr>
        <w:pStyle w:val="Tabletext"/>
        <w:keepLines w:val="0"/>
        <w:numPr>
          <w:ilvl w:val="4"/>
          <w:numId w:val="37"/>
        </w:numPr>
        <w:spacing w:after="0" w:line="240" w:lineRule="auto"/>
        <w:ind w:left="0"/>
        <w:rPr>
          <w:del w:id="24" w:author="楊智偉" w:date="2016-10-03T19:19:00Z"/>
          <w:rFonts w:hint="eastAsia"/>
          <w:kern w:val="2"/>
          <w:szCs w:val="24"/>
          <w:lang w:eastAsia="zh-TW"/>
          <w:rPrChange w:id="25" w:author="楊智偉" w:date="2016-10-03T19:18:00Z">
            <w:rPr>
              <w:del w:id="26" w:author="楊智偉" w:date="2016-10-03T19:19:00Z"/>
              <w:rFonts w:hint="eastAsia"/>
              <w:kern w:val="2"/>
              <w:szCs w:val="24"/>
              <w:lang w:eastAsia="zh-TW"/>
            </w:rPr>
          </w:rPrChange>
        </w:rPr>
        <w:pPrChange w:id="27" w:author="楊智偉" w:date="2016-10-03T19:19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</w:p>
    <w:p w:rsidR="005479B4" w:rsidRPr="00EE4C52" w:rsidRDefault="005479B4" w:rsidP="004000F4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  <w:pPrChange w:id="28" w:author="楊智偉" w:date="2016-10-03T19:19:00Z">
          <w:pPr>
            <w:pStyle w:val="Tabletext"/>
            <w:keepLines w:val="0"/>
            <w:spacing w:after="0" w:line="240" w:lineRule="auto"/>
            <w:ind w:left="2551"/>
          </w:pPr>
        </w:pPrChange>
      </w:pPr>
    </w:p>
    <w:p w:rsidR="005479B4" w:rsidRPr="005479B4" w:rsidRDefault="005479B4" w:rsidP="005479B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5479B4">
        <w:rPr>
          <w:rFonts w:hint="eastAsia"/>
          <w:b/>
          <w:kern w:val="2"/>
          <w:szCs w:val="24"/>
          <w:lang w:eastAsia="zh-TW"/>
        </w:rPr>
        <w:t>查詢</w:t>
      </w:r>
    </w:p>
    <w:p w:rsidR="00113C13" w:rsidRPr="00606336" w:rsidRDefault="00113C13" w:rsidP="00113C13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ins w:id="29" w:author="楊智偉" w:date="2016-10-03T19:20:00Z"/>
          <w:kern w:val="2"/>
          <w:szCs w:val="24"/>
          <w:lang w:eastAsia="zh-TW"/>
        </w:rPr>
      </w:pPr>
      <w:ins w:id="30" w:author="楊智偉" w:date="2016-10-03T19:20:00Z">
        <w:r>
          <w:rPr>
            <w:rFonts w:hint="eastAsia"/>
            <w:kern w:val="2"/>
            <w:szCs w:val="24"/>
            <w:lang w:eastAsia="zh-TW"/>
          </w:rPr>
          <w:t>判定系統別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113C13" w:rsidRPr="00606336" w:rsidRDefault="00113C13" w:rsidP="00113C1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31" w:author="楊智偉" w:date="2016-10-03T19:20:00Z"/>
          <w:kern w:val="2"/>
          <w:szCs w:val="24"/>
          <w:lang w:eastAsia="zh-TW"/>
        </w:rPr>
      </w:pPr>
      <w:ins w:id="32" w:author="楊智偉" w:date="2016-10-03T19:20:00Z">
        <w:r>
          <w:rPr>
            <w:rFonts w:ascii="細明體" w:eastAsia="細明體" w:hAnsi="細明體" w:hint="eastAsia"/>
            <w:bCs/>
            <w:lang w:eastAsia="zh-TW"/>
          </w:rPr>
          <w:t>接收傳入的參數SYS_NO, 如果沒傳入, 預設給AA理賠</w:t>
        </w:r>
      </w:ins>
    </w:p>
    <w:p w:rsidR="00113C13" w:rsidRPr="00606336" w:rsidRDefault="00113C13" w:rsidP="00113C1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33" w:author="楊智偉" w:date="2016-10-03T19:20:00Z"/>
          <w:kern w:val="2"/>
          <w:szCs w:val="24"/>
          <w:lang w:eastAsia="zh-TW"/>
        </w:rPr>
      </w:pPr>
      <w:ins w:id="34" w:author="楊智偉" w:date="2016-10-03T19:20:00Z">
        <w:r>
          <w:rPr>
            <w:rFonts w:ascii="細明體" w:eastAsia="細明體" w:hAnsi="細明體" w:hint="eastAsia"/>
            <w:bCs/>
            <w:lang w:eastAsia="zh-TW"/>
          </w:rPr>
          <w:t>將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 塞進回傳參數</w:t>
        </w:r>
      </w:ins>
    </w:p>
    <w:p w:rsidR="00113C13" w:rsidRPr="00606336" w:rsidRDefault="00113C13" w:rsidP="00113C13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35" w:author="楊智偉" w:date="2016-10-03T19:20:00Z"/>
          <w:rFonts w:hint="eastAsia"/>
          <w:kern w:val="2"/>
          <w:szCs w:val="24"/>
          <w:lang w:eastAsia="zh-TW"/>
        </w:rPr>
      </w:pPr>
      <w:ins w:id="36" w:author="楊智偉" w:date="2016-10-03T19:20:00Z">
        <w:r>
          <w:rPr>
            <w:rFonts w:ascii="細明體" w:eastAsia="細明體" w:hAnsi="細明體" w:hint="eastAsia"/>
            <w:bCs/>
            <w:lang w:eastAsia="zh-TW"/>
          </w:rPr>
          <w:t>KEY</w:t>
        </w:r>
        <w:r>
          <w:rPr>
            <w:rFonts w:ascii="細明體" w:eastAsia="細明體" w:hAnsi="細明體"/>
            <w:bCs/>
            <w:lang w:eastAsia="zh-TW"/>
          </w:rPr>
          <w:t xml:space="preserve"> : SYS_NO </w:t>
        </w:r>
        <w:r>
          <w:rPr>
            <w:rFonts w:ascii="細明體" w:eastAsia="細明體" w:hAnsi="細明體" w:hint="eastAsia"/>
            <w:bCs/>
            <w:lang w:eastAsia="zh-TW"/>
          </w:rPr>
          <w:t>定字</w:t>
        </w:r>
      </w:ins>
    </w:p>
    <w:p w:rsidR="00113C13" w:rsidRPr="00BE60B3" w:rsidRDefault="00113C13" w:rsidP="00113C13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37" w:author="楊智偉" w:date="2016-10-03T19:24:00Z"/>
          <w:kern w:val="2"/>
          <w:szCs w:val="24"/>
          <w:lang w:eastAsia="zh-TW"/>
          <w:rPrChange w:id="38" w:author="楊智偉" w:date="2016-10-03T19:24:00Z">
            <w:rPr>
              <w:ins w:id="39" w:author="楊智偉" w:date="2016-10-03T19:24:00Z"/>
              <w:rFonts w:ascii="細明體" w:eastAsia="細明體" w:hAnsi="細明體"/>
              <w:bCs/>
              <w:lang w:eastAsia="zh-TW"/>
            </w:rPr>
          </w:rPrChange>
        </w:rPr>
        <w:pPrChange w:id="40" w:author="楊智偉" w:date="2016-10-03T19:20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41" w:author="楊智偉" w:date="2016-10-03T19:20:00Z">
        <w:r>
          <w:rPr>
            <w:rFonts w:ascii="細明體" w:eastAsia="細明體" w:hAnsi="細明體"/>
            <w:bCs/>
            <w:lang w:eastAsia="zh-TW"/>
          </w:rPr>
          <w:t xml:space="preserve">VALUE :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5479B4" w:rsidRDefault="005479B4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檢核：</w:t>
      </w:r>
    </w:p>
    <w:p w:rsidR="005479B4" w:rsidRDefault="005479B4" w:rsidP="005479B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模型分類需選擇對應項目，錯誤訊息：請點選「模型分類」</w:t>
      </w:r>
    </w:p>
    <w:p w:rsidR="00DE7ED8" w:rsidRDefault="00DE7ED8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由</w:t>
      </w:r>
      <w:r>
        <w:rPr>
          <w:rFonts w:hint="eastAsia"/>
          <w:bCs/>
          <w:lang w:eastAsia="zh-TW"/>
        </w:rPr>
        <w:t>AAV1_0100</w:t>
      </w:r>
      <w:r>
        <w:rPr>
          <w:rFonts w:hint="eastAsia"/>
          <w:bCs/>
          <w:lang w:eastAsia="zh-TW"/>
        </w:rPr>
        <w:t>傳遞：</w:t>
      </w:r>
      <w:ins w:id="42" w:author="楊智偉" w:date="2016-10-03T19:21:00Z">
        <w:r w:rsidR="00FF4C45" w:rsidRPr="001B0334">
          <w:rPr>
            <w:rFonts w:hint="eastAsia"/>
            <w:kern w:val="2"/>
            <w:szCs w:val="24"/>
            <w:lang w:eastAsia="zh-TW"/>
          </w:rPr>
          <w:t xml:space="preserve"> </w:t>
        </w:r>
        <w:r w:rsidR="00FF4C45">
          <w:rPr>
            <w:rFonts w:hint="eastAsia"/>
            <w:kern w:val="2"/>
            <w:szCs w:val="24"/>
            <w:lang w:eastAsia="zh-TW"/>
          </w:rPr>
          <w:t>系統別</w:t>
        </w:r>
        <w:r w:rsidR="00FF4C45">
          <w:rPr>
            <w:rFonts w:ascii="細明體" w:eastAsia="細明體" w:hAnsi="細明體" w:hint="eastAsia"/>
            <w:bCs/>
            <w:lang w:eastAsia="zh-TW"/>
          </w:rPr>
          <w:t>SYS_NO</w:t>
        </w:r>
        <w:r w:rsidR="00FF4C45">
          <w:rPr>
            <w:rFonts w:ascii="細明體" w:eastAsia="細明體" w:hAnsi="細明體"/>
            <w:bCs/>
            <w:lang w:eastAsia="zh-TW"/>
          </w:rPr>
          <w:t xml:space="preserve">, </w:t>
        </w:r>
      </w:ins>
      <w:r w:rsidRPr="00BB6028">
        <w:rPr>
          <w:rFonts w:ascii="細明體" w:eastAsia="細明體" w:hAnsi="細明體" w:hint="eastAsia"/>
          <w:bCs/>
          <w:lang w:eastAsia="zh-TW"/>
        </w:rPr>
        <w:t>模型分類</w:t>
      </w:r>
      <w:r>
        <w:rPr>
          <w:rFonts w:ascii="細明體" w:eastAsia="細明體" w:hAnsi="細明體" w:hint="eastAsia"/>
          <w:bCs/>
          <w:lang w:eastAsia="zh-TW"/>
        </w:rPr>
        <w:t>參數</w:t>
      </w:r>
    </w:p>
    <w:p w:rsidR="002718BA" w:rsidRDefault="002718BA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版本顯示區：</w:t>
      </w:r>
    </w:p>
    <w:p w:rsidR="005479B4" w:rsidRDefault="005479B4" w:rsidP="00505643">
      <w:pPr>
        <w:pStyle w:val="Tabletext"/>
        <w:keepLines w:val="0"/>
        <w:numPr>
          <w:ilvl w:val="3"/>
          <w:numId w:val="37"/>
        </w:numPr>
        <w:spacing w:after="0" w:line="240" w:lineRule="auto"/>
        <w:jc w:val="both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READ DTAAV1</w:t>
      </w:r>
      <w:r w:rsidR="00505643">
        <w:rPr>
          <w:rFonts w:hint="eastAsia"/>
          <w:bCs/>
          <w:lang w:eastAsia="zh-TW"/>
        </w:rPr>
        <w:t>L</w:t>
      </w:r>
      <w:r>
        <w:rPr>
          <w:rFonts w:hint="eastAsia"/>
          <w:bCs/>
          <w:lang w:eastAsia="zh-TW"/>
        </w:rPr>
        <w:t>1</w:t>
      </w:r>
    </w:p>
    <w:p w:rsidR="005479B4" w:rsidRDefault="005479B4" w:rsidP="005479B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WHERE</w:t>
      </w:r>
    </w:p>
    <w:p w:rsidR="005479B4" w:rsidRDefault="005479B4" w:rsidP="005479B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43" w:author="楊智偉" w:date="2016-10-03T19:21:00Z"/>
          <w:bCs/>
          <w:lang w:eastAsia="zh-TW"/>
        </w:rPr>
      </w:pPr>
      <w:r w:rsidRPr="005479B4">
        <w:rPr>
          <w:rFonts w:hint="eastAsia"/>
          <w:bCs/>
          <w:lang w:eastAsia="zh-TW"/>
        </w:rPr>
        <w:t>模型分類</w:t>
      </w:r>
      <w:r w:rsidRPr="005479B4">
        <w:rPr>
          <w:rFonts w:hint="eastAsia"/>
          <w:bCs/>
          <w:lang w:eastAsia="zh-TW"/>
        </w:rPr>
        <w:t xml:space="preserve"> = </w:t>
      </w:r>
      <w:r w:rsidRPr="005479B4">
        <w:rPr>
          <w:rFonts w:hint="eastAsia"/>
          <w:bCs/>
          <w:lang w:eastAsia="zh-TW"/>
        </w:rPr>
        <w:t>畫面</w:t>
      </w:r>
      <w:r w:rsidRPr="005479B4">
        <w:rPr>
          <w:rFonts w:hint="eastAsia"/>
          <w:bCs/>
          <w:lang w:eastAsia="zh-TW"/>
        </w:rPr>
        <w:t>.</w:t>
      </w:r>
      <w:r w:rsidRPr="005479B4">
        <w:rPr>
          <w:rFonts w:hint="eastAsia"/>
          <w:bCs/>
          <w:lang w:eastAsia="zh-TW"/>
        </w:rPr>
        <w:t>模型分類</w:t>
      </w:r>
    </w:p>
    <w:p w:rsidR="00FF4C45" w:rsidRPr="005479B4" w:rsidRDefault="00FF4C45" w:rsidP="005479B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bCs/>
          <w:lang w:eastAsia="zh-TW"/>
        </w:rPr>
      </w:pPr>
      <w:ins w:id="44" w:author="楊智偉" w:date="2016-10-03T19:21:00Z"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ascii="細明體" w:eastAsia="細明體" w:hAnsi="細明體" w:hint="eastAsia"/>
            <w:bCs/>
            <w:lang w:eastAsia="zh-TW"/>
          </w:rPr>
          <w:t>= 傳入.</w:t>
        </w:r>
        <w:r w:rsidRPr="001B0334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5479B4" w:rsidRDefault="005479B4" w:rsidP="005479B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 w:rsidRPr="005479B4"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NOT FND</w:t>
      </w:r>
    </w:p>
    <w:p w:rsidR="005479B4" w:rsidRDefault="005479B4" w:rsidP="005479B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訊息：查無資料</w:t>
      </w:r>
    </w:p>
    <w:p w:rsidR="00060F4B" w:rsidRDefault="00060F4B" w:rsidP="005479B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RETURN</w:t>
      </w:r>
    </w:p>
    <w:p w:rsidR="006369EB" w:rsidRDefault="006369EB" w:rsidP="00CF459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依模型分類、版本日期，相同的資料取一筆</w:t>
      </w:r>
    </w:p>
    <w:p w:rsidR="006369EB" w:rsidRDefault="006369EB" w:rsidP="00CF459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每</w:t>
      </w:r>
      <w:r>
        <w:rPr>
          <w:rFonts w:hint="eastAsia"/>
          <w:bCs/>
          <w:lang w:eastAsia="zh-TW"/>
        </w:rPr>
        <w:t>10</w:t>
      </w:r>
      <w:r>
        <w:rPr>
          <w:rFonts w:hint="eastAsia"/>
          <w:bCs/>
          <w:lang w:eastAsia="zh-TW"/>
        </w:rPr>
        <w:t>筆換頁</w:t>
      </w:r>
    </w:p>
    <w:p w:rsidR="00CF4595" w:rsidRDefault="00060F4B" w:rsidP="00CF459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bCs/>
          <w:lang w:eastAsia="zh-TW"/>
        </w:rPr>
      </w:pPr>
      <w:r w:rsidRPr="00CF4595">
        <w:rPr>
          <w:rFonts w:hint="eastAsia"/>
          <w:bCs/>
          <w:lang w:eastAsia="zh-TW"/>
        </w:rPr>
        <w:t>資料顯示：</w:t>
      </w:r>
    </w:p>
    <w:tbl>
      <w:tblPr>
        <w:tblW w:w="6804" w:type="dxa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"/>
        <w:gridCol w:w="3023"/>
        <w:gridCol w:w="2742"/>
      </w:tblGrid>
      <w:tr w:rsidR="00CF4595" w:rsidTr="00DD4F59">
        <w:trPr>
          <w:trHeight w:val="303"/>
        </w:trPr>
        <w:tc>
          <w:tcPr>
            <w:tcW w:w="1039" w:type="dxa"/>
            <w:shd w:val="clear" w:color="auto" w:fill="C0C0C0"/>
          </w:tcPr>
          <w:p w:rsidR="00CF4595" w:rsidRDefault="00CF4595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023" w:type="dxa"/>
            <w:shd w:val="clear" w:color="auto" w:fill="C0C0C0"/>
          </w:tcPr>
          <w:p w:rsidR="00CF4595" w:rsidRDefault="00CF4595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742" w:type="dxa"/>
            <w:shd w:val="clear" w:color="auto" w:fill="C0C0C0"/>
          </w:tcPr>
          <w:p w:rsidR="00CF4595" w:rsidRDefault="008A479E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CF4595" w:rsidTr="00DD4F59">
        <w:trPr>
          <w:trHeight w:val="303"/>
        </w:trPr>
        <w:tc>
          <w:tcPr>
            <w:tcW w:w="1039" w:type="dxa"/>
            <w:shd w:val="clear" w:color="auto" w:fill="FFFF99"/>
          </w:tcPr>
          <w:p w:rsidR="00CF4595" w:rsidRDefault="00B450E4" w:rsidP="00B450E4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版本日期</w:t>
            </w:r>
          </w:p>
        </w:tc>
        <w:tc>
          <w:tcPr>
            <w:tcW w:w="3023" w:type="dxa"/>
          </w:tcPr>
          <w:p w:rsidR="00CF4595" w:rsidRDefault="00DB4FC4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DTAAV1L</w:t>
            </w:r>
            <w:r w:rsidR="004F2A42">
              <w:rPr>
                <w:rFonts w:hint="eastAsia"/>
                <w:bCs/>
                <w:lang w:eastAsia="zh-TW"/>
              </w:rPr>
              <w:t>1</w:t>
            </w:r>
            <w:r w:rsidR="00CF4595">
              <w:rPr>
                <w:rFonts w:hint="eastAsia"/>
                <w:bCs/>
                <w:color w:val="000000"/>
                <w:lang w:eastAsia="zh-TW"/>
              </w:rPr>
              <w:t>.</w:t>
            </w:r>
            <w:r>
              <w:rPr>
                <w:rFonts w:ascii="細明體" w:eastAsia="細明體" w:hAnsi="細明體" w:cs="Arial Unicode MS" w:hint="eastAsia"/>
              </w:rPr>
              <w:t>版本日期</w:t>
            </w:r>
          </w:p>
        </w:tc>
        <w:tc>
          <w:tcPr>
            <w:tcW w:w="2742" w:type="dxa"/>
          </w:tcPr>
          <w:p w:rsidR="00396029" w:rsidRDefault="00396029" w:rsidP="00396029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日期轉為民國年</w:t>
            </w:r>
          </w:p>
          <w:p w:rsidR="007C3A09" w:rsidRDefault="00396029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EX: 100/01/01 </w:t>
            </w:r>
            <w:r>
              <w:rPr>
                <w:rFonts w:ascii="sөũ" w:hAnsi="sөũ"/>
              </w:rPr>
              <w:t>08:08:08.000</w:t>
            </w:r>
          </w:p>
        </w:tc>
      </w:tr>
      <w:tr w:rsidR="00CF4595" w:rsidTr="00DD4F59">
        <w:trPr>
          <w:trHeight w:val="303"/>
        </w:trPr>
        <w:tc>
          <w:tcPr>
            <w:tcW w:w="1039" w:type="dxa"/>
            <w:shd w:val="clear" w:color="auto" w:fill="FFFF99"/>
          </w:tcPr>
          <w:p w:rsidR="00CF4595" w:rsidRDefault="00B450E4" w:rsidP="008A479E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模型分類</w:t>
            </w:r>
          </w:p>
        </w:tc>
        <w:tc>
          <w:tcPr>
            <w:tcW w:w="3023" w:type="dxa"/>
          </w:tcPr>
          <w:p w:rsidR="00CF4595" w:rsidRPr="007D3500" w:rsidRDefault="004F2A42" w:rsidP="00555B3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DTAAV101</w:t>
            </w:r>
            <w:r>
              <w:rPr>
                <w:rFonts w:hint="eastAsia"/>
                <w:bCs/>
                <w:color w:val="000000"/>
                <w:lang w:eastAsia="zh-TW"/>
              </w:rPr>
              <w:t>.</w:t>
            </w:r>
            <w:r w:rsidR="00555B3A">
              <w:rPr>
                <w:rFonts w:ascii="細明體" w:eastAsia="細明體" w:hAnsi="細明體" w:cs="Arial Unicode MS" w:hint="eastAsia"/>
                <w:lang w:eastAsia="zh-TW"/>
              </w:rPr>
              <w:t>模型分類(轉中文)</w:t>
            </w:r>
          </w:p>
        </w:tc>
        <w:tc>
          <w:tcPr>
            <w:tcW w:w="2742" w:type="dxa"/>
          </w:tcPr>
          <w:p w:rsidR="00B450E4" w:rsidRPr="003914C5" w:rsidRDefault="00B450E4" w:rsidP="00B450E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子系統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ins w:id="45" w:author="楊智偉" w:date="2016-10-03T19:56:00Z">
              <w:r w:rsidR="003804CE">
                <w:rPr>
                  <w:rFonts w:hint="eastAsia"/>
                  <w:bCs/>
                  <w:lang w:eastAsia="zh-TW"/>
                </w:rPr>
                <w:t xml:space="preserve"> : </w:t>
              </w:r>
              <w:r w:rsidR="003804CE">
                <w:rPr>
                  <w:rFonts w:ascii="細明體" w:eastAsia="細明體" w:hAnsi="細明體" w:hint="eastAsia"/>
                  <w:bCs/>
                  <w:lang w:eastAsia="zh-TW"/>
                </w:rPr>
                <w:t>傳入.</w:t>
              </w:r>
              <w:r w:rsidR="003804CE" w:rsidRPr="001B0334"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 w:rsidR="003804CE">
                <w:rPr>
                  <w:rFonts w:hint="eastAsia"/>
                  <w:kern w:val="2"/>
                  <w:szCs w:val="24"/>
                  <w:lang w:eastAsia="zh-TW"/>
                </w:rPr>
                <w:t>系統別</w:t>
              </w:r>
              <w:r w:rsidR="003804CE">
                <w:rPr>
                  <w:rFonts w:ascii="細明體" w:eastAsia="細明體" w:hAnsi="細明體" w:hint="eastAsia"/>
                  <w:bCs/>
                  <w:lang w:eastAsia="zh-TW"/>
                </w:rPr>
                <w:t>SYS_NO</w:t>
              </w:r>
              <w:r w:rsidR="003804CE" w:rsidDel="003804CE">
                <w:rPr>
                  <w:rFonts w:hint="eastAsia"/>
                  <w:bCs/>
                  <w:lang w:eastAsia="zh-TW"/>
                </w:rPr>
                <w:t xml:space="preserve"> </w:t>
              </w:r>
            </w:ins>
            <w:del w:id="46" w:author="楊智偉" w:date="2016-10-03T19:56:00Z">
              <w:r w:rsidDel="003804CE">
                <w:rPr>
                  <w:rFonts w:hint="eastAsia"/>
                  <w:bCs/>
                  <w:lang w:eastAsia="zh-TW"/>
                </w:rPr>
                <w:delText>AA</w:delText>
              </w:r>
            </w:del>
          </w:p>
          <w:p w:rsidR="00CF4595" w:rsidRDefault="00B450E4" w:rsidP="00B450E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</w:t>
            </w:r>
            <w:r>
              <w:rPr>
                <w:rFonts w:hint="eastAsia"/>
                <w:bCs/>
                <w:lang w:eastAsia="zh-TW"/>
              </w:rPr>
              <w:t xml:space="preserve">     </w:t>
            </w:r>
            <w:r w:rsidRPr="009E76EB">
              <w:rPr>
                <w:bCs/>
                <w:lang w:eastAsia="zh-TW"/>
              </w:rPr>
              <w:t>FAMS_MOD_TYPE</w:t>
            </w:r>
          </w:p>
        </w:tc>
      </w:tr>
    </w:tbl>
    <w:p w:rsidR="005479B4" w:rsidRDefault="005479B4" w:rsidP="005479B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C9750E" w:rsidRPr="008F2C08" w:rsidRDefault="006E53E0" w:rsidP="008F2C08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明細顯示區：</w:t>
      </w:r>
    </w:p>
    <w:p w:rsidR="00B66DE4" w:rsidRDefault="00B66DE4" w:rsidP="00B66DE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47" w:author="楊智偉" w:date="2016-10-03T20:11:00Z"/>
          <w:bCs/>
          <w:lang w:eastAsia="zh-TW"/>
        </w:rPr>
      </w:pPr>
      <w:ins w:id="48" w:author="楊智偉" w:date="2016-10-03T20:11:00Z">
        <w:r>
          <w:rPr>
            <w:rFonts w:hint="eastAsia"/>
            <w:bCs/>
            <w:lang w:eastAsia="zh-TW"/>
          </w:rPr>
          <w:t>控制</w:t>
        </w:r>
        <w:r w:rsidRPr="004520F3">
          <w:rPr>
            <w:rFonts w:hint="eastAsia"/>
            <w:bCs/>
            <w:lang w:eastAsia="zh-TW"/>
          </w:rPr>
          <w:t>可</w:t>
        </w:r>
        <w:r>
          <w:rPr>
            <w:rFonts w:hint="eastAsia"/>
            <w:bCs/>
            <w:lang w:eastAsia="zh-TW"/>
          </w:rPr>
          <w:t>否</w:t>
        </w:r>
        <w:r w:rsidRPr="004520F3">
          <w:rPr>
            <w:rFonts w:hint="eastAsia"/>
            <w:bCs/>
            <w:lang w:eastAsia="zh-TW"/>
          </w:rPr>
          <w:t>異動資料</w:t>
        </w:r>
      </w:ins>
    </w:p>
    <w:p w:rsidR="00B66DE4" w:rsidRDefault="00B66DE4" w:rsidP="00B66DE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49" w:author="楊智偉" w:date="2016-10-03T20:11:00Z"/>
          <w:bCs/>
          <w:lang w:eastAsia="zh-TW"/>
        </w:rPr>
      </w:pPr>
      <w:ins w:id="50" w:author="楊智偉" w:date="2016-10-03T20:11:00Z">
        <w:r>
          <w:rPr>
            <w:rFonts w:hint="eastAsia"/>
            <w:bCs/>
            <w:lang w:eastAsia="zh-TW"/>
          </w:rPr>
          <w:t>//</w:t>
        </w:r>
        <w:r w:rsidRPr="004520F3">
          <w:rPr>
            <w:rFonts w:hint="eastAsia"/>
            <w:bCs/>
            <w:lang w:eastAsia="zh-TW"/>
          </w:rPr>
          <w:t xml:space="preserve"> CSRR</w:t>
        </w:r>
        <w:r w:rsidRPr="004520F3">
          <w:rPr>
            <w:rFonts w:hint="eastAsia"/>
            <w:bCs/>
            <w:lang w:eastAsia="zh-TW"/>
          </w:rPr>
          <w:t>設定</w:t>
        </w:r>
        <w:r w:rsidRPr="004520F3">
          <w:rPr>
            <w:rFonts w:hint="eastAsia"/>
            <w:bCs/>
            <w:lang w:eastAsia="zh-TW"/>
          </w:rPr>
          <w:t>_</w:t>
        </w:r>
        <w:r w:rsidRPr="004520F3">
          <w:rPr>
            <w:rFonts w:hint="eastAsia"/>
            <w:bCs/>
            <w:lang w:eastAsia="zh-TW"/>
          </w:rPr>
          <w:t>可異動資料的角色</w:t>
        </w:r>
        <w:r w:rsidRPr="004520F3">
          <w:rPr>
            <w:rFonts w:hint="eastAsia"/>
            <w:bCs/>
            <w:lang w:eastAsia="zh-TW"/>
          </w:rPr>
          <w:t xml:space="preserve">. </w:t>
        </w:r>
        <w:r w:rsidRPr="004520F3">
          <w:rPr>
            <w:rFonts w:hint="eastAsia"/>
            <w:bCs/>
            <w:lang w:eastAsia="zh-TW"/>
          </w:rPr>
          <w:t>預設都是可以查詢的</w:t>
        </w:r>
        <w:r w:rsidRPr="004520F3">
          <w:rPr>
            <w:rFonts w:hint="eastAsia"/>
            <w:bCs/>
            <w:lang w:eastAsia="zh-TW"/>
          </w:rPr>
          <w:t>,</w:t>
        </w:r>
        <w:r w:rsidRPr="004520F3">
          <w:rPr>
            <w:rFonts w:hint="eastAsia"/>
            <w:bCs/>
            <w:lang w:eastAsia="zh-TW"/>
          </w:rPr>
          <w:t>只有代碼中文有設定的才是可以異動資料。有</w:t>
        </w:r>
        <w:r w:rsidRPr="004520F3">
          <w:rPr>
            <w:rFonts w:hint="eastAsia"/>
            <w:bCs/>
            <w:lang w:eastAsia="zh-TW"/>
          </w:rPr>
          <w:t>ALL</w:t>
        </w:r>
        <w:r w:rsidRPr="004520F3">
          <w:rPr>
            <w:rFonts w:hint="eastAsia"/>
            <w:bCs/>
            <w:lang w:eastAsia="zh-TW"/>
          </w:rPr>
          <w:t>時表示開放全部可異動</w:t>
        </w:r>
      </w:ins>
    </w:p>
    <w:p w:rsidR="00B66DE4" w:rsidRDefault="00B66DE4" w:rsidP="00B66DE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51" w:author="楊智偉" w:date="2016-10-03T20:11:00Z"/>
          <w:bCs/>
          <w:lang w:eastAsia="zh-TW"/>
        </w:rPr>
      </w:pPr>
      <w:ins w:id="52" w:author="楊智偉" w:date="2016-10-03T20:11:00Z">
        <w:r>
          <w:rPr>
            <w:rFonts w:hint="eastAsia"/>
            <w:bCs/>
            <w:lang w:eastAsia="zh-TW"/>
          </w:rPr>
          <w:t>讀取代碼中文</w:t>
        </w:r>
        <w:r>
          <w:rPr>
            <w:rFonts w:hint="eastAsia"/>
            <w:bCs/>
            <w:lang w:eastAsia="zh-TW"/>
          </w:rPr>
          <w:t>(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>$</w:t>
        </w:r>
        <w:r>
          <w:rPr>
            <w:rFonts w:ascii="細明體" w:eastAsia="細明體" w:hAnsi="細明體" w:hint="eastAsia"/>
            <w:bCs/>
            <w:lang w:eastAsia="zh-TW"/>
          </w:rPr>
          <w:t xml:space="preserve">SYS_NO, </w:t>
        </w:r>
        <w:r w:rsidRPr="004520F3">
          <w:rPr>
            <w:rFonts w:ascii="細明體" w:eastAsia="細明體" w:hAnsi="細明體"/>
            <w:bCs/>
            <w:lang w:eastAsia="zh-TW"/>
          </w:rPr>
          <w:t>CRSS_MODIFY_ROLE</w:t>
        </w:r>
        <w:r>
          <w:rPr>
            <w:rFonts w:hint="eastAsia"/>
            <w:bCs/>
            <w:lang w:eastAsia="zh-TW"/>
          </w:rPr>
          <w:t>)</w:t>
        </w:r>
      </w:ins>
    </w:p>
    <w:p w:rsidR="00B66DE4" w:rsidRDefault="00B66DE4" w:rsidP="00B66DE4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53" w:author="楊智偉" w:date="2016-10-03T20:11:00Z"/>
          <w:bCs/>
          <w:lang w:eastAsia="zh-TW"/>
        </w:rPr>
      </w:pPr>
      <w:ins w:id="54" w:author="楊智偉" w:date="2016-10-03T20:11:00Z">
        <w:r>
          <w:rPr>
            <w:rFonts w:hint="eastAsia"/>
            <w:bCs/>
            <w:lang w:eastAsia="zh-TW"/>
          </w:rPr>
          <w:t>如果</w:t>
        </w:r>
        <w:r w:rsidRPr="004520F3">
          <w:rPr>
            <w:rFonts w:hint="eastAsia"/>
            <w:bCs/>
            <w:lang w:eastAsia="zh-TW"/>
          </w:rPr>
          <w:t>代碼中文有</w:t>
        </w:r>
        <w:r w:rsidRPr="004520F3">
          <w:rPr>
            <w:rFonts w:hint="eastAsia"/>
            <w:bCs/>
            <w:lang w:eastAsia="zh-TW"/>
          </w:rPr>
          <w:t>ALL</w:t>
        </w:r>
        <w:r w:rsidRPr="004520F3">
          <w:rPr>
            <w:rFonts w:hint="eastAsia"/>
            <w:bCs/>
            <w:lang w:eastAsia="zh-TW"/>
          </w:rPr>
          <w:t>時表示開放全部可異動</w:t>
        </w:r>
        <w:r>
          <w:rPr>
            <w:rFonts w:hint="eastAsia"/>
            <w:bCs/>
            <w:lang w:eastAsia="zh-TW"/>
          </w:rPr>
          <w:t xml:space="preserve">, </w:t>
        </w:r>
        <w:r>
          <w:rPr>
            <w:rFonts w:hint="eastAsia"/>
            <w:bCs/>
            <w:lang w:eastAsia="zh-TW"/>
          </w:rPr>
          <w:t>照原本按鈕控制</w:t>
        </w:r>
      </w:ins>
    </w:p>
    <w:p w:rsidR="00B66DE4" w:rsidRPr="00606336" w:rsidRDefault="00B66DE4" w:rsidP="00B66DE4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55" w:author="楊智偉" w:date="2016-10-03T20:11:00Z"/>
          <w:rFonts w:ascii="細明體" w:eastAsia="細明體" w:hAnsi="細明體"/>
          <w:bCs/>
          <w:lang w:eastAsia="zh-TW"/>
        </w:rPr>
      </w:pPr>
      <w:ins w:id="56" w:author="楊智偉" w:date="2016-10-03T20:11:00Z">
        <w:r>
          <w:rPr>
            <w:rFonts w:hint="eastAsia"/>
            <w:bCs/>
            <w:lang w:eastAsia="zh-TW"/>
          </w:rPr>
          <w:t>如果</w:t>
        </w:r>
        <w:r>
          <w:rPr>
            <w:rFonts w:hint="eastAsia"/>
            <w:bCs/>
            <w:lang w:eastAsia="zh-TW"/>
          </w:rPr>
          <w:t>user</w:t>
        </w:r>
        <w:r>
          <w:rPr>
            <w:rFonts w:hint="eastAsia"/>
            <w:bCs/>
            <w:lang w:eastAsia="zh-TW"/>
          </w:rPr>
          <w:t>具有</w:t>
        </w:r>
        <w:r w:rsidRPr="004520F3">
          <w:rPr>
            <w:rFonts w:hint="eastAsia"/>
            <w:bCs/>
            <w:lang w:eastAsia="zh-TW"/>
          </w:rPr>
          <w:t>代碼中文</w:t>
        </w:r>
        <w:r>
          <w:rPr>
            <w:rFonts w:hint="eastAsia"/>
            <w:bCs/>
            <w:lang w:eastAsia="zh-TW"/>
          </w:rPr>
          <w:t>內設定的角色</w:t>
        </w:r>
        <w:r>
          <w:rPr>
            <w:rFonts w:hint="eastAsia"/>
            <w:bCs/>
            <w:lang w:eastAsia="zh-TW"/>
          </w:rPr>
          <w:t xml:space="preserve">, </w:t>
        </w:r>
        <w:r>
          <w:rPr>
            <w:rFonts w:hint="eastAsia"/>
            <w:bCs/>
            <w:lang w:eastAsia="zh-TW"/>
          </w:rPr>
          <w:t>表示可異動</w:t>
        </w:r>
        <w:r>
          <w:rPr>
            <w:rFonts w:hint="eastAsia"/>
            <w:bCs/>
            <w:lang w:eastAsia="zh-TW"/>
          </w:rPr>
          <w:t xml:space="preserve">, </w:t>
        </w:r>
        <w:r>
          <w:rPr>
            <w:rFonts w:hint="eastAsia"/>
            <w:bCs/>
            <w:lang w:eastAsia="zh-TW"/>
          </w:rPr>
          <w:t>照原本按鈕控制</w:t>
        </w:r>
      </w:ins>
    </w:p>
    <w:p w:rsidR="00B66DE4" w:rsidRDefault="00B66DE4" w:rsidP="00B66DE4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57" w:author="楊智偉" w:date="2016-10-03T20:11:00Z"/>
          <w:rFonts w:ascii="細明體" w:eastAsia="細明體" w:hAnsi="細明體"/>
          <w:bCs/>
          <w:lang w:eastAsia="zh-TW"/>
        </w:rPr>
      </w:pPr>
      <w:ins w:id="58" w:author="楊智偉" w:date="2016-10-03T20:11:00Z">
        <w:r>
          <w:rPr>
            <w:rFonts w:hint="eastAsia"/>
            <w:bCs/>
            <w:lang w:eastAsia="zh-TW"/>
          </w:rPr>
          <w:t>不然所有異動按鈕都</w:t>
        </w:r>
        <w:r>
          <w:rPr>
            <w:rFonts w:hint="eastAsia"/>
            <w:bCs/>
            <w:lang w:eastAsia="zh-TW"/>
          </w:rPr>
          <w:t>DISABLE</w:t>
        </w:r>
      </w:ins>
    </w:p>
    <w:p w:rsidR="00523645" w:rsidDel="00B66DE4" w:rsidRDefault="00523645" w:rsidP="0052364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59" w:author="楊智偉" w:date="2016-10-03T19:25:00Z"/>
          <w:del w:id="60" w:author="楊智偉" w:date="2016-10-03T20:11:00Z"/>
          <w:bCs/>
          <w:lang w:eastAsia="zh-TW"/>
        </w:rPr>
        <w:pPrChange w:id="61" w:author="楊智偉" w:date="2016-10-03T19:25:00Z">
          <w:pPr>
            <w:pStyle w:val="Tabletext"/>
            <w:keepLines w:val="0"/>
            <w:numPr>
              <w:ilvl w:val="2"/>
              <w:numId w:val="3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62" w:author="楊智偉" w:date="2016-10-03T19:25:00Z">
        <w:del w:id="63" w:author="楊智偉" w:date="2016-10-03T20:11:00Z">
          <w:r w:rsidDel="00B66DE4">
            <w:rPr>
              <w:rFonts w:hint="eastAsia"/>
              <w:bCs/>
              <w:lang w:eastAsia="zh-TW"/>
            </w:rPr>
            <w:delText>控制</w:delText>
          </w:r>
          <w:r w:rsidRPr="004520F3" w:rsidDel="00B66DE4">
            <w:rPr>
              <w:rFonts w:hint="eastAsia"/>
              <w:bCs/>
              <w:lang w:eastAsia="zh-TW"/>
            </w:rPr>
            <w:delText>可</w:delText>
          </w:r>
          <w:r w:rsidDel="00B66DE4">
            <w:rPr>
              <w:rFonts w:hint="eastAsia"/>
              <w:bCs/>
              <w:lang w:eastAsia="zh-TW"/>
            </w:rPr>
            <w:delText>否</w:delText>
          </w:r>
          <w:r w:rsidRPr="004520F3" w:rsidDel="00B66DE4">
            <w:rPr>
              <w:rFonts w:hint="eastAsia"/>
              <w:bCs/>
              <w:lang w:eastAsia="zh-TW"/>
            </w:rPr>
            <w:delText>異動資料</w:delText>
          </w:r>
        </w:del>
      </w:ins>
    </w:p>
    <w:p w:rsidR="00523645" w:rsidDel="00B66DE4" w:rsidRDefault="00523645" w:rsidP="0052364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64" w:author="楊智偉" w:date="2016-10-03T19:25:00Z"/>
          <w:del w:id="65" w:author="楊智偉" w:date="2016-10-03T20:11:00Z"/>
          <w:bCs/>
          <w:lang w:eastAsia="zh-TW"/>
        </w:rPr>
        <w:pPrChange w:id="66" w:author="楊智偉" w:date="2016-10-03T19:25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67" w:author="楊智偉" w:date="2016-10-03T19:25:00Z">
        <w:del w:id="68" w:author="楊智偉" w:date="2016-10-03T20:11:00Z">
          <w:r w:rsidDel="00B66DE4">
            <w:rPr>
              <w:rFonts w:hint="eastAsia"/>
              <w:bCs/>
              <w:lang w:eastAsia="zh-TW"/>
            </w:rPr>
            <w:delText>//</w:delText>
          </w:r>
          <w:r w:rsidRPr="004520F3" w:rsidDel="00B66DE4">
            <w:rPr>
              <w:rFonts w:hint="eastAsia"/>
              <w:bCs/>
              <w:lang w:eastAsia="zh-TW"/>
            </w:rPr>
            <w:delText xml:space="preserve"> CSRR</w:delText>
          </w:r>
          <w:r w:rsidRPr="004520F3" w:rsidDel="00B66DE4">
            <w:rPr>
              <w:rFonts w:hint="eastAsia"/>
              <w:bCs/>
              <w:lang w:eastAsia="zh-TW"/>
            </w:rPr>
            <w:delText>設定</w:delText>
          </w:r>
          <w:r w:rsidRPr="004520F3" w:rsidDel="00B66DE4">
            <w:rPr>
              <w:rFonts w:hint="eastAsia"/>
              <w:bCs/>
              <w:lang w:eastAsia="zh-TW"/>
            </w:rPr>
            <w:delText>_</w:delText>
          </w:r>
          <w:r w:rsidRPr="004520F3" w:rsidDel="00B66DE4">
            <w:rPr>
              <w:rFonts w:hint="eastAsia"/>
              <w:bCs/>
              <w:lang w:eastAsia="zh-TW"/>
            </w:rPr>
            <w:delText>可異動資料的角色</w:delText>
          </w:r>
          <w:r w:rsidRPr="004520F3" w:rsidDel="00B66DE4">
            <w:rPr>
              <w:rFonts w:hint="eastAsia"/>
              <w:bCs/>
              <w:lang w:eastAsia="zh-TW"/>
            </w:rPr>
            <w:delText xml:space="preserve">. </w:delText>
          </w:r>
          <w:r w:rsidRPr="004520F3" w:rsidDel="00B66DE4">
            <w:rPr>
              <w:rFonts w:hint="eastAsia"/>
              <w:bCs/>
              <w:lang w:eastAsia="zh-TW"/>
            </w:rPr>
            <w:delText>預設都是可以查詢的</w:delText>
          </w:r>
          <w:r w:rsidRPr="004520F3" w:rsidDel="00B66DE4">
            <w:rPr>
              <w:rFonts w:hint="eastAsia"/>
              <w:bCs/>
              <w:lang w:eastAsia="zh-TW"/>
            </w:rPr>
            <w:delText>,</w:delText>
          </w:r>
          <w:r w:rsidRPr="004520F3" w:rsidDel="00B66DE4">
            <w:rPr>
              <w:rFonts w:hint="eastAsia"/>
              <w:bCs/>
              <w:lang w:eastAsia="zh-TW"/>
            </w:rPr>
            <w:delText>只有代碼中文有設定的才是可以異動資料。有</w:delText>
          </w:r>
          <w:r w:rsidRPr="004520F3" w:rsidDel="00B66DE4">
            <w:rPr>
              <w:rFonts w:hint="eastAsia"/>
              <w:bCs/>
              <w:lang w:eastAsia="zh-TW"/>
            </w:rPr>
            <w:delText>ALL</w:delText>
          </w:r>
          <w:r w:rsidRPr="004520F3" w:rsidDel="00B66DE4">
            <w:rPr>
              <w:rFonts w:hint="eastAsia"/>
              <w:bCs/>
              <w:lang w:eastAsia="zh-TW"/>
            </w:rPr>
            <w:delText>時表示開放全部可異動</w:delText>
          </w:r>
        </w:del>
      </w:ins>
    </w:p>
    <w:p w:rsidR="00523645" w:rsidDel="00B66DE4" w:rsidRDefault="00523645" w:rsidP="0052364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69" w:author="楊智偉" w:date="2016-10-03T19:25:00Z"/>
          <w:del w:id="70" w:author="楊智偉" w:date="2016-10-03T20:11:00Z"/>
          <w:bCs/>
          <w:lang w:eastAsia="zh-TW"/>
        </w:rPr>
        <w:pPrChange w:id="71" w:author="楊智偉" w:date="2016-10-03T19:25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72" w:author="楊智偉" w:date="2016-10-03T19:25:00Z">
        <w:del w:id="73" w:author="楊智偉" w:date="2016-10-03T20:11:00Z">
          <w:r w:rsidDel="00B66DE4">
            <w:rPr>
              <w:rFonts w:hint="eastAsia"/>
              <w:bCs/>
              <w:lang w:eastAsia="zh-TW"/>
            </w:rPr>
            <w:delText>讀取代碼中文</w:delText>
          </w:r>
          <w:r w:rsidDel="00B66DE4">
            <w:rPr>
              <w:rFonts w:hint="eastAsia"/>
              <w:bCs/>
              <w:lang w:eastAsia="zh-TW"/>
            </w:rPr>
            <w:delText>(</w:delText>
          </w:r>
          <w:r w:rsidDel="00B66DE4">
            <w:rPr>
              <w:rFonts w:hint="eastAsia"/>
              <w:kern w:val="2"/>
              <w:szCs w:val="24"/>
              <w:lang w:eastAsia="zh-TW"/>
            </w:rPr>
            <w:delText>系統別</w:delText>
          </w:r>
          <w:r w:rsidDel="00B66DE4">
            <w:rPr>
              <w:rFonts w:hint="eastAsia"/>
              <w:kern w:val="2"/>
              <w:szCs w:val="24"/>
              <w:lang w:eastAsia="zh-TW"/>
            </w:rPr>
            <w:delText>$</w:delText>
          </w:r>
          <w:r w:rsidDel="00B66DE4">
            <w:rPr>
              <w:rFonts w:ascii="細明體" w:eastAsia="細明體" w:hAnsi="細明體" w:hint="eastAsia"/>
              <w:bCs/>
              <w:lang w:eastAsia="zh-TW"/>
            </w:rPr>
            <w:delText xml:space="preserve">SYS_NO, </w:delText>
          </w:r>
          <w:r w:rsidRPr="004520F3" w:rsidDel="00B66DE4">
            <w:rPr>
              <w:rFonts w:ascii="細明體" w:eastAsia="細明體" w:hAnsi="細明體"/>
              <w:bCs/>
              <w:lang w:eastAsia="zh-TW"/>
            </w:rPr>
            <w:delText>CRSS_MODIFY_ROLE</w:delText>
          </w:r>
          <w:r w:rsidDel="00B66DE4">
            <w:rPr>
              <w:rFonts w:hint="eastAsia"/>
              <w:bCs/>
              <w:lang w:eastAsia="zh-TW"/>
            </w:rPr>
            <w:delText>)</w:delText>
          </w:r>
        </w:del>
      </w:ins>
    </w:p>
    <w:p w:rsidR="00523645" w:rsidRPr="00523645" w:rsidDel="00B66DE4" w:rsidRDefault="00523645" w:rsidP="0052364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74" w:author="楊智偉" w:date="2016-10-03T19:25:00Z"/>
          <w:del w:id="75" w:author="楊智偉" w:date="2016-10-03T20:11:00Z"/>
          <w:bCs/>
          <w:lang w:eastAsia="zh-TW"/>
          <w:rPrChange w:id="76" w:author="楊智偉" w:date="2016-10-03T19:26:00Z">
            <w:rPr>
              <w:ins w:id="77" w:author="楊智偉" w:date="2016-10-03T19:25:00Z"/>
              <w:del w:id="78" w:author="楊智偉" w:date="2016-10-03T20:11:00Z"/>
              <w:bCs/>
              <w:lang w:eastAsia="zh-TW"/>
            </w:rPr>
          </w:rPrChange>
        </w:rPr>
        <w:pPrChange w:id="79" w:author="楊智偉" w:date="2016-10-03T19:25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80" w:author="楊智偉" w:date="2016-10-03T19:25:00Z">
        <w:del w:id="81" w:author="楊智偉" w:date="2016-10-03T20:11:00Z">
          <w:r w:rsidDel="00B66DE4">
            <w:rPr>
              <w:rFonts w:hint="eastAsia"/>
              <w:bCs/>
              <w:lang w:eastAsia="zh-TW"/>
            </w:rPr>
            <w:delText>如果</w:delText>
          </w:r>
          <w:r w:rsidRPr="004520F3" w:rsidDel="00B66DE4">
            <w:rPr>
              <w:rFonts w:hint="eastAsia"/>
              <w:bCs/>
              <w:lang w:eastAsia="zh-TW"/>
            </w:rPr>
            <w:delText>代碼中文</w:delText>
          </w:r>
          <w:r w:rsidRPr="00523645" w:rsidDel="00B66DE4">
            <w:rPr>
              <w:rFonts w:hint="eastAsia"/>
              <w:bCs/>
              <w:lang w:eastAsia="zh-TW"/>
              <w:rPrChange w:id="82" w:author="楊智偉" w:date="2016-10-03T19:26:00Z">
                <w:rPr>
                  <w:rFonts w:hint="eastAsia"/>
                  <w:bCs/>
                  <w:lang w:eastAsia="zh-TW"/>
                </w:rPr>
              </w:rPrChange>
            </w:rPr>
            <w:delText>有</w:delText>
          </w:r>
          <w:r w:rsidRPr="00523645" w:rsidDel="00B66DE4">
            <w:rPr>
              <w:rFonts w:hint="eastAsia"/>
              <w:bCs/>
              <w:lang w:eastAsia="zh-TW"/>
              <w:rPrChange w:id="83" w:author="楊智偉" w:date="2016-10-03T19:26:00Z">
                <w:rPr>
                  <w:rFonts w:hint="eastAsia"/>
                  <w:bCs/>
                  <w:lang w:eastAsia="zh-TW"/>
                </w:rPr>
              </w:rPrChange>
            </w:rPr>
            <w:delText>ALL</w:delText>
          </w:r>
          <w:r w:rsidRPr="00523645" w:rsidDel="00B66DE4">
            <w:rPr>
              <w:rFonts w:hint="eastAsia"/>
              <w:bCs/>
              <w:lang w:eastAsia="zh-TW"/>
              <w:rPrChange w:id="84" w:author="楊智偉" w:date="2016-10-03T19:26:00Z">
                <w:rPr>
                  <w:rFonts w:hint="eastAsia"/>
                  <w:bCs/>
                  <w:lang w:eastAsia="zh-TW"/>
                </w:rPr>
              </w:rPrChange>
            </w:rPr>
            <w:delText>時表示開放全部可異動</w:delText>
          </w:r>
          <w:r w:rsidRPr="00523645" w:rsidDel="00B66DE4">
            <w:rPr>
              <w:rFonts w:hint="eastAsia"/>
              <w:bCs/>
              <w:lang w:eastAsia="zh-TW"/>
              <w:rPrChange w:id="85" w:author="楊智偉" w:date="2016-10-03T19:26:00Z">
                <w:rPr>
                  <w:rFonts w:hint="eastAsia"/>
                  <w:bCs/>
                  <w:lang w:eastAsia="zh-TW"/>
                </w:rPr>
              </w:rPrChange>
            </w:rPr>
            <w:delText xml:space="preserve">, </w:delText>
          </w:r>
        </w:del>
      </w:ins>
      <w:ins w:id="86" w:author="楊智偉" w:date="2016-10-03T19:26:00Z">
        <w:del w:id="87" w:author="楊智偉" w:date="2016-10-03T20:11:00Z">
          <w:r w:rsidRPr="00523645" w:rsidDel="00B66DE4">
            <w:rPr>
              <w:rFonts w:ascii="Courier New" w:hAnsi="Courier New" w:cs="Courier New"/>
              <w:lang w:eastAsia="zh-TW"/>
              <w:rPrChange w:id="88" w:author="楊智偉" w:date="2016-10-03T19:26:00Z">
                <w:rPr>
                  <w:rFonts w:ascii="Courier New" w:hAnsi="Courier New" w:cs="Courier New"/>
                  <w:color w:val="3F7F5F"/>
                  <w:highlight w:val="blue"/>
                  <w:lang w:eastAsia="zh-TW"/>
                </w:rPr>
              </w:rPrChange>
            </w:rPr>
            <w:delText>照原本的</w:delText>
          </w:r>
          <w:r w:rsidRPr="00523645" w:rsidDel="00B66DE4">
            <w:rPr>
              <w:rFonts w:ascii="Courier New" w:hAnsi="Courier New" w:cs="Courier New" w:hint="eastAsia"/>
              <w:lang w:eastAsia="zh-TW"/>
              <w:rPrChange w:id="89" w:author="楊智偉" w:date="2016-10-03T19:26:00Z">
                <w:rPr>
                  <w:rFonts w:ascii="Courier New" w:hAnsi="Courier New" w:cs="Courier New" w:hint="eastAsia"/>
                  <w:color w:val="3F7F5F"/>
                  <w:lang w:eastAsia="zh-TW"/>
                </w:rPr>
              </w:rPrChange>
            </w:rPr>
            <w:delText>按鈕</w:delText>
          </w:r>
          <w:r w:rsidRPr="00523645" w:rsidDel="00B66DE4">
            <w:rPr>
              <w:rFonts w:ascii="Courier New" w:hAnsi="Courier New" w:cs="Courier New"/>
              <w:lang w:eastAsia="zh-TW"/>
              <w:rPrChange w:id="90" w:author="楊智偉" w:date="2016-10-03T19:26:00Z">
                <w:rPr>
                  <w:rFonts w:ascii="Courier New" w:hAnsi="Courier New" w:cs="Courier New"/>
                  <w:color w:val="3F7F5F"/>
                  <w:highlight w:val="blue"/>
                  <w:lang w:eastAsia="zh-TW"/>
                </w:rPr>
              </w:rPrChange>
            </w:rPr>
            <w:delText>控制</w:delText>
          </w:r>
        </w:del>
      </w:ins>
    </w:p>
    <w:p w:rsidR="00523645" w:rsidRPr="00523645" w:rsidDel="00B66DE4" w:rsidRDefault="00523645" w:rsidP="0052364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91" w:author="楊智偉" w:date="2016-10-03T19:25:00Z"/>
          <w:del w:id="92" w:author="楊智偉" w:date="2016-10-03T20:11:00Z"/>
          <w:kern w:val="2"/>
          <w:szCs w:val="24"/>
          <w:lang w:eastAsia="zh-TW"/>
          <w:rPrChange w:id="93" w:author="楊智偉" w:date="2016-10-03T19:26:00Z">
            <w:rPr>
              <w:ins w:id="94" w:author="楊智偉" w:date="2016-10-03T19:25:00Z"/>
              <w:del w:id="95" w:author="楊智偉" w:date="2016-10-03T20:11:00Z"/>
              <w:kern w:val="2"/>
              <w:szCs w:val="24"/>
              <w:lang w:eastAsia="zh-TW"/>
            </w:rPr>
          </w:rPrChange>
        </w:rPr>
        <w:pPrChange w:id="96" w:author="楊智偉" w:date="2016-10-03T19:26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  <w:jc w:val="both"/>
          </w:pPr>
        </w:pPrChange>
      </w:pPr>
      <w:ins w:id="97" w:author="楊智偉" w:date="2016-10-03T19:25:00Z">
        <w:del w:id="98" w:author="楊智偉" w:date="2016-10-03T20:11:00Z">
          <w:r w:rsidRPr="00523645" w:rsidDel="00B66DE4">
            <w:rPr>
              <w:rFonts w:hint="eastAsia"/>
              <w:bCs/>
              <w:lang w:eastAsia="zh-TW"/>
              <w:rPrChange w:id="99" w:author="楊智偉" w:date="2016-10-03T19:26:00Z">
                <w:rPr>
                  <w:rFonts w:hint="eastAsia"/>
                  <w:bCs/>
                  <w:lang w:eastAsia="zh-TW"/>
                </w:rPr>
              </w:rPrChange>
            </w:rPr>
            <w:delText>如果</w:delText>
          </w:r>
          <w:r w:rsidRPr="00523645" w:rsidDel="00B66DE4">
            <w:rPr>
              <w:rFonts w:hint="eastAsia"/>
              <w:bCs/>
              <w:lang w:eastAsia="zh-TW"/>
              <w:rPrChange w:id="100" w:author="楊智偉" w:date="2016-10-03T19:26:00Z">
                <w:rPr>
                  <w:rFonts w:hint="eastAsia"/>
                  <w:bCs/>
                  <w:lang w:eastAsia="zh-TW"/>
                </w:rPr>
              </w:rPrChange>
            </w:rPr>
            <w:delText>user</w:delText>
          </w:r>
          <w:r w:rsidRPr="00523645" w:rsidDel="00B66DE4">
            <w:rPr>
              <w:rFonts w:hint="eastAsia"/>
              <w:bCs/>
              <w:lang w:eastAsia="zh-TW"/>
              <w:rPrChange w:id="101" w:author="楊智偉" w:date="2016-10-03T19:26:00Z">
                <w:rPr>
                  <w:rFonts w:hint="eastAsia"/>
                  <w:bCs/>
                  <w:lang w:eastAsia="zh-TW"/>
                </w:rPr>
              </w:rPrChange>
            </w:rPr>
            <w:delText>具有代碼中文內設定的角色</w:delText>
          </w:r>
          <w:r w:rsidRPr="00523645" w:rsidDel="00B66DE4">
            <w:rPr>
              <w:rFonts w:hint="eastAsia"/>
              <w:bCs/>
              <w:lang w:eastAsia="zh-TW"/>
              <w:rPrChange w:id="102" w:author="楊智偉" w:date="2016-10-03T19:26:00Z">
                <w:rPr>
                  <w:rFonts w:hint="eastAsia"/>
                  <w:bCs/>
                  <w:lang w:eastAsia="zh-TW"/>
                </w:rPr>
              </w:rPrChange>
            </w:rPr>
            <w:delText xml:space="preserve">, </w:delText>
          </w:r>
          <w:r w:rsidRPr="00523645" w:rsidDel="00B66DE4">
            <w:rPr>
              <w:rFonts w:hint="eastAsia"/>
              <w:bCs/>
              <w:lang w:eastAsia="zh-TW"/>
              <w:rPrChange w:id="103" w:author="楊智偉" w:date="2016-10-03T19:26:00Z">
                <w:rPr>
                  <w:rFonts w:hint="eastAsia"/>
                  <w:bCs/>
                  <w:lang w:eastAsia="zh-TW"/>
                </w:rPr>
              </w:rPrChange>
            </w:rPr>
            <w:delText>表示可異動</w:delText>
          </w:r>
          <w:r w:rsidRPr="00523645" w:rsidDel="00B66DE4">
            <w:rPr>
              <w:rFonts w:hint="eastAsia"/>
              <w:bCs/>
              <w:lang w:eastAsia="zh-TW"/>
              <w:rPrChange w:id="104" w:author="楊智偉" w:date="2016-10-03T19:26:00Z">
                <w:rPr>
                  <w:rFonts w:hint="eastAsia"/>
                  <w:bCs/>
                  <w:lang w:eastAsia="zh-TW"/>
                </w:rPr>
              </w:rPrChange>
            </w:rPr>
            <w:delText xml:space="preserve">, </w:delText>
          </w:r>
        </w:del>
      </w:ins>
      <w:ins w:id="105" w:author="楊智偉" w:date="2016-10-03T19:26:00Z">
        <w:del w:id="106" w:author="楊智偉" w:date="2016-10-03T20:11:00Z">
          <w:r w:rsidRPr="00523645" w:rsidDel="00B66DE4">
            <w:rPr>
              <w:rFonts w:hint="eastAsia"/>
              <w:bCs/>
              <w:lang w:eastAsia="zh-TW"/>
              <w:rPrChange w:id="107" w:author="楊智偉" w:date="2016-10-03T19:26:00Z">
                <w:rPr>
                  <w:rFonts w:hint="eastAsia"/>
                  <w:bCs/>
                  <w:lang w:eastAsia="zh-TW"/>
                </w:rPr>
              </w:rPrChange>
            </w:rPr>
            <w:delText xml:space="preserve"> </w:delText>
          </w:r>
          <w:r w:rsidRPr="00523645" w:rsidDel="00B66DE4">
            <w:rPr>
              <w:rFonts w:ascii="Courier New" w:hAnsi="Courier New" w:cs="Courier New"/>
              <w:lang w:eastAsia="zh-TW"/>
              <w:rPrChange w:id="108" w:author="楊智偉" w:date="2016-10-03T19:26:00Z">
                <w:rPr>
                  <w:rFonts w:ascii="Courier New" w:hAnsi="Courier New" w:cs="Courier New"/>
                  <w:color w:val="3F7F5F"/>
                  <w:lang w:eastAsia="zh-TW"/>
                </w:rPr>
              </w:rPrChange>
            </w:rPr>
            <w:delText>照原本的</w:delText>
          </w:r>
          <w:r w:rsidRPr="00523645" w:rsidDel="00B66DE4">
            <w:rPr>
              <w:rFonts w:ascii="Courier New" w:hAnsi="Courier New" w:cs="Courier New" w:hint="eastAsia"/>
              <w:lang w:eastAsia="zh-TW"/>
              <w:rPrChange w:id="109" w:author="楊智偉" w:date="2016-10-03T19:26:00Z">
                <w:rPr>
                  <w:rFonts w:ascii="Courier New" w:hAnsi="Courier New" w:cs="Courier New" w:hint="eastAsia"/>
                  <w:color w:val="3F7F5F"/>
                  <w:lang w:eastAsia="zh-TW"/>
                </w:rPr>
              </w:rPrChange>
            </w:rPr>
            <w:delText>按鈕</w:delText>
          </w:r>
          <w:r w:rsidRPr="00523645" w:rsidDel="00B66DE4">
            <w:rPr>
              <w:rFonts w:ascii="Courier New" w:hAnsi="Courier New" w:cs="Courier New"/>
              <w:lang w:eastAsia="zh-TW"/>
              <w:rPrChange w:id="110" w:author="楊智偉" w:date="2016-10-03T19:26:00Z">
                <w:rPr>
                  <w:rFonts w:ascii="Courier New" w:hAnsi="Courier New" w:cs="Courier New"/>
                  <w:color w:val="3F7F5F"/>
                  <w:lang w:eastAsia="zh-TW"/>
                </w:rPr>
              </w:rPrChange>
            </w:rPr>
            <w:delText>控制</w:delText>
          </w:r>
        </w:del>
      </w:ins>
    </w:p>
    <w:p w:rsidR="00523645" w:rsidRPr="00523645" w:rsidRDefault="00523645" w:rsidP="0052364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ins w:id="111" w:author="楊智偉" w:date="2016-10-03T19:25:00Z"/>
          <w:kern w:val="2"/>
          <w:szCs w:val="24"/>
          <w:lang w:eastAsia="zh-TW"/>
          <w:rPrChange w:id="112" w:author="楊智偉" w:date="2016-10-03T19:25:00Z">
            <w:rPr>
              <w:ins w:id="113" w:author="楊智偉" w:date="2016-10-03T19:25:00Z"/>
              <w:bCs/>
              <w:lang w:eastAsia="zh-TW"/>
            </w:rPr>
          </w:rPrChange>
        </w:rPr>
        <w:pPrChange w:id="114" w:author="楊智偉" w:date="2016-10-03T19:25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  <w:jc w:val="both"/>
          </w:pPr>
        </w:pPrChange>
      </w:pPr>
      <w:ins w:id="115" w:author="楊智偉" w:date="2016-10-03T19:25:00Z">
        <w:r>
          <w:rPr>
            <w:rFonts w:hint="eastAsia"/>
            <w:kern w:val="2"/>
            <w:szCs w:val="24"/>
            <w:lang w:eastAsia="zh-TW"/>
          </w:rPr>
          <w:t>資料讀取</w:t>
        </w:r>
      </w:ins>
    </w:p>
    <w:p w:rsidR="001A36A7" w:rsidRDefault="001A36A7" w:rsidP="00523645">
      <w:pPr>
        <w:pStyle w:val="Tabletext"/>
        <w:keepLines w:val="0"/>
        <w:numPr>
          <w:ilvl w:val="4"/>
          <w:numId w:val="37"/>
        </w:numPr>
        <w:spacing w:after="0" w:line="240" w:lineRule="auto"/>
        <w:jc w:val="both"/>
        <w:rPr>
          <w:rFonts w:hint="eastAsia"/>
          <w:bCs/>
          <w:lang w:eastAsia="zh-TW"/>
        </w:rPr>
        <w:pPrChange w:id="116" w:author="楊智偉" w:date="2016-10-03T19:26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  <w:jc w:val="both"/>
          </w:pPr>
        </w:pPrChange>
      </w:pPr>
      <w:r>
        <w:rPr>
          <w:rFonts w:hint="eastAsia"/>
          <w:bCs/>
          <w:lang w:eastAsia="zh-TW"/>
        </w:rPr>
        <w:t>READ DTAAV1L1</w:t>
      </w:r>
    </w:p>
    <w:p w:rsidR="001A36A7" w:rsidRDefault="001A36A7" w:rsidP="0052364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bCs/>
          <w:lang w:eastAsia="zh-TW"/>
        </w:rPr>
        <w:pPrChange w:id="117" w:author="楊智偉" w:date="2016-10-03T19:26:00Z">
          <w:pPr>
            <w:pStyle w:val="Tabletext"/>
            <w:keepLines w:val="0"/>
            <w:numPr>
              <w:ilvl w:val="3"/>
              <w:numId w:val="3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bCs/>
          <w:lang w:eastAsia="zh-TW"/>
        </w:rPr>
        <w:t>WHERE</w:t>
      </w:r>
    </w:p>
    <w:p w:rsidR="001A36A7" w:rsidRPr="001A36A7" w:rsidRDefault="001A36A7" w:rsidP="0052364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18" w:author="楊智偉" w:date="2016-10-03T19:26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5479B4">
        <w:rPr>
          <w:rFonts w:hint="eastAsia"/>
          <w:bCs/>
          <w:lang w:eastAsia="zh-TW"/>
        </w:rPr>
        <w:t>模型分類</w:t>
      </w:r>
      <w:r w:rsidRPr="005479B4">
        <w:rPr>
          <w:rFonts w:hint="eastAsia"/>
          <w:bCs/>
          <w:lang w:eastAsia="zh-TW"/>
        </w:rPr>
        <w:t xml:space="preserve"> = </w:t>
      </w:r>
      <w:r w:rsidRPr="005479B4">
        <w:rPr>
          <w:rFonts w:hint="eastAsia"/>
          <w:bCs/>
          <w:lang w:eastAsia="zh-TW"/>
        </w:rPr>
        <w:t>畫面</w:t>
      </w:r>
      <w:r w:rsidRPr="005479B4">
        <w:rPr>
          <w:rFonts w:hint="eastAsia"/>
          <w:bCs/>
          <w:lang w:eastAsia="zh-TW"/>
        </w:rPr>
        <w:t>.</w:t>
      </w:r>
      <w:r w:rsidRPr="005479B4">
        <w:rPr>
          <w:rFonts w:hint="eastAsia"/>
          <w:bCs/>
          <w:lang w:eastAsia="zh-TW"/>
        </w:rPr>
        <w:t>模型分類</w:t>
      </w:r>
    </w:p>
    <w:p w:rsidR="001A36A7" w:rsidRPr="00FF4C45" w:rsidRDefault="001A36A7" w:rsidP="0052364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ins w:id="119" w:author="楊智偉" w:date="2016-10-03T19:21:00Z"/>
          <w:kern w:val="2"/>
          <w:szCs w:val="24"/>
          <w:lang w:eastAsia="zh-TW"/>
          <w:rPrChange w:id="120" w:author="楊智偉" w:date="2016-10-03T19:21:00Z">
            <w:rPr>
              <w:ins w:id="121" w:author="楊智偉" w:date="2016-10-03T19:21:00Z"/>
              <w:rFonts w:ascii="細明體" w:eastAsia="細明體" w:hAnsi="細明體" w:cs="Arial Unicode MS"/>
              <w:lang w:eastAsia="zh-TW"/>
            </w:rPr>
          </w:rPrChange>
        </w:rPr>
        <w:pPrChange w:id="122" w:author="楊智偉" w:date="2016-10-03T19:26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ascii="細明體" w:eastAsia="細明體" w:hAnsi="細明體" w:cs="Arial Unicode MS" w:hint="eastAsia"/>
          <w:lang w:eastAsia="zh-TW"/>
        </w:rPr>
        <w:t>版本日期=</w:t>
      </w:r>
      <w:r w:rsidR="00D16FFE">
        <w:rPr>
          <w:rFonts w:ascii="細明體" w:eastAsia="細明體" w:hAnsi="細明體" w:cs="Arial Unicode MS" w:hint="eastAsia"/>
          <w:lang w:eastAsia="zh-TW"/>
        </w:rPr>
        <w:t>畫面.選取的版本日期</w:t>
      </w:r>
      <w:r w:rsidR="005F7EC7">
        <w:rPr>
          <w:rFonts w:ascii="細明體" w:eastAsia="細明體" w:hAnsi="細明體" w:cs="Arial Unicode MS" w:hint="eastAsia"/>
          <w:lang w:eastAsia="zh-TW"/>
        </w:rPr>
        <w:t>(西元年)</w:t>
      </w:r>
    </w:p>
    <w:p w:rsidR="00FF4C45" w:rsidRPr="001A36A7" w:rsidRDefault="00FF4C45" w:rsidP="00523645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23" w:author="楊智偉" w:date="2016-10-03T19:26:00Z">
          <w:pPr>
            <w:pStyle w:val="Tabletext"/>
            <w:keepLines w:val="0"/>
            <w:numPr>
              <w:ilvl w:val="4"/>
              <w:numId w:val="3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24" w:author="楊智偉" w:date="2016-10-03T19:21:00Z"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ascii="細明體" w:eastAsia="細明體" w:hAnsi="細明體" w:hint="eastAsia"/>
            <w:bCs/>
            <w:lang w:eastAsia="zh-TW"/>
          </w:rPr>
          <w:t>= 傳入.</w:t>
        </w:r>
        <w:r w:rsidRPr="001B0334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1A36A7" w:rsidRDefault="009246B1" w:rsidP="001A36A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9246B1" w:rsidRDefault="009246B1" w:rsidP="009246B1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錯誤訊息：</w:t>
      </w:r>
      <w:r w:rsidR="00385EA1"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查無資料</w:t>
      </w:r>
      <w:r w:rsidR="00385EA1">
        <w:rPr>
          <w:rFonts w:hint="eastAsia"/>
          <w:bCs/>
          <w:lang w:eastAsia="zh-TW"/>
        </w:rPr>
        <w:t>，</w:t>
      </w:r>
      <w:r w:rsidR="00385EA1" w:rsidRPr="005479B4">
        <w:rPr>
          <w:rFonts w:hint="eastAsia"/>
          <w:bCs/>
          <w:lang w:eastAsia="zh-TW"/>
        </w:rPr>
        <w:t>模型分類</w:t>
      </w:r>
      <w:r w:rsidR="00385EA1">
        <w:rPr>
          <w:bCs/>
          <w:lang w:eastAsia="zh-TW"/>
        </w:rPr>
        <w:t>”</w:t>
      </w:r>
      <w:r w:rsidR="00385EA1">
        <w:rPr>
          <w:rFonts w:hint="eastAsia"/>
          <w:bCs/>
          <w:lang w:eastAsia="zh-TW"/>
        </w:rPr>
        <w:t>+</w:t>
      </w:r>
      <w:r w:rsidR="00385EA1" w:rsidRPr="005479B4">
        <w:rPr>
          <w:rFonts w:hint="eastAsia"/>
          <w:bCs/>
          <w:lang w:eastAsia="zh-TW"/>
        </w:rPr>
        <w:t>模型分類</w:t>
      </w:r>
      <w:r w:rsidR="00385EA1">
        <w:rPr>
          <w:rFonts w:hint="eastAsia"/>
          <w:bCs/>
          <w:lang w:eastAsia="zh-TW"/>
        </w:rPr>
        <w:t>+</w:t>
      </w:r>
      <w:r w:rsidR="00385EA1">
        <w:rPr>
          <w:bCs/>
          <w:lang w:eastAsia="zh-TW"/>
        </w:rPr>
        <w:t>”</w:t>
      </w:r>
      <w:r w:rsidR="00385EA1">
        <w:rPr>
          <w:rFonts w:hint="eastAsia"/>
          <w:bCs/>
          <w:lang w:eastAsia="zh-TW"/>
        </w:rPr>
        <w:t>；</w:t>
      </w:r>
      <w:r w:rsidR="00385EA1" w:rsidRPr="00385EA1">
        <w:rPr>
          <w:rFonts w:hint="eastAsia"/>
          <w:bCs/>
          <w:lang w:eastAsia="zh-TW"/>
        </w:rPr>
        <w:t xml:space="preserve"> </w:t>
      </w:r>
      <w:r w:rsidR="00385EA1">
        <w:rPr>
          <w:rFonts w:hint="eastAsia"/>
          <w:bCs/>
          <w:lang w:eastAsia="zh-TW"/>
        </w:rPr>
        <w:t>版本日期</w:t>
      </w:r>
      <w:r w:rsidR="00385EA1">
        <w:rPr>
          <w:bCs/>
          <w:lang w:eastAsia="zh-TW"/>
        </w:rPr>
        <w:t>”</w:t>
      </w:r>
      <w:r w:rsidR="00385EA1">
        <w:rPr>
          <w:rFonts w:hint="eastAsia"/>
          <w:bCs/>
          <w:lang w:eastAsia="zh-TW"/>
        </w:rPr>
        <w:t>+</w:t>
      </w:r>
      <w:r w:rsidR="00385EA1">
        <w:rPr>
          <w:rFonts w:hint="eastAsia"/>
          <w:bCs/>
          <w:lang w:eastAsia="zh-TW"/>
        </w:rPr>
        <w:t>版本日期</w:t>
      </w:r>
    </w:p>
    <w:p w:rsidR="004C5870" w:rsidRDefault="0040723F" w:rsidP="001A36A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資料逐筆顯示：</w:t>
      </w:r>
    </w:p>
    <w:tbl>
      <w:tblPr>
        <w:tblW w:w="7100" w:type="dxa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700"/>
        <w:gridCol w:w="2841"/>
      </w:tblGrid>
      <w:tr w:rsidR="004C5870" w:rsidTr="00DE55C0">
        <w:trPr>
          <w:trHeight w:val="303"/>
        </w:trPr>
        <w:tc>
          <w:tcPr>
            <w:tcW w:w="1559" w:type="dxa"/>
            <w:shd w:val="clear" w:color="auto" w:fill="C0C0C0"/>
          </w:tcPr>
          <w:p w:rsidR="004C5870" w:rsidRDefault="004C5870" w:rsidP="003A446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lastRenderedPageBreak/>
              <w:t>畫面欄位</w:t>
            </w:r>
          </w:p>
        </w:tc>
        <w:tc>
          <w:tcPr>
            <w:tcW w:w="2700" w:type="dxa"/>
            <w:shd w:val="clear" w:color="auto" w:fill="C0C0C0"/>
          </w:tcPr>
          <w:p w:rsidR="004C5870" w:rsidRDefault="004C5870" w:rsidP="003A446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841" w:type="dxa"/>
            <w:shd w:val="clear" w:color="auto" w:fill="C0C0C0"/>
          </w:tcPr>
          <w:p w:rsidR="004C5870" w:rsidRDefault="004C5870" w:rsidP="003A446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1E3459" w:rsidTr="00DE55C0">
        <w:trPr>
          <w:trHeight w:val="303"/>
        </w:trPr>
        <w:tc>
          <w:tcPr>
            <w:tcW w:w="1559" w:type="dxa"/>
            <w:shd w:val="clear" w:color="auto" w:fill="FFFF99"/>
          </w:tcPr>
          <w:p w:rsidR="001E3459" w:rsidRDefault="001E3459" w:rsidP="003A4466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因子分類</w:t>
            </w:r>
          </w:p>
        </w:tc>
        <w:tc>
          <w:tcPr>
            <w:tcW w:w="2700" w:type="dxa"/>
          </w:tcPr>
          <w:p w:rsidR="001E3459" w:rsidRPr="001E3459" w:rsidRDefault="001E3459">
            <w:pPr>
              <w:rPr>
                <w:sz w:val="20"/>
                <w:szCs w:val="20"/>
              </w:rPr>
            </w:pPr>
            <w:r w:rsidRPr="001E3459">
              <w:rPr>
                <w:rFonts w:hint="eastAsia"/>
                <w:bCs/>
                <w:sz w:val="20"/>
                <w:szCs w:val="20"/>
              </w:rPr>
              <w:t>DTAAV1L1</w:t>
            </w:r>
            <w:r>
              <w:rPr>
                <w:rFonts w:hint="eastAsia"/>
                <w:bCs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</w:rPr>
              <w:t>因子分類</w:t>
            </w:r>
            <w:r w:rsidR="007D3CC9">
              <w:rPr>
                <w:rFonts w:ascii="細明體" w:eastAsia="細明體" w:hAnsi="細明體" w:hint="eastAsia"/>
                <w:sz w:val="20"/>
              </w:rPr>
              <w:t>(轉中文)</w:t>
            </w:r>
          </w:p>
        </w:tc>
        <w:tc>
          <w:tcPr>
            <w:tcW w:w="2841" w:type="dxa"/>
          </w:tcPr>
          <w:p w:rsidR="001E3459" w:rsidRPr="003914C5" w:rsidRDefault="001E3459" w:rsidP="003A446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子系統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del w:id="125" w:author="楊智偉" w:date="2016-10-03T19:22:00Z">
              <w:r w:rsidDel="00FF4C45">
                <w:rPr>
                  <w:rFonts w:hint="eastAsia"/>
                  <w:bCs/>
                  <w:lang w:eastAsia="zh-TW"/>
                </w:rPr>
                <w:delText>AA</w:delText>
              </w:r>
            </w:del>
            <w:ins w:id="126" w:author="楊智偉" w:date="2016-10-03T19:22:00Z">
              <w:r w:rsidR="00FF4C45">
                <w:rPr>
                  <w:bCs/>
                  <w:lang w:eastAsia="zh-TW"/>
                </w:rPr>
                <w:t>:</w:t>
              </w:r>
              <w:r w:rsidR="00FF4C45">
                <w:rPr>
                  <w:rFonts w:ascii="細明體" w:eastAsia="細明體" w:hAnsi="細明體" w:hint="eastAsia"/>
                  <w:bCs/>
                  <w:lang w:eastAsia="zh-TW"/>
                </w:rPr>
                <w:t>傳入.</w:t>
              </w:r>
              <w:r w:rsidR="00FF4C45" w:rsidRPr="001B0334"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 w:rsidR="00FF4C45">
                <w:rPr>
                  <w:rFonts w:hint="eastAsia"/>
                  <w:kern w:val="2"/>
                  <w:szCs w:val="24"/>
                  <w:lang w:eastAsia="zh-TW"/>
                </w:rPr>
                <w:t>系統別</w:t>
              </w:r>
              <w:r w:rsidR="00FF4C45">
                <w:rPr>
                  <w:rFonts w:ascii="細明體" w:eastAsia="細明體" w:hAnsi="細明體" w:hint="eastAsia"/>
                  <w:bCs/>
                  <w:lang w:eastAsia="zh-TW"/>
                </w:rPr>
                <w:t>SYS_NO</w:t>
              </w:r>
            </w:ins>
          </w:p>
          <w:p w:rsidR="001E3459" w:rsidRDefault="001E3459" w:rsidP="003A446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</w:t>
            </w:r>
            <w:r>
              <w:rPr>
                <w:rFonts w:hint="eastAsia"/>
                <w:bCs/>
                <w:lang w:eastAsia="zh-TW"/>
              </w:rPr>
              <w:t xml:space="preserve">     </w:t>
            </w:r>
            <w:r w:rsidRPr="007C3A09">
              <w:rPr>
                <w:bCs/>
                <w:lang w:eastAsia="zh-TW"/>
              </w:rPr>
              <w:t>FAMS_FAC_TYPE</w:t>
            </w:r>
          </w:p>
        </w:tc>
      </w:tr>
      <w:tr w:rsidR="001E3459" w:rsidTr="00DE55C0">
        <w:trPr>
          <w:trHeight w:val="303"/>
        </w:trPr>
        <w:tc>
          <w:tcPr>
            <w:tcW w:w="1559" w:type="dxa"/>
            <w:shd w:val="clear" w:color="auto" w:fill="FFFF99"/>
          </w:tcPr>
          <w:p w:rsidR="001E3459" w:rsidRDefault="001E3459" w:rsidP="003A4466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lang w:eastAsia="zh-TW"/>
              </w:rPr>
              <w:t>因子</w:t>
            </w:r>
          </w:p>
        </w:tc>
        <w:tc>
          <w:tcPr>
            <w:tcW w:w="2700" w:type="dxa"/>
          </w:tcPr>
          <w:p w:rsidR="001E3459" w:rsidRPr="001E3459" w:rsidRDefault="001E3459">
            <w:pPr>
              <w:rPr>
                <w:sz w:val="20"/>
                <w:szCs w:val="20"/>
              </w:rPr>
            </w:pPr>
            <w:r w:rsidRPr="001E3459">
              <w:rPr>
                <w:rFonts w:hint="eastAsia"/>
                <w:bCs/>
                <w:sz w:val="20"/>
                <w:szCs w:val="20"/>
              </w:rPr>
              <w:t>DTAAV1L1</w:t>
            </w:r>
            <w:r>
              <w:rPr>
                <w:rFonts w:hint="eastAsia"/>
                <w:bCs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</w:rPr>
              <w:t>因子代碼</w:t>
            </w:r>
            <w:r w:rsidR="007D3CC9">
              <w:rPr>
                <w:rFonts w:ascii="細明體" w:eastAsia="細明體" w:hAnsi="細明體" w:hint="eastAsia"/>
                <w:sz w:val="20"/>
              </w:rPr>
              <w:t>(轉中文)</w:t>
            </w:r>
          </w:p>
        </w:tc>
        <w:tc>
          <w:tcPr>
            <w:tcW w:w="2841" w:type="dxa"/>
          </w:tcPr>
          <w:p w:rsidR="001E3459" w:rsidRPr="003914C5" w:rsidRDefault="001E3459" w:rsidP="003A446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子系統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ins w:id="127" w:author="楊智偉" w:date="2016-10-03T19:22:00Z">
              <w:r w:rsidR="00FF4C45">
                <w:rPr>
                  <w:bCs/>
                  <w:lang w:eastAsia="zh-TW"/>
                </w:rPr>
                <w:t xml:space="preserve">: </w:t>
              </w:r>
              <w:r w:rsidR="00FF4C45">
                <w:rPr>
                  <w:rFonts w:ascii="細明體" w:eastAsia="細明體" w:hAnsi="細明體" w:hint="eastAsia"/>
                  <w:bCs/>
                  <w:lang w:eastAsia="zh-TW"/>
                </w:rPr>
                <w:t>傳入.</w:t>
              </w:r>
              <w:r w:rsidR="00FF4C45" w:rsidRPr="001B0334"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 w:rsidR="00FF4C45">
                <w:rPr>
                  <w:rFonts w:hint="eastAsia"/>
                  <w:kern w:val="2"/>
                  <w:szCs w:val="24"/>
                  <w:lang w:eastAsia="zh-TW"/>
                </w:rPr>
                <w:t>系統別</w:t>
              </w:r>
              <w:r w:rsidR="00FF4C45">
                <w:rPr>
                  <w:rFonts w:ascii="細明體" w:eastAsia="細明體" w:hAnsi="細明體" w:hint="eastAsia"/>
                  <w:bCs/>
                  <w:lang w:eastAsia="zh-TW"/>
                </w:rPr>
                <w:t>SYS_NO</w:t>
              </w:r>
              <w:r w:rsidR="00FF4C45" w:rsidDel="00FF4C45">
                <w:rPr>
                  <w:rFonts w:hint="eastAsia"/>
                  <w:bCs/>
                  <w:lang w:eastAsia="zh-TW"/>
                </w:rPr>
                <w:t xml:space="preserve"> </w:t>
              </w:r>
            </w:ins>
            <w:del w:id="128" w:author="楊智偉" w:date="2016-10-03T19:22:00Z">
              <w:r w:rsidDel="00FF4C45">
                <w:rPr>
                  <w:rFonts w:hint="eastAsia"/>
                  <w:bCs/>
                  <w:lang w:eastAsia="zh-TW"/>
                </w:rPr>
                <w:delText>AA</w:delText>
              </w:r>
            </w:del>
          </w:p>
          <w:p w:rsidR="001E3459" w:rsidRDefault="001E3459" w:rsidP="003A446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</w:t>
            </w:r>
            <w:r>
              <w:rPr>
                <w:rFonts w:hint="eastAsia"/>
                <w:bCs/>
                <w:lang w:eastAsia="zh-TW"/>
              </w:rPr>
              <w:t xml:space="preserve">     </w:t>
            </w:r>
            <w:r w:rsidRPr="007C3A09">
              <w:rPr>
                <w:bCs/>
                <w:lang w:eastAsia="zh-TW"/>
              </w:rPr>
              <w:t>FAMS_FAC_CODE</w:t>
            </w:r>
          </w:p>
        </w:tc>
      </w:tr>
      <w:tr w:rsidR="001E3459" w:rsidTr="00DE55C0">
        <w:trPr>
          <w:trHeight w:val="303"/>
        </w:trPr>
        <w:tc>
          <w:tcPr>
            <w:tcW w:w="1559" w:type="dxa"/>
            <w:shd w:val="clear" w:color="auto" w:fill="FFFF99"/>
          </w:tcPr>
          <w:p w:rsidR="001E3459" w:rsidRDefault="001E3459" w:rsidP="003A4466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lang w:eastAsia="zh-TW"/>
              </w:rPr>
              <w:t>權重</w:t>
            </w:r>
          </w:p>
        </w:tc>
        <w:tc>
          <w:tcPr>
            <w:tcW w:w="2700" w:type="dxa"/>
          </w:tcPr>
          <w:p w:rsidR="001E3459" w:rsidRPr="001E3459" w:rsidRDefault="001E3459">
            <w:pPr>
              <w:rPr>
                <w:sz w:val="20"/>
                <w:szCs w:val="20"/>
              </w:rPr>
            </w:pPr>
            <w:r w:rsidRPr="001E3459">
              <w:rPr>
                <w:rFonts w:hint="eastAsia"/>
                <w:bCs/>
                <w:sz w:val="20"/>
                <w:szCs w:val="20"/>
              </w:rPr>
              <w:t>DTAAV1L1</w:t>
            </w:r>
            <w:r>
              <w:rPr>
                <w:rFonts w:hint="eastAsia"/>
                <w:bCs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</w:rPr>
              <w:t>權重</w:t>
            </w:r>
          </w:p>
        </w:tc>
        <w:tc>
          <w:tcPr>
            <w:tcW w:w="2841" w:type="dxa"/>
          </w:tcPr>
          <w:p w:rsidR="001E3459" w:rsidRDefault="001E3459" w:rsidP="003A446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E3459" w:rsidTr="00DE55C0">
        <w:trPr>
          <w:trHeight w:val="303"/>
        </w:trPr>
        <w:tc>
          <w:tcPr>
            <w:tcW w:w="1559" w:type="dxa"/>
            <w:shd w:val="clear" w:color="auto" w:fill="FFFF99"/>
          </w:tcPr>
          <w:p w:rsidR="001E3459" w:rsidRDefault="001E3459" w:rsidP="003A4466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配分種類</w:t>
            </w:r>
          </w:p>
        </w:tc>
        <w:tc>
          <w:tcPr>
            <w:tcW w:w="2700" w:type="dxa"/>
          </w:tcPr>
          <w:p w:rsidR="001E3459" w:rsidRPr="001E3459" w:rsidRDefault="001E3459">
            <w:pPr>
              <w:rPr>
                <w:sz w:val="20"/>
                <w:szCs w:val="20"/>
              </w:rPr>
            </w:pPr>
            <w:r w:rsidRPr="001E3459">
              <w:rPr>
                <w:rFonts w:hint="eastAsia"/>
                <w:bCs/>
                <w:sz w:val="20"/>
                <w:szCs w:val="20"/>
              </w:rPr>
              <w:t>DTAAV1L1</w:t>
            </w:r>
            <w:r>
              <w:rPr>
                <w:rFonts w:hint="eastAsia"/>
                <w:bCs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</w:rPr>
              <w:t>配分種類</w:t>
            </w:r>
            <w:r w:rsidR="00DE55C0">
              <w:rPr>
                <w:rFonts w:ascii="細明體" w:eastAsia="細明體" w:hAnsi="細明體" w:hint="eastAsia"/>
                <w:sz w:val="20"/>
              </w:rPr>
              <w:t>(轉中文)</w:t>
            </w:r>
          </w:p>
        </w:tc>
        <w:tc>
          <w:tcPr>
            <w:tcW w:w="2841" w:type="dxa"/>
          </w:tcPr>
          <w:p w:rsidR="00DE55C0" w:rsidRPr="003914C5" w:rsidRDefault="00DE55C0" w:rsidP="00DE55C0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子系統</w:t>
            </w:r>
            <w:r>
              <w:rPr>
                <w:rFonts w:hint="eastAsia"/>
                <w:bCs/>
                <w:lang w:eastAsia="zh-TW"/>
              </w:rPr>
              <w:t xml:space="preserve"> AA</w:t>
            </w:r>
          </w:p>
          <w:p w:rsidR="001E3459" w:rsidRDefault="00DE55C0" w:rsidP="00DE55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</w:t>
            </w:r>
            <w:r>
              <w:rPr>
                <w:rFonts w:hint="eastAsia"/>
                <w:bCs/>
                <w:lang w:eastAsia="zh-TW"/>
              </w:rPr>
              <w:t xml:space="preserve">     </w:t>
            </w:r>
            <w:r>
              <w:rPr>
                <w:bCs/>
                <w:lang w:eastAsia="zh-TW"/>
              </w:rPr>
              <w:t>FAMS_</w:t>
            </w:r>
            <w:r>
              <w:rPr>
                <w:rFonts w:hint="eastAsia"/>
                <w:bCs/>
                <w:lang w:eastAsia="zh-TW"/>
              </w:rPr>
              <w:t>SCORE</w:t>
            </w:r>
            <w:r w:rsidRPr="007C3A09">
              <w:rPr>
                <w:bCs/>
                <w:lang w:eastAsia="zh-TW"/>
              </w:rPr>
              <w:t>_CODE</w:t>
            </w:r>
          </w:p>
        </w:tc>
      </w:tr>
      <w:tr w:rsidR="0066162E" w:rsidTr="00DE55C0">
        <w:trPr>
          <w:trHeight w:val="303"/>
          <w:ins w:id="129" w:author="楊智偉" w:date="2016-10-03T19:31:00Z"/>
        </w:trPr>
        <w:tc>
          <w:tcPr>
            <w:tcW w:w="1559" w:type="dxa"/>
            <w:shd w:val="clear" w:color="auto" w:fill="FFFF99"/>
          </w:tcPr>
          <w:p w:rsidR="0066162E" w:rsidRDefault="0066162E" w:rsidP="0066162E">
            <w:pPr>
              <w:pStyle w:val="Tabletext"/>
              <w:keepLines w:val="0"/>
              <w:spacing w:after="0" w:line="240" w:lineRule="auto"/>
              <w:ind w:left="7"/>
              <w:rPr>
                <w:ins w:id="130" w:author="楊智偉" w:date="2016-10-03T19:31:00Z"/>
                <w:rFonts w:ascii="細明體" w:eastAsia="細明體" w:hAnsi="細明體" w:hint="eastAsia"/>
              </w:rPr>
            </w:pPr>
            <w:ins w:id="131" w:author="楊智偉" w:date="2016-10-03T19:31:00Z">
              <w:r w:rsidRPr="00A81DA0">
                <w:rPr>
                  <w:rFonts w:ascii="細明體" w:eastAsia="細明體" w:hAnsi="細明體" w:hint="eastAsia"/>
                </w:rPr>
                <w:t>重算方式</w:t>
              </w:r>
            </w:ins>
          </w:p>
        </w:tc>
        <w:tc>
          <w:tcPr>
            <w:tcW w:w="2700" w:type="dxa"/>
          </w:tcPr>
          <w:p w:rsidR="0066162E" w:rsidRPr="001E3459" w:rsidRDefault="0066162E" w:rsidP="0066162E">
            <w:pPr>
              <w:rPr>
                <w:ins w:id="132" w:author="楊智偉" w:date="2016-10-03T19:31:00Z"/>
                <w:rFonts w:hint="eastAsia"/>
                <w:bCs/>
                <w:sz w:val="20"/>
                <w:szCs w:val="20"/>
              </w:rPr>
            </w:pPr>
            <w:ins w:id="133" w:author="楊智偉" w:date="2016-10-03T19:31:00Z">
              <w:r w:rsidRPr="001E3459">
                <w:rPr>
                  <w:rFonts w:hint="eastAsia"/>
                  <w:bCs/>
                  <w:sz w:val="20"/>
                  <w:szCs w:val="20"/>
                </w:rPr>
                <w:t>DTAAV1L1</w:t>
              </w:r>
              <w:r>
                <w:rPr>
                  <w:rFonts w:hint="eastAsia"/>
                  <w:bCs/>
                  <w:sz w:val="20"/>
                  <w:szCs w:val="20"/>
                </w:rPr>
                <w:t>.</w:t>
              </w:r>
              <w:r w:rsidRPr="00A81DA0">
                <w:rPr>
                  <w:rFonts w:ascii="細明體" w:eastAsia="細明體" w:hAnsi="細明體" w:hint="eastAsia"/>
                </w:rPr>
                <w:t xml:space="preserve"> 重算方式</w:t>
              </w:r>
              <w:r>
                <w:rPr>
                  <w:rFonts w:ascii="細明體" w:eastAsia="細明體" w:hAnsi="細明體" w:hint="eastAsia"/>
                  <w:sz w:val="20"/>
                </w:rPr>
                <w:t>(轉中文)</w:t>
              </w:r>
            </w:ins>
          </w:p>
        </w:tc>
        <w:tc>
          <w:tcPr>
            <w:tcW w:w="2841" w:type="dxa"/>
          </w:tcPr>
          <w:p w:rsidR="0066162E" w:rsidRPr="003914C5" w:rsidRDefault="0066162E" w:rsidP="0066162E">
            <w:pPr>
              <w:pStyle w:val="Tabletext"/>
              <w:keepLines w:val="0"/>
              <w:spacing w:after="0" w:line="240" w:lineRule="auto"/>
              <w:rPr>
                <w:ins w:id="134" w:author="楊智偉" w:date="2016-10-03T19:31:00Z"/>
                <w:rFonts w:hint="eastAsia"/>
                <w:kern w:val="2"/>
                <w:szCs w:val="24"/>
                <w:lang w:eastAsia="zh-TW"/>
              </w:rPr>
            </w:pPr>
            <w:ins w:id="135" w:author="楊智偉" w:date="2016-10-03T19:31:00Z">
              <w:r>
                <w:rPr>
                  <w:rFonts w:hint="eastAsia"/>
                  <w:bCs/>
                  <w:lang w:eastAsia="zh-TW"/>
                </w:rPr>
                <w:t>子系統</w:t>
              </w:r>
              <w:r>
                <w:rPr>
                  <w:rFonts w:hint="eastAsia"/>
                  <w:bCs/>
                  <w:lang w:eastAsia="zh-TW"/>
                </w:rPr>
                <w:t xml:space="preserve"> AA</w:t>
              </w:r>
            </w:ins>
          </w:p>
          <w:p w:rsidR="0066162E" w:rsidRDefault="0066162E" w:rsidP="0066162E">
            <w:pPr>
              <w:pStyle w:val="Tabletext"/>
              <w:keepLines w:val="0"/>
              <w:spacing w:after="0" w:line="240" w:lineRule="auto"/>
              <w:rPr>
                <w:ins w:id="136" w:author="楊智偉" w:date="2016-10-03T19:31:00Z"/>
                <w:rFonts w:hint="eastAsia"/>
                <w:bCs/>
                <w:lang w:eastAsia="zh-TW"/>
              </w:rPr>
            </w:pPr>
            <w:ins w:id="137" w:author="楊智偉" w:date="2016-10-03T19:31:00Z">
              <w:r>
                <w:rPr>
                  <w:rFonts w:hint="eastAsia"/>
                  <w:bCs/>
                  <w:lang w:eastAsia="zh-TW"/>
                </w:rPr>
                <w:t>代碼</w:t>
              </w:r>
              <w:r>
                <w:rPr>
                  <w:rFonts w:hint="eastAsia"/>
                  <w:bCs/>
                  <w:lang w:eastAsia="zh-TW"/>
                </w:rPr>
                <w:t xml:space="preserve">     </w:t>
              </w:r>
              <w:r w:rsidRPr="00A81DA0">
                <w:rPr>
                  <w:rFonts w:ascii="細明體" w:eastAsia="細明體" w:hAnsi="細明體"/>
                  <w:bCs/>
                  <w:lang w:eastAsia="zh-TW"/>
                </w:rPr>
                <w:t>FAC_PROC_TYPE</w:t>
              </w:r>
            </w:ins>
          </w:p>
        </w:tc>
      </w:tr>
    </w:tbl>
    <w:p w:rsidR="00C9750E" w:rsidRPr="00C9750E" w:rsidRDefault="00C9750E" w:rsidP="00382E46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216170" w:rsidRDefault="00216170" w:rsidP="00216170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216170">
        <w:rPr>
          <w:rFonts w:hint="eastAsia"/>
          <w:b/>
          <w:kern w:val="2"/>
          <w:szCs w:val="24"/>
          <w:lang w:eastAsia="zh-TW"/>
        </w:rPr>
        <w:t>刪除</w:t>
      </w:r>
      <w:r w:rsidR="003B2512">
        <w:rPr>
          <w:rFonts w:hint="eastAsia"/>
          <w:b/>
          <w:kern w:val="2"/>
          <w:szCs w:val="24"/>
          <w:lang w:eastAsia="zh-TW"/>
        </w:rPr>
        <w:t>版本</w:t>
      </w:r>
    </w:p>
    <w:p w:rsidR="00216170" w:rsidRDefault="00216170" w:rsidP="00216170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216170" w:rsidRPr="00752E5A" w:rsidRDefault="00216170" w:rsidP="00216170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D</w:t>
      </w:r>
      <w:r>
        <w:rPr>
          <w:rFonts w:hint="eastAsia"/>
          <w:kern w:val="2"/>
          <w:szCs w:val="24"/>
          <w:lang w:eastAsia="zh-TW"/>
        </w:rPr>
        <w:t xml:space="preserve">ELETE  </w:t>
      </w:r>
      <w:r w:rsidR="003B2512">
        <w:rPr>
          <w:rFonts w:hint="eastAsia"/>
          <w:bCs/>
          <w:lang w:eastAsia="zh-TW"/>
        </w:rPr>
        <w:t>DTAAV1L</w:t>
      </w:r>
      <w:r>
        <w:rPr>
          <w:rFonts w:hint="eastAsia"/>
          <w:bCs/>
          <w:lang w:eastAsia="zh-TW"/>
        </w:rPr>
        <w:t>1</w:t>
      </w:r>
    </w:p>
    <w:p w:rsidR="00216170" w:rsidRPr="00752E5A" w:rsidRDefault="00216170" w:rsidP="00216170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WHERE</w:t>
      </w:r>
    </w:p>
    <w:p w:rsidR="003B2512" w:rsidRPr="001A36A7" w:rsidRDefault="003B2512" w:rsidP="003B251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479B4">
        <w:rPr>
          <w:rFonts w:hint="eastAsia"/>
          <w:bCs/>
          <w:lang w:eastAsia="zh-TW"/>
        </w:rPr>
        <w:t>模型分類</w:t>
      </w:r>
      <w:r w:rsidRPr="005479B4">
        <w:rPr>
          <w:rFonts w:hint="eastAsia"/>
          <w:bCs/>
          <w:lang w:eastAsia="zh-TW"/>
        </w:rPr>
        <w:t xml:space="preserve"> = </w:t>
      </w:r>
      <w:r w:rsidRPr="005479B4">
        <w:rPr>
          <w:rFonts w:hint="eastAsia"/>
          <w:bCs/>
          <w:lang w:eastAsia="zh-TW"/>
        </w:rPr>
        <w:t>畫面</w:t>
      </w:r>
      <w:r w:rsidRPr="005479B4">
        <w:rPr>
          <w:rFonts w:hint="eastAsia"/>
          <w:bCs/>
          <w:lang w:eastAsia="zh-TW"/>
        </w:rPr>
        <w:t>.</w:t>
      </w:r>
      <w:r w:rsidRPr="005479B4">
        <w:rPr>
          <w:rFonts w:hint="eastAsia"/>
          <w:bCs/>
          <w:lang w:eastAsia="zh-TW"/>
        </w:rPr>
        <w:t>模型分類</w:t>
      </w:r>
    </w:p>
    <w:p w:rsidR="00216170" w:rsidRPr="00FF4C45" w:rsidRDefault="003B2512" w:rsidP="00216170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138" w:author="楊智偉" w:date="2016-10-03T19:22:00Z"/>
          <w:kern w:val="2"/>
          <w:szCs w:val="24"/>
          <w:lang w:eastAsia="zh-TW"/>
          <w:rPrChange w:id="139" w:author="楊智偉" w:date="2016-10-03T19:22:00Z">
            <w:rPr>
              <w:ins w:id="140" w:author="楊智偉" w:date="2016-10-03T19:22:00Z"/>
              <w:rFonts w:ascii="細明體" w:eastAsia="細明體" w:hAnsi="細明體" w:cs="Arial Unicode MS"/>
              <w:lang w:eastAsia="zh-TW"/>
            </w:rPr>
          </w:rPrChange>
        </w:rPr>
      </w:pPr>
      <w:r w:rsidRPr="003B2512">
        <w:rPr>
          <w:rFonts w:ascii="細明體" w:eastAsia="細明體" w:hAnsi="細明體" w:cs="Arial Unicode MS" w:hint="eastAsia"/>
          <w:lang w:eastAsia="zh-TW"/>
        </w:rPr>
        <w:t>版本日期=畫面.選取的版本日期</w:t>
      </w:r>
      <w:r w:rsidR="002E51F7">
        <w:rPr>
          <w:rFonts w:ascii="細明體" w:eastAsia="細明體" w:hAnsi="細明體" w:cs="Arial Unicode MS" w:hint="eastAsia"/>
          <w:lang w:eastAsia="zh-TW"/>
        </w:rPr>
        <w:t>(西元年)</w:t>
      </w:r>
    </w:p>
    <w:p w:rsidR="00FF4C45" w:rsidRPr="003B2512" w:rsidRDefault="00FF4C45" w:rsidP="00216170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141" w:author="楊智偉" w:date="2016-10-03T19:22:00Z"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ascii="細明體" w:eastAsia="細明體" w:hAnsi="細明體" w:hint="eastAsia"/>
            <w:bCs/>
            <w:lang w:eastAsia="zh-TW"/>
          </w:rPr>
          <w:t>= 傳入.</w:t>
        </w:r>
        <w:r w:rsidRPr="001B0334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411580" w:rsidRDefault="00411580" w:rsidP="00411580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lang w:eastAsia="zh-TW"/>
        </w:rPr>
      </w:pPr>
    </w:p>
    <w:p w:rsidR="00AF04A3" w:rsidRDefault="00D37A7C" w:rsidP="00411580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lang w:eastAsia="zh-TW"/>
        </w:rPr>
        <w:t>回復</w:t>
      </w:r>
      <w:r>
        <w:rPr>
          <w:rFonts w:hint="eastAsia"/>
          <w:b/>
          <w:kern w:val="2"/>
          <w:szCs w:val="24"/>
          <w:lang w:eastAsia="zh-TW"/>
        </w:rPr>
        <w:t>版本</w:t>
      </w:r>
    </w:p>
    <w:p w:rsidR="00F4264F" w:rsidRDefault="00F4264F" w:rsidP="004723A6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4723A6" w:rsidRPr="00752E5A" w:rsidRDefault="004723A6" w:rsidP="00F4264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D</w:t>
      </w:r>
      <w:r>
        <w:rPr>
          <w:rFonts w:hint="eastAsia"/>
          <w:kern w:val="2"/>
          <w:szCs w:val="24"/>
          <w:lang w:eastAsia="zh-TW"/>
        </w:rPr>
        <w:t xml:space="preserve">ELETE  </w:t>
      </w:r>
      <w:r>
        <w:rPr>
          <w:rFonts w:hint="eastAsia"/>
          <w:bCs/>
          <w:lang w:eastAsia="zh-TW"/>
        </w:rPr>
        <w:t>DTAAV101</w:t>
      </w:r>
    </w:p>
    <w:p w:rsidR="004723A6" w:rsidRPr="00752E5A" w:rsidRDefault="004723A6" w:rsidP="00F4264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WHERE</w:t>
      </w:r>
    </w:p>
    <w:p w:rsidR="004723A6" w:rsidRPr="00EE2534" w:rsidRDefault="004723A6" w:rsidP="00F4264F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ins w:id="142" w:author="楊智偉" w:date="2016-10-03T19:22:00Z"/>
          <w:kern w:val="2"/>
          <w:szCs w:val="24"/>
          <w:lang w:eastAsia="zh-TW"/>
          <w:rPrChange w:id="143" w:author="楊智偉" w:date="2016-10-03T19:22:00Z">
            <w:rPr>
              <w:ins w:id="144" w:author="楊智偉" w:date="2016-10-03T19:22:00Z"/>
              <w:bCs/>
              <w:lang w:eastAsia="zh-TW"/>
            </w:rPr>
          </w:rPrChange>
        </w:rPr>
      </w:pPr>
      <w:r w:rsidRPr="00761D00">
        <w:rPr>
          <w:rFonts w:hint="eastAsia"/>
          <w:bCs/>
          <w:lang w:eastAsia="zh-TW"/>
        </w:rPr>
        <w:t>模型分類</w:t>
      </w:r>
      <w:r w:rsidRPr="00761D00">
        <w:rPr>
          <w:rFonts w:hint="eastAsia"/>
          <w:bCs/>
          <w:lang w:eastAsia="zh-TW"/>
        </w:rPr>
        <w:t xml:space="preserve"> = </w:t>
      </w:r>
      <w:r w:rsidRPr="00761D00">
        <w:rPr>
          <w:rFonts w:hint="eastAsia"/>
          <w:bCs/>
          <w:lang w:eastAsia="zh-TW"/>
        </w:rPr>
        <w:t>畫面</w:t>
      </w:r>
      <w:r w:rsidRPr="00761D00">
        <w:rPr>
          <w:rFonts w:hint="eastAsia"/>
          <w:bCs/>
          <w:lang w:eastAsia="zh-TW"/>
        </w:rPr>
        <w:t>.</w:t>
      </w:r>
      <w:r w:rsidRPr="00761D00">
        <w:rPr>
          <w:rFonts w:hint="eastAsia"/>
          <w:bCs/>
          <w:lang w:eastAsia="zh-TW"/>
        </w:rPr>
        <w:t>模型分類</w:t>
      </w:r>
    </w:p>
    <w:p w:rsidR="00EE2534" w:rsidRPr="00761D00" w:rsidRDefault="00EE2534" w:rsidP="00F4264F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145" w:author="楊智偉" w:date="2016-10-03T19:22:00Z"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ascii="細明體" w:eastAsia="細明體" w:hAnsi="細明體" w:hint="eastAsia"/>
            <w:bCs/>
            <w:lang w:eastAsia="zh-TW"/>
          </w:rPr>
          <w:t>= 傳入.</w:t>
        </w:r>
        <w:r w:rsidRPr="001B0334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系統別</w:t>
        </w:r>
        <w:r>
          <w:rPr>
            <w:rFonts w:ascii="細明體" w:eastAsia="細明體" w:hAnsi="細明體" w:hint="eastAsia"/>
            <w:bCs/>
            <w:lang w:eastAsia="zh-TW"/>
          </w:rPr>
          <w:t>SYS_NO</w:t>
        </w:r>
      </w:ins>
    </w:p>
    <w:p w:rsidR="00AF04A3" w:rsidRDefault="00AF04A3" w:rsidP="00AF04A3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更新</w:t>
      </w:r>
      <w:r w:rsidR="002078AE">
        <w:rPr>
          <w:rFonts w:ascii="細明體" w:eastAsia="細明體" w:hAnsi="細明體" w:hint="eastAsia"/>
          <w:bCs/>
          <w:lang w:eastAsia="zh-TW"/>
        </w:rPr>
        <w:t>權重檔</w:t>
      </w:r>
      <w:r>
        <w:rPr>
          <w:rFonts w:ascii="細明體" w:eastAsia="細明體" w:hAnsi="細明體" w:hint="eastAsia"/>
          <w:bCs/>
          <w:lang w:eastAsia="zh-TW"/>
        </w:rPr>
        <w:t>：</w:t>
      </w:r>
    </w:p>
    <w:p w:rsidR="002D592D" w:rsidRPr="006D555C" w:rsidRDefault="006D555C" w:rsidP="00BD1313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D555C">
        <w:rPr>
          <w:rFonts w:hint="eastAsia"/>
          <w:bCs/>
          <w:lang w:eastAsia="zh-TW"/>
        </w:rPr>
        <w:t>寫入</w:t>
      </w:r>
      <w:r w:rsidR="002D592D" w:rsidRPr="006D555C">
        <w:rPr>
          <w:rFonts w:hint="eastAsia"/>
          <w:bCs/>
          <w:lang w:eastAsia="zh-TW"/>
        </w:rPr>
        <w:t>DTAAV101</w:t>
      </w:r>
    </w:p>
    <w:tbl>
      <w:tblPr>
        <w:tblW w:w="6804" w:type="dxa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700"/>
        <w:gridCol w:w="2545"/>
      </w:tblGrid>
      <w:tr w:rsidR="0092574E" w:rsidTr="00862EF0">
        <w:trPr>
          <w:trHeight w:val="303"/>
        </w:trPr>
        <w:tc>
          <w:tcPr>
            <w:tcW w:w="1559" w:type="dxa"/>
            <w:shd w:val="clear" w:color="auto" w:fill="C0C0C0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700" w:type="dxa"/>
            <w:shd w:val="clear" w:color="auto" w:fill="C0C0C0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45" w:type="dxa"/>
            <w:shd w:val="clear" w:color="auto" w:fill="C0C0C0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92574E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ind w:left="7"/>
              <w:rPr>
                <w:rFonts w:ascii="細明體" w:eastAsia="細明體" w:hAnsi="細明體" w:cs="Arial Unicode MS" w:hint="eastAsia"/>
              </w:rPr>
            </w:pPr>
            <w:r>
              <w:rPr>
                <w:rFonts w:ascii="細明體" w:eastAsia="細明體" w:hAnsi="細明體" w:cs="Arial Unicode MS" w:hint="eastAsia"/>
              </w:rPr>
              <w:t>模型分類</w:t>
            </w:r>
          </w:p>
        </w:tc>
        <w:tc>
          <w:tcPr>
            <w:tcW w:w="2700" w:type="dxa"/>
          </w:tcPr>
          <w:p w:rsidR="0092574E" w:rsidRPr="003E5424" w:rsidRDefault="0092574E" w:rsidP="00AF16D0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3E5424">
              <w:rPr>
                <w:rFonts w:hint="eastAsia"/>
                <w:bCs/>
                <w:color w:val="000000"/>
                <w:lang w:eastAsia="zh-TW"/>
              </w:rPr>
              <w:t>DTAAV1</w:t>
            </w:r>
            <w:r w:rsidR="00AF16D0">
              <w:rPr>
                <w:rFonts w:hint="eastAsia"/>
                <w:bCs/>
                <w:color w:val="000000"/>
                <w:lang w:eastAsia="zh-TW"/>
              </w:rPr>
              <w:t>L</w:t>
            </w:r>
            <w:r w:rsidRPr="003E5424">
              <w:rPr>
                <w:rFonts w:hint="eastAsia"/>
                <w:bCs/>
                <w:color w:val="000000"/>
                <w:lang w:eastAsia="zh-TW"/>
              </w:rPr>
              <w:t>1</w:t>
            </w:r>
          </w:p>
        </w:tc>
        <w:tc>
          <w:tcPr>
            <w:tcW w:w="2545" w:type="dxa"/>
          </w:tcPr>
          <w:p w:rsidR="0092574E" w:rsidRDefault="0092574E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F16D0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因子分類</w:t>
            </w:r>
          </w:p>
        </w:tc>
        <w:tc>
          <w:tcPr>
            <w:tcW w:w="2700" w:type="dxa"/>
          </w:tcPr>
          <w:p w:rsidR="00AF16D0" w:rsidRPr="00AF16D0" w:rsidRDefault="00AF16D0">
            <w:pPr>
              <w:rPr>
                <w:sz w:val="20"/>
                <w:szCs w:val="20"/>
              </w:rPr>
            </w:pPr>
            <w:r w:rsidRPr="00AF16D0">
              <w:rPr>
                <w:rFonts w:hint="eastAsia"/>
                <w:bCs/>
                <w:color w:val="000000"/>
                <w:sz w:val="20"/>
                <w:szCs w:val="20"/>
              </w:rPr>
              <w:t>DTAAV1L1</w:t>
            </w:r>
          </w:p>
        </w:tc>
        <w:tc>
          <w:tcPr>
            <w:tcW w:w="2545" w:type="dxa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F16D0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lang w:eastAsia="zh-TW"/>
              </w:rPr>
              <w:t>因子</w:t>
            </w:r>
          </w:p>
        </w:tc>
        <w:tc>
          <w:tcPr>
            <w:tcW w:w="2700" w:type="dxa"/>
          </w:tcPr>
          <w:p w:rsidR="00AF16D0" w:rsidRPr="00AF16D0" w:rsidRDefault="00AF16D0">
            <w:pPr>
              <w:rPr>
                <w:sz w:val="20"/>
                <w:szCs w:val="20"/>
              </w:rPr>
            </w:pPr>
            <w:r w:rsidRPr="00AF16D0">
              <w:rPr>
                <w:rFonts w:hint="eastAsia"/>
                <w:bCs/>
                <w:color w:val="000000"/>
                <w:sz w:val="20"/>
                <w:szCs w:val="20"/>
              </w:rPr>
              <w:t>DTAAV1L1</w:t>
            </w:r>
          </w:p>
        </w:tc>
        <w:tc>
          <w:tcPr>
            <w:tcW w:w="2545" w:type="dxa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F16D0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lang w:eastAsia="zh-TW"/>
              </w:rPr>
              <w:t>權重</w:t>
            </w:r>
          </w:p>
        </w:tc>
        <w:tc>
          <w:tcPr>
            <w:tcW w:w="2700" w:type="dxa"/>
          </w:tcPr>
          <w:p w:rsidR="00AF16D0" w:rsidRPr="00AF16D0" w:rsidRDefault="00AF16D0">
            <w:pPr>
              <w:rPr>
                <w:sz w:val="20"/>
                <w:szCs w:val="20"/>
              </w:rPr>
            </w:pPr>
            <w:r w:rsidRPr="00AF16D0">
              <w:rPr>
                <w:rFonts w:hint="eastAsia"/>
                <w:bCs/>
                <w:color w:val="000000"/>
                <w:sz w:val="20"/>
                <w:szCs w:val="20"/>
              </w:rPr>
              <w:t>DTAAV1L1</w:t>
            </w:r>
          </w:p>
        </w:tc>
        <w:tc>
          <w:tcPr>
            <w:tcW w:w="2545" w:type="dxa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F16D0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配分種類</w:t>
            </w:r>
          </w:p>
        </w:tc>
        <w:tc>
          <w:tcPr>
            <w:tcW w:w="2700" w:type="dxa"/>
          </w:tcPr>
          <w:p w:rsidR="00AF16D0" w:rsidRPr="00AF16D0" w:rsidRDefault="00AF16D0">
            <w:pPr>
              <w:rPr>
                <w:sz w:val="20"/>
                <w:szCs w:val="20"/>
              </w:rPr>
            </w:pPr>
            <w:r w:rsidRPr="00AF16D0">
              <w:rPr>
                <w:rFonts w:hint="eastAsia"/>
                <w:bCs/>
                <w:color w:val="000000"/>
                <w:sz w:val="20"/>
                <w:szCs w:val="20"/>
              </w:rPr>
              <w:t>DTAAV1L1</w:t>
            </w:r>
          </w:p>
        </w:tc>
        <w:tc>
          <w:tcPr>
            <w:tcW w:w="2545" w:type="dxa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F16D0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ind w:left="7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輸入人員ID</w:t>
            </w:r>
          </w:p>
        </w:tc>
        <w:tc>
          <w:tcPr>
            <w:tcW w:w="2700" w:type="dxa"/>
          </w:tcPr>
          <w:p w:rsidR="00AF16D0" w:rsidRPr="00AF16D0" w:rsidRDefault="00AF16D0">
            <w:pPr>
              <w:rPr>
                <w:sz w:val="20"/>
                <w:szCs w:val="20"/>
              </w:rPr>
            </w:pPr>
            <w:r w:rsidRPr="00AF16D0">
              <w:rPr>
                <w:rFonts w:hint="eastAsia"/>
                <w:bCs/>
                <w:color w:val="000000"/>
                <w:sz w:val="20"/>
                <w:szCs w:val="20"/>
              </w:rPr>
              <w:t>DTAAV1L1</w:t>
            </w:r>
          </w:p>
        </w:tc>
        <w:tc>
          <w:tcPr>
            <w:tcW w:w="2545" w:type="dxa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F16D0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輸入者姓名</w:t>
            </w:r>
          </w:p>
        </w:tc>
        <w:tc>
          <w:tcPr>
            <w:tcW w:w="2700" w:type="dxa"/>
          </w:tcPr>
          <w:p w:rsidR="00AF16D0" w:rsidRPr="00AF16D0" w:rsidRDefault="00AF16D0">
            <w:pPr>
              <w:rPr>
                <w:sz w:val="20"/>
                <w:szCs w:val="20"/>
              </w:rPr>
            </w:pPr>
            <w:r w:rsidRPr="00AF16D0">
              <w:rPr>
                <w:rFonts w:hint="eastAsia"/>
                <w:bCs/>
                <w:color w:val="000000"/>
                <w:sz w:val="20"/>
                <w:szCs w:val="20"/>
              </w:rPr>
              <w:t>DTAAV1L1</w:t>
            </w:r>
          </w:p>
        </w:tc>
        <w:tc>
          <w:tcPr>
            <w:tcW w:w="2545" w:type="dxa"/>
          </w:tcPr>
          <w:p w:rsidR="00AF16D0" w:rsidRPr="00957A2A" w:rsidRDefault="00AF16D0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F16D0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AF16D0" w:rsidRPr="00CF4595" w:rsidRDefault="00AF16D0" w:rsidP="00862EF0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輸入人員單位代號</w:t>
            </w:r>
          </w:p>
        </w:tc>
        <w:tc>
          <w:tcPr>
            <w:tcW w:w="2700" w:type="dxa"/>
          </w:tcPr>
          <w:p w:rsidR="00AF16D0" w:rsidRPr="00AF16D0" w:rsidRDefault="00AF16D0">
            <w:pPr>
              <w:rPr>
                <w:sz w:val="20"/>
                <w:szCs w:val="20"/>
              </w:rPr>
            </w:pPr>
            <w:r w:rsidRPr="00AF16D0">
              <w:rPr>
                <w:rFonts w:hint="eastAsia"/>
                <w:bCs/>
                <w:color w:val="000000"/>
                <w:sz w:val="20"/>
                <w:szCs w:val="20"/>
              </w:rPr>
              <w:t>DTAAV1L1</w:t>
            </w:r>
          </w:p>
        </w:tc>
        <w:tc>
          <w:tcPr>
            <w:tcW w:w="2545" w:type="dxa"/>
          </w:tcPr>
          <w:p w:rsidR="00AF16D0" w:rsidRPr="00957A2A" w:rsidRDefault="00AF16D0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F16D0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</w:t>
            </w:r>
            <w:r>
              <w:rPr>
                <w:rFonts w:hint="eastAsia"/>
                <w:lang w:eastAsia="zh-TW"/>
              </w:rPr>
              <w:t>時間</w:t>
            </w:r>
          </w:p>
        </w:tc>
        <w:tc>
          <w:tcPr>
            <w:tcW w:w="2700" w:type="dxa"/>
          </w:tcPr>
          <w:p w:rsidR="00AF16D0" w:rsidRPr="00AF16D0" w:rsidRDefault="00AF16D0">
            <w:pPr>
              <w:rPr>
                <w:sz w:val="20"/>
                <w:szCs w:val="20"/>
              </w:rPr>
            </w:pPr>
            <w:r w:rsidRPr="00AF16D0">
              <w:rPr>
                <w:rFonts w:hint="eastAsia"/>
                <w:bCs/>
                <w:color w:val="000000"/>
                <w:sz w:val="20"/>
                <w:szCs w:val="20"/>
              </w:rPr>
              <w:t>DTAAV1L1</w:t>
            </w:r>
          </w:p>
        </w:tc>
        <w:tc>
          <w:tcPr>
            <w:tcW w:w="2545" w:type="dxa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F16D0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AF16D0" w:rsidRPr="00CF4595" w:rsidRDefault="00AF16D0" w:rsidP="00862EF0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是否覆核</w:t>
            </w:r>
          </w:p>
        </w:tc>
        <w:tc>
          <w:tcPr>
            <w:tcW w:w="2700" w:type="dxa"/>
          </w:tcPr>
          <w:p w:rsidR="00AF16D0" w:rsidRPr="00AF16D0" w:rsidRDefault="00AF16D0">
            <w:pPr>
              <w:rPr>
                <w:sz w:val="20"/>
                <w:szCs w:val="20"/>
              </w:rPr>
            </w:pPr>
            <w:r w:rsidRPr="00AF16D0">
              <w:rPr>
                <w:rFonts w:hint="eastAsia"/>
                <w:bCs/>
                <w:color w:val="000000"/>
                <w:sz w:val="20"/>
                <w:szCs w:val="20"/>
              </w:rPr>
              <w:t>DTAAV1L1</w:t>
            </w:r>
          </w:p>
        </w:tc>
        <w:tc>
          <w:tcPr>
            <w:tcW w:w="2545" w:type="dxa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F16D0" w:rsidTr="00862EF0">
        <w:trPr>
          <w:trHeight w:val="303"/>
        </w:trPr>
        <w:tc>
          <w:tcPr>
            <w:tcW w:w="1559" w:type="dxa"/>
            <w:shd w:val="clear" w:color="auto" w:fill="FFFF99"/>
          </w:tcPr>
          <w:p w:rsidR="00AF16D0" w:rsidRPr="00CF4595" w:rsidRDefault="00AF16D0" w:rsidP="00862EF0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覆核人員ID</w:t>
            </w:r>
          </w:p>
        </w:tc>
        <w:tc>
          <w:tcPr>
            <w:tcW w:w="2700" w:type="dxa"/>
          </w:tcPr>
          <w:p w:rsidR="00AF16D0" w:rsidRPr="00AF16D0" w:rsidRDefault="00AF16D0">
            <w:pPr>
              <w:rPr>
                <w:sz w:val="20"/>
                <w:szCs w:val="20"/>
              </w:rPr>
            </w:pPr>
            <w:r w:rsidRPr="00AF16D0">
              <w:rPr>
                <w:rFonts w:hint="eastAsia"/>
                <w:bCs/>
                <w:color w:val="000000"/>
                <w:sz w:val="20"/>
                <w:szCs w:val="20"/>
              </w:rPr>
              <w:t>DTAAV1L1</w:t>
            </w:r>
          </w:p>
        </w:tc>
        <w:tc>
          <w:tcPr>
            <w:tcW w:w="2545" w:type="dxa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F16D0" w:rsidRPr="00957A2A" w:rsidTr="00862EF0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覆核</w:t>
            </w:r>
            <w:r w:rsidRPr="00CF4595">
              <w:rPr>
                <w:lang w:eastAsia="zh-TW"/>
              </w:rPr>
              <w:t>姓名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D0" w:rsidRPr="00AF16D0" w:rsidRDefault="00AF16D0">
            <w:pPr>
              <w:rPr>
                <w:sz w:val="20"/>
                <w:szCs w:val="20"/>
              </w:rPr>
            </w:pPr>
            <w:r w:rsidRPr="00AF16D0">
              <w:rPr>
                <w:rFonts w:hint="eastAsia"/>
                <w:bCs/>
                <w:color w:val="000000"/>
                <w:sz w:val="20"/>
                <w:szCs w:val="20"/>
              </w:rPr>
              <w:t>DTAAV1L1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D0" w:rsidRPr="00957A2A" w:rsidRDefault="00AF16D0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F16D0" w:rsidRPr="00957A2A" w:rsidTr="00862EF0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覆核人員單位代號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D0" w:rsidRPr="00AF16D0" w:rsidRDefault="00AF16D0">
            <w:pPr>
              <w:rPr>
                <w:sz w:val="20"/>
                <w:szCs w:val="20"/>
              </w:rPr>
            </w:pPr>
            <w:r w:rsidRPr="00AF16D0">
              <w:rPr>
                <w:rFonts w:hint="eastAsia"/>
                <w:bCs/>
                <w:color w:val="000000"/>
                <w:sz w:val="20"/>
                <w:szCs w:val="20"/>
              </w:rPr>
              <w:t>DTAAV1L1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D0" w:rsidRPr="00957A2A" w:rsidRDefault="00AF16D0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F16D0" w:rsidTr="00862EF0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覆核時間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D0" w:rsidRPr="00AF16D0" w:rsidRDefault="00AF16D0">
            <w:pPr>
              <w:rPr>
                <w:sz w:val="20"/>
                <w:szCs w:val="20"/>
              </w:rPr>
            </w:pPr>
            <w:r w:rsidRPr="00AF16D0">
              <w:rPr>
                <w:rFonts w:hint="eastAsia"/>
                <w:bCs/>
                <w:color w:val="000000"/>
                <w:sz w:val="20"/>
                <w:szCs w:val="20"/>
              </w:rPr>
              <w:t>DTAAV1L1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D0" w:rsidRDefault="00AF16D0" w:rsidP="00862EF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E2534" w:rsidTr="00862EF0">
        <w:trPr>
          <w:trHeight w:val="303"/>
          <w:ins w:id="146" w:author="楊智偉" w:date="2016-10-03T19:22:00Z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E2534" w:rsidRDefault="00EE2534" w:rsidP="00EE2534">
            <w:pPr>
              <w:pStyle w:val="Tabletext"/>
              <w:keepLines w:val="0"/>
              <w:spacing w:after="0" w:line="240" w:lineRule="auto"/>
              <w:ind w:left="7"/>
              <w:rPr>
                <w:ins w:id="147" w:author="楊智偉" w:date="2016-10-03T19:22:00Z"/>
                <w:rFonts w:hint="eastAsia"/>
                <w:lang w:eastAsia="zh-TW"/>
              </w:rPr>
            </w:pPr>
            <w:ins w:id="148" w:author="楊智偉" w:date="2016-10-03T19:23:00Z">
              <w:r>
                <w:rPr>
                  <w:rFonts w:hint="eastAsia"/>
                  <w:kern w:val="2"/>
                  <w:szCs w:val="24"/>
                  <w:lang w:eastAsia="zh-TW"/>
                </w:rPr>
                <w:t>系統別</w:t>
              </w:r>
            </w:ins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34" w:rsidRPr="00AF16D0" w:rsidRDefault="00EE2534" w:rsidP="00EE2534">
            <w:pPr>
              <w:rPr>
                <w:ins w:id="149" w:author="楊智偉" w:date="2016-10-03T19:22:00Z"/>
                <w:rFonts w:hint="eastAsia"/>
                <w:bCs/>
                <w:color w:val="000000"/>
                <w:sz w:val="20"/>
                <w:szCs w:val="20"/>
              </w:rPr>
            </w:pPr>
            <w:ins w:id="150" w:author="楊智偉" w:date="2016-10-03T19:23:00Z">
              <w:r w:rsidRPr="00AF16D0">
                <w:rPr>
                  <w:rFonts w:hint="eastAsia"/>
                  <w:bCs/>
                  <w:color w:val="000000"/>
                  <w:sz w:val="20"/>
                  <w:szCs w:val="20"/>
                </w:rPr>
                <w:t>DTAAV1L1</w:t>
              </w:r>
            </w:ins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34" w:rsidRDefault="00EE2534" w:rsidP="00EE2534">
            <w:pPr>
              <w:pStyle w:val="Tabletext"/>
              <w:keepLines w:val="0"/>
              <w:spacing w:after="0" w:line="240" w:lineRule="auto"/>
              <w:rPr>
                <w:ins w:id="151" w:author="楊智偉" w:date="2016-10-03T19:22:00Z"/>
                <w:rFonts w:hint="eastAsia"/>
                <w:bCs/>
                <w:lang w:eastAsia="zh-TW"/>
              </w:rPr>
            </w:pPr>
          </w:p>
        </w:tc>
      </w:tr>
      <w:tr w:rsidR="00EE2534" w:rsidTr="00862EF0">
        <w:trPr>
          <w:trHeight w:val="303"/>
          <w:ins w:id="152" w:author="楊智偉" w:date="2016-10-03T19:22:00Z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E2534" w:rsidRDefault="00EE2534" w:rsidP="00EE2534">
            <w:pPr>
              <w:pStyle w:val="Tabletext"/>
              <w:keepLines w:val="0"/>
              <w:spacing w:after="0" w:line="240" w:lineRule="auto"/>
              <w:ind w:left="7"/>
              <w:rPr>
                <w:ins w:id="153" w:author="楊智偉" w:date="2016-10-03T19:22:00Z"/>
                <w:rFonts w:hint="eastAsia"/>
                <w:lang w:eastAsia="zh-TW"/>
              </w:rPr>
            </w:pPr>
            <w:ins w:id="154" w:author="楊智偉" w:date="2016-10-03T19:23:00Z">
              <w:r w:rsidRPr="00224D58">
                <w:rPr>
                  <w:rFonts w:hint="eastAsia"/>
                  <w:kern w:val="2"/>
                  <w:szCs w:val="24"/>
                  <w:lang w:eastAsia="zh-TW"/>
                </w:rPr>
                <w:t>因子重算方式</w:t>
              </w:r>
            </w:ins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34" w:rsidRPr="00AF16D0" w:rsidRDefault="00EE2534" w:rsidP="00EE2534">
            <w:pPr>
              <w:rPr>
                <w:ins w:id="155" w:author="楊智偉" w:date="2016-10-03T19:22:00Z"/>
                <w:rFonts w:hint="eastAsia"/>
                <w:bCs/>
                <w:color w:val="000000"/>
                <w:sz w:val="20"/>
                <w:szCs w:val="20"/>
              </w:rPr>
            </w:pPr>
            <w:ins w:id="156" w:author="楊智偉" w:date="2016-10-03T19:23:00Z">
              <w:r w:rsidRPr="00AF16D0">
                <w:rPr>
                  <w:rFonts w:hint="eastAsia"/>
                  <w:bCs/>
                  <w:color w:val="000000"/>
                  <w:sz w:val="20"/>
                  <w:szCs w:val="20"/>
                </w:rPr>
                <w:t>DTAAV1L1</w:t>
              </w:r>
            </w:ins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34" w:rsidRDefault="00EE2534" w:rsidP="00EE2534">
            <w:pPr>
              <w:pStyle w:val="Tabletext"/>
              <w:keepLines w:val="0"/>
              <w:spacing w:after="0" w:line="240" w:lineRule="auto"/>
              <w:rPr>
                <w:ins w:id="157" w:author="楊智偉" w:date="2016-10-03T19:22:00Z"/>
                <w:rFonts w:hint="eastAsia"/>
                <w:bCs/>
                <w:lang w:eastAsia="zh-TW"/>
              </w:rPr>
            </w:pPr>
          </w:p>
        </w:tc>
      </w:tr>
    </w:tbl>
    <w:p w:rsidR="0023583C" w:rsidRDefault="0023583C" w:rsidP="0023583C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lang w:eastAsia="zh-TW"/>
        </w:rPr>
      </w:pPr>
    </w:p>
    <w:p w:rsidR="00646E68" w:rsidRPr="0023583C" w:rsidRDefault="00411580" w:rsidP="00BD1313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3583C">
        <w:rPr>
          <w:rFonts w:ascii="細明體" w:eastAsia="細明體" w:hAnsi="細明體" w:hint="eastAsia"/>
          <w:bCs/>
          <w:lang w:eastAsia="zh-TW"/>
        </w:rPr>
        <w:t>RETURN</w:t>
      </w:r>
    </w:p>
    <w:sectPr w:rsidR="00646E68" w:rsidRPr="0023583C" w:rsidSect="009E265C"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788" w:rsidRDefault="00FC4788" w:rsidP="004449C6">
      <w:r>
        <w:separator/>
      </w:r>
    </w:p>
  </w:endnote>
  <w:endnote w:type="continuationSeparator" w:id="0">
    <w:p w:rsidR="00FC4788" w:rsidRDefault="00FC4788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788" w:rsidRDefault="00FC4788" w:rsidP="004449C6">
      <w:r>
        <w:separator/>
      </w:r>
    </w:p>
  </w:footnote>
  <w:footnote w:type="continuationSeparator" w:id="0">
    <w:p w:rsidR="00FC4788" w:rsidRDefault="00FC4788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BD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19AC111F"/>
    <w:multiLevelType w:val="hybridMultilevel"/>
    <w:tmpl w:val="19C4B922"/>
    <w:lvl w:ilvl="0" w:tplc="2018B6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19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44C0110"/>
    <w:multiLevelType w:val="multilevel"/>
    <w:tmpl w:val="0409001D"/>
    <w:numStyleLink w:val="1"/>
  </w:abstractNum>
  <w:abstractNum w:abstractNumId="28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613090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6"/>
  </w:num>
  <w:num w:numId="27">
    <w:abstractNumId w:val="9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2"/>
  </w:num>
  <w:num w:numId="31">
    <w:abstractNumId w:val="1"/>
  </w:num>
  <w:num w:numId="32">
    <w:abstractNumId w:val="17"/>
  </w:num>
  <w:num w:numId="33">
    <w:abstractNumId w:val="34"/>
  </w:num>
  <w:num w:numId="34">
    <w:abstractNumId w:val="8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  <w:sz w:val="20"/>
          <w:szCs w:val="20"/>
        </w:rPr>
      </w:lvl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10"/>
  </w:num>
  <w:num w:numId="38">
    <w:abstractNumId w:val="32"/>
  </w:num>
  <w:num w:numId="39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3DE3"/>
    <w:rsid w:val="0000406A"/>
    <w:rsid w:val="00006D72"/>
    <w:rsid w:val="000070D0"/>
    <w:rsid w:val="00011FD7"/>
    <w:rsid w:val="000128C7"/>
    <w:rsid w:val="000155DF"/>
    <w:rsid w:val="00016079"/>
    <w:rsid w:val="00016385"/>
    <w:rsid w:val="0002021D"/>
    <w:rsid w:val="00020938"/>
    <w:rsid w:val="00021988"/>
    <w:rsid w:val="000269F2"/>
    <w:rsid w:val="000308E4"/>
    <w:rsid w:val="00031F14"/>
    <w:rsid w:val="0003285C"/>
    <w:rsid w:val="0003406B"/>
    <w:rsid w:val="000417FD"/>
    <w:rsid w:val="00051847"/>
    <w:rsid w:val="000535F7"/>
    <w:rsid w:val="00053819"/>
    <w:rsid w:val="00053D36"/>
    <w:rsid w:val="000545C5"/>
    <w:rsid w:val="00055695"/>
    <w:rsid w:val="000556D8"/>
    <w:rsid w:val="000608E5"/>
    <w:rsid w:val="00060F4B"/>
    <w:rsid w:val="00061E49"/>
    <w:rsid w:val="00062C39"/>
    <w:rsid w:val="00064465"/>
    <w:rsid w:val="00064C2F"/>
    <w:rsid w:val="0006764F"/>
    <w:rsid w:val="000700BD"/>
    <w:rsid w:val="00072C8F"/>
    <w:rsid w:val="00072CD9"/>
    <w:rsid w:val="00073358"/>
    <w:rsid w:val="000807EF"/>
    <w:rsid w:val="00081BD9"/>
    <w:rsid w:val="00084798"/>
    <w:rsid w:val="00085337"/>
    <w:rsid w:val="000924E4"/>
    <w:rsid w:val="0009283A"/>
    <w:rsid w:val="000929E0"/>
    <w:rsid w:val="00092C75"/>
    <w:rsid w:val="000947CB"/>
    <w:rsid w:val="00094A3B"/>
    <w:rsid w:val="00095877"/>
    <w:rsid w:val="00096DB1"/>
    <w:rsid w:val="00096DBD"/>
    <w:rsid w:val="000A139E"/>
    <w:rsid w:val="000A6634"/>
    <w:rsid w:val="000A6EC7"/>
    <w:rsid w:val="000C0C7E"/>
    <w:rsid w:val="000C64DE"/>
    <w:rsid w:val="000C67AE"/>
    <w:rsid w:val="000D00E7"/>
    <w:rsid w:val="000D109D"/>
    <w:rsid w:val="000D28E7"/>
    <w:rsid w:val="000D4B23"/>
    <w:rsid w:val="000D70A4"/>
    <w:rsid w:val="000E2713"/>
    <w:rsid w:val="000E3A7E"/>
    <w:rsid w:val="000E3E26"/>
    <w:rsid w:val="000E5135"/>
    <w:rsid w:val="000E5C23"/>
    <w:rsid w:val="000E7722"/>
    <w:rsid w:val="000F53B5"/>
    <w:rsid w:val="000F5AAD"/>
    <w:rsid w:val="000F733D"/>
    <w:rsid w:val="00100CED"/>
    <w:rsid w:val="00102D6A"/>
    <w:rsid w:val="0011259A"/>
    <w:rsid w:val="00113BF6"/>
    <w:rsid w:val="00113C13"/>
    <w:rsid w:val="00115974"/>
    <w:rsid w:val="00116A23"/>
    <w:rsid w:val="0012080B"/>
    <w:rsid w:val="00120A8E"/>
    <w:rsid w:val="00122D82"/>
    <w:rsid w:val="0012432A"/>
    <w:rsid w:val="001303BE"/>
    <w:rsid w:val="00130F9A"/>
    <w:rsid w:val="00137D4D"/>
    <w:rsid w:val="001405F8"/>
    <w:rsid w:val="001413A7"/>
    <w:rsid w:val="00144ACD"/>
    <w:rsid w:val="001469B6"/>
    <w:rsid w:val="001516AE"/>
    <w:rsid w:val="00156527"/>
    <w:rsid w:val="00160565"/>
    <w:rsid w:val="0017051D"/>
    <w:rsid w:val="00175E2D"/>
    <w:rsid w:val="0017751B"/>
    <w:rsid w:val="001814CD"/>
    <w:rsid w:val="00182BD3"/>
    <w:rsid w:val="00185DC7"/>
    <w:rsid w:val="00187736"/>
    <w:rsid w:val="00192B58"/>
    <w:rsid w:val="00196D39"/>
    <w:rsid w:val="001A2F38"/>
    <w:rsid w:val="001A36A7"/>
    <w:rsid w:val="001B3995"/>
    <w:rsid w:val="001B5134"/>
    <w:rsid w:val="001B760B"/>
    <w:rsid w:val="001C1EB6"/>
    <w:rsid w:val="001C3897"/>
    <w:rsid w:val="001C7ED3"/>
    <w:rsid w:val="001D2A90"/>
    <w:rsid w:val="001D7A8E"/>
    <w:rsid w:val="001D7AA4"/>
    <w:rsid w:val="001E3459"/>
    <w:rsid w:val="001E6703"/>
    <w:rsid w:val="001F317F"/>
    <w:rsid w:val="001F5A8A"/>
    <w:rsid w:val="002078AE"/>
    <w:rsid w:val="0021002A"/>
    <w:rsid w:val="00210F8C"/>
    <w:rsid w:val="002127E2"/>
    <w:rsid w:val="00216170"/>
    <w:rsid w:val="0022020F"/>
    <w:rsid w:val="00220E94"/>
    <w:rsid w:val="00225276"/>
    <w:rsid w:val="00230917"/>
    <w:rsid w:val="00231ADB"/>
    <w:rsid w:val="002326AA"/>
    <w:rsid w:val="002327DF"/>
    <w:rsid w:val="0023583C"/>
    <w:rsid w:val="00235B16"/>
    <w:rsid w:val="00241F51"/>
    <w:rsid w:val="0024498D"/>
    <w:rsid w:val="00244CE2"/>
    <w:rsid w:val="002518A1"/>
    <w:rsid w:val="002563E4"/>
    <w:rsid w:val="002575FA"/>
    <w:rsid w:val="0025789C"/>
    <w:rsid w:val="00260591"/>
    <w:rsid w:val="00260E8C"/>
    <w:rsid w:val="00262041"/>
    <w:rsid w:val="00265A42"/>
    <w:rsid w:val="00270C3C"/>
    <w:rsid w:val="002718BA"/>
    <w:rsid w:val="00272019"/>
    <w:rsid w:val="002735CF"/>
    <w:rsid w:val="00281927"/>
    <w:rsid w:val="0028416E"/>
    <w:rsid w:val="002904CD"/>
    <w:rsid w:val="002A1137"/>
    <w:rsid w:val="002A4A25"/>
    <w:rsid w:val="002A5487"/>
    <w:rsid w:val="002B200E"/>
    <w:rsid w:val="002B3D7A"/>
    <w:rsid w:val="002B3E2D"/>
    <w:rsid w:val="002B48A7"/>
    <w:rsid w:val="002B7E25"/>
    <w:rsid w:val="002C0F82"/>
    <w:rsid w:val="002C54DE"/>
    <w:rsid w:val="002C5F41"/>
    <w:rsid w:val="002C77C7"/>
    <w:rsid w:val="002D0361"/>
    <w:rsid w:val="002D592D"/>
    <w:rsid w:val="002D633A"/>
    <w:rsid w:val="002E167E"/>
    <w:rsid w:val="002E16A5"/>
    <w:rsid w:val="002E2BDD"/>
    <w:rsid w:val="002E2BE7"/>
    <w:rsid w:val="002E3FBB"/>
    <w:rsid w:val="002E4C3E"/>
    <w:rsid w:val="002E51F7"/>
    <w:rsid w:val="002E71DA"/>
    <w:rsid w:val="002F4E67"/>
    <w:rsid w:val="00312083"/>
    <w:rsid w:val="003137BC"/>
    <w:rsid w:val="00314F22"/>
    <w:rsid w:val="00331A3A"/>
    <w:rsid w:val="00332E60"/>
    <w:rsid w:val="003344FB"/>
    <w:rsid w:val="003345C7"/>
    <w:rsid w:val="00334961"/>
    <w:rsid w:val="0033501E"/>
    <w:rsid w:val="00335B8E"/>
    <w:rsid w:val="00336DB8"/>
    <w:rsid w:val="00336FB1"/>
    <w:rsid w:val="003426F4"/>
    <w:rsid w:val="003514F4"/>
    <w:rsid w:val="00351882"/>
    <w:rsid w:val="00352728"/>
    <w:rsid w:val="003539DD"/>
    <w:rsid w:val="00355415"/>
    <w:rsid w:val="00360158"/>
    <w:rsid w:val="003608DA"/>
    <w:rsid w:val="0036189A"/>
    <w:rsid w:val="003634E9"/>
    <w:rsid w:val="003676A5"/>
    <w:rsid w:val="0038047F"/>
    <w:rsid w:val="003804CE"/>
    <w:rsid w:val="003813A7"/>
    <w:rsid w:val="00382B6A"/>
    <w:rsid w:val="00382E46"/>
    <w:rsid w:val="00385EA1"/>
    <w:rsid w:val="0038682E"/>
    <w:rsid w:val="003909A2"/>
    <w:rsid w:val="003914C5"/>
    <w:rsid w:val="00393017"/>
    <w:rsid w:val="00393540"/>
    <w:rsid w:val="0039392A"/>
    <w:rsid w:val="00396029"/>
    <w:rsid w:val="00396DEF"/>
    <w:rsid w:val="003A4401"/>
    <w:rsid w:val="003A4466"/>
    <w:rsid w:val="003B2512"/>
    <w:rsid w:val="003B6915"/>
    <w:rsid w:val="003C1996"/>
    <w:rsid w:val="003C5C92"/>
    <w:rsid w:val="003D3CCF"/>
    <w:rsid w:val="003D4176"/>
    <w:rsid w:val="003D42C5"/>
    <w:rsid w:val="003D5FB1"/>
    <w:rsid w:val="003D701F"/>
    <w:rsid w:val="003E10C8"/>
    <w:rsid w:val="003E3A39"/>
    <w:rsid w:val="003E5424"/>
    <w:rsid w:val="003E6EB6"/>
    <w:rsid w:val="003F07A5"/>
    <w:rsid w:val="003F2C32"/>
    <w:rsid w:val="003F3FA7"/>
    <w:rsid w:val="003F74AB"/>
    <w:rsid w:val="004000F4"/>
    <w:rsid w:val="004019B5"/>
    <w:rsid w:val="00402206"/>
    <w:rsid w:val="0040318A"/>
    <w:rsid w:val="0040723F"/>
    <w:rsid w:val="00411580"/>
    <w:rsid w:val="004156B4"/>
    <w:rsid w:val="0041604A"/>
    <w:rsid w:val="004276A7"/>
    <w:rsid w:val="00430346"/>
    <w:rsid w:val="00430F55"/>
    <w:rsid w:val="00431F26"/>
    <w:rsid w:val="00441078"/>
    <w:rsid w:val="004445AA"/>
    <w:rsid w:val="0044485E"/>
    <w:rsid w:val="004449C6"/>
    <w:rsid w:val="0044588B"/>
    <w:rsid w:val="004520AD"/>
    <w:rsid w:val="004605F7"/>
    <w:rsid w:val="004618AE"/>
    <w:rsid w:val="00471646"/>
    <w:rsid w:val="004723A6"/>
    <w:rsid w:val="004832CE"/>
    <w:rsid w:val="00490615"/>
    <w:rsid w:val="00491156"/>
    <w:rsid w:val="00495E68"/>
    <w:rsid w:val="00496132"/>
    <w:rsid w:val="004962F6"/>
    <w:rsid w:val="00496875"/>
    <w:rsid w:val="004A0604"/>
    <w:rsid w:val="004A066C"/>
    <w:rsid w:val="004A18F2"/>
    <w:rsid w:val="004A2C6E"/>
    <w:rsid w:val="004A4008"/>
    <w:rsid w:val="004A65D3"/>
    <w:rsid w:val="004A73DD"/>
    <w:rsid w:val="004B26CD"/>
    <w:rsid w:val="004C4538"/>
    <w:rsid w:val="004C5870"/>
    <w:rsid w:val="004D123A"/>
    <w:rsid w:val="004D2F17"/>
    <w:rsid w:val="004D3635"/>
    <w:rsid w:val="004D431D"/>
    <w:rsid w:val="004E01C2"/>
    <w:rsid w:val="004E0F9B"/>
    <w:rsid w:val="004E1208"/>
    <w:rsid w:val="004E1845"/>
    <w:rsid w:val="004E4CF9"/>
    <w:rsid w:val="004F1212"/>
    <w:rsid w:val="004F2A42"/>
    <w:rsid w:val="004F2ED9"/>
    <w:rsid w:val="004F47C2"/>
    <w:rsid w:val="00503BB3"/>
    <w:rsid w:val="00505643"/>
    <w:rsid w:val="00505B1F"/>
    <w:rsid w:val="0050798D"/>
    <w:rsid w:val="00511FB5"/>
    <w:rsid w:val="00516FC2"/>
    <w:rsid w:val="00517D16"/>
    <w:rsid w:val="0052056E"/>
    <w:rsid w:val="0052129A"/>
    <w:rsid w:val="00523645"/>
    <w:rsid w:val="00523C23"/>
    <w:rsid w:val="00530551"/>
    <w:rsid w:val="00531280"/>
    <w:rsid w:val="00533251"/>
    <w:rsid w:val="005341C6"/>
    <w:rsid w:val="00536D26"/>
    <w:rsid w:val="00537B8F"/>
    <w:rsid w:val="005409AB"/>
    <w:rsid w:val="00543DAC"/>
    <w:rsid w:val="00546228"/>
    <w:rsid w:val="005464C7"/>
    <w:rsid w:val="0054739D"/>
    <w:rsid w:val="005479B4"/>
    <w:rsid w:val="005505AC"/>
    <w:rsid w:val="00551CD3"/>
    <w:rsid w:val="00552B66"/>
    <w:rsid w:val="00555B3A"/>
    <w:rsid w:val="00556EF8"/>
    <w:rsid w:val="005606DB"/>
    <w:rsid w:val="005620DB"/>
    <w:rsid w:val="00574D17"/>
    <w:rsid w:val="00576BFB"/>
    <w:rsid w:val="00577115"/>
    <w:rsid w:val="005801D6"/>
    <w:rsid w:val="00586568"/>
    <w:rsid w:val="00586FDB"/>
    <w:rsid w:val="0059079A"/>
    <w:rsid w:val="00592D62"/>
    <w:rsid w:val="005943AC"/>
    <w:rsid w:val="005949AD"/>
    <w:rsid w:val="005A2C2C"/>
    <w:rsid w:val="005A36ED"/>
    <w:rsid w:val="005B0514"/>
    <w:rsid w:val="005B05DC"/>
    <w:rsid w:val="005B6692"/>
    <w:rsid w:val="005C425F"/>
    <w:rsid w:val="005D493D"/>
    <w:rsid w:val="005D5440"/>
    <w:rsid w:val="005D6E2C"/>
    <w:rsid w:val="005F45F9"/>
    <w:rsid w:val="005F4DEB"/>
    <w:rsid w:val="005F66FE"/>
    <w:rsid w:val="005F7EC7"/>
    <w:rsid w:val="00603723"/>
    <w:rsid w:val="006044B8"/>
    <w:rsid w:val="0060547C"/>
    <w:rsid w:val="00613606"/>
    <w:rsid w:val="006140FC"/>
    <w:rsid w:val="006167F5"/>
    <w:rsid w:val="00617D2D"/>
    <w:rsid w:val="00620522"/>
    <w:rsid w:val="00623B88"/>
    <w:rsid w:val="0062510E"/>
    <w:rsid w:val="00625D2A"/>
    <w:rsid w:val="006269A3"/>
    <w:rsid w:val="00630492"/>
    <w:rsid w:val="00633375"/>
    <w:rsid w:val="006334E6"/>
    <w:rsid w:val="00633BC7"/>
    <w:rsid w:val="0063650C"/>
    <w:rsid w:val="006369EB"/>
    <w:rsid w:val="006418AF"/>
    <w:rsid w:val="00641F19"/>
    <w:rsid w:val="006426D9"/>
    <w:rsid w:val="006436A6"/>
    <w:rsid w:val="006436BD"/>
    <w:rsid w:val="006447DB"/>
    <w:rsid w:val="00644A7D"/>
    <w:rsid w:val="00646E68"/>
    <w:rsid w:val="006531D3"/>
    <w:rsid w:val="00653ED0"/>
    <w:rsid w:val="00654B30"/>
    <w:rsid w:val="00654FF6"/>
    <w:rsid w:val="00656A77"/>
    <w:rsid w:val="00657C15"/>
    <w:rsid w:val="0066162E"/>
    <w:rsid w:val="00661976"/>
    <w:rsid w:val="00661CBC"/>
    <w:rsid w:val="00662073"/>
    <w:rsid w:val="006621E1"/>
    <w:rsid w:val="006627B7"/>
    <w:rsid w:val="006706C7"/>
    <w:rsid w:val="00671F47"/>
    <w:rsid w:val="00677153"/>
    <w:rsid w:val="006827CF"/>
    <w:rsid w:val="00686385"/>
    <w:rsid w:val="00686572"/>
    <w:rsid w:val="0069175D"/>
    <w:rsid w:val="00694998"/>
    <w:rsid w:val="00694A3F"/>
    <w:rsid w:val="0069652E"/>
    <w:rsid w:val="00697C3C"/>
    <w:rsid w:val="006A0CE9"/>
    <w:rsid w:val="006A70DB"/>
    <w:rsid w:val="006A767A"/>
    <w:rsid w:val="006B1CEF"/>
    <w:rsid w:val="006B211D"/>
    <w:rsid w:val="006B310A"/>
    <w:rsid w:val="006C007C"/>
    <w:rsid w:val="006C114E"/>
    <w:rsid w:val="006D0020"/>
    <w:rsid w:val="006D23EC"/>
    <w:rsid w:val="006D24D8"/>
    <w:rsid w:val="006D40EF"/>
    <w:rsid w:val="006D555C"/>
    <w:rsid w:val="006D5AE9"/>
    <w:rsid w:val="006E2756"/>
    <w:rsid w:val="006E2E87"/>
    <w:rsid w:val="006E2FDF"/>
    <w:rsid w:val="006E307E"/>
    <w:rsid w:val="006E4C31"/>
    <w:rsid w:val="006E53E0"/>
    <w:rsid w:val="006E6BC7"/>
    <w:rsid w:val="006F0BE8"/>
    <w:rsid w:val="006F1333"/>
    <w:rsid w:val="006F1ACA"/>
    <w:rsid w:val="00701CCA"/>
    <w:rsid w:val="007023F5"/>
    <w:rsid w:val="00705229"/>
    <w:rsid w:val="00717D62"/>
    <w:rsid w:val="007202C8"/>
    <w:rsid w:val="00724F43"/>
    <w:rsid w:val="00725628"/>
    <w:rsid w:val="007304D4"/>
    <w:rsid w:val="0073066A"/>
    <w:rsid w:val="00731818"/>
    <w:rsid w:val="00732E67"/>
    <w:rsid w:val="0073569E"/>
    <w:rsid w:val="00735AD3"/>
    <w:rsid w:val="007374A6"/>
    <w:rsid w:val="007375F1"/>
    <w:rsid w:val="00740DB3"/>
    <w:rsid w:val="0074416D"/>
    <w:rsid w:val="00744ABC"/>
    <w:rsid w:val="00750473"/>
    <w:rsid w:val="00752E5A"/>
    <w:rsid w:val="00753579"/>
    <w:rsid w:val="007560B8"/>
    <w:rsid w:val="007562FE"/>
    <w:rsid w:val="007573AC"/>
    <w:rsid w:val="00761D00"/>
    <w:rsid w:val="00762584"/>
    <w:rsid w:val="00765603"/>
    <w:rsid w:val="007717A3"/>
    <w:rsid w:val="007726E7"/>
    <w:rsid w:val="00774BBE"/>
    <w:rsid w:val="00775818"/>
    <w:rsid w:val="00781539"/>
    <w:rsid w:val="00782528"/>
    <w:rsid w:val="007872D8"/>
    <w:rsid w:val="00794B21"/>
    <w:rsid w:val="00794D90"/>
    <w:rsid w:val="0079651A"/>
    <w:rsid w:val="00796BB4"/>
    <w:rsid w:val="007A0524"/>
    <w:rsid w:val="007A35E9"/>
    <w:rsid w:val="007A4B53"/>
    <w:rsid w:val="007A779B"/>
    <w:rsid w:val="007B13B8"/>
    <w:rsid w:val="007B4EC5"/>
    <w:rsid w:val="007B6378"/>
    <w:rsid w:val="007B68D6"/>
    <w:rsid w:val="007B71E1"/>
    <w:rsid w:val="007B7F99"/>
    <w:rsid w:val="007C040D"/>
    <w:rsid w:val="007C06BE"/>
    <w:rsid w:val="007C31C2"/>
    <w:rsid w:val="007C3A09"/>
    <w:rsid w:val="007C41D3"/>
    <w:rsid w:val="007D234C"/>
    <w:rsid w:val="007D3CC9"/>
    <w:rsid w:val="007D521F"/>
    <w:rsid w:val="007D5A92"/>
    <w:rsid w:val="007E41D0"/>
    <w:rsid w:val="007E51A5"/>
    <w:rsid w:val="007E5476"/>
    <w:rsid w:val="007E7C69"/>
    <w:rsid w:val="007F49D0"/>
    <w:rsid w:val="00812A74"/>
    <w:rsid w:val="008150AA"/>
    <w:rsid w:val="00816026"/>
    <w:rsid w:val="0081720B"/>
    <w:rsid w:val="0082084E"/>
    <w:rsid w:val="00822E9E"/>
    <w:rsid w:val="00825551"/>
    <w:rsid w:val="008300F3"/>
    <w:rsid w:val="00831ED1"/>
    <w:rsid w:val="00832021"/>
    <w:rsid w:val="00834C9C"/>
    <w:rsid w:val="008369C1"/>
    <w:rsid w:val="00841B33"/>
    <w:rsid w:val="008425C3"/>
    <w:rsid w:val="00844523"/>
    <w:rsid w:val="0084457D"/>
    <w:rsid w:val="00846A7E"/>
    <w:rsid w:val="00846A86"/>
    <w:rsid w:val="00846CF5"/>
    <w:rsid w:val="00847791"/>
    <w:rsid w:val="00852837"/>
    <w:rsid w:val="00853A5A"/>
    <w:rsid w:val="0085468D"/>
    <w:rsid w:val="008558F3"/>
    <w:rsid w:val="0086150F"/>
    <w:rsid w:val="00861CF3"/>
    <w:rsid w:val="00862D80"/>
    <w:rsid w:val="00862EF0"/>
    <w:rsid w:val="00866582"/>
    <w:rsid w:val="00872B9C"/>
    <w:rsid w:val="00876DF4"/>
    <w:rsid w:val="00880610"/>
    <w:rsid w:val="0088457D"/>
    <w:rsid w:val="00886BFD"/>
    <w:rsid w:val="00890E06"/>
    <w:rsid w:val="008A441B"/>
    <w:rsid w:val="008A479E"/>
    <w:rsid w:val="008A4E9B"/>
    <w:rsid w:val="008B0B53"/>
    <w:rsid w:val="008B2E8B"/>
    <w:rsid w:val="008B3944"/>
    <w:rsid w:val="008B4A16"/>
    <w:rsid w:val="008C3736"/>
    <w:rsid w:val="008C5F0B"/>
    <w:rsid w:val="008C71BD"/>
    <w:rsid w:val="008D3DC3"/>
    <w:rsid w:val="008D4203"/>
    <w:rsid w:val="008D5D32"/>
    <w:rsid w:val="008D5D60"/>
    <w:rsid w:val="008D739A"/>
    <w:rsid w:val="008E2145"/>
    <w:rsid w:val="008E3847"/>
    <w:rsid w:val="008E3B13"/>
    <w:rsid w:val="008E6A48"/>
    <w:rsid w:val="008F2C08"/>
    <w:rsid w:val="00901A09"/>
    <w:rsid w:val="00903F64"/>
    <w:rsid w:val="009042F9"/>
    <w:rsid w:val="00905DBA"/>
    <w:rsid w:val="00913AF4"/>
    <w:rsid w:val="009226CC"/>
    <w:rsid w:val="009246B1"/>
    <w:rsid w:val="0092574E"/>
    <w:rsid w:val="00932800"/>
    <w:rsid w:val="00932942"/>
    <w:rsid w:val="00940F3C"/>
    <w:rsid w:val="00943B84"/>
    <w:rsid w:val="00943BDD"/>
    <w:rsid w:val="00954672"/>
    <w:rsid w:val="009611DC"/>
    <w:rsid w:val="0096146A"/>
    <w:rsid w:val="00964CDE"/>
    <w:rsid w:val="00966ACD"/>
    <w:rsid w:val="00966AE7"/>
    <w:rsid w:val="009716EC"/>
    <w:rsid w:val="00974A6C"/>
    <w:rsid w:val="0098009D"/>
    <w:rsid w:val="0098177B"/>
    <w:rsid w:val="00987A27"/>
    <w:rsid w:val="009900A4"/>
    <w:rsid w:val="00992090"/>
    <w:rsid w:val="00992BB6"/>
    <w:rsid w:val="00994EF9"/>
    <w:rsid w:val="00995965"/>
    <w:rsid w:val="00997CDA"/>
    <w:rsid w:val="009A2680"/>
    <w:rsid w:val="009A6242"/>
    <w:rsid w:val="009B2E33"/>
    <w:rsid w:val="009B4D70"/>
    <w:rsid w:val="009B5DB5"/>
    <w:rsid w:val="009C0ECF"/>
    <w:rsid w:val="009C18CF"/>
    <w:rsid w:val="009D28D1"/>
    <w:rsid w:val="009D43BE"/>
    <w:rsid w:val="009E265C"/>
    <w:rsid w:val="009E754E"/>
    <w:rsid w:val="009E76EB"/>
    <w:rsid w:val="009E7929"/>
    <w:rsid w:val="009F5491"/>
    <w:rsid w:val="009F5B0A"/>
    <w:rsid w:val="009F5B1A"/>
    <w:rsid w:val="009F5C0D"/>
    <w:rsid w:val="00A0272C"/>
    <w:rsid w:val="00A03E25"/>
    <w:rsid w:val="00A06BCA"/>
    <w:rsid w:val="00A07589"/>
    <w:rsid w:val="00A0785F"/>
    <w:rsid w:val="00A07B6E"/>
    <w:rsid w:val="00A133F9"/>
    <w:rsid w:val="00A146B6"/>
    <w:rsid w:val="00A16AA6"/>
    <w:rsid w:val="00A1725C"/>
    <w:rsid w:val="00A20B03"/>
    <w:rsid w:val="00A2226C"/>
    <w:rsid w:val="00A22599"/>
    <w:rsid w:val="00A24D1E"/>
    <w:rsid w:val="00A31E08"/>
    <w:rsid w:val="00A35492"/>
    <w:rsid w:val="00A41BDC"/>
    <w:rsid w:val="00A42FA3"/>
    <w:rsid w:val="00A44D09"/>
    <w:rsid w:val="00A611B7"/>
    <w:rsid w:val="00A617B7"/>
    <w:rsid w:val="00A6233A"/>
    <w:rsid w:val="00A65772"/>
    <w:rsid w:val="00A65B9B"/>
    <w:rsid w:val="00A66AD3"/>
    <w:rsid w:val="00A674CF"/>
    <w:rsid w:val="00A67A47"/>
    <w:rsid w:val="00A70353"/>
    <w:rsid w:val="00A71E59"/>
    <w:rsid w:val="00A7214C"/>
    <w:rsid w:val="00A731E2"/>
    <w:rsid w:val="00A75404"/>
    <w:rsid w:val="00A81876"/>
    <w:rsid w:val="00A82D01"/>
    <w:rsid w:val="00A841CD"/>
    <w:rsid w:val="00A87203"/>
    <w:rsid w:val="00A87D89"/>
    <w:rsid w:val="00A92F72"/>
    <w:rsid w:val="00A95328"/>
    <w:rsid w:val="00A95A68"/>
    <w:rsid w:val="00A97C07"/>
    <w:rsid w:val="00A97CA6"/>
    <w:rsid w:val="00AA140F"/>
    <w:rsid w:val="00AA4342"/>
    <w:rsid w:val="00AA48CC"/>
    <w:rsid w:val="00AA7839"/>
    <w:rsid w:val="00AB07DF"/>
    <w:rsid w:val="00AB2435"/>
    <w:rsid w:val="00AB5AD5"/>
    <w:rsid w:val="00AB5FB7"/>
    <w:rsid w:val="00AD0358"/>
    <w:rsid w:val="00AD07E2"/>
    <w:rsid w:val="00AD167D"/>
    <w:rsid w:val="00AD243E"/>
    <w:rsid w:val="00AD61E3"/>
    <w:rsid w:val="00AF04A3"/>
    <w:rsid w:val="00AF16D0"/>
    <w:rsid w:val="00AF1D36"/>
    <w:rsid w:val="00AF4DC8"/>
    <w:rsid w:val="00AF5FD8"/>
    <w:rsid w:val="00B01035"/>
    <w:rsid w:val="00B06741"/>
    <w:rsid w:val="00B10E25"/>
    <w:rsid w:val="00B12AB7"/>
    <w:rsid w:val="00B12E27"/>
    <w:rsid w:val="00B16E19"/>
    <w:rsid w:val="00B170FD"/>
    <w:rsid w:val="00B236D2"/>
    <w:rsid w:val="00B255BA"/>
    <w:rsid w:val="00B31C06"/>
    <w:rsid w:val="00B323CF"/>
    <w:rsid w:val="00B32AEF"/>
    <w:rsid w:val="00B37248"/>
    <w:rsid w:val="00B37394"/>
    <w:rsid w:val="00B37813"/>
    <w:rsid w:val="00B40BDE"/>
    <w:rsid w:val="00B450E4"/>
    <w:rsid w:val="00B5362E"/>
    <w:rsid w:val="00B53A4B"/>
    <w:rsid w:val="00B60E22"/>
    <w:rsid w:val="00B62022"/>
    <w:rsid w:val="00B6380B"/>
    <w:rsid w:val="00B66DE4"/>
    <w:rsid w:val="00B700FB"/>
    <w:rsid w:val="00B749CE"/>
    <w:rsid w:val="00B77D2B"/>
    <w:rsid w:val="00B8048E"/>
    <w:rsid w:val="00B81919"/>
    <w:rsid w:val="00B842AF"/>
    <w:rsid w:val="00B853A9"/>
    <w:rsid w:val="00B924A1"/>
    <w:rsid w:val="00B962E2"/>
    <w:rsid w:val="00BA4401"/>
    <w:rsid w:val="00BA4CD2"/>
    <w:rsid w:val="00BA4D97"/>
    <w:rsid w:val="00BA5D3F"/>
    <w:rsid w:val="00BB0677"/>
    <w:rsid w:val="00BB0A57"/>
    <w:rsid w:val="00BB1FB0"/>
    <w:rsid w:val="00BB24E7"/>
    <w:rsid w:val="00BC02CF"/>
    <w:rsid w:val="00BC58FA"/>
    <w:rsid w:val="00BD1313"/>
    <w:rsid w:val="00BD7A70"/>
    <w:rsid w:val="00BE1CB7"/>
    <w:rsid w:val="00BE466C"/>
    <w:rsid w:val="00BE533C"/>
    <w:rsid w:val="00BE60B3"/>
    <w:rsid w:val="00BF7C86"/>
    <w:rsid w:val="00BF7DA2"/>
    <w:rsid w:val="00C004C2"/>
    <w:rsid w:val="00C01A52"/>
    <w:rsid w:val="00C028EC"/>
    <w:rsid w:val="00C04177"/>
    <w:rsid w:val="00C12BD2"/>
    <w:rsid w:val="00C13709"/>
    <w:rsid w:val="00C233B5"/>
    <w:rsid w:val="00C30309"/>
    <w:rsid w:val="00C3206B"/>
    <w:rsid w:val="00C35D84"/>
    <w:rsid w:val="00C37DF3"/>
    <w:rsid w:val="00C4222A"/>
    <w:rsid w:val="00C45F4B"/>
    <w:rsid w:val="00C562E8"/>
    <w:rsid w:val="00C5703A"/>
    <w:rsid w:val="00C60B48"/>
    <w:rsid w:val="00C615A1"/>
    <w:rsid w:val="00C67E28"/>
    <w:rsid w:val="00C82169"/>
    <w:rsid w:val="00C830A5"/>
    <w:rsid w:val="00C837B5"/>
    <w:rsid w:val="00C90D19"/>
    <w:rsid w:val="00C92A00"/>
    <w:rsid w:val="00C92BA4"/>
    <w:rsid w:val="00C95820"/>
    <w:rsid w:val="00C95940"/>
    <w:rsid w:val="00C9750E"/>
    <w:rsid w:val="00C975BB"/>
    <w:rsid w:val="00CA673B"/>
    <w:rsid w:val="00CA7272"/>
    <w:rsid w:val="00CA732E"/>
    <w:rsid w:val="00CB1056"/>
    <w:rsid w:val="00CB7D65"/>
    <w:rsid w:val="00CC62EB"/>
    <w:rsid w:val="00CC6DBC"/>
    <w:rsid w:val="00CC7ACD"/>
    <w:rsid w:val="00CD3C15"/>
    <w:rsid w:val="00CD7C2C"/>
    <w:rsid w:val="00CE2558"/>
    <w:rsid w:val="00CE3AF7"/>
    <w:rsid w:val="00CE445C"/>
    <w:rsid w:val="00CE4D51"/>
    <w:rsid w:val="00CE72AA"/>
    <w:rsid w:val="00CF3C91"/>
    <w:rsid w:val="00CF4595"/>
    <w:rsid w:val="00CF7CFA"/>
    <w:rsid w:val="00D02C59"/>
    <w:rsid w:val="00D0523B"/>
    <w:rsid w:val="00D0602E"/>
    <w:rsid w:val="00D16FFE"/>
    <w:rsid w:val="00D206B7"/>
    <w:rsid w:val="00D20CCE"/>
    <w:rsid w:val="00D2617D"/>
    <w:rsid w:val="00D2717E"/>
    <w:rsid w:val="00D36E69"/>
    <w:rsid w:val="00D37A7C"/>
    <w:rsid w:val="00D401AD"/>
    <w:rsid w:val="00D429F1"/>
    <w:rsid w:val="00D444A4"/>
    <w:rsid w:val="00D44E1E"/>
    <w:rsid w:val="00D44EF5"/>
    <w:rsid w:val="00D45741"/>
    <w:rsid w:val="00D51971"/>
    <w:rsid w:val="00D51BF6"/>
    <w:rsid w:val="00D52FF6"/>
    <w:rsid w:val="00D536BE"/>
    <w:rsid w:val="00D54784"/>
    <w:rsid w:val="00D54D3E"/>
    <w:rsid w:val="00D566C3"/>
    <w:rsid w:val="00D6052D"/>
    <w:rsid w:val="00D60767"/>
    <w:rsid w:val="00D60C6C"/>
    <w:rsid w:val="00D65832"/>
    <w:rsid w:val="00D7068B"/>
    <w:rsid w:val="00D73884"/>
    <w:rsid w:val="00D76847"/>
    <w:rsid w:val="00D83ADA"/>
    <w:rsid w:val="00D85724"/>
    <w:rsid w:val="00D8729D"/>
    <w:rsid w:val="00D93B21"/>
    <w:rsid w:val="00D96C50"/>
    <w:rsid w:val="00DA2984"/>
    <w:rsid w:val="00DA2C98"/>
    <w:rsid w:val="00DA448E"/>
    <w:rsid w:val="00DB4FC4"/>
    <w:rsid w:val="00DB7545"/>
    <w:rsid w:val="00DC531C"/>
    <w:rsid w:val="00DC6580"/>
    <w:rsid w:val="00DC68B7"/>
    <w:rsid w:val="00DD3303"/>
    <w:rsid w:val="00DD4F59"/>
    <w:rsid w:val="00DD5F32"/>
    <w:rsid w:val="00DE2EA5"/>
    <w:rsid w:val="00DE55C0"/>
    <w:rsid w:val="00DE6D5F"/>
    <w:rsid w:val="00DE7ED8"/>
    <w:rsid w:val="00E0101F"/>
    <w:rsid w:val="00E0170A"/>
    <w:rsid w:val="00E06215"/>
    <w:rsid w:val="00E12BE1"/>
    <w:rsid w:val="00E2053E"/>
    <w:rsid w:val="00E207D1"/>
    <w:rsid w:val="00E21B0D"/>
    <w:rsid w:val="00E23831"/>
    <w:rsid w:val="00E24DB7"/>
    <w:rsid w:val="00E253E1"/>
    <w:rsid w:val="00E260D4"/>
    <w:rsid w:val="00E31A59"/>
    <w:rsid w:val="00E359D5"/>
    <w:rsid w:val="00E369E6"/>
    <w:rsid w:val="00E429E5"/>
    <w:rsid w:val="00E46A71"/>
    <w:rsid w:val="00E47FAD"/>
    <w:rsid w:val="00E538F2"/>
    <w:rsid w:val="00E53A09"/>
    <w:rsid w:val="00E546DD"/>
    <w:rsid w:val="00E60428"/>
    <w:rsid w:val="00E6252E"/>
    <w:rsid w:val="00E6594C"/>
    <w:rsid w:val="00E711D5"/>
    <w:rsid w:val="00E71A84"/>
    <w:rsid w:val="00E744AC"/>
    <w:rsid w:val="00E80A3A"/>
    <w:rsid w:val="00E84AFE"/>
    <w:rsid w:val="00E86578"/>
    <w:rsid w:val="00E934D4"/>
    <w:rsid w:val="00E94D61"/>
    <w:rsid w:val="00EA1191"/>
    <w:rsid w:val="00EA1884"/>
    <w:rsid w:val="00EA1A7D"/>
    <w:rsid w:val="00EA60EF"/>
    <w:rsid w:val="00EA77D8"/>
    <w:rsid w:val="00EB018C"/>
    <w:rsid w:val="00EB0BDB"/>
    <w:rsid w:val="00EB78E6"/>
    <w:rsid w:val="00EC01C8"/>
    <w:rsid w:val="00EC0DF1"/>
    <w:rsid w:val="00ED03B3"/>
    <w:rsid w:val="00ED0D5E"/>
    <w:rsid w:val="00ED3536"/>
    <w:rsid w:val="00ED54C0"/>
    <w:rsid w:val="00EE13C2"/>
    <w:rsid w:val="00EE2534"/>
    <w:rsid w:val="00EE4BCF"/>
    <w:rsid w:val="00EE5D45"/>
    <w:rsid w:val="00EF40A0"/>
    <w:rsid w:val="00EF7FA3"/>
    <w:rsid w:val="00F02EBE"/>
    <w:rsid w:val="00F03786"/>
    <w:rsid w:val="00F06422"/>
    <w:rsid w:val="00F06852"/>
    <w:rsid w:val="00F069AF"/>
    <w:rsid w:val="00F11ED6"/>
    <w:rsid w:val="00F1217A"/>
    <w:rsid w:val="00F15EEA"/>
    <w:rsid w:val="00F16920"/>
    <w:rsid w:val="00F1753A"/>
    <w:rsid w:val="00F21AF2"/>
    <w:rsid w:val="00F2590D"/>
    <w:rsid w:val="00F26224"/>
    <w:rsid w:val="00F27CB7"/>
    <w:rsid w:val="00F31CAB"/>
    <w:rsid w:val="00F333F3"/>
    <w:rsid w:val="00F34075"/>
    <w:rsid w:val="00F35781"/>
    <w:rsid w:val="00F36A72"/>
    <w:rsid w:val="00F419AE"/>
    <w:rsid w:val="00F4264F"/>
    <w:rsid w:val="00F44400"/>
    <w:rsid w:val="00F52F8D"/>
    <w:rsid w:val="00F5341F"/>
    <w:rsid w:val="00F561B6"/>
    <w:rsid w:val="00F655D7"/>
    <w:rsid w:val="00F66067"/>
    <w:rsid w:val="00F672D8"/>
    <w:rsid w:val="00F7526D"/>
    <w:rsid w:val="00F77402"/>
    <w:rsid w:val="00F77DD9"/>
    <w:rsid w:val="00F80C7A"/>
    <w:rsid w:val="00F8709A"/>
    <w:rsid w:val="00F90568"/>
    <w:rsid w:val="00F949B1"/>
    <w:rsid w:val="00F95D91"/>
    <w:rsid w:val="00F97560"/>
    <w:rsid w:val="00FA02AE"/>
    <w:rsid w:val="00FA07C1"/>
    <w:rsid w:val="00FA2E08"/>
    <w:rsid w:val="00FA494D"/>
    <w:rsid w:val="00FA576C"/>
    <w:rsid w:val="00FB0767"/>
    <w:rsid w:val="00FB3846"/>
    <w:rsid w:val="00FB5EE4"/>
    <w:rsid w:val="00FB7847"/>
    <w:rsid w:val="00FC0756"/>
    <w:rsid w:val="00FC45B0"/>
    <w:rsid w:val="00FC4788"/>
    <w:rsid w:val="00FC4B62"/>
    <w:rsid w:val="00FD096D"/>
    <w:rsid w:val="00FD3F26"/>
    <w:rsid w:val="00FD551D"/>
    <w:rsid w:val="00FD66AE"/>
    <w:rsid w:val="00FD7C88"/>
    <w:rsid w:val="00FE4ED3"/>
    <w:rsid w:val="00FE7A73"/>
    <w:rsid w:val="00FF3BD8"/>
    <w:rsid w:val="00FF4C45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B250482-C3A4-4A86-BD4F-361A4B76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Hyperlink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rsid w:val="00D45741"/>
    <w:rPr>
      <w:color w:val="800080"/>
      <w:u w:val="single"/>
    </w:rPr>
  </w:style>
  <w:style w:type="paragraph" w:styleId="ab">
    <w:name w:val="header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link w:val="af0"/>
    <w:rsid w:val="00C3206B"/>
    <w:rPr>
      <w:rFonts w:ascii="Cambria" w:hAnsi="Cambria" w:cs="Times New Roman"/>
      <w:b/>
      <w:bCs/>
      <w:sz w:val="32"/>
      <w:szCs w:val="32"/>
    </w:rPr>
  </w:style>
  <w:style w:type="paragraph" w:styleId="af2">
    <w:name w:val="List Paragraph"/>
    <w:basedOn w:val="a"/>
    <w:uiPriority w:val="34"/>
    <w:qFormat/>
    <w:rsid w:val="00FA576C"/>
    <w:pPr>
      <w:ind w:leftChars="200" w:left="480"/>
    </w:pPr>
  </w:style>
  <w:style w:type="character" w:styleId="af3">
    <w:name w:val="annotation reference"/>
    <w:rsid w:val="00060F4B"/>
    <w:rPr>
      <w:sz w:val="18"/>
      <w:szCs w:val="18"/>
    </w:rPr>
  </w:style>
  <w:style w:type="paragraph" w:styleId="af4">
    <w:name w:val="annotation text"/>
    <w:basedOn w:val="a"/>
    <w:link w:val="af5"/>
    <w:rsid w:val="00060F4B"/>
  </w:style>
  <w:style w:type="character" w:customStyle="1" w:styleId="af5">
    <w:name w:val="註解文字 字元"/>
    <w:link w:val="af4"/>
    <w:rsid w:val="00060F4B"/>
    <w:rPr>
      <w:sz w:val="24"/>
      <w:szCs w:val="24"/>
    </w:rPr>
  </w:style>
  <w:style w:type="paragraph" w:styleId="af6">
    <w:name w:val="annotation subject"/>
    <w:basedOn w:val="af4"/>
    <w:next w:val="af4"/>
    <w:link w:val="af7"/>
    <w:rsid w:val="00060F4B"/>
    <w:rPr>
      <w:b/>
      <w:bCs/>
    </w:rPr>
  </w:style>
  <w:style w:type="character" w:customStyle="1" w:styleId="af7">
    <w:name w:val="註解主旨 字元"/>
    <w:link w:val="af6"/>
    <w:rsid w:val="00060F4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D06E2-83C1-4FF0-8B44-52247514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