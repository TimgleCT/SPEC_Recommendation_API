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02E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02E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066B5B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11"/>
                <w:attr w:name="Year" w:val="2009"/>
              </w:smartTagPr>
              <w:r>
                <w:rPr>
                  <w:rFonts w:eastAsia="標楷體" w:hint="eastAsia"/>
                  <w:lang w:eastAsia="zh-TW"/>
                </w:rPr>
                <w:t>2009/</w:t>
              </w:r>
              <w:r w:rsidR="00DB1BEA">
                <w:rPr>
                  <w:rFonts w:eastAsia="標楷體" w:hint="eastAsia"/>
                  <w:lang w:eastAsia="zh-TW"/>
                </w:rPr>
                <w:t>11</w:t>
              </w:r>
              <w:r>
                <w:rPr>
                  <w:rFonts w:eastAsia="標楷體" w:hint="eastAsia"/>
                  <w:lang w:eastAsia="zh-TW"/>
                </w:rPr>
                <w:t>/16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Default="00402E3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C475C6" w:rsidRDefault="00402E3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C475C6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C475C6" w:rsidRDefault="00F726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475C6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8D3CD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CDC" w:rsidRDefault="00A64FD6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17"/>
                <w:attr w:name="IsLunarDate" w:val="False"/>
                <w:attr w:name="IsROCDate" w:val="False"/>
              </w:smartTagPr>
              <w:ins w:id="1" w:author="test" w:date="2009-11-17T17:37:00Z">
                <w:r>
                  <w:rPr>
                    <w:rFonts w:eastAsia="標楷體"/>
                    <w:lang w:eastAsia="zh-TW"/>
                  </w:rPr>
                  <w:t>2009/11/17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CDC" w:rsidRDefault="00A64FD6">
            <w:pPr>
              <w:pStyle w:val="Tabletext"/>
              <w:rPr>
                <w:rFonts w:eastAsia="標楷體" w:hint="eastAsia"/>
                <w:lang w:eastAsia="zh-TW"/>
              </w:rPr>
            </w:pPr>
            <w:ins w:id="2" w:author="test" w:date="2009-11-17T17:37:00Z">
              <w:r>
                <w:rPr>
                  <w:rFonts w:eastAsia="標楷體" w:hint="eastAsia"/>
                  <w:lang w:eastAsia="zh-TW"/>
                </w:rPr>
                <w:t>1.1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CDC" w:rsidRPr="00C475C6" w:rsidRDefault="00A64FD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3" w:author="test" w:date="2009-11-17T17:37:00Z">
              <w:r>
                <w:rPr>
                  <w:rFonts w:ascii="細明體" w:eastAsia="細明體" w:hAnsi="細明體" w:hint="eastAsia"/>
                  <w:lang w:eastAsia="zh-TW"/>
                </w:rPr>
                <w:t>CALL AA_A0Z005讀取</w:t>
              </w:r>
            </w:ins>
            <w:ins w:id="4" w:author="test" w:date="2009-11-17T17:38:00Z">
              <w:r>
                <w:rPr>
                  <w:rFonts w:ascii="細明體" w:eastAsia="細明體" w:hAnsi="細明體" w:hint="eastAsia"/>
                  <w:lang w:eastAsia="zh-TW"/>
                </w:rPr>
                <w:t>大額給付資料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CDC" w:rsidRPr="00C475C6" w:rsidRDefault="00A64FD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5" w:author="test" w:date="2009-11-17T17:38:00Z">
              <w:r w:rsidRPr="00C475C6">
                <w:rPr>
                  <w:rFonts w:ascii="細明體" w:eastAsia="細明體" w:hAnsi="細明體" w:hint="eastAsia"/>
                  <w:lang w:eastAsia="zh-TW"/>
                </w:rPr>
                <w:t>侑文</w:t>
              </w:r>
            </w:ins>
          </w:p>
        </w:tc>
      </w:tr>
    </w:tbl>
    <w:p w:rsidR="00402E33" w:rsidRDefault="00402E3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02E33" w:rsidRDefault="00402E33">
      <w:pPr>
        <w:pStyle w:val="Tabletext"/>
        <w:keepLines w:val="0"/>
        <w:numPr>
          <w:ilvl w:val="0"/>
          <w:numId w:val="2"/>
          <w:numberingChange w:id="6" w:author="huai" w:date="2007-12-13T10:22:00Z" w:original="%1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7" w:author="huai" w:date="2007-12-13T10:22:00Z" w:original="%1:1:0:.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0138F1">
        <w:rPr>
          <w:rFonts w:hint="eastAsia"/>
          <w:kern w:val="2"/>
          <w:szCs w:val="24"/>
          <w:lang w:eastAsia="zh-TW"/>
        </w:rPr>
        <w:t>員工福團</w:t>
      </w:r>
      <w:r w:rsidR="00585BA3">
        <w:rPr>
          <w:rFonts w:hint="eastAsia"/>
          <w:kern w:val="2"/>
          <w:szCs w:val="24"/>
          <w:lang w:eastAsia="zh-TW"/>
        </w:rPr>
        <w:t>保障內容查詢</w:t>
      </w:r>
      <w:r>
        <w:rPr>
          <w:rFonts w:hint="eastAsia"/>
          <w:kern w:val="2"/>
          <w:szCs w:val="24"/>
          <w:lang w:eastAsia="zh-TW"/>
        </w:rPr>
        <w:t>。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8" w:author="huai" w:date="2007-12-13T10:22:00Z" w:original="%1:1:0:.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7827EA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B</w:t>
      </w:r>
      <w:r w:rsidR="007827EA">
        <w:rPr>
          <w:rFonts w:hint="eastAsia"/>
          <w:kern w:val="2"/>
          <w:szCs w:val="24"/>
          <w:lang w:eastAsia="zh-TW"/>
        </w:rPr>
        <w:t>6_</w:t>
      </w:r>
      <w:r>
        <w:rPr>
          <w:rFonts w:hint="eastAsia"/>
          <w:kern w:val="2"/>
          <w:szCs w:val="24"/>
          <w:lang w:eastAsia="zh-TW"/>
        </w:rPr>
        <w:t>0</w:t>
      </w:r>
      <w:r w:rsidR="007827EA">
        <w:rPr>
          <w:rFonts w:hint="eastAsia"/>
          <w:kern w:val="2"/>
          <w:szCs w:val="24"/>
          <w:lang w:eastAsia="zh-TW"/>
        </w:rPr>
        <w:t>1</w:t>
      </w:r>
      <w:r w:rsidR="008663F7">
        <w:rPr>
          <w:rFonts w:hint="eastAsia"/>
          <w:kern w:val="2"/>
          <w:szCs w:val="24"/>
          <w:lang w:eastAsia="zh-TW"/>
        </w:rPr>
        <w:t>0</w:t>
      </w:r>
      <w:r w:rsidR="00D001B7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9" w:author="huai" w:date="2007-12-13T10:22:00Z" w:original="%1:1:0:.%2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10" w:author="huai" w:date="2007-12-13T10:22:00Z" w:original="%1:1:0:.%2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概要說明：以</w:t>
      </w:r>
      <w:r w:rsidR="001B2A9A">
        <w:rPr>
          <w:rFonts w:hint="eastAsia"/>
          <w:kern w:val="2"/>
          <w:szCs w:val="24"/>
          <w:lang w:eastAsia="zh-TW"/>
        </w:rPr>
        <w:t>投保明細查詢該險種保障內容</w:t>
      </w:r>
      <w:r>
        <w:rPr>
          <w:rFonts w:hint="eastAsia"/>
          <w:lang w:eastAsia="zh-TW"/>
        </w:rPr>
        <w:t>。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11" w:author="huai" w:date="2007-12-13T10:22:00Z" w:original="%1:1:0:.%2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處理人員：無。</w:t>
      </w:r>
    </w:p>
    <w:p w:rsidR="00402E33" w:rsidRDefault="00402E33">
      <w:pPr>
        <w:pStyle w:val="Tabletext"/>
        <w:keepLines w:val="0"/>
        <w:numPr>
          <w:ilvl w:val="0"/>
          <w:numId w:val="2"/>
          <w:numberingChange w:id="12" w:author="huai" w:date="2007-12-13T10:22:00Z" w:original="%1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402E33" w:rsidRDefault="00402E33">
      <w:pPr>
        <w:pStyle w:val="Tabletext"/>
        <w:keepLines w:val="0"/>
        <w:numPr>
          <w:ilvl w:val="0"/>
          <w:numId w:val="2"/>
          <w:numberingChange w:id="13" w:author="huai" w:date="2007-12-13T10:22:00Z" w:original="%1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相關檔案（</w:t>
      </w:r>
      <w:r>
        <w:rPr>
          <w:rFonts w:hint="eastAsia"/>
          <w:color w:val="000000"/>
          <w:kern w:val="2"/>
          <w:szCs w:val="24"/>
          <w:lang w:eastAsia="zh-TW"/>
        </w:rPr>
        <w:t>TABLE</w:t>
      </w:r>
      <w:r>
        <w:rPr>
          <w:rFonts w:hint="eastAsia"/>
          <w:color w:val="000000"/>
          <w:kern w:val="2"/>
          <w:szCs w:val="24"/>
          <w:lang w:eastAsia="zh-TW"/>
        </w:rPr>
        <w:t>）：</w:t>
      </w:r>
    </w:p>
    <w:p w:rsidR="00402E33" w:rsidRDefault="00402E33">
      <w:pPr>
        <w:pStyle w:val="Tabletext"/>
        <w:keepLines w:val="0"/>
        <w:numPr>
          <w:ilvl w:val="0"/>
          <w:numId w:val="2"/>
          <w:numberingChange w:id="14" w:author="huai" w:date="2007-12-13T10:22:00Z" w:original="%1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使用模組：</w:t>
      </w:r>
    </w:p>
    <w:p w:rsidR="00A65B64" w:rsidRDefault="00A65B64" w:rsidP="00A65B64">
      <w:pPr>
        <w:pStyle w:val="Tabletext"/>
        <w:keepLines w:val="0"/>
        <w:numPr>
          <w:ilvl w:val="1"/>
          <w:numId w:val="2"/>
          <w:numberingChange w:id="15" w:author="huai" w:date="2007-12-13T10:22:00Z" w:original="%1:4:0:.%2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bookmarkStart w:id="16" w:name="OLE_LINK2"/>
      <w:r w:rsidRPr="007A6CA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A</w:t>
      </w:r>
      <w:r w:rsidR="007F7E6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A</w:t>
      </w:r>
      <w:r w:rsidRPr="007A6CA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_</w:t>
      </w:r>
      <w:bookmarkEnd w:id="16"/>
      <w:r w:rsidR="007F7E6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B</w:t>
      </w:r>
      <w:r w:rsidR="005468CC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6</w:t>
      </w:r>
      <w:r w:rsidRPr="007A6CA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Z00</w:t>
      </w:r>
      <w:r w:rsidR="007F7E60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0</w:t>
      </w:r>
      <w:r w:rsidRPr="007A6CA0">
        <w:rPr>
          <w:rFonts w:hint="eastAsia"/>
          <w:color w:val="000000"/>
          <w:kern w:val="2"/>
          <w:szCs w:val="24"/>
          <w:lang w:eastAsia="zh-TW"/>
        </w:rPr>
        <w:t>（模組</w:t>
      </w:r>
      <w:r w:rsidRPr="007A6CA0">
        <w:rPr>
          <w:rFonts w:hint="eastAsia"/>
          <w:color w:val="000000"/>
          <w:kern w:val="2"/>
          <w:szCs w:val="24"/>
          <w:lang w:eastAsia="zh-TW"/>
        </w:rPr>
        <w:t>1</w:t>
      </w:r>
      <w:r w:rsidRPr="007A6CA0">
        <w:rPr>
          <w:rFonts w:hint="eastAsia"/>
          <w:color w:val="000000"/>
          <w:kern w:val="2"/>
          <w:szCs w:val="24"/>
          <w:lang w:eastAsia="zh-TW"/>
        </w:rPr>
        <w:t>）</w:t>
      </w:r>
      <w:r w:rsidR="00775CE9">
        <w:rPr>
          <w:rFonts w:hint="eastAsia"/>
          <w:kern w:val="2"/>
          <w:szCs w:val="24"/>
          <w:lang w:eastAsia="zh-TW"/>
        </w:rPr>
        <w:t>員工福團</w:t>
      </w:r>
      <w:r w:rsidR="00BF58C9" w:rsidRPr="00BF58C9">
        <w:rPr>
          <w:rFonts w:hint="eastAsia"/>
          <w:color w:val="000000"/>
          <w:kern w:val="2"/>
          <w:szCs w:val="24"/>
          <w:lang w:eastAsia="zh-TW"/>
        </w:rPr>
        <w:t>投保明細</w:t>
      </w:r>
      <w:r w:rsidRPr="007A6CA0">
        <w:rPr>
          <w:rFonts w:ascii="細明體" w:eastAsia="細明體" w:hAnsi="細明體" w:hint="eastAsia"/>
          <w:color w:val="000000"/>
          <w:lang w:eastAsia="zh-TW"/>
        </w:rPr>
        <w:t>模組</w:t>
      </w:r>
      <w:r w:rsidRPr="007A6CA0">
        <w:rPr>
          <w:rFonts w:hint="eastAsia"/>
          <w:color w:val="000000"/>
          <w:kern w:val="2"/>
          <w:szCs w:val="24"/>
          <w:lang w:eastAsia="zh-TW"/>
        </w:rPr>
        <w:t>。</w:t>
      </w:r>
    </w:p>
    <w:p w:rsidR="00402E33" w:rsidRDefault="00EC73CB">
      <w:pPr>
        <w:pStyle w:val="Tabletext"/>
        <w:keepLines w:val="0"/>
        <w:numPr>
          <w:ilvl w:val="0"/>
          <w:numId w:val="2"/>
          <w:numberingChange w:id="17" w:author="huai" w:date="2007-12-13T10:22:00Z" w:original="%1:5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畫面：</w:t>
      </w:r>
      <w:r w:rsidR="00D922DE">
        <w:rPr>
          <w:color w:val="000000"/>
          <w:kern w:val="2"/>
          <w:szCs w:val="24"/>
          <w:lang w:eastAsia="zh-TW"/>
        </w:rPr>
        <w:fldChar w:fldCharType="begin"/>
      </w:r>
      <w:ins w:id="18" w:author="戴余修" w:date="2020-07-27T08:55:00Z">
        <w:r w:rsidR="006B265A">
          <w:rPr>
            <w:color w:val="000000"/>
            <w:kern w:val="2"/>
            <w:szCs w:val="24"/>
            <w:lang w:eastAsia="zh-TW"/>
          </w:rPr>
          <w:instrText xml:space="preserve">HYPERLINK 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理賠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\\B0_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核付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\\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畫面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\\USAAB60100_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員工福團保障內容查詢畫面</w:instrText>
        </w:r>
        <w:r w:rsidR="006B265A">
          <w:rPr>
            <w:rFonts w:hint="eastAsia"/>
            <w:color w:val="000000"/>
            <w:kern w:val="2"/>
            <w:szCs w:val="24"/>
            <w:lang w:eastAsia="zh-TW"/>
          </w:rPr>
          <w:instrText>.htm"</w:instrText>
        </w:r>
      </w:ins>
      <w:del w:id="19" w:author="戴余修" w:date="2020-07-27T08:55:00Z">
        <w:r w:rsidR="00B3299D" w:rsidDel="006B265A">
          <w:rPr>
            <w:color w:val="000000"/>
            <w:kern w:val="2"/>
            <w:szCs w:val="24"/>
            <w:lang w:eastAsia="zh-TW"/>
          </w:rPr>
          <w:delInstrText xml:space="preserve">HYPERLINK </w:delInstrText>
        </w:r>
        <w:r w:rsidR="00B3299D" w:rsidDel="006B265A">
          <w:rPr>
            <w:rFonts w:hint="eastAsia"/>
            <w:color w:val="000000"/>
            <w:kern w:val="2"/>
            <w:szCs w:val="24"/>
            <w:lang w:eastAsia="zh-TW"/>
          </w:rPr>
          <w:delInstrText>"../</w:delInstrText>
        </w:r>
        <w:r w:rsidR="00B3299D" w:rsidDel="006B265A">
          <w:rPr>
            <w:rFonts w:hint="eastAsia"/>
            <w:color w:val="000000"/>
            <w:kern w:val="2"/>
            <w:szCs w:val="24"/>
            <w:lang w:eastAsia="zh-TW"/>
          </w:rPr>
          <w:delInstrText>畫面</w:delInstrText>
        </w:r>
        <w:r w:rsidR="00B3299D" w:rsidDel="006B265A">
          <w:rPr>
            <w:rFonts w:hint="eastAsia"/>
            <w:color w:val="000000"/>
            <w:kern w:val="2"/>
            <w:szCs w:val="24"/>
            <w:lang w:eastAsia="zh-TW"/>
          </w:rPr>
          <w:delInstrText>/USAAB60100_</w:delInstrText>
        </w:r>
        <w:r w:rsidR="00B3299D" w:rsidDel="006B265A">
          <w:rPr>
            <w:rFonts w:hint="eastAsia"/>
            <w:color w:val="000000"/>
            <w:kern w:val="2"/>
            <w:szCs w:val="24"/>
            <w:lang w:eastAsia="zh-TW"/>
          </w:rPr>
          <w:delInstrText>員工福團保障內容查詢畫面</w:delInstrText>
        </w:r>
        <w:r w:rsidR="00B3299D" w:rsidDel="006B265A">
          <w:rPr>
            <w:rFonts w:hint="eastAsia"/>
            <w:color w:val="000000"/>
            <w:kern w:val="2"/>
            <w:szCs w:val="24"/>
            <w:lang w:eastAsia="zh-TW"/>
          </w:rPr>
          <w:delInstrText>.htm"</w:delInstrText>
        </w:r>
      </w:del>
      <w:ins w:id="20" w:author="戴余修" w:date="2020-07-27T08:55:00Z">
        <w:r w:rsidR="006B265A">
          <w:rPr>
            <w:color w:val="000000"/>
            <w:kern w:val="2"/>
            <w:szCs w:val="24"/>
            <w:lang w:eastAsia="zh-TW"/>
          </w:rPr>
        </w:r>
      </w:ins>
      <w:r w:rsidR="00D922DE">
        <w:rPr>
          <w:color w:val="000000"/>
          <w:kern w:val="2"/>
          <w:szCs w:val="24"/>
          <w:lang w:eastAsia="zh-TW"/>
        </w:rPr>
        <w:fldChar w:fldCharType="separate"/>
      </w:r>
      <w:r w:rsidR="00B3299D">
        <w:rPr>
          <w:rStyle w:val="a3"/>
          <w:rFonts w:hint="eastAsia"/>
          <w:kern w:val="2"/>
          <w:szCs w:val="24"/>
          <w:lang w:eastAsia="zh-TW"/>
        </w:rPr>
        <w:t>..\</w:t>
      </w:r>
      <w:r w:rsidR="00B3299D">
        <w:rPr>
          <w:rStyle w:val="a3"/>
          <w:rFonts w:hint="eastAsia"/>
          <w:kern w:val="2"/>
          <w:szCs w:val="24"/>
          <w:lang w:eastAsia="zh-TW"/>
        </w:rPr>
        <w:t>畫面</w:t>
      </w:r>
      <w:r w:rsidR="00B3299D">
        <w:rPr>
          <w:rStyle w:val="a3"/>
          <w:rFonts w:hint="eastAsia"/>
          <w:kern w:val="2"/>
          <w:szCs w:val="24"/>
          <w:lang w:eastAsia="zh-TW"/>
        </w:rPr>
        <w:t>\USAAB60100_</w:t>
      </w:r>
      <w:r w:rsidR="00B3299D">
        <w:rPr>
          <w:rStyle w:val="a3"/>
          <w:rFonts w:hint="eastAsia"/>
          <w:kern w:val="2"/>
          <w:szCs w:val="24"/>
          <w:lang w:eastAsia="zh-TW"/>
        </w:rPr>
        <w:t>員工福團保障內容查詢畫面</w:t>
      </w:r>
      <w:r w:rsidR="00B3299D">
        <w:rPr>
          <w:rStyle w:val="a3"/>
          <w:rFonts w:hint="eastAsia"/>
          <w:kern w:val="2"/>
          <w:szCs w:val="24"/>
          <w:lang w:eastAsia="zh-TW"/>
        </w:rPr>
        <w:t>.htm</w:t>
      </w:r>
      <w:r w:rsidR="00D922DE">
        <w:rPr>
          <w:color w:val="000000"/>
          <w:kern w:val="2"/>
          <w:szCs w:val="24"/>
          <w:lang w:eastAsia="zh-TW"/>
        </w:rPr>
        <w:fldChar w:fldCharType="end"/>
      </w:r>
    </w:p>
    <w:p w:rsidR="008B0322" w:rsidRDefault="008B0322" w:rsidP="009B6A07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</w:p>
    <w:p w:rsidR="00402E33" w:rsidRDefault="008B0322">
      <w:pPr>
        <w:pStyle w:val="Tabletext"/>
        <w:keepLines w:val="0"/>
        <w:numPr>
          <w:ilvl w:val="0"/>
          <w:numId w:val="2"/>
          <w:numberingChange w:id="21" w:author="test" w:date="2009-03-18T15:32:00Z" w:original="%1:6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br w:type="page"/>
      </w:r>
      <w:r w:rsidR="00402E33">
        <w:rPr>
          <w:rFonts w:hint="eastAsia"/>
          <w:color w:val="000000"/>
          <w:kern w:val="2"/>
          <w:szCs w:val="24"/>
          <w:lang w:eastAsia="zh-TW"/>
        </w:rPr>
        <w:lastRenderedPageBreak/>
        <w:t>程式內容：</w:t>
      </w:r>
    </w:p>
    <w:p w:rsidR="00402E33" w:rsidRDefault="00402E33">
      <w:pPr>
        <w:pStyle w:val="Tabletext"/>
        <w:keepLines w:val="0"/>
        <w:numPr>
          <w:ilvl w:val="1"/>
          <w:numId w:val="2"/>
          <w:numberingChange w:id="22" w:author="test" w:date="2009-03-18T15:32:00Z" w:original="%1:6:0:.%2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初始：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402E33" w:rsidRDefault="00402E33">
      <w:pPr>
        <w:pStyle w:val="Tabletext"/>
        <w:keepLines w:val="0"/>
        <w:numPr>
          <w:ilvl w:val="2"/>
          <w:numId w:val="2"/>
          <w:numberingChange w:id="23" w:author="test" w:date="2009-03-18T15:32:00Z" w:original="%1:6:0:.%2:1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清除所有值。</w:t>
      </w:r>
    </w:p>
    <w:p w:rsidR="00402E33" w:rsidRDefault="00402E33">
      <w:pPr>
        <w:pStyle w:val="Tabletext"/>
        <w:keepLines w:val="0"/>
        <w:numPr>
          <w:ilvl w:val="2"/>
          <w:numId w:val="2"/>
          <w:numberingChange w:id="24" w:author="test" w:date="2009-03-18T15:32:00Z" w:original="%1:6:0:.%2:1:0:.%3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接收傳入參數。</w:t>
      </w:r>
    </w:p>
    <w:p w:rsidR="00E92C57" w:rsidRDefault="00E92C57" w:rsidP="00A12C5A">
      <w:pPr>
        <w:pStyle w:val="Tabletext"/>
        <w:keepLines w:val="0"/>
        <w:numPr>
          <w:ilvl w:val="1"/>
          <w:numId w:val="2"/>
          <w:numberingChange w:id="25" w:author="test" w:date="2009-11-17T17:37:00Z" w:original="%1:6:0:.%2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接</w:t>
      </w:r>
      <w:r w:rsidR="00585BF8">
        <w:rPr>
          <w:rFonts w:hint="eastAsia"/>
          <w:color w:val="000000"/>
          <w:kern w:val="2"/>
          <w:szCs w:val="24"/>
          <w:lang w:eastAsia="zh-TW"/>
        </w:rPr>
        <w:t>收</w:t>
      </w:r>
      <w:r>
        <w:rPr>
          <w:rFonts w:hint="eastAsia"/>
          <w:color w:val="000000"/>
          <w:kern w:val="2"/>
          <w:szCs w:val="24"/>
          <w:lang w:eastAsia="zh-TW"/>
        </w:rPr>
        <w:t>資料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 w:rsidR="00585BF8"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>、大額給付的意外特約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F77BDC" w:rsidRDefault="00902EF1" w:rsidP="004C0F21">
      <w:pPr>
        <w:pStyle w:val="Tabletext"/>
        <w:keepLines w:val="0"/>
        <w:numPr>
          <w:ilvl w:val="2"/>
          <w:numId w:val="2"/>
          <w:numberingChange w:id="26" w:author="test" w:date="2009-03-18T15:32:00Z" w:original="%1:6:0:.%2:2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投保明細資料需有值</w:t>
      </w:r>
    </w:p>
    <w:p w:rsidR="0032301A" w:rsidRDefault="0032301A" w:rsidP="004C0F21">
      <w:pPr>
        <w:pStyle w:val="Tabletext"/>
        <w:keepLines w:val="0"/>
        <w:numPr>
          <w:ilvl w:val="2"/>
          <w:numId w:val="2"/>
          <w:ins w:id="27" w:author="test" w:date="2009-11-17T17:39:00Z"/>
        </w:numPr>
        <w:spacing w:after="0" w:line="240" w:lineRule="auto"/>
        <w:rPr>
          <w:ins w:id="28" w:author="test" w:date="2009-11-17T17:39:00Z"/>
          <w:rFonts w:hint="eastAsia"/>
          <w:color w:val="000000"/>
          <w:kern w:val="2"/>
          <w:szCs w:val="24"/>
          <w:lang w:eastAsia="zh-TW"/>
        </w:rPr>
      </w:pPr>
      <w:ins w:id="29" w:author="test" w:date="2009-11-17T17:39:00Z">
        <w:r>
          <w:rPr>
            <w:rFonts w:hint="eastAsia"/>
            <w:color w:val="000000"/>
            <w:kern w:val="2"/>
            <w:szCs w:val="24"/>
            <w:lang w:eastAsia="zh-TW"/>
          </w:rPr>
          <w:t>受理編號需有值</w:t>
        </w:r>
      </w:ins>
    </w:p>
    <w:p w:rsidR="00E92C57" w:rsidRPr="00A2301C" w:rsidRDefault="00E92C57" w:rsidP="00A12C5A">
      <w:pPr>
        <w:pStyle w:val="Tabletext"/>
        <w:keepLines w:val="0"/>
        <w:numPr>
          <w:ilvl w:val="2"/>
          <w:numId w:val="2"/>
          <w:numberingChange w:id="30" w:author="test" w:date="2009-11-17T17:37:00Z" w:original="%1:6:0:.%2:2:0:.%3:2:0:"/>
        </w:numPr>
        <w:spacing w:after="0" w:line="240" w:lineRule="auto"/>
        <w:rPr>
          <w:rFonts w:hint="eastAsia"/>
          <w:strike/>
          <w:color w:val="000000"/>
          <w:kern w:val="2"/>
          <w:szCs w:val="24"/>
          <w:lang w:eastAsia="zh-TW"/>
          <w:rPrChange w:id="31" w:author="test" w:date="2009-11-17T17:38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A2301C">
        <w:rPr>
          <w:rFonts w:hint="eastAsia"/>
          <w:strike/>
          <w:color w:val="000000"/>
          <w:kern w:val="2"/>
          <w:szCs w:val="24"/>
          <w:lang w:eastAsia="zh-TW"/>
          <w:rPrChange w:id="32" w:author="test" w:date="2009-11-17T17:38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大額給付</w:t>
      </w:r>
      <w:r w:rsidRPr="00A2301C">
        <w:rPr>
          <w:rFonts w:hint="eastAsia"/>
          <w:strike/>
          <w:color w:val="000000"/>
          <w:kern w:val="2"/>
          <w:szCs w:val="24"/>
          <w:lang w:eastAsia="zh-TW"/>
          <w:rPrChange w:id="33" w:author="test" w:date="2009-11-17T17:38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="00903C3D" w:rsidRPr="00A2301C">
        <w:rPr>
          <w:rFonts w:hint="eastAsia"/>
          <w:strike/>
          <w:color w:val="000000"/>
          <w:kern w:val="2"/>
          <w:szCs w:val="24"/>
          <w:lang w:eastAsia="zh-TW"/>
          <w:rPrChange w:id="34" w:author="test" w:date="2009-11-17T17:38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員工福團意外特約</w:t>
      </w:r>
      <w:r w:rsidR="00EE2B8F" w:rsidRPr="00A2301C">
        <w:rPr>
          <w:rFonts w:hint="eastAsia"/>
          <w:strike/>
          <w:color w:val="000000"/>
          <w:kern w:val="2"/>
          <w:szCs w:val="24"/>
          <w:lang w:eastAsia="zh-TW"/>
          <w:rPrChange w:id="35" w:author="test" w:date="2009-11-17T17:38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="00EE2B8F" w:rsidRPr="00A2301C">
        <w:rPr>
          <w:strike/>
          <w:color w:val="000000"/>
          <w:kern w:val="2"/>
          <w:szCs w:val="24"/>
          <w:lang w:eastAsia="zh-TW"/>
          <w:rPrChange w:id="36" w:author="test" w:date="2009-11-17T17:38:00Z">
            <w:rPr>
              <w:color w:val="000000"/>
              <w:kern w:val="2"/>
              <w:szCs w:val="24"/>
              <w:lang w:eastAsia="zh-TW"/>
            </w:rPr>
          </w:rPrChange>
        </w:rPr>
        <w:t>AA_A0Z005_bo2</w:t>
      </w:r>
      <w:r w:rsidR="00EE2B8F" w:rsidRPr="00A2301C">
        <w:rPr>
          <w:rFonts w:hint="eastAsia"/>
          <w:strike/>
          <w:color w:val="000000"/>
          <w:kern w:val="2"/>
          <w:szCs w:val="24"/>
          <w:lang w:eastAsia="zh-TW"/>
          <w:rPrChange w:id="37" w:author="test" w:date="2009-11-17T17:38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A2301C" w:rsidRDefault="00A2301C" w:rsidP="00A12C5A">
      <w:pPr>
        <w:pStyle w:val="Tabletext"/>
        <w:keepLines w:val="0"/>
        <w:numPr>
          <w:ilvl w:val="1"/>
          <w:numId w:val="2"/>
          <w:ins w:id="38" w:author="test" w:date="2009-11-17T17:38:00Z"/>
        </w:numPr>
        <w:spacing w:after="0" w:line="240" w:lineRule="auto"/>
        <w:rPr>
          <w:ins w:id="39" w:author="test" w:date="2009-11-17T17:38:00Z"/>
          <w:rFonts w:hint="eastAsia"/>
          <w:color w:val="000000"/>
          <w:kern w:val="2"/>
          <w:szCs w:val="24"/>
          <w:lang w:eastAsia="zh-TW"/>
        </w:rPr>
      </w:pPr>
      <w:ins w:id="40" w:author="test" w:date="2009-11-17T17:38:00Z">
        <w:r>
          <w:rPr>
            <w:rFonts w:hint="eastAsia"/>
            <w:color w:val="000000"/>
            <w:kern w:val="2"/>
            <w:szCs w:val="24"/>
            <w:lang w:eastAsia="zh-TW"/>
          </w:rPr>
          <w:t>讀取大額給付資料</w:t>
        </w:r>
      </w:ins>
    </w:p>
    <w:p w:rsidR="00A2301C" w:rsidRDefault="00A2301C" w:rsidP="00A2301C">
      <w:pPr>
        <w:pStyle w:val="Tabletext"/>
        <w:keepLines w:val="0"/>
        <w:numPr>
          <w:ilvl w:val="2"/>
          <w:numId w:val="2"/>
          <w:ins w:id="41" w:author="test" w:date="2009-11-17T17:38:00Z"/>
        </w:numPr>
        <w:spacing w:after="0" w:line="240" w:lineRule="auto"/>
        <w:rPr>
          <w:ins w:id="42" w:author="test" w:date="2009-11-17T17:39:00Z"/>
          <w:rFonts w:hint="eastAsia"/>
          <w:color w:val="000000"/>
          <w:kern w:val="2"/>
          <w:szCs w:val="24"/>
          <w:lang w:eastAsia="zh-TW"/>
        </w:rPr>
      </w:pPr>
      <w:ins w:id="43" w:author="test" w:date="2009-11-17T17:38:00Z">
        <w:r>
          <w:rPr>
            <w:rFonts w:hint="eastAsia"/>
            <w:color w:val="000000"/>
            <w:kern w:val="2"/>
            <w:szCs w:val="24"/>
            <w:lang w:eastAsia="zh-TW"/>
          </w:rPr>
          <w:t>CALL AA_A0Z005</w:t>
        </w:r>
      </w:ins>
      <w:ins w:id="44" w:author="test" w:date="2009-11-17T17:39:00Z">
        <w:r w:rsidR="00485E36">
          <w:rPr>
            <w:rFonts w:hint="eastAsia"/>
            <w:color w:val="000000"/>
            <w:kern w:val="2"/>
            <w:szCs w:val="24"/>
            <w:lang w:eastAsia="zh-TW"/>
          </w:rPr>
          <w:t>.METHOD</w:t>
        </w:r>
      </w:ins>
      <w:ins w:id="45" w:author="test" w:date="2009-11-17T17:44:00Z">
        <w:r w:rsidR="00671643">
          <w:rPr>
            <w:rFonts w:hint="eastAsia"/>
            <w:color w:val="000000"/>
            <w:kern w:val="2"/>
            <w:szCs w:val="24"/>
            <w:lang w:eastAsia="zh-TW"/>
          </w:rPr>
          <w:t>4</w:t>
        </w:r>
      </w:ins>
      <w:ins w:id="46" w:author="test" w:date="2009-11-17T17:38:00Z">
        <w:r>
          <w:rPr>
            <w:rFonts w:hint="eastAsia"/>
            <w:color w:val="000000"/>
            <w:kern w:val="2"/>
            <w:szCs w:val="24"/>
            <w:lang w:eastAsia="zh-TW"/>
          </w:rPr>
          <w:t xml:space="preserve"> BY </w:t>
        </w:r>
      </w:ins>
      <w:ins w:id="47" w:author="test" w:date="2009-11-17T17:39:00Z">
        <w:r w:rsidR="0032301A">
          <w:rPr>
            <w:rFonts w:hint="eastAsia"/>
            <w:color w:val="000000"/>
            <w:kern w:val="2"/>
            <w:szCs w:val="24"/>
            <w:lang w:eastAsia="zh-TW"/>
          </w:rPr>
          <w:t>輸入</w:t>
        </w:r>
        <w:r w:rsidR="0032301A">
          <w:rPr>
            <w:rFonts w:hint="eastAsia"/>
            <w:color w:val="000000"/>
            <w:kern w:val="2"/>
            <w:szCs w:val="24"/>
            <w:lang w:eastAsia="zh-TW"/>
          </w:rPr>
          <w:t>.</w:t>
        </w:r>
        <w:r w:rsidR="0032301A">
          <w:rPr>
            <w:rFonts w:hint="eastAsia"/>
            <w:color w:val="000000"/>
            <w:kern w:val="2"/>
            <w:szCs w:val="24"/>
            <w:lang w:eastAsia="zh-TW"/>
          </w:rPr>
          <w:t>受理編號</w:t>
        </w:r>
      </w:ins>
    </w:p>
    <w:p w:rsidR="00E358D6" w:rsidRDefault="00A4094A" w:rsidP="00A4094A">
      <w:pPr>
        <w:pStyle w:val="Tabletext"/>
        <w:keepLines w:val="0"/>
        <w:numPr>
          <w:ilvl w:val="3"/>
          <w:numId w:val="2"/>
          <w:ins w:id="48" w:author="test" w:date="2009-11-17T17:44:00Z"/>
        </w:numPr>
        <w:spacing w:after="0" w:line="240" w:lineRule="auto"/>
        <w:rPr>
          <w:ins w:id="49" w:author="test" w:date="2009-11-17T17:44:00Z"/>
          <w:rFonts w:hint="eastAsia"/>
          <w:color w:val="000000"/>
          <w:kern w:val="2"/>
          <w:szCs w:val="24"/>
          <w:lang w:eastAsia="zh-TW"/>
        </w:rPr>
      </w:pPr>
      <w:ins w:id="50" w:author="test" w:date="2009-11-17T17:44:00Z">
        <w:r>
          <w:rPr>
            <w:rFonts w:hint="eastAsia"/>
            <w:color w:val="000000"/>
            <w:kern w:val="2"/>
            <w:szCs w:val="24"/>
            <w:lang w:eastAsia="zh-TW"/>
          </w:rPr>
          <w:t xml:space="preserve">IF </w:t>
        </w:r>
        <w:r>
          <w:rPr>
            <w:rFonts w:hint="eastAsia"/>
            <w:color w:val="000000"/>
            <w:kern w:val="2"/>
            <w:szCs w:val="24"/>
            <w:lang w:eastAsia="zh-TW"/>
          </w:rPr>
          <w:t>回傳的</w:t>
        </w:r>
        <w:r w:rsidR="00F2286C">
          <w:rPr>
            <w:rFonts w:hint="eastAsia"/>
            <w:color w:val="000000"/>
            <w:kern w:val="2"/>
            <w:szCs w:val="24"/>
            <w:lang w:eastAsia="zh-TW"/>
          </w:rPr>
          <w:t>DTAAA040 IS NULL</w:t>
        </w:r>
      </w:ins>
    </w:p>
    <w:p w:rsidR="00F2286C" w:rsidRDefault="00F2286C" w:rsidP="00F2286C">
      <w:pPr>
        <w:pStyle w:val="Tabletext"/>
        <w:keepLines w:val="0"/>
        <w:numPr>
          <w:ilvl w:val="4"/>
          <w:numId w:val="2"/>
          <w:ins w:id="51" w:author="test" w:date="2009-11-17T17:44:00Z"/>
        </w:numPr>
        <w:spacing w:after="0" w:line="240" w:lineRule="auto"/>
        <w:rPr>
          <w:ins w:id="52" w:author="test" w:date="2009-11-17T17:38:00Z"/>
          <w:rFonts w:hint="eastAsia"/>
          <w:color w:val="000000"/>
          <w:kern w:val="2"/>
          <w:szCs w:val="24"/>
          <w:lang w:eastAsia="zh-TW"/>
        </w:rPr>
      </w:pPr>
      <w:ins w:id="53" w:author="test" w:date="2009-11-17T17:45:00Z">
        <w:r>
          <w:rPr>
            <w:rFonts w:ascii="sөũ" w:hAnsi="sөũ" w:hint="eastAsia"/>
            <w:lang w:eastAsia="zh-TW"/>
          </w:rPr>
          <w:t>SHOW_</w:t>
        </w:r>
      </w:ins>
      <w:ins w:id="54" w:author="test" w:date="2009-11-17T17:44:00Z">
        <w:r>
          <w:rPr>
            <w:rFonts w:ascii="sөũ" w:hAnsi="sөũ"/>
            <w:lang w:eastAsia="zh-TW"/>
          </w:rPr>
          <w:t>勾選意外特約</w:t>
        </w:r>
      </w:ins>
      <w:ins w:id="55" w:author="test" w:date="2009-11-17T17:45:00Z">
        <w:r>
          <w:rPr>
            <w:rFonts w:ascii="sөũ" w:hAnsi="sөũ" w:hint="eastAsia"/>
            <w:lang w:eastAsia="zh-TW"/>
          </w:rPr>
          <w:t xml:space="preserve"> = </w:t>
        </w:r>
        <w:r>
          <w:rPr>
            <w:rFonts w:ascii="sөũ" w:hAnsi="sөũ" w:hint="eastAsia"/>
            <w:lang w:eastAsia="zh-TW"/>
          </w:rPr>
          <w:t>‘</w:t>
        </w:r>
        <w:r>
          <w:rPr>
            <w:rFonts w:ascii="sөũ" w:hAnsi="sөũ" w:hint="eastAsia"/>
            <w:lang w:eastAsia="zh-TW"/>
          </w:rPr>
          <w:t>N</w:t>
        </w:r>
        <w:r>
          <w:rPr>
            <w:rFonts w:ascii="sөũ" w:hAnsi="sөũ" w:hint="eastAsia"/>
            <w:lang w:eastAsia="zh-TW"/>
          </w:rPr>
          <w:t>’</w:t>
        </w:r>
      </w:ins>
    </w:p>
    <w:p w:rsidR="00F2286C" w:rsidRDefault="00F2286C" w:rsidP="00F2286C">
      <w:pPr>
        <w:pStyle w:val="Tabletext"/>
        <w:keepLines w:val="0"/>
        <w:numPr>
          <w:ilvl w:val="3"/>
          <w:numId w:val="2"/>
          <w:ins w:id="56" w:author="test" w:date="2009-11-17T17:45:00Z"/>
        </w:numPr>
        <w:spacing w:after="0" w:line="240" w:lineRule="auto"/>
        <w:rPr>
          <w:ins w:id="57" w:author="test" w:date="2009-11-17T17:45:00Z"/>
          <w:rFonts w:hint="eastAsia"/>
          <w:color w:val="000000"/>
          <w:kern w:val="2"/>
          <w:szCs w:val="24"/>
          <w:lang w:eastAsia="zh-TW"/>
        </w:rPr>
      </w:pPr>
      <w:ins w:id="58" w:author="test" w:date="2009-11-17T17:45:00Z">
        <w:r>
          <w:rPr>
            <w:rFonts w:hint="eastAsia"/>
            <w:color w:val="000000"/>
            <w:kern w:val="2"/>
            <w:szCs w:val="24"/>
            <w:lang w:eastAsia="zh-TW"/>
          </w:rPr>
          <w:t>ELSE</w:t>
        </w:r>
      </w:ins>
    </w:p>
    <w:p w:rsidR="00F2286C" w:rsidRDefault="00F2286C" w:rsidP="00F2286C">
      <w:pPr>
        <w:pStyle w:val="Tabletext"/>
        <w:keepLines w:val="0"/>
        <w:numPr>
          <w:ilvl w:val="4"/>
          <w:numId w:val="2"/>
          <w:ins w:id="59" w:author="test" w:date="2009-11-17T17:45:00Z"/>
        </w:numPr>
        <w:spacing w:after="0" w:line="240" w:lineRule="auto"/>
        <w:rPr>
          <w:ins w:id="60" w:author="test" w:date="2009-11-17T17:45:00Z"/>
          <w:rFonts w:hint="eastAsia"/>
          <w:color w:val="000000"/>
          <w:kern w:val="2"/>
          <w:szCs w:val="24"/>
          <w:lang w:eastAsia="zh-TW"/>
        </w:rPr>
      </w:pPr>
      <w:ins w:id="61" w:author="test" w:date="2009-11-17T17:45:00Z">
        <w:r>
          <w:rPr>
            <w:rFonts w:ascii="sөũ" w:hAnsi="sөũ" w:hint="eastAsia"/>
            <w:lang w:eastAsia="zh-TW"/>
          </w:rPr>
          <w:t>SHOW_</w:t>
        </w:r>
        <w:r>
          <w:rPr>
            <w:rFonts w:ascii="sөũ" w:hAnsi="sөũ"/>
            <w:lang w:eastAsia="zh-TW"/>
          </w:rPr>
          <w:t>勾選意外特約</w:t>
        </w:r>
        <w:r>
          <w:rPr>
            <w:rFonts w:ascii="sөũ" w:hAnsi="sөũ" w:hint="eastAsia"/>
            <w:lang w:eastAsia="zh-TW"/>
          </w:rPr>
          <w:t xml:space="preserve"> = </w:t>
        </w:r>
        <w:r w:rsidR="00023B5D">
          <w:rPr>
            <w:rFonts w:ascii="sөũ" w:hAnsi="sөũ" w:hint="eastAsia"/>
            <w:lang w:eastAsia="zh-TW"/>
          </w:rPr>
          <w:t>DTAAA040.</w:t>
        </w:r>
        <w:r w:rsidR="00023B5D">
          <w:rPr>
            <w:rFonts w:ascii="細明體" w:eastAsia="細明體" w:hAnsi="細明體" w:hint="eastAsia"/>
            <w:lang w:eastAsia="zh-TW"/>
          </w:rPr>
          <w:t>員工福團意外特約</w:t>
        </w:r>
      </w:ins>
    </w:p>
    <w:p w:rsidR="001305E2" w:rsidRDefault="001305E2" w:rsidP="00A12C5A">
      <w:pPr>
        <w:pStyle w:val="Tabletext"/>
        <w:keepLines w:val="0"/>
        <w:numPr>
          <w:ilvl w:val="1"/>
          <w:numId w:val="2"/>
          <w:numberingChange w:id="62" w:author="test" w:date="2009-03-18T15:32:00Z" w:original="%1:6:0:.%2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產生表頭資料</w:t>
      </w:r>
      <w:r w:rsidR="006868FB">
        <w:rPr>
          <w:rFonts w:hint="eastAsia"/>
          <w:color w:val="000000"/>
          <w:kern w:val="2"/>
          <w:szCs w:val="24"/>
          <w:lang w:eastAsia="zh-TW"/>
        </w:rPr>
        <w:t>：</w:t>
      </w:r>
    </w:p>
    <w:p w:rsidR="007A4DD8" w:rsidRPr="007B517C" w:rsidRDefault="007B517C" w:rsidP="007A4DD8">
      <w:pPr>
        <w:pStyle w:val="Tabletext"/>
        <w:keepLines w:val="0"/>
        <w:numPr>
          <w:ilvl w:val="2"/>
          <w:numId w:val="2"/>
          <w:numberingChange w:id="63" w:author="test" w:date="2009-03-18T15:32:00Z" w:original="%1:6:0:.%2:3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保單號碼</w:t>
      </w:r>
      <w:r>
        <w:rPr>
          <w:rFonts w:ascii="sөũ" w:hAnsi="sөũ" w:hint="eastAsia"/>
          <w:lang w:eastAsia="zh-TW"/>
        </w:rPr>
        <w:t xml:space="preserve"> = </w:t>
      </w:r>
      <w:r w:rsidR="002660AE">
        <w:rPr>
          <w:rFonts w:hint="eastAsia"/>
          <w:color w:val="000000"/>
          <w:kern w:val="2"/>
          <w:szCs w:val="24"/>
          <w:lang w:eastAsia="zh-TW"/>
        </w:rPr>
        <w:t>投保明細</w:t>
      </w:r>
      <w:r w:rsidR="002660AE"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ascii="sөũ" w:hAnsi="sөũ"/>
          <w:lang w:eastAsia="zh-TW"/>
        </w:rPr>
        <w:t>保單號碼</w:t>
      </w:r>
    </w:p>
    <w:p w:rsidR="00DE024A" w:rsidRPr="00DE024A" w:rsidRDefault="00DE024A" w:rsidP="007A4DD8">
      <w:pPr>
        <w:pStyle w:val="Tabletext"/>
        <w:keepLines w:val="0"/>
        <w:numPr>
          <w:ilvl w:val="2"/>
          <w:numId w:val="2"/>
          <w:numberingChange w:id="64" w:author="test" w:date="2009-11-17T17:37:00Z" w:original="%1:6:0:.%2:3:0:.%3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C1BD7">
        <w:rPr>
          <w:rFonts w:cs="新細明體" w:hint="eastAsia"/>
          <w:lang w:eastAsia="zh-TW"/>
        </w:rPr>
        <w:t>職級</w:t>
      </w:r>
      <w:r>
        <w:rPr>
          <w:rFonts w:cs="新細明體" w:hint="eastAsia"/>
          <w:lang w:eastAsia="zh-TW"/>
        </w:rPr>
        <w:t xml:space="preserve"> =</w:t>
      </w:r>
      <w:r w:rsidR="00333AC9">
        <w:rPr>
          <w:rFonts w:hint="eastAsia"/>
          <w:color w:val="000000"/>
          <w:kern w:val="2"/>
          <w:szCs w:val="24"/>
          <w:lang w:eastAsia="zh-TW"/>
        </w:rPr>
        <w:t>投保明細</w:t>
      </w:r>
      <w:r w:rsidR="00333AC9"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ascii="新細明體" w:hAnsi="新細明體" w:hint="eastAsia"/>
          <w:lang w:eastAsia="zh-TW"/>
        </w:rPr>
        <w:t>險別名稱(N_PROD_ID</w:t>
      </w:r>
      <w:r w:rsidR="00333AC9">
        <w:rPr>
          <w:rFonts w:ascii="新細明體" w:hAnsi="新細明體" w:hint="eastAsia"/>
          <w:lang w:eastAsia="zh-TW"/>
        </w:rPr>
        <w:t>)</w:t>
      </w:r>
    </w:p>
    <w:p w:rsidR="00DE024A" w:rsidRPr="00DE024A" w:rsidRDefault="00822AD4" w:rsidP="007A4DD8">
      <w:pPr>
        <w:pStyle w:val="Tabletext"/>
        <w:keepLines w:val="0"/>
        <w:numPr>
          <w:ilvl w:val="2"/>
          <w:numId w:val="2"/>
          <w:numberingChange w:id="65" w:author="test" w:date="2009-11-17T17:37:00Z" w:original="%1:6:0:.%2:3:0:.%3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新細明體" w:hint="eastAsia"/>
        </w:rPr>
        <w:t>職</w:t>
      </w:r>
      <w:r>
        <w:rPr>
          <w:rFonts w:cs="新細明體" w:hint="eastAsia"/>
          <w:lang w:eastAsia="zh-TW"/>
        </w:rPr>
        <w:t>階</w:t>
      </w:r>
      <w:r w:rsidR="00333AC9">
        <w:rPr>
          <w:rFonts w:ascii="標楷體" w:eastAsia="標楷體" w:hAnsi="標楷體" w:cs="Arial" w:hint="eastAsia"/>
          <w:lang w:eastAsia="zh-TW"/>
        </w:rPr>
        <w:t xml:space="preserve"> </w:t>
      </w:r>
      <w:r w:rsidR="00333AC9">
        <w:rPr>
          <w:rFonts w:cs="新細明體" w:hint="eastAsia"/>
          <w:lang w:eastAsia="zh-TW"/>
        </w:rPr>
        <w:t>=</w:t>
      </w:r>
      <w:r w:rsidR="00333AC9">
        <w:rPr>
          <w:rFonts w:hint="eastAsia"/>
          <w:color w:val="000000"/>
          <w:kern w:val="2"/>
          <w:szCs w:val="24"/>
          <w:lang w:eastAsia="zh-TW"/>
        </w:rPr>
        <w:t>投保明細</w:t>
      </w:r>
      <w:r w:rsidR="00333AC9">
        <w:rPr>
          <w:rFonts w:hint="eastAsia"/>
          <w:color w:val="000000"/>
          <w:kern w:val="2"/>
          <w:szCs w:val="24"/>
          <w:lang w:eastAsia="zh-TW"/>
        </w:rPr>
        <w:t>.</w:t>
      </w:r>
      <w:r w:rsidR="00333AC9">
        <w:rPr>
          <w:rFonts w:hint="eastAsia"/>
          <w:color w:val="000000"/>
          <w:kern w:val="2"/>
          <w:szCs w:val="24"/>
          <w:lang w:eastAsia="zh-TW"/>
        </w:rPr>
        <w:t>地區別</w:t>
      </w:r>
    </w:p>
    <w:p w:rsidR="007B517C" w:rsidRPr="007B517C" w:rsidRDefault="007B517C" w:rsidP="007A4DD8">
      <w:pPr>
        <w:pStyle w:val="Tabletext"/>
        <w:keepLines w:val="0"/>
        <w:numPr>
          <w:ilvl w:val="2"/>
          <w:numId w:val="2"/>
          <w:numberingChange w:id="66" w:author="test" w:date="2009-11-17T17:37:00Z" w:original="%1:6:0:.%2:3:0:.%3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保險終期</w:t>
      </w:r>
      <w:r>
        <w:rPr>
          <w:rFonts w:ascii="sөũ" w:hAnsi="sөũ" w:hint="eastAsia"/>
          <w:lang w:eastAsia="zh-TW"/>
        </w:rPr>
        <w:t xml:space="preserve"> = </w:t>
      </w:r>
      <w:r w:rsidR="002660AE">
        <w:rPr>
          <w:rFonts w:hint="eastAsia"/>
          <w:color w:val="000000"/>
          <w:kern w:val="2"/>
          <w:szCs w:val="24"/>
          <w:lang w:eastAsia="zh-TW"/>
        </w:rPr>
        <w:t>投保明細</w:t>
      </w:r>
      <w:r w:rsidR="002660AE">
        <w:rPr>
          <w:rFonts w:hint="eastAsia"/>
          <w:color w:val="000000"/>
          <w:kern w:val="2"/>
          <w:szCs w:val="24"/>
          <w:lang w:eastAsia="zh-TW"/>
        </w:rPr>
        <w:t>.</w:t>
      </w:r>
      <w:r w:rsidR="001E247A" w:rsidRPr="00356CBB">
        <w:rPr>
          <w:rFonts w:ascii="新細明體" w:hAnsi="新細明體" w:cs="新細明體" w:hint="eastAsia"/>
          <w:lang w:eastAsia="zh-TW"/>
        </w:rPr>
        <w:t>下次應繳日</w:t>
      </w:r>
    </w:p>
    <w:p w:rsidR="007B517C" w:rsidRPr="007B517C" w:rsidRDefault="007B517C" w:rsidP="007A4DD8">
      <w:pPr>
        <w:pStyle w:val="Tabletext"/>
        <w:keepLines w:val="0"/>
        <w:numPr>
          <w:ilvl w:val="2"/>
          <w:numId w:val="2"/>
          <w:numberingChange w:id="67" w:author="test" w:date="2009-11-17T17:37:00Z" w:original="%1:6:0:.%2:3:0:.%3:5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計劃別</w:t>
      </w:r>
      <w:r>
        <w:rPr>
          <w:rFonts w:ascii="sөũ" w:hAnsi="sөũ" w:hint="eastAsia"/>
          <w:lang w:eastAsia="zh-TW"/>
        </w:rPr>
        <w:t xml:space="preserve"> =</w:t>
      </w:r>
      <w:r w:rsidR="00170A63">
        <w:rPr>
          <w:rFonts w:ascii="sөũ" w:hAnsi="sөũ" w:hint="eastAsia"/>
          <w:lang w:eastAsia="zh-TW"/>
        </w:rPr>
        <w:t xml:space="preserve"> </w:t>
      </w:r>
      <w:r w:rsidR="00170A63">
        <w:rPr>
          <w:rFonts w:hint="eastAsia"/>
          <w:color w:val="000000"/>
          <w:kern w:val="2"/>
          <w:szCs w:val="24"/>
          <w:lang w:eastAsia="zh-TW"/>
        </w:rPr>
        <w:t>投保明細</w:t>
      </w:r>
      <w:r w:rsidR="00170A63">
        <w:rPr>
          <w:rFonts w:hint="eastAsia"/>
          <w:color w:val="000000"/>
          <w:kern w:val="2"/>
          <w:szCs w:val="24"/>
          <w:lang w:eastAsia="zh-TW"/>
        </w:rPr>
        <w:t>.</w:t>
      </w:r>
      <w:r w:rsidR="000B77E9" w:rsidRPr="003752C7">
        <w:rPr>
          <w:rFonts w:ascii="細明體" w:eastAsia="細明體" w:hAnsi="細明體" w:hint="eastAsia"/>
          <w:lang w:eastAsia="zh-TW"/>
        </w:rPr>
        <w:t>福團計劃別</w:t>
      </w:r>
    </w:p>
    <w:p w:rsidR="007B517C" w:rsidRDefault="007B517C" w:rsidP="007A4DD8">
      <w:pPr>
        <w:pStyle w:val="Tabletext"/>
        <w:keepLines w:val="0"/>
        <w:numPr>
          <w:ilvl w:val="2"/>
          <w:numId w:val="2"/>
          <w:numberingChange w:id="68" w:author="test" w:date="2009-11-17T17:37:00Z" w:original="%1:6:0:.%2:3:0:.%3:6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/>
          <w:lang w:eastAsia="zh-TW"/>
        </w:rPr>
        <w:t>是否勾選意外特約</w:t>
      </w:r>
      <w:r w:rsidR="002660AE">
        <w:rPr>
          <w:rFonts w:ascii="sөũ" w:hAnsi="sөũ" w:hint="eastAsia"/>
          <w:lang w:eastAsia="zh-TW"/>
        </w:rPr>
        <w:t xml:space="preserve"> = </w:t>
      </w:r>
      <w:ins w:id="69" w:author="test" w:date="2009-11-17T17:45:00Z">
        <w:r w:rsidR="00DB744A">
          <w:rPr>
            <w:rFonts w:ascii="sөũ" w:hAnsi="sөũ" w:hint="eastAsia"/>
            <w:lang w:eastAsia="zh-TW"/>
          </w:rPr>
          <w:t>SHOW_</w:t>
        </w:r>
        <w:r w:rsidR="00DB744A">
          <w:rPr>
            <w:rFonts w:ascii="sөũ" w:hAnsi="sөũ"/>
            <w:lang w:eastAsia="zh-TW"/>
          </w:rPr>
          <w:t>勾選意外特約</w:t>
        </w:r>
      </w:ins>
      <w:del w:id="70" w:author="test" w:date="2009-11-17T17:45:00Z">
        <w:r w:rsidR="002660AE" w:rsidDel="00DB744A">
          <w:rPr>
            <w:rFonts w:hint="eastAsia"/>
            <w:color w:val="000000"/>
            <w:kern w:val="2"/>
            <w:szCs w:val="24"/>
            <w:lang w:eastAsia="zh-TW"/>
          </w:rPr>
          <w:delText>大額給付</w:delText>
        </w:r>
        <w:r w:rsidR="002660AE" w:rsidDel="00DB744A">
          <w:rPr>
            <w:rFonts w:hint="eastAsia"/>
            <w:color w:val="000000"/>
            <w:kern w:val="2"/>
            <w:szCs w:val="24"/>
            <w:lang w:eastAsia="zh-TW"/>
          </w:rPr>
          <w:delText>.</w:delText>
        </w:r>
        <w:r w:rsidR="002660AE" w:rsidRPr="00903C3D" w:rsidDel="00DB744A">
          <w:rPr>
            <w:rFonts w:hint="eastAsia"/>
            <w:color w:val="000000"/>
            <w:kern w:val="2"/>
            <w:szCs w:val="24"/>
            <w:lang w:eastAsia="zh-TW"/>
          </w:rPr>
          <w:delText>員工福團意外特約</w:delText>
        </w:r>
        <w:r w:rsidR="002660AE" w:rsidDel="00DB744A">
          <w:rPr>
            <w:rFonts w:hint="eastAsia"/>
            <w:color w:val="000000"/>
            <w:kern w:val="2"/>
            <w:szCs w:val="24"/>
            <w:lang w:eastAsia="zh-TW"/>
          </w:rPr>
          <w:delText>(</w:delText>
        </w:r>
        <w:r w:rsidR="002660AE" w:rsidRPr="00EE2B8F" w:rsidDel="00DB744A">
          <w:rPr>
            <w:color w:val="000000"/>
            <w:kern w:val="2"/>
            <w:szCs w:val="24"/>
            <w:lang w:eastAsia="zh-TW"/>
          </w:rPr>
          <w:delText>AA_A0Z005_bo2</w:delText>
        </w:r>
        <w:r w:rsidR="002660AE" w:rsidDel="00DB744A">
          <w:rPr>
            <w:rFonts w:hint="eastAsia"/>
            <w:color w:val="000000"/>
            <w:kern w:val="2"/>
            <w:szCs w:val="24"/>
            <w:lang w:eastAsia="zh-TW"/>
          </w:rPr>
          <w:delText>)</w:delText>
        </w:r>
      </w:del>
    </w:p>
    <w:p w:rsidR="00F22A1B" w:rsidRDefault="00DB75CA" w:rsidP="00F25224">
      <w:pPr>
        <w:pStyle w:val="Tabletext"/>
        <w:keepLines w:val="0"/>
        <w:numPr>
          <w:ilvl w:val="0"/>
          <w:numId w:val="2"/>
          <w:numberingChange w:id="71" w:author="test" w:date="2009-11-17T17:37:00Z" w:original="%1:7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讀取</w:t>
      </w:r>
      <w:r w:rsidR="002E400D">
        <w:rPr>
          <w:rFonts w:hint="eastAsia"/>
          <w:color w:val="000000"/>
          <w:kern w:val="2"/>
          <w:szCs w:val="24"/>
          <w:lang w:eastAsia="zh-TW"/>
        </w:rPr>
        <w:t>屬性檔：</w:t>
      </w:r>
    </w:p>
    <w:p w:rsidR="00484B4B" w:rsidRDefault="0051551C" w:rsidP="006E518F">
      <w:pPr>
        <w:pStyle w:val="Tabletext"/>
        <w:keepLines w:val="0"/>
        <w:numPr>
          <w:ilvl w:val="1"/>
          <w:numId w:val="2"/>
          <w:numberingChange w:id="72" w:author="test" w:date="2009-11-17T17:37:00Z" w:original="%1:7:0:.%2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READ DTAGD601</w:t>
      </w:r>
    </w:p>
    <w:p w:rsidR="006E518F" w:rsidRPr="000D2707" w:rsidRDefault="00190A27" w:rsidP="006E518F">
      <w:pPr>
        <w:pStyle w:val="Tabletext"/>
        <w:keepLines w:val="0"/>
        <w:numPr>
          <w:ilvl w:val="1"/>
          <w:numId w:val="2"/>
          <w:numberingChange w:id="73" w:author="test" w:date="2009-11-17T17:37:00Z" w:original="%1:7:0:.%2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READ DTAGD602</w:t>
      </w:r>
    </w:p>
    <w:p w:rsidR="00E60E0B" w:rsidRPr="000D2707" w:rsidRDefault="005C631E" w:rsidP="00F25224">
      <w:pPr>
        <w:pStyle w:val="Tabletext"/>
        <w:keepLines w:val="0"/>
        <w:numPr>
          <w:ilvl w:val="0"/>
          <w:numId w:val="2"/>
          <w:numberingChange w:id="74" w:author="test" w:date="2009-11-17T17:37:00Z" w:original="%1:8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D2707">
        <w:rPr>
          <w:rFonts w:ascii="sөũ" w:hAnsi="sөũ"/>
          <w:lang w:eastAsia="zh-TW"/>
        </w:rPr>
        <w:t>保障</w:t>
      </w:r>
      <w:r w:rsidRPr="000D2707">
        <w:rPr>
          <w:color w:val="000000"/>
          <w:kern w:val="2"/>
          <w:szCs w:val="24"/>
          <w:lang w:eastAsia="zh-TW"/>
        </w:rPr>
        <w:t>內容</w:t>
      </w:r>
      <w:r w:rsidRPr="000D2707">
        <w:rPr>
          <w:rFonts w:ascii="sөũ" w:hAnsi="sөũ"/>
          <w:lang w:eastAsia="zh-TW"/>
        </w:rPr>
        <w:t>查詢</w:t>
      </w:r>
      <w:r w:rsidR="004C0F21" w:rsidRPr="000D2707">
        <w:rPr>
          <w:rFonts w:hint="eastAsia"/>
          <w:color w:val="000000"/>
          <w:kern w:val="2"/>
          <w:szCs w:val="24"/>
          <w:lang w:eastAsia="zh-TW"/>
        </w:rPr>
        <w:t>：</w:t>
      </w:r>
    </w:p>
    <w:p w:rsidR="00571BD2" w:rsidRDefault="00EA60B3" w:rsidP="00D85DF4">
      <w:pPr>
        <w:pStyle w:val="Tabletext"/>
        <w:keepLines w:val="0"/>
        <w:numPr>
          <w:ilvl w:val="1"/>
          <w:numId w:val="2"/>
          <w:numberingChange w:id="75" w:author="test" w:date="2009-11-17T17:37:00Z" w:original="%1:8:0:.%2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D2707">
        <w:rPr>
          <w:rFonts w:hint="eastAsia"/>
          <w:color w:val="000000"/>
          <w:kern w:val="2"/>
          <w:szCs w:val="24"/>
          <w:lang w:eastAsia="zh-TW"/>
        </w:rPr>
        <w:t>死亡理賠險種設定：</w:t>
      </w:r>
    </w:p>
    <w:p w:rsidR="00A678C3" w:rsidRDefault="007E55E0" w:rsidP="00A678C3">
      <w:pPr>
        <w:pStyle w:val="Tabletext"/>
        <w:keepLines w:val="0"/>
        <w:numPr>
          <w:ilvl w:val="2"/>
          <w:numId w:val="2"/>
          <w:numberingChange w:id="76" w:author="test" w:date="2009-11-17T17:37:00Z" w:original="%1:8:0:.%2:1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判斷角色</w:t>
      </w:r>
      <w:r w:rsidR="0078126C">
        <w:rPr>
          <w:rFonts w:hint="eastAsia"/>
          <w:color w:val="000000"/>
          <w:kern w:val="2"/>
          <w:szCs w:val="24"/>
          <w:lang w:eastAsia="zh-TW"/>
        </w:rPr>
        <w:t>對應</w:t>
      </w:r>
      <w:r w:rsidR="0078126C">
        <w:rPr>
          <w:rFonts w:hint="eastAsia"/>
          <w:color w:val="000000"/>
          <w:kern w:val="2"/>
          <w:szCs w:val="24"/>
          <w:lang w:eastAsia="zh-TW"/>
        </w:rPr>
        <w:t>TABLE</w:t>
      </w:r>
      <w:r w:rsidR="0078126C">
        <w:rPr>
          <w:rFonts w:hint="eastAsia"/>
          <w:color w:val="000000"/>
          <w:kern w:val="2"/>
          <w:szCs w:val="24"/>
          <w:lang w:eastAsia="zh-TW"/>
        </w:rPr>
        <w:t>資料</w:t>
      </w:r>
      <w:r w:rsidR="00155698">
        <w:rPr>
          <w:rFonts w:hint="eastAsia"/>
          <w:color w:val="000000"/>
          <w:kern w:val="2"/>
          <w:szCs w:val="24"/>
          <w:lang w:eastAsia="zh-TW"/>
        </w:rPr>
        <w:t>：</w:t>
      </w:r>
    </w:p>
    <w:p w:rsidR="00A678C3" w:rsidRDefault="00A678C3" w:rsidP="00A678C3">
      <w:pPr>
        <w:pStyle w:val="Tabletext"/>
        <w:keepLines w:val="0"/>
        <w:numPr>
          <w:ilvl w:val="3"/>
          <w:numId w:val="2"/>
          <w:numberingChange w:id="77" w:author="test" w:date="2009-11-17T17:37:00Z" w:original="%1:8:0:.%2:1:0:.%3:1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</w:t>
      </w:r>
      <w:r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契約角色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I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 (</w:t>
      </w:r>
      <w:r>
        <w:rPr>
          <w:rFonts w:hint="eastAsia"/>
          <w:color w:val="000000"/>
          <w:kern w:val="2"/>
          <w:szCs w:val="24"/>
          <w:lang w:eastAsia="zh-TW"/>
        </w:rPr>
        <w:t>本人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A678C3" w:rsidRPr="007C13F7" w:rsidRDefault="00CE575C" w:rsidP="00A678C3">
      <w:pPr>
        <w:pStyle w:val="Tabletext"/>
        <w:keepLines w:val="0"/>
        <w:numPr>
          <w:ilvl w:val="4"/>
          <w:numId w:val="2"/>
          <w:numberingChange w:id="78" w:author="test" w:date="2009-11-17T17:37:00Z" w:original="%1:8:0:.%2:1:0:.%3:1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死亡</w:t>
      </w:r>
      <w:r w:rsidR="00A678C3">
        <w:rPr>
          <w:rFonts w:ascii="Arial" w:cs="Arial" w:hint="eastAsia"/>
        </w:rPr>
        <w:t>計劃別</w:t>
      </w:r>
      <w:r w:rsidR="00A678C3">
        <w:rPr>
          <w:rFonts w:ascii="Arial" w:cs="Arial" w:hint="eastAsia"/>
          <w:lang w:eastAsia="zh-TW"/>
        </w:rPr>
        <w:t>=</w:t>
      </w:r>
      <w:r w:rsidR="00A678C3"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A678C3">
          <w:rPr>
            <w:rFonts w:ascii="Arial" w:cs="Arial" w:hint="eastAsia"/>
            <w:lang w:eastAsia="zh-TW"/>
          </w:rPr>
          <w:t>0</w:t>
        </w:r>
        <w:r w:rsidR="00A678C3">
          <w:rPr>
            <w:rFonts w:ascii="Arial" w:cs="Arial"/>
            <w:lang w:eastAsia="zh-TW"/>
          </w:rPr>
          <w:t>’</w:t>
        </w:r>
      </w:smartTag>
    </w:p>
    <w:p w:rsidR="00A678C3" w:rsidRPr="00CC36F2" w:rsidRDefault="00A678C3" w:rsidP="00A678C3">
      <w:pPr>
        <w:pStyle w:val="Tabletext"/>
        <w:keepLines w:val="0"/>
        <w:numPr>
          <w:ilvl w:val="3"/>
          <w:numId w:val="2"/>
          <w:numberingChange w:id="79" w:author="test" w:date="2009-11-17T17:37:00Z" w:original="%1:8:0:.%2:1:0:.%3:1:0:.%4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ELS</w:t>
      </w:r>
      <w:r w:rsidRPr="00A678C3">
        <w:rPr>
          <w:rFonts w:hint="eastAsia"/>
          <w:color w:val="000000"/>
          <w:kern w:val="2"/>
          <w:szCs w:val="24"/>
          <w:lang w:eastAsia="zh-TW"/>
        </w:rPr>
        <w:t>E</w:t>
      </w:r>
    </w:p>
    <w:p w:rsidR="00A678C3" w:rsidRPr="000D2707" w:rsidRDefault="00CE575C" w:rsidP="00A678C3">
      <w:pPr>
        <w:pStyle w:val="Tabletext"/>
        <w:keepLines w:val="0"/>
        <w:numPr>
          <w:ilvl w:val="4"/>
          <w:numId w:val="2"/>
          <w:numberingChange w:id="80" w:author="test" w:date="2009-11-17T17:37:00Z" w:original="%1:8:0:.%2:1:0:.%3:1:0:.%4:2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死亡</w:t>
      </w:r>
      <w:r w:rsidR="00A678C3" w:rsidRPr="00A678C3">
        <w:rPr>
          <w:rFonts w:hint="eastAsia"/>
          <w:color w:val="000000"/>
          <w:kern w:val="2"/>
          <w:szCs w:val="24"/>
          <w:lang w:eastAsia="zh-TW"/>
        </w:rPr>
        <w:t>計劃別</w:t>
      </w:r>
      <w:r w:rsidR="00A678C3" w:rsidRPr="00A678C3">
        <w:rPr>
          <w:rFonts w:hint="eastAsia"/>
          <w:color w:val="000000"/>
          <w:kern w:val="2"/>
          <w:szCs w:val="24"/>
          <w:lang w:eastAsia="zh-TW"/>
        </w:rPr>
        <w:t>=</w:t>
      </w:r>
      <w:r w:rsidR="00A678C3" w:rsidRPr="00A678C3">
        <w:rPr>
          <w:color w:val="000000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A678C3" w:rsidRPr="00A678C3">
          <w:rPr>
            <w:rFonts w:hint="eastAsia"/>
            <w:color w:val="000000"/>
            <w:kern w:val="2"/>
            <w:szCs w:val="24"/>
            <w:lang w:eastAsia="zh-TW"/>
          </w:rPr>
          <w:t>1</w:t>
        </w:r>
        <w:r w:rsidR="00A678C3" w:rsidRPr="00A678C3">
          <w:rPr>
            <w:color w:val="000000"/>
            <w:kern w:val="2"/>
            <w:szCs w:val="24"/>
            <w:lang w:eastAsia="zh-TW"/>
          </w:rPr>
          <w:t>’</w:t>
        </w:r>
      </w:smartTag>
    </w:p>
    <w:p w:rsidR="00EF6B77" w:rsidRDefault="00EF6B77" w:rsidP="00EF6B77">
      <w:pPr>
        <w:pStyle w:val="Tabletext"/>
        <w:keepLines w:val="0"/>
        <w:numPr>
          <w:ilvl w:val="2"/>
          <w:numId w:val="2"/>
          <w:numberingChange w:id="81" w:author="test" w:date="2009-11-17T17:37:00Z" w:original="%1:8:0:.%2:1:0:.%3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</w:t>
      </w:r>
      <w:r>
        <w:rPr>
          <w:rFonts w:hint="eastAsia"/>
          <w:color w:val="000000"/>
          <w:kern w:val="2"/>
          <w:szCs w:val="24"/>
          <w:lang w:eastAsia="zh-TW"/>
        </w:rPr>
        <w:t>DTAGD601</w:t>
      </w:r>
      <w:r>
        <w:rPr>
          <w:rFonts w:hint="eastAsia"/>
          <w:color w:val="000000"/>
          <w:kern w:val="2"/>
          <w:szCs w:val="24"/>
          <w:lang w:eastAsia="zh-TW"/>
        </w:rPr>
        <w:t>逐筆篩選：</w:t>
      </w:r>
    </w:p>
    <w:p w:rsidR="00EF6B77" w:rsidRPr="001C69AD" w:rsidRDefault="00EF6B77" w:rsidP="00EF6B77">
      <w:pPr>
        <w:pStyle w:val="Tabletext"/>
        <w:keepLines w:val="0"/>
        <w:numPr>
          <w:ilvl w:val="3"/>
          <w:numId w:val="2"/>
          <w:numberingChange w:id="82" w:author="test" w:date="2009-11-17T17:37:00Z" w:original="%1:8:0:.%2:1:0:.%3:2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DTAGD601.</w:t>
      </w:r>
      <w:r>
        <w:rPr>
          <w:rFonts w:ascii="Arial" w:cs="Arial" w:hint="eastAsia"/>
          <w:lang w:eastAsia="zh-TW"/>
        </w:rPr>
        <w:t>計劃別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ascii="Arial" w:cs="Arial" w:hint="eastAsia"/>
          <w:lang w:eastAsia="zh-TW"/>
        </w:rPr>
        <w:t>死亡計劃別</w:t>
      </w:r>
    </w:p>
    <w:p w:rsidR="00EF6B77" w:rsidRDefault="00EF6B77" w:rsidP="0017720B">
      <w:pPr>
        <w:pStyle w:val="Tabletext"/>
        <w:keepLines w:val="0"/>
        <w:numPr>
          <w:ilvl w:val="4"/>
          <w:numId w:val="2"/>
          <w:numberingChange w:id="83" w:author="test" w:date="2009-11-17T17:37:00Z" w:original="%1:8:0:.%2:1:0:.%3:2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特約保額</w:t>
      </w:r>
      <w:r>
        <w:rPr>
          <w:rFonts w:hint="eastAsia"/>
          <w:color w:val="000000"/>
          <w:kern w:val="2"/>
          <w:szCs w:val="24"/>
          <w:lang w:eastAsia="zh-TW"/>
        </w:rPr>
        <w:t xml:space="preserve"> = DTAGD601.</w:t>
      </w:r>
      <w:r>
        <w:rPr>
          <w:rFonts w:ascii="Arial" w:hAnsi="Arial" w:cs="Arial" w:hint="eastAsia"/>
          <w:lang w:eastAsia="zh-TW"/>
        </w:rPr>
        <w:t>意外特約死亡另給付金額</w:t>
      </w:r>
      <w:r>
        <w:rPr>
          <w:rFonts w:hint="eastAsia"/>
          <w:color w:val="000000"/>
          <w:kern w:val="2"/>
          <w:szCs w:val="24"/>
          <w:lang w:eastAsia="zh-TW"/>
        </w:rPr>
        <w:t>/10000 (</w:t>
      </w:r>
      <w:r>
        <w:rPr>
          <w:rFonts w:hint="eastAsia"/>
          <w:color w:val="000000"/>
          <w:kern w:val="2"/>
          <w:szCs w:val="24"/>
          <w:lang w:eastAsia="zh-TW"/>
        </w:rPr>
        <w:t>若無小數，則取到整數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21605C" w:rsidRDefault="0000659A" w:rsidP="0021605C">
      <w:pPr>
        <w:pStyle w:val="Tabletext"/>
        <w:keepLines w:val="0"/>
        <w:numPr>
          <w:ilvl w:val="2"/>
          <w:numId w:val="2"/>
          <w:numberingChange w:id="84" w:author="test" w:date="2009-11-17T17:37:00Z" w:original="%1:8:0:.%2:1:0:.%3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</w:t>
      </w:r>
      <w:r w:rsidR="005819E8">
        <w:rPr>
          <w:rFonts w:hint="eastAsia"/>
          <w:color w:val="000000"/>
          <w:kern w:val="2"/>
          <w:szCs w:val="24"/>
          <w:lang w:eastAsia="zh-TW"/>
        </w:rPr>
        <w:t>DTAGD602</w:t>
      </w:r>
      <w:r>
        <w:rPr>
          <w:rFonts w:hint="eastAsia"/>
          <w:color w:val="000000"/>
          <w:kern w:val="2"/>
          <w:szCs w:val="24"/>
          <w:lang w:eastAsia="zh-TW"/>
        </w:rPr>
        <w:t>逐筆篩選</w:t>
      </w:r>
      <w:r w:rsidR="005819E8">
        <w:rPr>
          <w:rFonts w:hint="eastAsia"/>
          <w:color w:val="000000"/>
          <w:kern w:val="2"/>
          <w:szCs w:val="24"/>
          <w:lang w:eastAsia="zh-TW"/>
        </w:rPr>
        <w:t>：</w:t>
      </w:r>
    </w:p>
    <w:p w:rsidR="00FA7806" w:rsidRDefault="00A321D6" w:rsidP="00FA7806">
      <w:pPr>
        <w:pStyle w:val="Tabletext"/>
        <w:keepLines w:val="0"/>
        <w:numPr>
          <w:ilvl w:val="3"/>
          <w:numId w:val="2"/>
          <w:numberingChange w:id="85" w:author="test" w:date="2009-11-17T17:37:00Z" w:original="%1:8:0:.%2:1:0:.%3:3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 xml:space="preserve">IF </w:t>
      </w:r>
      <w:r w:rsidR="006934D8">
        <w:rPr>
          <w:rFonts w:hint="eastAsia"/>
          <w:color w:val="000000"/>
          <w:kern w:val="2"/>
          <w:szCs w:val="24"/>
          <w:lang w:eastAsia="zh-TW"/>
        </w:rPr>
        <w:t>DTAGD602.</w:t>
      </w:r>
      <w:r w:rsidR="00FA7806">
        <w:rPr>
          <w:rFonts w:ascii="Arial" w:hAnsi="Arial" w:cs="Arial" w:hint="eastAsia"/>
          <w:lang w:eastAsia="zh-TW"/>
        </w:rPr>
        <w:t>索賠類別</w:t>
      </w:r>
      <w:r w:rsidR="00FA7806">
        <w:rPr>
          <w:rFonts w:ascii="Arial" w:hAnsi="Arial" w:cs="Arial" w:hint="eastAsia"/>
          <w:lang w:eastAsia="zh-TW"/>
        </w:rPr>
        <w:t xml:space="preserve"> = </w:t>
      </w:r>
      <w:r w:rsidR="00FA7806">
        <w:rPr>
          <w:rFonts w:ascii="Arial" w:hAnsi="Arial" w:cs="Arial"/>
          <w:lang w:eastAsia="zh-TW"/>
        </w:rPr>
        <w:t>‘</w:t>
      </w:r>
      <w:r w:rsidR="00FA7806">
        <w:rPr>
          <w:rFonts w:ascii="Arial" w:hAnsi="Arial" w:cs="Arial" w:hint="eastAsia"/>
          <w:lang w:eastAsia="zh-TW"/>
        </w:rPr>
        <w:t>A</w:t>
      </w:r>
      <w:r w:rsidR="00FA7806">
        <w:rPr>
          <w:rFonts w:ascii="Arial" w:hAnsi="Arial" w:cs="Arial"/>
          <w:lang w:eastAsia="zh-TW"/>
        </w:rPr>
        <w:t>’</w:t>
      </w:r>
      <w:r w:rsidR="009B761E">
        <w:rPr>
          <w:rFonts w:ascii="Arial" w:hAnsi="Arial" w:cs="Arial" w:hint="eastAsia"/>
          <w:lang w:eastAsia="zh-TW"/>
        </w:rPr>
        <w:t xml:space="preserve"> AND</w:t>
      </w:r>
      <w:r w:rsidR="006934D8">
        <w:rPr>
          <w:rFonts w:ascii="Arial" w:hAnsi="Arial" w:cs="Arial" w:hint="eastAsia"/>
          <w:lang w:eastAsia="zh-TW"/>
        </w:rPr>
        <w:t xml:space="preserve"> </w:t>
      </w:r>
      <w:r w:rsidR="006934D8">
        <w:rPr>
          <w:rFonts w:hint="eastAsia"/>
          <w:color w:val="000000"/>
          <w:kern w:val="2"/>
          <w:szCs w:val="24"/>
          <w:lang w:eastAsia="zh-TW"/>
        </w:rPr>
        <w:t>DTAGD602.</w:t>
      </w:r>
      <w:r w:rsidR="00ED0798">
        <w:rPr>
          <w:rFonts w:ascii="Arial" w:hAnsi="Arial" w:cs="Arial" w:hint="eastAsia"/>
        </w:rPr>
        <w:t>津貼類別</w:t>
      </w:r>
      <w:r w:rsidR="006934D8">
        <w:rPr>
          <w:rFonts w:hint="eastAsia"/>
          <w:color w:val="000000"/>
          <w:kern w:val="2"/>
          <w:szCs w:val="24"/>
          <w:lang w:eastAsia="zh-TW"/>
        </w:rPr>
        <w:t>=</w:t>
      </w:r>
      <w:r w:rsidR="009B761E">
        <w:rPr>
          <w:rFonts w:ascii="Arial" w:cs="Arial" w:hint="eastAsia"/>
          <w:lang w:eastAsia="zh-TW"/>
        </w:rPr>
        <w:t>死亡</w:t>
      </w:r>
      <w:r w:rsidR="009B761E" w:rsidRPr="00A678C3">
        <w:rPr>
          <w:rFonts w:hint="eastAsia"/>
          <w:color w:val="000000"/>
          <w:kern w:val="2"/>
          <w:szCs w:val="24"/>
          <w:lang w:eastAsia="zh-TW"/>
        </w:rPr>
        <w:t>計劃別</w:t>
      </w:r>
    </w:p>
    <w:p w:rsidR="0067050F" w:rsidRPr="00B720A6" w:rsidRDefault="005B46A2" w:rsidP="005B46A2">
      <w:pPr>
        <w:pStyle w:val="Tabletext"/>
        <w:keepLines w:val="0"/>
        <w:numPr>
          <w:ilvl w:val="4"/>
          <w:numId w:val="2"/>
          <w:numberingChange w:id="86" w:author="test" w:date="2009-11-17T17:37:00Z" w:original="%1:8:0:.%2:1:0:.%3:3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保險金名稱</w:t>
      </w:r>
      <w:r>
        <w:rPr>
          <w:rFonts w:ascii="Arial" w:hAnsi="Arial" w:cs="Arial" w:hint="eastAsia"/>
          <w:lang w:eastAsia="zh-TW"/>
        </w:rPr>
        <w:t xml:space="preserve"> =</w:t>
      </w:r>
      <w:r w:rsidR="00E772C5">
        <w:rPr>
          <w:rFonts w:ascii="Arial" w:hAnsi="Arial" w:cs="Arial" w:hint="eastAsia"/>
          <w:lang w:eastAsia="zh-TW"/>
        </w:rPr>
        <w:t xml:space="preserve"> </w:t>
      </w:r>
      <w:r w:rsidR="00E772C5">
        <w:rPr>
          <w:rFonts w:hint="eastAsia"/>
          <w:color w:val="000000"/>
          <w:kern w:val="2"/>
          <w:szCs w:val="24"/>
          <w:lang w:eastAsia="zh-TW"/>
        </w:rPr>
        <w:t>DTAGD602.</w:t>
      </w:r>
      <w:r w:rsidR="00E772C5">
        <w:rPr>
          <w:rFonts w:ascii="Arial" w:cs="Arial" w:hint="eastAsia"/>
          <w:lang w:eastAsia="zh-TW"/>
        </w:rPr>
        <w:t>保險金中文</w:t>
      </w:r>
    </w:p>
    <w:p w:rsidR="00B720A6" w:rsidRDefault="00B720A6" w:rsidP="005B46A2">
      <w:pPr>
        <w:pStyle w:val="Tabletext"/>
        <w:keepLines w:val="0"/>
        <w:numPr>
          <w:ilvl w:val="4"/>
          <w:numId w:val="2"/>
          <w:numberingChange w:id="87" w:author="test" w:date="2009-11-17T17:37:00Z" w:original="%1:8:0:.%2:1:0:.%3:3:0:.%4:1:0:.%5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保險金代號</w:t>
      </w:r>
      <w:r>
        <w:rPr>
          <w:rFonts w:ascii="Arial" w:hAnsi="Arial" w:cs="Arial"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DTAGD602.</w:t>
      </w:r>
      <w:r>
        <w:rPr>
          <w:rFonts w:ascii="Arial" w:cs="Arial" w:hint="eastAsia"/>
          <w:lang w:eastAsia="zh-TW"/>
        </w:rPr>
        <w:t>保險金</w:t>
      </w:r>
      <w:r>
        <w:rPr>
          <w:rFonts w:ascii="Arial" w:hAnsi="Arial" w:cs="Arial" w:hint="eastAsia"/>
          <w:lang w:eastAsia="zh-TW"/>
        </w:rPr>
        <w:t>代號</w:t>
      </w:r>
    </w:p>
    <w:p w:rsidR="00364C70" w:rsidRDefault="00364C70" w:rsidP="007044C0">
      <w:pPr>
        <w:pStyle w:val="Tabletext"/>
        <w:keepLines w:val="0"/>
        <w:numPr>
          <w:ilvl w:val="2"/>
          <w:numId w:val="2"/>
          <w:numberingChange w:id="88" w:author="test" w:date="2009-11-17T17:37:00Z" w:original="%1:8:0:.%2:1:0:.%3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lastRenderedPageBreak/>
        <w:t>理賠內容：</w:t>
      </w:r>
    </w:p>
    <w:p w:rsidR="007044C0" w:rsidRPr="001B4967" w:rsidRDefault="007044C0" w:rsidP="007044C0">
      <w:pPr>
        <w:pStyle w:val="Tabletext"/>
        <w:keepLines w:val="0"/>
        <w:numPr>
          <w:ilvl w:val="3"/>
          <w:numId w:val="2"/>
          <w:numberingChange w:id="89" w:author="test" w:date="2009-11-17T17:37:00Z" w:original="%1:8:0:.%2:1:0:.%3:4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</w:t>
      </w:r>
      <w:r w:rsidR="004A5714">
        <w:rPr>
          <w:rFonts w:ascii="Arial" w:hAnsi="Arial" w:cs="Arial" w:hint="eastAsia"/>
          <w:lang w:eastAsia="zh-TW"/>
        </w:rPr>
        <w:t>保險金代號</w:t>
      </w:r>
      <w:r w:rsidR="004A5714">
        <w:rPr>
          <w:rFonts w:ascii="Arial" w:hAnsi="Arial" w:cs="Arial" w:hint="eastAsia"/>
          <w:lang w:eastAsia="zh-TW"/>
        </w:rPr>
        <w:t>(STE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4A5714">
          <w:rPr>
            <w:rFonts w:ascii="Arial" w:hAnsi="Arial" w:cs="Arial" w:hint="eastAsia"/>
            <w:lang w:eastAsia="zh-TW"/>
          </w:rPr>
          <w:t>P 8.1.3</w:t>
        </w:r>
      </w:smartTag>
      <w:r w:rsidR="004A5714">
        <w:rPr>
          <w:rFonts w:ascii="Arial" w:hAnsi="Arial" w:cs="Arial" w:hint="eastAsia"/>
          <w:lang w:eastAsia="zh-TW"/>
        </w:rPr>
        <w:t xml:space="preserve">.1.2) </w:t>
      </w:r>
      <w:r w:rsidR="00C52F3D">
        <w:rPr>
          <w:rFonts w:ascii="Arial" w:cs="Arial" w:hint="eastAsia"/>
          <w:lang w:eastAsia="zh-TW"/>
        </w:rPr>
        <w:t>=</w:t>
      </w:r>
      <w:r w:rsidR="00C52F3D">
        <w:rPr>
          <w:rFonts w:ascii="Arial" w:cs="Arial"/>
          <w:lang w:eastAsia="zh-TW"/>
        </w:rPr>
        <w:t>’</w:t>
      </w:r>
      <w:r w:rsidR="00C52F3D">
        <w:rPr>
          <w:rFonts w:ascii="Arial" w:cs="Arial" w:hint="eastAsia"/>
          <w:lang w:eastAsia="zh-TW"/>
        </w:rPr>
        <w:t>BBA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C52F3D">
          <w:rPr>
            <w:rFonts w:ascii="Arial" w:cs="Arial" w:hint="eastAsia"/>
            <w:lang w:eastAsia="zh-TW"/>
          </w:rPr>
          <w:t>1</w:t>
        </w:r>
        <w:r w:rsidR="00C52F3D">
          <w:rPr>
            <w:rFonts w:ascii="Arial" w:cs="Arial"/>
            <w:lang w:eastAsia="zh-TW"/>
          </w:rPr>
          <w:t>’</w:t>
        </w:r>
      </w:smartTag>
      <w:r w:rsidR="00C52F3D">
        <w:rPr>
          <w:rFonts w:ascii="Arial" w:cs="Arial" w:hint="eastAsia"/>
          <w:lang w:eastAsia="zh-TW"/>
        </w:rPr>
        <w:t>(</w:t>
      </w:r>
      <w:r w:rsidR="00C52F3D">
        <w:rPr>
          <w:rFonts w:ascii="Arial" w:cs="Arial" w:hint="eastAsia"/>
          <w:lang w:eastAsia="zh-TW"/>
        </w:rPr>
        <w:t>本人</w:t>
      </w:r>
      <w:r w:rsidR="00C52F3D">
        <w:rPr>
          <w:rFonts w:ascii="Arial" w:cs="Arial" w:hint="eastAsia"/>
          <w:lang w:eastAsia="zh-TW"/>
        </w:rPr>
        <w:t>)</w:t>
      </w:r>
    </w:p>
    <w:p w:rsidR="001B4967" w:rsidRPr="001103AA" w:rsidRDefault="00083451" w:rsidP="001B4967">
      <w:pPr>
        <w:pStyle w:val="Tabletext"/>
        <w:keepLines w:val="0"/>
        <w:numPr>
          <w:ilvl w:val="4"/>
          <w:numId w:val="2"/>
          <w:numberingChange w:id="90" w:author="test" w:date="2009-11-17T17:37:00Z" w:original="%1:8:0:.%2:1:0:.%3:4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死亡</w:t>
      </w:r>
      <w:r w:rsidR="001B4967">
        <w:rPr>
          <w:rFonts w:ascii="sөũ" w:hAnsi="sөũ"/>
          <w:lang w:eastAsia="zh-TW"/>
        </w:rPr>
        <w:t>理賠內容</w:t>
      </w:r>
      <w:r w:rsidR="001B4967">
        <w:rPr>
          <w:rFonts w:ascii="sөũ" w:hAnsi="sөũ" w:hint="eastAsia"/>
          <w:lang w:eastAsia="zh-TW"/>
        </w:rPr>
        <w:t xml:space="preserve"> = </w:t>
      </w:r>
      <w:r w:rsidR="00460099">
        <w:rPr>
          <w:rFonts w:ascii="sөũ" w:hAnsi="sөũ" w:hint="eastAsia"/>
          <w:lang w:eastAsia="zh-TW"/>
        </w:rPr>
        <w:t>‘</w:t>
      </w:r>
      <w:r w:rsidR="002954BE">
        <w:rPr>
          <w:rFonts w:ascii="sөũ" w:hAnsi="sөũ"/>
          <w:lang w:eastAsia="zh-TW"/>
        </w:rPr>
        <w:t>疾病</w:t>
      </w:r>
      <w:r w:rsidR="002954BE">
        <w:rPr>
          <w:rFonts w:ascii="sөũ" w:hAnsi="sөũ"/>
          <w:lang w:eastAsia="zh-TW"/>
        </w:rPr>
        <w:t>-</w:t>
      </w:r>
      <w:r w:rsidR="002954BE">
        <w:rPr>
          <w:rFonts w:ascii="sөũ" w:hAnsi="sөũ"/>
          <w:lang w:eastAsia="zh-TW"/>
        </w:rPr>
        <w:t>死殘保額</w:t>
      </w:r>
      <w:r w:rsidR="002954BE">
        <w:rPr>
          <w:rFonts w:ascii="sөũ" w:hAnsi="sөũ"/>
          <w:lang w:eastAsia="zh-TW"/>
        </w:rPr>
        <w:t xml:space="preserve"> 3 </w:t>
      </w:r>
      <w:r w:rsidR="002954BE">
        <w:rPr>
          <w:rFonts w:ascii="sөũ" w:hAnsi="sөũ"/>
          <w:lang w:eastAsia="zh-TW"/>
        </w:rPr>
        <w:t>倍給付</w:t>
      </w:r>
      <w:r w:rsidR="002954BE">
        <w:rPr>
          <w:rFonts w:ascii="sөũ" w:hAnsi="sөũ" w:hint="eastAsia"/>
          <w:lang w:eastAsia="zh-TW"/>
        </w:rPr>
        <w:t>&lt;BR&gt;</w:t>
      </w:r>
      <w:r w:rsidR="002954BE">
        <w:rPr>
          <w:rFonts w:ascii="sөũ" w:hAnsi="sөũ"/>
          <w:lang w:eastAsia="zh-TW"/>
        </w:rPr>
        <w:t>意外</w:t>
      </w:r>
      <w:r w:rsidR="002954BE">
        <w:rPr>
          <w:rFonts w:ascii="sөũ" w:hAnsi="sөũ"/>
          <w:lang w:eastAsia="zh-TW"/>
        </w:rPr>
        <w:t>-</w:t>
      </w:r>
      <w:r w:rsidR="002954BE">
        <w:rPr>
          <w:rFonts w:ascii="sөũ" w:hAnsi="sөũ"/>
          <w:lang w:eastAsia="zh-TW"/>
        </w:rPr>
        <w:t>死殘保額</w:t>
      </w:r>
      <w:r w:rsidR="002954BE">
        <w:rPr>
          <w:rFonts w:ascii="sөũ" w:hAnsi="sөũ"/>
          <w:lang w:eastAsia="zh-TW"/>
        </w:rPr>
        <w:t xml:space="preserve"> 6 </w:t>
      </w:r>
      <w:r w:rsidR="002954BE">
        <w:rPr>
          <w:rFonts w:ascii="sөũ" w:hAnsi="sөũ"/>
          <w:lang w:eastAsia="zh-TW"/>
        </w:rPr>
        <w:t>倍給付</w:t>
      </w:r>
      <w:r w:rsidR="002954BE">
        <w:rPr>
          <w:rFonts w:ascii="sөũ" w:hAnsi="sөũ" w:hint="eastAsia"/>
          <w:lang w:eastAsia="zh-TW"/>
        </w:rPr>
        <w:t>’</w:t>
      </w:r>
    </w:p>
    <w:p w:rsidR="001103AA" w:rsidRDefault="001103AA" w:rsidP="001B4967">
      <w:pPr>
        <w:pStyle w:val="Tabletext"/>
        <w:keepLines w:val="0"/>
        <w:numPr>
          <w:ilvl w:val="4"/>
          <w:numId w:val="2"/>
          <w:numberingChange w:id="91" w:author="test" w:date="2009-11-17T17:37:00Z" w:original="%1:8:0:.%2:1:0:.%3:4:0:.%4:1:0:.%5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IF</w:t>
      </w:r>
      <w:ins w:id="92" w:author="test" w:date="2009-11-17T17:45:00Z">
        <w:r w:rsidR="005E73BF" w:rsidRPr="005E73BF">
          <w:rPr>
            <w:rFonts w:ascii="sөũ" w:hAnsi="sөũ" w:hint="eastAsia"/>
            <w:lang w:eastAsia="zh-TW"/>
          </w:rPr>
          <w:t xml:space="preserve"> </w:t>
        </w:r>
        <w:r w:rsidR="005E73BF">
          <w:rPr>
            <w:rFonts w:ascii="sөũ" w:hAnsi="sөũ" w:hint="eastAsia"/>
            <w:lang w:eastAsia="zh-TW"/>
          </w:rPr>
          <w:t>SHOW_</w:t>
        </w:r>
        <w:r w:rsidR="005E73BF">
          <w:rPr>
            <w:rFonts w:ascii="sөũ" w:hAnsi="sөũ"/>
            <w:lang w:eastAsia="zh-TW"/>
          </w:rPr>
          <w:t>勾選意外特約</w:t>
        </w:r>
      </w:ins>
      <w:del w:id="93" w:author="test" w:date="2009-11-17T17:45:00Z">
        <w:r w:rsidDel="005E73BF">
          <w:rPr>
            <w:rFonts w:hint="eastAsia"/>
            <w:color w:val="000000"/>
            <w:kern w:val="2"/>
            <w:szCs w:val="24"/>
            <w:lang w:eastAsia="zh-TW"/>
          </w:rPr>
          <w:delText>大額給付</w:delText>
        </w:r>
        <w:r w:rsidDel="005E73BF">
          <w:rPr>
            <w:rFonts w:hint="eastAsia"/>
            <w:color w:val="000000"/>
            <w:kern w:val="2"/>
            <w:szCs w:val="24"/>
            <w:lang w:eastAsia="zh-TW"/>
          </w:rPr>
          <w:delText>.</w:delText>
        </w:r>
        <w:r w:rsidRPr="00903C3D" w:rsidDel="005E73BF">
          <w:rPr>
            <w:rFonts w:hint="eastAsia"/>
            <w:color w:val="000000"/>
            <w:kern w:val="2"/>
            <w:szCs w:val="24"/>
            <w:lang w:eastAsia="zh-TW"/>
          </w:rPr>
          <w:delText>員工福團意外特約</w:delText>
        </w:r>
        <w:r w:rsidDel="005E73BF">
          <w:rPr>
            <w:rFonts w:hint="eastAsia"/>
            <w:color w:val="000000"/>
            <w:kern w:val="2"/>
            <w:szCs w:val="24"/>
            <w:lang w:eastAsia="zh-TW"/>
          </w:rPr>
          <w:delText xml:space="preserve"> </w:delText>
        </w:r>
      </w:del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Y</w:t>
      </w:r>
      <w:r>
        <w:rPr>
          <w:color w:val="000000"/>
          <w:kern w:val="2"/>
          <w:szCs w:val="24"/>
          <w:lang w:eastAsia="zh-TW"/>
        </w:rPr>
        <w:t>’</w:t>
      </w:r>
    </w:p>
    <w:p w:rsidR="001103AA" w:rsidRPr="001C69AD" w:rsidRDefault="001103AA" w:rsidP="001103AA">
      <w:pPr>
        <w:pStyle w:val="Tabletext"/>
        <w:keepLines w:val="0"/>
        <w:numPr>
          <w:ilvl w:val="5"/>
          <w:numId w:val="2"/>
          <w:numberingChange w:id="94" w:author="test" w:date="2009-11-17T17:37:00Z" w:original="%1:8:0:.%2:1:0:.%3:4:0:.%4:1:0:.%5:2:0:.%6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死亡</w:t>
      </w:r>
      <w:r>
        <w:rPr>
          <w:rFonts w:ascii="sөũ" w:hAnsi="sөũ"/>
          <w:lang w:eastAsia="zh-TW"/>
        </w:rPr>
        <w:t>理賠內容</w:t>
      </w:r>
      <w:r>
        <w:rPr>
          <w:rFonts w:ascii="sөũ" w:hAnsi="sөũ" w:hint="eastAsia"/>
          <w:lang w:eastAsia="zh-TW"/>
        </w:rPr>
        <w:t xml:space="preserve"> +=</w:t>
      </w:r>
      <w:r>
        <w:rPr>
          <w:rFonts w:ascii="sөũ" w:hAnsi="sөũ" w:hint="eastAsia"/>
          <w:lang w:eastAsia="zh-TW"/>
        </w:rPr>
        <w:t>‘</w:t>
      </w:r>
      <w:r>
        <w:rPr>
          <w:rFonts w:ascii="sөũ" w:hAnsi="sөũ" w:hint="eastAsia"/>
          <w:lang w:eastAsia="zh-TW"/>
        </w:rPr>
        <w:t>&lt;BR&gt;</w:t>
      </w:r>
      <w:r>
        <w:rPr>
          <w:rFonts w:ascii="sөũ" w:hAnsi="sөũ"/>
          <w:lang w:eastAsia="zh-TW"/>
        </w:rPr>
        <w:t>意外給付特約</w:t>
      </w:r>
      <w:r>
        <w:rPr>
          <w:rFonts w:ascii="sөũ" w:hAnsi="sөũ"/>
          <w:lang w:eastAsia="zh-TW"/>
        </w:rPr>
        <w:t>-</w:t>
      </w:r>
      <w:r>
        <w:rPr>
          <w:rFonts w:ascii="sөũ" w:hAnsi="sөũ"/>
          <w:lang w:eastAsia="zh-TW"/>
        </w:rPr>
        <w:t>依保額</w:t>
      </w:r>
      <w:r>
        <w:rPr>
          <w:rFonts w:ascii="sөũ" w:hAnsi="sөũ" w:hint="eastAsia"/>
          <w:lang w:eastAsia="zh-TW"/>
        </w:rPr>
        <w:t>’</w:t>
      </w:r>
      <w:r>
        <w:rPr>
          <w:rFonts w:ascii="sөũ" w:hAnsi="sөũ" w:hint="eastAsia"/>
          <w:lang w:eastAsia="zh-TW"/>
        </w:rPr>
        <w:t>+</w:t>
      </w:r>
      <w:r>
        <w:rPr>
          <w:rFonts w:hint="eastAsia"/>
          <w:color w:val="000000"/>
          <w:kern w:val="2"/>
          <w:szCs w:val="24"/>
          <w:lang w:eastAsia="zh-TW"/>
        </w:rPr>
        <w:t>特約保額</w:t>
      </w:r>
      <w:r>
        <w:rPr>
          <w:rFonts w:hint="eastAsia"/>
          <w:color w:val="000000"/>
          <w:kern w:val="2"/>
          <w:szCs w:val="24"/>
          <w:lang w:eastAsia="zh-TW"/>
        </w:rPr>
        <w:t>(STEP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8.1.</w:t>
        </w:r>
        <w:r w:rsidR="00B1575A">
          <w:rPr>
            <w:rFonts w:hint="eastAsia"/>
            <w:color w:val="000000"/>
            <w:kern w:val="2"/>
            <w:szCs w:val="24"/>
            <w:lang w:eastAsia="zh-TW"/>
          </w:rPr>
          <w:t>2</w:t>
        </w:r>
      </w:smartTag>
      <w:r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ascii="sөũ" w:hAnsi="sөũ" w:hint="eastAsia"/>
          <w:lang w:eastAsia="zh-TW"/>
        </w:rPr>
        <w:t>+</w:t>
      </w:r>
      <w:r>
        <w:rPr>
          <w:rFonts w:ascii="sөũ" w:hAnsi="sөũ" w:hint="eastAsia"/>
          <w:lang w:eastAsia="zh-TW"/>
        </w:rPr>
        <w:t>’</w:t>
      </w:r>
      <w:r>
        <w:rPr>
          <w:rFonts w:ascii="sөũ" w:hAnsi="sөũ"/>
          <w:lang w:eastAsia="zh-TW"/>
        </w:rPr>
        <w:t>萬給付</w:t>
      </w:r>
      <w:r>
        <w:rPr>
          <w:rFonts w:ascii="sөũ" w:hAnsi="sөũ" w:hint="eastAsia"/>
          <w:lang w:eastAsia="zh-TW"/>
        </w:rPr>
        <w:t>’</w:t>
      </w:r>
    </w:p>
    <w:p w:rsidR="0079694B" w:rsidRPr="00D84C83" w:rsidRDefault="002267A3" w:rsidP="0079694B">
      <w:pPr>
        <w:pStyle w:val="Tabletext"/>
        <w:keepLines w:val="0"/>
        <w:numPr>
          <w:ilvl w:val="3"/>
          <w:numId w:val="2"/>
          <w:numberingChange w:id="95" w:author="test" w:date="2009-11-17T17:37:00Z" w:original="%1:8:0:.%2:1:0:.%3:4:0:.%4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ELSE IF</w:t>
      </w:r>
      <w:r w:rsidR="004A5714">
        <w:rPr>
          <w:rFonts w:ascii="Arial" w:hAnsi="Arial" w:cs="Arial" w:hint="eastAsia"/>
          <w:lang w:eastAsia="zh-TW"/>
        </w:rPr>
        <w:t>保險金代號</w:t>
      </w:r>
      <w:r w:rsidR="004A5714">
        <w:rPr>
          <w:rFonts w:ascii="Arial" w:hAnsi="Arial" w:cs="Arial" w:hint="eastAsia"/>
          <w:lang w:eastAsia="zh-TW"/>
        </w:rPr>
        <w:t>(STE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4A5714">
          <w:rPr>
            <w:rFonts w:ascii="Arial" w:hAnsi="Arial" w:cs="Arial" w:hint="eastAsia"/>
            <w:lang w:eastAsia="zh-TW"/>
          </w:rPr>
          <w:t>P 8.1.3</w:t>
        </w:r>
      </w:smartTag>
      <w:r w:rsidR="004A5714">
        <w:rPr>
          <w:rFonts w:ascii="Arial" w:hAnsi="Arial" w:cs="Arial" w:hint="eastAsia"/>
          <w:lang w:eastAsia="zh-TW"/>
        </w:rPr>
        <w:t>.1.2)</w:t>
      </w:r>
      <w:r>
        <w:rPr>
          <w:rFonts w:ascii="Arial" w:cs="Arial" w:hint="eastAsia"/>
          <w:lang w:eastAsia="zh-TW"/>
        </w:rPr>
        <w:t xml:space="preserve"> =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BBA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ascii="Arial" w:cs="Arial" w:hint="eastAsia"/>
            <w:lang w:eastAsia="zh-TW"/>
          </w:rPr>
          <w:t>3</w:t>
        </w:r>
        <w:r>
          <w:rPr>
            <w:rFonts w:ascii="Arial" w:cs="Arial"/>
            <w:lang w:eastAsia="zh-TW"/>
          </w:rPr>
          <w:t>’</w:t>
        </w:r>
      </w:smartTag>
      <w:r>
        <w:rPr>
          <w:rFonts w:ascii="Arial" w:cs="Arial" w:hint="eastAsia"/>
          <w:lang w:eastAsia="zh-TW"/>
        </w:rPr>
        <w:t xml:space="preserve"> (</w:t>
      </w:r>
      <w:r>
        <w:rPr>
          <w:rFonts w:ascii="Arial" w:cs="Arial" w:hint="eastAsia"/>
          <w:lang w:eastAsia="zh-TW"/>
        </w:rPr>
        <w:t>眷屬</w:t>
      </w:r>
      <w:r>
        <w:rPr>
          <w:rFonts w:ascii="Arial" w:cs="Arial" w:hint="eastAsia"/>
          <w:lang w:eastAsia="zh-TW"/>
        </w:rPr>
        <w:t>)</w:t>
      </w:r>
    </w:p>
    <w:p w:rsidR="00894040" w:rsidRPr="00894040" w:rsidRDefault="00D84C83" w:rsidP="001B4967">
      <w:pPr>
        <w:pStyle w:val="Tabletext"/>
        <w:keepLines w:val="0"/>
        <w:numPr>
          <w:ilvl w:val="4"/>
          <w:numId w:val="2"/>
          <w:numberingChange w:id="96" w:author="test" w:date="2009-11-17T17:37:00Z" w:original="%1:8:0:.%2:1:0:.%3:4:0:.%4:2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死亡</w:t>
      </w:r>
      <w:r>
        <w:rPr>
          <w:rFonts w:ascii="sөũ" w:hAnsi="sөũ"/>
          <w:lang w:eastAsia="zh-TW"/>
        </w:rPr>
        <w:t>理賠內容</w:t>
      </w:r>
      <w:r>
        <w:rPr>
          <w:rFonts w:ascii="sөũ" w:hAnsi="sөũ" w:hint="eastAsia"/>
          <w:lang w:eastAsia="zh-TW"/>
        </w:rPr>
        <w:t xml:space="preserve"> =</w:t>
      </w:r>
      <w:r w:rsidR="000E6EA1">
        <w:rPr>
          <w:rFonts w:ascii="sөũ" w:hAnsi="sөũ" w:hint="eastAsia"/>
          <w:lang w:eastAsia="zh-TW"/>
        </w:rPr>
        <w:t>’</w:t>
      </w:r>
      <w:r w:rsidR="000E6EA1" w:rsidRPr="000E6EA1">
        <w:rPr>
          <w:rFonts w:hint="eastAsia"/>
          <w:lang w:eastAsia="zh-TW"/>
        </w:rPr>
        <w:t xml:space="preserve"> </w:t>
      </w:r>
      <w:r w:rsidR="000E6EA1" w:rsidRPr="000E6EA1">
        <w:rPr>
          <w:rFonts w:ascii="sөũ" w:hAnsi="sөũ" w:hint="eastAsia"/>
          <w:lang w:eastAsia="zh-TW"/>
        </w:rPr>
        <w:t>眷屬喪葬津貼</w:t>
      </w:r>
      <w:r w:rsidR="00963287">
        <w:rPr>
          <w:rFonts w:ascii="sөũ" w:hAnsi="sөũ" w:hint="eastAsia"/>
          <w:lang w:eastAsia="zh-TW"/>
        </w:rPr>
        <w:t>以</w:t>
      </w:r>
      <w:r w:rsidR="00461FD7">
        <w:rPr>
          <w:rFonts w:ascii="sөũ" w:hAnsi="sөũ"/>
          <w:lang w:eastAsia="zh-TW"/>
        </w:rPr>
        <w:t>死殘保額</w:t>
      </w:r>
      <w:r w:rsidR="00CC65BD">
        <w:rPr>
          <w:rFonts w:ascii="sөũ" w:hAnsi="sөũ" w:hint="eastAsia"/>
          <w:lang w:eastAsia="zh-TW"/>
        </w:rPr>
        <w:t>百分之</w:t>
      </w:r>
      <w:r w:rsidR="00CC65BD">
        <w:rPr>
          <w:rFonts w:ascii="sөũ" w:hAnsi="sөũ" w:hint="eastAsia"/>
          <w:lang w:eastAsia="zh-TW"/>
        </w:rPr>
        <w:t>5</w:t>
      </w:r>
      <w:r w:rsidR="00CC65BD">
        <w:rPr>
          <w:rFonts w:ascii="sөũ" w:hAnsi="sөũ" w:hint="eastAsia"/>
          <w:lang w:eastAsia="zh-TW"/>
        </w:rPr>
        <w:t>給付’</w:t>
      </w:r>
    </w:p>
    <w:p w:rsidR="002024A4" w:rsidRPr="004D2F0E" w:rsidRDefault="00C022F7" w:rsidP="00571BD2">
      <w:pPr>
        <w:pStyle w:val="Tabletext"/>
        <w:keepLines w:val="0"/>
        <w:numPr>
          <w:ilvl w:val="2"/>
          <w:numId w:val="2"/>
          <w:numberingChange w:id="97" w:author="test" w:date="2009-11-17T17:37:00Z" w:original="%1:8:0:.%2:1:0:.%3:5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身故保險金畫面顯示欄位</w:t>
      </w:r>
      <w:r w:rsidR="004424B3">
        <w:rPr>
          <w:rFonts w:hint="eastAsia"/>
          <w:color w:val="000000"/>
          <w:kern w:val="2"/>
          <w:szCs w:val="24"/>
          <w:lang w:eastAsia="zh-TW"/>
        </w:rPr>
        <w:t>對應</w:t>
      </w:r>
      <w:r>
        <w:rPr>
          <w:rFonts w:hint="eastAsia"/>
          <w:color w:val="000000"/>
          <w:kern w:val="2"/>
          <w:szCs w:val="24"/>
          <w:lang w:eastAsia="zh-TW"/>
        </w:rPr>
        <w:t>如下：</w:t>
      </w:r>
      <w:r w:rsidR="00BD4608">
        <w:rPr>
          <w:rFonts w:hint="eastAsia"/>
          <w:color w:val="000000"/>
          <w:kern w:val="2"/>
          <w:szCs w:val="24"/>
          <w:lang w:eastAsia="zh-TW"/>
        </w:rPr>
        <w:t>(</w:t>
      </w:r>
      <w:r w:rsidR="00BD4608">
        <w:rPr>
          <w:rFonts w:hint="eastAsia"/>
          <w:color w:val="000000"/>
          <w:kern w:val="2"/>
          <w:szCs w:val="24"/>
          <w:lang w:eastAsia="zh-TW"/>
        </w:rPr>
        <w:t>定字如下</w:t>
      </w:r>
      <w:r w:rsidR="00BD4608">
        <w:rPr>
          <w:rFonts w:hint="eastAsia"/>
          <w:color w:val="000000"/>
          <w:kern w:val="2"/>
          <w:szCs w:val="24"/>
          <w:lang w:eastAsia="zh-TW"/>
        </w:rPr>
        <w:t>)</w:t>
      </w:r>
    </w:p>
    <w:tbl>
      <w:tblPr>
        <w:tblStyle w:val="aa"/>
        <w:tblW w:w="0" w:type="auto"/>
        <w:tblInd w:w="2040" w:type="dxa"/>
        <w:tblLook w:val="01E0" w:firstRow="1" w:lastRow="1" w:firstColumn="1" w:lastColumn="1" w:noHBand="0" w:noVBand="0"/>
      </w:tblPr>
      <w:tblGrid>
        <w:gridCol w:w="2170"/>
        <w:gridCol w:w="3184"/>
        <w:gridCol w:w="2863"/>
      </w:tblGrid>
      <w:tr w:rsidR="00222E4B">
        <w:tc>
          <w:tcPr>
            <w:tcW w:w="2170" w:type="dxa"/>
            <w:shd w:val="clear" w:color="auto" w:fill="D9D9D9"/>
          </w:tcPr>
          <w:p w:rsidR="00222E4B" w:rsidRDefault="00FA720E" w:rsidP="00222E4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理賠種類</w:t>
            </w:r>
          </w:p>
        </w:tc>
        <w:tc>
          <w:tcPr>
            <w:tcW w:w="3184" w:type="dxa"/>
            <w:shd w:val="clear" w:color="auto" w:fill="D9D9D9"/>
          </w:tcPr>
          <w:p w:rsidR="00222E4B" w:rsidRDefault="00FA720E" w:rsidP="00222E4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保險金中文</w:t>
            </w:r>
          </w:p>
        </w:tc>
        <w:tc>
          <w:tcPr>
            <w:tcW w:w="2863" w:type="dxa"/>
            <w:shd w:val="clear" w:color="auto" w:fill="D9D9D9"/>
          </w:tcPr>
          <w:p w:rsidR="00222E4B" w:rsidRDefault="00FA720E" w:rsidP="00222E4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理賠內容說明</w:t>
            </w:r>
          </w:p>
        </w:tc>
      </w:tr>
      <w:tr w:rsidR="00222E4B">
        <w:tc>
          <w:tcPr>
            <w:tcW w:w="2170" w:type="dxa"/>
          </w:tcPr>
          <w:p w:rsidR="00222E4B" w:rsidRDefault="00D131C1" w:rsidP="00222E4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死亡全殘</w:t>
            </w:r>
          </w:p>
        </w:tc>
        <w:tc>
          <w:tcPr>
            <w:tcW w:w="3184" w:type="dxa"/>
          </w:tcPr>
          <w:p w:rsidR="00222E4B" w:rsidRPr="00EA21AC" w:rsidRDefault="005E4837" w:rsidP="00222E4B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保險金名稱</w:t>
            </w:r>
          </w:p>
        </w:tc>
        <w:tc>
          <w:tcPr>
            <w:tcW w:w="2863" w:type="dxa"/>
          </w:tcPr>
          <w:p w:rsidR="00222E4B" w:rsidRDefault="006D6BFA" w:rsidP="00222E4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死亡</w:t>
            </w:r>
            <w:r>
              <w:rPr>
                <w:rFonts w:ascii="sөũ" w:hAnsi="sөũ"/>
                <w:lang w:eastAsia="zh-TW"/>
              </w:rPr>
              <w:t>理賠內容</w:t>
            </w:r>
          </w:p>
        </w:tc>
      </w:tr>
    </w:tbl>
    <w:p w:rsidR="00915D88" w:rsidRDefault="00915D88" w:rsidP="00915D88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B37BC5" w:rsidRPr="00B37BC5" w:rsidRDefault="009268DC" w:rsidP="00CB61E9">
      <w:pPr>
        <w:pStyle w:val="Tabletext"/>
        <w:keepLines w:val="0"/>
        <w:numPr>
          <w:ilvl w:val="1"/>
          <w:numId w:val="2"/>
          <w:numberingChange w:id="98" w:author="test" w:date="2009-11-17T17:37:00Z" w:original="%1:8:0:.%2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B7FC2">
        <w:rPr>
          <w:rFonts w:ascii="sөũ" w:hAnsi="sөũ"/>
          <w:b/>
        </w:rPr>
        <w:t>殘廢</w:t>
      </w:r>
      <w:r w:rsidR="00CB61E9" w:rsidRPr="00AB7FC2">
        <w:rPr>
          <w:rFonts w:hint="eastAsia"/>
          <w:b/>
          <w:color w:val="000000"/>
          <w:kern w:val="2"/>
          <w:szCs w:val="24"/>
          <w:lang w:eastAsia="zh-TW"/>
        </w:rPr>
        <w:t>理賠險種設定：</w:t>
      </w:r>
    </w:p>
    <w:p w:rsidR="00F02654" w:rsidRDefault="00F02654" w:rsidP="00F02654">
      <w:pPr>
        <w:pStyle w:val="Tabletext"/>
        <w:keepLines w:val="0"/>
        <w:numPr>
          <w:ilvl w:val="2"/>
          <w:numId w:val="2"/>
          <w:numberingChange w:id="99" w:author="test" w:date="2009-11-17T17:37:00Z" w:original="%1:8:0:.%2:2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判斷角色對應</w:t>
      </w:r>
      <w:r>
        <w:rPr>
          <w:rFonts w:hint="eastAsia"/>
          <w:color w:val="000000"/>
          <w:kern w:val="2"/>
          <w:szCs w:val="24"/>
          <w:lang w:eastAsia="zh-TW"/>
        </w:rPr>
        <w:t>TABLE</w:t>
      </w:r>
      <w:r>
        <w:rPr>
          <w:rFonts w:hint="eastAsia"/>
          <w:color w:val="000000"/>
          <w:kern w:val="2"/>
          <w:szCs w:val="24"/>
          <w:lang w:eastAsia="zh-TW"/>
        </w:rPr>
        <w:t>資料：</w:t>
      </w:r>
    </w:p>
    <w:p w:rsidR="00F02654" w:rsidRDefault="00F02654" w:rsidP="00F02654">
      <w:pPr>
        <w:pStyle w:val="Tabletext"/>
        <w:keepLines w:val="0"/>
        <w:numPr>
          <w:ilvl w:val="3"/>
          <w:numId w:val="2"/>
          <w:numberingChange w:id="100" w:author="test" w:date="2009-11-17T17:37:00Z" w:original="%1:8:0:.%2:2:0:.%3:1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</w:t>
      </w:r>
      <w:r>
        <w:rPr>
          <w:rFonts w:hint="eastAsia"/>
          <w:color w:val="000000"/>
          <w:kern w:val="2"/>
          <w:szCs w:val="24"/>
          <w:lang w:eastAsia="zh-TW"/>
        </w:rPr>
        <w:t>投保明細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契約角色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I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 (</w:t>
      </w:r>
      <w:r>
        <w:rPr>
          <w:rFonts w:hint="eastAsia"/>
          <w:color w:val="000000"/>
          <w:kern w:val="2"/>
          <w:szCs w:val="24"/>
          <w:lang w:eastAsia="zh-TW"/>
        </w:rPr>
        <w:t>本人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F02654" w:rsidRPr="007C13F7" w:rsidRDefault="00F02654" w:rsidP="00F02654">
      <w:pPr>
        <w:pStyle w:val="Tabletext"/>
        <w:keepLines w:val="0"/>
        <w:numPr>
          <w:ilvl w:val="4"/>
          <w:numId w:val="2"/>
          <w:numberingChange w:id="101" w:author="test" w:date="2009-11-17T17:37:00Z" w:original="%1:8:0:.%2:2:0:.%3:1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死亡</w:t>
      </w:r>
      <w:proofErr w:type="spellStart"/>
      <w:r>
        <w:rPr>
          <w:rFonts w:ascii="Arial" w:cs="Arial" w:hint="eastAsia"/>
        </w:rPr>
        <w:t>計劃別</w:t>
      </w:r>
      <w:proofErr w:type="spellEnd"/>
      <w:r>
        <w:rPr>
          <w:rFonts w:ascii="Arial" w:cs="Arial" w:hint="eastAsia"/>
          <w:lang w:eastAsia="zh-TW"/>
        </w:rPr>
        <w:t>=</w:t>
      </w:r>
      <w:r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ascii="Arial" w:cs="Arial" w:hint="eastAsia"/>
            <w:lang w:eastAsia="zh-TW"/>
          </w:rPr>
          <w:t>0</w:t>
        </w:r>
        <w:r>
          <w:rPr>
            <w:rFonts w:ascii="Arial" w:cs="Arial"/>
            <w:lang w:eastAsia="zh-TW"/>
          </w:rPr>
          <w:t>’</w:t>
        </w:r>
      </w:smartTag>
    </w:p>
    <w:p w:rsidR="00F02654" w:rsidRPr="00CC36F2" w:rsidRDefault="00F02654" w:rsidP="00F02654">
      <w:pPr>
        <w:pStyle w:val="Tabletext"/>
        <w:keepLines w:val="0"/>
        <w:numPr>
          <w:ilvl w:val="3"/>
          <w:numId w:val="2"/>
          <w:numberingChange w:id="102" w:author="test" w:date="2009-11-17T17:37:00Z" w:original="%1:8:0:.%2:2:0:.%3:1:0:.%4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ELS</w:t>
      </w:r>
      <w:r w:rsidRPr="00A678C3">
        <w:rPr>
          <w:rFonts w:hint="eastAsia"/>
          <w:color w:val="000000"/>
          <w:kern w:val="2"/>
          <w:szCs w:val="24"/>
          <w:lang w:eastAsia="zh-TW"/>
        </w:rPr>
        <w:t>E</w:t>
      </w:r>
    </w:p>
    <w:p w:rsidR="00F02654" w:rsidRPr="000D2707" w:rsidRDefault="00F02654" w:rsidP="00F02654">
      <w:pPr>
        <w:pStyle w:val="Tabletext"/>
        <w:keepLines w:val="0"/>
        <w:numPr>
          <w:ilvl w:val="4"/>
          <w:numId w:val="2"/>
          <w:numberingChange w:id="103" w:author="test" w:date="2009-11-17T17:37:00Z" w:original="%1:8:0:.%2:2:0:.%3:1:0:.%4:2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死亡</w:t>
      </w:r>
      <w:r w:rsidRPr="00A678C3">
        <w:rPr>
          <w:rFonts w:hint="eastAsia"/>
          <w:color w:val="000000"/>
          <w:kern w:val="2"/>
          <w:szCs w:val="24"/>
          <w:lang w:eastAsia="zh-TW"/>
        </w:rPr>
        <w:t>計劃別</w:t>
      </w:r>
      <w:r w:rsidRPr="00A678C3">
        <w:rPr>
          <w:rFonts w:hint="eastAsia"/>
          <w:color w:val="000000"/>
          <w:kern w:val="2"/>
          <w:szCs w:val="24"/>
          <w:lang w:eastAsia="zh-TW"/>
        </w:rPr>
        <w:t>=</w:t>
      </w:r>
      <w:r w:rsidRPr="00A678C3">
        <w:rPr>
          <w:color w:val="000000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A678C3">
          <w:rPr>
            <w:rFonts w:hint="eastAsia"/>
            <w:color w:val="000000"/>
            <w:kern w:val="2"/>
            <w:szCs w:val="24"/>
            <w:lang w:eastAsia="zh-TW"/>
          </w:rPr>
          <w:t>1</w:t>
        </w:r>
        <w:r w:rsidRPr="00A678C3">
          <w:rPr>
            <w:color w:val="000000"/>
            <w:kern w:val="2"/>
            <w:szCs w:val="24"/>
            <w:lang w:eastAsia="zh-TW"/>
          </w:rPr>
          <w:t>’</w:t>
        </w:r>
      </w:smartTag>
    </w:p>
    <w:p w:rsidR="00F02654" w:rsidRDefault="00F02654" w:rsidP="00F02654">
      <w:pPr>
        <w:pStyle w:val="Tabletext"/>
        <w:keepLines w:val="0"/>
        <w:numPr>
          <w:ilvl w:val="2"/>
          <w:numId w:val="2"/>
          <w:numberingChange w:id="104" w:author="test" w:date="2009-11-17T17:37:00Z" w:original="%1:8:0:.%2:2:0:.%3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</w:t>
      </w:r>
      <w:r>
        <w:rPr>
          <w:rFonts w:hint="eastAsia"/>
          <w:color w:val="000000"/>
          <w:kern w:val="2"/>
          <w:szCs w:val="24"/>
          <w:lang w:eastAsia="zh-TW"/>
        </w:rPr>
        <w:t>DTAGD601</w:t>
      </w:r>
      <w:r>
        <w:rPr>
          <w:rFonts w:hint="eastAsia"/>
          <w:color w:val="000000"/>
          <w:kern w:val="2"/>
          <w:szCs w:val="24"/>
          <w:lang w:eastAsia="zh-TW"/>
        </w:rPr>
        <w:t>逐筆篩選：</w:t>
      </w:r>
    </w:p>
    <w:p w:rsidR="00F02654" w:rsidRPr="001C69AD" w:rsidRDefault="00F02654" w:rsidP="00F02654">
      <w:pPr>
        <w:pStyle w:val="Tabletext"/>
        <w:keepLines w:val="0"/>
        <w:numPr>
          <w:ilvl w:val="3"/>
          <w:numId w:val="2"/>
          <w:numberingChange w:id="105" w:author="test" w:date="2009-11-17T17:37:00Z" w:original="%1:8:0:.%2:2:0:.%3:2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DTAGD601.</w:t>
      </w:r>
      <w:r>
        <w:rPr>
          <w:rFonts w:ascii="Arial" w:cs="Arial" w:hint="eastAsia"/>
          <w:lang w:eastAsia="zh-TW"/>
        </w:rPr>
        <w:t>計劃別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rFonts w:ascii="Arial" w:cs="Arial" w:hint="eastAsia"/>
          <w:lang w:eastAsia="zh-TW"/>
        </w:rPr>
        <w:t>死亡計劃別</w:t>
      </w:r>
    </w:p>
    <w:p w:rsidR="00F02654" w:rsidRDefault="00F02654" w:rsidP="00F02654">
      <w:pPr>
        <w:pStyle w:val="Tabletext"/>
        <w:keepLines w:val="0"/>
        <w:numPr>
          <w:ilvl w:val="4"/>
          <w:numId w:val="2"/>
          <w:numberingChange w:id="106" w:author="test" w:date="2009-11-17T17:37:00Z" w:original="%1:8:0:.%2:2:0:.%3:2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特約保額</w:t>
      </w:r>
      <w:r>
        <w:rPr>
          <w:rFonts w:hint="eastAsia"/>
          <w:color w:val="000000"/>
          <w:kern w:val="2"/>
          <w:szCs w:val="24"/>
          <w:lang w:eastAsia="zh-TW"/>
        </w:rPr>
        <w:t xml:space="preserve"> = DTAGD601.</w:t>
      </w:r>
      <w:r>
        <w:rPr>
          <w:rFonts w:ascii="Arial" w:hAnsi="Arial" w:cs="Arial" w:hint="eastAsia"/>
          <w:lang w:eastAsia="zh-TW"/>
        </w:rPr>
        <w:t>意外特約死亡另給付金額</w:t>
      </w:r>
      <w:r>
        <w:rPr>
          <w:rFonts w:hint="eastAsia"/>
          <w:color w:val="000000"/>
          <w:kern w:val="2"/>
          <w:szCs w:val="24"/>
          <w:lang w:eastAsia="zh-TW"/>
        </w:rPr>
        <w:t>/10000 (</w:t>
      </w:r>
      <w:r>
        <w:rPr>
          <w:rFonts w:hint="eastAsia"/>
          <w:color w:val="000000"/>
          <w:kern w:val="2"/>
          <w:szCs w:val="24"/>
          <w:lang w:eastAsia="zh-TW"/>
        </w:rPr>
        <w:t>若無小數，則取到整數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F02654" w:rsidRDefault="00F02654" w:rsidP="00F02654">
      <w:pPr>
        <w:pStyle w:val="Tabletext"/>
        <w:keepLines w:val="0"/>
        <w:numPr>
          <w:ilvl w:val="2"/>
          <w:numId w:val="2"/>
          <w:numberingChange w:id="107" w:author="test" w:date="2009-11-17T17:37:00Z" w:original="%1:8:0:.%2:2:0:.%3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</w:t>
      </w:r>
      <w:r>
        <w:rPr>
          <w:rFonts w:hint="eastAsia"/>
          <w:color w:val="000000"/>
          <w:kern w:val="2"/>
          <w:szCs w:val="24"/>
          <w:lang w:eastAsia="zh-TW"/>
        </w:rPr>
        <w:t>DTAGD602</w:t>
      </w:r>
      <w:r>
        <w:rPr>
          <w:rFonts w:hint="eastAsia"/>
          <w:color w:val="000000"/>
          <w:kern w:val="2"/>
          <w:szCs w:val="24"/>
          <w:lang w:eastAsia="zh-TW"/>
        </w:rPr>
        <w:t>逐筆篩選：</w:t>
      </w:r>
    </w:p>
    <w:p w:rsidR="00F02654" w:rsidRDefault="00F02654" w:rsidP="00F02654">
      <w:pPr>
        <w:pStyle w:val="Tabletext"/>
        <w:keepLines w:val="0"/>
        <w:numPr>
          <w:ilvl w:val="3"/>
          <w:numId w:val="2"/>
          <w:numberingChange w:id="108" w:author="test" w:date="2009-11-17T17:37:00Z" w:original="%1:8:0:.%2:2:0:.%3:3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DTAGD602.</w:t>
      </w:r>
      <w:r>
        <w:rPr>
          <w:rFonts w:ascii="Arial" w:hAnsi="Arial" w:cs="Arial" w:hint="eastAsia"/>
          <w:lang w:eastAsia="zh-TW"/>
        </w:rPr>
        <w:t>索賠類別</w:t>
      </w:r>
      <w:r>
        <w:rPr>
          <w:rFonts w:ascii="Arial" w:hAnsi="Arial" w:cs="Arial" w:hint="eastAsia"/>
          <w:lang w:eastAsia="zh-TW"/>
        </w:rPr>
        <w:t xml:space="preserve"> = </w:t>
      </w:r>
      <w:r>
        <w:rPr>
          <w:rFonts w:ascii="Arial" w:hAnsi="Arial" w:cs="Arial"/>
          <w:lang w:eastAsia="zh-TW"/>
        </w:rPr>
        <w:t>‘</w:t>
      </w:r>
      <w:r w:rsidR="00545CC6">
        <w:rPr>
          <w:rFonts w:ascii="Arial" w:hAnsi="Arial" w:cs="Arial" w:hint="eastAsia"/>
          <w:lang w:eastAsia="zh-TW"/>
        </w:rPr>
        <w:t>B</w:t>
      </w:r>
      <w:r>
        <w:rPr>
          <w:rFonts w:ascii="Arial" w:hAnsi="Arial" w:cs="Arial"/>
          <w:lang w:eastAsia="zh-TW"/>
        </w:rPr>
        <w:t>’</w:t>
      </w:r>
    </w:p>
    <w:p w:rsidR="00F02654" w:rsidRPr="00B720A6" w:rsidRDefault="00F02654" w:rsidP="00F02654">
      <w:pPr>
        <w:pStyle w:val="Tabletext"/>
        <w:keepLines w:val="0"/>
        <w:numPr>
          <w:ilvl w:val="4"/>
          <w:numId w:val="2"/>
          <w:numberingChange w:id="109" w:author="test" w:date="2009-11-17T17:37:00Z" w:original="%1:8:0:.%2:2:0:.%3:3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保險金名稱</w:t>
      </w:r>
      <w:r>
        <w:rPr>
          <w:rFonts w:ascii="Arial" w:hAnsi="Arial" w:cs="Arial"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DTAGD602.</w:t>
      </w:r>
      <w:r>
        <w:rPr>
          <w:rFonts w:ascii="Arial" w:cs="Arial" w:hint="eastAsia"/>
          <w:lang w:eastAsia="zh-TW"/>
        </w:rPr>
        <w:t>保險金中文</w:t>
      </w:r>
    </w:p>
    <w:p w:rsidR="00F02654" w:rsidRDefault="00F02654" w:rsidP="00F02654">
      <w:pPr>
        <w:pStyle w:val="Tabletext"/>
        <w:keepLines w:val="0"/>
        <w:numPr>
          <w:ilvl w:val="4"/>
          <w:numId w:val="2"/>
          <w:numberingChange w:id="110" w:author="test" w:date="2009-11-17T17:37:00Z" w:original="%1:8:0:.%2:2:0:.%3:3:0:.%4:1:0:.%5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保險金代號</w:t>
      </w:r>
      <w:r>
        <w:rPr>
          <w:rFonts w:ascii="Arial" w:hAnsi="Arial" w:cs="Arial" w:hint="eastAsia"/>
          <w:lang w:eastAsia="zh-TW"/>
        </w:rPr>
        <w:t xml:space="preserve"> = </w:t>
      </w:r>
      <w:r>
        <w:rPr>
          <w:rFonts w:hint="eastAsia"/>
          <w:color w:val="000000"/>
          <w:kern w:val="2"/>
          <w:szCs w:val="24"/>
          <w:lang w:eastAsia="zh-TW"/>
        </w:rPr>
        <w:t>DTAGD602.</w:t>
      </w:r>
      <w:r>
        <w:rPr>
          <w:rFonts w:ascii="Arial" w:cs="Arial" w:hint="eastAsia"/>
          <w:lang w:eastAsia="zh-TW"/>
        </w:rPr>
        <w:t>保險金</w:t>
      </w:r>
      <w:r>
        <w:rPr>
          <w:rFonts w:ascii="Arial" w:hAnsi="Arial" w:cs="Arial" w:hint="eastAsia"/>
          <w:lang w:eastAsia="zh-TW"/>
        </w:rPr>
        <w:t>代號</w:t>
      </w:r>
    </w:p>
    <w:p w:rsidR="00F02654" w:rsidRDefault="00F02654" w:rsidP="00F02654">
      <w:pPr>
        <w:pStyle w:val="Tabletext"/>
        <w:keepLines w:val="0"/>
        <w:numPr>
          <w:ilvl w:val="2"/>
          <w:numId w:val="2"/>
          <w:numberingChange w:id="111" w:author="test" w:date="2009-11-17T17:37:00Z" w:original="%1:8:0:.%2:2:0:.%3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理賠內容：</w:t>
      </w:r>
    </w:p>
    <w:p w:rsidR="00801971" w:rsidRPr="00801971" w:rsidRDefault="000D5341" w:rsidP="00F02654">
      <w:pPr>
        <w:pStyle w:val="Tabletext"/>
        <w:keepLines w:val="0"/>
        <w:numPr>
          <w:ilvl w:val="3"/>
          <w:numId w:val="2"/>
          <w:numberingChange w:id="112" w:author="test" w:date="2009-11-17T17:37:00Z" w:original="%1:8:0:.%2:2:0:.%3:4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殘廢</w:t>
      </w:r>
      <w:r>
        <w:rPr>
          <w:rFonts w:ascii="sөũ" w:hAnsi="sөũ"/>
          <w:lang w:eastAsia="zh-TW"/>
        </w:rPr>
        <w:t>理賠內容</w:t>
      </w:r>
      <w:r>
        <w:rPr>
          <w:rFonts w:ascii="sөũ" w:hAnsi="sөũ" w:hint="eastAsia"/>
          <w:lang w:eastAsia="zh-TW"/>
        </w:rPr>
        <w:t xml:space="preserve">= </w:t>
      </w:r>
      <w:r w:rsidR="008859DC">
        <w:rPr>
          <w:rFonts w:ascii="sөũ" w:hAnsi="sөũ" w:hint="eastAsia"/>
          <w:lang w:eastAsia="zh-TW"/>
        </w:rPr>
        <w:t>‘</w:t>
      </w:r>
      <w:r w:rsidR="008859DC">
        <w:rPr>
          <w:rFonts w:ascii="sөũ" w:hAnsi="sөũ"/>
          <w:lang w:eastAsia="zh-TW"/>
        </w:rPr>
        <w:t>疾病</w:t>
      </w:r>
      <w:r w:rsidR="008859DC">
        <w:rPr>
          <w:rFonts w:ascii="sөũ" w:hAnsi="sөũ"/>
          <w:lang w:eastAsia="zh-TW"/>
        </w:rPr>
        <w:t>-</w:t>
      </w:r>
      <w:r w:rsidR="008859DC">
        <w:rPr>
          <w:rFonts w:ascii="sөũ" w:hAnsi="sөũ"/>
          <w:lang w:eastAsia="zh-TW"/>
        </w:rPr>
        <w:t>死殘保額</w:t>
      </w:r>
      <w:r w:rsidR="008859DC">
        <w:rPr>
          <w:rFonts w:ascii="sөũ" w:hAnsi="sөũ"/>
          <w:lang w:eastAsia="zh-TW"/>
        </w:rPr>
        <w:t xml:space="preserve"> 3 </w:t>
      </w:r>
      <w:r w:rsidR="008859DC">
        <w:rPr>
          <w:rFonts w:ascii="sөũ" w:hAnsi="sөũ"/>
          <w:lang w:eastAsia="zh-TW"/>
        </w:rPr>
        <w:t>倍</w:t>
      </w:r>
      <w:r w:rsidR="00046488">
        <w:rPr>
          <w:rFonts w:ascii="sөũ" w:hAnsi="sөũ" w:hint="eastAsia"/>
          <w:lang w:eastAsia="zh-TW"/>
        </w:rPr>
        <w:t>承上</w:t>
      </w:r>
      <w:r w:rsidR="0046686F">
        <w:rPr>
          <w:rFonts w:ascii="sөũ" w:hAnsi="sөũ" w:hint="eastAsia"/>
          <w:lang w:eastAsia="zh-TW"/>
        </w:rPr>
        <w:t>殘廢等級</w:t>
      </w:r>
      <w:r w:rsidR="00003C04">
        <w:rPr>
          <w:rFonts w:ascii="sөũ" w:hAnsi="sөũ" w:hint="eastAsia"/>
          <w:lang w:eastAsia="zh-TW"/>
        </w:rPr>
        <w:t>表所列之</w:t>
      </w:r>
      <w:r w:rsidR="004E1AC7" w:rsidRPr="004E1AC7">
        <w:rPr>
          <w:rFonts w:ascii="sөũ" w:hAnsi="sөũ" w:hint="eastAsia"/>
          <w:lang w:eastAsia="zh-TW"/>
        </w:rPr>
        <w:t>比例計算</w:t>
      </w:r>
      <w:r w:rsidR="008859DC">
        <w:rPr>
          <w:rFonts w:ascii="sөũ" w:hAnsi="sөũ"/>
          <w:lang w:eastAsia="zh-TW"/>
        </w:rPr>
        <w:t>給付</w:t>
      </w:r>
      <w:r w:rsidR="008859DC">
        <w:rPr>
          <w:rFonts w:ascii="sөũ" w:hAnsi="sөũ" w:hint="eastAsia"/>
          <w:lang w:eastAsia="zh-TW"/>
        </w:rPr>
        <w:t>&lt;BR&gt;</w:t>
      </w:r>
      <w:r w:rsidR="008859DC">
        <w:rPr>
          <w:rFonts w:ascii="sөũ" w:hAnsi="sөũ"/>
          <w:lang w:eastAsia="zh-TW"/>
        </w:rPr>
        <w:t>意外</w:t>
      </w:r>
      <w:r w:rsidR="008859DC">
        <w:rPr>
          <w:rFonts w:ascii="sөũ" w:hAnsi="sөũ"/>
          <w:lang w:eastAsia="zh-TW"/>
        </w:rPr>
        <w:t>-</w:t>
      </w:r>
      <w:r w:rsidR="008859DC">
        <w:rPr>
          <w:rFonts w:ascii="sөũ" w:hAnsi="sөũ"/>
          <w:lang w:eastAsia="zh-TW"/>
        </w:rPr>
        <w:t>死殘保額</w:t>
      </w:r>
      <w:r w:rsidR="008859DC">
        <w:rPr>
          <w:rFonts w:ascii="sөũ" w:hAnsi="sөũ"/>
          <w:lang w:eastAsia="zh-TW"/>
        </w:rPr>
        <w:t xml:space="preserve"> 6 </w:t>
      </w:r>
      <w:r w:rsidR="008859DC">
        <w:rPr>
          <w:rFonts w:ascii="sөũ" w:hAnsi="sөũ"/>
          <w:lang w:eastAsia="zh-TW"/>
        </w:rPr>
        <w:t>倍</w:t>
      </w:r>
      <w:r w:rsidR="005542F4">
        <w:rPr>
          <w:rFonts w:ascii="sөũ" w:hAnsi="sөũ" w:hint="eastAsia"/>
          <w:lang w:eastAsia="zh-TW"/>
        </w:rPr>
        <w:t>承上殘廢等級表所列之</w:t>
      </w:r>
      <w:r w:rsidR="005542F4" w:rsidRPr="004E1AC7">
        <w:rPr>
          <w:rFonts w:ascii="sөũ" w:hAnsi="sөũ" w:hint="eastAsia"/>
          <w:lang w:eastAsia="zh-TW"/>
        </w:rPr>
        <w:t>比例計算</w:t>
      </w:r>
      <w:r w:rsidR="005542F4">
        <w:rPr>
          <w:rFonts w:ascii="sөũ" w:hAnsi="sөũ"/>
          <w:lang w:eastAsia="zh-TW"/>
        </w:rPr>
        <w:t>給付</w:t>
      </w:r>
      <w:r w:rsidR="008859DC">
        <w:rPr>
          <w:rFonts w:ascii="sөũ" w:hAnsi="sөũ" w:hint="eastAsia"/>
          <w:lang w:eastAsia="zh-TW"/>
        </w:rPr>
        <w:t>’</w:t>
      </w:r>
    </w:p>
    <w:p w:rsidR="00801971" w:rsidRDefault="00F02654" w:rsidP="00F02654">
      <w:pPr>
        <w:pStyle w:val="Tabletext"/>
        <w:keepLines w:val="0"/>
        <w:numPr>
          <w:ilvl w:val="3"/>
          <w:numId w:val="2"/>
          <w:numberingChange w:id="113" w:author="test" w:date="2009-11-17T17:37:00Z" w:original="%1:8:0:.%2:2:0:.%3:4:0:.%4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IF</w:t>
      </w:r>
      <w:ins w:id="114" w:author="test" w:date="2009-11-17T17:46:00Z">
        <w:r w:rsidR="00507CCF" w:rsidRPr="00507CCF">
          <w:rPr>
            <w:rFonts w:ascii="sөũ" w:hAnsi="sөũ" w:hint="eastAsia"/>
            <w:lang w:eastAsia="zh-TW"/>
          </w:rPr>
          <w:t xml:space="preserve"> </w:t>
        </w:r>
        <w:r w:rsidR="00507CCF">
          <w:rPr>
            <w:rFonts w:ascii="sөũ" w:hAnsi="sөũ" w:hint="eastAsia"/>
            <w:lang w:eastAsia="zh-TW"/>
          </w:rPr>
          <w:t>SHOW_</w:t>
        </w:r>
        <w:r w:rsidR="00507CCF">
          <w:rPr>
            <w:rFonts w:ascii="sөũ" w:hAnsi="sөũ"/>
            <w:lang w:eastAsia="zh-TW"/>
          </w:rPr>
          <w:t>勾選意外特約</w:t>
        </w:r>
      </w:ins>
      <w:del w:id="115" w:author="test" w:date="2009-11-17T17:46:00Z">
        <w:r w:rsidDel="00507CCF">
          <w:rPr>
            <w:rFonts w:hint="eastAsia"/>
            <w:color w:val="000000"/>
            <w:kern w:val="2"/>
            <w:szCs w:val="24"/>
            <w:lang w:eastAsia="zh-TW"/>
          </w:rPr>
          <w:delText>大額給付</w:delText>
        </w:r>
        <w:r w:rsidDel="00507CCF">
          <w:rPr>
            <w:rFonts w:hint="eastAsia"/>
            <w:color w:val="000000"/>
            <w:kern w:val="2"/>
            <w:szCs w:val="24"/>
            <w:lang w:eastAsia="zh-TW"/>
          </w:rPr>
          <w:delText>.</w:delText>
        </w:r>
        <w:r w:rsidRPr="00903C3D" w:rsidDel="00507CCF">
          <w:rPr>
            <w:rFonts w:hint="eastAsia"/>
            <w:color w:val="000000"/>
            <w:kern w:val="2"/>
            <w:szCs w:val="24"/>
            <w:lang w:eastAsia="zh-TW"/>
          </w:rPr>
          <w:delText>員工福團意外特約</w:delText>
        </w:r>
        <w:r w:rsidDel="00507CCF">
          <w:rPr>
            <w:rFonts w:hint="eastAsia"/>
            <w:color w:val="000000"/>
            <w:kern w:val="2"/>
            <w:szCs w:val="24"/>
            <w:lang w:eastAsia="zh-TW"/>
          </w:rPr>
          <w:delText xml:space="preserve"> </w:delText>
        </w:r>
      </w:del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Y</w:t>
      </w:r>
      <w:r>
        <w:rPr>
          <w:color w:val="000000"/>
          <w:kern w:val="2"/>
          <w:szCs w:val="24"/>
          <w:lang w:eastAsia="zh-TW"/>
        </w:rPr>
        <w:t>’</w:t>
      </w:r>
    </w:p>
    <w:p w:rsidR="00F02654" w:rsidRPr="00894040" w:rsidRDefault="00F02654" w:rsidP="00801971">
      <w:pPr>
        <w:pStyle w:val="Tabletext"/>
        <w:keepLines w:val="0"/>
        <w:numPr>
          <w:ilvl w:val="4"/>
          <w:numId w:val="2"/>
          <w:numberingChange w:id="116" w:author="test" w:date="2009-11-17T17:37:00Z" w:original="%1:8:0:.%2:2:0:.%3:4:0:.%4:2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死亡</w:t>
      </w:r>
      <w:r>
        <w:rPr>
          <w:rFonts w:ascii="sөũ" w:hAnsi="sөũ"/>
          <w:lang w:eastAsia="zh-TW"/>
        </w:rPr>
        <w:t>理賠內容</w:t>
      </w:r>
      <w:r>
        <w:rPr>
          <w:rFonts w:ascii="sөũ" w:hAnsi="sөũ" w:hint="eastAsia"/>
          <w:lang w:eastAsia="zh-TW"/>
        </w:rPr>
        <w:t xml:space="preserve"> +=</w:t>
      </w:r>
      <w:r>
        <w:rPr>
          <w:rFonts w:ascii="sөũ" w:hAnsi="sөũ" w:hint="eastAsia"/>
          <w:lang w:eastAsia="zh-TW"/>
        </w:rPr>
        <w:t>‘</w:t>
      </w:r>
      <w:r>
        <w:rPr>
          <w:rFonts w:ascii="sөũ" w:hAnsi="sөũ" w:hint="eastAsia"/>
          <w:lang w:eastAsia="zh-TW"/>
        </w:rPr>
        <w:t>&lt;BR&gt;</w:t>
      </w:r>
      <w:r>
        <w:rPr>
          <w:rFonts w:ascii="sөũ" w:hAnsi="sөũ"/>
          <w:lang w:eastAsia="zh-TW"/>
        </w:rPr>
        <w:t>意外給付特約</w:t>
      </w:r>
      <w:r>
        <w:rPr>
          <w:rFonts w:ascii="sөũ" w:hAnsi="sөũ"/>
          <w:lang w:eastAsia="zh-TW"/>
        </w:rPr>
        <w:t>-</w:t>
      </w:r>
      <w:r>
        <w:rPr>
          <w:rFonts w:ascii="sөũ" w:hAnsi="sөũ"/>
          <w:lang w:eastAsia="zh-TW"/>
        </w:rPr>
        <w:t>依保額</w:t>
      </w:r>
      <w:r>
        <w:rPr>
          <w:rFonts w:ascii="sөũ" w:hAnsi="sөũ" w:hint="eastAsia"/>
          <w:lang w:eastAsia="zh-TW"/>
        </w:rPr>
        <w:t>’</w:t>
      </w:r>
      <w:r>
        <w:rPr>
          <w:rFonts w:ascii="sөũ" w:hAnsi="sөũ" w:hint="eastAsia"/>
          <w:lang w:eastAsia="zh-TW"/>
        </w:rPr>
        <w:t>+</w:t>
      </w:r>
      <w:r>
        <w:rPr>
          <w:rFonts w:hint="eastAsia"/>
          <w:color w:val="000000"/>
          <w:kern w:val="2"/>
          <w:szCs w:val="24"/>
          <w:lang w:eastAsia="zh-TW"/>
        </w:rPr>
        <w:t>特約保額</w:t>
      </w:r>
      <w:r>
        <w:rPr>
          <w:rFonts w:hint="eastAsia"/>
          <w:color w:val="000000"/>
          <w:kern w:val="2"/>
          <w:szCs w:val="24"/>
          <w:lang w:eastAsia="zh-TW"/>
        </w:rPr>
        <w:t>(STEP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8.1.2</w:t>
        </w:r>
      </w:smartTag>
      <w:r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ascii="sөũ" w:hAnsi="sөũ" w:hint="eastAsia"/>
          <w:lang w:eastAsia="zh-TW"/>
        </w:rPr>
        <w:t>+</w:t>
      </w:r>
      <w:r>
        <w:rPr>
          <w:rFonts w:ascii="sөũ" w:hAnsi="sөũ" w:hint="eastAsia"/>
          <w:lang w:eastAsia="zh-TW"/>
        </w:rPr>
        <w:t>’</w:t>
      </w:r>
      <w:r>
        <w:rPr>
          <w:rFonts w:ascii="sөũ" w:hAnsi="sөũ"/>
          <w:lang w:eastAsia="zh-TW"/>
        </w:rPr>
        <w:t>萬</w:t>
      </w:r>
      <w:r w:rsidR="00E42853">
        <w:rPr>
          <w:rFonts w:ascii="sөũ" w:hAnsi="sөũ" w:hint="eastAsia"/>
          <w:lang w:eastAsia="zh-TW"/>
        </w:rPr>
        <w:t>承上殘廢等級表所列之</w:t>
      </w:r>
      <w:r w:rsidR="00E42853" w:rsidRPr="004E1AC7">
        <w:rPr>
          <w:rFonts w:ascii="sөũ" w:hAnsi="sөũ" w:hint="eastAsia"/>
          <w:lang w:eastAsia="zh-TW"/>
        </w:rPr>
        <w:t>比例計算</w:t>
      </w:r>
      <w:r>
        <w:rPr>
          <w:rFonts w:ascii="sөũ" w:hAnsi="sөũ"/>
          <w:lang w:eastAsia="zh-TW"/>
        </w:rPr>
        <w:t>給付</w:t>
      </w:r>
      <w:r>
        <w:rPr>
          <w:rFonts w:ascii="sөũ" w:hAnsi="sөũ" w:hint="eastAsia"/>
          <w:lang w:eastAsia="zh-TW"/>
        </w:rPr>
        <w:t>’</w:t>
      </w:r>
    </w:p>
    <w:p w:rsidR="00F02654" w:rsidRPr="004D2F0E" w:rsidRDefault="00943443" w:rsidP="00F02654">
      <w:pPr>
        <w:pStyle w:val="Tabletext"/>
        <w:keepLines w:val="0"/>
        <w:numPr>
          <w:ilvl w:val="2"/>
          <w:numId w:val="2"/>
          <w:numberingChange w:id="117" w:author="test" w:date="2009-11-17T17:37:00Z" w:original="%1:8:0:.%2:2:0:.%3:5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殘廢</w:t>
      </w:r>
      <w:r w:rsidR="00F02654">
        <w:rPr>
          <w:rFonts w:hint="eastAsia"/>
          <w:color w:val="000000"/>
          <w:kern w:val="2"/>
          <w:szCs w:val="24"/>
          <w:lang w:eastAsia="zh-TW"/>
        </w:rPr>
        <w:t>保險金畫面顯示欄位對應如下：</w:t>
      </w:r>
      <w:r w:rsidR="00F02654">
        <w:rPr>
          <w:rFonts w:hint="eastAsia"/>
          <w:color w:val="000000"/>
          <w:kern w:val="2"/>
          <w:szCs w:val="24"/>
          <w:lang w:eastAsia="zh-TW"/>
        </w:rPr>
        <w:t>(</w:t>
      </w:r>
      <w:r w:rsidR="00F02654">
        <w:rPr>
          <w:rFonts w:hint="eastAsia"/>
          <w:color w:val="000000"/>
          <w:kern w:val="2"/>
          <w:szCs w:val="24"/>
          <w:lang w:eastAsia="zh-TW"/>
        </w:rPr>
        <w:t>定字如下</w:t>
      </w:r>
      <w:r w:rsidR="00F02654">
        <w:rPr>
          <w:rFonts w:hint="eastAsia"/>
          <w:color w:val="000000"/>
          <w:kern w:val="2"/>
          <w:szCs w:val="24"/>
          <w:lang w:eastAsia="zh-TW"/>
        </w:rPr>
        <w:t>)</w:t>
      </w:r>
    </w:p>
    <w:tbl>
      <w:tblPr>
        <w:tblStyle w:val="aa"/>
        <w:tblW w:w="0" w:type="auto"/>
        <w:tblInd w:w="2040" w:type="dxa"/>
        <w:tblLook w:val="01E0" w:firstRow="1" w:lastRow="1" w:firstColumn="1" w:lastColumn="1" w:noHBand="0" w:noVBand="0"/>
      </w:tblPr>
      <w:tblGrid>
        <w:gridCol w:w="2170"/>
        <w:gridCol w:w="3184"/>
        <w:gridCol w:w="2863"/>
      </w:tblGrid>
      <w:tr w:rsidR="00F02654" w:rsidTr="00F02654">
        <w:tc>
          <w:tcPr>
            <w:tcW w:w="2170" w:type="dxa"/>
            <w:shd w:val="clear" w:color="auto" w:fill="D9D9D9"/>
          </w:tcPr>
          <w:p w:rsidR="00F02654" w:rsidRDefault="00F02654" w:rsidP="00F02654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理賠種類</w:t>
            </w:r>
          </w:p>
        </w:tc>
        <w:tc>
          <w:tcPr>
            <w:tcW w:w="3184" w:type="dxa"/>
            <w:shd w:val="clear" w:color="auto" w:fill="D9D9D9"/>
          </w:tcPr>
          <w:p w:rsidR="00F02654" w:rsidRDefault="00F02654" w:rsidP="00F02654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保險金中文</w:t>
            </w:r>
          </w:p>
        </w:tc>
        <w:tc>
          <w:tcPr>
            <w:tcW w:w="2863" w:type="dxa"/>
            <w:shd w:val="clear" w:color="auto" w:fill="D9D9D9"/>
          </w:tcPr>
          <w:p w:rsidR="00F02654" w:rsidRDefault="00F02654" w:rsidP="00F02654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理賠內容說明</w:t>
            </w:r>
          </w:p>
        </w:tc>
      </w:tr>
      <w:tr w:rsidR="00F02654" w:rsidTr="00F02654">
        <w:tc>
          <w:tcPr>
            <w:tcW w:w="2170" w:type="dxa"/>
          </w:tcPr>
          <w:p w:rsidR="00F02654" w:rsidRDefault="00583468" w:rsidP="00F02654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‘</w:t>
            </w:r>
            <w:proofErr w:type="spellStart"/>
            <w:r>
              <w:rPr>
                <w:rFonts w:ascii="新細明體" w:hAnsi="新細明體" w:cs="新細明體" w:hint="eastAsia"/>
              </w:rPr>
              <w:t>殘廢關懷</w:t>
            </w:r>
            <w:proofErr w:type="spellEnd"/>
            <w:r>
              <w:rPr>
                <w:color w:val="000000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3184" w:type="dxa"/>
          </w:tcPr>
          <w:p w:rsidR="00F02654" w:rsidRPr="00EA21AC" w:rsidRDefault="00F02654" w:rsidP="00F02654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保險金名稱</w:t>
            </w:r>
          </w:p>
        </w:tc>
        <w:tc>
          <w:tcPr>
            <w:tcW w:w="2863" w:type="dxa"/>
          </w:tcPr>
          <w:p w:rsidR="00F02654" w:rsidRDefault="00BD2E5B" w:rsidP="00F02654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殘廢</w:t>
            </w:r>
            <w:r>
              <w:rPr>
                <w:rFonts w:ascii="sөũ" w:hAnsi="sөũ"/>
                <w:lang w:eastAsia="zh-TW"/>
              </w:rPr>
              <w:t>理賠內容</w:t>
            </w:r>
          </w:p>
        </w:tc>
      </w:tr>
    </w:tbl>
    <w:p w:rsidR="00324A80" w:rsidRDefault="00324A80" w:rsidP="00324A80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67169D" w:rsidRPr="00DB18B7" w:rsidRDefault="00D83A51" w:rsidP="00D83A51">
      <w:pPr>
        <w:pStyle w:val="Tabletext"/>
        <w:keepLines w:val="0"/>
        <w:numPr>
          <w:ilvl w:val="1"/>
          <w:numId w:val="2"/>
          <w:numberingChange w:id="118" w:author="test" w:date="2009-11-17T17:37:00Z" w:original="%1:8:0:.%2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7169D">
        <w:rPr>
          <w:rFonts w:hint="eastAsia"/>
          <w:b/>
          <w:color w:val="000000"/>
          <w:kern w:val="2"/>
          <w:szCs w:val="24"/>
          <w:lang w:eastAsia="zh-TW"/>
        </w:rPr>
        <w:t>醫療實支</w:t>
      </w:r>
      <w:r w:rsidRPr="00CB2C4F">
        <w:rPr>
          <w:rFonts w:hint="eastAsia"/>
          <w:b/>
          <w:color w:val="000000"/>
          <w:kern w:val="2"/>
          <w:szCs w:val="24"/>
          <w:lang w:eastAsia="zh-TW"/>
        </w:rPr>
        <w:t>理賠險種設定：</w:t>
      </w:r>
    </w:p>
    <w:p w:rsidR="00DB18B7" w:rsidRDefault="00DB18B7" w:rsidP="00DB18B7">
      <w:pPr>
        <w:pStyle w:val="Tabletext"/>
        <w:keepLines w:val="0"/>
        <w:numPr>
          <w:ilvl w:val="2"/>
          <w:numId w:val="2"/>
          <w:numberingChange w:id="119" w:author="test" w:date="2009-11-17T17:37:00Z" w:original="%1:8:0:.%2:3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</w:t>
      </w:r>
      <w:r>
        <w:rPr>
          <w:rFonts w:hint="eastAsia"/>
          <w:color w:val="000000"/>
          <w:kern w:val="2"/>
          <w:szCs w:val="24"/>
          <w:lang w:eastAsia="zh-TW"/>
        </w:rPr>
        <w:t>DTAGD601</w:t>
      </w:r>
      <w:r>
        <w:rPr>
          <w:rFonts w:hint="eastAsia"/>
          <w:color w:val="000000"/>
          <w:kern w:val="2"/>
          <w:szCs w:val="24"/>
          <w:lang w:eastAsia="zh-TW"/>
        </w:rPr>
        <w:t>逐筆篩選：</w:t>
      </w:r>
    </w:p>
    <w:p w:rsidR="00DB18B7" w:rsidRPr="001C69AD" w:rsidRDefault="00DB18B7" w:rsidP="00DB18B7">
      <w:pPr>
        <w:pStyle w:val="Tabletext"/>
        <w:keepLines w:val="0"/>
        <w:numPr>
          <w:ilvl w:val="3"/>
          <w:numId w:val="2"/>
          <w:numberingChange w:id="120" w:author="test" w:date="2009-11-17T17:37:00Z" w:original="%1:8:0:.%2:3:0:.%3:1:0:.%4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DTAGD601.</w:t>
      </w:r>
      <w:r>
        <w:rPr>
          <w:rFonts w:ascii="Arial" w:cs="Arial" w:hint="eastAsia"/>
          <w:lang w:eastAsia="zh-TW"/>
        </w:rPr>
        <w:t>計劃別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 w:rsidR="001A412B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1A412B">
        <w:rPr>
          <w:rFonts w:hint="eastAsia"/>
          <w:color w:val="000000"/>
          <w:kern w:val="2"/>
          <w:szCs w:val="24"/>
          <w:lang w:eastAsia="zh-TW"/>
        </w:rPr>
        <w:t>投保明細</w:t>
      </w:r>
      <w:r w:rsidR="001A412B">
        <w:rPr>
          <w:rFonts w:hint="eastAsia"/>
          <w:color w:val="000000"/>
          <w:kern w:val="2"/>
          <w:szCs w:val="24"/>
          <w:lang w:eastAsia="zh-TW"/>
        </w:rPr>
        <w:t>.</w:t>
      </w:r>
      <w:r w:rsidR="001A412B">
        <w:rPr>
          <w:rFonts w:hint="eastAsia"/>
          <w:color w:val="000000"/>
          <w:kern w:val="2"/>
          <w:szCs w:val="24"/>
          <w:lang w:eastAsia="zh-TW"/>
        </w:rPr>
        <w:t>員工福團</w:t>
      </w:r>
      <w:r w:rsidR="00641C33">
        <w:rPr>
          <w:rFonts w:ascii="Arial" w:cs="Arial" w:hint="eastAsia"/>
          <w:lang w:eastAsia="zh-TW"/>
        </w:rPr>
        <w:t>計劃別</w:t>
      </w:r>
    </w:p>
    <w:p w:rsidR="00EE6819" w:rsidRPr="00265C1D" w:rsidRDefault="00F452F5" w:rsidP="00DB18B7">
      <w:pPr>
        <w:pStyle w:val="Tabletext"/>
        <w:keepLines w:val="0"/>
        <w:numPr>
          <w:ilvl w:val="4"/>
          <w:numId w:val="2"/>
          <w:numberingChange w:id="121" w:author="test" w:date="2009-11-17T17:37:00Z" w:original="%1:8:0:.%2:3:0:.%3:1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572F0">
        <w:rPr>
          <w:rFonts w:ascii="Arial" w:hAnsi="Arial" w:cs="Arial" w:hint="eastAsia"/>
          <w:lang w:eastAsia="zh-TW"/>
        </w:rPr>
        <w:t>門診</w:t>
      </w:r>
      <w:r w:rsidR="00EE6819">
        <w:rPr>
          <w:rFonts w:ascii="sөũ" w:hAnsi="sөũ"/>
          <w:lang w:eastAsia="zh-TW"/>
        </w:rPr>
        <w:t>理賠內容</w:t>
      </w:r>
      <w:r w:rsidR="00EE6819">
        <w:rPr>
          <w:rFonts w:ascii="sөũ" w:hAnsi="sөũ" w:hint="eastAsia"/>
          <w:lang w:eastAsia="zh-TW"/>
        </w:rPr>
        <w:t>=</w:t>
      </w:r>
      <w:r w:rsidR="002A652C">
        <w:rPr>
          <w:rFonts w:ascii="sөũ" w:hAnsi="sөũ" w:hint="eastAsia"/>
          <w:lang w:eastAsia="zh-TW"/>
        </w:rPr>
        <w:t xml:space="preserve"> </w:t>
      </w:r>
      <w:r w:rsidR="00F309FE">
        <w:rPr>
          <w:rFonts w:ascii="sөũ" w:hAnsi="sөũ" w:hint="eastAsia"/>
          <w:lang w:eastAsia="zh-TW"/>
        </w:rPr>
        <w:t>‘</w:t>
      </w:r>
      <w:r w:rsidR="00B96275">
        <w:rPr>
          <w:rFonts w:ascii="Arial" w:hAnsi="Arial" w:cs="Arial" w:hint="eastAsia"/>
          <w:lang w:eastAsia="zh-TW"/>
        </w:rPr>
        <w:t>每年門診限額</w:t>
      </w:r>
      <w:r w:rsidR="00B96275">
        <w:rPr>
          <w:rFonts w:ascii="Arial" w:hAnsi="Arial" w:cs="Arial"/>
          <w:lang w:eastAsia="zh-TW"/>
        </w:rPr>
        <w:t>’</w:t>
      </w:r>
      <w:r w:rsidR="00B96275">
        <w:rPr>
          <w:rFonts w:ascii="Arial" w:hAnsi="Arial" w:cs="Arial" w:hint="eastAsia"/>
          <w:lang w:eastAsia="zh-TW"/>
        </w:rPr>
        <w:t>+</w:t>
      </w:r>
      <w:r w:rsidR="006034DB" w:rsidRPr="006034DB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6034DB">
        <w:rPr>
          <w:rFonts w:hint="eastAsia"/>
          <w:color w:val="000000"/>
          <w:kern w:val="2"/>
          <w:szCs w:val="24"/>
          <w:lang w:eastAsia="zh-TW"/>
        </w:rPr>
        <w:t>DTAGD601.</w:t>
      </w:r>
      <w:r w:rsidR="00B96275">
        <w:rPr>
          <w:rFonts w:ascii="Arial" w:hAnsi="Arial" w:cs="Arial" w:hint="eastAsia"/>
          <w:lang w:eastAsia="zh-TW"/>
        </w:rPr>
        <w:t>每年門診限額</w:t>
      </w:r>
    </w:p>
    <w:p w:rsidR="00265C1D" w:rsidRPr="009457DD" w:rsidRDefault="009457DD" w:rsidP="00DB18B7">
      <w:pPr>
        <w:pStyle w:val="Tabletext"/>
        <w:keepLines w:val="0"/>
        <w:numPr>
          <w:ilvl w:val="4"/>
          <w:numId w:val="2"/>
          <w:numberingChange w:id="122" w:author="test" w:date="2009-11-17T17:37:00Z" w:original="%1:8:0:.%2:3:0:.%3:1:0:.%4:1:0:.%5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97E29">
        <w:rPr>
          <w:rFonts w:ascii="Arial" w:hAnsi="Arial" w:cs="Arial" w:hint="eastAsia"/>
          <w:lang w:eastAsia="zh-TW"/>
        </w:rPr>
        <w:t>經常費</w:t>
      </w:r>
      <w:r>
        <w:rPr>
          <w:rFonts w:ascii="sөũ" w:hAnsi="sөũ"/>
          <w:lang w:eastAsia="zh-TW"/>
        </w:rPr>
        <w:t>理賠內容</w:t>
      </w:r>
      <w:r>
        <w:rPr>
          <w:rFonts w:ascii="sөũ" w:hAnsi="sөũ" w:hint="eastAsia"/>
          <w:lang w:eastAsia="zh-TW"/>
        </w:rPr>
        <w:t>=</w:t>
      </w:r>
      <w:r w:rsidR="005219EF">
        <w:rPr>
          <w:rFonts w:ascii="sөũ" w:hAnsi="sөũ" w:hint="eastAsia"/>
          <w:lang w:eastAsia="zh-TW"/>
        </w:rPr>
        <w:t>’每日</w:t>
      </w:r>
      <w:r w:rsidR="005219EF" w:rsidRPr="00997E29">
        <w:rPr>
          <w:rFonts w:ascii="Arial" w:hAnsi="Arial" w:cs="Arial" w:hint="eastAsia"/>
          <w:lang w:eastAsia="zh-TW"/>
        </w:rPr>
        <w:t>住院經常費</w:t>
      </w:r>
      <w:r w:rsidR="008E4F06">
        <w:rPr>
          <w:rFonts w:ascii="Arial" w:hAnsi="Arial" w:cs="Arial" w:hint="eastAsia"/>
          <w:lang w:eastAsia="zh-TW"/>
        </w:rPr>
        <w:t>限額</w:t>
      </w:r>
      <w:r w:rsidR="005219EF">
        <w:rPr>
          <w:rFonts w:ascii="Arial" w:hAnsi="Arial" w:cs="Arial"/>
          <w:lang w:eastAsia="zh-TW"/>
        </w:rPr>
        <w:t>’</w:t>
      </w:r>
      <w:r w:rsidR="005219EF">
        <w:rPr>
          <w:rFonts w:ascii="Arial" w:hAnsi="Arial" w:cs="Arial" w:hint="eastAsia"/>
          <w:lang w:eastAsia="zh-TW"/>
        </w:rPr>
        <w:t>+</w:t>
      </w:r>
      <w:r w:rsidR="00C74794" w:rsidRPr="006034DB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C74794">
        <w:rPr>
          <w:rFonts w:hint="eastAsia"/>
          <w:color w:val="000000"/>
          <w:kern w:val="2"/>
          <w:szCs w:val="24"/>
          <w:lang w:eastAsia="zh-TW"/>
        </w:rPr>
        <w:t>DTAGD601.</w:t>
      </w:r>
      <w:r w:rsidR="00C74794">
        <w:rPr>
          <w:rFonts w:ascii="Arial" w:hAnsi="Arial" w:cs="Arial" w:hint="eastAsia"/>
          <w:lang w:eastAsia="zh-TW"/>
        </w:rPr>
        <w:t>住院經常費用限額</w:t>
      </w:r>
      <w:r w:rsidR="008E4F06">
        <w:rPr>
          <w:rFonts w:ascii="Arial" w:hAnsi="Arial" w:cs="Arial" w:hint="eastAsia"/>
          <w:lang w:eastAsia="zh-TW"/>
        </w:rPr>
        <w:t>+</w:t>
      </w:r>
      <w:r w:rsidR="008E4F06">
        <w:rPr>
          <w:rFonts w:ascii="Arial" w:hAnsi="Arial" w:cs="Arial"/>
          <w:lang w:eastAsia="zh-TW"/>
        </w:rPr>
        <w:t>’</w:t>
      </w:r>
      <w:r w:rsidR="00BF2519">
        <w:rPr>
          <w:rFonts w:ascii="Arial" w:hAnsi="Arial" w:cs="Arial" w:hint="eastAsia"/>
          <w:lang w:eastAsia="zh-TW"/>
        </w:rPr>
        <w:t>，最高以</w:t>
      </w:r>
      <w:r w:rsidR="00EF1013">
        <w:rPr>
          <w:rFonts w:ascii="Arial" w:hAnsi="Arial" w:cs="Arial"/>
          <w:lang w:eastAsia="zh-TW"/>
        </w:rPr>
        <w:t>’</w:t>
      </w:r>
      <w:r w:rsidR="00EF1013">
        <w:rPr>
          <w:rFonts w:ascii="Arial" w:hAnsi="Arial" w:cs="Arial" w:hint="eastAsia"/>
          <w:lang w:eastAsia="zh-TW"/>
        </w:rPr>
        <w:t>+</w:t>
      </w:r>
      <w:r w:rsidR="00BD297B" w:rsidRPr="00BD297B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BD297B">
        <w:rPr>
          <w:rFonts w:hint="eastAsia"/>
          <w:color w:val="000000"/>
          <w:kern w:val="2"/>
          <w:szCs w:val="24"/>
          <w:lang w:eastAsia="zh-TW"/>
        </w:rPr>
        <w:t>DTAGD601.</w:t>
      </w:r>
      <w:r w:rsidR="00EF1013">
        <w:rPr>
          <w:rFonts w:ascii="Arial" w:hAnsi="Arial" w:cs="Arial" w:hint="eastAsia"/>
          <w:lang w:eastAsia="zh-TW"/>
        </w:rPr>
        <w:t>經常費給付日數上限</w:t>
      </w:r>
      <w:r w:rsidR="00EF1013">
        <w:rPr>
          <w:rFonts w:ascii="Arial" w:hAnsi="Arial" w:cs="Arial" w:hint="eastAsia"/>
          <w:lang w:eastAsia="zh-TW"/>
        </w:rPr>
        <w:t>+</w:t>
      </w:r>
      <w:r w:rsidR="00EF1013">
        <w:rPr>
          <w:rFonts w:ascii="Arial" w:hAnsi="Arial" w:cs="Arial"/>
          <w:lang w:eastAsia="zh-TW"/>
        </w:rPr>
        <w:t>’</w:t>
      </w:r>
      <w:r w:rsidR="00BF2519">
        <w:rPr>
          <w:rFonts w:ascii="Arial" w:hAnsi="Arial" w:cs="Arial" w:hint="eastAsia"/>
          <w:lang w:eastAsia="zh-TW"/>
        </w:rPr>
        <w:t>日為限</w:t>
      </w:r>
      <w:r w:rsidR="008E4F06">
        <w:rPr>
          <w:rFonts w:ascii="Arial" w:hAnsi="Arial" w:cs="Arial"/>
          <w:lang w:eastAsia="zh-TW"/>
        </w:rPr>
        <w:t>’</w:t>
      </w:r>
    </w:p>
    <w:p w:rsidR="009457DD" w:rsidRPr="00671310" w:rsidRDefault="00671310" w:rsidP="00DB18B7">
      <w:pPr>
        <w:pStyle w:val="Tabletext"/>
        <w:keepLines w:val="0"/>
        <w:numPr>
          <w:ilvl w:val="4"/>
          <w:numId w:val="2"/>
          <w:numberingChange w:id="123" w:author="test" w:date="2009-11-17T17:37:00Z" w:original="%1:8:0:.%2:3:0:.%3:1:0:.%4:1:0:.%5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36EB2">
        <w:rPr>
          <w:rFonts w:ascii="Arial" w:hAnsi="Arial" w:cs="Arial" w:hint="eastAsia"/>
          <w:lang w:eastAsia="zh-TW"/>
        </w:rPr>
        <w:t>手術實支</w:t>
      </w:r>
      <w:r>
        <w:rPr>
          <w:rFonts w:ascii="sөũ" w:hAnsi="sөũ"/>
          <w:lang w:eastAsia="zh-TW"/>
        </w:rPr>
        <w:t>理賠內容</w:t>
      </w:r>
      <w:r>
        <w:rPr>
          <w:rFonts w:ascii="sөũ" w:hAnsi="sөũ" w:hint="eastAsia"/>
          <w:lang w:eastAsia="zh-TW"/>
        </w:rPr>
        <w:t>=</w:t>
      </w:r>
      <w:r w:rsidR="00DE3C37">
        <w:rPr>
          <w:rFonts w:ascii="sөũ" w:hAnsi="sөũ" w:hint="eastAsia"/>
          <w:lang w:eastAsia="zh-TW"/>
        </w:rPr>
        <w:t>’每</w:t>
      </w:r>
      <w:r w:rsidR="009F0765">
        <w:rPr>
          <w:rFonts w:ascii="sөũ" w:hAnsi="sөũ" w:hint="eastAsia"/>
          <w:lang w:eastAsia="zh-TW"/>
        </w:rPr>
        <w:t>次</w:t>
      </w:r>
      <w:r w:rsidR="00FE1AC2" w:rsidRPr="00F36EB2">
        <w:rPr>
          <w:rFonts w:ascii="Arial" w:hAnsi="Arial" w:cs="Arial" w:hint="eastAsia"/>
          <w:lang w:eastAsia="zh-TW"/>
        </w:rPr>
        <w:t>手術</w:t>
      </w:r>
      <w:r w:rsidR="00DE3C37" w:rsidRPr="00997E29">
        <w:rPr>
          <w:rFonts w:ascii="Arial" w:hAnsi="Arial" w:cs="Arial" w:hint="eastAsia"/>
          <w:lang w:eastAsia="zh-TW"/>
        </w:rPr>
        <w:t>費</w:t>
      </w:r>
      <w:r w:rsidR="003D1A17">
        <w:rPr>
          <w:rFonts w:ascii="Arial" w:hAnsi="Arial" w:cs="Arial" w:hint="eastAsia"/>
          <w:lang w:eastAsia="zh-TW"/>
        </w:rPr>
        <w:t>限額</w:t>
      </w:r>
      <w:r w:rsidR="003D1A17">
        <w:rPr>
          <w:rFonts w:ascii="Arial" w:hAnsi="Arial" w:cs="Arial"/>
          <w:lang w:eastAsia="zh-TW"/>
        </w:rPr>
        <w:t>’</w:t>
      </w:r>
      <w:r w:rsidR="003D1A17">
        <w:rPr>
          <w:rFonts w:ascii="Arial" w:hAnsi="Arial" w:cs="Arial" w:hint="eastAsia"/>
          <w:lang w:eastAsia="zh-TW"/>
        </w:rPr>
        <w:t>+</w:t>
      </w:r>
      <w:r w:rsidR="00310D12" w:rsidRPr="00310D12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310D12">
        <w:rPr>
          <w:rFonts w:hint="eastAsia"/>
          <w:color w:val="000000"/>
          <w:kern w:val="2"/>
          <w:szCs w:val="24"/>
          <w:lang w:eastAsia="zh-TW"/>
        </w:rPr>
        <w:t>DTAGD601.</w:t>
      </w:r>
      <w:r w:rsidR="00A81525">
        <w:rPr>
          <w:rFonts w:ascii="Arial" w:hAnsi="Arial" w:cs="Arial" w:hint="eastAsia"/>
          <w:lang w:eastAsia="zh-TW"/>
        </w:rPr>
        <w:t>手術費用限額</w:t>
      </w:r>
    </w:p>
    <w:p w:rsidR="00671310" w:rsidRDefault="00F12476" w:rsidP="00DB18B7">
      <w:pPr>
        <w:pStyle w:val="Tabletext"/>
        <w:keepLines w:val="0"/>
        <w:numPr>
          <w:ilvl w:val="4"/>
          <w:numId w:val="2"/>
          <w:numberingChange w:id="124" w:author="test" w:date="2009-11-17T17:37:00Z" w:original="%1:8:0:.%2:3:0:.%3:1:0:.%4:1:0:.%5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97E29">
        <w:rPr>
          <w:rFonts w:ascii="Arial" w:hAnsi="Arial" w:cs="Arial" w:hint="eastAsia"/>
          <w:lang w:eastAsia="zh-TW"/>
        </w:rPr>
        <w:t>住院</w:t>
      </w:r>
      <w:r w:rsidRPr="001741B9">
        <w:rPr>
          <w:rFonts w:ascii="Arial" w:hAnsi="Arial" w:cs="Arial" w:hint="eastAsia"/>
          <w:lang w:eastAsia="zh-TW"/>
        </w:rPr>
        <w:t>醫療</w:t>
      </w:r>
      <w:r>
        <w:rPr>
          <w:rFonts w:ascii="sөũ" w:hAnsi="sөũ"/>
          <w:lang w:eastAsia="zh-TW"/>
        </w:rPr>
        <w:t>理賠內容</w:t>
      </w:r>
      <w:r>
        <w:rPr>
          <w:rFonts w:ascii="sөũ" w:hAnsi="sөũ" w:hint="eastAsia"/>
          <w:lang w:eastAsia="zh-TW"/>
        </w:rPr>
        <w:t>=</w:t>
      </w:r>
      <w:r w:rsidR="009F0765">
        <w:rPr>
          <w:rFonts w:ascii="sөũ" w:hAnsi="sөũ" w:hint="eastAsia"/>
          <w:lang w:eastAsia="zh-TW"/>
        </w:rPr>
        <w:t>’</w:t>
      </w:r>
      <w:r w:rsidR="00205438">
        <w:rPr>
          <w:rFonts w:ascii="sөũ" w:hAnsi="sөũ" w:hint="eastAsia"/>
          <w:lang w:eastAsia="zh-TW"/>
        </w:rPr>
        <w:t>每次</w:t>
      </w:r>
      <w:r w:rsidR="00205438" w:rsidRPr="00997E29">
        <w:rPr>
          <w:rFonts w:ascii="Arial" w:hAnsi="Arial" w:cs="Arial" w:hint="eastAsia"/>
          <w:lang w:eastAsia="zh-TW"/>
        </w:rPr>
        <w:t>住院</w:t>
      </w:r>
      <w:r w:rsidR="00205438" w:rsidRPr="001741B9">
        <w:rPr>
          <w:rFonts w:ascii="Arial" w:hAnsi="Arial" w:cs="Arial" w:hint="eastAsia"/>
          <w:lang w:eastAsia="zh-TW"/>
        </w:rPr>
        <w:t>醫療</w:t>
      </w:r>
      <w:r w:rsidR="00205438" w:rsidRPr="00997E29">
        <w:rPr>
          <w:rFonts w:ascii="Arial" w:hAnsi="Arial" w:cs="Arial" w:hint="eastAsia"/>
          <w:lang w:eastAsia="zh-TW"/>
        </w:rPr>
        <w:t>費</w:t>
      </w:r>
      <w:r w:rsidR="00205438">
        <w:rPr>
          <w:rFonts w:ascii="Arial" w:hAnsi="Arial" w:cs="Arial" w:hint="eastAsia"/>
          <w:lang w:eastAsia="zh-TW"/>
        </w:rPr>
        <w:t>限額</w:t>
      </w:r>
      <w:r w:rsidR="00205438">
        <w:rPr>
          <w:rFonts w:ascii="Arial" w:hAnsi="Arial" w:cs="Arial"/>
          <w:lang w:eastAsia="zh-TW"/>
        </w:rPr>
        <w:t>’</w:t>
      </w:r>
      <w:r w:rsidR="00205438">
        <w:rPr>
          <w:rFonts w:ascii="Arial" w:hAnsi="Arial" w:cs="Arial" w:hint="eastAsia"/>
          <w:lang w:eastAsia="zh-TW"/>
        </w:rPr>
        <w:t>+</w:t>
      </w:r>
      <w:r w:rsidR="00205438" w:rsidRPr="00205438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205438">
        <w:rPr>
          <w:rFonts w:hint="eastAsia"/>
          <w:color w:val="000000"/>
          <w:kern w:val="2"/>
          <w:szCs w:val="24"/>
          <w:lang w:eastAsia="zh-TW"/>
        </w:rPr>
        <w:t>DTAGD601.</w:t>
      </w:r>
      <w:r w:rsidR="00205438">
        <w:rPr>
          <w:rFonts w:ascii="Arial" w:hAnsi="Arial" w:cs="Arial" w:hint="eastAsia"/>
          <w:lang w:eastAsia="zh-TW"/>
        </w:rPr>
        <w:t>醫療限額</w:t>
      </w:r>
    </w:p>
    <w:p w:rsidR="00DB18B7" w:rsidRDefault="00DB18B7" w:rsidP="00DB18B7">
      <w:pPr>
        <w:pStyle w:val="Tabletext"/>
        <w:keepLines w:val="0"/>
        <w:numPr>
          <w:ilvl w:val="2"/>
          <w:numId w:val="2"/>
          <w:numberingChange w:id="125" w:author="test" w:date="2009-11-17T17:37:00Z" w:original="%1:8:0:.%2:3:0:.%3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</w:t>
      </w:r>
      <w:r>
        <w:rPr>
          <w:rFonts w:hint="eastAsia"/>
          <w:color w:val="000000"/>
          <w:kern w:val="2"/>
          <w:szCs w:val="24"/>
          <w:lang w:eastAsia="zh-TW"/>
        </w:rPr>
        <w:t>DTAGD602</w:t>
      </w:r>
      <w:r>
        <w:rPr>
          <w:rFonts w:hint="eastAsia"/>
          <w:color w:val="000000"/>
          <w:kern w:val="2"/>
          <w:szCs w:val="24"/>
          <w:lang w:eastAsia="zh-TW"/>
        </w:rPr>
        <w:t>逐筆篩選：</w:t>
      </w:r>
    </w:p>
    <w:p w:rsidR="00662585" w:rsidRPr="00662585" w:rsidRDefault="009911E6" w:rsidP="00662585">
      <w:pPr>
        <w:pStyle w:val="Tabletext"/>
        <w:keepLines w:val="0"/>
        <w:numPr>
          <w:ilvl w:val="3"/>
          <w:numId w:val="2"/>
          <w:numberingChange w:id="126" w:author="test" w:date="2009-11-17T17:37:00Z" w:original="%1:8:0:.%2:3:0:.%3:2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DTAGD602.</w:t>
      </w:r>
      <w:r>
        <w:rPr>
          <w:rFonts w:ascii="Arial" w:hAnsi="Arial" w:cs="Arial" w:hint="eastAsia"/>
          <w:lang w:eastAsia="zh-TW"/>
        </w:rPr>
        <w:t>津貼類別</w:t>
      </w:r>
      <w:r>
        <w:rPr>
          <w:rFonts w:ascii="Arial" w:hAnsi="Arial" w:cs="Arial" w:hint="eastAsia"/>
          <w:lang w:eastAsia="zh-TW"/>
        </w:rPr>
        <w:t xml:space="preserve"> =</w:t>
      </w:r>
      <w:r>
        <w:rPr>
          <w:rFonts w:ascii="Arial" w:hAns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ascii="Arial" w:hAnsi="Arial" w:cs="Arial" w:hint="eastAsia"/>
            <w:lang w:eastAsia="zh-TW"/>
          </w:rPr>
          <w:t>3</w:t>
        </w:r>
        <w:r>
          <w:rPr>
            <w:rFonts w:ascii="Arial" w:hAnsi="Arial" w:cs="Arial"/>
            <w:lang w:eastAsia="zh-TW"/>
          </w:rPr>
          <w:t>’</w:t>
        </w:r>
      </w:smartTag>
      <w:r>
        <w:rPr>
          <w:rFonts w:ascii="Arial" w:hAnsi="Arial" w:cs="Arial" w:hint="eastAsia"/>
          <w:lang w:eastAsia="zh-TW"/>
        </w:rPr>
        <w:t xml:space="preserve">  (</w:t>
      </w:r>
      <w:r w:rsidRPr="001572F0">
        <w:rPr>
          <w:rFonts w:ascii="Arial" w:hAnsi="Arial" w:cs="Arial" w:hint="eastAsia"/>
          <w:lang w:eastAsia="zh-TW"/>
        </w:rPr>
        <w:t>門診醫療限額</w:t>
      </w:r>
      <w:r>
        <w:rPr>
          <w:rFonts w:ascii="Arial" w:cs="Arial" w:hint="eastAsia"/>
          <w:lang w:eastAsia="zh-TW"/>
        </w:rPr>
        <w:t>)</w:t>
      </w:r>
    </w:p>
    <w:p w:rsidR="00662585" w:rsidRPr="00367BFF" w:rsidRDefault="00662585" w:rsidP="00662585">
      <w:pPr>
        <w:pStyle w:val="Tabletext"/>
        <w:keepLines w:val="0"/>
        <w:numPr>
          <w:ilvl w:val="4"/>
          <w:numId w:val="2"/>
          <w:numberingChange w:id="127" w:author="test" w:date="2009-11-17T17:37:00Z" w:original="%1:8:0:.%2:3:0:.%3:2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36882">
        <w:rPr>
          <w:rFonts w:hint="eastAsia"/>
          <w:kern w:val="2"/>
          <w:szCs w:val="24"/>
          <w:lang w:eastAsia="zh-TW"/>
        </w:rPr>
        <w:t>PAY_CODE</w:t>
      </w:r>
      <w:r>
        <w:rPr>
          <w:rFonts w:hint="eastAsia"/>
          <w:kern w:val="2"/>
          <w:szCs w:val="24"/>
          <w:lang w:eastAsia="zh-TW"/>
        </w:rPr>
        <w:t>_D</w:t>
      </w:r>
      <w:r w:rsidRPr="00E36882">
        <w:rPr>
          <w:rFonts w:hint="eastAsia"/>
          <w:kern w:val="2"/>
          <w:szCs w:val="24"/>
          <w:lang w:eastAsia="zh-TW"/>
        </w:rPr>
        <w:t>(</w:t>
      </w:r>
      <w:r w:rsidRPr="00E36882">
        <w:rPr>
          <w:rFonts w:hint="eastAsia"/>
          <w:kern w:val="2"/>
          <w:szCs w:val="24"/>
          <w:lang w:eastAsia="zh-TW"/>
        </w:rPr>
        <w:t>理賠保險金代號</w:t>
      </w:r>
      <w:r w:rsidRPr="00E36882">
        <w:rPr>
          <w:rFonts w:hint="eastAsia"/>
          <w:kern w:val="2"/>
          <w:szCs w:val="24"/>
          <w:lang w:eastAsia="zh-TW"/>
        </w:rPr>
        <w:t>) =</w:t>
      </w:r>
      <w:r w:rsidRPr="00367BFF">
        <w:rPr>
          <w:rFonts w:hint="eastAsia"/>
          <w:kern w:val="2"/>
          <w:szCs w:val="24"/>
          <w:lang w:eastAsia="zh-TW"/>
        </w:rPr>
        <w:t xml:space="preserve"> DTAGD602.</w:t>
      </w:r>
      <w:r w:rsidRPr="00367BFF">
        <w:rPr>
          <w:rFonts w:hint="eastAsia"/>
          <w:kern w:val="2"/>
          <w:szCs w:val="24"/>
          <w:lang w:eastAsia="zh-TW"/>
        </w:rPr>
        <w:t>保險金代號</w:t>
      </w:r>
    </w:p>
    <w:p w:rsidR="00662585" w:rsidRPr="00367BFF" w:rsidRDefault="006A4B9F" w:rsidP="00662585">
      <w:pPr>
        <w:pStyle w:val="Tabletext"/>
        <w:keepLines w:val="0"/>
        <w:numPr>
          <w:ilvl w:val="4"/>
          <w:numId w:val="2"/>
          <w:numberingChange w:id="128" w:author="test" w:date="2009-11-17T17:37:00Z" w:original="%1:8:0:.%2:3:0:.%3:2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PAY_NAME</w:t>
      </w:r>
      <w:r w:rsidR="00662585">
        <w:rPr>
          <w:rFonts w:hint="eastAsia"/>
          <w:kern w:val="2"/>
          <w:szCs w:val="24"/>
          <w:lang w:eastAsia="zh-TW"/>
        </w:rPr>
        <w:t>_D</w:t>
      </w:r>
      <w:r w:rsidR="00662585" w:rsidRPr="0063729E">
        <w:rPr>
          <w:rFonts w:hint="eastAsia"/>
          <w:kern w:val="2"/>
          <w:szCs w:val="24"/>
          <w:lang w:eastAsia="zh-TW"/>
        </w:rPr>
        <w:t xml:space="preserve"> (</w:t>
      </w:r>
      <w:r w:rsidR="00662585" w:rsidRPr="0063729E">
        <w:rPr>
          <w:rFonts w:hint="eastAsia"/>
          <w:kern w:val="2"/>
          <w:szCs w:val="24"/>
          <w:lang w:eastAsia="zh-TW"/>
        </w:rPr>
        <w:t>理賠</w:t>
      </w:r>
      <w:r w:rsidR="00662585" w:rsidRPr="00367BFF">
        <w:rPr>
          <w:rFonts w:hint="eastAsia"/>
          <w:kern w:val="2"/>
          <w:szCs w:val="24"/>
          <w:lang w:eastAsia="zh-TW"/>
        </w:rPr>
        <w:t>保險金</w:t>
      </w:r>
      <w:r w:rsidR="00662585" w:rsidRPr="00E36882">
        <w:rPr>
          <w:rFonts w:hint="eastAsia"/>
          <w:kern w:val="2"/>
          <w:szCs w:val="24"/>
          <w:lang w:eastAsia="zh-TW"/>
        </w:rPr>
        <w:t>名稱</w:t>
      </w:r>
      <w:r w:rsidR="00662585" w:rsidRPr="0063729E">
        <w:rPr>
          <w:rFonts w:hint="eastAsia"/>
          <w:kern w:val="2"/>
          <w:szCs w:val="24"/>
          <w:lang w:eastAsia="zh-TW"/>
        </w:rPr>
        <w:t>)</w:t>
      </w:r>
      <w:r w:rsidR="00662585" w:rsidRPr="00E36882">
        <w:rPr>
          <w:rFonts w:hint="eastAsia"/>
          <w:kern w:val="2"/>
          <w:szCs w:val="24"/>
          <w:lang w:eastAsia="zh-TW"/>
        </w:rPr>
        <w:t xml:space="preserve"> =</w:t>
      </w:r>
      <w:r w:rsidR="00662585" w:rsidRPr="00367BFF">
        <w:rPr>
          <w:rFonts w:hint="eastAsia"/>
          <w:kern w:val="2"/>
          <w:szCs w:val="24"/>
          <w:lang w:eastAsia="zh-TW"/>
        </w:rPr>
        <w:t xml:space="preserve"> DTAGD602.</w:t>
      </w:r>
      <w:r w:rsidR="00662585" w:rsidRPr="00367BFF">
        <w:rPr>
          <w:rFonts w:hint="eastAsia"/>
          <w:kern w:val="2"/>
          <w:szCs w:val="24"/>
          <w:lang w:eastAsia="zh-TW"/>
        </w:rPr>
        <w:t>保險金中文</w:t>
      </w:r>
    </w:p>
    <w:p w:rsidR="00EB20F5" w:rsidRPr="00ED5FA5" w:rsidRDefault="00EB20F5" w:rsidP="00EB20F5">
      <w:pPr>
        <w:pStyle w:val="Tabletext"/>
        <w:keepLines w:val="0"/>
        <w:numPr>
          <w:ilvl w:val="3"/>
          <w:numId w:val="2"/>
          <w:numberingChange w:id="129" w:author="test" w:date="2009-11-17T17:37:00Z" w:original="%1:8:0:.%2:3:0:.%3:2:0:.%4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DTAGD602.</w:t>
      </w:r>
      <w:r>
        <w:rPr>
          <w:rFonts w:ascii="Arial" w:hAnsi="Arial" w:cs="Arial" w:hint="eastAsia"/>
          <w:lang w:eastAsia="zh-TW"/>
        </w:rPr>
        <w:t>津貼類別</w:t>
      </w:r>
      <w:r>
        <w:rPr>
          <w:rFonts w:ascii="Arial" w:hAnsi="Arial" w:cs="Arial" w:hint="eastAsia"/>
          <w:lang w:eastAsia="zh-TW"/>
        </w:rPr>
        <w:t xml:space="preserve"> =</w:t>
      </w:r>
      <w:r>
        <w:rPr>
          <w:rFonts w:ascii="Arial" w:hAns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ascii="Arial" w:hAnsi="Arial" w:cs="Arial" w:hint="eastAsia"/>
            <w:lang w:eastAsia="zh-TW"/>
          </w:rPr>
          <w:t>4</w:t>
        </w:r>
        <w:r>
          <w:rPr>
            <w:rFonts w:ascii="Arial" w:hAnsi="Arial" w:cs="Arial"/>
            <w:lang w:eastAsia="zh-TW"/>
          </w:rPr>
          <w:t>’</w:t>
        </w:r>
      </w:smartTag>
      <w:r>
        <w:rPr>
          <w:rFonts w:ascii="Arial" w:hAnsi="Arial" w:cs="Arial" w:hint="eastAsia"/>
          <w:lang w:eastAsia="zh-TW"/>
        </w:rPr>
        <w:t xml:space="preserve">  (</w:t>
      </w:r>
      <w:r w:rsidRPr="00997E29">
        <w:rPr>
          <w:rFonts w:ascii="Arial" w:hAnsi="Arial" w:cs="Arial" w:hint="eastAsia"/>
          <w:lang w:eastAsia="zh-TW"/>
        </w:rPr>
        <w:t>住院經常費</w:t>
      </w:r>
      <w:r>
        <w:rPr>
          <w:rFonts w:ascii="Arial" w:cs="Arial" w:hint="eastAsia"/>
          <w:lang w:eastAsia="zh-TW"/>
        </w:rPr>
        <w:t>)</w:t>
      </w:r>
    </w:p>
    <w:p w:rsidR="0060143C" w:rsidRPr="00367BFF" w:rsidRDefault="00EB20F5" w:rsidP="00EB20F5">
      <w:pPr>
        <w:pStyle w:val="Tabletext"/>
        <w:keepLines w:val="0"/>
        <w:numPr>
          <w:ilvl w:val="4"/>
          <w:numId w:val="2"/>
          <w:numberingChange w:id="130" w:author="test" w:date="2009-11-17T17:37:00Z" w:original="%1:8:0:.%2:3:0:.%3:2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36882">
        <w:rPr>
          <w:rFonts w:hint="eastAsia"/>
          <w:kern w:val="2"/>
          <w:szCs w:val="24"/>
          <w:lang w:eastAsia="zh-TW"/>
        </w:rPr>
        <w:t>PAY_CODE</w:t>
      </w:r>
      <w:r>
        <w:rPr>
          <w:rFonts w:hint="eastAsia"/>
          <w:kern w:val="2"/>
          <w:szCs w:val="24"/>
          <w:lang w:eastAsia="zh-TW"/>
        </w:rPr>
        <w:t>_H</w:t>
      </w:r>
      <w:r w:rsidRPr="00E36882">
        <w:rPr>
          <w:rFonts w:hint="eastAsia"/>
          <w:kern w:val="2"/>
          <w:szCs w:val="24"/>
          <w:lang w:eastAsia="zh-TW"/>
        </w:rPr>
        <w:t>(</w:t>
      </w:r>
      <w:r w:rsidRPr="00E36882">
        <w:rPr>
          <w:rFonts w:hint="eastAsia"/>
          <w:kern w:val="2"/>
          <w:szCs w:val="24"/>
          <w:lang w:eastAsia="zh-TW"/>
        </w:rPr>
        <w:t>理賠保險金代號</w:t>
      </w:r>
      <w:r w:rsidRPr="00E36882">
        <w:rPr>
          <w:rFonts w:hint="eastAsia"/>
          <w:kern w:val="2"/>
          <w:szCs w:val="24"/>
          <w:lang w:eastAsia="zh-TW"/>
        </w:rPr>
        <w:t>) =</w:t>
      </w:r>
      <w:r w:rsidRPr="00561CAB">
        <w:rPr>
          <w:rFonts w:hint="eastAsia"/>
          <w:kern w:val="2"/>
          <w:szCs w:val="24"/>
          <w:lang w:eastAsia="zh-TW"/>
        </w:rPr>
        <w:t xml:space="preserve"> DTAGD602.</w:t>
      </w:r>
      <w:r w:rsidRPr="00561CAB">
        <w:rPr>
          <w:rFonts w:hint="eastAsia"/>
          <w:kern w:val="2"/>
          <w:szCs w:val="24"/>
          <w:lang w:eastAsia="zh-TW"/>
        </w:rPr>
        <w:t>保險金代號</w:t>
      </w:r>
    </w:p>
    <w:p w:rsidR="00EB20F5" w:rsidRPr="00367BFF" w:rsidRDefault="00EB20F5" w:rsidP="00EB20F5">
      <w:pPr>
        <w:pStyle w:val="Tabletext"/>
        <w:keepLines w:val="0"/>
        <w:numPr>
          <w:ilvl w:val="4"/>
          <w:numId w:val="2"/>
          <w:numberingChange w:id="131" w:author="test" w:date="2009-11-17T17:37:00Z" w:original="%1:8:0:.%2:3:0:.%3:2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3729E">
        <w:rPr>
          <w:rFonts w:hint="eastAsia"/>
          <w:kern w:val="2"/>
          <w:szCs w:val="24"/>
          <w:lang w:eastAsia="zh-TW"/>
        </w:rPr>
        <w:t>PAY_</w:t>
      </w:r>
      <w:r w:rsidR="006A4B9F">
        <w:rPr>
          <w:rFonts w:hint="eastAsia"/>
          <w:kern w:val="2"/>
          <w:szCs w:val="24"/>
          <w:lang w:eastAsia="zh-TW"/>
        </w:rPr>
        <w:t xml:space="preserve">NAME </w:t>
      </w:r>
      <w:r>
        <w:rPr>
          <w:rFonts w:hint="eastAsia"/>
          <w:kern w:val="2"/>
          <w:szCs w:val="24"/>
          <w:lang w:eastAsia="zh-TW"/>
        </w:rPr>
        <w:t>_H</w:t>
      </w:r>
      <w:r w:rsidRPr="0063729E">
        <w:rPr>
          <w:rFonts w:hint="eastAsia"/>
          <w:kern w:val="2"/>
          <w:szCs w:val="24"/>
          <w:lang w:eastAsia="zh-TW"/>
        </w:rPr>
        <w:t>(</w:t>
      </w:r>
      <w:r w:rsidRPr="0063729E">
        <w:rPr>
          <w:rFonts w:hint="eastAsia"/>
          <w:kern w:val="2"/>
          <w:szCs w:val="24"/>
          <w:lang w:eastAsia="zh-TW"/>
        </w:rPr>
        <w:t>理賠</w:t>
      </w:r>
      <w:r w:rsidRPr="00367BFF">
        <w:rPr>
          <w:rFonts w:hint="eastAsia"/>
          <w:kern w:val="2"/>
          <w:szCs w:val="24"/>
          <w:lang w:eastAsia="zh-TW"/>
        </w:rPr>
        <w:t>保險金</w:t>
      </w:r>
      <w:r w:rsidRPr="00E36882">
        <w:rPr>
          <w:rFonts w:hint="eastAsia"/>
          <w:kern w:val="2"/>
          <w:szCs w:val="24"/>
          <w:lang w:eastAsia="zh-TW"/>
        </w:rPr>
        <w:t>名稱</w:t>
      </w:r>
      <w:r w:rsidRPr="0063729E">
        <w:rPr>
          <w:rFonts w:hint="eastAsia"/>
          <w:kern w:val="2"/>
          <w:szCs w:val="24"/>
          <w:lang w:eastAsia="zh-TW"/>
        </w:rPr>
        <w:t>)</w:t>
      </w:r>
      <w:r w:rsidRPr="00E36882">
        <w:rPr>
          <w:rFonts w:hint="eastAsia"/>
          <w:kern w:val="2"/>
          <w:szCs w:val="24"/>
          <w:lang w:eastAsia="zh-TW"/>
        </w:rPr>
        <w:t xml:space="preserve"> =</w:t>
      </w:r>
      <w:r w:rsidRPr="00367BFF">
        <w:rPr>
          <w:rFonts w:hint="eastAsia"/>
          <w:kern w:val="2"/>
          <w:szCs w:val="24"/>
          <w:lang w:eastAsia="zh-TW"/>
        </w:rPr>
        <w:t xml:space="preserve"> DTAGD602.</w:t>
      </w:r>
      <w:r w:rsidRPr="00367BFF">
        <w:rPr>
          <w:rFonts w:hint="eastAsia"/>
          <w:kern w:val="2"/>
          <w:szCs w:val="24"/>
          <w:lang w:eastAsia="zh-TW"/>
        </w:rPr>
        <w:t>保險金中文</w:t>
      </w:r>
    </w:p>
    <w:p w:rsidR="00EB20F5" w:rsidRPr="00ED5FA5" w:rsidRDefault="00EB20F5" w:rsidP="00EB20F5">
      <w:pPr>
        <w:pStyle w:val="Tabletext"/>
        <w:keepLines w:val="0"/>
        <w:numPr>
          <w:ilvl w:val="3"/>
          <w:numId w:val="2"/>
          <w:numberingChange w:id="132" w:author="test" w:date="2009-11-17T17:37:00Z" w:original="%1:8:0:.%2:3:0:.%3:2:0:.%4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DTAGD602.</w:t>
      </w:r>
      <w:r>
        <w:rPr>
          <w:rFonts w:ascii="Arial" w:hAnsi="Arial" w:cs="Arial" w:hint="eastAsia"/>
          <w:lang w:eastAsia="zh-TW"/>
        </w:rPr>
        <w:t>津貼類別</w:t>
      </w:r>
      <w:r>
        <w:rPr>
          <w:rFonts w:ascii="Arial" w:hAnsi="Arial" w:cs="Arial" w:hint="eastAsia"/>
          <w:lang w:eastAsia="zh-TW"/>
        </w:rPr>
        <w:t xml:space="preserve"> =</w:t>
      </w:r>
      <w:r>
        <w:rPr>
          <w:rFonts w:ascii="Arial" w:hAns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ascii="Arial" w:hAnsi="Arial" w:cs="Arial" w:hint="eastAsia"/>
            <w:lang w:eastAsia="zh-TW"/>
          </w:rPr>
          <w:t>5</w:t>
        </w:r>
        <w:r>
          <w:rPr>
            <w:rFonts w:ascii="Arial" w:hAnsi="Arial" w:cs="Arial"/>
            <w:lang w:eastAsia="zh-TW"/>
          </w:rPr>
          <w:t>’</w:t>
        </w:r>
      </w:smartTag>
      <w:r>
        <w:rPr>
          <w:rFonts w:ascii="Arial" w:hAnsi="Arial" w:cs="Arial" w:hint="eastAsia"/>
          <w:lang w:eastAsia="zh-TW"/>
        </w:rPr>
        <w:t xml:space="preserve">  (</w:t>
      </w:r>
      <w:r w:rsidRPr="00F36EB2">
        <w:rPr>
          <w:rFonts w:ascii="Arial" w:hAnsi="Arial" w:cs="Arial" w:hint="eastAsia"/>
          <w:lang w:eastAsia="zh-TW"/>
        </w:rPr>
        <w:t>手術實支保險費</w:t>
      </w:r>
      <w:r>
        <w:rPr>
          <w:rFonts w:ascii="Arial" w:cs="Arial" w:hint="eastAsia"/>
          <w:lang w:eastAsia="zh-TW"/>
        </w:rPr>
        <w:t>)</w:t>
      </w:r>
    </w:p>
    <w:p w:rsidR="0060143C" w:rsidRPr="00367BFF" w:rsidRDefault="00EB20F5" w:rsidP="00EB20F5">
      <w:pPr>
        <w:pStyle w:val="Tabletext"/>
        <w:keepLines w:val="0"/>
        <w:numPr>
          <w:ilvl w:val="4"/>
          <w:numId w:val="2"/>
          <w:numberingChange w:id="133" w:author="test" w:date="2009-11-17T17:37:00Z" w:original="%1:8:0:.%2:3:0:.%3:2:0:.%4:3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36882">
        <w:rPr>
          <w:rFonts w:hint="eastAsia"/>
          <w:kern w:val="2"/>
          <w:szCs w:val="24"/>
          <w:lang w:eastAsia="zh-TW"/>
        </w:rPr>
        <w:t>PAY_CODE</w:t>
      </w:r>
      <w:r>
        <w:rPr>
          <w:rFonts w:hint="eastAsia"/>
          <w:kern w:val="2"/>
          <w:szCs w:val="24"/>
          <w:lang w:eastAsia="zh-TW"/>
        </w:rPr>
        <w:t>_S</w:t>
      </w:r>
      <w:r w:rsidRPr="00E36882">
        <w:rPr>
          <w:rFonts w:hint="eastAsia"/>
          <w:kern w:val="2"/>
          <w:szCs w:val="24"/>
          <w:lang w:eastAsia="zh-TW"/>
        </w:rPr>
        <w:t>(</w:t>
      </w:r>
      <w:r w:rsidRPr="00E36882">
        <w:rPr>
          <w:rFonts w:hint="eastAsia"/>
          <w:kern w:val="2"/>
          <w:szCs w:val="24"/>
          <w:lang w:eastAsia="zh-TW"/>
        </w:rPr>
        <w:t>理賠保險金代號</w:t>
      </w:r>
      <w:r w:rsidRPr="00E36882">
        <w:rPr>
          <w:rFonts w:hint="eastAsia"/>
          <w:kern w:val="2"/>
          <w:szCs w:val="24"/>
          <w:lang w:eastAsia="zh-TW"/>
        </w:rPr>
        <w:t>) =</w:t>
      </w:r>
      <w:r w:rsidRPr="00561CAB">
        <w:rPr>
          <w:rFonts w:hint="eastAsia"/>
          <w:kern w:val="2"/>
          <w:szCs w:val="24"/>
          <w:lang w:eastAsia="zh-TW"/>
        </w:rPr>
        <w:t xml:space="preserve"> DTAGD602.</w:t>
      </w:r>
      <w:r w:rsidRPr="00561CAB">
        <w:rPr>
          <w:rFonts w:hint="eastAsia"/>
          <w:kern w:val="2"/>
          <w:szCs w:val="24"/>
          <w:lang w:eastAsia="zh-TW"/>
        </w:rPr>
        <w:t>保險金代號</w:t>
      </w:r>
    </w:p>
    <w:p w:rsidR="00EB20F5" w:rsidRPr="00367BFF" w:rsidRDefault="00EB20F5" w:rsidP="00EB20F5">
      <w:pPr>
        <w:pStyle w:val="Tabletext"/>
        <w:keepLines w:val="0"/>
        <w:numPr>
          <w:ilvl w:val="4"/>
          <w:numId w:val="2"/>
          <w:numberingChange w:id="134" w:author="test" w:date="2009-11-17T17:37:00Z" w:original="%1:8:0:.%2:3:0:.%3:2:0:.%4:3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3729E">
        <w:rPr>
          <w:rFonts w:hint="eastAsia"/>
          <w:kern w:val="2"/>
          <w:szCs w:val="24"/>
          <w:lang w:eastAsia="zh-TW"/>
        </w:rPr>
        <w:t>PAY_</w:t>
      </w:r>
      <w:r w:rsidR="006A4B9F">
        <w:rPr>
          <w:rFonts w:hint="eastAsia"/>
          <w:kern w:val="2"/>
          <w:szCs w:val="24"/>
          <w:lang w:eastAsia="zh-TW"/>
        </w:rPr>
        <w:t xml:space="preserve">NAME </w:t>
      </w:r>
      <w:r>
        <w:rPr>
          <w:rFonts w:hint="eastAsia"/>
          <w:kern w:val="2"/>
          <w:szCs w:val="24"/>
          <w:lang w:eastAsia="zh-TW"/>
        </w:rPr>
        <w:t>_S</w:t>
      </w:r>
      <w:r w:rsidRPr="0063729E">
        <w:rPr>
          <w:rFonts w:hint="eastAsia"/>
          <w:kern w:val="2"/>
          <w:szCs w:val="24"/>
          <w:lang w:eastAsia="zh-TW"/>
        </w:rPr>
        <w:t>(</w:t>
      </w:r>
      <w:r w:rsidRPr="0063729E">
        <w:rPr>
          <w:rFonts w:hint="eastAsia"/>
          <w:kern w:val="2"/>
          <w:szCs w:val="24"/>
          <w:lang w:eastAsia="zh-TW"/>
        </w:rPr>
        <w:t>理賠</w:t>
      </w:r>
      <w:r w:rsidRPr="00561CAB">
        <w:rPr>
          <w:rFonts w:hint="eastAsia"/>
          <w:kern w:val="2"/>
          <w:szCs w:val="24"/>
          <w:lang w:eastAsia="zh-TW"/>
        </w:rPr>
        <w:t>保險金</w:t>
      </w:r>
      <w:r w:rsidRPr="00E36882">
        <w:rPr>
          <w:rFonts w:hint="eastAsia"/>
          <w:kern w:val="2"/>
          <w:szCs w:val="24"/>
          <w:lang w:eastAsia="zh-TW"/>
        </w:rPr>
        <w:t>名稱</w:t>
      </w:r>
      <w:r w:rsidRPr="0063729E">
        <w:rPr>
          <w:rFonts w:hint="eastAsia"/>
          <w:kern w:val="2"/>
          <w:szCs w:val="24"/>
          <w:lang w:eastAsia="zh-TW"/>
        </w:rPr>
        <w:t>)</w:t>
      </w:r>
      <w:r w:rsidRPr="00E36882">
        <w:rPr>
          <w:rFonts w:hint="eastAsia"/>
          <w:kern w:val="2"/>
          <w:szCs w:val="24"/>
          <w:lang w:eastAsia="zh-TW"/>
        </w:rPr>
        <w:t xml:space="preserve"> =</w:t>
      </w:r>
      <w:r w:rsidRPr="00367BFF">
        <w:rPr>
          <w:rFonts w:hint="eastAsia"/>
          <w:kern w:val="2"/>
          <w:szCs w:val="24"/>
          <w:lang w:eastAsia="zh-TW"/>
        </w:rPr>
        <w:t xml:space="preserve"> DTAGD602.</w:t>
      </w:r>
      <w:r w:rsidRPr="00367BFF">
        <w:rPr>
          <w:rFonts w:hint="eastAsia"/>
          <w:kern w:val="2"/>
          <w:szCs w:val="24"/>
          <w:lang w:eastAsia="zh-TW"/>
        </w:rPr>
        <w:t>保險金中文</w:t>
      </w:r>
    </w:p>
    <w:p w:rsidR="00EB20F5" w:rsidRPr="00ED5FA5" w:rsidRDefault="00EB20F5" w:rsidP="00EB20F5">
      <w:pPr>
        <w:pStyle w:val="Tabletext"/>
        <w:keepLines w:val="0"/>
        <w:numPr>
          <w:ilvl w:val="3"/>
          <w:numId w:val="2"/>
          <w:numberingChange w:id="135" w:author="test" w:date="2009-11-17T17:37:00Z" w:original="%1:8:0:.%2:3:0:.%3:2:0:.%4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DTAGD602.</w:t>
      </w:r>
      <w:r w:rsidRPr="003F79EA">
        <w:rPr>
          <w:rFonts w:ascii="細明體" w:eastAsia="細明體" w:hAnsi="細明體" w:hint="eastAsia"/>
          <w:kern w:val="2"/>
          <w:szCs w:val="24"/>
          <w:lang w:eastAsia="zh-TW"/>
        </w:rPr>
        <w:t>津貼</w:t>
      </w:r>
      <w:r>
        <w:rPr>
          <w:rFonts w:ascii="Arial" w:hAnsi="Arial" w:cs="Arial" w:hint="eastAsia"/>
          <w:lang w:eastAsia="zh-TW"/>
        </w:rPr>
        <w:t>類別</w:t>
      </w:r>
      <w:r>
        <w:rPr>
          <w:rFonts w:ascii="Arial" w:hAnsi="Arial" w:cs="Arial" w:hint="eastAsia"/>
          <w:lang w:eastAsia="zh-TW"/>
        </w:rPr>
        <w:t xml:space="preserve"> =</w:t>
      </w:r>
      <w:r>
        <w:rPr>
          <w:rFonts w:ascii="Arial" w:hAns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>
          <w:rPr>
            <w:rFonts w:ascii="Arial" w:hAnsi="Arial" w:cs="Arial" w:hint="eastAsia"/>
            <w:lang w:eastAsia="zh-TW"/>
          </w:rPr>
          <w:t>6</w:t>
        </w:r>
        <w:r>
          <w:rPr>
            <w:rFonts w:ascii="Arial" w:hAnsi="Arial" w:cs="Arial"/>
            <w:lang w:eastAsia="zh-TW"/>
          </w:rPr>
          <w:t>’</w:t>
        </w:r>
      </w:smartTag>
      <w:r>
        <w:rPr>
          <w:rFonts w:ascii="Arial" w:hAnsi="Arial" w:cs="Arial" w:hint="eastAsia"/>
          <w:lang w:eastAsia="zh-TW"/>
        </w:rPr>
        <w:t xml:space="preserve">  (</w:t>
      </w:r>
      <w:r w:rsidRPr="00997E29">
        <w:rPr>
          <w:rFonts w:ascii="Arial" w:hAnsi="Arial" w:cs="Arial" w:hint="eastAsia"/>
          <w:lang w:eastAsia="zh-TW"/>
        </w:rPr>
        <w:t>住院</w:t>
      </w:r>
      <w:r w:rsidRPr="001741B9">
        <w:rPr>
          <w:rFonts w:ascii="Arial" w:hAnsi="Arial" w:cs="Arial" w:hint="eastAsia"/>
          <w:lang w:eastAsia="zh-TW"/>
        </w:rPr>
        <w:t>醫療費</w:t>
      </w:r>
      <w:r>
        <w:rPr>
          <w:rFonts w:ascii="Arial" w:cs="Arial" w:hint="eastAsia"/>
          <w:lang w:eastAsia="zh-TW"/>
        </w:rPr>
        <w:t>)</w:t>
      </w:r>
    </w:p>
    <w:p w:rsidR="00EB20F5" w:rsidRPr="00561CAB" w:rsidRDefault="00EB20F5" w:rsidP="00EB20F5">
      <w:pPr>
        <w:pStyle w:val="Tabletext"/>
        <w:keepLines w:val="0"/>
        <w:numPr>
          <w:ilvl w:val="4"/>
          <w:numId w:val="2"/>
          <w:numberingChange w:id="136" w:author="test" w:date="2009-11-17T17:37:00Z" w:original="%1:8:0:.%2:3:0:.%3:2:0:.%4:4:0:.%5:1:0:"/>
        </w:numPr>
        <w:spacing w:after="0" w:line="240" w:lineRule="auto"/>
        <w:rPr>
          <w:rFonts w:hint="eastAsia"/>
        </w:rPr>
      </w:pPr>
      <w:r w:rsidRPr="00E36882">
        <w:rPr>
          <w:rFonts w:hint="eastAsia"/>
          <w:kern w:val="2"/>
          <w:szCs w:val="24"/>
          <w:lang w:eastAsia="zh-TW"/>
        </w:rPr>
        <w:t>PAY_CODE</w:t>
      </w:r>
      <w:r>
        <w:rPr>
          <w:rFonts w:hint="eastAsia"/>
          <w:kern w:val="2"/>
          <w:szCs w:val="24"/>
          <w:lang w:eastAsia="zh-TW"/>
        </w:rPr>
        <w:t>_T</w:t>
      </w:r>
      <w:r w:rsidRPr="00E36882">
        <w:rPr>
          <w:rFonts w:hint="eastAsia"/>
          <w:kern w:val="2"/>
          <w:szCs w:val="24"/>
          <w:lang w:eastAsia="zh-TW"/>
        </w:rPr>
        <w:t>(</w:t>
      </w:r>
      <w:r w:rsidRPr="00E36882">
        <w:rPr>
          <w:rFonts w:hint="eastAsia"/>
          <w:kern w:val="2"/>
          <w:szCs w:val="24"/>
          <w:lang w:eastAsia="zh-TW"/>
        </w:rPr>
        <w:t>理賠保險金代號</w:t>
      </w:r>
      <w:r w:rsidRPr="00E36882">
        <w:rPr>
          <w:rFonts w:hint="eastAsia"/>
          <w:kern w:val="2"/>
          <w:szCs w:val="24"/>
          <w:lang w:eastAsia="zh-TW"/>
        </w:rPr>
        <w:t>) =</w:t>
      </w:r>
      <w:r w:rsidRPr="00561CAB">
        <w:rPr>
          <w:rFonts w:hint="eastAsia"/>
          <w:kern w:val="2"/>
          <w:szCs w:val="24"/>
          <w:lang w:eastAsia="zh-TW"/>
        </w:rPr>
        <w:t xml:space="preserve"> DTAGD602.</w:t>
      </w:r>
      <w:r w:rsidRPr="00561CAB">
        <w:rPr>
          <w:rFonts w:hint="eastAsia"/>
          <w:kern w:val="2"/>
          <w:szCs w:val="24"/>
          <w:lang w:eastAsia="zh-TW"/>
        </w:rPr>
        <w:t>保險金代號</w:t>
      </w:r>
    </w:p>
    <w:p w:rsidR="00DB18B7" w:rsidRPr="00894040" w:rsidRDefault="00EB20F5" w:rsidP="00DB18B7">
      <w:pPr>
        <w:pStyle w:val="Tabletext"/>
        <w:keepLines w:val="0"/>
        <w:numPr>
          <w:ilvl w:val="4"/>
          <w:numId w:val="2"/>
          <w:numberingChange w:id="137" w:author="test" w:date="2009-11-17T17:37:00Z" w:original="%1:8:0:.%2:3:0:.%3:2:0:.%4:4:0:.%5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3729E">
        <w:rPr>
          <w:rFonts w:hint="eastAsia"/>
          <w:kern w:val="2"/>
          <w:szCs w:val="24"/>
          <w:lang w:eastAsia="zh-TW"/>
        </w:rPr>
        <w:t>PAY_</w:t>
      </w:r>
      <w:r w:rsidR="006A4B9F" w:rsidRPr="006A4B9F">
        <w:rPr>
          <w:rFonts w:hint="eastAsia"/>
          <w:kern w:val="2"/>
          <w:szCs w:val="24"/>
          <w:lang w:eastAsia="zh-TW"/>
        </w:rPr>
        <w:t xml:space="preserve"> </w:t>
      </w:r>
      <w:r w:rsidR="006A4B9F">
        <w:rPr>
          <w:rFonts w:hint="eastAsia"/>
          <w:kern w:val="2"/>
          <w:szCs w:val="24"/>
          <w:lang w:eastAsia="zh-TW"/>
        </w:rPr>
        <w:t xml:space="preserve">NAME </w:t>
      </w:r>
      <w:r>
        <w:rPr>
          <w:rFonts w:hint="eastAsia"/>
          <w:kern w:val="2"/>
          <w:szCs w:val="24"/>
          <w:lang w:eastAsia="zh-TW"/>
        </w:rPr>
        <w:t>_T</w:t>
      </w:r>
      <w:r w:rsidRPr="0063729E">
        <w:rPr>
          <w:rFonts w:hint="eastAsia"/>
          <w:kern w:val="2"/>
          <w:szCs w:val="24"/>
          <w:lang w:eastAsia="zh-TW"/>
        </w:rPr>
        <w:t>(</w:t>
      </w:r>
      <w:r w:rsidRPr="0063729E">
        <w:rPr>
          <w:rFonts w:hint="eastAsia"/>
          <w:kern w:val="2"/>
          <w:szCs w:val="24"/>
          <w:lang w:eastAsia="zh-TW"/>
        </w:rPr>
        <w:t>理賠</w:t>
      </w:r>
      <w:r w:rsidRPr="00561CAB">
        <w:rPr>
          <w:rFonts w:hint="eastAsia"/>
          <w:kern w:val="2"/>
          <w:szCs w:val="24"/>
          <w:lang w:eastAsia="zh-TW"/>
        </w:rPr>
        <w:t>保險金</w:t>
      </w:r>
      <w:r w:rsidRPr="00E36882">
        <w:rPr>
          <w:rFonts w:hint="eastAsia"/>
          <w:kern w:val="2"/>
          <w:szCs w:val="24"/>
          <w:lang w:eastAsia="zh-TW"/>
        </w:rPr>
        <w:t>名稱</w:t>
      </w:r>
      <w:r w:rsidRPr="0063729E">
        <w:rPr>
          <w:rFonts w:hint="eastAsia"/>
          <w:kern w:val="2"/>
          <w:szCs w:val="24"/>
          <w:lang w:eastAsia="zh-TW"/>
        </w:rPr>
        <w:t>)</w:t>
      </w:r>
      <w:r w:rsidRPr="00E36882"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color w:val="0000FF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DTAGD602</w:t>
      </w:r>
      <w:r w:rsidRPr="004F5069">
        <w:rPr>
          <w:rStyle w:val="SoDAField"/>
          <w:rFonts w:hint="eastAsia"/>
          <w:caps/>
          <w:color w:val="auto"/>
        </w:rPr>
        <w:t>.</w:t>
      </w:r>
      <w:r>
        <w:rPr>
          <w:rFonts w:ascii="Arial" w:cs="Arial" w:hint="eastAsia"/>
        </w:rPr>
        <w:t>保險金中文</w:t>
      </w:r>
    </w:p>
    <w:p w:rsidR="00DB18B7" w:rsidRPr="004D2F0E" w:rsidRDefault="00922556" w:rsidP="00DB18B7">
      <w:pPr>
        <w:pStyle w:val="Tabletext"/>
        <w:keepLines w:val="0"/>
        <w:numPr>
          <w:ilvl w:val="2"/>
          <w:numId w:val="2"/>
          <w:numberingChange w:id="138" w:author="test" w:date="2009-11-17T17:37:00Z" w:original="%1:8:0:.%2:3:0:.%3:3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醫療實支</w:t>
      </w:r>
      <w:r w:rsidR="00DB18B7">
        <w:rPr>
          <w:rFonts w:hint="eastAsia"/>
          <w:color w:val="000000"/>
          <w:kern w:val="2"/>
          <w:szCs w:val="24"/>
          <w:lang w:eastAsia="zh-TW"/>
        </w:rPr>
        <w:t>保險金畫面顯示欄位對應如下：</w:t>
      </w:r>
      <w:r w:rsidR="00DB18B7">
        <w:rPr>
          <w:rFonts w:hint="eastAsia"/>
          <w:color w:val="000000"/>
          <w:kern w:val="2"/>
          <w:szCs w:val="24"/>
          <w:lang w:eastAsia="zh-TW"/>
        </w:rPr>
        <w:t>(</w:t>
      </w:r>
      <w:r w:rsidR="00DB18B7">
        <w:rPr>
          <w:rFonts w:hint="eastAsia"/>
          <w:color w:val="000000"/>
          <w:kern w:val="2"/>
          <w:szCs w:val="24"/>
          <w:lang w:eastAsia="zh-TW"/>
        </w:rPr>
        <w:t>定字如下</w:t>
      </w:r>
      <w:r w:rsidR="00DB18B7">
        <w:rPr>
          <w:rFonts w:hint="eastAsia"/>
          <w:color w:val="000000"/>
          <w:kern w:val="2"/>
          <w:szCs w:val="24"/>
          <w:lang w:eastAsia="zh-TW"/>
        </w:rPr>
        <w:t>)</w:t>
      </w:r>
    </w:p>
    <w:tbl>
      <w:tblPr>
        <w:tblStyle w:val="aa"/>
        <w:tblW w:w="0" w:type="auto"/>
        <w:tblInd w:w="2040" w:type="dxa"/>
        <w:tblLook w:val="01E0" w:firstRow="1" w:lastRow="1" w:firstColumn="1" w:lastColumn="1" w:noHBand="0" w:noVBand="0"/>
      </w:tblPr>
      <w:tblGrid>
        <w:gridCol w:w="2170"/>
        <w:gridCol w:w="3184"/>
        <w:gridCol w:w="2863"/>
      </w:tblGrid>
      <w:tr w:rsidR="00DB18B7" w:rsidTr="00DB18B7">
        <w:tc>
          <w:tcPr>
            <w:tcW w:w="2170" w:type="dxa"/>
            <w:shd w:val="clear" w:color="auto" w:fill="D9D9D9"/>
          </w:tcPr>
          <w:p w:rsidR="00DB18B7" w:rsidRDefault="00DB18B7" w:rsidP="00DB18B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理賠種類</w:t>
            </w:r>
          </w:p>
        </w:tc>
        <w:tc>
          <w:tcPr>
            <w:tcW w:w="3184" w:type="dxa"/>
            <w:shd w:val="clear" w:color="auto" w:fill="D9D9D9"/>
          </w:tcPr>
          <w:p w:rsidR="00DB18B7" w:rsidRDefault="00DB18B7" w:rsidP="00DB18B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保險金中文</w:t>
            </w:r>
          </w:p>
        </w:tc>
        <w:tc>
          <w:tcPr>
            <w:tcW w:w="2863" w:type="dxa"/>
            <w:shd w:val="clear" w:color="auto" w:fill="D9D9D9"/>
          </w:tcPr>
          <w:p w:rsidR="00DB18B7" w:rsidRDefault="00DB18B7" w:rsidP="00DB18B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理賠內容說明</w:t>
            </w:r>
          </w:p>
        </w:tc>
      </w:tr>
      <w:tr w:rsidR="007F093F" w:rsidTr="00DB18B7">
        <w:tc>
          <w:tcPr>
            <w:tcW w:w="2170" w:type="dxa"/>
            <w:vMerge w:val="restart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color w:val="000000"/>
                <w:kern w:val="2"/>
                <w:szCs w:val="24"/>
                <w:lang w:eastAsia="zh-TW"/>
              </w:rPr>
              <w:t>‘</w:t>
            </w:r>
            <w:r>
              <w:rPr>
                <w:rFonts w:ascii="sөũ" w:hAnsi="sөũ" w:hint="eastAsia"/>
                <w:lang w:eastAsia="zh-TW"/>
              </w:rPr>
              <w:t>醫療實支</w:t>
            </w:r>
            <w:r>
              <w:rPr>
                <w:color w:val="000000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3184" w:type="dxa"/>
          </w:tcPr>
          <w:p w:rsidR="007F093F" w:rsidRPr="00EA21AC" w:rsidRDefault="007F093F" w:rsidP="00DB18B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szCs w:val="24"/>
                <w:lang w:eastAsia="zh-TW"/>
              </w:rPr>
            </w:pPr>
            <w:r w:rsidRPr="0063729E">
              <w:rPr>
                <w:rFonts w:hint="eastAsia"/>
                <w:kern w:val="2"/>
                <w:szCs w:val="24"/>
                <w:lang w:eastAsia="zh-TW"/>
              </w:rPr>
              <w:t>PAY_CODE</w:t>
            </w:r>
            <w:r>
              <w:rPr>
                <w:rFonts w:hint="eastAsia"/>
                <w:kern w:val="2"/>
                <w:szCs w:val="24"/>
                <w:lang w:eastAsia="zh-TW"/>
              </w:rPr>
              <w:t>_D</w:t>
            </w:r>
          </w:p>
        </w:tc>
        <w:tc>
          <w:tcPr>
            <w:tcW w:w="2863" w:type="dxa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1572F0">
              <w:rPr>
                <w:rFonts w:ascii="Arial" w:hAnsi="Arial" w:cs="Arial" w:hint="eastAsia"/>
                <w:lang w:eastAsia="zh-TW"/>
              </w:rPr>
              <w:t>門診</w:t>
            </w:r>
            <w:r>
              <w:rPr>
                <w:rFonts w:ascii="sөũ" w:hAnsi="sөũ"/>
                <w:lang w:eastAsia="zh-TW"/>
              </w:rPr>
              <w:t>理賠內容</w:t>
            </w:r>
          </w:p>
        </w:tc>
      </w:tr>
      <w:tr w:rsidR="007F093F" w:rsidTr="00DB18B7">
        <w:tc>
          <w:tcPr>
            <w:tcW w:w="2170" w:type="dxa"/>
            <w:vMerge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3184" w:type="dxa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63729E">
              <w:rPr>
                <w:rFonts w:hint="eastAsia"/>
                <w:kern w:val="2"/>
                <w:szCs w:val="24"/>
                <w:lang w:eastAsia="zh-TW"/>
              </w:rPr>
              <w:t>PAY_CODE</w:t>
            </w:r>
            <w:r>
              <w:rPr>
                <w:rFonts w:hint="eastAsia"/>
                <w:kern w:val="2"/>
                <w:szCs w:val="24"/>
                <w:lang w:eastAsia="zh-TW"/>
              </w:rPr>
              <w:t>_H</w:t>
            </w:r>
          </w:p>
        </w:tc>
        <w:tc>
          <w:tcPr>
            <w:tcW w:w="2863" w:type="dxa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7E29">
              <w:rPr>
                <w:rFonts w:ascii="Arial" w:hAnsi="Arial" w:cs="Arial" w:hint="eastAsia"/>
                <w:lang w:eastAsia="zh-TW"/>
              </w:rPr>
              <w:t>經常費</w:t>
            </w:r>
            <w:r>
              <w:rPr>
                <w:rFonts w:ascii="sөũ" w:hAnsi="sөũ"/>
                <w:lang w:eastAsia="zh-TW"/>
              </w:rPr>
              <w:t>理賠內容</w:t>
            </w:r>
          </w:p>
        </w:tc>
      </w:tr>
      <w:tr w:rsidR="007F093F" w:rsidTr="00DB18B7">
        <w:tc>
          <w:tcPr>
            <w:tcW w:w="2170" w:type="dxa"/>
            <w:vMerge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3184" w:type="dxa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63729E">
              <w:rPr>
                <w:rFonts w:hint="eastAsia"/>
                <w:kern w:val="2"/>
                <w:szCs w:val="24"/>
                <w:lang w:eastAsia="zh-TW"/>
              </w:rPr>
              <w:t>PAY_</w:t>
            </w:r>
            <w:r>
              <w:rPr>
                <w:rFonts w:hint="eastAsia"/>
                <w:kern w:val="2"/>
                <w:szCs w:val="24"/>
                <w:lang w:eastAsia="zh-TW"/>
              </w:rPr>
              <w:t>NAME _S</w:t>
            </w:r>
          </w:p>
        </w:tc>
        <w:tc>
          <w:tcPr>
            <w:tcW w:w="2863" w:type="dxa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F36EB2">
              <w:rPr>
                <w:rFonts w:ascii="Arial" w:hAnsi="Arial" w:cs="Arial" w:hint="eastAsia"/>
                <w:lang w:eastAsia="zh-TW"/>
              </w:rPr>
              <w:t>手術實支</w:t>
            </w:r>
            <w:r>
              <w:rPr>
                <w:rFonts w:ascii="sөũ" w:hAnsi="sөũ"/>
                <w:lang w:eastAsia="zh-TW"/>
              </w:rPr>
              <w:t>理賠內容</w:t>
            </w:r>
          </w:p>
        </w:tc>
      </w:tr>
      <w:tr w:rsidR="007F093F" w:rsidTr="00DB18B7">
        <w:tc>
          <w:tcPr>
            <w:tcW w:w="2170" w:type="dxa"/>
            <w:vMerge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3184" w:type="dxa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63729E">
              <w:rPr>
                <w:rFonts w:hint="eastAsia"/>
                <w:kern w:val="2"/>
                <w:szCs w:val="24"/>
                <w:lang w:eastAsia="zh-TW"/>
              </w:rPr>
              <w:t>PAY_</w:t>
            </w:r>
            <w:r w:rsidRPr="006A4B9F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>
              <w:rPr>
                <w:rFonts w:hint="eastAsia"/>
                <w:kern w:val="2"/>
                <w:szCs w:val="24"/>
                <w:lang w:eastAsia="zh-TW"/>
              </w:rPr>
              <w:t>NAME _T</w:t>
            </w:r>
          </w:p>
        </w:tc>
        <w:tc>
          <w:tcPr>
            <w:tcW w:w="2863" w:type="dxa"/>
          </w:tcPr>
          <w:p w:rsidR="007F093F" w:rsidRDefault="007F093F" w:rsidP="00DB18B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997E29">
              <w:rPr>
                <w:rFonts w:ascii="Arial" w:hAnsi="Arial" w:cs="Arial" w:hint="eastAsia"/>
                <w:lang w:eastAsia="zh-TW"/>
              </w:rPr>
              <w:t>住院</w:t>
            </w:r>
            <w:r w:rsidRPr="001741B9">
              <w:rPr>
                <w:rFonts w:ascii="Arial" w:hAnsi="Arial" w:cs="Arial" w:hint="eastAsia"/>
                <w:lang w:eastAsia="zh-TW"/>
              </w:rPr>
              <w:t>醫療</w:t>
            </w:r>
            <w:r>
              <w:rPr>
                <w:rFonts w:ascii="sөũ" w:hAnsi="sөũ"/>
                <w:lang w:eastAsia="zh-TW"/>
              </w:rPr>
              <w:t>理賠內容</w:t>
            </w:r>
          </w:p>
        </w:tc>
      </w:tr>
    </w:tbl>
    <w:p w:rsidR="00D5561F" w:rsidRDefault="00D5561F" w:rsidP="00D5561F">
      <w:pPr>
        <w:pStyle w:val="Tabletext"/>
        <w:keepLines w:val="0"/>
        <w:spacing w:after="0" w:line="240" w:lineRule="auto"/>
        <w:ind w:left="1701"/>
        <w:rPr>
          <w:rFonts w:hint="eastAsia"/>
          <w:color w:val="000000"/>
          <w:kern w:val="2"/>
          <w:szCs w:val="24"/>
          <w:lang w:eastAsia="zh-TW"/>
        </w:rPr>
      </w:pPr>
    </w:p>
    <w:p w:rsidR="00C242AA" w:rsidRDefault="00D75C07" w:rsidP="004907B0">
      <w:pPr>
        <w:pStyle w:val="Tabletext"/>
        <w:keepLines w:val="0"/>
        <w:numPr>
          <w:ilvl w:val="1"/>
          <w:numId w:val="2"/>
          <w:numberingChange w:id="139" w:author="test" w:date="2009-11-17T17:37:00Z" w:original="%1:8:0:.%2:4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將輸出結果顯示於畫面上</w:t>
      </w:r>
    </w:p>
    <w:p w:rsidR="004907B0" w:rsidRDefault="00402E33" w:rsidP="004907B0">
      <w:pPr>
        <w:pStyle w:val="Tabletext"/>
        <w:keepLines w:val="0"/>
        <w:numPr>
          <w:ilvl w:val="1"/>
          <w:numId w:val="2"/>
          <w:numberingChange w:id="140" w:author="test" w:date="2009-11-17T17:37:00Z" w:original="%1:8:0:.%2:5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RETURN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12601E" w:rsidRDefault="0012601E" w:rsidP="004907B0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lang w:eastAsia="zh-TW"/>
        </w:rPr>
      </w:pPr>
    </w:p>
    <w:sectPr w:rsidR="0012601E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65A" w:rsidRDefault="006B265A" w:rsidP="006B265A">
      <w:r>
        <w:separator/>
      </w:r>
    </w:p>
  </w:endnote>
  <w:endnote w:type="continuationSeparator" w:id="0">
    <w:p w:rsidR="006B265A" w:rsidRDefault="006B265A" w:rsidP="006B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65A" w:rsidRDefault="006B265A" w:rsidP="006B265A">
      <w:r>
        <w:separator/>
      </w:r>
    </w:p>
  </w:footnote>
  <w:footnote w:type="continuationSeparator" w:id="0">
    <w:p w:rsidR="006B265A" w:rsidRDefault="006B265A" w:rsidP="006B2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FB3854"/>
    <w:multiLevelType w:val="multilevel"/>
    <w:tmpl w:val="AA86528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strike w:val="0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strike w:val="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9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10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8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20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24"/>
  </w:num>
  <w:num w:numId="5">
    <w:abstractNumId w:val="3"/>
  </w:num>
  <w:num w:numId="6">
    <w:abstractNumId w:val="8"/>
  </w:num>
  <w:num w:numId="7">
    <w:abstractNumId w:val="19"/>
  </w:num>
  <w:num w:numId="8">
    <w:abstractNumId w:val="7"/>
  </w:num>
  <w:num w:numId="9">
    <w:abstractNumId w:val="17"/>
  </w:num>
  <w:num w:numId="10">
    <w:abstractNumId w:val="23"/>
  </w:num>
  <w:num w:numId="11">
    <w:abstractNumId w:val="18"/>
  </w:num>
  <w:num w:numId="12">
    <w:abstractNumId w:val="28"/>
  </w:num>
  <w:num w:numId="13">
    <w:abstractNumId w:val="9"/>
  </w:num>
  <w:num w:numId="14">
    <w:abstractNumId w:val="15"/>
  </w:num>
  <w:num w:numId="15">
    <w:abstractNumId w:val="13"/>
  </w:num>
  <w:num w:numId="16">
    <w:abstractNumId w:val="10"/>
  </w:num>
  <w:num w:numId="17">
    <w:abstractNumId w:val="20"/>
  </w:num>
  <w:num w:numId="18">
    <w:abstractNumId w:val="0"/>
  </w:num>
  <w:num w:numId="19">
    <w:abstractNumId w:val="1"/>
  </w:num>
  <w:num w:numId="20">
    <w:abstractNumId w:val="21"/>
  </w:num>
  <w:num w:numId="21">
    <w:abstractNumId w:val="14"/>
  </w:num>
  <w:num w:numId="22">
    <w:abstractNumId w:val="26"/>
  </w:num>
  <w:num w:numId="23">
    <w:abstractNumId w:val="11"/>
  </w:num>
  <w:num w:numId="24">
    <w:abstractNumId w:val="12"/>
  </w:num>
  <w:num w:numId="25">
    <w:abstractNumId w:val="27"/>
  </w:num>
  <w:num w:numId="26">
    <w:abstractNumId w:val="5"/>
  </w:num>
  <w:num w:numId="27">
    <w:abstractNumId w:val="22"/>
  </w:num>
  <w:num w:numId="28">
    <w:abstractNumId w:val="25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01CE"/>
    <w:rsid w:val="000011D4"/>
    <w:rsid w:val="00001798"/>
    <w:rsid w:val="0000282E"/>
    <w:rsid w:val="00003C04"/>
    <w:rsid w:val="000043A7"/>
    <w:rsid w:val="000048FE"/>
    <w:rsid w:val="00005BC4"/>
    <w:rsid w:val="0000659A"/>
    <w:rsid w:val="00006642"/>
    <w:rsid w:val="000071F7"/>
    <w:rsid w:val="000072B6"/>
    <w:rsid w:val="00007591"/>
    <w:rsid w:val="0001026F"/>
    <w:rsid w:val="0001311F"/>
    <w:rsid w:val="000138F1"/>
    <w:rsid w:val="00016263"/>
    <w:rsid w:val="00023B5D"/>
    <w:rsid w:val="00024141"/>
    <w:rsid w:val="00027078"/>
    <w:rsid w:val="00030AB0"/>
    <w:rsid w:val="00030CC4"/>
    <w:rsid w:val="00032724"/>
    <w:rsid w:val="00032D98"/>
    <w:rsid w:val="0003322D"/>
    <w:rsid w:val="00034602"/>
    <w:rsid w:val="000354D9"/>
    <w:rsid w:val="000374C0"/>
    <w:rsid w:val="00037B29"/>
    <w:rsid w:val="0004068A"/>
    <w:rsid w:val="000416F9"/>
    <w:rsid w:val="00041C1F"/>
    <w:rsid w:val="0004231C"/>
    <w:rsid w:val="00042C9A"/>
    <w:rsid w:val="00043516"/>
    <w:rsid w:val="00044C55"/>
    <w:rsid w:val="000456A2"/>
    <w:rsid w:val="00045B50"/>
    <w:rsid w:val="00046488"/>
    <w:rsid w:val="00050226"/>
    <w:rsid w:val="00051E8D"/>
    <w:rsid w:val="000523D7"/>
    <w:rsid w:val="00052D8F"/>
    <w:rsid w:val="0005336A"/>
    <w:rsid w:val="00054339"/>
    <w:rsid w:val="0005660A"/>
    <w:rsid w:val="000618E3"/>
    <w:rsid w:val="00061C1C"/>
    <w:rsid w:val="000620E7"/>
    <w:rsid w:val="000638BD"/>
    <w:rsid w:val="00064B3E"/>
    <w:rsid w:val="000650F5"/>
    <w:rsid w:val="00065B2B"/>
    <w:rsid w:val="00066B5B"/>
    <w:rsid w:val="000739F5"/>
    <w:rsid w:val="00074B5F"/>
    <w:rsid w:val="00077943"/>
    <w:rsid w:val="0008067F"/>
    <w:rsid w:val="00080BBE"/>
    <w:rsid w:val="00081DB8"/>
    <w:rsid w:val="000822D9"/>
    <w:rsid w:val="00083451"/>
    <w:rsid w:val="00084B98"/>
    <w:rsid w:val="00085A17"/>
    <w:rsid w:val="00086022"/>
    <w:rsid w:val="00086AD0"/>
    <w:rsid w:val="00090E75"/>
    <w:rsid w:val="000933D8"/>
    <w:rsid w:val="00097F08"/>
    <w:rsid w:val="000A2B8A"/>
    <w:rsid w:val="000A3EC1"/>
    <w:rsid w:val="000B4F71"/>
    <w:rsid w:val="000B655F"/>
    <w:rsid w:val="000B77E9"/>
    <w:rsid w:val="000C2112"/>
    <w:rsid w:val="000C3A7C"/>
    <w:rsid w:val="000C3CCD"/>
    <w:rsid w:val="000C57F8"/>
    <w:rsid w:val="000C5EB3"/>
    <w:rsid w:val="000C6131"/>
    <w:rsid w:val="000C743E"/>
    <w:rsid w:val="000C779B"/>
    <w:rsid w:val="000C7B1A"/>
    <w:rsid w:val="000D0BA9"/>
    <w:rsid w:val="000D2707"/>
    <w:rsid w:val="000D2F0B"/>
    <w:rsid w:val="000D3506"/>
    <w:rsid w:val="000D44F4"/>
    <w:rsid w:val="000D5341"/>
    <w:rsid w:val="000D64D7"/>
    <w:rsid w:val="000D6720"/>
    <w:rsid w:val="000D675D"/>
    <w:rsid w:val="000E0F86"/>
    <w:rsid w:val="000E132B"/>
    <w:rsid w:val="000E15D9"/>
    <w:rsid w:val="000E24E3"/>
    <w:rsid w:val="000E6EA1"/>
    <w:rsid w:val="000E7329"/>
    <w:rsid w:val="000F0857"/>
    <w:rsid w:val="000F1ADA"/>
    <w:rsid w:val="000F1BD6"/>
    <w:rsid w:val="000F233D"/>
    <w:rsid w:val="000F23F3"/>
    <w:rsid w:val="000F44B7"/>
    <w:rsid w:val="000F4BB5"/>
    <w:rsid w:val="000F5033"/>
    <w:rsid w:val="00100E66"/>
    <w:rsid w:val="00101F57"/>
    <w:rsid w:val="0010315D"/>
    <w:rsid w:val="00103F69"/>
    <w:rsid w:val="001074BB"/>
    <w:rsid w:val="001078C7"/>
    <w:rsid w:val="001103AA"/>
    <w:rsid w:val="0011069B"/>
    <w:rsid w:val="00110F45"/>
    <w:rsid w:val="0011169D"/>
    <w:rsid w:val="001116FE"/>
    <w:rsid w:val="001136DB"/>
    <w:rsid w:val="00113803"/>
    <w:rsid w:val="0011407B"/>
    <w:rsid w:val="00116D7B"/>
    <w:rsid w:val="001177B6"/>
    <w:rsid w:val="00117A0D"/>
    <w:rsid w:val="00117B86"/>
    <w:rsid w:val="00121ED9"/>
    <w:rsid w:val="0012223E"/>
    <w:rsid w:val="001224C9"/>
    <w:rsid w:val="001228F4"/>
    <w:rsid w:val="00123DA4"/>
    <w:rsid w:val="00123E47"/>
    <w:rsid w:val="001242AA"/>
    <w:rsid w:val="0012601E"/>
    <w:rsid w:val="00126F74"/>
    <w:rsid w:val="00127C90"/>
    <w:rsid w:val="001305E2"/>
    <w:rsid w:val="001306C1"/>
    <w:rsid w:val="001323A2"/>
    <w:rsid w:val="00133DF7"/>
    <w:rsid w:val="0013419B"/>
    <w:rsid w:val="00134DE2"/>
    <w:rsid w:val="001357A4"/>
    <w:rsid w:val="00140BE3"/>
    <w:rsid w:val="0014224B"/>
    <w:rsid w:val="00142A95"/>
    <w:rsid w:val="00142D02"/>
    <w:rsid w:val="00147AE4"/>
    <w:rsid w:val="00147B6B"/>
    <w:rsid w:val="001502AE"/>
    <w:rsid w:val="00150AB3"/>
    <w:rsid w:val="0015137B"/>
    <w:rsid w:val="001551FF"/>
    <w:rsid w:val="00155698"/>
    <w:rsid w:val="001608F7"/>
    <w:rsid w:val="00160FD4"/>
    <w:rsid w:val="0016122D"/>
    <w:rsid w:val="00161480"/>
    <w:rsid w:val="00162BB8"/>
    <w:rsid w:val="00166391"/>
    <w:rsid w:val="00167530"/>
    <w:rsid w:val="00170A63"/>
    <w:rsid w:val="00173B4B"/>
    <w:rsid w:val="00173B58"/>
    <w:rsid w:val="00176DB6"/>
    <w:rsid w:val="0017720B"/>
    <w:rsid w:val="00177940"/>
    <w:rsid w:val="00181193"/>
    <w:rsid w:val="0018330B"/>
    <w:rsid w:val="00184BC4"/>
    <w:rsid w:val="00185DF5"/>
    <w:rsid w:val="00190A27"/>
    <w:rsid w:val="001933B2"/>
    <w:rsid w:val="00193CDF"/>
    <w:rsid w:val="00194416"/>
    <w:rsid w:val="0019653F"/>
    <w:rsid w:val="00197CBB"/>
    <w:rsid w:val="001A1E28"/>
    <w:rsid w:val="001A25F1"/>
    <w:rsid w:val="001A2F94"/>
    <w:rsid w:val="001A412B"/>
    <w:rsid w:val="001A618A"/>
    <w:rsid w:val="001A61A7"/>
    <w:rsid w:val="001A7A6E"/>
    <w:rsid w:val="001A7BA1"/>
    <w:rsid w:val="001B0228"/>
    <w:rsid w:val="001B2A9A"/>
    <w:rsid w:val="001B4927"/>
    <w:rsid w:val="001B4967"/>
    <w:rsid w:val="001B6706"/>
    <w:rsid w:val="001B6CBC"/>
    <w:rsid w:val="001B761F"/>
    <w:rsid w:val="001C17C7"/>
    <w:rsid w:val="001C2347"/>
    <w:rsid w:val="001C51A5"/>
    <w:rsid w:val="001C535B"/>
    <w:rsid w:val="001C5436"/>
    <w:rsid w:val="001C5702"/>
    <w:rsid w:val="001C5AA4"/>
    <w:rsid w:val="001C69AD"/>
    <w:rsid w:val="001C7F9D"/>
    <w:rsid w:val="001D16E3"/>
    <w:rsid w:val="001D1BF8"/>
    <w:rsid w:val="001D2BC3"/>
    <w:rsid w:val="001D644E"/>
    <w:rsid w:val="001D66B3"/>
    <w:rsid w:val="001E0D66"/>
    <w:rsid w:val="001E1E11"/>
    <w:rsid w:val="001E2137"/>
    <w:rsid w:val="001E247A"/>
    <w:rsid w:val="001E3A1B"/>
    <w:rsid w:val="001E4BE4"/>
    <w:rsid w:val="001E618A"/>
    <w:rsid w:val="001F1E7C"/>
    <w:rsid w:val="001F229F"/>
    <w:rsid w:val="001F32D2"/>
    <w:rsid w:val="001F3EFE"/>
    <w:rsid w:val="001F425D"/>
    <w:rsid w:val="001F4CEC"/>
    <w:rsid w:val="001F6E1A"/>
    <w:rsid w:val="001F7388"/>
    <w:rsid w:val="001F7F95"/>
    <w:rsid w:val="0020020C"/>
    <w:rsid w:val="00200CD6"/>
    <w:rsid w:val="00201456"/>
    <w:rsid w:val="0020152D"/>
    <w:rsid w:val="00201E84"/>
    <w:rsid w:val="002023F7"/>
    <w:rsid w:val="002024A4"/>
    <w:rsid w:val="002029B6"/>
    <w:rsid w:val="002037D0"/>
    <w:rsid w:val="002049C8"/>
    <w:rsid w:val="00204D2C"/>
    <w:rsid w:val="00205438"/>
    <w:rsid w:val="0020594D"/>
    <w:rsid w:val="00206839"/>
    <w:rsid w:val="00210C20"/>
    <w:rsid w:val="0021152A"/>
    <w:rsid w:val="00212972"/>
    <w:rsid w:val="00213C9C"/>
    <w:rsid w:val="002149AE"/>
    <w:rsid w:val="00215053"/>
    <w:rsid w:val="0021578C"/>
    <w:rsid w:val="0021605C"/>
    <w:rsid w:val="00216346"/>
    <w:rsid w:val="002174DE"/>
    <w:rsid w:val="00220FDA"/>
    <w:rsid w:val="00221379"/>
    <w:rsid w:val="00222A97"/>
    <w:rsid w:val="00222E4B"/>
    <w:rsid w:val="00223F48"/>
    <w:rsid w:val="002267A3"/>
    <w:rsid w:val="00226E23"/>
    <w:rsid w:val="00227754"/>
    <w:rsid w:val="00230C40"/>
    <w:rsid w:val="00231A93"/>
    <w:rsid w:val="00232F7F"/>
    <w:rsid w:val="00233338"/>
    <w:rsid w:val="00245BB0"/>
    <w:rsid w:val="002472D9"/>
    <w:rsid w:val="00247BEA"/>
    <w:rsid w:val="00250726"/>
    <w:rsid w:val="002546B7"/>
    <w:rsid w:val="00254C05"/>
    <w:rsid w:val="002553E2"/>
    <w:rsid w:val="00260BA8"/>
    <w:rsid w:val="00262CFE"/>
    <w:rsid w:val="002630A7"/>
    <w:rsid w:val="00263C36"/>
    <w:rsid w:val="00263CAF"/>
    <w:rsid w:val="00263D75"/>
    <w:rsid w:val="00264426"/>
    <w:rsid w:val="002649F7"/>
    <w:rsid w:val="0026588D"/>
    <w:rsid w:val="00265C1D"/>
    <w:rsid w:val="00265DCC"/>
    <w:rsid w:val="002660AE"/>
    <w:rsid w:val="00266BAE"/>
    <w:rsid w:val="00267A7C"/>
    <w:rsid w:val="00272770"/>
    <w:rsid w:val="00273971"/>
    <w:rsid w:val="0027623F"/>
    <w:rsid w:val="00280DFA"/>
    <w:rsid w:val="00281CA1"/>
    <w:rsid w:val="002822E1"/>
    <w:rsid w:val="002829CE"/>
    <w:rsid w:val="00282AD3"/>
    <w:rsid w:val="00286261"/>
    <w:rsid w:val="00287FCB"/>
    <w:rsid w:val="00291066"/>
    <w:rsid w:val="00291D19"/>
    <w:rsid w:val="00294720"/>
    <w:rsid w:val="002954BE"/>
    <w:rsid w:val="00296D5A"/>
    <w:rsid w:val="00296FAB"/>
    <w:rsid w:val="00297134"/>
    <w:rsid w:val="00297B64"/>
    <w:rsid w:val="002A04B6"/>
    <w:rsid w:val="002A4ABC"/>
    <w:rsid w:val="002A5036"/>
    <w:rsid w:val="002A5CD0"/>
    <w:rsid w:val="002A625C"/>
    <w:rsid w:val="002A652C"/>
    <w:rsid w:val="002A793F"/>
    <w:rsid w:val="002B1DFA"/>
    <w:rsid w:val="002B4106"/>
    <w:rsid w:val="002B668E"/>
    <w:rsid w:val="002B7D7C"/>
    <w:rsid w:val="002C0C91"/>
    <w:rsid w:val="002C13CE"/>
    <w:rsid w:val="002C220F"/>
    <w:rsid w:val="002C2B6C"/>
    <w:rsid w:val="002C4CE0"/>
    <w:rsid w:val="002C505A"/>
    <w:rsid w:val="002C6EEE"/>
    <w:rsid w:val="002D26C6"/>
    <w:rsid w:val="002D2B4E"/>
    <w:rsid w:val="002D2EBC"/>
    <w:rsid w:val="002D608C"/>
    <w:rsid w:val="002D62D2"/>
    <w:rsid w:val="002D77D7"/>
    <w:rsid w:val="002E0875"/>
    <w:rsid w:val="002E400D"/>
    <w:rsid w:val="002E51E3"/>
    <w:rsid w:val="002E63A0"/>
    <w:rsid w:val="002E75EC"/>
    <w:rsid w:val="002F084D"/>
    <w:rsid w:val="002F2085"/>
    <w:rsid w:val="002F22FE"/>
    <w:rsid w:val="002F234E"/>
    <w:rsid w:val="002F249C"/>
    <w:rsid w:val="002F3D8D"/>
    <w:rsid w:val="00304464"/>
    <w:rsid w:val="00305063"/>
    <w:rsid w:val="0030660D"/>
    <w:rsid w:val="00310D12"/>
    <w:rsid w:val="00311733"/>
    <w:rsid w:val="00314493"/>
    <w:rsid w:val="003146AE"/>
    <w:rsid w:val="00317266"/>
    <w:rsid w:val="003175A1"/>
    <w:rsid w:val="003177F8"/>
    <w:rsid w:val="003220F7"/>
    <w:rsid w:val="00322ED4"/>
    <w:rsid w:val="0032301A"/>
    <w:rsid w:val="00324A80"/>
    <w:rsid w:val="00325471"/>
    <w:rsid w:val="00327D3A"/>
    <w:rsid w:val="003310D6"/>
    <w:rsid w:val="003310F2"/>
    <w:rsid w:val="00331E09"/>
    <w:rsid w:val="00333AC9"/>
    <w:rsid w:val="00336227"/>
    <w:rsid w:val="00337BA0"/>
    <w:rsid w:val="00340155"/>
    <w:rsid w:val="0034157C"/>
    <w:rsid w:val="00342D2C"/>
    <w:rsid w:val="003466FC"/>
    <w:rsid w:val="00346EA8"/>
    <w:rsid w:val="00350955"/>
    <w:rsid w:val="00351630"/>
    <w:rsid w:val="003569FD"/>
    <w:rsid w:val="00357CCA"/>
    <w:rsid w:val="003618A9"/>
    <w:rsid w:val="0036209D"/>
    <w:rsid w:val="00363B37"/>
    <w:rsid w:val="0036451C"/>
    <w:rsid w:val="00364C70"/>
    <w:rsid w:val="00364FAC"/>
    <w:rsid w:val="00367BFF"/>
    <w:rsid w:val="00367C38"/>
    <w:rsid w:val="00370BC3"/>
    <w:rsid w:val="00371A7C"/>
    <w:rsid w:val="003738C7"/>
    <w:rsid w:val="00373DFE"/>
    <w:rsid w:val="00374C81"/>
    <w:rsid w:val="0037527F"/>
    <w:rsid w:val="00376224"/>
    <w:rsid w:val="00377D1C"/>
    <w:rsid w:val="00383221"/>
    <w:rsid w:val="00385EFC"/>
    <w:rsid w:val="003907CC"/>
    <w:rsid w:val="00392423"/>
    <w:rsid w:val="0039364E"/>
    <w:rsid w:val="00394C12"/>
    <w:rsid w:val="00394D22"/>
    <w:rsid w:val="00396A77"/>
    <w:rsid w:val="00396F24"/>
    <w:rsid w:val="003A0284"/>
    <w:rsid w:val="003A1279"/>
    <w:rsid w:val="003A17A0"/>
    <w:rsid w:val="003A1D49"/>
    <w:rsid w:val="003A377F"/>
    <w:rsid w:val="003A67A6"/>
    <w:rsid w:val="003B322F"/>
    <w:rsid w:val="003B32A8"/>
    <w:rsid w:val="003B3637"/>
    <w:rsid w:val="003B51C3"/>
    <w:rsid w:val="003B6775"/>
    <w:rsid w:val="003B76C0"/>
    <w:rsid w:val="003C0758"/>
    <w:rsid w:val="003C23A0"/>
    <w:rsid w:val="003C265C"/>
    <w:rsid w:val="003C2BD0"/>
    <w:rsid w:val="003C32CB"/>
    <w:rsid w:val="003C36D0"/>
    <w:rsid w:val="003C5212"/>
    <w:rsid w:val="003C58D0"/>
    <w:rsid w:val="003D04BF"/>
    <w:rsid w:val="003D10CA"/>
    <w:rsid w:val="003D1A17"/>
    <w:rsid w:val="003D1CC0"/>
    <w:rsid w:val="003D36A6"/>
    <w:rsid w:val="003D5DB0"/>
    <w:rsid w:val="003E1CF1"/>
    <w:rsid w:val="003E34DC"/>
    <w:rsid w:val="003E598B"/>
    <w:rsid w:val="003E739D"/>
    <w:rsid w:val="003E7609"/>
    <w:rsid w:val="003F0A2B"/>
    <w:rsid w:val="003F2345"/>
    <w:rsid w:val="003F2BFF"/>
    <w:rsid w:val="003F3920"/>
    <w:rsid w:val="003F413C"/>
    <w:rsid w:val="003F539B"/>
    <w:rsid w:val="003F6669"/>
    <w:rsid w:val="003F7309"/>
    <w:rsid w:val="003F75C2"/>
    <w:rsid w:val="003F79EA"/>
    <w:rsid w:val="003F7F01"/>
    <w:rsid w:val="00401CC2"/>
    <w:rsid w:val="00402E33"/>
    <w:rsid w:val="00404045"/>
    <w:rsid w:val="00404868"/>
    <w:rsid w:val="00405970"/>
    <w:rsid w:val="00405C34"/>
    <w:rsid w:val="00410440"/>
    <w:rsid w:val="004106A1"/>
    <w:rsid w:val="00413866"/>
    <w:rsid w:val="0041390B"/>
    <w:rsid w:val="00414DA8"/>
    <w:rsid w:val="00415333"/>
    <w:rsid w:val="0041547C"/>
    <w:rsid w:val="00415D72"/>
    <w:rsid w:val="004163CB"/>
    <w:rsid w:val="00420600"/>
    <w:rsid w:val="004213DD"/>
    <w:rsid w:val="00422186"/>
    <w:rsid w:val="00422791"/>
    <w:rsid w:val="00427169"/>
    <w:rsid w:val="00430258"/>
    <w:rsid w:val="004302B9"/>
    <w:rsid w:val="004304EB"/>
    <w:rsid w:val="00431165"/>
    <w:rsid w:val="00431206"/>
    <w:rsid w:val="00432574"/>
    <w:rsid w:val="004327A8"/>
    <w:rsid w:val="00432B44"/>
    <w:rsid w:val="00433083"/>
    <w:rsid w:val="004338E4"/>
    <w:rsid w:val="00440030"/>
    <w:rsid w:val="00440570"/>
    <w:rsid w:val="00440D97"/>
    <w:rsid w:val="00440EFA"/>
    <w:rsid w:val="004424B3"/>
    <w:rsid w:val="0044266F"/>
    <w:rsid w:val="004427CD"/>
    <w:rsid w:val="004445D4"/>
    <w:rsid w:val="00444A80"/>
    <w:rsid w:val="00444AA4"/>
    <w:rsid w:val="0044501C"/>
    <w:rsid w:val="00450C67"/>
    <w:rsid w:val="00451C1A"/>
    <w:rsid w:val="004520A5"/>
    <w:rsid w:val="00452701"/>
    <w:rsid w:val="00453A6E"/>
    <w:rsid w:val="00453DC6"/>
    <w:rsid w:val="004542E7"/>
    <w:rsid w:val="00454F56"/>
    <w:rsid w:val="00455BE3"/>
    <w:rsid w:val="00457439"/>
    <w:rsid w:val="00460099"/>
    <w:rsid w:val="004609D2"/>
    <w:rsid w:val="00461FD7"/>
    <w:rsid w:val="00462124"/>
    <w:rsid w:val="00463065"/>
    <w:rsid w:val="004638E3"/>
    <w:rsid w:val="00465B9C"/>
    <w:rsid w:val="0046686F"/>
    <w:rsid w:val="004670CF"/>
    <w:rsid w:val="0046730C"/>
    <w:rsid w:val="0046754C"/>
    <w:rsid w:val="004707DD"/>
    <w:rsid w:val="00470AA5"/>
    <w:rsid w:val="00470C93"/>
    <w:rsid w:val="00471C71"/>
    <w:rsid w:val="00474132"/>
    <w:rsid w:val="0047476E"/>
    <w:rsid w:val="00476228"/>
    <w:rsid w:val="004805AC"/>
    <w:rsid w:val="00481028"/>
    <w:rsid w:val="00481777"/>
    <w:rsid w:val="00484B4B"/>
    <w:rsid w:val="00485E36"/>
    <w:rsid w:val="00486798"/>
    <w:rsid w:val="004876B6"/>
    <w:rsid w:val="004900A1"/>
    <w:rsid w:val="004907B0"/>
    <w:rsid w:val="00492C2C"/>
    <w:rsid w:val="004935E6"/>
    <w:rsid w:val="00495386"/>
    <w:rsid w:val="0049786B"/>
    <w:rsid w:val="004A0499"/>
    <w:rsid w:val="004A0AA4"/>
    <w:rsid w:val="004A425B"/>
    <w:rsid w:val="004A4CD2"/>
    <w:rsid w:val="004A4D07"/>
    <w:rsid w:val="004A5714"/>
    <w:rsid w:val="004A57C8"/>
    <w:rsid w:val="004B0A75"/>
    <w:rsid w:val="004B1B1F"/>
    <w:rsid w:val="004B1BB9"/>
    <w:rsid w:val="004B1D1A"/>
    <w:rsid w:val="004B1EB8"/>
    <w:rsid w:val="004B3578"/>
    <w:rsid w:val="004B43B5"/>
    <w:rsid w:val="004B7AC1"/>
    <w:rsid w:val="004C0AC0"/>
    <w:rsid w:val="004C0F21"/>
    <w:rsid w:val="004C4CD5"/>
    <w:rsid w:val="004C6C47"/>
    <w:rsid w:val="004C73F9"/>
    <w:rsid w:val="004D0863"/>
    <w:rsid w:val="004D0FDD"/>
    <w:rsid w:val="004D18EB"/>
    <w:rsid w:val="004D1ADF"/>
    <w:rsid w:val="004D29C3"/>
    <w:rsid w:val="004D4426"/>
    <w:rsid w:val="004D632B"/>
    <w:rsid w:val="004E0141"/>
    <w:rsid w:val="004E1AB5"/>
    <w:rsid w:val="004E1AC7"/>
    <w:rsid w:val="004E20C7"/>
    <w:rsid w:val="004E617F"/>
    <w:rsid w:val="004E6D0F"/>
    <w:rsid w:val="004E73EB"/>
    <w:rsid w:val="004F2747"/>
    <w:rsid w:val="004F6019"/>
    <w:rsid w:val="004F69CD"/>
    <w:rsid w:val="004F69EE"/>
    <w:rsid w:val="004F742E"/>
    <w:rsid w:val="004F7C6B"/>
    <w:rsid w:val="00501D17"/>
    <w:rsid w:val="00502190"/>
    <w:rsid w:val="00502E1D"/>
    <w:rsid w:val="00504406"/>
    <w:rsid w:val="00506527"/>
    <w:rsid w:val="00507CCF"/>
    <w:rsid w:val="00507D5C"/>
    <w:rsid w:val="00510E60"/>
    <w:rsid w:val="00510F89"/>
    <w:rsid w:val="0051342C"/>
    <w:rsid w:val="005135FB"/>
    <w:rsid w:val="0051551C"/>
    <w:rsid w:val="00515A80"/>
    <w:rsid w:val="005167F5"/>
    <w:rsid w:val="00517A35"/>
    <w:rsid w:val="00520062"/>
    <w:rsid w:val="005219EF"/>
    <w:rsid w:val="00523405"/>
    <w:rsid w:val="00524A07"/>
    <w:rsid w:val="00527B31"/>
    <w:rsid w:val="00527DBD"/>
    <w:rsid w:val="00531C49"/>
    <w:rsid w:val="00535A6C"/>
    <w:rsid w:val="00541349"/>
    <w:rsid w:val="005413B8"/>
    <w:rsid w:val="00544100"/>
    <w:rsid w:val="00544718"/>
    <w:rsid w:val="0054552A"/>
    <w:rsid w:val="00545CC6"/>
    <w:rsid w:val="0054632A"/>
    <w:rsid w:val="005468CC"/>
    <w:rsid w:val="005478E4"/>
    <w:rsid w:val="00550639"/>
    <w:rsid w:val="005542F4"/>
    <w:rsid w:val="00556EF3"/>
    <w:rsid w:val="005601DA"/>
    <w:rsid w:val="00560756"/>
    <w:rsid w:val="00560E79"/>
    <w:rsid w:val="0056110F"/>
    <w:rsid w:val="00561CAB"/>
    <w:rsid w:val="00561CFC"/>
    <w:rsid w:val="00562E61"/>
    <w:rsid w:val="00563160"/>
    <w:rsid w:val="00564217"/>
    <w:rsid w:val="005644EA"/>
    <w:rsid w:val="0057027B"/>
    <w:rsid w:val="0057178C"/>
    <w:rsid w:val="00571BD2"/>
    <w:rsid w:val="005723B8"/>
    <w:rsid w:val="00572C8D"/>
    <w:rsid w:val="00572E5B"/>
    <w:rsid w:val="0057423D"/>
    <w:rsid w:val="00576681"/>
    <w:rsid w:val="005819E8"/>
    <w:rsid w:val="00583468"/>
    <w:rsid w:val="00583ACC"/>
    <w:rsid w:val="00584C7B"/>
    <w:rsid w:val="00585B09"/>
    <w:rsid w:val="00585BA3"/>
    <w:rsid w:val="00585BF8"/>
    <w:rsid w:val="005908D6"/>
    <w:rsid w:val="00591759"/>
    <w:rsid w:val="0059389C"/>
    <w:rsid w:val="00595CEA"/>
    <w:rsid w:val="005963D4"/>
    <w:rsid w:val="00596743"/>
    <w:rsid w:val="00596E67"/>
    <w:rsid w:val="0059795B"/>
    <w:rsid w:val="005A138C"/>
    <w:rsid w:val="005A1EFC"/>
    <w:rsid w:val="005A241A"/>
    <w:rsid w:val="005A2896"/>
    <w:rsid w:val="005A364A"/>
    <w:rsid w:val="005A4954"/>
    <w:rsid w:val="005A5F00"/>
    <w:rsid w:val="005A6715"/>
    <w:rsid w:val="005B41CA"/>
    <w:rsid w:val="005B46A2"/>
    <w:rsid w:val="005B740B"/>
    <w:rsid w:val="005C10C3"/>
    <w:rsid w:val="005C2119"/>
    <w:rsid w:val="005C235C"/>
    <w:rsid w:val="005C24A7"/>
    <w:rsid w:val="005C5352"/>
    <w:rsid w:val="005C5DA0"/>
    <w:rsid w:val="005C5DAB"/>
    <w:rsid w:val="005C631E"/>
    <w:rsid w:val="005C7537"/>
    <w:rsid w:val="005C7EB7"/>
    <w:rsid w:val="005D015B"/>
    <w:rsid w:val="005D3D33"/>
    <w:rsid w:val="005D49C2"/>
    <w:rsid w:val="005D56BF"/>
    <w:rsid w:val="005E04F3"/>
    <w:rsid w:val="005E3135"/>
    <w:rsid w:val="005E33E9"/>
    <w:rsid w:val="005E3D7A"/>
    <w:rsid w:val="005E4837"/>
    <w:rsid w:val="005E6AF6"/>
    <w:rsid w:val="005E73BF"/>
    <w:rsid w:val="005F17D1"/>
    <w:rsid w:val="005F2920"/>
    <w:rsid w:val="005F4AA0"/>
    <w:rsid w:val="005F4F60"/>
    <w:rsid w:val="005F5364"/>
    <w:rsid w:val="005F5F8E"/>
    <w:rsid w:val="00600D59"/>
    <w:rsid w:val="0060143C"/>
    <w:rsid w:val="00602717"/>
    <w:rsid w:val="006034DB"/>
    <w:rsid w:val="006040FD"/>
    <w:rsid w:val="00604396"/>
    <w:rsid w:val="00610C35"/>
    <w:rsid w:val="00612C21"/>
    <w:rsid w:val="00612F93"/>
    <w:rsid w:val="00613A8F"/>
    <w:rsid w:val="00614C71"/>
    <w:rsid w:val="00616213"/>
    <w:rsid w:val="00616A33"/>
    <w:rsid w:val="00616DCD"/>
    <w:rsid w:val="0062290E"/>
    <w:rsid w:val="00623A52"/>
    <w:rsid w:val="00623D66"/>
    <w:rsid w:val="00624D0C"/>
    <w:rsid w:val="00625913"/>
    <w:rsid w:val="006300D3"/>
    <w:rsid w:val="00630923"/>
    <w:rsid w:val="00630B09"/>
    <w:rsid w:val="006310E1"/>
    <w:rsid w:val="0063349D"/>
    <w:rsid w:val="00635781"/>
    <w:rsid w:val="00635AAE"/>
    <w:rsid w:val="00637BDF"/>
    <w:rsid w:val="00641C33"/>
    <w:rsid w:val="00642AB2"/>
    <w:rsid w:val="00643792"/>
    <w:rsid w:val="006438B0"/>
    <w:rsid w:val="00644D13"/>
    <w:rsid w:val="0064538E"/>
    <w:rsid w:val="00645A58"/>
    <w:rsid w:val="0064664D"/>
    <w:rsid w:val="0065131A"/>
    <w:rsid w:val="00656C0A"/>
    <w:rsid w:val="006577BE"/>
    <w:rsid w:val="0066036F"/>
    <w:rsid w:val="00660B44"/>
    <w:rsid w:val="00662585"/>
    <w:rsid w:val="0066269D"/>
    <w:rsid w:val="00663677"/>
    <w:rsid w:val="00665B78"/>
    <w:rsid w:val="00666879"/>
    <w:rsid w:val="006675C6"/>
    <w:rsid w:val="0067050F"/>
    <w:rsid w:val="00670E4E"/>
    <w:rsid w:val="00671310"/>
    <w:rsid w:val="00671643"/>
    <w:rsid w:val="0067169D"/>
    <w:rsid w:val="0067246A"/>
    <w:rsid w:val="00672668"/>
    <w:rsid w:val="00674EC9"/>
    <w:rsid w:val="0067545F"/>
    <w:rsid w:val="006761E9"/>
    <w:rsid w:val="00677246"/>
    <w:rsid w:val="00682C7B"/>
    <w:rsid w:val="0068306B"/>
    <w:rsid w:val="006837FC"/>
    <w:rsid w:val="00684612"/>
    <w:rsid w:val="006868FB"/>
    <w:rsid w:val="006873DA"/>
    <w:rsid w:val="006913B1"/>
    <w:rsid w:val="006934D8"/>
    <w:rsid w:val="006936EB"/>
    <w:rsid w:val="00693C1A"/>
    <w:rsid w:val="006979EE"/>
    <w:rsid w:val="00697FE0"/>
    <w:rsid w:val="006A4B9F"/>
    <w:rsid w:val="006A4FA6"/>
    <w:rsid w:val="006A5593"/>
    <w:rsid w:val="006B19CA"/>
    <w:rsid w:val="006B25ED"/>
    <w:rsid w:val="006B265A"/>
    <w:rsid w:val="006B4C82"/>
    <w:rsid w:val="006B5E73"/>
    <w:rsid w:val="006B6FB9"/>
    <w:rsid w:val="006B7A90"/>
    <w:rsid w:val="006B7DB4"/>
    <w:rsid w:val="006C2CDF"/>
    <w:rsid w:val="006C3902"/>
    <w:rsid w:val="006C5A7B"/>
    <w:rsid w:val="006C7C40"/>
    <w:rsid w:val="006D0349"/>
    <w:rsid w:val="006D29EF"/>
    <w:rsid w:val="006D4943"/>
    <w:rsid w:val="006D4A4F"/>
    <w:rsid w:val="006D595B"/>
    <w:rsid w:val="006D6BFA"/>
    <w:rsid w:val="006D7BC4"/>
    <w:rsid w:val="006E1699"/>
    <w:rsid w:val="006E45EB"/>
    <w:rsid w:val="006E4981"/>
    <w:rsid w:val="006E518F"/>
    <w:rsid w:val="006E548F"/>
    <w:rsid w:val="006F023F"/>
    <w:rsid w:val="006F034C"/>
    <w:rsid w:val="006F2FD1"/>
    <w:rsid w:val="006F3158"/>
    <w:rsid w:val="006F4007"/>
    <w:rsid w:val="006F4C35"/>
    <w:rsid w:val="006F5738"/>
    <w:rsid w:val="007008C6"/>
    <w:rsid w:val="00700EC2"/>
    <w:rsid w:val="007023E7"/>
    <w:rsid w:val="007031B9"/>
    <w:rsid w:val="007037B6"/>
    <w:rsid w:val="00703BB3"/>
    <w:rsid w:val="007044C0"/>
    <w:rsid w:val="00705E7D"/>
    <w:rsid w:val="00706DC0"/>
    <w:rsid w:val="00707C28"/>
    <w:rsid w:val="007105BA"/>
    <w:rsid w:val="00710B79"/>
    <w:rsid w:val="00711660"/>
    <w:rsid w:val="007129A0"/>
    <w:rsid w:val="007137A4"/>
    <w:rsid w:val="007153CA"/>
    <w:rsid w:val="0071608D"/>
    <w:rsid w:val="00716359"/>
    <w:rsid w:val="0071707C"/>
    <w:rsid w:val="00717771"/>
    <w:rsid w:val="00717FAD"/>
    <w:rsid w:val="00722384"/>
    <w:rsid w:val="00722C47"/>
    <w:rsid w:val="007249ED"/>
    <w:rsid w:val="00725999"/>
    <w:rsid w:val="007303B0"/>
    <w:rsid w:val="007309A3"/>
    <w:rsid w:val="00730E18"/>
    <w:rsid w:val="00733B0A"/>
    <w:rsid w:val="00733CF3"/>
    <w:rsid w:val="00735338"/>
    <w:rsid w:val="007355DD"/>
    <w:rsid w:val="00737EE3"/>
    <w:rsid w:val="0074011B"/>
    <w:rsid w:val="00740781"/>
    <w:rsid w:val="0074197A"/>
    <w:rsid w:val="007424D3"/>
    <w:rsid w:val="00742BBB"/>
    <w:rsid w:val="00743FAC"/>
    <w:rsid w:val="00744BB8"/>
    <w:rsid w:val="007473C8"/>
    <w:rsid w:val="0074759C"/>
    <w:rsid w:val="007477CD"/>
    <w:rsid w:val="007534E8"/>
    <w:rsid w:val="00754176"/>
    <w:rsid w:val="0075682E"/>
    <w:rsid w:val="007612F3"/>
    <w:rsid w:val="00761D8B"/>
    <w:rsid w:val="00763E6E"/>
    <w:rsid w:val="0076492D"/>
    <w:rsid w:val="00765381"/>
    <w:rsid w:val="007658BD"/>
    <w:rsid w:val="00766069"/>
    <w:rsid w:val="007661B2"/>
    <w:rsid w:val="00766586"/>
    <w:rsid w:val="00766824"/>
    <w:rsid w:val="007671AC"/>
    <w:rsid w:val="007673A9"/>
    <w:rsid w:val="00770704"/>
    <w:rsid w:val="00770D62"/>
    <w:rsid w:val="0077248A"/>
    <w:rsid w:val="007727DE"/>
    <w:rsid w:val="00774709"/>
    <w:rsid w:val="00775CE9"/>
    <w:rsid w:val="00780DD1"/>
    <w:rsid w:val="0078126C"/>
    <w:rsid w:val="00781A04"/>
    <w:rsid w:val="00782124"/>
    <w:rsid w:val="00782250"/>
    <w:rsid w:val="007827EA"/>
    <w:rsid w:val="00786E32"/>
    <w:rsid w:val="00786E52"/>
    <w:rsid w:val="0079134E"/>
    <w:rsid w:val="00791638"/>
    <w:rsid w:val="00791999"/>
    <w:rsid w:val="0079458F"/>
    <w:rsid w:val="00794927"/>
    <w:rsid w:val="00795BFB"/>
    <w:rsid w:val="00795ECA"/>
    <w:rsid w:val="0079694B"/>
    <w:rsid w:val="0079769F"/>
    <w:rsid w:val="007976C8"/>
    <w:rsid w:val="007A0D8B"/>
    <w:rsid w:val="007A19BD"/>
    <w:rsid w:val="007A1C1A"/>
    <w:rsid w:val="007A2047"/>
    <w:rsid w:val="007A2A77"/>
    <w:rsid w:val="007A49D8"/>
    <w:rsid w:val="007A4C7C"/>
    <w:rsid w:val="007A4DD8"/>
    <w:rsid w:val="007A6612"/>
    <w:rsid w:val="007A6813"/>
    <w:rsid w:val="007B1208"/>
    <w:rsid w:val="007B1DDC"/>
    <w:rsid w:val="007B391F"/>
    <w:rsid w:val="007B39B7"/>
    <w:rsid w:val="007B3E80"/>
    <w:rsid w:val="007B517C"/>
    <w:rsid w:val="007B5B63"/>
    <w:rsid w:val="007B7AEE"/>
    <w:rsid w:val="007C0A1C"/>
    <w:rsid w:val="007C13F7"/>
    <w:rsid w:val="007C1E17"/>
    <w:rsid w:val="007C7091"/>
    <w:rsid w:val="007D0365"/>
    <w:rsid w:val="007D1100"/>
    <w:rsid w:val="007D40FD"/>
    <w:rsid w:val="007D467A"/>
    <w:rsid w:val="007D74EF"/>
    <w:rsid w:val="007D7B85"/>
    <w:rsid w:val="007E1591"/>
    <w:rsid w:val="007E42C7"/>
    <w:rsid w:val="007E43AD"/>
    <w:rsid w:val="007E55E0"/>
    <w:rsid w:val="007E583A"/>
    <w:rsid w:val="007E6612"/>
    <w:rsid w:val="007F093F"/>
    <w:rsid w:val="007F23CC"/>
    <w:rsid w:val="007F34AC"/>
    <w:rsid w:val="007F395C"/>
    <w:rsid w:val="007F4892"/>
    <w:rsid w:val="007F614A"/>
    <w:rsid w:val="007F7E60"/>
    <w:rsid w:val="008001AC"/>
    <w:rsid w:val="00800FE6"/>
    <w:rsid w:val="00801197"/>
    <w:rsid w:val="00801741"/>
    <w:rsid w:val="00801971"/>
    <w:rsid w:val="00803D85"/>
    <w:rsid w:val="00805E16"/>
    <w:rsid w:val="0080637F"/>
    <w:rsid w:val="00810673"/>
    <w:rsid w:val="00812227"/>
    <w:rsid w:val="00812247"/>
    <w:rsid w:val="00812CFE"/>
    <w:rsid w:val="00815B16"/>
    <w:rsid w:val="00816316"/>
    <w:rsid w:val="0082011E"/>
    <w:rsid w:val="00820498"/>
    <w:rsid w:val="00821943"/>
    <w:rsid w:val="00821DB9"/>
    <w:rsid w:val="00822AD4"/>
    <w:rsid w:val="00822F51"/>
    <w:rsid w:val="00823E4A"/>
    <w:rsid w:val="00824D36"/>
    <w:rsid w:val="0082577A"/>
    <w:rsid w:val="00826882"/>
    <w:rsid w:val="008272C3"/>
    <w:rsid w:val="008276F5"/>
    <w:rsid w:val="00831C77"/>
    <w:rsid w:val="0083401D"/>
    <w:rsid w:val="00840A01"/>
    <w:rsid w:val="00841B81"/>
    <w:rsid w:val="008447D4"/>
    <w:rsid w:val="00845B4A"/>
    <w:rsid w:val="00846014"/>
    <w:rsid w:val="008517D3"/>
    <w:rsid w:val="00851D99"/>
    <w:rsid w:val="00852A3E"/>
    <w:rsid w:val="0085383A"/>
    <w:rsid w:val="0085552B"/>
    <w:rsid w:val="008559E5"/>
    <w:rsid w:val="008566C4"/>
    <w:rsid w:val="00856E77"/>
    <w:rsid w:val="008627AC"/>
    <w:rsid w:val="00863327"/>
    <w:rsid w:val="00863964"/>
    <w:rsid w:val="008663F7"/>
    <w:rsid w:val="00866D4C"/>
    <w:rsid w:val="008700E8"/>
    <w:rsid w:val="00871131"/>
    <w:rsid w:val="0087263F"/>
    <w:rsid w:val="00873869"/>
    <w:rsid w:val="0088045F"/>
    <w:rsid w:val="00880F20"/>
    <w:rsid w:val="008837BA"/>
    <w:rsid w:val="00883986"/>
    <w:rsid w:val="00884422"/>
    <w:rsid w:val="00885066"/>
    <w:rsid w:val="008859DC"/>
    <w:rsid w:val="00886AF0"/>
    <w:rsid w:val="00887497"/>
    <w:rsid w:val="008876A6"/>
    <w:rsid w:val="008922ED"/>
    <w:rsid w:val="00894040"/>
    <w:rsid w:val="0089449E"/>
    <w:rsid w:val="008960D8"/>
    <w:rsid w:val="008965D5"/>
    <w:rsid w:val="00897029"/>
    <w:rsid w:val="0089723C"/>
    <w:rsid w:val="008A449A"/>
    <w:rsid w:val="008A66A0"/>
    <w:rsid w:val="008B0322"/>
    <w:rsid w:val="008B0560"/>
    <w:rsid w:val="008B174F"/>
    <w:rsid w:val="008B3327"/>
    <w:rsid w:val="008B52E2"/>
    <w:rsid w:val="008B60B9"/>
    <w:rsid w:val="008C199C"/>
    <w:rsid w:val="008C2C97"/>
    <w:rsid w:val="008C5606"/>
    <w:rsid w:val="008D0A37"/>
    <w:rsid w:val="008D2F96"/>
    <w:rsid w:val="008D3CDC"/>
    <w:rsid w:val="008D559B"/>
    <w:rsid w:val="008E2336"/>
    <w:rsid w:val="008E2D4F"/>
    <w:rsid w:val="008E3668"/>
    <w:rsid w:val="008E4EC5"/>
    <w:rsid w:val="008E4F06"/>
    <w:rsid w:val="008E7839"/>
    <w:rsid w:val="008E7EA2"/>
    <w:rsid w:val="008F02B3"/>
    <w:rsid w:val="008F07FC"/>
    <w:rsid w:val="008F271D"/>
    <w:rsid w:val="008F3B00"/>
    <w:rsid w:val="008F461B"/>
    <w:rsid w:val="008F6808"/>
    <w:rsid w:val="008F720A"/>
    <w:rsid w:val="008F7E48"/>
    <w:rsid w:val="009019E6"/>
    <w:rsid w:val="00901A5A"/>
    <w:rsid w:val="00901ECC"/>
    <w:rsid w:val="00902EF1"/>
    <w:rsid w:val="009033FE"/>
    <w:rsid w:val="0090369C"/>
    <w:rsid w:val="00903C3D"/>
    <w:rsid w:val="00905F96"/>
    <w:rsid w:val="00906D2F"/>
    <w:rsid w:val="00907801"/>
    <w:rsid w:val="009108DC"/>
    <w:rsid w:val="009117CF"/>
    <w:rsid w:val="00911B75"/>
    <w:rsid w:val="009129F8"/>
    <w:rsid w:val="009146E2"/>
    <w:rsid w:val="00915D88"/>
    <w:rsid w:val="00917298"/>
    <w:rsid w:val="009219A4"/>
    <w:rsid w:val="009219FF"/>
    <w:rsid w:val="00922250"/>
    <w:rsid w:val="00922556"/>
    <w:rsid w:val="00923445"/>
    <w:rsid w:val="009268DC"/>
    <w:rsid w:val="00927F33"/>
    <w:rsid w:val="00930E81"/>
    <w:rsid w:val="00932038"/>
    <w:rsid w:val="00934899"/>
    <w:rsid w:val="00936137"/>
    <w:rsid w:val="009361F4"/>
    <w:rsid w:val="0094078D"/>
    <w:rsid w:val="00942CF7"/>
    <w:rsid w:val="00943443"/>
    <w:rsid w:val="00943A02"/>
    <w:rsid w:val="00944434"/>
    <w:rsid w:val="00944938"/>
    <w:rsid w:val="00944BA3"/>
    <w:rsid w:val="00944E39"/>
    <w:rsid w:val="009457DD"/>
    <w:rsid w:val="00946E13"/>
    <w:rsid w:val="0094730B"/>
    <w:rsid w:val="00947805"/>
    <w:rsid w:val="00953F85"/>
    <w:rsid w:val="0095423D"/>
    <w:rsid w:val="00954B2F"/>
    <w:rsid w:val="009550D5"/>
    <w:rsid w:val="00956BF1"/>
    <w:rsid w:val="009607AD"/>
    <w:rsid w:val="00960ADC"/>
    <w:rsid w:val="00961541"/>
    <w:rsid w:val="0096247E"/>
    <w:rsid w:val="00962D2F"/>
    <w:rsid w:val="00963287"/>
    <w:rsid w:val="00963373"/>
    <w:rsid w:val="00963866"/>
    <w:rsid w:val="00963E6B"/>
    <w:rsid w:val="00964089"/>
    <w:rsid w:val="00964415"/>
    <w:rsid w:val="0096446A"/>
    <w:rsid w:val="00966509"/>
    <w:rsid w:val="00966545"/>
    <w:rsid w:val="009666A3"/>
    <w:rsid w:val="00966D4A"/>
    <w:rsid w:val="00967137"/>
    <w:rsid w:val="0097049D"/>
    <w:rsid w:val="00971FB4"/>
    <w:rsid w:val="00973C11"/>
    <w:rsid w:val="009803BD"/>
    <w:rsid w:val="00981096"/>
    <w:rsid w:val="009831EA"/>
    <w:rsid w:val="00983AD7"/>
    <w:rsid w:val="00984A47"/>
    <w:rsid w:val="00990A45"/>
    <w:rsid w:val="009911E6"/>
    <w:rsid w:val="00992A27"/>
    <w:rsid w:val="00992A32"/>
    <w:rsid w:val="009930E5"/>
    <w:rsid w:val="009947DB"/>
    <w:rsid w:val="009947FE"/>
    <w:rsid w:val="00994A6D"/>
    <w:rsid w:val="00994CF1"/>
    <w:rsid w:val="00995BA0"/>
    <w:rsid w:val="00997B3B"/>
    <w:rsid w:val="009A0C99"/>
    <w:rsid w:val="009A18B1"/>
    <w:rsid w:val="009A2090"/>
    <w:rsid w:val="009A223C"/>
    <w:rsid w:val="009A35DE"/>
    <w:rsid w:val="009A4998"/>
    <w:rsid w:val="009A6A8A"/>
    <w:rsid w:val="009A6EE0"/>
    <w:rsid w:val="009A78C7"/>
    <w:rsid w:val="009A7BF8"/>
    <w:rsid w:val="009B09FA"/>
    <w:rsid w:val="009B162C"/>
    <w:rsid w:val="009B1B40"/>
    <w:rsid w:val="009B3F2A"/>
    <w:rsid w:val="009B5058"/>
    <w:rsid w:val="009B670C"/>
    <w:rsid w:val="009B6A07"/>
    <w:rsid w:val="009B6EED"/>
    <w:rsid w:val="009B761E"/>
    <w:rsid w:val="009C0623"/>
    <w:rsid w:val="009C0CF3"/>
    <w:rsid w:val="009C12C8"/>
    <w:rsid w:val="009C21BD"/>
    <w:rsid w:val="009C5464"/>
    <w:rsid w:val="009C5917"/>
    <w:rsid w:val="009C64ED"/>
    <w:rsid w:val="009C6F1E"/>
    <w:rsid w:val="009C78C0"/>
    <w:rsid w:val="009D0CAB"/>
    <w:rsid w:val="009D0FB0"/>
    <w:rsid w:val="009D2AB3"/>
    <w:rsid w:val="009D3313"/>
    <w:rsid w:val="009D58C4"/>
    <w:rsid w:val="009D5AFC"/>
    <w:rsid w:val="009D6477"/>
    <w:rsid w:val="009D6821"/>
    <w:rsid w:val="009E1396"/>
    <w:rsid w:val="009E14D2"/>
    <w:rsid w:val="009E33C6"/>
    <w:rsid w:val="009E3E51"/>
    <w:rsid w:val="009E3FA3"/>
    <w:rsid w:val="009E4545"/>
    <w:rsid w:val="009E68A7"/>
    <w:rsid w:val="009E7867"/>
    <w:rsid w:val="009E7D46"/>
    <w:rsid w:val="009F0765"/>
    <w:rsid w:val="009F10E4"/>
    <w:rsid w:val="009F18F3"/>
    <w:rsid w:val="009F23BB"/>
    <w:rsid w:val="009F2783"/>
    <w:rsid w:val="009F53A5"/>
    <w:rsid w:val="009F596D"/>
    <w:rsid w:val="009F66E7"/>
    <w:rsid w:val="00A00FC3"/>
    <w:rsid w:val="00A03363"/>
    <w:rsid w:val="00A03923"/>
    <w:rsid w:val="00A04257"/>
    <w:rsid w:val="00A118AE"/>
    <w:rsid w:val="00A12059"/>
    <w:rsid w:val="00A12C5A"/>
    <w:rsid w:val="00A14B15"/>
    <w:rsid w:val="00A15B9A"/>
    <w:rsid w:val="00A174DC"/>
    <w:rsid w:val="00A218AF"/>
    <w:rsid w:val="00A222C6"/>
    <w:rsid w:val="00A22456"/>
    <w:rsid w:val="00A22E3F"/>
    <w:rsid w:val="00A2301C"/>
    <w:rsid w:val="00A23A23"/>
    <w:rsid w:val="00A2472A"/>
    <w:rsid w:val="00A26773"/>
    <w:rsid w:val="00A30C09"/>
    <w:rsid w:val="00A30C34"/>
    <w:rsid w:val="00A321D6"/>
    <w:rsid w:val="00A32D06"/>
    <w:rsid w:val="00A349C6"/>
    <w:rsid w:val="00A3511A"/>
    <w:rsid w:val="00A3588E"/>
    <w:rsid w:val="00A4094A"/>
    <w:rsid w:val="00A40C11"/>
    <w:rsid w:val="00A4151C"/>
    <w:rsid w:val="00A42A4C"/>
    <w:rsid w:val="00A43518"/>
    <w:rsid w:val="00A43C19"/>
    <w:rsid w:val="00A45AF8"/>
    <w:rsid w:val="00A46449"/>
    <w:rsid w:val="00A469B2"/>
    <w:rsid w:val="00A5058D"/>
    <w:rsid w:val="00A53072"/>
    <w:rsid w:val="00A549D3"/>
    <w:rsid w:val="00A54CBA"/>
    <w:rsid w:val="00A56CC8"/>
    <w:rsid w:val="00A573C1"/>
    <w:rsid w:val="00A6269F"/>
    <w:rsid w:val="00A6451F"/>
    <w:rsid w:val="00A64C97"/>
    <w:rsid w:val="00A64FD6"/>
    <w:rsid w:val="00A65B64"/>
    <w:rsid w:val="00A669B2"/>
    <w:rsid w:val="00A66EC0"/>
    <w:rsid w:val="00A678C3"/>
    <w:rsid w:val="00A70D32"/>
    <w:rsid w:val="00A716A1"/>
    <w:rsid w:val="00A71DE7"/>
    <w:rsid w:val="00A7333C"/>
    <w:rsid w:val="00A73D60"/>
    <w:rsid w:val="00A74653"/>
    <w:rsid w:val="00A76062"/>
    <w:rsid w:val="00A7779A"/>
    <w:rsid w:val="00A77ADE"/>
    <w:rsid w:val="00A80D9A"/>
    <w:rsid w:val="00A81525"/>
    <w:rsid w:val="00A81A78"/>
    <w:rsid w:val="00A820FC"/>
    <w:rsid w:val="00A85204"/>
    <w:rsid w:val="00A8666E"/>
    <w:rsid w:val="00A9381D"/>
    <w:rsid w:val="00AA03C7"/>
    <w:rsid w:val="00AA2114"/>
    <w:rsid w:val="00AA46CE"/>
    <w:rsid w:val="00AA56A1"/>
    <w:rsid w:val="00AB2A88"/>
    <w:rsid w:val="00AB498E"/>
    <w:rsid w:val="00AB50BD"/>
    <w:rsid w:val="00AB789D"/>
    <w:rsid w:val="00AB7FC2"/>
    <w:rsid w:val="00AC2B3C"/>
    <w:rsid w:val="00AC32A3"/>
    <w:rsid w:val="00AC3875"/>
    <w:rsid w:val="00AC5E66"/>
    <w:rsid w:val="00AC640D"/>
    <w:rsid w:val="00AC6D8F"/>
    <w:rsid w:val="00AD05AA"/>
    <w:rsid w:val="00AD0A01"/>
    <w:rsid w:val="00AD245F"/>
    <w:rsid w:val="00AD2BD6"/>
    <w:rsid w:val="00AD549D"/>
    <w:rsid w:val="00AD553D"/>
    <w:rsid w:val="00AD5E5D"/>
    <w:rsid w:val="00AD7044"/>
    <w:rsid w:val="00AE0FDF"/>
    <w:rsid w:val="00AE1429"/>
    <w:rsid w:val="00AE2CAB"/>
    <w:rsid w:val="00AE4BB1"/>
    <w:rsid w:val="00AE53EF"/>
    <w:rsid w:val="00AE54E4"/>
    <w:rsid w:val="00AE5C60"/>
    <w:rsid w:val="00AE62DD"/>
    <w:rsid w:val="00AE711A"/>
    <w:rsid w:val="00AF12FA"/>
    <w:rsid w:val="00AF1639"/>
    <w:rsid w:val="00AF5D9F"/>
    <w:rsid w:val="00B00A99"/>
    <w:rsid w:val="00B02A9C"/>
    <w:rsid w:val="00B03913"/>
    <w:rsid w:val="00B07786"/>
    <w:rsid w:val="00B10EDB"/>
    <w:rsid w:val="00B11799"/>
    <w:rsid w:val="00B11930"/>
    <w:rsid w:val="00B12AC4"/>
    <w:rsid w:val="00B14330"/>
    <w:rsid w:val="00B14CFE"/>
    <w:rsid w:val="00B1575A"/>
    <w:rsid w:val="00B179AC"/>
    <w:rsid w:val="00B20531"/>
    <w:rsid w:val="00B21321"/>
    <w:rsid w:val="00B23EBF"/>
    <w:rsid w:val="00B241FA"/>
    <w:rsid w:val="00B24A46"/>
    <w:rsid w:val="00B3299D"/>
    <w:rsid w:val="00B35C64"/>
    <w:rsid w:val="00B378A3"/>
    <w:rsid w:val="00B37BC5"/>
    <w:rsid w:val="00B40498"/>
    <w:rsid w:val="00B42F79"/>
    <w:rsid w:val="00B442F8"/>
    <w:rsid w:val="00B4550B"/>
    <w:rsid w:val="00B47765"/>
    <w:rsid w:val="00B47BC7"/>
    <w:rsid w:val="00B5043A"/>
    <w:rsid w:val="00B508BB"/>
    <w:rsid w:val="00B531B5"/>
    <w:rsid w:val="00B531D4"/>
    <w:rsid w:val="00B54484"/>
    <w:rsid w:val="00B548CF"/>
    <w:rsid w:val="00B55A71"/>
    <w:rsid w:val="00B56DD7"/>
    <w:rsid w:val="00B56F3B"/>
    <w:rsid w:val="00B5729E"/>
    <w:rsid w:val="00B617A8"/>
    <w:rsid w:val="00B677C7"/>
    <w:rsid w:val="00B71577"/>
    <w:rsid w:val="00B7166E"/>
    <w:rsid w:val="00B71EA0"/>
    <w:rsid w:val="00B720A6"/>
    <w:rsid w:val="00B7326A"/>
    <w:rsid w:val="00B7380C"/>
    <w:rsid w:val="00B76423"/>
    <w:rsid w:val="00B77DE5"/>
    <w:rsid w:val="00B814EA"/>
    <w:rsid w:val="00B820A4"/>
    <w:rsid w:val="00B83059"/>
    <w:rsid w:val="00B83A98"/>
    <w:rsid w:val="00B855A3"/>
    <w:rsid w:val="00B85C3B"/>
    <w:rsid w:val="00B86947"/>
    <w:rsid w:val="00B90803"/>
    <w:rsid w:val="00B90D25"/>
    <w:rsid w:val="00B92181"/>
    <w:rsid w:val="00B92680"/>
    <w:rsid w:val="00B92A21"/>
    <w:rsid w:val="00B92F4C"/>
    <w:rsid w:val="00B9411C"/>
    <w:rsid w:val="00B94A3D"/>
    <w:rsid w:val="00B957BB"/>
    <w:rsid w:val="00B96275"/>
    <w:rsid w:val="00B962C2"/>
    <w:rsid w:val="00B97FF6"/>
    <w:rsid w:val="00BA1481"/>
    <w:rsid w:val="00BA1F28"/>
    <w:rsid w:val="00BA3BC1"/>
    <w:rsid w:val="00BA40C6"/>
    <w:rsid w:val="00BA4A3E"/>
    <w:rsid w:val="00BA56B2"/>
    <w:rsid w:val="00BA6734"/>
    <w:rsid w:val="00BA6BDB"/>
    <w:rsid w:val="00BA7D8B"/>
    <w:rsid w:val="00BB08BF"/>
    <w:rsid w:val="00BB3CA7"/>
    <w:rsid w:val="00BB59B8"/>
    <w:rsid w:val="00BB73B0"/>
    <w:rsid w:val="00BB7425"/>
    <w:rsid w:val="00BC3990"/>
    <w:rsid w:val="00BC5D6C"/>
    <w:rsid w:val="00BD232E"/>
    <w:rsid w:val="00BD2587"/>
    <w:rsid w:val="00BD297B"/>
    <w:rsid w:val="00BD2E5B"/>
    <w:rsid w:val="00BD3666"/>
    <w:rsid w:val="00BD3766"/>
    <w:rsid w:val="00BD3792"/>
    <w:rsid w:val="00BD3CAE"/>
    <w:rsid w:val="00BD4608"/>
    <w:rsid w:val="00BD504E"/>
    <w:rsid w:val="00BD5281"/>
    <w:rsid w:val="00BD558B"/>
    <w:rsid w:val="00BD64C3"/>
    <w:rsid w:val="00BE0955"/>
    <w:rsid w:val="00BF0143"/>
    <w:rsid w:val="00BF03DA"/>
    <w:rsid w:val="00BF2519"/>
    <w:rsid w:val="00BF3908"/>
    <w:rsid w:val="00BF41B4"/>
    <w:rsid w:val="00BF53E8"/>
    <w:rsid w:val="00BF58C9"/>
    <w:rsid w:val="00BF5DD2"/>
    <w:rsid w:val="00BF7320"/>
    <w:rsid w:val="00C009C9"/>
    <w:rsid w:val="00C022F7"/>
    <w:rsid w:val="00C037C8"/>
    <w:rsid w:val="00C04A00"/>
    <w:rsid w:val="00C06BE7"/>
    <w:rsid w:val="00C1048D"/>
    <w:rsid w:val="00C135EA"/>
    <w:rsid w:val="00C13E24"/>
    <w:rsid w:val="00C149FA"/>
    <w:rsid w:val="00C15177"/>
    <w:rsid w:val="00C1544C"/>
    <w:rsid w:val="00C203F5"/>
    <w:rsid w:val="00C2058F"/>
    <w:rsid w:val="00C21DC9"/>
    <w:rsid w:val="00C22681"/>
    <w:rsid w:val="00C22F3D"/>
    <w:rsid w:val="00C242AA"/>
    <w:rsid w:val="00C24743"/>
    <w:rsid w:val="00C257FF"/>
    <w:rsid w:val="00C30160"/>
    <w:rsid w:val="00C30218"/>
    <w:rsid w:val="00C31509"/>
    <w:rsid w:val="00C319EE"/>
    <w:rsid w:val="00C31BA1"/>
    <w:rsid w:val="00C3234F"/>
    <w:rsid w:val="00C358F0"/>
    <w:rsid w:val="00C36BA2"/>
    <w:rsid w:val="00C40EF2"/>
    <w:rsid w:val="00C413B9"/>
    <w:rsid w:val="00C419C3"/>
    <w:rsid w:val="00C429D1"/>
    <w:rsid w:val="00C43D5D"/>
    <w:rsid w:val="00C475C6"/>
    <w:rsid w:val="00C51BA7"/>
    <w:rsid w:val="00C52F3D"/>
    <w:rsid w:val="00C53607"/>
    <w:rsid w:val="00C54D3C"/>
    <w:rsid w:val="00C557EC"/>
    <w:rsid w:val="00C56A5C"/>
    <w:rsid w:val="00C57066"/>
    <w:rsid w:val="00C60696"/>
    <w:rsid w:val="00C6128E"/>
    <w:rsid w:val="00C64236"/>
    <w:rsid w:val="00C67088"/>
    <w:rsid w:val="00C72083"/>
    <w:rsid w:val="00C72CCB"/>
    <w:rsid w:val="00C73AC9"/>
    <w:rsid w:val="00C74410"/>
    <w:rsid w:val="00C745D9"/>
    <w:rsid w:val="00C74794"/>
    <w:rsid w:val="00C751AB"/>
    <w:rsid w:val="00C76258"/>
    <w:rsid w:val="00C777D4"/>
    <w:rsid w:val="00C77956"/>
    <w:rsid w:val="00C81AF8"/>
    <w:rsid w:val="00C81B7F"/>
    <w:rsid w:val="00C81D60"/>
    <w:rsid w:val="00C86610"/>
    <w:rsid w:val="00C86E53"/>
    <w:rsid w:val="00C9189D"/>
    <w:rsid w:val="00C926B2"/>
    <w:rsid w:val="00C97565"/>
    <w:rsid w:val="00CA01D8"/>
    <w:rsid w:val="00CA2C3F"/>
    <w:rsid w:val="00CA48C9"/>
    <w:rsid w:val="00CA6BA9"/>
    <w:rsid w:val="00CA7000"/>
    <w:rsid w:val="00CA7697"/>
    <w:rsid w:val="00CB0752"/>
    <w:rsid w:val="00CB2842"/>
    <w:rsid w:val="00CB2C4F"/>
    <w:rsid w:val="00CB3A1C"/>
    <w:rsid w:val="00CB472C"/>
    <w:rsid w:val="00CB61E9"/>
    <w:rsid w:val="00CB69C4"/>
    <w:rsid w:val="00CB7911"/>
    <w:rsid w:val="00CC101E"/>
    <w:rsid w:val="00CC149C"/>
    <w:rsid w:val="00CC1A90"/>
    <w:rsid w:val="00CC36F2"/>
    <w:rsid w:val="00CC435C"/>
    <w:rsid w:val="00CC4712"/>
    <w:rsid w:val="00CC65BD"/>
    <w:rsid w:val="00CC68E1"/>
    <w:rsid w:val="00CC74A6"/>
    <w:rsid w:val="00CC77CF"/>
    <w:rsid w:val="00CC79D8"/>
    <w:rsid w:val="00CD5DEF"/>
    <w:rsid w:val="00CE0F64"/>
    <w:rsid w:val="00CE10DF"/>
    <w:rsid w:val="00CE30CC"/>
    <w:rsid w:val="00CE4AE0"/>
    <w:rsid w:val="00CE575C"/>
    <w:rsid w:val="00CE583A"/>
    <w:rsid w:val="00CE5F70"/>
    <w:rsid w:val="00CE6246"/>
    <w:rsid w:val="00CF494C"/>
    <w:rsid w:val="00CF564C"/>
    <w:rsid w:val="00CF6C43"/>
    <w:rsid w:val="00D001B7"/>
    <w:rsid w:val="00D03C6F"/>
    <w:rsid w:val="00D045DD"/>
    <w:rsid w:val="00D04D11"/>
    <w:rsid w:val="00D10C27"/>
    <w:rsid w:val="00D131C1"/>
    <w:rsid w:val="00D138AB"/>
    <w:rsid w:val="00D15EF5"/>
    <w:rsid w:val="00D16E61"/>
    <w:rsid w:val="00D16FA2"/>
    <w:rsid w:val="00D20099"/>
    <w:rsid w:val="00D204C9"/>
    <w:rsid w:val="00D21712"/>
    <w:rsid w:val="00D221F7"/>
    <w:rsid w:val="00D2234D"/>
    <w:rsid w:val="00D24AB4"/>
    <w:rsid w:val="00D27C48"/>
    <w:rsid w:val="00D30D71"/>
    <w:rsid w:val="00D33258"/>
    <w:rsid w:val="00D434D9"/>
    <w:rsid w:val="00D438B0"/>
    <w:rsid w:val="00D43A81"/>
    <w:rsid w:val="00D44B94"/>
    <w:rsid w:val="00D46531"/>
    <w:rsid w:val="00D47FC6"/>
    <w:rsid w:val="00D5027B"/>
    <w:rsid w:val="00D5310A"/>
    <w:rsid w:val="00D53B67"/>
    <w:rsid w:val="00D540AC"/>
    <w:rsid w:val="00D544D8"/>
    <w:rsid w:val="00D5561F"/>
    <w:rsid w:val="00D5667C"/>
    <w:rsid w:val="00D579B9"/>
    <w:rsid w:val="00D60B9D"/>
    <w:rsid w:val="00D614B6"/>
    <w:rsid w:val="00D618E2"/>
    <w:rsid w:val="00D625A8"/>
    <w:rsid w:val="00D62B59"/>
    <w:rsid w:val="00D63E4D"/>
    <w:rsid w:val="00D66D54"/>
    <w:rsid w:val="00D676D1"/>
    <w:rsid w:val="00D706B0"/>
    <w:rsid w:val="00D712F6"/>
    <w:rsid w:val="00D71B0A"/>
    <w:rsid w:val="00D71E8A"/>
    <w:rsid w:val="00D72526"/>
    <w:rsid w:val="00D73479"/>
    <w:rsid w:val="00D73B9D"/>
    <w:rsid w:val="00D755D2"/>
    <w:rsid w:val="00D75C07"/>
    <w:rsid w:val="00D769D3"/>
    <w:rsid w:val="00D771C3"/>
    <w:rsid w:val="00D77939"/>
    <w:rsid w:val="00D77A02"/>
    <w:rsid w:val="00D8091F"/>
    <w:rsid w:val="00D8296A"/>
    <w:rsid w:val="00D83A51"/>
    <w:rsid w:val="00D84742"/>
    <w:rsid w:val="00D84C83"/>
    <w:rsid w:val="00D84EDE"/>
    <w:rsid w:val="00D85DF4"/>
    <w:rsid w:val="00D8730B"/>
    <w:rsid w:val="00D91BB8"/>
    <w:rsid w:val="00D922DE"/>
    <w:rsid w:val="00D92353"/>
    <w:rsid w:val="00D94076"/>
    <w:rsid w:val="00D94C01"/>
    <w:rsid w:val="00D94ED3"/>
    <w:rsid w:val="00D95A06"/>
    <w:rsid w:val="00DA16E0"/>
    <w:rsid w:val="00DA1ED4"/>
    <w:rsid w:val="00DA3F2C"/>
    <w:rsid w:val="00DA46F2"/>
    <w:rsid w:val="00DA5386"/>
    <w:rsid w:val="00DA7609"/>
    <w:rsid w:val="00DB18B7"/>
    <w:rsid w:val="00DB1919"/>
    <w:rsid w:val="00DB1A7A"/>
    <w:rsid w:val="00DB1BEA"/>
    <w:rsid w:val="00DB42A9"/>
    <w:rsid w:val="00DB56BD"/>
    <w:rsid w:val="00DB6BF5"/>
    <w:rsid w:val="00DB744A"/>
    <w:rsid w:val="00DB74E6"/>
    <w:rsid w:val="00DB75CA"/>
    <w:rsid w:val="00DC07CF"/>
    <w:rsid w:val="00DC0FAB"/>
    <w:rsid w:val="00DC177F"/>
    <w:rsid w:val="00DC1F35"/>
    <w:rsid w:val="00DC5281"/>
    <w:rsid w:val="00DC6295"/>
    <w:rsid w:val="00DC6C2D"/>
    <w:rsid w:val="00DD2777"/>
    <w:rsid w:val="00DE024A"/>
    <w:rsid w:val="00DE037E"/>
    <w:rsid w:val="00DE0941"/>
    <w:rsid w:val="00DE0ED0"/>
    <w:rsid w:val="00DE2416"/>
    <w:rsid w:val="00DE2595"/>
    <w:rsid w:val="00DE303C"/>
    <w:rsid w:val="00DE3C37"/>
    <w:rsid w:val="00DE4DBD"/>
    <w:rsid w:val="00DE5CD3"/>
    <w:rsid w:val="00DF18A4"/>
    <w:rsid w:val="00DF199A"/>
    <w:rsid w:val="00DF22B0"/>
    <w:rsid w:val="00DF6622"/>
    <w:rsid w:val="00DF6E9E"/>
    <w:rsid w:val="00DF7F03"/>
    <w:rsid w:val="00E00096"/>
    <w:rsid w:val="00E057C2"/>
    <w:rsid w:val="00E05BD3"/>
    <w:rsid w:val="00E06D1E"/>
    <w:rsid w:val="00E149D4"/>
    <w:rsid w:val="00E15CA5"/>
    <w:rsid w:val="00E201BC"/>
    <w:rsid w:val="00E207DD"/>
    <w:rsid w:val="00E20B64"/>
    <w:rsid w:val="00E218CF"/>
    <w:rsid w:val="00E22BA4"/>
    <w:rsid w:val="00E23CA5"/>
    <w:rsid w:val="00E2465D"/>
    <w:rsid w:val="00E24F00"/>
    <w:rsid w:val="00E27ABB"/>
    <w:rsid w:val="00E306F1"/>
    <w:rsid w:val="00E31631"/>
    <w:rsid w:val="00E3187B"/>
    <w:rsid w:val="00E3294D"/>
    <w:rsid w:val="00E33CC0"/>
    <w:rsid w:val="00E347CC"/>
    <w:rsid w:val="00E354E1"/>
    <w:rsid w:val="00E358D6"/>
    <w:rsid w:val="00E36B35"/>
    <w:rsid w:val="00E36F8B"/>
    <w:rsid w:val="00E412B6"/>
    <w:rsid w:val="00E42853"/>
    <w:rsid w:val="00E453BE"/>
    <w:rsid w:val="00E45D0F"/>
    <w:rsid w:val="00E46385"/>
    <w:rsid w:val="00E46E4B"/>
    <w:rsid w:val="00E47FDE"/>
    <w:rsid w:val="00E51281"/>
    <w:rsid w:val="00E52FDC"/>
    <w:rsid w:val="00E5430E"/>
    <w:rsid w:val="00E54B3F"/>
    <w:rsid w:val="00E54F04"/>
    <w:rsid w:val="00E566C6"/>
    <w:rsid w:val="00E56F52"/>
    <w:rsid w:val="00E571DE"/>
    <w:rsid w:val="00E57422"/>
    <w:rsid w:val="00E6086F"/>
    <w:rsid w:val="00E60E0B"/>
    <w:rsid w:val="00E63496"/>
    <w:rsid w:val="00E669A1"/>
    <w:rsid w:val="00E711A9"/>
    <w:rsid w:val="00E7180C"/>
    <w:rsid w:val="00E71E1C"/>
    <w:rsid w:val="00E74567"/>
    <w:rsid w:val="00E7484A"/>
    <w:rsid w:val="00E74ADF"/>
    <w:rsid w:val="00E76A24"/>
    <w:rsid w:val="00E772C5"/>
    <w:rsid w:val="00E82082"/>
    <w:rsid w:val="00E82367"/>
    <w:rsid w:val="00E834A2"/>
    <w:rsid w:val="00E907D4"/>
    <w:rsid w:val="00E90BF0"/>
    <w:rsid w:val="00E92C57"/>
    <w:rsid w:val="00E9335F"/>
    <w:rsid w:val="00EA21AC"/>
    <w:rsid w:val="00EA3D90"/>
    <w:rsid w:val="00EA60B3"/>
    <w:rsid w:val="00EA6527"/>
    <w:rsid w:val="00EA6557"/>
    <w:rsid w:val="00EA7557"/>
    <w:rsid w:val="00EB0949"/>
    <w:rsid w:val="00EB1912"/>
    <w:rsid w:val="00EB20F5"/>
    <w:rsid w:val="00EB43AE"/>
    <w:rsid w:val="00EB48AC"/>
    <w:rsid w:val="00EB5DB6"/>
    <w:rsid w:val="00EC0D39"/>
    <w:rsid w:val="00EC2C6C"/>
    <w:rsid w:val="00EC35A8"/>
    <w:rsid w:val="00EC3E4E"/>
    <w:rsid w:val="00EC4306"/>
    <w:rsid w:val="00EC4AE0"/>
    <w:rsid w:val="00EC6B7D"/>
    <w:rsid w:val="00EC73CB"/>
    <w:rsid w:val="00ED0798"/>
    <w:rsid w:val="00ED119B"/>
    <w:rsid w:val="00ED40E8"/>
    <w:rsid w:val="00ED4107"/>
    <w:rsid w:val="00ED7AA5"/>
    <w:rsid w:val="00EE295D"/>
    <w:rsid w:val="00EE2AC3"/>
    <w:rsid w:val="00EE2B8F"/>
    <w:rsid w:val="00EE3C30"/>
    <w:rsid w:val="00EE474F"/>
    <w:rsid w:val="00EE6819"/>
    <w:rsid w:val="00EF1013"/>
    <w:rsid w:val="00EF2861"/>
    <w:rsid w:val="00EF28D1"/>
    <w:rsid w:val="00EF4DC6"/>
    <w:rsid w:val="00EF5941"/>
    <w:rsid w:val="00EF6B77"/>
    <w:rsid w:val="00EF79DE"/>
    <w:rsid w:val="00F00828"/>
    <w:rsid w:val="00F012FC"/>
    <w:rsid w:val="00F01679"/>
    <w:rsid w:val="00F02654"/>
    <w:rsid w:val="00F02FE7"/>
    <w:rsid w:val="00F037D6"/>
    <w:rsid w:val="00F03FF4"/>
    <w:rsid w:val="00F07CA3"/>
    <w:rsid w:val="00F11F9C"/>
    <w:rsid w:val="00F12476"/>
    <w:rsid w:val="00F14970"/>
    <w:rsid w:val="00F15926"/>
    <w:rsid w:val="00F15A72"/>
    <w:rsid w:val="00F17146"/>
    <w:rsid w:val="00F17493"/>
    <w:rsid w:val="00F1755E"/>
    <w:rsid w:val="00F2286C"/>
    <w:rsid w:val="00F22A1B"/>
    <w:rsid w:val="00F22C58"/>
    <w:rsid w:val="00F24AA4"/>
    <w:rsid w:val="00F25224"/>
    <w:rsid w:val="00F26265"/>
    <w:rsid w:val="00F27A24"/>
    <w:rsid w:val="00F27A61"/>
    <w:rsid w:val="00F309FE"/>
    <w:rsid w:val="00F323AD"/>
    <w:rsid w:val="00F32BED"/>
    <w:rsid w:val="00F336B3"/>
    <w:rsid w:val="00F336F1"/>
    <w:rsid w:val="00F3433B"/>
    <w:rsid w:val="00F36230"/>
    <w:rsid w:val="00F36DF2"/>
    <w:rsid w:val="00F43C25"/>
    <w:rsid w:val="00F450E0"/>
    <w:rsid w:val="00F452F5"/>
    <w:rsid w:val="00F45419"/>
    <w:rsid w:val="00F459D8"/>
    <w:rsid w:val="00F4727C"/>
    <w:rsid w:val="00F5136A"/>
    <w:rsid w:val="00F522F2"/>
    <w:rsid w:val="00F532C1"/>
    <w:rsid w:val="00F549F1"/>
    <w:rsid w:val="00F54B0A"/>
    <w:rsid w:val="00F55049"/>
    <w:rsid w:val="00F57EEE"/>
    <w:rsid w:val="00F62E0E"/>
    <w:rsid w:val="00F71B4C"/>
    <w:rsid w:val="00F72658"/>
    <w:rsid w:val="00F7313F"/>
    <w:rsid w:val="00F77BDC"/>
    <w:rsid w:val="00F8067B"/>
    <w:rsid w:val="00F80ABC"/>
    <w:rsid w:val="00F81191"/>
    <w:rsid w:val="00F812BA"/>
    <w:rsid w:val="00F8133F"/>
    <w:rsid w:val="00F83130"/>
    <w:rsid w:val="00F83F98"/>
    <w:rsid w:val="00F856A5"/>
    <w:rsid w:val="00F86D16"/>
    <w:rsid w:val="00F870ED"/>
    <w:rsid w:val="00F876FB"/>
    <w:rsid w:val="00F87B88"/>
    <w:rsid w:val="00F922D4"/>
    <w:rsid w:val="00F93E54"/>
    <w:rsid w:val="00F94187"/>
    <w:rsid w:val="00F94E74"/>
    <w:rsid w:val="00F966B6"/>
    <w:rsid w:val="00FA24B3"/>
    <w:rsid w:val="00FA3703"/>
    <w:rsid w:val="00FA4D99"/>
    <w:rsid w:val="00FA720E"/>
    <w:rsid w:val="00FA7806"/>
    <w:rsid w:val="00FA7A5D"/>
    <w:rsid w:val="00FB0D0E"/>
    <w:rsid w:val="00FB21CB"/>
    <w:rsid w:val="00FB39E7"/>
    <w:rsid w:val="00FB7A12"/>
    <w:rsid w:val="00FC0B48"/>
    <w:rsid w:val="00FC1CC8"/>
    <w:rsid w:val="00FC27C6"/>
    <w:rsid w:val="00FC2CDF"/>
    <w:rsid w:val="00FC4C31"/>
    <w:rsid w:val="00FC5450"/>
    <w:rsid w:val="00FC5704"/>
    <w:rsid w:val="00FC6DED"/>
    <w:rsid w:val="00FC7FC4"/>
    <w:rsid w:val="00FD0106"/>
    <w:rsid w:val="00FD2C47"/>
    <w:rsid w:val="00FD3E89"/>
    <w:rsid w:val="00FD4910"/>
    <w:rsid w:val="00FD4CDA"/>
    <w:rsid w:val="00FD53E6"/>
    <w:rsid w:val="00FD5778"/>
    <w:rsid w:val="00FD6405"/>
    <w:rsid w:val="00FE1AC2"/>
    <w:rsid w:val="00FE3179"/>
    <w:rsid w:val="00FE37A0"/>
    <w:rsid w:val="00FE3AD4"/>
    <w:rsid w:val="00FE4A7E"/>
    <w:rsid w:val="00FE4BC5"/>
    <w:rsid w:val="00FF0509"/>
    <w:rsid w:val="00FF1C80"/>
    <w:rsid w:val="00FF22C8"/>
    <w:rsid w:val="00FF2F17"/>
    <w:rsid w:val="00FF32F2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2249963-04A3-4668-888B-B62C3153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basedOn w:val="a0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basedOn w:val="a0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basedOn w:val="a0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customStyle="1" w:styleId="textgreen1">
    <w:name w:val="textgreen1"/>
    <w:basedOn w:val="a0"/>
    <w:rsid w:val="007B1DDC"/>
    <w:rPr>
      <w:rFonts w:ascii="sөũ" w:hAnsi="sөũ" w:hint="default"/>
      <w:color w:val="00AA00"/>
      <w:sz w:val="20"/>
      <w:szCs w:val="20"/>
    </w:rPr>
  </w:style>
  <w:style w:type="paragraph" w:customStyle="1" w:styleId="xl32">
    <w:name w:val="xl32"/>
    <w:basedOn w:val="a"/>
    <w:rsid w:val="003618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styleId="ad">
    <w:name w:val="footer"/>
    <w:basedOn w:val="a"/>
    <w:rsid w:val="00BF53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character" w:customStyle="1" w:styleId="textblue1">
    <w:name w:val="textblue1"/>
    <w:basedOn w:val="a0"/>
    <w:rsid w:val="000E15D9"/>
    <w:rPr>
      <w:rFonts w:ascii="sөũ" w:hAnsi="sөũ" w:hint="default"/>
      <w:color w:val="000000"/>
      <w:sz w:val="20"/>
      <w:szCs w:val="20"/>
      <w:bdr w:val="dotted" w:sz="2" w:space="0" w:color="auto" w:frame="1"/>
      <w:shd w:val="clear" w:color="auto" w:fill="99CCFF"/>
    </w:rPr>
  </w:style>
  <w:style w:type="paragraph" w:styleId="ae">
    <w:name w:val="header"/>
    <w:basedOn w:val="a"/>
    <w:link w:val="af"/>
    <w:rsid w:val="006B2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6B265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Links>
    <vt:vector size="6" baseType="variant">
      <vt:variant>
        <vt:i4>1414483450</vt:i4>
      </vt:variant>
      <vt:variant>
        <vt:i4>0</vt:i4>
      </vt:variant>
      <vt:variant>
        <vt:i4>0</vt:i4>
      </vt:variant>
      <vt:variant>
        <vt:i4>5</vt:i4>
      </vt:variant>
      <vt:variant>
        <vt:lpwstr>../畫面/USAAB60100_員工福團保障內容查詢畫面.htm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2020-07-27T00:55:00Z</dcterms:created>
  <dcterms:modified xsi:type="dcterms:W3CDTF">2020-07-27T00:55:00Z</dcterms:modified>
</cp:coreProperties>
</file>