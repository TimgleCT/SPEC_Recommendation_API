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300"/>
        <w:gridCol w:w="1350"/>
        <w:gridCol w:w="1350"/>
      </w:tblGrid>
      <w:tr w:rsidR="000535F7" w:rsidRPr="000E251D" w:rsidTr="000535F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35F7" w:rsidRPr="000E251D" w:rsidRDefault="000535F7">
            <w:pPr>
              <w:pStyle w:val="Tabletext"/>
              <w:jc w:val="center"/>
              <w:rPr>
                <w:rFonts w:ascii="細明體" w:eastAsia="細明體" w:hAnsi="細明體"/>
                <w:bCs/>
              </w:rPr>
            </w:pPr>
            <w:bookmarkStart w:id="0" w:name="_GoBack"/>
            <w:bookmarkEnd w:id="0"/>
            <w:r w:rsidRPr="000E251D">
              <w:rPr>
                <w:rFonts w:ascii="細明體" w:eastAsia="細明體" w:hAnsi="細明體" w:hint="eastAsia"/>
                <w:bCs/>
              </w:rPr>
              <w:t>Date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35F7" w:rsidRPr="000E251D" w:rsidRDefault="000535F7">
            <w:pPr>
              <w:pStyle w:val="Tabletext"/>
              <w:jc w:val="center"/>
              <w:rPr>
                <w:rFonts w:ascii="細明體" w:eastAsia="細明體" w:hAnsi="細明體"/>
                <w:bCs/>
              </w:rPr>
            </w:pPr>
            <w:r w:rsidRPr="000E251D">
              <w:rPr>
                <w:rFonts w:ascii="細明體" w:eastAsia="細明體" w:hAnsi="細明體" w:hint="eastAsia"/>
                <w:bCs/>
              </w:rPr>
              <w:t>Description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35F7" w:rsidRPr="000E251D" w:rsidRDefault="000535F7">
            <w:pPr>
              <w:pStyle w:val="Tabletext"/>
              <w:jc w:val="center"/>
              <w:rPr>
                <w:rFonts w:ascii="細明體" w:eastAsia="細明體" w:hAnsi="細明體"/>
                <w:bCs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bCs/>
                <w:lang w:eastAsia="zh-TW"/>
              </w:rPr>
              <w:t>Author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35F7" w:rsidRPr="000E251D" w:rsidRDefault="000535F7">
            <w:pPr>
              <w:pStyle w:val="Tabletext"/>
              <w:jc w:val="center"/>
              <w:rPr>
                <w:rFonts w:ascii="細明體" w:eastAsia="細明體" w:hAnsi="細明體"/>
                <w:bCs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bCs/>
                <w:lang w:eastAsia="zh-TW"/>
              </w:rPr>
              <w:t>確認USER</w:t>
            </w:r>
          </w:p>
        </w:tc>
      </w:tr>
      <w:tr w:rsidR="000535F7" w:rsidRPr="000E251D" w:rsidTr="000535F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35F7" w:rsidRPr="000E251D" w:rsidRDefault="00141376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 w:rsidRPr="000E251D">
              <w:rPr>
                <w:rFonts w:ascii="細明體" w:eastAsia="細明體" w:hAnsi="細明體"/>
                <w:bCs/>
                <w:lang w:eastAsia="zh-TW"/>
              </w:rPr>
              <w:t>2011/9/27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35F7" w:rsidRPr="000E251D" w:rsidRDefault="000535F7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bCs/>
                <w:lang w:eastAsia="zh-TW"/>
              </w:rPr>
              <w:t>CREATE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35F7" w:rsidRPr="000E251D" w:rsidRDefault="000535F7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bCs/>
                <w:lang w:eastAsia="zh-TW"/>
              </w:rPr>
              <w:t>劉文明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35F7" w:rsidRPr="000E251D" w:rsidRDefault="000535F7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</w:p>
        </w:tc>
      </w:tr>
      <w:tr w:rsidR="00121BBD" w:rsidRPr="000E251D" w:rsidTr="000535F7">
        <w:trPr>
          <w:ins w:id="1" w:author="i9200205" w:date="2011-11-18T15:53:00Z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1BBD" w:rsidRPr="000E251D" w:rsidRDefault="00121BBD">
            <w:pPr>
              <w:pStyle w:val="Tabletext"/>
              <w:rPr>
                <w:ins w:id="2" w:author="i9200205" w:date="2011-11-18T15:53:00Z"/>
                <w:rFonts w:ascii="細明體" w:eastAsia="細明體" w:hAnsi="細明體"/>
                <w:bCs/>
                <w:lang w:eastAsia="zh-TW"/>
              </w:rPr>
            </w:pPr>
            <w:ins w:id="3" w:author="i9200205" w:date="2011-11-18T15:53:00Z">
              <w:r>
                <w:rPr>
                  <w:rFonts w:ascii="細明體" w:eastAsia="細明體" w:hAnsi="細明體"/>
                  <w:bCs/>
                  <w:lang w:eastAsia="zh-TW"/>
                </w:rPr>
                <w:t>2011/11/18</w:t>
              </w:r>
            </w:ins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1BBD" w:rsidRPr="000E251D" w:rsidRDefault="00121BBD">
            <w:pPr>
              <w:pStyle w:val="Tabletext"/>
              <w:rPr>
                <w:ins w:id="4" w:author="i9200205" w:date="2011-11-18T15:53:00Z"/>
                <w:rFonts w:ascii="細明體" w:eastAsia="細明體" w:hAnsi="細明體" w:hint="eastAsia"/>
                <w:bCs/>
                <w:lang w:eastAsia="zh-TW"/>
              </w:rPr>
            </w:pPr>
            <w:ins w:id="5" w:author="i9200205" w:date="2011-11-18T15:53:00Z">
              <w:r>
                <w:rPr>
                  <w:rFonts w:ascii="細明體" w:eastAsia="細明體" w:hAnsi="細明體"/>
                  <w:bCs/>
                  <w:lang w:eastAsia="zh-TW"/>
                </w:rPr>
                <w:t>M</w:t>
              </w:r>
              <w:r>
                <w:rPr>
                  <w:rFonts w:ascii="細明體" w:eastAsia="細明體" w:hAnsi="細明體" w:hint="eastAsia"/>
                  <w:bCs/>
                  <w:lang w:eastAsia="zh-TW"/>
                </w:rPr>
                <w:t>odify:增加個資處理紀錄log_security</w:t>
              </w:r>
            </w:ins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1BBD" w:rsidRPr="000E251D" w:rsidRDefault="00121BBD">
            <w:pPr>
              <w:pStyle w:val="Tabletext"/>
              <w:rPr>
                <w:ins w:id="6" w:author="i9200205" w:date="2011-11-18T15:53:00Z"/>
                <w:rFonts w:ascii="細明體" w:eastAsia="細明體" w:hAnsi="細明體" w:hint="eastAsia"/>
                <w:bCs/>
                <w:lang w:eastAsia="zh-TW"/>
              </w:rPr>
            </w:pPr>
            <w:ins w:id="7" w:author="i9200205" w:date="2011-11-18T15:53:00Z">
              <w:r w:rsidRPr="005B22CC">
                <w:rPr>
                  <w:rFonts w:ascii="細明體" w:eastAsia="細明體" w:hAnsi="細明體" w:hint="eastAsia"/>
                  <w:bCs/>
                  <w:lang w:eastAsia="zh-TW"/>
                </w:rPr>
                <w:t>劉文明</w:t>
              </w:r>
            </w:ins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1BBD" w:rsidRPr="000E251D" w:rsidRDefault="00121BBD">
            <w:pPr>
              <w:pStyle w:val="Tabletext"/>
              <w:rPr>
                <w:ins w:id="8" w:author="i9200205" w:date="2011-11-18T15:53:00Z"/>
                <w:rFonts w:ascii="細明體" w:eastAsia="細明體" w:hAnsi="細明體"/>
                <w:bCs/>
                <w:lang w:eastAsia="zh-TW"/>
              </w:rPr>
            </w:pPr>
          </w:p>
        </w:tc>
      </w:tr>
    </w:tbl>
    <w:p w:rsidR="000535F7" w:rsidRPr="000E251D" w:rsidRDefault="000535F7" w:rsidP="000535F7">
      <w:pPr>
        <w:rPr>
          <w:rFonts w:ascii="細明體" w:eastAsia="細明體" w:hAnsi="細明體"/>
          <w:sz w:val="20"/>
          <w:szCs w:val="20"/>
        </w:rPr>
      </w:pPr>
    </w:p>
    <w:p w:rsidR="000535F7" w:rsidRPr="000E251D" w:rsidRDefault="000535F7" w:rsidP="000535F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0E251D">
        <w:rPr>
          <w:rFonts w:ascii="細明體" w:eastAsia="細明體" w:hAnsi="細明體" w:hint="eastAsia"/>
          <w:b/>
          <w:kern w:val="2"/>
          <w:lang w:eastAsia="zh-TW"/>
        </w:rPr>
        <w:t>UC</w:t>
      </w:r>
      <w:r w:rsidR="00141376" w:rsidRPr="000E251D">
        <w:rPr>
          <w:rFonts w:ascii="細明體" w:eastAsia="細明體" w:hAnsi="細明體" w:hint="eastAsia"/>
          <w:b/>
          <w:kern w:val="2"/>
          <w:lang w:eastAsia="zh-TW"/>
        </w:rPr>
        <w:t>AAA3_0300</w:t>
      </w:r>
      <w:r w:rsidR="00CA117E" w:rsidRPr="000E251D">
        <w:rPr>
          <w:rFonts w:ascii="細明體" w:eastAsia="細明體" w:hAnsi="細明體" w:hint="eastAsia"/>
          <w:b/>
          <w:kern w:val="2"/>
          <w:lang w:eastAsia="zh-TW"/>
        </w:rPr>
        <w:t>-學團專案</w:t>
      </w:r>
      <w:r w:rsidR="00141376" w:rsidRPr="000E251D">
        <w:rPr>
          <w:rFonts w:ascii="細明體" w:eastAsia="細明體" w:hAnsi="細明體" w:hint="eastAsia"/>
          <w:b/>
          <w:kern w:val="2"/>
          <w:lang w:eastAsia="zh-TW"/>
        </w:rPr>
        <w:t>收據</w:t>
      </w:r>
      <w:r w:rsidR="00CA117E" w:rsidRPr="000E251D">
        <w:rPr>
          <w:rFonts w:ascii="細明體" w:eastAsia="細明體" w:hAnsi="細明體" w:hint="eastAsia"/>
          <w:b/>
          <w:kern w:val="2"/>
          <w:lang w:eastAsia="zh-TW"/>
        </w:rPr>
        <w:t>輸入</w:t>
      </w:r>
      <w:r w:rsidR="009C18CF" w:rsidRPr="000E251D">
        <w:rPr>
          <w:rFonts w:ascii="細明體" w:eastAsia="細明體" w:hAnsi="細明體" w:hint="eastAsia"/>
          <w:b/>
          <w:kern w:val="2"/>
          <w:lang w:eastAsia="zh-TW"/>
        </w:rPr>
        <w:t xml:space="preserve"> </w:t>
      </w:r>
    </w:p>
    <w:p w:rsidR="000535F7" w:rsidRPr="000E251D" w:rsidRDefault="000535F7" w:rsidP="000535F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</w:p>
    <w:p w:rsidR="000535F7" w:rsidRPr="000E251D" w:rsidRDefault="000535F7" w:rsidP="00D73884">
      <w:pPr>
        <w:numPr>
          <w:ilvl w:val="0"/>
          <w:numId w:val="2"/>
        </w:numPr>
        <w:rPr>
          <w:rFonts w:ascii="細明體" w:eastAsia="細明體" w:hAnsi="細明體" w:hint="eastAsia"/>
          <w:sz w:val="20"/>
          <w:szCs w:val="20"/>
        </w:rPr>
      </w:pPr>
      <w:r w:rsidRPr="000E251D"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0535F7" w:rsidRPr="000E251D" w:rsidTr="000535F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0E251D" w:rsidRDefault="000535F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0E251D" w:rsidRDefault="00E759BF" w:rsidP="0014137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學團專案</w:t>
            </w:r>
            <w:r w:rsidR="00141376" w:rsidRPr="000E251D">
              <w:rPr>
                <w:rFonts w:ascii="細明體" w:eastAsia="細明體" w:hAnsi="細明體" w:hint="eastAsia"/>
                <w:sz w:val="20"/>
                <w:szCs w:val="20"/>
              </w:rPr>
              <w:t>收據</w:t>
            </w:r>
            <w:r w:rsidR="00CA117E" w:rsidRPr="000E251D">
              <w:rPr>
                <w:rFonts w:ascii="細明體" w:eastAsia="細明體" w:hAnsi="細明體" w:hint="eastAsia"/>
                <w:sz w:val="20"/>
                <w:szCs w:val="20"/>
              </w:rPr>
              <w:t>資料輸入</w:t>
            </w:r>
          </w:p>
        </w:tc>
      </w:tr>
      <w:tr w:rsidR="000535F7" w:rsidRPr="000E251D" w:rsidTr="000535F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0E251D" w:rsidRDefault="000535F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0E251D" w:rsidRDefault="0014137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AAA3_0300</w:t>
            </w:r>
          </w:p>
        </w:tc>
      </w:tr>
      <w:tr w:rsidR="000535F7" w:rsidRPr="000E251D" w:rsidTr="000535F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0E251D" w:rsidRDefault="000535F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0E251D" w:rsidRDefault="000535F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0535F7" w:rsidRPr="000E251D" w:rsidTr="000535F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0E251D" w:rsidRDefault="000535F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0E251D" w:rsidRDefault="009C18CF" w:rsidP="0014137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提供</w:t>
            </w:r>
            <w:r w:rsidR="00CA117E" w:rsidRPr="000E251D">
              <w:rPr>
                <w:rFonts w:ascii="細明體" w:eastAsia="細明體" w:hAnsi="細明體" w:hint="eastAsia"/>
                <w:sz w:val="20"/>
                <w:szCs w:val="20"/>
              </w:rPr>
              <w:t>單位輸入學團專案</w:t>
            </w:r>
            <w:r w:rsidR="00141376" w:rsidRPr="000E251D">
              <w:rPr>
                <w:rFonts w:ascii="細明體" w:eastAsia="細明體" w:hAnsi="細明體" w:hint="eastAsia"/>
                <w:sz w:val="20"/>
                <w:szCs w:val="20"/>
              </w:rPr>
              <w:t>收據</w:t>
            </w:r>
            <w:r w:rsidR="00CA117E" w:rsidRPr="000E251D">
              <w:rPr>
                <w:rFonts w:ascii="細明體" w:eastAsia="細明體" w:hAnsi="細明體" w:hint="eastAsia"/>
                <w:sz w:val="20"/>
                <w:szCs w:val="20"/>
              </w:rPr>
              <w:t>資料蒐集，包含查詢，新增，修改，刪除。</w:t>
            </w:r>
            <w:r w:rsidR="00777188" w:rsidRPr="000E251D">
              <w:rPr>
                <w:rFonts w:ascii="細明體" w:eastAsia="細明體" w:hAnsi="細明體" w:hint="eastAsia"/>
                <w:sz w:val="20"/>
                <w:szCs w:val="20"/>
              </w:rPr>
              <w:t>(可參考</w:t>
            </w:r>
            <w:r w:rsidR="00141376" w:rsidRPr="000E251D">
              <w:rPr>
                <w:rFonts w:ascii="細明體" w:eastAsia="細明體" w:hAnsi="細明體" w:hint="eastAsia"/>
                <w:sz w:val="20"/>
                <w:szCs w:val="20"/>
              </w:rPr>
              <w:t>AAA0_03</w:t>
            </w:r>
            <w:r w:rsidR="00777188" w:rsidRPr="000E251D">
              <w:rPr>
                <w:rFonts w:ascii="細明體" w:eastAsia="細明體" w:hAnsi="細明體" w:hint="eastAsia"/>
                <w:sz w:val="20"/>
                <w:szCs w:val="20"/>
              </w:rPr>
              <w:t>00程式)</w:t>
            </w:r>
          </w:p>
        </w:tc>
      </w:tr>
      <w:tr w:rsidR="000535F7" w:rsidRPr="000E251D" w:rsidTr="000535F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0E251D" w:rsidRDefault="000535F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5F7" w:rsidRPr="000E251D" w:rsidRDefault="000535F7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0535F7" w:rsidRPr="000E251D" w:rsidRDefault="000535F7" w:rsidP="000535F7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0535F7" w:rsidRPr="000E251D" w:rsidRDefault="000535F7" w:rsidP="00D73884">
      <w:pPr>
        <w:numPr>
          <w:ilvl w:val="0"/>
          <w:numId w:val="2"/>
        </w:numPr>
        <w:rPr>
          <w:rFonts w:ascii="細明體" w:eastAsia="細明體" w:hAnsi="細明體" w:hint="eastAsia"/>
          <w:sz w:val="20"/>
          <w:szCs w:val="20"/>
        </w:rPr>
      </w:pPr>
      <w:r w:rsidRPr="000E251D">
        <w:rPr>
          <w:rFonts w:ascii="細明體" w:eastAsia="細明體" w:hAnsi="細明體" w:hint="eastAsia"/>
          <w:sz w:val="20"/>
          <w:szCs w:val="20"/>
        </w:rPr>
        <w:t>使用模組</w:t>
      </w:r>
      <w:r w:rsidRPr="000E251D">
        <w:rPr>
          <w:rFonts w:ascii="細明體" w:eastAsia="細明體" w:hAnsi="細明體"/>
          <w:sz w:val="20"/>
          <w:szCs w:val="20"/>
        </w:rPr>
        <w:sym w:font="Wingdings" w:char="00E8"/>
      </w:r>
      <w:r w:rsidRPr="000E251D">
        <w:rPr>
          <w:rFonts w:ascii="細明體" w:eastAsia="細明體" w:hAnsi="細明體" w:hint="eastAsia"/>
          <w:sz w:val="20"/>
          <w:szCs w:val="20"/>
        </w:rPr>
        <w:t xml:space="preserve"> </w:t>
      </w:r>
      <w:r w:rsidRPr="000E251D">
        <w:rPr>
          <w:rFonts w:ascii="細明體" w:eastAsia="細明體" w:hAnsi="細明體" w:hint="eastAsia"/>
          <w:color w:val="0000FF"/>
          <w:sz w:val="20"/>
          <w:szCs w:val="20"/>
        </w:rPr>
        <w:t>列出需要用到的所有模組，而在使用處再說明傳入傳出參數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10"/>
        <w:gridCol w:w="3826"/>
        <w:gridCol w:w="2694"/>
        <w:gridCol w:w="3030"/>
      </w:tblGrid>
      <w:tr w:rsidR="000535F7" w:rsidRPr="000E251D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0E251D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0E251D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0E251D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0E251D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44588B" w:rsidRPr="000E251D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0E251D" w:rsidRDefault="0044588B" w:rsidP="00D73884">
            <w:pPr>
              <w:numPr>
                <w:ilvl w:val="0"/>
                <w:numId w:val="3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88B" w:rsidRPr="000E251D" w:rsidRDefault="003829DB" w:rsidP="00E759B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學團專案收據檔維護模組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88B" w:rsidRPr="000E251D" w:rsidRDefault="003829DB" w:rsidP="004F2ED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AA_A3Z003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0E251D" w:rsidRDefault="0044588B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4588B" w:rsidRPr="000E251D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0E251D" w:rsidRDefault="0044588B" w:rsidP="00D73884">
            <w:pPr>
              <w:numPr>
                <w:ilvl w:val="0"/>
                <w:numId w:val="3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0E251D" w:rsidRDefault="0044588B" w:rsidP="004F2ED9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0E251D" w:rsidRDefault="0044588B" w:rsidP="004F2ED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0E251D" w:rsidRDefault="0044588B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0535F7" w:rsidRPr="000E251D" w:rsidRDefault="000535F7" w:rsidP="000535F7">
      <w:pPr>
        <w:rPr>
          <w:rFonts w:ascii="細明體" w:eastAsia="細明體" w:hAnsi="細明體" w:hint="eastAsia"/>
          <w:sz w:val="20"/>
          <w:szCs w:val="20"/>
        </w:rPr>
      </w:pPr>
    </w:p>
    <w:p w:rsidR="000535F7" w:rsidRPr="000E251D" w:rsidRDefault="000535F7" w:rsidP="00D73884">
      <w:pPr>
        <w:numPr>
          <w:ilvl w:val="0"/>
          <w:numId w:val="2"/>
        </w:numPr>
        <w:rPr>
          <w:rFonts w:ascii="細明體" w:eastAsia="細明體" w:hAnsi="細明體" w:hint="eastAsia"/>
          <w:sz w:val="20"/>
          <w:szCs w:val="20"/>
        </w:rPr>
      </w:pPr>
      <w:r w:rsidRPr="000E251D">
        <w:rPr>
          <w:rFonts w:ascii="細明體" w:eastAsia="細明體" w:hAnsi="細明體" w:hint="eastAsia"/>
          <w:sz w:val="20"/>
          <w:szCs w:val="20"/>
        </w:rPr>
        <w:t xml:space="preserve">使用檔案 </w:t>
      </w:r>
      <w:r w:rsidRPr="000E251D">
        <w:rPr>
          <w:rFonts w:ascii="細明體" w:eastAsia="細明體" w:hAnsi="細明體"/>
          <w:sz w:val="20"/>
          <w:szCs w:val="20"/>
        </w:rPr>
        <w:sym w:font="Wingdings" w:char="00E8"/>
      </w:r>
      <w:r w:rsidRPr="000E251D">
        <w:rPr>
          <w:rFonts w:ascii="細明體" w:eastAsia="細明體" w:hAnsi="細明體" w:hint="eastAsia"/>
          <w:sz w:val="20"/>
          <w:szCs w:val="20"/>
        </w:rPr>
        <w:t xml:space="preserve"> </w:t>
      </w:r>
      <w:r w:rsidRPr="000E251D">
        <w:rPr>
          <w:rFonts w:ascii="細明體" w:eastAsia="細明體" w:hAnsi="細明體" w:hint="eastAsia"/>
          <w:color w:val="0000FF"/>
          <w:sz w:val="20"/>
          <w:szCs w:val="20"/>
        </w:rPr>
        <w:t>列出所有會用到的檔案</w:t>
      </w:r>
    </w:p>
    <w:tbl>
      <w:tblPr>
        <w:tblW w:w="72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816"/>
        <w:gridCol w:w="2694"/>
      </w:tblGrid>
      <w:tr w:rsidR="000535F7" w:rsidRPr="000E251D" w:rsidTr="000535F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0E251D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0E251D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0E251D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0535F7" w:rsidRPr="000E251D" w:rsidTr="000535F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5F7" w:rsidRPr="000E251D" w:rsidRDefault="000535F7" w:rsidP="00D73884">
            <w:pPr>
              <w:numPr>
                <w:ilvl w:val="0"/>
                <w:numId w:val="4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0E251D" w:rsidRDefault="003829DB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學團專案理賠受理收據檔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0E251D" w:rsidRDefault="003829DB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DTAAA330</w:t>
            </w:r>
          </w:p>
        </w:tc>
      </w:tr>
      <w:tr w:rsidR="005201D9" w:rsidRPr="000E251D" w:rsidTr="000535F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1D9" w:rsidRPr="000E251D" w:rsidRDefault="005201D9" w:rsidP="00D73884">
            <w:pPr>
              <w:numPr>
                <w:ilvl w:val="0"/>
                <w:numId w:val="4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1D9" w:rsidRPr="000E251D" w:rsidRDefault="00DD2808" w:rsidP="00DD280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bCs/>
                <w:sz w:val="20"/>
                <w:szCs w:val="20"/>
              </w:rPr>
              <w:t>各家醫院收據內容檔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1D9" w:rsidRPr="000E251D" w:rsidRDefault="00DD2808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bCs/>
                <w:sz w:val="20"/>
                <w:szCs w:val="20"/>
              </w:rPr>
              <w:t>DTAAD050</w:t>
            </w:r>
          </w:p>
        </w:tc>
      </w:tr>
      <w:tr w:rsidR="00EC4889" w:rsidRPr="000E251D" w:rsidTr="000535F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889" w:rsidRPr="000E251D" w:rsidRDefault="00EC4889" w:rsidP="00D73884">
            <w:pPr>
              <w:numPr>
                <w:ilvl w:val="0"/>
                <w:numId w:val="4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889" w:rsidRPr="000E251D" w:rsidRDefault="00EC4889" w:rsidP="00EC4889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理賠醫院代碼檔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889" w:rsidRPr="000E251D" w:rsidRDefault="00EC4889">
            <w:pPr>
              <w:jc w:val="center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DTAAC070</w:t>
            </w:r>
          </w:p>
        </w:tc>
      </w:tr>
    </w:tbl>
    <w:p w:rsidR="000535F7" w:rsidRPr="000E251D" w:rsidRDefault="000535F7" w:rsidP="000535F7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0535F7" w:rsidRPr="000E251D" w:rsidRDefault="000535F7" w:rsidP="000535F7">
      <w:pPr>
        <w:rPr>
          <w:rFonts w:ascii="細明體" w:eastAsia="細明體" w:hAnsi="細明體" w:hint="eastAsia"/>
          <w:sz w:val="20"/>
          <w:szCs w:val="20"/>
        </w:rPr>
      </w:pPr>
    </w:p>
    <w:p w:rsidR="006548E8" w:rsidRPr="000E251D" w:rsidRDefault="000535F7" w:rsidP="00D73884">
      <w:pPr>
        <w:numPr>
          <w:ilvl w:val="0"/>
          <w:numId w:val="5"/>
        </w:numPr>
        <w:rPr>
          <w:rFonts w:ascii="細明體" w:eastAsia="細明體" w:hAnsi="細明體" w:hint="eastAsia"/>
          <w:sz w:val="20"/>
          <w:szCs w:val="20"/>
        </w:rPr>
      </w:pPr>
      <w:r w:rsidRPr="000E251D">
        <w:rPr>
          <w:rFonts w:ascii="細明體" w:eastAsia="細明體" w:hAnsi="細明體" w:hint="eastAsia"/>
          <w:sz w:val="20"/>
          <w:szCs w:val="20"/>
        </w:rPr>
        <w:t>畫面</w:t>
      </w:r>
      <w:r w:rsidR="00141376" w:rsidRPr="000E251D">
        <w:rPr>
          <w:rFonts w:ascii="細明體" w:eastAsia="細明體" w:hAnsi="細明體" w:hint="eastAsia"/>
          <w:sz w:val="20"/>
          <w:szCs w:val="20"/>
        </w:rPr>
        <w:t>AAA3_0300</w:t>
      </w:r>
      <w:r w:rsidRPr="000E251D">
        <w:rPr>
          <w:rFonts w:ascii="細明體" w:eastAsia="細明體" w:hAnsi="細明體" w:hint="eastAsia"/>
          <w:sz w:val="20"/>
          <w:szCs w:val="20"/>
        </w:rPr>
        <w:t>圖1</w:t>
      </w:r>
      <w:r w:rsidRPr="000E251D">
        <w:rPr>
          <w:rFonts w:ascii="細明體" w:eastAsia="細明體" w:hAnsi="細明體" w:hint="eastAsia"/>
          <w:noProof/>
          <w:sz w:val="20"/>
          <w:szCs w:val="20"/>
        </w:rPr>
        <w:t xml:space="preserve"> </w:t>
      </w:r>
    </w:p>
    <w:p w:rsidR="000535F7" w:rsidRPr="000E251D" w:rsidRDefault="00EB7C7D" w:rsidP="006548E8">
      <w:p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25pt;height:175.5pt">
            <v:imagedata r:id="rId8" o:title=""/>
          </v:shape>
        </w:pict>
      </w:r>
      <w:r w:rsidRPr="000E251D">
        <w:rPr>
          <w:rFonts w:ascii="細明體" w:eastAsia="細明體" w:hAnsi="細明體" w:hint="eastAsia"/>
          <w:sz w:val="20"/>
          <w:szCs w:val="20"/>
          <w:u w:val="single"/>
        </w:rPr>
        <w:t xml:space="preserve"> </w:t>
      </w:r>
      <w:r w:rsidR="000535F7" w:rsidRPr="000E251D">
        <w:rPr>
          <w:rFonts w:ascii="細明體" w:eastAsia="細明體" w:hAnsi="細明體" w:hint="eastAsia"/>
          <w:sz w:val="20"/>
          <w:szCs w:val="20"/>
          <w:u w:val="single"/>
        </w:rPr>
        <w:br w:type="page"/>
      </w:r>
      <w:r w:rsidR="000535F7" w:rsidRPr="000E251D">
        <w:rPr>
          <w:rFonts w:ascii="細明體" w:eastAsia="細明體" w:hAnsi="細明體" w:hint="eastAsia"/>
          <w:sz w:val="20"/>
          <w:szCs w:val="20"/>
          <w:u w:val="single"/>
        </w:rPr>
        <w:lastRenderedPageBreak/>
        <w:t>說明</w:t>
      </w:r>
    </w:p>
    <w:p w:rsidR="000535F7" w:rsidRPr="000E251D" w:rsidRDefault="000535F7" w:rsidP="00D73884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/>
          <w:bCs/>
          <w:color w:val="008000"/>
          <w:lang w:eastAsia="zh-TW"/>
        </w:rPr>
        <w:t>畫面</w:t>
      </w:r>
    </w:p>
    <w:p w:rsidR="000535F7" w:rsidRPr="000E251D" w:rsidRDefault="000535F7" w:rsidP="00D7388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如圖1</w:t>
      </w:r>
    </w:p>
    <w:p w:rsidR="000535F7" w:rsidRPr="000E251D" w:rsidRDefault="00CE2558" w:rsidP="00D7388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畫面起始</w:t>
      </w:r>
      <w:r w:rsidR="000535F7" w:rsidRPr="000E251D">
        <w:rPr>
          <w:rFonts w:ascii="細明體" w:eastAsia="細明體" w:hAnsi="細明體" w:hint="eastAsia"/>
          <w:bCs/>
          <w:lang w:eastAsia="zh-TW"/>
        </w:rPr>
        <w:t>：</w:t>
      </w:r>
      <w:r w:rsidR="00336817" w:rsidRPr="000E251D">
        <w:rPr>
          <w:rFonts w:ascii="細明體" w:eastAsia="細明體" w:hAnsi="細明體" w:hint="eastAsia"/>
          <w:bCs/>
          <w:lang w:eastAsia="zh-TW"/>
        </w:rPr>
        <w:t xml:space="preserve"> </w:t>
      </w:r>
    </w:p>
    <w:p w:rsidR="009769C3" w:rsidRPr="000E251D" w:rsidRDefault="00336817" w:rsidP="009769C3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畫面所有可輸入欄位清空</w:t>
      </w:r>
    </w:p>
    <w:p w:rsidR="000535F7" w:rsidRPr="000E251D" w:rsidRDefault="000535F7" w:rsidP="00D73884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查詢 </w:t>
      </w:r>
    </w:p>
    <w:p w:rsidR="000535F7" w:rsidRPr="000E251D" w:rsidRDefault="000535F7" w:rsidP="00D7388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檢核:</w:t>
      </w:r>
    </w:p>
    <w:p w:rsidR="009769C3" w:rsidRPr="000E251D" w:rsidRDefault="009769C3" w:rsidP="00CE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若從</w:t>
      </w:r>
      <w:r w:rsidR="00BF2E59" w:rsidRPr="000E251D">
        <w:rPr>
          <w:rFonts w:ascii="細明體" w:eastAsia="細明體" w:hAnsi="細明體" w:hint="eastAsia"/>
          <w:bCs/>
          <w:lang w:eastAsia="zh-TW"/>
        </w:rPr>
        <w:t>其他畫面(AAA3_0</w:t>
      </w:r>
      <w:r w:rsidR="00241FE4" w:rsidRPr="000E251D">
        <w:rPr>
          <w:rFonts w:ascii="細明體" w:eastAsia="細明體" w:hAnsi="細明體" w:hint="eastAsia"/>
          <w:bCs/>
          <w:lang w:eastAsia="zh-TW"/>
        </w:rPr>
        <w:t>1</w:t>
      </w:r>
      <w:r w:rsidR="00BF2E59" w:rsidRPr="000E251D">
        <w:rPr>
          <w:rFonts w:ascii="細明體" w:eastAsia="細明體" w:hAnsi="細明體" w:hint="eastAsia"/>
          <w:bCs/>
          <w:lang w:eastAsia="zh-TW"/>
        </w:rPr>
        <w:t>00 或</w:t>
      </w:r>
      <w:r w:rsidR="009B37E7" w:rsidRPr="000E251D">
        <w:rPr>
          <w:rFonts w:ascii="細明體" w:eastAsia="細明體" w:hAnsi="細明體" w:hint="eastAsia"/>
          <w:bCs/>
          <w:lang w:eastAsia="zh-TW"/>
        </w:rPr>
        <w:t xml:space="preserve"> AAA3_02</w:t>
      </w:r>
      <w:r w:rsidR="00BF2E59" w:rsidRPr="000E251D">
        <w:rPr>
          <w:rFonts w:ascii="細明體" w:eastAsia="細明體" w:hAnsi="細明體" w:hint="eastAsia"/>
          <w:bCs/>
          <w:lang w:eastAsia="zh-TW"/>
        </w:rPr>
        <w:t>00)連結過來</w:t>
      </w:r>
    </w:p>
    <w:p w:rsidR="009769C3" w:rsidRPr="000E251D" w:rsidRDefault="009769C3" w:rsidP="009769C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事故者ID:</w:t>
      </w:r>
      <w:r w:rsidR="001B5974" w:rsidRPr="000E251D">
        <w:rPr>
          <w:rFonts w:ascii="細明體" w:eastAsia="細明體" w:hAnsi="細明體" w:hint="eastAsia"/>
          <w:bCs/>
          <w:lang w:eastAsia="zh-TW"/>
        </w:rPr>
        <w:t>其他畫面</w:t>
      </w:r>
      <w:r w:rsidRPr="000E251D">
        <w:rPr>
          <w:rFonts w:ascii="細明體" w:eastAsia="細明體" w:hAnsi="細明體" w:hint="eastAsia"/>
          <w:bCs/>
          <w:lang w:eastAsia="zh-TW"/>
        </w:rPr>
        <w:t>連結參數.事故者ID</w:t>
      </w:r>
    </w:p>
    <w:p w:rsidR="00596EC7" w:rsidRPr="000E251D" w:rsidRDefault="00596EC7" w:rsidP="00596EC7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不能為空值，自動轉大寫</w:t>
      </w:r>
    </w:p>
    <w:p w:rsidR="009769C3" w:rsidRPr="000E251D" w:rsidRDefault="009769C3" w:rsidP="009769C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事故日期:</w:t>
      </w:r>
      <w:r w:rsidR="001B5974" w:rsidRPr="000E251D">
        <w:rPr>
          <w:rFonts w:ascii="細明體" w:eastAsia="細明體" w:hAnsi="細明體" w:hint="eastAsia"/>
          <w:bCs/>
          <w:lang w:eastAsia="zh-TW"/>
        </w:rPr>
        <w:t>其他畫面</w:t>
      </w:r>
      <w:r w:rsidRPr="000E251D">
        <w:rPr>
          <w:rFonts w:ascii="細明體" w:eastAsia="細明體" w:hAnsi="細明體" w:hint="eastAsia"/>
          <w:bCs/>
          <w:lang w:eastAsia="zh-TW"/>
        </w:rPr>
        <w:t>連結參數.事故者日期</w:t>
      </w:r>
    </w:p>
    <w:p w:rsidR="00596EC7" w:rsidRPr="000E251D" w:rsidRDefault="00596EC7" w:rsidP="00596EC7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不能為空值，且為有效日期格式</w:t>
      </w:r>
    </w:p>
    <w:p w:rsidR="001B5974" w:rsidRPr="000E251D" w:rsidRDefault="001B5974" w:rsidP="009769C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匯款日期: 其他畫面連結參數.匯款日期</w:t>
      </w:r>
    </w:p>
    <w:p w:rsidR="00596EC7" w:rsidRPr="000E251D" w:rsidRDefault="00596EC7" w:rsidP="00596EC7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不能為空值，且為有效日期格式</w:t>
      </w:r>
    </w:p>
    <w:p w:rsidR="00241FE4" w:rsidRPr="000E251D" w:rsidRDefault="00F25450" w:rsidP="00241FE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收據序號</w:t>
      </w:r>
      <w:r w:rsidR="00241FE4" w:rsidRPr="000E251D">
        <w:rPr>
          <w:rFonts w:ascii="細明體" w:eastAsia="細明體" w:hAnsi="細明體" w:hint="eastAsia"/>
          <w:bCs/>
          <w:lang w:eastAsia="zh-TW"/>
        </w:rPr>
        <w:t xml:space="preserve">: DEFAULT 放 </w:t>
      </w:r>
      <w:r w:rsidR="00241FE4" w:rsidRPr="000E251D">
        <w:rPr>
          <w:rFonts w:ascii="細明體" w:eastAsia="細明體" w:hAnsi="細明體"/>
          <w:bCs/>
          <w:lang w:eastAsia="zh-TW"/>
        </w:rPr>
        <w:t>‘</w:t>
      </w:r>
      <w:r w:rsidR="00241FE4" w:rsidRPr="000E251D">
        <w:rPr>
          <w:rFonts w:ascii="細明體" w:eastAsia="細明體" w:hAnsi="細明體" w:hint="eastAsia"/>
          <w:bCs/>
          <w:lang w:eastAsia="zh-TW"/>
        </w:rPr>
        <w:t>1</w:t>
      </w:r>
      <w:r w:rsidR="00241FE4" w:rsidRPr="000E251D">
        <w:rPr>
          <w:rFonts w:ascii="細明體" w:eastAsia="細明體" w:hAnsi="細明體"/>
          <w:bCs/>
          <w:lang w:eastAsia="zh-TW"/>
        </w:rPr>
        <w:t>’</w:t>
      </w:r>
    </w:p>
    <w:p w:rsidR="00895840" w:rsidRPr="000E251D" w:rsidRDefault="00895840" w:rsidP="00241FE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 xml:space="preserve">收據種類: </w:t>
      </w:r>
      <w:r w:rsidRPr="000E251D">
        <w:rPr>
          <w:rFonts w:ascii="細明體" w:eastAsia="細明體" w:hAnsi="細明體"/>
          <w:bCs/>
          <w:lang w:eastAsia="zh-TW"/>
        </w:rPr>
        <w:t>‘</w:t>
      </w:r>
      <w:r w:rsidRPr="000E251D">
        <w:rPr>
          <w:rFonts w:ascii="細明體" w:eastAsia="細明體" w:hAnsi="細明體" w:hint="eastAsia"/>
          <w:bCs/>
          <w:lang w:eastAsia="zh-TW"/>
        </w:rPr>
        <w:t>1</w:t>
      </w:r>
      <w:r w:rsidRPr="000E251D">
        <w:rPr>
          <w:rFonts w:ascii="細明體" w:eastAsia="細明體" w:hAnsi="細明體"/>
          <w:bCs/>
          <w:lang w:eastAsia="zh-TW"/>
        </w:rPr>
        <w:t>’</w:t>
      </w:r>
      <w:r w:rsidRPr="000E251D">
        <w:rPr>
          <w:rFonts w:ascii="細明體" w:eastAsia="細明體" w:hAnsi="細明體" w:hint="eastAsia"/>
          <w:bCs/>
          <w:lang w:eastAsia="zh-TW"/>
        </w:rPr>
        <w:t>(住院收據)</w:t>
      </w:r>
    </w:p>
    <w:p w:rsidR="009769C3" w:rsidRPr="000E251D" w:rsidRDefault="009769C3" w:rsidP="009769C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$</w:t>
      </w:r>
      <w:r w:rsidR="001B5974" w:rsidRPr="000E251D">
        <w:rPr>
          <w:rFonts w:ascii="細明體" w:eastAsia="細明體" w:hAnsi="細明體" w:hint="eastAsia"/>
          <w:bCs/>
          <w:lang w:eastAsia="zh-TW"/>
        </w:rPr>
        <w:t>其他畫面</w:t>
      </w:r>
      <w:r w:rsidRPr="000E251D">
        <w:rPr>
          <w:rFonts w:ascii="細明體" w:eastAsia="細明體" w:hAnsi="細明體" w:hint="eastAsia"/>
          <w:bCs/>
          <w:lang w:eastAsia="zh-TW"/>
        </w:rPr>
        <w:t>連結</w:t>
      </w:r>
      <w:r w:rsidR="001B5974" w:rsidRPr="000E251D">
        <w:rPr>
          <w:rFonts w:ascii="細明體" w:eastAsia="細明體" w:hAnsi="細明體" w:hint="eastAsia"/>
          <w:bCs/>
          <w:lang w:eastAsia="zh-TW"/>
        </w:rPr>
        <w:t>過來</w:t>
      </w:r>
      <w:r w:rsidRPr="000E251D">
        <w:rPr>
          <w:rFonts w:ascii="細明體" w:eastAsia="細明體" w:hAnsi="細明體" w:hint="eastAsia"/>
          <w:bCs/>
          <w:lang w:eastAsia="zh-TW"/>
        </w:rPr>
        <w:t xml:space="preserve"> = TRUE</w:t>
      </w:r>
    </w:p>
    <w:p w:rsidR="00255E4F" w:rsidRPr="000E251D" w:rsidRDefault="00255E4F" w:rsidP="009769C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自動執行查詢動作</w:t>
      </w:r>
    </w:p>
    <w:p w:rsidR="00CF7896" w:rsidRPr="000E251D" w:rsidRDefault="00CF7896" w:rsidP="00CF7896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若是畫面自己啟動</w:t>
      </w:r>
    </w:p>
    <w:p w:rsidR="00CF7896" w:rsidRPr="000E251D" w:rsidRDefault="00CF7896" w:rsidP="00CF7896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事故者ID:不能為空值</w:t>
      </w:r>
      <w:r w:rsidR="003212E7" w:rsidRPr="000E251D">
        <w:rPr>
          <w:rFonts w:ascii="細明體" w:eastAsia="細明體" w:hAnsi="細明體" w:hint="eastAsia"/>
          <w:bCs/>
          <w:lang w:eastAsia="zh-TW"/>
        </w:rPr>
        <w:t>，自動轉大寫</w:t>
      </w:r>
    </w:p>
    <w:p w:rsidR="00CF7896" w:rsidRPr="000E251D" w:rsidRDefault="00CF7896" w:rsidP="00CF7896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事故日期:不能為空值，且為有效日期格式</w:t>
      </w:r>
    </w:p>
    <w:p w:rsidR="001B5974" w:rsidRPr="000E251D" w:rsidRDefault="001B5974" w:rsidP="001B597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匯款日期:不能為空值，且為有效日期格式</w:t>
      </w:r>
    </w:p>
    <w:p w:rsidR="00241FE4" w:rsidRPr="000E251D" w:rsidRDefault="00F25450" w:rsidP="001B597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收據序號</w:t>
      </w:r>
      <w:r w:rsidR="00241FE4" w:rsidRPr="000E251D">
        <w:rPr>
          <w:rFonts w:ascii="細明體" w:eastAsia="細明體" w:hAnsi="細明體" w:hint="eastAsia"/>
          <w:bCs/>
          <w:lang w:eastAsia="zh-TW"/>
        </w:rPr>
        <w:t xml:space="preserve">: DEFAULT 放 </w:t>
      </w:r>
      <w:r w:rsidR="00241FE4" w:rsidRPr="000E251D">
        <w:rPr>
          <w:rFonts w:ascii="細明體" w:eastAsia="細明體" w:hAnsi="細明體"/>
          <w:bCs/>
          <w:lang w:eastAsia="zh-TW"/>
        </w:rPr>
        <w:t>‘</w:t>
      </w:r>
      <w:r w:rsidR="00241FE4" w:rsidRPr="000E251D">
        <w:rPr>
          <w:rFonts w:ascii="細明體" w:eastAsia="細明體" w:hAnsi="細明體" w:hint="eastAsia"/>
          <w:bCs/>
          <w:lang w:eastAsia="zh-TW"/>
        </w:rPr>
        <w:t>1</w:t>
      </w:r>
      <w:r w:rsidR="00241FE4" w:rsidRPr="000E251D">
        <w:rPr>
          <w:rFonts w:ascii="細明體" w:eastAsia="細明體" w:hAnsi="細明體"/>
          <w:bCs/>
          <w:lang w:eastAsia="zh-TW"/>
        </w:rPr>
        <w:t>’</w:t>
      </w:r>
    </w:p>
    <w:p w:rsidR="00895840" w:rsidRPr="000E251D" w:rsidRDefault="00895840" w:rsidP="001B597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 xml:space="preserve">收據種類: </w:t>
      </w:r>
      <w:r w:rsidRPr="000E251D">
        <w:rPr>
          <w:rFonts w:ascii="細明體" w:eastAsia="細明體" w:hAnsi="細明體"/>
          <w:bCs/>
          <w:lang w:eastAsia="zh-TW"/>
        </w:rPr>
        <w:t>‘</w:t>
      </w:r>
      <w:r w:rsidRPr="000E251D">
        <w:rPr>
          <w:rFonts w:ascii="細明體" w:eastAsia="細明體" w:hAnsi="細明體" w:hint="eastAsia"/>
          <w:bCs/>
          <w:lang w:eastAsia="zh-TW"/>
        </w:rPr>
        <w:t>1</w:t>
      </w:r>
      <w:r w:rsidRPr="000E251D">
        <w:rPr>
          <w:rFonts w:ascii="細明體" w:eastAsia="細明體" w:hAnsi="細明體"/>
          <w:bCs/>
          <w:lang w:eastAsia="zh-TW"/>
        </w:rPr>
        <w:t>’</w:t>
      </w:r>
      <w:r w:rsidRPr="000E251D">
        <w:rPr>
          <w:rFonts w:ascii="細明體" w:eastAsia="細明體" w:hAnsi="細明體" w:hint="eastAsia"/>
          <w:bCs/>
          <w:lang w:eastAsia="zh-TW"/>
        </w:rPr>
        <w:t>(住院收據)</w:t>
      </w:r>
    </w:p>
    <w:p w:rsidR="00CF7896" w:rsidRPr="000E251D" w:rsidRDefault="001B5974" w:rsidP="00CF7896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 xml:space="preserve">$其他畫面連結過來 = </w:t>
      </w:r>
      <w:r w:rsidR="00CF7896" w:rsidRPr="000E251D">
        <w:rPr>
          <w:rFonts w:ascii="細明體" w:eastAsia="細明體" w:hAnsi="細明體" w:hint="eastAsia"/>
          <w:bCs/>
          <w:lang w:eastAsia="zh-TW"/>
        </w:rPr>
        <w:t>FALSE</w:t>
      </w:r>
    </w:p>
    <w:p w:rsidR="000D28E7" w:rsidRPr="000E251D" w:rsidRDefault="000D28E7" w:rsidP="000D28E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CALL</w:t>
      </w:r>
      <w:r w:rsidR="003829DB" w:rsidRPr="000E251D">
        <w:rPr>
          <w:rFonts w:ascii="細明體" w:eastAsia="細明體" w:hAnsi="細明體" w:hint="eastAsia"/>
          <w:lang w:eastAsia="zh-TW"/>
        </w:rPr>
        <w:t>學團專案理賠受理收據檔</w:t>
      </w:r>
      <w:r w:rsidR="00596EC7" w:rsidRPr="000E251D">
        <w:rPr>
          <w:rFonts w:ascii="細明體" w:eastAsia="細明體" w:hAnsi="細明體" w:hint="eastAsia"/>
          <w:lang w:eastAsia="zh-TW"/>
        </w:rPr>
        <w:t>維護模組</w:t>
      </w:r>
      <w:r w:rsidR="003829DB" w:rsidRPr="000E251D">
        <w:rPr>
          <w:rFonts w:ascii="細明體" w:eastAsia="細明體" w:hAnsi="細明體" w:cs="Arial" w:hint="eastAsia"/>
          <w:lang w:eastAsia="zh-TW"/>
        </w:rPr>
        <w:t>AA_A3Z003</w:t>
      </w:r>
      <w:r w:rsidRPr="000E251D">
        <w:rPr>
          <w:rFonts w:ascii="細明體" w:eastAsia="細明體" w:hAnsi="細明體" w:cs="Arial" w:hint="eastAsia"/>
          <w:lang w:eastAsia="zh-TW"/>
        </w:rPr>
        <w:t>.查詢</w:t>
      </w:r>
      <w:r w:rsidR="00596EC7" w:rsidRPr="000E251D">
        <w:rPr>
          <w:rFonts w:ascii="細明體" w:eastAsia="細明體" w:hAnsi="細明體" w:cs="Arial" w:hint="eastAsia"/>
          <w:lang w:eastAsia="zh-TW"/>
        </w:rPr>
        <w:t>(</w:t>
      </w:r>
      <w:r w:rsidR="00D76A28" w:rsidRPr="000E251D">
        <w:rPr>
          <w:rFonts w:ascii="細明體" w:eastAsia="細明體" w:hAnsi="細明體" w:cs="Arial" w:hint="eastAsia"/>
          <w:lang w:eastAsia="zh-TW"/>
        </w:rPr>
        <w:t>BY收據序號</w:t>
      </w:r>
      <w:r w:rsidR="00596EC7" w:rsidRPr="000E251D">
        <w:rPr>
          <w:rFonts w:ascii="細明體" w:eastAsia="細明體" w:hAnsi="細明體" w:cs="Arial" w:hint="eastAsia"/>
          <w:lang w:eastAsia="zh-TW"/>
        </w:rPr>
        <w:t>)</w:t>
      </w:r>
      <w:r w:rsidRPr="000E251D">
        <w:rPr>
          <w:rFonts w:ascii="細明體" w:eastAsia="細明體" w:hAnsi="細明體" w:cs="Arial" w:hint="eastAsia"/>
          <w:lang w:eastAsia="zh-TW"/>
        </w:rPr>
        <w:t>，BY參數:</w:t>
      </w:r>
    </w:p>
    <w:p w:rsidR="00596EC7" w:rsidRPr="000E251D" w:rsidRDefault="00596EC7" w:rsidP="00596EC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$其他畫面連結過來 = TRUE</w:t>
      </w:r>
    </w:p>
    <w:p w:rsidR="000D28E7" w:rsidRPr="000E251D" w:rsidRDefault="000D28E7" w:rsidP="00596EC7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0E251D">
        <w:rPr>
          <w:rFonts w:ascii="細明體" w:eastAsia="細明體" w:hAnsi="細明體" w:hint="eastAsia"/>
          <w:sz w:val="20"/>
          <w:szCs w:val="20"/>
        </w:rPr>
        <w:t>事故者ID</w:t>
      </w:r>
      <w:r w:rsidRPr="000E251D">
        <w:rPr>
          <w:rFonts w:ascii="細明體" w:eastAsia="細明體" w:hAnsi="細明體" w:cs="Arial" w:hint="eastAsia"/>
          <w:sz w:val="20"/>
          <w:szCs w:val="20"/>
        </w:rPr>
        <w:t>:同</w:t>
      </w:r>
      <w:r w:rsidR="00596EC7" w:rsidRPr="000E251D">
        <w:rPr>
          <w:rFonts w:ascii="細明體" w:eastAsia="細明體" w:hAnsi="細明體" w:hint="eastAsia"/>
          <w:bCs/>
          <w:sz w:val="20"/>
          <w:szCs w:val="20"/>
        </w:rPr>
        <w:t>其他畫面連結參數</w:t>
      </w:r>
    </w:p>
    <w:p w:rsidR="000D28E7" w:rsidRPr="000E251D" w:rsidRDefault="000D28E7" w:rsidP="00596EC7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0E251D">
        <w:rPr>
          <w:rFonts w:ascii="細明體" w:eastAsia="細明體" w:hAnsi="細明體" w:cs="Arial" w:hint="eastAsia"/>
          <w:sz w:val="20"/>
          <w:szCs w:val="20"/>
        </w:rPr>
        <w:t>事故日期:同</w:t>
      </w:r>
      <w:r w:rsidR="00596EC7" w:rsidRPr="000E251D">
        <w:rPr>
          <w:rFonts w:ascii="細明體" w:eastAsia="細明體" w:hAnsi="細明體" w:hint="eastAsia"/>
          <w:bCs/>
          <w:sz w:val="20"/>
          <w:szCs w:val="20"/>
        </w:rPr>
        <w:t>其他畫面連結參數</w:t>
      </w:r>
    </w:p>
    <w:p w:rsidR="00596EC7" w:rsidRPr="000E251D" w:rsidRDefault="00596EC7" w:rsidP="00596EC7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0E251D">
        <w:rPr>
          <w:rFonts w:ascii="細明體" w:eastAsia="細明體" w:hAnsi="細明體" w:hint="eastAsia"/>
          <w:bCs/>
          <w:sz w:val="20"/>
          <w:szCs w:val="20"/>
        </w:rPr>
        <w:t>匯款日期:</w:t>
      </w:r>
      <w:r w:rsidRPr="000E251D">
        <w:rPr>
          <w:rFonts w:ascii="細明體" w:eastAsia="細明體" w:hAnsi="細明體" w:cs="Arial" w:hint="eastAsia"/>
          <w:sz w:val="20"/>
          <w:szCs w:val="20"/>
        </w:rPr>
        <w:t xml:space="preserve"> 同</w:t>
      </w:r>
      <w:r w:rsidRPr="000E251D">
        <w:rPr>
          <w:rFonts w:ascii="細明體" w:eastAsia="細明體" w:hAnsi="細明體" w:hint="eastAsia"/>
          <w:bCs/>
          <w:sz w:val="20"/>
          <w:szCs w:val="20"/>
        </w:rPr>
        <w:t>其他畫面連結參數</w:t>
      </w:r>
    </w:p>
    <w:p w:rsidR="00241FE4" w:rsidRPr="000E251D" w:rsidRDefault="00F25450" w:rsidP="00596EC7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0E251D">
        <w:rPr>
          <w:rFonts w:ascii="細明體" w:eastAsia="細明體" w:hAnsi="細明體" w:hint="eastAsia"/>
          <w:bCs/>
          <w:sz w:val="20"/>
          <w:szCs w:val="20"/>
        </w:rPr>
        <w:t>收據序號</w:t>
      </w:r>
      <w:r w:rsidR="00241FE4" w:rsidRPr="000E251D">
        <w:rPr>
          <w:rFonts w:ascii="細明體" w:eastAsia="細明體" w:hAnsi="細明體" w:hint="eastAsia"/>
          <w:bCs/>
          <w:sz w:val="20"/>
          <w:szCs w:val="20"/>
        </w:rPr>
        <w:t>:</w:t>
      </w:r>
      <w:r w:rsidR="00D161B2" w:rsidRPr="000E251D">
        <w:rPr>
          <w:rFonts w:ascii="細明體" w:eastAsia="細明體" w:hAnsi="細明體"/>
          <w:bCs/>
          <w:sz w:val="20"/>
          <w:szCs w:val="20"/>
        </w:rPr>
        <w:t xml:space="preserve"> ‘</w:t>
      </w:r>
      <w:r w:rsidR="00D161B2" w:rsidRPr="000E251D">
        <w:rPr>
          <w:rFonts w:ascii="細明體" w:eastAsia="細明體" w:hAnsi="細明體" w:hint="eastAsia"/>
          <w:bCs/>
          <w:sz w:val="20"/>
          <w:szCs w:val="20"/>
        </w:rPr>
        <w:t>1</w:t>
      </w:r>
      <w:r w:rsidR="00D161B2" w:rsidRPr="000E251D">
        <w:rPr>
          <w:rFonts w:ascii="細明體" w:eastAsia="細明體" w:hAnsi="細明體"/>
          <w:bCs/>
          <w:sz w:val="20"/>
          <w:szCs w:val="20"/>
        </w:rPr>
        <w:t>’</w:t>
      </w:r>
    </w:p>
    <w:p w:rsidR="00596EC7" w:rsidRPr="000E251D" w:rsidRDefault="00596EC7" w:rsidP="00596EC7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0E251D">
        <w:rPr>
          <w:rFonts w:ascii="細明體" w:eastAsia="細明體" w:hAnsi="細明體" w:hint="eastAsia"/>
          <w:bCs/>
          <w:sz w:val="20"/>
          <w:szCs w:val="20"/>
        </w:rPr>
        <w:t>$其他畫面連結過來 = FALSE</w:t>
      </w:r>
    </w:p>
    <w:p w:rsidR="00596EC7" w:rsidRPr="000E251D" w:rsidRDefault="00596EC7" w:rsidP="00596EC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事故者ID:同畫面輸入</w:t>
      </w:r>
    </w:p>
    <w:p w:rsidR="00596EC7" w:rsidRPr="000E251D" w:rsidRDefault="00596EC7" w:rsidP="00596EC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事故日期: 同畫面輸入</w:t>
      </w:r>
    </w:p>
    <w:p w:rsidR="00596EC7" w:rsidRPr="000E251D" w:rsidRDefault="00596EC7" w:rsidP="00596EC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匯款日期: 同畫面輸入</w:t>
      </w:r>
    </w:p>
    <w:p w:rsidR="00560873" w:rsidRPr="000E251D" w:rsidRDefault="00F25450" w:rsidP="00596EC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收據序號</w:t>
      </w:r>
      <w:r w:rsidR="00560873" w:rsidRPr="000E251D">
        <w:rPr>
          <w:rFonts w:ascii="細明體" w:eastAsia="細明體" w:hAnsi="細明體" w:hint="eastAsia"/>
          <w:bCs/>
          <w:lang w:eastAsia="zh-TW"/>
        </w:rPr>
        <w:t>:</w:t>
      </w:r>
      <w:r w:rsidR="00560873" w:rsidRPr="000E251D">
        <w:rPr>
          <w:rFonts w:ascii="細明體" w:eastAsia="細明體" w:hAnsi="細明體" w:hint="eastAsia"/>
          <w:bCs/>
        </w:rPr>
        <w:t>同畫面輸入</w:t>
      </w:r>
    </w:p>
    <w:p w:rsidR="009769C3" w:rsidRPr="000E251D" w:rsidRDefault="00E53A09" w:rsidP="009769C3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若模組回傳 查無資料，</w:t>
      </w:r>
      <w:r w:rsidR="009769C3" w:rsidRPr="000E251D">
        <w:rPr>
          <w:rFonts w:ascii="細明體" w:eastAsia="細明體" w:hAnsi="細明體" w:hint="eastAsia"/>
          <w:bCs/>
          <w:lang w:eastAsia="zh-TW"/>
        </w:rPr>
        <w:t xml:space="preserve"> </w:t>
      </w:r>
    </w:p>
    <w:p w:rsidR="00381A5E" w:rsidRPr="006B7F81" w:rsidRDefault="00381A5E" w:rsidP="006B6E22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cs="Arial" w:hint="eastAsia"/>
          <w:bCs/>
          <w:lang w:eastAsia="zh-TW"/>
        </w:rPr>
        <w:t xml:space="preserve">顯示訊息 </w:t>
      </w:r>
      <w:r w:rsidRPr="000E251D">
        <w:rPr>
          <w:rFonts w:ascii="細明體" w:eastAsia="細明體" w:hAnsi="細明體" w:cs="Arial"/>
          <w:bCs/>
          <w:lang w:eastAsia="zh-TW"/>
        </w:rPr>
        <w:t>“</w:t>
      </w:r>
      <w:r w:rsidRPr="000E251D">
        <w:rPr>
          <w:rFonts w:ascii="細明體" w:eastAsia="細明體" w:hAnsi="細明體" w:cs="Arial" w:hint="eastAsia"/>
          <w:bCs/>
          <w:lang w:eastAsia="zh-TW"/>
        </w:rPr>
        <w:t>查無</w:t>
      </w:r>
      <w:r w:rsidR="003829DB" w:rsidRPr="000E251D">
        <w:rPr>
          <w:rFonts w:ascii="細明體" w:eastAsia="細明體" w:hAnsi="細明體" w:hint="eastAsia"/>
          <w:lang w:eastAsia="zh-TW"/>
        </w:rPr>
        <w:t>學團專案理賠受理收據檔</w:t>
      </w:r>
      <w:r w:rsidR="006B6E22" w:rsidRPr="000E251D">
        <w:rPr>
          <w:rFonts w:ascii="細明體" w:eastAsia="細明體" w:hAnsi="細明體" w:hint="eastAsia"/>
          <w:lang w:eastAsia="zh-TW"/>
        </w:rPr>
        <w:t>資料</w:t>
      </w:r>
      <w:r w:rsidR="00A51099" w:rsidRPr="000E251D">
        <w:rPr>
          <w:rFonts w:ascii="細明體" w:eastAsia="細明體" w:hAnsi="細明體" w:cs="Arial" w:hint="eastAsia"/>
          <w:bCs/>
          <w:lang w:eastAsia="zh-TW"/>
        </w:rPr>
        <w:t>。</w:t>
      </w:r>
      <w:r w:rsidR="006B7DE9">
        <w:rPr>
          <w:rFonts w:ascii="細明體" w:eastAsia="細明體" w:hAnsi="細明體" w:cs="Arial" w:hint="eastAsia"/>
          <w:bCs/>
          <w:lang w:eastAsia="zh-TW"/>
        </w:rPr>
        <w:t>請選擇醫院代碼後點選查詢收據項目輸入。</w:t>
      </w:r>
      <w:r w:rsidRPr="000E251D">
        <w:rPr>
          <w:rFonts w:ascii="細明體" w:eastAsia="細明體" w:hAnsi="細明體" w:cs="Arial"/>
          <w:bCs/>
          <w:lang w:eastAsia="zh-TW"/>
        </w:rPr>
        <w:t>”</w:t>
      </w:r>
    </w:p>
    <w:p w:rsidR="00381A5E" w:rsidRPr="000E251D" w:rsidRDefault="00381A5E" w:rsidP="00381A5E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cs="Arial" w:hint="eastAsia"/>
          <w:bCs/>
          <w:lang w:eastAsia="zh-TW"/>
        </w:rPr>
        <w:t>【刪除】、【</w:t>
      </w:r>
      <w:r w:rsidR="006B6E22" w:rsidRPr="000E251D">
        <w:rPr>
          <w:rFonts w:ascii="細明體" w:eastAsia="細明體" w:hAnsi="細明體" w:cs="Arial" w:hint="eastAsia"/>
          <w:bCs/>
          <w:lang w:eastAsia="zh-TW"/>
        </w:rPr>
        <w:t>修改</w:t>
      </w:r>
      <w:r w:rsidRPr="000E251D">
        <w:rPr>
          <w:rFonts w:ascii="細明體" w:eastAsia="細明體" w:hAnsi="細明體" w:cs="Arial" w:hint="eastAsia"/>
          <w:bCs/>
          <w:lang w:eastAsia="zh-TW"/>
        </w:rPr>
        <w:t>】DISABLED</w:t>
      </w:r>
      <w:r w:rsidR="006B6E22" w:rsidRPr="000E251D">
        <w:rPr>
          <w:rFonts w:ascii="細明體" w:eastAsia="細明體" w:hAnsi="細明體" w:cs="Arial" w:hint="eastAsia"/>
          <w:bCs/>
          <w:lang w:eastAsia="zh-TW"/>
        </w:rPr>
        <w:t>，【新增</w:t>
      </w:r>
      <w:r w:rsidRPr="000E251D">
        <w:rPr>
          <w:rFonts w:ascii="細明體" w:eastAsia="細明體" w:hAnsi="細明體" w:cs="Arial" w:hint="eastAsia"/>
          <w:bCs/>
          <w:lang w:eastAsia="zh-TW"/>
        </w:rPr>
        <w:t>】、【查詢】</w:t>
      </w:r>
      <w:r w:rsidR="006B7F81" w:rsidRPr="000E251D">
        <w:rPr>
          <w:rFonts w:ascii="細明體" w:eastAsia="細明體" w:hAnsi="細明體" w:cs="Arial" w:hint="eastAsia"/>
          <w:bCs/>
          <w:lang w:eastAsia="zh-TW"/>
        </w:rPr>
        <w:t>、【查詢</w:t>
      </w:r>
      <w:r w:rsidR="006B7F81">
        <w:rPr>
          <w:rFonts w:ascii="細明體" w:eastAsia="細明體" w:hAnsi="細明體" w:cs="Arial" w:hint="eastAsia"/>
          <w:bCs/>
          <w:lang w:eastAsia="zh-TW"/>
        </w:rPr>
        <w:t>收據項目</w:t>
      </w:r>
      <w:r w:rsidR="006B7F81" w:rsidRPr="000E251D">
        <w:rPr>
          <w:rFonts w:ascii="細明體" w:eastAsia="細明體" w:hAnsi="細明體" w:cs="Arial" w:hint="eastAsia"/>
          <w:bCs/>
          <w:lang w:eastAsia="zh-TW"/>
        </w:rPr>
        <w:t>】</w:t>
      </w:r>
      <w:r w:rsidRPr="000E251D">
        <w:rPr>
          <w:rFonts w:ascii="細明體" w:eastAsia="細明體" w:hAnsi="細明體" w:cs="Arial" w:hint="eastAsia"/>
          <w:bCs/>
          <w:lang w:eastAsia="zh-TW"/>
        </w:rPr>
        <w:t>ENABLED</w:t>
      </w:r>
    </w:p>
    <w:p w:rsidR="00381A5E" w:rsidRPr="000E251D" w:rsidRDefault="00E53A09" w:rsidP="00381A5E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cs="Arial" w:hint="eastAsia"/>
          <w:lang w:eastAsia="zh-TW"/>
        </w:rPr>
        <w:t xml:space="preserve">若模組有誤，顯示錯誤訊息 </w:t>
      </w:r>
      <w:r w:rsidRPr="000E251D">
        <w:rPr>
          <w:rFonts w:ascii="細明體" w:eastAsia="細明體" w:hAnsi="細明體" w:cs="Arial"/>
          <w:lang w:eastAsia="zh-TW"/>
        </w:rPr>
        <w:t>“</w:t>
      </w:r>
      <w:r w:rsidRPr="000E251D">
        <w:rPr>
          <w:rFonts w:ascii="細明體" w:eastAsia="細明體" w:hAnsi="細明體" w:hint="eastAsia"/>
          <w:bCs/>
          <w:lang w:eastAsia="zh-TW"/>
        </w:rPr>
        <w:t>查詢</w:t>
      </w:r>
      <w:r w:rsidR="003829DB" w:rsidRPr="000E251D">
        <w:rPr>
          <w:rFonts w:ascii="細明體" w:eastAsia="細明體" w:hAnsi="細明體" w:cs="Arial" w:hint="eastAsia"/>
          <w:lang w:eastAsia="zh-TW"/>
        </w:rPr>
        <w:t>學團專案理賠受理收據檔</w:t>
      </w:r>
      <w:r w:rsidRPr="000E251D">
        <w:rPr>
          <w:rFonts w:ascii="細明體" w:eastAsia="細明體" w:hAnsi="細明體" w:cs="Arial" w:hint="eastAsia"/>
          <w:lang w:eastAsia="zh-TW"/>
        </w:rPr>
        <w:t>錯誤</w:t>
      </w:r>
      <w:r w:rsidR="00381A5E" w:rsidRPr="000E251D">
        <w:rPr>
          <w:rFonts w:ascii="細明體" w:eastAsia="細明體" w:hAnsi="細明體" w:cs="Arial" w:hint="eastAsia"/>
          <w:bCs/>
          <w:lang w:eastAsia="zh-TW"/>
        </w:rPr>
        <w:t>,無法修改。事故者ID:</w:t>
      </w:r>
      <w:r w:rsidR="00381A5E" w:rsidRPr="000E251D">
        <w:rPr>
          <w:rFonts w:ascii="細明體" w:eastAsia="細明體" w:hAnsi="細明體" w:cs="Arial"/>
          <w:lang w:eastAsia="zh-TW"/>
        </w:rPr>
        <w:t>”</w:t>
      </w:r>
      <w:r w:rsidR="00381A5E" w:rsidRPr="000E251D">
        <w:rPr>
          <w:rFonts w:ascii="細明體" w:eastAsia="細明體" w:hAnsi="細明體" w:cs="Arial" w:hint="eastAsia"/>
          <w:lang w:eastAsia="zh-TW"/>
        </w:rPr>
        <w:t>+</w:t>
      </w:r>
      <w:r w:rsidR="00381A5E" w:rsidRPr="000E251D">
        <w:rPr>
          <w:rFonts w:ascii="細明體" w:eastAsia="細明體" w:hAnsi="細明體" w:cs="Arial" w:hint="eastAsia"/>
          <w:bCs/>
          <w:lang w:eastAsia="zh-TW"/>
        </w:rPr>
        <w:t xml:space="preserve">事故者ID+ </w:t>
      </w:r>
      <w:r w:rsidR="00381A5E" w:rsidRPr="000E251D">
        <w:rPr>
          <w:rFonts w:ascii="細明體" w:eastAsia="細明體" w:hAnsi="細明體" w:cs="Arial"/>
          <w:bCs/>
          <w:lang w:eastAsia="zh-TW"/>
        </w:rPr>
        <w:t>“</w:t>
      </w:r>
      <w:r w:rsidR="00381A5E" w:rsidRPr="000E251D">
        <w:rPr>
          <w:rFonts w:ascii="細明體" w:eastAsia="細明體" w:hAnsi="細明體" w:cs="Arial" w:hint="eastAsia"/>
          <w:bCs/>
          <w:lang w:eastAsia="zh-TW"/>
        </w:rPr>
        <w:t xml:space="preserve"> 事故日期:</w:t>
      </w:r>
      <w:r w:rsidR="00381A5E" w:rsidRPr="000E251D">
        <w:rPr>
          <w:rFonts w:ascii="細明體" w:eastAsia="細明體" w:hAnsi="細明體" w:cs="Arial"/>
          <w:bCs/>
          <w:lang w:eastAsia="zh-TW"/>
        </w:rPr>
        <w:t>”</w:t>
      </w:r>
      <w:r w:rsidR="00381A5E" w:rsidRPr="000E251D">
        <w:rPr>
          <w:rFonts w:ascii="細明體" w:eastAsia="細明體" w:hAnsi="細明體" w:cs="Arial" w:hint="eastAsia"/>
          <w:bCs/>
          <w:lang w:eastAsia="zh-TW"/>
        </w:rPr>
        <w:t xml:space="preserve"> + 事故日期</w:t>
      </w:r>
      <w:r w:rsidR="006B6E22" w:rsidRPr="000E251D">
        <w:rPr>
          <w:rFonts w:ascii="細明體" w:eastAsia="細明體" w:hAnsi="細明體" w:cs="Arial" w:hint="eastAsia"/>
          <w:bCs/>
          <w:lang w:eastAsia="zh-TW"/>
        </w:rPr>
        <w:t>+</w:t>
      </w:r>
      <w:r w:rsidR="006B6E22" w:rsidRPr="000E251D">
        <w:rPr>
          <w:rFonts w:ascii="細明體" w:eastAsia="細明體" w:hAnsi="細明體" w:cs="Arial"/>
          <w:bCs/>
          <w:lang w:eastAsia="zh-TW"/>
        </w:rPr>
        <w:t>“</w:t>
      </w:r>
      <w:r w:rsidR="006B6E22" w:rsidRPr="000E251D">
        <w:rPr>
          <w:rFonts w:ascii="細明體" w:eastAsia="細明體" w:hAnsi="細明體" w:cs="Arial" w:hint="eastAsia"/>
          <w:bCs/>
          <w:lang w:eastAsia="zh-TW"/>
        </w:rPr>
        <w:t xml:space="preserve"> 匯款日期:</w:t>
      </w:r>
      <w:r w:rsidR="006B6E22" w:rsidRPr="000E251D">
        <w:rPr>
          <w:rFonts w:ascii="細明體" w:eastAsia="細明體" w:hAnsi="細明體" w:cs="Arial"/>
          <w:bCs/>
          <w:lang w:eastAsia="zh-TW"/>
        </w:rPr>
        <w:t>”</w:t>
      </w:r>
      <w:r w:rsidR="006B6E22" w:rsidRPr="000E251D">
        <w:rPr>
          <w:rFonts w:ascii="細明體" w:eastAsia="細明體" w:hAnsi="細明體" w:cs="Arial" w:hint="eastAsia"/>
          <w:bCs/>
          <w:lang w:eastAsia="zh-TW"/>
        </w:rPr>
        <w:t xml:space="preserve"> + 匯款日期</w:t>
      </w:r>
    </w:p>
    <w:p w:rsidR="00717074" w:rsidRPr="000E251D" w:rsidRDefault="00717074" w:rsidP="0071707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cs="Arial" w:hint="eastAsia"/>
          <w:bCs/>
          <w:lang w:eastAsia="zh-TW"/>
        </w:rPr>
        <w:t>【查詢】ENABLED，【新增】、【修改】、【刪除】</w:t>
      </w:r>
      <w:r w:rsidR="006B7F81" w:rsidRPr="000E251D">
        <w:rPr>
          <w:rFonts w:ascii="細明體" w:eastAsia="細明體" w:hAnsi="細明體" w:cs="Arial" w:hint="eastAsia"/>
          <w:bCs/>
          <w:lang w:eastAsia="zh-TW"/>
        </w:rPr>
        <w:t>、【查詢</w:t>
      </w:r>
      <w:r w:rsidR="006B7F81">
        <w:rPr>
          <w:rFonts w:ascii="細明體" w:eastAsia="細明體" w:hAnsi="細明體" w:cs="Arial" w:hint="eastAsia"/>
          <w:bCs/>
          <w:lang w:eastAsia="zh-TW"/>
        </w:rPr>
        <w:t>收據項目</w:t>
      </w:r>
      <w:r w:rsidR="006B7F81" w:rsidRPr="000E251D">
        <w:rPr>
          <w:rFonts w:ascii="細明體" w:eastAsia="細明體" w:hAnsi="細明體" w:cs="Arial" w:hint="eastAsia"/>
          <w:bCs/>
          <w:lang w:eastAsia="zh-TW"/>
        </w:rPr>
        <w:t>】</w:t>
      </w:r>
      <w:r w:rsidRPr="000E251D">
        <w:rPr>
          <w:rFonts w:ascii="細明體" w:eastAsia="細明體" w:hAnsi="細明體" w:cs="Arial" w:hint="eastAsia"/>
          <w:bCs/>
          <w:lang w:eastAsia="zh-TW"/>
        </w:rPr>
        <w:t>DISABLED</w:t>
      </w:r>
    </w:p>
    <w:p w:rsidR="00E53A09" w:rsidRPr="000E251D" w:rsidRDefault="00E53A09" w:rsidP="00381A5E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cs="Arial" w:hint="eastAsia"/>
          <w:lang w:eastAsia="zh-TW"/>
        </w:rPr>
        <w:t>若無誤，</w:t>
      </w:r>
      <w:r w:rsidR="00381A5E" w:rsidRPr="000E251D">
        <w:rPr>
          <w:rFonts w:ascii="細明體" w:eastAsia="細明體" w:hAnsi="細明體" w:cs="Arial" w:hint="eastAsia"/>
          <w:lang w:eastAsia="zh-TW"/>
        </w:rPr>
        <w:t>顯示查詢出資料</w:t>
      </w:r>
      <w:r w:rsidR="00256A5F" w:rsidRPr="000E251D">
        <w:rPr>
          <w:rFonts w:ascii="細明體" w:eastAsia="細明體" w:hAnsi="細明體" w:cs="Arial" w:hint="eastAsia"/>
          <w:lang w:eastAsia="zh-TW"/>
        </w:rPr>
        <w:t>(</w:t>
      </w:r>
      <w:r w:rsidR="001E4CEE" w:rsidRPr="00A73BB4">
        <w:rPr>
          <w:rFonts w:ascii="細明體" w:eastAsia="細明體" w:hAnsi="細明體" w:cs="Arial" w:hint="eastAsia"/>
          <w:b/>
          <w:color w:val="C00000"/>
          <w:lang w:eastAsia="zh-TW"/>
        </w:rPr>
        <w:t>$</w:t>
      </w:r>
      <w:r w:rsidR="003829DB" w:rsidRPr="00A73BB4">
        <w:rPr>
          <w:rFonts w:ascii="細明體" w:eastAsia="細明體" w:hAnsi="細明體" w:cs="Arial" w:hint="eastAsia"/>
          <w:b/>
          <w:color w:val="C00000"/>
          <w:lang w:eastAsia="zh-TW"/>
        </w:rPr>
        <w:t>DTAAA330</w:t>
      </w:r>
      <w:r w:rsidR="001133B8" w:rsidRPr="00A73BB4">
        <w:rPr>
          <w:rFonts w:ascii="細明體" w:eastAsia="細明體" w:hAnsi="細明體" w:cs="Arial" w:hint="eastAsia"/>
          <w:b/>
          <w:color w:val="C00000"/>
          <w:lang w:eastAsia="zh-TW"/>
        </w:rPr>
        <w:t>_LIST</w:t>
      </w:r>
      <w:r w:rsidR="00256A5F" w:rsidRPr="000E251D">
        <w:rPr>
          <w:rFonts w:ascii="細明體" w:eastAsia="細明體" w:hAnsi="細明體" w:cs="Arial" w:hint="eastAsia"/>
          <w:lang w:eastAsia="zh-TW"/>
        </w:rPr>
        <w:t>)</w:t>
      </w:r>
    </w:p>
    <w:p w:rsidR="001133B8" w:rsidRPr="000E251D" w:rsidRDefault="00DA19D1" w:rsidP="001133B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/>
          <w:bCs/>
          <w:lang w:eastAsia="zh-TW"/>
        </w:rPr>
        <w:t>I</w:t>
      </w:r>
      <w:r w:rsidRPr="000E251D">
        <w:rPr>
          <w:rFonts w:ascii="細明體" w:eastAsia="細明體" w:hAnsi="細明體" w:hint="eastAsia"/>
          <w:bCs/>
          <w:lang w:eastAsia="zh-TW"/>
        </w:rPr>
        <w:t xml:space="preserve">F </w:t>
      </w:r>
      <w:r w:rsidR="007E6CF8" w:rsidRPr="000E251D">
        <w:rPr>
          <w:rFonts w:ascii="細明體" w:eastAsia="細明體" w:hAnsi="細明體" w:hint="eastAsia"/>
          <w:bCs/>
          <w:lang w:eastAsia="zh-TW"/>
        </w:rPr>
        <w:t>處理第一筆$DTAAA330時</w:t>
      </w:r>
    </w:p>
    <w:p w:rsidR="00D222F4" w:rsidRDefault="00D222F4" w:rsidP="000E251D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$就診期間:</w:t>
      </w:r>
    </w:p>
    <w:p w:rsidR="00D222F4" w:rsidRPr="00D222F4" w:rsidRDefault="00D222F4" w:rsidP="00D222F4">
      <w:pPr>
        <w:widowControl w:val="0"/>
        <w:numPr>
          <w:ilvl w:val="5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$住院起日:</w:t>
      </w:r>
      <w:r w:rsidRPr="000E251D">
        <w:rPr>
          <w:rFonts w:ascii="細明體" w:eastAsia="細明體" w:hAnsi="細明體" w:hint="eastAsia"/>
          <w:bCs/>
          <w:sz w:val="20"/>
          <w:szCs w:val="20"/>
        </w:rPr>
        <w:t>同處理當筆$DTAAA330</w:t>
      </w:r>
    </w:p>
    <w:p w:rsidR="00D222F4" w:rsidRPr="00D222F4" w:rsidRDefault="00D222F4" w:rsidP="00D222F4">
      <w:pPr>
        <w:widowControl w:val="0"/>
        <w:numPr>
          <w:ilvl w:val="5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$住院迄日:</w:t>
      </w:r>
      <w:r w:rsidRPr="000E251D">
        <w:rPr>
          <w:rFonts w:ascii="細明體" w:eastAsia="細明體" w:hAnsi="細明體" w:hint="eastAsia"/>
          <w:bCs/>
          <w:sz w:val="20"/>
          <w:szCs w:val="20"/>
        </w:rPr>
        <w:t>同處理當筆$DTAAA330</w:t>
      </w:r>
    </w:p>
    <w:p w:rsidR="00D222F4" w:rsidRDefault="00D222F4" w:rsidP="00D222F4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$社保身分:</w:t>
      </w:r>
      <w:r w:rsidR="00B91FD6" w:rsidRPr="000E251D">
        <w:rPr>
          <w:rFonts w:ascii="細明體" w:eastAsia="細明體" w:hAnsi="細明體" w:hint="eastAsia"/>
          <w:bCs/>
          <w:sz w:val="20"/>
          <w:szCs w:val="20"/>
        </w:rPr>
        <w:t>同處理當筆$DTAAA330</w:t>
      </w:r>
    </w:p>
    <w:p w:rsidR="00D222F4" w:rsidRPr="000E251D" w:rsidRDefault="00D222F4" w:rsidP="00D222F4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$收據正本:</w:t>
      </w:r>
      <w:r w:rsidR="00B91FD6" w:rsidRPr="000E251D">
        <w:rPr>
          <w:rFonts w:ascii="細明體" w:eastAsia="細明體" w:hAnsi="細明體" w:hint="eastAsia"/>
          <w:bCs/>
          <w:sz w:val="20"/>
          <w:szCs w:val="20"/>
        </w:rPr>
        <w:t>同處理當筆$DTAAA330</w:t>
      </w:r>
    </w:p>
    <w:p w:rsidR="003A0A61" w:rsidRPr="000E251D" w:rsidRDefault="003A0A61" w:rsidP="003A0A61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$醫院代碼:同處理當筆$DTAAA330</w:t>
      </w:r>
    </w:p>
    <w:p w:rsidR="003A0A61" w:rsidRDefault="003A0A61" w:rsidP="003A0A61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$收據種類:同處理當筆$DTAAA330</w:t>
      </w:r>
    </w:p>
    <w:p w:rsidR="00A45B3A" w:rsidRPr="000E251D" w:rsidRDefault="00A45B3A" w:rsidP="003A0A61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</w:t>
      </w:r>
      <w:r w:rsidR="002F3B1D">
        <w:rPr>
          <w:rFonts w:ascii="細明體" w:eastAsia="細明體" w:hAnsi="細明體" w:hint="eastAsia"/>
          <w:bCs/>
          <w:lang w:eastAsia="zh-TW"/>
        </w:rPr>
        <w:t>收據項目序號</w:t>
      </w:r>
      <w:r>
        <w:rPr>
          <w:rFonts w:ascii="細明體" w:eastAsia="細明體" w:hAnsi="細明體" w:hint="eastAsia"/>
          <w:bCs/>
          <w:lang w:eastAsia="zh-TW"/>
        </w:rPr>
        <w:t>:</w:t>
      </w:r>
      <w:r w:rsidRPr="000E251D">
        <w:rPr>
          <w:rFonts w:ascii="細明體" w:eastAsia="細明體" w:hAnsi="細明體" w:hint="eastAsia"/>
          <w:bCs/>
          <w:lang w:eastAsia="zh-TW"/>
        </w:rPr>
        <w:t>同處理當筆$DTAAA330</w:t>
      </w:r>
    </w:p>
    <w:p w:rsidR="002F3B1D" w:rsidRPr="000E251D" w:rsidRDefault="002F3B1D" w:rsidP="002F3B1D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</w:t>
      </w:r>
      <w:r w:rsidRPr="000E251D">
        <w:rPr>
          <w:rFonts w:ascii="細明體" w:eastAsia="細明體" w:hAnsi="細明體" w:hint="eastAsia"/>
          <w:bCs/>
          <w:lang w:eastAsia="zh-TW"/>
        </w:rPr>
        <w:t>收據項目名稱</w:t>
      </w:r>
      <w:r>
        <w:rPr>
          <w:rFonts w:ascii="細明體" w:eastAsia="細明體" w:hAnsi="細明體" w:hint="eastAsia"/>
          <w:bCs/>
          <w:lang w:eastAsia="zh-TW"/>
        </w:rPr>
        <w:t>:</w:t>
      </w:r>
      <w:r w:rsidRPr="000E251D">
        <w:rPr>
          <w:rFonts w:ascii="細明體" w:eastAsia="細明體" w:hAnsi="細明體" w:hint="eastAsia"/>
          <w:bCs/>
          <w:lang w:eastAsia="zh-TW"/>
        </w:rPr>
        <w:t>同處理當筆$DTAAA330</w:t>
      </w:r>
    </w:p>
    <w:p w:rsidR="002F3B1D" w:rsidRPr="000E251D" w:rsidRDefault="002F3B1D" w:rsidP="002F3B1D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$申請金額:</w:t>
      </w:r>
      <w:r w:rsidRPr="000E251D">
        <w:rPr>
          <w:rFonts w:ascii="細明體" w:eastAsia="細明體" w:hAnsi="細明體" w:hint="eastAsia"/>
          <w:bCs/>
          <w:lang w:eastAsia="zh-TW"/>
        </w:rPr>
        <w:t>同處理當筆$DTAAA330</w:t>
      </w:r>
    </w:p>
    <w:p w:rsidR="003A0A61" w:rsidRPr="000E251D" w:rsidRDefault="003A0A61" w:rsidP="003A0A61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讀取各家醫院收據內容檔DTAAD050，BY參數:</w:t>
      </w:r>
    </w:p>
    <w:p w:rsidR="003A0A61" w:rsidRPr="000E251D" w:rsidRDefault="003A0A61" w:rsidP="003A0A61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醫院代碼: $醫院代碼</w:t>
      </w:r>
    </w:p>
    <w:p w:rsidR="003A0A61" w:rsidRPr="000E251D" w:rsidRDefault="003A0A61" w:rsidP="003A0A61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收據種類: $醫院代碼</w:t>
      </w:r>
    </w:p>
    <w:p w:rsidR="003A0A61" w:rsidRPr="000E251D" w:rsidRDefault="003A0A61" w:rsidP="003A0A61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 xml:space="preserve">若無資料,顯示錯誤訊息 </w:t>
      </w:r>
      <w:r w:rsidRPr="000E251D">
        <w:rPr>
          <w:rFonts w:ascii="細明體" w:eastAsia="細明體" w:hAnsi="細明體"/>
          <w:bCs/>
          <w:lang w:eastAsia="zh-TW"/>
        </w:rPr>
        <w:t>“</w:t>
      </w:r>
      <w:r w:rsidRPr="000E251D">
        <w:rPr>
          <w:rFonts w:ascii="細明體" w:eastAsia="細明體" w:hAnsi="細明體" w:hint="eastAsia"/>
          <w:bCs/>
          <w:lang w:eastAsia="zh-TW"/>
        </w:rPr>
        <w:t>該醫院無收據項目設定資料</w:t>
      </w:r>
      <w:r w:rsidR="00DA19D1" w:rsidRPr="000E251D">
        <w:rPr>
          <w:rFonts w:ascii="細明體" w:eastAsia="細明體" w:hAnsi="細明體" w:hint="eastAsia"/>
          <w:bCs/>
          <w:lang w:eastAsia="zh-TW"/>
        </w:rPr>
        <w:t>，醫院代碼:</w:t>
      </w:r>
      <w:r w:rsidRPr="000E251D">
        <w:rPr>
          <w:rFonts w:ascii="細明體" w:eastAsia="細明體" w:hAnsi="細明體"/>
          <w:bCs/>
          <w:lang w:eastAsia="zh-TW"/>
        </w:rPr>
        <w:t>”</w:t>
      </w:r>
      <w:r w:rsidRPr="000E251D">
        <w:rPr>
          <w:rFonts w:ascii="細明體" w:eastAsia="細明體" w:hAnsi="細明體" w:hint="eastAsia"/>
          <w:bCs/>
          <w:lang w:eastAsia="zh-TW"/>
        </w:rPr>
        <w:t>+</w:t>
      </w:r>
      <w:r w:rsidR="00DA19D1" w:rsidRPr="000E251D">
        <w:rPr>
          <w:rFonts w:ascii="細明體" w:eastAsia="細明體" w:hAnsi="細明體" w:hint="eastAsia"/>
          <w:bCs/>
          <w:lang w:eastAsia="zh-TW"/>
        </w:rPr>
        <w:t xml:space="preserve">醫院代碼+ </w:t>
      </w:r>
      <w:r w:rsidR="00DA19D1" w:rsidRPr="000E251D">
        <w:rPr>
          <w:rFonts w:ascii="細明體" w:eastAsia="細明體" w:hAnsi="細明體"/>
          <w:bCs/>
          <w:lang w:eastAsia="zh-TW"/>
        </w:rPr>
        <w:t>“</w:t>
      </w:r>
      <w:r w:rsidR="00DA19D1" w:rsidRPr="000E251D">
        <w:rPr>
          <w:rFonts w:ascii="細明體" w:eastAsia="細明體" w:hAnsi="細明體" w:hint="eastAsia"/>
          <w:bCs/>
          <w:lang w:eastAsia="zh-TW"/>
        </w:rPr>
        <w:t>收據種類:</w:t>
      </w:r>
      <w:r w:rsidR="00DA19D1" w:rsidRPr="000E251D">
        <w:rPr>
          <w:rFonts w:ascii="細明體" w:eastAsia="細明體" w:hAnsi="細明體"/>
          <w:bCs/>
          <w:lang w:eastAsia="zh-TW"/>
        </w:rPr>
        <w:t>”</w:t>
      </w:r>
      <w:r w:rsidR="00DA19D1" w:rsidRPr="000E251D">
        <w:rPr>
          <w:rFonts w:ascii="細明體" w:eastAsia="細明體" w:hAnsi="細明體" w:hint="eastAsia"/>
          <w:bCs/>
          <w:lang w:eastAsia="zh-TW"/>
        </w:rPr>
        <w:t>+收據種類</w:t>
      </w:r>
    </w:p>
    <w:p w:rsidR="00DA19D1" w:rsidRPr="000E251D" w:rsidRDefault="00DA19D1" w:rsidP="00DA19D1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lastRenderedPageBreak/>
        <w:t>若有資料,</w:t>
      </w:r>
    </w:p>
    <w:p w:rsidR="00DA19D1" w:rsidRPr="000E251D" w:rsidRDefault="00DA19D1" w:rsidP="00DA19D1">
      <w:pPr>
        <w:pStyle w:val="Tabletext"/>
        <w:keepLines w:val="0"/>
        <w:numPr>
          <w:ilvl w:val="6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將查詢結果依序存成LIST(</w:t>
      </w:r>
      <w:r w:rsidRPr="0049333F">
        <w:rPr>
          <w:rFonts w:ascii="細明體" w:eastAsia="細明體" w:hAnsi="細明體" w:hint="eastAsia"/>
          <w:b/>
          <w:bCs/>
          <w:color w:val="0070C0"/>
          <w:lang w:eastAsia="zh-TW"/>
        </w:rPr>
        <w:t>$收據項目_LIST</w:t>
      </w:r>
      <w:r w:rsidRPr="000E251D">
        <w:rPr>
          <w:rFonts w:ascii="細明體" w:eastAsia="細明體" w:hAnsi="細明體" w:hint="eastAsia"/>
          <w:bCs/>
          <w:lang w:eastAsia="zh-TW"/>
        </w:rPr>
        <w:t>)</w:t>
      </w:r>
    </w:p>
    <w:p w:rsidR="00DA19D1" w:rsidRPr="000E251D" w:rsidRDefault="00DA19D1" w:rsidP="00DA19D1">
      <w:pPr>
        <w:pStyle w:val="Tabletext"/>
        <w:keepLines w:val="0"/>
        <w:numPr>
          <w:ilvl w:val="7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每筆LIST格式如下</w:t>
      </w:r>
    </w:p>
    <w:tbl>
      <w:tblPr>
        <w:tblW w:w="0" w:type="auto"/>
        <w:tblInd w:w="2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9"/>
        <w:gridCol w:w="4503"/>
      </w:tblGrid>
      <w:tr w:rsidR="00DA19D1" w:rsidRPr="00681470" w:rsidTr="00681470">
        <w:tc>
          <w:tcPr>
            <w:tcW w:w="1579" w:type="dxa"/>
          </w:tcPr>
          <w:p w:rsidR="00DA19D1" w:rsidRPr="00681470" w:rsidRDefault="00DA19D1" w:rsidP="0068147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81470">
              <w:rPr>
                <w:rFonts w:ascii="細明體" w:eastAsia="細明體" w:hAnsi="細明體" w:hint="eastAsia"/>
                <w:bCs/>
                <w:lang w:eastAsia="zh-TW"/>
              </w:rPr>
              <w:t>收據項目序號</w:t>
            </w:r>
          </w:p>
        </w:tc>
        <w:tc>
          <w:tcPr>
            <w:tcW w:w="4503" w:type="dxa"/>
          </w:tcPr>
          <w:p w:rsidR="00DA19D1" w:rsidRPr="00681470" w:rsidRDefault="00DA19D1" w:rsidP="0068147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81470">
              <w:rPr>
                <w:rFonts w:ascii="細明體" w:eastAsia="細明體" w:hAnsi="細明體" w:hint="eastAsia"/>
                <w:bCs/>
                <w:lang w:eastAsia="zh-TW"/>
              </w:rPr>
              <w:t>同DTAAD050</w:t>
            </w:r>
          </w:p>
        </w:tc>
      </w:tr>
      <w:tr w:rsidR="00DA19D1" w:rsidRPr="00681470" w:rsidTr="00681470">
        <w:tc>
          <w:tcPr>
            <w:tcW w:w="1579" w:type="dxa"/>
          </w:tcPr>
          <w:p w:rsidR="00DA19D1" w:rsidRPr="00681470" w:rsidRDefault="00DA19D1" w:rsidP="0068147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81470">
              <w:rPr>
                <w:rFonts w:ascii="細明體" w:eastAsia="細明體" w:hAnsi="細明體" w:hint="eastAsia"/>
                <w:bCs/>
                <w:lang w:eastAsia="zh-TW"/>
              </w:rPr>
              <w:t>收據項目名稱</w:t>
            </w:r>
          </w:p>
        </w:tc>
        <w:tc>
          <w:tcPr>
            <w:tcW w:w="4503" w:type="dxa"/>
          </w:tcPr>
          <w:p w:rsidR="00DA19D1" w:rsidRPr="00681470" w:rsidRDefault="00DA19D1" w:rsidP="0068147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81470">
              <w:rPr>
                <w:rFonts w:ascii="細明體" w:eastAsia="細明體" w:hAnsi="細明體" w:hint="eastAsia"/>
                <w:bCs/>
                <w:lang w:eastAsia="zh-TW"/>
              </w:rPr>
              <w:t>同DTAAD050</w:t>
            </w:r>
          </w:p>
        </w:tc>
      </w:tr>
      <w:tr w:rsidR="00C46B01" w:rsidRPr="00681470" w:rsidTr="00681470">
        <w:tc>
          <w:tcPr>
            <w:tcW w:w="1579" w:type="dxa"/>
          </w:tcPr>
          <w:p w:rsidR="00C46B01" w:rsidRPr="00681470" w:rsidRDefault="00C46B01" w:rsidP="0068147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81470">
              <w:rPr>
                <w:rFonts w:ascii="細明體" w:eastAsia="細明體" w:hAnsi="細明體" w:hint="eastAsia"/>
                <w:bCs/>
                <w:lang w:eastAsia="zh-TW"/>
              </w:rPr>
              <w:t>公司費用種類</w:t>
            </w:r>
          </w:p>
        </w:tc>
        <w:tc>
          <w:tcPr>
            <w:tcW w:w="4503" w:type="dxa"/>
          </w:tcPr>
          <w:p w:rsidR="00C46B01" w:rsidRPr="00681470" w:rsidRDefault="00C46B01" w:rsidP="0068147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81470">
              <w:rPr>
                <w:rFonts w:ascii="細明體" w:eastAsia="細明體" w:hAnsi="細明體" w:hint="eastAsia"/>
                <w:bCs/>
                <w:lang w:eastAsia="zh-TW"/>
              </w:rPr>
              <w:t>同DTAAD050</w:t>
            </w:r>
          </w:p>
        </w:tc>
      </w:tr>
      <w:tr w:rsidR="00DA19D1" w:rsidRPr="00681470" w:rsidTr="00681470">
        <w:tc>
          <w:tcPr>
            <w:tcW w:w="1579" w:type="dxa"/>
          </w:tcPr>
          <w:p w:rsidR="00DA19D1" w:rsidRPr="00681470" w:rsidRDefault="00DA19D1" w:rsidP="0068147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81470">
              <w:rPr>
                <w:rFonts w:ascii="細明體" w:eastAsia="細明體" w:hAnsi="細明體" w:hint="eastAsia"/>
                <w:bCs/>
                <w:lang w:eastAsia="zh-TW"/>
              </w:rPr>
              <w:t>申請金額</w:t>
            </w:r>
          </w:p>
        </w:tc>
        <w:tc>
          <w:tcPr>
            <w:tcW w:w="4503" w:type="dxa"/>
          </w:tcPr>
          <w:p w:rsidR="00021898" w:rsidRPr="00681470" w:rsidRDefault="00021898" w:rsidP="0068147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81470">
              <w:rPr>
                <w:rFonts w:ascii="細明體" w:eastAsia="細明體" w:hAnsi="細明體" w:hint="eastAsia"/>
                <w:bCs/>
                <w:lang w:eastAsia="zh-TW"/>
              </w:rPr>
              <w:t xml:space="preserve">IF DTAAD050.收據項目序號=$收據項目序號 AND </w:t>
            </w:r>
          </w:p>
          <w:p w:rsidR="00021898" w:rsidRPr="00681470" w:rsidRDefault="00021898" w:rsidP="00681470">
            <w:pPr>
              <w:pStyle w:val="Tabletext"/>
              <w:keepLines w:val="0"/>
              <w:spacing w:after="0" w:line="240" w:lineRule="auto"/>
              <w:ind w:firstLineChars="150" w:firstLine="300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81470">
              <w:rPr>
                <w:rFonts w:ascii="細明體" w:eastAsia="細明體" w:hAnsi="細明體" w:hint="eastAsia"/>
                <w:bCs/>
                <w:lang w:eastAsia="zh-TW"/>
              </w:rPr>
              <w:t>DTAAD050.收據項目名稱=$收據項目名稱</w:t>
            </w:r>
          </w:p>
          <w:p w:rsidR="00021898" w:rsidRPr="00681470" w:rsidRDefault="00021898" w:rsidP="0068147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81470">
              <w:rPr>
                <w:rFonts w:ascii="細明體" w:eastAsia="細明體" w:hAnsi="細明體" w:hint="eastAsia"/>
                <w:bCs/>
                <w:lang w:eastAsia="zh-TW"/>
              </w:rPr>
              <w:t xml:space="preserve">  SET $申請金額</w:t>
            </w:r>
          </w:p>
          <w:p w:rsidR="00021898" w:rsidRPr="00681470" w:rsidRDefault="00021898" w:rsidP="0068147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81470">
              <w:rPr>
                <w:rFonts w:ascii="細明體" w:eastAsia="細明體" w:hAnsi="細明體" w:hint="eastAsia"/>
                <w:bCs/>
                <w:lang w:eastAsia="zh-TW"/>
              </w:rPr>
              <w:t>ELSE</w:t>
            </w:r>
          </w:p>
          <w:p w:rsidR="00DA19D1" w:rsidRPr="00681470" w:rsidRDefault="00021898" w:rsidP="00681470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81470">
              <w:rPr>
                <w:rFonts w:ascii="細明體" w:eastAsia="細明體" w:hAnsi="細明體" w:hint="eastAsia"/>
                <w:bCs/>
                <w:lang w:eastAsia="zh-TW"/>
              </w:rPr>
              <w:t xml:space="preserve">SET </w:t>
            </w:r>
            <w:r w:rsidR="00DA19D1" w:rsidRPr="00681470">
              <w:rPr>
                <w:rFonts w:ascii="細明體" w:eastAsia="細明體" w:hAnsi="細明體" w:hint="eastAsia"/>
                <w:bCs/>
                <w:lang w:eastAsia="zh-TW"/>
              </w:rPr>
              <w:t>0</w:t>
            </w:r>
          </w:p>
          <w:p w:rsidR="00021898" w:rsidRPr="00681470" w:rsidRDefault="00021898" w:rsidP="0068147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81470">
              <w:rPr>
                <w:rFonts w:ascii="細明體" w:eastAsia="細明體" w:hAnsi="細明體" w:hint="eastAsia"/>
                <w:bCs/>
                <w:lang w:eastAsia="zh-TW"/>
              </w:rPr>
              <w:t>END IF</w:t>
            </w:r>
          </w:p>
        </w:tc>
      </w:tr>
    </w:tbl>
    <w:p w:rsidR="00DA19D1" w:rsidRDefault="00A45B3A" w:rsidP="00DA19D1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ELSE</w:t>
      </w:r>
      <w:r w:rsidR="00B002F2">
        <w:rPr>
          <w:rFonts w:ascii="細明體" w:eastAsia="細明體" w:hAnsi="細明體" w:hint="eastAsia"/>
          <w:bCs/>
          <w:lang w:eastAsia="zh-TW"/>
        </w:rPr>
        <w:t xml:space="preserve"> (不是處理第一筆)</w:t>
      </w:r>
    </w:p>
    <w:p w:rsidR="00B002F2" w:rsidRDefault="00B002F2" w:rsidP="00B002F2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$就診期間:</w:t>
      </w:r>
    </w:p>
    <w:p w:rsidR="00B002F2" w:rsidRPr="00D222F4" w:rsidRDefault="00B002F2" w:rsidP="00B002F2">
      <w:pPr>
        <w:widowControl w:val="0"/>
        <w:numPr>
          <w:ilvl w:val="5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$住院起日:</w:t>
      </w:r>
      <w:r w:rsidRPr="000E251D">
        <w:rPr>
          <w:rFonts w:ascii="細明體" w:eastAsia="細明體" w:hAnsi="細明體" w:hint="eastAsia"/>
          <w:bCs/>
          <w:sz w:val="20"/>
          <w:szCs w:val="20"/>
        </w:rPr>
        <w:t>同處理當筆$DTAAA330</w:t>
      </w:r>
    </w:p>
    <w:p w:rsidR="00B002F2" w:rsidRPr="00D222F4" w:rsidRDefault="00B002F2" w:rsidP="00B002F2">
      <w:pPr>
        <w:widowControl w:val="0"/>
        <w:numPr>
          <w:ilvl w:val="5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$住院迄日:</w:t>
      </w:r>
      <w:r w:rsidRPr="000E251D">
        <w:rPr>
          <w:rFonts w:ascii="細明體" w:eastAsia="細明體" w:hAnsi="細明體" w:hint="eastAsia"/>
          <w:bCs/>
          <w:sz w:val="20"/>
          <w:szCs w:val="20"/>
        </w:rPr>
        <w:t>同處理當筆$DTAAA330</w:t>
      </w:r>
    </w:p>
    <w:p w:rsidR="00B002F2" w:rsidRDefault="00B002F2" w:rsidP="00B002F2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$社保身分:</w:t>
      </w:r>
      <w:r w:rsidRPr="000E251D">
        <w:rPr>
          <w:rFonts w:ascii="細明體" w:eastAsia="細明體" w:hAnsi="細明體" w:hint="eastAsia"/>
          <w:bCs/>
          <w:sz w:val="20"/>
          <w:szCs w:val="20"/>
        </w:rPr>
        <w:t>同處理當筆$DTAAA330</w:t>
      </w:r>
    </w:p>
    <w:p w:rsidR="00B002F2" w:rsidRPr="000E251D" w:rsidRDefault="00B002F2" w:rsidP="00B002F2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$收據正本:</w:t>
      </w:r>
      <w:r w:rsidRPr="000E251D">
        <w:rPr>
          <w:rFonts w:ascii="細明體" w:eastAsia="細明體" w:hAnsi="細明體" w:hint="eastAsia"/>
          <w:bCs/>
          <w:sz w:val="20"/>
          <w:szCs w:val="20"/>
        </w:rPr>
        <w:t>同處理當筆$DTAAA330</w:t>
      </w:r>
    </w:p>
    <w:p w:rsidR="00B002F2" w:rsidRPr="000E251D" w:rsidRDefault="00B002F2" w:rsidP="00B002F2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$醫院代碼:同處理當筆$DTAAA330</w:t>
      </w:r>
    </w:p>
    <w:p w:rsidR="00B002F2" w:rsidRDefault="00B002F2" w:rsidP="00B002F2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$收據種類:同處理當筆$DTAAA330</w:t>
      </w:r>
    </w:p>
    <w:p w:rsidR="00B002F2" w:rsidRPr="000E251D" w:rsidRDefault="00B002F2" w:rsidP="00B002F2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$收據項目序號:</w:t>
      </w:r>
      <w:r w:rsidRPr="000E251D">
        <w:rPr>
          <w:rFonts w:ascii="細明體" w:eastAsia="細明體" w:hAnsi="細明體" w:hint="eastAsia"/>
          <w:bCs/>
          <w:lang w:eastAsia="zh-TW"/>
        </w:rPr>
        <w:t>同處理當筆$DTAAA330</w:t>
      </w:r>
    </w:p>
    <w:p w:rsidR="00B002F2" w:rsidRPr="000E251D" w:rsidRDefault="00B002F2" w:rsidP="00B002F2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</w:t>
      </w:r>
      <w:r w:rsidRPr="000E251D">
        <w:rPr>
          <w:rFonts w:ascii="細明體" w:eastAsia="細明體" w:hAnsi="細明體" w:hint="eastAsia"/>
          <w:bCs/>
          <w:lang w:eastAsia="zh-TW"/>
        </w:rPr>
        <w:t>收據項目名稱</w:t>
      </w:r>
      <w:r>
        <w:rPr>
          <w:rFonts w:ascii="細明體" w:eastAsia="細明體" w:hAnsi="細明體" w:hint="eastAsia"/>
          <w:bCs/>
          <w:lang w:eastAsia="zh-TW"/>
        </w:rPr>
        <w:t>:</w:t>
      </w:r>
      <w:r w:rsidRPr="000E251D">
        <w:rPr>
          <w:rFonts w:ascii="細明體" w:eastAsia="細明體" w:hAnsi="細明體" w:hint="eastAsia"/>
          <w:bCs/>
          <w:lang w:eastAsia="zh-TW"/>
        </w:rPr>
        <w:t>同處理當筆$DTAAA330</w:t>
      </w:r>
    </w:p>
    <w:p w:rsidR="00B002F2" w:rsidRPr="000E251D" w:rsidRDefault="00B002F2" w:rsidP="00B002F2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$申請金額:</w:t>
      </w:r>
      <w:r w:rsidRPr="000E251D">
        <w:rPr>
          <w:rFonts w:ascii="細明體" w:eastAsia="細明體" w:hAnsi="細明體" w:hint="eastAsia"/>
          <w:bCs/>
          <w:lang w:eastAsia="zh-TW"/>
        </w:rPr>
        <w:t>同處理當筆$DTAAA330</w:t>
      </w:r>
    </w:p>
    <w:p w:rsidR="00A45B3A" w:rsidRDefault="00B002F2" w:rsidP="00A45B3A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依序比對</w:t>
      </w:r>
      <w:r w:rsidR="0049333F" w:rsidRPr="0049333F">
        <w:rPr>
          <w:rFonts w:ascii="細明體" w:eastAsia="細明體" w:hAnsi="細明體" w:hint="eastAsia"/>
          <w:b/>
          <w:bCs/>
          <w:color w:val="0070C0"/>
          <w:lang w:eastAsia="zh-TW"/>
        </w:rPr>
        <w:t>$收據項目_LIST</w:t>
      </w:r>
      <w:r>
        <w:rPr>
          <w:rFonts w:ascii="細明體" w:eastAsia="細明體" w:hAnsi="細明體" w:hint="eastAsia"/>
          <w:bCs/>
          <w:lang w:eastAsia="zh-TW"/>
        </w:rPr>
        <w:t>每筆資料</w:t>
      </w:r>
    </w:p>
    <w:p w:rsidR="00B002F2" w:rsidRDefault="00B002F2" w:rsidP="00B002F2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//</w:t>
      </w:r>
      <w:r w:rsidR="00B94B58">
        <w:rPr>
          <w:rFonts w:ascii="細明體" w:eastAsia="細明體" w:hAnsi="細明體" w:hint="eastAsia"/>
          <w:bCs/>
          <w:lang w:eastAsia="zh-TW"/>
        </w:rPr>
        <w:t>**</w:t>
      </w:r>
      <w:r>
        <w:rPr>
          <w:rFonts w:ascii="細明體" w:eastAsia="細明體" w:hAnsi="細明體" w:hint="eastAsia"/>
          <w:bCs/>
          <w:lang w:eastAsia="zh-TW"/>
        </w:rPr>
        <w:t>有比對到以DTAAA330的申請金額取代</w:t>
      </w:r>
      <w:r w:rsidR="00B94B58">
        <w:rPr>
          <w:rFonts w:ascii="細明體" w:eastAsia="細明體" w:hAnsi="細明體" w:hint="eastAsia"/>
          <w:bCs/>
          <w:lang w:eastAsia="zh-TW"/>
        </w:rPr>
        <w:t>**//</w:t>
      </w:r>
    </w:p>
    <w:p w:rsidR="00B002F2" w:rsidRDefault="00B002F2" w:rsidP="00B002F2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IF </w:t>
      </w:r>
      <w:r w:rsidRPr="000E251D">
        <w:rPr>
          <w:rFonts w:ascii="細明體" w:eastAsia="細明體" w:hAnsi="細明體" w:hint="eastAsia"/>
          <w:bCs/>
          <w:lang w:eastAsia="zh-TW"/>
        </w:rPr>
        <w:t>$收據項目_LIST</w:t>
      </w:r>
      <w:r>
        <w:rPr>
          <w:rFonts w:ascii="細明體" w:eastAsia="細明體" w:hAnsi="細明體" w:hint="eastAsia"/>
          <w:bCs/>
          <w:lang w:eastAsia="zh-TW"/>
        </w:rPr>
        <w:t>.</w:t>
      </w:r>
      <w:r w:rsidRPr="00021898">
        <w:rPr>
          <w:rFonts w:ascii="細明體" w:eastAsia="細明體" w:hAnsi="細明體" w:hint="eastAsia"/>
          <w:bCs/>
          <w:lang w:eastAsia="zh-TW"/>
        </w:rPr>
        <w:t>收據項目序號</w:t>
      </w:r>
      <w:r>
        <w:rPr>
          <w:rFonts w:ascii="細明體" w:eastAsia="細明體" w:hAnsi="細明體" w:hint="eastAsia"/>
          <w:bCs/>
          <w:lang w:eastAsia="zh-TW"/>
        </w:rPr>
        <w:t>=</w:t>
      </w:r>
      <w:r w:rsidRPr="00021898">
        <w:rPr>
          <w:rFonts w:ascii="細明體" w:eastAsia="細明體" w:hAnsi="細明體" w:hint="eastAsia"/>
          <w:bCs/>
          <w:lang w:eastAsia="zh-TW"/>
        </w:rPr>
        <w:t>$收據項目序號</w:t>
      </w:r>
      <w:r>
        <w:rPr>
          <w:rFonts w:ascii="細明體" w:eastAsia="細明體" w:hAnsi="細明體" w:hint="eastAsia"/>
          <w:bCs/>
          <w:lang w:eastAsia="zh-TW"/>
        </w:rPr>
        <w:t xml:space="preserve"> AND </w:t>
      </w:r>
      <w:r w:rsidRPr="000E251D">
        <w:rPr>
          <w:rFonts w:ascii="細明體" w:eastAsia="細明體" w:hAnsi="細明體" w:hint="eastAsia"/>
          <w:bCs/>
          <w:lang w:eastAsia="zh-TW"/>
        </w:rPr>
        <w:t>$收據項目_LIST</w:t>
      </w:r>
      <w:r w:rsidRPr="00021898">
        <w:rPr>
          <w:rFonts w:ascii="細明體" w:eastAsia="細明體" w:hAnsi="細明體" w:hint="eastAsia"/>
          <w:bCs/>
          <w:lang w:eastAsia="zh-TW"/>
        </w:rPr>
        <w:t>.</w:t>
      </w:r>
      <w:r>
        <w:rPr>
          <w:rFonts w:ascii="細明體" w:eastAsia="細明體" w:hAnsi="細明體" w:hint="eastAsia"/>
          <w:bCs/>
          <w:lang w:eastAsia="zh-TW"/>
        </w:rPr>
        <w:t>收據項目名稱</w:t>
      </w:r>
      <w:r w:rsidRPr="00021898">
        <w:rPr>
          <w:rFonts w:ascii="細明體" w:eastAsia="細明體" w:hAnsi="細明體" w:hint="eastAsia"/>
          <w:bCs/>
          <w:lang w:eastAsia="zh-TW"/>
        </w:rPr>
        <w:t>=$</w:t>
      </w:r>
      <w:r>
        <w:rPr>
          <w:rFonts w:ascii="細明體" w:eastAsia="細明體" w:hAnsi="細明體" w:hint="eastAsia"/>
          <w:bCs/>
          <w:lang w:eastAsia="zh-TW"/>
        </w:rPr>
        <w:t>收據項目名稱</w:t>
      </w:r>
    </w:p>
    <w:p w:rsidR="00B002F2" w:rsidRDefault="00B002F2" w:rsidP="00B002F2">
      <w:pPr>
        <w:pStyle w:val="Tabletext"/>
        <w:keepLines w:val="0"/>
        <w:numPr>
          <w:ilvl w:val="6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$收據項目_LIST</w:t>
      </w:r>
      <w:r>
        <w:rPr>
          <w:rFonts w:ascii="細明體" w:eastAsia="細明體" w:hAnsi="細明體" w:hint="eastAsia"/>
          <w:bCs/>
          <w:lang w:eastAsia="zh-TW"/>
        </w:rPr>
        <w:t>.申請金額 = $申請金額</w:t>
      </w:r>
    </w:p>
    <w:p w:rsidR="00B002F2" w:rsidRDefault="00B002F2" w:rsidP="00B002F2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 IF</w:t>
      </w:r>
    </w:p>
    <w:p w:rsidR="00A45B3A" w:rsidRPr="000E251D" w:rsidRDefault="00A45B3A" w:rsidP="00DA19D1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 IF</w:t>
      </w:r>
    </w:p>
    <w:p w:rsidR="0001771B" w:rsidRDefault="0001771B" w:rsidP="00DA19D1">
      <w:pPr>
        <w:pStyle w:val="Tabletext"/>
        <w:keepLines w:val="0"/>
        <w:numPr>
          <w:ilvl w:val="3"/>
          <w:numId w:val="6"/>
        </w:numPr>
        <w:spacing w:after="0" w:line="240" w:lineRule="auto"/>
        <w:rPr>
          <w:ins w:id="9" w:author="i9200205" w:date="2011-11-18T15:53:00Z"/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顯示查詢結果</w:t>
      </w:r>
    </w:p>
    <w:p w:rsidR="00121BBD" w:rsidRPr="00B501CE" w:rsidRDefault="00121BBD" w:rsidP="00121BBD">
      <w:pPr>
        <w:pStyle w:val="Tabletext"/>
        <w:keepLines w:val="0"/>
        <w:numPr>
          <w:ilvl w:val="3"/>
          <w:numId w:val="6"/>
        </w:numPr>
        <w:spacing w:after="0" w:line="240" w:lineRule="auto"/>
        <w:rPr>
          <w:ins w:id="10" w:author="i9200205" w:date="2011-11-18T15:53:00Z"/>
          <w:rFonts w:ascii="細明體" w:eastAsia="細明體" w:hAnsi="細明體" w:hint="eastAsia"/>
          <w:bCs/>
          <w:lang w:eastAsia="zh-TW"/>
        </w:rPr>
      </w:pPr>
      <w:ins w:id="11" w:author="i9200205" w:date="2011-11-18T15:53:00Z">
        <w:r w:rsidRPr="00B501CE">
          <w:rPr>
            <w:rFonts w:ascii="細明體" w:eastAsia="細明體" w:hAnsi="細明體" w:cs="Arial" w:hint="eastAsia"/>
            <w:bCs/>
            <w:lang w:eastAsia="zh-TW"/>
          </w:rPr>
          <w:t>處理個資</w:t>
        </w:r>
      </w:ins>
    </w:p>
    <w:p w:rsidR="00121BBD" w:rsidRPr="00B501CE" w:rsidRDefault="00121BBD" w:rsidP="00121BBD">
      <w:pPr>
        <w:pStyle w:val="Tabletext"/>
        <w:keepLines w:val="0"/>
        <w:numPr>
          <w:ilvl w:val="4"/>
          <w:numId w:val="6"/>
        </w:numPr>
        <w:spacing w:after="0" w:line="240" w:lineRule="auto"/>
        <w:rPr>
          <w:ins w:id="12" w:author="i9200205" w:date="2011-11-18T15:53:00Z"/>
          <w:rFonts w:ascii="細明體" w:eastAsia="細明體" w:hAnsi="細明體" w:hint="eastAsia"/>
          <w:bCs/>
          <w:lang w:eastAsia="zh-TW"/>
        </w:rPr>
      </w:pPr>
      <w:ins w:id="13" w:author="i9200205" w:date="2011-11-18T15:53:00Z">
        <w:r w:rsidRPr="00B501CE">
          <w:rPr>
            <w:rFonts w:ascii="細明體" w:eastAsia="細明體" w:hAnsi="細明體" w:cs="Courier New"/>
            <w:lang w:eastAsia="zh-TW"/>
          </w:rPr>
          <w:t>C</w:t>
        </w:r>
        <w:r w:rsidRPr="00B501CE">
          <w:rPr>
            <w:rFonts w:ascii="細明體" w:eastAsia="細明體" w:hAnsi="細明體" w:cs="Courier New" w:hint="eastAsia"/>
            <w:lang w:eastAsia="zh-TW"/>
          </w:rPr>
          <w:t xml:space="preserve">all </w:t>
        </w:r>
        <w:r w:rsidRPr="00B501CE">
          <w:rPr>
            <w:rFonts w:ascii="細明體" w:eastAsia="細明體" w:hAnsi="細明體" w:cs="Courier New"/>
          </w:rPr>
          <w:t>logSecurity</w:t>
        </w:r>
        <w:r w:rsidRPr="00B501CE">
          <w:rPr>
            <w:rFonts w:ascii="細明體" w:eastAsia="細明體" w:hAnsi="細明體" w:cs="Courier New" w:hint="eastAsia"/>
            <w:lang w:eastAsia="zh-TW"/>
          </w:rPr>
          <w:t>()，by紀錄欄位</w:t>
        </w:r>
      </w:ins>
    </w:p>
    <w:p w:rsidR="00121BBD" w:rsidRPr="00B501CE" w:rsidRDefault="00121BBD" w:rsidP="00121BBD">
      <w:pPr>
        <w:pStyle w:val="Tabletext"/>
        <w:keepLines w:val="0"/>
        <w:numPr>
          <w:ilvl w:val="5"/>
          <w:numId w:val="6"/>
        </w:numPr>
        <w:spacing w:after="0" w:line="240" w:lineRule="auto"/>
        <w:rPr>
          <w:ins w:id="14" w:author="i9200205" w:date="2011-11-18T15:53:00Z"/>
          <w:rFonts w:ascii="細明體" w:eastAsia="細明體" w:hAnsi="細明體" w:hint="eastAsia"/>
          <w:bCs/>
          <w:lang w:eastAsia="zh-TW"/>
        </w:rPr>
      </w:pPr>
      <w:ins w:id="15" w:author="i9200205" w:date="2011-11-18T15:53:00Z">
        <w:r w:rsidRPr="00B501CE">
          <w:rPr>
            <w:rFonts w:ascii="細明體" w:eastAsia="細明體" w:hAnsi="細明體" w:hint="eastAsia"/>
            <w:bCs/>
            <w:lang w:eastAsia="zh-TW"/>
          </w:rPr>
          <w:t>事故者ID</w:t>
        </w:r>
      </w:ins>
    </w:p>
    <w:p w:rsidR="00121BBD" w:rsidRPr="00B501CE" w:rsidRDefault="00121BBD" w:rsidP="00121BBD">
      <w:pPr>
        <w:pStyle w:val="Tabletext"/>
        <w:keepLines w:val="0"/>
        <w:numPr>
          <w:ilvl w:val="5"/>
          <w:numId w:val="6"/>
        </w:numPr>
        <w:spacing w:after="0" w:line="240" w:lineRule="auto"/>
        <w:rPr>
          <w:ins w:id="16" w:author="i9200205" w:date="2011-11-18T15:53:00Z"/>
          <w:rFonts w:ascii="細明體" w:eastAsia="細明體" w:hAnsi="細明體" w:hint="eastAsia"/>
          <w:bCs/>
          <w:lang w:eastAsia="zh-TW"/>
        </w:rPr>
      </w:pPr>
      <w:ins w:id="17" w:author="i9200205" w:date="2011-11-18T15:53:00Z">
        <w:r>
          <w:rPr>
            <w:rFonts w:ascii="細明體" w:eastAsia="細明體" w:hAnsi="細明體" w:hint="eastAsia"/>
            <w:bCs/>
            <w:lang w:eastAsia="zh-TW"/>
          </w:rPr>
          <w:t>事故者日期</w:t>
        </w:r>
      </w:ins>
    </w:p>
    <w:p w:rsidR="00121BBD" w:rsidRDefault="00121BBD" w:rsidP="00121BBD">
      <w:pPr>
        <w:pStyle w:val="Tabletext"/>
        <w:keepLines w:val="0"/>
        <w:numPr>
          <w:ilvl w:val="5"/>
          <w:numId w:val="6"/>
        </w:numPr>
        <w:spacing w:after="0" w:line="240" w:lineRule="auto"/>
        <w:rPr>
          <w:ins w:id="18" w:author="i9200205" w:date="2011-11-18T15:53:00Z"/>
          <w:rFonts w:ascii="細明體" w:eastAsia="細明體" w:hAnsi="細明體" w:hint="eastAsia"/>
          <w:bCs/>
          <w:lang w:eastAsia="zh-TW"/>
        </w:rPr>
      </w:pPr>
      <w:ins w:id="19" w:author="i9200205" w:date="2011-11-18T15:53:00Z">
        <w:r>
          <w:rPr>
            <w:rFonts w:ascii="細明體" w:eastAsia="細明體" w:hAnsi="細明體" w:hint="eastAsia"/>
            <w:bCs/>
            <w:lang w:eastAsia="zh-TW"/>
          </w:rPr>
          <w:t>匯款日期</w:t>
        </w:r>
      </w:ins>
    </w:p>
    <w:p w:rsidR="00121BBD" w:rsidRPr="00B501CE" w:rsidRDefault="00121BBD" w:rsidP="00121BBD">
      <w:pPr>
        <w:pStyle w:val="Tabletext"/>
        <w:keepLines w:val="0"/>
        <w:numPr>
          <w:ilvl w:val="5"/>
          <w:numId w:val="6"/>
        </w:numPr>
        <w:spacing w:after="0" w:line="240" w:lineRule="auto"/>
        <w:rPr>
          <w:ins w:id="20" w:author="i9200205" w:date="2011-11-18T15:53:00Z"/>
          <w:rFonts w:ascii="細明體" w:eastAsia="細明體" w:hAnsi="細明體" w:hint="eastAsia"/>
          <w:bCs/>
          <w:lang w:eastAsia="zh-TW"/>
        </w:rPr>
      </w:pPr>
      <w:ins w:id="21" w:author="i9200205" w:date="2011-11-18T15:54:00Z">
        <w:r>
          <w:rPr>
            <w:rFonts w:ascii="細明體" w:eastAsia="細明體" w:hAnsi="細明體" w:hint="eastAsia"/>
            <w:bCs/>
            <w:lang w:eastAsia="zh-TW"/>
          </w:rPr>
          <w:t>收據</w:t>
        </w:r>
      </w:ins>
      <w:ins w:id="22" w:author="i9200205" w:date="2011-11-18T15:53:00Z">
        <w:r>
          <w:rPr>
            <w:rFonts w:ascii="細明體" w:eastAsia="細明體" w:hAnsi="細明體" w:hint="eastAsia"/>
            <w:bCs/>
            <w:lang w:eastAsia="zh-TW"/>
          </w:rPr>
          <w:t>序號</w:t>
        </w:r>
      </w:ins>
    </w:p>
    <w:p w:rsidR="00121BBD" w:rsidRPr="000E251D" w:rsidDel="00121BBD" w:rsidRDefault="00121BBD" w:rsidP="00DA19D1">
      <w:pPr>
        <w:pStyle w:val="Tabletext"/>
        <w:keepLines w:val="0"/>
        <w:numPr>
          <w:ilvl w:val="3"/>
          <w:numId w:val="6"/>
        </w:numPr>
        <w:spacing w:after="0" w:line="240" w:lineRule="auto"/>
        <w:rPr>
          <w:del w:id="23" w:author="i9200205" w:date="2011-11-18T15:53:00Z"/>
          <w:rFonts w:ascii="細明體" w:eastAsia="細明體" w:hAnsi="細明體" w:hint="eastAsia"/>
          <w:bCs/>
          <w:lang w:eastAsia="zh-TW"/>
        </w:rPr>
      </w:pPr>
    </w:p>
    <w:p w:rsidR="00E53A09" w:rsidRPr="000E251D" w:rsidRDefault="00E53A09" w:rsidP="00121BBD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  <w:pPrChange w:id="24" w:author="i9200205" w:date="2011-11-18T15:53:00Z">
          <w:pPr>
            <w:pStyle w:val="Tabletext"/>
            <w:keepLines w:val="0"/>
            <w:numPr>
              <w:ilvl w:val="4"/>
              <w:numId w:val="6"/>
            </w:numPr>
            <w:spacing w:after="0" w:line="240" w:lineRule="auto"/>
            <w:ind w:left="2551" w:hanging="850"/>
          </w:pPr>
        </w:pPrChange>
      </w:pPr>
      <w:r w:rsidRPr="000E251D">
        <w:rPr>
          <w:rFonts w:ascii="細明體" w:eastAsia="細明體" w:hAnsi="細明體" w:hint="eastAsia"/>
          <w:lang w:eastAsia="zh-TW"/>
        </w:rPr>
        <w:t>格式如</w:t>
      </w:r>
      <w:bookmarkStart w:id="25" w:name="FORMAT_A_BACK"/>
      <w:bookmarkEnd w:id="25"/>
      <w:r w:rsidRPr="000E251D">
        <w:rPr>
          <w:rFonts w:ascii="細明體" w:eastAsia="細明體" w:hAnsi="細明體"/>
          <w:lang w:eastAsia="zh-TW"/>
        </w:rPr>
        <w:fldChar w:fldCharType="begin"/>
      </w:r>
      <w:r w:rsidRPr="000E251D">
        <w:rPr>
          <w:rFonts w:ascii="細明體" w:eastAsia="細明體" w:hAnsi="細明體"/>
          <w:lang w:eastAsia="zh-TW"/>
        </w:rPr>
        <w:instrText xml:space="preserve"> HYPERLINK  \l "FORMAT_A" </w:instrText>
      </w:r>
      <w:r w:rsidRPr="000E251D">
        <w:rPr>
          <w:rFonts w:ascii="細明體" w:eastAsia="細明體" w:hAnsi="細明體"/>
          <w:lang w:eastAsia="zh-TW"/>
        </w:rPr>
      </w:r>
      <w:r w:rsidRPr="000E251D">
        <w:rPr>
          <w:rFonts w:ascii="細明體" w:eastAsia="細明體" w:hAnsi="細明體"/>
          <w:lang w:eastAsia="zh-TW"/>
        </w:rPr>
        <w:fldChar w:fldCharType="separate"/>
      </w:r>
      <w:r w:rsidRPr="000E251D">
        <w:rPr>
          <w:rStyle w:val="a8"/>
          <w:rFonts w:ascii="細明體" w:eastAsia="細明體" w:hAnsi="細明體" w:hint="eastAsia"/>
          <w:lang w:eastAsia="zh-TW"/>
        </w:rPr>
        <w:t>FO</w:t>
      </w:r>
      <w:r w:rsidRPr="000E251D">
        <w:rPr>
          <w:rStyle w:val="a8"/>
          <w:rFonts w:ascii="細明體" w:eastAsia="細明體" w:hAnsi="細明體" w:hint="eastAsia"/>
          <w:lang w:eastAsia="zh-TW"/>
        </w:rPr>
        <w:t>R</w:t>
      </w:r>
      <w:r w:rsidRPr="000E251D">
        <w:rPr>
          <w:rStyle w:val="a8"/>
          <w:rFonts w:ascii="細明體" w:eastAsia="細明體" w:hAnsi="細明體" w:hint="eastAsia"/>
          <w:lang w:eastAsia="zh-TW"/>
        </w:rPr>
        <w:t>M</w:t>
      </w:r>
      <w:r w:rsidRPr="000E251D">
        <w:rPr>
          <w:rStyle w:val="a8"/>
          <w:rFonts w:ascii="細明體" w:eastAsia="細明體" w:hAnsi="細明體" w:hint="eastAsia"/>
          <w:lang w:eastAsia="zh-TW"/>
        </w:rPr>
        <w:t>A</w:t>
      </w:r>
      <w:r w:rsidRPr="000E251D">
        <w:rPr>
          <w:rStyle w:val="a8"/>
          <w:rFonts w:ascii="細明體" w:eastAsia="細明體" w:hAnsi="細明體" w:hint="eastAsia"/>
          <w:lang w:eastAsia="zh-TW"/>
        </w:rPr>
        <w:t>T</w:t>
      </w:r>
      <w:r w:rsidRPr="000E251D">
        <w:rPr>
          <w:rStyle w:val="a8"/>
          <w:rFonts w:ascii="細明體" w:eastAsia="細明體" w:hAnsi="細明體" w:hint="eastAsia"/>
          <w:lang w:eastAsia="zh-TW"/>
        </w:rPr>
        <w:t xml:space="preserve"> (A)</w:t>
      </w:r>
      <w:r w:rsidRPr="000E251D">
        <w:rPr>
          <w:rFonts w:ascii="細明體" w:eastAsia="細明體" w:hAnsi="細明體"/>
          <w:lang w:eastAsia="zh-TW"/>
        </w:rPr>
        <w:fldChar w:fldCharType="end"/>
      </w:r>
    </w:p>
    <w:p w:rsidR="00190A67" w:rsidRPr="000E251D" w:rsidRDefault="001E4CEE" w:rsidP="001E4CE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cs="Arial" w:hint="eastAsia"/>
          <w:bCs/>
          <w:lang w:eastAsia="zh-TW"/>
        </w:rPr>
        <w:t>【查詢】、【修改</w:t>
      </w:r>
      <w:r w:rsidR="00190A67" w:rsidRPr="000E251D">
        <w:rPr>
          <w:rFonts w:ascii="細明體" w:eastAsia="細明體" w:hAnsi="細明體" w:cs="Arial" w:hint="eastAsia"/>
          <w:bCs/>
          <w:lang w:eastAsia="zh-TW"/>
        </w:rPr>
        <w:t>】、【刪除】ENABLED</w:t>
      </w:r>
      <w:r w:rsidRPr="000E251D">
        <w:rPr>
          <w:rFonts w:ascii="細明體" w:eastAsia="細明體" w:hAnsi="細明體" w:cs="Arial" w:hint="eastAsia"/>
          <w:bCs/>
          <w:lang w:eastAsia="zh-TW"/>
        </w:rPr>
        <w:t>，【新增】DISABLED</w:t>
      </w:r>
    </w:p>
    <w:p w:rsidR="00190A67" w:rsidRPr="000E251D" w:rsidRDefault="00190A67" w:rsidP="00445B6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cs="Arial" w:hint="eastAsia"/>
          <w:bCs/>
          <w:lang w:eastAsia="zh-TW"/>
        </w:rPr>
        <w:t>顯示</w:t>
      </w:r>
      <w:r w:rsidRPr="000E251D">
        <w:rPr>
          <w:rFonts w:ascii="細明體" w:eastAsia="細明體" w:hAnsi="細明體" w:cs="Arial"/>
          <w:bCs/>
          <w:lang w:eastAsia="zh-TW"/>
        </w:rPr>
        <w:t>“</w:t>
      </w:r>
      <w:r w:rsidRPr="000E251D">
        <w:rPr>
          <w:rFonts w:ascii="細明體" w:eastAsia="細明體" w:hAnsi="細明體" w:cs="Arial" w:hint="eastAsia"/>
          <w:bCs/>
          <w:lang w:eastAsia="zh-TW"/>
        </w:rPr>
        <w:t>查詢完成</w:t>
      </w:r>
      <w:r w:rsidRPr="000E251D">
        <w:rPr>
          <w:rFonts w:ascii="細明體" w:eastAsia="細明體" w:hAnsi="細明體" w:cs="Arial"/>
          <w:bCs/>
          <w:lang w:eastAsia="zh-TW"/>
        </w:rPr>
        <w:t>”</w:t>
      </w:r>
      <w:r w:rsidRPr="000E251D">
        <w:rPr>
          <w:rFonts w:ascii="細明體" w:eastAsia="細明體" w:hAnsi="細明體" w:cs="Arial" w:hint="eastAsia"/>
          <w:bCs/>
          <w:lang w:eastAsia="zh-TW"/>
        </w:rPr>
        <w:t>訊息</w:t>
      </w:r>
    </w:p>
    <w:p w:rsidR="000D28E7" w:rsidRPr="000E251D" w:rsidRDefault="005C7E74" w:rsidP="00E0101F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查詢收據項目</w:t>
      </w:r>
    </w:p>
    <w:p w:rsidR="00F80E7D" w:rsidRDefault="00F80E7D" w:rsidP="00F80E7D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檢核:</w:t>
      </w:r>
    </w:p>
    <w:p w:rsidR="005C7E74" w:rsidRPr="000E251D" w:rsidRDefault="005C7E74" w:rsidP="005C7E74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需完成查詢後才執行</w:t>
      </w:r>
    </w:p>
    <w:p w:rsidR="005C7E74" w:rsidRPr="000E251D" w:rsidRDefault="005C7E74" w:rsidP="005C7E74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查詢KEY值不可變更</w:t>
      </w:r>
    </w:p>
    <w:p w:rsidR="005C7E74" w:rsidRDefault="005C7E74" w:rsidP="005C7E7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:事故者ID ,事故日期　,匯款日期,收據序號 要與查詢當時的值相同</w:t>
      </w:r>
    </w:p>
    <w:p w:rsidR="005C7E74" w:rsidRDefault="005C7E74" w:rsidP="005C7E74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//**檢核事項** //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"/>
        <w:gridCol w:w="5726"/>
        <w:gridCol w:w="2941"/>
      </w:tblGrid>
      <w:tr w:rsidR="005C7E74" w:rsidRPr="000E251D" w:rsidTr="000F3DA5">
        <w:tc>
          <w:tcPr>
            <w:tcW w:w="981" w:type="dxa"/>
            <w:vAlign w:val="center"/>
          </w:tcPr>
          <w:p w:rsidR="005C7E74" w:rsidRPr="000E251D" w:rsidRDefault="005C7E74" w:rsidP="000F3DA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b/>
                <w:lang w:eastAsia="zh-TW"/>
              </w:rPr>
              <w:t>項次</w:t>
            </w:r>
          </w:p>
        </w:tc>
        <w:tc>
          <w:tcPr>
            <w:tcW w:w="5726" w:type="dxa"/>
            <w:vAlign w:val="center"/>
          </w:tcPr>
          <w:p w:rsidR="005C7E74" w:rsidRPr="000E251D" w:rsidRDefault="005C7E74" w:rsidP="000F3DA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b/>
                <w:lang w:eastAsia="zh-TW"/>
              </w:rPr>
              <w:t>檢核</w:t>
            </w:r>
          </w:p>
        </w:tc>
        <w:tc>
          <w:tcPr>
            <w:tcW w:w="2941" w:type="dxa"/>
            <w:vAlign w:val="center"/>
          </w:tcPr>
          <w:p w:rsidR="005C7E74" w:rsidRPr="000E251D" w:rsidRDefault="005C7E74" w:rsidP="000F3DA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b/>
                <w:lang w:eastAsia="zh-TW"/>
              </w:rPr>
              <w:t>不符合時的錯誤訊息</w:t>
            </w:r>
          </w:p>
        </w:tc>
      </w:tr>
      <w:tr w:rsidR="005C7E74" w:rsidRPr="000E251D" w:rsidTr="000F3DA5">
        <w:tc>
          <w:tcPr>
            <w:tcW w:w="981" w:type="dxa"/>
            <w:vAlign w:val="center"/>
          </w:tcPr>
          <w:p w:rsidR="005C7E74" w:rsidRPr="000E251D" w:rsidRDefault="005C7E74" w:rsidP="000F3DA5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</w:tcPr>
          <w:p w:rsidR="005C7E74" w:rsidRPr="000E251D" w:rsidRDefault="005C7E74" w:rsidP="000F3DA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lang w:eastAsia="zh-TW"/>
              </w:rPr>
              <w:t>醫院代碼需有值且長度為10碼</w:t>
            </w:r>
          </w:p>
        </w:tc>
        <w:tc>
          <w:tcPr>
            <w:tcW w:w="2941" w:type="dxa"/>
          </w:tcPr>
          <w:p w:rsidR="005C7E74" w:rsidRPr="000E251D" w:rsidRDefault="005C7E74" w:rsidP="000F3DA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lang w:eastAsia="zh-TW"/>
              </w:rPr>
              <w:t>請輸入正確醫院代碼</w:t>
            </w:r>
          </w:p>
        </w:tc>
      </w:tr>
      <w:tr w:rsidR="005C7E74" w:rsidRPr="000E251D" w:rsidTr="000F3DA5">
        <w:tc>
          <w:tcPr>
            <w:tcW w:w="981" w:type="dxa"/>
            <w:vAlign w:val="center"/>
          </w:tcPr>
          <w:p w:rsidR="005C7E74" w:rsidRPr="000E251D" w:rsidRDefault="005C7E74" w:rsidP="000F3DA5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</w:tcPr>
          <w:p w:rsidR="005C7E74" w:rsidRDefault="005C7E74" w:rsidP="000F3DA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lang w:eastAsia="zh-TW"/>
              </w:rPr>
              <w:t>收據種類需有值</w:t>
            </w:r>
            <w:r>
              <w:rPr>
                <w:rFonts w:ascii="細明體" w:eastAsia="細明體" w:hAnsi="細明體" w:hint="eastAsia"/>
                <w:lang w:eastAsia="zh-TW"/>
              </w:rPr>
              <w:t>:下拉選項</w:t>
            </w:r>
          </w:p>
          <w:p w:rsidR="005C7E74" w:rsidRPr="000E251D" w:rsidRDefault="005C7E74" w:rsidP="000F3DA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(</w:t>
            </w:r>
            <w:r>
              <w:rPr>
                <w:rFonts w:ascii="細明體" w:eastAsia="細明體" w:hAnsi="細明體"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lang w:eastAsia="zh-TW"/>
              </w:rPr>
              <w:t>1</w:t>
            </w:r>
            <w:r>
              <w:rPr>
                <w:rFonts w:ascii="細明體" w:eastAsia="細明體" w:hAnsi="細明體"/>
                <w:lang w:eastAsia="zh-TW"/>
              </w:rPr>
              <w:t>’</w:t>
            </w:r>
            <w:r>
              <w:rPr>
                <w:rFonts w:ascii="細明體" w:eastAsia="細明體" w:hAnsi="細明體" w:hint="eastAsia"/>
                <w:lang w:eastAsia="zh-TW"/>
              </w:rPr>
              <w:t xml:space="preserve">:門診收據, </w:t>
            </w:r>
            <w:r>
              <w:rPr>
                <w:rFonts w:ascii="細明體" w:eastAsia="細明體" w:hAnsi="細明體"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lang w:eastAsia="zh-TW"/>
              </w:rPr>
              <w:t>2</w:t>
            </w:r>
            <w:r>
              <w:rPr>
                <w:rFonts w:ascii="細明體" w:eastAsia="細明體" w:hAnsi="細明體"/>
                <w:lang w:eastAsia="zh-TW"/>
              </w:rPr>
              <w:t>’</w:t>
            </w:r>
            <w:r>
              <w:rPr>
                <w:rFonts w:ascii="細明體" w:eastAsia="細明體" w:hAnsi="細明體" w:hint="eastAsia"/>
                <w:lang w:eastAsia="zh-TW"/>
              </w:rPr>
              <w:t>:住院收據)</w:t>
            </w:r>
          </w:p>
        </w:tc>
        <w:tc>
          <w:tcPr>
            <w:tcW w:w="2941" w:type="dxa"/>
          </w:tcPr>
          <w:p w:rsidR="005C7E74" w:rsidRPr="000E251D" w:rsidRDefault="005C7E74" w:rsidP="000F3DA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lang w:eastAsia="zh-TW"/>
              </w:rPr>
              <w:t>請輸入收據種類</w:t>
            </w:r>
          </w:p>
        </w:tc>
      </w:tr>
    </w:tbl>
    <w:p w:rsidR="005C7E74" w:rsidRPr="000E251D" w:rsidRDefault="005C7E74" w:rsidP="005C7E74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讀取各家醫院收據內容檔DTAAD050，BY參數:</w:t>
      </w:r>
    </w:p>
    <w:p w:rsidR="005C7E74" w:rsidRPr="000E251D" w:rsidRDefault="005C7E74" w:rsidP="005C7E7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 xml:space="preserve">醫院代碼: </w:t>
      </w:r>
      <w:r>
        <w:rPr>
          <w:rFonts w:ascii="細明體" w:eastAsia="細明體" w:hAnsi="細明體" w:hint="eastAsia"/>
          <w:bCs/>
          <w:lang w:eastAsia="zh-TW"/>
        </w:rPr>
        <w:t>同畫面輸入</w:t>
      </w:r>
    </w:p>
    <w:p w:rsidR="005C7E74" w:rsidRPr="000E251D" w:rsidRDefault="005C7E74" w:rsidP="005C7E7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 xml:space="preserve">收據種類: </w:t>
      </w:r>
      <w:r>
        <w:rPr>
          <w:rFonts w:ascii="細明體" w:eastAsia="細明體" w:hAnsi="細明體" w:hint="eastAsia"/>
          <w:bCs/>
          <w:lang w:eastAsia="zh-TW"/>
        </w:rPr>
        <w:t>同畫面選取</w:t>
      </w:r>
    </w:p>
    <w:p w:rsidR="005C7E74" w:rsidRPr="000E251D" w:rsidRDefault="005C7E74" w:rsidP="005C7E7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 xml:space="preserve">若無資料,顯示錯誤訊息 </w:t>
      </w:r>
      <w:r w:rsidRPr="000E251D">
        <w:rPr>
          <w:rFonts w:ascii="細明體" w:eastAsia="細明體" w:hAnsi="細明體"/>
          <w:bCs/>
          <w:lang w:eastAsia="zh-TW"/>
        </w:rPr>
        <w:t>“</w:t>
      </w:r>
      <w:r w:rsidRPr="000E251D">
        <w:rPr>
          <w:rFonts w:ascii="細明體" w:eastAsia="細明體" w:hAnsi="細明體" w:hint="eastAsia"/>
          <w:bCs/>
          <w:lang w:eastAsia="zh-TW"/>
        </w:rPr>
        <w:t>該醫院無收據項目設定資料，醫院代碼:</w:t>
      </w:r>
      <w:r w:rsidRPr="000E251D">
        <w:rPr>
          <w:rFonts w:ascii="細明體" w:eastAsia="細明體" w:hAnsi="細明體"/>
          <w:bCs/>
          <w:lang w:eastAsia="zh-TW"/>
        </w:rPr>
        <w:t>”</w:t>
      </w:r>
      <w:r w:rsidRPr="000E251D">
        <w:rPr>
          <w:rFonts w:ascii="細明體" w:eastAsia="細明體" w:hAnsi="細明體" w:hint="eastAsia"/>
          <w:bCs/>
          <w:lang w:eastAsia="zh-TW"/>
        </w:rPr>
        <w:t xml:space="preserve">+醫院代碼+ </w:t>
      </w:r>
      <w:r w:rsidRPr="000E251D">
        <w:rPr>
          <w:rFonts w:ascii="細明體" w:eastAsia="細明體" w:hAnsi="細明體"/>
          <w:bCs/>
          <w:lang w:eastAsia="zh-TW"/>
        </w:rPr>
        <w:t>“</w:t>
      </w:r>
      <w:r w:rsidRPr="000E251D">
        <w:rPr>
          <w:rFonts w:ascii="細明體" w:eastAsia="細明體" w:hAnsi="細明體" w:hint="eastAsia"/>
          <w:bCs/>
          <w:lang w:eastAsia="zh-TW"/>
        </w:rPr>
        <w:t>收據種類:</w:t>
      </w:r>
      <w:r w:rsidRPr="000E251D">
        <w:rPr>
          <w:rFonts w:ascii="細明體" w:eastAsia="細明體" w:hAnsi="細明體"/>
          <w:bCs/>
          <w:lang w:eastAsia="zh-TW"/>
        </w:rPr>
        <w:t>”</w:t>
      </w:r>
      <w:r w:rsidRPr="000E251D">
        <w:rPr>
          <w:rFonts w:ascii="細明體" w:eastAsia="細明體" w:hAnsi="細明體" w:hint="eastAsia"/>
          <w:bCs/>
          <w:lang w:eastAsia="zh-TW"/>
        </w:rPr>
        <w:t>+收據種類</w:t>
      </w:r>
    </w:p>
    <w:p w:rsidR="005C7E74" w:rsidRPr="000E251D" w:rsidRDefault="005C7E74" w:rsidP="005C7E7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若有資料,</w:t>
      </w:r>
    </w:p>
    <w:p w:rsidR="005C7E74" w:rsidRPr="000E251D" w:rsidRDefault="005C7E74" w:rsidP="005C7E74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將查詢結果依序存成LIST(</w:t>
      </w:r>
      <w:r w:rsidRPr="0049333F">
        <w:rPr>
          <w:rFonts w:ascii="細明體" w:eastAsia="細明體" w:hAnsi="細明體" w:hint="eastAsia"/>
          <w:b/>
          <w:bCs/>
          <w:color w:val="0070C0"/>
          <w:lang w:eastAsia="zh-TW"/>
        </w:rPr>
        <w:t>$收據項目_LIST</w:t>
      </w:r>
      <w:r w:rsidRPr="000E251D">
        <w:rPr>
          <w:rFonts w:ascii="細明體" w:eastAsia="細明體" w:hAnsi="細明體" w:hint="eastAsia"/>
          <w:bCs/>
          <w:lang w:eastAsia="zh-TW"/>
        </w:rPr>
        <w:t>)</w:t>
      </w:r>
    </w:p>
    <w:p w:rsidR="005C7E74" w:rsidRPr="000E251D" w:rsidRDefault="005C7E74" w:rsidP="005C7E74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每筆LIST格式如下</w:t>
      </w:r>
    </w:p>
    <w:tbl>
      <w:tblPr>
        <w:tblW w:w="0" w:type="auto"/>
        <w:tblInd w:w="2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9"/>
        <w:gridCol w:w="4503"/>
      </w:tblGrid>
      <w:tr w:rsidR="005C7E74" w:rsidRPr="00681470" w:rsidTr="000F3DA5">
        <w:tc>
          <w:tcPr>
            <w:tcW w:w="1579" w:type="dxa"/>
          </w:tcPr>
          <w:p w:rsidR="005C7E74" w:rsidRPr="00681470" w:rsidRDefault="005C7E74" w:rsidP="000F3DA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81470">
              <w:rPr>
                <w:rFonts w:ascii="細明體" w:eastAsia="細明體" w:hAnsi="細明體" w:hint="eastAsia"/>
                <w:bCs/>
                <w:lang w:eastAsia="zh-TW"/>
              </w:rPr>
              <w:t>收據項目序號</w:t>
            </w:r>
          </w:p>
        </w:tc>
        <w:tc>
          <w:tcPr>
            <w:tcW w:w="4503" w:type="dxa"/>
          </w:tcPr>
          <w:p w:rsidR="005C7E74" w:rsidRPr="00681470" w:rsidRDefault="005C7E74" w:rsidP="000F3DA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81470">
              <w:rPr>
                <w:rFonts w:ascii="細明體" w:eastAsia="細明體" w:hAnsi="細明體" w:hint="eastAsia"/>
                <w:bCs/>
                <w:lang w:eastAsia="zh-TW"/>
              </w:rPr>
              <w:t>同DTAAD050</w:t>
            </w:r>
          </w:p>
        </w:tc>
      </w:tr>
      <w:tr w:rsidR="005C7E74" w:rsidRPr="00681470" w:rsidTr="000F3DA5">
        <w:tc>
          <w:tcPr>
            <w:tcW w:w="1579" w:type="dxa"/>
          </w:tcPr>
          <w:p w:rsidR="005C7E74" w:rsidRPr="00681470" w:rsidRDefault="005C7E74" w:rsidP="000F3DA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81470">
              <w:rPr>
                <w:rFonts w:ascii="細明體" w:eastAsia="細明體" w:hAnsi="細明體" w:hint="eastAsia"/>
                <w:bCs/>
                <w:lang w:eastAsia="zh-TW"/>
              </w:rPr>
              <w:t>收據項目名稱</w:t>
            </w:r>
          </w:p>
        </w:tc>
        <w:tc>
          <w:tcPr>
            <w:tcW w:w="4503" w:type="dxa"/>
          </w:tcPr>
          <w:p w:rsidR="005C7E74" w:rsidRPr="00681470" w:rsidRDefault="005C7E74" w:rsidP="000F3DA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81470">
              <w:rPr>
                <w:rFonts w:ascii="細明體" w:eastAsia="細明體" w:hAnsi="細明體" w:hint="eastAsia"/>
                <w:bCs/>
                <w:lang w:eastAsia="zh-TW"/>
              </w:rPr>
              <w:t>同DTAAD050</w:t>
            </w:r>
          </w:p>
        </w:tc>
      </w:tr>
      <w:tr w:rsidR="005C7E74" w:rsidRPr="00681470" w:rsidTr="000F3DA5">
        <w:tc>
          <w:tcPr>
            <w:tcW w:w="1579" w:type="dxa"/>
          </w:tcPr>
          <w:p w:rsidR="005C7E74" w:rsidRPr="00681470" w:rsidRDefault="005C7E74" w:rsidP="000F3DA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81470">
              <w:rPr>
                <w:rFonts w:ascii="細明體" w:eastAsia="細明體" w:hAnsi="細明體" w:hint="eastAsia"/>
                <w:bCs/>
                <w:lang w:eastAsia="zh-TW"/>
              </w:rPr>
              <w:t>公司費用種類</w:t>
            </w:r>
          </w:p>
        </w:tc>
        <w:tc>
          <w:tcPr>
            <w:tcW w:w="4503" w:type="dxa"/>
          </w:tcPr>
          <w:p w:rsidR="005C7E74" w:rsidRPr="00681470" w:rsidRDefault="005C7E74" w:rsidP="000F3DA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81470">
              <w:rPr>
                <w:rFonts w:ascii="細明體" w:eastAsia="細明體" w:hAnsi="細明體" w:hint="eastAsia"/>
                <w:bCs/>
                <w:lang w:eastAsia="zh-TW"/>
              </w:rPr>
              <w:t>同DTAAD050</w:t>
            </w:r>
          </w:p>
        </w:tc>
      </w:tr>
      <w:tr w:rsidR="005C7E74" w:rsidRPr="00681470" w:rsidTr="000F3DA5">
        <w:tc>
          <w:tcPr>
            <w:tcW w:w="1579" w:type="dxa"/>
          </w:tcPr>
          <w:p w:rsidR="005C7E74" w:rsidRPr="00681470" w:rsidRDefault="005C7E74" w:rsidP="000F3DA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81470">
              <w:rPr>
                <w:rFonts w:ascii="細明體" w:eastAsia="細明體" w:hAnsi="細明體" w:hint="eastAsia"/>
                <w:bCs/>
                <w:lang w:eastAsia="zh-TW"/>
              </w:rPr>
              <w:t>申請金額</w:t>
            </w:r>
          </w:p>
        </w:tc>
        <w:tc>
          <w:tcPr>
            <w:tcW w:w="4503" w:type="dxa"/>
          </w:tcPr>
          <w:p w:rsidR="005C7E74" w:rsidRPr="00681470" w:rsidRDefault="005C7E74" w:rsidP="000F3DA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0</w:t>
            </w:r>
          </w:p>
        </w:tc>
      </w:tr>
    </w:tbl>
    <w:p w:rsidR="005C7E74" w:rsidRDefault="00841D98" w:rsidP="00841D9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顯示查詢結果</w:t>
      </w:r>
      <w:r w:rsidR="0027663D">
        <w:rPr>
          <w:rFonts w:ascii="細明體" w:eastAsia="細明體" w:hAnsi="細明體" w:hint="eastAsia"/>
          <w:bCs/>
          <w:lang w:eastAsia="zh-TW"/>
        </w:rPr>
        <w:t>(只</w:t>
      </w:r>
      <w:r w:rsidR="00E33CA2">
        <w:rPr>
          <w:rFonts w:ascii="細明體" w:eastAsia="細明體" w:hAnsi="細明體" w:hint="eastAsia"/>
          <w:bCs/>
          <w:lang w:eastAsia="zh-TW"/>
        </w:rPr>
        <w:t>異動</w:t>
      </w:r>
      <w:r w:rsidR="0027663D">
        <w:rPr>
          <w:rFonts w:ascii="細明體" w:eastAsia="細明體" w:hAnsi="細明體" w:hint="eastAsia"/>
          <w:bCs/>
          <w:lang w:eastAsia="zh-TW"/>
        </w:rPr>
        <w:t>顯示收據項目選項，其餘欄位不動)</w:t>
      </w:r>
    </w:p>
    <w:p w:rsidR="00841D98" w:rsidRPr="00E44F4C" w:rsidRDefault="00841D98" w:rsidP="00841D9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格式同</w:t>
      </w:r>
      <w:bookmarkStart w:id="26" w:name="FORMAT_C_BACK"/>
      <w:bookmarkEnd w:id="26"/>
      <w:r w:rsidRPr="000E251D">
        <w:rPr>
          <w:rFonts w:ascii="細明體" w:eastAsia="細明體" w:hAnsi="細明體"/>
          <w:lang w:eastAsia="zh-TW"/>
        </w:rPr>
        <w:fldChar w:fldCharType="begin"/>
      </w:r>
      <w:r>
        <w:rPr>
          <w:rFonts w:ascii="細明體" w:eastAsia="細明體" w:hAnsi="細明體"/>
          <w:lang w:eastAsia="zh-TW"/>
        </w:rPr>
        <w:instrText>HYPERLINK  \l "FORMAT_C"</w:instrText>
      </w:r>
      <w:r w:rsidRPr="000E251D">
        <w:rPr>
          <w:rFonts w:ascii="細明體" w:eastAsia="細明體" w:hAnsi="細明體"/>
          <w:lang w:eastAsia="zh-TW"/>
        </w:rPr>
      </w:r>
      <w:r w:rsidRPr="000E251D">
        <w:rPr>
          <w:rFonts w:ascii="細明體" w:eastAsia="細明體" w:hAnsi="細明體"/>
          <w:lang w:eastAsia="zh-TW"/>
        </w:rPr>
        <w:fldChar w:fldCharType="separate"/>
      </w:r>
      <w:r w:rsidRPr="000E251D">
        <w:rPr>
          <w:rStyle w:val="a8"/>
          <w:rFonts w:ascii="細明體" w:eastAsia="細明體" w:hAnsi="細明體" w:hint="eastAsia"/>
          <w:lang w:eastAsia="zh-TW"/>
        </w:rPr>
        <w:t>F</w:t>
      </w:r>
      <w:r w:rsidRPr="000E251D">
        <w:rPr>
          <w:rStyle w:val="a8"/>
          <w:rFonts w:ascii="細明體" w:eastAsia="細明體" w:hAnsi="細明體" w:hint="eastAsia"/>
          <w:lang w:eastAsia="zh-TW"/>
        </w:rPr>
        <w:t>O</w:t>
      </w:r>
      <w:r w:rsidRPr="000E251D">
        <w:rPr>
          <w:rStyle w:val="a8"/>
          <w:rFonts w:ascii="細明體" w:eastAsia="細明體" w:hAnsi="細明體" w:hint="eastAsia"/>
          <w:lang w:eastAsia="zh-TW"/>
        </w:rPr>
        <w:t>RM</w:t>
      </w:r>
      <w:r w:rsidRPr="000E251D">
        <w:rPr>
          <w:rStyle w:val="a8"/>
          <w:rFonts w:ascii="細明體" w:eastAsia="細明體" w:hAnsi="細明體" w:hint="eastAsia"/>
          <w:lang w:eastAsia="zh-TW"/>
        </w:rPr>
        <w:t>A</w:t>
      </w:r>
      <w:r>
        <w:rPr>
          <w:rStyle w:val="a8"/>
          <w:rFonts w:ascii="細明體" w:eastAsia="細明體" w:hAnsi="細明體" w:hint="eastAsia"/>
          <w:lang w:eastAsia="zh-TW"/>
        </w:rPr>
        <w:t>T</w:t>
      </w:r>
      <w:r>
        <w:rPr>
          <w:rStyle w:val="a8"/>
          <w:rFonts w:ascii="細明體" w:eastAsia="細明體" w:hAnsi="細明體" w:hint="eastAsia"/>
          <w:lang w:eastAsia="zh-TW"/>
        </w:rPr>
        <w:t xml:space="preserve"> (C</w:t>
      </w:r>
      <w:r w:rsidRPr="000E251D">
        <w:rPr>
          <w:rStyle w:val="a8"/>
          <w:rFonts w:ascii="細明體" w:eastAsia="細明體" w:hAnsi="細明體" w:hint="eastAsia"/>
          <w:lang w:eastAsia="zh-TW"/>
        </w:rPr>
        <w:t>)</w:t>
      </w:r>
      <w:r w:rsidRPr="000E251D">
        <w:rPr>
          <w:rFonts w:ascii="細明體" w:eastAsia="細明體" w:hAnsi="細明體"/>
          <w:lang w:eastAsia="zh-TW"/>
        </w:rPr>
        <w:fldChar w:fldCharType="end"/>
      </w:r>
    </w:p>
    <w:p w:rsidR="00E44F4C" w:rsidRPr="000E251D" w:rsidRDefault="00E44F4C" w:rsidP="005C7E74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/>
          <w:bCs/>
          <w:color w:val="008000"/>
          <w:lang w:eastAsia="zh-TW"/>
        </w:rPr>
        <w:t>新增</w:t>
      </w:r>
    </w:p>
    <w:p w:rsidR="005C7E74" w:rsidRPr="000E251D" w:rsidRDefault="005C7E74" w:rsidP="005C7E7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檢核:</w:t>
      </w:r>
    </w:p>
    <w:p w:rsidR="00F80E7D" w:rsidRPr="000E251D" w:rsidRDefault="00F80E7D" w:rsidP="00F80E7D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需完成查詢後才可儲存</w:t>
      </w:r>
    </w:p>
    <w:p w:rsidR="00F80E7D" w:rsidRPr="000E251D" w:rsidRDefault="00F80E7D" w:rsidP="00F80E7D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查詢KEY值不可變更</w:t>
      </w:r>
    </w:p>
    <w:p w:rsidR="00F80E7D" w:rsidRPr="000E251D" w:rsidRDefault="00F80E7D" w:rsidP="00F80E7D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:事故者ID ,事故日期</w:t>
      </w:r>
      <w:r w:rsidR="00A12C8A" w:rsidRPr="000E251D">
        <w:rPr>
          <w:rFonts w:ascii="細明體" w:eastAsia="細明體" w:hAnsi="細明體" w:hint="eastAsia"/>
          <w:bCs/>
          <w:lang w:eastAsia="zh-TW"/>
        </w:rPr>
        <w:t xml:space="preserve">　,匯款日期</w:t>
      </w:r>
      <w:r w:rsidR="00A3419C" w:rsidRPr="000E251D">
        <w:rPr>
          <w:rFonts w:ascii="細明體" w:eastAsia="細明體" w:hAnsi="細明體" w:hint="eastAsia"/>
          <w:bCs/>
          <w:lang w:eastAsia="zh-TW"/>
        </w:rPr>
        <w:t>,</w:t>
      </w:r>
      <w:r w:rsidR="00F25450" w:rsidRPr="000E251D">
        <w:rPr>
          <w:rFonts w:ascii="細明體" w:eastAsia="細明體" w:hAnsi="細明體" w:hint="eastAsia"/>
          <w:bCs/>
          <w:lang w:eastAsia="zh-TW"/>
        </w:rPr>
        <w:t>收據序號</w:t>
      </w:r>
      <w:r w:rsidRPr="000E251D">
        <w:rPr>
          <w:rFonts w:ascii="細明體" w:eastAsia="細明體" w:hAnsi="細明體" w:hint="eastAsia"/>
          <w:bCs/>
          <w:lang w:eastAsia="zh-TW"/>
        </w:rPr>
        <w:t xml:space="preserve"> 要與查詢當時的值相同</w:t>
      </w:r>
    </w:p>
    <w:p w:rsidR="00A12C8A" w:rsidRPr="000E251D" w:rsidRDefault="00A12C8A" w:rsidP="00A12C8A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//**檢核事項**</w:t>
      </w:r>
      <w:r w:rsidR="00D56B01" w:rsidRPr="000E251D">
        <w:rPr>
          <w:rFonts w:ascii="細明體" w:eastAsia="細明體" w:hAnsi="細明體" w:hint="eastAsia"/>
          <w:bCs/>
          <w:lang w:eastAsia="zh-TW"/>
        </w:rPr>
        <w:t>可參考</w:t>
      </w:r>
      <w:r w:rsidR="0074548D">
        <w:rPr>
          <w:rFonts w:ascii="細明體" w:eastAsia="細明體" w:hAnsi="細明體" w:hint="eastAsia"/>
          <w:bCs/>
          <w:lang w:eastAsia="zh-TW"/>
        </w:rPr>
        <w:t>AAA0_03</w:t>
      </w:r>
      <w:r w:rsidR="00D56B01" w:rsidRPr="000E251D">
        <w:rPr>
          <w:rFonts w:ascii="細明體" w:eastAsia="細明體" w:hAnsi="細明體" w:hint="eastAsia"/>
          <w:bCs/>
          <w:lang w:eastAsia="zh-TW"/>
        </w:rPr>
        <w:t>00做法</w:t>
      </w:r>
      <w:r w:rsidRPr="000E251D">
        <w:rPr>
          <w:rFonts w:ascii="細明體" w:eastAsia="細明體" w:hAnsi="細明體" w:hint="eastAsia"/>
          <w:bCs/>
          <w:lang w:eastAsia="zh-TW"/>
        </w:rPr>
        <w:t>//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"/>
        <w:gridCol w:w="5726"/>
        <w:gridCol w:w="2941"/>
      </w:tblGrid>
      <w:tr w:rsidR="00A12C8A" w:rsidRPr="000E251D" w:rsidTr="00A12C8A">
        <w:tc>
          <w:tcPr>
            <w:tcW w:w="981" w:type="dxa"/>
            <w:vAlign w:val="center"/>
          </w:tcPr>
          <w:p w:rsidR="00A12C8A" w:rsidRPr="000E251D" w:rsidRDefault="00A12C8A" w:rsidP="00A12C8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b/>
                <w:lang w:eastAsia="zh-TW"/>
              </w:rPr>
              <w:t>項次</w:t>
            </w:r>
          </w:p>
        </w:tc>
        <w:tc>
          <w:tcPr>
            <w:tcW w:w="5726" w:type="dxa"/>
            <w:vAlign w:val="center"/>
          </w:tcPr>
          <w:p w:rsidR="00A12C8A" w:rsidRPr="000E251D" w:rsidRDefault="00A12C8A" w:rsidP="00A12C8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b/>
                <w:lang w:eastAsia="zh-TW"/>
              </w:rPr>
              <w:t>檢核</w:t>
            </w:r>
          </w:p>
        </w:tc>
        <w:tc>
          <w:tcPr>
            <w:tcW w:w="2941" w:type="dxa"/>
            <w:vAlign w:val="center"/>
          </w:tcPr>
          <w:p w:rsidR="00A12C8A" w:rsidRPr="000E251D" w:rsidRDefault="00A12C8A" w:rsidP="00A12C8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b/>
                <w:lang w:eastAsia="zh-TW"/>
              </w:rPr>
              <w:t>不符合時的錯誤訊息</w:t>
            </w:r>
          </w:p>
        </w:tc>
      </w:tr>
      <w:tr w:rsidR="009555DD" w:rsidRPr="000E251D" w:rsidTr="00DA4835">
        <w:tc>
          <w:tcPr>
            <w:tcW w:w="981" w:type="dxa"/>
            <w:vAlign w:val="center"/>
          </w:tcPr>
          <w:p w:rsidR="009555DD" w:rsidRPr="000E251D" w:rsidRDefault="009555DD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</w:tcPr>
          <w:p w:rsidR="009555DD" w:rsidRPr="000E251D" w:rsidRDefault="009555DD" w:rsidP="0068147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lang w:eastAsia="zh-TW"/>
              </w:rPr>
              <w:t>醫院代碼需有值且長度為10碼</w:t>
            </w:r>
          </w:p>
        </w:tc>
        <w:tc>
          <w:tcPr>
            <w:tcW w:w="2941" w:type="dxa"/>
          </w:tcPr>
          <w:p w:rsidR="009555DD" w:rsidRPr="000E251D" w:rsidRDefault="009555DD" w:rsidP="0068147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lang w:eastAsia="zh-TW"/>
              </w:rPr>
              <w:t>請輸入正確醫院代碼</w:t>
            </w:r>
          </w:p>
        </w:tc>
      </w:tr>
      <w:tr w:rsidR="009555DD" w:rsidRPr="000E251D" w:rsidTr="00DA4835">
        <w:tc>
          <w:tcPr>
            <w:tcW w:w="981" w:type="dxa"/>
            <w:vAlign w:val="center"/>
          </w:tcPr>
          <w:p w:rsidR="009555DD" w:rsidRPr="000E251D" w:rsidRDefault="009555DD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</w:tcPr>
          <w:p w:rsidR="009555DD" w:rsidRDefault="009555DD" w:rsidP="0068147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lang w:eastAsia="zh-TW"/>
              </w:rPr>
              <w:t>收據種類需有值</w:t>
            </w:r>
            <w:r w:rsidR="00924E85">
              <w:rPr>
                <w:rFonts w:ascii="細明體" w:eastAsia="細明體" w:hAnsi="細明體" w:hint="eastAsia"/>
                <w:lang w:eastAsia="zh-TW"/>
              </w:rPr>
              <w:t>:下拉選項</w:t>
            </w:r>
          </w:p>
          <w:p w:rsidR="00924E85" w:rsidRPr="000E251D" w:rsidRDefault="00924E85" w:rsidP="0068147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(</w:t>
            </w:r>
            <w:r>
              <w:rPr>
                <w:rFonts w:ascii="細明體" w:eastAsia="細明體" w:hAnsi="細明體"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lang w:eastAsia="zh-TW"/>
              </w:rPr>
              <w:t>1</w:t>
            </w:r>
            <w:r>
              <w:rPr>
                <w:rFonts w:ascii="細明體" w:eastAsia="細明體" w:hAnsi="細明體"/>
                <w:lang w:eastAsia="zh-TW"/>
              </w:rPr>
              <w:t>’</w:t>
            </w:r>
            <w:r>
              <w:rPr>
                <w:rFonts w:ascii="細明體" w:eastAsia="細明體" w:hAnsi="細明體" w:hint="eastAsia"/>
                <w:lang w:eastAsia="zh-TW"/>
              </w:rPr>
              <w:t xml:space="preserve">:門診收據, </w:t>
            </w:r>
            <w:r>
              <w:rPr>
                <w:rFonts w:ascii="細明體" w:eastAsia="細明體" w:hAnsi="細明體"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lang w:eastAsia="zh-TW"/>
              </w:rPr>
              <w:t>2</w:t>
            </w:r>
            <w:r>
              <w:rPr>
                <w:rFonts w:ascii="細明體" w:eastAsia="細明體" w:hAnsi="細明體"/>
                <w:lang w:eastAsia="zh-TW"/>
              </w:rPr>
              <w:t>’</w:t>
            </w:r>
            <w:r>
              <w:rPr>
                <w:rFonts w:ascii="細明體" w:eastAsia="細明體" w:hAnsi="細明體" w:hint="eastAsia"/>
                <w:lang w:eastAsia="zh-TW"/>
              </w:rPr>
              <w:t>:住院收據)</w:t>
            </w:r>
          </w:p>
        </w:tc>
        <w:tc>
          <w:tcPr>
            <w:tcW w:w="2941" w:type="dxa"/>
          </w:tcPr>
          <w:p w:rsidR="009555DD" w:rsidRPr="000E251D" w:rsidRDefault="009555DD" w:rsidP="0068147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lang w:eastAsia="zh-TW"/>
              </w:rPr>
              <w:t>請輸入收據種類</w:t>
            </w:r>
          </w:p>
        </w:tc>
      </w:tr>
      <w:tr w:rsidR="009555DD" w:rsidRPr="000E251D" w:rsidTr="00DA4835">
        <w:tc>
          <w:tcPr>
            <w:tcW w:w="981" w:type="dxa"/>
            <w:vAlign w:val="center"/>
          </w:tcPr>
          <w:p w:rsidR="009555DD" w:rsidRPr="000E251D" w:rsidRDefault="009555DD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</w:tcPr>
          <w:p w:rsidR="009555DD" w:rsidRPr="000E251D" w:rsidRDefault="009555DD" w:rsidP="0068147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lang w:eastAsia="zh-TW"/>
              </w:rPr>
              <w:t>申請金額至少有一欄位大於0</w:t>
            </w:r>
          </w:p>
        </w:tc>
        <w:tc>
          <w:tcPr>
            <w:tcW w:w="2941" w:type="dxa"/>
          </w:tcPr>
          <w:p w:rsidR="009555DD" w:rsidRPr="000E251D" w:rsidRDefault="009555DD" w:rsidP="0068147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lang w:eastAsia="zh-TW"/>
              </w:rPr>
              <w:t>請輸入申請金額</w:t>
            </w:r>
          </w:p>
        </w:tc>
      </w:tr>
      <w:tr w:rsidR="009555DD" w:rsidRPr="000E251D" w:rsidTr="00DA4835">
        <w:tc>
          <w:tcPr>
            <w:tcW w:w="981" w:type="dxa"/>
            <w:vAlign w:val="center"/>
          </w:tcPr>
          <w:p w:rsidR="009555DD" w:rsidRPr="000E251D" w:rsidRDefault="009555DD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</w:tcPr>
          <w:p w:rsidR="009555DD" w:rsidRPr="000E251D" w:rsidRDefault="009555DD" w:rsidP="0068147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color w:val="0000FF"/>
                <w:lang w:eastAsia="zh-TW"/>
              </w:rPr>
              <w:t>收據種類為住院收據時，住院期間需有值且為正確</w:t>
            </w:r>
          </w:p>
        </w:tc>
        <w:tc>
          <w:tcPr>
            <w:tcW w:w="2941" w:type="dxa"/>
          </w:tcPr>
          <w:p w:rsidR="009555DD" w:rsidRPr="000E251D" w:rsidRDefault="009555DD" w:rsidP="0068147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color w:val="0000FF"/>
                <w:lang w:eastAsia="zh-TW"/>
              </w:rPr>
              <w:t>請輸入正確住院期間</w:t>
            </w:r>
          </w:p>
        </w:tc>
      </w:tr>
    </w:tbl>
    <w:p w:rsidR="00D122D8" w:rsidRDefault="00086AC8" w:rsidP="00D122D8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//***更新檔案***</w:t>
      </w:r>
    </w:p>
    <w:p w:rsidR="00053819" w:rsidRPr="000E251D" w:rsidRDefault="00575AE3" w:rsidP="004E3AE5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CALL</w:t>
      </w:r>
      <w:r w:rsidR="003829DB" w:rsidRPr="000E251D">
        <w:rPr>
          <w:rFonts w:ascii="細明體" w:eastAsia="細明體" w:hAnsi="細明體" w:hint="eastAsia"/>
          <w:lang w:eastAsia="zh-TW"/>
        </w:rPr>
        <w:t>學團專案理賠受理收據檔</w:t>
      </w:r>
      <w:r w:rsidR="00AB7830" w:rsidRPr="000E251D">
        <w:rPr>
          <w:rFonts w:ascii="細明體" w:eastAsia="細明體" w:hAnsi="細明體" w:hint="eastAsia"/>
          <w:lang w:eastAsia="zh-TW"/>
        </w:rPr>
        <w:t>維護模組</w:t>
      </w:r>
      <w:r w:rsidR="003829DB" w:rsidRPr="000E251D">
        <w:rPr>
          <w:rFonts w:ascii="細明體" w:eastAsia="細明體" w:hAnsi="細明體" w:cs="Arial" w:hint="eastAsia"/>
          <w:lang w:eastAsia="zh-TW"/>
        </w:rPr>
        <w:t>AA_A3Z003</w:t>
      </w:r>
      <w:r w:rsidRPr="000E251D">
        <w:rPr>
          <w:rFonts w:ascii="細明體" w:eastAsia="細明體" w:hAnsi="細明體" w:cs="Arial" w:hint="eastAsia"/>
          <w:lang w:eastAsia="zh-TW"/>
        </w:rPr>
        <w:t>.新增(</w:t>
      </w:r>
      <w:r w:rsidR="00306808">
        <w:rPr>
          <w:rFonts w:ascii="細明體" w:eastAsia="細明體" w:hAnsi="細明體" w:cs="Arial" w:hint="eastAsia"/>
          <w:lang w:eastAsia="zh-TW"/>
        </w:rPr>
        <w:t>多筆</w:t>
      </w:r>
      <w:r w:rsidRPr="000E251D">
        <w:rPr>
          <w:rFonts w:ascii="細明體" w:eastAsia="細明體" w:hAnsi="細明體" w:cs="Arial" w:hint="eastAsia"/>
          <w:lang w:eastAsia="zh-TW"/>
        </w:rPr>
        <w:t>)，BY參數:</w:t>
      </w:r>
    </w:p>
    <w:p w:rsidR="00306808" w:rsidRPr="00306808" w:rsidRDefault="003829DB" w:rsidP="004E3AE5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lang w:eastAsia="zh-TW"/>
        </w:rPr>
        <w:t>學團專案理賠受理收據檔</w:t>
      </w:r>
      <w:r w:rsidR="00306808">
        <w:rPr>
          <w:rFonts w:ascii="細明體" w:eastAsia="細明體" w:hAnsi="細明體" w:cs="Arial" w:hint="eastAsia"/>
          <w:lang w:eastAsia="zh-TW"/>
        </w:rPr>
        <w:t>LIST</w:t>
      </w:r>
      <w:r w:rsidR="00575AE3" w:rsidRPr="000E251D">
        <w:rPr>
          <w:rFonts w:ascii="細明體" w:eastAsia="細明體" w:hAnsi="細明體" w:cs="Arial" w:hint="eastAsia"/>
          <w:lang w:eastAsia="zh-TW"/>
        </w:rPr>
        <w:t>:</w:t>
      </w:r>
    </w:p>
    <w:p w:rsidR="00306808" w:rsidRPr="00306808" w:rsidRDefault="00306808" w:rsidP="0030680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依序將畫面申請金額 &gt; 0的資料FORMAT成DTAAA330_BO格式</w:t>
      </w:r>
    </w:p>
    <w:p w:rsidR="00575AE3" w:rsidRPr="00306808" w:rsidRDefault="00575AE3" w:rsidP="00306808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cs="Arial" w:hint="eastAsia"/>
          <w:lang w:eastAsia="zh-TW"/>
        </w:rPr>
        <w:t>格式如</w:t>
      </w:r>
      <w:bookmarkStart w:id="27" w:name="FORMAT_B_BACK"/>
      <w:r w:rsidR="00831A52" w:rsidRPr="000E251D">
        <w:rPr>
          <w:rFonts w:ascii="細明體" w:eastAsia="細明體" w:hAnsi="細明體" w:cs="Arial"/>
          <w:lang w:eastAsia="zh-TW"/>
        </w:rPr>
        <w:fldChar w:fldCharType="begin"/>
      </w:r>
      <w:r w:rsidR="00831A52" w:rsidRPr="000E251D">
        <w:rPr>
          <w:rFonts w:ascii="細明體" w:eastAsia="細明體" w:hAnsi="細明體" w:cs="Arial"/>
          <w:lang w:eastAsia="zh-TW"/>
        </w:rPr>
        <w:instrText xml:space="preserve"> HYPERLINK  \l "FORMAT_B" </w:instrText>
      </w:r>
      <w:r w:rsidR="00831A52" w:rsidRPr="000E251D">
        <w:rPr>
          <w:rFonts w:ascii="細明體" w:eastAsia="細明體" w:hAnsi="細明體" w:cs="Arial"/>
          <w:lang w:eastAsia="zh-TW"/>
        </w:rPr>
      </w:r>
      <w:r w:rsidR="00831A52" w:rsidRPr="000E251D">
        <w:rPr>
          <w:rFonts w:ascii="細明體" w:eastAsia="細明體" w:hAnsi="細明體" w:cs="Arial"/>
          <w:lang w:eastAsia="zh-TW"/>
        </w:rPr>
        <w:fldChar w:fldCharType="separate"/>
      </w:r>
      <w:r w:rsidRPr="000E251D">
        <w:rPr>
          <w:rStyle w:val="a8"/>
          <w:rFonts w:ascii="細明體" w:eastAsia="細明體" w:hAnsi="細明體" w:cs="Arial" w:hint="eastAsia"/>
          <w:lang w:eastAsia="zh-TW"/>
        </w:rPr>
        <w:t>FOR</w:t>
      </w:r>
      <w:r w:rsidRPr="000E251D">
        <w:rPr>
          <w:rStyle w:val="a8"/>
          <w:rFonts w:ascii="細明體" w:eastAsia="細明體" w:hAnsi="細明體" w:cs="Arial" w:hint="eastAsia"/>
          <w:lang w:eastAsia="zh-TW"/>
        </w:rPr>
        <w:t>M</w:t>
      </w:r>
      <w:r w:rsidRPr="000E251D">
        <w:rPr>
          <w:rStyle w:val="a8"/>
          <w:rFonts w:ascii="細明體" w:eastAsia="細明體" w:hAnsi="細明體" w:cs="Arial" w:hint="eastAsia"/>
          <w:lang w:eastAsia="zh-TW"/>
        </w:rPr>
        <w:t>A</w:t>
      </w:r>
      <w:r w:rsidRPr="000E251D">
        <w:rPr>
          <w:rStyle w:val="a8"/>
          <w:rFonts w:ascii="細明體" w:eastAsia="細明體" w:hAnsi="細明體" w:cs="Arial" w:hint="eastAsia"/>
          <w:lang w:eastAsia="zh-TW"/>
        </w:rPr>
        <w:t>T</w:t>
      </w:r>
      <w:r w:rsidRPr="000E251D">
        <w:rPr>
          <w:rStyle w:val="a8"/>
          <w:rFonts w:ascii="細明體" w:eastAsia="細明體" w:hAnsi="細明體" w:cs="Arial" w:hint="eastAsia"/>
          <w:lang w:eastAsia="zh-TW"/>
        </w:rPr>
        <w:t>(</w:t>
      </w:r>
      <w:r w:rsidRPr="000E251D">
        <w:rPr>
          <w:rStyle w:val="a8"/>
          <w:rFonts w:ascii="細明體" w:eastAsia="細明體" w:hAnsi="細明體" w:cs="Arial" w:hint="eastAsia"/>
          <w:lang w:eastAsia="zh-TW"/>
        </w:rPr>
        <w:t>B</w:t>
      </w:r>
      <w:r w:rsidRPr="000E251D">
        <w:rPr>
          <w:rStyle w:val="a8"/>
          <w:rFonts w:ascii="細明體" w:eastAsia="細明體" w:hAnsi="細明體" w:cs="Arial" w:hint="eastAsia"/>
          <w:lang w:eastAsia="zh-TW"/>
        </w:rPr>
        <w:t>)</w:t>
      </w:r>
      <w:bookmarkEnd w:id="27"/>
      <w:r w:rsidR="00831A52" w:rsidRPr="000E251D">
        <w:rPr>
          <w:rFonts w:ascii="細明體" w:eastAsia="細明體" w:hAnsi="細明體" w:cs="Arial"/>
          <w:lang w:eastAsia="zh-TW"/>
        </w:rPr>
        <w:fldChar w:fldCharType="end"/>
      </w:r>
    </w:p>
    <w:p w:rsidR="00306808" w:rsidRPr="000E251D" w:rsidRDefault="00306808" w:rsidP="004B35EA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 xml:space="preserve">ADD DTAAA330_BO 到 </w:t>
      </w:r>
      <w:r w:rsidRPr="000E251D">
        <w:rPr>
          <w:rFonts w:ascii="細明體" w:eastAsia="細明體" w:hAnsi="細明體" w:hint="eastAsia"/>
          <w:lang w:eastAsia="zh-TW"/>
        </w:rPr>
        <w:t>學團專案理賠受理收據檔</w:t>
      </w:r>
      <w:r>
        <w:rPr>
          <w:rFonts w:ascii="細明體" w:eastAsia="細明體" w:hAnsi="細明體" w:cs="Arial" w:hint="eastAsia"/>
          <w:lang w:eastAsia="zh-TW"/>
        </w:rPr>
        <w:t>LIST</w:t>
      </w:r>
    </w:p>
    <w:p w:rsidR="00575AE3" w:rsidRPr="000E251D" w:rsidRDefault="00575AE3" w:rsidP="004E3AE5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若有誤，顯示模組回傳錯誤訊息</w:t>
      </w:r>
    </w:p>
    <w:p w:rsidR="00405937" w:rsidRPr="000E251D" w:rsidRDefault="00405937" w:rsidP="0040593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若執行期間有誤</w:t>
      </w:r>
    </w:p>
    <w:p w:rsidR="00405937" w:rsidRPr="000E251D" w:rsidRDefault="00405937" w:rsidP="0040593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cs="Arial" w:hint="eastAsia"/>
          <w:bCs/>
          <w:lang w:eastAsia="zh-TW"/>
        </w:rPr>
        <w:t>【查詢】、【新增】</w:t>
      </w:r>
      <w:r w:rsidR="006B7F81" w:rsidRPr="000E251D">
        <w:rPr>
          <w:rFonts w:ascii="細明體" w:eastAsia="細明體" w:hAnsi="細明體" w:cs="Arial" w:hint="eastAsia"/>
          <w:bCs/>
          <w:lang w:eastAsia="zh-TW"/>
        </w:rPr>
        <w:t>、【查詢</w:t>
      </w:r>
      <w:r w:rsidR="006B7F81">
        <w:rPr>
          <w:rFonts w:ascii="細明體" w:eastAsia="細明體" w:hAnsi="細明體" w:cs="Arial" w:hint="eastAsia"/>
          <w:bCs/>
          <w:lang w:eastAsia="zh-TW"/>
        </w:rPr>
        <w:t>收據項目</w:t>
      </w:r>
      <w:r w:rsidR="006B7F81" w:rsidRPr="000E251D">
        <w:rPr>
          <w:rFonts w:ascii="細明體" w:eastAsia="細明體" w:hAnsi="細明體" w:cs="Arial" w:hint="eastAsia"/>
          <w:bCs/>
          <w:lang w:eastAsia="zh-TW"/>
        </w:rPr>
        <w:t>】</w:t>
      </w:r>
      <w:r w:rsidRPr="000E251D">
        <w:rPr>
          <w:rFonts w:ascii="細明體" w:eastAsia="細明體" w:hAnsi="細明體" w:cs="Arial" w:hint="eastAsia"/>
          <w:bCs/>
          <w:lang w:eastAsia="zh-TW"/>
        </w:rPr>
        <w:t>ENABLED，【刪除】、【修改】DISABLED。</w:t>
      </w:r>
    </w:p>
    <w:p w:rsidR="004E3AE5" w:rsidRPr="000E251D" w:rsidRDefault="004E3AE5" w:rsidP="004E3AE5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若全部執行完成無誤</w:t>
      </w:r>
    </w:p>
    <w:p w:rsidR="00575AE3" w:rsidRPr="000E251D" w:rsidRDefault="00575AE3" w:rsidP="00575AE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 xml:space="preserve">顯示 </w:t>
      </w:r>
      <w:r w:rsidRPr="000E251D">
        <w:rPr>
          <w:rFonts w:ascii="細明體" w:eastAsia="細明體" w:hAnsi="細明體"/>
          <w:bCs/>
          <w:lang w:eastAsia="zh-TW"/>
        </w:rPr>
        <w:t>“</w:t>
      </w:r>
      <w:r w:rsidR="00AB7830" w:rsidRPr="000E251D">
        <w:rPr>
          <w:rFonts w:ascii="細明體" w:eastAsia="細明體" w:hAnsi="細明體" w:hint="eastAsia"/>
          <w:bCs/>
          <w:lang w:eastAsia="zh-TW"/>
        </w:rPr>
        <w:t>新增</w:t>
      </w:r>
      <w:r w:rsidRPr="000E251D">
        <w:rPr>
          <w:rFonts w:ascii="細明體" w:eastAsia="細明體" w:hAnsi="細明體" w:hint="eastAsia"/>
          <w:bCs/>
          <w:lang w:eastAsia="zh-TW"/>
        </w:rPr>
        <w:t>資料完成</w:t>
      </w:r>
      <w:r w:rsidRPr="000E251D">
        <w:rPr>
          <w:rFonts w:ascii="細明體" w:eastAsia="細明體" w:hAnsi="細明體"/>
          <w:bCs/>
          <w:lang w:eastAsia="zh-TW"/>
        </w:rPr>
        <w:t>”</w:t>
      </w:r>
    </w:p>
    <w:p w:rsidR="00575AE3" w:rsidRPr="000E251D" w:rsidRDefault="00575AE3" w:rsidP="00575AE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cs="Arial" w:hint="eastAsia"/>
          <w:bCs/>
          <w:lang w:eastAsia="zh-TW"/>
        </w:rPr>
        <w:t>【刪除】</w:t>
      </w:r>
      <w:r w:rsidR="00AB7830" w:rsidRPr="000E251D">
        <w:rPr>
          <w:rFonts w:ascii="細明體" w:eastAsia="細明體" w:hAnsi="細明體" w:cs="Arial" w:hint="eastAsia"/>
          <w:bCs/>
          <w:lang w:eastAsia="zh-TW"/>
        </w:rPr>
        <w:t>、【修改</w:t>
      </w:r>
      <w:r w:rsidR="003976FC" w:rsidRPr="000E251D">
        <w:rPr>
          <w:rFonts w:ascii="細明體" w:eastAsia="細明體" w:hAnsi="細明體" w:cs="Arial" w:hint="eastAsia"/>
          <w:bCs/>
          <w:lang w:eastAsia="zh-TW"/>
        </w:rPr>
        <w:t>】</w:t>
      </w:r>
      <w:r w:rsidR="00AB7830" w:rsidRPr="000E251D">
        <w:rPr>
          <w:rFonts w:ascii="細明體" w:eastAsia="細明體" w:hAnsi="細明體" w:cs="Arial" w:hint="eastAsia"/>
          <w:bCs/>
          <w:lang w:eastAsia="zh-TW"/>
        </w:rPr>
        <w:t>、【查詢】</w:t>
      </w:r>
      <w:r w:rsidR="006B7F81" w:rsidRPr="000E251D">
        <w:rPr>
          <w:rFonts w:ascii="細明體" w:eastAsia="細明體" w:hAnsi="細明體" w:cs="Arial" w:hint="eastAsia"/>
          <w:bCs/>
          <w:lang w:eastAsia="zh-TW"/>
        </w:rPr>
        <w:t>、【查詢</w:t>
      </w:r>
      <w:r w:rsidR="006B7F81">
        <w:rPr>
          <w:rFonts w:ascii="細明體" w:eastAsia="細明體" w:hAnsi="細明體" w:cs="Arial" w:hint="eastAsia"/>
          <w:bCs/>
          <w:lang w:eastAsia="zh-TW"/>
        </w:rPr>
        <w:t>收據項目</w:t>
      </w:r>
      <w:r w:rsidR="006B7F81" w:rsidRPr="000E251D">
        <w:rPr>
          <w:rFonts w:ascii="細明體" w:eastAsia="細明體" w:hAnsi="細明體" w:cs="Arial" w:hint="eastAsia"/>
          <w:bCs/>
          <w:lang w:eastAsia="zh-TW"/>
        </w:rPr>
        <w:t>】</w:t>
      </w:r>
      <w:r w:rsidRPr="000E251D">
        <w:rPr>
          <w:rFonts w:ascii="細明體" w:eastAsia="細明體" w:hAnsi="細明體" w:cs="Arial" w:hint="eastAsia"/>
          <w:bCs/>
          <w:lang w:eastAsia="zh-TW"/>
        </w:rPr>
        <w:t>ENABLED</w:t>
      </w:r>
      <w:r w:rsidR="00AB7830" w:rsidRPr="000E251D">
        <w:rPr>
          <w:rFonts w:ascii="細明體" w:eastAsia="細明體" w:hAnsi="細明體" w:cs="Arial" w:hint="eastAsia"/>
          <w:bCs/>
          <w:lang w:eastAsia="zh-TW"/>
        </w:rPr>
        <w:t>，【新增】DISABLED。</w:t>
      </w:r>
    </w:p>
    <w:p w:rsidR="00E0101F" w:rsidRPr="000E251D" w:rsidRDefault="002F7707" w:rsidP="00E0101F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/>
          <w:bCs/>
          <w:color w:val="008000"/>
          <w:lang w:eastAsia="zh-TW"/>
        </w:rPr>
        <w:t>修改</w:t>
      </w:r>
    </w:p>
    <w:p w:rsidR="002F7707" w:rsidRPr="000E251D" w:rsidRDefault="002F7707" w:rsidP="002F770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檢核:</w:t>
      </w:r>
    </w:p>
    <w:p w:rsidR="002F7707" w:rsidRPr="000E251D" w:rsidRDefault="002F7707" w:rsidP="002F770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需完成查詢後才可刪除</w:t>
      </w:r>
    </w:p>
    <w:p w:rsidR="002F7707" w:rsidRPr="000E251D" w:rsidRDefault="002F7707" w:rsidP="002F770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查詢KEY值不可變更:</w:t>
      </w:r>
    </w:p>
    <w:p w:rsidR="002F7707" w:rsidRPr="000E251D" w:rsidRDefault="002F7707" w:rsidP="002F770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 xml:space="preserve"> 事故者ID ,事故日期　,匯款日期</w:t>
      </w:r>
      <w:r w:rsidR="0038068E" w:rsidRPr="000E251D">
        <w:rPr>
          <w:rFonts w:ascii="細明體" w:eastAsia="細明體" w:hAnsi="細明體" w:hint="eastAsia"/>
          <w:bCs/>
          <w:lang w:eastAsia="zh-TW"/>
        </w:rPr>
        <w:t xml:space="preserve"> ,</w:t>
      </w:r>
      <w:r w:rsidR="00F25450" w:rsidRPr="000E251D">
        <w:rPr>
          <w:rFonts w:ascii="細明體" w:eastAsia="細明體" w:hAnsi="細明體" w:hint="eastAsia"/>
          <w:bCs/>
          <w:lang w:eastAsia="zh-TW"/>
        </w:rPr>
        <w:t>收據序號</w:t>
      </w:r>
      <w:r w:rsidRPr="000E251D">
        <w:rPr>
          <w:rFonts w:ascii="細明體" w:eastAsia="細明體" w:hAnsi="細明體" w:hint="eastAsia"/>
          <w:bCs/>
          <w:lang w:eastAsia="zh-TW"/>
        </w:rPr>
        <w:t xml:space="preserve"> 要與查詢當時的值相同</w:t>
      </w:r>
    </w:p>
    <w:p w:rsidR="002F7707" w:rsidRPr="000E251D" w:rsidRDefault="002F7707" w:rsidP="002F770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需執行</w:t>
      </w:r>
      <w:r w:rsidRPr="000E251D">
        <w:rPr>
          <w:rFonts w:ascii="細明體" w:eastAsia="細明體" w:hAnsi="細明體" w:hint="eastAsia"/>
          <w:b/>
          <w:bCs/>
          <w:color w:val="008000"/>
          <w:lang w:eastAsia="zh-TW"/>
        </w:rPr>
        <w:t>新增</w:t>
      </w:r>
      <w:r w:rsidRPr="000E251D">
        <w:rPr>
          <w:rFonts w:ascii="細明體" w:eastAsia="細明體" w:hAnsi="細明體" w:hint="eastAsia"/>
          <w:bCs/>
          <w:lang w:eastAsia="zh-TW"/>
        </w:rPr>
        <w:t>的//**檢核事項**//程式段</w:t>
      </w:r>
    </w:p>
    <w:p w:rsidR="002F7707" w:rsidRDefault="002F7707" w:rsidP="002F770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//***更新檔案***</w:t>
      </w:r>
    </w:p>
    <w:p w:rsidR="00B97720" w:rsidRPr="000E251D" w:rsidRDefault="00B97720" w:rsidP="00B97720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CALL</w:t>
      </w:r>
      <w:r w:rsidRPr="000E251D">
        <w:rPr>
          <w:rFonts w:ascii="細明體" w:eastAsia="細明體" w:hAnsi="細明體" w:hint="eastAsia"/>
          <w:lang w:eastAsia="zh-TW"/>
        </w:rPr>
        <w:t>學團專案理賠受理收據檔維護模組</w:t>
      </w:r>
      <w:r w:rsidRPr="000E251D">
        <w:rPr>
          <w:rFonts w:ascii="細明體" w:eastAsia="細明體" w:hAnsi="細明體" w:cs="Arial" w:hint="eastAsia"/>
          <w:lang w:eastAsia="zh-TW"/>
        </w:rPr>
        <w:t>AA_A3Z003.刪除(</w:t>
      </w:r>
      <w:r>
        <w:rPr>
          <w:rFonts w:ascii="細明體" w:eastAsia="細明體" w:hAnsi="細明體" w:cs="Arial" w:hint="eastAsia"/>
          <w:lang w:eastAsia="zh-TW"/>
        </w:rPr>
        <w:t>多筆</w:t>
      </w:r>
      <w:r w:rsidRPr="000E251D">
        <w:rPr>
          <w:rFonts w:ascii="細明體" w:eastAsia="細明體" w:hAnsi="細明體" w:cs="Arial" w:hint="eastAsia"/>
          <w:lang w:eastAsia="zh-TW"/>
        </w:rPr>
        <w:t>)，BY參數:</w:t>
      </w:r>
    </w:p>
    <w:p w:rsidR="00B97720" w:rsidRPr="00EA3CB6" w:rsidRDefault="00B97720" w:rsidP="00B97720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lang w:eastAsia="zh-TW"/>
        </w:rPr>
        <w:t>學團專案理賠受理收據檔</w:t>
      </w:r>
      <w:r>
        <w:rPr>
          <w:rFonts w:ascii="細明體" w:eastAsia="細明體" w:hAnsi="細明體" w:hint="eastAsia"/>
          <w:lang w:eastAsia="zh-TW"/>
        </w:rPr>
        <w:t>LIST:</w:t>
      </w:r>
      <w:r w:rsidRPr="00B9772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  <w:r w:rsidRPr="000E251D">
        <w:rPr>
          <w:rFonts w:ascii="細明體" w:eastAsia="細明體" w:hAnsi="細明體" w:hint="eastAsia"/>
          <w:b/>
          <w:bCs/>
          <w:color w:val="008000"/>
          <w:lang w:eastAsia="zh-TW"/>
        </w:rPr>
        <w:t>查詢</w:t>
      </w:r>
      <w:r>
        <w:rPr>
          <w:rFonts w:ascii="細明體" w:eastAsia="細明體" w:hAnsi="細明體" w:hint="eastAsia"/>
          <w:lang w:eastAsia="zh-TW"/>
        </w:rPr>
        <w:t>結果</w:t>
      </w:r>
      <w:r w:rsidR="00A73BB4" w:rsidRPr="00A73BB4">
        <w:rPr>
          <w:rFonts w:ascii="細明體" w:eastAsia="細明體" w:hAnsi="細明體" w:cs="Arial" w:hint="eastAsia"/>
          <w:b/>
          <w:color w:val="C00000"/>
          <w:lang w:eastAsia="zh-TW"/>
        </w:rPr>
        <w:t>$DTAAA330_LIST</w:t>
      </w:r>
    </w:p>
    <w:p w:rsidR="00B97720" w:rsidRPr="000E251D" w:rsidRDefault="00B97720" w:rsidP="00B97720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若有誤，顯示模組回傳錯誤訊息</w:t>
      </w:r>
    </w:p>
    <w:p w:rsidR="00B97720" w:rsidRPr="000E251D" w:rsidRDefault="00B97720" w:rsidP="00B97720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CALL</w:t>
      </w:r>
      <w:r w:rsidRPr="000E251D">
        <w:rPr>
          <w:rFonts w:ascii="細明體" w:eastAsia="細明體" w:hAnsi="細明體" w:hint="eastAsia"/>
          <w:lang w:eastAsia="zh-TW"/>
        </w:rPr>
        <w:t>學團專案理賠受理收據檔維護模組</w:t>
      </w:r>
      <w:r w:rsidRPr="000E251D">
        <w:rPr>
          <w:rFonts w:ascii="細明體" w:eastAsia="細明體" w:hAnsi="細明體" w:cs="Arial" w:hint="eastAsia"/>
          <w:lang w:eastAsia="zh-TW"/>
        </w:rPr>
        <w:t>AA_A3Z003.新增(</w:t>
      </w:r>
      <w:r>
        <w:rPr>
          <w:rFonts w:ascii="細明體" w:eastAsia="細明體" w:hAnsi="細明體" w:cs="Arial" w:hint="eastAsia"/>
          <w:lang w:eastAsia="zh-TW"/>
        </w:rPr>
        <w:t>多筆</w:t>
      </w:r>
      <w:r w:rsidRPr="000E251D">
        <w:rPr>
          <w:rFonts w:ascii="細明體" w:eastAsia="細明體" w:hAnsi="細明體" w:cs="Arial" w:hint="eastAsia"/>
          <w:lang w:eastAsia="zh-TW"/>
        </w:rPr>
        <w:t>)，BY參數:</w:t>
      </w:r>
    </w:p>
    <w:p w:rsidR="00B97720" w:rsidRPr="00306808" w:rsidRDefault="00B97720" w:rsidP="00B97720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lang w:eastAsia="zh-TW"/>
        </w:rPr>
        <w:t>學團專案理賠受理收據檔</w:t>
      </w:r>
      <w:r>
        <w:rPr>
          <w:rFonts w:ascii="細明體" w:eastAsia="細明體" w:hAnsi="細明體" w:cs="Arial" w:hint="eastAsia"/>
          <w:lang w:eastAsia="zh-TW"/>
        </w:rPr>
        <w:t>LIST</w:t>
      </w:r>
      <w:r w:rsidRPr="000E251D">
        <w:rPr>
          <w:rFonts w:ascii="細明體" w:eastAsia="細明體" w:hAnsi="細明體" w:cs="Arial" w:hint="eastAsia"/>
          <w:lang w:eastAsia="zh-TW"/>
        </w:rPr>
        <w:t>:</w:t>
      </w:r>
    </w:p>
    <w:p w:rsidR="00B97720" w:rsidRPr="00306808" w:rsidRDefault="00B97720" w:rsidP="00B97720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依序將畫面申請金額 &gt; 0的資料FORMAT成DTAAA330_BO格式</w:t>
      </w:r>
    </w:p>
    <w:p w:rsidR="00B97720" w:rsidRPr="00306808" w:rsidRDefault="00B97720" w:rsidP="00B97720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cs="Arial" w:hint="eastAsia"/>
          <w:lang w:eastAsia="zh-TW"/>
        </w:rPr>
        <w:t>格式如</w:t>
      </w:r>
      <w:hyperlink w:anchor="FORMAT_B" w:history="1">
        <w:r w:rsidRPr="000E251D">
          <w:rPr>
            <w:rStyle w:val="a8"/>
            <w:rFonts w:ascii="細明體" w:eastAsia="細明體" w:hAnsi="細明體" w:cs="Arial" w:hint="eastAsia"/>
            <w:lang w:eastAsia="zh-TW"/>
          </w:rPr>
          <w:t>FORMAT(B)</w:t>
        </w:r>
      </w:hyperlink>
    </w:p>
    <w:p w:rsidR="00B97720" w:rsidRPr="000E251D" w:rsidRDefault="00B97720" w:rsidP="00B97720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 xml:space="preserve">ADD DTAAA330_BO 到 </w:t>
      </w:r>
      <w:r w:rsidRPr="000E251D">
        <w:rPr>
          <w:rFonts w:ascii="細明體" w:eastAsia="細明體" w:hAnsi="細明體" w:hint="eastAsia"/>
          <w:lang w:eastAsia="zh-TW"/>
        </w:rPr>
        <w:t>學團專案理賠受理收據檔</w:t>
      </w:r>
      <w:r>
        <w:rPr>
          <w:rFonts w:ascii="細明體" w:eastAsia="細明體" w:hAnsi="細明體" w:cs="Arial" w:hint="eastAsia"/>
          <w:lang w:eastAsia="zh-TW"/>
        </w:rPr>
        <w:t>LIST</w:t>
      </w:r>
    </w:p>
    <w:p w:rsidR="00B97720" w:rsidRPr="000E251D" w:rsidRDefault="00B97720" w:rsidP="00B97720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若有誤，顯示模組回傳錯誤訊息</w:t>
      </w:r>
    </w:p>
    <w:p w:rsidR="00405937" w:rsidRPr="000E251D" w:rsidRDefault="00405937" w:rsidP="0040593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若執行期間有誤</w:t>
      </w:r>
    </w:p>
    <w:p w:rsidR="00405937" w:rsidRPr="000E251D" w:rsidRDefault="00405937" w:rsidP="0040593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cs="Arial" w:hint="eastAsia"/>
          <w:bCs/>
          <w:lang w:eastAsia="zh-TW"/>
        </w:rPr>
        <w:t>【查詢】、</w:t>
      </w:r>
      <w:r w:rsidR="00EA6302" w:rsidRPr="000E251D">
        <w:rPr>
          <w:rFonts w:ascii="細明體" w:eastAsia="細明體" w:hAnsi="細明體" w:cs="Arial" w:hint="eastAsia"/>
          <w:bCs/>
          <w:lang w:eastAsia="zh-TW"/>
        </w:rPr>
        <w:t>【修改】</w:t>
      </w:r>
      <w:r w:rsidR="006B7F81" w:rsidRPr="000E251D">
        <w:rPr>
          <w:rFonts w:ascii="細明體" w:eastAsia="細明體" w:hAnsi="細明體" w:cs="Arial" w:hint="eastAsia"/>
          <w:bCs/>
          <w:lang w:eastAsia="zh-TW"/>
        </w:rPr>
        <w:t>、【查詢</w:t>
      </w:r>
      <w:r w:rsidR="006B7F81">
        <w:rPr>
          <w:rFonts w:ascii="細明體" w:eastAsia="細明體" w:hAnsi="細明體" w:cs="Arial" w:hint="eastAsia"/>
          <w:bCs/>
          <w:lang w:eastAsia="zh-TW"/>
        </w:rPr>
        <w:t>收據項目</w:t>
      </w:r>
      <w:r w:rsidR="006B7F81" w:rsidRPr="000E251D">
        <w:rPr>
          <w:rFonts w:ascii="細明體" w:eastAsia="細明體" w:hAnsi="細明體" w:cs="Arial" w:hint="eastAsia"/>
          <w:bCs/>
          <w:lang w:eastAsia="zh-TW"/>
        </w:rPr>
        <w:t>】</w:t>
      </w:r>
      <w:r w:rsidRPr="000E251D">
        <w:rPr>
          <w:rFonts w:ascii="細明體" w:eastAsia="細明體" w:hAnsi="細明體" w:cs="Arial" w:hint="eastAsia"/>
          <w:bCs/>
          <w:lang w:eastAsia="zh-TW"/>
        </w:rPr>
        <w:t>ENABLED，</w:t>
      </w:r>
      <w:r w:rsidR="00EA6302" w:rsidRPr="000E251D">
        <w:rPr>
          <w:rFonts w:ascii="細明體" w:eastAsia="細明體" w:hAnsi="細明體" w:cs="Arial" w:hint="eastAsia"/>
          <w:bCs/>
          <w:lang w:eastAsia="zh-TW"/>
        </w:rPr>
        <w:t>【新增】</w:t>
      </w:r>
      <w:r w:rsidRPr="000E251D">
        <w:rPr>
          <w:rFonts w:ascii="細明體" w:eastAsia="細明體" w:hAnsi="細明體" w:cs="Arial" w:hint="eastAsia"/>
          <w:bCs/>
          <w:lang w:eastAsia="zh-TW"/>
        </w:rPr>
        <w:t>、</w:t>
      </w:r>
      <w:r w:rsidR="00EA6302" w:rsidRPr="000E251D">
        <w:rPr>
          <w:rFonts w:ascii="細明體" w:eastAsia="細明體" w:hAnsi="細明體" w:cs="Arial" w:hint="eastAsia"/>
          <w:bCs/>
          <w:lang w:eastAsia="zh-TW"/>
        </w:rPr>
        <w:t>【刪除】</w:t>
      </w:r>
      <w:r w:rsidRPr="000E251D">
        <w:rPr>
          <w:rFonts w:ascii="細明體" w:eastAsia="細明體" w:hAnsi="細明體" w:cs="Arial" w:hint="eastAsia"/>
          <w:bCs/>
          <w:lang w:eastAsia="zh-TW"/>
        </w:rPr>
        <w:t>DISABLED。</w:t>
      </w:r>
    </w:p>
    <w:p w:rsidR="00570E4D" w:rsidRPr="000E251D" w:rsidRDefault="00570E4D" w:rsidP="00570E4D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若全部執行完成無誤</w:t>
      </w:r>
    </w:p>
    <w:p w:rsidR="00570E4D" w:rsidRPr="000E251D" w:rsidRDefault="00570E4D" w:rsidP="00051FB1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 xml:space="preserve">顯示 </w:t>
      </w:r>
      <w:r w:rsidRPr="000E251D">
        <w:rPr>
          <w:rFonts w:ascii="細明體" w:eastAsia="細明體" w:hAnsi="細明體"/>
          <w:bCs/>
          <w:lang w:eastAsia="zh-TW"/>
        </w:rPr>
        <w:t>“</w:t>
      </w:r>
      <w:r w:rsidR="00051FB1" w:rsidRPr="000E251D">
        <w:rPr>
          <w:rFonts w:ascii="細明體" w:eastAsia="細明體" w:hAnsi="細明體" w:hint="eastAsia"/>
          <w:bCs/>
          <w:lang w:eastAsia="zh-TW"/>
        </w:rPr>
        <w:t>修改</w:t>
      </w:r>
      <w:r w:rsidRPr="000E251D">
        <w:rPr>
          <w:rFonts w:ascii="細明體" w:eastAsia="細明體" w:hAnsi="細明體" w:hint="eastAsia"/>
          <w:bCs/>
          <w:lang w:eastAsia="zh-TW"/>
        </w:rPr>
        <w:t>完成</w:t>
      </w:r>
      <w:r w:rsidRPr="000E251D">
        <w:rPr>
          <w:rFonts w:ascii="細明體" w:eastAsia="細明體" w:hAnsi="細明體"/>
          <w:bCs/>
          <w:lang w:eastAsia="zh-TW"/>
        </w:rPr>
        <w:t>”</w:t>
      </w:r>
    </w:p>
    <w:p w:rsidR="00570E4D" w:rsidRPr="000E251D" w:rsidRDefault="00570E4D" w:rsidP="00570E4D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cs="Arial" w:hint="eastAsia"/>
          <w:bCs/>
          <w:lang w:eastAsia="zh-TW"/>
        </w:rPr>
        <w:t>【查詢】</w:t>
      </w:r>
      <w:r w:rsidR="00051FB1" w:rsidRPr="000E251D">
        <w:rPr>
          <w:rFonts w:ascii="細明體" w:eastAsia="細明體" w:hAnsi="細明體" w:cs="Arial" w:hint="eastAsia"/>
          <w:bCs/>
          <w:lang w:eastAsia="zh-TW"/>
        </w:rPr>
        <w:t>、【修改】、【刪除】</w:t>
      </w:r>
      <w:r w:rsidR="006B7F81" w:rsidRPr="000E251D">
        <w:rPr>
          <w:rFonts w:ascii="細明體" w:eastAsia="細明體" w:hAnsi="細明體" w:cs="Arial" w:hint="eastAsia"/>
          <w:bCs/>
          <w:lang w:eastAsia="zh-TW"/>
        </w:rPr>
        <w:t>、【查詢</w:t>
      </w:r>
      <w:r w:rsidR="006B7F81">
        <w:rPr>
          <w:rFonts w:ascii="細明體" w:eastAsia="細明體" w:hAnsi="細明體" w:cs="Arial" w:hint="eastAsia"/>
          <w:bCs/>
          <w:lang w:eastAsia="zh-TW"/>
        </w:rPr>
        <w:t>收據項目</w:t>
      </w:r>
      <w:r w:rsidR="006B7F81" w:rsidRPr="000E251D">
        <w:rPr>
          <w:rFonts w:ascii="細明體" w:eastAsia="細明體" w:hAnsi="細明體" w:cs="Arial" w:hint="eastAsia"/>
          <w:bCs/>
          <w:lang w:eastAsia="zh-TW"/>
        </w:rPr>
        <w:t>】</w:t>
      </w:r>
      <w:r w:rsidRPr="000E251D">
        <w:rPr>
          <w:rFonts w:ascii="細明體" w:eastAsia="細明體" w:hAnsi="細明體" w:cs="Arial" w:hint="eastAsia"/>
          <w:bCs/>
          <w:lang w:eastAsia="zh-TW"/>
        </w:rPr>
        <w:t>ENABLED，【新增】DISABLED</w:t>
      </w:r>
    </w:p>
    <w:p w:rsidR="002F7707" w:rsidRPr="000E251D" w:rsidRDefault="002F7707" w:rsidP="002F7707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/>
          <w:bCs/>
          <w:color w:val="008000"/>
          <w:lang w:eastAsia="zh-TW"/>
        </w:rPr>
        <w:t>刪除</w:t>
      </w:r>
    </w:p>
    <w:p w:rsidR="00190A67" w:rsidRPr="000E251D" w:rsidRDefault="00190A67" w:rsidP="00053819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檢核:</w:t>
      </w:r>
    </w:p>
    <w:p w:rsidR="00190A67" w:rsidRPr="000E251D" w:rsidRDefault="00190A67" w:rsidP="00190A6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需完成查詢後才可刪除</w:t>
      </w:r>
    </w:p>
    <w:p w:rsidR="00190A67" w:rsidRPr="000E251D" w:rsidRDefault="00190A67" w:rsidP="00190A6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查詢KEY值不可變更</w:t>
      </w:r>
      <w:r w:rsidR="009A1E35" w:rsidRPr="000E251D">
        <w:rPr>
          <w:rFonts w:ascii="細明體" w:eastAsia="細明體" w:hAnsi="細明體" w:hint="eastAsia"/>
          <w:bCs/>
          <w:lang w:eastAsia="zh-TW"/>
        </w:rPr>
        <w:t>:</w:t>
      </w:r>
    </w:p>
    <w:p w:rsidR="00190A67" w:rsidRPr="000E251D" w:rsidRDefault="009A1E35" w:rsidP="00190A6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 xml:space="preserve"> 事故者ID ,事故日期　,匯款日期</w:t>
      </w:r>
      <w:r w:rsidR="00910958" w:rsidRPr="000E251D">
        <w:rPr>
          <w:rFonts w:ascii="細明體" w:eastAsia="細明體" w:hAnsi="細明體" w:hint="eastAsia"/>
          <w:bCs/>
          <w:lang w:eastAsia="zh-TW"/>
        </w:rPr>
        <w:t xml:space="preserve"> ,</w:t>
      </w:r>
      <w:r w:rsidR="00F25450" w:rsidRPr="000E251D">
        <w:rPr>
          <w:rFonts w:ascii="細明體" w:eastAsia="細明體" w:hAnsi="細明體" w:hint="eastAsia"/>
          <w:bCs/>
          <w:lang w:eastAsia="zh-TW"/>
        </w:rPr>
        <w:t>收據序號</w:t>
      </w:r>
      <w:r w:rsidRPr="000E251D">
        <w:rPr>
          <w:rFonts w:ascii="細明體" w:eastAsia="細明體" w:hAnsi="細明體" w:hint="eastAsia"/>
          <w:bCs/>
          <w:lang w:eastAsia="zh-TW"/>
        </w:rPr>
        <w:t xml:space="preserve"> 要與查詢當時的值相同</w:t>
      </w:r>
    </w:p>
    <w:p w:rsidR="00367541" w:rsidRPr="000E251D" w:rsidRDefault="00367541" w:rsidP="00367541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//***更新檔案***</w:t>
      </w:r>
    </w:p>
    <w:p w:rsidR="00367541" w:rsidRPr="000E251D" w:rsidRDefault="00367541" w:rsidP="00367541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CALL</w:t>
      </w:r>
      <w:r w:rsidR="003829DB" w:rsidRPr="000E251D">
        <w:rPr>
          <w:rFonts w:ascii="細明體" w:eastAsia="細明體" w:hAnsi="細明體" w:hint="eastAsia"/>
          <w:lang w:eastAsia="zh-TW"/>
        </w:rPr>
        <w:t>學團專案理賠受理收據檔</w:t>
      </w:r>
      <w:r w:rsidRPr="000E251D">
        <w:rPr>
          <w:rFonts w:ascii="細明體" w:eastAsia="細明體" w:hAnsi="細明體" w:hint="eastAsia"/>
          <w:lang w:eastAsia="zh-TW"/>
        </w:rPr>
        <w:t>維護模組</w:t>
      </w:r>
      <w:r w:rsidR="003829DB" w:rsidRPr="000E251D">
        <w:rPr>
          <w:rFonts w:ascii="細明體" w:eastAsia="細明體" w:hAnsi="細明體" w:cs="Arial" w:hint="eastAsia"/>
          <w:lang w:eastAsia="zh-TW"/>
        </w:rPr>
        <w:t>AA_A3Z003</w:t>
      </w:r>
      <w:r w:rsidRPr="000E251D">
        <w:rPr>
          <w:rFonts w:ascii="細明體" w:eastAsia="細明體" w:hAnsi="細明體" w:cs="Arial" w:hint="eastAsia"/>
          <w:lang w:eastAsia="zh-TW"/>
        </w:rPr>
        <w:t>.刪除(</w:t>
      </w:r>
      <w:r w:rsidR="00EA3CB6">
        <w:rPr>
          <w:rFonts w:ascii="細明體" w:eastAsia="細明體" w:hAnsi="細明體" w:cs="Arial" w:hint="eastAsia"/>
          <w:lang w:eastAsia="zh-TW"/>
        </w:rPr>
        <w:t>多筆</w:t>
      </w:r>
      <w:r w:rsidRPr="000E251D">
        <w:rPr>
          <w:rFonts w:ascii="細明體" w:eastAsia="細明體" w:hAnsi="細明體" w:cs="Arial" w:hint="eastAsia"/>
          <w:lang w:eastAsia="zh-TW"/>
        </w:rPr>
        <w:t>)，BY參數:</w:t>
      </w:r>
    </w:p>
    <w:p w:rsidR="00EA3CB6" w:rsidRPr="00EA3CB6" w:rsidRDefault="00EA3CB6" w:rsidP="00367541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lang w:eastAsia="zh-TW"/>
        </w:rPr>
        <w:t>學團專案理賠受理收據檔</w:t>
      </w:r>
      <w:r>
        <w:rPr>
          <w:rFonts w:ascii="細明體" w:eastAsia="細明體" w:hAnsi="細明體" w:hint="eastAsia"/>
          <w:lang w:eastAsia="zh-TW"/>
        </w:rPr>
        <w:t>LIST:</w:t>
      </w:r>
      <w:r w:rsidR="00B97720" w:rsidRPr="00B9772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  <w:r w:rsidR="00B97720" w:rsidRPr="000E251D">
        <w:rPr>
          <w:rFonts w:ascii="細明體" w:eastAsia="細明體" w:hAnsi="細明體" w:hint="eastAsia"/>
          <w:b/>
          <w:bCs/>
          <w:color w:val="008000"/>
          <w:lang w:eastAsia="zh-TW"/>
        </w:rPr>
        <w:t>查詢</w:t>
      </w:r>
      <w:r>
        <w:rPr>
          <w:rFonts w:ascii="細明體" w:eastAsia="細明體" w:hAnsi="細明體" w:hint="eastAsia"/>
          <w:lang w:eastAsia="zh-TW"/>
        </w:rPr>
        <w:t>結果</w:t>
      </w:r>
      <w:r w:rsidR="00A73BB4" w:rsidRPr="00A73BB4">
        <w:rPr>
          <w:rFonts w:ascii="細明體" w:eastAsia="細明體" w:hAnsi="細明體" w:cs="Arial" w:hint="eastAsia"/>
          <w:b/>
          <w:color w:val="C00000"/>
          <w:lang w:eastAsia="zh-TW"/>
        </w:rPr>
        <w:t>$DTAAA330_LIST</w:t>
      </w:r>
    </w:p>
    <w:p w:rsidR="00367541" w:rsidRPr="000E251D" w:rsidRDefault="00367541" w:rsidP="00367541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若有誤，顯示模組回傳錯誤訊息</w:t>
      </w:r>
    </w:p>
    <w:p w:rsidR="00EA6302" w:rsidRPr="000E251D" w:rsidRDefault="00EA6302" w:rsidP="00EA6302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若執行期間有誤</w:t>
      </w:r>
    </w:p>
    <w:p w:rsidR="00EA6302" w:rsidRPr="000E251D" w:rsidRDefault="00EA6302" w:rsidP="00EA6302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cs="Arial" w:hint="eastAsia"/>
          <w:bCs/>
          <w:lang w:eastAsia="zh-TW"/>
        </w:rPr>
        <w:t>【查詢】、【刪除】ENABLED，【新增】、【修改】</w:t>
      </w:r>
      <w:r w:rsidR="006B7F81" w:rsidRPr="000E251D">
        <w:rPr>
          <w:rFonts w:ascii="細明體" w:eastAsia="細明體" w:hAnsi="細明體" w:cs="Arial" w:hint="eastAsia"/>
          <w:bCs/>
          <w:lang w:eastAsia="zh-TW"/>
        </w:rPr>
        <w:t>、【查詢</w:t>
      </w:r>
      <w:r w:rsidR="006B7F81">
        <w:rPr>
          <w:rFonts w:ascii="細明體" w:eastAsia="細明體" w:hAnsi="細明體" w:cs="Arial" w:hint="eastAsia"/>
          <w:bCs/>
          <w:lang w:eastAsia="zh-TW"/>
        </w:rPr>
        <w:t>收據項目</w:t>
      </w:r>
      <w:r w:rsidR="006B7F81" w:rsidRPr="000E251D">
        <w:rPr>
          <w:rFonts w:ascii="細明體" w:eastAsia="細明體" w:hAnsi="細明體" w:cs="Arial" w:hint="eastAsia"/>
          <w:bCs/>
          <w:lang w:eastAsia="zh-TW"/>
        </w:rPr>
        <w:t>】</w:t>
      </w:r>
      <w:r w:rsidRPr="000E251D">
        <w:rPr>
          <w:rFonts w:ascii="細明體" w:eastAsia="細明體" w:hAnsi="細明體" w:cs="Arial" w:hint="eastAsia"/>
          <w:bCs/>
          <w:lang w:eastAsia="zh-TW"/>
        </w:rPr>
        <w:t>DISABLED。</w:t>
      </w:r>
    </w:p>
    <w:p w:rsidR="001D7A1D" w:rsidRPr="000E251D" w:rsidRDefault="001D7A1D" w:rsidP="001D7A1D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>若全部執行完成無誤</w:t>
      </w:r>
    </w:p>
    <w:p w:rsidR="00190A67" w:rsidRPr="000E251D" w:rsidRDefault="00190A67" w:rsidP="001D7A1D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hint="eastAsia"/>
          <w:bCs/>
          <w:lang w:eastAsia="zh-TW"/>
        </w:rPr>
        <w:t xml:space="preserve">顯示 </w:t>
      </w:r>
      <w:r w:rsidRPr="000E251D">
        <w:rPr>
          <w:rFonts w:ascii="細明體" w:eastAsia="細明體" w:hAnsi="細明體"/>
          <w:bCs/>
          <w:lang w:eastAsia="zh-TW"/>
        </w:rPr>
        <w:t>“</w:t>
      </w:r>
      <w:r w:rsidRPr="000E251D">
        <w:rPr>
          <w:rFonts w:ascii="細明體" w:eastAsia="細明體" w:hAnsi="細明體" w:hint="eastAsia"/>
          <w:bCs/>
          <w:lang w:eastAsia="zh-TW"/>
        </w:rPr>
        <w:t>刪除完成</w:t>
      </w:r>
      <w:r w:rsidRPr="000E251D">
        <w:rPr>
          <w:rFonts w:ascii="細明體" w:eastAsia="細明體" w:hAnsi="細明體"/>
          <w:bCs/>
          <w:lang w:eastAsia="zh-TW"/>
        </w:rPr>
        <w:t>”</w:t>
      </w:r>
    </w:p>
    <w:p w:rsidR="00575AE3" w:rsidRPr="00841D98" w:rsidRDefault="00575AE3" w:rsidP="001D7A1D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E251D">
        <w:rPr>
          <w:rFonts w:ascii="細明體" w:eastAsia="細明體" w:hAnsi="細明體" w:cs="Arial" w:hint="eastAsia"/>
          <w:bCs/>
          <w:lang w:eastAsia="zh-TW"/>
        </w:rPr>
        <w:t>【查詢】ENABLED</w:t>
      </w:r>
      <w:r w:rsidR="001D7A1D" w:rsidRPr="000E251D">
        <w:rPr>
          <w:rFonts w:ascii="細明體" w:eastAsia="細明體" w:hAnsi="細明體" w:cs="Arial" w:hint="eastAsia"/>
          <w:bCs/>
          <w:lang w:eastAsia="zh-TW"/>
        </w:rPr>
        <w:t>，【修改】、【新增</w:t>
      </w:r>
      <w:r w:rsidRPr="000E251D">
        <w:rPr>
          <w:rFonts w:ascii="細明體" w:eastAsia="細明體" w:hAnsi="細明體" w:cs="Arial" w:hint="eastAsia"/>
          <w:bCs/>
          <w:lang w:eastAsia="zh-TW"/>
        </w:rPr>
        <w:t>】、【刪除】</w:t>
      </w:r>
      <w:r w:rsidR="006B7F81" w:rsidRPr="000E251D">
        <w:rPr>
          <w:rFonts w:ascii="細明體" w:eastAsia="細明體" w:hAnsi="細明體" w:cs="Arial" w:hint="eastAsia"/>
          <w:bCs/>
          <w:lang w:eastAsia="zh-TW"/>
        </w:rPr>
        <w:t>、【查詢</w:t>
      </w:r>
      <w:r w:rsidR="006B7F81">
        <w:rPr>
          <w:rFonts w:ascii="細明體" w:eastAsia="細明體" w:hAnsi="細明體" w:cs="Arial" w:hint="eastAsia"/>
          <w:bCs/>
          <w:lang w:eastAsia="zh-TW"/>
        </w:rPr>
        <w:t>收據項目</w:t>
      </w:r>
      <w:r w:rsidR="006B7F81" w:rsidRPr="000E251D">
        <w:rPr>
          <w:rFonts w:ascii="細明體" w:eastAsia="細明體" w:hAnsi="細明體" w:cs="Arial" w:hint="eastAsia"/>
          <w:bCs/>
          <w:lang w:eastAsia="zh-TW"/>
        </w:rPr>
        <w:t>】</w:t>
      </w:r>
      <w:r w:rsidRPr="000E251D">
        <w:rPr>
          <w:rFonts w:ascii="細明體" w:eastAsia="細明體" w:hAnsi="細明體" w:cs="Arial" w:hint="eastAsia"/>
          <w:bCs/>
          <w:lang w:eastAsia="zh-TW"/>
        </w:rPr>
        <w:t>DISABLED</w:t>
      </w:r>
    </w:p>
    <w:p w:rsidR="00841D98" w:rsidRPr="000E251D" w:rsidRDefault="00841D98" w:rsidP="00841D98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bCs/>
          <w:lang w:eastAsia="zh-TW"/>
        </w:rPr>
      </w:pPr>
    </w:p>
    <w:p w:rsidR="000D28E7" w:rsidRPr="000E251D" w:rsidRDefault="00E53A09" w:rsidP="000D28E7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lang w:eastAsia="zh-TW"/>
        </w:rPr>
      </w:pPr>
      <w:bookmarkStart w:id="28" w:name="FORMAT_A"/>
      <w:r w:rsidRPr="000E251D">
        <w:rPr>
          <w:rFonts w:ascii="細明體" w:eastAsia="細明體" w:hAnsi="細明體" w:hint="eastAsia"/>
          <w:bCs/>
          <w:lang w:eastAsia="zh-TW"/>
        </w:rPr>
        <w:t>FORMAT (A)[</w:t>
      </w:r>
      <w:hyperlink w:anchor="FORMAT_A_BACK" w:history="1">
        <w:r w:rsidRPr="000E251D">
          <w:rPr>
            <w:rStyle w:val="a8"/>
            <w:rFonts w:ascii="細明體" w:eastAsia="細明體" w:hAnsi="細明體" w:hint="eastAsia"/>
            <w:bCs/>
            <w:lang w:eastAsia="zh-TW"/>
          </w:rPr>
          <w:t>B</w:t>
        </w:r>
        <w:r w:rsidRPr="000E251D">
          <w:rPr>
            <w:rStyle w:val="a8"/>
            <w:rFonts w:ascii="細明體" w:eastAsia="細明體" w:hAnsi="細明體" w:hint="eastAsia"/>
            <w:bCs/>
            <w:lang w:eastAsia="zh-TW"/>
          </w:rPr>
          <w:t>A</w:t>
        </w:r>
        <w:r w:rsidRPr="000E251D">
          <w:rPr>
            <w:rStyle w:val="a8"/>
            <w:rFonts w:ascii="細明體" w:eastAsia="細明體" w:hAnsi="細明體" w:hint="eastAsia"/>
            <w:bCs/>
            <w:lang w:eastAsia="zh-TW"/>
          </w:rPr>
          <w:t>C</w:t>
        </w:r>
        <w:r w:rsidRPr="000E251D">
          <w:rPr>
            <w:rStyle w:val="a8"/>
            <w:rFonts w:ascii="細明體" w:eastAsia="細明體" w:hAnsi="細明體" w:hint="eastAsia"/>
            <w:bCs/>
            <w:lang w:eastAsia="zh-TW"/>
          </w:rPr>
          <w:t>K</w:t>
        </w:r>
      </w:hyperlink>
      <w:r w:rsidRPr="000E251D">
        <w:rPr>
          <w:rFonts w:ascii="細明體" w:eastAsia="細明體" w:hAnsi="細明體" w:hint="eastAsia"/>
          <w:bCs/>
          <w:lang w:eastAsia="zh-TW"/>
        </w:rPr>
        <w:t>]</w:t>
      </w:r>
    </w:p>
    <w:tbl>
      <w:tblPr>
        <w:tblW w:w="0" w:type="auto"/>
        <w:tblInd w:w="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1"/>
        <w:gridCol w:w="2170"/>
        <w:gridCol w:w="4677"/>
        <w:gridCol w:w="2350"/>
      </w:tblGrid>
      <w:tr w:rsidR="004349C5" w:rsidRPr="000E251D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bookmarkEnd w:id="28"/>
          <w:p w:rsidR="003D2DBD" w:rsidRPr="000E251D" w:rsidRDefault="003D2DBD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lang w:eastAsia="zh-TW"/>
              </w:rPr>
              <w:t>序號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D2DBD" w:rsidRPr="000E251D" w:rsidRDefault="003D2DBD" w:rsidP="00DA483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3D2DBD" w:rsidRPr="000E251D" w:rsidRDefault="003D2DBD" w:rsidP="00DA483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D2DBD" w:rsidRPr="000E251D" w:rsidRDefault="003D2DBD" w:rsidP="00DA48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b/>
                <w:lang w:eastAsia="zh-TW"/>
              </w:rPr>
              <w:t>特殊限制</w:t>
            </w:r>
          </w:p>
        </w:tc>
      </w:tr>
      <w:tr w:rsidR="00E030B3" w:rsidRPr="000E251D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0B3" w:rsidRPr="000E251D" w:rsidRDefault="00E030B3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0B3" w:rsidRPr="000E251D" w:rsidRDefault="00E030B3" w:rsidP="00681470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0B3" w:rsidRPr="000E251D" w:rsidRDefault="00D45189" w:rsidP="00681470">
            <w:pPr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  <w:szCs w:val="20"/>
              </w:rPr>
              <w:t>同畫面輸入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0B3" w:rsidRPr="000E251D" w:rsidRDefault="00E030B3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E030B3" w:rsidRPr="000E251D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0B3" w:rsidRPr="000E251D" w:rsidRDefault="00E030B3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0B3" w:rsidRPr="000E251D" w:rsidRDefault="00E030B3" w:rsidP="006814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0B3" w:rsidRPr="000E251D" w:rsidRDefault="00D45189" w:rsidP="006814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  <w:szCs w:val="20"/>
              </w:rPr>
              <w:t>同畫面輸入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0B3" w:rsidRPr="000E251D" w:rsidRDefault="00E030B3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E030B3" w:rsidRPr="000E251D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0B3" w:rsidRPr="000E251D" w:rsidRDefault="00E030B3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0B3" w:rsidRPr="000E251D" w:rsidRDefault="00E030B3" w:rsidP="00681470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匯款日期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0B3" w:rsidRPr="000E251D" w:rsidRDefault="00D45189" w:rsidP="00681470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  <w:szCs w:val="20"/>
              </w:rPr>
              <w:t>同畫面輸入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0B3" w:rsidRPr="000E251D" w:rsidRDefault="00E030B3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E030B3" w:rsidRPr="000E251D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0B3" w:rsidRPr="000E251D" w:rsidRDefault="00E030B3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0B3" w:rsidRPr="000E251D" w:rsidRDefault="00E030B3" w:rsidP="00681470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收據序號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0B3" w:rsidRPr="000E251D" w:rsidRDefault="00D45189" w:rsidP="00681470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  <w:szCs w:val="20"/>
              </w:rPr>
              <w:t>同畫面輸入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0B3" w:rsidRPr="000E251D" w:rsidRDefault="00E030B3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E030B3" w:rsidRPr="000E251D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0B3" w:rsidRPr="000E251D" w:rsidRDefault="00E030B3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0B3" w:rsidRPr="000E251D" w:rsidRDefault="00E030B3" w:rsidP="006814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收據種類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0B3" w:rsidRPr="000E251D" w:rsidRDefault="00E030B3" w:rsidP="006814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收據種類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0B3" w:rsidRPr="000E251D" w:rsidRDefault="00E030B3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E030B3" w:rsidRPr="000E251D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0B3" w:rsidRPr="000E251D" w:rsidRDefault="00E030B3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0B3" w:rsidRPr="000E251D" w:rsidRDefault="00E030B3" w:rsidP="006814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醫院代碼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0B3" w:rsidRPr="000E251D" w:rsidRDefault="00EC4889" w:rsidP="006814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="00E030B3" w:rsidRPr="000E251D">
              <w:rPr>
                <w:rFonts w:ascii="細明體" w:eastAsia="細明體" w:hAnsi="細明體" w:hint="eastAsia"/>
                <w:sz w:val="20"/>
                <w:szCs w:val="20"/>
              </w:rPr>
              <w:t>醫院代碼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0B3" w:rsidRPr="000E251D" w:rsidRDefault="00E030B3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EC4889" w:rsidRPr="000E251D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889" w:rsidRPr="000E251D" w:rsidRDefault="00EC4889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889" w:rsidRPr="000E251D" w:rsidRDefault="00EC4889" w:rsidP="006814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   醫院名稱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889" w:rsidRDefault="00EC4889" w:rsidP="006814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讀取理賠醫院代碼檔DTAAC070</w:t>
            </w:r>
            <w:r w:rsidR="0014291B">
              <w:rPr>
                <w:rFonts w:ascii="細明體" w:eastAsia="細明體" w:hAnsi="細明體" w:hint="eastAsia"/>
                <w:sz w:val="20"/>
                <w:szCs w:val="20"/>
              </w:rPr>
              <w:t>,BY參數:</w:t>
            </w:r>
          </w:p>
          <w:p w:rsidR="0014291B" w:rsidRDefault="0014291B" w:rsidP="006814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 權屬別HOSP_KIND:</w:t>
            </w:r>
            <w:r w:rsidR="009A3517">
              <w:rPr>
                <w:rFonts w:ascii="細明體" w:eastAsia="細明體" w:hAnsi="細明體" w:hint="eastAsia"/>
                <w:sz w:val="20"/>
                <w:szCs w:val="20"/>
              </w:rPr>
              <w:t xml:space="preserve"> $</w:t>
            </w:r>
            <w:r w:rsidR="009A3517" w:rsidRPr="000E251D">
              <w:rPr>
                <w:rFonts w:ascii="細明體" w:eastAsia="細明體" w:hAnsi="細明體" w:hint="eastAsia"/>
                <w:sz w:val="20"/>
                <w:szCs w:val="20"/>
              </w:rPr>
              <w:t>醫院代碼</w:t>
            </w:r>
            <w:r w:rsidR="009A3517">
              <w:rPr>
                <w:rFonts w:ascii="細明體" w:eastAsia="細明體" w:hAnsi="細明體" w:hint="eastAsia"/>
                <w:sz w:val="20"/>
                <w:szCs w:val="20"/>
              </w:rPr>
              <w:t>(0~2碼)</w:t>
            </w:r>
          </w:p>
          <w:p w:rsidR="0014291B" w:rsidRDefault="0014291B" w:rsidP="006814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 縣市鄉鎮別LOCAL_CODE:</w:t>
            </w:r>
            <w:r w:rsidR="009A3517">
              <w:rPr>
                <w:rFonts w:ascii="細明體" w:eastAsia="細明體" w:hAnsi="細明體" w:hint="eastAsia"/>
                <w:sz w:val="20"/>
                <w:szCs w:val="20"/>
              </w:rPr>
              <w:t xml:space="preserve"> $</w:t>
            </w:r>
            <w:r w:rsidR="009A3517" w:rsidRPr="000E251D">
              <w:rPr>
                <w:rFonts w:ascii="細明體" w:eastAsia="細明體" w:hAnsi="細明體" w:hint="eastAsia"/>
                <w:sz w:val="20"/>
                <w:szCs w:val="20"/>
              </w:rPr>
              <w:t>醫院代碼</w:t>
            </w:r>
            <w:r w:rsidR="009A3517">
              <w:rPr>
                <w:rFonts w:ascii="細明體" w:eastAsia="細明體" w:hAnsi="細明體" w:hint="eastAsia"/>
                <w:sz w:val="20"/>
                <w:szCs w:val="20"/>
              </w:rPr>
              <w:t>(3~6碼)</w:t>
            </w:r>
          </w:p>
          <w:p w:rsidR="0014291B" w:rsidRDefault="0014291B" w:rsidP="006814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 流水序號SER_NO:</w:t>
            </w:r>
            <w:r w:rsidR="009A3517">
              <w:rPr>
                <w:rFonts w:ascii="細明體" w:eastAsia="細明體" w:hAnsi="細明體" w:hint="eastAsia"/>
                <w:sz w:val="20"/>
                <w:szCs w:val="20"/>
              </w:rPr>
              <w:t xml:space="preserve"> $</w:t>
            </w:r>
            <w:r w:rsidR="009A3517" w:rsidRPr="000E251D">
              <w:rPr>
                <w:rFonts w:ascii="細明體" w:eastAsia="細明體" w:hAnsi="細明體" w:hint="eastAsia"/>
                <w:sz w:val="20"/>
                <w:szCs w:val="20"/>
              </w:rPr>
              <w:t>醫院代碼</w:t>
            </w:r>
            <w:r w:rsidR="009A3517">
              <w:rPr>
                <w:rFonts w:ascii="細明體" w:eastAsia="細明體" w:hAnsi="細明體" w:hint="eastAsia"/>
                <w:sz w:val="20"/>
                <w:szCs w:val="20"/>
              </w:rPr>
              <w:t>(7~9碼)</w:t>
            </w:r>
          </w:p>
          <w:p w:rsidR="0014291B" w:rsidRDefault="0014291B" w:rsidP="006814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 檢查碼CHK_CODE:</w:t>
            </w:r>
            <w:r w:rsidR="009A3517">
              <w:rPr>
                <w:rFonts w:ascii="細明體" w:eastAsia="細明體" w:hAnsi="細明體" w:hint="eastAsia"/>
                <w:sz w:val="20"/>
                <w:szCs w:val="20"/>
              </w:rPr>
              <w:t xml:space="preserve"> $</w:t>
            </w:r>
            <w:r w:rsidR="009A3517" w:rsidRPr="000E251D">
              <w:rPr>
                <w:rFonts w:ascii="細明體" w:eastAsia="細明體" w:hAnsi="細明體" w:hint="eastAsia"/>
                <w:sz w:val="20"/>
                <w:szCs w:val="20"/>
              </w:rPr>
              <w:t>醫院代碼</w:t>
            </w:r>
            <w:r w:rsidR="009A3517">
              <w:rPr>
                <w:rFonts w:ascii="細明體" w:eastAsia="細明體" w:hAnsi="細明體" w:hint="eastAsia"/>
                <w:sz w:val="20"/>
                <w:szCs w:val="20"/>
              </w:rPr>
              <w:t>(10碼)</w:t>
            </w:r>
          </w:p>
          <w:p w:rsidR="009A3517" w:rsidRDefault="009A3517" w:rsidP="006814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 取得DTAAC070.醫院中文名稱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889" w:rsidRPr="000E251D" w:rsidRDefault="00EC4889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D73DA7" w:rsidRPr="000E251D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DA7" w:rsidRPr="000E251D" w:rsidRDefault="00D73DA7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DA7" w:rsidRPr="000E251D" w:rsidRDefault="00D73DA7" w:rsidP="006814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社保身分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DA7" w:rsidRPr="000E251D" w:rsidRDefault="00D73DA7" w:rsidP="006814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社保身分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DA7" w:rsidRPr="000E251D" w:rsidRDefault="00D73DA7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D73DA7" w:rsidRPr="000E251D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DA7" w:rsidRPr="000E251D" w:rsidRDefault="00D73DA7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DA7" w:rsidRPr="000E251D" w:rsidRDefault="00D73DA7" w:rsidP="006814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住院起日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DA7" w:rsidRPr="000E251D" w:rsidRDefault="00D73DA7" w:rsidP="006814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住院起日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DA7" w:rsidRPr="000E251D" w:rsidRDefault="00D73DA7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D73DA7" w:rsidRPr="000E251D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DA7" w:rsidRPr="000E251D" w:rsidRDefault="00D73DA7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DA7" w:rsidRPr="000E251D" w:rsidRDefault="00D73DA7" w:rsidP="006814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住院迄日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DA7" w:rsidRPr="000E251D" w:rsidRDefault="00D73DA7" w:rsidP="006814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住院迄日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DA7" w:rsidRPr="000E251D" w:rsidRDefault="00D73DA7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D73DA7" w:rsidRPr="000E251D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DA7" w:rsidRPr="000E251D" w:rsidRDefault="00D73DA7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DA7" w:rsidRPr="000E251D" w:rsidRDefault="00D73DA7" w:rsidP="006814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是否收據正本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DA7" w:rsidRPr="000E251D" w:rsidRDefault="00D73DA7" w:rsidP="00D73DA7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$</w:t>
            </w:r>
            <w:r w:rsidRPr="000E251D">
              <w:rPr>
                <w:rFonts w:ascii="細明體" w:eastAsia="細明體" w:hAnsi="細明體" w:hint="eastAsia"/>
              </w:rPr>
              <w:t>是否收據正本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DA7" w:rsidRPr="000E251D" w:rsidRDefault="00D73DA7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D73DA7" w:rsidRPr="000E251D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DA7" w:rsidRPr="000E251D" w:rsidRDefault="00D73DA7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DA7" w:rsidRPr="000E251D" w:rsidRDefault="00D73DA7" w:rsidP="006814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顯示收據項目資料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DA7" w:rsidRDefault="00A45B3A" w:rsidP="00A45B3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以</w:t>
            </w:r>
            <w:r w:rsidR="00E03122" w:rsidRPr="0049333F">
              <w:rPr>
                <w:rFonts w:ascii="細明體" w:eastAsia="細明體" w:hAnsi="細明體" w:hint="eastAsia"/>
                <w:b/>
                <w:bCs/>
                <w:color w:val="0070C0"/>
                <w:lang w:eastAsia="zh-TW"/>
              </w:rPr>
              <w:t>$收據項目_LIST</w:t>
            </w:r>
            <w:r w:rsidR="00D73DA7">
              <w:rPr>
                <w:rFonts w:ascii="細明體" w:eastAsia="細明體" w:hAnsi="細明體" w:hint="eastAsia"/>
                <w:lang w:eastAsia="zh-TW"/>
              </w:rPr>
              <w:t>顯示</w:t>
            </w:r>
            <w:r>
              <w:rPr>
                <w:rFonts w:ascii="細明體" w:eastAsia="細明體" w:hAnsi="細明體" w:hint="eastAsia"/>
                <w:lang w:eastAsia="zh-TW"/>
              </w:rPr>
              <w:t>,</w:t>
            </w:r>
            <w:r w:rsidR="00D73DA7">
              <w:rPr>
                <w:rFonts w:ascii="細明體" w:eastAsia="細明體" w:hAnsi="細明體" w:hint="eastAsia"/>
                <w:lang w:eastAsia="zh-TW"/>
              </w:rPr>
              <w:t>每</w:t>
            </w:r>
            <w:r>
              <w:rPr>
                <w:rFonts w:ascii="細明體" w:eastAsia="細明體" w:hAnsi="細明體" w:hint="eastAsia"/>
                <w:lang w:eastAsia="zh-TW"/>
              </w:rPr>
              <w:t>行顯示三個收據項目，超過跳下一行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DA7" w:rsidRPr="000E251D" w:rsidRDefault="00D73DA7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E03122" w:rsidRPr="000E251D" w:rsidTr="00E03122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122" w:rsidRPr="000E251D" w:rsidRDefault="00E03122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122" w:rsidRPr="000E251D" w:rsidRDefault="00E03122" w:rsidP="00D73DA7">
            <w:pPr>
              <w:ind w:firstLineChars="100" w:firstLine="20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收據項目序號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122" w:rsidRPr="000E251D" w:rsidRDefault="00E03122" w:rsidP="00E0312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3122">
              <w:rPr>
                <w:rFonts w:ascii="細明體" w:eastAsia="細明體" w:hAnsi="細明體" w:hint="eastAsia"/>
                <w:bCs/>
                <w:sz w:val="20"/>
                <w:szCs w:val="20"/>
              </w:rPr>
              <w:t>同</w:t>
            </w:r>
            <w:r w:rsidRPr="0049333F">
              <w:rPr>
                <w:rFonts w:ascii="細明體" w:eastAsia="細明體" w:hAnsi="細明體" w:hint="eastAsia"/>
                <w:b/>
                <w:bCs/>
                <w:color w:val="0070C0"/>
                <w:sz w:val="20"/>
                <w:szCs w:val="20"/>
              </w:rPr>
              <w:t>$收據項目_LIST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處理當筆</w:t>
            </w:r>
          </w:p>
        </w:tc>
        <w:tc>
          <w:tcPr>
            <w:tcW w:w="23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3122" w:rsidRDefault="00E03122" w:rsidP="00E03122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若申請金額 &gt; 0 ,</w:t>
            </w:r>
          </w:p>
          <w:p w:rsidR="00E03122" w:rsidRDefault="00E03122" w:rsidP="00E03122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該收據項目資料以紅色底顯示</w:t>
            </w:r>
            <w:r w:rsidR="00870363">
              <w:rPr>
                <w:rFonts w:ascii="細明體" w:eastAsia="細明體" w:hAnsi="細明體" w:hint="eastAsia"/>
                <w:bCs/>
                <w:lang w:eastAsia="zh-TW"/>
              </w:rPr>
              <w:t>,EX:</w:t>
            </w:r>
          </w:p>
          <w:p w:rsidR="00E03122" w:rsidRPr="000E251D" w:rsidRDefault="00E03122" w:rsidP="00E03122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</w:rPr>
              <w:pict>
                <v:shape id="_x0000_i1026" type="#_x0000_t75" style="width:114.75pt;height:15pt">
                  <v:imagedata r:id="rId9" o:title=""/>
                </v:shape>
              </w:pict>
            </w:r>
          </w:p>
        </w:tc>
      </w:tr>
      <w:tr w:rsidR="00E03122" w:rsidRPr="000E251D" w:rsidTr="00681470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122" w:rsidRPr="000E251D" w:rsidRDefault="00E03122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122" w:rsidRPr="000E251D" w:rsidRDefault="00E03122" w:rsidP="00D73DA7">
            <w:pPr>
              <w:ind w:firstLineChars="100" w:firstLine="200"/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收據項目名稱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122" w:rsidRPr="000E251D" w:rsidRDefault="00E03122" w:rsidP="00681470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E03122">
              <w:rPr>
                <w:rFonts w:ascii="細明體" w:eastAsia="細明體" w:hAnsi="細明體" w:hint="eastAsia"/>
                <w:bCs/>
                <w:sz w:val="20"/>
                <w:szCs w:val="20"/>
              </w:rPr>
              <w:t>同</w:t>
            </w:r>
            <w:r w:rsidRPr="0049333F">
              <w:rPr>
                <w:rFonts w:ascii="細明體" w:eastAsia="細明體" w:hAnsi="細明體" w:hint="eastAsia"/>
                <w:b/>
                <w:bCs/>
                <w:color w:val="0070C0"/>
                <w:sz w:val="20"/>
                <w:szCs w:val="20"/>
              </w:rPr>
              <w:t>$收據項目_LIST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處理當筆</w:t>
            </w:r>
          </w:p>
        </w:tc>
        <w:tc>
          <w:tcPr>
            <w:tcW w:w="23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3122" w:rsidRPr="000E251D" w:rsidRDefault="00E03122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E03122" w:rsidRPr="000E251D" w:rsidTr="00681470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122" w:rsidRPr="000E251D" w:rsidRDefault="00E03122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122" w:rsidRPr="000E251D" w:rsidRDefault="00E03122" w:rsidP="00D73DA7">
            <w:pPr>
              <w:ind w:firstLineChars="100" w:firstLine="20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公司費用種類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122" w:rsidRPr="000E251D" w:rsidRDefault="00E03122" w:rsidP="006814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3122">
              <w:rPr>
                <w:rFonts w:ascii="細明體" w:eastAsia="細明體" w:hAnsi="細明體" w:hint="eastAsia"/>
                <w:bCs/>
                <w:sz w:val="20"/>
                <w:szCs w:val="20"/>
              </w:rPr>
              <w:t>同</w:t>
            </w:r>
            <w:r w:rsidRPr="0049333F">
              <w:rPr>
                <w:rFonts w:ascii="細明體" w:eastAsia="細明體" w:hAnsi="細明體" w:hint="eastAsia"/>
                <w:b/>
                <w:bCs/>
                <w:color w:val="0070C0"/>
                <w:sz w:val="20"/>
                <w:szCs w:val="20"/>
              </w:rPr>
              <w:t>$收據項目_LIST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處理當筆(HIDDEN欄位)</w:t>
            </w:r>
          </w:p>
        </w:tc>
        <w:tc>
          <w:tcPr>
            <w:tcW w:w="23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3122" w:rsidRPr="000E251D" w:rsidRDefault="00E03122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E03122" w:rsidRPr="000E251D" w:rsidTr="00681470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122" w:rsidRPr="000E251D" w:rsidRDefault="00E03122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122" w:rsidRPr="000E251D" w:rsidRDefault="00E03122" w:rsidP="00D73DA7">
            <w:pPr>
              <w:ind w:firstLineChars="100" w:firstLine="20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申請金額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122" w:rsidRPr="000E251D" w:rsidRDefault="00E03122" w:rsidP="006814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3122">
              <w:rPr>
                <w:rFonts w:ascii="細明體" w:eastAsia="細明體" w:hAnsi="細明體" w:hint="eastAsia"/>
                <w:bCs/>
                <w:sz w:val="20"/>
                <w:szCs w:val="20"/>
              </w:rPr>
              <w:t>同</w:t>
            </w:r>
            <w:r w:rsidRPr="0049333F">
              <w:rPr>
                <w:rFonts w:ascii="細明體" w:eastAsia="細明體" w:hAnsi="細明體" w:hint="eastAsia"/>
                <w:b/>
                <w:bCs/>
                <w:color w:val="0070C0"/>
                <w:sz w:val="20"/>
                <w:szCs w:val="20"/>
              </w:rPr>
              <w:t>$收據項目_LIST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處理當筆</w:t>
            </w:r>
          </w:p>
        </w:tc>
        <w:tc>
          <w:tcPr>
            <w:tcW w:w="2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122" w:rsidRPr="000E251D" w:rsidRDefault="00E03122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</w:tbl>
    <w:p w:rsidR="00831A52" w:rsidRPr="000E251D" w:rsidRDefault="00831A52" w:rsidP="00831A52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lang w:eastAsia="zh-TW"/>
        </w:rPr>
      </w:pPr>
      <w:bookmarkStart w:id="29" w:name="FORMAT_B"/>
      <w:bookmarkEnd w:id="29"/>
      <w:r w:rsidRPr="000E251D">
        <w:rPr>
          <w:rFonts w:ascii="細明體" w:eastAsia="細明體" w:hAnsi="細明體" w:hint="eastAsia"/>
          <w:bCs/>
          <w:lang w:eastAsia="zh-TW"/>
        </w:rPr>
        <w:t>FORMAT (B)[</w:t>
      </w:r>
      <w:hyperlink w:anchor="FORMAT_B_BACK" w:history="1">
        <w:r w:rsidRPr="000E251D">
          <w:rPr>
            <w:rStyle w:val="a8"/>
            <w:rFonts w:ascii="細明體" w:eastAsia="細明體" w:hAnsi="細明體" w:hint="eastAsia"/>
            <w:bCs/>
            <w:lang w:eastAsia="zh-TW"/>
          </w:rPr>
          <w:t>BA</w:t>
        </w:r>
        <w:r w:rsidRPr="000E251D">
          <w:rPr>
            <w:rStyle w:val="a8"/>
            <w:rFonts w:ascii="細明體" w:eastAsia="細明體" w:hAnsi="細明體" w:hint="eastAsia"/>
            <w:bCs/>
            <w:lang w:eastAsia="zh-TW"/>
          </w:rPr>
          <w:t>C</w:t>
        </w:r>
        <w:r w:rsidRPr="000E251D">
          <w:rPr>
            <w:rStyle w:val="a8"/>
            <w:rFonts w:ascii="細明體" w:eastAsia="細明體" w:hAnsi="細明體" w:hint="eastAsia"/>
            <w:bCs/>
            <w:lang w:eastAsia="zh-TW"/>
          </w:rPr>
          <w:t>K</w:t>
        </w:r>
      </w:hyperlink>
      <w:r w:rsidRPr="000E251D">
        <w:rPr>
          <w:rFonts w:ascii="細明體" w:eastAsia="細明體" w:hAnsi="細明體" w:hint="eastAsia"/>
          <w:bCs/>
          <w:lang w:eastAsia="zh-TW"/>
        </w:rPr>
        <w:t>]</w:t>
      </w:r>
    </w:p>
    <w:tbl>
      <w:tblPr>
        <w:tblW w:w="0" w:type="auto"/>
        <w:tblInd w:w="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1"/>
        <w:gridCol w:w="2170"/>
        <w:gridCol w:w="4677"/>
        <w:gridCol w:w="2350"/>
      </w:tblGrid>
      <w:tr w:rsidR="00D56B01" w:rsidRPr="000E251D" w:rsidTr="00480988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56B01" w:rsidRPr="000E251D" w:rsidRDefault="00D56B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lang w:eastAsia="zh-TW"/>
              </w:rPr>
              <w:t>序號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D56B01" w:rsidRPr="000E251D" w:rsidRDefault="00D56B01" w:rsidP="00DA483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D56B01" w:rsidRPr="000E251D" w:rsidRDefault="00D56B01" w:rsidP="00DA483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D56B01" w:rsidRPr="000E251D" w:rsidRDefault="00D56B01" w:rsidP="00DA48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b/>
                <w:lang w:eastAsia="zh-TW"/>
              </w:rPr>
              <w:t>特殊限制</w:t>
            </w:r>
          </w:p>
        </w:tc>
      </w:tr>
      <w:tr w:rsidR="00D122D8" w:rsidRPr="000E251D" w:rsidTr="00480988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2D8" w:rsidRPr="000E251D" w:rsidRDefault="00D122D8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2D8" w:rsidRPr="000E251D" w:rsidRDefault="00D122D8" w:rsidP="00681470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2D8" w:rsidRPr="000E251D" w:rsidRDefault="00D122D8" w:rsidP="00DA4835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0E251D">
              <w:rPr>
                <w:rFonts w:ascii="細明體" w:eastAsia="細明體" w:hAnsi="細明體"/>
                <w:bCs/>
                <w:sz w:val="20"/>
                <w:szCs w:val="20"/>
              </w:rPr>
              <w:t>同畫面輸入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2D8" w:rsidRPr="000E251D" w:rsidRDefault="00D122D8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D122D8" w:rsidRPr="000E251D" w:rsidTr="00480988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2D8" w:rsidRPr="000E251D" w:rsidRDefault="00D122D8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2D8" w:rsidRPr="000E251D" w:rsidRDefault="00D122D8" w:rsidP="006814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2D8" w:rsidRPr="000E251D" w:rsidRDefault="00D122D8" w:rsidP="00DA4835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0E251D">
              <w:rPr>
                <w:rFonts w:ascii="細明體" w:eastAsia="細明體" w:hAnsi="細明體"/>
                <w:bCs/>
                <w:sz w:val="20"/>
                <w:szCs w:val="20"/>
              </w:rPr>
              <w:t>同畫面輸入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2D8" w:rsidRPr="000E251D" w:rsidRDefault="00D122D8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0E251D">
              <w:rPr>
                <w:rFonts w:ascii="細明體" w:eastAsia="細明體" w:hAnsi="細明體" w:cs="Arial" w:hint="eastAsia"/>
              </w:rPr>
              <w:t>轉</w:t>
            </w:r>
            <w:r w:rsidRPr="000E251D">
              <w:rPr>
                <w:rFonts w:ascii="細明體" w:eastAsia="細明體" w:hAnsi="細明體" w:cs="Arial" w:hint="eastAsia"/>
                <w:lang w:eastAsia="zh-TW"/>
              </w:rPr>
              <w:t>西元</w:t>
            </w:r>
            <w:r w:rsidRPr="000E251D">
              <w:rPr>
                <w:rFonts w:ascii="細明體" w:eastAsia="細明體" w:hAnsi="細明體" w:cs="Arial" w:hint="eastAsia"/>
              </w:rPr>
              <w:t>年</w:t>
            </w:r>
          </w:p>
        </w:tc>
      </w:tr>
      <w:tr w:rsidR="00D122D8" w:rsidRPr="000E251D" w:rsidTr="00480988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2D8" w:rsidRPr="000E251D" w:rsidRDefault="00D122D8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2D8" w:rsidRPr="000E251D" w:rsidRDefault="00D122D8" w:rsidP="00681470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匯款日期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2D8" w:rsidRPr="000E251D" w:rsidRDefault="00D122D8" w:rsidP="00DA4835">
            <w:pPr>
              <w:jc w:val="both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  <w:r w:rsidRPr="000E251D">
              <w:rPr>
                <w:rFonts w:ascii="細明體" w:eastAsia="細明體" w:hAnsi="細明體"/>
                <w:bCs/>
                <w:sz w:val="20"/>
                <w:szCs w:val="20"/>
              </w:rPr>
              <w:t>同畫面輸入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2D8" w:rsidRPr="000E251D" w:rsidRDefault="00D122D8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0E251D">
              <w:rPr>
                <w:rFonts w:ascii="細明體" w:eastAsia="細明體" w:hAnsi="細明體" w:cs="Arial" w:hint="eastAsia"/>
              </w:rPr>
              <w:t>轉</w:t>
            </w:r>
            <w:r w:rsidRPr="000E251D">
              <w:rPr>
                <w:rFonts w:ascii="細明體" w:eastAsia="細明體" w:hAnsi="細明體" w:cs="Arial" w:hint="eastAsia"/>
                <w:lang w:eastAsia="zh-TW"/>
              </w:rPr>
              <w:t>西元</w:t>
            </w:r>
            <w:r w:rsidRPr="000E251D">
              <w:rPr>
                <w:rFonts w:ascii="細明體" w:eastAsia="細明體" w:hAnsi="細明體" w:cs="Arial" w:hint="eastAsia"/>
              </w:rPr>
              <w:t>年</w:t>
            </w:r>
          </w:p>
        </w:tc>
      </w:tr>
      <w:tr w:rsidR="00D122D8" w:rsidRPr="000E251D" w:rsidTr="00480988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2D8" w:rsidRPr="000E251D" w:rsidRDefault="00D122D8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2D8" w:rsidRPr="000E251D" w:rsidRDefault="00D122D8" w:rsidP="00681470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收據序號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2D8" w:rsidRPr="000E251D" w:rsidRDefault="00D122D8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0E251D">
              <w:rPr>
                <w:rFonts w:ascii="細明體" w:eastAsia="細明體" w:hAnsi="細明體"/>
                <w:bCs/>
                <w:lang w:eastAsia="zh-TW"/>
              </w:rPr>
              <w:t>同畫面輸入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2D8" w:rsidRPr="000E251D" w:rsidRDefault="00D122D8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D122D8" w:rsidRPr="000E251D" w:rsidTr="00480988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2D8" w:rsidRPr="000E251D" w:rsidRDefault="00D122D8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2D8" w:rsidRPr="000E251D" w:rsidRDefault="00D122D8" w:rsidP="006814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收據種類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2D8" w:rsidRPr="000E251D" w:rsidRDefault="00D122D8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bCs/>
                <w:lang w:eastAsia="zh-TW"/>
              </w:rPr>
            </w:pPr>
            <w:r w:rsidRPr="000E251D">
              <w:rPr>
                <w:rFonts w:ascii="細明體" w:eastAsia="細明體" w:hAnsi="細明體"/>
                <w:bCs/>
                <w:lang w:eastAsia="zh-TW"/>
              </w:rPr>
              <w:t>同畫面輸入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2D8" w:rsidRPr="000E251D" w:rsidRDefault="00D122D8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D122D8" w:rsidRPr="000E251D" w:rsidTr="00D122D8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2D8" w:rsidRPr="000E251D" w:rsidRDefault="00D122D8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2D8" w:rsidRPr="000E251D" w:rsidRDefault="00D122D8" w:rsidP="006814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醫院代碼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2D8" w:rsidRPr="000E251D" w:rsidRDefault="00D122D8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bCs/>
                <w:lang w:eastAsia="zh-TW"/>
              </w:rPr>
            </w:pPr>
            <w:r w:rsidRPr="000E251D">
              <w:rPr>
                <w:rFonts w:ascii="細明體" w:eastAsia="細明體" w:hAnsi="細明體"/>
                <w:bCs/>
                <w:lang w:eastAsia="zh-TW"/>
              </w:rPr>
              <w:t>同畫面輸入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22D8" w:rsidRPr="000E251D" w:rsidRDefault="00D122D8" w:rsidP="007F2F7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畫面點選AAC0_0700醫院代碼查詢後帶回</w:t>
            </w:r>
            <w:r w:rsidR="007F2F7D">
              <w:rPr>
                <w:rFonts w:ascii="細明體" w:eastAsia="細明體" w:hAnsi="細明體" w:hint="eastAsia"/>
                <w:bCs/>
                <w:lang w:eastAsia="zh-TW"/>
              </w:rPr>
              <w:t>之醫</w:t>
            </w:r>
            <w:r>
              <w:rPr>
                <w:rFonts w:ascii="細明體" w:eastAsia="細明體" w:hAnsi="細明體" w:hint="eastAsia"/>
                <w:bCs/>
                <w:lang w:eastAsia="zh-TW"/>
              </w:rPr>
              <w:t>院代碼</w:t>
            </w:r>
          </w:p>
        </w:tc>
      </w:tr>
      <w:tr w:rsidR="00D122D8" w:rsidRPr="000E251D" w:rsidTr="00480988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2D8" w:rsidRPr="000E251D" w:rsidRDefault="00D122D8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2D8" w:rsidRPr="000E251D" w:rsidRDefault="00D122D8" w:rsidP="006814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社保身分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890" w:rsidRDefault="00EA4890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IF 畫面勾選  </w:t>
            </w:r>
          </w:p>
          <w:p w:rsidR="00D122D8" w:rsidRDefault="00EA4890" w:rsidP="00EA4890">
            <w:pPr>
              <w:pStyle w:val="Tabletext"/>
              <w:keepLines w:val="0"/>
              <w:spacing w:after="0" w:line="240" w:lineRule="auto"/>
              <w:ind w:firstLineChars="150" w:firstLine="300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SET </w:t>
            </w:r>
            <w:r>
              <w:rPr>
                <w:rFonts w:ascii="細明體" w:eastAsia="細明體" w:hAnsi="細明體"/>
                <w:bCs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bCs/>
                <w:lang w:eastAsia="zh-TW"/>
              </w:rPr>
              <w:t>Y</w:t>
            </w:r>
            <w:r>
              <w:rPr>
                <w:rFonts w:ascii="細明體" w:eastAsia="細明體" w:hAnsi="細明體"/>
                <w:bCs/>
                <w:lang w:eastAsia="zh-TW"/>
              </w:rPr>
              <w:t>’</w:t>
            </w: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 </w:t>
            </w:r>
          </w:p>
          <w:p w:rsidR="00EA4890" w:rsidRDefault="00EA4890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ELSE</w:t>
            </w:r>
          </w:p>
          <w:p w:rsidR="00EA4890" w:rsidRDefault="00EA4890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   SET </w:t>
            </w:r>
            <w:r>
              <w:rPr>
                <w:rFonts w:ascii="細明體" w:eastAsia="細明體" w:hAnsi="細明體"/>
                <w:bCs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bCs/>
                <w:lang w:eastAsia="zh-TW"/>
              </w:rPr>
              <w:t>N</w:t>
            </w:r>
            <w:r>
              <w:rPr>
                <w:rFonts w:ascii="細明體" w:eastAsia="細明體" w:hAnsi="細明體"/>
                <w:bCs/>
                <w:lang w:eastAsia="zh-TW"/>
              </w:rPr>
              <w:t>’</w:t>
            </w:r>
          </w:p>
          <w:p w:rsidR="00EA4890" w:rsidRPr="000E251D" w:rsidRDefault="00EA4890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END IF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2D8" w:rsidRPr="000E251D" w:rsidRDefault="00D122D8" w:rsidP="00DA4835">
            <w:pPr>
              <w:pStyle w:val="Tabletext"/>
              <w:keepLines w:val="0"/>
              <w:spacing w:after="0" w:line="240" w:lineRule="auto"/>
              <w:ind w:firstLineChars="200" w:firstLine="400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D122D8" w:rsidRPr="000E251D" w:rsidTr="00480988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2D8" w:rsidRPr="000E251D" w:rsidRDefault="00D122D8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2D8" w:rsidRPr="000E251D" w:rsidRDefault="00D122D8" w:rsidP="006814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住院起日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2D8" w:rsidRPr="000E251D" w:rsidRDefault="00D122D8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0E251D">
              <w:rPr>
                <w:rFonts w:ascii="細明體" w:eastAsia="細明體" w:hAnsi="細明體"/>
                <w:bCs/>
                <w:lang w:eastAsia="zh-TW"/>
              </w:rPr>
              <w:t>同畫面輸入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2D8" w:rsidRPr="000E251D" w:rsidRDefault="00EA4890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若有輸入，</w:t>
            </w:r>
            <w:r w:rsidR="002728BC" w:rsidRPr="000E251D">
              <w:rPr>
                <w:rFonts w:ascii="細明體" w:eastAsia="細明體" w:hAnsi="細明體" w:cs="Arial" w:hint="eastAsia"/>
              </w:rPr>
              <w:t>轉</w:t>
            </w:r>
            <w:r w:rsidR="002728BC" w:rsidRPr="000E251D">
              <w:rPr>
                <w:rFonts w:ascii="細明體" w:eastAsia="細明體" w:hAnsi="細明體" w:cs="Arial" w:hint="eastAsia"/>
                <w:lang w:eastAsia="zh-TW"/>
              </w:rPr>
              <w:t>西元</w:t>
            </w:r>
            <w:r w:rsidR="002728BC" w:rsidRPr="000E251D">
              <w:rPr>
                <w:rFonts w:ascii="細明體" w:eastAsia="細明體" w:hAnsi="細明體" w:cs="Arial" w:hint="eastAsia"/>
              </w:rPr>
              <w:t>年</w:t>
            </w:r>
          </w:p>
        </w:tc>
      </w:tr>
      <w:tr w:rsidR="00D122D8" w:rsidRPr="000E251D" w:rsidTr="00480988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2D8" w:rsidRPr="000E251D" w:rsidRDefault="00D122D8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2D8" w:rsidRPr="000E251D" w:rsidRDefault="00D122D8" w:rsidP="006814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住院迄日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2D8" w:rsidRPr="000E251D" w:rsidRDefault="00D122D8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bCs/>
                <w:lang w:eastAsia="zh-TW"/>
              </w:rPr>
            </w:pPr>
            <w:r w:rsidRPr="000E251D">
              <w:rPr>
                <w:rFonts w:ascii="細明體" w:eastAsia="細明體" w:hAnsi="細明體"/>
                <w:bCs/>
                <w:lang w:eastAsia="zh-TW"/>
              </w:rPr>
              <w:t>同畫面輸入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2D8" w:rsidRPr="000E251D" w:rsidRDefault="00EA4890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若有輸入，</w:t>
            </w:r>
            <w:r w:rsidR="002728BC" w:rsidRPr="000E251D">
              <w:rPr>
                <w:rFonts w:ascii="細明體" w:eastAsia="細明體" w:hAnsi="細明體" w:cs="Arial" w:hint="eastAsia"/>
              </w:rPr>
              <w:t>轉</w:t>
            </w:r>
            <w:r w:rsidR="002728BC" w:rsidRPr="000E251D">
              <w:rPr>
                <w:rFonts w:ascii="細明體" w:eastAsia="細明體" w:hAnsi="細明體" w:cs="Arial" w:hint="eastAsia"/>
                <w:lang w:eastAsia="zh-TW"/>
              </w:rPr>
              <w:t>西元</w:t>
            </w:r>
            <w:r w:rsidR="002728BC" w:rsidRPr="000E251D">
              <w:rPr>
                <w:rFonts w:ascii="細明體" w:eastAsia="細明體" w:hAnsi="細明體" w:cs="Arial" w:hint="eastAsia"/>
              </w:rPr>
              <w:t>年</w:t>
            </w:r>
          </w:p>
        </w:tc>
      </w:tr>
      <w:tr w:rsidR="00EA4890" w:rsidRPr="000E251D" w:rsidTr="00681470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890" w:rsidRPr="000E251D" w:rsidRDefault="00EA4890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890" w:rsidRPr="000E251D" w:rsidRDefault="00EA4890" w:rsidP="006814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是否收據正本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890" w:rsidRDefault="00EA4890" w:rsidP="0068147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IF 畫面勾選  </w:t>
            </w:r>
          </w:p>
          <w:p w:rsidR="00EA4890" w:rsidRDefault="00EA4890" w:rsidP="00681470">
            <w:pPr>
              <w:pStyle w:val="Tabletext"/>
              <w:keepLines w:val="0"/>
              <w:spacing w:after="0" w:line="240" w:lineRule="auto"/>
              <w:ind w:firstLineChars="150" w:firstLine="300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SET </w:t>
            </w:r>
            <w:r>
              <w:rPr>
                <w:rFonts w:ascii="細明體" w:eastAsia="細明體" w:hAnsi="細明體"/>
                <w:bCs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bCs/>
                <w:lang w:eastAsia="zh-TW"/>
              </w:rPr>
              <w:t>Y</w:t>
            </w:r>
            <w:r>
              <w:rPr>
                <w:rFonts w:ascii="細明體" w:eastAsia="細明體" w:hAnsi="細明體"/>
                <w:bCs/>
                <w:lang w:eastAsia="zh-TW"/>
              </w:rPr>
              <w:t>’</w:t>
            </w: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 </w:t>
            </w:r>
          </w:p>
          <w:p w:rsidR="00EA4890" w:rsidRDefault="00EA4890" w:rsidP="0068147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ELSE</w:t>
            </w:r>
          </w:p>
          <w:p w:rsidR="00EA4890" w:rsidRDefault="00EA4890" w:rsidP="0068147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   SET </w:t>
            </w:r>
            <w:r>
              <w:rPr>
                <w:rFonts w:ascii="細明體" w:eastAsia="細明體" w:hAnsi="細明體"/>
                <w:bCs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bCs/>
                <w:lang w:eastAsia="zh-TW"/>
              </w:rPr>
              <w:t>N</w:t>
            </w:r>
            <w:r>
              <w:rPr>
                <w:rFonts w:ascii="細明體" w:eastAsia="細明體" w:hAnsi="細明體"/>
                <w:bCs/>
                <w:lang w:eastAsia="zh-TW"/>
              </w:rPr>
              <w:t>’</w:t>
            </w:r>
          </w:p>
          <w:p w:rsidR="00EA4890" w:rsidRPr="000E251D" w:rsidRDefault="00EA4890" w:rsidP="0068147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END IF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890" w:rsidRPr="000E251D" w:rsidRDefault="00EA4890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EA4890" w:rsidRPr="000E251D" w:rsidTr="00480988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890" w:rsidRPr="000E251D" w:rsidRDefault="00EA4890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890" w:rsidRPr="000E251D" w:rsidRDefault="00EA4890" w:rsidP="006814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顯示收據項目資料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890" w:rsidRPr="000E251D" w:rsidRDefault="00306808" w:rsidP="00306808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將申請金額不為0的收據項目組成$DTAAA330_BO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890" w:rsidRPr="000E251D" w:rsidRDefault="00EA4890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EA4890" w:rsidRPr="000E251D" w:rsidTr="00480988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890" w:rsidRPr="000E251D" w:rsidRDefault="00EA4890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890" w:rsidRPr="000E251D" w:rsidRDefault="00EA4890" w:rsidP="00681470">
            <w:pPr>
              <w:ind w:firstLineChars="100" w:firstLine="20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收據項目序號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890" w:rsidRPr="000E251D" w:rsidRDefault="0030680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同畫面當筆收序項目序號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890" w:rsidRPr="000E251D" w:rsidRDefault="00EA4890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EA4890" w:rsidRPr="000E251D" w:rsidTr="00480988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890" w:rsidRPr="000E251D" w:rsidRDefault="00EA4890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890" w:rsidRPr="000E251D" w:rsidRDefault="00EA4890" w:rsidP="00681470">
            <w:pPr>
              <w:ind w:firstLineChars="100" w:firstLine="200"/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收據項目名稱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890" w:rsidRPr="000E251D" w:rsidRDefault="00306808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同畫面處理當筆收序項目名稱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890" w:rsidRPr="000E251D" w:rsidRDefault="00EA4890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EA4890" w:rsidRPr="000E251D" w:rsidTr="00480988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890" w:rsidRPr="000E251D" w:rsidRDefault="00EA4890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890" w:rsidRPr="000E251D" w:rsidRDefault="00EA4890" w:rsidP="00681470">
            <w:pPr>
              <w:ind w:firstLineChars="100" w:firstLine="20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公司費用種類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890" w:rsidRPr="000E251D" w:rsidRDefault="0030680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同畫面處理當筆</w:t>
            </w: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公司費用種類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(HIDDEN欄位)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890" w:rsidRPr="000E251D" w:rsidRDefault="00EA4890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EA4890" w:rsidRPr="000E251D" w:rsidTr="00480988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890" w:rsidRPr="000E251D" w:rsidRDefault="00EA4890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890" w:rsidRPr="000E251D" w:rsidRDefault="00EA4890" w:rsidP="00681470">
            <w:pPr>
              <w:ind w:firstLineChars="100" w:firstLine="20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申請金額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890" w:rsidRPr="000E251D" w:rsidRDefault="00306808" w:rsidP="00306808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同畫面處理當筆申請金額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890" w:rsidRPr="000E251D" w:rsidRDefault="00EA4890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EA4890" w:rsidRPr="000E251D" w:rsidTr="00B842D0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890" w:rsidRPr="000E251D" w:rsidRDefault="00EA4890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890" w:rsidRPr="000E251D" w:rsidRDefault="00EA4890" w:rsidP="00B842D0">
            <w:pPr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caps/>
                <w:sz w:val="20"/>
                <w:szCs w:val="20"/>
              </w:rPr>
              <w:t>輸入單位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890" w:rsidRPr="000E251D" w:rsidRDefault="00EA4890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bCs/>
                <w:lang w:eastAsia="zh-TW"/>
              </w:rPr>
              <w:t>LOGIN人員作業單位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890" w:rsidRPr="000E251D" w:rsidRDefault="00EA4890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EA4890" w:rsidRPr="000E251D" w:rsidTr="00B842D0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890" w:rsidRPr="000E251D" w:rsidRDefault="00EA4890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890" w:rsidRPr="000E251D" w:rsidRDefault="00EA4890" w:rsidP="00B842D0">
            <w:pPr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caps/>
                <w:sz w:val="20"/>
                <w:szCs w:val="20"/>
              </w:rPr>
              <w:t>輸入單位中文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890" w:rsidRPr="000E251D" w:rsidRDefault="00EA4890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bCs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bCs/>
                <w:lang w:eastAsia="zh-TW"/>
              </w:rPr>
              <w:t>LOGIN人員作業單位中文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890" w:rsidRPr="000E251D" w:rsidRDefault="00EA4890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EA4890" w:rsidRPr="000E251D" w:rsidTr="00B842D0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890" w:rsidRPr="000E251D" w:rsidRDefault="00EA4890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890" w:rsidRPr="000E251D" w:rsidRDefault="00EA4890" w:rsidP="00B842D0">
            <w:pPr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caps/>
                <w:sz w:val="20"/>
                <w:szCs w:val="20"/>
              </w:rPr>
              <w:t>輸入人員ID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890" w:rsidRPr="000E251D" w:rsidRDefault="00EA4890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bCs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bCs/>
                <w:lang w:eastAsia="zh-TW"/>
              </w:rPr>
              <w:t>LOGIN人員ID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890" w:rsidRPr="000E251D" w:rsidRDefault="00EA4890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EA4890" w:rsidRPr="000E251D" w:rsidTr="00B842D0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890" w:rsidRPr="000E251D" w:rsidRDefault="00EA4890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890" w:rsidRPr="000E251D" w:rsidRDefault="00EA4890" w:rsidP="00B842D0">
            <w:pPr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caps/>
                <w:sz w:val="20"/>
                <w:szCs w:val="20"/>
              </w:rPr>
              <w:t>輸入人員姓名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890" w:rsidRPr="000E251D" w:rsidRDefault="00EA4890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bCs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bCs/>
                <w:lang w:eastAsia="zh-TW"/>
              </w:rPr>
              <w:t>LOGIN人員姓名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890" w:rsidRPr="000E251D" w:rsidRDefault="00EA4890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EA4890" w:rsidRPr="000E251D" w:rsidTr="00B842D0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890" w:rsidRPr="000E251D" w:rsidRDefault="00EA4890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890" w:rsidRPr="000E251D" w:rsidRDefault="00EA4890" w:rsidP="00B842D0">
            <w:pPr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caps/>
                <w:sz w:val="20"/>
                <w:szCs w:val="20"/>
              </w:rPr>
              <w:t>輸入日期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890" w:rsidRPr="000E251D" w:rsidRDefault="00EA4890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bCs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bCs/>
                <w:lang w:eastAsia="zh-TW"/>
              </w:rPr>
              <w:t>系統日期時間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890" w:rsidRPr="000E251D" w:rsidRDefault="00EA4890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</w:tbl>
    <w:p w:rsidR="00841D98" w:rsidRPr="000E251D" w:rsidRDefault="00841D98" w:rsidP="00841D98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lang w:eastAsia="zh-TW"/>
        </w:rPr>
      </w:pPr>
      <w:bookmarkStart w:id="30" w:name="FORMAT_C"/>
      <w:bookmarkEnd w:id="30"/>
      <w:r>
        <w:rPr>
          <w:rFonts w:ascii="細明體" w:eastAsia="細明體" w:hAnsi="細明體" w:hint="eastAsia"/>
          <w:bCs/>
          <w:lang w:eastAsia="zh-TW"/>
        </w:rPr>
        <w:t>FORMAT (C</w:t>
      </w:r>
      <w:r w:rsidRPr="000E251D">
        <w:rPr>
          <w:rFonts w:ascii="細明體" w:eastAsia="細明體" w:hAnsi="細明體" w:hint="eastAsia"/>
          <w:bCs/>
          <w:lang w:eastAsia="zh-TW"/>
        </w:rPr>
        <w:t>)[</w:t>
      </w:r>
      <w:hyperlink w:anchor="FORMAT_C_BACK" w:history="1">
        <w:r w:rsidRPr="000E251D">
          <w:rPr>
            <w:rStyle w:val="a8"/>
            <w:rFonts w:ascii="細明體" w:eastAsia="細明體" w:hAnsi="細明體" w:hint="eastAsia"/>
            <w:bCs/>
            <w:lang w:eastAsia="zh-TW"/>
          </w:rPr>
          <w:t>B</w:t>
        </w:r>
        <w:r w:rsidRPr="000E251D">
          <w:rPr>
            <w:rStyle w:val="a8"/>
            <w:rFonts w:ascii="細明體" w:eastAsia="細明體" w:hAnsi="細明體" w:hint="eastAsia"/>
            <w:bCs/>
            <w:lang w:eastAsia="zh-TW"/>
          </w:rPr>
          <w:t>A</w:t>
        </w:r>
        <w:r w:rsidRPr="000E251D">
          <w:rPr>
            <w:rStyle w:val="a8"/>
            <w:rFonts w:ascii="細明體" w:eastAsia="細明體" w:hAnsi="細明體" w:hint="eastAsia"/>
            <w:bCs/>
            <w:lang w:eastAsia="zh-TW"/>
          </w:rPr>
          <w:t>C</w:t>
        </w:r>
        <w:r w:rsidRPr="000E251D">
          <w:rPr>
            <w:rStyle w:val="a8"/>
            <w:rFonts w:ascii="細明體" w:eastAsia="細明體" w:hAnsi="細明體" w:hint="eastAsia"/>
            <w:bCs/>
            <w:lang w:eastAsia="zh-TW"/>
          </w:rPr>
          <w:t>K</w:t>
        </w:r>
      </w:hyperlink>
      <w:r w:rsidRPr="000E251D">
        <w:rPr>
          <w:rFonts w:ascii="細明體" w:eastAsia="細明體" w:hAnsi="細明體" w:hint="eastAsia"/>
          <w:bCs/>
          <w:lang w:eastAsia="zh-TW"/>
        </w:rPr>
        <w:t>]</w:t>
      </w:r>
    </w:p>
    <w:tbl>
      <w:tblPr>
        <w:tblW w:w="0" w:type="auto"/>
        <w:tblInd w:w="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1"/>
        <w:gridCol w:w="2170"/>
        <w:gridCol w:w="4677"/>
        <w:gridCol w:w="2350"/>
      </w:tblGrid>
      <w:tr w:rsidR="00841D98" w:rsidRPr="000E251D" w:rsidTr="000F3DA5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41D98" w:rsidRPr="000E251D" w:rsidRDefault="00841D98" w:rsidP="000F3DA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lang w:eastAsia="zh-TW"/>
              </w:rPr>
              <w:t>序號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841D98" w:rsidRPr="000E251D" w:rsidRDefault="00841D98" w:rsidP="000F3DA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841D98" w:rsidRPr="000E251D" w:rsidRDefault="00841D98" w:rsidP="000F3DA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841D98" w:rsidRPr="000E251D" w:rsidRDefault="00841D98" w:rsidP="000F3DA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lang w:eastAsia="zh-TW"/>
              </w:rPr>
            </w:pPr>
            <w:r w:rsidRPr="000E251D">
              <w:rPr>
                <w:rFonts w:ascii="細明體" w:eastAsia="細明體" w:hAnsi="細明體" w:hint="eastAsia"/>
                <w:b/>
                <w:lang w:eastAsia="zh-TW"/>
              </w:rPr>
              <w:t>特殊限制</w:t>
            </w:r>
          </w:p>
        </w:tc>
      </w:tr>
      <w:tr w:rsidR="00841D98" w:rsidRPr="000E251D" w:rsidTr="000F3DA5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D98" w:rsidRPr="000E251D" w:rsidRDefault="00841D98" w:rsidP="000F3DA5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  <w:szCs w:val="20"/>
              </w:rPr>
              <w:t>同畫面輸入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841D98" w:rsidRPr="000E251D" w:rsidTr="000F3DA5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D98" w:rsidRPr="000E251D" w:rsidRDefault="00841D98" w:rsidP="000F3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  <w:szCs w:val="20"/>
              </w:rPr>
              <w:t>同畫面輸入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841D98" w:rsidRPr="000E251D" w:rsidTr="000F3DA5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D98" w:rsidRPr="000E251D" w:rsidRDefault="00841D98" w:rsidP="000F3DA5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匯款日期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  <w:szCs w:val="20"/>
              </w:rPr>
              <w:t>同畫面輸入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841D98" w:rsidRPr="000E251D" w:rsidTr="000F3DA5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D98" w:rsidRPr="000E251D" w:rsidRDefault="00841D98" w:rsidP="000F3DA5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收據序號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  <w:szCs w:val="20"/>
              </w:rPr>
              <w:t>同畫面輸入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841D98" w:rsidRPr="000E251D" w:rsidTr="000F3DA5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D98" w:rsidRPr="000E251D" w:rsidRDefault="00841D98" w:rsidP="000F3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收據種類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  <w:szCs w:val="20"/>
              </w:rPr>
              <w:t>同畫面輸入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841D98" w:rsidRPr="000E251D" w:rsidTr="00841D98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醫院代碼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  <w:szCs w:val="20"/>
              </w:rPr>
              <w:t>同畫面輸入</w:t>
            </w:r>
          </w:p>
        </w:tc>
        <w:tc>
          <w:tcPr>
            <w:tcW w:w="23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1D98" w:rsidRPr="000E251D" w:rsidRDefault="00841D98" w:rsidP="00841D98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畫面點選AAC0_0700醫院代碼查詢後帶回之醫院代碼及醫院名稱</w:t>
            </w:r>
          </w:p>
        </w:tc>
      </w:tr>
      <w:tr w:rsidR="00841D98" w:rsidRPr="000E251D" w:rsidTr="000F3DA5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   醫院名稱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Default="00841D98" w:rsidP="000F3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  <w:szCs w:val="20"/>
              </w:rPr>
              <w:t>同畫面輸入</w:t>
            </w:r>
          </w:p>
        </w:tc>
        <w:tc>
          <w:tcPr>
            <w:tcW w:w="2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841D98" w:rsidRPr="000E251D" w:rsidTr="000F3DA5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社保身分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5304BF" w:rsidP="000F3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  <w:szCs w:val="20"/>
              </w:rPr>
              <w:t>同畫面輸入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841D98" w:rsidRPr="000E251D" w:rsidTr="000F3DA5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住院起日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5304BF" w:rsidP="000F3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  <w:szCs w:val="20"/>
              </w:rPr>
              <w:t>同畫面輸入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841D98" w:rsidRPr="000E251D" w:rsidTr="000F3DA5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住院迄日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5304BF" w:rsidP="000F3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  <w:szCs w:val="20"/>
              </w:rPr>
              <w:t>同畫面輸入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841D98" w:rsidRPr="000E251D" w:rsidTr="000F3DA5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是否收據正本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5304BF" w:rsidP="000F3DA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cs="Arial Unicode MS" w:hint="eastAsia"/>
              </w:rPr>
              <w:t>同畫面輸入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841D98" w:rsidRPr="000E251D" w:rsidTr="000F3DA5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顯示收據項目資料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Default="00841D98" w:rsidP="000F3DA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以</w:t>
            </w:r>
            <w:r w:rsidRPr="0049333F">
              <w:rPr>
                <w:rFonts w:ascii="細明體" w:eastAsia="細明體" w:hAnsi="細明體" w:hint="eastAsia"/>
                <w:b/>
                <w:bCs/>
                <w:color w:val="0070C0"/>
                <w:lang w:eastAsia="zh-TW"/>
              </w:rPr>
              <w:t>$收據項目_LIST</w:t>
            </w:r>
            <w:r>
              <w:rPr>
                <w:rFonts w:ascii="細明體" w:eastAsia="細明體" w:hAnsi="細明體" w:hint="eastAsia"/>
                <w:lang w:eastAsia="zh-TW"/>
              </w:rPr>
              <w:t>顯示,每行顯示三個收據項目，超過跳下一行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841D98" w:rsidRPr="000E251D" w:rsidTr="000F3DA5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ind w:firstLineChars="100" w:firstLine="20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收據項目序號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3122">
              <w:rPr>
                <w:rFonts w:ascii="細明體" w:eastAsia="細明體" w:hAnsi="細明體" w:hint="eastAsia"/>
                <w:bCs/>
                <w:sz w:val="20"/>
                <w:szCs w:val="20"/>
              </w:rPr>
              <w:t>同</w:t>
            </w:r>
            <w:r w:rsidRPr="0049333F">
              <w:rPr>
                <w:rFonts w:ascii="細明體" w:eastAsia="細明體" w:hAnsi="細明體" w:hint="eastAsia"/>
                <w:b/>
                <w:bCs/>
                <w:color w:val="0070C0"/>
                <w:sz w:val="20"/>
                <w:szCs w:val="20"/>
              </w:rPr>
              <w:t>$收據項目_LIST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處理當筆</w:t>
            </w:r>
          </w:p>
        </w:tc>
        <w:tc>
          <w:tcPr>
            <w:tcW w:w="23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1D98" w:rsidRPr="000E251D" w:rsidRDefault="00841D98" w:rsidP="000F3DA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841D98" w:rsidRPr="000E251D" w:rsidTr="000F3DA5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ind w:firstLineChars="100" w:firstLine="200"/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收據項目名稱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E03122">
              <w:rPr>
                <w:rFonts w:ascii="細明體" w:eastAsia="細明體" w:hAnsi="細明體" w:hint="eastAsia"/>
                <w:bCs/>
                <w:sz w:val="20"/>
                <w:szCs w:val="20"/>
              </w:rPr>
              <w:t>同</w:t>
            </w:r>
            <w:r w:rsidRPr="0049333F">
              <w:rPr>
                <w:rFonts w:ascii="細明體" w:eastAsia="細明體" w:hAnsi="細明體" w:hint="eastAsia"/>
                <w:b/>
                <w:bCs/>
                <w:color w:val="0070C0"/>
                <w:sz w:val="20"/>
                <w:szCs w:val="20"/>
              </w:rPr>
              <w:t>$收據項目_LIST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處理當筆</w:t>
            </w:r>
          </w:p>
        </w:tc>
        <w:tc>
          <w:tcPr>
            <w:tcW w:w="23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841D98" w:rsidRPr="000E251D" w:rsidTr="000F3DA5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ind w:firstLineChars="100" w:firstLine="20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公司費用種類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3122">
              <w:rPr>
                <w:rFonts w:ascii="細明體" w:eastAsia="細明體" w:hAnsi="細明體" w:hint="eastAsia"/>
                <w:bCs/>
                <w:sz w:val="20"/>
                <w:szCs w:val="20"/>
              </w:rPr>
              <w:t>同</w:t>
            </w:r>
            <w:r w:rsidRPr="0049333F">
              <w:rPr>
                <w:rFonts w:ascii="細明體" w:eastAsia="細明體" w:hAnsi="細明體" w:hint="eastAsia"/>
                <w:b/>
                <w:bCs/>
                <w:color w:val="0070C0"/>
                <w:sz w:val="20"/>
                <w:szCs w:val="20"/>
              </w:rPr>
              <w:t>$收據項目_LIST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處理當筆(HIDDEN欄位)</w:t>
            </w:r>
          </w:p>
        </w:tc>
        <w:tc>
          <w:tcPr>
            <w:tcW w:w="23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841D98" w:rsidRPr="000E251D" w:rsidTr="000F3DA5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ind w:firstLineChars="100" w:firstLine="20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251D">
              <w:rPr>
                <w:rFonts w:ascii="細明體" w:eastAsia="細明體" w:hAnsi="細明體" w:hint="eastAsia"/>
                <w:sz w:val="20"/>
                <w:szCs w:val="20"/>
              </w:rPr>
              <w:t>申請金額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3122">
              <w:rPr>
                <w:rFonts w:ascii="細明體" w:eastAsia="細明體" w:hAnsi="細明體" w:hint="eastAsia"/>
                <w:bCs/>
                <w:sz w:val="20"/>
                <w:szCs w:val="20"/>
              </w:rPr>
              <w:t>同</w:t>
            </w:r>
            <w:r w:rsidRPr="0049333F">
              <w:rPr>
                <w:rFonts w:ascii="細明體" w:eastAsia="細明體" w:hAnsi="細明體" w:hint="eastAsia"/>
                <w:b/>
                <w:bCs/>
                <w:color w:val="0070C0"/>
                <w:sz w:val="20"/>
                <w:szCs w:val="20"/>
              </w:rPr>
              <w:t>$收據項目_LIST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處理當筆</w:t>
            </w:r>
          </w:p>
        </w:tc>
        <w:tc>
          <w:tcPr>
            <w:tcW w:w="2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D98" w:rsidRPr="000E251D" w:rsidRDefault="00841D98" w:rsidP="000F3DA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</w:tbl>
    <w:p w:rsidR="00831A52" w:rsidRPr="00841D98" w:rsidRDefault="00831A52" w:rsidP="00E0101F">
      <w:pPr>
        <w:rPr>
          <w:rFonts w:ascii="細明體" w:eastAsia="細明體" w:hAnsi="細明體" w:hint="eastAsia"/>
          <w:b/>
          <w:sz w:val="20"/>
          <w:szCs w:val="20"/>
        </w:rPr>
      </w:pPr>
    </w:p>
    <w:sectPr w:rsidR="00831A52" w:rsidRPr="00841D98" w:rsidSect="009E265C">
      <w:pgSz w:w="11906" w:h="16838"/>
      <w:pgMar w:top="567" w:right="926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D78" w:rsidRDefault="00E95D78" w:rsidP="004449C6">
      <w:r>
        <w:separator/>
      </w:r>
    </w:p>
  </w:endnote>
  <w:endnote w:type="continuationSeparator" w:id="0">
    <w:p w:rsidR="00E95D78" w:rsidRDefault="00E95D78" w:rsidP="00444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D78" w:rsidRDefault="00E95D78" w:rsidP="004449C6">
      <w:r>
        <w:separator/>
      </w:r>
    </w:p>
  </w:footnote>
  <w:footnote w:type="continuationSeparator" w:id="0">
    <w:p w:rsidR="00E95D78" w:rsidRDefault="00E95D78" w:rsidP="00444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C09EB"/>
    <w:multiLevelType w:val="hybridMultilevel"/>
    <w:tmpl w:val="64629E28"/>
    <w:lvl w:ilvl="0" w:tplc="D52CAC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CFA1807"/>
    <w:multiLevelType w:val="hybridMultilevel"/>
    <w:tmpl w:val="DD326676"/>
    <w:lvl w:ilvl="0" w:tplc="EEA251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7426A9"/>
    <w:multiLevelType w:val="hybridMultilevel"/>
    <w:tmpl w:val="B9F441D2"/>
    <w:lvl w:ilvl="0" w:tplc="EBB876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A60AF6"/>
    <w:multiLevelType w:val="hybridMultilevel"/>
    <w:tmpl w:val="6200F714"/>
    <w:lvl w:ilvl="0" w:tplc="3BE657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664096"/>
    <w:multiLevelType w:val="hybridMultilevel"/>
    <w:tmpl w:val="0F908DC6"/>
    <w:lvl w:ilvl="0" w:tplc="079C5F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2C77FE2"/>
    <w:multiLevelType w:val="hybridMultilevel"/>
    <w:tmpl w:val="B67C65B2"/>
    <w:lvl w:ilvl="0" w:tplc="C19AC7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95A4A18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8" w15:restartNumberingAfterBreak="0">
    <w:nsid w:val="19AC111F"/>
    <w:multiLevelType w:val="hybridMultilevel"/>
    <w:tmpl w:val="398ADE8C"/>
    <w:lvl w:ilvl="0" w:tplc="221AAF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141053E"/>
    <w:multiLevelType w:val="hybridMultilevel"/>
    <w:tmpl w:val="B5368150"/>
    <w:lvl w:ilvl="0" w:tplc="C4709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1F60590"/>
    <w:multiLevelType w:val="hybridMultilevel"/>
    <w:tmpl w:val="C05E80C0"/>
    <w:lvl w:ilvl="0" w:tplc="01266DD8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eastAsia="細明體" w:hint="eastAsia"/>
        <w:b w:val="0"/>
        <w:i w:val="0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6105B34"/>
    <w:multiLevelType w:val="hybridMultilevel"/>
    <w:tmpl w:val="398ADE8C"/>
    <w:lvl w:ilvl="0" w:tplc="221AAF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61A5B4C"/>
    <w:multiLevelType w:val="hybridMultilevel"/>
    <w:tmpl w:val="65CA642C"/>
    <w:lvl w:ilvl="0" w:tplc="1FA0AF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C102E6D"/>
    <w:multiLevelType w:val="hybridMultilevel"/>
    <w:tmpl w:val="B41628FC"/>
    <w:lvl w:ilvl="0" w:tplc="53D0DD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D1829F3"/>
    <w:multiLevelType w:val="hybridMultilevel"/>
    <w:tmpl w:val="39C0095A"/>
    <w:lvl w:ilvl="0" w:tplc="BE80EF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D7C3A9B"/>
    <w:multiLevelType w:val="hybridMultilevel"/>
    <w:tmpl w:val="21F62B5E"/>
    <w:lvl w:ilvl="0" w:tplc="EF60C4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F854712"/>
    <w:multiLevelType w:val="hybridMultilevel"/>
    <w:tmpl w:val="B214496E"/>
    <w:lvl w:ilvl="0" w:tplc="687E0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04C11AD"/>
    <w:multiLevelType w:val="hybridMultilevel"/>
    <w:tmpl w:val="94B08FD0"/>
    <w:lvl w:ilvl="0" w:tplc="A8F2C4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6593208"/>
    <w:multiLevelType w:val="multilevel"/>
    <w:tmpl w:val="88965626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</w:lvl>
  </w:abstractNum>
  <w:abstractNum w:abstractNumId="20" w15:restartNumberingAfterBreak="0">
    <w:nsid w:val="3F223E6B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08B5D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81639AB"/>
    <w:multiLevelType w:val="hybridMultilevel"/>
    <w:tmpl w:val="109EC410"/>
    <w:lvl w:ilvl="0" w:tplc="B6E61A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9D542A4"/>
    <w:multiLevelType w:val="hybridMultilevel"/>
    <w:tmpl w:val="AA921D1A"/>
    <w:lvl w:ilvl="0" w:tplc="C3F892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C0C3F90"/>
    <w:multiLevelType w:val="hybridMultilevel"/>
    <w:tmpl w:val="57F816AE"/>
    <w:lvl w:ilvl="0" w:tplc="CC28A3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2375920"/>
    <w:multiLevelType w:val="hybridMultilevel"/>
    <w:tmpl w:val="9604B98A"/>
    <w:lvl w:ilvl="0" w:tplc="DE2CBC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894701D"/>
    <w:multiLevelType w:val="hybridMultilevel"/>
    <w:tmpl w:val="398ADE8C"/>
    <w:lvl w:ilvl="0" w:tplc="221AAF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E244E10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30" w15:restartNumberingAfterBreak="0">
    <w:nsid w:val="61DB601D"/>
    <w:multiLevelType w:val="hybridMultilevel"/>
    <w:tmpl w:val="F33E54B2"/>
    <w:lvl w:ilvl="0" w:tplc="983A77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44C0110"/>
    <w:multiLevelType w:val="multilevel"/>
    <w:tmpl w:val="0409001D"/>
    <w:numStyleLink w:val="1"/>
  </w:abstractNum>
  <w:abstractNum w:abstractNumId="33" w15:restartNumberingAfterBreak="0">
    <w:nsid w:val="66743B2D"/>
    <w:multiLevelType w:val="hybridMultilevel"/>
    <w:tmpl w:val="E022FB7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7026C932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6873621F"/>
    <w:multiLevelType w:val="hybridMultilevel"/>
    <w:tmpl w:val="16F2BF56"/>
    <w:lvl w:ilvl="0" w:tplc="69AA11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A522C95"/>
    <w:multiLevelType w:val="hybridMultilevel"/>
    <w:tmpl w:val="17BAB1A4"/>
    <w:lvl w:ilvl="0" w:tplc="119290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AA63B17"/>
    <w:multiLevelType w:val="hybridMultilevel"/>
    <w:tmpl w:val="5326317C"/>
    <w:lvl w:ilvl="0" w:tplc="E196F4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B4D3136"/>
    <w:multiLevelType w:val="hybridMultilevel"/>
    <w:tmpl w:val="5676502E"/>
    <w:lvl w:ilvl="0" w:tplc="2FF42E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EB6199A"/>
    <w:multiLevelType w:val="hybridMultilevel"/>
    <w:tmpl w:val="C6788F56"/>
    <w:lvl w:ilvl="0" w:tplc="6AEC5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4A8257D"/>
    <w:multiLevelType w:val="hybridMultilevel"/>
    <w:tmpl w:val="398ADE8C"/>
    <w:lvl w:ilvl="0" w:tplc="221AAF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759736C"/>
    <w:multiLevelType w:val="hybridMultilevel"/>
    <w:tmpl w:val="9522B916"/>
    <w:lvl w:ilvl="0" w:tplc="F37C8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87578AC"/>
    <w:multiLevelType w:val="hybridMultilevel"/>
    <w:tmpl w:val="5D4EE896"/>
    <w:lvl w:ilvl="0" w:tplc="EDEE7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16"/>
  </w:num>
  <w:num w:numId="27">
    <w:abstractNumId w:val="8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</w:num>
  <w:num w:numId="30">
    <w:abstractNumId w:val="11"/>
  </w:num>
  <w:num w:numId="31">
    <w:abstractNumId w:val="0"/>
  </w:num>
  <w:num w:numId="32">
    <w:abstractNumId w:val="17"/>
  </w:num>
  <w:num w:numId="33">
    <w:abstractNumId w:val="41"/>
  </w:num>
  <w:num w:numId="34">
    <w:abstractNumId w:val="7"/>
  </w:num>
  <w:num w:numId="35">
    <w:abstractNumId w:val="12"/>
  </w:num>
  <w:num w:numId="36">
    <w:abstractNumId w:val="20"/>
  </w:num>
  <w:num w:numId="37">
    <w:abstractNumId w:val="10"/>
  </w:num>
  <w:num w:numId="38">
    <w:abstractNumId w:val="1"/>
  </w:num>
  <w:num w:numId="39">
    <w:abstractNumId w:val="39"/>
  </w:num>
  <w:num w:numId="40">
    <w:abstractNumId w:val="29"/>
  </w:num>
  <w:num w:numId="41">
    <w:abstractNumId w:val="26"/>
  </w:num>
  <w:num w:numId="42">
    <w:abstractNumId w:val="28"/>
  </w:num>
  <w:num w:numId="43">
    <w:abstractNumId w:val="18"/>
  </w:num>
  <w:num w:numId="44">
    <w:abstractNumId w:val="37"/>
  </w:num>
  <w:num w:numId="45">
    <w:abstractNumId w:val="3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3E26"/>
    <w:rsid w:val="00003DA8"/>
    <w:rsid w:val="00003DE3"/>
    <w:rsid w:val="0000406A"/>
    <w:rsid w:val="00006D72"/>
    <w:rsid w:val="000070D0"/>
    <w:rsid w:val="00011FD7"/>
    <w:rsid w:val="000128C7"/>
    <w:rsid w:val="000155DF"/>
    <w:rsid w:val="00016079"/>
    <w:rsid w:val="00016385"/>
    <w:rsid w:val="0001771B"/>
    <w:rsid w:val="0002021D"/>
    <w:rsid w:val="00021898"/>
    <w:rsid w:val="00021988"/>
    <w:rsid w:val="000269F2"/>
    <w:rsid w:val="000308E4"/>
    <w:rsid w:val="00031F14"/>
    <w:rsid w:val="0003285C"/>
    <w:rsid w:val="0003406B"/>
    <w:rsid w:val="000417FD"/>
    <w:rsid w:val="00051847"/>
    <w:rsid w:val="00051FB1"/>
    <w:rsid w:val="000535F7"/>
    <w:rsid w:val="00053819"/>
    <w:rsid w:val="00053D36"/>
    <w:rsid w:val="000545C5"/>
    <w:rsid w:val="00055695"/>
    <w:rsid w:val="000556D8"/>
    <w:rsid w:val="000606EC"/>
    <w:rsid w:val="000608E5"/>
    <w:rsid w:val="00061E49"/>
    <w:rsid w:val="00062C39"/>
    <w:rsid w:val="00064465"/>
    <w:rsid w:val="0006764F"/>
    <w:rsid w:val="000700BD"/>
    <w:rsid w:val="00072C8F"/>
    <w:rsid w:val="00072CD9"/>
    <w:rsid w:val="00073358"/>
    <w:rsid w:val="000807EF"/>
    <w:rsid w:val="00080B8D"/>
    <w:rsid w:val="00081597"/>
    <w:rsid w:val="00081BD9"/>
    <w:rsid w:val="00084798"/>
    <w:rsid w:val="00085337"/>
    <w:rsid w:val="00086AC8"/>
    <w:rsid w:val="000910C8"/>
    <w:rsid w:val="000924E4"/>
    <w:rsid w:val="0009283A"/>
    <w:rsid w:val="000929E0"/>
    <w:rsid w:val="00092C75"/>
    <w:rsid w:val="000947CB"/>
    <w:rsid w:val="00094A3B"/>
    <w:rsid w:val="00095877"/>
    <w:rsid w:val="00096DB1"/>
    <w:rsid w:val="000A139E"/>
    <w:rsid w:val="000A5D38"/>
    <w:rsid w:val="000A6634"/>
    <w:rsid w:val="000A6EC7"/>
    <w:rsid w:val="000B3AAB"/>
    <w:rsid w:val="000B7144"/>
    <w:rsid w:val="000C0C7E"/>
    <w:rsid w:val="000C67AE"/>
    <w:rsid w:val="000D00E7"/>
    <w:rsid w:val="000D109D"/>
    <w:rsid w:val="000D28E7"/>
    <w:rsid w:val="000D4B23"/>
    <w:rsid w:val="000D70A4"/>
    <w:rsid w:val="000E251D"/>
    <w:rsid w:val="000E2713"/>
    <w:rsid w:val="000E3A7E"/>
    <w:rsid w:val="000E3E26"/>
    <w:rsid w:val="000E5135"/>
    <w:rsid w:val="000E53C2"/>
    <w:rsid w:val="000E5C23"/>
    <w:rsid w:val="000E7722"/>
    <w:rsid w:val="000F3DA5"/>
    <w:rsid w:val="000F5AAD"/>
    <w:rsid w:val="000F673E"/>
    <w:rsid w:val="000F733D"/>
    <w:rsid w:val="00102D6A"/>
    <w:rsid w:val="0011259A"/>
    <w:rsid w:val="001133B8"/>
    <w:rsid w:val="00113BF6"/>
    <w:rsid w:val="00115974"/>
    <w:rsid w:val="00116A23"/>
    <w:rsid w:val="0011733A"/>
    <w:rsid w:val="0012080B"/>
    <w:rsid w:val="00120A8E"/>
    <w:rsid w:val="00121BBD"/>
    <w:rsid w:val="00122D82"/>
    <w:rsid w:val="0012432A"/>
    <w:rsid w:val="001303BE"/>
    <w:rsid w:val="00130F9A"/>
    <w:rsid w:val="001318E2"/>
    <w:rsid w:val="00137D4D"/>
    <w:rsid w:val="001405F8"/>
    <w:rsid w:val="00141376"/>
    <w:rsid w:val="001413A7"/>
    <w:rsid w:val="0014291B"/>
    <w:rsid w:val="00144ACD"/>
    <w:rsid w:val="001469B6"/>
    <w:rsid w:val="001516AE"/>
    <w:rsid w:val="0015220B"/>
    <w:rsid w:val="00152565"/>
    <w:rsid w:val="00156527"/>
    <w:rsid w:val="00157512"/>
    <w:rsid w:val="00160565"/>
    <w:rsid w:val="00162C4C"/>
    <w:rsid w:val="00167915"/>
    <w:rsid w:val="0017051D"/>
    <w:rsid w:val="00175E2D"/>
    <w:rsid w:val="001814CD"/>
    <w:rsid w:val="00182BD3"/>
    <w:rsid w:val="001838AC"/>
    <w:rsid w:val="00184B51"/>
    <w:rsid w:val="00185295"/>
    <w:rsid w:val="00185DC7"/>
    <w:rsid w:val="00187736"/>
    <w:rsid w:val="00190A67"/>
    <w:rsid w:val="00192B58"/>
    <w:rsid w:val="001942F6"/>
    <w:rsid w:val="00196D39"/>
    <w:rsid w:val="001A1639"/>
    <w:rsid w:val="001A2B36"/>
    <w:rsid w:val="001A2F38"/>
    <w:rsid w:val="001B3995"/>
    <w:rsid w:val="001B5134"/>
    <w:rsid w:val="001B5974"/>
    <w:rsid w:val="001B760B"/>
    <w:rsid w:val="001C1D2E"/>
    <w:rsid w:val="001C1EB6"/>
    <w:rsid w:val="001C2F12"/>
    <w:rsid w:val="001C3897"/>
    <w:rsid w:val="001C7ED3"/>
    <w:rsid w:val="001D2A90"/>
    <w:rsid w:val="001D4E39"/>
    <w:rsid w:val="001D7A1D"/>
    <w:rsid w:val="001D7A8E"/>
    <w:rsid w:val="001D7AA4"/>
    <w:rsid w:val="001E4CEE"/>
    <w:rsid w:val="001E6703"/>
    <w:rsid w:val="001F317F"/>
    <w:rsid w:val="001F5A8A"/>
    <w:rsid w:val="001F7792"/>
    <w:rsid w:val="00204E94"/>
    <w:rsid w:val="00207388"/>
    <w:rsid w:val="00207E14"/>
    <w:rsid w:val="00210F8C"/>
    <w:rsid w:val="002127E2"/>
    <w:rsid w:val="00220E94"/>
    <w:rsid w:val="00221D79"/>
    <w:rsid w:val="00224FFA"/>
    <w:rsid w:val="00225276"/>
    <w:rsid w:val="00230917"/>
    <w:rsid w:val="00231ADB"/>
    <w:rsid w:val="002326AA"/>
    <w:rsid w:val="00235B16"/>
    <w:rsid w:val="00241FE4"/>
    <w:rsid w:val="0024498D"/>
    <w:rsid w:val="00244CE2"/>
    <w:rsid w:val="002518A1"/>
    <w:rsid w:val="00255E4F"/>
    <w:rsid w:val="00256A5F"/>
    <w:rsid w:val="002575FA"/>
    <w:rsid w:val="0025789C"/>
    <w:rsid w:val="00260591"/>
    <w:rsid w:val="00260E8C"/>
    <w:rsid w:val="00262041"/>
    <w:rsid w:val="00265A42"/>
    <w:rsid w:val="00270C3C"/>
    <w:rsid w:val="00272019"/>
    <w:rsid w:val="002728BC"/>
    <w:rsid w:val="00272FC0"/>
    <w:rsid w:val="002735CF"/>
    <w:rsid w:val="0027663D"/>
    <w:rsid w:val="00281927"/>
    <w:rsid w:val="0028416E"/>
    <w:rsid w:val="002904CD"/>
    <w:rsid w:val="0029599F"/>
    <w:rsid w:val="002A1137"/>
    <w:rsid w:val="002A1808"/>
    <w:rsid w:val="002A5487"/>
    <w:rsid w:val="002B200E"/>
    <w:rsid w:val="002B3D7A"/>
    <w:rsid w:val="002B3E2D"/>
    <w:rsid w:val="002B48A7"/>
    <w:rsid w:val="002B67C5"/>
    <w:rsid w:val="002B7E25"/>
    <w:rsid w:val="002C0F82"/>
    <w:rsid w:val="002C54DE"/>
    <w:rsid w:val="002C5F41"/>
    <w:rsid w:val="002C77C7"/>
    <w:rsid w:val="002D0361"/>
    <w:rsid w:val="002D0828"/>
    <w:rsid w:val="002D633A"/>
    <w:rsid w:val="002E167E"/>
    <w:rsid w:val="002E16A5"/>
    <w:rsid w:val="002E2BDD"/>
    <w:rsid w:val="002E2BE7"/>
    <w:rsid w:val="002E3FBB"/>
    <w:rsid w:val="002E4C3E"/>
    <w:rsid w:val="002E71DA"/>
    <w:rsid w:val="002F190C"/>
    <w:rsid w:val="002F3B1D"/>
    <w:rsid w:val="002F4E67"/>
    <w:rsid w:val="002F7707"/>
    <w:rsid w:val="00302AE7"/>
    <w:rsid w:val="00306808"/>
    <w:rsid w:val="00312083"/>
    <w:rsid w:val="00314F22"/>
    <w:rsid w:val="003212E7"/>
    <w:rsid w:val="00331A3A"/>
    <w:rsid w:val="00332E60"/>
    <w:rsid w:val="003344FB"/>
    <w:rsid w:val="003345C7"/>
    <w:rsid w:val="00334961"/>
    <w:rsid w:val="0033501E"/>
    <w:rsid w:val="00335B8E"/>
    <w:rsid w:val="00336817"/>
    <w:rsid w:val="00336DB8"/>
    <w:rsid w:val="00336FB1"/>
    <w:rsid w:val="003426F4"/>
    <w:rsid w:val="003514F4"/>
    <w:rsid w:val="00351882"/>
    <w:rsid w:val="00352728"/>
    <w:rsid w:val="00354DC4"/>
    <w:rsid w:val="00355415"/>
    <w:rsid w:val="00360158"/>
    <w:rsid w:val="0036189A"/>
    <w:rsid w:val="003634E9"/>
    <w:rsid w:val="00367541"/>
    <w:rsid w:val="003676A5"/>
    <w:rsid w:val="00370FF3"/>
    <w:rsid w:val="0038047F"/>
    <w:rsid w:val="0038068E"/>
    <w:rsid w:val="003813A7"/>
    <w:rsid w:val="00381A5E"/>
    <w:rsid w:val="003829DB"/>
    <w:rsid w:val="00382B6A"/>
    <w:rsid w:val="0038682E"/>
    <w:rsid w:val="003909A2"/>
    <w:rsid w:val="00393017"/>
    <w:rsid w:val="00393540"/>
    <w:rsid w:val="0039392A"/>
    <w:rsid w:val="00396DEF"/>
    <w:rsid w:val="003976FC"/>
    <w:rsid w:val="003A0A61"/>
    <w:rsid w:val="003A4401"/>
    <w:rsid w:val="003B6915"/>
    <w:rsid w:val="003C1996"/>
    <w:rsid w:val="003C5C92"/>
    <w:rsid w:val="003C5D6E"/>
    <w:rsid w:val="003C78C1"/>
    <w:rsid w:val="003D2DBD"/>
    <w:rsid w:val="003D3CCF"/>
    <w:rsid w:val="003D4176"/>
    <w:rsid w:val="003D42C5"/>
    <w:rsid w:val="003D5FB1"/>
    <w:rsid w:val="003E10C8"/>
    <w:rsid w:val="003E3A39"/>
    <w:rsid w:val="003E6EB6"/>
    <w:rsid w:val="003E73D9"/>
    <w:rsid w:val="003F07A5"/>
    <w:rsid w:val="003F2C32"/>
    <w:rsid w:val="003F3FA7"/>
    <w:rsid w:val="003F74AB"/>
    <w:rsid w:val="0040193A"/>
    <w:rsid w:val="004019B5"/>
    <w:rsid w:val="00402206"/>
    <w:rsid w:val="0040318A"/>
    <w:rsid w:val="00405937"/>
    <w:rsid w:val="004156B4"/>
    <w:rsid w:val="0041604A"/>
    <w:rsid w:val="004276A7"/>
    <w:rsid w:val="00430346"/>
    <w:rsid w:val="00430F55"/>
    <w:rsid w:val="00431F26"/>
    <w:rsid w:val="004349C5"/>
    <w:rsid w:val="00441078"/>
    <w:rsid w:val="004412F0"/>
    <w:rsid w:val="0044485E"/>
    <w:rsid w:val="004449C6"/>
    <w:rsid w:val="0044588B"/>
    <w:rsid w:val="00445B6E"/>
    <w:rsid w:val="004520AD"/>
    <w:rsid w:val="004605F7"/>
    <w:rsid w:val="004618AE"/>
    <w:rsid w:val="004667BB"/>
    <w:rsid w:val="00471646"/>
    <w:rsid w:val="004740DB"/>
    <w:rsid w:val="00480988"/>
    <w:rsid w:val="00483E16"/>
    <w:rsid w:val="004840AE"/>
    <w:rsid w:val="00486E57"/>
    <w:rsid w:val="00490615"/>
    <w:rsid w:val="00491156"/>
    <w:rsid w:val="0049333F"/>
    <w:rsid w:val="00495E68"/>
    <w:rsid w:val="00496132"/>
    <w:rsid w:val="00496875"/>
    <w:rsid w:val="004A0604"/>
    <w:rsid w:val="004A066C"/>
    <w:rsid w:val="004A18F2"/>
    <w:rsid w:val="004A2C6E"/>
    <w:rsid w:val="004A4008"/>
    <w:rsid w:val="004A65D3"/>
    <w:rsid w:val="004A73DD"/>
    <w:rsid w:val="004B26CD"/>
    <w:rsid w:val="004B2D18"/>
    <w:rsid w:val="004B35EA"/>
    <w:rsid w:val="004B58CE"/>
    <w:rsid w:val="004C4538"/>
    <w:rsid w:val="004C6E13"/>
    <w:rsid w:val="004C7577"/>
    <w:rsid w:val="004D123A"/>
    <w:rsid w:val="004D2F17"/>
    <w:rsid w:val="004D3635"/>
    <w:rsid w:val="004D431D"/>
    <w:rsid w:val="004E01C2"/>
    <w:rsid w:val="004E0F9B"/>
    <w:rsid w:val="004E1208"/>
    <w:rsid w:val="004E1845"/>
    <w:rsid w:val="004E3AE5"/>
    <w:rsid w:val="004E4CF9"/>
    <w:rsid w:val="004F1212"/>
    <w:rsid w:val="004F2ED9"/>
    <w:rsid w:val="004F47C2"/>
    <w:rsid w:val="00503BB3"/>
    <w:rsid w:val="00505B1F"/>
    <w:rsid w:val="0050798D"/>
    <w:rsid w:val="00511FB5"/>
    <w:rsid w:val="00512E83"/>
    <w:rsid w:val="00516FC2"/>
    <w:rsid w:val="00517D16"/>
    <w:rsid w:val="005201D9"/>
    <w:rsid w:val="0052056E"/>
    <w:rsid w:val="0052129A"/>
    <w:rsid w:val="00523C23"/>
    <w:rsid w:val="005304BF"/>
    <w:rsid w:val="00530551"/>
    <w:rsid w:val="00531280"/>
    <w:rsid w:val="00533251"/>
    <w:rsid w:val="005341C6"/>
    <w:rsid w:val="00536D26"/>
    <w:rsid w:val="00537B8F"/>
    <w:rsid w:val="00543DAC"/>
    <w:rsid w:val="00546228"/>
    <w:rsid w:val="005464C7"/>
    <w:rsid w:val="0054739D"/>
    <w:rsid w:val="005505AC"/>
    <w:rsid w:val="00551CD3"/>
    <w:rsid w:val="00552B66"/>
    <w:rsid w:val="00556EF8"/>
    <w:rsid w:val="005606DB"/>
    <w:rsid w:val="00560873"/>
    <w:rsid w:val="005620DB"/>
    <w:rsid w:val="00570E4D"/>
    <w:rsid w:val="00574D17"/>
    <w:rsid w:val="00575AE3"/>
    <w:rsid w:val="005769FD"/>
    <w:rsid w:val="00576BFB"/>
    <w:rsid w:val="00577115"/>
    <w:rsid w:val="005801D6"/>
    <w:rsid w:val="00586568"/>
    <w:rsid w:val="0059079A"/>
    <w:rsid w:val="005943AC"/>
    <w:rsid w:val="005949AD"/>
    <w:rsid w:val="00596EC7"/>
    <w:rsid w:val="005A2C2C"/>
    <w:rsid w:val="005A36ED"/>
    <w:rsid w:val="005B0514"/>
    <w:rsid w:val="005B05DC"/>
    <w:rsid w:val="005B0ABE"/>
    <w:rsid w:val="005B134B"/>
    <w:rsid w:val="005B22CC"/>
    <w:rsid w:val="005B6692"/>
    <w:rsid w:val="005C7E74"/>
    <w:rsid w:val="005D3395"/>
    <w:rsid w:val="005D4166"/>
    <w:rsid w:val="005D493D"/>
    <w:rsid w:val="005D5440"/>
    <w:rsid w:val="005D6E2C"/>
    <w:rsid w:val="005E2F3C"/>
    <w:rsid w:val="005F45F9"/>
    <w:rsid w:val="005F4DEB"/>
    <w:rsid w:val="005F66FE"/>
    <w:rsid w:val="006018C2"/>
    <w:rsid w:val="00603723"/>
    <w:rsid w:val="006044B8"/>
    <w:rsid w:val="0060547C"/>
    <w:rsid w:val="00613606"/>
    <w:rsid w:val="006140FC"/>
    <w:rsid w:val="006167F5"/>
    <w:rsid w:val="00617D2D"/>
    <w:rsid w:val="00620522"/>
    <w:rsid w:val="0062093F"/>
    <w:rsid w:val="00623B88"/>
    <w:rsid w:val="0062510E"/>
    <w:rsid w:val="00625D2A"/>
    <w:rsid w:val="006269A3"/>
    <w:rsid w:val="00630492"/>
    <w:rsid w:val="00633375"/>
    <w:rsid w:val="006334E6"/>
    <w:rsid w:val="00633BC7"/>
    <w:rsid w:val="0063650C"/>
    <w:rsid w:val="006418AF"/>
    <w:rsid w:val="00641F19"/>
    <w:rsid w:val="006426D9"/>
    <w:rsid w:val="006436A6"/>
    <w:rsid w:val="006436BD"/>
    <w:rsid w:val="006447DB"/>
    <w:rsid w:val="00644A7D"/>
    <w:rsid w:val="006531D3"/>
    <w:rsid w:val="00653ED0"/>
    <w:rsid w:val="006548E8"/>
    <w:rsid w:val="00654B30"/>
    <w:rsid w:val="00654FF6"/>
    <w:rsid w:val="00656A77"/>
    <w:rsid w:val="00657C15"/>
    <w:rsid w:val="00661976"/>
    <w:rsid w:val="00661CBC"/>
    <w:rsid w:val="00662073"/>
    <w:rsid w:val="006621E1"/>
    <w:rsid w:val="006627B7"/>
    <w:rsid w:val="00663AE9"/>
    <w:rsid w:val="006706C7"/>
    <w:rsid w:val="00671F47"/>
    <w:rsid w:val="00677153"/>
    <w:rsid w:val="00681470"/>
    <w:rsid w:val="006827CF"/>
    <w:rsid w:val="00686385"/>
    <w:rsid w:val="00686572"/>
    <w:rsid w:val="0069175D"/>
    <w:rsid w:val="00694998"/>
    <w:rsid w:val="00694A3F"/>
    <w:rsid w:val="0069652E"/>
    <w:rsid w:val="00697C3C"/>
    <w:rsid w:val="006A0CE9"/>
    <w:rsid w:val="006A2B4C"/>
    <w:rsid w:val="006A70DB"/>
    <w:rsid w:val="006A767A"/>
    <w:rsid w:val="006B1CEF"/>
    <w:rsid w:val="006B211D"/>
    <w:rsid w:val="006B310A"/>
    <w:rsid w:val="006B452E"/>
    <w:rsid w:val="006B6E22"/>
    <w:rsid w:val="006B7DE9"/>
    <w:rsid w:val="006B7F81"/>
    <w:rsid w:val="006C007C"/>
    <w:rsid w:val="006C114E"/>
    <w:rsid w:val="006D0020"/>
    <w:rsid w:val="006D03F0"/>
    <w:rsid w:val="006D0453"/>
    <w:rsid w:val="006D23EC"/>
    <w:rsid w:val="006D24D8"/>
    <w:rsid w:val="006D40EF"/>
    <w:rsid w:val="006D5AE9"/>
    <w:rsid w:val="006E2756"/>
    <w:rsid w:val="006E2E87"/>
    <w:rsid w:val="006E2FDF"/>
    <w:rsid w:val="006E307E"/>
    <w:rsid w:val="006E37F2"/>
    <w:rsid w:val="006E4C31"/>
    <w:rsid w:val="006E741E"/>
    <w:rsid w:val="006F0BE8"/>
    <w:rsid w:val="006F1333"/>
    <w:rsid w:val="006F1ACA"/>
    <w:rsid w:val="006F1EE2"/>
    <w:rsid w:val="00701CCA"/>
    <w:rsid w:val="007023F5"/>
    <w:rsid w:val="00705229"/>
    <w:rsid w:val="00715C7A"/>
    <w:rsid w:val="00716B90"/>
    <w:rsid w:val="00717074"/>
    <w:rsid w:val="007202C8"/>
    <w:rsid w:val="0072062C"/>
    <w:rsid w:val="00724F43"/>
    <w:rsid w:val="00725628"/>
    <w:rsid w:val="00727D1E"/>
    <w:rsid w:val="007304D4"/>
    <w:rsid w:val="0073066A"/>
    <w:rsid w:val="00731818"/>
    <w:rsid w:val="00732E67"/>
    <w:rsid w:val="0073569E"/>
    <w:rsid w:val="00735AD3"/>
    <w:rsid w:val="007374A6"/>
    <w:rsid w:val="007375F1"/>
    <w:rsid w:val="007379E9"/>
    <w:rsid w:val="00740DB3"/>
    <w:rsid w:val="0074416D"/>
    <w:rsid w:val="00744ABC"/>
    <w:rsid w:val="0074548D"/>
    <w:rsid w:val="00750473"/>
    <w:rsid w:val="00753579"/>
    <w:rsid w:val="007560B8"/>
    <w:rsid w:val="007562FE"/>
    <w:rsid w:val="007573AC"/>
    <w:rsid w:val="00762584"/>
    <w:rsid w:val="00765603"/>
    <w:rsid w:val="00765B4E"/>
    <w:rsid w:val="007717A3"/>
    <w:rsid w:val="007726E7"/>
    <w:rsid w:val="00774BBE"/>
    <w:rsid w:val="00775818"/>
    <w:rsid w:val="00777188"/>
    <w:rsid w:val="007779E5"/>
    <w:rsid w:val="00781539"/>
    <w:rsid w:val="007850F5"/>
    <w:rsid w:val="007872D8"/>
    <w:rsid w:val="00790CCA"/>
    <w:rsid w:val="00791F9D"/>
    <w:rsid w:val="00794B21"/>
    <w:rsid w:val="00794D90"/>
    <w:rsid w:val="0079651A"/>
    <w:rsid w:val="00796BB4"/>
    <w:rsid w:val="007A0524"/>
    <w:rsid w:val="007A35E9"/>
    <w:rsid w:val="007B13B8"/>
    <w:rsid w:val="007B4EC5"/>
    <w:rsid w:val="007B6378"/>
    <w:rsid w:val="007B68D6"/>
    <w:rsid w:val="007B71E1"/>
    <w:rsid w:val="007B7F99"/>
    <w:rsid w:val="007C040D"/>
    <w:rsid w:val="007C06BE"/>
    <w:rsid w:val="007C31C2"/>
    <w:rsid w:val="007C41D3"/>
    <w:rsid w:val="007C7D45"/>
    <w:rsid w:val="007D234C"/>
    <w:rsid w:val="007D521F"/>
    <w:rsid w:val="007D5A92"/>
    <w:rsid w:val="007E41D0"/>
    <w:rsid w:val="007E51A5"/>
    <w:rsid w:val="007E5476"/>
    <w:rsid w:val="007E6CF8"/>
    <w:rsid w:val="007E7C69"/>
    <w:rsid w:val="007F2F7D"/>
    <w:rsid w:val="007F49D0"/>
    <w:rsid w:val="00812A74"/>
    <w:rsid w:val="008150AA"/>
    <w:rsid w:val="00816026"/>
    <w:rsid w:val="0081720B"/>
    <w:rsid w:val="0082084E"/>
    <w:rsid w:val="00822E9E"/>
    <w:rsid w:val="008300F3"/>
    <w:rsid w:val="00831A52"/>
    <w:rsid w:val="00831ED1"/>
    <w:rsid w:val="00832021"/>
    <w:rsid w:val="00834C9C"/>
    <w:rsid w:val="00834D2F"/>
    <w:rsid w:val="008369C1"/>
    <w:rsid w:val="00841D98"/>
    <w:rsid w:val="008425C3"/>
    <w:rsid w:val="00844523"/>
    <w:rsid w:val="00846A7E"/>
    <w:rsid w:val="00846A86"/>
    <w:rsid w:val="00846CF5"/>
    <w:rsid w:val="00853A5A"/>
    <w:rsid w:val="0085468D"/>
    <w:rsid w:val="008558F3"/>
    <w:rsid w:val="0086150F"/>
    <w:rsid w:val="00861CF3"/>
    <w:rsid w:val="008628BF"/>
    <w:rsid w:val="00862D80"/>
    <w:rsid w:val="00866582"/>
    <w:rsid w:val="00870363"/>
    <w:rsid w:val="00872B9C"/>
    <w:rsid w:val="00876DF4"/>
    <w:rsid w:val="00880610"/>
    <w:rsid w:val="0088457D"/>
    <w:rsid w:val="00886BFD"/>
    <w:rsid w:val="00890E06"/>
    <w:rsid w:val="00895840"/>
    <w:rsid w:val="008961A2"/>
    <w:rsid w:val="008A35A5"/>
    <w:rsid w:val="008A441B"/>
    <w:rsid w:val="008A4E9B"/>
    <w:rsid w:val="008B0B53"/>
    <w:rsid w:val="008B2E8B"/>
    <w:rsid w:val="008B3944"/>
    <w:rsid w:val="008B4A16"/>
    <w:rsid w:val="008C3736"/>
    <w:rsid w:val="008D3DC3"/>
    <w:rsid w:val="008D4203"/>
    <w:rsid w:val="008D55A3"/>
    <w:rsid w:val="008D5D32"/>
    <w:rsid w:val="008D5D60"/>
    <w:rsid w:val="008D63F5"/>
    <w:rsid w:val="008D6F75"/>
    <w:rsid w:val="008D739A"/>
    <w:rsid w:val="008E3847"/>
    <w:rsid w:val="008E3B13"/>
    <w:rsid w:val="008E6A48"/>
    <w:rsid w:val="008F20AA"/>
    <w:rsid w:val="00901A09"/>
    <w:rsid w:val="00903F1F"/>
    <w:rsid w:val="00903F64"/>
    <w:rsid w:val="00904003"/>
    <w:rsid w:val="009042F9"/>
    <w:rsid w:val="00905DBA"/>
    <w:rsid w:val="00910958"/>
    <w:rsid w:val="00913AF4"/>
    <w:rsid w:val="0091667F"/>
    <w:rsid w:val="00917D8D"/>
    <w:rsid w:val="009226CC"/>
    <w:rsid w:val="00924E85"/>
    <w:rsid w:val="00925B72"/>
    <w:rsid w:val="00932800"/>
    <w:rsid w:val="00932942"/>
    <w:rsid w:val="00933F62"/>
    <w:rsid w:val="00940F3C"/>
    <w:rsid w:val="00942148"/>
    <w:rsid w:val="00943B84"/>
    <w:rsid w:val="00943BDD"/>
    <w:rsid w:val="00954672"/>
    <w:rsid w:val="009555DD"/>
    <w:rsid w:val="009611DC"/>
    <w:rsid w:val="0096146A"/>
    <w:rsid w:val="00964AA3"/>
    <w:rsid w:val="00964CDE"/>
    <w:rsid w:val="00966ACD"/>
    <w:rsid w:val="00966AE7"/>
    <w:rsid w:val="009716EC"/>
    <w:rsid w:val="00974A6C"/>
    <w:rsid w:val="009769C3"/>
    <w:rsid w:val="0098009D"/>
    <w:rsid w:val="0098177B"/>
    <w:rsid w:val="009900A4"/>
    <w:rsid w:val="00992090"/>
    <w:rsid w:val="00994EF9"/>
    <w:rsid w:val="00995965"/>
    <w:rsid w:val="00997CDA"/>
    <w:rsid w:val="009A1E35"/>
    <w:rsid w:val="009A2680"/>
    <w:rsid w:val="009A3517"/>
    <w:rsid w:val="009A6242"/>
    <w:rsid w:val="009B2E33"/>
    <w:rsid w:val="009B37E7"/>
    <w:rsid w:val="009B4D70"/>
    <w:rsid w:val="009B5DB5"/>
    <w:rsid w:val="009C0ECF"/>
    <w:rsid w:val="009C18CF"/>
    <w:rsid w:val="009C5AAF"/>
    <w:rsid w:val="009D28D1"/>
    <w:rsid w:val="009D43BE"/>
    <w:rsid w:val="009E265C"/>
    <w:rsid w:val="009E754E"/>
    <w:rsid w:val="009E7929"/>
    <w:rsid w:val="009F5491"/>
    <w:rsid w:val="009F5B0A"/>
    <w:rsid w:val="009F5B1A"/>
    <w:rsid w:val="009F5C0D"/>
    <w:rsid w:val="00A0272C"/>
    <w:rsid w:val="00A03E25"/>
    <w:rsid w:val="00A06BCA"/>
    <w:rsid w:val="00A07589"/>
    <w:rsid w:val="00A0785F"/>
    <w:rsid w:val="00A07B6E"/>
    <w:rsid w:val="00A12C8A"/>
    <w:rsid w:val="00A133F9"/>
    <w:rsid w:val="00A146B6"/>
    <w:rsid w:val="00A16AA6"/>
    <w:rsid w:val="00A1725C"/>
    <w:rsid w:val="00A20B03"/>
    <w:rsid w:val="00A2226C"/>
    <w:rsid w:val="00A22599"/>
    <w:rsid w:val="00A24D1E"/>
    <w:rsid w:val="00A31E08"/>
    <w:rsid w:val="00A3419C"/>
    <w:rsid w:val="00A35492"/>
    <w:rsid w:val="00A36097"/>
    <w:rsid w:val="00A41BDC"/>
    <w:rsid w:val="00A42BBD"/>
    <w:rsid w:val="00A42FA3"/>
    <w:rsid w:val="00A44D09"/>
    <w:rsid w:val="00A45B3A"/>
    <w:rsid w:val="00A51099"/>
    <w:rsid w:val="00A537CA"/>
    <w:rsid w:val="00A611B7"/>
    <w:rsid w:val="00A617B7"/>
    <w:rsid w:val="00A6233A"/>
    <w:rsid w:val="00A65B9B"/>
    <w:rsid w:val="00A66AD3"/>
    <w:rsid w:val="00A672E9"/>
    <w:rsid w:val="00A674CF"/>
    <w:rsid w:val="00A67A47"/>
    <w:rsid w:val="00A70353"/>
    <w:rsid w:val="00A71E59"/>
    <w:rsid w:val="00A7214C"/>
    <w:rsid w:val="00A731E2"/>
    <w:rsid w:val="00A73BB4"/>
    <w:rsid w:val="00A75404"/>
    <w:rsid w:val="00A81876"/>
    <w:rsid w:val="00A82D01"/>
    <w:rsid w:val="00A841CD"/>
    <w:rsid w:val="00A87203"/>
    <w:rsid w:val="00A87D89"/>
    <w:rsid w:val="00A92F72"/>
    <w:rsid w:val="00A95A68"/>
    <w:rsid w:val="00A96623"/>
    <w:rsid w:val="00A97C07"/>
    <w:rsid w:val="00A97CA6"/>
    <w:rsid w:val="00AA140F"/>
    <w:rsid w:val="00AA4342"/>
    <w:rsid w:val="00AA48CC"/>
    <w:rsid w:val="00AA618D"/>
    <w:rsid w:val="00AA7839"/>
    <w:rsid w:val="00AB07DF"/>
    <w:rsid w:val="00AB428F"/>
    <w:rsid w:val="00AB5AD5"/>
    <w:rsid w:val="00AB7830"/>
    <w:rsid w:val="00AB78E7"/>
    <w:rsid w:val="00AC7A51"/>
    <w:rsid w:val="00AD0358"/>
    <w:rsid w:val="00AD07E2"/>
    <w:rsid w:val="00AD167D"/>
    <w:rsid w:val="00AD243E"/>
    <w:rsid w:val="00AD30AD"/>
    <w:rsid w:val="00AD394E"/>
    <w:rsid w:val="00AD61E3"/>
    <w:rsid w:val="00AF1D36"/>
    <w:rsid w:val="00AF4DC8"/>
    <w:rsid w:val="00AF5FD8"/>
    <w:rsid w:val="00B002F2"/>
    <w:rsid w:val="00B01035"/>
    <w:rsid w:val="00B025A0"/>
    <w:rsid w:val="00B06741"/>
    <w:rsid w:val="00B10E25"/>
    <w:rsid w:val="00B12AB7"/>
    <w:rsid w:val="00B12E27"/>
    <w:rsid w:val="00B16E19"/>
    <w:rsid w:val="00B236D2"/>
    <w:rsid w:val="00B255BA"/>
    <w:rsid w:val="00B31C06"/>
    <w:rsid w:val="00B323CF"/>
    <w:rsid w:val="00B32AEF"/>
    <w:rsid w:val="00B37248"/>
    <w:rsid w:val="00B37394"/>
    <w:rsid w:val="00B37813"/>
    <w:rsid w:val="00B40BDE"/>
    <w:rsid w:val="00B5362E"/>
    <w:rsid w:val="00B60E22"/>
    <w:rsid w:val="00B6186A"/>
    <w:rsid w:val="00B62022"/>
    <w:rsid w:val="00B6380B"/>
    <w:rsid w:val="00B64601"/>
    <w:rsid w:val="00B648DE"/>
    <w:rsid w:val="00B700FB"/>
    <w:rsid w:val="00B749CE"/>
    <w:rsid w:val="00B77D2B"/>
    <w:rsid w:val="00B8048E"/>
    <w:rsid w:val="00B842AF"/>
    <w:rsid w:val="00B842D0"/>
    <w:rsid w:val="00B84BFC"/>
    <w:rsid w:val="00B853A9"/>
    <w:rsid w:val="00B91FD6"/>
    <w:rsid w:val="00B924A1"/>
    <w:rsid w:val="00B9262E"/>
    <w:rsid w:val="00B94B58"/>
    <w:rsid w:val="00B962E2"/>
    <w:rsid w:val="00B97720"/>
    <w:rsid w:val="00BA4401"/>
    <w:rsid w:val="00BA4CD2"/>
    <w:rsid w:val="00BA4D97"/>
    <w:rsid w:val="00BA5D3F"/>
    <w:rsid w:val="00BB0677"/>
    <w:rsid w:val="00BB0A57"/>
    <w:rsid w:val="00BB1FB0"/>
    <w:rsid w:val="00BB24E7"/>
    <w:rsid w:val="00BC02CF"/>
    <w:rsid w:val="00BC2047"/>
    <w:rsid w:val="00BC58FA"/>
    <w:rsid w:val="00BD7A70"/>
    <w:rsid w:val="00BE1CB7"/>
    <w:rsid w:val="00BE466C"/>
    <w:rsid w:val="00BE533C"/>
    <w:rsid w:val="00BF2E59"/>
    <w:rsid w:val="00BF7C86"/>
    <w:rsid w:val="00BF7DA2"/>
    <w:rsid w:val="00C003DC"/>
    <w:rsid w:val="00C004C2"/>
    <w:rsid w:val="00C01A52"/>
    <w:rsid w:val="00C028EC"/>
    <w:rsid w:val="00C04177"/>
    <w:rsid w:val="00C057F3"/>
    <w:rsid w:val="00C10439"/>
    <w:rsid w:val="00C12BD2"/>
    <w:rsid w:val="00C13709"/>
    <w:rsid w:val="00C233B5"/>
    <w:rsid w:val="00C30309"/>
    <w:rsid w:val="00C3206B"/>
    <w:rsid w:val="00C35D84"/>
    <w:rsid w:val="00C37DF3"/>
    <w:rsid w:val="00C4222A"/>
    <w:rsid w:val="00C45F4B"/>
    <w:rsid w:val="00C46B01"/>
    <w:rsid w:val="00C52590"/>
    <w:rsid w:val="00C562E8"/>
    <w:rsid w:val="00C5703A"/>
    <w:rsid w:val="00C60B48"/>
    <w:rsid w:val="00C65C47"/>
    <w:rsid w:val="00C67E28"/>
    <w:rsid w:val="00C80A45"/>
    <w:rsid w:val="00C82169"/>
    <w:rsid w:val="00C830A5"/>
    <w:rsid w:val="00C837B5"/>
    <w:rsid w:val="00C90271"/>
    <w:rsid w:val="00C91CFD"/>
    <w:rsid w:val="00C92A00"/>
    <w:rsid w:val="00C92BA4"/>
    <w:rsid w:val="00C95820"/>
    <w:rsid w:val="00C975BB"/>
    <w:rsid w:val="00CA117E"/>
    <w:rsid w:val="00CA2ADD"/>
    <w:rsid w:val="00CA380A"/>
    <w:rsid w:val="00CA673B"/>
    <w:rsid w:val="00CA71C3"/>
    <w:rsid w:val="00CA7272"/>
    <w:rsid w:val="00CA732E"/>
    <w:rsid w:val="00CA7342"/>
    <w:rsid w:val="00CB1056"/>
    <w:rsid w:val="00CB4BB6"/>
    <w:rsid w:val="00CB7D65"/>
    <w:rsid w:val="00CC62EB"/>
    <w:rsid w:val="00CC6DBC"/>
    <w:rsid w:val="00CC7ACD"/>
    <w:rsid w:val="00CD3C15"/>
    <w:rsid w:val="00CE2558"/>
    <w:rsid w:val="00CE445C"/>
    <w:rsid w:val="00CE4D51"/>
    <w:rsid w:val="00CE72AA"/>
    <w:rsid w:val="00CF1AE6"/>
    <w:rsid w:val="00CF3C91"/>
    <w:rsid w:val="00CF6B6A"/>
    <w:rsid w:val="00CF7896"/>
    <w:rsid w:val="00CF7CFA"/>
    <w:rsid w:val="00D008BF"/>
    <w:rsid w:val="00D02C59"/>
    <w:rsid w:val="00D0523B"/>
    <w:rsid w:val="00D0602E"/>
    <w:rsid w:val="00D122D8"/>
    <w:rsid w:val="00D161B2"/>
    <w:rsid w:val="00D206B7"/>
    <w:rsid w:val="00D20CCE"/>
    <w:rsid w:val="00D222F4"/>
    <w:rsid w:val="00D22881"/>
    <w:rsid w:val="00D2617D"/>
    <w:rsid w:val="00D2717E"/>
    <w:rsid w:val="00D3221C"/>
    <w:rsid w:val="00D401AD"/>
    <w:rsid w:val="00D429F1"/>
    <w:rsid w:val="00D444A4"/>
    <w:rsid w:val="00D44E1E"/>
    <w:rsid w:val="00D44EF5"/>
    <w:rsid w:val="00D45189"/>
    <w:rsid w:val="00D45741"/>
    <w:rsid w:val="00D5156D"/>
    <w:rsid w:val="00D51971"/>
    <w:rsid w:val="00D51BF6"/>
    <w:rsid w:val="00D52FF6"/>
    <w:rsid w:val="00D5357D"/>
    <w:rsid w:val="00D536BE"/>
    <w:rsid w:val="00D54784"/>
    <w:rsid w:val="00D54D3E"/>
    <w:rsid w:val="00D566C3"/>
    <w:rsid w:val="00D56B01"/>
    <w:rsid w:val="00D6052D"/>
    <w:rsid w:val="00D60767"/>
    <w:rsid w:val="00D60C6C"/>
    <w:rsid w:val="00D65832"/>
    <w:rsid w:val="00D70248"/>
    <w:rsid w:val="00D7068B"/>
    <w:rsid w:val="00D73884"/>
    <w:rsid w:val="00D73DA7"/>
    <w:rsid w:val="00D75205"/>
    <w:rsid w:val="00D76847"/>
    <w:rsid w:val="00D76A28"/>
    <w:rsid w:val="00D83ADA"/>
    <w:rsid w:val="00D85724"/>
    <w:rsid w:val="00D8729D"/>
    <w:rsid w:val="00D87F2C"/>
    <w:rsid w:val="00D93B21"/>
    <w:rsid w:val="00D96C50"/>
    <w:rsid w:val="00DA19D1"/>
    <w:rsid w:val="00DA2984"/>
    <w:rsid w:val="00DA2C98"/>
    <w:rsid w:val="00DA448E"/>
    <w:rsid w:val="00DA4835"/>
    <w:rsid w:val="00DB7545"/>
    <w:rsid w:val="00DB7DEA"/>
    <w:rsid w:val="00DC531C"/>
    <w:rsid w:val="00DC6580"/>
    <w:rsid w:val="00DC68B7"/>
    <w:rsid w:val="00DD0612"/>
    <w:rsid w:val="00DD2808"/>
    <w:rsid w:val="00DD42FC"/>
    <w:rsid w:val="00DD5F32"/>
    <w:rsid w:val="00DE2EA5"/>
    <w:rsid w:val="00DE6D5F"/>
    <w:rsid w:val="00DF0C47"/>
    <w:rsid w:val="00E00AF1"/>
    <w:rsid w:val="00E0101F"/>
    <w:rsid w:val="00E0170A"/>
    <w:rsid w:val="00E030B3"/>
    <w:rsid w:val="00E03122"/>
    <w:rsid w:val="00E06215"/>
    <w:rsid w:val="00E11926"/>
    <w:rsid w:val="00E12A05"/>
    <w:rsid w:val="00E12BE1"/>
    <w:rsid w:val="00E2053E"/>
    <w:rsid w:val="00E207D1"/>
    <w:rsid w:val="00E21B0D"/>
    <w:rsid w:val="00E23831"/>
    <w:rsid w:val="00E253E1"/>
    <w:rsid w:val="00E260D4"/>
    <w:rsid w:val="00E31A59"/>
    <w:rsid w:val="00E33CA2"/>
    <w:rsid w:val="00E359D5"/>
    <w:rsid w:val="00E369E6"/>
    <w:rsid w:val="00E429E5"/>
    <w:rsid w:val="00E44F4C"/>
    <w:rsid w:val="00E46A71"/>
    <w:rsid w:val="00E47FAD"/>
    <w:rsid w:val="00E53A09"/>
    <w:rsid w:val="00E546DD"/>
    <w:rsid w:val="00E55832"/>
    <w:rsid w:val="00E60428"/>
    <w:rsid w:val="00E6252E"/>
    <w:rsid w:val="00E6594C"/>
    <w:rsid w:val="00E65DE8"/>
    <w:rsid w:val="00E711D5"/>
    <w:rsid w:val="00E71A84"/>
    <w:rsid w:val="00E744AC"/>
    <w:rsid w:val="00E759BF"/>
    <w:rsid w:val="00E81373"/>
    <w:rsid w:val="00E82883"/>
    <w:rsid w:val="00E84AFE"/>
    <w:rsid w:val="00E86578"/>
    <w:rsid w:val="00E920DA"/>
    <w:rsid w:val="00E934D4"/>
    <w:rsid w:val="00E94D61"/>
    <w:rsid w:val="00E95D78"/>
    <w:rsid w:val="00EA1191"/>
    <w:rsid w:val="00EA14EB"/>
    <w:rsid w:val="00EA1A7D"/>
    <w:rsid w:val="00EA3CB6"/>
    <w:rsid w:val="00EA4890"/>
    <w:rsid w:val="00EA5849"/>
    <w:rsid w:val="00EA6302"/>
    <w:rsid w:val="00EA77D8"/>
    <w:rsid w:val="00EB018C"/>
    <w:rsid w:val="00EB0BDB"/>
    <w:rsid w:val="00EB249E"/>
    <w:rsid w:val="00EB68B6"/>
    <w:rsid w:val="00EB78E6"/>
    <w:rsid w:val="00EB7C7D"/>
    <w:rsid w:val="00EC01C8"/>
    <w:rsid w:val="00EC0DF1"/>
    <w:rsid w:val="00EC4889"/>
    <w:rsid w:val="00ED03B3"/>
    <w:rsid w:val="00ED0D5E"/>
    <w:rsid w:val="00ED3536"/>
    <w:rsid w:val="00ED54C0"/>
    <w:rsid w:val="00EE13C2"/>
    <w:rsid w:val="00EE4BCF"/>
    <w:rsid w:val="00EF1C5A"/>
    <w:rsid w:val="00EF22C4"/>
    <w:rsid w:val="00EF40A0"/>
    <w:rsid w:val="00EF453E"/>
    <w:rsid w:val="00EF4AEA"/>
    <w:rsid w:val="00EF7FA3"/>
    <w:rsid w:val="00F02EBE"/>
    <w:rsid w:val="00F03786"/>
    <w:rsid w:val="00F051AF"/>
    <w:rsid w:val="00F05395"/>
    <w:rsid w:val="00F06422"/>
    <w:rsid w:val="00F06852"/>
    <w:rsid w:val="00F069AF"/>
    <w:rsid w:val="00F11ED6"/>
    <w:rsid w:val="00F1217A"/>
    <w:rsid w:val="00F15EEA"/>
    <w:rsid w:val="00F16920"/>
    <w:rsid w:val="00F1753A"/>
    <w:rsid w:val="00F179A3"/>
    <w:rsid w:val="00F21AF2"/>
    <w:rsid w:val="00F252CF"/>
    <w:rsid w:val="00F25450"/>
    <w:rsid w:val="00F2590D"/>
    <w:rsid w:val="00F26224"/>
    <w:rsid w:val="00F27CB7"/>
    <w:rsid w:val="00F333F3"/>
    <w:rsid w:val="00F34075"/>
    <w:rsid w:val="00F35781"/>
    <w:rsid w:val="00F36A72"/>
    <w:rsid w:val="00F419AE"/>
    <w:rsid w:val="00F44400"/>
    <w:rsid w:val="00F52F8D"/>
    <w:rsid w:val="00F5341F"/>
    <w:rsid w:val="00F561B6"/>
    <w:rsid w:val="00F655D7"/>
    <w:rsid w:val="00F65EC0"/>
    <w:rsid w:val="00F66067"/>
    <w:rsid w:val="00F672D8"/>
    <w:rsid w:val="00F7526D"/>
    <w:rsid w:val="00F77402"/>
    <w:rsid w:val="00F77DD9"/>
    <w:rsid w:val="00F80C7A"/>
    <w:rsid w:val="00F80E7D"/>
    <w:rsid w:val="00F85E18"/>
    <w:rsid w:val="00F869AA"/>
    <w:rsid w:val="00F8709A"/>
    <w:rsid w:val="00F87C42"/>
    <w:rsid w:val="00F90568"/>
    <w:rsid w:val="00F949B1"/>
    <w:rsid w:val="00F95D91"/>
    <w:rsid w:val="00FA02AE"/>
    <w:rsid w:val="00FA07C1"/>
    <w:rsid w:val="00FA2E08"/>
    <w:rsid w:val="00FA494D"/>
    <w:rsid w:val="00FB0767"/>
    <w:rsid w:val="00FB3846"/>
    <w:rsid w:val="00FB5EE4"/>
    <w:rsid w:val="00FB7847"/>
    <w:rsid w:val="00FC0756"/>
    <w:rsid w:val="00FC45B0"/>
    <w:rsid w:val="00FC4B62"/>
    <w:rsid w:val="00FD096D"/>
    <w:rsid w:val="00FD3F26"/>
    <w:rsid w:val="00FD551D"/>
    <w:rsid w:val="00FD66AE"/>
    <w:rsid w:val="00FD7C88"/>
    <w:rsid w:val="00FE2EF1"/>
    <w:rsid w:val="00FE4ED3"/>
    <w:rsid w:val="00FE7A73"/>
    <w:rsid w:val="00FF1CE1"/>
    <w:rsid w:val="00FF3BD8"/>
    <w:rsid w:val="00FF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613E66A-66BD-4ABD-8746-831B15E0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917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Emphasis"/>
    <w:basedOn w:val="a0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basedOn w:val="a0"/>
    <w:rPr>
      <w:color w:val="0000FF"/>
    </w:rPr>
  </w:style>
  <w:style w:type="character" w:styleId="a4">
    <w:name w:val="page number"/>
    <w:basedOn w:val="a0"/>
  </w:style>
  <w:style w:type="paragraph" w:styleId="a5">
    <w:name w:val="Balloon Text"/>
    <w:basedOn w:val="a"/>
    <w:link w:val="a6"/>
    <w:semiHidden/>
    <w:rPr>
      <w:rFonts w:ascii="Arial" w:hAnsi="Arial"/>
      <w:sz w:val="18"/>
      <w:szCs w:val="18"/>
    </w:rPr>
  </w:style>
  <w:style w:type="character" w:styleId="a7">
    <w:name w:val="Strong"/>
    <w:basedOn w:val="a0"/>
    <w:qFormat/>
    <w:rPr>
      <w:b/>
      <w:bCs/>
    </w:rPr>
  </w:style>
  <w:style w:type="character" w:styleId="a8">
    <w:name w:val="Hyperlink"/>
    <w:basedOn w:val="a0"/>
    <w:rsid w:val="00192B58"/>
    <w:rPr>
      <w:color w:val="0000FF"/>
      <w:u w:val="single"/>
    </w:rPr>
  </w:style>
  <w:style w:type="paragraph" w:styleId="HTML">
    <w:name w:val="HTML Preformatted"/>
    <w:basedOn w:val="a"/>
    <w:link w:val="HTML0"/>
    <w:rsid w:val="00D42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paragraph" w:styleId="a9">
    <w:name w:val="Normal Indent"/>
    <w:aliases w:val="表正文,正文非缩进"/>
    <w:basedOn w:val="a"/>
    <w:rsid w:val="00D429F1"/>
    <w:pPr>
      <w:widowControl w:val="0"/>
      <w:ind w:left="425"/>
      <w:jc w:val="both"/>
    </w:pPr>
    <w:rPr>
      <w:kern w:val="2"/>
      <w:sz w:val="21"/>
      <w:szCs w:val="20"/>
    </w:rPr>
  </w:style>
  <w:style w:type="character" w:styleId="aa">
    <w:name w:val="FollowedHyperlink"/>
    <w:basedOn w:val="a0"/>
    <w:rsid w:val="00D45741"/>
    <w:rPr>
      <w:color w:val="800080"/>
      <w:u w:val="single"/>
    </w:rPr>
  </w:style>
  <w:style w:type="paragraph" w:styleId="ab">
    <w:name w:val="header"/>
    <w:aliases w:val="hd"/>
    <w:basedOn w:val="a"/>
    <w:link w:val="ac"/>
    <w:rsid w:val="004449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rsid w:val="004449C6"/>
  </w:style>
  <w:style w:type="paragraph" w:styleId="ad">
    <w:name w:val="footer"/>
    <w:basedOn w:val="a"/>
    <w:link w:val="ae"/>
    <w:rsid w:val="004449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rsid w:val="004449C6"/>
  </w:style>
  <w:style w:type="character" w:customStyle="1" w:styleId="style31">
    <w:name w:val="style31"/>
    <w:basedOn w:val="a0"/>
    <w:rsid w:val="00750473"/>
    <w:rPr>
      <w:rFonts w:ascii="Arial" w:hAnsi="Arial" w:cs="Arial" w:hint="default"/>
      <w:sz w:val="20"/>
      <w:szCs w:val="20"/>
    </w:rPr>
  </w:style>
  <w:style w:type="numbering" w:customStyle="1" w:styleId="1">
    <w:name w:val="樣式1"/>
    <w:rsid w:val="00D44E1E"/>
    <w:pPr>
      <w:numPr>
        <w:numId w:val="1"/>
      </w:numPr>
    </w:pPr>
  </w:style>
  <w:style w:type="table" w:styleId="af">
    <w:name w:val="Table Grid"/>
    <w:basedOn w:val="a1"/>
    <w:rsid w:val="00F037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TML0">
    <w:name w:val="HTML 預設格式 字元"/>
    <w:basedOn w:val="a0"/>
    <w:link w:val="HTML"/>
    <w:rsid w:val="000535F7"/>
    <w:rPr>
      <w:rFonts w:ascii="細明體" w:eastAsia="細明體" w:hAnsi="細明體" w:cs="細明體"/>
      <w:sz w:val="24"/>
      <w:szCs w:val="24"/>
    </w:rPr>
  </w:style>
  <w:style w:type="character" w:customStyle="1" w:styleId="a6">
    <w:name w:val="註解方塊文字 字元"/>
    <w:basedOn w:val="a0"/>
    <w:link w:val="a5"/>
    <w:semiHidden/>
    <w:rsid w:val="000535F7"/>
    <w:rPr>
      <w:rFonts w:ascii="Arial" w:hAnsi="Arial"/>
      <w:sz w:val="18"/>
      <w:szCs w:val="18"/>
    </w:rPr>
  </w:style>
  <w:style w:type="paragraph" w:customStyle="1" w:styleId="10">
    <w:name w:val="大陸標題樣式1"/>
    <w:basedOn w:val="af0"/>
    <w:autoRedefine/>
    <w:rsid w:val="00C3206B"/>
    <w:pPr>
      <w:widowControl w:val="0"/>
      <w:jc w:val="both"/>
    </w:pPr>
    <w:rPr>
      <w:rFonts w:ascii="細明體" w:eastAsia="細明體" w:hAnsi="細明體"/>
      <w:bCs w:val="0"/>
      <w:kern w:val="2"/>
      <w:sz w:val="20"/>
      <w:szCs w:val="20"/>
    </w:rPr>
  </w:style>
  <w:style w:type="paragraph" w:styleId="af0">
    <w:name w:val="Title"/>
    <w:basedOn w:val="a"/>
    <w:next w:val="a"/>
    <w:link w:val="af1"/>
    <w:qFormat/>
    <w:rsid w:val="00C3206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1">
    <w:name w:val="標題 字元"/>
    <w:basedOn w:val="a0"/>
    <w:link w:val="af0"/>
    <w:rsid w:val="00C3206B"/>
    <w:rPr>
      <w:rFonts w:ascii="Cambria" w:hAnsi="Cambria" w:cs="Times New Roman"/>
      <w:b/>
      <w:bCs/>
      <w:sz w:val="32"/>
      <w:szCs w:val="32"/>
    </w:rPr>
  </w:style>
  <w:style w:type="character" w:customStyle="1" w:styleId="style131">
    <w:name w:val="style131"/>
    <w:basedOn w:val="a0"/>
    <w:rsid w:val="00F179A3"/>
    <w:rPr>
      <w:rFonts w:ascii="Arial" w:hAnsi="Arial" w:cs="Arial" w:hint="default"/>
      <w:color w:val="000099"/>
    </w:rPr>
  </w:style>
  <w:style w:type="character" w:customStyle="1" w:styleId="style3r1">
    <w:name w:val="style3r1"/>
    <w:basedOn w:val="a0"/>
    <w:rsid w:val="00F179A3"/>
    <w:rPr>
      <w:rFonts w:ascii="Arial" w:hAnsi="Arial" w:cs="Arial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3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D01A0-5772-4260-B67A-B3C6AE169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839</Words>
  <Characters>4785</Characters>
  <Application>Microsoft Office Word</Application>
  <DocSecurity>0</DocSecurity>
  <Lines>39</Lines>
  <Paragraphs>11</Paragraphs>
  <ScaleCrop>false</ScaleCrop>
  <Company/>
  <LinksUpToDate>false</LinksUpToDate>
  <CharactersWithSpaces>5613</CharactersWithSpaces>
  <SharedDoc>false</SharedDoc>
  <HLinks>
    <vt:vector size="42" baseType="variant">
      <vt:variant>
        <vt:i4>1310740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FORMAT_C_BACK</vt:lpwstr>
      </vt:variant>
      <vt:variant>
        <vt:i4>1376276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FORMAT_B_BACK</vt:lpwstr>
      </vt:variant>
      <vt:variant>
        <vt:i4>1441812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FORMAT_A_BACK</vt:lpwstr>
      </vt:variant>
      <vt:variant>
        <vt:i4>1310762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FORMAT_B</vt:lpwstr>
      </vt:variant>
      <vt:variant>
        <vt:i4>1310762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FORMAT_B</vt:lpwstr>
      </vt:variant>
      <vt:variant>
        <vt:i4>1376298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FORMAT_C</vt:lpwstr>
      </vt:variant>
      <vt:variant>
        <vt:i4>1507370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FORMAT_A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