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DE6B3B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DE6B3B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DE6B3B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DE6B3B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DE6B3B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DE6B3B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DE6B3B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DE6B3B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4"/>
                <w:attr w:name="Day" w:val="12"/>
                <w:attr w:name="IsLunarDate" w:val="False"/>
                <w:attr w:name="IsROCDate" w:val="False"/>
              </w:smartTagPr>
              <w:r w:rsidRPr="00DE6B3B"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8D7252" w:rsidRPr="00DE6B3B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 w:rsidRPr="00DE6B3B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 w:rsidRPr="00DE6B3B">
                <w:rPr>
                  <w:rFonts w:ascii="新細明體" w:hAnsi="新細明體" w:hint="eastAsia"/>
                  <w:bCs/>
                  <w:lang w:eastAsia="zh-TW"/>
                </w:rPr>
                <w:t>04</w:t>
              </w:r>
              <w:r w:rsidRPr="00DE6B3B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 w:rsidRPr="00DE6B3B">
                <w:rPr>
                  <w:rFonts w:ascii="新細明體" w:hAnsi="新細明體" w:hint="eastAsia"/>
                  <w:bCs/>
                  <w:lang w:eastAsia="zh-TW"/>
                </w:rPr>
                <w:t>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DE6B3B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DE6B3B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DE6B3B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E6D9C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D9C" w:rsidRPr="00DE6B3B" w:rsidRDefault="00AE6D9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9"/>
                <w:attr w:name="Day" w:val="26"/>
                <w:attr w:name="IsLunarDate" w:val="False"/>
                <w:attr w:name="IsROCDate" w:val="False"/>
              </w:smartTagPr>
              <w:r w:rsidRPr="00DE6B3B">
                <w:rPr>
                  <w:rFonts w:ascii="新細明體" w:hAnsi="新細明體" w:hint="eastAsia"/>
                  <w:bCs/>
                  <w:lang w:eastAsia="zh-TW"/>
                </w:rPr>
                <w:t>2006/09/26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D9C" w:rsidRPr="00DE6B3B" w:rsidRDefault="00AE6D9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刪除 申請書編號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D9C" w:rsidRPr="00DE6B3B" w:rsidRDefault="00AE6D9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D9C" w:rsidRPr="00DE6B3B" w:rsidRDefault="00AE6D9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D371C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1C" w:rsidRPr="00DE6B3B" w:rsidRDefault="000D37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4"/>
                <w:attr w:name="Day" w:val="25"/>
                <w:attr w:name="IsLunarDate" w:val="False"/>
                <w:attr w:name="IsROCDate" w:val="False"/>
              </w:smartTagPr>
              <w:r w:rsidRPr="00DE6B3B">
                <w:rPr>
                  <w:rFonts w:ascii="新細明體" w:hAnsi="新細明體"/>
                  <w:bCs/>
                  <w:lang w:eastAsia="zh-TW"/>
                </w:rPr>
                <w:t>2007/4/25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1C" w:rsidRPr="00DE6B3B" w:rsidRDefault="000D37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申請書小改版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1C" w:rsidRPr="00DE6B3B" w:rsidRDefault="000D37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1C" w:rsidRPr="00DE6B3B" w:rsidRDefault="000D371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3399B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99B" w:rsidRPr="00DE6B3B" w:rsidRDefault="0003399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3"/>
                <w:attr w:name="Year" w:val="2008"/>
              </w:smartTagPr>
              <w:r w:rsidRPr="00DE6B3B">
                <w:rPr>
                  <w:rFonts w:ascii="新細明體" w:hAnsi="新細明體"/>
                  <w:bCs/>
                  <w:lang w:eastAsia="zh-TW"/>
                </w:rPr>
                <w:t>2008/3/31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99B" w:rsidRPr="00DE6B3B" w:rsidRDefault="0003399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勾選櫃檯件時，送件人ID改為不可輸入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99B" w:rsidRPr="00DE6B3B" w:rsidRDefault="0003399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99B" w:rsidRPr="00DE6B3B" w:rsidRDefault="0003399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E4B88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4B88" w:rsidRPr="00DE6B3B" w:rsidRDefault="00AE4B8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16"/>
                <w:attr w:name="IsLunarDate" w:val="False"/>
                <w:attr w:name="IsROCDate" w:val="False"/>
              </w:smartTagPr>
              <w:r w:rsidRPr="00DE6B3B">
                <w:rPr>
                  <w:rFonts w:ascii="新細明體" w:hAnsi="新細明體"/>
                  <w:bCs/>
                  <w:lang w:eastAsia="zh-TW"/>
                </w:rPr>
                <w:t>2008/9/16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4B88" w:rsidRPr="00DE6B3B" w:rsidRDefault="00AE4B8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索引送件人修改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4B88" w:rsidRPr="00DE6B3B" w:rsidRDefault="00AE4B8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4B88" w:rsidRPr="00DE6B3B" w:rsidRDefault="00AE4B8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44351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351" w:rsidRPr="00DE6B3B" w:rsidRDefault="009443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"/>
                <w:attr w:name="Day" w:val="23"/>
                <w:attr w:name="IsLunarDate" w:val="False"/>
                <w:attr w:name="IsROCDate" w:val="False"/>
              </w:smartTagPr>
              <w:r w:rsidRPr="00DE6B3B">
                <w:rPr>
                  <w:rFonts w:ascii="新細明體" w:hAnsi="新細明體"/>
                  <w:bCs/>
                  <w:lang w:eastAsia="zh-TW"/>
                </w:rPr>
                <w:t>2009/1/23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351" w:rsidRPr="00DE6B3B" w:rsidRDefault="00E36F1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修改事故人ID檢核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351" w:rsidRPr="00DE6B3B" w:rsidRDefault="00014E4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351" w:rsidRPr="00DE6B3B" w:rsidRDefault="009443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20D13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D13" w:rsidRPr="00DE6B3B" w:rsidRDefault="00A20D1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5"/>
                <w:attr w:name="Year" w:val="2009"/>
              </w:smartTagPr>
              <w:r w:rsidRPr="00DE6B3B">
                <w:rPr>
                  <w:rFonts w:ascii="新細明體" w:hAnsi="新細明體"/>
                  <w:bCs/>
                  <w:lang w:eastAsia="zh-TW"/>
                </w:rPr>
                <w:t>2009/5/22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D13" w:rsidRPr="00DE6B3B" w:rsidRDefault="00A20D1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修改查詢條件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D13" w:rsidRPr="00DE6B3B" w:rsidRDefault="00A20D1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0D13" w:rsidRPr="00DE6B3B" w:rsidRDefault="00A20D1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90577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577" w:rsidRPr="00DE6B3B" w:rsidRDefault="0099057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12"/>
                <w:attr w:name="Year" w:val="2010"/>
              </w:smartTagPr>
              <w:r w:rsidRPr="00DE6B3B">
                <w:rPr>
                  <w:rFonts w:ascii="新細明體" w:hAnsi="新細明體"/>
                  <w:bCs/>
                  <w:lang w:eastAsia="zh-TW"/>
                </w:rPr>
                <w:t>2010/12/23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577" w:rsidRPr="00DE6B3B" w:rsidRDefault="00990577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配合新團險理賠導入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577" w:rsidRPr="00DE6B3B" w:rsidRDefault="008C480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577" w:rsidRPr="00DE6B3B" w:rsidRDefault="0099057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87369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369" w:rsidRPr="00DE6B3B" w:rsidRDefault="00087369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DE6B3B">
              <w:rPr>
                <w:rFonts w:ascii="新細明體" w:hAnsi="新細明體"/>
                <w:bCs/>
                <w:lang w:eastAsia="zh-TW"/>
              </w:rPr>
              <w:t>2011/7/22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369" w:rsidRPr="00DE6B3B" w:rsidRDefault="00087369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導入理賠臨櫃線上輸入畫面連結過來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369" w:rsidRPr="00DE6B3B" w:rsidRDefault="0008736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劉文明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369" w:rsidRPr="00DE6B3B" w:rsidRDefault="0008736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A53A2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3A2" w:rsidRPr="00DE6B3B" w:rsidRDefault="00AA53A2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2011/11/18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3A2" w:rsidRPr="00DE6B3B" w:rsidRDefault="00AA53A2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學團險畫面新增保單號碼欄位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3A2" w:rsidRPr="00DE6B3B" w:rsidRDefault="00AA53A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3A2" w:rsidRPr="00DE6B3B" w:rsidRDefault="00AA53A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1612A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12A" w:rsidRPr="00DE6B3B" w:rsidRDefault="005161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2011/11/29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12A" w:rsidRPr="00DE6B3B" w:rsidRDefault="0051612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壽險畫面新增銀行理專資料欄位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12A" w:rsidRPr="00DE6B3B" w:rsidRDefault="005161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612A" w:rsidRPr="00DE6B3B" w:rsidRDefault="005161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C5807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807" w:rsidRPr="00DE6B3B" w:rsidRDefault="00EC580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2012/01/17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807" w:rsidRPr="00DE6B3B" w:rsidRDefault="00EC5807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理專單位代號也可輸入直效行銷單位(單位代號第三碼是7)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807" w:rsidRPr="00DE6B3B" w:rsidRDefault="00EC580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807" w:rsidRPr="00DE6B3B" w:rsidRDefault="00EC580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3B4D86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D86" w:rsidRPr="00DE6B3B" w:rsidRDefault="003B4D8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2012/03/03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D86" w:rsidRPr="00DE6B3B" w:rsidRDefault="003B4D8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新增(1)</w:t>
            </w:r>
            <w:r w:rsidRPr="00DE6B3B">
              <w:rPr>
                <w:rFonts w:ascii="新細明體" w:hAnsi="新細明體"/>
              </w:rPr>
              <w:t>補告知</w:t>
            </w:r>
            <w:r w:rsidRPr="00DE6B3B">
              <w:rPr>
                <w:rFonts w:ascii="新細明體" w:hAnsi="新細明體" w:hint="eastAsia"/>
                <w:lang w:eastAsia="zh-TW"/>
              </w:rPr>
              <w:t xml:space="preserve"> (2)</w:t>
            </w:r>
            <w:r w:rsidRPr="00DE6B3B">
              <w:rPr>
                <w:rFonts w:ascii="新細明體" w:hAnsi="新細明體"/>
              </w:rPr>
              <w:t>郵寄件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D86" w:rsidRPr="00DE6B3B" w:rsidRDefault="003B4D8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柏潤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D86" w:rsidRPr="00DE6B3B" w:rsidRDefault="003B4D8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A2274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74" w:rsidRPr="00DE6B3B" w:rsidRDefault="00AA22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2012/05/22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74" w:rsidRPr="00DE6B3B" w:rsidRDefault="00AA227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新增臨櫃快速理賠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74" w:rsidRPr="00DE6B3B" w:rsidRDefault="00AA22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凱鈞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74" w:rsidRPr="00DE6B3B" w:rsidRDefault="00AA22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107848" w:rsidRPr="00DE6B3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848" w:rsidRPr="00DE6B3B" w:rsidRDefault="0010784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2012/06/18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848" w:rsidRPr="00DE6B3B" w:rsidRDefault="00F843D9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導入MI理賠申請輸入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848" w:rsidRPr="00DE6B3B" w:rsidRDefault="003B686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848" w:rsidRPr="00DE6B3B" w:rsidRDefault="00107848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DE6B3B" w:rsidRDefault="0023751E">
      <w:pPr>
        <w:rPr>
          <w:rFonts w:ascii="新細明體" w:hAnsi="新細明體"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4520"/>
        <w:gridCol w:w="1843"/>
        <w:gridCol w:w="1843"/>
        <w:tblGridChange w:id="1">
          <w:tblGrid>
            <w:gridCol w:w="1416"/>
            <w:gridCol w:w="1010"/>
            <w:gridCol w:w="4520"/>
            <w:gridCol w:w="1843"/>
            <w:gridCol w:w="1843"/>
          </w:tblGrid>
        </w:tblGridChange>
      </w:tblGrid>
      <w:tr w:rsidR="003C2E2A" w:rsidRPr="00DE6B3B" w:rsidTr="00335A99">
        <w:tc>
          <w:tcPr>
            <w:tcW w:w="1416" w:type="dxa"/>
          </w:tcPr>
          <w:p w:rsidR="003C2E2A" w:rsidRPr="00DE6B3B" w:rsidRDefault="003C2E2A" w:rsidP="003C2E2A">
            <w:pPr>
              <w:widowControl w:val="0"/>
              <w:spacing w:line="240" w:lineRule="atLeast"/>
              <w:jc w:val="center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3C2E2A" w:rsidRPr="00DE6B3B" w:rsidRDefault="003C2E2A" w:rsidP="003C2E2A">
            <w:pPr>
              <w:widowControl w:val="0"/>
              <w:spacing w:line="240" w:lineRule="atLeast"/>
              <w:jc w:val="center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版本</w:t>
            </w:r>
          </w:p>
        </w:tc>
        <w:tc>
          <w:tcPr>
            <w:tcW w:w="4520" w:type="dxa"/>
          </w:tcPr>
          <w:p w:rsidR="003C2E2A" w:rsidRPr="00DE6B3B" w:rsidRDefault="003C2E2A" w:rsidP="003C2E2A">
            <w:pPr>
              <w:widowControl w:val="0"/>
              <w:spacing w:line="240" w:lineRule="atLeast"/>
              <w:jc w:val="center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修改原因</w:t>
            </w:r>
          </w:p>
        </w:tc>
        <w:tc>
          <w:tcPr>
            <w:tcW w:w="1843" w:type="dxa"/>
          </w:tcPr>
          <w:p w:rsidR="003C2E2A" w:rsidRPr="00DE6B3B" w:rsidRDefault="003C2E2A" w:rsidP="00335A99">
            <w:pPr>
              <w:widowControl w:val="0"/>
              <w:spacing w:line="240" w:lineRule="atLeast"/>
              <w:jc w:val="center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</w:tcPr>
          <w:p w:rsidR="003C2E2A" w:rsidRPr="00DE6B3B" w:rsidRDefault="003C2E2A" w:rsidP="00335A99">
            <w:pPr>
              <w:widowControl w:val="0"/>
              <w:spacing w:line="240" w:lineRule="atLeast"/>
              <w:jc w:val="center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立案單號</w:t>
            </w:r>
          </w:p>
        </w:tc>
      </w:tr>
      <w:tr w:rsidR="003C2E2A" w:rsidRPr="00DE6B3B" w:rsidTr="00335A99">
        <w:tc>
          <w:tcPr>
            <w:tcW w:w="1416" w:type="dxa"/>
          </w:tcPr>
          <w:p w:rsidR="003C2E2A" w:rsidRPr="00DE6B3B" w:rsidRDefault="003C2E2A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kern w:val="2"/>
                <w:sz w:val="20"/>
                <w:szCs w:val="20"/>
              </w:rPr>
              <w:t>201</w:t>
            </w:r>
            <w:r w:rsidR="00335A99">
              <w:rPr>
                <w:rFonts w:ascii="新細明體" w:hAnsi="新細明體" w:hint="eastAsia"/>
                <w:kern w:val="2"/>
                <w:sz w:val="20"/>
                <w:szCs w:val="20"/>
              </w:rPr>
              <w:t>3</w:t>
            </w:r>
            <w:r w:rsidRPr="00DE6B3B">
              <w:rPr>
                <w:rFonts w:ascii="新細明體" w:hAnsi="新細明體" w:hint="eastAsia"/>
                <w:kern w:val="2"/>
                <w:sz w:val="20"/>
                <w:szCs w:val="20"/>
              </w:rPr>
              <w:t>/05/14</w:t>
            </w:r>
          </w:p>
        </w:tc>
        <w:tc>
          <w:tcPr>
            <w:tcW w:w="1010" w:type="dxa"/>
          </w:tcPr>
          <w:p w:rsidR="003C2E2A" w:rsidRPr="00DE6B3B" w:rsidRDefault="003C2E2A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4520" w:type="dxa"/>
          </w:tcPr>
          <w:p w:rsidR="003C2E2A" w:rsidRPr="00DE6B3B" w:rsidRDefault="003C2E2A" w:rsidP="003C2E2A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團險畫面新增員工ID、員工姓名、事故者與員工關係與保單資料等欄位</w:t>
            </w:r>
          </w:p>
        </w:tc>
        <w:tc>
          <w:tcPr>
            <w:tcW w:w="1843" w:type="dxa"/>
          </w:tcPr>
          <w:p w:rsidR="003C2E2A" w:rsidRPr="00DE6B3B" w:rsidRDefault="003C2E2A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kern w:val="2"/>
                <w:sz w:val="20"/>
                <w:szCs w:val="20"/>
              </w:rPr>
              <w:t>金生</w:t>
            </w:r>
          </w:p>
        </w:tc>
        <w:tc>
          <w:tcPr>
            <w:tcW w:w="1843" w:type="dxa"/>
          </w:tcPr>
          <w:p w:rsidR="003C2E2A" w:rsidRPr="00DE6B3B" w:rsidRDefault="00DE6B3B" w:rsidP="00335A99">
            <w:pPr>
              <w:widowControl w:val="0"/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/>
                <w:kern w:val="2"/>
                <w:sz w:val="20"/>
                <w:szCs w:val="20"/>
              </w:rPr>
              <w:t>130321000127</w:t>
            </w:r>
          </w:p>
        </w:tc>
      </w:tr>
      <w:tr w:rsidR="00335A99" w:rsidRPr="00DE6B3B" w:rsidTr="00335A99">
        <w:tc>
          <w:tcPr>
            <w:tcW w:w="1416" w:type="dxa"/>
          </w:tcPr>
          <w:p w:rsidR="00335A99" w:rsidRPr="00DE6B3B" w:rsidRDefault="00335A99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2013/06/07</w:t>
            </w:r>
          </w:p>
        </w:tc>
        <w:tc>
          <w:tcPr>
            <w:tcW w:w="1010" w:type="dxa"/>
          </w:tcPr>
          <w:p w:rsidR="00335A99" w:rsidRPr="00DE6B3B" w:rsidRDefault="00335A99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4520" w:type="dxa"/>
          </w:tcPr>
          <w:p w:rsidR="00335A99" w:rsidRPr="00DE6B3B" w:rsidRDefault="00335A99" w:rsidP="003C2E2A">
            <w:pPr>
              <w:widowControl w:val="0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導入</w:t>
            </w:r>
            <w:r w:rsidRPr="00335A99">
              <w:rPr>
                <w:rFonts w:ascii="新細明體" w:hAnsi="新細明體" w:hint="eastAsia"/>
                <w:sz w:val="20"/>
                <w:szCs w:val="20"/>
              </w:rPr>
              <w:t>團險B2B線上申請受理作業</w:t>
            </w:r>
          </w:p>
        </w:tc>
        <w:tc>
          <w:tcPr>
            <w:tcW w:w="1843" w:type="dxa"/>
          </w:tcPr>
          <w:p w:rsidR="00335A99" w:rsidRPr="00335A99" w:rsidRDefault="00335A99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kern w:val="2"/>
                <w:sz w:val="20"/>
                <w:szCs w:val="20"/>
              </w:rPr>
              <w:t>金生</w:t>
            </w:r>
          </w:p>
        </w:tc>
        <w:tc>
          <w:tcPr>
            <w:tcW w:w="1843" w:type="dxa"/>
          </w:tcPr>
          <w:p w:rsidR="00335A99" w:rsidRPr="00DE6B3B" w:rsidRDefault="00335A99" w:rsidP="00335A99">
            <w:pPr>
              <w:widowControl w:val="0"/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335A99">
              <w:rPr>
                <w:rFonts w:ascii="新細明體" w:hAnsi="新細明體"/>
                <w:kern w:val="2"/>
                <w:sz w:val="20"/>
                <w:szCs w:val="20"/>
              </w:rPr>
              <w:t>130506000378</w:t>
            </w:r>
          </w:p>
        </w:tc>
      </w:tr>
      <w:tr w:rsidR="00327851" w:rsidRPr="00DE6B3B" w:rsidTr="00335A99">
        <w:tc>
          <w:tcPr>
            <w:tcW w:w="1416" w:type="dxa"/>
          </w:tcPr>
          <w:p w:rsidR="00327851" w:rsidRDefault="00327851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/>
                <w:kern w:val="2"/>
                <w:sz w:val="20"/>
                <w:szCs w:val="20"/>
              </w:rPr>
              <w:t>2013/8/7</w:t>
            </w:r>
          </w:p>
        </w:tc>
        <w:tc>
          <w:tcPr>
            <w:tcW w:w="1010" w:type="dxa"/>
          </w:tcPr>
          <w:p w:rsidR="00327851" w:rsidRDefault="00327851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4520" w:type="dxa"/>
          </w:tcPr>
          <w:p w:rsidR="00327851" w:rsidRPr="00963A95" w:rsidRDefault="00963A95" w:rsidP="003C2E2A">
            <w:pPr>
              <w:widowControl w:val="0"/>
              <w:rPr>
                <w:rFonts w:ascii="新細明體" w:hAnsi="新細明體" w:hint="eastAsia"/>
                <w:sz w:val="20"/>
                <w:szCs w:val="20"/>
              </w:rPr>
            </w:pPr>
            <w:r w:rsidRPr="00963A95">
              <w:rPr>
                <w:sz w:val="20"/>
                <w:szCs w:val="20"/>
              </w:rPr>
              <w:t>學團</w:t>
            </w:r>
            <w:r w:rsidRPr="00963A95">
              <w:rPr>
                <w:rFonts w:hint="eastAsia"/>
                <w:sz w:val="20"/>
                <w:szCs w:val="20"/>
              </w:rPr>
              <w:t>-</w:t>
            </w:r>
            <w:r w:rsidRPr="00963A95">
              <w:rPr>
                <w:sz w:val="20"/>
                <w:szCs w:val="20"/>
              </w:rPr>
              <w:t>判斷是否屬於本公司承保之保單</w:t>
            </w:r>
          </w:p>
        </w:tc>
        <w:tc>
          <w:tcPr>
            <w:tcW w:w="1843" w:type="dxa"/>
          </w:tcPr>
          <w:p w:rsidR="00327851" w:rsidRPr="00DE6B3B" w:rsidRDefault="00963A95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侑文</w:t>
            </w:r>
          </w:p>
        </w:tc>
        <w:tc>
          <w:tcPr>
            <w:tcW w:w="1843" w:type="dxa"/>
          </w:tcPr>
          <w:p w:rsidR="00327851" w:rsidRPr="00D93AE8" w:rsidRDefault="00D93AE8" w:rsidP="00335A99">
            <w:pPr>
              <w:widowControl w:val="0"/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D93AE8">
              <w:rPr>
                <w:sz w:val="20"/>
                <w:szCs w:val="20"/>
              </w:rPr>
              <w:t>130806000465</w:t>
            </w:r>
          </w:p>
        </w:tc>
      </w:tr>
      <w:tr w:rsidR="00967021" w:rsidRPr="00DE6B3B" w:rsidTr="00335A99">
        <w:tc>
          <w:tcPr>
            <w:tcW w:w="1416" w:type="dxa"/>
          </w:tcPr>
          <w:p w:rsidR="00967021" w:rsidRDefault="00967021" w:rsidP="00335A99">
            <w:pPr>
              <w:widowControl w:val="0"/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2014/01/07</w:t>
            </w:r>
          </w:p>
        </w:tc>
        <w:tc>
          <w:tcPr>
            <w:tcW w:w="1010" w:type="dxa"/>
          </w:tcPr>
          <w:p w:rsidR="00967021" w:rsidRDefault="00967021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4</w:t>
            </w:r>
          </w:p>
        </w:tc>
        <w:tc>
          <w:tcPr>
            <w:tcW w:w="4520" w:type="dxa"/>
          </w:tcPr>
          <w:p w:rsidR="00967021" w:rsidRPr="00963A95" w:rsidRDefault="00967021" w:rsidP="003C2E2A">
            <w:pPr>
              <w:widowControl w:val="0"/>
              <w:rPr>
                <w:sz w:val="20"/>
                <w:szCs w:val="20"/>
              </w:rPr>
            </w:pPr>
            <w:r w:rsidRPr="00967021">
              <w:rPr>
                <w:rFonts w:hint="eastAsia"/>
                <w:sz w:val="20"/>
                <w:szCs w:val="20"/>
              </w:rPr>
              <w:t>法扣暨控管保戶系統設控</w:t>
            </w:r>
          </w:p>
        </w:tc>
        <w:tc>
          <w:tcPr>
            <w:tcW w:w="1843" w:type="dxa"/>
          </w:tcPr>
          <w:p w:rsidR="00967021" w:rsidRDefault="00967021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金生</w:t>
            </w:r>
          </w:p>
        </w:tc>
        <w:tc>
          <w:tcPr>
            <w:tcW w:w="1843" w:type="dxa"/>
          </w:tcPr>
          <w:p w:rsidR="00967021" w:rsidRPr="00D93AE8" w:rsidRDefault="00967021" w:rsidP="00335A99">
            <w:pPr>
              <w:widowControl w:val="0"/>
              <w:jc w:val="center"/>
              <w:rPr>
                <w:sz w:val="20"/>
                <w:szCs w:val="20"/>
              </w:rPr>
            </w:pPr>
            <w:r w:rsidRPr="00967021">
              <w:rPr>
                <w:sz w:val="20"/>
                <w:szCs w:val="20"/>
              </w:rPr>
              <w:t>131231000153</w:t>
            </w:r>
          </w:p>
        </w:tc>
      </w:tr>
      <w:tr w:rsidR="00094AA3" w:rsidRPr="00DE6B3B" w:rsidTr="00335A99">
        <w:tc>
          <w:tcPr>
            <w:tcW w:w="1416" w:type="dxa"/>
          </w:tcPr>
          <w:p w:rsidR="00094AA3" w:rsidRDefault="00094AA3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2014/09/02</w:t>
            </w:r>
          </w:p>
        </w:tc>
        <w:tc>
          <w:tcPr>
            <w:tcW w:w="1010" w:type="dxa"/>
          </w:tcPr>
          <w:p w:rsidR="00094AA3" w:rsidRDefault="00094AA3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5</w:t>
            </w:r>
          </w:p>
        </w:tc>
        <w:tc>
          <w:tcPr>
            <w:tcW w:w="4520" w:type="dxa"/>
          </w:tcPr>
          <w:p w:rsidR="00094AA3" w:rsidRPr="00094AA3" w:rsidRDefault="00094AA3" w:rsidP="003C2E2A">
            <w:pPr>
              <w:widowControl w:val="0"/>
              <w:rPr>
                <w:rFonts w:hint="eastAsia"/>
                <w:sz w:val="20"/>
                <w:szCs w:val="20"/>
              </w:rPr>
            </w:pPr>
            <w:r w:rsidRPr="00094AA3">
              <w:rPr>
                <w:sz w:val="20"/>
                <w:szCs w:val="20"/>
              </w:rPr>
              <w:t>團險</w:t>
            </w:r>
            <w:r w:rsidRPr="00094AA3">
              <w:rPr>
                <w:rFonts w:hint="eastAsia"/>
                <w:sz w:val="20"/>
                <w:szCs w:val="20"/>
              </w:rPr>
              <w:t>未</w:t>
            </w:r>
            <w:r w:rsidRPr="00094AA3">
              <w:rPr>
                <w:sz w:val="20"/>
                <w:szCs w:val="20"/>
              </w:rPr>
              <w:t>繳費狀態判定</w:t>
            </w:r>
            <w:r w:rsidRPr="00094AA3">
              <w:rPr>
                <w:rFonts w:hint="eastAsia"/>
                <w:sz w:val="20"/>
                <w:szCs w:val="20"/>
              </w:rPr>
              <w:t>導入</w:t>
            </w:r>
          </w:p>
        </w:tc>
        <w:tc>
          <w:tcPr>
            <w:tcW w:w="1843" w:type="dxa"/>
          </w:tcPr>
          <w:p w:rsidR="00094AA3" w:rsidRDefault="00094AA3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侑文</w:t>
            </w:r>
          </w:p>
        </w:tc>
        <w:tc>
          <w:tcPr>
            <w:tcW w:w="1843" w:type="dxa"/>
          </w:tcPr>
          <w:p w:rsidR="00094AA3" w:rsidRPr="00094AA3" w:rsidRDefault="00094AA3" w:rsidP="00335A99">
            <w:pPr>
              <w:widowControl w:val="0"/>
              <w:jc w:val="center"/>
              <w:rPr>
                <w:sz w:val="20"/>
                <w:szCs w:val="20"/>
              </w:rPr>
            </w:pPr>
            <w:r w:rsidRPr="00094AA3">
              <w:rPr>
                <w:bCs/>
                <w:sz w:val="20"/>
                <w:szCs w:val="20"/>
              </w:rPr>
              <w:t>140807000019</w:t>
            </w:r>
          </w:p>
        </w:tc>
      </w:tr>
      <w:tr w:rsidR="00D45CA2" w:rsidRPr="00DE6B3B" w:rsidTr="00335A99">
        <w:tc>
          <w:tcPr>
            <w:tcW w:w="1416" w:type="dxa"/>
          </w:tcPr>
          <w:p w:rsidR="00D45CA2" w:rsidRDefault="00D45CA2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2015/01/23</w:t>
            </w:r>
          </w:p>
        </w:tc>
        <w:tc>
          <w:tcPr>
            <w:tcW w:w="1010" w:type="dxa"/>
          </w:tcPr>
          <w:p w:rsidR="00D45CA2" w:rsidRDefault="00D45CA2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6</w:t>
            </w:r>
          </w:p>
        </w:tc>
        <w:tc>
          <w:tcPr>
            <w:tcW w:w="4520" w:type="dxa"/>
          </w:tcPr>
          <w:p w:rsidR="00D45CA2" w:rsidRPr="00094AA3" w:rsidRDefault="00D45CA2" w:rsidP="003C2E2A"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畫面控制調整</w:t>
            </w:r>
          </w:p>
        </w:tc>
        <w:tc>
          <w:tcPr>
            <w:tcW w:w="1843" w:type="dxa"/>
          </w:tcPr>
          <w:p w:rsidR="00D45CA2" w:rsidRDefault="00D45CA2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凱鈞</w:t>
            </w:r>
          </w:p>
        </w:tc>
        <w:tc>
          <w:tcPr>
            <w:tcW w:w="1843" w:type="dxa"/>
          </w:tcPr>
          <w:p w:rsidR="00D45CA2" w:rsidRPr="00094AA3" w:rsidRDefault="00D45CA2" w:rsidP="00335A99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150123000322</w:t>
            </w:r>
          </w:p>
        </w:tc>
      </w:tr>
      <w:tr w:rsidR="00E24ADA" w:rsidRPr="00E24ADA" w:rsidTr="00E24ADA">
        <w:tc>
          <w:tcPr>
            <w:tcW w:w="1416" w:type="dxa"/>
          </w:tcPr>
          <w:p w:rsidR="000C3B12" w:rsidRPr="00E24ADA" w:rsidRDefault="000C3B12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E24ADA">
              <w:rPr>
                <w:rFonts w:ascii="新細明體" w:hAnsi="新細明體" w:hint="eastAsia"/>
                <w:kern w:val="2"/>
                <w:sz w:val="20"/>
                <w:szCs w:val="20"/>
              </w:rPr>
              <w:t>2015/06/26</w:t>
            </w:r>
          </w:p>
        </w:tc>
        <w:tc>
          <w:tcPr>
            <w:tcW w:w="1010" w:type="dxa"/>
          </w:tcPr>
          <w:p w:rsidR="000C3B12" w:rsidRPr="00E24ADA" w:rsidRDefault="000C3B12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E24ADA">
              <w:rPr>
                <w:rFonts w:ascii="新細明體" w:hAnsi="新細明體" w:hint="eastAsia"/>
                <w:kern w:val="2"/>
                <w:sz w:val="20"/>
                <w:szCs w:val="20"/>
              </w:rPr>
              <w:t>7</w:t>
            </w:r>
          </w:p>
        </w:tc>
        <w:tc>
          <w:tcPr>
            <w:tcW w:w="4520" w:type="dxa"/>
            <w:vAlign w:val="center"/>
          </w:tcPr>
          <w:p w:rsidR="000C3B12" w:rsidRPr="00E24ADA" w:rsidRDefault="000C3B12" w:rsidP="003C2E2A">
            <w:pPr>
              <w:widowControl w:val="0"/>
              <w:rPr>
                <w:rFonts w:hint="eastAsia"/>
                <w:sz w:val="20"/>
                <w:szCs w:val="20"/>
              </w:rPr>
            </w:pPr>
            <w:r w:rsidRPr="00E24ADA">
              <w:rPr>
                <w:rFonts w:ascii="細明體" w:eastAsia="細明體" w:hAnsi="細明體" w:hint="eastAsia"/>
                <w:sz w:val="20"/>
                <w:szCs w:val="20"/>
              </w:rPr>
              <w:t>新增顯示國寶、幸福個險保單及無國壽個險的資訊</w:t>
            </w:r>
          </w:p>
        </w:tc>
        <w:tc>
          <w:tcPr>
            <w:tcW w:w="1843" w:type="dxa"/>
            <w:vAlign w:val="center"/>
          </w:tcPr>
          <w:p w:rsidR="000C3B12" w:rsidRPr="00E24ADA" w:rsidRDefault="000C3B12" w:rsidP="00335A99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E24ADA">
              <w:rPr>
                <w:rFonts w:ascii="細明體" w:eastAsia="細明體" w:hAnsi="細明體" w:hint="eastAsia"/>
                <w:sz w:val="20"/>
                <w:szCs w:val="20"/>
              </w:rPr>
              <w:t>陳鐵元</w:t>
            </w:r>
          </w:p>
        </w:tc>
        <w:tc>
          <w:tcPr>
            <w:tcW w:w="1843" w:type="dxa"/>
          </w:tcPr>
          <w:p w:rsidR="000C3B12" w:rsidRPr="00E24ADA" w:rsidRDefault="000C3B12" w:rsidP="00335A99">
            <w:pPr>
              <w:widowControl w:val="0"/>
              <w:jc w:val="center"/>
              <w:rPr>
                <w:rFonts w:hint="eastAsia"/>
                <w:bCs/>
                <w:sz w:val="20"/>
                <w:szCs w:val="20"/>
              </w:rPr>
            </w:pPr>
            <w:r w:rsidRPr="00E24ADA">
              <w:rPr>
                <w:rFonts w:ascii="Arial" w:eastAsia="標楷體" w:hAnsi="Arial"/>
              </w:rPr>
              <w:t>150626000074</w:t>
            </w:r>
          </w:p>
        </w:tc>
      </w:tr>
      <w:tr w:rsidR="00E24ADA" w:rsidRPr="00B031FC" w:rsidTr="00E24ADA">
        <w:tc>
          <w:tcPr>
            <w:tcW w:w="1416" w:type="dxa"/>
          </w:tcPr>
          <w:p w:rsidR="00E24ADA" w:rsidRPr="00B031FC" w:rsidRDefault="00E24ADA" w:rsidP="00335A99">
            <w:pPr>
              <w:widowControl w:val="0"/>
              <w:jc w:val="center"/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</w:pPr>
            <w:r w:rsidRPr="00B031FC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2015/09/07</w:t>
            </w:r>
          </w:p>
        </w:tc>
        <w:tc>
          <w:tcPr>
            <w:tcW w:w="1010" w:type="dxa"/>
          </w:tcPr>
          <w:p w:rsidR="00E24ADA" w:rsidRPr="00B031FC" w:rsidRDefault="00E24ADA" w:rsidP="00335A99">
            <w:pPr>
              <w:widowControl w:val="0"/>
              <w:jc w:val="center"/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</w:pPr>
            <w:r w:rsidRPr="00B031FC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8</w:t>
            </w:r>
          </w:p>
        </w:tc>
        <w:tc>
          <w:tcPr>
            <w:tcW w:w="4520" w:type="dxa"/>
            <w:vAlign w:val="center"/>
          </w:tcPr>
          <w:p w:rsidR="00E24ADA" w:rsidRPr="00B031FC" w:rsidRDefault="00E24ADA" w:rsidP="003C2E2A">
            <w:pPr>
              <w:widowControl w:val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B031FC">
              <w:rPr>
                <w:rFonts w:ascii="微軟正黑體" w:eastAsia="微軟正黑體" w:hAnsi="微軟正黑體" w:hint="eastAsia"/>
                <w:sz w:val="20"/>
                <w:szCs w:val="20"/>
              </w:rPr>
              <w:t>申請書</w:t>
            </w:r>
            <w:r w:rsidRPr="00B031FC">
              <w:rPr>
                <w:rFonts w:ascii="微軟正黑體" w:eastAsia="微軟正黑體" w:hAnsi="微軟正黑體"/>
                <w:sz w:val="20"/>
                <w:szCs w:val="20"/>
              </w:rPr>
              <w:t>150608000538</w:t>
            </w:r>
            <w:r w:rsidRPr="00B031FC">
              <w:rPr>
                <w:rFonts w:ascii="微軟正黑體" w:eastAsia="微軟正黑體" w:hAnsi="微軟正黑體" w:hint="eastAsia"/>
                <w:sz w:val="20"/>
                <w:szCs w:val="20"/>
              </w:rPr>
              <w:t>: OIU理賠系統調整</w:t>
            </w:r>
          </w:p>
        </w:tc>
        <w:tc>
          <w:tcPr>
            <w:tcW w:w="1843" w:type="dxa"/>
            <w:vAlign w:val="center"/>
          </w:tcPr>
          <w:p w:rsidR="00E24ADA" w:rsidRPr="00B031FC" w:rsidRDefault="00E24ADA" w:rsidP="00335A99">
            <w:pPr>
              <w:widowControl w:val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B031FC">
              <w:rPr>
                <w:rFonts w:ascii="微軟正黑體" w:eastAsia="微軟正黑體" w:hAnsi="微軟正黑體" w:hint="eastAsia"/>
                <w:sz w:val="20"/>
                <w:szCs w:val="20"/>
              </w:rPr>
              <w:t>龎伯珊</w:t>
            </w:r>
          </w:p>
        </w:tc>
        <w:tc>
          <w:tcPr>
            <w:tcW w:w="1843" w:type="dxa"/>
          </w:tcPr>
          <w:p w:rsidR="00E24ADA" w:rsidRPr="00B031FC" w:rsidRDefault="00E24ADA" w:rsidP="00335A99">
            <w:pPr>
              <w:widowControl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31FC">
              <w:rPr>
                <w:rFonts w:ascii="微軟正黑體" w:eastAsia="微軟正黑體" w:hAnsi="微軟正黑體"/>
                <w:sz w:val="20"/>
                <w:szCs w:val="20"/>
              </w:rPr>
              <w:t>150613000004</w:t>
            </w:r>
          </w:p>
        </w:tc>
      </w:tr>
      <w:tr w:rsidR="00161848" w:rsidRPr="00B031FC" w:rsidTr="00E24ADA">
        <w:tc>
          <w:tcPr>
            <w:tcW w:w="1416" w:type="dxa"/>
          </w:tcPr>
          <w:p w:rsidR="00161848" w:rsidRPr="00B031FC" w:rsidRDefault="00161848" w:rsidP="00335A99">
            <w:pPr>
              <w:widowControl w:val="0"/>
              <w:jc w:val="center"/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2015/09/14</w:t>
            </w:r>
          </w:p>
        </w:tc>
        <w:tc>
          <w:tcPr>
            <w:tcW w:w="1010" w:type="dxa"/>
          </w:tcPr>
          <w:p w:rsidR="00161848" w:rsidRPr="00B031FC" w:rsidRDefault="00161848" w:rsidP="00335A99">
            <w:pPr>
              <w:widowControl w:val="0"/>
              <w:jc w:val="center"/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9</w:t>
            </w:r>
          </w:p>
        </w:tc>
        <w:tc>
          <w:tcPr>
            <w:tcW w:w="4520" w:type="dxa"/>
            <w:vAlign w:val="center"/>
          </w:tcPr>
          <w:p w:rsidR="00161848" w:rsidRPr="00B031FC" w:rsidRDefault="00161848" w:rsidP="003C2E2A">
            <w:pPr>
              <w:widowControl w:val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161848">
              <w:rPr>
                <w:rFonts w:ascii="微軟正黑體" w:eastAsia="微軟正黑體" w:hAnsi="微軟正黑體" w:hint="eastAsia"/>
                <w:sz w:val="20"/>
                <w:szCs w:val="20"/>
              </w:rPr>
              <w:t>行動理賠請解控勾選櫃台件</w:t>
            </w:r>
            <w:r w:rsidR="00873557">
              <w:rPr>
                <w:rFonts w:ascii="微軟正黑體" w:eastAsia="微軟正黑體" w:hAnsi="微軟正黑體" w:hint="eastAsia"/>
                <w:sz w:val="20"/>
                <w:szCs w:val="20"/>
              </w:rPr>
              <w:t>，畫面控制</w:t>
            </w:r>
            <w:r w:rsidR="00873557" w:rsidRPr="00873557">
              <w:rPr>
                <w:rFonts w:ascii="微軟正黑體" w:eastAsia="微軟正黑體" w:hAnsi="微軟正黑體"/>
                <w:sz w:val="20"/>
                <w:szCs w:val="20"/>
              </w:rPr>
              <w:t>IS_MOBILE</w:t>
            </w:r>
            <w:r w:rsidR="00873557">
              <w:rPr>
                <w:rFonts w:ascii="微軟正黑體" w:eastAsia="微軟正黑體" w:hAnsi="微軟正黑體" w:hint="eastAsia"/>
                <w:sz w:val="20"/>
                <w:szCs w:val="20"/>
              </w:rPr>
              <w:t>進來的件也可勾選櫃檯件</w:t>
            </w:r>
          </w:p>
        </w:tc>
        <w:tc>
          <w:tcPr>
            <w:tcW w:w="1843" w:type="dxa"/>
            <w:vAlign w:val="center"/>
          </w:tcPr>
          <w:p w:rsidR="00161848" w:rsidRPr="00B031FC" w:rsidRDefault="00161848" w:rsidP="00335A99">
            <w:pPr>
              <w:widowControl w:val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李明諭</w:t>
            </w:r>
          </w:p>
        </w:tc>
        <w:tc>
          <w:tcPr>
            <w:tcW w:w="1843" w:type="dxa"/>
          </w:tcPr>
          <w:p w:rsidR="00161848" w:rsidRPr="00B031FC" w:rsidRDefault="00161848" w:rsidP="00335A99">
            <w:pPr>
              <w:widowControl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1848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150914000492</w:t>
            </w:r>
          </w:p>
        </w:tc>
      </w:tr>
      <w:tr w:rsidR="00E301B6" w:rsidRPr="00820F0B" w:rsidTr="00E24ADA">
        <w:tc>
          <w:tcPr>
            <w:tcW w:w="1416" w:type="dxa"/>
          </w:tcPr>
          <w:p w:rsidR="00E301B6" w:rsidRPr="00820F0B" w:rsidRDefault="00E301B6" w:rsidP="00335A99">
            <w:pPr>
              <w:widowControl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0F0B">
              <w:rPr>
                <w:rFonts w:ascii="細明體" w:eastAsia="細明體" w:hAnsi="細明體" w:hint="eastAsia"/>
                <w:sz w:val="20"/>
                <w:szCs w:val="20"/>
              </w:rPr>
              <w:t>2015/12/14</w:t>
            </w:r>
          </w:p>
        </w:tc>
        <w:tc>
          <w:tcPr>
            <w:tcW w:w="1010" w:type="dxa"/>
          </w:tcPr>
          <w:p w:rsidR="00E301B6" w:rsidRPr="00820F0B" w:rsidRDefault="00E301B6" w:rsidP="00335A99">
            <w:pPr>
              <w:widowControl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0F0B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4520" w:type="dxa"/>
            <w:vAlign w:val="center"/>
          </w:tcPr>
          <w:p w:rsidR="00E301B6" w:rsidRPr="007800F6" w:rsidRDefault="00E301B6" w:rsidP="003C2E2A">
            <w:pPr>
              <w:widowControl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00F6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  <w:r w:rsidR="007800F6" w:rsidRPr="007800F6">
              <w:rPr>
                <w:rFonts w:ascii="細明體" w:eastAsia="細明體" w:hAnsi="細明體" w:hint="eastAsia"/>
                <w:sz w:val="20"/>
                <w:szCs w:val="20"/>
              </w:rPr>
              <w:t>配偶或親屬同意授權查詢</w:t>
            </w:r>
          </w:p>
        </w:tc>
        <w:tc>
          <w:tcPr>
            <w:tcW w:w="1843" w:type="dxa"/>
            <w:vAlign w:val="center"/>
          </w:tcPr>
          <w:p w:rsidR="00E301B6" w:rsidRPr="00820F0B" w:rsidRDefault="007800F6" w:rsidP="00335A99">
            <w:pPr>
              <w:widowControl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0F0B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</w:tcPr>
          <w:p w:rsidR="00E301B6" w:rsidRPr="00820F0B" w:rsidRDefault="00820F0B" w:rsidP="00335A99">
            <w:pPr>
              <w:widowControl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20F0B">
              <w:rPr>
                <w:rFonts w:ascii="細明體" w:eastAsia="細明體" w:hAnsi="細明體"/>
                <w:sz w:val="20"/>
                <w:szCs w:val="20"/>
              </w:rPr>
              <w:t>151117000476</w:t>
            </w:r>
          </w:p>
        </w:tc>
      </w:tr>
      <w:tr w:rsidR="00BD42EE" w:rsidRPr="00820F0B" w:rsidTr="00E24ADA">
        <w:tc>
          <w:tcPr>
            <w:tcW w:w="1416" w:type="dxa"/>
          </w:tcPr>
          <w:p w:rsidR="00BD42EE" w:rsidRPr="000472BB" w:rsidRDefault="00BD42EE" w:rsidP="00335A99">
            <w:pPr>
              <w:widowControl w:val="0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472B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2016/04/01</w:t>
            </w:r>
          </w:p>
        </w:tc>
        <w:tc>
          <w:tcPr>
            <w:tcW w:w="1010" w:type="dxa"/>
          </w:tcPr>
          <w:p w:rsidR="00BD42EE" w:rsidRPr="000472BB" w:rsidRDefault="00BD42EE" w:rsidP="00335A99">
            <w:pPr>
              <w:widowControl w:val="0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472B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20" w:type="dxa"/>
            <w:vAlign w:val="center"/>
          </w:tcPr>
          <w:p w:rsidR="00BD42EE" w:rsidRPr="000472BB" w:rsidRDefault="00BD42EE" w:rsidP="003C2E2A">
            <w:pPr>
              <w:widowControl w:val="0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472BB">
              <w:rPr>
                <w:rFonts w:ascii="細明體" w:eastAsia="細明體" w:hAnsi="細明體"/>
                <w:color w:val="000000"/>
                <w:sz w:val="20"/>
                <w:szCs w:val="20"/>
              </w:rPr>
              <w:t>ie11</w:t>
            </w:r>
            <w:r w:rsidRPr="000472B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昇級測試</w:t>
            </w:r>
          </w:p>
        </w:tc>
        <w:tc>
          <w:tcPr>
            <w:tcW w:w="1843" w:type="dxa"/>
            <w:vAlign w:val="center"/>
          </w:tcPr>
          <w:p w:rsidR="00BD42EE" w:rsidRPr="00820F0B" w:rsidRDefault="00BD42EE" w:rsidP="00335A99">
            <w:pPr>
              <w:widowControl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D42EE">
              <w:rPr>
                <w:rFonts w:ascii="細明體" w:eastAsia="細明體" w:hAnsi="細明體" w:hint="eastAsia"/>
                <w:sz w:val="20"/>
                <w:szCs w:val="20"/>
              </w:rPr>
              <w:t>雅君</w:t>
            </w:r>
          </w:p>
        </w:tc>
        <w:tc>
          <w:tcPr>
            <w:tcW w:w="1843" w:type="dxa"/>
          </w:tcPr>
          <w:p w:rsidR="00BD42EE" w:rsidRPr="00820F0B" w:rsidRDefault="00BD42EE" w:rsidP="00335A99">
            <w:pPr>
              <w:widowControl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160308000090</w:t>
            </w:r>
          </w:p>
        </w:tc>
      </w:tr>
      <w:tr w:rsidR="00EC4515" w:rsidRPr="00820F0B" w:rsidTr="002C3867">
        <w:tc>
          <w:tcPr>
            <w:tcW w:w="1416" w:type="dxa"/>
          </w:tcPr>
          <w:p w:rsidR="00EC4515" w:rsidRPr="000472BB" w:rsidRDefault="00EC4515" w:rsidP="00EC4515">
            <w:pPr>
              <w:widowControl w:val="0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94D98">
              <w:rPr>
                <w:rFonts w:ascii="新細明體" w:hAnsi="新細明體"/>
                <w:bCs/>
                <w:color w:val="FF0000"/>
                <w:sz w:val="20"/>
                <w:szCs w:val="20"/>
              </w:rPr>
              <w:t>2016/7/</w:t>
            </w:r>
            <w:r w:rsidRPr="00C94D98"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1010" w:type="dxa"/>
          </w:tcPr>
          <w:p w:rsidR="00EC4515" w:rsidRPr="000472BB" w:rsidRDefault="00EC4515" w:rsidP="00EC4515">
            <w:pPr>
              <w:widowControl w:val="0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4520" w:type="dxa"/>
          </w:tcPr>
          <w:p w:rsidR="00EC4515" w:rsidRPr="000472BB" w:rsidRDefault="00EC4515" w:rsidP="00EC4515">
            <w:pPr>
              <w:widowControl w:val="0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C94D98">
              <w:rPr>
                <w:rFonts w:hint="eastAsia"/>
                <w:color w:val="FF0000"/>
                <w:sz w:val="20"/>
                <w:szCs w:val="20"/>
              </w:rPr>
              <w:t>配合</w:t>
            </w:r>
            <w:r w:rsidRPr="00C94D98">
              <w:rPr>
                <w:rFonts w:hint="eastAsia"/>
                <w:color w:val="FF0000"/>
                <w:sz w:val="20"/>
                <w:szCs w:val="20"/>
              </w:rPr>
              <w:t>SG</w:t>
            </w:r>
            <w:r>
              <w:rPr>
                <w:rFonts w:hint="eastAsia"/>
                <w:color w:val="FF0000"/>
                <w:sz w:val="20"/>
                <w:szCs w:val="20"/>
              </w:rPr>
              <w:t>團險未轉換，故查詢團險保單無資料時，則再</w:t>
            </w:r>
            <w:r>
              <w:rPr>
                <w:rFonts w:hint="eastAsia"/>
                <w:color w:val="FF0000"/>
                <w:sz w:val="20"/>
                <w:szCs w:val="20"/>
              </w:rPr>
              <w:t>call</w:t>
            </w:r>
            <w:r>
              <w:rPr>
                <w:rFonts w:hint="eastAsia"/>
                <w:color w:val="FF0000"/>
                <w:sz w:val="20"/>
                <w:szCs w:val="20"/>
              </w:rPr>
              <w:t>模組查詢是否為國寶、幸福的團險保單，若都不是，則拋錯</w:t>
            </w:r>
          </w:p>
        </w:tc>
        <w:tc>
          <w:tcPr>
            <w:tcW w:w="1843" w:type="dxa"/>
          </w:tcPr>
          <w:p w:rsidR="00EC4515" w:rsidRPr="00BD42EE" w:rsidRDefault="00EC4515" w:rsidP="00EC4515">
            <w:pPr>
              <w:widowControl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4D98"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1843" w:type="dxa"/>
          </w:tcPr>
          <w:p w:rsidR="00EC4515" w:rsidRDefault="00EC4515" w:rsidP="00EC4515">
            <w:pPr>
              <w:widowControl w:val="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4D98">
              <w:rPr>
                <w:color w:val="FF0000"/>
                <w:sz w:val="20"/>
                <w:szCs w:val="20"/>
              </w:rPr>
              <w:t>160724000028</w:t>
            </w:r>
          </w:p>
        </w:tc>
      </w:tr>
      <w:tr w:rsidR="00D41FA9" w:rsidRPr="00820F0B" w:rsidTr="002C3867"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A9" w:rsidRPr="00C94D98" w:rsidRDefault="00D41FA9" w:rsidP="00D41FA9">
            <w:pPr>
              <w:widowControl w:val="0"/>
              <w:jc w:val="center"/>
              <w:rPr>
                <w:rFonts w:ascii="新細明體" w:hAnsi="新細明體"/>
                <w:bCs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4F6228"/>
              </w:rPr>
              <w:t>2017/8/7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A9" w:rsidRDefault="00D41FA9" w:rsidP="00D41FA9">
            <w:pPr>
              <w:widowControl w:val="0"/>
              <w:jc w:val="center"/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4F6228"/>
              </w:rPr>
              <w:t>13</w:t>
            </w:r>
          </w:p>
        </w:tc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A9" w:rsidRPr="00C94D98" w:rsidRDefault="00D41FA9" w:rsidP="00D41FA9">
            <w:pPr>
              <w:widowControl w:val="0"/>
              <w:rPr>
                <w:rFonts w:hint="eastAsia"/>
                <w:color w:val="FF0000"/>
                <w:sz w:val="20"/>
                <w:szCs w:val="20"/>
              </w:rPr>
            </w:pPr>
            <w:r w:rsidRPr="00AB22DF">
              <w:rPr>
                <w:rFonts w:ascii="細明體" w:eastAsia="細明體" w:hAnsi="細明體" w:cs="Courier New" w:hint="eastAsia"/>
                <w:color w:val="4F6228"/>
              </w:rPr>
              <w:t>學團_</w:t>
            </w:r>
            <w:r>
              <w:rPr>
                <w:rFonts w:ascii="細明體" w:eastAsia="細明體" w:hAnsi="細明體" w:cs="Courier New" w:hint="eastAsia"/>
                <w:color w:val="4F6228"/>
              </w:rPr>
              <w:t>理賠受理查詢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A9" w:rsidRPr="00C94D98" w:rsidRDefault="00D41FA9" w:rsidP="00D41FA9">
            <w:pPr>
              <w:widowControl w:val="0"/>
              <w:jc w:val="center"/>
              <w:rPr>
                <w:rFonts w:ascii="新細明體" w:hAnsi="新細明體" w:hint="eastAsia"/>
                <w:bCs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FA9" w:rsidRPr="00C94D98" w:rsidRDefault="00D41FA9" w:rsidP="00D41FA9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A65BCB">
              <w:rPr>
                <w:rFonts w:ascii="sөũ" w:hAnsi="sөũ"/>
                <w:color w:val="000000"/>
              </w:rPr>
              <w:t>170807001999</w:t>
            </w:r>
          </w:p>
        </w:tc>
      </w:tr>
      <w:tr w:rsidR="002C3867" w:rsidRPr="00820F0B" w:rsidTr="002C3867"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867" w:rsidRPr="005F7A90" w:rsidRDefault="002C3867" w:rsidP="002C3867">
            <w:pPr>
              <w:widowControl w:val="0"/>
              <w:jc w:val="center"/>
              <w:rPr>
                <w:rFonts w:ascii="細明體" w:eastAsia="細明體" w:hAnsi="細明體" w:cs="Courier New"/>
                <w:color w:val="4F6228"/>
                <w:sz w:val="20"/>
                <w:szCs w:val="20"/>
              </w:rPr>
            </w:pPr>
            <w:r w:rsidRPr="005F7A90">
              <w:rPr>
                <w:sz w:val="20"/>
                <w:szCs w:val="20"/>
              </w:rPr>
              <w:t>2018/8/5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867" w:rsidRPr="005F7A90" w:rsidRDefault="002C3867" w:rsidP="002C3867">
            <w:pPr>
              <w:widowControl w:val="0"/>
              <w:jc w:val="center"/>
              <w:rPr>
                <w:rFonts w:ascii="細明體" w:eastAsia="細明體" w:hAnsi="細明體" w:cs="Courier New"/>
                <w:color w:val="4F6228"/>
                <w:sz w:val="20"/>
                <w:szCs w:val="20"/>
              </w:rPr>
            </w:pPr>
            <w:r w:rsidRPr="005F7A90">
              <w:rPr>
                <w:sz w:val="20"/>
                <w:szCs w:val="20"/>
              </w:rPr>
              <w:t>1</w:t>
            </w:r>
            <w:r w:rsidRPr="005F7A90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867" w:rsidRPr="005F7A90" w:rsidRDefault="002C3867" w:rsidP="002C3867">
            <w:pPr>
              <w:widowControl w:val="0"/>
              <w:rPr>
                <w:rFonts w:ascii="細明體" w:eastAsia="細明體" w:hAnsi="細明體" w:cs="Courier New" w:hint="eastAsia"/>
                <w:color w:val="4F6228"/>
                <w:sz w:val="20"/>
                <w:szCs w:val="20"/>
              </w:rPr>
            </w:pPr>
            <w:r w:rsidRPr="005F7A90">
              <w:rPr>
                <w:rFonts w:hint="eastAsia"/>
                <w:sz w:val="20"/>
                <w:szCs w:val="20"/>
              </w:rPr>
              <w:t>107</w:t>
            </w:r>
            <w:r w:rsidRPr="005F7A90">
              <w:rPr>
                <w:rFonts w:hint="eastAsia"/>
                <w:sz w:val="20"/>
                <w:szCs w:val="20"/>
              </w:rPr>
              <w:t>年學生團體保險與幼童團體保險理賠導入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867" w:rsidRPr="005F7A90" w:rsidRDefault="002C3867" w:rsidP="002C3867">
            <w:pPr>
              <w:widowControl w:val="0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7A90">
              <w:rPr>
                <w:rFonts w:hint="eastAsia"/>
                <w:sz w:val="20"/>
                <w:szCs w:val="20"/>
              </w:rPr>
              <w:t>侑文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867" w:rsidRPr="005F7A90" w:rsidRDefault="002C3867" w:rsidP="002C3867">
            <w:pPr>
              <w:widowControl w:val="0"/>
              <w:jc w:val="center"/>
              <w:rPr>
                <w:rFonts w:ascii="sөũ" w:hAnsi="sөũ"/>
                <w:color w:val="000000"/>
                <w:sz w:val="20"/>
                <w:szCs w:val="20"/>
              </w:rPr>
            </w:pPr>
            <w:r w:rsidRPr="005F7A90">
              <w:rPr>
                <w:rFonts w:hint="eastAsia"/>
                <w:color w:val="000000"/>
                <w:sz w:val="20"/>
                <w:szCs w:val="20"/>
              </w:rPr>
              <w:t>180715000097</w:t>
            </w:r>
          </w:p>
        </w:tc>
      </w:tr>
      <w:tr w:rsidR="00AB6E20" w:rsidRPr="00820F0B" w:rsidTr="002C3867">
        <w:trPr>
          <w:ins w:id="2" w:author="洪豪" w:date="2019-02-25T15:50:00Z"/>
        </w:trPr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E20" w:rsidRPr="005F7A90" w:rsidRDefault="00AB6E20" w:rsidP="002C3867">
            <w:pPr>
              <w:widowControl w:val="0"/>
              <w:jc w:val="center"/>
              <w:rPr>
                <w:ins w:id="3" w:author="洪豪" w:date="2019-02-25T15:50:00Z"/>
                <w:sz w:val="20"/>
                <w:szCs w:val="20"/>
              </w:rPr>
            </w:pPr>
            <w:ins w:id="4" w:author="洪豪" w:date="2019-02-25T15:50:00Z">
              <w:r>
                <w:rPr>
                  <w:rFonts w:hint="eastAsia"/>
                  <w:sz w:val="20"/>
                  <w:szCs w:val="20"/>
                </w:rPr>
                <w:t>2019-02-25</w:t>
              </w:r>
            </w:ins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E20" w:rsidRPr="005F7A90" w:rsidRDefault="00AB6E20" w:rsidP="002C3867">
            <w:pPr>
              <w:widowControl w:val="0"/>
              <w:jc w:val="center"/>
              <w:rPr>
                <w:ins w:id="5" w:author="洪豪" w:date="2019-02-25T15:50:00Z"/>
                <w:sz w:val="20"/>
                <w:szCs w:val="20"/>
              </w:rPr>
            </w:pPr>
            <w:ins w:id="6" w:author="洪豪" w:date="2019-02-25T15:50:00Z">
              <w:r>
                <w:rPr>
                  <w:rFonts w:hint="eastAsia"/>
                  <w:sz w:val="20"/>
                  <w:szCs w:val="20"/>
                </w:rPr>
                <w:t>15</w:t>
              </w:r>
            </w:ins>
          </w:p>
        </w:tc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E20" w:rsidRPr="005F7A90" w:rsidRDefault="00AB6E20" w:rsidP="002C3867">
            <w:pPr>
              <w:widowControl w:val="0"/>
              <w:rPr>
                <w:ins w:id="7" w:author="洪豪" w:date="2019-02-25T15:50:00Z"/>
                <w:rFonts w:hint="eastAsia"/>
                <w:sz w:val="20"/>
                <w:szCs w:val="20"/>
              </w:rPr>
            </w:pPr>
            <w:ins w:id="8" w:author="洪豪" w:date="2019-02-25T15:50:00Z">
              <w:r w:rsidRPr="00DD02BB">
                <w:rPr>
                  <w:rFonts w:ascii="標楷體" w:eastAsia="標楷體" w:hAnsi="標楷體" w:hint="eastAsia"/>
                  <w:b/>
                  <w:sz w:val="20"/>
                  <w:szCs w:val="20"/>
                </w:rPr>
                <w:t>理賠受理輸入新增郵寄輸入欄位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E20" w:rsidRPr="005F7A90" w:rsidRDefault="00AB6E20" w:rsidP="002C3867">
            <w:pPr>
              <w:widowControl w:val="0"/>
              <w:jc w:val="center"/>
              <w:rPr>
                <w:ins w:id="9" w:author="洪豪" w:date="2019-02-25T15:50:00Z"/>
                <w:rFonts w:hint="eastAsia"/>
                <w:sz w:val="20"/>
                <w:szCs w:val="20"/>
              </w:rPr>
            </w:pPr>
            <w:ins w:id="10" w:author="洪豪" w:date="2019-02-25T15:51:00Z">
              <w:r>
                <w:rPr>
                  <w:rFonts w:hint="eastAsia"/>
                  <w:sz w:val="20"/>
                  <w:szCs w:val="20"/>
                </w:rPr>
                <w:t>啟豪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E20" w:rsidRPr="005F7A90" w:rsidRDefault="00AB6E20" w:rsidP="002C3867">
            <w:pPr>
              <w:widowControl w:val="0"/>
              <w:jc w:val="center"/>
              <w:rPr>
                <w:ins w:id="11" w:author="洪豪" w:date="2019-02-25T15:50:00Z"/>
                <w:rFonts w:hint="eastAsia"/>
                <w:color w:val="000000"/>
                <w:sz w:val="20"/>
                <w:szCs w:val="20"/>
              </w:rPr>
            </w:pPr>
            <w:ins w:id="12" w:author="洪豪" w:date="2019-02-25T15:51:00Z">
              <w:r w:rsidRPr="00AB6E20">
                <w:rPr>
                  <w:color w:val="000000"/>
                  <w:sz w:val="20"/>
                  <w:szCs w:val="20"/>
                </w:rPr>
                <w:t>180919001341</w:t>
              </w:r>
            </w:ins>
          </w:p>
        </w:tc>
      </w:tr>
    </w:tbl>
    <w:p w:rsidR="0023751E" w:rsidRPr="00DE6B3B" w:rsidRDefault="0023751E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kern w:val="2"/>
          <w:lang w:eastAsia="zh-TW"/>
        </w:rPr>
      </w:pPr>
      <w:r w:rsidRPr="00DE6B3B">
        <w:rPr>
          <w:rFonts w:ascii="新細明體" w:hAnsi="新細明體" w:hint="eastAsia"/>
          <w:b/>
          <w:kern w:val="2"/>
          <w:lang w:eastAsia="zh-TW"/>
        </w:rPr>
        <w:t>UC</w:t>
      </w:r>
      <w:r w:rsidR="00CD0ADA" w:rsidRPr="00DE6B3B">
        <w:rPr>
          <w:rFonts w:ascii="新細明體" w:hAnsi="新細明體" w:hint="eastAsia"/>
          <w:b/>
          <w:kern w:val="2"/>
          <w:lang w:eastAsia="zh-TW"/>
        </w:rPr>
        <w:t>A</w:t>
      </w:r>
      <w:r w:rsidR="00EE510E" w:rsidRPr="00DE6B3B">
        <w:rPr>
          <w:rFonts w:ascii="新細明體" w:hAnsi="新細明體" w:hint="eastAsia"/>
          <w:b/>
          <w:kern w:val="2"/>
          <w:lang w:eastAsia="zh-TW"/>
        </w:rPr>
        <w:t>A</w:t>
      </w:r>
      <w:r w:rsidRPr="00DE6B3B">
        <w:rPr>
          <w:rFonts w:ascii="新細明體" w:hAnsi="新細明體" w:hint="eastAsia"/>
          <w:b/>
          <w:kern w:val="2"/>
          <w:lang w:eastAsia="zh-TW"/>
        </w:rPr>
        <w:t>A</w:t>
      </w:r>
      <w:r w:rsidR="00EE510E" w:rsidRPr="00DE6B3B">
        <w:rPr>
          <w:rFonts w:ascii="新細明體" w:hAnsi="新細明體" w:hint="eastAsia"/>
          <w:b/>
          <w:kern w:val="2"/>
          <w:lang w:eastAsia="zh-TW"/>
        </w:rPr>
        <w:t>1</w:t>
      </w:r>
      <w:r w:rsidRPr="00DE6B3B">
        <w:rPr>
          <w:rFonts w:ascii="新細明體" w:hAnsi="新細明體" w:hint="eastAsia"/>
          <w:b/>
          <w:kern w:val="2"/>
          <w:lang w:eastAsia="zh-TW"/>
        </w:rPr>
        <w:t>0</w:t>
      </w:r>
      <w:r w:rsidR="00EE510E" w:rsidRPr="00DE6B3B">
        <w:rPr>
          <w:rFonts w:ascii="新細明體" w:hAnsi="新細明體" w:hint="eastAsia"/>
          <w:b/>
          <w:kern w:val="2"/>
          <w:lang w:eastAsia="zh-TW"/>
        </w:rPr>
        <w:t>1</w:t>
      </w:r>
      <w:r w:rsidRPr="00DE6B3B">
        <w:rPr>
          <w:rFonts w:ascii="新細明體" w:hAnsi="新細明體" w:hint="eastAsia"/>
          <w:b/>
          <w:kern w:val="2"/>
          <w:lang w:eastAsia="zh-TW"/>
        </w:rPr>
        <w:t>0</w:t>
      </w:r>
      <w:r w:rsidR="00CD0ADA" w:rsidRPr="00DE6B3B">
        <w:rPr>
          <w:rFonts w:ascii="新細明體" w:hAnsi="新細明體" w:hint="eastAsia"/>
          <w:b/>
          <w:kern w:val="2"/>
          <w:lang w:eastAsia="zh-TW"/>
        </w:rPr>
        <w:t>0</w:t>
      </w:r>
      <w:r w:rsidRPr="00DE6B3B">
        <w:rPr>
          <w:rFonts w:ascii="新細明體" w:hAnsi="新細明體" w:hint="eastAsia"/>
          <w:b/>
          <w:kern w:val="2"/>
          <w:lang w:eastAsia="zh-TW"/>
        </w:rPr>
        <w:t>_</w:t>
      </w:r>
      <w:r w:rsidR="008D7252" w:rsidRPr="00DE6B3B">
        <w:rPr>
          <w:rFonts w:ascii="新細明體" w:hAnsi="新細明體" w:hint="eastAsia"/>
          <w:b/>
          <w:kern w:val="2"/>
          <w:lang w:eastAsia="zh-TW"/>
        </w:rPr>
        <w:t>理賠簡易受理</w:t>
      </w:r>
      <w:r w:rsidR="00CD0ADA" w:rsidRPr="00DE6B3B">
        <w:rPr>
          <w:rFonts w:ascii="新細明體" w:hAnsi="新細明體" w:hint="eastAsia"/>
          <w:b/>
          <w:kern w:val="2"/>
          <w:lang w:eastAsia="zh-TW"/>
        </w:rPr>
        <w:t>輸入</w:t>
      </w:r>
    </w:p>
    <w:p w:rsidR="0023751E" w:rsidRPr="00DE6B3B" w:rsidRDefault="0023751E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kern w:val="2"/>
          <w:lang w:eastAsia="zh-TW"/>
        </w:rPr>
      </w:pPr>
    </w:p>
    <w:p w:rsidR="0023751E" w:rsidRPr="00DE6B3B" w:rsidRDefault="0023751E">
      <w:pPr>
        <w:numPr>
          <w:ilvl w:val="0"/>
          <w:numId w:val="3"/>
        </w:numPr>
        <w:rPr>
          <w:rFonts w:ascii="新細明體" w:hAnsi="新細明體" w:hint="eastAsia"/>
          <w:sz w:val="20"/>
          <w:szCs w:val="20"/>
        </w:rPr>
      </w:pPr>
      <w:r w:rsidRPr="00DE6B3B">
        <w:rPr>
          <w:rFonts w:ascii="新細明體" w:hAnsi="新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DE6B3B">
        <w:tc>
          <w:tcPr>
            <w:tcW w:w="2340" w:type="dxa"/>
          </w:tcPr>
          <w:p w:rsidR="0023751E" w:rsidRPr="00DE6B3B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DE6B3B" w:rsidRDefault="008D72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理賠簡易受理</w:t>
            </w:r>
            <w:r w:rsidR="00D25907" w:rsidRPr="00DE6B3B">
              <w:rPr>
                <w:rFonts w:ascii="新細明體" w:hAnsi="新細明體" w:hint="eastAsia"/>
                <w:sz w:val="20"/>
                <w:szCs w:val="20"/>
              </w:rPr>
              <w:t>輸入</w:t>
            </w:r>
          </w:p>
        </w:tc>
      </w:tr>
      <w:tr w:rsidR="0023751E" w:rsidRPr="00DE6B3B">
        <w:tc>
          <w:tcPr>
            <w:tcW w:w="2340" w:type="dxa"/>
          </w:tcPr>
          <w:p w:rsidR="0023751E" w:rsidRPr="00DE6B3B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DE6B3B" w:rsidRDefault="00D2590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EE510E" w:rsidRPr="00DE6B3B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23751E" w:rsidRPr="00DE6B3B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EE510E" w:rsidRPr="00DE6B3B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="0023751E" w:rsidRPr="00DE6B3B">
              <w:rPr>
                <w:rFonts w:ascii="新細明體" w:hAnsi="新細明體" w:hint="eastAsia"/>
                <w:sz w:val="20"/>
                <w:szCs w:val="20"/>
              </w:rPr>
              <w:t>_0</w:t>
            </w:r>
            <w:r w:rsidR="00EE510E" w:rsidRPr="00DE6B3B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="0023751E" w:rsidRPr="00DE6B3B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Pr="00DE6B3B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  <w:tr w:rsidR="0023751E" w:rsidRPr="00DE6B3B">
        <w:tc>
          <w:tcPr>
            <w:tcW w:w="2340" w:type="dxa"/>
          </w:tcPr>
          <w:p w:rsidR="0023751E" w:rsidRPr="00DE6B3B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DE6B3B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23751E" w:rsidRPr="00DE6B3B">
        <w:tc>
          <w:tcPr>
            <w:tcW w:w="2340" w:type="dxa"/>
          </w:tcPr>
          <w:p w:rsidR="0023751E" w:rsidRPr="00DE6B3B" w:rsidRDefault="0023751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DE6B3B" w:rsidRDefault="008D725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理賠簡易受理輸入</w:t>
            </w:r>
          </w:p>
        </w:tc>
      </w:tr>
      <w:tr w:rsidR="0023751E" w:rsidRPr="00DE6B3B">
        <w:tc>
          <w:tcPr>
            <w:tcW w:w="2340" w:type="dxa"/>
          </w:tcPr>
          <w:p w:rsidR="0023751E" w:rsidRPr="00DE6B3B" w:rsidRDefault="00DE6B3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460" w:type="dxa"/>
          </w:tcPr>
          <w:p w:rsidR="0023751E" w:rsidRPr="00DE6B3B" w:rsidRDefault="00DE6B3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理企科</w:t>
            </w:r>
          </w:p>
        </w:tc>
      </w:tr>
      <w:tr w:rsidR="00DE6B3B" w:rsidRPr="00DE6B3B">
        <w:tc>
          <w:tcPr>
            <w:tcW w:w="2340" w:type="dxa"/>
          </w:tcPr>
          <w:p w:rsidR="00DE6B3B" w:rsidRPr="00DE6B3B" w:rsidRDefault="00DE6B3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460" w:type="dxa"/>
          </w:tcPr>
          <w:p w:rsidR="00DE6B3B" w:rsidRPr="00DE6B3B" w:rsidRDefault="00DE6B3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服務中心人員</w:t>
            </w:r>
          </w:p>
        </w:tc>
      </w:tr>
      <w:tr w:rsidR="00DE6B3B" w:rsidRPr="00DE6B3B">
        <w:tc>
          <w:tcPr>
            <w:tcW w:w="2340" w:type="dxa"/>
          </w:tcPr>
          <w:p w:rsidR="00DE6B3B" w:rsidRPr="00DE6B3B" w:rsidRDefault="00DE6B3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460" w:type="dxa"/>
          </w:tcPr>
          <w:p w:rsidR="00DE6B3B" w:rsidRPr="00DE6B3B" w:rsidRDefault="00DE6B3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E6B3B" w:rsidRPr="00DE6B3B">
        <w:tc>
          <w:tcPr>
            <w:tcW w:w="2340" w:type="dxa"/>
          </w:tcPr>
          <w:p w:rsidR="00DE6B3B" w:rsidRPr="00DE6B3B" w:rsidRDefault="00DE6B3B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DE6B3B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460" w:type="dxa"/>
          </w:tcPr>
          <w:p w:rsidR="00DE6B3B" w:rsidRPr="00DE6B3B" w:rsidRDefault="00DE6B3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DE6B3B" w:rsidRPr="00DE6B3B">
        <w:tc>
          <w:tcPr>
            <w:tcW w:w="2340" w:type="dxa"/>
          </w:tcPr>
          <w:p w:rsidR="00DE6B3B" w:rsidRPr="00DE6B3B" w:rsidRDefault="00DE6B3B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lastRenderedPageBreak/>
              <w:t>個資遮蔽方式</w:t>
            </w:r>
          </w:p>
        </w:tc>
        <w:tc>
          <w:tcPr>
            <w:tcW w:w="8460" w:type="dxa"/>
          </w:tcPr>
          <w:p w:rsidR="00DE6B3B" w:rsidRPr="00DE6B3B" w:rsidRDefault="0023335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  <w:r w:rsidR="00DE6B3B" w:rsidRPr="00DE6B3B">
              <w:rPr>
                <w:rFonts w:ascii="新細明體" w:hAnsi="新細明體" w:hint="eastAsia"/>
                <w:sz w:val="20"/>
                <w:szCs w:val="20"/>
              </w:rPr>
              <w:t xml:space="preserve">無 □遮蔽 </w:t>
            </w:r>
            <w:r w:rsidRPr="00DE6B3B"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="00DE6B3B" w:rsidRPr="00DE6B3B">
              <w:rPr>
                <w:rFonts w:ascii="新細明體" w:hAnsi="新細明體" w:hint="eastAsia"/>
                <w:sz w:val="20"/>
                <w:szCs w:val="20"/>
              </w:rPr>
              <w:t>securitylog</w:t>
            </w:r>
          </w:p>
        </w:tc>
      </w:tr>
    </w:tbl>
    <w:p w:rsidR="0023751E" w:rsidRPr="00DE6B3B" w:rsidRDefault="0023751E">
      <w:pPr>
        <w:ind w:left="480"/>
        <w:rPr>
          <w:rFonts w:ascii="新細明體" w:hAnsi="新細明體" w:hint="eastAsia"/>
          <w:sz w:val="20"/>
          <w:szCs w:val="20"/>
        </w:rPr>
      </w:pPr>
    </w:p>
    <w:p w:rsidR="0023751E" w:rsidRPr="00DE6B3B" w:rsidRDefault="0023751E">
      <w:pPr>
        <w:numPr>
          <w:ilvl w:val="0"/>
          <w:numId w:val="3"/>
        </w:numPr>
        <w:rPr>
          <w:rFonts w:ascii="新細明體" w:hAnsi="新細明體" w:hint="eastAsia"/>
          <w:sz w:val="20"/>
          <w:szCs w:val="20"/>
        </w:rPr>
      </w:pPr>
      <w:r w:rsidRPr="00DE6B3B">
        <w:rPr>
          <w:rFonts w:ascii="新細明體" w:hAnsi="新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 w:rsidRPr="00DE6B3B">
        <w:tc>
          <w:tcPr>
            <w:tcW w:w="720" w:type="dxa"/>
          </w:tcPr>
          <w:p w:rsidR="0023751E" w:rsidRPr="00DE6B3B" w:rsidRDefault="0023751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Pr="00DE6B3B" w:rsidRDefault="0023751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Pr="00DE6B3B" w:rsidRDefault="0023751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DE6B3B" w:rsidRDefault="0023751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METHOD</w:t>
            </w:r>
          </w:p>
        </w:tc>
      </w:tr>
      <w:tr w:rsidR="00B77E6C" w:rsidRPr="00DE6B3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Pr="00DE6B3B" w:rsidRDefault="00B77E6C">
            <w:pPr>
              <w:numPr>
                <w:ilvl w:val="0"/>
                <w:numId w:val="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DE6B3B" w:rsidRDefault="00B77E6C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Pr="00DE6B3B" w:rsidRDefault="00B77E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</w:rPr>
            </w:pPr>
          </w:p>
        </w:tc>
        <w:tc>
          <w:tcPr>
            <w:tcW w:w="3500" w:type="dxa"/>
          </w:tcPr>
          <w:p w:rsidR="00B77E6C" w:rsidRPr="00DE6B3B" w:rsidRDefault="00B77E6C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77E6C" w:rsidRPr="00DE6B3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Pr="00DE6B3B" w:rsidRDefault="00B77E6C">
            <w:pPr>
              <w:numPr>
                <w:ilvl w:val="0"/>
                <w:numId w:val="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DE6B3B" w:rsidRDefault="00B77E6C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Pr="00DE6B3B" w:rsidRDefault="00B77E6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</w:rPr>
            </w:pPr>
          </w:p>
        </w:tc>
        <w:tc>
          <w:tcPr>
            <w:tcW w:w="3500" w:type="dxa"/>
          </w:tcPr>
          <w:p w:rsidR="00B77E6C" w:rsidRPr="00DE6B3B" w:rsidRDefault="00B77E6C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23751E" w:rsidRPr="00DE6B3B" w:rsidRDefault="0023751E">
      <w:pPr>
        <w:rPr>
          <w:rFonts w:ascii="新細明體" w:hAnsi="新細明體" w:hint="eastAsia"/>
          <w:sz w:val="20"/>
          <w:szCs w:val="20"/>
        </w:rPr>
      </w:pPr>
    </w:p>
    <w:p w:rsidR="0023751E" w:rsidRPr="00DE6B3B" w:rsidRDefault="0023751E">
      <w:pPr>
        <w:numPr>
          <w:ilvl w:val="0"/>
          <w:numId w:val="3"/>
        </w:numPr>
        <w:rPr>
          <w:rFonts w:ascii="新細明體" w:hAnsi="新細明體" w:hint="eastAsia"/>
          <w:sz w:val="20"/>
          <w:szCs w:val="20"/>
        </w:rPr>
      </w:pPr>
      <w:r w:rsidRPr="00DE6B3B">
        <w:rPr>
          <w:rFonts w:ascii="新細明體" w:hAnsi="新細明體" w:hint="eastAsia"/>
          <w:sz w:val="20"/>
          <w:szCs w:val="20"/>
        </w:rPr>
        <w:t>使用檔案</w:t>
      </w:r>
    </w:p>
    <w:p w:rsidR="0023751E" w:rsidRPr="00DE6B3B" w:rsidRDefault="0023751E">
      <w:pPr>
        <w:ind w:left="480"/>
        <w:rPr>
          <w:rFonts w:ascii="新細明體" w:hAnsi="新細明體" w:hint="eastAsia"/>
          <w:sz w:val="20"/>
          <w:szCs w:val="20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DE6B3B" w:rsidRPr="00DE6B3B" w:rsidTr="0042073A">
        <w:tc>
          <w:tcPr>
            <w:tcW w:w="851" w:type="dxa"/>
          </w:tcPr>
          <w:p w:rsidR="00DE6B3B" w:rsidRPr="00DE6B3B" w:rsidRDefault="00DE6B3B" w:rsidP="0042073A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DE6B3B" w:rsidRPr="00DE6B3B" w:rsidRDefault="00DE6B3B" w:rsidP="0042073A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DE6B3B" w:rsidRPr="00DE6B3B" w:rsidRDefault="00DE6B3B" w:rsidP="0042073A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DE6B3B" w:rsidRPr="00DE6B3B" w:rsidRDefault="00DE6B3B" w:rsidP="0042073A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DE6B3B" w:rsidRPr="00DE6B3B" w:rsidRDefault="00DE6B3B" w:rsidP="0042073A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DE6B3B" w:rsidRPr="00DE6B3B" w:rsidRDefault="00DE6B3B" w:rsidP="0042073A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DE6B3B" w:rsidRPr="00DE6B3B" w:rsidRDefault="00DE6B3B" w:rsidP="0042073A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DE6B3B" w:rsidRPr="00DE6B3B" w:rsidTr="0042073A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E6B3B" w:rsidRPr="00DE6B3B" w:rsidRDefault="00DE6B3B" w:rsidP="00DE6B3B">
            <w:pPr>
              <w:numPr>
                <w:ilvl w:val="0"/>
                <w:numId w:val="16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DE6B3B" w:rsidRPr="00DE6B3B" w:rsidRDefault="00DE6B3B" w:rsidP="0042073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kern w:val="2"/>
                <w:lang w:eastAsia="zh-TW"/>
              </w:rPr>
              <w:t>理賠簡易受理檔</w:t>
            </w:r>
          </w:p>
        </w:tc>
        <w:tc>
          <w:tcPr>
            <w:tcW w:w="2268" w:type="dxa"/>
          </w:tcPr>
          <w:p w:rsidR="00DE6B3B" w:rsidRPr="00DE6B3B" w:rsidRDefault="00DE6B3B" w:rsidP="0042073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/>
                <w:sz w:val="20"/>
                <w:szCs w:val="20"/>
              </w:rPr>
              <w:t>DTAA</w:t>
            </w:r>
            <w:r w:rsidRPr="00DE6B3B">
              <w:rPr>
                <w:rFonts w:ascii="新細明體" w:hAnsi="新細明體" w:hint="eastAsia"/>
                <w:sz w:val="20"/>
                <w:szCs w:val="20"/>
              </w:rPr>
              <w:t>A003</w:t>
            </w:r>
          </w:p>
        </w:tc>
        <w:tc>
          <w:tcPr>
            <w:tcW w:w="941" w:type="dxa"/>
          </w:tcPr>
          <w:p w:rsidR="00DE6B3B" w:rsidRPr="00DE6B3B" w:rsidRDefault="00DE6B3B" w:rsidP="0042073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E6B3B" w:rsidRPr="00DE6B3B" w:rsidRDefault="00DE6B3B" w:rsidP="0042073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E6B3B" w:rsidRPr="00DE6B3B" w:rsidRDefault="00DE6B3B" w:rsidP="0042073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E6B3B" w:rsidRPr="00DE6B3B" w:rsidRDefault="00DE6B3B" w:rsidP="0042073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94F18" w:rsidRPr="00DE6B3B" w:rsidTr="0042073A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194F18" w:rsidRPr="00DE6B3B" w:rsidRDefault="00194F18" w:rsidP="00DE6B3B">
            <w:pPr>
              <w:numPr>
                <w:ilvl w:val="0"/>
                <w:numId w:val="16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194F18" w:rsidRPr="00DE6B3B" w:rsidRDefault="00194F18" w:rsidP="0042073A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DE6B3B">
              <w:rPr>
                <w:rFonts w:ascii="新細明體" w:hAnsi="新細明體" w:hint="eastAsia"/>
                <w:kern w:val="2"/>
                <w:lang w:eastAsia="zh-TW"/>
              </w:rPr>
              <w:t>理賠簡易受理</w:t>
            </w:r>
            <w:r>
              <w:rPr>
                <w:rFonts w:ascii="新細明體" w:hAnsi="新細明體" w:hint="eastAsia"/>
                <w:kern w:val="2"/>
                <w:lang w:eastAsia="zh-TW"/>
              </w:rPr>
              <w:t>保單</w:t>
            </w:r>
            <w:r w:rsidRPr="00DE6B3B">
              <w:rPr>
                <w:rFonts w:ascii="新細明體" w:hAnsi="新細明體" w:hint="eastAsia"/>
                <w:kern w:val="2"/>
                <w:lang w:eastAsia="zh-TW"/>
              </w:rPr>
              <w:t>檔</w:t>
            </w:r>
          </w:p>
        </w:tc>
        <w:tc>
          <w:tcPr>
            <w:tcW w:w="2268" w:type="dxa"/>
          </w:tcPr>
          <w:p w:rsidR="00194F18" w:rsidRPr="00DE6B3B" w:rsidRDefault="00194F18" w:rsidP="0042073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DTAAA023</w:t>
            </w:r>
          </w:p>
        </w:tc>
        <w:tc>
          <w:tcPr>
            <w:tcW w:w="941" w:type="dxa"/>
          </w:tcPr>
          <w:p w:rsidR="00194F18" w:rsidRPr="00DE6B3B" w:rsidRDefault="00194F18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94F18" w:rsidRPr="00DE6B3B" w:rsidRDefault="00194F18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94F18" w:rsidRPr="00DE6B3B" w:rsidRDefault="00194F18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94F18" w:rsidRPr="00DE6B3B" w:rsidRDefault="00194F18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D43958" w:rsidRPr="00DE6B3B" w:rsidTr="0042073A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43958" w:rsidRPr="00DE6B3B" w:rsidRDefault="00D43958" w:rsidP="00DE6B3B">
            <w:pPr>
              <w:numPr>
                <w:ilvl w:val="0"/>
                <w:numId w:val="16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D43958" w:rsidRPr="00DE6B3B" w:rsidRDefault="00D43958" w:rsidP="0042073A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D43958">
              <w:rPr>
                <w:rFonts w:ascii="新細明體" w:hAnsi="新細明體" w:hint="eastAsia"/>
                <w:kern w:val="2"/>
                <w:lang w:eastAsia="zh-TW"/>
              </w:rPr>
              <w:t>團險線上填寫理賠申請書檔</w:t>
            </w:r>
          </w:p>
        </w:tc>
        <w:tc>
          <w:tcPr>
            <w:tcW w:w="2268" w:type="dxa"/>
          </w:tcPr>
          <w:p w:rsidR="00D43958" w:rsidRDefault="00D43958" w:rsidP="0042073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43958">
              <w:rPr>
                <w:rFonts w:ascii="新細明體" w:hAnsi="新細明體"/>
                <w:sz w:val="20"/>
                <w:szCs w:val="20"/>
              </w:rPr>
              <w:t>DTAAA610</w:t>
            </w:r>
          </w:p>
        </w:tc>
        <w:tc>
          <w:tcPr>
            <w:tcW w:w="941" w:type="dxa"/>
          </w:tcPr>
          <w:p w:rsidR="00D43958" w:rsidRPr="00DE6B3B" w:rsidRDefault="00D43958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43958" w:rsidRPr="00DE6B3B" w:rsidRDefault="00D43958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43958" w:rsidRPr="00DE6B3B" w:rsidRDefault="00D43958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43958" w:rsidRPr="00DE6B3B" w:rsidRDefault="00D43958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35ECD" w:rsidRPr="00DE6B3B" w:rsidTr="0042073A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35ECD" w:rsidRPr="00DE6B3B" w:rsidRDefault="00435ECD" w:rsidP="00DE6B3B">
            <w:pPr>
              <w:numPr>
                <w:ilvl w:val="0"/>
                <w:numId w:val="16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35ECD" w:rsidRPr="00D43958" w:rsidRDefault="00435ECD" w:rsidP="0042073A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壽險契約關係人檔</w:t>
            </w:r>
          </w:p>
        </w:tc>
        <w:tc>
          <w:tcPr>
            <w:tcW w:w="2268" w:type="dxa"/>
          </w:tcPr>
          <w:p w:rsidR="00435ECD" w:rsidRPr="00D43958" w:rsidRDefault="00435ECD" w:rsidP="0042073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</w:rPr>
              <w:t>DTAB0005</w:t>
            </w:r>
          </w:p>
        </w:tc>
        <w:tc>
          <w:tcPr>
            <w:tcW w:w="941" w:type="dxa"/>
          </w:tcPr>
          <w:p w:rsidR="00435ECD" w:rsidRPr="00DE6B3B" w:rsidRDefault="00435ECD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35ECD" w:rsidRPr="00DE6B3B" w:rsidRDefault="00435ECD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35ECD" w:rsidRPr="00DE6B3B" w:rsidRDefault="00435ECD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35ECD" w:rsidRPr="00DE6B3B" w:rsidRDefault="00435ECD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35ECD" w:rsidRPr="00DE6B3B" w:rsidTr="0042073A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35ECD" w:rsidRPr="00DE6B3B" w:rsidRDefault="00435ECD" w:rsidP="00DE6B3B">
            <w:pPr>
              <w:numPr>
                <w:ilvl w:val="0"/>
                <w:numId w:val="16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35ECD" w:rsidRPr="00D43958" w:rsidRDefault="00435ECD" w:rsidP="0042073A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壽險特殊紀錄</w:t>
            </w:r>
          </w:p>
        </w:tc>
        <w:tc>
          <w:tcPr>
            <w:tcW w:w="2268" w:type="dxa"/>
          </w:tcPr>
          <w:p w:rsidR="00435ECD" w:rsidRDefault="00435ECD" w:rsidP="0042073A">
            <w:pPr>
              <w:rPr>
                <w:rFonts w:ascii="新細明體" w:hAnsi="新細明體" w:hint="eastAsia"/>
                <w:kern w:val="2"/>
              </w:rPr>
            </w:pPr>
            <w:r>
              <w:rPr>
                <w:rFonts w:ascii="新細明體" w:hAnsi="新細明體" w:hint="eastAsia"/>
                <w:kern w:val="2"/>
              </w:rPr>
              <w:t>DTAB0009</w:t>
            </w:r>
          </w:p>
        </w:tc>
        <w:tc>
          <w:tcPr>
            <w:tcW w:w="941" w:type="dxa"/>
          </w:tcPr>
          <w:p w:rsidR="00435ECD" w:rsidRPr="00DE6B3B" w:rsidRDefault="00435ECD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35ECD" w:rsidRPr="00DE6B3B" w:rsidRDefault="00435ECD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35ECD" w:rsidRPr="00DE6B3B" w:rsidRDefault="00435ECD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35ECD" w:rsidRPr="00DE6B3B" w:rsidRDefault="00435ECD" w:rsidP="0042073A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DE6B3B" w:rsidRPr="00DE6B3B" w:rsidRDefault="00DE6B3B">
      <w:pPr>
        <w:ind w:left="480"/>
        <w:rPr>
          <w:rFonts w:ascii="新細明體" w:hAnsi="新細明體" w:hint="eastAsia"/>
          <w:sz w:val="20"/>
          <w:szCs w:val="20"/>
        </w:rPr>
      </w:pPr>
    </w:p>
    <w:p w:rsidR="007C098B" w:rsidRPr="00DE6B3B" w:rsidRDefault="007C098B" w:rsidP="007C098B">
      <w:pPr>
        <w:numPr>
          <w:ilvl w:val="0"/>
          <w:numId w:val="3"/>
        </w:numPr>
        <w:rPr>
          <w:rFonts w:ascii="新細明體" w:hAnsi="新細明體" w:hint="eastAsia"/>
          <w:sz w:val="20"/>
          <w:szCs w:val="20"/>
        </w:rPr>
      </w:pPr>
      <w:r w:rsidRPr="00DE6B3B">
        <w:rPr>
          <w:rFonts w:ascii="新細明體" w:hAnsi="新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DE6B3B">
        <w:tc>
          <w:tcPr>
            <w:tcW w:w="9180" w:type="dxa"/>
            <w:gridSpan w:val="4"/>
          </w:tcPr>
          <w:p w:rsidR="007C098B" w:rsidRPr="00DE6B3B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輸入參數</w:t>
            </w:r>
          </w:p>
        </w:tc>
      </w:tr>
      <w:tr w:rsidR="007C098B" w:rsidRPr="00DE6B3B">
        <w:tc>
          <w:tcPr>
            <w:tcW w:w="720" w:type="dxa"/>
          </w:tcPr>
          <w:p w:rsidR="007C098B" w:rsidRPr="00DE6B3B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DE6B3B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DE6B3B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DE6B3B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</w:tr>
      <w:tr w:rsidR="007C098B" w:rsidRPr="00DE6B3B">
        <w:tc>
          <w:tcPr>
            <w:tcW w:w="720" w:type="dxa"/>
          </w:tcPr>
          <w:p w:rsidR="007C098B" w:rsidRPr="00DE6B3B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DE6B3B" w:rsidRDefault="00EA2CF5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申請書編號</w:t>
            </w:r>
          </w:p>
        </w:tc>
        <w:tc>
          <w:tcPr>
            <w:tcW w:w="1800" w:type="dxa"/>
            <w:vAlign w:val="bottom"/>
          </w:tcPr>
          <w:p w:rsidR="007C098B" w:rsidRPr="00DE6B3B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CHAR 14</w:t>
            </w:r>
          </w:p>
        </w:tc>
        <w:tc>
          <w:tcPr>
            <w:tcW w:w="4320" w:type="dxa"/>
          </w:tcPr>
          <w:p w:rsidR="007C098B" w:rsidRPr="00DE6B3B" w:rsidRDefault="007C098B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487D8E" w:rsidRPr="00DE6B3B">
        <w:tc>
          <w:tcPr>
            <w:tcW w:w="720" w:type="dxa"/>
          </w:tcPr>
          <w:p w:rsidR="00487D8E" w:rsidRPr="00DE6B3B" w:rsidRDefault="00487D8E" w:rsidP="007C098B">
            <w:pPr>
              <w:widowControl w:val="0"/>
              <w:numPr>
                <w:ilvl w:val="0"/>
                <w:numId w:val="8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87D8E" w:rsidRPr="00DE6B3B" w:rsidRDefault="00487D8E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作業種類</w:t>
            </w:r>
          </w:p>
        </w:tc>
        <w:tc>
          <w:tcPr>
            <w:tcW w:w="1800" w:type="dxa"/>
            <w:vAlign w:val="bottom"/>
          </w:tcPr>
          <w:p w:rsidR="00487D8E" w:rsidRPr="00DE6B3B" w:rsidRDefault="00487D8E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487D8E" w:rsidRPr="00DE6B3B" w:rsidRDefault="00487D8E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T: 試算</w:t>
            </w:r>
          </w:p>
          <w:p w:rsidR="00487D8E" w:rsidRPr="00DE6B3B" w:rsidRDefault="00051C03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C</w:t>
            </w:r>
            <w:r w:rsidR="00487D8E" w:rsidRPr="00DE6B3B">
              <w:rPr>
                <w:rFonts w:ascii="新細明體" w:hAnsi="新細明體" w:hint="eastAsia"/>
                <w:sz w:val="20"/>
                <w:szCs w:val="20"/>
              </w:rPr>
              <w:t>: 正常理賠案件</w:t>
            </w:r>
          </w:p>
          <w:p w:rsidR="00990577" w:rsidRPr="00DE6B3B" w:rsidRDefault="00990577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G: 團險理賠案件</w:t>
            </w:r>
          </w:p>
          <w:p w:rsidR="00143035" w:rsidRPr="00DE6B3B" w:rsidRDefault="00143035" w:rsidP="007C09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sz w:val="20"/>
                <w:szCs w:val="20"/>
              </w:rPr>
              <w:t>H: 學團險理賠案件</w:t>
            </w:r>
          </w:p>
        </w:tc>
      </w:tr>
    </w:tbl>
    <w:p w:rsidR="0023751E" w:rsidRPr="00DE6B3B" w:rsidRDefault="0023751E">
      <w:pPr>
        <w:rPr>
          <w:rFonts w:ascii="新細明體" w:hAnsi="新細明體" w:hint="eastAsia"/>
          <w:sz w:val="20"/>
          <w:szCs w:val="20"/>
        </w:rPr>
      </w:pPr>
    </w:p>
    <w:p w:rsidR="0023751E" w:rsidRPr="00DE6B3B" w:rsidRDefault="00194F18">
      <w:p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五、畫面</w:t>
      </w:r>
      <w:r w:rsidRPr="00DE6B3B">
        <w:rPr>
          <w:rFonts w:ascii="新細明體" w:hAnsi="新細明體" w:hint="eastAsia"/>
          <w:sz w:val="20"/>
          <w:szCs w:val="20"/>
        </w:rPr>
        <w:t>：</w:t>
      </w:r>
    </w:p>
    <w:p w:rsidR="00A83805" w:rsidRDefault="00194F18">
      <w:pPr>
        <w:rPr>
          <w:rFonts w:ascii="新細明體" w:hAnsi="新細明體" w:hint="eastAsia"/>
          <w:bCs/>
          <w:sz w:val="20"/>
          <w:szCs w:val="20"/>
        </w:rPr>
      </w:pPr>
      <w:r w:rsidRPr="00194F18">
        <w:rPr>
          <w:rFonts w:ascii="新細明體" w:hAnsi="新細明體"/>
          <w:bCs/>
          <w:sz w:val="20"/>
          <w:szCs w:val="20"/>
        </w:rPr>
        <w:t>USAAA10100</w:t>
      </w:r>
      <w:r>
        <w:rPr>
          <w:rFonts w:ascii="新細明體" w:hAnsi="新細明體" w:hint="eastAsia"/>
          <w:bCs/>
          <w:sz w:val="20"/>
          <w:szCs w:val="20"/>
        </w:rPr>
        <w:t>_</w:t>
      </w:r>
      <w:r w:rsidRPr="00DE6B3B">
        <w:rPr>
          <w:rFonts w:ascii="新細明體" w:hAnsi="新細明體" w:hint="eastAsia"/>
          <w:sz w:val="20"/>
          <w:szCs w:val="20"/>
        </w:rPr>
        <w:t>理賠簡易受理輸入</w:t>
      </w:r>
      <w:r w:rsidRPr="00194F18">
        <w:rPr>
          <w:rFonts w:ascii="新細明體" w:hAnsi="新細明體"/>
          <w:bCs/>
          <w:sz w:val="20"/>
          <w:szCs w:val="20"/>
        </w:rPr>
        <w:t>.htm</w:t>
      </w:r>
    </w:p>
    <w:p w:rsidR="00A83805" w:rsidRDefault="00A83805">
      <w:p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(一般件)</w:t>
      </w:r>
    </w:p>
    <w:p w:rsidR="00A83805" w:rsidRDefault="00085873">
      <w:pPr>
        <w:rPr>
          <w:rFonts w:hint="eastAsia"/>
          <w:noProof/>
        </w:rPr>
      </w:pPr>
      <w:del w:id="13" w:author="洪豪" w:date="2019-02-25T15:51:00Z">
        <w:r w:rsidRPr="0058062B" w:rsidDel="00AB6E20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32.5pt;height:179.25pt;visibility:visible">
              <v:imagedata r:id="rId8" o:title=""/>
            </v:shape>
          </w:pict>
        </w:r>
      </w:del>
      <w:ins w:id="14" w:author="洪豪" w:date="2019-02-25T15:51:00Z">
        <w:r w:rsidR="00AB6E20" w:rsidRPr="003605C4">
          <w:rPr>
            <w:noProof/>
          </w:rPr>
          <w:pict>
            <v:shape id="_x0000_i1026" type="#_x0000_t75" style="width:538.5pt;height:192.75pt;visibility:visible">
              <v:imagedata r:id="rId9" o:title=""/>
            </v:shape>
          </w:pict>
        </w:r>
      </w:ins>
    </w:p>
    <w:p w:rsidR="005E44DD" w:rsidRDefault="005E44DD">
      <w:pPr>
        <w:rPr>
          <w:rFonts w:hint="eastAsia"/>
          <w:noProof/>
        </w:rPr>
      </w:pPr>
      <w:r>
        <w:rPr>
          <w:rFonts w:hint="eastAsia"/>
          <w:noProof/>
        </w:rPr>
        <w:t>基本資料區改為</w:t>
      </w:r>
      <w:r>
        <w:rPr>
          <w:rFonts w:hint="eastAsia"/>
          <w:noProof/>
        </w:rPr>
        <w:t>:</w:t>
      </w:r>
      <w:r w:rsidR="00FD2C2A">
        <w:rPr>
          <w:rFonts w:hint="eastAsia"/>
          <w:noProof/>
        </w:rPr>
        <w:t xml:space="preserve"> (</w:t>
      </w:r>
      <w:r w:rsidR="00FD2C2A">
        <w:rPr>
          <w:rFonts w:hint="eastAsia"/>
          <w:noProof/>
        </w:rPr>
        <w:t>國籍資訊欄位分別為</w:t>
      </w:r>
      <w:r w:rsidR="00FD2C2A">
        <w:rPr>
          <w:rFonts w:hint="eastAsia"/>
          <w:noProof/>
        </w:rPr>
        <w:t xml:space="preserve"> </w:t>
      </w:r>
      <w:r w:rsidR="00FD2C2A">
        <w:rPr>
          <w:rFonts w:hint="eastAsia"/>
          <w:noProof/>
        </w:rPr>
        <w:t>國籍中文、國籍代碼</w:t>
      </w:r>
      <w:r w:rsidR="00FD2C2A">
        <w:rPr>
          <w:rFonts w:hint="eastAsia"/>
          <w:noProof/>
        </w:rPr>
        <w:t>)</w:t>
      </w:r>
    </w:p>
    <w:p w:rsidR="005E44DD" w:rsidRDefault="00E91F9F">
      <w:pPr>
        <w:rPr>
          <w:rFonts w:ascii="新細明體" w:hAnsi="新細明體" w:hint="eastAsia"/>
          <w:bCs/>
          <w:sz w:val="20"/>
          <w:szCs w:val="20"/>
        </w:rPr>
      </w:pPr>
      <w:r w:rsidRPr="00097303">
        <w:rPr>
          <w:noProof/>
        </w:rPr>
        <w:pict>
          <v:shape id="_x0000_i1027" type="#_x0000_t75" style="width:533.25pt;height:41.25pt;visibility:visible">
            <v:imagedata r:id="rId10" o:title=""/>
          </v:shape>
        </w:pict>
      </w:r>
    </w:p>
    <w:p w:rsidR="0023751E" w:rsidRPr="00DE6B3B" w:rsidRDefault="00194F18">
      <w:p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(團險的畫面)</w:t>
      </w:r>
    </w:p>
    <w:p w:rsidR="0023751E" w:rsidRPr="00194F18" w:rsidRDefault="00A83805">
      <w:pPr>
        <w:rPr>
          <w:rFonts w:ascii="新細明體" w:hAnsi="新細明體" w:hint="eastAsia"/>
          <w:sz w:val="20"/>
          <w:szCs w:val="20"/>
        </w:rPr>
      </w:pPr>
      <w:del w:id="15" w:author="洪豪" w:date="2019-02-25T15:52:00Z">
        <w:r w:rsidRPr="0058062B" w:rsidDel="00AB6E20">
          <w:rPr>
            <w:noProof/>
          </w:rPr>
          <w:lastRenderedPageBreak/>
          <w:pict>
            <v:shape id="_x0000_i1028" type="#_x0000_t75" style="width:532.5pt;height:191.25pt;visibility:visible">
              <v:imagedata r:id="rId11" o:title=""/>
            </v:shape>
          </w:pict>
        </w:r>
      </w:del>
      <w:ins w:id="16" w:author="洪豪" w:date="2019-02-25T15:52:00Z">
        <w:r w:rsidR="00AB6E20" w:rsidRPr="003605C4">
          <w:rPr>
            <w:noProof/>
          </w:rPr>
          <w:pict>
            <v:shape id="_x0000_i1029" type="#_x0000_t75" style="width:538.5pt;height:190.5pt;visibility:visible">
              <v:imagedata r:id="rId12" o:title=""/>
            </v:shape>
          </w:pict>
        </w:r>
      </w:ins>
    </w:p>
    <w:p w:rsidR="0023751E" w:rsidRPr="00DE6B3B" w:rsidRDefault="00A83805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(學團險)</w:t>
      </w:r>
    </w:p>
    <w:p w:rsidR="0023751E" w:rsidRDefault="00085873">
      <w:pPr>
        <w:pStyle w:val="Tabletext"/>
        <w:keepLines w:val="0"/>
        <w:spacing w:after="0" w:line="240" w:lineRule="auto"/>
        <w:rPr>
          <w:noProof/>
          <w:lang w:eastAsia="zh-TW"/>
        </w:rPr>
      </w:pPr>
      <w:del w:id="17" w:author="洪豪" w:date="2019-02-25T15:52:00Z">
        <w:r w:rsidRPr="0058062B" w:rsidDel="00AB6E20">
          <w:rPr>
            <w:noProof/>
            <w:lang w:eastAsia="zh-TW"/>
          </w:rPr>
          <w:pict>
            <v:shape id="_x0000_i1030" type="#_x0000_t75" style="width:537.75pt;height:162.75pt;visibility:visible">
              <v:imagedata r:id="rId13" o:title=""/>
            </v:shape>
          </w:pict>
        </w:r>
      </w:del>
      <w:ins w:id="18" w:author="洪豪" w:date="2019-02-25T15:52:00Z">
        <w:r w:rsidR="00AB6E20" w:rsidRPr="003605C4">
          <w:rPr>
            <w:noProof/>
            <w:lang w:eastAsia="zh-TW"/>
          </w:rPr>
          <w:pict>
            <v:shape id="_x0000_i1031" type="#_x0000_t75" style="width:538.5pt;height:168pt;visibility:visible">
              <v:imagedata r:id="rId14" o:title=""/>
            </v:shape>
          </w:pict>
        </w:r>
      </w:ins>
    </w:p>
    <w:p w:rsidR="00D224DC" w:rsidRDefault="00D224DC">
      <w:pPr>
        <w:pStyle w:val="Tabletext"/>
        <w:keepLines w:val="0"/>
        <w:spacing w:after="0" w:line="240" w:lineRule="auto"/>
        <w:rPr>
          <w:noProof/>
          <w:lang w:eastAsia="zh-TW"/>
        </w:rPr>
      </w:pPr>
      <w:r>
        <w:rPr>
          <w:noProof/>
          <w:lang w:eastAsia="zh-TW"/>
        </w:rPr>
        <w:t>2015/12/11</w:t>
      </w:r>
      <w:r w:rsidR="00C561DB">
        <w:rPr>
          <w:rFonts w:hint="eastAsia"/>
          <w:noProof/>
          <w:lang w:eastAsia="zh-TW"/>
        </w:rPr>
        <w:t>送件人基本資料</w:t>
      </w:r>
      <w:r>
        <w:rPr>
          <w:rFonts w:hint="eastAsia"/>
          <w:noProof/>
          <w:lang w:eastAsia="zh-TW"/>
        </w:rPr>
        <w:t>增加</w:t>
      </w:r>
      <w:r w:rsidR="00D5343C">
        <w:rPr>
          <w:noProof/>
          <w:lang w:eastAsia="zh-TW"/>
        </w:rPr>
        <w:t>”</w:t>
      </w:r>
      <w:r w:rsidRPr="00D224DC">
        <w:rPr>
          <w:rFonts w:hint="eastAsia"/>
          <w:noProof/>
          <w:lang w:eastAsia="zh-TW"/>
        </w:rPr>
        <w:t>配偶或親屬同意授權查詢</w:t>
      </w:r>
      <w:r w:rsidR="00D5343C">
        <w:rPr>
          <w:noProof/>
          <w:lang w:eastAsia="zh-TW"/>
        </w:rPr>
        <w:t>”</w:t>
      </w:r>
    </w:p>
    <w:p w:rsidR="004203FB" w:rsidRPr="00DE6B3B" w:rsidRDefault="00705471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  <w:r w:rsidRPr="00DC2E4D">
        <w:rPr>
          <w:noProof/>
          <w:lang w:eastAsia="zh-TW"/>
        </w:rPr>
        <w:pict>
          <v:shape id="_x0000_i1032" type="#_x0000_t75" style="width:538.5pt;height:44.25pt;visibility:visible">
            <v:imagedata r:id="rId15" o:title=""/>
          </v:shape>
        </w:pict>
      </w:r>
    </w:p>
    <w:p w:rsidR="0023751E" w:rsidRPr="00DE6B3B" w:rsidRDefault="0023751E">
      <w:pPr>
        <w:pStyle w:val="Tabletext"/>
        <w:keepLines w:val="0"/>
        <w:spacing w:after="0" w:line="240" w:lineRule="auto"/>
        <w:rPr>
          <w:rFonts w:ascii="新細明體" w:hAnsi="新細明體" w:hint="eastAsia"/>
          <w:u w:val="single"/>
          <w:lang w:eastAsia="zh-TW"/>
        </w:rPr>
      </w:pPr>
      <w:r w:rsidRPr="00DE6B3B">
        <w:rPr>
          <w:rFonts w:ascii="新細明體" w:hAnsi="新細明體"/>
          <w:u w:val="single"/>
          <w:lang w:eastAsia="zh-TW"/>
        </w:rPr>
        <w:br w:type="page"/>
      </w:r>
      <w:r w:rsidRPr="00DE6B3B">
        <w:rPr>
          <w:rFonts w:ascii="新細明體" w:hAnsi="新細明體" w:hint="eastAsia"/>
          <w:u w:val="single"/>
          <w:lang w:eastAsia="zh-TW"/>
        </w:rPr>
        <w:t>說明</w:t>
      </w:r>
    </w:p>
    <w:p w:rsidR="0023751E" w:rsidRPr="00DE6B3B" w:rsidRDefault="0023751E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</w:p>
    <w:p w:rsidR="00087369" w:rsidRPr="00DE6B3B" w:rsidRDefault="00087369" w:rsidP="00087369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 w:rsidRPr="00DE6B3B">
        <w:rPr>
          <w:rFonts w:ascii="新細明體" w:hAnsi="新細明體" w:hint="eastAsia"/>
          <w:b/>
          <w:bCs/>
          <w:color w:val="008000"/>
          <w:lang w:eastAsia="zh-TW"/>
        </w:rPr>
        <w:t>初始畫面</w:t>
      </w:r>
    </w:p>
    <w:p w:rsidR="00087369" w:rsidRPr="005E44DD" w:rsidRDefault="00087369" w:rsidP="00087369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 xml:space="preserve">如 </w:t>
      </w:r>
      <w:r w:rsidRPr="00DE6B3B">
        <w:rPr>
          <w:rFonts w:ascii="新細明體" w:hAnsi="新細明體" w:hint="eastAsia"/>
        </w:rPr>
        <w:t>USA</w:t>
      </w:r>
      <w:r w:rsidRPr="00DE6B3B">
        <w:rPr>
          <w:rFonts w:ascii="新細明體" w:hAnsi="新細明體" w:hint="eastAsia"/>
          <w:lang w:eastAsia="zh-TW"/>
        </w:rPr>
        <w:t>A</w:t>
      </w:r>
      <w:r w:rsidRPr="00DE6B3B">
        <w:rPr>
          <w:rFonts w:ascii="新細明體" w:hAnsi="新細明體" w:hint="eastAsia"/>
        </w:rPr>
        <w:t>A</w:t>
      </w:r>
      <w:r w:rsidRPr="00DE6B3B">
        <w:rPr>
          <w:rFonts w:ascii="新細明體" w:hAnsi="新細明體" w:hint="eastAsia"/>
          <w:lang w:eastAsia="zh-TW"/>
        </w:rPr>
        <w:t>1</w:t>
      </w:r>
      <w:r w:rsidRPr="00DE6B3B">
        <w:rPr>
          <w:rFonts w:ascii="新細明體" w:hAnsi="新細明體" w:hint="eastAsia"/>
        </w:rPr>
        <w:t>0</w:t>
      </w:r>
      <w:r w:rsidRPr="00DE6B3B">
        <w:rPr>
          <w:rFonts w:ascii="新細明體" w:hAnsi="新細明體" w:hint="eastAsia"/>
          <w:lang w:eastAsia="zh-TW"/>
        </w:rPr>
        <w:t>1</w:t>
      </w:r>
      <w:r w:rsidRPr="00DE6B3B">
        <w:rPr>
          <w:rFonts w:ascii="新細明體" w:hAnsi="新細明體" w:hint="eastAsia"/>
        </w:rPr>
        <w:t>00</w:t>
      </w:r>
      <w:r w:rsidRPr="00DE6B3B">
        <w:rPr>
          <w:rFonts w:ascii="新細明體" w:hAnsi="新細明體" w:hint="eastAsia"/>
          <w:lang w:eastAsia="zh-TW"/>
        </w:rPr>
        <w:t>。</w:t>
      </w:r>
    </w:p>
    <w:p w:rsidR="005E44DD" w:rsidRDefault="005E44DD" w:rsidP="005E44DD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5E44DD">
        <w:rPr>
          <w:rFonts w:ascii="新細明體" w:hAnsi="新細明體" w:hint="eastAsia"/>
          <w:bCs/>
          <w:lang w:eastAsia="zh-TW"/>
        </w:rPr>
        <w:t>一般件</w:t>
      </w:r>
      <w:r>
        <w:rPr>
          <w:rFonts w:ascii="新細明體" w:hAnsi="新細明體" w:hint="eastAsia"/>
          <w:bCs/>
          <w:lang w:eastAsia="zh-TW"/>
        </w:rPr>
        <w:t>才顯示</w:t>
      </w:r>
      <w:r w:rsidR="00216F53">
        <w:rPr>
          <w:rFonts w:ascii="新細明體" w:hAnsi="新細明體" w:hint="eastAsia"/>
          <w:bCs/>
          <w:lang w:eastAsia="zh-TW"/>
        </w:rPr>
        <w:t>OIU件之相關資訊，</w:t>
      </w:r>
      <w:r w:rsidR="00BD1FA6">
        <w:rPr>
          <w:rFonts w:ascii="新細明體" w:hAnsi="新細明體" w:hint="eastAsia"/>
          <w:bCs/>
          <w:lang w:eastAsia="zh-TW"/>
        </w:rPr>
        <w:t>國籍相關</w:t>
      </w:r>
      <w:r w:rsidR="00216F53">
        <w:rPr>
          <w:rFonts w:ascii="新細明體" w:hAnsi="新細明體" w:hint="eastAsia"/>
          <w:bCs/>
          <w:lang w:eastAsia="zh-TW"/>
        </w:rPr>
        <w:t>欄位</w:t>
      </w:r>
      <w:r w:rsidR="00BD1FA6">
        <w:rPr>
          <w:rFonts w:ascii="新細明體" w:hAnsi="新細明體" w:hint="eastAsia"/>
          <w:bCs/>
          <w:lang w:eastAsia="zh-TW"/>
        </w:rPr>
        <w:t>(國籍中文、國籍代碼)</w:t>
      </w:r>
      <w:r w:rsidR="00216F53">
        <w:rPr>
          <w:rFonts w:ascii="新細明體" w:hAnsi="新細明體" w:hint="eastAsia"/>
          <w:bCs/>
          <w:lang w:eastAsia="zh-TW"/>
        </w:rPr>
        <w:t>為不可輸入欄位</w:t>
      </w:r>
    </w:p>
    <w:p w:rsidR="00216F53" w:rsidRPr="005E44DD" w:rsidRDefault="00216F53" w:rsidP="005E44DD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若OIU件</w:t>
      </w:r>
      <w:r w:rsidR="009B4103">
        <w:rPr>
          <w:rFonts w:ascii="新細明體" w:hAnsi="新細明體" w:hint="eastAsia"/>
          <w:bCs/>
          <w:lang w:eastAsia="zh-TW"/>
        </w:rPr>
        <w:t>有</w:t>
      </w:r>
      <w:r>
        <w:rPr>
          <w:rFonts w:ascii="新細明體" w:hAnsi="新細明體" w:hint="eastAsia"/>
          <w:bCs/>
          <w:lang w:eastAsia="zh-TW"/>
        </w:rPr>
        <w:t>勾選，</w:t>
      </w:r>
      <w:r w:rsidR="00FD2C2A">
        <w:rPr>
          <w:rFonts w:ascii="新細明體" w:hAnsi="新細明體" w:hint="eastAsia"/>
          <w:bCs/>
          <w:lang w:eastAsia="zh-TW"/>
        </w:rPr>
        <w:t>才顯示</w:t>
      </w:r>
      <w:r w:rsidR="00BD1FA6">
        <w:rPr>
          <w:rFonts w:ascii="新細明體" w:hAnsi="新細明體" w:hint="eastAsia"/>
          <w:bCs/>
          <w:lang w:eastAsia="zh-TW"/>
        </w:rPr>
        <w:t>國籍對照</w:t>
      </w:r>
      <w:r>
        <w:rPr>
          <w:rFonts w:ascii="新細明體" w:hAnsi="新細明體" w:hint="eastAsia"/>
          <w:bCs/>
          <w:lang w:eastAsia="zh-TW"/>
        </w:rPr>
        <w:t>查詢超連結</w:t>
      </w:r>
    </w:p>
    <w:p w:rsidR="00087369" w:rsidRPr="00DE6B3B" w:rsidRDefault="00087369" w:rsidP="00087369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顯示畫面初始值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87369" w:rsidRPr="00DE6B3B" w:rsidTr="00444990">
        <w:tc>
          <w:tcPr>
            <w:tcW w:w="252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087369" w:rsidRPr="00DE6B3B" w:rsidTr="00444990">
        <w:tc>
          <w:tcPr>
            <w:tcW w:w="252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登入者人員</w:t>
            </w:r>
          </w:p>
        </w:tc>
        <w:tc>
          <w:tcPr>
            <w:tcW w:w="234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87369" w:rsidRPr="00DE6B3B" w:rsidTr="00444990">
        <w:tc>
          <w:tcPr>
            <w:tcW w:w="252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受理人員姓名</w:t>
            </w:r>
          </w:p>
        </w:tc>
        <w:tc>
          <w:tcPr>
            <w:tcW w:w="378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87369" w:rsidRPr="00DE6B3B" w:rsidTr="00444990">
        <w:tc>
          <w:tcPr>
            <w:tcW w:w="252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CurrentDate</w:t>
            </w:r>
          </w:p>
        </w:tc>
        <w:tc>
          <w:tcPr>
            <w:tcW w:w="234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87369" w:rsidRPr="00DE6B3B" w:rsidTr="00444990">
        <w:tc>
          <w:tcPr>
            <w:tcW w:w="252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登入者單位</w:t>
            </w:r>
          </w:p>
        </w:tc>
        <w:tc>
          <w:tcPr>
            <w:tcW w:w="234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87369" w:rsidRPr="00DE6B3B" w:rsidTr="00444990">
        <w:tc>
          <w:tcPr>
            <w:tcW w:w="252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087369" w:rsidRPr="00DE6B3B" w:rsidRDefault="00087369" w:rsidP="0044499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087369" w:rsidRPr="00DE6B3B" w:rsidRDefault="00087369" w:rsidP="00087369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若由畫面AAA20100</w:t>
      </w:r>
      <w:r w:rsidR="005E44DD">
        <w:rPr>
          <w:rFonts w:ascii="新細明體" w:hAnsi="新細明體" w:hint="eastAsia"/>
          <w:bCs/>
          <w:lang w:eastAsia="zh-TW"/>
        </w:rPr>
        <w:t xml:space="preserve"> (理賠臨櫃受理查詢的簡易受理) </w:t>
      </w:r>
      <w:r w:rsidRPr="00DE6B3B">
        <w:rPr>
          <w:rFonts w:ascii="新細明體" w:hAnsi="新細明體" w:hint="eastAsia"/>
          <w:bCs/>
          <w:lang w:eastAsia="zh-TW"/>
        </w:rPr>
        <w:t>連結過來，則將傳遞過來的參數顯示在畫面上</w:t>
      </w:r>
    </w:p>
    <w:p w:rsidR="00087369" w:rsidRPr="00DE6B3B" w:rsidRDefault="00087369" w:rsidP="003C2E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事故者ID:同連結過來參數.事故者ID</w:t>
      </w:r>
    </w:p>
    <w:p w:rsidR="00945FA3" w:rsidRPr="00DE6B3B" w:rsidRDefault="00087369" w:rsidP="003C2E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事故日期: 同連結過來參數.事故日期</w:t>
      </w:r>
    </w:p>
    <w:p w:rsidR="00EE5D50" w:rsidRPr="00DE6B3B" w:rsidRDefault="00EE5D50" w:rsidP="003C2E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輸入日期：同連結過來參數.輸入日期</w:t>
      </w:r>
    </w:p>
    <w:p w:rsidR="00F7748F" w:rsidRPr="00DE6B3B" w:rsidRDefault="00CD7A9F" w:rsidP="003C2E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取得DTAAA210資料，</w:t>
      </w:r>
      <w:r w:rsidR="00F7748F" w:rsidRPr="00DE6B3B">
        <w:rPr>
          <w:rFonts w:ascii="新細明體" w:hAnsi="新細明體" w:hint="eastAsia"/>
          <w:bCs/>
          <w:lang w:eastAsia="zh-TW"/>
        </w:rPr>
        <w:t>CALL AA_A2Z001.</w:t>
      </w:r>
      <w:r w:rsidR="00F7748F" w:rsidRPr="00DE6B3B">
        <w:rPr>
          <w:rFonts w:ascii="新細明體" w:hAnsi="新細明體"/>
          <w:bCs/>
          <w:lang w:eastAsia="zh-TW"/>
        </w:rPr>
        <w:t>QueryDTAAA210</w:t>
      </w:r>
      <w:r w:rsidR="00F7748F" w:rsidRPr="00DE6B3B">
        <w:rPr>
          <w:rFonts w:ascii="新細明體" w:hAnsi="新細明體" w:hint="eastAsia"/>
          <w:bCs/>
          <w:lang w:eastAsia="zh-TW"/>
        </w:rPr>
        <w:t>，傳入參數如下：</w:t>
      </w:r>
    </w:p>
    <w:p w:rsidR="00F7748F" w:rsidRPr="00DE6B3B" w:rsidRDefault="00F7748F" w:rsidP="003C2E2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事故者ID</w:t>
      </w:r>
    </w:p>
    <w:p w:rsidR="00F7748F" w:rsidRPr="00DE6B3B" w:rsidRDefault="00F7748F" w:rsidP="003C2E2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事故日期</w:t>
      </w:r>
    </w:p>
    <w:p w:rsidR="00F7748F" w:rsidRPr="00DE6B3B" w:rsidRDefault="00F7748F" w:rsidP="003C2E2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輸入日期</w:t>
      </w:r>
    </w:p>
    <w:p w:rsidR="00CD7A9F" w:rsidRPr="00DE6B3B" w:rsidRDefault="00BD4FB2" w:rsidP="003C2E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將DTAAA210資料顯示於畫面上：</w:t>
      </w:r>
    </w:p>
    <w:p w:rsidR="00BD4FB2" w:rsidRPr="00DE6B3B" w:rsidRDefault="00C97678" w:rsidP="003C2E2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="00BD4FB2" w:rsidRPr="00DE6B3B">
        <w:rPr>
          <w:rFonts w:ascii="新細明體" w:hAnsi="新細明體" w:hint="eastAsia"/>
          <w:bCs/>
          <w:lang w:eastAsia="zh-TW"/>
        </w:rPr>
        <w:t xml:space="preserve">事故者ID </w:t>
      </w:r>
      <w:r w:rsidR="004C68A8" w:rsidRPr="00DE6B3B">
        <w:rPr>
          <w:rFonts w:ascii="新細明體" w:hAnsi="新細明體" w:hint="eastAsia"/>
          <w:bCs/>
          <w:lang w:eastAsia="zh-TW"/>
        </w:rPr>
        <w:t xml:space="preserve"> = DTAAA210.事故者ID</w:t>
      </w:r>
    </w:p>
    <w:p w:rsidR="004C68A8" w:rsidRPr="00DE6B3B" w:rsidRDefault="00C97678" w:rsidP="003C2E2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="004C68A8" w:rsidRPr="00DE6B3B">
        <w:rPr>
          <w:rFonts w:ascii="新細明體" w:hAnsi="新細明體" w:hint="eastAsia"/>
          <w:bCs/>
          <w:lang w:eastAsia="zh-TW"/>
        </w:rPr>
        <w:t>事故日期 = DTAAA210.</w:t>
      </w:r>
    </w:p>
    <w:p w:rsidR="004C68A8" w:rsidRPr="00DE6B3B" w:rsidRDefault="00C97678" w:rsidP="003C2E2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="004C68A8" w:rsidRPr="00DE6B3B">
        <w:rPr>
          <w:rFonts w:ascii="新細明體" w:hAnsi="新細明體" w:hint="eastAsia"/>
          <w:bCs/>
          <w:lang w:eastAsia="zh-TW"/>
        </w:rPr>
        <w:t>事故者姓名 = DTAAA210.</w:t>
      </w:r>
    </w:p>
    <w:p w:rsidR="004C68A8" w:rsidRPr="00DE6B3B" w:rsidRDefault="00352A73" w:rsidP="003C2E2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IF DTAAA210.</w:t>
      </w:r>
      <w:hyperlink r:id="rId16" w:history="1">
        <w:r w:rsidR="00754795" w:rsidRPr="00DE6B3B">
          <w:rPr>
            <w:rStyle w:val="style31"/>
            <w:rFonts w:ascii="新細明體" w:hAnsi="新細明體"/>
          </w:rPr>
          <w:t>是否使用行動裝置輸入</w:t>
        </w:r>
      </w:hyperlink>
      <w:r w:rsidRPr="00DE6B3B">
        <w:rPr>
          <w:rFonts w:ascii="新細明體" w:hAnsi="新細明體" w:hint="eastAsia"/>
          <w:bCs/>
          <w:lang w:eastAsia="zh-TW"/>
        </w:rPr>
        <w:t xml:space="preserve"> = </w:t>
      </w:r>
      <w:r w:rsidRPr="00DE6B3B">
        <w:rPr>
          <w:rFonts w:ascii="新細明體" w:hAnsi="新細明體"/>
          <w:bCs/>
          <w:lang w:eastAsia="zh-TW"/>
        </w:rPr>
        <w:t>‘</w:t>
      </w:r>
      <w:r w:rsidRPr="00DE6B3B">
        <w:rPr>
          <w:rFonts w:ascii="新細明體" w:hAnsi="新細明體" w:hint="eastAsia"/>
          <w:bCs/>
          <w:lang w:eastAsia="zh-TW"/>
        </w:rPr>
        <w:t>1</w:t>
      </w:r>
      <w:r w:rsidRPr="00DE6B3B">
        <w:rPr>
          <w:rFonts w:ascii="新細明體" w:hAnsi="新細明體"/>
          <w:bCs/>
          <w:lang w:eastAsia="zh-TW"/>
        </w:rPr>
        <w:t>’</w:t>
      </w:r>
      <w:r w:rsidRPr="00DE6B3B">
        <w:rPr>
          <w:rFonts w:ascii="新細明體" w:hAnsi="新細明體" w:hint="eastAsia"/>
          <w:bCs/>
          <w:lang w:eastAsia="zh-TW"/>
        </w:rPr>
        <w:t xml:space="preserve"> </w:t>
      </w:r>
    </w:p>
    <w:p w:rsidR="00A957EE" w:rsidRPr="00DE6B3B" w:rsidRDefault="008A66A1" w:rsidP="003C2E2A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="004512AD" w:rsidRPr="00DE6B3B">
        <w:rPr>
          <w:rFonts w:ascii="新細明體" w:hAnsi="新細明體" w:hint="eastAsia"/>
          <w:bCs/>
          <w:lang w:eastAsia="zh-TW"/>
        </w:rPr>
        <w:t>送件人ID = DTAAA210.</w:t>
      </w:r>
      <w:r w:rsidR="00221DA2" w:rsidRPr="00DE6B3B">
        <w:rPr>
          <w:rFonts w:ascii="新細明體" w:hAnsi="新細明體" w:hint="eastAsia"/>
          <w:bCs/>
          <w:lang w:eastAsia="zh-TW"/>
        </w:rPr>
        <w:t>送件人ID</w:t>
      </w:r>
    </w:p>
    <w:p w:rsidR="004512AD" w:rsidRPr="00DE6B3B" w:rsidRDefault="004512AD" w:rsidP="004512AD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畫面.送件人姓名 = DTAAA210.</w:t>
      </w:r>
      <w:r w:rsidR="00221DA2" w:rsidRPr="00DE6B3B">
        <w:rPr>
          <w:rFonts w:ascii="新細明體" w:hAnsi="新細明體" w:hint="eastAsia"/>
          <w:bCs/>
          <w:lang w:eastAsia="zh-TW"/>
        </w:rPr>
        <w:t>送件人姓名</w:t>
      </w:r>
    </w:p>
    <w:p w:rsidR="004512AD" w:rsidRPr="00DE6B3B" w:rsidRDefault="004512AD" w:rsidP="004512AD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畫面.送件人</w:t>
      </w:r>
      <w:r w:rsidR="005E020A" w:rsidRPr="00DE6B3B">
        <w:rPr>
          <w:rFonts w:ascii="新細明體" w:hAnsi="新細明體" w:hint="eastAsia"/>
          <w:bCs/>
          <w:lang w:eastAsia="zh-TW"/>
        </w:rPr>
        <w:t>單位</w:t>
      </w:r>
      <w:r w:rsidRPr="00DE6B3B">
        <w:rPr>
          <w:rFonts w:ascii="新細明體" w:hAnsi="新細明體" w:hint="eastAsia"/>
          <w:bCs/>
          <w:lang w:eastAsia="zh-TW"/>
        </w:rPr>
        <w:t xml:space="preserve"> = DTAAA210.</w:t>
      </w:r>
      <w:r w:rsidR="00221DA2" w:rsidRPr="00DE6B3B">
        <w:rPr>
          <w:rFonts w:ascii="新細明體" w:hAnsi="新細明體" w:hint="eastAsia"/>
          <w:bCs/>
          <w:lang w:eastAsia="zh-TW"/>
        </w:rPr>
        <w:t>送件人單位</w:t>
      </w:r>
    </w:p>
    <w:p w:rsidR="004512AD" w:rsidRPr="00DE6B3B" w:rsidRDefault="004512AD" w:rsidP="004512AD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畫面.送件人</w:t>
      </w:r>
      <w:r w:rsidR="005E020A" w:rsidRPr="00DE6B3B">
        <w:rPr>
          <w:rFonts w:ascii="新細明體" w:hAnsi="新細明體" w:hint="eastAsia"/>
          <w:bCs/>
          <w:lang w:eastAsia="zh-TW"/>
        </w:rPr>
        <w:t>單位中文</w:t>
      </w:r>
      <w:r w:rsidRPr="00DE6B3B">
        <w:rPr>
          <w:rFonts w:ascii="新細明體" w:hAnsi="新細明體" w:hint="eastAsia"/>
          <w:bCs/>
          <w:lang w:eastAsia="zh-TW"/>
        </w:rPr>
        <w:t xml:space="preserve"> = DTAAA210.</w:t>
      </w:r>
      <w:r w:rsidR="005A125A" w:rsidRPr="00DE6B3B">
        <w:rPr>
          <w:rFonts w:ascii="新細明體" w:hAnsi="新細明體" w:hint="eastAsia"/>
          <w:bCs/>
          <w:lang w:eastAsia="zh-TW"/>
        </w:rPr>
        <w:t>送件人單位名稱</w:t>
      </w:r>
    </w:p>
    <w:p w:rsidR="005E020A" w:rsidRPr="00DE6B3B" w:rsidRDefault="00D077CE" w:rsidP="004512AD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畫面.聯絡電話1 = DTAAA210.</w:t>
      </w:r>
      <w:r w:rsidR="00973D33" w:rsidRPr="00DE6B3B">
        <w:rPr>
          <w:rFonts w:ascii="新細明體" w:hAnsi="新細明體" w:hint="eastAsia"/>
          <w:bCs/>
          <w:lang w:eastAsia="zh-TW"/>
        </w:rPr>
        <w:t>聯絡電話_1</w:t>
      </w:r>
    </w:p>
    <w:p w:rsidR="00D077CE" w:rsidRPr="00DE6B3B" w:rsidRDefault="00D077CE" w:rsidP="00D077CE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畫面.聯絡電話2 = DTAAA210.</w:t>
      </w:r>
      <w:r w:rsidR="00973D33" w:rsidRPr="00DE6B3B">
        <w:rPr>
          <w:rFonts w:ascii="新細明體" w:hAnsi="新細明體" w:hint="eastAsia"/>
          <w:bCs/>
          <w:lang w:eastAsia="zh-TW"/>
        </w:rPr>
        <w:t>聯絡電話_2</w:t>
      </w:r>
    </w:p>
    <w:p w:rsidR="004512AD" w:rsidRDefault="00D077CE" w:rsidP="003C2E2A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畫面.聯絡電話3 = DTAAA210.</w:t>
      </w:r>
      <w:r w:rsidR="00973D33" w:rsidRPr="00DE6B3B">
        <w:rPr>
          <w:rFonts w:ascii="新細明體" w:hAnsi="新細明體" w:hint="eastAsia"/>
          <w:bCs/>
          <w:lang w:eastAsia="zh-TW"/>
        </w:rPr>
        <w:t>聯絡電話_3</w:t>
      </w:r>
    </w:p>
    <w:p w:rsidR="005E44DD" w:rsidRDefault="003C75D1" w:rsidP="005E44DD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若DTAAA210.IS_MOBILE != </w:t>
      </w:r>
      <w:r>
        <w:rPr>
          <w:rFonts w:ascii="新細明體" w:hAnsi="新細明體"/>
          <w:bCs/>
          <w:lang w:eastAsia="zh-TW"/>
        </w:rPr>
        <w:t>‘</w:t>
      </w:r>
      <w:r>
        <w:rPr>
          <w:rFonts w:ascii="新細明體" w:hAnsi="新細明體" w:hint="eastAsia"/>
          <w:bCs/>
          <w:lang w:eastAsia="zh-TW"/>
        </w:rPr>
        <w:t>0</w:t>
      </w:r>
      <w:r>
        <w:rPr>
          <w:rFonts w:ascii="新細明體" w:hAnsi="新細明體"/>
          <w:bCs/>
          <w:lang w:eastAsia="zh-TW"/>
        </w:rPr>
        <w:t>’</w:t>
      </w:r>
      <w:r>
        <w:rPr>
          <w:rFonts w:ascii="新細明體" w:hAnsi="新細明體" w:hint="eastAsia"/>
          <w:bCs/>
          <w:lang w:eastAsia="zh-TW"/>
        </w:rPr>
        <w:t xml:space="preserve">  </w:t>
      </w:r>
      <w:r w:rsidRPr="003C75D1">
        <w:rPr>
          <w:rFonts w:ascii="新細明體" w:hAnsi="新細明體"/>
          <w:bCs/>
          <w:lang w:eastAsia="zh-TW"/>
        </w:rPr>
        <w:sym w:font="Wingdings" w:char="F0E8"/>
      </w:r>
      <w:r>
        <w:rPr>
          <w:rFonts w:ascii="新細明體" w:hAnsi="新細明體" w:hint="eastAsia"/>
          <w:bCs/>
          <w:lang w:eastAsia="zh-TW"/>
        </w:rPr>
        <w:t xml:space="preserve"> </w:t>
      </w:r>
      <w:r w:rsidR="005E44DD">
        <w:rPr>
          <w:rFonts w:ascii="新細明體" w:hAnsi="新細明體" w:hint="eastAsia"/>
          <w:bCs/>
          <w:lang w:eastAsia="zh-TW"/>
        </w:rPr>
        <w:t>OIU件</w:t>
      </w:r>
      <w:r w:rsidR="00E83B2F">
        <w:rPr>
          <w:rFonts w:ascii="新細明體" w:hAnsi="新細明體" w:hint="eastAsia"/>
          <w:bCs/>
          <w:lang w:eastAsia="zh-TW"/>
        </w:rPr>
        <w:t>不可</w:t>
      </w:r>
      <w:r w:rsidR="005E44DD">
        <w:rPr>
          <w:rFonts w:ascii="新細明體" w:hAnsi="新細明體" w:hint="eastAsia"/>
          <w:bCs/>
          <w:lang w:eastAsia="zh-TW"/>
        </w:rPr>
        <w:t>勾選</w:t>
      </w:r>
    </w:p>
    <w:p w:rsidR="00335A99" w:rsidRPr="00DE6B3B" w:rsidRDefault="00335A99" w:rsidP="005E44DD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若由畫面AAA20</w:t>
      </w:r>
      <w:r>
        <w:rPr>
          <w:rFonts w:ascii="新細明體" w:hAnsi="新細明體" w:hint="eastAsia"/>
          <w:bCs/>
          <w:lang w:eastAsia="zh-TW"/>
        </w:rPr>
        <w:t>2</w:t>
      </w:r>
      <w:r w:rsidRPr="00DE6B3B">
        <w:rPr>
          <w:rFonts w:ascii="新細明體" w:hAnsi="新細明體" w:hint="eastAsia"/>
          <w:bCs/>
          <w:lang w:eastAsia="zh-TW"/>
        </w:rPr>
        <w:t>00</w:t>
      </w:r>
      <w:r w:rsidR="005E44DD">
        <w:rPr>
          <w:rFonts w:ascii="新細明體" w:hAnsi="新細明體" w:hint="eastAsia"/>
          <w:bCs/>
          <w:lang w:eastAsia="zh-TW"/>
        </w:rPr>
        <w:t xml:space="preserve"> (</w:t>
      </w:r>
      <w:r w:rsidR="005E44DD" w:rsidRPr="005E44DD">
        <w:rPr>
          <w:rFonts w:ascii="新細明體" w:hAnsi="新細明體" w:hint="eastAsia"/>
          <w:bCs/>
          <w:lang w:eastAsia="zh-TW"/>
        </w:rPr>
        <w:t>B2B線上申請受理</w:t>
      </w:r>
      <w:r w:rsidR="005E44DD">
        <w:rPr>
          <w:rFonts w:ascii="新細明體" w:hAnsi="新細明體" w:hint="eastAsia"/>
          <w:bCs/>
          <w:lang w:eastAsia="zh-TW"/>
        </w:rPr>
        <w:t xml:space="preserve">) </w:t>
      </w:r>
      <w:r w:rsidRPr="00DE6B3B">
        <w:rPr>
          <w:rFonts w:ascii="新細明體" w:hAnsi="新細明體" w:hint="eastAsia"/>
          <w:bCs/>
          <w:lang w:eastAsia="zh-TW"/>
        </w:rPr>
        <w:t>連結過來，則將傳遞過來的參數顯示在畫面上</w:t>
      </w:r>
    </w:p>
    <w:p w:rsidR="00335A99" w:rsidRPr="00DE6B3B" w:rsidRDefault="00335A99" w:rsidP="00335A9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事故者ID:同連結過來參數.事故者ID</w:t>
      </w:r>
    </w:p>
    <w:p w:rsidR="00335A99" w:rsidRPr="00DE6B3B" w:rsidRDefault="00335A99" w:rsidP="00335A9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事故日期: 同連結過來參數.事故日期</w:t>
      </w:r>
    </w:p>
    <w:p w:rsidR="00335A99" w:rsidRPr="00DE6B3B" w:rsidRDefault="00335A99" w:rsidP="00335A9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輸入日期：同連結過來參數.輸入日期</w:t>
      </w:r>
    </w:p>
    <w:p w:rsidR="00335A99" w:rsidRPr="00DE6B3B" w:rsidRDefault="00335A99" w:rsidP="00335A9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取得DTAAA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10資料，</w:t>
      </w:r>
      <w:r>
        <w:rPr>
          <w:rFonts w:ascii="新細明體" w:hAnsi="新細明體" w:hint="eastAsia"/>
          <w:bCs/>
          <w:lang w:eastAsia="zh-TW"/>
        </w:rPr>
        <w:t>條件</w:t>
      </w:r>
      <w:r w:rsidRPr="00DE6B3B">
        <w:rPr>
          <w:rFonts w:ascii="新細明體" w:hAnsi="新細明體" w:hint="eastAsia"/>
          <w:bCs/>
          <w:lang w:eastAsia="zh-TW"/>
        </w:rPr>
        <w:t>如下：</w:t>
      </w:r>
    </w:p>
    <w:p w:rsidR="00335A99" w:rsidRPr="00DE6B3B" w:rsidRDefault="00335A99" w:rsidP="00335A9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</w:t>
      </w:r>
      <w:r>
        <w:rPr>
          <w:rFonts w:ascii="新細明體" w:hAnsi="新細明體" w:hint="eastAsia"/>
          <w:bCs/>
          <w:lang w:eastAsia="zh-TW"/>
        </w:rPr>
        <w:t>.</w:t>
      </w:r>
      <w:r w:rsidRPr="00DE6B3B">
        <w:rPr>
          <w:rFonts w:ascii="新細明體" w:hAnsi="新細明體" w:hint="eastAsia"/>
          <w:bCs/>
          <w:lang w:eastAsia="zh-TW"/>
        </w:rPr>
        <w:t>事故者ID</w:t>
      </w:r>
      <w:r w:rsidR="00AA5C85">
        <w:rPr>
          <w:rFonts w:ascii="新細明體" w:hAnsi="新細明體" w:hint="eastAsia"/>
          <w:bCs/>
          <w:lang w:eastAsia="zh-TW"/>
        </w:rPr>
        <w:t xml:space="preserve"> = 傳入的事故者ID</w:t>
      </w:r>
    </w:p>
    <w:p w:rsidR="00335A99" w:rsidRPr="00DE6B3B" w:rsidRDefault="00335A99" w:rsidP="00335A9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</w:t>
      </w:r>
      <w:r>
        <w:rPr>
          <w:rFonts w:ascii="新細明體" w:hAnsi="新細明體" w:hint="eastAsia"/>
          <w:bCs/>
          <w:lang w:eastAsia="zh-TW"/>
        </w:rPr>
        <w:t>.</w:t>
      </w:r>
      <w:r w:rsidRPr="00DE6B3B">
        <w:rPr>
          <w:rFonts w:ascii="新細明體" w:hAnsi="新細明體" w:hint="eastAsia"/>
          <w:bCs/>
          <w:lang w:eastAsia="zh-TW"/>
        </w:rPr>
        <w:t>事故日期</w:t>
      </w:r>
      <w:r w:rsidR="00AA5C85">
        <w:rPr>
          <w:rFonts w:ascii="新細明體" w:hAnsi="新細明體" w:hint="eastAsia"/>
          <w:bCs/>
          <w:lang w:eastAsia="zh-TW"/>
        </w:rPr>
        <w:t xml:space="preserve"> = 傳入的事故</w:t>
      </w:r>
      <w:r w:rsidR="00AA5C85" w:rsidRPr="00DE6B3B">
        <w:rPr>
          <w:rFonts w:ascii="新細明體" w:hAnsi="新細明體" w:hint="eastAsia"/>
          <w:bCs/>
          <w:lang w:eastAsia="zh-TW"/>
        </w:rPr>
        <w:t>日期</w:t>
      </w:r>
    </w:p>
    <w:p w:rsidR="00335A99" w:rsidRPr="00DE6B3B" w:rsidRDefault="00335A99" w:rsidP="00335A9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</w:t>
      </w:r>
      <w:r>
        <w:rPr>
          <w:rFonts w:ascii="新細明體" w:hAnsi="新細明體" w:hint="eastAsia"/>
          <w:bCs/>
          <w:lang w:eastAsia="zh-TW"/>
        </w:rPr>
        <w:t>.</w:t>
      </w:r>
      <w:r w:rsidRPr="00DE6B3B">
        <w:rPr>
          <w:rFonts w:ascii="新細明體" w:hAnsi="新細明體" w:hint="eastAsia"/>
          <w:bCs/>
          <w:lang w:eastAsia="zh-TW"/>
        </w:rPr>
        <w:t>輸入日期</w:t>
      </w:r>
      <w:r w:rsidR="00AA5C85">
        <w:rPr>
          <w:rFonts w:ascii="新細明體" w:hAnsi="新細明體" w:hint="eastAsia"/>
          <w:bCs/>
          <w:lang w:eastAsia="zh-TW"/>
        </w:rPr>
        <w:t xml:space="preserve"> = 傳入的</w:t>
      </w:r>
      <w:r w:rsidR="00AA5C85" w:rsidRPr="00DE6B3B">
        <w:rPr>
          <w:rFonts w:ascii="新細明體" w:hAnsi="新細明體" w:hint="eastAsia"/>
          <w:bCs/>
          <w:lang w:eastAsia="zh-TW"/>
        </w:rPr>
        <w:t>輸入日期</w:t>
      </w:r>
    </w:p>
    <w:p w:rsidR="00335A99" w:rsidRPr="00DE6B3B" w:rsidRDefault="00335A99" w:rsidP="00335A9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將DTAAA</w:t>
      </w:r>
      <w:r w:rsidR="00AA5C85"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10資料顯示於畫面上：</w:t>
      </w:r>
    </w:p>
    <w:p w:rsidR="00335A99" w:rsidRPr="00DE6B3B" w:rsidRDefault="00335A99" w:rsidP="00335A9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畫面.事故者ID  = DTAAA</w:t>
      </w:r>
      <w:r w:rsidR="00AA5C85"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10.事故者ID</w:t>
      </w:r>
    </w:p>
    <w:p w:rsidR="00335A99" w:rsidRPr="00DE6B3B" w:rsidRDefault="00335A99" w:rsidP="00335A9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畫面.事故日期 = DTAAA</w:t>
      </w:r>
      <w:r w:rsidR="00AA5C85"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="00AA5C85" w:rsidRPr="00AA5C85">
        <w:rPr>
          <w:rFonts w:ascii="新細明體" w:hAnsi="新細明體" w:hint="eastAsia"/>
          <w:bCs/>
          <w:lang w:eastAsia="zh-TW"/>
        </w:rPr>
        <w:t xml:space="preserve"> </w:t>
      </w:r>
      <w:r w:rsidR="00AA5C85" w:rsidRPr="00DE6B3B">
        <w:rPr>
          <w:rFonts w:ascii="新細明體" w:hAnsi="新細明體" w:hint="eastAsia"/>
          <w:bCs/>
          <w:lang w:eastAsia="zh-TW"/>
        </w:rPr>
        <w:t>事故日期</w:t>
      </w:r>
    </w:p>
    <w:p w:rsidR="00335A99" w:rsidRPr="00DE6B3B" w:rsidRDefault="00335A99" w:rsidP="00335A9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畫面.事故者姓名 = DTAAA</w:t>
      </w:r>
      <w:r w:rsidR="00AA5C85"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="00AA5C85" w:rsidRPr="00DE6B3B">
        <w:rPr>
          <w:rFonts w:ascii="新細明體" w:hAnsi="新細明體" w:hint="eastAsia"/>
          <w:bCs/>
          <w:lang w:eastAsia="zh-TW"/>
        </w:rPr>
        <w:t>事故者姓名</w:t>
      </w:r>
    </w:p>
    <w:p w:rsidR="00AA5C85" w:rsidRDefault="00AA5C85" w:rsidP="00AA5C8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Pr="00AA5C85">
        <w:rPr>
          <w:rFonts w:ascii="新細明體" w:hAnsi="新細明體" w:hint="eastAsia"/>
          <w:bCs/>
          <w:lang w:eastAsia="zh-TW"/>
        </w:rPr>
        <w:t>員工ID</w:t>
      </w:r>
      <w:r>
        <w:rPr>
          <w:rFonts w:ascii="新細明體" w:hAnsi="新細明體" w:hint="eastAsia"/>
          <w:bCs/>
          <w:lang w:eastAsia="zh-TW"/>
        </w:rPr>
        <w:t xml:space="preserve"> = </w:t>
      </w: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AA5C85">
        <w:rPr>
          <w:rFonts w:ascii="新細明體" w:hAnsi="新細明體" w:hint="eastAsia"/>
          <w:bCs/>
          <w:lang w:eastAsia="zh-TW"/>
        </w:rPr>
        <w:t>員工ID</w:t>
      </w:r>
    </w:p>
    <w:p w:rsidR="00AA5C85" w:rsidRDefault="00AA5C85" w:rsidP="00AA5C8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Pr="00AA5C85">
        <w:rPr>
          <w:rFonts w:ascii="新細明體" w:hAnsi="新細明體" w:hint="eastAsia"/>
          <w:bCs/>
          <w:lang w:eastAsia="zh-TW"/>
        </w:rPr>
        <w:t>員工姓名</w:t>
      </w:r>
      <w:r>
        <w:rPr>
          <w:rFonts w:ascii="新細明體" w:hAnsi="新細明體" w:hint="eastAsia"/>
          <w:bCs/>
          <w:lang w:eastAsia="zh-TW"/>
        </w:rPr>
        <w:t xml:space="preserve"> =</w:t>
      </w:r>
      <w:r w:rsidRPr="00AA5C85">
        <w:rPr>
          <w:rFonts w:ascii="新細明體" w:hAnsi="新細明體" w:hint="eastAsia"/>
          <w:bCs/>
          <w:lang w:eastAsia="zh-TW"/>
        </w:rPr>
        <w:t xml:space="preserve"> </w:t>
      </w: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AA5C85">
        <w:rPr>
          <w:rFonts w:ascii="新細明體" w:hAnsi="新細明體" w:hint="eastAsia"/>
          <w:bCs/>
          <w:lang w:eastAsia="zh-TW"/>
        </w:rPr>
        <w:t>員工姓名</w:t>
      </w:r>
    </w:p>
    <w:p w:rsidR="00AA5C85" w:rsidRDefault="00AA5C85" w:rsidP="00AA5C8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Pr="00AA5C85">
        <w:rPr>
          <w:rFonts w:ascii="新細明體" w:hAnsi="新細明體" w:hint="eastAsia"/>
          <w:bCs/>
          <w:lang w:eastAsia="zh-TW"/>
        </w:rPr>
        <w:t>事故者與員工關係</w:t>
      </w:r>
      <w:r>
        <w:rPr>
          <w:rFonts w:ascii="新細明體" w:hAnsi="新細明體" w:hint="eastAsia"/>
          <w:bCs/>
          <w:lang w:eastAsia="zh-TW"/>
        </w:rPr>
        <w:t xml:space="preserve"> = </w:t>
      </w: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AA5C85">
        <w:rPr>
          <w:rFonts w:ascii="新細明體" w:hAnsi="新細明體" w:hint="eastAsia"/>
          <w:bCs/>
          <w:lang w:eastAsia="zh-TW"/>
        </w:rPr>
        <w:t>事故者與員工關係</w:t>
      </w:r>
    </w:p>
    <w:p w:rsidR="00AA5C85" w:rsidRDefault="00AA5C85" w:rsidP="00AA5C8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Pr="00AA5C85">
        <w:rPr>
          <w:rFonts w:ascii="新細明體" w:hAnsi="新細明體" w:hint="eastAsia"/>
          <w:bCs/>
          <w:lang w:eastAsia="zh-TW"/>
        </w:rPr>
        <w:t>保單號碼1</w:t>
      </w:r>
      <w:r>
        <w:rPr>
          <w:rFonts w:ascii="新細明體" w:hAnsi="新細明體" w:hint="eastAsia"/>
          <w:bCs/>
          <w:lang w:eastAsia="zh-TW"/>
        </w:rPr>
        <w:t xml:space="preserve"> =</w:t>
      </w:r>
      <w:r w:rsidRPr="00AA5C85">
        <w:rPr>
          <w:rFonts w:ascii="新細明體" w:hAnsi="新細明體" w:hint="eastAsia"/>
          <w:bCs/>
          <w:lang w:eastAsia="zh-TW"/>
        </w:rPr>
        <w:t xml:space="preserve"> </w:t>
      </w: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AA5C85">
        <w:rPr>
          <w:rFonts w:ascii="新細明體" w:hAnsi="新細明體" w:hint="eastAsia"/>
          <w:bCs/>
          <w:lang w:eastAsia="zh-TW"/>
        </w:rPr>
        <w:t>保單號碼1</w:t>
      </w:r>
    </w:p>
    <w:p w:rsidR="00AA5C85" w:rsidRDefault="00AA5C85" w:rsidP="00AA5C8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Pr="00AA5C85">
        <w:rPr>
          <w:rFonts w:ascii="新細明體" w:hAnsi="新細明體" w:hint="eastAsia"/>
          <w:bCs/>
          <w:lang w:eastAsia="zh-TW"/>
        </w:rPr>
        <w:t>保單號碼</w:t>
      </w:r>
      <w:r>
        <w:rPr>
          <w:rFonts w:ascii="新細明體" w:hAnsi="新細明體" w:hint="eastAsia"/>
          <w:bCs/>
          <w:lang w:eastAsia="zh-TW"/>
        </w:rPr>
        <w:t>2 =</w:t>
      </w:r>
      <w:r w:rsidRPr="00AA5C85">
        <w:rPr>
          <w:rFonts w:ascii="新細明體" w:hAnsi="新細明體" w:hint="eastAsia"/>
          <w:bCs/>
          <w:lang w:eastAsia="zh-TW"/>
        </w:rPr>
        <w:t xml:space="preserve"> </w:t>
      </w: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AA5C85">
        <w:rPr>
          <w:rFonts w:ascii="新細明體" w:hAnsi="新細明體" w:hint="eastAsia"/>
          <w:bCs/>
          <w:lang w:eastAsia="zh-TW"/>
        </w:rPr>
        <w:t>保單號碼</w:t>
      </w:r>
      <w:r>
        <w:rPr>
          <w:rFonts w:ascii="新細明體" w:hAnsi="新細明體" w:hint="eastAsia"/>
          <w:bCs/>
          <w:lang w:eastAsia="zh-TW"/>
        </w:rPr>
        <w:t>2</w:t>
      </w:r>
    </w:p>
    <w:p w:rsidR="00AA5C85" w:rsidRDefault="00AA5C85" w:rsidP="00AA5C8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</w:t>
      </w:r>
      <w:r w:rsidRPr="00AA5C85">
        <w:rPr>
          <w:rFonts w:ascii="新細明體" w:hAnsi="新細明體" w:hint="eastAsia"/>
          <w:bCs/>
          <w:lang w:eastAsia="zh-TW"/>
        </w:rPr>
        <w:t>保單號碼</w:t>
      </w:r>
      <w:r>
        <w:rPr>
          <w:rFonts w:ascii="新細明體" w:hAnsi="新細明體" w:hint="eastAsia"/>
          <w:bCs/>
          <w:lang w:eastAsia="zh-TW"/>
        </w:rPr>
        <w:t>3 =</w:t>
      </w:r>
      <w:r w:rsidRPr="00AA5C85">
        <w:rPr>
          <w:rFonts w:ascii="新細明體" w:hAnsi="新細明體" w:hint="eastAsia"/>
          <w:bCs/>
          <w:lang w:eastAsia="zh-TW"/>
        </w:rPr>
        <w:t xml:space="preserve"> </w:t>
      </w: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AA5C85">
        <w:rPr>
          <w:rFonts w:ascii="新細明體" w:hAnsi="新細明體" w:hint="eastAsia"/>
          <w:bCs/>
          <w:lang w:eastAsia="zh-TW"/>
        </w:rPr>
        <w:t>保單號碼</w:t>
      </w:r>
      <w:r>
        <w:rPr>
          <w:rFonts w:ascii="新細明體" w:hAnsi="新細明體" w:hint="eastAsia"/>
          <w:bCs/>
          <w:lang w:eastAsia="zh-TW"/>
        </w:rPr>
        <w:t>3</w:t>
      </w:r>
    </w:p>
    <w:p w:rsidR="00335A99" w:rsidRDefault="00335A99" w:rsidP="00F53D10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畫面.送件人ID = DTAAA</w:t>
      </w:r>
      <w:r w:rsidR="00AA5C85"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="00F53D10" w:rsidRPr="00F53D10">
        <w:rPr>
          <w:rFonts w:hint="eastAsia"/>
          <w:lang w:eastAsia="zh-TW"/>
        </w:rPr>
        <w:t xml:space="preserve"> </w:t>
      </w:r>
      <w:r w:rsidR="00F53D10" w:rsidRPr="00F53D10">
        <w:rPr>
          <w:rFonts w:ascii="新細明體" w:hAnsi="新細明體" w:hint="eastAsia"/>
          <w:bCs/>
          <w:lang w:eastAsia="zh-TW"/>
        </w:rPr>
        <w:t>團營確認人員ID</w:t>
      </w:r>
    </w:p>
    <w:p w:rsidR="00F53D10" w:rsidRDefault="00F53D10" w:rsidP="00F53D10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畫面.送件人</w:t>
      </w:r>
      <w:r>
        <w:rPr>
          <w:rFonts w:ascii="新細明體" w:hAnsi="新細明體" w:hint="eastAsia"/>
          <w:bCs/>
          <w:lang w:eastAsia="zh-TW"/>
        </w:rPr>
        <w:t xml:space="preserve">姓名 = </w:t>
      </w:r>
      <w:r w:rsidRPr="00DE6B3B">
        <w:rPr>
          <w:rFonts w:ascii="新細明體" w:hAnsi="新細明體" w:hint="eastAsia"/>
          <w:bCs/>
          <w:lang w:eastAsia="zh-TW"/>
        </w:rPr>
        <w:t>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F53D10">
        <w:rPr>
          <w:rFonts w:hint="eastAsia"/>
          <w:lang w:eastAsia="zh-TW"/>
        </w:rPr>
        <w:t xml:space="preserve"> </w:t>
      </w:r>
      <w:r w:rsidRPr="00F53D10">
        <w:rPr>
          <w:rFonts w:ascii="新細明體" w:hAnsi="新細明體" w:hint="eastAsia"/>
          <w:bCs/>
          <w:lang w:eastAsia="zh-TW"/>
        </w:rPr>
        <w:t>團營確認人員姓名</w:t>
      </w:r>
    </w:p>
    <w:p w:rsidR="00F53D10" w:rsidRPr="00DE6B3B" w:rsidRDefault="00F53D10" w:rsidP="00F53D10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畫面.送件人單位 = 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F53D10">
        <w:rPr>
          <w:rFonts w:hint="eastAsia"/>
          <w:lang w:eastAsia="zh-TW"/>
        </w:rPr>
        <w:t xml:space="preserve"> </w:t>
      </w:r>
      <w:r w:rsidRPr="00F53D10">
        <w:rPr>
          <w:rFonts w:ascii="新細明體" w:hAnsi="新細明體" w:hint="eastAsia"/>
          <w:bCs/>
          <w:lang w:eastAsia="zh-TW"/>
        </w:rPr>
        <w:t>團營確認人員單位</w:t>
      </w:r>
    </w:p>
    <w:p w:rsidR="00F53D10" w:rsidRPr="00DE6B3B" w:rsidRDefault="00F53D10" w:rsidP="00F53D10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畫面.送件人單位中文 = DTAAA</w:t>
      </w:r>
      <w:r>
        <w:rPr>
          <w:rFonts w:ascii="新細明體" w:hAnsi="新細明體" w:hint="eastAsia"/>
          <w:bCs/>
          <w:lang w:eastAsia="zh-TW"/>
        </w:rPr>
        <w:t>6</w:t>
      </w:r>
      <w:r w:rsidRPr="00DE6B3B">
        <w:rPr>
          <w:rFonts w:ascii="新細明體" w:hAnsi="新細明體" w:hint="eastAsia"/>
          <w:bCs/>
          <w:lang w:eastAsia="zh-TW"/>
        </w:rPr>
        <w:t>10.</w:t>
      </w:r>
      <w:r w:rsidRPr="00F53D10">
        <w:rPr>
          <w:rFonts w:hint="eastAsia"/>
          <w:lang w:eastAsia="zh-TW"/>
        </w:rPr>
        <w:t xml:space="preserve"> </w:t>
      </w:r>
      <w:r w:rsidRPr="00F53D10">
        <w:rPr>
          <w:rFonts w:ascii="新細明體" w:hAnsi="新細明體" w:hint="eastAsia"/>
          <w:bCs/>
          <w:lang w:eastAsia="zh-TW"/>
        </w:rPr>
        <w:t>團營確認人員單位中文</w:t>
      </w:r>
    </w:p>
    <w:p w:rsidR="00AA53A2" w:rsidRPr="00DE6B3B" w:rsidRDefault="00AA53A2" w:rsidP="00AA53A2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 xml:space="preserve">IF </w:t>
      </w:r>
      <w:r w:rsidRPr="00DE6B3B">
        <w:rPr>
          <w:rFonts w:ascii="新細明體" w:hAnsi="新細明體" w:hint="eastAsia"/>
          <w:lang w:eastAsia="zh-TW"/>
        </w:rPr>
        <w:t>學團險理賠案件</w:t>
      </w:r>
      <w:r w:rsidRPr="00DE6B3B">
        <w:rPr>
          <w:rFonts w:ascii="新細明體" w:hAnsi="新細明體" w:hint="eastAsia"/>
          <w:bCs/>
          <w:lang w:eastAsia="zh-TW"/>
        </w:rPr>
        <w:t>(作業種類 = 'H'</w:t>
      </w:r>
      <w:r w:rsidRPr="00DE6B3B">
        <w:rPr>
          <w:rFonts w:ascii="新細明體" w:hAnsi="新細明體" w:hint="eastAsia"/>
          <w:lang w:eastAsia="zh-TW"/>
        </w:rPr>
        <w:t>)</w:t>
      </w:r>
    </w:p>
    <w:p w:rsidR="003C2E2A" w:rsidRPr="00691B5B" w:rsidRDefault="00AA53A2" w:rsidP="003C2E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lang w:eastAsia="zh-TW"/>
        </w:rPr>
        <w:t>在事故者ID下面,新增保單號碼輸入欄位</w:t>
      </w:r>
    </w:p>
    <w:p w:rsidR="00691B5B" w:rsidRPr="00763F15" w:rsidRDefault="00691B5B" w:rsidP="003C2E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lang w:eastAsia="zh-TW"/>
        </w:rPr>
        <w:t>檢核編制內是否為</w:t>
      </w:r>
      <w:r w:rsidR="00E55486">
        <w:rPr>
          <w:rFonts w:ascii="新細明體" w:hAnsi="新細明體" w:hint="eastAsia"/>
          <w:lang w:eastAsia="zh-TW"/>
        </w:rPr>
        <w:t>公司承保期間：(有些年度沒標到)</w:t>
      </w:r>
    </w:p>
    <w:p w:rsidR="00763F15" w:rsidRDefault="00954C88" w:rsidP="00763F1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READ DTAAC001</w:t>
      </w:r>
    </w:p>
    <w:p w:rsidR="00954C88" w:rsidRDefault="00954C88" w:rsidP="00763F15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WHERE</w:t>
      </w:r>
    </w:p>
    <w:p w:rsidR="00954C88" w:rsidRDefault="00954C88" w:rsidP="00954C88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lang w:eastAsia="zh-TW"/>
        </w:rPr>
        <w:t>保單號碼</w:t>
      </w:r>
      <w:r>
        <w:rPr>
          <w:rFonts w:ascii="新細明體" w:hAnsi="新細明體" w:hint="eastAsia"/>
          <w:lang w:eastAsia="zh-TW"/>
        </w:rPr>
        <w:t xml:space="preserve"> = 畫面.</w:t>
      </w:r>
      <w:r w:rsidRPr="00DE6B3B">
        <w:rPr>
          <w:rFonts w:ascii="新細明體" w:hAnsi="新細明體" w:hint="eastAsia"/>
          <w:lang w:eastAsia="zh-TW"/>
        </w:rPr>
        <w:t>保單號碼</w:t>
      </w:r>
    </w:p>
    <w:p w:rsidR="006D6352" w:rsidRPr="004F2E3E" w:rsidRDefault="006D6352" w:rsidP="006D6352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IF </w:t>
      </w:r>
      <w:r>
        <w:rPr>
          <w:color w:val="000000"/>
        </w:rPr>
        <w:t>團險種類</w:t>
      </w:r>
      <w:r>
        <w:rPr>
          <w:rFonts w:hint="eastAsia"/>
          <w:color w:val="000000"/>
          <w:lang w:eastAsia="zh-TW"/>
        </w:rPr>
        <w:t xml:space="preserve"> =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3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 xml:space="preserve"> AND (</w:t>
      </w:r>
      <w:r>
        <w:rPr>
          <w:rFonts w:hint="eastAsia"/>
          <w:color w:val="000000"/>
          <w:lang w:eastAsia="zh-TW"/>
        </w:rPr>
        <w:t>事故日期</w:t>
      </w:r>
      <w:r>
        <w:rPr>
          <w:rFonts w:hint="eastAsia"/>
          <w:color w:val="000000"/>
          <w:lang w:eastAsia="zh-TW"/>
        </w:rPr>
        <w:t xml:space="preserve"> &lt; </w:t>
      </w:r>
      <w:r>
        <w:rPr>
          <w:color w:val="000000"/>
        </w:rPr>
        <w:t>投保始期</w:t>
      </w:r>
      <w:r>
        <w:rPr>
          <w:color w:val="000000"/>
        </w:rPr>
        <w:t> </w:t>
      </w:r>
      <w:r>
        <w:rPr>
          <w:rFonts w:hint="eastAsia"/>
          <w:color w:val="000000"/>
          <w:lang w:eastAsia="zh-TW"/>
        </w:rPr>
        <w:t xml:space="preserve"> OR  </w:t>
      </w:r>
      <w:r>
        <w:rPr>
          <w:rFonts w:hint="eastAsia"/>
          <w:color w:val="000000"/>
          <w:lang w:eastAsia="zh-TW"/>
        </w:rPr>
        <w:t>事故日期</w:t>
      </w:r>
      <w:r>
        <w:rPr>
          <w:rFonts w:hint="eastAsia"/>
          <w:color w:val="000000"/>
          <w:lang w:eastAsia="zh-TW"/>
        </w:rPr>
        <w:t xml:space="preserve"> &gt; </w:t>
      </w:r>
      <w:r>
        <w:rPr>
          <w:color w:val="000000"/>
        </w:rPr>
        <w:t>投保</w:t>
      </w:r>
      <w:r>
        <w:rPr>
          <w:rFonts w:hint="eastAsia"/>
          <w:color w:val="000000"/>
          <w:lang w:eastAsia="zh-TW"/>
        </w:rPr>
        <w:t>終</w:t>
      </w:r>
      <w:r>
        <w:rPr>
          <w:color w:val="000000"/>
        </w:rPr>
        <w:t>期</w:t>
      </w:r>
      <w:r>
        <w:rPr>
          <w:rFonts w:hint="eastAsia"/>
          <w:color w:val="000000"/>
          <w:lang w:eastAsia="zh-TW"/>
        </w:rPr>
        <w:t xml:space="preserve">) </w:t>
      </w:r>
      <w:r w:rsidRPr="006D6352">
        <w:rPr>
          <w:color w:val="000000"/>
          <w:lang w:eastAsia="zh-TW"/>
        </w:rPr>
        <w:sym w:font="Wingdings" w:char="F0DF"/>
      </w:r>
      <w:r>
        <w:rPr>
          <w:rFonts w:hint="eastAsia"/>
          <w:color w:val="000000"/>
          <w:lang w:eastAsia="zh-TW"/>
        </w:rPr>
        <w:t>編制內含終期的最後一天</w:t>
      </w:r>
    </w:p>
    <w:p w:rsidR="004F2E3E" w:rsidRDefault="004F2E3E" w:rsidP="004F2E3E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顯示訊息：</w:t>
      </w:r>
      <w:r w:rsidR="001832B2">
        <w:rPr>
          <w:rFonts w:ascii="新細明體" w:hAnsi="新細明體"/>
          <w:bCs/>
          <w:lang w:eastAsia="zh-TW"/>
        </w:rPr>
        <w:t>”</w:t>
      </w:r>
      <w:r w:rsidR="00926B74">
        <w:rPr>
          <w:lang w:eastAsia="zh-TW"/>
        </w:rPr>
        <w:t>本件編制內學團理賠事故日期非本公司承保期間或保單號碼，請確認是否需修正，或轉發其他保險公司</w:t>
      </w:r>
      <w:r w:rsidR="001832B2">
        <w:rPr>
          <w:lang w:eastAsia="zh-TW"/>
        </w:rPr>
        <w:t>”</w:t>
      </w:r>
    </w:p>
    <w:p w:rsidR="00AE31B7" w:rsidRPr="00DE6B3B" w:rsidRDefault="00AE31B7" w:rsidP="00AE31B7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 xml:space="preserve">IF </w:t>
      </w:r>
      <w:r w:rsidRPr="00DE6B3B">
        <w:rPr>
          <w:rFonts w:ascii="新細明體" w:hAnsi="新細明體" w:hint="eastAsia"/>
          <w:lang w:eastAsia="zh-TW"/>
        </w:rPr>
        <w:t>團險理賠案件</w:t>
      </w:r>
      <w:r w:rsidRPr="00DE6B3B">
        <w:rPr>
          <w:rFonts w:ascii="新細明體" w:hAnsi="新細明體" w:hint="eastAsia"/>
          <w:bCs/>
          <w:lang w:eastAsia="zh-TW"/>
        </w:rPr>
        <w:t xml:space="preserve">(作業種類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G</w:t>
      </w:r>
      <w:r>
        <w:rPr>
          <w:rFonts w:ascii="新細明體" w:hAnsi="新細明體"/>
          <w:lang w:eastAsia="zh-TW"/>
        </w:rPr>
        <w:t>”</w:t>
      </w:r>
      <w:r w:rsidRPr="00DE6B3B">
        <w:rPr>
          <w:rFonts w:ascii="新細明體" w:hAnsi="新細明體" w:hint="eastAsia"/>
          <w:lang w:eastAsia="zh-TW"/>
        </w:rPr>
        <w:t>)</w:t>
      </w:r>
    </w:p>
    <w:p w:rsidR="00AE31B7" w:rsidRPr="00AE31B7" w:rsidRDefault="00AE31B7" w:rsidP="00AE31B7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DE6B3B">
        <w:rPr>
          <w:rFonts w:ascii="新細明體" w:hAnsi="新細明體" w:hint="eastAsia"/>
          <w:lang w:eastAsia="zh-TW"/>
        </w:rPr>
        <w:t>在事故者ID下面,新增</w:t>
      </w:r>
      <w:r>
        <w:rPr>
          <w:rFonts w:ascii="新細明體" w:hAnsi="新細明體" w:hint="eastAsia"/>
          <w:lang w:eastAsia="zh-TW"/>
        </w:rPr>
        <w:t>員工ID、員工姓名、</w:t>
      </w:r>
      <w:r w:rsidRPr="00AE31B7">
        <w:rPr>
          <w:rFonts w:ascii="新細明體" w:hAnsi="新細明體" w:hint="eastAsia"/>
          <w:lang w:eastAsia="zh-TW"/>
        </w:rPr>
        <w:t>事故者與員工關係</w:t>
      </w:r>
      <w:r>
        <w:rPr>
          <w:rFonts w:ascii="新細明體" w:hAnsi="新細明體" w:hint="eastAsia"/>
          <w:lang w:eastAsia="zh-TW"/>
        </w:rPr>
        <w:t>等</w:t>
      </w:r>
      <w:r w:rsidRPr="00DE6B3B">
        <w:rPr>
          <w:rFonts w:ascii="新細明體" w:hAnsi="新細明體" w:hint="eastAsia"/>
          <w:lang w:eastAsia="zh-TW"/>
        </w:rPr>
        <w:t>輸入欄位</w:t>
      </w:r>
    </w:p>
    <w:p w:rsidR="00AE31B7" w:rsidRDefault="00AE31B7" w:rsidP="00AE31B7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lang w:eastAsia="zh-TW"/>
        </w:rPr>
        <w:t>產</w:t>
      </w:r>
      <w:r>
        <w:rPr>
          <w:rFonts w:ascii="新細明體" w:hAnsi="新細明體" w:hint="eastAsia"/>
          <w:bCs/>
          <w:lang w:eastAsia="zh-TW"/>
        </w:rPr>
        <w:t>生</w:t>
      </w:r>
      <w:r w:rsidRPr="00AE31B7">
        <w:rPr>
          <w:rFonts w:ascii="新細明體" w:hAnsi="新細明體" w:hint="eastAsia"/>
          <w:bCs/>
          <w:lang w:eastAsia="zh-TW"/>
        </w:rPr>
        <w:t>事故者與員工關係</w:t>
      </w:r>
      <w:r>
        <w:rPr>
          <w:rFonts w:ascii="新細明體" w:hAnsi="新細明體" w:hint="eastAsia"/>
          <w:bCs/>
          <w:lang w:eastAsia="zh-TW"/>
        </w:rPr>
        <w:t>下拉選單</w:t>
      </w:r>
    </w:p>
    <w:p w:rsidR="00AE31B7" w:rsidRDefault="00AE31B7" w:rsidP="00AE31B7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E31B7">
        <w:rPr>
          <w:rFonts w:ascii="新細明體" w:hAnsi="新細明體" w:hint="eastAsia"/>
          <w:bCs/>
          <w:lang w:eastAsia="zh-TW"/>
        </w:rPr>
        <w:t>讀代碼中文對照：子系統代號：AA，欄位名稱：</w:t>
      </w:r>
      <w:r w:rsidRPr="00AE31B7">
        <w:rPr>
          <w:rFonts w:ascii="新細明體" w:hAnsi="新細明體"/>
          <w:bCs/>
          <w:lang w:eastAsia="zh-TW"/>
        </w:rPr>
        <w:t>RLAT_CODE_APLY</w:t>
      </w:r>
    </w:p>
    <w:p w:rsidR="00AE31B7" w:rsidRDefault="00AE31B7" w:rsidP="00AE31B7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選項中文</w:t>
      </w:r>
      <w:r w:rsidRPr="00AE31B7">
        <w:rPr>
          <w:rFonts w:ascii="新細明體" w:hAnsi="新細明體" w:hint="eastAsia"/>
          <w:bCs/>
          <w:lang w:eastAsia="zh-TW"/>
        </w:rPr>
        <w:t>：代碼中文</w:t>
      </w:r>
    </w:p>
    <w:p w:rsidR="00AE31B7" w:rsidRDefault="00AE31B7" w:rsidP="00AE31B7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選項值</w:t>
      </w:r>
      <w:r w:rsidRPr="00AE31B7">
        <w:rPr>
          <w:rFonts w:ascii="新細明體" w:hAnsi="新細明體" w:hint="eastAsia"/>
          <w:bCs/>
          <w:lang w:eastAsia="zh-TW"/>
        </w:rPr>
        <w:t>：代碼</w:t>
      </w:r>
    </w:p>
    <w:p w:rsidR="00194F18" w:rsidRDefault="00194F18" w:rsidP="00194F18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在</w:t>
      </w:r>
      <w:r w:rsidRPr="00194F18">
        <w:rPr>
          <w:rFonts w:ascii="新細明體" w:hAnsi="新細明體" w:hint="eastAsia"/>
          <w:bCs/>
          <w:lang w:eastAsia="zh-TW"/>
        </w:rPr>
        <w:t>事故當時工作內容</w:t>
      </w:r>
      <w:r>
        <w:rPr>
          <w:rFonts w:ascii="新細明體" w:hAnsi="新細明體" w:hint="eastAsia"/>
          <w:bCs/>
          <w:lang w:eastAsia="zh-TW"/>
        </w:rPr>
        <w:t>下面新增</w:t>
      </w:r>
      <w:r w:rsidRPr="00194F18">
        <w:rPr>
          <w:rFonts w:ascii="新細明體" w:hAnsi="新細明體" w:hint="eastAsia"/>
          <w:bCs/>
          <w:lang w:eastAsia="zh-TW"/>
        </w:rPr>
        <w:t>保單資料</w:t>
      </w:r>
      <w:r>
        <w:rPr>
          <w:rFonts w:ascii="新細明體" w:hAnsi="新細明體" w:hint="eastAsia"/>
          <w:bCs/>
          <w:lang w:eastAsia="zh-TW"/>
        </w:rPr>
        <w:t>區塊</w:t>
      </w:r>
    </w:p>
    <w:p w:rsidR="00194F18" w:rsidRDefault="00194F18" w:rsidP="00194F18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一開始就顯示</w:t>
      </w:r>
      <w:r w:rsidR="00335A99">
        <w:rPr>
          <w:rFonts w:ascii="新細明體" w:hAnsi="新細明體" w:hint="eastAsia"/>
          <w:bCs/>
          <w:lang w:eastAsia="zh-TW"/>
        </w:rPr>
        <w:t>六</w:t>
      </w:r>
      <w:r>
        <w:rPr>
          <w:rFonts w:ascii="新細明體" w:hAnsi="新細明體" w:hint="eastAsia"/>
          <w:bCs/>
          <w:lang w:eastAsia="zh-TW"/>
        </w:rPr>
        <w:t>個保單號碼輸入欄位</w:t>
      </w:r>
    </w:p>
    <w:p w:rsidR="00AE31B7" w:rsidRPr="00AE31B7" w:rsidRDefault="00AE31B7" w:rsidP="00AE31B7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087369" w:rsidRPr="00DE6B3B" w:rsidRDefault="00087369" w:rsidP="00087369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 w:rsidRPr="00DE6B3B">
        <w:rPr>
          <w:rFonts w:ascii="新細明體" w:hAnsi="新細明體" w:hint="eastAsia"/>
          <w:b/>
          <w:bCs/>
          <w:color w:val="008000"/>
          <w:lang w:eastAsia="zh-TW"/>
        </w:rPr>
        <w:t>查詢</w:t>
      </w:r>
    </w:p>
    <w:p w:rsidR="00BC7FFE" w:rsidRPr="00DE6B3B" w:rsidRDefault="0023751E" w:rsidP="00087369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說明</w:t>
      </w:r>
    </w:p>
    <w:p w:rsidR="00AE6D9C" w:rsidRPr="00DE6B3B" w:rsidRDefault="00AE6D9C" w:rsidP="0008736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/>
          <w:lang w:eastAsia="zh-TW"/>
        </w:rPr>
      </w:pPr>
      <w:r w:rsidRPr="00DE6B3B">
        <w:rPr>
          <w:rFonts w:ascii="新細明體" w:hAnsi="新細明體" w:hint="eastAsia"/>
          <w:lang w:eastAsia="zh-TW"/>
        </w:rPr>
        <w:t>檢核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E6D9C" w:rsidRPr="00DE6B3B">
        <w:tc>
          <w:tcPr>
            <w:tcW w:w="2520" w:type="dxa"/>
          </w:tcPr>
          <w:p w:rsidR="00AE6D9C" w:rsidRPr="00DE6B3B" w:rsidRDefault="00AE6D9C" w:rsidP="00CA5F7A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AE6D9C" w:rsidRPr="00DE6B3B" w:rsidRDefault="00AE6D9C" w:rsidP="00CA5F7A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lang w:eastAsia="zh-TW"/>
              </w:rPr>
              <w:t>檢核</w:t>
            </w:r>
          </w:p>
        </w:tc>
        <w:tc>
          <w:tcPr>
            <w:tcW w:w="2340" w:type="dxa"/>
          </w:tcPr>
          <w:p w:rsidR="00AE6D9C" w:rsidRPr="00DE6B3B" w:rsidRDefault="00AE6D9C" w:rsidP="00CA5F7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lang w:eastAsia="zh-TW"/>
              </w:rPr>
              <w:t>訊息</w:t>
            </w:r>
          </w:p>
        </w:tc>
      </w:tr>
      <w:tr w:rsidR="00AE6D9C" w:rsidRPr="00DE6B3B">
        <w:tc>
          <w:tcPr>
            <w:tcW w:w="2520" w:type="dxa"/>
          </w:tcPr>
          <w:p w:rsidR="00AE6D9C" w:rsidRPr="00DE6B3B" w:rsidRDefault="00AE6D9C" w:rsidP="00CA5F7A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事故者ID</w:t>
            </w:r>
          </w:p>
        </w:tc>
        <w:tc>
          <w:tcPr>
            <w:tcW w:w="3780" w:type="dxa"/>
          </w:tcPr>
          <w:p w:rsidR="00AE6D9C" w:rsidRPr="00DE6B3B" w:rsidRDefault="00AE6D9C" w:rsidP="00DE6B3B">
            <w:pPr>
              <w:pStyle w:val="Tabletext"/>
              <w:keepLines w:val="0"/>
              <w:numPr>
                <w:ilvl w:val="1"/>
                <w:numId w:val="16"/>
              </w:numPr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需為合理ID</w:t>
            </w:r>
            <w:r w:rsidR="009B4103">
              <w:rPr>
                <w:rFonts w:ascii="新細明體" w:hAnsi="新細明體" w:hint="eastAsia"/>
                <w:bCs/>
                <w:lang w:eastAsia="zh-TW"/>
              </w:rPr>
              <w:t>(OIU件有勾選時不檢核)</w:t>
            </w:r>
          </w:p>
          <w:p w:rsidR="00AE6D9C" w:rsidRPr="00DE6B3B" w:rsidRDefault="00ED753B" w:rsidP="00DE6B3B">
            <w:pPr>
              <w:pStyle w:val="Tabletext"/>
              <w:keepLines w:val="0"/>
              <w:numPr>
                <w:ilvl w:val="1"/>
                <w:numId w:val="16"/>
              </w:numPr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需有值</w:t>
            </w:r>
          </w:p>
        </w:tc>
        <w:tc>
          <w:tcPr>
            <w:tcW w:w="2340" w:type="dxa"/>
          </w:tcPr>
          <w:p w:rsidR="00AE6D9C" w:rsidRPr="00DE6B3B" w:rsidRDefault="0051201C" w:rsidP="0051201C">
            <w:pPr>
              <w:pStyle w:val="Tabletext"/>
              <w:keepLines w:val="0"/>
              <w:numPr>
                <w:ilvl w:val="1"/>
                <w:numId w:val="4"/>
              </w:numPr>
              <w:tabs>
                <w:tab w:val="clear" w:pos="840"/>
                <w:tab w:val="num" w:pos="252"/>
              </w:tabs>
              <w:spacing w:after="0" w:line="240" w:lineRule="auto"/>
              <w:ind w:hanging="840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請輸入正確事故者ID</w:t>
            </w:r>
          </w:p>
          <w:p w:rsidR="0051201C" w:rsidRPr="00DE6B3B" w:rsidRDefault="0051201C" w:rsidP="0051201C">
            <w:pPr>
              <w:pStyle w:val="Tabletext"/>
              <w:keepLines w:val="0"/>
              <w:numPr>
                <w:ilvl w:val="1"/>
                <w:numId w:val="4"/>
              </w:numPr>
              <w:tabs>
                <w:tab w:val="clear" w:pos="840"/>
                <w:tab w:val="num" w:pos="252"/>
              </w:tabs>
              <w:spacing w:after="0" w:line="240" w:lineRule="auto"/>
              <w:ind w:hanging="840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請輸入事故者ID</w:t>
            </w:r>
          </w:p>
        </w:tc>
      </w:tr>
      <w:tr w:rsidR="00AE6D9C" w:rsidRPr="00DE6B3B">
        <w:tc>
          <w:tcPr>
            <w:tcW w:w="2520" w:type="dxa"/>
          </w:tcPr>
          <w:p w:rsidR="00AE6D9C" w:rsidRPr="00DE6B3B" w:rsidRDefault="00AE6D9C" w:rsidP="00CA5F7A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AE6D9C" w:rsidRPr="00DE6B3B" w:rsidRDefault="00AE6D9C" w:rsidP="00CA5F7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需為合理日期</w:t>
            </w:r>
            <w:r w:rsidR="00A17011" w:rsidRPr="00DE6B3B">
              <w:rPr>
                <w:rFonts w:ascii="新細明體" w:hAnsi="新細明體" w:hint="eastAsia"/>
                <w:bCs/>
                <w:lang w:eastAsia="zh-TW"/>
              </w:rPr>
              <w:t xml:space="preserve"> 且不得大於今日</w:t>
            </w:r>
          </w:p>
        </w:tc>
        <w:tc>
          <w:tcPr>
            <w:tcW w:w="2340" w:type="dxa"/>
          </w:tcPr>
          <w:p w:rsidR="00AE6D9C" w:rsidRPr="00DE6B3B" w:rsidRDefault="0051201C" w:rsidP="00CA5F7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請輸入</w:t>
            </w:r>
            <w:r w:rsidR="00A17011" w:rsidRPr="00DE6B3B">
              <w:rPr>
                <w:rFonts w:ascii="新細明體" w:hAnsi="新細明體" w:hint="eastAsia"/>
                <w:bCs/>
                <w:lang w:eastAsia="zh-TW"/>
              </w:rPr>
              <w:t>正確事故日期</w:t>
            </w:r>
          </w:p>
        </w:tc>
      </w:tr>
    </w:tbl>
    <w:p w:rsidR="001031A4" w:rsidRPr="00DE6B3B" w:rsidRDefault="001031A4" w:rsidP="0008736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讀取資料：</w:t>
      </w:r>
    </w:p>
    <w:p w:rsidR="003A719C" w:rsidRDefault="003A719C" w:rsidP="003A719C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IF</w:t>
      </w:r>
      <w:r w:rsidRPr="00DE6B3B">
        <w:rPr>
          <w:rFonts w:ascii="新細明體" w:hAnsi="新細明體" w:hint="eastAsia"/>
          <w:lang w:eastAsia="zh-TW"/>
        </w:rPr>
        <w:t>作業種類</w:t>
      </w:r>
      <w:r>
        <w:rPr>
          <w:rFonts w:ascii="新細明體" w:hAnsi="新細明體" w:hint="eastAsia"/>
          <w:lang w:eastAsia="zh-TW"/>
        </w:rPr>
        <w:t xml:space="preserve">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G</w:t>
      </w:r>
      <w:r>
        <w:rPr>
          <w:rFonts w:ascii="新細明體" w:hAnsi="新細明體"/>
          <w:lang w:eastAsia="zh-TW"/>
        </w:rPr>
        <w:t>”</w:t>
      </w:r>
      <w:r>
        <w:rPr>
          <w:rFonts w:ascii="新細明體" w:hAnsi="新細明體" w:hint="eastAsia"/>
          <w:lang w:eastAsia="zh-TW"/>
        </w:rPr>
        <w:t xml:space="preserve"> AND $是否行動裝置 !=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2</w:t>
      </w:r>
      <w:r>
        <w:rPr>
          <w:rFonts w:ascii="新細明體" w:hAnsi="新細明體"/>
          <w:lang w:eastAsia="zh-TW"/>
        </w:rPr>
        <w:t>”</w:t>
      </w:r>
    </w:p>
    <w:p w:rsidR="003A719C" w:rsidRDefault="003A719C" w:rsidP="003A719C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47A02">
        <w:rPr>
          <w:rFonts w:ascii="新細明體" w:hAnsi="新細明體" w:hint="eastAsia"/>
          <w:lang w:eastAsia="zh-TW"/>
        </w:rPr>
        <w:t>檢核該事故者與事故日期是否存在DTAAA610內且尚未受理完成</w:t>
      </w:r>
    </w:p>
    <w:p w:rsidR="003A719C" w:rsidRDefault="003A719C" w:rsidP="003A719C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讀</w:t>
      </w:r>
      <w:r w:rsidRPr="00D43958">
        <w:rPr>
          <w:rFonts w:ascii="新細明體" w:hAnsi="新細明體" w:hint="eastAsia"/>
          <w:kern w:val="2"/>
          <w:lang w:eastAsia="zh-TW"/>
        </w:rPr>
        <w:t>團險線上填寫理賠申請書檔</w:t>
      </w:r>
      <w:r>
        <w:rPr>
          <w:rFonts w:ascii="新細明體" w:hAnsi="新細明體" w:hint="eastAsia"/>
          <w:lang w:eastAsia="zh-TW"/>
        </w:rPr>
        <w:t>DTAAA610</w:t>
      </w:r>
      <w:r w:rsidRPr="00DE6B3B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lang w:eastAsia="zh-TW"/>
        </w:rPr>
        <w:t>條件如下</w:t>
      </w:r>
      <w:r w:rsidRPr="00DE6B3B">
        <w:rPr>
          <w:rFonts w:ascii="新細明體" w:hAnsi="新細明體" w:hint="eastAsia"/>
          <w:lang w:eastAsia="zh-TW"/>
        </w:rPr>
        <w:t>：</w:t>
      </w:r>
    </w:p>
    <w:p w:rsidR="003A719C" w:rsidRDefault="003A719C" w:rsidP="003A719C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 xml:space="preserve">DTAAA610.事故者ID(OCR_ID) = </w:t>
      </w:r>
      <w:r w:rsidRPr="00DE6B3B">
        <w:rPr>
          <w:rFonts w:ascii="新細明體" w:hAnsi="新細明體" w:hint="eastAsia"/>
          <w:lang w:eastAsia="zh-TW"/>
        </w:rPr>
        <w:t>畫面.事故者ID</w:t>
      </w:r>
    </w:p>
    <w:p w:rsidR="003A719C" w:rsidRDefault="003A719C" w:rsidP="003A719C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 xml:space="preserve">DTAAA610.事故日期(OCR_DATE) = </w:t>
      </w:r>
      <w:r w:rsidRPr="00DE6B3B">
        <w:rPr>
          <w:rFonts w:ascii="新細明體" w:hAnsi="新細明體" w:hint="eastAsia"/>
          <w:lang w:eastAsia="zh-TW"/>
        </w:rPr>
        <w:t>畫面.事故</w:t>
      </w:r>
      <w:r>
        <w:rPr>
          <w:rFonts w:ascii="新細明體" w:hAnsi="新細明體" w:hint="eastAsia"/>
          <w:lang w:eastAsia="zh-TW"/>
        </w:rPr>
        <w:t>日期</w:t>
      </w:r>
    </w:p>
    <w:p w:rsidR="003A719C" w:rsidRDefault="003A719C" w:rsidP="003A719C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DTAAA610.受理編號(APLY_NO) IS NULL</w:t>
      </w:r>
    </w:p>
    <w:p w:rsidR="003A719C" w:rsidRDefault="003A719C" w:rsidP="003A719C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DTAAA610.</w:t>
      </w:r>
      <w:r w:rsidRPr="0038447E">
        <w:rPr>
          <w:rFonts w:ascii="新細明體" w:hAnsi="新細明體" w:hint="eastAsia"/>
          <w:lang w:eastAsia="zh-TW"/>
        </w:rPr>
        <w:t>是否送件完成</w:t>
      </w:r>
      <w:r>
        <w:rPr>
          <w:rFonts w:ascii="新細明體" w:hAnsi="新細明體" w:hint="eastAsia"/>
          <w:lang w:eastAsia="zh-TW"/>
        </w:rPr>
        <w:t xml:space="preserve">(IS_SEND)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Y</w:t>
      </w:r>
      <w:r>
        <w:rPr>
          <w:rFonts w:ascii="新細明體" w:hAnsi="新細明體"/>
          <w:lang w:eastAsia="zh-TW"/>
        </w:rPr>
        <w:t>”</w:t>
      </w:r>
    </w:p>
    <w:p w:rsidR="003A719C" w:rsidRDefault="003A719C" w:rsidP="003A719C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DTAAA610.</w:t>
      </w:r>
      <w:r w:rsidRPr="0038447E">
        <w:rPr>
          <w:rFonts w:ascii="新細明體" w:hAnsi="新細明體" w:hint="eastAsia"/>
          <w:lang w:eastAsia="zh-TW"/>
        </w:rPr>
        <w:t>影像是否清晰</w:t>
      </w:r>
      <w:r>
        <w:rPr>
          <w:rFonts w:ascii="新細明體" w:hAnsi="新細明體" w:hint="eastAsia"/>
          <w:lang w:eastAsia="zh-TW"/>
        </w:rPr>
        <w:t>(</w:t>
      </w:r>
      <w:r w:rsidRPr="0038447E">
        <w:rPr>
          <w:rFonts w:ascii="新細明體" w:hAnsi="新細明體"/>
          <w:lang w:eastAsia="zh-TW"/>
        </w:rPr>
        <w:t>IS_CLEAR</w:t>
      </w:r>
      <w:r>
        <w:rPr>
          <w:rFonts w:ascii="新細明體" w:hAnsi="新細明體" w:hint="eastAsia"/>
          <w:lang w:eastAsia="zh-TW"/>
        </w:rPr>
        <w:t xml:space="preserve">)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0</w:t>
      </w:r>
      <w:r>
        <w:rPr>
          <w:rFonts w:ascii="新細明體" w:hAnsi="新細明體"/>
          <w:lang w:eastAsia="zh-TW"/>
        </w:rPr>
        <w:t>”</w:t>
      </w:r>
    </w:p>
    <w:p w:rsidR="003A719C" w:rsidRDefault="003A719C" w:rsidP="003A719C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若有讀到資料</w:t>
      </w:r>
    </w:p>
    <w:p w:rsidR="003A719C" w:rsidRDefault="003A719C" w:rsidP="003A719C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回覆訊息：</w:t>
      </w:r>
      <w:r w:rsidRPr="0038447E">
        <w:rPr>
          <w:rFonts w:ascii="新細明體" w:hAnsi="新細明體" w:hint="eastAsia"/>
          <w:lang w:eastAsia="zh-TW"/>
        </w:rPr>
        <w:t>本件為B2B線上申請案件，請從「理賠系統/行動理賠櫃台」受理</w:t>
      </w:r>
    </w:p>
    <w:p w:rsidR="001031A4" w:rsidRPr="00DE6B3B" w:rsidRDefault="001031A4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6B3B">
        <w:rPr>
          <w:rFonts w:ascii="新細明體" w:hAnsi="新細明體" w:hint="eastAsia"/>
          <w:kern w:val="2"/>
          <w:lang w:eastAsia="zh-TW"/>
        </w:rPr>
        <w:t>讀取</w:t>
      </w:r>
      <w:r w:rsidR="00EA2CF5" w:rsidRPr="00DE6B3B">
        <w:rPr>
          <w:rFonts w:ascii="新細明體" w:hAnsi="新細明體" w:hint="eastAsia"/>
          <w:kern w:val="2"/>
          <w:lang w:eastAsia="zh-TW"/>
        </w:rPr>
        <w:t xml:space="preserve">  </w:t>
      </w:r>
      <w:r w:rsidRPr="00DE6B3B">
        <w:rPr>
          <w:rFonts w:ascii="新細明體" w:hAnsi="新細明體" w:hint="eastAsia"/>
          <w:kern w:val="2"/>
          <w:lang w:eastAsia="zh-TW"/>
        </w:rPr>
        <w:t>理賠</w:t>
      </w:r>
      <w:r w:rsidR="00EA2CF5" w:rsidRPr="00DE6B3B">
        <w:rPr>
          <w:rFonts w:ascii="新細明體" w:hAnsi="新細明體" w:hint="eastAsia"/>
          <w:kern w:val="2"/>
          <w:lang w:eastAsia="zh-TW"/>
        </w:rPr>
        <w:t>簡易</w:t>
      </w:r>
      <w:r w:rsidRPr="00DE6B3B">
        <w:rPr>
          <w:rFonts w:ascii="新細明體" w:hAnsi="新細明體" w:hint="eastAsia"/>
          <w:kern w:val="2"/>
          <w:lang w:eastAsia="zh-TW"/>
        </w:rPr>
        <w:t>受理檔</w:t>
      </w:r>
      <w:r w:rsidR="003C7362" w:rsidRPr="00DE6B3B">
        <w:rPr>
          <w:rFonts w:ascii="新細明體" w:hAnsi="新細明體" w:hint="eastAsia"/>
          <w:kern w:val="2"/>
          <w:lang w:eastAsia="zh-TW"/>
        </w:rPr>
        <w:t xml:space="preserve"> BY </w:t>
      </w:r>
      <w:r w:rsidR="00AE6D9C" w:rsidRPr="00DE6B3B">
        <w:rPr>
          <w:rFonts w:ascii="新細明體" w:hAnsi="新細明體" w:hint="eastAsia"/>
          <w:kern w:val="2"/>
          <w:lang w:eastAsia="zh-TW"/>
        </w:rPr>
        <w:t>事故者ID 、事故日期</w:t>
      </w:r>
      <w:r w:rsidR="00153412" w:rsidRPr="00DE6B3B">
        <w:rPr>
          <w:rFonts w:ascii="新細明體" w:hAnsi="新細明體" w:hint="eastAsia"/>
          <w:kern w:val="2"/>
          <w:lang w:eastAsia="zh-TW"/>
        </w:rPr>
        <w:t>、受理人員(登入人員)、DATE(受理日期)</w:t>
      </w:r>
      <w:r w:rsidR="00A20D13" w:rsidRPr="00DE6B3B">
        <w:rPr>
          <w:rFonts w:ascii="新細明體" w:hAnsi="新細明體" w:hint="eastAsia"/>
          <w:kern w:val="2"/>
          <w:lang w:eastAsia="zh-TW"/>
        </w:rPr>
        <w:t>大於等於</w:t>
      </w:r>
      <w:r w:rsidR="00153412" w:rsidRPr="00DE6B3B">
        <w:rPr>
          <w:rFonts w:ascii="新細明體" w:hAnsi="新細明體" w:hint="eastAsia"/>
          <w:kern w:val="2"/>
          <w:lang w:eastAsia="zh-TW"/>
        </w:rPr>
        <w:t>CurrentDate</w:t>
      </w:r>
      <w:r w:rsidR="00A20D13" w:rsidRPr="00DE6B3B">
        <w:rPr>
          <w:rFonts w:ascii="新細明體" w:hAnsi="新細明體" w:hint="eastAsia"/>
          <w:kern w:val="2"/>
          <w:lang w:eastAsia="zh-TW"/>
        </w:rPr>
        <w:t xml:space="preserve"> - 1</w:t>
      </w:r>
      <w:r w:rsidR="008D1F36" w:rsidRPr="00DE6B3B">
        <w:rPr>
          <w:rFonts w:ascii="新細明體" w:hAnsi="新細明體" w:hint="eastAsia"/>
          <w:kern w:val="2"/>
          <w:lang w:eastAsia="zh-TW"/>
        </w:rPr>
        <w:t xml:space="preserve">  Order by 受理編號 </w:t>
      </w:r>
      <w:r w:rsidRPr="00DE6B3B">
        <w:rPr>
          <w:rFonts w:ascii="新細明體" w:hAnsi="新細明體" w:hint="eastAsia"/>
          <w:kern w:val="2"/>
          <w:lang w:eastAsia="zh-TW"/>
        </w:rPr>
        <w:t>：</w:t>
      </w:r>
    </w:p>
    <w:p w:rsidR="00153412" w:rsidRPr="00DE6B3B" w:rsidRDefault="00865346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IF </w:t>
      </w:r>
      <w:r w:rsidR="003C7362" w:rsidRPr="00DE6B3B">
        <w:rPr>
          <w:rFonts w:ascii="新細明體" w:hAnsi="新細明體" w:hint="eastAsia"/>
          <w:lang w:eastAsia="zh-TW"/>
        </w:rPr>
        <w:t>FOUND</w:t>
      </w:r>
      <w:r w:rsidR="00153412" w:rsidRPr="00DE6B3B">
        <w:rPr>
          <w:rFonts w:ascii="新細明體" w:hAnsi="新細明體" w:hint="eastAsia"/>
          <w:lang w:eastAsia="zh-TW"/>
        </w:rPr>
        <w:t>：(可能為多筆)</w:t>
      </w:r>
    </w:p>
    <w:p w:rsidR="00990577" w:rsidRPr="00DE6B3B" w:rsidRDefault="00990577" w:rsidP="00087369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IF 作業種類  &lt;&gt; </w:t>
      </w:r>
      <w:r w:rsidRPr="00DE6B3B">
        <w:rPr>
          <w:rFonts w:ascii="新細明體" w:hAnsi="新細明體"/>
          <w:lang w:eastAsia="zh-TW"/>
        </w:rPr>
        <w:t>‘</w:t>
      </w:r>
      <w:r w:rsidRPr="00DE6B3B">
        <w:rPr>
          <w:rFonts w:ascii="新細明體" w:hAnsi="新細明體" w:hint="eastAsia"/>
          <w:lang w:eastAsia="zh-TW"/>
        </w:rPr>
        <w:t>G</w:t>
      </w:r>
      <w:r w:rsidRPr="00DE6B3B">
        <w:rPr>
          <w:rFonts w:ascii="新細明體" w:hAnsi="新細明體"/>
          <w:lang w:eastAsia="zh-TW"/>
        </w:rPr>
        <w:t>’</w:t>
      </w:r>
      <w:r w:rsidR="004D3ABC" w:rsidRPr="00DE6B3B">
        <w:rPr>
          <w:rFonts w:ascii="新細明體" w:hAnsi="新細明體" w:hint="eastAsia"/>
          <w:lang w:eastAsia="zh-TW"/>
        </w:rPr>
        <w:t xml:space="preserve">, </w:t>
      </w:r>
      <w:r w:rsidR="004D3ABC" w:rsidRPr="00DE6B3B">
        <w:rPr>
          <w:rFonts w:ascii="新細明體" w:hAnsi="新細明體"/>
          <w:lang w:eastAsia="zh-TW"/>
        </w:rPr>
        <w:t>‘</w:t>
      </w:r>
      <w:r w:rsidR="004D3ABC" w:rsidRPr="00DE6B3B">
        <w:rPr>
          <w:rFonts w:ascii="新細明體" w:hAnsi="新細明體" w:hint="eastAsia"/>
          <w:lang w:eastAsia="zh-TW"/>
        </w:rPr>
        <w:t>H</w:t>
      </w:r>
      <w:r w:rsidR="004D3ABC" w:rsidRPr="00DE6B3B">
        <w:rPr>
          <w:rFonts w:ascii="新細明體" w:hAnsi="新細明體"/>
          <w:lang w:eastAsia="zh-TW"/>
        </w:rPr>
        <w:t>’</w:t>
      </w:r>
    </w:p>
    <w:p w:rsidR="00153412" w:rsidRPr="00DE6B3B" w:rsidRDefault="00153412" w:rsidP="00087369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將讀取到的受理編號讀取BPM 檢查是否已進入登打程序</w:t>
      </w:r>
      <w:r w:rsidR="00E81433" w:rsidRPr="00DE6B3B">
        <w:rPr>
          <w:rFonts w:ascii="新細明體" w:hAnsi="新細明體" w:hint="eastAsia"/>
          <w:lang w:eastAsia="zh-TW"/>
        </w:rPr>
        <w:t>。</w:t>
      </w:r>
    </w:p>
    <w:p w:rsidR="008D1F36" w:rsidRPr="00DE6B3B" w:rsidRDefault="00A652D3" w:rsidP="00087369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未進入登打程序</w:t>
      </w:r>
    </w:p>
    <w:p w:rsidR="00865346" w:rsidRPr="00DE6B3B" w:rsidRDefault="00865346" w:rsidP="00087369">
      <w:pPr>
        <w:pStyle w:val="Tabletext"/>
        <w:keepLines w:val="0"/>
        <w:numPr>
          <w:ilvl w:val="7"/>
          <w:numId w:val="15"/>
        </w:numPr>
        <w:spacing w:after="0" w:line="240" w:lineRule="auto"/>
        <w:rPr>
          <w:rFonts w:ascii="新細明體" w:hAnsi="新細明體"/>
          <w:lang w:eastAsia="zh-TW"/>
        </w:rPr>
      </w:pPr>
      <w:r w:rsidRPr="00DE6B3B">
        <w:rPr>
          <w:rFonts w:ascii="新細明體" w:hAnsi="新細明體" w:hint="eastAsia"/>
          <w:lang w:eastAsia="zh-TW"/>
        </w:rPr>
        <w:t>顯示</w:t>
      </w:r>
      <w:r w:rsidR="00A652D3" w:rsidRPr="00DE6B3B">
        <w:rPr>
          <w:rFonts w:ascii="新細明體" w:hAnsi="新細明體" w:hint="eastAsia"/>
          <w:lang w:eastAsia="zh-TW"/>
        </w:rPr>
        <w:t>該筆</w:t>
      </w:r>
      <w:r w:rsidRPr="00DE6B3B">
        <w:rPr>
          <w:rFonts w:ascii="新細明體" w:hAnsi="新細明體" w:hint="eastAsia"/>
          <w:lang w:eastAsia="zh-TW"/>
        </w:rPr>
        <w:t>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 w:rsidRPr="00DE6B3B">
        <w:tc>
          <w:tcPr>
            <w:tcW w:w="252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865346" w:rsidRPr="00DE6B3B">
        <w:tc>
          <w:tcPr>
            <w:tcW w:w="252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事故者ID</w:t>
            </w:r>
          </w:p>
        </w:tc>
        <w:tc>
          <w:tcPr>
            <w:tcW w:w="378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748AE" w:rsidRPr="00DE6B3B">
        <w:tc>
          <w:tcPr>
            <w:tcW w:w="2520" w:type="dxa"/>
          </w:tcPr>
          <w:p w:rsidR="004748AE" w:rsidRPr="00DE6B3B" w:rsidRDefault="004748AE" w:rsidP="0017356D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4748AE" w:rsidRPr="00DE6B3B" w:rsidRDefault="004748AE" w:rsidP="0017356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4748AE" w:rsidRPr="00DE6B3B" w:rsidRDefault="004748AE" w:rsidP="0017356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65346" w:rsidRPr="00DE6B3B">
        <w:tc>
          <w:tcPr>
            <w:tcW w:w="252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865346" w:rsidRPr="00DE6B3B" w:rsidRDefault="00865346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54CEE" w:rsidRPr="00DE6B3B">
        <w:tc>
          <w:tcPr>
            <w:tcW w:w="2520" w:type="dxa"/>
          </w:tcPr>
          <w:p w:rsidR="00054CEE" w:rsidRPr="00DE6B3B" w:rsidRDefault="00054CE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</w:t>
            </w:r>
            <w:r w:rsidR="004748AE" w:rsidRPr="00DE6B3B">
              <w:rPr>
                <w:rFonts w:ascii="新細明體" w:hAnsi="新細明體" w:hint="eastAsia"/>
                <w:lang w:eastAsia="zh-TW"/>
              </w:rPr>
              <w:t>當時工作內容</w:t>
            </w:r>
          </w:p>
        </w:tc>
        <w:tc>
          <w:tcPr>
            <w:tcW w:w="3780" w:type="dxa"/>
          </w:tcPr>
          <w:p w:rsidR="00054CEE" w:rsidRPr="00DE6B3B" w:rsidRDefault="00054CE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054CEE" w:rsidRPr="00DE6B3B" w:rsidRDefault="00054CE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748AE" w:rsidRPr="00DE6B3B">
        <w:tc>
          <w:tcPr>
            <w:tcW w:w="2520" w:type="dxa"/>
          </w:tcPr>
          <w:p w:rsidR="004748AE" w:rsidRPr="00DE6B3B" w:rsidRDefault="004748A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/>
              </w:rPr>
              <w:t>櫃檯件表示</w:t>
            </w:r>
          </w:p>
        </w:tc>
        <w:tc>
          <w:tcPr>
            <w:tcW w:w="3780" w:type="dxa"/>
          </w:tcPr>
          <w:p w:rsidR="004748AE" w:rsidRPr="00DE6B3B" w:rsidRDefault="004748A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4748AE" w:rsidRPr="00DE6B3B" w:rsidRDefault="004748A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2224E" w:rsidRPr="00DE6B3B">
        <w:tc>
          <w:tcPr>
            <w:tcW w:w="2520" w:type="dxa"/>
          </w:tcPr>
          <w:p w:rsidR="0052224E" w:rsidRPr="00DE6B3B" w:rsidRDefault="0052224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送件人ID</w:t>
            </w:r>
          </w:p>
        </w:tc>
        <w:tc>
          <w:tcPr>
            <w:tcW w:w="3780" w:type="dxa"/>
          </w:tcPr>
          <w:p w:rsidR="0052224E" w:rsidRPr="00DE6B3B" w:rsidRDefault="0052224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52224E" w:rsidRPr="00DE6B3B" w:rsidRDefault="0052224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2224E" w:rsidRPr="00DE6B3B">
        <w:tc>
          <w:tcPr>
            <w:tcW w:w="2520" w:type="dxa"/>
          </w:tcPr>
          <w:p w:rsidR="0052224E" w:rsidRPr="00DE6B3B" w:rsidRDefault="0052224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送件人姓名</w:t>
            </w:r>
          </w:p>
        </w:tc>
        <w:tc>
          <w:tcPr>
            <w:tcW w:w="3780" w:type="dxa"/>
          </w:tcPr>
          <w:p w:rsidR="0052224E" w:rsidRPr="00DE6B3B" w:rsidRDefault="0052224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52224E" w:rsidRPr="00DE6B3B" w:rsidRDefault="00C71CAD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OUTPUT</w:t>
            </w:r>
          </w:p>
        </w:tc>
      </w:tr>
      <w:tr w:rsidR="004748AE" w:rsidRPr="00DE6B3B">
        <w:tc>
          <w:tcPr>
            <w:tcW w:w="2520" w:type="dxa"/>
          </w:tcPr>
          <w:p w:rsidR="004748AE" w:rsidRPr="00DE6B3B" w:rsidRDefault="004748A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備註</w:t>
            </w:r>
          </w:p>
        </w:tc>
        <w:tc>
          <w:tcPr>
            <w:tcW w:w="3780" w:type="dxa"/>
          </w:tcPr>
          <w:p w:rsidR="004748AE" w:rsidRPr="00DE6B3B" w:rsidRDefault="004748A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4748AE" w:rsidRPr="00DE6B3B" w:rsidRDefault="004748AE" w:rsidP="008653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D7C5E" w:rsidRPr="00DE6B3B">
        <w:tc>
          <w:tcPr>
            <w:tcW w:w="2520" w:type="dxa"/>
          </w:tcPr>
          <w:p w:rsidR="00FD7C5E" w:rsidRPr="00DE6B3B" w:rsidRDefault="00FD7C5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FD7C5E" w:rsidRPr="00DE6B3B" w:rsidRDefault="00FD7C5E" w:rsidP="00B72A0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FD7C5E" w:rsidRPr="00DE6B3B" w:rsidRDefault="00FD7C5E" w:rsidP="00AD2751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OUTPUT</w:t>
            </w:r>
          </w:p>
        </w:tc>
      </w:tr>
      <w:tr w:rsidR="00FD7C5E" w:rsidRPr="00DE6B3B">
        <w:tc>
          <w:tcPr>
            <w:tcW w:w="2520" w:type="dxa"/>
          </w:tcPr>
          <w:p w:rsidR="00FD7C5E" w:rsidRPr="00DE6B3B" w:rsidRDefault="00FD7C5E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受理人員姓名</w:t>
            </w:r>
          </w:p>
        </w:tc>
        <w:tc>
          <w:tcPr>
            <w:tcW w:w="3780" w:type="dxa"/>
          </w:tcPr>
          <w:p w:rsidR="00FD7C5E" w:rsidRPr="00DE6B3B" w:rsidRDefault="00FD7C5E" w:rsidP="00FD7C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FD7C5E" w:rsidRPr="00DE6B3B" w:rsidRDefault="00FD7C5E" w:rsidP="00FD7C5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OUTPUT</w:t>
            </w:r>
          </w:p>
        </w:tc>
      </w:tr>
      <w:tr w:rsidR="007571ED" w:rsidRPr="00DE6B3B">
        <w:tc>
          <w:tcPr>
            <w:tcW w:w="2520" w:type="dxa"/>
          </w:tcPr>
          <w:p w:rsidR="007571ED" w:rsidRPr="00DE6B3B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7571ED" w:rsidRPr="00DE6B3B" w:rsidRDefault="007571ED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7571ED" w:rsidRPr="00DE6B3B" w:rsidRDefault="007571ED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OUTPUT</w:t>
            </w:r>
          </w:p>
        </w:tc>
      </w:tr>
      <w:tr w:rsidR="007571ED" w:rsidRPr="00DE6B3B">
        <w:tc>
          <w:tcPr>
            <w:tcW w:w="2520" w:type="dxa"/>
          </w:tcPr>
          <w:p w:rsidR="007571ED" w:rsidRPr="00DE6B3B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7571ED" w:rsidRPr="00DE6B3B" w:rsidRDefault="007571ED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7571ED" w:rsidRPr="00DE6B3B" w:rsidRDefault="007571ED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OUTPUT</w:t>
            </w:r>
          </w:p>
        </w:tc>
      </w:tr>
      <w:tr w:rsidR="007571ED" w:rsidRPr="00DE6B3B">
        <w:tc>
          <w:tcPr>
            <w:tcW w:w="2520" w:type="dxa"/>
          </w:tcPr>
          <w:p w:rsidR="007571ED" w:rsidRPr="00DE6B3B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7571ED" w:rsidRPr="00DE6B3B" w:rsidRDefault="007571ED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7571ED" w:rsidRPr="00DE6B3B" w:rsidRDefault="007571ED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DE6B3B">
              <w:rPr>
                <w:rFonts w:ascii="新細明體" w:hAnsi="新細明體" w:hint="eastAsia"/>
                <w:bCs/>
                <w:lang w:eastAsia="zh-TW"/>
              </w:rPr>
              <w:t>OUTPUT</w:t>
            </w:r>
          </w:p>
        </w:tc>
      </w:tr>
      <w:tr w:rsidR="000D371C" w:rsidRPr="00DE6B3B">
        <w:tc>
          <w:tcPr>
            <w:tcW w:w="2520" w:type="dxa"/>
          </w:tcPr>
          <w:p w:rsidR="000D371C" w:rsidRPr="00DE6B3B" w:rsidRDefault="000D371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聯絡電話_1</w:t>
            </w:r>
          </w:p>
        </w:tc>
        <w:tc>
          <w:tcPr>
            <w:tcW w:w="3780" w:type="dxa"/>
          </w:tcPr>
          <w:p w:rsidR="000D371C" w:rsidRPr="00DE6B3B" w:rsidRDefault="000D371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0D371C" w:rsidRPr="00DE6B3B" w:rsidRDefault="000D371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D371C" w:rsidRPr="00DE6B3B">
        <w:tc>
          <w:tcPr>
            <w:tcW w:w="2520" w:type="dxa"/>
          </w:tcPr>
          <w:p w:rsidR="000D371C" w:rsidRPr="00DE6B3B" w:rsidRDefault="000D371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聯絡電話_2</w:t>
            </w:r>
          </w:p>
        </w:tc>
        <w:tc>
          <w:tcPr>
            <w:tcW w:w="3780" w:type="dxa"/>
          </w:tcPr>
          <w:p w:rsidR="000D371C" w:rsidRPr="00DE6B3B" w:rsidRDefault="000D371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0D371C" w:rsidRPr="00DE6B3B" w:rsidRDefault="000D371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D371C" w:rsidRPr="00DE6B3B">
        <w:tc>
          <w:tcPr>
            <w:tcW w:w="2520" w:type="dxa"/>
          </w:tcPr>
          <w:p w:rsidR="000D371C" w:rsidRPr="00DE6B3B" w:rsidRDefault="000D371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聯絡電話_3</w:t>
            </w:r>
          </w:p>
        </w:tc>
        <w:tc>
          <w:tcPr>
            <w:tcW w:w="3780" w:type="dxa"/>
          </w:tcPr>
          <w:p w:rsidR="000D371C" w:rsidRPr="00DE6B3B" w:rsidRDefault="000D371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0D371C" w:rsidRPr="00DE6B3B" w:rsidRDefault="000D371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F1AB1" w:rsidRPr="00DE6B3B">
        <w:tc>
          <w:tcPr>
            <w:tcW w:w="2520" w:type="dxa"/>
          </w:tcPr>
          <w:p w:rsidR="002F1AB1" w:rsidRPr="00DE6B3B" w:rsidRDefault="002F1AB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2F1AB1" w:rsidRPr="00DE6B3B" w:rsidRDefault="002F1AB1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2F1AB1" w:rsidRPr="00DE6B3B" w:rsidRDefault="002F1AB1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50BAC" w:rsidRPr="00DE6B3B">
        <w:tc>
          <w:tcPr>
            <w:tcW w:w="2520" w:type="dxa"/>
          </w:tcPr>
          <w:p w:rsidR="00C50BAC" w:rsidRPr="00DE6B3B" w:rsidRDefault="00C50BA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理專姓名</w:t>
            </w:r>
          </w:p>
        </w:tc>
        <w:tc>
          <w:tcPr>
            <w:tcW w:w="378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50BAC" w:rsidRPr="00DE6B3B">
        <w:tc>
          <w:tcPr>
            <w:tcW w:w="2520" w:type="dxa"/>
          </w:tcPr>
          <w:p w:rsidR="00C50BAC" w:rsidRPr="00DE6B3B" w:rsidRDefault="00C50BA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理專ID</w:t>
            </w:r>
          </w:p>
        </w:tc>
        <w:tc>
          <w:tcPr>
            <w:tcW w:w="378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50BAC" w:rsidRPr="00DE6B3B">
        <w:tc>
          <w:tcPr>
            <w:tcW w:w="2520" w:type="dxa"/>
          </w:tcPr>
          <w:p w:rsidR="00C50BAC" w:rsidRPr="00DE6B3B" w:rsidRDefault="00C50BA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理專單位</w:t>
            </w:r>
          </w:p>
        </w:tc>
        <w:tc>
          <w:tcPr>
            <w:tcW w:w="378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50BAC" w:rsidRPr="00DE6B3B">
        <w:tc>
          <w:tcPr>
            <w:tcW w:w="2520" w:type="dxa"/>
          </w:tcPr>
          <w:p w:rsidR="00C50BAC" w:rsidRPr="00DE6B3B" w:rsidRDefault="00C50BA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理專電話</w:t>
            </w:r>
          </w:p>
        </w:tc>
        <w:tc>
          <w:tcPr>
            <w:tcW w:w="378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50BAC" w:rsidRPr="00DE6B3B">
        <w:tc>
          <w:tcPr>
            <w:tcW w:w="2520" w:type="dxa"/>
          </w:tcPr>
          <w:p w:rsidR="00C50BAC" w:rsidRPr="00DE6B3B" w:rsidRDefault="00C50BAC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理專電子郵件</w:t>
            </w:r>
          </w:p>
        </w:tc>
        <w:tc>
          <w:tcPr>
            <w:tcW w:w="378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C50BAC" w:rsidRPr="00DE6B3B" w:rsidRDefault="00C50BAC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E6493" w:rsidRPr="00DE6B3B">
        <w:tc>
          <w:tcPr>
            <w:tcW w:w="2520" w:type="dxa"/>
          </w:tcPr>
          <w:p w:rsidR="008E6493" w:rsidRPr="00DE6B3B" w:rsidRDefault="008E6493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/>
              </w:rPr>
              <w:t>補告知</w:t>
            </w:r>
          </w:p>
        </w:tc>
        <w:tc>
          <w:tcPr>
            <w:tcW w:w="3780" w:type="dxa"/>
          </w:tcPr>
          <w:p w:rsidR="008E6493" w:rsidRPr="00DE6B3B" w:rsidRDefault="008E6493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8E6493" w:rsidRPr="00DE6B3B" w:rsidRDefault="008E6493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E6493" w:rsidRPr="00DE6B3B">
        <w:tc>
          <w:tcPr>
            <w:tcW w:w="2520" w:type="dxa"/>
          </w:tcPr>
          <w:p w:rsidR="008E6493" w:rsidRPr="00DE6B3B" w:rsidRDefault="008E6493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/>
              </w:rPr>
            </w:pPr>
            <w:r w:rsidRPr="00DE6B3B">
              <w:rPr>
                <w:rFonts w:ascii="新細明體" w:hAnsi="新細明體"/>
              </w:rPr>
              <w:t>郵寄件</w:t>
            </w:r>
          </w:p>
        </w:tc>
        <w:tc>
          <w:tcPr>
            <w:tcW w:w="3780" w:type="dxa"/>
          </w:tcPr>
          <w:p w:rsidR="008E6493" w:rsidRPr="00DE6B3B" w:rsidRDefault="008E6493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8E6493" w:rsidRPr="00DE6B3B" w:rsidRDefault="008E6493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B6E20" w:rsidRPr="00DE6B3B">
        <w:trPr>
          <w:ins w:id="19" w:author="洪豪" w:date="2019-02-25T15:53:00Z"/>
        </w:trPr>
        <w:tc>
          <w:tcPr>
            <w:tcW w:w="252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ind w:left="480"/>
              <w:rPr>
                <w:ins w:id="20" w:author="洪豪" w:date="2019-02-25T15:53:00Z"/>
                <w:rFonts w:ascii="新細明體" w:hAnsi="新細明體"/>
              </w:rPr>
            </w:pPr>
            <w:ins w:id="21" w:author="洪豪" w:date="2019-02-25T15:53:00Z">
              <w:r w:rsidRPr="00820802">
                <w:rPr>
                  <w:rFonts w:hint="eastAsia"/>
                </w:rPr>
                <w:t>寄件人姓名</w:t>
              </w:r>
            </w:ins>
          </w:p>
        </w:tc>
        <w:tc>
          <w:tcPr>
            <w:tcW w:w="378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rPr>
                <w:ins w:id="22" w:author="洪豪" w:date="2019-02-25T15:53:00Z"/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rPr>
                <w:ins w:id="23" w:author="洪豪" w:date="2019-02-25T15:53:00Z"/>
                <w:rFonts w:ascii="新細明體" w:hAnsi="新細明體" w:hint="eastAsia"/>
                <w:bCs/>
                <w:lang w:eastAsia="zh-TW"/>
              </w:rPr>
            </w:pPr>
          </w:p>
        </w:tc>
      </w:tr>
      <w:tr w:rsidR="00AB6E20" w:rsidRPr="00DE6B3B">
        <w:trPr>
          <w:ins w:id="24" w:author="洪豪" w:date="2019-02-25T15:53:00Z"/>
        </w:trPr>
        <w:tc>
          <w:tcPr>
            <w:tcW w:w="252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ind w:left="480"/>
              <w:rPr>
                <w:ins w:id="25" w:author="洪豪" w:date="2019-02-25T15:53:00Z"/>
                <w:rFonts w:ascii="新細明體" w:hAnsi="新細明體"/>
              </w:rPr>
            </w:pPr>
            <w:ins w:id="26" w:author="洪豪" w:date="2019-02-25T15:53:00Z">
              <w:r w:rsidRPr="00820802">
                <w:rPr>
                  <w:rFonts w:hint="eastAsia"/>
                </w:rPr>
                <w:t>寄件人電話</w:t>
              </w:r>
            </w:ins>
          </w:p>
        </w:tc>
        <w:tc>
          <w:tcPr>
            <w:tcW w:w="378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rPr>
                <w:ins w:id="27" w:author="洪豪" w:date="2019-02-25T15:53:00Z"/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rPr>
                <w:ins w:id="28" w:author="洪豪" w:date="2019-02-25T15:53:00Z"/>
                <w:rFonts w:ascii="新細明體" w:hAnsi="新細明體" w:hint="eastAsia"/>
                <w:bCs/>
                <w:lang w:eastAsia="zh-TW"/>
              </w:rPr>
            </w:pPr>
          </w:p>
        </w:tc>
      </w:tr>
      <w:tr w:rsidR="00AB6E20" w:rsidRPr="00DE6B3B">
        <w:trPr>
          <w:ins w:id="29" w:author="洪豪" w:date="2019-02-25T15:53:00Z"/>
        </w:trPr>
        <w:tc>
          <w:tcPr>
            <w:tcW w:w="252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ind w:left="480"/>
              <w:rPr>
                <w:ins w:id="30" w:author="洪豪" w:date="2019-02-25T15:53:00Z"/>
                <w:rFonts w:ascii="新細明體" w:hAnsi="新細明體"/>
              </w:rPr>
            </w:pPr>
            <w:ins w:id="31" w:author="洪豪" w:date="2019-02-25T15:53:00Z">
              <w:r w:rsidRPr="00820802">
                <w:rPr>
                  <w:rFonts w:hint="eastAsia"/>
                </w:rPr>
                <w:t>寄件郵遞區號</w:t>
              </w:r>
            </w:ins>
          </w:p>
        </w:tc>
        <w:tc>
          <w:tcPr>
            <w:tcW w:w="378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rPr>
                <w:ins w:id="32" w:author="洪豪" w:date="2019-02-25T15:53:00Z"/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rPr>
                <w:ins w:id="33" w:author="洪豪" w:date="2019-02-25T15:53:00Z"/>
                <w:rFonts w:ascii="新細明體" w:hAnsi="新細明體" w:hint="eastAsia"/>
                <w:bCs/>
                <w:lang w:eastAsia="zh-TW"/>
              </w:rPr>
            </w:pPr>
          </w:p>
        </w:tc>
      </w:tr>
      <w:tr w:rsidR="00AB6E20" w:rsidRPr="00DE6B3B">
        <w:trPr>
          <w:ins w:id="34" w:author="洪豪" w:date="2019-02-25T15:53:00Z"/>
        </w:trPr>
        <w:tc>
          <w:tcPr>
            <w:tcW w:w="252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ind w:left="480"/>
              <w:rPr>
                <w:ins w:id="35" w:author="洪豪" w:date="2019-02-25T15:53:00Z"/>
                <w:rFonts w:ascii="新細明體" w:hAnsi="新細明體"/>
              </w:rPr>
            </w:pPr>
            <w:ins w:id="36" w:author="洪豪" w:date="2019-02-25T15:53:00Z">
              <w:r w:rsidRPr="00820802">
                <w:rPr>
                  <w:rFonts w:hint="eastAsia"/>
                </w:rPr>
                <w:t>寄件地址</w:t>
              </w:r>
            </w:ins>
          </w:p>
        </w:tc>
        <w:tc>
          <w:tcPr>
            <w:tcW w:w="378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rPr>
                <w:ins w:id="37" w:author="洪豪" w:date="2019-02-25T15:53:00Z"/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AB6E20" w:rsidRPr="00DE6B3B" w:rsidRDefault="00AB6E20" w:rsidP="00AB6E20">
            <w:pPr>
              <w:pStyle w:val="Tabletext"/>
              <w:keepLines w:val="0"/>
              <w:spacing w:after="0" w:line="240" w:lineRule="auto"/>
              <w:rPr>
                <w:ins w:id="38" w:author="洪豪" w:date="2019-02-25T15:53:00Z"/>
                <w:rFonts w:ascii="新細明體" w:hAnsi="新細明體" w:hint="eastAsia"/>
                <w:bCs/>
                <w:lang w:eastAsia="zh-TW"/>
              </w:rPr>
            </w:pPr>
          </w:p>
        </w:tc>
      </w:tr>
      <w:tr w:rsidR="00AA2274" w:rsidRPr="00DE6B3B">
        <w:tc>
          <w:tcPr>
            <w:tcW w:w="2520" w:type="dxa"/>
          </w:tcPr>
          <w:p w:rsidR="00AA2274" w:rsidRPr="00DE6B3B" w:rsidRDefault="00AA2274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臨櫃快速理賠</w:t>
            </w:r>
          </w:p>
        </w:tc>
        <w:tc>
          <w:tcPr>
            <w:tcW w:w="3780" w:type="dxa"/>
          </w:tcPr>
          <w:p w:rsidR="00AA2274" w:rsidRPr="00DE6B3B" w:rsidRDefault="00AA2274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AA2274" w:rsidRPr="00DE6B3B" w:rsidRDefault="00AA2274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37DA3" w:rsidRPr="00DE6B3B">
        <w:tc>
          <w:tcPr>
            <w:tcW w:w="2520" w:type="dxa"/>
          </w:tcPr>
          <w:p w:rsidR="00637DA3" w:rsidRPr="00DE6B3B" w:rsidRDefault="00637DA3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hint="eastAsia"/>
                <w:lang w:eastAsia="zh-TW"/>
              </w:rPr>
            </w:pPr>
            <w:r w:rsidRPr="00D224DC">
              <w:rPr>
                <w:rFonts w:hint="eastAsia"/>
                <w:noProof/>
                <w:lang w:eastAsia="zh-TW"/>
              </w:rPr>
              <w:t>配偶或親屬同意授權查詢</w:t>
            </w:r>
          </w:p>
        </w:tc>
        <w:tc>
          <w:tcPr>
            <w:tcW w:w="3780" w:type="dxa"/>
          </w:tcPr>
          <w:p w:rsidR="00637DA3" w:rsidRPr="00DE6B3B" w:rsidRDefault="00637DA3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637DA3" w:rsidRPr="00DE6B3B" w:rsidRDefault="00637DA3" w:rsidP="007571E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F418D3" w:rsidRPr="00DE6B3B" w:rsidRDefault="00F418D3" w:rsidP="00087369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ELSE</w:t>
      </w:r>
    </w:p>
    <w:p w:rsidR="00A652D3" w:rsidRPr="00DE6B3B" w:rsidRDefault="00A652D3" w:rsidP="00087369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        </w:t>
      </w:r>
      <w:r w:rsidR="00990577" w:rsidRPr="00DE6B3B">
        <w:rPr>
          <w:rFonts w:ascii="新細明體" w:hAnsi="新細明體" w:hint="eastAsia"/>
          <w:lang w:eastAsia="zh-TW"/>
        </w:rPr>
        <w:tab/>
      </w:r>
      <w:r w:rsidRPr="00DE6B3B">
        <w:rPr>
          <w:rFonts w:ascii="新細明體" w:hAnsi="新細明體" w:hint="eastAsia"/>
          <w:lang w:eastAsia="zh-TW"/>
        </w:rPr>
        <w:t>回2.1.2.1.1.1 繼續處理下一筆。</w:t>
      </w:r>
    </w:p>
    <w:p w:rsidR="00A652D3" w:rsidRPr="00DE6B3B" w:rsidRDefault="00A652D3" w:rsidP="00087369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</w:t>
      </w:r>
    </w:p>
    <w:p w:rsidR="00A652D3" w:rsidRPr="00DE6B3B" w:rsidRDefault="00A652D3" w:rsidP="00087369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所有之案件皆已進入登打程序</w:t>
      </w:r>
    </w:p>
    <w:p w:rsidR="00A652D3" w:rsidRPr="00DE6B3B" w:rsidRDefault="00A652D3" w:rsidP="00087369">
      <w:pPr>
        <w:pStyle w:val="Tabletext"/>
        <w:keepLines w:val="0"/>
        <w:numPr>
          <w:ilvl w:val="7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顯示 </w:t>
      </w:r>
      <w:r w:rsidRPr="00DE6B3B">
        <w:rPr>
          <w:rFonts w:ascii="新細明體" w:hAnsi="新細明體"/>
          <w:lang w:eastAsia="zh-TW"/>
        </w:rPr>
        <w:t>‘</w:t>
      </w:r>
      <w:r w:rsidRPr="00DE6B3B">
        <w:rPr>
          <w:rFonts w:ascii="新細明體" w:hAnsi="新細明體" w:hint="eastAsia"/>
          <w:lang w:eastAsia="zh-TW"/>
        </w:rPr>
        <w:t>案件皆已進入登打程序，不可修改</w:t>
      </w:r>
      <w:r w:rsidRPr="00DE6B3B">
        <w:rPr>
          <w:rFonts w:ascii="新細明體" w:hAnsi="新細明體"/>
          <w:lang w:eastAsia="zh-TW"/>
        </w:rPr>
        <w:t>’</w:t>
      </w:r>
      <w:r w:rsidRPr="00DE6B3B">
        <w:rPr>
          <w:rFonts w:ascii="新細明體" w:hAnsi="新細明體" w:hint="eastAsia"/>
          <w:lang w:eastAsia="zh-TW"/>
        </w:rPr>
        <w:t>。</w:t>
      </w:r>
    </w:p>
    <w:p w:rsidR="00A652D3" w:rsidRPr="00DE6B3B" w:rsidRDefault="00A652D3" w:rsidP="00087369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IF。</w:t>
      </w:r>
    </w:p>
    <w:p w:rsidR="00C955F4" w:rsidRPr="00DE6B3B" w:rsidRDefault="00C955F4" w:rsidP="00087369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ELSE </w:t>
      </w:r>
      <w:r w:rsidR="009D5B08" w:rsidRPr="00DE6B3B">
        <w:rPr>
          <w:rFonts w:ascii="新細明體" w:hAnsi="新細明體" w:hint="eastAsia"/>
          <w:lang w:eastAsia="zh-TW"/>
        </w:rPr>
        <w:t>(為G.H</w:t>
      </w:r>
      <w:r w:rsidR="00F473B8" w:rsidRPr="00DE6B3B">
        <w:rPr>
          <w:rFonts w:ascii="新細明體" w:hAnsi="新細明體" w:hint="eastAsia"/>
          <w:lang w:eastAsia="zh-TW"/>
        </w:rPr>
        <w:t>件)</w:t>
      </w:r>
    </w:p>
    <w:p w:rsidR="00F30442" w:rsidRPr="00DE6B3B" w:rsidRDefault="00F30442" w:rsidP="00F30442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CALL AV_P0Z001.getAllSteps() 傳入參數：受理編號</w:t>
      </w:r>
    </w:p>
    <w:p w:rsidR="00F30442" w:rsidRPr="00DE6B3B" w:rsidRDefault="00F30442" w:rsidP="00F30442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AV_P0Z001_bo.</w:t>
      </w:r>
      <w:r w:rsidR="00FC2B8D" w:rsidRPr="00DE6B3B">
        <w:rPr>
          <w:rFonts w:ascii="新細明體" w:hAnsi="新細明體" w:hint="eastAsia"/>
          <w:lang w:eastAsia="zh-TW"/>
        </w:rPr>
        <w:t xml:space="preserve">K1 != </w:t>
      </w:r>
      <w:r w:rsidR="00FC2B8D" w:rsidRPr="00DE6B3B">
        <w:rPr>
          <w:rFonts w:ascii="新細明體" w:hAnsi="新細明體"/>
          <w:lang w:eastAsia="zh-TW"/>
        </w:rPr>
        <w:t>‘</w:t>
      </w:r>
      <w:r w:rsidR="00FC2B8D" w:rsidRPr="00DE6B3B">
        <w:rPr>
          <w:rFonts w:ascii="新細明體" w:hAnsi="新細明體" w:hint="eastAsia"/>
          <w:lang w:eastAsia="zh-TW"/>
        </w:rPr>
        <w:t>0</w:t>
      </w:r>
      <w:r w:rsidR="00FC2B8D" w:rsidRPr="00DE6B3B">
        <w:rPr>
          <w:rFonts w:ascii="新細明體" w:hAnsi="新細明體"/>
          <w:lang w:eastAsia="zh-TW"/>
        </w:rPr>
        <w:t>’</w:t>
      </w:r>
      <w:r w:rsidR="00FC2B8D" w:rsidRPr="00DE6B3B">
        <w:rPr>
          <w:rFonts w:ascii="新細明體" w:hAnsi="新細明體" w:hint="eastAsia"/>
          <w:lang w:eastAsia="zh-TW"/>
        </w:rPr>
        <w:t xml:space="preserve"> OR AV_P0Z001_bo.K2 != </w:t>
      </w:r>
      <w:r w:rsidR="00FC2B8D" w:rsidRPr="00DE6B3B">
        <w:rPr>
          <w:rFonts w:ascii="新細明體" w:hAnsi="新細明體"/>
          <w:lang w:eastAsia="zh-TW"/>
        </w:rPr>
        <w:t>‘</w:t>
      </w:r>
      <w:r w:rsidR="00FC2B8D" w:rsidRPr="00DE6B3B">
        <w:rPr>
          <w:rFonts w:ascii="新細明體" w:hAnsi="新細明體" w:hint="eastAsia"/>
          <w:lang w:eastAsia="zh-TW"/>
        </w:rPr>
        <w:t>0</w:t>
      </w:r>
      <w:r w:rsidR="00FC2B8D" w:rsidRPr="00DE6B3B">
        <w:rPr>
          <w:rFonts w:ascii="新細明體" w:hAnsi="新細明體"/>
          <w:lang w:eastAsia="zh-TW"/>
        </w:rPr>
        <w:t>’</w:t>
      </w:r>
      <w:r w:rsidR="00824554" w:rsidRPr="00DE6B3B">
        <w:rPr>
          <w:rFonts w:ascii="新細明體" w:hAnsi="新細明體" w:hint="eastAsia"/>
          <w:lang w:eastAsia="zh-TW"/>
        </w:rPr>
        <w:t>(登打已處理或進行中)</w:t>
      </w:r>
    </w:p>
    <w:p w:rsidR="00933D6D" w:rsidRPr="00DE6B3B" w:rsidRDefault="00933D6D" w:rsidP="00087369">
      <w:pPr>
        <w:pStyle w:val="Tabletext"/>
        <w:keepLines w:val="0"/>
        <w:numPr>
          <w:ilvl w:val="7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顯示 </w:t>
      </w:r>
      <w:r w:rsidRPr="00DE6B3B">
        <w:rPr>
          <w:rFonts w:ascii="新細明體" w:hAnsi="新細明體"/>
          <w:lang w:eastAsia="zh-TW"/>
        </w:rPr>
        <w:t>‘</w:t>
      </w:r>
      <w:r w:rsidRPr="00DE6B3B">
        <w:rPr>
          <w:rFonts w:ascii="新細明體" w:hAnsi="新細明體" w:hint="eastAsia"/>
          <w:lang w:eastAsia="zh-TW"/>
        </w:rPr>
        <w:t>案件皆已進入登打程序，不可修改</w:t>
      </w:r>
      <w:r w:rsidRPr="00DE6B3B">
        <w:rPr>
          <w:rFonts w:ascii="新細明體" w:hAnsi="新細明體"/>
          <w:lang w:eastAsia="zh-TW"/>
        </w:rPr>
        <w:t>’</w:t>
      </w:r>
      <w:r w:rsidRPr="00DE6B3B">
        <w:rPr>
          <w:rFonts w:ascii="新細明體" w:hAnsi="新細明體" w:hint="eastAsia"/>
          <w:lang w:eastAsia="zh-TW"/>
        </w:rPr>
        <w:t>。</w:t>
      </w:r>
    </w:p>
    <w:p w:rsidR="00904A02" w:rsidRPr="00DE6B3B" w:rsidRDefault="00904A02" w:rsidP="00087369">
      <w:pPr>
        <w:pStyle w:val="Tabletext"/>
        <w:keepLines w:val="0"/>
        <w:numPr>
          <w:ilvl w:val="6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</w:t>
      </w:r>
    </w:p>
    <w:p w:rsidR="00990577" w:rsidRPr="00DE6B3B" w:rsidRDefault="00990577" w:rsidP="00087369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IF。</w:t>
      </w:r>
    </w:p>
    <w:p w:rsidR="00A652D3" w:rsidRPr="00DE6B3B" w:rsidRDefault="00323689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ELSE</w:t>
      </w:r>
    </w:p>
    <w:p w:rsidR="00F418D3" w:rsidRPr="00DE6B3B" w:rsidRDefault="00F418D3" w:rsidP="00087369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顯示 </w:t>
      </w:r>
      <w:r w:rsidRPr="00DE6B3B">
        <w:rPr>
          <w:rFonts w:ascii="新細明體" w:hAnsi="新細明體"/>
          <w:lang w:eastAsia="zh-TW"/>
        </w:rPr>
        <w:t>‘</w:t>
      </w:r>
      <w:r w:rsidR="00A17011" w:rsidRPr="00DE6B3B">
        <w:rPr>
          <w:rFonts w:ascii="新細明體" w:hAnsi="新細明體" w:hint="eastAsia"/>
          <w:lang w:eastAsia="zh-TW"/>
        </w:rPr>
        <w:t>查相關</w:t>
      </w:r>
      <w:r w:rsidR="005F084B" w:rsidRPr="00DE6B3B">
        <w:rPr>
          <w:rFonts w:ascii="新細明體" w:hAnsi="新細明體" w:hint="eastAsia"/>
          <w:lang w:eastAsia="zh-TW"/>
        </w:rPr>
        <w:t>簡</w:t>
      </w:r>
      <w:r w:rsidR="00A17011" w:rsidRPr="00DE6B3B">
        <w:rPr>
          <w:rFonts w:ascii="新細明體" w:hAnsi="新細明體" w:hint="eastAsia"/>
          <w:lang w:eastAsia="zh-TW"/>
        </w:rPr>
        <w:t>易受理資料</w:t>
      </w:r>
      <w:r w:rsidRPr="00DE6B3B">
        <w:rPr>
          <w:rFonts w:ascii="新細明體" w:hAnsi="新細明體"/>
          <w:lang w:eastAsia="zh-TW"/>
        </w:rPr>
        <w:t>’</w:t>
      </w:r>
      <w:r w:rsidRPr="00DE6B3B">
        <w:rPr>
          <w:rFonts w:ascii="新細明體" w:hAnsi="新細明體" w:hint="eastAsia"/>
          <w:lang w:eastAsia="zh-TW"/>
        </w:rPr>
        <w:t>。</w:t>
      </w:r>
    </w:p>
    <w:p w:rsidR="00F418D3" w:rsidRPr="00DE6B3B" w:rsidRDefault="00F418D3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</w:t>
      </w:r>
    </w:p>
    <w:p w:rsidR="00917A75" w:rsidRPr="00DE6B3B" w:rsidRDefault="00917A75" w:rsidP="00087369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 w:rsidRPr="00DE6B3B">
        <w:rPr>
          <w:rFonts w:ascii="新細明體" w:hAnsi="新細明體" w:hint="eastAsia"/>
          <w:b/>
          <w:bCs/>
          <w:color w:val="008000"/>
          <w:lang w:eastAsia="zh-TW"/>
        </w:rPr>
        <w:t>索引</w:t>
      </w:r>
      <w:r w:rsidR="0052224E" w:rsidRPr="00DE6B3B">
        <w:rPr>
          <w:rFonts w:ascii="新細明體" w:hAnsi="新細明體" w:hint="eastAsia"/>
          <w:b/>
          <w:bCs/>
          <w:color w:val="008000"/>
          <w:lang w:eastAsia="zh-TW"/>
        </w:rPr>
        <w:t>_事故人</w:t>
      </w:r>
    </w:p>
    <w:p w:rsidR="00917A75" w:rsidRPr="00DE6B3B" w:rsidRDefault="00917A75" w:rsidP="00087369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0000"/>
          <w:lang w:eastAsia="zh-TW"/>
        </w:rPr>
      </w:pPr>
      <w:r w:rsidRPr="00DE6B3B">
        <w:rPr>
          <w:rFonts w:ascii="新細明體" w:hAnsi="新細明體" w:hint="eastAsia"/>
          <w:color w:val="000000"/>
          <w:lang w:eastAsia="zh-TW"/>
        </w:rPr>
        <w:t xml:space="preserve">同 AAA0_0100 </w:t>
      </w:r>
      <w:r w:rsidRPr="00DE6B3B">
        <w:rPr>
          <w:rFonts w:ascii="新細明體" w:hAnsi="新細明體" w:hint="eastAsia"/>
          <w:b/>
          <w:bCs/>
          <w:color w:val="000000"/>
          <w:lang w:eastAsia="zh-TW"/>
        </w:rPr>
        <w:t xml:space="preserve">索引_事故人 </w:t>
      </w:r>
      <w:r w:rsidRPr="00DE6B3B">
        <w:rPr>
          <w:rFonts w:ascii="新細明體" w:hAnsi="新細明體" w:hint="eastAsia"/>
          <w:bCs/>
          <w:color w:val="000000"/>
          <w:lang w:eastAsia="zh-TW"/>
        </w:rPr>
        <w:t xml:space="preserve"> </w:t>
      </w:r>
      <w:r w:rsidR="00D358CB" w:rsidRPr="00DE6B3B">
        <w:rPr>
          <w:rFonts w:ascii="新細明體" w:hAnsi="新細明體" w:hint="eastAsia"/>
          <w:bCs/>
          <w:color w:val="000000"/>
          <w:lang w:eastAsia="zh-TW"/>
        </w:rPr>
        <w:t>(配合AAA0_0100修改)</w:t>
      </w:r>
      <w:r w:rsidRPr="00DE6B3B">
        <w:rPr>
          <w:rFonts w:ascii="新細明體" w:hAnsi="新細明體" w:hint="eastAsia"/>
          <w:color w:val="000000"/>
          <w:lang w:eastAsia="zh-TW"/>
        </w:rPr>
        <w:t>。</w:t>
      </w:r>
    </w:p>
    <w:p w:rsidR="0050222C" w:rsidRPr="00DE6B3B" w:rsidRDefault="0050222C" w:rsidP="0050222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</w:p>
    <w:p w:rsidR="0052224E" w:rsidRPr="00DE6B3B" w:rsidRDefault="0050222C" w:rsidP="00087369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 w:rsidRPr="00DE6B3B">
        <w:rPr>
          <w:rFonts w:ascii="新細明體" w:hAnsi="新細明體" w:hint="eastAsia"/>
          <w:b/>
          <w:bCs/>
          <w:color w:val="008000"/>
          <w:lang w:eastAsia="zh-TW"/>
        </w:rPr>
        <w:t>索引_送件人</w:t>
      </w:r>
    </w:p>
    <w:p w:rsidR="00AE4B88" w:rsidRPr="00DE6B3B" w:rsidRDefault="0050222C" w:rsidP="00AE4B88">
      <w:pPr>
        <w:pStyle w:val="Tabletext"/>
        <w:keepLines w:val="0"/>
        <w:numPr>
          <w:ilvl w:val="1"/>
          <w:numId w:val="15"/>
        </w:numPr>
        <w:spacing w:after="0" w:line="240" w:lineRule="auto"/>
        <w:ind w:left="425"/>
        <w:rPr>
          <w:rFonts w:ascii="新細明體" w:hAnsi="新細明體"/>
          <w:lang w:eastAsia="zh-TW"/>
        </w:rPr>
      </w:pPr>
      <w:r w:rsidRPr="00DE6B3B">
        <w:rPr>
          <w:rFonts w:ascii="新細明體" w:hAnsi="新細明體" w:hint="eastAsia"/>
          <w:lang w:eastAsia="zh-TW"/>
        </w:rPr>
        <w:t>CALL</w:t>
      </w:r>
      <w:r w:rsidR="00AE4B88" w:rsidRPr="00DE6B3B">
        <w:rPr>
          <w:rFonts w:ascii="新細明體" w:hAnsi="新細明體" w:hint="eastAsia"/>
          <w:lang w:eastAsia="zh-TW"/>
        </w:rPr>
        <w:t xml:space="preserve"> AA_A1Z002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0222C" w:rsidRPr="00DE6B3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0222C" w:rsidRPr="00DE6B3B" w:rsidRDefault="0050222C" w:rsidP="0050222C">
            <w:pPr>
              <w:jc w:val="center"/>
              <w:rPr>
                <w:rFonts w:ascii="新細明體" w:hAnsi="新細明體" w:cs="Arial Unicode MS"/>
                <w:b/>
                <w:bCs/>
                <w:sz w:val="20"/>
                <w:szCs w:val="20"/>
              </w:rPr>
            </w:pPr>
            <w:r w:rsidRPr="00DE6B3B">
              <w:rPr>
                <w:rFonts w:ascii="新細明體" w:hAnsi="新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0222C" w:rsidRPr="00DE6B3B" w:rsidRDefault="0050222C" w:rsidP="0050222C">
            <w:pPr>
              <w:jc w:val="center"/>
              <w:rPr>
                <w:rFonts w:ascii="新細明體" w:hAnsi="新細明體" w:cs="Arial Unicode MS"/>
                <w:b/>
                <w:bCs/>
                <w:sz w:val="20"/>
                <w:szCs w:val="20"/>
              </w:rPr>
            </w:pPr>
            <w:r w:rsidRPr="00DE6B3B">
              <w:rPr>
                <w:rFonts w:ascii="新細明體" w:hAnsi="新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50222C" w:rsidRPr="00DE6B3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22C" w:rsidRPr="00DE6B3B" w:rsidRDefault="0050222C" w:rsidP="0050222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E6B3B">
              <w:rPr>
                <w:rStyle w:val="HTML"/>
                <w:rFonts w:ascii="新細明體" w:eastAsia="新細明體" w:hAnsi="新細明體"/>
                <w:sz w:val="20"/>
                <w:szCs w:val="20"/>
              </w:rPr>
              <w:t>strEmpID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0222C" w:rsidRPr="00DE6B3B" w:rsidRDefault="0050222C" w:rsidP="0050222C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DE6B3B">
              <w:rPr>
                <w:rFonts w:ascii="新細明體" w:hAnsi="新細明體" w:cs="Arial Unicode MS" w:hint="eastAsia"/>
                <w:sz w:val="20"/>
                <w:szCs w:val="20"/>
              </w:rPr>
              <w:t>畫面.送件人ＩＤ</w:t>
            </w:r>
          </w:p>
        </w:tc>
      </w:tr>
    </w:tbl>
    <w:p w:rsidR="00B30F85" w:rsidRPr="00DE6B3B" w:rsidRDefault="00B30F85" w:rsidP="0008736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失敗處理：</w:t>
      </w:r>
    </w:p>
    <w:p w:rsidR="00B30F85" w:rsidRPr="00DE6B3B" w:rsidRDefault="00B30F85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回覆訊息： </w:t>
      </w:r>
      <w:r w:rsidR="00A93817" w:rsidRPr="00DE6B3B">
        <w:rPr>
          <w:rFonts w:ascii="新細明體" w:hAnsi="新細明體" w:hint="eastAsia"/>
          <w:lang w:eastAsia="zh-TW"/>
        </w:rPr>
        <w:t>模組.回覆訊息</w:t>
      </w:r>
      <w:r w:rsidRPr="00DE6B3B">
        <w:rPr>
          <w:rFonts w:ascii="新細明體" w:hAnsi="新細明體" w:hint="eastAsia"/>
          <w:lang w:eastAsia="zh-TW"/>
        </w:rPr>
        <w:t xml:space="preserve"> 。</w:t>
      </w:r>
    </w:p>
    <w:p w:rsidR="00B30F85" w:rsidRPr="00DE6B3B" w:rsidRDefault="00B30F85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return。</w:t>
      </w:r>
    </w:p>
    <w:p w:rsidR="00B30F85" w:rsidRPr="00DE6B3B" w:rsidRDefault="00B30F85" w:rsidP="0008736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ELSE</w:t>
      </w:r>
    </w:p>
    <w:p w:rsidR="00B30F85" w:rsidRPr="00DE6B3B" w:rsidRDefault="00B30F85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送件人姓名：</w:t>
      </w:r>
    </w:p>
    <w:p w:rsidR="00B30F85" w:rsidRPr="00DE6B3B" w:rsidRDefault="00B30F85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不可輸入。</w:t>
      </w:r>
    </w:p>
    <w:p w:rsidR="00B30F85" w:rsidRPr="00DE6B3B" w:rsidRDefault="00B30F85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值為　</w:t>
      </w:r>
      <w:r w:rsidR="00A93817" w:rsidRPr="00DE6B3B">
        <w:rPr>
          <w:rFonts w:ascii="新細明體" w:hAnsi="新細明體" w:hint="eastAsia"/>
          <w:lang w:eastAsia="zh-TW"/>
        </w:rPr>
        <w:t>模組. 送件人姓名</w:t>
      </w:r>
      <w:r w:rsidRPr="00DE6B3B">
        <w:rPr>
          <w:rFonts w:ascii="新細明體" w:hAnsi="新細明體" w:hint="eastAsia"/>
          <w:lang w:eastAsia="zh-TW"/>
        </w:rPr>
        <w:t>。</w:t>
      </w:r>
    </w:p>
    <w:p w:rsidR="00B30F85" w:rsidRPr="00DE6B3B" w:rsidRDefault="00B30F85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送件人單位</w:t>
      </w:r>
      <w:r w:rsidR="00BD26E3" w:rsidRPr="00DE6B3B">
        <w:rPr>
          <w:rFonts w:ascii="新細明體" w:hAnsi="新細明體" w:hint="eastAsia"/>
          <w:lang w:eastAsia="zh-TW"/>
        </w:rPr>
        <w:t>中文</w:t>
      </w:r>
      <w:r w:rsidRPr="00DE6B3B">
        <w:rPr>
          <w:rFonts w:ascii="新細明體" w:hAnsi="新細明體" w:hint="eastAsia"/>
          <w:lang w:eastAsia="zh-TW"/>
        </w:rPr>
        <w:t>：</w:t>
      </w:r>
      <w:r w:rsidR="00A93817" w:rsidRPr="00DE6B3B">
        <w:rPr>
          <w:rFonts w:ascii="新細明體" w:hAnsi="新細明體" w:hint="eastAsia"/>
          <w:lang w:eastAsia="zh-TW"/>
        </w:rPr>
        <w:t>模組</w:t>
      </w:r>
      <w:r w:rsidRPr="00DE6B3B">
        <w:rPr>
          <w:rFonts w:ascii="新細明體" w:hAnsi="新細明體" w:hint="eastAsia"/>
          <w:lang w:eastAsia="zh-TW"/>
        </w:rPr>
        <w:t>.</w:t>
      </w:r>
      <w:r w:rsidR="00A93817" w:rsidRPr="00DE6B3B">
        <w:rPr>
          <w:rFonts w:ascii="新細明體" w:hAnsi="新細明體" w:hint="eastAsia"/>
          <w:lang w:eastAsia="zh-TW"/>
        </w:rPr>
        <w:t xml:space="preserve"> 送件人單位中文。</w:t>
      </w:r>
    </w:p>
    <w:p w:rsidR="00BD26E3" w:rsidRPr="00DE6B3B" w:rsidRDefault="00BD26E3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送件人單位：</w:t>
      </w:r>
      <w:r w:rsidR="00A93817" w:rsidRPr="00DE6B3B">
        <w:rPr>
          <w:rFonts w:ascii="新細明體" w:hAnsi="新細明體" w:hint="eastAsia"/>
          <w:lang w:eastAsia="zh-TW"/>
        </w:rPr>
        <w:t>模組. 送件人單位。</w:t>
      </w:r>
    </w:p>
    <w:p w:rsidR="00A93817" w:rsidRPr="00DE6B3B" w:rsidRDefault="00A93817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模組.</w:t>
      </w:r>
      <w:r w:rsidRPr="00DE6B3B">
        <w:rPr>
          <w:rFonts w:ascii="新細明體" w:hAnsi="新細明體" w:hint="eastAsia"/>
        </w:rPr>
        <w:t xml:space="preserve"> 是否銀行人員</w:t>
      </w:r>
      <w:r w:rsidRPr="00DE6B3B">
        <w:rPr>
          <w:rFonts w:ascii="新細明體" w:hAnsi="新細明體" w:hint="eastAsia"/>
          <w:lang w:eastAsia="zh-TW"/>
        </w:rPr>
        <w:t xml:space="preserve"> = </w:t>
      </w:r>
      <w:r w:rsidRPr="00DE6B3B">
        <w:rPr>
          <w:rFonts w:ascii="新細明體" w:hAnsi="新細明體"/>
          <w:lang w:eastAsia="zh-TW"/>
        </w:rPr>
        <w:t>‘</w:t>
      </w:r>
      <w:r w:rsidRPr="00DE6B3B">
        <w:rPr>
          <w:rFonts w:ascii="新細明體" w:hAnsi="新細明體" w:hint="eastAsia"/>
          <w:lang w:eastAsia="zh-TW"/>
        </w:rPr>
        <w:t>Y</w:t>
      </w:r>
      <w:r w:rsidRPr="00DE6B3B">
        <w:rPr>
          <w:rFonts w:ascii="新細明體" w:hAnsi="新細明體"/>
          <w:lang w:eastAsia="zh-TW"/>
        </w:rPr>
        <w:t>’</w:t>
      </w:r>
    </w:p>
    <w:p w:rsidR="00360633" w:rsidRPr="00DE6B3B" w:rsidRDefault="00360633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模組.服務中心  &lt;&gt; 使用者.單位代號</w:t>
      </w:r>
    </w:p>
    <w:p w:rsidR="00360633" w:rsidRPr="00DE6B3B" w:rsidRDefault="00360633" w:rsidP="00087369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不需帶出姓名、單位、單位中文。</w:t>
      </w:r>
    </w:p>
    <w:p w:rsidR="00360633" w:rsidRPr="00DE6B3B" w:rsidRDefault="00360633" w:rsidP="00087369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回覆訊息：</w:t>
      </w:r>
      <w:r w:rsidRPr="00DE6B3B">
        <w:rPr>
          <w:rFonts w:ascii="新細明體" w:hAnsi="新細明體"/>
          <w:lang w:eastAsia="zh-TW"/>
        </w:rPr>
        <w:t>’</w:t>
      </w:r>
      <w:r w:rsidRPr="00DE6B3B">
        <w:rPr>
          <w:rFonts w:ascii="新細明體" w:hAnsi="新細明體" w:hint="eastAsia"/>
          <w:lang w:eastAsia="zh-TW"/>
        </w:rPr>
        <w:t>該分行人員不得於本服務中心受理案件</w:t>
      </w:r>
      <w:r w:rsidRPr="00DE6B3B">
        <w:rPr>
          <w:rFonts w:ascii="新細明體" w:hAnsi="新細明體"/>
          <w:lang w:eastAsia="zh-TW"/>
        </w:rPr>
        <w:t>’</w:t>
      </w:r>
      <w:r w:rsidRPr="00DE6B3B">
        <w:rPr>
          <w:rFonts w:ascii="新細明體" w:hAnsi="新細明體" w:hint="eastAsia"/>
          <w:lang w:eastAsia="zh-TW"/>
        </w:rPr>
        <w:t>。</w:t>
      </w:r>
    </w:p>
    <w:p w:rsidR="00360633" w:rsidRPr="00DE6B3B" w:rsidRDefault="00360633" w:rsidP="00087369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RETURN。</w:t>
      </w:r>
    </w:p>
    <w:p w:rsidR="00360633" w:rsidRPr="00DE6B3B" w:rsidRDefault="00360633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ELSE </w:t>
      </w:r>
    </w:p>
    <w:p w:rsidR="00A93817" w:rsidRPr="00DE6B3B" w:rsidRDefault="00A93817" w:rsidP="00087369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除姓名、單位、單位中文 正常帶出外，ALERT </w:t>
      </w:r>
      <w:r w:rsidRPr="00DE6B3B">
        <w:rPr>
          <w:rFonts w:ascii="新細明體" w:hAnsi="新細明體"/>
          <w:lang w:eastAsia="zh-TW"/>
        </w:rPr>
        <w:t>‘</w:t>
      </w:r>
      <w:r w:rsidRPr="00DE6B3B">
        <w:rPr>
          <w:rFonts w:ascii="新細明體" w:hAnsi="新細明體" w:hint="eastAsia"/>
          <w:lang w:eastAsia="zh-TW"/>
        </w:rPr>
        <w:t>送件人為銀行人員需檢查給付方式不得為現金</w:t>
      </w:r>
      <w:r w:rsidRPr="00DE6B3B">
        <w:rPr>
          <w:rFonts w:ascii="新細明體" w:hAnsi="新細明體"/>
          <w:lang w:eastAsia="zh-TW"/>
        </w:rPr>
        <w:t>’</w:t>
      </w:r>
      <w:r w:rsidRPr="00DE6B3B">
        <w:rPr>
          <w:rFonts w:ascii="新細明體" w:hAnsi="新細明體" w:hint="eastAsia"/>
          <w:lang w:eastAsia="zh-TW"/>
        </w:rPr>
        <w:t>。</w:t>
      </w:r>
    </w:p>
    <w:p w:rsidR="00360633" w:rsidRPr="00DE6B3B" w:rsidRDefault="00360633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IF。</w:t>
      </w:r>
    </w:p>
    <w:p w:rsidR="00360633" w:rsidRPr="00DE6B3B" w:rsidRDefault="00360633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IF。</w:t>
      </w:r>
    </w:p>
    <w:p w:rsidR="00BD26E3" w:rsidRPr="00DE6B3B" w:rsidRDefault="00BD26E3" w:rsidP="0008736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IF。</w:t>
      </w:r>
    </w:p>
    <w:p w:rsidR="0051612A" w:rsidRPr="00DE6B3B" w:rsidRDefault="0051612A" w:rsidP="003C2E2A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索引理專單位</w:t>
      </w:r>
      <w:r w:rsidR="0061352A" w:rsidRPr="00DE6B3B">
        <w:rPr>
          <w:rFonts w:ascii="新細明體" w:hAnsi="新細明體" w:hint="eastAsia"/>
          <w:lang w:eastAsia="zh-TW"/>
        </w:rPr>
        <w:t>中文名稱</w:t>
      </w:r>
    </w:p>
    <w:p w:rsidR="0061352A" w:rsidRPr="00DE6B3B" w:rsidRDefault="0061352A" w:rsidP="003C2E2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畫面.理專單位 長度不是</w:t>
      </w:r>
      <w:r w:rsidR="00EC5807" w:rsidRPr="00DE6B3B">
        <w:rPr>
          <w:rFonts w:ascii="新細明體" w:hAnsi="新細明體" w:hint="eastAsia"/>
          <w:lang w:eastAsia="zh-TW"/>
        </w:rPr>
        <w:t>7</w:t>
      </w:r>
      <w:r w:rsidRPr="00DE6B3B">
        <w:rPr>
          <w:rFonts w:ascii="新細明體" w:hAnsi="新細明體" w:hint="eastAsia"/>
          <w:lang w:eastAsia="zh-TW"/>
        </w:rPr>
        <w:t>碼 OR 畫面.理專單位 第三碼不是5</w:t>
      </w:r>
      <w:r w:rsidR="00EC5807" w:rsidRPr="00DE6B3B">
        <w:rPr>
          <w:rFonts w:ascii="新細明體" w:hAnsi="新細明體" w:hint="eastAsia"/>
          <w:lang w:eastAsia="zh-TW"/>
        </w:rPr>
        <w:t>跟7</w:t>
      </w:r>
    </w:p>
    <w:p w:rsidR="0061352A" w:rsidRPr="00DE6B3B" w:rsidRDefault="0061352A" w:rsidP="006135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回覆訊息：理專單位代號錯誤</w:t>
      </w:r>
    </w:p>
    <w:p w:rsidR="0061352A" w:rsidRPr="00DE6B3B" w:rsidRDefault="0061352A" w:rsidP="003C2E2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</w:t>
      </w:r>
    </w:p>
    <w:p w:rsidR="0061352A" w:rsidRPr="00DE6B3B" w:rsidRDefault="0061352A" w:rsidP="003C2E2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CALL </w:t>
      </w:r>
      <w:r w:rsidRPr="00DE6B3B">
        <w:rPr>
          <w:rFonts w:ascii="新細明體" w:hAnsi="新細明體"/>
          <w:lang w:eastAsia="zh-TW"/>
        </w:rPr>
        <w:t>com.cathay.common.hr.DivData</w:t>
      </w:r>
      <w:r w:rsidRPr="00DE6B3B">
        <w:rPr>
          <w:rFonts w:ascii="新細明體" w:hAnsi="新細明體" w:hint="eastAsia"/>
          <w:lang w:eastAsia="zh-TW"/>
        </w:rPr>
        <w:t>.</w:t>
      </w:r>
      <w:r w:rsidRPr="00DE6B3B">
        <w:rPr>
          <w:rFonts w:ascii="新細明體" w:hAnsi="新細明體"/>
          <w:lang w:eastAsia="zh-TW"/>
        </w:rPr>
        <w:t>getUnit4ShortName</w:t>
      </w:r>
      <w:r w:rsidRPr="00DE6B3B">
        <w:rPr>
          <w:rFonts w:ascii="新細明體" w:hAnsi="新細明體" w:hint="eastAsia"/>
          <w:lang w:eastAsia="zh-TW"/>
        </w:rPr>
        <w:t>()</w:t>
      </w:r>
    </w:p>
    <w:p w:rsidR="0061352A" w:rsidRPr="00DE6B3B" w:rsidRDefault="0061352A" w:rsidP="006135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傳入參數：畫面.理專單位</w:t>
      </w:r>
    </w:p>
    <w:p w:rsidR="0061352A" w:rsidRPr="00DE6B3B" w:rsidRDefault="00E06FCA" w:rsidP="003C2E2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模組.單位中文 = ""</w:t>
      </w:r>
    </w:p>
    <w:p w:rsidR="00E06FCA" w:rsidRPr="00DE6B3B" w:rsidRDefault="00E06FCA" w:rsidP="00E06FC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回覆訊息：無該理專單位中文</w:t>
      </w:r>
    </w:p>
    <w:p w:rsidR="00E06FCA" w:rsidRPr="00DE6B3B" w:rsidRDefault="00E06FCA" w:rsidP="003C2E2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ELSE</w:t>
      </w:r>
    </w:p>
    <w:p w:rsidR="00E06FCA" w:rsidRPr="00DE6B3B" w:rsidRDefault="00E06FCA" w:rsidP="00E06FC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畫面.理專單位中文 = 模組.單位中文</w:t>
      </w:r>
    </w:p>
    <w:p w:rsidR="00E06FCA" w:rsidRPr="00DE6B3B" w:rsidRDefault="00E06FCA" w:rsidP="003C2E2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</w:t>
      </w:r>
    </w:p>
    <w:p w:rsidR="00E06FCA" w:rsidRPr="00DE6B3B" w:rsidRDefault="00E06FCA" w:rsidP="003C2E2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</w:p>
    <w:p w:rsidR="0050222C" w:rsidRPr="00DE6B3B" w:rsidRDefault="0050222C" w:rsidP="00B30F85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b/>
          <w:bCs/>
          <w:color w:val="008000"/>
          <w:lang w:eastAsia="zh-TW"/>
        </w:rPr>
      </w:pPr>
    </w:p>
    <w:p w:rsidR="0050222C" w:rsidRPr="00DE6B3B" w:rsidRDefault="0050222C" w:rsidP="0050222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</w:p>
    <w:p w:rsidR="00245CF4" w:rsidRPr="00DE6B3B" w:rsidRDefault="00917A75" w:rsidP="00087369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 w:rsidRPr="00DE6B3B">
        <w:rPr>
          <w:rFonts w:ascii="新細明體" w:hAnsi="新細明體" w:hint="eastAsia"/>
          <w:b/>
          <w:bCs/>
          <w:color w:val="008000"/>
          <w:lang w:eastAsia="zh-TW"/>
        </w:rPr>
        <w:t>下一步</w:t>
      </w:r>
    </w:p>
    <w:p w:rsidR="0023751E" w:rsidRPr="00DE6B3B" w:rsidRDefault="0023751E" w:rsidP="00087369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 w:rsidRPr="00DE6B3B">
        <w:tc>
          <w:tcPr>
            <w:tcW w:w="720" w:type="dxa"/>
          </w:tcPr>
          <w:p w:rsidR="0023751E" w:rsidRPr="00DE6B3B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Pr="00DE6B3B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Pr="00DE6B3B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DE6B3B">
              <w:rPr>
                <w:rFonts w:ascii="新細明體" w:hAnsi="新細明體" w:hint="eastAsia"/>
                <w:b/>
                <w:lang w:eastAsia="zh-TW"/>
              </w:rPr>
              <w:t>不符合時的錯誤訊息</w:t>
            </w:r>
          </w:p>
        </w:tc>
      </w:tr>
      <w:tr w:rsidR="0023751E" w:rsidRPr="00DE6B3B">
        <w:tc>
          <w:tcPr>
            <w:tcW w:w="720" w:type="dxa"/>
          </w:tcPr>
          <w:p w:rsidR="0023751E" w:rsidRPr="00DE6B3B" w:rsidRDefault="0023751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DE6B3B" w:rsidRDefault="0078412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事故者ID需有值且長度為10碼</w:t>
            </w:r>
            <w:r w:rsidR="009B4103">
              <w:rPr>
                <w:rFonts w:ascii="新細明體" w:hAnsi="新細明體" w:hint="eastAsia"/>
                <w:bCs/>
                <w:lang w:eastAsia="zh-TW"/>
              </w:rPr>
              <w:t>(OIU件有勾選時不檢核)</w:t>
            </w:r>
          </w:p>
        </w:tc>
        <w:tc>
          <w:tcPr>
            <w:tcW w:w="3320" w:type="dxa"/>
          </w:tcPr>
          <w:p w:rsidR="0023751E" w:rsidRPr="00DE6B3B" w:rsidRDefault="0023751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</w:t>
            </w:r>
            <w:r w:rsidR="00E36F14" w:rsidRPr="00DE6B3B">
              <w:rPr>
                <w:rFonts w:ascii="新細明體" w:hAnsi="新細明體" w:hint="eastAsia"/>
                <w:lang w:eastAsia="zh-TW"/>
              </w:rPr>
              <w:t>確認</w:t>
            </w:r>
            <w:r w:rsidR="00784128" w:rsidRPr="00DE6B3B">
              <w:rPr>
                <w:rFonts w:ascii="新細明體" w:hAnsi="新細明體" w:hint="eastAsia"/>
                <w:lang w:eastAsia="zh-TW"/>
              </w:rPr>
              <w:t>事故者ID</w:t>
            </w:r>
            <w:r w:rsidR="00E36F14" w:rsidRPr="00DE6B3B">
              <w:rPr>
                <w:rFonts w:ascii="新細明體" w:hAnsi="新細明體" w:hint="eastAsia"/>
                <w:lang w:eastAsia="zh-TW"/>
              </w:rPr>
              <w:t>：畫面 .事故者</w:t>
            </w:r>
            <w:r w:rsidR="0089047D" w:rsidRPr="00DE6B3B">
              <w:rPr>
                <w:rFonts w:ascii="新細明體" w:hAnsi="新細明體" w:hint="eastAsia"/>
                <w:lang w:eastAsia="zh-TW"/>
              </w:rPr>
              <w:t>ID</w:t>
            </w:r>
            <w:r w:rsidR="00E36F14" w:rsidRPr="00DE6B3B">
              <w:rPr>
                <w:rFonts w:ascii="新細明體" w:hAnsi="新細明體" w:hint="eastAsia"/>
                <w:lang w:eastAsia="zh-TW"/>
              </w:rPr>
              <w:t>是否正確</w:t>
            </w:r>
          </w:p>
          <w:p w:rsidR="00E36F14" w:rsidRPr="00DE6B3B" w:rsidRDefault="00E36F1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按 確認 則 Pass 此檢核</w:t>
            </w:r>
          </w:p>
          <w:p w:rsidR="00E36F14" w:rsidRPr="00DE6B3B" w:rsidRDefault="00E36F1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按 取消 則 事故人ID 反白</w:t>
            </w:r>
          </w:p>
        </w:tc>
      </w:tr>
      <w:tr w:rsidR="0023751E" w:rsidRPr="00DE6B3B">
        <w:tc>
          <w:tcPr>
            <w:tcW w:w="720" w:type="dxa"/>
          </w:tcPr>
          <w:p w:rsidR="0023751E" w:rsidRPr="00DE6B3B" w:rsidRDefault="0023751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DE6B3B" w:rsidRDefault="0078412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事故者姓名需有值</w:t>
            </w:r>
            <w:r w:rsidR="006E5DD1">
              <w:rPr>
                <w:rFonts w:ascii="新細明體" w:hAnsi="新細明體" w:hint="eastAsia"/>
                <w:bCs/>
                <w:lang w:eastAsia="zh-TW"/>
              </w:rPr>
              <w:t>(OIU件有勾選時只檢核有值即可，其他姓名邏輯不檢核)</w:t>
            </w:r>
          </w:p>
        </w:tc>
        <w:tc>
          <w:tcPr>
            <w:tcW w:w="3320" w:type="dxa"/>
          </w:tcPr>
          <w:p w:rsidR="0023751E" w:rsidRPr="00DE6B3B" w:rsidRDefault="0078412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無事故者姓名,請重新索引</w:t>
            </w:r>
            <w:r w:rsidR="00471353" w:rsidRPr="00DE6B3B">
              <w:rPr>
                <w:rFonts w:ascii="新細明體" w:hAnsi="新細明體" w:hint="eastAsia"/>
                <w:lang w:eastAsia="zh-TW"/>
              </w:rPr>
              <w:t>或輸入</w:t>
            </w:r>
          </w:p>
        </w:tc>
      </w:tr>
      <w:tr w:rsidR="009B4663" w:rsidRPr="00DE6B3B">
        <w:tc>
          <w:tcPr>
            <w:tcW w:w="720" w:type="dxa"/>
          </w:tcPr>
          <w:p w:rsidR="009B4663" w:rsidRPr="00DE6B3B" w:rsidRDefault="009B4663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9B4663" w:rsidRPr="00DE6B3B" w:rsidRDefault="009B466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事故日期需有值且為合理日期</w:t>
            </w:r>
            <w:r w:rsidR="00471353" w:rsidRPr="00DE6B3B">
              <w:rPr>
                <w:rFonts w:ascii="新細明體" w:hAnsi="新細明體" w:hint="eastAsia"/>
                <w:lang w:eastAsia="zh-TW"/>
              </w:rPr>
              <w:t>不得大於今日</w:t>
            </w:r>
          </w:p>
        </w:tc>
        <w:tc>
          <w:tcPr>
            <w:tcW w:w="3320" w:type="dxa"/>
          </w:tcPr>
          <w:p w:rsidR="009B4663" w:rsidRPr="00DE6B3B" w:rsidRDefault="009B466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請輸入正確事故日期</w:t>
            </w:r>
          </w:p>
        </w:tc>
      </w:tr>
      <w:tr w:rsidR="00471353" w:rsidRPr="00DE6B3B">
        <w:tc>
          <w:tcPr>
            <w:tcW w:w="720" w:type="dxa"/>
          </w:tcPr>
          <w:p w:rsidR="00471353" w:rsidRPr="00DE6B3B" w:rsidRDefault="00471353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471353" w:rsidRPr="00DE6B3B" w:rsidRDefault="0047135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事故當時工作內容須有值</w:t>
            </w:r>
          </w:p>
        </w:tc>
        <w:tc>
          <w:tcPr>
            <w:tcW w:w="3320" w:type="dxa"/>
          </w:tcPr>
          <w:p w:rsidR="00471353" w:rsidRPr="00DE6B3B" w:rsidRDefault="0047135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請輸入事故當時工作內容</w:t>
            </w:r>
          </w:p>
        </w:tc>
      </w:tr>
      <w:tr w:rsidR="00471353" w:rsidRPr="00DE6B3B">
        <w:tc>
          <w:tcPr>
            <w:tcW w:w="720" w:type="dxa"/>
          </w:tcPr>
          <w:p w:rsidR="00471353" w:rsidRPr="00DE6B3B" w:rsidRDefault="00471353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471353" w:rsidRPr="00DE6B3B" w:rsidRDefault="0047135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送件人ID需有值</w:t>
            </w:r>
          </w:p>
        </w:tc>
        <w:tc>
          <w:tcPr>
            <w:tcW w:w="3320" w:type="dxa"/>
          </w:tcPr>
          <w:p w:rsidR="00471353" w:rsidRPr="00DE6B3B" w:rsidRDefault="001500D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請輸入送件人ID</w:t>
            </w:r>
          </w:p>
        </w:tc>
      </w:tr>
      <w:tr w:rsidR="00323C0D" w:rsidRPr="00DE6B3B">
        <w:tc>
          <w:tcPr>
            <w:tcW w:w="720" w:type="dxa"/>
          </w:tcPr>
          <w:p w:rsidR="00323C0D" w:rsidRPr="00DE6B3B" w:rsidRDefault="00323C0D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323C0D" w:rsidRPr="00DE6B3B" w:rsidRDefault="00323C0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送件人姓名需有值</w:t>
            </w:r>
          </w:p>
        </w:tc>
        <w:tc>
          <w:tcPr>
            <w:tcW w:w="3320" w:type="dxa"/>
          </w:tcPr>
          <w:p w:rsidR="00323C0D" w:rsidRPr="00DE6B3B" w:rsidRDefault="00323C0D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請輸入送件人姓名</w:t>
            </w:r>
          </w:p>
        </w:tc>
      </w:tr>
      <w:tr w:rsidR="000D371C" w:rsidRPr="00DE6B3B">
        <w:tc>
          <w:tcPr>
            <w:tcW w:w="720" w:type="dxa"/>
          </w:tcPr>
          <w:p w:rsidR="000D371C" w:rsidRPr="00DE6B3B" w:rsidRDefault="000D371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0D371C" w:rsidRPr="00DE6B3B" w:rsidRDefault="000D371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聯絡電話1聯絡電話2聯絡電話3 至少有一個需輸入</w:t>
            </w:r>
          </w:p>
        </w:tc>
        <w:tc>
          <w:tcPr>
            <w:tcW w:w="3320" w:type="dxa"/>
          </w:tcPr>
          <w:p w:rsidR="000D371C" w:rsidRPr="00DE6B3B" w:rsidRDefault="000D371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請輸入聯絡電話</w:t>
            </w:r>
          </w:p>
        </w:tc>
      </w:tr>
      <w:tr w:rsidR="00D124C2" w:rsidRPr="00DE6B3B">
        <w:tc>
          <w:tcPr>
            <w:tcW w:w="720" w:type="dxa"/>
          </w:tcPr>
          <w:p w:rsidR="00D124C2" w:rsidRPr="00DE6B3B" w:rsidRDefault="00D124C2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D124C2" w:rsidRPr="00DE6B3B" w:rsidRDefault="00D124C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送件單位須有值</w:t>
            </w:r>
          </w:p>
        </w:tc>
        <w:tc>
          <w:tcPr>
            <w:tcW w:w="3320" w:type="dxa"/>
          </w:tcPr>
          <w:p w:rsidR="00D124C2" w:rsidRPr="00DE6B3B" w:rsidRDefault="00D124C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請索引送件人</w:t>
            </w:r>
          </w:p>
        </w:tc>
      </w:tr>
      <w:tr w:rsidR="004F52CC" w:rsidRPr="00DE6B3B">
        <w:tc>
          <w:tcPr>
            <w:tcW w:w="720" w:type="dxa"/>
          </w:tcPr>
          <w:p w:rsidR="004F52CC" w:rsidRPr="00DE6B3B" w:rsidRDefault="004F52C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4F52CC" w:rsidRPr="00DE6B3B" w:rsidRDefault="004F52C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該事故者id是否有未結預付金</w:t>
            </w:r>
          </w:p>
        </w:tc>
        <w:tc>
          <w:tcPr>
            <w:tcW w:w="3320" w:type="dxa"/>
          </w:tcPr>
          <w:p w:rsidR="004F52CC" w:rsidRPr="00DE6B3B" w:rsidRDefault="004F52CC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/>
                <w:lang w:eastAsia="zh-TW"/>
              </w:rPr>
              <w:t>A</w:t>
            </w:r>
            <w:r w:rsidRPr="00DE6B3B">
              <w:rPr>
                <w:rFonts w:ascii="新細明體" w:hAnsi="新細明體" w:hint="eastAsia"/>
                <w:lang w:eastAsia="zh-TW"/>
              </w:rPr>
              <w:t>lert提示字眼</w:t>
            </w:r>
          </w:p>
        </w:tc>
      </w:tr>
      <w:tr w:rsidR="00AA53A2" w:rsidRPr="00DE6B3B">
        <w:tc>
          <w:tcPr>
            <w:tcW w:w="720" w:type="dxa"/>
          </w:tcPr>
          <w:p w:rsidR="00AA53A2" w:rsidRPr="00DE6B3B" w:rsidRDefault="00AA53A2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AA53A2" w:rsidRPr="00DE6B3B" w:rsidRDefault="00AA53A2" w:rsidP="00AA53A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若是學團險理賠案件</w:t>
            </w:r>
            <w:r w:rsidRPr="00DE6B3B">
              <w:rPr>
                <w:rFonts w:ascii="新細明體" w:hAnsi="新細明體" w:hint="eastAsia"/>
                <w:bCs/>
                <w:lang w:eastAsia="zh-TW"/>
              </w:rPr>
              <w:t>(作業種類 = 'H'</w:t>
            </w:r>
            <w:r w:rsidRPr="00DE6B3B">
              <w:rPr>
                <w:rFonts w:ascii="新細明體" w:hAnsi="新細明體" w:hint="eastAsia"/>
                <w:lang w:eastAsia="zh-TW"/>
              </w:rPr>
              <w:t>),則必須輸入10碼</w:t>
            </w:r>
            <w:r w:rsidR="002F1AB1" w:rsidRPr="00DE6B3B">
              <w:rPr>
                <w:rFonts w:ascii="新細明體" w:hAnsi="新細明體" w:hint="eastAsia"/>
                <w:lang w:eastAsia="zh-TW"/>
              </w:rPr>
              <w:t>保單號碼</w:t>
            </w:r>
          </w:p>
        </w:tc>
        <w:tc>
          <w:tcPr>
            <w:tcW w:w="3320" w:type="dxa"/>
          </w:tcPr>
          <w:p w:rsidR="00AA53A2" w:rsidRPr="00DE6B3B" w:rsidRDefault="002F1AB1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請輸入正確保單號碼</w:t>
            </w:r>
          </w:p>
        </w:tc>
      </w:tr>
      <w:tr w:rsidR="0008219E" w:rsidRPr="00DE6B3B">
        <w:tc>
          <w:tcPr>
            <w:tcW w:w="720" w:type="dxa"/>
          </w:tcPr>
          <w:p w:rsidR="0008219E" w:rsidRPr="00DE6B3B" w:rsidRDefault="0008219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08219E" w:rsidRPr="00DE6B3B" w:rsidRDefault="0008219E" w:rsidP="00AA53A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若登入者單位屬於保代服,需檢核以下欄位</w:t>
            </w:r>
          </w:p>
        </w:tc>
        <w:tc>
          <w:tcPr>
            <w:tcW w:w="3320" w:type="dxa"/>
          </w:tcPr>
          <w:p w:rsidR="0008219E" w:rsidRPr="00DE6B3B" w:rsidRDefault="0008219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</w:tr>
      <w:tr w:rsidR="0008219E" w:rsidRPr="00DE6B3B">
        <w:tc>
          <w:tcPr>
            <w:tcW w:w="720" w:type="dxa"/>
          </w:tcPr>
          <w:p w:rsidR="0008219E" w:rsidRPr="00DE6B3B" w:rsidRDefault="0008219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08219E" w:rsidRPr="00DE6B3B" w:rsidRDefault="0008219E" w:rsidP="00AA53A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理專姓名需有值</w:t>
            </w:r>
          </w:p>
        </w:tc>
        <w:tc>
          <w:tcPr>
            <w:tcW w:w="3320" w:type="dxa"/>
          </w:tcPr>
          <w:p w:rsidR="0008219E" w:rsidRPr="00DE6B3B" w:rsidRDefault="0008219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請輸入正確理專姓名</w:t>
            </w:r>
          </w:p>
        </w:tc>
      </w:tr>
      <w:tr w:rsidR="0008219E" w:rsidRPr="00DE6B3B">
        <w:tc>
          <w:tcPr>
            <w:tcW w:w="720" w:type="dxa"/>
          </w:tcPr>
          <w:p w:rsidR="0008219E" w:rsidRPr="00DE6B3B" w:rsidRDefault="0008219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08219E" w:rsidRPr="00DE6B3B" w:rsidRDefault="0008219E" w:rsidP="00AA53A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理專ID需為合理ID</w:t>
            </w:r>
          </w:p>
        </w:tc>
        <w:tc>
          <w:tcPr>
            <w:tcW w:w="3320" w:type="dxa"/>
          </w:tcPr>
          <w:p w:rsidR="0008219E" w:rsidRPr="00DE6B3B" w:rsidRDefault="0008219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請輸入正確理專ID</w:t>
            </w:r>
          </w:p>
        </w:tc>
      </w:tr>
      <w:tr w:rsidR="0008219E" w:rsidRPr="00DE6B3B">
        <w:tc>
          <w:tcPr>
            <w:tcW w:w="720" w:type="dxa"/>
          </w:tcPr>
          <w:p w:rsidR="0008219E" w:rsidRPr="00DE6B3B" w:rsidRDefault="0008219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08219E" w:rsidRPr="00DE6B3B" w:rsidRDefault="0008219E" w:rsidP="00EC580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理專單位需有值且長度為</w:t>
            </w:r>
            <w:r w:rsidR="00EC5807" w:rsidRPr="00DE6B3B">
              <w:rPr>
                <w:rFonts w:ascii="新細明體" w:hAnsi="新細明體" w:hint="eastAsia"/>
                <w:lang w:eastAsia="zh-TW"/>
              </w:rPr>
              <w:t>7</w:t>
            </w:r>
            <w:r w:rsidRPr="00DE6B3B">
              <w:rPr>
                <w:rFonts w:ascii="新細明體" w:hAnsi="新細明體" w:hint="eastAsia"/>
                <w:lang w:eastAsia="zh-TW"/>
              </w:rPr>
              <w:t>碼</w:t>
            </w:r>
            <w:r w:rsidR="00EC5807" w:rsidRPr="00DE6B3B">
              <w:rPr>
                <w:rFonts w:ascii="新細明體" w:hAnsi="新細明體" w:hint="eastAsia"/>
                <w:lang w:eastAsia="zh-TW"/>
              </w:rPr>
              <w:t>,且第三碼需為5或7</w:t>
            </w:r>
          </w:p>
        </w:tc>
        <w:tc>
          <w:tcPr>
            <w:tcW w:w="3320" w:type="dxa"/>
          </w:tcPr>
          <w:p w:rsidR="0008219E" w:rsidRPr="00DE6B3B" w:rsidRDefault="0008219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請輸入正確理專單位</w:t>
            </w:r>
          </w:p>
        </w:tc>
      </w:tr>
      <w:tr w:rsidR="0008219E" w:rsidRPr="00DE6B3B">
        <w:tc>
          <w:tcPr>
            <w:tcW w:w="720" w:type="dxa"/>
          </w:tcPr>
          <w:p w:rsidR="0008219E" w:rsidRPr="00DE6B3B" w:rsidRDefault="0008219E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08219E" w:rsidRPr="00DE6B3B" w:rsidRDefault="0008219E" w:rsidP="00AA53A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理專單位中文需有值</w:t>
            </w:r>
          </w:p>
        </w:tc>
        <w:tc>
          <w:tcPr>
            <w:tcW w:w="3320" w:type="dxa"/>
          </w:tcPr>
          <w:p w:rsidR="0008219E" w:rsidRPr="00DE6B3B" w:rsidRDefault="0008219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請輸入正確理專單位中文</w:t>
            </w:r>
          </w:p>
        </w:tc>
      </w:tr>
      <w:tr w:rsidR="00833D24" w:rsidRPr="00DE6B3B">
        <w:tc>
          <w:tcPr>
            <w:tcW w:w="720" w:type="dxa"/>
          </w:tcPr>
          <w:p w:rsidR="00833D24" w:rsidRPr="00DE6B3B" w:rsidRDefault="00833D24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833D24" w:rsidRPr="00DE6B3B" w:rsidRDefault="00833D24" w:rsidP="00833D2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若是團險理賠案件</w:t>
            </w:r>
            <w:r w:rsidRPr="00DE6B3B">
              <w:rPr>
                <w:rFonts w:ascii="新細明體" w:hAnsi="新細明體" w:hint="eastAsia"/>
                <w:bCs/>
                <w:lang w:eastAsia="zh-TW"/>
              </w:rPr>
              <w:t>(作業種類 = '</w:t>
            </w:r>
            <w:r>
              <w:rPr>
                <w:rFonts w:ascii="新細明體" w:hAnsi="新細明體" w:hint="eastAsia"/>
                <w:bCs/>
                <w:lang w:eastAsia="zh-TW"/>
              </w:rPr>
              <w:t>G</w:t>
            </w:r>
            <w:r w:rsidRPr="00DE6B3B">
              <w:rPr>
                <w:rFonts w:ascii="新細明體" w:hAnsi="新細明體" w:hint="eastAsia"/>
                <w:bCs/>
                <w:lang w:eastAsia="zh-TW"/>
              </w:rPr>
              <w:t>'</w:t>
            </w:r>
            <w:r w:rsidRPr="00DE6B3B">
              <w:rPr>
                <w:rFonts w:ascii="新細明體" w:hAnsi="新細明體" w:hint="eastAsia"/>
                <w:lang w:eastAsia="zh-TW"/>
              </w:rPr>
              <w:t>),則必須輸入</w:t>
            </w:r>
            <w:r>
              <w:rPr>
                <w:rFonts w:ascii="新細明體" w:hAnsi="新細明體" w:hint="eastAsia"/>
                <w:lang w:eastAsia="zh-TW"/>
              </w:rPr>
              <w:t>員工ID</w:t>
            </w:r>
          </w:p>
        </w:tc>
        <w:tc>
          <w:tcPr>
            <w:tcW w:w="3320" w:type="dxa"/>
          </w:tcPr>
          <w:p w:rsidR="00833D24" w:rsidRPr="00DE6B3B" w:rsidRDefault="00833D24" w:rsidP="00833D2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</w:t>
            </w:r>
            <w:r>
              <w:rPr>
                <w:rFonts w:ascii="新細明體" w:hAnsi="新細明體" w:hint="eastAsia"/>
                <w:lang w:eastAsia="zh-TW"/>
              </w:rPr>
              <w:t>員工</w:t>
            </w:r>
            <w:r w:rsidRPr="00DE6B3B">
              <w:rPr>
                <w:rFonts w:ascii="新細明體" w:hAnsi="新細明體" w:hint="eastAsia"/>
                <w:lang w:eastAsia="zh-TW"/>
              </w:rPr>
              <w:t>ID</w:t>
            </w:r>
          </w:p>
        </w:tc>
      </w:tr>
      <w:tr w:rsidR="00833D24" w:rsidRPr="00DE6B3B">
        <w:tc>
          <w:tcPr>
            <w:tcW w:w="720" w:type="dxa"/>
          </w:tcPr>
          <w:p w:rsidR="00833D24" w:rsidRPr="00DE6B3B" w:rsidRDefault="00833D24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833D24" w:rsidRPr="00DE6B3B" w:rsidRDefault="00833D24" w:rsidP="00833D2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若是團險理賠案件</w:t>
            </w:r>
            <w:r w:rsidRPr="00DE6B3B">
              <w:rPr>
                <w:rFonts w:ascii="新細明體" w:hAnsi="新細明體" w:hint="eastAsia"/>
                <w:bCs/>
                <w:lang w:eastAsia="zh-TW"/>
              </w:rPr>
              <w:t>(作業種類 = '</w:t>
            </w:r>
            <w:r>
              <w:rPr>
                <w:rFonts w:ascii="新細明體" w:hAnsi="新細明體" w:hint="eastAsia"/>
                <w:bCs/>
                <w:lang w:eastAsia="zh-TW"/>
              </w:rPr>
              <w:t>G</w:t>
            </w:r>
            <w:r w:rsidRPr="00DE6B3B">
              <w:rPr>
                <w:rFonts w:ascii="新細明體" w:hAnsi="新細明體" w:hint="eastAsia"/>
                <w:bCs/>
                <w:lang w:eastAsia="zh-TW"/>
              </w:rPr>
              <w:t>'</w:t>
            </w:r>
            <w:r w:rsidRPr="00DE6B3B">
              <w:rPr>
                <w:rFonts w:ascii="新細明體" w:hAnsi="新細明體" w:hint="eastAsia"/>
                <w:lang w:eastAsia="zh-TW"/>
              </w:rPr>
              <w:t>),則必須輸入</w:t>
            </w:r>
            <w:r>
              <w:rPr>
                <w:rFonts w:ascii="新細明體" w:hAnsi="新細明體" w:hint="eastAsia"/>
                <w:lang w:eastAsia="zh-TW"/>
              </w:rPr>
              <w:t>員工姓名</w:t>
            </w:r>
          </w:p>
        </w:tc>
        <w:tc>
          <w:tcPr>
            <w:tcW w:w="3320" w:type="dxa"/>
          </w:tcPr>
          <w:p w:rsidR="00833D24" w:rsidRPr="00DE6B3B" w:rsidRDefault="00833D24" w:rsidP="00833D2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</w:t>
            </w:r>
            <w:r>
              <w:rPr>
                <w:rFonts w:ascii="新細明體" w:hAnsi="新細明體" w:hint="eastAsia"/>
                <w:lang w:eastAsia="zh-TW"/>
              </w:rPr>
              <w:t>員工姓名</w:t>
            </w:r>
          </w:p>
        </w:tc>
      </w:tr>
      <w:tr w:rsidR="00833D24" w:rsidRPr="00DE6B3B">
        <w:tc>
          <w:tcPr>
            <w:tcW w:w="720" w:type="dxa"/>
          </w:tcPr>
          <w:p w:rsidR="00833D24" w:rsidRPr="00DE6B3B" w:rsidRDefault="00833D24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833D24" w:rsidRPr="00DE6B3B" w:rsidRDefault="00833D24" w:rsidP="00833D2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若是團險理賠案件</w:t>
            </w:r>
            <w:r w:rsidRPr="00DE6B3B">
              <w:rPr>
                <w:rFonts w:ascii="新細明體" w:hAnsi="新細明體" w:hint="eastAsia"/>
                <w:bCs/>
                <w:lang w:eastAsia="zh-TW"/>
              </w:rPr>
              <w:t>(作業種類 = '</w:t>
            </w:r>
            <w:r>
              <w:rPr>
                <w:rFonts w:ascii="新細明體" w:hAnsi="新細明體" w:hint="eastAsia"/>
                <w:bCs/>
                <w:lang w:eastAsia="zh-TW"/>
              </w:rPr>
              <w:t>G</w:t>
            </w:r>
            <w:r w:rsidRPr="00DE6B3B">
              <w:rPr>
                <w:rFonts w:ascii="新細明體" w:hAnsi="新細明體" w:hint="eastAsia"/>
                <w:bCs/>
                <w:lang w:eastAsia="zh-TW"/>
              </w:rPr>
              <w:t>'</w:t>
            </w:r>
            <w:r w:rsidRPr="00DE6B3B">
              <w:rPr>
                <w:rFonts w:ascii="新細明體" w:hAnsi="新細明體" w:hint="eastAsia"/>
                <w:lang w:eastAsia="zh-TW"/>
              </w:rPr>
              <w:t>),則</w:t>
            </w:r>
            <w:r>
              <w:rPr>
                <w:rFonts w:ascii="新細明體" w:hAnsi="新細明體" w:hint="eastAsia"/>
                <w:lang w:eastAsia="zh-TW"/>
              </w:rPr>
              <w:t>最少</w:t>
            </w:r>
            <w:r w:rsidRPr="00DE6B3B">
              <w:rPr>
                <w:rFonts w:ascii="新細明體" w:hAnsi="新細明體" w:hint="eastAsia"/>
                <w:lang w:eastAsia="zh-TW"/>
              </w:rPr>
              <w:t>必須輸入</w:t>
            </w:r>
            <w:r>
              <w:rPr>
                <w:rFonts w:ascii="新細明體" w:hAnsi="新細明體" w:hint="eastAsia"/>
                <w:lang w:eastAsia="zh-TW"/>
              </w:rPr>
              <w:t>一張保單號碼,且必須是10碼</w:t>
            </w:r>
          </w:p>
        </w:tc>
        <w:tc>
          <w:tcPr>
            <w:tcW w:w="3320" w:type="dxa"/>
          </w:tcPr>
          <w:p w:rsidR="00833D24" w:rsidRPr="00DE6B3B" w:rsidRDefault="00833D24" w:rsidP="00833D2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請輸入正確保單號碼</w:t>
            </w:r>
          </w:p>
        </w:tc>
      </w:tr>
      <w:tr w:rsidR="009B4103" w:rsidRPr="00DE6B3B">
        <w:tc>
          <w:tcPr>
            <w:tcW w:w="720" w:type="dxa"/>
          </w:tcPr>
          <w:p w:rsidR="009B4103" w:rsidRPr="00DE6B3B" w:rsidRDefault="009B4103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6120" w:type="dxa"/>
          </w:tcPr>
          <w:p w:rsidR="009B4103" w:rsidRPr="00DE6B3B" w:rsidRDefault="009B4103" w:rsidP="00833D2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OIU件有勾選時，</w:t>
            </w:r>
            <w:r w:rsidR="00BD1FA6">
              <w:rPr>
                <w:rFonts w:ascii="新細明體" w:hAnsi="新細明體" w:hint="eastAsia"/>
                <w:lang w:eastAsia="zh-TW"/>
              </w:rPr>
              <w:t>國籍中文或國籍代碼</w:t>
            </w:r>
            <w:r>
              <w:rPr>
                <w:rFonts w:ascii="新細明體" w:hAnsi="新細明體" w:hint="eastAsia"/>
                <w:lang w:eastAsia="zh-TW"/>
              </w:rPr>
              <w:t>欄位不可為空白</w:t>
            </w:r>
          </w:p>
        </w:tc>
        <w:tc>
          <w:tcPr>
            <w:tcW w:w="3320" w:type="dxa"/>
          </w:tcPr>
          <w:p w:rsidR="009B4103" w:rsidRPr="00DE6B3B" w:rsidRDefault="009B4103" w:rsidP="00833D2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DE6B3B">
              <w:rPr>
                <w:rFonts w:ascii="新細明體" w:hAnsi="新細明體" w:hint="eastAsia"/>
                <w:lang w:eastAsia="zh-TW"/>
              </w:rPr>
              <w:t>請</w:t>
            </w:r>
            <w:r>
              <w:rPr>
                <w:rFonts w:ascii="新細明體" w:hAnsi="新細明體" w:hint="eastAsia"/>
                <w:lang w:eastAsia="zh-TW"/>
              </w:rPr>
              <w:t>選擇</w:t>
            </w:r>
            <w:r w:rsidR="00BD1FA6">
              <w:rPr>
                <w:rFonts w:ascii="新細明體" w:hAnsi="新細明體" w:hint="eastAsia"/>
                <w:lang w:eastAsia="zh-TW"/>
              </w:rPr>
              <w:t>正確國籍資訊</w:t>
            </w:r>
          </w:p>
        </w:tc>
      </w:tr>
    </w:tbl>
    <w:p w:rsidR="005B5EF0" w:rsidRPr="00DE6B3B" w:rsidRDefault="005B5EF0" w:rsidP="005B5EF0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lang w:eastAsia="zh-TW"/>
        </w:rPr>
      </w:pPr>
    </w:p>
    <w:p w:rsidR="00607938" w:rsidRPr="00DE6B3B" w:rsidRDefault="00362791" w:rsidP="003C2E2A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同一事故者ID 、同一事故日期 是否已輸入：</w:t>
      </w:r>
    </w:p>
    <w:p w:rsidR="00362791" w:rsidRPr="00DE6B3B" w:rsidRDefault="00362791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READ DTAAA003 BY 畫面.事故者ID、畫面.事故日期</w:t>
      </w:r>
      <w:r w:rsidR="00607938" w:rsidRPr="00DE6B3B">
        <w:rPr>
          <w:rFonts w:ascii="新細明體" w:hAnsi="新細明體" w:hint="eastAsia"/>
          <w:lang w:eastAsia="zh-TW"/>
        </w:rPr>
        <w:t xml:space="preserve"> 且受理編號不同於畫面中hidden 的受理編號</w:t>
      </w:r>
    </w:p>
    <w:p w:rsidR="00362791" w:rsidRPr="00DE6B3B" w:rsidRDefault="00362791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FOUND：</w:t>
      </w:r>
    </w:p>
    <w:p w:rsidR="00362791" w:rsidRPr="00DE6B3B" w:rsidRDefault="00362791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回覆訊息： </w:t>
      </w:r>
      <w:r w:rsidRPr="00DE6B3B">
        <w:rPr>
          <w:rFonts w:ascii="新細明體" w:hAnsi="新細明體"/>
          <w:lang w:eastAsia="zh-TW"/>
        </w:rPr>
        <w:t>“</w:t>
      </w:r>
      <w:r w:rsidRPr="00DE6B3B">
        <w:rPr>
          <w:rFonts w:ascii="新細明體" w:hAnsi="新細明體" w:hint="eastAsia"/>
          <w:lang w:eastAsia="zh-TW"/>
        </w:rPr>
        <w:t xml:space="preserve">事故者ID </w:t>
      </w:r>
      <w:r w:rsidRPr="00DE6B3B">
        <w:rPr>
          <w:rFonts w:ascii="新細明體" w:hAnsi="新細明體"/>
          <w:lang w:eastAsia="zh-TW"/>
        </w:rPr>
        <w:t>”</w:t>
      </w:r>
      <w:r w:rsidRPr="00DE6B3B">
        <w:rPr>
          <w:rFonts w:ascii="新細明體" w:hAnsi="新細明體" w:hint="eastAsia"/>
          <w:lang w:eastAsia="zh-TW"/>
        </w:rPr>
        <w:t xml:space="preserve">+ DTAAA003.事故者ID + </w:t>
      </w:r>
      <w:r w:rsidRPr="00DE6B3B">
        <w:rPr>
          <w:rFonts w:ascii="新細明體" w:hAnsi="新細明體"/>
          <w:lang w:eastAsia="zh-TW"/>
        </w:rPr>
        <w:t>“</w:t>
      </w:r>
      <w:r w:rsidRPr="00DE6B3B">
        <w:rPr>
          <w:rFonts w:ascii="新細明體" w:hAnsi="新細明體" w:hint="eastAsia"/>
          <w:lang w:eastAsia="zh-TW"/>
        </w:rPr>
        <w:t>事故日期</w:t>
      </w:r>
      <w:r w:rsidRPr="00DE6B3B">
        <w:rPr>
          <w:rFonts w:ascii="新細明體" w:hAnsi="新細明體"/>
          <w:lang w:eastAsia="zh-TW"/>
        </w:rPr>
        <w:t>”</w:t>
      </w:r>
      <w:r w:rsidRPr="00DE6B3B">
        <w:rPr>
          <w:rFonts w:ascii="新細明體" w:hAnsi="新細明體" w:hint="eastAsia"/>
          <w:lang w:eastAsia="zh-TW"/>
        </w:rPr>
        <w:t xml:space="preserve"> + DTAAA003.事故日期 + </w:t>
      </w:r>
      <w:r w:rsidRPr="00DE6B3B">
        <w:rPr>
          <w:rFonts w:ascii="新細明體" w:hAnsi="新細明體"/>
          <w:lang w:eastAsia="zh-TW"/>
        </w:rPr>
        <w:t>“</w:t>
      </w:r>
      <w:r w:rsidRPr="00DE6B3B">
        <w:rPr>
          <w:rFonts w:ascii="新細明體" w:hAnsi="新細明體" w:hint="eastAsia"/>
          <w:lang w:eastAsia="zh-TW"/>
        </w:rPr>
        <w:t>已由</w:t>
      </w:r>
      <w:r w:rsidRPr="00DE6B3B">
        <w:rPr>
          <w:rFonts w:ascii="新細明體" w:hAnsi="新細明體"/>
          <w:lang w:eastAsia="zh-TW"/>
        </w:rPr>
        <w:t>”</w:t>
      </w:r>
      <w:r w:rsidRPr="00DE6B3B">
        <w:rPr>
          <w:rFonts w:ascii="新細明體" w:hAnsi="新細明體" w:hint="eastAsia"/>
          <w:lang w:eastAsia="zh-TW"/>
        </w:rPr>
        <w:t>+DTAAA003.受理單位中文 +</w:t>
      </w:r>
      <w:r w:rsidRPr="00DE6B3B">
        <w:rPr>
          <w:rFonts w:ascii="新細明體" w:hAnsi="新細明體"/>
          <w:lang w:eastAsia="zh-TW"/>
        </w:rPr>
        <w:t>”</w:t>
      </w:r>
      <w:r w:rsidRPr="00DE6B3B">
        <w:rPr>
          <w:rFonts w:ascii="新細明體" w:hAnsi="新細明體" w:hint="eastAsia"/>
          <w:lang w:eastAsia="zh-TW"/>
        </w:rPr>
        <w:t>受理</w:t>
      </w:r>
      <w:r w:rsidRPr="00DE6B3B">
        <w:rPr>
          <w:rFonts w:ascii="新細明體" w:hAnsi="新細明體"/>
          <w:lang w:eastAsia="zh-TW"/>
        </w:rPr>
        <w:t>”</w:t>
      </w:r>
      <w:r w:rsidRPr="00DE6B3B">
        <w:rPr>
          <w:rFonts w:ascii="新細明體" w:hAnsi="新細明體" w:hint="eastAsia"/>
          <w:lang w:eastAsia="zh-TW"/>
        </w:rPr>
        <w:t>。</w:t>
      </w:r>
    </w:p>
    <w:p w:rsidR="00362791" w:rsidRPr="00DE6B3B" w:rsidRDefault="00362791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return。</w:t>
      </w:r>
    </w:p>
    <w:p w:rsidR="00990577" w:rsidRPr="00DE6B3B" w:rsidRDefault="00990577" w:rsidP="0008736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 xml:space="preserve">IF 作業種類  &lt;&gt; </w:t>
      </w:r>
      <w:r w:rsidRPr="00DE6B3B">
        <w:rPr>
          <w:rFonts w:ascii="新細明體" w:hAnsi="新細明體"/>
          <w:lang w:eastAsia="zh-TW"/>
        </w:rPr>
        <w:t>‘</w:t>
      </w:r>
      <w:r w:rsidRPr="00DE6B3B">
        <w:rPr>
          <w:rFonts w:ascii="新細明體" w:hAnsi="新細明體" w:hint="eastAsia"/>
          <w:lang w:eastAsia="zh-TW"/>
        </w:rPr>
        <w:t>G</w:t>
      </w:r>
      <w:r w:rsidRPr="00DE6B3B">
        <w:rPr>
          <w:rFonts w:ascii="新細明體" w:hAnsi="新細明體"/>
          <w:lang w:eastAsia="zh-TW"/>
        </w:rPr>
        <w:t>’</w:t>
      </w:r>
      <w:r w:rsidR="00BF1546" w:rsidRPr="00DE6B3B">
        <w:rPr>
          <w:rFonts w:ascii="新細明體" w:hAnsi="新細明體" w:hint="eastAsia"/>
          <w:lang w:eastAsia="zh-TW"/>
        </w:rPr>
        <w:t xml:space="preserve">, </w:t>
      </w:r>
      <w:r w:rsidR="00BF1546" w:rsidRPr="00DE6B3B">
        <w:rPr>
          <w:rFonts w:ascii="新細明體" w:hAnsi="新細明體"/>
          <w:lang w:eastAsia="zh-TW"/>
        </w:rPr>
        <w:t>‘</w:t>
      </w:r>
      <w:r w:rsidR="00BF1546" w:rsidRPr="00DE6B3B">
        <w:rPr>
          <w:rFonts w:ascii="新細明體" w:hAnsi="新細明體" w:hint="eastAsia"/>
          <w:lang w:eastAsia="zh-TW"/>
        </w:rPr>
        <w:t>H</w:t>
      </w:r>
      <w:r w:rsidR="00BF1546" w:rsidRPr="00DE6B3B">
        <w:rPr>
          <w:rFonts w:ascii="新細明體" w:hAnsi="新細明體"/>
          <w:lang w:eastAsia="zh-TW"/>
        </w:rPr>
        <w:t>’</w:t>
      </w:r>
    </w:p>
    <w:p w:rsidR="00EA0123" w:rsidRPr="00DE6B3B" w:rsidRDefault="00EA0123" w:rsidP="00087369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READ  DTAAAI001  BY  OCR_ID</w:t>
      </w:r>
    </w:p>
    <w:p w:rsidR="00EA0123" w:rsidRPr="00DE6B3B" w:rsidRDefault="00EA0123" w:rsidP="00087369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IF   BAL_AMT  &gt;  0,</w:t>
      </w:r>
      <w:r w:rsidRPr="00DE6B3B">
        <w:rPr>
          <w:rFonts w:ascii="新細明體" w:hAnsi="新細明體"/>
          <w:lang w:eastAsia="zh-TW"/>
        </w:rPr>
        <w:t xml:space="preserve"> </w:t>
      </w:r>
      <w:r w:rsidRPr="00DE6B3B">
        <w:rPr>
          <w:rFonts w:ascii="新細明體" w:hAnsi="新細明體" w:hint="eastAsia"/>
          <w:lang w:eastAsia="zh-TW"/>
        </w:rPr>
        <w:t xml:space="preserve"> </w:t>
      </w:r>
      <w:r w:rsidRPr="00DE6B3B">
        <w:rPr>
          <w:rFonts w:ascii="新細明體" w:hAnsi="新細明體"/>
          <w:lang w:eastAsia="zh-TW"/>
        </w:rPr>
        <w:t>A</w:t>
      </w:r>
      <w:r w:rsidRPr="00DE6B3B">
        <w:rPr>
          <w:rFonts w:ascii="新細明體" w:hAnsi="新細明體" w:hint="eastAsia"/>
          <w:lang w:eastAsia="zh-TW"/>
        </w:rPr>
        <w:t>lert 訊息</w:t>
      </w:r>
      <w:r w:rsidRPr="00DE6B3B">
        <w:rPr>
          <w:rFonts w:ascii="新細明體" w:hAnsi="新細明體"/>
          <w:lang w:eastAsia="zh-TW"/>
        </w:rPr>
        <w:t>”</w:t>
      </w:r>
      <w:r w:rsidRPr="00DE6B3B">
        <w:rPr>
          <w:rFonts w:ascii="新細明體" w:hAnsi="新細明體" w:hint="eastAsia"/>
          <w:lang w:eastAsia="zh-TW"/>
        </w:rPr>
        <w:t>該事故者ID有未結預付金，請檢附預付金收據</w:t>
      </w:r>
      <w:r w:rsidRPr="00DE6B3B">
        <w:rPr>
          <w:rFonts w:ascii="新細明體" w:hAnsi="新細明體"/>
          <w:lang w:eastAsia="zh-TW"/>
        </w:rPr>
        <w:t>”</w:t>
      </w:r>
    </w:p>
    <w:p w:rsidR="00362791" w:rsidRDefault="00990577" w:rsidP="00087369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END IF。</w:t>
      </w:r>
    </w:p>
    <w:p w:rsidR="0038447E" w:rsidRDefault="0038447E" w:rsidP="00547A02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IF</w:t>
      </w:r>
      <w:r w:rsidRPr="00DE6B3B">
        <w:rPr>
          <w:rFonts w:ascii="新細明體" w:hAnsi="新細明體" w:hint="eastAsia"/>
          <w:lang w:eastAsia="zh-TW"/>
        </w:rPr>
        <w:t>作業種類</w:t>
      </w:r>
      <w:r>
        <w:rPr>
          <w:rFonts w:ascii="新細明體" w:hAnsi="新細明體" w:hint="eastAsia"/>
          <w:lang w:eastAsia="zh-TW"/>
        </w:rPr>
        <w:t xml:space="preserve">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G</w:t>
      </w:r>
      <w:r>
        <w:rPr>
          <w:rFonts w:ascii="新細明體" w:hAnsi="新細明體"/>
          <w:lang w:eastAsia="zh-TW"/>
        </w:rPr>
        <w:t>”</w:t>
      </w:r>
      <w:r>
        <w:rPr>
          <w:rFonts w:ascii="新細明體" w:hAnsi="新細明體" w:hint="eastAsia"/>
          <w:lang w:eastAsia="zh-TW"/>
        </w:rPr>
        <w:t xml:space="preserve"> AND $是否行動裝置 !=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2</w:t>
      </w:r>
      <w:r>
        <w:rPr>
          <w:rFonts w:ascii="新細明體" w:hAnsi="新細明體"/>
          <w:lang w:eastAsia="zh-TW"/>
        </w:rPr>
        <w:t>”</w:t>
      </w:r>
    </w:p>
    <w:p w:rsidR="00547A02" w:rsidRDefault="00547A02" w:rsidP="0038447E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547A02">
        <w:rPr>
          <w:rFonts w:ascii="新細明體" w:hAnsi="新細明體" w:hint="eastAsia"/>
          <w:lang w:eastAsia="zh-TW"/>
        </w:rPr>
        <w:t>檢核該事故者與事故日期是否存在DTAAA610內且尚未受理完成</w:t>
      </w:r>
    </w:p>
    <w:p w:rsidR="004B3DB0" w:rsidRDefault="0038447E" w:rsidP="0038447E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讀</w:t>
      </w:r>
      <w:r w:rsidRPr="00D43958">
        <w:rPr>
          <w:rFonts w:ascii="新細明體" w:hAnsi="新細明體" w:hint="eastAsia"/>
          <w:kern w:val="2"/>
          <w:lang w:eastAsia="zh-TW"/>
        </w:rPr>
        <w:t>團險線上填寫理賠申請書檔</w:t>
      </w:r>
      <w:r>
        <w:rPr>
          <w:rFonts w:ascii="新細明體" w:hAnsi="新細明體" w:hint="eastAsia"/>
          <w:lang w:eastAsia="zh-TW"/>
        </w:rPr>
        <w:t>DTAAA610</w:t>
      </w:r>
      <w:r w:rsidRPr="00DE6B3B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lang w:eastAsia="zh-TW"/>
        </w:rPr>
        <w:t>條件如下</w:t>
      </w:r>
      <w:r w:rsidRPr="00DE6B3B">
        <w:rPr>
          <w:rFonts w:ascii="新細明體" w:hAnsi="新細明體" w:hint="eastAsia"/>
          <w:lang w:eastAsia="zh-TW"/>
        </w:rPr>
        <w:t>：</w:t>
      </w:r>
    </w:p>
    <w:p w:rsidR="0038447E" w:rsidRDefault="0038447E" w:rsidP="0038447E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 xml:space="preserve">DTAAA610.事故者ID(OCR_ID) = </w:t>
      </w:r>
      <w:r w:rsidRPr="00DE6B3B">
        <w:rPr>
          <w:rFonts w:ascii="新細明體" w:hAnsi="新細明體" w:hint="eastAsia"/>
          <w:lang w:eastAsia="zh-TW"/>
        </w:rPr>
        <w:t>畫面.事故者ID</w:t>
      </w:r>
    </w:p>
    <w:p w:rsidR="0038447E" w:rsidRDefault="0038447E" w:rsidP="0038447E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 xml:space="preserve">DTAAA610.事故日期(OCR_DATE) = </w:t>
      </w:r>
      <w:r w:rsidRPr="00DE6B3B">
        <w:rPr>
          <w:rFonts w:ascii="新細明體" w:hAnsi="新細明體" w:hint="eastAsia"/>
          <w:lang w:eastAsia="zh-TW"/>
        </w:rPr>
        <w:t>畫面.事故</w:t>
      </w:r>
      <w:r>
        <w:rPr>
          <w:rFonts w:ascii="新細明體" w:hAnsi="新細明體" w:hint="eastAsia"/>
          <w:lang w:eastAsia="zh-TW"/>
        </w:rPr>
        <w:t>日期</w:t>
      </w:r>
    </w:p>
    <w:p w:rsidR="0038447E" w:rsidRDefault="0038447E" w:rsidP="0038447E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DTAAA610.受理編號(APLY_NO) IS NULL</w:t>
      </w:r>
    </w:p>
    <w:p w:rsidR="0038447E" w:rsidRDefault="0038447E" w:rsidP="0038447E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DTAAA610.</w:t>
      </w:r>
      <w:r w:rsidRPr="0038447E">
        <w:rPr>
          <w:rFonts w:ascii="新細明體" w:hAnsi="新細明體" w:hint="eastAsia"/>
          <w:lang w:eastAsia="zh-TW"/>
        </w:rPr>
        <w:t>是否送件完成</w:t>
      </w:r>
      <w:r>
        <w:rPr>
          <w:rFonts w:ascii="新細明體" w:hAnsi="新細明體" w:hint="eastAsia"/>
          <w:lang w:eastAsia="zh-TW"/>
        </w:rPr>
        <w:t xml:space="preserve">(IS_SEND)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Y</w:t>
      </w:r>
      <w:r>
        <w:rPr>
          <w:rFonts w:ascii="新細明體" w:hAnsi="新細明體"/>
          <w:lang w:eastAsia="zh-TW"/>
        </w:rPr>
        <w:t>”</w:t>
      </w:r>
    </w:p>
    <w:p w:rsidR="0038447E" w:rsidRDefault="0038447E" w:rsidP="0038447E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DTAAA610.</w:t>
      </w:r>
      <w:r w:rsidRPr="0038447E">
        <w:rPr>
          <w:rFonts w:ascii="新細明體" w:hAnsi="新細明體" w:hint="eastAsia"/>
          <w:lang w:eastAsia="zh-TW"/>
        </w:rPr>
        <w:t>影像是否清晰</w:t>
      </w:r>
      <w:r>
        <w:rPr>
          <w:rFonts w:ascii="新細明體" w:hAnsi="新細明體" w:hint="eastAsia"/>
          <w:lang w:eastAsia="zh-TW"/>
        </w:rPr>
        <w:t>(</w:t>
      </w:r>
      <w:r w:rsidRPr="0038447E">
        <w:rPr>
          <w:rFonts w:ascii="新細明體" w:hAnsi="新細明體"/>
          <w:lang w:eastAsia="zh-TW"/>
        </w:rPr>
        <w:t>IS_CLEAR</w:t>
      </w:r>
      <w:r>
        <w:rPr>
          <w:rFonts w:ascii="新細明體" w:hAnsi="新細明體" w:hint="eastAsia"/>
          <w:lang w:eastAsia="zh-TW"/>
        </w:rPr>
        <w:t xml:space="preserve">)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0</w:t>
      </w:r>
      <w:r>
        <w:rPr>
          <w:rFonts w:ascii="新細明體" w:hAnsi="新細明體"/>
          <w:lang w:eastAsia="zh-TW"/>
        </w:rPr>
        <w:t>”</w:t>
      </w:r>
    </w:p>
    <w:p w:rsidR="0038447E" w:rsidRDefault="0038447E" w:rsidP="0038447E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若有讀到資料</w:t>
      </w:r>
    </w:p>
    <w:p w:rsidR="0038447E" w:rsidRDefault="0038447E" w:rsidP="0038447E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回覆訊息：</w:t>
      </w:r>
      <w:r w:rsidRPr="0038447E">
        <w:rPr>
          <w:rFonts w:ascii="新細明體" w:hAnsi="新細明體" w:hint="eastAsia"/>
          <w:lang w:eastAsia="zh-TW"/>
        </w:rPr>
        <w:t>本件為B2B線上申請案件，請從「理賠系統/行動理賠櫃台」受理</w:t>
      </w:r>
    </w:p>
    <w:p w:rsidR="000C3B12" w:rsidRPr="00452D16" w:rsidRDefault="000C3B12" w:rsidP="000C3B12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452D16">
        <w:rPr>
          <w:rFonts w:hint="eastAsia"/>
          <w:bCs/>
          <w:lang w:eastAsia="zh-TW"/>
        </w:rPr>
        <w:t>若此受編的</w:t>
      </w:r>
      <w:r w:rsidRPr="00452D16">
        <w:rPr>
          <w:rFonts w:hint="eastAsia"/>
          <w:bCs/>
          <w:lang w:eastAsia="zh-TW"/>
        </w:rPr>
        <w:t>ID</w:t>
      </w:r>
      <w:r w:rsidRPr="00452D16">
        <w:rPr>
          <w:rFonts w:hint="eastAsia"/>
          <w:bCs/>
          <w:lang w:eastAsia="zh-TW"/>
        </w:rPr>
        <w:t>有法扣、控管保戶等特殊訊息，則以紅字顯示之</w:t>
      </w:r>
    </w:p>
    <w:p w:rsidR="000C3B12" w:rsidRPr="00452D16" w:rsidRDefault="000C3B12" w:rsidP="000C3B12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452D16">
        <w:rPr>
          <w:rFonts w:hint="eastAsia"/>
          <w:kern w:val="2"/>
          <w:szCs w:val="24"/>
          <w:lang w:eastAsia="zh-TW"/>
        </w:rPr>
        <w:t>SET $</w:t>
      </w:r>
      <w:r w:rsidRPr="00452D16">
        <w:rPr>
          <w:rFonts w:hint="eastAsia"/>
          <w:kern w:val="2"/>
          <w:szCs w:val="24"/>
          <w:lang w:eastAsia="zh-TW"/>
        </w:rPr>
        <w:t>特殊訊息</w:t>
      </w:r>
      <w:r w:rsidRPr="00452D16">
        <w:rPr>
          <w:rFonts w:hint="eastAsia"/>
          <w:kern w:val="2"/>
          <w:szCs w:val="24"/>
          <w:lang w:eastAsia="zh-TW"/>
        </w:rPr>
        <w:t>=</w:t>
      </w:r>
      <w:r w:rsidRPr="00452D16">
        <w:rPr>
          <w:kern w:val="2"/>
          <w:szCs w:val="24"/>
          <w:lang w:eastAsia="zh-TW"/>
        </w:rPr>
        <w:t>AA_A0Z029.getAllSpecialDataByPGM_ID(</w:t>
      </w:r>
      <w:r w:rsidRPr="00452D16">
        <w:rPr>
          <w:rFonts w:hint="eastAsia"/>
          <w:kern w:val="2"/>
          <w:szCs w:val="24"/>
          <w:lang w:eastAsia="zh-TW"/>
        </w:rPr>
        <w:t>事故者</w:t>
      </w:r>
      <w:r w:rsidRPr="00452D16">
        <w:rPr>
          <w:rFonts w:hint="eastAsia"/>
          <w:kern w:val="2"/>
          <w:szCs w:val="24"/>
          <w:lang w:eastAsia="zh-TW"/>
        </w:rPr>
        <w:t>ID</w:t>
      </w:r>
      <w:r w:rsidRPr="00452D16">
        <w:rPr>
          <w:kern w:val="2"/>
          <w:szCs w:val="24"/>
          <w:lang w:eastAsia="zh-TW"/>
        </w:rPr>
        <w:t>,</w:t>
      </w:r>
      <w:r w:rsidRPr="00452D16">
        <w:rPr>
          <w:rFonts w:hint="eastAsia"/>
          <w:kern w:val="2"/>
          <w:szCs w:val="24"/>
          <w:lang w:eastAsia="zh-TW"/>
        </w:rPr>
        <w:t>事故者姓名</w:t>
      </w:r>
      <w:r w:rsidRPr="00452D16">
        <w:rPr>
          <w:rFonts w:hint="eastAsia"/>
          <w:kern w:val="2"/>
          <w:szCs w:val="24"/>
          <w:lang w:eastAsia="zh-TW"/>
        </w:rPr>
        <w:t>,</w:t>
      </w:r>
      <w:r w:rsidRPr="00452D16">
        <w:rPr>
          <w:kern w:val="2"/>
          <w:szCs w:val="24"/>
          <w:lang w:eastAsia="zh-TW"/>
        </w:rPr>
        <w:t>"AAA</w:t>
      </w:r>
      <w:r w:rsidRPr="00452D16">
        <w:rPr>
          <w:rFonts w:hint="eastAsia"/>
          <w:kern w:val="2"/>
          <w:szCs w:val="24"/>
          <w:lang w:eastAsia="zh-TW"/>
        </w:rPr>
        <w:t>1</w:t>
      </w:r>
      <w:r w:rsidRPr="00452D16">
        <w:rPr>
          <w:kern w:val="2"/>
          <w:szCs w:val="24"/>
          <w:lang w:eastAsia="zh-TW"/>
        </w:rPr>
        <w:t>_0100");</w:t>
      </w:r>
    </w:p>
    <w:p w:rsidR="00435ECD" w:rsidRDefault="00435ECD" w:rsidP="000C3B12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</w:p>
    <w:p w:rsidR="0038447E" w:rsidRDefault="005C72F0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團險件未繳費設控：</w:t>
      </w:r>
      <w:r w:rsidR="00615116">
        <w:rPr>
          <w:rFonts w:ascii="新細明體" w:hAnsi="新細明體" w:hint="eastAsia"/>
          <w:lang w:eastAsia="zh-TW"/>
        </w:rPr>
        <w:t>(畫面保單逐筆檢核)</w:t>
      </w:r>
    </w:p>
    <w:p w:rsidR="00B7510B" w:rsidRDefault="00CD1C92" w:rsidP="000C3B12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IF</w:t>
      </w:r>
      <w:r w:rsidRPr="00DE6B3B">
        <w:rPr>
          <w:rFonts w:ascii="新細明體" w:hAnsi="新細明體" w:hint="eastAsia"/>
          <w:lang w:eastAsia="zh-TW"/>
        </w:rPr>
        <w:t>作業種類</w:t>
      </w:r>
      <w:r>
        <w:rPr>
          <w:rFonts w:ascii="新細明體" w:hAnsi="新細明體" w:hint="eastAsia"/>
          <w:lang w:eastAsia="zh-TW"/>
        </w:rPr>
        <w:t xml:space="preserve"> IN (</w:t>
      </w:r>
      <w:r>
        <w:rPr>
          <w:rFonts w:ascii="新細明體" w:hAnsi="新細明體"/>
          <w:lang w:eastAsia="zh-TW"/>
        </w:rPr>
        <w:t>‘</w:t>
      </w:r>
      <w:r>
        <w:rPr>
          <w:rFonts w:ascii="新細明體" w:hAnsi="新細明體" w:hint="eastAsia"/>
          <w:lang w:eastAsia="zh-TW"/>
        </w:rPr>
        <w:t>G</w:t>
      </w:r>
      <w:r>
        <w:rPr>
          <w:rFonts w:ascii="新細明體" w:hAnsi="新細明體"/>
          <w:lang w:eastAsia="zh-TW"/>
        </w:rPr>
        <w:t>’</w:t>
      </w:r>
      <w:r>
        <w:rPr>
          <w:rFonts w:ascii="新細明體" w:hAnsi="新細明體" w:hint="eastAsia"/>
          <w:lang w:eastAsia="zh-TW"/>
        </w:rPr>
        <w:t xml:space="preserve">) </w:t>
      </w:r>
      <w:r w:rsidRPr="00CD1C92">
        <w:rPr>
          <w:rFonts w:ascii="新細明體" w:hAnsi="新細明體"/>
          <w:lang w:eastAsia="zh-TW"/>
        </w:rPr>
        <w:sym w:font="Wingdings" w:char="F0DF"/>
      </w:r>
      <w:r>
        <w:rPr>
          <w:rFonts w:ascii="新細明體" w:hAnsi="新細明體" w:hint="eastAsia"/>
          <w:lang w:eastAsia="zh-TW"/>
        </w:rPr>
        <w:t>定期險才設控</w:t>
      </w:r>
      <w:r w:rsidR="00AD5B11">
        <w:rPr>
          <w:rFonts w:ascii="新細明體" w:hAnsi="新細明體" w:hint="eastAsia"/>
          <w:lang w:eastAsia="zh-TW"/>
        </w:rPr>
        <w:t>，編制外不需控管</w:t>
      </w:r>
    </w:p>
    <w:p w:rsidR="00400CD0" w:rsidRDefault="00F04A32" w:rsidP="00400CD0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新細明體" w:hAnsi="新細明體"/>
          <w:lang w:eastAsia="zh-TW"/>
        </w:rPr>
      </w:pPr>
      <w:r>
        <w:rPr>
          <w:rFonts w:ascii="新細明體" w:hAnsi="新細明體" w:hint="eastAsia"/>
          <w:lang w:eastAsia="zh-TW"/>
        </w:rPr>
        <w:t>逐筆判斷畫面.保單號碼</w:t>
      </w:r>
      <w:r w:rsidR="006F464D">
        <w:rPr>
          <w:rFonts w:ascii="新細明體" w:hAnsi="新細明體" w:hint="eastAsia"/>
          <w:lang w:eastAsia="zh-TW"/>
        </w:rPr>
        <w:t xml:space="preserve"> (定期險有6個保單，</w:t>
      </w:r>
      <w:r w:rsidR="00EC1E7D">
        <w:rPr>
          <w:rFonts w:ascii="新細明體" w:hAnsi="新細明體" w:hint="eastAsia"/>
          <w:lang w:eastAsia="zh-TW"/>
        </w:rPr>
        <w:t>編制外學</w:t>
      </w:r>
      <w:r w:rsidR="006F464D">
        <w:rPr>
          <w:rFonts w:ascii="新細明體" w:hAnsi="新細明體" w:hint="eastAsia"/>
          <w:lang w:eastAsia="zh-TW"/>
        </w:rPr>
        <w:t>團只有一個保單)</w:t>
      </w:r>
    </w:p>
    <w:p w:rsidR="00400CD0" w:rsidRPr="00400CD0" w:rsidRDefault="00400CD0" w:rsidP="00400CD0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400CD0">
        <w:rPr>
          <w:rFonts w:hint="eastAsia"/>
          <w:color w:val="FF0000"/>
          <w:lang w:eastAsia="zh-TW"/>
        </w:rPr>
        <w:t>配合</w:t>
      </w:r>
      <w:r w:rsidRPr="00400CD0">
        <w:rPr>
          <w:rFonts w:hint="eastAsia"/>
          <w:color w:val="FF0000"/>
          <w:lang w:eastAsia="zh-TW"/>
        </w:rPr>
        <w:t>SG</w:t>
      </w:r>
      <w:r w:rsidRPr="00400CD0">
        <w:rPr>
          <w:rFonts w:hint="eastAsia"/>
          <w:color w:val="FF0000"/>
          <w:lang w:eastAsia="zh-TW"/>
        </w:rPr>
        <w:t>團險未轉換，故查詢團險保單無資料時，則再</w:t>
      </w:r>
      <w:r w:rsidRPr="00400CD0">
        <w:rPr>
          <w:rFonts w:hint="eastAsia"/>
          <w:color w:val="FF0000"/>
          <w:lang w:eastAsia="zh-TW"/>
        </w:rPr>
        <w:t>call</w:t>
      </w:r>
      <w:r w:rsidRPr="00400CD0">
        <w:rPr>
          <w:rFonts w:hint="eastAsia"/>
          <w:color w:val="FF0000"/>
          <w:lang w:eastAsia="zh-TW"/>
        </w:rPr>
        <w:t>模組查詢是否為國寶、幸福的團險保單，若都不是，則拋錯</w:t>
      </w:r>
    </w:p>
    <w:p w:rsidR="00420325" w:rsidRDefault="008E46BF" w:rsidP="000C3B12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CALL</w:t>
      </w:r>
      <w:r w:rsidR="00991139">
        <w:rPr>
          <w:rFonts w:ascii="新細明體" w:hAnsi="新細明體" w:hint="eastAsia"/>
          <w:lang w:eastAsia="zh-TW"/>
        </w:rPr>
        <w:t xml:space="preserve"> </w:t>
      </w:r>
      <w:r w:rsidR="00E30704">
        <w:rPr>
          <w:rFonts w:ascii="新細明體" w:hAnsi="新細明體" w:hint="eastAsia"/>
          <w:lang w:eastAsia="zh-TW"/>
        </w:rPr>
        <w:t>AA_</w:t>
      </w:r>
      <w:r w:rsidR="0024436F">
        <w:rPr>
          <w:rFonts w:ascii="新細明體" w:hAnsi="新細明體" w:hint="eastAsia"/>
          <w:lang w:eastAsia="zh-TW"/>
        </w:rPr>
        <w:t>B9Z005</w:t>
      </w:r>
      <w:r w:rsidR="00E30704">
        <w:rPr>
          <w:rFonts w:ascii="新細明體" w:hAnsi="新細明體" w:hint="eastAsia"/>
          <w:lang w:eastAsia="zh-TW"/>
        </w:rPr>
        <w:t>.</w:t>
      </w:r>
      <w:bookmarkStart w:id="39" w:name="_Toc226219394"/>
      <w:bookmarkStart w:id="40" w:name="_Toc397428882"/>
      <w:r w:rsidR="00BF003B">
        <w:rPr>
          <w:rFonts w:ascii="新細明體" w:hAnsi="新細明體" w:hint="eastAsia"/>
          <w:lang w:eastAsia="zh-TW"/>
        </w:rPr>
        <w:t>c</w:t>
      </w:r>
      <w:r w:rsidR="00E30704" w:rsidRPr="00E30704">
        <w:rPr>
          <w:rFonts w:ascii="新細明體" w:hAnsi="新細明體" w:hint="eastAsia"/>
          <w:lang w:eastAsia="zh-TW"/>
        </w:rPr>
        <w:t>hkPremPayed</w:t>
      </w:r>
      <w:r w:rsidR="00E30704">
        <w:rPr>
          <w:rFonts w:ascii="新細明體" w:hAnsi="新細明體" w:hint="eastAsia"/>
          <w:lang w:eastAsia="zh-TW"/>
        </w:rPr>
        <w:t>()：(</w:t>
      </w:r>
      <w:r w:rsidR="00E30704" w:rsidRPr="00E30704">
        <w:rPr>
          <w:rFonts w:ascii="新細明體" w:hAnsi="新細明體"/>
          <w:lang w:eastAsia="zh-TW"/>
        </w:rPr>
        <w:t>團險繳費狀態判定模組</w:t>
      </w:r>
      <w:bookmarkEnd w:id="39"/>
      <w:bookmarkEnd w:id="40"/>
      <w:r w:rsidR="00E30704">
        <w:rPr>
          <w:rFonts w:ascii="新細明體" w:hAnsi="新細明體" w:hint="eastAsia"/>
          <w:lang w:eastAsia="zh-TW"/>
        </w:rPr>
        <w:t>)</w:t>
      </w:r>
    </w:p>
    <w:p w:rsidR="003E479F" w:rsidRPr="003E479F" w:rsidRDefault="003E479F" w:rsidP="000C3B12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Arial" w:hAnsi="Arial" w:hint="eastAsia"/>
          <w:color w:val="000000"/>
          <w:lang w:eastAsia="zh-TW"/>
        </w:rPr>
        <w:t>保單號碼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ascii="Arial" w:hAnsi="Arial" w:hint="eastAsia"/>
          <w:color w:val="000000"/>
          <w:lang w:eastAsia="zh-TW"/>
        </w:rPr>
        <w:t>畫面</w:t>
      </w:r>
      <w:r>
        <w:rPr>
          <w:rFonts w:ascii="Arial" w:hAnsi="Arial" w:hint="eastAsia"/>
          <w:color w:val="000000"/>
          <w:lang w:eastAsia="zh-TW"/>
        </w:rPr>
        <w:t>.</w:t>
      </w:r>
      <w:r>
        <w:rPr>
          <w:rFonts w:ascii="Arial" w:hAnsi="Arial" w:hint="eastAsia"/>
          <w:color w:val="000000"/>
          <w:lang w:eastAsia="zh-TW"/>
        </w:rPr>
        <w:t>保單號碼</w:t>
      </w:r>
    </w:p>
    <w:p w:rsidR="003E479F" w:rsidRPr="003E479F" w:rsidRDefault="003E479F" w:rsidP="000C3B12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Arial" w:hAnsi="Arial" w:hint="eastAsia"/>
          <w:color w:val="000000"/>
          <w:lang w:eastAsia="zh-TW"/>
        </w:rPr>
        <w:t>事故日期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ascii="Arial" w:hAnsi="Arial" w:hint="eastAsia"/>
          <w:color w:val="000000"/>
          <w:lang w:eastAsia="zh-TW"/>
        </w:rPr>
        <w:t>畫面</w:t>
      </w:r>
      <w:r>
        <w:rPr>
          <w:rFonts w:ascii="Arial" w:hAnsi="Arial" w:hint="eastAsia"/>
          <w:color w:val="000000"/>
          <w:lang w:eastAsia="zh-TW"/>
        </w:rPr>
        <w:t>.</w:t>
      </w:r>
      <w:r>
        <w:rPr>
          <w:rFonts w:ascii="Arial" w:hAnsi="Arial" w:hint="eastAsia"/>
          <w:color w:val="000000"/>
          <w:lang w:eastAsia="zh-TW"/>
        </w:rPr>
        <w:t>事故日期</w:t>
      </w:r>
      <w:r>
        <w:rPr>
          <w:rFonts w:ascii="Arial" w:hAnsi="Arial" w:hint="eastAsia"/>
          <w:color w:val="000000"/>
          <w:lang w:eastAsia="zh-TW"/>
        </w:rPr>
        <w:t>(</w:t>
      </w:r>
      <w:r>
        <w:rPr>
          <w:rFonts w:ascii="Arial" w:hAnsi="Arial" w:hint="eastAsia"/>
          <w:color w:val="000000"/>
          <w:lang w:eastAsia="zh-TW"/>
        </w:rPr>
        <w:t>轉西元</w:t>
      </w:r>
      <w:r>
        <w:rPr>
          <w:rFonts w:ascii="Arial" w:hAnsi="Arial" w:hint="eastAsia"/>
          <w:color w:val="000000"/>
          <w:lang w:eastAsia="zh-TW"/>
        </w:rPr>
        <w:t>)</w:t>
      </w:r>
    </w:p>
    <w:p w:rsidR="003E479F" w:rsidRDefault="003E479F" w:rsidP="000C3B12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Arial" w:hAnsi="Arial" w:hint="eastAsia"/>
          <w:color w:val="000000"/>
        </w:rPr>
        <w:t>事故者</w:t>
      </w:r>
      <w:r>
        <w:rPr>
          <w:rFonts w:ascii="Arial" w:hAnsi="Arial" w:hint="eastAsia"/>
          <w:color w:val="000000"/>
        </w:rPr>
        <w:t>ID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ascii="Arial" w:hAnsi="Arial" w:hint="eastAsia"/>
          <w:color w:val="000000"/>
          <w:lang w:eastAsia="zh-TW"/>
        </w:rPr>
        <w:t>畫面</w:t>
      </w:r>
      <w:r>
        <w:rPr>
          <w:rFonts w:ascii="Arial" w:hAnsi="Arial" w:hint="eastAsia"/>
          <w:color w:val="000000"/>
          <w:lang w:eastAsia="zh-TW"/>
        </w:rPr>
        <w:t>.</w:t>
      </w:r>
      <w:r>
        <w:rPr>
          <w:rFonts w:ascii="Arial" w:hAnsi="Arial" w:hint="eastAsia"/>
          <w:color w:val="000000"/>
        </w:rPr>
        <w:t>事故者</w:t>
      </w:r>
      <w:r>
        <w:rPr>
          <w:rFonts w:ascii="Arial" w:hAnsi="Arial" w:hint="eastAsia"/>
          <w:color w:val="000000"/>
        </w:rPr>
        <w:t>ID</w:t>
      </w:r>
    </w:p>
    <w:p w:rsidR="0082294E" w:rsidRDefault="0082294E" w:rsidP="000C3B12">
      <w:pPr>
        <w:pStyle w:val="Tabletext"/>
        <w:keepLines w:val="0"/>
        <w:widowControl/>
        <w:numPr>
          <w:ilvl w:val="5"/>
          <w:numId w:val="18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>
        <w:rPr>
          <w:rFonts w:hint="eastAsia"/>
          <w:color w:val="000000"/>
          <w:kern w:val="2"/>
          <w:lang w:eastAsia="zh-TW"/>
        </w:rPr>
        <w:t xml:space="preserve">IF </w:t>
      </w:r>
      <w:r>
        <w:rPr>
          <w:rFonts w:hint="eastAsia"/>
          <w:color w:val="000000"/>
          <w:kern w:val="2"/>
          <w:lang w:eastAsia="zh-TW"/>
        </w:rPr>
        <w:t>未正常結束</w:t>
      </w:r>
    </w:p>
    <w:p w:rsidR="0082294E" w:rsidRDefault="0082294E" w:rsidP="000C3B12">
      <w:pPr>
        <w:pStyle w:val="Tabletext"/>
        <w:keepLines w:val="0"/>
        <w:widowControl/>
        <w:numPr>
          <w:ilvl w:val="6"/>
          <w:numId w:val="18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F2508F">
        <w:rPr>
          <w:rFonts w:hint="eastAsia"/>
          <w:color w:val="000000"/>
          <w:kern w:val="2"/>
          <w:lang w:eastAsia="zh-TW"/>
        </w:rPr>
        <w:t>傳出錯誤訊息：</w:t>
      </w:r>
      <w:r w:rsidR="006611A0">
        <w:rPr>
          <w:rFonts w:ascii="Arial" w:hAnsi="Arial" w:hint="eastAsia"/>
          <w:color w:val="000000"/>
          <w:lang w:eastAsia="zh-TW"/>
        </w:rPr>
        <w:t>畫面</w:t>
      </w:r>
      <w:r w:rsidR="006611A0">
        <w:rPr>
          <w:rFonts w:ascii="Arial" w:hAnsi="Arial" w:hint="eastAsia"/>
          <w:color w:val="000000"/>
          <w:lang w:eastAsia="zh-TW"/>
        </w:rPr>
        <w:t>.</w:t>
      </w:r>
      <w:r w:rsidR="006611A0">
        <w:rPr>
          <w:rFonts w:ascii="Arial" w:hAnsi="Arial" w:hint="eastAsia"/>
          <w:color w:val="000000"/>
          <w:lang w:eastAsia="zh-TW"/>
        </w:rPr>
        <w:t>保單號碼</w:t>
      </w:r>
      <w:r>
        <w:rPr>
          <w:rFonts w:hint="eastAsia"/>
          <w:lang w:eastAsia="zh-TW"/>
        </w:rPr>
        <w:t>+</w:t>
      </w:r>
      <w:r w:rsidRPr="00F2508F">
        <w:rPr>
          <w:color w:val="000000"/>
          <w:kern w:val="2"/>
          <w:lang w:eastAsia="zh-TW"/>
        </w:rPr>
        <w:t>’</w:t>
      </w:r>
      <w:r w:rsidR="006611A0">
        <w:rPr>
          <w:rFonts w:hint="eastAsia"/>
          <w:color w:val="000000"/>
          <w:kern w:val="2"/>
          <w:lang w:eastAsia="zh-TW"/>
        </w:rPr>
        <w:t>判別繳費狀態有誤</w:t>
      </w:r>
      <w:r w:rsidRPr="00F2508F">
        <w:rPr>
          <w:rFonts w:hint="eastAsia"/>
          <w:color w:val="000000"/>
          <w:kern w:val="2"/>
          <w:lang w:eastAsia="zh-TW"/>
        </w:rPr>
        <w:t>，</w:t>
      </w:r>
      <w:r w:rsidRPr="00F2508F">
        <w:rPr>
          <w:color w:val="000000"/>
          <w:kern w:val="2"/>
          <w:lang w:eastAsia="zh-TW"/>
        </w:rPr>
        <w:t>’</w:t>
      </w:r>
      <w:r w:rsidRPr="00F2508F">
        <w:rPr>
          <w:rFonts w:hint="eastAsia"/>
          <w:color w:val="000000"/>
          <w:kern w:val="2"/>
          <w:lang w:eastAsia="zh-TW"/>
        </w:rPr>
        <w:t>+</w:t>
      </w:r>
      <w:r w:rsidRPr="00F2508F">
        <w:rPr>
          <w:rFonts w:hint="eastAsia"/>
          <w:color w:val="000000"/>
          <w:kern w:val="2"/>
          <w:lang w:eastAsia="zh-TW"/>
        </w:rPr>
        <w:t>錯誤訊息</w:t>
      </w:r>
    </w:p>
    <w:p w:rsidR="00C839CA" w:rsidRDefault="00C839CA" w:rsidP="000C3B12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ELSE</w:t>
      </w:r>
    </w:p>
    <w:p w:rsidR="00C839CA" w:rsidRDefault="00C839CA" w:rsidP="000C3B12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顯示訊息 += AA_</w:t>
      </w:r>
      <w:r w:rsidR="0024436F">
        <w:rPr>
          <w:rFonts w:ascii="新細明體" w:hAnsi="新細明體" w:hint="eastAsia"/>
          <w:lang w:eastAsia="zh-TW"/>
        </w:rPr>
        <w:t>B9Z005</w:t>
      </w:r>
      <w:r>
        <w:rPr>
          <w:rFonts w:ascii="新細明體" w:hAnsi="新細明體" w:hint="eastAsia"/>
          <w:lang w:eastAsia="zh-TW"/>
        </w:rPr>
        <w:t>.</w:t>
      </w:r>
      <w:r>
        <w:rPr>
          <w:rFonts w:hint="eastAsia"/>
          <w:lang w:eastAsia="zh-TW"/>
        </w:rPr>
        <w:t>錯誤訊息</w:t>
      </w:r>
    </w:p>
    <w:p w:rsidR="00E30704" w:rsidRPr="00E35B63" w:rsidRDefault="00BF003B" w:rsidP="000C3B12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IF AA_</w:t>
      </w:r>
      <w:r w:rsidR="0024436F">
        <w:rPr>
          <w:rFonts w:ascii="新細明體" w:hAnsi="新細明體" w:hint="eastAsia"/>
          <w:lang w:eastAsia="zh-TW"/>
        </w:rPr>
        <w:t>B9Z005</w:t>
      </w:r>
      <w:r>
        <w:rPr>
          <w:rFonts w:ascii="新細明體" w:hAnsi="新細明體" w:hint="eastAsia"/>
          <w:lang w:eastAsia="zh-TW"/>
        </w:rPr>
        <w:t>.</w:t>
      </w:r>
      <w:r w:rsidR="009817DD">
        <w:rPr>
          <w:rFonts w:hint="eastAsia"/>
          <w:lang w:eastAsia="zh-TW"/>
        </w:rPr>
        <w:t>繳費狀態</w:t>
      </w:r>
      <w:r w:rsidR="009817DD">
        <w:rPr>
          <w:rFonts w:hint="eastAsia"/>
          <w:lang w:eastAsia="zh-TW"/>
        </w:rPr>
        <w:t xml:space="preserve"> = </w:t>
      </w:r>
      <w:r w:rsidR="009817DD">
        <w:rPr>
          <w:lang w:eastAsia="zh-TW"/>
        </w:rPr>
        <w:t>‘</w:t>
      </w:r>
      <w:r w:rsidR="009817DD">
        <w:rPr>
          <w:rFonts w:hint="eastAsia"/>
          <w:lang w:eastAsia="zh-TW"/>
        </w:rPr>
        <w:t>N</w:t>
      </w:r>
      <w:r w:rsidR="009817DD">
        <w:rPr>
          <w:lang w:eastAsia="zh-TW"/>
        </w:rPr>
        <w:t>’</w:t>
      </w:r>
      <w:r w:rsidR="000E5C9F">
        <w:rPr>
          <w:rFonts w:hint="eastAsia"/>
          <w:lang w:eastAsia="zh-TW"/>
        </w:rPr>
        <w:t xml:space="preserve"> (</w:t>
      </w:r>
      <w:r w:rsidR="000E5C9F">
        <w:rPr>
          <w:rFonts w:hint="eastAsia"/>
          <w:lang w:eastAsia="zh-TW"/>
        </w:rPr>
        <w:t>任一筆符合就檔住</w:t>
      </w:r>
      <w:r w:rsidR="000E5C9F">
        <w:rPr>
          <w:rFonts w:hint="eastAsia"/>
          <w:lang w:eastAsia="zh-TW"/>
        </w:rPr>
        <w:t>)</w:t>
      </w:r>
    </w:p>
    <w:p w:rsidR="00E35B63" w:rsidRDefault="00E35B63" w:rsidP="000C3B12">
      <w:pPr>
        <w:pStyle w:val="Tabletext"/>
        <w:keepLines w:val="0"/>
        <w:numPr>
          <w:ilvl w:val="7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是否異常 = TRUE</w:t>
      </w:r>
    </w:p>
    <w:p w:rsidR="004F13DD" w:rsidRDefault="004F13DD" w:rsidP="000C3B12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IF 顯示訊息 不是空值</w:t>
      </w:r>
    </w:p>
    <w:p w:rsidR="004F13DD" w:rsidRDefault="004F13DD" w:rsidP="000C3B12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 xml:space="preserve">畫面顯示：顯示訊息IF </w:t>
      </w:r>
    </w:p>
    <w:p w:rsidR="00D30FAF" w:rsidRDefault="00772689" w:rsidP="000C3B12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IF是否異常 = TRUE</w:t>
      </w:r>
    </w:p>
    <w:p w:rsidR="00772689" w:rsidRDefault="00772689" w:rsidP="000C3B12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不可進行下一步</w:t>
      </w:r>
    </w:p>
    <w:p w:rsidR="005B5EF0" w:rsidRPr="00DE6B3B" w:rsidRDefault="005B5EF0" w:rsidP="000C3B1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6B3B">
        <w:rPr>
          <w:rFonts w:ascii="新細明體" w:hAnsi="新細明體" w:hint="eastAsia"/>
          <w:lang w:eastAsia="zh-TW"/>
        </w:rPr>
        <w:t>將畫面上資料導至  A</w:t>
      </w:r>
      <w:r w:rsidR="00276C63" w:rsidRPr="00DE6B3B">
        <w:rPr>
          <w:rFonts w:ascii="新細明體" w:hAnsi="新細明體" w:hint="eastAsia"/>
          <w:lang w:eastAsia="zh-TW"/>
        </w:rPr>
        <w:t>A</w:t>
      </w:r>
      <w:r w:rsidRPr="00DE6B3B">
        <w:rPr>
          <w:rFonts w:ascii="新細明體" w:hAnsi="新細明體" w:hint="eastAsia"/>
          <w:lang w:eastAsia="zh-TW"/>
        </w:rPr>
        <w:t>A</w:t>
      </w:r>
      <w:r w:rsidR="00276C63" w:rsidRPr="00DE6B3B">
        <w:rPr>
          <w:rFonts w:ascii="新細明體" w:hAnsi="新細明體" w:hint="eastAsia"/>
          <w:lang w:eastAsia="zh-TW"/>
        </w:rPr>
        <w:t>1</w:t>
      </w:r>
      <w:r w:rsidRPr="00DE6B3B">
        <w:rPr>
          <w:rFonts w:ascii="新細明體" w:hAnsi="新細明體" w:hint="eastAsia"/>
          <w:lang w:eastAsia="zh-TW"/>
        </w:rPr>
        <w:t>_0</w:t>
      </w:r>
      <w:r w:rsidR="00276C63" w:rsidRPr="00DE6B3B">
        <w:rPr>
          <w:rFonts w:ascii="新細明體" w:hAnsi="新細明體" w:hint="eastAsia"/>
          <w:lang w:eastAsia="zh-TW"/>
        </w:rPr>
        <w:t>1</w:t>
      </w:r>
      <w:r w:rsidRPr="00DE6B3B">
        <w:rPr>
          <w:rFonts w:ascii="新細明體" w:hAnsi="新細明體" w:hint="eastAsia"/>
          <w:lang w:eastAsia="zh-TW"/>
        </w:rPr>
        <w:t>01</w:t>
      </w:r>
      <w:r w:rsidR="00487D8E" w:rsidRPr="00DE6B3B">
        <w:rPr>
          <w:rFonts w:ascii="新細明體" w:hAnsi="新細明體" w:hint="eastAsia"/>
          <w:lang w:eastAsia="zh-TW"/>
        </w:rPr>
        <w:t>(含新增之 hidden作業種類)</w:t>
      </w:r>
      <w:r w:rsidRPr="00DE6B3B">
        <w:rPr>
          <w:rFonts w:ascii="新細明體" w:hAnsi="新細明體" w:hint="eastAsia"/>
          <w:lang w:eastAsia="zh-TW"/>
        </w:rPr>
        <w:t>。</w:t>
      </w:r>
    </w:p>
    <w:p w:rsidR="0023751E" w:rsidRPr="00DE6B3B" w:rsidRDefault="0023751E">
      <w:pPr>
        <w:pStyle w:val="Tabletext"/>
        <w:keepLines w:val="0"/>
        <w:spacing w:after="0" w:line="240" w:lineRule="auto"/>
        <w:ind w:left="1080"/>
        <w:rPr>
          <w:rFonts w:ascii="新細明體" w:hAnsi="新細明體" w:hint="eastAsia"/>
          <w:lang w:eastAsia="zh-TW"/>
        </w:rPr>
      </w:pPr>
    </w:p>
    <w:p w:rsidR="00252AFB" w:rsidRPr="00DE6B3B" w:rsidRDefault="00252AFB" w:rsidP="000C3B12">
      <w:pPr>
        <w:pStyle w:val="Tabletext"/>
        <w:keepLines w:val="0"/>
        <w:numPr>
          <w:ilvl w:val="0"/>
          <w:numId w:val="18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 w:rsidRPr="00DE6B3B">
        <w:rPr>
          <w:rFonts w:ascii="新細明體" w:hAnsi="新細明體" w:hint="eastAsia"/>
          <w:b/>
          <w:bCs/>
          <w:color w:val="008000"/>
          <w:lang w:eastAsia="zh-TW"/>
        </w:rPr>
        <w:t>一般</w:t>
      </w:r>
    </w:p>
    <w:p w:rsidR="00252AFB" w:rsidRPr="00DE6B3B" w:rsidRDefault="00EF51A2" w:rsidP="000C3B1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bCs/>
          <w:color w:val="000000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>□</w:t>
      </w:r>
      <w:r w:rsidR="00252AFB" w:rsidRPr="00DE6B3B">
        <w:rPr>
          <w:rFonts w:ascii="新細明體" w:hAnsi="新細明體" w:hint="eastAsia"/>
          <w:bCs/>
          <w:color w:val="000000"/>
          <w:lang w:eastAsia="zh-TW"/>
        </w:rPr>
        <w:t>櫃檯件勾選 時：</w:t>
      </w:r>
    </w:p>
    <w:p w:rsidR="00252AFB" w:rsidRPr="00DE6B3B" w:rsidRDefault="00252AFB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bCs/>
          <w:color w:val="000000"/>
          <w:lang w:eastAsia="zh-TW"/>
        </w:rPr>
      </w:pPr>
      <w:r w:rsidRPr="00DE6B3B">
        <w:rPr>
          <w:rFonts w:ascii="新細明體" w:hAnsi="新細明體" w:hint="eastAsia"/>
          <w:bCs/>
          <w:color w:val="000000"/>
          <w:lang w:eastAsia="zh-TW"/>
        </w:rPr>
        <w:t>送件人ID = 登入者ID。</w:t>
      </w:r>
    </w:p>
    <w:p w:rsidR="00252AFB" w:rsidRPr="00DE6B3B" w:rsidRDefault="00252AFB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bCs/>
          <w:color w:val="000000"/>
          <w:lang w:eastAsia="zh-TW"/>
        </w:rPr>
      </w:pPr>
      <w:r w:rsidRPr="00DE6B3B">
        <w:rPr>
          <w:rFonts w:ascii="新細明體" w:hAnsi="新細明體" w:hint="eastAsia"/>
          <w:bCs/>
          <w:color w:val="000000"/>
          <w:lang w:eastAsia="zh-TW"/>
        </w:rPr>
        <w:t xml:space="preserve">送件人姓名 = 登入者姓名。 </w:t>
      </w:r>
    </w:p>
    <w:p w:rsidR="0003399B" w:rsidRPr="00A34EA8" w:rsidRDefault="0003399B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bCs/>
          <w:color w:val="000000"/>
          <w:lang w:eastAsia="zh-TW"/>
        </w:rPr>
      </w:pPr>
      <w:r w:rsidRPr="00DE6B3B">
        <w:rPr>
          <w:rFonts w:ascii="新細明體" w:hAnsi="新細明體" w:hint="eastAsia"/>
          <w:bCs/>
          <w:lang w:eastAsia="zh-TW"/>
        </w:rPr>
        <w:t>送件人ID改為不可輸入。</w:t>
      </w:r>
    </w:p>
    <w:p w:rsidR="00A34EA8" w:rsidRDefault="00EF51A2" w:rsidP="000C3B1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bCs/>
          <w:color w:val="000000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>□</w:t>
      </w:r>
      <w:r w:rsidR="00A34EA8">
        <w:rPr>
          <w:rFonts w:ascii="新細明體" w:hAnsi="新細明體" w:hint="eastAsia"/>
          <w:bCs/>
          <w:color w:val="000000"/>
          <w:lang w:eastAsia="zh-TW"/>
        </w:rPr>
        <w:t>櫃檯件表示取消勾選時：</w:t>
      </w:r>
    </w:p>
    <w:p w:rsidR="00A34EA8" w:rsidRDefault="00A34EA8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bCs/>
          <w:color w:val="000000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>取消</w:t>
      </w:r>
      <w:r w:rsidR="00EF51A2">
        <w:rPr>
          <w:rFonts w:ascii="新細明體" w:hAnsi="新細明體" w:hint="eastAsia"/>
          <w:bCs/>
          <w:color w:val="000000"/>
          <w:lang w:eastAsia="zh-TW"/>
        </w:rPr>
        <w:t>□</w:t>
      </w:r>
      <w:r>
        <w:rPr>
          <w:rFonts w:ascii="新細明體" w:hAnsi="新細明體" w:hint="eastAsia"/>
          <w:bCs/>
          <w:color w:val="000000"/>
          <w:lang w:eastAsia="zh-TW"/>
        </w:rPr>
        <w:t>臨櫃快速理賠</w:t>
      </w:r>
      <w:r w:rsidR="00EF51A2">
        <w:rPr>
          <w:rFonts w:ascii="新細明體" w:hAnsi="新細明體" w:hint="eastAsia"/>
          <w:bCs/>
          <w:color w:val="000000"/>
          <w:lang w:eastAsia="zh-TW"/>
        </w:rPr>
        <w:t>勾選</w:t>
      </w:r>
    </w:p>
    <w:p w:rsidR="00B316DE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bCs/>
          <w:color w:val="000000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>清空送件人ID、送件人姓名、送件單位代號、送件單位名稱欄位</w:t>
      </w:r>
    </w:p>
    <w:p w:rsidR="00B316DE" w:rsidRPr="00DE6B3B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bCs/>
          <w:color w:val="000000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>送件人ID欄位改為可輸入</w:t>
      </w:r>
    </w:p>
    <w:p w:rsidR="00252AFB" w:rsidRPr="00DE6B3B" w:rsidRDefault="00EF51A2" w:rsidP="000C3B1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□</w:t>
      </w:r>
      <w:r w:rsidR="00AA2274" w:rsidRPr="00DE6B3B">
        <w:rPr>
          <w:rFonts w:ascii="新細明體" w:hAnsi="新細明體" w:hint="eastAsia"/>
          <w:lang w:eastAsia="zh-TW"/>
        </w:rPr>
        <w:t>臨櫃快速理賠勾選 時：</w:t>
      </w:r>
    </w:p>
    <w:p w:rsidR="00AA2274" w:rsidRDefault="00EF51A2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□</w:t>
      </w:r>
      <w:r w:rsidR="00AA2274" w:rsidRPr="00DE6B3B">
        <w:rPr>
          <w:rFonts w:ascii="新細明體" w:hAnsi="新細明體" w:hint="eastAsia"/>
          <w:lang w:eastAsia="zh-TW"/>
        </w:rPr>
        <w:t>櫃檯件自動勾選</w:t>
      </w:r>
    </w:p>
    <w:p w:rsidR="00A34EA8" w:rsidRDefault="00EF51A2" w:rsidP="000C3B1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□</w:t>
      </w:r>
      <w:r w:rsidR="00A34EA8">
        <w:rPr>
          <w:rFonts w:ascii="新細明體" w:hAnsi="新細明體" w:hint="eastAsia"/>
          <w:lang w:eastAsia="zh-TW"/>
        </w:rPr>
        <w:t>臨櫃快速理賠取消勾選時：</w:t>
      </w:r>
    </w:p>
    <w:p w:rsidR="00EF51A2" w:rsidRDefault="00EF51A2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□</w:t>
      </w:r>
      <w:r w:rsidR="00A34EA8">
        <w:rPr>
          <w:rFonts w:ascii="新細明體" w:hAnsi="新細明體" w:hint="eastAsia"/>
          <w:lang w:eastAsia="zh-TW"/>
        </w:rPr>
        <w:t>臨櫃件勾選保持原</w:t>
      </w:r>
      <w:r>
        <w:rPr>
          <w:rFonts w:ascii="新細明體" w:hAnsi="新細明體" w:hint="eastAsia"/>
          <w:lang w:eastAsia="zh-TW"/>
        </w:rPr>
        <w:t>狀態</w:t>
      </w:r>
    </w:p>
    <w:p w:rsidR="00EF51A2" w:rsidRDefault="00EF51A2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送件人資料、送件人單位保持原狀態</w:t>
      </w:r>
    </w:p>
    <w:p w:rsidR="00EF51A2" w:rsidRDefault="00EF51A2" w:rsidP="000C3B1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□郵寄件勾選時：</w:t>
      </w:r>
    </w:p>
    <w:p w:rsidR="00EF51A2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送件人ID = 登入者ID</w:t>
      </w:r>
    </w:p>
    <w:p w:rsidR="00B316DE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送件人姓名 = 登入者姓名</w:t>
      </w:r>
    </w:p>
    <w:p w:rsidR="00B316DE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送件人單位代號 = 登入者單位代號</w:t>
      </w:r>
    </w:p>
    <w:p w:rsidR="00B316DE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送件人單位名稱 = 登入者單位名稱</w:t>
      </w:r>
    </w:p>
    <w:p w:rsidR="00B316DE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ins w:id="41" w:author="洪豪" w:date="2019-02-25T15:54:00Z"/>
          <w:rFonts w:ascii="新細明體" w:hAnsi="新細明體"/>
          <w:lang w:eastAsia="zh-TW"/>
        </w:rPr>
      </w:pPr>
      <w:r>
        <w:rPr>
          <w:rFonts w:ascii="新細明體" w:hAnsi="新細明體" w:hint="eastAsia"/>
          <w:lang w:eastAsia="zh-TW"/>
        </w:rPr>
        <w:t>送件人ID改為不可輸入</w:t>
      </w:r>
    </w:p>
    <w:p w:rsidR="00AB6E20" w:rsidRPr="00B316DE" w:rsidRDefault="00AB6E20" w:rsidP="00AB6E20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ins w:id="42" w:author="洪豪" w:date="2019-02-25T15:54:00Z">
        <w:r>
          <w:rPr>
            <w:rFonts w:ascii="新細明體" w:hAnsi="新細明體" w:hint="eastAsia"/>
            <w:lang w:eastAsia="zh-TW"/>
          </w:rPr>
          <w:t>可輸入:</w:t>
        </w:r>
        <w:r w:rsidRPr="00AB6E20">
          <w:rPr>
            <w:rFonts w:hint="eastAsia"/>
            <w:lang w:eastAsia="zh-TW"/>
          </w:rPr>
          <w:t xml:space="preserve"> </w:t>
        </w:r>
        <w:r w:rsidRPr="00AB6E20">
          <w:rPr>
            <w:rFonts w:ascii="新細明體" w:hAnsi="新細明體" w:hint="eastAsia"/>
            <w:lang w:eastAsia="zh-TW"/>
          </w:rPr>
          <w:t>寄件人姓名、寄件人電話、寄件郵遞區號、寄件地址</w:t>
        </w:r>
      </w:ins>
    </w:p>
    <w:p w:rsidR="00B316DE" w:rsidRDefault="00B316DE" w:rsidP="000C3B1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□郵寄件取消勾選時：</w:t>
      </w:r>
    </w:p>
    <w:p w:rsidR="00B316DE" w:rsidRPr="00B316DE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>清空送件人ID、送件人姓名、送件單位代號、送件單位名稱欄位</w:t>
      </w:r>
    </w:p>
    <w:p w:rsidR="00B316DE" w:rsidRPr="00AB6E20" w:rsidRDefault="00B316DE" w:rsidP="000C3B12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ins w:id="43" w:author="洪豪" w:date="2019-02-25T15:54:00Z"/>
          <w:rFonts w:ascii="新細明體" w:hAnsi="新細明體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>送件人ID欄位改為可輸入</w:t>
      </w:r>
    </w:p>
    <w:p w:rsidR="00AB6E20" w:rsidRPr="00EF51A2" w:rsidRDefault="00AB6E20" w:rsidP="00AB6E20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ins w:id="44" w:author="洪豪" w:date="2019-02-25T15:54:00Z">
        <w:r>
          <w:rPr>
            <w:rFonts w:ascii="新細明體" w:hAnsi="新細明體" w:hint="eastAsia"/>
            <w:bCs/>
            <w:color w:val="000000"/>
            <w:lang w:eastAsia="zh-TW"/>
          </w:rPr>
          <w:t>清空且不可輸入:</w:t>
        </w:r>
        <w:r w:rsidRPr="00AB6E20">
          <w:rPr>
            <w:rFonts w:hint="eastAsia"/>
            <w:lang w:eastAsia="zh-TW"/>
          </w:rPr>
          <w:t xml:space="preserve"> </w:t>
        </w:r>
        <w:r w:rsidRPr="00AB6E20">
          <w:rPr>
            <w:rFonts w:ascii="新細明體" w:hAnsi="新細明體" w:hint="eastAsia"/>
            <w:bCs/>
            <w:color w:val="000000"/>
            <w:lang w:eastAsia="zh-TW"/>
          </w:rPr>
          <w:t>寄件人姓名、寄件人電話、寄件郵遞區號、寄件地址</w:t>
        </w:r>
      </w:ins>
    </w:p>
    <w:p w:rsidR="00A34EA8" w:rsidRDefault="00736308" w:rsidP="000C3B12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勾選欄位檢核：</w:t>
      </w:r>
      <w:r w:rsidR="003D7B03">
        <w:rPr>
          <w:rFonts w:ascii="新細明體" w:hAnsi="新細明體" w:hint="eastAsia"/>
          <w:lang w:eastAsia="zh-TW"/>
        </w:rPr>
        <w:t>郵寄件、</w:t>
      </w:r>
      <w:r w:rsidR="00AC2757">
        <w:rPr>
          <w:rFonts w:ascii="新細明體" w:hAnsi="新細明體" w:hint="eastAsia"/>
          <w:lang w:eastAsia="zh-TW"/>
        </w:rPr>
        <w:t>補告知、櫃台件或臨櫃快速理賠三者同時間僅能有一種被勾選</w:t>
      </w:r>
    </w:p>
    <w:p w:rsidR="00FD2C2A" w:rsidRDefault="00FD2C2A" w:rsidP="00FD2C2A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FD2C2A">
        <w:rPr>
          <w:rFonts w:ascii="新細明體" w:hAnsi="新細明體" w:hint="eastAsia"/>
          <w:lang w:eastAsia="zh-TW"/>
        </w:rPr>
        <w:t>□</w:t>
      </w:r>
      <w:r>
        <w:rPr>
          <w:rFonts w:ascii="新細明體" w:hAnsi="新細明體" w:hint="eastAsia"/>
          <w:lang w:eastAsia="zh-TW"/>
        </w:rPr>
        <w:t>OIU</w:t>
      </w:r>
      <w:r w:rsidRPr="00FD2C2A">
        <w:rPr>
          <w:rFonts w:ascii="新細明體" w:hAnsi="新細明體" w:hint="eastAsia"/>
          <w:lang w:eastAsia="zh-TW"/>
        </w:rPr>
        <w:t>件勾選時：</w:t>
      </w:r>
    </w:p>
    <w:p w:rsidR="00FD2C2A" w:rsidRDefault="00FD2C2A" w:rsidP="00FD2C2A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顯示</w:t>
      </w:r>
      <w:r w:rsidRPr="00FD2C2A">
        <w:rPr>
          <w:rFonts w:ascii="新細明體" w:hAnsi="新細明體" w:hint="eastAsia"/>
          <w:lang w:eastAsia="zh-TW"/>
        </w:rPr>
        <w:t>國籍對照查詢</w:t>
      </w:r>
      <w:r>
        <w:rPr>
          <w:rFonts w:ascii="新細明體" w:hAnsi="新細明體" w:hint="eastAsia"/>
          <w:lang w:eastAsia="zh-TW"/>
        </w:rPr>
        <w:t>超連結</w:t>
      </w:r>
    </w:p>
    <w:p w:rsidR="00FD2C2A" w:rsidRDefault="00FD2C2A" w:rsidP="00FD2C2A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FD2C2A">
        <w:rPr>
          <w:rFonts w:ascii="新細明體" w:hAnsi="新細明體" w:hint="eastAsia"/>
          <w:lang w:eastAsia="zh-TW"/>
        </w:rPr>
        <w:t>□</w:t>
      </w:r>
      <w:r>
        <w:rPr>
          <w:rFonts w:ascii="新細明體" w:hAnsi="新細明體" w:hint="eastAsia"/>
          <w:lang w:eastAsia="zh-TW"/>
        </w:rPr>
        <w:t>OIU</w:t>
      </w:r>
      <w:r w:rsidRPr="00FD2C2A">
        <w:rPr>
          <w:rFonts w:ascii="新細明體" w:hAnsi="新細明體" w:hint="eastAsia"/>
          <w:lang w:eastAsia="zh-TW"/>
        </w:rPr>
        <w:t>件</w:t>
      </w:r>
      <w:r>
        <w:rPr>
          <w:rFonts w:ascii="新細明體" w:hAnsi="新細明體" w:hint="eastAsia"/>
          <w:lang w:eastAsia="zh-TW"/>
        </w:rPr>
        <w:t>取消</w:t>
      </w:r>
      <w:r w:rsidRPr="00FD2C2A">
        <w:rPr>
          <w:rFonts w:ascii="新細明體" w:hAnsi="新細明體" w:hint="eastAsia"/>
          <w:lang w:eastAsia="zh-TW"/>
        </w:rPr>
        <w:t>勾選時：</w:t>
      </w:r>
    </w:p>
    <w:p w:rsidR="00FD2C2A" w:rsidRDefault="00FD2C2A" w:rsidP="00FD2C2A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不顯示</w:t>
      </w:r>
      <w:r w:rsidRPr="00FD2C2A">
        <w:rPr>
          <w:rFonts w:ascii="新細明體" w:hAnsi="新細明體" w:hint="eastAsia"/>
          <w:lang w:eastAsia="zh-TW"/>
        </w:rPr>
        <w:t>國籍對照查詢</w:t>
      </w:r>
      <w:r>
        <w:rPr>
          <w:rFonts w:ascii="新細明體" w:hAnsi="新細明體" w:hint="eastAsia"/>
          <w:lang w:eastAsia="zh-TW"/>
        </w:rPr>
        <w:t>超連結</w:t>
      </w:r>
    </w:p>
    <w:p w:rsidR="00FD2C2A" w:rsidRDefault="00FD2C2A" w:rsidP="00FD2C2A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清空國籍中文及國籍代碼</w:t>
      </w:r>
    </w:p>
    <w:p w:rsidR="00E14F39" w:rsidRDefault="00E14F39" w:rsidP="00E14F39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新細明體" w:hAnsi="新細明體"/>
          <w:lang w:eastAsia="zh-TW"/>
        </w:rPr>
      </w:pPr>
      <w:r>
        <w:rPr>
          <w:rFonts w:ascii="新細明體" w:hAnsi="新細明體" w:hint="eastAsia"/>
          <w:lang w:eastAsia="zh-TW"/>
        </w:rPr>
        <w:t>行動理賠</w:t>
      </w:r>
      <w:r w:rsidRPr="00E14F39">
        <w:rPr>
          <w:rFonts w:ascii="新細明體" w:hAnsi="新細明體"/>
          <w:lang w:eastAsia="zh-TW"/>
        </w:rPr>
        <w:t>IS_MOBILE</w:t>
      </w:r>
      <w:r w:rsidRPr="00E14F39">
        <w:rPr>
          <w:rFonts w:ascii="新細明體" w:hAnsi="新細明體" w:hint="eastAsia"/>
          <w:lang w:eastAsia="zh-TW"/>
        </w:rPr>
        <w:t>進來的件也可勾選櫃檯件</w:t>
      </w:r>
    </w:p>
    <w:p w:rsidR="00194F18" w:rsidRDefault="00194F18" w:rsidP="009B4103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</w:p>
    <w:p w:rsidR="009B4103" w:rsidRPr="00DE6B3B" w:rsidRDefault="00BD1FA6" w:rsidP="009B4103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b/>
          <w:bCs/>
          <w:color w:val="008000"/>
          <w:lang w:eastAsia="zh-TW"/>
        </w:rPr>
      </w:pPr>
      <w:r>
        <w:rPr>
          <w:rFonts w:ascii="新細明體" w:hAnsi="新細明體" w:hint="eastAsia"/>
          <w:b/>
          <w:bCs/>
          <w:color w:val="008000"/>
          <w:lang w:eastAsia="zh-TW"/>
        </w:rPr>
        <w:t>國籍對照</w:t>
      </w:r>
      <w:r w:rsidR="009B4103">
        <w:rPr>
          <w:rFonts w:ascii="新細明體" w:hAnsi="新細明體" w:hint="eastAsia"/>
          <w:b/>
          <w:bCs/>
          <w:color w:val="008000"/>
          <w:lang w:eastAsia="zh-TW"/>
        </w:rPr>
        <w:t>查詢超連結</w:t>
      </w:r>
    </w:p>
    <w:p w:rsidR="009B4103" w:rsidRDefault="009B4103" w:rsidP="00FD2C2A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開啟小視窗連結</w:t>
      </w:r>
      <w:r w:rsidR="00FD2C2A" w:rsidRPr="00FD2C2A">
        <w:rPr>
          <w:rFonts w:ascii="新細明體" w:hAnsi="新細明體"/>
          <w:lang w:eastAsia="zh-TW"/>
        </w:rPr>
        <w:t>AAC0_2200</w:t>
      </w:r>
    </w:p>
    <w:p w:rsidR="009B4103" w:rsidRPr="00DE6B3B" w:rsidRDefault="00C27DF3" w:rsidP="009B4103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將</w:t>
      </w:r>
      <w:r w:rsidR="00BD1FA6">
        <w:rPr>
          <w:rFonts w:ascii="新細明體" w:hAnsi="新細明體" w:hint="eastAsia"/>
          <w:lang w:eastAsia="zh-TW"/>
        </w:rPr>
        <w:t>選擇</w:t>
      </w:r>
      <w:r>
        <w:rPr>
          <w:rFonts w:ascii="新細明體" w:hAnsi="新細明體" w:hint="eastAsia"/>
          <w:lang w:eastAsia="zh-TW"/>
        </w:rPr>
        <w:t>的代碼對應的</w:t>
      </w:r>
      <w:r>
        <w:rPr>
          <w:color w:val="000000"/>
          <w:lang w:eastAsia="zh-TW"/>
        </w:rPr>
        <w:t>中文國家名稱</w:t>
      </w:r>
      <w:r>
        <w:rPr>
          <w:rFonts w:hint="eastAsia"/>
          <w:color w:val="000000"/>
          <w:lang w:eastAsia="zh-TW"/>
        </w:rPr>
        <w:t>及代碼</w:t>
      </w:r>
      <w:r>
        <w:rPr>
          <w:rFonts w:ascii="新細明體" w:hAnsi="新細明體" w:hint="eastAsia"/>
          <w:lang w:eastAsia="zh-TW"/>
        </w:rPr>
        <w:t>帶回</w:t>
      </w:r>
      <w:r>
        <w:rPr>
          <w:rFonts w:hint="eastAsia"/>
          <w:color w:val="000000"/>
          <w:lang w:eastAsia="zh-TW"/>
        </w:rPr>
        <w:t>至</w:t>
      </w:r>
      <w:r>
        <w:rPr>
          <w:rFonts w:hint="eastAsia"/>
          <w:color w:val="000000"/>
          <w:lang w:eastAsia="zh-TW"/>
        </w:rPr>
        <w:t>AAA10100</w:t>
      </w:r>
      <w:r>
        <w:rPr>
          <w:rFonts w:hint="eastAsia"/>
          <w:color w:val="000000"/>
          <w:lang w:eastAsia="zh-TW"/>
        </w:rPr>
        <w:t>畫面的</w:t>
      </w:r>
      <w:r w:rsidR="00BD1FA6">
        <w:rPr>
          <w:rFonts w:ascii="新細明體" w:hAnsi="新細明體" w:hint="eastAsia"/>
          <w:lang w:eastAsia="zh-TW"/>
        </w:rPr>
        <w:t>國籍中文及國籍代碼之資訊。</w:t>
      </w:r>
    </w:p>
    <w:p w:rsidR="009B4103" w:rsidRPr="00833D24" w:rsidRDefault="009B4103" w:rsidP="009B4103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</w:p>
    <w:sectPr w:rsidR="009B4103" w:rsidRPr="00833D2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D17" w:rsidRDefault="00402D17" w:rsidP="004D3ABC">
      <w:r>
        <w:separator/>
      </w:r>
    </w:p>
  </w:endnote>
  <w:endnote w:type="continuationSeparator" w:id="0">
    <w:p w:rsidR="00402D17" w:rsidRDefault="00402D17" w:rsidP="004D3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D17" w:rsidRDefault="00402D17" w:rsidP="004D3ABC">
      <w:r>
        <w:separator/>
      </w:r>
    </w:p>
  </w:footnote>
  <w:footnote w:type="continuationSeparator" w:id="0">
    <w:p w:rsidR="00402D17" w:rsidRDefault="00402D17" w:rsidP="004D3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22D822F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ascii="Arial" w:hAnsi="Arial" w:cs="Arial" w:hint="default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07F5260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3C6A2F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F223E6B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5BE283C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6743B2D"/>
    <w:multiLevelType w:val="hybridMultilevel"/>
    <w:tmpl w:val="FF2845C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E6E2F26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B0D0DDD"/>
    <w:multiLevelType w:val="multilevel"/>
    <w:tmpl w:val="4AC82E4E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0827E72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2"/>
  </w:num>
  <w:num w:numId="8">
    <w:abstractNumId w:val="14"/>
  </w:num>
  <w:num w:numId="9">
    <w:abstractNumId w:val="10"/>
  </w:num>
  <w:num w:numId="10">
    <w:abstractNumId w:val="0"/>
  </w:num>
  <w:num w:numId="11">
    <w:abstractNumId w:val="17"/>
  </w:num>
  <w:num w:numId="12">
    <w:abstractNumId w:val="15"/>
  </w:num>
  <w:num w:numId="13">
    <w:abstractNumId w:val="4"/>
  </w:num>
  <w:num w:numId="14">
    <w:abstractNumId w:val="13"/>
  </w:num>
  <w:num w:numId="15">
    <w:abstractNumId w:val="9"/>
  </w:num>
  <w:num w:numId="16">
    <w:abstractNumId w:val="16"/>
  </w:num>
  <w:num w:numId="17">
    <w:abstractNumId w:val="3"/>
  </w:num>
  <w:num w:numId="1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3EE7"/>
    <w:rsid w:val="00014E44"/>
    <w:rsid w:val="000231E4"/>
    <w:rsid w:val="0003399B"/>
    <w:rsid w:val="0004402D"/>
    <w:rsid w:val="000472BB"/>
    <w:rsid w:val="00051C03"/>
    <w:rsid w:val="00054CEE"/>
    <w:rsid w:val="00055816"/>
    <w:rsid w:val="000637E5"/>
    <w:rsid w:val="00072FAB"/>
    <w:rsid w:val="00081F0F"/>
    <w:rsid w:val="0008219E"/>
    <w:rsid w:val="00082FB3"/>
    <w:rsid w:val="00085873"/>
    <w:rsid w:val="00087369"/>
    <w:rsid w:val="0009361C"/>
    <w:rsid w:val="00094AA3"/>
    <w:rsid w:val="000950DA"/>
    <w:rsid w:val="0009600E"/>
    <w:rsid w:val="000C3B12"/>
    <w:rsid w:val="000C3E3B"/>
    <w:rsid w:val="000C688D"/>
    <w:rsid w:val="000D371C"/>
    <w:rsid w:val="000D6215"/>
    <w:rsid w:val="000E58E3"/>
    <w:rsid w:val="000E5C9F"/>
    <w:rsid w:val="000F3772"/>
    <w:rsid w:val="00100B74"/>
    <w:rsid w:val="00101DD2"/>
    <w:rsid w:val="001031A4"/>
    <w:rsid w:val="00107848"/>
    <w:rsid w:val="00116753"/>
    <w:rsid w:val="00136315"/>
    <w:rsid w:val="00143035"/>
    <w:rsid w:val="001500D0"/>
    <w:rsid w:val="00151EAA"/>
    <w:rsid w:val="00153412"/>
    <w:rsid w:val="00157AD1"/>
    <w:rsid w:val="0016073E"/>
    <w:rsid w:val="001614E1"/>
    <w:rsid w:val="00161848"/>
    <w:rsid w:val="001667C7"/>
    <w:rsid w:val="00170500"/>
    <w:rsid w:val="0017356D"/>
    <w:rsid w:val="001832B2"/>
    <w:rsid w:val="001872D8"/>
    <w:rsid w:val="00187D45"/>
    <w:rsid w:val="00194F18"/>
    <w:rsid w:val="001B11CC"/>
    <w:rsid w:val="001B350E"/>
    <w:rsid w:val="001C04E8"/>
    <w:rsid w:val="002076D7"/>
    <w:rsid w:val="00212685"/>
    <w:rsid w:val="00214A90"/>
    <w:rsid w:val="00216F53"/>
    <w:rsid w:val="00221DA2"/>
    <w:rsid w:val="00233351"/>
    <w:rsid w:val="0023751E"/>
    <w:rsid w:val="0024436F"/>
    <w:rsid w:val="00245CF4"/>
    <w:rsid w:val="00252AFB"/>
    <w:rsid w:val="00261298"/>
    <w:rsid w:val="00276339"/>
    <w:rsid w:val="00276C63"/>
    <w:rsid w:val="0027724D"/>
    <w:rsid w:val="002868CE"/>
    <w:rsid w:val="00295907"/>
    <w:rsid w:val="002C3867"/>
    <w:rsid w:val="002F1AB1"/>
    <w:rsid w:val="002F24D5"/>
    <w:rsid w:val="002F258F"/>
    <w:rsid w:val="003001AC"/>
    <w:rsid w:val="003143FF"/>
    <w:rsid w:val="00323689"/>
    <w:rsid w:val="00323C0D"/>
    <w:rsid w:val="00327851"/>
    <w:rsid w:val="0033124C"/>
    <w:rsid w:val="00335A99"/>
    <w:rsid w:val="0034569E"/>
    <w:rsid w:val="003470EB"/>
    <w:rsid w:val="00352A73"/>
    <w:rsid w:val="00353FED"/>
    <w:rsid w:val="00360633"/>
    <w:rsid w:val="00362791"/>
    <w:rsid w:val="003633F9"/>
    <w:rsid w:val="0038447E"/>
    <w:rsid w:val="00391CF8"/>
    <w:rsid w:val="0039223D"/>
    <w:rsid w:val="00394360"/>
    <w:rsid w:val="003A029F"/>
    <w:rsid w:val="003A719C"/>
    <w:rsid w:val="003B256E"/>
    <w:rsid w:val="003B47FC"/>
    <w:rsid w:val="003B4D86"/>
    <w:rsid w:val="003B6867"/>
    <w:rsid w:val="003C1193"/>
    <w:rsid w:val="003C2E2A"/>
    <w:rsid w:val="003C6468"/>
    <w:rsid w:val="003C7362"/>
    <w:rsid w:val="003C75D1"/>
    <w:rsid w:val="003D03DB"/>
    <w:rsid w:val="003D62E9"/>
    <w:rsid w:val="003D7B03"/>
    <w:rsid w:val="003E479F"/>
    <w:rsid w:val="003F71C2"/>
    <w:rsid w:val="00400CD0"/>
    <w:rsid w:val="00402183"/>
    <w:rsid w:val="00402D17"/>
    <w:rsid w:val="0040617B"/>
    <w:rsid w:val="00420325"/>
    <w:rsid w:val="004203FB"/>
    <w:rsid w:val="0042073A"/>
    <w:rsid w:val="00427536"/>
    <w:rsid w:val="00435785"/>
    <w:rsid w:val="00435ECD"/>
    <w:rsid w:val="00436155"/>
    <w:rsid w:val="00444990"/>
    <w:rsid w:val="004512AD"/>
    <w:rsid w:val="00452D16"/>
    <w:rsid w:val="004609B9"/>
    <w:rsid w:val="004619F6"/>
    <w:rsid w:val="00464A3A"/>
    <w:rsid w:val="0047106B"/>
    <w:rsid w:val="00471353"/>
    <w:rsid w:val="004748AE"/>
    <w:rsid w:val="0048237D"/>
    <w:rsid w:val="00483831"/>
    <w:rsid w:val="0048564F"/>
    <w:rsid w:val="00485B24"/>
    <w:rsid w:val="00487409"/>
    <w:rsid w:val="00487D8E"/>
    <w:rsid w:val="004B3DB0"/>
    <w:rsid w:val="004B62B0"/>
    <w:rsid w:val="004C364B"/>
    <w:rsid w:val="004C3BC7"/>
    <w:rsid w:val="004C68A8"/>
    <w:rsid w:val="004C732B"/>
    <w:rsid w:val="004D3ABC"/>
    <w:rsid w:val="004D55E9"/>
    <w:rsid w:val="004F09C0"/>
    <w:rsid w:val="004F13DD"/>
    <w:rsid w:val="004F2E3E"/>
    <w:rsid w:val="004F4B2B"/>
    <w:rsid w:val="004F50B3"/>
    <w:rsid w:val="004F52CC"/>
    <w:rsid w:val="0050222C"/>
    <w:rsid w:val="0051201C"/>
    <w:rsid w:val="0051612A"/>
    <w:rsid w:val="0052224E"/>
    <w:rsid w:val="00524460"/>
    <w:rsid w:val="00547A02"/>
    <w:rsid w:val="005664EA"/>
    <w:rsid w:val="0058351A"/>
    <w:rsid w:val="00596E6E"/>
    <w:rsid w:val="005A0E79"/>
    <w:rsid w:val="005A125A"/>
    <w:rsid w:val="005B3FB8"/>
    <w:rsid w:val="005B5EF0"/>
    <w:rsid w:val="005B7524"/>
    <w:rsid w:val="005C11CF"/>
    <w:rsid w:val="005C72F0"/>
    <w:rsid w:val="005D062B"/>
    <w:rsid w:val="005E020A"/>
    <w:rsid w:val="005E44DD"/>
    <w:rsid w:val="005F084B"/>
    <w:rsid w:val="005F7A90"/>
    <w:rsid w:val="00607938"/>
    <w:rsid w:val="0061352A"/>
    <w:rsid w:val="006137F7"/>
    <w:rsid w:val="00615116"/>
    <w:rsid w:val="00617108"/>
    <w:rsid w:val="00621810"/>
    <w:rsid w:val="006268AC"/>
    <w:rsid w:val="00637333"/>
    <w:rsid w:val="00637DA3"/>
    <w:rsid w:val="006435EE"/>
    <w:rsid w:val="006535B2"/>
    <w:rsid w:val="00657D8A"/>
    <w:rsid w:val="006611A0"/>
    <w:rsid w:val="00663D65"/>
    <w:rsid w:val="0066465B"/>
    <w:rsid w:val="00674D0D"/>
    <w:rsid w:val="00686716"/>
    <w:rsid w:val="00691B5B"/>
    <w:rsid w:val="00693ED8"/>
    <w:rsid w:val="006A4746"/>
    <w:rsid w:val="006B1B32"/>
    <w:rsid w:val="006B5280"/>
    <w:rsid w:val="006B5620"/>
    <w:rsid w:val="006D6352"/>
    <w:rsid w:val="006D785B"/>
    <w:rsid w:val="006D7F3F"/>
    <w:rsid w:val="006E5DD1"/>
    <w:rsid w:val="006F464D"/>
    <w:rsid w:val="007037C4"/>
    <w:rsid w:val="00705471"/>
    <w:rsid w:val="0071761C"/>
    <w:rsid w:val="00725A0C"/>
    <w:rsid w:val="00726B90"/>
    <w:rsid w:val="007306EC"/>
    <w:rsid w:val="00736308"/>
    <w:rsid w:val="00750BB0"/>
    <w:rsid w:val="00751660"/>
    <w:rsid w:val="0075178B"/>
    <w:rsid w:val="007539F4"/>
    <w:rsid w:val="00754795"/>
    <w:rsid w:val="007571ED"/>
    <w:rsid w:val="00763F15"/>
    <w:rsid w:val="007644C9"/>
    <w:rsid w:val="007673E9"/>
    <w:rsid w:val="00772689"/>
    <w:rsid w:val="00772BF7"/>
    <w:rsid w:val="00774B76"/>
    <w:rsid w:val="007800F6"/>
    <w:rsid w:val="00784128"/>
    <w:rsid w:val="007868C5"/>
    <w:rsid w:val="007A74C2"/>
    <w:rsid w:val="007B3FE9"/>
    <w:rsid w:val="007C098B"/>
    <w:rsid w:val="007C37CC"/>
    <w:rsid w:val="007D3290"/>
    <w:rsid w:val="007D7C58"/>
    <w:rsid w:val="007F1CFC"/>
    <w:rsid w:val="007F3215"/>
    <w:rsid w:val="008151D0"/>
    <w:rsid w:val="00820F0B"/>
    <w:rsid w:val="008212FF"/>
    <w:rsid w:val="0082294E"/>
    <w:rsid w:val="00824554"/>
    <w:rsid w:val="00833D24"/>
    <w:rsid w:val="00834850"/>
    <w:rsid w:val="008371E2"/>
    <w:rsid w:val="00837CE0"/>
    <w:rsid w:val="008404C7"/>
    <w:rsid w:val="008504F8"/>
    <w:rsid w:val="00860596"/>
    <w:rsid w:val="00865346"/>
    <w:rsid w:val="00870A8E"/>
    <w:rsid w:val="00873557"/>
    <w:rsid w:val="008767C9"/>
    <w:rsid w:val="0089047D"/>
    <w:rsid w:val="008960D1"/>
    <w:rsid w:val="008A66A1"/>
    <w:rsid w:val="008C4808"/>
    <w:rsid w:val="008C6DD8"/>
    <w:rsid w:val="008D0183"/>
    <w:rsid w:val="008D1F36"/>
    <w:rsid w:val="008D7252"/>
    <w:rsid w:val="008E1E82"/>
    <w:rsid w:val="008E46BF"/>
    <w:rsid w:val="008E6493"/>
    <w:rsid w:val="008F5529"/>
    <w:rsid w:val="008F6A3E"/>
    <w:rsid w:val="009049D4"/>
    <w:rsid w:val="00904A02"/>
    <w:rsid w:val="00912B00"/>
    <w:rsid w:val="00917A75"/>
    <w:rsid w:val="00926B74"/>
    <w:rsid w:val="00932756"/>
    <w:rsid w:val="00932FC7"/>
    <w:rsid w:val="00933D6D"/>
    <w:rsid w:val="00934C90"/>
    <w:rsid w:val="009369FB"/>
    <w:rsid w:val="00937AA7"/>
    <w:rsid w:val="00944351"/>
    <w:rsid w:val="00944EDD"/>
    <w:rsid w:val="00945FA3"/>
    <w:rsid w:val="00954C88"/>
    <w:rsid w:val="00963A95"/>
    <w:rsid w:val="00967021"/>
    <w:rsid w:val="00973D33"/>
    <w:rsid w:val="009751A4"/>
    <w:rsid w:val="00977F53"/>
    <w:rsid w:val="009817DD"/>
    <w:rsid w:val="00986CD3"/>
    <w:rsid w:val="00990577"/>
    <w:rsid w:val="00991139"/>
    <w:rsid w:val="0099162E"/>
    <w:rsid w:val="00994FC0"/>
    <w:rsid w:val="009A7DCE"/>
    <w:rsid w:val="009B3B73"/>
    <w:rsid w:val="009B4103"/>
    <w:rsid w:val="009B4663"/>
    <w:rsid w:val="009C1A3B"/>
    <w:rsid w:val="009D1CA1"/>
    <w:rsid w:val="009D5843"/>
    <w:rsid w:val="009D5B08"/>
    <w:rsid w:val="00A06EF1"/>
    <w:rsid w:val="00A15AE6"/>
    <w:rsid w:val="00A17011"/>
    <w:rsid w:val="00A20C2A"/>
    <w:rsid w:val="00A20D13"/>
    <w:rsid w:val="00A23753"/>
    <w:rsid w:val="00A31187"/>
    <w:rsid w:val="00A34EA8"/>
    <w:rsid w:val="00A3705C"/>
    <w:rsid w:val="00A479E4"/>
    <w:rsid w:val="00A50EF9"/>
    <w:rsid w:val="00A652D3"/>
    <w:rsid w:val="00A728BB"/>
    <w:rsid w:val="00A773B1"/>
    <w:rsid w:val="00A83805"/>
    <w:rsid w:val="00A86FCC"/>
    <w:rsid w:val="00A93817"/>
    <w:rsid w:val="00A957EE"/>
    <w:rsid w:val="00A96156"/>
    <w:rsid w:val="00AA2274"/>
    <w:rsid w:val="00AA298E"/>
    <w:rsid w:val="00AA53A2"/>
    <w:rsid w:val="00AA5C85"/>
    <w:rsid w:val="00AA7610"/>
    <w:rsid w:val="00AB0D42"/>
    <w:rsid w:val="00AB4A97"/>
    <w:rsid w:val="00AB6E20"/>
    <w:rsid w:val="00AC2757"/>
    <w:rsid w:val="00AC44F0"/>
    <w:rsid w:val="00AD2751"/>
    <w:rsid w:val="00AD5B11"/>
    <w:rsid w:val="00AD64AC"/>
    <w:rsid w:val="00AE31B7"/>
    <w:rsid w:val="00AE4B88"/>
    <w:rsid w:val="00AE6D9C"/>
    <w:rsid w:val="00AE6DFD"/>
    <w:rsid w:val="00AF1231"/>
    <w:rsid w:val="00AF477C"/>
    <w:rsid w:val="00B031FC"/>
    <w:rsid w:val="00B10478"/>
    <w:rsid w:val="00B22BFC"/>
    <w:rsid w:val="00B30F85"/>
    <w:rsid w:val="00B316DE"/>
    <w:rsid w:val="00B36496"/>
    <w:rsid w:val="00B41DC2"/>
    <w:rsid w:val="00B72A02"/>
    <w:rsid w:val="00B74CB1"/>
    <w:rsid w:val="00B7510B"/>
    <w:rsid w:val="00B77E6C"/>
    <w:rsid w:val="00B92192"/>
    <w:rsid w:val="00BA257F"/>
    <w:rsid w:val="00BA6A09"/>
    <w:rsid w:val="00BC7FFE"/>
    <w:rsid w:val="00BD1FA6"/>
    <w:rsid w:val="00BD26E3"/>
    <w:rsid w:val="00BD42EE"/>
    <w:rsid w:val="00BD4FB2"/>
    <w:rsid w:val="00BE02C6"/>
    <w:rsid w:val="00BE1857"/>
    <w:rsid w:val="00BE4F06"/>
    <w:rsid w:val="00BF003B"/>
    <w:rsid w:val="00BF0F90"/>
    <w:rsid w:val="00BF1546"/>
    <w:rsid w:val="00C0283A"/>
    <w:rsid w:val="00C1252C"/>
    <w:rsid w:val="00C2408D"/>
    <w:rsid w:val="00C24A95"/>
    <w:rsid w:val="00C27DF3"/>
    <w:rsid w:val="00C302FA"/>
    <w:rsid w:val="00C318BC"/>
    <w:rsid w:val="00C3195F"/>
    <w:rsid w:val="00C50BAC"/>
    <w:rsid w:val="00C51F84"/>
    <w:rsid w:val="00C561DB"/>
    <w:rsid w:val="00C70352"/>
    <w:rsid w:val="00C71CAD"/>
    <w:rsid w:val="00C75ED2"/>
    <w:rsid w:val="00C839CA"/>
    <w:rsid w:val="00C8525D"/>
    <w:rsid w:val="00C8704A"/>
    <w:rsid w:val="00C9460D"/>
    <w:rsid w:val="00C955A5"/>
    <w:rsid w:val="00C955F4"/>
    <w:rsid w:val="00C97678"/>
    <w:rsid w:val="00CA0F14"/>
    <w:rsid w:val="00CA5F7A"/>
    <w:rsid w:val="00CB25A4"/>
    <w:rsid w:val="00CB3658"/>
    <w:rsid w:val="00CB7F06"/>
    <w:rsid w:val="00CC1E9D"/>
    <w:rsid w:val="00CD0ADA"/>
    <w:rsid w:val="00CD1C92"/>
    <w:rsid w:val="00CD7A9F"/>
    <w:rsid w:val="00CE3EFF"/>
    <w:rsid w:val="00CE5D4A"/>
    <w:rsid w:val="00CF1557"/>
    <w:rsid w:val="00D00E08"/>
    <w:rsid w:val="00D077CE"/>
    <w:rsid w:val="00D124C2"/>
    <w:rsid w:val="00D202E5"/>
    <w:rsid w:val="00D215F3"/>
    <w:rsid w:val="00D22252"/>
    <w:rsid w:val="00D224DC"/>
    <w:rsid w:val="00D23912"/>
    <w:rsid w:val="00D25907"/>
    <w:rsid w:val="00D26E06"/>
    <w:rsid w:val="00D30FAF"/>
    <w:rsid w:val="00D32083"/>
    <w:rsid w:val="00D351F9"/>
    <w:rsid w:val="00D358CB"/>
    <w:rsid w:val="00D36FBC"/>
    <w:rsid w:val="00D41FA9"/>
    <w:rsid w:val="00D43958"/>
    <w:rsid w:val="00D45CA2"/>
    <w:rsid w:val="00D5343C"/>
    <w:rsid w:val="00D54B1C"/>
    <w:rsid w:val="00D656AA"/>
    <w:rsid w:val="00D658DF"/>
    <w:rsid w:val="00D81189"/>
    <w:rsid w:val="00D93AE8"/>
    <w:rsid w:val="00DA1FB4"/>
    <w:rsid w:val="00DA308A"/>
    <w:rsid w:val="00DA3813"/>
    <w:rsid w:val="00DA6C1D"/>
    <w:rsid w:val="00DB34AB"/>
    <w:rsid w:val="00DD2D4F"/>
    <w:rsid w:val="00DE129A"/>
    <w:rsid w:val="00DE4C46"/>
    <w:rsid w:val="00DE6B3B"/>
    <w:rsid w:val="00E06FCA"/>
    <w:rsid w:val="00E07266"/>
    <w:rsid w:val="00E14A72"/>
    <w:rsid w:val="00E14F39"/>
    <w:rsid w:val="00E24ADA"/>
    <w:rsid w:val="00E254E1"/>
    <w:rsid w:val="00E27CB4"/>
    <w:rsid w:val="00E301B6"/>
    <w:rsid w:val="00E30704"/>
    <w:rsid w:val="00E33CD2"/>
    <w:rsid w:val="00E35B63"/>
    <w:rsid w:val="00E36F14"/>
    <w:rsid w:val="00E5345D"/>
    <w:rsid w:val="00E55486"/>
    <w:rsid w:val="00E76BCF"/>
    <w:rsid w:val="00E8020D"/>
    <w:rsid w:val="00E81433"/>
    <w:rsid w:val="00E83B2F"/>
    <w:rsid w:val="00E91F9F"/>
    <w:rsid w:val="00E9360F"/>
    <w:rsid w:val="00E94C5E"/>
    <w:rsid w:val="00E955AD"/>
    <w:rsid w:val="00EA0123"/>
    <w:rsid w:val="00EA2CF5"/>
    <w:rsid w:val="00EA71C2"/>
    <w:rsid w:val="00EB286D"/>
    <w:rsid w:val="00EC1E7D"/>
    <w:rsid w:val="00EC4515"/>
    <w:rsid w:val="00EC5807"/>
    <w:rsid w:val="00EC7787"/>
    <w:rsid w:val="00ED753B"/>
    <w:rsid w:val="00EE1BD5"/>
    <w:rsid w:val="00EE510E"/>
    <w:rsid w:val="00EE55DE"/>
    <w:rsid w:val="00EE5D50"/>
    <w:rsid w:val="00EF51A2"/>
    <w:rsid w:val="00EF6ED1"/>
    <w:rsid w:val="00F019E8"/>
    <w:rsid w:val="00F04A32"/>
    <w:rsid w:val="00F04AD3"/>
    <w:rsid w:val="00F0594A"/>
    <w:rsid w:val="00F22869"/>
    <w:rsid w:val="00F30442"/>
    <w:rsid w:val="00F418D3"/>
    <w:rsid w:val="00F473B8"/>
    <w:rsid w:val="00F53D10"/>
    <w:rsid w:val="00F7748F"/>
    <w:rsid w:val="00F843D9"/>
    <w:rsid w:val="00F862D3"/>
    <w:rsid w:val="00F93248"/>
    <w:rsid w:val="00F93807"/>
    <w:rsid w:val="00FB17D8"/>
    <w:rsid w:val="00FC2B8D"/>
    <w:rsid w:val="00FD2C2A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E4BDBC-0219-426F-9842-CBC54D5E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uiPriority w:val="99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4D3A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4D3ABC"/>
  </w:style>
  <w:style w:type="paragraph" w:styleId="ae">
    <w:name w:val="footer"/>
    <w:basedOn w:val="a"/>
    <w:link w:val="af"/>
    <w:rsid w:val="004D3A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4D3ABC"/>
  </w:style>
  <w:style w:type="numbering" w:customStyle="1" w:styleId="1">
    <w:name w:val="樣式1"/>
    <w:rsid w:val="00087369"/>
    <w:pPr>
      <w:numPr>
        <w:numId w:val="14"/>
      </w:numPr>
    </w:pPr>
  </w:style>
  <w:style w:type="character" w:customStyle="1" w:styleId="style31">
    <w:name w:val="style31"/>
    <w:rsid w:val="00754795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0.87.50.46/html/CM/QueryTable.jsp?Field=&#26159;&#21542;&#20351;&#29992;&#34892;&#21205;&#35037;&#32622;&#36664;&#20837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47BB1-0C79-4FA7-AFF0-756C336E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Links>
    <vt:vector size="6" baseType="variant">
      <vt:variant>
        <vt:i4>1568908960</vt:i4>
      </vt:variant>
      <vt:variant>
        <vt:i4>0</vt:i4>
      </vt:variant>
      <vt:variant>
        <vt:i4>0</vt:i4>
      </vt:variant>
      <vt:variant>
        <vt:i4>5</vt:i4>
      </vt:variant>
      <vt:variant>
        <vt:lpwstr>http://10.87.50.46/html/CM/QueryTable.jsp?Field=是否使用行動裝置輸入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