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18"/>
        <w:gridCol w:w="709"/>
        <w:gridCol w:w="5244"/>
        <w:gridCol w:w="1276"/>
        <w:gridCol w:w="1843"/>
      </w:tblGrid>
      <w:tr w:rsidR="00F8637E" w:rsidRPr="00794EE7" w:rsidTr="007421F8">
        <w:tc>
          <w:tcPr>
            <w:tcW w:w="1418" w:type="dxa"/>
            <w:tcBorders>
              <w:top w:val="single" w:sz="6" w:space="0" w:color="auto"/>
              <w:left w:val="single" w:sz="6" w:space="0" w:color="auto"/>
              <w:bottom w:val="single" w:sz="6" w:space="0" w:color="auto"/>
              <w:right w:val="single" w:sz="6" w:space="0" w:color="auto"/>
            </w:tcBorders>
          </w:tcPr>
          <w:p w:rsidR="00F8637E" w:rsidRPr="00704E65" w:rsidRDefault="00F8637E" w:rsidP="007421F8">
            <w:pPr>
              <w:spacing w:line="240" w:lineRule="atLeast"/>
              <w:jc w:val="center"/>
              <w:rPr>
                <w:rFonts w:ascii="細明體" w:eastAsia="細明體" w:hAnsi="細明體" w:cs="Courier New" w:hint="eastAsia"/>
                <w:sz w:val="20"/>
                <w:szCs w:val="20"/>
              </w:rPr>
            </w:pPr>
            <w:bookmarkStart w:id="0" w:name="_GoBack"/>
            <w:bookmarkEnd w:id="0"/>
            <w:r w:rsidRPr="00704E65">
              <w:rPr>
                <w:rFonts w:ascii="細明體" w:eastAsia="細明體" w:hAnsi="細明體" w:cs="Courier New" w:hint="eastAsia"/>
                <w:sz w:val="20"/>
                <w:szCs w:val="20"/>
              </w:rPr>
              <w:t>修改日期</w:t>
            </w:r>
          </w:p>
        </w:tc>
        <w:tc>
          <w:tcPr>
            <w:tcW w:w="709" w:type="dxa"/>
            <w:tcBorders>
              <w:top w:val="single" w:sz="6" w:space="0" w:color="auto"/>
              <w:left w:val="single" w:sz="6" w:space="0" w:color="auto"/>
              <w:bottom w:val="single" w:sz="6" w:space="0" w:color="auto"/>
              <w:right w:val="single" w:sz="6" w:space="0" w:color="auto"/>
            </w:tcBorders>
          </w:tcPr>
          <w:p w:rsidR="00F8637E" w:rsidRPr="00704E65" w:rsidRDefault="00F8637E" w:rsidP="007421F8">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版本</w:t>
            </w:r>
          </w:p>
        </w:tc>
        <w:tc>
          <w:tcPr>
            <w:tcW w:w="5244" w:type="dxa"/>
            <w:tcBorders>
              <w:top w:val="single" w:sz="6" w:space="0" w:color="auto"/>
              <w:left w:val="single" w:sz="6" w:space="0" w:color="auto"/>
              <w:bottom w:val="single" w:sz="6" w:space="0" w:color="auto"/>
              <w:right w:val="single" w:sz="6" w:space="0" w:color="auto"/>
            </w:tcBorders>
          </w:tcPr>
          <w:p w:rsidR="00F8637E" w:rsidRPr="00704E65" w:rsidRDefault="00F8637E" w:rsidP="007421F8">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修改原因</w:t>
            </w:r>
          </w:p>
        </w:tc>
        <w:tc>
          <w:tcPr>
            <w:tcW w:w="1276" w:type="dxa"/>
            <w:tcBorders>
              <w:top w:val="single" w:sz="6" w:space="0" w:color="auto"/>
              <w:left w:val="single" w:sz="6" w:space="0" w:color="auto"/>
              <w:bottom w:val="single" w:sz="6" w:space="0" w:color="auto"/>
              <w:right w:val="single" w:sz="6" w:space="0" w:color="auto"/>
            </w:tcBorders>
          </w:tcPr>
          <w:p w:rsidR="00F8637E" w:rsidRPr="00704E65" w:rsidRDefault="00F8637E" w:rsidP="007421F8">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修改人姓名</w:t>
            </w:r>
          </w:p>
        </w:tc>
        <w:tc>
          <w:tcPr>
            <w:tcW w:w="1843" w:type="dxa"/>
            <w:tcBorders>
              <w:top w:val="single" w:sz="6" w:space="0" w:color="auto"/>
              <w:left w:val="single" w:sz="6" w:space="0" w:color="auto"/>
              <w:bottom w:val="single" w:sz="6" w:space="0" w:color="auto"/>
              <w:right w:val="single" w:sz="6" w:space="0" w:color="auto"/>
            </w:tcBorders>
          </w:tcPr>
          <w:p w:rsidR="00F8637E" w:rsidRPr="00704E65" w:rsidRDefault="00F8637E" w:rsidP="007421F8">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立案單號</w:t>
            </w:r>
          </w:p>
        </w:tc>
      </w:tr>
      <w:tr w:rsidR="00AC2928"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AC2928" w:rsidRPr="00794EE7" w:rsidRDefault="00B34EB3" w:rsidP="001C190C">
            <w:pPr>
              <w:pStyle w:val="Tabletext"/>
              <w:jc w:val="both"/>
              <w:rPr>
                <w:rFonts w:ascii="細明體" w:eastAsia="細明體" w:hAnsi="細明體" w:hint="eastAsia"/>
                <w:lang w:eastAsia="zh-TW"/>
              </w:rPr>
            </w:pPr>
            <w:r w:rsidRPr="00794EE7">
              <w:rPr>
                <w:rFonts w:ascii="細明體" w:eastAsia="細明體" w:hAnsi="細明體" w:hint="eastAsia"/>
                <w:lang w:eastAsia="zh-TW"/>
              </w:rPr>
              <w:t>2012/02/17</w:t>
            </w:r>
          </w:p>
        </w:tc>
        <w:tc>
          <w:tcPr>
            <w:tcW w:w="709" w:type="dxa"/>
            <w:tcBorders>
              <w:top w:val="single" w:sz="6" w:space="0" w:color="auto"/>
              <w:left w:val="single" w:sz="6" w:space="0" w:color="auto"/>
              <w:bottom w:val="single" w:sz="6" w:space="0" w:color="auto"/>
              <w:right w:val="single" w:sz="6" w:space="0" w:color="auto"/>
            </w:tcBorders>
            <w:vAlign w:val="center"/>
          </w:tcPr>
          <w:p w:rsidR="00AC2928" w:rsidRPr="00794EE7" w:rsidRDefault="00AC2928" w:rsidP="001C190C">
            <w:pPr>
              <w:pStyle w:val="Tabletext"/>
              <w:jc w:val="both"/>
              <w:rPr>
                <w:rFonts w:ascii="細明體" w:eastAsia="細明體" w:hAnsi="細明體"/>
                <w:lang w:eastAsia="zh-TW"/>
              </w:rPr>
            </w:pPr>
            <w:r w:rsidRPr="00794EE7">
              <w:rPr>
                <w:rFonts w:ascii="細明體" w:eastAsia="細明體" w:hAnsi="細明體"/>
                <w:lang w:eastAsia="zh-TW"/>
              </w:rPr>
              <w:t>1</w:t>
            </w:r>
          </w:p>
        </w:tc>
        <w:tc>
          <w:tcPr>
            <w:tcW w:w="5244" w:type="dxa"/>
            <w:tcBorders>
              <w:top w:val="single" w:sz="6" w:space="0" w:color="auto"/>
              <w:left w:val="single" w:sz="6" w:space="0" w:color="auto"/>
              <w:bottom w:val="single" w:sz="6" w:space="0" w:color="auto"/>
              <w:right w:val="single" w:sz="6" w:space="0" w:color="auto"/>
            </w:tcBorders>
            <w:vAlign w:val="center"/>
          </w:tcPr>
          <w:p w:rsidR="00AC2928" w:rsidRPr="00794EE7" w:rsidRDefault="00AC2928" w:rsidP="001C190C">
            <w:pPr>
              <w:pStyle w:val="Tabletext"/>
              <w:jc w:val="both"/>
              <w:rPr>
                <w:rFonts w:ascii="細明體" w:eastAsia="細明體" w:hAnsi="細明體"/>
                <w:lang w:eastAsia="zh-TW"/>
              </w:rPr>
            </w:pPr>
            <w:r w:rsidRPr="00794EE7">
              <w:rPr>
                <w:rFonts w:ascii="細明體" w:eastAsia="細明體" w:hAnsi="細明體"/>
                <w:lang w:eastAsia="zh-TW"/>
              </w:rPr>
              <w:t>Created</w:t>
            </w:r>
          </w:p>
        </w:tc>
        <w:tc>
          <w:tcPr>
            <w:tcW w:w="1276" w:type="dxa"/>
            <w:tcBorders>
              <w:top w:val="single" w:sz="6" w:space="0" w:color="auto"/>
              <w:left w:val="single" w:sz="6" w:space="0" w:color="auto"/>
              <w:bottom w:val="single" w:sz="6" w:space="0" w:color="auto"/>
              <w:right w:val="single" w:sz="6" w:space="0" w:color="auto"/>
            </w:tcBorders>
            <w:vAlign w:val="center"/>
          </w:tcPr>
          <w:p w:rsidR="00AC2928" w:rsidRPr="00794EE7" w:rsidRDefault="001C190C" w:rsidP="001C190C">
            <w:pPr>
              <w:pStyle w:val="Tabletext"/>
              <w:jc w:val="both"/>
              <w:rPr>
                <w:rFonts w:ascii="細明體" w:eastAsia="細明體" w:hAnsi="細明體" w:hint="eastAsia"/>
                <w:lang w:eastAsia="zh-TW"/>
              </w:rPr>
            </w:pPr>
            <w:r w:rsidRPr="00794EE7">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AC2928" w:rsidRPr="00794EE7" w:rsidRDefault="000F416A" w:rsidP="001C190C">
            <w:pPr>
              <w:pStyle w:val="Tabletext"/>
              <w:jc w:val="both"/>
              <w:rPr>
                <w:rFonts w:ascii="細明體" w:eastAsia="細明體" w:hAnsi="細明體" w:hint="eastAsia"/>
                <w:lang w:eastAsia="zh-TW"/>
              </w:rPr>
            </w:pPr>
            <w:r>
              <w:rPr>
                <w:rFonts w:ascii="細明體" w:eastAsia="細明體" w:hAnsi="細明體" w:hint="eastAsia"/>
                <w:bCs/>
                <w:lang w:eastAsia="zh-TW"/>
              </w:rPr>
              <w:t>120529000144</w:t>
            </w:r>
          </w:p>
        </w:tc>
      </w:tr>
      <w:tr w:rsidR="00C463A8"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C463A8" w:rsidRPr="00794EE7" w:rsidRDefault="00C463A8" w:rsidP="001C190C">
            <w:pPr>
              <w:pStyle w:val="Tabletext"/>
              <w:jc w:val="both"/>
              <w:rPr>
                <w:rFonts w:ascii="細明體" w:eastAsia="細明體" w:hAnsi="細明體" w:hint="eastAsia"/>
                <w:lang w:eastAsia="zh-TW"/>
              </w:rPr>
            </w:pPr>
            <w:r w:rsidRPr="00794EE7">
              <w:rPr>
                <w:rFonts w:ascii="細明體" w:eastAsia="細明體" w:hAnsi="細明體"/>
                <w:lang w:eastAsia="zh-TW"/>
              </w:rPr>
              <w:t>2012/4/10</w:t>
            </w:r>
          </w:p>
        </w:tc>
        <w:tc>
          <w:tcPr>
            <w:tcW w:w="709" w:type="dxa"/>
            <w:tcBorders>
              <w:top w:val="single" w:sz="6" w:space="0" w:color="auto"/>
              <w:left w:val="single" w:sz="6" w:space="0" w:color="auto"/>
              <w:bottom w:val="single" w:sz="6" w:space="0" w:color="auto"/>
              <w:right w:val="single" w:sz="6" w:space="0" w:color="auto"/>
            </w:tcBorders>
            <w:vAlign w:val="center"/>
          </w:tcPr>
          <w:p w:rsidR="00C463A8" w:rsidRPr="00794EE7" w:rsidRDefault="00F8637E" w:rsidP="001C190C">
            <w:pPr>
              <w:pStyle w:val="Tabletext"/>
              <w:jc w:val="both"/>
              <w:rPr>
                <w:rFonts w:ascii="細明體" w:eastAsia="細明體" w:hAnsi="細明體"/>
                <w:lang w:eastAsia="zh-TW"/>
              </w:rPr>
            </w:pPr>
            <w:r>
              <w:rPr>
                <w:rFonts w:ascii="細明體" w:eastAsia="細明體" w:hAnsi="細明體" w:hint="eastAsia"/>
                <w:lang w:eastAsia="zh-TW"/>
              </w:rPr>
              <w:t>2</w:t>
            </w:r>
          </w:p>
        </w:tc>
        <w:tc>
          <w:tcPr>
            <w:tcW w:w="5244" w:type="dxa"/>
            <w:tcBorders>
              <w:top w:val="single" w:sz="6" w:space="0" w:color="auto"/>
              <w:left w:val="single" w:sz="6" w:space="0" w:color="auto"/>
              <w:bottom w:val="single" w:sz="6" w:space="0" w:color="auto"/>
              <w:right w:val="single" w:sz="6" w:space="0" w:color="auto"/>
            </w:tcBorders>
            <w:vAlign w:val="center"/>
          </w:tcPr>
          <w:p w:rsidR="00C463A8" w:rsidRPr="00794EE7" w:rsidRDefault="00C463A8" w:rsidP="001C190C">
            <w:pPr>
              <w:pStyle w:val="Tabletext"/>
              <w:jc w:val="both"/>
              <w:rPr>
                <w:rFonts w:ascii="細明體" w:eastAsia="細明體" w:hAnsi="細明體"/>
                <w:lang w:eastAsia="zh-TW"/>
              </w:rPr>
            </w:pPr>
            <w:r w:rsidRPr="00794EE7">
              <w:rPr>
                <w:rFonts w:ascii="細明體" w:eastAsia="細明體" w:hAnsi="細明體" w:hint="eastAsia"/>
                <w:lang w:eastAsia="zh-TW"/>
              </w:rPr>
              <w:t>MODIFY:調整欄位參數設定值</w:t>
            </w:r>
          </w:p>
        </w:tc>
        <w:tc>
          <w:tcPr>
            <w:tcW w:w="1276" w:type="dxa"/>
            <w:tcBorders>
              <w:top w:val="single" w:sz="6" w:space="0" w:color="auto"/>
              <w:left w:val="single" w:sz="6" w:space="0" w:color="auto"/>
              <w:bottom w:val="single" w:sz="6" w:space="0" w:color="auto"/>
              <w:right w:val="single" w:sz="6" w:space="0" w:color="auto"/>
            </w:tcBorders>
            <w:vAlign w:val="center"/>
          </w:tcPr>
          <w:p w:rsidR="00C463A8" w:rsidRPr="00794EE7" w:rsidRDefault="00C463A8" w:rsidP="001C190C">
            <w:pPr>
              <w:pStyle w:val="Tabletext"/>
              <w:jc w:val="both"/>
              <w:rPr>
                <w:rFonts w:ascii="細明體" w:eastAsia="細明體" w:hAnsi="細明體" w:hint="eastAsia"/>
                <w:lang w:eastAsia="zh-TW"/>
              </w:rPr>
            </w:pPr>
            <w:r w:rsidRPr="00794EE7">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C463A8" w:rsidRPr="00794EE7" w:rsidRDefault="00F8637E"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120529000144</w:t>
            </w:r>
          </w:p>
        </w:tc>
      </w:tr>
      <w:tr w:rsidR="00ED3C43"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ED3C43" w:rsidRPr="00794EE7" w:rsidRDefault="00ED3C43" w:rsidP="001C190C">
            <w:pPr>
              <w:pStyle w:val="Tabletext"/>
              <w:jc w:val="both"/>
              <w:rPr>
                <w:rFonts w:ascii="細明體" w:eastAsia="細明體" w:hAnsi="細明體"/>
                <w:lang w:eastAsia="zh-TW"/>
              </w:rPr>
            </w:pPr>
            <w:r w:rsidRPr="00794EE7">
              <w:rPr>
                <w:rFonts w:ascii="細明體" w:eastAsia="細明體" w:hAnsi="細明體"/>
                <w:lang w:eastAsia="zh-TW"/>
              </w:rPr>
              <w:t>2012/4/19</w:t>
            </w:r>
          </w:p>
        </w:tc>
        <w:tc>
          <w:tcPr>
            <w:tcW w:w="709" w:type="dxa"/>
            <w:tcBorders>
              <w:top w:val="single" w:sz="6" w:space="0" w:color="auto"/>
              <w:left w:val="single" w:sz="6" w:space="0" w:color="auto"/>
              <w:bottom w:val="single" w:sz="6" w:space="0" w:color="auto"/>
              <w:right w:val="single" w:sz="6" w:space="0" w:color="auto"/>
            </w:tcBorders>
            <w:vAlign w:val="center"/>
          </w:tcPr>
          <w:p w:rsidR="00ED3C43" w:rsidRPr="00794EE7" w:rsidRDefault="00F8637E" w:rsidP="001C190C">
            <w:pPr>
              <w:pStyle w:val="Tabletext"/>
              <w:jc w:val="both"/>
              <w:rPr>
                <w:rFonts w:ascii="細明體" w:eastAsia="細明體" w:hAnsi="細明體" w:hint="eastAsia"/>
                <w:lang w:eastAsia="zh-TW"/>
              </w:rPr>
            </w:pPr>
            <w:r>
              <w:rPr>
                <w:rFonts w:ascii="細明體" w:eastAsia="細明體" w:hAnsi="細明體" w:hint="eastAsia"/>
                <w:lang w:eastAsia="zh-TW"/>
              </w:rPr>
              <w:t>3</w:t>
            </w:r>
          </w:p>
        </w:tc>
        <w:tc>
          <w:tcPr>
            <w:tcW w:w="5244" w:type="dxa"/>
            <w:tcBorders>
              <w:top w:val="single" w:sz="6" w:space="0" w:color="auto"/>
              <w:left w:val="single" w:sz="6" w:space="0" w:color="auto"/>
              <w:bottom w:val="single" w:sz="6" w:space="0" w:color="auto"/>
              <w:right w:val="single" w:sz="6" w:space="0" w:color="auto"/>
            </w:tcBorders>
            <w:vAlign w:val="center"/>
          </w:tcPr>
          <w:p w:rsidR="00ED3C43" w:rsidRPr="00794EE7" w:rsidRDefault="00ED3C43" w:rsidP="001C190C">
            <w:pPr>
              <w:pStyle w:val="Tabletext"/>
              <w:jc w:val="both"/>
              <w:rPr>
                <w:rFonts w:ascii="細明體" w:eastAsia="細明體" w:hAnsi="細明體" w:hint="eastAsia"/>
                <w:lang w:eastAsia="zh-TW"/>
              </w:rPr>
            </w:pPr>
            <w:r w:rsidRPr="00794EE7">
              <w:rPr>
                <w:rFonts w:ascii="細明體" w:eastAsia="細明體" w:hAnsi="細明體"/>
                <w:lang w:eastAsia="zh-TW"/>
              </w:rPr>
              <w:t>M</w:t>
            </w:r>
            <w:r w:rsidRPr="00794EE7">
              <w:rPr>
                <w:rFonts w:ascii="細明體" w:eastAsia="細明體" w:hAnsi="細明體" w:hint="eastAsia"/>
                <w:lang w:eastAsia="zh-TW"/>
              </w:rPr>
              <w:t>odify: 調整處理當日件</w:t>
            </w:r>
          </w:p>
        </w:tc>
        <w:tc>
          <w:tcPr>
            <w:tcW w:w="1276" w:type="dxa"/>
            <w:tcBorders>
              <w:top w:val="single" w:sz="6" w:space="0" w:color="auto"/>
              <w:left w:val="single" w:sz="6" w:space="0" w:color="auto"/>
              <w:bottom w:val="single" w:sz="6" w:space="0" w:color="auto"/>
              <w:right w:val="single" w:sz="6" w:space="0" w:color="auto"/>
            </w:tcBorders>
            <w:vAlign w:val="center"/>
          </w:tcPr>
          <w:p w:rsidR="00ED3C43" w:rsidRPr="00794EE7" w:rsidRDefault="00ED3C43" w:rsidP="001C190C">
            <w:pPr>
              <w:pStyle w:val="Tabletext"/>
              <w:jc w:val="both"/>
              <w:rPr>
                <w:rFonts w:ascii="細明體" w:eastAsia="細明體" w:hAnsi="細明體" w:hint="eastAsia"/>
                <w:lang w:eastAsia="zh-TW"/>
              </w:rPr>
            </w:pPr>
            <w:r w:rsidRPr="00794EE7">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D3C43" w:rsidRPr="00794EE7" w:rsidRDefault="00F8637E"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120529000144</w:t>
            </w:r>
          </w:p>
        </w:tc>
      </w:tr>
      <w:tr w:rsidR="0045784E"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45784E" w:rsidRPr="00794EE7" w:rsidRDefault="0045784E" w:rsidP="001C190C">
            <w:pPr>
              <w:pStyle w:val="Tabletext"/>
              <w:jc w:val="both"/>
              <w:rPr>
                <w:rFonts w:ascii="細明體" w:eastAsia="細明體" w:hAnsi="細明體"/>
                <w:lang w:eastAsia="zh-TW"/>
              </w:rPr>
            </w:pPr>
            <w:r w:rsidRPr="00794EE7">
              <w:rPr>
                <w:rFonts w:ascii="細明體" w:eastAsia="細明體" w:hAnsi="細明體" w:hint="eastAsia"/>
                <w:lang w:eastAsia="zh-TW"/>
              </w:rPr>
              <w:t>2012/05/02</w:t>
            </w:r>
          </w:p>
        </w:tc>
        <w:tc>
          <w:tcPr>
            <w:tcW w:w="709" w:type="dxa"/>
            <w:tcBorders>
              <w:top w:val="single" w:sz="6" w:space="0" w:color="auto"/>
              <w:left w:val="single" w:sz="6" w:space="0" w:color="auto"/>
              <w:bottom w:val="single" w:sz="6" w:space="0" w:color="auto"/>
              <w:right w:val="single" w:sz="6" w:space="0" w:color="auto"/>
            </w:tcBorders>
            <w:vAlign w:val="center"/>
          </w:tcPr>
          <w:p w:rsidR="0045784E" w:rsidRPr="00794EE7" w:rsidRDefault="00F8637E" w:rsidP="001C190C">
            <w:pPr>
              <w:pStyle w:val="Tabletext"/>
              <w:jc w:val="both"/>
              <w:rPr>
                <w:rFonts w:ascii="細明體" w:eastAsia="細明體" w:hAnsi="細明體" w:hint="eastAsia"/>
                <w:lang w:eastAsia="zh-TW"/>
              </w:rPr>
            </w:pPr>
            <w:r>
              <w:rPr>
                <w:rFonts w:ascii="細明體" w:eastAsia="細明體" w:hAnsi="細明體" w:hint="eastAsia"/>
                <w:lang w:eastAsia="zh-TW"/>
              </w:rPr>
              <w:t>4</w:t>
            </w:r>
          </w:p>
        </w:tc>
        <w:tc>
          <w:tcPr>
            <w:tcW w:w="5244" w:type="dxa"/>
            <w:tcBorders>
              <w:top w:val="single" w:sz="6" w:space="0" w:color="auto"/>
              <w:left w:val="single" w:sz="6" w:space="0" w:color="auto"/>
              <w:bottom w:val="single" w:sz="6" w:space="0" w:color="auto"/>
              <w:right w:val="single" w:sz="6" w:space="0" w:color="auto"/>
            </w:tcBorders>
            <w:vAlign w:val="center"/>
          </w:tcPr>
          <w:p w:rsidR="0045784E" w:rsidRPr="00794EE7" w:rsidRDefault="0045784E" w:rsidP="001C190C">
            <w:pPr>
              <w:pStyle w:val="Tabletext"/>
              <w:jc w:val="both"/>
              <w:rPr>
                <w:rFonts w:ascii="細明體" w:eastAsia="細明體" w:hAnsi="細明體"/>
                <w:lang w:eastAsia="zh-TW"/>
              </w:rPr>
            </w:pPr>
            <w:r w:rsidRPr="00794EE7">
              <w:rPr>
                <w:rFonts w:ascii="細明體" w:eastAsia="細明體" w:hAnsi="細明體"/>
                <w:lang w:eastAsia="zh-TW"/>
              </w:rPr>
              <w:t>M</w:t>
            </w:r>
            <w:r w:rsidRPr="00794EE7">
              <w:rPr>
                <w:rFonts w:ascii="細明體" w:eastAsia="細明體" w:hAnsi="細明體" w:hint="eastAsia"/>
                <w:lang w:eastAsia="zh-TW"/>
              </w:rPr>
              <w:t>odify:增加判斷並寫入是否異地求診資料</w:t>
            </w:r>
          </w:p>
        </w:tc>
        <w:tc>
          <w:tcPr>
            <w:tcW w:w="1276" w:type="dxa"/>
            <w:tcBorders>
              <w:top w:val="single" w:sz="6" w:space="0" w:color="auto"/>
              <w:left w:val="single" w:sz="6" w:space="0" w:color="auto"/>
              <w:bottom w:val="single" w:sz="6" w:space="0" w:color="auto"/>
              <w:right w:val="single" w:sz="6" w:space="0" w:color="auto"/>
            </w:tcBorders>
            <w:vAlign w:val="center"/>
          </w:tcPr>
          <w:p w:rsidR="0045784E" w:rsidRPr="00794EE7" w:rsidRDefault="0045784E" w:rsidP="001C190C">
            <w:pPr>
              <w:pStyle w:val="Tabletext"/>
              <w:jc w:val="both"/>
              <w:rPr>
                <w:rFonts w:ascii="細明體" w:eastAsia="細明體" w:hAnsi="細明體" w:hint="eastAsia"/>
                <w:lang w:eastAsia="zh-TW"/>
              </w:rPr>
            </w:pPr>
            <w:r w:rsidRPr="00794EE7">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45784E" w:rsidRPr="00794EE7" w:rsidRDefault="00F8637E"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120529000144</w:t>
            </w:r>
          </w:p>
        </w:tc>
      </w:tr>
      <w:tr w:rsidR="00002321"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002321" w:rsidRPr="00794EE7" w:rsidRDefault="00002321" w:rsidP="001C190C">
            <w:pPr>
              <w:pStyle w:val="Tabletext"/>
              <w:jc w:val="both"/>
              <w:rPr>
                <w:rFonts w:ascii="細明體" w:eastAsia="細明體" w:hAnsi="細明體" w:hint="eastAsia"/>
                <w:lang w:eastAsia="zh-TW"/>
              </w:rPr>
            </w:pPr>
            <w:r w:rsidRPr="00794EE7">
              <w:rPr>
                <w:rFonts w:ascii="細明體" w:eastAsia="細明體" w:hAnsi="細明體"/>
                <w:lang w:eastAsia="zh-TW"/>
              </w:rPr>
              <w:t>2012/5/11</w:t>
            </w:r>
          </w:p>
        </w:tc>
        <w:tc>
          <w:tcPr>
            <w:tcW w:w="709" w:type="dxa"/>
            <w:tcBorders>
              <w:top w:val="single" w:sz="6" w:space="0" w:color="auto"/>
              <w:left w:val="single" w:sz="6" w:space="0" w:color="auto"/>
              <w:bottom w:val="single" w:sz="6" w:space="0" w:color="auto"/>
              <w:right w:val="single" w:sz="6" w:space="0" w:color="auto"/>
            </w:tcBorders>
            <w:vAlign w:val="center"/>
          </w:tcPr>
          <w:p w:rsidR="00002321" w:rsidRPr="00794EE7" w:rsidRDefault="00F8637E" w:rsidP="001C190C">
            <w:pPr>
              <w:pStyle w:val="Tabletext"/>
              <w:jc w:val="both"/>
              <w:rPr>
                <w:rFonts w:ascii="細明體" w:eastAsia="細明體" w:hAnsi="細明體" w:hint="eastAsia"/>
                <w:lang w:eastAsia="zh-TW"/>
              </w:rPr>
            </w:pPr>
            <w:r>
              <w:rPr>
                <w:rFonts w:ascii="細明體" w:eastAsia="細明體" w:hAnsi="細明體" w:hint="eastAsia"/>
                <w:lang w:eastAsia="zh-TW"/>
              </w:rPr>
              <w:t>5</w:t>
            </w:r>
          </w:p>
        </w:tc>
        <w:tc>
          <w:tcPr>
            <w:tcW w:w="5244" w:type="dxa"/>
            <w:tcBorders>
              <w:top w:val="single" w:sz="6" w:space="0" w:color="auto"/>
              <w:left w:val="single" w:sz="6" w:space="0" w:color="auto"/>
              <w:bottom w:val="single" w:sz="6" w:space="0" w:color="auto"/>
              <w:right w:val="single" w:sz="6" w:space="0" w:color="auto"/>
            </w:tcBorders>
            <w:vAlign w:val="center"/>
          </w:tcPr>
          <w:p w:rsidR="00002321" w:rsidRPr="00794EE7" w:rsidRDefault="00002321" w:rsidP="001C190C">
            <w:pPr>
              <w:pStyle w:val="Tabletext"/>
              <w:jc w:val="both"/>
              <w:rPr>
                <w:rFonts w:ascii="細明體" w:eastAsia="細明體" w:hAnsi="細明體"/>
                <w:lang w:eastAsia="zh-TW"/>
              </w:rPr>
            </w:pPr>
            <w:r w:rsidRPr="00794EE7">
              <w:rPr>
                <w:rFonts w:ascii="細明體" w:eastAsia="細明體" w:hAnsi="細明體"/>
                <w:lang w:eastAsia="zh-TW"/>
              </w:rPr>
              <w:t>M</w:t>
            </w:r>
            <w:r w:rsidRPr="00794EE7">
              <w:rPr>
                <w:rFonts w:ascii="細明體" w:eastAsia="細明體" w:hAnsi="細明體" w:hint="eastAsia"/>
                <w:lang w:eastAsia="zh-TW"/>
              </w:rPr>
              <w:t>odify:調整異地求診須判斷每張診斷書是否符合，故異常狀況處理來源明細檔DTAAV005增加診斷書序號欄位</w:t>
            </w:r>
          </w:p>
        </w:tc>
        <w:tc>
          <w:tcPr>
            <w:tcW w:w="1276" w:type="dxa"/>
            <w:tcBorders>
              <w:top w:val="single" w:sz="6" w:space="0" w:color="auto"/>
              <w:left w:val="single" w:sz="6" w:space="0" w:color="auto"/>
              <w:bottom w:val="single" w:sz="6" w:space="0" w:color="auto"/>
              <w:right w:val="single" w:sz="6" w:space="0" w:color="auto"/>
            </w:tcBorders>
            <w:vAlign w:val="center"/>
          </w:tcPr>
          <w:p w:rsidR="00002321" w:rsidRPr="00794EE7" w:rsidRDefault="00002321" w:rsidP="001C190C">
            <w:pPr>
              <w:pStyle w:val="Tabletext"/>
              <w:jc w:val="both"/>
              <w:rPr>
                <w:rFonts w:ascii="細明體" w:eastAsia="細明體" w:hAnsi="細明體" w:hint="eastAsia"/>
                <w:lang w:eastAsia="zh-TW"/>
              </w:rPr>
            </w:pPr>
            <w:r w:rsidRPr="00794EE7">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002321" w:rsidRPr="00794EE7" w:rsidRDefault="00F8637E"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120529000144</w:t>
            </w:r>
          </w:p>
        </w:tc>
      </w:tr>
      <w:tr w:rsidR="00D817AE"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D817AE" w:rsidRPr="00794EE7" w:rsidRDefault="00D817AE" w:rsidP="001C190C">
            <w:pPr>
              <w:pStyle w:val="Tabletext"/>
              <w:jc w:val="both"/>
              <w:rPr>
                <w:rFonts w:ascii="細明體" w:eastAsia="細明體" w:hAnsi="細明體"/>
                <w:lang w:eastAsia="zh-TW"/>
              </w:rPr>
            </w:pPr>
            <w:r>
              <w:rPr>
                <w:rFonts w:ascii="細明體" w:eastAsia="細明體" w:hAnsi="細明體"/>
                <w:lang w:eastAsia="zh-TW"/>
              </w:rPr>
              <w:t>2012/5/30</w:t>
            </w:r>
          </w:p>
        </w:tc>
        <w:tc>
          <w:tcPr>
            <w:tcW w:w="709" w:type="dxa"/>
            <w:tcBorders>
              <w:top w:val="single" w:sz="6" w:space="0" w:color="auto"/>
              <w:left w:val="single" w:sz="6" w:space="0" w:color="auto"/>
              <w:bottom w:val="single" w:sz="6" w:space="0" w:color="auto"/>
              <w:right w:val="single" w:sz="6" w:space="0" w:color="auto"/>
            </w:tcBorders>
            <w:vAlign w:val="center"/>
          </w:tcPr>
          <w:p w:rsidR="00D817AE" w:rsidRPr="00794EE7" w:rsidRDefault="00F8637E" w:rsidP="001C190C">
            <w:pPr>
              <w:pStyle w:val="Tabletext"/>
              <w:jc w:val="both"/>
              <w:rPr>
                <w:rFonts w:ascii="細明體" w:eastAsia="細明體" w:hAnsi="細明體" w:hint="eastAsia"/>
                <w:lang w:eastAsia="zh-TW"/>
              </w:rPr>
            </w:pPr>
            <w:r>
              <w:rPr>
                <w:rFonts w:ascii="細明體" w:eastAsia="細明體" w:hAnsi="細明體" w:hint="eastAsia"/>
                <w:lang w:eastAsia="zh-TW"/>
              </w:rPr>
              <w:t>6</w:t>
            </w:r>
          </w:p>
        </w:tc>
        <w:tc>
          <w:tcPr>
            <w:tcW w:w="5244" w:type="dxa"/>
            <w:tcBorders>
              <w:top w:val="single" w:sz="6" w:space="0" w:color="auto"/>
              <w:left w:val="single" w:sz="6" w:space="0" w:color="auto"/>
              <w:bottom w:val="single" w:sz="6" w:space="0" w:color="auto"/>
              <w:right w:val="single" w:sz="6" w:space="0" w:color="auto"/>
            </w:tcBorders>
            <w:vAlign w:val="center"/>
          </w:tcPr>
          <w:p w:rsidR="00D817AE" w:rsidRPr="00D817AE" w:rsidRDefault="00D817AE" w:rsidP="001C190C">
            <w:pPr>
              <w:pStyle w:val="Tabletext"/>
              <w:jc w:val="both"/>
              <w:rPr>
                <w:rFonts w:ascii="細明體" w:eastAsia="細明體" w:hAnsi="細明體" w:hint="eastAsia"/>
                <w:lang w:eastAsia="zh-TW"/>
              </w:rPr>
            </w:pPr>
            <w:r w:rsidRPr="00D817AE">
              <w:rPr>
                <w:rFonts w:ascii="細明體" w:eastAsia="細明體" w:hAnsi="細明體" w:hint="eastAsia"/>
                <w:lang w:eastAsia="zh-TW"/>
              </w:rPr>
              <w:t>問題單</w:t>
            </w:r>
            <w:r w:rsidRPr="00D817AE">
              <w:rPr>
                <w:rFonts w:ascii="細明體" w:eastAsia="細明體" w:hAnsi="細明體"/>
              </w:rPr>
              <w:t>20120529172535</w:t>
            </w:r>
            <w:r>
              <w:rPr>
                <w:rFonts w:ascii="細明體" w:eastAsia="細明體" w:hAnsi="細明體" w:hint="eastAsia"/>
                <w:lang w:eastAsia="zh-TW"/>
              </w:rPr>
              <w:t>:</w:t>
            </w:r>
          </w:p>
          <w:p w:rsidR="00D817AE" w:rsidRPr="00D817AE" w:rsidRDefault="00D817AE" w:rsidP="00F8637E">
            <w:pPr>
              <w:pStyle w:val="Tabletext"/>
              <w:numPr>
                <w:ilvl w:val="0"/>
                <w:numId w:val="35"/>
              </w:numPr>
              <w:jc w:val="both"/>
              <w:rPr>
                <w:rFonts w:ascii="細明體" w:eastAsia="細明體" w:hAnsi="細明體" w:hint="eastAsia"/>
                <w:lang w:eastAsia="zh-TW"/>
              </w:rPr>
            </w:pPr>
            <w:r w:rsidRPr="00D817AE">
              <w:rPr>
                <w:rFonts w:ascii="細明體" w:eastAsia="細明體" w:hAnsi="細明體"/>
                <w:lang w:eastAsia="zh-TW"/>
              </w:rPr>
              <w:t>於</w:t>
            </w:r>
            <w:r>
              <w:rPr>
                <w:rFonts w:ascii="細明體" w:eastAsia="細明體" w:hAnsi="細明體" w:hint="eastAsia"/>
                <w:lang w:eastAsia="zh-TW"/>
              </w:rPr>
              <w:t xml:space="preserve"> 明細</w:t>
            </w:r>
            <w:r w:rsidRPr="00D817AE">
              <w:rPr>
                <w:rFonts w:ascii="細明體" w:eastAsia="細明體" w:hAnsi="細明體"/>
                <w:lang w:eastAsia="zh-TW"/>
              </w:rPr>
              <w:t xml:space="preserve">檔新增「服務中心中文名稱」、「醫院中文名稱」兩項欄位。 </w:t>
            </w:r>
          </w:p>
          <w:p w:rsidR="00D817AE" w:rsidRPr="00D817AE" w:rsidRDefault="00D817AE" w:rsidP="00F8637E">
            <w:pPr>
              <w:pStyle w:val="Tabletext"/>
              <w:numPr>
                <w:ilvl w:val="0"/>
                <w:numId w:val="35"/>
              </w:numPr>
              <w:jc w:val="both"/>
              <w:rPr>
                <w:rFonts w:ascii="細明體" w:eastAsia="細明體" w:hAnsi="細明體" w:hint="eastAsia"/>
                <w:lang w:eastAsia="zh-TW"/>
              </w:rPr>
            </w:pPr>
            <w:r w:rsidRPr="00D817AE">
              <w:rPr>
                <w:rFonts w:ascii="細明體" w:eastAsia="細明體" w:hAnsi="細明體"/>
                <w:lang w:eastAsia="zh-TW"/>
              </w:rPr>
              <w:t>「異地求診次數」、「異地申請次數」兩指標排除重起案件。</w:t>
            </w:r>
          </w:p>
          <w:p w:rsidR="00D817AE" w:rsidRPr="00D817AE" w:rsidRDefault="00D817AE" w:rsidP="00F8637E">
            <w:pPr>
              <w:pStyle w:val="Tabletext"/>
              <w:numPr>
                <w:ilvl w:val="0"/>
                <w:numId w:val="35"/>
              </w:numPr>
              <w:jc w:val="both"/>
              <w:rPr>
                <w:rFonts w:ascii="細明體" w:eastAsia="細明體" w:hAnsi="細明體" w:hint="eastAsia"/>
                <w:lang w:eastAsia="zh-TW"/>
              </w:rPr>
            </w:pPr>
            <w:r w:rsidRPr="00D817AE">
              <w:rPr>
                <w:rFonts w:ascii="細明體" w:eastAsia="細明體" w:hAnsi="細明體"/>
                <w:lang w:eastAsia="zh-TW"/>
              </w:rPr>
              <w:t>排除團險案件。</w:t>
            </w:r>
          </w:p>
          <w:p w:rsidR="00D817AE" w:rsidRPr="00D817AE" w:rsidRDefault="00D817AE" w:rsidP="00F8637E">
            <w:pPr>
              <w:pStyle w:val="Tabletext"/>
              <w:numPr>
                <w:ilvl w:val="0"/>
                <w:numId w:val="35"/>
              </w:numPr>
              <w:jc w:val="both"/>
              <w:rPr>
                <w:rFonts w:ascii="細明體" w:eastAsia="細明體" w:hAnsi="細明體" w:hint="eastAsia"/>
                <w:lang w:eastAsia="zh-TW"/>
              </w:rPr>
            </w:pPr>
            <w:r w:rsidRPr="00D817AE">
              <w:rPr>
                <w:rFonts w:ascii="細明體" w:eastAsia="細明體" w:hAnsi="細明體"/>
                <w:lang w:eastAsia="zh-TW"/>
              </w:rPr>
              <w:t>刪除4項異地求診合理組合。</w:t>
            </w:r>
          </w:p>
          <w:p w:rsidR="00D817AE" w:rsidRDefault="00D817AE" w:rsidP="00F8637E">
            <w:pPr>
              <w:pStyle w:val="Tabletext"/>
              <w:numPr>
                <w:ilvl w:val="0"/>
                <w:numId w:val="35"/>
              </w:numPr>
              <w:jc w:val="both"/>
              <w:rPr>
                <w:rFonts w:ascii="細明體" w:eastAsia="細明體" w:hAnsi="細明體" w:hint="eastAsia"/>
                <w:lang w:eastAsia="zh-TW"/>
              </w:rPr>
            </w:pPr>
            <w:r w:rsidRPr="00D817AE">
              <w:rPr>
                <w:rFonts w:ascii="細明體" w:eastAsia="細明體" w:hAnsi="細明體"/>
                <w:lang w:eastAsia="zh-TW"/>
              </w:rPr>
              <w:t>新增36項異地申請合理組合。</w:t>
            </w:r>
          </w:p>
          <w:p w:rsidR="001E75C3" w:rsidRPr="00D817AE" w:rsidRDefault="001E75C3" w:rsidP="00F8637E">
            <w:pPr>
              <w:pStyle w:val="Tabletext"/>
              <w:numPr>
                <w:ilvl w:val="0"/>
                <w:numId w:val="35"/>
              </w:numPr>
              <w:jc w:val="both"/>
              <w:rPr>
                <w:rFonts w:ascii="細明體" w:eastAsia="細明體" w:hAnsi="細明體" w:hint="eastAsia"/>
                <w:lang w:eastAsia="zh-TW"/>
              </w:rPr>
            </w:pPr>
            <w:r>
              <w:rPr>
                <w:rFonts w:ascii="細明體" w:eastAsia="細明體" w:hAnsi="細明體" w:hint="eastAsia"/>
                <w:lang w:eastAsia="zh-TW"/>
              </w:rPr>
              <w:t>重起案件要排除</w:t>
            </w:r>
          </w:p>
        </w:tc>
        <w:tc>
          <w:tcPr>
            <w:tcW w:w="1276" w:type="dxa"/>
            <w:tcBorders>
              <w:top w:val="single" w:sz="6" w:space="0" w:color="auto"/>
              <w:left w:val="single" w:sz="6" w:space="0" w:color="auto"/>
              <w:bottom w:val="single" w:sz="6" w:space="0" w:color="auto"/>
              <w:right w:val="single" w:sz="6" w:space="0" w:color="auto"/>
            </w:tcBorders>
            <w:vAlign w:val="center"/>
          </w:tcPr>
          <w:p w:rsidR="00D817AE" w:rsidRPr="00794EE7" w:rsidRDefault="00D817AE" w:rsidP="001C190C">
            <w:pPr>
              <w:pStyle w:val="Tabletext"/>
              <w:jc w:val="both"/>
              <w:rPr>
                <w:rFonts w:ascii="細明體" w:eastAsia="細明體" w:hAnsi="細明體" w:hint="eastAsia"/>
                <w:lang w:eastAsia="zh-TW"/>
              </w:rPr>
            </w:pPr>
            <w:r w:rsidRPr="00794EE7">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D817AE" w:rsidRPr="00794EE7" w:rsidRDefault="00F8637E"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120529000144</w:t>
            </w:r>
          </w:p>
        </w:tc>
      </w:tr>
      <w:tr w:rsidR="003E6EA9"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3E6EA9" w:rsidRDefault="003E6EA9" w:rsidP="001C190C">
            <w:pPr>
              <w:pStyle w:val="Tabletext"/>
              <w:jc w:val="both"/>
              <w:rPr>
                <w:rFonts w:ascii="細明體" w:eastAsia="細明體" w:hAnsi="細明體"/>
                <w:lang w:eastAsia="zh-TW"/>
              </w:rPr>
            </w:pPr>
            <w:r>
              <w:rPr>
                <w:rFonts w:ascii="細明體" w:eastAsia="細明體" w:hAnsi="細明體"/>
                <w:lang w:eastAsia="zh-TW"/>
              </w:rPr>
              <w:t>2012/7/23</w:t>
            </w:r>
          </w:p>
        </w:tc>
        <w:tc>
          <w:tcPr>
            <w:tcW w:w="709" w:type="dxa"/>
            <w:tcBorders>
              <w:top w:val="single" w:sz="6" w:space="0" w:color="auto"/>
              <w:left w:val="single" w:sz="6" w:space="0" w:color="auto"/>
              <w:bottom w:val="single" w:sz="6" w:space="0" w:color="auto"/>
              <w:right w:val="single" w:sz="6" w:space="0" w:color="auto"/>
            </w:tcBorders>
            <w:vAlign w:val="center"/>
          </w:tcPr>
          <w:p w:rsidR="003E6EA9" w:rsidRDefault="003E6EA9" w:rsidP="001C190C">
            <w:pPr>
              <w:pStyle w:val="Tabletext"/>
              <w:jc w:val="both"/>
              <w:rPr>
                <w:rFonts w:ascii="細明體" w:eastAsia="細明體" w:hAnsi="細明體" w:hint="eastAsia"/>
                <w:lang w:eastAsia="zh-TW"/>
              </w:rPr>
            </w:pPr>
            <w:r>
              <w:rPr>
                <w:rFonts w:ascii="細明體" w:eastAsia="細明體" w:hAnsi="細明體" w:hint="eastAsia"/>
                <w:lang w:eastAsia="zh-TW"/>
              </w:rPr>
              <w:t>7</w:t>
            </w:r>
          </w:p>
        </w:tc>
        <w:tc>
          <w:tcPr>
            <w:tcW w:w="5244" w:type="dxa"/>
            <w:tcBorders>
              <w:top w:val="single" w:sz="6" w:space="0" w:color="auto"/>
              <w:left w:val="single" w:sz="6" w:space="0" w:color="auto"/>
              <w:bottom w:val="single" w:sz="6" w:space="0" w:color="auto"/>
              <w:right w:val="single" w:sz="6" w:space="0" w:color="auto"/>
            </w:tcBorders>
            <w:vAlign w:val="center"/>
          </w:tcPr>
          <w:p w:rsidR="003E6EA9" w:rsidRPr="00D817AE" w:rsidRDefault="003E6EA9" w:rsidP="001C190C">
            <w:pPr>
              <w:pStyle w:val="Tabletext"/>
              <w:jc w:val="both"/>
              <w:rPr>
                <w:rFonts w:ascii="細明體" w:eastAsia="細明體" w:hAnsi="細明體" w:hint="eastAsia"/>
                <w:lang w:eastAsia="zh-TW"/>
              </w:rPr>
            </w:pPr>
            <w:r>
              <w:rPr>
                <w:rFonts w:ascii="細明體" w:eastAsia="細明體" w:hAnsi="細明體" w:hint="eastAsia"/>
                <w:lang w:eastAsia="zh-TW"/>
              </w:rPr>
              <w:t>查詢條件事故原因改抓DTAAA010，故不需讀取DTAB0001</w:t>
            </w:r>
          </w:p>
        </w:tc>
        <w:tc>
          <w:tcPr>
            <w:tcW w:w="1276" w:type="dxa"/>
            <w:tcBorders>
              <w:top w:val="single" w:sz="6" w:space="0" w:color="auto"/>
              <w:left w:val="single" w:sz="6" w:space="0" w:color="auto"/>
              <w:bottom w:val="single" w:sz="6" w:space="0" w:color="auto"/>
              <w:right w:val="single" w:sz="6" w:space="0" w:color="auto"/>
            </w:tcBorders>
            <w:vAlign w:val="center"/>
          </w:tcPr>
          <w:p w:rsidR="003E6EA9" w:rsidRPr="003E6EA9" w:rsidRDefault="003E6EA9" w:rsidP="001C190C">
            <w:pPr>
              <w:pStyle w:val="Tabletext"/>
              <w:jc w:val="both"/>
              <w:rPr>
                <w:rFonts w:ascii="細明體" w:eastAsia="細明體" w:hAnsi="細明體" w:hint="eastAsia"/>
                <w:lang w:eastAsia="zh-TW"/>
              </w:rPr>
            </w:pPr>
            <w:r w:rsidRPr="00794EE7">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3E6EA9" w:rsidRPr="00794EE7" w:rsidRDefault="003E6EA9"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120529000144</w:t>
            </w:r>
          </w:p>
        </w:tc>
      </w:tr>
      <w:tr w:rsidR="00F43AC6"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F43AC6" w:rsidRDefault="00F43AC6" w:rsidP="001C190C">
            <w:pPr>
              <w:pStyle w:val="Tabletext"/>
              <w:jc w:val="both"/>
              <w:rPr>
                <w:rFonts w:ascii="細明體" w:eastAsia="細明體" w:hAnsi="細明體"/>
                <w:lang w:eastAsia="zh-TW"/>
              </w:rPr>
            </w:pPr>
            <w:r>
              <w:rPr>
                <w:rFonts w:ascii="細明體" w:eastAsia="細明體" w:hAnsi="細明體"/>
                <w:lang w:eastAsia="zh-TW"/>
              </w:rPr>
              <w:t>2012/8/17</w:t>
            </w:r>
          </w:p>
        </w:tc>
        <w:tc>
          <w:tcPr>
            <w:tcW w:w="709" w:type="dxa"/>
            <w:tcBorders>
              <w:top w:val="single" w:sz="6" w:space="0" w:color="auto"/>
              <w:left w:val="single" w:sz="6" w:space="0" w:color="auto"/>
              <w:bottom w:val="single" w:sz="6" w:space="0" w:color="auto"/>
              <w:right w:val="single" w:sz="6" w:space="0" w:color="auto"/>
            </w:tcBorders>
            <w:vAlign w:val="center"/>
          </w:tcPr>
          <w:p w:rsidR="00F43AC6" w:rsidRDefault="00F43AC6" w:rsidP="001C190C">
            <w:pPr>
              <w:pStyle w:val="Tabletext"/>
              <w:jc w:val="both"/>
              <w:rPr>
                <w:rFonts w:ascii="細明體" w:eastAsia="細明體" w:hAnsi="細明體" w:hint="eastAsia"/>
                <w:lang w:eastAsia="zh-TW"/>
              </w:rPr>
            </w:pPr>
            <w:r>
              <w:rPr>
                <w:rFonts w:ascii="細明體" w:eastAsia="細明體" w:hAnsi="細明體" w:hint="eastAsia"/>
                <w:lang w:eastAsia="zh-TW"/>
              </w:rPr>
              <w:t>8</w:t>
            </w:r>
          </w:p>
        </w:tc>
        <w:tc>
          <w:tcPr>
            <w:tcW w:w="5244" w:type="dxa"/>
            <w:tcBorders>
              <w:top w:val="single" w:sz="6" w:space="0" w:color="auto"/>
              <w:left w:val="single" w:sz="6" w:space="0" w:color="auto"/>
              <w:bottom w:val="single" w:sz="6" w:space="0" w:color="auto"/>
              <w:right w:val="single" w:sz="6" w:space="0" w:color="auto"/>
            </w:tcBorders>
            <w:vAlign w:val="center"/>
          </w:tcPr>
          <w:p w:rsidR="00F43AC6" w:rsidRDefault="00F43AC6" w:rsidP="001C190C">
            <w:pPr>
              <w:pStyle w:val="Tabletext"/>
              <w:jc w:val="both"/>
              <w:rPr>
                <w:rFonts w:ascii="細明體" w:eastAsia="細明體" w:hAnsi="細明體" w:hint="eastAsia"/>
                <w:lang w:eastAsia="zh-TW"/>
              </w:rPr>
            </w:pPr>
            <w:r>
              <w:rPr>
                <w:rFonts w:ascii="細明體" w:eastAsia="細明體" w:hAnsi="細明體" w:hint="eastAsia"/>
                <w:lang w:eastAsia="zh-TW"/>
              </w:rPr>
              <w:t>修改當日件清檔規則</w:t>
            </w:r>
          </w:p>
        </w:tc>
        <w:tc>
          <w:tcPr>
            <w:tcW w:w="1276" w:type="dxa"/>
            <w:tcBorders>
              <w:top w:val="single" w:sz="6" w:space="0" w:color="auto"/>
              <w:left w:val="single" w:sz="6" w:space="0" w:color="auto"/>
              <w:bottom w:val="single" w:sz="6" w:space="0" w:color="auto"/>
              <w:right w:val="single" w:sz="6" w:space="0" w:color="auto"/>
            </w:tcBorders>
            <w:vAlign w:val="center"/>
          </w:tcPr>
          <w:p w:rsidR="00F43AC6" w:rsidRPr="00794EE7" w:rsidRDefault="00F43AC6"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F43AC6" w:rsidRDefault="00F43AC6"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120814000198</w:t>
            </w:r>
          </w:p>
        </w:tc>
      </w:tr>
      <w:tr w:rsidR="00D51CDF"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D51CDF" w:rsidRDefault="0057249C" w:rsidP="001C190C">
            <w:pPr>
              <w:pStyle w:val="Tabletext"/>
              <w:jc w:val="both"/>
              <w:rPr>
                <w:rFonts w:ascii="細明體" w:eastAsia="細明體" w:hAnsi="細明體"/>
                <w:lang w:eastAsia="zh-TW"/>
              </w:rPr>
            </w:pPr>
            <w:r>
              <w:rPr>
                <w:rFonts w:ascii="細明體" w:eastAsia="細明體" w:hAnsi="細明體"/>
                <w:lang w:eastAsia="zh-TW"/>
              </w:rPr>
              <w:t>2012/8/2</w:t>
            </w:r>
            <w:r w:rsidR="00002C68">
              <w:rPr>
                <w:rFonts w:ascii="細明體" w:eastAsia="細明體" w:hAnsi="細明體" w:hint="eastAsia"/>
                <w:lang w:eastAsia="zh-TW"/>
              </w:rPr>
              <w:t>1</w:t>
            </w:r>
          </w:p>
        </w:tc>
        <w:tc>
          <w:tcPr>
            <w:tcW w:w="709" w:type="dxa"/>
            <w:tcBorders>
              <w:top w:val="single" w:sz="6" w:space="0" w:color="auto"/>
              <w:left w:val="single" w:sz="6" w:space="0" w:color="auto"/>
              <w:bottom w:val="single" w:sz="6" w:space="0" w:color="auto"/>
              <w:right w:val="single" w:sz="6" w:space="0" w:color="auto"/>
            </w:tcBorders>
            <w:vAlign w:val="center"/>
          </w:tcPr>
          <w:p w:rsidR="00D51CDF" w:rsidRDefault="00D51CDF" w:rsidP="001C190C">
            <w:pPr>
              <w:pStyle w:val="Tabletext"/>
              <w:jc w:val="both"/>
              <w:rPr>
                <w:rFonts w:ascii="細明體" w:eastAsia="細明體" w:hAnsi="細明體" w:hint="eastAsia"/>
                <w:lang w:eastAsia="zh-TW"/>
              </w:rPr>
            </w:pPr>
            <w:r>
              <w:rPr>
                <w:rFonts w:ascii="細明體" w:eastAsia="細明體" w:hAnsi="細明體" w:hint="eastAsia"/>
                <w:lang w:eastAsia="zh-TW"/>
              </w:rPr>
              <w:t>9</w:t>
            </w:r>
          </w:p>
        </w:tc>
        <w:tc>
          <w:tcPr>
            <w:tcW w:w="5244" w:type="dxa"/>
            <w:tcBorders>
              <w:top w:val="single" w:sz="6" w:space="0" w:color="auto"/>
              <w:left w:val="single" w:sz="6" w:space="0" w:color="auto"/>
              <w:bottom w:val="single" w:sz="6" w:space="0" w:color="auto"/>
              <w:right w:val="single" w:sz="6" w:space="0" w:color="auto"/>
            </w:tcBorders>
            <w:vAlign w:val="center"/>
          </w:tcPr>
          <w:p w:rsidR="00D51CDF" w:rsidRDefault="00D51CDF" w:rsidP="001C190C">
            <w:pPr>
              <w:pStyle w:val="Tabletext"/>
              <w:jc w:val="both"/>
              <w:rPr>
                <w:rFonts w:ascii="細明體" w:eastAsia="細明體" w:hAnsi="細明體" w:hint="eastAsia"/>
                <w:lang w:eastAsia="zh-TW"/>
              </w:rPr>
            </w:pPr>
            <w:r>
              <w:rPr>
                <w:rFonts w:ascii="細明體" w:eastAsia="細明體" w:hAnsi="細明體" w:hint="eastAsia"/>
                <w:lang w:eastAsia="zh-TW"/>
              </w:rPr>
              <w:t>增加傳入模型分類參數處理，DTAAV001增加模型分類</w:t>
            </w:r>
          </w:p>
        </w:tc>
        <w:tc>
          <w:tcPr>
            <w:tcW w:w="1276" w:type="dxa"/>
            <w:tcBorders>
              <w:top w:val="single" w:sz="6" w:space="0" w:color="auto"/>
              <w:left w:val="single" w:sz="6" w:space="0" w:color="auto"/>
              <w:bottom w:val="single" w:sz="6" w:space="0" w:color="auto"/>
              <w:right w:val="single" w:sz="6" w:space="0" w:color="auto"/>
            </w:tcBorders>
            <w:vAlign w:val="center"/>
          </w:tcPr>
          <w:p w:rsidR="00D51CDF" w:rsidRPr="00CC5B93" w:rsidRDefault="00D51CDF"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D51CDF" w:rsidRDefault="00D51CDF"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120814000198</w:t>
            </w:r>
          </w:p>
        </w:tc>
      </w:tr>
      <w:tr w:rsidR="008C6E6B"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8C6E6B" w:rsidRDefault="008C6E6B" w:rsidP="001C190C">
            <w:pPr>
              <w:pStyle w:val="Tabletext"/>
              <w:jc w:val="both"/>
              <w:rPr>
                <w:rFonts w:ascii="細明體" w:eastAsia="細明體" w:hAnsi="細明體"/>
                <w:lang w:eastAsia="zh-TW"/>
              </w:rPr>
            </w:pPr>
            <w:r>
              <w:rPr>
                <w:rFonts w:ascii="細明體" w:eastAsia="細明體" w:hAnsi="細明體" w:hint="eastAsia"/>
                <w:lang w:eastAsia="zh-TW"/>
              </w:rPr>
              <w:t>2012/08/27</w:t>
            </w:r>
          </w:p>
        </w:tc>
        <w:tc>
          <w:tcPr>
            <w:tcW w:w="709" w:type="dxa"/>
            <w:tcBorders>
              <w:top w:val="single" w:sz="6" w:space="0" w:color="auto"/>
              <w:left w:val="single" w:sz="6" w:space="0" w:color="auto"/>
              <w:bottom w:val="single" w:sz="6" w:space="0" w:color="auto"/>
              <w:right w:val="single" w:sz="6" w:space="0" w:color="auto"/>
            </w:tcBorders>
            <w:vAlign w:val="center"/>
          </w:tcPr>
          <w:p w:rsidR="008C6E6B" w:rsidRDefault="008C6E6B" w:rsidP="001C190C">
            <w:pPr>
              <w:pStyle w:val="Tabletext"/>
              <w:jc w:val="both"/>
              <w:rPr>
                <w:rFonts w:ascii="細明體" w:eastAsia="細明體" w:hAnsi="細明體" w:hint="eastAsia"/>
                <w:lang w:eastAsia="zh-TW"/>
              </w:rPr>
            </w:pPr>
            <w:r>
              <w:rPr>
                <w:rFonts w:ascii="細明體" w:eastAsia="細明體" w:hAnsi="細明體" w:hint="eastAsia"/>
                <w:lang w:eastAsia="zh-TW"/>
              </w:rPr>
              <w:t>10</w:t>
            </w:r>
          </w:p>
        </w:tc>
        <w:tc>
          <w:tcPr>
            <w:tcW w:w="5244" w:type="dxa"/>
            <w:tcBorders>
              <w:top w:val="single" w:sz="6" w:space="0" w:color="auto"/>
              <w:left w:val="single" w:sz="6" w:space="0" w:color="auto"/>
              <w:bottom w:val="single" w:sz="6" w:space="0" w:color="auto"/>
              <w:right w:val="single" w:sz="6" w:space="0" w:color="auto"/>
            </w:tcBorders>
            <w:vAlign w:val="center"/>
          </w:tcPr>
          <w:p w:rsidR="008C6E6B" w:rsidRDefault="008C6E6B" w:rsidP="001C190C">
            <w:pPr>
              <w:pStyle w:val="Tabletext"/>
              <w:jc w:val="both"/>
              <w:rPr>
                <w:rFonts w:ascii="細明體" w:eastAsia="細明體" w:hAnsi="細明體" w:hint="eastAsia"/>
                <w:lang w:eastAsia="zh-TW"/>
              </w:rPr>
            </w:pPr>
            <w:r>
              <w:rPr>
                <w:rFonts w:ascii="細明體" w:eastAsia="細明體" w:hAnsi="細明體" w:hint="eastAsia"/>
                <w:lang w:eastAsia="zh-TW"/>
              </w:rPr>
              <w:t>調整當日件抽件條件改以dtaaa009為主，因為受理後就要可以計算</w:t>
            </w:r>
          </w:p>
        </w:tc>
        <w:tc>
          <w:tcPr>
            <w:tcW w:w="1276" w:type="dxa"/>
            <w:tcBorders>
              <w:top w:val="single" w:sz="6" w:space="0" w:color="auto"/>
              <w:left w:val="single" w:sz="6" w:space="0" w:color="auto"/>
              <w:bottom w:val="single" w:sz="6" w:space="0" w:color="auto"/>
              <w:right w:val="single" w:sz="6" w:space="0" w:color="auto"/>
            </w:tcBorders>
            <w:vAlign w:val="center"/>
          </w:tcPr>
          <w:p w:rsidR="008C6E6B" w:rsidRPr="00CC5B93" w:rsidRDefault="008C6E6B"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8C6E6B" w:rsidRDefault="008C6E6B"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120814000198</w:t>
            </w:r>
          </w:p>
        </w:tc>
      </w:tr>
      <w:tr w:rsidR="00D75FB5"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D75FB5" w:rsidRDefault="00D75FB5" w:rsidP="001C190C">
            <w:pPr>
              <w:pStyle w:val="Tabletext"/>
              <w:jc w:val="both"/>
              <w:rPr>
                <w:rFonts w:ascii="細明體" w:eastAsia="細明體" w:hAnsi="細明體" w:hint="eastAsia"/>
                <w:lang w:eastAsia="zh-TW"/>
              </w:rPr>
            </w:pPr>
            <w:r>
              <w:rPr>
                <w:rFonts w:ascii="細明體" w:eastAsia="細明體" w:hAnsi="細明體"/>
                <w:lang w:eastAsia="zh-TW"/>
              </w:rPr>
              <w:t>2012/9/6</w:t>
            </w:r>
          </w:p>
        </w:tc>
        <w:tc>
          <w:tcPr>
            <w:tcW w:w="709" w:type="dxa"/>
            <w:tcBorders>
              <w:top w:val="single" w:sz="6" w:space="0" w:color="auto"/>
              <w:left w:val="single" w:sz="6" w:space="0" w:color="auto"/>
              <w:bottom w:val="single" w:sz="6" w:space="0" w:color="auto"/>
              <w:right w:val="single" w:sz="6" w:space="0" w:color="auto"/>
            </w:tcBorders>
            <w:vAlign w:val="center"/>
          </w:tcPr>
          <w:p w:rsidR="00D75FB5" w:rsidRDefault="00D75FB5" w:rsidP="001C190C">
            <w:pPr>
              <w:pStyle w:val="Tabletext"/>
              <w:jc w:val="both"/>
              <w:rPr>
                <w:rFonts w:ascii="細明體" w:eastAsia="細明體" w:hAnsi="細明體" w:hint="eastAsia"/>
                <w:lang w:eastAsia="zh-TW"/>
              </w:rPr>
            </w:pPr>
            <w:r>
              <w:rPr>
                <w:rFonts w:ascii="細明體" w:eastAsia="細明體" w:hAnsi="細明體" w:hint="eastAsia"/>
                <w:lang w:eastAsia="zh-TW"/>
              </w:rPr>
              <w:t>11</w:t>
            </w:r>
          </w:p>
        </w:tc>
        <w:tc>
          <w:tcPr>
            <w:tcW w:w="5244" w:type="dxa"/>
            <w:tcBorders>
              <w:top w:val="single" w:sz="6" w:space="0" w:color="auto"/>
              <w:left w:val="single" w:sz="6" w:space="0" w:color="auto"/>
              <w:bottom w:val="single" w:sz="6" w:space="0" w:color="auto"/>
              <w:right w:val="single" w:sz="6" w:space="0" w:color="auto"/>
            </w:tcBorders>
            <w:vAlign w:val="center"/>
          </w:tcPr>
          <w:p w:rsidR="00D75FB5" w:rsidRDefault="00D75FB5" w:rsidP="001C190C">
            <w:pPr>
              <w:pStyle w:val="Tabletext"/>
              <w:jc w:val="both"/>
              <w:rPr>
                <w:rFonts w:ascii="細明體" w:eastAsia="細明體" w:hAnsi="細明體" w:hint="eastAsia"/>
                <w:lang w:eastAsia="zh-TW"/>
              </w:rPr>
            </w:pPr>
            <w:r w:rsidRPr="00DD1A78">
              <w:rPr>
                <w:rFonts w:ascii="細明體" w:eastAsia="細明體" w:hAnsi="細明體" w:hint="eastAsia"/>
                <w:lang w:eastAsia="zh-TW"/>
              </w:rPr>
              <w:t>調整當天件刪除sql語法，將當天須處理的受編先刪除以避免新增重複。</w:t>
            </w:r>
          </w:p>
        </w:tc>
        <w:tc>
          <w:tcPr>
            <w:tcW w:w="1276" w:type="dxa"/>
            <w:tcBorders>
              <w:top w:val="single" w:sz="6" w:space="0" w:color="auto"/>
              <w:left w:val="single" w:sz="6" w:space="0" w:color="auto"/>
              <w:bottom w:val="single" w:sz="6" w:space="0" w:color="auto"/>
              <w:right w:val="single" w:sz="6" w:space="0" w:color="auto"/>
            </w:tcBorders>
            <w:vAlign w:val="center"/>
          </w:tcPr>
          <w:p w:rsidR="00D75FB5" w:rsidRPr="00CC5B93" w:rsidRDefault="00D75FB5"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D75FB5" w:rsidRDefault="00D75FB5"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120814000198</w:t>
            </w:r>
          </w:p>
        </w:tc>
      </w:tr>
      <w:tr w:rsidR="00AF6372"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AF6372" w:rsidRDefault="00AF6372" w:rsidP="001C190C">
            <w:pPr>
              <w:pStyle w:val="Tabletext"/>
              <w:jc w:val="both"/>
              <w:rPr>
                <w:rFonts w:ascii="細明體" w:eastAsia="細明體" w:hAnsi="細明體"/>
                <w:lang w:eastAsia="zh-TW"/>
              </w:rPr>
            </w:pPr>
            <w:r>
              <w:rPr>
                <w:rFonts w:ascii="細明體" w:eastAsia="細明體" w:hAnsi="細明體"/>
                <w:lang w:eastAsia="zh-TW"/>
              </w:rPr>
              <w:t>2012/9/14</w:t>
            </w:r>
          </w:p>
        </w:tc>
        <w:tc>
          <w:tcPr>
            <w:tcW w:w="709" w:type="dxa"/>
            <w:tcBorders>
              <w:top w:val="single" w:sz="6" w:space="0" w:color="auto"/>
              <w:left w:val="single" w:sz="6" w:space="0" w:color="auto"/>
              <w:bottom w:val="single" w:sz="6" w:space="0" w:color="auto"/>
              <w:right w:val="single" w:sz="6" w:space="0" w:color="auto"/>
            </w:tcBorders>
            <w:vAlign w:val="center"/>
          </w:tcPr>
          <w:p w:rsidR="00AF6372" w:rsidRDefault="00AF6372" w:rsidP="001C190C">
            <w:pPr>
              <w:pStyle w:val="Tabletext"/>
              <w:jc w:val="both"/>
              <w:rPr>
                <w:rFonts w:ascii="細明體" w:eastAsia="細明體" w:hAnsi="細明體" w:hint="eastAsia"/>
                <w:lang w:eastAsia="zh-TW"/>
              </w:rPr>
            </w:pPr>
            <w:r>
              <w:rPr>
                <w:rFonts w:ascii="細明體" w:eastAsia="細明體" w:hAnsi="細明體" w:hint="eastAsia"/>
                <w:lang w:eastAsia="zh-TW"/>
              </w:rPr>
              <w:t>12</w:t>
            </w:r>
          </w:p>
        </w:tc>
        <w:tc>
          <w:tcPr>
            <w:tcW w:w="5244" w:type="dxa"/>
            <w:tcBorders>
              <w:top w:val="single" w:sz="6" w:space="0" w:color="auto"/>
              <w:left w:val="single" w:sz="6" w:space="0" w:color="auto"/>
              <w:bottom w:val="single" w:sz="6" w:space="0" w:color="auto"/>
              <w:right w:val="single" w:sz="6" w:space="0" w:color="auto"/>
            </w:tcBorders>
            <w:vAlign w:val="center"/>
          </w:tcPr>
          <w:p w:rsidR="00AF6372" w:rsidRPr="00DD1A78" w:rsidRDefault="00AF6372" w:rsidP="001C190C">
            <w:pPr>
              <w:pStyle w:val="Tabletext"/>
              <w:jc w:val="both"/>
              <w:rPr>
                <w:rFonts w:ascii="細明體" w:eastAsia="細明體" w:hAnsi="細明體" w:hint="eastAsia"/>
                <w:lang w:eastAsia="zh-TW"/>
              </w:rPr>
            </w:pPr>
            <w:r>
              <w:rPr>
                <w:rFonts w:ascii="細明體" w:eastAsia="細明體" w:hAnsi="細明體" w:hint="eastAsia"/>
                <w:lang w:eastAsia="zh-TW"/>
              </w:rPr>
              <w:t>配合處理假日核定案件，調整daily處理日期為&gt;= ShutdownDate</w:t>
            </w:r>
          </w:p>
        </w:tc>
        <w:tc>
          <w:tcPr>
            <w:tcW w:w="1276" w:type="dxa"/>
            <w:tcBorders>
              <w:top w:val="single" w:sz="6" w:space="0" w:color="auto"/>
              <w:left w:val="single" w:sz="6" w:space="0" w:color="auto"/>
              <w:bottom w:val="single" w:sz="6" w:space="0" w:color="auto"/>
              <w:right w:val="single" w:sz="6" w:space="0" w:color="auto"/>
            </w:tcBorders>
            <w:vAlign w:val="center"/>
          </w:tcPr>
          <w:p w:rsidR="00AF6372" w:rsidRPr="00CC5B93" w:rsidRDefault="00AF6372"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AF6372" w:rsidRDefault="00AF6372"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120814000198</w:t>
            </w:r>
          </w:p>
        </w:tc>
      </w:tr>
      <w:tr w:rsidR="00A4241C"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A4241C" w:rsidRDefault="00A4241C" w:rsidP="001C190C">
            <w:pPr>
              <w:pStyle w:val="Tabletext"/>
              <w:jc w:val="both"/>
              <w:rPr>
                <w:rFonts w:ascii="細明體" w:eastAsia="細明體" w:hAnsi="細明體"/>
                <w:lang w:eastAsia="zh-TW"/>
              </w:rPr>
            </w:pPr>
            <w:r>
              <w:rPr>
                <w:rFonts w:ascii="細明體" w:eastAsia="細明體" w:hAnsi="細明體"/>
                <w:lang w:eastAsia="zh-TW"/>
              </w:rPr>
              <w:t>2012/11/29</w:t>
            </w:r>
          </w:p>
        </w:tc>
        <w:tc>
          <w:tcPr>
            <w:tcW w:w="709" w:type="dxa"/>
            <w:tcBorders>
              <w:top w:val="single" w:sz="6" w:space="0" w:color="auto"/>
              <w:left w:val="single" w:sz="6" w:space="0" w:color="auto"/>
              <w:bottom w:val="single" w:sz="6" w:space="0" w:color="auto"/>
              <w:right w:val="single" w:sz="6" w:space="0" w:color="auto"/>
            </w:tcBorders>
            <w:vAlign w:val="center"/>
          </w:tcPr>
          <w:p w:rsidR="00A4241C" w:rsidRDefault="00A4241C" w:rsidP="001C190C">
            <w:pPr>
              <w:pStyle w:val="Tabletext"/>
              <w:jc w:val="both"/>
              <w:rPr>
                <w:rFonts w:ascii="細明體" w:eastAsia="細明體" w:hAnsi="細明體" w:hint="eastAsia"/>
                <w:lang w:eastAsia="zh-TW"/>
              </w:rPr>
            </w:pPr>
            <w:r>
              <w:rPr>
                <w:rFonts w:ascii="細明體" w:eastAsia="細明體" w:hAnsi="細明體" w:hint="eastAsia"/>
                <w:lang w:eastAsia="zh-TW"/>
              </w:rPr>
              <w:t>13</w:t>
            </w:r>
          </w:p>
        </w:tc>
        <w:tc>
          <w:tcPr>
            <w:tcW w:w="5244" w:type="dxa"/>
            <w:tcBorders>
              <w:top w:val="single" w:sz="6" w:space="0" w:color="auto"/>
              <w:left w:val="single" w:sz="6" w:space="0" w:color="auto"/>
              <w:bottom w:val="single" w:sz="6" w:space="0" w:color="auto"/>
              <w:right w:val="single" w:sz="6" w:space="0" w:color="auto"/>
            </w:tcBorders>
            <w:vAlign w:val="center"/>
          </w:tcPr>
          <w:p w:rsidR="00A4241C" w:rsidRDefault="00A4241C" w:rsidP="001C190C">
            <w:pPr>
              <w:pStyle w:val="Tabletext"/>
              <w:jc w:val="both"/>
              <w:rPr>
                <w:rFonts w:ascii="細明體" w:eastAsia="細明體" w:hAnsi="細明體" w:hint="eastAsia"/>
                <w:lang w:eastAsia="zh-TW"/>
              </w:rPr>
            </w:pPr>
            <w:r>
              <w:rPr>
                <w:rFonts w:ascii="細明體" w:eastAsia="細明體" w:hAnsi="細明體" w:hint="eastAsia"/>
                <w:lang w:eastAsia="zh-TW"/>
              </w:rPr>
              <w:t>申請書:</w:t>
            </w:r>
            <w:r w:rsidRPr="00A4241C">
              <w:rPr>
                <w:rFonts w:ascii="細明體" w:eastAsia="細明體" w:hAnsi="細明體"/>
                <w:lang w:eastAsia="zh-TW"/>
              </w:rPr>
              <w:t>121113000178</w:t>
            </w:r>
            <w:r w:rsidRPr="00A4241C">
              <w:rPr>
                <w:rFonts w:ascii="細明體" w:eastAsia="細明體" w:hAnsi="細明體" w:hint="eastAsia"/>
                <w:lang w:eastAsia="zh-TW"/>
              </w:rPr>
              <w:t xml:space="preserve"> 理賠偵測系統第二階段</w:t>
            </w:r>
          </w:p>
          <w:p w:rsidR="00A4241C" w:rsidRPr="00A4241C" w:rsidRDefault="00951E7D" w:rsidP="00951E7D">
            <w:pPr>
              <w:pStyle w:val="Tabletext"/>
              <w:jc w:val="both"/>
              <w:rPr>
                <w:rFonts w:ascii="細明體" w:eastAsia="細明體" w:hAnsi="細明體" w:hint="eastAsia"/>
                <w:lang w:eastAsia="zh-TW"/>
              </w:rPr>
            </w:pPr>
            <w:r>
              <w:rPr>
                <w:rFonts w:ascii="細明體" w:eastAsia="細明體" w:hAnsi="細明體" w:hint="eastAsia"/>
                <w:lang w:eastAsia="zh-TW"/>
              </w:rPr>
              <w:t>增加參數代碼(N:線上即時)</w:t>
            </w:r>
            <w:r w:rsidR="00A4241C">
              <w:rPr>
                <w:rFonts w:ascii="細明體" w:eastAsia="細明體" w:hAnsi="細明體" w:hint="eastAsia"/>
                <w:lang w:eastAsia="zh-TW"/>
              </w:rPr>
              <w:t xml:space="preserve">處理已結案案件，準備明細資料給隔天線上計算使用 </w:t>
            </w:r>
          </w:p>
        </w:tc>
        <w:tc>
          <w:tcPr>
            <w:tcW w:w="1276" w:type="dxa"/>
            <w:tcBorders>
              <w:top w:val="single" w:sz="6" w:space="0" w:color="auto"/>
              <w:left w:val="single" w:sz="6" w:space="0" w:color="auto"/>
              <w:bottom w:val="single" w:sz="6" w:space="0" w:color="auto"/>
              <w:right w:val="single" w:sz="6" w:space="0" w:color="auto"/>
            </w:tcBorders>
            <w:vAlign w:val="center"/>
          </w:tcPr>
          <w:p w:rsidR="00A4241C" w:rsidRPr="00CC5B93" w:rsidRDefault="00A4241C"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A4241C" w:rsidRDefault="00A4241C"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121128000193</w:t>
            </w:r>
          </w:p>
        </w:tc>
      </w:tr>
      <w:tr w:rsidR="00AB0BE4" w:rsidRPr="00794EE7" w:rsidTr="00422AB3">
        <w:tc>
          <w:tcPr>
            <w:tcW w:w="1418" w:type="dxa"/>
            <w:tcBorders>
              <w:top w:val="single" w:sz="6" w:space="0" w:color="auto"/>
              <w:left w:val="single" w:sz="6" w:space="0" w:color="auto"/>
              <w:bottom w:val="single" w:sz="6" w:space="0" w:color="auto"/>
              <w:right w:val="single" w:sz="6" w:space="0" w:color="auto"/>
            </w:tcBorders>
            <w:vAlign w:val="center"/>
          </w:tcPr>
          <w:p w:rsidR="00AB0BE4" w:rsidRDefault="00AB0BE4" w:rsidP="001C190C">
            <w:pPr>
              <w:pStyle w:val="Tabletext"/>
              <w:jc w:val="both"/>
              <w:rPr>
                <w:rFonts w:ascii="細明體" w:eastAsia="細明體" w:hAnsi="細明體"/>
                <w:lang w:eastAsia="zh-TW"/>
              </w:rPr>
            </w:pPr>
            <w:ins w:id="1" w:author="FIS" w:date="2013-08-16T14:03:00Z">
              <w:r>
                <w:rPr>
                  <w:rFonts w:ascii="細明體" w:eastAsia="細明體" w:hAnsi="細明體" w:hint="eastAsia"/>
                  <w:lang w:eastAsia="zh-TW"/>
                </w:rPr>
                <w:t>2013/08/</w:t>
              </w:r>
            </w:ins>
            <w:ins w:id="2" w:author="FIS" w:date="2013-08-16T14:04:00Z">
              <w:r>
                <w:rPr>
                  <w:rFonts w:ascii="細明體" w:eastAsia="細明體" w:hAnsi="細明體" w:hint="eastAsia"/>
                  <w:lang w:eastAsia="zh-TW"/>
                </w:rPr>
                <w:t>16</w:t>
              </w:r>
            </w:ins>
          </w:p>
        </w:tc>
        <w:tc>
          <w:tcPr>
            <w:tcW w:w="709" w:type="dxa"/>
            <w:tcBorders>
              <w:top w:val="single" w:sz="6" w:space="0" w:color="auto"/>
              <w:left w:val="single" w:sz="6" w:space="0" w:color="auto"/>
              <w:bottom w:val="single" w:sz="6" w:space="0" w:color="auto"/>
              <w:right w:val="single" w:sz="6" w:space="0" w:color="auto"/>
            </w:tcBorders>
            <w:vAlign w:val="center"/>
          </w:tcPr>
          <w:p w:rsidR="00AB0BE4" w:rsidRDefault="00AB0BE4" w:rsidP="001C190C">
            <w:pPr>
              <w:pStyle w:val="Tabletext"/>
              <w:jc w:val="both"/>
              <w:rPr>
                <w:rFonts w:ascii="細明體" w:eastAsia="細明體" w:hAnsi="細明體" w:hint="eastAsia"/>
                <w:lang w:eastAsia="zh-TW"/>
              </w:rPr>
            </w:pPr>
            <w:ins w:id="3" w:author="FIS" w:date="2013-08-16T14:04:00Z">
              <w:r>
                <w:rPr>
                  <w:rFonts w:ascii="細明體" w:eastAsia="細明體" w:hAnsi="細明體" w:hint="eastAsia"/>
                  <w:lang w:eastAsia="zh-TW"/>
                </w:rPr>
                <w:t>14</w:t>
              </w:r>
            </w:ins>
          </w:p>
        </w:tc>
        <w:tc>
          <w:tcPr>
            <w:tcW w:w="5244" w:type="dxa"/>
            <w:tcBorders>
              <w:top w:val="single" w:sz="6" w:space="0" w:color="auto"/>
              <w:left w:val="single" w:sz="6" w:space="0" w:color="auto"/>
              <w:bottom w:val="single" w:sz="6" w:space="0" w:color="auto"/>
              <w:right w:val="single" w:sz="6" w:space="0" w:color="auto"/>
            </w:tcBorders>
            <w:vAlign w:val="center"/>
          </w:tcPr>
          <w:p w:rsidR="00AB0BE4" w:rsidRDefault="00AB0BE4" w:rsidP="001C190C">
            <w:pPr>
              <w:pStyle w:val="Tabletext"/>
              <w:jc w:val="both"/>
              <w:rPr>
                <w:ins w:id="4" w:author="FIS" w:date="2013-08-16T14:06:00Z"/>
                <w:rFonts w:ascii="細明體" w:eastAsia="細明體" w:hAnsi="細明體" w:hint="eastAsia"/>
                <w:lang w:eastAsia="zh-TW"/>
              </w:rPr>
            </w:pPr>
            <w:ins w:id="5" w:author="FIS" w:date="2013-08-16T14:06:00Z">
              <w:r>
                <w:rPr>
                  <w:rFonts w:ascii="細明體" w:eastAsia="細明體" w:hAnsi="細明體" w:hint="eastAsia"/>
                  <w:lang w:eastAsia="zh-TW"/>
                </w:rPr>
                <w:t>申請書</w:t>
              </w:r>
            </w:ins>
            <w:ins w:id="6" w:author="FIS" w:date="2013-08-16T14:07:00Z">
              <w:r>
                <w:rPr>
                  <w:rFonts w:ascii="sөũ" w:hAnsi="sөũ"/>
                  <w:b/>
                  <w:bCs/>
                  <w:color w:val="FF0000"/>
                  <w:lang w:eastAsia="zh-TW"/>
                </w:rPr>
                <w:t>130701000139</w:t>
              </w:r>
              <w:r>
                <w:rPr>
                  <w:rFonts w:ascii="sөũ" w:hAnsi="sөũ"/>
                  <w:color w:val="0000FF"/>
                  <w:lang w:eastAsia="zh-TW"/>
                </w:rPr>
                <w:t>理賠偵測系統通用模型第一階段</w:t>
              </w:r>
            </w:ins>
          </w:p>
          <w:p w:rsidR="00AB0BE4" w:rsidRDefault="00AB0BE4" w:rsidP="001C190C">
            <w:pPr>
              <w:pStyle w:val="Tabletext"/>
              <w:jc w:val="both"/>
              <w:rPr>
                <w:rFonts w:ascii="細明體" w:eastAsia="細明體" w:hAnsi="細明體" w:hint="eastAsia"/>
                <w:lang w:eastAsia="zh-TW"/>
              </w:rPr>
            </w:pPr>
            <w:ins w:id="7" w:author="FIS" w:date="2013-08-16T14:06:00Z">
              <w:r>
                <w:rPr>
                  <w:rFonts w:ascii="細明體" w:eastAsia="細明體" w:hAnsi="細明體" w:hint="eastAsia"/>
                  <w:lang w:eastAsia="zh-TW"/>
                </w:rPr>
                <w:t>導入</w:t>
              </w:r>
            </w:ins>
            <w:ins w:id="8" w:author="FIS" w:date="2013-08-16T14:07:00Z">
              <w:r>
                <w:rPr>
                  <w:rFonts w:ascii="細明體" w:eastAsia="細明體" w:hAnsi="細明體" w:hint="eastAsia"/>
                  <w:lang w:eastAsia="zh-TW"/>
                </w:rPr>
                <w:t>模型3疾病及模型4意外</w:t>
              </w:r>
            </w:ins>
          </w:p>
        </w:tc>
        <w:tc>
          <w:tcPr>
            <w:tcW w:w="1276" w:type="dxa"/>
            <w:tcBorders>
              <w:top w:val="single" w:sz="6" w:space="0" w:color="auto"/>
              <w:left w:val="single" w:sz="6" w:space="0" w:color="auto"/>
              <w:bottom w:val="single" w:sz="6" w:space="0" w:color="auto"/>
              <w:right w:val="single" w:sz="6" w:space="0" w:color="auto"/>
            </w:tcBorders>
            <w:vAlign w:val="center"/>
          </w:tcPr>
          <w:p w:rsidR="00AB0BE4" w:rsidRPr="00CC5B93" w:rsidRDefault="00AB0BE4" w:rsidP="001C190C">
            <w:pPr>
              <w:pStyle w:val="Tabletext"/>
              <w:jc w:val="both"/>
              <w:rPr>
                <w:rFonts w:ascii="細明體" w:eastAsia="細明體" w:hAnsi="細明體" w:hint="eastAsia"/>
                <w:lang w:eastAsia="zh-TW"/>
              </w:rPr>
            </w:pPr>
            <w:ins w:id="9" w:author="FIS" w:date="2013-08-16T14:07:00Z">
              <w:r>
                <w:rPr>
                  <w:rFonts w:ascii="細明體" w:eastAsia="細明體" w:hAnsi="細明體" w:hint="eastAsia"/>
                  <w:lang w:eastAsia="zh-TW"/>
                </w:rPr>
                <w:t>龐伯珊</w:t>
              </w:r>
            </w:ins>
          </w:p>
        </w:tc>
        <w:tc>
          <w:tcPr>
            <w:tcW w:w="1843" w:type="dxa"/>
            <w:tcBorders>
              <w:top w:val="single" w:sz="6" w:space="0" w:color="auto"/>
              <w:left w:val="single" w:sz="6" w:space="0" w:color="auto"/>
              <w:bottom w:val="single" w:sz="6" w:space="0" w:color="auto"/>
              <w:right w:val="single" w:sz="6" w:space="0" w:color="auto"/>
            </w:tcBorders>
            <w:vAlign w:val="center"/>
          </w:tcPr>
          <w:p w:rsidR="00AB0BE4" w:rsidRDefault="00AB0BE4" w:rsidP="001C190C">
            <w:pPr>
              <w:pStyle w:val="Tabletext"/>
              <w:jc w:val="both"/>
              <w:rPr>
                <w:rFonts w:ascii="細明體" w:eastAsia="細明體" w:hAnsi="細明體" w:hint="eastAsia"/>
                <w:bCs/>
                <w:lang w:eastAsia="zh-TW"/>
              </w:rPr>
            </w:pPr>
            <w:ins w:id="10" w:author="FIS" w:date="2013-08-16T14:07:00Z">
              <w:r>
                <w:rPr>
                  <w:rStyle w:val="af7"/>
                </w:rPr>
                <w:t>130806000422</w:t>
              </w:r>
            </w:ins>
          </w:p>
        </w:tc>
      </w:tr>
    </w:tbl>
    <w:p w:rsidR="001029E3" w:rsidRPr="00794EE7" w:rsidRDefault="001029E3">
      <w:pPr>
        <w:rPr>
          <w:rFonts w:ascii="細明體" w:eastAsia="細明體" w:hAnsi="細明體" w:hint="eastAsia"/>
          <w:sz w:val="20"/>
          <w:szCs w:val="20"/>
        </w:rPr>
      </w:pPr>
    </w:p>
    <w:p w:rsidR="004A134E" w:rsidRPr="00794EE7" w:rsidRDefault="004A134E">
      <w:pPr>
        <w:rPr>
          <w:rFonts w:ascii="細明體" w:eastAsia="細明體" w:hAnsi="細明體"/>
          <w:sz w:val="20"/>
          <w:szCs w:val="20"/>
        </w:rPr>
      </w:pPr>
    </w:p>
    <w:p w:rsidR="00F8637E" w:rsidRPr="00704E65" w:rsidRDefault="00F8637E" w:rsidP="00F8637E">
      <w:pPr>
        <w:pStyle w:val="Tabletext"/>
        <w:keepLines w:val="0"/>
        <w:numPr>
          <w:ilvl w:val="0"/>
          <w:numId w:val="1"/>
        </w:numPr>
        <w:tabs>
          <w:tab w:val="clear" w:pos="425"/>
        </w:tabs>
        <w:spacing w:after="0" w:line="240" w:lineRule="auto"/>
        <w:rPr>
          <w:rFonts w:ascii="細明體" w:eastAsia="細明體" w:hAnsi="細明體"/>
          <w:b/>
          <w:kern w:val="2"/>
          <w:lang w:eastAsia="zh-TW"/>
        </w:rPr>
      </w:pPr>
      <w:r w:rsidRPr="00704E65">
        <w:rPr>
          <w:rFonts w:ascii="細明體" w:eastAsia="細明體" w:hAnsi="細明體" w:hint="eastAsia"/>
          <w:b/>
        </w:rPr>
        <w:t>程式功能概述</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8150"/>
      </w:tblGrid>
      <w:tr w:rsidR="00F8637E" w:rsidRPr="00704E65" w:rsidTr="007421F8">
        <w:tc>
          <w:tcPr>
            <w:tcW w:w="2340" w:type="dxa"/>
          </w:tcPr>
          <w:p w:rsidR="00F8637E" w:rsidRPr="00704E65" w:rsidRDefault="00F8637E" w:rsidP="007421F8">
            <w:pPr>
              <w:rPr>
                <w:rFonts w:ascii="細明體" w:eastAsia="細明體" w:hAnsi="細明體" w:hint="eastAsia"/>
                <w:sz w:val="20"/>
                <w:szCs w:val="20"/>
              </w:rPr>
            </w:pPr>
            <w:r w:rsidRPr="00704E65">
              <w:rPr>
                <w:rFonts w:ascii="細明體" w:eastAsia="細明體" w:hAnsi="細明體" w:hint="eastAsia"/>
                <w:sz w:val="20"/>
                <w:szCs w:val="20"/>
              </w:rPr>
              <w:t>程式功能</w:t>
            </w:r>
          </w:p>
        </w:tc>
        <w:tc>
          <w:tcPr>
            <w:tcW w:w="8150" w:type="dxa"/>
          </w:tcPr>
          <w:p w:rsidR="00F8637E" w:rsidRPr="00794EE7" w:rsidRDefault="00F8637E" w:rsidP="007421F8">
            <w:pPr>
              <w:rPr>
                <w:rFonts w:ascii="細明體" w:eastAsia="細明體" w:hAnsi="細明體"/>
                <w:sz w:val="20"/>
                <w:szCs w:val="20"/>
              </w:rPr>
            </w:pPr>
            <w:r w:rsidRPr="00794EE7">
              <w:rPr>
                <w:rFonts w:ascii="細明體" w:eastAsia="細明體" w:hAnsi="細明體" w:hint="eastAsia"/>
                <w:sz w:val="20"/>
                <w:szCs w:val="20"/>
              </w:rPr>
              <w:t>產生異常狀況處理來源明細檔並寫檔</w:t>
            </w:r>
          </w:p>
        </w:tc>
      </w:tr>
      <w:tr w:rsidR="00F8637E" w:rsidRPr="00704E65" w:rsidTr="007421F8">
        <w:tc>
          <w:tcPr>
            <w:tcW w:w="2340" w:type="dxa"/>
          </w:tcPr>
          <w:p w:rsidR="00F8637E" w:rsidRPr="00704E65" w:rsidRDefault="00F8637E" w:rsidP="007421F8">
            <w:pPr>
              <w:rPr>
                <w:rFonts w:ascii="細明體" w:eastAsia="細明體" w:hAnsi="細明體" w:hint="eastAsia"/>
                <w:sz w:val="20"/>
                <w:szCs w:val="20"/>
              </w:rPr>
            </w:pPr>
            <w:r w:rsidRPr="00704E65">
              <w:rPr>
                <w:rFonts w:ascii="細明體" w:eastAsia="細明體" w:hAnsi="細明體" w:hint="eastAsia"/>
                <w:sz w:val="20"/>
                <w:szCs w:val="20"/>
              </w:rPr>
              <w:t>程式名稱</w:t>
            </w:r>
          </w:p>
        </w:tc>
        <w:tc>
          <w:tcPr>
            <w:tcW w:w="8150" w:type="dxa"/>
          </w:tcPr>
          <w:p w:rsidR="00F8637E" w:rsidRPr="00794EE7" w:rsidRDefault="00F8637E" w:rsidP="007421F8">
            <w:pPr>
              <w:rPr>
                <w:rFonts w:ascii="細明體" w:eastAsia="細明體" w:hAnsi="細明體"/>
                <w:sz w:val="20"/>
                <w:szCs w:val="20"/>
              </w:rPr>
            </w:pPr>
            <w:r w:rsidRPr="00794EE7">
              <w:rPr>
                <w:rFonts w:ascii="細明體" w:eastAsia="細明體" w:hAnsi="細明體" w:hint="eastAsia"/>
                <w:sz w:val="20"/>
                <w:szCs w:val="20"/>
              </w:rPr>
              <w:t>AAV0_B002</w:t>
            </w:r>
          </w:p>
        </w:tc>
      </w:tr>
      <w:tr w:rsidR="00F8637E" w:rsidRPr="00704E65" w:rsidTr="007421F8">
        <w:tc>
          <w:tcPr>
            <w:tcW w:w="2340" w:type="dxa"/>
          </w:tcPr>
          <w:p w:rsidR="00F8637E" w:rsidRPr="00704E65" w:rsidRDefault="00F8637E" w:rsidP="007421F8">
            <w:pPr>
              <w:rPr>
                <w:rFonts w:ascii="細明體" w:eastAsia="細明體" w:hAnsi="細明體" w:hint="eastAsia"/>
                <w:sz w:val="20"/>
                <w:szCs w:val="20"/>
              </w:rPr>
            </w:pPr>
            <w:r w:rsidRPr="00704E65">
              <w:rPr>
                <w:rFonts w:ascii="細明體" w:eastAsia="細明體" w:hAnsi="細明體" w:hint="eastAsia"/>
                <w:sz w:val="20"/>
                <w:szCs w:val="20"/>
              </w:rPr>
              <w:lastRenderedPageBreak/>
              <w:t>作業方式</w:t>
            </w:r>
          </w:p>
        </w:tc>
        <w:tc>
          <w:tcPr>
            <w:tcW w:w="8150" w:type="dxa"/>
          </w:tcPr>
          <w:p w:rsidR="00F8637E" w:rsidRPr="00794EE7" w:rsidRDefault="00F8637E" w:rsidP="007421F8">
            <w:pPr>
              <w:rPr>
                <w:rFonts w:ascii="細明體" w:eastAsia="細明體" w:hAnsi="細明體"/>
                <w:sz w:val="20"/>
                <w:szCs w:val="20"/>
              </w:rPr>
            </w:pPr>
            <w:r w:rsidRPr="00794EE7">
              <w:rPr>
                <w:rFonts w:ascii="細明體" w:eastAsia="細明體" w:hAnsi="細明體" w:hint="eastAsia"/>
                <w:sz w:val="20"/>
                <w:szCs w:val="20"/>
              </w:rPr>
              <w:t>BATCH</w:t>
            </w:r>
          </w:p>
        </w:tc>
      </w:tr>
      <w:tr w:rsidR="00F8637E" w:rsidRPr="00704E65" w:rsidTr="007421F8">
        <w:tc>
          <w:tcPr>
            <w:tcW w:w="2340" w:type="dxa"/>
          </w:tcPr>
          <w:p w:rsidR="00F8637E" w:rsidRPr="00704E65" w:rsidRDefault="00F8637E" w:rsidP="007421F8">
            <w:pPr>
              <w:rPr>
                <w:rFonts w:ascii="細明體" w:eastAsia="細明體" w:hAnsi="細明體" w:hint="eastAsia"/>
                <w:sz w:val="20"/>
                <w:szCs w:val="20"/>
              </w:rPr>
            </w:pPr>
            <w:r w:rsidRPr="00704E65">
              <w:rPr>
                <w:rFonts w:ascii="細明體" w:eastAsia="細明體" w:hAnsi="細明體" w:hint="eastAsia"/>
                <w:sz w:val="20"/>
                <w:szCs w:val="20"/>
              </w:rPr>
              <w:t>概要說明</w:t>
            </w:r>
          </w:p>
        </w:tc>
        <w:tc>
          <w:tcPr>
            <w:tcW w:w="8150" w:type="dxa"/>
          </w:tcPr>
          <w:p w:rsidR="00F8637E" w:rsidRPr="00794EE7" w:rsidRDefault="00F8637E" w:rsidP="007421F8">
            <w:pPr>
              <w:rPr>
                <w:rFonts w:ascii="細明體" w:eastAsia="細明體" w:hAnsi="細明體" w:hint="eastAsia"/>
                <w:sz w:val="20"/>
                <w:szCs w:val="20"/>
              </w:rPr>
            </w:pPr>
            <w:r w:rsidRPr="00794EE7">
              <w:rPr>
                <w:rFonts w:ascii="細明體" w:eastAsia="細明體" w:hAnsi="細明體" w:hint="eastAsia"/>
                <w:sz w:val="20"/>
                <w:szCs w:val="20"/>
              </w:rPr>
              <w:t>依理賠紀錄資料抽件產生相關資料並更新增至異常狀況處理來源明細檔</w:t>
            </w:r>
          </w:p>
        </w:tc>
      </w:tr>
      <w:tr w:rsidR="00F8637E" w:rsidRPr="00704E65" w:rsidTr="007421F8">
        <w:tc>
          <w:tcPr>
            <w:tcW w:w="2340" w:type="dxa"/>
          </w:tcPr>
          <w:p w:rsidR="00F8637E" w:rsidRPr="00704E65" w:rsidRDefault="00F8637E" w:rsidP="007421F8">
            <w:pPr>
              <w:rPr>
                <w:rFonts w:ascii="細明體" w:eastAsia="細明體" w:hAnsi="細明體" w:hint="eastAsia"/>
                <w:sz w:val="20"/>
                <w:szCs w:val="20"/>
              </w:rPr>
            </w:pPr>
            <w:r w:rsidRPr="00704E65">
              <w:rPr>
                <w:rFonts w:ascii="細明體" w:eastAsia="細明體" w:hAnsi="細明體" w:hint="eastAsia"/>
                <w:sz w:val="20"/>
                <w:szCs w:val="20"/>
              </w:rPr>
              <w:t>需求單位</w:t>
            </w:r>
          </w:p>
        </w:tc>
        <w:tc>
          <w:tcPr>
            <w:tcW w:w="8150" w:type="dxa"/>
          </w:tcPr>
          <w:p w:rsidR="00F8637E" w:rsidRPr="00794EE7" w:rsidRDefault="00F8637E" w:rsidP="007421F8">
            <w:pPr>
              <w:rPr>
                <w:rFonts w:ascii="細明體" w:eastAsia="細明體" w:hAnsi="細明體"/>
                <w:sz w:val="20"/>
                <w:szCs w:val="20"/>
              </w:rPr>
            </w:pPr>
            <w:r>
              <w:rPr>
                <w:rFonts w:ascii="細明體" w:eastAsia="細明體" w:hAnsi="細明體" w:hint="eastAsia"/>
                <w:sz w:val="20"/>
                <w:szCs w:val="20"/>
              </w:rPr>
              <w:t>理調科</w:t>
            </w:r>
          </w:p>
        </w:tc>
      </w:tr>
      <w:tr w:rsidR="00F8637E" w:rsidRPr="00704E65" w:rsidTr="007421F8">
        <w:tc>
          <w:tcPr>
            <w:tcW w:w="2340" w:type="dxa"/>
          </w:tcPr>
          <w:p w:rsidR="00F8637E" w:rsidRPr="00704E65" w:rsidRDefault="00F8637E" w:rsidP="007421F8">
            <w:pPr>
              <w:rPr>
                <w:rFonts w:ascii="細明體" w:eastAsia="細明體" w:hAnsi="細明體" w:hint="eastAsia"/>
                <w:sz w:val="20"/>
                <w:szCs w:val="20"/>
              </w:rPr>
            </w:pPr>
            <w:r w:rsidRPr="00704E65">
              <w:rPr>
                <w:rFonts w:ascii="細明體" w:eastAsia="細明體" w:hAnsi="細明體" w:hint="eastAsia"/>
                <w:sz w:val="20"/>
                <w:szCs w:val="20"/>
              </w:rPr>
              <w:t>作業單位</w:t>
            </w:r>
          </w:p>
        </w:tc>
        <w:tc>
          <w:tcPr>
            <w:tcW w:w="8150" w:type="dxa"/>
          </w:tcPr>
          <w:p w:rsidR="00F8637E" w:rsidRPr="00704E65" w:rsidRDefault="00F8637E" w:rsidP="007421F8">
            <w:pPr>
              <w:rPr>
                <w:rFonts w:ascii="細明體" w:eastAsia="細明體" w:hAnsi="細明體"/>
                <w:sz w:val="20"/>
                <w:szCs w:val="20"/>
              </w:rPr>
            </w:pPr>
            <w:r w:rsidRPr="00704E65">
              <w:rPr>
                <w:rFonts w:ascii="細明體" w:eastAsia="細明體" w:hAnsi="細明體" w:hint="eastAsia"/>
                <w:sz w:val="20"/>
                <w:szCs w:val="20"/>
              </w:rPr>
              <w:t>理調科</w:t>
            </w:r>
          </w:p>
        </w:tc>
      </w:tr>
      <w:tr w:rsidR="00F8637E" w:rsidRPr="00704E65" w:rsidTr="007421F8">
        <w:tc>
          <w:tcPr>
            <w:tcW w:w="2340" w:type="dxa"/>
          </w:tcPr>
          <w:p w:rsidR="00F8637E" w:rsidRPr="00704E65" w:rsidRDefault="00F8637E" w:rsidP="007421F8">
            <w:pPr>
              <w:rPr>
                <w:rFonts w:ascii="細明體" w:eastAsia="細明體" w:hAnsi="細明體"/>
                <w:sz w:val="20"/>
                <w:szCs w:val="20"/>
              </w:rPr>
            </w:pPr>
            <w:r w:rsidRPr="00704E65">
              <w:rPr>
                <w:rFonts w:ascii="細明體" w:eastAsia="細明體" w:hAnsi="細明體" w:hint="eastAsia"/>
                <w:sz w:val="20"/>
                <w:szCs w:val="20"/>
              </w:rPr>
              <w:t>作業平台</w:t>
            </w:r>
          </w:p>
        </w:tc>
        <w:tc>
          <w:tcPr>
            <w:tcW w:w="8150" w:type="dxa"/>
          </w:tcPr>
          <w:p w:rsidR="00F8637E" w:rsidRPr="00704E65" w:rsidRDefault="00F8637E" w:rsidP="007421F8">
            <w:pPr>
              <w:rPr>
                <w:rFonts w:ascii="細明體" w:eastAsia="細明體" w:hAnsi="細明體"/>
                <w:sz w:val="20"/>
                <w:szCs w:val="20"/>
              </w:rPr>
            </w:pPr>
            <w:r w:rsidRPr="00704E65">
              <w:rPr>
                <w:rFonts w:ascii="細明體" w:eastAsia="細明體" w:hAnsi="細明體" w:hint="eastAsia"/>
                <w:sz w:val="20"/>
                <w:szCs w:val="20"/>
              </w:rPr>
              <w:t>■一般  □平板電腦  □手機</w:t>
            </w:r>
          </w:p>
        </w:tc>
      </w:tr>
      <w:tr w:rsidR="00F8637E" w:rsidRPr="00704E65" w:rsidTr="007421F8">
        <w:tc>
          <w:tcPr>
            <w:tcW w:w="2340" w:type="dxa"/>
          </w:tcPr>
          <w:p w:rsidR="00F8637E" w:rsidRPr="00704E65" w:rsidRDefault="00F8637E" w:rsidP="007421F8">
            <w:pPr>
              <w:rPr>
                <w:rFonts w:ascii="細明體" w:eastAsia="細明體" w:hAnsi="細明體" w:hint="eastAsia"/>
                <w:sz w:val="20"/>
                <w:szCs w:val="20"/>
              </w:rPr>
            </w:pPr>
            <w:r w:rsidRPr="00704E65">
              <w:rPr>
                <w:rFonts w:ascii="細明體" w:eastAsia="細明體" w:hAnsi="細明體" w:hint="eastAsia"/>
                <w:sz w:val="20"/>
                <w:szCs w:val="20"/>
              </w:rPr>
              <w:t>使用對象</w:t>
            </w:r>
          </w:p>
        </w:tc>
        <w:tc>
          <w:tcPr>
            <w:tcW w:w="8150" w:type="dxa"/>
          </w:tcPr>
          <w:p w:rsidR="00F8637E" w:rsidRPr="00704E65" w:rsidRDefault="00F8637E" w:rsidP="007421F8">
            <w:pPr>
              <w:rPr>
                <w:rFonts w:ascii="細明體" w:eastAsia="細明體" w:hAnsi="細明體" w:hint="eastAsia"/>
                <w:sz w:val="20"/>
                <w:szCs w:val="20"/>
              </w:rPr>
            </w:pPr>
            <w:r w:rsidRPr="00704E65">
              <w:rPr>
                <w:rFonts w:ascii="細明體" w:eastAsia="細明體" w:hAnsi="細明體" w:hint="eastAsia"/>
                <w:sz w:val="20"/>
                <w:szCs w:val="20"/>
              </w:rPr>
              <w:t>■員工(UCBean)  □客戶(CustomerBean)</w:t>
            </w:r>
          </w:p>
        </w:tc>
      </w:tr>
    </w:tbl>
    <w:p w:rsidR="00F8637E" w:rsidRPr="00794EE7" w:rsidRDefault="00F8637E" w:rsidP="006002AF">
      <w:pPr>
        <w:pStyle w:val="Tabletext"/>
        <w:keepLines w:val="0"/>
        <w:spacing w:after="0" w:line="240" w:lineRule="auto"/>
        <w:rPr>
          <w:rFonts w:ascii="細明體" w:eastAsia="細明體" w:hAnsi="細明體" w:hint="eastAsia"/>
          <w:kern w:val="2"/>
          <w:lang w:eastAsia="zh-TW"/>
        </w:rPr>
      </w:pPr>
    </w:p>
    <w:p w:rsidR="00F8637E" w:rsidRDefault="00F8637E" w:rsidP="00F8637E">
      <w:pPr>
        <w:pStyle w:val="Tabletext"/>
        <w:keepLines w:val="0"/>
        <w:numPr>
          <w:ilvl w:val="0"/>
          <w:numId w:val="1"/>
        </w:numPr>
        <w:tabs>
          <w:tab w:val="clear" w:pos="425"/>
        </w:tabs>
        <w:spacing w:after="0" w:line="240" w:lineRule="auto"/>
        <w:rPr>
          <w:rFonts w:ascii="細明體" w:eastAsia="細明體" w:hAnsi="細明體" w:hint="eastAsia"/>
          <w:b/>
          <w:kern w:val="2"/>
          <w:lang w:eastAsia="zh-TW"/>
        </w:rPr>
      </w:pPr>
      <w:r w:rsidRPr="00704E65">
        <w:rPr>
          <w:rFonts w:ascii="細明體" w:eastAsia="細明體" w:hAnsi="細明體" w:hint="eastAsia"/>
          <w:b/>
          <w:kern w:val="2"/>
          <w:lang w:eastAsia="zh-TW"/>
        </w:rPr>
        <w:t>程式流程圖</w:t>
      </w:r>
    </w:p>
    <w:p w:rsidR="00F8637E" w:rsidRPr="00704E65" w:rsidRDefault="00F8637E" w:rsidP="00F8637E">
      <w:pPr>
        <w:pStyle w:val="Tabletext"/>
        <w:keepLines w:val="0"/>
        <w:spacing w:after="0" w:line="240" w:lineRule="auto"/>
        <w:rPr>
          <w:rFonts w:ascii="細明體" w:eastAsia="細明體" w:hAnsi="細明體" w:hint="eastAsia"/>
          <w:b/>
          <w:kern w:val="2"/>
          <w:lang w:eastAsia="zh-TW"/>
        </w:rPr>
      </w:pPr>
    </w:p>
    <w:p w:rsidR="00F8637E" w:rsidRPr="003E6EA9" w:rsidRDefault="00F8637E" w:rsidP="00C46D6D">
      <w:pPr>
        <w:pStyle w:val="Tabletext"/>
        <w:keepLines w:val="0"/>
        <w:numPr>
          <w:ilvl w:val="0"/>
          <w:numId w:val="1"/>
        </w:numPr>
        <w:spacing w:after="0" w:line="240" w:lineRule="auto"/>
        <w:rPr>
          <w:rFonts w:ascii="細明體" w:eastAsia="細明體" w:hAnsi="細明體" w:hint="eastAsia"/>
          <w:kern w:val="2"/>
          <w:lang w:eastAsia="zh-TW"/>
        </w:rPr>
      </w:pPr>
      <w:r w:rsidRPr="00704E65">
        <w:rPr>
          <w:rFonts w:ascii="細明體" w:eastAsia="細明體" w:hAnsi="細明體"/>
          <w:b/>
          <w:kern w:val="2"/>
          <w:lang w:eastAsia="zh-TW"/>
        </w:rPr>
        <w:t>相關檔案（TABLE）：</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4"/>
        <w:gridCol w:w="3317"/>
        <w:gridCol w:w="3402"/>
        <w:gridCol w:w="799"/>
        <w:gridCol w:w="799"/>
        <w:gridCol w:w="799"/>
        <w:gridCol w:w="800"/>
      </w:tblGrid>
      <w:tr w:rsidR="003E6EA9" w:rsidRPr="00704E65" w:rsidTr="003E6EA9">
        <w:tc>
          <w:tcPr>
            <w:tcW w:w="794" w:type="dxa"/>
          </w:tcPr>
          <w:p w:rsidR="003E6EA9" w:rsidRPr="00704E65" w:rsidRDefault="003E6EA9" w:rsidP="007421F8">
            <w:pPr>
              <w:rPr>
                <w:rFonts w:ascii="細明體" w:eastAsia="細明體" w:hAnsi="細明體" w:hint="eastAsia"/>
                <w:sz w:val="20"/>
                <w:szCs w:val="20"/>
              </w:rPr>
            </w:pPr>
            <w:r w:rsidRPr="00704E65">
              <w:rPr>
                <w:rFonts w:ascii="細明體" w:eastAsia="細明體" w:hAnsi="細明體" w:hint="eastAsia"/>
                <w:sz w:val="20"/>
                <w:szCs w:val="20"/>
              </w:rPr>
              <w:t>項次</w:t>
            </w:r>
          </w:p>
        </w:tc>
        <w:tc>
          <w:tcPr>
            <w:tcW w:w="3317" w:type="dxa"/>
          </w:tcPr>
          <w:p w:rsidR="003E6EA9" w:rsidRPr="00704E65" w:rsidRDefault="003E6EA9" w:rsidP="007421F8">
            <w:pPr>
              <w:pStyle w:val="Tabletext"/>
              <w:keepLines w:val="0"/>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中文說明</w:t>
            </w:r>
          </w:p>
        </w:tc>
        <w:tc>
          <w:tcPr>
            <w:tcW w:w="3402" w:type="dxa"/>
          </w:tcPr>
          <w:p w:rsidR="003E6EA9" w:rsidRPr="00704E65" w:rsidRDefault="003E6EA9" w:rsidP="007421F8">
            <w:pPr>
              <w:rPr>
                <w:rFonts w:ascii="細明體" w:eastAsia="細明體" w:hAnsi="細明體" w:hint="eastAsia"/>
                <w:sz w:val="20"/>
                <w:szCs w:val="20"/>
              </w:rPr>
            </w:pPr>
            <w:r w:rsidRPr="00704E65">
              <w:rPr>
                <w:rFonts w:ascii="細明體" w:eastAsia="細明體" w:hAnsi="細明體" w:hint="eastAsia"/>
                <w:sz w:val="20"/>
                <w:szCs w:val="20"/>
              </w:rPr>
              <w:t>檔案名稱</w:t>
            </w:r>
          </w:p>
        </w:tc>
        <w:tc>
          <w:tcPr>
            <w:tcW w:w="799" w:type="dxa"/>
          </w:tcPr>
          <w:p w:rsidR="003E6EA9" w:rsidRPr="00704E65" w:rsidRDefault="003E6EA9" w:rsidP="007421F8">
            <w:pPr>
              <w:jc w:val="center"/>
              <w:rPr>
                <w:rFonts w:ascii="細明體" w:eastAsia="細明體" w:hAnsi="細明體" w:hint="eastAsia"/>
                <w:b/>
                <w:sz w:val="20"/>
                <w:szCs w:val="20"/>
              </w:rPr>
            </w:pPr>
            <w:r w:rsidRPr="00704E65">
              <w:rPr>
                <w:rFonts w:ascii="細明體" w:eastAsia="細明體" w:hAnsi="細明體" w:hint="eastAsia"/>
                <w:b/>
                <w:sz w:val="20"/>
                <w:szCs w:val="20"/>
              </w:rPr>
              <w:t>查詢</w:t>
            </w:r>
          </w:p>
        </w:tc>
        <w:tc>
          <w:tcPr>
            <w:tcW w:w="799" w:type="dxa"/>
          </w:tcPr>
          <w:p w:rsidR="003E6EA9" w:rsidRPr="00704E65" w:rsidRDefault="003E6EA9" w:rsidP="007421F8">
            <w:pPr>
              <w:jc w:val="center"/>
              <w:rPr>
                <w:rFonts w:ascii="細明體" w:eastAsia="細明體" w:hAnsi="細明體" w:hint="eastAsia"/>
                <w:b/>
                <w:sz w:val="20"/>
                <w:szCs w:val="20"/>
              </w:rPr>
            </w:pPr>
            <w:r w:rsidRPr="00704E65">
              <w:rPr>
                <w:rFonts w:ascii="細明體" w:eastAsia="細明體" w:hAnsi="細明體" w:hint="eastAsia"/>
                <w:b/>
                <w:sz w:val="20"/>
                <w:szCs w:val="20"/>
              </w:rPr>
              <w:t>新增</w:t>
            </w:r>
          </w:p>
        </w:tc>
        <w:tc>
          <w:tcPr>
            <w:tcW w:w="799" w:type="dxa"/>
          </w:tcPr>
          <w:p w:rsidR="003E6EA9" w:rsidRPr="00704E65" w:rsidRDefault="003E6EA9" w:rsidP="007421F8">
            <w:pPr>
              <w:jc w:val="center"/>
              <w:rPr>
                <w:rFonts w:ascii="細明體" w:eastAsia="細明體" w:hAnsi="細明體" w:hint="eastAsia"/>
                <w:b/>
                <w:sz w:val="20"/>
                <w:szCs w:val="20"/>
              </w:rPr>
            </w:pPr>
            <w:r w:rsidRPr="00704E65">
              <w:rPr>
                <w:rFonts w:ascii="細明體" w:eastAsia="細明體" w:hAnsi="細明體" w:hint="eastAsia"/>
                <w:b/>
                <w:sz w:val="20"/>
                <w:szCs w:val="20"/>
              </w:rPr>
              <w:t>修改</w:t>
            </w:r>
          </w:p>
        </w:tc>
        <w:tc>
          <w:tcPr>
            <w:tcW w:w="800" w:type="dxa"/>
          </w:tcPr>
          <w:p w:rsidR="003E6EA9" w:rsidRPr="00704E65" w:rsidRDefault="003E6EA9" w:rsidP="007421F8">
            <w:pPr>
              <w:jc w:val="center"/>
              <w:rPr>
                <w:rFonts w:ascii="細明體" w:eastAsia="細明體" w:hAnsi="細明體" w:hint="eastAsia"/>
                <w:b/>
                <w:sz w:val="20"/>
                <w:szCs w:val="20"/>
              </w:rPr>
            </w:pPr>
            <w:r w:rsidRPr="00704E65">
              <w:rPr>
                <w:rFonts w:ascii="細明體" w:eastAsia="細明體" w:hAnsi="細明體" w:hint="eastAsia"/>
                <w:b/>
                <w:sz w:val="20"/>
                <w:szCs w:val="20"/>
              </w:rPr>
              <w:t>刪除</w:t>
            </w:r>
          </w:p>
        </w:tc>
      </w:tr>
      <w:tr w:rsidR="003E6EA9" w:rsidRPr="00704E65" w:rsidTr="003E6EA9">
        <w:tblPrEx>
          <w:tblLook w:val="01E0" w:firstRow="1" w:lastRow="1" w:firstColumn="1" w:lastColumn="1" w:noHBand="0" w:noVBand="0"/>
        </w:tblPrEx>
        <w:tc>
          <w:tcPr>
            <w:tcW w:w="794" w:type="dxa"/>
          </w:tcPr>
          <w:p w:rsidR="003E6EA9" w:rsidRPr="00704E65" w:rsidRDefault="003E6EA9" w:rsidP="003E6EA9">
            <w:pPr>
              <w:numPr>
                <w:ilvl w:val="0"/>
                <w:numId w:val="36"/>
              </w:numPr>
              <w:rPr>
                <w:rFonts w:ascii="細明體" w:eastAsia="細明體" w:hAnsi="細明體" w:hint="eastAsia"/>
                <w:sz w:val="20"/>
                <w:szCs w:val="20"/>
              </w:rPr>
            </w:pPr>
          </w:p>
        </w:tc>
        <w:tc>
          <w:tcPr>
            <w:tcW w:w="3317" w:type="dxa"/>
          </w:tcPr>
          <w:p w:rsidR="003E6EA9" w:rsidRPr="00704E65" w:rsidRDefault="003E6EA9" w:rsidP="007421F8">
            <w:pPr>
              <w:rPr>
                <w:rFonts w:ascii="細明體" w:eastAsia="細明體" w:hAnsi="細明體" w:cs="細明體" w:hint="eastAsia"/>
                <w:sz w:val="20"/>
                <w:szCs w:val="20"/>
              </w:rPr>
            </w:pPr>
            <w:r w:rsidRPr="00794EE7">
              <w:rPr>
                <w:rFonts w:ascii="細明體" w:eastAsia="細明體" w:hAnsi="細明體" w:hint="eastAsia"/>
                <w:sz w:val="20"/>
                <w:szCs w:val="20"/>
              </w:rPr>
              <w:t>異常狀況處理來源明細檔</w:t>
            </w:r>
          </w:p>
        </w:tc>
        <w:tc>
          <w:tcPr>
            <w:tcW w:w="3402" w:type="dxa"/>
          </w:tcPr>
          <w:p w:rsidR="003E6EA9" w:rsidRPr="00704E65" w:rsidRDefault="003E6EA9" w:rsidP="007421F8">
            <w:pPr>
              <w:rPr>
                <w:rFonts w:ascii="細明體" w:eastAsia="細明體" w:hAnsi="細明體" w:hint="eastAsia"/>
                <w:sz w:val="20"/>
                <w:szCs w:val="20"/>
              </w:rPr>
            </w:pPr>
            <w:r w:rsidRPr="00794EE7">
              <w:rPr>
                <w:rFonts w:ascii="細明體" w:eastAsia="細明體" w:hAnsi="細明體" w:cs="Courier New" w:hint="eastAsia"/>
                <w:color w:val="000000"/>
                <w:kern w:val="0"/>
                <w:sz w:val="20"/>
                <w:szCs w:val="20"/>
              </w:rPr>
              <w:t>DTAAV005</w:t>
            </w:r>
          </w:p>
        </w:tc>
        <w:tc>
          <w:tcPr>
            <w:tcW w:w="799" w:type="dxa"/>
          </w:tcPr>
          <w:p w:rsidR="003E6EA9" w:rsidRPr="00704E65" w:rsidRDefault="003E6EA9" w:rsidP="007421F8">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3E6EA9" w:rsidRPr="00704E65" w:rsidTr="003E6EA9">
        <w:tblPrEx>
          <w:tblLook w:val="01E0" w:firstRow="1" w:lastRow="1" w:firstColumn="1" w:lastColumn="1" w:noHBand="0" w:noVBand="0"/>
        </w:tblPrEx>
        <w:tc>
          <w:tcPr>
            <w:tcW w:w="794" w:type="dxa"/>
          </w:tcPr>
          <w:p w:rsidR="003E6EA9" w:rsidRPr="00704E65" w:rsidRDefault="003E6EA9" w:rsidP="003E6EA9">
            <w:pPr>
              <w:numPr>
                <w:ilvl w:val="0"/>
                <w:numId w:val="36"/>
              </w:numPr>
              <w:rPr>
                <w:rFonts w:ascii="細明體" w:eastAsia="細明體" w:hAnsi="細明體" w:hint="eastAsia"/>
                <w:sz w:val="20"/>
                <w:szCs w:val="20"/>
              </w:rPr>
            </w:pPr>
          </w:p>
        </w:tc>
        <w:tc>
          <w:tcPr>
            <w:tcW w:w="3317" w:type="dxa"/>
          </w:tcPr>
          <w:p w:rsidR="003E6EA9" w:rsidRPr="00704E65" w:rsidRDefault="003E6EA9" w:rsidP="007421F8">
            <w:pPr>
              <w:rPr>
                <w:rFonts w:ascii="細明體" w:eastAsia="細明體" w:hAnsi="細明體" w:cs="細明體" w:hint="eastAsia"/>
                <w:sz w:val="20"/>
                <w:szCs w:val="20"/>
              </w:rPr>
            </w:pPr>
            <w:r w:rsidRPr="00794EE7">
              <w:rPr>
                <w:rFonts w:ascii="細明體" w:eastAsia="細明體" w:hAnsi="細明體" w:hint="eastAsia"/>
                <w:sz w:val="20"/>
                <w:szCs w:val="20"/>
              </w:rPr>
              <w:t>理賠受理輸入申請書檔</w:t>
            </w:r>
          </w:p>
        </w:tc>
        <w:tc>
          <w:tcPr>
            <w:tcW w:w="3402" w:type="dxa"/>
          </w:tcPr>
          <w:p w:rsidR="003E6EA9" w:rsidRPr="00704E65" w:rsidRDefault="003E6EA9" w:rsidP="007421F8">
            <w:pPr>
              <w:rPr>
                <w:rFonts w:ascii="細明體" w:eastAsia="細明體" w:hAnsi="細明體" w:hint="eastAsia"/>
                <w:sz w:val="20"/>
                <w:szCs w:val="20"/>
              </w:rPr>
            </w:pPr>
            <w:r w:rsidRPr="00794EE7">
              <w:rPr>
                <w:rFonts w:ascii="細明體" w:eastAsia="細明體" w:hAnsi="細明體" w:hint="eastAsia"/>
                <w:sz w:val="20"/>
                <w:szCs w:val="20"/>
              </w:rPr>
              <w:t>DTAAA010</w:t>
            </w:r>
          </w:p>
        </w:tc>
        <w:tc>
          <w:tcPr>
            <w:tcW w:w="799" w:type="dxa"/>
          </w:tcPr>
          <w:p w:rsidR="003E6EA9" w:rsidRPr="00704E65" w:rsidRDefault="003E6EA9" w:rsidP="007421F8">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3E6EA9" w:rsidRPr="00704E65" w:rsidTr="003E6EA9">
        <w:tblPrEx>
          <w:tblLook w:val="01E0" w:firstRow="1" w:lastRow="1" w:firstColumn="1" w:lastColumn="1" w:noHBand="0" w:noVBand="0"/>
        </w:tblPrEx>
        <w:tc>
          <w:tcPr>
            <w:tcW w:w="794" w:type="dxa"/>
          </w:tcPr>
          <w:p w:rsidR="003E6EA9" w:rsidRPr="00704E65" w:rsidRDefault="003E6EA9" w:rsidP="003E6EA9">
            <w:pPr>
              <w:numPr>
                <w:ilvl w:val="0"/>
                <w:numId w:val="36"/>
              </w:numPr>
              <w:rPr>
                <w:rFonts w:ascii="細明體" w:eastAsia="細明體" w:hAnsi="細明體" w:hint="eastAsia"/>
                <w:sz w:val="20"/>
                <w:szCs w:val="20"/>
              </w:rPr>
            </w:pPr>
          </w:p>
        </w:tc>
        <w:tc>
          <w:tcPr>
            <w:tcW w:w="3317" w:type="dxa"/>
          </w:tcPr>
          <w:p w:rsidR="003E6EA9" w:rsidRPr="00704E65" w:rsidRDefault="003E6EA9" w:rsidP="007421F8">
            <w:pPr>
              <w:rPr>
                <w:rFonts w:ascii="細明體" w:eastAsia="細明體" w:hAnsi="細明體" w:cs="細明體" w:hint="eastAsia"/>
                <w:sz w:val="20"/>
                <w:szCs w:val="20"/>
              </w:rPr>
            </w:pPr>
            <w:r w:rsidRPr="00794EE7">
              <w:rPr>
                <w:rFonts w:ascii="細明體" w:eastAsia="細明體" w:hAnsi="細明體" w:cs="細明體" w:hint="eastAsia"/>
                <w:sz w:val="20"/>
                <w:szCs w:val="20"/>
              </w:rPr>
              <w:t>單位地址檔</w:t>
            </w:r>
          </w:p>
        </w:tc>
        <w:tc>
          <w:tcPr>
            <w:tcW w:w="3402" w:type="dxa"/>
          </w:tcPr>
          <w:p w:rsidR="003E6EA9" w:rsidRPr="00704E65" w:rsidRDefault="003E6EA9" w:rsidP="007421F8">
            <w:pPr>
              <w:rPr>
                <w:rFonts w:ascii="細明體" w:eastAsia="細明體" w:hAnsi="細明體" w:hint="eastAsia"/>
                <w:sz w:val="20"/>
                <w:szCs w:val="20"/>
              </w:rPr>
            </w:pPr>
            <w:r w:rsidRPr="00794EE7">
              <w:rPr>
                <w:rFonts w:ascii="細明體" w:eastAsia="細明體" w:hAnsi="細明體" w:cs="Courier New"/>
                <w:color w:val="000000"/>
                <w:kern w:val="0"/>
                <w:sz w:val="20"/>
                <w:szCs w:val="20"/>
              </w:rPr>
              <w:t>DTZ0_UNIT_ADDRESS</w:t>
            </w:r>
          </w:p>
        </w:tc>
        <w:tc>
          <w:tcPr>
            <w:tcW w:w="799" w:type="dxa"/>
          </w:tcPr>
          <w:p w:rsidR="003E6EA9" w:rsidRPr="00704E65" w:rsidRDefault="003E6EA9" w:rsidP="007421F8">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3E6EA9" w:rsidRPr="00704E65" w:rsidTr="003E6EA9">
        <w:tblPrEx>
          <w:tblLook w:val="01E0" w:firstRow="1" w:lastRow="1" w:firstColumn="1" w:lastColumn="1" w:noHBand="0" w:noVBand="0"/>
        </w:tblPrEx>
        <w:tc>
          <w:tcPr>
            <w:tcW w:w="794" w:type="dxa"/>
          </w:tcPr>
          <w:p w:rsidR="003E6EA9" w:rsidRPr="00704E65" w:rsidRDefault="003E6EA9" w:rsidP="003E6EA9">
            <w:pPr>
              <w:numPr>
                <w:ilvl w:val="0"/>
                <w:numId w:val="36"/>
              </w:numPr>
              <w:rPr>
                <w:rFonts w:ascii="細明體" w:eastAsia="細明體" w:hAnsi="細明體" w:hint="eastAsia"/>
                <w:sz w:val="20"/>
                <w:szCs w:val="20"/>
              </w:rPr>
            </w:pPr>
          </w:p>
        </w:tc>
        <w:tc>
          <w:tcPr>
            <w:tcW w:w="3317" w:type="dxa"/>
          </w:tcPr>
          <w:p w:rsidR="003E6EA9" w:rsidRPr="00704E65" w:rsidRDefault="003E6EA9" w:rsidP="007421F8">
            <w:pPr>
              <w:rPr>
                <w:rFonts w:ascii="細明體" w:eastAsia="細明體" w:hAnsi="細明體" w:cs="細明體" w:hint="eastAsia"/>
                <w:sz w:val="20"/>
                <w:szCs w:val="20"/>
              </w:rPr>
            </w:pPr>
            <w:r w:rsidRPr="00794EE7">
              <w:rPr>
                <w:rFonts w:ascii="細明體" w:eastAsia="細明體" w:hAnsi="細明體" w:cs="細明體" w:hint="eastAsia"/>
                <w:sz w:val="20"/>
                <w:szCs w:val="20"/>
              </w:rPr>
              <w:t>異地求診</w:t>
            </w:r>
            <w:r>
              <w:rPr>
                <w:rFonts w:ascii="細明體" w:eastAsia="細明體" w:hAnsi="細明體" w:cs="細明體" w:hint="eastAsia"/>
                <w:sz w:val="20"/>
                <w:szCs w:val="20"/>
              </w:rPr>
              <w:t>與申請</w:t>
            </w:r>
            <w:r w:rsidRPr="00794EE7">
              <w:rPr>
                <w:rFonts w:ascii="細明體" w:eastAsia="細明體" w:hAnsi="細明體" w:cs="細明體" w:hint="eastAsia"/>
                <w:sz w:val="20"/>
                <w:szCs w:val="20"/>
              </w:rPr>
              <w:t>縣市組合</w:t>
            </w:r>
          </w:p>
        </w:tc>
        <w:tc>
          <w:tcPr>
            <w:tcW w:w="3402" w:type="dxa"/>
          </w:tcPr>
          <w:p w:rsidR="003E6EA9" w:rsidRPr="00704E65" w:rsidRDefault="003E6EA9" w:rsidP="007421F8">
            <w:pPr>
              <w:rPr>
                <w:rFonts w:ascii="細明體" w:eastAsia="細明體" w:hAnsi="細明體" w:hint="eastAsia"/>
                <w:sz w:val="20"/>
                <w:szCs w:val="20"/>
              </w:rPr>
            </w:pPr>
            <w:r w:rsidRPr="00794EE7">
              <w:rPr>
                <w:rFonts w:ascii="細明體" w:eastAsia="細明體" w:hAnsi="細明體" w:cs="細明體" w:hint="eastAsia"/>
                <w:sz w:val="20"/>
                <w:szCs w:val="20"/>
              </w:rPr>
              <w:t>DTAAV104</w:t>
            </w:r>
          </w:p>
        </w:tc>
        <w:tc>
          <w:tcPr>
            <w:tcW w:w="799" w:type="dxa"/>
          </w:tcPr>
          <w:p w:rsidR="003E6EA9" w:rsidRPr="00704E65" w:rsidRDefault="003E6EA9" w:rsidP="007421F8">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3E6EA9" w:rsidRPr="00704E65" w:rsidRDefault="003E6EA9" w:rsidP="007421F8">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951E7D" w:rsidRPr="00704E65" w:rsidTr="003E6EA9">
        <w:tblPrEx>
          <w:tblLook w:val="01E0" w:firstRow="1" w:lastRow="1" w:firstColumn="1" w:lastColumn="1" w:noHBand="0" w:noVBand="0"/>
        </w:tblPrEx>
        <w:tc>
          <w:tcPr>
            <w:tcW w:w="794" w:type="dxa"/>
          </w:tcPr>
          <w:p w:rsidR="00951E7D" w:rsidRPr="00704E65" w:rsidRDefault="00951E7D" w:rsidP="003E6EA9">
            <w:pPr>
              <w:numPr>
                <w:ilvl w:val="0"/>
                <w:numId w:val="36"/>
              </w:numPr>
              <w:rPr>
                <w:rFonts w:ascii="細明體" w:eastAsia="細明體" w:hAnsi="細明體" w:hint="eastAsia"/>
                <w:sz w:val="20"/>
                <w:szCs w:val="20"/>
              </w:rPr>
            </w:pPr>
          </w:p>
        </w:tc>
        <w:tc>
          <w:tcPr>
            <w:tcW w:w="3317" w:type="dxa"/>
          </w:tcPr>
          <w:p w:rsidR="00951E7D" w:rsidRPr="00951E7D" w:rsidRDefault="00951E7D" w:rsidP="00951E7D">
            <w:pPr>
              <w:rPr>
                <w:rFonts w:ascii="細明體" w:eastAsia="細明體" w:hAnsi="細明體" w:cs="細明體" w:hint="eastAsia"/>
                <w:sz w:val="20"/>
                <w:szCs w:val="20"/>
              </w:rPr>
            </w:pPr>
            <w:r w:rsidRPr="00951E7D">
              <w:rPr>
                <w:rFonts w:ascii="細明體" w:eastAsia="細明體" w:hAnsi="細明體" w:hint="eastAsia"/>
                <w:sz w:val="20"/>
                <w:szCs w:val="20"/>
              </w:rPr>
              <w:t>理賠案件處理過程批註檔</w:t>
            </w:r>
          </w:p>
        </w:tc>
        <w:tc>
          <w:tcPr>
            <w:tcW w:w="3402" w:type="dxa"/>
          </w:tcPr>
          <w:p w:rsidR="00951E7D" w:rsidRPr="00794EE7" w:rsidRDefault="00951E7D" w:rsidP="007421F8">
            <w:pPr>
              <w:rPr>
                <w:rFonts w:ascii="細明體" w:eastAsia="細明體" w:hAnsi="細明體" w:cs="細明體" w:hint="eastAsia"/>
                <w:sz w:val="20"/>
                <w:szCs w:val="20"/>
              </w:rPr>
            </w:pPr>
            <w:r w:rsidRPr="00951E7D">
              <w:rPr>
                <w:rFonts w:ascii="細明體" w:eastAsia="細明體" w:hAnsi="細明體" w:cs="細明體"/>
                <w:sz w:val="20"/>
                <w:szCs w:val="20"/>
              </w:rPr>
              <w:t>DTAAA009</w:t>
            </w:r>
          </w:p>
        </w:tc>
        <w:tc>
          <w:tcPr>
            <w:tcW w:w="799" w:type="dxa"/>
          </w:tcPr>
          <w:p w:rsidR="00951E7D" w:rsidRPr="00704E65" w:rsidRDefault="00951E7D" w:rsidP="000014D3">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951E7D" w:rsidRPr="00704E65" w:rsidRDefault="00951E7D" w:rsidP="000014D3">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951E7D" w:rsidRPr="00704E65" w:rsidRDefault="00951E7D" w:rsidP="000014D3">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951E7D" w:rsidRPr="00704E65" w:rsidRDefault="00951E7D" w:rsidP="000014D3">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951E7D" w:rsidRPr="00704E65" w:rsidTr="003E6EA9">
        <w:tblPrEx>
          <w:tblLook w:val="01E0" w:firstRow="1" w:lastRow="1" w:firstColumn="1" w:lastColumn="1" w:noHBand="0" w:noVBand="0"/>
        </w:tblPrEx>
        <w:tc>
          <w:tcPr>
            <w:tcW w:w="794" w:type="dxa"/>
          </w:tcPr>
          <w:p w:rsidR="00951E7D" w:rsidRPr="00704E65" w:rsidRDefault="00951E7D" w:rsidP="003E6EA9">
            <w:pPr>
              <w:numPr>
                <w:ilvl w:val="0"/>
                <w:numId w:val="36"/>
              </w:numPr>
              <w:rPr>
                <w:rFonts w:ascii="細明體" w:eastAsia="細明體" w:hAnsi="細明體" w:hint="eastAsia"/>
                <w:sz w:val="20"/>
                <w:szCs w:val="20"/>
              </w:rPr>
            </w:pPr>
          </w:p>
        </w:tc>
        <w:tc>
          <w:tcPr>
            <w:tcW w:w="3317" w:type="dxa"/>
          </w:tcPr>
          <w:p w:rsidR="00951E7D" w:rsidRPr="00951E7D" w:rsidRDefault="00951E7D" w:rsidP="00951E7D">
            <w:pPr>
              <w:rPr>
                <w:rFonts w:ascii="細明體" w:eastAsia="細明體" w:hAnsi="細明體" w:hint="eastAsia"/>
                <w:sz w:val="20"/>
                <w:szCs w:val="20"/>
              </w:rPr>
            </w:pPr>
            <w:r w:rsidRPr="00951E7D">
              <w:rPr>
                <w:rFonts w:ascii="細明體" w:eastAsia="細明體" w:hAnsi="細明體" w:hint="eastAsia"/>
                <w:sz w:val="20"/>
                <w:szCs w:val="20"/>
              </w:rPr>
              <w:t>理賠受理檔</w:t>
            </w:r>
          </w:p>
        </w:tc>
        <w:tc>
          <w:tcPr>
            <w:tcW w:w="3402" w:type="dxa"/>
          </w:tcPr>
          <w:p w:rsidR="00951E7D" w:rsidRPr="00951E7D" w:rsidRDefault="00951E7D" w:rsidP="007421F8">
            <w:pPr>
              <w:rPr>
                <w:rFonts w:ascii="細明體" w:eastAsia="細明體" w:hAnsi="細明體" w:cs="細明體"/>
                <w:sz w:val="20"/>
                <w:szCs w:val="20"/>
              </w:rPr>
            </w:pPr>
            <w:r w:rsidRPr="00951E7D">
              <w:rPr>
                <w:rFonts w:ascii="細明體" w:eastAsia="細明體" w:hAnsi="細明體" w:cs="細明體"/>
                <w:sz w:val="20"/>
                <w:szCs w:val="20"/>
              </w:rPr>
              <w:t>DTAAA001</w:t>
            </w:r>
          </w:p>
        </w:tc>
        <w:tc>
          <w:tcPr>
            <w:tcW w:w="799" w:type="dxa"/>
          </w:tcPr>
          <w:p w:rsidR="00951E7D" w:rsidRPr="00704E65" w:rsidRDefault="00951E7D" w:rsidP="000014D3">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951E7D" w:rsidRPr="00704E65" w:rsidRDefault="00951E7D" w:rsidP="000014D3">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951E7D" w:rsidRPr="00704E65" w:rsidRDefault="00951E7D" w:rsidP="000014D3">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00" w:type="dxa"/>
          </w:tcPr>
          <w:p w:rsidR="00951E7D" w:rsidRPr="00704E65" w:rsidRDefault="00951E7D" w:rsidP="000014D3">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bl>
    <w:p w:rsidR="003E6EA9" w:rsidRDefault="003E6EA9" w:rsidP="003E6EA9">
      <w:pPr>
        <w:pStyle w:val="af6"/>
        <w:ind w:leftChars="0" w:left="0"/>
        <w:rPr>
          <w:rFonts w:ascii="細明體" w:eastAsia="細明體" w:hAnsi="細明體" w:hint="eastAsia"/>
        </w:rPr>
      </w:pPr>
    </w:p>
    <w:p w:rsidR="003E6EA9" w:rsidRPr="003E6EA9" w:rsidRDefault="003E6EA9" w:rsidP="00C46D6D">
      <w:pPr>
        <w:pStyle w:val="Tabletext"/>
        <w:keepLines w:val="0"/>
        <w:numPr>
          <w:ilvl w:val="0"/>
          <w:numId w:val="1"/>
        </w:numPr>
        <w:spacing w:after="0" w:line="240" w:lineRule="auto"/>
        <w:rPr>
          <w:rFonts w:ascii="細明體" w:eastAsia="細明體" w:hAnsi="細明體" w:hint="eastAsia"/>
          <w:kern w:val="2"/>
          <w:lang w:eastAsia="zh-TW"/>
        </w:rPr>
      </w:pPr>
      <w:r w:rsidRPr="00704E65">
        <w:rPr>
          <w:rFonts w:ascii="細明體" w:eastAsia="細明體" w:hAnsi="細明體"/>
          <w:b/>
          <w:kern w:val="2"/>
          <w:lang w:eastAsia="zh-TW"/>
        </w:rPr>
        <w:t>相關模組：</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4096"/>
        <w:gridCol w:w="5674"/>
      </w:tblGrid>
      <w:tr w:rsidR="00C46D6D" w:rsidRPr="00794EE7" w:rsidTr="001C190C">
        <w:tc>
          <w:tcPr>
            <w:tcW w:w="720" w:type="dxa"/>
          </w:tcPr>
          <w:p w:rsidR="00C46D6D" w:rsidRPr="00794EE7" w:rsidRDefault="00C46D6D" w:rsidP="00C26F2F">
            <w:pPr>
              <w:rPr>
                <w:rFonts w:ascii="細明體" w:eastAsia="細明體" w:hAnsi="細明體" w:hint="eastAsia"/>
                <w:sz w:val="20"/>
                <w:szCs w:val="20"/>
              </w:rPr>
            </w:pPr>
            <w:r w:rsidRPr="00794EE7">
              <w:rPr>
                <w:rFonts w:ascii="細明體" w:eastAsia="細明體" w:hAnsi="細明體" w:hint="eastAsia"/>
                <w:sz w:val="20"/>
                <w:szCs w:val="20"/>
              </w:rPr>
              <w:t>項次</w:t>
            </w:r>
          </w:p>
        </w:tc>
        <w:tc>
          <w:tcPr>
            <w:tcW w:w="4096" w:type="dxa"/>
          </w:tcPr>
          <w:p w:rsidR="00C46D6D" w:rsidRPr="00794EE7" w:rsidRDefault="00C46D6D" w:rsidP="00C26F2F">
            <w:pPr>
              <w:rPr>
                <w:rFonts w:ascii="細明體" w:eastAsia="細明體" w:hAnsi="細明體" w:hint="eastAsia"/>
                <w:sz w:val="20"/>
                <w:szCs w:val="20"/>
              </w:rPr>
            </w:pPr>
            <w:r w:rsidRPr="00794EE7">
              <w:rPr>
                <w:rFonts w:ascii="細明體" w:eastAsia="細明體" w:hAnsi="細明體" w:hint="eastAsia"/>
                <w:sz w:val="20"/>
                <w:szCs w:val="20"/>
              </w:rPr>
              <w:t>中文說明</w:t>
            </w:r>
          </w:p>
        </w:tc>
        <w:tc>
          <w:tcPr>
            <w:tcW w:w="5674" w:type="dxa"/>
          </w:tcPr>
          <w:p w:rsidR="00C46D6D" w:rsidRPr="00794EE7" w:rsidRDefault="00C46D6D" w:rsidP="00C26F2F">
            <w:pPr>
              <w:rPr>
                <w:rFonts w:ascii="細明體" w:eastAsia="細明體" w:hAnsi="細明體" w:hint="eastAsia"/>
                <w:sz w:val="20"/>
                <w:szCs w:val="20"/>
              </w:rPr>
            </w:pPr>
            <w:r w:rsidRPr="00794EE7">
              <w:rPr>
                <w:rFonts w:ascii="細明體" w:eastAsia="細明體" w:hAnsi="細明體" w:hint="eastAsia"/>
                <w:sz w:val="20"/>
                <w:szCs w:val="20"/>
              </w:rPr>
              <w:t>程式名稱</w:t>
            </w:r>
          </w:p>
        </w:tc>
      </w:tr>
      <w:tr w:rsidR="00C46D6D" w:rsidRPr="00794EE7" w:rsidTr="001C190C">
        <w:tblPrEx>
          <w:tblLook w:val="01E0" w:firstRow="1" w:lastRow="1" w:firstColumn="1" w:lastColumn="1" w:noHBand="0" w:noVBand="0"/>
        </w:tblPrEx>
        <w:tc>
          <w:tcPr>
            <w:tcW w:w="720" w:type="dxa"/>
          </w:tcPr>
          <w:p w:rsidR="00C46D6D" w:rsidRPr="00794EE7" w:rsidRDefault="00C46D6D" w:rsidP="000745F7">
            <w:pPr>
              <w:numPr>
                <w:ilvl w:val="0"/>
                <w:numId w:val="32"/>
              </w:numPr>
              <w:rPr>
                <w:rFonts w:ascii="細明體" w:eastAsia="細明體" w:hAnsi="細明體" w:hint="eastAsia"/>
                <w:sz w:val="20"/>
                <w:szCs w:val="20"/>
              </w:rPr>
            </w:pPr>
          </w:p>
        </w:tc>
        <w:tc>
          <w:tcPr>
            <w:tcW w:w="4096" w:type="dxa"/>
          </w:tcPr>
          <w:p w:rsidR="00C46D6D" w:rsidRPr="00794EE7" w:rsidRDefault="00C46D6D" w:rsidP="00C26F2F">
            <w:pPr>
              <w:pStyle w:val="Tabletext"/>
              <w:keepLines w:val="0"/>
              <w:spacing w:after="0" w:line="240" w:lineRule="auto"/>
              <w:rPr>
                <w:rFonts w:ascii="細明體" w:eastAsia="細明體" w:hAnsi="細明體" w:hint="eastAsia"/>
                <w:bCs/>
                <w:kern w:val="2"/>
                <w:lang w:eastAsia="zh-TW"/>
              </w:rPr>
            </w:pPr>
            <w:r w:rsidRPr="00794EE7">
              <w:rPr>
                <w:rFonts w:ascii="細明體" w:eastAsia="細明體" w:hAnsi="細明體" w:hint="eastAsia"/>
                <w:bCs/>
                <w:kern w:val="2"/>
                <w:lang w:eastAsia="zh-TW"/>
              </w:rPr>
              <w:t>異常訊息記錄模組</w:t>
            </w:r>
          </w:p>
        </w:tc>
        <w:tc>
          <w:tcPr>
            <w:tcW w:w="5674" w:type="dxa"/>
          </w:tcPr>
          <w:p w:rsidR="00C46D6D" w:rsidRPr="00794EE7" w:rsidRDefault="00C46D6D" w:rsidP="00C26F2F">
            <w:pPr>
              <w:pStyle w:val="Tabletext"/>
              <w:keepLines w:val="0"/>
              <w:spacing w:after="0" w:line="240" w:lineRule="auto"/>
              <w:rPr>
                <w:rFonts w:ascii="細明體" w:eastAsia="細明體" w:hAnsi="細明體"/>
                <w:bCs/>
                <w:kern w:val="2"/>
                <w:lang w:eastAsia="zh-TW"/>
              </w:rPr>
            </w:pPr>
            <w:r w:rsidRPr="00794EE7">
              <w:rPr>
                <w:rFonts w:ascii="細明體" w:eastAsia="細明體" w:hAnsi="細明體"/>
                <w:bCs/>
                <w:kern w:val="2"/>
                <w:lang w:eastAsia="zh-TW"/>
              </w:rPr>
              <w:t>batch.ErrorLog</w:t>
            </w:r>
          </w:p>
        </w:tc>
      </w:tr>
      <w:tr w:rsidR="000745F7" w:rsidRPr="00794EE7" w:rsidTr="001C190C">
        <w:tblPrEx>
          <w:tblLook w:val="01E0" w:firstRow="1" w:lastRow="1" w:firstColumn="1" w:lastColumn="1" w:noHBand="0" w:noVBand="0"/>
        </w:tblPrEx>
        <w:tc>
          <w:tcPr>
            <w:tcW w:w="720" w:type="dxa"/>
          </w:tcPr>
          <w:p w:rsidR="000745F7" w:rsidRPr="00794EE7" w:rsidRDefault="000745F7" w:rsidP="000745F7">
            <w:pPr>
              <w:numPr>
                <w:ilvl w:val="0"/>
                <w:numId w:val="32"/>
              </w:numPr>
              <w:rPr>
                <w:rFonts w:ascii="細明體" w:eastAsia="細明體" w:hAnsi="細明體" w:hint="eastAsia"/>
                <w:sz w:val="20"/>
                <w:szCs w:val="20"/>
              </w:rPr>
            </w:pPr>
          </w:p>
        </w:tc>
        <w:tc>
          <w:tcPr>
            <w:tcW w:w="4096" w:type="dxa"/>
          </w:tcPr>
          <w:p w:rsidR="000745F7" w:rsidRPr="00794EE7" w:rsidRDefault="000745F7" w:rsidP="00B4533E">
            <w:pPr>
              <w:rPr>
                <w:rFonts w:ascii="細明體" w:eastAsia="細明體" w:hAnsi="細明體" w:hint="eastAsia"/>
                <w:sz w:val="20"/>
                <w:szCs w:val="20"/>
              </w:rPr>
            </w:pPr>
            <w:r w:rsidRPr="00794EE7">
              <w:rPr>
                <w:rFonts w:ascii="細明體" w:eastAsia="細明體" w:hAnsi="細明體" w:hint="eastAsia"/>
                <w:sz w:val="20"/>
                <w:szCs w:val="20"/>
              </w:rPr>
              <w:t>批次作業件數記錄模組</w:t>
            </w:r>
          </w:p>
        </w:tc>
        <w:tc>
          <w:tcPr>
            <w:tcW w:w="5674" w:type="dxa"/>
          </w:tcPr>
          <w:p w:rsidR="000745F7" w:rsidRPr="00794EE7" w:rsidRDefault="000745F7" w:rsidP="00B4533E">
            <w:pPr>
              <w:rPr>
                <w:rFonts w:ascii="細明體" w:eastAsia="細明體" w:hAnsi="細明體"/>
                <w:sz w:val="20"/>
                <w:szCs w:val="20"/>
              </w:rPr>
            </w:pPr>
            <w:r w:rsidRPr="00794EE7">
              <w:rPr>
                <w:rFonts w:ascii="細明體" w:eastAsia="細明體" w:hAnsi="細明體"/>
                <w:sz w:val="20"/>
                <w:szCs w:val="20"/>
              </w:rPr>
              <w:t>batch.CountManager</w:t>
            </w:r>
          </w:p>
        </w:tc>
      </w:tr>
      <w:tr w:rsidR="00EF1E9D" w:rsidRPr="00794EE7" w:rsidTr="001C190C">
        <w:tblPrEx>
          <w:tblLook w:val="01E0" w:firstRow="1" w:lastRow="1" w:firstColumn="1" w:lastColumn="1" w:noHBand="0" w:noVBand="0"/>
        </w:tblPrEx>
        <w:tc>
          <w:tcPr>
            <w:tcW w:w="720" w:type="dxa"/>
          </w:tcPr>
          <w:p w:rsidR="00EF1E9D" w:rsidRPr="00794EE7" w:rsidRDefault="00EF1E9D" w:rsidP="000745F7">
            <w:pPr>
              <w:numPr>
                <w:ilvl w:val="0"/>
                <w:numId w:val="32"/>
              </w:numPr>
              <w:rPr>
                <w:rFonts w:ascii="細明體" w:eastAsia="細明體" w:hAnsi="細明體" w:hint="eastAsia"/>
                <w:sz w:val="20"/>
                <w:szCs w:val="20"/>
              </w:rPr>
            </w:pPr>
          </w:p>
        </w:tc>
        <w:tc>
          <w:tcPr>
            <w:tcW w:w="4096" w:type="dxa"/>
          </w:tcPr>
          <w:p w:rsidR="00EF1E9D" w:rsidRPr="00794EE7" w:rsidRDefault="00D66FEA" w:rsidP="00B4533E">
            <w:pPr>
              <w:rPr>
                <w:rFonts w:ascii="細明體" w:eastAsia="細明體" w:hAnsi="細明體" w:hint="eastAsia"/>
                <w:sz w:val="20"/>
                <w:szCs w:val="20"/>
              </w:rPr>
            </w:pPr>
            <w:ins w:id="11" w:author="FIS" w:date="2013-08-19T13:16:00Z">
              <w:r w:rsidRPr="00661E07">
                <w:rPr>
                  <w:rFonts w:ascii="Courier New" w:hAnsi="Courier New" w:cs="Courier New"/>
                  <w:color w:val="3F5FBF"/>
                  <w:kern w:val="0"/>
                  <w:sz w:val="20"/>
                  <w:szCs w:val="20"/>
                </w:rPr>
                <w:t>MI</w:t>
              </w:r>
              <w:r w:rsidRPr="00661E07">
                <w:rPr>
                  <w:rFonts w:ascii="Courier New" w:hAnsi="Courier New" w:cs="Courier New"/>
                  <w:color w:val="3F5FBF"/>
                  <w:kern w:val="0"/>
                  <w:sz w:val="20"/>
                  <w:szCs w:val="20"/>
                </w:rPr>
                <w:t>理賠申請案件判斷模組</w:t>
              </w:r>
            </w:ins>
          </w:p>
        </w:tc>
        <w:tc>
          <w:tcPr>
            <w:tcW w:w="5674" w:type="dxa"/>
          </w:tcPr>
          <w:p w:rsidR="00EF1E9D" w:rsidRPr="00794EE7" w:rsidRDefault="00D66FEA" w:rsidP="00B4533E">
            <w:pPr>
              <w:rPr>
                <w:rFonts w:ascii="細明體" w:eastAsia="細明體" w:hAnsi="細明體"/>
                <w:sz w:val="20"/>
                <w:szCs w:val="20"/>
              </w:rPr>
            </w:pPr>
            <w:ins w:id="12" w:author="FIS" w:date="2013-08-19T13:16:00Z">
              <w:r>
                <w:rPr>
                  <w:rFonts w:ascii="細明體" w:eastAsia="細明體" w:hAnsi="細明體" w:hint="eastAsia"/>
                  <w:sz w:val="20"/>
                  <w:szCs w:val="20"/>
                </w:rPr>
                <w:t>AA_A4Z001</w:t>
              </w:r>
            </w:ins>
          </w:p>
        </w:tc>
      </w:tr>
    </w:tbl>
    <w:p w:rsidR="004A134E" w:rsidRPr="00794EE7" w:rsidRDefault="004A134E" w:rsidP="006002AF">
      <w:pPr>
        <w:pStyle w:val="Tabletext"/>
        <w:keepLines w:val="0"/>
        <w:spacing w:after="0" w:line="240" w:lineRule="auto"/>
        <w:rPr>
          <w:rFonts w:ascii="細明體" w:eastAsia="細明體" w:hAnsi="細明體" w:hint="eastAsia"/>
          <w:kern w:val="2"/>
          <w:lang w:eastAsia="zh-TW"/>
        </w:rPr>
      </w:pPr>
    </w:p>
    <w:p w:rsidR="004C54AC" w:rsidRPr="00794EE7" w:rsidRDefault="003E6EA9" w:rsidP="00647209">
      <w:pPr>
        <w:pStyle w:val="Tabletext"/>
        <w:keepLines w:val="0"/>
        <w:numPr>
          <w:ilvl w:val="0"/>
          <w:numId w:val="1"/>
        </w:numPr>
        <w:spacing w:after="0" w:line="240" w:lineRule="auto"/>
        <w:rPr>
          <w:rFonts w:ascii="細明體" w:eastAsia="細明體" w:hAnsi="細明體"/>
          <w:kern w:val="2"/>
          <w:lang w:eastAsia="zh-TW"/>
        </w:rPr>
      </w:pPr>
      <w:r w:rsidRPr="00704E65">
        <w:rPr>
          <w:rFonts w:ascii="細明體" w:eastAsia="細明體" w:hAnsi="細明體" w:hint="eastAsia"/>
          <w:b/>
          <w:kern w:val="2"/>
          <w:lang w:eastAsia="zh-TW"/>
        </w:rPr>
        <w:t>批次基本資料:</w:t>
      </w: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72"/>
        <w:gridCol w:w="3148"/>
      </w:tblGrid>
      <w:tr w:rsidR="001B6290" w:rsidRPr="00704E65" w:rsidTr="007421F8">
        <w:trPr>
          <w:trHeight w:val="120"/>
        </w:trPr>
        <w:tc>
          <w:tcPr>
            <w:tcW w:w="1672"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作業名稱</w:t>
            </w:r>
          </w:p>
        </w:tc>
        <w:tc>
          <w:tcPr>
            <w:tcW w:w="3148"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JAAADV001</w:t>
            </w:r>
          </w:p>
        </w:tc>
      </w:tr>
      <w:tr w:rsidR="001B6290" w:rsidRPr="00704E65" w:rsidTr="007421F8">
        <w:trPr>
          <w:trHeight w:val="120"/>
        </w:trPr>
        <w:tc>
          <w:tcPr>
            <w:tcW w:w="1672"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業務別</w:t>
            </w:r>
          </w:p>
        </w:tc>
        <w:tc>
          <w:tcPr>
            <w:tcW w:w="3148"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AA</w:t>
            </w:r>
          </w:p>
        </w:tc>
      </w:tr>
      <w:tr w:rsidR="001B6290" w:rsidRPr="00704E65" w:rsidTr="007421F8">
        <w:trPr>
          <w:trHeight w:val="120"/>
        </w:trPr>
        <w:tc>
          <w:tcPr>
            <w:tcW w:w="1672"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次系統名稱</w:t>
            </w:r>
          </w:p>
        </w:tc>
        <w:tc>
          <w:tcPr>
            <w:tcW w:w="3148"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V0</w:t>
            </w:r>
          </w:p>
        </w:tc>
      </w:tr>
      <w:tr w:rsidR="001B6290" w:rsidRPr="00704E65" w:rsidTr="007421F8">
        <w:trPr>
          <w:trHeight w:val="120"/>
        </w:trPr>
        <w:tc>
          <w:tcPr>
            <w:tcW w:w="1672"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處理週期</w:t>
            </w:r>
          </w:p>
        </w:tc>
        <w:tc>
          <w:tcPr>
            <w:tcW w:w="3148"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日</w:t>
            </w:r>
          </w:p>
        </w:tc>
      </w:tr>
      <w:tr w:rsidR="001B6290" w:rsidRPr="00704E65" w:rsidTr="007421F8">
        <w:trPr>
          <w:trHeight w:val="120"/>
        </w:trPr>
        <w:tc>
          <w:tcPr>
            <w:tcW w:w="1672"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分批處理的件數</w:t>
            </w:r>
          </w:p>
        </w:tc>
        <w:tc>
          <w:tcPr>
            <w:tcW w:w="3148" w:type="dxa"/>
          </w:tcPr>
          <w:p w:rsidR="001B6290" w:rsidRPr="00704E65" w:rsidRDefault="001B6290" w:rsidP="007421F8">
            <w:pPr>
              <w:rPr>
                <w:rFonts w:ascii="細明體" w:eastAsia="細明體" w:hAnsi="細明體" w:hint="eastAsia"/>
                <w:sz w:val="20"/>
                <w:szCs w:val="20"/>
              </w:rPr>
            </w:pPr>
            <w:r w:rsidRPr="00704E65">
              <w:rPr>
                <w:rFonts w:ascii="細明體" w:eastAsia="細明體" w:hAnsi="細明體" w:hint="eastAsia"/>
                <w:sz w:val="20"/>
                <w:szCs w:val="20"/>
              </w:rPr>
              <w:t>100</w:t>
            </w:r>
          </w:p>
        </w:tc>
      </w:tr>
    </w:tbl>
    <w:p w:rsidR="001B6290" w:rsidRPr="00794EE7" w:rsidRDefault="001B6290" w:rsidP="006002AF">
      <w:pPr>
        <w:pStyle w:val="Tabletext"/>
        <w:keepLines w:val="0"/>
        <w:spacing w:after="0" w:line="240" w:lineRule="auto"/>
        <w:rPr>
          <w:rFonts w:ascii="細明體" w:eastAsia="細明體" w:hAnsi="細明體" w:hint="eastAsia"/>
          <w:kern w:val="2"/>
          <w:lang w:eastAsia="zh-TW"/>
        </w:rPr>
      </w:pPr>
    </w:p>
    <w:p w:rsidR="0000096F" w:rsidRPr="00794EE7" w:rsidRDefault="001B6290" w:rsidP="00EC1727">
      <w:pPr>
        <w:pStyle w:val="Tabletext"/>
        <w:keepLines w:val="0"/>
        <w:numPr>
          <w:ilvl w:val="0"/>
          <w:numId w:val="1"/>
        </w:numPr>
        <w:spacing w:after="0" w:line="240" w:lineRule="auto"/>
        <w:rPr>
          <w:rFonts w:ascii="細明體" w:eastAsia="細明體" w:hAnsi="細明體" w:hint="eastAsia"/>
          <w:kern w:val="2"/>
          <w:lang w:eastAsia="zh-TW"/>
        </w:rPr>
      </w:pPr>
      <w:r w:rsidRPr="00704E65">
        <w:rPr>
          <w:rFonts w:ascii="細明體" w:eastAsia="細明體" w:hAnsi="細明體"/>
          <w:b/>
          <w:kern w:val="2"/>
          <w:lang w:eastAsia="zh-TW"/>
        </w:rPr>
        <w:t>參數說明：</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09"/>
        <w:gridCol w:w="2351"/>
        <w:gridCol w:w="1760"/>
        <w:gridCol w:w="5670"/>
      </w:tblGrid>
      <w:tr w:rsidR="001B6290" w:rsidRPr="00704E65" w:rsidTr="007421F8">
        <w:tc>
          <w:tcPr>
            <w:tcW w:w="709" w:type="dxa"/>
            <w:vAlign w:val="center"/>
          </w:tcPr>
          <w:p w:rsidR="001B6290" w:rsidRPr="00704E65" w:rsidRDefault="001B6290" w:rsidP="007421F8">
            <w:pPr>
              <w:jc w:val="both"/>
              <w:rPr>
                <w:rFonts w:ascii="細明體" w:eastAsia="細明體" w:hAnsi="細明體" w:hint="eastAsia"/>
                <w:sz w:val="20"/>
                <w:szCs w:val="20"/>
              </w:rPr>
            </w:pPr>
            <w:r w:rsidRPr="00704E65">
              <w:rPr>
                <w:rFonts w:ascii="細明體" w:eastAsia="細明體" w:hAnsi="細明體" w:hint="eastAsia"/>
                <w:sz w:val="20"/>
                <w:szCs w:val="20"/>
              </w:rPr>
              <w:t>項次</w:t>
            </w:r>
          </w:p>
        </w:tc>
        <w:tc>
          <w:tcPr>
            <w:tcW w:w="2351" w:type="dxa"/>
            <w:vAlign w:val="center"/>
          </w:tcPr>
          <w:p w:rsidR="001B6290" w:rsidRPr="00704E65" w:rsidRDefault="001B6290" w:rsidP="007421F8">
            <w:pPr>
              <w:jc w:val="both"/>
              <w:rPr>
                <w:rFonts w:ascii="細明體" w:eastAsia="細明體" w:hAnsi="細明體" w:hint="eastAsia"/>
                <w:sz w:val="20"/>
                <w:szCs w:val="20"/>
              </w:rPr>
            </w:pPr>
            <w:r w:rsidRPr="00704E65">
              <w:rPr>
                <w:rFonts w:ascii="細明體" w:eastAsia="細明體" w:hAnsi="細明體" w:hint="eastAsia"/>
                <w:sz w:val="20"/>
                <w:szCs w:val="20"/>
              </w:rPr>
              <w:t>說明</w:t>
            </w:r>
          </w:p>
        </w:tc>
        <w:tc>
          <w:tcPr>
            <w:tcW w:w="1760" w:type="dxa"/>
            <w:vAlign w:val="center"/>
          </w:tcPr>
          <w:p w:rsidR="001B6290" w:rsidRPr="00704E65" w:rsidRDefault="001B6290" w:rsidP="007421F8">
            <w:pPr>
              <w:jc w:val="both"/>
              <w:rPr>
                <w:rFonts w:ascii="細明體" w:eastAsia="細明體" w:hAnsi="細明體" w:hint="eastAsia"/>
                <w:sz w:val="20"/>
                <w:szCs w:val="20"/>
              </w:rPr>
            </w:pPr>
            <w:r w:rsidRPr="00704E65">
              <w:rPr>
                <w:rFonts w:ascii="細明體" w:eastAsia="細明體" w:hAnsi="細明體" w:hint="eastAsia"/>
                <w:sz w:val="20"/>
                <w:szCs w:val="20"/>
              </w:rPr>
              <w:t>資料型態</w:t>
            </w:r>
          </w:p>
        </w:tc>
        <w:tc>
          <w:tcPr>
            <w:tcW w:w="5670" w:type="dxa"/>
            <w:vAlign w:val="center"/>
          </w:tcPr>
          <w:p w:rsidR="001B6290" w:rsidRPr="00704E65" w:rsidRDefault="001B6290" w:rsidP="007421F8">
            <w:pPr>
              <w:jc w:val="both"/>
              <w:rPr>
                <w:rFonts w:ascii="細明體" w:eastAsia="細明體" w:hAnsi="細明體" w:hint="eastAsia"/>
                <w:sz w:val="20"/>
                <w:szCs w:val="20"/>
              </w:rPr>
            </w:pPr>
            <w:r w:rsidRPr="00704E65">
              <w:rPr>
                <w:rFonts w:ascii="細明體" w:eastAsia="細明體" w:hAnsi="細明體" w:hint="eastAsia"/>
                <w:sz w:val="20"/>
                <w:szCs w:val="20"/>
              </w:rPr>
              <w:t>備註</w:t>
            </w:r>
          </w:p>
        </w:tc>
      </w:tr>
      <w:tr w:rsidR="008649D0" w:rsidRPr="00704E65" w:rsidTr="007421F8">
        <w:tc>
          <w:tcPr>
            <w:tcW w:w="709" w:type="dxa"/>
            <w:vAlign w:val="center"/>
          </w:tcPr>
          <w:p w:rsidR="008649D0" w:rsidRPr="00704E65" w:rsidRDefault="008649D0" w:rsidP="007421F8">
            <w:pPr>
              <w:numPr>
                <w:ilvl w:val="0"/>
                <w:numId w:val="6"/>
              </w:numPr>
              <w:jc w:val="both"/>
              <w:rPr>
                <w:rFonts w:ascii="細明體" w:eastAsia="細明體" w:hAnsi="細明體" w:hint="eastAsia"/>
                <w:sz w:val="20"/>
                <w:szCs w:val="20"/>
              </w:rPr>
            </w:pPr>
          </w:p>
        </w:tc>
        <w:tc>
          <w:tcPr>
            <w:tcW w:w="2351" w:type="dxa"/>
            <w:vAlign w:val="center"/>
          </w:tcPr>
          <w:p w:rsidR="008649D0" w:rsidRPr="00704E65" w:rsidRDefault="008649D0" w:rsidP="007421F8">
            <w:pPr>
              <w:jc w:val="both"/>
              <w:rPr>
                <w:rFonts w:ascii="細明體" w:eastAsia="細明體" w:hAnsi="細明體" w:hint="eastAsia"/>
                <w:sz w:val="20"/>
                <w:szCs w:val="20"/>
              </w:rPr>
            </w:pPr>
            <w:r w:rsidRPr="00704E65">
              <w:rPr>
                <w:rFonts w:ascii="細明體" w:eastAsia="細明體" w:hAnsi="細明體" w:hint="eastAsia"/>
                <w:sz w:val="20"/>
                <w:szCs w:val="20"/>
              </w:rPr>
              <w:t>整批或當日件</w:t>
            </w:r>
          </w:p>
        </w:tc>
        <w:tc>
          <w:tcPr>
            <w:tcW w:w="1760" w:type="dxa"/>
            <w:vAlign w:val="center"/>
          </w:tcPr>
          <w:p w:rsidR="008649D0" w:rsidRPr="00704E65" w:rsidRDefault="008649D0" w:rsidP="007421F8">
            <w:pPr>
              <w:jc w:val="both"/>
              <w:rPr>
                <w:rFonts w:ascii="細明體" w:eastAsia="細明體" w:hAnsi="細明體" w:hint="eastAsia"/>
                <w:sz w:val="20"/>
                <w:szCs w:val="20"/>
              </w:rPr>
            </w:pPr>
            <w:r w:rsidRPr="00704E65">
              <w:rPr>
                <w:rFonts w:ascii="細明體" w:eastAsia="細明體" w:hAnsi="細明體" w:hint="eastAsia"/>
                <w:sz w:val="20"/>
                <w:szCs w:val="20"/>
              </w:rPr>
              <w:t>CHAR(1)</w:t>
            </w:r>
          </w:p>
        </w:tc>
        <w:tc>
          <w:tcPr>
            <w:tcW w:w="5670" w:type="dxa"/>
            <w:vAlign w:val="center"/>
          </w:tcPr>
          <w:p w:rsidR="008649D0" w:rsidRPr="00704E65" w:rsidRDefault="008649D0" w:rsidP="007421F8">
            <w:pPr>
              <w:jc w:val="both"/>
              <w:rPr>
                <w:rFonts w:ascii="細明體" w:eastAsia="細明體" w:hAnsi="細明體" w:hint="eastAsia"/>
                <w:sz w:val="20"/>
                <w:szCs w:val="20"/>
              </w:rPr>
            </w:pPr>
            <w:r w:rsidRPr="00704E65">
              <w:rPr>
                <w:rFonts w:ascii="細明體" w:eastAsia="細明體" w:hAnsi="細明體" w:hint="eastAsia"/>
                <w:sz w:val="20"/>
                <w:szCs w:val="20"/>
              </w:rPr>
              <w:t xml:space="preserve">D:當日件 </w:t>
            </w:r>
            <w:r w:rsidR="00D634B6">
              <w:rPr>
                <w:rFonts w:ascii="細明體" w:eastAsia="細明體" w:hAnsi="細明體" w:hint="eastAsia"/>
                <w:sz w:val="20"/>
                <w:szCs w:val="20"/>
              </w:rPr>
              <w:t xml:space="preserve"> N:線上即時 </w:t>
            </w:r>
            <w:r w:rsidRPr="00704E65">
              <w:rPr>
                <w:rFonts w:ascii="細明體" w:eastAsia="細明體" w:hAnsi="細明體" w:hint="eastAsia"/>
                <w:sz w:val="20"/>
                <w:szCs w:val="20"/>
              </w:rPr>
              <w:t xml:space="preserve"> 其他:批次</w:t>
            </w:r>
          </w:p>
        </w:tc>
      </w:tr>
      <w:tr w:rsidR="008649D0" w:rsidRPr="00704E65" w:rsidTr="007421F8">
        <w:tc>
          <w:tcPr>
            <w:tcW w:w="709" w:type="dxa"/>
            <w:vAlign w:val="center"/>
          </w:tcPr>
          <w:p w:rsidR="008649D0" w:rsidRPr="00704E65" w:rsidRDefault="008649D0" w:rsidP="007421F8">
            <w:pPr>
              <w:numPr>
                <w:ilvl w:val="0"/>
                <w:numId w:val="6"/>
              </w:numPr>
              <w:jc w:val="both"/>
              <w:rPr>
                <w:rFonts w:ascii="細明體" w:eastAsia="細明體" w:hAnsi="細明體" w:hint="eastAsia"/>
                <w:sz w:val="20"/>
                <w:szCs w:val="20"/>
              </w:rPr>
            </w:pPr>
          </w:p>
        </w:tc>
        <w:tc>
          <w:tcPr>
            <w:tcW w:w="2351" w:type="dxa"/>
            <w:vAlign w:val="center"/>
          </w:tcPr>
          <w:p w:rsidR="008649D0" w:rsidRPr="00704E65" w:rsidRDefault="008649D0" w:rsidP="008649D0">
            <w:pPr>
              <w:jc w:val="both"/>
              <w:rPr>
                <w:rFonts w:ascii="細明體" w:eastAsia="細明體" w:hAnsi="細明體"/>
                <w:sz w:val="20"/>
                <w:szCs w:val="20"/>
              </w:rPr>
            </w:pPr>
            <w:del w:id="13" w:author="FIS" w:date="2013-08-16T14:09:00Z">
              <w:r w:rsidDel="00AB0BE4">
                <w:rPr>
                  <w:rFonts w:ascii="細明體" w:eastAsia="細明體" w:hAnsi="細明體" w:hint="eastAsia"/>
                  <w:sz w:val="20"/>
                  <w:szCs w:val="20"/>
                </w:rPr>
                <w:delText>事故者ID</w:delText>
              </w:r>
            </w:del>
            <w:ins w:id="14" w:author="FIS" w:date="2013-08-16T14:09:00Z">
              <w:r w:rsidR="00AB0BE4">
                <w:rPr>
                  <w:rFonts w:ascii="細明體" w:eastAsia="細明體" w:hAnsi="細明體" w:hint="eastAsia"/>
                  <w:sz w:val="20"/>
                  <w:szCs w:val="20"/>
                </w:rPr>
                <w:t>模型分類</w:t>
              </w:r>
            </w:ins>
          </w:p>
        </w:tc>
        <w:tc>
          <w:tcPr>
            <w:tcW w:w="1760" w:type="dxa"/>
            <w:vAlign w:val="center"/>
          </w:tcPr>
          <w:p w:rsidR="008649D0" w:rsidRPr="00704E65" w:rsidRDefault="008649D0" w:rsidP="007421F8">
            <w:pPr>
              <w:jc w:val="both"/>
              <w:rPr>
                <w:rFonts w:ascii="細明體" w:eastAsia="細明體" w:hAnsi="細明體"/>
                <w:sz w:val="20"/>
                <w:szCs w:val="20"/>
              </w:rPr>
            </w:pPr>
            <w:r w:rsidRPr="00704E65">
              <w:rPr>
                <w:rFonts w:ascii="細明體" w:eastAsia="細明體" w:hAnsi="細明體"/>
                <w:sz w:val="20"/>
                <w:szCs w:val="20"/>
              </w:rPr>
              <w:t>STRING</w:t>
            </w:r>
          </w:p>
        </w:tc>
        <w:tc>
          <w:tcPr>
            <w:tcW w:w="5670" w:type="dxa"/>
            <w:vAlign w:val="center"/>
          </w:tcPr>
          <w:p w:rsidR="008649D0" w:rsidRPr="00704E65" w:rsidRDefault="008649D0" w:rsidP="007421F8">
            <w:pPr>
              <w:jc w:val="both"/>
              <w:rPr>
                <w:rFonts w:ascii="細明體" w:eastAsia="細明體" w:hAnsi="細明體"/>
                <w:sz w:val="20"/>
                <w:szCs w:val="20"/>
              </w:rPr>
            </w:pPr>
            <w:r w:rsidRPr="00704E65">
              <w:rPr>
                <w:rFonts w:ascii="細明體" w:eastAsia="細明體" w:hAnsi="細明體" w:hint="eastAsia"/>
                <w:sz w:val="20"/>
                <w:szCs w:val="20"/>
              </w:rPr>
              <w:t>可傳可不傳</w:t>
            </w:r>
          </w:p>
        </w:tc>
      </w:tr>
      <w:tr w:rsidR="00AB0BE4" w:rsidRPr="00704E65" w:rsidTr="007421F8">
        <w:tc>
          <w:tcPr>
            <w:tcW w:w="709" w:type="dxa"/>
            <w:vAlign w:val="center"/>
          </w:tcPr>
          <w:p w:rsidR="00AB0BE4" w:rsidRPr="00704E65" w:rsidRDefault="00AB0BE4" w:rsidP="007421F8">
            <w:pPr>
              <w:numPr>
                <w:ilvl w:val="0"/>
                <w:numId w:val="6"/>
              </w:numPr>
              <w:jc w:val="both"/>
              <w:rPr>
                <w:rFonts w:ascii="細明體" w:eastAsia="細明體" w:hAnsi="細明體" w:hint="eastAsia"/>
                <w:sz w:val="20"/>
                <w:szCs w:val="20"/>
              </w:rPr>
            </w:pPr>
          </w:p>
        </w:tc>
        <w:tc>
          <w:tcPr>
            <w:tcW w:w="2351" w:type="dxa"/>
            <w:vAlign w:val="center"/>
          </w:tcPr>
          <w:p w:rsidR="00AB0BE4" w:rsidRPr="00704E65" w:rsidRDefault="00AB0BE4" w:rsidP="007421F8">
            <w:pPr>
              <w:jc w:val="both"/>
              <w:rPr>
                <w:rFonts w:ascii="細明體" w:eastAsia="細明體" w:hAnsi="細明體"/>
                <w:sz w:val="20"/>
                <w:szCs w:val="20"/>
              </w:rPr>
            </w:pPr>
            <w:ins w:id="15" w:author="FIS" w:date="2013-08-16T14:09:00Z">
              <w:r>
                <w:rPr>
                  <w:rFonts w:ascii="細明體" w:eastAsia="細明體" w:hAnsi="細明體" w:hint="eastAsia"/>
                  <w:sz w:val="20"/>
                  <w:szCs w:val="20"/>
                </w:rPr>
                <w:t>事故者ID</w:t>
              </w:r>
            </w:ins>
          </w:p>
        </w:tc>
        <w:tc>
          <w:tcPr>
            <w:tcW w:w="1760" w:type="dxa"/>
            <w:vAlign w:val="center"/>
          </w:tcPr>
          <w:p w:rsidR="00AB0BE4" w:rsidRPr="00704E65" w:rsidRDefault="00AB0BE4" w:rsidP="007421F8">
            <w:pPr>
              <w:jc w:val="both"/>
              <w:rPr>
                <w:rFonts w:ascii="細明體" w:eastAsia="細明體" w:hAnsi="細明體"/>
                <w:sz w:val="20"/>
                <w:szCs w:val="20"/>
              </w:rPr>
            </w:pPr>
            <w:ins w:id="16" w:author="FIS" w:date="2013-08-16T14:09:00Z">
              <w:r w:rsidRPr="00704E65">
                <w:rPr>
                  <w:rFonts w:ascii="細明體" w:eastAsia="細明體" w:hAnsi="細明體"/>
                  <w:sz w:val="20"/>
                  <w:szCs w:val="20"/>
                </w:rPr>
                <w:t>STRING</w:t>
              </w:r>
            </w:ins>
          </w:p>
        </w:tc>
        <w:tc>
          <w:tcPr>
            <w:tcW w:w="5670" w:type="dxa"/>
            <w:vAlign w:val="center"/>
          </w:tcPr>
          <w:p w:rsidR="00AB0BE4" w:rsidRPr="00704E65" w:rsidRDefault="00AB0BE4" w:rsidP="007421F8">
            <w:pPr>
              <w:jc w:val="both"/>
              <w:rPr>
                <w:rFonts w:ascii="細明體" w:eastAsia="細明體" w:hAnsi="細明體"/>
                <w:sz w:val="20"/>
                <w:szCs w:val="20"/>
              </w:rPr>
            </w:pPr>
            <w:ins w:id="17" w:author="FIS" w:date="2013-08-16T14:09:00Z">
              <w:r w:rsidRPr="00704E65">
                <w:rPr>
                  <w:rFonts w:ascii="細明體" w:eastAsia="細明體" w:hAnsi="細明體" w:hint="eastAsia"/>
                  <w:sz w:val="20"/>
                  <w:szCs w:val="20"/>
                </w:rPr>
                <w:t>可傳可不傳</w:t>
              </w:r>
            </w:ins>
          </w:p>
        </w:tc>
      </w:tr>
      <w:tr w:rsidR="00AB0BE4" w:rsidRPr="00704E65" w:rsidTr="007421F8">
        <w:tc>
          <w:tcPr>
            <w:tcW w:w="709" w:type="dxa"/>
            <w:vAlign w:val="center"/>
          </w:tcPr>
          <w:p w:rsidR="00AB0BE4" w:rsidRPr="00704E65" w:rsidRDefault="00AB0BE4" w:rsidP="007421F8">
            <w:pPr>
              <w:numPr>
                <w:ilvl w:val="0"/>
                <w:numId w:val="6"/>
              </w:numPr>
              <w:jc w:val="both"/>
              <w:rPr>
                <w:rFonts w:ascii="細明體" w:eastAsia="細明體" w:hAnsi="細明體" w:hint="eastAsia"/>
                <w:sz w:val="20"/>
                <w:szCs w:val="20"/>
              </w:rPr>
            </w:pPr>
          </w:p>
        </w:tc>
        <w:tc>
          <w:tcPr>
            <w:tcW w:w="2351" w:type="dxa"/>
            <w:vAlign w:val="center"/>
          </w:tcPr>
          <w:p w:rsidR="00AB0BE4" w:rsidRPr="00704E65" w:rsidRDefault="00AB0BE4" w:rsidP="007421F8">
            <w:pPr>
              <w:jc w:val="both"/>
              <w:rPr>
                <w:rFonts w:ascii="細明體" w:eastAsia="細明體" w:hAnsi="細明體"/>
                <w:sz w:val="20"/>
                <w:szCs w:val="20"/>
              </w:rPr>
            </w:pPr>
          </w:p>
        </w:tc>
        <w:tc>
          <w:tcPr>
            <w:tcW w:w="1760" w:type="dxa"/>
            <w:vAlign w:val="center"/>
          </w:tcPr>
          <w:p w:rsidR="00AB0BE4" w:rsidRPr="00704E65" w:rsidRDefault="00AB0BE4" w:rsidP="007421F8">
            <w:pPr>
              <w:jc w:val="both"/>
              <w:rPr>
                <w:rFonts w:ascii="細明體" w:eastAsia="細明體" w:hAnsi="細明體"/>
                <w:sz w:val="20"/>
                <w:szCs w:val="20"/>
              </w:rPr>
            </w:pPr>
          </w:p>
        </w:tc>
        <w:tc>
          <w:tcPr>
            <w:tcW w:w="5670" w:type="dxa"/>
            <w:vAlign w:val="center"/>
          </w:tcPr>
          <w:p w:rsidR="00AB0BE4" w:rsidRPr="00704E65" w:rsidRDefault="00AB0BE4" w:rsidP="007421F8">
            <w:pPr>
              <w:jc w:val="both"/>
              <w:rPr>
                <w:rFonts w:ascii="細明體" w:eastAsia="細明體" w:hAnsi="細明體"/>
                <w:sz w:val="20"/>
                <w:szCs w:val="20"/>
              </w:rPr>
            </w:pPr>
          </w:p>
        </w:tc>
      </w:tr>
    </w:tbl>
    <w:p w:rsidR="00BB1FBB" w:rsidRPr="001B6290" w:rsidRDefault="00C3242D" w:rsidP="00BB1FBB">
      <w:pPr>
        <w:pStyle w:val="Tabletext"/>
        <w:keepLines w:val="0"/>
        <w:numPr>
          <w:ilvl w:val="0"/>
          <w:numId w:val="1"/>
        </w:numPr>
        <w:spacing w:after="0" w:line="240" w:lineRule="auto"/>
        <w:rPr>
          <w:rFonts w:ascii="細明體" w:eastAsia="細明體" w:hAnsi="細明體"/>
          <w:kern w:val="2"/>
          <w:lang w:eastAsia="zh-TW"/>
        </w:rPr>
      </w:pPr>
      <w:r w:rsidRPr="001B6290">
        <w:rPr>
          <w:rFonts w:ascii="細明體" w:eastAsia="細明體" w:hAnsi="細明體"/>
          <w:kern w:val="2"/>
          <w:lang w:eastAsia="zh-TW"/>
        </w:rPr>
        <w:br w:type="page"/>
      </w:r>
      <w:r w:rsidR="00BB1FBB" w:rsidRPr="001B6290">
        <w:rPr>
          <w:rFonts w:ascii="細明體" w:eastAsia="細明體" w:hAnsi="細明體"/>
          <w:kern w:val="2"/>
          <w:lang w:eastAsia="zh-TW"/>
        </w:rPr>
        <w:lastRenderedPageBreak/>
        <w:t>程式內容：</w:t>
      </w:r>
    </w:p>
    <w:p w:rsidR="00BB1FBB" w:rsidRPr="00794EE7" w:rsidRDefault="00BB1FBB" w:rsidP="00BB1FBB">
      <w:pPr>
        <w:pStyle w:val="Tabletext"/>
        <w:keepLines w:val="0"/>
        <w:numPr>
          <w:ilvl w:val="1"/>
          <w:numId w:val="1"/>
        </w:numPr>
        <w:spacing w:after="0" w:line="240" w:lineRule="auto"/>
        <w:ind w:left="1440" w:hanging="960"/>
        <w:rPr>
          <w:rFonts w:ascii="細明體" w:eastAsia="細明體" w:hAnsi="細明體" w:hint="eastAsia"/>
          <w:kern w:val="2"/>
          <w:lang w:eastAsia="zh-TW"/>
        </w:rPr>
      </w:pPr>
      <w:r w:rsidRPr="00794EE7">
        <w:rPr>
          <w:rFonts w:ascii="細明體" w:eastAsia="細明體" w:hAnsi="細明體"/>
          <w:kern w:val="2"/>
          <w:lang w:eastAsia="zh-TW"/>
        </w:rPr>
        <w:t>初始化：</w:t>
      </w:r>
    </w:p>
    <w:p w:rsidR="00410BEF" w:rsidRPr="00794EE7" w:rsidRDefault="00410BEF" w:rsidP="00C208BD">
      <w:pPr>
        <w:pStyle w:val="Tabletext"/>
        <w:keepLines w:val="0"/>
        <w:numPr>
          <w:ilvl w:val="2"/>
          <w:numId w:val="1"/>
        </w:numPr>
        <w:spacing w:after="0" w:line="240" w:lineRule="auto"/>
        <w:rPr>
          <w:rFonts w:ascii="細明體" w:eastAsia="細明體" w:hAnsi="細明體"/>
          <w:kern w:val="2"/>
          <w:lang w:eastAsia="zh-TW"/>
        </w:rPr>
      </w:pPr>
      <w:r w:rsidRPr="00794EE7">
        <w:rPr>
          <w:rFonts w:ascii="細明體" w:eastAsia="細明體" w:hAnsi="細明體"/>
          <w:kern w:val="2"/>
          <w:lang w:eastAsia="zh-TW"/>
        </w:rPr>
        <w:t>回覆訊息預設為0。</w:t>
      </w:r>
    </w:p>
    <w:p w:rsidR="00C208BD" w:rsidRPr="00794EE7" w:rsidRDefault="00410BEF" w:rsidP="00C208BD">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輸入件數</w:t>
      </w:r>
      <w:r w:rsidR="00C208BD" w:rsidRPr="00794EE7">
        <w:rPr>
          <w:rFonts w:ascii="細明體" w:eastAsia="細明體" w:hAnsi="細明體" w:hint="eastAsia"/>
          <w:kern w:val="2"/>
          <w:lang w:eastAsia="zh-TW"/>
        </w:rPr>
        <w:t xml:space="preserve"> = 0</w:t>
      </w:r>
    </w:p>
    <w:p w:rsidR="00C208BD" w:rsidRPr="00794EE7" w:rsidRDefault="00C208BD" w:rsidP="00C208BD">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輸出件數 = 0</w:t>
      </w:r>
    </w:p>
    <w:p w:rsidR="00BB1FBB" w:rsidRPr="00794EE7" w:rsidRDefault="00410BEF" w:rsidP="00C208BD">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錯誤件數</w:t>
      </w:r>
      <w:r w:rsidR="00C208BD" w:rsidRPr="00794EE7">
        <w:rPr>
          <w:rFonts w:ascii="細明體" w:eastAsia="細明體" w:hAnsi="細明體" w:hint="eastAsia"/>
          <w:kern w:val="2"/>
          <w:lang w:eastAsia="zh-TW"/>
        </w:rPr>
        <w:t xml:space="preserve"> = 0</w:t>
      </w:r>
    </w:p>
    <w:p w:rsidR="008A7019" w:rsidRPr="00794EE7" w:rsidRDefault="008A7019" w:rsidP="008A7019">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$Shutdown_Date = call </w:t>
      </w:r>
      <w:r w:rsidRPr="00794EE7">
        <w:rPr>
          <w:rFonts w:ascii="細明體" w:eastAsia="細明體" w:hAnsi="細明體"/>
          <w:kern w:val="2"/>
          <w:lang w:eastAsia="zh-TW"/>
        </w:rPr>
        <w:t>CathayDate().getShutdownDay</w:t>
      </w:r>
      <w:r w:rsidRPr="00794EE7">
        <w:rPr>
          <w:rFonts w:ascii="細明體" w:eastAsia="細明體" w:hAnsi="細明體" w:hint="eastAsia"/>
          <w:kern w:val="2"/>
          <w:lang w:eastAsia="zh-TW"/>
        </w:rPr>
        <w:t>()取得系統shutdowndate。</w:t>
      </w:r>
    </w:p>
    <w:p w:rsidR="008A7019" w:rsidRPr="00794EE7" w:rsidRDefault="008A7019" w:rsidP="008A7019">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傳入參數判斷處理</w:t>
      </w:r>
    </w:p>
    <w:p w:rsidR="00D51CDF" w:rsidRDefault="00D51CDF" w:rsidP="00D51CDF">
      <w:pPr>
        <w:pStyle w:val="Tabletext"/>
        <w:keepLines w:val="0"/>
        <w:numPr>
          <w:ilvl w:val="3"/>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若無傳入參數</w:t>
      </w:r>
      <w:r>
        <w:rPr>
          <w:rFonts w:ascii="細明體" w:eastAsia="細明體" w:hAnsi="細明體" w:hint="eastAsia"/>
          <w:kern w:val="2"/>
          <w:lang w:eastAsia="zh-TW"/>
        </w:rPr>
        <w:t xml:space="preserve"> 或 </w:t>
      </w:r>
      <w:r w:rsidRPr="00CC5B93">
        <w:rPr>
          <w:rFonts w:ascii="細明體" w:eastAsia="細明體" w:hAnsi="細明體" w:hint="eastAsia"/>
          <w:kern w:val="2"/>
          <w:lang w:eastAsia="zh-TW"/>
        </w:rPr>
        <w:t>只有一個傳入參數</w:t>
      </w:r>
    </w:p>
    <w:p w:rsidR="00D51CDF" w:rsidRPr="00CC5B93"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顯示錯誤訊息 </w:t>
      </w:r>
      <w:r>
        <w:rPr>
          <w:rFonts w:ascii="細明體" w:eastAsia="細明體" w:hAnsi="細明體"/>
          <w:kern w:val="2"/>
          <w:lang w:eastAsia="zh-TW"/>
        </w:rPr>
        <w:t>“</w:t>
      </w:r>
      <w:r>
        <w:rPr>
          <w:rFonts w:ascii="細明體" w:eastAsia="細明體" w:hAnsi="細明體" w:hint="eastAsia"/>
          <w:kern w:val="2"/>
          <w:lang w:eastAsia="zh-TW"/>
        </w:rPr>
        <w:t>請確認輸入參數至少要有兩個:</w:t>
      </w:r>
      <w:r w:rsidRPr="007535F5">
        <w:rPr>
          <w:rFonts w:ascii="細明體" w:eastAsia="細明體" w:hAnsi="細明體" w:hint="eastAsia"/>
          <w:lang w:eastAsia="zh-TW"/>
        </w:rPr>
        <w:t xml:space="preserve"> </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,模型分類</w:t>
      </w:r>
      <w:r>
        <w:rPr>
          <w:rFonts w:ascii="細明體" w:eastAsia="細明體" w:hAnsi="細明體"/>
          <w:lang w:eastAsia="zh-TW"/>
        </w:rPr>
        <w:t>”</w:t>
      </w:r>
    </w:p>
    <w:p w:rsidR="00D51CDF" w:rsidRDefault="00D51CDF" w:rsidP="00D51CDF">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若有兩</w:t>
      </w:r>
      <w:r w:rsidRPr="00CC5B93">
        <w:rPr>
          <w:rFonts w:ascii="細明體" w:eastAsia="細明體" w:hAnsi="細明體" w:hint="eastAsia"/>
          <w:kern w:val="2"/>
          <w:lang w:eastAsia="zh-TW"/>
        </w:rPr>
        <w:t>個傳入參數</w:t>
      </w:r>
    </w:p>
    <w:p w:rsidR="00D51CDF" w:rsidRPr="00CC5B93"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1</w:t>
      </w:r>
    </w:p>
    <w:p w:rsidR="00D51CDF"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2</w:t>
      </w:r>
    </w:p>
    <w:p w:rsidR="00D51CDF" w:rsidRDefault="00D51CDF" w:rsidP="00D51CDF">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只能為  </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2</w:t>
      </w:r>
      <w:r>
        <w:rPr>
          <w:rFonts w:ascii="細明體" w:eastAsia="細明體" w:hAnsi="細明體"/>
          <w:kern w:val="2"/>
          <w:lang w:eastAsia="zh-TW"/>
        </w:rPr>
        <w:t>’</w:t>
      </w:r>
      <w:ins w:id="18" w:author="FIS" w:date="2013-08-16T14:08:00Z">
        <w:r w:rsidR="00AB0BE4">
          <w:rPr>
            <w:rFonts w:ascii="細明體" w:eastAsia="細明體" w:hAnsi="細明體" w:hint="eastAsia"/>
            <w:kern w:val="2"/>
            <w:lang w:eastAsia="zh-TW"/>
          </w:rPr>
          <w:t xml:space="preserve">or </w:t>
        </w:r>
        <w:r w:rsidR="00AB0BE4">
          <w:rPr>
            <w:rFonts w:ascii="細明體" w:eastAsia="細明體" w:hAnsi="細明體"/>
            <w:kern w:val="2"/>
            <w:lang w:eastAsia="zh-TW"/>
          </w:rPr>
          <w:t>‘</w:t>
        </w:r>
        <w:r w:rsidR="00AB0BE4">
          <w:rPr>
            <w:rFonts w:ascii="細明體" w:eastAsia="細明體" w:hAnsi="細明體" w:hint="eastAsia"/>
            <w:kern w:val="2"/>
            <w:lang w:eastAsia="zh-TW"/>
          </w:rPr>
          <w:t>3</w:t>
        </w:r>
        <w:r w:rsidR="00AB0BE4">
          <w:rPr>
            <w:rFonts w:ascii="細明體" w:eastAsia="細明體" w:hAnsi="細明體"/>
            <w:kern w:val="2"/>
            <w:lang w:eastAsia="zh-TW"/>
          </w:rPr>
          <w:t>’</w:t>
        </w:r>
        <w:r w:rsidR="00AB0BE4">
          <w:rPr>
            <w:rFonts w:ascii="細明體" w:eastAsia="細明體" w:hAnsi="細明體" w:hint="eastAsia"/>
            <w:kern w:val="2"/>
            <w:lang w:eastAsia="zh-TW"/>
          </w:rPr>
          <w:t xml:space="preserve"> or </w:t>
        </w:r>
        <w:r w:rsidR="00AB0BE4">
          <w:rPr>
            <w:rFonts w:ascii="細明體" w:eastAsia="細明體" w:hAnsi="細明體"/>
            <w:kern w:val="2"/>
            <w:lang w:eastAsia="zh-TW"/>
          </w:rPr>
          <w:t>‘</w:t>
        </w:r>
        <w:r w:rsidR="00AB0BE4">
          <w:rPr>
            <w:rFonts w:ascii="細明體" w:eastAsia="細明體" w:hAnsi="細明體" w:hint="eastAsia"/>
            <w:kern w:val="2"/>
            <w:lang w:eastAsia="zh-TW"/>
          </w:rPr>
          <w:t>4</w:t>
        </w:r>
        <w:r w:rsidR="00AB0BE4">
          <w:rPr>
            <w:rFonts w:ascii="細明體" w:eastAsia="細明體" w:hAnsi="細明體"/>
            <w:kern w:val="2"/>
            <w:lang w:eastAsia="zh-TW"/>
          </w:rPr>
          <w:t>’</w:t>
        </w:r>
      </w:ins>
    </w:p>
    <w:p w:rsidR="00D51CDF"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$事故者ID</w:t>
      </w:r>
      <w:r>
        <w:rPr>
          <w:rFonts w:ascii="細明體" w:eastAsia="細明體" w:hAnsi="細明體" w:hint="eastAsia"/>
          <w:kern w:val="2"/>
          <w:lang w:eastAsia="zh-TW"/>
        </w:rPr>
        <w:t xml:space="preserve"> = 空白</w:t>
      </w:r>
    </w:p>
    <w:p w:rsidR="00D51CDF" w:rsidRDefault="00D51CDF" w:rsidP="00D51CDF">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若有三</w:t>
      </w:r>
      <w:r w:rsidRPr="00CC5B93">
        <w:rPr>
          <w:rFonts w:ascii="細明體" w:eastAsia="細明體" w:hAnsi="細明體" w:hint="eastAsia"/>
          <w:kern w:val="2"/>
          <w:lang w:eastAsia="zh-TW"/>
        </w:rPr>
        <w:t>個傳入參數</w:t>
      </w:r>
    </w:p>
    <w:p w:rsidR="00D51CDF" w:rsidRPr="00CC5B93"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1</w:t>
      </w:r>
    </w:p>
    <w:p w:rsidR="00D51CDF"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2</w:t>
      </w:r>
    </w:p>
    <w:p w:rsidR="00D51CDF" w:rsidRDefault="00D51CDF" w:rsidP="00D51CDF">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只能為</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2</w:t>
      </w:r>
      <w:r>
        <w:rPr>
          <w:rFonts w:ascii="細明體" w:eastAsia="細明體" w:hAnsi="細明體"/>
          <w:kern w:val="2"/>
          <w:lang w:eastAsia="zh-TW"/>
        </w:rPr>
        <w:t>’</w:t>
      </w:r>
      <w:ins w:id="19" w:author="FIS" w:date="2013-08-16T14:08:00Z">
        <w:r w:rsidR="00AB0BE4" w:rsidRPr="00AB0BE4">
          <w:rPr>
            <w:rFonts w:ascii="細明體" w:eastAsia="細明體" w:hAnsi="細明體" w:hint="eastAsia"/>
            <w:kern w:val="2"/>
            <w:lang w:eastAsia="zh-TW"/>
          </w:rPr>
          <w:t xml:space="preserve"> </w:t>
        </w:r>
        <w:r w:rsidR="00AB0BE4">
          <w:rPr>
            <w:rFonts w:ascii="細明體" w:eastAsia="細明體" w:hAnsi="細明體" w:hint="eastAsia"/>
            <w:kern w:val="2"/>
            <w:lang w:eastAsia="zh-TW"/>
          </w:rPr>
          <w:t xml:space="preserve">or </w:t>
        </w:r>
        <w:r w:rsidR="00AB0BE4">
          <w:rPr>
            <w:rFonts w:ascii="細明體" w:eastAsia="細明體" w:hAnsi="細明體"/>
            <w:kern w:val="2"/>
            <w:lang w:eastAsia="zh-TW"/>
          </w:rPr>
          <w:t>‘</w:t>
        </w:r>
        <w:r w:rsidR="00AB0BE4">
          <w:rPr>
            <w:rFonts w:ascii="細明體" w:eastAsia="細明體" w:hAnsi="細明體" w:hint="eastAsia"/>
            <w:kern w:val="2"/>
            <w:lang w:eastAsia="zh-TW"/>
          </w:rPr>
          <w:t>3</w:t>
        </w:r>
        <w:r w:rsidR="00AB0BE4">
          <w:rPr>
            <w:rFonts w:ascii="細明體" w:eastAsia="細明體" w:hAnsi="細明體"/>
            <w:kern w:val="2"/>
            <w:lang w:eastAsia="zh-TW"/>
          </w:rPr>
          <w:t>’</w:t>
        </w:r>
        <w:r w:rsidR="00AB0BE4">
          <w:rPr>
            <w:rFonts w:ascii="細明體" w:eastAsia="細明體" w:hAnsi="細明體" w:hint="eastAsia"/>
            <w:kern w:val="2"/>
            <w:lang w:eastAsia="zh-TW"/>
          </w:rPr>
          <w:t xml:space="preserve"> or </w:t>
        </w:r>
        <w:r w:rsidR="00AB0BE4">
          <w:rPr>
            <w:rFonts w:ascii="細明體" w:eastAsia="細明體" w:hAnsi="細明體"/>
            <w:kern w:val="2"/>
            <w:lang w:eastAsia="zh-TW"/>
          </w:rPr>
          <w:t>‘</w:t>
        </w:r>
        <w:r w:rsidR="00AB0BE4">
          <w:rPr>
            <w:rFonts w:ascii="細明體" w:eastAsia="細明體" w:hAnsi="細明體" w:hint="eastAsia"/>
            <w:kern w:val="2"/>
            <w:lang w:eastAsia="zh-TW"/>
          </w:rPr>
          <w:t>4</w:t>
        </w:r>
        <w:r w:rsidR="00AB0BE4">
          <w:rPr>
            <w:rFonts w:ascii="細明體" w:eastAsia="細明體" w:hAnsi="細明體"/>
            <w:kern w:val="2"/>
            <w:lang w:eastAsia="zh-TW"/>
          </w:rPr>
          <w:t>’</w:t>
        </w:r>
      </w:ins>
    </w:p>
    <w:p w:rsidR="00D51CDF"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$事故者ID</w:t>
      </w:r>
      <w:r>
        <w:rPr>
          <w:rFonts w:ascii="細明體" w:eastAsia="細明體" w:hAnsi="細明體" w:hint="eastAsia"/>
          <w:kern w:val="2"/>
          <w:lang w:eastAsia="zh-TW"/>
        </w:rPr>
        <w:t xml:space="preserve"> =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3</w:t>
      </w:r>
    </w:p>
    <w:p w:rsidR="00D51CDF" w:rsidRDefault="00D51CDF" w:rsidP="00D51CDF">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若有</w:t>
      </w:r>
      <w:r w:rsidRPr="00CC5B93">
        <w:rPr>
          <w:rFonts w:ascii="細明體" w:eastAsia="細明體" w:hAnsi="細明體" w:hint="eastAsia"/>
          <w:kern w:val="2"/>
          <w:lang w:eastAsia="zh-TW"/>
        </w:rPr>
        <w:t>傳入</w:t>
      </w:r>
      <w:r>
        <w:rPr>
          <w:rFonts w:ascii="細明體" w:eastAsia="細明體" w:hAnsi="細明體" w:hint="eastAsia"/>
          <w:kern w:val="2"/>
          <w:lang w:eastAsia="zh-TW"/>
        </w:rPr>
        <w:t>四個以上</w:t>
      </w:r>
      <w:r w:rsidRPr="00CC5B93">
        <w:rPr>
          <w:rFonts w:ascii="細明體" w:eastAsia="細明體" w:hAnsi="細明體" w:hint="eastAsia"/>
          <w:kern w:val="2"/>
          <w:lang w:eastAsia="zh-TW"/>
        </w:rPr>
        <w:t>參數</w:t>
      </w:r>
    </w:p>
    <w:p w:rsidR="00D51CDF" w:rsidRPr="00D51CDF"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顯示錯誤訊息 </w:t>
      </w:r>
      <w:r>
        <w:rPr>
          <w:rFonts w:ascii="細明體" w:eastAsia="細明體" w:hAnsi="細明體"/>
          <w:kern w:val="2"/>
          <w:lang w:eastAsia="zh-TW"/>
        </w:rPr>
        <w:t>“</w:t>
      </w:r>
      <w:r>
        <w:rPr>
          <w:rFonts w:ascii="細明體" w:eastAsia="細明體" w:hAnsi="細明體" w:hint="eastAsia"/>
          <w:kern w:val="2"/>
          <w:lang w:eastAsia="zh-TW"/>
        </w:rPr>
        <w:t>最多傳入三個參數(</w:t>
      </w:r>
      <w:r w:rsidRPr="005935CA">
        <w:rPr>
          <w:rFonts w:ascii="細明體" w:eastAsia="細明體" w:hAnsi="細明體" w:hint="eastAsia"/>
          <w:lang w:eastAsia="zh-TW"/>
        </w:rPr>
        <w:t>整批或當日件</w:t>
      </w:r>
      <w:r>
        <w:rPr>
          <w:rFonts w:ascii="細明體" w:eastAsia="細明體" w:hAnsi="細明體" w:hint="eastAsia"/>
          <w:lang w:eastAsia="zh-TW"/>
        </w:rPr>
        <w:t>,</w:t>
      </w:r>
      <w:r w:rsidRPr="007535F5">
        <w:rPr>
          <w:rFonts w:ascii="細明體" w:eastAsia="細明體" w:hAnsi="細明體" w:hint="eastAsia"/>
          <w:kern w:val="2"/>
          <w:lang w:eastAsia="zh-TW"/>
        </w:rPr>
        <w:t xml:space="preserve"> </w:t>
      </w:r>
      <w:r>
        <w:rPr>
          <w:rFonts w:ascii="細明體" w:eastAsia="細明體" w:hAnsi="細明體" w:hint="eastAsia"/>
          <w:kern w:val="2"/>
          <w:lang w:eastAsia="zh-TW"/>
        </w:rPr>
        <w:t xml:space="preserve">模型分類, </w:t>
      </w:r>
      <w:r w:rsidRPr="00794EE7">
        <w:rPr>
          <w:rFonts w:ascii="細明體" w:eastAsia="細明體" w:hAnsi="細明體" w:hint="eastAsia"/>
          <w:kern w:val="2"/>
          <w:lang w:eastAsia="zh-TW"/>
        </w:rPr>
        <w:t>事故者ID</w:t>
      </w:r>
      <w:r>
        <w:rPr>
          <w:rFonts w:ascii="細明體" w:eastAsia="細明體" w:hAnsi="細明體" w:hint="eastAsia"/>
          <w:kern w:val="2"/>
          <w:lang w:eastAsia="zh-TW"/>
        </w:rPr>
        <w:t>)</w:t>
      </w:r>
      <w:r>
        <w:rPr>
          <w:rFonts w:ascii="細明體" w:eastAsia="細明體" w:hAnsi="細明體"/>
          <w:lang w:eastAsia="zh-TW"/>
        </w:rPr>
        <w:t>”</w:t>
      </w:r>
    </w:p>
    <w:p w:rsidR="00C13FDC" w:rsidRPr="00794EE7" w:rsidRDefault="005027D9" w:rsidP="00C13FDC">
      <w:pPr>
        <w:pStyle w:val="Tabletext"/>
        <w:keepLines w:val="0"/>
        <w:numPr>
          <w:ilvl w:val="1"/>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清檔：</w:t>
      </w:r>
    </w:p>
    <w:p w:rsidR="000724A0" w:rsidRDefault="000724A0" w:rsidP="000724A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IF </w:t>
      </w:r>
      <w:r w:rsidR="005E2643" w:rsidRPr="00794EE7">
        <w:rPr>
          <w:rFonts w:ascii="細明體" w:eastAsia="細明體" w:hAnsi="細明體" w:hint="eastAsia"/>
          <w:kern w:val="2"/>
          <w:lang w:eastAsia="zh-TW"/>
        </w:rPr>
        <w:t>$事故者ID</w:t>
      </w:r>
      <w:r w:rsidRPr="00794EE7">
        <w:rPr>
          <w:rFonts w:ascii="細明體" w:eastAsia="細明體" w:hAnsi="細明體" w:hint="eastAsia"/>
          <w:kern w:val="2"/>
          <w:lang w:eastAsia="zh-TW"/>
        </w:rPr>
        <w:t xml:space="preserve"> = 空白</w:t>
      </w:r>
    </w:p>
    <w:p w:rsidR="00F43AC6" w:rsidRPr="00846B4B" w:rsidRDefault="00F43AC6" w:rsidP="00F43AC6">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Pr>
          <w:rFonts w:ascii="細明體" w:eastAsia="細明體" w:hAnsi="細明體"/>
          <w:lang w:eastAsia="zh-TW"/>
        </w:rPr>
        <w:t>‘</w:t>
      </w:r>
      <w:r>
        <w:rPr>
          <w:rFonts w:ascii="細明體" w:eastAsia="細明體" w:hAnsi="細明體" w:hint="eastAsia"/>
          <w:lang w:eastAsia="zh-TW"/>
        </w:rPr>
        <w:t>D</w:t>
      </w:r>
      <w:r>
        <w:rPr>
          <w:rFonts w:ascii="細明體" w:eastAsia="細明體" w:hAnsi="細明體"/>
          <w:lang w:eastAsia="zh-TW"/>
        </w:rPr>
        <w:t>’</w:t>
      </w:r>
      <w:r>
        <w:rPr>
          <w:rFonts w:ascii="細明體" w:eastAsia="細明體" w:hAnsi="細明體" w:hint="eastAsia"/>
          <w:lang w:eastAsia="zh-TW"/>
        </w:rPr>
        <w:t xml:space="preserve"> (當日 )</w:t>
      </w:r>
    </w:p>
    <w:p w:rsidR="00D75FB5" w:rsidRDefault="00D75FB5" w:rsidP="00D75FB5">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$查詢日期時間_起 = $Shutdown_Date + </w:t>
      </w:r>
      <w:r>
        <w:rPr>
          <w:rFonts w:ascii="細明體" w:eastAsia="細明體" w:hAnsi="細明體"/>
          <w:kern w:val="2"/>
          <w:lang w:eastAsia="zh-TW"/>
        </w:rPr>
        <w:t>‘</w:t>
      </w:r>
      <w:r>
        <w:rPr>
          <w:rFonts w:ascii="細明體" w:eastAsia="細明體" w:hAnsi="細明體" w:hint="eastAsia"/>
          <w:kern w:val="2"/>
          <w:lang w:eastAsia="zh-TW"/>
        </w:rPr>
        <w:t xml:space="preserve"> 00:00:00.000</w:t>
      </w:r>
      <w:r>
        <w:rPr>
          <w:rFonts w:ascii="細明體" w:eastAsia="細明體" w:hAnsi="細明體"/>
          <w:kern w:val="2"/>
          <w:lang w:eastAsia="zh-TW"/>
        </w:rPr>
        <w:t>’</w:t>
      </w:r>
    </w:p>
    <w:p w:rsidR="00D75FB5" w:rsidRPr="00C915B0" w:rsidRDefault="00D75FB5" w:rsidP="00AF6372">
      <w:pPr>
        <w:pStyle w:val="Tabletext"/>
        <w:keepLines w:val="0"/>
        <w:numPr>
          <w:ilvl w:val="4"/>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lang w:eastAsia="zh-TW"/>
        </w:rPr>
        <w:t>刪除</w:t>
      </w:r>
      <w:r w:rsidRPr="00794EE7">
        <w:rPr>
          <w:rFonts w:ascii="細明體" w:eastAsia="細明體" w:hAnsi="細明體" w:hint="eastAsia"/>
          <w:lang w:eastAsia="zh-TW"/>
        </w:rPr>
        <w:t>異常狀況處理來源明細檔DTAAV005</w:t>
      </w:r>
      <w:r w:rsidRPr="00CC5B93">
        <w:rPr>
          <w:rFonts w:ascii="細明體" w:eastAsia="細明體" w:hAnsi="細明體" w:hint="eastAsia"/>
          <w:lang w:eastAsia="zh-TW"/>
        </w:rPr>
        <w:t>,BY參數:</w:t>
      </w:r>
    </w:p>
    <w:p w:rsidR="00D75FB5" w:rsidRPr="00C915B0" w:rsidRDefault="00D75FB5" w:rsidP="00AF6372">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受理編號: in (</w:t>
      </w:r>
    </w:p>
    <w:p w:rsidR="00D75FB5" w:rsidRDefault="00D75FB5" w:rsidP="00AF6372">
      <w:pPr>
        <w:pStyle w:val="Tabletext"/>
        <w:keepLines w:val="0"/>
        <w:numPr>
          <w:ilvl w:val="6"/>
          <w:numId w:val="1"/>
        </w:numPr>
        <w:spacing w:after="0" w:line="240" w:lineRule="auto"/>
        <w:rPr>
          <w:rFonts w:ascii="細明體" w:eastAsia="細明體" w:hAnsi="細明體" w:hint="eastAsia"/>
          <w:kern w:val="2"/>
          <w:lang w:eastAsia="zh-TW"/>
        </w:rPr>
      </w:pPr>
      <w:r w:rsidRPr="00DD1A78">
        <w:rPr>
          <w:rFonts w:ascii="細明體" w:eastAsia="細明體" w:hAnsi="細明體" w:hint="eastAsia"/>
          <w:kern w:val="2"/>
          <w:lang w:eastAsia="zh-TW"/>
        </w:rPr>
        <w:t>讀取</w:t>
      </w:r>
      <w:r w:rsidRPr="004A43F4">
        <w:rPr>
          <w:rFonts w:ascii="細明體" w:eastAsia="細明體" w:hAnsi="細明體" w:hint="eastAsia"/>
          <w:kern w:val="2"/>
          <w:lang w:eastAsia="zh-TW"/>
        </w:rPr>
        <w:t>理賠案件處理過程批註檔</w:t>
      </w:r>
      <w:r>
        <w:rPr>
          <w:rFonts w:ascii="細明體" w:eastAsia="細明體" w:hAnsi="細明體" w:hint="eastAsia"/>
          <w:kern w:val="2"/>
          <w:lang w:eastAsia="zh-TW"/>
        </w:rPr>
        <w:t>DTAAA009,BY參數:</w:t>
      </w:r>
    </w:p>
    <w:p w:rsidR="00D75FB5" w:rsidRDefault="00D75FB5" w:rsidP="00AF6372">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 LIKE </w:t>
      </w:r>
      <w:r>
        <w:rPr>
          <w:rFonts w:ascii="細明體" w:eastAsia="細明體" w:hAnsi="細明體"/>
          <w:kern w:val="2"/>
          <w:lang w:eastAsia="zh-TW"/>
        </w:rPr>
        <w:t>‘</w:t>
      </w:r>
      <w:r>
        <w:rPr>
          <w:rFonts w:ascii="細明體" w:eastAsia="細明體" w:hAnsi="細明體" w:hint="eastAsia"/>
          <w:kern w:val="2"/>
          <w:lang w:eastAsia="zh-TW"/>
        </w:rPr>
        <w:t>%0001</w:t>
      </w:r>
      <w:r>
        <w:rPr>
          <w:rFonts w:ascii="細明體" w:eastAsia="細明體" w:hAnsi="細明體"/>
          <w:kern w:val="2"/>
          <w:lang w:eastAsia="zh-TW"/>
        </w:rPr>
        <w:t>’</w:t>
      </w:r>
    </w:p>
    <w:p w:rsidR="00D75FB5" w:rsidRDefault="00D75FB5" w:rsidP="00AF6372">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受理進度 : = </w:t>
      </w:r>
      <w:r>
        <w:rPr>
          <w:rFonts w:ascii="細明體" w:eastAsia="細明體" w:hAnsi="細明體"/>
          <w:kern w:val="2"/>
          <w:lang w:eastAsia="zh-TW"/>
        </w:rPr>
        <w:t>‘</w:t>
      </w:r>
      <w:r>
        <w:rPr>
          <w:rFonts w:ascii="細明體" w:eastAsia="細明體" w:hAnsi="細明體" w:hint="eastAsia"/>
          <w:kern w:val="2"/>
          <w:lang w:eastAsia="zh-TW"/>
        </w:rPr>
        <w:t>30</w:t>
      </w:r>
      <w:r>
        <w:rPr>
          <w:rFonts w:ascii="細明體" w:eastAsia="細明體" w:hAnsi="細明體"/>
          <w:kern w:val="2"/>
          <w:lang w:eastAsia="zh-TW"/>
        </w:rPr>
        <w:t>’</w:t>
      </w:r>
    </w:p>
    <w:p w:rsidR="00D75FB5" w:rsidRDefault="00D75FB5" w:rsidP="00AF6372">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輸入時間:</w:t>
      </w:r>
      <w:r w:rsidR="00AF6372">
        <w:rPr>
          <w:rFonts w:ascii="細明體" w:eastAsia="細明體" w:hAnsi="細明體" w:hint="eastAsia"/>
          <w:kern w:val="2"/>
          <w:lang w:eastAsia="zh-TW"/>
        </w:rPr>
        <w:t xml:space="preserve">&gt;= </w:t>
      </w:r>
      <w:r>
        <w:rPr>
          <w:rFonts w:ascii="細明體" w:eastAsia="細明體" w:hAnsi="細明體" w:hint="eastAsia"/>
          <w:kern w:val="2"/>
          <w:lang w:eastAsia="zh-TW"/>
        </w:rPr>
        <w:t xml:space="preserve">$查詢日期時間_起 </w:t>
      </w:r>
    </w:p>
    <w:p w:rsidR="00D75FB5" w:rsidRDefault="00D75FB5" w:rsidP="00AF6372">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D75FB5" w:rsidRPr="00DD1A78" w:rsidRDefault="00D75FB5" w:rsidP="00AF6372">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DISTINCT  受理編號</w:t>
      </w:r>
    </w:p>
    <w:p w:rsidR="00D75FB5" w:rsidRPr="002E0FC9" w:rsidRDefault="00D75FB5" w:rsidP="00D75FB5">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D51CDF" w:rsidRDefault="00D51CDF" w:rsidP="00D51CDF">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caps/>
          <w:szCs w:val="24"/>
          <w:lang w:eastAsia="zh-TW"/>
        </w:rPr>
        <w:t xml:space="preserve">if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&lt;&gt; </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p>
    <w:p w:rsidR="00D51CDF" w:rsidRDefault="00D51CDF" w:rsidP="00D51CDF">
      <w:pPr>
        <w:pStyle w:val="Tabletext"/>
        <w:keepLines w:val="0"/>
        <w:numPr>
          <w:ilvl w:val="6"/>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模型分類: $模型分類</w:t>
      </w:r>
    </w:p>
    <w:p w:rsidR="00D51CDF" w:rsidRPr="002E0FC9" w:rsidRDefault="00D51CDF" w:rsidP="00D51CDF">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kern w:val="2"/>
          <w:lang w:eastAsia="zh-TW"/>
        </w:rPr>
        <w:t>E</w:t>
      </w:r>
      <w:r>
        <w:rPr>
          <w:rFonts w:ascii="細明體" w:eastAsia="細明體" w:hAnsi="細明體" w:hint="eastAsia"/>
          <w:kern w:val="2"/>
          <w:lang w:eastAsia="zh-TW"/>
        </w:rPr>
        <w:t>ND IF</w:t>
      </w:r>
    </w:p>
    <w:p w:rsidR="00F43AC6" w:rsidRDefault="00F43AC6" w:rsidP="00F43AC6">
      <w:pPr>
        <w:pStyle w:val="Tabletext"/>
        <w:keepLines w:val="0"/>
        <w:numPr>
          <w:ilvl w:val="5"/>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若刪除不到屬正常，繼續下一STEP</w:t>
      </w:r>
    </w:p>
    <w:p w:rsidR="00951E7D" w:rsidRPr="00AB0BE4" w:rsidRDefault="00951E7D" w:rsidP="00AB0BE4">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 IF $</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Pr>
          <w:rFonts w:ascii="細明體" w:eastAsia="細明體" w:hAnsi="細明體"/>
          <w:lang w:eastAsia="zh-TW"/>
        </w:rPr>
        <w:t>‘</w:t>
      </w:r>
      <w:r>
        <w:rPr>
          <w:rFonts w:ascii="細明體" w:eastAsia="細明體" w:hAnsi="細明體" w:hint="eastAsia"/>
          <w:lang w:eastAsia="zh-TW"/>
        </w:rPr>
        <w:t>N</w:t>
      </w:r>
      <w:r>
        <w:rPr>
          <w:rFonts w:ascii="細明體" w:eastAsia="細明體" w:hAnsi="細明體"/>
          <w:lang w:eastAsia="zh-TW"/>
        </w:rPr>
        <w:t>’</w:t>
      </w:r>
      <w:r>
        <w:rPr>
          <w:rFonts w:ascii="細明體" w:eastAsia="細明體" w:hAnsi="細明體" w:hint="eastAsia"/>
          <w:lang w:eastAsia="zh-TW"/>
        </w:rPr>
        <w:t xml:space="preserve"> (線上即時)</w:t>
      </w:r>
    </w:p>
    <w:p w:rsidR="00951E7D" w:rsidRDefault="00951E7D" w:rsidP="00951E7D">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$查詢日期時間_起 = $Shutdown_Date + </w:t>
      </w:r>
      <w:r>
        <w:rPr>
          <w:rFonts w:ascii="細明體" w:eastAsia="細明體" w:hAnsi="細明體"/>
          <w:kern w:val="2"/>
          <w:lang w:eastAsia="zh-TW"/>
        </w:rPr>
        <w:t>‘</w:t>
      </w:r>
      <w:r>
        <w:rPr>
          <w:rFonts w:ascii="細明體" w:eastAsia="細明體" w:hAnsi="細明體" w:hint="eastAsia"/>
          <w:kern w:val="2"/>
          <w:lang w:eastAsia="zh-TW"/>
        </w:rPr>
        <w:t xml:space="preserve"> 00:00:00.000</w:t>
      </w:r>
      <w:r>
        <w:rPr>
          <w:rFonts w:ascii="細明體" w:eastAsia="細明體" w:hAnsi="細明體"/>
          <w:kern w:val="2"/>
          <w:lang w:eastAsia="zh-TW"/>
        </w:rPr>
        <w:t>’</w:t>
      </w:r>
    </w:p>
    <w:p w:rsidR="00951E7D" w:rsidRPr="00C915B0" w:rsidRDefault="00951E7D" w:rsidP="00951E7D">
      <w:pPr>
        <w:pStyle w:val="Tabletext"/>
        <w:keepLines w:val="0"/>
        <w:numPr>
          <w:ilvl w:val="4"/>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lang w:eastAsia="zh-TW"/>
        </w:rPr>
        <w:t>刪除</w:t>
      </w:r>
      <w:r w:rsidRPr="00794EE7">
        <w:rPr>
          <w:rFonts w:ascii="細明體" w:eastAsia="細明體" w:hAnsi="細明體" w:hint="eastAsia"/>
          <w:lang w:eastAsia="zh-TW"/>
        </w:rPr>
        <w:t>異常狀況處理來源明細檔DTAAV005</w:t>
      </w:r>
      <w:r w:rsidRPr="00CC5B93">
        <w:rPr>
          <w:rFonts w:ascii="細明體" w:eastAsia="細明體" w:hAnsi="細明體" w:hint="eastAsia"/>
          <w:lang w:eastAsia="zh-TW"/>
        </w:rPr>
        <w:t>,BY參數:</w:t>
      </w:r>
    </w:p>
    <w:p w:rsidR="00951E7D" w:rsidRPr="00C915B0" w:rsidRDefault="00951E7D" w:rsidP="00951E7D">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受理編號: in (</w:t>
      </w:r>
    </w:p>
    <w:p w:rsidR="00951E7D" w:rsidRDefault="00951E7D" w:rsidP="00951E7D">
      <w:pPr>
        <w:pStyle w:val="Tabletext"/>
        <w:keepLines w:val="0"/>
        <w:numPr>
          <w:ilvl w:val="6"/>
          <w:numId w:val="1"/>
        </w:numPr>
        <w:spacing w:after="0" w:line="240" w:lineRule="auto"/>
        <w:rPr>
          <w:rFonts w:ascii="細明體" w:eastAsia="細明體" w:hAnsi="細明體" w:hint="eastAsia"/>
          <w:kern w:val="2"/>
          <w:lang w:eastAsia="zh-TW"/>
        </w:rPr>
      </w:pPr>
      <w:r w:rsidRPr="00DD1A78">
        <w:rPr>
          <w:rFonts w:ascii="細明體" w:eastAsia="細明體" w:hAnsi="細明體" w:hint="eastAsia"/>
          <w:kern w:val="2"/>
          <w:lang w:eastAsia="zh-TW"/>
        </w:rPr>
        <w:t>讀取</w:t>
      </w:r>
      <w:r w:rsidRPr="004A43F4">
        <w:rPr>
          <w:rFonts w:ascii="細明體" w:eastAsia="細明體" w:hAnsi="細明體" w:hint="eastAsia"/>
          <w:kern w:val="2"/>
          <w:lang w:eastAsia="zh-TW"/>
        </w:rPr>
        <w:t>理賠</w:t>
      </w:r>
      <w:r>
        <w:rPr>
          <w:rFonts w:ascii="細明體" w:eastAsia="細明體" w:hAnsi="細明體" w:hint="eastAsia"/>
          <w:kern w:val="2"/>
          <w:lang w:eastAsia="zh-TW"/>
        </w:rPr>
        <w:t>受理</w:t>
      </w:r>
      <w:r w:rsidRPr="004A43F4">
        <w:rPr>
          <w:rFonts w:ascii="細明體" w:eastAsia="細明體" w:hAnsi="細明體" w:hint="eastAsia"/>
          <w:kern w:val="2"/>
          <w:lang w:eastAsia="zh-TW"/>
        </w:rPr>
        <w:t>檔</w:t>
      </w:r>
      <w:r>
        <w:rPr>
          <w:rFonts w:ascii="細明體" w:eastAsia="細明體" w:hAnsi="細明體" w:hint="eastAsia"/>
          <w:kern w:val="2"/>
          <w:lang w:eastAsia="zh-TW"/>
        </w:rPr>
        <w:t>DTAAA001,BY參數:</w:t>
      </w:r>
    </w:p>
    <w:p w:rsidR="00951E7D" w:rsidRDefault="00951E7D" w:rsidP="00951E7D">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 LIKE </w:t>
      </w:r>
      <w:r>
        <w:rPr>
          <w:rFonts w:ascii="細明體" w:eastAsia="細明體" w:hAnsi="細明體"/>
          <w:kern w:val="2"/>
          <w:lang w:eastAsia="zh-TW"/>
        </w:rPr>
        <w:t>‘</w:t>
      </w:r>
      <w:r>
        <w:rPr>
          <w:rFonts w:ascii="細明體" w:eastAsia="細明體" w:hAnsi="細明體" w:hint="eastAsia"/>
          <w:kern w:val="2"/>
          <w:lang w:eastAsia="zh-TW"/>
        </w:rPr>
        <w:t>%0001</w:t>
      </w:r>
      <w:r>
        <w:rPr>
          <w:rFonts w:ascii="細明體" w:eastAsia="細明體" w:hAnsi="細明體"/>
          <w:kern w:val="2"/>
          <w:lang w:eastAsia="zh-TW"/>
        </w:rPr>
        <w:t>’</w:t>
      </w:r>
    </w:p>
    <w:p w:rsidR="00951E7D" w:rsidRDefault="00951E7D" w:rsidP="00951E7D">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受理進度 : = </w:t>
      </w:r>
      <w:r>
        <w:rPr>
          <w:rFonts w:ascii="細明體" w:eastAsia="細明體" w:hAnsi="細明體"/>
          <w:kern w:val="2"/>
          <w:lang w:eastAsia="zh-TW"/>
        </w:rPr>
        <w:t>‘</w:t>
      </w:r>
      <w:r>
        <w:rPr>
          <w:rFonts w:ascii="細明體" w:eastAsia="細明體" w:hAnsi="細明體" w:hint="eastAsia"/>
          <w:kern w:val="2"/>
          <w:lang w:eastAsia="zh-TW"/>
        </w:rPr>
        <w:t>80</w:t>
      </w:r>
      <w:r>
        <w:rPr>
          <w:rFonts w:ascii="細明體" w:eastAsia="細明體" w:hAnsi="細明體"/>
          <w:kern w:val="2"/>
          <w:lang w:eastAsia="zh-TW"/>
        </w:rPr>
        <w:t>’</w:t>
      </w:r>
    </w:p>
    <w:p w:rsidR="00951E7D" w:rsidRDefault="00815E8C" w:rsidP="00951E7D">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結案</w:t>
      </w:r>
      <w:r w:rsidR="00951E7D">
        <w:rPr>
          <w:rFonts w:ascii="細明體" w:eastAsia="細明體" w:hAnsi="細明體" w:hint="eastAsia"/>
          <w:kern w:val="2"/>
          <w:lang w:eastAsia="zh-TW"/>
        </w:rPr>
        <w:t xml:space="preserve">日期:&gt;= $查詢日期時間_起 </w:t>
      </w:r>
    </w:p>
    <w:p w:rsidR="00951E7D" w:rsidRDefault="00951E7D" w:rsidP="00951E7D">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951E7D" w:rsidRPr="00DD1A78" w:rsidRDefault="00951E7D" w:rsidP="00951E7D">
      <w:pPr>
        <w:pStyle w:val="Tabletext"/>
        <w:keepLines w:val="0"/>
        <w:numPr>
          <w:ilvl w:val="7"/>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DISTINCT  受理編號</w:t>
      </w:r>
    </w:p>
    <w:p w:rsidR="00951E7D" w:rsidRPr="002E0FC9" w:rsidRDefault="00951E7D" w:rsidP="00951E7D">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951E7D" w:rsidRDefault="00951E7D" w:rsidP="00951E7D">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caps/>
          <w:szCs w:val="24"/>
          <w:lang w:eastAsia="zh-TW"/>
        </w:rPr>
        <w:t xml:space="preserve">if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&lt;&gt; </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p>
    <w:p w:rsidR="00951E7D" w:rsidRDefault="00951E7D" w:rsidP="00951E7D">
      <w:pPr>
        <w:pStyle w:val="Tabletext"/>
        <w:keepLines w:val="0"/>
        <w:numPr>
          <w:ilvl w:val="6"/>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模型分類: $模型分類</w:t>
      </w:r>
    </w:p>
    <w:p w:rsidR="00951E7D" w:rsidRPr="002E0FC9" w:rsidRDefault="00951E7D" w:rsidP="00951E7D">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kern w:val="2"/>
          <w:lang w:eastAsia="zh-TW"/>
        </w:rPr>
        <w:t>E</w:t>
      </w:r>
      <w:r>
        <w:rPr>
          <w:rFonts w:ascii="細明體" w:eastAsia="細明體" w:hAnsi="細明體" w:hint="eastAsia"/>
          <w:kern w:val="2"/>
          <w:lang w:eastAsia="zh-TW"/>
        </w:rPr>
        <w:t>ND IF</w:t>
      </w:r>
    </w:p>
    <w:p w:rsidR="00951E7D" w:rsidRDefault="00951E7D" w:rsidP="00951E7D">
      <w:pPr>
        <w:pStyle w:val="Tabletext"/>
        <w:keepLines w:val="0"/>
        <w:numPr>
          <w:ilvl w:val="5"/>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若刪除不到屬正常，繼續下一STEP</w:t>
      </w:r>
    </w:p>
    <w:p w:rsidR="00F43AC6" w:rsidRPr="008C6E6B" w:rsidRDefault="00F43AC6" w:rsidP="00F43AC6">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ELSE</w:t>
      </w:r>
    </w:p>
    <w:p w:rsidR="00D51CDF" w:rsidRPr="00CC5B93" w:rsidRDefault="00D51CDF" w:rsidP="00D51CDF">
      <w:pPr>
        <w:pStyle w:val="Tabletext"/>
        <w:keepLines w:val="0"/>
        <w:numPr>
          <w:ilvl w:val="4"/>
          <w:numId w:val="1"/>
        </w:numPr>
        <w:spacing w:after="0" w:line="240" w:lineRule="auto"/>
        <w:rPr>
          <w:rFonts w:ascii="細明體" w:eastAsia="細明體" w:hAnsi="細明體"/>
          <w:kern w:val="2"/>
          <w:lang w:eastAsia="zh-TW"/>
        </w:rPr>
      </w:pPr>
      <w:r>
        <w:rPr>
          <w:rFonts w:ascii="細明體" w:eastAsia="細明體" w:hAnsi="細明體" w:hint="eastAsia"/>
          <w:caps/>
          <w:szCs w:val="24"/>
          <w:lang w:eastAsia="zh-TW"/>
        </w:rPr>
        <w:t xml:space="preserve">if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&lt;&gt; </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r>
        <w:rPr>
          <w:rFonts w:ascii="細明體" w:eastAsia="細明體" w:hAnsi="細明體" w:hint="eastAsia"/>
          <w:kern w:val="2"/>
          <w:lang w:eastAsia="zh-TW"/>
        </w:rPr>
        <w:t>(全部重新產生)</w:t>
      </w:r>
    </w:p>
    <w:p w:rsidR="00D51CDF" w:rsidRPr="0084049B" w:rsidRDefault="00D51CDF" w:rsidP="00D51CDF">
      <w:pPr>
        <w:pStyle w:val="Tabletext"/>
        <w:keepLines w:val="0"/>
        <w:numPr>
          <w:ilvl w:val="5"/>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將</w:t>
      </w:r>
      <w:r w:rsidRPr="00794EE7">
        <w:rPr>
          <w:rFonts w:ascii="細明體" w:eastAsia="細明體" w:hAnsi="細明體" w:hint="eastAsia"/>
          <w:lang w:eastAsia="zh-TW"/>
        </w:rPr>
        <w:t>異常狀況處理來源明細檔DTAAV005</w:t>
      </w:r>
      <w:r w:rsidRPr="00CC5B93">
        <w:rPr>
          <w:rFonts w:ascii="細明體" w:eastAsia="細明體" w:hAnsi="細明體" w:hint="eastAsia"/>
          <w:lang w:eastAsia="zh-TW"/>
        </w:rPr>
        <w:t>清空。</w:t>
      </w:r>
    </w:p>
    <w:p w:rsidR="00D51CDF" w:rsidRPr="0084049B"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ELSE</w:t>
      </w:r>
    </w:p>
    <w:p w:rsidR="00D51CDF" w:rsidRPr="002E0FC9" w:rsidRDefault="00D51CDF" w:rsidP="00D51CDF">
      <w:pPr>
        <w:pStyle w:val="Tabletext"/>
        <w:keepLines w:val="0"/>
        <w:numPr>
          <w:ilvl w:val="5"/>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lang w:eastAsia="zh-TW"/>
        </w:rPr>
        <w:t>刪除</w:t>
      </w:r>
      <w:r w:rsidRPr="00794EE7">
        <w:rPr>
          <w:rFonts w:ascii="細明體" w:eastAsia="細明體" w:hAnsi="細明體" w:hint="eastAsia"/>
          <w:lang w:eastAsia="zh-TW"/>
        </w:rPr>
        <w:t>異常狀況處理來源明細檔DTAAV005</w:t>
      </w:r>
      <w:r w:rsidRPr="00CC5B93">
        <w:rPr>
          <w:rFonts w:ascii="細明體" w:eastAsia="細明體" w:hAnsi="細明體" w:hint="eastAsia"/>
          <w:lang w:eastAsia="zh-TW"/>
        </w:rPr>
        <w:t>,BY參數:</w:t>
      </w:r>
    </w:p>
    <w:p w:rsidR="00D51CDF" w:rsidRDefault="00D51CDF" w:rsidP="00D51CDF">
      <w:pPr>
        <w:pStyle w:val="Tabletext"/>
        <w:keepLines w:val="0"/>
        <w:numPr>
          <w:ilvl w:val="6"/>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模型分類: $模型分類</w:t>
      </w:r>
    </w:p>
    <w:p w:rsidR="00D51CDF" w:rsidRDefault="00D51CDF" w:rsidP="00D51CDF">
      <w:pPr>
        <w:pStyle w:val="Tabletext"/>
        <w:keepLines w:val="0"/>
        <w:numPr>
          <w:ilvl w:val="6"/>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若刪除不到屬正常，繼續下一STEP</w:t>
      </w:r>
    </w:p>
    <w:p w:rsidR="00D51CDF" w:rsidRPr="002E0FC9" w:rsidRDefault="00D51CDF" w:rsidP="00D51CDF">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F43AC6" w:rsidRPr="00794EE7" w:rsidRDefault="00F43AC6" w:rsidP="00F43AC6">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END IF</w:t>
      </w:r>
    </w:p>
    <w:p w:rsidR="000724A0" w:rsidRPr="00794EE7" w:rsidRDefault="000724A0" w:rsidP="000724A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ELSE</w:t>
      </w:r>
    </w:p>
    <w:p w:rsidR="000724A0" w:rsidRPr="00794EE7" w:rsidRDefault="000724A0" w:rsidP="000724A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刪除</w:t>
      </w:r>
      <w:r w:rsidR="0061174C" w:rsidRPr="00794EE7">
        <w:rPr>
          <w:rFonts w:ascii="細明體" w:eastAsia="細明體" w:hAnsi="細明體" w:hint="eastAsia"/>
          <w:lang w:eastAsia="zh-TW"/>
        </w:rPr>
        <w:t>異常狀況處理來源明細檔</w:t>
      </w:r>
      <w:r w:rsidR="00B34EB3" w:rsidRPr="00794EE7">
        <w:rPr>
          <w:rFonts w:ascii="細明體" w:eastAsia="細明體" w:hAnsi="細明體" w:hint="eastAsia"/>
          <w:lang w:eastAsia="zh-TW"/>
        </w:rPr>
        <w:t>DTAAV005</w:t>
      </w:r>
      <w:r w:rsidRPr="00794EE7">
        <w:rPr>
          <w:rFonts w:ascii="細明體" w:eastAsia="細明體" w:hAnsi="細明體" w:hint="eastAsia"/>
          <w:lang w:eastAsia="zh-TW"/>
        </w:rPr>
        <w:t>,BY參數:</w:t>
      </w:r>
    </w:p>
    <w:p w:rsidR="000724A0" w:rsidRPr="00794EE7" w:rsidRDefault="005E2643" w:rsidP="000724A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事故者ID</w:t>
      </w:r>
      <w:r w:rsidR="000724A0" w:rsidRPr="00794EE7">
        <w:rPr>
          <w:rFonts w:ascii="細明體" w:eastAsia="細明體" w:hAnsi="細明體" w:hint="eastAsia"/>
          <w:lang w:eastAsia="zh-TW"/>
        </w:rPr>
        <w:t>:</w:t>
      </w:r>
      <w:r w:rsidR="000724A0" w:rsidRPr="00794EE7">
        <w:rPr>
          <w:rFonts w:ascii="細明體" w:eastAsia="細明體" w:hAnsi="細明體" w:hint="eastAsia"/>
          <w:kern w:val="2"/>
          <w:lang w:eastAsia="zh-TW"/>
        </w:rPr>
        <w:t xml:space="preserve"> </w:t>
      </w:r>
      <w:r w:rsidRPr="00794EE7">
        <w:rPr>
          <w:rFonts w:ascii="細明體" w:eastAsia="細明體" w:hAnsi="細明體" w:hint="eastAsia"/>
          <w:kern w:val="2"/>
          <w:lang w:eastAsia="zh-TW"/>
        </w:rPr>
        <w:t>$事故者ID</w:t>
      </w:r>
    </w:p>
    <w:p w:rsidR="000724A0" w:rsidRPr="00794EE7" w:rsidRDefault="000724A0" w:rsidP="000724A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若刪除不到屬正常，繼續下一STEP</w:t>
      </w:r>
    </w:p>
    <w:p w:rsidR="000724A0" w:rsidRPr="00794EE7" w:rsidRDefault="000724A0" w:rsidP="000724A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END IF</w:t>
      </w:r>
    </w:p>
    <w:p w:rsidR="00C463A8" w:rsidRDefault="00C463A8" w:rsidP="00ED3C43">
      <w:pPr>
        <w:pStyle w:val="Tabletext"/>
        <w:keepLines w:val="0"/>
        <w:numPr>
          <w:ilvl w:val="1"/>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$執行時間 = 系統日期時間 (TIMESTAMP)</w:t>
      </w:r>
    </w:p>
    <w:p w:rsidR="008C6E6B" w:rsidRPr="00794EE7" w:rsidRDefault="008C6E6B" w:rsidP="00ED3C43">
      <w:pPr>
        <w:pStyle w:val="Tabletext"/>
        <w:keepLines w:val="0"/>
        <w:numPr>
          <w:ilvl w:val="1"/>
          <w:numId w:val="1"/>
        </w:numPr>
        <w:spacing w:after="0" w:line="240" w:lineRule="auto"/>
        <w:rPr>
          <w:rFonts w:ascii="細明體" w:eastAsia="細明體" w:hAnsi="細明體" w:hint="eastAsia"/>
          <w:kern w:val="2"/>
          <w:lang w:eastAsia="zh-TW"/>
        </w:rPr>
      </w:pPr>
      <w:r>
        <w:rPr>
          <w:rFonts w:ascii="細明體" w:eastAsia="細明體" w:hAnsi="細明體"/>
          <w:kern w:val="2"/>
          <w:lang w:eastAsia="zh-TW"/>
        </w:rPr>
        <w:t>I</w:t>
      </w:r>
      <w:r>
        <w:rPr>
          <w:rFonts w:ascii="細明體" w:eastAsia="細明體" w:hAnsi="細明體" w:hint="eastAsia"/>
          <w:kern w:val="2"/>
          <w:lang w:eastAsia="zh-TW"/>
        </w:rPr>
        <w:t>F  $</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sidR="00C42E4A">
        <w:rPr>
          <w:rFonts w:ascii="細明體" w:eastAsia="細明體" w:hAnsi="細明體" w:hint="eastAsia"/>
          <w:lang w:eastAsia="zh-TW"/>
        </w:rPr>
        <w:t>(</w:t>
      </w:r>
      <w:r>
        <w:rPr>
          <w:rFonts w:ascii="細明體" w:eastAsia="細明體" w:hAnsi="細明體"/>
          <w:lang w:eastAsia="zh-TW"/>
        </w:rPr>
        <w:t>‘</w:t>
      </w:r>
      <w:r>
        <w:rPr>
          <w:rFonts w:ascii="細明體" w:eastAsia="細明體" w:hAnsi="細明體" w:hint="eastAsia"/>
          <w:lang w:eastAsia="zh-TW"/>
        </w:rPr>
        <w:t>D</w:t>
      </w:r>
      <w:r>
        <w:rPr>
          <w:rFonts w:ascii="細明體" w:eastAsia="細明體" w:hAnsi="細明體"/>
          <w:lang w:eastAsia="zh-TW"/>
        </w:rPr>
        <w:t>’</w:t>
      </w:r>
      <w:r>
        <w:rPr>
          <w:rFonts w:ascii="細明體" w:eastAsia="細明體" w:hAnsi="細明體" w:hint="eastAsia"/>
          <w:lang w:eastAsia="zh-TW"/>
        </w:rPr>
        <w:t xml:space="preserve"> (非當日 )</w:t>
      </w:r>
      <w:r w:rsidR="00211683">
        <w:rPr>
          <w:rFonts w:ascii="細明體" w:eastAsia="細明體" w:hAnsi="細明體" w:hint="eastAsia"/>
          <w:lang w:eastAsia="zh-TW"/>
        </w:rPr>
        <w:t xml:space="preserve"> , </w:t>
      </w:r>
      <w:r w:rsidR="00211683">
        <w:rPr>
          <w:rFonts w:ascii="細明體" w:eastAsia="細明體" w:hAnsi="細明體"/>
          <w:lang w:eastAsia="zh-TW"/>
        </w:rPr>
        <w:t>‘</w:t>
      </w:r>
      <w:r w:rsidR="00211683">
        <w:rPr>
          <w:rFonts w:ascii="細明體" w:eastAsia="細明體" w:hAnsi="細明體" w:hint="eastAsia"/>
          <w:lang w:eastAsia="zh-TW"/>
        </w:rPr>
        <w:t>N</w:t>
      </w:r>
      <w:r w:rsidR="00211683">
        <w:rPr>
          <w:rFonts w:ascii="細明體" w:eastAsia="細明體" w:hAnsi="細明體"/>
          <w:lang w:eastAsia="zh-TW"/>
        </w:rPr>
        <w:t>’</w:t>
      </w:r>
      <w:r w:rsidR="00211683">
        <w:rPr>
          <w:rFonts w:ascii="細明體" w:eastAsia="細明體" w:hAnsi="細明體" w:hint="eastAsia"/>
          <w:lang w:eastAsia="zh-TW"/>
        </w:rPr>
        <w:t>(線上即時) )</w:t>
      </w:r>
    </w:p>
    <w:p w:rsidR="00426124" w:rsidRPr="00794EE7" w:rsidRDefault="00426124" w:rsidP="007B50CF">
      <w:pPr>
        <w:pStyle w:val="Tabletext"/>
        <w:keepLines w:val="0"/>
        <w:numPr>
          <w:ilvl w:val="1"/>
          <w:numId w:val="1"/>
        </w:numPr>
        <w:spacing w:after="0" w:line="240" w:lineRule="auto"/>
        <w:rPr>
          <w:rFonts w:ascii="細明體" w:eastAsia="細明體" w:hAnsi="細明體" w:hint="eastAsia"/>
          <w:b/>
          <w:color w:val="00B0F0"/>
          <w:kern w:val="2"/>
          <w:lang w:eastAsia="zh-TW"/>
        </w:rPr>
      </w:pPr>
      <w:r w:rsidRPr="00794EE7">
        <w:rPr>
          <w:rFonts w:ascii="細明體" w:eastAsia="細明體" w:hAnsi="細明體" w:hint="eastAsia"/>
          <w:b/>
          <w:color w:val="00B0F0"/>
          <w:kern w:val="2"/>
          <w:lang w:eastAsia="zh-TW"/>
        </w:rPr>
        <w:t xml:space="preserve">WITH A AS </w:t>
      </w:r>
    </w:p>
    <w:p w:rsidR="008A7019" w:rsidRPr="00794EE7" w:rsidRDefault="008A7019" w:rsidP="008A7019">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讀取</w:t>
      </w:r>
      <w:r w:rsidRPr="00794EE7">
        <w:rPr>
          <w:rFonts w:ascii="細明體" w:eastAsia="細明體" w:hAnsi="細明體" w:cs="細明體" w:hint="eastAsia"/>
          <w:lang w:eastAsia="zh-TW"/>
        </w:rPr>
        <w:t>理賠受理輸入申請書檔</w:t>
      </w:r>
      <w:r w:rsidRPr="00794EE7">
        <w:rPr>
          <w:rFonts w:ascii="細明體" w:eastAsia="細明體" w:hAnsi="細明體" w:hint="eastAsia"/>
          <w:kern w:val="2"/>
          <w:lang w:eastAsia="zh-TW"/>
        </w:rPr>
        <w:t xml:space="preserve">DTAAA010 </w:t>
      </w:r>
    </w:p>
    <w:p w:rsidR="008A7019" w:rsidRPr="00794EE7" w:rsidRDefault="008A7019" w:rsidP="008A7019">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J</w:t>
      </w:r>
      <w:r w:rsidRPr="00794EE7">
        <w:rPr>
          <w:rFonts w:ascii="細明體" w:eastAsia="細明體" w:hAnsi="細明體" w:hint="eastAsia"/>
          <w:kern w:val="2"/>
          <w:lang w:eastAsia="zh-TW"/>
        </w:rPr>
        <w:t xml:space="preserve">oin </w:t>
      </w:r>
      <w:r w:rsidRPr="00794EE7">
        <w:rPr>
          <w:rFonts w:ascii="細明體" w:eastAsia="細明體" w:hAnsi="細明體" w:cs="細明體" w:hint="eastAsia"/>
          <w:lang w:eastAsia="zh-TW"/>
        </w:rPr>
        <w:t>理賠受理檔DTAAA001 on 受理編號</w:t>
      </w:r>
    </w:p>
    <w:p w:rsidR="00A65044" w:rsidRPr="00794EE7" w:rsidRDefault="00A65044" w:rsidP="00A65044">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LEFT JOIN 理賠診斷書檔DTAAA020 A020 ON 受理編號 </w:t>
      </w:r>
    </w:p>
    <w:p w:rsidR="008A7019" w:rsidRPr="00794EE7" w:rsidRDefault="008A7019" w:rsidP="008A7019">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BY參數:</w:t>
      </w:r>
    </w:p>
    <w:p w:rsidR="008A7019" w:rsidRPr="00794EE7" w:rsidRDefault="008A7019" w:rsidP="008A7019">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DTAAA010.事故原因: IN (</w:t>
      </w:r>
      <w:bookmarkStart w:id="20" w:name="Q_OCR_RESN_back"/>
      <w:bookmarkEnd w:id="20"/>
      <w:r w:rsidRPr="00794EE7">
        <w:rPr>
          <w:rFonts w:ascii="細明體" w:eastAsia="細明體" w:hAnsi="細明體"/>
          <w:kern w:val="2"/>
          <w:lang w:eastAsia="zh-TW"/>
        </w:rPr>
        <w:fldChar w:fldCharType="begin"/>
      </w:r>
      <w:r w:rsidRPr="00794EE7">
        <w:rPr>
          <w:rFonts w:ascii="細明體" w:eastAsia="細明體" w:hAnsi="細明體"/>
          <w:kern w:val="2"/>
          <w:lang w:eastAsia="zh-TW"/>
        </w:rPr>
        <w:instrText>HYPERLINK  \l "Q_OCR_RESN"</w:instrText>
      </w:r>
      <w:r w:rsidRPr="00794EE7">
        <w:rPr>
          <w:rFonts w:ascii="細明體" w:eastAsia="細明體" w:hAnsi="細明體"/>
          <w:kern w:val="2"/>
          <w:lang w:eastAsia="zh-TW"/>
        </w:rPr>
      </w:r>
      <w:r w:rsidRPr="00794EE7">
        <w:rPr>
          <w:rFonts w:ascii="細明體" w:eastAsia="細明體" w:hAnsi="細明體"/>
          <w:kern w:val="2"/>
          <w:lang w:eastAsia="zh-TW"/>
        </w:rPr>
        <w:fldChar w:fldCharType="separate"/>
      </w:r>
      <w:r w:rsidRPr="00794EE7">
        <w:rPr>
          <w:rStyle w:val="ad"/>
          <w:rFonts w:ascii="細明體" w:eastAsia="細明體" w:hAnsi="細明體" w:hint="eastAsia"/>
          <w:kern w:val="2"/>
          <w:lang w:eastAsia="zh-TW"/>
        </w:rPr>
        <w:t>事故原</w:t>
      </w:r>
      <w:r w:rsidRPr="00794EE7">
        <w:rPr>
          <w:rStyle w:val="ad"/>
          <w:rFonts w:ascii="細明體" w:eastAsia="細明體" w:hAnsi="細明體" w:hint="eastAsia"/>
          <w:kern w:val="2"/>
          <w:lang w:eastAsia="zh-TW"/>
        </w:rPr>
        <w:t>因</w:t>
      </w:r>
      <w:r w:rsidRPr="00794EE7">
        <w:rPr>
          <w:rStyle w:val="ad"/>
          <w:rFonts w:ascii="細明體" w:eastAsia="細明體" w:hAnsi="細明體" w:hint="eastAsia"/>
          <w:kern w:val="2"/>
          <w:lang w:eastAsia="zh-TW"/>
        </w:rPr>
        <w:t>代</w:t>
      </w:r>
      <w:r w:rsidRPr="00794EE7">
        <w:rPr>
          <w:rStyle w:val="ad"/>
          <w:rFonts w:ascii="細明體" w:eastAsia="細明體" w:hAnsi="細明體" w:hint="eastAsia"/>
          <w:kern w:val="2"/>
          <w:lang w:eastAsia="zh-TW"/>
        </w:rPr>
        <w:t>碼</w:t>
      </w:r>
      <w:r w:rsidRPr="00794EE7">
        <w:rPr>
          <w:rStyle w:val="ad"/>
          <w:rFonts w:ascii="細明體" w:eastAsia="細明體" w:hAnsi="細明體" w:hint="eastAsia"/>
          <w:kern w:val="2"/>
          <w:lang w:eastAsia="zh-TW"/>
        </w:rPr>
        <w:t>抽件條件</w:t>
      </w:r>
      <w:r w:rsidRPr="00794EE7">
        <w:rPr>
          <w:rFonts w:ascii="細明體" w:eastAsia="細明體" w:hAnsi="細明體"/>
          <w:kern w:val="2"/>
          <w:lang w:eastAsia="zh-TW"/>
        </w:rPr>
        <w:fldChar w:fldCharType="end"/>
      </w:r>
      <w:r w:rsidRPr="00794EE7">
        <w:rPr>
          <w:rFonts w:ascii="細明體" w:eastAsia="細明體" w:hAnsi="細明體" w:hint="eastAsia"/>
          <w:kern w:val="2"/>
          <w:lang w:eastAsia="zh-TW"/>
        </w:rPr>
        <w:t>)</w:t>
      </w:r>
      <w:ins w:id="21" w:author="FIS" w:date="2013-08-16T14:19:00Z">
        <w:r w:rsidR="00FB716F" w:rsidRPr="00FB716F">
          <w:rPr>
            <w:rFonts w:ascii="細明體" w:eastAsia="細明體" w:hAnsi="細明體"/>
            <w:kern w:val="2"/>
            <w:lang w:eastAsia="zh-TW"/>
          </w:rPr>
          <w:t xml:space="preserve"> </w:t>
        </w:r>
        <w:r w:rsidR="00FB716F" w:rsidRPr="00FB716F">
          <w:rPr>
            <w:rFonts w:ascii="細明體" w:eastAsia="細明體" w:hAnsi="細明體"/>
            <w:kern w:val="2"/>
            <w:lang w:eastAsia="zh-TW"/>
          </w:rPr>
          <w:sym w:font="Wingdings" w:char="F0E8"/>
        </w:r>
        <w:r w:rsidR="00FB716F">
          <w:rPr>
            <w:rFonts w:ascii="細明體" w:eastAsia="細明體" w:hAnsi="細明體" w:hint="eastAsia"/>
            <w:kern w:val="2"/>
            <w:lang w:eastAsia="zh-TW"/>
          </w:rPr>
          <w:t xml:space="preserve"> 若</w:t>
        </w:r>
        <w:r w:rsidR="00FB716F" w:rsidRPr="00CC5B93">
          <w:rPr>
            <w:rFonts w:ascii="細明體" w:eastAsia="細明體" w:hAnsi="細明體" w:hint="eastAsia"/>
            <w:kern w:val="2"/>
            <w:lang w:eastAsia="zh-TW"/>
          </w:rPr>
          <w:t>$</w:t>
        </w:r>
        <w:r w:rsidR="00FB716F">
          <w:rPr>
            <w:rFonts w:ascii="細明體" w:eastAsia="細明體" w:hAnsi="細明體" w:hint="eastAsia"/>
            <w:kern w:val="2"/>
            <w:lang w:eastAsia="zh-TW"/>
          </w:rPr>
          <w:t>模型分類為3或4 則不加此條件</w:t>
        </w:r>
      </w:ins>
    </w:p>
    <w:p w:rsidR="008A7019" w:rsidRPr="00794EE7" w:rsidRDefault="008A7019" w:rsidP="008A7019">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IF $事故者ID 不為空白 (事故者ID當作查詢條件)</w:t>
      </w:r>
    </w:p>
    <w:p w:rsidR="008A7019" w:rsidRPr="00794EE7" w:rsidRDefault="008A7019" w:rsidP="008A7019">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事故者ID: $事故者ID</w:t>
      </w:r>
    </w:p>
    <w:p w:rsidR="008A7019" w:rsidRPr="00794EE7" w:rsidRDefault="008A7019" w:rsidP="008A7019">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END IF</w:t>
      </w:r>
    </w:p>
    <w:p w:rsidR="008A7019" w:rsidRDefault="008A7019" w:rsidP="008A7019">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DTAAA001.受理進度 = </w:t>
      </w:r>
      <w:r w:rsidRPr="00794EE7">
        <w:rPr>
          <w:rFonts w:ascii="細明體" w:eastAsia="細明體" w:hAnsi="細明體"/>
          <w:kern w:val="2"/>
          <w:lang w:eastAsia="zh-TW"/>
        </w:rPr>
        <w:t>‘</w:t>
      </w:r>
      <w:r w:rsidRPr="00794EE7">
        <w:rPr>
          <w:rFonts w:ascii="細明體" w:eastAsia="細明體" w:hAnsi="細明體" w:hint="eastAsia"/>
          <w:kern w:val="2"/>
          <w:lang w:eastAsia="zh-TW"/>
        </w:rPr>
        <w:t>80</w:t>
      </w:r>
      <w:r w:rsidRPr="00794EE7">
        <w:rPr>
          <w:rFonts w:ascii="細明體" w:eastAsia="細明體" w:hAnsi="細明體"/>
          <w:kern w:val="2"/>
          <w:lang w:eastAsia="zh-TW"/>
        </w:rPr>
        <w:t>’</w:t>
      </w:r>
      <w:r w:rsidRPr="00794EE7">
        <w:rPr>
          <w:rFonts w:ascii="細明體" w:eastAsia="細明體" w:hAnsi="細明體" w:hint="eastAsia"/>
          <w:kern w:val="2"/>
          <w:lang w:eastAsia="zh-TW"/>
        </w:rPr>
        <w:t xml:space="preserve"> (結案 )</w:t>
      </w:r>
    </w:p>
    <w:p w:rsidR="00D817AE" w:rsidRPr="00F8637E" w:rsidRDefault="00D817AE" w:rsidP="008A7019">
      <w:pPr>
        <w:pStyle w:val="Tabletext"/>
        <w:keepLines w:val="0"/>
        <w:numPr>
          <w:ilvl w:val="3"/>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DTAA</w:t>
      </w:r>
      <w:r>
        <w:rPr>
          <w:rFonts w:ascii="細明體" w:eastAsia="細明體" w:hAnsi="細明體" w:hint="eastAsia"/>
          <w:kern w:val="2"/>
          <w:lang w:eastAsia="zh-TW"/>
        </w:rPr>
        <w:t>A001.</w:t>
      </w:r>
      <w:r>
        <w:rPr>
          <w:rFonts w:ascii="Arial" w:cs="Arial" w:hint="eastAsia"/>
          <w:lang w:eastAsia="zh-TW"/>
        </w:rPr>
        <w:t>壽團險分類</w:t>
      </w:r>
      <w:r>
        <w:rPr>
          <w:rFonts w:ascii="Arial" w:cs="Arial" w:hint="eastAsia"/>
          <w:lang w:eastAsia="zh-TW"/>
        </w:rPr>
        <w:t xml:space="preserve"> = </w:t>
      </w:r>
      <w:r>
        <w:rPr>
          <w:rFonts w:ascii="Arial" w:cs="Arial"/>
          <w:lang w:eastAsia="zh-TW"/>
        </w:rPr>
        <w:t>‘</w:t>
      </w:r>
      <w:r>
        <w:rPr>
          <w:rFonts w:ascii="Arial" w:cs="Arial" w:hint="eastAsia"/>
          <w:lang w:eastAsia="zh-TW"/>
        </w:rPr>
        <w:t>0</w:t>
      </w:r>
      <w:r>
        <w:rPr>
          <w:rFonts w:ascii="Arial" w:cs="Arial"/>
          <w:lang w:eastAsia="zh-TW"/>
        </w:rPr>
        <w:t>’</w:t>
      </w:r>
      <w:r>
        <w:rPr>
          <w:rFonts w:ascii="Arial" w:cs="Arial" w:hint="eastAsia"/>
          <w:lang w:eastAsia="zh-TW"/>
        </w:rPr>
        <w:t xml:space="preserve"> (</w:t>
      </w:r>
      <w:r>
        <w:rPr>
          <w:rFonts w:ascii="Arial" w:cs="Arial" w:hint="eastAsia"/>
          <w:lang w:eastAsia="zh-TW"/>
        </w:rPr>
        <w:t>壽險</w:t>
      </w:r>
      <w:r>
        <w:rPr>
          <w:rFonts w:ascii="Arial" w:cs="Arial" w:hint="eastAsia"/>
          <w:lang w:eastAsia="zh-TW"/>
        </w:rPr>
        <w:t>)</w:t>
      </w:r>
    </w:p>
    <w:p w:rsidR="00D817AE" w:rsidRPr="00F8637E" w:rsidRDefault="00244361" w:rsidP="008A7019">
      <w:pPr>
        <w:pStyle w:val="Tabletext"/>
        <w:keepLines w:val="0"/>
        <w:numPr>
          <w:ilvl w:val="3"/>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rPr>
        <w:t>DTAA</w:t>
      </w:r>
      <w:r>
        <w:rPr>
          <w:rFonts w:ascii="細明體" w:eastAsia="細明體" w:hAnsi="細明體" w:hint="eastAsia"/>
        </w:rPr>
        <w:t>A001.</w:t>
      </w:r>
      <w:r>
        <w:rPr>
          <w:rFonts w:ascii="Arial" w:cs="Arial" w:hint="eastAsia"/>
        </w:rPr>
        <w:t>重起案件分類</w:t>
      </w:r>
      <w:r>
        <w:rPr>
          <w:rFonts w:ascii="Arial" w:cs="Arial" w:hint="eastAsia"/>
          <w:lang w:eastAsia="zh-TW"/>
        </w:rPr>
        <w:t xml:space="preserve"> = </w:t>
      </w:r>
      <w:r>
        <w:rPr>
          <w:rFonts w:ascii="Arial" w:cs="Arial"/>
          <w:lang w:eastAsia="zh-TW"/>
        </w:rPr>
        <w:t>‘</w:t>
      </w:r>
      <w:r>
        <w:rPr>
          <w:rFonts w:ascii="Arial" w:cs="Arial" w:hint="eastAsia"/>
          <w:lang w:eastAsia="zh-TW"/>
        </w:rPr>
        <w:t>0</w:t>
      </w:r>
      <w:r>
        <w:rPr>
          <w:rFonts w:ascii="Arial" w:cs="Arial"/>
          <w:lang w:eastAsia="zh-TW"/>
        </w:rPr>
        <w:t>’</w:t>
      </w:r>
      <w:r>
        <w:rPr>
          <w:rFonts w:ascii="Arial" w:cs="Arial" w:hint="eastAsia"/>
          <w:lang w:eastAsia="zh-TW"/>
        </w:rPr>
        <w:t xml:space="preserve"> (</w:t>
      </w:r>
      <w:r>
        <w:rPr>
          <w:rFonts w:ascii="Arial" w:cs="Arial" w:hint="eastAsia"/>
          <w:lang w:eastAsia="zh-TW"/>
        </w:rPr>
        <w:t>正常</w:t>
      </w:r>
      <w:r>
        <w:rPr>
          <w:rFonts w:ascii="Arial" w:cs="Arial" w:hint="eastAsia"/>
          <w:lang w:eastAsia="zh-TW"/>
        </w:rPr>
        <w:t>)</w:t>
      </w:r>
    </w:p>
    <w:p w:rsidR="001E75C3" w:rsidRPr="00794EE7" w:rsidRDefault="001E75C3" w:rsidP="008A7019">
      <w:pPr>
        <w:pStyle w:val="Tabletext"/>
        <w:keepLines w:val="0"/>
        <w:numPr>
          <w:ilvl w:val="3"/>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rPr>
        <w:t>DTAA</w:t>
      </w:r>
      <w:r>
        <w:rPr>
          <w:rFonts w:ascii="細明體" w:eastAsia="細明體" w:hAnsi="細明體" w:hint="eastAsia"/>
        </w:rPr>
        <w:t>A001.</w:t>
      </w:r>
      <w:r>
        <w:rPr>
          <w:rFonts w:ascii="細明體" w:eastAsia="細明體" w:hAnsi="細明體" w:hint="eastAsia"/>
          <w:lang w:eastAsia="zh-TW"/>
        </w:rPr>
        <w:t xml:space="preserve">壽理編號 LIKE </w:t>
      </w:r>
      <w:r>
        <w:rPr>
          <w:rFonts w:ascii="細明體" w:eastAsia="細明體" w:hAnsi="細明體"/>
          <w:lang w:eastAsia="zh-TW"/>
        </w:rPr>
        <w:t>‘</w:t>
      </w:r>
      <w:r>
        <w:rPr>
          <w:rFonts w:ascii="細明體" w:eastAsia="細明體" w:hAnsi="細明體" w:hint="eastAsia"/>
          <w:lang w:eastAsia="zh-TW"/>
        </w:rPr>
        <w:t>%00</w:t>
      </w:r>
      <w:ins w:id="22" w:author="FIS" w:date="2013-08-19T13:56:00Z">
        <w:r w:rsidR="00084099">
          <w:rPr>
            <w:rFonts w:ascii="細明體" w:eastAsia="細明體" w:hAnsi="細明體" w:hint="eastAsia"/>
            <w:lang w:eastAsia="zh-TW"/>
          </w:rPr>
          <w:t>0</w:t>
        </w:r>
      </w:ins>
      <w:r>
        <w:rPr>
          <w:rFonts w:ascii="細明體" w:eastAsia="細明體" w:hAnsi="細明體" w:hint="eastAsia"/>
          <w:lang w:eastAsia="zh-TW"/>
        </w:rPr>
        <w:t>1</w:t>
      </w:r>
      <w:r>
        <w:rPr>
          <w:rFonts w:ascii="細明體" w:eastAsia="細明體" w:hAnsi="細明體"/>
          <w:lang w:eastAsia="zh-TW"/>
        </w:rPr>
        <w:t>”</w:t>
      </w:r>
    </w:p>
    <w:p w:rsidR="008A7019" w:rsidRPr="00794EE7" w:rsidRDefault="008A7019" w:rsidP="008A7019">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IF ($</w:t>
      </w:r>
      <w:r w:rsidRPr="00794EE7">
        <w:rPr>
          <w:rFonts w:ascii="細明體" w:eastAsia="細明體" w:hAnsi="細明體" w:hint="eastAsia"/>
          <w:lang w:eastAsia="zh-TW"/>
        </w:rPr>
        <w:t xml:space="preserve">整批或當日件 = </w:t>
      </w:r>
      <w:r w:rsidRPr="00794EE7">
        <w:rPr>
          <w:rFonts w:ascii="細明體" w:eastAsia="細明體" w:hAnsi="細明體"/>
          <w:lang w:eastAsia="zh-TW"/>
        </w:rPr>
        <w:t>‘</w:t>
      </w:r>
      <w:r w:rsidRPr="00794EE7">
        <w:rPr>
          <w:rFonts w:ascii="細明體" w:eastAsia="細明體" w:hAnsi="細明體" w:hint="eastAsia"/>
          <w:lang w:eastAsia="zh-TW"/>
        </w:rPr>
        <w:t>D</w:t>
      </w:r>
      <w:r w:rsidRPr="00794EE7">
        <w:rPr>
          <w:rFonts w:ascii="細明體" w:eastAsia="細明體" w:hAnsi="細明體"/>
          <w:lang w:eastAsia="zh-TW"/>
        </w:rPr>
        <w:t>’</w:t>
      </w:r>
      <w:r w:rsidRPr="00794EE7">
        <w:rPr>
          <w:rFonts w:ascii="細明體" w:eastAsia="細明體" w:hAnsi="細明體" w:hint="eastAsia"/>
          <w:lang w:eastAsia="zh-TW"/>
        </w:rPr>
        <w:t>)</w:t>
      </w:r>
    </w:p>
    <w:p w:rsidR="008A7019" w:rsidRPr="00794EE7" w:rsidRDefault="008A7019" w:rsidP="008A7019">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 xml:space="preserve">結案日(END_CASE_DATE) = </w:t>
      </w:r>
      <w:r w:rsidRPr="00794EE7">
        <w:rPr>
          <w:rFonts w:ascii="細明體" w:eastAsia="細明體" w:hAnsi="細明體" w:hint="eastAsia"/>
          <w:kern w:val="2"/>
          <w:lang w:eastAsia="zh-TW"/>
        </w:rPr>
        <w:t>$Shutdown_Date</w:t>
      </w:r>
    </w:p>
    <w:p w:rsidR="008A7019" w:rsidRPr="00794EE7" w:rsidRDefault="008A7019" w:rsidP="008A7019">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END IF</w:t>
      </w:r>
    </w:p>
    <w:p w:rsidR="008A7019" w:rsidRPr="00794EE7" w:rsidRDefault="008A7019" w:rsidP="008A7019">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撈取欄位</w:t>
      </w:r>
    </w:p>
    <w:p w:rsidR="008A7019" w:rsidRPr="00794EE7" w:rsidRDefault="008A7019" w:rsidP="008A7019">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DTAAA010.受理編號</w:t>
      </w:r>
    </w:p>
    <w:p w:rsidR="008A7019" w:rsidRDefault="008A7019" w:rsidP="008A7019">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DTAAA010.事故者ID</w:t>
      </w:r>
    </w:p>
    <w:p w:rsidR="00FE3B86" w:rsidRPr="00794EE7" w:rsidRDefault="00FE3B86" w:rsidP="008A7019">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DTAAA010.事故原因</w:t>
      </w:r>
    </w:p>
    <w:p w:rsidR="008A7019" w:rsidRPr="00794EE7" w:rsidRDefault="008A7019" w:rsidP="008A7019">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DTAAA010.事故日期</w:t>
      </w:r>
    </w:p>
    <w:p w:rsidR="000B6176" w:rsidRPr="00794EE7" w:rsidRDefault="000B6176" w:rsidP="008A7019">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DTAAA010.申請日期</w:t>
      </w:r>
    </w:p>
    <w:p w:rsidR="000B6176" w:rsidRPr="00794EE7" w:rsidRDefault="000B6176" w:rsidP="00853118">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DTAAA010.居住地址郵遞區號</w:t>
      </w:r>
    </w:p>
    <w:p w:rsidR="000B6176" w:rsidRPr="00794EE7" w:rsidRDefault="000B6176" w:rsidP="00853118">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DTAAA001.受理單位</w:t>
      </w:r>
    </w:p>
    <w:p w:rsidR="000B6176" w:rsidRPr="00794EE7" w:rsidRDefault="000B6176" w:rsidP="00853118">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DTAAA001.重起案件分類</w:t>
      </w:r>
    </w:p>
    <w:p w:rsidR="00A65044" w:rsidRDefault="00A65044" w:rsidP="00853118">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A020.醫院代碼</w:t>
      </w:r>
    </w:p>
    <w:p w:rsidR="005E5ECE" w:rsidRPr="00794EE7" w:rsidRDefault="005E5ECE" w:rsidP="00853118">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A020.醫院名稱</w:t>
      </w:r>
    </w:p>
    <w:p w:rsidR="00002321" w:rsidRDefault="00002321" w:rsidP="00853118">
      <w:pPr>
        <w:pStyle w:val="Tabletext"/>
        <w:keepLines w:val="0"/>
        <w:numPr>
          <w:ilvl w:val="4"/>
          <w:numId w:val="1"/>
        </w:numPr>
        <w:spacing w:after="0" w:line="240" w:lineRule="auto"/>
        <w:rPr>
          <w:ins w:id="23" w:author="FIS" w:date="2013-08-19T13:09:00Z"/>
          <w:rFonts w:ascii="細明體" w:eastAsia="細明體" w:hAnsi="細明體" w:hint="eastAsia"/>
          <w:kern w:val="2"/>
          <w:lang w:eastAsia="zh-TW"/>
        </w:rPr>
      </w:pPr>
      <w:r w:rsidRPr="00794EE7">
        <w:rPr>
          <w:rFonts w:ascii="細明體" w:eastAsia="細明體" w:hAnsi="細明體" w:hint="eastAsia"/>
          <w:kern w:val="2"/>
          <w:lang w:eastAsia="zh-TW"/>
        </w:rPr>
        <w:t>A020.診斷書序號</w:t>
      </w:r>
    </w:p>
    <w:p w:rsidR="00D66FEA" w:rsidRPr="00794EE7" w:rsidRDefault="00D66FEA" w:rsidP="00D66FEA">
      <w:pPr>
        <w:pStyle w:val="Tabletext"/>
        <w:keepLines w:val="0"/>
        <w:numPr>
          <w:ilvl w:val="4"/>
          <w:numId w:val="1"/>
        </w:numPr>
        <w:spacing w:after="0" w:line="240" w:lineRule="auto"/>
        <w:rPr>
          <w:rFonts w:ascii="細明體" w:eastAsia="細明體" w:hAnsi="細明體" w:hint="eastAsia"/>
          <w:kern w:val="2"/>
          <w:lang w:eastAsia="zh-TW"/>
        </w:rPr>
      </w:pPr>
      <w:ins w:id="24" w:author="FIS" w:date="2013-08-19T13:09:00Z">
        <w:r>
          <w:rPr>
            <w:rFonts w:ascii="細明體" w:eastAsia="細明體" w:hAnsi="細明體"/>
            <w:kern w:val="2"/>
            <w:lang w:eastAsia="zh-TW"/>
          </w:rPr>
          <w:t>A</w:t>
        </w:r>
        <w:r>
          <w:rPr>
            <w:rFonts w:ascii="細明體" w:eastAsia="細明體" w:hAnsi="細明體" w:hint="eastAsia"/>
            <w:kern w:val="2"/>
            <w:lang w:eastAsia="zh-TW"/>
          </w:rPr>
          <w:t>001.</w:t>
        </w:r>
        <w:r w:rsidRPr="00D66FEA">
          <w:rPr>
            <w:rFonts w:ascii="細明體" w:eastAsia="細明體" w:hAnsi="細明體" w:hint="eastAsia"/>
            <w:kern w:val="2"/>
            <w:lang w:eastAsia="zh-TW"/>
          </w:rPr>
          <w:t>案件優先順序</w:t>
        </w:r>
      </w:ins>
    </w:p>
    <w:p w:rsidR="00426124" w:rsidRPr="00794EE7" w:rsidRDefault="00426124" w:rsidP="00426124">
      <w:pPr>
        <w:pStyle w:val="Tabletext"/>
        <w:keepLines w:val="0"/>
        <w:numPr>
          <w:ilvl w:val="1"/>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讀取篩選資料</w:t>
      </w:r>
      <w:r w:rsidRPr="00794EE7">
        <w:rPr>
          <w:rFonts w:ascii="細明體" w:eastAsia="細明體" w:hAnsi="細明體" w:hint="eastAsia"/>
          <w:b/>
          <w:color w:val="00B0F0"/>
          <w:kern w:val="2"/>
          <w:lang w:eastAsia="zh-TW"/>
        </w:rPr>
        <w:t>A</w:t>
      </w:r>
      <w:r w:rsidRPr="00794EE7">
        <w:rPr>
          <w:rFonts w:ascii="細明體" w:eastAsia="細明體" w:hAnsi="細明體" w:hint="eastAsia"/>
          <w:kern w:val="2"/>
          <w:lang w:eastAsia="zh-TW"/>
        </w:rPr>
        <w:t xml:space="preserve">  </w:t>
      </w:r>
    </w:p>
    <w:p w:rsidR="007C6FD0" w:rsidRDefault="00A53DFD" w:rsidP="00A53DFD">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L</w:t>
      </w:r>
      <w:r w:rsidRPr="00794EE7">
        <w:rPr>
          <w:rFonts w:ascii="細明體" w:eastAsia="細明體" w:hAnsi="細明體" w:hint="eastAsia"/>
          <w:kern w:val="2"/>
          <w:lang w:eastAsia="zh-TW"/>
        </w:rPr>
        <w:t>EFT JOIN 單位地址檔</w:t>
      </w:r>
      <w:r w:rsidRPr="00794EE7">
        <w:rPr>
          <w:rFonts w:ascii="細明體" w:eastAsia="細明體" w:hAnsi="細明體"/>
          <w:kern w:val="2"/>
          <w:lang w:eastAsia="zh-TW"/>
        </w:rPr>
        <w:t>DTZ0_UNIT_ADDRESS</w:t>
      </w:r>
      <w:r w:rsidRPr="00794EE7">
        <w:rPr>
          <w:rFonts w:ascii="細明體" w:eastAsia="細明體" w:hAnsi="細明體" w:hint="eastAsia"/>
          <w:kern w:val="2"/>
          <w:lang w:eastAsia="zh-TW"/>
        </w:rPr>
        <w:t xml:space="preserve"> UNIT_ADDR ON </w:t>
      </w:r>
      <w:r w:rsidR="007C6FD0" w:rsidRPr="00794EE7">
        <w:rPr>
          <w:rFonts w:ascii="細明體" w:eastAsia="細明體" w:hAnsi="細明體" w:hint="eastAsia"/>
          <w:kern w:val="2"/>
          <w:lang w:eastAsia="zh-TW"/>
        </w:rPr>
        <w:t xml:space="preserve"> </w:t>
      </w:r>
      <w:r w:rsidR="000B6176" w:rsidRPr="00794EE7">
        <w:rPr>
          <w:rFonts w:ascii="細明體" w:eastAsia="細明體" w:hAnsi="細明體" w:hint="eastAsia"/>
          <w:kern w:val="2"/>
          <w:lang w:eastAsia="zh-TW"/>
        </w:rPr>
        <w:t>A</w:t>
      </w:r>
      <w:r w:rsidR="0006004E" w:rsidRPr="00794EE7">
        <w:rPr>
          <w:rFonts w:ascii="細明體" w:eastAsia="細明體" w:hAnsi="細明體" w:hint="eastAsia"/>
          <w:kern w:val="2"/>
          <w:lang w:eastAsia="zh-TW"/>
        </w:rPr>
        <w:t>.受理單位 = UNIT_ADDR.單位代號</w:t>
      </w:r>
    </w:p>
    <w:p w:rsidR="005E5ECE" w:rsidRPr="00794EE7" w:rsidRDefault="005E5ECE" w:rsidP="00A53DFD">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L</w:t>
      </w:r>
      <w:r w:rsidRPr="00794EE7">
        <w:rPr>
          <w:rFonts w:ascii="細明體" w:eastAsia="細明體" w:hAnsi="細明體" w:hint="eastAsia"/>
          <w:kern w:val="2"/>
          <w:lang w:eastAsia="zh-TW"/>
        </w:rPr>
        <w:t xml:space="preserve">EFT JOIN </w:t>
      </w:r>
      <w:r>
        <w:rPr>
          <w:rFonts w:ascii="細明體" w:eastAsia="細明體" w:hAnsi="細明體" w:hint="eastAsia"/>
          <w:kern w:val="2"/>
          <w:lang w:eastAsia="zh-TW"/>
        </w:rPr>
        <w:t>單位暫存</w:t>
      </w:r>
      <w:r w:rsidRPr="00794EE7">
        <w:rPr>
          <w:rFonts w:ascii="細明體" w:eastAsia="細明體" w:hAnsi="細明體" w:hint="eastAsia"/>
          <w:kern w:val="2"/>
          <w:lang w:eastAsia="zh-TW"/>
        </w:rPr>
        <w:t>檔</w:t>
      </w:r>
      <w:r w:rsidRPr="00794EE7">
        <w:rPr>
          <w:rFonts w:ascii="細明體" w:eastAsia="細明體" w:hAnsi="細明體"/>
          <w:kern w:val="2"/>
          <w:lang w:eastAsia="zh-TW"/>
        </w:rPr>
        <w:t>DTZ0_UNIT_</w:t>
      </w:r>
      <w:r>
        <w:rPr>
          <w:rFonts w:ascii="細明體" w:eastAsia="細明體" w:hAnsi="細明體" w:hint="eastAsia"/>
          <w:kern w:val="2"/>
          <w:lang w:eastAsia="zh-TW"/>
        </w:rPr>
        <w:t>WORK</w:t>
      </w:r>
      <w:r w:rsidRPr="00794EE7">
        <w:rPr>
          <w:rFonts w:ascii="細明體" w:eastAsia="細明體" w:hAnsi="細明體" w:hint="eastAsia"/>
          <w:kern w:val="2"/>
          <w:lang w:eastAsia="zh-TW"/>
        </w:rPr>
        <w:t xml:space="preserve"> UNIT_</w:t>
      </w:r>
      <w:r>
        <w:rPr>
          <w:rFonts w:ascii="細明體" w:eastAsia="細明體" w:hAnsi="細明體" w:hint="eastAsia"/>
          <w:kern w:val="2"/>
          <w:lang w:eastAsia="zh-TW"/>
        </w:rPr>
        <w:t>WORK</w:t>
      </w:r>
      <w:r w:rsidRPr="00794EE7">
        <w:rPr>
          <w:rFonts w:ascii="細明體" w:eastAsia="細明體" w:hAnsi="細明體" w:hint="eastAsia"/>
          <w:kern w:val="2"/>
          <w:lang w:eastAsia="zh-TW"/>
        </w:rPr>
        <w:t xml:space="preserve"> ON  A.受理單位 = UNIT_</w:t>
      </w:r>
      <w:r>
        <w:rPr>
          <w:rFonts w:ascii="細明體" w:eastAsia="細明體" w:hAnsi="細明體" w:hint="eastAsia"/>
          <w:kern w:val="2"/>
          <w:lang w:eastAsia="zh-TW"/>
        </w:rPr>
        <w:t>WORK</w:t>
      </w:r>
      <w:r w:rsidRPr="00794EE7">
        <w:rPr>
          <w:rFonts w:ascii="細明體" w:eastAsia="細明體" w:hAnsi="細明體" w:hint="eastAsia"/>
          <w:kern w:val="2"/>
          <w:lang w:eastAsia="zh-TW"/>
        </w:rPr>
        <w:t>.單位代號</w:t>
      </w:r>
    </w:p>
    <w:p w:rsidR="00A65044" w:rsidRPr="00794EE7" w:rsidRDefault="000A4FB1" w:rsidP="00A65044">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撈取欄位</w:t>
      </w:r>
      <w:r w:rsidR="00B52C97" w:rsidRPr="00794EE7">
        <w:rPr>
          <w:rFonts w:ascii="細明體" w:eastAsia="細明體" w:hAnsi="細明體" w:hint="eastAsia"/>
          <w:kern w:val="2"/>
          <w:lang w:eastAsia="zh-TW"/>
        </w:rPr>
        <w:t>:</w:t>
      </w:r>
      <w:r w:rsidR="00A65044" w:rsidRPr="00794EE7">
        <w:rPr>
          <w:rFonts w:ascii="細明體" w:eastAsia="細明體" w:hAnsi="細明體" w:hint="eastAsia"/>
          <w:kern w:val="2"/>
          <w:lang w:eastAsia="zh-TW"/>
        </w:rPr>
        <w:t>DISTINCT</w:t>
      </w:r>
    </w:p>
    <w:p w:rsidR="000B6176" w:rsidRPr="00794EE7" w:rsidRDefault="009214CA" w:rsidP="00853118">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w:t>
      </w:r>
      <w:r w:rsidR="000B6176" w:rsidRPr="00794EE7">
        <w:rPr>
          <w:rFonts w:ascii="細明體" w:eastAsia="細明體" w:hAnsi="細明體" w:hint="eastAsia"/>
          <w:kern w:val="2"/>
          <w:lang w:eastAsia="zh-TW"/>
        </w:rPr>
        <w:t>.受理編號</w:t>
      </w:r>
    </w:p>
    <w:p w:rsidR="000B6176" w:rsidRPr="00794EE7" w:rsidRDefault="000B6176" w:rsidP="00853118">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A.事故者ID</w:t>
      </w:r>
    </w:p>
    <w:p w:rsidR="000B6176" w:rsidRPr="00794EE7" w:rsidRDefault="000B6176" w:rsidP="00853118">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A.事故原因代碼</w:t>
      </w:r>
    </w:p>
    <w:p w:rsidR="00DF01E2" w:rsidRPr="00794EE7" w:rsidRDefault="000B6176" w:rsidP="00BB376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w:t>
      </w:r>
      <w:r w:rsidR="00DF01E2" w:rsidRPr="00794EE7">
        <w:rPr>
          <w:rFonts w:ascii="細明體" w:eastAsia="細明體" w:hAnsi="細明體" w:hint="eastAsia"/>
          <w:kern w:val="2"/>
          <w:lang w:eastAsia="zh-TW"/>
        </w:rPr>
        <w:t>.</w:t>
      </w:r>
      <w:r w:rsidR="00D636EF" w:rsidRPr="00794EE7">
        <w:rPr>
          <w:rFonts w:ascii="細明體" w:eastAsia="細明體" w:hAnsi="細明體" w:hint="eastAsia"/>
          <w:kern w:val="2"/>
          <w:lang w:eastAsia="zh-TW"/>
        </w:rPr>
        <w:t>申請日期</w:t>
      </w:r>
    </w:p>
    <w:p w:rsidR="00DF01E2" w:rsidRPr="00794EE7" w:rsidRDefault="000B6176" w:rsidP="00BB376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w:t>
      </w:r>
      <w:r w:rsidR="00DF01E2" w:rsidRPr="00794EE7">
        <w:rPr>
          <w:rFonts w:ascii="細明體" w:eastAsia="細明體" w:hAnsi="細明體" w:hint="eastAsia"/>
          <w:kern w:val="2"/>
          <w:lang w:eastAsia="zh-TW"/>
        </w:rPr>
        <w:t>.居住地址郵遞區號</w:t>
      </w:r>
    </w:p>
    <w:p w:rsidR="00A53DFD" w:rsidRDefault="000B6176" w:rsidP="00BB376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w:t>
      </w:r>
      <w:r w:rsidR="00A53DFD" w:rsidRPr="00794EE7">
        <w:rPr>
          <w:rFonts w:ascii="細明體" w:eastAsia="細明體" w:hAnsi="細明體" w:hint="eastAsia"/>
          <w:kern w:val="2"/>
          <w:lang w:eastAsia="zh-TW"/>
        </w:rPr>
        <w:t>.受理單位</w:t>
      </w:r>
    </w:p>
    <w:p w:rsidR="005E5ECE" w:rsidRPr="00794EE7" w:rsidRDefault="005E5ECE" w:rsidP="00BB376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UNIT_</w:t>
      </w:r>
      <w:r>
        <w:rPr>
          <w:rFonts w:ascii="細明體" w:eastAsia="細明體" w:hAnsi="細明體" w:hint="eastAsia"/>
          <w:kern w:val="2"/>
          <w:lang w:eastAsia="zh-TW"/>
        </w:rPr>
        <w:t>WORK.單位代號簡稱</w:t>
      </w:r>
    </w:p>
    <w:p w:rsidR="00DF01E2" w:rsidRPr="00794EE7" w:rsidRDefault="000B6176" w:rsidP="00BB376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w:t>
      </w:r>
      <w:r w:rsidR="00497419" w:rsidRPr="00794EE7">
        <w:rPr>
          <w:rFonts w:ascii="細明體" w:eastAsia="細明體" w:hAnsi="細明體" w:hint="eastAsia"/>
          <w:kern w:val="2"/>
          <w:lang w:eastAsia="zh-TW"/>
        </w:rPr>
        <w:t>.重起案件分類</w:t>
      </w:r>
    </w:p>
    <w:p w:rsidR="00D325A1" w:rsidRPr="00794EE7" w:rsidRDefault="00D325A1" w:rsidP="00BB376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UNIT_ADDR.郵遞區號 (取前三碼)</w:t>
      </w:r>
      <w:r w:rsidR="00466AB6" w:rsidRPr="00794EE7">
        <w:rPr>
          <w:rFonts w:ascii="細明體" w:eastAsia="細明體" w:hAnsi="細明體" w:hint="eastAsia"/>
          <w:kern w:val="2"/>
          <w:lang w:eastAsia="zh-TW"/>
        </w:rPr>
        <w:t xml:space="preserve"> AS 受理單位郵遞區號</w:t>
      </w:r>
    </w:p>
    <w:p w:rsidR="00A65044" w:rsidRDefault="00A65044" w:rsidP="00BB376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A.醫院代碼</w:t>
      </w:r>
    </w:p>
    <w:p w:rsidR="005E5ECE" w:rsidRPr="00794EE7" w:rsidRDefault="005E5ECE" w:rsidP="00BB3761">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A.醫院名稱</w:t>
      </w:r>
    </w:p>
    <w:p w:rsidR="00002321" w:rsidRDefault="00002321" w:rsidP="00BB3761">
      <w:pPr>
        <w:pStyle w:val="Tabletext"/>
        <w:keepLines w:val="0"/>
        <w:numPr>
          <w:ilvl w:val="3"/>
          <w:numId w:val="1"/>
        </w:numPr>
        <w:spacing w:after="0" w:line="240" w:lineRule="auto"/>
        <w:rPr>
          <w:ins w:id="25" w:author="FIS" w:date="2013-08-19T13:09:00Z"/>
          <w:rFonts w:ascii="細明體" w:eastAsia="細明體" w:hAnsi="細明體" w:hint="eastAsia"/>
          <w:kern w:val="2"/>
          <w:lang w:eastAsia="zh-TW"/>
        </w:rPr>
      </w:pPr>
      <w:r w:rsidRPr="00794EE7">
        <w:rPr>
          <w:rFonts w:ascii="細明體" w:eastAsia="細明體" w:hAnsi="細明體" w:hint="eastAsia"/>
          <w:kern w:val="2"/>
          <w:lang w:eastAsia="zh-TW"/>
        </w:rPr>
        <w:t>A.診斷書序號</w:t>
      </w:r>
    </w:p>
    <w:p w:rsidR="00D66FEA" w:rsidRPr="00794EE7" w:rsidRDefault="00D66FEA" w:rsidP="00BB3761">
      <w:pPr>
        <w:pStyle w:val="Tabletext"/>
        <w:keepLines w:val="0"/>
        <w:numPr>
          <w:ilvl w:val="3"/>
          <w:numId w:val="1"/>
        </w:numPr>
        <w:spacing w:after="0" w:line="240" w:lineRule="auto"/>
        <w:rPr>
          <w:rFonts w:ascii="細明體" w:eastAsia="細明體" w:hAnsi="細明體" w:hint="eastAsia"/>
          <w:kern w:val="2"/>
          <w:lang w:eastAsia="zh-TW"/>
        </w:rPr>
      </w:pPr>
      <w:ins w:id="26" w:author="FIS" w:date="2013-08-19T13:09:00Z">
        <w:r>
          <w:rPr>
            <w:rFonts w:ascii="細明體" w:eastAsia="細明體" w:hAnsi="細明體"/>
            <w:kern w:val="2"/>
            <w:lang w:eastAsia="zh-TW"/>
          </w:rPr>
          <w:t>A</w:t>
        </w:r>
        <w:r>
          <w:rPr>
            <w:rFonts w:ascii="細明體" w:eastAsia="細明體" w:hAnsi="細明體" w:hint="eastAsia"/>
            <w:kern w:val="2"/>
            <w:lang w:eastAsia="zh-TW"/>
          </w:rPr>
          <w:t>.</w:t>
        </w:r>
        <w:r w:rsidRPr="00D66FEA">
          <w:rPr>
            <w:rFonts w:ascii="細明體" w:eastAsia="細明體" w:hAnsi="細明體" w:hint="eastAsia"/>
            <w:kern w:val="2"/>
            <w:lang w:eastAsia="zh-TW"/>
          </w:rPr>
          <w:t>案件優先順序</w:t>
        </w:r>
      </w:ins>
    </w:p>
    <w:p w:rsidR="00426124" w:rsidRPr="00794EE7" w:rsidRDefault="00426124" w:rsidP="00426124">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WHERE 條件:</w:t>
      </w:r>
    </w:p>
    <w:p w:rsidR="0006004E" w:rsidRDefault="0006004E" w:rsidP="00426124">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UNIT_ADDR.單位代號 IS NOT NULL </w:t>
      </w:r>
    </w:p>
    <w:p w:rsidR="005E5ECE" w:rsidRDefault="005E5ECE" w:rsidP="00426124">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UNIT_WORK</w:t>
      </w:r>
      <w:r w:rsidRPr="00794EE7">
        <w:rPr>
          <w:rFonts w:ascii="細明體" w:eastAsia="細明體" w:hAnsi="細明體" w:hint="eastAsia"/>
          <w:kern w:val="2"/>
          <w:lang w:eastAsia="zh-TW"/>
        </w:rPr>
        <w:t>.單位代號 IS NOT NULL</w:t>
      </w:r>
    </w:p>
    <w:p w:rsidR="008C6E6B" w:rsidRPr="00DA5EFE" w:rsidRDefault="008C6E6B" w:rsidP="008C6E6B">
      <w:pPr>
        <w:pStyle w:val="Tabletext"/>
        <w:keepLines w:val="0"/>
        <w:numPr>
          <w:ilvl w:val="1"/>
          <w:numId w:val="1"/>
        </w:numPr>
        <w:spacing w:after="0" w:line="240" w:lineRule="auto"/>
        <w:rPr>
          <w:rFonts w:ascii="細明體" w:eastAsia="細明體" w:hAnsi="細明體" w:hint="eastAsia"/>
          <w:kern w:val="2"/>
          <w:lang w:eastAsia="zh-TW"/>
        </w:rPr>
      </w:pPr>
      <w:r>
        <w:rPr>
          <w:rFonts w:ascii="細明體" w:eastAsia="細明體" w:hAnsi="細明體"/>
          <w:kern w:val="2"/>
          <w:lang w:eastAsia="zh-TW"/>
        </w:rPr>
        <w:t>E</w:t>
      </w:r>
      <w:r>
        <w:rPr>
          <w:rFonts w:ascii="細明體" w:eastAsia="細明體" w:hAnsi="細明體" w:hint="eastAsia"/>
          <w:kern w:val="2"/>
          <w:lang w:eastAsia="zh-TW"/>
        </w:rPr>
        <w:t>LSE IF  $</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Pr>
          <w:rFonts w:ascii="細明體" w:eastAsia="細明體" w:hAnsi="細明體"/>
          <w:lang w:eastAsia="zh-TW"/>
        </w:rPr>
        <w:t>‘</w:t>
      </w:r>
      <w:r>
        <w:rPr>
          <w:rFonts w:ascii="細明體" w:eastAsia="細明體" w:hAnsi="細明體" w:hint="eastAsia"/>
          <w:lang w:eastAsia="zh-TW"/>
        </w:rPr>
        <w:t>D</w:t>
      </w:r>
      <w:r>
        <w:rPr>
          <w:rFonts w:ascii="細明體" w:eastAsia="細明體" w:hAnsi="細明體"/>
          <w:lang w:eastAsia="zh-TW"/>
        </w:rPr>
        <w:t>’</w:t>
      </w:r>
      <w:r>
        <w:rPr>
          <w:rFonts w:ascii="細明體" w:eastAsia="細明體" w:hAnsi="細明體" w:hint="eastAsia"/>
          <w:lang w:eastAsia="zh-TW"/>
        </w:rPr>
        <w:t xml:space="preserve"> (當日 )</w:t>
      </w:r>
      <w:r>
        <w:rPr>
          <w:rFonts w:ascii="細明體" w:eastAsia="細明體" w:hAnsi="細明體" w:hint="eastAsia"/>
          <w:b/>
          <w:color w:val="00B0F0"/>
          <w:kern w:val="2"/>
          <w:lang w:eastAsia="zh-TW"/>
        </w:rPr>
        <w:t>//**當日件的查詢SQL</w:t>
      </w:r>
    </w:p>
    <w:p w:rsidR="008C6E6B" w:rsidRDefault="008C6E6B" w:rsidP="008C6E6B">
      <w:pPr>
        <w:pStyle w:val="Tabletext"/>
        <w:keepLines w:val="0"/>
        <w:numPr>
          <w:ilvl w:val="1"/>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$查詢日期時間_起  = $Shutdown_Date + </w:t>
      </w:r>
      <w:r>
        <w:rPr>
          <w:rFonts w:ascii="細明體" w:eastAsia="細明體" w:hAnsi="細明體"/>
          <w:kern w:val="2"/>
          <w:lang w:eastAsia="zh-TW"/>
        </w:rPr>
        <w:t>‘</w:t>
      </w:r>
      <w:r>
        <w:rPr>
          <w:rFonts w:ascii="細明體" w:eastAsia="細明體" w:hAnsi="細明體" w:hint="eastAsia"/>
          <w:kern w:val="2"/>
          <w:lang w:eastAsia="zh-TW"/>
        </w:rPr>
        <w:t xml:space="preserve"> 00:00:00.000</w:t>
      </w:r>
      <w:r>
        <w:rPr>
          <w:rFonts w:ascii="細明體" w:eastAsia="細明體" w:hAnsi="細明體"/>
          <w:kern w:val="2"/>
          <w:lang w:eastAsia="zh-TW"/>
        </w:rPr>
        <w:t>’</w:t>
      </w:r>
      <w:r>
        <w:rPr>
          <w:rFonts w:ascii="細明體" w:eastAsia="細明體" w:hAnsi="細明體" w:hint="eastAsia"/>
          <w:kern w:val="2"/>
          <w:lang w:eastAsia="zh-TW"/>
        </w:rPr>
        <w:t>;</w:t>
      </w:r>
    </w:p>
    <w:p w:rsidR="008C6E6B" w:rsidRPr="00DA5EFE" w:rsidRDefault="008C6E6B" w:rsidP="008C6E6B">
      <w:pPr>
        <w:pStyle w:val="Tabletext"/>
        <w:keepLines w:val="0"/>
        <w:numPr>
          <w:ilvl w:val="1"/>
          <w:numId w:val="1"/>
        </w:numPr>
        <w:spacing w:after="0" w:line="240" w:lineRule="auto"/>
        <w:rPr>
          <w:rFonts w:ascii="細明體" w:eastAsia="細明體" w:hAnsi="細明體" w:hint="eastAsia"/>
          <w:kern w:val="2"/>
          <w:lang w:eastAsia="zh-TW"/>
        </w:rPr>
      </w:pPr>
      <w:r w:rsidRPr="006E6F22">
        <w:rPr>
          <w:rFonts w:ascii="細明體" w:eastAsia="細明體" w:hAnsi="細明體" w:hint="eastAsia"/>
          <w:b/>
          <w:color w:val="00B0F0"/>
          <w:kern w:val="2"/>
          <w:lang w:eastAsia="zh-TW"/>
        </w:rPr>
        <w:t>WITH</w:t>
      </w:r>
      <w:r>
        <w:rPr>
          <w:rFonts w:ascii="細明體" w:eastAsia="細明體" w:hAnsi="細明體" w:hint="eastAsia"/>
          <w:b/>
          <w:color w:val="00B0F0"/>
          <w:kern w:val="2"/>
          <w:lang w:eastAsia="zh-TW"/>
        </w:rPr>
        <w:t xml:space="preserve"> A009 AS </w:t>
      </w:r>
    </w:p>
    <w:p w:rsidR="008C6E6B"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sidRPr="00DA5EFE">
        <w:rPr>
          <w:rFonts w:ascii="細明體" w:eastAsia="細明體" w:hAnsi="細明體" w:hint="eastAsia"/>
          <w:kern w:val="2"/>
          <w:lang w:eastAsia="zh-TW"/>
        </w:rPr>
        <w:t>讀取</w:t>
      </w:r>
      <w:r w:rsidRPr="004A43F4">
        <w:rPr>
          <w:rFonts w:ascii="細明體" w:eastAsia="細明體" w:hAnsi="細明體" w:hint="eastAsia"/>
          <w:kern w:val="2"/>
          <w:lang w:eastAsia="zh-TW"/>
        </w:rPr>
        <w:t>理賠案件處理過程批註檔</w:t>
      </w:r>
      <w:r>
        <w:rPr>
          <w:rFonts w:ascii="細明體" w:eastAsia="細明體" w:hAnsi="細明體" w:hint="eastAsia"/>
          <w:kern w:val="2"/>
          <w:lang w:eastAsia="zh-TW"/>
        </w:rPr>
        <w:t>DTAAA009,BY參數:</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 LIKE </w:t>
      </w:r>
      <w:r>
        <w:rPr>
          <w:rFonts w:ascii="細明體" w:eastAsia="細明體" w:hAnsi="細明體"/>
          <w:kern w:val="2"/>
          <w:lang w:eastAsia="zh-TW"/>
        </w:rPr>
        <w:t>‘</w:t>
      </w:r>
      <w:r>
        <w:rPr>
          <w:rFonts w:ascii="細明體" w:eastAsia="細明體" w:hAnsi="細明體" w:hint="eastAsia"/>
          <w:kern w:val="2"/>
          <w:lang w:eastAsia="zh-TW"/>
        </w:rPr>
        <w:t>%0001</w:t>
      </w:r>
      <w:r>
        <w:rPr>
          <w:rFonts w:ascii="細明體" w:eastAsia="細明體" w:hAnsi="細明體"/>
          <w:kern w:val="2"/>
          <w:lang w:eastAsia="zh-TW"/>
        </w:rPr>
        <w:t>’</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受理進度 : = </w:t>
      </w:r>
      <w:r>
        <w:rPr>
          <w:rFonts w:ascii="細明體" w:eastAsia="細明體" w:hAnsi="細明體"/>
          <w:kern w:val="2"/>
          <w:lang w:eastAsia="zh-TW"/>
        </w:rPr>
        <w:t>‘</w:t>
      </w:r>
      <w:r>
        <w:rPr>
          <w:rFonts w:ascii="細明體" w:eastAsia="細明體" w:hAnsi="細明體" w:hint="eastAsia"/>
          <w:kern w:val="2"/>
          <w:lang w:eastAsia="zh-TW"/>
        </w:rPr>
        <w:t>30</w:t>
      </w:r>
      <w:r>
        <w:rPr>
          <w:rFonts w:ascii="細明體" w:eastAsia="細明體" w:hAnsi="細明體"/>
          <w:kern w:val="2"/>
          <w:lang w:eastAsia="zh-TW"/>
        </w:rPr>
        <w:t>’</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輸入時間:</w:t>
      </w:r>
      <w:r w:rsidR="00620988">
        <w:rPr>
          <w:rFonts w:ascii="細明體" w:eastAsia="細明體" w:hAnsi="細明體" w:hint="eastAsia"/>
          <w:kern w:val="2"/>
          <w:lang w:eastAsia="zh-TW"/>
        </w:rPr>
        <w:t xml:space="preserve">&gt;= </w:t>
      </w:r>
      <w:r>
        <w:rPr>
          <w:rFonts w:ascii="細明體" w:eastAsia="細明體" w:hAnsi="細明體" w:hint="eastAsia"/>
          <w:kern w:val="2"/>
          <w:lang w:eastAsia="zh-TW"/>
        </w:rPr>
        <w:t xml:space="preserve">$查詢日期時間_起 </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8C6E6B" w:rsidRPr="00DA5EFE"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DISTINCT  受理編號</w:t>
      </w:r>
    </w:p>
    <w:p w:rsidR="008C6E6B" w:rsidRPr="006E6F22" w:rsidRDefault="008C6E6B" w:rsidP="008C6E6B">
      <w:pPr>
        <w:pStyle w:val="Tabletext"/>
        <w:keepLines w:val="0"/>
        <w:numPr>
          <w:ilvl w:val="1"/>
          <w:numId w:val="1"/>
        </w:numPr>
        <w:spacing w:after="0" w:line="240" w:lineRule="auto"/>
        <w:rPr>
          <w:rFonts w:ascii="細明體" w:eastAsia="細明體" w:hAnsi="細明體" w:hint="eastAsia"/>
          <w:b/>
          <w:color w:val="00B0F0"/>
          <w:kern w:val="2"/>
          <w:lang w:eastAsia="zh-TW"/>
        </w:rPr>
      </w:pPr>
      <w:r w:rsidRPr="006E6F22">
        <w:rPr>
          <w:rFonts w:ascii="細明體" w:eastAsia="細明體" w:hAnsi="細明體" w:hint="eastAsia"/>
          <w:b/>
          <w:color w:val="00B0F0"/>
          <w:kern w:val="2"/>
          <w:lang w:eastAsia="zh-TW"/>
        </w:rPr>
        <w:t xml:space="preserve">A AS </w:t>
      </w:r>
    </w:p>
    <w:p w:rsidR="008C6E6B" w:rsidRPr="00794EE7"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讀取</w:t>
      </w:r>
      <w:r>
        <w:rPr>
          <w:rFonts w:ascii="細明體" w:eastAsia="細明體" w:hAnsi="細明體" w:cs="細明體" w:hint="eastAsia"/>
          <w:lang w:eastAsia="zh-TW"/>
        </w:rPr>
        <w:t>A009</w:t>
      </w:r>
      <w:r w:rsidRPr="00794EE7">
        <w:rPr>
          <w:rFonts w:ascii="細明體" w:eastAsia="細明體" w:hAnsi="細明體" w:hint="eastAsia"/>
          <w:kern w:val="2"/>
          <w:lang w:eastAsia="zh-TW"/>
        </w:rPr>
        <w:t xml:space="preserve"> </w:t>
      </w:r>
    </w:p>
    <w:p w:rsidR="008C6E6B" w:rsidRPr="00794EE7"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JOIN </w:t>
      </w:r>
      <w:r w:rsidRPr="00794EE7">
        <w:rPr>
          <w:rFonts w:ascii="細明體" w:eastAsia="細明體" w:hAnsi="細明體" w:cs="細明體" w:hint="eastAsia"/>
          <w:lang w:eastAsia="zh-TW"/>
        </w:rPr>
        <w:t>理賠受理輸入申請書檔</w:t>
      </w:r>
      <w:r w:rsidRPr="00794EE7">
        <w:rPr>
          <w:rFonts w:ascii="細明體" w:eastAsia="細明體" w:hAnsi="細明體" w:hint="eastAsia"/>
          <w:kern w:val="2"/>
          <w:lang w:eastAsia="zh-TW"/>
        </w:rPr>
        <w:t xml:space="preserve">DTAAA010 </w:t>
      </w:r>
      <w:r>
        <w:rPr>
          <w:rFonts w:ascii="細明體" w:eastAsia="細明體" w:hAnsi="細明體" w:hint="eastAsia"/>
          <w:kern w:val="2"/>
          <w:lang w:eastAsia="zh-TW"/>
        </w:rPr>
        <w:t xml:space="preserve"> ON 受理編號</w:t>
      </w:r>
    </w:p>
    <w:p w:rsidR="008C6E6B" w:rsidRPr="00794EE7"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J</w:t>
      </w:r>
      <w:r w:rsidRPr="00794EE7">
        <w:rPr>
          <w:rFonts w:ascii="細明體" w:eastAsia="細明體" w:hAnsi="細明體" w:hint="eastAsia"/>
          <w:kern w:val="2"/>
          <w:lang w:eastAsia="zh-TW"/>
        </w:rPr>
        <w:t xml:space="preserve">oin </w:t>
      </w:r>
      <w:r w:rsidRPr="00794EE7">
        <w:rPr>
          <w:rFonts w:ascii="細明體" w:eastAsia="細明體" w:hAnsi="細明體" w:cs="細明體" w:hint="eastAsia"/>
          <w:lang w:eastAsia="zh-TW"/>
        </w:rPr>
        <w:t>理賠受理檔DTAAA001 on 受理編號</w:t>
      </w:r>
    </w:p>
    <w:p w:rsidR="008C6E6B" w:rsidRPr="00794EE7"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LEFT JOIN 理賠診斷書檔DTAAA020 A020 ON 受理編號 </w:t>
      </w:r>
    </w:p>
    <w:p w:rsidR="008C6E6B" w:rsidRPr="00794EE7"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BY參數:</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DTAAA010.事故原因: IN (</w:t>
      </w:r>
      <w:hyperlink w:anchor="Q_OCR_RESN" w:history="1">
        <w:r w:rsidRPr="00794EE7">
          <w:rPr>
            <w:rStyle w:val="ad"/>
            <w:rFonts w:ascii="細明體" w:eastAsia="細明體" w:hAnsi="細明體" w:hint="eastAsia"/>
            <w:kern w:val="2"/>
            <w:lang w:eastAsia="zh-TW"/>
          </w:rPr>
          <w:t>事故原因代碼抽件條件</w:t>
        </w:r>
      </w:hyperlink>
      <w:r w:rsidRPr="00794EE7">
        <w:rPr>
          <w:rFonts w:ascii="細明體" w:eastAsia="細明體" w:hAnsi="細明體" w:hint="eastAsia"/>
          <w:kern w:val="2"/>
          <w:lang w:eastAsia="zh-TW"/>
        </w:rPr>
        <w:t>)</w:t>
      </w:r>
      <w:ins w:id="27" w:author="FIS" w:date="2013-08-16T14:19:00Z">
        <w:r w:rsidR="00FB716F" w:rsidRPr="00FB716F">
          <w:rPr>
            <w:rFonts w:ascii="細明體" w:eastAsia="細明體" w:hAnsi="細明體"/>
            <w:kern w:val="2"/>
            <w:lang w:eastAsia="zh-TW"/>
          </w:rPr>
          <w:t xml:space="preserve"> </w:t>
        </w:r>
        <w:r w:rsidR="00FB716F" w:rsidRPr="00FB716F">
          <w:rPr>
            <w:rFonts w:ascii="細明體" w:eastAsia="細明體" w:hAnsi="細明體"/>
            <w:kern w:val="2"/>
            <w:lang w:eastAsia="zh-TW"/>
          </w:rPr>
          <w:sym w:font="Wingdings" w:char="F0E8"/>
        </w:r>
        <w:r w:rsidR="00FB716F">
          <w:rPr>
            <w:rFonts w:ascii="細明體" w:eastAsia="細明體" w:hAnsi="細明體" w:hint="eastAsia"/>
            <w:kern w:val="2"/>
            <w:lang w:eastAsia="zh-TW"/>
          </w:rPr>
          <w:t xml:space="preserve"> 若</w:t>
        </w:r>
        <w:r w:rsidR="00FB716F" w:rsidRPr="00CC5B93">
          <w:rPr>
            <w:rFonts w:ascii="細明體" w:eastAsia="細明體" w:hAnsi="細明體" w:hint="eastAsia"/>
            <w:kern w:val="2"/>
            <w:lang w:eastAsia="zh-TW"/>
          </w:rPr>
          <w:t>$</w:t>
        </w:r>
        <w:r w:rsidR="00FB716F">
          <w:rPr>
            <w:rFonts w:ascii="細明體" w:eastAsia="細明體" w:hAnsi="細明體" w:hint="eastAsia"/>
            <w:kern w:val="2"/>
            <w:lang w:eastAsia="zh-TW"/>
          </w:rPr>
          <w:t>模型分類為3或4 則不加此條件</w:t>
        </w:r>
      </w:ins>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IF $事故者ID 不為空白 (事故者ID當作查詢條件)</w:t>
      </w:r>
    </w:p>
    <w:p w:rsidR="008C6E6B" w:rsidRPr="00794EE7"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事故者ID: $事故者ID</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END IF</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DTAAA020</w:t>
      </w:r>
      <w:r w:rsidRPr="00794EE7">
        <w:rPr>
          <w:rFonts w:ascii="細明體" w:eastAsia="細明體" w:hAnsi="細明體" w:hint="eastAsia"/>
          <w:kern w:val="2"/>
          <w:lang w:eastAsia="zh-TW"/>
        </w:rPr>
        <w:t>.</w:t>
      </w:r>
      <w:r>
        <w:rPr>
          <w:rFonts w:ascii="細明體" w:eastAsia="細明體" w:hAnsi="細明體" w:hint="eastAsia"/>
          <w:kern w:val="2"/>
          <w:lang w:eastAsia="zh-TW"/>
        </w:rPr>
        <w:t>診斷書序號 不為空值</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DTAAA020</w:t>
      </w:r>
      <w:r w:rsidRPr="00794EE7">
        <w:rPr>
          <w:rFonts w:ascii="細明體" w:eastAsia="細明體" w:hAnsi="細明體" w:hint="eastAsia"/>
          <w:kern w:val="2"/>
          <w:lang w:eastAsia="zh-TW"/>
        </w:rPr>
        <w:t>.</w:t>
      </w:r>
      <w:r>
        <w:rPr>
          <w:rFonts w:ascii="細明體" w:eastAsia="細明體" w:hAnsi="細明體" w:hint="eastAsia"/>
          <w:kern w:val="2"/>
          <w:lang w:eastAsia="zh-TW"/>
        </w:rPr>
        <w:t xml:space="preserve">醫院代碼 &lt;&gt; </w:t>
      </w:r>
      <w:r>
        <w:rPr>
          <w:rFonts w:ascii="細明體" w:eastAsia="細明體" w:hAnsi="細明體"/>
          <w:kern w:val="2"/>
          <w:lang w:eastAsia="zh-TW"/>
        </w:rPr>
        <w:t>‘’</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撈取欄位</w:t>
      </w:r>
    </w:p>
    <w:p w:rsidR="008C6E6B" w:rsidRPr="00794EE7"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DTAAA010.受理編號</w:t>
      </w:r>
    </w:p>
    <w:p w:rsidR="008C6E6B"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DTAAA010.事故者ID</w:t>
      </w:r>
    </w:p>
    <w:p w:rsidR="008C6E6B" w:rsidRPr="00794EE7"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DTAAA010.事故原因</w:t>
      </w:r>
    </w:p>
    <w:p w:rsidR="008C6E6B" w:rsidRPr="00794EE7"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DTAAA010.事故日期</w:t>
      </w:r>
    </w:p>
    <w:p w:rsidR="008C6E6B" w:rsidRPr="00794EE7"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DTAAA010.申請日期</w:t>
      </w:r>
    </w:p>
    <w:p w:rsidR="008C6E6B" w:rsidRPr="00794EE7"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DTAAA010.居住地址郵遞區號</w:t>
      </w:r>
    </w:p>
    <w:p w:rsidR="008C6E6B" w:rsidRPr="00794EE7"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DTAAA001.受理單位</w:t>
      </w:r>
    </w:p>
    <w:p w:rsidR="008C6E6B" w:rsidRPr="00794EE7"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DTAAA001.重起案件分類</w:t>
      </w:r>
    </w:p>
    <w:p w:rsidR="008C6E6B"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A020.醫院代碼</w:t>
      </w:r>
    </w:p>
    <w:p w:rsidR="008C6E6B" w:rsidRPr="00794EE7" w:rsidRDefault="008C6E6B" w:rsidP="008C6E6B">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A020.醫院名稱</w:t>
      </w:r>
    </w:p>
    <w:p w:rsidR="008C6E6B" w:rsidRDefault="008C6E6B" w:rsidP="008C6E6B">
      <w:pPr>
        <w:pStyle w:val="Tabletext"/>
        <w:keepLines w:val="0"/>
        <w:numPr>
          <w:ilvl w:val="4"/>
          <w:numId w:val="1"/>
        </w:numPr>
        <w:spacing w:after="0" w:line="240" w:lineRule="auto"/>
        <w:rPr>
          <w:ins w:id="28" w:author="FIS" w:date="2013-08-19T13:10:00Z"/>
          <w:rFonts w:ascii="細明體" w:eastAsia="細明體" w:hAnsi="細明體" w:hint="eastAsia"/>
          <w:kern w:val="2"/>
          <w:lang w:eastAsia="zh-TW"/>
        </w:rPr>
      </w:pPr>
      <w:r w:rsidRPr="00794EE7">
        <w:rPr>
          <w:rFonts w:ascii="細明體" w:eastAsia="細明體" w:hAnsi="細明體" w:hint="eastAsia"/>
          <w:kern w:val="2"/>
          <w:lang w:eastAsia="zh-TW"/>
        </w:rPr>
        <w:t>A020.診斷書序號</w:t>
      </w:r>
    </w:p>
    <w:p w:rsidR="00D66FEA" w:rsidRPr="00794EE7" w:rsidRDefault="00D66FEA" w:rsidP="008C6E6B">
      <w:pPr>
        <w:pStyle w:val="Tabletext"/>
        <w:keepLines w:val="0"/>
        <w:numPr>
          <w:ilvl w:val="4"/>
          <w:numId w:val="1"/>
        </w:numPr>
        <w:spacing w:after="0" w:line="240" w:lineRule="auto"/>
        <w:rPr>
          <w:rFonts w:ascii="細明體" w:eastAsia="細明體" w:hAnsi="細明體" w:hint="eastAsia"/>
          <w:kern w:val="2"/>
          <w:lang w:eastAsia="zh-TW"/>
        </w:rPr>
      </w:pPr>
      <w:ins w:id="29" w:author="FIS" w:date="2013-08-19T13:10:00Z">
        <w:r>
          <w:rPr>
            <w:rFonts w:ascii="細明體" w:eastAsia="細明體" w:hAnsi="細明體"/>
            <w:kern w:val="2"/>
            <w:lang w:eastAsia="zh-TW"/>
          </w:rPr>
          <w:t>A</w:t>
        </w:r>
        <w:r>
          <w:rPr>
            <w:rFonts w:ascii="細明體" w:eastAsia="細明體" w:hAnsi="細明體" w:hint="eastAsia"/>
            <w:kern w:val="2"/>
            <w:lang w:eastAsia="zh-TW"/>
          </w:rPr>
          <w:t>001.</w:t>
        </w:r>
        <w:r w:rsidRPr="00D66FEA">
          <w:rPr>
            <w:rFonts w:ascii="細明體" w:eastAsia="細明體" w:hAnsi="細明體" w:hint="eastAsia"/>
            <w:kern w:val="2"/>
            <w:lang w:eastAsia="zh-TW"/>
          </w:rPr>
          <w:t>案件優先順序</w:t>
        </w:r>
      </w:ins>
    </w:p>
    <w:p w:rsidR="008C6E6B" w:rsidRPr="00794EE7" w:rsidRDefault="008C6E6B" w:rsidP="008C6E6B">
      <w:pPr>
        <w:pStyle w:val="Tabletext"/>
        <w:keepLines w:val="0"/>
        <w:numPr>
          <w:ilvl w:val="1"/>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讀取篩選資料</w:t>
      </w:r>
      <w:r w:rsidRPr="00794EE7">
        <w:rPr>
          <w:rFonts w:ascii="細明體" w:eastAsia="細明體" w:hAnsi="細明體" w:hint="eastAsia"/>
          <w:b/>
          <w:color w:val="00B0F0"/>
          <w:kern w:val="2"/>
          <w:lang w:eastAsia="zh-TW"/>
        </w:rPr>
        <w:t>A</w:t>
      </w:r>
      <w:r w:rsidRPr="00794EE7">
        <w:rPr>
          <w:rFonts w:ascii="細明體" w:eastAsia="細明體" w:hAnsi="細明體" w:hint="eastAsia"/>
          <w:kern w:val="2"/>
          <w:lang w:eastAsia="zh-TW"/>
        </w:rPr>
        <w:t xml:space="preserve">  </w:t>
      </w:r>
    </w:p>
    <w:p w:rsidR="008C6E6B"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L</w:t>
      </w:r>
      <w:r w:rsidRPr="00794EE7">
        <w:rPr>
          <w:rFonts w:ascii="細明體" w:eastAsia="細明體" w:hAnsi="細明體" w:hint="eastAsia"/>
          <w:kern w:val="2"/>
          <w:lang w:eastAsia="zh-TW"/>
        </w:rPr>
        <w:t>EFT JOIN 單位地址檔</w:t>
      </w:r>
      <w:r w:rsidRPr="00794EE7">
        <w:rPr>
          <w:rFonts w:ascii="細明體" w:eastAsia="細明體" w:hAnsi="細明體"/>
          <w:kern w:val="2"/>
          <w:lang w:eastAsia="zh-TW"/>
        </w:rPr>
        <w:t>DTZ0_UNIT_ADDRESS</w:t>
      </w:r>
      <w:r w:rsidRPr="00794EE7">
        <w:rPr>
          <w:rFonts w:ascii="細明體" w:eastAsia="細明體" w:hAnsi="細明體" w:hint="eastAsia"/>
          <w:kern w:val="2"/>
          <w:lang w:eastAsia="zh-TW"/>
        </w:rPr>
        <w:t xml:space="preserve"> UNIT_ADDR ON  A.受理單位 = UNIT_ADDR.單位代號</w:t>
      </w:r>
    </w:p>
    <w:p w:rsidR="008C6E6B" w:rsidRPr="00794EE7"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L</w:t>
      </w:r>
      <w:r w:rsidRPr="00794EE7">
        <w:rPr>
          <w:rFonts w:ascii="細明體" w:eastAsia="細明體" w:hAnsi="細明體" w:hint="eastAsia"/>
          <w:kern w:val="2"/>
          <w:lang w:eastAsia="zh-TW"/>
        </w:rPr>
        <w:t xml:space="preserve">EFT JOIN </w:t>
      </w:r>
      <w:r>
        <w:rPr>
          <w:rFonts w:ascii="細明體" w:eastAsia="細明體" w:hAnsi="細明體" w:hint="eastAsia"/>
          <w:kern w:val="2"/>
          <w:lang w:eastAsia="zh-TW"/>
        </w:rPr>
        <w:t>單位暫存</w:t>
      </w:r>
      <w:r w:rsidRPr="00794EE7">
        <w:rPr>
          <w:rFonts w:ascii="細明體" w:eastAsia="細明體" w:hAnsi="細明體" w:hint="eastAsia"/>
          <w:kern w:val="2"/>
          <w:lang w:eastAsia="zh-TW"/>
        </w:rPr>
        <w:t>檔</w:t>
      </w:r>
      <w:r w:rsidRPr="00794EE7">
        <w:rPr>
          <w:rFonts w:ascii="細明體" w:eastAsia="細明體" w:hAnsi="細明體"/>
          <w:kern w:val="2"/>
          <w:lang w:eastAsia="zh-TW"/>
        </w:rPr>
        <w:t>DTZ0_UNIT_</w:t>
      </w:r>
      <w:r>
        <w:rPr>
          <w:rFonts w:ascii="細明體" w:eastAsia="細明體" w:hAnsi="細明體" w:hint="eastAsia"/>
          <w:kern w:val="2"/>
          <w:lang w:eastAsia="zh-TW"/>
        </w:rPr>
        <w:t>WORK</w:t>
      </w:r>
      <w:r w:rsidRPr="00794EE7">
        <w:rPr>
          <w:rFonts w:ascii="細明體" w:eastAsia="細明體" w:hAnsi="細明體" w:hint="eastAsia"/>
          <w:kern w:val="2"/>
          <w:lang w:eastAsia="zh-TW"/>
        </w:rPr>
        <w:t xml:space="preserve"> UNIT_</w:t>
      </w:r>
      <w:r>
        <w:rPr>
          <w:rFonts w:ascii="細明體" w:eastAsia="細明體" w:hAnsi="細明體" w:hint="eastAsia"/>
          <w:kern w:val="2"/>
          <w:lang w:eastAsia="zh-TW"/>
        </w:rPr>
        <w:t>WORK</w:t>
      </w:r>
      <w:r w:rsidRPr="00794EE7">
        <w:rPr>
          <w:rFonts w:ascii="細明體" w:eastAsia="細明體" w:hAnsi="細明體" w:hint="eastAsia"/>
          <w:kern w:val="2"/>
          <w:lang w:eastAsia="zh-TW"/>
        </w:rPr>
        <w:t xml:space="preserve"> ON  A.受理單位 = UNIT_</w:t>
      </w:r>
      <w:r>
        <w:rPr>
          <w:rFonts w:ascii="細明體" w:eastAsia="細明體" w:hAnsi="細明體" w:hint="eastAsia"/>
          <w:kern w:val="2"/>
          <w:lang w:eastAsia="zh-TW"/>
        </w:rPr>
        <w:t>WORK</w:t>
      </w:r>
      <w:r w:rsidRPr="00794EE7">
        <w:rPr>
          <w:rFonts w:ascii="細明體" w:eastAsia="細明體" w:hAnsi="細明體" w:hint="eastAsia"/>
          <w:kern w:val="2"/>
          <w:lang w:eastAsia="zh-TW"/>
        </w:rPr>
        <w:t>.單位代號</w:t>
      </w:r>
    </w:p>
    <w:p w:rsidR="008C6E6B" w:rsidRPr="00794EE7"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撈取欄位:DISTINCT</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w:t>
      </w:r>
      <w:r w:rsidRPr="00794EE7">
        <w:rPr>
          <w:rFonts w:ascii="細明體" w:eastAsia="細明體" w:hAnsi="細明體" w:hint="eastAsia"/>
          <w:kern w:val="2"/>
          <w:lang w:eastAsia="zh-TW"/>
        </w:rPr>
        <w:t>.受理編號</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A.事故者ID</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A.事故原因代碼</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A.申請日期</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A.居住地址郵遞區號</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A.受理單位</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UNIT_</w:t>
      </w:r>
      <w:r>
        <w:rPr>
          <w:rFonts w:ascii="細明體" w:eastAsia="細明體" w:hAnsi="細明體" w:hint="eastAsia"/>
          <w:kern w:val="2"/>
          <w:lang w:eastAsia="zh-TW"/>
        </w:rPr>
        <w:t>WORK.單位代號簡稱</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A.重起案件分類</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UNIT_ADDR.郵遞區號 (取前三碼) AS 受理單位郵遞區號</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A.醫院代碼</w:t>
      </w:r>
    </w:p>
    <w:p w:rsidR="008C6E6B" w:rsidRPr="00794EE7"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A.醫院名稱</w:t>
      </w:r>
    </w:p>
    <w:p w:rsidR="008C6E6B" w:rsidRDefault="008C6E6B" w:rsidP="008C6E6B">
      <w:pPr>
        <w:pStyle w:val="Tabletext"/>
        <w:keepLines w:val="0"/>
        <w:numPr>
          <w:ilvl w:val="3"/>
          <w:numId w:val="1"/>
        </w:numPr>
        <w:spacing w:after="0" w:line="240" w:lineRule="auto"/>
        <w:rPr>
          <w:ins w:id="30" w:author="FIS" w:date="2013-08-19T13:10:00Z"/>
          <w:rFonts w:ascii="細明體" w:eastAsia="細明體" w:hAnsi="細明體" w:hint="eastAsia"/>
          <w:kern w:val="2"/>
          <w:lang w:eastAsia="zh-TW"/>
        </w:rPr>
      </w:pPr>
      <w:r w:rsidRPr="00794EE7">
        <w:rPr>
          <w:rFonts w:ascii="細明體" w:eastAsia="細明體" w:hAnsi="細明體" w:hint="eastAsia"/>
          <w:kern w:val="2"/>
          <w:lang w:eastAsia="zh-TW"/>
        </w:rPr>
        <w:t>A.診斷書序號</w:t>
      </w:r>
    </w:p>
    <w:p w:rsidR="00D66FEA" w:rsidRPr="00794EE7" w:rsidRDefault="00D66FEA" w:rsidP="008C6E6B">
      <w:pPr>
        <w:pStyle w:val="Tabletext"/>
        <w:keepLines w:val="0"/>
        <w:numPr>
          <w:ilvl w:val="3"/>
          <w:numId w:val="1"/>
        </w:numPr>
        <w:spacing w:after="0" w:line="240" w:lineRule="auto"/>
        <w:rPr>
          <w:rFonts w:ascii="細明體" w:eastAsia="細明體" w:hAnsi="細明體" w:hint="eastAsia"/>
          <w:kern w:val="2"/>
          <w:lang w:eastAsia="zh-TW"/>
        </w:rPr>
      </w:pPr>
      <w:ins w:id="31" w:author="FIS" w:date="2013-08-19T13:10:00Z">
        <w:r>
          <w:rPr>
            <w:rFonts w:ascii="細明體" w:eastAsia="細明體" w:hAnsi="細明體"/>
            <w:kern w:val="2"/>
            <w:lang w:eastAsia="zh-TW"/>
          </w:rPr>
          <w:t>A</w:t>
        </w:r>
        <w:r>
          <w:rPr>
            <w:rFonts w:ascii="細明體" w:eastAsia="細明體" w:hAnsi="細明體" w:hint="eastAsia"/>
            <w:kern w:val="2"/>
            <w:lang w:eastAsia="zh-TW"/>
          </w:rPr>
          <w:t>.</w:t>
        </w:r>
        <w:r w:rsidRPr="00D66FEA">
          <w:rPr>
            <w:rFonts w:ascii="細明體" w:eastAsia="細明體" w:hAnsi="細明體" w:hint="eastAsia"/>
            <w:kern w:val="2"/>
            <w:lang w:eastAsia="zh-TW"/>
          </w:rPr>
          <w:t>案件優先順序</w:t>
        </w:r>
      </w:ins>
    </w:p>
    <w:p w:rsidR="008C6E6B" w:rsidRPr="00794EE7" w:rsidRDefault="008C6E6B" w:rsidP="008C6E6B">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WHERE 條件:</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UNIT_ADDR.單位代號 IS NOT NULL </w:t>
      </w:r>
    </w:p>
    <w:p w:rsidR="008C6E6B" w:rsidRDefault="008C6E6B" w:rsidP="008C6E6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UNIT_WORK</w:t>
      </w:r>
      <w:r w:rsidRPr="00794EE7">
        <w:rPr>
          <w:rFonts w:ascii="細明體" w:eastAsia="細明體" w:hAnsi="細明體" w:hint="eastAsia"/>
          <w:kern w:val="2"/>
          <w:lang w:eastAsia="zh-TW"/>
        </w:rPr>
        <w:t>.單位代號 IS NOT NULL</w:t>
      </w:r>
    </w:p>
    <w:p w:rsidR="001824D0" w:rsidRPr="00AB0BE4" w:rsidRDefault="001824D0" w:rsidP="00AB0BE4">
      <w:pPr>
        <w:pStyle w:val="Tabletext"/>
        <w:keepLines w:val="0"/>
        <w:numPr>
          <w:ilvl w:val="1"/>
          <w:numId w:val="1"/>
        </w:numPr>
        <w:spacing w:after="0" w:line="240" w:lineRule="auto"/>
        <w:rPr>
          <w:rFonts w:ascii="細明體" w:eastAsia="細明體" w:hAnsi="細明體" w:hint="eastAsia"/>
          <w:kern w:val="2"/>
          <w:lang w:eastAsia="zh-TW"/>
        </w:rPr>
      </w:pPr>
      <w:r>
        <w:rPr>
          <w:rFonts w:ascii="細明體" w:eastAsia="細明體" w:hAnsi="細明體"/>
          <w:kern w:val="2"/>
          <w:lang w:eastAsia="zh-TW"/>
        </w:rPr>
        <w:t>E</w:t>
      </w:r>
      <w:r>
        <w:rPr>
          <w:rFonts w:ascii="細明體" w:eastAsia="細明體" w:hAnsi="細明體" w:hint="eastAsia"/>
          <w:kern w:val="2"/>
          <w:lang w:eastAsia="zh-TW"/>
        </w:rPr>
        <w:t>LSE IF  $</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Pr>
          <w:rFonts w:ascii="細明體" w:eastAsia="細明體" w:hAnsi="細明體"/>
          <w:lang w:eastAsia="zh-TW"/>
        </w:rPr>
        <w:t>‘</w:t>
      </w:r>
      <w:r>
        <w:rPr>
          <w:rFonts w:ascii="細明體" w:eastAsia="細明體" w:hAnsi="細明體" w:hint="eastAsia"/>
          <w:lang w:eastAsia="zh-TW"/>
        </w:rPr>
        <w:t>N</w:t>
      </w:r>
      <w:r>
        <w:rPr>
          <w:rFonts w:ascii="細明體" w:eastAsia="細明體" w:hAnsi="細明體"/>
          <w:lang w:eastAsia="zh-TW"/>
        </w:rPr>
        <w:t>’</w:t>
      </w:r>
      <w:r>
        <w:rPr>
          <w:rFonts w:ascii="細明體" w:eastAsia="細明體" w:hAnsi="細明體" w:hint="eastAsia"/>
          <w:lang w:eastAsia="zh-TW"/>
        </w:rPr>
        <w:t xml:space="preserve"> (線上即時)</w:t>
      </w:r>
      <w:r>
        <w:rPr>
          <w:rFonts w:ascii="細明體" w:eastAsia="細明體" w:hAnsi="細明體" w:hint="eastAsia"/>
          <w:b/>
          <w:color w:val="00B0F0"/>
          <w:kern w:val="2"/>
          <w:lang w:eastAsia="zh-TW"/>
        </w:rPr>
        <w:t>//**線上即時晚上準備明細的查詢SQL</w:t>
      </w:r>
    </w:p>
    <w:p w:rsidR="001824D0" w:rsidRDefault="001824D0" w:rsidP="001824D0">
      <w:pPr>
        <w:pStyle w:val="Tabletext"/>
        <w:keepLines w:val="0"/>
        <w:numPr>
          <w:ilvl w:val="1"/>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$查詢日期時間_起  = $Shutdown_Date;</w:t>
      </w:r>
    </w:p>
    <w:p w:rsidR="001824D0" w:rsidRPr="00DA5EFE" w:rsidRDefault="001824D0" w:rsidP="001824D0">
      <w:pPr>
        <w:pStyle w:val="Tabletext"/>
        <w:keepLines w:val="0"/>
        <w:numPr>
          <w:ilvl w:val="1"/>
          <w:numId w:val="1"/>
        </w:numPr>
        <w:spacing w:after="0" w:line="240" w:lineRule="auto"/>
        <w:rPr>
          <w:rFonts w:ascii="細明體" w:eastAsia="細明體" w:hAnsi="細明體" w:hint="eastAsia"/>
          <w:kern w:val="2"/>
          <w:lang w:eastAsia="zh-TW"/>
        </w:rPr>
      </w:pPr>
      <w:r w:rsidRPr="006E6F22">
        <w:rPr>
          <w:rFonts w:ascii="細明體" w:eastAsia="細明體" w:hAnsi="細明體" w:hint="eastAsia"/>
          <w:b/>
          <w:color w:val="00B0F0"/>
          <w:kern w:val="2"/>
          <w:lang w:eastAsia="zh-TW"/>
        </w:rPr>
        <w:t>WITH</w:t>
      </w:r>
      <w:r>
        <w:rPr>
          <w:rFonts w:ascii="細明體" w:eastAsia="細明體" w:hAnsi="細明體" w:hint="eastAsia"/>
          <w:b/>
          <w:color w:val="00B0F0"/>
          <w:kern w:val="2"/>
          <w:lang w:eastAsia="zh-TW"/>
        </w:rPr>
        <w:t xml:space="preserve"> A001 AS </w:t>
      </w:r>
    </w:p>
    <w:p w:rsidR="001824D0" w:rsidRDefault="001824D0" w:rsidP="001824D0">
      <w:pPr>
        <w:pStyle w:val="Tabletext"/>
        <w:keepLines w:val="0"/>
        <w:numPr>
          <w:ilvl w:val="2"/>
          <w:numId w:val="1"/>
        </w:numPr>
        <w:spacing w:after="0" w:line="240" w:lineRule="auto"/>
        <w:rPr>
          <w:rFonts w:ascii="細明體" w:eastAsia="細明體" w:hAnsi="細明體" w:hint="eastAsia"/>
          <w:kern w:val="2"/>
          <w:lang w:eastAsia="zh-TW"/>
        </w:rPr>
      </w:pPr>
      <w:r w:rsidRPr="00DA5EFE">
        <w:rPr>
          <w:rFonts w:ascii="細明體" w:eastAsia="細明體" w:hAnsi="細明體" w:hint="eastAsia"/>
          <w:kern w:val="2"/>
          <w:lang w:eastAsia="zh-TW"/>
        </w:rPr>
        <w:t>讀取</w:t>
      </w:r>
      <w:r w:rsidRPr="004A43F4">
        <w:rPr>
          <w:rFonts w:ascii="細明體" w:eastAsia="細明體" w:hAnsi="細明體" w:hint="eastAsia"/>
          <w:kern w:val="2"/>
          <w:lang w:eastAsia="zh-TW"/>
        </w:rPr>
        <w:t>理賠</w:t>
      </w:r>
      <w:r>
        <w:rPr>
          <w:rFonts w:ascii="細明體" w:eastAsia="細明體" w:hAnsi="細明體" w:hint="eastAsia"/>
          <w:kern w:val="2"/>
          <w:lang w:eastAsia="zh-TW"/>
        </w:rPr>
        <w:t>受理</w:t>
      </w:r>
      <w:r w:rsidRPr="004A43F4">
        <w:rPr>
          <w:rFonts w:ascii="細明體" w:eastAsia="細明體" w:hAnsi="細明體" w:hint="eastAsia"/>
          <w:kern w:val="2"/>
          <w:lang w:eastAsia="zh-TW"/>
        </w:rPr>
        <w:t>檔</w:t>
      </w:r>
      <w:r>
        <w:rPr>
          <w:rFonts w:ascii="細明體" w:eastAsia="細明體" w:hAnsi="細明體" w:hint="eastAsia"/>
          <w:kern w:val="2"/>
          <w:lang w:eastAsia="zh-TW"/>
        </w:rPr>
        <w:t>DTAAA001,BY參數:</w:t>
      </w:r>
    </w:p>
    <w:p w:rsidR="001824D0"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 LIKE </w:t>
      </w:r>
      <w:r>
        <w:rPr>
          <w:rFonts w:ascii="細明體" w:eastAsia="細明體" w:hAnsi="細明體"/>
          <w:kern w:val="2"/>
          <w:lang w:eastAsia="zh-TW"/>
        </w:rPr>
        <w:t>‘</w:t>
      </w:r>
      <w:r>
        <w:rPr>
          <w:rFonts w:ascii="細明體" w:eastAsia="細明體" w:hAnsi="細明體" w:hint="eastAsia"/>
          <w:kern w:val="2"/>
          <w:lang w:eastAsia="zh-TW"/>
        </w:rPr>
        <w:t>%0001</w:t>
      </w:r>
      <w:r>
        <w:rPr>
          <w:rFonts w:ascii="細明體" w:eastAsia="細明體" w:hAnsi="細明體"/>
          <w:kern w:val="2"/>
          <w:lang w:eastAsia="zh-TW"/>
        </w:rPr>
        <w:t>’</w:t>
      </w:r>
    </w:p>
    <w:p w:rsidR="001824D0"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受理進度 : = </w:t>
      </w:r>
      <w:r>
        <w:rPr>
          <w:rFonts w:ascii="細明體" w:eastAsia="細明體" w:hAnsi="細明體"/>
          <w:kern w:val="2"/>
          <w:lang w:eastAsia="zh-TW"/>
        </w:rPr>
        <w:t>‘</w:t>
      </w:r>
      <w:r>
        <w:rPr>
          <w:rFonts w:ascii="細明體" w:eastAsia="細明體" w:hAnsi="細明體" w:hint="eastAsia"/>
          <w:kern w:val="2"/>
          <w:lang w:eastAsia="zh-TW"/>
        </w:rPr>
        <w:t>80</w:t>
      </w:r>
      <w:r>
        <w:rPr>
          <w:rFonts w:ascii="細明體" w:eastAsia="細明體" w:hAnsi="細明體"/>
          <w:kern w:val="2"/>
          <w:lang w:eastAsia="zh-TW"/>
        </w:rPr>
        <w:t>’</w:t>
      </w:r>
      <w:r>
        <w:rPr>
          <w:rFonts w:ascii="細明體" w:eastAsia="細明體" w:hAnsi="細明體" w:hint="eastAsia"/>
          <w:kern w:val="2"/>
          <w:lang w:eastAsia="zh-TW"/>
        </w:rPr>
        <w:t>(結案)</w:t>
      </w:r>
    </w:p>
    <w:p w:rsidR="001824D0" w:rsidRDefault="008E05E6"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結案</w:t>
      </w:r>
      <w:r w:rsidR="001824D0">
        <w:rPr>
          <w:rFonts w:ascii="細明體" w:eastAsia="細明體" w:hAnsi="細明體" w:hint="eastAsia"/>
          <w:kern w:val="2"/>
          <w:lang w:eastAsia="zh-TW"/>
        </w:rPr>
        <w:t xml:space="preserve">日期:&gt;= $查詢日期時間_起 </w:t>
      </w:r>
    </w:p>
    <w:p w:rsidR="001824D0"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1824D0"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1824D0"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受理單位</w:t>
      </w:r>
    </w:p>
    <w:p w:rsidR="001824D0" w:rsidRPr="00DA5EFE"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重起案件分類</w:t>
      </w:r>
    </w:p>
    <w:p w:rsidR="001824D0" w:rsidRPr="006E6F22" w:rsidRDefault="001824D0" w:rsidP="001824D0">
      <w:pPr>
        <w:pStyle w:val="Tabletext"/>
        <w:keepLines w:val="0"/>
        <w:numPr>
          <w:ilvl w:val="1"/>
          <w:numId w:val="1"/>
        </w:numPr>
        <w:spacing w:after="0" w:line="240" w:lineRule="auto"/>
        <w:rPr>
          <w:rFonts w:ascii="細明體" w:eastAsia="細明體" w:hAnsi="細明體" w:hint="eastAsia"/>
          <w:b/>
          <w:color w:val="00B0F0"/>
          <w:kern w:val="2"/>
          <w:lang w:eastAsia="zh-TW"/>
        </w:rPr>
      </w:pPr>
      <w:r w:rsidRPr="006E6F22">
        <w:rPr>
          <w:rFonts w:ascii="細明體" w:eastAsia="細明體" w:hAnsi="細明體" w:hint="eastAsia"/>
          <w:b/>
          <w:color w:val="00B0F0"/>
          <w:kern w:val="2"/>
          <w:lang w:eastAsia="zh-TW"/>
        </w:rPr>
        <w:t xml:space="preserve">A AS </w:t>
      </w:r>
    </w:p>
    <w:p w:rsidR="001824D0" w:rsidRPr="00794EE7" w:rsidRDefault="001824D0" w:rsidP="001824D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讀取</w:t>
      </w:r>
      <w:r>
        <w:rPr>
          <w:rFonts w:ascii="細明體" w:eastAsia="細明體" w:hAnsi="細明體" w:cs="細明體" w:hint="eastAsia"/>
          <w:lang w:eastAsia="zh-TW"/>
        </w:rPr>
        <w:t>A001</w:t>
      </w:r>
      <w:r w:rsidRPr="00794EE7">
        <w:rPr>
          <w:rFonts w:ascii="細明體" w:eastAsia="細明體" w:hAnsi="細明體" w:hint="eastAsia"/>
          <w:kern w:val="2"/>
          <w:lang w:eastAsia="zh-TW"/>
        </w:rPr>
        <w:t xml:space="preserve"> </w:t>
      </w:r>
    </w:p>
    <w:p w:rsidR="001824D0" w:rsidRPr="00794EE7" w:rsidRDefault="001824D0" w:rsidP="001824D0">
      <w:pPr>
        <w:pStyle w:val="Tabletext"/>
        <w:keepLines w:val="0"/>
        <w:numPr>
          <w:ilvl w:val="2"/>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JOIN </w:t>
      </w:r>
      <w:r w:rsidRPr="00794EE7">
        <w:rPr>
          <w:rFonts w:ascii="細明體" w:eastAsia="細明體" w:hAnsi="細明體" w:cs="細明體" w:hint="eastAsia"/>
          <w:lang w:eastAsia="zh-TW"/>
        </w:rPr>
        <w:t>理賠受理輸入申請書檔</w:t>
      </w:r>
      <w:r w:rsidRPr="00794EE7">
        <w:rPr>
          <w:rFonts w:ascii="細明體" w:eastAsia="細明體" w:hAnsi="細明體" w:hint="eastAsia"/>
          <w:kern w:val="2"/>
          <w:lang w:eastAsia="zh-TW"/>
        </w:rPr>
        <w:t xml:space="preserve">DTAAA010 </w:t>
      </w:r>
      <w:r>
        <w:rPr>
          <w:rFonts w:ascii="細明體" w:eastAsia="細明體" w:hAnsi="細明體" w:hint="eastAsia"/>
          <w:kern w:val="2"/>
          <w:lang w:eastAsia="zh-TW"/>
        </w:rPr>
        <w:t xml:space="preserve"> ON 受理編號</w:t>
      </w:r>
    </w:p>
    <w:p w:rsidR="001824D0" w:rsidRPr="00794EE7" w:rsidRDefault="001824D0" w:rsidP="001824D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LEFT JOIN 理賠診斷書檔DTAAA020 A020 ON 受理編號 </w:t>
      </w:r>
    </w:p>
    <w:p w:rsidR="001824D0" w:rsidRPr="00794EE7" w:rsidRDefault="001824D0" w:rsidP="001824D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BY參數:</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DTAAA010.事故原因: IN (</w:t>
      </w:r>
      <w:hyperlink w:anchor="Q_OCR_RESN" w:history="1">
        <w:r w:rsidRPr="00794EE7">
          <w:rPr>
            <w:rStyle w:val="ad"/>
            <w:rFonts w:ascii="細明體" w:eastAsia="細明體" w:hAnsi="細明體" w:hint="eastAsia"/>
            <w:kern w:val="2"/>
            <w:lang w:eastAsia="zh-TW"/>
          </w:rPr>
          <w:t>事故原因代碼抽件條件</w:t>
        </w:r>
      </w:hyperlink>
      <w:r w:rsidRPr="00794EE7">
        <w:rPr>
          <w:rFonts w:ascii="細明體" w:eastAsia="細明體" w:hAnsi="細明體" w:hint="eastAsia"/>
          <w:kern w:val="2"/>
          <w:lang w:eastAsia="zh-TW"/>
        </w:rPr>
        <w:t>)</w:t>
      </w:r>
      <w:ins w:id="32" w:author="FIS" w:date="2013-08-16T14:18:00Z">
        <w:r w:rsidR="00FB716F">
          <w:rPr>
            <w:rFonts w:ascii="細明體" w:eastAsia="細明體" w:hAnsi="細明體" w:hint="eastAsia"/>
            <w:kern w:val="2"/>
            <w:lang w:eastAsia="zh-TW"/>
          </w:rPr>
          <w:t xml:space="preserve">  </w:t>
        </w:r>
        <w:r w:rsidR="00FB716F" w:rsidRPr="00FB716F">
          <w:rPr>
            <w:rFonts w:ascii="細明體" w:eastAsia="細明體" w:hAnsi="細明體"/>
            <w:kern w:val="2"/>
            <w:lang w:eastAsia="zh-TW"/>
          </w:rPr>
          <w:sym w:font="Wingdings" w:char="F0E8"/>
        </w:r>
        <w:r w:rsidR="00FB716F">
          <w:rPr>
            <w:rFonts w:ascii="細明體" w:eastAsia="細明體" w:hAnsi="細明體" w:hint="eastAsia"/>
            <w:kern w:val="2"/>
            <w:lang w:eastAsia="zh-TW"/>
          </w:rPr>
          <w:t xml:space="preserve"> 若</w:t>
        </w:r>
        <w:r w:rsidR="00FB716F" w:rsidRPr="00CC5B93">
          <w:rPr>
            <w:rFonts w:ascii="細明體" w:eastAsia="細明體" w:hAnsi="細明體" w:hint="eastAsia"/>
            <w:kern w:val="2"/>
            <w:lang w:eastAsia="zh-TW"/>
          </w:rPr>
          <w:t>$</w:t>
        </w:r>
        <w:r w:rsidR="00FB716F">
          <w:rPr>
            <w:rFonts w:ascii="細明體" w:eastAsia="細明體" w:hAnsi="細明體" w:hint="eastAsia"/>
            <w:kern w:val="2"/>
            <w:lang w:eastAsia="zh-TW"/>
          </w:rPr>
          <w:t>模型分類為3或4 則不加此條件</w:t>
        </w:r>
      </w:ins>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IF $事故者ID 不為空白 (事故者ID當作查詢條件)</w:t>
      </w:r>
    </w:p>
    <w:p w:rsidR="001824D0" w:rsidRPr="00794EE7"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事故者ID: $事故者ID</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END IF</w:t>
      </w:r>
    </w:p>
    <w:p w:rsidR="001824D0"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DTAAA020</w:t>
      </w:r>
      <w:r w:rsidRPr="00794EE7">
        <w:rPr>
          <w:rFonts w:ascii="細明體" w:eastAsia="細明體" w:hAnsi="細明體" w:hint="eastAsia"/>
          <w:kern w:val="2"/>
          <w:lang w:eastAsia="zh-TW"/>
        </w:rPr>
        <w:t>.</w:t>
      </w:r>
      <w:r>
        <w:rPr>
          <w:rFonts w:ascii="細明體" w:eastAsia="細明體" w:hAnsi="細明體" w:hint="eastAsia"/>
          <w:kern w:val="2"/>
          <w:lang w:eastAsia="zh-TW"/>
        </w:rPr>
        <w:t>診斷書序號 不為空值</w:t>
      </w:r>
    </w:p>
    <w:p w:rsidR="001824D0"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DTAAA020</w:t>
      </w:r>
      <w:r w:rsidRPr="00794EE7">
        <w:rPr>
          <w:rFonts w:ascii="細明體" w:eastAsia="細明體" w:hAnsi="細明體" w:hint="eastAsia"/>
          <w:kern w:val="2"/>
          <w:lang w:eastAsia="zh-TW"/>
        </w:rPr>
        <w:t>.</w:t>
      </w:r>
      <w:r>
        <w:rPr>
          <w:rFonts w:ascii="細明體" w:eastAsia="細明體" w:hAnsi="細明體" w:hint="eastAsia"/>
          <w:kern w:val="2"/>
          <w:lang w:eastAsia="zh-TW"/>
        </w:rPr>
        <w:t xml:space="preserve">醫院代碼 &lt;&gt; </w:t>
      </w:r>
      <w:r>
        <w:rPr>
          <w:rFonts w:ascii="細明體" w:eastAsia="細明體" w:hAnsi="細明體"/>
          <w:kern w:val="2"/>
          <w:lang w:eastAsia="zh-TW"/>
        </w:rPr>
        <w:t>‘’</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w:t>
      </w:r>
      <w:r w:rsidRPr="00794EE7">
        <w:rPr>
          <w:rFonts w:ascii="細明體" w:eastAsia="細明體" w:hAnsi="細明體" w:hint="eastAsia"/>
          <w:kern w:val="2"/>
          <w:lang w:eastAsia="zh-TW"/>
        </w:rPr>
        <w:t>取欄位</w:t>
      </w:r>
    </w:p>
    <w:p w:rsidR="001824D0" w:rsidRPr="00794EE7"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DTAAA010.受理編號</w:t>
      </w:r>
    </w:p>
    <w:p w:rsidR="001824D0"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DTAAA010.事故者ID</w:t>
      </w:r>
    </w:p>
    <w:p w:rsidR="001824D0" w:rsidRPr="00794EE7"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DTAAA010.事故原因</w:t>
      </w:r>
    </w:p>
    <w:p w:rsidR="001824D0" w:rsidRPr="00794EE7"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DTAAA010.事故日期</w:t>
      </w:r>
    </w:p>
    <w:p w:rsidR="001824D0" w:rsidRPr="00794EE7"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DTAAA010.申請日期</w:t>
      </w:r>
    </w:p>
    <w:p w:rsidR="001824D0" w:rsidRPr="00794EE7"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DTAAA010.居住地址郵遞區號</w:t>
      </w:r>
    </w:p>
    <w:p w:rsidR="001824D0" w:rsidRPr="00794EE7"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DTAAA001.受理單位</w:t>
      </w:r>
    </w:p>
    <w:p w:rsidR="001824D0" w:rsidRPr="00794EE7"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DTAAA001.重起案件分類</w:t>
      </w:r>
    </w:p>
    <w:p w:rsidR="001824D0"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A020.醫院代碼</w:t>
      </w:r>
    </w:p>
    <w:p w:rsidR="001824D0" w:rsidRPr="00794EE7" w:rsidRDefault="001824D0" w:rsidP="001824D0">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A020.醫院名稱</w:t>
      </w:r>
    </w:p>
    <w:p w:rsidR="001824D0" w:rsidRDefault="001824D0" w:rsidP="001824D0">
      <w:pPr>
        <w:pStyle w:val="Tabletext"/>
        <w:keepLines w:val="0"/>
        <w:numPr>
          <w:ilvl w:val="4"/>
          <w:numId w:val="1"/>
        </w:numPr>
        <w:spacing w:after="0" w:line="240" w:lineRule="auto"/>
        <w:rPr>
          <w:ins w:id="33" w:author="FIS" w:date="2013-08-19T13:10:00Z"/>
          <w:rFonts w:ascii="細明體" w:eastAsia="細明體" w:hAnsi="細明體" w:hint="eastAsia"/>
          <w:kern w:val="2"/>
          <w:lang w:eastAsia="zh-TW"/>
        </w:rPr>
      </w:pPr>
      <w:r w:rsidRPr="00794EE7">
        <w:rPr>
          <w:rFonts w:ascii="細明體" w:eastAsia="細明體" w:hAnsi="細明體" w:hint="eastAsia"/>
          <w:kern w:val="2"/>
          <w:lang w:eastAsia="zh-TW"/>
        </w:rPr>
        <w:t>A020.診斷書序號</w:t>
      </w:r>
    </w:p>
    <w:p w:rsidR="00D66FEA" w:rsidRPr="00794EE7" w:rsidRDefault="00D66FEA" w:rsidP="001824D0">
      <w:pPr>
        <w:pStyle w:val="Tabletext"/>
        <w:keepLines w:val="0"/>
        <w:numPr>
          <w:ilvl w:val="4"/>
          <w:numId w:val="1"/>
        </w:numPr>
        <w:spacing w:after="0" w:line="240" w:lineRule="auto"/>
        <w:rPr>
          <w:rFonts w:ascii="細明體" w:eastAsia="細明體" w:hAnsi="細明體" w:hint="eastAsia"/>
          <w:kern w:val="2"/>
          <w:lang w:eastAsia="zh-TW"/>
        </w:rPr>
      </w:pPr>
      <w:ins w:id="34" w:author="FIS" w:date="2013-08-19T13:10:00Z">
        <w:r>
          <w:rPr>
            <w:rFonts w:ascii="細明體" w:eastAsia="細明體" w:hAnsi="細明體"/>
            <w:kern w:val="2"/>
            <w:lang w:eastAsia="zh-TW"/>
          </w:rPr>
          <w:t>A</w:t>
        </w:r>
        <w:r>
          <w:rPr>
            <w:rFonts w:ascii="細明體" w:eastAsia="細明體" w:hAnsi="細明體" w:hint="eastAsia"/>
            <w:kern w:val="2"/>
            <w:lang w:eastAsia="zh-TW"/>
          </w:rPr>
          <w:t>001.</w:t>
        </w:r>
        <w:r w:rsidRPr="00D66FEA">
          <w:rPr>
            <w:rFonts w:ascii="細明體" w:eastAsia="細明體" w:hAnsi="細明體" w:hint="eastAsia"/>
            <w:kern w:val="2"/>
            <w:lang w:eastAsia="zh-TW"/>
          </w:rPr>
          <w:t>案件優先順序</w:t>
        </w:r>
      </w:ins>
    </w:p>
    <w:p w:rsidR="001824D0" w:rsidRPr="00794EE7" w:rsidRDefault="001824D0" w:rsidP="001824D0">
      <w:pPr>
        <w:pStyle w:val="Tabletext"/>
        <w:keepLines w:val="0"/>
        <w:numPr>
          <w:ilvl w:val="1"/>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讀取篩選資料</w:t>
      </w:r>
      <w:r w:rsidRPr="00794EE7">
        <w:rPr>
          <w:rFonts w:ascii="細明體" w:eastAsia="細明體" w:hAnsi="細明體" w:hint="eastAsia"/>
          <w:b/>
          <w:color w:val="00B0F0"/>
          <w:kern w:val="2"/>
          <w:lang w:eastAsia="zh-TW"/>
        </w:rPr>
        <w:t>A</w:t>
      </w:r>
      <w:r w:rsidRPr="00794EE7">
        <w:rPr>
          <w:rFonts w:ascii="細明體" w:eastAsia="細明體" w:hAnsi="細明體" w:hint="eastAsia"/>
          <w:kern w:val="2"/>
          <w:lang w:eastAsia="zh-TW"/>
        </w:rPr>
        <w:t xml:space="preserve">  </w:t>
      </w:r>
    </w:p>
    <w:p w:rsidR="001824D0" w:rsidRDefault="001824D0" w:rsidP="001824D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L</w:t>
      </w:r>
      <w:r w:rsidRPr="00794EE7">
        <w:rPr>
          <w:rFonts w:ascii="細明體" w:eastAsia="細明體" w:hAnsi="細明體" w:hint="eastAsia"/>
          <w:kern w:val="2"/>
          <w:lang w:eastAsia="zh-TW"/>
        </w:rPr>
        <w:t>EFT JOIN 單位地址檔</w:t>
      </w:r>
      <w:r w:rsidRPr="00794EE7">
        <w:rPr>
          <w:rFonts w:ascii="細明體" w:eastAsia="細明體" w:hAnsi="細明體"/>
          <w:kern w:val="2"/>
          <w:lang w:eastAsia="zh-TW"/>
        </w:rPr>
        <w:t>DTZ0_UNIT_ADDRESS</w:t>
      </w:r>
      <w:r w:rsidRPr="00794EE7">
        <w:rPr>
          <w:rFonts w:ascii="細明體" w:eastAsia="細明體" w:hAnsi="細明體" w:hint="eastAsia"/>
          <w:kern w:val="2"/>
          <w:lang w:eastAsia="zh-TW"/>
        </w:rPr>
        <w:t xml:space="preserve"> UNIT_ADDR ON  A.受理單位 = UNIT_ADDR.單位代號</w:t>
      </w:r>
    </w:p>
    <w:p w:rsidR="001824D0" w:rsidRPr="00794EE7" w:rsidRDefault="001824D0" w:rsidP="001824D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L</w:t>
      </w:r>
      <w:r w:rsidRPr="00794EE7">
        <w:rPr>
          <w:rFonts w:ascii="細明體" w:eastAsia="細明體" w:hAnsi="細明體" w:hint="eastAsia"/>
          <w:kern w:val="2"/>
          <w:lang w:eastAsia="zh-TW"/>
        </w:rPr>
        <w:t xml:space="preserve">EFT JOIN </w:t>
      </w:r>
      <w:r>
        <w:rPr>
          <w:rFonts w:ascii="細明體" w:eastAsia="細明體" w:hAnsi="細明體" w:hint="eastAsia"/>
          <w:kern w:val="2"/>
          <w:lang w:eastAsia="zh-TW"/>
        </w:rPr>
        <w:t>單位暫存</w:t>
      </w:r>
      <w:r w:rsidRPr="00794EE7">
        <w:rPr>
          <w:rFonts w:ascii="細明體" w:eastAsia="細明體" w:hAnsi="細明體" w:hint="eastAsia"/>
          <w:kern w:val="2"/>
          <w:lang w:eastAsia="zh-TW"/>
        </w:rPr>
        <w:t>檔</w:t>
      </w:r>
      <w:r w:rsidRPr="00794EE7">
        <w:rPr>
          <w:rFonts w:ascii="細明體" w:eastAsia="細明體" w:hAnsi="細明體"/>
          <w:kern w:val="2"/>
          <w:lang w:eastAsia="zh-TW"/>
        </w:rPr>
        <w:t>DTZ0_UNIT_</w:t>
      </w:r>
      <w:r>
        <w:rPr>
          <w:rFonts w:ascii="細明體" w:eastAsia="細明體" w:hAnsi="細明體" w:hint="eastAsia"/>
          <w:kern w:val="2"/>
          <w:lang w:eastAsia="zh-TW"/>
        </w:rPr>
        <w:t>WORK</w:t>
      </w:r>
      <w:r w:rsidRPr="00794EE7">
        <w:rPr>
          <w:rFonts w:ascii="細明體" w:eastAsia="細明體" w:hAnsi="細明體" w:hint="eastAsia"/>
          <w:kern w:val="2"/>
          <w:lang w:eastAsia="zh-TW"/>
        </w:rPr>
        <w:t xml:space="preserve"> UNIT_</w:t>
      </w:r>
      <w:r>
        <w:rPr>
          <w:rFonts w:ascii="細明體" w:eastAsia="細明體" w:hAnsi="細明體" w:hint="eastAsia"/>
          <w:kern w:val="2"/>
          <w:lang w:eastAsia="zh-TW"/>
        </w:rPr>
        <w:t>WORK</w:t>
      </w:r>
      <w:r w:rsidRPr="00794EE7">
        <w:rPr>
          <w:rFonts w:ascii="細明體" w:eastAsia="細明體" w:hAnsi="細明體" w:hint="eastAsia"/>
          <w:kern w:val="2"/>
          <w:lang w:eastAsia="zh-TW"/>
        </w:rPr>
        <w:t xml:space="preserve"> ON  A.受理單位 = UNIT_</w:t>
      </w:r>
      <w:r>
        <w:rPr>
          <w:rFonts w:ascii="細明體" w:eastAsia="細明體" w:hAnsi="細明體" w:hint="eastAsia"/>
          <w:kern w:val="2"/>
          <w:lang w:eastAsia="zh-TW"/>
        </w:rPr>
        <w:t>WORK</w:t>
      </w:r>
      <w:r w:rsidRPr="00794EE7">
        <w:rPr>
          <w:rFonts w:ascii="細明體" w:eastAsia="細明體" w:hAnsi="細明體" w:hint="eastAsia"/>
          <w:kern w:val="2"/>
          <w:lang w:eastAsia="zh-TW"/>
        </w:rPr>
        <w:t>.單位代號</w:t>
      </w:r>
    </w:p>
    <w:p w:rsidR="001824D0" w:rsidRPr="00794EE7" w:rsidRDefault="001824D0" w:rsidP="001824D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撈取欄位:DISTINCT</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w:t>
      </w:r>
      <w:r w:rsidRPr="00794EE7">
        <w:rPr>
          <w:rFonts w:ascii="細明體" w:eastAsia="細明體" w:hAnsi="細明體" w:hint="eastAsia"/>
          <w:kern w:val="2"/>
          <w:lang w:eastAsia="zh-TW"/>
        </w:rPr>
        <w:t>.受理編號</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A.事故者ID</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A.事故原因代碼</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A.申請日期</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A.居住地址郵遞區號</w:t>
      </w:r>
    </w:p>
    <w:p w:rsidR="001824D0"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A.受理單位</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UNIT_</w:t>
      </w:r>
      <w:r>
        <w:rPr>
          <w:rFonts w:ascii="細明體" w:eastAsia="細明體" w:hAnsi="細明體" w:hint="eastAsia"/>
          <w:kern w:val="2"/>
          <w:lang w:eastAsia="zh-TW"/>
        </w:rPr>
        <w:t>WORK.單位代號簡稱</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A.重起案件分類</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UNIT_ADDR.郵遞區號 (取前三碼) AS 受理單位郵遞區號</w:t>
      </w:r>
    </w:p>
    <w:p w:rsidR="001824D0"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A.醫院代碼</w:t>
      </w:r>
    </w:p>
    <w:p w:rsidR="001824D0" w:rsidRPr="00794EE7"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A.醫院名稱</w:t>
      </w:r>
    </w:p>
    <w:p w:rsidR="001824D0" w:rsidRDefault="001824D0" w:rsidP="001824D0">
      <w:pPr>
        <w:pStyle w:val="Tabletext"/>
        <w:keepLines w:val="0"/>
        <w:numPr>
          <w:ilvl w:val="3"/>
          <w:numId w:val="1"/>
        </w:numPr>
        <w:spacing w:after="0" w:line="240" w:lineRule="auto"/>
        <w:rPr>
          <w:ins w:id="35" w:author="FIS" w:date="2013-08-19T13:10:00Z"/>
          <w:rFonts w:ascii="細明體" w:eastAsia="細明體" w:hAnsi="細明體" w:hint="eastAsia"/>
          <w:kern w:val="2"/>
          <w:lang w:eastAsia="zh-TW"/>
        </w:rPr>
      </w:pPr>
      <w:r w:rsidRPr="00794EE7">
        <w:rPr>
          <w:rFonts w:ascii="細明體" w:eastAsia="細明體" w:hAnsi="細明體" w:hint="eastAsia"/>
          <w:kern w:val="2"/>
          <w:lang w:eastAsia="zh-TW"/>
        </w:rPr>
        <w:t>A.診斷書序號</w:t>
      </w:r>
    </w:p>
    <w:p w:rsidR="00D66FEA" w:rsidRPr="00794EE7" w:rsidRDefault="00D66FEA" w:rsidP="001824D0">
      <w:pPr>
        <w:pStyle w:val="Tabletext"/>
        <w:keepLines w:val="0"/>
        <w:numPr>
          <w:ilvl w:val="3"/>
          <w:numId w:val="1"/>
        </w:numPr>
        <w:spacing w:after="0" w:line="240" w:lineRule="auto"/>
        <w:rPr>
          <w:rFonts w:ascii="細明體" w:eastAsia="細明體" w:hAnsi="細明體" w:hint="eastAsia"/>
          <w:kern w:val="2"/>
          <w:lang w:eastAsia="zh-TW"/>
        </w:rPr>
      </w:pPr>
      <w:ins w:id="36" w:author="FIS" w:date="2013-08-19T13:10:00Z">
        <w:r>
          <w:rPr>
            <w:rFonts w:ascii="細明體" w:eastAsia="細明體" w:hAnsi="細明體"/>
            <w:kern w:val="2"/>
            <w:lang w:eastAsia="zh-TW"/>
          </w:rPr>
          <w:t>A</w:t>
        </w:r>
        <w:r>
          <w:rPr>
            <w:rFonts w:ascii="細明體" w:eastAsia="細明體" w:hAnsi="細明體" w:hint="eastAsia"/>
            <w:kern w:val="2"/>
            <w:lang w:eastAsia="zh-TW"/>
          </w:rPr>
          <w:t>.</w:t>
        </w:r>
        <w:r w:rsidRPr="00D66FEA">
          <w:rPr>
            <w:rFonts w:ascii="細明體" w:eastAsia="細明體" w:hAnsi="細明體" w:hint="eastAsia"/>
            <w:kern w:val="2"/>
            <w:lang w:eastAsia="zh-TW"/>
          </w:rPr>
          <w:t>案件優先順序</w:t>
        </w:r>
      </w:ins>
    </w:p>
    <w:p w:rsidR="001824D0" w:rsidRPr="00794EE7" w:rsidRDefault="001824D0" w:rsidP="001824D0">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WHERE 條件:</w:t>
      </w:r>
    </w:p>
    <w:p w:rsidR="001824D0"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UNIT_ADDR.單位代號 IS NOT NULL </w:t>
      </w:r>
    </w:p>
    <w:p w:rsidR="001824D0" w:rsidRDefault="001824D0" w:rsidP="001824D0">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UNIT_WORK</w:t>
      </w:r>
      <w:r w:rsidRPr="00794EE7">
        <w:rPr>
          <w:rFonts w:ascii="細明體" w:eastAsia="細明體" w:hAnsi="細明體" w:hint="eastAsia"/>
          <w:kern w:val="2"/>
          <w:lang w:eastAsia="zh-TW"/>
        </w:rPr>
        <w:t>.單位代號 IS NOT NULL</w:t>
      </w:r>
    </w:p>
    <w:p w:rsidR="008C6E6B" w:rsidRPr="00CC5B93" w:rsidRDefault="008C6E6B" w:rsidP="008C6E6B">
      <w:pPr>
        <w:pStyle w:val="Tabletext"/>
        <w:keepLines w:val="0"/>
        <w:numPr>
          <w:ilvl w:val="1"/>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410BEF" w:rsidRPr="00794EE7" w:rsidRDefault="00410BEF" w:rsidP="000A4FB1">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若無資料，</w:t>
      </w:r>
      <w:r w:rsidR="00C148E3" w:rsidRPr="00794EE7">
        <w:rPr>
          <w:rFonts w:ascii="細明體" w:eastAsia="細明體" w:hAnsi="細明體" w:hint="eastAsia"/>
          <w:kern w:val="2"/>
          <w:lang w:eastAsia="zh-TW"/>
        </w:rPr>
        <w:t>屬正常</w:t>
      </w:r>
    </w:p>
    <w:p w:rsidR="00C148E3" w:rsidRPr="00794EE7" w:rsidRDefault="004213D7" w:rsidP="000A4FB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FA</w:t>
      </w:r>
      <w:r w:rsidR="00C148E3" w:rsidRPr="00794EE7">
        <w:rPr>
          <w:rFonts w:ascii="細明體" w:eastAsia="細明體" w:hAnsi="細明體" w:hint="eastAsia"/>
          <w:kern w:val="2"/>
          <w:lang w:eastAsia="zh-TW"/>
        </w:rPr>
        <w:t>TAL出件數相關資料給LOG檔顯示。</w:t>
      </w:r>
    </w:p>
    <w:p w:rsidR="00410BEF" w:rsidRPr="00794EE7" w:rsidRDefault="00C148E3" w:rsidP="000A4FB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C</w:t>
      </w:r>
      <w:r w:rsidRPr="00794EE7">
        <w:rPr>
          <w:rFonts w:ascii="細明體" w:eastAsia="細明體" w:hAnsi="細明體"/>
          <w:lang w:eastAsia="zh-TW"/>
        </w:rPr>
        <w:t>ALL batch.CountManager</w:t>
      </w:r>
      <w:r w:rsidRPr="00794EE7">
        <w:rPr>
          <w:rFonts w:ascii="細明體" w:eastAsia="細明體" w:hAnsi="細明體" w:hint="eastAsia"/>
          <w:lang w:eastAsia="zh-TW"/>
        </w:rPr>
        <w:t>(批次作業件數記錄模組)，記錄輸入件數，輸出件數及錯誤件數。</w:t>
      </w:r>
    </w:p>
    <w:p w:rsidR="00C148E3" w:rsidRPr="00794EE7" w:rsidRDefault="00C148E3" w:rsidP="000A4FB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RETURN</w:t>
      </w:r>
    </w:p>
    <w:p w:rsidR="003544FD" w:rsidRDefault="00C148E3" w:rsidP="00C148E3">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若有資料，LOOP處理每筆紀錄</w:t>
      </w:r>
      <w:r w:rsidR="00345475" w:rsidRPr="00794EE7">
        <w:rPr>
          <w:rFonts w:ascii="細明體" w:eastAsia="細明體" w:hAnsi="細明體" w:hint="eastAsia"/>
          <w:kern w:val="2"/>
          <w:lang w:eastAsia="zh-TW"/>
        </w:rPr>
        <w:t xml:space="preserve"> </w:t>
      </w:r>
    </w:p>
    <w:p w:rsidR="00FB716F" w:rsidRDefault="00FB716F" w:rsidP="00E3726D">
      <w:pPr>
        <w:pStyle w:val="Tabletext"/>
        <w:keepLines w:val="0"/>
        <w:numPr>
          <w:ilvl w:val="3"/>
          <w:numId w:val="1"/>
        </w:numPr>
        <w:spacing w:after="0" w:line="240" w:lineRule="auto"/>
        <w:rPr>
          <w:ins w:id="37" w:author="FIS" w:date="2013-08-16T14:20:00Z"/>
          <w:rFonts w:ascii="細明體" w:eastAsia="細明體" w:hAnsi="細明體" w:hint="eastAsia"/>
          <w:kern w:val="2"/>
          <w:lang w:eastAsia="zh-TW"/>
        </w:rPr>
      </w:pPr>
      <w:ins w:id="38" w:author="FIS" w:date="2013-08-16T14:20:00Z">
        <w:r>
          <w:rPr>
            <w:rFonts w:ascii="細明體" w:eastAsia="細明體" w:hAnsi="細明體" w:hint="eastAsia"/>
            <w:lang w:eastAsia="zh-TW"/>
          </w:rPr>
          <w:t xml:space="preserve">$模型分類_TMP = </w:t>
        </w:r>
        <w:r w:rsidRPr="00CC5B93">
          <w:rPr>
            <w:rFonts w:ascii="細明體" w:eastAsia="細明體" w:hAnsi="細明體" w:hint="eastAsia"/>
            <w:kern w:val="2"/>
            <w:lang w:eastAsia="zh-TW"/>
          </w:rPr>
          <w:t>$</w:t>
        </w:r>
        <w:r>
          <w:rPr>
            <w:rFonts w:ascii="細明體" w:eastAsia="細明體" w:hAnsi="細明體" w:hint="eastAsia"/>
            <w:kern w:val="2"/>
            <w:lang w:eastAsia="zh-TW"/>
          </w:rPr>
          <w:t>模型分類</w:t>
        </w:r>
      </w:ins>
    </w:p>
    <w:p w:rsidR="00E3726D" w:rsidRPr="0084049B" w:rsidRDefault="00E3726D" w:rsidP="00E3726D">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處理當筆.事故原因 </w:t>
      </w:r>
      <w:r>
        <w:rPr>
          <w:rFonts w:ascii="細明體" w:eastAsia="細明體" w:hAnsi="細明體" w:hint="eastAsia"/>
          <w:lang w:eastAsia="zh-TW"/>
        </w:rPr>
        <w:t>IN (</w:t>
      </w:r>
      <w:hyperlink r:id="rId8" w:anchor="Q_OCR_RESN" w:history="1">
        <w:r>
          <w:rPr>
            <w:rStyle w:val="ad"/>
            <w:rFonts w:ascii="細明體" w:eastAsia="細明體" w:hAnsi="細明體" w:hint="eastAsia"/>
            <w:lang w:eastAsia="zh-TW"/>
          </w:rPr>
          <w:t>事故</w:t>
        </w:r>
        <w:r>
          <w:rPr>
            <w:rStyle w:val="ad"/>
            <w:rFonts w:ascii="細明體" w:eastAsia="細明體" w:hAnsi="細明體" w:hint="eastAsia"/>
            <w:lang w:eastAsia="zh-TW"/>
          </w:rPr>
          <w:t>原</w:t>
        </w:r>
        <w:r>
          <w:rPr>
            <w:rStyle w:val="ad"/>
            <w:rFonts w:ascii="細明體" w:eastAsia="細明體" w:hAnsi="細明體" w:hint="eastAsia"/>
            <w:lang w:eastAsia="zh-TW"/>
          </w:rPr>
          <w:t>因</w:t>
        </w:r>
        <w:r>
          <w:rPr>
            <w:rStyle w:val="ad"/>
            <w:rFonts w:ascii="細明體" w:eastAsia="細明體" w:hAnsi="細明體" w:hint="eastAsia"/>
            <w:lang w:eastAsia="zh-TW"/>
          </w:rPr>
          <w:t>代</w:t>
        </w:r>
        <w:r>
          <w:rPr>
            <w:rStyle w:val="ad"/>
            <w:rFonts w:ascii="細明體" w:eastAsia="細明體" w:hAnsi="細明體" w:hint="eastAsia"/>
            <w:lang w:eastAsia="zh-TW"/>
          </w:rPr>
          <w:t>碼抽件條件</w:t>
        </w:r>
      </w:hyperlink>
      <w:r>
        <w:rPr>
          <w:rFonts w:ascii="細明體" w:eastAsia="細明體" w:hAnsi="細明體" w:hint="eastAsia"/>
          <w:lang w:eastAsia="zh-TW"/>
        </w:rPr>
        <w:t>)的代碼值為</w:t>
      </w:r>
      <w:r>
        <w:rPr>
          <w:rFonts w:ascii="細明體" w:eastAsia="細明體" w:hAnsi="細明體" w:hint="eastAsia"/>
          <w:b/>
          <w:color w:val="FF0000"/>
          <w:lang w:eastAsia="zh-TW"/>
        </w:rPr>
        <w:t>紅字</w:t>
      </w:r>
      <w:r>
        <w:rPr>
          <w:rFonts w:ascii="細明體" w:eastAsia="細明體" w:hAnsi="細明體" w:hint="eastAsia"/>
          <w:lang w:eastAsia="zh-TW"/>
        </w:rPr>
        <w:t>的值</w:t>
      </w:r>
    </w:p>
    <w:p w:rsidR="00E3726D" w:rsidRPr="0084049B" w:rsidRDefault="00E3726D" w:rsidP="00E3726D">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 xml:space="preserve">$模型分類_TMP  = </w:t>
      </w:r>
      <w:r>
        <w:rPr>
          <w:rFonts w:ascii="細明體" w:eastAsia="細明體" w:hAnsi="細明體"/>
          <w:lang w:eastAsia="zh-TW"/>
        </w:rPr>
        <w:t>‘</w:t>
      </w:r>
      <w:r>
        <w:rPr>
          <w:rFonts w:ascii="細明體" w:eastAsia="細明體" w:hAnsi="細明體" w:hint="eastAsia"/>
          <w:lang w:eastAsia="zh-TW"/>
        </w:rPr>
        <w:t>1</w:t>
      </w:r>
      <w:r>
        <w:rPr>
          <w:rFonts w:ascii="細明體" w:eastAsia="細明體" w:hAnsi="細明體"/>
          <w:lang w:eastAsia="zh-TW"/>
        </w:rPr>
        <w:t>’</w:t>
      </w:r>
      <w:r>
        <w:rPr>
          <w:rFonts w:ascii="細明體" w:eastAsia="細明體" w:hAnsi="細明體" w:hint="eastAsia"/>
          <w:lang w:eastAsia="zh-TW"/>
        </w:rPr>
        <w:t>(精神疾病)</w:t>
      </w:r>
    </w:p>
    <w:p w:rsidR="00E3726D" w:rsidRPr="0084049B" w:rsidRDefault="00E3726D" w:rsidP="00E3726D">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ELSE</w:t>
      </w:r>
      <w:ins w:id="39" w:author="FIS" w:date="2013-08-16T14:21:00Z">
        <w:r w:rsidR="00FB716F">
          <w:rPr>
            <w:rFonts w:ascii="細明體" w:eastAsia="細明體" w:hAnsi="細明體" w:hint="eastAsia"/>
            <w:lang w:eastAsia="zh-TW"/>
          </w:rPr>
          <w:t xml:space="preserve"> </w:t>
        </w:r>
        <w:r w:rsidR="00FB716F">
          <w:rPr>
            <w:rFonts w:ascii="細明體" w:eastAsia="細明體" w:hAnsi="細明體" w:hint="eastAsia"/>
            <w:kern w:val="2"/>
            <w:lang w:eastAsia="zh-TW"/>
          </w:rPr>
          <w:t xml:space="preserve">IF 處理當筆.事故原因 </w:t>
        </w:r>
        <w:r w:rsidR="00FB716F">
          <w:rPr>
            <w:rFonts w:ascii="細明體" w:eastAsia="細明體" w:hAnsi="細明體" w:hint="eastAsia"/>
            <w:lang w:eastAsia="zh-TW"/>
          </w:rPr>
          <w:t>IN (</w:t>
        </w:r>
        <w:r w:rsidR="00FB716F">
          <w:rPr>
            <w:rFonts w:ascii="細明體" w:eastAsia="細明體" w:hAnsi="細明體"/>
          </w:rPr>
          <w:fldChar w:fldCharType="begin"/>
        </w:r>
        <w:r w:rsidR="00FB716F">
          <w:rPr>
            <w:rFonts w:ascii="細明體" w:eastAsia="細明體" w:hAnsi="細明體"/>
            <w:lang w:eastAsia="zh-TW"/>
          </w:rPr>
          <w:instrText xml:space="preserve"> HYPERLINK "file:///D:\\i9200205_view\\CSR1_Doc\\docs\\AA理賠\\V0_FAMS\\主程式\\UCAAV0_B010_客戶各項風險指標計算%20.doc" \l "Q_OCR_RESN" </w:instrText>
        </w:r>
        <w:r w:rsidR="00FB716F">
          <w:rPr>
            <w:rFonts w:ascii="細明體" w:eastAsia="細明體" w:hAnsi="細明體"/>
          </w:rPr>
          <w:fldChar w:fldCharType="separate"/>
        </w:r>
        <w:r w:rsidR="00FB716F">
          <w:rPr>
            <w:rStyle w:val="ad"/>
            <w:rFonts w:ascii="細明體" w:eastAsia="細明體" w:hAnsi="細明體" w:hint="eastAsia"/>
            <w:lang w:eastAsia="zh-TW"/>
          </w:rPr>
          <w:t>事故原因代碼抽件條件</w:t>
        </w:r>
        <w:r w:rsidR="00FB716F">
          <w:rPr>
            <w:rFonts w:ascii="細明體" w:eastAsia="細明體" w:hAnsi="細明體"/>
          </w:rPr>
          <w:fldChar w:fldCharType="end"/>
        </w:r>
        <w:r w:rsidR="00FB716F">
          <w:rPr>
            <w:rFonts w:ascii="細明體" w:eastAsia="細明體" w:hAnsi="細明體" w:hint="eastAsia"/>
            <w:lang w:eastAsia="zh-TW"/>
          </w:rPr>
          <w:t>)的代碼值非</w:t>
        </w:r>
        <w:r w:rsidR="00FB716F">
          <w:rPr>
            <w:rFonts w:ascii="細明體" w:eastAsia="細明體" w:hAnsi="細明體" w:hint="eastAsia"/>
            <w:b/>
            <w:color w:val="FF0000"/>
            <w:lang w:eastAsia="zh-TW"/>
          </w:rPr>
          <w:t>紅字</w:t>
        </w:r>
        <w:r w:rsidR="00FB716F">
          <w:rPr>
            <w:rFonts w:ascii="細明體" w:eastAsia="細明體" w:hAnsi="細明體" w:hint="eastAsia"/>
            <w:lang w:eastAsia="zh-TW"/>
          </w:rPr>
          <w:t>的值</w:t>
        </w:r>
      </w:ins>
    </w:p>
    <w:p w:rsidR="00E3726D" w:rsidRPr="006946AD" w:rsidRDefault="00E3726D" w:rsidP="00E3726D">
      <w:pPr>
        <w:pStyle w:val="Tabletext"/>
        <w:keepLines w:val="0"/>
        <w:numPr>
          <w:ilvl w:val="4"/>
          <w:numId w:val="1"/>
        </w:numPr>
        <w:spacing w:after="0" w:line="240" w:lineRule="auto"/>
        <w:rPr>
          <w:ins w:id="40" w:author="FIS" w:date="2013-08-16T15:59:00Z"/>
          <w:rFonts w:ascii="細明體" w:eastAsia="細明體" w:hAnsi="細明體" w:hint="eastAsia"/>
          <w:kern w:val="2"/>
          <w:lang w:eastAsia="zh-TW"/>
          <w:rPrChange w:id="41" w:author="FIS" w:date="2013-08-16T15:59:00Z">
            <w:rPr>
              <w:ins w:id="42" w:author="FIS" w:date="2013-08-16T15:59:00Z"/>
              <w:rFonts w:ascii="細明體" w:eastAsia="細明體" w:hAnsi="細明體" w:hint="eastAsia"/>
              <w:lang w:eastAsia="zh-TW"/>
            </w:rPr>
          </w:rPrChange>
        </w:rPr>
      </w:pPr>
      <w:r>
        <w:rPr>
          <w:rFonts w:ascii="細明體" w:eastAsia="細明體" w:hAnsi="細明體" w:hint="eastAsia"/>
          <w:lang w:eastAsia="zh-TW"/>
        </w:rPr>
        <w:t xml:space="preserve">$模型分類_TMP  = </w:t>
      </w:r>
      <w:r>
        <w:rPr>
          <w:rFonts w:ascii="細明體" w:eastAsia="細明體" w:hAnsi="細明體"/>
          <w:lang w:eastAsia="zh-TW"/>
        </w:rPr>
        <w:t>‘</w:t>
      </w:r>
      <w:r>
        <w:rPr>
          <w:rFonts w:ascii="細明體" w:eastAsia="細明體" w:hAnsi="細明體" w:hint="eastAsia"/>
          <w:lang w:eastAsia="zh-TW"/>
        </w:rPr>
        <w:t>2</w:t>
      </w:r>
      <w:r>
        <w:rPr>
          <w:rFonts w:ascii="細明體" w:eastAsia="細明體" w:hAnsi="細明體"/>
          <w:lang w:eastAsia="zh-TW"/>
        </w:rPr>
        <w:t>’</w:t>
      </w:r>
      <w:r>
        <w:rPr>
          <w:rFonts w:ascii="細明體" w:eastAsia="細明體" w:hAnsi="細明體" w:hint="eastAsia"/>
          <w:lang w:eastAsia="zh-TW"/>
        </w:rPr>
        <w:t>(癌症醫療)</w:t>
      </w:r>
    </w:p>
    <w:p w:rsidR="006946AD" w:rsidRDefault="006946AD" w:rsidP="006946AD">
      <w:pPr>
        <w:pStyle w:val="Tabletext"/>
        <w:keepLines w:val="0"/>
        <w:numPr>
          <w:ilvl w:val="3"/>
          <w:numId w:val="1"/>
        </w:numPr>
        <w:spacing w:after="0" w:line="240" w:lineRule="auto"/>
        <w:rPr>
          <w:ins w:id="43" w:author="FIS" w:date="2013-08-16T16:00:00Z"/>
          <w:rFonts w:ascii="細明體" w:eastAsia="細明體" w:hAnsi="細明體" w:hint="eastAsia"/>
          <w:kern w:val="2"/>
          <w:lang w:eastAsia="zh-TW"/>
        </w:rPr>
        <w:pPrChange w:id="44" w:author="FIS" w:date="2013-08-16T15:59:00Z">
          <w:pPr>
            <w:pStyle w:val="Tabletext"/>
            <w:keepLines w:val="0"/>
            <w:numPr>
              <w:ilvl w:val="4"/>
              <w:numId w:val="1"/>
            </w:numPr>
            <w:tabs>
              <w:tab w:val="num" w:pos="2551"/>
            </w:tabs>
            <w:spacing w:after="0" w:line="240" w:lineRule="auto"/>
            <w:ind w:left="2551" w:hanging="850"/>
          </w:pPr>
        </w:pPrChange>
      </w:pPr>
      <w:ins w:id="45" w:author="FIS" w:date="2013-08-16T15:59:00Z">
        <w:r>
          <w:rPr>
            <w:rFonts w:ascii="細明體" w:eastAsia="細明體" w:hAnsi="細明體" w:hint="eastAsia"/>
            <w:lang w:eastAsia="zh-TW"/>
          </w:rPr>
          <w:t>ELSE IF</w:t>
        </w:r>
      </w:ins>
      <w:ins w:id="46" w:author="FIS" w:date="2013-08-16T16:00:00Z">
        <w:r>
          <w:rPr>
            <w:rFonts w:ascii="細明體" w:eastAsia="細明體" w:hAnsi="細明體" w:hint="eastAsia"/>
            <w:kern w:val="2"/>
            <w:lang w:eastAsia="zh-TW"/>
          </w:rPr>
          <w:t>處理當筆.事故原因 為 A開頭</w:t>
        </w:r>
      </w:ins>
    </w:p>
    <w:p w:rsidR="006946AD" w:rsidRPr="006946AD" w:rsidRDefault="006946AD" w:rsidP="006946AD">
      <w:pPr>
        <w:pStyle w:val="Tabletext"/>
        <w:keepLines w:val="0"/>
        <w:numPr>
          <w:ilvl w:val="4"/>
          <w:numId w:val="1"/>
        </w:numPr>
        <w:spacing w:after="0" w:line="240" w:lineRule="auto"/>
        <w:rPr>
          <w:ins w:id="47" w:author="FIS" w:date="2013-08-16T16:00:00Z"/>
          <w:rFonts w:ascii="細明體" w:eastAsia="細明體" w:hAnsi="細明體" w:hint="eastAsia"/>
          <w:kern w:val="2"/>
          <w:lang w:eastAsia="zh-TW"/>
          <w:rPrChange w:id="48" w:author="FIS" w:date="2013-08-16T16:00:00Z">
            <w:rPr>
              <w:ins w:id="49" w:author="FIS" w:date="2013-08-16T16:00:00Z"/>
              <w:rFonts w:ascii="細明體" w:eastAsia="細明體" w:hAnsi="細明體" w:hint="eastAsia"/>
              <w:lang w:eastAsia="zh-TW"/>
            </w:rPr>
          </w:rPrChange>
        </w:rPr>
      </w:pPr>
      <w:ins w:id="50" w:author="FIS" w:date="2013-08-16T16:00:00Z">
        <w:r>
          <w:rPr>
            <w:rFonts w:ascii="細明體" w:eastAsia="細明體" w:hAnsi="細明體" w:hint="eastAsia"/>
            <w:lang w:eastAsia="zh-TW"/>
          </w:rPr>
          <w:t xml:space="preserve">$模型分類_TMP  = </w:t>
        </w:r>
        <w:r>
          <w:rPr>
            <w:rFonts w:ascii="細明體" w:eastAsia="細明體" w:hAnsi="細明體"/>
            <w:lang w:eastAsia="zh-TW"/>
          </w:rPr>
          <w:t>‘</w:t>
        </w:r>
        <w:r>
          <w:rPr>
            <w:rFonts w:ascii="細明體" w:eastAsia="細明體" w:hAnsi="細明體" w:hint="eastAsia"/>
            <w:lang w:eastAsia="zh-TW"/>
          </w:rPr>
          <w:t>3</w:t>
        </w:r>
        <w:r>
          <w:rPr>
            <w:rFonts w:ascii="細明體" w:eastAsia="細明體" w:hAnsi="細明體"/>
            <w:lang w:eastAsia="zh-TW"/>
          </w:rPr>
          <w:t>’</w:t>
        </w:r>
        <w:r>
          <w:rPr>
            <w:rFonts w:ascii="細明體" w:eastAsia="細明體" w:hAnsi="細明體" w:hint="eastAsia"/>
            <w:lang w:eastAsia="zh-TW"/>
          </w:rPr>
          <w:t>(疾病)</w:t>
        </w:r>
      </w:ins>
    </w:p>
    <w:p w:rsidR="006946AD" w:rsidRDefault="006946AD" w:rsidP="006946AD">
      <w:pPr>
        <w:pStyle w:val="Tabletext"/>
        <w:keepLines w:val="0"/>
        <w:numPr>
          <w:ilvl w:val="3"/>
          <w:numId w:val="1"/>
        </w:numPr>
        <w:spacing w:after="0" w:line="240" w:lineRule="auto"/>
        <w:rPr>
          <w:ins w:id="51" w:author="FIS" w:date="2013-08-16T16:00:00Z"/>
          <w:rFonts w:ascii="細明體" w:eastAsia="細明體" w:hAnsi="細明體" w:hint="eastAsia"/>
          <w:kern w:val="2"/>
          <w:lang w:eastAsia="zh-TW"/>
        </w:rPr>
        <w:pPrChange w:id="52" w:author="FIS" w:date="2013-08-16T16:00:00Z">
          <w:pPr>
            <w:pStyle w:val="Tabletext"/>
            <w:keepLines w:val="0"/>
            <w:numPr>
              <w:ilvl w:val="4"/>
              <w:numId w:val="1"/>
            </w:numPr>
            <w:tabs>
              <w:tab w:val="num" w:pos="2551"/>
            </w:tabs>
            <w:spacing w:after="0" w:line="240" w:lineRule="auto"/>
            <w:ind w:left="2551" w:hanging="850"/>
          </w:pPr>
        </w:pPrChange>
      </w:pPr>
      <w:ins w:id="53" w:author="FIS" w:date="2013-08-16T16:00:00Z">
        <w:r>
          <w:rPr>
            <w:rFonts w:ascii="細明體" w:eastAsia="細明體" w:hAnsi="細明體" w:hint="eastAsia"/>
            <w:lang w:eastAsia="zh-TW"/>
          </w:rPr>
          <w:t>ELSE IF</w:t>
        </w:r>
        <w:r>
          <w:rPr>
            <w:rFonts w:ascii="細明體" w:eastAsia="細明體" w:hAnsi="細明體" w:hint="eastAsia"/>
            <w:kern w:val="2"/>
            <w:lang w:eastAsia="zh-TW"/>
          </w:rPr>
          <w:t>處理當筆.事故原因 為 B開頭</w:t>
        </w:r>
      </w:ins>
    </w:p>
    <w:p w:rsidR="006946AD" w:rsidRPr="008500A0" w:rsidRDefault="006946AD" w:rsidP="006946AD">
      <w:pPr>
        <w:pStyle w:val="Tabletext"/>
        <w:keepLines w:val="0"/>
        <w:numPr>
          <w:ilvl w:val="4"/>
          <w:numId w:val="1"/>
        </w:numPr>
        <w:spacing w:after="0" w:line="240" w:lineRule="auto"/>
        <w:rPr>
          <w:ins w:id="54" w:author="FIS" w:date="2013-08-16T14:10:00Z"/>
          <w:rFonts w:ascii="細明體" w:eastAsia="細明體" w:hAnsi="細明體" w:hint="eastAsia"/>
          <w:kern w:val="2"/>
          <w:lang w:eastAsia="zh-TW"/>
          <w:rPrChange w:id="55" w:author="FIS" w:date="2013-08-16T14:10:00Z">
            <w:rPr>
              <w:ins w:id="56" w:author="FIS" w:date="2013-08-16T14:10:00Z"/>
              <w:rFonts w:ascii="細明體" w:eastAsia="細明體" w:hAnsi="細明體" w:hint="eastAsia"/>
              <w:lang w:eastAsia="zh-TW"/>
            </w:rPr>
          </w:rPrChange>
        </w:rPr>
      </w:pPr>
      <w:ins w:id="57" w:author="FIS" w:date="2013-08-16T16:00:00Z">
        <w:r>
          <w:rPr>
            <w:rFonts w:ascii="細明體" w:eastAsia="細明體" w:hAnsi="細明體" w:hint="eastAsia"/>
            <w:lang w:eastAsia="zh-TW"/>
          </w:rPr>
          <w:t xml:space="preserve">$模型分類_TMP  = </w:t>
        </w:r>
        <w:r>
          <w:rPr>
            <w:rFonts w:ascii="細明體" w:eastAsia="細明體" w:hAnsi="細明體"/>
            <w:lang w:eastAsia="zh-TW"/>
          </w:rPr>
          <w:t>‘</w:t>
        </w:r>
        <w:r>
          <w:rPr>
            <w:rFonts w:ascii="細明體" w:eastAsia="細明體" w:hAnsi="細明體" w:hint="eastAsia"/>
            <w:lang w:eastAsia="zh-TW"/>
          </w:rPr>
          <w:t>4</w:t>
        </w:r>
        <w:r>
          <w:rPr>
            <w:rFonts w:ascii="細明體" w:eastAsia="細明體" w:hAnsi="細明體"/>
            <w:lang w:eastAsia="zh-TW"/>
          </w:rPr>
          <w:t>’</w:t>
        </w:r>
        <w:r>
          <w:rPr>
            <w:rFonts w:ascii="細明體" w:eastAsia="細明體" w:hAnsi="細明體" w:hint="eastAsia"/>
            <w:lang w:eastAsia="zh-TW"/>
          </w:rPr>
          <w:t>(</w:t>
        </w:r>
      </w:ins>
      <w:ins w:id="58" w:author="FIS" w:date="2013-08-16T16:01:00Z">
        <w:r>
          <w:rPr>
            <w:rFonts w:ascii="細明體" w:eastAsia="細明體" w:hAnsi="細明體" w:hint="eastAsia"/>
            <w:lang w:eastAsia="zh-TW"/>
          </w:rPr>
          <w:t>意外</w:t>
        </w:r>
      </w:ins>
      <w:ins w:id="59" w:author="FIS" w:date="2013-08-16T16:00:00Z">
        <w:r>
          <w:rPr>
            <w:rFonts w:ascii="細明體" w:eastAsia="細明體" w:hAnsi="細明體" w:hint="eastAsia"/>
            <w:lang w:eastAsia="zh-TW"/>
          </w:rPr>
          <w:t>)</w:t>
        </w:r>
      </w:ins>
    </w:p>
    <w:p w:rsidR="008500A0" w:rsidRPr="0084049B" w:rsidDel="00FB716F" w:rsidRDefault="008500A0" w:rsidP="008500A0">
      <w:pPr>
        <w:pStyle w:val="Tabletext"/>
        <w:keepLines w:val="0"/>
        <w:numPr>
          <w:ilvl w:val="4"/>
          <w:numId w:val="1"/>
        </w:numPr>
        <w:spacing w:after="0" w:line="240" w:lineRule="auto"/>
        <w:rPr>
          <w:del w:id="60" w:author="FIS" w:date="2013-08-16T14:20:00Z"/>
          <w:rFonts w:ascii="細明體" w:eastAsia="細明體" w:hAnsi="細明體" w:hint="eastAsia"/>
          <w:kern w:val="2"/>
          <w:lang w:eastAsia="zh-TW"/>
        </w:rPr>
      </w:pPr>
    </w:p>
    <w:p w:rsidR="00E3726D" w:rsidRPr="0084049B" w:rsidRDefault="00E3726D" w:rsidP="00E3726D">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END IF</w:t>
      </w:r>
    </w:p>
    <w:p w:rsidR="00E3726D" w:rsidRPr="0084049B" w:rsidRDefault="00E3726D" w:rsidP="00E3726D">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 xml:space="preserve">IF $模型分類 &lt;&gt; </w:t>
      </w:r>
      <w:r>
        <w:rPr>
          <w:rFonts w:ascii="細明體" w:eastAsia="細明體" w:hAnsi="細明體"/>
          <w:lang w:eastAsia="zh-TW"/>
        </w:rPr>
        <w:t>‘</w:t>
      </w:r>
      <w:r>
        <w:rPr>
          <w:rFonts w:ascii="細明體" w:eastAsia="細明體" w:hAnsi="細明體" w:hint="eastAsia"/>
          <w:lang w:eastAsia="zh-TW"/>
        </w:rPr>
        <w:t>0</w:t>
      </w:r>
      <w:r>
        <w:rPr>
          <w:rFonts w:ascii="細明體" w:eastAsia="細明體" w:hAnsi="細明體"/>
          <w:lang w:eastAsia="zh-TW"/>
        </w:rPr>
        <w:t>’</w:t>
      </w:r>
    </w:p>
    <w:p w:rsidR="00E3726D" w:rsidRPr="0084049B" w:rsidRDefault="00E3726D" w:rsidP="00E3726D">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IF ($模型分類 &lt;&gt; $模型分類_</w:t>
      </w:r>
      <w:r w:rsidRPr="00E3726D">
        <w:rPr>
          <w:rFonts w:ascii="細明體" w:eastAsia="細明體" w:hAnsi="細明體" w:hint="eastAsia"/>
          <w:lang w:eastAsia="zh-TW"/>
        </w:rPr>
        <w:t xml:space="preserve"> </w:t>
      </w:r>
      <w:r>
        <w:rPr>
          <w:rFonts w:ascii="細明體" w:eastAsia="細明體" w:hAnsi="細明體" w:hint="eastAsia"/>
          <w:lang w:eastAsia="zh-TW"/>
        </w:rPr>
        <w:t>TMP)</w:t>
      </w:r>
    </w:p>
    <w:p w:rsidR="00E3726D" w:rsidRPr="0084049B" w:rsidRDefault="00E3726D" w:rsidP="00E3726D">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//**若有傳入模型分類，要判斷相同模型分類才作</w:t>
      </w:r>
    </w:p>
    <w:p w:rsidR="00E3726D" w:rsidRDefault="00E3726D" w:rsidP="00E3726D">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繼續處理下一筆記錄</w:t>
      </w:r>
    </w:p>
    <w:p w:rsidR="00E3726D" w:rsidRDefault="00E3726D" w:rsidP="00E3726D">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E3726D" w:rsidRDefault="00E3726D" w:rsidP="00E3726D">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kern w:val="2"/>
          <w:lang w:eastAsia="zh-TW"/>
        </w:rPr>
        <w:t>E</w:t>
      </w:r>
      <w:r>
        <w:rPr>
          <w:rFonts w:ascii="細明體" w:eastAsia="細明體" w:hAnsi="細明體" w:hint="eastAsia"/>
          <w:kern w:val="2"/>
          <w:lang w:eastAsia="zh-TW"/>
        </w:rPr>
        <w:t>ND IF</w:t>
      </w:r>
    </w:p>
    <w:p w:rsidR="0058120D" w:rsidRPr="00794EE7" w:rsidRDefault="0058120D" w:rsidP="0058120D">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輸入件數 ++</w:t>
      </w:r>
    </w:p>
    <w:p w:rsidR="00D66FEA" w:rsidRDefault="00D66FEA" w:rsidP="0058120D">
      <w:pPr>
        <w:pStyle w:val="Tabletext"/>
        <w:keepLines w:val="0"/>
        <w:numPr>
          <w:ilvl w:val="3"/>
          <w:numId w:val="1"/>
        </w:numPr>
        <w:spacing w:after="0" w:line="240" w:lineRule="auto"/>
        <w:rPr>
          <w:ins w:id="61" w:author="FIS" w:date="2013-08-19T13:11:00Z"/>
          <w:rFonts w:ascii="細明體" w:eastAsia="細明體" w:hAnsi="細明體" w:hint="eastAsia"/>
          <w:kern w:val="2"/>
          <w:lang w:eastAsia="zh-TW"/>
        </w:rPr>
      </w:pPr>
      <w:ins w:id="62" w:author="FIS" w:date="2013-08-19T13:11:00Z">
        <w:r>
          <w:rPr>
            <w:rFonts w:ascii="細明體" w:eastAsia="細明體" w:hAnsi="細明體" w:hint="eastAsia"/>
            <w:kern w:val="2"/>
            <w:lang w:eastAsia="zh-TW"/>
          </w:rPr>
          <w:t>//**判斷是否為櫃檯件</w:t>
        </w:r>
      </w:ins>
    </w:p>
    <w:p w:rsidR="00D66FEA" w:rsidRPr="00D66FEA" w:rsidRDefault="00D66FEA" w:rsidP="00D66FEA">
      <w:pPr>
        <w:pStyle w:val="Tabletext"/>
        <w:keepLines w:val="0"/>
        <w:numPr>
          <w:ilvl w:val="3"/>
          <w:numId w:val="1"/>
        </w:numPr>
        <w:spacing w:after="0" w:line="240" w:lineRule="auto"/>
        <w:rPr>
          <w:ins w:id="63" w:author="FIS" w:date="2013-08-19T13:14:00Z"/>
          <w:rFonts w:ascii="細明體" w:eastAsia="細明體" w:hAnsi="細明體" w:hint="eastAsia"/>
          <w:kern w:val="2"/>
          <w:lang w:eastAsia="zh-TW"/>
        </w:rPr>
      </w:pPr>
      <w:ins w:id="64" w:author="FIS" w:date="2013-08-19T13:14:00Z">
        <w:r w:rsidRPr="00D66FEA">
          <w:rPr>
            <w:rFonts w:ascii="細明體" w:eastAsia="細明體" w:hAnsi="細明體" w:hint="eastAsia"/>
            <w:kern w:val="2"/>
            <w:lang w:eastAsia="zh-TW"/>
          </w:rPr>
          <w:t xml:space="preserve">$是否櫃檯件 =  </w:t>
        </w:r>
      </w:ins>
      <w:ins w:id="65" w:author="FIS" w:date="2013-08-19T13:15:00Z">
        <w:r>
          <w:rPr>
            <w:rFonts w:ascii="細明體" w:eastAsia="細明體" w:hAnsi="細明體" w:hint="eastAsia"/>
            <w:kern w:val="2"/>
            <w:lang w:eastAsia="zh-TW"/>
          </w:rPr>
          <w:t>N</w:t>
        </w:r>
      </w:ins>
    </w:p>
    <w:p w:rsidR="00D66FEA" w:rsidRDefault="00D66FEA" w:rsidP="0058120D">
      <w:pPr>
        <w:pStyle w:val="Tabletext"/>
        <w:keepLines w:val="0"/>
        <w:numPr>
          <w:ilvl w:val="3"/>
          <w:numId w:val="1"/>
        </w:numPr>
        <w:spacing w:after="0" w:line="240" w:lineRule="auto"/>
        <w:rPr>
          <w:ins w:id="66" w:author="FIS" w:date="2013-08-19T13:15:00Z"/>
          <w:rFonts w:ascii="細明體" w:eastAsia="細明體" w:hAnsi="細明體" w:hint="eastAsia"/>
          <w:kern w:val="2"/>
          <w:lang w:eastAsia="zh-TW"/>
        </w:rPr>
      </w:pPr>
      <w:ins w:id="67" w:author="FIS" w:date="2013-08-19T13:11:00Z">
        <w:r>
          <w:rPr>
            <w:rFonts w:ascii="細明體" w:eastAsia="細明體" w:hAnsi="細明體"/>
            <w:kern w:val="2"/>
            <w:lang w:eastAsia="zh-TW"/>
          </w:rPr>
          <w:t>I</w:t>
        </w:r>
      </w:ins>
      <w:ins w:id="68" w:author="FIS" w:date="2013-08-19T13:12:00Z">
        <w:r>
          <w:rPr>
            <w:rFonts w:ascii="細明體" w:eastAsia="細明體" w:hAnsi="細明體" w:hint="eastAsia"/>
            <w:kern w:val="2"/>
            <w:lang w:eastAsia="zh-TW"/>
          </w:rPr>
          <w:t>F</w:t>
        </w:r>
      </w:ins>
      <w:ins w:id="69" w:author="FIS" w:date="2013-08-19T13:11:00Z">
        <w:r>
          <w:rPr>
            <w:rFonts w:ascii="細明體" w:eastAsia="細明體" w:hAnsi="細明體" w:hint="eastAsia"/>
            <w:kern w:val="2"/>
            <w:lang w:eastAsia="zh-TW"/>
          </w:rPr>
          <w:t xml:space="preserve"> </w:t>
        </w:r>
        <w:r>
          <w:rPr>
            <w:rFonts w:ascii="細明體" w:eastAsia="細明體" w:hAnsi="細明體"/>
            <w:kern w:val="2"/>
            <w:lang w:eastAsia="zh-TW"/>
          </w:rPr>
          <w:t>A</w:t>
        </w:r>
        <w:r>
          <w:rPr>
            <w:rFonts w:ascii="細明體" w:eastAsia="細明體" w:hAnsi="細明體" w:hint="eastAsia"/>
            <w:kern w:val="2"/>
            <w:lang w:eastAsia="zh-TW"/>
          </w:rPr>
          <w:t>001.</w:t>
        </w:r>
        <w:r w:rsidRPr="00D66FEA">
          <w:rPr>
            <w:rFonts w:ascii="細明體" w:eastAsia="細明體" w:hAnsi="細明體" w:hint="eastAsia"/>
            <w:kern w:val="2"/>
            <w:lang w:eastAsia="zh-TW"/>
          </w:rPr>
          <w:t>案件優先順序</w:t>
        </w:r>
        <w:r>
          <w:rPr>
            <w:rFonts w:ascii="細明體" w:eastAsia="細明體" w:hAnsi="細明體" w:hint="eastAsia"/>
            <w:kern w:val="2"/>
            <w:lang w:eastAsia="zh-TW"/>
          </w:rPr>
          <w:t xml:space="preserve"> = </w:t>
        </w:r>
        <w:r>
          <w:rPr>
            <w:rFonts w:ascii="細明體" w:eastAsia="細明體" w:hAnsi="細明體"/>
            <w:kern w:val="2"/>
            <w:lang w:eastAsia="zh-TW"/>
          </w:rPr>
          <w:t xml:space="preserve">0 </w:t>
        </w:r>
      </w:ins>
      <w:ins w:id="70" w:author="FIS" w:date="2013-08-19T13:12:00Z">
        <w:r w:rsidRPr="00D66FEA">
          <w:rPr>
            <w:rFonts w:ascii="細明體" w:eastAsia="細明體" w:hAnsi="細明體"/>
            <w:kern w:val="2"/>
            <w:lang w:eastAsia="zh-TW"/>
          </w:rPr>
          <w:sym w:font="Wingdings" w:char="F0E8"/>
        </w:r>
      </w:ins>
      <w:ins w:id="71" w:author="FIS" w:date="2013-08-19T13:14:00Z">
        <w:r>
          <w:rPr>
            <w:rFonts w:ascii="細明體" w:eastAsia="細明體" w:hAnsi="細明體" w:hint="eastAsia"/>
            <w:kern w:val="2"/>
            <w:lang w:eastAsia="zh-TW"/>
          </w:rPr>
          <w:t xml:space="preserve"> </w:t>
        </w:r>
      </w:ins>
    </w:p>
    <w:p w:rsidR="00D66FEA" w:rsidRDefault="00D66FEA" w:rsidP="00D66FEA">
      <w:pPr>
        <w:pStyle w:val="Tabletext"/>
        <w:keepLines w:val="0"/>
        <w:numPr>
          <w:ilvl w:val="4"/>
          <w:numId w:val="1"/>
        </w:numPr>
        <w:spacing w:after="0" w:line="240" w:lineRule="auto"/>
        <w:rPr>
          <w:ins w:id="72" w:author="FIS" w:date="2013-08-19T13:17:00Z"/>
          <w:rFonts w:ascii="細明體" w:eastAsia="細明體" w:hAnsi="細明體" w:hint="eastAsia"/>
          <w:kern w:val="2"/>
          <w:lang w:eastAsia="zh-TW"/>
        </w:rPr>
        <w:pPrChange w:id="73" w:author="FIS" w:date="2013-08-19T13:15:00Z">
          <w:pPr>
            <w:pStyle w:val="Tabletext"/>
            <w:keepLines w:val="0"/>
            <w:numPr>
              <w:ilvl w:val="3"/>
              <w:numId w:val="1"/>
            </w:numPr>
            <w:tabs>
              <w:tab w:val="num" w:pos="1247"/>
            </w:tabs>
            <w:spacing w:after="0" w:line="240" w:lineRule="auto"/>
            <w:ind w:left="2835" w:hanging="1729"/>
          </w:pPr>
        </w:pPrChange>
      </w:pPr>
      <w:ins w:id="74" w:author="FIS" w:date="2013-08-19T13:15:00Z">
        <w:r>
          <w:rPr>
            <w:rFonts w:ascii="細明體" w:eastAsia="細明體" w:hAnsi="細明體" w:hint="eastAsia"/>
            <w:kern w:val="2"/>
            <w:lang w:eastAsia="zh-TW"/>
          </w:rPr>
          <w:t>呼叫</w:t>
        </w:r>
      </w:ins>
      <w:ins w:id="75" w:author="FIS" w:date="2013-08-19T13:16:00Z">
        <w:r w:rsidRPr="00D66FEA">
          <w:rPr>
            <w:rFonts w:ascii="Courier New" w:hAnsi="Courier New" w:cs="Courier New"/>
            <w:color w:val="3F5FBF"/>
            <w:lang w:eastAsia="zh-TW"/>
            <w:rPrChange w:id="76" w:author="FIS" w:date="2013-08-19T13:16:00Z">
              <w:rPr>
                <w:rFonts w:ascii="Courier New" w:hAnsi="Courier New" w:cs="Courier New"/>
                <w:color w:val="3F5FBF"/>
                <w:highlight w:val="blue"/>
                <w:lang w:eastAsia="zh-TW"/>
              </w:rPr>
            </w:rPrChange>
          </w:rPr>
          <w:t>MI</w:t>
        </w:r>
        <w:r w:rsidRPr="00D66FEA">
          <w:rPr>
            <w:rFonts w:ascii="Courier New" w:hAnsi="Courier New" w:cs="Courier New"/>
            <w:color w:val="3F5FBF"/>
            <w:lang w:eastAsia="zh-TW"/>
            <w:rPrChange w:id="77" w:author="FIS" w:date="2013-08-19T13:16:00Z">
              <w:rPr>
                <w:rFonts w:ascii="Courier New" w:hAnsi="Courier New" w:cs="Courier New"/>
                <w:color w:val="3F5FBF"/>
                <w:highlight w:val="blue"/>
                <w:lang w:eastAsia="zh-TW"/>
              </w:rPr>
            </w:rPrChange>
          </w:rPr>
          <w:t>理賠申請案件判斷模組</w:t>
        </w:r>
        <w:r>
          <w:rPr>
            <w:rFonts w:ascii="Courier New" w:hAnsi="Courier New" w:cs="Courier New" w:hint="eastAsia"/>
            <w:color w:val="3F5FBF"/>
            <w:lang w:eastAsia="zh-TW"/>
          </w:rPr>
          <w:t>AA_A4Z001</w:t>
        </w:r>
        <w:r w:rsidRPr="00D66FEA">
          <w:rPr>
            <w:rFonts w:ascii="Courier New" w:hAnsi="Courier New" w:cs="Courier New" w:hint="eastAsia"/>
            <w:color w:val="3F5FBF"/>
            <w:lang w:eastAsia="zh-TW"/>
          </w:rPr>
          <w:t>.</w:t>
        </w:r>
        <w:r w:rsidRPr="00D66FEA">
          <w:rPr>
            <w:rFonts w:ascii="Courier New" w:hAnsi="Courier New" w:cs="Courier New"/>
            <w:color w:val="000000"/>
            <w:rPrChange w:id="78" w:author="FIS" w:date="2013-08-19T13:17:00Z">
              <w:rPr>
                <w:rFonts w:ascii="Courier New" w:hAnsi="Courier New" w:cs="Courier New"/>
                <w:color w:val="000000"/>
                <w:highlight w:val="green"/>
              </w:rPr>
            </w:rPrChange>
          </w:rPr>
          <w:t>chkMobileAply</w:t>
        </w:r>
      </w:ins>
      <w:ins w:id="79" w:author="FIS" w:date="2013-08-19T13:17:00Z">
        <w:r>
          <w:rPr>
            <w:rFonts w:ascii="Courier New" w:hAnsi="Courier New" w:cs="Courier New" w:hint="eastAsia"/>
            <w:color w:val="000000"/>
            <w:lang w:eastAsia="zh-TW"/>
          </w:rPr>
          <w:t>，參數</w:t>
        </w:r>
        <w:r>
          <w:rPr>
            <w:rFonts w:ascii="Courier New" w:hAnsi="Courier New" w:cs="Courier New" w:hint="eastAsia"/>
            <w:color w:val="000000"/>
            <w:lang w:eastAsia="zh-TW"/>
          </w:rPr>
          <w:t>:</w:t>
        </w:r>
        <w:r w:rsidRPr="00D66FEA">
          <w:rPr>
            <w:rFonts w:ascii="細明體" w:eastAsia="細明體" w:hAnsi="細明體" w:hint="eastAsia"/>
            <w:kern w:val="2"/>
            <w:lang w:eastAsia="zh-TW"/>
          </w:rPr>
          <w:t xml:space="preserve"> </w:t>
        </w:r>
        <w:r>
          <w:rPr>
            <w:rFonts w:ascii="細明體" w:eastAsia="細明體" w:hAnsi="細明體" w:hint="eastAsia"/>
            <w:kern w:val="2"/>
            <w:lang w:eastAsia="zh-TW"/>
          </w:rPr>
          <w:t>處理當筆.受理編號</w:t>
        </w:r>
      </w:ins>
    </w:p>
    <w:p w:rsidR="00D66FEA" w:rsidRPr="00D66FEA" w:rsidRDefault="00D66FEA" w:rsidP="00D66FEA">
      <w:pPr>
        <w:pStyle w:val="Tabletext"/>
        <w:keepLines w:val="0"/>
        <w:numPr>
          <w:ilvl w:val="4"/>
          <w:numId w:val="1"/>
        </w:numPr>
        <w:spacing w:after="0" w:line="240" w:lineRule="auto"/>
        <w:rPr>
          <w:ins w:id="80" w:author="FIS" w:date="2013-08-19T13:11:00Z"/>
          <w:rFonts w:ascii="細明體" w:eastAsia="細明體" w:hAnsi="細明體" w:hint="eastAsia"/>
          <w:kern w:val="2"/>
          <w:lang w:eastAsia="zh-TW"/>
        </w:rPr>
        <w:pPrChange w:id="81" w:author="FIS" w:date="2013-08-19T13:15:00Z">
          <w:pPr>
            <w:pStyle w:val="Tabletext"/>
            <w:keepLines w:val="0"/>
            <w:numPr>
              <w:ilvl w:val="3"/>
              <w:numId w:val="1"/>
            </w:numPr>
            <w:tabs>
              <w:tab w:val="num" w:pos="1247"/>
            </w:tabs>
            <w:spacing w:after="0" w:line="240" w:lineRule="auto"/>
            <w:ind w:left="2835" w:hanging="1729"/>
          </w:pPr>
        </w:pPrChange>
      </w:pPr>
      <w:ins w:id="82" w:author="FIS" w:date="2013-08-19T13:17:00Z">
        <w:r>
          <w:rPr>
            <w:rFonts w:ascii="細明體" w:eastAsia="細明體" w:hAnsi="細明體" w:hint="eastAsia"/>
            <w:kern w:val="2"/>
            <w:lang w:eastAsia="zh-TW"/>
          </w:rPr>
          <w:t>若模組回傳為FA</w:t>
        </w:r>
      </w:ins>
      <w:ins w:id="83" w:author="FIS" w:date="2013-08-19T13:18:00Z">
        <w:r>
          <w:rPr>
            <w:rFonts w:ascii="細明體" w:eastAsia="細明體" w:hAnsi="細明體" w:hint="eastAsia"/>
            <w:kern w:val="2"/>
            <w:lang w:eastAsia="zh-TW"/>
          </w:rPr>
          <w:t xml:space="preserve">LSE </w:t>
        </w:r>
        <w:r w:rsidRPr="00D66FEA">
          <w:rPr>
            <w:rFonts w:ascii="細明體" w:eastAsia="細明體" w:hAnsi="細明體"/>
            <w:kern w:val="2"/>
            <w:lang w:eastAsia="zh-TW"/>
          </w:rPr>
          <w:sym w:font="Wingdings" w:char="F0E8"/>
        </w:r>
        <w:r>
          <w:rPr>
            <w:rFonts w:ascii="細明體" w:eastAsia="細明體" w:hAnsi="細明體" w:hint="eastAsia"/>
            <w:kern w:val="2"/>
            <w:lang w:eastAsia="zh-TW"/>
          </w:rPr>
          <w:t xml:space="preserve"> </w:t>
        </w:r>
        <w:r w:rsidRPr="00D66FEA">
          <w:rPr>
            <w:rFonts w:ascii="細明體" w:eastAsia="細明體" w:hAnsi="細明體" w:hint="eastAsia"/>
            <w:kern w:val="2"/>
            <w:lang w:eastAsia="zh-TW"/>
          </w:rPr>
          <w:t>$是否櫃檯件</w:t>
        </w:r>
        <w:r>
          <w:rPr>
            <w:rFonts w:ascii="細明體" w:eastAsia="細明體" w:hAnsi="細明體" w:hint="eastAsia"/>
            <w:kern w:val="2"/>
            <w:lang w:eastAsia="zh-TW"/>
          </w:rPr>
          <w:t xml:space="preserve"> = Y</w:t>
        </w:r>
      </w:ins>
    </w:p>
    <w:p w:rsidR="00B90A1F" w:rsidRPr="00794EE7" w:rsidRDefault="00B90A1F" w:rsidP="0058120D">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//**判斷是否為異地申請</w:t>
      </w:r>
    </w:p>
    <w:p w:rsidR="00E04B19" w:rsidRPr="00794EE7" w:rsidRDefault="00E04B19" w:rsidP="0058120D">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$是否為異地申請 = </w:t>
      </w:r>
      <w:r w:rsidR="00C463A8" w:rsidRPr="00794EE7">
        <w:rPr>
          <w:rFonts w:ascii="細明體" w:eastAsia="細明體" w:hAnsi="細明體" w:hint="eastAsia"/>
          <w:kern w:val="2"/>
          <w:lang w:eastAsia="zh-TW"/>
        </w:rPr>
        <w:t xml:space="preserve"> </w:t>
      </w:r>
      <w:r w:rsidR="00C463A8" w:rsidRPr="00794EE7">
        <w:rPr>
          <w:rFonts w:ascii="細明體" w:eastAsia="細明體" w:hAnsi="細明體"/>
          <w:kern w:val="2"/>
          <w:lang w:eastAsia="zh-TW"/>
        </w:rPr>
        <w:t>‘</w:t>
      </w:r>
      <w:r w:rsidR="00C463A8" w:rsidRPr="00794EE7">
        <w:rPr>
          <w:rFonts w:ascii="細明體" w:eastAsia="細明體" w:hAnsi="細明體" w:hint="eastAsia"/>
          <w:kern w:val="2"/>
          <w:lang w:eastAsia="zh-TW"/>
        </w:rPr>
        <w:t>N</w:t>
      </w:r>
      <w:r w:rsidR="00C463A8" w:rsidRPr="00794EE7">
        <w:rPr>
          <w:rFonts w:ascii="細明體" w:eastAsia="細明體" w:hAnsi="細明體"/>
          <w:kern w:val="2"/>
          <w:lang w:eastAsia="zh-TW"/>
        </w:rPr>
        <w:t>’</w:t>
      </w:r>
    </w:p>
    <w:p w:rsidR="00E04B19" w:rsidRPr="00794EE7" w:rsidRDefault="00634D7D" w:rsidP="00634D7D">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CALL 代碼中文對照模組</w:t>
      </w:r>
      <w:r w:rsidRPr="00794EE7">
        <w:rPr>
          <w:rFonts w:ascii="細明體" w:eastAsia="細明體" w:hAnsi="細明體"/>
          <w:kern w:val="2"/>
          <w:lang w:eastAsia="zh-TW"/>
        </w:rPr>
        <w:t>FieldOptionList</w:t>
      </w:r>
      <w:r w:rsidRPr="00794EE7">
        <w:rPr>
          <w:rFonts w:ascii="細明體" w:eastAsia="細明體" w:hAnsi="細明體" w:hint="eastAsia"/>
          <w:kern w:val="2"/>
          <w:lang w:eastAsia="zh-TW"/>
        </w:rPr>
        <w:t>.getName()取得受理單位代號對應縣市，BY 參數:</w:t>
      </w:r>
    </w:p>
    <w:p w:rsidR="00634D7D" w:rsidRPr="00794EE7" w:rsidRDefault="00634D7D" w:rsidP="00634D7D">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系統別: </w:t>
      </w:r>
      <w:r w:rsidRPr="00794EE7">
        <w:rPr>
          <w:rFonts w:ascii="細明體" w:eastAsia="細明體" w:hAnsi="細明體"/>
          <w:kern w:val="2"/>
          <w:lang w:eastAsia="zh-TW"/>
        </w:rPr>
        <w:t>‘</w:t>
      </w:r>
      <w:r w:rsidRPr="00794EE7">
        <w:rPr>
          <w:rFonts w:ascii="細明體" w:eastAsia="細明體" w:hAnsi="細明體" w:hint="eastAsia"/>
          <w:kern w:val="2"/>
          <w:lang w:eastAsia="zh-TW"/>
        </w:rPr>
        <w:t>AA</w:t>
      </w:r>
      <w:r w:rsidRPr="00794EE7">
        <w:rPr>
          <w:rFonts w:ascii="細明體" w:eastAsia="細明體" w:hAnsi="細明體"/>
          <w:kern w:val="2"/>
          <w:lang w:eastAsia="zh-TW"/>
        </w:rPr>
        <w:t>’</w:t>
      </w:r>
    </w:p>
    <w:p w:rsidR="00634D7D" w:rsidRPr="00794EE7" w:rsidRDefault="00634D7D" w:rsidP="00634D7D">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欄位名稱: </w:t>
      </w:r>
      <w:r w:rsidRPr="00794EE7">
        <w:rPr>
          <w:rFonts w:ascii="細明體" w:eastAsia="細明體" w:hAnsi="細明體"/>
          <w:kern w:val="2"/>
          <w:lang w:eastAsia="zh-TW"/>
        </w:rPr>
        <w:t>‘FAMS_ADDR_CITY’</w:t>
      </w:r>
    </w:p>
    <w:p w:rsidR="00634D7D" w:rsidRPr="00794EE7" w:rsidRDefault="00634D7D" w:rsidP="00634D7D">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代碼: 處理當筆.受理單位郵遞區號</w:t>
      </w:r>
    </w:p>
    <w:p w:rsidR="00634D7D" w:rsidRPr="00794EE7" w:rsidRDefault="00634D7D" w:rsidP="00634D7D">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$受理單位縣市  = 模組回傳對應</w:t>
      </w:r>
      <w:r w:rsidR="00D869AD" w:rsidRPr="00794EE7">
        <w:rPr>
          <w:rFonts w:ascii="細明體" w:eastAsia="細明體" w:hAnsi="細明體" w:hint="eastAsia"/>
          <w:kern w:val="2"/>
          <w:lang w:eastAsia="zh-TW"/>
        </w:rPr>
        <w:t>代碼名稱</w:t>
      </w:r>
    </w:p>
    <w:p w:rsidR="00634D7D" w:rsidRPr="00794EE7" w:rsidRDefault="00634D7D" w:rsidP="00634D7D">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CALL 代碼中文對照模組</w:t>
      </w:r>
      <w:r w:rsidRPr="00794EE7">
        <w:rPr>
          <w:rFonts w:ascii="細明體" w:eastAsia="細明體" w:hAnsi="細明體"/>
          <w:kern w:val="2"/>
          <w:lang w:eastAsia="zh-TW"/>
        </w:rPr>
        <w:t>FieldOptionList</w:t>
      </w:r>
      <w:r w:rsidRPr="00794EE7">
        <w:rPr>
          <w:rFonts w:ascii="細明體" w:eastAsia="細明體" w:hAnsi="細明體" w:hint="eastAsia"/>
          <w:kern w:val="2"/>
          <w:lang w:eastAsia="zh-TW"/>
        </w:rPr>
        <w:t>.getName()取得居住地址對應縣市，BY 參數:</w:t>
      </w:r>
    </w:p>
    <w:p w:rsidR="00634D7D" w:rsidRPr="00794EE7" w:rsidRDefault="00634D7D" w:rsidP="00634D7D">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系統別: </w:t>
      </w:r>
      <w:r w:rsidRPr="00794EE7">
        <w:rPr>
          <w:rFonts w:ascii="細明體" w:eastAsia="細明體" w:hAnsi="細明體"/>
          <w:kern w:val="2"/>
          <w:lang w:eastAsia="zh-TW"/>
        </w:rPr>
        <w:t>‘</w:t>
      </w:r>
      <w:r w:rsidRPr="00794EE7">
        <w:rPr>
          <w:rFonts w:ascii="細明體" w:eastAsia="細明體" w:hAnsi="細明體" w:hint="eastAsia"/>
          <w:kern w:val="2"/>
          <w:lang w:eastAsia="zh-TW"/>
        </w:rPr>
        <w:t>AA</w:t>
      </w:r>
      <w:r w:rsidRPr="00794EE7">
        <w:rPr>
          <w:rFonts w:ascii="細明體" w:eastAsia="細明體" w:hAnsi="細明體"/>
          <w:kern w:val="2"/>
          <w:lang w:eastAsia="zh-TW"/>
        </w:rPr>
        <w:t>’</w:t>
      </w:r>
    </w:p>
    <w:p w:rsidR="00634D7D" w:rsidRPr="00794EE7" w:rsidRDefault="00634D7D" w:rsidP="00634D7D">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欄位名稱: </w:t>
      </w:r>
      <w:r w:rsidRPr="00794EE7">
        <w:rPr>
          <w:rFonts w:ascii="細明體" w:eastAsia="細明體" w:hAnsi="細明體"/>
          <w:kern w:val="2"/>
          <w:lang w:eastAsia="zh-TW"/>
        </w:rPr>
        <w:t>‘FAMS_ADDR_CITY’</w:t>
      </w:r>
    </w:p>
    <w:p w:rsidR="00634D7D" w:rsidRPr="00794EE7" w:rsidRDefault="00634D7D" w:rsidP="00634D7D">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代碼: 處理當筆.居住地址郵遞區號</w:t>
      </w:r>
    </w:p>
    <w:p w:rsidR="00634D7D" w:rsidRPr="00794EE7" w:rsidRDefault="00634D7D" w:rsidP="00634D7D">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$居住地址縣市  = </w:t>
      </w:r>
      <w:r w:rsidR="00D869AD" w:rsidRPr="00794EE7">
        <w:rPr>
          <w:rFonts w:ascii="細明體" w:eastAsia="細明體" w:hAnsi="細明體" w:hint="eastAsia"/>
          <w:kern w:val="2"/>
          <w:lang w:eastAsia="zh-TW"/>
        </w:rPr>
        <w:t>模組回傳對應代碼名稱</w:t>
      </w:r>
    </w:p>
    <w:p w:rsidR="008A05DB" w:rsidRPr="00046470" w:rsidRDefault="008A05DB" w:rsidP="00F8637E">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讀取異地求診</w:t>
      </w:r>
      <w:r>
        <w:rPr>
          <w:rFonts w:ascii="細明體" w:eastAsia="細明體" w:hAnsi="細明體" w:hint="eastAsia"/>
          <w:lang w:eastAsia="zh-TW"/>
        </w:rPr>
        <w:t>與申請</w:t>
      </w:r>
      <w:r w:rsidRPr="00794EE7">
        <w:rPr>
          <w:rFonts w:ascii="細明體" w:eastAsia="細明體" w:hAnsi="細明體" w:hint="eastAsia"/>
          <w:lang w:eastAsia="zh-TW"/>
        </w:rPr>
        <w:t>縣市組合</w:t>
      </w:r>
      <w:r w:rsidRPr="00794EE7">
        <w:rPr>
          <w:rFonts w:ascii="細明體" w:eastAsia="細明體" w:hAnsi="細明體" w:cs="細明體" w:hint="eastAsia"/>
          <w:lang w:eastAsia="zh-TW"/>
        </w:rPr>
        <w:t>DTAAV104的筆數，BY參數</w:t>
      </w:r>
    </w:p>
    <w:p w:rsidR="008A05DB" w:rsidRPr="00794EE7" w:rsidRDefault="008A05DB" w:rsidP="00F8637E">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cs="細明體" w:hint="eastAsia"/>
          <w:lang w:eastAsia="zh-TW"/>
        </w:rPr>
        <w:t xml:space="preserve">檢核種類: </w:t>
      </w:r>
      <w:r>
        <w:rPr>
          <w:rFonts w:ascii="細明體" w:eastAsia="細明體" w:hAnsi="細明體" w:cs="細明體"/>
          <w:lang w:eastAsia="zh-TW"/>
        </w:rPr>
        <w:t>‘</w:t>
      </w:r>
      <w:r>
        <w:rPr>
          <w:rFonts w:ascii="細明體" w:eastAsia="細明體" w:hAnsi="細明體" w:cs="細明體" w:hint="eastAsia"/>
          <w:lang w:eastAsia="zh-TW"/>
        </w:rPr>
        <w:t>2</w:t>
      </w:r>
      <w:r>
        <w:rPr>
          <w:rFonts w:ascii="細明體" w:eastAsia="細明體" w:hAnsi="細明體" w:cs="細明體"/>
          <w:lang w:eastAsia="zh-TW"/>
        </w:rPr>
        <w:t>’</w:t>
      </w:r>
      <w:r>
        <w:rPr>
          <w:rFonts w:ascii="細明體" w:eastAsia="細明體" w:hAnsi="細明體" w:cs="細明體" w:hint="eastAsia"/>
          <w:lang w:eastAsia="zh-TW"/>
        </w:rPr>
        <w:t xml:space="preserve"> (異地申請)</w:t>
      </w:r>
    </w:p>
    <w:p w:rsidR="008A05DB" w:rsidRPr="00794EE7" w:rsidRDefault="008A05DB" w:rsidP="00F8637E">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 </w:t>
      </w:r>
      <w:r w:rsidRPr="00794EE7">
        <w:rPr>
          <w:rFonts w:ascii="細明體" w:eastAsia="細明體" w:hAnsi="細明體" w:hint="eastAsia"/>
          <w:kern w:val="2"/>
          <w:lang w:eastAsia="zh-TW"/>
        </w:rPr>
        <w:t xml:space="preserve">(居住地址縣市 = $居住地址縣市 AND </w:t>
      </w:r>
      <w:r>
        <w:rPr>
          <w:rFonts w:ascii="細明體" w:eastAsia="細明體" w:hAnsi="細明體" w:cs="Arial Unicode MS" w:hint="eastAsia"/>
          <w:lang w:eastAsia="zh-TW"/>
        </w:rPr>
        <w:t>檢核對應</w:t>
      </w:r>
      <w:r w:rsidRPr="00794EE7">
        <w:rPr>
          <w:rFonts w:ascii="細明體" w:eastAsia="細明體" w:hAnsi="細明體" w:cs="Arial Unicode MS" w:hint="eastAsia"/>
          <w:lang w:eastAsia="zh-TW"/>
        </w:rPr>
        <w:t xml:space="preserve">縣市 = </w:t>
      </w:r>
      <w:r w:rsidRPr="00794EE7">
        <w:rPr>
          <w:rFonts w:ascii="細明體" w:eastAsia="細明體" w:hAnsi="細明體" w:hint="eastAsia"/>
          <w:kern w:val="2"/>
          <w:lang w:eastAsia="zh-TW"/>
        </w:rPr>
        <w:t xml:space="preserve">$受理單位縣市)  OR  </w:t>
      </w:r>
    </w:p>
    <w:p w:rsidR="008A05DB" w:rsidRPr="00794EE7" w:rsidRDefault="008A05DB" w:rsidP="00F8637E">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  </w:t>
      </w:r>
      <w:r w:rsidRPr="00794EE7">
        <w:rPr>
          <w:rFonts w:ascii="細明體" w:eastAsia="細明體" w:hAnsi="細明體" w:hint="eastAsia"/>
          <w:kern w:val="2"/>
          <w:lang w:eastAsia="zh-TW"/>
        </w:rPr>
        <w:t>(居住地址縣市 = $受理單位縣市</w:t>
      </w:r>
      <w:r>
        <w:rPr>
          <w:rFonts w:ascii="細明體" w:eastAsia="細明體" w:hAnsi="細明體" w:hint="eastAsia"/>
          <w:kern w:val="2"/>
          <w:lang w:eastAsia="zh-TW"/>
        </w:rPr>
        <w:t xml:space="preserve"> </w:t>
      </w:r>
      <w:r w:rsidRPr="00794EE7">
        <w:rPr>
          <w:rFonts w:ascii="細明體" w:eastAsia="細明體" w:hAnsi="細明體" w:hint="eastAsia"/>
          <w:kern w:val="2"/>
          <w:lang w:eastAsia="zh-TW"/>
        </w:rPr>
        <w:t xml:space="preserve">AND </w:t>
      </w:r>
      <w:r>
        <w:rPr>
          <w:rFonts w:ascii="細明體" w:eastAsia="細明體" w:hAnsi="細明體" w:cs="Arial Unicode MS" w:hint="eastAsia"/>
          <w:lang w:eastAsia="zh-TW"/>
        </w:rPr>
        <w:t>檢核對應</w:t>
      </w:r>
      <w:r w:rsidRPr="00794EE7">
        <w:rPr>
          <w:rFonts w:ascii="細明體" w:eastAsia="細明體" w:hAnsi="細明體" w:cs="Arial Unicode MS" w:hint="eastAsia"/>
          <w:lang w:eastAsia="zh-TW"/>
        </w:rPr>
        <w:t xml:space="preserve">縣市 = </w:t>
      </w:r>
      <w:r w:rsidRPr="00794EE7">
        <w:rPr>
          <w:rFonts w:ascii="細明體" w:eastAsia="細明體" w:hAnsi="細明體" w:hint="eastAsia"/>
          <w:kern w:val="2"/>
          <w:lang w:eastAsia="zh-TW"/>
        </w:rPr>
        <w:t>$居住地址縣市 )</w:t>
      </w:r>
      <w:r>
        <w:rPr>
          <w:rFonts w:ascii="細明體" w:eastAsia="細明體" w:hAnsi="細明體" w:hint="eastAsia"/>
          <w:kern w:val="2"/>
          <w:lang w:eastAsia="zh-TW"/>
        </w:rPr>
        <w:t xml:space="preserve">  )</w:t>
      </w:r>
    </w:p>
    <w:p w:rsidR="008A05DB" w:rsidRPr="00794EE7" w:rsidRDefault="008A05DB" w:rsidP="00F8637E">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I</w:t>
      </w:r>
      <w:r w:rsidRPr="00794EE7">
        <w:rPr>
          <w:rFonts w:ascii="細明體" w:eastAsia="細明體" w:hAnsi="細明體" w:hint="eastAsia"/>
          <w:kern w:val="2"/>
          <w:lang w:eastAsia="zh-TW"/>
        </w:rPr>
        <w:t>F 讀出筆數 = 0</w:t>
      </w:r>
    </w:p>
    <w:p w:rsidR="008A05DB" w:rsidRPr="00794EE7" w:rsidRDefault="008A05DB" w:rsidP="00F8637E">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$是否為異地申請</w:t>
      </w:r>
      <w:r>
        <w:rPr>
          <w:rFonts w:ascii="細明體" w:eastAsia="細明體" w:hAnsi="細明體" w:hint="eastAsia"/>
          <w:kern w:val="2"/>
          <w:lang w:eastAsia="zh-TW"/>
        </w:rPr>
        <w:t xml:space="preserve"> </w:t>
      </w:r>
      <w:r w:rsidRPr="00794EE7">
        <w:rPr>
          <w:rFonts w:ascii="細明體" w:eastAsia="細明體" w:hAnsi="細明體" w:hint="eastAsia"/>
          <w:lang w:eastAsia="zh-TW"/>
        </w:rPr>
        <w:t xml:space="preserve">= </w:t>
      </w:r>
      <w:r w:rsidRPr="00794EE7">
        <w:rPr>
          <w:rFonts w:ascii="細明體" w:eastAsia="細明體" w:hAnsi="細明體"/>
          <w:lang w:eastAsia="zh-TW"/>
        </w:rPr>
        <w:t>‘</w:t>
      </w:r>
      <w:r w:rsidRPr="00794EE7">
        <w:rPr>
          <w:rFonts w:ascii="細明體" w:eastAsia="細明體" w:hAnsi="細明體" w:hint="eastAsia"/>
          <w:lang w:eastAsia="zh-TW"/>
        </w:rPr>
        <w:t>Y</w:t>
      </w:r>
      <w:r w:rsidRPr="00794EE7">
        <w:rPr>
          <w:rFonts w:ascii="細明體" w:eastAsia="細明體" w:hAnsi="細明體"/>
          <w:lang w:eastAsia="zh-TW"/>
        </w:rPr>
        <w:t>’</w:t>
      </w:r>
    </w:p>
    <w:p w:rsidR="008A05DB" w:rsidRPr="00794EE7" w:rsidRDefault="008A05DB" w:rsidP="00F8637E">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ELSE</w:t>
      </w:r>
    </w:p>
    <w:p w:rsidR="008A05DB" w:rsidRPr="00794EE7" w:rsidRDefault="008A05DB" w:rsidP="00F8637E">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$是否為異地申請</w:t>
      </w:r>
      <w:r>
        <w:rPr>
          <w:rFonts w:ascii="細明體" w:eastAsia="細明體" w:hAnsi="細明體" w:hint="eastAsia"/>
          <w:kern w:val="2"/>
          <w:lang w:eastAsia="zh-TW"/>
        </w:rPr>
        <w:t xml:space="preserve"> </w:t>
      </w:r>
      <w:r w:rsidRPr="00794EE7">
        <w:rPr>
          <w:rFonts w:ascii="細明體" w:eastAsia="細明體" w:hAnsi="細明體" w:hint="eastAsia"/>
          <w:lang w:eastAsia="zh-TW"/>
        </w:rPr>
        <w:t xml:space="preserve">= </w:t>
      </w:r>
      <w:r w:rsidRPr="00794EE7">
        <w:rPr>
          <w:rFonts w:ascii="細明體" w:eastAsia="細明體" w:hAnsi="細明體"/>
          <w:lang w:eastAsia="zh-TW"/>
        </w:rPr>
        <w:t>‘</w:t>
      </w:r>
      <w:r w:rsidRPr="00794EE7">
        <w:rPr>
          <w:rFonts w:ascii="細明體" w:eastAsia="細明體" w:hAnsi="細明體" w:hint="eastAsia"/>
          <w:lang w:eastAsia="zh-TW"/>
        </w:rPr>
        <w:t>N</w:t>
      </w:r>
      <w:r w:rsidRPr="00794EE7">
        <w:rPr>
          <w:rFonts w:ascii="細明體" w:eastAsia="細明體" w:hAnsi="細明體"/>
          <w:lang w:eastAsia="zh-TW"/>
        </w:rPr>
        <w:t>’</w:t>
      </w:r>
    </w:p>
    <w:p w:rsidR="008A05DB" w:rsidRPr="00794EE7" w:rsidRDefault="008A05DB" w:rsidP="00F8637E">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END IF</w:t>
      </w:r>
    </w:p>
    <w:p w:rsidR="006C667B" w:rsidRPr="008A05DB" w:rsidRDefault="006C667B" w:rsidP="008A05DB">
      <w:pPr>
        <w:pStyle w:val="Tabletext"/>
        <w:keepLines w:val="0"/>
        <w:numPr>
          <w:ilvl w:val="3"/>
          <w:numId w:val="1"/>
        </w:numPr>
        <w:spacing w:after="0" w:line="240" w:lineRule="auto"/>
        <w:rPr>
          <w:rFonts w:ascii="細明體" w:eastAsia="細明體" w:hAnsi="細明體" w:hint="eastAsia"/>
          <w:kern w:val="2"/>
          <w:lang w:eastAsia="zh-TW"/>
        </w:rPr>
      </w:pPr>
      <w:r w:rsidRPr="008A05DB">
        <w:rPr>
          <w:rFonts w:ascii="細明體" w:eastAsia="細明體" w:hAnsi="細明體" w:hint="eastAsia"/>
          <w:kern w:val="2"/>
          <w:lang w:eastAsia="zh-TW"/>
        </w:rPr>
        <w:t>IF 處理當筆.醫院代碼 不為空值</w:t>
      </w:r>
    </w:p>
    <w:p w:rsidR="006C667B" w:rsidRPr="00794EE7" w:rsidRDefault="006C667B" w:rsidP="00002321">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$醫院代碼34 = 處理當筆.醫院代碼第3~4碼</w:t>
      </w:r>
    </w:p>
    <w:p w:rsidR="006C667B" w:rsidRPr="00794EE7" w:rsidRDefault="006C667B" w:rsidP="00002321">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CALL 代碼中文對照模組</w:t>
      </w:r>
      <w:r w:rsidRPr="00794EE7">
        <w:rPr>
          <w:rFonts w:ascii="細明體" w:eastAsia="細明體" w:hAnsi="細明體"/>
          <w:kern w:val="2"/>
          <w:lang w:eastAsia="zh-TW"/>
        </w:rPr>
        <w:t>FieldOptionList</w:t>
      </w:r>
      <w:r w:rsidRPr="00794EE7">
        <w:rPr>
          <w:rFonts w:ascii="細明體" w:eastAsia="細明體" w:hAnsi="細明體" w:hint="eastAsia"/>
          <w:kern w:val="2"/>
          <w:lang w:eastAsia="zh-TW"/>
        </w:rPr>
        <w:t>.getName()取得醫院代碼對應縣市，BY 參數:</w:t>
      </w:r>
    </w:p>
    <w:p w:rsidR="006C667B" w:rsidRPr="00794EE7" w:rsidRDefault="006C667B" w:rsidP="00002321">
      <w:pPr>
        <w:pStyle w:val="Tabletext"/>
        <w:keepLines w:val="0"/>
        <w:numPr>
          <w:ilvl w:val="5"/>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系統別: </w:t>
      </w:r>
      <w:r w:rsidRPr="00794EE7">
        <w:rPr>
          <w:rFonts w:ascii="細明體" w:eastAsia="細明體" w:hAnsi="細明體"/>
          <w:kern w:val="2"/>
          <w:lang w:eastAsia="zh-TW"/>
        </w:rPr>
        <w:t>‘</w:t>
      </w:r>
      <w:r w:rsidRPr="00794EE7">
        <w:rPr>
          <w:rFonts w:ascii="細明體" w:eastAsia="細明體" w:hAnsi="細明體" w:hint="eastAsia"/>
          <w:kern w:val="2"/>
          <w:lang w:eastAsia="zh-TW"/>
        </w:rPr>
        <w:t>AA</w:t>
      </w:r>
      <w:r w:rsidRPr="00794EE7">
        <w:rPr>
          <w:rFonts w:ascii="細明體" w:eastAsia="細明體" w:hAnsi="細明體"/>
          <w:kern w:val="2"/>
          <w:lang w:eastAsia="zh-TW"/>
        </w:rPr>
        <w:t>’</w:t>
      </w:r>
    </w:p>
    <w:p w:rsidR="006C667B" w:rsidRPr="00794EE7" w:rsidRDefault="006C667B" w:rsidP="00002321">
      <w:pPr>
        <w:pStyle w:val="Tabletext"/>
        <w:keepLines w:val="0"/>
        <w:numPr>
          <w:ilvl w:val="5"/>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欄位名稱: </w:t>
      </w:r>
      <w:r w:rsidRPr="00794EE7">
        <w:rPr>
          <w:rFonts w:ascii="細明體" w:eastAsia="細明體" w:hAnsi="細明體"/>
          <w:kern w:val="2"/>
          <w:lang w:eastAsia="zh-TW"/>
        </w:rPr>
        <w:t>‘FAMS_</w:t>
      </w:r>
      <w:r w:rsidRPr="00794EE7">
        <w:rPr>
          <w:rFonts w:ascii="細明體" w:eastAsia="細明體" w:hAnsi="細明體" w:hint="eastAsia"/>
          <w:kern w:val="2"/>
          <w:lang w:eastAsia="zh-TW"/>
        </w:rPr>
        <w:t>HOSP34</w:t>
      </w:r>
      <w:r w:rsidRPr="00794EE7">
        <w:rPr>
          <w:rFonts w:ascii="細明體" w:eastAsia="細明體" w:hAnsi="細明體"/>
          <w:kern w:val="2"/>
          <w:lang w:eastAsia="zh-TW"/>
        </w:rPr>
        <w:t>_CITY’</w:t>
      </w:r>
    </w:p>
    <w:p w:rsidR="006C667B" w:rsidRPr="00794EE7" w:rsidRDefault="006C667B" w:rsidP="00002321">
      <w:pPr>
        <w:pStyle w:val="Tabletext"/>
        <w:keepLines w:val="0"/>
        <w:numPr>
          <w:ilvl w:val="5"/>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代碼: $醫院代碼34</w:t>
      </w:r>
    </w:p>
    <w:p w:rsidR="006C667B" w:rsidRPr="00794EE7" w:rsidRDefault="006C667B" w:rsidP="00002321">
      <w:pPr>
        <w:pStyle w:val="Tabletext"/>
        <w:keepLines w:val="0"/>
        <w:numPr>
          <w:ilvl w:val="5"/>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$就診縣市  = 模組回傳對應代碼名稱</w:t>
      </w:r>
    </w:p>
    <w:p w:rsidR="006C667B" w:rsidRPr="00794EE7" w:rsidRDefault="006C667B" w:rsidP="00002321">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ELSE</w:t>
      </w:r>
    </w:p>
    <w:p w:rsidR="006C667B" w:rsidRPr="00794EE7" w:rsidRDefault="006C667B" w:rsidP="006C667B">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$就診縣市 = 空白 </w:t>
      </w:r>
    </w:p>
    <w:p w:rsidR="006C667B" w:rsidRPr="00794EE7" w:rsidRDefault="006C667B" w:rsidP="006C667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END IF</w:t>
      </w:r>
    </w:p>
    <w:p w:rsidR="006C667B" w:rsidRPr="00794EE7" w:rsidRDefault="006C667B" w:rsidP="006C667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IF </w:t>
      </w:r>
      <w:r w:rsidR="00EB28ED" w:rsidRPr="00794EE7">
        <w:rPr>
          <w:rFonts w:ascii="細明體" w:eastAsia="細明體" w:hAnsi="細明體" w:hint="eastAsia"/>
          <w:kern w:val="2"/>
          <w:lang w:eastAsia="zh-TW"/>
        </w:rPr>
        <w:t>$就診縣市 = 空白</w:t>
      </w:r>
    </w:p>
    <w:p w:rsidR="00EB28ED" w:rsidRPr="00794EE7" w:rsidRDefault="00EB28ED" w:rsidP="00002321">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rPr>
        <w:t>$是否為異地求診</w:t>
      </w:r>
      <w:r w:rsidRPr="00794EE7">
        <w:rPr>
          <w:rFonts w:ascii="細明體" w:eastAsia="細明體" w:hAnsi="細明體" w:hint="eastAsia"/>
          <w:lang w:eastAsia="zh-TW"/>
        </w:rPr>
        <w:t xml:space="preserve"> = </w:t>
      </w:r>
      <w:r w:rsidRPr="00794EE7">
        <w:rPr>
          <w:rFonts w:ascii="細明體" w:eastAsia="細明體" w:hAnsi="細明體"/>
          <w:lang w:eastAsia="zh-TW"/>
        </w:rPr>
        <w:t>‘</w:t>
      </w:r>
      <w:r w:rsidRPr="00794EE7">
        <w:rPr>
          <w:rFonts w:ascii="細明體" w:eastAsia="細明體" w:hAnsi="細明體" w:hint="eastAsia"/>
          <w:lang w:eastAsia="zh-TW"/>
        </w:rPr>
        <w:t>N</w:t>
      </w:r>
      <w:r w:rsidRPr="00794EE7">
        <w:rPr>
          <w:rFonts w:ascii="細明體" w:eastAsia="細明體" w:hAnsi="細明體"/>
          <w:lang w:eastAsia="zh-TW"/>
        </w:rPr>
        <w:t>’</w:t>
      </w:r>
    </w:p>
    <w:p w:rsidR="00EB28ED" w:rsidRPr="00794EE7" w:rsidRDefault="00EB28ED" w:rsidP="00EB28ED">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ELSE</w:t>
      </w:r>
    </w:p>
    <w:p w:rsidR="00EB28ED" w:rsidRPr="00F8637E" w:rsidRDefault="00EB28ED" w:rsidP="00002321">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讀取異地求診</w:t>
      </w:r>
      <w:r w:rsidR="00FD10BD">
        <w:rPr>
          <w:rFonts w:ascii="細明體" w:eastAsia="細明體" w:hAnsi="細明體" w:hint="eastAsia"/>
          <w:lang w:eastAsia="zh-TW"/>
        </w:rPr>
        <w:t>與申請</w:t>
      </w:r>
      <w:r w:rsidRPr="00794EE7">
        <w:rPr>
          <w:rFonts w:ascii="細明體" w:eastAsia="細明體" w:hAnsi="細明體" w:hint="eastAsia"/>
          <w:lang w:eastAsia="zh-TW"/>
        </w:rPr>
        <w:t>縣市組合</w:t>
      </w:r>
      <w:r w:rsidRPr="00794EE7">
        <w:rPr>
          <w:rFonts w:ascii="細明體" w:eastAsia="細明體" w:hAnsi="細明體" w:cs="細明體" w:hint="eastAsia"/>
          <w:lang w:eastAsia="zh-TW"/>
        </w:rPr>
        <w:t>DTAAV104</w:t>
      </w:r>
      <w:r w:rsidR="00CF4610" w:rsidRPr="00794EE7">
        <w:rPr>
          <w:rFonts w:ascii="細明體" w:eastAsia="細明體" w:hAnsi="細明體" w:cs="細明體" w:hint="eastAsia"/>
          <w:lang w:eastAsia="zh-TW"/>
        </w:rPr>
        <w:t>的筆數</w:t>
      </w:r>
      <w:r w:rsidRPr="00794EE7">
        <w:rPr>
          <w:rFonts w:ascii="細明體" w:eastAsia="細明體" w:hAnsi="細明體" w:cs="細明體" w:hint="eastAsia"/>
          <w:lang w:eastAsia="zh-TW"/>
        </w:rPr>
        <w:t>，BY參數</w:t>
      </w:r>
    </w:p>
    <w:p w:rsidR="00FD10BD" w:rsidRPr="00794EE7" w:rsidRDefault="00FD10BD" w:rsidP="00F8637E">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cs="細明體" w:hint="eastAsia"/>
          <w:lang w:eastAsia="zh-TW"/>
        </w:rPr>
        <w:t xml:space="preserve">檢核種類: </w:t>
      </w:r>
      <w:r>
        <w:rPr>
          <w:rFonts w:ascii="細明體" w:eastAsia="細明體" w:hAnsi="細明體" w:cs="細明體"/>
          <w:lang w:eastAsia="zh-TW"/>
        </w:rPr>
        <w:t>‘</w:t>
      </w:r>
      <w:r>
        <w:rPr>
          <w:rFonts w:ascii="細明體" w:eastAsia="細明體" w:hAnsi="細明體" w:cs="細明體" w:hint="eastAsia"/>
          <w:lang w:eastAsia="zh-TW"/>
        </w:rPr>
        <w:t>1</w:t>
      </w:r>
      <w:r>
        <w:rPr>
          <w:rFonts w:ascii="細明體" w:eastAsia="細明體" w:hAnsi="細明體" w:cs="細明體"/>
          <w:lang w:eastAsia="zh-TW"/>
        </w:rPr>
        <w:t>’</w:t>
      </w:r>
      <w:r>
        <w:rPr>
          <w:rFonts w:ascii="細明體" w:eastAsia="細明體" w:hAnsi="細明體" w:cs="細明體" w:hint="eastAsia"/>
          <w:lang w:eastAsia="zh-TW"/>
        </w:rPr>
        <w:t xml:space="preserve"> (異地求診)</w:t>
      </w:r>
    </w:p>
    <w:p w:rsidR="00EB28ED" w:rsidRPr="00794EE7" w:rsidRDefault="00FD10BD" w:rsidP="00002321">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 </w:t>
      </w:r>
      <w:r w:rsidR="00CF4610" w:rsidRPr="00794EE7">
        <w:rPr>
          <w:rFonts w:ascii="細明體" w:eastAsia="細明體" w:hAnsi="細明體" w:hint="eastAsia"/>
          <w:kern w:val="2"/>
          <w:lang w:eastAsia="zh-TW"/>
        </w:rPr>
        <w:t>(居住地址縣市 = $居住地址縣市 AND</w:t>
      </w:r>
      <w:r w:rsidR="008A05DB">
        <w:rPr>
          <w:rFonts w:ascii="細明體" w:eastAsia="細明體" w:hAnsi="細明體" w:hint="eastAsia"/>
          <w:kern w:val="2"/>
          <w:lang w:eastAsia="zh-TW"/>
        </w:rPr>
        <w:t xml:space="preserve"> </w:t>
      </w:r>
      <w:r w:rsidR="008A05DB">
        <w:rPr>
          <w:rFonts w:ascii="細明體" w:eastAsia="細明體" w:hAnsi="細明體" w:cs="Arial Unicode MS" w:hint="eastAsia"/>
          <w:lang w:eastAsia="zh-TW"/>
        </w:rPr>
        <w:t>檢核對應</w:t>
      </w:r>
      <w:r w:rsidR="008A05DB" w:rsidRPr="00794EE7">
        <w:rPr>
          <w:rFonts w:ascii="細明體" w:eastAsia="細明體" w:hAnsi="細明體" w:cs="Arial Unicode MS" w:hint="eastAsia"/>
          <w:lang w:eastAsia="zh-TW"/>
        </w:rPr>
        <w:t>縣市</w:t>
      </w:r>
      <w:r w:rsidR="008A05DB">
        <w:rPr>
          <w:rFonts w:ascii="細明體" w:eastAsia="細明體" w:hAnsi="細明體" w:cs="Arial Unicode MS" w:hint="eastAsia"/>
          <w:lang w:eastAsia="zh-TW"/>
        </w:rPr>
        <w:t xml:space="preserve"> </w:t>
      </w:r>
      <w:r w:rsidR="00CF4610" w:rsidRPr="00794EE7">
        <w:rPr>
          <w:rFonts w:ascii="細明體" w:eastAsia="細明體" w:hAnsi="細明體" w:cs="Arial Unicode MS" w:hint="eastAsia"/>
          <w:lang w:eastAsia="zh-TW"/>
        </w:rPr>
        <w:t xml:space="preserve">= </w:t>
      </w:r>
      <w:r w:rsidR="00CF4610" w:rsidRPr="00794EE7">
        <w:rPr>
          <w:rFonts w:ascii="細明體" w:eastAsia="細明體" w:hAnsi="細明體" w:hint="eastAsia"/>
          <w:kern w:val="2"/>
          <w:lang w:eastAsia="zh-TW"/>
        </w:rPr>
        <w:t xml:space="preserve">$就診縣市 )  OR  </w:t>
      </w:r>
    </w:p>
    <w:p w:rsidR="00CF4610" w:rsidRPr="00794EE7" w:rsidRDefault="00FD10BD" w:rsidP="00002321">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  </w:t>
      </w:r>
      <w:r w:rsidR="00CF4610" w:rsidRPr="00794EE7">
        <w:rPr>
          <w:rFonts w:ascii="細明體" w:eastAsia="細明體" w:hAnsi="細明體" w:hint="eastAsia"/>
          <w:kern w:val="2"/>
          <w:lang w:eastAsia="zh-TW"/>
        </w:rPr>
        <w:t>(居住地址縣市 = $就診縣市 AND</w:t>
      </w:r>
      <w:r w:rsidR="008A05DB">
        <w:rPr>
          <w:rFonts w:ascii="細明體" w:eastAsia="細明體" w:hAnsi="細明體" w:hint="eastAsia"/>
          <w:kern w:val="2"/>
          <w:lang w:eastAsia="zh-TW"/>
        </w:rPr>
        <w:t xml:space="preserve"> </w:t>
      </w:r>
      <w:r w:rsidR="008A05DB">
        <w:rPr>
          <w:rFonts w:ascii="細明體" w:eastAsia="細明體" w:hAnsi="細明體" w:cs="Arial Unicode MS" w:hint="eastAsia"/>
          <w:lang w:eastAsia="zh-TW"/>
        </w:rPr>
        <w:t>檢核對應</w:t>
      </w:r>
      <w:r w:rsidR="008A05DB" w:rsidRPr="00794EE7">
        <w:rPr>
          <w:rFonts w:ascii="細明體" w:eastAsia="細明體" w:hAnsi="細明體" w:cs="Arial Unicode MS" w:hint="eastAsia"/>
          <w:lang w:eastAsia="zh-TW"/>
        </w:rPr>
        <w:t>縣市</w:t>
      </w:r>
      <w:r w:rsidR="008A05DB">
        <w:rPr>
          <w:rFonts w:ascii="細明體" w:eastAsia="細明體" w:hAnsi="細明體" w:cs="Arial Unicode MS" w:hint="eastAsia"/>
          <w:lang w:eastAsia="zh-TW"/>
        </w:rPr>
        <w:t xml:space="preserve"> </w:t>
      </w:r>
      <w:r w:rsidR="00CF4610" w:rsidRPr="00794EE7">
        <w:rPr>
          <w:rFonts w:ascii="細明體" w:eastAsia="細明體" w:hAnsi="細明體" w:cs="Arial Unicode MS" w:hint="eastAsia"/>
          <w:lang w:eastAsia="zh-TW"/>
        </w:rPr>
        <w:t xml:space="preserve">= </w:t>
      </w:r>
      <w:r w:rsidR="00CF4610" w:rsidRPr="00794EE7">
        <w:rPr>
          <w:rFonts w:ascii="細明體" w:eastAsia="細明體" w:hAnsi="細明體" w:hint="eastAsia"/>
          <w:kern w:val="2"/>
          <w:lang w:eastAsia="zh-TW"/>
        </w:rPr>
        <w:t>$居住地址縣市 )</w:t>
      </w:r>
      <w:r>
        <w:rPr>
          <w:rFonts w:ascii="細明體" w:eastAsia="細明體" w:hAnsi="細明體" w:hint="eastAsia"/>
          <w:kern w:val="2"/>
          <w:lang w:eastAsia="zh-TW"/>
        </w:rPr>
        <w:t xml:space="preserve">  )</w:t>
      </w:r>
    </w:p>
    <w:p w:rsidR="00CF4610" w:rsidRPr="00794EE7" w:rsidRDefault="00CF4610" w:rsidP="00002321">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kern w:val="2"/>
          <w:lang w:eastAsia="zh-TW"/>
        </w:rPr>
        <w:t>I</w:t>
      </w:r>
      <w:r w:rsidRPr="00794EE7">
        <w:rPr>
          <w:rFonts w:ascii="細明體" w:eastAsia="細明體" w:hAnsi="細明體" w:hint="eastAsia"/>
          <w:kern w:val="2"/>
          <w:lang w:eastAsia="zh-TW"/>
        </w:rPr>
        <w:t>F 讀出筆數 = 0</w:t>
      </w:r>
    </w:p>
    <w:p w:rsidR="00CF4610" w:rsidRPr="00794EE7" w:rsidRDefault="00CF4610" w:rsidP="00002321">
      <w:pPr>
        <w:pStyle w:val="Tabletext"/>
        <w:keepLines w:val="0"/>
        <w:numPr>
          <w:ilvl w:val="5"/>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 xml:space="preserve">$是否為異地求診 = </w:t>
      </w:r>
      <w:r w:rsidRPr="00794EE7">
        <w:rPr>
          <w:rFonts w:ascii="細明體" w:eastAsia="細明體" w:hAnsi="細明體"/>
          <w:lang w:eastAsia="zh-TW"/>
        </w:rPr>
        <w:t>‘</w:t>
      </w:r>
      <w:r w:rsidRPr="00794EE7">
        <w:rPr>
          <w:rFonts w:ascii="細明體" w:eastAsia="細明體" w:hAnsi="細明體" w:hint="eastAsia"/>
          <w:lang w:eastAsia="zh-TW"/>
        </w:rPr>
        <w:t>Y</w:t>
      </w:r>
      <w:r w:rsidRPr="00794EE7">
        <w:rPr>
          <w:rFonts w:ascii="細明體" w:eastAsia="細明體" w:hAnsi="細明體"/>
          <w:lang w:eastAsia="zh-TW"/>
        </w:rPr>
        <w:t>’</w:t>
      </w:r>
    </w:p>
    <w:p w:rsidR="00CF4610" w:rsidRPr="00794EE7" w:rsidRDefault="00CF4610" w:rsidP="00002321">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ELSE</w:t>
      </w:r>
    </w:p>
    <w:p w:rsidR="00CF4610" w:rsidRPr="00794EE7" w:rsidRDefault="00CF4610" w:rsidP="00002321">
      <w:pPr>
        <w:pStyle w:val="Tabletext"/>
        <w:keepLines w:val="0"/>
        <w:numPr>
          <w:ilvl w:val="5"/>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 xml:space="preserve">$是否為異地求診 = </w:t>
      </w:r>
      <w:r w:rsidRPr="00794EE7">
        <w:rPr>
          <w:rFonts w:ascii="細明體" w:eastAsia="細明體" w:hAnsi="細明體"/>
          <w:lang w:eastAsia="zh-TW"/>
        </w:rPr>
        <w:t>‘</w:t>
      </w:r>
      <w:r w:rsidRPr="00794EE7">
        <w:rPr>
          <w:rFonts w:ascii="細明體" w:eastAsia="細明體" w:hAnsi="細明體" w:hint="eastAsia"/>
          <w:lang w:eastAsia="zh-TW"/>
        </w:rPr>
        <w:t>N</w:t>
      </w:r>
      <w:r w:rsidRPr="00794EE7">
        <w:rPr>
          <w:rFonts w:ascii="細明體" w:eastAsia="細明體" w:hAnsi="細明體"/>
          <w:lang w:eastAsia="zh-TW"/>
        </w:rPr>
        <w:t>’</w:t>
      </w:r>
    </w:p>
    <w:p w:rsidR="00CF4610" w:rsidRPr="00794EE7" w:rsidRDefault="00CF4610" w:rsidP="00002321">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END IF</w:t>
      </w:r>
    </w:p>
    <w:p w:rsidR="00EB28ED" w:rsidRPr="008C6E6B" w:rsidRDefault="00EB28ED" w:rsidP="00EB28ED">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END IF</w:t>
      </w:r>
    </w:p>
    <w:p w:rsidR="0069699B" w:rsidRPr="00794EE7" w:rsidRDefault="0006126C" w:rsidP="0069699B">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新增</w:t>
      </w:r>
      <w:r w:rsidR="0061174C" w:rsidRPr="00794EE7">
        <w:rPr>
          <w:rFonts w:ascii="細明體" w:eastAsia="細明體" w:hAnsi="細明體" w:hint="eastAsia"/>
          <w:lang w:eastAsia="zh-TW"/>
        </w:rPr>
        <w:t>異常狀況處理來源明細檔</w:t>
      </w:r>
      <w:r w:rsidR="00B34EB3" w:rsidRPr="00794EE7">
        <w:rPr>
          <w:rFonts w:ascii="細明體" w:eastAsia="細明體" w:hAnsi="細明體" w:hint="eastAsia"/>
          <w:lang w:eastAsia="zh-TW"/>
        </w:rPr>
        <w:t>DTAAV005</w:t>
      </w:r>
      <w:r w:rsidRPr="00794EE7">
        <w:rPr>
          <w:rFonts w:ascii="細明體" w:eastAsia="細明體" w:hAnsi="細明體" w:hint="eastAsia"/>
          <w:lang w:eastAsia="zh-TW"/>
        </w:rPr>
        <w:t>，BY參數:</w:t>
      </w:r>
    </w:p>
    <w:p w:rsidR="0006126C" w:rsidRPr="00794EE7" w:rsidRDefault="0006126C" w:rsidP="0006126C">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格式如</w:t>
      </w:r>
      <w:bookmarkStart w:id="84" w:name="FORMAT_A_BACK"/>
      <w:bookmarkEnd w:id="84"/>
      <w:r w:rsidR="00974A42" w:rsidRPr="00794EE7">
        <w:rPr>
          <w:rFonts w:ascii="細明體" w:eastAsia="細明體" w:hAnsi="細明體"/>
          <w:lang w:eastAsia="zh-TW"/>
        </w:rPr>
        <w:fldChar w:fldCharType="begin"/>
      </w:r>
      <w:r w:rsidR="00974A42" w:rsidRPr="00794EE7">
        <w:rPr>
          <w:rFonts w:ascii="細明體" w:eastAsia="細明體" w:hAnsi="細明體"/>
          <w:lang w:eastAsia="zh-TW"/>
        </w:rPr>
        <w:instrText xml:space="preserve"> HYPERLINK  \l "FORMAT_A" </w:instrText>
      </w:r>
      <w:r w:rsidR="00974A42" w:rsidRPr="00794EE7">
        <w:rPr>
          <w:rFonts w:ascii="細明體" w:eastAsia="細明體" w:hAnsi="細明體"/>
          <w:lang w:eastAsia="zh-TW"/>
        </w:rPr>
      </w:r>
      <w:r w:rsidR="00974A42" w:rsidRPr="00794EE7">
        <w:rPr>
          <w:rFonts w:ascii="細明體" w:eastAsia="細明體" w:hAnsi="細明體"/>
          <w:lang w:eastAsia="zh-TW"/>
        </w:rPr>
        <w:fldChar w:fldCharType="separate"/>
      </w:r>
      <w:r w:rsidRPr="00794EE7">
        <w:rPr>
          <w:rStyle w:val="ad"/>
          <w:rFonts w:ascii="細明體" w:eastAsia="細明體" w:hAnsi="細明體" w:hint="eastAsia"/>
          <w:lang w:eastAsia="zh-TW"/>
        </w:rPr>
        <w:t>FORM</w:t>
      </w:r>
      <w:r w:rsidRPr="00794EE7">
        <w:rPr>
          <w:rStyle w:val="ad"/>
          <w:rFonts w:ascii="細明體" w:eastAsia="細明體" w:hAnsi="細明體" w:hint="eastAsia"/>
          <w:lang w:eastAsia="zh-TW"/>
        </w:rPr>
        <w:t>A</w:t>
      </w:r>
      <w:r w:rsidRPr="00794EE7">
        <w:rPr>
          <w:rStyle w:val="ad"/>
          <w:rFonts w:ascii="細明體" w:eastAsia="細明體" w:hAnsi="細明體" w:hint="eastAsia"/>
          <w:lang w:eastAsia="zh-TW"/>
        </w:rPr>
        <w:t>T</w:t>
      </w:r>
      <w:r w:rsidRPr="00794EE7">
        <w:rPr>
          <w:rStyle w:val="ad"/>
          <w:rFonts w:ascii="細明體" w:eastAsia="細明體" w:hAnsi="細明體" w:hint="eastAsia"/>
          <w:lang w:eastAsia="zh-TW"/>
        </w:rPr>
        <w:t>(A)</w:t>
      </w:r>
      <w:r w:rsidR="00974A42" w:rsidRPr="00794EE7">
        <w:rPr>
          <w:rFonts w:ascii="細明體" w:eastAsia="細明體" w:hAnsi="細明體"/>
          <w:lang w:eastAsia="zh-TW"/>
        </w:rPr>
        <w:fldChar w:fldCharType="end"/>
      </w:r>
    </w:p>
    <w:p w:rsidR="0006126C" w:rsidRPr="00794EE7" w:rsidRDefault="0006126C" w:rsidP="0006126C">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若有誤，</w:t>
      </w:r>
    </w:p>
    <w:p w:rsidR="0006126C" w:rsidRPr="00794EE7" w:rsidRDefault="0006126C" w:rsidP="0006126C">
      <w:pPr>
        <w:pStyle w:val="Tabletext"/>
        <w:keepLines w:val="0"/>
        <w:numPr>
          <w:ilvl w:val="5"/>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錯誤件數 ++</w:t>
      </w:r>
    </w:p>
    <w:p w:rsidR="0006126C" w:rsidRPr="00794EE7" w:rsidRDefault="0006126C" w:rsidP="0006126C">
      <w:pPr>
        <w:pStyle w:val="Tabletext"/>
        <w:keepLines w:val="0"/>
        <w:numPr>
          <w:ilvl w:val="5"/>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 xml:space="preserve">LOG紀錄錯誤訊息( </w:t>
      </w:r>
      <w:r w:rsidRPr="00794EE7">
        <w:rPr>
          <w:rFonts w:ascii="細明體" w:eastAsia="細明體" w:hAnsi="細明體"/>
          <w:kern w:val="2"/>
          <w:lang w:eastAsia="zh-TW"/>
        </w:rPr>
        <w:t>“</w:t>
      </w:r>
      <w:r w:rsidRPr="00794EE7">
        <w:rPr>
          <w:rFonts w:ascii="細明體" w:eastAsia="細明體" w:hAnsi="細明體" w:hint="eastAsia"/>
          <w:kern w:val="2"/>
          <w:lang w:eastAsia="zh-TW"/>
        </w:rPr>
        <w:t>新增</w:t>
      </w:r>
      <w:r w:rsidR="0061174C" w:rsidRPr="00794EE7">
        <w:rPr>
          <w:rFonts w:ascii="細明體" w:eastAsia="細明體" w:hAnsi="細明體" w:hint="eastAsia"/>
          <w:lang w:eastAsia="zh-TW"/>
        </w:rPr>
        <w:t>異常狀況處理來源明細檔</w:t>
      </w:r>
      <w:r w:rsidRPr="00794EE7">
        <w:rPr>
          <w:rFonts w:ascii="細明體" w:eastAsia="細明體" w:hAnsi="細明體" w:hint="eastAsia"/>
          <w:lang w:eastAsia="zh-TW"/>
        </w:rPr>
        <w:t>失敗</w:t>
      </w:r>
      <w:r w:rsidR="00661376" w:rsidRPr="00794EE7">
        <w:rPr>
          <w:rFonts w:ascii="細明體" w:eastAsia="細明體" w:hAnsi="細明體" w:hint="eastAsia"/>
          <w:lang w:eastAsia="zh-TW"/>
        </w:rPr>
        <w:t>，</w:t>
      </w:r>
      <w:r w:rsidRPr="00794EE7">
        <w:rPr>
          <w:rFonts w:ascii="細明體" w:eastAsia="細明體" w:hAnsi="細明體"/>
          <w:lang w:eastAsia="zh-TW"/>
        </w:rPr>
        <w:t>”</w:t>
      </w:r>
      <w:r w:rsidRPr="00794EE7">
        <w:rPr>
          <w:rFonts w:ascii="細明體" w:eastAsia="細明體" w:hAnsi="細明體" w:hint="eastAsia"/>
          <w:lang w:eastAsia="zh-TW"/>
        </w:rPr>
        <w:t>+</w:t>
      </w:r>
      <w:r w:rsidR="00B34EB3" w:rsidRPr="00794EE7">
        <w:rPr>
          <w:rFonts w:ascii="細明體" w:eastAsia="細明體" w:hAnsi="細明體" w:hint="eastAsia"/>
          <w:lang w:eastAsia="zh-TW"/>
        </w:rPr>
        <w:t>DTAAV005</w:t>
      </w:r>
      <w:r w:rsidRPr="00794EE7">
        <w:rPr>
          <w:rFonts w:ascii="細明體" w:eastAsia="細明體" w:hAnsi="細明體" w:hint="eastAsia"/>
          <w:lang w:eastAsia="zh-TW"/>
        </w:rPr>
        <w:t>的KEY值</w:t>
      </w:r>
      <w:r w:rsidRPr="00794EE7">
        <w:rPr>
          <w:rFonts w:ascii="細明體" w:eastAsia="細明體" w:hAnsi="細明體" w:hint="eastAsia"/>
          <w:kern w:val="2"/>
          <w:lang w:eastAsia="zh-TW"/>
        </w:rPr>
        <w:t>)</w:t>
      </w:r>
    </w:p>
    <w:p w:rsidR="0006126C" w:rsidRPr="00794EE7" w:rsidRDefault="0006126C" w:rsidP="0006126C">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若無誤</w:t>
      </w:r>
    </w:p>
    <w:p w:rsidR="0006126C" w:rsidRPr="00794EE7" w:rsidRDefault="0006126C" w:rsidP="0006126C">
      <w:pPr>
        <w:pStyle w:val="Tabletext"/>
        <w:keepLines w:val="0"/>
        <w:numPr>
          <w:ilvl w:val="5"/>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成功件數++</w:t>
      </w:r>
    </w:p>
    <w:p w:rsidR="0006126C" w:rsidRPr="00794EE7" w:rsidRDefault="0006126C" w:rsidP="0006126C">
      <w:pPr>
        <w:pStyle w:val="Tabletext"/>
        <w:keepLines w:val="0"/>
        <w:numPr>
          <w:ilvl w:val="3"/>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繼續處理下一筆紀錄</w:t>
      </w:r>
    </w:p>
    <w:p w:rsidR="00B4533E" w:rsidRPr="00794EE7" w:rsidRDefault="00B4533E" w:rsidP="00B4533E">
      <w:pPr>
        <w:pStyle w:val="Tabletext"/>
        <w:keepLines w:val="0"/>
        <w:numPr>
          <w:ilvl w:val="1"/>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程式結束，需記錄下列件數：</w:t>
      </w:r>
    </w:p>
    <w:p w:rsidR="00B4533E" w:rsidRPr="00794EE7" w:rsidRDefault="004213D7" w:rsidP="00B4533E">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FA</w:t>
      </w:r>
      <w:r w:rsidR="00B4533E" w:rsidRPr="00794EE7">
        <w:rPr>
          <w:rFonts w:ascii="細明體" w:eastAsia="細明體" w:hAnsi="細明體" w:hint="eastAsia"/>
          <w:kern w:val="2"/>
          <w:lang w:eastAsia="zh-TW"/>
        </w:rPr>
        <w:t>TAL出件數相關資料給LOG檔顯示。</w:t>
      </w:r>
    </w:p>
    <w:p w:rsidR="00B4533E" w:rsidRPr="00794EE7" w:rsidRDefault="00B4533E" w:rsidP="00B4533E">
      <w:pPr>
        <w:pStyle w:val="Tabletext"/>
        <w:keepLines w:val="0"/>
        <w:numPr>
          <w:ilvl w:val="2"/>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lang w:eastAsia="zh-TW"/>
        </w:rPr>
        <w:t>C</w:t>
      </w:r>
      <w:r w:rsidRPr="00794EE7">
        <w:rPr>
          <w:rFonts w:ascii="細明體" w:eastAsia="細明體" w:hAnsi="細明體"/>
          <w:lang w:eastAsia="zh-TW"/>
        </w:rPr>
        <w:t>ALL batch.CountManager</w:t>
      </w:r>
      <w:r w:rsidRPr="00794EE7">
        <w:rPr>
          <w:rFonts w:ascii="細明體" w:eastAsia="細明體" w:hAnsi="細明體" w:hint="eastAsia"/>
          <w:lang w:eastAsia="zh-TW"/>
        </w:rPr>
        <w:t>(批次作業件數記錄模組)，記錄輸入件數，輸出件數及錯誤件數。</w:t>
      </w:r>
    </w:p>
    <w:p w:rsidR="009B449E" w:rsidRDefault="009B449E" w:rsidP="009B449E">
      <w:pPr>
        <w:pStyle w:val="Tabletext"/>
        <w:keepLines w:val="0"/>
        <w:spacing w:after="0" w:line="240" w:lineRule="auto"/>
        <w:rPr>
          <w:rFonts w:ascii="細明體" w:eastAsia="細明體" w:hAnsi="細明體" w:hint="eastAsia"/>
          <w:kern w:val="2"/>
          <w:lang w:eastAsia="zh-TW"/>
        </w:rPr>
      </w:pPr>
    </w:p>
    <w:p w:rsidR="002824CA" w:rsidRPr="00794EE7" w:rsidRDefault="002824CA" w:rsidP="009B449E">
      <w:pPr>
        <w:pStyle w:val="Tabletext"/>
        <w:keepLines w:val="0"/>
        <w:spacing w:after="0" w:line="240" w:lineRule="auto"/>
        <w:rPr>
          <w:rFonts w:ascii="細明體" w:eastAsia="細明體" w:hAnsi="細明體" w:hint="eastAsia"/>
          <w:kern w:val="2"/>
          <w:lang w:eastAsia="zh-TW"/>
        </w:rPr>
      </w:pPr>
      <w:bookmarkStart w:id="85" w:name="Q_OCR_RESN"/>
      <w:bookmarkEnd w:id="85"/>
      <w:r w:rsidRPr="00CC5B93">
        <w:rPr>
          <w:rFonts w:ascii="細明體" w:eastAsia="細明體" w:hAnsi="細明體" w:hint="eastAsia"/>
          <w:kern w:val="2"/>
          <w:lang w:eastAsia="zh-TW"/>
        </w:rPr>
        <w:t>事故原因代碼抽件條件[</w:t>
      </w:r>
      <w:hyperlink w:anchor="Q_OCR_RESN_back" w:history="1">
        <w:r w:rsidRPr="00CC5B93">
          <w:rPr>
            <w:rStyle w:val="ad"/>
            <w:rFonts w:ascii="細明體" w:eastAsia="細明體" w:hAnsi="細明體" w:hint="eastAsia"/>
            <w:kern w:val="2"/>
            <w:lang w:eastAsia="zh-TW"/>
          </w:rPr>
          <w:t>B</w:t>
        </w:r>
        <w:r w:rsidRPr="00CC5B93">
          <w:rPr>
            <w:rStyle w:val="ad"/>
            <w:rFonts w:ascii="細明體" w:eastAsia="細明體" w:hAnsi="細明體" w:hint="eastAsia"/>
            <w:kern w:val="2"/>
            <w:lang w:eastAsia="zh-TW"/>
          </w:rPr>
          <w:t>A</w:t>
        </w:r>
        <w:r w:rsidRPr="00CC5B93">
          <w:rPr>
            <w:rStyle w:val="ad"/>
            <w:rFonts w:ascii="細明體" w:eastAsia="細明體" w:hAnsi="細明體" w:hint="eastAsia"/>
            <w:kern w:val="2"/>
            <w:lang w:eastAsia="zh-TW"/>
          </w:rPr>
          <w:t>C</w:t>
        </w:r>
        <w:r w:rsidRPr="00CC5B93">
          <w:rPr>
            <w:rStyle w:val="ad"/>
            <w:rFonts w:ascii="細明體" w:eastAsia="細明體" w:hAnsi="細明體" w:hint="eastAsia"/>
            <w:kern w:val="2"/>
            <w:lang w:eastAsia="zh-TW"/>
          </w:rPr>
          <w:t>K</w:t>
        </w:r>
      </w:hyperlink>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 </w:t>
      </w:r>
      <w:r>
        <w:rPr>
          <w:rFonts w:ascii="細明體" w:eastAsia="細明體" w:hAnsi="細明體" w:hint="eastAsia"/>
          <w:b/>
          <w:color w:val="FF0000"/>
          <w:lang w:eastAsia="zh-TW"/>
        </w:rPr>
        <w:t>紅字</w:t>
      </w:r>
      <w:r>
        <w:rPr>
          <w:rFonts w:ascii="細明體" w:eastAsia="細明體" w:hAnsi="細明體" w:hint="eastAsia"/>
          <w:lang w:eastAsia="zh-TW"/>
        </w:rPr>
        <w:t xml:space="preserve">:精神疾病(模型分類1)  </w:t>
      </w:r>
      <w:r>
        <w:rPr>
          <w:rFonts w:ascii="細明體" w:eastAsia="細明體" w:hAnsi="細明體" w:hint="eastAsia"/>
          <w:b/>
          <w:color w:val="0070C0"/>
          <w:lang w:eastAsia="zh-TW"/>
        </w:rPr>
        <w:t>藍字</w:t>
      </w:r>
      <w:r>
        <w:rPr>
          <w:rFonts w:ascii="細明體" w:eastAsia="細明體" w:hAnsi="細明體" w:hint="eastAsia"/>
          <w:lang w:eastAsia="zh-TW"/>
        </w:rPr>
        <w:t>:癌症醫療(模型分類2)</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1082"/>
        <w:gridCol w:w="1083"/>
        <w:gridCol w:w="1083"/>
        <w:gridCol w:w="1083"/>
        <w:gridCol w:w="1083"/>
        <w:gridCol w:w="1083"/>
      </w:tblGrid>
      <w:tr w:rsidR="002824CA" w:rsidTr="005867DF">
        <w:tc>
          <w:tcPr>
            <w:tcW w:w="1082" w:type="dxa"/>
            <w:tcBorders>
              <w:top w:val="single" w:sz="4" w:space="0" w:color="auto"/>
              <w:left w:val="single" w:sz="4" w:space="0" w:color="auto"/>
              <w:bottom w:val="single" w:sz="4" w:space="0" w:color="auto"/>
              <w:right w:val="single" w:sz="4" w:space="0" w:color="auto"/>
            </w:tcBorders>
            <w:shd w:val="clear" w:color="auto" w:fill="BFBFBF"/>
            <w:hideMark/>
          </w:tcPr>
          <w:p w:rsidR="002824CA" w:rsidRDefault="002824CA" w:rsidP="005867DF">
            <w:pPr>
              <w:pStyle w:val="Tabletext"/>
              <w:keepLines w:val="0"/>
              <w:spacing w:after="0" w:line="240" w:lineRule="auto"/>
              <w:rPr>
                <w:rFonts w:ascii="細明體" w:eastAsia="細明體" w:hAnsi="細明體"/>
                <w:kern w:val="2"/>
                <w:lang w:eastAsia="zh-TW"/>
              </w:rPr>
            </w:pPr>
            <w:r>
              <w:rPr>
                <w:rFonts w:ascii="細明體" w:eastAsia="細明體" w:hAnsi="細明體" w:hint="eastAsia"/>
                <w:kern w:val="2"/>
                <w:lang w:eastAsia="zh-TW"/>
              </w:rPr>
              <w:t>代碼值</w:t>
            </w:r>
          </w:p>
        </w:tc>
        <w:tc>
          <w:tcPr>
            <w:tcW w:w="1082" w:type="dxa"/>
            <w:tcBorders>
              <w:top w:val="single" w:sz="4" w:space="0" w:color="auto"/>
              <w:left w:val="single" w:sz="4" w:space="0" w:color="auto"/>
              <w:bottom w:val="single" w:sz="4" w:space="0" w:color="auto"/>
              <w:right w:val="single" w:sz="4" w:space="0" w:color="auto"/>
            </w:tcBorders>
            <w:shd w:val="clear" w:color="auto" w:fill="BFBFBF"/>
            <w:hideMark/>
          </w:tcPr>
          <w:p w:rsidR="002824CA" w:rsidRDefault="002824CA" w:rsidP="005867DF">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2824CA" w:rsidRDefault="002824CA" w:rsidP="005867DF">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2824CA" w:rsidRDefault="002824CA" w:rsidP="005867DF">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2824CA" w:rsidRDefault="002824CA" w:rsidP="005867DF">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2824CA" w:rsidRDefault="002824CA" w:rsidP="005867DF">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2824CA" w:rsidRDefault="002824CA" w:rsidP="005867DF">
            <w:pPr>
              <w:rPr>
                <w:rFonts w:ascii="細明體" w:eastAsia="細明體" w:hAnsi="細明體"/>
                <w:sz w:val="20"/>
                <w:szCs w:val="20"/>
              </w:rPr>
            </w:pPr>
            <w:r>
              <w:rPr>
                <w:rFonts w:ascii="細明體" w:eastAsia="細明體" w:hAnsi="細明體" w:hint="eastAsia"/>
                <w:sz w:val="20"/>
                <w:szCs w:val="20"/>
              </w:rPr>
              <w:t>代碼值</w:t>
            </w:r>
          </w:p>
        </w:tc>
      </w:tr>
      <w:tr w:rsidR="002824CA" w:rsidTr="005867DF">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03</w:t>
            </w:r>
          </w:p>
        </w:tc>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31</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51</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66</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E355F8">
            <w:pPr>
              <w:pStyle w:val="Tabletext"/>
              <w:keepLines w:val="0"/>
              <w:spacing w:after="0" w:line="240" w:lineRule="auto"/>
              <w:rPr>
                <w:rFonts w:ascii="細明體" w:eastAsia="細明體" w:hAnsi="細明體"/>
                <w:b/>
                <w:color w:val="0070C0"/>
                <w:kern w:val="2"/>
                <w:lang w:eastAsia="zh-TW"/>
              </w:rPr>
            </w:pP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C07</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C14</w:t>
            </w:r>
          </w:p>
        </w:tc>
      </w:tr>
      <w:tr w:rsidR="002824CA" w:rsidTr="005867DF">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08</w:t>
            </w:r>
          </w:p>
        </w:tc>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32</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53</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67</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C01</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C08</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FF0000"/>
                <w:kern w:val="2"/>
                <w:lang w:eastAsia="zh-TW"/>
              </w:rPr>
            </w:pPr>
            <w:r>
              <w:rPr>
                <w:rFonts w:ascii="細明體" w:eastAsia="細明體" w:hAnsi="細明體" w:hint="eastAsia"/>
                <w:b/>
                <w:color w:val="FF0000"/>
                <w:kern w:val="2"/>
                <w:lang w:eastAsia="zh-TW"/>
              </w:rPr>
              <w:t>79</w:t>
            </w:r>
          </w:p>
        </w:tc>
      </w:tr>
      <w:tr w:rsidR="002824CA" w:rsidTr="005867DF">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09</w:t>
            </w:r>
          </w:p>
        </w:tc>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34</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59</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70</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C02</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C09</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FF0000"/>
                <w:kern w:val="2"/>
                <w:lang w:eastAsia="zh-TW"/>
              </w:rPr>
            </w:pPr>
            <w:r>
              <w:rPr>
                <w:rFonts w:ascii="細明體" w:eastAsia="細明體" w:hAnsi="細明體" w:hint="eastAsia"/>
                <w:b/>
                <w:color w:val="FF0000"/>
                <w:kern w:val="2"/>
                <w:lang w:eastAsia="zh-TW"/>
              </w:rPr>
              <w:t>A05</w:t>
            </w:r>
          </w:p>
        </w:tc>
      </w:tr>
      <w:tr w:rsidR="002824CA" w:rsidTr="005867DF">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10</w:t>
            </w:r>
          </w:p>
        </w:tc>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37</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62</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71</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C03</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C10</w:t>
            </w:r>
          </w:p>
        </w:tc>
        <w:tc>
          <w:tcPr>
            <w:tcW w:w="1083" w:type="dxa"/>
            <w:tcBorders>
              <w:top w:val="single" w:sz="4" w:space="0" w:color="auto"/>
              <w:left w:val="single" w:sz="4" w:space="0" w:color="auto"/>
              <w:bottom w:val="single" w:sz="4" w:space="0" w:color="auto"/>
              <w:right w:val="single" w:sz="4" w:space="0" w:color="auto"/>
            </w:tcBorders>
          </w:tcPr>
          <w:p w:rsidR="002824CA" w:rsidRDefault="002824CA" w:rsidP="005867DF">
            <w:pPr>
              <w:pStyle w:val="Tabletext"/>
              <w:keepLines w:val="0"/>
              <w:spacing w:after="0" w:line="240" w:lineRule="auto"/>
              <w:rPr>
                <w:rFonts w:ascii="細明體" w:eastAsia="細明體" w:hAnsi="細明體"/>
                <w:kern w:val="2"/>
                <w:lang w:eastAsia="zh-TW"/>
              </w:rPr>
            </w:pPr>
          </w:p>
        </w:tc>
      </w:tr>
      <w:tr w:rsidR="002824CA" w:rsidTr="005867DF">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11</w:t>
            </w:r>
          </w:p>
        </w:tc>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38</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63</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74</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C04</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C11</w:t>
            </w:r>
          </w:p>
        </w:tc>
        <w:tc>
          <w:tcPr>
            <w:tcW w:w="1083" w:type="dxa"/>
            <w:tcBorders>
              <w:top w:val="single" w:sz="4" w:space="0" w:color="auto"/>
              <w:left w:val="single" w:sz="4" w:space="0" w:color="auto"/>
              <w:bottom w:val="single" w:sz="4" w:space="0" w:color="auto"/>
              <w:right w:val="single" w:sz="4" w:space="0" w:color="auto"/>
            </w:tcBorders>
          </w:tcPr>
          <w:p w:rsidR="002824CA" w:rsidRDefault="002824CA" w:rsidP="005867DF">
            <w:pPr>
              <w:pStyle w:val="Tabletext"/>
              <w:keepLines w:val="0"/>
              <w:spacing w:after="0" w:line="240" w:lineRule="auto"/>
              <w:rPr>
                <w:rFonts w:ascii="細明體" w:eastAsia="細明體" w:hAnsi="細明體"/>
                <w:kern w:val="2"/>
                <w:lang w:eastAsia="zh-TW"/>
              </w:rPr>
            </w:pPr>
          </w:p>
        </w:tc>
      </w:tr>
      <w:tr w:rsidR="002824CA" w:rsidTr="005867DF">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12</w:t>
            </w:r>
          </w:p>
        </w:tc>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40</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64</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76</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C05</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C12</w:t>
            </w:r>
          </w:p>
        </w:tc>
        <w:tc>
          <w:tcPr>
            <w:tcW w:w="1083" w:type="dxa"/>
            <w:tcBorders>
              <w:top w:val="single" w:sz="4" w:space="0" w:color="auto"/>
              <w:left w:val="single" w:sz="4" w:space="0" w:color="auto"/>
              <w:bottom w:val="single" w:sz="4" w:space="0" w:color="auto"/>
              <w:right w:val="single" w:sz="4" w:space="0" w:color="auto"/>
            </w:tcBorders>
          </w:tcPr>
          <w:p w:rsidR="002824CA" w:rsidRDefault="002824CA" w:rsidP="005867DF">
            <w:pPr>
              <w:pStyle w:val="Tabletext"/>
              <w:keepLines w:val="0"/>
              <w:spacing w:after="0" w:line="240" w:lineRule="auto"/>
              <w:rPr>
                <w:rFonts w:ascii="細明體" w:eastAsia="細明體" w:hAnsi="細明體"/>
                <w:kern w:val="2"/>
                <w:lang w:eastAsia="zh-TW"/>
              </w:rPr>
            </w:pPr>
          </w:p>
        </w:tc>
      </w:tr>
      <w:tr w:rsidR="002824CA" w:rsidTr="005867DF">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20</w:t>
            </w:r>
          </w:p>
        </w:tc>
        <w:tc>
          <w:tcPr>
            <w:tcW w:w="1082"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42</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65</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77</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C06</w:t>
            </w:r>
          </w:p>
        </w:tc>
        <w:tc>
          <w:tcPr>
            <w:tcW w:w="1083" w:type="dxa"/>
            <w:tcBorders>
              <w:top w:val="single" w:sz="4" w:space="0" w:color="auto"/>
              <w:left w:val="single" w:sz="4" w:space="0" w:color="auto"/>
              <w:bottom w:val="single" w:sz="4" w:space="0" w:color="auto"/>
              <w:right w:val="single" w:sz="4" w:space="0" w:color="auto"/>
            </w:tcBorders>
            <w:hideMark/>
          </w:tcPr>
          <w:p w:rsidR="002824CA" w:rsidRDefault="002824CA" w:rsidP="005867DF">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C13</w:t>
            </w:r>
          </w:p>
        </w:tc>
        <w:tc>
          <w:tcPr>
            <w:tcW w:w="1083" w:type="dxa"/>
            <w:tcBorders>
              <w:top w:val="single" w:sz="4" w:space="0" w:color="auto"/>
              <w:left w:val="single" w:sz="4" w:space="0" w:color="auto"/>
              <w:bottom w:val="single" w:sz="4" w:space="0" w:color="auto"/>
              <w:right w:val="single" w:sz="4" w:space="0" w:color="auto"/>
            </w:tcBorders>
          </w:tcPr>
          <w:p w:rsidR="002824CA" w:rsidRDefault="002824CA" w:rsidP="005867DF">
            <w:pPr>
              <w:pStyle w:val="Tabletext"/>
              <w:keepLines w:val="0"/>
              <w:spacing w:after="0" w:line="240" w:lineRule="auto"/>
              <w:rPr>
                <w:rFonts w:ascii="細明體" w:eastAsia="細明體" w:hAnsi="細明體"/>
                <w:kern w:val="2"/>
                <w:lang w:eastAsia="zh-TW"/>
              </w:rPr>
            </w:pPr>
          </w:p>
        </w:tc>
      </w:tr>
    </w:tbl>
    <w:p w:rsidR="00F00AA4" w:rsidRPr="00794EE7" w:rsidRDefault="00F00AA4" w:rsidP="009B449E">
      <w:pPr>
        <w:pStyle w:val="Tabletext"/>
        <w:keepLines w:val="0"/>
        <w:spacing w:after="0" w:line="240" w:lineRule="auto"/>
        <w:rPr>
          <w:rFonts w:ascii="細明體" w:eastAsia="細明體" w:hAnsi="細明體" w:hint="eastAsia"/>
          <w:kern w:val="2"/>
          <w:lang w:eastAsia="zh-TW"/>
        </w:rPr>
      </w:pPr>
    </w:p>
    <w:p w:rsidR="002824CA" w:rsidRDefault="002824CA" w:rsidP="00EF1E9D">
      <w:pPr>
        <w:rPr>
          <w:rFonts w:ascii="細明體" w:eastAsia="細明體" w:hAnsi="細明體" w:hint="eastAsia"/>
          <w:sz w:val="20"/>
          <w:szCs w:val="20"/>
        </w:rPr>
      </w:pPr>
      <w:bookmarkStart w:id="86" w:name="RJCT_RESN"/>
      <w:bookmarkStart w:id="87" w:name="V1Z004_BO"/>
      <w:bookmarkStart w:id="88" w:name="FORMAT_A"/>
      <w:bookmarkEnd w:id="86"/>
      <w:bookmarkEnd w:id="87"/>
      <w:bookmarkEnd w:id="88"/>
    </w:p>
    <w:p w:rsidR="00EF1E9D" w:rsidRPr="00794EE7" w:rsidRDefault="0006126C" w:rsidP="00EF1E9D">
      <w:pPr>
        <w:rPr>
          <w:rFonts w:ascii="細明體" w:eastAsia="細明體" w:hAnsi="細明體" w:hint="eastAsia"/>
          <w:sz w:val="20"/>
          <w:szCs w:val="20"/>
        </w:rPr>
      </w:pPr>
      <w:r w:rsidRPr="00794EE7">
        <w:rPr>
          <w:rFonts w:ascii="細明體" w:eastAsia="細明體" w:hAnsi="細明體" w:hint="eastAsia"/>
          <w:sz w:val="20"/>
          <w:szCs w:val="20"/>
        </w:rPr>
        <w:t>FORMAT(A)</w:t>
      </w:r>
      <w:r w:rsidR="000A4FB1" w:rsidRPr="00794EE7">
        <w:rPr>
          <w:rFonts w:ascii="細明體" w:eastAsia="細明體" w:hAnsi="細明體" w:hint="eastAsia"/>
          <w:sz w:val="20"/>
          <w:szCs w:val="20"/>
        </w:rPr>
        <w:t>[</w:t>
      </w:r>
      <w:hyperlink w:anchor="FORMAT_A_BACK" w:history="1">
        <w:r w:rsidR="000A4FB1" w:rsidRPr="00794EE7">
          <w:rPr>
            <w:rStyle w:val="ad"/>
            <w:rFonts w:ascii="細明體" w:eastAsia="細明體" w:hAnsi="細明體" w:hint="eastAsia"/>
            <w:sz w:val="20"/>
            <w:szCs w:val="20"/>
          </w:rPr>
          <w:t>BA</w:t>
        </w:r>
        <w:r w:rsidR="000A4FB1" w:rsidRPr="00794EE7">
          <w:rPr>
            <w:rStyle w:val="ad"/>
            <w:rFonts w:ascii="細明體" w:eastAsia="細明體" w:hAnsi="細明體" w:hint="eastAsia"/>
            <w:sz w:val="20"/>
            <w:szCs w:val="20"/>
          </w:rPr>
          <w:t>C</w:t>
        </w:r>
        <w:r w:rsidR="000A4FB1" w:rsidRPr="00794EE7">
          <w:rPr>
            <w:rStyle w:val="ad"/>
            <w:rFonts w:ascii="細明體" w:eastAsia="細明體" w:hAnsi="細明體" w:hint="eastAsia"/>
            <w:sz w:val="20"/>
            <w:szCs w:val="20"/>
          </w:rPr>
          <w:t>K</w:t>
        </w:r>
      </w:hyperlink>
      <w:r w:rsidR="000A4FB1" w:rsidRPr="00794EE7">
        <w:rPr>
          <w:rFonts w:ascii="細明體" w:eastAsia="細明體" w:hAnsi="細明體" w:hint="eastAsia"/>
          <w:sz w:val="20"/>
          <w:szCs w:val="20"/>
        </w:rPr>
        <w:t>]</w:t>
      </w:r>
    </w:p>
    <w:tbl>
      <w:tblPr>
        <w:tblW w:w="5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0"/>
        <w:gridCol w:w="2980"/>
      </w:tblGrid>
      <w:tr w:rsidR="0006126C" w:rsidRPr="00794EE7" w:rsidTr="006B49A5">
        <w:trPr>
          <w:trHeight w:val="540"/>
        </w:trPr>
        <w:tc>
          <w:tcPr>
            <w:tcW w:w="2980" w:type="dxa"/>
            <w:tcBorders>
              <w:bottom w:val="single" w:sz="4" w:space="0" w:color="auto"/>
            </w:tcBorders>
            <w:shd w:val="clear" w:color="auto" w:fill="C0C0C0"/>
            <w:vAlign w:val="center"/>
          </w:tcPr>
          <w:p w:rsidR="0006126C" w:rsidRPr="00794EE7" w:rsidRDefault="0006126C" w:rsidP="006B49A5">
            <w:pPr>
              <w:pStyle w:val="Tabletext"/>
              <w:keepLines w:val="0"/>
              <w:spacing w:after="0" w:line="240" w:lineRule="auto"/>
              <w:jc w:val="both"/>
              <w:rPr>
                <w:rFonts w:ascii="細明體" w:eastAsia="細明體" w:hAnsi="細明體" w:hint="eastAsia"/>
                <w:color w:val="000000"/>
                <w:kern w:val="2"/>
                <w:lang w:eastAsia="zh-TW"/>
              </w:rPr>
            </w:pPr>
            <w:r w:rsidRPr="00794EE7">
              <w:rPr>
                <w:rFonts w:ascii="細明體" w:eastAsia="細明體" w:hAnsi="細明體" w:hint="eastAsia"/>
                <w:color w:val="000000"/>
                <w:kern w:val="2"/>
                <w:lang w:eastAsia="zh-TW"/>
              </w:rPr>
              <w:t>欄位</w:t>
            </w:r>
          </w:p>
        </w:tc>
        <w:tc>
          <w:tcPr>
            <w:tcW w:w="2980" w:type="dxa"/>
            <w:tcBorders>
              <w:bottom w:val="single" w:sz="4" w:space="0" w:color="auto"/>
            </w:tcBorders>
            <w:shd w:val="clear" w:color="auto" w:fill="C0C0C0"/>
            <w:vAlign w:val="center"/>
          </w:tcPr>
          <w:p w:rsidR="0006126C" w:rsidRPr="00794EE7" w:rsidRDefault="003C21D8" w:rsidP="006B49A5">
            <w:pPr>
              <w:pStyle w:val="Tabletext"/>
              <w:keepLines w:val="0"/>
              <w:spacing w:after="0" w:line="240" w:lineRule="auto"/>
              <w:jc w:val="both"/>
              <w:rPr>
                <w:rFonts w:ascii="細明體" w:eastAsia="細明體" w:hAnsi="細明體" w:hint="eastAsia"/>
                <w:color w:val="000000"/>
                <w:kern w:val="2"/>
                <w:lang w:eastAsia="zh-TW"/>
              </w:rPr>
            </w:pPr>
            <w:r w:rsidRPr="00794EE7">
              <w:rPr>
                <w:rFonts w:ascii="細明體" w:eastAsia="細明體" w:hAnsi="細明體" w:hint="eastAsia"/>
                <w:color w:val="000000"/>
                <w:kern w:val="2"/>
                <w:lang w:eastAsia="zh-TW"/>
              </w:rPr>
              <w:t>處理當筆資料</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cs="Arial Unicode MS"/>
                <w:sz w:val="20"/>
                <w:szCs w:val="20"/>
              </w:rPr>
            </w:pPr>
            <w:r w:rsidRPr="00794EE7">
              <w:rPr>
                <w:rFonts w:ascii="細明體" w:eastAsia="細明體" w:hAnsi="細明體" w:hint="eastAsia"/>
                <w:caps/>
                <w:sz w:val="20"/>
                <w:szCs w:val="20"/>
              </w:rPr>
              <w:t>受理編號</w:t>
            </w:r>
          </w:p>
        </w:tc>
        <w:tc>
          <w:tcPr>
            <w:tcW w:w="2980" w:type="dxa"/>
            <w:shd w:val="clear" w:color="auto" w:fill="auto"/>
            <w:vAlign w:val="center"/>
          </w:tcPr>
          <w:p w:rsidR="00794EE7" w:rsidRPr="00794EE7" w:rsidRDefault="00794EE7" w:rsidP="00B90C2F">
            <w:pPr>
              <w:jc w:val="both"/>
              <w:rPr>
                <w:rFonts w:ascii="細明體" w:eastAsia="細明體" w:hAnsi="細明體" w:hint="eastAsia"/>
                <w:caps/>
                <w:sz w:val="20"/>
                <w:szCs w:val="20"/>
              </w:rPr>
            </w:pPr>
            <w:r w:rsidRPr="00794EE7">
              <w:rPr>
                <w:rFonts w:ascii="細明體" w:eastAsia="細明體" w:hAnsi="細明體" w:hint="eastAsia"/>
                <w:caps/>
                <w:sz w:val="20"/>
                <w:szCs w:val="20"/>
              </w:rPr>
              <w:t>同</w:t>
            </w:r>
            <w:r w:rsidR="00B90C2F">
              <w:rPr>
                <w:rFonts w:ascii="細明體" w:eastAsia="細明體" w:hAnsi="細明體" w:hint="eastAsia"/>
                <w:caps/>
                <w:sz w:val="20"/>
                <w:szCs w:val="20"/>
              </w:rPr>
              <w:t>DTAAA010</w:t>
            </w:r>
          </w:p>
        </w:tc>
      </w:tr>
      <w:tr w:rsidR="00D51CDF" w:rsidRPr="00794EE7" w:rsidTr="006B49A5">
        <w:trPr>
          <w:trHeight w:val="540"/>
        </w:trPr>
        <w:tc>
          <w:tcPr>
            <w:tcW w:w="2980" w:type="dxa"/>
            <w:shd w:val="clear" w:color="auto" w:fill="FFFF99"/>
            <w:vAlign w:val="center"/>
          </w:tcPr>
          <w:p w:rsidR="00D51CDF" w:rsidRPr="00794EE7" w:rsidRDefault="00D51CDF" w:rsidP="006B49A5">
            <w:pPr>
              <w:jc w:val="both"/>
              <w:rPr>
                <w:rFonts w:ascii="細明體" w:eastAsia="細明體" w:hAnsi="細明體" w:hint="eastAsia"/>
                <w:caps/>
                <w:sz w:val="20"/>
                <w:szCs w:val="20"/>
              </w:rPr>
            </w:pPr>
            <w:r>
              <w:rPr>
                <w:rFonts w:ascii="細明體" w:eastAsia="細明體" w:hAnsi="細明體" w:hint="eastAsia"/>
                <w:caps/>
                <w:sz w:val="20"/>
                <w:szCs w:val="20"/>
              </w:rPr>
              <w:t>模型分類</w:t>
            </w:r>
          </w:p>
        </w:tc>
        <w:tc>
          <w:tcPr>
            <w:tcW w:w="2980" w:type="dxa"/>
            <w:shd w:val="clear" w:color="auto" w:fill="auto"/>
            <w:vAlign w:val="center"/>
          </w:tcPr>
          <w:p w:rsidR="00D51CDF" w:rsidRPr="00794EE7" w:rsidRDefault="00D51CDF" w:rsidP="00B90C2F">
            <w:pPr>
              <w:jc w:val="both"/>
              <w:rPr>
                <w:rFonts w:ascii="細明體" w:eastAsia="細明體" w:hAnsi="細明體" w:hint="eastAsia"/>
                <w:caps/>
                <w:sz w:val="20"/>
                <w:szCs w:val="20"/>
              </w:rPr>
            </w:pPr>
            <w:r>
              <w:rPr>
                <w:rFonts w:ascii="細明體" w:eastAsia="細明體" w:hAnsi="細明體" w:hint="eastAsia"/>
                <w:caps/>
                <w:sz w:val="20"/>
                <w:szCs w:val="20"/>
              </w:rPr>
              <w:t>$模型分類_TMP</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事故者ID</w:t>
            </w:r>
          </w:p>
        </w:tc>
        <w:tc>
          <w:tcPr>
            <w:tcW w:w="2980" w:type="dxa"/>
            <w:shd w:val="clear" w:color="auto" w:fill="auto"/>
            <w:vAlign w:val="center"/>
          </w:tcPr>
          <w:p w:rsidR="00794EE7" w:rsidRPr="00794EE7" w:rsidRDefault="00794EE7" w:rsidP="006B49A5">
            <w:pPr>
              <w:jc w:val="both"/>
              <w:rPr>
                <w:rFonts w:ascii="細明體" w:eastAsia="細明體" w:hAnsi="細明體" w:hint="eastAsia"/>
                <w:caps/>
                <w:sz w:val="20"/>
                <w:szCs w:val="20"/>
              </w:rPr>
            </w:pPr>
            <w:r w:rsidRPr="00794EE7">
              <w:rPr>
                <w:rFonts w:ascii="細明體" w:eastAsia="細明體" w:hAnsi="細明體" w:hint="eastAsia"/>
                <w:caps/>
                <w:sz w:val="20"/>
                <w:szCs w:val="20"/>
              </w:rPr>
              <w:t>同DTAA</w:t>
            </w:r>
            <w:r w:rsidR="00B90C2F">
              <w:rPr>
                <w:rFonts w:ascii="細明體" w:eastAsia="細明體" w:hAnsi="細明體" w:hint="eastAsia"/>
                <w:caps/>
                <w:sz w:val="20"/>
                <w:szCs w:val="20"/>
              </w:rPr>
              <w:t>A010</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診斷書序號</w:t>
            </w:r>
          </w:p>
        </w:tc>
        <w:tc>
          <w:tcPr>
            <w:tcW w:w="2980" w:type="dxa"/>
            <w:shd w:val="clear" w:color="auto" w:fill="auto"/>
            <w:vAlign w:val="center"/>
          </w:tcPr>
          <w:p w:rsidR="00794EE7" w:rsidRPr="00794EE7" w:rsidRDefault="007C58C6" w:rsidP="006B49A5">
            <w:pPr>
              <w:jc w:val="both"/>
              <w:rPr>
                <w:rFonts w:ascii="細明體" w:eastAsia="細明體" w:hAnsi="細明體" w:hint="eastAsia"/>
                <w:caps/>
                <w:sz w:val="20"/>
                <w:szCs w:val="20"/>
              </w:rPr>
            </w:pPr>
            <w:r w:rsidRPr="00794EE7">
              <w:rPr>
                <w:rFonts w:ascii="細明體" w:eastAsia="細明體" w:hAnsi="細明體" w:hint="eastAsia"/>
                <w:caps/>
                <w:sz w:val="20"/>
                <w:szCs w:val="20"/>
              </w:rPr>
              <w:t>處理當筆.</w:t>
            </w:r>
            <w:r w:rsidRPr="00794EE7">
              <w:rPr>
                <w:rFonts w:ascii="細明體" w:eastAsia="細明體" w:hAnsi="細明體" w:hint="eastAsia"/>
                <w:sz w:val="20"/>
                <w:szCs w:val="20"/>
              </w:rPr>
              <w:t>診斷書序號</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申請日期</w:t>
            </w:r>
          </w:p>
        </w:tc>
        <w:tc>
          <w:tcPr>
            <w:tcW w:w="2980" w:type="dxa"/>
            <w:shd w:val="clear" w:color="auto" w:fill="auto"/>
            <w:vAlign w:val="center"/>
          </w:tcPr>
          <w:p w:rsidR="00794EE7" w:rsidRPr="00794EE7" w:rsidRDefault="007C58C6" w:rsidP="00CB24C3">
            <w:pPr>
              <w:jc w:val="both"/>
              <w:rPr>
                <w:rFonts w:ascii="細明體" w:eastAsia="細明體" w:hAnsi="細明體" w:hint="eastAsia"/>
                <w:caps/>
                <w:sz w:val="20"/>
                <w:szCs w:val="20"/>
              </w:rPr>
            </w:pPr>
            <w:r w:rsidRPr="00794EE7">
              <w:rPr>
                <w:rFonts w:ascii="細明體" w:eastAsia="細明體" w:hAnsi="細明體" w:hint="eastAsia"/>
                <w:caps/>
                <w:sz w:val="20"/>
                <w:szCs w:val="20"/>
              </w:rPr>
              <w:t>同DTAAa010.申請日期</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事故原因</w:t>
            </w:r>
          </w:p>
        </w:tc>
        <w:tc>
          <w:tcPr>
            <w:tcW w:w="2980" w:type="dxa"/>
            <w:shd w:val="clear" w:color="auto" w:fill="auto"/>
            <w:vAlign w:val="center"/>
          </w:tcPr>
          <w:p w:rsidR="00794EE7" w:rsidRPr="00794EE7" w:rsidRDefault="007C58C6" w:rsidP="007C58C6">
            <w:pPr>
              <w:jc w:val="both"/>
              <w:rPr>
                <w:rFonts w:ascii="細明體" w:eastAsia="細明體" w:hAnsi="細明體" w:hint="eastAsia"/>
                <w:caps/>
                <w:sz w:val="20"/>
                <w:szCs w:val="20"/>
              </w:rPr>
            </w:pPr>
            <w:r w:rsidRPr="00794EE7">
              <w:rPr>
                <w:rFonts w:ascii="細明體" w:eastAsia="細明體" w:hAnsi="細明體" w:hint="eastAsia"/>
                <w:caps/>
                <w:sz w:val="20"/>
                <w:szCs w:val="20"/>
              </w:rPr>
              <w:t>同DT</w:t>
            </w:r>
            <w:r w:rsidRPr="00794EE7">
              <w:rPr>
                <w:rFonts w:ascii="細明體" w:eastAsia="細明體" w:hAnsi="細明體" w:hint="eastAsia"/>
                <w:sz w:val="20"/>
                <w:szCs w:val="20"/>
              </w:rPr>
              <w:t>AA</w:t>
            </w:r>
            <w:r w:rsidR="00B90C2F">
              <w:rPr>
                <w:rFonts w:ascii="細明體" w:eastAsia="細明體" w:hAnsi="細明體" w:hint="eastAsia"/>
                <w:sz w:val="20"/>
                <w:szCs w:val="20"/>
              </w:rPr>
              <w:t>A010</w:t>
            </w:r>
            <w:r w:rsidRPr="00794EE7">
              <w:rPr>
                <w:rFonts w:ascii="細明體" w:eastAsia="細明體" w:hAnsi="細明體" w:hint="eastAsia"/>
                <w:sz w:val="20"/>
                <w:szCs w:val="20"/>
              </w:rPr>
              <w:t>.事故原因代碼</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受理單位</w:t>
            </w:r>
          </w:p>
        </w:tc>
        <w:tc>
          <w:tcPr>
            <w:tcW w:w="2980" w:type="dxa"/>
            <w:shd w:val="clear" w:color="auto" w:fill="auto"/>
            <w:vAlign w:val="center"/>
          </w:tcPr>
          <w:p w:rsidR="00794EE7" w:rsidRPr="00794EE7" w:rsidRDefault="00794EE7" w:rsidP="00794EE7">
            <w:pPr>
              <w:jc w:val="both"/>
              <w:rPr>
                <w:rFonts w:ascii="細明體" w:eastAsia="細明體" w:hAnsi="細明體" w:hint="eastAsia"/>
                <w:caps/>
                <w:sz w:val="20"/>
                <w:szCs w:val="20"/>
              </w:rPr>
            </w:pPr>
            <w:r w:rsidRPr="00794EE7">
              <w:rPr>
                <w:rFonts w:ascii="細明體" w:eastAsia="細明體" w:hAnsi="細明體" w:hint="eastAsia"/>
                <w:caps/>
                <w:sz w:val="20"/>
                <w:szCs w:val="20"/>
              </w:rPr>
              <w:t>處理當筆.</w:t>
            </w:r>
            <w:r w:rsidRPr="00794EE7">
              <w:rPr>
                <w:rFonts w:ascii="細明體" w:eastAsia="細明體" w:hAnsi="細明體" w:hint="eastAsia"/>
                <w:sz w:val="20"/>
                <w:szCs w:val="20"/>
              </w:rPr>
              <w:t>受理單位</w:t>
            </w:r>
          </w:p>
        </w:tc>
      </w:tr>
      <w:tr w:rsidR="006F225B" w:rsidRPr="00794EE7" w:rsidTr="006B49A5">
        <w:trPr>
          <w:trHeight w:val="540"/>
        </w:trPr>
        <w:tc>
          <w:tcPr>
            <w:tcW w:w="2980" w:type="dxa"/>
            <w:shd w:val="clear" w:color="auto" w:fill="FFFF99"/>
            <w:vAlign w:val="center"/>
          </w:tcPr>
          <w:p w:rsidR="006F225B" w:rsidRPr="00794EE7" w:rsidRDefault="006F225B" w:rsidP="006B49A5">
            <w:pPr>
              <w:jc w:val="both"/>
              <w:rPr>
                <w:rFonts w:ascii="細明體" w:eastAsia="細明體" w:hAnsi="細明體" w:hint="eastAsia"/>
                <w:sz w:val="20"/>
                <w:szCs w:val="20"/>
              </w:rPr>
            </w:pPr>
            <w:r>
              <w:rPr>
                <w:rFonts w:ascii="細明體" w:eastAsia="細明體" w:hAnsi="細明體" w:hint="eastAsia"/>
                <w:sz w:val="20"/>
                <w:szCs w:val="20"/>
              </w:rPr>
              <w:t>受理單位中文</w:t>
            </w:r>
          </w:p>
        </w:tc>
        <w:tc>
          <w:tcPr>
            <w:tcW w:w="2980" w:type="dxa"/>
            <w:shd w:val="clear" w:color="auto" w:fill="auto"/>
            <w:vAlign w:val="center"/>
          </w:tcPr>
          <w:p w:rsidR="006F225B" w:rsidRPr="00794EE7" w:rsidRDefault="006F225B" w:rsidP="00794EE7">
            <w:pPr>
              <w:jc w:val="both"/>
              <w:rPr>
                <w:rFonts w:ascii="細明體" w:eastAsia="細明體" w:hAnsi="細明體" w:hint="eastAsia"/>
                <w:caps/>
                <w:sz w:val="20"/>
                <w:szCs w:val="20"/>
              </w:rPr>
            </w:pPr>
            <w:r w:rsidRPr="00794EE7">
              <w:rPr>
                <w:rFonts w:ascii="細明體" w:eastAsia="細明體" w:hAnsi="細明體" w:hint="eastAsia"/>
                <w:caps/>
                <w:sz w:val="20"/>
                <w:szCs w:val="20"/>
              </w:rPr>
              <w:t>處理當筆.</w:t>
            </w:r>
            <w:r>
              <w:rPr>
                <w:rFonts w:ascii="細明體" w:eastAsia="細明體" w:hAnsi="細明體" w:hint="eastAsia"/>
                <w:caps/>
                <w:sz w:val="20"/>
                <w:szCs w:val="20"/>
              </w:rPr>
              <w:t>受理單位中文</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受理單位郵遞區號</w:t>
            </w:r>
          </w:p>
        </w:tc>
        <w:tc>
          <w:tcPr>
            <w:tcW w:w="2980" w:type="dxa"/>
            <w:shd w:val="clear" w:color="auto" w:fill="auto"/>
            <w:vAlign w:val="center"/>
          </w:tcPr>
          <w:p w:rsidR="00794EE7" w:rsidRPr="00794EE7" w:rsidRDefault="00794EE7" w:rsidP="006B49A5">
            <w:pPr>
              <w:jc w:val="both"/>
              <w:rPr>
                <w:rFonts w:ascii="細明體" w:eastAsia="細明體" w:hAnsi="細明體" w:hint="eastAsia"/>
                <w:caps/>
                <w:sz w:val="20"/>
                <w:szCs w:val="20"/>
              </w:rPr>
            </w:pPr>
            <w:r w:rsidRPr="00794EE7">
              <w:rPr>
                <w:rFonts w:ascii="細明體" w:eastAsia="細明體" w:hAnsi="細明體" w:hint="eastAsia"/>
                <w:sz w:val="20"/>
                <w:szCs w:val="20"/>
              </w:rPr>
              <w:t>處理當筆.受理單位郵遞區號</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受理單位對應城市</w:t>
            </w:r>
          </w:p>
        </w:tc>
        <w:tc>
          <w:tcPr>
            <w:tcW w:w="2980" w:type="dxa"/>
            <w:shd w:val="clear" w:color="auto" w:fill="auto"/>
            <w:vAlign w:val="center"/>
          </w:tcPr>
          <w:p w:rsidR="00794EE7" w:rsidRPr="00794EE7" w:rsidRDefault="00794EE7" w:rsidP="006B49A5">
            <w:pPr>
              <w:jc w:val="both"/>
              <w:rPr>
                <w:rFonts w:ascii="細明體" w:eastAsia="細明體" w:hAnsi="細明體" w:hint="eastAsia"/>
                <w:caps/>
                <w:sz w:val="20"/>
                <w:szCs w:val="20"/>
              </w:rPr>
            </w:pPr>
            <w:r w:rsidRPr="00794EE7">
              <w:rPr>
                <w:rFonts w:ascii="細明體" w:eastAsia="細明體" w:hAnsi="細明體" w:hint="eastAsia"/>
                <w:sz w:val="20"/>
                <w:szCs w:val="20"/>
              </w:rPr>
              <w:t>$受理單位縣市</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居住地址郵遞區號</w:t>
            </w:r>
          </w:p>
        </w:tc>
        <w:tc>
          <w:tcPr>
            <w:tcW w:w="2980" w:type="dxa"/>
            <w:shd w:val="clear" w:color="auto" w:fill="auto"/>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處理當筆.居住地址郵遞區號</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居住地址對應城市</w:t>
            </w:r>
          </w:p>
        </w:tc>
        <w:tc>
          <w:tcPr>
            <w:tcW w:w="2980" w:type="dxa"/>
            <w:shd w:val="clear" w:color="auto" w:fill="auto"/>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$居住地址縣市</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是否異地申請</w:t>
            </w:r>
          </w:p>
        </w:tc>
        <w:tc>
          <w:tcPr>
            <w:tcW w:w="2980" w:type="dxa"/>
            <w:shd w:val="clear" w:color="auto" w:fill="auto"/>
            <w:vAlign w:val="center"/>
          </w:tcPr>
          <w:p w:rsidR="00794EE7" w:rsidRPr="00794EE7" w:rsidRDefault="00794EE7" w:rsidP="006B49A5">
            <w:pPr>
              <w:jc w:val="both"/>
              <w:rPr>
                <w:rFonts w:ascii="細明體" w:eastAsia="細明體" w:hAnsi="細明體" w:hint="eastAsia"/>
                <w:caps/>
                <w:sz w:val="20"/>
                <w:szCs w:val="20"/>
              </w:rPr>
            </w:pPr>
            <w:r w:rsidRPr="00794EE7">
              <w:rPr>
                <w:rFonts w:ascii="細明體" w:eastAsia="細明體" w:hAnsi="細明體" w:hint="eastAsia"/>
                <w:sz w:val="20"/>
                <w:szCs w:val="20"/>
              </w:rPr>
              <w:t>$是否為異地申請</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caps/>
                <w:sz w:val="20"/>
                <w:szCs w:val="20"/>
              </w:rPr>
            </w:pPr>
            <w:r w:rsidRPr="00794EE7">
              <w:rPr>
                <w:rFonts w:ascii="細明體" w:eastAsia="細明體" w:hAnsi="細明體" w:hint="eastAsia"/>
                <w:sz w:val="20"/>
                <w:szCs w:val="20"/>
              </w:rPr>
              <w:t>是否異地求診</w:t>
            </w:r>
          </w:p>
        </w:tc>
        <w:tc>
          <w:tcPr>
            <w:tcW w:w="2980" w:type="dxa"/>
            <w:shd w:val="clear" w:color="auto" w:fill="auto"/>
            <w:vAlign w:val="center"/>
          </w:tcPr>
          <w:p w:rsidR="00794EE7" w:rsidRPr="00794EE7" w:rsidRDefault="00794EE7" w:rsidP="00794EE7">
            <w:pPr>
              <w:jc w:val="both"/>
              <w:rPr>
                <w:rFonts w:ascii="細明體" w:eastAsia="細明體" w:hAnsi="細明體" w:hint="eastAsia"/>
                <w:caps/>
                <w:sz w:val="20"/>
                <w:szCs w:val="20"/>
              </w:rPr>
            </w:pPr>
            <w:r w:rsidRPr="00794EE7">
              <w:rPr>
                <w:rFonts w:ascii="細明體" w:eastAsia="細明體" w:hAnsi="細明體" w:hint="eastAsia"/>
                <w:sz w:val="20"/>
                <w:szCs w:val="20"/>
              </w:rPr>
              <w:t>$是否為異地求診</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醫院代碼</w:t>
            </w:r>
          </w:p>
        </w:tc>
        <w:tc>
          <w:tcPr>
            <w:tcW w:w="2980" w:type="dxa"/>
            <w:shd w:val="clear" w:color="auto" w:fill="auto"/>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caps/>
                <w:sz w:val="20"/>
                <w:szCs w:val="20"/>
              </w:rPr>
              <w:t>處理當筆.</w:t>
            </w:r>
            <w:r w:rsidRPr="00794EE7">
              <w:rPr>
                <w:rFonts w:ascii="細明體" w:eastAsia="細明體" w:hAnsi="細明體" w:hint="eastAsia"/>
                <w:sz w:val="20"/>
                <w:szCs w:val="20"/>
              </w:rPr>
              <w:t>醫院代碼</w:t>
            </w:r>
          </w:p>
        </w:tc>
      </w:tr>
      <w:tr w:rsidR="006F225B" w:rsidRPr="00794EE7" w:rsidTr="006B49A5">
        <w:trPr>
          <w:trHeight w:val="540"/>
        </w:trPr>
        <w:tc>
          <w:tcPr>
            <w:tcW w:w="2980" w:type="dxa"/>
            <w:shd w:val="clear" w:color="auto" w:fill="FFFF99"/>
            <w:vAlign w:val="center"/>
          </w:tcPr>
          <w:p w:rsidR="006F225B" w:rsidRPr="00794EE7" w:rsidRDefault="006F225B" w:rsidP="006B49A5">
            <w:pPr>
              <w:jc w:val="both"/>
              <w:rPr>
                <w:rFonts w:ascii="細明體" w:eastAsia="細明體" w:hAnsi="細明體" w:hint="eastAsia"/>
                <w:sz w:val="20"/>
                <w:szCs w:val="20"/>
              </w:rPr>
            </w:pPr>
            <w:r>
              <w:rPr>
                <w:rFonts w:ascii="細明體" w:eastAsia="細明體" w:hAnsi="細明體" w:hint="eastAsia"/>
                <w:sz w:val="20"/>
                <w:szCs w:val="20"/>
              </w:rPr>
              <w:t>醫院名稱</w:t>
            </w:r>
          </w:p>
        </w:tc>
        <w:tc>
          <w:tcPr>
            <w:tcW w:w="2980" w:type="dxa"/>
            <w:shd w:val="clear" w:color="auto" w:fill="auto"/>
            <w:vAlign w:val="center"/>
          </w:tcPr>
          <w:p w:rsidR="006F225B" w:rsidRPr="00794EE7" w:rsidRDefault="006F225B" w:rsidP="006B49A5">
            <w:pPr>
              <w:jc w:val="both"/>
              <w:rPr>
                <w:rFonts w:ascii="細明體" w:eastAsia="細明體" w:hAnsi="細明體" w:hint="eastAsia"/>
                <w:caps/>
                <w:sz w:val="20"/>
                <w:szCs w:val="20"/>
              </w:rPr>
            </w:pPr>
            <w:r w:rsidRPr="00794EE7">
              <w:rPr>
                <w:rFonts w:ascii="細明體" w:eastAsia="細明體" w:hAnsi="細明體" w:hint="eastAsia"/>
                <w:caps/>
                <w:sz w:val="20"/>
                <w:szCs w:val="20"/>
              </w:rPr>
              <w:t>處理當筆.</w:t>
            </w:r>
            <w:r>
              <w:rPr>
                <w:rFonts w:ascii="細明體" w:eastAsia="細明體" w:hAnsi="細明體" w:hint="eastAsia"/>
                <w:caps/>
                <w:sz w:val="20"/>
                <w:szCs w:val="20"/>
              </w:rPr>
              <w:t>醫院名稱</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醫院代碼對應城市</w:t>
            </w:r>
          </w:p>
        </w:tc>
        <w:tc>
          <w:tcPr>
            <w:tcW w:w="2980" w:type="dxa"/>
            <w:shd w:val="clear" w:color="auto" w:fill="auto"/>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$就診縣市</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重起案件分類</w:t>
            </w:r>
          </w:p>
        </w:tc>
        <w:tc>
          <w:tcPr>
            <w:tcW w:w="2980" w:type="dxa"/>
            <w:shd w:val="clear" w:color="auto" w:fill="auto"/>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caps/>
                <w:sz w:val="20"/>
                <w:szCs w:val="20"/>
              </w:rPr>
              <w:t>處理當筆.</w:t>
            </w:r>
            <w:r w:rsidRPr="00794EE7">
              <w:rPr>
                <w:rFonts w:ascii="細明體" w:eastAsia="細明體" w:hAnsi="細明體" w:hint="eastAsia"/>
                <w:sz w:val="20"/>
                <w:szCs w:val="20"/>
              </w:rPr>
              <w:t>重起案件分類</w:t>
            </w:r>
          </w:p>
        </w:tc>
      </w:tr>
      <w:tr w:rsidR="00794EE7" w:rsidRPr="00794EE7" w:rsidTr="006B49A5">
        <w:trPr>
          <w:trHeight w:val="540"/>
        </w:trPr>
        <w:tc>
          <w:tcPr>
            <w:tcW w:w="2980" w:type="dxa"/>
            <w:shd w:val="clear" w:color="auto" w:fill="FFFF99"/>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caps/>
                <w:sz w:val="20"/>
                <w:szCs w:val="20"/>
              </w:rPr>
              <w:t>資料更新時間</w:t>
            </w:r>
          </w:p>
        </w:tc>
        <w:tc>
          <w:tcPr>
            <w:tcW w:w="2980" w:type="dxa"/>
            <w:shd w:val="clear" w:color="auto" w:fill="auto"/>
            <w:vAlign w:val="center"/>
          </w:tcPr>
          <w:p w:rsidR="00794EE7" w:rsidRPr="00794EE7" w:rsidRDefault="00794EE7" w:rsidP="006B49A5">
            <w:pPr>
              <w:jc w:val="both"/>
              <w:rPr>
                <w:rFonts w:ascii="細明體" w:eastAsia="細明體" w:hAnsi="細明體" w:hint="eastAsia"/>
                <w:sz w:val="20"/>
                <w:szCs w:val="20"/>
              </w:rPr>
            </w:pPr>
            <w:r w:rsidRPr="00794EE7">
              <w:rPr>
                <w:rFonts w:ascii="細明體" w:eastAsia="細明體" w:hAnsi="細明體" w:hint="eastAsia"/>
                <w:sz w:val="20"/>
                <w:szCs w:val="20"/>
              </w:rPr>
              <w:t>$執行時間</w:t>
            </w:r>
          </w:p>
        </w:tc>
      </w:tr>
      <w:tr w:rsidR="00D66FEA" w:rsidRPr="00794EE7" w:rsidTr="006B49A5">
        <w:trPr>
          <w:trHeight w:val="540"/>
          <w:ins w:id="89" w:author="FIS" w:date="2013-08-19T13:18:00Z"/>
        </w:trPr>
        <w:tc>
          <w:tcPr>
            <w:tcW w:w="2980" w:type="dxa"/>
            <w:shd w:val="clear" w:color="auto" w:fill="FFFF99"/>
            <w:vAlign w:val="center"/>
          </w:tcPr>
          <w:p w:rsidR="00D66FEA" w:rsidRPr="009D1896" w:rsidRDefault="00D66FEA" w:rsidP="006B49A5">
            <w:pPr>
              <w:jc w:val="both"/>
              <w:rPr>
                <w:ins w:id="90" w:author="FIS" w:date="2013-08-19T13:18:00Z"/>
                <w:rFonts w:ascii="細明體" w:eastAsia="細明體" w:hAnsi="細明體" w:hint="eastAsia"/>
                <w:caps/>
                <w:sz w:val="20"/>
                <w:szCs w:val="20"/>
              </w:rPr>
            </w:pPr>
            <w:ins w:id="91" w:author="FIS" w:date="2013-08-19T13:19:00Z">
              <w:r w:rsidRPr="009D1896">
                <w:rPr>
                  <w:rFonts w:ascii="Calibri" w:hAnsi="Calibri"/>
                  <w:sz w:val="20"/>
                  <w:szCs w:val="20"/>
                  <w:rPrChange w:id="92" w:author="FIS" w:date="2013-08-19T13:19:00Z">
                    <w:rPr>
                      <w:rFonts w:ascii="Calibri" w:hAnsi="Calibri"/>
                    </w:rPr>
                  </w:rPrChange>
                </w:rPr>
                <w:t>是否櫃檯件</w:t>
              </w:r>
            </w:ins>
          </w:p>
        </w:tc>
        <w:tc>
          <w:tcPr>
            <w:tcW w:w="2980" w:type="dxa"/>
            <w:shd w:val="clear" w:color="auto" w:fill="auto"/>
            <w:vAlign w:val="center"/>
          </w:tcPr>
          <w:p w:rsidR="00D66FEA" w:rsidRPr="00D66FEA" w:rsidRDefault="00D66FEA" w:rsidP="006B49A5">
            <w:pPr>
              <w:jc w:val="both"/>
              <w:rPr>
                <w:ins w:id="93" w:author="FIS" w:date="2013-08-19T13:18:00Z"/>
                <w:rFonts w:ascii="細明體" w:eastAsia="細明體" w:hAnsi="細明體" w:hint="eastAsia"/>
                <w:sz w:val="20"/>
                <w:szCs w:val="20"/>
              </w:rPr>
            </w:pPr>
            <w:ins w:id="94" w:author="FIS" w:date="2013-08-19T13:18:00Z">
              <w:r w:rsidRPr="00D66FEA">
                <w:rPr>
                  <w:rFonts w:ascii="細明體" w:eastAsia="細明體" w:hAnsi="細明體" w:hint="eastAsia"/>
                  <w:sz w:val="20"/>
                  <w:szCs w:val="20"/>
                  <w:rPrChange w:id="95" w:author="FIS" w:date="2013-08-19T13:18:00Z">
                    <w:rPr>
                      <w:rFonts w:ascii="細明體" w:eastAsia="細明體" w:hAnsi="細明體" w:hint="eastAsia"/>
                    </w:rPr>
                  </w:rPrChange>
                </w:rPr>
                <w:t>$是否櫃檯件</w:t>
              </w:r>
            </w:ins>
          </w:p>
        </w:tc>
      </w:tr>
    </w:tbl>
    <w:p w:rsidR="00EF1E9D" w:rsidRPr="00794EE7" w:rsidRDefault="00EF1E9D" w:rsidP="009B449E">
      <w:pPr>
        <w:pStyle w:val="Tabletext"/>
        <w:keepLines w:val="0"/>
        <w:spacing w:after="0" w:line="240" w:lineRule="auto"/>
        <w:rPr>
          <w:rFonts w:ascii="細明體" w:eastAsia="細明體" w:hAnsi="細明體" w:hint="eastAsia"/>
          <w:kern w:val="2"/>
          <w:lang w:eastAsia="zh-TW"/>
        </w:rPr>
      </w:pPr>
    </w:p>
    <w:sectPr w:rsidR="00EF1E9D" w:rsidRPr="00794EE7" w:rsidSect="001C190C">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A73" w:rsidRDefault="00A87A73" w:rsidP="000C2BA8">
      <w:r>
        <w:separator/>
      </w:r>
    </w:p>
  </w:endnote>
  <w:endnote w:type="continuationSeparator" w:id="0">
    <w:p w:rsidR="00A87A73" w:rsidRDefault="00A87A73" w:rsidP="000C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華康粗圓體">
    <w:altName w:val="細明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өũ">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A73" w:rsidRDefault="00A87A73" w:rsidP="000C2BA8">
      <w:r>
        <w:separator/>
      </w:r>
    </w:p>
  </w:footnote>
  <w:footnote w:type="continuationSeparator" w:id="0">
    <w:p w:rsidR="00A87A73" w:rsidRDefault="00A87A73" w:rsidP="000C2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34933E"/>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E6EC9B60"/>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120A57CE"/>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E4203FE8"/>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7A2426E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4EB03F0C"/>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EF58BD20"/>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99641C02"/>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30C2D88A"/>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B8F4FF60"/>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4A55640"/>
    <w:multiLevelType w:val="hybridMultilevel"/>
    <w:tmpl w:val="30D0171E"/>
    <w:lvl w:ilvl="0" w:tplc="ECAAC074">
      <w:start w:val="1"/>
      <w:numFmt w:val="bullet"/>
      <w:pStyle w:val="a"/>
      <w:lvlText w:val=""/>
      <w:lvlJc w:val="left"/>
      <w:pPr>
        <w:tabs>
          <w:tab w:val="num" w:pos="1330"/>
        </w:tabs>
        <w:ind w:left="1330" w:hanging="480"/>
      </w:pPr>
      <w:rPr>
        <w:rFonts w:ascii="Wingdings" w:hAnsi="Wingdings" w:hint="default"/>
      </w:rPr>
    </w:lvl>
    <w:lvl w:ilvl="1" w:tplc="04090003">
      <w:start w:val="1"/>
      <w:numFmt w:val="bullet"/>
      <w:lvlText w:val=""/>
      <w:lvlJc w:val="left"/>
      <w:pPr>
        <w:tabs>
          <w:tab w:val="num" w:pos="850"/>
        </w:tabs>
        <w:ind w:left="850" w:hanging="480"/>
      </w:pPr>
      <w:rPr>
        <w:rFonts w:ascii="Wingdings" w:hAnsi="Wingdings" w:hint="default"/>
      </w:rPr>
    </w:lvl>
    <w:lvl w:ilvl="2" w:tplc="04090005">
      <w:start w:val="1"/>
      <w:numFmt w:val="bullet"/>
      <w:lvlText w:val=""/>
      <w:lvlJc w:val="left"/>
      <w:pPr>
        <w:tabs>
          <w:tab w:val="num" w:pos="1330"/>
        </w:tabs>
        <w:ind w:left="1330" w:hanging="480"/>
      </w:pPr>
      <w:rPr>
        <w:rFonts w:ascii="Wingdings" w:hAnsi="Wingdings" w:hint="default"/>
      </w:rPr>
    </w:lvl>
    <w:lvl w:ilvl="3" w:tplc="04090001" w:tentative="1">
      <w:start w:val="1"/>
      <w:numFmt w:val="bullet"/>
      <w:lvlText w:val=""/>
      <w:lvlJc w:val="left"/>
      <w:pPr>
        <w:tabs>
          <w:tab w:val="num" w:pos="1810"/>
        </w:tabs>
        <w:ind w:left="1810" w:hanging="480"/>
      </w:pPr>
      <w:rPr>
        <w:rFonts w:ascii="Wingdings" w:hAnsi="Wingdings" w:hint="default"/>
      </w:rPr>
    </w:lvl>
    <w:lvl w:ilvl="4" w:tplc="04090003" w:tentative="1">
      <w:start w:val="1"/>
      <w:numFmt w:val="bullet"/>
      <w:lvlText w:val=""/>
      <w:lvlJc w:val="left"/>
      <w:pPr>
        <w:tabs>
          <w:tab w:val="num" w:pos="2290"/>
        </w:tabs>
        <w:ind w:left="2290" w:hanging="480"/>
      </w:pPr>
      <w:rPr>
        <w:rFonts w:ascii="Wingdings" w:hAnsi="Wingdings" w:hint="default"/>
      </w:rPr>
    </w:lvl>
    <w:lvl w:ilvl="5" w:tplc="04090005" w:tentative="1">
      <w:start w:val="1"/>
      <w:numFmt w:val="bullet"/>
      <w:lvlText w:val=""/>
      <w:lvlJc w:val="left"/>
      <w:pPr>
        <w:tabs>
          <w:tab w:val="num" w:pos="2770"/>
        </w:tabs>
        <w:ind w:left="2770" w:hanging="480"/>
      </w:pPr>
      <w:rPr>
        <w:rFonts w:ascii="Wingdings" w:hAnsi="Wingdings" w:hint="default"/>
      </w:rPr>
    </w:lvl>
    <w:lvl w:ilvl="6" w:tplc="04090001" w:tentative="1">
      <w:start w:val="1"/>
      <w:numFmt w:val="bullet"/>
      <w:lvlText w:val=""/>
      <w:lvlJc w:val="left"/>
      <w:pPr>
        <w:tabs>
          <w:tab w:val="num" w:pos="3250"/>
        </w:tabs>
        <w:ind w:left="3250" w:hanging="480"/>
      </w:pPr>
      <w:rPr>
        <w:rFonts w:ascii="Wingdings" w:hAnsi="Wingdings" w:hint="default"/>
      </w:rPr>
    </w:lvl>
    <w:lvl w:ilvl="7" w:tplc="04090003" w:tentative="1">
      <w:start w:val="1"/>
      <w:numFmt w:val="bullet"/>
      <w:lvlText w:val=""/>
      <w:lvlJc w:val="left"/>
      <w:pPr>
        <w:tabs>
          <w:tab w:val="num" w:pos="3730"/>
        </w:tabs>
        <w:ind w:left="3730" w:hanging="480"/>
      </w:pPr>
      <w:rPr>
        <w:rFonts w:ascii="Wingdings" w:hAnsi="Wingdings" w:hint="default"/>
      </w:rPr>
    </w:lvl>
    <w:lvl w:ilvl="8" w:tplc="04090005" w:tentative="1">
      <w:start w:val="1"/>
      <w:numFmt w:val="bullet"/>
      <w:lvlText w:val=""/>
      <w:lvlJc w:val="left"/>
      <w:pPr>
        <w:tabs>
          <w:tab w:val="num" w:pos="4210"/>
        </w:tabs>
        <w:ind w:left="4210" w:hanging="480"/>
      </w:pPr>
      <w:rPr>
        <w:rFonts w:ascii="Wingdings" w:hAnsi="Wingdings" w:hint="default"/>
      </w:rPr>
    </w:lvl>
  </w:abstractNum>
  <w:abstractNum w:abstractNumId="11" w15:restartNumberingAfterBreak="0">
    <w:nsid w:val="05F411C3"/>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2" w15:restartNumberingAfterBreak="0">
    <w:nsid w:val="07B96F68"/>
    <w:multiLevelType w:val="hybridMultilevel"/>
    <w:tmpl w:val="7FA431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98A13EA"/>
    <w:multiLevelType w:val="hybridMultilevel"/>
    <w:tmpl w:val="D70ED7C6"/>
    <w:lvl w:ilvl="0" w:tplc="47B4384E">
      <w:start w:val="1"/>
      <w:numFmt w:val="taiwaneseCountingThousand"/>
      <w:lvlText w:val="%1、"/>
      <w:lvlJc w:val="left"/>
      <w:pPr>
        <w:tabs>
          <w:tab w:val="num" w:pos="480"/>
        </w:tabs>
        <w:ind w:left="480" w:hanging="480"/>
      </w:pPr>
      <w:rPr>
        <w:rFonts w:hint="eastAsia"/>
      </w:rPr>
    </w:lvl>
    <w:lvl w:ilvl="1" w:tplc="9E303100">
      <w:start w:val="1"/>
      <w:numFmt w:val="decimal"/>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68B8D9C6">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1218464A"/>
    <w:multiLevelType w:val="hybridMultilevel"/>
    <w:tmpl w:val="8E26E402"/>
    <w:lvl w:ilvl="0" w:tplc="02EEB1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6E50CC5"/>
    <w:multiLevelType w:val="hybridMultilevel"/>
    <w:tmpl w:val="69321C7C"/>
    <w:lvl w:ilvl="0" w:tplc="6DF026A6">
      <w:start w:val="1"/>
      <w:numFmt w:val="upperLetter"/>
      <w:lvlText w:val="%1."/>
      <w:lvlJc w:val="left"/>
      <w:pPr>
        <w:tabs>
          <w:tab w:val="num" w:pos="360"/>
        </w:tabs>
        <w:ind w:left="360" w:hanging="360"/>
      </w:pPr>
      <w:rPr>
        <w:rFonts w:hint="eastAsia"/>
      </w:rPr>
    </w:lvl>
    <w:lvl w:ilvl="1" w:tplc="1F14A860">
      <w:start w:val="1"/>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AFB3854"/>
    <w:multiLevelType w:val="multilevel"/>
    <w:tmpl w:val="C896CC2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b w:val="0"/>
        <w:i w:val="0"/>
      </w:rPr>
    </w:lvl>
    <w:lvl w:ilvl="2">
      <w:start w:val="1"/>
      <w:numFmt w:val="decimal"/>
      <w:lvlText w:val="%2.%3"/>
      <w:lvlJc w:val="left"/>
      <w:pPr>
        <w:tabs>
          <w:tab w:val="num" w:pos="1418"/>
        </w:tabs>
        <w:ind w:left="1418" w:hanging="567"/>
      </w:pPr>
      <w:rPr>
        <w:rFonts w:ascii="Times New Roman" w:hAnsi="Times New Roman" w:cs="Times New Roman" w:hint="default"/>
      </w:rPr>
    </w:lvl>
    <w:lvl w:ilvl="3">
      <w:start w:val="1"/>
      <w:numFmt w:val="decimal"/>
      <w:lvlText w:val="%2.%3.%4"/>
      <w:lvlJc w:val="left"/>
      <w:pPr>
        <w:tabs>
          <w:tab w:val="num" w:pos="1984"/>
        </w:tabs>
        <w:ind w:left="1984" w:hanging="708"/>
      </w:pPr>
      <w:rPr>
        <w:rFonts w:ascii="Times New Roman" w:hAnsi="Times New Roman" w:cs="Times New Roman" w:hint="default"/>
      </w:rPr>
    </w:lvl>
    <w:lvl w:ilvl="4">
      <w:start w:val="1"/>
      <w:numFmt w:val="decimal"/>
      <w:lvlText w:val="%2.%3.%4.%5"/>
      <w:lvlJc w:val="left"/>
      <w:pPr>
        <w:tabs>
          <w:tab w:val="num" w:pos="2551"/>
        </w:tabs>
        <w:ind w:left="2551" w:hanging="850"/>
      </w:pPr>
      <w:rPr>
        <w:rFonts w:ascii="Times New Roman" w:hAnsi="Times New Roman" w:cs="Times New Roman" w:hint="default"/>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7" w15:restartNumberingAfterBreak="0">
    <w:nsid w:val="1F0C3F44"/>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8" w15:restartNumberingAfterBreak="0">
    <w:nsid w:val="1F523826"/>
    <w:multiLevelType w:val="hybridMultilevel"/>
    <w:tmpl w:val="964AF9C0"/>
    <w:lvl w:ilvl="0" w:tplc="02EEB11E">
      <w:start w:val="1"/>
      <w:numFmt w:val="decimal"/>
      <w:lvlText w:val="%1."/>
      <w:lvlJc w:val="left"/>
      <w:pPr>
        <w:tabs>
          <w:tab w:val="num" w:pos="960"/>
        </w:tabs>
        <w:ind w:left="960" w:hanging="9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2B2278D6"/>
    <w:multiLevelType w:val="hybridMultilevel"/>
    <w:tmpl w:val="7E283FAC"/>
    <w:lvl w:ilvl="0" w:tplc="CD96AF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E31A6B"/>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1" w15:restartNumberingAfterBreak="0">
    <w:nsid w:val="4220171D"/>
    <w:multiLevelType w:val="hybridMultilevel"/>
    <w:tmpl w:val="AB1250D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48A05760"/>
    <w:multiLevelType w:val="multilevel"/>
    <w:tmpl w:val="407C595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8"/>
        </w:tabs>
        <w:ind w:left="1248" w:hanging="708"/>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3" w15:restartNumberingAfterBreak="0">
    <w:nsid w:val="4DA03033"/>
    <w:multiLevelType w:val="multilevel"/>
    <w:tmpl w:val="E9EEFC3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1729"/>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4" w15:restartNumberingAfterBreak="0">
    <w:nsid w:val="51740963"/>
    <w:multiLevelType w:val="multilevel"/>
    <w:tmpl w:val="407C595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8"/>
        </w:tabs>
        <w:ind w:left="1248" w:hanging="708"/>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5" w15:restartNumberingAfterBreak="0">
    <w:nsid w:val="539D7C9B"/>
    <w:multiLevelType w:val="hybridMultilevel"/>
    <w:tmpl w:val="27C4D84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9A96ADB"/>
    <w:multiLevelType w:val="hybridMultilevel"/>
    <w:tmpl w:val="F7A4DA9C"/>
    <w:lvl w:ilvl="0" w:tplc="E85A5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DEE2AE7"/>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8" w15:restartNumberingAfterBreak="0">
    <w:nsid w:val="5E040A0A"/>
    <w:multiLevelType w:val="singleLevel"/>
    <w:tmpl w:val="9CB8D998"/>
    <w:lvl w:ilvl="0">
      <w:start w:val="1"/>
      <w:numFmt w:val="bullet"/>
      <w:pStyle w:val="1"/>
      <w:lvlText w:val=""/>
      <w:lvlJc w:val="left"/>
      <w:pPr>
        <w:tabs>
          <w:tab w:val="num" w:pos="425"/>
        </w:tabs>
        <w:ind w:left="425" w:hanging="425"/>
      </w:pPr>
      <w:rPr>
        <w:rFonts w:ascii="Wingdings" w:hAnsi="Wingdings" w:hint="default"/>
      </w:rPr>
    </w:lvl>
  </w:abstractNum>
  <w:abstractNum w:abstractNumId="29" w15:restartNumberingAfterBreak="0">
    <w:nsid w:val="620C3181"/>
    <w:multiLevelType w:val="multilevel"/>
    <w:tmpl w:val="E9EEFC3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1729"/>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0" w15:restartNumberingAfterBreak="0">
    <w:nsid w:val="62C856BE"/>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1"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70BD4C30"/>
    <w:multiLevelType w:val="multilevel"/>
    <w:tmpl w:val="E9EEFC3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1729"/>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3" w15:restartNumberingAfterBreak="0">
    <w:nsid w:val="77F425C5"/>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4" w15:restartNumberingAfterBreak="0">
    <w:nsid w:val="78C27839"/>
    <w:multiLevelType w:val="hybridMultilevel"/>
    <w:tmpl w:val="CF6AA28C"/>
    <w:lvl w:ilvl="0" w:tplc="02EEB1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9"/>
  </w:num>
  <w:num w:numId="2">
    <w:abstractNumId w:val="18"/>
  </w:num>
  <w:num w:numId="3">
    <w:abstractNumId w:val="15"/>
  </w:num>
  <w:num w:numId="4">
    <w:abstractNumId w:val="19"/>
  </w:num>
  <w:num w:numId="5">
    <w:abstractNumId w:val="16"/>
  </w:num>
  <w:num w:numId="6">
    <w:abstractNumId w:val="31"/>
  </w:num>
  <w:num w:numId="7">
    <w:abstractNumId w:val="25"/>
  </w:num>
  <w:num w:numId="8">
    <w:abstractNumId w:val="28"/>
  </w:num>
  <w:num w:numId="9">
    <w:abstractNumId w:val="10"/>
  </w:num>
  <w:num w:numId="10">
    <w:abstractNumId w:val="21"/>
  </w:num>
  <w:num w:numId="11">
    <w:abstractNumId w:val="22"/>
  </w:num>
  <w:num w:numId="12">
    <w:abstractNumId w:val="24"/>
  </w:num>
  <w:num w:numId="13">
    <w:abstractNumId w:val="17"/>
  </w:num>
  <w:num w:numId="14">
    <w:abstractNumId w:val="33"/>
  </w:num>
  <w:num w:numId="15">
    <w:abstractNumId w:val="20"/>
  </w:num>
  <w:num w:numId="16">
    <w:abstractNumId w:val="11"/>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30"/>
  </w:num>
  <w:num w:numId="28">
    <w:abstractNumId w:val="27"/>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4"/>
  </w:num>
  <w:num w:numId="32">
    <w:abstractNumId w:val="34"/>
  </w:num>
  <w:num w:numId="33">
    <w:abstractNumId w:val="32"/>
  </w:num>
  <w:num w:numId="34">
    <w:abstractNumId w:val="23"/>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trackRevisions/>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2BA8"/>
    <w:rsid w:val="0000096F"/>
    <w:rsid w:val="000014D3"/>
    <w:rsid w:val="00002321"/>
    <w:rsid w:val="000024F6"/>
    <w:rsid w:val="00002C68"/>
    <w:rsid w:val="00002C7F"/>
    <w:rsid w:val="0000563E"/>
    <w:rsid w:val="00005CFA"/>
    <w:rsid w:val="000110F3"/>
    <w:rsid w:val="00012E7C"/>
    <w:rsid w:val="000134DD"/>
    <w:rsid w:val="00014A6C"/>
    <w:rsid w:val="0001563C"/>
    <w:rsid w:val="00016F11"/>
    <w:rsid w:val="00017DE7"/>
    <w:rsid w:val="00020BCC"/>
    <w:rsid w:val="000212D5"/>
    <w:rsid w:val="00021755"/>
    <w:rsid w:val="00026A58"/>
    <w:rsid w:val="00026F13"/>
    <w:rsid w:val="00027926"/>
    <w:rsid w:val="00027B35"/>
    <w:rsid w:val="00027D1B"/>
    <w:rsid w:val="00027FC5"/>
    <w:rsid w:val="00031272"/>
    <w:rsid w:val="00033535"/>
    <w:rsid w:val="00033619"/>
    <w:rsid w:val="00035854"/>
    <w:rsid w:val="00037D02"/>
    <w:rsid w:val="00040B44"/>
    <w:rsid w:val="00042C50"/>
    <w:rsid w:val="00044B33"/>
    <w:rsid w:val="00050D23"/>
    <w:rsid w:val="000519F8"/>
    <w:rsid w:val="000527F0"/>
    <w:rsid w:val="000558F2"/>
    <w:rsid w:val="0006004E"/>
    <w:rsid w:val="00060930"/>
    <w:rsid w:val="0006126C"/>
    <w:rsid w:val="00061684"/>
    <w:rsid w:val="00063EA5"/>
    <w:rsid w:val="00070A6B"/>
    <w:rsid w:val="000719ED"/>
    <w:rsid w:val="000724A0"/>
    <w:rsid w:val="000726A0"/>
    <w:rsid w:val="00073BA3"/>
    <w:rsid w:val="000745F7"/>
    <w:rsid w:val="00074A36"/>
    <w:rsid w:val="00075C91"/>
    <w:rsid w:val="00077C11"/>
    <w:rsid w:val="0008099E"/>
    <w:rsid w:val="000814EE"/>
    <w:rsid w:val="00082D62"/>
    <w:rsid w:val="0008361E"/>
    <w:rsid w:val="00084099"/>
    <w:rsid w:val="0008439C"/>
    <w:rsid w:val="00084E23"/>
    <w:rsid w:val="00084EAA"/>
    <w:rsid w:val="000922A0"/>
    <w:rsid w:val="00094626"/>
    <w:rsid w:val="00097092"/>
    <w:rsid w:val="000A1EB4"/>
    <w:rsid w:val="000A3B8C"/>
    <w:rsid w:val="000A4263"/>
    <w:rsid w:val="000A4FB1"/>
    <w:rsid w:val="000A5518"/>
    <w:rsid w:val="000A5DC1"/>
    <w:rsid w:val="000B1567"/>
    <w:rsid w:val="000B1B22"/>
    <w:rsid w:val="000B1B3B"/>
    <w:rsid w:val="000B29D1"/>
    <w:rsid w:val="000B5824"/>
    <w:rsid w:val="000B5B46"/>
    <w:rsid w:val="000B5DF5"/>
    <w:rsid w:val="000B6176"/>
    <w:rsid w:val="000B7900"/>
    <w:rsid w:val="000C0C05"/>
    <w:rsid w:val="000C14B1"/>
    <w:rsid w:val="000C290F"/>
    <w:rsid w:val="000C2B47"/>
    <w:rsid w:val="000C2BA8"/>
    <w:rsid w:val="000C32F1"/>
    <w:rsid w:val="000C4195"/>
    <w:rsid w:val="000C6C3F"/>
    <w:rsid w:val="000D0235"/>
    <w:rsid w:val="000D07A9"/>
    <w:rsid w:val="000D452C"/>
    <w:rsid w:val="000D4EE9"/>
    <w:rsid w:val="000D6712"/>
    <w:rsid w:val="000E05E0"/>
    <w:rsid w:val="000E2505"/>
    <w:rsid w:val="000E38A7"/>
    <w:rsid w:val="000E3A3C"/>
    <w:rsid w:val="000E3E84"/>
    <w:rsid w:val="000E5276"/>
    <w:rsid w:val="000E5486"/>
    <w:rsid w:val="000E57E8"/>
    <w:rsid w:val="000E6BD5"/>
    <w:rsid w:val="000E6EA1"/>
    <w:rsid w:val="000E7517"/>
    <w:rsid w:val="000F0395"/>
    <w:rsid w:val="000F08F7"/>
    <w:rsid w:val="000F0EAB"/>
    <w:rsid w:val="000F10A2"/>
    <w:rsid w:val="000F37F7"/>
    <w:rsid w:val="000F3CF9"/>
    <w:rsid w:val="000F416A"/>
    <w:rsid w:val="000F4D30"/>
    <w:rsid w:val="000F4F2F"/>
    <w:rsid w:val="000F502E"/>
    <w:rsid w:val="000F76A1"/>
    <w:rsid w:val="000F7EEB"/>
    <w:rsid w:val="001029E3"/>
    <w:rsid w:val="001031E5"/>
    <w:rsid w:val="00105169"/>
    <w:rsid w:val="00105641"/>
    <w:rsid w:val="001056C2"/>
    <w:rsid w:val="00110D8C"/>
    <w:rsid w:val="0011125A"/>
    <w:rsid w:val="001113FA"/>
    <w:rsid w:val="00112C80"/>
    <w:rsid w:val="00112CFE"/>
    <w:rsid w:val="00116648"/>
    <w:rsid w:val="0011777A"/>
    <w:rsid w:val="00122177"/>
    <w:rsid w:val="00122265"/>
    <w:rsid w:val="0012244B"/>
    <w:rsid w:val="00124800"/>
    <w:rsid w:val="001266FD"/>
    <w:rsid w:val="00126E79"/>
    <w:rsid w:val="001314C4"/>
    <w:rsid w:val="00131868"/>
    <w:rsid w:val="00132923"/>
    <w:rsid w:val="00134BB9"/>
    <w:rsid w:val="00135E9D"/>
    <w:rsid w:val="00136FFA"/>
    <w:rsid w:val="001376A9"/>
    <w:rsid w:val="00137FCC"/>
    <w:rsid w:val="00140D40"/>
    <w:rsid w:val="0014365B"/>
    <w:rsid w:val="001441A3"/>
    <w:rsid w:val="00145E03"/>
    <w:rsid w:val="00146D45"/>
    <w:rsid w:val="00147CA4"/>
    <w:rsid w:val="00150105"/>
    <w:rsid w:val="00151155"/>
    <w:rsid w:val="001517EA"/>
    <w:rsid w:val="00152110"/>
    <w:rsid w:val="00152AEF"/>
    <w:rsid w:val="001533D9"/>
    <w:rsid w:val="001537BC"/>
    <w:rsid w:val="00153F38"/>
    <w:rsid w:val="00154805"/>
    <w:rsid w:val="0015485D"/>
    <w:rsid w:val="00155547"/>
    <w:rsid w:val="00156568"/>
    <w:rsid w:val="001570DB"/>
    <w:rsid w:val="0015751B"/>
    <w:rsid w:val="00157624"/>
    <w:rsid w:val="00157DD2"/>
    <w:rsid w:val="0016095B"/>
    <w:rsid w:val="001619B9"/>
    <w:rsid w:val="0016229D"/>
    <w:rsid w:val="001633BB"/>
    <w:rsid w:val="00164942"/>
    <w:rsid w:val="001664DA"/>
    <w:rsid w:val="001677B3"/>
    <w:rsid w:val="001678C2"/>
    <w:rsid w:val="001729C6"/>
    <w:rsid w:val="00173F7C"/>
    <w:rsid w:val="001752ED"/>
    <w:rsid w:val="0017539B"/>
    <w:rsid w:val="001824D0"/>
    <w:rsid w:val="00182540"/>
    <w:rsid w:val="00183411"/>
    <w:rsid w:val="0018426C"/>
    <w:rsid w:val="00184863"/>
    <w:rsid w:val="001848F8"/>
    <w:rsid w:val="0018502A"/>
    <w:rsid w:val="001857CC"/>
    <w:rsid w:val="00185DF8"/>
    <w:rsid w:val="00186246"/>
    <w:rsid w:val="00186E1D"/>
    <w:rsid w:val="0019228C"/>
    <w:rsid w:val="00193929"/>
    <w:rsid w:val="001949BE"/>
    <w:rsid w:val="001959B2"/>
    <w:rsid w:val="001A0ADD"/>
    <w:rsid w:val="001A1E06"/>
    <w:rsid w:val="001A2402"/>
    <w:rsid w:val="001A2B06"/>
    <w:rsid w:val="001A3584"/>
    <w:rsid w:val="001A5718"/>
    <w:rsid w:val="001A578F"/>
    <w:rsid w:val="001B33A7"/>
    <w:rsid w:val="001B4EAD"/>
    <w:rsid w:val="001B6290"/>
    <w:rsid w:val="001B6F6F"/>
    <w:rsid w:val="001B7BC4"/>
    <w:rsid w:val="001C190C"/>
    <w:rsid w:val="001C2704"/>
    <w:rsid w:val="001C2B0F"/>
    <w:rsid w:val="001C2EB2"/>
    <w:rsid w:val="001C309A"/>
    <w:rsid w:val="001C3BE6"/>
    <w:rsid w:val="001C3FDB"/>
    <w:rsid w:val="001C41F1"/>
    <w:rsid w:val="001C4E1D"/>
    <w:rsid w:val="001D0435"/>
    <w:rsid w:val="001D2491"/>
    <w:rsid w:val="001D3ADE"/>
    <w:rsid w:val="001E073C"/>
    <w:rsid w:val="001E0897"/>
    <w:rsid w:val="001E1438"/>
    <w:rsid w:val="001E2B9B"/>
    <w:rsid w:val="001E3ED1"/>
    <w:rsid w:val="001E4613"/>
    <w:rsid w:val="001E5C82"/>
    <w:rsid w:val="001E6695"/>
    <w:rsid w:val="001E6E44"/>
    <w:rsid w:val="001E75C3"/>
    <w:rsid w:val="001E7EFA"/>
    <w:rsid w:val="001F32B1"/>
    <w:rsid w:val="001F4C49"/>
    <w:rsid w:val="001F531E"/>
    <w:rsid w:val="001F5B3D"/>
    <w:rsid w:val="001F710C"/>
    <w:rsid w:val="00201536"/>
    <w:rsid w:val="00207652"/>
    <w:rsid w:val="002103E0"/>
    <w:rsid w:val="002106CA"/>
    <w:rsid w:val="00211683"/>
    <w:rsid w:val="002134E7"/>
    <w:rsid w:val="0021514C"/>
    <w:rsid w:val="0021615B"/>
    <w:rsid w:val="002169BB"/>
    <w:rsid w:val="002177BE"/>
    <w:rsid w:val="00221E19"/>
    <w:rsid w:val="0022325E"/>
    <w:rsid w:val="00224511"/>
    <w:rsid w:val="00224B9E"/>
    <w:rsid w:val="00225A49"/>
    <w:rsid w:val="00225BEE"/>
    <w:rsid w:val="00227043"/>
    <w:rsid w:val="002272E6"/>
    <w:rsid w:val="00227D04"/>
    <w:rsid w:val="00227E7F"/>
    <w:rsid w:val="002329F9"/>
    <w:rsid w:val="00233210"/>
    <w:rsid w:val="002333EB"/>
    <w:rsid w:val="002374DC"/>
    <w:rsid w:val="002407D4"/>
    <w:rsid w:val="00241368"/>
    <w:rsid w:val="002421EF"/>
    <w:rsid w:val="00242DF0"/>
    <w:rsid w:val="00242F37"/>
    <w:rsid w:val="00243D96"/>
    <w:rsid w:val="00243E91"/>
    <w:rsid w:val="00244361"/>
    <w:rsid w:val="00246260"/>
    <w:rsid w:val="002507C1"/>
    <w:rsid w:val="00250D2D"/>
    <w:rsid w:val="00250F79"/>
    <w:rsid w:val="002543A5"/>
    <w:rsid w:val="002559A7"/>
    <w:rsid w:val="00256B93"/>
    <w:rsid w:val="002602E5"/>
    <w:rsid w:val="00262779"/>
    <w:rsid w:val="00262788"/>
    <w:rsid w:val="00263DFE"/>
    <w:rsid w:val="002651FE"/>
    <w:rsid w:val="00266117"/>
    <w:rsid w:val="00272048"/>
    <w:rsid w:val="0027311F"/>
    <w:rsid w:val="002737A7"/>
    <w:rsid w:val="00273C1F"/>
    <w:rsid w:val="00274796"/>
    <w:rsid w:val="00277D86"/>
    <w:rsid w:val="00280672"/>
    <w:rsid w:val="00281D7D"/>
    <w:rsid w:val="002824CA"/>
    <w:rsid w:val="002831BB"/>
    <w:rsid w:val="00283478"/>
    <w:rsid w:val="00284D22"/>
    <w:rsid w:val="00290D9F"/>
    <w:rsid w:val="00291FF9"/>
    <w:rsid w:val="00293C61"/>
    <w:rsid w:val="00295163"/>
    <w:rsid w:val="00297E1A"/>
    <w:rsid w:val="002A0378"/>
    <w:rsid w:val="002A3335"/>
    <w:rsid w:val="002A3AE7"/>
    <w:rsid w:val="002A6B21"/>
    <w:rsid w:val="002A6FA5"/>
    <w:rsid w:val="002B1F02"/>
    <w:rsid w:val="002B3026"/>
    <w:rsid w:val="002B395E"/>
    <w:rsid w:val="002B465A"/>
    <w:rsid w:val="002B55E2"/>
    <w:rsid w:val="002B58D6"/>
    <w:rsid w:val="002B5B93"/>
    <w:rsid w:val="002B7029"/>
    <w:rsid w:val="002B784E"/>
    <w:rsid w:val="002C07DB"/>
    <w:rsid w:val="002C29D1"/>
    <w:rsid w:val="002C2E69"/>
    <w:rsid w:val="002C475F"/>
    <w:rsid w:val="002C4DC9"/>
    <w:rsid w:val="002C57C6"/>
    <w:rsid w:val="002D3629"/>
    <w:rsid w:val="002D7662"/>
    <w:rsid w:val="002D7D92"/>
    <w:rsid w:val="002E287D"/>
    <w:rsid w:val="002F1777"/>
    <w:rsid w:val="002F1DBA"/>
    <w:rsid w:val="002F62AF"/>
    <w:rsid w:val="002F6AE1"/>
    <w:rsid w:val="002F6EA2"/>
    <w:rsid w:val="00302FAE"/>
    <w:rsid w:val="00305137"/>
    <w:rsid w:val="00305C2A"/>
    <w:rsid w:val="00306980"/>
    <w:rsid w:val="00306FC7"/>
    <w:rsid w:val="003076ED"/>
    <w:rsid w:val="00307C34"/>
    <w:rsid w:val="0031013D"/>
    <w:rsid w:val="00311F84"/>
    <w:rsid w:val="0031349D"/>
    <w:rsid w:val="00316261"/>
    <w:rsid w:val="00320FDD"/>
    <w:rsid w:val="00321C07"/>
    <w:rsid w:val="00322D04"/>
    <w:rsid w:val="00323631"/>
    <w:rsid w:val="003239B6"/>
    <w:rsid w:val="00326BA6"/>
    <w:rsid w:val="0033015A"/>
    <w:rsid w:val="003305F4"/>
    <w:rsid w:val="003329AD"/>
    <w:rsid w:val="00334274"/>
    <w:rsid w:val="003379E7"/>
    <w:rsid w:val="00340F5E"/>
    <w:rsid w:val="00342687"/>
    <w:rsid w:val="0034296F"/>
    <w:rsid w:val="00344325"/>
    <w:rsid w:val="003448C8"/>
    <w:rsid w:val="0034501B"/>
    <w:rsid w:val="00345475"/>
    <w:rsid w:val="00347264"/>
    <w:rsid w:val="00347363"/>
    <w:rsid w:val="00350114"/>
    <w:rsid w:val="0035326C"/>
    <w:rsid w:val="003534AA"/>
    <w:rsid w:val="003544FD"/>
    <w:rsid w:val="00354547"/>
    <w:rsid w:val="0035467B"/>
    <w:rsid w:val="003546CE"/>
    <w:rsid w:val="00355B08"/>
    <w:rsid w:val="00355D14"/>
    <w:rsid w:val="00356383"/>
    <w:rsid w:val="00361C81"/>
    <w:rsid w:val="00363317"/>
    <w:rsid w:val="003640C4"/>
    <w:rsid w:val="0036470B"/>
    <w:rsid w:val="00364B5E"/>
    <w:rsid w:val="0036513E"/>
    <w:rsid w:val="0036621D"/>
    <w:rsid w:val="003720BA"/>
    <w:rsid w:val="003733B1"/>
    <w:rsid w:val="00373701"/>
    <w:rsid w:val="0037557B"/>
    <w:rsid w:val="00375F9C"/>
    <w:rsid w:val="0037656B"/>
    <w:rsid w:val="003823C8"/>
    <w:rsid w:val="0038341A"/>
    <w:rsid w:val="00383AF7"/>
    <w:rsid w:val="003846FB"/>
    <w:rsid w:val="0039450E"/>
    <w:rsid w:val="003962C1"/>
    <w:rsid w:val="00396E75"/>
    <w:rsid w:val="0039747D"/>
    <w:rsid w:val="0039751A"/>
    <w:rsid w:val="00397ED4"/>
    <w:rsid w:val="003A0042"/>
    <w:rsid w:val="003A0593"/>
    <w:rsid w:val="003A11F9"/>
    <w:rsid w:val="003A196B"/>
    <w:rsid w:val="003A1A10"/>
    <w:rsid w:val="003A1F7A"/>
    <w:rsid w:val="003A43C8"/>
    <w:rsid w:val="003A6620"/>
    <w:rsid w:val="003A6C70"/>
    <w:rsid w:val="003B0AF6"/>
    <w:rsid w:val="003B233B"/>
    <w:rsid w:val="003B34A7"/>
    <w:rsid w:val="003B37D3"/>
    <w:rsid w:val="003B460E"/>
    <w:rsid w:val="003C1675"/>
    <w:rsid w:val="003C19EC"/>
    <w:rsid w:val="003C21D8"/>
    <w:rsid w:val="003C2A94"/>
    <w:rsid w:val="003C34D1"/>
    <w:rsid w:val="003D02D0"/>
    <w:rsid w:val="003D0A4B"/>
    <w:rsid w:val="003D1C84"/>
    <w:rsid w:val="003D21E9"/>
    <w:rsid w:val="003D2AC1"/>
    <w:rsid w:val="003D31F7"/>
    <w:rsid w:val="003D3DDD"/>
    <w:rsid w:val="003D50AB"/>
    <w:rsid w:val="003D7571"/>
    <w:rsid w:val="003D7DA8"/>
    <w:rsid w:val="003D7E14"/>
    <w:rsid w:val="003E2772"/>
    <w:rsid w:val="003E2BBC"/>
    <w:rsid w:val="003E2E2B"/>
    <w:rsid w:val="003E3957"/>
    <w:rsid w:val="003E5D81"/>
    <w:rsid w:val="003E6EA9"/>
    <w:rsid w:val="003E7021"/>
    <w:rsid w:val="003F0E2F"/>
    <w:rsid w:val="003F1740"/>
    <w:rsid w:val="003F1862"/>
    <w:rsid w:val="003F1F68"/>
    <w:rsid w:val="003F35B6"/>
    <w:rsid w:val="003F4F5B"/>
    <w:rsid w:val="00403625"/>
    <w:rsid w:val="0040455F"/>
    <w:rsid w:val="00404C69"/>
    <w:rsid w:val="00405370"/>
    <w:rsid w:val="00405464"/>
    <w:rsid w:val="004055E4"/>
    <w:rsid w:val="004063C0"/>
    <w:rsid w:val="00410BEF"/>
    <w:rsid w:val="00411851"/>
    <w:rsid w:val="0041190F"/>
    <w:rsid w:val="00411A07"/>
    <w:rsid w:val="00416B42"/>
    <w:rsid w:val="004209C4"/>
    <w:rsid w:val="0042131F"/>
    <w:rsid w:val="004213D7"/>
    <w:rsid w:val="00421CDC"/>
    <w:rsid w:val="004224DA"/>
    <w:rsid w:val="00422AB3"/>
    <w:rsid w:val="00425798"/>
    <w:rsid w:val="0042593D"/>
    <w:rsid w:val="00425E5D"/>
    <w:rsid w:val="00426124"/>
    <w:rsid w:val="004264F9"/>
    <w:rsid w:val="0042745B"/>
    <w:rsid w:val="00432713"/>
    <w:rsid w:val="00434585"/>
    <w:rsid w:val="00435763"/>
    <w:rsid w:val="00437AC8"/>
    <w:rsid w:val="00440BA5"/>
    <w:rsid w:val="00441C65"/>
    <w:rsid w:val="00441D0C"/>
    <w:rsid w:val="00441D8E"/>
    <w:rsid w:val="00442005"/>
    <w:rsid w:val="004420D4"/>
    <w:rsid w:val="00447AF7"/>
    <w:rsid w:val="00452313"/>
    <w:rsid w:val="00456955"/>
    <w:rsid w:val="00456A0E"/>
    <w:rsid w:val="0045784E"/>
    <w:rsid w:val="00462CB7"/>
    <w:rsid w:val="00464A05"/>
    <w:rsid w:val="004650B8"/>
    <w:rsid w:val="00465F98"/>
    <w:rsid w:val="0046634B"/>
    <w:rsid w:val="00466AB6"/>
    <w:rsid w:val="00467E07"/>
    <w:rsid w:val="0047141B"/>
    <w:rsid w:val="004714FF"/>
    <w:rsid w:val="00471DCF"/>
    <w:rsid w:val="00472FCE"/>
    <w:rsid w:val="0047387D"/>
    <w:rsid w:val="00476A49"/>
    <w:rsid w:val="00476DF5"/>
    <w:rsid w:val="004812E1"/>
    <w:rsid w:val="00484E72"/>
    <w:rsid w:val="00486F35"/>
    <w:rsid w:val="0049084B"/>
    <w:rsid w:val="00490A61"/>
    <w:rsid w:val="00494F00"/>
    <w:rsid w:val="00496772"/>
    <w:rsid w:val="00497419"/>
    <w:rsid w:val="004A0DFD"/>
    <w:rsid w:val="004A1250"/>
    <w:rsid w:val="004A134E"/>
    <w:rsid w:val="004A2396"/>
    <w:rsid w:val="004A30B4"/>
    <w:rsid w:val="004A33E6"/>
    <w:rsid w:val="004A40E8"/>
    <w:rsid w:val="004A76C0"/>
    <w:rsid w:val="004B138B"/>
    <w:rsid w:val="004B1727"/>
    <w:rsid w:val="004B18E8"/>
    <w:rsid w:val="004B1B07"/>
    <w:rsid w:val="004B2114"/>
    <w:rsid w:val="004B3D1D"/>
    <w:rsid w:val="004B6651"/>
    <w:rsid w:val="004B6F06"/>
    <w:rsid w:val="004C055F"/>
    <w:rsid w:val="004C2F3E"/>
    <w:rsid w:val="004C3585"/>
    <w:rsid w:val="004C3DB2"/>
    <w:rsid w:val="004C54AC"/>
    <w:rsid w:val="004C67E8"/>
    <w:rsid w:val="004D018F"/>
    <w:rsid w:val="004D0F9E"/>
    <w:rsid w:val="004D152D"/>
    <w:rsid w:val="004D17D5"/>
    <w:rsid w:val="004D22A6"/>
    <w:rsid w:val="004D382E"/>
    <w:rsid w:val="004D424C"/>
    <w:rsid w:val="004D57E5"/>
    <w:rsid w:val="004D6423"/>
    <w:rsid w:val="004E0165"/>
    <w:rsid w:val="004E0428"/>
    <w:rsid w:val="004E0966"/>
    <w:rsid w:val="004E152D"/>
    <w:rsid w:val="004E1DD6"/>
    <w:rsid w:val="004E314B"/>
    <w:rsid w:val="004E65BF"/>
    <w:rsid w:val="004E6D1B"/>
    <w:rsid w:val="004E73AD"/>
    <w:rsid w:val="004F004F"/>
    <w:rsid w:val="004F0C72"/>
    <w:rsid w:val="004F213B"/>
    <w:rsid w:val="004F2ABA"/>
    <w:rsid w:val="004F4848"/>
    <w:rsid w:val="004F588B"/>
    <w:rsid w:val="004F5E01"/>
    <w:rsid w:val="004F5E82"/>
    <w:rsid w:val="004F7556"/>
    <w:rsid w:val="005027D9"/>
    <w:rsid w:val="005038FD"/>
    <w:rsid w:val="00520588"/>
    <w:rsid w:val="00524BF8"/>
    <w:rsid w:val="005267EC"/>
    <w:rsid w:val="0052703E"/>
    <w:rsid w:val="0053050D"/>
    <w:rsid w:val="005338BB"/>
    <w:rsid w:val="00534A5D"/>
    <w:rsid w:val="005359C7"/>
    <w:rsid w:val="00535AB3"/>
    <w:rsid w:val="00536EB7"/>
    <w:rsid w:val="00541039"/>
    <w:rsid w:val="0054239E"/>
    <w:rsid w:val="005445E2"/>
    <w:rsid w:val="00544AD3"/>
    <w:rsid w:val="005458B0"/>
    <w:rsid w:val="00551188"/>
    <w:rsid w:val="0055124B"/>
    <w:rsid w:val="00551DB9"/>
    <w:rsid w:val="00554F57"/>
    <w:rsid w:val="0055568F"/>
    <w:rsid w:val="00557B70"/>
    <w:rsid w:val="005603AB"/>
    <w:rsid w:val="00561192"/>
    <w:rsid w:val="00562666"/>
    <w:rsid w:val="00562832"/>
    <w:rsid w:val="00563E15"/>
    <w:rsid w:val="00564441"/>
    <w:rsid w:val="00565FBA"/>
    <w:rsid w:val="005664FB"/>
    <w:rsid w:val="00566B02"/>
    <w:rsid w:val="00567A38"/>
    <w:rsid w:val="00570E68"/>
    <w:rsid w:val="0057249C"/>
    <w:rsid w:val="0057345B"/>
    <w:rsid w:val="00573726"/>
    <w:rsid w:val="00573FB9"/>
    <w:rsid w:val="0057549F"/>
    <w:rsid w:val="00575F14"/>
    <w:rsid w:val="005766EC"/>
    <w:rsid w:val="005768D6"/>
    <w:rsid w:val="00577ADF"/>
    <w:rsid w:val="00580DCB"/>
    <w:rsid w:val="0058120D"/>
    <w:rsid w:val="0058328C"/>
    <w:rsid w:val="00584A40"/>
    <w:rsid w:val="00584E6E"/>
    <w:rsid w:val="00585C82"/>
    <w:rsid w:val="005867DF"/>
    <w:rsid w:val="00587322"/>
    <w:rsid w:val="005904B6"/>
    <w:rsid w:val="005909A6"/>
    <w:rsid w:val="005914F6"/>
    <w:rsid w:val="00591713"/>
    <w:rsid w:val="0059270F"/>
    <w:rsid w:val="00592CC1"/>
    <w:rsid w:val="00595781"/>
    <w:rsid w:val="005964BA"/>
    <w:rsid w:val="005967E7"/>
    <w:rsid w:val="00596C99"/>
    <w:rsid w:val="00596DE5"/>
    <w:rsid w:val="005973E8"/>
    <w:rsid w:val="005A1D45"/>
    <w:rsid w:val="005A3015"/>
    <w:rsid w:val="005A45FB"/>
    <w:rsid w:val="005A5D0F"/>
    <w:rsid w:val="005A76AF"/>
    <w:rsid w:val="005B0159"/>
    <w:rsid w:val="005B0192"/>
    <w:rsid w:val="005B3464"/>
    <w:rsid w:val="005B3496"/>
    <w:rsid w:val="005B350F"/>
    <w:rsid w:val="005B35F9"/>
    <w:rsid w:val="005B53C3"/>
    <w:rsid w:val="005B6A5A"/>
    <w:rsid w:val="005B6AF5"/>
    <w:rsid w:val="005B72C7"/>
    <w:rsid w:val="005C02B9"/>
    <w:rsid w:val="005C37AE"/>
    <w:rsid w:val="005C3CBE"/>
    <w:rsid w:val="005C6A2D"/>
    <w:rsid w:val="005C7DDD"/>
    <w:rsid w:val="005D1DFA"/>
    <w:rsid w:val="005D1FAF"/>
    <w:rsid w:val="005D263D"/>
    <w:rsid w:val="005D48D0"/>
    <w:rsid w:val="005D7EE5"/>
    <w:rsid w:val="005E1BFE"/>
    <w:rsid w:val="005E214A"/>
    <w:rsid w:val="005E2643"/>
    <w:rsid w:val="005E2C8D"/>
    <w:rsid w:val="005E4032"/>
    <w:rsid w:val="005E4327"/>
    <w:rsid w:val="005E472A"/>
    <w:rsid w:val="005E5ECE"/>
    <w:rsid w:val="005E6DB1"/>
    <w:rsid w:val="005E7D37"/>
    <w:rsid w:val="005F02F6"/>
    <w:rsid w:val="005F154F"/>
    <w:rsid w:val="005F19FD"/>
    <w:rsid w:val="005F2A42"/>
    <w:rsid w:val="005F4A91"/>
    <w:rsid w:val="005F4C8F"/>
    <w:rsid w:val="005F5AF0"/>
    <w:rsid w:val="006002AF"/>
    <w:rsid w:val="00600B8A"/>
    <w:rsid w:val="00603A53"/>
    <w:rsid w:val="0060454B"/>
    <w:rsid w:val="006076B7"/>
    <w:rsid w:val="006101F6"/>
    <w:rsid w:val="0061174C"/>
    <w:rsid w:val="00611DCB"/>
    <w:rsid w:val="0061215E"/>
    <w:rsid w:val="00613510"/>
    <w:rsid w:val="00613AEE"/>
    <w:rsid w:val="00614237"/>
    <w:rsid w:val="006161CD"/>
    <w:rsid w:val="00620515"/>
    <w:rsid w:val="00620988"/>
    <w:rsid w:val="00623029"/>
    <w:rsid w:val="00624263"/>
    <w:rsid w:val="006242E0"/>
    <w:rsid w:val="00627077"/>
    <w:rsid w:val="00627286"/>
    <w:rsid w:val="00632DA0"/>
    <w:rsid w:val="006333E6"/>
    <w:rsid w:val="00634D7D"/>
    <w:rsid w:val="00635D40"/>
    <w:rsid w:val="006370FB"/>
    <w:rsid w:val="00637315"/>
    <w:rsid w:val="00646673"/>
    <w:rsid w:val="00647209"/>
    <w:rsid w:val="00647F06"/>
    <w:rsid w:val="00651AE9"/>
    <w:rsid w:val="00652965"/>
    <w:rsid w:val="00654AE8"/>
    <w:rsid w:val="00654D20"/>
    <w:rsid w:val="00655810"/>
    <w:rsid w:val="00656383"/>
    <w:rsid w:val="00657560"/>
    <w:rsid w:val="00657B00"/>
    <w:rsid w:val="00661376"/>
    <w:rsid w:val="006627C3"/>
    <w:rsid w:val="00665428"/>
    <w:rsid w:val="0066785C"/>
    <w:rsid w:val="006741AF"/>
    <w:rsid w:val="0067435B"/>
    <w:rsid w:val="00676BFF"/>
    <w:rsid w:val="00677086"/>
    <w:rsid w:val="006807F7"/>
    <w:rsid w:val="00682647"/>
    <w:rsid w:val="006831E8"/>
    <w:rsid w:val="00683C4A"/>
    <w:rsid w:val="00684203"/>
    <w:rsid w:val="00684CB6"/>
    <w:rsid w:val="00686717"/>
    <w:rsid w:val="00686A9A"/>
    <w:rsid w:val="00686DB7"/>
    <w:rsid w:val="00690433"/>
    <w:rsid w:val="006916AD"/>
    <w:rsid w:val="0069343E"/>
    <w:rsid w:val="006943CA"/>
    <w:rsid w:val="006946AD"/>
    <w:rsid w:val="0069699B"/>
    <w:rsid w:val="00697BC7"/>
    <w:rsid w:val="006A0A33"/>
    <w:rsid w:val="006A0D7D"/>
    <w:rsid w:val="006A1D86"/>
    <w:rsid w:val="006A1EB5"/>
    <w:rsid w:val="006A485D"/>
    <w:rsid w:val="006A4BF1"/>
    <w:rsid w:val="006A5222"/>
    <w:rsid w:val="006B112E"/>
    <w:rsid w:val="006B2128"/>
    <w:rsid w:val="006B49A5"/>
    <w:rsid w:val="006B62A5"/>
    <w:rsid w:val="006C01E4"/>
    <w:rsid w:val="006C0776"/>
    <w:rsid w:val="006C19E5"/>
    <w:rsid w:val="006C2D05"/>
    <w:rsid w:val="006C3202"/>
    <w:rsid w:val="006C3212"/>
    <w:rsid w:val="006C34D3"/>
    <w:rsid w:val="006C499A"/>
    <w:rsid w:val="006C5B7A"/>
    <w:rsid w:val="006C6664"/>
    <w:rsid w:val="006C667B"/>
    <w:rsid w:val="006D0714"/>
    <w:rsid w:val="006D12F9"/>
    <w:rsid w:val="006D20AD"/>
    <w:rsid w:val="006D21D6"/>
    <w:rsid w:val="006D3210"/>
    <w:rsid w:val="006D3C6C"/>
    <w:rsid w:val="006D641B"/>
    <w:rsid w:val="006E2200"/>
    <w:rsid w:val="006E2614"/>
    <w:rsid w:val="006E28E1"/>
    <w:rsid w:val="006E4750"/>
    <w:rsid w:val="006E4E52"/>
    <w:rsid w:val="006E6F22"/>
    <w:rsid w:val="006F225B"/>
    <w:rsid w:val="006F4442"/>
    <w:rsid w:val="006F489E"/>
    <w:rsid w:val="006F5143"/>
    <w:rsid w:val="006F6F5E"/>
    <w:rsid w:val="00702B40"/>
    <w:rsid w:val="00703725"/>
    <w:rsid w:val="00703BCB"/>
    <w:rsid w:val="0070429B"/>
    <w:rsid w:val="00704D56"/>
    <w:rsid w:val="00705677"/>
    <w:rsid w:val="007057E5"/>
    <w:rsid w:val="00705D80"/>
    <w:rsid w:val="0071141D"/>
    <w:rsid w:val="00711732"/>
    <w:rsid w:val="00711DDE"/>
    <w:rsid w:val="0071465C"/>
    <w:rsid w:val="00714894"/>
    <w:rsid w:val="00715B75"/>
    <w:rsid w:val="00720079"/>
    <w:rsid w:val="00721A81"/>
    <w:rsid w:val="00723709"/>
    <w:rsid w:val="00724092"/>
    <w:rsid w:val="007305B1"/>
    <w:rsid w:val="00730B1E"/>
    <w:rsid w:val="00730BBF"/>
    <w:rsid w:val="00730C4B"/>
    <w:rsid w:val="00730DF9"/>
    <w:rsid w:val="007330BB"/>
    <w:rsid w:val="007334BF"/>
    <w:rsid w:val="00734F22"/>
    <w:rsid w:val="0073519E"/>
    <w:rsid w:val="007375BE"/>
    <w:rsid w:val="00740FB8"/>
    <w:rsid w:val="00741847"/>
    <w:rsid w:val="007421F8"/>
    <w:rsid w:val="007432C5"/>
    <w:rsid w:val="00743A52"/>
    <w:rsid w:val="00746C66"/>
    <w:rsid w:val="0074721A"/>
    <w:rsid w:val="00747E94"/>
    <w:rsid w:val="00747FEF"/>
    <w:rsid w:val="00750797"/>
    <w:rsid w:val="0075125C"/>
    <w:rsid w:val="007541F0"/>
    <w:rsid w:val="007547C4"/>
    <w:rsid w:val="007561CE"/>
    <w:rsid w:val="00756EC9"/>
    <w:rsid w:val="007604BA"/>
    <w:rsid w:val="00761352"/>
    <w:rsid w:val="007616C4"/>
    <w:rsid w:val="00761D50"/>
    <w:rsid w:val="00762039"/>
    <w:rsid w:val="007620DF"/>
    <w:rsid w:val="00763FEF"/>
    <w:rsid w:val="0076750B"/>
    <w:rsid w:val="007738A3"/>
    <w:rsid w:val="00775BAC"/>
    <w:rsid w:val="00776397"/>
    <w:rsid w:val="00776FD6"/>
    <w:rsid w:val="00777AD0"/>
    <w:rsid w:val="00780364"/>
    <w:rsid w:val="00783531"/>
    <w:rsid w:val="00784055"/>
    <w:rsid w:val="00784337"/>
    <w:rsid w:val="00784624"/>
    <w:rsid w:val="007847DB"/>
    <w:rsid w:val="00785204"/>
    <w:rsid w:val="00785733"/>
    <w:rsid w:val="00785FB3"/>
    <w:rsid w:val="00790082"/>
    <w:rsid w:val="007925F3"/>
    <w:rsid w:val="00793F3F"/>
    <w:rsid w:val="007949B7"/>
    <w:rsid w:val="00794EE7"/>
    <w:rsid w:val="00797D7D"/>
    <w:rsid w:val="00797DBD"/>
    <w:rsid w:val="007A0907"/>
    <w:rsid w:val="007A0F6A"/>
    <w:rsid w:val="007A463A"/>
    <w:rsid w:val="007A5940"/>
    <w:rsid w:val="007A67CD"/>
    <w:rsid w:val="007A78E8"/>
    <w:rsid w:val="007B0293"/>
    <w:rsid w:val="007B1C86"/>
    <w:rsid w:val="007B2584"/>
    <w:rsid w:val="007B2E8E"/>
    <w:rsid w:val="007B50CF"/>
    <w:rsid w:val="007B5EBB"/>
    <w:rsid w:val="007B6126"/>
    <w:rsid w:val="007B6F14"/>
    <w:rsid w:val="007C01AF"/>
    <w:rsid w:val="007C02C5"/>
    <w:rsid w:val="007C090B"/>
    <w:rsid w:val="007C0E70"/>
    <w:rsid w:val="007C113C"/>
    <w:rsid w:val="007C2FA2"/>
    <w:rsid w:val="007C39E9"/>
    <w:rsid w:val="007C46F2"/>
    <w:rsid w:val="007C58C6"/>
    <w:rsid w:val="007C6FD0"/>
    <w:rsid w:val="007C7659"/>
    <w:rsid w:val="007D2999"/>
    <w:rsid w:val="007D3BEB"/>
    <w:rsid w:val="007D4EA8"/>
    <w:rsid w:val="007E019B"/>
    <w:rsid w:val="007E4895"/>
    <w:rsid w:val="007E5AD9"/>
    <w:rsid w:val="007E6267"/>
    <w:rsid w:val="007E7194"/>
    <w:rsid w:val="007E7C52"/>
    <w:rsid w:val="007F169D"/>
    <w:rsid w:val="007F2D19"/>
    <w:rsid w:val="007F359A"/>
    <w:rsid w:val="007F3E86"/>
    <w:rsid w:val="007F4A82"/>
    <w:rsid w:val="007F60DE"/>
    <w:rsid w:val="007F62BB"/>
    <w:rsid w:val="007F69E8"/>
    <w:rsid w:val="007F6B33"/>
    <w:rsid w:val="00800308"/>
    <w:rsid w:val="008008D3"/>
    <w:rsid w:val="008010C9"/>
    <w:rsid w:val="008012A6"/>
    <w:rsid w:val="008015FE"/>
    <w:rsid w:val="00803998"/>
    <w:rsid w:val="008044D2"/>
    <w:rsid w:val="008046E1"/>
    <w:rsid w:val="00804C2A"/>
    <w:rsid w:val="00804EBC"/>
    <w:rsid w:val="00804FD5"/>
    <w:rsid w:val="0080526B"/>
    <w:rsid w:val="008062E1"/>
    <w:rsid w:val="008123BB"/>
    <w:rsid w:val="008135DB"/>
    <w:rsid w:val="008135F0"/>
    <w:rsid w:val="00813BF0"/>
    <w:rsid w:val="00815AFD"/>
    <w:rsid w:val="00815E8C"/>
    <w:rsid w:val="00816116"/>
    <w:rsid w:val="00816180"/>
    <w:rsid w:val="00823181"/>
    <w:rsid w:val="008236E0"/>
    <w:rsid w:val="00825803"/>
    <w:rsid w:val="0083004F"/>
    <w:rsid w:val="0083116C"/>
    <w:rsid w:val="008314D8"/>
    <w:rsid w:val="00831C4C"/>
    <w:rsid w:val="00834268"/>
    <w:rsid w:val="00836CDA"/>
    <w:rsid w:val="0084228E"/>
    <w:rsid w:val="00843F48"/>
    <w:rsid w:val="00844EC2"/>
    <w:rsid w:val="00846113"/>
    <w:rsid w:val="008467C1"/>
    <w:rsid w:val="008468AB"/>
    <w:rsid w:val="008470C1"/>
    <w:rsid w:val="008500A0"/>
    <w:rsid w:val="00853118"/>
    <w:rsid w:val="00853289"/>
    <w:rsid w:val="00854D2B"/>
    <w:rsid w:val="00857C9B"/>
    <w:rsid w:val="00860A3C"/>
    <w:rsid w:val="0086111B"/>
    <w:rsid w:val="008620F2"/>
    <w:rsid w:val="00862963"/>
    <w:rsid w:val="008630E4"/>
    <w:rsid w:val="0086313B"/>
    <w:rsid w:val="0086443F"/>
    <w:rsid w:val="008649D0"/>
    <w:rsid w:val="00865C9A"/>
    <w:rsid w:val="00866146"/>
    <w:rsid w:val="00867A21"/>
    <w:rsid w:val="0087288F"/>
    <w:rsid w:val="00873054"/>
    <w:rsid w:val="00873FBD"/>
    <w:rsid w:val="00875EDD"/>
    <w:rsid w:val="00876A57"/>
    <w:rsid w:val="00880532"/>
    <w:rsid w:val="00880D4D"/>
    <w:rsid w:val="00882083"/>
    <w:rsid w:val="00883B68"/>
    <w:rsid w:val="008854CF"/>
    <w:rsid w:val="0088573F"/>
    <w:rsid w:val="00887469"/>
    <w:rsid w:val="008875DB"/>
    <w:rsid w:val="00887F90"/>
    <w:rsid w:val="00891CBA"/>
    <w:rsid w:val="00892768"/>
    <w:rsid w:val="00893C6D"/>
    <w:rsid w:val="0089437F"/>
    <w:rsid w:val="008954D2"/>
    <w:rsid w:val="008956D9"/>
    <w:rsid w:val="008A05DB"/>
    <w:rsid w:val="008A07BD"/>
    <w:rsid w:val="008A116B"/>
    <w:rsid w:val="008A22E8"/>
    <w:rsid w:val="008A23C7"/>
    <w:rsid w:val="008A347D"/>
    <w:rsid w:val="008A4ADA"/>
    <w:rsid w:val="008A4D4D"/>
    <w:rsid w:val="008A54EE"/>
    <w:rsid w:val="008A5E8C"/>
    <w:rsid w:val="008A7019"/>
    <w:rsid w:val="008B00CC"/>
    <w:rsid w:val="008B3FE3"/>
    <w:rsid w:val="008B536B"/>
    <w:rsid w:val="008B6445"/>
    <w:rsid w:val="008C2F2A"/>
    <w:rsid w:val="008C34E7"/>
    <w:rsid w:val="008C4011"/>
    <w:rsid w:val="008C5A98"/>
    <w:rsid w:val="008C5CA6"/>
    <w:rsid w:val="008C6E6B"/>
    <w:rsid w:val="008D0E51"/>
    <w:rsid w:val="008D14DE"/>
    <w:rsid w:val="008D1594"/>
    <w:rsid w:val="008D193C"/>
    <w:rsid w:val="008D1AF0"/>
    <w:rsid w:val="008D3304"/>
    <w:rsid w:val="008D5558"/>
    <w:rsid w:val="008D56DA"/>
    <w:rsid w:val="008D57AD"/>
    <w:rsid w:val="008D7043"/>
    <w:rsid w:val="008E05E6"/>
    <w:rsid w:val="008E26C8"/>
    <w:rsid w:val="008E34A8"/>
    <w:rsid w:val="008E5378"/>
    <w:rsid w:val="008E5E27"/>
    <w:rsid w:val="008E6A09"/>
    <w:rsid w:val="008F0E9A"/>
    <w:rsid w:val="008F16B9"/>
    <w:rsid w:val="008F20DB"/>
    <w:rsid w:val="008F28C4"/>
    <w:rsid w:val="008F31DA"/>
    <w:rsid w:val="008F42BF"/>
    <w:rsid w:val="008F51D7"/>
    <w:rsid w:val="008F5451"/>
    <w:rsid w:val="008F6CA4"/>
    <w:rsid w:val="0090261A"/>
    <w:rsid w:val="00905368"/>
    <w:rsid w:val="009071EC"/>
    <w:rsid w:val="00907E85"/>
    <w:rsid w:val="00910CAF"/>
    <w:rsid w:val="00913AFA"/>
    <w:rsid w:val="00914E6F"/>
    <w:rsid w:val="009153FD"/>
    <w:rsid w:val="00915C55"/>
    <w:rsid w:val="009162A1"/>
    <w:rsid w:val="009173FD"/>
    <w:rsid w:val="009207D4"/>
    <w:rsid w:val="009214CA"/>
    <w:rsid w:val="00921FAF"/>
    <w:rsid w:val="009229D9"/>
    <w:rsid w:val="00923E90"/>
    <w:rsid w:val="009245D0"/>
    <w:rsid w:val="00925B37"/>
    <w:rsid w:val="009300A6"/>
    <w:rsid w:val="009311E5"/>
    <w:rsid w:val="00933E0B"/>
    <w:rsid w:val="00934E0A"/>
    <w:rsid w:val="00941E44"/>
    <w:rsid w:val="0094254D"/>
    <w:rsid w:val="00944CE4"/>
    <w:rsid w:val="00945C0A"/>
    <w:rsid w:val="0094631E"/>
    <w:rsid w:val="00946BD3"/>
    <w:rsid w:val="00951D7F"/>
    <w:rsid w:val="00951E7D"/>
    <w:rsid w:val="009532D4"/>
    <w:rsid w:val="00953A43"/>
    <w:rsid w:val="00957014"/>
    <w:rsid w:val="00957505"/>
    <w:rsid w:val="0096016A"/>
    <w:rsid w:val="00960F2B"/>
    <w:rsid w:val="00961086"/>
    <w:rsid w:val="00961990"/>
    <w:rsid w:val="009650F8"/>
    <w:rsid w:val="00965226"/>
    <w:rsid w:val="00967DDA"/>
    <w:rsid w:val="009708F8"/>
    <w:rsid w:val="00971A78"/>
    <w:rsid w:val="00972E3A"/>
    <w:rsid w:val="00973623"/>
    <w:rsid w:val="009736E3"/>
    <w:rsid w:val="00974A42"/>
    <w:rsid w:val="00975530"/>
    <w:rsid w:val="00976962"/>
    <w:rsid w:val="00977ED5"/>
    <w:rsid w:val="009809D0"/>
    <w:rsid w:val="00980A6B"/>
    <w:rsid w:val="00980FF7"/>
    <w:rsid w:val="009831CC"/>
    <w:rsid w:val="00984F04"/>
    <w:rsid w:val="00986B68"/>
    <w:rsid w:val="00986E59"/>
    <w:rsid w:val="00987A8C"/>
    <w:rsid w:val="00991090"/>
    <w:rsid w:val="00992010"/>
    <w:rsid w:val="009931FC"/>
    <w:rsid w:val="00993BF7"/>
    <w:rsid w:val="00995871"/>
    <w:rsid w:val="00996112"/>
    <w:rsid w:val="009A0120"/>
    <w:rsid w:val="009A05DF"/>
    <w:rsid w:val="009A3D65"/>
    <w:rsid w:val="009A557C"/>
    <w:rsid w:val="009A5A2B"/>
    <w:rsid w:val="009A75A6"/>
    <w:rsid w:val="009B15A3"/>
    <w:rsid w:val="009B16F8"/>
    <w:rsid w:val="009B4431"/>
    <w:rsid w:val="009B449E"/>
    <w:rsid w:val="009B55BE"/>
    <w:rsid w:val="009B5C81"/>
    <w:rsid w:val="009B74A8"/>
    <w:rsid w:val="009B76AD"/>
    <w:rsid w:val="009C06B5"/>
    <w:rsid w:val="009C086E"/>
    <w:rsid w:val="009C0CDC"/>
    <w:rsid w:val="009C20D1"/>
    <w:rsid w:val="009C2D2A"/>
    <w:rsid w:val="009C3022"/>
    <w:rsid w:val="009C3B73"/>
    <w:rsid w:val="009C5B9C"/>
    <w:rsid w:val="009C630F"/>
    <w:rsid w:val="009C66E3"/>
    <w:rsid w:val="009C7F10"/>
    <w:rsid w:val="009D0B8F"/>
    <w:rsid w:val="009D1896"/>
    <w:rsid w:val="009D60D9"/>
    <w:rsid w:val="009D680F"/>
    <w:rsid w:val="009D710E"/>
    <w:rsid w:val="009D7619"/>
    <w:rsid w:val="009D7820"/>
    <w:rsid w:val="009E265C"/>
    <w:rsid w:val="009E2ABC"/>
    <w:rsid w:val="009E2B19"/>
    <w:rsid w:val="009E580E"/>
    <w:rsid w:val="009E59D2"/>
    <w:rsid w:val="009E5F5B"/>
    <w:rsid w:val="009F0F2C"/>
    <w:rsid w:val="009F10BF"/>
    <w:rsid w:val="009F1443"/>
    <w:rsid w:val="009F2E82"/>
    <w:rsid w:val="009F623C"/>
    <w:rsid w:val="00A008BF"/>
    <w:rsid w:val="00A00FFE"/>
    <w:rsid w:val="00A02067"/>
    <w:rsid w:val="00A02507"/>
    <w:rsid w:val="00A028D3"/>
    <w:rsid w:val="00A02A4C"/>
    <w:rsid w:val="00A035AC"/>
    <w:rsid w:val="00A0570E"/>
    <w:rsid w:val="00A0628E"/>
    <w:rsid w:val="00A06359"/>
    <w:rsid w:val="00A1429D"/>
    <w:rsid w:val="00A1430F"/>
    <w:rsid w:val="00A166C6"/>
    <w:rsid w:val="00A1689B"/>
    <w:rsid w:val="00A2044D"/>
    <w:rsid w:val="00A231ED"/>
    <w:rsid w:val="00A23B5F"/>
    <w:rsid w:val="00A24EC9"/>
    <w:rsid w:val="00A24F3E"/>
    <w:rsid w:val="00A25E98"/>
    <w:rsid w:val="00A2640F"/>
    <w:rsid w:val="00A26460"/>
    <w:rsid w:val="00A27B50"/>
    <w:rsid w:val="00A31200"/>
    <w:rsid w:val="00A31635"/>
    <w:rsid w:val="00A31A72"/>
    <w:rsid w:val="00A3300A"/>
    <w:rsid w:val="00A370DA"/>
    <w:rsid w:val="00A402EC"/>
    <w:rsid w:val="00A4157D"/>
    <w:rsid w:val="00A41A5B"/>
    <w:rsid w:val="00A4241C"/>
    <w:rsid w:val="00A4259D"/>
    <w:rsid w:val="00A445D9"/>
    <w:rsid w:val="00A44615"/>
    <w:rsid w:val="00A46139"/>
    <w:rsid w:val="00A53DFD"/>
    <w:rsid w:val="00A56074"/>
    <w:rsid w:val="00A564AA"/>
    <w:rsid w:val="00A60B91"/>
    <w:rsid w:val="00A61B78"/>
    <w:rsid w:val="00A637B3"/>
    <w:rsid w:val="00A65044"/>
    <w:rsid w:val="00A653CA"/>
    <w:rsid w:val="00A6585A"/>
    <w:rsid w:val="00A6648C"/>
    <w:rsid w:val="00A66E91"/>
    <w:rsid w:val="00A670ED"/>
    <w:rsid w:val="00A70911"/>
    <w:rsid w:val="00A71384"/>
    <w:rsid w:val="00A71C46"/>
    <w:rsid w:val="00A72064"/>
    <w:rsid w:val="00A734BC"/>
    <w:rsid w:val="00A76400"/>
    <w:rsid w:val="00A77944"/>
    <w:rsid w:val="00A77ED4"/>
    <w:rsid w:val="00A809BB"/>
    <w:rsid w:val="00A82C7F"/>
    <w:rsid w:val="00A85AF6"/>
    <w:rsid w:val="00A87303"/>
    <w:rsid w:val="00A875EA"/>
    <w:rsid w:val="00A87A73"/>
    <w:rsid w:val="00A90574"/>
    <w:rsid w:val="00A90A7B"/>
    <w:rsid w:val="00A910F9"/>
    <w:rsid w:val="00A91205"/>
    <w:rsid w:val="00A91351"/>
    <w:rsid w:val="00A916E1"/>
    <w:rsid w:val="00A93222"/>
    <w:rsid w:val="00A93242"/>
    <w:rsid w:val="00A9781E"/>
    <w:rsid w:val="00AA026D"/>
    <w:rsid w:val="00AA1BB9"/>
    <w:rsid w:val="00AA4245"/>
    <w:rsid w:val="00AA4979"/>
    <w:rsid w:val="00AA6C28"/>
    <w:rsid w:val="00AA7AA0"/>
    <w:rsid w:val="00AB0BE4"/>
    <w:rsid w:val="00AB50F5"/>
    <w:rsid w:val="00AB55A0"/>
    <w:rsid w:val="00AB657A"/>
    <w:rsid w:val="00AC0671"/>
    <w:rsid w:val="00AC0898"/>
    <w:rsid w:val="00AC1ECB"/>
    <w:rsid w:val="00AC2928"/>
    <w:rsid w:val="00AC3280"/>
    <w:rsid w:val="00AC3646"/>
    <w:rsid w:val="00AC4CF2"/>
    <w:rsid w:val="00AC50CD"/>
    <w:rsid w:val="00AC7855"/>
    <w:rsid w:val="00AD08AB"/>
    <w:rsid w:val="00AD10F2"/>
    <w:rsid w:val="00AD4A6F"/>
    <w:rsid w:val="00AD69BA"/>
    <w:rsid w:val="00AD754A"/>
    <w:rsid w:val="00AD7F3F"/>
    <w:rsid w:val="00AE0239"/>
    <w:rsid w:val="00AE03D0"/>
    <w:rsid w:val="00AE0DCC"/>
    <w:rsid w:val="00AE12EA"/>
    <w:rsid w:val="00AE13E8"/>
    <w:rsid w:val="00AE31EE"/>
    <w:rsid w:val="00AE4360"/>
    <w:rsid w:val="00AE474D"/>
    <w:rsid w:val="00AE6068"/>
    <w:rsid w:val="00AE63BA"/>
    <w:rsid w:val="00AE699E"/>
    <w:rsid w:val="00AF036A"/>
    <w:rsid w:val="00AF145B"/>
    <w:rsid w:val="00AF4328"/>
    <w:rsid w:val="00AF6372"/>
    <w:rsid w:val="00AF7A86"/>
    <w:rsid w:val="00B0068E"/>
    <w:rsid w:val="00B00796"/>
    <w:rsid w:val="00B0088D"/>
    <w:rsid w:val="00B03002"/>
    <w:rsid w:val="00B031C4"/>
    <w:rsid w:val="00B06685"/>
    <w:rsid w:val="00B06EC2"/>
    <w:rsid w:val="00B12C7C"/>
    <w:rsid w:val="00B13443"/>
    <w:rsid w:val="00B14286"/>
    <w:rsid w:val="00B1500F"/>
    <w:rsid w:val="00B166FA"/>
    <w:rsid w:val="00B17737"/>
    <w:rsid w:val="00B220FB"/>
    <w:rsid w:val="00B22490"/>
    <w:rsid w:val="00B24791"/>
    <w:rsid w:val="00B264E0"/>
    <w:rsid w:val="00B26753"/>
    <w:rsid w:val="00B26BAC"/>
    <w:rsid w:val="00B26BAD"/>
    <w:rsid w:val="00B3096E"/>
    <w:rsid w:val="00B30E81"/>
    <w:rsid w:val="00B31912"/>
    <w:rsid w:val="00B33CA9"/>
    <w:rsid w:val="00B34242"/>
    <w:rsid w:val="00B34D7C"/>
    <w:rsid w:val="00B34EB3"/>
    <w:rsid w:val="00B362D7"/>
    <w:rsid w:val="00B36688"/>
    <w:rsid w:val="00B36CE7"/>
    <w:rsid w:val="00B370C1"/>
    <w:rsid w:val="00B40DEF"/>
    <w:rsid w:val="00B41C09"/>
    <w:rsid w:val="00B4211D"/>
    <w:rsid w:val="00B423F6"/>
    <w:rsid w:val="00B42480"/>
    <w:rsid w:val="00B4376C"/>
    <w:rsid w:val="00B4533E"/>
    <w:rsid w:val="00B4542E"/>
    <w:rsid w:val="00B459B4"/>
    <w:rsid w:val="00B46913"/>
    <w:rsid w:val="00B50BA3"/>
    <w:rsid w:val="00B51EF5"/>
    <w:rsid w:val="00B52B7E"/>
    <w:rsid w:val="00B52C97"/>
    <w:rsid w:val="00B546F9"/>
    <w:rsid w:val="00B54832"/>
    <w:rsid w:val="00B54AF5"/>
    <w:rsid w:val="00B566DD"/>
    <w:rsid w:val="00B567E1"/>
    <w:rsid w:val="00B57CD3"/>
    <w:rsid w:val="00B600B1"/>
    <w:rsid w:val="00B6293A"/>
    <w:rsid w:val="00B62C5E"/>
    <w:rsid w:val="00B644F3"/>
    <w:rsid w:val="00B70464"/>
    <w:rsid w:val="00B704E1"/>
    <w:rsid w:val="00B71666"/>
    <w:rsid w:val="00B71C78"/>
    <w:rsid w:val="00B71EA6"/>
    <w:rsid w:val="00B72C81"/>
    <w:rsid w:val="00B730E2"/>
    <w:rsid w:val="00B736DB"/>
    <w:rsid w:val="00B7469F"/>
    <w:rsid w:val="00B7593E"/>
    <w:rsid w:val="00B803F0"/>
    <w:rsid w:val="00B81230"/>
    <w:rsid w:val="00B812E1"/>
    <w:rsid w:val="00B829A4"/>
    <w:rsid w:val="00B83141"/>
    <w:rsid w:val="00B84F14"/>
    <w:rsid w:val="00B8577B"/>
    <w:rsid w:val="00B903B1"/>
    <w:rsid w:val="00B90A1F"/>
    <w:rsid w:val="00B90C2F"/>
    <w:rsid w:val="00B971AF"/>
    <w:rsid w:val="00B97E67"/>
    <w:rsid w:val="00BA174F"/>
    <w:rsid w:val="00BA1A86"/>
    <w:rsid w:val="00BA31ED"/>
    <w:rsid w:val="00BA5F53"/>
    <w:rsid w:val="00BA74E8"/>
    <w:rsid w:val="00BB0637"/>
    <w:rsid w:val="00BB1AC4"/>
    <w:rsid w:val="00BB1FBB"/>
    <w:rsid w:val="00BB3761"/>
    <w:rsid w:val="00BB4E79"/>
    <w:rsid w:val="00BB6CDF"/>
    <w:rsid w:val="00BB7007"/>
    <w:rsid w:val="00BC1810"/>
    <w:rsid w:val="00BC4ECB"/>
    <w:rsid w:val="00BC7723"/>
    <w:rsid w:val="00BD2394"/>
    <w:rsid w:val="00BD2C55"/>
    <w:rsid w:val="00BD36FD"/>
    <w:rsid w:val="00BD3C07"/>
    <w:rsid w:val="00BD52EF"/>
    <w:rsid w:val="00BD7FAF"/>
    <w:rsid w:val="00BE1D7B"/>
    <w:rsid w:val="00BE6E4A"/>
    <w:rsid w:val="00BF01DA"/>
    <w:rsid w:val="00BF07BB"/>
    <w:rsid w:val="00BF15C5"/>
    <w:rsid w:val="00BF1C01"/>
    <w:rsid w:val="00BF20C0"/>
    <w:rsid w:val="00BF2555"/>
    <w:rsid w:val="00BF529A"/>
    <w:rsid w:val="00BF60C9"/>
    <w:rsid w:val="00C029EC"/>
    <w:rsid w:val="00C04711"/>
    <w:rsid w:val="00C050FA"/>
    <w:rsid w:val="00C1029C"/>
    <w:rsid w:val="00C1131E"/>
    <w:rsid w:val="00C12DD1"/>
    <w:rsid w:val="00C13FDC"/>
    <w:rsid w:val="00C148E3"/>
    <w:rsid w:val="00C1572D"/>
    <w:rsid w:val="00C17C06"/>
    <w:rsid w:val="00C202E1"/>
    <w:rsid w:val="00C208BD"/>
    <w:rsid w:val="00C2157E"/>
    <w:rsid w:val="00C22C50"/>
    <w:rsid w:val="00C26B8D"/>
    <w:rsid w:val="00C26F2F"/>
    <w:rsid w:val="00C27C77"/>
    <w:rsid w:val="00C30037"/>
    <w:rsid w:val="00C301B6"/>
    <w:rsid w:val="00C31584"/>
    <w:rsid w:val="00C31BDE"/>
    <w:rsid w:val="00C3205C"/>
    <w:rsid w:val="00C3242D"/>
    <w:rsid w:val="00C325F6"/>
    <w:rsid w:val="00C32658"/>
    <w:rsid w:val="00C339EC"/>
    <w:rsid w:val="00C34014"/>
    <w:rsid w:val="00C34465"/>
    <w:rsid w:val="00C34DE1"/>
    <w:rsid w:val="00C35E4E"/>
    <w:rsid w:val="00C37A98"/>
    <w:rsid w:val="00C40CD4"/>
    <w:rsid w:val="00C42E4A"/>
    <w:rsid w:val="00C42ECD"/>
    <w:rsid w:val="00C43083"/>
    <w:rsid w:val="00C43123"/>
    <w:rsid w:val="00C463A8"/>
    <w:rsid w:val="00C46D6D"/>
    <w:rsid w:val="00C479E3"/>
    <w:rsid w:val="00C47B67"/>
    <w:rsid w:val="00C50821"/>
    <w:rsid w:val="00C5114E"/>
    <w:rsid w:val="00C51492"/>
    <w:rsid w:val="00C51707"/>
    <w:rsid w:val="00C521D0"/>
    <w:rsid w:val="00C52E8D"/>
    <w:rsid w:val="00C532B2"/>
    <w:rsid w:val="00C578B8"/>
    <w:rsid w:val="00C57F69"/>
    <w:rsid w:val="00C60388"/>
    <w:rsid w:val="00C60F70"/>
    <w:rsid w:val="00C612EF"/>
    <w:rsid w:val="00C6167F"/>
    <w:rsid w:val="00C62C7D"/>
    <w:rsid w:val="00C63CFF"/>
    <w:rsid w:val="00C65953"/>
    <w:rsid w:val="00C65BFE"/>
    <w:rsid w:val="00C662AA"/>
    <w:rsid w:val="00C6709A"/>
    <w:rsid w:val="00C67287"/>
    <w:rsid w:val="00C708DD"/>
    <w:rsid w:val="00C70920"/>
    <w:rsid w:val="00C70C5E"/>
    <w:rsid w:val="00C73248"/>
    <w:rsid w:val="00C74AA8"/>
    <w:rsid w:val="00C7629F"/>
    <w:rsid w:val="00C766A6"/>
    <w:rsid w:val="00C77787"/>
    <w:rsid w:val="00C80156"/>
    <w:rsid w:val="00C82201"/>
    <w:rsid w:val="00C83B26"/>
    <w:rsid w:val="00C841ED"/>
    <w:rsid w:val="00C85D2B"/>
    <w:rsid w:val="00C90518"/>
    <w:rsid w:val="00C9348C"/>
    <w:rsid w:val="00C94A92"/>
    <w:rsid w:val="00C94C61"/>
    <w:rsid w:val="00C96408"/>
    <w:rsid w:val="00C96B3D"/>
    <w:rsid w:val="00C96F9E"/>
    <w:rsid w:val="00C97427"/>
    <w:rsid w:val="00CA0BB0"/>
    <w:rsid w:val="00CA344E"/>
    <w:rsid w:val="00CA3FC3"/>
    <w:rsid w:val="00CA6DAD"/>
    <w:rsid w:val="00CA71EB"/>
    <w:rsid w:val="00CA7289"/>
    <w:rsid w:val="00CB0141"/>
    <w:rsid w:val="00CB1F39"/>
    <w:rsid w:val="00CB24C3"/>
    <w:rsid w:val="00CB2555"/>
    <w:rsid w:val="00CC1CE3"/>
    <w:rsid w:val="00CC2D7A"/>
    <w:rsid w:val="00CC2E27"/>
    <w:rsid w:val="00CC42CF"/>
    <w:rsid w:val="00CC43D6"/>
    <w:rsid w:val="00CC508E"/>
    <w:rsid w:val="00CC5B93"/>
    <w:rsid w:val="00CC5F98"/>
    <w:rsid w:val="00CC6B5B"/>
    <w:rsid w:val="00CC711E"/>
    <w:rsid w:val="00CC7978"/>
    <w:rsid w:val="00CD0230"/>
    <w:rsid w:val="00CD0619"/>
    <w:rsid w:val="00CD105A"/>
    <w:rsid w:val="00CD264C"/>
    <w:rsid w:val="00CD2C38"/>
    <w:rsid w:val="00CD2ECA"/>
    <w:rsid w:val="00CD3111"/>
    <w:rsid w:val="00CD481C"/>
    <w:rsid w:val="00CD6728"/>
    <w:rsid w:val="00CD7702"/>
    <w:rsid w:val="00CE1D88"/>
    <w:rsid w:val="00CE4975"/>
    <w:rsid w:val="00CE5083"/>
    <w:rsid w:val="00CE525E"/>
    <w:rsid w:val="00CE52A1"/>
    <w:rsid w:val="00CE7682"/>
    <w:rsid w:val="00CE76D6"/>
    <w:rsid w:val="00CF1372"/>
    <w:rsid w:val="00CF4610"/>
    <w:rsid w:val="00CF554B"/>
    <w:rsid w:val="00CF5CE2"/>
    <w:rsid w:val="00D00577"/>
    <w:rsid w:val="00D0060C"/>
    <w:rsid w:val="00D01672"/>
    <w:rsid w:val="00D04FD9"/>
    <w:rsid w:val="00D058F5"/>
    <w:rsid w:val="00D05ADA"/>
    <w:rsid w:val="00D0735B"/>
    <w:rsid w:val="00D111D8"/>
    <w:rsid w:val="00D1228B"/>
    <w:rsid w:val="00D12B5D"/>
    <w:rsid w:val="00D13E0B"/>
    <w:rsid w:val="00D17AFA"/>
    <w:rsid w:val="00D20A35"/>
    <w:rsid w:val="00D21E35"/>
    <w:rsid w:val="00D21EE7"/>
    <w:rsid w:val="00D21FA7"/>
    <w:rsid w:val="00D21FF9"/>
    <w:rsid w:val="00D23D50"/>
    <w:rsid w:val="00D2554F"/>
    <w:rsid w:val="00D25DC4"/>
    <w:rsid w:val="00D307DD"/>
    <w:rsid w:val="00D325A1"/>
    <w:rsid w:val="00D329E0"/>
    <w:rsid w:val="00D32EE6"/>
    <w:rsid w:val="00D33A0E"/>
    <w:rsid w:val="00D34988"/>
    <w:rsid w:val="00D34FC6"/>
    <w:rsid w:val="00D35F13"/>
    <w:rsid w:val="00D40657"/>
    <w:rsid w:val="00D41184"/>
    <w:rsid w:val="00D41F45"/>
    <w:rsid w:val="00D42ECD"/>
    <w:rsid w:val="00D44CFE"/>
    <w:rsid w:val="00D4742C"/>
    <w:rsid w:val="00D50157"/>
    <w:rsid w:val="00D50B6D"/>
    <w:rsid w:val="00D513EE"/>
    <w:rsid w:val="00D516EB"/>
    <w:rsid w:val="00D51CDF"/>
    <w:rsid w:val="00D52C20"/>
    <w:rsid w:val="00D53822"/>
    <w:rsid w:val="00D544A1"/>
    <w:rsid w:val="00D55944"/>
    <w:rsid w:val="00D576C3"/>
    <w:rsid w:val="00D60DE7"/>
    <w:rsid w:val="00D61769"/>
    <w:rsid w:val="00D634B6"/>
    <w:rsid w:val="00D636EF"/>
    <w:rsid w:val="00D6576A"/>
    <w:rsid w:val="00D65C96"/>
    <w:rsid w:val="00D66FEA"/>
    <w:rsid w:val="00D7076E"/>
    <w:rsid w:val="00D7084C"/>
    <w:rsid w:val="00D71AE2"/>
    <w:rsid w:val="00D72352"/>
    <w:rsid w:val="00D736CD"/>
    <w:rsid w:val="00D7530B"/>
    <w:rsid w:val="00D75FB5"/>
    <w:rsid w:val="00D77781"/>
    <w:rsid w:val="00D811EC"/>
    <w:rsid w:val="00D817AE"/>
    <w:rsid w:val="00D81E58"/>
    <w:rsid w:val="00D85FC3"/>
    <w:rsid w:val="00D869AD"/>
    <w:rsid w:val="00D91613"/>
    <w:rsid w:val="00D9194A"/>
    <w:rsid w:val="00D91960"/>
    <w:rsid w:val="00D934AD"/>
    <w:rsid w:val="00D93F73"/>
    <w:rsid w:val="00D94D8F"/>
    <w:rsid w:val="00D951EB"/>
    <w:rsid w:val="00D9528C"/>
    <w:rsid w:val="00D96062"/>
    <w:rsid w:val="00D96276"/>
    <w:rsid w:val="00D96F1C"/>
    <w:rsid w:val="00DA1A28"/>
    <w:rsid w:val="00DA2A62"/>
    <w:rsid w:val="00DA4038"/>
    <w:rsid w:val="00DA4E27"/>
    <w:rsid w:val="00DA7E77"/>
    <w:rsid w:val="00DB0F8F"/>
    <w:rsid w:val="00DB20E1"/>
    <w:rsid w:val="00DB27DC"/>
    <w:rsid w:val="00DB2848"/>
    <w:rsid w:val="00DB2ABC"/>
    <w:rsid w:val="00DB2B2F"/>
    <w:rsid w:val="00DB407D"/>
    <w:rsid w:val="00DB4A88"/>
    <w:rsid w:val="00DB65B3"/>
    <w:rsid w:val="00DB6D0B"/>
    <w:rsid w:val="00DB7147"/>
    <w:rsid w:val="00DB7DD1"/>
    <w:rsid w:val="00DB7F41"/>
    <w:rsid w:val="00DC26DC"/>
    <w:rsid w:val="00DC36EB"/>
    <w:rsid w:val="00DC660C"/>
    <w:rsid w:val="00DC6835"/>
    <w:rsid w:val="00DC6EE9"/>
    <w:rsid w:val="00DD02FA"/>
    <w:rsid w:val="00DD1B6D"/>
    <w:rsid w:val="00DD2FBE"/>
    <w:rsid w:val="00DD5FA2"/>
    <w:rsid w:val="00DD70EC"/>
    <w:rsid w:val="00DE23B3"/>
    <w:rsid w:val="00DE2493"/>
    <w:rsid w:val="00DE33C5"/>
    <w:rsid w:val="00DE703F"/>
    <w:rsid w:val="00DF01E2"/>
    <w:rsid w:val="00DF01EA"/>
    <w:rsid w:val="00DF11C9"/>
    <w:rsid w:val="00DF2DF6"/>
    <w:rsid w:val="00DF6D9E"/>
    <w:rsid w:val="00E00109"/>
    <w:rsid w:val="00E02CC9"/>
    <w:rsid w:val="00E03A1E"/>
    <w:rsid w:val="00E04B19"/>
    <w:rsid w:val="00E05D63"/>
    <w:rsid w:val="00E05FB7"/>
    <w:rsid w:val="00E06659"/>
    <w:rsid w:val="00E0697C"/>
    <w:rsid w:val="00E06A2F"/>
    <w:rsid w:val="00E1599C"/>
    <w:rsid w:val="00E15E3F"/>
    <w:rsid w:val="00E16EC1"/>
    <w:rsid w:val="00E17CD7"/>
    <w:rsid w:val="00E17F33"/>
    <w:rsid w:val="00E23B0B"/>
    <w:rsid w:val="00E24424"/>
    <w:rsid w:val="00E2510F"/>
    <w:rsid w:val="00E25B4F"/>
    <w:rsid w:val="00E26698"/>
    <w:rsid w:val="00E26931"/>
    <w:rsid w:val="00E26A01"/>
    <w:rsid w:val="00E26DBA"/>
    <w:rsid w:val="00E30C63"/>
    <w:rsid w:val="00E31307"/>
    <w:rsid w:val="00E31D7E"/>
    <w:rsid w:val="00E331F8"/>
    <w:rsid w:val="00E33D34"/>
    <w:rsid w:val="00E34676"/>
    <w:rsid w:val="00E355F8"/>
    <w:rsid w:val="00E3726D"/>
    <w:rsid w:val="00E40AAA"/>
    <w:rsid w:val="00E41FEF"/>
    <w:rsid w:val="00E45C46"/>
    <w:rsid w:val="00E45EE8"/>
    <w:rsid w:val="00E45FB7"/>
    <w:rsid w:val="00E4650D"/>
    <w:rsid w:val="00E46969"/>
    <w:rsid w:val="00E51FF6"/>
    <w:rsid w:val="00E52A8F"/>
    <w:rsid w:val="00E57428"/>
    <w:rsid w:val="00E60AE5"/>
    <w:rsid w:val="00E61CCE"/>
    <w:rsid w:val="00E63CA3"/>
    <w:rsid w:val="00E649AB"/>
    <w:rsid w:val="00E66CEA"/>
    <w:rsid w:val="00E70DDC"/>
    <w:rsid w:val="00E71AAE"/>
    <w:rsid w:val="00E725A0"/>
    <w:rsid w:val="00E76982"/>
    <w:rsid w:val="00E77771"/>
    <w:rsid w:val="00E8009B"/>
    <w:rsid w:val="00E81737"/>
    <w:rsid w:val="00E82671"/>
    <w:rsid w:val="00E82BAD"/>
    <w:rsid w:val="00E833E4"/>
    <w:rsid w:val="00E84D59"/>
    <w:rsid w:val="00E86694"/>
    <w:rsid w:val="00E8743F"/>
    <w:rsid w:val="00E91866"/>
    <w:rsid w:val="00E925E4"/>
    <w:rsid w:val="00E93A7A"/>
    <w:rsid w:val="00E95AAF"/>
    <w:rsid w:val="00E96364"/>
    <w:rsid w:val="00E973B8"/>
    <w:rsid w:val="00EA0D9D"/>
    <w:rsid w:val="00EA14CC"/>
    <w:rsid w:val="00EA3868"/>
    <w:rsid w:val="00EA428C"/>
    <w:rsid w:val="00EA6E34"/>
    <w:rsid w:val="00EB1E6D"/>
    <w:rsid w:val="00EB28ED"/>
    <w:rsid w:val="00EB30CF"/>
    <w:rsid w:val="00EB3A5A"/>
    <w:rsid w:val="00EB4EE3"/>
    <w:rsid w:val="00EB7862"/>
    <w:rsid w:val="00EC0DCB"/>
    <w:rsid w:val="00EC1020"/>
    <w:rsid w:val="00EC1727"/>
    <w:rsid w:val="00EC324D"/>
    <w:rsid w:val="00EC4DB4"/>
    <w:rsid w:val="00EC4E17"/>
    <w:rsid w:val="00EC6B72"/>
    <w:rsid w:val="00EC6CF4"/>
    <w:rsid w:val="00EC73AB"/>
    <w:rsid w:val="00EC78C3"/>
    <w:rsid w:val="00ED00A5"/>
    <w:rsid w:val="00ED08E1"/>
    <w:rsid w:val="00ED39D1"/>
    <w:rsid w:val="00ED3C43"/>
    <w:rsid w:val="00ED597F"/>
    <w:rsid w:val="00ED64FC"/>
    <w:rsid w:val="00ED675D"/>
    <w:rsid w:val="00EE0E4B"/>
    <w:rsid w:val="00EE203F"/>
    <w:rsid w:val="00EE289D"/>
    <w:rsid w:val="00EE29AB"/>
    <w:rsid w:val="00EE29CF"/>
    <w:rsid w:val="00EE3F07"/>
    <w:rsid w:val="00EE4207"/>
    <w:rsid w:val="00EE4B1F"/>
    <w:rsid w:val="00EE58B9"/>
    <w:rsid w:val="00EE7757"/>
    <w:rsid w:val="00EF0531"/>
    <w:rsid w:val="00EF07A9"/>
    <w:rsid w:val="00EF119D"/>
    <w:rsid w:val="00EF1E9D"/>
    <w:rsid w:val="00EF481E"/>
    <w:rsid w:val="00EF5EA3"/>
    <w:rsid w:val="00F00688"/>
    <w:rsid w:val="00F00AA4"/>
    <w:rsid w:val="00F00F41"/>
    <w:rsid w:val="00F0159F"/>
    <w:rsid w:val="00F026BF"/>
    <w:rsid w:val="00F03CFD"/>
    <w:rsid w:val="00F04901"/>
    <w:rsid w:val="00F04C73"/>
    <w:rsid w:val="00F066A8"/>
    <w:rsid w:val="00F066B3"/>
    <w:rsid w:val="00F0747E"/>
    <w:rsid w:val="00F07F7A"/>
    <w:rsid w:val="00F10AF8"/>
    <w:rsid w:val="00F10FD6"/>
    <w:rsid w:val="00F11FCF"/>
    <w:rsid w:val="00F135FA"/>
    <w:rsid w:val="00F15576"/>
    <w:rsid w:val="00F221C5"/>
    <w:rsid w:val="00F22501"/>
    <w:rsid w:val="00F2256E"/>
    <w:rsid w:val="00F22FF1"/>
    <w:rsid w:val="00F23A61"/>
    <w:rsid w:val="00F23E75"/>
    <w:rsid w:val="00F3078A"/>
    <w:rsid w:val="00F32A26"/>
    <w:rsid w:val="00F344B6"/>
    <w:rsid w:val="00F35198"/>
    <w:rsid w:val="00F35FC2"/>
    <w:rsid w:val="00F36464"/>
    <w:rsid w:val="00F36920"/>
    <w:rsid w:val="00F3768C"/>
    <w:rsid w:val="00F41B02"/>
    <w:rsid w:val="00F42466"/>
    <w:rsid w:val="00F43AC6"/>
    <w:rsid w:val="00F43E60"/>
    <w:rsid w:val="00F451B2"/>
    <w:rsid w:val="00F4579C"/>
    <w:rsid w:val="00F477FB"/>
    <w:rsid w:val="00F50E74"/>
    <w:rsid w:val="00F57F24"/>
    <w:rsid w:val="00F60083"/>
    <w:rsid w:val="00F60214"/>
    <w:rsid w:val="00F62E45"/>
    <w:rsid w:val="00F65D05"/>
    <w:rsid w:val="00F67A39"/>
    <w:rsid w:val="00F73BCA"/>
    <w:rsid w:val="00F750A5"/>
    <w:rsid w:val="00F8157F"/>
    <w:rsid w:val="00F819F6"/>
    <w:rsid w:val="00F82788"/>
    <w:rsid w:val="00F83173"/>
    <w:rsid w:val="00F8491B"/>
    <w:rsid w:val="00F86135"/>
    <w:rsid w:val="00F8637E"/>
    <w:rsid w:val="00F905C9"/>
    <w:rsid w:val="00F91793"/>
    <w:rsid w:val="00F92EAD"/>
    <w:rsid w:val="00F9427D"/>
    <w:rsid w:val="00F95470"/>
    <w:rsid w:val="00F95779"/>
    <w:rsid w:val="00F96E2D"/>
    <w:rsid w:val="00F97990"/>
    <w:rsid w:val="00F97D67"/>
    <w:rsid w:val="00F97DED"/>
    <w:rsid w:val="00FA246D"/>
    <w:rsid w:val="00FA3C91"/>
    <w:rsid w:val="00FA3E69"/>
    <w:rsid w:val="00FA5FD8"/>
    <w:rsid w:val="00FA619C"/>
    <w:rsid w:val="00FA6357"/>
    <w:rsid w:val="00FB0A45"/>
    <w:rsid w:val="00FB206C"/>
    <w:rsid w:val="00FB2AC6"/>
    <w:rsid w:val="00FB2CB6"/>
    <w:rsid w:val="00FB4229"/>
    <w:rsid w:val="00FB4EC3"/>
    <w:rsid w:val="00FB55DB"/>
    <w:rsid w:val="00FB716F"/>
    <w:rsid w:val="00FC289D"/>
    <w:rsid w:val="00FC467A"/>
    <w:rsid w:val="00FC7640"/>
    <w:rsid w:val="00FC79CE"/>
    <w:rsid w:val="00FD0ED6"/>
    <w:rsid w:val="00FD10BD"/>
    <w:rsid w:val="00FD35ED"/>
    <w:rsid w:val="00FD3F3C"/>
    <w:rsid w:val="00FD406F"/>
    <w:rsid w:val="00FD4893"/>
    <w:rsid w:val="00FD553B"/>
    <w:rsid w:val="00FE226E"/>
    <w:rsid w:val="00FE369E"/>
    <w:rsid w:val="00FE3B86"/>
    <w:rsid w:val="00FE5079"/>
    <w:rsid w:val="00FE6062"/>
    <w:rsid w:val="00FE62CC"/>
    <w:rsid w:val="00FE7A9E"/>
    <w:rsid w:val="00FF3642"/>
    <w:rsid w:val="00FF60B1"/>
    <w:rsid w:val="00FF6608"/>
    <w:rsid w:val="00FF7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C4DF671-5E4E-42DC-94DB-B92F2EDF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C2BA8"/>
    <w:pPr>
      <w:widowControl w:val="0"/>
    </w:pPr>
    <w:rPr>
      <w:rFonts w:ascii="Times New Roman" w:hAnsi="Times New Roman"/>
      <w:kern w:val="2"/>
      <w:sz w:val="24"/>
      <w:szCs w:val="24"/>
    </w:rPr>
  </w:style>
  <w:style w:type="paragraph" w:styleId="10">
    <w:name w:val="heading 1"/>
    <w:basedOn w:val="a0"/>
    <w:next w:val="a0"/>
    <w:qFormat/>
    <w:rsid w:val="008C2F2A"/>
    <w:pPr>
      <w:keepNext/>
      <w:spacing w:before="180" w:after="180" w:line="720" w:lineRule="auto"/>
      <w:outlineLvl w:val="0"/>
    </w:pPr>
    <w:rPr>
      <w:rFonts w:ascii="Arial" w:hAnsi="Arial"/>
      <w:b/>
      <w:bCs/>
      <w:kern w:val="52"/>
      <w:sz w:val="52"/>
      <w:szCs w:val="5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C2BA8"/>
    <w:pPr>
      <w:tabs>
        <w:tab w:val="center" w:pos="4153"/>
        <w:tab w:val="right" w:pos="8306"/>
      </w:tabs>
      <w:snapToGrid w:val="0"/>
    </w:pPr>
    <w:rPr>
      <w:sz w:val="20"/>
      <w:szCs w:val="20"/>
    </w:rPr>
  </w:style>
  <w:style w:type="character" w:customStyle="1" w:styleId="a5">
    <w:name w:val="頁首 字元"/>
    <w:link w:val="a4"/>
    <w:uiPriority w:val="99"/>
    <w:rsid w:val="000C2BA8"/>
    <w:rPr>
      <w:sz w:val="20"/>
      <w:szCs w:val="20"/>
    </w:rPr>
  </w:style>
  <w:style w:type="paragraph" w:styleId="a6">
    <w:name w:val="footer"/>
    <w:basedOn w:val="a0"/>
    <w:link w:val="a7"/>
    <w:uiPriority w:val="99"/>
    <w:unhideWhenUsed/>
    <w:rsid w:val="000C2BA8"/>
    <w:pPr>
      <w:tabs>
        <w:tab w:val="center" w:pos="4153"/>
        <w:tab w:val="right" w:pos="8306"/>
      </w:tabs>
      <w:snapToGrid w:val="0"/>
    </w:pPr>
    <w:rPr>
      <w:sz w:val="20"/>
      <w:szCs w:val="20"/>
    </w:rPr>
  </w:style>
  <w:style w:type="character" w:customStyle="1" w:styleId="a7">
    <w:name w:val="頁尾 字元"/>
    <w:link w:val="a6"/>
    <w:uiPriority w:val="99"/>
    <w:rsid w:val="000C2BA8"/>
    <w:rPr>
      <w:sz w:val="20"/>
      <w:szCs w:val="20"/>
    </w:rPr>
  </w:style>
  <w:style w:type="paragraph" w:customStyle="1" w:styleId="Tabletext">
    <w:name w:val="Tabletext"/>
    <w:basedOn w:val="a0"/>
    <w:rsid w:val="000C2BA8"/>
    <w:pPr>
      <w:keepLines/>
      <w:spacing w:after="120" w:line="240" w:lineRule="atLeast"/>
    </w:pPr>
    <w:rPr>
      <w:kern w:val="0"/>
      <w:sz w:val="20"/>
      <w:szCs w:val="20"/>
      <w:lang w:eastAsia="en-US"/>
    </w:rPr>
  </w:style>
  <w:style w:type="character" w:customStyle="1" w:styleId="style131">
    <w:name w:val="style131"/>
    <w:rsid w:val="002E287D"/>
    <w:rPr>
      <w:rFonts w:ascii="Arial" w:hAnsi="Arial" w:cs="Arial" w:hint="default"/>
      <w:color w:val="000099"/>
    </w:rPr>
  </w:style>
  <w:style w:type="paragraph" w:styleId="Web">
    <w:name w:val="Normal (Web)"/>
    <w:basedOn w:val="a0"/>
    <w:uiPriority w:val="99"/>
    <w:semiHidden/>
    <w:unhideWhenUsed/>
    <w:rsid w:val="000719ED"/>
    <w:pPr>
      <w:widowControl/>
      <w:spacing w:before="100" w:beforeAutospacing="1" w:after="100" w:afterAutospacing="1"/>
    </w:pPr>
    <w:rPr>
      <w:rFonts w:ascii="新細明體" w:hAnsi="新細明體" w:cs="新細明體"/>
      <w:kern w:val="0"/>
    </w:rPr>
  </w:style>
  <w:style w:type="character" w:customStyle="1" w:styleId="style31">
    <w:name w:val="style31"/>
    <w:rsid w:val="00BF20C0"/>
    <w:rPr>
      <w:rFonts w:ascii="Arial" w:hAnsi="Arial" w:cs="Arial" w:hint="default"/>
      <w:sz w:val="20"/>
      <w:szCs w:val="20"/>
    </w:rPr>
  </w:style>
  <w:style w:type="character" w:styleId="a8">
    <w:name w:val="page number"/>
    <w:basedOn w:val="a1"/>
    <w:rsid w:val="00BF20C0"/>
  </w:style>
  <w:style w:type="paragraph" w:styleId="a9">
    <w:name w:val="Body Text"/>
    <w:basedOn w:val="a0"/>
    <w:link w:val="aa"/>
    <w:rsid w:val="00C2157E"/>
    <w:pPr>
      <w:jc w:val="both"/>
    </w:pPr>
    <w:rPr>
      <w:color w:val="FF0000"/>
      <w:sz w:val="21"/>
      <w:szCs w:val="20"/>
      <w:lang w:eastAsia="zh-CN"/>
    </w:rPr>
  </w:style>
  <w:style w:type="character" w:customStyle="1" w:styleId="aa">
    <w:name w:val="本文 字元"/>
    <w:link w:val="a9"/>
    <w:rsid w:val="00C2157E"/>
    <w:rPr>
      <w:rFonts w:ascii="Times New Roman" w:hAnsi="Times New Roman"/>
      <w:color w:val="FF0000"/>
      <w:kern w:val="2"/>
      <w:sz w:val="21"/>
      <w:lang w:eastAsia="zh-CN"/>
    </w:rPr>
  </w:style>
  <w:style w:type="character" w:customStyle="1" w:styleId="SoDAField">
    <w:name w:val="SoDA Field"/>
    <w:rsid w:val="00E52A8F"/>
    <w:rPr>
      <w:color w:val="0000FF"/>
      <w:sz w:val="20"/>
    </w:rPr>
  </w:style>
  <w:style w:type="paragraph" w:styleId="ab">
    <w:name w:val="Balloon Text"/>
    <w:basedOn w:val="a0"/>
    <w:link w:val="ac"/>
    <w:uiPriority w:val="99"/>
    <w:semiHidden/>
    <w:unhideWhenUsed/>
    <w:rsid w:val="002B58D6"/>
    <w:rPr>
      <w:rFonts w:ascii="Cambria" w:hAnsi="Cambria"/>
      <w:sz w:val="18"/>
      <w:szCs w:val="18"/>
    </w:rPr>
  </w:style>
  <w:style w:type="character" w:customStyle="1" w:styleId="ac">
    <w:name w:val="註解方塊文字 字元"/>
    <w:link w:val="ab"/>
    <w:uiPriority w:val="99"/>
    <w:semiHidden/>
    <w:rsid w:val="002B58D6"/>
    <w:rPr>
      <w:rFonts w:ascii="Cambria" w:eastAsia="新細明體" w:hAnsi="Cambria" w:cs="Times New Roman"/>
      <w:kern w:val="2"/>
      <w:sz w:val="18"/>
      <w:szCs w:val="18"/>
    </w:rPr>
  </w:style>
  <w:style w:type="character" w:styleId="ad">
    <w:name w:val="Hyperlink"/>
    <w:uiPriority w:val="99"/>
    <w:unhideWhenUsed/>
    <w:rsid w:val="00283478"/>
    <w:rPr>
      <w:color w:val="0000FF"/>
      <w:u w:val="single"/>
    </w:rPr>
  </w:style>
  <w:style w:type="table" w:styleId="ae">
    <w:name w:val="Table Grid"/>
    <w:basedOn w:val="a2"/>
    <w:rsid w:val="00F22FF1"/>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Indent"/>
    <w:aliases w:val="表正文,正文非缩进"/>
    <w:basedOn w:val="a0"/>
    <w:rsid w:val="00F22FF1"/>
    <w:pPr>
      <w:ind w:left="425"/>
      <w:jc w:val="both"/>
    </w:pPr>
    <w:rPr>
      <w:sz w:val="21"/>
      <w:szCs w:val="20"/>
    </w:rPr>
  </w:style>
  <w:style w:type="paragraph" w:customStyle="1" w:styleId="defaulttext">
    <w:name w:val="_default text"/>
    <w:basedOn w:val="a0"/>
    <w:rsid w:val="00A60B91"/>
    <w:pPr>
      <w:autoSpaceDE w:val="0"/>
      <w:autoSpaceDN w:val="0"/>
      <w:adjustRightInd w:val="0"/>
      <w:spacing w:after="180"/>
      <w:jc w:val="both"/>
    </w:pPr>
    <w:rPr>
      <w:kern w:val="0"/>
      <w:sz w:val="18"/>
      <w:szCs w:val="20"/>
      <w:lang w:eastAsia="zh-CN"/>
    </w:rPr>
  </w:style>
  <w:style w:type="paragraph" w:customStyle="1" w:styleId="12B">
    <w:name w:val="12B"/>
    <w:next w:val="a0"/>
    <w:rsid w:val="000B1B3B"/>
    <w:pPr>
      <w:spacing w:line="460" w:lineRule="exact"/>
    </w:pPr>
    <w:rPr>
      <w:rFonts w:ascii="Arial" w:eastAsia="華康粗圓體" w:hAnsi="Arial"/>
      <w:sz w:val="24"/>
    </w:rPr>
  </w:style>
  <w:style w:type="paragraph" w:customStyle="1" w:styleId="bullet">
    <w:name w:val="bullet"/>
    <w:basedOn w:val="a0"/>
    <w:rsid w:val="008C2F2A"/>
    <w:pPr>
      <w:numPr>
        <w:numId w:val="4"/>
      </w:numPr>
      <w:jc w:val="both"/>
    </w:pPr>
    <w:rPr>
      <w:sz w:val="21"/>
      <w:szCs w:val="20"/>
    </w:rPr>
  </w:style>
  <w:style w:type="paragraph" w:customStyle="1" w:styleId="1">
    <w:name w:val="样式1"/>
    <w:basedOn w:val="10"/>
    <w:rsid w:val="008C2F2A"/>
    <w:pPr>
      <w:pageBreakBefore/>
      <w:numPr>
        <w:numId w:val="8"/>
      </w:numPr>
      <w:tabs>
        <w:tab w:val="clear" w:pos="425"/>
        <w:tab w:val="num" w:pos="1330"/>
      </w:tabs>
      <w:snapToGrid w:val="0"/>
      <w:spacing w:before="120" w:after="120" w:line="480" w:lineRule="auto"/>
      <w:ind w:left="1330" w:hanging="480"/>
      <w:jc w:val="both"/>
    </w:pPr>
    <w:rPr>
      <w:b w:val="0"/>
      <w:bCs w:val="0"/>
      <w:snapToGrid w:val="0"/>
      <w:spacing w:val="22"/>
      <w:kern w:val="2"/>
      <w:sz w:val="32"/>
      <w:szCs w:val="20"/>
      <w:lang w:eastAsia="zh-CN"/>
    </w:rPr>
  </w:style>
  <w:style w:type="paragraph" w:customStyle="1" w:styleId="a">
    <w:name w:val="表格文字"/>
    <w:basedOn w:val="a0"/>
    <w:rsid w:val="008C2F2A"/>
    <w:pPr>
      <w:numPr>
        <w:numId w:val="9"/>
      </w:numPr>
      <w:tabs>
        <w:tab w:val="clear" w:pos="1330"/>
      </w:tabs>
      <w:autoSpaceDE w:val="0"/>
      <w:autoSpaceDN w:val="0"/>
      <w:adjustRightInd w:val="0"/>
      <w:ind w:left="0" w:firstLine="0"/>
    </w:pPr>
    <w:rPr>
      <w:rFonts w:ascii="細明體" w:eastAsia="細明體"/>
      <w:kern w:val="0"/>
    </w:rPr>
  </w:style>
  <w:style w:type="character" w:styleId="af0">
    <w:name w:val="annotation reference"/>
    <w:semiHidden/>
    <w:rsid w:val="00373701"/>
    <w:rPr>
      <w:sz w:val="18"/>
      <w:szCs w:val="18"/>
    </w:rPr>
  </w:style>
  <w:style w:type="paragraph" w:styleId="af1">
    <w:name w:val="annotation text"/>
    <w:basedOn w:val="a0"/>
    <w:semiHidden/>
    <w:rsid w:val="00373701"/>
  </w:style>
  <w:style w:type="paragraph" w:styleId="af2">
    <w:name w:val="annotation subject"/>
    <w:basedOn w:val="af1"/>
    <w:next w:val="af1"/>
    <w:semiHidden/>
    <w:rsid w:val="00373701"/>
    <w:rPr>
      <w:b/>
      <w:bCs/>
    </w:rPr>
  </w:style>
  <w:style w:type="paragraph" w:customStyle="1" w:styleId="Tabletext0pt">
    <w:name w:val="樣式 Tabletext + 套用後:  0 pt 行距:  單行間距"/>
    <w:basedOn w:val="Tabletext"/>
    <w:autoRedefine/>
    <w:rsid w:val="009E580E"/>
    <w:pPr>
      <w:spacing w:after="0" w:line="240" w:lineRule="auto"/>
      <w:ind w:leftChars="300" w:left="300"/>
    </w:pPr>
    <w:rPr>
      <w:rFonts w:cs="新細明體"/>
      <w:kern w:val="2"/>
    </w:rPr>
  </w:style>
  <w:style w:type="character" w:styleId="af3">
    <w:name w:val="FollowedHyperlink"/>
    <w:uiPriority w:val="99"/>
    <w:semiHidden/>
    <w:unhideWhenUsed/>
    <w:rsid w:val="009B449E"/>
    <w:rPr>
      <w:color w:val="800080"/>
      <w:u w:val="single"/>
    </w:rPr>
  </w:style>
  <w:style w:type="paragraph" w:customStyle="1" w:styleId="11">
    <w:name w:val="大陸標題樣式1"/>
    <w:basedOn w:val="af4"/>
    <w:autoRedefine/>
    <w:rsid w:val="00EF1E9D"/>
    <w:pPr>
      <w:jc w:val="both"/>
    </w:pPr>
    <w:rPr>
      <w:rFonts w:ascii="新細明體" w:hAnsi="新細明體"/>
      <w:bCs w:val="0"/>
      <w:sz w:val="20"/>
      <w:szCs w:val="24"/>
    </w:rPr>
  </w:style>
  <w:style w:type="paragraph" w:styleId="af4">
    <w:name w:val="Title"/>
    <w:basedOn w:val="a0"/>
    <w:next w:val="a0"/>
    <w:link w:val="af5"/>
    <w:uiPriority w:val="10"/>
    <w:qFormat/>
    <w:rsid w:val="00EF1E9D"/>
    <w:pPr>
      <w:spacing w:before="240" w:after="60"/>
      <w:jc w:val="center"/>
      <w:outlineLvl w:val="0"/>
    </w:pPr>
    <w:rPr>
      <w:rFonts w:ascii="Cambria" w:hAnsi="Cambria"/>
      <w:b/>
      <w:bCs/>
      <w:sz w:val="32"/>
      <w:szCs w:val="32"/>
    </w:rPr>
  </w:style>
  <w:style w:type="character" w:customStyle="1" w:styleId="af5">
    <w:name w:val="標題 字元"/>
    <w:link w:val="af4"/>
    <w:uiPriority w:val="10"/>
    <w:rsid w:val="00EF1E9D"/>
    <w:rPr>
      <w:rFonts w:ascii="Cambria" w:hAnsi="Cambria" w:cs="Times New Roman"/>
      <w:b/>
      <w:bCs/>
      <w:kern w:val="2"/>
      <w:sz w:val="32"/>
      <w:szCs w:val="32"/>
    </w:rPr>
  </w:style>
  <w:style w:type="paragraph" w:styleId="af6">
    <w:name w:val="List Paragraph"/>
    <w:basedOn w:val="a0"/>
    <w:uiPriority w:val="34"/>
    <w:qFormat/>
    <w:rsid w:val="003E6EA9"/>
    <w:pPr>
      <w:ind w:leftChars="200" w:left="480"/>
    </w:pPr>
  </w:style>
  <w:style w:type="character" w:styleId="af7">
    <w:name w:val="Strong"/>
    <w:uiPriority w:val="22"/>
    <w:qFormat/>
    <w:rsid w:val="00AB0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571">
      <w:bodyDiv w:val="1"/>
      <w:marLeft w:val="0"/>
      <w:marRight w:val="0"/>
      <w:marTop w:val="0"/>
      <w:marBottom w:val="0"/>
      <w:divBdr>
        <w:top w:val="none" w:sz="0" w:space="0" w:color="auto"/>
        <w:left w:val="none" w:sz="0" w:space="0" w:color="auto"/>
        <w:bottom w:val="none" w:sz="0" w:space="0" w:color="auto"/>
        <w:right w:val="none" w:sz="0" w:space="0" w:color="auto"/>
      </w:divBdr>
    </w:div>
    <w:div w:id="367490166">
      <w:bodyDiv w:val="1"/>
      <w:marLeft w:val="0"/>
      <w:marRight w:val="0"/>
      <w:marTop w:val="0"/>
      <w:marBottom w:val="0"/>
      <w:divBdr>
        <w:top w:val="none" w:sz="0" w:space="0" w:color="auto"/>
        <w:left w:val="none" w:sz="0" w:space="0" w:color="auto"/>
        <w:bottom w:val="none" w:sz="0" w:space="0" w:color="auto"/>
        <w:right w:val="none" w:sz="0" w:space="0" w:color="auto"/>
      </w:divBdr>
    </w:div>
    <w:div w:id="368529953">
      <w:bodyDiv w:val="1"/>
      <w:marLeft w:val="0"/>
      <w:marRight w:val="0"/>
      <w:marTop w:val="0"/>
      <w:marBottom w:val="0"/>
      <w:divBdr>
        <w:top w:val="none" w:sz="0" w:space="0" w:color="auto"/>
        <w:left w:val="none" w:sz="0" w:space="0" w:color="auto"/>
        <w:bottom w:val="none" w:sz="0" w:space="0" w:color="auto"/>
        <w:right w:val="none" w:sz="0" w:space="0" w:color="auto"/>
      </w:divBdr>
    </w:div>
    <w:div w:id="1471702936">
      <w:bodyDiv w:val="1"/>
      <w:marLeft w:val="0"/>
      <w:marRight w:val="0"/>
      <w:marTop w:val="0"/>
      <w:marBottom w:val="0"/>
      <w:divBdr>
        <w:top w:val="none" w:sz="0" w:space="0" w:color="auto"/>
        <w:left w:val="none" w:sz="0" w:space="0" w:color="auto"/>
        <w:bottom w:val="none" w:sz="0" w:space="0" w:color="auto"/>
        <w:right w:val="none" w:sz="0" w:space="0" w:color="auto"/>
      </w:divBdr>
    </w:div>
    <w:div w:id="1561356987">
      <w:bodyDiv w:val="1"/>
      <w:marLeft w:val="0"/>
      <w:marRight w:val="0"/>
      <w:marTop w:val="0"/>
      <w:marBottom w:val="0"/>
      <w:divBdr>
        <w:top w:val="none" w:sz="0" w:space="0" w:color="auto"/>
        <w:left w:val="none" w:sz="0" w:space="0" w:color="auto"/>
        <w:bottom w:val="none" w:sz="0" w:space="0" w:color="auto"/>
        <w:right w:val="none" w:sz="0" w:space="0" w:color="auto"/>
      </w:divBdr>
    </w:div>
    <w:div w:id="1998919305">
      <w:bodyDiv w:val="1"/>
      <w:marLeft w:val="0"/>
      <w:marRight w:val="0"/>
      <w:marTop w:val="0"/>
      <w:marBottom w:val="0"/>
      <w:divBdr>
        <w:top w:val="none" w:sz="0" w:space="0" w:color="auto"/>
        <w:left w:val="none" w:sz="0" w:space="0" w:color="auto"/>
        <w:bottom w:val="none" w:sz="0" w:space="0" w:color="auto"/>
        <w:right w:val="none" w:sz="0" w:space="0" w:color="auto"/>
      </w:divBdr>
    </w:div>
    <w:div w:id="211335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D:\i9200205_view\CSR1_Doc\docs\AA&#29702;&#36064;\V0_FAMS\&#20027;&#31243;&#24335;\UCAAV0_B010_&#23458;&#25142;&#21508;&#38917;&#39080;&#38570;&#25351;&#27161;&#35336;&#31639;%20.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09FDE-D3BC-4240-895C-94E69D6FA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Links>
    <vt:vector size="48" baseType="variant">
      <vt:variant>
        <vt:i4>1441812</vt:i4>
      </vt:variant>
      <vt:variant>
        <vt:i4>21</vt:i4>
      </vt:variant>
      <vt:variant>
        <vt:i4>0</vt:i4>
      </vt:variant>
      <vt:variant>
        <vt:i4>5</vt:i4>
      </vt:variant>
      <vt:variant>
        <vt:lpwstr/>
      </vt:variant>
      <vt:variant>
        <vt:lpwstr>FORMAT_A_BACK</vt:lpwstr>
      </vt:variant>
      <vt:variant>
        <vt:i4>6881363</vt:i4>
      </vt:variant>
      <vt:variant>
        <vt:i4>18</vt:i4>
      </vt:variant>
      <vt:variant>
        <vt:i4>0</vt:i4>
      </vt:variant>
      <vt:variant>
        <vt:i4>5</vt:i4>
      </vt:variant>
      <vt:variant>
        <vt:lpwstr/>
      </vt:variant>
      <vt:variant>
        <vt:lpwstr>Q_OCR_RESN_back</vt:lpwstr>
      </vt:variant>
      <vt:variant>
        <vt:i4>1507370</vt:i4>
      </vt:variant>
      <vt:variant>
        <vt:i4>15</vt:i4>
      </vt:variant>
      <vt:variant>
        <vt:i4>0</vt:i4>
      </vt:variant>
      <vt:variant>
        <vt:i4>5</vt:i4>
      </vt:variant>
      <vt:variant>
        <vt:lpwstr/>
      </vt:variant>
      <vt:variant>
        <vt:lpwstr>FORMAT_A</vt:lpwstr>
      </vt:variant>
      <vt:variant>
        <vt:i4>1934287868</vt:i4>
      </vt:variant>
      <vt:variant>
        <vt:i4>12</vt:i4>
      </vt:variant>
      <vt:variant>
        <vt:i4>0</vt:i4>
      </vt:variant>
      <vt:variant>
        <vt:i4>5</vt:i4>
      </vt:variant>
      <vt:variant>
        <vt:lpwstr>D:\i9200205_view\CSR1_Doc\docs\AA理賠\V0_FAMS\主程式\UCAAV0_B010_客戶各項風險指標計算 .doc</vt:lpwstr>
      </vt:variant>
      <vt:variant>
        <vt:lpwstr>Q_OCR_RESN</vt:lpwstr>
      </vt:variant>
      <vt:variant>
        <vt:i4>1934287868</vt:i4>
      </vt:variant>
      <vt:variant>
        <vt:i4>9</vt:i4>
      </vt:variant>
      <vt:variant>
        <vt:i4>0</vt:i4>
      </vt:variant>
      <vt:variant>
        <vt:i4>5</vt:i4>
      </vt:variant>
      <vt:variant>
        <vt:lpwstr>D:\i9200205_view\CSR1_Doc\docs\AA理賠\V0_FAMS\主程式\UCAAV0_B010_客戶各項風險指標計算 .doc</vt:lpwstr>
      </vt:variant>
      <vt:variant>
        <vt:lpwstr>Q_OCR_RESN</vt:lpwstr>
      </vt:variant>
      <vt:variant>
        <vt:i4>6815853</vt:i4>
      </vt:variant>
      <vt:variant>
        <vt:i4>6</vt:i4>
      </vt:variant>
      <vt:variant>
        <vt:i4>0</vt:i4>
      </vt:variant>
      <vt:variant>
        <vt:i4>5</vt:i4>
      </vt:variant>
      <vt:variant>
        <vt:lpwstr/>
      </vt:variant>
      <vt:variant>
        <vt:lpwstr>Q_OCR_RESN</vt:lpwstr>
      </vt:variant>
      <vt:variant>
        <vt:i4>6815853</vt:i4>
      </vt:variant>
      <vt:variant>
        <vt:i4>3</vt:i4>
      </vt:variant>
      <vt:variant>
        <vt:i4>0</vt:i4>
      </vt:variant>
      <vt:variant>
        <vt:i4>5</vt:i4>
      </vt:variant>
      <vt:variant>
        <vt:lpwstr/>
      </vt:variant>
      <vt:variant>
        <vt:lpwstr>Q_OCR_RESN</vt:lpwstr>
      </vt:variant>
      <vt:variant>
        <vt:i4>6815853</vt:i4>
      </vt:variant>
      <vt:variant>
        <vt:i4>0</vt:i4>
      </vt:variant>
      <vt:variant>
        <vt:i4>0</vt:i4>
      </vt:variant>
      <vt:variant>
        <vt:i4>5</vt:i4>
      </vt:variant>
      <vt:variant>
        <vt:lpwstr/>
      </vt:variant>
      <vt:variant>
        <vt:lpwstr>Q_OCR_RESN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i9200215</dc:creator>
  <cp:keywords/>
  <dc:description/>
  <cp:lastModifiedBy>戴余修</cp:lastModifiedBy>
  <cp:revision>2</cp:revision>
  <cp:lastPrinted>2010-04-21T01:53:00Z</cp:lastPrinted>
  <dcterms:created xsi:type="dcterms:W3CDTF">2020-07-27T00:57:00Z</dcterms:created>
  <dcterms:modified xsi:type="dcterms:W3CDTF">2020-07-27T00:57:00Z</dcterms:modified>
</cp:coreProperties>
</file>