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Del="00626A49">
        <w:trPr>
          <w:del w:id="0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1" w:author="陳鐵元" w:date="2014-09-03T15:29:00Z"/>
                <w:rFonts w:ascii="細明體" w:eastAsia="細明體" w:hAnsi="細明體"/>
                <w:b/>
              </w:rPr>
            </w:pPr>
            <w:del w:id="2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Date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3" w:author="陳鐵元" w:date="2014-09-03T15:29:00Z"/>
                <w:rFonts w:ascii="細明體" w:eastAsia="細明體" w:hAnsi="細明體"/>
                <w:b/>
              </w:rPr>
            </w:pPr>
            <w:del w:id="4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Version</w:delText>
              </w:r>
            </w:del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5" w:author="陳鐵元" w:date="2014-09-03T15:29:00Z"/>
                <w:rFonts w:ascii="細明體" w:eastAsia="細明體" w:hAnsi="細明體"/>
                <w:b/>
              </w:rPr>
            </w:pPr>
            <w:del w:id="6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Description</w:delText>
              </w:r>
            </w:del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7" w:author="陳鐵元" w:date="2014-09-03T15:29:00Z"/>
                <w:rFonts w:ascii="細明體" w:eastAsia="細明體" w:hAnsi="細明體"/>
                <w:b/>
                <w:lang w:eastAsia="zh-TW"/>
              </w:rPr>
            </w:pPr>
            <w:del w:id="8" w:author="陳鐵元" w:date="2014-09-03T15:29:00Z">
              <w:r w:rsidDel="00626A49">
                <w:rPr>
                  <w:rFonts w:ascii="細明體" w:eastAsia="細明體" w:hAnsi="細明體"/>
                  <w:b/>
                  <w:lang w:eastAsia="zh-TW"/>
                </w:rPr>
                <w:delText>Author</w:delText>
              </w:r>
            </w:del>
          </w:p>
        </w:tc>
      </w:tr>
      <w:tr w:rsidR="00EB7BD3" w:rsidDel="00626A49">
        <w:trPr>
          <w:del w:id="9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2D4659">
            <w:pPr>
              <w:pStyle w:val="Tabletext"/>
              <w:rPr>
                <w:del w:id="10" w:author="陳鐵元" w:date="2014-09-03T15:29:00Z"/>
                <w:rFonts w:ascii="細明體" w:eastAsia="細明體" w:hAnsi="細明體" w:hint="eastAsia"/>
                <w:lang w:eastAsia="zh-TW"/>
              </w:rPr>
            </w:pPr>
            <w:del w:id="11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2011/2/1</w:delText>
              </w:r>
              <w:r w:rsidR="00CD10A4" w:rsidDel="00626A49">
                <w:rPr>
                  <w:rFonts w:ascii="細明體" w:eastAsia="細明體" w:hAnsi="細明體" w:hint="eastAsia"/>
                  <w:lang w:eastAsia="zh-TW"/>
                </w:rPr>
                <w:delText>6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rPr>
                <w:del w:id="12" w:author="陳鐵元" w:date="2014-09-03T15:29:00Z"/>
                <w:rFonts w:ascii="細明體" w:eastAsia="細明體" w:hAnsi="細明體"/>
                <w:lang w:eastAsia="zh-TW"/>
              </w:rPr>
            </w:pPr>
            <w:del w:id="13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1.0</w:delText>
              </w:r>
            </w:del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rPr>
                <w:del w:id="14" w:author="陳鐵元" w:date="2014-09-03T15:29:00Z"/>
                <w:rFonts w:ascii="細明體" w:eastAsia="細明體" w:hAnsi="細明體"/>
                <w:lang w:eastAsia="zh-TW"/>
              </w:rPr>
            </w:pPr>
            <w:del w:id="15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Created</w:delText>
              </w:r>
            </w:del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2D4659">
            <w:pPr>
              <w:pStyle w:val="Tabletext"/>
              <w:jc w:val="center"/>
              <w:rPr>
                <w:del w:id="16" w:author="陳鐵元" w:date="2014-09-03T15:29:00Z"/>
                <w:rFonts w:ascii="細明體" w:eastAsia="細明體" w:hAnsi="細明體"/>
                <w:lang w:eastAsia="zh-TW"/>
              </w:rPr>
            </w:pPr>
            <w:del w:id="17" w:author="陳鐵元" w:date="2014-09-03T15:29:00Z">
              <w:r w:rsidDel="00626A49">
                <w:rPr>
                  <w:rFonts w:ascii="細明體" w:eastAsia="細明體" w:hAnsi="細明體" w:hint="eastAsia"/>
                  <w:lang w:eastAsia="zh-TW"/>
                </w:rPr>
                <w:delText>侑文</w:delText>
              </w:r>
            </w:del>
          </w:p>
        </w:tc>
      </w:tr>
      <w:tr w:rsidR="00B26AE1" w:rsidDel="00626A49">
        <w:trPr>
          <w:ins w:id="18" w:author="cathaylife" w:date="2011-05-23T14:32:00Z"/>
          <w:del w:id="19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0" w:author="cathaylife" w:date="2011-05-23T14:32:00Z"/>
                <w:del w:id="21" w:author="陳鐵元" w:date="2014-09-03T15:29:00Z"/>
                <w:rFonts w:ascii="細明體" w:eastAsia="細明體" w:hAnsi="細明體" w:hint="eastAsia"/>
                <w:lang w:eastAsia="zh-TW"/>
              </w:rPr>
            </w:pPr>
            <w:ins w:id="22" w:author="cathaylife" w:date="2011-05-23T14:32:00Z">
              <w:del w:id="23" w:author="陳鐵元" w:date="2014-09-03T15:29:00Z">
                <w:r w:rsidDel="00626A49">
                  <w:rPr>
                    <w:rFonts w:ascii="細明體" w:eastAsia="細明體" w:hAnsi="細明體"/>
                    <w:lang w:eastAsia="zh-TW"/>
                  </w:rPr>
                  <w:delText>2011/5/23</w:delText>
                </w:r>
              </w:del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4" w:author="cathaylife" w:date="2011-05-23T14:32:00Z"/>
                <w:del w:id="25" w:author="陳鐵元" w:date="2014-09-03T15:29:00Z"/>
                <w:rFonts w:ascii="細明體" w:eastAsia="細明體" w:hAnsi="細明體" w:hint="eastAsia"/>
                <w:lang w:eastAsia="zh-TW"/>
              </w:rPr>
            </w:pPr>
            <w:ins w:id="26" w:author="cathaylife" w:date="2011-05-23T14:32:00Z">
              <w:del w:id="27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1.1</w:delText>
                </w:r>
              </w:del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8" w:author="cathaylife" w:date="2011-05-23T14:32:00Z"/>
                <w:del w:id="29" w:author="陳鐵元" w:date="2014-09-03T15:29:00Z"/>
                <w:rFonts w:ascii="細明體" w:eastAsia="細明體" w:hAnsi="細明體" w:hint="eastAsia"/>
                <w:lang w:eastAsia="zh-TW"/>
              </w:rPr>
            </w:pPr>
            <w:ins w:id="30" w:author="cathaylife" w:date="2011-05-23T14:32:00Z">
              <w:del w:id="31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增加查詢條件</w:delText>
                </w:r>
              </w:del>
            </w:ins>
            <w:ins w:id="32" w:author="cathaylife" w:date="2011-05-23T14:33:00Z">
              <w:del w:id="33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；增加欄位-事故者、改郵寄、地址</w:delText>
                </w:r>
              </w:del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jc w:val="center"/>
              <w:rPr>
                <w:ins w:id="34" w:author="cathaylife" w:date="2011-05-23T14:32:00Z"/>
                <w:del w:id="35" w:author="陳鐵元" w:date="2014-09-03T15:29:00Z"/>
                <w:rFonts w:ascii="細明體" w:eastAsia="細明體" w:hAnsi="細明體" w:hint="eastAsia"/>
                <w:lang w:eastAsia="zh-TW"/>
              </w:rPr>
            </w:pPr>
            <w:ins w:id="36" w:author="cathaylife" w:date="2011-05-23T14:33:00Z">
              <w:del w:id="37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侑文</w:delText>
                </w:r>
              </w:del>
            </w:ins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ins w:id="38" w:author="陳鐵元" w:date="2014-09-02T14:09:00Z"/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1"/>
        <w:gridCol w:w="4383"/>
        <w:gridCol w:w="1540"/>
        <w:gridCol w:w="2058"/>
        <w:tblGridChange w:id="39">
          <w:tblGrid>
            <w:gridCol w:w="1216"/>
            <w:gridCol w:w="991"/>
            <w:gridCol w:w="4383"/>
            <w:gridCol w:w="1540"/>
            <w:gridCol w:w="2058"/>
          </w:tblGrid>
        </w:tblGridChange>
      </w:tblGrid>
      <w:tr w:rsidR="00FA25DB" w:rsidRPr="00977DEC" w:rsidTr="009018AB">
        <w:trPr>
          <w:ins w:id="40" w:author="陳鐵元" w:date="2014-09-02T14:09:00Z"/>
        </w:trPr>
        <w:tc>
          <w:tcPr>
            <w:tcW w:w="1216" w:type="dxa"/>
          </w:tcPr>
          <w:p w:rsidR="00FA25DB" w:rsidRPr="00263FDA" w:rsidRDefault="00FA25DB" w:rsidP="009018AB">
            <w:pPr>
              <w:spacing w:line="240" w:lineRule="atLeast"/>
              <w:jc w:val="center"/>
              <w:rPr>
                <w:ins w:id="41" w:author="陳鐵元" w:date="2014-09-02T14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陳鐵元" w:date="2014-09-02T14:09:00Z">
              <w:r w:rsidRPr="00263F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1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43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44" w:author="陳鐵元" w:date="2014-09-03T16:07:00Z">
                  <w:rPr>
                    <w:ins w:id="45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6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47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版本</w:t>
              </w:r>
            </w:ins>
          </w:p>
        </w:tc>
        <w:tc>
          <w:tcPr>
            <w:tcW w:w="4383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48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49" w:author="陳鐵元" w:date="2014-09-03T16:07:00Z">
                  <w:rPr>
                    <w:ins w:id="50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1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52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1540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53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54" w:author="陳鐵元" w:date="2014-09-03T16:07:00Z">
                  <w:rPr>
                    <w:ins w:id="55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6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57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修改人姓名</w:t>
              </w:r>
            </w:ins>
          </w:p>
        </w:tc>
        <w:tc>
          <w:tcPr>
            <w:tcW w:w="2058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58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59" w:author="陳鐵元" w:date="2014-09-03T16:07:00Z">
                  <w:rPr>
                    <w:ins w:id="60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1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62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立案單號</w:t>
              </w:r>
            </w:ins>
          </w:p>
        </w:tc>
      </w:tr>
      <w:tr w:rsidR="00FA25DB" w:rsidRPr="00977DEC" w:rsidTr="009018AB">
        <w:trPr>
          <w:ins w:id="63" w:author="陳鐵元" w:date="2014-09-02T14:09:00Z"/>
        </w:trPr>
        <w:tc>
          <w:tcPr>
            <w:tcW w:w="1216" w:type="dxa"/>
          </w:tcPr>
          <w:p w:rsidR="00FA25DB" w:rsidRPr="005700D1" w:rsidRDefault="00FA25DB" w:rsidP="00626A49">
            <w:pPr>
              <w:spacing w:line="240" w:lineRule="atLeast"/>
              <w:jc w:val="center"/>
              <w:rPr>
                <w:ins w:id="64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65" w:author="陳鐵元" w:date="2014-09-03T16:07:00Z">
                  <w:rPr>
                    <w:ins w:id="66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7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68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2014/09/0</w:t>
              </w:r>
            </w:ins>
            <w:ins w:id="69" w:author="陳鐵元" w:date="2014-09-03T11:35:00Z">
              <w:r w:rsidR="001B6906"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70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991" w:type="dxa"/>
          </w:tcPr>
          <w:p w:rsidR="00FA25DB" w:rsidRPr="005700D1" w:rsidRDefault="005D5BAC" w:rsidP="009018AB">
            <w:pPr>
              <w:spacing w:line="240" w:lineRule="atLeast"/>
              <w:jc w:val="center"/>
              <w:rPr>
                <w:ins w:id="71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72" w:author="陳鐵元" w:date="2014-09-03T16:07:00Z">
                  <w:rPr>
                    <w:ins w:id="73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74" w:author="陳鐵元" w:date="2014-09-03T16:05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75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4383" w:type="dxa"/>
          </w:tcPr>
          <w:p w:rsidR="009850B4" w:rsidRPr="005700D1" w:rsidRDefault="005D5BAC" w:rsidP="005D5BAC">
            <w:pPr>
              <w:spacing w:line="240" w:lineRule="atLeast"/>
              <w:ind w:left="360"/>
              <w:rPr>
                <w:ins w:id="76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77" w:author="陳鐵元" w:date="2014-09-03T16:07:00Z">
                  <w:rPr>
                    <w:ins w:id="78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pPrChange w:id="79" w:author="陳鐵元" w:date="2014-09-03T16:05:00Z">
                <w:pPr>
                  <w:numPr>
                    <w:numId w:val="16"/>
                  </w:numPr>
                  <w:spacing w:line="240" w:lineRule="atLeast"/>
                  <w:ind w:left="360" w:hanging="360"/>
                </w:pPr>
              </w:pPrChange>
            </w:pPr>
            <w:ins w:id="80" w:author="陳鐵元" w:date="2014-09-03T16:05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81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CREATE</w:t>
              </w:r>
            </w:ins>
          </w:p>
        </w:tc>
        <w:tc>
          <w:tcPr>
            <w:tcW w:w="1540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82" w:author="陳鐵元" w:date="2014-09-02T14:09:00Z"/>
                <w:rFonts w:hint="eastAsia"/>
                <w:sz w:val="20"/>
                <w:szCs w:val="20"/>
                <w:rPrChange w:id="83" w:author="陳鐵元" w:date="2014-09-03T16:07:00Z">
                  <w:rPr>
                    <w:ins w:id="84" w:author="陳鐵元" w:date="2014-09-02T14:09:00Z"/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ins w:id="85" w:author="陳鐵元" w:date="2014-09-02T14:09:00Z">
              <w:r w:rsidRPr="005700D1">
                <w:rPr>
                  <w:rFonts w:hint="eastAsia"/>
                  <w:sz w:val="20"/>
                  <w:szCs w:val="20"/>
                  <w:rPrChange w:id="86" w:author="陳鐵元" w:date="2014-09-03T16:07:00Z">
                    <w:rPr>
                      <w:rFonts w:hint="eastAsia"/>
                      <w:color w:val="FF0000"/>
                      <w:sz w:val="20"/>
                      <w:szCs w:val="20"/>
                    </w:rPr>
                  </w:rPrChange>
                </w:rPr>
                <w:t>鐵元</w:t>
              </w:r>
            </w:ins>
          </w:p>
        </w:tc>
        <w:tc>
          <w:tcPr>
            <w:tcW w:w="2058" w:type="dxa"/>
          </w:tcPr>
          <w:p w:rsidR="00FA25DB" w:rsidRPr="005700D1" w:rsidRDefault="00FA25DB" w:rsidP="009018AB">
            <w:pPr>
              <w:spacing w:line="240" w:lineRule="atLeast"/>
              <w:rPr>
                <w:ins w:id="87" w:author="陳鐵元" w:date="2014-09-02T14:09:00Z"/>
                <w:rPrChange w:id="88" w:author="陳鐵元" w:date="2014-09-03T16:07:00Z">
                  <w:rPr>
                    <w:ins w:id="89" w:author="陳鐵元" w:date="2014-09-02T14:09:00Z"/>
                    <w:color w:val="FF0000"/>
                  </w:rPr>
                </w:rPrChange>
              </w:rPr>
            </w:pPr>
            <w:ins w:id="90" w:author="陳鐵元" w:date="2014-09-02T14:09:00Z">
              <w:r w:rsidRPr="005700D1">
                <w:rPr>
                  <w:rPrChange w:id="91" w:author="陳鐵元" w:date="2014-09-03T16:07:00Z">
                    <w:rPr>
                      <w:color w:val="FF0000"/>
                    </w:rPr>
                  </w:rPrChange>
                </w:rPr>
                <w:t>140722000160</w:t>
              </w:r>
            </w:ins>
          </w:p>
        </w:tc>
      </w:tr>
    </w:tbl>
    <w:p w:rsidR="00FA25DB" w:rsidRDefault="00FA25D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3356E" w:rsidRPr="009A6B2B" w:rsidRDefault="00C3356E" w:rsidP="001053C1">
      <w:pPr>
        <w:pStyle w:val="Tabletext"/>
        <w:keepLines w:val="0"/>
        <w:numPr>
          <w:ilvl w:val="0"/>
          <w:numId w:val="7"/>
          <w:numberingChange w:id="92" w:author="cathaylife" w:date="2011-03-22T10:11:00Z" w:original="%1:1:35:、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93" w:author="cathaylife" w:date="2011-05-23T14:32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2340"/>
        <w:gridCol w:w="6840"/>
        <w:tblGridChange w:id="94">
          <w:tblGrid>
            <w:gridCol w:w="2340"/>
            <w:gridCol w:w="7920"/>
          </w:tblGrid>
        </w:tblGridChange>
      </w:tblGrid>
      <w:tr w:rsidR="00C3356E" w:rsidRPr="00E01490" w:rsidDel="00263FDA" w:rsidTr="00B26AE1">
        <w:trPr>
          <w:del w:id="95" w:author="陳鐵元" w:date="2014-09-03T16:11:00Z"/>
        </w:trPr>
        <w:tc>
          <w:tcPr>
            <w:tcW w:w="2340" w:type="dxa"/>
            <w:tcPrChange w:id="96" w:author="cathaylife" w:date="2011-05-23T14:32:00Z">
              <w:tcPr>
                <w:tcW w:w="234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97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98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程式功能</w:delText>
              </w:r>
            </w:del>
          </w:p>
        </w:tc>
        <w:tc>
          <w:tcPr>
            <w:tcW w:w="6840" w:type="dxa"/>
            <w:tcPrChange w:id="99" w:author="cathaylife" w:date="2011-05-23T14:32:00Z">
              <w:tcPr>
                <w:tcW w:w="7920" w:type="dxa"/>
              </w:tcPr>
            </w:tcPrChange>
          </w:tcPr>
          <w:p w:rsidR="00C3356E" w:rsidRPr="00E01490" w:rsidDel="00263FDA" w:rsidRDefault="00C73116" w:rsidP="002A70D2">
            <w:pPr>
              <w:rPr>
                <w:del w:id="100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01" w:author="陳鐵元" w:date="2014-09-03T16:11:00Z">
              <w:r w:rsidRPr="00C73116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不給付函</w:delText>
              </w:r>
            </w:del>
            <w:del w:id="102" w:author="陳鐵元" w:date="2014-09-03T15:29:00Z">
              <w:r w:rsidR="00CD10A4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郵寄掛號銷件</w:delText>
              </w:r>
            </w:del>
          </w:p>
        </w:tc>
      </w:tr>
      <w:tr w:rsidR="00C3356E" w:rsidRPr="00E01490" w:rsidDel="00263FDA" w:rsidTr="00B26AE1">
        <w:trPr>
          <w:del w:id="103" w:author="陳鐵元" w:date="2014-09-03T16:11:00Z"/>
        </w:trPr>
        <w:tc>
          <w:tcPr>
            <w:tcW w:w="2340" w:type="dxa"/>
            <w:tcPrChange w:id="104" w:author="cathaylife" w:date="2011-05-23T14:32:00Z">
              <w:tcPr>
                <w:tcW w:w="234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05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06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程式名稱</w:delText>
              </w:r>
            </w:del>
          </w:p>
        </w:tc>
        <w:tc>
          <w:tcPr>
            <w:tcW w:w="6840" w:type="dxa"/>
            <w:tcPrChange w:id="107" w:author="cathaylife" w:date="2011-05-23T14:32:00Z">
              <w:tcPr>
                <w:tcW w:w="792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08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09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A</w:delText>
              </w:r>
              <w:r w:rsidR="00C73116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ABA_0</w:delText>
              </w:r>
            </w:del>
            <w:del w:id="110" w:author="陳鐵元" w:date="2014-09-03T15:29:00Z">
              <w:r w:rsid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2</w:delText>
              </w:r>
              <w:r w:rsidR="00C73116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00</w:delText>
              </w:r>
            </w:del>
          </w:p>
        </w:tc>
      </w:tr>
      <w:tr w:rsidR="00C3356E" w:rsidRPr="00E01490" w:rsidDel="00263FDA" w:rsidTr="00B26AE1">
        <w:trPr>
          <w:del w:id="111" w:author="陳鐵元" w:date="2014-09-03T16:11:00Z"/>
        </w:trPr>
        <w:tc>
          <w:tcPr>
            <w:tcW w:w="2340" w:type="dxa"/>
            <w:tcPrChange w:id="112" w:author="cathaylife" w:date="2011-05-23T14:32:00Z">
              <w:tcPr>
                <w:tcW w:w="234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13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14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作業方式</w:delText>
              </w:r>
            </w:del>
          </w:p>
        </w:tc>
        <w:tc>
          <w:tcPr>
            <w:tcW w:w="6840" w:type="dxa"/>
            <w:tcPrChange w:id="115" w:author="cathaylife" w:date="2011-05-23T14:32:00Z">
              <w:tcPr>
                <w:tcW w:w="792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16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17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ONLINE</w:delText>
              </w:r>
            </w:del>
          </w:p>
        </w:tc>
      </w:tr>
      <w:tr w:rsidR="00C3356E" w:rsidRPr="00E01490" w:rsidDel="00263FDA" w:rsidTr="00B26AE1">
        <w:trPr>
          <w:del w:id="118" w:author="陳鐵元" w:date="2014-09-03T16:11:00Z"/>
        </w:trPr>
        <w:tc>
          <w:tcPr>
            <w:tcW w:w="2340" w:type="dxa"/>
            <w:tcPrChange w:id="119" w:author="cathaylife" w:date="2011-05-23T14:32:00Z">
              <w:tcPr>
                <w:tcW w:w="234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20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21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概要說明</w:delText>
              </w:r>
            </w:del>
          </w:p>
        </w:tc>
        <w:tc>
          <w:tcPr>
            <w:tcW w:w="6840" w:type="dxa"/>
            <w:tcPrChange w:id="122" w:author="cathaylife" w:date="2011-05-23T14:32:00Z">
              <w:tcPr>
                <w:tcW w:w="792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23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24" w:author="陳鐵元" w:date="2014-09-03T15:29:00Z">
              <w:r w:rsidRPr="00E01490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查詢</w:delText>
              </w:r>
              <w:r w:rsidR="001A2418" w:rsidRPr="006701C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不給付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</w:delText>
              </w:r>
              <w:r w:rsidR="003426C7" w:rsidRPr="006701C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件</w:delText>
              </w:r>
              <w:r w:rsidRPr="00E01490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，</w:delText>
              </w:r>
              <w:r w:rsidR="00B1067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輸入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郵寄掛號</w:delText>
              </w:r>
              <w:r w:rsidR="00B1067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後進行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銷件</w:delText>
              </w:r>
            </w:del>
          </w:p>
        </w:tc>
      </w:tr>
      <w:tr w:rsidR="00C3356E" w:rsidRPr="00E01490" w:rsidDel="00263FDA" w:rsidTr="00B26AE1">
        <w:trPr>
          <w:del w:id="125" w:author="陳鐵元" w:date="2014-09-03T16:11:00Z"/>
        </w:trPr>
        <w:tc>
          <w:tcPr>
            <w:tcW w:w="2340" w:type="dxa"/>
            <w:tcPrChange w:id="126" w:author="cathaylife" w:date="2011-05-23T14:32:00Z">
              <w:tcPr>
                <w:tcW w:w="234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27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28" w:author="陳鐵元" w:date="2014-09-03T16:11:00Z">
              <w:r w:rsidRPr="00E01490" w:rsidDel="00263FDA">
                <w:rPr>
                  <w:rFonts w:ascii="細明體" w:eastAsia="細明體" w:hAnsi="細明體" w:hint="eastAsia"/>
                  <w:sz w:val="20"/>
                  <w:szCs w:val="20"/>
                </w:rPr>
                <w:delText>處理人員</w:delText>
              </w:r>
            </w:del>
          </w:p>
        </w:tc>
        <w:tc>
          <w:tcPr>
            <w:tcW w:w="6840" w:type="dxa"/>
            <w:tcPrChange w:id="129" w:author="cathaylife" w:date="2011-05-23T14:32:00Z">
              <w:tcPr>
                <w:tcW w:w="7920" w:type="dxa"/>
              </w:tcPr>
            </w:tcPrChange>
          </w:tcPr>
          <w:p w:rsidR="00C3356E" w:rsidRPr="00E01490" w:rsidDel="00263FDA" w:rsidRDefault="00C3356E" w:rsidP="002A70D2">
            <w:pPr>
              <w:rPr>
                <w:del w:id="130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3356E" w:rsidRDefault="00C3356E" w:rsidP="00C3356E">
      <w:pPr>
        <w:pStyle w:val="Tabletext"/>
        <w:keepLines w:val="0"/>
        <w:spacing w:after="0" w:line="240" w:lineRule="auto"/>
        <w:rPr>
          <w:ins w:id="131" w:author="陳鐵元" w:date="2014-09-03T16:06:00Z"/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5700D1" w:rsidRPr="00E01490" w:rsidTr="00032925">
        <w:trPr>
          <w:ins w:id="132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33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4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程式功能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3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6" w:author="陳鐵元" w:date="2014-09-03T16:06:00Z">
              <w:r w:rsidRPr="00C73116">
                <w:rPr>
                  <w:rFonts w:ascii="細明體" w:eastAsia="細明體" w:hAnsi="細明體" w:hint="eastAsia"/>
                  <w:sz w:val="20"/>
                  <w:szCs w:val="20"/>
                </w:rPr>
                <w:t>不給付函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聯繫紀錄作業</w:t>
              </w:r>
            </w:ins>
          </w:p>
        </w:tc>
      </w:tr>
      <w:tr w:rsidR="005700D1" w:rsidRPr="00E01490" w:rsidTr="00032925">
        <w:trPr>
          <w:ins w:id="137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38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9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程式名稱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4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1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A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ABA_0102</w:t>
              </w:r>
            </w:ins>
          </w:p>
        </w:tc>
      </w:tr>
      <w:tr w:rsidR="005700D1" w:rsidRPr="00E01490" w:rsidTr="00032925">
        <w:trPr>
          <w:ins w:id="142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43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4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作業方式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4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6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ONLINE</w:t>
              </w:r>
            </w:ins>
          </w:p>
        </w:tc>
      </w:tr>
      <w:tr w:rsidR="005700D1" w:rsidRPr="00E01490" w:rsidTr="00032925">
        <w:trPr>
          <w:ins w:id="147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48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9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概要說明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5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1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新增</w:t>
              </w:r>
              <w:r w:rsidRPr="00C73116">
                <w:rPr>
                  <w:rFonts w:ascii="細明體" w:eastAsia="細明體" w:hAnsi="細明體" w:hint="eastAsia"/>
                  <w:sz w:val="20"/>
                  <w:szCs w:val="20"/>
                </w:rPr>
                <w:t>不給付函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聯繫紀錄作業</w:t>
              </w:r>
            </w:ins>
          </w:p>
        </w:tc>
      </w:tr>
      <w:tr w:rsidR="005700D1" w:rsidRPr="00E01490" w:rsidTr="00032925">
        <w:trPr>
          <w:ins w:id="152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53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4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需求單位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5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6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理企科</w:t>
              </w:r>
            </w:ins>
          </w:p>
        </w:tc>
      </w:tr>
      <w:tr w:rsidR="005700D1" w:rsidRPr="00E01490" w:rsidTr="00032925">
        <w:trPr>
          <w:ins w:id="157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58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9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作業單位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6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1" w:author="陳鐵元" w:date="2014-09-03T16:0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各行政中心</w:t>
              </w:r>
            </w:ins>
            <w:ins w:id="162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服務科</w:t>
              </w:r>
            </w:ins>
          </w:p>
        </w:tc>
      </w:tr>
      <w:tr w:rsidR="005700D1" w:rsidRPr="00E01490" w:rsidTr="00032925">
        <w:trPr>
          <w:ins w:id="163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64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5" w:author="陳鐵元" w:date="2014-09-03T16:06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作業平台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66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7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■一般  □平板電腦  □手機</w:t>
              </w:r>
            </w:ins>
          </w:p>
        </w:tc>
      </w:tr>
      <w:tr w:rsidR="005700D1" w:rsidRPr="00E01490" w:rsidTr="00032925">
        <w:trPr>
          <w:ins w:id="168" w:author="陳鐵元" w:date="2014-09-03T16:06:00Z"/>
        </w:trPr>
        <w:tc>
          <w:tcPr>
            <w:tcW w:w="1438" w:type="dxa"/>
          </w:tcPr>
          <w:p w:rsidR="005700D1" w:rsidRPr="00266B0D" w:rsidRDefault="005700D1" w:rsidP="00032925">
            <w:pPr>
              <w:rPr>
                <w:ins w:id="169" w:author="陳鐵元" w:date="2014-09-03T16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70" w:author="陳鐵元" w:date="2014-09-03T16:06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使用對象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71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72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■員工(UCBean)  □客戶(CustomerBean)</w:t>
              </w:r>
            </w:ins>
          </w:p>
        </w:tc>
      </w:tr>
      <w:tr w:rsidR="005700D1" w:rsidRPr="00E01490" w:rsidTr="00032925">
        <w:trPr>
          <w:ins w:id="173" w:author="陳鐵元" w:date="2014-09-03T16:06:00Z"/>
        </w:trPr>
        <w:tc>
          <w:tcPr>
            <w:tcW w:w="1438" w:type="dxa"/>
            <w:vMerge w:val="restart"/>
            <w:vAlign w:val="center"/>
          </w:tcPr>
          <w:p w:rsidR="005700D1" w:rsidRPr="005700D1" w:rsidRDefault="005700D1" w:rsidP="00032925">
            <w:pPr>
              <w:rPr>
                <w:ins w:id="174" w:author="陳鐵元" w:date="2014-09-03T16:06:00Z"/>
                <w:rFonts w:ascii="細明體" w:eastAsia="細明體" w:hAnsi="細明體"/>
                <w:sz w:val="20"/>
                <w:szCs w:val="20"/>
                <w:rPrChange w:id="175" w:author="陳鐵元" w:date="2014-09-03T16:07:00Z">
                  <w:rPr>
                    <w:ins w:id="176" w:author="陳鐵元" w:date="2014-09-03T16:06:00Z"/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ins w:id="177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78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個資遮蔽方式</w:t>
              </w:r>
            </w:ins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179" w:author="陳鐵元" w:date="2014-09-03T16:06:00Z"/>
                <w:rFonts w:ascii="細明體" w:eastAsia="細明體" w:hAnsi="細明體" w:hint="eastAsia"/>
                <w:sz w:val="20"/>
                <w:szCs w:val="20"/>
                <w:rPrChange w:id="180" w:author="陳鐵元" w:date="2014-09-03T16:07:00Z">
                  <w:rPr>
                    <w:ins w:id="181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182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3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畫面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184" w:author="陳鐵元" w:date="2014-09-03T16:06:00Z"/>
                <w:rFonts w:ascii="細明體" w:eastAsia="細明體" w:hAnsi="細明體" w:cs="Calibri"/>
                <w:sz w:val="20"/>
                <w:szCs w:val="20"/>
                <w:rPrChange w:id="185" w:author="陳鐵元" w:date="2014-09-03T16:07:00Z">
                  <w:rPr>
                    <w:ins w:id="186" w:author="陳鐵元" w:date="2014-09-03T16:06:00Z"/>
                    <w:rFonts w:ascii="細明體" w:eastAsia="細明體" w:hAnsi="細明體" w:cs="Calibri"/>
                    <w:color w:val="FF0000"/>
                    <w:sz w:val="20"/>
                    <w:szCs w:val="20"/>
                  </w:rPr>
                </w:rPrChange>
              </w:rPr>
            </w:pPr>
            <w:ins w:id="187" w:author="陳鐵元" w:date="2014-09-03T16:07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8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 □</w:t>
              </w:r>
            </w:ins>
            <w:ins w:id="189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90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無 □遮蔽</w:t>
              </w:r>
            </w:ins>
            <w:ins w:id="191" w:author="陳鐵元" w:date="2014-09-03T16:07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92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</w:t>
              </w:r>
            </w:ins>
            <w:ins w:id="193" w:author="陳鐵元" w:date="2014-09-03T16:06:00Z">
              <w:r w:rsidRPr="005700D1">
                <w:rPr>
                  <w:rFonts w:ascii="標楷體" w:eastAsia="標楷體" w:hAnsi="標楷體" w:hint="eastAsia"/>
                  <w:rPrChange w:id="194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 xml:space="preserve">securitylog   </w:t>
              </w:r>
            </w:ins>
          </w:p>
        </w:tc>
      </w:tr>
      <w:tr w:rsidR="005700D1" w:rsidRPr="00E01490" w:rsidTr="00032925">
        <w:trPr>
          <w:ins w:id="195" w:author="陳鐵元" w:date="2014-09-03T16:06:00Z"/>
        </w:trPr>
        <w:tc>
          <w:tcPr>
            <w:tcW w:w="1438" w:type="dxa"/>
            <w:vMerge/>
          </w:tcPr>
          <w:p w:rsidR="005700D1" w:rsidRPr="005700D1" w:rsidRDefault="005700D1" w:rsidP="00032925">
            <w:pPr>
              <w:rPr>
                <w:ins w:id="196" w:author="陳鐵元" w:date="2014-09-03T16:06:00Z"/>
                <w:rFonts w:ascii="細明體" w:eastAsia="細明體" w:hAnsi="細明體" w:hint="eastAsia"/>
                <w:sz w:val="20"/>
                <w:szCs w:val="20"/>
                <w:rPrChange w:id="197" w:author="陳鐵元" w:date="2014-09-03T16:07:00Z">
                  <w:rPr>
                    <w:ins w:id="198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199" w:author="陳鐵元" w:date="2014-09-03T16:06:00Z"/>
                <w:rFonts w:ascii="細明體" w:eastAsia="細明體" w:hAnsi="細明體" w:hint="eastAsia"/>
                <w:sz w:val="20"/>
                <w:szCs w:val="20"/>
                <w:rPrChange w:id="200" w:author="陳鐵元" w:date="2014-09-03T16:07:00Z">
                  <w:rPr>
                    <w:ins w:id="201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02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03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報表列印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204" w:author="陳鐵元" w:date="2014-09-03T16:06:00Z"/>
                <w:rFonts w:ascii="細明體" w:eastAsia="細明體" w:hAnsi="細明體" w:hint="eastAsia"/>
                <w:sz w:val="20"/>
                <w:szCs w:val="20"/>
                <w:rPrChange w:id="205" w:author="陳鐵元" w:date="2014-09-03T16:07:00Z">
                  <w:rPr>
                    <w:ins w:id="206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07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08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□遮蔽 □</w:t>
              </w:r>
              <w:r w:rsidRPr="005700D1">
                <w:rPr>
                  <w:rFonts w:ascii="標楷體" w:eastAsia="標楷體" w:hAnsi="標楷體" w:hint="eastAsia"/>
                  <w:rPrChange w:id="209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>securitylog</w:t>
              </w:r>
            </w:ins>
          </w:p>
        </w:tc>
      </w:tr>
      <w:tr w:rsidR="005700D1" w:rsidRPr="00E01490" w:rsidTr="00032925">
        <w:trPr>
          <w:ins w:id="210" w:author="陳鐵元" w:date="2014-09-03T16:06:00Z"/>
        </w:trPr>
        <w:tc>
          <w:tcPr>
            <w:tcW w:w="1438" w:type="dxa"/>
            <w:vMerge/>
          </w:tcPr>
          <w:p w:rsidR="005700D1" w:rsidRPr="005700D1" w:rsidRDefault="005700D1" w:rsidP="00032925">
            <w:pPr>
              <w:rPr>
                <w:ins w:id="211" w:author="陳鐵元" w:date="2014-09-03T16:06:00Z"/>
                <w:rFonts w:ascii="細明體" w:eastAsia="細明體" w:hAnsi="細明體" w:hint="eastAsia"/>
                <w:sz w:val="20"/>
                <w:szCs w:val="20"/>
                <w:rPrChange w:id="212" w:author="陳鐵元" w:date="2014-09-03T16:07:00Z">
                  <w:rPr>
                    <w:ins w:id="213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214" w:author="陳鐵元" w:date="2014-09-03T16:06:00Z"/>
                <w:rFonts w:ascii="細明體" w:eastAsia="細明體" w:hAnsi="細明體" w:hint="eastAsia"/>
                <w:sz w:val="20"/>
                <w:szCs w:val="20"/>
                <w:rPrChange w:id="215" w:author="陳鐵元" w:date="2014-09-03T16:07:00Z">
                  <w:rPr>
                    <w:ins w:id="216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17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18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檔案下載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219" w:author="陳鐵元" w:date="2014-09-03T16:06:00Z"/>
                <w:rFonts w:ascii="細明體" w:eastAsia="細明體" w:hAnsi="細明體" w:hint="eastAsia"/>
                <w:sz w:val="20"/>
                <w:szCs w:val="20"/>
                <w:rPrChange w:id="220" w:author="陳鐵元" w:date="2014-09-03T16:07:00Z">
                  <w:rPr>
                    <w:ins w:id="221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22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23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□遮蔽 □</w:t>
              </w:r>
              <w:r w:rsidRPr="005700D1">
                <w:rPr>
                  <w:rFonts w:ascii="標楷體" w:eastAsia="標楷體" w:hAnsi="標楷體" w:hint="eastAsia"/>
                  <w:rPrChange w:id="224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>securitylog</w:t>
              </w:r>
            </w:ins>
          </w:p>
        </w:tc>
      </w:tr>
      <w:tr w:rsidR="005700D1" w:rsidRPr="00E01490" w:rsidTr="00032925">
        <w:trPr>
          <w:ins w:id="225" w:author="陳鐵元" w:date="2014-09-03T16:06:00Z"/>
        </w:trPr>
        <w:tc>
          <w:tcPr>
            <w:tcW w:w="1438" w:type="dxa"/>
          </w:tcPr>
          <w:p w:rsidR="005700D1" w:rsidRPr="005700D1" w:rsidRDefault="005700D1" w:rsidP="00032925">
            <w:pPr>
              <w:rPr>
                <w:ins w:id="226" w:author="陳鐵元" w:date="2014-09-03T16:06:00Z"/>
                <w:rFonts w:ascii="細明體" w:eastAsia="細明體" w:hAnsi="細明體" w:hint="eastAsia"/>
                <w:sz w:val="20"/>
                <w:szCs w:val="20"/>
                <w:rPrChange w:id="227" w:author="陳鐵元" w:date="2014-09-03T16:07:00Z">
                  <w:rPr>
                    <w:ins w:id="228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29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30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分頁處理方式</w:t>
              </w:r>
            </w:ins>
          </w:p>
        </w:tc>
        <w:tc>
          <w:tcPr>
            <w:tcW w:w="9272" w:type="dxa"/>
            <w:gridSpan w:val="2"/>
          </w:tcPr>
          <w:p w:rsidR="005700D1" w:rsidRPr="005700D1" w:rsidRDefault="005700D1" w:rsidP="00032925">
            <w:pPr>
              <w:rPr>
                <w:ins w:id="231" w:author="陳鐵元" w:date="2014-09-03T16:06:00Z"/>
                <w:rFonts w:ascii="細明體" w:eastAsia="細明體" w:hAnsi="細明體" w:hint="eastAsia"/>
                <w:sz w:val="20"/>
                <w:szCs w:val="20"/>
                <w:rPrChange w:id="232" w:author="陳鐵元" w:date="2014-09-03T16:07:00Z">
                  <w:rPr>
                    <w:ins w:id="233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34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35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□真分頁 □假分頁，分頁每頁___筆【Default　20】</w:t>
              </w:r>
            </w:ins>
          </w:p>
        </w:tc>
      </w:tr>
    </w:tbl>
    <w:p w:rsidR="005700D1" w:rsidRPr="00263FDA" w:rsidRDefault="005700D1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53EA" w:rsidRPr="001053C1" w:rsidRDefault="000753EA" w:rsidP="001053C1">
      <w:pPr>
        <w:pStyle w:val="Tabletext"/>
        <w:keepLines w:val="0"/>
        <w:numPr>
          <w:ilvl w:val="0"/>
          <w:numId w:val="7"/>
          <w:numberingChange w:id="236" w:author="cathaylife" w:date="2011-03-22T10:11:00Z" w:original="%1:2:35:、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0753EA" w:rsidRDefault="00B365C4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2" style="position:absolute;margin-left:21.6pt;margin-top:3.9pt;width:348.45pt;height:74.25pt;z-index:251657728" coordorigin="1332,4455" coordsize="696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3852;top:4680;width:1953;height:960">
              <v:textbox>
                <w:txbxContent>
                  <w:p w:rsidR="009E5EFB" w:rsidRDefault="000753EA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</w:p>
                  <w:p w:rsidR="000753EA" w:rsidRDefault="00626A49" w:rsidP="00B365C4">
                    <w:pPr>
                      <w:jc w:val="center"/>
                      <w:rPr>
                        <w:rFonts w:hint="eastAsia"/>
                      </w:rPr>
                    </w:pPr>
                    <w:ins w:id="237" w:author="陳鐵元" w:date="2014-09-03T15:30:00Z"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聯繫紀錄</w:t>
                      </w:r>
                    </w:ins>
                    <w:del w:id="238" w:author="陳鐵元" w:date="2014-09-03T15:30:00Z">
                      <w:r w:rsidR="004D54AD" w:rsidRPr="004D54AD" w:rsidDel="00626A49">
                        <w:rPr>
                          <w:rFonts w:hint="eastAsia"/>
                        </w:rPr>
                        <w:delText>郵寄掛號</w:delText>
                      </w:r>
                    </w:del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12;top:522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1332;top:4680;width:1860;height:1035">
              <v:textbox>
                <w:txbxContent>
                  <w:p w:rsidR="000753EA" w:rsidRPr="00895BE5" w:rsidRDefault="00626A49" w:rsidP="000753EA">
                    <w:pPr>
                      <w:rPr>
                        <w:rFonts w:ascii="細明體" w:eastAsia="細明體" w:hAnsi="細明體"/>
                      </w:rPr>
                    </w:pPr>
                    <w:ins w:id="239" w:author="陳鐵元" w:date="2014-09-03T15:30:00Z">
                      <w:r>
                        <w:rPr>
                          <w:rFonts w:ascii="細明體" w:eastAsia="細明體" w:hAnsi="細明體" w:hint="eastAsia"/>
                        </w:rPr>
                        <w:t>傳入受編</w:t>
                      </w:r>
                    </w:ins>
                    <w:del w:id="240" w:author="陳鐵元" w:date="2014-09-03T15:29:00Z">
                      <w:r w:rsidR="000753EA" w:rsidDel="00626A49">
                        <w:rPr>
                          <w:rFonts w:ascii="細明體" w:eastAsia="細明體" w:hAnsi="細明體" w:hint="eastAsia"/>
                        </w:rPr>
                        <w:delText>存取</w:delText>
                      </w:r>
                      <w:r w:rsidR="00895BE5" w:rsidRPr="00895BE5" w:rsidDel="00626A49">
                        <w:rPr>
                          <w:rFonts w:ascii="細明體" w:eastAsia="細明體" w:hAnsi="細明體" w:hint="eastAsia"/>
                        </w:rPr>
                        <w:delText>不給付簽收</w:delText>
                      </w:r>
                      <w:r w:rsidR="000753EA" w:rsidRPr="00E01490" w:rsidDel="00626A49">
                        <w:rPr>
                          <w:rFonts w:ascii="細明體" w:eastAsia="細明體" w:hAnsi="細明體" w:hint="eastAsia"/>
                        </w:rPr>
                        <w:delText>檔</w:delText>
                      </w:r>
                    </w:del>
                  </w:p>
                </w:txbxContent>
              </v:textbox>
            </v:shape>
            <v:shape id="_x0000_s1030" type="#_x0000_t32" style="position:absolute;left:5898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678;top:4455;width:1623;height:1485">
              <v:textbox>
                <w:txbxContent>
                  <w:p w:rsidR="000753EA" w:rsidRDefault="003635C6" w:rsidP="00B365C4">
                    <w:pPr>
                      <w:jc w:val="center"/>
                    </w:pPr>
                    <w:r w:rsidRPr="00C7311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不給付函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簽收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A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</w:t>
                    </w:r>
                    <w:ins w:id="241" w:author="陳鐵元" w:date="2014-09-03T15:30:00Z">
                      <w:r w:rsidR="00626A49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2</w:t>
                      </w:r>
                    </w:ins>
                    <w:del w:id="242" w:author="陳鐵元" w:date="2014-09-03T15:30:00Z">
                      <w:r w:rsidDel="00626A49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delText>1</w:delText>
                      </w:r>
                    </w:del>
                  </w:p>
                </w:txbxContent>
              </v:textbox>
            </v:shape>
          </v:group>
        </w:pict>
      </w: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  <w:numberingChange w:id="243" w:author="cathaylife" w:date="2011-03-22T10:11:00Z" w:original="%1:3:35:、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AE0A60">
            <w:pPr>
              <w:widowControl/>
              <w:numPr>
                <w:ilvl w:val="0"/>
                <w:numId w:val="10"/>
                <w:numberingChange w:id="244" w:author="cathaylife" w:date="2011-03-22T10:11:00Z" w:original="%1:1:0: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5E11C8" w:rsidP="00B368C7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B368C7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8D4E5F" w:rsidRPr="00B368C7" w:rsidRDefault="005E11C8" w:rsidP="00B368C7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68C7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  <w:tr w:rsidR="00626A49" w:rsidRPr="00E01490" w:rsidTr="00B368C7">
        <w:tblPrEx>
          <w:tblLook w:val="01E0" w:firstRow="1" w:lastRow="1" w:firstColumn="1" w:lastColumn="1" w:noHBand="0" w:noVBand="0"/>
        </w:tblPrEx>
        <w:trPr>
          <w:ins w:id="245" w:author="陳鐵元" w:date="2014-09-03T15:30:00Z"/>
        </w:trPr>
        <w:tc>
          <w:tcPr>
            <w:tcW w:w="720" w:type="dxa"/>
          </w:tcPr>
          <w:p w:rsidR="00626A49" w:rsidRPr="00E01490" w:rsidRDefault="00626A49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ins w:id="246" w:author="陳鐵元" w:date="2014-09-03T15:3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626A49" w:rsidRPr="00B368C7" w:rsidRDefault="00626A49" w:rsidP="00B368C7">
            <w:pPr>
              <w:pStyle w:val="Tabletext"/>
              <w:snapToGrid w:val="0"/>
              <w:rPr>
                <w:ins w:id="247" w:author="陳鐵元" w:date="2014-09-03T15:30:00Z"/>
                <w:rFonts w:ascii="細明體" w:eastAsia="細明體" w:hAnsi="細明體" w:hint="eastAsia"/>
                <w:kern w:val="2"/>
                <w:lang w:eastAsia="zh-TW"/>
              </w:rPr>
            </w:pPr>
            <w:ins w:id="248" w:author="陳鐵元" w:date="2014-09-03T15:30:00Z">
              <w:r w:rsidRPr="00B368C7">
                <w:rPr>
                  <w:rFonts w:ascii="細明體" w:eastAsia="細明體" w:hAnsi="細明體" w:hint="eastAsia"/>
                  <w:kern w:val="2"/>
                  <w:lang w:eastAsia="zh-TW"/>
                </w:rPr>
                <w:t>不給付函簽收檔</w:t>
              </w:r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_</w:t>
              </w:r>
              <w:r>
                <w:rPr>
                  <w:rFonts w:ascii="細明體" w:eastAsia="細明體" w:hAnsi="細明體" w:hint="eastAsia"/>
                  <w:lang w:eastAsia="zh-TW"/>
                </w:rPr>
                <w:t>聯繫紀錄</w:t>
              </w:r>
            </w:ins>
          </w:p>
        </w:tc>
        <w:tc>
          <w:tcPr>
            <w:tcW w:w="4697" w:type="dxa"/>
          </w:tcPr>
          <w:p w:rsidR="00626A49" w:rsidRPr="00B368C7" w:rsidRDefault="00626A49" w:rsidP="00B368C7">
            <w:pPr>
              <w:snapToGrid w:val="0"/>
              <w:rPr>
                <w:ins w:id="249" w:author="陳鐵元" w:date="2014-09-03T15:30:00Z"/>
                <w:rFonts w:ascii="細明體" w:eastAsia="細明體" w:hAnsi="細明體" w:hint="eastAsia"/>
                <w:sz w:val="20"/>
                <w:szCs w:val="20"/>
              </w:rPr>
            </w:pPr>
            <w:ins w:id="250" w:author="陳鐵元" w:date="2014-09-03T15:30:00Z">
              <w:r w:rsidRPr="00B368C7">
                <w:rPr>
                  <w:rFonts w:ascii="細明體" w:eastAsia="細明體" w:hAnsi="細明體" w:hint="eastAsia"/>
                  <w:sz w:val="20"/>
                  <w:szCs w:val="20"/>
                </w:rPr>
                <w:t>DTAABA0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</w:tr>
    </w:tbl>
    <w:p w:rsidR="008D4E5F" w:rsidRPr="009A6B2B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  <w:numberingChange w:id="251" w:author="cathaylife" w:date="2011-03-22T10:11:00Z" w:original="%1:4:35:、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BF7770">
            <w:pPr>
              <w:widowControl/>
              <w:numPr>
                <w:ilvl w:val="0"/>
                <w:numId w:val="13"/>
                <w:numberingChange w:id="252" w:author="cathaylife" w:date="2011-03-22T10:11:00Z" w:original="%1:1:0: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8D4E5F" w:rsidRPr="00B368C7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8D4E5F" w:rsidDel="005A1182" w:rsidRDefault="008D4E5F">
      <w:pPr>
        <w:pStyle w:val="Tabletext"/>
        <w:keepLines w:val="0"/>
        <w:spacing w:after="0" w:line="240" w:lineRule="auto"/>
        <w:ind w:left="480"/>
        <w:rPr>
          <w:del w:id="253" w:author="陳鐵元" w:date="2014-09-03T15:41:00Z"/>
          <w:rFonts w:ascii="細明體" w:eastAsia="細明體" w:hAnsi="細明體" w:hint="eastAsia"/>
          <w:kern w:val="2"/>
          <w:szCs w:val="24"/>
          <w:lang w:eastAsia="zh-TW"/>
        </w:rPr>
      </w:pPr>
    </w:p>
    <w:p w:rsidR="00626A49" w:rsidRPr="00626A49" w:rsidRDefault="00967775" w:rsidP="004A5688">
      <w:pPr>
        <w:pStyle w:val="Tabletext"/>
        <w:keepLines w:val="0"/>
        <w:numPr>
          <w:ilvl w:val="0"/>
          <w:numId w:val="7"/>
        </w:numPr>
        <w:tabs>
          <w:tab w:val="clear" w:pos="480"/>
          <w:tab w:val="num" w:pos="154"/>
        </w:tabs>
        <w:spacing w:after="0" w:line="240" w:lineRule="auto"/>
        <w:ind w:left="154" w:hanging="154"/>
        <w:rPr>
          <w:ins w:id="254" w:author="陳鐵元" w:date="2014-09-03T15:31:00Z"/>
          <w:rFonts w:hint="eastAsia"/>
          <w:lang w:eastAsia="zh-TW"/>
          <w:rPrChange w:id="255" w:author="陳鐵元" w:date="2014-09-03T15:31:00Z">
            <w:rPr>
              <w:ins w:id="256" w:author="陳鐵元" w:date="2014-09-03T15:31:00Z"/>
              <w:rFonts w:ascii="細明體" w:eastAsia="細明體" w:hAnsi="細明體" w:hint="eastAsia"/>
              <w:b/>
              <w:lang w:eastAsia="zh-TW"/>
            </w:rPr>
          </w:rPrChange>
        </w:rPr>
      </w:pPr>
      <w:r>
        <w:rPr>
          <w:rFonts w:ascii="細明體" w:eastAsia="細明體" w:hAnsi="細明體" w:hint="eastAsia"/>
          <w:b/>
          <w:lang w:eastAsia="zh-TW"/>
        </w:rPr>
        <w:t>畫面</w:t>
      </w:r>
    </w:p>
    <w:p w:rsidR="008F4D9C" w:rsidRPr="00626A49" w:rsidRDefault="00233E52" w:rsidP="00626A49">
      <w:pPr>
        <w:pStyle w:val="Tabletext"/>
        <w:keepLines w:val="0"/>
        <w:spacing w:after="0" w:line="240" w:lineRule="auto"/>
        <w:ind w:left="154"/>
        <w:rPr>
          <w:rFonts w:hint="eastAsia"/>
          <w:bdr w:val="single" w:sz="4" w:space="0" w:color="auto"/>
          <w:lang w:eastAsia="zh-TW"/>
          <w:rPrChange w:id="257" w:author="陳鐵元" w:date="2014-09-03T15:31:00Z">
            <w:rPr>
              <w:rFonts w:hint="eastAsia"/>
              <w:lang w:eastAsia="zh-TW"/>
            </w:rPr>
          </w:rPrChange>
        </w:rPr>
        <w:pPrChange w:id="258" w:author="陳鐵元" w:date="2014-09-03T15:31:00Z">
          <w:pPr>
            <w:pStyle w:val="Tabletext"/>
            <w:keepLines w:val="0"/>
            <w:numPr>
              <w:numId w:val="7"/>
            </w:numPr>
            <w:tabs>
              <w:tab w:val="num" w:pos="154"/>
            </w:tabs>
            <w:spacing w:after="0" w:line="240" w:lineRule="auto"/>
            <w:ind w:left="154" w:hanging="154"/>
          </w:pPr>
        </w:pPrChange>
      </w:pPr>
      <w:del w:id="259" w:author="陳鐵元" w:date="2014-09-03T15:30:00Z">
        <w:r w:rsidRPr="00626A49" w:rsidDel="00626A49">
          <w:rPr>
            <w:rFonts w:ascii="細明體" w:eastAsia="細明體" w:hAnsi="細明體" w:hint="eastAsia"/>
            <w:b/>
            <w:bdr w:val="single" w:sz="4" w:space="0" w:color="auto"/>
            <w:lang w:eastAsia="zh-TW"/>
            <w:rPrChange w:id="260" w:author="陳鐵元" w:date="2014-09-03T15:31:00Z">
              <w:rPr>
                <w:rFonts w:ascii="細明體" w:eastAsia="細明體" w:hAnsi="細明體" w:hint="eastAsia"/>
                <w:b/>
                <w:lang w:eastAsia="zh-TW"/>
              </w:rPr>
            </w:rPrChange>
          </w:rPr>
          <w:delText>(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1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USAABA0200_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2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不給付函郵寄掛號銷件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3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.htm</w:delText>
        </w:r>
        <w:r w:rsidR="00002FB4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4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)</w:delText>
        </w:r>
        <w:r w:rsidR="004C5728" w:rsidRPr="00626A49" w:rsidDel="00626A49">
          <w:rPr>
            <w:rFonts w:hint="eastAsia"/>
            <w:bdr w:val="single" w:sz="4" w:space="0" w:color="auto"/>
            <w:lang w:eastAsia="zh-TW"/>
            <w:rPrChange w:id="265" w:author="陳鐵元" w:date="2014-09-03T15:31:00Z">
              <w:rPr>
                <w:rFonts w:hint="eastAsia"/>
                <w:lang w:eastAsia="zh-TW"/>
              </w:rPr>
            </w:rPrChange>
          </w:rPr>
          <w:delText xml:space="preserve"> </w:delText>
        </w:r>
      </w:del>
      <w:del w:id="266" w:author="陳鐵元" w:date="2014-09-03T15:31:00Z">
        <w:r w:rsidR="004C5728" w:rsidRPr="00626A49" w:rsidDel="00626A49">
          <w:rPr>
            <w:rFonts w:hint="eastAsia"/>
            <w:bdr w:val="single" w:sz="4" w:space="0" w:color="auto"/>
            <w:rPrChange w:id="267" w:author="陳鐵元" w:date="2014-09-03T15:31:00Z">
              <w:rPr>
                <w:rFonts w:hint="eastAsia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33.75pt;height:130.5pt">
              <v:imagedata r:id="rId7" o:title="" croptop="8126f" cropbottom="37618f" cropleft="1164f" cropright="4407f"/>
            </v:shape>
          </w:pict>
        </w:r>
      </w:del>
    </w:p>
    <w:tbl>
      <w:tblPr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560"/>
        <w:tblGridChange w:id="268">
          <w:tblGrid>
            <w:gridCol w:w="1384"/>
            <w:gridCol w:w="992"/>
            <w:gridCol w:w="1632"/>
            <w:gridCol w:w="495"/>
          </w:tblGrid>
        </w:tblGridChange>
      </w:tblGrid>
      <w:tr w:rsidR="005A1182" w:rsidRPr="00626A49" w:rsidTr="00032925">
        <w:trPr>
          <w:ins w:id="269" w:author="陳鐵元" w:date="2014-09-03T15:31:00Z"/>
        </w:trPr>
        <w:tc>
          <w:tcPr>
            <w:tcW w:w="4503" w:type="dxa"/>
            <w:gridSpan w:val="3"/>
            <w:shd w:val="clear" w:color="auto" w:fill="EAF1DD"/>
          </w:tcPr>
          <w:p w:rsidR="005A1182" w:rsidRPr="005A1182" w:rsidRDefault="005A1182" w:rsidP="00032925">
            <w:pPr>
              <w:rPr>
                <w:ins w:id="270" w:author="陳鐵元" w:date="2014-09-03T15:31:00Z"/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  <w:rPrChange w:id="271" w:author="陳鐵元" w:date="2014-09-03T15:41:00Z">
                  <w:rPr>
                    <w:ins w:id="272" w:author="陳鐵元" w:date="2014-09-03T15:31:00Z"/>
                    <w:rFonts w:ascii="標楷體" w:eastAsia="標楷體" w:hAnsi="標楷體" w:hint="eastAsia"/>
                    <w:noProof/>
                    <w:sz w:val="20"/>
                    <w:szCs w:val="20"/>
                  </w:rPr>
                </w:rPrChange>
              </w:rPr>
            </w:pPr>
            <w:ins w:id="273" w:author="陳鐵元" w:date="2014-09-03T15:31:00Z">
              <w:r w:rsidRPr="00626A49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74" w:author="陳鐵元" w:date="2014-09-03T15:31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受</w:t>
              </w:r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理</w:t>
              </w:r>
              <w:r w:rsidRPr="00626A49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75" w:author="陳鐵元" w:date="2014-09-03T15:31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編</w:t>
              </w:r>
            </w:ins>
            <w:ins w:id="276" w:author="陳鐵元" w:date="2014-09-03T15:32:00Z"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號</w:t>
              </w:r>
            </w:ins>
            <w:ins w:id="277" w:author="陳鐵元" w:date="2014-09-03T15:41:00Z">
              <w:r w:rsidRPr="007D4882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1111111</w:t>
              </w:r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 xml:space="preserve">  </w:t>
              </w:r>
            </w:ins>
            <w:ins w:id="278" w:author="陳鐵元" w:date="2014-09-03T15:32:00Z"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事故者</w:t>
              </w:r>
            </w:ins>
            <w:ins w:id="279" w:author="陳鐵元" w:date="2014-09-03T15:40:00Z">
              <w:r>
                <w:rPr>
                  <w:rFonts w:eastAsia="標楷體" w:hint="eastAsia"/>
                  <w:noProof/>
                  <w:sz w:val="20"/>
                  <w:szCs w:val="20"/>
                </w:rPr>
                <w:t>: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 xml:space="preserve"> 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林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XX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(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密戶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)</w:t>
              </w:r>
            </w:ins>
          </w:p>
        </w:tc>
      </w:tr>
      <w:tr w:rsidR="005A1182" w:rsidRPr="00BE49E0" w:rsidTr="005A1182">
        <w:tblPrEx>
          <w:tblW w:w="45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80" w:author="陳鐵元" w:date="2014-09-03T15:41:00Z">
            <w:tblPrEx>
              <w:tblW w:w="8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281" w:author="陳鐵元" w:date="2014-09-03T15:31:00Z"/>
          <w:trPrChange w:id="282" w:author="陳鐵元" w:date="2014-09-03T15:41:00Z">
            <w:trPr>
              <w:gridAfter w:val="0"/>
            </w:trPr>
          </w:trPrChange>
        </w:trPr>
        <w:tc>
          <w:tcPr>
            <w:tcW w:w="1384" w:type="dxa"/>
            <w:shd w:val="clear" w:color="auto" w:fill="EAF1DD"/>
            <w:tcPrChange w:id="283" w:author="陳鐵元" w:date="2014-09-03T15:41:00Z">
              <w:tcPr>
                <w:tcW w:w="1384" w:type="dxa"/>
                <w:shd w:val="clear" w:color="auto" w:fill="EAF1DD"/>
              </w:tcPr>
            </w:tcPrChange>
          </w:tcPr>
          <w:p w:rsidR="005A1182" w:rsidRPr="00BE49E0" w:rsidRDefault="005A1182" w:rsidP="00263FDA">
            <w:pPr>
              <w:rPr>
                <w:ins w:id="284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85" w:author="陳鐵元" w:date="2014-09-03T15:35:00Z">
              <w:r w:rsidRPr="00BE49E0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連絡對象</w:t>
              </w:r>
            </w:ins>
          </w:p>
        </w:tc>
        <w:tc>
          <w:tcPr>
            <w:tcW w:w="1559" w:type="dxa"/>
            <w:shd w:val="clear" w:color="auto" w:fill="EAF1DD"/>
            <w:tcPrChange w:id="286" w:author="陳鐵元" w:date="2014-09-03T15:41:00Z">
              <w:tcPr>
                <w:tcW w:w="992" w:type="dxa"/>
                <w:shd w:val="clear" w:color="auto" w:fill="EAF1DD"/>
              </w:tcPr>
            </w:tcPrChange>
          </w:tcPr>
          <w:p w:rsidR="005A1182" w:rsidRPr="00BE49E0" w:rsidRDefault="005A1182" w:rsidP="00032925">
            <w:pPr>
              <w:rPr>
                <w:ins w:id="287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88" w:author="陳鐵元" w:date="2014-09-03T15:40:00Z">
              <w:r w:rsidRPr="00BE49E0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連絡結果</w:t>
              </w:r>
            </w:ins>
          </w:p>
        </w:tc>
        <w:tc>
          <w:tcPr>
            <w:tcW w:w="1560" w:type="dxa"/>
            <w:shd w:val="clear" w:color="auto" w:fill="EAF1DD"/>
            <w:tcPrChange w:id="289" w:author="陳鐵元" w:date="2014-09-03T15:41:00Z">
              <w:tcPr>
                <w:tcW w:w="1632" w:type="dxa"/>
                <w:shd w:val="clear" w:color="auto" w:fill="EAF1DD"/>
              </w:tcPr>
            </w:tcPrChange>
          </w:tcPr>
          <w:p w:rsidR="005A1182" w:rsidRPr="00BE49E0" w:rsidRDefault="005A1182" w:rsidP="00032925">
            <w:pPr>
              <w:rPr>
                <w:ins w:id="290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91" w:author="陳鐵元" w:date="2014-09-03T15:40:00Z">
              <w:r w:rsidRPr="00BE49E0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分機</w:t>
              </w:r>
            </w:ins>
          </w:p>
        </w:tc>
      </w:tr>
      <w:tr w:rsidR="005A1182" w:rsidRPr="00BE49E0" w:rsidTr="005A1182">
        <w:tblPrEx>
          <w:tblW w:w="45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92" w:author="陳鐵元" w:date="2014-09-03T15:41:00Z">
            <w:tblPrEx>
              <w:tblW w:w="8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293" w:author="陳鐵元" w:date="2014-09-03T15:31:00Z"/>
          <w:trPrChange w:id="294" w:author="陳鐵元" w:date="2014-09-03T15:41:00Z">
            <w:trPr>
              <w:gridAfter w:val="0"/>
            </w:trPr>
          </w:trPrChange>
        </w:trPr>
        <w:tc>
          <w:tcPr>
            <w:tcW w:w="1384" w:type="dxa"/>
            <w:shd w:val="clear" w:color="auto" w:fill="auto"/>
            <w:tcPrChange w:id="295" w:author="陳鐵元" w:date="2014-09-03T15:41:00Z">
              <w:tcPr>
                <w:tcW w:w="1384" w:type="dxa"/>
                <w:shd w:val="clear" w:color="auto" w:fill="auto"/>
              </w:tcPr>
            </w:tcPrChange>
          </w:tcPr>
          <w:p w:rsidR="005A1182" w:rsidRPr="00BE49E0" w:rsidRDefault="005A1182" w:rsidP="00032925">
            <w:pPr>
              <w:rPr>
                <w:ins w:id="296" w:author="陳鐵元" w:date="2014-09-03T15:35:00Z"/>
                <w:rFonts w:ascii="標楷體" w:eastAsia="標楷體" w:hAnsi="標楷體" w:hint="eastAsia"/>
                <w:noProof/>
                <w:sz w:val="20"/>
                <w:szCs w:val="20"/>
              </w:rPr>
            </w:pPr>
            <w:bookmarkStart w:id="297" w:name="_GoBack"/>
            <w:bookmarkEnd w:id="297"/>
            <w:ins w:id="298" w:author="陳鐵元" w:date="2014-09-03T15:35:00Z"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lastRenderedPageBreak/>
                <w:t>保戶▼</w:t>
              </w:r>
            </w:ins>
          </w:p>
          <w:p w:rsidR="005A1182" w:rsidRDefault="005A1182" w:rsidP="00032925">
            <w:pPr>
              <w:rPr>
                <w:ins w:id="299" w:author="陳鐵元" w:date="2014-09-03T15:35:00Z"/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ins w:id="300" w:author="陳鐵元" w:date="2014-09-03T15:35:00Z"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送件人▼</w:t>
              </w:r>
            </w:ins>
          </w:p>
          <w:p w:rsidR="005A1182" w:rsidRDefault="005A1182" w:rsidP="00032925">
            <w:pPr>
              <w:rPr>
                <w:ins w:id="301" w:author="陳鐵元" w:date="2014-09-03T15:35:00Z"/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ins w:id="302" w:author="陳鐵元" w:date="2014-09-03T15:35:00Z"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其他</w:t>
              </w:r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▼</w:t>
              </w:r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 xml:space="preserve"> </w:t>
              </w:r>
            </w:ins>
          </w:p>
          <w:p w:rsidR="005A1182" w:rsidRPr="00BE49E0" w:rsidRDefault="005A1182" w:rsidP="00032925">
            <w:pPr>
              <w:rPr>
                <w:ins w:id="303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304" w:author="陳鐵元" w:date="2014-09-03T15:35:00Z"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空 白 欄 位</w:t>
              </w:r>
            </w:ins>
          </w:p>
        </w:tc>
        <w:tc>
          <w:tcPr>
            <w:tcW w:w="1559" w:type="dxa"/>
            <w:shd w:val="clear" w:color="auto" w:fill="auto"/>
            <w:tcPrChange w:id="305" w:author="陳鐵元" w:date="2014-09-03T15:41:00Z">
              <w:tcPr>
                <w:tcW w:w="992" w:type="dxa"/>
                <w:shd w:val="clear" w:color="auto" w:fill="auto"/>
              </w:tcPr>
            </w:tcPrChange>
          </w:tcPr>
          <w:p w:rsidR="005A1182" w:rsidRPr="00BE49E0" w:rsidRDefault="005A1182" w:rsidP="00032925">
            <w:pPr>
              <w:rPr>
                <w:ins w:id="306" w:author="陳鐵元" w:date="2014-09-03T15:40:00Z"/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ins w:id="307" w:author="陳鐵元" w:date="2014-09-03T15:40:00Z"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接受▼</w:t>
              </w:r>
            </w:ins>
          </w:p>
          <w:p w:rsidR="005A1182" w:rsidRDefault="005A1182" w:rsidP="00032925">
            <w:pPr>
              <w:rPr>
                <w:ins w:id="308" w:author="陳鐵元" w:date="2014-09-03T15:40:00Z"/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ins w:id="309" w:author="陳鐵元" w:date="2014-09-03T15:40:00Z"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請與保戶聯繫▼</w:t>
              </w:r>
            </w:ins>
          </w:p>
          <w:p w:rsidR="005A1182" w:rsidRDefault="005A1182" w:rsidP="00032925">
            <w:pPr>
              <w:rPr>
                <w:ins w:id="310" w:author="陳鐵元" w:date="2014-09-03T15:40:00Z"/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</w:pPr>
            <w:ins w:id="311" w:author="陳鐵元" w:date="2014-09-03T15:40:00Z"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其他</w:t>
              </w:r>
              <w:r w:rsidRPr="00BE49E0"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▼</w:t>
              </w:r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 xml:space="preserve"> </w:t>
              </w:r>
            </w:ins>
          </w:p>
          <w:p w:rsidR="005A1182" w:rsidRPr="00BE49E0" w:rsidRDefault="005A1182" w:rsidP="00032925">
            <w:pPr>
              <w:rPr>
                <w:ins w:id="312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313" w:author="陳鐵元" w:date="2014-09-03T15:40:00Z">
              <w:r>
                <w:rPr>
                  <w:rFonts w:ascii="標楷體" w:eastAsia="標楷體" w:hAnsi="標楷體" w:hint="eastAsia"/>
                  <w:b/>
                  <w:noProof/>
                  <w:color w:val="FF0000"/>
                  <w:sz w:val="20"/>
                  <w:szCs w:val="20"/>
                  <w:bdr w:val="single" w:sz="4" w:space="0" w:color="auto"/>
                </w:rPr>
                <w:t>空 白 欄 位</w:t>
              </w:r>
            </w:ins>
          </w:p>
        </w:tc>
        <w:tc>
          <w:tcPr>
            <w:tcW w:w="1560" w:type="dxa"/>
            <w:shd w:val="clear" w:color="auto" w:fill="auto"/>
            <w:vAlign w:val="center"/>
            <w:tcPrChange w:id="314" w:author="陳鐵元" w:date="2014-09-03T15:41:00Z">
              <w:tcPr>
                <w:tcW w:w="1632" w:type="dxa"/>
                <w:shd w:val="clear" w:color="auto" w:fill="auto"/>
                <w:vAlign w:val="center"/>
              </w:tcPr>
            </w:tcPrChange>
          </w:tcPr>
          <w:p w:rsidR="005A1182" w:rsidRPr="00BE49E0" w:rsidRDefault="005A1182" w:rsidP="00032925">
            <w:pPr>
              <w:rPr>
                <w:ins w:id="315" w:author="陳鐵元" w:date="2014-09-03T15:31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316" w:author="陳鐵元" w:date="2014-09-03T15:40:00Z">
              <w:r w:rsidRPr="00BE49E0">
                <w:rPr>
                  <w:rFonts w:ascii="標楷體" w:eastAsia="標楷體" w:hAnsi="標楷體" w:hint="eastAsia"/>
                  <w:noProof/>
                  <w:sz w:val="20"/>
                  <w:szCs w:val="20"/>
                  <w:bdr w:val="single" w:sz="4" w:space="0" w:color="auto"/>
                </w:rPr>
                <w:t>2788</w:t>
              </w:r>
            </w:ins>
          </w:p>
        </w:tc>
      </w:tr>
    </w:tbl>
    <w:p w:rsidR="008B4422" w:rsidRDefault="00626A49" w:rsidP="008B4422">
      <w:pPr>
        <w:pStyle w:val="Tabletext"/>
        <w:keepLines w:val="0"/>
        <w:spacing w:after="0" w:line="240" w:lineRule="auto"/>
        <w:rPr>
          <w:ins w:id="317" w:author="陳鐵元" w:date="2014-09-03T15:34:00Z"/>
          <w:rFonts w:ascii="標楷體" w:eastAsia="標楷體" w:hAnsi="標楷體" w:hint="eastAsia"/>
          <w:noProof/>
          <w:bdr w:val="single" w:sz="4" w:space="0" w:color="auto"/>
          <w:lang w:eastAsia="zh-TW"/>
        </w:rPr>
      </w:pPr>
      <w:ins w:id="318" w:author="陳鐵元" w:date="2014-09-03T15:35:00Z">
        <w:r w:rsidRPr="00BE49E0">
          <w:rPr>
            <w:rFonts w:ascii="標楷體" w:eastAsia="標楷體" w:hAnsi="標楷體" w:hint="eastAsia"/>
            <w:noProof/>
            <w:highlight w:val="yellow"/>
            <w:bdr w:val="single" w:sz="4" w:space="0" w:color="auto"/>
          </w:rPr>
          <w:t>開始</w:t>
        </w:r>
        <w:r>
          <w:rPr>
            <w:rFonts w:ascii="標楷體" w:eastAsia="標楷體" w:hAnsi="標楷體" w:hint="eastAsia"/>
            <w:noProof/>
            <w:highlight w:val="yellow"/>
            <w:lang w:eastAsia="zh-TW"/>
          </w:rPr>
          <w:t xml:space="preserve">     </w:t>
        </w:r>
      </w:ins>
      <w:ins w:id="319" w:author="陳鐵元" w:date="2014-09-03T15:33:00Z">
        <w:r w:rsidRPr="00BE49E0">
          <w:rPr>
            <w:rFonts w:ascii="標楷體" w:eastAsia="標楷體" w:hAnsi="標楷體" w:hint="eastAsia"/>
            <w:noProof/>
            <w:highlight w:val="yellow"/>
            <w:bdr w:val="single" w:sz="4" w:space="0" w:color="auto"/>
          </w:rPr>
          <w:t>結束</w:t>
        </w:r>
      </w:ins>
    </w:p>
    <w:p w:rsidR="00626A49" w:rsidDel="005A1182" w:rsidRDefault="00626A49" w:rsidP="008B4422">
      <w:pPr>
        <w:pStyle w:val="Tabletext"/>
        <w:keepLines w:val="0"/>
        <w:spacing w:after="0" w:line="240" w:lineRule="auto"/>
        <w:rPr>
          <w:del w:id="320" w:author="陳鐵元" w:date="2014-09-03T15:41:00Z"/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B728E2">
      <w:pPr>
        <w:pStyle w:val="Tabletext"/>
        <w:keepLines w:val="0"/>
        <w:numPr>
          <w:ilvl w:val="0"/>
          <w:numId w:val="7"/>
          <w:numberingChange w:id="321" w:author="cathaylife" w:date="2011-03-22T10:11:00Z" w:original="%1:6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del w:id="322" w:author="陳鐵元" w:date="2014-09-03T15:42:00Z">
        <w:r w:rsidDel="005A1182">
          <w:rPr>
            <w:rFonts w:ascii="細明體" w:eastAsia="細明體" w:hAnsi="細明體"/>
            <w:kern w:val="2"/>
            <w:szCs w:val="24"/>
            <w:lang w:eastAsia="zh-TW"/>
          </w:rPr>
          <w:br w:type="page"/>
        </w:r>
      </w:del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85349B" w:rsidRDefault="0085349B">
      <w:pPr>
        <w:pStyle w:val="Tabletext"/>
        <w:keepLines w:val="0"/>
        <w:numPr>
          <w:ilvl w:val="1"/>
          <w:numId w:val="9"/>
          <w:numberingChange w:id="323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324" w:author="陳鐵元" w:date="2014-09-03T10:56:00Z">
        <w:r>
          <w:rPr>
            <w:rFonts w:hint="eastAsia"/>
            <w:kern w:val="2"/>
            <w:szCs w:val="24"/>
            <w:lang w:eastAsia="zh-TW"/>
          </w:rPr>
          <w:t>初始畫面</w:t>
        </w:r>
      </w:ins>
    </w:p>
    <w:p w:rsidR="005A1182" w:rsidRPr="00263FDA" w:rsidRDefault="005A1182" w:rsidP="005A1182">
      <w:pPr>
        <w:pStyle w:val="Tabletext"/>
        <w:keepLines w:val="0"/>
        <w:numPr>
          <w:ilvl w:val="2"/>
          <w:numId w:val="9"/>
          <w:numberingChange w:id="325" w:author="cathaylife" w:date="2011-03-22T10:11:00Z" w:original="%2:1:0:."/>
        </w:numPr>
        <w:spacing w:after="0" w:line="240" w:lineRule="auto"/>
        <w:rPr>
          <w:ins w:id="326" w:author="陳鐵元" w:date="2014-09-03T15:43:00Z"/>
          <w:rFonts w:hint="eastAsia"/>
          <w:kern w:val="2"/>
          <w:szCs w:val="24"/>
          <w:lang w:eastAsia="zh-TW"/>
        </w:rPr>
        <w:pPrChange w:id="327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28" w:author="陳鐵元" w:date="2014-09-03T15:43:00Z">
        <w:r>
          <w:rPr>
            <w:rFonts w:hint="eastAsia"/>
            <w:kern w:val="2"/>
            <w:lang w:eastAsia="zh-TW"/>
          </w:rPr>
          <w:t>檢核</w:t>
        </w:r>
      </w:ins>
    </w:p>
    <w:p w:rsidR="005A1182" w:rsidRPr="00263FDA" w:rsidRDefault="005A1182" w:rsidP="005A1182">
      <w:pPr>
        <w:pStyle w:val="Tabletext"/>
        <w:keepLines w:val="0"/>
        <w:numPr>
          <w:ilvl w:val="3"/>
          <w:numId w:val="9"/>
          <w:numberingChange w:id="329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30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31" w:author="陳鐵元" w:date="2014-09-03T15:43:00Z">
        <w:r>
          <w:rPr>
            <w:rFonts w:hint="eastAsia"/>
            <w:kern w:val="2"/>
            <w:lang w:eastAsia="zh-TW"/>
          </w:rPr>
          <w:t>如果沒有傳入受理編號，則拋錯之</w:t>
        </w:r>
      </w:ins>
    </w:p>
    <w:p w:rsidR="005A1182" w:rsidRPr="00263FDA" w:rsidRDefault="005A1182" w:rsidP="005A1182">
      <w:pPr>
        <w:pStyle w:val="Tabletext"/>
        <w:keepLines w:val="0"/>
        <w:numPr>
          <w:ilvl w:val="2"/>
          <w:numId w:val="9"/>
          <w:numberingChange w:id="332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33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34" w:author="陳鐵元" w:date="2014-09-03T15:43:00Z">
        <w:r>
          <w:rPr>
            <w:rFonts w:hint="eastAsia"/>
            <w:kern w:val="2"/>
            <w:lang w:eastAsia="zh-TW"/>
          </w:rPr>
          <w:t>根據受編取得不給付簽收資料顯示於畫面</w:t>
        </w:r>
        <w:r>
          <w:rPr>
            <w:rFonts w:hint="eastAsia"/>
            <w:kern w:val="2"/>
            <w:lang w:eastAsia="zh-TW"/>
          </w:rPr>
          <w:t xml:space="preserve"> </w:t>
        </w:r>
        <w:r>
          <w:rPr>
            <w:rFonts w:hint="eastAsia"/>
            <w:kern w:val="2"/>
            <w:lang w:eastAsia="zh-TW"/>
          </w:rPr>
          <w:t>受理編號及事故</w:t>
        </w:r>
      </w:ins>
      <w:ins w:id="335" w:author="陳鐵元" w:date="2014-09-03T15:44:00Z">
        <w:r>
          <w:rPr>
            <w:rFonts w:hint="eastAsia"/>
            <w:kern w:val="2"/>
            <w:lang w:eastAsia="zh-TW"/>
          </w:rPr>
          <w:t>者姓名</w:t>
        </w:r>
      </w:ins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528"/>
      </w:tblGrid>
      <w:tr w:rsidR="005A1182" w:rsidRPr="007D4882" w:rsidTr="00032925">
        <w:trPr>
          <w:ins w:id="336" w:author="陳鐵元" w:date="2014-09-03T15:48:00Z"/>
        </w:trPr>
        <w:tc>
          <w:tcPr>
            <w:tcW w:w="1985" w:type="dxa"/>
            <w:shd w:val="clear" w:color="auto" w:fill="A6A6A6"/>
          </w:tcPr>
          <w:p w:rsidR="005A1182" w:rsidRPr="007D4882" w:rsidRDefault="005A1182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337" w:author="陳鐵元" w:date="2014-09-03T15:48:00Z"/>
                <w:rFonts w:ascii="新細明體" w:hAnsi="新細明體" w:hint="eastAsia"/>
                <w:kern w:val="2"/>
                <w:lang w:eastAsia="zh-TW"/>
              </w:rPr>
            </w:pPr>
            <w:ins w:id="338" w:author="陳鐵元" w:date="2014-09-03T15:48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欄位</w:t>
              </w:r>
            </w:ins>
          </w:p>
        </w:tc>
        <w:tc>
          <w:tcPr>
            <w:tcW w:w="5528" w:type="dxa"/>
            <w:shd w:val="clear" w:color="auto" w:fill="A6A6A6"/>
          </w:tcPr>
          <w:p w:rsidR="005A1182" w:rsidRPr="007D4882" w:rsidRDefault="005A1182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339" w:author="陳鐵元" w:date="2014-09-03T15:48:00Z"/>
                <w:rFonts w:ascii="新細明體" w:hAnsi="新細明體" w:hint="eastAsia"/>
                <w:kern w:val="2"/>
                <w:lang w:eastAsia="zh-TW"/>
              </w:rPr>
            </w:pPr>
            <w:ins w:id="340" w:author="陳鐵元" w:date="2014-09-03T15:48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值</w:t>
              </w:r>
            </w:ins>
          </w:p>
        </w:tc>
      </w:tr>
      <w:tr w:rsidR="005A1182" w:rsidRPr="007D4882" w:rsidTr="00032925">
        <w:trPr>
          <w:ins w:id="341" w:author="陳鐵元" w:date="2014-09-03T15:48:00Z"/>
        </w:trPr>
        <w:tc>
          <w:tcPr>
            <w:tcW w:w="1985" w:type="dxa"/>
          </w:tcPr>
          <w:p w:rsidR="005A1182" w:rsidRPr="005D5BAC" w:rsidRDefault="005A1182" w:rsidP="00032925">
            <w:pPr>
              <w:pStyle w:val="Tabletext"/>
              <w:keepLines w:val="0"/>
              <w:spacing w:after="0" w:line="240" w:lineRule="auto"/>
              <w:rPr>
                <w:ins w:id="342" w:author="陳鐵元" w:date="2014-09-03T15:48:00Z"/>
                <w:rFonts w:hint="eastAsia"/>
                <w:kern w:val="2"/>
                <w:lang w:eastAsia="zh-TW"/>
                <w:rPrChange w:id="343" w:author="陳鐵元" w:date="2014-09-03T16:03:00Z">
                  <w:rPr>
                    <w:ins w:id="344" w:author="陳鐵元" w:date="2014-09-03T15:48:00Z"/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ins w:id="345" w:author="陳鐵元" w:date="2014-09-03T15:48:00Z">
              <w:r w:rsidRPr="005D5BAC">
                <w:rPr>
                  <w:rFonts w:hint="eastAsia"/>
                  <w:kern w:val="2"/>
                  <w:lang w:eastAsia="zh-TW"/>
                  <w:rPrChange w:id="346" w:author="陳鐵元" w:date="2014-09-03T16:03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</w:t>
              </w:r>
            </w:ins>
            <w:ins w:id="347" w:author="陳鐵元" w:date="2014-09-03T15:49:00Z">
              <w:r w:rsidR="009163E9" w:rsidRPr="005D5BAC">
                <w:rPr>
                  <w:rFonts w:hint="eastAsia"/>
                  <w:kern w:val="2"/>
                  <w:lang w:eastAsia="zh-TW"/>
                  <w:rPrChange w:id="348" w:author="陳鐵元" w:date="2014-09-03T16:03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對象</w:t>
              </w:r>
            </w:ins>
          </w:p>
        </w:tc>
        <w:tc>
          <w:tcPr>
            <w:tcW w:w="5528" w:type="dxa"/>
          </w:tcPr>
          <w:p w:rsidR="009163E9" w:rsidRPr="005D5BAC" w:rsidRDefault="009163E9" w:rsidP="005A1182">
            <w:pPr>
              <w:pStyle w:val="Tabletext"/>
              <w:keepLines w:val="0"/>
              <w:spacing w:after="0" w:line="240" w:lineRule="auto"/>
              <w:rPr>
                <w:ins w:id="349" w:author="陳鐵元" w:date="2014-09-03T15:50:00Z"/>
                <w:rFonts w:hint="eastAsia"/>
                <w:kern w:val="2"/>
                <w:lang w:eastAsia="zh-TW"/>
                <w:rPrChange w:id="350" w:author="陳鐵元" w:date="2014-09-03T16:03:00Z">
                  <w:rPr>
                    <w:ins w:id="351" w:author="陳鐵元" w:date="2014-09-03T15:50:00Z"/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pPrChange w:id="352" w:author="陳鐵元" w:date="2014-09-03T15:49:00Z">
                <w:pPr>
                  <w:pStyle w:val="Tabletext"/>
                  <w:keepLines w:val="0"/>
                  <w:numPr>
                    <w:ilvl w:val="3"/>
                    <w:numId w:val="17"/>
                  </w:numPr>
                  <w:tabs>
                    <w:tab w:val="num" w:pos="1984"/>
                  </w:tabs>
                  <w:spacing w:after="0" w:line="240" w:lineRule="auto"/>
                  <w:ind w:left="1984" w:hanging="708"/>
                </w:pPr>
              </w:pPrChange>
            </w:pPr>
            <w:ins w:id="353" w:author="陳鐵元" w:date="2014-09-03T15:51:00Z">
              <w:r w:rsidRPr="00263FDA">
                <w:rPr>
                  <w:rFonts w:hint="eastAsia"/>
                  <w:kern w:val="2"/>
                  <w:lang w:eastAsia="zh-TW"/>
                </w:rPr>
                <w:t>1.</w:t>
              </w:r>
            </w:ins>
            <w:ins w:id="354" w:author="陳鐵元" w:date="2014-09-03T15:49:00Z">
              <w:r w:rsidR="005A1182" w:rsidRPr="005D5BAC">
                <w:rPr>
                  <w:rFonts w:hint="eastAsia"/>
                  <w:kern w:val="2"/>
                  <w:lang w:eastAsia="zh-TW"/>
                  <w:rPrChange w:id="355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下拉選單</w:t>
              </w:r>
              <w:r w:rsidRPr="005D5BAC">
                <w:rPr>
                  <w:rFonts w:hint="eastAsia"/>
                  <w:kern w:val="2"/>
                  <w:lang w:eastAsia="zh-TW"/>
                  <w:rPrChange w:id="356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 xml:space="preserve"> </w:t>
              </w:r>
              <w:r w:rsidRPr="005D5BAC">
                <w:rPr>
                  <w:kern w:val="2"/>
                  <w:lang w:eastAsia="zh-TW"/>
                  <w:rPrChange w:id="357" w:author="陳鐵元" w:date="2014-09-03T16:03:00Z">
                    <w:rPr>
                      <w:kern w:val="2"/>
                      <w:szCs w:val="24"/>
                      <w:lang w:eastAsia="zh-TW"/>
                    </w:rPr>
                  </w:rPrChange>
                </w:rPr>
                <w:t>“</w:t>
              </w:r>
              <w:r w:rsidRPr="005D5BAC">
                <w:rPr>
                  <w:rFonts w:hint="eastAsia"/>
                  <w:kern w:val="2"/>
                  <w:lang w:eastAsia="zh-TW"/>
                  <w:rPrChange w:id="358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AA</w:t>
              </w:r>
              <w:r w:rsidRPr="005D5BAC">
                <w:rPr>
                  <w:kern w:val="2"/>
                  <w:lang w:eastAsia="zh-TW"/>
                  <w:rPrChange w:id="359" w:author="陳鐵元" w:date="2014-09-03T16:03:00Z">
                    <w:rPr>
                      <w:kern w:val="2"/>
                      <w:szCs w:val="24"/>
                      <w:lang w:eastAsia="zh-TW"/>
                    </w:rPr>
                  </w:rPrChange>
                </w:rPr>
                <w:t>”</w:t>
              </w:r>
              <w:r w:rsidRPr="005D5BAC">
                <w:rPr>
                  <w:rFonts w:hint="eastAsia"/>
                  <w:kern w:val="2"/>
                  <w:lang w:eastAsia="zh-TW"/>
                  <w:rPrChange w:id="360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,</w:t>
              </w:r>
              <w:r w:rsidRPr="005D5BAC">
                <w:rPr>
                  <w:kern w:val="2"/>
                  <w:lang w:eastAsia="zh-TW"/>
                  <w:rPrChange w:id="361" w:author="陳鐵元" w:date="2014-09-03T16:03:00Z">
                    <w:rPr>
                      <w:kern w:val="2"/>
                      <w:szCs w:val="24"/>
                      <w:lang w:eastAsia="zh-TW"/>
                    </w:rPr>
                  </w:rPrChange>
                </w:rPr>
                <w:t>”</w:t>
              </w:r>
              <w:r w:rsidRPr="005D5BAC">
                <w:rPr>
                  <w:rFonts w:hint="eastAsia"/>
                  <w:kern w:val="2"/>
                  <w:lang w:eastAsia="zh-TW"/>
                  <w:rPrChange w:id="362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DTAABA02_ROLE</w:t>
              </w:r>
              <w:r w:rsidRPr="005D5BAC">
                <w:rPr>
                  <w:kern w:val="2"/>
                  <w:lang w:eastAsia="zh-TW"/>
                  <w:rPrChange w:id="363" w:author="陳鐵元" w:date="2014-09-03T16:03:00Z">
                    <w:rPr>
                      <w:kern w:val="2"/>
                      <w:szCs w:val="24"/>
                      <w:lang w:eastAsia="zh-TW"/>
                    </w:rPr>
                  </w:rPrChange>
                </w:rPr>
                <w:t>’</w:t>
              </w:r>
            </w:ins>
            <w:ins w:id="364" w:author="陳鐵元" w:date="2014-09-03T15:50:00Z">
              <w:r w:rsidRPr="005D5BAC">
                <w:rPr>
                  <w:rFonts w:hint="eastAsia"/>
                  <w:kern w:val="2"/>
                  <w:lang w:eastAsia="zh-TW"/>
                  <w:rPrChange w:id="365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 xml:space="preserve"> </w:t>
              </w:r>
            </w:ins>
          </w:p>
          <w:p w:rsidR="005A1182" w:rsidRPr="005D5BAC" w:rsidRDefault="009163E9" w:rsidP="005A1182">
            <w:pPr>
              <w:pStyle w:val="Tabletext"/>
              <w:keepLines w:val="0"/>
              <w:spacing w:after="0" w:line="240" w:lineRule="auto"/>
              <w:rPr>
                <w:ins w:id="366" w:author="陳鐵元" w:date="2014-09-03T15:48:00Z"/>
                <w:rFonts w:hint="eastAsia"/>
                <w:kern w:val="2"/>
                <w:lang w:eastAsia="zh-TW"/>
                <w:rPrChange w:id="367" w:author="陳鐵元" w:date="2014-09-03T16:03:00Z">
                  <w:rPr>
                    <w:ins w:id="368" w:author="陳鐵元" w:date="2014-09-03T15:48:00Z"/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pPrChange w:id="369" w:author="陳鐵元" w:date="2014-09-03T15:49:00Z">
                <w:pPr>
                  <w:pStyle w:val="Tabletext"/>
                  <w:keepLines w:val="0"/>
                  <w:numPr>
                    <w:ilvl w:val="3"/>
                    <w:numId w:val="17"/>
                  </w:numPr>
                  <w:tabs>
                    <w:tab w:val="num" w:pos="1984"/>
                  </w:tabs>
                  <w:spacing w:after="0" w:line="240" w:lineRule="auto"/>
                  <w:ind w:left="1984" w:hanging="708"/>
                </w:pPr>
              </w:pPrChange>
            </w:pPr>
            <w:ins w:id="370" w:author="陳鐵元" w:date="2014-09-03T15:51:00Z">
              <w:r w:rsidRPr="005D5BAC">
                <w:rPr>
                  <w:rFonts w:hint="eastAsia"/>
                  <w:kern w:val="2"/>
                  <w:lang w:eastAsia="zh-TW"/>
                  <w:rPrChange w:id="371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2.</w:t>
              </w:r>
            </w:ins>
            <w:ins w:id="372" w:author="陳鐵元" w:date="2014-09-03T15:50:00Z">
              <w:r w:rsidRPr="005D5BAC">
                <w:rPr>
                  <w:rFonts w:hint="eastAsia"/>
                  <w:kern w:val="2"/>
                  <w:lang w:eastAsia="zh-TW"/>
                  <w:rPrChange w:id="373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選擇其他時，則將說明欄位</w:t>
              </w:r>
              <w:r w:rsidRPr="005D5BAC">
                <w:rPr>
                  <w:rFonts w:hint="eastAsia"/>
                  <w:kern w:val="2"/>
                  <w:lang w:eastAsia="zh-TW"/>
                  <w:rPrChange w:id="374" w:author="陳鐵元" w:date="2014-09-03T16:03:00Z">
                    <w:rPr>
                      <w:rFonts w:hint="eastAsia"/>
                      <w:kern w:val="2"/>
                      <w:szCs w:val="24"/>
                      <w:lang w:eastAsia="zh-TW"/>
                    </w:rPr>
                  </w:rPrChange>
                </w:rPr>
                <w:t>ENABLE</w:t>
              </w:r>
            </w:ins>
          </w:p>
        </w:tc>
      </w:tr>
      <w:tr w:rsidR="005A1182" w:rsidRPr="007D4882" w:rsidTr="00032925">
        <w:trPr>
          <w:ins w:id="375" w:author="陳鐵元" w:date="2014-09-03T15:48:00Z"/>
        </w:trPr>
        <w:tc>
          <w:tcPr>
            <w:tcW w:w="1985" w:type="dxa"/>
          </w:tcPr>
          <w:p w:rsidR="005A1182" w:rsidRPr="005D5BAC" w:rsidRDefault="005A1182" w:rsidP="00032925">
            <w:pPr>
              <w:pStyle w:val="Tabletext"/>
              <w:keepLines w:val="0"/>
              <w:spacing w:after="0" w:line="240" w:lineRule="auto"/>
              <w:rPr>
                <w:ins w:id="376" w:author="陳鐵元" w:date="2014-09-03T15:48:00Z"/>
                <w:rFonts w:hint="eastAsia"/>
                <w:kern w:val="2"/>
                <w:lang w:eastAsia="zh-TW"/>
                <w:rPrChange w:id="377" w:author="陳鐵元" w:date="2014-09-03T16:03:00Z">
                  <w:rPr>
                    <w:ins w:id="378" w:author="陳鐵元" w:date="2014-09-03T15:48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379" w:author="陳鐵元" w:date="2014-09-03T15:48:00Z">
              <w:r w:rsidRPr="005D5BAC">
                <w:rPr>
                  <w:rFonts w:hint="eastAsia"/>
                  <w:kern w:val="2"/>
                  <w:lang w:eastAsia="zh-TW"/>
                  <w:rPrChange w:id="380" w:author="陳鐵元" w:date="2014-09-03T16:03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連絡結果</w:t>
              </w:r>
            </w:ins>
          </w:p>
        </w:tc>
        <w:tc>
          <w:tcPr>
            <w:tcW w:w="5528" w:type="dxa"/>
          </w:tcPr>
          <w:p w:rsidR="005D5BAC" w:rsidRPr="007D4882" w:rsidRDefault="005D5BAC" w:rsidP="005D5BAC">
            <w:pPr>
              <w:pStyle w:val="Tabletext"/>
              <w:keepLines w:val="0"/>
              <w:spacing w:after="0" w:line="240" w:lineRule="auto"/>
              <w:rPr>
                <w:ins w:id="381" w:author="陳鐵元" w:date="2014-09-03T16:04:00Z"/>
                <w:rFonts w:hint="eastAsia"/>
                <w:kern w:val="2"/>
                <w:lang w:eastAsia="zh-TW"/>
              </w:rPr>
            </w:pPr>
            <w:ins w:id="382" w:author="陳鐵元" w:date="2014-09-03T16:04:00Z">
              <w:r w:rsidRPr="007D4882">
                <w:rPr>
                  <w:rFonts w:hint="eastAsia"/>
                  <w:kern w:val="2"/>
                  <w:lang w:eastAsia="zh-TW"/>
                </w:rPr>
                <w:t>1.</w:t>
              </w:r>
              <w:r w:rsidRPr="007D4882">
                <w:rPr>
                  <w:rFonts w:hint="eastAsia"/>
                  <w:kern w:val="2"/>
                  <w:lang w:eastAsia="zh-TW"/>
                </w:rPr>
                <w:t>下拉選單</w:t>
              </w:r>
              <w:r w:rsidRPr="007D4882">
                <w:rPr>
                  <w:rFonts w:hint="eastAsia"/>
                  <w:kern w:val="2"/>
                  <w:lang w:eastAsia="zh-TW"/>
                </w:rPr>
                <w:t xml:space="preserve"> </w:t>
              </w:r>
              <w:r w:rsidRPr="007D4882">
                <w:rPr>
                  <w:kern w:val="2"/>
                  <w:lang w:eastAsia="zh-TW"/>
                </w:rPr>
                <w:t>“</w:t>
              </w:r>
              <w:r w:rsidRPr="007D4882">
                <w:rPr>
                  <w:rFonts w:hint="eastAsia"/>
                  <w:kern w:val="2"/>
                  <w:lang w:eastAsia="zh-TW"/>
                </w:rPr>
                <w:t>AA</w:t>
              </w:r>
              <w:r w:rsidRPr="007D4882">
                <w:rPr>
                  <w:kern w:val="2"/>
                  <w:lang w:eastAsia="zh-TW"/>
                </w:rPr>
                <w:t>”</w:t>
              </w:r>
              <w:r w:rsidRPr="007D4882">
                <w:rPr>
                  <w:rFonts w:hint="eastAsia"/>
                  <w:kern w:val="2"/>
                  <w:lang w:eastAsia="zh-TW"/>
                </w:rPr>
                <w:t>,</w:t>
              </w:r>
              <w:r w:rsidRPr="007D4882">
                <w:rPr>
                  <w:kern w:val="2"/>
                  <w:lang w:eastAsia="zh-TW"/>
                </w:rPr>
                <w:t>”</w:t>
              </w:r>
              <w:r w:rsidRPr="007D4882">
                <w:rPr>
                  <w:rFonts w:hint="eastAsia"/>
                  <w:kern w:val="2"/>
                  <w:lang w:eastAsia="zh-TW"/>
                </w:rPr>
                <w:t>DTAABA02_R</w:t>
              </w:r>
              <w:r>
                <w:rPr>
                  <w:rFonts w:hint="eastAsia"/>
                  <w:kern w:val="2"/>
                  <w:lang w:eastAsia="zh-TW"/>
                </w:rPr>
                <w:t>ESULT</w:t>
              </w:r>
              <w:r w:rsidRPr="007D4882">
                <w:rPr>
                  <w:kern w:val="2"/>
                  <w:lang w:eastAsia="zh-TW"/>
                </w:rPr>
                <w:t>’</w:t>
              </w:r>
              <w:r w:rsidRPr="007D4882">
                <w:rPr>
                  <w:rFonts w:hint="eastAsia"/>
                  <w:kern w:val="2"/>
                  <w:lang w:eastAsia="zh-TW"/>
                </w:rPr>
                <w:t xml:space="preserve"> </w:t>
              </w:r>
            </w:ins>
          </w:p>
          <w:p w:rsidR="009163E9" w:rsidRPr="005D5BAC" w:rsidRDefault="005D5BAC" w:rsidP="005D5BAC">
            <w:pPr>
              <w:pStyle w:val="Tabletext"/>
              <w:keepLines w:val="0"/>
              <w:spacing w:after="0" w:line="240" w:lineRule="auto"/>
              <w:jc w:val="both"/>
              <w:rPr>
                <w:ins w:id="383" w:author="陳鐵元" w:date="2014-09-03T15:48:00Z"/>
                <w:rFonts w:hint="eastAsia"/>
                <w:kern w:val="2"/>
                <w:lang w:eastAsia="zh-TW"/>
                <w:rPrChange w:id="384" w:author="陳鐵元" w:date="2014-09-03T16:04:00Z">
                  <w:rPr>
                    <w:ins w:id="385" w:author="陳鐵元" w:date="2014-09-03T15:48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  <w:pPrChange w:id="386" w:author="陳鐵元" w:date="2014-09-03T16:04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387" w:author="陳鐵元" w:date="2014-09-03T16:04:00Z">
              <w:r w:rsidRPr="007D4882">
                <w:rPr>
                  <w:rFonts w:hint="eastAsia"/>
                  <w:kern w:val="2"/>
                  <w:lang w:eastAsia="zh-TW"/>
                </w:rPr>
                <w:t>2.</w:t>
              </w:r>
              <w:r w:rsidRPr="007D4882">
                <w:rPr>
                  <w:rFonts w:hint="eastAsia"/>
                  <w:kern w:val="2"/>
                  <w:lang w:eastAsia="zh-TW"/>
                </w:rPr>
                <w:t>選擇其他時，則將說明欄位</w:t>
              </w:r>
              <w:r w:rsidRPr="007D4882">
                <w:rPr>
                  <w:rFonts w:hint="eastAsia"/>
                  <w:kern w:val="2"/>
                  <w:lang w:eastAsia="zh-TW"/>
                </w:rPr>
                <w:t>ENABLE</w:t>
              </w:r>
            </w:ins>
          </w:p>
        </w:tc>
      </w:tr>
      <w:tr w:rsidR="005A1182" w:rsidRPr="007D4882" w:rsidTr="00032925">
        <w:trPr>
          <w:ins w:id="388" w:author="陳鐵元" w:date="2014-09-03T15:48:00Z"/>
        </w:trPr>
        <w:tc>
          <w:tcPr>
            <w:tcW w:w="1985" w:type="dxa"/>
          </w:tcPr>
          <w:p w:rsidR="005A1182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389" w:author="陳鐵元" w:date="2014-09-03T15:48:00Z"/>
                <w:rFonts w:hint="eastAsia"/>
                <w:kern w:val="2"/>
                <w:lang w:eastAsia="zh-TW"/>
                <w:rPrChange w:id="390" w:author="陳鐵元" w:date="2014-09-03T16:03:00Z">
                  <w:rPr>
                    <w:ins w:id="391" w:author="陳鐵元" w:date="2014-09-03T15:48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392" w:author="陳鐵元" w:date="2014-09-03T15:51:00Z">
              <w:r w:rsidRPr="005D5BAC">
                <w:rPr>
                  <w:rFonts w:hint="eastAsia"/>
                  <w:kern w:val="2"/>
                  <w:lang w:eastAsia="zh-TW"/>
                  <w:rPrChange w:id="393" w:author="陳鐵元" w:date="2014-09-03T16:03:00Z">
                    <w:rPr>
                      <w:rFonts w:ascii="細明體" w:eastAsia="細明體" w:hAnsi="細明體" w:cs="Courier New" w:hint="eastAsia"/>
                      <w:color w:val="FF0000"/>
                      <w:lang w:eastAsia="zh-TW"/>
                    </w:rPr>
                  </w:rPrChange>
                </w:rPr>
                <w:t>分機</w:t>
              </w:r>
            </w:ins>
          </w:p>
        </w:tc>
        <w:tc>
          <w:tcPr>
            <w:tcW w:w="5528" w:type="dxa"/>
          </w:tcPr>
          <w:p w:rsidR="005A1182" w:rsidRPr="005D5BAC" w:rsidRDefault="005A1182" w:rsidP="00032925">
            <w:pPr>
              <w:spacing w:line="315" w:lineRule="atLeast"/>
              <w:ind w:firstLine="20"/>
              <w:jc w:val="center"/>
              <w:rPr>
                <w:ins w:id="394" w:author="陳鐵元" w:date="2014-09-03T15:48:00Z"/>
                <w:rFonts w:hint="eastAsia"/>
                <w:sz w:val="20"/>
                <w:szCs w:val="20"/>
                <w:rPrChange w:id="395" w:author="陳鐵元" w:date="2014-09-03T16:03:00Z">
                  <w:rPr>
                    <w:ins w:id="396" w:author="陳鐵元" w:date="2014-09-03T15:48:00Z"/>
                    <w:rFonts w:ascii="sөũ" w:hAnsi="sөũ" w:cs="新細明體" w:hint="eastAsia"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397" w:author="陳鐵元" w:date="2014-09-03T15:48:00Z">
              <w:r w:rsidRPr="005D5BAC">
                <w:rPr>
                  <w:rFonts w:hint="eastAsia"/>
                  <w:sz w:val="20"/>
                  <w:szCs w:val="20"/>
                  <w:rPrChange w:id="398" w:author="陳鐵元" w:date="2014-09-03T16:03:00Z">
                    <w:rPr>
                      <w:rFonts w:hint="eastAsia"/>
                      <w:color w:val="FF0000"/>
                    </w:rPr>
                  </w:rPrChange>
                </w:rPr>
                <w:t>空值</w:t>
              </w:r>
            </w:ins>
          </w:p>
        </w:tc>
      </w:tr>
    </w:tbl>
    <w:p w:rsidR="005A1182" w:rsidRPr="00263FDA" w:rsidRDefault="005A1182" w:rsidP="005A1182">
      <w:pPr>
        <w:pStyle w:val="Tabletext"/>
        <w:keepLines w:val="0"/>
        <w:numPr>
          <w:numberingChange w:id="399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0" w:author="陳鐵元" w:date="2014-09-03T15:4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5A1182" w:rsidRPr="005A1182" w:rsidRDefault="005A1182" w:rsidP="005A1182">
      <w:pPr>
        <w:pStyle w:val="Tabletext"/>
        <w:keepLines w:val="0"/>
        <w:numPr>
          <w:ilvl w:val="2"/>
          <w:numId w:val="9"/>
          <w:numberingChange w:id="401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  <w:rPrChange w:id="402" w:author="陳鐵元" w:date="2014-09-03T15:44:00Z">
            <w:rPr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  <w:pPrChange w:id="403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04" w:author="陳鐵元" w:date="2014-09-03T15:44:00Z">
        <w:r>
          <w:rPr>
            <w:kern w:val="2"/>
            <w:szCs w:val="24"/>
            <w:lang w:eastAsia="zh-TW"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nable </w:t>
        </w:r>
        <w:r>
          <w:rPr>
            <w:rFonts w:hint="eastAsia"/>
            <w:kern w:val="2"/>
            <w:szCs w:val="24"/>
            <w:bdr w:val="single" w:sz="4" w:space="0" w:color="auto"/>
            <w:lang w:eastAsia="zh-TW"/>
          </w:rPr>
          <w:t>開始</w:t>
        </w:r>
      </w:ins>
    </w:p>
    <w:p w:rsidR="005A1182" w:rsidRPr="009163E9" w:rsidRDefault="009163E9" w:rsidP="00263FDA">
      <w:pPr>
        <w:pStyle w:val="Tabletext"/>
        <w:keepLines w:val="0"/>
        <w:numPr>
          <w:ilvl w:val="1"/>
          <w:numId w:val="9"/>
          <w:numberingChange w:id="405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  <w:rPrChange w:id="406" w:author="陳鐵元" w:date="2014-09-03T15:51:00Z">
            <w:rPr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</w:pPr>
      <w:ins w:id="407" w:author="陳鐵元" w:date="2014-09-03T15:51:00Z">
        <w:r>
          <w:rPr>
            <w:rFonts w:hint="eastAsia"/>
            <w:kern w:val="2"/>
            <w:szCs w:val="24"/>
            <w:lang w:eastAsia="zh-TW"/>
          </w:rPr>
          <w:t>點選</w:t>
        </w:r>
        <w:r w:rsidRPr="009163E9">
          <w:rPr>
            <w:rFonts w:hint="eastAsia"/>
            <w:kern w:val="2"/>
            <w:szCs w:val="24"/>
            <w:bdr w:val="single" w:sz="4" w:space="0" w:color="auto"/>
            <w:lang w:eastAsia="zh-TW"/>
            <w:rPrChange w:id="408" w:author="陳鐵元" w:date="2014-09-03T15:51:00Z">
              <w:rPr>
                <w:rFonts w:hint="eastAsia"/>
                <w:kern w:val="2"/>
                <w:szCs w:val="24"/>
                <w:lang w:eastAsia="zh-TW"/>
              </w:rPr>
            </w:rPrChange>
          </w:rPr>
          <w:t>開始</w:t>
        </w:r>
      </w:ins>
    </w:p>
    <w:p w:rsidR="009163E9" w:rsidRDefault="009163E9" w:rsidP="009163E9">
      <w:pPr>
        <w:pStyle w:val="Tabletext"/>
        <w:keepLines w:val="0"/>
        <w:numPr>
          <w:ilvl w:val="2"/>
          <w:numId w:val="9"/>
          <w:numberingChange w:id="409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10" w:author="陳鐵元" w:date="2014-09-03T15:52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11" w:author="陳鐵元" w:date="2014-09-03T15:52:00Z">
        <w:r>
          <w:rPr>
            <w:rFonts w:hint="eastAsia"/>
            <w:kern w:val="2"/>
            <w:szCs w:val="24"/>
            <w:lang w:eastAsia="zh-TW"/>
          </w:rPr>
          <w:t>記錄當時時間</w:t>
        </w:r>
      </w:ins>
    </w:p>
    <w:p w:rsidR="005D5BAC" w:rsidRPr="00263FDA" w:rsidRDefault="005D5BAC" w:rsidP="005D5BAC">
      <w:pPr>
        <w:pStyle w:val="Tabletext"/>
        <w:keepLines w:val="0"/>
        <w:numPr>
          <w:ilvl w:val="2"/>
          <w:numId w:val="9"/>
          <w:numberingChange w:id="412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13" w:author="陳鐵元" w:date="2014-09-03T16:04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14" w:author="陳鐵元" w:date="2014-09-03T16:04:00Z">
        <w:r>
          <w:rPr>
            <w:kern w:val="2"/>
            <w:szCs w:val="24"/>
            <w:lang w:eastAsia="zh-TW"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nable </w:t>
        </w:r>
        <w:r>
          <w:rPr>
            <w:rFonts w:hint="eastAsia"/>
            <w:kern w:val="2"/>
            <w:szCs w:val="24"/>
            <w:bdr w:val="single" w:sz="4" w:space="0" w:color="auto"/>
            <w:lang w:eastAsia="zh-TW"/>
          </w:rPr>
          <w:t>結束</w:t>
        </w:r>
      </w:ins>
    </w:p>
    <w:p w:rsidR="009163E9" w:rsidRPr="009163E9" w:rsidRDefault="009163E9" w:rsidP="00263FDA">
      <w:pPr>
        <w:pStyle w:val="Tabletext"/>
        <w:keepLines w:val="0"/>
        <w:numPr>
          <w:ilvl w:val="1"/>
          <w:numId w:val="9"/>
          <w:numberingChange w:id="415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  <w:rPrChange w:id="416" w:author="陳鐵元" w:date="2014-09-03T15:55:00Z">
            <w:rPr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</w:pPr>
      <w:ins w:id="417" w:author="陳鐵元" w:date="2014-09-03T15:51:00Z">
        <w:r>
          <w:rPr>
            <w:rFonts w:hint="eastAsia"/>
            <w:kern w:val="2"/>
            <w:szCs w:val="24"/>
            <w:lang w:eastAsia="zh-TW"/>
          </w:rPr>
          <w:t>點選</w:t>
        </w:r>
        <w:r>
          <w:rPr>
            <w:rFonts w:hint="eastAsia"/>
            <w:kern w:val="2"/>
            <w:szCs w:val="24"/>
            <w:bdr w:val="single" w:sz="4" w:space="0" w:color="auto"/>
            <w:lang w:eastAsia="zh-TW"/>
          </w:rPr>
          <w:t>結束</w:t>
        </w:r>
      </w:ins>
    </w:p>
    <w:p w:rsidR="009163E9" w:rsidRDefault="009163E9" w:rsidP="009163E9">
      <w:pPr>
        <w:pStyle w:val="Tabletext"/>
        <w:keepLines w:val="0"/>
        <w:numPr>
          <w:ilvl w:val="2"/>
          <w:numId w:val="9"/>
          <w:numberingChange w:id="418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19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20" w:author="陳鐵元" w:date="2014-09-03T15:55:00Z">
        <w:r>
          <w:rPr>
            <w:rFonts w:hint="eastAsia"/>
            <w:kern w:val="2"/>
            <w:szCs w:val="24"/>
            <w:lang w:eastAsia="zh-TW"/>
          </w:rPr>
          <w:t>檢核</w:t>
        </w:r>
      </w:ins>
    </w:p>
    <w:p w:rsidR="009163E9" w:rsidRDefault="009163E9" w:rsidP="009163E9">
      <w:pPr>
        <w:pStyle w:val="Tabletext"/>
        <w:keepLines w:val="0"/>
        <w:numPr>
          <w:ilvl w:val="3"/>
          <w:numId w:val="9"/>
          <w:numberingChange w:id="421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22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23" w:author="陳鐵元" w:date="2014-09-03T15:56:00Z">
        <w:r>
          <w:rPr>
            <w:rFonts w:hint="eastAsia"/>
            <w:kern w:val="2"/>
            <w:szCs w:val="24"/>
            <w:lang w:eastAsia="zh-TW"/>
          </w:rPr>
          <w:t>若分機為空，則拋錯</w:t>
        </w:r>
      </w:ins>
    </w:p>
    <w:p w:rsidR="009163E9" w:rsidRDefault="009163E9" w:rsidP="009163E9">
      <w:pPr>
        <w:pStyle w:val="Tabletext"/>
        <w:keepLines w:val="0"/>
        <w:numPr>
          <w:ilvl w:val="3"/>
          <w:numId w:val="9"/>
          <w:numberingChange w:id="424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25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26" w:author="陳鐵元" w:date="2014-09-03T15:58:00Z">
        <w:r>
          <w:rPr>
            <w:rFonts w:hint="eastAsia"/>
            <w:kern w:val="2"/>
            <w:szCs w:val="24"/>
            <w:lang w:eastAsia="zh-TW"/>
          </w:rPr>
          <w:t>若聯絡對象選擇其他，但說明欄位為空，則拋錯</w:t>
        </w:r>
      </w:ins>
    </w:p>
    <w:p w:rsidR="009163E9" w:rsidRPr="00263FDA" w:rsidRDefault="009163E9" w:rsidP="009163E9">
      <w:pPr>
        <w:pStyle w:val="Tabletext"/>
        <w:keepLines w:val="0"/>
        <w:numPr>
          <w:ilvl w:val="3"/>
          <w:numId w:val="9"/>
          <w:numberingChange w:id="427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28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29" w:author="陳鐵元" w:date="2014-09-03T15:58:00Z">
        <w:r>
          <w:rPr>
            <w:rFonts w:hint="eastAsia"/>
            <w:kern w:val="2"/>
            <w:szCs w:val="24"/>
            <w:lang w:eastAsia="zh-TW"/>
          </w:rPr>
          <w:t>若聯絡結果選擇其他，但說明欄位為空，則拋錯</w:t>
        </w:r>
      </w:ins>
    </w:p>
    <w:p w:rsidR="009163E9" w:rsidRPr="009163E9" w:rsidRDefault="009163E9" w:rsidP="009163E9">
      <w:pPr>
        <w:pStyle w:val="Tabletext"/>
        <w:keepLines w:val="0"/>
        <w:numPr>
          <w:ilvl w:val="2"/>
          <w:numId w:val="9"/>
          <w:numberingChange w:id="430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  <w:rPrChange w:id="431" w:author="陳鐵元" w:date="2014-09-03T15:55:00Z">
            <w:rPr>
              <w:rFonts w:ascii="細明體" w:eastAsia="細明體" w:hAnsi="細明體" w:hint="eastAsia"/>
              <w:lang w:eastAsia="zh-TW"/>
            </w:rPr>
          </w:rPrChange>
        </w:rPr>
        <w:pPrChange w:id="432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33" w:author="陳鐵元" w:date="2014-09-03T15:55:00Z">
        <w:r>
          <w:rPr>
            <w:rFonts w:hint="eastAsia"/>
            <w:kern w:val="2"/>
            <w:szCs w:val="24"/>
            <w:lang w:eastAsia="zh-TW"/>
          </w:rPr>
          <w:t>新增</w:t>
        </w:r>
        <w:r w:rsidRPr="00B368C7">
          <w:rPr>
            <w:rFonts w:ascii="細明體" w:eastAsia="細明體" w:hAnsi="細明體" w:hint="eastAsia"/>
            <w:kern w:val="2"/>
            <w:lang w:eastAsia="zh-TW"/>
          </w:rPr>
          <w:t>不給付函簽收檔</w:t>
        </w:r>
        <w:r>
          <w:rPr>
            <w:rFonts w:ascii="細明體" w:eastAsia="細明體" w:hAnsi="細明體" w:hint="eastAsia"/>
            <w:kern w:val="2"/>
            <w:lang w:eastAsia="zh-TW"/>
          </w:rPr>
          <w:t>_</w:t>
        </w:r>
        <w:r>
          <w:rPr>
            <w:rFonts w:ascii="細明體" w:eastAsia="細明體" w:hAnsi="細明體" w:hint="eastAsia"/>
            <w:lang w:eastAsia="zh-TW"/>
          </w:rPr>
          <w:t>聯繫紀錄</w:t>
        </w:r>
      </w:ins>
      <w:ins w:id="434" w:author="陳鐵元" w:date="2014-09-03T16:15:00Z">
        <w:r w:rsidR="006E0F65">
          <w:rPr>
            <w:rFonts w:ascii="細明體" w:eastAsia="細明體" w:hAnsi="細明體" w:hint="eastAsia"/>
            <w:lang w:eastAsia="zh-TW"/>
          </w:rPr>
          <w:t>DTAABA02</w:t>
        </w:r>
      </w:ins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528"/>
      </w:tblGrid>
      <w:tr w:rsidR="009163E9" w:rsidRPr="007D4882" w:rsidTr="00032925">
        <w:trPr>
          <w:ins w:id="435" w:author="陳鐵元" w:date="2014-09-03T15:55:00Z"/>
        </w:trPr>
        <w:tc>
          <w:tcPr>
            <w:tcW w:w="1985" w:type="dxa"/>
            <w:shd w:val="clear" w:color="auto" w:fill="A6A6A6"/>
          </w:tcPr>
          <w:p w:rsidR="009163E9" w:rsidRPr="007D4882" w:rsidRDefault="009163E9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436" w:author="陳鐵元" w:date="2014-09-03T15:55:00Z"/>
                <w:rFonts w:ascii="新細明體" w:hAnsi="新細明體" w:hint="eastAsia"/>
                <w:kern w:val="2"/>
                <w:lang w:eastAsia="zh-TW"/>
              </w:rPr>
            </w:pPr>
            <w:ins w:id="437" w:author="陳鐵元" w:date="2014-09-03T15:55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欄位</w:t>
              </w:r>
            </w:ins>
          </w:p>
        </w:tc>
        <w:tc>
          <w:tcPr>
            <w:tcW w:w="5528" w:type="dxa"/>
            <w:shd w:val="clear" w:color="auto" w:fill="A6A6A6"/>
          </w:tcPr>
          <w:p w:rsidR="009163E9" w:rsidRPr="007D4882" w:rsidRDefault="009163E9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438" w:author="陳鐵元" w:date="2014-09-03T15:55:00Z"/>
                <w:rFonts w:ascii="新細明體" w:hAnsi="新細明體" w:hint="eastAsia"/>
                <w:kern w:val="2"/>
                <w:lang w:eastAsia="zh-TW"/>
              </w:rPr>
            </w:pPr>
            <w:ins w:id="439" w:author="陳鐵元" w:date="2014-09-03T15:55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值</w:t>
              </w:r>
            </w:ins>
          </w:p>
        </w:tc>
      </w:tr>
      <w:tr w:rsidR="009163E9" w:rsidRPr="007D4882" w:rsidTr="00032925">
        <w:trPr>
          <w:ins w:id="440" w:author="陳鐵元" w:date="2014-09-03T15:59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41" w:author="陳鐵元" w:date="2014-09-03T15:59:00Z"/>
                <w:rFonts w:hint="eastAsia"/>
                <w:kern w:val="2"/>
                <w:szCs w:val="24"/>
                <w:lang w:eastAsia="zh-TW"/>
                <w:rPrChange w:id="442" w:author="陳鐵元" w:date="2014-09-03T16:02:00Z">
                  <w:rPr>
                    <w:ins w:id="443" w:author="陳鐵元" w:date="2014-09-03T15:59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444" w:author="陳鐵元" w:date="2014-09-03T15:59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45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受理編號</w:t>
              </w:r>
            </w:ins>
          </w:p>
        </w:tc>
        <w:tc>
          <w:tcPr>
            <w:tcW w:w="5528" w:type="dxa"/>
          </w:tcPr>
          <w:p w:rsidR="009163E9" w:rsidRDefault="001C60FD" w:rsidP="00032925">
            <w:pPr>
              <w:pStyle w:val="Tabletext"/>
              <w:keepLines w:val="0"/>
              <w:spacing w:after="0" w:line="240" w:lineRule="auto"/>
              <w:rPr>
                <w:ins w:id="446" w:author="陳鐵元" w:date="2014-09-03T15:59:00Z"/>
                <w:rFonts w:hint="eastAsia"/>
                <w:kern w:val="2"/>
                <w:szCs w:val="24"/>
                <w:lang w:eastAsia="zh-TW"/>
              </w:rPr>
            </w:pPr>
            <w:ins w:id="447" w:author="陳鐵元" w:date="2014-09-03T16:01:00Z">
              <w:r>
                <w:rPr>
                  <w:rFonts w:hint="eastAsia"/>
                  <w:kern w:val="2"/>
                  <w:szCs w:val="24"/>
                  <w:lang w:eastAsia="zh-TW"/>
                </w:rPr>
                <w:t>畫面上的受理編號</w:t>
              </w:r>
            </w:ins>
          </w:p>
        </w:tc>
      </w:tr>
      <w:tr w:rsidR="009163E9" w:rsidRPr="007D4882" w:rsidTr="00032925">
        <w:trPr>
          <w:ins w:id="448" w:author="陳鐵元" w:date="2014-09-03T15:59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49" w:author="陳鐵元" w:date="2014-09-03T15:59:00Z"/>
                <w:rFonts w:hint="eastAsia"/>
                <w:kern w:val="2"/>
                <w:szCs w:val="24"/>
                <w:lang w:eastAsia="zh-TW"/>
                <w:rPrChange w:id="450" w:author="陳鐵元" w:date="2014-09-03T16:02:00Z">
                  <w:rPr>
                    <w:ins w:id="451" w:author="陳鐵元" w:date="2014-09-03T15:59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452" w:author="陳鐵元" w:date="2014-09-03T15:59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53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開始時間</w:t>
              </w:r>
            </w:ins>
          </w:p>
        </w:tc>
        <w:tc>
          <w:tcPr>
            <w:tcW w:w="5528" w:type="dxa"/>
          </w:tcPr>
          <w:p w:rsidR="009163E9" w:rsidRDefault="005D5BAC" w:rsidP="00032925">
            <w:pPr>
              <w:pStyle w:val="Tabletext"/>
              <w:keepLines w:val="0"/>
              <w:spacing w:after="0" w:line="240" w:lineRule="auto"/>
              <w:rPr>
                <w:ins w:id="454" w:author="陳鐵元" w:date="2014-09-03T15:59:00Z"/>
                <w:rFonts w:hint="eastAsia"/>
                <w:kern w:val="2"/>
                <w:szCs w:val="24"/>
                <w:lang w:eastAsia="zh-TW"/>
              </w:rPr>
            </w:pPr>
            <w:ins w:id="455" w:author="陳鐵元" w:date="2014-09-03T16:01:00Z">
              <w:r>
                <w:rPr>
                  <w:rFonts w:hint="eastAsia"/>
                  <w:kern w:val="2"/>
                  <w:szCs w:val="24"/>
                  <w:lang w:eastAsia="zh-TW"/>
                </w:rPr>
                <w:t>畫面上的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56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開始時間</w:t>
              </w:r>
            </w:ins>
          </w:p>
        </w:tc>
      </w:tr>
      <w:tr w:rsidR="009163E9" w:rsidRPr="007D4882" w:rsidTr="00032925">
        <w:trPr>
          <w:ins w:id="457" w:author="陳鐵元" w:date="2014-09-03T15:59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58" w:author="陳鐵元" w:date="2014-09-03T15:59:00Z"/>
                <w:rFonts w:hint="eastAsia"/>
                <w:kern w:val="2"/>
                <w:szCs w:val="24"/>
                <w:lang w:eastAsia="zh-TW"/>
                <w:rPrChange w:id="459" w:author="陳鐵元" w:date="2014-09-03T16:02:00Z">
                  <w:rPr>
                    <w:ins w:id="460" w:author="陳鐵元" w:date="2014-09-03T15:59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461" w:author="陳鐵元" w:date="2014-09-03T15:59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62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結束時間</w:t>
              </w:r>
            </w:ins>
          </w:p>
        </w:tc>
        <w:tc>
          <w:tcPr>
            <w:tcW w:w="5528" w:type="dxa"/>
          </w:tcPr>
          <w:p w:rsidR="009163E9" w:rsidRDefault="005D5BAC" w:rsidP="00032925">
            <w:pPr>
              <w:pStyle w:val="Tabletext"/>
              <w:keepLines w:val="0"/>
              <w:spacing w:after="0" w:line="240" w:lineRule="auto"/>
              <w:rPr>
                <w:ins w:id="463" w:author="陳鐵元" w:date="2014-09-03T15:59:00Z"/>
                <w:rFonts w:hint="eastAsia"/>
                <w:kern w:val="2"/>
                <w:szCs w:val="24"/>
                <w:lang w:eastAsia="zh-TW"/>
              </w:rPr>
            </w:pPr>
            <w:ins w:id="464" w:author="陳鐵元" w:date="2014-09-03T16:01:00Z">
              <w:r>
                <w:rPr>
                  <w:rFonts w:hint="eastAsia"/>
                  <w:kern w:val="2"/>
                  <w:szCs w:val="24"/>
                  <w:lang w:eastAsia="zh-TW"/>
                </w:rPr>
                <w:t>畫面上的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65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結束時間</w:t>
              </w:r>
            </w:ins>
          </w:p>
        </w:tc>
      </w:tr>
      <w:tr w:rsidR="009163E9" w:rsidRPr="007D4882" w:rsidTr="00032925">
        <w:trPr>
          <w:ins w:id="466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67" w:author="陳鐵元" w:date="2014-09-03T15:55:00Z"/>
                <w:rFonts w:hint="eastAsia"/>
                <w:kern w:val="2"/>
                <w:szCs w:val="24"/>
                <w:lang w:eastAsia="zh-TW"/>
                <w:rPrChange w:id="468" w:author="陳鐵元" w:date="2014-09-03T16:02:00Z">
                  <w:rPr>
                    <w:ins w:id="469" w:author="陳鐵元" w:date="2014-09-03T15:55:00Z"/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ins w:id="470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71" w:author="陳鐵元" w:date="2014-09-03T16:02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72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對象</w:t>
              </w:r>
            </w:ins>
          </w:p>
        </w:tc>
        <w:tc>
          <w:tcPr>
            <w:tcW w:w="5528" w:type="dxa"/>
          </w:tcPr>
          <w:p w:rsidR="009163E9" w:rsidRPr="00BB6C9B" w:rsidRDefault="005D5BAC" w:rsidP="00263FDA">
            <w:pPr>
              <w:pStyle w:val="Tabletext"/>
              <w:keepLines w:val="0"/>
              <w:spacing w:after="0" w:line="240" w:lineRule="auto"/>
              <w:rPr>
                <w:ins w:id="473" w:author="陳鐵元" w:date="2014-09-03T15:55:00Z"/>
                <w:rFonts w:hint="eastAsia"/>
                <w:kern w:val="2"/>
                <w:szCs w:val="24"/>
                <w:lang w:eastAsia="zh-TW"/>
              </w:rPr>
            </w:pPr>
            <w:ins w:id="474" w:author="陳鐵元" w:date="2014-09-03T16:01:00Z">
              <w:r>
                <w:rPr>
                  <w:rFonts w:hint="eastAsia"/>
                  <w:kern w:val="2"/>
                  <w:szCs w:val="24"/>
                  <w:lang w:eastAsia="zh-TW"/>
                </w:rPr>
                <w:t>畫面上的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75" w:author="陳鐵元" w:date="2014-09-03T16:02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76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對象</w:t>
              </w:r>
            </w:ins>
          </w:p>
        </w:tc>
      </w:tr>
      <w:tr w:rsidR="001C60FD" w:rsidRPr="007D4882" w:rsidTr="00032925">
        <w:trPr>
          <w:ins w:id="477" w:author="陳鐵元" w:date="2014-09-03T16:00:00Z"/>
        </w:trPr>
        <w:tc>
          <w:tcPr>
            <w:tcW w:w="1985" w:type="dxa"/>
          </w:tcPr>
          <w:p w:rsidR="001C60FD" w:rsidRPr="005D5BAC" w:rsidRDefault="001C60FD" w:rsidP="00032925">
            <w:pPr>
              <w:pStyle w:val="Tabletext"/>
              <w:keepLines w:val="0"/>
              <w:spacing w:after="0" w:line="240" w:lineRule="auto"/>
              <w:rPr>
                <w:ins w:id="478" w:author="陳鐵元" w:date="2014-09-03T16:00:00Z"/>
                <w:rFonts w:hint="eastAsia"/>
                <w:kern w:val="2"/>
                <w:szCs w:val="24"/>
                <w:lang w:eastAsia="zh-TW"/>
                <w:rPrChange w:id="479" w:author="陳鐵元" w:date="2014-09-03T16:02:00Z">
                  <w:rPr>
                    <w:ins w:id="480" w:author="陳鐵元" w:date="2014-09-03T16:00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481" w:author="陳鐵元" w:date="2014-09-03T16:00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82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連絡對象說明</w:t>
              </w:r>
            </w:ins>
          </w:p>
        </w:tc>
        <w:tc>
          <w:tcPr>
            <w:tcW w:w="5528" w:type="dxa"/>
          </w:tcPr>
          <w:p w:rsidR="001C60FD" w:rsidRDefault="001C60FD" w:rsidP="001C60FD">
            <w:pPr>
              <w:pStyle w:val="Tabletext"/>
              <w:keepLines w:val="0"/>
              <w:spacing w:after="0" w:line="240" w:lineRule="auto"/>
              <w:rPr>
                <w:ins w:id="483" w:author="陳鐵元" w:date="2014-09-03T16:00:00Z"/>
                <w:rFonts w:hint="eastAsia"/>
                <w:kern w:val="2"/>
                <w:szCs w:val="24"/>
                <w:lang w:eastAsia="zh-TW"/>
              </w:rPr>
            </w:pPr>
            <w:ins w:id="484" w:author="陳鐵元" w:date="2014-09-03T16:00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85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連絡對象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選擇其他時才須設定</w:t>
              </w:r>
            </w:ins>
          </w:p>
        </w:tc>
      </w:tr>
      <w:tr w:rsidR="009163E9" w:rsidRPr="007D4882" w:rsidTr="00032925">
        <w:trPr>
          <w:ins w:id="486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87" w:author="陳鐵元" w:date="2014-09-03T15:55:00Z"/>
                <w:rFonts w:hint="eastAsia"/>
                <w:kern w:val="2"/>
                <w:szCs w:val="24"/>
                <w:lang w:eastAsia="zh-TW"/>
                <w:rPrChange w:id="488" w:author="陳鐵元" w:date="2014-09-03T16:02:00Z">
                  <w:rPr>
                    <w:ins w:id="489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490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91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</w:t>
              </w:r>
            </w:ins>
          </w:p>
        </w:tc>
        <w:tc>
          <w:tcPr>
            <w:tcW w:w="5528" w:type="dxa"/>
          </w:tcPr>
          <w:p w:rsidR="009163E9" w:rsidRPr="005D5BAC" w:rsidRDefault="005D5BAC" w:rsidP="001C60FD">
            <w:pPr>
              <w:pStyle w:val="Tabletext"/>
              <w:keepLines w:val="0"/>
              <w:spacing w:after="0" w:line="240" w:lineRule="auto"/>
              <w:rPr>
                <w:ins w:id="492" w:author="陳鐵元" w:date="2014-09-03T15:55:00Z"/>
                <w:rFonts w:hint="eastAsia"/>
                <w:kern w:val="2"/>
                <w:szCs w:val="24"/>
                <w:lang w:eastAsia="zh-TW"/>
                <w:rPrChange w:id="493" w:author="陳鐵元" w:date="2014-09-03T16:02:00Z">
                  <w:rPr>
                    <w:ins w:id="494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  <w:pPrChange w:id="495" w:author="陳鐵元" w:date="2014-09-03T16:01:00Z">
                <w:pPr>
                  <w:pStyle w:val="Tabletext"/>
                  <w:keepLines w:val="0"/>
                  <w:numPr>
                    <w:numId w:val="18"/>
                  </w:numPr>
                  <w:tabs>
                    <w:tab w:val="num" w:pos="960"/>
                  </w:tabs>
                  <w:spacing w:after="0" w:line="240" w:lineRule="auto"/>
                  <w:ind w:left="960" w:hanging="480"/>
                </w:pPr>
              </w:pPrChange>
            </w:pPr>
            <w:ins w:id="496" w:author="陳鐵元" w:date="2014-09-03T16:01:00Z">
              <w:r>
                <w:rPr>
                  <w:rFonts w:hint="eastAsia"/>
                  <w:kern w:val="2"/>
                  <w:szCs w:val="24"/>
                  <w:lang w:eastAsia="zh-TW"/>
                </w:rPr>
                <w:t>畫面上的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97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</w:t>
              </w:r>
            </w:ins>
          </w:p>
        </w:tc>
      </w:tr>
      <w:tr w:rsidR="001C60FD" w:rsidRPr="007D4882" w:rsidTr="00032925">
        <w:trPr>
          <w:ins w:id="498" w:author="陳鐵元" w:date="2014-09-03T16:00:00Z"/>
        </w:trPr>
        <w:tc>
          <w:tcPr>
            <w:tcW w:w="1985" w:type="dxa"/>
          </w:tcPr>
          <w:p w:rsidR="001C60FD" w:rsidRPr="005D5BAC" w:rsidRDefault="001C60FD" w:rsidP="00032925">
            <w:pPr>
              <w:pStyle w:val="Tabletext"/>
              <w:keepLines w:val="0"/>
              <w:spacing w:after="0" w:line="240" w:lineRule="auto"/>
              <w:rPr>
                <w:ins w:id="499" w:author="陳鐵元" w:date="2014-09-03T16:00:00Z"/>
                <w:rFonts w:hint="eastAsia"/>
                <w:kern w:val="2"/>
                <w:szCs w:val="24"/>
                <w:lang w:eastAsia="zh-TW"/>
                <w:rPrChange w:id="500" w:author="陳鐵元" w:date="2014-09-03T16:02:00Z">
                  <w:rPr>
                    <w:ins w:id="501" w:author="陳鐵元" w:date="2014-09-03T16:00:00Z"/>
                    <w:rFonts w:ascii="標楷體" w:eastAsia="標楷體" w:hAnsi="標楷體" w:hint="eastAsia"/>
                    <w:noProof/>
                    <w:lang w:eastAsia="zh-TW"/>
                  </w:rPr>
                </w:rPrChange>
              </w:rPr>
            </w:pPr>
            <w:ins w:id="502" w:author="陳鐵元" w:date="2014-09-03T16:00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503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連絡結果說明</w:t>
              </w:r>
            </w:ins>
          </w:p>
        </w:tc>
        <w:tc>
          <w:tcPr>
            <w:tcW w:w="5528" w:type="dxa"/>
          </w:tcPr>
          <w:p w:rsidR="001C60FD" w:rsidRDefault="001C60FD" w:rsidP="001C60FD">
            <w:pPr>
              <w:pStyle w:val="Tabletext"/>
              <w:keepLines w:val="0"/>
              <w:spacing w:after="0" w:line="240" w:lineRule="auto"/>
              <w:rPr>
                <w:ins w:id="504" w:author="陳鐵元" w:date="2014-09-03T16:00:00Z"/>
                <w:rFonts w:hint="eastAsia"/>
                <w:kern w:val="2"/>
                <w:szCs w:val="24"/>
                <w:lang w:eastAsia="zh-TW"/>
              </w:rPr>
              <w:pPrChange w:id="505" w:author="陳鐵元" w:date="2014-09-03T16:00:00Z">
                <w:pPr>
                  <w:pStyle w:val="Tabletext"/>
                  <w:keepLines w:val="0"/>
                  <w:numPr>
                    <w:numId w:val="18"/>
                  </w:numPr>
                  <w:tabs>
                    <w:tab w:val="num" w:pos="960"/>
                  </w:tabs>
                  <w:spacing w:after="0" w:line="240" w:lineRule="auto"/>
                  <w:ind w:left="960" w:hanging="480"/>
                </w:pPr>
              </w:pPrChange>
            </w:pPr>
            <w:ins w:id="506" w:author="陳鐵元" w:date="2014-09-03T16:00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507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選擇其他時才須設定</w:t>
              </w:r>
            </w:ins>
          </w:p>
        </w:tc>
      </w:tr>
      <w:tr w:rsidR="009163E9" w:rsidRPr="007D4882" w:rsidTr="00032925">
        <w:trPr>
          <w:ins w:id="508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509" w:author="陳鐵元" w:date="2014-09-03T15:55:00Z"/>
                <w:rFonts w:hint="eastAsia"/>
                <w:kern w:val="2"/>
                <w:szCs w:val="24"/>
                <w:lang w:eastAsia="zh-TW"/>
                <w:rPrChange w:id="510" w:author="陳鐵元" w:date="2014-09-03T16:02:00Z">
                  <w:rPr>
                    <w:ins w:id="511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512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513" w:author="陳鐵元" w:date="2014-09-03T16:02:00Z">
                    <w:rPr>
                      <w:rFonts w:ascii="細明體" w:eastAsia="細明體" w:hAnsi="細明體" w:cs="Courier New" w:hint="eastAsia"/>
                      <w:color w:val="FF0000"/>
                      <w:lang w:eastAsia="zh-TW"/>
                    </w:rPr>
                  </w:rPrChange>
                </w:rPr>
                <w:t>分機</w:t>
              </w:r>
            </w:ins>
          </w:p>
        </w:tc>
        <w:tc>
          <w:tcPr>
            <w:tcW w:w="5528" w:type="dxa"/>
          </w:tcPr>
          <w:p w:rsidR="009163E9" w:rsidRPr="005D5BAC" w:rsidRDefault="005D5BAC" w:rsidP="005D5BAC">
            <w:pPr>
              <w:spacing w:line="315" w:lineRule="atLeast"/>
              <w:ind w:firstLine="20"/>
              <w:rPr>
                <w:ins w:id="514" w:author="陳鐵元" w:date="2014-09-03T15:55:00Z"/>
                <w:rFonts w:hint="eastAsia"/>
                <w:sz w:val="20"/>
                <w:rPrChange w:id="515" w:author="陳鐵元" w:date="2014-09-03T16:02:00Z">
                  <w:rPr>
                    <w:ins w:id="516" w:author="陳鐵元" w:date="2014-09-03T15:55:00Z"/>
                    <w:rFonts w:ascii="sөũ" w:hAnsi="sөũ" w:cs="新細明體" w:hint="eastAsia"/>
                    <w:color w:val="FF0000"/>
                    <w:kern w:val="0"/>
                    <w:sz w:val="20"/>
                    <w:szCs w:val="20"/>
                  </w:rPr>
                </w:rPrChange>
              </w:rPr>
              <w:pPrChange w:id="517" w:author="陳鐵元" w:date="2014-09-03T16:01:00Z">
                <w:pPr>
                  <w:spacing w:line="315" w:lineRule="atLeast"/>
                  <w:ind w:firstLine="20"/>
                  <w:jc w:val="center"/>
                </w:pPr>
              </w:pPrChange>
            </w:pPr>
            <w:ins w:id="518" w:author="陳鐵元" w:date="2014-09-03T16:01:00Z">
              <w:r w:rsidRPr="005D5BAC">
                <w:rPr>
                  <w:rFonts w:hint="eastAsia"/>
                  <w:sz w:val="20"/>
                  <w:rPrChange w:id="519" w:author="陳鐵元" w:date="2014-09-03T16:02:00Z">
                    <w:rPr>
                      <w:rFonts w:hint="eastAsia"/>
                      <w:color w:val="FF0000"/>
                    </w:rPr>
                  </w:rPrChange>
                </w:rPr>
                <w:t>畫面上的分機</w:t>
              </w:r>
            </w:ins>
          </w:p>
        </w:tc>
      </w:tr>
      <w:tr w:rsidR="005D5BAC" w:rsidRPr="007D4882" w:rsidTr="00032925">
        <w:trPr>
          <w:ins w:id="520" w:author="陳鐵元" w:date="2014-09-03T16:02:00Z"/>
        </w:trPr>
        <w:tc>
          <w:tcPr>
            <w:tcW w:w="1985" w:type="dxa"/>
          </w:tcPr>
          <w:p w:rsidR="005D5BAC" w:rsidRPr="00263FDA" w:rsidRDefault="005D5BAC" w:rsidP="00032925">
            <w:pPr>
              <w:pStyle w:val="Tabletext"/>
              <w:keepLines w:val="0"/>
              <w:spacing w:after="0" w:line="240" w:lineRule="auto"/>
              <w:rPr>
                <w:ins w:id="521" w:author="陳鐵元" w:date="2014-09-03T16:02:00Z"/>
                <w:rFonts w:hint="eastAsia"/>
                <w:kern w:val="2"/>
                <w:szCs w:val="24"/>
                <w:lang w:eastAsia="zh-TW"/>
              </w:rPr>
            </w:pPr>
            <w:ins w:id="522" w:author="陳鐵元" w:date="2014-09-03T16:02:00Z">
              <w:r>
                <w:rPr>
                  <w:rFonts w:hint="eastAsia"/>
                  <w:kern w:val="2"/>
                  <w:szCs w:val="24"/>
                  <w:lang w:eastAsia="zh-TW"/>
                </w:rPr>
                <w:t>新增人員</w:t>
              </w:r>
            </w:ins>
          </w:p>
        </w:tc>
        <w:tc>
          <w:tcPr>
            <w:tcW w:w="5528" w:type="dxa"/>
          </w:tcPr>
          <w:p w:rsidR="005D5BAC" w:rsidRPr="00263FDA" w:rsidRDefault="005D5BAC" w:rsidP="005D5BAC">
            <w:pPr>
              <w:spacing w:line="315" w:lineRule="atLeast"/>
              <w:ind w:firstLine="20"/>
              <w:rPr>
                <w:ins w:id="523" w:author="陳鐵元" w:date="2014-09-03T16:02:00Z"/>
                <w:rFonts w:hint="eastAsia"/>
                <w:sz w:val="20"/>
              </w:rPr>
            </w:pPr>
            <w:ins w:id="524" w:author="陳鐵元" w:date="2014-09-03T16:02:00Z">
              <w:r>
                <w:rPr>
                  <w:rFonts w:hint="eastAsia"/>
                  <w:sz w:val="20"/>
                </w:rPr>
                <w:t>登入者</w:t>
              </w:r>
            </w:ins>
          </w:p>
        </w:tc>
      </w:tr>
      <w:tr w:rsidR="005D5BAC" w:rsidRPr="007D4882" w:rsidTr="00032925">
        <w:trPr>
          <w:ins w:id="525" w:author="陳鐵元" w:date="2014-09-03T16:02:00Z"/>
        </w:trPr>
        <w:tc>
          <w:tcPr>
            <w:tcW w:w="1985" w:type="dxa"/>
          </w:tcPr>
          <w:p w:rsidR="005D5BAC" w:rsidRPr="00263FDA" w:rsidRDefault="005D5BAC" w:rsidP="00032925">
            <w:pPr>
              <w:pStyle w:val="Tabletext"/>
              <w:keepLines w:val="0"/>
              <w:spacing w:after="0" w:line="240" w:lineRule="auto"/>
              <w:rPr>
                <w:ins w:id="526" w:author="陳鐵元" w:date="2014-09-03T16:02:00Z"/>
                <w:rFonts w:hint="eastAsia"/>
                <w:kern w:val="2"/>
                <w:szCs w:val="24"/>
                <w:lang w:eastAsia="zh-TW"/>
              </w:rPr>
            </w:pPr>
            <w:ins w:id="527" w:author="陳鐵元" w:date="2014-09-03T16:02:00Z">
              <w:r>
                <w:rPr>
                  <w:rFonts w:hint="eastAsia"/>
                  <w:kern w:val="2"/>
                  <w:szCs w:val="24"/>
                  <w:lang w:eastAsia="zh-TW"/>
                </w:rPr>
                <w:lastRenderedPageBreak/>
                <w:t>新增時間</w:t>
              </w:r>
            </w:ins>
          </w:p>
        </w:tc>
        <w:tc>
          <w:tcPr>
            <w:tcW w:w="5528" w:type="dxa"/>
          </w:tcPr>
          <w:p w:rsidR="005D5BAC" w:rsidRPr="00263FDA" w:rsidRDefault="005D5BAC" w:rsidP="005D5BAC">
            <w:pPr>
              <w:spacing w:line="315" w:lineRule="atLeast"/>
              <w:ind w:firstLine="20"/>
              <w:rPr>
                <w:ins w:id="528" w:author="陳鐵元" w:date="2014-09-03T16:02:00Z"/>
                <w:rFonts w:hint="eastAsia"/>
                <w:sz w:val="20"/>
              </w:rPr>
            </w:pPr>
            <w:ins w:id="529" w:author="陳鐵元" w:date="2014-09-03T16:02:00Z">
              <w:r>
                <w:rPr>
                  <w:rFonts w:hint="eastAsia"/>
                  <w:sz w:val="20"/>
                </w:rPr>
                <w:t>當下時間</w:t>
              </w:r>
            </w:ins>
          </w:p>
        </w:tc>
      </w:tr>
    </w:tbl>
    <w:p w:rsidR="005D5BAC" w:rsidRDefault="005D5BAC" w:rsidP="009163E9">
      <w:pPr>
        <w:pStyle w:val="Tabletext"/>
        <w:keepLines w:val="0"/>
        <w:numPr>
          <w:numberingChange w:id="530" w:author="cathaylife" w:date="2011-03-22T10:11:00Z" w:original="%2:1:0:."/>
        </w:numPr>
        <w:spacing w:after="0" w:line="240" w:lineRule="auto"/>
        <w:ind w:left="1418"/>
        <w:rPr>
          <w:ins w:id="531" w:author="陳鐵元" w:date="2014-09-03T16:02:00Z"/>
          <w:rFonts w:hint="eastAsia"/>
          <w:kern w:val="2"/>
          <w:szCs w:val="24"/>
          <w:lang w:eastAsia="zh-TW"/>
        </w:rPr>
        <w:pPrChange w:id="532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533" w:author="陳鐵元" w:date="2014-09-03T16:02:00Z">
        <w:r>
          <w:rPr>
            <w:rFonts w:hint="eastAsia"/>
            <w:kern w:val="2"/>
            <w:szCs w:val="24"/>
            <w:lang w:eastAsia="zh-TW"/>
          </w:rPr>
          <w:t>若</w:t>
        </w:r>
      </w:ins>
      <w:ins w:id="534" w:author="陳鐵元" w:date="2014-09-03T16:03:00Z">
        <w:r>
          <w:rPr>
            <w:rFonts w:hint="eastAsia"/>
            <w:kern w:val="2"/>
            <w:szCs w:val="24"/>
            <w:lang w:eastAsia="zh-TW"/>
          </w:rPr>
          <w:t>發生錯誤，</w:t>
        </w:r>
        <w:r>
          <w:rPr>
            <w:rFonts w:hint="eastAsia"/>
            <w:kern w:val="2"/>
            <w:szCs w:val="24"/>
            <w:lang w:eastAsia="zh-TW"/>
          </w:rPr>
          <w:t xml:space="preserve">SET </w:t>
        </w:r>
        <w:r>
          <w:rPr>
            <w:rFonts w:hint="eastAsia"/>
            <w:kern w:val="2"/>
            <w:szCs w:val="24"/>
            <w:lang w:eastAsia="zh-TW"/>
          </w:rPr>
          <w:t>錯誤訊息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結束時發生錯誤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+</w:t>
        </w:r>
        <w:r>
          <w:rPr>
            <w:rFonts w:hint="eastAsia"/>
            <w:kern w:val="2"/>
            <w:szCs w:val="24"/>
            <w:lang w:eastAsia="zh-TW"/>
          </w:rPr>
          <w:t>錯誤內容，並拋錯之</w:t>
        </w:r>
      </w:ins>
    </w:p>
    <w:p w:rsidR="009163E9" w:rsidRDefault="005D5BAC" w:rsidP="009163E9">
      <w:pPr>
        <w:pStyle w:val="Tabletext"/>
        <w:keepLines w:val="0"/>
        <w:numPr>
          <w:numberingChange w:id="535" w:author="cathaylife" w:date="2011-03-22T10:11:00Z" w:original="%2:1:0:."/>
        </w:numPr>
        <w:spacing w:after="0" w:line="240" w:lineRule="auto"/>
        <w:ind w:left="1418"/>
        <w:rPr>
          <w:rFonts w:hint="eastAsia"/>
          <w:kern w:val="2"/>
          <w:szCs w:val="24"/>
          <w:lang w:eastAsia="zh-TW"/>
        </w:rPr>
        <w:pPrChange w:id="536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537" w:author="陳鐵元" w:date="2014-09-03T16:03:00Z">
        <w:r>
          <w:rPr>
            <w:rFonts w:hint="eastAsia"/>
            <w:kern w:val="2"/>
            <w:szCs w:val="24"/>
            <w:lang w:eastAsia="zh-TW"/>
          </w:rPr>
          <w:t>若正常，則</w:t>
        </w:r>
      </w:ins>
      <w:ins w:id="538" w:author="陳鐵元" w:date="2014-09-03T16:02:00Z">
        <w:r>
          <w:rPr>
            <w:rFonts w:hint="eastAsia"/>
            <w:kern w:val="2"/>
            <w:szCs w:val="24"/>
            <w:lang w:eastAsia="zh-TW"/>
          </w:rPr>
          <w:t>將畫面關閉之</w:t>
        </w:r>
      </w:ins>
    </w:p>
    <w:p w:rsidR="0085349B" w:rsidDel="005A1182" w:rsidRDefault="0085349B" w:rsidP="00AF62E1">
      <w:pPr>
        <w:pStyle w:val="Tabletext"/>
        <w:keepLines w:val="0"/>
        <w:numPr>
          <w:numberingChange w:id="539" w:author="cathaylife" w:date="2011-03-22T10:11:00Z" w:original="%2:1:0:."/>
        </w:numPr>
        <w:spacing w:after="0" w:line="240" w:lineRule="auto"/>
        <w:ind w:left="851"/>
        <w:rPr>
          <w:del w:id="540" w:author="陳鐵元" w:date="2014-09-03T15:42:00Z"/>
          <w:rFonts w:hint="eastAsia"/>
          <w:kern w:val="2"/>
          <w:szCs w:val="24"/>
          <w:lang w:eastAsia="zh-TW"/>
        </w:rPr>
        <w:pPrChange w:id="541" w:author="陳鐵元" w:date="2014-09-03T11:15:00Z">
          <w:pPr>
            <w:pStyle w:val="Tabletext"/>
            <w:keepLines w:val="0"/>
            <w:numPr>
              <w:ilvl w:val="1"/>
              <w:numId w:val="17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DC61C7" w:rsidRPr="0007145B" w:rsidDel="00AF62E1" w:rsidRDefault="00CF21B6" w:rsidP="00AF62E1">
      <w:pPr>
        <w:pStyle w:val="Tabletext"/>
        <w:keepLines w:val="0"/>
        <w:numPr>
          <w:ilvl w:val="1"/>
          <w:numId w:val="17"/>
          <w:numberingChange w:id="542" w:author="cathaylife" w:date="2011-03-22T10:11:00Z" w:original="%2:1:0:."/>
        </w:numPr>
        <w:spacing w:after="0" w:line="240" w:lineRule="auto"/>
        <w:rPr>
          <w:del w:id="543" w:author="陳鐵元" w:date="2014-09-03T11:17:00Z"/>
          <w:rFonts w:hint="eastAsia"/>
          <w:color w:val="FF0000"/>
          <w:kern w:val="2"/>
          <w:szCs w:val="24"/>
          <w:lang w:eastAsia="zh-TW"/>
          <w:rPrChange w:id="544" w:author="陳鐵元" w:date="2014-09-03T11:22:00Z">
            <w:rPr>
              <w:del w:id="545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del w:id="546" w:author="陳鐵元" w:date="2014-09-03T11:17:00Z">
        <w:r w:rsidRPr="0007145B" w:rsidDel="00AF62E1">
          <w:rPr>
            <w:rFonts w:hint="eastAsia"/>
            <w:color w:val="FF0000"/>
            <w:kern w:val="2"/>
            <w:szCs w:val="24"/>
            <w:lang w:eastAsia="zh-TW"/>
            <w:rPrChange w:id="547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登入者資訊：</w:delText>
        </w:r>
      </w:del>
    </w:p>
    <w:p w:rsidR="00CF21B6" w:rsidRPr="0007145B" w:rsidDel="00AF62E1" w:rsidRDefault="00CF21B6" w:rsidP="00AF62E1">
      <w:pPr>
        <w:pStyle w:val="Tabletext"/>
        <w:keepLines w:val="0"/>
        <w:numPr>
          <w:ilvl w:val="2"/>
          <w:numId w:val="17"/>
          <w:numberingChange w:id="548" w:author="cathaylife" w:date="2011-03-22T10:11:00Z" w:original="%2:1:0:.%3:1:0:"/>
        </w:numPr>
        <w:spacing w:after="0" w:line="240" w:lineRule="auto"/>
        <w:rPr>
          <w:del w:id="549" w:author="陳鐵元" w:date="2014-09-03T11:17:00Z"/>
          <w:rFonts w:hint="eastAsia"/>
          <w:color w:val="FF0000"/>
          <w:kern w:val="2"/>
          <w:szCs w:val="24"/>
          <w:lang w:eastAsia="zh-TW"/>
          <w:rPrChange w:id="550" w:author="陳鐵元" w:date="2014-09-03T11:22:00Z">
            <w:rPr>
              <w:del w:id="551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del w:id="552" w:author="陳鐵元" w:date="2014-09-03T11:17:00Z">
        <w:r w:rsidRPr="0007145B" w:rsidDel="00AF62E1">
          <w:rPr>
            <w:rFonts w:hint="eastAsia"/>
            <w:color w:val="FF0000"/>
            <w:kern w:val="2"/>
            <w:szCs w:val="24"/>
            <w:lang w:eastAsia="zh-TW"/>
            <w:rPrChange w:id="553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擷取登入者單位代號</w:delText>
        </w:r>
      </w:del>
    </w:p>
    <w:p w:rsidR="00FD116D" w:rsidRPr="0007145B" w:rsidDel="00AF62E1" w:rsidRDefault="00FD116D" w:rsidP="00AF62E1">
      <w:pPr>
        <w:pStyle w:val="Tabletext"/>
        <w:keepLines w:val="0"/>
        <w:numPr>
          <w:ilvl w:val="1"/>
          <w:numId w:val="17"/>
          <w:ins w:id="554" w:author="cathaylife" w:date="2011-05-23T14:36:00Z"/>
        </w:numPr>
        <w:spacing w:after="0" w:line="240" w:lineRule="auto"/>
        <w:rPr>
          <w:ins w:id="555" w:author="cathaylife" w:date="2011-05-23T14:36:00Z"/>
          <w:del w:id="556" w:author="陳鐵元" w:date="2014-09-03T11:17:00Z"/>
          <w:rFonts w:hint="eastAsia"/>
          <w:color w:val="FF0000"/>
          <w:kern w:val="2"/>
          <w:szCs w:val="24"/>
          <w:lang w:eastAsia="zh-TW"/>
          <w:rPrChange w:id="557" w:author="陳鐵元" w:date="2014-09-03T11:22:00Z">
            <w:rPr>
              <w:ins w:id="558" w:author="cathaylife" w:date="2011-05-23T14:36:00Z"/>
              <w:del w:id="559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60" w:author="cathaylife" w:date="2011-05-23T14:36:00Z">
        <w:del w:id="561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62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下拉選單由覆核人員查詢：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2"/>
          <w:numId w:val="17"/>
          <w:ins w:id="563" w:author="cathaylife" w:date="2011-05-23T14:36:00Z"/>
        </w:numPr>
        <w:spacing w:after="0" w:line="240" w:lineRule="auto"/>
        <w:rPr>
          <w:ins w:id="564" w:author="cathaylife" w:date="2011-05-23T14:36:00Z"/>
          <w:del w:id="565" w:author="陳鐵元" w:date="2014-09-03T11:17:00Z"/>
          <w:rFonts w:hint="eastAsia"/>
          <w:color w:val="FF0000"/>
          <w:kern w:val="2"/>
          <w:szCs w:val="24"/>
          <w:lang w:eastAsia="zh-TW"/>
          <w:rPrChange w:id="566" w:author="陳鐵元" w:date="2014-09-03T11:22:00Z">
            <w:rPr>
              <w:ins w:id="567" w:author="cathaylife" w:date="2011-05-23T14:36:00Z"/>
              <w:del w:id="568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69" w:author="cathaylife" w:date="2011-05-23T14:36:00Z">
        <w:del w:id="570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71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產生下拉選單：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72" w:author="cathaylife" w:date="2011-05-23T14:36:00Z"/>
        </w:numPr>
        <w:spacing w:after="0" w:line="240" w:lineRule="auto"/>
        <w:rPr>
          <w:ins w:id="573" w:author="cathaylife" w:date="2011-05-23T14:36:00Z"/>
          <w:del w:id="574" w:author="陳鐵元" w:date="2014-09-03T11:17:00Z"/>
          <w:rFonts w:hint="eastAsia"/>
          <w:color w:val="FF0000"/>
          <w:kern w:val="2"/>
          <w:szCs w:val="24"/>
          <w:lang w:eastAsia="zh-TW"/>
          <w:rPrChange w:id="575" w:author="陳鐵元" w:date="2014-09-03T11:22:00Z">
            <w:rPr>
              <w:ins w:id="576" w:author="cathaylife" w:date="2011-05-23T14:36:00Z"/>
              <w:del w:id="577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78" w:author="cathaylife" w:date="2011-05-23T14:36:00Z">
        <w:del w:id="579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8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第一個選項：全部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81" w:author="cathaylife" w:date="2011-05-23T14:36:00Z"/>
        </w:numPr>
        <w:spacing w:after="0" w:line="240" w:lineRule="auto"/>
        <w:rPr>
          <w:ins w:id="582" w:author="cathaylife" w:date="2011-05-23T14:36:00Z"/>
          <w:del w:id="583" w:author="陳鐵元" w:date="2014-09-03T11:17:00Z"/>
          <w:rFonts w:hint="eastAsia"/>
          <w:color w:val="FF0000"/>
          <w:kern w:val="2"/>
          <w:szCs w:val="24"/>
          <w:lang w:eastAsia="zh-TW"/>
          <w:rPrChange w:id="584" w:author="陳鐵元" w:date="2014-09-03T11:22:00Z">
            <w:rPr>
              <w:ins w:id="585" w:author="cathaylife" w:date="2011-05-23T14:36:00Z"/>
              <w:del w:id="58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87" w:author="cathaylife" w:date="2011-05-23T14:36:00Z">
        <w:del w:id="588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8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READ DTAABA01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90" w:author="cathaylife" w:date="2011-05-23T14:36:00Z"/>
        </w:numPr>
        <w:spacing w:after="0" w:line="240" w:lineRule="auto"/>
        <w:rPr>
          <w:ins w:id="591" w:author="cathaylife" w:date="2011-05-23T14:36:00Z"/>
          <w:del w:id="592" w:author="陳鐵元" w:date="2014-09-03T11:17:00Z"/>
          <w:rFonts w:hint="eastAsia"/>
          <w:color w:val="FF0000"/>
          <w:kern w:val="2"/>
          <w:szCs w:val="24"/>
          <w:lang w:eastAsia="zh-TW"/>
          <w:rPrChange w:id="593" w:author="陳鐵元" w:date="2014-09-03T11:22:00Z">
            <w:rPr>
              <w:ins w:id="594" w:author="cathaylife" w:date="2011-05-23T14:36:00Z"/>
              <w:del w:id="595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96" w:author="cathaylife" w:date="2011-05-23T14:36:00Z">
        <w:del w:id="597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98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WHERE</w:delText>
          </w:r>
        </w:del>
      </w:ins>
    </w:p>
    <w:p w:rsidR="00FD116D" w:rsidRPr="0007145B" w:rsidDel="00AF62E1" w:rsidRDefault="00831B49" w:rsidP="00AF62E1">
      <w:pPr>
        <w:pStyle w:val="Tabletext"/>
        <w:keepLines w:val="0"/>
        <w:numPr>
          <w:ilvl w:val="4"/>
          <w:numId w:val="17"/>
          <w:ins w:id="599" w:author="cathaylife" w:date="2011-05-23T14:36:00Z"/>
        </w:numPr>
        <w:spacing w:after="0" w:line="240" w:lineRule="auto"/>
        <w:rPr>
          <w:ins w:id="600" w:author="cathaylife" w:date="2011-05-23T14:36:00Z"/>
          <w:del w:id="601" w:author="陳鐵元" w:date="2014-09-03T11:17:00Z"/>
          <w:rFonts w:hint="eastAsia"/>
          <w:color w:val="FF0000"/>
          <w:kern w:val="2"/>
          <w:szCs w:val="24"/>
          <w:lang w:eastAsia="zh-TW"/>
          <w:rPrChange w:id="602" w:author="陳鐵元" w:date="2014-09-03T11:22:00Z">
            <w:rPr>
              <w:ins w:id="603" w:author="cathaylife" w:date="2011-05-23T14:36:00Z"/>
              <w:del w:id="604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605" w:author="cathaylife" w:date="2011-05-23T14:41:00Z">
        <w:del w:id="606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07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轉送方式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08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= </w:delText>
          </w:r>
          <w:r w:rsidRPr="0007145B" w:rsidDel="00AF62E1">
            <w:rPr>
              <w:color w:val="FF0000"/>
              <w:kern w:val="2"/>
              <w:szCs w:val="24"/>
              <w:lang w:eastAsia="zh-TW"/>
              <w:rPrChange w:id="609" w:author="陳鐵元" w:date="2014-09-03T11:22:00Z">
                <w:rPr>
                  <w:kern w:val="2"/>
                  <w:szCs w:val="24"/>
                  <w:lang w:eastAsia="zh-TW"/>
                </w:rPr>
              </w:rPrChange>
            </w:rPr>
            <w:delText>‘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1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1</w:delText>
          </w:r>
          <w:r w:rsidRPr="0007145B" w:rsidDel="00AF62E1">
            <w:rPr>
              <w:color w:val="FF0000"/>
              <w:kern w:val="2"/>
              <w:szCs w:val="24"/>
              <w:lang w:eastAsia="zh-TW"/>
              <w:rPrChange w:id="611" w:author="陳鐵元" w:date="2014-09-03T11:22:00Z">
                <w:rPr>
                  <w:kern w:val="2"/>
                  <w:szCs w:val="24"/>
                  <w:lang w:eastAsia="zh-TW"/>
                </w:rPr>
              </w:rPrChange>
            </w:rPr>
            <w:delText>’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12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(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13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郵寄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14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 xml:space="preserve">) OR </w:delText>
          </w:r>
        </w:del>
      </w:ins>
      <w:ins w:id="615" w:author="cathaylife" w:date="2011-05-23T14:43:00Z">
        <w:del w:id="616" w:author="陳鐵元" w:date="2014-09-03T11:17:00Z"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17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(</w:delText>
          </w:r>
        </w:del>
      </w:ins>
      <w:ins w:id="618" w:author="cathaylife" w:date="2011-05-23T14:41:00Z">
        <w:del w:id="619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0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改郵寄轉送單位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1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=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2" w:author="陳鐵元" w:date="2014-09-03T11:22:00Z">
                <w:rPr>
                  <w:rFonts w:hint="eastAsia"/>
                  <w:lang w:eastAsia="zh-TW"/>
                </w:rPr>
              </w:rPrChange>
            </w:rPr>
            <w:delText>登入者單位代號</w:delText>
          </w:r>
        </w:del>
      </w:ins>
      <w:ins w:id="623" w:author="cathaylife" w:date="2011-05-23T14:43:00Z">
        <w:del w:id="624" w:author="陳鐵元" w:date="2014-09-03T11:17:00Z"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5" w:author="陳鐵元" w:date="2014-09-03T11:22:00Z">
                <w:rPr>
                  <w:rFonts w:hint="eastAsia"/>
                  <w:lang w:eastAsia="zh-TW"/>
                </w:rPr>
              </w:rPrChange>
            </w:rPr>
            <w:delText xml:space="preserve"> AND 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6" w:author="陳鐵元" w:date="2014-09-03T11:22:00Z">
                <w:rPr>
                  <w:rFonts w:hint="eastAsia"/>
                  <w:lang w:eastAsia="zh-TW"/>
                </w:rPr>
              </w:rPrChange>
            </w:rPr>
            <w:delText>改郵寄日期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7" w:author="陳鐵元" w:date="2014-09-03T11:22:00Z">
                <w:rPr>
                  <w:rFonts w:hint="eastAsia"/>
                  <w:lang w:eastAsia="zh-TW"/>
                </w:rPr>
              </w:rPrChange>
            </w:rPr>
            <w:delText xml:space="preserve"> &gt;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8" w:author="陳鐵元" w:date="2014-09-03T11:22:00Z">
                <w:rPr>
                  <w:rFonts w:hint="eastAsia"/>
                  <w:lang w:eastAsia="zh-TW"/>
                </w:rPr>
              </w:rPrChange>
            </w:rPr>
            <w:delText>轉送輸入日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29" w:author="陳鐵元" w:date="2014-09-03T11:22:00Z">
                <w:rPr>
                  <w:rFonts w:hint="eastAsia"/>
                  <w:lang w:eastAsia="zh-TW"/>
                </w:rPr>
              </w:rPrChange>
            </w:rPr>
            <w:delText>)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4"/>
          <w:numId w:val="17"/>
          <w:ins w:id="630" w:author="cathaylife" w:date="2011-05-23T14:36:00Z"/>
        </w:numPr>
        <w:spacing w:after="0" w:line="240" w:lineRule="auto"/>
        <w:rPr>
          <w:ins w:id="631" w:author="cathaylife" w:date="2011-05-23T14:41:00Z"/>
          <w:del w:id="632" w:author="陳鐵元" w:date="2014-09-03T11:17:00Z"/>
          <w:rFonts w:hint="eastAsia"/>
          <w:color w:val="FF0000"/>
          <w:kern w:val="2"/>
          <w:szCs w:val="24"/>
          <w:lang w:eastAsia="zh-TW"/>
          <w:rPrChange w:id="633" w:author="陳鐵元" w:date="2014-09-03T11:22:00Z">
            <w:rPr>
              <w:ins w:id="634" w:author="cathaylife" w:date="2011-05-23T14:41:00Z"/>
              <w:del w:id="635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636" w:author="cathaylife" w:date="2011-05-23T14:36:00Z">
        <w:del w:id="637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38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覆核單位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3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= 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4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登入者單位代號</w:delText>
          </w:r>
        </w:del>
      </w:ins>
    </w:p>
    <w:p w:rsidR="00831B49" w:rsidRPr="0007145B" w:rsidDel="00AF62E1" w:rsidRDefault="00831B49" w:rsidP="00AF62E1">
      <w:pPr>
        <w:pStyle w:val="Tabletext"/>
        <w:keepLines w:val="0"/>
        <w:numPr>
          <w:ilvl w:val="4"/>
          <w:numId w:val="17"/>
          <w:ins w:id="641" w:author="cathaylife" w:date="2011-05-23T14:41:00Z"/>
        </w:numPr>
        <w:spacing w:after="0" w:line="240" w:lineRule="auto"/>
        <w:rPr>
          <w:ins w:id="642" w:author="cathaylife" w:date="2011-05-23T14:36:00Z"/>
          <w:del w:id="643" w:author="陳鐵元" w:date="2014-09-03T11:17:00Z"/>
          <w:rFonts w:hint="eastAsia"/>
          <w:color w:val="FF0000"/>
          <w:kern w:val="2"/>
          <w:szCs w:val="24"/>
          <w:lang w:eastAsia="zh-TW"/>
          <w:rPrChange w:id="644" w:author="陳鐵元" w:date="2014-09-03T11:22:00Z">
            <w:rPr>
              <w:ins w:id="645" w:author="cathaylife" w:date="2011-05-23T14:36:00Z"/>
              <w:del w:id="64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647" w:author="cathaylife" w:date="2011-05-23T14:41:00Z">
        <w:del w:id="648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4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銷件日期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5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IS NULL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651" w:author="cathaylife" w:date="2011-05-23T14:36:00Z"/>
        </w:numPr>
        <w:spacing w:after="0" w:line="240" w:lineRule="auto"/>
        <w:rPr>
          <w:ins w:id="652" w:author="cathaylife" w:date="2011-05-23T14:36:00Z"/>
          <w:del w:id="653" w:author="陳鐵元" w:date="2014-09-03T11:17:00Z"/>
          <w:rFonts w:hint="eastAsia"/>
          <w:color w:val="FF0000"/>
          <w:kern w:val="2"/>
          <w:szCs w:val="24"/>
          <w:lang w:eastAsia="zh-TW"/>
          <w:rPrChange w:id="654" w:author="陳鐵元" w:date="2014-09-03T11:22:00Z">
            <w:rPr>
              <w:ins w:id="655" w:author="cathaylife" w:date="2011-05-23T14:36:00Z"/>
              <w:del w:id="65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657" w:author="cathaylife" w:date="2011-05-23T14:36:00Z">
        <w:del w:id="658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65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同一覆核人員取一筆</w:delText>
          </w:r>
        </w:del>
      </w:ins>
    </w:p>
    <w:p w:rsidR="00EB7BD3" w:rsidRPr="0007145B" w:rsidDel="0007145B" w:rsidRDefault="00B67095" w:rsidP="00AF62E1">
      <w:pPr>
        <w:pStyle w:val="Tabletext"/>
        <w:keepLines w:val="0"/>
        <w:numPr>
          <w:ilvl w:val="1"/>
          <w:numId w:val="17"/>
          <w:numberingChange w:id="660" w:author="cathaylife" w:date="2011-03-22T10:11:00Z" w:original="%2:2:0:."/>
        </w:numPr>
        <w:spacing w:after="0" w:line="240" w:lineRule="auto"/>
        <w:rPr>
          <w:del w:id="661" w:author="陳鐵元" w:date="2014-09-03T11:18:00Z"/>
          <w:rFonts w:hint="eastAsia"/>
          <w:color w:val="FF0000"/>
          <w:kern w:val="2"/>
          <w:szCs w:val="24"/>
          <w:lang w:eastAsia="zh-TW"/>
          <w:rPrChange w:id="662" w:author="陳鐵元" w:date="2014-09-03T11:22:00Z">
            <w:rPr>
              <w:del w:id="663" w:author="陳鐵元" w:date="2014-09-03T11:18:00Z"/>
              <w:rFonts w:hint="eastAsia"/>
              <w:kern w:val="2"/>
              <w:szCs w:val="24"/>
              <w:lang w:eastAsia="zh-TW"/>
            </w:rPr>
          </w:rPrChange>
        </w:rPr>
      </w:pPr>
      <w:del w:id="664" w:author="陳鐵元" w:date="2014-09-03T11:18:00Z">
        <w:r w:rsidRPr="0007145B" w:rsidDel="0007145B">
          <w:rPr>
            <w:rFonts w:hint="eastAsia"/>
            <w:color w:val="FF0000"/>
            <w:kern w:val="2"/>
            <w:szCs w:val="24"/>
            <w:lang w:eastAsia="zh-TW"/>
            <w:rPrChange w:id="665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查詢</w:delText>
        </w:r>
        <w:r w:rsidR="00823846" w:rsidRPr="0007145B" w:rsidDel="0007145B">
          <w:rPr>
            <w:rFonts w:hint="eastAsia"/>
            <w:color w:val="FF0000"/>
            <w:kern w:val="2"/>
            <w:szCs w:val="24"/>
            <w:lang w:eastAsia="zh-TW"/>
            <w:rPrChange w:id="666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郵寄未銷件資料</w:delText>
        </w:r>
        <w:r w:rsidR="00EB7BD3" w:rsidRPr="0007145B" w:rsidDel="0007145B">
          <w:rPr>
            <w:rFonts w:hint="eastAsia"/>
            <w:color w:val="FF0000"/>
            <w:kern w:val="2"/>
            <w:szCs w:val="24"/>
            <w:lang w:eastAsia="zh-TW"/>
            <w:rPrChange w:id="667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：</w:delText>
        </w:r>
      </w:del>
    </w:p>
    <w:p w:rsidR="0016505B" w:rsidDel="005A1182" w:rsidRDefault="0016505B" w:rsidP="00AF62E1">
      <w:pPr>
        <w:pStyle w:val="Tabletext"/>
        <w:keepLines w:val="0"/>
        <w:numPr>
          <w:ilvl w:val="2"/>
          <w:numId w:val="17"/>
          <w:numberingChange w:id="668" w:author="cathaylife" w:date="2011-03-22T10:11:00Z" w:original="%2:2:0:.%3:1:0:"/>
        </w:numPr>
        <w:spacing w:after="0" w:line="240" w:lineRule="auto"/>
        <w:rPr>
          <w:del w:id="669" w:author="陳鐵元" w:date="2014-09-03T15:42:00Z"/>
          <w:rFonts w:hint="eastAsia"/>
          <w:kern w:val="2"/>
          <w:szCs w:val="24"/>
          <w:lang w:eastAsia="zh-TW"/>
        </w:rPr>
      </w:pPr>
      <w:del w:id="670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READ DTAABA01</w:delText>
        </w:r>
      </w:del>
      <w:ins w:id="671" w:author="cathaylife" w:date="2011-05-23T14:51:00Z">
        <w:del w:id="672" w:author="陳鐵元" w:date="2014-09-03T15:42:00Z">
          <w:r w:rsidR="005A2C1A" w:rsidDel="005A1182">
            <w:rPr>
              <w:rFonts w:hint="eastAsia"/>
              <w:kern w:val="2"/>
              <w:szCs w:val="24"/>
              <w:lang w:eastAsia="zh-TW"/>
            </w:rPr>
            <w:delText xml:space="preserve"> A</w:delText>
          </w:r>
        </w:del>
      </w:ins>
    </w:p>
    <w:p w:rsidR="005A2C1A" w:rsidDel="005A1182" w:rsidRDefault="005A2C1A" w:rsidP="00AF62E1">
      <w:pPr>
        <w:pStyle w:val="Tabletext"/>
        <w:keepLines w:val="0"/>
        <w:numPr>
          <w:ilvl w:val="2"/>
          <w:numId w:val="17"/>
          <w:ins w:id="673" w:author="cathaylife" w:date="2011-05-23T14:51:00Z"/>
        </w:numPr>
        <w:spacing w:after="0" w:line="240" w:lineRule="auto"/>
        <w:rPr>
          <w:ins w:id="674" w:author="cathaylife" w:date="2011-05-23T14:51:00Z"/>
          <w:del w:id="675" w:author="陳鐵元" w:date="2014-09-03T15:42:00Z"/>
          <w:rFonts w:hint="eastAsia"/>
          <w:kern w:val="2"/>
          <w:szCs w:val="24"/>
          <w:lang w:eastAsia="zh-TW"/>
        </w:rPr>
      </w:pPr>
      <w:ins w:id="676" w:author="cathaylife" w:date="2011-05-23T14:51:00Z">
        <w:del w:id="677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INNER JOIN DBAA.DTAAA010 B</w:delText>
          </w:r>
        </w:del>
      </w:ins>
    </w:p>
    <w:p w:rsidR="005A2C1A" w:rsidDel="005A1182" w:rsidRDefault="005A2C1A" w:rsidP="00AF62E1">
      <w:pPr>
        <w:pStyle w:val="Tabletext"/>
        <w:keepLines w:val="0"/>
        <w:numPr>
          <w:ilvl w:val="3"/>
          <w:numId w:val="17"/>
          <w:ins w:id="678" w:author="cathaylife" w:date="2011-05-23T14:51:00Z"/>
        </w:numPr>
        <w:spacing w:after="0" w:line="240" w:lineRule="auto"/>
        <w:rPr>
          <w:ins w:id="679" w:author="cathaylife" w:date="2011-05-23T14:51:00Z"/>
          <w:del w:id="680" w:author="陳鐵元" w:date="2014-09-03T15:42:00Z"/>
          <w:rFonts w:hint="eastAsia"/>
          <w:kern w:val="2"/>
          <w:szCs w:val="24"/>
          <w:lang w:eastAsia="zh-TW"/>
        </w:rPr>
      </w:pPr>
      <w:ins w:id="681" w:author="cathaylife" w:date="2011-05-23T14:51:00Z">
        <w:del w:id="682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ON A.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 xml:space="preserve"> = B.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860B0A" w:rsidDel="005A1182" w:rsidRDefault="00860B0A" w:rsidP="00AF62E1">
      <w:pPr>
        <w:pStyle w:val="Tabletext"/>
        <w:keepLines w:val="0"/>
        <w:numPr>
          <w:ilvl w:val="2"/>
          <w:numId w:val="17"/>
          <w:numberingChange w:id="683" w:author="cathaylife" w:date="2011-03-22T10:11:00Z" w:original="%2:2:0:.%3:2:0:"/>
        </w:numPr>
        <w:spacing w:after="0" w:line="240" w:lineRule="auto"/>
        <w:rPr>
          <w:del w:id="684" w:author="陳鐵元" w:date="2014-09-03T15:42:00Z"/>
          <w:rFonts w:hint="eastAsia"/>
          <w:kern w:val="2"/>
          <w:szCs w:val="24"/>
          <w:lang w:eastAsia="zh-TW"/>
        </w:rPr>
      </w:pPr>
      <w:del w:id="685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WHERE</w:delText>
        </w:r>
      </w:del>
    </w:p>
    <w:p w:rsidR="00161913" w:rsidDel="005A1182" w:rsidRDefault="00161913" w:rsidP="00AF62E1">
      <w:pPr>
        <w:pStyle w:val="Tabletext"/>
        <w:keepLines w:val="0"/>
        <w:numPr>
          <w:ilvl w:val="3"/>
          <w:numId w:val="17"/>
          <w:numberingChange w:id="686" w:author="cathaylife" w:date="2011-03-22T10:11:00Z" w:original="%2:2:0:.%3:2:0:.%4:1:0:"/>
        </w:numPr>
        <w:spacing w:after="0" w:line="240" w:lineRule="auto"/>
        <w:rPr>
          <w:del w:id="687" w:author="陳鐵元" w:date="2014-09-03T15:42:00Z"/>
          <w:rFonts w:hint="eastAsia"/>
          <w:kern w:val="2"/>
          <w:szCs w:val="24"/>
          <w:lang w:eastAsia="zh-TW"/>
        </w:rPr>
      </w:pPr>
      <w:del w:id="688" w:author="陳鐵元" w:date="2014-09-03T15:42:00Z">
        <w:r w:rsidRPr="0049617F" w:rsidDel="005A1182">
          <w:rPr>
            <w:rFonts w:hint="eastAsia"/>
            <w:kern w:val="2"/>
            <w:szCs w:val="24"/>
            <w:lang w:eastAsia="zh-TW"/>
          </w:rPr>
          <w:delText>轉送方式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5A1182">
          <w:rPr>
            <w:kern w:val="2"/>
            <w:szCs w:val="24"/>
            <w:lang w:eastAsia="zh-TW"/>
          </w:rPr>
          <w:delText>‘</w:delText>
        </w:r>
        <w:r w:rsidR="009A4639" w:rsidDel="005A1182">
          <w:rPr>
            <w:rFonts w:hint="eastAsia"/>
            <w:kern w:val="2"/>
            <w:szCs w:val="24"/>
            <w:lang w:eastAsia="zh-TW"/>
          </w:rPr>
          <w:delText>1</w:delText>
        </w:r>
        <w:r w:rsidDel="005A1182">
          <w:rPr>
            <w:kern w:val="2"/>
            <w:szCs w:val="24"/>
            <w:lang w:eastAsia="zh-TW"/>
          </w:rPr>
          <w:delText>’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(</w:delText>
        </w:r>
        <w:r w:rsidR="009A4639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郵寄)</w:delText>
        </w:r>
        <w:r w:rsidR="002A28D4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 xml:space="preserve"> OR </w:delText>
        </w:r>
      </w:del>
      <w:ins w:id="689" w:author="cathaylife" w:date="2011-05-23T14:43:00Z">
        <w:del w:id="690" w:author="陳鐵元" w:date="2014-09-03T15:42:00Z">
          <w:r w:rsidR="00E66896" w:rsidDel="005A1182">
            <w:rPr>
              <w:rFonts w:ascii="新細明體" w:hAnsi="新細明體" w:hint="eastAsia"/>
              <w:color w:val="000000"/>
              <w:kern w:val="2"/>
              <w:lang w:eastAsia="zh-TW"/>
            </w:rPr>
            <w:delText>(</w:delText>
          </w:r>
        </w:del>
      </w:ins>
      <w:del w:id="691" w:author="陳鐵元" w:date="2014-09-03T15:42:00Z">
        <w:r w:rsidR="002A28D4" w:rsidRPr="00A5221C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改郵寄轉送單位</w:delText>
        </w:r>
        <w:r w:rsidR="002A28D4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=</w:delText>
        </w:r>
        <w:r w:rsidR="002A28D4" w:rsidDel="005A1182">
          <w:rPr>
            <w:rFonts w:hint="eastAsia"/>
            <w:lang w:eastAsia="zh-TW"/>
          </w:rPr>
          <w:delText>登入者單位代號</w:delText>
        </w:r>
      </w:del>
      <w:ins w:id="692" w:author="cathaylife" w:date="2011-05-23T14:43:00Z">
        <w:del w:id="693" w:author="陳鐵元" w:date="2014-09-03T15:42:00Z">
          <w:r w:rsidR="00E66896" w:rsidDel="005A1182">
            <w:rPr>
              <w:rFonts w:hint="eastAsia"/>
              <w:lang w:eastAsia="zh-TW"/>
            </w:rPr>
            <w:delText xml:space="preserve"> AND </w:delText>
          </w:r>
          <w:r w:rsidR="00E66896" w:rsidRPr="003B0631" w:rsidDel="005A1182">
            <w:rPr>
              <w:rFonts w:hint="eastAsia"/>
              <w:lang w:eastAsia="zh-TW"/>
            </w:rPr>
            <w:delText>改郵寄日期</w:delText>
          </w:r>
          <w:r w:rsidR="00E66896" w:rsidDel="005A1182">
            <w:rPr>
              <w:rFonts w:hint="eastAsia"/>
              <w:lang w:eastAsia="zh-TW"/>
            </w:rPr>
            <w:delText xml:space="preserve"> &gt;</w:delText>
          </w:r>
          <w:r w:rsidR="00E66896" w:rsidRPr="003B0631" w:rsidDel="005A1182">
            <w:rPr>
              <w:rFonts w:hint="eastAsia"/>
              <w:lang w:eastAsia="zh-TW"/>
            </w:rPr>
            <w:delText>轉送輸入日</w:delText>
          </w:r>
          <w:r w:rsidR="00E66896" w:rsidDel="005A1182">
            <w:rPr>
              <w:rFonts w:hint="eastAsia"/>
              <w:lang w:eastAsia="zh-TW"/>
            </w:rPr>
            <w:delText>)</w:delText>
          </w:r>
        </w:del>
      </w:ins>
    </w:p>
    <w:p w:rsidR="0049617F" w:rsidDel="005A1182" w:rsidRDefault="007839B1" w:rsidP="00AF62E1">
      <w:pPr>
        <w:pStyle w:val="Tabletext"/>
        <w:keepLines w:val="0"/>
        <w:numPr>
          <w:ilvl w:val="3"/>
          <w:numId w:val="17"/>
          <w:numberingChange w:id="694" w:author="cathaylife" w:date="2011-03-22T10:11:00Z" w:original="%2:2:0:.%3:2:0:.%4:2:0:"/>
        </w:numPr>
        <w:spacing w:after="0" w:line="240" w:lineRule="auto"/>
        <w:rPr>
          <w:del w:id="695" w:author="陳鐵元" w:date="2014-09-03T15:42:00Z"/>
          <w:rFonts w:hint="eastAsia"/>
          <w:kern w:val="2"/>
          <w:szCs w:val="24"/>
          <w:lang w:eastAsia="zh-TW"/>
        </w:rPr>
      </w:pPr>
      <w:del w:id="696" w:author="陳鐵元" w:date="2014-09-03T15:42:00Z">
        <w:r w:rsidRPr="007839B1" w:rsidDel="005A1182">
          <w:rPr>
            <w:rFonts w:hint="eastAsia"/>
            <w:kern w:val="2"/>
            <w:szCs w:val="24"/>
            <w:lang w:eastAsia="zh-TW"/>
          </w:rPr>
          <w:delText>覆核單位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5A1182">
          <w:rPr>
            <w:rFonts w:hint="eastAsia"/>
            <w:kern w:val="2"/>
            <w:szCs w:val="24"/>
            <w:lang w:eastAsia="zh-TW"/>
          </w:rPr>
          <w:delText>登入者單位代號</w:delText>
        </w:r>
      </w:del>
    </w:p>
    <w:p w:rsidR="002909C0" w:rsidDel="005A1182" w:rsidRDefault="002909C0" w:rsidP="00AF62E1">
      <w:pPr>
        <w:pStyle w:val="Tabletext"/>
        <w:keepLines w:val="0"/>
        <w:numPr>
          <w:ilvl w:val="3"/>
          <w:numId w:val="17"/>
          <w:numberingChange w:id="697" w:author="cathaylife" w:date="2011-03-22T10:11:00Z" w:original="%2:2:0:.%3:2:0:.%4:3:0:"/>
        </w:numPr>
        <w:spacing w:after="0" w:line="240" w:lineRule="auto"/>
        <w:rPr>
          <w:del w:id="698" w:author="陳鐵元" w:date="2014-09-03T15:42:00Z"/>
          <w:rFonts w:hint="eastAsia"/>
          <w:kern w:val="2"/>
          <w:szCs w:val="24"/>
          <w:lang w:eastAsia="zh-TW"/>
        </w:rPr>
      </w:pPr>
      <w:del w:id="699" w:author="陳鐵元" w:date="2014-09-03T15:42:00Z">
        <w:r w:rsidRPr="002909C0" w:rsidDel="005A1182">
          <w:rPr>
            <w:rFonts w:hint="eastAsia"/>
            <w:kern w:val="2"/>
            <w:szCs w:val="24"/>
            <w:lang w:eastAsia="zh-TW"/>
          </w:rPr>
          <w:delText>銷件日期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IS NULL</w:delText>
        </w:r>
      </w:del>
    </w:p>
    <w:p w:rsidR="00E9612D" w:rsidDel="005A1182" w:rsidRDefault="00E9612D" w:rsidP="00AF62E1">
      <w:pPr>
        <w:pStyle w:val="Tabletext"/>
        <w:keepLines w:val="0"/>
        <w:numPr>
          <w:ilvl w:val="3"/>
          <w:numId w:val="17"/>
          <w:ins w:id="700" w:author="cathaylife" w:date="2011-05-23T14:42:00Z"/>
        </w:numPr>
        <w:spacing w:after="0" w:line="240" w:lineRule="auto"/>
        <w:rPr>
          <w:ins w:id="701" w:author="cathaylife" w:date="2011-05-23T14:42:00Z"/>
          <w:del w:id="702" w:author="陳鐵元" w:date="2014-09-03T15:42:00Z"/>
          <w:rFonts w:hint="eastAsia"/>
          <w:kern w:val="2"/>
          <w:szCs w:val="24"/>
          <w:lang w:eastAsia="zh-TW"/>
        </w:rPr>
      </w:pPr>
      <w:ins w:id="703" w:author="cathaylife" w:date="2011-05-23T14:42:00Z">
        <w:del w:id="704" w:author="陳鐵元" w:date="2014-09-03T15:42:00Z">
          <w:r w:rsidRPr="006F7EA2" w:rsidDel="005A1182">
            <w:rPr>
              <w:rFonts w:hint="eastAsia"/>
              <w:kern w:val="2"/>
              <w:szCs w:val="24"/>
              <w:lang w:eastAsia="zh-TW"/>
            </w:rPr>
            <w:delText>覆核人員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 xml:space="preserve"> = 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下拉選單對應</w:delText>
          </w:r>
          <w:r w:rsidRPr="006F7EA2" w:rsidDel="005A1182">
            <w:rPr>
              <w:rFonts w:hint="eastAsia"/>
              <w:kern w:val="2"/>
              <w:szCs w:val="24"/>
              <w:lang w:eastAsia="zh-TW"/>
            </w:rPr>
            <w:delText>覆核人員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ID</w:delText>
          </w:r>
        </w:del>
      </w:ins>
    </w:p>
    <w:p w:rsidR="00A34704" w:rsidDel="005A1182" w:rsidRDefault="00A34704" w:rsidP="00AF62E1">
      <w:pPr>
        <w:pStyle w:val="Tabletext"/>
        <w:keepLines w:val="0"/>
        <w:numPr>
          <w:ilvl w:val="3"/>
          <w:numId w:val="17"/>
          <w:numberingChange w:id="705" w:author="cathaylife" w:date="2011-03-22T10:11:00Z" w:original="%2:2:0:.%3:2:0:.%4:4:0:"/>
        </w:numPr>
        <w:spacing w:after="0" w:line="240" w:lineRule="auto"/>
        <w:rPr>
          <w:del w:id="706" w:author="陳鐵元" w:date="2014-09-03T15:42:00Z"/>
          <w:rFonts w:hint="eastAsia"/>
          <w:kern w:val="2"/>
          <w:szCs w:val="24"/>
          <w:lang w:eastAsia="zh-TW"/>
        </w:rPr>
      </w:pPr>
      <w:del w:id="707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ORDER BY</w:delText>
        </w:r>
      </w:del>
    </w:p>
    <w:p w:rsidR="006F7EA2" w:rsidRPr="00A34704" w:rsidDel="005A1182" w:rsidRDefault="00550E8D" w:rsidP="00AF62E1">
      <w:pPr>
        <w:pStyle w:val="Tabletext"/>
        <w:keepLines w:val="0"/>
        <w:numPr>
          <w:ilvl w:val="4"/>
          <w:numId w:val="17"/>
          <w:numberingChange w:id="708" w:author="cathaylife" w:date="2011-03-22T10:11:00Z" w:original="%2:2:0:.%3:2:0:.%4:4:0:.%5:1:0:"/>
        </w:numPr>
        <w:spacing w:after="0" w:line="240" w:lineRule="auto"/>
        <w:rPr>
          <w:del w:id="709" w:author="陳鐵元" w:date="2014-09-03T15:42:00Z"/>
          <w:rFonts w:hint="eastAsia"/>
          <w:kern w:val="2"/>
          <w:szCs w:val="24"/>
          <w:lang w:eastAsia="zh-TW"/>
        </w:rPr>
      </w:pPr>
      <w:del w:id="710" w:author="陳鐵元" w:date="2014-09-03T15:42:00Z">
        <w:r w:rsidRPr="00550E8D" w:rsidDel="005A1182">
          <w:rPr>
            <w:rFonts w:hint="eastAsia"/>
            <w:kern w:val="2"/>
            <w:szCs w:val="24"/>
            <w:lang w:eastAsia="zh-TW"/>
          </w:rPr>
          <w:delText>覆核日期</w:delText>
        </w:r>
        <w:r w:rsidDel="005A1182">
          <w:rPr>
            <w:rFonts w:hint="eastAsia"/>
            <w:kern w:val="2"/>
            <w:szCs w:val="24"/>
            <w:lang w:eastAsia="zh-TW"/>
          </w:rPr>
          <w:delText>(</w:delText>
        </w:r>
        <w:r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Del="005A1182">
          <w:rPr>
            <w:rFonts w:hint="eastAsia"/>
            <w:kern w:val="2"/>
            <w:szCs w:val="24"/>
            <w:lang w:eastAsia="zh-TW"/>
          </w:rPr>
          <w:delText>)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+</w:delText>
        </w:r>
        <w:r w:rsidR="006F7EA2" w:rsidRPr="006F7EA2" w:rsidDel="005A1182">
          <w:rPr>
            <w:rFonts w:hint="eastAsia"/>
            <w:kern w:val="2"/>
            <w:szCs w:val="24"/>
            <w:lang w:eastAsia="zh-TW"/>
          </w:rPr>
          <w:delText>受理編號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(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)+</w:delText>
        </w:r>
        <w:r w:rsidR="006F7EA2" w:rsidRPr="006F7EA2" w:rsidDel="005A1182">
          <w:rPr>
            <w:rFonts w:hint="eastAsia"/>
            <w:kern w:val="2"/>
            <w:szCs w:val="24"/>
            <w:lang w:eastAsia="zh-TW"/>
          </w:rPr>
          <w:delText>覆核人員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(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CF6635" w:rsidDel="005A1182" w:rsidRDefault="00CF6635" w:rsidP="00AF62E1">
      <w:pPr>
        <w:pStyle w:val="Tabletext"/>
        <w:keepLines w:val="0"/>
        <w:numPr>
          <w:ilvl w:val="3"/>
          <w:numId w:val="17"/>
          <w:numberingChange w:id="711" w:author="cathaylife" w:date="2011-03-22T10:11:00Z" w:original="%2:2:0:.%3:2:0:.%4:5:0:"/>
        </w:numPr>
        <w:spacing w:after="0" w:line="240" w:lineRule="auto"/>
        <w:rPr>
          <w:del w:id="712" w:author="陳鐵元" w:date="2014-09-03T15:42:00Z"/>
          <w:rFonts w:hint="eastAsia"/>
          <w:kern w:val="2"/>
          <w:szCs w:val="24"/>
          <w:lang w:eastAsia="zh-TW"/>
        </w:rPr>
      </w:pPr>
      <w:del w:id="713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IF NOT FND</w:delText>
        </w:r>
      </w:del>
    </w:p>
    <w:p w:rsidR="00594CDA" w:rsidDel="005A1182" w:rsidRDefault="00FA24F2" w:rsidP="00AF62E1">
      <w:pPr>
        <w:pStyle w:val="Tabletext"/>
        <w:keepLines w:val="0"/>
        <w:numPr>
          <w:ilvl w:val="4"/>
          <w:numId w:val="17"/>
          <w:numberingChange w:id="714" w:author="cathaylife" w:date="2011-03-22T10:11:00Z" w:original="%2:2:0:.%3:2:0:.%4:5:0:.%5:1:0:"/>
        </w:numPr>
        <w:spacing w:after="0" w:line="240" w:lineRule="auto"/>
        <w:rPr>
          <w:del w:id="715" w:author="陳鐵元" w:date="2014-09-03T15:42:00Z"/>
          <w:rFonts w:hint="eastAsia"/>
          <w:kern w:val="2"/>
          <w:szCs w:val="24"/>
          <w:lang w:eastAsia="zh-TW"/>
        </w:rPr>
      </w:pPr>
      <w:del w:id="716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不視為錯誤</w:delText>
        </w:r>
      </w:del>
    </w:p>
    <w:p w:rsidR="00CC6F04" w:rsidRPr="00CF6635" w:rsidDel="005A1182" w:rsidRDefault="00FA24F2" w:rsidP="00AF62E1">
      <w:pPr>
        <w:pStyle w:val="Tabletext"/>
        <w:keepLines w:val="0"/>
        <w:numPr>
          <w:ilvl w:val="4"/>
          <w:numId w:val="17"/>
          <w:numberingChange w:id="717" w:author="cathaylife" w:date="2011-03-22T10:11:00Z" w:original="%2:2:0:.%3:2:0:.%4:5:0:.%5:2:0:"/>
        </w:numPr>
        <w:spacing w:after="0" w:line="240" w:lineRule="auto"/>
        <w:rPr>
          <w:del w:id="718" w:author="陳鐵元" w:date="2014-09-03T15:42:00Z"/>
          <w:rFonts w:hint="eastAsia"/>
          <w:kern w:val="2"/>
          <w:szCs w:val="24"/>
          <w:lang w:eastAsia="zh-TW"/>
        </w:rPr>
      </w:pPr>
      <w:del w:id="719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顯示訊息</w:delText>
        </w:r>
        <w:r w:rsidR="00594CDA" w:rsidDel="005A1182">
          <w:rPr>
            <w:rFonts w:hint="eastAsia"/>
            <w:kern w:val="2"/>
            <w:szCs w:val="24"/>
            <w:lang w:eastAsia="zh-TW"/>
          </w:rPr>
          <w:delText>：查無資料</w:delText>
        </w:r>
      </w:del>
    </w:p>
    <w:p w:rsidR="00DA0AD0" w:rsidDel="005A1182" w:rsidRDefault="00DB6CA3" w:rsidP="00AF62E1">
      <w:pPr>
        <w:pStyle w:val="Tabletext"/>
        <w:keepLines w:val="0"/>
        <w:numPr>
          <w:ilvl w:val="2"/>
          <w:numId w:val="17"/>
          <w:ins w:id="720" w:author="cathaylife" w:date="2011-05-23T14:51:00Z"/>
        </w:numPr>
        <w:spacing w:after="0" w:line="240" w:lineRule="auto"/>
        <w:rPr>
          <w:ins w:id="721" w:author="cathaylife" w:date="2011-05-23T14:52:00Z"/>
          <w:del w:id="722" w:author="陳鐵元" w:date="2014-09-03T15:42:00Z"/>
          <w:kern w:val="2"/>
          <w:szCs w:val="24"/>
          <w:lang w:eastAsia="zh-TW"/>
        </w:rPr>
      </w:pPr>
      <w:ins w:id="723" w:author="cathaylife" w:date="2011-05-23T14:51:00Z">
        <w:del w:id="724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畫</w:delText>
          </w:r>
        </w:del>
      </w:ins>
      <w:ins w:id="725" w:author="cathaylife" w:date="2011-05-23T14:52:00Z">
        <w:del w:id="726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面欄位對應：</w:delText>
          </w:r>
        </w:del>
      </w:ins>
    </w:p>
    <w:tbl>
      <w:tblPr>
        <w:tblW w:w="806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611"/>
        <w:gridCol w:w="2982"/>
        <w:tblGridChange w:id="727">
          <w:tblGrid>
            <w:gridCol w:w="2470"/>
            <w:gridCol w:w="2611"/>
            <w:gridCol w:w="2982"/>
          </w:tblGrid>
        </w:tblGridChange>
      </w:tblGrid>
      <w:tr w:rsidR="008C456A" w:rsidRPr="009018AB" w:rsidDel="005A1182" w:rsidTr="009018AB">
        <w:trPr>
          <w:ins w:id="728" w:author="cathaylife" w:date="2011-05-23T14:52:00Z"/>
          <w:del w:id="729" w:author="陳鐵元" w:date="2014-09-03T15:42:00Z"/>
        </w:trPr>
        <w:tc>
          <w:tcPr>
            <w:tcW w:w="2470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30" w:author="cathaylife" w:date="2011-05-23T14:52:00Z"/>
              </w:numPr>
              <w:spacing w:after="0" w:line="240" w:lineRule="auto"/>
              <w:jc w:val="center"/>
              <w:rPr>
                <w:ins w:id="731" w:author="cathaylife" w:date="2011-05-23T14:52:00Z"/>
                <w:del w:id="732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33" w:author="cathaylife" w:date="2011-05-23T14:52:00Z">
              <w:del w:id="734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欄位</w:delText>
                </w:r>
              </w:del>
            </w:ins>
          </w:p>
        </w:tc>
        <w:tc>
          <w:tcPr>
            <w:tcW w:w="2611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35" w:author="cathaylife" w:date="2011-05-23T14:52:00Z"/>
              </w:numPr>
              <w:spacing w:after="0" w:line="240" w:lineRule="auto"/>
              <w:jc w:val="center"/>
              <w:rPr>
                <w:ins w:id="736" w:author="cathaylife" w:date="2011-05-23T14:52:00Z"/>
                <w:del w:id="737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38" w:author="cathaylife" w:date="2011-05-23T14:52:00Z">
              <w:del w:id="739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值</w:delText>
                </w:r>
              </w:del>
            </w:ins>
          </w:p>
        </w:tc>
        <w:tc>
          <w:tcPr>
            <w:tcW w:w="2982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40" w:author="cathaylife" w:date="2011-05-23T14:52:00Z"/>
              </w:numPr>
              <w:spacing w:after="0" w:line="240" w:lineRule="auto"/>
              <w:jc w:val="center"/>
              <w:rPr>
                <w:ins w:id="741" w:author="cathaylife" w:date="2011-05-23T14:54:00Z"/>
                <w:del w:id="742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43" w:author="cathaylife" w:date="2011-05-23T14:54:00Z">
              <w:del w:id="744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備註</w:delText>
                </w:r>
              </w:del>
            </w:ins>
          </w:p>
        </w:tc>
      </w:tr>
      <w:tr w:rsidR="008C456A" w:rsidRPr="009018AB" w:rsidDel="005A1182" w:rsidTr="009018AB">
        <w:trPr>
          <w:ins w:id="745" w:author="cathaylife" w:date="2011-05-23T14:52:00Z"/>
          <w:del w:id="746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D71773" w:rsidDel="005A1182" w:rsidRDefault="008C456A" w:rsidP="009018AB">
            <w:pPr>
              <w:spacing w:line="315" w:lineRule="atLeast"/>
              <w:ind w:firstLine="20"/>
              <w:jc w:val="both"/>
              <w:rPr>
                <w:ins w:id="747" w:author="cathaylife" w:date="2011-05-23T14:52:00Z"/>
                <w:del w:id="748" w:author="陳鐵元" w:date="2014-09-03T15:42:00Z"/>
                <w:rFonts w:ascii="sөũ" w:hAnsi="sөũ" w:cs="新細明體" w:hint="eastAsia"/>
                <w:kern w:val="0"/>
                <w:sz w:val="20"/>
                <w:szCs w:val="20"/>
              </w:rPr>
            </w:pPr>
            <w:ins w:id="749" w:author="cathaylife" w:date="2011-05-23T14:52:00Z">
              <w:del w:id="750" w:author="陳鐵元" w:date="2014-09-03T15:42:00Z">
                <w:r w:rsidRPr="00665405" w:rsidDel="005A1182">
                  <w:rPr>
                    <w:rFonts w:ascii="sөũ" w:hAnsi="sөũ" w:cs="新細明體"/>
                    <w:kern w:val="0"/>
                    <w:sz w:val="20"/>
                    <w:szCs w:val="20"/>
                  </w:rPr>
                  <w:delText>受理編號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51" w:author="cathaylife" w:date="2011-05-23T14:52:00Z"/>
              </w:numPr>
              <w:spacing w:after="0" w:line="240" w:lineRule="auto"/>
              <w:rPr>
                <w:ins w:id="752" w:author="cathaylife" w:date="2011-05-23T14:52:00Z"/>
                <w:del w:id="753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54" w:author="cathaylife" w:date="2011-05-23T14:54:00Z">
              <w:del w:id="755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56" w:author="cathaylife" w:date="2011-05-23T14:52:00Z"/>
              </w:numPr>
              <w:spacing w:after="0" w:line="240" w:lineRule="auto"/>
              <w:rPr>
                <w:ins w:id="757" w:author="cathaylife" w:date="2011-05-23T14:54:00Z"/>
                <w:del w:id="758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59" w:author="cathaylife" w:date="2011-05-23T14:52:00Z"/>
          <w:del w:id="760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665405" w:rsidDel="005A1182" w:rsidRDefault="008C456A" w:rsidP="009018AB">
            <w:pPr>
              <w:pStyle w:val="Tabletext"/>
              <w:keepLines w:val="0"/>
              <w:numPr>
                <w:ins w:id="761" w:author="cathaylife" w:date="2011-05-23T14:52:00Z"/>
              </w:numPr>
              <w:spacing w:after="0" w:line="240" w:lineRule="auto"/>
              <w:rPr>
                <w:ins w:id="762" w:author="cathaylife" w:date="2011-05-23T14:52:00Z"/>
                <w:del w:id="763" w:author="陳鐵元" w:date="2014-09-03T15:42:00Z"/>
                <w:rFonts w:ascii="sөũ" w:hAnsi="sөũ" w:cs="新細明體"/>
                <w:lang w:eastAsia="zh-TW"/>
              </w:rPr>
            </w:pPr>
            <w:ins w:id="764" w:author="cathaylife" w:date="2011-05-23T14:52:00Z">
              <w:del w:id="765" w:author="陳鐵元" w:date="2014-09-03T15:42:00Z">
                <w:r w:rsidRPr="009018AB" w:rsidDel="005A1182">
                  <w:rPr>
                    <w:rFonts w:ascii="sөũ" w:hAnsi="sөũ" w:cs="新細明體"/>
                    <w:lang w:eastAsia="zh-TW"/>
                  </w:rPr>
                  <w:delText>事故者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66" w:author="cathaylife" w:date="2011-05-23T14:52:00Z"/>
              </w:numPr>
              <w:spacing w:after="0" w:line="240" w:lineRule="auto"/>
              <w:rPr>
                <w:ins w:id="767" w:author="cathaylife" w:date="2011-05-23T14:52:00Z"/>
                <w:del w:id="768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69" w:author="cathaylife" w:date="2011-05-23T14:54:00Z">
              <w:del w:id="770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07145B">
            <w:pPr>
              <w:pStyle w:val="Tabletext"/>
              <w:keepLines w:val="0"/>
              <w:numPr>
                <w:ins w:id="771" w:author="cathaylife" w:date="2011-05-23T14:52:00Z"/>
              </w:numPr>
              <w:spacing w:after="0" w:line="240" w:lineRule="auto"/>
              <w:rPr>
                <w:ins w:id="772" w:author="cathaylife" w:date="2011-05-23T14:54:00Z"/>
                <w:del w:id="773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74" w:author="cathaylife" w:date="2011-05-23T14:53:00Z"/>
          <w:del w:id="775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07145B" w:rsidDel="005A1182" w:rsidRDefault="008C456A" w:rsidP="009018AB">
            <w:pPr>
              <w:pStyle w:val="Tabletext"/>
              <w:keepLines w:val="0"/>
              <w:numPr>
                <w:ins w:id="776" w:author="cathaylife" w:date="2011-05-23T14:52:00Z"/>
              </w:numPr>
              <w:spacing w:after="0" w:line="240" w:lineRule="auto"/>
              <w:rPr>
                <w:ins w:id="777" w:author="cathaylife" w:date="2011-05-23T14:53:00Z"/>
                <w:del w:id="778" w:author="陳鐵元" w:date="2014-09-03T15:42:00Z"/>
                <w:rFonts w:ascii="sөũ" w:hAnsi="sөũ" w:cs="新細明體"/>
                <w:color w:val="FF0000"/>
                <w:lang w:eastAsia="zh-TW"/>
                <w:rPrChange w:id="779" w:author="陳鐵元" w:date="2014-09-03T11:24:00Z">
                  <w:rPr>
                    <w:ins w:id="780" w:author="cathaylife" w:date="2011-05-23T14:53:00Z"/>
                    <w:del w:id="781" w:author="陳鐵元" w:date="2014-09-03T15:42:00Z"/>
                    <w:rFonts w:ascii="sөũ" w:hAnsi="sөũ" w:cs="新細明體"/>
                  </w:rPr>
                </w:rPrChange>
              </w:rPr>
            </w:pPr>
            <w:ins w:id="782" w:author="cathaylife" w:date="2011-05-23T14:53:00Z">
              <w:del w:id="783" w:author="陳鐵元" w:date="2014-09-03T11:24:00Z">
                <w:r w:rsidRPr="0007145B" w:rsidDel="0007145B">
                  <w:rPr>
                    <w:rFonts w:ascii="sөũ" w:hAnsi="sөũ" w:cs="新細明體"/>
                    <w:color w:val="FF0000"/>
                    <w:lang w:eastAsia="zh-TW"/>
                    <w:rPrChange w:id="784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覆核</w:delText>
                </w:r>
              </w:del>
              <w:del w:id="785" w:author="陳鐵元" w:date="2014-09-03T15:42:00Z">
                <w:r w:rsidRPr="0007145B" w:rsidDel="005A1182">
                  <w:rPr>
                    <w:rFonts w:ascii="sөũ" w:hAnsi="sөũ" w:cs="新細明體"/>
                    <w:color w:val="FF0000"/>
                    <w:lang w:eastAsia="zh-TW"/>
                    <w:rPrChange w:id="786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日期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87" w:author="cathaylife" w:date="2011-05-23T14:52:00Z"/>
              </w:numPr>
              <w:spacing w:after="0" w:line="240" w:lineRule="auto"/>
              <w:rPr>
                <w:ins w:id="788" w:author="cathaylife" w:date="2011-05-23T14:53:00Z"/>
                <w:del w:id="789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90" w:author="cathaylife" w:date="2011-05-23T14:54:00Z">
              <w:del w:id="791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92" w:author="cathaylife" w:date="2011-05-23T14:52:00Z"/>
              </w:numPr>
              <w:spacing w:after="0" w:line="240" w:lineRule="auto"/>
              <w:rPr>
                <w:ins w:id="793" w:author="cathaylife" w:date="2011-05-23T14:54:00Z"/>
                <w:del w:id="794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95" w:author="cathaylife" w:date="2011-05-23T14:53:00Z"/>
          <w:del w:id="796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07145B" w:rsidDel="005A1182" w:rsidRDefault="008C456A" w:rsidP="009018AB">
            <w:pPr>
              <w:pStyle w:val="Tabletext"/>
              <w:keepLines w:val="0"/>
              <w:numPr>
                <w:ins w:id="797" w:author="cathaylife" w:date="2011-05-23T14:52:00Z"/>
              </w:numPr>
              <w:spacing w:after="0" w:line="240" w:lineRule="auto"/>
              <w:rPr>
                <w:ins w:id="798" w:author="cathaylife" w:date="2011-05-23T14:53:00Z"/>
                <w:del w:id="799" w:author="陳鐵元" w:date="2014-09-03T15:42:00Z"/>
                <w:rFonts w:ascii="sөũ" w:hAnsi="sөũ" w:cs="新細明體"/>
                <w:color w:val="FF0000"/>
                <w:lang w:eastAsia="zh-TW"/>
                <w:rPrChange w:id="800" w:author="陳鐵元" w:date="2014-09-03T11:24:00Z">
                  <w:rPr>
                    <w:ins w:id="801" w:author="cathaylife" w:date="2011-05-23T14:53:00Z"/>
                    <w:del w:id="802" w:author="陳鐵元" w:date="2014-09-03T15:42:00Z"/>
                    <w:rFonts w:ascii="sөũ" w:hAnsi="sөũ" w:cs="新細明體"/>
                  </w:rPr>
                </w:rPrChange>
              </w:rPr>
            </w:pPr>
            <w:ins w:id="803" w:author="cathaylife" w:date="2011-05-23T14:53:00Z">
              <w:del w:id="804" w:author="陳鐵元" w:date="2014-09-03T11:24:00Z">
                <w:r w:rsidRPr="0007145B" w:rsidDel="0007145B">
                  <w:rPr>
                    <w:rFonts w:ascii="sөũ" w:hAnsi="sөũ" w:cs="新細明體"/>
                    <w:color w:val="FF0000"/>
                    <w:lang w:eastAsia="zh-TW"/>
                    <w:rPrChange w:id="805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覆核</w:delText>
                </w:r>
              </w:del>
              <w:del w:id="806" w:author="陳鐵元" w:date="2014-09-03T15:42:00Z">
                <w:r w:rsidRPr="0007145B" w:rsidDel="005A1182">
                  <w:rPr>
                    <w:rFonts w:ascii="sөũ" w:hAnsi="sөũ" w:cs="新細明體"/>
                    <w:color w:val="FF0000"/>
                    <w:lang w:eastAsia="zh-TW"/>
                    <w:rPrChange w:id="807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人員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08" w:author="cathaylife" w:date="2011-05-23T14:52:00Z"/>
              </w:numPr>
              <w:spacing w:after="0" w:line="240" w:lineRule="auto"/>
              <w:rPr>
                <w:ins w:id="809" w:author="cathaylife" w:date="2011-05-23T14:53:00Z"/>
                <w:del w:id="810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811" w:author="cathaylife" w:date="2011-05-23T14:54:00Z">
              <w:del w:id="812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13" w:author="cathaylife" w:date="2011-05-23T14:52:00Z"/>
              </w:numPr>
              <w:spacing w:after="0" w:line="240" w:lineRule="auto"/>
              <w:rPr>
                <w:ins w:id="814" w:author="cathaylife" w:date="2011-05-23T14:54:00Z"/>
                <w:del w:id="815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816" w:author="cathaylife" w:date="2011-05-23T14:53:00Z"/>
          <w:del w:id="817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18" w:author="cathaylife" w:date="2011-05-23T14:52:00Z"/>
              </w:numPr>
              <w:spacing w:after="0" w:line="240" w:lineRule="auto"/>
              <w:rPr>
                <w:ins w:id="819" w:author="cathaylife" w:date="2011-05-23T14:53:00Z"/>
                <w:del w:id="820" w:author="陳鐵元" w:date="2014-09-03T15:42:00Z"/>
                <w:rFonts w:ascii="sөũ" w:hAnsi="sөũ" w:cs="新細明體"/>
                <w:lang w:eastAsia="zh-TW"/>
              </w:rPr>
            </w:pPr>
            <w:ins w:id="821" w:author="cathaylife" w:date="2011-05-23T14:54:00Z">
              <w:del w:id="822" w:author="陳鐵元" w:date="2014-09-03T15:42:00Z">
                <w:r w:rsidRPr="009018AB" w:rsidDel="005A1182">
                  <w:rPr>
                    <w:rFonts w:ascii="sөũ" w:hAnsi="sөũ" w:cs="新細明體"/>
                    <w:lang w:eastAsia="zh-TW"/>
                  </w:rPr>
                  <w:delText>服務中心改郵寄日期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23" w:author="cathaylife" w:date="2011-05-23T14:52:00Z"/>
              </w:numPr>
              <w:spacing w:after="0" w:line="240" w:lineRule="auto"/>
              <w:rPr>
                <w:ins w:id="824" w:author="cathaylife" w:date="2011-05-23T14:53:00Z"/>
                <w:del w:id="825" w:author="陳鐵元" w:date="2014-09-03T15:42:00Z"/>
                <w:rFonts w:hint="eastAsia"/>
                <w:kern w:val="2"/>
                <w:szCs w:val="24"/>
                <w:lang w:eastAsia="zh-TW"/>
              </w:rPr>
            </w:pPr>
            <w:ins w:id="826" w:author="cathaylife" w:date="2011-05-23T14:54:00Z">
              <w:del w:id="827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DTAABA01.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改郵寄日期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7B07D1" w:rsidP="009018AB">
            <w:pPr>
              <w:pStyle w:val="Tabletext"/>
              <w:keepLines w:val="0"/>
              <w:numPr>
                <w:ins w:id="828" w:author="cathaylife" w:date="2011-05-23T14:52:00Z"/>
              </w:numPr>
              <w:spacing w:after="0" w:line="240" w:lineRule="auto"/>
              <w:rPr>
                <w:ins w:id="829" w:author="cathaylife" w:date="2011-05-23T14:54:00Z"/>
                <w:del w:id="830" w:author="陳鐵元" w:date="2014-09-03T15:42:00Z"/>
                <w:rFonts w:hint="eastAsia"/>
                <w:kern w:val="2"/>
                <w:szCs w:val="24"/>
                <w:lang w:eastAsia="zh-TW"/>
              </w:rPr>
            </w:pPr>
            <w:ins w:id="831" w:author="cathaylife" w:date="2011-05-23T14:54:00Z">
              <w:del w:id="832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若有資料</w:delText>
                </w:r>
              </w:del>
            </w:ins>
            <w:ins w:id="833" w:author="cathaylife" w:date="2011-05-23T14:55:00Z">
              <w:del w:id="834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，轉換為民國日期顯示</w:delText>
                </w:r>
              </w:del>
            </w:ins>
          </w:p>
        </w:tc>
      </w:tr>
      <w:tr w:rsidR="008C456A" w:rsidRPr="009018AB" w:rsidDel="005A1182" w:rsidTr="009018AB">
        <w:trPr>
          <w:ins w:id="835" w:author="cathaylife" w:date="2011-05-23T14:53:00Z"/>
          <w:del w:id="836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37" w:author="cathaylife" w:date="2011-05-23T14:52:00Z"/>
              </w:numPr>
              <w:spacing w:after="0" w:line="240" w:lineRule="auto"/>
              <w:rPr>
                <w:ins w:id="838" w:author="cathaylife" w:date="2011-05-23T14:53:00Z"/>
                <w:del w:id="839" w:author="陳鐵元" w:date="2014-09-03T15:42:00Z"/>
                <w:rFonts w:ascii="sөũ" w:hAnsi="sөũ" w:cs="新細明體" w:hint="eastAsia"/>
                <w:lang w:eastAsia="zh-TW"/>
              </w:rPr>
            </w:pPr>
            <w:ins w:id="840" w:author="cathaylife" w:date="2011-05-23T14:54:00Z">
              <w:del w:id="841" w:author="陳鐵元" w:date="2014-09-03T15:42:00Z">
                <w:r w:rsidRPr="009018AB" w:rsidDel="005A1182">
                  <w:rPr>
                    <w:rFonts w:ascii="sөũ" w:hAnsi="sөũ" w:cs="新細明體" w:hint="eastAsia"/>
                    <w:lang w:eastAsia="zh-TW"/>
                  </w:rPr>
                  <w:delText>地址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AE6C65" w:rsidP="009018AB">
            <w:pPr>
              <w:pStyle w:val="Tabletext"/>
              <w:keepLines w:val="0"/>
              <w:numPr>
                <w:ins w:id="842" w:author="cathaylife" w:date="2011-05-23T14:52:00Z"/>
              </w:numPr>
              <w:spacing w:after="0" w:line="240" w:lineRule="auto"/>
              <w:rPr>
                <w:ins w:id="843" w:author="cathaylife" w:date="2011-05-23T14:53:00Z"/>
                <w:del w:id="844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845" w:author="cathaylife" w:date="2011-05-23T15:06:00Z">
              <w:del w:id="846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DTAAA010.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白天易晤地址郵遞區號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+</w:delText>
                </w:r>
              </w:del>
            </w:ins>
            <w:ins w:id="847" w:author="cathaylife" w:date="2011-05-23T14:55:00Z">
              <w:del w:id="848" w:author="陳鐵元" w:date="2014-09-03T15:42:00Z">
                <w:r w:rsidR="00835045"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DTAAA010.</w:delText>
                </w:r>
                <w:r w:rsidR="00835045"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白天易晤地址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849" w:author="cathaylife" w:date="2011-05-23T14:52:00Z"/>
              </w:numPr>
              <w:spacing w:after="0" w:line="240" w:lineRule="auto"/>
              <w:rPr>
                <w:ins w:id="850" w:author="cathaylife" w:date="2011-05-23T14:54:00Z"/>
                <w:del w:id="851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DB6CA3" w:rsidDel="005A1182" w:rsidRDefault="00DB6CA3" w:rsidP="009F6023">
      <w:pPr>
        <w:pStyle w:val="Tabletext"/>
        <w:keepLines w:val="0"/>
        <w:numPr>
          <w:ins w:id="852" w:author="cathaylife" w:date="2011-05-23T14:51:00Z"/>
        </w:numPr>
        <w:spacing w:after="0" w:line="240" w:lineRule="auto"/>
        <w:ind w:left="1418"/>
        <w:rPr>
          <w:ins w:id="853" w:author="cathaylife" w:date="2011-05-23T14:51:00Z"/>
          <w:del w:id="854" w:author="陳鐵元" w:date="2014-09-03T15:42:00Z"/>
          <w:rFonts w:hint="eastAsia"/>
          <w:kern w:val="2"/>
          <w:szCs w:val="24"/>
          <w:lang w:eastAsia="zh-TW"/>
        </w:rPr>
        <w:pPrChange w:id="855" w:author="陳鐵元" w:date="2014-09-03T11:31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343953" w:rsidDel="005A1182" w:rsidRDefault="00E54614" w:rsidP="00AF62E1">
      <w:pPr>
        <w:pStyle w:val="Tabletext"/>
        <w:keepLines w:val="0"/>
        <w:numPr>
          <w:ilvl w:val="1"/>
          <w:numId w:val="17"/>
          <w:numberingChange w:id="856" w:author="cathaylife" w:date="2011-03-22T10:11:00Z" w:original="%2:3:0:."/>
        </w:numPr>
        <w:spacing w:after="0" w:line="240" w:lineRule="auto"/>
        <w:rPr>
          <w:del w:id="857" w:author="陳鐵元" w:date="2014-09-03T15:42:00Z"/>
          <w:rFonts w:hint="eastAsia"/>
          <w:kern w:val="2"/>
          <w:szCs w:val="24"/>
          <w:lang w:eastAsia="zh-TW"/>
        </w:rPr>
      </w:pPr>
      <w:del w:id="858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郵寄掛號輸入</w:delText>
        </w:r>
        <w:r w:rsidR="00893F5E" w:rsidRPr="00343953" w:rsidDel="009F6023">
          <w:rPr>
            <w:rFonts w:hint="eastAsia"/>
            <w:kern w:val="2"/>
            <w:szCs w:val="24"/>
            <w:lang w:eastAsia="zh-TW"/>
          </w:rPr>
          <w:delText>作業</w:delText>
        </w:r>
        <w:r w:rsidR="00AB59E9" w:rsidRPr="00343953" w:rsidDel="009F6023">
          <w:rPr>
            <w:rFonts w:hint="eastAsia"/>
            <w:kern w:val="2"/>
            <w:szCs w:val="24"/>
            <w:lang w:eastAsia="zh-TW"/>
          </w:rPr>
          <w:delText>：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(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按下</w:delText>
        </w:r>
        <w:r w:rsidR="003E0B86" w:rsidDel="009F6023">
          <w:rPr>
            <w:kern w:val="2"/>
            <w:szCs w:val="24"/>
            <w:lang w:eastAsia="zh-TW"/>
          </w:rPr>
          <w:delText>”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輸入</w:delText>
        </w:r>
        <w:r w:rsidR="003E0B86" w:rsidDel="009F6023">
          <w:rPr>
            <w:kern w:val="2"/>
            <w:szCs w:val="24"/>
            <w:lang w:eastAsia="zh-TW"/>
          </w:rPr>
          <w:delText>”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按鈕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E45D46" w:rsidDel="005A1182" w:rsidRDefault="00E45D46" w:rsidP="00AF62E1">
      <w:pPr>
        <w:pStyle w:val="Tabletext"/>
        <w:keepLines w:val="0"/>
        <w:numPr>
          <w:ilvl w:val="2"/>
          <w:numId w:val="17"/>
          <w:numberingChange w:id="859" w:author="cathaylife" w:date="2011-03-22T10:11:00Z" w:original="%2:3:0:.%3:1:0:"/>
        </w:numPr>
        <w:spacing w:after="0" w:line="240" w:lineRule="auto"/>
        <w:rPr>
          <w:del w:id="860" w:author="陳鐵元" w:date="2014-09-03T15:42:00Z"/>
          <w:rFonts w:hint="eastAsia"/>
          <w:kern w:val="2"/>
          <w:szCs w:val="24"/>
          <w:lang w:eastAsia="zh-TW"/>
        </w:rPr>
      </w:pPr>
      <w:del w:id="861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畫面檢核：</w:delText>
        </w:r>
      </w:del>
    </w:p>
    <w:p w:rsidR="005669D2" w:rsidDel="005A1182" w:rsidRDefault="00A67B3C" w:rsidP="00AF62E1">
      <w:pPr>
        <w:pStyle w:val="Tabletext"/>
        <w:keepLines w:val="0"/>
        <w:numPr>
          <w:ilvl w:val="3"/>
          <w:numId w:val="17"/>
          <w:numberingChange w:id="862" w:author="cathaylife" w:date="2011-03-22T10:11:00Z" w:original="%2:3:0:.%3:1:0:.%4:1:0:"/>
        </w:numPr>
        <w:spacing w:after="0" w:line="240" w:lineRule="auto"/>
        <w:rPr>
          <w:del w:id="863" w:author="陳鐵元" w:date="2014-09-03T15:42:00Z"/>
          <w:rFonts w:hint="eastAsia"/>
          <w:kern w:val="2"/>
          <w:szCs w:val="24"/>
          <w:lang w:eastAsia="zh-TW"/>
        </w:rPr>
      </w:pPr>
      <w:del w:id="864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 xml:space="preserve">IF 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郵件編號</w:delText>
        </w:r>
        <w:r w:rsidDel="005A1182">
          <w:rPr>
            <w:rFonts w:hint="eastAsia"/>
            <w:kern w:val="2"/>
            <w:szCs w:val="24"/>
            <w:lang w:eastAsia="zh-TW"/>
          </w:rPr>
          <w:delText>不為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6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碼數字</w:delText>
        </w:r>
      </w:del>
    </w:p>
    <w:p w:rsidR="00A67B3C" w:rsidDel="005A1182" w:rsidRDefault="00A67B3C" w:rsidP="00AF62E1">
      <w:pPr>
        <w:pStyle w:val="Tabletext"/>
        <w:keepLines w:val="0"/>
        <w:numPr>
          <w:ilvl w:val="4"/>
          <w:numId w:val="17"/>
          <w:numberingChange w:id="865" w:author="cathaylife" w:date="2011-03-22T10:11:00Z" w:original="%2:3:0:.%3:1:0:.%4:1:0:.%5:1:0:"/>
        </w:numPr>
        <w:spacing w:after="0" w:line="240" w:lineRule="auto"/>
        <w:rPr>
          <w:del w:id="866" w:author="陳鐵元" w:date="2014-09-03T15:42:00Z"/>
          <w:rFonts w:hint="eastAsia"/>
          <w:kern w:val="2"/>
          <w:szCs w:val="24"/>
          <w:lang w:eastAsia="zh-TW"/>
        </w:rPr>
      </w:pPr>
      <w:del w:id="867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錯誤訊息：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郵件編號輸入有誤，需為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6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碼數字</w:delText>
        </w:r>
      </w:del>
    </w:p>
    <w:p w:rsidR="00EB7BD3" w:rsidRPr="008C4707" w:rsidDel="009F6023" w:rsidRDefault="00C9135B" w:rsidP="00AF62E1">
      <w:pPr>
        <w:pStyle w:val="Tabletext"/>
        <w:keepLines w:val="0"/>
        <w:numPr>
          <w:ilvl w:val="2"/>
          <w:numId w:val="17"/>
          <w:numberingChange w:id="868" w:author="cathaylife" w:date="2011-03-22T10:11:00Z" w:original="%2:3:0:.%3:2:0:"/>
        </w:numPr>
        <w:spacing w:after="0" w:line="240" w:lineRule="auto"/>
        <w:rPr>
          <w:del w:id="869" w:author="陳鐵元" w:date="2014-09-03T11:33:00Z"/>
          <w:rFonts w:hint="eastAsia"/>
          <w:kern w:val="2"/>
          <w:szCs w:val="24"/>
          <w:lang w:eastAsia="zh-TW"/>
        </w:rPr>
      </w:pPr>
      <w:del w:id="870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更新</w:delText>
        </w:r>
        <w:r w:rsidRPr="000268AF"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不給付函</w:delText>
        </w:r>
        <w:r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簽收檔</w:delText>
        </w:r>
        <w:r w:rsidR="004006D0"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(DTAABA01)</w:delText>
        </w:r>
      </w:del>
    </w:p>
    <w:p w:rsidR="008C4707" w:rsidRPr="00C36210" w:rsidDel="009F6023" w:rsidRDefault="00C36210" w:rsidP="00AF62E1">
      <w:pPr>
        <w:pStyle w:val="Tabletext"/>
        <w:keepLines w:val="0"/>
        <w:numPr>
          <w:ilvl w:val="3"/>
          <w:numId w:val="17"/>
          <w:numberingChange w:id="871" w:author="cathaylife" w:date="2011-03-22T10:11:00Z" w:original="%2:3:0:.%3:2:0:.%4:1:0:"/>
        </w:numPr>
        <w:spacing w:after="0" w:line="240" w:lineRule="auto"/>
        <w:rPr>
          <w:del w:id="872" w:author="陳鐵元" w:date="2014-09-03T11:33:00Z"/>
          <w:rFonts w:hint="eastAsia"/>
          <w:kern w:val="2"/>
          <w:szCs w:val="24"/>
          <w:lang w:eastAsia="zh-TW"/>
        </w:rPr>
      </w:pPr>
      <w:del w:id="873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 xml:space="preserve">UPDATE </w:delText>
        </w:r>
        <w:r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DTAABA01</w:delText>
        </w:r>
      </w:del>
    </w:p>
    <w:p w:rsidR="00C36210" w:rsidDel="009F6023" w:rsidRDefault="00C36210" w:rsidP="00AF62E1">
      <w:pPr>
        <w:pStyle w:val="Tabletext"/>
        <w:keepLines w:val="0"/>
        <w:numPr>
          <w:ilvl w:val="3"/>
          <w:numId w:val="17"/>
          <w:numberingChange w:id="874" w:author="cathaylife" w:date="2011-03-22T10:11:00Z" w:original="%2:3:0:.%3:2:0:.%4:2:0:"/>
        </w:numPr>
        <w:spacing w:after="0" w:line="240" w:lineRule="auto"/>
        <w:rPr>
          <w:del w:id="875" w:author="陳鐵元" w:date="2014-09-03T11:33:00Z"/>
          <w:rFonts w:hint="eastAsia"/>
          <w:kern w:val="2"/>
          <w:szCs w:val="24"/>
          <w:lang w:eastAsia="zh-TW"/>
        </w:rPr>
      </w:pPr>
      <w:del w:id="876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WHERE</w:delText>
        </w:r>
      </w:del>
    </w:p>
    <w:p w:rsidR="00E562A2" w:rsidDel="005A1182" w:rsidRDefault="00E562A2" w:rsidP="00AF62E1">
      <w:pPr>
        <w:pStyle w:val="Tabletext"/>
        <w:keepLines w:val="0"/>
        <w:numPr>
          <w:ilvl w:val="4"/>
          <w:numId w:val="17"/>
          <w:numberingChange w:id="877" w:author="cathaylife" w:date="2011-03-22T10:11:00Z" w:original="%2:3:0:.%3:2:0:.%4:2:0:.%5:1:0:"/>
        </w:numPr>
        <w:spacing w:after="0" w:line="240" w:lineRule="auto"/>
        <w:rPr>
          <w:del w:id="878" w:author="陳鐵元" w:date="2014-09-03T15:42:00Z"/>
          <w:rFonts w:hint="eastAsia"/>
          <w:kern w:val="2"/>
          <w:szCs w:val="24"/>
          <w:lang w:eastAsia="zh-TW"/>
        </w:rPr>
      </w:pPr>
      <w:del w:id="879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受理編號</w:delText>
        </w:r>
        <w:r w:rsidDel="009F6023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9F6023">
          <w:rPr>
            <w:rFonts w:hint="eastAsia"/>
            <w:kern w:val="2"/>
            <w:szCs w:val="24"/>
            <w:lang w:eastAsia="zh-TW"/>
          </w:rPr>
          <w:delText>畫面</w:delText>
        </w:r>
        <w:r w:rsidDel="009F6023">
          <w:rPr>
            <w:rFonts w:hint="eastAsia"/>
            <w:kern w:val="2"/>
            <w:szCs w:val="24"/>
            <w:lang w:eastAsia="zh-TW"/>
          </w:rPr>
          <w:delText>.</w:delText>
        </w:r>
        <w:r w:rsidDel="009F6023">
          <w:rPr>
            <w:rFonts w:hint="eastAsia"/>
            <w:kern w:val="2"/>
            <w:szCs w:val="24"/>
            <w:lang w:eastAsia="zh-TW"/>
          </w:rPr>
          <w:delText>受理編號</w:delText>
        </w:r>
      </w:del>
    </w:p>
    <w:tbl>
      <w:tblPr>
        <w:tblW w:w="589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3423"/>
        <w:tblGridChange w:id="880">
          <w:tblGrid>
            <w:gridCol w:w="2470"/>
            <w:gridCol w:w="3423"/>
          </w:tblGrid>
        </w:tblGridChange>
      </w:tblGrid>
      <w:tr w:rsidR="000307A8" w:rsidRPr="009018AB" w:rsidDel="005A1182" w:rsidTr="009018AB">
        <w:trPr>
          <w:del w:id="881" w:author="陳鐵元" w:date="2014-09-03T15:42:00Z"/>
        </w:trPr>
        <w:tc>
          <w:tcPr>
            <w:tcW w:w="2470" w:type="dxa"/>
            <w:shd w:val="clear" w:color="auto" w:fill="A6A6A6"/>
          </w:tcPr>
          <w:p w:rsidR="000307A8" w:rsidRPr="009018AB" w:rsidDel="005A1182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del w:id="882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83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欄位</w:delText>
              </w:r>
            </w:del>
          </w:p>
        </w:tc>
        <w:tc>
          <w:tcPr>
            <w:tcW w:w="3423" w:type="dxa"/>
            <w:shd w:val="clear" w:color="auto" w:fill="A6A6A6"/>
          </w:tcPr>
          <w:p w:rsidR="000307A8" w:rsidRPr="009018AB" w:rsidDel="005A1182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del w:id="884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85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值</w:delText>
              </w:r>
            </w:del>
          </w:p>
        </w:tc>
      </w:tr>
      <w:tr w:rsidR="0050580C" w:rsidRPr="009018AB" w:rsidDel="005A1182" w:rsidTr="009018AB">
        <w:trPr>
          <w:del w:id="886" w:author="陳鐵元" w:date="2014-09-03T15:42:00Z"/>
        </w:trPr>
        <w:tc>
          <w:tcPr>
            <w:tcW w:w="2470" w:type="dxa"/>
            <w:shd w:val="clear" w:color="auto" w:fill="auto"/>
          </w:tcPr>
          <w:p w:rsidR="0050580C" w:rsidRPr="009018AB" w:rsidDel="005A1182" w:rsidRDefault="0050580C" w:rsidP="009018AB">
            <w:pPr>
              <w:pStyle w:val="Tabletext"/>
              <w:keepLines w:val="0"/>
              <w:spacing w:after="0" w:line="240" w:lineRule="auto"/>
              <w:rPr>
                <w:del w:id="887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88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郵件編號</w:delText>
              </w:r>
            </w:del>
          </w:p>
        </w:tc>
        <w:tc>
          <w:tcPr>
            <w:tcW w:w="3423" w:type="dxa"/>
            <w:shd w:val="clear" w:color="auto" w:fill="auto"/>
          </w:tcPr>
          <w:p w:rsidR="0050580C" w:rsidRPr="009018AB" w:rsidDel="005A1182" w:rsidRDefault="00F83A9D" w:rsidP="009018AB">
            <w:pPr>
              <w:pStyle w:val="Tabletext"/>
              <w:keepLines w:val="0"/>
              <w:spacing w:after="0" w:line="240" w:lineRule="auto"/>
              <w:rPr>
                <w:del w:id="889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90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畫面.郵件編號</w:delText>
              </w:r>
            </w:del>
          </w:p>
        </w:tc>
      </w:tr>
      <w:tr w:rsidR="0050580C" w:rsidRPr="009018AB" w:rsidDel="005A1182" w:rsidTr="009018AB">
        <w:trPr>
          <w:del w:id="891" w:author="陳鐵元" w:date="2014-09-03T15:42:00Z"/>
        </w:trPr>
        <w:tc>
          <w:tcPr>
            <w:tcW w:w="2470" w:type="dxa"/>
            <w:shd w:val="clear" w:color="auto" w:fill="auto"/>
          </w:tcPr>
          <w:p w:rsidR="0050580C" w:rsidRPr="009018AB" w:rsidDel="005A1182" w:rsidRDefault="00843D5C" w:rsidP="009018AB">
            <w:pPr>
              <w:pStyle w:val="Tabletext"/>
              <w:keepLines w:val="0"/>
              <w:spacing w:after="0" w:line="240" w:lineRule="auto"/>
              <w:rPr>
                <w:del w:id="892" w:author="陳鐵元" w:date="2014-09-03T15:42:00Z"/>
                <w:rFonts w:ascii="新細明體" w:hAnsi="新細明體"/>
                <w:color w:val="000000"/>
                <w:kern w:val="2"/>
                <w:lang w:eastAsia="zh-TW"/>
              </w:rPr>
            </w:pPr>
            <w:del w:id="893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銷件日期</w:delText>
              </w:r>
            </w:del>
          </w:p>
        </w:tc>
        <w:tc>
          <w:tcPr>
            <w:tcW w:w="3423" w:type="dxa"/>
            <w:shd w:val="clear" w:color="auto" w:fill="auto"/>
          </w:tcPr>
          <w:p w:rsidR="0050580C" w:rsidRPr="009018AB" w:rsidDel="005A1182" w:rsidRDefault="0050580C" w:rsidP="009018AB">
            <w:pPr>
              <w:pStyle w:val="Tabletext"/>
              <w:keepLines w:val="0"/>
              <w:spacing w:after="0" w:line="240" w:lineRule="auto"/>
              <w:rPr>
                <w:del w:id="894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95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今天日期</w:delText>
              </w:r>
            </w:del>
          </w:p>
        </w:tc>
      </w:tr>
    </w:tbl>
    <w:p w:rsidR="001C67E2" w:rsidDel="005A1182" w:rsidRDefault="008B663A" w:rsidP="009163E9">
      <w:pPr>
        <w:pStyle w:val="Tabletext"/>
        <w:keepLines w:val="0"/>
        <w:numPr>
          <w:ins w:id="896" w:author="cathaylife" w:date="2011-05-23T14:45:00Z"/>
        </w:numPr>
        <w:spacing w:after="0" w:line="240" w:lineRule="auto"/>
        <w:rPr>
          <w:ins w:id="897" w:author="cathaylife" w:date="2011-05-23T14:45:00Z"/>
          <w:del w:id="898" w:author="陳鐵元" w:date="2014-09-03T15:42:00Z"/>
          <w:rFonts w:hint="eastAsia"/>
          <w:kern w:val="2"/>
          <w:szCs w:val="24"/>
          <w:lang w:eastAsia="zh-TW"/>
        </w:rPr>
        <w:pPrChange w:id="899" w:author="陳鐵元" w:date="2014-09-03T15:55:00Z">
          <w:pPr>
            <w:pStyle w:val="Tabletext"/>
            <w:keepLines w:val="0"/>
            <w:numPr>
              <w:ilvl w:val="1"/>
              <w:numId w:val="17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900" w:author="cathaylife" w:date="2011-05-23T14:45:00Z">
        <w:del w:id="901" w:author="陳鐵元" w:date="2014-09-03T15:42:00Z">
          <w:r w:rsidRPr="008B663A" w:rsidDel="005A1182">
            <w:rPr>
              <w:rFonts w:hint="eastAsia"/>
              <w:kern w:val="2"/>
              <w:szCs w:val="24"/>
              <w:lang w:eastAsia="zh-TW"/>
            </w:rPr>
            <w:delText>改業務員轉送</w:delText>
          </w:r>
          <w:r w:rsidR="001C67E2" w:rsidRPr="00343953" w:rsidDel="005A1182">
            <w:rPr>
              <w:rFonts w:hint="eastAsia"/>
              <w:kern w:val="2"/>
              <w:szCs w:val="24"/>
              <w:lang w:eastAsia="zh-TW"/>
            </w:rPr>
            <w:delText>作業</w:delText>
          </w:r>
        </w:del>
        <w:del w:id="902" w:author="陳鐵元" w:date="2014-09-03T11:34:00Z">
          <w:r w:rsidR="001C67E2" w:rsidRPr="00343953" w:rsidDel="009F6023">
            <w:rPr>
              <w:rFonts w:hint="eastAsia"/>
              <w:kern w:val="2"/>
              <w:szCs w:val="24"/>
              <w:lang w:eastAsia="zh-TW"/>
            </w:rPr>
            <w:delText>：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(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按下</w:delText>
          </w:r>
          <w:r w:rsidR="001C67E2" w:rsidDel="009F6023">
            <w:rPr>
              <w:kern w:val="2"/>
              <w:szCs w:val="24"/>
              <w:lang w:eastAsia="zh-TW"/>
            </w:rPr>
            <w:delText>”</w:delText>
          </w:r>
          <w:r w:rsidR="00C777E9" w:rsidRPr="00C777E9" w:rsidDel="009F6023">
            <w:rPr>
              <w:rFonts w:hint="eastAsia"/>
              <w:lang w:eastAsia="zh-TW"/>
            </w:rPr>
            <w:delText xml:space="preserve"> </w:delText>
          </w:r>
          <w:r w:rsidR="00C777E9" w:rsidRPr="00C777E9" w:rsidDel="009F6023">
            <w:rPr>
              <w:rFonts w:hint="eastAsia"/>
              <w:kern w:val="2"/>
              <w:szCs w:val="24"/>
              <w:lang w:eastAsia="zh-TW"/>
            </w:rPr>
            <w:delText>改業務員轉送</w:delText>
          </w:r>
          <w:r w:rsidR="001C67E2" w:rsidDel="009F6023">
            <w:rPr>
              <w:kern w:val="2"/>
              <w:szCs w:val="24"/>
              <w:lang w:eastAsia="zh-TW"/>
            </w:rPr>
            <w:delText>”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按鈕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)</w:delText>
          </w:r>
        </w:del>
      </w:ins>
    </w:p>
    <w:p w:rsidR="0070476A" w:rsidRPr="008C4707" w:rsidDel="005A1182" w:rsidRDefault="0070476A" w:rsidP="009163E9">
      <w:pPr>
        <w:pStyle w:val="Tabletext"/>
        <w:keepLines w:val="0"/>
        <w:numPr>
          <w:ins w:id="903" w:author="cathaylife" w:date="2011-05-23T14:46:00Z"/>
        </w:numPr>
        <w:spacing w:after="0" w:line="240" w:lineRule="auto"/>
        <w:rPr>
          <w:ins w:id="904" w:author="cathaylife" w:date="2011-05-23T14:46:00Z"/>
          <w:del w:id="905" w:author="陳鐵元" w:date="2014-09-03T15:42:00Z"/>
          <w:rFonts w:hint="eastAsia"/>
          <w:kern w:val="2"/>
          <w:szCs w:val="24"/>
          <w:lang w:eastAsia="zh-TW"/>
        </w:rPr>
        <w:pPrChange w:id="906" w:author="陳鐵元" w:date="2014-09-03T15:55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07" w:author="cathaylife" w:date="2011-05-23T14:46:00Z">
        <w:del w:id="908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更新</w:delText>
          </w:r>
          <w:r w:rsidRPr="000268AF" w:rsidDel="005A1182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不給付函</w:delText>
          </w:r>
          <w:r w:rsidDel="005A1182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簽收檔(DTAABA01)</w:delText>
          </w:r>
        </w:del>
      </w:ins>
    </w:p>
    <w:p w:rsidR="000632BD" w:rsidDel="005A1182" w:rsidRDefault="000632BD" w:rsidP="009163E9">
      <w:pPr>
        <w:pStyle w:val="Tabletext"/>
        <w:keepLines w:val="0"/>
        <w:numPr>
          <w:ins w:id="909" w:author="cathaylife" w:date="2011-05-23T14:48:00Z"/>
        </w:numPr>
        <w:spacing w:after="0" w:line="240" w:lineRule="auto"/>
        <w:rPr>
          <w:ins w:id="910" w:author="cathaylife" w:date="2011-05-23T14:49:00Z"/>
          <w:del w:id="911" w:author="陳鐵元" w:date="2014-09-03T15:42:00Z"/>
          <w:rFonts w:hint="eastAsia"/>
          <w:kern w:val="2"/>
          <w:szCs w:val="24"/>
          <w:lang w:eastAsia="zh-TW"/>
        </w:rPr>
        <w:pPrChange w:id="912" w:author="陳鐵元" w:date="2014-09-03T15:55:00Z">
          <w:pPr>
            <w:pStyle w:val="Tabletext"/>
            <w:keepLines w:val="0"/>
            <w:numPr>
              <w:ilvl w:val="3"/>
              <w:numId w:val="1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913" w:author="cathaylife" w:date="2011-05-23T14:48:00Z">
        <w:del w:id="914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CALL AA_BAZ001.</w:delText>
          </w:r>
          <w:r w:rsidRPr="0004444C" w:rsidDel="005A1182">
            <w:rPr>
              <w:rFonts w:hint="eastAsia"/>
              <w:kern w:val="2"/>
              <w:szCs w:val="24"/>
              <w:lang w:eastAsia="zh-TW"/>
            </w:rPr>
            <w:delText>doUpdate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()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：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(</w:delText>
          </w:r>
          <w:r w:rsidRPr="0004444C" w:rsidDel="005A1182">
            <w:rPr>
              <w:rFonts w:hint="eastAsia"/>
              <w:kern w:val="2"/>
              <w:szCs w:val="24"/>
              <w:lang w:eastAsia="zh-TW"/>
            </w:rPr>
            <w:delText>修改不給付件</w:delText>
          </w:r>
          <w:r w:rsidRPr="00A20AEA" w:rsidDel="005A1182">
            <w:rPr>
              <w:rFonts w:hint="eastAsia"/>
            </w:rPr>
            <w:delText>簽回檔資料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)</w:delText>
          </w:r>
        </w:del>
      </w:ins>
    </w:p>
    <w:p w:rsidR="004B7941" w:rsidRPr="004B7941" w:rsidDel="005A1182" w:rsidRDefault="004B7941" w:rsidP="009163E9">
      <w:pPr>
        <w:pStyle w:val="Tabletext"/>
        <w:keepLines w:val="0"/>
        <w:numPr>
          <w:ins w:id="915" w:author="cathaylife" w:date="2011-05-23T14:49:00Z"/>
        </w:numPr>
        <w:spacing w:after="0" w:line="240" w:lineRule="auto"/>
        <w:rPr>
          <w:ins w:id="916" w:author="cathaylife" w:date="2011-05-23T14:49:00Z"/>
          <w:del w:id="917" w:author="陳鐵元" w:date="2014-09-03T15:42:00Z"/>
          <w:rFonts w:hint="eastAsia"/>
          <w:kern w:val="2"/>
          <w:szCs w:val="24"/>
          <w:lang w:eastAsia="zh-TW"/>
        </w:rPr>
        <w:pPrChange w:id="918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19" w:author="cathaylife" w:date="2011-05-23T14:49:00Z">
        <w:del w:id="920" w:author="陳鐵元" w:date="2014-09-03T15:42:00Z">
          <w:r w:rsidDel="005A1182">
            <w:rPr>
              <w:rFonts w:ascii="Arial" w:hAnsi="Arial" w:cs="Arial" w:hint="eastAsia"/>
              <w:lang w:eastAsia="zh-TW"/>
            </w:rPr>
            <w:delText>更新原因</w:delText>
          </w:r>
          <w:r w:rsidDel="005A1182">
            <w:rPr>
              <w:rFonts w:ascii="Arial" w:hAnsi="Arial" w:cs="Arial" w:hint="eastAsia"/>
              <w:lang w:eastAsia="zh-TW"/>
            </w:rPr>
            <w:delText xml:space="preserve"> = </w:delText>
          </w:r>
          <w:r w:rsidDel="005A1182">
            <w:rPr>
              <w:rFonts w:ascii="Arial" w:hAnsi="Arial" w:cs="Arial"/>
              <w:lang w:eastAsia="zh-TW"/>
            </w:rPr>
            <w:delText>‘</w:delText>
          </w:r>
          <w:r w:rsidDel="005A1182">
            <w:rPr>
              <w:rFonts w:ascii="Arial" w:hAnsi="Arial" w:cs="Arial" w:hint="eastAsia"/>
              <w:lang w:eastAsia="zh-TW"/>
            </w:rPr>
            <w:delText>1</w:delText>
          </w:r>
          <w:r w:rsidDel="005A1182">
            <w:rPr>
              <w:rFonts w:ascii="Arial" w:hAnsi="Arial" w:cs="Arial"/>
              <w:lang w:eastAsia="zh-TW"/>
            </w:rPr>
            <w:delText>’</w:delText>
          </w:r>
          <w:r w:rsidDel="005A1182">
            <w:rPr>
              <w:rFonts w:ascii="Arial" w:hAnsi="Arial" w:cs="Arial" w:hint="eastAsia"/>
              <w:lang w:eastAsia="zh-TW"/>
            </w:rPr>
            <w:delText xml:space="preserve"> (</w:delText>
          </w:r>
          <w:r w:rsidDel="005A1182">
            <w:rPr>
              <w:rFonts w:ascii="Arial" w:cs="Arial" w:hint="eastAsia"/>
              <w:lang w:eastAsia="zh-TW"/>
            </w:rPr>
            <w:delText>轉送方式</w:delText>
          </w:r>
          <w:r w:rsidDel="005A1182">
            <w:rPr>
              <w:rFonts w:ascii="Arial" w:cs="Arial" w:hint="eastAsia"/>
              <w:lang w:eastAsia="zh-TW"/>
            </w:rPr>
            <w:delText>)</w:delText>
          </w:r>
        </w:del>
      </w:ins>
    </w:p>
    <w:p w:rsidR="004B7941" w:rsidDel="005A1182" w:rsidRDefault="004B7941" w:rsidP="009163E9">
      <w:pPr>
        <w:pStyle w:val="Tabletext"/>
        <w:keepLines w:val="0"/>
        <w:numPr>
          <w:ins w:id="921" w:author="cathaylife" w:date="2011-05-23T14:49:00Z"/>
        </w:numPr>
        <w:spacing w:after="0" w:line="240" w:lineRule="auto"/>
        <w:rPr>
          <w:ins w:id="922" w:author="cathaylife" w:date="2011-05-23T14:49:00Z"/>
          <w:del w:id="923" w:author="陳鐵元" w:date="2014-09-03T15:42:00Z"/>
          <w:rFonts w:hint="eastAsia"/>
          <w:kern w:val="2"/>
          <w:szCs w:val="24"/>
          <w:lang w:eastAsia="zh-TW"/>
        </w:rPr>
        <w:pPrChange w:id="924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25" w:author="cathaylife" w:date="2011-05-23T14:49:00Z">
        <w:del w:id="926" w:author="陳鐵元" w:date="2014-09-03T15:42:00Z">
          <w:r w:rsidDel="005A1182">
            <w:rPr>
              <w:rFonts w:ascii="Arial" w:hAnsi="Arial" w:cs="Arial" w:hint="eastAsia"/>
            </w:rPr>
            <w:delText>受理編號</w:delText>
          </w:r>
          <w:r w:rsidDel="005A1182">
            <w:rPr>
              <w:rFonts w:ascii="Arial" w:hAnsi="Arial" w:cs="Arial" w:hint="eastAsia"/>
              <w:lang w:eastAsia="zh-TW"/>
            </w:rPr>
            <w:delText>=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畫面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.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4B7941" w:rsidRPr="004B7941" w:rsidDel="005A1182" w:rsidRDefault="004B7941" w:rsidP="009163E9">
      <w:pPr>
        <w:pStyle w:val="Tabletext"/>
        <w:keepLines w:val="0"/>
        <w:numPr>
          <w:ins w:id="927" w:author="cathaylife" w:date="2011-05-23T14:49:00Z"/>
        </w:numPr>
        <w:spacing w:after="0" w:line="240" w:lineRule="auto"/>
        <w:rPr>
          <w:ins w:id="928" w:author="cathaylife" w:date="2011-05-23T14:49:00Z"/>
          <w:del w:id="929" w:author="陳鐵元" w:date="2014-09-03T15:42:00Z"/>
          <w:rFonts w:hint="eastAsia"/>
          <w:kern w:val="2"/>
          <w:szCs w:val="24"/>
          <w:lang w:eastAsia="zh-TW"/>
        </w:rPr>
        <w:pPrChange w:id="930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31" w:author="cathaylife" w:date="2011-05-23T14:49:00Z">
        <w:del w:id="932" w:author="陳鐵元" w:date="2014-09-03T15:42:00Z">
          <w:r w:rsidDel="005A1182">
            <w:rPr>
              <w:rFonts w:ascii="Arial" w:cs="Arial" w:hint="eastAsia"/>
            </w:rPr>
            <w:delText>轉送方式</w:delText>
          </w:r>
          <w:r w:rsidDel="005A1182">
            <w:rPr>
              <w:rFonts w:ascii="Arial" w:cs="Arial" w:hint="eastAsia"/>
              <w:lang w:eastAsia="zh-TW"/>
            </w:rPr>
            <w:delText>=</w:delText>
          </w:r>
          <w:r w:rsidDel="005A1182">
            <w:rPr>
              <w:rFonts w:ascii="Arial" w:cs="Arial"/>
              <w:lang w:eastAsia="zh-TW"/>
            </w:rPr>
            <w:delText>’</w:delText>
          </w:r>
          <w:r w:rsidDel="005A1182">
            <w:rPr>
              <w:rFonts w:ascii="Arial" w:cs="Arial" w:hint="eastAsia"/>
              <w:lang w:eastAsia="zh-TW"/>
            </w:rPr>
            <w:delText>2</w:delText>
          </w:r>
          <w:r w:rsidDel="005A1182">
            <w:rPr>
              <w:rFonts w:ascii="Arial" w:cs="Arial"/>
              <w:lang w:eastAsia="zh-TW"/>
            </w:rPr>
            <w:delText>’</w:delText>
          </w:r>
        </w:del>
      </w:ins>
    </w:p>
    <w:p w:rsidR="004B7941" w:rsidRPr="00DB7431" w:rsidDel="005A1182" w:rsidRDefault="004B7941" w:rsidP="009163E9">
      <w:pPr>
        <w:pStyle w:val="Tabletext"/>
        <w:keepLines w:val="0"/>
        <w:numPr>
          <w:ins w:id="933" w:author="cathaylife" w:date="2011-05-23T14:49:00Z"/>
        </w:numPr>
        <w:spacing w:after="0" w:line="240" w:lineRule="auto"/>
        <w:rPr>
          <w:ins w:id="934" w:author="cathaylife" w:date="2011-05-23T14:50:00Z"/>
          <w:del w:id="935" w:author="陳鐵元" w:date="2014-09-03T15:42:00Z"/>
          <w:rFonts w:hint="eastAsia"/>
          <w:kern w:val="2"/>
          <w:szCs w:val="24"/>
          <w:lang w:eastAsia="zh-TW"/>
          <w:rPrChange w:id="936" w:author="cathaylife" w:date="2011-05-23T14:50:00Z">
            <w:rPr>
              <w:ins w:id="937" w:author="cathaylife" w:date="2011-05-23T14:50:00Z"/>
              <w:del w:id="938" w:author="陳鐵元" w:date="2014-09-03T15:42:00Z"/>
              <w:rFonts w:ascii="Arial" w:cs="Arial" w:hint="eastAsia"/>
              <w:lang w:eastAsia="zh-TW"/>
            </w:rPr>
          </w:rPrChange>
        </w:rPr>
        <w:pPrChange w:id="939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40" w:author="cathaylife" w:date="2011-05-23T14:49:00Z">
        <w:del w:id="941" w:author="陳鐵元" w:date="2014-09-03T15:42:00Z">
          <w:r w:rsidDel="005A1182">
            <w:rPr>
              <w:rFonts w:ascii="Arial" w:cs="Arial" w:hint="eastAsia"/>
            </w:rPr>
            <w:delText>轉送輸入日</w:delText>
          </w:r>
          <w:r w:rsidDel="005A1182">
            <w:rPr>
              <w:rFonts w:ascii="Arial" w:cs="Arial" w:hint="eastAsia"/>
              <w:lang w:eastAsia="zh-TW"/>
            </w:rPr>
            <w:delText>=</w:delText>
          </w:r>
          <w:r w:rsidDel="005A1182">
            <w:rPr>
              <w:rFonts w:ascii="Arial" w:cs="Arial" w:hint="eastAsia"/>
              <w:lang w:eastAsia="zh-TW"/>
            </w:rPr>
            <w:delText>今天日期</w:delText>
          </w:r>
        </w:del>
      </w:ins>
    </w:p>
    <w:p w:rsidR="00DB7431" w:rsidRPr="00C36210" w:rsidDel="005A1182" w:rsidRDefault="00DB7431" w:rsidP="009163E9">
      <w:pPr>
        <w:pStyle w:val="Tabletext"/>
        <w:keepLines w:val="0"/>
        <w:numPr>
          <w:ins w:id="942" w:author="cathaylife" w:date="2011-05-23T14:50:00Z"/>
        </w:numPr>
        <w:spacing w:after="0" w:line="240" w:lineRule="auto"/>
        <w:rPr>
          <w:ins w:id="943" w:author="cathaylife" w:date="2011-05-23T14:46:00Z"/>
          <w:del w:id="944" w:author="陳鐵元" w:date="2014-09-03T15:42:00Z"/>
          <w:rFonts w:hint="eastAsia"/>
          <w:kern w:val="2"/>
          <w:szCs w:val="24"/>
          <w:lang w:eastAsia="zh-TW"/>
        </w:rPr>
        <w:pPrChange w:id="945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46" w:author="cathaylife" w:date="2011-05-23T14:50:00Z">
        <w:del w:id="947" w:author="陳鐵元" w:date="2014-09-03T15:42:00Z">
          <w:r w:rsidDel="005A1182">
            <w:rPr>
              <w:rFonts w:ascii="Arial" w:cs="Arial" w:hint="eastAsia"/>
              <w:lang w:eastAsia="zh-TW"/>
            </w:rPr>
            <w:delText>其他項目都是</w:delText>
          </w:r>
          <w:r w:rsidDel="005A1182">
            <w:rPr>
              <w:rFonts w:ascii="Arial" w:cs="Arial" w:hint="eastAsia"/>
              <w:lang w:eastAsia="zh-TW"/>
            </w:rPr>
            <w:delText>NULL</w:delText>
          </w:r>
        </w:del>
      </w:ins>
    </w:p>
    <w:p w:rsidR="00BF2D05" w:rsidDel="005A1182" w:rsidRDefault="00BF2D05" w:rsidP="009163E9">
      <w:pPr>
        <w:pStyle w:val="Tabletext"/>
        <w:keepLines w:val="0"/>
        <w:numPr>
          <w:ins w:id="948" w:author="cathaylife" w:date="2011-05-23T14:50:00Z"/>
        </w:numPr>
        <w:spacing w:after="0" w:line="240" w:lineRule="auto"/>
        <w:rPr>
          <w:ins w:id="949" w:author="cathaylife" w:date="2011-05-23T14:50:00Z"/>
          <w:del w:id="950" w:author="陳鐵元" w:date="2014-09-03T15:42:00Z"/>
          <w:rFonts w:hint="eastAsia"/>
          <w:kern w:val="2"/>
          <w:lang w:eastAsia="zh-TW"/>
        </w:rPr>
        <w:pPrChange w:id="951" w:author="陳鐵元" w:date="2014-09-03T15:55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52" w:author="cathaylife" w:date="2011-05-23T14:50:00Z">
        <w:del w:id="953" w:author="陳鐵元" w:date="2014-09-03T15:42:00Z">
          <w:r w:rsidDel="005A1182">
            <w:rPr>
              <w:rFonts w:hint="eastAsia"/>
              <w:kern w:val="2"/>
              <w:lang w:eastAsia="zh-TW"/>
            </w:rPr>
            <w:delText>寫入收據控制檔：</w:delText>
          </w:r>
        </w:del>
      </w:ins>
    </w:p>
    <w:p w:rsidR="00BF2D05" w:rsidRPr="00E6795F" w:rsidDel="005A1182" w:rsidRDefault="00BF2D05" w:rsidP="009163E9">
      <w:pPr>
        <w:pStyle w:val="Tabletext"/>
        <w:keepLines w:val="0"/>
        <w:numPr>
          <w:ins w:id="954" w:author="cathaylife" w:date="2011-05-23T14:50:00Z"/>
        </w:numPr>
        <w:spacing w:after="0" w:line="240" w:lineRule="auto"/>
        <w:rPr>
          <w:ins w:id="955" w:author="cathaylife" w:date="2011-05-23T14:50:00Z"/>
          <w:del w:id="956" w:author="陳鐵元" w:date="2014-09-03T15:42:00Z"/>
          <w:rFonts w:hint="eastAsia"/>
          <w:kern w:val="2"/>
          <w:lang w:eastAsia="zh-TW"/>
        </w:rPr>
        <w:pPrChange w:id="957" w:author="陳鐵元" w:date="2014-09-03T15:55:00Z">
          <w:pPr>
            <w:pStyle w:val="Tabletext"/>
            <w:keepLines w:val="0"/>
            <w:numPr>
              <w:ilvl w:val="3"/>
              <w:numId w:val="1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958" w:author="cathaylife" w:date="2011-05-23T14:50:00Z">
        <w:del w:id="959" w:author="陳鐵元" w:date="2014-09-03T15:42:00Z">
          <w:r w:rsidDel="005A1182">
            <w:rPr>
              <w:rFonts w:hint="eastAsia"/>
              <w:kern w:val="2"/>
              <w:lang w:eastAsia="zh-TW"/>
            </w:rPr>
            <w:delText>CALL AA_X1Z001.</w:delText>
          </w:r>
          <w:r w:rsidRPr="00CA5582" w:rsidDel="005A1182">
            <w:rPr>
              <w:rFonts w:hint="eastAsia"/>
              <w:kern w:val="2"/>
              <w:lang w:eastAsia="zh-TW"/>
            </w:rPr>
            <w:delText>insSign</w:delText>
          </w:r>
          <w:r w:rsidDel="005A1182">
            <w:rPr>
              <w:rFonts w:hint="eastAsia"/>
              <w:kern w:val="2"/>
              <w:lang w:eastAsia="zh-TW"/>
            </w:rPr>
            <w:delText>()</w:delText>
          </w:r>
          <w:r w:rsidDel="005A1182">
            <w:rPr>
              <w:rFonts w:hint="eastAsia"/>
              <w:kern w:val="2"/>
              <w:lang w:eastAsia="zh-TW"/>
            </w:rPr>
            <w:delText>：</w:delText>
          </w:r>
        </w:del>
        <w:del w:id="960" w:author="陳鐵元" w:date="2014-09-03T11:34:00Z">
          <w:r w:rsidDel="009850B4">
            <w:rPr>
              <w:rFonts w:hint="eastAsia"/>
              <w:kern w:val="2"/>
              <w:lang w:eastAsia="zh-TW"/>
            </w:rPr>
            <w:delText xml:space="preserve"> </w:delText>
          </w:r>
        </w:del>
        <w:del w:id="961" w:author="陳鐵元" w:date="2014-09-03T15:42:00Z">
          <w:r w:rsidDel="005A1182">
            <w:rPr>
              <w:rFonts w:hint="eastAsia"/>
              <w:kern w:val="2"/>
              <w:lang w:eastAsia="zh-TW"/>
            </w:rPr>
            <w:delText>(</w:delText>
          </w:r>
          <w:r w:rsidRPr="005644C5" w:rsidDel="005A1182">
            <w:rPr>
              <w:rFonts w:hint="eastAsia"/>
            </w:rPr>
            <w:delText>理賠不給付通知簽收</w:delText>
          </w:r>
          <w:r w:rsidDel="005A1182">
            <w:rPr>
              <w:rFonts w:hint="eastAsia"/>
              <w:lang w:eastAsia="zh-TW"/>
            </w:rPr>
            <w:delText>)</w:delText>
          </w:r>
        </w:del>
      </w:ins>
    </w:p>
    <w:p w:rsidR="00BF2D05" w:rsidDel="005A1182" w:rsidRDefault="00BF2D05" w:rsidP="009163E9">
      <w:pPr>
        <w:pStyle w:val="Tabletext"/>
        <w:keepLines w:val="0"/>
        <w:numPr>
          <w:ins w:id="962" w:author="cathaylife" w:date="2011-05-23T14:50:00Z"/>
        </w:numPr>
        <w:spacing w:after="0" w:line="240" w:lineRule="auto"/>
        <w:rPr>
          <w:ins w:id="963" w:author="cathaylife" w:date="2011-05-23T14:45:00Z"/>
          <w:del w:id="964" w:author="陳鐵元" w:date="2014-09-03T15:42:00Z"/>
          <w:rFonts w:hint="eastAsia"/>
          <w:kern w:val="2"/>
          <w:lang w:eastAsia="zh-TW"/>
        </w:rPr>
        <w:pPrChange w:id="965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966" w:author="cathaylife" w:date="2011-05-23T14:50:00Z">
        <w:del w:id="967" w:author="陳鐵元" w:date="2014-09-03T15:42:00Z">
          <w:r w:rsidRPr="00E6795F" w:rsidDel="005A1182">
            <w:rPr>
              <w:rFonts w:hint="eastAsia"/>
              <w:kern w:val="2"/>
              <w:lang w:eastAsia="zh-TW"/>
            </w:rPr>
            <w:delText>受理編號</w:delText>
          </w:r>
          <w:r w:rsidDel="005A1182">
            <w:rPr>
              <w:rFonts w:hint="eastAsia"/>
              <w:kern w:val="2"/>
              <w:lang w:eastAsia="zh-TW"/>
            </w:rPr>
            <w:delText>=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畫面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.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EB7BD3" w:rsidRDefault="009B5DC8" w:rsidP="009163E9">
      <w:pPr>
        <w:pStyle w:val="Tabletext"/>
        <w:keepLines w:val="0"/>
        <w:spacing w:after="0" w:line="240" w:lineRule="auto"/>
        <w:rPr>
          <w:rFonts w:hint="eastAsia"/>
          <w:kern w:val="2"/>
        </w:rPr>
        <w:pPrChange w:id="968" w:author="陳鐵元" w:date="2014-09-03T15:55:00Z">
          <w:pPr>
            <w:pStyle w:val="Tabletext"/>
            <w:keepLines w:val="0"/>
            <w:spacing w:after="0" w:line="240" w:lineRule="auto"/>
            <w:ind w:left="851"/>
          </w:pPr>
        </w:pPrChange>
      </w:pPr>
      <w:del w:id="969" w:author="陳鐵元" w:date="2014-09-03T11:32:00Z">
        <w:r w:rsidDel="009F6023">
          <w:rPr>
            <w:rFonts w:hint="eastAsia"/>
            <w:kern w:val="2"/>
          </w:rPr>
          <w:delText xml:space="preserve">RETURN </w:delText>
        </w:r>
      </w:del>
    </w:p>
    <w:sectPr w:rsidR="00EB7BD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AE7" w:rsidRDefault="00923AE7">
      <w:r>
        <w:separator/>
      </w:r>
    </w:p>
  </w:endnote>
  <w:endnote w:type="continuationSeparator" w:id="0">
    <w:p w:rsidR="00923AE7" w:rsidRDefault="0092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B24FB">
      <w:rPr>
        <w:rStyle w:val="a6"/>
        <w:noProof/>
      </w:rPr>
      <w:t>3</w: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AE7" w:rsidRDefault="00923AE7">
      <w:r>
        <w:separator/>
      </w:r>
    </w:p>
  </w:footnote>
  <w:footnote w:type="continuationSeparator" w:id="0">
    <w:p w:rsidR="00923AE7" w:rsidRDefault="0092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21D241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9B57840"/>
    <w:multiLevelType w:val="hybridMultilevel"/>
    <w:tmpl w:val="FD08B65A"/>
    <w:lvl w:ilvl="0" w:tplc="5FB642BE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6"/>
  </w:num>
  <w:num w:numId="5">
    <w:abstractNumId w:val="10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14"/>
  </w:num>
  <w:num w:numId="11">
    <w:abstractNumId w:val="15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2FB4"/>
    <w:rsid w:val="00004C07"/>
    <w:rsid w:val="0000538B"/>
    <w:rsid w:val="00011967"/>
    <w:rsid w:val="00011D53"/>
    <w:rsid w:val="00014323"/>
    <w:rsid w:val="000148C4"/>
    <w:rsid w:val="000179DF"/>
    <w:rsid w:val="000207A2"/>
    <w:rsid w:val="0002170B"/>
    <w:rsid w:val="000268AF"/>
    <w:rsid w:val="0002720D"/>
    <w:rsid w:val="000278E1"/>
    <w:rsid w:val="000307A8"/>
    <w:rsid w:val="00032925"/>
    <w:rsid w:val="000415BF"/>
    <w:rsid w:val="00043CEB"/>
    <w:rsid w:val="0004444C"/>
    <w:rsid w:val="00044DCF"/>
    <w:rsid w:val="00050D0D"/>
    <w:rsid w:val="000576E8"/>
    <w:rsid w:val="00062828"/>
    <w:rsid w:val="00062F37"/>
    <w:rsid w:val="000632BD"/>
    <w:rsid w:val="0007145B"/>
    <w:rsid w:val="00073216"/>
    <w:rsid w:val="000737CB"/>
    <w:rsid w:val="00074DEF"/>
    <w:rsid w:val="000753EA"/>
    <w:rsid w:val="000810A8"/>
    <w:rsid w:val="000824C0"/>
    <w:rsid w:val="0009404E"/>
    <w:rsid w:val="000A2988"/>
    <w:rsid w:val="000A42B3"/>
    <w:rsid w:val="000A5360"/>
    <w:rsid w:val="000A7E21"/>
    <w:rsid w:val="000B5715"/>
    <w:rsid w:val="000C3481"/>
    <w:rsid w:val="000C3D01"/>
    <w:rsid w:val="000C4477"/>
    <w:rsid w:val="000C7462"/>
    <w:rsid w:val="000D074D"/>
    <w:rsid w:val="000D237C"/>
    <w:rsid w:val="000D24F7"/>
    <w:rsid w:val="000D703F"/>
    <w:rsid w:val="000D79F3"/>
    <w:rsid w:val="000E16EF"/>
    <w:rsid w:val="000E3333"/>
    <w:rsid w:val="000E7523"/>
    <w:rsid w:val="000F357B"/>
    <w:rsid w:val="00100F0B"/>
    <w:rsid w:val="001053C1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231D"/>
    <w:rsid w:val="00143269"/>
    <w:rsid w:val="00146E81"/>
    <w:rsid w:val="001519E0"/>
    <w:rsid w:val="00157A9E"/>
    <w:rsid w:val="001605B6"/>
    <w:rsid w:val="00161913"/>
    <w:rsid w:val="0016505B"/>
    <w:rsid w:val="00167A52"/>
    <w:rsid w:val="001821C8"/>
    <w:rsid w:val="00192533"/>
    <w:rsid w:val="00192C4A"/>
    <w:rsid w:val="00195462"/>
    <w:rsid w:val="001A2418"/>
    <w:rsid w:val="001B11F8"/>
    <w:rsid w:val="001B1E13"/>
    <w:rsid w:val="001B6906"/>
    <w:rsid w:val="001C3BB5"/>
    <w:rsid w:val="001C4CF4"/>
    <w:rsid w:val="001C60FD"/>
    <w:rsid w:val="001C67E2"/>
    <w:rsid w:val="001D06F1"/>
    <w:rsid w:val="001D12B1"/>
    <w:rsid w:val="001D48A8"/>
    <w:rsid w:val="001D73D4"/>
    <w:rsid w:val="001E4C38"/>
    <w:rsid w:val="001E4D89"/>
    <w:rsid w:val="001E5A1A"/>
    <w:rsid w:val="001E6D09"/>
    <w:rsid w:val="001F1CD7"/>
    <w:rsid w:val="001F4466"/>
    <w:rsid w:val="001F53FA"/>
    <w:rsid w:val="001F71F1"/>
    <w:rsid w:val="00202D1B"/>
    <w:rsid w:val="0020395A"/>
    <w:rsid w:val="00212E73"/>
    <w:rsid w:val="00217EEA"/>
    <w:rsid w:val="00217F04"/>
    <w:rsid w:val="002201A3"/>
    <w:rsid w:val="00221CDD"/>
    <w:rsid w:val="00223798"/>
    <w:rsid w:val="002310AC"/>
    <w:rsid w:val="00232B94"/>
    <w:rsid w:val="00233E52"/>
    <w:rsid w:val="0023550B"/>
    <w:rsid w:val="00247F97"/>
    <w:rsid w:val="00256308"/>
    <w:rsid w:val="00263FDA"/>
    <w:rsid w:val="00264B11"/>
    <w:rsid w:val="00276247"/>
    <w:rsid w:val="00277F25"/>
    <w:rsid w:val="002811F3"/>
    <w:rsid w:val="002813CC"/>
    <w:rsid w:val="002832BC"/>
    <w:rsid w:val="002846CD"/>
    <w:rsid w:val="00285225"/>
    <w:rsid w:val="00286DED"/>
    <w:rsid w:val="00287292"/>
    <w:rsid w:val="00287BAF"/>
    <w:rsid w:val="002909C0"/>
    <w:rsid w:val="00297ADA"/>
    <w:rsid w:val="002A1666"/>
    <w:rsid w:val="002A28D4"/>
    <w:rsid w:val="002A3065"/>
    <w:rsid w:val="002A35E6"/>
    <w:rsid w:val="002A70D2"/>
    <w:rsid w:val="002B24FB"/>
    <w:rsid w:val="002B3EDE"/>
    <w:rsid w:val="002D4659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4FEF"/>
    <w:rsid w:val="00315BCF"/>
    <w:rsid w:val="00317C89"/>
    <w:rsid w:val="00320DE5"/>
    <w:rsid w:val="00324E89"/>
    <w:rsid w:val="00327848"/>
    <w:rsid w:val="00327D3B"/>
    <w:rsid w:val="0033292A"/>
    <w:rsid w:val="0033643B"/>
    <w:rsid w:val="003426C7"/>
    <w:rsid w:val="00343953"/>
    <w:rsid w:val="00343E82"/>
    <w:rsid w:val="003442D6"/>
    <w:rsid w:val="0034459D"/>
    <w:rsid w:val="00347856"/>
    <w:rsid w:val="00351EAA"/>
    <w:rsid w:val="00355533"/>
    <w:rsid w:val="0035743E"/>
    <w:rsid w:val="00360AE2"/>
    <w:rsid w:val="003611A8"/>
    <w:rsid w:val="003635C6"/>
    <w:rsid w:val="003848A9"/>
    <w:rsid w:val="00385568"/>
    <w:rsid w:val="00385BDD"/>
    <w:rsid w:val="00387EAA"/>
    <w:rsid w:val="003937B5"/>
    <w:rsid w:val="00394AE9"/>
    <w:rsid w:val="003A00FE"/>
    <w:rsid w:val="003B0631"/>
    <w:rsid w:val="003C3279"/>
    <w:rsid w:val="003C64A9"/>
    <w:rsid w:val="003D58C4"/>
    <w:rsid w:val="003D67D6"/>
    <w:rsid w:val="003E0B86"/>
    <w:rsid w:val="003E1E8C"/>
    <w:rsid w:val="003E3FBA"/>
    <w:rsid w:val="003E4B13"/>
    <w:rsid w:val="003F26D2"/>
    <w:rsid w:val="003F5CFC"/>
    <w:rsid w:val="003F7DB2"/>
    <w:rsid w:val="004006D0"/>
    <w:rsid w:val="004040D3"/>
    <w:rsid w:val="00413407"/>
    <w:rsid w:val="004138D0"/>
    <w:rsid w:val="00415309"/>
    <w:rsid w:val="00416D82"/>
    <w:rsid w:val="004217E5"/>
    <w:rsid w:val="00422D1A"/>
    <w:rsid w:val="00425C73"/>
    <w:rsid w:val="00435B2C"/>
    <w:rsid w:val="00442680"/>
    <w:rsid w:val="00443613"/>
    <w:rsid w:val="00443F5D"/>
    <w:rsid w:val="00444DA7"/>
    <w:rsid w:val="00450486"/>
    <w:rsid w:val="0045129E"/>
    <w:rsid w:val="0045194E"/>
    <w:rsid w:val="00454896"/>
    <w:rsid w:val="00455742"/>
    <w:rsid w:val="00464F54"/>
    <w:rsid w:val="0046560B"/>
    <w:rsid w:val="00465F9B"/>
    <w:rsid w:val="00473527"/>
    <w:rsid w:val="00475DB5"/>
    <w:rsid w:val="00484FF7"/>
    <w:rsid w:val="0048527C"/>
    <w:rsid w:val="0049617F"/>
    <w:rsid w:val="004A038A"/>
    <w:rsid w:val="004A0DF8"/>
    <w:rsid w:val="004A40DD"/>
    <w:rsid w:val="004A4CB2"/>
    <w:rsid w:val="004A5688"/>
    <w:rsid w:val="004B7941"/>
    <w:rsid w:val="004C5728"/>
    <w:rsid w:val="004C6B29"/>
    <w:rsid w:val="004C71AE"/>
    <w:rsid w:val="004D0E78"/>
    <w:rsid w:val="004D1545"/>
    <w:rsid w:val="004D351D"/>
    <w:rsid w:val="004D54AD"/>
    <w:rsid w:val="004E077C"/>
    <w:rsid w:val="004E0D03"/>
    <w:rsid w:val="004E281D"/>
    <w:rsid w:val="004E2B1F"/>
    <w:rsid w:val="004E5113"/>
    <w:rsid w:val="004F372E"/>
    <w:rsid w:val="004F3A3B"/>
    <w:rsid w:val="004F3F48"/>
    <w:rsid w:val="004F442F"/>
    <w:rsid w:val="00500E15"/>
    <w:rsid w:val="0050580C"/>
    <w:rsid w:val="00505FBC"/>
    <w:rsid w:val="00510FD7"/>
    <w:rsid w:val="00514EDC"/>
    <w:rsid w:val="00521341"/>
    <w:rsid w:val="005304C5"/>
    <w:rsid w:val="005352B7"/>
    <w:rsid w:val="00550E8D"/>
    <w:rsid w:val="005559A4"/>
    <w:rsid w:val="00555A5F"/>
    <w:rsid w:val="005638AA"/>
    <w:rsid w:val="00564044"/>
    <w:rsid w:val="005669D2"/>
    <w:rsid w:val="005700D1"/>
    <w:rsid w:val="00572334"/>
    <w:rsid w:val="00572FDD"/>
    <w:rsid w:val="00580498"/>
    <w:rsid w:val="00591D87"/>
    <w:rsid w:val="00592139"/>
    <w:rsid w:val="00593A0B"/>
    <w:rsid w:val="00594CDA"/>
    <w:rsid w:val="005A1182"/>
    <w:rsid w:val="005A2C1A"/>
    <w:rsid w:val="005B5527"/>
    <w:rsid w:val="005C0C13"/>
    <w:rsid w:val="005C48B7"/>
    <w:rsid w:val="005C555C"/>
    <w:rsid w:val="005D263C"/>
    <w:rsid w:val="005D272F"/>
    <w:rsid w:val="005D5BAC"/>
    <w:rsid w:val="005E1087"/>
    <w:rsid w:val="005E11C8"/>
    <w:rsid w:val="005E372F"/>
    <w:rsid w:val="005E65FB"/>
    <w:rsid w:val="005E7AFF"/>
    <w:rsid w:val="005F4BD5"/>
    <w:rsid w:val="00600CC0"/>
    <w:rsid w:val="0060562A"/>
    <w:rsid w:val="00611524"/>
    <w:rsid w:val="00621DAA"/>
    <w:rsid w:val="00626A49"/>
    <w:rsid w:val="00630012"/>
    <w:rsid w:val="006349B9"/>
    <w:rsid w:val="0063655F"/>
    <w:rsid w:val="00642286"/>
    <w:rsid w:val="00645213"/>
    <w:rsid w:val="0065511D"/>
    <w:rsid w:val="0066046A"/>
    <w:rsid w:val="00663114"/>
    <w:rsid w:val="00665405"/>
    <w:rsid w:val="006701C1"/>
    <w:rsid w:val="00677ACD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0F65"/>
    <w:rsid w:val="006E23D1"/>
    <w:rsid w:val="006E76EC"/>
    <w:rsid w:val="006F1A3B"/>
    <w:rsid w:val="006F2C27"/>
    <w:rsid w:val="006F3272"/>
    <w:rsid w:val="006F7CBF"/>
    <w:rsid w:val="006F7EA2"/>
    <w:rsid w:val="0070476A"/>
    <w:rsid w:val="00706DC6"/>
    <w:rsid w:val="00714C22"/>
    <w:rsid w:val="00717137"/>
    <w:rsid w:val="00722DAC"/>
    <w:rsid w:val="0072518B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2D0D"/>
    <w:rsid w:val="007738FE"/>
    <w:rsid w:val="00773E69"/>
    <w:rsid w:val="007753F2"/>
    <w:rsid w:val="007839B1"/>
    <w:rsid w:val="00783D24"/>
    <w:rsid w:val="007841A1"/>
    <w:rsid w:val="0078629F"/>
    <w:rsid w:val="007936F1"/>
    <w:rsid w:val="007938B2"/>
    <w:rsid w:val="0079516D"/>
    <w:rsid w:val="00795180"/>
    <w:rsid w:val="00796EB4"/>
    <w:rsid w:val="007A4174"/>
    <w:rsid w:val="007A7E00"/>
    <w:rsid w:val="007B07D1"/>
    <w:rsid w:val="007B1092"/>
    <w:rsid w:val="007B276F"/>
    <w:rsid w:val="007B42B0"/>
    <w:rsid w:val="007C2F88"/>
    <w:rsid w:val="007C76FB"/>
    <w:rsid w:val="007D085D"/>
    <w:rsid w:val="007D1F1C"/>
    <w:rsid w:val="007D6950"/>
    <w:rsid w:val="007E2C8B"/>
    <w:rsid w:val="007E3714"/>
    <w:rsid w:val="007F6C67"/>
    <w:rsid w:val="007F7E5D"/>
    <w:rsid w:val="008009B7"/>
    <w:rsid w:val="0080726A"/>
    <w:rsid w:val="00807E46"/>
    <w:rsid w:val="008115E6"/>
    <w:rsid w:val="00823846"/>
    <w:rsid w:val="00824037"/>
    <w:rsid w:val="00826BB3"/>
    <w:rsid w:val="008312F4"/>
    <w:rsid w:val="00831B49"/>
    <w:rsid w:val="00835045"/>
    <w:rsid w:val="008356EF"/>
    <w:rsid w:val="00836A3D"/>
    <w:rsid w:val="008379E7"/>
    <w:rsid w:val="00842907"/>
    <w:rsid w:val="00843D5C"/>
    <w:rsid w:val="008458D0"/>
    <w:rsid w:val="008460D1"/>
    <w:rsid w:val="00850E42"/>
    <w:rsid w:val="008518B9"/>
    <w:rsid w:val="0085349B"/>
    <w:rsid w:val="008547B6"/>
    <w:rsid w:val="00855667"/>
    <w:rsid w:val="00860B0A"/>
    <w:rsid w:val="00872455"/>
    <w:rsid w:val="00873064"/>
    <w:rsid w:val="00882897"/>
    <w:rsid w:val="00893F5E"/>
    <w:rsid w:val="0089576D"/>
    <w:rsid w:val="00895B19"/>
    <w:rsid w:val="00895BE5"/>
    <w:rsid w:val="00895F0C"/>
    <w:rsid w:val="008B4422"/>
    <w:rsid w:val="008B663A"/>
    <w:rsid w:val="008C1A1B"/>
    <w:rsid w:val="008C2148"/>
    <w:rsid w:val="008C456A"/>
    <w:rsid w:val="008C4707"/>
    <w:rsid w:val="008D4E5F"/>
    <w:rsid w:val="008D5E1F"/>
    <w:rsid w:val="008E466B"/>
    <w:rsid w:val="008E505A"/>
    <w:rsid w:val="008E78A7"/>
    <w:rsid w:val="008F44B4"/>
    <w:rsid w:val="008F48EF"/>
    <w:rsid w:val="008F4D9C"/>
    <w:rsid w:val="008F6B3F"/>
    <w:rsid w:val="008F6CB3"/>
    <w:rsid w:val="009018AB"/>
    <w:rsid w:val="009024C7"/>
    <w:rsid w:val="0090267B"/>
    <w:rsid w:val="00914190"/>
    <w:rsid w:val="009141F0"/>
    <w:rsid w:val="00914D2B"/>
    <w:rsid w:val="009163E9"/>
    <w:rsid w:val="009211FF"/>
    <w:rsid w:val="00921973"/>
    <w:rsid w:val="009233F7"/>
    <w:rsid w:val="00923AE7"/>
    <w:rsid w:val="00925E10"/>
    <w:rsid w:val="00925E18"/>
    <w:rsid w:val="00926206"/>
    <w:rsid w:val="009267DD"/>
    <w:rsid w:val="009269B3"/>
    <w:rsid w:val="00930BEC"/>
    <w:rsid w:val="0093132E"/>
    <w:rsid w:val="00935675"/>
    <w:rsid w:val="009440A1"/>
    <w:rsid w:val="00963327"/>
    <w:rsid w:val="009649C0"/>
    <w:rsid w:val="00967775"/>
    <w:rsid w:val="00974F18"/>
    <w:rsid w:val="00977F74"/>
    <w:rsid w:val="00981657"/>
    <w:rsid w:val="00983B41"/>
    <w:rsid w:val="009850B4"/>
    <w:rsid w:val="0099679D"/>
    <w:rsid w:val="009968FD"/>
    <w:rsid w:val="009A119C"/>
    <w:rsid w:val="009A4639"/>
    <w:rsid w:val="009A784C"/>
    <w:rsid w:val="009B25CD"/>
    <w:rsid w:val="009B5DC8"/>
    <w:rsid w:val="009B5EB0"/>
    <w:rsid w:val="009B5FD4"/>
    <w:rsid w:val="009C0965"/>
    <w:rsid w:val="009C29F7"/>
    <w:rsid w:val="009D0A09"/>
    <w:rsid w:val="009D4E92"/>
    <w:rsid w:val="009D5CA0"/>
    <w:rsid w:val="009E5EFB"/>
    <w:rsid w:val="009E656C"/>
    <w:rsid w:val="009E7B42"/>
    <w:rsid w:val="009F180F"/>
    <w:rsid w:val="009F6023"/>
    <w:rsid w:val="009F75E8"/>
    <w:rsid w:val="00A0043A"/>
    <w:rsid w:val="00A008C1"/>
    <w:rsid w:val="00A01652"/>
    <w:rsid w:val="00A07814"/>
    <w:rsid w:val="00A07F90"/>
    <w:rsid w:val="00A15057"/>
    <w:rsid w:val="00A17B5C"/>
    <w:rsid w:val="00A30E7C"/>
    <w:rsid w:val="00A34704"/>
    <w:rsid w:val="00A36322"/>
    <w:rsid w:val="00A37FC0"/>
    <w:rsid w:val="00A42FB3"/>
    <w:rsid w:val="00A464A5"/>
    <w:rsid w:val="00A47D83"/>
    <w:rsid w:val="00A5277F"/>
    <w:rsid w:val="00A5320D"/>
    <w:rsid w:val="00A54A79"/>
    <w:rsid w:val="00A56B24"/>
    <w:rsid w:val="00A5717B"/>
    <w:rsid w:val="00A61172"/>
    <w:rsid w:val="00A62DC8"/>
    <w:rsid w:val="00A63FF0"/>
    <w:rsid w:val="00A67B3C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0F4A"/>
    <w:rsid w:val="00AD3ACE"/>
    <w:rsid w:val="00AD46D5"/>
    <w:rsid w:val="00AD6F66"/>
    <w:rsid w:val="00AE0A60"/>
    <w:rsid w:val="00AE6560"/>
    <w:rsid w:val="00AE6BB3"/>
    <w:rsid w:val="00AE6C65"/>
    <w:rsid w:val="00AF62E1"/>
    <w:rsid w:val="00AF6960"/>
    <w:rsid w:val="00B002B5"/>
    <w:rsid w:val="00B014B4"/>
    <w:rsid w:val="00B047FF"/>
    <w:rsid w:val="00B069FE"/>
    <w:rsid w:val="00B07CC9"/>
    <w:rsid w:val="00B10380"/>
    <w:rsid w:val="00B10671"/>
    <w:rsid w:val="00B108D2"/>
    <w:rsid w:val="00B22824"/>
    <w:rsid w:val="00B23058"/>
    <w:rsid w:val="00B24313"/>
    <w:rsid w:val="00B2524E"/>
    <w:rsid w:val="00B26AE1"/>
    <w:rsid w:val="00B27145"/>
    <w:rsid w:val="00B272ED"/>
    <w:rsid w:val="00B27FB6"/>
    <w:rsid w:val="00B30D0F"/>
    <w:rsid w:val="00B365C4"/>
    <w:rsid w:val="00B36861"/>
    <w:rsid w:val="00B368C7"/>
    <w:rsid w:val="00B47A18"/>
    <w:rsid w:val="00B578DF"/>
    <w:rsid w:val="00B61CC5"/>
    <w:rsid w:val="00B627C7"/>
    <w:rsid w:val="00B67095"/>
    <w:rsid w:val="00B6777E"/>
    <w:rsid w:val="00B678DA"/>
    <w:rsid w:val="00B721D1"/>
    <w:rsid w:val="00B728E2"/>
    <w:rsid w:val="00B73BC8"/>
    <w:rsid w:val="00B80114"/>
    <w:rsid w:val="00B80800"/>
    <w:rsid w:val="00B81B2A"/>
    <w:rsid w:val="00B8200E"/>
    <w:rsid w:val="00B855B2"/>
    <w:rsid w:val="00B91DA6"/>
    <w:rsid w:val="00BB54A0"/>
    <w:rsid w:val="00BB5F14"/>
    <w:rsid w:val="00BC390A"/>
    <w:rsid w:val="00BD3901"/>
    <w:rsid w:val="00BD7519"/>
    <w:rsid w:val="00BE4422"/>
    <w:rsid w:val="00BF0F20"/>
    <w:rsid w:val="00BF2D05"/>
    <w:rsid w:val="00BF3241"/>
    <w:rsid w:val="00BF3731"/>
    <w:rsid w:val="00BF6198"/>
    <w:rsid w:val="00BF7770"/>
    <w:rsid w:val="00BF77EC"/>
    <w:rsid w:val="00C06482"/>
    <w:rsid w:val="00C11B3E"/>
    <w:rsid w:val="00C1417A"/>
    <w:rsid w:val="00C20F32"/>
    <w:rsid w:val="00C25F33"/>
    <w:rsid w:val="00C316B6"/>
    <w:rsid w:val="00C3356E"/>
    <w:rsid w:val="00C36210"/>
    <w:rsid w:val="00C36BEC"/>
    <w:rsid w:val="00C36E62"/>
    <w:rsid w:val="00C37710"/>
    <w:rsid w:val="00C41250"/>
    <w:rsid w:val="00C41A80"/>
    <w:rsid w:val="00C43587"/>
    <w:rsid w:val="00C44142"/>
    <w:rsid w:val="00C45C91"/>
    <w:rsid w:val="00C51B29"/>
    <w:rsid w:val="00C573D1"/>
    <w:rsid w:val="00C6032F"/>
    <w:rsid w:val="00C630CF"/>
    <w:rsid w:val="00C66A26"/>
    <w:rsid w:val="00C67306"/>
    <w:rsid w:val="00C67FE1"/>
    <w:rsid w:val="00C728C0"/>
    <w:rsid w:val="00C73116"/>
    <w:rsid w:val="00C77265"/>
    <w:rsid w:val="00C777E9"/>
    <w:rsid w:val="00C84A40"/>
    <w:rsid w:val="00C91086"/>
    <w:rsid w:val="00C9135B"/>
    <w:rsid w:val="00C94FCA"/>
    <w:rsid w:val="00C955F0"/>
    <w:rsid w:val="00CA7382"/>
    <w:rsid w:val="00CB53BA"/>
    <w:rsid w:val="00CB6E71"/>
    <w:rsid w:val="00CC4AAA"/>
    <w:rsid w:val="00CC6D5B"/>
    <w:rsid w:val="00CC6F04"/>
    <w:rsid w:val="00CD10A4"/>
    <w:rsid w:val="00CD2DD7"/>
    <w:rsid w:val="00CD3AD1"/>
    <w:rsid w:val="00CD550F"/>
    <w:rsid w:val="00CD6236"/>
    <w:rsid w:val="00CE498F"/>
    <w:rsid w:val="00CE67A3"/>
    <w:rsid w:val="00CE6E8F"/>
    <w:rsid w:val="00CE7F92"/>
    <w:rsid w:val="00CF21B6"/>
    <w:rsid w:val="00CF2395"/>
    <w:rsid w:val="00CF467A"/>
    <w:rsid w:val="00CF6635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1E4F"/>
    <w:rsid w:val="00D5622E"/>
    <w:rsid w:val="00D6704F"/>
    <w:rsid w:val="00D71773"/>
    <w:rsid w:val="00D73118"/>
    <w:rsid w:val="00D75161"/>
    <w:rsid w:val="00D82C8C"/>
    <w:rsid w:val="00D84C2E"/>
    <w:rsid w:val="00D86903"/>
    <w:rsid w:val="00D92896"/>
    <w:rsid w:val="00D97471"/>
    <w:rsid w:val="00DA0AD0"/>
    <w:rsid w:val="00DB210A"/>
    <w:rsid w:val="00DB6CA3"/>
    <w:rsid w:val="00DB7431"/>
    <w:rsid w:val="00DC2D7A"/>
    <w:rsid w:val="00DC61C7"/>
    <w:rsid w:val="00DD46CA"/>
    <w:rsid w:val="00DD546E"/>
    <w:rsid w:val="00DE5189"/>
    <w:rsid w:val="00DF2ACD"/>
    <w:rsid w:val="00DF7CF8"/>
    <w:rsid w:val="00E01010"/>
    <w:rsid w:val="00E033E2"/>
    <w:rsid w:val="00E12F5B"/>
    <w:rsid w:val="00E16063"/>
    <w:rsid w:val="00E2065C"/>
    <w:rsid w:val="00E21240"/>
    <w:rsid w:val="00E21856"/>
    <w:rsid w:val="00E24BEE"/>
    <w:rsid w:val="00E24CFD"/>
    <w:rsid w:val="00E306C0"/>
    <w:rsid w:val="00E32886"/>
    <w:rsid w:val="00E35D6C"/>
    <w:rsid w:val="00E36F00"/>
    <w:rsid w:val="00E371E8"/>
    <w:rsid w:val="00E43115"/>
    <w:rsid w:val="00E45D46"/>
    <w:rsid w:val="00E47651"/>
    <w:rsid w:val="00E512CA"/>
    <w:rsid w:val="00E54614"/>
    <w:rsid w:val="00E54F4F"/>
    <w:rsid w:val="00E562A2"/>
    <w:rsid w:val="00E6152F"/>
    <w:rsid w:val="00E61CBC"/>
    <w:rsid w:val="00E63FF9"/>
    <w:rsid w:val="00E645DC"/>
    <w:rsid w:val="00E66896"/>
    <w:rsid w:val="00E703AC"/>
    <w:rsid w:val="00E71A86"/>
    <w:rsid w:val="00E80650"/>
    <w:rsid w:val="00E82341"/>
    <w:rsid w:val="00E84D42"/>
    <w:rsid w:val="00E901BC"/>
    <w:rsid w:val="00E95086"/>
    <w:rsid w:val="00E9612D"/>
    <w:rsid w:val="00E97F85"/>
    <w:rsid w:val="00EA4BE4"/>
    <w:rsid w:val="00EA5CE9"/>
    <w:rsid w:val="00EA6F3E"/>
    <w:rsid w:val="00EA7DD3"/>
    <w:rsid w:val="00EB2D15"/>
    <w:rsid w:val="00EB45C5"/>
    <w:rsid w:val="00EB4D27"/>
    <w:rsid w:val="00EB5FF6"/>
    <w:rsid w:val="00EB7BD3"/>
    <w:rsid w:val="00ED12CA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334A9"/>
    <w:rsid w:val="00F346F6"/>
    <w:rsid w:val="00F355AC"/>
    <w:rsid w:val="00F370DD"/>
    <w:rsid w:val="00F4232F"/>
    <w:rsid w:val="00F50CF4"/>
    <w:rsid w:val="00F51C46"/>
    <w:rsid w:val="00F546A2"/>
    <w:rsid w:val="00F57D03"/>
    <w:rsid w:val="00F6096F"/>
    <w:rsid w:val="00F64C50"/>
    <w:rsid w:val="00F6631C"/>
    <w:rsid w:val="00F7326E"/>
    <w:rsid w:val="00F75562"/>
    <w:rsid w:val="00F756F1"/>
    <w:rsid w:val="00F81CDA"/>
    <w:rsid w:val="00F8343F"/>
    <w:rsid w:val="00F83A9D"/>
    <w:rsid w:val="00F9110D"/>
    <w:rsid w:val="00F95273"/>
    <w:rsid w:val="00F96DE8"/>
    <w:rsid w:val="00FA24F2"/>
    <w:rsid w:val="00FA25DB"/>
    <w:rsid w:val="00FA269C"/>
    <w:rsid w:val="00FA70A6"/>
    <w:rsid w:val="00FB18F4"/>
    <w:rsid w:val="00FB1F1C"/>
    <w:rsid w:val="00FB5FDD"/>
    <w:rsid w:val="00FB7716"/>
    <w:rsid w:val="00FC45E5"/>
    <w:rsid w:val="00FD035B"/>
    <w:rsid w:val="00FD116D"/>
    <w:rsid w:val="00FD369D"/>
    <w:rsid w:val="00FD4CC1"/>
    <w:rsid w:val="00FD5C2B"/>
    <w:rsid w:val="00FD7CF7"/>
    <w:rsid w:val="00FE530D"/>
    <w:rsid w:val="00FE5D6F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C31E668E-5627-4E87-9444-7D176056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rsid w:val="00FA2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uiPriority w:val="99"/>
    <w:rsid w:val="00FA25D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