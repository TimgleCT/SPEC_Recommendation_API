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60"/>
        <w:gridCol w:w="7020"/>
        <w:gridCol w:w="1080"/>
        <w:gridCol w:w="1440"/>
      </w:tblGrid>
      <w:tr w:rsidR="0023751E">
        <w:tc>
          <w:tcPr>
            <w:tcW w:w="1260" w:type="dxa"/>
            <w:tcBorders>
              <w:top w:val="single" w:sz="6" w:space="0" w:color="auto"/>
              <w:left w:val="single" w:sz="6" w:space="0" w:color="auto"/>
              <w:bottom w:val="single" w:sz="6" w:space="0" w:color="auto"/>
              <w:right w:val="single" w:sz="6" w:space="0" w:color="auto"/>
            </w:tcBorders>
          </w:tcPr>
          <w:p w:rsidR="0023751E" w:rsidRDefault="0023751E">
            <w:pPr>
              <w:pStyle w:val="Tabletext"/>
              <w:jc w:val="center"/>
              <w:rPr>
                <w:rFonts w:ascii="新細明體" w:hAnsi="新細明體"/>
                <w:bCs/>
              </w:rPr>
            </w:pPr>
            <w:bookmarkStart w:id="0" w:name="_GoBack"/>
            <w:bookmarkEnd w:id="0"/>
            <w:r>
              <w:rPr>
                <w:rFonts w:ascii="新細明體" w:hAnsi="新細明體"/>
                <w:bCs/>
              </w:rPr>
              <w:t>Date</w:t>
            </w:r>
          </w:p>
        </w:tc>
        <w:tc>
          <w:tcPr>
            <w:tcW w:w="7020" w:type="dxa"/>
            <w:tcBorders>
              <w:top w:val="single" w:sz="6" w:space="0" w:color="auto"/>
              <w:left w:val="single" w:sz="6" w:space="0" w:color="auto"/>
              <w:bottom w:val="single" w:sz="6" w:space="0" w:color="auto"/>
              <w:right w:val="single" w:sz="6" w:space="0" w:color="auto"/>
            </w:tcBorders>
          </w:tcPr>
          <w:p w:rsidR="0023751E" w:rsidRDefault="0023751E">
            <w:pPr>
              <w:pStyle w:val="Tabletext"/>
              <w:jc w:val="center"/>
              <w:rPr>
                <w:rFonts w:ascii="新細明體" w:hAnsi="新細明體"/>
                <w:bCs/>
              </w:rPr>
            </w:pPr>
            <w:r>
              <w:rPr>
                <w:rFonts w:ascii="新細明體" w:hAnsi="新細明體"/>
                <w:bCs/>
              </w:rPr>
              <w:t>Description</w:t>
            </w:r>
          </w:p>
        </w:tc>
        <w:tc>
          <w:tcPr>
            <w:tcW w:w="1080" w:type="dxa"/>
            <w:tcBorders>
              <w:top w:val="single" w:sz="6" w:space="0" w:color="auto"/>
              <w:left w:val="single" w:sz="6" w:space="0" w:color="auto"/>
              <w:bottom w:val="single" w:sz="6" w:space="0" w:color="auto"/>
              <w:right w:val="single" w:sz="6" w:space="0" w:color="auto"/>
            </w:tcBorders>
          </w:tcPr>
          <w:p w:rsidR="0023751E" w:rsidRDefault="0023751E">
            <w:pPr>
              <w:pStyle w:val="Tabletext"/>
              <w:jc w:val="center"/>
              <w:rPr>
                <w:rFonts w:ascii="新細明體" w:hAnsi="新細明體"/>
                <w:bCs/>
                <w:lang w:eastAsia="zh-TW"/>
              </w:rPr>
            </w:pPr>
            <w:r>
              <w:rPr>
                <w:rFonts w:ascii="新細明體" w:hAnsi="新細明體"/>
                <w:bCs/>
                <w:lang w:eastAsia="zh-TW"/>
              </w:rPr>
              <w:t>Author</w:t>
            </w:r>
          </w:p>
        </w:tc>
        <w:tc>
          <w:tcPr>
            <w:tcW w:w="1440" w:type="dxa"/>
            <w:tcBorders>
              <w:top w:val="single" w:sz="6" w:space="0" w:color="auto"/>
              <w:left w:val="single" w:sz="6" w:space="0" w:color="auto"/>
              <w:bottom w:val="single" w:sz="6" w:space="0" w:color="auto"/>
              <w:right w:val="single" w:sz="6" w:space="0" w:color="auto"/>
            </w:tcBorders>
          </w:tcPr>
          <w:p w:rsidR="0023751E" w:rsidRDefault="0023751E">
            <w:pPr>
              <w:pStyle w:val="Tabletext"/>
              <w:jc w:val="center"/>
              <w:rPr>
                <w:rFonts w:ascii="新細明體" w:hAnsi="新細明體"/>
                <w:bCs/>
                <w:lang w:eastAsia="zh-TW"/>
              </w:rPr>
            </w:pPr>
            <w:r>
              <w:rPr>
                <w:rFonts w:ascii="新細明體" w:hAnsi="新細明體" w:hint="eastAsia"/>
                <w:bCs/>
                <w:lang w:eastAsia="zh-TW"/>
              </w:rPr>
              <w:t>確認USER</w:t>
            </w:r>
          </w:p>
        </w:tc>
      </w:tr>
      <w:tr w:rsidR="0023751E">
        <w:tc>
          <w:tcPr>
            <w:tcW w:w="1260" w:type="dxa"/>
            <w:tcBorders>
              <w:top w:val="single" w:sz="6" w:space="0" w:color="auto"/>
              <w:left w:val="single" w:sz="6" w:space="0" w:color="auto"/>
              <w:bottom w:val="single" w:sz="6" w:space="0" w:color="auto"/>
              <w:right w:val="single" w:sz="6" w:space="0" w:color="auto"/>
            </w:tcBorders>
          </w:tcPr>
          <w:p w:rsidR="0023751E" w:rsidRDefault="0023751E">
            <w:pPr>
              <w:pStyle w:val="Tabletext"/>
              <w:rPr>
                <w:rFonts w:ascii="新細明體" w:hAnsi="新細明體" w:hint="eastAsia"/>
                <w:bCs/>
                <w:lang w:eastAsia="zh-TW"/>
              </w:rPr>
            </w:pPr>
            <w:smartTag w:uri="urn:schemas-microsoft-com:office:smarttags" w:element="chsdate">
              <w:smartTagPr>
                <w:attr w:name="IsROCDate" w:val="False"/>
                <w:attr w:name="IsLunarDate" w:val="False"/>
                <w:attr w:name="Day" w:val="24"/>
                <w:attr w:name="Month" w:val="5"/>
                <w:attr w:name="Year" w:val="2005"/>
              </w:smartTagPr>
              <w:r>
                <w:rPr>
                  <w:rFonts w:ascii="新細明體" w:hAnsi="新細明體"/>
                  <w:bCs/>
                  <w:lang w:eastAsia="zh-TW"/>
                </w:rPr>
                <w:t>200</w:t>
              </w:r>
              <w:r w:rsidR="00CD0ADA">
                <w:rPr>
                  <w:rFonts w:ascii="新細明體" w:hAnsi="新細明體" w:hint="eastAsia"/>
                  <w:bCs/>
                  <w:lang w:eastAsia="zh-TW"/>
                </w:rPr>
                <w:t>5</w:t>
              </w:r>
              <w:r>
                <w:rPr>
                  <w:rFonts w:ascii="新細明體" w:hAnsi="新細明體"/>
                  <w:bCs/>
                  <w:lang w:eastAsia="zh-TW"/>
                </w:rPr>
                <w:t>/</w:t>
              </w:r>
              <w:r w:rsidR="00CD0ADA">
                <w:rPr>
                  <w:rFonts w:ascii="新細明體" w:hAnsi="新細明體" w:hint="eastAsia"/>
                  <w:bCs/>
                  <w:lang w:eastAsia="zh-TW"/>
                </w:rPr>
                <w:t>0</w:t>
              </w:r>
              <w:r w:rsidR="00E204D7">
                <w:rPr>
                  <w:rFonts w:ascii="新細明體" w:hAnsi="新細明體" w:hint="eastAsia"/>
                  <w:bCs/>
                  <w:lang w:eastAsia="zh-TW"/>
                </w:rPr>
                <w:t>5</w:t>
              </w:r>
              <w:r>
                <w:rPr>
                  <w:rFonts w:ascii="新細明體" w:hAnsi="新細明體"/>
                  <w:bCs/>
                  <w:lang w:eastAsia="zh-TW"/>
                </w:rPr>
                <w:t>/</w:t>
              </w:r>
              <w:r w:rsidR="009D3602">
                <w:rPr>
                  <w:rFonts w:ascii="新細明體" w:hAnsi="新細明體" w:hint="eastAsia"/>
                  <w:bCs/>
                  <w:lang w:eastAsia="zh-TW"/>
                </w:rPr>
                <w:t>2</w:t>
              </w:r>
              <w:r w:rsidR="008C687B">
                <w:rPr>
                  <w:rFonts w:ascii="新細明體" w:hAnsi="新細明體" w:hint="eastAsia"/>
                  <w:bCs/>
                  <w:lang w:eastAsia="zh-TW"/>
                </w:rPr>
                <w:t>4</w:t>
              </w:r>
            </w:smartTag>
          </w:p>
        </w:tc>
        <w:tc>
          <w:tcPr>
            <w:tcW w:w="7020" w:type="dxa"/>
            <w:tcBorders>
              <w:top w:val="single" w:sz="6" w:space="0" w:color="auto"/>
              <w:left w:val="single" w:sz="6" w:space="0" w:color="auto"/>
              <w:bottom w:val="single" w:sz="6" w:space="0" w:color="auto"/>
              <w:right w:val="single" w:sz="6" w:space="0" w:color="auto"/>
            </w:tcBorders>
          </w:tcPr>
          <w:p w:rsidR="0023751E" w:rsidRDefault="0023751E">
            <w:pPr>
              <w:pStyle w:val="Tabletext"/>
              <w:rPr>
                <w:rFonts w:ascii="新細明體" w:hAnsi="新細明體" w:hint="eastAsia"/>
                <w:bCs/>
                <w:lang w:eastAsia="zh-TW"/>
              </w:rPr>
            </w:pPr>
            <w:r>
              <w:rPr>
                <w:rFonts w:ascii="新細明體" w:hAnsi="新細明體" w:hint="eastAsia"/>
                <w:bCs/>
                <w:lang w:eastAsia="zh-TW"/>
              </w:rPr>
              <w:t>CREATE</w:t>
            </w:r>
          </w:p>
        </w:tc>
        <w:tc>
          <w:tcPr>
            <w:tcW w:w="1080" w:type="dxa"/>
            <w:tcBorders>
              <w:top w:val="single" w:sz="6" w:space="0" w:color="auto"/>
              <w:left w:val="single" w:sz="6" w:space="0" w:color="auto"/>
              <w:bottom w:val="single" w:sz="6" w:space="0" w:color="auto"/>
              <w:right w:val="single" w:sz="6" w:space="0" w:color="auto"/>
            </w:tcBorders>
          </w:tcPr>
          <w:p w:rsidR="0023751E" w:rsidRDefault="00CD0ADA">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23751E" w:rsidRDefault="0023751E">
            <w:pPr>
              <w:pStyle w:val="Tabletext"/>
              <w:rPr>
                <w:rFonts w:ascii="新細明體" w:hAnsi="新細明體" w:hint="eastAsia"/>
                <w:bCs/>
                <w:lang w:eastAsia="zh-TW"/>
              </w:rPr>
            </w:pPr>
          </w:p>
        </w:tc>
      </w:tr>
      <w:tr w:rsidR="00E8559A">
        <w:tc>
          <w:tcPr>
            <w:tcW w:w="1260" w:type="dxa"/>
            <w:tcBorders>
              <w:top w:val="single" w:sz="6" w:space="0" w:color="auto"/>
              <w:left w:val="single" w:sz="6" w:space="0" w:color="auto"/>
              <w:bottom w:val="single" w:sz="6" w:space="0" w:color="auto"/>
              <w:right w:val="single" w:sz="6" w:space="0" w:color="auto"/>
            </w:tcBorders>
          </w:tcPr>
          <w:p w:rsidR="00E8559A" w:rsidRDefault="00E8559A">
            <w:pPr>
              <w:pStyle w:val="Tabletext"/>
              <w:rPr>
                <w:rFonts w:ascii="新細明體" w:hAnsi="新細明體" w:hint="eastAsia"/>
                <w:bCs/>
                <w:lang w:eastAsia="zh-TW"/>
              </w:rPr>
            </w:pPr>
            <w:smartTag w:uri="urn:schemas-microsoft-com:office:smarttags" w:element="chsdate">
              <w:smartTagPr>
                <w:attr w:name="Year" w:val="2008"/>
                <w:attr w:name="Month" w:val="7"/>
                <w:attr w:name="Day" w:val="4"/>
                <w:attr w:name="IsLunarDate" w:val="False"/>
                <w:attr w:name="IsROCDate" w:val="False"/>
              </w:smartTagPr>
              <w:r>
                <w:rPr>
                  <w:rFonts w:ascii="新細明體" w:hAnsi="新細明體" w:hint="eastAsia"/>
                  <w:bCs/>
                  <w:lang w:eastAsia="zh-TW"/>
                </w:rPr>
                <w:t>2008/07/04</w:t>
              </w:r>
            </w:smartTag>
          </w:p>
        </w:tc>
        <w:tc>
          <w:tcPr>
            <w:tcW w:w="7020" w:type="dxa"/>
            <w:tcBorders>
              <w:top w:val="single" w:sz="6" w:space="0" w:color="auto"/>
              <w:left w:val="single" w:sz="6" w:space="0" w:color="auto"/>
              <w:bottom w:val="single" w:sz="6" w:space="0" w:color="auto"/>
              <w:right w:val="single" w:sz="6" w:space="0" w:color="auto"/>
            </w:tcBorders>
          </w:tcPr>
          <w:p w:rsidR="00E8559A" w:rsidRDefault="00E8559A">
            <w:pPr>
              <w:pStyle w:val="Tabletext"/>
              <w:rPr>
                <w:rFonts w:ascii="新細明體" w:hAnsi="新細明體" w:hint="eastAsia"/>
                <w:bCs/>
                <w:lang w:eastAsia="zh-TW"/>
              </w:rPr>
            </w:pPr>
            <w:r>
              <w:rPr>
                <w:rFonts w:ascii="新細明體" w:hAnsi="新細明體" w:hint="eastAsia"/>
                <w:bCs/>
                <w:lang w:eastAsia="zh-TW"/>
              </w:rPr>
              <w:t>配合受益人分配修改</w:t>
            </w:r>
          </w:p>
        </w:tc>
        <w:tc>
          <w:tcPr>
            <w:tcW w:w="1080" w:type="dxa"/>
            <w:tcBorders>
              <w:top w:val="single" w:sz="6" w:space="0" w:color="auto"/>
              <w:left w:val="single" w:sz="6" w:space="0" w:color="auto"/>
              <w:bottom w:val="single" w:sz="6" w:space="0" w:color="auto"/>
              <w:right w:val="single" w:sz="6" w:space="0" w:color="auto"/>
            </w:tcBorders>
          </w:tcPr>
          <w:p w:rsidR="00E8559A" w:rsidRDefault="00E8559A">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E8559A" w:rsidRDefault="00E8559A">
            <w:pPr>
              <w:pStyle w:val="Tabletext"/>
              <w:rPr>
                <w:rFonts w:ascii="新細明體" w:hAnsi="新細明體" w:hint="eastAsia"/>
                <w:bCs/>
                <w:lang w:eastAsia="zh-TW"/>
              </w:rPr>
            </w:pPr>
          </w:p>
        </w:tc>
      </w:tr>
      <w:tr w:rsidR="00536563">
        <w:tc>
          <w:tcPr>
            <w:tcW w:w="1260" w:type="dxa"/>
            <w:tcBorders>
              <w:top w:val="single" w:sz="6" w:space="0" w:color="auto"/>
              <w:left w:val="single" w:sz="6" w:space="0" w:color="auto"/>
              <w:bottom w:val="single" w:sz="6" w:space="0" w:color="auto"/>
              <w:right w:val="single" w:sz="6" w:space="0" w:color="auto"/>
            </w:tcBorders>
          </w:tcPr>
          <w:p w:rsidR="00536563" w:rsidRDefault="00536563">
            <w:pPr>
              <w:pStyle w:val="Tabletext"/>
              <w:rPr>
                <w:rFonts w:ascii="新細明體" w:hAnsi="新細明體" w:hint="eastAsia"/>
                <w:bCs/>
                <w:lang w:eastAsia="zh-TW"/>
              </w:rPr>
            </w:pPr>
            <w:smartTag w:uri="urn:schemas-microsoft-com:office:smarttags" w:element="chsdate">
              <w:smartTagPr>
                <w:attr w:name="IsROCDate" w:val="False"/>
                <w:attr w:name="IsLunarDate" w:val="False"/>
                <w:attr w:name="Day" w:val="27"/>
                <w:attr w:name="Month" w:val="7"/>
                <w:attr w:name="Year" w:val="2008"/>
              </w:smartTagPr>
              <w:r>
                <w:rPr>
                  <w:rFonts w:ascii="新細明體" w:hAnsi="新細明體"/>
                  <w:bCs/>
                  <w:lang w:eastAsia="zh-TW"/>
                </w:rPr>
                <w:t>2008/7/27</w:t>
              </w:r>
            </w:smartTag>
          </w:p>
        </w:tc>
        <w:tc>
          <w:tcPr>
            <w:tcW w:w="7020" w:type="dxa"/>
            <w:tcBorders>
              <w:top w:val="single" w:sz="6" w:space="0" w:color="auto"/>
              <w:left w:val="single" w:sz="6" w:space="0" w:color="auto"/>
              <w:bottom w:val="single" w:sz="6" w:space="0" w:color="auto"/>
              <w:right w:val="single" w:sz="6" w:space="0" w:color="auto"/>
            </w:tcBorders>
          </w:tcPr>
          <w:p w:rsidR="00536563" w:rsidRPr="007B00A6" w:rsidRDefault="009B2545">
            <w:pPr>
              <w:pStyle w:val="Tabletext"/>
              <w:rPr>
                <w:rFonts w:hint="eastAsia"/>
                <w:lang w:eastAsia="zh-TW"/>
              </w:rPr>
            </w:pPr>
            <w:r>
              <w:rPr>
                <w:rFonts w:hint="eastAsia"/>
                <w:lang w:eastAsia="zh-TW"/>
              </w:rPr>
              <w:t>修改身故受益人</w:t>
            </w:r>
            <w:r w:rsidR="00B2288B">
              <w:rPr>
                <w:rFonts w:hint="eastAsia"/>
                <w:lang w:eastAsia="zh-TW"/>
              </w:rPr>
              <w:t>處理</w:t>
            </w:r>
          </w:p>
        </w:tc>
        <w:tc>
          <w:tcPr>
            <w:tcW w:w="1080" w:type="dxa"/>
            <w:tcBorders>
              <w:top w:val="single" w:sz="6" w:space="0" w:color="auto"/>
              <w:left w:val="single" w:sz="6" w:space="0" w:color="auto"/>
              <w:bottom w:val="single" w:sz="6" w:space="0" w:color="auto"/>
              <w:right w:val="single" w:sz="6" w:space="0" w:color="auto"/>
            </w:tcBorders>
          </w:tcPr>
          <w:p w:rsidR="00536563" w:rsidRDefault="00AB6737">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536563" w:rsidRDefault="00536563">
            <w:pPr>
              <w:pStyle w:val="Tabletext"/>
              <w:rPr>
                <w:rFonts w:ascii="新細明體" w:hAnsi="新細明體" w:hint="eastAsia"/>
                <w:bCs/>
                <w:lang w:eastAsia="zh-TW"/>
              </w:rPr>
            </w:pPr>
          </w:p>
        </w:tc>
      </w:tr>
      <w:tr w:rsidR="00A90A00">
        <w:tc>
          <w:tcPr>
            <w:tcW w:w="1260" w:type="dxa"/>
            <w:tcBorders>
              <w:top w:val="single" w:sz="6" w:space="0" w:color="auto"/>
              <w:left w:val="single" w:sz="6" w:space="0" w:color="auto"/>
              <w:bottom w:val="single" w:sz="6" w:space="0" w:color="auto"/>
              <w:right w:val="single" w:sz="6" w:space="0" w:color="auto"/>
            </w:tcBorders>
          </w:tcPr>
          <w:p w:rsidR="00A90A00" w:rsidRDefault="00A90A00">
            <w:pPr>
              <w:pStyle w:val="Tabletext"/>
              <w:rPr>
                <w:rFonts w:ascii="新細明體" w:hAnsi="新細明體" w:hint="eastAsia"/>
                <w:bCs/>
                <w:lang w:eastAsia="zh-TW"/>
              </w:rPr>
            </w:pPr>
            <w:smartTag w:uri="urn:schemas-microsoft-com:office:smarttags" w:element="chsdate">
              <w:smartTagPr>
                <w:attr w:name="IsROCDate" w:val="False"/>
                <w:attr w:name="IsLunarDate" w:val="False"/>
                <w:attr w:name="Day" w:val="28"/>
                <w:attr w:name="Month" w:val="8"/>
                <w:attr w:name="Year" w:val="2008"/>
              </w:smartTagPr>
              <w:r>
                <w:rPr>
                  <w:rFonts w:ascii="新細明體" w:hAnsi="新細明體"/>
                  <w:bCs/>
                  <w:lang w:eastAsia="zh-TW"/>
                </w:rPr>
                <w:t>2008/8/28</w:t>
              </w:r>
            </w:smartTag>
          </w:p>
        </w:tc>
        <w:tc>
          <w:tcPr>
            <w:tcW w:w="7020" w:type="dxa"/>
            <w:tcBorders>
              <w:top w:val="single" w:sz="6" w:space="0" w:color="auto"/>
              <w:left w:val="single" w:sz="6" w:space="0" w:color="auto"/>
              <w:bottom w:val="single" w:sz="6" w:space="0" w:color="auto"/>
              <w:right w:val="single" w:sz="6" w:space="0" w:color="auto"/>
            </w:tcBorders>
          </w:tcPr>
          <w:p w:rsidR="00A90A00" w:rsidRDefault="00A90A00">
            <w:pPr>
              <w:pStyle w:val="Tabletext"/>
              <w:rPr>
                <w:rFonts w:hint="eastAsia"/>
                <w:lang w:eastAsia="zh-TW"/>
              </w:rPr>
            </w:pPr>
            <w:r>
              <w:rPr>
                <w:rFonts w:hint="eastAsia"/>
                <w:lang w:eastAsia="zh-TW"/>
              </w:rPr>
              <w:t>修改受益人</w:t>
            </w:r>
            <w:r>
              <w:rPr>
                <w:rFonts w:hint="eastAsia"/>
                <w:lang w:eastAsia="zh-TW"/>
              </w:rPr>
              <w:t>Button Enable</w:t>
            </w:r>
            <w:r>
              <w:rPr>
                <w:rFonts w:hint="eastAsia"/>
                <w:lang w:eastAsia="zh-TW"/>
              </w:rPr>
              <w:t>時機</w:t>
            </w:r>
          </w:p>
        </w:tc>
        <w:tc>
          <w:tcPr>
            <w:tcW w:w="1080" w:type="dxa"/>
            <w:tcBorders>
              <w:top w:val="single" w:sz="6" w:space="0" w:color="auto"/>
              <w:left w:val="single" w:sz="6" w:space="0" w:color="auto"/>
              <w:bottom w:val="single" w:sz="6" w:space="0" w:color="auto"/>
              <w:right w:val="single" w:sz="6" w:space="0" w:color="auto"/>
            </w:tcBorders>
          </w:tcPr>
          <w:p w:rsidR="00A90A00" w:rsidRDefault="00A90A00">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A90A00" w:rsidRDefault="00A90A00">
            <w:pPr>
              <w:pStyle w:val="Tabletext"/>
              <w:rPr>
                <w:rFonts w:ascii="新細明體" w:hAnsi="新細明體" w:hint="eastAsia"/>
                <w:bCs/>
                <w:lang w:eastAsia="zh-TW"/>
              </w:rPr>
            </w:pPr>
          </w:p>
        </w:tc>
      </w:tr>
      <w:tr w:rsidR="00A139D1">
        <w:tc>
          <w:tcPr>
            <w:tcW w:w="1260" w:type="dxa"/>
            <w:tcBorders>
              <w:top w:val="single" w:sz="6" w:space="0" w:color="auto"/>
              <w:left w:val="single" w:sz="6" w:space="0" w:color="auto"/>
              <w:bottom w:val="single" w:sz="6" w:space="0" w:color="auto"/>
              <w:right w:val="single" w:sz="6" w:space="0" w:color="auto"/>
            </w:tcBorders>
          </w:tcPr>
          <w:p w:rsidR="00A139D1" w:rsidRDefault="00A139D1">
            <w:pPr>
              <w:pStyle w:val="Tabletext"/>
              <w:rPr>
                <w:rFonts w:ascii="新細明體" w:hAnsi="新細明體" w:hint="eastAsia"/>
                <w:bCs/>
                <w:lang w:eastAsia="zh-TW"/>
              </w:rPr>
            </w:pPr>
            <w:smartTag w:uri="urn:schemas-microsoft-com:office:smarttags" w:element="chsdate">
              <w:smartTagPr>
                <w:attr w:name="Year" w:val="2009"/>
                <w:attr w:name="Month" w:val="1"/>
                <w:attr w:name="Day" w:val="16"/>
                <w:attr w:name="IsLunarDate" w:val="False"/>
                <w:attr w:name="IsROCDate" w:val="False"/>
              </w:smartTagPr>
              <w:r>
                <w:rPr>
                  <w:rFonts w:ascii="新細明體" w:hAnsi="新細明體" w:hint="eastAsia"/>
                  <w:bCs/>
                  <w:lang w:eastAsia="zh-TW"/>
                </w:rPr>
                <w:t>2009/1/16</w:t>
              </w:r>
            </w:smartTag>
          </w:p>
        </w:tc>
        <w:tc>
          <w:tcPr>
            <w:tcW w:w="7020" w:type="dxa"/>
            <w:tcBorders>
              <w:top w:val="single" w:sz="6" w:space="0" w:color="auto"/>
              <w:left w:val="single" w:sz="6" w:space="0" w:color="auto"/>
              <w:bottom w:val="single" w:sz="6" w:space="0" w:color="auto"/>
              <w:right w:val="single" w:sz="6" w:space="0" w:color="auto"/>
            </w:tcBorders>
          </w:tcPr>
          <w:p w:rsidR="00A139D1" w:rsidRDefault="00A139D1">
            <w:pPr>
              <w:pStyle w:val="Tabletext"/>
              <w:rPr>
                <w:rFonts w:hint="eastAsia"/>
                <w:lang w:eastAsia="zh-TW"/>
              </w:rPr>
            </w:pPr>
            <w:r>
              <w:rPr>
                <w:rFonts w:hint="eastAsia"/>
                <w:lang w:eastAsia="zh-TW"/>
              </w:rPr>
              <w:t>導入意外險</w:t>
            </w:r>
          </w:p>
        </w:tc>
        <w:tc>
          <w:tcPr>
            <w:tcW w:w="1080" w:type="dxa"/>
            <w:tcBorders>
              <w:top w:val="single" w:sz="6" w:space="0" w:color="auto"/>
              <w:left w:val="single" w:sz="6" w:space="0" w:color="auto"/>
              <w:bottom w:val="single" w:sz="6" w:space="0" w:color="auto"/>
              <w:right w:val="single" w:sz="6" w:space="0" w:color="auto"/>
            </w:tcBorders>
          </w:tcPr>
          <w:p w:rsidR="00A139D1" w:rsidRDefault="00A139D1">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A139D1" w:rsidRDefault="00A139D1">
            <w:pPr>
              <w:pStyle w:val="Tabletext"/>
              <w:rPr>
                <w:rFonts w:ascii="新細明體" w:hAnsi="新細明體" w:hint="eastAsia"/>
                <w:bCs/>
                <w:lang w:eastAsia="zh-TW"/>
              </w:rPr>
            </w:pPr>
          </w:p>
        </w:tc>
      </w:tr>
      <w:tr w:rsidR="00D85D90">
        <w:tc>
          <w:tcPr>
            <w:tcW w:w="1260" w:type="dxa"/>
            <w:tcBorders>
              <w:top w:val="single" w:sz="6" w:space="0" w:color="auto"/>
              <w:left w:val="single" w:sz="6" w:space="0" w:color="auto"/>
              <w:bottom w:val="single" w:sz="6" w:space="0" w:color="auto"/>
              <w:right w:val="single" w:sz="6" w:space="0" w:color="auto"/>
            </w:tcBorders>
          </w:tcPr>
          <w:p w:rsidR="00D85D90" w:rsidRDefault="00D85D90">
            <w:pPr>
              <w:pStyle w:val="Tabletext"/>
              <w:rPr>
                <w:rFonts w:ascii="新細明體" w:hAnsi="新細明體" w:hint="eastAsia"/>
                <w:bCs/>
                <w:lang w:eastAsia="zh-TW"/>
              </w:rPr>
            </w:pPr>
            <w:smartTag w:uri="urn:schemas-microsoft-com:office:smarttags" w:element="chsdate">
              <w:smartTagPr>
                <w:attr w:name="IsROCDate" w:val="False"/>
                <w:attr w:name="IsLunarDate" w:val="False"/>
                <w:attr w:name="Day" w:val="12"/>
                <w:attr w:name="Month" w:val="5"/>
                <w:attr w:name="Year" w:val="2009"/>
              </w:smartTagPr>
              <w:r>
                <w:rPr>
                  <w:rFonts w:ascii="新細明體" w:hAnsi="新細明體"/>
                  <w:bCs/>
                  <w:lang w:eastAsia="zh-TW"/>
                </w:rPr>
                <w:t>2009/5/12</w:t>
              </w:r>
            </w:smartTag>
          </w:p>
        </w:tc>
        <w:tc>
          <w:tcPr>
            <w:tcW w:w="7020" w:type="dxa"/>
            <w:tcBorders>
              <w:top w:val="single" w:sz="6" w:space="0" w:color="auto"/>
              <w:left w:val="single" w:sz="6" w:space="0" w:color="auto"/>
              <w:bottom w:val="single" w:sz="6" w:space="0" w:color="auto"/>
              <w:right w:val="single" w:sz="6" w:space="0" w:color="auto"/>
            </w:tcBorders>
          </w:tcPr>
          <w:p w:rsidR="00D85D90" w:rsidRDefault="00D85D90">
            <w:pPr>
              <w:pStyle w:val="Tabletext"/>
              <w:rPr>
                <w:rFonts w:hint="eastAsia"/>
                <w:lang w:eastAsia="zh-TW"/>
              </w:rPr>
            </w:pPr>
            <w:r>
              <w:rPr>
                <w:rFonts w:hint="eastAsia"/>
                <w:lang w:eastAsia="zh-TW"/>
              </w:rPr>
              <w:t>受款人分配</w:t>
            </w:r>
            <w:r>
              <w:rPr>
                <w:rFonts w:hint="eastAsia"/>
                <w:lang w:eastAsia="zh-TW"/>
              </w:rPr>
              <w:t>BTN</w:t>
            </w:r>
            <w:r>
              <w:rPr>
                <w:rFonts w:hint="eastAsia"/>
                <w:lang w:eastAsia="zh-TW"/>
              </w:rPr>
              <w:t>改為只有含死亡時才</w:t>
            </w:r>
            <w:r>
              <w:rPr>
                <w:rFonts w:hint="eastAsia"/>
                <w:lang w:eastAsia="zh-TW"/>
              </w:rPr>
              <w:t>ENABLE</w:t>
            </w:r>
          </w:p>
        </w:tc>
        <w:tc>
          <w:tcPr>
            <w:tcW w:w="1080" w:type="dxa"/>
            <w:tcBorders>
              <w:top w:val="single" w:sz="6" w:space="0" w:color="auto"/>
              <w:left w:val="single" w:sz="6" w:space="0" w:color="auto"/>
              <w:bottom w:val="single" w:sz="6" w:space="0" w:color="auto"/>
              <w:right w:val="single" w:sz="6" w:space="0" w:color="auto"/>
            </w:tcBorders>
          </w:tcPr>
          <w:p w:rsidR="00D85D90" w:rsidRDefault="00D85D90">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D85D90" w:rsidRDefault="00D85D90">
            <w:pPr>
              <w:pStyle w:val="Tabletext"/>
              <w:rPr>
                <w:rFonts w:ascii="新細明體" w:hAnsi="新細明體" w:hint="eastAsia"/>
                <w:bCs/>
                <w:lang w:eastAsia="zh-TW"/>
              </w:rPr>
            </w:pPr>
          </w:p>
        </w:tc>
      </w:tr>
      <w:tr w:rsidR="00172010">
        <w:tc>
          <w:tcPr>
            <w:tcW w:w="1260" w:type="dxa"/>
            <w:tcBorders>
              <w:top w:val="single" w:sz="6" w:space="0" w:color="auto"/>
              <w:left w:val="single" w:sz="6" w:space="0" w:color="auto"/>
              <w:bottom w:val="single" w:sz="6" w:space="0" w:color="auto"/>
              <w:right w:val="single" w:sz="6" w:space="0" w:color="auto"/>
            </w:tcBorders>
          </w:tcPr>
          <w:p w:rsidR="00172010" w:rsidRDefault="00172010">
            <w:pPr>
              <w:pStyle w:val="Tabletext"/>
              <w:rPr>
                <w:rFonts w:ascii="新細明體" w:hAnsi="新細明體" w:hint="eastAsia"/>
                <w:bCs/>
                <w:lang w:eastAsia="zh-TW"/>
              </w:rPr>
            </w:pPr>
            <w:smartTag w:uri="urn:schemas-microsoft-com:office:smarttags" w:element="chsdate">
              <w:smartTagPr>
                <w:attr w:name="Year" w:val="2009"/>
                <w:attr w:name="Month" w:val="7"/>
                <w:attr w:name="Day" w:val="7"/>
                <w:attr w:name="IsLunarDate" w:val="False"/>
                <w:attr w:name="IsROCDate" w:val="False"/>
              </w:smartTagPr>
              <w:r>
                <w:rPr>
                  <w:rFonts w:ascii="新細明體" w:hAnsi="新細明體"/>
                  <w:bCs/>
                  <w:lang w:eastAsia="zh-TW"/>
                </w:rPr>
                <w:t>2009/7/7</w:t>
              </w:r>
            </w:smartTag>
          </w:p>
        </w:tc>
        <w:tc>
          <w:tcPr>
            <w:tcW w:w="7020" w:type="dxa"/>
            <w:tcBorders>
              <w:top w:val="single" w:sz="6" w:space="0" w:color="auto"/>
              <w:left w:val="single" w:sz="6" w:space="0" w:color="auto"/>
              <w:bottom w:val="single" w:sz="6" w:space="0" w:color="auto"/>
              <w:right w:val="single" w:sz="6" w:space="0" w:color="auto"/>
            </w:tcBorders>
          </w:tcPr>
          <w:p w:rsidR="00172010" w:rsidRDefault="00172010">
            <w:pPr>
              <w:pStyle w:val="Tabletext"/>
              <w:rPr>
                <w:rFonts w:hint="eastAsia"/>
                <w:lang w:eastAsia="zh-TW"/>
              </w:rPr>
            </w:pPr>
            <w:r>
              <w:rPr>
                <w:rFonts w:hint="eastAsia"/>
                <w:lang w:eastAsia="zh-TW"/>
              </w:rPr>
              <w:t>增加幣別</w:t>
            </w:r>
          </w:p>
        </w:tc>
        <w:tc>
          <w:tcPr>
            <w:tcW w:w="1080" w:type="dxa"/>
            <w:tcBorders>
              <w:top w:val="single" w:sz="6" w:space="0" w:color="auto"/>
              <w:left w:val="single" w:sz="6" w:space="0" w:color="auto"/>
              <w:bottom w:val="single" w:sz="6" w:space="0" w:color="auto"/>
              <w:right w:val="single" w:sz="6" w:space="0" w:color="auto"/>
            </w:tcBorders>
          </w:tcPr>
          <w:p w:rsidR="00172010" w:rsidRDefault="00172010">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172010" w:rsidRDefault="00172010">
            <w:pPr>
              <w:pStyle w:val="Tabletext"/>
              <w:rPr>
                <w:rFonts w:ascii="新細明體" w:hAnsi="新細明體" w:hint="eastAsia"/>
                <w:bCs/>
                <w:lang w:eastAsia="zh-TW"/>
              </w:rPr>
            </w:pPr>
          </w:p>
        </w:tc>
      </w:tr>
      <w:tr w:rsidR="00077328">
        <w:tc>
          <w:tcPr>
            <w:tcW w:w="1260" w:type="dxa"/>
            <w:tcBorders>
              <w:top w:val="single" w:sz="6" w:space="0" w:color="auto"/>
              <w:left w:val="single" w:sz="6" w:space="0" w:color="auto"/>
              <w:bottom w:val="single" w:sz="6" w:space="0" w:color="auto"/>
              <w:right w:val="single" w:sz="6" w:space="0" w:color="auto"/>
            </w:tcBorders>
          </w:tcPr>
          <w:p w:rsidR="00077328" w:rsidRDefault="00077328">
            <w:pPr>
              <w:pStyle w:val="Tabletext"/>
              <w:rPr>
                <w:rFonts w:ascii="新細明體" w:hAnsi="新細明體" w:hint="eastAsia"/>
                <w:bCs/>
                <w:lang w:eastAsia="zh-TW"/>
              </w:rPr>
            </w:pPr>
            <w:smartTag w:uri="urn:schemas-microsoft-com:office:smarttags" w:element="chsdate">
              <w:smartTagPr>
                <w:attr w:name="Year" w:val="2009"/>
                <w:attr w:name="Month" w:val="7"/>
                <w:attr w:name="Day" w:val="13"/>
                <w:attr w:name="IsLunarDate" w:val="False"/>
                <w:attr w:name="IsROCDate" w:val="False"/>
              </w:smartTagPr>
              <w:r>
                <w:rPr>
                  <w:rFonts w:ascii="新細明體" w:hAnsi="新細明體"/>
                  <w:bCs/>
                  <w:lang w:eastAsia="zh-TW"/>
                </w:rPr>
                <w:t>2009/7/13</w:t>
              </w:r>
            </w:smartTag>
          </w:p>
        </w:tc>
        <w:tc>
          <w:tcPr>
            <w:tcW w:w="7020" w:type="dxa"/>
            <w:tcBorders>
              <w:top w:val="single" w:sz="6" w:space="0" w:color="auto"/>
              <w:left w:val="single" w:sz="6" w:space="0" w:color="auto"/>
              <w:bottom w:val="single" w:sz="6" w:space="0" w:color="auto"/>
              <w:right w:val="single" w:sz="6" w:space="0" w:color="auto"/>
            </w:tcBorders>
          </w:tcPr>
          <w:p w:rsidR="00077328" w:rsidRPr="00077328" w:rsidRDefault="00077328">
            <w:pPr>
              <w:pStyle w:val="Tabletext"/>
              <w:rPr>
                <w:rFonts w:hint="eastAsia"/>
                <w:lang w:eastAsia="zh-TW"/>
              </w:rPr>
            </w:pPr>
            <w:r>
              <w:rPr>
                <w:rFonts w:hint="eastAsia"/>
                <w:lang w:eastAsia="zh-TW"/>
              </w:rPr>
              <w:t>修改受益人</w:t>
            </w:r>
            <w:r>
              <w:rPr>
                <w:rFonts w:hint="eastAsia"/>
                <w:lang w:eastAsia="zh-TW"/>
              </w:rPr>
              <w:t>Button</w:t>
            </w:r>
          </w:p>
        </w:tc>
        <w:tc>
          <w:tcPr>
            <w:tcW w:w="1080" w:type="dxa"/>
            <w:tcBorders>
              <w:top w:val="single" w:sz="6" w:space="0" w:color="auto"/>
              <w:left w:val="single" w:sz="6" w:space="0" w:color="auto"/>
              <w:bottom w:val="single" w:sz="6" w:space="0" w:color="auto"/>
              <w:right w:val="single" w:sz="6" w:space="0" w:color="auto"/>
            </w:tcBorders>
          </w:tcPr>
          <w:p w:rsidR="00077328" w:rsidRDefault="00077328">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077328" w:rsidRDefault="00077328">
            <w:pPr>
              <w:pStyle w:val="Tabletext"/>
              <w:rPr>
                <w:rFonts w:ascii="新細明體" w:hAnsi="新細明體" w:hint="eastAsia"/>
                <w:bCs/>
                <w:lang w:eastAsia="zh-TW"/>
              </w:rPr>
            </w:pPr>
          </w:p>
        </w:tc>
      </w:tr>
      <w:tr w:rsidR="004F20D9">
        <w:tc>
          <w:tcPr>
            <w:tcW w:w="1260" w:type="dxa"/>
            <w:tcBorders>
              <w:top w:val="single" w:sz="6" w:space="0" w:color="auto"/>
              <w:left w:val="single" w:sz="6" w:space="0" w:color="auto"/>
              <w:bottom w:val="single" w:sz="6" w:space="0" w:color="auto"/>
              <w:right w:val="single" w:sz="6" w:space="0" w:color="auto"/>
            </w:tcBorders>
          </w:tcPr>
          <w:p w:rsidR="004F20D9" w:rsidRDefault="004F20D9">
            <w:pPr>
              <w:pStyle w:val="Tabletext"/>
              <w:rPr>
                <w:rFonts w:ascii="新細明體" w:hAnsi="新細明體" w:hint="eastAsia"/>
                <w:bCs/>
                <w:lang w:eastAsia="zh-TW"/>
              </w:rPr>
            </w:pPr>
            <w:smartTag w:uri="urn:schemas-microsoft-com:office:smarttags" w:element="chsdate">
              <w:smartTagPr>
                <w:attr w:name="IsROCDate" w:val="False"/>
                <w:attr w:name="IsLunarDate" w:val="False"/>
                <w:attr w:name="Day" w:val="10"/>
                <w:attr w:name="Month" w:val="8"/>
                <w:attr w:name="Year" w:val="2009"/>
              </w:smartTagPr>
              <w:r>
                <w:rPr>
                  <w:rFonts w:ascii="新細明體" w:hAnsi="新細明體"/>
                  <w:bCs/>
                  <w:lang w:eastAsia="zh-TW"/>
                </w:rPr>
                <w:t>2009/8/10</w:t>
              </w:r>
            </w:smartTag>
          </w:p>
        </w:tc>
        <w:tc>
          <w:tcPr>
            <w:tcW w:w="7020" w:type="dxa"/>
            <w:tcBorders>
              <w:top w:val="single" w:sz="6" w:space="0" w:color="auto"/>
              <w:left w:val="single" w:sz="6" w:space="0" w:color="auto"/>
              <w:bottom w:val="single" w:sz="6" w:space="0" w:color="auto"/>
              <w:right w:val="single" w:sz="6" w:space="0" w:color="auto"/>
            </w:tcBorders>
          </w:tcPr>
          <w:p w:rsidR="004F20D9" w:rsidRDefault="004F20D9">
            <w:pPr>
              <w:pStyle w:val="Tabletext"/>
              <w:rPr>
                <w:rFonts w:hint="eastAsia"/>
                <w:lang w:eastAsia="zh-TW"/>
              </w:rPr>
            </w:pPr>
            <w:r>
              <w:rPr>
                <w:rFonts w:hint="eastAsia"/>
                <w:lang w:eastAsia="zh-TW"/>
              </w:rPr>
              <w:t>增加取消</w:t>
            </w:r>
          </w:p>
        </w:tc>
        <w:tc>
          <w:tcPr>
            <w:tcW w:w="1080" w:type="dxa"/>
            <w:tcBorders>
              <w:top w:val="single" w:sz="6" w:space="0" w:color="auto"/>
              <w:left w:val="single" w:sz="6" w:space="0" w:color="auto"/>
              <w:bottom w:val="single" w:sz="6" w:space="0" w:color="auto"/>
              <w:right w:val="single" w:sz="6" w:space="0" w:color="auto"/>
            </w:tcBorders>
          </w:tcPr>
          <w:p w:rsidR="004F20D9" w:rsidRDefault="004F20D9">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4F20D9" w:rsidRDefault="004F20D9">
            <w:pPr>
              <w:pStyle w:val="Tabletext"/>
              <w:rPr>
                <w:rFonts w:ascii="新細明體" w:hAnsi="新細明體" w:hint="eastAsia"/>
                <w:bCs/>
                <w:lang w:eastAsia="zh-TW"/>
              </w:rPr>
            </w:pPr>
          </w:p>
        </w:tc>
      </w:tr>
      <w:tr w:rsidR="00F53B2E">
        <w:tc>
          <w:tcPr>
            <w:tcW w:w="1260" w:type="dxa"/>
            <w:tcBorders>
              <w:top w:val="single" w:sz="6" w:space="0" w:color="auto"/>
              <w:left w:val="single" w:sz="6" w:space="0" w:color="auto"/>
              <w:bottom w:val="single" w:sz="6" w:space="0" w:color="auto"/>
              <w:right w:val="single" w:sz="6" w:space="0" w:color="auto"/>
            </w:tcBorders>
          </w:tcPr>
          <w:p w:rsidR="00F53B2E" w:rsidRDefault="00F53B2E">
            <w:pPr>
              <w:pStyle w:val="Tabletext"/>
              <w:rPr>
                <w:rFonts w:ascii="新細明體" w:hAnsi="新細明體" w:hint="eastAsia"/>
                <w:bCs/>
                <w:lang w:eastAsia="zh-TW"/>
              </w:rPr>
            </w:pPr>
            <w:smartTag w:uri="urn:schemas-microsoft-com:office:smarttags" w:element="chsdate">
              <w:smartTagPr>
                <w:attr w:name="Year" w:val="2009"/>
                <w:attr w:name="Month" w:val="11"/>
                <w:attr w:name="Day" w:val="26"/>
                <w:attr w:name="IsLunarDate" w:val="False"/>
                <w:attr w:name="IsROCDate" w:val="False"/>
              </w:smartTagPr>
              <w:r>
                <w:rPr>
                  <w:rFonts w:ascii="新細明體" w:hAnsi="新細明體"/>
                  <w:bCs/>
                  <w:lang w:eastAsia="zh-TW"/>
                </w:rPr>
                <w:t>2009/11/26</w:t>
              </w:r>
            </w:smartTag>
          </w:p>
        </w:tc>
        <w:tc>
          <w:tcPr>
            <w:tcW w:w="7020" w:type="dxa"/>
            <w:tcBorders>
              <w:top w:val="single" w:sz="6" w:space="0" w:color="auto"/>
              <w:left w:val="single" w:sz="6" w:space="0" w:color="auto"/>
              <w:bottom w:val="single" w:sz="6" w:space="0" w:color="auto"/>
              <w:right w:val="single" w:sz="6" w:space="0" w:color="auto"/>
            </w:tcBorders>
          </w:tcPr>
          <w:p w:rsidR="00F53B2E" w:rsidRDefault="00F53B2E">
            <w:pPr>
              <w:pStyle w:val="Tabletext"/>
              <w:rPr>
                <w:rFonts w:hint="eastAsia"/>
                <w:lang w:eastAsia="zh-TW"/>
              </w:rPr>
            </w:pPr>
            <w:r>
              <w:rPr>
                <w:rFonts w:hint="eastAsia"/>
                <w:lang w:eastAsia="zh-TW"/>
              </w:rPr>
              <w:t>導入員工福團</w:t>
            </w:r>
          </w:p>
        </w:tc>
        <w:tc>
          <w:tcPr>
            <w:tcW w:w="1080" w:type="dxa"/>
            <w:tcBorders>
              <w:top w:val="single" w:sz="6" w:space="0" w:color="auto"/>
              <w:left w:val="single" w:sz="6" w:space="0" w:color="auto"/>
              <w:bottom w:val="single" w:sz="6" w:space="0" w:color="auto"/>
              <w:right w:val="single" w:sz="6" w:space="0" w:color="auto"/>
            </w:tcBorders>
          </w:tcPr>
          <w:p w:rsidR="00F53B2E" w:rsidRDefault="00F53B2E">
            <w:pPr>
              <w:pStyle w:val="Tabletext"/>
              <w:rPr>
                <w:rFonts w:ascii="新細明體" w:hAnsi="新細明體" w:hint="eastAsia"/>
                <w:bCs/>
                <w:lang w:eastAsia="zh-TW"/>
              </w:rPr>
            </w:pPr>
            <w:r>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F53B2E" w:rsidRDefault="00F53B2E">
            <w:pPr>
              <w:pStyle w:val="Tabletext"/>
              <w:rPr>
                <w:rFonts w:ascii="新細明體" w:hAnsi="新細明體" w:hint="eastAsia"/>
                <w:bCs/>
                <w:lang w:eastAsia="zh-TW"/>
              </w:rPr>
            </w:pPr>
          </w:p>
        </w:tc>
      </w:tr>
      <w:tr w:rsidR="00CE7404">
        <w:tc>
          <w:tcPr>
            <w:tcW w:w="1260" w:type="dxa"/>
            <w:tcBorders>
              <w:top w:val="single" w:sz="6" w:space="0" w:color="auto"/>
              <w:left w:val="single" w:sz="6" w:space="0" w:color="auto"/>
              <w:bottom w:val="single" w:sz="6" w:space="0" w:color="auto"/>
              <w:right w:val="single" w:sz="6" w:space="0" w:color="auto"/>
            </w:tcBorders>
          </w:tcPr>
          <w:p w:rsidR="00CE7404" w:rsidRDefault="00CE7404">
            <w:pPr>
              <w:pStyle w:val="Tabletext"/>
              <w:rPr>
                <w:rFonts w:ascii="新細明體" w:hAnsi="新細明體" w:hint="eastAsia"/>
                <w:bCs/>
                <w:lang w:eastAsia="zh-TW"/>
              </w:rPr>
            </w:pPr>
            <w:smartTag w:uri="urn:schemas-microsoft-com:office:smarttags" w:element="chsdate">
              <w:smartTagPr>
                <w:attr w:name="IsROCDate" w:val="False"/>
                <w:attr w:name="IsLunarDate" w:val="False"/>
                <w:attr w:name="Day" w:val="2"/>
                <w:attr w:name="Month" w:val="12"/>
                <w:attr w:name="Year" w:val="2009"/>
              </w:smartTagPr>
              <w:r>
                <w:rPr>
                  <w:rFonts w:ascii="新細明體" w:hAnsi="新細明體"/>
                  <w:bCs/>
                  <w:lang w:eastAsia="zh-TW"/>
                </w:rPr>
                <w:t>2009/12/2</w:t>
              </w:r>
            </w:smartTag>
          </w:p>
        </w:tc>
        <w:tc>
          <w:tcPr>
            <w:tcW w:w="7020" w:type="dxa"/>
            <w:tcBorders>
              <w:top w:val="single" w:sz="6" w:space="0" w:color="auto"/>
              <w:left w:val="single" w:sz="6" w:space="0" w:color="auto"/>
              <w:bottom w:val="single" w:sz="6" w:space="0" w:color="auto"/>
              <w:right w:val="single" w:sz="6" w:space="0" w:color="auto"/>
            </w:tcBorders>
          </w:tcPr>
          <w:p w:rsidR="00CE7404" w:rsidRDefault="00CE7404">
            <w:pPr>
              <w:pStyle w:val="Tabletext"/>
              <w:rPr>
                <w:rFonts w:hint="eastAsia"/>
                <w:lang w:eastAsia="zh-TW"/>
              </w:rPr>
            </w:pPr>
            <w:r>
              <w:rPr>
                <w:rFonts w:hint="eastAsia"/>
                <w:lang w:eastAsia="zh-TW"/>
              </w:rPr>
              <w:t>增加顯示需受益人分配原因</w:t>
            </w:r>
          </w:p>
        </w:tc>
        <w:tc>
          <w:tcPr>
            <w:tcW w:w="1080" w:type="dxa"/>
            <w:tcBorders>
              <w:top w:val="single" w:sz="6" w:space="0" w:color="auto"/>
              <w:left w:val="single" w:sz="6" w:space="0" w:color="auto"/>
              <w:bottom w:val="single" w:sz="6" w:space="0" w:color="auto"/>
              <w:right w:val="single" w:sz="6" w:space="0" w:color="auto"/>
            </w:tcBorders>
          </w:tcPr>
          <w:p w:rsidR="00CE7404" w:rsidRPr="00CE7404" w:rsidRDefault="00CE7404">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CE7404" w:rsidRDefault="00CE7404">
            <w:pPr>
              <w:pStyle w:val="Tabletext"/>
              <w:rPr>
                <w:rFonts w:ascii="新細明體" w:hAnsi="新細明體" w:hint="eastAsia"/>
                <w:bCs/>
                <w:lang w:eastAsia="zh-TW"/>
              </w:rPr>
            </w:pPr>
          </w:p>
        </w:tc>
      </w:tr>
      <w:tr w:rsidR="00BC7C53">
        <w:tc>
          <w:tcPr>
            <w:tcW w:w="1260" w:type="dxa"/>
            <w:tcBorders>
              <w:top w:val="single" w:sz="6" w:space="0" w:color="auto"/>
              <w:left w:val="single" w:sz="6" w:space="0" w:color="auto"/>
              <w:bottom w:val="single" w:sz="6" w:space="0" w:color="auto"/>
              <w:right w:val="single" w:sz="6" w:space="0" w:color="auto"/>
            </w:tcBorders>
          </w:tcPr>
          <w:p w:rsidR="00BC7C53" w:rsidRDefault="00BC7C53">
            <w:pPr>
              <w:pStyle w:val="Tabletext"/>
              <w:rPr>
                <w:rFonts w:ascii="新細明體" w:hAnsi="新細明體" w:hint="eastAsia"/>
                <w:bCs/>
                <w:lang w:eastAsia="zh-TW"/>
              </w:rPr>
            </w:pPr>
            <w:smartTag w:uri="urn:schemas-microsoft-com:office:smarttags" w:element="chsdate">
              <w:smartTagPr>
                <w:attr w:name="Year" w:val="2010"/>
                <w:attr w:name="Month" w:val="9"/>
                <w:attr w:name="Day" w:val="28"/>
                <w:attr w:name="IsLunarDate" w:val="False"/>
                <w:attr w:name="IsROCDate" w:val="False"/>
              </w:smartTagPr>
              <w:r>
                <w:rPr>
                  <w:rFonts w:ascii="新細明體" w:hAnsi="新細明體"/>
                  <w:bCs/>
                  <w:lang w:eastAsia="zh-TW"/>
                </w:rPr>
                <w:t>2010/9/28</w:t>
              </w:r>
            </w:smartTag>
          </w:p>
        </w:tc>
        <w:tc>
          <w:tcPr>
            <w:tcW w:w="7020" w:type="dxa"/>
            <w:tcBorders>
              <w:top w:val="single" w:sz="6" w:space="0" w:color="auto"/>
              <w:left w:val="single" w:sz="6" w:space="0" w:color="auto"/>
              <w:bottom w:val="single" w:sz="6" w:space="0" w:color="auto"/>
              <w:right w:val="single" w:sz="6" w:space="0" w:color="auto"/>
            </w:tcBorders>
          </w:tcPr>
          <w:p w:rsidR="00BC7C53" w:rsidRDefault="00BC7C53">
            <w:pPr>
              <w:pStyle w:val="Tabletext"/>
              <w:rPr>
                <w:rFonts w:hint="eastAsia"/>
                <w:lang w:eastAsia="zh-TW"/>
              </w:rPr>
            </w:pPr>
            <w:r w:rsidRPr="00067CD8">
              <w:rPr>
                <w:rFonts w:hint="eastAsia"/>
                <w:lang w:eastAsia="zh-TW"/>
              </w:rPr>
              <w:t>增加理賠人員案件簽署資格檢核</w:t>
            </w:r>
          </w:p>
        </w:tc>
        <w:tc>
          <w:tcPr>
            <w:tcW w:w="1080" w:type="dxa"/>
            <w:tcBorders>
              <w:top w:val="single" w:sz="6" w:space="0" w:color="auto"/>
              <w:left w:val="single" w:sz="6" w:space="0" w:color="auto"/>
              <w:bottom w:val="single" w:sz="6" w:space="0" w:color="auto"/>
              <w:right w:val="single" w:sz="6" w:space="0" w:color="auto"/>
            </w:tcBorders>
          </w:tcPr>
          <w:p w:rsidR="00BC7C53" w:rsidRDefault="00BC7C53">
            <w:pPr>
              <w:pStyle w:val="Tabletext"/>
              <w:rPr>
                <w:rFonts w:ascii="新細明體" w:hAnsi="新細明體" w:hint="eastAsia"/>
                <w:bCs/>
                <w:lang w:eastAsia="zh-TW"/>
              </w:rPr>
            </w:pPr>
            <w:r>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C7C53" w:rsidRDefault="00BC7C53">
            <w:pPr>
              <w:pStyle w:val="Tabletext"/>
              <w:rPr>
                <w:rFonts w:ascii="新細明體" w:hAnsi="新細明體" w:hint="eastAsia"/>
                <w:bCs/>
                <w:lang w:eastAsia="zh-TW"/>
              </w:rPr>
            </w:pPr>
          </w:p>
        </w:tc>
      </w:tr>
      <w:tr w:rsidR="00CC27F5">
        <w:tc>
          <w:tcPr>
            <w:tcW w:w="1260" w:type="dxa"/>
            <w:tcBorders>
              <w:top w:val="single" w:sz="6" w:space="0" w:color="auto"/>
              <w:left w:val="single" w:sz="6" w:space="0" w:color="auto"/>
              <w:bottom w:val="single" w:sz="6" w:space="0" w:color="auto"/>
              <w:right w:val="single" w:sz="6" w:space="0" w:color="auto"/>
            </w:tcBorders>
          </w:tcPr>
          <w:p w:rsidR="00CC27F5" w:rsidRDefault="00CC27F5">
            <w:pPr>
              <w:pStyle w:val="Tabletext"/>
              <w:rPr>
                <w:rFonts w:ascii="新細明體" w:hAnsi="新細明體"/>
                <w:bCs/>
                <w:lang w:eastAsia="zh-TW"/>
              </w:rPr>
            </w:pPr>
            <w:r>
              <w:rPr>
                <w:rFonts w:ascii="新細明體" w:hAnsi="新細明體"/>
                <w:bCs/>
                <w:lang w:eastAsia="zh-TW"/>
              </w:rPr>
              <w:t>2011/10/5</w:t>
            </w:r>
          </w:p>
        </w:tc>
        <w:tc>
          <w:tcPr>
            <w:tcW w:w="7020" w:type="dxa"/>
            <w:tcBorders>
              <w:top w:val="single" w:sz="6" w:space="0" w:color="auto"/>
              <w:left w:val="single" w:sz="6" w:space="0" w:color="auto"/>
              <w:bottom w:val="single" w:sz="6" w:space="0" w:color="auto"/>
              <w:right w:val="single" w:sz="6" w:space="0" w:color="auto"/>
            </w:tcBorders>
          </w:tcPr>
          <w:p w:rsidR="00CC27F5" w:rsidRPr="00067CD8" w:rsidRDefault="00CC27F5">
            <w:pPr>
              <w:pStyle w:val="Tabletext"/>
              <w:rPr>
                <w:rFonts w:hint="eastAsia"/>
                <w:lang w:eastAsia="zh-TW"/>
              </w:rPr>
            </w:pPr>
            <w:r>
              <w:rPr>
                <w:rFonts w:hint="eastAsia"/>
                <w:lang w:eastAsia="zh-TW"/>
              </w:rPr>
              <w:t>增加眷屬改匯員工功能</w:t>
            </w:r>
          </w:p>
        </w:tc>
        <w:tc>
          <w:tcPr>
            <w:tcW w:w="1080" w:type="dxa"/>
            <w:tcBorders>
              <w:top w:val="single" w:sz="6" w:space="0" w:color="auto"/>
              <w:left w:val="single" w:sz="6" w:space="0" w:color="auto"/>
              <w:bottom w:val="single" w:sz="6" w:space="0" w:color="auto"/>
              <w:right w:val="single" w:sz="6" w:space="0" w:color="auto"/>
            </w:tcBorders>
          </w:tcPr>
          <w:p w:rsidR="00CC27F5" w:rsidRDefault="00CC27F5">
            <w:pPr>
              <w:pStyle w:val="Tabletext"/>
              <w:rPr>
                <w:rFonts w:ascii="新細明體" w:hAnsi="新細明體" w:hint="eastAsia"/>
                <w:bCs/>
                <w:lang w:eastAsia="zh-TW"/>
              </w:rPr>
            </w:pPr>
            <w:r>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CC27F5" w:rsidRDefault="00CC27F5">
            <w:pPr>
              <w:pStyle w:val="Tabletext"/>
              <w:rPr>
                <w:rFonts w:ascii="新細明體" w:hAnsi="新細明體" w:hint="eastAsia"/>
                <w:bCs/>
                <w:lang w:eastAsia="zh-TW"/>
              </w:rPr>
            </w:pPr>
          </w:p>
        </w:tc>
      </w:tr>
      <w:tr w:rsidR="00344B38">
        <w:tc>
          <w:tcPr>
            <w:tcW w:w="1260" w:type="dxa"/>
            <w:tcBorders>
              <w:top w:val="single" w:sz="6" w:space="0" w:color="auto"/>
              <w:left w:val="single" w:sz="6" w:space="0" w:color="auto"/>
              <w:bottom w:val="single" w:sz="6" w:space="0" w:color="auto"/>
              <w:right w:val="single" w:sz="6" w:space="0" w:color="auto"/>
            </w:tcBorders>
          </w:tcPr>
          <w:p w:rsidR="00344B38" w:rsidRDefault="00344B38">
            <w:pPr>
              <w:pStyle w:val="Tabletext"/>
              <w:rPr>
                <w:rFonts w:ascii="新細明體" w:hAnsi="新細明體"/>
                <w:bCs/>
                <w:lang w:eastAsia="zh-TW"/>
              </w:rPr>
            </w:pPr>
            <w:r>
              <w:rPr>
                <w:rFonts w:ascii="新細明體" w:hAnsi="新細明體" w:hint="eastAsia"/>
                <w:bCs/>
                <w:lang w:eastAsia="zh-TW"/>
              </w:rPr>
              <w:t>2012/09/20</w:t>
            </w:r>
          </w:p>
        </w:tc>
        <w:tc>
          <w:tcPr>
            <w:tcW w:w="7020" w:type="dxa"/>
            <w:tcBorders>
              <w:top w:val="single" w:sz="6" w:space="0" w:color="auto"/>
              <w:left w:val="single" w:sz="6" w:space="0" w:color="auto"/>
              <w:bottom w:val="single" w:sz="6" w:space="0" w:color="auto"/>
              <w:right w:val="single" w:sz="6" w:space="0" w:color="auto"/>
            </w:tcBorders>
          </w:tcPr>
          <w:p w:rsidR="00344B38" w:rsidRDefault="00344B38">
            <w:pPr>
              <w:pStyle w:val="Tabletext"/>
              <w:rPr>
                <w:rFonts w:hint="eastAsia"/>
                <w:lang w:eastAsia="zh-TW"/>
              </w:rPr>
            </w:pPr>
            <w:r>
              <w:rPr>
                <w:rFonts w:hint="eastAsia"/>
                <w:lang w:eastAsia="zh-TW"/>
              </w:rPr>
              <w:t>增加資料暫存機制</w:t>
            </w:r>
          </w:p>
        </w:tc>
        <w:tc>
          <w:tcPr>
            <w:tcW w:w="1080" w:type="dxa"/>
            <w:tcBorders>
              <w:top w:val="single" w:sz="6" w:space="0" w:color="auto"/>
              <w:left w:val="single" w:sz="6" w:space="0" w:color="auto"/>
              <w:bottom w:val="single" w:sz="6" w:space="0" w:color="auto"/>
              <w:right w:val="single" w:sz="6" w:space="0" w:color="auto"/>
            </w:tcBorders>
          </w:tcPr>
          <w:p w:rsidR="00344B38" w:rsidRDefault="00344B38">
            <w:pPr>
              <w:pStyle w:val="Tabletext"/>
              <w:rPr>
                <w:rFonts w:ascii="新細明體" w:hAnsi="新細明體" w:hint="eastAsia"/>
                <w:bCs/>
                <w:lang w:eastAsia="zh-TW"/>
              </w:rPr>
            </w:pPr>
            <w:r>
              <w:rPr>
                <w:rFonts w:ascii="新細明體" w:hAnsi="新細明體" w:hint="eastAsia"/>
                <w:bCs/>
                <w:lang w:eastAsia="zh-TW"/>
              </w:rPr>
              <w:t>凱鈞</w:t>
            </w:r>
          </w:p>
        </w:tc>
        <w:tc>
          <w:tcPr>
            <w:tcW w:w="1440" w:type="dxa"/>
            <w:tcBorders>
              <w:top w:val="single" w:sz="6" w:space="0" w:color="auto"/>
              <w:left w:val="single" w:sz="6" w:space="0" w:color="auto"/>
              <w:bottom w:val="single" w:sz="6" w:space="0" w:color="auto"/>
              <w:right w:val="single" w:sz="6" w:space="0" w:color="auto"/>
            </w:tcBorders>
          </w:tcPr>
          <w:p w:rsidR="00344B38" w:rsidRDefault="00344B38">
            <w:pPr>
              <w:pStyle w:val="Tabletext"/>
              <w:rPr>
                <w:rFonts w:ascii="新細明體" w:hAnsi="新細明體" w:hint="eastAsia"/>
                <w:bCs/>
                <w:lang w:eastAsia="zh-TW"/>
              </w:rPr>
            </w:pPr>
          </w:p>
        </w:tc>
      </w:tr>
    </w:tbl>
    <w:p w:rsidR="0023751E" w:rsidRDefault="0023751E">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1">
          <w:tblGrid>
            <w:gridCol w:w="1216"/>
            <w:gridCol w:w="1010"/>
            <w:gridCol w:w="4503"/>
            <w:gridCol w:w="1566"/>
            <w:gridCol w:w="2071"/>
          </w:tblGrid>
        </w:tblGridChange>
      </w:tblGrid>
      <w:tr w:rsidR="009F30E4" w:rsidRPr="00E8700A" w:rsidTr="006D20F9">
        <w:tc>
          <w:tcPr>
            <w:tcW w:w="1216" w:type="dxa"/>
          </w:tcPr>
          <w:p w:rsidR="009F30E4" w:rsidRPr="00E8700A" w:rsidRDefault="009F30E4" w:rsidP="00394899">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修改日期</w:t>
            </w:r>
          </w:p>
        </w:tc>
        <w:tc>
          <w:tcPr>
            <w:tcW w:w="1010" w:type="dxa"/>
          </w:tcPr>
          <w:p w:rsidR="009F30E4" w:rsidRPr="00E8700A" w:rsidRDefault="009F30E4" w:rsidP="00394899">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版本</w:t>
            </w:r>
          </w:p>
        </w:tc>
        <w:tc>
          <w:tcPr>
            <w:tcW w:w="4503" w:type="dxa"/>
          </w:tcPr>
          <w:p w:rsidR="009F30E4" w:rsidRPr="00E8700A" w:rsidRDefault="009F30E4" w:rsidP="00394899">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修改原因</w:t>
            </w:r>
          </w:p>
        </w:tc>
        <w:tc>
          <w:tcPr>
            <w:tcW w:w="1566" w:type="dxa"/>
          </w:tcPr>
          <w:p w:rsidR="009F30E4" w:rsidRPr="00E8700A" w:rsidRDefault="009F30E4" w:rsidP="00394899">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修改人姓名</w:t>
            </w:r>
          </w:p>
        </w:tc>
        <w:tc>
          <w:tcPr>
            <w:tcW w:w="2071" w:type="dxa"/>
          </w:tcPr>
          <w:p w:rsidR="009F30E4" w:rsidRPr="00E8700A" w:rsidRDefault="009F30E4" w:rsidP="00394899">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hint="eastAsia"/>
                <w:sz w:val="20"/>
                <w:szCs w:val="20"/>
              </w:rPr>
              <w:t>立案單號</w:t>
            </w:r>
          </w:p>
        </w:tc>
      </w:tr>
      <w:tr w:rsidR="009F30E4" w:rsidRPr="00E8700A" w:rsidTr="006D20F9">
        <w:tc>
          <w:tcPr>
            <w:tcW w:w="1216" w:type="dxa"/>
          </w:tcPr>
          <w:p w:rsidR="009F30E4" w:rsidRPr="00E8700A" w:rsidRDefault="009F30E4" w:rsidP="00394899">
            <w:pPr>
              <w:spacing w:line="240" w:lineRule="atLeast"/>
              <w:jc w:val="center"/>
              <w:rPr>
                <w:rFonts w:ascii="細明體" w:eastAsia="細明體" w:hAnsi="細明體" w:cs="Courier New" w:hint="eastAsia"/>
                <w:sz w:val="20"/>
                <w:szCs w:val="20"/>
              </w:rPr>
            </w:pPr>
            <w:r w:rsidRPr="00E8700A">
              <w:rPr>
                <w:rFonts w:ascii="細明體" w:eastAsia="細明體" w:hAnsi="細明體" w:cs="Courier New"/>
                <w:sz w:val="20"/>
                <w:szCs w:val="20"/>
              </w:rPr>
              <w:t>201</w:t>
            </w:r>
            <w:r>
              <w:rPr>
                <w:rFonts w:ascii="細明體" w:eastAsia="細明體" w:hAnsi="細明體" w:cs="Courier New" w:hint="eastAsia"/>
                <w:sz w:val="20"/>
                <w:szCs w:val="20"/>
              </w:rPr>
              <w:t>2</w:t>
            </w:r>
            <w:r w:rsidRPr="00E8700A">
              <w:rPr>
                <w:rFonts w:ascii="細明體" w:eastAsia="細明體" w:hAnsi="細明體" w:cs="Courier New"/>
                <w:sz w:val="20"/>
                <w:szCs w:val="20"/>
              </w:rPr>
              <w:t>/</w:t>
            </w:r>
            <w:r>
              <w:rPr>
                <w:rFonts w:ascii="細明體" w:eastAsia="細明體" w:hAnsi="細明體" w:cs="Courier New" w:hint="eastAsia"/>
                <w:sz w:val="20"/>
                <w:szCs w:val="20"/>
              </w:rPr>
              <w:t>11</w:t>
            </w:r>
            <w:r w:rsidRPr="00E8700A">
              <w:rPr>
                <w:rFonts w:ascii="細明體" w:eastAsia="細明體" w:hAnsi="細明體" w:cs="Courier New"/>
                <w:sz w:val="20"/>
                <w:szCs w:val="20"/>
              </w:rPr>
              <w:t>/1</w:t>
            </w:r>
            <w:r>
              <w:rPr>
                <w:rFonts w:ascii="細明體" w:eastAsia="細明體" w:hAnsi="細明體" w:cs="Courier New" w:hint="eastAsia"/>
                <w:sz w:val="20"/>
                <w:szCs w:val="20"/>
              </w:rPr>
              <w:t>3</w:t>
            </w:r>
          </w:p>
        </w:tc>
        <w:tc>
          <w:tcPr>
            <w:tcW w:w="1010" w:type="dxa"/>
          </w:tcPr>
          <w:p w:rsidR="009F30E4" w:rsidRPr="00E8700A" w:rsidRDefault="009F30E4" w:rsidP="009F30E4">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16</w:t>
            </w:r>
          </w:p>
        </w:tc>
        <w:tc>
          <w:tcPr>
            <w:tcW w:w="4503" w:type="dxa"/>
          </w:tcPr>
          <w:p w:rsidR="009F30E4" w:rsidRPr="00E8700A" w:rsidRDefault="009F30E4" w:rsidP="00394899">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二代健保導入</w:t>
            </w:r>
          </w:p>
        </w:tc>
        <w:tc>
          <w:tcPr>
            <w:tcW w:w="1566" w:type="dxa"/>
          </w:tcPr>
          <w:p w:rsidR="009F30E4" w:rsidRPr="00E8700A" w:rsidRDefault="009F30E4" w:rsidP="0039489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Huai</w:t>
            </w:r>
          </w:p>
        </w:tc>
        <w:tc>
          <w:tcPr>
            <w:tcW w:w="2071" w:type="dxa"/>
          </w:tcPr>
          <w:p w:rsidR="009F30E4" w:rsidRPr="00E8700A" w:rsidRDefault="009F30E4" w:rsidP="00394899">
            <w:pPr>
              <w:spacing w:line="240" w:lineRule="atLeast"/>
              <w:rPr>
                <w:rFonts w:ascii="細明體" w:eastAsia="細明體" w:hAnsi="細明體" w:cs="Courier New" w:hint="eastAsia"/>
                <w:sz w:val="20"/>
                <w:szCs w:val="20"/>
              </w:rPr>
            </w:pPr>
            <w:r w:rsidRPr="00182A31">
              <w:rPr>
                <w:rFonts w:ascii="細明體" w:eastAsia="細明體" w:hAnsi="細明體" w:cs="Courier New"/>
                <w:sz w:val="20"/>
                <w:szCs w:val="20"/>
              </w:rPr>
              <w:t>121112000027</w:t>
            </w:r>
          </w:p>
        </w:tc>
      </w:tr>
      <w:tr w:rsidR="006D20F9" w:rsidRPr="00E8700A" w:rsidTr="006D20F9">
        <w:tc>
          <w:tcPr>
            <w:tcW w:w="1216" w:type="dxa"/>
            <w:tcBorders>
              <w:top w:val="single" w:sz="4" w:space="0" w:color="auto"/>
              <w:left w:val="single" w:sz="4" w:space="0" w:color="auto"/>
              <w:bottom w:val="single" w:sz="4" w:space="0" w:color="auto"/>
              <w:right w:val="single" w:sz="4" w:space="0" w:color="auto"/>
            </w:tcBorders>
          </w:tcPr>
          <w:p w:rsidR="006D20F9" w:rsidRPr="00E8700A" w:rsidRDefault="006D20F9" w:rsidP="009755DC">
            <w:pPr>
              <w:spacing w:line="240" w:lineRule="atLeast"/>
              <w:jc w:val="center"/>
              <w:rPr>
                <w:rFonts w:ascii="細明體" w:eastAsia="細明體" w:hAnsi="細明體" w:cs="Courier New"/>
                <w:sz w:val="20"/>
                <w:szCs w:val="20"/>
              </w:rPr>
            </w:pPr>
            <w:r>
              <w:rPr>
                <w:rFonts w:ascii="細明體" w:eastAsia="細明體" w:hAnsi="細明體" w:cs="Courier New"/>
                <w:sz w:val="20"/>
                <w:szCs w:val="20"/>
              </w:rPr>
              <w:t>2013/</w:t>
            </w:r>
            <w:r>
              <w:rPr>
                <w:rFonts w:ascii="細明體" w:eastAsia="細明體" w:hAnsi="細明體" w:cs="Courier New" w:hint="eastAsia"/>
                <w:sz w:val="20"/>
                <w:szCs w:val="20"/>
              </w:rPr>
              <w:t>0</w:t>
            </w:r>
            <w:r>
              <w:rPr>
                <w:rFonts w:ascii="細明體" w:eastAsia="細明體" w:hAnsi="細明體" w:cs="Courier New"/>
                <w:sz w:val="20"/>
                <w:szCs w:val="20"/>
              </w:rPr>
              <w:t>2/19</w:t>
            </w:r>
          </w:p>
        </w:tc>
        <w:tc>
          <w:tcPr>
            <w:tcW w:w="1010" w:type="dxa"/>
            <w:tcBorders>
              <w:top w:val="single" w:sz="4" w:space="0" w:color="auto"/>
              <w:left w:val="single" w:sz="4" w:space="0" w:color="auto"/>
              <w:bottom w:val="single" w:sz="4" w:space="0" w:color="auto"/>
              <w:right w:val="single" w:sz="4" w:space="0" w:color="auto"/>
            </w:tcBorders>
          </w:tcPr>
          <w:p w:rsidR="006D20F9" w:rsidRDefault="006D20F9" w:rsidP="006D20F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17</w:t>
            </w:r>
          </w:p>
        </w:tc>
        <w:tc>
          <w:tcPr>
            <w:tcW w:w="4503" w:type="dxa"/>
            <w:tcBorders>
              <w:top w:val="single" w:sz="4" w:space="0" w:color="auto"/>
              <w:left w:val="single" w:sz="4" w:space="0" w:color="auto"/>
              <w:bottom w:val="single" w:sz="4" w:space="0" w:color="auto"/>
              <w:right w:val="single" w:sz="4" w:space="0" w:color="auto"/>
            </w:tcBorders>
          </w:tcPr>
          <w:p w:rsidR="006D20F9" w:rsidRDefault="006D20F9" w:rsidP="009755DC">
            <w:pPr>
              <w:spacing w:line="240" w:lineRule="atLeast"/>
              <w:rPr>
                <w:rFonts w:ascii="細明體" w:eastAsia="細明體" w:hAnsi="細明體" w:cs="Courier New" w:hint="eastAsia"/>
                <w:sz w:val="20"/>
                <w:szCs w:val="20"/>
              </w:rPr>
            </w:pPr>
            <w:r w:rsidRPr="00CE039C">
              <w:rPr>
                <w:rFonts w:ascii="細明體" w:eastAsia="細明體" w:hAnsi="細明體" w:cs="Courier New" w:hint="eastAsia"/>
                <w:sz w:val="20"/>
                <w:szCs w:val="20"/>
              </w:rPr>
              <w:t>國泰世華銀行保險金信託專案之理賠作業導入</w:t>
            </w:r>
          </w:p>
        </w:tc>
        <w:tc>
          <w:tcPr>
            <w:tcW w:w="1566" w:type="dxa"/>
            <w:tcBorders>
              <w:top w:val="single" w:sz="4" w:space="0" w:color="auto"/>
              <w:left w:val="single" w:sz="4" w:space="0" w:color="auto"/>
              <w:bottom w:val="single" w:sz="4" w:space="0" w:color="auto"/>
              <w:right w:val="single" w:sz="4" w:space="0" w:color="auto"/>
            </w:tcBorders>
          </w:tcPr>
          <w:p w:rsidR="006D20F9" w:rsidRDefault="006D20F9" w:rsidP="009755D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Huai</w:t>
            </w:r>
          </w:p>
        </w:tc>
        <w:tc>
          <w:tcPr>
            <w:tcW w:w="2071" w:type="dxa"/>
            <w:tcBorders>
              <w:top w:val="single" w:sz="4" w:space="0" w:color="auto"/>
              <w:left w:val="single" w:sz="4" w:space="0" w:color="auto"/>
              <w:bottom w:val="single" w:sz="4" w:space="0" w:color="auto"/>
              <w:right w:val="single" w:sz="4" w:space="0" w:color="auto"/>
            </w:tcBorders>
          </w:tcPr>
          <w:p w:rsidR="006D20F9" w:rsidRPr="00CE039C" w:rsidRDefault="006D20F9" w:rsidP="009755DC">
            <w:pPr>
              <w:spacing w:line="240" w:lineRule="atLeast"/>
              <w:rPr>
                <w:rFonts w:ascii="細明體" w:eastAsia="細明體" w:hAnsi="細明體" w:cs="Courier New"/>
                <w:sz w:val="20"/>
                <w:szCs w:val="20"/>
              </w:rPr>
            </w:pPr>
            <w:r w:rsidRPr="006D20F9">
              <w:rPr>
                <w:rFonts w:ascii="細明體" w:eastAsia="細明體" w:hAnsi="細明體" w:cs="Courier New"/>
                <w:sz w:val="20"/>
                <w:szCs w:val="20"/>
              </w:rPr>
              <w:t>130219000296</w:t>
            </w:r>
          </w:p>
        </w:tc>
      </w:tr>
      <w:tr w:rsidR="00FC0FEC" w:rsidRPr="00E8700A" w:rsidTr="006D20F9">
        <w:tc>
          <w:tcPr>
            <w:tcW w:w="1216" w:type="dxa"/>
            <w:tcBorders>
              <w:top w:val="single" w:sz="4" w:space="0" w:color="auto"/>
              <w:left w:val="single" w:sz="4" w:space="0" w:color="auto"/>
              <w:bottom w:val="single" w:sz="4" w:space="0" w:color="auto"/>
              <w:right w:val="single" w:sz="4" w:space="0" w:color="auto"/>
            </w:tcBorders>
          </w:tcPr>
          <w:p w:rsidR="00FC0FEC" w:rsidRDefault="00FC0FEC" w:rsidP="009755DC">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2015/10/21</w:t>
            </w:r>
          </w:p>
        </w:tc>
        <w:tc>
          <w:tcPr>
            <w:tcW w:w="1010" w:type="dxa"/>
            <w:tcBorders>
              <w:top w:val="single" w:sz="4" w:space="0" w:color="auto"/>
              <w:left w:val="single" w:sz="4" w:space="0" w:color="auto"/>
              <w:bottom w:val="single" w:sz="4" w:space="0" w:color="auto"/>
              <w:right w:val="single" w:sz="4" w:space="0" w:color="auto"/>
            </w:tcBorders>
          </w:tcPr>
          <w:p w:rsidR="00FC0FEC" w:rsidRDefault="00FC0FEC" w:rsidP="006D20F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18</w:t>
            </w:r>
          </w:p>
        </w:tc>
        <w:tc>
          <w:tcPr>
            <w:tcW w:w="4503" w:type="dxa"/>
            <w:tcBorders>
              <w:top w:val="single" w:sz="4" w:space="0" w:color="auto"/>
              <w:left w:val="single" w:sz="4" w:space="0" w:color="auto"/>
              <w:bottom w:val="single" w:sz="4" w:space="0" w:color="auto"/>
              <w:right w:val="single" w:sz="4" w:space="0" w:color="auto"/>
            </w:tcBorders>
          </w:tcPr>
          <w:p w:rsidR="00FC0FEC" w:rsidRPr="00CE039C" w:rsidRDefault="00FC0FEC" w:rsidP="009755DC">
            <w:pPr>
              <w:spacing w:line="240" w:lineRule="atLeast"/>
              <w:rPr>
                <w:rFonts w:ascii="細明體" w:eastAsia="細明體" w:hAnsi="細明體" w:cs="Courier New" w:hint="eastAsia"/>
                <w:sz w:val="20"/>
                <w:szCs w:val="20"/>
              </w:rPr>
            </w:pPr>
            <w:r w:rsidRPr="00BB4DD1">
              <w:rPr>
                <w:rFonts w:ascii="細明體" w:eastAsia="細明體" w:hAnsi="細明體" w:cs="Courier New" w:hint="eastAsia"/>
                <w:sz w:val="20"/>
                <w:szCs w:val="20"/>
              </w:rPr>
              <w:t>申請書</w:t>
            </w:r>
            <w:r w:rsidRPr="00BB4DD1">
              <w:rPr>
                <w:rFonts w:ascii="細明體" w:eastAsia="細明體" w:hAnsi="細明體" w:cs="Courier New"/>
                <w:sz w:val="20"/>
                <w:szCs w:val="20"/>
              </w:rPr>
              <w:t>150608000538</w:t>
            </w:r>
            <w:r w:rsidRPr="00BB4DD1">
              <w:rPr>
                <w:rFonts w:ascii="細明體" w:eastAsia="細明體" w:hAnsi="細明體" w:cs="Courier New" w:hint="eastAsia"/>
                <w:sz w:val="20"/>
                <w:szCs w:val="20"/>
              </w:rPr>
              <w:t>: OIU理賠系統調整</w:t>
            </w:r>
          </w:p>
        </w:tc>
        <w:tc>
          <w:tcPr>
            <w:tcW w:w="1566" w:type="dxa"/>
            <w:tcBorders>
              <w:top w:val="single" w:sz="4" w:space="0" w:color="auto"/>
              <w:left w:val="single" w:sz="4" w:space="0" w:color="auto"/>
              <w:bottom w:val="single" w:sz="4" w:space="0" w:color="auto"/>
              <w:right w:val="single" w:sz="4" w:space="0" w:color="auto"/>
            </w:tcBorders>
          </w:tcPr>
          <w:p w:rsidR="00FC0FEC" w:rsidRDefault="00FC0FEC" w:rsidP="009755DC">
            <w:pPr>
              <w:spacing w:line="240" w:lineRule="atLeast"/>
              <w:jc w:val="center"/>
              <w:rPr>
                <w:rFonts w:ascii="細明體" w:eastAsia="細明體" w:hAnsi="細明體" w:cs="Courier New" w:hint="eastAsia"/>
                <w:sz w:val="20"/>
                <w:szCs w:val="20"/>
              </w:rPr>
            </w:pPr>
            <w:r w:rsidRPr="00BB4DD1">
              <w:rPr>
                <w:rFonts w:ascii="細明體" w:eastAsia="細明體" w:hAnsi="細明體" w:cs="Courier New" w:hint="eastAsia"/>
                <w:sz w:val="20"/>
                <w:szCs w:val="20"/>
              </w:rPr>
              <w:t>龎伯珊</w:t>
            </w:r>
          </w:p>
        </w:tc>
        <w:tc>
          <w:tcPr>
            <w:tcW w:w="2071" w:type="dxa"/>
            <w:tcBorders>
              <w:top w:val="single" w:sz="4" w:space="0" w:color="auto"/>
              <w:left w:val="single" w:sz="4" w:space="0" w:color="auto"/>
              <w:bottom w:val="single" w:sz="4" w:space="0" w:color="auto"/>
              <w:right w:val="single" w:sz="4" w:space="0" w:color="auto"/>
            </w:tcBorders>
          </w:tcPr>
          <w:p w:rsidR="00FC0FEC" w:rsidRPr="006D20F9" w:rsidRDefault="00FC0FEC" w:rsidP="009755DC">
            <w:pPr>
              <w:spacing w:line="240" w:lineRule="atLeast"/>
              <w:rPr>
                <w:rFonts w:ascii="細明體" w:eastAsia="細明體" w:hAnsi="細明體" w:cs="Courier New"/>
                <w:sz w:val="20"/>
                <w:szCs w:val="20"/>
              </w:rPr>
            </w:pPr>
            <w:r w:rsidRPr="00BB4DD1">
              <w:rPr>
                <w:rFonts w:ascii="細明體" w:eastAsia="細明體" w:hAnsi="細明體" w:cs="Courier New"/>
                <w:sz w:val="20"/>
                <w:szCs w:val="20"/>
              </w:rPr>
              <w:t>150613000004</w:t>
            </w:r>
          </w:p>
        </w:tc>
      </w:tr>
      <w:tr w:rsidR="00BA7449" w:rsidRPr="005A78BB" w:rsidTr="00BA7449">
        <w:tc>
          <w:tcPr>
            <w:tcW w:w="1216" w:type="dxa"/>
            <w:tcBorders>
              <w:top w:val="single" w:sz="4" w:space="0" w:color="auto"/>
              <w:left w:val="single" w:sz="4" w:space="0" w:color="auto"/>
              <w:bottom w:val="single" w:sz="4" w:space="0" w:color="auto"/>
              <w:right w:val="single" w:sz="4" w:space="0" w:color="auto"/>
            </w:tcBorders>
          </w:tcPr>
          <w:p w:rsidR="00BA7449" w:rsidRPr="00BB4DD1" w:rsidRDefault="00BA7449" w:rsidP="00BA7449">
            <w:pPr>
              <w:spacing w:line="240" w:lineRule="atLeast"/>
              <w:jc w:val="center"/>
              <w:rPr>
                <w:rFonts w:ascii="細明體" w:eastAsia="細明體" w:hAnsi="細明體" w:cs="Courier New" w:hint="eastAsia"/>
                <w:color w:val="FF0000"/>
                <w:sz w:val="20"/>
                <w:szCs w:val="20"/>
              </w:rPr>
            </w:pPr>
            <w:r w:rsidRPr="00BB4DD1">
              <w:rPr>
                <w:rFonts w:ascii="細明體" w:eastAsia="細明體" w:hAnsi="細明體" w:cs="Courier New" w:hint="eastAsia"/>
                <w:color w:val="FF0000"/>
                <w:sz w:val="20"/>
                <w:szCs w:val="20"/>
              </w:rPr>
              <w:t>20</w:t>
            </w:r>
            <w:r w:rsidR="00BB4DD1">
              <w:rPr>
                <w:rFonts w:ascii="細明體" w:eastAsia="細明體" w:hAnsi="細明體" w:cs="Courier New" w:hint="eastAsia"/>
                <w:color w:val="FF0000"/>
                <w:sz w:val="20"/>
                <w:szCs w:val="20"/>
              </w:rPr>
              <w:t>1</w:t>
            </w:r>
            <w:r w:rsidRPr="00BB4DD1">
              <w:rPr>
                <w:rFonts w:ascii="細明體" w:eastAsia="細明體" w:hAnsi="細明體" w:cs="Courier New" w:hint="eastAsia"/>
                <w:color w:val="FF0000"/>
                <w:sz w:val="20"/>
                <w:szCs w:val="20"/>
              </w:rPr>
              <w:t>6/08/08</w:t>
            </w:r>
          </w:p>
        </w:tc>
        <w:tc>
          <w:tcPr>
            <w:tcW w:w="1010" w:type="dxa"/>
            <w:tcBorders>
              <w:top w:val="single" w:sz="4" w:space="0" w:color="auto"/>
              <w:left w:val="single" w:sz="4" w:space="0" w:color="auto"/>
              <w:bottom w:val="single" w:sz="4" w:space="0" w:color="auto"/>
              <w:right w:val="single" w:sz="4" w:space="0" w:color="auto"/>
            </w:tcBorders>
          </w:tcPr>
          <w:p w:rsidR="00BA7449" w:rsidRPr="00BB4DD1" w:rsidRDefault="00BB4DD1" w:rsidP="00BA7449">
            <w:pPr>
              <w:spacing w:line="240" w:lineRule="atLeast"/>
              <w:jc w:val="center"/>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19</w:t>
            </w:r>
          </w:p>
        </w:tc>
        <w:tc>
          <w:tcPr>
            <w:tcW w:w="4503" w:type="dxa"/>
            <w:tcBorders>
              <w:top w:val="single" w:sz="4" w:space="0" w:color="auto"/>
              <w:left w:val="single" w:sz="4" w:space="0" w:color="auto"/>
              <w:bottom w:val="single" w:sz="4" w:space="0" w:color="auto"/>
              <w:right w:val="single" w:sz="4" w:space="0" w:color="auto"/>
            </w:tcBorders>
          </w:tcPr>
          <w:p w:rsidR="00BA7449" w:rsidRPr="00BB4DD1" w:rsidRDefault="00BA7449" w:rsidP="00BB4DD1">
            <w:pPr>
              <w:keepLines/>
              <w:numPr>
                <w:ilvl w:val="0"/>
                <w:numId w:val="34"/>
              </w:numPr>
              <w:spacing w:after="120" w:line="240" w:lineRule="atLeast"/>
              <w:rPr>
                <w:rFonts w:ascii="細明體" w:eastAsia="細明體" w:hAnsi="細明體" w:cs="Courier New" w:hint="eastAsia"/>
                <w:color w:val="FF0000"/>
                <w:sz w:val="20"/>
                <w:szCs w:val="20"/>
              </w:rPr>
            </w:pPr>
            <w:r>
              <w:rPr>
                <w:rFonts w:ascii="細明體" w:eastAsia="細明體" w:hAnsi="細明體" w:cs="Courier New" w:hint="eastAsia"/>
                <w:color w:val="FF0000"/>
                <w:sz w:val="20"/>
                <w:szCs w:val="20"/>
              </w:rPr>
              <w:t>核付時將</w:t>
            </w:r>
            <w:r w:rsidRPr="00BB4DD1">
              <w:rPr>
                <w:rFonts w:ascii="細明體" w:eastAsia="細明體" w:hAnsi="細明體" w:cs="Courier New" w:hint="eastAsia"/>
                <w:color w:val="FF0000"/>
                <w:sz w:val="20"/>
                <w:szCs w:val="20"/>
              </w:rPr>
              <w:t>受款人資料</w:t>
            </w:r>
            <w:r>
              <w:rPr>
                <w:rFonts w:ascii="細明體" w:eastAsia="細明體" w:hAnsi="細明體" w:cs="Courier New" w:hint="eastAsia"/>
                <w:color w:val="FF0000"/>
                <w:sz w:val="20"/>
                <w:szCs w:val="20"/>
              </w:rPr>
              <w:t>存至</w:t>
            </w:r>
            <w:r w:rsidRPr="00BB4DD1">
              <w:rPr>
                <w:rFonts w:ascii="細明體" w:eastAsia="細明體" w:hAnsi="細明體" w:cs="Courier New" w:hint="eastAsia"/>
                <w:color w:val="FF0000"/>
                <w:sz w:val="20"/>
                <w:szCs w:val="20"/>
              </w:rPr>
              <w:t>DTAAA082</w:t>
            </w:r>
            <w:r>
              <w:rPr>
                <w:rFonts w:ascii="細明體" w:eastAsia="細明體" w:hAnsi="細明體" w:cs="Courier New" w:hint="eastAsia"/>
                <w:color w:val="FF0000"/>
                <w:sz w:val="20"/>
                <w:szCs w:val="20"/>
              </w:rPr>
              <w:t>，以利取消核付時再進入此畫面時仍可直接選擇受款人清單</w:t>
            </w:r>
          </w:p>
        </w:tc>
        <w:tc>
          <w:tcPr>
            <w:tcW w:w="1566" w:type="dxa"/>
            <w:tcBorders>
              <w:top w:val="single" w:sz="4" w:space="0" w:color="auto"/>
              <w:left w:val="single" w:sz="4" w:space="0" w:color="auto"/>
              <w:bottom w:val="single" w:sz="4" w:space="0" w:color="auto"/>
              <w:right w:val="single" w:sz="4" w:space="0" w:color="auto"/>
            </w:tcBorders>
          </w:tcPr>
          <w:p w:rsidR="00BA7449" w:rsidRPr="00BB4DD1" w:rsidRDefault="00BA7449" w:rsidP="00BA7449">
            <w:pPr>
              <w:spacing w:line="240" w:lineRule="atLeast"/>
              <w:jc w:val="center"/>
              <w:rPr>
                <w:rFonts w:ascii="細明體" w:eastAsia="細明體" w:hAnsi="細明體" w:cs="Courier New" w:hint="eastAsia"/>
                <w:color w:val="FF0000"/>
                <w:sz w:val="20"/>
                <w:szCs w:val="20"/>
              </w:rPr>
            </w:pPr>
            <w:r w:rsidRPr="00BB4DD1">
              <w:rPr>
                <w:rFonts w:ascii="細明體" w:eastAsia="細明體" w:hAnsi="細明體" w:cs="Courier New" w:hint="eastAsia"/>
                <w:color w:val="FF0000"/>
                <w:sz w:val="20"/>
                <w:szCs w:val="20"/>
              </w:rPr>
              <w:t>陳鐵元</w:t>
            </w:r>
          </w:p>
        </w:tc>
        <w:tc>
          <w:tcPr>
            <w:tcW w:w="2071" w:type="dxa"/>
            <w:tcBorders>
              <w:top w:val="single" w:sz="4" w:space="0" w:color="auto"/>
              <w:left w:val="single" w:sz="4" w:space="0" w:color="auto"/>
              <w:bottom w:val="single" w:sz="4" w:space="0" w:color="auto"/>
              <w:right w:val="single" w:sz="4" w:space="0" w:color="auto"/>
            </w:tcBorders>
          </w:tcPr>
          <w:p w:rsidR="00BA7449" w:rsidRPr="00BB4DD1" w:rsidRDefault="00BA7449" w:rsidP="00BA7449">
            <w:pPr>
              <w:spacing w:line="240" w:lineRule="atLeast"/>
              <w:rPr>
                <w:rFonts w:ascii="細明體" w:eastAsia="細明體" w:hAnsi="細明體" w:cs="Courier New" w:hint="eastAsia"/>
                <w:color w:val="FF0000"/>
                <w:sz w:val="20"/>
                <w:szCs w:val="20"/>
              </w:rPr>
            </w:pPr>
            <w:r w:rsidRPr="00BB4DD1">
              <w:rPr>
                <w:rFonts w:ascii="細明體" w:eastAsia="細明體" w:hAnsi="細明體" w:cs="Courier New"/>
                <w:color w:val="FF0000"/>
                <w:sz w:val="20"/>
                <w:szCs w:val="20"/>
              </w:rPr>
              <w:t>160730000019</w:t>
            </w:r>
          </w:p>
        </w:tc>
      </w:tr>
      <w:tr w:rsidR="00BB4DD1" w:rsidRPr="005A78BB" w:rsidTr="00BA7449">
        <w:tc>
          <w:tcPr>
            <w:tcW w:w="1216" w:type="dxa"/>
            <w:tcBorders>
              <w:top w:val="single" w:sz="4" w:space="0" w:color="auto"/>
              <w:left w:val="single" w:sz="4" w:space="0" w:color="auto"/>
              <w:bottom w:val="single" w:sz="4" w:space="0" w:color="auto"/>
              <w:right w:val="single" w:sz="4" w:space="0" w:color="auto"/>
            </w:tcBorders>
          </w:tcPr>
          <w:p w:rsidR="00BB4DD1" w:rsidRPr="00BB4DD1" w:rsidRDefault="00BB4DD1" w:rsidP="00BB4DD1">
            <w:pPr>
              <w:spacing w:line="240" w:lineRule="atLeast"/>
              <w:jc w:val="center"/>
              <w:rPr>
                <w:rFonts w:ascii="細明體" w:eastAsia="細明體" w:hAnsi="細明體" w:cs="Courier New" w:hint="eastAsia"/>
                <w:color w:val="FF0000"/>
                <w:sz w:val="20"/>
                <w:szCs w:val="20"/>
              </w:rPr>
            </w:pPr>
            <w:r w:rsidRPr="008E3F3F">
              <w:rPr>
                <w:rFonts w:hint="eastAsia"/>
                <w:sz w:val="20"/>
                <w:szCs w:val="20"/>
              </w:rPr>
              <w:t>2</w:t>
            </w:r>
            <w:r w:rsidRPr="008E3F3F">
              <w:rPr>
                <w:sz w:val="20"/>
                <w:szCs w:val="20"/>
              </w:rPr>
              <w:t>018/04/01</w:t>
            </w:r>
          </w:p>
        </w:tc>
        <w:tc>
          <w:tcPr>
            <w:tcW w:w="1010" w:type="dxa"/>
            <w:tcBorders>
              <w:top w:val="single" w:sz="4" w:space="0" w:color="auto"/>
              <w:left w:val="single" w:sz="4" w:space="0" w:color="auto"/>
              <w:bottom w:val="single" w:sz="4" w:space="0" w:color="auto"/>
              <w:right w:val="single" w:sz="4" w:space="0" w:color="auto"/>
            </w:tcBorders>
          </w:tcPr>
          <w:p w:rsidR="00BB4DD1" w:rsidRPr="00BB4DD1" w:rsidRDefault="00BB4DD1" w:rsidP="00BB4DD1">
            <w:pPr>
              <w:spacing w:line="240" w:lineRule="atLeast"/>
              <w:jc w:val="center"/>
              <w:rPr>
                <w:rFonts w:ascii="細明體" w:eastAsia="細明體" w:hAnsi="細明體" w:cs="Courier New" w:hint="eastAsia"/>
                <w:color w:val="FF0000"/>
                <w:sz w:val="20"/>
                <w:szCs w:val="20"/>
              </w:rPr>
            </w:pPr>
            <w:r>
              <w:rPr>
                <w:rFonts w:hint="eastAsia"/>
                <w:sz w:val="20"/>
                <w:szCs w:val="20"/>
              </w:rPr>
              <w:t>20</w:t>
            </w:r>
          </w:p>
        </w:tc>
        <w:tc>
          <w:tcPr>
            <w:tcW w:w="4503" w:type="dxa"/>
            <w:tcBorders>
              <w:top w:val="single" w:sz="4" w:space="0" w:color="auto"/>
              <w:left w:val="single" w:sz="4" w:space="0" w:color="auto"/>
              <w:bottom w:val="single" w:sz="4" w:space="0" w:color="auto"/>
              <w:right w:val="single" w:sz="4" w:space="0" w:color="auto"/>
            </w:tcBorders>
          </w:tcPr>
          <w:p w:rsidR="00BB4DD1" w:rsidRDefault="00BB4DD1" w:rsidP="00D56B91">
            <w:pPr>
              <w:keepLines/>
              <w:spacing w:after="120" w:line="240" w:lineRule="atLeast"/>
              <w:rPr>
                <w:rFonts w:ascii="細明體" w:eastAsia="細明體" w:hAnsi="細明體" w:cs="Courier New" w:hint="eastAsia"/>
                <w:color w:val="FF0000"/>
                <w:sz w:val="20"/>
                <w:szCs w:val="20"/>
              </w:rPr>
            </w:pPr>
            <w:r w:rsidRPr="008E3F3F">
              <w:rPr>
                <w:rFonts w:hint="eastAsia"/>
                <w:sz w:val="20"/>
                <w:szCs w:val="20"/>
              </w:rPr>
              <w:t>延滯息作業計算調整</w:t>
            </w:r>
          </w:p>
        </w:tc>
        <w:tc>
          <w:tcPr>
            <w:tcW w:w="1566" w:type="dxa"/>
            <w:tcBorders>
              <w:top w:val="single" w:sz="4" w:space="0" w:color="auto"/>
              <w:left w:val="single" w:sz="4" w:space="0" w:color="auto"/>
              <w:bottom w:val="single" w:sz="4" w:space="0" w:color="auto"/>
              <w:right w:val="single" w:sz="4" w:space="0" w:color="auto"/>
            </w:tcBorders>
          </w:tcPr>
          <w:p w:rsidR="00BB4DD1" w:rsidRPr="00BB4DD1" w:rsidRDefault="00BB4DD1" w:rsidP="00BB4DD1">
            <w:pPr>
              <w:spacing w:line="240" w:lineRule="atLeast"/>
              <w:jc w:val="center"/>
              <w:rPr>
                <w:rFonts w:ascii="細明體" w:eastAsia="細明體" w:hAnsi="細明體" w:cs="Courier New" w:hint="eastAsia"/>
                <w:color w:val="FF0000"/>
                <w:sz w:val="20"/>
                <w:szCs w:val="20"/>
              </w:rPr>
            </w:pPr>
            <w:r w:rsidRPr="008E3F3F">
              <w:rPr>
                <w:rFonts w:hint="eastAsia"/>
                <w:sz w:val="20"/>
                <w:szCs w:val="20"/>
              </w:rPr>
              <w:t>洪啟豪</w:t>
            </w:r>
          </w:p>
        </w:tc>
        <w:tc>
          <w:tcPr>
            <w:tcW w:w="2071" w:type="dxa"/>
            <w:tcBorders>
              <w:top w:val="single" w:sz="4" w:space="0" w:color="auto"/>
              <w:left w:val="single" w:sz="4" w:space="0" w:color="auto"/>
              <w:bottom w:val="single" w:sz="4" w:space="0" w:color="auto"/>
              <w:right w:val="single" w:sz="4" w:space="0" w:color="auto"/>
            </w:tcBorders>
          </w:tcPr>
          <w:p w:rsidR="00BB4DD1" w:rsidRPr="00BB4DD1" w:rsidRDefault="00BB4DD1" w:rsidP="00BB4DD1">
            <w:pPr>
              <w:spacing w:line="240" w:lineRule="atLeast"/>
              <w:rPr>
                <w:rFonts w:ascii="細明體" w:eastAsia="細明體" w:hAnsi="細明體" w:cs="Courier New"/>
                <w:color w:val="FF0000"/>
                <w:sz w:val="20"/>
                <w:szCs w:val="20"/>
              </w:rPr>
            </w:pPr>
            <w:r w:rsidRPr="008E3F3F">
              <w:rPr>
                <w:sz w:val="20"/>
                <w:szCs w:val="20"/>
              </w:rPr>
              <w:t>180305001285</w:t>
            </w:r>
          </w:p>
        </w:tc>
      </w:tr>
      <w:tr w:rsidR="00D56B91" w:rsidRPr="005A78BB" w:rsidTr="00BA7449">
        <w:tc>
          <w:tcPr>
            <w:tcW w:w="1216" w:type="dxa"/>
            <w:tcBorders>
              <w:top w:val="single" w:sz="4" w:space="0" w:color="auto"/>
              <w:left w:val="single" w:sz="4" w:space="0" w:color="auto"/>
              <w:bottom w:val="single" w:sz="4" w:space="0" w:color="auto"/>
              <w:right w:val="single" w:sz="4" w:space="0" w:color="auto"/>
            </w:tcBorders>
          </w:tcPr>
          <w:p w:rsidR="00D56B91" w:rsidRPr="008E3F3F" w:rsidRDefault="00D56B91" w:rsidP="00BB4DD1">
            <w:pPr>
              <w:spacing w:line="240" w:lineRule="atLeast"/>
              <w:jc w:val="center"/>
              <w:rPr>
                <w:rFonts w:hint="eastAsia"/>
                <w:sz w:val="20"/>
                <w:szCs w:val="20"/>
              </w:rPr>
            </w:pPr>
            <w:ins w:id="2" w:author="洪豪" w:date="2018-09-14T16:24:00Z">
              <w:r>
                <w:rPr>
                  <w:rFonts w:hint="eastAsia"/>
                  <w:sz w:val="20"/>
                  <w:szCs w:val="20"/>
                </w:rPr>
                <w:t>2018/09/14</w:t>
              </w:r>
            </w:ins>
          </w:p>
        </w:tc>
        <w:tc>
          <w:tcPr>
            <w:tcW w:w="1010" w:type="dxa"/>
            <w:tcBorders>
              <w:top w:val="single" w:sz="4" w:space="0" w:color="auto"/>
              <w:left w:val="single" w:sz="4" w:space="0" w:color="auto"/>
              <w:bottom w:val="single" w:sz="4" w:space="0" w:color="auto"/>
              <w:right w:val="single" w:sz="4" w:space="0" w:color="auto"/>
            </w:tcBorders>
          </w:tcPr>
          <w:p w:rsidR="00D56B91" w:rsidRDefault="00D56B91" w:rsidP="00BB4DD1">
            <w:pPr>
              <w:spacing w:line="240" w:lineRule="atLeast"/>
              <w:jc w:val="center"/>
              <w:rPr>
                <w:rFonts w:hint="eastAsia"/>
                <w:sz w:val="20"/>
                <w:szCs w:val="20"/>
              </w:rPr>
            </w:pPr>
            <w:ins w:id="3" w:author="洪豪" w:date="2018-09-14T16:25:00Z">
              <w:r>
                <w:rPr>
                  <w:rFonts w:hint="eastAsia"/>
                  <w:sz w:val="20"/>
                  <w:szCs w:val="20"/>
                </w:rPr>
                <w:t>21</w:t>
              </w:r>
            </w:ins>
          </w:p>
        </w:tc>
        <w:tc>
          <w:tcPr>
            <w:tcW w:w="4503" w:type="dxa"/>
            <w:tcBorders>
              <w:top w:val="single" w:sz="4" w:space="0" w:color="auto"/>
              <w:left w:val="single" w:sz="4" w:space="0" w:color="auto"/>
              <w:bottom w:val="single" w:sz="4" w:space="0" w:color="auto"/>
              <w:right w:val="single" w:sz="4" w:space="0" w:color="auto"/>
            </w:tcBorders>
          </w:tcPr>
          <w:p w:rsidR="00D56B91" w:rsidRPr="008E3F3F" w:rsidRDefault="00D56B91" w:rsidP="00BB4DD1">
            <w:pPr>
              <w:keepLines/>
              <w:spacing w:after="120" w:line="240" w:lineRule="atLeast"/>
              <w:rPr>
                <w:rFonts w:hint="eastAsia"/>
                <w:sz w:val="20"/>
                <w:szCs w:val="20"/>
              </w:rPr>
            </w:pPr>
            <w:ins w:id="4" w:author="洪豪" w:date="2018-09-14T16:25:00Z">
              <w:r>
                <w:rPr>
                  <w:rFonts w:hint="eastAsia"/>
                  <w:sz w:val="20"/>
                  <w:szCs w:val="20"/>
                </w:rPr>
                <w:t>多受益人分次理賠</w:t>
              </w:r>
            </w:ins>
          </w:p>
        </w:tc>
        <w:tc>
          <w:tcPr>
            <w:tcW w:w="1566" w:type="dxa"/>
            <w:tcBorders>
              <w:top w:val="single" w:sz="4" w:space="0" w:color="auto"/>
              <w:left w:val="single" w:sz="4" w:space="0" w:color="auto"/>
              <w:bottom w:val="single" w:sz="4" w:space="0" w:color="auto"/>
              <w:right w:val="single" w:sz="4" w:space="0" w:color="auto"/>
            </w:tcBorders>
          </w:tcPr>
          <w:p w:rsidR="00D56B91" w:rsidRPr="008E3F3F" w:rsidRDefault="00D56B91" w:rsidP="00BB4DD1">
            <w:pPr>
              <w:spacing w:line="240" w:lineRule="atLeast"/>
              <w:jc w:val="center"/>
              <w:rPr>
                <w:rFonts w:hint="eastAsia"/>
                <w:sz w:val="20"/>
                <w:szCs w:val="20"/>
              </w:rPr>
            </w:pPr>
            <w:ins w:id="5" w:author="洪豪" w:date="2018-09-14T16:25:00Z">
              <w:r>
                <w:rPr>
                  <w:rFonts w:hint="eastAsia"/>
                  <w:sz w:val="20"/>
                  <w:szCs w:val="20"/>
                </w:rPr>
                <w:t>洪啟豪</w:t>
              </w:r>
            </w:ins>
          </w:p>
        </w:tc>
        <w:tc>
          <w:tcPr>
            <w:tcW w:w="2071" w:type="dxa"/>
            <w:tcBorders>
              <w:top w:val="single" w:sz="4" w:space="0" w:color="auto"/>
              <w:left w:val="single" w:sz="4" w:space="0" w:color="auto"/>
              <w:bottom w:val="single" w:sz="4" w:space="0" w:color="auto"/>
              <w:right w:val="single" w:sz="4" w:space="0" w:color="auto"/>
            </w:tcBorders>
          </w:tcPr>
          <w:p w:rsidR="00D56B91" w:rsidRPr="008E3F3F" w:rsidRDefault="00D56B91" w:rsidP="00BB4DD1">
            <w:pPr>
              <w:spacing w:line="240" w:lineRule="atLeast"/>
              <w:rPr>
                <w:sz w:val="20"/>
                <w:szCs w:val="20"/>
              </w:rPr>
            </w:pPr>
            <w:ins w:id="6" w:author="洪豪" w:date="2018-09-14T16:25:00Z">
              <w:r>
                <w:rPr>
                  <w:rFonts w:hint="eastAsia"/>
                  <w:sz w:val="20"/>
                  <w:szCs w:val="20"/>
                </w:rPr>
                <w:t>180611001511</w:t>
              </w:r>
            </w:ins>
          </w:p>
        </w:tc>
      </w:tr>
      <w:tr w:rsidR="00C74DC7" w:rsidTr="00C74DC7">
        <w:trPr>
          <w:ins w:id="7" w:author="伯珊" w:date="2019-05-30T20:54:00Z"/>
        </w:trPr>
        <w:tc>
          <w:tcPr>
            <w:tcW w:w="1216" w:type="dxa"/>
            <w:tcBorders>
              <w:top w:val="single" w:sz="4" w:space="0" w:color="auto"/>
              <w:left w:val="single" w:sz="4" w:space="0" w:color="auto"/>
              <w:bottom w:val="single" w:sz="4" w:space="0" w:color="auto"/>
              <w:right w:val="single" w:sz="4" w:space="0" w:color="auto"/>
            </w:tcBorders>
          </w:tcPr>
          <w:p w:rsidR="00C74DC7" w:rsidRPr="00C74DC7" w:rsidRDefault="00C74DC7" w:rsidP="00C74DC7">
            <w:pPr>
              <w:jc w:val="center"/>
              <w:rPr>
                <w:ins w:id="8" w:author="伯珊" w:date="2019-05-30T20:54:00Z"/>
                <w:sz w:val="20"/>
                <w:szCs w:val="20"/>
              </w:rPr>
            </w:pPr>
            <w:ins w:id="9" w:author="伯珊" w:date="2019-05-30T20:54:00Z">
              <w:r w:rsidRPr="00C74DC7">
                <w:rPr>
                  <w:rFonts w:hint="eastAsia"/>
                  <w:sz w:val="20"/>
                  <w:szCs w:val="20"/>
                </w:rPr>
                <w:t>2019/3/</w:t>
              </w:r>
            </w:ins>
            <w:ins w:id="10" w:author="伯珊" w:date="2019-05-30T21:22:00Z">
              <w:r w:rsidR="00393C65">
                <w:rPr>
                  <w:rFonts w:hint="eastAsia"/>
                  <w:sz w:val="20"/>
                  <w:szCs w:val="20"/>
                </w:rPr>
                <w:t>15</w:t>
              </w:r>
            </w:ins>
          </w:p>
        </w:tc>
        <w:tc>
          <w:tcPr>
            <w:tcW w:w="1010" w:type="dxa"/>
            <w:tcBorders>
              <w:top w:val="single" w:sz="4" w:space="0" w:color="auto"/>
              <w:left w:val="single" w:sz="4" w:space="0" w:color="auto"/>
              <w:bottom w:val="single" w:sz="4" w:space="0" w:color="auto"/>
              <w:right w:val="single" w:sz="4" w:space="0" w:color="auto"/>
            </w:tcBorders>
          </w:tcPr>
          <w:p w:rsidR="00C74DC7" w:rsidRPr="00C74DC7" w:rsidRDefault="00C74DC7" w:rsidP="00C74DC7">
            <w:pPr>
              <w:jc w:val="center"/>
              <w:rPr>
                <w:ins w:id="11" w:author="伯珊" w:date="2019-05-30T20:54:00Z"/>
                <w:rFonts w:hint="eastAsia"/>
                <w:sz w:val="20"/>
                <w:szCs w:val="20"/>
              </w:rPr>
            </w:pPr>
            <w:ins w:id="12" w:author="伯珊" w:date="2019-05-30T20:54:00Z">
              <w:r>
                <w:rPr>
                  <w:rFonts w:hint="eastAsia"/>
                  <w:sz w:val="20"/>
                  <w:szCs w:val="20"/>
                </w:rPr>
                <w:t>22</w:t>
              </w:r>
            </w:ins>
          </w:p>
        </w:tc>
        <w:tc>
          <w:tcPr>
            <w:tcW w:w="4503" w:type="dxa"/>
            <w:tcBorders>
              <w:top w:val="single" w:sz="4" w:space="0" w:color="auto"/>
              <w:left w:val="single" w:sz="4" w:space="0" w:color="auto"/>
              <w:bottom w:val="single" w:sz="4" w:space="0" w:color="auto"/>
              <w:right w:val="single" w:sz="4" w:space="0" w:color="auto"/>
            </w:tcBorders>
          </w:tcPr>
          <w:p w:rsidR="00C74DC7" w:rsidRPr="00C74DC7" w:rsidRDefault="00C74DC7" w:rsidP="00C74DC7">
            <w:pPr>
              <w:rPr>
                <w:ins w:id="13" w:author="伯珊" w:date="2019-05-30T20:54:00Z"/>
                <w:rFonts w:hint="eastAsia"/>
                <w:sz w:val="20"/>
                <w:szCs w:val="20"/>
              </w:rPr>
            </w:pPr>
            <w:ins w:id="14" w:author="伯珊" w:date="2019-05-30T20:54:00Z">
              <w:r w:rsidRPr="00C74DC7">
                <w:rPr>
                  <w:rFonts w:hint="eastAsia"/>
                  <w:sz w:val="20"/>
                  <w:szCs w:val="20"/>
                </w:rPr>
                <w:t>貸款墊繳餘額清償</w:t>
              </w:r>
              <w:r w:rsidRPr="00C74DC7">
                <w:rPr>
                  <w:sz w:val="20"/>
                  <w:szCs w:val="20"/>
                </w:rPr>
                <w:t>(</w:t>
              </w:r>
              <w:r w:rsidRPr="00C74DC7">
                <w:rPr>
                  <w:rFonts w:hint="eastAsia"/>
                  <w:sz w:val="20"/>
                  <w:szCs w:val="20"/>
                </w:rPr>
                <w:t>資整專案</w:t>
              </w:r>
              <w:r w:rsidRPr="00C74DC7">
                <w:rPr>
                  <w:sz w:val="20"/>
                  <w:szCs w:val="20"/>
                </w:rPr>
                <w:t>)</w:t>
              </w:r>
            </w:ins>
          </w:p>
        </w:tc>
        <w:tc>
          <w:tcPr>
            <w:tcW w:w="1566" w:type="dxa"/>
            <w:tcBorders>
              <w:top w:val="single" w:sz="4" w:space="0" w:color="auto"/>
              <w:left w:val="single" w:sz="4" w:space="0" w:color="auto"/>
              <w:bottom w:val="single" w:sz="4" w:space="0" w:color="auto"/>
              <w:right w:val="single" w:sz="4" w:space="0" w:color="auto"/>
            </w:tcBorders>
          </w:tcPr>
          <w:p w:rsidR="00C74DC7" w:rsidRPr="00C74DC7" w:rsidRDefault="00C74DC7" w:rsidP="00C74DC7">
            <w:pPr>
              <w:jc w:val="center"/>
              <w:rPr>
                <w:ins w:id="15" w:author="伯珊" w:date="2019-05-30T20:54:00Z"/>
                <w:rFonts w:hint="eastAsia"/>
                <w:sz w:val="20"/>
                <w:szCs w:val="20"/>
              </w:rPr>
            </w:pPr>
            <w:ins w:id="16" w:author="伯珊" w:date="2019-05-30T20:54:00Z">
              <w:r w:rsidRPr="00C74DC7">
                <w:rPr>
                  <w:rFonts w:hint="eastAsia"/>
                  <w:sz w:val="20"/>
                  <w:szCs w:val="20"/>
                </w:rPr>
                <w:t>伯珊</w:t>
              </w:r>
            </w:ins>
          </w:p>
        </w:tc>
        <w:tc>
          <w:tcPr>
            <w:tcW w:w="2071" w:type="dxa"/>
            <w:tcBorders>
              <w:top w:val="single" w:sz="4" w:space="0" w:color="auto"/>
              <w:left w:val="single" w:sz="4" w:space="0" w:color="auto"/>
              <w:bottom w:val="single" w:sz="4" w:space="0" w:color="auto"/>
              <w:right w:val="single" w:sz="4" w:space="0" w:color="auto"/>
            </w:tcBorders>
          </w:tcPr>
          <w:p w:rsidR="00C74DC7" w:rsidRPr="00C74DC7" w:rsidRDefault="00C74DC7" w:rsidP="00C74DC7">
            <w:pPr>
              <w:rPr>
                <w:ins w:id="17" w:author="伯珊" w:date="2019-05-30T20:54:00Z"/>
                <w:rFonts w:hint="eastAsia"/>
                <w:sz w:val="20"/>
                <w:szCs w:val="20"/>
              </w:rPr>
            </w:pPr>
            <w:ins w:id="18" w:author="伯珊" w:date="2019-05-30T20:54:00Z">
              <w:r w:rsidRPr="00C74DC7">
                <w:rPr>
                  <w:sz w:val="20"/>
                  <w:szCs w:val="20"/>
                </w:rPr>
                <w:t>190110000589</w:t>
              </w:r>
            </w:ins>
          </w:p>
        </w:tc>
      </w:tr>
      <w:tr w:rsidR="005B4E06" w:rsidTr="00C74DC7">
        <w:trPr>
          <w:ins w:id="19" w:author="張凱鈞" w:date="2020-01-07T11:40:00Z"/>
        </w:trPr>
        <w:tc>
          <w:tcPr>
            <w:tcW w:w="1216" w:type="dxa"/>
            <w:tcBorders>
              <w:top w:val="single" w:sz="4" w:space="0" w:color="auto"/>
              <w:left w:val="single" w:sz="4" w:space="0" w:color="auto"/>
              <w:bottom w:val="single" w:sz="4" w:space="0" w:color="auto"/>
              <w:right w:val="single" w:sz="4" w:space="0" w:color="auto"/>
            </w:tcBorders>
          </w:tcPr>
          <w:p w:rsidR="005B4E06" w:rsidRPr="0037405E" w:rsidRDefault="005B4E06" w:rsidP="005B4E06">
            <w:pPr>
              <w:jc w:val="center"/>
              <w:rPr>
                <w:ins w:id="20" w:author="張凱鈞" w:date="2020-01-07T11:40:00Z"/>
                <w:rFonts w:ascii="新細明體" w:hAnsi="新細明體" w:hint="eastAsia"/>
                <w:sz w:val="20"/>
                <w:szCs w:val="20"/>
                <w:rPrChange w:id="21" w:author="張凱鈞" w:date="2020-01-07T11:41:00Z">
                  <w:rPr>
                    <w:ins w:id="22" w:author="張凱鈞" w:date="2020-01-07T11:40:00Z"/>
                    <w:rFonts w:hint="eastAsia"/>
                    <w:sz w:val="20"/>
                    <w:szCs w:val="20"/>
                  </w:rPr>
                </w:rPrChange>
              </w:rPr>
            </w:pPr>
            <w:ins w:id="23" w:author="張凱鈞" w:date="2020-01-07T11:40:00Z">
              <w:r w:rsidRPr="0037405E">
                <w:rPr>
                  <w:rFonts w:ascii="新細明體" w:hAnsi="新細明體" w:hint="eastAsia"/>
                  <w:sz w:val="20"/>
                  <w:szCs w:val="20"/>
                  <w:rPrChange w:id="24" w:author="張凱鈞" w:date="2020-01-07T11:41:00Z">
                    <w:rPr>
                      <w:rFonts w:hint="eastAsia"/>
                      <w:sz w:val="20"/>
                      <w:szCs w:val="20"/>
                    </w:rPr>
                  </w:rPrChange>
                </w:rPr>
                <w:t>2019/12/16</w:t>
              </w:r>
            </w:ins>
          </w:p>
        </w:tc>
        <w:tc>
          <w:tcPr>
            <w:tcW w:w="1010" w:type="dxa"/>
            <w:tcBorders>
              <w:top w:val="single" w:sz="4" w:space="0" w:color="auto"/>
              <w:left w:val="single" w:sz="4" w:space="0" w:color="auto"/>
              <w:bottom w:val="single" w:sz="4" w:space="0" w:color="auto"/>
              <w:right w:val="single" w:sz="4" w:space="0" w:color="auto"/>
            </w:tcBorders>
          </w:tcPr>
          <w:p w:rsidR="005B4E06" w:rsidRPr="0037405E" w:rsidRDefault="005B4E06" w:rsidP="005B4E06">
            <w:pPr>
              <w:jc w:val="center"/>
              <w:rPr>
                <w:ins w:id="25" w:author="張凱鈞" w:date="2020-01-07T11:40:00Z"/>
                <w:rFonts w:ascii="新細明體" w:hAnsi="新細明體" w:hint="eastAsia"/>
                <w:sz w:val="20"/>
                <w:szCs w:val="20"/>
                <w:rPrChange w:id="26" w:author="張凱鈞" w:date="2020-01-07T11:41:00Z">
                  <w:rPr>
                    <w:ins w:id="27" w:author="張凱鈞" w:date="2020-01-07T11:40:00Z"/>
                    <w:rFonts w:hint="eastAsia"/>
                    <w:sz w:val="20"/>
                    <w:szCs w:val="20"/>
                  </w:rPr>
                </w:rPrChange>
              </w:rPr>
            </w:pPr>
            <w:ins w:id="28" w:author="張凱鈞" w:date="2020-01-07T11:40:00Z">
              <w:r w:rsidRPr="0037405E">
                <w:rPr>
                  <w:rFonts w:ascii="新細明體" w:hAnsi="新細明體" w:hint="eastAsia"/>
                  <w:sz w:val="20"/>
                  <w:szCs w:val="20"/>
                  <w:rPrChange w:id="29" w:author="張凱鈞" w:date="2020-01-07T11:41:00Z">
                    <w:rPr>
                      <w:rFonts w:hint="eastAsia"/>
                      <w:sz w:val="20"/>
                      <w:szCs w:val="20"/>
                    </w:rPr>
                  </w:rPrChange>
                </w:rPr>
                <w:t>23</w:t>
              </w:r>
            </w:ins>
          </w:p>
        </w:tc>
        <w:tc>
          <w:tcPr>
            <w:tcW w:w="4503" w:type="dxa"/>
            <w:tcBorders>
              <w:top w:val="single" w:sz="4" w:space="0" w:color="auto"/>
              <w:left w:val="single" w:sz="4" w:space="0" w:color="auto"/>
              <w:bottom w:val="single" w:sz="4" w:space="0" w:color="auto"/>
              <w:right w:val="single" w:sz="4" w:space="0" w:color="auto"/>
            </w:tcBorders>
          </w:tcPr>
          <w:p w:rsidR="005B4E06" w:rsidRPr="0037405E" w:rsidRDefault="005B4E06" w:rsidP="005B4E06">
            <w:pPr>
              <w:rPr>
                <w:ins w:id="30" w:author="張凱鈞" w:date="2020-01-07T11:40:00Z"/>
                <w:rFonts w:ascii="新細明體" w:hAnsi="新細明體" w:hint="eastAsia"/>
                <w:sz w:val="20"/>
                <w:szCs w:val="20"/>
                <w:rPrChange w:id="31" w:author="張凱鈞" w:date="2020-01-07T11:41:00Z">
                  <w:rPr>
                    <w:ins w:id="32" w:author="張凱鈞" w:date="2020-01-07T11:40:00Z"/>
                    <w:rFonts w:hint="eastAsia"/>
                    <w:sz w:val="20"/>
                    <w:szCs w:val="20"/>
                  </w:rPr>
                </w:rPrChange>
              </w:rPr>
            </w:pPr>
            <w:ins w:id="33" w:author="張凱鈞" w:date="2020-01-07T11:40:00Z">
              <w:r w:rsidRPr="0037405E">
                <w:rPr>
                  <w:rFonts w:ascii="新細明體" w:hAnsi="新細明體" w:hint="eastAsia"/>
                  <w:color w:val="000000"/>
                  <w:sz w:val="20"/>
                  <w:szCs w:val="20"/>
                  <w:rPrChange w:id="34" w:author="張凱鈞" w:date="2020-01-07T11:41:00Z">
                    <w:rPr>
                      <w:rFonts w:ascii="細明體" w:eastAsia="細明體" w:hAnsi="細明體" w:hint="eastAsia"/>
                      <w:color w:val="000000"/>
                      <w:sz w:val="20"/>
                      <w:szCs w:val="20"/>
                    </w:rPr>
                  </w:rPrChange>
                </w:rPr>
                <w:t>多元服務科轉理賠科</w:t>
              </w:r>
            </w:ins>
          </w:p>
        </w:tc>
        <w:tc>
          <w:tcPr>
            <w:tcW w:w="1566" w:type="dxa"/>
            <w:tcBorders>
              <w:top w:val="single" w:sz="4" w:space="0" w:color="auto"/>
              <w:left w:val="single" w:sz="4" w:space="0" w:color="auto"/>
              <w:bottom w:val="single" w:sz="4" w:space="0" w:color="auto"/>
              <w:right w:val="single" w:sz="4" w:space="0" w:color="auto"/>
            </w:tcBorders>
          </w:tcPr>
          <w:p w:rsidR="005B4E06" w:rsidRPr="0037405E" w:rsidRDefault="005B4E06" w:rsidP="005B4E06">
            <w:pPr>
              <w:jc w:val="center"/>
              <w:rPr>
                <w:ins w:id="35" w:author="張凱鈞" w:date="2020-01-07T11:40:00Z"/>
                <w:rFonts w:ascii="新細明體" w:hAnsi="新細明體" w:hint="eastAsia"/>
                <w:sz w:val="20"/>
                <w:szCs w:val="20"/>
                <w:rPrChange w:id="36" w:author="張凱鈞" w:date="2020-01-07T11:41:00Z">
                  <w:rPr>
                    <w:ins w:id="37" w:author="張凱鈞" w:date="2020-01-07T11:40:00Z"/>
                    <w:rFonts w:hint="eastAsia"/>
                    <w:sz w:val="20"/>
                    <w:szCs w:val="20"/>
                  </w:rPr>
                </w:rPrChange>
              </w:rPr>
            </w:pPr>
            <w:ins w:id="38" w:author="張凱鈞" w:date="2020-01-07T11:40:00Z">
              <w:r w:rsidRPr="0037405E">
                <w:rPr>
                  <w:rFonts w:ascii="新細明體" w:hAnsi="新細明體" w:hint="eastAsia"/>
                  <w:color w:val="000000"/>
                  <w:sz w:val="20"/>
                  <w:szCs w:val="20"/>
                  <w:rPrChange w:id="39" w:author="張凱鈞" w:date="2020-01-07T11:41:00Z">
                    <w:rPr>
                      <w:rFonts w:ascii="細明體" w:eastAsia="細明體" w:hAnsi="細明體" w:hint="eastAsia"/>
                      <w:color w:val="000000"/>
                      <w:sz w:val="20"/>
                      <w:szCs w:val="20"/>
                    </w:rPr>
                  </w:rPrChange>
                </w:rPr>
                <w:t>張凱鈞</w:t>
              </w:r>
            </w:ins>
          </w:p>
        </w:tc>
        <w:tc>
          <w:tcPr>
            <w:tcW w:w="2071" w:type="dxa"/>
            <w:tcBorders>
              <w:top w:val="single" w:sz="4" w:space="0" w:color="auto"/>
              <w:left w:val="single" w:sz="4" w:space="0" w:color="auto"/>
              <w:bottom w:val="single" w:sz="4" w:space="0" w:color="auto"/>
              <w:right w:val="single" w:sz="4" w:space="0" w:color="auto"/>
            </w:tcBorders>
          </w:tcPr>
          <w:p w:rsidR="005B4E06" w:rsidRPr="005B4E06" w:rsidRDefault="005B4E06" w:rsidP="005B4E06">
            <w:pPr>
              <w:rPr>
                <w:ins w:id="40" w:author="張凱鈞" w:date="2020-01-07T11:40:00Z"/>
                <w:sz w:val="20"/>
                <w:szCs w:val="20"/>
                <w:rPrChange w:id="41" w:author="張凱鈞" w:date="2020-01-07T11:40:00Z">
                  <w:rPr>
                    <w:ins w:id="42" w:author="張凱鈞" w:date="2020-01-07T11:40:00Z"/>
                    <w:sz w:val="20"/>
                    <w:szCs w:val="20"/>
                  </w:rPr>
                </w:rPrChange>
              </w:rPr>
            </w:pPr>
            <w:ins w:id="43" w:author="張凱鈞" w:date="2020-01-07T11:40:00Z">
              <w:r w:rsidRPr="005B4E06">
                <w:rPr>
                  <w:rFonts w:hint="eastAsia"/>
                  <w:bCs/>
                  <w:color w:val="000000"/>
                  <w:sz w:val="20"/>
                  <w:szCs w:val="20"/>
                  <w:rPrChange w:id="44" w:author="張凱鈞" w:date="2020-01-07T11:40:00Z">
                    <w:rPr>
                      <w:rFonts w:hint="eastAsia"/>
                      <w:bCs/>
                      <w:color w:val="000000"/>
                    </w:rPr>
                  </w:rPrChange>
                </w:rPr>
                <w:t>191119000701</w:t>
              </w:r>
            </w:ins>
          </w:p>
        </w:tc>
      </w:tr>
    </w:tbl>
    <w:p w:rsidR="009F30E4" w:rsidRDefault="009F30E4">
      <w:pPr>
        <w:rPr>
          <w:rFonts w:hint="eastAsia"/>
        </w:rPr>
      </w:pPr>
    </w:p>
    <w:p w:rsidR="0023751E" w:rsidRDefault="0023751E">
      <w:pPr>
        <w:pStyle w:val="Tabletext"/>
        <w:keepLines w:val="0"/>
        <w:spacing w:after="0" w:line="240" w:lineRule="auto"/>
        <w:rPr>
          <w:rFonts w:hint="eastAsia"/>
          <w:bCs/>
          <w:kern w:val="2"/>
          <w:szCs w:val="24"/>
          <w:lang w:eastAsia="zh-TW"/>
        </w:rPr>
      </w:pPr>
      <w:r>
        <w:rPr>
          <w:rFonts w:hint="eastAsia"/>
          <w:b/>
          <w:kern w:val="2"/>
          <w:sz w:val="24"/>
          <w:szCs w:val="24"/>
          <w:lang w:eastAsia="zh-TW"/>
        </w:rPr>
        <w:t>UC</w:t>
      </w:r>
      <w:r w:rsidR="00CD0ADA">
        <w:rPr>
          <w:rFonts w:hint="eastAsia"/>
          <w:b/>
          <w:kern w:val="2"/>
          <w:sz w:val="24"/>
          <w:szCs w:val="24"/>
          <w:lang w:eastAsia="zh-TW"/>
        </w:rPr>
        <w:t>A</w:t>
      </w:r>
      <w:r>
        <w:rPr>
          <w:rFonts w:hint="eastAsia"/>
          <w:b/>
          <w:kern w:val="2"/>
          <w:sz w:val="24"/>
          <w:szCs w:val="24"/>
          <w:lang w:eastAsia="zh-TW"/>
        </w:rPr>
        <w:t>A</w:t>
      </w:r>
      <w:r w:rsidR="00C92DA2">
        <w:rPr>
          <w:rFonts w:hint="eastAsia"/>
          <w:b/>
          <w:kern w:val="2"/>
          <w:sz w:val="24"/>
          <w:szCs w:val="24"/>
          <w:lang w:eastAsia="zh-TW"/>
        </w:rPr>
        <w:t>B</w:t>
      </w:r>
      <w:r w:rsidR="00823180">
        <w:rPr>
          <w:rFonts w:hint="eastAsia"/>
          <w:b/>
          <w:kern w:val="2"/>
          <w:sz w:val="24"/>
          <w:szCs w:val="24"/>
          <w:lang w:eastAsia="zh-TW"/>
        </w:rPr>
        <w:t>1</w:t>
      </w:r>
      <w:r>
        <w:rPr>
          <w:rFonts w:hint="eastAsia"/>
          <w:b/>
          <w:kern w:val="2"/>
          <w:sz w:val="24"/>
          <w:szCs w:val="24"/>
          <w:lang w:eastAsia="zh-TW"/>
        </w:rPr>
        <w:t>0</w:t>
      </w:r>
      <w:r w:rsidR="00B5539C">
        <w:rPr>
          <w:rFonts w:hint="eastAsia"/>
          <w:b/>
          <w:kern w:val="2"/>
          <w:sz w:val="24"/>
          <w:szCs w:val="24"/>
          <w:lang w:eastAsia="zh-TW"/>
        </w:rPr>
        <w:t>4</w:t>
      </w:r>
      <w:r>
        <w:rPr>
          <w:rFonts w:hint="eastAsia"/>
          <w:b/>
          <w:kern w:val="2"/>
          <w:sz w:val="24"/>
          <w:szCs w:val="24"/>
          <w:lang w:eastAsia="zh-TW"/>
        </w:rPr>
        <w:t>0</w:t>
      </w:r>
      <w:r w:rsidR="008C687B">
        <w:rPr>
          <w:rFonts w:hint="eastAsia"/>
          <w:b/>
          <w:kern w:val="2"/>
          <w:sz w:val="24"/>
          <w:szCs w:val="24"/>
          <w:lang w:eastAsia="zh-TW"/>
        </w:rPr>
        <w:t>0</w:t>
      </w:r>
      <w:r>
        <w:rPr>
          <w:rFonts w:hint="eastAsia"/>
          <w:b/>
          <w:kern w:val="2"/>
          <w:sz w:val="24"/>
          <w:szCs w:val="24"/>
          <w:lang w:eastAsia="zh-TW"/>
        </w:rPr>
        <w:t>_</w:t>
      </w:r>
      <w:r w:rsidR="00B5539C">
        <w:rPr>
          <w:rFonts w:hint="eastAsia"/>
          <w:b/>
          <w:kern w:val="2"/>
          <w:sz w:val="24"/>
          <w:szCs w:val="24"/>
          <w:lang w:eastAsia="zh-TW"/>
        </w:rPr>
        <w:t>受款</w:t>
      </w:r>
      <w:r w:rsidR="008C687B">
        <w:rPr>
          <w:rFonts w:hint="eastAsia"/>
          <w:b/>
          <w:kern w:val="2"/>
          <w:sz w:val="24"/>
          <w:szCs w:val="24"/>
          <w:lang w:eastAsia="zh-TW"/>
        </w:rPr>
        <w:t>人</w:t>
      </w:r>
      <w:r w:rsidR="00FD3B1A">
        <w:rPr>
          <w:rFonts w:hint="eastAsia"/>
          <w:b/>
          <w:kern w:val="2"/>
          <w:sz w:val="24"/>
          <w:szCs w:val="24"/>
          <w:lang w:eastAsia="zh-TW"/>
        </w:rPr>
        <w:t>輸入</w:t>
      </w:r>
    </w:p>
    <w:p w:rsidR="0023751E" w:rsidRPr="004C2E14" w:rsidRDefault="0023751E">
      <w:pPr>
        <w:pStyle w:val="Tabletext"/>
        <w:keepLines w:val="0"/>
        <w:spacing w:after="0" w:line="240" w:lineRule="auto"/>
        <w:rPr>
          <w:rFonts w:hint="eastAsia"/>
          <w:bCs/>
          <w:kern w:val="2"/>
          <w:szCs w:val="24"/>
          <w:lang w:eastAsia="zh-TW"/>
        </w:rPr>
      </w:pPr>
    </w:p>
    <w:p w:rsidR="0023751E" w:rsidRDefault="0023751E">
      <w:pPr>
        <w:numPr>
          <w:ilvl w:val="0"/>
          <w:numId w:val="3"/>
        </w:numPr>
        <w:rPr>
          <w:rFonts w:ascii="細明體" w:eastAsia="細明體" w:hAnsi="細明體" w:hint="eastAsia"/>
          <w:sz w:val="20"/>
          <w:szCs w:val="20"/>
        </w:rPr>
      </w:pPr>
      <w:r>
        <w:rPr>
          <w:rFonts w:ascii="細明體" w:eastAsia="細明體" w:hAnsi="細明體" w:hint="eastAsia"/>
          <w:sz w:val="20"/>
          <w:szCs w:val="20"/>
        </w:rPr>
        <w:t>程式功能概述：</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8460"/>
      </w:tblGrid>
      <w:tr w:rsidR="0023751E">
        <w:tc>
          <w:tcPr>
            <w:tcW w:w="2340" w:type="dxa"/>
          </w:tcPr>
          <w:p w:rsidR="0023751E" w:rsidRDefault="0023751E">
            <w:pPr>
              <w:rPr>
                <w:rFonts w:ascii="細明體" w:eastAsia="細明體" w:hAnsi="細明體" w:hint="eastAsia"/>
                <w:sz w:val="20"/>
                <w:szCs w:val="20"/>
              </w:rPr>
            </w:pPr>
            <w:r>
              <w:rPr>
                <w:rFonts w:ascii="細明體" w:eastAsia="細明體" w:hAnsi="細明體" w:hint="eastAsia"/>
                <w:sz w:val="20"/>
                <w:szCs w:val="20"/>
              </w:rPr>
              <w:t>程式功能</w:t>
            </w:r>
          </w:p>
        </w:tc>
        <w:tc>
          <w:tcPr>
            <w:tcW w:w="8460" w:type="dxa"/>
          </w:tcPr>
          <w:p w:rsidR="0023751E" w:rsidRDefault="00B5539C">
            <w:pPr>
              <w:rPr>
                <w:rFonts w:ascii="細明體" w:eastAsia="細明體" w:hAnsi="細明體" w:hint="eastAsia"/>
                <w:sz w:val="20"/>
                <w:szCs w:val="20"/>
              </w:rPr>
            </w:pPr>
            <w:r>
              <w:rPr>
                <w:rFonts w:ascii="細明體" w:eastAsia="細明體" w:hAnsi="細明體" w:hint="eastAsia"/>
                <w:sz w:val="20"/>
                <w:szCs w:val="20"/>
              </w:rPr>
              <w:t>受款人輸入</w:t>
            </w:r>
          </w:p>
        </w:tc>
      </w:tr>
      <w:tr w:rsidR="0023751E">
        <w:tc>
          <w:tcPr>
            <w:tcW w:w="2340" w:type="dxa"/>
          </w:tcPr>
          <w:p w:rsidR="0023751E" w:rsidRDefault="0023751E">
            <w:pPr>
              <w:rPr>
                <w:rFonts w:ascii="細明體" w:eastAsia="細明體" w:hAnsi="細明體" w:hint="eastAsia"/>
                <w:sz w:val="20"/>
                <w:szCs w:val="20"/>
              </w:rPr>
            </w:pPr>
            <w:r>
              <w:rPr>
                <w:rFonts w:ascii="細明體" w:eastAsia="細明體" w:hAnsi="細明體" w:hint="eastAsia"/>
                <w:sz w:val="20"/>
                <w:szCs w:val="20"/>
              </w:rPr>
              <w:t>程式名稱</w:t>
            </w:r>
          </w:p>
        </w:tc>
        <w:tc>
          <w:tcPr>
            <w:tcW w:w="8460" w:type="dxa"/>
          </w:tcPr>
          <w:p w:rsidR="0023751E" w:rsidRDefault="00D25907">
            <w:pPr>
              <w:rPr>
                <w:rFonts w:ascii="細明體" w:eastAsia="細明體" w:hAnsi="細明體" w:hint="eastAsia"/>
                <w:sz w:val="20"/>
                <w:szCs w:val="20"/>
              </w:rPr>
            </w:pPr>
            <w:r>
              <w:rPr>
                <w:rFonts w:ascii="細明體" w:eastAsia="細明體" w:hAnsi="細明體" w:hint="eastAsia"/>
                <w:sz w:val="20"/>
                <w:szCs w:val="20"/>
              </w:rPr>
              <w:t>A</w:t>
            </w:r>
            <w:r w:rsidR="0023751E">
              <w:rPr>
                <w:rFonts w:ascii="細明體" w:eastAsia="細明體" w:hAnsi="細明體" w:hint="eastAsia"/>
                <w:sz w:val="20"/>
                <w:szCs w:val="20"/>
              </w:rPr>
              <w:t>A</w:t>
            </w:r>
            <w:r w:rsidR="00C92DA2">
              <w:rPr>
                <w:rFonts w:ascii="細明體" w:eastAsia="細明體" w:hAnsi="細明體" w:hint="eastAsia"/>
                <w:sz w:val="20"/>
                <w:szCs w:val="20"/>
              </w:rPr>
              <w:t>B</w:t>
            </w:r>
            <w:r w:rsidR="00823180">
              <w:rPr>
                <w:rFonts w:ascii="細明體" w:eastAsia="細明體" w:hAnsi="細明體" w:hint="eastAsia"/>
                <w:sz w:val="20"/>
                <w:szCs w:val="20"/>
              </w:rPr>
              <w:t>1</w:t>
            </w:r>
            <w:r w:rsidR="0023751E">
              <w:rPr>
                <w:rFonts w:ascii="細明體" w:eastAsia="細明體" w:hAnsi="細明體" w:hint="eastAsia"/>
                <w:sz w:val="20"/>
                <w:szCs w:val="20"/>
              </w:rPr>
              <w:t>_0</w:t>
            </w:r>
            <w:r w:rsidR="00B5539C">
              <w:rPr>
                <w:rFonts w:ascii="細明體" w:eastAsia="細明體" w:hAnsi="細明體" w:hint="eastAsia"/>
                <w:sz w:val="20"/>
                <w:szCs w:val="20"/>
              </w:rPr>
              <w:t>4</w:t>
            </w:r>
            <w:r w:rsidR="0023751E">
              <w:rPr>
                <w:rFonts w:ascii="細明體" w:eastAsia="細明體" w:hAnsi="細明體" w:hint="eastAsia"/>
                <w:sz w:val="20"/>
                <w:szCs w:val="20"/>
              </w:rPr>
              <w:t>0</w:t>
            </w:r>
            <w:r w:rsidR="008C687B">
              <w:rPr>
                <w:rFonts w:ascii="細明體" w:eastAsia="細明體" w:hAnsi="細明體" w:hint="eastAsia"/>
                <w:sz w:val="20"/>
                <w:szCs w:val="20"/>
              </w:rPr>
              <w:t>0</w:t>
            </w:r>
          </w:p>
        </w:tc>
      </w:tr>
      <w:tr w:rsidR="0023751E">
        <w:tc>
          <w:tcPr>
            <w:tcW w:w="2340" w:type="dxa"/>
          </w:tcPr>
          <w:p w:rsidR="0023751E" w:rsidRDefault="0023751E">
            <w:pPr>
              <w:rPr>
                <w:rFonts w:ascii="細明體" w:eastAsia="細明體" w:hAnsi="細明體" w:hint="eastAsia"/>
                <w:sz w:val="20"/>
                <w:szCs w:val="20"/>
              </w:rPr>
            </w:pPr>
            <w:r>
              <w:rPr>
                <w:rFonts w:ascii="細明體" w:eastAsia="細明體" w:hAnsi="細明體" w:hint="eastAsia"/>
                <w:sz w:val="20"/>
                <w:szCs w:val="20"/>
              </w:rPr>
              <w:t>作業方式</w:t>
            </w:r>
          </w:p>
        </w:tc>
        <w:tc>
          <w:tcPr>
            <w:tcW w:w="8460" w:type="dxa"/>
          </w:tcPr>
          <w:p w:rsidR="0023751E" w:rsidRDefault="0023751E">
            <w:pPr>
              <w:rPr>
                <w:rFonts w:ascii="細明體" w:eastAsia="細明體" w:hAnsi="細明體" w:hint="eastAsia"/>
                <w:sz w:val="20"/>
                <w:szCs w:val="20"/>
              </w:rPr>
            </w:pPr>
            <w:r>
              <w:rPr>
                <w:rFonts w:ascii="細明體" w:eastAsia="細明體" w:hAnsi="細明體" w:hint="eastAsia"/>
                <w:sz w:val="20"/>
                <w:szCs w:val="20"/>
              </w:rPr>
              <w:t>ONLINE</w:t>
            </w:r>
          </w:p>
        </w:tc>
      </w:tr>
      <w:tr w:rsidR="0023751E">
        <w:tc>
          <w:tcPr>
            <w:tcW w:w="2340" w:type="dxa"/>
          </w:tcPr>
          <w:p w:rsidR="0023751E" w:rsidRDefault="0023751E">
            <w:pPr>
              <w:rPr>
                <w:rFonts w:ascii="細明體" w:eastAsia="細明體" w:hAnsi="細明體" w:hint="eastAsia"/>
                <w:sz w:val="20"/>
                <w:szCs w:val="20"/>
              </w:rPr>
            </w:pPr>
            <w:r>
              <w:rPr>
                <w:rFonts w:ascii="細明體" w:eastAsia="細明體" w:hAnsi="細明體" w:hint="eastAsia"/>
                <w:sz w:val="20"/>
                <w:szCs w:val="20"/>
              </w:rPr>
              <w:t>概要說明</w:t>
            </w:r>
          </w:p>
        </w:tc>
        <w:tc>
          <w:tcPr>
            <w:tcW w:w="8460" w:type="dxa"/>
          </w:tcPr>
          <w:p w:rsidR="0023751E" w:rsidRDefault="00B5539C">
            <w:pPr>
              <w:rPr>
                <w:rFonts w:ascii="細明體" w:eastAsia="細明體" w:hAnsi="細明體" w:hint="eastAsia"/>
                <w:sz w:val="20"/>
                <w:szCs w:val="20"/>
              </w:rPr>
            </w:pPr>
            <w:r>
              <w:rPr>
                <w:rFonts w:ascii="細明體" w:eastAsia="細明體" w:hAnsi="細明體" w:hint="eastAsia"/>
                <w:sz w:val="20"/>
                <w:szCs w:val="20"/>
              </w:rPr>
              <w:t>針對保單作受款人</w:t>
            </w:r>
            <w:r w:rsidR="008C687B">
              <w:rPr>
                <w:rFonts w:ascii="細明體" w:eastAsia="細明體" w:hAnsi="細明體" w:hint="eastAsia"/>
                <w:sz w:val="20"/>
                <w:szCs w:val="20"/>
              </w:rPr>
              <w:t>輸入</w:t>
            </w:r>
          </w:p>
        </w:tc>
      </w:tr>
      <w:tr w:rsidR="0023751E">
        <w:tc>
          <w:tcPr>
            <w:tcW w:w="2340" w:type="dxa"/>
          </w:tcPr>
          <w:p w:rsidR="0023751E" w:rsidRDefault="0023751E">
            <w:pPr>
              <w:rPr>
                <w:rFonts w:ascii="細明體" w:eastAsia="細明體" w:hAnsi="細明體" w:hint="eastAsia"/>
                <w:sz w:val="20"/>
                <w:szCs w:val="20"/>
              </w:rPr>
            </w:pPr>
            <w:r>
              <w:rPr>
                <w:rFonts w:ascii="細明體" w:eastAsia="細明體" w:hAnsi="細明體" w:hint="eastAsia"/>
                <w:sz w:val="20"/>
                <w:szCs w:val="20"/>
              </w:rPr>
              <w:t>處理人員</w:t>
            </w:r>
          </w:p>
        </w:tc>
        <w:tc>
          <w:tcPr>
            <w:tcW w:w="8460" w:type="dxa"/>
          </w:tcPr>
          <w:p w:rsidR="0023751E" w:rsidRDefault="00070689">
            <w:pPr>
              <w:rPr>
                <w:rFonts w:ascii="細明體" w:eastAsia="細明體" w:hAnsi="細明體" w:hint="eastAsia"/>
                <w:sz w:val="20"/>
                <w:szCs w:val="20"/>
              </w:rPr>
            </w:pPr>
            <w:r>
              <w:rPr>
                <w:rFonts w:ascii="細明體" w:eastAsia="細明體" w:hAnsi="細明體" w:hint="eastAsia"/>
                <w:sz w:val="20"/>
                <w:szCs w:val="20"/>
              </w:rPr>
              <w:t>RLAA00</w:t>
            </w:r>
            <w:r w:rsidR="00C92DA2">
              <w:rPr>
                <w:rFonts w:ascii="細明體" w:eastAsia="細明體" w:hAnsi="細明體" w:hint="eastAsia"/>
                <w:sz w:val="20"/>
                <w:szCs w:val="20"/>
              </w:rPr>
              <w:t>2</w:t>
            </w:r>
            <w:r>
              <w:rPr>
                <w:rFonts w:ascii="細明體" w:eastAsia="細明體" w:hAnsi="細明體" w:hint="eastAsia"/>
                <w:sz w:val="20"/>
                <w:szCs w:val="20"/>
              </w:rPr>
              <w:t xml:space="preserve"> </w:t>
            </w:r>
            <w:r w:rsidR="00912B00">
              <w:rPr>
                <w:rFonts w:ascii="細明體" w:eastAsia="細明體" w:hAnsi="細明體" w:hint="eastAsia"/>
                <w:sz w:val="20"/>
                <w:szCs w:val="20"/>
              </w:rPr>
              <w:t>RLAA00</w:t>
            </w:r>
            <w:r w:rsidR="00C92DA2">
              <w:rPr>
                <w:rFonts w:ascii="細明體" w:eastAsia="細明體" w:hAnsi="細明體" w:hint="eastAsia"/>
                <w:sz w:val="20"/>
                <w:szCs w:val="20"/>
              </w:rPr>
              <w:t>3</w:t>
            </w:r>
            <w:r w:rsidR="00912B00">
              <w:rPr>
                <w:rFonts w:ascii="細明體" w:eastAsia="細明體" w:hAnsi="細明體" w:hint="eastAsia"/>
                <w:sz w:val="20"/>
                <w:szCs w:val="20"/>
              </w:rPr>
              <w:t xml:space="preserve"> </w:t>
            </w:r>
            <w:r w:rsidR="00272F37">
              <w:rPr>
                <w:rFonts w:ascii="細明體" w:eastAsia="細明體" w:hAnsi="細明體" w:hint="eastAsia"/>
                <w:sz w:val="20"/>
                <w:szCs w:val="20"/>
              </w:rPr>
              <w:t>RLAA004</w:t>
            </w:r>
          </w:p>
        </w:tc>
      </w:tr>
    </w:tbl>
    <w:p w:rsidR="0023751E" w:rsidRDefault="0023751E">
      <w:pPr>
        <w:ind w:left="480"/>
        <w:rPr>
          <w:rFonts w:ascii="細明體" w:eastAsia="細明體" w:hAnsi="細明體" w:hint="eastAsia"/>
          <w:sz w:val="20"/>
          <w:szCs w:val="20"/>
        </w:rPr>
      </w:pPr>
    </w:p>
    <w:p w:rsidR="0023751E" w:rsidRDefault="0023751E">
      <w:pPr>
        <w:numPr>
          <w:ilvl w:val="0"/>
          <w:numId w:val="3"/>
        </w:numPr>
        <w:rPr>
          <w:rFonts w:ascii="細明體" w:eastAsia="細明體" w:hAnsi="細明體" w:hint="eastAsia"/>
          <w:sz w:val="20"/>
          <w:szCs w:val="20"/>
        </w:rPr>
      </w:pPr>
      <w:r>
        <w:rPr>
          <w:rFonts w:ascii="細明體" w:eastAsia="細明體" w:hAnsi="細明體" w:hint="eastAsia"/>
          <w:sz w:val="20"/>
          <w:szCs w:val="20"/>
        </w:rPr>
        <w:t>使用模組</w:t>
      </w:r>
    </w:p>
    <w:tbl>
      <w:tblPr>
        <w:tblW w:w="10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700"/>
        <w:gridCol w:w="3960"/>
        <w:gridCol w:w="3500"/>
      </w:tblGrid>
      <w:tr w:rsidR="0023751E">
        <w:tc>
          <w:tcPr>
            <w:tcW w:w="720" w:type="dxa"/>
          </w:tcPr>
          <w:p w:rsidR="0023751E" w:rsidRDefault="0023751E">
            <w:pPr>
              <w:jc w:val="center"/>
              <w:rPr>
                <w:rFonts w:ascii="細明體" w:eastAsia="細明體" w:hAnsi="細明體" w:hint="eastAsia"/>
                <w:sz w:val="20"/>
                <w:szCs w:val="20"/>
              </w:rPr>
            </w:pPr>
            <w:r>
              <w:rPr>
                <w:rFonts w:ascii="細明體" w:eastAsia="細明體" w:hAnsi="細明體" w:hint="eastAsia"/>
                <w:sz w:val="20"/>
                <w:szCs w:val="20"/>
              </w:rPr>
              <w:t>項次</w:t>
            </w:r>
          </w:p>
        </w:tc>
        <w:tc>
          <w:tcPr>
            <w:tcW w:w="2700" w:type="dxa"/>
          </w:tcPr>
          <w:p w:rsidR="0023751E" w:rsidRDefault="0023751E">
            <w:pPr>
              <w:jc w:val="center"/>
              <w:rPr>
                <w:rFonts w:ascii="細明體" w:eastAsia="細明體" w:hAnsi="細明體" w:hint="eastAsia"/>
                <w:sz w:val="20"/>
                <w:szCs w:val="20"/>
              </w:rPr>
            </w:pPr>
            <w:r>
              <w:rPr>
                <w:rFonts w:ascii="細明體" w:eastAsia="細明體" w:hAnsi="細明體" w:hint="eastAsia"/>
                <w:sz w:val="20"/>
                <w:szCs w:val="20"/>
              </w:rPr>
              <w:t>中文說明</w:t>
            </w:r>
          </w:p>
        </w:tc>
        <w:tc>
          <w:tcPr>
            <w:tcW w:w="3960" w:type="dxa"/>
          </w:tcPr>
          <w:p w:rsidR="0023751E" w:rsidRDefault="0023751E">
            <w:pPr>
              <w:jc w:val="center"/>
              <w:rPr>
                <w:rFonts w:ascii="細明體" w:eastAsia="細明體" w:hAnsi="細明體" w:hint="eastAsia"/>
                <w:sz w:val="20"/>
                <w:szCs w:val="20"/>
              </w:rPr>
            </w:pPr>
            <w:r>
              <w:rPr>
                <w:rFonts w:ascii="細明體" w:eastAsia="細明體" w:hAnsi="細明體" w:hint="eastAsia"/>
                <w:sz w:val="20"/>
                <w:szCs w:val="20"/>
              </w:rPr>
              <w:t>CLASS</w:t>
            </w:r>
          </w:p>
        </w:tc>
        <w:tc>
          <w:tcPr>
            <w:tcW w:w="3500" w:type="dxa"/>
          </w:tcPr>
          <w:p w:rsidR="0023751E" w:rsidRDefault="0023751E">
            <w:pPr>
              <w:jc w:val="center"/>
              <w:rPr>
                <w:rFonts w:ascii="細明體" w:eastAsia="細明體" w:hAnsi="細明體" w:hint="eastAsia"/>
                <w:sz w:val="20"/>
                <w:szCs w:val="20"/>
              </w:rPr>
            </w:pPr>
            <w:r>
              <w:rPr>
                <w:rFonts w:ascii="細明體" w:eastAsia="細明體" w:hAnsi="細明體" w:hint="eastAsia"/>
                <w:sz w:val="20"/>
                <w:szCs w:val="20"/>
              </w:rPr>
              <w:t>METHOD</w:t>
            </w:r>
          </w:p>
        </w:tc>
      </w:tr>
      <w:tr w:rsidR="008C687B">
        <w:tc>
          <w:tcPr>
            <w:tcW w:w="720" w:type="dxa"/>
          </w:tcPr>
          <w:p w:rsidR="008C687B" w:rsidRDefault="008C687B" w:rsidP="00AD65DE">
            <w:pPr>
              <w:numPr>
                <w:ilvl w:val="0"/>
                <w:numId w:val="30"/>
              </w:numPr>
              <w:jc w:val="center"/>
              <w:rPr>
                <w:rFonts w:ascii="細明體" w:eastAsia="細明體" w:hAnsi="細明體" w:hint="eastAsia"/>
                <w:sz w:val="20"/>
                <w:szCs w:val="20"/>
              </w:rPr>
            </w:pPr>
          </w:p>
        </w:tc>
        <w:tc>
          <w:tcPr>
            <w:tcW w:w="2700" w:type="dxa"/>
          </w:tcPr>
          <w:p w:rsidR="008C687B" w:rsidRDefault="00AD65DE">
            <w:pPr>
              <w:jc w:val="center"/>
              <w:rPr>
                <w:rFonts w:ascii="細明體" w:eastAsia="細明體" w:hAnsi="細明體" w:hint="eastAsia"/>
                <w:sz w:val="20"/>
                <w:szCs w:val="20"/>
              </w:rPr>
            </w:pPr>
            <w:r w:rsidRPr="00E11D1A">
              <w:rPr>
                <w:rFonts w:hint="eastAsia"/>
                <w:color w:val="000000"/>
                <w:sz w:val="20"/>
                <w:szCs w:val="20"/>
              </w:rPr>
              <w:t>理賠各保單理賠金額分配檔處理模組</w:t>
            </w:r>
          </w:p>
        </w:tc>
        <w:tc>
          <w:tcPr>
            <w:tcW w:w="3960" w:type="dxa"/>
          </w:tcPr>
          <w:p w:rsidR="008C687B" w:rsidRDefault="00AD65DE">
            <w:pPr>
              <w:jc w:val="center"/>
              <w:rPr>
                <w:rFonts w:ascii="細明體" w:eastAsia="細明體" w:hAnsi="細明體" w:hint="eastAsia"/>
                <w:sz w:val="20"/>
                <w:szCs w:val="20"/>
              </w:rPr>
            </w:pPr>
            <w:r>
              <w:rPr>
                <w:rFonts w:ascii="細明體" w:eastAsia="細明體" w:hAnsi="細明體" w:hint="eastAsia"/>
                <w:sz w:val="20"/>
                <w:szCs w:val="20"/>
              </w:rPr>
              <w:t>AA_B1ZX03</w:t>
            </w:r>
          </w:p>
        </w:tc>
        <w:tc>
          <w:tcPr>
            <w:tcW w:w="3500" w:type="dxa"/>
          </w:tcPr>
          <w:p w:rsidR="008C687B" w:rsidRDefault="008C687B">
            <w:pPr>
              <w:jc w:val="center"/>
              <w:rPr>
                <w:rFonts w:ascii="細明體" w:eastAsia="細明體" w:hAnsi="細明體" w:hint="eastAsia"/>
                <w:sz w:val="20"/>
                <w:szCs w:val="20"/>
              </w:rPr>
            </w:pPr>
          </w:p>
        </w:tc>
      </w:tr>
      <w:tr w:rsidR="00272F37">
        <w:tc>
          <w:tcPr>
            <w:tcW w:w="720" w:type="dxa"/>
          </w:tcPr>
          <w:p w:rsidR="00272F37" w:rsidRDefault="00272F37" w:rsidP="00AD65DE">
            <w:pPr>
              <w:numPr>
                <w:ilvl w:val="0"/>
                <w:numId w:val="30"/>
              </w:numPr>
              <w:jc w:val="center"/>
              <w:rPr>
                <w:rFonts w:ascii="細明體" w:eastAsia="細明體" w:hAnsi="細明體" w:hint="eastAsia"/>
                <w:sz w:val="20"/>
                <w:szCs w:val="20"/>
              </w:rPr>
            </w:pPr>
          </w:p>
        </w:tc>
        <w:tc>
          <w:tcPr>
            <w:tcW w:w="2700" w:type="dxa"/>
          </w:tcPr>
          <w:p w:rsidR="00272F37" w:rsidRPr="00E11D1A" w:rsidRDefault="00272F37">
            <w:pPr>
              <w:jc w:val="center"/>
              <w:rPr>
                <w:rFonts w:hint="eastAsia"/>
                <w:color w:val="000000"/>
                <w:sz w:val="20"/>
                <w:szCs w:val="20"/>
              </w:rPr>
            </w:pPr>
            <w:r w:rsidRPr="00227F86">
              <w:rPr>
                <w:rFonts w:hint="eastAsia"/>
                <w:color w:val="000000"/>
                <w:sz w:val="20"/>
                <w:szCs w:val="20"/>
              </w:rPr>
              <w:t>理賠受理檔處理模組</w:t>
            </w:r>
          </w:p>
        </w:tc>
        <w:tc>
          <w:tcPr>
            <w:tcW w:w="3960" w:type="dxa"/>
          </w:tcPr>
          <w:p w:rsidR="00272F37" w:rsidRDefault="00272F37">
            <w:pPr>
              <w:jc w:val="center"/>
              <w:rPr>
                <w:rFonts w:ascii="細明體" w:eastAsia="細明體" w:hAnsi="細明體" w:hint="eastAsia"/>
                <w:sz w:val="20"/>
                <w:szCs w:val="20"/>
              </w:rPr>
            </w:pPr>
            <w:r>
              <w:rPr>
                <w:rFonts w:ascii="細明體" w:eastAsia="細明體" w:hAnsi="細明體" w:hint="eastAsia"/>
                <w:sz w:val="20"/>
                <w:szCs w:val="20"/>
              </w:rPr>
              <w:t>AA_A0Z001</w:t>
            </w:r>
          </w:p>
        </w:tc>
        <w:tc>
          <w:tcPr>
            <w:tcW w:w="3500" w:type="dxa"/>
          </w:tcPr>
          <w:p w:rsidR="00272F37" w:rsidRDefault="00272F37">
            <w:pPr>
              <w:jc w:val="center"/>
              <w:rPr>
                <w:rFonts w:ascii="細明體" w:eastAsia="細明體" w:hAnsi="細明體" w:hint="eastAsia"/>
                <w:sz w:val="20"/>
                <w:szCs w:val="20"/>
              </w:rPr>
            </w:pPr>
          </w:p>
        </w:tc>
      </w:tr>
    </w:tbl>
    <w:p w:rsidR="0023751E" w:rsidRDefault="0023751E">
      <w:pPr>
        <w:rPr>
          <w:rFonts w:ascii="細明體" w:eastAsia="細明體" w:hAnsi="細明體" w:hint="eastAsia"/>
          <w:sz w:val="20"/>
          <w:szCs w:val="20"/>
        </w:rPr>
      </w:pPr>
    </w:p>
    <w:p w:rsidR="0023751E" w:rsidRDefault="0023751E">
      <w:pPr>
        <w:numPr>
          <w:ilvl w:val="0"/>
          <w:numId w:val="3"/>
        </w:numPr>
        <w:rPr>
          <w:rFonts w:ascii="細明體" w:eastAsia="細明體" w:hAnsi="細明體" w:hint="eastAsia"/>
          <w:sz w:val="20"/>
          <w:szCs w:val="20"/>
        </w:rPr>
      </w:pPr>
      <w:r>
        <w:rPr>
          <w:rFonts w:ascii="細明體" w:eastAsia="細明體" w:hAnsi="細明體" w:hint="eastAsia"/>
          <w:sz w:val="20"/>
          <w:szCs w:val="20"/>
        </w:rPr>
        <w:t>使用檔案</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3780"/>
        <w:gridCol w:w="3960"/>
      </w:tblGrid>
      <w:tr w:rsidR="00DA6C1D">
        <w:tc>
          <w:tcPr>
            <w:tcW w:w="720" w:type="dxa"/>
          </w:tcPr>
          <w:p w:rsidR="00DA6C1D" w:rsidRDefault="00DA6C1D">
            <w:pPr>
              <w:jc w:val="center"/>
              <w:rPr>
                <w:rFonts w:ascii="細明體" w:eastAsia="細明體" w:hAnsi="細明體" w:hint="eastAsia"/>
                <w:sz w:val="20"/>
                <w:szCs w:val="20"/>
              </w:rPr>
            </w:pPr>
            <w:r>
              <w:rPr>
                <w:rFonts w:ascii="細明體" w:eastAsia="細明體" w:hAnsi="細明體" w:hint="eastAsia"/>
                <w:sz w:val="20"/>
                <w:szCs w:val="20"/>
              </w:rPr>
              <w:t>項次</w:t>
            </w:r>
          </w:p>
        </w:tc>
        <w:tc>
          <w:tcPr>
            <w:tcW w:w="3780" w:type="dxa"/>
          </w:tcPr>
          <w:p w:rsidR="00DA6C1D" w:rsidRDefault="00DA6C1D">
            <w:pPr>
              <w:jc w:val="center"/>
              <w:rPr>
                <w:rFonts w:ascii="細明體" w:eastAsia="細明體" w:hAnsi="細明體" w:hint="eastAsia"/>
                <w:sz w:val="20"/>
                <w:szCs w:val="20"/>
              </w:rPr>
            </w:pPr>
            <w:r>
              <w:rPr>
                <w:rFonts w:ascii="細明體" w:eastAsia="細明體" w:hAnsi="細明體" w:hint="eastAsia"/>
                <w:sz w:val="20"/>
                <w:szCs w:val="20"/>
              </w:rPr>
              <w:t>中文說明</w:t>
            </w:r>
          </w:p>
        </w:tc>
        <w:tc>
          <w:tcPr>
            <w:tcW w:w="3960" w:type="dxa"/>
          </w:tcPr>
          <w:p w:rsidR="00DA6C1D" w:rsidRDefault="00DA6C1D">
            <w:pPr>
              <w:jc w:val="center"/>
              <w:rPr>
                <w:rFonts w:ascii="細明體" w:eastAsia="細明體" w:hAnsi="細明體" w:hint="eastAsia"/>
                <w:sz w:val="20"/>
                <w:szCs w:val="20"/>
              </w:rPr>
            </w:pPr>
            <w:r>
              <w:rPr>
                <w:rFonts w:ascii="細明體" w:eastAsia="細明體" w:hAnsi="細明體" w:hint="eastAsia"/>
                <w:sz w:val="20"/>
                <w:szCs w:val="20"/>
              </w:rPr>
              <w:t>檔案名稱</w:t>
            </w:r>
          </w:p>
        </w:tc>
      </w:tr>
      <w:tr w:rsidR="009D3602">
        <w:tc>
          <w:tcPr>
            <w:tcW w:w="720" w:type="dxa"/>
          </w:tcPr>
          <w:p w:rsidR="009D3602" w:rsidRDefault="009D3602" w:rsidP="009D3602">
            <w:pPr>
              <w:numPr>
                <w:ilvl w:val="0"/>
                <w:numId w:val="23"/>
              </w:numPr>
              <w:jc w:val="center"/>
              <w:rPr>
                <w:rFonts w:ascii="細明體" w:eastAsia="細明體" w:hAnsi="細明體" w:hint="eastAsia"/>
                <w:sz w:val="20"/>
                <w:szCs w:val="20"/>
              </w:rPr>
            </w:pPr>
          </w:p>
        </w:tc>
        <w:tc>
          <w:tcPr>
            <w:tcW w:w="3780" w:type="dxa"/>
          </w:tcPr>
          <w:p w:rsidR="009D3602" w:rsidRDefault="00270B62">
            <w:pPr>
              <w:jc w:val="center"/>
              <w:rPr>
                <w:rFonts w:ascii="細明體" w:eastAsia="細明體" w:hAnsi="細明體" w:hint="eastAsia"/>
                <w:sz w:val="20"/>
                <w:szCs w:val="20"/>
              </w:rPr>
            </w:pPr>
            <w:r>
              <w:rPr>
                <w:rFonts w:ascii="細明體" w:eastAsia="細明體" w:hAnsi="細明體" w:hint="eastAsia"/>
                <w:sz w:val="20"/>
                <w:szCs w:val="20"/>
              </w:rPr>
              <w:t>理賠記錄檔</w:t>
            </w:r>
          </w:p>
        </w:tc>
        <w:tc>
          <w:tcPr>
            <w:tcW w:w="3960" w:type="dxa"/>
          </w:tcPr>
          <w:p w:rsidR="009D3602" w:rsidRDefault="00BE0D18">
            <w:pPr>
              <w:jc w:val="center"/>
              <w:rPr>
                <w:rFonts w:ascii="細明體" w:eastAsia="細明體" w:hAnsi="細明體" w:hint="eastAsia"/>
                <w:sz w:val="20"/>
                <w:szCs w:val="20"/>
              </w:rPr>
            </w:pPr>
            <w:r>
              <w:rPr>
                <w:rFonts w:ascii="細明體" w:eastAsia="細明體" w:hAnsi="細明體"/>
                <w:sz w:val="20"/>
              </w:rPr>
              <w:t>DTA</w:t>
            </w:r>
            <w:r w:rsidR="00270B62">
              <w:rPr>
                <w:rFonts w:ascii="細明體" w:eastAsia="細明體" w:hAnsi="細明體" w:hint="eastAsia"/>
                <w:sz w:val="20"/>
              </w:rPr>
              <w:t>A</w:t>
            </w:r>
            <w:r>
              <w:rPr>
                <w:rFonts w:ascii="細明體" w:eastAsia="細明體" w:hAnsi="細明體"/>
                <w:sz w:val="20"/>
              </w:rPr>
              <w:t>000</w:t>
            </w:r>
            <w:r w:rsidR="00270B62">
              <w:rPr>
                <w:rFonts w:ascii="細明體" w:eastAsia="細明體" w:hAnsi="細明體" w:hint="eastAsia"/>
                <w:sz w:val="20"/>
              </w:rPr>
              <w:t>1</w:t>
            </w:r>
          </w:p>
        </w:tc>
      </w:tr>
      <w:tr w:rsidR="00AD65DE">
        <w:tc>
          <w:tcPr>
            <w:tcW w:w="720" w:type="dxa"/>
          </w:tcPr>
          <w:p w:rsidR="00AD65DE" w:rsidRDefault="00AD65DE" w:rsidP="009D3602">
            <w:pPr>
              <w:numPr>
                <w:ilvl w:val="0"/>
                <w:numId w:val="23"/>
              </w:numPr>
              <w:jc w:val="center"/>
              <w:rPr>
                <w:rFonts w:ascii="細明體" w:eastAsia="細明體" w:hAnsi="細明體" w:hint="eastAsia"/>
                <w:sz w:val="20"/>
                <w:szCs w:val="20"/>
              </w:rPr>
            </w:pPr>
          </w:p>
        </w:tc>
        <w:tc>
          <w:tcPr>
            <w:tcW w:w="3780" w:type="dxa"/>
          </w:tcPr>
          <w:p w:rsidR="00AD65DE" w:rsidRDefault="00AD65DE">
            <w:pPr>
              <w:jc w:val="center"/>
              <w:rPr>
                <w:rFonts w:ascii="細明體" w:eastAsia="細明體" w:hAnsi="細明體" w:hint="eastAsia"/>
                <w:sz w:val="20"/>
                <w:szCs w:val="20"/>
              </w:rPr>
            </w:pPr>
            <w:r>
              <w:rPr>
                <w:rFonts w:ascii="細明體" w:eastAsia="細明體" w:hAnsi="細明體" w:hint="eastAsia"/>
                <w:sz w:val="20"/>
                <w:szCs w:val="20"/>
              </w:rPr>
              <w:t>案件各保單理賠金額分配檔</w:t>
            </w:r>
          </w:p>
        </w:tc>
        <w:tc>
          <w:tcPr>
            <w:tcW w:w="3960" w:type="dxa"/>
          </w:tcPr>
          <w:p w:rsidR="00AD65DE" w:rsidRDefault="00AD65DE">
            <w:pPr>
              <w:jc w:val="center"/>
              <w:rPr>
                <w:rFonts w:ascii="細明體" w:eastAsia="細明體" w:hAnsi="細明體" w:hint="eastAsia"/>
                <w:sz w:val="20"/>
              </w:rPr>
            </w:pPr>
            <w:r>
              <w:rPr>
                <w:rFonts w:ascii="細明體" w:eastAsia="細明體" w:hAnsi="細明體" w:hint="eastAsia"/>
                <w:sz w:val="20"/>
              </w:rPr>
              <w:t>DTAAB002</w:t>
            </w:r>
          </w:p>
        </w:tc>
      </w:tr>
      <w:tr w:rsidR="006D20F9" w:rsidTr="009755DC">
        <w:tc>
          <w:tcPr>
            <w:tcW w:w="720" w:type="dxa"/>
          </w:tcPr>
          <w:p w:rsidR="006D20F9" w:rsidRDefault="006D20F9" w:rsidP="009755DC">
            <w:pPr>
              <w:numPr>
                <w:ilvl w:val="0"/>
                <w:numId w:val="23"/>
              </w:numPr>
              <w:jc w:val="center"/>
              <w:rPr>
                <w:rFonts w:ascii="細明體" w:eastAsia="細明體" w:hAnsi="細明體" w:hint="eastAsia"/>
                <w:sz w:val="20"/>
                <w:szCs w:val="20"/>
              </w:rPr>
            </w:pPr>
          </w:p>
        </w:tc>
        <w:tc>
          <w:tcPr>
            <w:tcW w:w="3780" w:type="dxa"/>
          </w:tcPr>
          <w:p w:rsidR="006D20F9" w:rsidRDefault="006D20F9" w:rsidP="009755DC">
            <w:pPr>
              <w:jc w:val="center"/>
              <w:rPr>
                <w:rFonts w:ascii="細明體" w:eastAsia="細明體" w:hAnsi="細明體" w:hint="eastAsia"/>
                <w:sz w:val="20"/>
              </w:rPr>
            </w:pPr>
            <w:r w:rsidRPr="00866F3A">
              <w:rPr>
                <w:rFonts w:ascii="細明體" w:eastAsia="細明體" w:hAnsi="細明體" w:hint="eastAsia"/>
                <w:sz w:val="20"/>
              </w:rPr>
              <w:t>國泰世華短期意外險信託受益人檔</w:t>
            </w:r>
          </w:p>
        </w:tc>
        <w:tc>
          <w:tcPr>
            <w:tcW w:w="3960" w:type="dxa"/>
          </w:tcPr>
          <w:p w:rsidR="006D20F9" w:rsidRDefault="006D20F9" w:rsidP="009755DC">
            <w:pPr>
              <w:jc w:val="center"/>
              <w:rPr>
                <w:rFonts w:ascii="細明體" w:eastAsia="細明體" w:hAnsi="細明體"/>
                <w:sz w:val="20"/>
              </w:rPr>
            </w:pPr>
            <w:r>
              <w:rPr>
                <w:rFonts w:ascii="細明體" w:eastAsia="細明體" w:hAnsi="細明體" w:hint="eastAsia"/>
                <w:sz w:val="20"/>
              </w:rPr>
              <w:t>DTAAB014</w:t>
            </w:r>
          </w:p>
        </w:tc>
      </w:tr>
      <w:tr w:rsidR="006D20F9">
        <w:tc>
          <w:tcPr>
            <w:tcW w:w="720" w:type="dxa"/>
          </w:tcPr>
          <w:p w:rsidR="006D20F9" w:rsidRDefault="006D20F9" w:rsidP="009D3602">
            <w:pPr>
              <w:numPr>
                <w:ilvl w:val="0"/>
                <w:numId w:val="23"/>
              </w:numPr>
              <w:jc w:val="center"/>
              <w:rPr>
                <w:rFonts w:ascii="細明體" w:eastAsia="細明體" w:hAnsi="細明體" w:hint="eastAsia"/>
                <w:sz w:val="20"/>
                <w:szCs w:val="20"/>
              </w:rPr>
            </w:pPr>
          </w:p>
        </w:tc>
        <w:tc>
          <w:tcPr>
            <w:tcW w:w="3780" w:type="dxa"/>
          </w:tcPr>
          <w:p w:rsidR="006D20F9" w:rsidRPr="00FC0FEC" w:rsidRDefault="0017508A">
            <w:pPr>
              <w:jc w:val="center"/>
              <w:rPr>
                <w:rFonts w:ascii="細明體" w:eastAsia="細明體" w:hAnsi="細明體" w:hint="eastAsia"/>
                <w:color w:val="000000"/>
                <w:sz w:val="20"/>
                <w:szCs w:val="20"/>
              </w:rPr>
            </w:pPr>
            <w:r w:rsidRPr="00FC0FEC">
              <w:rPr>
                <w:rStyle w:val="style131"/>
                <w:bCs/>
                <w:color w:val="000000"/>
                <w:sz w:val="20"/>
                <w:szCs w:val="20"/>
              </w:rPr>
              <w:t>意外險要保書</w:t>
            </w:r>
            <w:r w:rsidRPr="00FC0FEC">
              <w:rPr>
                <w:rStyle w:val="style131"/>
                <w:bCs/>
                <w:color w:val="000000"/>
                <w:sz w:val="20"/>
                <w:szCs w:val="20"/>
              </w:rPr>
              <w:t>-</w:t>
            </w:r>
            <w:r w:rsidRPr="00FC0FEC">
              <w:rPr>
                <w:rStyle w:val="style131"/>
                <w:bCs/>
                <w:color w:val="000000"/>
                <w:sz w:val="20"/>
                <w:szCs w:val="20"/>
              </w:rPr>
              <w:t>契約內容</w:t>
            </w:r>
          </w:p>
        </w:tc>
        <w:tc>
          <w:tcPr>
            <w:tcW w:w="3960" w:type="dxa"/>
          </w:tcPr>
          <w:p w:rsidR="006D20F9" w:rsidRDefault="002C75F3">
            <w:pPr>
              <w:jc w:val="center"/>
              <w:rPr>
                <w:rFonts w:ascii="細明體" w:eastAsia="細明體" w:hAnsi="細明體" w:hint="eastAsia"/>
                <w:sz w:val="20"/>
              </w:rPr>
            </w:pPr>
            <w:r>
              <w:rPr>
                <w:rFonts w:ascii="細明體" w:eastAsia="細明體" w:hAnsi="細明體" w:hint="eastAsia"/>
                <w:sz w:val="20"/>
              </w:rPr>
              <w:t>DTCBA101</w:t>
            </w:r>
          </w:p>
        </w:tc>
      </w:tr>
      <w:tr w:rsidR="002C75F3">
        <w:tc>
          <w:tcPr>
            <w:tcW w:w="720" w:type="dxa"/>
          </w:tcPr>
          <w:p w:rsidR="002C75F3" w:rsidRDefault="002C75F3" w:rsidP="009D3602">
            <w:pPr>
              <w:numPr>
                <w:ilvl w:val="0"/>
                <w:numId w:val="23"/>
              </w:numPr>
              <w:jc w:val="center"/>
              <w:rPr>
                <w:rFonts w:ascii="細明體" w:eastAsia="細明體" w:hAnsi="細明體" w:hint="eastAsia"/>
                <w:sz w:val="20"/>
                <w:szCs w:val="20"/>
              </w:rPr>
            </w:pPr>
          </w:p>
        </w:tc>
        <w:tc>
          <w:tcPr>
            <w:tcW w:w="3780" w:type="dxa"/>
          </w:tcPr>
          <w:p w:rsidR="002C75F3" w:rsidRPr="00FC0FEC" w:rsidRDefault="002C75F3">
            <w:pPr>
              <w:jc w:val="center"/>
              <w:rPr>
                <w:rFonts w:ascii="細明體" w:eastAsia="細明體" w:hAnsi="細明體" w:hint="eastAsia"/>
                <w:color w:val="000000"/>
                <w:sz w:val="20"/>
                <w:szCs w:val="20"/>
              </w:rPr>
            </w:pPr>
            <w:r w:rsidRPr="00FC0FEC">
              <w:rPr>
                <w:rStyle w:val="style131"/>
                <w:bCs/>
                <w:color w:val="000000"/>
                <w:sz w:val="20"/>
                <w:szCs w:val="20"/>
              </w:rPr>
              <w:t>基本資料定義檔</w:t>
            </w:r>
          </w:p>
        </w:tc>
        <w:tc>
          <w:tcPr>
            <w:tcW w:w="3960" w:type="dxa"/>
          </w:tcPr>
          <w:p w:rsidR="002C75F3" w:rsidRDefault="002C75F3">
            <w:pPr>
              <w:jc w:val="center"/>
              <w:rPr>
                <w:rFonts w:ascii="細明體" w:eastAsia="細明體" w:hAnsi="細明體" w:hint="eastAsia"/>
                <w:sz w:val="20"/>
              </w:rPr>
            </w:pPr>
            <w:r>
              <w:rPr>
                <w:rFonts w:ascii="細明體" w:eastAsia="細明體" w:hAnsi="細明體" w:hint="eastAsia"/>
                <w:sz w:val="20"/>
              </w:rPr>
              <w:t>DTAGD101</w:t>
            </w:r>
          </w:p>
        </w:tc>
      </w:tr>
      <w:tr w:rsidR="0045175D" w:rsidTr="0045175D">
        <w:tc>
          <w:tcPr>
            <w:tcW w:w="720" w:type="dxa"/>
            <w:tcBorders>
              <w:top w:val="single" w:sz="4" w:space="0" w:color="auto"/>
              <w:left w:val="single" w:sz="4" w:space="0" w:color="auto"/>
              <w:bottom w:val="single" w:sz="4" w:space="0" w:color="auto"/>
              <w:right w:val="single" w:sz="4" w:space="0" w:color="auto"/>
            </w:tcBorders>
          </w:tcPr>
          <w:p w:rsidR="0045175D" w:rsidRPr="00BB4DD1" w:rsidRDefault="0045175D" w:rsidP="00185960">
            <w:pPr>
              <w:numPr>
                <w:ilvl w:val="0"/>
                <w:numId w:val="23"/>
              </w:numPr>
              <w:jc w:val="center"/>
              <w:rPr>
                <w:rFonts w:ascii="細明體" w:eastAsia="細明體" w:hAnsi="細明體" w:hint="eastAsia"/>
                <w:color w:val="FF0000"/>
                <w:sz w:val="20"/>
                <w:szCs w:val="20"/>
              </w:rPr>
            </w:pPr>
          </w:p>
        </w:tc>
        <w:tc>
          <w:tcPr>
            <w:tcW w:w="3780" w:type="dxa"/>
            <w:tcBorders>
              <w:top w:val="single" w:sz="4" w:space="0" w:color="auto"/>
              <w:left w:val="single" w:sz="4" w:space="0" w:color="auto"/>
              <w:bottom w:val="single" w:sz="4" w:space="0" w:color="auto"/>
              <w:right w:val="single" w:sz="4" w:space="0" w:color="auto"/>
            </w:tcBorders>
          </w:tcPr>
          <w:p w:rsidR="0045175D" w:rsidRPr="00BB4DD1" w:rsidRDefault="0045175D" w:rsidP="00185960">
            <w:pPr>
              <w:jc w:val="center"/>
              <w:rPr>
                <w:rFonts w:ascii="Arial" w:hAnsi="Arial" w:cs="Arial" w:hint="eastAsia"/>
                <w:bCs/>
                <w:color w:val="FF0000"/>
                <w:sz w:val="20"/>
                <w:szCs w:val="20"/>
              </w:rPr>
            </w:pPr>
            <w:r w:rsidRPr="00BB4DD1">
              <w:rPr>
                <w:rStyle w:val="style131"/>
                <w:rFonts w:hint="eastAsia"/>
                <w:bCs/>
                <w:color w:val="FF0000"/>
                <w:sz w:val="20"/>
                <w:szCs w:val="20"/>
              </w:rPr>
              <w:t>受款人清單</w:t>
            </w:r>
            <w:r w:rsidRPr="00BB4DD1">
              <w:rPr>
                <w:rStyle w:val="style131"/>
                <w:bCs/>
                <w:color w:val="FF0000"/>
                <w:sz w:val="20"/>
                <w:szCs w:val="20"/>
              </w:rPr>
              <w:t>檔</w:t>
            </w:r>
          </w:p>
        </w:tc>
        <w:tc>
          <w:tcPr>
            <w:tcW w:w="3960" w:type="dxa"/>
            <w:tcBorders>
              <w:top w:val="single" w:sz="4" w:space="0" w:color="auto"/>
              <w:left w:val="single" w:sz="4" w:space="0" w:color="auto"/>
              <w:bottom w:val="single" w:sz="4" w:space="0" w:color="auto"/>
              <w:right w:val="single" w:sz="4" w:space="0" w:color="auto"/>
            </w:tcBorders>
          </w:tcPr>
          <w:p w:rsidR="0045175D" w:rsidRPr="00BB4DD1" w:rsidRDefault="0045175D" w:rsidP="00185960">
            <w:pPr>
              <w:jc w:val="center"/>
              <w:rPr>
                <w:rFonts w:ascii="細明體" w:eastAsia="細明體" w:hAnsi="細明體" w:hint="eastAsia"/>
                <w:color w:val="FF0000"/>
                <w:sz w:val="20"/>
              </w:rPr>
            </w:pPr>
            <w:r w:rsidRPr="00BB4DD1">
              <w:rPr>
                <w:rFonts w:ascii="細明體" w:eastAsia="細明體" w:hAnsi="細明體" w:hint="eastAsia"/>
                <w:color w:val="FF0000"/>
                <w:sz w:val="20"/>
              </w:rPr>
              <w:t>DTA</w:t>
            </w:r>
            <w:r w:rsidRPr="00BB4DD1">
              <w:rPr>
                <w:rFonts w:ascii="細明體" w:eastAsia="細明體" w:hAnsi="細明體"/>
                <w:color w:val="FF0000"/>
                <w:sz w:val="20"/>
              </w:rPr>
              <w:t>AA082</w:t>
            </w:r>
          </w:p>
        </w:tc>
      </w:tr>
    </w:tbl>
    <w:p w:rsidR="0023751E" w:rsidRDefault="0023751E">
      <w:pPr>
        <w:ind w:left="480"/>
        <w:rPr>
          <w:rFonts w:ascii="細明體" w:eastAsia="細明體" w:hAnsi="細明體" w:hint="eastAsia"/>
          <w:sz w:val="20"/>
          <w:szCs w:val="20"/>
        </w:rPr>
      </w:pPr>
    </w:p>
    <w:p w:rsidR="007C098B" w:rsidRDefault="007C098B" w:rsidP="007C098B">
      <w:pPr>
        <w:numPr>
          <w:ilvl w:val="0"/>
          <w:numId w:val="3"/>
        </w:numPr>
        <w:rPr>
          <w:rFonts w:ascii="細明體" w:eastAsia="細明體" w:hAnsi="細明體" w:hint="eastAsia"/>
          <w:sz w:val="20"/>
          <w:szCs w:val="20"/>
        </w:rPr>
      </w:pPr>
      <w:r>
        <w:rPr>
          <w:rFonts w:ascii="細明體" w:eastAsia="細明體" w:hAnsi="細明體" w:hint="eastAsia"/>
          <w:sz w:val="20"/>
          <w:szCs w:val="20"/>
        </w:rPr>
        <w:t>傳輸參數</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340"/>
        <w:gridCol w:w="1800"/>
        <w:gridCol w:w="4320"/>
      </w:tblGrid>
      <w:tr w:rsidR="007C098B">
        <w:tc>
          <w:tcPr>
            <w:tcW w:w="9180" w:type="dxa"/>
            <w:gridSpan w:val="4"/>
          </w:tcPr>
          <w:p w:rsidR="007C098B" w:rsidRDefault="007C098B" w:rsidP="007C098B">
            <w:pPr>
              <w:rPr>
                <w:rFonts w:ascii="細明體" w:eastAsia="細明體" w:hAnsi="細明體" w:hint="eastAsia"/>
                <w:sz w:val="20"/>
                <w:szCs w:val="20"/>
              </w:rPr>
            </w:pPr>
            <w:r>
              <w:rPr>
                <w:rFonts w:ascii="細明體" w:eastAsia="細明體" w:hAnsi="細明體" w:hint="eastAsia"/>
                <w:sz w:val="20"/>
                <w:szCs w:val="20"/>
              </w:rPr>
              <w:t>輸入參數</w:t>
            </w:r>
          </w:p>
        </w:tc>
      </w:tr>
      <w:tr w:rsidR="007C098B">
        <w:tc>
          <w:tcPr>
            <w:tcW w:w="720" w:type="dxa"/>
          </w:tcPr>
          <w:p w:rsidR="007C098B" w:rsidRDefault="007C098B" w:rsidP="007C098B">
            <w:pPr>
              <w:rPr>
                <w:rFonts w:ascii="細明體" w:eastAsia="細明體" w:hAnsi="細明體" w:hint="eastAsia"/>
                <w:sz w:val="20"/>
                <w:szCs w:val="20"/>
              </w:rPr>
            </w:pPr>
            <w:r>
              <w:rPr>
                <w:rFonts w:ascii="細明體" w:eastAsia="細明體" w:hAnsi="細明體" w:hint="eastAsia"/>
                <w:sz w:val="20"/>
                <w:szCs w:val="20"/>
              </w:rPr>
              <w:t>項次</w:t>
            </w:r>
          </w:p>
        </w:tc>
        <w:tc>
          <w:tcPr>
            <w:tcW w:w="2340" w:type="dxa"/>
          </w:tcPr>
          <w:p w:rsidR="007C098B" w:rsidRDefault="007C098B" w:rsidP="007C098B">
            <w:pPr>
              <w:rPr>
                <w:rFonts w:ascii="細明體" w:eastAsia="細明體" w:hAnsi="細明體" w:hint="eastAsia"/>
                <w:sz w:val="20"/>
                <w:szCs w:val="20"/>
              </w:rPr>
            </w:pPr>
            <w:r>
              <w:rPr>
                <w:rFonts w:ascii="細明體" w:eastAsia="細明體" w:hAnsi="細明體" w:hint="eastAsia"/>
                <w:sz w:val="20"/>
                <w:szCs w:val="20"/>
              </w:rPr>
              <w:t>參數名稱</w:t>
            </w:r>
          </w:p>
        </w:tc>
        <w:tc>
          <w:tcPr>
            <w:tcW w:w="1800" w:type="dxa"/>
          </w:tcPr>
          <w:p w:rsidR="007C098B" w:rsidRDefault="007C098B" w:rsidP="007C098B">
            <w:pPr>
              <w:rPr>
                <w:rFonts w:ascii="細明體" w:eastAsia="細明體" w:hAnsi="細明體" w:hint="eastAsia"/>
                <w:sz w:val="20"/>
                <w:szCs w:val="20"/>
              </w:rPr>
            </w:pPr>
            <w:r>
              <w:rPr>
                <w:rFonts w:ascii="細明體" w:eastAsia="細明體" w:hAnsi="細明體" w:hint="eastAsia"/>
                <w:sz w:val="20"/>
                <w:szCs w:val="20"/>
              </w:rPr>
              <w:t>格式</w:t>
            </w:r>
          </w:p>
        </w:tc>
        <w:tc>
          <w:tcPr>
            <w:tcW w:w="4320" w:type="dxa"/>
          </w:tcPr>
          <w:p w:rsidR="007C098B" w:rsidRDefault="007C098B" w:rsidP="007C098B">
            <w:pPr>
              <w:rPr>
                <w:rFonts w:ascii="細明體" w:eastAsia="細明體" w:hAnsi="細明體" w:hint="eastAsia"/>
                <w:sz w:val="20"/>
                <w:szCs w:val="20"/>
              </w:rPr>
            </w:pPr>
            <w:r>
              <w:rPr>
                <w:rFonts w:ascii="細明體" w:eastAsia="細明體" w:hAnsi="細明體" w:hint="eastAsia"/>
                <w:sz w:val="20"/>
                <w:szCs w:val="20"/>
              </w:rPr>
              <w:t>說明(檢查規則)</w:t>
            </w:r>
          </w:p>
        </w:tc>
      </w:tr>
      <w:tr w:rsidR="00EB7348">
        <w:tc>
          <w:tcPr>
            <w:tcW w:w="720" w:type="dxa"/>
          </w:tcPr>
          <w:p w:rsidR="00EB7348" w:rsidRDefault="00EB7348" w:rsidP="00EB7348">
            <w:pPr>
              <w:numPr>
                <w:ilvl w:val="0"/>
                <w:numId w:val="21"/>
              </w:numPr>
              <w:rPr>
                <w:rFonts w:ascii="細明體" w:eastAsia="細明體" w:hAnsi="細明體" w:hint="eastAsia"/>
                <w:sz w:val="20"/>
                <w:szCs w:val="20"/>
              </w:rPr>
            </w:pPr>
          </w:p>
        </w:tc>
        <w:tc>
          <w:tcPr>
            <w:tcW w:w="2340" w:type="dxa"/>
          </w:tcPr>
          <w:p w:rsidR="00EB7348" w:rsidRDefault="003C3DDC" w:rsidP="00EB7348">
            <w:pPr>
              <w:rPr>
                <w:rFonts w:ascii="細明體" w:eastAsia="細明體" w:hAnsi="細明體" w:hint="eastAsia"/>
                <w:sz w:val="20"/>
                <w:szCs w:val="20"/>
              </w:rPr>
            </w:pPr>
            <w:r>
              <w:rPr>
                <w:rFonts w:ascii="細明體" w:eastAsia="細明體" w:hAnsi="細明體" w:hint="eastAsia"/>
                <w:sz w:val="20"/>
                <w:szCs w:val="20"/>
              </w:rPr>
              <w:t>受理編號</w:t>
            </w:r>
          </w:p>
        </w:tc>
        <w:tc>
          <w:tcPr>
            <w:tcW w:w="1800" w:type="dxa"/>
          </w:tcPr>
          <w:p w:rsidR="00EB7348" w:rsidRDefault="00EB7348" w:rsidP="00EB7348">
            <w:pPr>
              <w:rPr>
                <w:rFonts w:ascii="細明體" w:eastAsia="細明體" w:hAnsi="細明體" w:hint="eastAsia"/>
                <w:sz w:val="20"/>
                <w:szCs w:val="20"/>
              </w:rPr>
            </w:pPr>
            <w:r>
              <w:rPr>
                <w:rFonts w:ascii="細明體" w:eastAsia="細明體" w:hAnsi="細明體" w:hint="eastAsia"/>
                <w:sz w:val="20"/>
                <w:szCs w:val="20"/>
              </w:rPr>
              <w:t>VARCHAR 1</w:t>
            </w:r>
            <w:r w:rsidR="003C3DDC">
              <w:rPr>
                <w:rFonts w:ascii="細明體" w:eastAsia="細明體" w:hAnsi="細明體" w:hint="eastAsia"/>
                <w:sz w:val="20"/>
                <w:szCs w:val="20"/>
              </w:rPr>
              <w:t>4</w:t>
            </w:r>
          </w:p>
        </w:tc>
        <w:tc>
          <w:tcPr>
            <w:tcW w:w="4320" w:type="dxa"/>
          </w:tcPr>
          <w:p w:rsidR="00EB7348" w:rsidRDefault="00EB7348" w:rsidP="00EB7348">
            <w:pPr>
              <w:rPr>
                <w:rFonts w:ascii="細明體" w:eastAsia="細明體" w:hAnsi="細明體" w:hint="eastAsia"/>
                <w:sz w:val="20"/>
                <w:szCs w:val="20"/>
              </w:rPr>
            </w:pPr>
          </w:p>
        </w:tc>
      </w:tr>
      <w:tr w:rsidR="00193F5B">
        <w:tc>
          <w:tcPr>
            <w:tcW w:w="720" w:type="dxa"/>
          </w:tcPr>
          <w:p w:rsidR="00193F5B" w:rsidRDefault="00193F5B" w:rsidP="00EB7348">
            <w:pPr>
              <w:numPr>
                <w:ilvl w:val="0"/>
                <w:numId w:val="21"/>
              </w:numPr>
              <w:rPr>
                <w:rFonts w:ascii="細明體" w:eastAsia="細明體" w:hAnsi="細明體" w:hint="eastAsia"/>
                <w:sz w:val="20"/>
                <w:szCs w:val="20"/>
              </w:rPr>
            </w:pPr>
          </w:p>
        </w:tc>
        <w:tc>
          <w:tcPr>
            <w:tcW w:w="2340" w:type="dxa"/>
          </w:tcPr>
          <w:p w:rsidR="00193F5B" w:rsidRDefault="00E13BAC" w:rsidP="00EB7348">
            <w:pPr>
              <w:rPr>
                <w:rFonts w:ascii="細明體" w:eastAsia="細明體" w:hAnsi="細明體" w:hint="eastAsia"/>
                <w:sz w:val="20"/>
                <w:szCs w:val="20"/>
              </w:rPr>
            </w:pPr>
            <w:r>
              <w:rPr>
                <w:rFonts w:ascii="細明體" w:eastAsia="細明體" w:hAnsi="細明體" w:hint="eastAsia"/>
                <w:sz w:val="20"/>
                <w:szCs w:val="20"/>
              </w:rPr>
              <w:t>核賠人員</w:t>
            </w:r>
          </w:p>
        </w:tc>
        <w:tc>
          <w:tcPr>
            <w:tcW w:w="1800" w:type="dxa"/>
          </w:tcPr>
          <w:p w:rsidR="00193F5B" w:rsidRDefault="00E13BAC" w:rsidP="00EB7348">
            <w:pPr>
              <w:rPr>
                <w:rFonts w:ascii="細明體" w:eastAsia="細明體" w:hAnsi="細明體" w:hint="eastAsia"/>
                <w:sz w:val="20"/>
                <w:szCs w:val="20"/>
              </w:rPr>
            </w:pPr>
            <w:r>
              <w:rPr>
                <w:rFonts w:ascii="細明體" w:eastAsia="細明體" w:hAnsi="細明體" w:hint="eastAsia"/>
                <w:sz w:val="20"/>
                <w:szCs w:val="20"/>
              </w:rPr>
              <w:t>CHAR 10</w:t>
            </w:r>
          </w:p>
        </w:tc>
        <w:tc>
          <w:tcPr>
            <w:tcW w:w="4320" w:type="dxa"/>
          </w:tcPr>
          <w:p w:rsidR="00193F5B" w:rsidRDefault="00193F5B" w:rsidP="00EB7348">
            <w:pPr>
              <w:rPr>
                <w:rFonts w:ascii="細明體" w:eastAsia="細明體" w:hAnsi="細明體" w:hint="eastAsia"/>
                <w:sz w:val="20"/>
                <w:szCs w:val="20"/>
              </w:rPr>
            </w:pPr>
          </w:p>
        </w:tc>
      </w:tr>
      <w:tr w:rsidR="004E0565">
        <w:tc>
          <w:tcPr>
            <w:tcW w:w="720" w:type="dxa"/>
          </w:tcPr>
          <w:p w:rsidR="004E0565" w:rsidRDefault="004E0565" w:rsidP="00EB7348">
            <w:pPr>
              <w:numPr>
                <w:ilvl w:val="0"/>
                <w:numId w:val="21"/>
              </w:numPr>
              <w:rPr>
                <w:rFonts w:ascii="細明體" w:eastAsia="細明體" w:hAnsi="細明體" w:hint="eastAsia"/>
                <w:sz w:val="20"/>
                <w:szCs w:val="20"/>
              </w:rPr>
            </w:pPr>
          </w:p>
        </w:tc>
        <w:tc>
          <w:tcPr>
            <w:tcW w:w="2340" w:type="dxa"/>
          </w:tcPr>
          <w:p w:rsidR="004E0565" w:rsidRDefault="004E0565" w:rsidP="00EB7348">
            <w:pPr>
              <w:rPr>
                <w:rFonts w:ascii="細明體" w:eastAsia="細明體" w:hAnsi="細明體" w:hint="eastAsia"/>
                <w:sz w:val="20"/>
                <w:szCs w:val="20"/>
              </w:rPr>
            </w:pPr>
            <w:r>
              <w:rPr>
                <w:rFonts w:ascii="細明體" w:eastAsia="細明體" w:hAnsi="細明體" w:hint="eastAsia"/>
                <w:sz w:val="20"/>
                <w:szCs w:val="20"/>
              </w:rPr>
              <w:t>核賠人員姓名</w:t>
            </w:r>
          </w:p>
        </w:tc>
        <w:tc>
          <w:tcPr>
            <w:tcW w:w="1800" w:type="dxa"/>
          </w:tcPr>
          <w:p w:rsidR="004E0565" w:rsidRDefault="004E0565" w:rsidP="00EB7348">
            <w:pPr>
              <w:rPr>
                <w:rFonts w:ascii="細明體" w:eastAsia="細明體" w:hAnsi="細明體" w:hint="eastAsia"/>
                <w:sz w:val="20"/>
                <w:szCs w:val="20"/>
              </w:rPr>
            </w:pPr>
            <w:r>
              <w:rPr>
                <w:rFonts w:ascii="細明體" w:eastAsia="細明體" w:hAnsi="細明體" w:hint="eastAsia"/>
                <w:sz w:val="20"/>
                <w:szCs w:val="20"/>
              </w:rPr>
              <w:t>VARCHAR 10</w:t>
            </w:r>
          </w:p>
        </w:tc>
        <w:tc>
          <w:tcPr>
            <w:tcW w:w="4320" w:type="dxa"/>
          </w:tcPr>
          <w:p w:rsidR="004E0565" w:rsidRDefault="004E0565" w:rsidP="00EB7348">
            <w:pPr>
              <w:rPr>
                <w:rFonts w:ascii="細明體" w:eastAsia="細明體" w:hAnsi="細明體" w:hint="eastAsia"/>
                <w:sz w:val="20"/>
                <w:szCs w:val="20"/>
              </w:rPr>
            </w:pPr>
          </w:p>
        </w:tc>
      </w:tr>
      <w:tr w:rsidR="004E0565">
        <w:tc>
          <w:tcPr>
            <w:tcW w:w="720" w:type="dxa"/>
          </w:tcPr>
          <w:p w:rsidR="004E0565" w:rsidRDefault="004E0565" w:rsidP="00EB7348">
            <w:pPr>
              <w:numPr>
                <w:ilvl w:val="0"/>
                <w:numId w:val="21"/>
              </w:numPr>
              <w:rPr>
                <w:rFonts w:ascii="細明體" w:eastAsia="細明體" w:hAnsi="細明體" w:hint="eastAsia"/>
                <w:sz w:val="20"/>
                <w:szCs w:val="20"/>
              </w:rPr>
            </w:pPr>
          </w:p>
        </w:tc>
        <w:tc>
          <w:tcPr>
            <w:tcW w:w="2340" w:type="dxa"/>
          </w:tcPr>
          <w:p w:rsidR="004E0565" w:rsidRDefault="004E0565" w:rsidP="00EB7348">
            <w:pPr>
              <w:rPr>
                <w:rFonts w:ascii="細明體" w:eastAsia="細明體" w:hAnsi="細明體" w:hint="eastAsia"/>
                <w:sz w:val="20"/>
                <w:szCs w:val="20"/>
              </w:rPr>
            </w:pPr>
            <w:r>
              <w:rPr>
                <w:rFonts w:ascii="細明體" w:eastAsia="細明體" w:hAnsi="細明體" w:hint="eastAsia"/>
                <w:sz w:val="20"/>
                <w:szCs w:val="20"/>
              </w:rPr>
              <w:t>核賠單位</w:t>
            </w:r>
          </w:p>
        </w:tc>
        <w:tc>
          <w:tcPr>
            <w:tcW w:w="1800" w:type="dxa"/>
          </w:tcPr>
          <w:p w:rsidR="004E0565" w:rsidRDefault="004E0565" w:rsidP="00EB7348">
            <w:pPr>
              <w:rPr>
                <w:rFonts w:ascii="細明體" w:eastAsia="細明體" w:hAnsi="細明體" w:hint="eastAsia"/>
                <w:sz w:val="20"/>
                <w:szCs w:val="20"/>
              </w:rPr>
            </w:pPr>
            <w:r>
              <w:rPr>
                <w:rFonts w:ascii="細明體" w:eastAsia="細明體" w:hAnsi="細明體" w:hint="eastAsia"/>
                <w:sz w:val="20"/>
                <w:szCs w:val="20"/>
              </w:rPr>
              <w:t>CHAR 7</w:t>
            </w:r>
          </w:p>
        </w:tc>
        <w:tc>
          <w:tcPr>
            <w:tcW w:w="4320" w:type="dxa"/>
          </w:tcPr>
          <w:p w:rsidR="004E0565" w:rsidRDefault="004E0565" w:rsidP="00EB7348">
            <w:pPr>
              <w:rPr>
                <w:rFonts w:ascii="細明體" w:eastAsia="細明體" w:hAnsi="細明體" w:hint="eastAsia"/>
                <w:sz w:val="20"/>
                <w:szCs w:val="20"/>
              </w:rPr>
            </w:pPr>
          </w:p>
        </w:tc>
      </w:tr>
      <w:tr w:rsidR="00E13BAC">
        <w:tc>
          <w:tcPr>
            <w:tcW w:w="720" w:type="dxa"/>
          </w:tcPr>
          <w:p w:rsidR="00E13BAC" w:rsidRDefault="00E13BAC" w:rsidP="00EB7348">
            <w:pPr>
              <w:numPr>
                <w:ilvl w:val="0"/>
                <w:numId w:val="21"/>
              </w:numPr>
              <w:rPr>
                <w:rFonts w:ascii="細明體" w:eastAsia="細明體" w:hAnsi="細明體" w:hint="eastAsia"/>
                <w:sz w:val="20"/>
                <w:szCs w:val="20"/>
              </w:rPr>
            </w:pPr>
          </w:p>
        </w:tc>
        <w:tc>
          <w:tcPr>
            <w:tcW w:w="2340" w:type="dxa"/>
          </w:tcPr>
          <w:p w:rsidR="00E13BAC" w:rsidRDefault="00E13BAC" w:rsidP="00EB7348">
            <w:pPr>
              <w:rPr>
                <w:rFonts w:ascii="細明體" w:eastAsia="細明體" w:hAnsi="細明體" w:hint="eastAsia"/>
                <w:sz w:val="20"/>
                <w:szCs w:val="20"/>
              </w:rPr>
            </w:pPr>
            <w:r>
              <w:rPr>
                <w:rFonts w:ascii="細明體" w:eastAsia="細明體" w:hAnsi="細明體" w:hint="eastAsia"/>
                <w:sz w:val="20"/>
                <w:szCs w:val="20"/>
              </w:rPr>
              <w:t>帳務日期</w:t>
            </w:r>
          </w:p>
        </w:tc>
        <w:tc>
          <w:tcPr>
            <w:tcW w:w="1800" w:type="dxa"/>
          </w:tcPr>
          <w:p w:rsidR="00E13BAC" w:rsidRDefault="00E13BAC" w:rsidP="00EB7348">
            <w:pPr>
              <w:rPr>
                <w:rFonts w:ascii="細明體" w:eastAsia="細明體" w:hAnsi="細明體" w:hint="eastAsia"/>
                <w:sz w:val="20"/>
                <w:szCs w:val="20"/>
              </w:rPr>
            </w:pPr>
            <w:r>
              <w:rPr>
                <w:rFonts w:ascii="細明體" w:eastAsia="細明體" w:hAnsi="細明體" w:hint="eastAsia"/>
                <w:sz w:val="20"/>
                <w:szCs w:val="20"/>
              </w:rPr>
              <w:t>DATE</w:t>
            </w:r>
          </w:p>
        </w:tc>
        <w:tc>
          <w:tcPr>
            <w:tcW w:w="4320" w:type="dxa"/>
          </w:tcPr>
          <w:p w:rsidR="00E13BAC" w:rsidRDefault="00E13BAC" w:rsidP="00EB7348">
            <w:pPr>
              <w:rPr>
                <w:rFonts w:ascii="細明體" w:eastAsia="細明體" w:hAnsi="細明體" w:hint="eastAsia"/>
                <w:sz w:val="20"/>
                <w:szCs w:val="20"/>
              </w:rPr>
            </w:pPr>
          </w:p>
        </w:tc>
      </w:tr>
      <w:tr w:rsidR="00E13BAC">
        <w:tc>
          <w:tcPr>
            <w:tcW w:w="720" w:type="dxa"/>
          </w:tcPr>
          <w:p w:rsidR="00E13BAC" w:rsidRDefault="00E13BAC" w:rsidP="00EB7348">
            <w:pPr>
              <w:numPr>
                <w:ilvl w:val="0"/>
                <w:numId w:val="21"/>
              </w:numPr>
              <w:rPr>
                <w:rFonts w:ascii="細明體" w:eastAsia="細明體" w:hAnsi="細明體" w:hint="eastAsia"/>
                <w:sz w:val="20"/>
                <w:szCs w:val="20"/>
              </w:rPr>
            </w:pPr>
          </w:p>
        </w:tc>
        <w:tc>
          <w:tcPr>
            <w:tcW w:w="2340" w:type="dxa"/>
          </w:tcPr>
          <w:p w:rsidR="00E13BAC" w:rsidRDefault="00E13BAC" w:rsidP="00EB7348">
            <w:pPr>
              <w:rPr>
                <w:rFonts w:ascii="細明體" w:eastAsia="細明體" w:hAnsi="細明體" w:hint="eastAsia"/>
                <w:sz w:val="20"/>
                <w:szCs w:val="20"/>
              </w:rPr>
            </w:pPr>
            <w:r>
              <w:rPr>
                <w:rFonts w:ascii="細明體" w:eastAsia="細明體" w:hAnsi="細明體" w:hint="eastAsia"/>
                <w:sz w:val="20"/>
                <w:szCs w:val="20"/>
              </w:rPr>
              <w:t>交易序號</w:t>
            </w:r>
          </w:p>
        </w:tc>
        <w:tc>
          <w:tcPr>
            <w:tcW w:w="1800" w:type="dxa"/>
          </w:tcPr>
          <w:p w:rsidR="00E13BAC" w:rsidRDefault="00E13BAC" w:rsidP="00EB7348">
            <w:pPr>
              <w:rPr>
                <w:rFonts w:ascii="細明體" w:eastAsia="細明體" w:hAnsi="細明體" w:hint="eastAsia"/>
                <w:sz w:val="20"/>
                <w:szCs w:val="20"/>
              </w:rPr>
            </w:pPr>
            <w:r>
              <w:rPr>
                <w:rFonts w:ascii="細明體" w:eastAsia="細明體" w:hAnsi="細明體" w:hint="eastAsia"/>
                <w:sz w:val="20"/>
                <w:szCs w:val="20"/>
              </w:rPr>
              <w:t>INTEGER</w:t>
            </w:r>
          </w:p>
        </w:tc>
        <w:tc>
          <w:tcPr>
            <w:tcW w:w="4320" w:type="dxa"/>
          </w:tcPr>
          <w:p w:rsidR="00E13BAC" w:rsidRDefault="00E13BAC" w:rsidP="00EB7348">
            <w:pPr>
              <w:rPr>
                <w:rFonts w:ascii="細明體" w:eastAsia="細明體" w:hAnsi="細明體" w:hint="eastAsia"/>
                <w:sz w:val="20"/>
                <w:szCs w:val="20"/>
              </w:rPr>
            </w:pPr>
          </w:p>
        </w:tc>
      </w:tr>
      <w:tr w:rsidR="00B132C8">
        <w:tc>
          <w:tcPr>
            <w:tcW w:w="720" w:type="dxa"/>
          </w:tcPr>
          <w:p w:rsidR="00B132C8" w:rsidRDefault="00B132C8" w:rsidP="00EB7348">
            <w:pPr>
              <w:numPr>
                <w:ilvl w:val="0"/>
                <w:numId w:val="21"/>
              </w:numPr>
              <w:rPr>
                <w:rFonts w:ascii="細明體" w:eastAsia="細明體" w:hAnsi="細明體" w:hint="eastAsia"/>
                <w:sz w:val="20"/>
                <w:szCs w:val="20"/>
              </w:rPr>
            </w:pPr>
          </w:p>
        </w:tc>
        <w:tc>
          <w:tcPr>
            <w:tcW w:w="2340" w:type="dxa"/>
          </w:tcPr>
          <w:p w:rsidR="00B132C8" w:rsidRDefault="00B132C8" w:rsidP="00EB7348">
            <w:pPr>
              <w:rPr>
                <w:rFonts w:ascii="細明體" w:eastAsia="細明體" w:hAnsi="細明體" w:hint="eastAsia"/>
                <w:sz w:val="20"/>
                <w:szCs w:val="20"/>
              </w:rPr>
            </w:pPr>
            <w:r>
              <w:rPr>
                <w:rFonts w:ascii="細明體" w:eastAsia="細明體" w:hAnsi="細明體" w:hint="eastAsia"/>
                <w:sz w:val="20"/>
                <w:szCs w:val="20"/>
              </w:rPr>
              <w:t>事故者姓名</w:t>
            </w:r>
          </w:p>
        </w:tc>
        <w:tc>
          <w:tcPr>
            <w:tcW w:w="1800" w:type="dxa"/>
          </w:tcPr>
          <w:p w:rsidR="00B132C8" w:rsidRDefault="00B132C8" w:rsidP="00EB7348">
            <w:pPr>
              <w:rPr>
                <w:rFonts w:ascii="細明體" w:eastAsia="細明體" w:hAnsi="細明體" w:hint="eastAsia"/>
                <w:sz w:val="20"/>
                <w:szCs w:val="20"/>
              </w:rPr>
            </w:pPr>
            <w:r>
              <w:rPr>
                <w:rFonts w:ascii="細明體" w:eastAsia="細明體" w:hAnsi="細明體" w:hint="eastAsia"/>
                <w:sz w:val="20"/>
                <w:szCs w:val="20"/>
              </w:rPr>
              <w:t>VARCHAR 10</w:t>
            </w:r>
          </w:p>
        </w:tc>
        <w:tc>
          <w:tcPr>
            <w:tcW w:w="4320" w:type="dxa"/>
          </w:tcPr>
          <w:p w:rsidR="00B132C8" w:rsidRDefault="00B132C8" w:rsidP="00EB7348">
            <w:pPr>
              <w:rPr>
                <w:rFonts w:ascii="細明體" w:eastAsia="細明體" w:hAnsi="細明體" w:hint="eastAsia"/>
                <w:sz w:val="20"/>
                <w:szCs w:val="20"/>
              </w:rPr>
            </w:pPr>
          </w:p>
        </w:tc>
      </w:tr>
      <w:tr w:rsidR="00C32D69">
        <w:tc>
          <w:tcPr>
            <w:tcW w:w="720" w:type="dxa"/>
          </w:tcPr>
          <w:p w:rsidR="00C32D69" w:rsidRDefault="00C32D69" w:rsidP="00EB7348">
            <w:pPr>
              <w:numPr>
                <w:ilvl w:val="0"/>
                <w:numId w:val="21"/>
              </w:numPr>
              <w:rPr>
                <w:rFonts w:ascii="細明體" w:eastAsia="細明體" w:hAnsi="細明體" w:hint="eastAsia"/>
                <w:sz w:val="20"/>
                <w:szCs w:val="20"/>
              </w:rPr>
            </w:pPr>
          </w:p>
        </w:tc>
        <w:tc>
          <w:tcPr>
            <w:tcW w:w="2340" w:type="dxa"/>
          </w:tcPr>
          <w:p w:rsidR="00C32D69" w:rsidRDefault="00C32D69" w:rsidP="00EB7348">
            <w:pPr>
              <w:rPr>
                <w:rFonts w:ascii="細明體" w:eastAsia="細明體" w:hAnsi="細明體" w:hint="eastAsia"/>
                <w:sz w:val="20"/>
                <w:szCs w:val="20"/>
              </w:rPr>
            </w:pPr>
            <w:r>
              <w:rPr>
                <w:rFonts w:ascii="細明體" w:eastAsia="細明體" w:hAnsi="細明體" w:hint="eastAsia"/>
                <w:sz w:val="20"/>
                <w:szCs w:val="20"/>
              </w:rPr>
              <w:t>事故者ID</w:t>
            </w:r>
          </w:p>
        </w:tc>
        <w:tc>
          <w:tcPr>
            <w:tcW w:w="1800" w:type="dxa"/>
          </w:tcPr>
          <w:p w:rsidR="00C32D69" w:rsidRDefault="00C32D69" w:rsidP="00EB7348">
            <w:pPr>
              <w:rPr>
                <w:rFonts w:ascii="細明體" w:eastAsia="細明體" w:hAnsi="細明體" w:hint="eastAsia"/>
                <w:sz w:val="20"/>
                <w:szCs w:val="20"/>
              </w:rPr>
            </w:pPr>
            <w:r>
              <w:rPr>
                <w:rFonts w:ascii="細明體" w:eastAsia="細明體" w:hAnsi="細明體" w:hint="eastAsia"/>
                <w:sz w:val="20"/>
                <w:szCs w:val="20"/>
              </w:rPr>
              <w:t>CHAR 10</w:t>
            </w:r>
          </w:p>
        </w:tc>
        <w:tc>
          <w:tcPr>
            <w:tcW w:w="4320" w:type="dxa"/>
          </w:tcPr>
          <w:p w:rsidR="00C32D69" w:rsidRDefault="00C32D69" w:rsidP="00EB7348">
            <w:pPr>
              <w:rPr>
                <w:rFonts w:ascii="細明體" w:eastAsia="細明體" w:hAnsi="細明體" w:hint="eastAsia"/>
                <w:sz w:val="20"/>
                <w:szCs w:val="20"/>
              </w:rPr>
            </w:pPr>
          </w:p>
        </w:tc>
      </w:tr>
      <w:tr w:rsidR="00DB6D32">
        <w:tc>
          <w:tcPr>
            <w:tcW w:w="720" w:type="dxa"/>
          </w:tcPr>
          <w:p w:rsidR="00DB6D32" w:rsidRDefault="00DB6D32" w:rsidP="00EB7348">
            <w:pPr>
              <w:numPr>
                <w:ilvl w:val="0"/>
                <w:numId w:val="21"/>
              </w:numPr>
              <w:rPr>
                <w:rFonts w:ascii="細明體" w:eastAsia="細明體" w:hAnsi="細明體" w:hint="eastAsia"/>
                <w:sz w:val="20"/>
                <w:szCs w:val="20"/>
              </w:rPr>
            </w:pPr>
          </w:p>
        </w:tc>
        <w:tc>
          <w:tcPr>
            <w:tcW w:w="2340" w:type="dxa"/>
          </w:tcPr>
          <w:p w:rsidR="00DB6D32" w:rsidRDefault="00DB6D32" w:rsidP="00EB7348">
            <w:pPr>
              <w:rPr>
                <w:rFonts w:ascii="細明體" w:eastAsia="細明體" w:hAnsi="細明體" w:hint="eastAsia"/>
                <w:sz w:val="20"/>
                <w:szCs w:val="20"/>
              </w:rPr>
            </w:pPr>
            <w:r>
              <w:rPr>
                <w:rFonts w:ascii="細明體" w:eastAsia="細明體" w:hAnsi="細明體" w:hint="eastAsia"/>
                <w:sz w:val="20"/>
                <w:szCs w:val="20"/>
              </w:rPr>
              <w:t>核賠日期</w:t>
            </w:r>
          </w:p>
        </w:tc>
        <w:tc>
          <w:tcPr>
            <w:tcW w:w="1800" w:type="dxa"/>
          </w:tcPr>
          <w:p w:rsidR="00DB6D32" w:rsidRDefault="00DB6D32" w:rsidP="00EB7348">
            <w:pPr>
              <w:rPr>
                <w:rFonts w:ascii="細明體" w:eastAsia="細明體" w:hAnsi="細明體" w:hint="eastAsia"/>
                <w:sz w:val="20"/>
                <w:szCs w:val="20"/>
              </w:rPr>
            </w:pPr>
            <w:r>
              <w:rPr>
                <w:rFonts w:ascii="細明體" w:eastAsia="細明體" w:hAnsi="細明體" w:hint="eastAsia"/>
                <w:sz w:val="20"/>
                <w:szCs w:val="20"/>
              </w:rPr>
              <w:t>DATE</w:t>
            </w:r>
          </w:p>
        </w:tc>
        <w:tc>
          <w:tcPr>
            <w:tcW w:w="4320" w:type="dxa"/>
          </w:tcPr>
          <w:p w:rsidR="00DB6D32" w:rsidRDefault="00DB6D32" w:rsidP="00EB7348">
            <w:pPr>
              <w:rPr>
                <w:rFonts w:ascii="細明體" w:eastAsia="細明體" w:hAnsi="細明體" w:hint="eastAsia"/>
                <w:sz w:val="20"/>
                <w:szCs w:val="20"/>
              </w:rPr>
            </w:pPr>
          </w:p>
        </w:tc>
      </w:tr>
      <w:tr w:rsidR="009616B0">
        <w:tc>
          <w:tcPr>
            <w:tcW w:w="720" w:type="dxa"/>
          </w:tcPr>
          <w:p w:rsidR="009616B0" w:rsidRDefault="009616B0" w:rsidP="009415DE">
            <w:pPr>
              <w:numPr>
                <w:ilvl w:val="0"/>
                <w:numId w:val="21"/>
              </w:numPr>
              <w:rPr>
                <w:rFonts w:ascii="細明體" w:eastAsia="細明體" w:hAnsi="細明體" w:hint="eastAsia"/>
                <w:sz w:val="20"/>
                <w:szCs w:val="20"/>
              </w:rPr>
            </w:pPr>
          </w:p>
        </w:tc>
        <w:tc>
          <w:tcPr>
            <w:tcW w:w="234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受理單位</w:t>
            </w:r>
          </w:p>
        </w:tc>
        <w:tc>
          <w:tcPr>
            <w:tcW w:w="180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CHAR 7</w:t>
            </w:r>
          </w:p>
        </w:tc>
        <w:tc>
          <w:tcPr>
            <w:tcW w:w="4320" w:type="dxa"/>
          </w:tcPr>
          <w:p w:rsidR="009616B0" w:rsidRDefault="009616B0" w:rsidP="009415DE">
            <w:pPr>
              <w:rPr>
                <w:rFonts w:ascii="細明體" w:eastAsia="細明體" w:hAnsi="細明體" w:hint="eastAsia"/>
                <w:sz w:val="20"/>
                <w:szCs w:val="20"/>
              </w:rPr>
            </w:pPr>
          </w:p>
        </w:tc>
      </w:tr>
      <w:tr w:rsidR="009616B0">
        <w:tc>
          <w:tcPr>
            <w:tcW w:w="720" w:type="dxa"/>
          </w:tcPr>
          <w:p w:rsidR="009616B0" w:rsidRDefault="009616B0" w:rsidP="009415DE">
            <w:pPr>
              <w:numPr>
                <w:ilvl w:val="0"/>
                <w:numId w:val="21"/>
              </w:numPr>
              <w:rPr>
                <w:rFonts w:ascii="細明體" w:eastAsia="細明體" w:hAnsi="細明體" w:hint="eastAsia"/>
                <w:sz w:val="20"/>
                <w:szCs w:val="20"/>
              </w:rPr>
            </w:pPr>
          </w:p>
        </w:tc>
        <w:tc>
          <w:tcPr>
            <w:tcW w:w="234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受理人員</w:t>
            </w:r>
          </w:p>
        </w:tc>
        <w:tc>
          <w:tcPr>
            <w:tcW w:w="180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CHAR 10</w:t>
            </w:r>
          </w:p>
        </w:tc>
        <w:tc>
          <w:tcPr>
            <w:tcW w:w="4320" w:type="dxa"/>
          </w:tcPr>
          <w:p w:rsidR="009616B0" w:rsidRDefault="009616B0" w:rsidP="009415DE">
            <w:pPr>
              <w:rPr>
                <w:rFonts w:ascii="細明體" w:eastAsia="細明體" w:hAnsi="細明體" w:hint="eastAsia"/>
                <w:sz w:val="20"/>
                <w:szCs w:val="20"/>
              </w:rPr>
            </w:pPr>
          </w:p>
        </w:tc>
      </w:tr>
      <w:tr w:rsidR="009616B0">
        <w:tc>
          <w:tcPr>
            <w:tcW w:w="720" w:type="dxa"/>
          </w:tcPr>
          <w:p w:rsidR="009616B0" w:rsidRDefault="009616B0" w:rsidP="009415DE">
            <w:pPr>
              <w:numPr>
                <w:ilvl w:val="0"/>
                <w:numId w:val="21"/>
              </w:numPr>
              <w:rPr>
                <w:rFonts w:ascii="細明體" w:eastAsia="細明體" w:hAnsi="細明體" w:hint="eastAsia"/>
                <w:sz w:val="20"/>
                <w:szCs w:val="20"/>
              </w:rPr>
            </w:pPr>
          </w:p>
        </w:tc>
        <w:tc>
          <w:tcPr>
            <w:tcW w:w="234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受理人員姓名</w:t>
            </w:r>
          </w:p>
        </w:tc>
        <w:tc>
          <w:tcPr>
            <w:tcW w:w="180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VARCHAR 10</w:t>
            </w:r>
          </w:p>
        </w:tc>
        <w:tc>
          <w:tcPr>
            <w:tcW w:w="4320" w:type="dxa"/>
          </w:tcPr>
          <w:p w:rsidR="009616B0" w:rsidRDefault="009616B0" w:rsidP="009415DE">
            <w:pPr>
              <w:rPr>
                <w:rFonts w:ascii="細明體" w:eastAsia="細明體" w:hAnsi="細明體" w:hint="eastAsia"/>
                <w:sz w:val="20"/>
                <w:szCs w:val="20"/>
              </w:rPr>
            </w:pPr>
          </w:p>
        </w:tc>
      </w:tr>
      <w:tr w:rsidR="00A76E08">
        <w:tc>
          <w:tcPr>
            <w:tcW w:w="9180" w:type="dxa"/>
            <w:gridSpan w:val="4"/>
          </w:tcPr>
          <w:p w:rsidR="00A76E08" w:rsidRDefault="00A76E08" w:rsidP="00A76E08">
            <w:pPr>
              <w:rPr>
                <w:rFonts w:ascii="細明體" w:eastAsia="細明體" w:hAnsi="細明體" w:hint="eastAsia"/>
                <w:sz w:val="20"/>
                <w:szCs w:val="20"/>
              </w:rPr>
            </w:pPr>
            <w:r>
              <w:rPr>
                <w:rFonts w:ascii="細明體" w:eastAsia="細明體" w:hAnsi="細明體" w:hint="eastAsia"/>
                <w:sz w:val="20"/>
                <w:szCs w:val="20"/>
              </w:rPr>
              <w:t>輸出參數</w:t>
            </w:r>
            <w:r w:rsidR="005C029E">
              <w:rPr>
                <w:rFonts w:ascii="細明體" w:eastAsia="細明體" w:hAnsi="細明體" w:hint="eastAsia"/>
                <w:sz w:val="20"/>
                <w:szCs w:val="20"/>
              </w:rPr>
              <w:t>(多)筆</w:t>
            </w:r>
          </w:p>
        </w:tc>
      </w:tr>
      <w:tr w:rsidR="008344DB">
        <w:tc>
          <w:tcPr>
            <w:tcW w:w="720" w:type="dxa"/>
          </w:tcPr>
          <w:p w:rsidR="008344DB" w:rsidRDefault="008344DB" w:rsidP="008344DB">
            <w:pPr>
              <w:numPr>
                <w:ilvl w:val="0"/>
                <w:numId w:val="29"/>
              </w:numPr>
              <w:rPr>
                <w:rFonts w:ascii="細明體" w:eastAsia="細明體" w:hAnsi="細明體" w:hint="eastAsia"/>
                <w:sz w:val="20"/>
                <w:szCs w:val="20"/>
              </w:rPr>
            </w:pPr>
          </w:p>
        </w:tc>
        <w:tc>
          <w:tcPr>
            <w:tcW w:w="2340" w:type="dxa"/>
            <w:shd w:val="clear" w:color="auto" w:fill="auto"/>
          </w:tcPr>
          <w:p w:rsidR="008344DB" w:rsidRDefault="008344DB" w:rsidP="008344DB">
            <w:pPr>
              <w:rPr>
                <w:rFonts w:ascii="細明體" w:eastAsia="細明體" w:hAnsi="細明體" w:hint="eastAsia"/>
                <w:sz w:val="20"/>
                <w:szCs w:val="20"/>
              </w:rPr>
            </w:pPr>
          </w:p>
        </w:tc>
        <w:tc>
          <w:tcPr>
            <w:tcW w:w="1800" w:type="dxa"/>
            <w:shd w:val="clear" w:color="auto" w:fill="auto"/>
          </w:tcPr>
          <w:p w:rsidR="008344DB" w:rsidRDefault="008344DB" w:rsidP="008344DB">
            <w:pPr>
              <w:rPr>
                <w:rFonts w:ascii="細明體" w:eastAsia="細明體" w:hAnsi="細明體" w:hint="eastAsia"/>
                <w:sz w:val="20"/>
                <w:szCs w:val="20"/>
              </w:rPr>
            </w:pPr>
          </w:p>
        </w:tc>
        <w:tc>
          <w:tcPr>
            <w:tcW w:w="4320" w:type="dxa"/>
            <w:shd w:val="clear" w:color="auto" w:fill="auto"/>
          </w:tcPr>
          <w:p w:rsidR="008344DB" w:rsidRDefault="008344DB" w:rsidP="008344DB">
            <w:pPr>
              <w:rPr>
                <w:rFonts w:ascii="細明體" w:eastAsia="細明體" w:hAnsi="細明體" w:hint="eastAsia"/>
                <w:sz w:val="20"/>
                <w:szCs w:val="20"/>
              </w:rPr>
            </w:pPr>
          </w:p>
        </w:tc>
      </w:tr>
    </w:tbl>
    <w:p w:rsidR="007C098B" w:rsidRDefault="007C098B" w:rsidP="007C098B">
      <w:pPr>
        <w:rPr>
          <w:rFonts w:ascii="細明體" w:eastAsia="細明體" w:hAnsi="細明體"/>
          <w:sz w:val="20"/>
          <w:szCs w:val="20"/>
        </w:rPr>
      </w:pPr>
    </w:p>
    <w:p w:rsidR="0023751E" w:rsidRDefault="0023751E">
      <w:pPr>
        <w:rPr>
          <w:rFonts w:ascii="細明體" w:eastAsia="細明體" w:hAnsi="細明體"/>
          <w:sz w:val="20"/>
          <w:szCs w:val="20"/>
        </w:rPr>
      </w:pPr>
    </w:p>
    <w:p w:rsidR="0023751E" w:rsidRDefault="0023751E">
      <w:pPr>
        <w:rPr>
          <w:rFonts w:hint="eastAsia"/>
          <w:sz w:val="20"/>
        </w:rPr>
      </w:pPr>
      <w:r>
        <w:rPr>
          <w:sz w:val="20"/>
        </w:rPr>
        <w:br w:type="page"/>
      </w:r>
    </w:p>
    <w:p w:rsidR="0023751E" w:rsidRDefault="0023751E">
      <w:pPr>
        <w:numPr>
          <w:ilvl w:val="0"/>
          <w:numId w:val="1"/>
        </w:numPr>
        <w:rPr>
          <w:rFonts w:hint="eastAsia"/>
          <w:sz w:val="20"/>
        </w:rPr>
      </w:pPr>
      <w:r>
        <w:rPr>
          <w:rFonts w:hint="eastAsia"/>
          <w:sz w:val="20"/>
        </w:rPr>
        <w:t>畫面</w:t>
      </w:r>
      <w:r>
        <w:rPr>
          <w:rFonts w:hint="eastAsia"/>
          <w:sz w:val="20"/>
        </w:rPr>
        <w:t>US</w:t>
      </w:r>
      <w:r w:rsidR="00912B00">
        <w:rPr>
          <w:rFonts w:hint="eastAsia"/>
          <w:sz w:val="20"/>
        </w:rPr>
        <w:t>A</w:t>
      </w:r>
      <w:r>
        <w:rPr>
          <w:rFonts w:hint="eastAsia"/>
          <w:sz w:val="20"/>
        </w:rPr>
        <w:t>A</w:t>
      </w:r>
      <w:r w:rsidR="009402F3">
        <w:rPr>
          <w:rFonts w:hint="eastAsia"/>
          <w:sz w:val="20"/>
        </w:rPr>
        <w:t>B</w:t>
      </w:r>
      <w:r w:rsidR="00823180">
        <w:rPr>
          <w:rFonts w:hint="eastAsia"/>
          <w:sz w:val="20"/>
        </w:rPr>
        <w:t>1</w:t>
      </w:r>
      <w:r>
        <w:rPr>
          <w:rFonts w:hint="eastAsia"/>
          <w:sz w:val="20"/>
        </w:rPr>
        <w:t>0</w:t>
      </w:r>
      <w:r w:rsidR="00FA3900">
        <w:rPr>
          <w:rFonts w:hint="eastAsia"/>
          <w:sz w:val="20"/>
        </w:rPr>
        <w:t>4</w:t>
      </w:r>
      <w:r>
        <w:rPr>
          <w:rFonts w:hint="eastAsia"/>
          <w:sz w:val="20"/>
        </w:rPr>
        <w:t>0</w:t>
      </w:r>
      <w:r w:rsidR="00193F5B">
        <w:rPr>
          <w:rFonts w:hint="eastAsia"/>
          <w:sz w:val="20"/>
        </w:rPr>
        <w:t>0</w:t>
      </w:r>
    </w:p>
    <w:p w:rsidR="0023751E" w:rsidRDefault="0023751E">
      <w:pPr>
        <w:rPr>
          <w:rFonts w:hint="eastAsia"/>
          <w:bCs/>
        </w:rPr>
      </w:pPr>
    </w:p>
    <w:p w:rsidR="0023751E" w:rsidRDefault="009F30E4">
      <w:pPr>
        <w:rPr>
          <w:rFonts w:hint="eastAsia"/>
          <w:bCs/>
        </w:rPr>
      </w:pPr>
      <w:r w:rsidRPr="000834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6in;height:270pt;visibility:visible">
            <v:imagedata r:id="rId8" o:title=""/>
          </v:shape>
        </w:pict>
      </w:r>
    </w:p>
    <w:p w:rsidR="0023751E" w:rsidRDefault="0023751E">
      <w:pPr>
        <w:rPr>
          <w:rFonts w:hint="eastAsia"/>
          <w:sz w:val="20"/>
        </w:rPr>
      </w:pPr>
    </w:p>
    <w:p w:rsidR="0023751E" w:rsidRDefault="0023751E">
      <w:pPr>
        <w:pStyle w:val="Tabletext"/>
        <w:keepLines w:val="0"/>
        <w:spacing w:after="0" w:line="240" w:lineRule="auto"/>
        <w:rPr>
          <w:rFonts w:hint="eastAsia"/>
          <w:lang w:eastAsia="zh-TW"/>
        </w:rPr>
      </w:pPr>
    </w:p>
    <w:p w:rsidR="0023751E" w:rsidRDefault="0023751E">
      <w:pPr>
        <w:pStyle w:val="Tabletext"/>
        <w:keepLines w:val="0"/>
        <w:spacing w:after="0" w:line="240" w:lineRule="auto"/>
        <w:rPr>
          <w:rFonts w:hint="eastAsia"/>
          <w:lang w:eastAsia="zh-TW"/>
        </w:rPr>
      </w:pPr>
    </w:p>
    <w:p w:rsidR="0023751E" w:rsidRDefault="0023751E">
      <w:pPr>
        <w:pStyle w:val="Tabletext"/>
        <w:keepLines w:val="0"/>
        <w:spacing w:after="0" w:line="240" w:lineRule="auto"/>
        <w:rPr>
          <w:rFonts w:hint="eastAsia"/>
          <w:u w:val="single"/>
          <w:lang w:eastAsia="zh-TW"/>
        </w:rPr>
      </w:pPr>
      <w:r>
        <w:rPr>
          <w:u w:val="single"/>
          <w:lang w:eastAsia="zh-TW"/>
        </w:rPr>
        <w:br w:type="page"/>
      </w:r>
      <w:r>
        <w:rPr>
          <w:rFonts w:hint="eastAsia"/>
          <w:u w:val="single"/>
          <w:lang w:eastAsia="zh-TW"/>
        </w:rPr>
        <w:t>說明</w:t>
      </w:r>
    </w:p>
    <w:p w:rsidR="0023751E" w:rsidRDefault="0023751E">
      <w:pPr>
        <w:pStyle w:val="Tabletext"/>
        <w:keepLines w:val="0"/>
        <w:spacing w:after="0" w:line="240" w:lineRule="auto"/>
        <w:rPr>
          <w:rFonts w:hint="eastAsia"/>
          <w:lang w:eastAsia="zh-TW"/>
        </w:rPr>
      </w:pPr>
    </w:p>
    <w:p w:rsidR="0023751E" w:rsidRDefault="0023751E">
      <w:pPr>
        <w:pStyle w:val="Tabletext"/>
        <w:keepLines w:val="0"/>
        <w:numPr>
          <w:ilvl w:val="0"/>
          <w:numId w:val="2"/>
        </w:numPr>
        <w:spacing w:after="0" w:line="240" w:lineRule="auto"/>
        <w:rPr>
          <w:rFonts w:hint="eastAsia"/>
          <w:bCs/>
          <w:lang w:eastAsia="zh-TW"/>
        </w:rPr>
      </w:pPr>
      <w:r>
        <w:rPr>
          <w:rFonts w:hint="eastAsia"/>
          <w:b/>
          <w:bCs/>
          <w:color w:val="008000"/>
          <w:lang w:eastAsia="zh-TW"/>
        </w:rPr>
        <w:t>初始畫面</w:t>
      </w:r>
    </w:p>
    <w:p w:rsidR="000148EA" w:rsidRDefault="0023751E" w:rsidP="009402F3">
      <w:pPr>
        <w:pStyle w:val="Tabletext"/>
        <w:keepLines w:val="0"/>
        <w:numPr>
          <w:ilvl w:val="1"/>
          <w:numId w:val="2"/>
        </w:numPr>
        <w:spacing w:after="0" w:line="240" w:lineRule="auto"/>
        <w:rPr>
          <w:rFonts w:hint="eastAsia"/>
          <w:bCs/>
          <w:lang w:eastAsia="zh-TW"/>
        </w:rPr>
      </w:pPr>
      <w:r>
        <w:rPr>
          <w:rFonts w:hint="eastAsia"/>
          <w:bCs/>
          <w:lang w:eastAsia="zh-TW"/>
        </w:rPr>
        <w:t>如</w:t>
      </w:r>
      <w:r w:rsidR="007C098B">
        <w:rPr>
          <w:rFonts w:hint="eastAsia"/>
          <w:bCs/>
          <w:lang w:eastAsia="zh-TW"/>
        </w:rPr>
        <w:t xml:space="preserve"> </w:t>
      </w:r>
      <w:r w:rsidR="007C098B">
        <w:rPr>
          <w:rFonts w:hint="eastAsia"/>
        </w:rPr>
        <w:t>USAA</w:t>
      </w:r>
      <w:r w:rsidR="009402F3">
        <w:rPr>
          <w:rFonts w:hint="eastAsia"/>
          <w:lang w:eastAsia="zh-TW"/>
        </w:rPr>
        <w:t>B</w:t>
      </w:r>
      <w:r w:rsidR="00823180">
        <w:rPr>
          <w:rFonts w:hint="eastAsia"/>
          <w:lang w:eastAsia="zh-TW"/>
        </w:rPr>
        <w:t>1</w:t>
      </w:r>
      <w:r w:rsidR="007C098B">
        <w:rPr>
          <w:rFonts w:hint="eastAsia"/>
        </w:rPr>
        <w:t>0</w:t>
      </w:r>
      <w:r w:rsidR="00193F5B">
        <w:rPr>
          <w:rFonts w:hint="eastAsia"/>
          <w:lang w:eastAsia="zh-TW"/>
        </w:rPr>
        <w:t>4</w:t>
      </w:r>
      <w:r w:rsidR="007C098B">
        <w:rPr>
          <w:rFonts w:hint="eastAsia"/>
        </w:rPr>
        <w:t>00</w:t>
      </w:r>
      <w:r w:rsidR="00870A8E">
        <w:rPr>
          <w:rFonts w:hint="eastAsia"/>
          <w:lang w:eastAsia="zh-TW"/>
        </w:rPr>
        <w:t>。</w:t>
      </w:r>
    </w:p>
    <w:p w:rsidR="005C029E" w:rsidRDefault="00020BC6" w:rsidP="009402F3">
      <w:pPr>
        <w:pStyle w:val="Tabletext"/>
        <w:keepLines w:val="0"/>
        <w:numPr>
          <w:ilvl w:val="1"/>
          <w:numId w:val="2"/>
        </w:numPr>
        <w:spacing w:after="0" w:line="240" w:lineRule="auto"/>
        <w:rPr>
          <w:rFonts w:hint="eastAsia"/>
          <w:bCs/>
          <w:lang w:eastAsia="zh-TW"/>
        </w:rPr>
      </w:pPr>
      <w:r>
        <w:rPr>
          <w:rFonts w:hint="eastAsia"/>
          <w:bCs/>
          <w:lang w:eastAsia="zh-TW"/>
        </w:rPr>
        <w:t>接收傳輸參數</w:t>
      </w:r>
      <w:r w:rsidR="005C029E">
        <w:rPr>
          <w:rFonts w:hint="eastAsia"/>
          <w:bCs/>
          <w:lang w:eastAsia="zh-TW"/>
        </w:rPr>
        <w:t>：</w:t>
      </w:r>
    </w:p>
    <w:p w:rsidR="00020BC6" w:rsidRDefault="00020BC6" w:rsidP="00020BC6">
      <w:pPr>
        <w:pStyle w:val="Tabletext"/>
        <w:keepLines w:val="0"/>
        <w:numPr>
          <w:ilvl w:val="2"/>
          <w:numId w:val="2"/>
        </w:numPr>
        <w:spacing w:after="0" w:line="240" w:lineRule="auto"/>
        <w:rPr>
          <w:rFonts w:hint="eastAsia"/>
          <w:bCs/>
          <w:lang w:eastAsia="zh-TW"/>
        </w:rPr>
      </w:pPr>
      <w:r>
        <w:rPr>
          <w:rFonts w:hint="eastAsia"/>
          <w:bCs/>
          <w:lang w:eastAsia="zh-TW"/>
        </w:rPr>
        <w:t>檢核參數</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6120"/>
        <w:gridCol w:w="3320"/>
      </w:tblGrid>
      <w:tr w:rsidR="00020BC6">
        <w:tc>
          <w:tcPr>
            <w:tcW w:w="720" w:type="dxa"/>
          </w:tcPr>
          <w:p w:rsidR="00020BC6" w:rsidRDefault="00020BC6" w:rsidP="00020BC6">
            <w:pPr>
              <w:pStyle w:val="Tabletext"/>
              <w:keepLines w:val="0"/>
              <w:spacing w:after="0" w:line="240" w:lineRule="auto"/>
              <w:jc w:val="center"/>
              <w:rPr>
                <w:rFonts w:hint="eastAsia"/>
                <w:b/>
                <w:lang w:eastAsia="zh-TW"/>
              </w:rPr>
            </w:pPr>
            <w:r>
              <w:rPr>
                <w:rFonts w:hint="eastAsia"/>
                <w:b/>
                <w:lang w:eastAsia="zh-TW"/>
              </w:rPr>
              <w:t>項次</w:t>
            </w:r>
          </w:p>
        </w:tc>
        <w:tc>
          <w:tcPr>
            <w:tcW w:w="6120" w:type="dxa"/>
          </w:tcPr>
          <w:p w:rsidR="00020BC6" w:rsidRDefault="00020BC6" w:rsidP="00020BC6">
            <w:pPr>
              <w:pStyle w:val="Tabletext"/>
              <w:keepLines w:val="0"/>
              <w:spacing w:after="0" w:line="240" w:lineRule="auto"/>
              <w:jc w:val="center"/>
              <w:rPr>
                <w:rFonts w:hint="eastAsia"/>
                <w:b/>
                <w:lang w:eastAsia="zh-TW"/>
              </w:rPr>
            </w:pPr>
            <w:r>
              <w:rPr>
                <w:rFonts w:hint="eastAsia"/>
                <w:b/>
                <w:lang w:eastAsia="zh-TW"/>
              </w:rPr>
              <w:t>檢核</w:t>
            </w:r>
          </w:p>
        </w:tc>
        <w:tc>
          <w:tcPr>
            <w:tcW w:w="3320" w:type="dxa"/>
          </w:tcPr>
          <w:p w:rsidR="00020BC6" w:rsidRDefault="00020BC6" w:rsidP="00020BC6">
            <w:pPr>
              <w:pStyle w:val="Tabletext"/>
              <w:keepLines w:val="0"/>
              <w:spacing w:after="0" w:line="240" w:lineRule="auto"/>
              <w:jc w:val="center"/>
              <w:rPr>
                <w:rFonts w:hint="eastAsia"/>
                <w:b/>
                <w:lang w:eastAsia="zh-TW"/>
              </w:rPr>
            </w:pPr>
            <w:r>
              <w:rPr>
                <w:rFonts w:hint="eastAsia"/>
                <w:b/>
                <w:lang w:eastAsia="zh-TW"/>
              </w:rPr>
              <w:t>不符合時的錯誤訊息</w:t>
            </w:r>
          </w:p>
        </w:tc>
      </w:tr>
      <w:tr w:rsidR="00020BC6">
        <w:tc>
          <w:tcPr>
            <w:tcW w:w="720" w:type="dxa"/>
          </w:tcPr>
          <w:p w:rsidR="00020BC6" w:rsidRDefault="00020BC6" w:rsidP="00020BC6">
            <w:pPr>
              <w:pStyle w:val="Tabletext"/>
              <w:keepLines w:val="0"/>
              <w:numPr>
                <w:ilvl w:val="0"/>
                <w:numId w:val="7"/>
              </w:numPr>
              <w:spacing w:after="0" w:line="240" w:lineRule="auto"/>
              <w:rPr>
                <w:rFonts w:hint="eastAsia"/>
                <w:lang w:eastAsia="zh-TW"/>
              </w:rPr>
            </w:pPr>
          </w:p>
        </w:tc>
        <w:tc>
          <w:tcPr>
            <w:tcW w:w="6120" w:type="dxa"/>
          </w:tcPr>
          <w:p w:rsidR="00020BC6" w:rsidRDefault="00020BC6" w:rsidP="00020BC6">
            <w:pPr>
              <w:rPr>
                <w:rFonts w:ascii="細明體" w:eastAsia="細明體" w:hAnsi="細明體" w:hint="eastAsia"/>
                <w:sz w:val="20"/>
                <w:szCs w:val="20"/>
              </w:rPr>
            </w:pPr>
            <w:r>
              <w:rPr>
                <w:rFonts w:ascii="細明體" w:eastAsia="細明體" w:hAnsi="細明體" w:hint="eastAsia"/>
                <w:sz w:val="20"/>
                <w:szCs w:val="20"/>
              </w:rPr>
              <w:t>受理編號 為空值</w:t>
            </w:r>
          </w:p>
        </w:tc>
        <w:tc>
          <w:tcPr>
            <w:tcW w:w="3320" w:type="dxa"/>
          </w:tcPr>
          <w:p w:rsidR="00020BC6" w:rsidRDefault="00020BC6" w:rsidP="00020BC6">
            <w:pPr>
              <w:rPr>
                <w:rFonts w:ascii="細明體" w:eastAsia="細明體" w:hAnsi="細明體" w:hint="eastAsia"/>
                <w:sz w:val="20"/>
                <w:szCs w:val="20"/>
              </w:rPr>
            </w:pPr>
            <w:r>
              <w:rPr>
                <w:rFonts w:ascii="細明體" w:eastAsia="細明體" w:hAnsi="細明體" w:hint="eastAsia"/>
                <w:sz w:val="20"/>
                <w:szCs w:val="20"/>
              </w:rPr>
              <w:t xml:space="preserve">受理編號 </w:t>
            </w:r>
            <w:r w:rsidR="005C2DD4">
              <w:rPr>
                <w:rFonts w:ascii="細明體" w:eastAsia="細明體" w:hAnsi="細明體" w:hint="eastAsia"/>
                <w:sz w:val="20"/>
                <w:szCs w:val="20"/>
              </w:rPr>
              <w:t>未輸入</w:t>
            </w:r>
          </w:p>
        </w:tc>
      </w:tr>
      <w:tr w:rsidR="00E13BAC">
        <w:tc>
          <w:tcPr>
            <w:tcW w:w="720" w:type="dxa"/>
          </w:tcPr>
          <w:p w:rsidR="00E13BAC" w:rsidRDefault="00E13BAC" w:rsidP="00020BC6">
            <w:pPr>
              <w:pStyle w:val="Tabletext"/>
              <w:keepLines w:val="0"/>
              <w:numPr>
                <w:ilvl w:val="0"/>
                <w:numId w:val="7"/>
              </w:numPr>
              <w:spacing w:after="0" w:line="240" w:lineRule="auto"/>
              <w:rPr>
                <w:rFonts w:hint="eastAsia"/>
                <w:lang w:eastAsia="zh-TW"/>
              </w:rPr>
            </w:pPr>
          </w:p>
        </w:tc>
        <w:tc>
          <w:tcPr>
            <w:tcW w:w="6120" w:type="dxa"/>
          </w:tcPr>
          <w:p w:rsidR="00E13BAC" w:rsidRDefault="00E13BAC" w:rsidP="00FF0B30">
            <w:pPr>
              <w:rPr>
                <w:rFonts w:ascii="細明體" w:eastAsia="細明體" w:hAnsi="細明體" w:hint="eastAsia"/>
                <w:sz w:val="20"/>
                <w:szCs w:val="20"/>
              </w:rPr>
            </w:pPr>
            <w:r>
              <w:rPr>
                <w:rFonts w:ascii="細明體" w:eastAsia="細明體" w:hAnsi="細明體" w:hint="eastAsia"/>
                <w:sz w:val="20"/>
                <w:szCs w:val="20"/>
              </w:rPr>
              <w:t>核賠人員 為空值</w:t>
            </w:r>
          </w:p>
        </w:tc>
        <w:tc>
          <w:tcPr>
            <w:tcW w:w="3320" w:type="dxa"/>
          </w:tcPr>
          <w:p w:rsidR="00E13BAC" w:rsidRDefault="00E13BAC" w:rsidP="00FF0B30">
            <w:pPr>
              <w:rPr>
                <w:rFonts w:ascii="細明體" w:eastAsia="細明體" w:hAnsi="細明體" w:hint="eastAsia"/>
                <w:sz w:val="20"/>
                <w:szCs w:val="20"/>
              </w:rPr>
            </w:pPr>
            <w:r>
              <w:rPr>
                <w:rFonts w:ascii="細明體" w:eastAsia="細明體" w:hAnsi="細明體" w:hint="eastAsia"/>
                <w:sz w:val="20"/>
                <w:szCs w:val="20"/>
              </w:rPr>
              <w:t>核賠人員 未輸入</w:t>
            </w:r>
          </w:p>
        </w:tc>
      </w:tr>
      <w:tr w:rsidR="00BA3456">
        <w:tc>
          <w:tcPr>
            <w:tcW w:w="720" w:type="dxa"/>
          </w:tcPr>
          <w:p w:rsidR="00BA3456" w:rsidRDefault="00BA3456" w:rsidP="00020BC6">
            <w:pPr>
              <w:pStyle w:val="Tabletext"/>
              <w:keepLines w:val="0"/>
              <w:numPr>
                <w:ilvl w:val="0"/>
                <w:numId w:val="7"/>
              </w:numPr>
              <w:spacing w:after="0" w:line="240" w:lineRule="auto"/>
              <w:rPr>
                <w:rFonts w:hint="eastAsia"/>
                <w:lang w:eastAsia="zh-TW"/>
              </w:rPr>
            </w:pPr>
          </w:p>
        </w:tc>
        <w:tc>
          <w:tcPr>
            <w:tcW w:w="6120" w:type="dxa"/>
          </w:tcPr>
          <w:p w:rsidR="00BA3456" w:rsidRDefault="001A692F" w:rsidP="00FF0B30">
            <w:pPr>
              <w:rPr>
                <w:rFonts w:ascii="細明體" w:eastAsia="細明體" w:hAnsi="細明體" w:hint="eastAsia"/>
                <w:sz w:val="20"/>
                <w:szCs w:val="20"/>
              </w:rPr>
            </w:pPr>
            <w:r>
              <w:rPr>
                <w:rFonts w:ascii="細明體" w:eastAsia="細明體" w:hAnsi="細明體" w:hint="eastAsia"/>
                <w:sz w:val="20"/>
                <w:szCs w:val="20"/>
              </w:rPr>
              <w:t>核賠人員姓名 為空值</w:t>
            </w:r>
          </w:p>
        </w:tc>
        <w:tc>
          <w:tcPr>
            <w:tcW w:w="3320" w:type="dxa"/>
          </w:tcPr>
          <w:p w:rsidR="00BA3456" w:rsidRDefault="001A692F" w:rsidP="00FF0B30">
            <w:pPr>
              <w:rPr>
                <w:rFonts w:ascii="細明體" w:eastAsia="細明體" w:hAnsi="細明體" w:hint="eastAsia"/>
                <w:sz w:val="20"/>
                <w:szCs w:val="20"/>
              </w:rPr>
            </w:pPr>
            <w:r>
              <w:rPr>
                <w:rFonts w:ascii="細明體" w:eastAsia="細明體" w:hAnsi="細明體" w:hint="eastAsia"/>
                <w:sz w:val="20"/>
                <w:szCs w:val="20"/>
              </w:rPr>
              <w:t>核賠人員姓名 未輸入</w:t>
            </w:r>
          </w:p>
        </w:tc>
      </w:tr>
      <w:tr w:rsidR="001A692F">
        <w:tc>
          <w:tcPr>
            <w:tcW w:w="720" w:type="dxa"/>
          </w:tcPr>
          <w:p w:rsidR="001A692F" w:rsidRDefault="001A692F" w:rsidP="00020BC6">
            <w:pPr>
              <w:pStyle w:val="Tabletext"/>
              <w:keepLines w:val="0"/>
              <w:numPr>
                <w:ilvl w:val="0"/>
                <w:numId w:val="7"/>
              </w:numPr>
              <w:spacing w:after="0" w:line="240" w:lineRule="auto"/>
              <w:rPr>
                <w:rFonts w:hint="eastAsia"/>
                <w:lang w:eastAsia="zh-TW"/>
              </w:rPr>
            </w:pPr>
          </w:p>
        </w:tc>
        <w:tc>
          <w:tcPr>
            <w:tcW w:w="6120" w:type="dxa"/>
          </w:tcPr>
          <w:p w:rsidR="001A692F" w:rsidRDefault="001A692F" w:rsidP="00FF0B30">
            <w:pPr>
              <w:rPr>
                <w:rFonts w:ascii="細明體" w:eastAsia="細明體" w:hAnsi="細明體" w:hint="eastAsia"/>
                <w:sz w:val="20"/>
                <w:szCs w:val="20"/>
              </w:rPr>
            </w:pPr>
            <w:r>
              <w:rPr>
                <w:rFonts w:ascii="細明體" w:eastAsia="細明體" w:hAnsi="細明體" w:hint="eastAsia"/>
                <w:sz w:val="20"/>
                <w:szCs w:val="20"/>
              </w:rPr>
              <w:t>核賠單位 為空值</w:t>
            </w:r>
          </w:p>
        </w:tc>
        <w:tc>
          <w:tcPr>
            <w:tcW w:w="3320" w:type="dxa"/>
          </w:tcPr>
          <w:p w:rsidR="001A692F" w:rsidRDefault="001A692F" w:rsidP="00FF0B30">
            <w:pPr>
              <w:rPr>
                <w:rFonts w:ascii="細明體" w:eastAsia="細明體" w:hAnsi="細明體" w:hint="eastAsia"/>
                <w:sz w:val="20"/>
                <w:szCs w:val="20"/>
              </w:rPr>
            </w:pPr>
            <w:r>
              <w:rPr>
                <w:rFonts w:ascii="細明體" w:eastAsia="細明體" w:hAnsi="細明體" w:hint="eastAsia"/>
                <w:sz w:val="20"/>
                <w:szCs w:val="20"/>
              </w:rPr>
              <w:t>核賠單位 未輸入</w:t>
            </w:r>
          </w:p>
        </w:tc>
      </w:tr>
      <w:tr w:rsidR="00E13BAC">
        <w:tc>
          <w:tcPr>
            <w:tcW w:w="720" w:type="dxa"/>
          </w:tcPr>
          <w:p w:rsidR="00E13BAC" w:rsidRDefault="00E13BAC" w:rsidP="00020BC6">
            <w:pPr>
              <w:pStyle w:val="Tabletext"/>
              <w:keepLines w:val="0"/>
              <w:numPr>
                <w:ilvl w:val="0"/>
                <w:numId w:val="7"/>
              </w:numPr>
              <w:spacing w:after="0" w:line="240" w:lineRule="auto"/>
              <w:rPr>
                <w:rFonts w:hint="eastAsia"/>
                <w:lang w:eastAsia="zh-TW"/>
              </w:rPr>
            </w:pPr>
          </w:p>
        </w:tc>
        <w:tc>
          <w:tcPr>
            <w:tcW w:w="6120" w:type="dxa"/>
          </w:tcPr>
          <w:p w:rsidR="00E13BAC" w:rsidRDefault="006C5E9C" w:rsidP="008734A8">
            <w:pPr>
              <w:rPr>
                <w:rFonts w:ascii="細明體" w:eastAsia="細明體" w:hAnsi="細明體" w:hint="eastAsia"/>
                <w:sz w:val="20"/>
                <w:szCs w:val="20"/>
              </w:rPr>
            </w:pPr>
            <w:r>
              <w:rPr>
                <w:rFonts w:ascii="細明體" w:eastAsia="細明體" w:hAnsi="細明體" w:hint="eastAsia"/>
                <w:sz w:val="20"/>
                <w:szCs w:val="20"/>
              </w:rPr>
              <w:t>核賠</w:t>
            </w:r>
            <w:r w:rsidR="00E13BAC">
              <w:rPr>
                <w:rFonts w:ascii="細明體" w:eastAsia="細明體" w:hAnsi="細明體" w:hint="eastAsia"/>
                <w:sz w:val="20"/>
                <w:szCs w:val="20"/>
              </w:rPr>
              <w:t>日期 為空值</w:t>
            </w:r>
          </w:p>
        </w:tc>
        <w:tc>
          <w:tcPr>
            <w:tcW w:w="3320" w:type="dxa"/>
          </w:tcPr>
          <w:p w:rsidR="00E13BAC" w:rsidRDefault="006C5E9C" w:rsidP="00FA756C">
            <w:pPr>
              <w:rPr>
                <w:rFonts w:ascii="細明體" w:eastAsia="細明體" w:hAnsi="細明體" w:hint="eastAsia"/>
                <w:sz w:val="20"/>
                <w:szCs w:val="20"/>
              </w:rPr>
            </w:pPr>
            <w:r>
              <w:rPr>
                <w:rFonts w:ascii="細明體" w:eastAsia="細明體" w:hAnsi="細明體" w:hint="eastAsia"/>
                <w:sz w:val="20"/>
                <w:szCs w:val="20"/>
              </w:rPr>
              <w:t>核賠</w:t>
            </w:r>
            <w:r w:rsidR="00E13BAC">
              <w:rPr>
                <w:rFonts w:ascii="細明體" w:eastAsia="細明體" w:hAnsi="細明體" w:hint="eastAsia"/>
                <w:sz w:val="20"/>
                <w:szCs w:val="20"/>
              </w:rPr>
              <w:t>日期 未輸入</w:t>
            </w:r>
          </w:p>
        </w:tc>
      </w:tr>
      <w:tr w:rsidR="00E13BAC">
        <w:tc>
          <w:tcPr>
            <w:tcW w:w="720" w:type="dxa"/>
          </w:tcPr>
          <w:p w:rsidR="00E13BAC" w:rsidRDefault="00E13BAC" w:rsidP="00020BC6">
            <w:pPr>
              <w:pStyle w:val="Tabletext"/>
              <w:keepLines w:val="0"/>
              <w:numPr>
                <w:ilvl w:val="0"/>
                <w:numId w:val="7"/>
              </w:numPr>
              <w:spacing w:after="0" w:line="240" w:lineRule="auto"/>
              <w:rPr>
                <w:rFonts w:hint="eastAsia"/>
                <w:lang w:eastAsia="zh-TW"/>
              </w:rPr>
            </w:pPr>
          </w:p>
        </w:tc>
        <w:tc>
          <w:tcPr>
            <w:tcW w:w="6120" w:type="dxa"/>
          </w:tcPr>
          <w:p w:rsidR="00E13BAC" w:rsidRDefault="006C5E9C" w:rsidP="00FF0B30">
            <w:pPr>
              <w:rPr>
                <w:rFonts w:ascii="細明體" w:eastAsia="細明體" w:hAnsi="細明體" w:hint="eastAsia"/>
                <w:sz w:val="20"/>
                <w:szCs w:val="20"/>
              </w:rPr>
            </w:pPr>
            <w:r>
              <w:rPr>
                <w:rFonts w:ascii="細明體" w:eastAsia="細明體" w:hAnsi="細明體" w:hint="eastAsia"/>
                <w:sz w:val="20"/>
                <w:szCs w:val="20"/>
              </w:rPr>
              <w:t>核賠</w:t>
            </w:r>
            <w:r w:rsidR="00E13BAC">
              <w:rPr>
                <w:rFonts w:ascii="細明體" w:eastAsia="細明體" w:hAnsi="細明體" w:hint="eastAsia"/>
                <w:sz w:val="20"/>
                <w:szCs w:val="20"/>
              </w:rPr>
              <w:t>交易序號 為空值</w:t>
            </w:r>
          </w:p>
        </w:tc>
        <w:tc>
          <w:tcPr>
            <w:tcW w:w="3320" w:type="dxa"/>
          </w:tcPr>
          <w:p w:rsidR="00E13BAC" w:rsidRDefault="006C5E9C" w:rsidP="00FF0B30">
            <w:pPr>
              <w:rPr>
                <w:rFonts w:ascii="細明體" w:eastAsia="細明體" w:hAnsi="細明體" w:hint="eastAsia"/>
                <w:sz w:val="20"/>
                <w:szCs w:val="20"/>
              </w:rPr>
            </w:pPr>
            <w:r>
              <w:rPr>
                <w:rFonts w:ascii="細明體" w:eastAsia="細明體" w:hAnsi="細明體" w:hint="eastAsia"/>
                <w:sz w:val="20"/>
                <w:szCs w:val="20"/>
              </w:rPr>
              <w:t>核賠</w:t>
            </w:r>
            <w:r w:rsidR="00E13BAC">
              <w:rPr>
                <w:rFonts w:ascii="細明體" w:eastAsia="細明體" w:hAnsi="細明體" w:hint="eastAsia"/>
                <w:sz w:val="20"/>
                <w:szCs w:val="20"/>
              </w:rPr>
              <w:t>交易序號 未輸入</w:t>
            </w:r>
          </w:p>
        </w:tc>
      </w:tr>
      <w:tr w:rsidR="001A692F">
        <w:tc>
          <w:tcPr>
            <w:tcW w:w="720" w:type="dxa"/>
          </w:tcPr>
          <w:p w:rsidR="001A692F" w:rsidRDefault="001A692F" w:rsidP="00020BC6">
            <w:pPr>
              <w:pStyle w:val="Tabletext"/>
              <w:keepLines w:val="0"/>
              <w:numPr>
                <w:ilvl w:val="0"/>
                <w:numId w:val="7"/>
              </w:numPr>
              <w:spacing w:after="0" w:line="240" w:lineRule="auto"/>
              <w:rPr>
                <w:rFonts w:hint="eastAsia"/>
                <w:lang w:eastAsia="zh-TW"/>
              </w:rPr>
            </w:pPr>
          </w:p>
        </w:tc>
        <w:tc>
          <w:tcPr>
            <w:tcW w:w="6120" w:type="dxa"/>
          </w:tcPr>
          <w:p w:rsidR="001A692F" w:rsidRDefault="001A692F" w:rsidP="00FF0B30">
            <w:pPr>
              <w:rPr>
                <w:rFonts w:ascii="細明體" w:eastAsia="細明體" w:hAnsi="細明體" w:hint="eastAsia"/>
                <w:sz w:val="20"/>
                <w:szCs w:val="20"/>
              </w:rPr>
            </w:pPr>
            <w:r>
              <w:rPr>
                <w:rFonts w:ascii="細明體" w:eastAsia="細明體" w:hAnsi="細明體" w:hint="eastAsia"/>
                <w:sz w:val="20"/>
                <w:szCs w:val="20"/>
              </w:rPr>
              <w:t>事故者姓名 為空值</w:t>
            </w:r>
          </w:p>
        </w:tc>
        <w:tc>
          <w:tcPr>
            <w:tcW w:w="3320" w:type="dxa"/>
          </w:tcPr>
          <w:p w:rsidR="001A692F" w:rsidRDefault="001A692F" w:rsidP="00FF0B30">
            <w:pPr>
              <w:rPr>
                <w:rFonts w:ascii="細明體" w:eastAsia="細明體" w:hAnsi="細明體" w:hint="eastAsia"/>
                <w:sz w:val="20"/>
                <w:szCs w:val="20"/>
              </w:rPr>
            </w:pPr>
            <w:r>
              <w:rPr>
                <w:rFonts w:ascii="細明體" w:eastAsia="細明體" w:hAnsi="細明體" w:hint="eastAsia"/>
                <w:sz w:val="20"/>
                <w:szCs w:val="20"/>
              </w:rPr>
              <w:t>事故者姓名 未輸入</w:t>
            </w:r>
          </w:p>
        </w:tc>
      </w:tr>
      <w:tr w:rsidR="001A692F">
        <w:tc>
          <w:tcPr>
            <w:tcW w:w="720" w:type="dxa"/>
          </w:tcPr>
          <w:p w:rsidR="001A692F" w:rsidRDefault="001A692F" w:rsidP="00020BC6">
            <w:pPr>
              <w:pStyle w:val="Tabletext"/>
              <w:keepLines w:val="0"/>
              <w:numPr>
                <w:ilvl w:val="0"/>
                <w:numId w:val="7"/>
              </w:numPr>
              <w:spacing w:after="0" w:line="240" w:lineRule="auto"/>
              <w:rPr>
                <w:rFonts w:hint="eastAsia"/>
                <w:lang w:eastAsia="zh-TW"/>
              </w:rPr>
            </w:pPr>
          </w:p>
        </w:tc>
        <w:tc>
          <w:tcPr>
            <w:tcW w:w="6120" w:type="dxa"/>
          </w:tcPr>
          <w:p w:rsidR="001A692F" w:rsidRDefault="001A692F" w:rsidP="00FF0B30">
            <w:pPr>
              <w:rPr>
                <w:rFonts w:ascii="細明體" w:eastAsia="細明體" w:hAnsi="細明體" w:hint="eastAsia"/>
                <w:sz w:val="20"/>
                <w:szCs w:val="20"/>
              </w:rPr>
            </w:pPr>
            <w:r>
              <w:rPr>
                <w:rFonts w:ascii="細明體" w:eastAsia="細明體" w:hAnsi="細明體" w:hint="eastAsia"/>
                <w:sz w:val="20"/>
                <w:szCs w:val="20"/>
              </w:rPr>
              <w:t>事故者ID 為空值</w:t>
            </w:r>
          </w:p>
        </w:tc>
        <w:tc>
          <w:tcPr>
            <w:tcW w:w="3320" w:type="dxa"/>
          </w:tcPr>
          <w:p w:rsidR="001A692F" w:rsidRDefault="001A692F" w:rsidP="001A692F">
            <w:pPr>
              <w:jc w:val="both"/>
              <w:rPr>
                <w:rFonts w:ascii="細明體" w:eastAsia="細明體" w:hAnsi="細明體" w:hint="eastAsia"/>
                <w:sz w:val="20"/>
                <w:szCs w:val="20"/>
              </w:rPr>
            </w:pPr>
            <w:r>
              <w:rPr>
                <w:rFonts w:ascii="細明體" w:eastAsia="細明體" w:hAnsi="細明體" w:hint="eastAsia"/>
                <w:sz w:val="20"/>
                <w:szCs w:val="20"/>
              </w:rPr>
              <w:t>事故者ID 未輸入</w:t>
            </w:r>
          </w:p>
        </w:tc>
      </w:tr>
      <w:tr w:rsidR="009616B0">
        <w:tc>
          <w:tcPr>
            <w:tcW w:w="720" w:type="dxa"/>
          </w:tcPr>
          <w:p w:rsidR="009616B0" w:rsidRDefault="009616B0" w:rsidP="009415DE">
            <w:pPr>
              <w:pStyle w:val="Tabletext"/>
              <w:keepLines w:val="0"/>
              <w:numPr>
                <w:ilvl w:val="0"/>
                <w:numId w:val="7"/>
              </w:numPr>
              <w:spacing w:after="0" w:line="240" w:lineRule="auto"/>
              <w:rPr>
                <w:rFonts w:hint="eastAsia"/>
                <w:lang w:eastAsia="zh-TW"/>
              </w:rPr>
            </w:pPr>
          </w:p>
        </w:tc>
        <w:tc>
          <w:tcPr>
            <w:tcW w:w="612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受理單位 為空值</w:t>
            </w:r>
          </w:p>
        </w:tc>
        <w:tc>
          <w:tcPr>
            <w:tcW w:w="332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受理單位 未輸入</w:t>
            </w:r>
          </w:p>
        </w:tc>
      </w:tr>
      <w:tr w:rsidR="009616B0">
        <w:tc>
          <w:tcPr>
            <w:tcW w:w="720" w:type="dxa"/>
          </w:tcPr>
          <w:p w:rsidR="009616B0" w:rsidRDefault="009616B0" w:rsidP="009415DE">
            <w:pPr>
              <w:pStyle w:val="Tabletext"/>
              <w:keepLines w:val="0"/>
              <w:numPr>
                <w:ilvl w:val="0"/>
                <w:numId w:val="7"/>
              </w:numPr>
              <w:spacing w:after="0" w:line="240" w:lineRule="auto"/>
              <w:rPr>
                <w:rFonts w:hint="eastAsia"/>
                <w:lang w:eastAsia="zh-TW"/>
              </w:rPr>
            </w:pPr>
          </w:p>
        </w:tc>
        <w:tc>
          <w:tcPr>
            <w:tcW w:w="612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受理人員 為空值</w:t>
            </w:r>
          </w:p>
        </w:tc>
        <w:tc>
          <w:tcPr>
            <w:tcW w:w="332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受理人員 未輸入</w:t>
            </w:r>
          </w:p>
        </w:tc>
      </w:tr>
      <w:tr w:rsidR="009616B0">
        <w:tc>
          <w:tcPr>
            <w:tcW w:w="720" w:type="dxa"/>
          </w:tcPr>
          <w:p w:rsidR="009616B0" w:rsidRDefault="009616B0" w:rsidP="009415DE">
            <w:pPr>
              <w:pStyle w:val="Tabletext"/>
              <w:keepLines w:val="0"/>
              <w:numPr>
                <w:ilvl w:val="0"/>
                <w:numId w:val="7"/>
              </w:numPr>
              <w:spacing w:after="0" w:line="240" w:lineRule="auto"/>
              <w:rPr>
                <w:rFonts w:hint="eastAsia"/>
                <w:lang w:eastAsia="zh-TW"/>
              </w:rPr>
            </w:pPr>
          </w:p>
        </w:tc>
        <w:tc>
          <w:tcPr>
            <w:tcW w:w="612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受理人員姓名 為空值</w:t>
            </w:r>
          </w:p>
        </w:tc>
        <w:tc>
          <w:tcPr>
            <w:tcW w:w="3320" w:type="dxa"/>
          </w:tcPr>
          <w:p w:rsidR="009616B0" w:rsidRDefault="009616B0" w:rsidP="009415DE">
            <w:pPr>
              <w:rPr>
                <w:rFonts w:ascii="細明體" w:eastAsia="細明體" w:hAnsi="細明體" w:hint="eastAsia"/>
                <w:sz w:val="20"/>
                <w:szCs w:val="20"/>
              </w:rPr>
            </w:pPr>
            <w:r>
              <w:rPr>
                <w:rFonts w:ascii="細明體" w:eastAsia="細明體" w:hAnsi="細明體" w:hint="eastAsia"/>
                <w:sz w:val="20"/>
                <w:szCs w:val="20"/>
              </w:rPr>
              <w:t>受理人員姓名 未輸入</w:t>
            </w:r>
          </w:p>
        </w:tc>
      </w:tr>
    </w:tbl>
    <w:p w:rsidR="00215064" w:rsidRDefault="00215064" w:rsidP="00215064">
      <w:pPr>
        <w:pStyle w:val="Tabletext"/>
        <w:keepLines w:val="0"/>
        <w:numPr>
          <w:ilvl w:val="1"/>
          <w:numId w:val="2"/>
        </w:numPr>
        <w:spacing w:after="0" w:line="240" w:lineRule="auto"/>
        <w:rPr>
          <w:rFonts w:hint="eastAsia"/>
          <w:kern w:val="2"/>
          <w:szCs w:val="24"/>
          <w:lang w:eastAsia="zh-TW"/>
        </w:rPr>
      </w:pPr>
      <w:r w:rsidRPr="00215064">
        <w:rPr>
          <w:kern w:val="2"/>
          <w:szCs w:val="24"/>
          <w:lang w:eastAsia="zh-TW"/>
        </w:rPr>
        <w:t>IF ActionKeeper.restoreData == ture THEN</w:t>
      </w:r>
    </w:p>
    <w:p w:rsidR="00215064" w:rsidRDefault="00215064" w:rsidP="009F30E4">
      <w:pPr>
        <w:pStyle w:val="Tabletext"/>
        <w:keepLines w:val="0"/>
        <w:numPr>
          <w:ilvl w:val="2"/>
          <w:numId w:val="2"/>
        </w:numPr>
        <w:spacing w:after="0" w:line="240" w:lineRule="auto"/>
        <w:rPr>
          <w:rFonts w:hint="eastAsia"/>
          <w:kern w:val="2"/>
          <w:szCs w:val="24"/>
          <w:lang w:eastAsia="zh-TW"/>
        </w:rPr>
      </w:pPr>
      <w:r w:rsidRPr="00215064">
        <w:rPr>
          <w:rFonts w:hint="eastAsia"/>
          <w:kern w:val="2"/>
          <w:szCs w:val="24"/>
          <w:lang w:eastAsia="zh-TW"/>
        </w:rPr>
        <w:t>暫存資料</w:t>
      </w:r>
      <w:r w:rsidRPr="00215064">
        <w:rPr>
          <w:rFonts w:hint="eastAsia"/>
          <w:kern w:val="2"/>
          <w:szCs w:val="24"/>
          <w:lang w:eastAsia="zh-TW"/>
        </w:rPr>
        <w:t>=Y</w:t>
      </w:r>
    </w:p>
    <w:p w:rsidR="00215064" w:rsidRDefault="00215064" w:rsidP="009F30E4">
      <w:pPr>
        <w:pStyle w:val="Tabletext"/>
        <w:keepLines w:val="0"/>
        <w:numPr>
          <w:ilvl w:val="2"/>
          <w:numId w:val="2"/>
        </w:numPr>
        <w:spacing w:after="0" w:line="240" w:lineRule="auto"/>
        <w:rPr>
          <w:rFonts w:hint="eastAsia"/>
          <w:kern w:val="2"/>
          <w:szCs w:val="24"/>
          <w:lang w:eastAsia="zh-TW"/>
        </w:rPr>
      </w:pPr>
      <w:r w:rsidRPr="00215064">
        <w:rPr>
          <w:rFonts w:hint="eastAsia"/>
          <w:kern w:val="2"/>
          <w:szCs w:val="24"/>
          <w:lang w:eastAsia="zh-TW"/>
        </w:rPr>
        <w:t>將</w:t>
      </w:r>
      <w:r w:rsidRPr="00215064">
        <w:rPr>
          <w:rFonts w:hint="eastAsia"/>
          <w:kern w:val="2"/>
          <w:szCs w:val="24"/>
          <w:lang w:eastAsia="zh-TW"/>
        </w:rPr>
        <w:t>response</w:t>
      </w:r>
      <w:r w:rsidRPr="00215064">
        <w:rPr>
          <w:rFonts w:hint="eastAsia"/>
          <w:kern w:val="2"/>
          <w:szCs w:val="24"/>
          <w:lang w:eastAsia="zh-TW"/>
        </w:rPr>
        <w:t>傳回前端頁面</w:t>
      </w:r>
    </w:p>
    <w:p w:rsidR="00215064" w:rsidRDefault="00215064" w:rsidP="009F30E4">
      <w:pPr>
        <w:pStyle w:val="Tabletext"/>
        <w:keepLines w:val="0"/>
        <w:numPr>
          <w:ilvl w:val="2"/>
          <w:numId w:val="2"/>
        </w:numPr>
        <w:spacing w:after="0" w:line="240" w:lineRule="auto"/>
        <w:rPr>
          <w:rFonts w:hint="eastAsia"/>
          <w:kern w:val="2"/>
          <w:szCs w:val="24"/>
          <w:lang w:eastAsia="zh-TW"/>
        </w:rPr>
      </w:pPr>
      <w:r w:rsidRPr="00215064">
        <w:rPr>
          <w:rFonts w:hint="eastAsia"/>
          <w:kern w:val="2"/>
          <w:szCs w:val="24"/>
          <w:lang w:eastAsia="zh-TW"/>
        </w:rPr>
        <w:t>結束程式</w:t>
      </w:r>
    </w:p>
    <w:p w:rsidR="00215064" w:rsidRDefault="00215064" w:rsidP="00215064">
      <w:pPr>
        <w:pStyle w:val="Tabletext"/>
        <w:keepLines w:val="0"/>
        <w:numPr>
          <w:ilvl w:val="1"/>
          <w:numId w:val="2"/>
        </w:numPr>
        <w:spacing w:after="0" w:line="240" w:lineRule="auto"/>
        <w:rPr>
          <w:rFonts w:hint="eastAsia"/>
          <w:kern w:val="2"/>
          <w:szCs w:val="24"/>
          <w:lang w:eastAsia="zh-TW"/>
        </w:rPr>
      </w:pPr>
      <w:r>
        <w:rPr>
          <w:rFonts w:hint="eastAsia"/>
          <w:kern w:val="2"/>
          <w:szCs w:val="24"/>
          <w:lang w:eastAsia="zh-TW"/>
        </w:rPr>
        <w:t>END IF</w:t>
      </w:r>
    </w:p>
    <w:p w:rsidR="00272F37" w:rsidRDefault="00272F37" w:rsidP="00BE0D18">
      <w:pPr>
        <w:pStyle w:val="Tabletext"/>
        <w:keepLines w:val="0"/>
        <w:numPr>
          <w:ilvl w:val="1"/>
          <w:numId w:val="2"/>
        </w:numPr>
        <w:spacing w:after="0" w:line="240" w:lineRule="auto"/>
        <w:rPr>
          <w:rFonts w:hint="eastAsia"/>
          <w:kern w:val="2"/>
          <w:szCs w:val="24"/>
          <w:lang w:eastAsia="zh-TW"/>
        </w:rPr>
      </w:pPr>
      <w:r>
        <w:rPr>
          <w:rFonts w:hint="eastAsia"/>
          <w:kern w:val="2"/>
          <w:szCs w:val="24"/>
          <w:lang w:eastAsia="zh-TW"/>
        </w:rPr>
        <w:t>讀取受理進度：</w:t>
      </w:r>
    </w:p>
    <w:p w:rsidR="00272F37" w:rsidRDefault="00272F37" w:rsidP="00272F37">
      <w:pPr>
        <w:pStyle w:val="Tabletext"/>
        <w:keepLines w:val="0"/>
        <w:numPr>
          <w:ilvl w:val="2"/>
          <w:numId w:val="2"/>
        </w:numPr>
        <w:spacing w:after="0" w:line="240" w:lineRule="auto"/>
        <w:rPr>
          <w:kern w:val="2"/>
          <w:szCs w:val="24"/>
          <w:lang w:eastAsia="zh-TW"/>
        </w:rPr>
      </w:pPr>
      <w:r>
        <w:rPr>
          <w:rFonts w:hint="eastAsia"/>
          <w:kern w:val="2"/>
          <w:szCs w:val="24"/>
          <w:lang w:eastAsia="zh-TW"/>
        </w:rPr>
        <w:t xml:space="preserve">CALL </w:t>
      </w:r>
      <w:r>
        <w:rPr>
          <w:rFonts w:ascii="細明體" w:eastAsia="細明體" w:hAnsi="細明體" w:hint="eastAsia"/>
        </w:rPr>
        <w:t>AA_A0Z001</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272F37">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272F37" w:rsidRDefault="00272F37" w:rsidP="00876B2A">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272F37" w:rsidRDefault="00272F37" w:rsidP="00876B2A">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272F37">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72F37" w:rsidRDefault="00272F37" w:rsidP="00876B2A">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72F37" w:rsidRDefault="00272F37" w:rsidP="00876B2A">
            <w:pPr>
              <w:rPr>
                <w:rFonts w:ascii="新細明體" w:hAnsi="新細明體" w:cs="Arial Unicode MS" w:hint="eastAsia"/>
                <w:sz w:val="20"/>
              </w:rPr>
            </w:pPr>
            <w:r>
              <w:rPr>
                <w:rFonts w:ascii="新細明體" w:hAnsi="新細明體" w:cs="Arial Unicode MS" w:hint="eastAsia"/>
                <w:sz w:val="20"/>
              </w:rPr>
              <w:t>輸入參數</w:t>
            </w:r>
          </w:p>
        </w:tc>
      </w:tr>
    </w:tbl>
    <w:p w:rsidR="00272F37" w:rsidRDefault="00272F37" w:rsidP="00272F37">
      <w:pPr>
        <w:pStyle w:val="Tabletext"/>
        <w:keepLines w:val="0"/>
        <w:numPr>
          <w:ilvl w:val="2"/>
          <w:numId w:val="2"/>
        </w:numPr>
        <w:spacing w:after="0" w:line="240" w:lineRule="auto"/>
        <w:rPr>
          <w:rFonts w:hint="eastAsia"/>
          <w:kern w:val="2"/>
          <w:szCs w:val="24"/>
          <w:lang w:eastAsia="zh-TW"/>
        </w:rPr>
      </w:pPr>
      <w:r>
        <w:rPr>
          <w:rFonts w:hint="eastAsia"/>
          <w:kern w:val="2"/>
          <w:szCs w:val="24"/>
          <w:lang w:eastAsia="zh-TW"/>
        </w:rPr>
        <w:t>受理進度</w:t>
      </w:r>
      <w:r>
        <w:rPr>
          <w:rFonts w:hint="eastAsia"/>
          <w:kern w:val="2"/>
          <w:szCs w:val="24"/>
          <w:lang w:eastAsia="zh-TW"/>
        </w:rPr>
        <w:t xml:space="preserve"> = </w:t>
      </w:r>
      <w:r>
        <w:rPr>
          <w:rFonts w:hint="eastAsia"/>
          <w:kern w:val="2"/>
          <w:szCs w:val="24"/>
          <w:lang w:eastAsia="zh-TW"/>
        </w:rPr>
        <w:t>模組回傳</w:t>
      </w:r>
      <w:r>
        <w:rPr>
          <w:rFonts w:hint="eastAsia"/>
          <w:kern w:val="2"/>
          <w:szCs w:val="24"/>
          <w:lang w:eastAsia="zh-TW"/>
        </w:rPr>
        <w:t>DTAAA001.</w:t>
      </w:r>
      <w:r>
        <w:rPr>
          <w:rFonts w:hint="eastAsia"/>
          <w:kern w:val="2"/>
          <w:szCs w:val="24"/>
          <w:lang w:eastAsia="zh-TW"/>
        </w:rPr>
        <w:t>受理進度</w:t>
      </w:r>
    </w:p>
    <w:p w:rsidR="00CD369D" w:rsidRDefault="00CD369D" w:rsidP="00CD369D">
      <w:pPr>
        <w:pStyle w:val="Tabletext"/>
        <w:keepLines w:val="0"/>
        <w:numPr>
          <w:ilvl w:val="2"/>
          <w:numId w:val="2"/>
        </w:numPr>
        <w:spacing w:after="0" w:line="240" w:lineRule="auto"/>
        <w:rPr>
          <w:rFonts w:hint="eastAsia"/>
          <w:kern w:val="2"/>
          <w:szCs w:val="24"/>
          <w:lang w:eastAsia="zh-TW"/>
        </w:rPr>
      </w:pPr>
      <w:r>
        <w:rPr>
          <w:rFonts w:hint="eastAsia"/>
          <w:kern w:val="2"/>
          <w:szCs w:val="24"/>
          <w:lang w:eastAsia="zh-TW"/>
        </w:rPr>
        <w:t>$</w:t>
      </w:r>
      <w:r>
        <w:rPr>
          <w:rFonts w:hint="eastAsia"/>
          <w:kern w:val="2"/>
          <w:szCs w:val="24"/>
          <w:lang w:eastAsia="zh-TW"/>
        </w:rPr>
        <w:t>是否為</w:t>
      </w:r>
      <w:r>
        <w:rPr>
          <w:rFonts w:hint="eastAsia"/>
          <w:kern w:val="2"/>
          <w:szCs w:val="24"/>
          <w:lang w:eastAsia="zh-TW"/>
        </w:rPr>
        <w:t>OIU</w:t>
      </w:r>
      <w:r>
        <w:rPr>
          <w:rFonts w:hint="eastAsia"/>
          <w:kern w:val="2"/>
          <w:szCs w:val="24"/>
          <w:lang w:eastAsia="zh-TW"/>
        </w:rPr>
        <w:t>件</w:t>
      </w:r>
      <w:r>
        <w:rPr>
          <w:rFonts w:hint="eastAsia"/>
          <w:kern w:val="2"/>
          <w:szCs w:val="24"/>
          <w:lang w:eastAsia="zh-TW"/>
        </w:rPr>
        <w:t xml:space="preserve"> =</w:t>
      </w:r>
      <w:r>
        <w:rPr>
          <w:rFonts w:hint="eastAsia"/>
          <w:kern w:val="2"/>
          <w:szCs w:val="24"/>
          <w:lang w:eastAsia="zh-TW"/>
        </w:rPr>
        <w:t>模組回傳</w:t>
      </w:r>
      <w:r>
        <w:rPr>
          <w:rFonts w:hint="eastAsia"/>
          <w:kern w:val="2"/>
          <w:szCs w:val="24"/>
          <w:lang w:eastAsia="zh-TW"/>
        </w:rPr>
        <w:t>DTAAA001.</w:t>
      </w:r>
      <w:r w:rsidRPr="00CD369D">
        <w:rPr>
          <w:rFonts w:hint="eastAsia"/>
          <w:kern w:val="2"/>
          <w:szCs w:val="24"/>
          <w:lang w:eastAsia="zh-TW"/>
        </w:rPr>
        <w:t>是否為</w:t>
      </w:r>
      <w:r w:rsidRPr="00CD369D">
        <w:rPr>
          <w:rFonts w:hint="eastAsia"/>
          <w:kern w:val="2"/>
          <w:szCs w:val="24"/>
          <w:lang w:eastAsia="zh-TW"/>
        </w:rPr>
        <w:t>OIU</w:t>
      </w:r>
      <w:r w:rsidRPr="00CD369D">
        <w:rPr>
          <w:rFonts w:hint="eastAsia"/>
          <w:kern w:val="2"/>
          <w:szCs w:val="24"/>
          <w:lang w:eastAsia="zh-TW"/>
        </w:rPr>
        <w:t>件</w:t>
      </w:r>
    </w:p>
    <w:p w:rsidR="00270B62" w:rsidRDefault="00270B62" w:rsidP="00BE0D18">
      <w:pPr>
        <w:pStyle w:val="Tabletext"/>
        <w:keepLines w:val="0"/>
        <w:numPr>
          <w:ilvl w:val="1"/>
          <w:numId w:val="2"/>
        </w:numPr>
        <w:spacing w:after="0" w:line="240" w:lineRule="auto"/>
        <w:rPr>
          <w:rFonts w:hint="eastAsia"/>
          <w:kern w:val="2"/>
          <w:szCs w:val="24"/>
          <w:lang w:eastAsia="zh-TW"/>
        </w:rPr>
      </w:pPr>
      <w:r>
        <w:rPr>
          <w:rFonts w:hint="eastAsia"/>
          <w:kern w:val="2"/>
          <w:szCs w:val="24"/>
          <w:lang w:eastAsia="zh-TW"/>
        </w:rPr>
        <w:t>讀取資料：</w:t>
      </w:r>
    </w:p>
    <w:p w:rsidR="00272F37" w:rsidRDefault="00272F37" w:rsidP="00272F37">
      <w:pPr>
        <w:pStyle w:val="Tabletext"/>
        <w:keepLines w:val="0"/>
        <w:numPr>
          <w:ilvl w:val="2"/>
          <w:numId w:val="2"/>
        </w:numPr>
        <w:spacing w:after="0" w:line="240" w:lineRule="auto"/>
        <w:rPr>
          <w:rFonts w:hint="eastAsia"/>
          <w:kern w:val="2"/>
          <w:szCs w:val="24"/>
          <w:lang w:eastAsia="zh-TW"/>
        </w:rPr>
      </w:pPr>
      <w:r>
        <w:rPr>
          <w:rFonts w:hint="eastAsia"/>
          <w:kern w:val="2"/>
          <w:szCs w:val="24"/>
          <w:lang w:eastAsia="zh-TW"/>
        </w:rPr>
        <w:t xml:space="preserve">IF </w:t>
      </w:r>
      <w:r>
        <w:rPr>
          <w:rFonts w:hint="eastAsia"/>
          <w:kern w:val="2"/>
          <w:szCs w:val="24"/>
          <w:lang w:eastAsia="zh-TW"/>
        </w:rPr>
        <w:t>受理進度</w:t>
      </w:r>
      <w:r>
        <w:rPr>
          <w:rFonts w:hint="eastAsia"/>
          <w:kern w:val="2"/>
          <w:szCs w:val="24"/>
          <w:lang w:eastAsia="zh-TW"/>
        </w:rPr>
        <w:t xml:space="preserve"> = 40(</w:t>
      </w:r>
      <w:r>
        <w:rPr>
          <w:rFonts w:hint="eastAsia"/>
          <w:kern w:val="2"/>
          <w:szCs w:val="24"/>
          <w:lang w:eastAsia="zh-TW"/>
        </w:rPr>
        <w:t>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sidR="00876B2A">
        <w:rPr>
          <w:rFonts w:hint="eastAsia"/>
          <w:kern w:val="2"/>
          <w:szCs w:val="24"/>
          <w:lang w:eastAsia="zh-TW"/>
        </w:rPr>
        <w:t>62(</w:t>
      </w:r>
      <w:r w:rsidR="00876B2A">
        <w:rPr>
          <w:rFonts w:hint="eastAsia"/>
          <w:kern w:val="2"/>
          <w:szCs w:val="24"/>
          <w:lang w:eastAsia="zh-TW"/>
        </w:rPr>
        <w:t>解除契約辦理中核付</w:t>
      </w:r>
      <w:r w:rsidR="00876B2A">
        <w:rPr>
          <w:rFonts w:hint="eastAsia"/>
          <w:kern w:val="2"/>
          <w:szCs w:val="24"/>
          <w:lang w:eastAsia="zh-TW"/>
        </w:rPr>
        <w:t>_</w:t>
      </w:r>
      <w:r w:rsidR="00876B2A">
        <w:rPr>
          <w:rFonts w:hint="eastAsia"/>
          <w:kern w:val="2"/>
          <w:szCs w:val="24"/>
          <w:lang w:eastAsia="zh-TW"/>
        </w:rPr>
        <w:t>理賠紀錄</w:t>
      </w:r>
      <w:r w:rsidR="00876B2A">
        <w:rPr>
          <w:rFonts w:hint="eastAsia"/>
          <w:kern w:val="2"/>
          <w:szCs w:val="24"/>
          <w:lang w:eastAsia="zh-TW"/>
        </w:rPr>
        <w:t>)</w:t>
      </w:r>
      <w:r w:rsidR="00876B2A">
        <w:rPr>
          <w:rFonts w:hint="eastAsia"/>
          <w:kern w:val="2"/>
          <w:szCs w:val="24"/>
          <w:lang w:eastAsia="zh-TW"/>
        </w:rPr>
        <w:t>、</w:t>
      </w:r>
      <w:r w:rsidR="00876B2A">
        <w:rPr>
          <w:rFonts w:hint="eastAsia"/>
          <w:kern w:val="2"/>
          <w:szCs w:val="24"/>
          <w:lang w:eastAsia="zh-TW"/>
        </w:rPr>
        <w:t>72(</w:t>
      </w:r>
      <w:r w:rsidR="00876B2A">
        <w:rPr>
          <w:rFonts w:hint="eastAsia"/>
          <w:kern w:val="2"/>
          <w:szCs w:val="24"/>
          <w:lang w:eastAsia="zh-TW"/>
        </w:rPr>
        <w:t>部分結案後核付</w:t>
      </w:r>
      <w:r w:rsidR="00876B2A">
        <w:rPr>
          <w:rFonts w:hint="eastAsia"/>
          <w:kern w:val="2"/>
          <w:szCs w:val="24"/>
          <w:lang w:eastAsia="zh-TW"/>
        </w:rPr>
        <w:t>_</w:t>
      </w:r>
      <w:r w:rsidR="00876B2A">
        <w:rPr>
          <w:rFonts w:hint="eastAsia"/>
          <w:kern w:val="2"/>
          <w:szCs w:val="24"/>
          <w:lang w:eastAsia="zh-TW"/>
        </w:rPr>
        <w:t>理賠紀錄</w:t>
      </w:r>
      <w:r w:rsidR="00876B2A">
        <w:rPr>
          <w:rFonts w:hint="eastAsia"/>
          <w:kern w:val="2"/>
          <w:szCs w:val="24"/>
          <w:lang w:eastAsia="zh-TW"/>
        </w:rPr>
        <w:t>)</w:t>
      </w:r>
    </w:p>
    <w:p w:rsidR="00270B62" w:rsidRDefault="00270B62" w:rsidP="00272F37">
      <w:pPr>
        <w:pStyle w:val="Tabletext"/>
        <w:keepLines w:val="0"/>
        <w:numPr>
          <w:ilvl w:val="3"/>
          <w:numId w:val="2"/>
        </w:numPr>
        <w:spacing w:after="0" w:line="240" w:lineRule="auto"/>
        <w:rPr>
          <w:rFonts w:hint="eastAsia"/>
          <w:kern w:val="2"/>
          <w:szCs w:val="24"/>
          <w:lang w:eastAsia="zh-TW"/>
        </w:rPr>
      </w:pPr>
      <w:r>
        <w:rPr>
          <w:rFonts w:hint="eastAsia"/>
          <w:kern w:val="2"/>
          <w:szCs w:val="24"/>
          <w:lang w:eastAsia="zh-TW"/>
        </w:rPr>
        <w:t>READ DTAAB001</w:t>
      </w:r>
      <w:r>
        <w:rPr>
          <w:rFonts w:hint="eastAsia"/>
          <w:kern w:val="2"/>
          <w:szCs w:val="24"/>
          <w:lang w:eastAsia="zh-TW"/>
        </w:rPr>
        <w:t>：</w:t>
      </w:r>
      <w:r>
        <w:rPr>
          <w:rFonts w:hint="eastAsia"/>
          <w:kern w:val="2"/>
          <w:szCs w:val="24"/>
          <w:lang w:eastAsia="zh-TW"/>
        </w:rPr>
        <w:t>(</w:t>
      </w:r>
      <w:r>
        <w:rPr>
          <w:rFonts w:hint="eastAsia"/>
          <w:kern w:val="2"/>
          <w:szCs w:val="24"/>
          <w:lang w:eastAsia="zh-TW"/>
        </w:rPr>
        <w:t>條件如下</w:t>
      </w:r>
      <w:r>
        <w:rPr>
          <w:rFonts w:hint="eastAsia"/>
          <w:kern w:val="2"/>
          <w:szCs w:val="24"/>
          <w:lang w:eastAsia="zh-TW"/>
        </w:rPr>
        <w:t>)</w:t>
      </w:r>
    </w:p>
    <w:p w:rsidR="00270B62" w:rsidRDefault="00270B62"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受理編號</w:t>
      </w:r>
      <w:r>
        <w:rPr>
          <w:rFonts w:hint="eastAsia"/>
          <w:kern w:val="2"/>
          <w:szCs w:val="24"/>
          <w:lang w:eastAsia="zh-TW"/>
        </w:rPr>
        <w:t xml:space="preserve"> = </w:t>
      </w:r>
      <w:r>
        <w:rPr>
          <w:rFonts w:hint="eastAsia"/>
          <w:kern w:val="2"/>
          <w:szCs w:val="24"/>
          <w:lang w:eastAsia="zh-TW"/>
        </w:rPr>
        <w:t>輸入參數</w:t>
      </w:r>
      <w:r>
        <w:rPr>
          <w:rFonts w:hint="eastAsia"/>
          <w:kern w:val="2"/>
          <w:szCs w:val="24"/>
          <w:lang w:eastAsia="zh-TW"/>
        </w:rPr>
        <w:t>.</w:t>
      </w:r>
      <w:r>
        <w:rPr>
          <w:rFonts w:hint="eastAsia"/>
          <w:kern w:val="2"/>
          <w:szCs w:val="24"/>
          <w:lang w:eastAsia="zh-TW"/>
        </w:rPr>
        <w:t>受理編號</w:t>
      </w:r>
    </w:p>
    <w:p w:rsidR="00270B62" w:rsidRDefault="009D45D0"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核賠</w:t>
      </w:r>
      <w:r w:rsidR="00270B62">
        <w:rPr>
          <w:rFonts w:hint="eastAsia"/>
          <w:kern w:val="2"/>
          <w:szCs w:val="24"/>
          <w:lang w:eastAsia="zh-TW"/>
        </w:rPr>
        <w:t>人員</w:t>
      </w:r>
      <w:r w:rsidR="00270B62">
        <w:rPr>
          <w:rFonts w:hint="eastAsia"/>
          <w:kern w:val="2"/>
          <w:szCs w:val="24"/>
          <w:lang w:eastAsia="zh-TW"/>
        </w:rPr>
        <w:t xml:space="preserve"> = </w:t>
      </w:r>
      <w:r w:rsidR="00270B62">
        <w:rPr>
          <w:rFonts w:hint="eastAsia"/>
          <w:kern w:val="2"/>
          <w:szCs w:val="24"/>
          <w:lang w:eastAsia="zh-TW"/>
        </w:rPr>
        <w:t>輸入參數</w:t>
      </w:r>
      <w:r w:rsidR="00270B62">
        <w:rPr>
          <w:rFonts w:hint="eastAsia"/>
          <w:kern w:val="2"/>
          <w:szCs w:val="24"/>
          <w:lang w:eastAsia="zh-TW"/>
        </w:rPr>
        <w:t>.</w:t>
      </w:r>
      <w:r w:rsidR="006C5E9C">
        <w:rPr>
          <w:rFonts w:hint="eastAsia"/>
          <w:kern w:val="2"/>
          <w:szCs w:val="24"/>
          <w:lang w:eastAsia="zh-TW"/>
        </w:rPr>
        <w:t>核賠</w:t>
      </w:r>
      <w:r w:rsidR="00270B62">
        <w:rPr>
          <w:rFonts w:hint="eastAsia"/>
          <w:kern w:val="2"/>
          <w:szCs w:val="24"/>
          <w:lang w:eastAsia="zh-TW"/>
        </w:rPr>
        <w:t>人員</w:t>
      </w:r>
    </w:p>
    <w:p w:rsidR="00270B62" w:rsidRDefault="009D45D0"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核賠</w:t>
      </w:r>
      <w:r w:rsidR="00270B62">
        <w:rPr>
          <w:rFonts w:hint="eastAsia"/>
          <w:kern w:val="2"/>
          <w:szCs w:val="24"/>
          <w:lang w:eastAsia="zh-TW"/>
        </w:rPr>
        <w:t>日期</w:t>
      </w:r>
      <w:r w:rsidR="00270B62">
        <w:rPr>
          <w:rFonts w:hint="eastAsia"/>
          <w:kern w:val="2"/>
          <w:szCs w:val="24"/>
          <w:lang w:eastAsia="zh-TW"/>
        </w:rPr>
        <w:t xml:space="preserve"> = </w:t>
      </w:r>
      <w:r w:rsidR="00270B62">
        <w:rPr>
          <w:rFonts w:hint="eastAsia"/>
          <w:kern w:val="2"/>
          <w:szCs w:val="24"/>
          <w:lang w:eastAsia="zh-TW"/>
        </w:rPr>
        <w:t>輸入參數</w:t>
      </w:r>
      <w:r w:rsidR="00270B62">
        <w:rPr>
          <w:rFonts w:hint="eastAsia"/>
          <w:kern w:val="2"/>
          <w:szCs w:val="24"/>
          <w:lang w:eastAsia="zh-TW"/>
        </w:rPr>
        <w:t>.</w:t>
      </w:r>
      <w:r w:rsidR="006C5E9C">
        <w:rPr>
          <w:rFonts w:hint="eastAsia"/>
          <w:kern w:val="2"/>
          <w:szCs w:val="24"/>
          <w:lang w:eastAsia="zh-TW"/>
        </w:rPr>
        <w:t>核賠</w:t>
      </w:r>
      <w:r w:rsidR="00270B62">
        <w:rPr>
          <w:rFonts w:hint="eastAsia"/>
          <w:kern w:val="2"/>
          <w:szCs w:val="24"/>
          <w:lang w:eastAsia="zh-TW"/>
        </w:rPr>
        <w:t>日期</w:t>
      </w:r>
    </w:p>
    <w:p w:rsidR="00270B62" w:rsidRDefault="009D45D0"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核賠</w:t>
      </w:r>
      <w:r w:rsidR="00270B62">
        <w:rPr>
          <w:rFonts w:hint="eastAsia"/>
          <w:kern w:val="2"/>
          <w:szCs w:val="24"/>
          <w:lang w:eastAsia="zh-TW"/>
        </w:rPr>
        <w:t>交易序號</w:t>
      </w:r>
      <w:r w:rsidR="00270B62">
        <w:rPr>
          <w:rFonts w:hint="eastAsia"/>
          <w:kern w:val="2"/>
          <w:szCs w:val="24"/>
          <w:lang w:eastAsia="zh-TW"/>
        </w:rPr>
        <w:t xml:space="preserve"> = </w:t>
      </w:r>
      <w:r w:rsidR="00270B62">
        <w:rPr>
          <w:rFonts w:hint="eastAsia"/>
          <w:kern w:val="2"/>
          <w:szCs w:val="24"/>
          <w:lang w:eastAsia="zh-TW"/>
        </w:rPr>
        <w:t>輸入參數</w:t>
      </w:r>
      <w:r w:rsidR="00270B62">
        <w:rPr>
          <w:rFonts w:hint="eastAsia"/>
          <w:kern w:val="2"/>
          <w:szCs w:val="24"/>
          <w:lang w:eastAsia="zh-TW"/>
        </w:rPr>
        <w:t>.</w:t>
      </w:r>
      <w:r w:rsidR="006C5E9C">
        <w:rPr>
          <w:rFonts w:hint="eastAsia"/>
          <w:kern w:val="2"/>
          <w:szCs w:val="24"/>
          <w:lang w:eastAsia="zh-TW"/>
        </w:rPr>
        <w:t>核賠</w:t>
      </w:r>
      <w:r w:rsidR="00270B62">
        <w:rPr>
          <w:rFonts w:hint="eastAsia"/>
          <w:kern w:val="2"/>
          <w:szCs w:val="24"/>
          <w:lang w:eastAsia="zh-TW"/>
        </w:rPr>
        <w:t>交易序號</w:t>
      </w:r>
    </w:p>
    <w:p w:rsidR="009836E8" w:rsidRDefault="009836E8"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 xml:space="preserve">PAY_STS &lt;&gt; </w:t>
      </w:r>
      <w:r>
        <w:rPr>
          <w:kern w:val="2"/>
          <w:szCs w:val="24"/>
          <w:lang w:eastAsia="zh-TW"/>
        </w:rPr>
        <w:t>‘</w:t>
      </w:r>
      <w:smartTag w:uri="urn:schemas-microsoft-com:office:smarttags" w:element="chmetcnv">
        <w:smartTagPr>
          <w:attr w:name="TCSC" w:val="0"/>
          <w:attr w:name="NumberType" w:val="1"/>
          <w:attr w:name="Negative" w:val="False"/>
          <w:attr w:name="HasSpace" w:val="False"/>
          <w:attr w:name="SourceValue" w:val="6"/>
          <w:attr w:name="UnitName" w:val="’"/>
        </w:smartTagPr>
        <w:r>
          <w:rPr>
            <w:rFonts w:hint="eastAsia"/>
            <w:kern w:val="2"/>
            <w:szCs w:val="24"/>
            <w:lang w:eastAsia="zh-TW"/>
          </w:rPr>
          <w:t>6</w:t>
        </w:r>
        <w:r>
          <w:rPr>
            <w:kern w:val="2"/>
            <w:szCs w:val="24"/>
            <w:lang w:eastAsia="zh-TW"/>
          </w:rPr>
          <w:t>’</w:t>
        </w:r>
      </w:smartTag>
    </w:p>
    <w:p w:rsidR="00E277B6" w:rsidRDefault="00E277B6"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 xml:space="preserve">GROUP BY </w:t>
      </w:r>
      <w:r>
        <w:rPr>
          <w:rFonts w:hint="eastAsia"/>
          <w:kern w:val="2"/>
          <w:szCs w:val="24"/>
          <w:lang w:eastAsia="zh-TW"/>
        </w:rPr>
        <w:t>保單號碼</w:t>
      </w:r>
      <w:r w:rsidR="00554CA1">
        <w:rPr>
          <w:rFonts w:hint="eastAsia"/>
          <w:kern w:val="2"/>
          <w:szCs w:val="24"/>
          <w:lang w:eastAsia="zh-TW"/>
        </w:rPr>
        <w:t>+</w:t>
      </w:r>
      <w:r w:rsidR="009D45D0">
        <w:rPr>
          <w:rFonts w:hint="eastAsia"/>
          <w:kern w:val="2"/>
          <w:szCs w:val="24"/>
          <w:lang w:eastAsia="zh-TW"/>
        </w:rPr>
        <w:t>索賠類別</w:t>
      </w:r>
      <w:r w:rsidR="009D45D0">
        <w:rPr>
          <w:rFonts w:hint="eastAsia"/>
          <w:kern w:val="2"/>
          <w:szCs w:val="24"/>
          <w:lang w:eastAsia="zh-TW"/>
        </w:rPr>
        <w:t>+</w:t>
      </w:r>
      <w:r w:rsidR="00554CA1">
        <w:rPr>
          <w:rFonts w:hint="eastAsia"/>
          <w:kern w:val="2"/>
          <w:szCs w:val="24"/>
          <w:lang w:eastAsia="zh-TW"/>
        </w:rPr>
        <w:t>業務別</w:t>
      </w:r>
      <w:r w:rsidR="009D45D0">
        <w:rPr>
          <w:rFonts w:hint="eastAsia"/>
          <w:kern w:val="2"/>
          <w:szCs w:val="24"/>
          <w:lang w:eastAsia="zh-TW"/>
        </w:rPr>
        <w:t>+</w:t>
      </w:r>
      <w:r w:rsidR="009D45D0">
        <w:rPr>
          <w:rFonts w:hint="eastAsia"/>
          <w:kern w:val="2"/>
          <w:szCs w:val="24"/>
          <w:lang w:eastAsia="zh-TW"/>
        </w:rPr>
        <w:t>幣別</w:t>
      </w:r>
    </w:p>
    <w:p w:rsidR="00270B62" w:rsidRPr="00270B62" w:rsidRDefault="00270B62"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IF DATA_NOT_FOUN</w:t>
      </w:r>
      <w:r w:rsidRPr="00270B62">
        <w:rPr>
          <w:rFonts w:ascii="新細明體" w:hAnsi="新細明體" w:hint="eastAsia"/>
          <w:kern w:val="2"/>
          <w:szCs w:val="24"/>
          <w:lang w:eastAsia="zh-TW"/>
        </w:rPr>
        <w:t>D</w:t>
      </w:r>
      <w:r>
        <w:rPr>
          <w:rFonts w:ascii="新細明體" w:hAnsi="新細明體" w:hint="eastAsia"/>
          <w:kern w:val="2"/>
          <w:szCs w:val="24"/>
          <w:lang w:eastAsia="zh-TW"/>
        </w:rPr>
        <w:t>：</w:t>
      </w:r>
    </w:p>
    <w:p w:rsidR="00270B62" w:rsidRDefault="00270B62" w:rsidP="00272F37">
      <w:pPr>
        <w:pStyle w:val="Tabletext"/>
        <w:keepLines w:val="0"/>
        <w:numPr>
          <w:ilvl w:val="5"/>
          <w:numId w:val="2"/>
        </w:numPr>
        <w:spacing w:after="0" w:line="240" w:lineRule="auto"/>
        <w:rPr>
          <w:rFonts w:hint="eastAsia"/>
          <w:kern w:val="2"/>
          <w:szCs w:val="24"/>
          <w:lang w:eastAsia="zh-TW"/>
        </w:rPr>
      </w:pPr>
      <w:r>
        <w:rPr>
          <w:rFonts w:hint="eastAsia"/>
          <w:kern w:val="2"/>
          <w:szCs w:val="24"/>
          <w:lang w:eastAsia="zh-TW"/>
        </w:rPr>
        <w:t>顯示</w:t>
      </w:r>
      <w:r>
        <w:rPr>
          <w:rFonts w:hint="eastAsia"/>
          <w:kern w:val="2"/>
          <w:szCs w:val="24"/>
          <w:lang w:eastAsia="zh-TW"/>
        </w:rPr>
        <w:t xml:space="preserve"> </w:t>
      </w:r>
      <w:r>
        <w:rPr>
          <w:kern w:val="2"/>
          <w:szCs w:val="24"/>
          <w:lang w:eastAsia="zh-TW"/>
        </w:rPr>
        <w:t>’</w:t>
      </w:r>
      <w:r>
        <w:rPr>
          <w:rFonts w:hint="eastAsia"/>
          <w:kern w:val="2"/>
          <w:szCs w:val="24"/>
          <w:lang w:eastAsia="zh-TW"/>
        </w:rPr>
        <w:t>無該案件給付資料</w:t>
      </w:r>
      <w:r>
        <w:rPr>
          <w:kern w:val="2"/>
          <w:szCs w:val="24"/>
          <w:lang w:eastAsia="zh-TW"/>
        </w:rPr>
        <w:t>’</w:t>
      </w:r>
      <w:r>
        <w:rPr>
          <w:rFonts w:hint="eastAsia"/>
          <w:kern w:val="2"/>
          <w:szCs w:val="24"/>
          <w:lang w:eastAsia="zh-TW"/>
        </w:rPr>
        <w:t>。</w:t>
      </w:r>
    </w:p>
    <w:p w:rsidR="00270B62" w:rsidRDefault="00270B62" w:rsidP="00272F37">
      <w:pPr>
        <w:pStyle w:val="Tabletext"/>
        <w:keepLines w:val="0"/>
        <w:numPr>
          <w:ilvl w:val="5"/>
          <w:numId w:val="2"/>
        </w:numPr>
        <w:spacing w:after="0" w:line="240" w:lineRule="auto"/>
        <w:rPr>
          <w:rFonts w:hint="eastAsia"/>
          <w:kern w:val="2"/>
          <w:szCs w:val="24"/>
          <w:lang w:eastAsia="zh-TW"/>
        </w:rPr>
      </w:pPr>
      <w:r>
        <w:rPr>
          <w:rFonts w:hint="eastAsia"/>
          <w:kern w:val="2"/>
          <w:szCs w:val="24"/>
          <w:lang w:eastAsia="zh-TW"/>
        </w:rPr>
        <w:t>RETURN</w:t>
      </w:r>
      <w:r>
        <w:rPr>
          <w:rFonts w:hint="eastAsia"/>
          <w:kern w:val="2"/>
          <w:szCs w:val="24"/>
          <w:lang w:eastAsia="zh-TW"/>
        </w:rPr>
        <w:t>。</w:t>
      </w:r>
    </w:p>
    <w:p w:rsidR="00E277B6" w:rsidRDefault="00E277B6" w:rsidP="00272F37">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IF FOUND</w:t>
      </w:r>
      <w:r>
        <w:rPr>
          <w:rFonts w:hint="eastAsia"/>
          <w:kern w:val="2"/>
          <w:szCs w:val="24"/>
          <w:lang w:eastAsia="zh-TW"/>
        </w:rPr>
        <w:t>：</w:t>
      </w:r>
    </w:p>
    <w:p w:rsidR="00E277B6" w:rsidRDefault="00E277B6" w:rsidP="00272F37">
      <w:pPr>
        <w:pStyle w:val="Tabletext"/>
        <w:keepLines w:val="0"/>
        <w:numPr>
          <w:ilvl w:val="5"/>
          <w:numId w:val="2"/>
        </w:numPr>
        <w:spacing w:after="0" w:line="240" w:lineRule="auto"/>
        <w:rPr>
          <w:rFonts w:hint="eastAsia"/>
          <w:kern w:val="2"/>
          <w:szCs w:val="24"/>
          <w:lang w:eastAsia="zh-TW"/>
        </w:rPr>
      </w:pPr>
      <w:r>
        <w:rPr>
          <w:rFonts w:hint="eastAsia"/>
          <w:kern w:val="2"/>
          <w:szCs w:val="24"/>
          <w:lang w:eastAsia="zh-TW"/>
        </w:rPr>
        <w:t>找出所有</w:t>
      </w:r>
      <w:r>
        <w:rPr>
          <w:rFonts w:hint="eastAsia"/>
          <w:kern w:val="2"/>
          <w:szCs w:val="24"/>
          <w:lang w:eastAsia="zh-TW"/>
        </w:rPr>
        <w:t xml:space="preserve">DISTINCT </w:t>
      </w:r>
      <w:r>
        <w:rPr>
          <w:rFonts w:hint="eastAsia"/>
          <w:kern w:val="2"/>
          <w:szCs w:val="24"/>
          <w:lang w:eastAsia="zh-TW"/>
        </w:rPr>
        <w:t>的索賠類別。</w:t>
      </w:r>
    </w:p>
    <w:p w:rsidR="00E277B6" w:rsidRDefault="00E277B6" w:rsidP="00272F37">
      <w:pPr>
        <w:pStyle w:val="Tabletext"/>
        <w:keepLines w:val="0"/>
        <w:numPr>
          <w:ilvl w:val="3"/>
          <w:numId w:val="2"/>
        </w:numPr>
        <w:spacing w:after="0" w:line="240" w:lineRule="auto"/>
        <w:rPr>
          <w:rFonts w:hint="eastAsia"/>
          <w:kern w:val="2"/>
          <w:szCs w:val="24"/>
          <w:lang w:eastAsia="zh-TW"/>
        </w:rPr>
      </w:pPr>
      <w:r>
        <w:rPr>
          <w:rFonts w:hint="eastAsia"/>
          <w:kern w:val="2"/>
          <w:szCs w:val="24"/>
          <w:lang w:eastAsia="zh-TW"/>
        </w:rPr>
        <w:t>顯示畫面資料：</w:t>
      </w:r>
      <w:r w:rsidR="00272F37">
        <w:rPr>
          <w:rFonts w:hint="eastAsia"/>
          <w:kern w:val="2"/>
          <w:szCs w:val="24"/>
          <w:lang w:eastAsia="zh-TW"/>
        </w:rPr>
        <w:tab/>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780"/>
        <w:gridCol w:w="2340"/>
      </w:tblGrid>
      <w:tr w:rsidR="00E277B6">
        <w:tc>
          <w:tcPr>
            <w:tcW w:w="2520" w:type="dxa"/>
          </w:tcPr>
          <w:p w:rsidR="00E277B6" w:rsidRDefault="00E277B6" w:rsidP="00FF0B30">
            <w:pPr>
              <w:pStyle w:val="Tabletext"/>
              <w:keepLines w:val="0"/>
              <w:spacing w:after="0" w:line="240" w:lineRule="auto"/>
              <w:jc w:val="center"/>
              <w:rPr>
                <w:rFonts w:hint="eastAsia"/>
                <w:b/>
                <w:lang w:eastAsia="zh-TW"/>
              </w:rPr>
            </w:pPr>
            <w:r>
              <w:rPr>
                <w:rFonts w:hint="eastAsia"/>
                <w:b/>
                <w:bCs/>
                <w:lang w:eastAsia="zh-TW"/>
              </w:rPr>
              <w:t>畫面欄位</w:t>
            </w:r>
          </w:p>
        </w:tc>
        <w:tc>
          <w:tcPr>
            <w:tcW w:w="3780" w:type="dxa"/>
          </w:tcPr>
          <w:p w:rsidR="00E277B6" w:rsidRDefault="00E277B6" w:rsidP="00FF0B30">
            <w:pPr>
              <w:pStyle w:val="Tabletext"/>
              <w:keepLines w:val="0"/>
              <w:spacing w:after="0" w:line="240" w:lineRule="auto"/>
              <w:jc w:val="center"/>
              <w:rPr>
                <w:rFonts w:hint="eastAsia"/>
                <w:b/>
                <w:lang w:eastAsia="zh-TW"/>
              </w:rPr>
            </w:pPr>
            <w:r>
              <w:rPr>
                <w:rFonts w:hint="eastAsia"/>
                <w:b/>
                <w:bCs/>
                <w:lang w:eastAsia="zh-TW"/>
              </w:rPr>
              <w:t>資料來源</w:t>
            </w:r>
          </w:p>
        </w:tc>
        <w:tc>
          <w:tcPr>
            <w:tcW w:w="2340" w:type="dxa"/>
          </w:tcPr>
          <w:p w:rsidR="00E277B6" w:rsidRDefault="00E277B6" w:rsidP="00FF0B30">
            <w:pPr>
              <w:pStyle w:val="Tabletext"/>
              <w:keepLines w:val="0"/>
              <w:spacing w:after="0" w:line="240" w:lineRule="auto"/>
              <w:rPr>
                <w:rFonts w:hint="eastAsia"/>
                <w:b/>
                <w:lang w:eastAsia="zh-TW"/>
              </w:rPr>
            </w:pPr>
            <w:r>
              <w:rPr>
                <w:rFonts w:hint="eastAsia"/>
                <w:b/>
                <w:lang w:eastAsia="zh-TW"/>
              </w:rPr>
              <w:t>特殊限制</w:t>
            </w:r>
          </w:p>
        </w:tc>
      </w:tr>
      <w:tr w:rsidR="00E277B6">
        <w:tc>
          <w:tcPr>
            <w:tcW w:w="2520" w:type="dxa"/>
          </w:tcPr>
          <w:p w:rsidR="00E277B6" w:rsidRDefault="00E277B6" w:rsidP="00FF0B30">
            <w:pPr>
              <w:pStyle w:val="Tabletext"/>
              <w:keepLines w:val="0"/>
              <w:spacing w:after="0" w:line="240" w:lineRule="auto"/>
              <w:ind w:left="480"/>
              <w:rPr>
                <w:rFonts w:hint="eastAsia"/>
                <w:lang w:eastAsia="zh-TW"/>
              </w:rPr>
            </w:pPr>
            <w:r>
              <w:rPr>
                <w:rFonts w:hint="eastAsia"/>
                <w:lang w:eastAsia="zh-TW"/>
              </w:rPr>
              <w:t>受理編號</w:t>
            </w:r>
          </w:p>
        </w:tc>
        <w:tc>
          <w:tcPr>
            <w:tcW w:w="3780" w:type="dxa"/>
          </w:tcPr>
          <w:p w:rsidR="00E277B6" w:rsidRDefault="00E277B6" w:rsidP="00FF0B30">
            <w:pPr>
              <w:pStyle w:val="Tabletext"/>
              <w:keepLines w:val="0"/>
              <w:spacing w:after="0" w:line="240" w:lineRule="auto"/>
              <w:rPr>
                <w:rFonts w:hint="eastAsia"/>
                <w:bCs/>
                <w:lang w:eastAsia="zh-TW"/>
              </w:rPr>
            </w:pPr>
            <w:r>
              <w:rPr>
                <w:rFonts w:hint="eastAsia"/>
                <w:bCs/>
                <w:lang w:eastAsia="zh-TW"/>
              </w:rPr>
              <w:t>輸入參數</w:t>
            </w:r>
          </w:p>
        </w:tc>
        <w:tc>
          <w:tcPr>
            <w:tcW w:w="2340" w:type="dxa"/>
          </w:tcPr>
          <w:p w:rsidR="00E277B6" w:rsidRDefault="00E277B6" w:rsidP="00FF0B30">
            <w:pPr>
              <w:pStyle w:val="Tabletext"/>
              <w:keepLines w:val="0"/>
              <w:spacing w:after="0" w:line="240" w:lineRule="auto"/>
              <w:rPr>
                <w:rFonts w:hint="eastAsia"/>
                <w:bCs/>
                <w:lang w:eastAsia="zh-TW"/>
              </w:rPr>
            </w:pPr>
          </w:p>
        </w:tc>
      </w:tr>
      <w:tr w:rsidR="00E277B6">
        <w:tc>
          <w:tcPr>
            <w:tcW w:w="2520" w:type="dxa"/>
          </w:tcPr>
          <w:p w:rsidR="00E277B6" w:rsidRDefault="00E277B6" w:rsidP="00FF0B30">
            <w:pPr>
              <w:pStyle w:val="Tabletext"/>
              <w:keepLines w:val="0"/>
              <w:spacing w:after="0" w:line="240" w:lineRule="auto"/>
              <w:ind w:left="480"/>
              <w:rPr>
                <w:rFonts w:hint="eastAsia"/>
                <w:lang w:eastAsia="zh-TW"/>
              </w:rPr>
            </w:pPr>
            <w:r>
              <w:rPr>
                <w:rFonts w:hint="eastAsia"/>
                <w:lang w:eastAsia="zh-TW"/>
              </w:rPr>
              <w:t>保單號碼</w:t>
            </w:r>
          </w:p>
        </w:tc>
        <w:tc>
          <w:tcPr>
            <w:tcW w:w="3780" w:type="dxa"/>
          </w:tcPr>
          <w:p w:rsidR="00E277B6" w:rsidRDefault="00E277B6" w:rsidP="00FF0B30">
            <w:pPr>
              <w:pStyle w:val="Tabletext"/>
              <w:keepLines w:val="0"/>
              <w:spacing w:after="0" w:line="240" w:lineRule="auto"/>
              <w:rPr>
                <w:rFonts w:hint="eastAsia"/>
                <w:bCs/>
                <w:lang w:eastAsia="zh-TW"/>
              </w:rPr>
            </w:pPr>
            <w:r>
              <w:rPr>
                <w:rFonts w:hint="eastAsia"/>
                <w:bCs/>
                <w:lang w:eastAsia="zh-TW"/>
              </w:rPr>
              <w:t>前</w:t>
            </w:r>
            <w:r>
              <w:rPr>
                <w:rFonts w:hint="eastAsia"/>
                <w:bCs/>
                <w:lang w:eastAsia="zh-TW"/>
              </w:rPr>
              <w:t xml:space="preserve"> STEP</w:t>
            </w:r>
            <w:r>
              <w:rPr>
                <w:rFonts w:hint="eastAsia"/>
                <w:bCs/>
                <w:lang w:eastAsia="zh-TW"/>
              </w:rPr>
              <w:t>所抓出</w:t>
            </w:r>
          </w:p>
        </w:tc>
        <w:tc>
          <w:tcPr>
            <w:tcW w:w="2340" w:type="dxa"/>
          </w:tcPr>
          <w:p w:rsidR="00E277B6" w:rsidRDefault="00E277B6" w:rsidP="00FF0B30">
            <w:pPr>
              <w:pStyle w:val="Tabletext"/>
              <w:keepLines w:val="0"/>
              <w:spacing w:after="0" w:line="240" w:lineRule="auto"/>
              <w:rPr>
                <w:rFonts w:hint="eastAsia"/>
                <w:bCs/>
                <w:lang w:eastAsia="zh-TW"/>
              </w:rPr>
            </w:pPr>
          </w:p>
        </w:tc>
      </w:tr>
      <w:tr w:rsidR="00E277B6">
        <w:tc>
          <w:tcPr>
            <w:tcW w:w="2520" w:type="dxa"/>
          </w:tcPr>
          <w:p w:rsidR="00E277B6" w:rsidRDefault="00E277B6" w:rsidP="00FF0B30">
            <w:pPr>
              <w:pStyle w:val="Tabletext"/>
              <w:keepLines w:val="0"/>
              <w:spacing w:after="0" w:line="240" w:lineRule="auto"/>
              <w:ind w:left="480"/>
              <w:rPr>
                <w:rFonts w:hint="eastAsia"/>
                <w:lang w:eastAsia="zh-TW"/>
              </w:rPr>
            </w:pPr>
            <w:r>
              <w:rPr>
                <w:rFonts w:hint="eastAsia"/>
                <w:lang w:eastAsia="zh-TW"/>
              </w:rPr>
              <w:t>給付總額</w:t>
            </w:r>
          </w:p>
        </w:tc>
        <w:tc>
          <w:tcPr>
            <w:tcW w:w="3780" w:type="dxa"/>
          </w:tcPr>
          <w:p w:rsidR="003D7D30" w:rsidRDefault="003D7D30"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&lt;&gt; </w:t>
            </w:r>
            <w:r>
              <w:rPr>
                <w:bCs/>
                <w:lang w:eastAsia="zh-TW"/>
              </w:rPr>
              <w:t>‘</w:t>
            </w:r>
            <w:r>
              <w:rPr>
                <w:rFonts w:hint="eastAsia"/>
                <w:bCs/>
                <w:lang w:eastAsia="zh-TW"/>
              </w:rPr>
              <w:t>Z</w:t>
            </w:r>
            <w:r>
              <w:rPr>
                <w:bCs/>
                <w:lang w:eastAsia="zh-TW"/>
              </w:rPr>
              <w:t>’</w:t>
            </w:r>
          </w:p>
          <w:p w:rsidR="00E277B6" w:rsidRDefault="003D7D30" w:rsidP="00FF0B30">
            <w:pPr>
              <w:pStyle w:val="Tabletext"/>
              <w:keepLines w:val="0"/>
              <w:spacing w:after="0" w:line="240" w:lineRule="auto"/>
              <w:rPr>
                <w:rFonts w:hint="eastAsia"/>
                <w:bCs/>
                <w:lang w:eastAsia="zh-TW"/>
              </w:rPr>
            </w:pPr>
            <w:r>
              <w:rPr>
                <w:rFonts w:hint="eastAsia"/>
                <w:bCs/>
                <w:lang w:eastAsia="zh-TW"/>
              </w:rPr>
              <w:t xml:space="preserve">     </w:t>
            </w:r>
            <w:r w:rsidR="00E277B6">
              <w:rPr>
                <w:rFonts w:hint="eastAsia"/>
                <w:bCs/>
                <w:lang w:eastAsia="zh-TW"/>
              </w:rPr>
              <w:t>前</w:t>
            </w:r>
            <w:r w:rsidR="00E277B6">
              <w:rPr>
                <w:rFonts w:hint="eastAsia"/>
                <w:bCs/>
                <w:lang w:eastAsia="zh-TW"/>
              </w:rPr>
              <w:t xml:space="preserve"> STEP</w:t>
            </w:r>
            <w:r w:rsidR="00E277B6">
              <w:rPr>
                <w:rFonts w:hint="eastAsia"/>
                <w:bCs/>
                <w:lang w:eastAsia="zh-TW"/>
              </w:rPr>
              <w:t>所抓出該</w:t>
            </w:r>
            <w:r w:rsidR="00E277B6">
              <w:rPr>
                <w:rFonts w:hint="eastAsia"/>
                <w:bCs/>
                <w:lang w:eastAsia="zh-TW"/>
              </w:rPr>
              <w:t>GROUP</w:t>
            </w:r>
            <w:r w:rsidR="00E277B6">
              <w:rPr>
                <w:rFonts w:hint="eastAsia"/>
                <w:bCs/>
                <w:lang w:eastAsia="zh-TW"/>
              </w:rPr>
              <w:t>保單號碼</w:t>
            </w:r>
            <w:r w:rsidR="00E277B6">
              <w:rPr>
                <w:rFonts w:hint="eastAsia"/>
                <w:bCs/>
                <w:lang w:eastAsia="zh-TW"/>
              </w:rPr>
              <w:t xml:space="preserve"> </w:t>
            </w:r>
            <w:r w:rsidR="00E277B6">
              <w:rPr>
                <w:rFonts w:hint="eastAsia"/>
                <w:bCs/>
                <w:lang w:eastAsia="zh-TW"/>
              </w:rPr>
              <w:t>所有</w:t>
            </w:r>
            <w:r w:rsidR="00E277B6">
              <w:rPr>
                <w:rFonts w:hint="eastAsia"/>
                <w:bCs/>
                <w:lang w:eastAsia="zh-TW"/>
              </w:rPr>
              <w:t xml:space="preserve"> </w:t>
            </w:r>
            <w:r w:rsidR="00E277B6">
              <w:rPr>
                <w:rFonts w:hint="eastAsia"/>
                <w:bCs/>
                <w:lang w:eastAsia="zh-TW"/>
              </w:rPr>
              <w:t>給付</w:t>
            </w:r>
            <w:r w:rsidR="00FF0B30">
              <w:rPr>
                <w:rFonts w:hint="eastAsia"/>
                <w:bCs/>
                <w:lang w:eastAsia="zh-TW"/>
              </w:rPr>
              <w:t>金額</w:t>
            </w:r>
            <w:r w:rsidR="00FF0B30">
              <w:rPr>
                <w:rFonts w:hint="eastAsia"/>
                <w:bCs/>
                <w:lang w:eastAsia="zh-TW"/>
              </w:rPr>
              <w:t xml:space="preserve"> </w:t>
            </w:r>
            <w:r w:rsidR="00FF0B30">
              <w:rPr>
                <w:rFonts w:hint="eastAsia"/>
                <w:bCs/>
                <w:lang w:eastAsia="zh-TW"/>
              </w:rPr>
              <w:t>的總和</w:t>
            </w:r>
          </w:p>
          <w:p w:rsidR="003D7D30" w:rsidRDefault="003D7D30" w:rsidP="00FF0B30">
            <w:pPr>
              <w:pStyle w:val="Tabletext"/>
              <w:keepLines w:val="0"/>
              <w:spacing w:after="0" w:line="240" w:lineRule="auto"/>
              <w:rPr>
                <w:rFonts w:hint="eastAsia"/>
                <w:bCs/>
                <w:lang w:eastAsia="zh-TW"/>
              </w:rPr>
            </w:pPr>
            <w:r>
              <w:rPr>
                <w:rFonts w:hint="eastAsia"/>
                <w:bCs/>
                <w:lang w:eastAsia="zh-TW"/>
              </w:rPr>
              <w:t>ELSE</w:t>
            </w:r>
          </w:p>
          <w:p w:rsidR="008734A8" w:rsidRDefault="008734A8" w:rsidP="008734A8">
            <w:pPr>
              <w:pStyle w:val="Tabletext"/>
              <w:keepLines w:val="0"/>
              <w:spacing w:after="0" w:line="240" w:lineRule="auto"/>
              <w:rPr>
                <w:rFonts w:hint="eastAsia"/>
                <w:bCs/>
                <w:lang w:eastAsia="zh-TW"/>
              </w:rPr>
            </w:pPr>
            <w:r>
              <w:rPr>
                <w:rFonts w:hint="eastAsia"/>
                <w:bCs/>
                <w:lang w:eastAsia="zh-TW"/>
              </w:rPr>
              <w:t xml:space="preserve">     </w:t>
            </w:r>
            <w:r>
              <w:rPr>
                <w:rFonts w:hint="eastAsia"/>
                <w:bCs/>
                <w:lang w:eastAsia="zh-TW"/>
              </w:rPr>
              <w:t>先計算延滯息</w:t>
            </w:r>
            <w:r>
              <w:rPr>
                <w:rFonts w:hint="eastAsia"/>
                <w:bCs/>
                <w:lang w:eastAsia="zh-TW"/>
              </w:rPr>
              <w:t>,</w:t>
            </w:r>
            <w:r>
              <w:rPr>
                <w:rFonts w:hint="eastAsia"/>
                <w:bCs/>
                <w:lang w:eastAsia="zh-TW"/>
              </w:rPr>
              <w:t>延滯息所得稅</w:t>
            </w:r>
            <w:r>
              <w:rPr>
                <w:rFonts w:hint="eastAsia"/>
                <w:bCs/>
                <w:lang w:eastAsia="zh-TW"/>
              </w:rPr>
              <w:t>,</w:t>
            </w:r>
            <w:r>
              <w:rPr>
                <w:rFonts w:hint="eastAsia"/>
                <w:bCs/>
                <w:lang w:eastAsia="zh-TW"/>
              </w:rPr>
              <w:t>補充保費</w:t>
            </w:r>
          </w:p>
          <w:p w:rsidR="003D7D30" w:rsidRDefault="008425A5" w:rsidP="008734A8">
            <w:pPr>
              <w:pStyle w:val="Tabletext"/>
              <w:keepLines w:val="0"/>
              <w:spacing w:after="0" w:line="240" w:lineRule="auto"/>
              <w:rPr>
                <w:rFonts w:hint="eastAsia"/>
                <w:bCs/>
                <w:lang w:eastAsia="zh-TW"/>
              </w:rPr>
            </w:pPr>
            <w:r>
              <w:rPr>
                <w:rFonts w:hint="eastAsia"/>
                <w:bCs/>
                <w:lang w:eastAsia="zh-TW"/>
              </w:rPr>
              <w:t xml:space="preserve">     </w:t>
            </w:r>
            <w:r>
              <w:rPr>
                <w:rFonts w:hint="eastAsia"/>
                <w:bCs/>
                <w:lang w:eastAsia="zh-TW"/>
              </w:rPr>
              <w:t>給付總額</w:t>
            </w:r>
            <w:r>
              <w:rPr>
                <w:rFonts w:hint="eastAsia"/>
                <w:bCs/>
                <w:lang w:eastAsia="zh-TW"/>
              </w:rPr>
              <w:t xml:space="preserve"> = </w:t>
            </w:r>
            <w:r>
              <w:rPr>
                <w:rFonts w:hint="eastAsia"/>
                <w:bCs/>
                <w:lang w:eastAsia="zh-TW"/>
              </w:rPr>
              <w:t>延滯息</w:t>
            </w:r>
            <w:r w:rsidR="007A5B12">
              <w:rPr>
                <w:rFonts w:hint="eastAsia"/>
                <w:bCs/>
                <w:lang w:eastAsia="zh-TW"/>
              </w:rPr>
              <w:t>+</w:t>
            </w:r>
            <w:r>
              <w:rPr>
                <w:rFonts w:hint="eastAsia"/>
                <w:bCs/>
                <w:lang w:eastAsia="zh-TW"/>
              </w:rPr>
              <w:t>延滯息所得稅</w:t>
            </w:r>
            <w:r w:rsidR="007A5B12">
              <w:rPr>
                <w:rFonts w:hint="eastAsia"/>
                <w:bCs/>
                <w:lang w:eastAsia="zh-TW"/>
              </w:rPr>
              <w:t>+</w:t>
            </w:r>
            <w:r>
              <w:rPr>
                <w:rFonts w:hint="eastAsia"/>
                <w:bCs/>
                <w:lang w:eastAsia="zh-TW"/>
              </w:rPr>
              <w:t>補充保費</w:t>
            </w:r>
          </w:p>
          <w:p w:rsidR="003D7D30" w:rsidRDefault="003D7D30" w:rsidP="00FF0B30">
            <w:pPr>
              <w:pStyle w:val="Tabletext"/>
              <w:keepLines w:val="0"/>
              <w:spacing w:after="0" w:line="240" w:lineRule="auto"/>
              <w:rPr>
                <w:rFonts w:hint="eastAsia"/>
                <w:bCs/>
                <w:lang w:eastAsia="zh-TW"/>
              </w:rPr>
            </w:pPr>
            <w:r>
              <w:rPr>
                <w:rFonts w:hint="eastAsia"/>
                <w:bCs/>
                <w:lang w:eastAsia="zh-TW"/>
              </w:rPr>
              <w:t>END IF</w:t>
            </w:r>
          </w:p>
        </w:tc>
        <w:tc>
          <w:tcPr>
            <w:tcW w:w="2340" w:type="dxa"/>
          </w:tcPr>
          <w:p w:rsidR="00E277B6" w:rsidRDefault="00E277B6" w:rsidP="00FF0B30">
            <w:pPr>
              <w:pStyle w:val="Tabletext"/>
              <w:keepLines w:val="0"/>
              <w:spacing w:after="0" w:line="240" w:lineRule="auto"/>
              <w:rPr>
                <w:rFonts w:hint="eastAsia"/>
                <w:bCs/>
                <w:lang w:eastAsia="zh-TW"/>
              </w:rPr>
            </w:pPr>
          </w:p>
        </w:tc>
      </w:tr>
      <w:tr w:rsidR="00E277B6">
        <w:tc>
          <w:tcPr>
            <w:tcW w:w="2520" w:type="dxa"/>
          </w:tcPr>
          <w:p w:rsidR="00E277B6" w:rsidRDefault="00CA5D22" w:rsidP="00FF0B30">
            <w:pPr>
              <w:pStyle w:val="Tabletext"/>
              <w:keepLines w:val="0"/>
              <w:spacing w:after="0" w:line="240" w:lineRule="auto"/>
              <w:ind w:left="480"/>
              <w:rPr>
                <w:rFonts w:hint="eastAsia"/>
                <w:lang w:eastAsia="zh-TW"/>
              </w:rPr>
            </w:pPr>
            <w:r>
              <w:rPr>
                <w:rFonts w:hint="eastAsia"/>
                <w:lang w:eastAsia="zh-TW"/>
              </w:rPr>
              <w:t>受款人分配</w:t>
            </w:r>
            <w:r>
              <w:rPr>
                <w:rFonts w:hint="eastAsia"/>
                <w:lang w:eastAsia="zh-TW"/>
              </w:rPr>
              <w:t>BTN</w:t>
            </w:r>
          </w:p>
        </w:tc>
        <w:tc>
          <w:tcPr>
            <w:tcW w:w="3780" w:type="dxa"/>
          </w:tcPr>
          <w:p w:rsidR="00E277B6" w:rsidRDefault="00E277B6" w:rsidP="00FF0B30">
            <w:pPr>
              <w:pStyle w:val="Tabletext"/>
              <w:keepLines w:val="0"/>
              <w:spacing w:after="0" w:line="240" w:lineRule="auto"/>
              <w:rPr>
                <w:rFonts w:hint="eastAsia"/>
                <w:bCs/>
                <w:lang w:eastAsia="zh-TW"/>
              </w:rPr>
            </w:pPr>
          </w:p>
        </w:tc>
        <w:tc>
          <w:tcPr>
            <w:tcW w:w="2340" w:type="dxa"/>
          </w:tcPr>
          <w:p w:rsidR="000B2422" w:rsidRDefault="000B2422" w:rsidP="00FF0B30">
            <w:pPr>
              <w:pStyle w:val="Tabletext"/>
              <w:keepLines w:val="0"/>
              <w:spacing w:after="0" w:line="240" w:lineRule="auto"/>
              <w:rPr>
                <w:rFonts w:hint="eastAsia"/>
                <w:bCs/>
                <w:lang w:eastAsia="zh-TW"/>
              </w:rPr>
            </w:pPr>
            <w:r>
              <w:rPr>
                <w:rFonts w:hint="eastAsia"/>
                <w:bCs/>
                <w:lang w:eastAsia="zh-TW"/>
              </w:rPr>
              <w:t xml:space="preserve">READ DTAAA011 BY </w:t>
            </w:r>
            <w:r>
              <w:rPr>
                <w:rFonts w:hint="eastAsia"/>
                <w:bCs/>
                <w:lang w:eastAsia="zh-TW"/>
              </w:rPr>
              <w:t>受理編號</w:t>
            </w:r>
            <w:r>
              <w:rPr>
                <w:rFonts w:hint="eastAsia"/>
                <w:bCs/>
                <w:lang w:eastAsia="zh-TW"/>
              </w:rPr>
              <w:t xml:space="preserve"> AND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A</w:t>
            </w:r>
            <w:r>
              <w:rPr>
                <w:bCs/>
                <w:lang w:eastAsia="zh-TW"/>
              </w:rPr>
              <w:t>’</w:t>
            </w:r>
          </w:p>
          <w:p w:rsidR="000B2422" w:rsidRDefault="000B2422" w:rsidP="00FF0B30">
            <w:pPr>
              <w:pStyle w:val="Tabletext"/>
              <w:keepLines w:val="0"/>
              <w:spacing w:after="0" w:line="240" w:lineRule="auto"/>
              <w:rPr>
                <w:rFonts w:hint="eastAsia"/>
                <w:bCs/>
                <w:lang w:eastAsia="zh-TW"/>
              </w:rPr>
            </w:pPr>
          </w:p>
          <w:p w:rsidR="000B2422" w:rsidRDefault="000B2422" w:rsidP="00FF0B30">
            <w:pPr>
              <w:pStyle w:val="Tabletext"/>
              <w:keepLines w:val="0"/>
              <w:spacing w:after="0" w:line="240" w:lineRule="auto"/>
              <w:rPr>
                <w:rFonts w:hint="eastAsia"/>
                <w:bCs/>
                <w:lang w:eastAsia="zh-TW"/>
              </w:rPr>
            </w:pPr>
            <w:r>
              <w:rPr>
                <w:rFonts w:hint="eastAsia"/>
                <w:bCs/>
                <w:lang w:eastAsia="zh-TW"/>
              </w:rPr>
              <w:t>IF FND</w:t>
            </w:r>
          </w:p>
          <w:p w:rsidR="000B2422" w:rsidRDefault="000B2422" w:rsidP="00FF0B30">
            <w:pPr>
              <w:pStyle w:val="Tabletext"/>
              <w:keepLines w:val="0"/>
              <w:spacing w:after="0" w:line="240" w:lineRule="auto"/>
              <w:rPr>
                <w:rFonts w:hint="eastAsia"/>
                <w:bCs/>
                <w:lang w:eastAsia="zh-TW"/>
              </w:rPr>
            </w:pPr>
            <w:r>
              <w:rPr>
                <w:rFonts w:hint="eastAsia"/>
                <w:bCs/>
                <w:lang w:eastAsia="zh-TW"/>
              </w:rPr>
              <w:t xml:space="preserve">     </w:t>
            </w:r>
            <w:r>
              <w:rPr>
                <w:rFonts w:hint="eastAsia"/>
                <w:bCs/>
                <w:lang w:eastAsia="zh-TW"/>
              </w:rPr>
              <w:t>則本次所有的</w:t>
            </w:r>
            <w:r>
              <w:rPr>
                <w:rFonts w:hint="eastAsia"/>
                <w:bCs/>
                <w:lang w:eastAsia="zh-TW"/>
              </w:rPr>
              <w:t>BTN</w:t>
            </w:r>
            <w:r>
              <w:rPr>
                <w:rFonts w:hint="eastAsia"/>
                <w:bCs/>
                <w:lang w:eastAsia="zh-TW"/>
              </w:rPr>
              <w:t>皆</w:t>
            </w:r>
            <w:r>
              <w:rPr>
                <w:rFonts w:hint="eastAsia"/>
                <w:bCs/>
                <w:lang w:eastAsia="zh-TW"/>
              </w:rPr>
              <w:t>ENABLE</w:t>
            </w:r>
          </w:p>
          <w:p w:rsidR="000B2422" w:rsidRDefault="000B2422" w:rsidP="00FF0B30">
            <w:pPr>
              <w:pStyle w:val="Tabletext"/>
              <w:keepLines w:val="0"/>
              <w:spacing w:after="0" w:line="240" w:lineRule="auto"/>
              <w:rPr>
                <w:rFonts w:hint="eastAsia"/>
                <w:bCs/>
                <w:lang w:eastAsia="zh-TW"/>
              </w:rPr>
            </w:pPr>
            <w:r>
              <w:rPr>
                <w:rFonts w:hint="eastAsia"/>
                <w:bCs/>
                <w:lang w:eastAsia="zh-TW"/>
              </w:rPr>
              <w:t>ELSE</w:t>
            </w:r>
          </w:p>
          <w:p w:rsidR="000B2422" w:rsidRDefault="00CC6AC4" w:rsidP="00FF0B30">
            <w:pPr>
              <w:pStyle w:val="Tabletext"/>
              <w:keepLines w:val="0"/>
              <w:spacing w:after="0" w:line="240" w:lineRule="auto"/>
              <w:rPr>
                <w:rFonts w:hint="eastAsia"/>
                <w:bCs/>
                <w:lang w:eastAsia="zh-TW"/>
              </w:rPr>
            </w:pPr>
            <w:r>
              <w:rPr>
                <w:rFonts w:hint="eastAsia"/>
                <w:bCs/>
                <w:lang w:eastAsia="zh-TW"/>
              </w:rPr>
              <w:t xml:space="preserve">     CALL AA_B1ZX01</w:t>
            </w:r>
          </w:p>
          <w:p w:rsidR="009F2A6F" w:rsidRDefault="00CC6AC4" w:rsidP="00FF0B30">
            <w:pPr>
              <w:pStyle w:val="Tabletext"/>
              <w:keepLines w:val="0"/>
              <w:spacing w:after="0" w:line="240" w:lineRule="auto"/>
              <w:rPr>
                <w:rFonts w:hint="eastAsia"/>
                <w:bCs/>
                <w:lang w:eastAsia="zh-TW"/>
              </w:rPr>
            </w:pPr>
            <w:r>
              <w:rPr>
                <w:rFonts w:hint="eastAsia"/>
                <w:bCs/>
                <w:lang w:eastAsia="zh-TW"/>
              </w:rPr>
              <w:t xml:space="preserve">.Method12 </w:t>
            </w:r>
            <w:r w:rsidR="009F2A6F">
              <w:rPr>
                <w:rFonts w:hint="eastAsia"/>
                <w:bCs/>
                <w:lang w:eastAsia="zh-TW"/>
              </w:rPr>
              <w:t>事故者ＩＤ</w:t>
            </w:r>
          </w:p>
          <w:p w:rsidR="009F2A6F" w:rsidRDefault="009F2A6F" w:rsidP="00FF0B30">
            <w:pPr>
              <w:pStyle w:val="Tabletext"/>
              <w:keepLines w:val="0"/>
              <w:spacing w:after="0" w:line="240" w:lineRule="auto"/>
              <w:rPr>
                <w:rFonts w:hint="eastAsia"/>
                <w:bCs/>
                <w:lang w:eastAsia="zh-TW"/>
              </w:rPr>
            </w:pPr>
            <w:r>
              <w:rPr>
                <w:rFonts w:hint="eastAsia"/>
                <w:bCs/>
                <w:lang w:eastAsia="zh-TW"/>
              </w:rPr>
              <w:t xml:space="preserve">　</w:t>
            </w:r>
            <w:r>
              <w:rPr>
                <w:rFonts w:hint="eastAsia"/>
                <w:bCs/>
                <w:lang w:eastAsia="zh-TW"/>
              </w:rPr>
              <w:t xml:space="preserve">IF </w:t>
            </w:r>
            <w:r>
              <w:rPr>
                <w:rFonts w:hint="eastAsia"/>
                <w:bCs/>
                <w:lang w:eastAsia="zh-TW"/>
              </w:rPr>
              <w:t>回傳</w:t>
            </w:r>
            <w:r>
              <w:rPr>
                <w:rFonts w:hint="eastAsia"/>
                <w:bCs/>
                <w:lang w:eastAsia="zh-TW"/>
              </w:rPr>
              <w:t>.</w:t>
            </w:r>
            <w:r>
              <w:rPr>
                <w:rFonts w:hint="eastAsia"/>
                <w:bCs/>
                <w:lang w:eastAsia="zh-TW"/>
              </w:rPr>
              <w:t>是否身故</w:t>
            </w:r>
            <w:r>
              <w:rPr>
                <w:rFonts w:hint="eastAsia"/>
                <w:bCs/>
                <w:lang w:eastAsia="zh-TW"/>
              </w:rPr>
              <w:t xml:space="preserve"> = </w:t>
            </w:r>
          </w:p>
          <w:p w:rsidR="009F2A6F" w:rsidRDefault="009F2A6F" w:rsidP="00FF0B30">
            <w:pPr>
              <w:pStyle w:val="Tabletext"/>
              <w:keepLines w:val="0"/>
              <w:spacing w:after="0" w:line="240" w:lineRule="auto"/>
              <w:rPr>
                <w:rFonts w:hint="eastAsia"/>
                <w:bCs/>
                <w:lang w:eastAsia="zh-TW"/>
              </w:rPr>
            </w:pPr>
            <w:r>
              <w:rPr>
                <w:rFonts w:hint="eastAsia"/>
                <w:bCs/>
                <w:lang w:eastAsia="zh-TW"/>
              </w:rPr>
              <w:t xml:space="preserve">　　</w:t>
            </w:r>
            <w:r>
              <w:rPr>
                <w:rFonts w:hint="eastAsia"/>
                <w:bCs/>
                <w:lang w:eastAsia="zh-TW"/>
              </w:rPr>
              <w:t>true</w:t>
            </w:r>
          </w:p>
          <w:p w:rsidR="009F2A6F" w:rsidRDefault="009F2A6F" w:rsidP="009F2A6F">
            <w:pPr>
              <w:pStyle w:val="Tabletext"/>
              <w:keepLines w:val="0"/>
              <w:spacing w:after="0" w:line="240" w:lineRule="auto"/>
              <w:ind w:left="400" w:hangingChars="200" w:hanging="400"/>
              <w:rPr>
                <w:rFonts w:hint="eastAsia"/>
                <w:bCs/>
                <w:lang w:eastAsia="zh-TW"/>
              </w:rPr>
            </w:pPr>
            <w:r>
              <w:rPr>
                <w:rFonts w:hint="eastAsia"/>
                <w:bCs/>
                <w:lang w:eastAsia="zh-TW"/>
              </w:rPr>
              <w:t xml:space="preserve">       </w:t>
            </w:r>
            <w:r>
              <w:rPr>
                <w:rFonts w:hint="eastAsia"/>
                <w:bCs/>
                <w:lang w:eastAsia="zh-TW"/>
              </w:rPr>
              <w:t>則本次所有的</w:t>
            </w:r>
            <w:r>
              <w:rPr>
                <w:rFonts w:hint="eastAsia"/>
                <w:bCs/>
                <w:lang w:eastAsia="zh-TW"/>
              </w:rPr>
              <w:t>BTN</w:t>
            </w:r>
            <w:r>
              <w:rPr>
                <w:rFonts w:hint="eastAsia"/>
                <w:bCs/>
                <w:lang w:eastAsia="zh-TW"/>
              </w:rPr>
              <w:t>皆</w:t>
            </w:r>
            <w:r>
              <w:rPr>
                <w:rFonts w:hint="eastAsia"/>
                <w:bCs/>
                <w:lang w:eastAsia="zh-TW"/>
              </w:rPr>
              <w:t>ENABLE</w:t>
            </w:r>
          </w:p>
          <w:p w:rsidR="009F2A6F" w:rsidRDefault="009F2A6F" w:rsidP="00FF0B30">
            <w:pPr>
              <w:pStyle w:val="Tabletext"/>
              <w:keepLines w:val="0"/>
              <w:spacing w:after="0" w:line="240" w:lineRule="auto"/>
              <w:rPr>
                <w:rFonts w:hint="eastAsia"/>
                <w:bCs/>
                <w:lang w:eastAsia="zh-TW"/>
              </w:rPr>
            </w:pPr>
            <w:r>
              <w:rPr>
                <w:rFonts w:hint="eastAsia"/>
                <w:bCs/>
                <w:lang w:eastAsia="zh-TW"/>
              </w:rPr>
              <w:t xml:space="preserve">    END IF</w:t>
            </w:r>
          </w:p>
          <w:p w:rsidR="000B2422" w:rsidRDefault="000B2422" w:rsidP="00FF0B30">
            <w:pPr>
              <w:pStyle w:val="Tabletext"/>
              <w:keepLines w:val="0"/>
              <w:spacing w:after="0" w:line="240" w:lineRule="auto"/>
              <w:rPr>
                <w:rFonts w:hint="eastAsia"/>
                <w:bCs/>
                <w:lang w:eastAsia="zh-TW"/>
              </w:rPr>
            </w:pPr>
            <w:r>
              <w:rPr>
                <w:rFonts w:hint="eastAsia"/>
                <w:bCs/>
                <w:lang w:eastAsia="zh-TW"/>
              </w:rPr>
              <w:t>END</w:t>
            </w:r>
            <w:r w:rsidR="009F2A6F">
              <w:rPr>
                <w:rFonts w:hint="eastAsia"/>
                <w:bCs/>
                <w:lang w:eastAsia="zh-TW"/>
              </w:rPr>
              <w:t xml:space="preserve"> IF</w:t>
            </w:r>
          </w:p>
          <w:p w:rsidR="000B2422" w:rsidRDefault="000B2422" w:rsidP="00FF0B30">
            <w:pPr>
              <w:pStyle w:val="Tabletext"/>
              <w:keepLines w:val="0"/>
              <w:spacing w:after="0" w:line="240" w:lineRule="auto"/>
              <w:rPr>
                <w:rFonts w:hint="eastAsia"/>
                <w:bCs/>
                <w:lang w:eastAsia="zh-TW"/>
              </w:rPr>
            </w:pPr>
          </w:p>
          <w:p w:rsidR="00093801" w:rsidRPr="000B2422" w:rsidRDefault="00CA5D22" w:rsidP="00FF0B30">
            <w:pPr>
              <w:pStyle w:val="Tabletext"/>
              <w:keepLines w:val="0"/>
              <w:spacing w:after="0" w:line="240" w:lineRule="auto"/>
              <w:rPr>
                <w:rFonts w:hint="eastAsia"/>
                <w:bCs/>
                <w:strike/>
                <w:lang w:eastAsia="zh-TW"/>
              </w:rPr>
            </w:pPr>
            <w:r w:rsidRPr="000B2422">
              <w:rPr>
                <w:rFonts w:hint="eastAsia"/>
                <w:bCs/>
                <w:strike/>
                <w:lang w:eastAsia="zh-TW"/>
              </w:rPr>
              <w:t xml:space="preserve">IF </w:t>
            </w:r>
            <w:r w:rsidR="00A90A00" w:rsidRPr="000B2422">
              <w:rPr>
                <w:rFonts w:hint="eastAsia"/>
                <w:bCs/>
                <w:strike/>
                <w:lang w:eastAsia="zh-TW"/>
              </w:rPr>
              <w:t>所有抓出</w:t>
            </w:r>
            <w:r w:rsidR="00A90A00" w:rsidRPr="000B2422">
              <w:rPr>
                <w:rFonts w:hint="eastAsia"/>
                <w:bCs/>
                <w:strike/>
                <w:lang w:eastAsia="zh-TW"/>
              </w:rPr>
              <w:t>DTAAB001</w:t>
            </w:r>
            <w:r w:rsidR="00A90A00" w:rsidRPr="000B2422">
              <w:rPr>
                <w:rFonts w:hint="eastAsia"/>
                <w:bCs/>
                <w:strike/>
                <w:lang w:eastAsia="zh-TW"/>
              </w:rPr>
              <w:t>任一筆</w:t>
            </w:r>
            <w:r w:rsidRPr="000B2422">
              <w:rPr>
                <w:rFonts w:hint="eastAsia"/>
                <w:bCs/>
                <w:strike/>
                <w:lang w:eastAsia="zh-TW"/>
              </w:rPr>
              <w:t>索賠類別含有</w:t>
            </w:r>
            <w:r w:rsidRPr="000B2422">
              <w:rPr>
                <w:rFonts w:hint="eastAsia"/>
                <w:bCs/>
                <w:strike/>
                <w:lang w:eastAsia="zh-TW"/>
              </w:rPr>
              <w:t xml:space="preserve"> </w:t>
            </w:r>
            <w:r w:rsidRPr="000B2422">
              <w:rPr>
                <w:bCs/>
                <w:strike/>
                <w:lang w:eastAsia="zh-TW"/>
              </w:rPr>
              <w:t>‘</w:t>
            </w:r>
            <w:r w:rsidRPr="000B2422">
              <w:rPr>
                <w:rFonts w:hint="eastAsia"/>
                <w:bCs/>
                <w:strike/>
                <w:lang w:eastAsia="zh-TW"/>
              </w:rPr>
              <w:t>A</w:t>
            </w:r>
            <w:r w:rsidRPr="000B2422">
              <w:rPr>
                <w:bCs/>
                <w:strike/>
                <w:lang w:eastAsia="zh-TW"/>
              </w:rPr>
              <w:t>’</w:t>
            </w:r>
            <w:r w:rsidRPr="000B2422">
              <w:rPr>
                <w:rFonts w:hint="eastAsia"/>
                <w:bCs/>
                <w:strike/>
                <w:lang w:eastAsia="zh-TW"/>
              </w:rPr>
              <w:t>(</w:t>
            </w:r>
            <w:r w:rsidRPr="000B2422">
              <w:rPr>
                <w:rFonts w:hint="eastAsia"/>
                <w:bCs/>
                <w:strike/>
                <w:lang w:eastAsia="zh-TW"/>
              </w:rPr>
              <w:t>死亡</w:t>
            </w:r>
            <w:r w:rsidRPr="000B2422">
              <w:rPr>
                <w:rFonts w:hint="eastAsia"/>
                <w:bCs/>
                <w:strike/>
                <w:lang w:eastAsia="zh-TW"/>
              </w:rPr>
              <w:t>)</w:t>
            </w:r>
            <w:r w:rsidR="00A90A00" w:rsidRPr="000B2422">
              <w:rPr>
                <w:rFonts w:hint="eastAsia"/>
                <w:bCs/>
                <w:strike/>
                <w:lang w:eastAsia="zh-TW"/>
              </w:rPr>
              <w:t xml:space="preserve"> OR </w:t>
            </w:r>
            <w:r w:rsidRPr="000B2422">
              <w:rPr>
                <w:bCs/>
                <w:strike/>
                <w:lang w:eastAsia="zh-TW"/>
              </w:rPr>
              <w:t>’</w:t>
            </w:r>
            <w:r w:rsidR="00A90A00" w:rsidRPr="000B2422">
              <w:rPr>
                <w:rFonts w:hint="eastAsia"/>
                <w:bCs/>
                <w:strike/>
                <w:lang w:eastAsia="zh-TW"/>
              </w:rPr>
              <w:t>K</w:t>
            </w:r>
            <w:r w:rsidRPr="000B2422">
              <w:rPr>
                <w:bCs/>
                <w:strike/>
                <w:lang w:eastAsia="zh-TW"/>
              </w:rPr>
              <w:t>’</w:t>
            </w:r>
            <w:r w:rsidRPr="000B2422">
              <w:rPr>
                <w:rFonts w:hint="eastAsia"/>
                <w:bCs/>
                <w:strike/>
                <w:lang w:eastAsia="zh-TW"/>
              </w:rPr>
              <w:t>(</w:t>
            </w:r>
            <w:r w:rsidRPr="000B2422">
              <w:rPr>
                <w:rFonts w:hint="eastAsia"/>
                <w:bCs/>
                <w:strike/>
                <w:lang w:eastAsia="zh-TW"/>
              </w:rPr>
              <w:t>全殘</w:t>
            </w:r>
            <w:r w:rsidRPr="000B2422">
              <w:rPr>
                <w:rFonts w:hint="eastAsia"/>
                <w:bCs/>
                <w:strike/>
                <w:lang w:eastAsia="zh-TW"/>
              </w:rPr>
              <w:t xml:space="preserve">) </w:t>
            </w:r>
          </w:p>
          <w:p w:rsidR="00093801" w:rsidRDefault="00093801" w:rsidP="00FF0B30">
            <w:pPr>
              <w:pStyle w:val="Tabletext"/>
              <w:keepLines w:val="0"/>
              <w:spacing w:after="0" w:line="240" w:lineRule="auto"/>
              <w:rPr>
                <w:rFonts w:hint="eastAsia"/>
                <w:lang w:eastAsia="zh-TW"/>
              </w:rPr>
            </w:pPr>
          </w:p>
          <w:p w:rsidR="00CB15FE" w:rsidRDefault="00CB15FE" w:rsidP="00FF0B30">
            <w:pPr>
              <w:pStyle w:val="Tabletext"/>
              <w:keepLines w:val="0"/>
              <w:spacing w:after="0" w:line="240" w:lineRule="auto"/>
              <w:rPr>
                <w:rFonts w:hint="eastAsia"/>
                <w:lang w:eastAsia="zh-TW"/>
              </w:rPr>
            </w:pPr>
          </w:p>
          <w:p w:rsidR="00CB15FE" w:rsidRPr="00093801" w:rsidRDefault="00CB15FE" w:rsidP="00FF0B30">
            <w:pPr>
              <w:pStyle w:val="Tabletext"/>
              <w:keepLines w:val="0"/>
              <w:spacing w:after="0" w:line="240" w:lineRule="auto"/>
              <w:rPr>
                <w:rFonts w:hint="eastAsia"/>
                <w:lang w:eastAsia="zh-TW"/>
              </w:rPr>
            </w:pPr>
          </w:p>
          <w:p w:rsidR="00E277B6" w:rsidRPr="000B2422" w:rsidRDefault="00A90A00" w:rsidP="00FF0B30">
            <w:pPr>
              <w:pStyle w:val="Tabletext"/>
              <w:keepLines w:val="0"/>
              <w:spacing w:after="0" w:line="240" w:lineRule="auto"/>
              <w:rPr>
                <w:rFonts w:hint="eastAsia"/>
                <w:bCs/>
                <w:strike/>
                <w:lang w:eastAsia="zh-TW"/>
              </w:rPr>
            </w:pPr>
            <w:r w:rsidRPr="000B2422">
              <w:rPr>
                <w:rFonts w:hint="eastAsia"/>
                <w:bCs/>
                <w:strike/>
                <w:lang w:eastAsia="zh-TW"/>
              </w:rPr>
              <w:t>則本次所有的</w:t>
            </w:r>
            <w:r w:rsidRPr="000B2422">
              <w:rPr>
                <w:rFonts w:hint="eastAsia"/>
                <w:bCs/>
                <w:strike/>
                <w:lang w:eastAsia="zh-TW"/>
              </w:rPr>
              <w:t>BTN</w:t>
            </w:r>
            <w:r w:rsidRPr="000B2422">
              <w:rPr>
                <w:rFonts w:hint="eastAsia"/>
                <w:bCs/>
                <w:strike/>
                <w:lang w:eastAsia="zh-TW"/>
              </w:rPr>
              <w:t>皆</w:t>
            </w:r>
            <w:r w:rsidR="00CA5D22" w:rsidRPr="000B2422">
              <w:rPr>
                <w:rFonts w:hint="eastAsia"/>
                <w:bCs/>
                <w:strike/>
                <w:lang w:eastAsia="zh-TW"/>
              </w:rPr>
              <w:t>ENABLE</w:t>
            </w:r>
          </w:p>
        </w:tc>
      </w:tr>
      <w:tr w:rsidR="00CE7404">
        <w:tc>
          <w:tcPr>
            <w:tcW w:w="2520" w:type="dxa"/>
          </w:tcPr>
          <w:p w:rsidR="00CE7404" w:rsidRDefault="00CE7404" w:rsidP="00FF0B30">
            <w:pPr>
              <w:pStyle w:val="Tabletext"/>
              <w:keepLines w:val="0"/>
              <w:spacing w:after="0" w:line="240" w:lineRule="auto"/>
              <w:ind w:left="480"/>
              <w:rPr>
                <w:rFonts w:hint="eastAsia"/>
                <w:lang w:eastAsia="zh-TW"/>
              </w:rPr>
            </w:pPr>
            <w:r>
              <w:rPr>
                <w:rFonts w:hint="eastAsia"/>
                <w:lang w:eastAsia="zh-TW"/>
              </w:rPr>
              <w:t>受益人分配原因</w:t>
            </w:r>
          </w:p>
        </w:tc>
        <w:tc>
          <w:tcPr>
            <w:tcW w:w="3780" w:type="dxa"/>
          </w:tcPr>
          <w:p w:rsidR="00CE7404" w:rsidRDefault="00CE7404" w:rsidP="00CE7404">
            <w:pPr>
              <w:pStyle w:val="Tabletext"/>
              <w:keepLines w:val="0"/>
              <w:numPr>
                <w:ilvl w:val="0"/>
                <w:numId w:val="31"/>
              </w:numPr>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w:t>
            </w:r>
            <w:r>
              <w:rPr>
                <w:rFonts w:hint="eastAsia"/>
                <w:bCs/>
                <w:lang w:eastAsia="zh-TW"/>
              </w:rPr>
              <w:t>含有</w:t>
            </w:r>
            <w:r>
              <w:rPr>
                <w:rFonts w:hint="eastAsia"/>
                <w:bCs/>
                <w:lang w:eastAsia="zh-TW"/>
              </w:rPr>
              <w:t xml:space="preserve"> A -</w:t>
            </w:r>
            <w:r w:rsidRPr="00CE7404">
              <w:rPr>
                <w:bCs/>
                <w:lang w:eastAsia="zh-TW"/>
              </w:rPr>
              <w:sym w:font="Wingdings" w:char="F0E0"/>
            </w:r>
            <w:r>
              <w:rPr>
                <w:bCs/>
                <w:lang w:eastAsia="zh-TW"/>
              </w:rPr>
              <w:t>本次申請為死亡</w:t>
            </w:r>
          </w:p>
          <w:p w:rsidR="00CE7404" w:rsidRDefault="00CE7404" w:rsidP="00CE7404">
            <w:pPr>
              <w:pStyle w:val="Tabletext"/>
              <w:keepLines w:val="0"/>
              <w:numPr>
                <w:ilvl w:val="0"/>
                <w:numId w:val="31"/>
              </w:numPr>
              <w:spacing w:after="0" w:line="240" w:lineRule="auto"/>
              <w:rPr>
                <w:rFonts w:hint="eastAsia"/>
                <w:bCs/>
                <w:lang w:eastAsia="zh-TW"/>
              </w:rPr>
            </w:pPr>
            <w:r>
              <w:rPr>
                <w:rFonts w:hint="eastAsia"/>
                <w:bCs/>
                <w:lang w:eastAsia="zh-TW"/>
              </w:rPr>
              <w:t xml:space="preserve">IF  AA_B1ZX01 </w:t>
            </w:r>
            <w:r>
              <w:rPr>
                <w:rFonts w:hint="eastAsia"/>
                <w:bCs/>
                <w:lang w:eastAsia="zh-TW"/>
              </w:rPr>
              <w:t>回傳</w:t>
            </w:r>
            <w:r>
              <w:rPr>
                <w:rFonts w:hint="eastAsia"/>
                <w:bCs/>
                <w:lang w:eastAsia="zh-TW"/>
              </w:rPr>
              <w:t xml:space="preserve"> </w:t>
            </w:r>
            <w:r>
              <w:rPr>
                <w:rFonts w:hint="eastAsia"/>
                <w:bCs/>
                <w:lang w:eastAsia="zh-TW"/>
              </w:rPr>
              <w:t>是否身故</w:t>
            </w:r>
            <w:r>
              <w:rPr>
                <w:rFonts w:hint="eastAsia"/>
                <w:bCs/>
                <w:lang w:eastAsia="zh-TW"/>
              </w:rPr>
              <w:t>=</w:t>
            </w:r>
            <w:r>
              <w:rPr>
                <w:bCs/>
                <w:lang w:eastAsia="zh-TW"/>
              </w:rPr>
              <w:t>’</w:t>
            </w:r>
            <w:r>
              <w:rPr>
                <w:rFonts w:hint="eastAsia"/>
                <w:bCs/>
                <w:lang w:eastAsia="zh-TW"/>
              </w:rPr>
              <w:t>Y</w:t>
            </w:r>
            <w:r>
              <w:rPr>
                <w:bCs/>
                <w:lang w:eastAsia="zh-TW"/>
              </w:rPr>
              <w:t>”</w:t>
            </w:r>
          </w:p>
          <w:p w:rsidR="00160CD8" w:rsidRDefault="00CE7404" w:rsidP="00CE7404">
            <w:pPr>
              <w:pStyle w:val="Tabletext"/>
              <w:keepLines w:val="0"/>
              <w:spacing w:after="0" w:line="240" w:lineRule="auto"/>
              <w:ind w:left="360"/>
              <w:rPr>
                <w:rFonts w:hint="eastAsia"/>
                <w:bCs/>
                <w:lang w:eastAsia="zh-TW"/>
              </w:rPr>
            </w:pPr>
            <w:r w:rsidRPr="00CE7404">
              <w:rPr>
                <w:bCs/>
                <w:lang w:eastAsia="zh-TW"/>
              </w:rPr>
              <w:sym w:font="Wingdings" w:char="F0E0"/>
            </w:r>
            <w:r>
              <w:rPr>
                <w:rFonts w:hint="eastAsia"/>
                <w:bCs/>
                <w:lang w:eastAsia="zh-TW"/>
              </w:rPr>
              <w:t xml:space="preserve"> </w:t>
            </w:r>
            <w:r>
              <w:rPr>
                <w:rFonts w:hint="eastAsia"/>
                <w:bCs/>
                <w:lang w:eastAsia="zh-TW"/>
              </w:rPr>
              <w:t>被保人已於保單號碼</w:t>
            </w:r>
            <w:r>
              <w:rPr>
                <w:rFonts w:hint="eastAsia"/>
                <w:bCs/>
                <w:lang w:eastAsia="zh-TW"/>
              </w:rPr>
              <w:t xml:space="preserve"> + $</w:t>
            </w:r>
            <w:r>
              <w:rPr>
                <w:rFonts w:hint="eastAsia"/>
                <w:bCs/>
                <w:lang w:eastAsia="zh-TW"/>
              </w:rPr>
              <w:t>模組</w:t>
            </w:r>
            <w:r>
              <w:rPr>
                <w:rFonts w:hint="eastAsia"/>
                <w:bCs/>
                <w:lang w:eastAsia="zh-TW"/>
              </w:rPr>
              <w:t>.</w:t>
            </w:r>
            <w:r>
              <w:rPr>
                <w:rFonts w:hint="eastAsia"/>
                <w:bCs/>
                <w:lang w:eastAsia="zh-TW"/>
              </w:rPr>
              <w:t>保單號碼</w:t>
            </w:r>
            <w:r>
              <w:rPr>
                <w:rFonts w:hint="eastAsia"/>
                <w:bCs/>
                <w:lang w:eastAsia="zh-TW"/>
              </w:rPr>
              <w:t xml:space="preserve"> </w:t>
            </w:r>
            <w:r w:rsidR="00160CD8">
              <w:rPr>
                <w:rFonts w:hint="eastAsia"/>
                <w:bCs/>
                <w:lang w:eastAsia="zh-TW"/>
              </w:rPr>
              <w:t>+</w:t>
            </w:r>
          </w:p>
          <w:p w:rsidR="0089415E" w:rsidRDefault="00160CD8" w:rsidP="00CE7404">
            <w:pPr>
              <w:pStyle w:val="Tabletext"/>
              <w:keepLines w:val="0"/>
              <w:spacing w:after="0" w:line="240" w:lineRule="auto"/>
              <w:ind w:left="360"/>
              <w:rPr>
                <w:rFonts w:hint="eastAsia"/>
                <w:bCs/>
                <w:lang w:eastAsia="zh-TW"/>
              </w:rPr>
            </w:pPr>
            <w:r>
              <w:rPr>
                <w:rFonts w:hint="eastAsia"/>
                <w:bCs/>
                <w:lang w:eastAsia="zh-TW"/>
              </w:rPr>
              <w:t xml:space="preserve"> IF </w:t>
            </w:r>
            <w:r w:rsidR="0089415E">
              <w:rPr>
                <w:rFonts w:hint="eastAsia"/>
                <w:bCs/>
                <w:lang w:eastAsia="zh-TW"/>
              </w:rPr>
              <w:t>模組回傳</w:t>
            </w:r>
            <w:r w:rsidR="0089415E">
              <w:rPr>
                <w:rFonts w:hint="eastAsia"/>
                <w:bCs/>
                <w:lang w:eastAsia="zh-TW"/>
              </w:rPr>
              <w:t>.</w:t>
            </w:r>
            <w:r w:rsidR="0089415E">
              <w:rPr>
                <w:rFonts w:hint="eastAsia"/>
                <w:bCs/>
                <w:lang w:eastAsia="zh-TW"/>
              </w:rPr>
              <w:t>檔案來源</w:t>
            </w:r>
            <w:r w:rsidR="0089415E">
              <w:rPr>
                <w:rFonts w:hint="eastAsia"/>
                <w:bCs/>
                <w:lang w:eastAsia="zh-TW"/>
              </w:rPr>
              <w:t xml:space="preserve"> = DTAAB001</w:t>
            </w:r>
            <w:r w:rsidR="0089415E" w:rsidRPr="0089415E">
              <w:rPr>
                <w:bCs/>
                <w:lang w:eastAsia="zh-TW"/>
              </w:rPr>
              <w:sym w:font="Wingdings" w:char="F0E0"/>
            </w:r>
            <w:r w:rsidR="0089415E">
              <w:rPr>
                <w:bCs/>
                <w:lang w:eastAsia="zh-TW"/>
              </w:rPr>
              <w:t>有死亡紀錄</w:t>
            </w:r>
          </w:p>
          <w:p w:rsidR="0089415E" w:rsidRDefault="00160CD8" w:rsidP="0089415E">
            <w:pPr>
              <w:pStyle w:val="Tabletext"/>
              <w:keepLines w:val="0"/>
              <w:spacing w:after="0" w:line="240" w:lineRule="auto"/>
              <w:ind w:left="360"/>
              <w:rPr>
                <w:rFonts w:hint="eastAsia"/>
                <w:bCs/>
                <w:lang w:eastAsia="zh-TW"/>
              </w:rPr>
            </w:pPr>
            <w:r>
              <w:rPr>
                <w:rFonts w:hint="eastAsia"/>
                <w:bCs/>
                <w:lang w:eastAsia="zh-TW"/>
              </w:rPr>
              <w:t xml:space="preserve"> </w:t>
            </w:r>
            <w:r w:rsidR="0089415E">
              <w:rPr>
                <w:rFonts w:hint="eastAsia"/>
                <w:bCs/>
                <w:lang w:eastAsia="zh-TW"/>
              </w:rPr>
              <w:t xml:space="preserve">IF </w:t>
            </w:r>
            <w:r w:rsidR="0089415E">
              <w:rPr>
                <w:rFonts w:hint="eastAsia"/>
                <w:bCs/>
                <w:lang w:eastAsia="zh-TW"/>
              </w:rPr>
              <w:t>模組回傳</w:t>
            </w:r>
            <w:r w:rsidR="0089415E">
              <w:rPr>
                <w:rFonts w:hint="eastAsia"/>
                <w:bCs/>
                <w:lang w:eastAsia="zh-TW"/>
              </w:rPr>
              <w:t>.</w:t>
            </w:r>
            <w:r w:rsidR="0089415E">
              <w:rPr>
                <w:rFonts w:hint="eastAsia"/>
                <w:bCs/>
                <w:lang w:eastAsia="zh-TW"/>
              </w:rPr>
              <w:t>檔案來源</w:t>
            </w:r>
            <w:r w:rsidR="0089415E">
              <w:rPr>
                <w:rFonts w:hint="eastAsia"/>
                <w:bCs/>
                <w:lang w:eastAsia="zh-TW"/>
              </w:rPr>
              <w:t xml:space="preserve"> = DTAAB007</w:t>
            </w:r>
            <w:r w:rsidR="0089415E" w:rsidRPr="0089415E">
              <w:rPr>
                <w:bCs/>
                <w:lang w:eastAsia="zh-TW"/>
              </w:rPr>
              <w:sym w:font="Wingdings" w:char="F0E0"/>
            </w:r>
            <w:r w:rsidR="0089415E">
              <w:rPr>
                <w:bCs/>
                <w:lang w:eastAsia="zh-TW"/>
              </w:rPr>
              <w:t>有不給付紀錄</w:t>
            </w:r>
          </w:p>
          <w:p w:rsidR="00160CD8" w:rsidRDefault="00160CD8" w:rsidP="00CE7404">
            <w:pPr>
              <w:pStyle w:val="Tabletext"/>
              <w:keepLines w:val="0"/>
              <w:spacing w:after="0" w:line="240" w:lineRule="auto"/>
              <w:ind w:left="360"/>
              <w:rPr>
                <w:rFonts w:hint="eastAsia"/>
                <w:bCs/>
                <w:lang w:eastAsia="zh-TW"/>
              </w:rPr>
            </w:pPr>
            <w:r>
              <w:rPr>
                <w:rFonts w:hint="eastAsia"/>
                <w:bCs/>
                <w:lang w:eastAsia="zh-TW"/>
              </w:rPr>
              <w:t xml:space="preserve">  </w:t>
            </w:r>
            <w:r w:rsidR="00CE7404">
              <w:rPr>
                <w:rFonts w:hint="eastAsia"/>
                <w:bCs/>
                <w:lang w:eastAsia="zh-TW"/>
              </w:rPr>
              <w:t xml:space="preserve"> </w:t>
            </w:r>
            <w:r>
              <w:rPr>
                <w:rFonts w:hint="eastAsia"/>
                <w:bCs/>
                <w:lang w:eastAsia="zh-TW"/>
              </w:rPr>
              <w:t xml:space="preserve"> </w:t>
            </w:r>
          </w:p>
          <w:p w:rsidR="00CE7404" w:rsidRPr="00160CD8" w:rsidRDefault="00160CD8" w:rsidP="00160CD8">
            <w:pPr>
              <w:pStyle w:val="Tabletext"/>
              <w:keepLines w:val="0"/>
              <w:spacing w:after="0" w:line="240" w:lineRule="auto"/>
              <w:rPr>
                <w:rFonts w:hint="eastAsia"/>
                <w:bCs/>
                <w:lang w:eastAsia="zh-TW"/>
              </w:rPr>
            </w:pPr>
            <w:r>
              <w:rPr>
                <w:rFonts w:hint="eastAsia"/>
                <w:bCs/>
                <w:lang w:eastAsia="zh-TW"/>
              </w:rPr>
              <w:t xml:space="preserve">3.    </w:t>
            </w:r>
            <w:r>
              <w:rPr>
                <w:rFonts w:hint="eastAsia"/>
                <w:bCs/>
                <w:lang w:eastAsia="zh-TW"/>
              </w:rPr>
              <w:t>傳入受益人分配</w:t>
            </w:r>
            <w:r>
              <w:rPr>
                <w:rFonts w:hint="eastAsia"/>
                <w:bCs/>
                <w:lang w:eastAsia="zh-TW"/>
              </w:rPr>
              <w:t xml:space="preserve"> = </w:t>
            </w:r>
            <w:r>
              <w:rPr>
                <w:bCs/>
                <w:lang w:eastAsia="zh-TW"/>
              </w:rPr>
              <w:t>‘</w:t>
            </w:r>
            <w:r>
              <w:rPr>
                <w:rFonts w:hint="eastAsia"/>
                <w:bCs/>
                <w:lang w:eastAsia="zh-TW"/>
              </w:rPr>
              <w:t>Y</w:t>
            </w:r>
            <w:r>
              <w:rPr>
                <w:bCs/>
                <w:lang w:eastAsia="zh-TW"/>
              </w:rPr>
              <w:t>’</w:t>
            </w:r>
            <w:r w:rsidRPr="00160CD8">
              <w:rPr>
                <w:bCs/>
                <w:lang w:eastAsia="zh-TW"/>
              </w:rPr>
              <w:sym w:font="Wingdings" w:char="F0E0"/>
            </w:r>
            <w:r>
              <w:rPr>
                <w:bCs/>
                <w:lang w:eastAsia="zh-TW"/>
              </w:rPr>
              <w:t>核付強制受益人分配</w:t>
            </w:r>
          </w:p>
        </w:tc>
        <w:tc>
          <w:tcPr>
            <w:tcW w:w="2340" w:type="dxa"/>
          </w:tcPr>
          <w:p w:rsidR="00CE7404" w:rsidRDefault="00CE7404"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受益人</w:t>
            </w:r>
            <w:r>
              <w:rPr>
                <w:rFonts w:hint="eastAsia"/>
                <w:bCs/>
                <w:lang w:eastAsia="zh-TW"/>
              </w:rPr>
              <w:t>Button</w:t>
            </w:r>
            <w:r>
              <w:rPr>
                <w:rFonts w:hint="eastAsia"/>
                <w:bCs/>
                <w:lang w:eastAsia="zh-TW"/>
              </w:rPr>
              <w:t>為</w:t>
            </w:r>
            <w:r>
              <w:rPr>
                <w:rFonts w:hint="eastAsia"/>
                <w:bCs/>
                <w:lang w:eastAsia="zh-TW"/>
              </w:rPr>
              <w:t xml:space="preserve">Enable </w:t>
            </w:r>
            <w:r>
              <w:rPr>
                <w:rFonts w:hint="eastAsia"/>
                <w:bCs/>
                <w:lang w:eastAsia="zh-TW"/>
              </w:rPr>
              <w:t>才需顯示</w:t>
            </w:r>
          </w:p>
        </w:tc>
      </w:tr>
      <w:tr w:rsidR="00E277B6">
        <w:tc>
          <w:tcPr>
            <w:tcW w:w="2520" w:type="dxa"/>
          </w:tcPr>
          <w:p w:rsidR="00E277B6" w:rsidRDefault="00B132C8" w:rsidP="00FF0B30">
            <w:pPr>
              <w:pStyle w:val="Tabletext"/>
              <w:keepLines w:val="0"/>
              <w:spacing w:after="0" w:line="240" w:lineRule="auto"/>
              <w:ind w:left="480"/>
              <w:rPr>
                <w:rFonts w:hint="eastAsia"/>
                <w:lang w:eastAsia="zh-TW"/>
              </w:rPr>
            </w:pPr>
            <w:r>
              <w:rPr>
                <w:rFonts w:hint="eastAsia"/>
                <w:lang w:eastAsia="zh-TW"/>
              </w:rPr>
              <w:t>受款人姓名</w:t>
            </w:r>
          </w:p>
        </w:tc>
        <w:tc>
          <w:tcPr>
            <w:tcW w:w="3780" w:type="dxa"/>
          </w:tcPr>
          <w:p w:rsidR="00554CA1" w:rsidRDefault="00554CA1" w:rsidP="00FF0B30">
            <w:pPr>
              <w:pStyle w:val="Tabletext"/>
              <w:keepLines w:val="0"/>
              <w:spacing w:after="0" w:line="240" w:lineRule="auto"/>
              <w:rPr>
                <w:rFonts w:hint="eastAsia"/>
                <w:kern w:val="2"/>
                <w:szCs w:val="24"/>
                <w:lang w:eastAsia="zh-TW"/>
              </w:rPr>
            </w:pPr>
            <w:r>
              <w:rPr>
                <w:bCs/>
                <w:lang w:eastAsia="zh-TW"/>
              </w:rPr>
              <w:t>I</w:t>
            </w:r>
            <w:r>
              <w:rPr>
                <w:rFonts w:hint="eastAsia"/>
                <w:bCs/>
                <w:lang w:eastAsia="zh-TW"/>
              </w:rPr>
              <w:t>FDTAAB001.</w:t>
            </w:r>
            <w:r>
              <w:rPr>
                <w:rFonts w:hint="eastAsia"/>
                <w:kern w:val="2"/>
                <w:szCs w:val="24"/>
                <w:lang w:eastAsia="zh-TW"/>
              </w:rPr>
              <w:t>業務別</w:t>
            </w:r>
            <w:r>
              <w:rPr>
                <w:rFonts w:hint="eastAsia"/>
                <w:kern w:val="2"/>
                <w:szCs w:val="24"/>
                <w:lang w:eastAsia="zh-TW"/>
              </w:rPr>
              <w:t xml:space="preserve"> = </w:t>
            </w:r>
            <w:r>
              <w:rPr>
                <w:kern w:val="2"/>
                <w:szCs w:val="24"/>
                <w:lang w:eastAsia="zh-TW"/>
              </w:rPr>
              <w:t>‘</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kern w:val="2"/>
                  <w:szCs w:val="24"/>
                  <w:lang w:eastAsia="zh-TW"/>
                </w:rPr>
                <w:t>3</w:t>
              </w:r>
              <w:r>
                <w:rPr>
                  <w:kern w:val="2"/>
                  <w:szCs w:val="24"/>
                  <w:lang w:eastAsia="zh-TW"/>
                </w:rPr>
                <w:t>’</w:t>
              </w:r>
            </w:smartTag>
          </w:p>
          <w:p w:rsidR="00A831F1" w:rsidRDefault="00A43D74" w:rsidP="007E5727">
            <w:pPr>
              <w:pStyle w:val="Tabletext"/>
              <w:keepLines w:val="0"/>
              <w:spacing w:after="0" w:line="240" w:lineRule="auto"/>
              <w:rPr>
                <w:rFonts w:hint="eastAsia"/>
                <w:bCs/>
                <w:lang w:eastAsia="zh-TW"/>
              </w:rPr>
            </w:pPr>
            <w:r>
              <w:rPr>
                <w:rFonts w:hint="eastAsia"/>
                <w:kern w:val="2"/>
                <w:szCs w:val="24"/>
                <w:lang w:eastAsia="zh-TW"/>
              </w:rPr>
              <w:t xml:space="preserve">  </w:t>
            </w:r>
            <w:r w:rsidRPr="007E5727">
              <w:rPr>
                <w:rFonts w:hint="eastAsia"/>
                <w:bCs/>
                <w:lang w:eastAsia="zh-TW"/>
              </w:rPr>
              <w:t xml:space="preserve">  </w:t>
            </w:r>
            <w:r w:rsidR="005D5809" w:rsidRPr="007E5727">
              <w:rPr>
                <w:rFonts w:hint="eastAsia"/>
                <w:bCs/>
                <w:lang w:eastAsia="zh-TW"/>
              </w:rPr>
              <w:t xml:space="preserve">CALL </w:t>
            </w:r>
            <w:hyperlink r:id="rId9" w:tgtFrame="classFrame" w:tooltip="class in com.cathay.common.hr" w:history="1">
              <w:r w:rsidR="005D5809" w:rsidRPr="007E5727">
                <w:rPr>
                  <w:bCs/>
                  <w:lang w:eastAsia="zh-TW"/>
                </w:rPr>
                <w:t>EmployeeDetail</w:t>
              </w:r>
            </w:hyperlink>
            <w:r w:rsidR="005D5809" w:rsidRPr="007E5727">
              <w:rPr>
                <w:rFonts w:hint="eastAsia"/>
                <w:bCs/>
                <w:lang w:eastAsia="zh-TW"/>
              </w:rPr>
              <w:t>.</w:t>
            </w:r>
            <w:hyperlink r:id="rId10" w:anchor="getName()" w:history="1">
              <w:r w:rsidR="005D5809" w:rsidRPr="007E5727">
                <w:rPr>
                  <w:lang w:eastAsia="zh-TW"/>
                </w:rPr>
                <w:t>getName</w:t>
              </w:r>
            </w:hyperlink>
            <w:r w:rsidR="005D5809" w:rsidRPr="007E5727">
              <w:rPr>
                <w:bCs/>
                <w:lang w:eastAsia="zh-TW"/>
              </w:rPr>
              <w:t>()</w:t>
            </w:r>
            <w:r w:rsidR="005D5809" w:rsidRPr="007E5727">
              <w:rPr>
                <w:rFonts w:hint="eastAsia"/>
                <w:bCs/>
              </w:rPr>
              <w:t xml:space="preserve"> </w:t>
            </w:r>
          </w:p>
          <w:p w:rsidR="00EE154F" w:rsidRDefault="005D5809" w:rsidP="00A831F1">
            <w:pPr>
              <w:pStyle w:val="Tabletext"/>
              <w:keepLines w:val="0"/>
              <w:spacing w:after="0" w:line="240" w:lineRule="auto"/>
              <w:ind w:firstLineChars="100" w:firstLine="200"/>
              <w:rPr>
                <w:rFonts w:hint="eastAsia"/>
                <w:kern w:val="2"/>
                <w:szCs w:val="24"/>
                <w:lang w:eastAsia="zh-TW"/>
              </w:rPr>
            </w:pPr>
            <w:r w:rsidRPr="007E5727">
              <w:rPr>
                <w:rFonts w:hint="eastAsia"/>
                <w:bCs/>
              </w:rPr>
              <w:t xml:space="preserve">BY </w:t>
            </w:r>
            <w:r>
              <w:rPr>
                <w:rFonts w:hint="eastAsia"/>
                <w:bCs/>
                <w:lang w:eastAsia="zh-TW"/>
              </w:rPr>
              <w:t>DTAAB001.</w:t>
            </w:r>
            <w:r>
              <w:rPr>
                <w:rFonts w:hint="eastAsia"/>
                <w:bCs/>
                <w:lang w:eastAsia="zh-TW"/>
              </w:rPr>
              <w:t>保單號碼</w:t>
            </w:r>
          </w:p>
          <w:p w:rsidR="0011538A" w:rsidRDefault="0011538A" w:rsidP="00FF0B30">
            <w:pPr>
              <w:pStyle w:val="Tabletext"/>
              <w:keepLines w:val="0"/>
              <w:spacing w:after="0" w:line="240" w:lineRule="auto"/>
              <w:rPr>
                <w:rFonts w:hint="eastAsia"/>
                <w:bCs/>
                <w:lang w:eastAsia="zh-TW"/>
              </w:rPr>
            </w:pPr>
            <w:r>
              <w:rPr>
                <w:rFonts w:hint="eastAsia"/>
                <w:kern w:val="2"/>
                <w:szCs w:val="24"/>
                <w:lang w:eastAsia="zh-TW"/>
              </w:rPr>
              <w:t>ELSE</w:t>
            </w:r>
          </w:p>
          <w:p w:rsidR="00E277B6" w:rsidRDefault="00C32D69" w:rsidP="0011538A">
            <w:pPr>
              <w:pStyle w:val="Tabletext"/>
              <w:keepLines w:val="0"/>
              <w:spacing w:after="0" w:line="240" w:lineRule="auto"/>
              <w:ind w:firstLineChars="100" w:firstLine="200"/>
              <w:rPr>
                <w:rFonts w:hint="eastAsia"/>
                <w:bCs/>
                <w:lang w:eastAsia="zh-TW"/>
              </w:rPr>
            </w:pPr>
            <w:r>
              <w:rPr>
                <w:rFonts w:hint="eastAsia"/>
                <w:bCs/>
                <w:lang w:eastAsia="zh-TW"/>
              </w:rPr>
              <w:t>輸入參數</w:t>
            </w:r>
            <w:r w:rsidR="009B7525">
              <w:rPr>
                <w:rFonts w:hint="eastAsia"/>
                <w:bCs/>
                <w:lang w:eastAsia="zh-TW"/>
              </w:rPr>
              <w:t>.</w:t>
            </w:r>
            <w:r w:rsidR="009B7525">
              <w:rPr>
                <w:rFonts w:hint="eastAsia"/>
                <w:bCs/>
                <w:lang w:eastAsia="zh-TW"/>
              </w:rPr>
              <w:t>事故者姓名</w:t>
            </w:r>
          </w:p>
        </w:tc>
        <w:tc>
          <w:tcPr>
            <w:tcW w:w="2340" w:type="dxa"/>
          </w:tcPr>
          <w:p w:rsidR="00E277B6" w:rsidRDefault="009B2545"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索賠類別含有</w:t>
            </w:r>
            <w:r>
              <w:rPr>
                <w:rFonts w:hint="eastAsia"/>
                <w:bCs/>
                <w:lang w:eastAsia="zh-TW"/>
              </w:rPr>
              <w:t xml:space="preserve"> </w:t>
            </w:r>
            <w:r>
              <w:rPr>
                <w:bCs/>
                <w:lang w:eastAsia="zh-TW"/>
              </w:rPr>
              <w:t>‘</w:t>
            </w:r>
            <w:r>
              <w:rPr>
                <w:rFonts w:hint="eastAsia"/>
                <w:bCs/>
                <w:lang w:eastAsia="zh-TW"/>
              </w:rPr>
              <w:t>A</w:t>
            </w:r>
            <w:r>
              <w:rPr>
                <w:bCs/>
                <w:lang w:eastAsia="zh-TW"/>
              </w:rPr>
              <w:t>’</w:t>
            </w:r>
            <w:r>
              <w:rPr>
                <w:rFonts w:hint="eastAsia"/>
                <w:bCs/>
                <w:lang w:eastAsia="zh-TW"/>
              </w:rPr>
              <w:t>(</w:t>
            </w:r>
            <w:r>
              <w:rPr>
                <w:rFonts w:hint="eastAsia"/>
                <w:bCs/>
                <w:lang w:eastAsia="zh-TW"/>
              </w:rPr>
              <w:t>死亡</w:t>
            </w:r>
            <w:r>
              <w:rPr>
                <w:rFonts w:hint="eastAsia"/>
                <w:bCs/>
                <w:lang w:eastAsia="zh-TW"/>
              </w:rPr>
              <w:t>)</w:t>
            </w:r>
            <w:r w:rsidRPr="00D85D90">
              <w:rPr>
                <w:rFonts w:hint="eastAsia"/>
                <w:bCs/>
                <w:strike/>
                <w:lang w:eastAsia="zh-TW"/>
              </w:rPr>
              <w:t>、</w:t>
            </w:r>
            <w:r w:rsidRPr="00D85D90">
              <w:rPr>
                <w:bCs/>
                <w:strike/>
                <w:lang w:eastAsia="zh-TW"/>
              </w:rPr>
              <w:t>’</w:t>
            </w:r>
            <w:r w:rsidRPr="00D85D90">
              <w:rPr>
                <w:rFonts w:hint="eastAsia"/>
                <w:bCs/>
                <w:strike/>
                <w:lang w:eastAsia="zh-TW"/>
              </w:rPr>
              <w:t>B</w:t>
            </w:r>
            <w:r w:rsidRPr="00D85D90">
              <w:rPr>
                <w:bCs/>
                <w:strike/>
                <w:lang w:eastAsia="zh-TW"/>
              </w:rPr>
              <w:t>’</w:t>
            </w:r>
            <w:r w:rsidRPr="00D85D90">
              <w:rPr>
                <w:rFonts w:hint="eastAsia"/>
                <w:bCs/>
                <w:strike/>
                <w:lang w:eastAsia="zh-TW"/>
              </w:rPr>
              <w:t>(</w:t>
            </w:r>
            <w:r w:rsidRPr="00D85D90">
              <w:rPr>
                <w:rFonts w:hint="eastAsia"/>
                <w:bCs/>
                <w:strike/>
                <w:lang w:eastAsia="zh-TW"/>
              </w:rPr>
              <w:t>全殘</w:t>
            </w:r>
            <w:r>
              <w:rPr>
                <w:rFonts w:hint="eastAsia"/>
                <w:bCs/>
                <w:lang w:eastAsia="zh-TW"/>
              </w:rPr>
              <w:t xml:space="preserve">) </w:t>
            </w:r>
            <w:r>
              <w:rPr>
                <w:rFonts w:hint="eastAsia"/>
                <w:bCs/>
                <w:lang w:eastAsia="zh-TW"/>
              </w:rPr>
              <w:t>才須帶值</w:t>
            </w:r>
          </w:p>
        </w:tc>
      </w:tr>
      <w:tr w:rsidR="00C32D69">
        <w:tc>
          <w:tcPr>
            <w:tcW w:w="2520" w:type="dxa"/>
          </w:tcPr>
          <w:p w:rsidR="00C32D69" w:rsidRDefault="00C32D69" w:rsidP="00FF0B30">
            <w:pPr>
              <w:pStyle w:val="Tabletext"/>
              <w:keepLines w:val="0"/>
              <w:spacing w:after="0" w:line="240" w:lineRule="auto"/>
              <w:ind w:left="480"/>
              <w:rPr>
                <w:rFonts w:hint="eastAsia"/>
                <w:lang w:eastAsia="zh-TW"/>
              </w:rPr>
            </w:pPr>
            <w:r>
              <w:rPr>
                <w:rFonts w:hint="eastAsia"/>
                <w:lang w:eastAsia="zh-TW"/>
              </w:rPr>
              <w:t>受款人</w:t>
            </w:r>
            <w:r>
              <w:rPr>
                <w:rFonts w:hint="eastAsia"/>
                <w:lang w:eastAsia="zh-TW"/>
              </w:rPr>
              <w:t>ID</w:t>
            </w:r>
          </w:p>
        </w:tc>
        <w:tc>
          <w:tcPr>
            <w:tcW w:w="3780" w:type="dxa"/>
          </w:tcPr>
          <w:p w:rsidR="00A43D74" w:rsidRDefault="00A43D74" w:rsidP="00A43D74">
            <w:pPr>
              <w:pStyle w:val="Tabletext"/>
              <w:keepLines w:val="0"/>
              <w:spacing w:after="0" w:line="240" w:lineRule="auto"/>
              <w:rPr>
                <w:rFonts w:hint="eastAsia"/>
                <w:kern w:val="2"/>
                <w:szCs w:val="24"/>
                <w:lang w:eastAsia="zh-TW"/>
              </w:rPr>
            </w:pPr>
            <w:r>
              <w:rPr>
                <w:bCs/>
                <w:lang w:eastAsia="zh-TW"/>
              </w:rPr>
              <w:t>I</w:t>
            </w:r>
            <w:r>
              <w:rPr>
                <w:rFonts w:hint="eastAsia"/>
                <w:bCs/>
                <w:lang w:eastAsia="zh-TW"/>
              </w:rPr>
              <w:t>FDTAAB001.</w:t>
            </w:r>
            <w:r>
              <w:rPr>
                <w:rFonts w:hint="eastAsia"/>
                <w:kern w:val="2"/>
                <w:szCs w:val="24"/>
                <w:lang w:eastAsia="zh-TW"/>
              </w:rPr>
              <w:t>業務別</w:t>
            </w:r>
            <w:r>
              <w:rPr>
                <w:rFonts w:hint="eastAsia"/>
                <w:kern w:val="2"/>
                <w:szCs w:val="24"/>
                <w:lang w:eastAsia="zh-TW"/>
              </w:rPr>
              <w:t xml:space="preserve"> = </w:t>
            </w:r>
            <w:r>
              <w:rPr>
                <w:kern w:val="2"/>
                <w:szCs w:val="24"/>
                <w:lang w:eastAsia="zh-TW"/>
              </w:rPr>
              <w:t>‘</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kern w:val="2"/>
                  <w:szCs w:val="24"/>
                  <w:lang w:eastAsia="zh-TW"/>
                </w:rPr>
                <w:t>3</w:t>
              </w:r>
              <w:r>
                <w:rPr>
                  <w:kern w:val="2"/>
                  <w:szCs w:val="24"/>
                  <w:lang w:eastAsia="zh-TW"/>
                </w:rPr>
                <w:t>’</w:t>
              </w:r>
            </w:smartTag>
          </w:p>
          <w:p w:rsidR="00A43D74" w:rsidRDefault="00A43D74" w:rsidP="00A43D74">
            <w:pPr>
              <w:pStyle w:val="Tabletext"/>
              <w:keepLines w:val="0"/>
              <w:spacing w:after="0" w:line="240" w:lineRule="auto"/>
              <w:rPr>
                <w:rFonts w:hint="eastAsia"/>
                <w:kern w:val="2"/>
                <w:szCs w:val="24"/>
                <w:lang w:eastAsia="zh-TW"/>
              </w:rPr>
            </w:pPr>
            <w:r>
              <w:rPr>
                <w:rFonts w:hint="eastAsia"/>
                <w:kern w:val="2"/>
                <w:szCs w:val="24"/>
                <w:lang w:eastAsia="zh-TW"/>
              </w:rPr>
              <w:t xml:space="preserve">        </w:t>
            </w:r>
            <w:r w:rsidR="000913C6">
              <w:rPr>
                <w:rFonts w:hint="eastAsia"/>
                <w:bCs/>
                <w:lang w:eastAsia="zh-TW"/>
              </w:rPr>
              <w:t>DTAAB001.</w:t>
            </w:r>
            <w:r w:rsidR="000913C6">
              <w:rPr>
                <w:rFonts w:hint="eastAsia"/>
                <w:bCs/>
                <w:lang w:eastAsia="zh-TW"/>
              </w:rPr>
              <w:t>保單號碼</w:t>
            </w:r>
          </w:p>
          <w:p w:rsidR="00A43D74" w:rsidRDefault="00A43D74" w:rsidP="00FF0B30">
            <w:pPr>
              <w:pStyle w:val="Tabletext"/>
              <w:keepLines w:val="0"/>
              <w:spacing w:after="0" w:line="240" w:lineRule="auto"/>
              <w:rPr>
                <w:rFonts w:hint="eastAsia"/>
                <w:bCs/>
                <w:lang w:eastAsia="zh-TW"/>
              </w:rPr>
            </w:pPr>
            <w:r>
              <w:rPr>
                <w:rFonts w:hint="eastAsia"/>
                <w:kern w:val="2"/>
                <w:szCs w:val="24"/>
                <w:lang w:eastAsia="zh-TW"/>
              </w:rPr>
              <w:t>ELSE</w:t>
            </w:r>
          </w:p>
          <w:p w:rsidR="00C32D69" w:rsidRDefault="00C32D69" w:rsidP="00A43D74">
            <w:pPr>
              <w:pStyle w:val="Tabletext"/>
              <w:keepLines w:val="0"/>
              <w:spacing w:after="0" w:line="240" w:lineRule="auto"/>
              <w:ind w:firstLineChars="200" w:firstLine="400"/>
              <w:rPr>
                <w:rFonts w:hint="eastAsia"/>
                <w:bCs/>
                <w:lang w:eastAsia="zh-TW"/>
              </w:rPr>
            </w:pPr>
            <w:r>
              <w:rPr>
                <w:rFonts w:hint="eastAsia"/>
                <w:bCs/>
                <w:lang w:eastAsia="zh-TW"/>
              </w:rPr>
              <w:t>輸入參數</w:t>
            </w:r>
            <w:r w:rsidR="009B7525">
              <w:rPr>
                <w:rFonts w:hint="eastAsia"/>
                <w:bCs/>
                <w:lang w:eastAsia="zh-TW"/>
              </w:rPr>
              <w:t>.</w:t>
            </w:r>
            <w:r w:rsidR="009B7525">
              <w:rPr>
                <w:rFonts w:hint="eastAsia"/>
                <w:bCs/>
                <w:lang w:eastAsia="zh-TW"/>
              </w:rPr>
              <w:t>事故者</w:t>
            </w:r>
            <w:r w:rsidR="009B7525">
              <w:rPr>
                <w:rFonts w:hint="eastAsia"/>
                <w:bCs/>
                <w:lang w:eastAsia="zh-TW"/>
              </w:rPr>
              <w:t>ID</w:t>
            </w:r>
          </w:p>
        </w:tc>
        <w:tc>
          <w:tcPr>
            <w:tcW w:w="2340" w:type="dxa"/>
          </w:tcPr>
          <w:p w:rsidR="00C32D69" w:rsidRDefault="009B2545"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索賠類別含有</w:t>
            </w:r>
            <w:r>
              <w:rPr>
                <w:rFonts w:hint="eastAsia"/>
                <w:bCs/>
                <w:lang w:eastAsia="zh-TW"/>
              </w:rPr>
              <w:t xml:space="preserve"> </w:t>
            </w:r>
            <w:r>
              <w:rPr>
                <w:bCs/>
                <w:lang w:eastAsia="zh-TW"/>
              </w:rPr>
              <w:t>‘</w:t>
            </w:r>
            <w:r>
              <w:rPr>
                <w:rFonts w:hint="eastAsia"/>
                <w:bCs/>
                <w:lang w:eastAsia="zh-TW"/>
              </w:rPr>
              <w:t>A</w:t>
            </w:r>
            <w:r>
              <w:rPr>
                <w:bCs/>
                <w:lang w:eastAsia="zh-TW"/>
              </w:rPr>
              <w:t>’</w:t>
            </w:r>
            <w:r>
              <w:rPr>
                <w:rFonts w:hint="eastAsia"/>
                <w:bCs/>
                <w:lang w:eastAsia="zh-TW"/>
              </w:rPr>
              <w:t>(</w:t>
            </w:r>
            <w:r>
              <w:rPr>
                <w:rFonts w:hint="eastAsia"/>
                <w:bCs/>
                <w:lang w:eastAsia="zh-TW"/>
              </w:rPr>
              <w:t>死亡</w:t>
            </w:r>
            <w:r>
              <w:rPr>
                <w:rFonts w:hint="eastAsia"/>
                <w:bCs/>
                <w:lang w:eastAsia="zh-TW"/>
              </w:rPr>
              <w:t>)</w:t>
            </w:r>
            <w:r w:rsidRPr="00D85D90">
              <w:rPr>
                <w:rFonts w:hint="eastAsia"/>
                <w:bCs/>
                <w:strike/>
                <w:lang w:eastAsia="zh-TW"/>
              </w:rPr>
              <w:t>、</w:t>
            </w:r>
            <w:r w:rsidRPr="00D85D90">
              <w:rPr>
                <w:bCs/>
                <w:strike/>
                <w:lang w:eastAsia="zh-TW"/>
              </w:rPr>
              <w:t>’</w:t>
            </w:r>
            <w:r w:rsidRPr="00D85D90">
              <w:rPr>
                <w:rFonts w:hint="eastAsia"/>
                <w:bCs/>
                <w:strike/>
                <w:lang w:eastAsia="zh-TW"/>
              </w:rPr>
              <w:t>B</w:t>
            </w:r>
            <w:r w:rsidRPr="00D85D90">
              <w:rPr>
                <w:bCs/>
                <w:strike/>
                <w:lang w:eastAsia="zh-TW"/>
              </w:rPr>
              <w:t>’</w:t>
            </w:r>
            <w:r w:rsidRPr="00D85D90">
              <w:rPr>
                <w:rFonts w:hint="eastAsia"/>
                <w:bCs/>
                <w:strike/>
                <w:lang w:eastAsia="zh-TW"/>
              </w:rPr>
              <w:t>(</w:t>
            </w:r>
            <w:r w:rsidRPr="00D85D90">
              <w:rPr>
                <w:rFonts w:hint="eastAsia"/>
                <w:bCs/>
                <w:strike/>
                <w:lang w:eastAsia="zh-TW"/>
              </w:rPr>
              <w:t>全殘</w:t>
            </w:r>
            <w:r w:rsidRPr="00D85D90">
              <w:rPr>
                <w:rFonts w:hint="eastAsia"/>
                <w:bCs/>
                <w:strike/>
                <w:lang w:eastAsia="zh-TW"/>
              </w:rPr>
              <w:t>)</w:t>
            </w:r>
            <w:r>
              <w:rPr>
                <w:rFonts w:hint="eastAsia"/>
                <w:bCs/>
                <w:lang w:eastAsia="zh-TW"/>
              </w:rPr>
              <w:t xml:space="preserve"> </w:t>
            </w:r>
            <w:r>
              <w:rPr>
                <w:rFonts w:hint="eastAsia"/>
                <w:bCs/>
                <w:lang w:eastAsia="zh-TW"/>
              </w:rPr>
              <w:t>才須帶值</w:t>
            </w:r>
          </w:p>
        </w:tc>
      </w:tr>
      <w:tr w:rsidR="009B7525">
        <w:tc>
          <w:tcPr>
            <w:tcW w:w="2520" w:type="dxa"/>
          </w:tcPr>
          <w:p w:rsidR="009B7525" w:rsidRDefault="009B7525" w:rsidP="00FF0B30">
            <w:pPr>
              <w:pStyle w:val="Tabletext"/>
              <w:keepLines w:val="0"/>
              <w:spacing w:after="0" w:line="240" w:lineRule="auto"/>
              <w:ind w:left="480"/>
              <w:rPr>
                <w:rFonts w:hint="eastAsia"/>
                <w:lang w:eastAsia="zh-TW"/>
              </w:rPr>
            </w:pPr>
            <w:r>
              <w:rPr>
                <w:rFonts w:hint="eastAsia"/>
                <w:lang w:eastAsia="zh-TW"/>
              </w:rPr>
              <w:t>給付比例</w:t>
            </w:r>
          </w:p>
        </w:tc>
        <w:tc>
          <w:tcPr>
            <w:tcW w:w="3780" w:type="dxa"/>
          </w:tcPr>
          <w:p w:rsidR="009B7525" w:rsidRDefault="009B7525" w:rsidP="00FF0B30">
            <w:pPr>
              <w:pStyle w:val="Tabletext"/>
              <w:keepLines w:val="0"/>
              <w:spacing w:after="0" w:line="240" w:lineRule="auto"/>
              <w:rPr>
                <w:rFonts w:hint="eastAsia"/>
                <w:bCs/>
                <w:lang w:eastAsia="zh-TW"/>
              </w:rPr>
            </w:pPr>
            <w:r>
              <w:rPr>
                <w:rFonts w:hint="eastAsia"/>
                <w:bCs/>
                <w:lang w:eastAsia="zh-TW"/>
              </w:rPr>
              <w:t>100</w:t>
            </w:r>
          </w:p>
        </w:tc>
        <w:tc>
          <w:tcPr>
            <w:tcW w:w="2340" w:type="dxa"/>
          </w:tcPr>
          <w:p w:rsidR="009B7525" w:rsidRDefault="009B2545"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索賠類別含有</w:t>
            </w:r>
            <w:r>
              <w:rPr>
                <w:rFonts w:hint="eastAsia"/>
                <w:bCs/>
                <w:lang w:eastAsia="zh-TW"/>
              </w:rPr>
              <w:t xml:space="preserve"> </w:t>
            </w:r>
            <w:r>
              <w:rPr>
                <w:bCs/>
                <w:lang w:eastAsia="zh-TW"/>
              </w:rPr>
              <w:t>‘</w:t>
            </w:r>
            <w:r>
              <w:rPr>
                <w:rFonts w:hint="eastAsia"/>
                <w:bCs/>
                <w:lang w:eastAsia="zh-TW"/>
              </w:rPr>
              <w:t>A</w:t>
            </w:r>
            <w:r>
              <w:rPr>
                <w:bCs/>
                <w:lang w:eastAsia="zh-TW"/>
              </w:rPr>
              <w:t>’</w:t>
            </w:r>
            <w:r>
              <w:rPr>
                <w:rFonts w:hint="eastAsia"/>
                <w:bCs/>
                <w:lang w:eastAsia="zh-TW"/>
              </w:rPr>
              <w:t>(</w:t>
            </w:r>
            <w:r>
              <w:rPr>
                <w:rFonts w:hint="eastAsia"/>
                <w:bCs/>
                <w:lang w:eastAsia="zh-TW"/>
              </w:rPr>
              <w:t>死亡</w:t>
            </w:r>
            <w:r>
              <w:rPr>
                <w:rFonts w:hint="eastAsia"/>
                <w:bCs/>
                <w:lang w:eastAsia="zh-TW"/>
              </w:rPr>
              <w:t>)</w:t>
            </w:r>
            <w:r w:rsidRPr="00D85D90">
              <w:rPr>
                <w:rFonts w:hint="eastAsia"/>
                <w:bCs/>
                <w:strike/>
                <w:lang w:eastAsia="zh-TW"/>
              </w:rPr>
              <w:t>、</w:t>
            </w:r>
            <w:r w:rsidRPr="00D85D90">
              <w:rPr>
                <w:bCs/>
                <w:strike/>
                <w:lang w:eastAsia="zh-TW"/>
              </w:rPr>
              <w:t>’</w:t>
            </w:r>
            <w:r w:rsidRPr="00D85D90">
              <w:rPr>
                <w:rFonts w:hint="eastAsia"/>
                <w:bCs/>
                <w:strike/>
                <w:lang w:eastAsia="zh-TW"/>
              </w:rPr>
              <w:t>B</w:t>
            </w:r>
            <w:r w:rsidRPr="00D85D90">
              <w:rPr>
                <w:bCs/>
                <w:strike/>
                <w:lang w:eastAsia="zh-TW"/>
              </w:rPr>
              <w:t>’</w:t>
            </w:r>
            <w:r w:rsidRPr="00D85D90">
              <w:rPr>
                <w:rFonts w:hint="eastAsia"/>
                <w:bCs/>
                <w:strike/>
                <w:lang w:eastAsia="zh-TW"/>
              </w:rPr>
              <w:t>(</w:t>
            </w:r>
            <w:r w:rsidRPr="00D85D90">
              <w:rPr>
                <w:rFonts w:hint="eastAsia"/>
                <w:bCs/>
                <w:strike/>
                <w:lang w:eastAsia="zh-TW"/>
              </w:rPr>
              <w:t>全殘</w:t>
            </w:r>
            <w:r w:rsidRPr="00D85D90">
              <w:rPr>
                <w:rFonts w:hint="eastAsia"/>
                <w:bCs/>
                <w:strike/>
                <w:lang w:eastAsia="zh-TW"/>
              </w:rPr>
              <w:t>)</w:t>
            </w:r>
            <w:r>
              <w:rPr>
                <w:rFonts w:hint="eastAsia"/>
                <w:bCs/>
                <w:lang w:eastAsia="zh-TW"/>
              </w:rPr>
              <w:t xml:space="preserve"> </w:t>
            </w:r>
            <w:r>
              <w:rPr>
                <w:rFonts w:hint="eastAsia"/>
                <w:bCs/>
                <w:lang w:eastAsia="zh-TW"/>
              </w:rPr>
              <w:t>才須帶值</w:t>
            </w:r>
          </w:p>
        </w:tc>
      </w:tr>
      <w:tr w:rsidR="009B7525">
        <w:tc>
          <w:tcPr>
            <w:tcW w:w="2520" w:type="dxa"/>
          </w:tcPr>
          <w:p w:rsidR="009B7525" w:rsidRDefault="009B7525" w:rsidP="00FF0B30">
            <w:pPr>
              <w:pStyle w:val="Tabletext"/>
              <w:keepLines w:val="0"/>
              <w:spacing w:after="0" w:line="240" w:lineRule="auto"/>
              <w:ind w:left="480"/>
              <w:rPr>
                <w:rFonts w:hint="eastAsia"/>
                <w:lang w:eastAsia="zh-TW"/>
              </w:rPr>
            </w:pPr>
            <w:r>
              <w:rPr>
                <w:rFonts w:hint="eastAsia"/>
                <w:lang w:eastAsia="zh-TW"/>
              </w:rPr>
              <w:t>理賠金額</w:t>
            </w:r>
          </w:p>
        </w:tc>
        <w:tc>
          <w:tcPr>
            <w:tcW w:w="3780" w:type="dxa"/>
          </w:tcPr>
          <w:p w:rsidR="009B7525" w:rsidRDefault="009B7525" w:rsidP="00FF0B30">
            <w:pPr>
              <w:pStyle w:val="Tabletext"/>
              <w:keepLines w:val="0"/>
              <w:spacing w:after="0" w:line="240" w:lineRule="auto"/>
              <w:rPr>
                <w:rFonts w:hint="eastAsia"/>
                <w:bCs/>
                <w:lang w:eastAsia="zh-TW"/>
              </w:rPr>
            </w:pPr>
            <w:r>
              <w:rPr>
                <w:rFonts w:hint="eastAsia"/>
                <w:bCs/>
                <w:lang w:eastAsia="zh-TW"/>
              </w:rPr>
              <w:t>同</w:t>
            </w:r>
            <w:r>
              <w:rPr>
                <w:rFonts w:hint="eastAsia"/>
                <w:bCs/>
                <w:lang w:eastAsia="zh-TW"/>
              </w:rPr>
              <w:t xml:space="preserve"> </w:t>
            </w:r>
            <w:r>
              <w:rPr>
                <w:rFonts w:hint="eastAsia"/>
                <w:bCs/>
                <w:lang w:eastAsia="zh-TW"/>
              </w:rPr>
              <w:t>給付總額</w:t>
            </w:r>
          </w:p>
        </w:tc>
        <w:tc>
          <w:tcPr>
            <w:tcW w:w="2340" w:type="dxa"/>
          </w:tcPr>
          <w:p w:rsidR="009B7525" w:rsidRDefault="009B2545"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索賠類別含有</w:t>
            </w:r>
            <w:r>
              <w:rPr>
                <w:rFonts w:hint="eastAsia"/>
                <w:bCs/>
                <w:lang w:eastAsia="zh-TW"/>
              </w:rPr>
              <w:t xml:space="preserve"> </w:t>
            </w:r>
            <w:r>
              <w:rPr>
                <w:bCs/>
                <w:lang w:eastAsia="zh-TW"/>
              </w:rPr>
              <w:t>‘</w:t>
            </w:r>
            <w:r>
              <w:rPr>
                <w:rFonts w:hint="eastAsia"/>
                <w:bCs/>
                <w:lang w:eastAsia="zh-TW"/>
              </w:rPr>
              <w:t>A</w:t>
            </w:r>
            <w:r>
              <w:rPr>
                <w:bCs/>
                <w:lang w:eastAsia="zh-TW"/>
              </w:rPr>
              <w:t>’</w:t>
            </w:r>
            <w:r>
              <w:rPr>
                <w:rFonts w:hint="eastAsia"/>
                <w:bCs/>
                <w:lang w:eastAsia="zh-TW"/>
              </w:rPr>
              <w:t>(</w:t>
            </w:r>
            <w:r>
              <w:rPr>
                <w:rFonts w:hint="eastAsia"/>
                <w:bCs/>
                <w:lang w:eastAsia="zh-TW"/>
              </w:rPr>
              <w:t>死亡</w:t>
            </w:r>
            <w:r>
              <w:rPr>
                <w:rFonts w:hint="eastAsia"/>
                <w:bCs/>
                <w:lang w:eastAsia="zh-TW"/>
              </w:rPr>
              <w:t>)</w:t>
            </w:r>
            <w:r w:rsidRPr="00D85D90">
              <w:rPr>
                <w:rFonts w:hint="eastAsia"/>
                <w:bCs/>
                <w:strike/>
                <w:lang w:eastAsia="zh-TW"/>
              </w:rPr>
              <w:t>、</w:t>
            </w:r>
            <w:r w:rsidRPr="00D85D90">
              <w:rPr>
                <w:bCs/>
                <w:strike/>
                <w:lang w:eastAsia="zh-TW"/>
              </w:rPr>
              <w:t>’</w:t>
            </w:r>
            <w:r w:rsidRPr="00D85D90">
              <w:rPr>
                <w:rFonts w:hint="eastAsia"/>
                <w:bCs/>
                <w:strike/>
                <w:lang w:eastAsia="zh-TW"/>
              </w:rPr>
              <w:t>B</w:t>
            </w:r>
            <w:r w:rsidRPr="00D85D90">
              <w:rPr>
                <w:bCs/>
                <w:strike/>
                <w:lang w:eastAsia="zh-TW"/>
              </w:rPr>
              <w:t>’</w:t>
            </w:r>
            <w:r w:rsidRPr="00D85D90">
              <w:rPr>
                <w:rFonts w:hint="eastAsia"/>
                <w:bCs/>
                <w:strike/>
                <w:lang w:eastAsia="zh-TW"/>
              </w:rPr>
              <w:t>(</w:t>
            </w:r>
            <w:r w:rsidRPr="00D85D90">
              <w:rPr>
                <w:rFonts w:hint="eastAsia"/>
                <w:bCs/>
                <w:strike/>
                <w:lang w:eastAsia="zh-TW"/>
              </w:rPr>
              <w:t>全殘</w:t>
            </w:r>
            <w:r w:rsidRPr="00D85D90">
              <w:rPr>
                <w:rFonts w:hint="eastAsia"/>
                <w:bCs/>
                <w:strike/>
                <w:lang w:eastAsia="zh-TW"/>
              </w:rPr>
              <w:t>)</w:t>
            </w:r>
            <w:r>
              <w:rPr>
                <w:rFonts w:hint="eastAsia"/>
                <w:bCs/>
                <w:lang w:eastAsia="zh-TW"/>
              </w:rPr>
              <w:t xml:space="preserve"> </w:t>
            </w:r>
            <w:r>
              <w:rPr>
                <w:rFonts w:hint="eastAsia"/>
                <w:bCs/>
                <w:lang w:eastAsia="zh-TW"/>
              </w:rPr>
              <w:t>才須帶值</w:t>
            </w:r>
          </w:p>
        </w:tc>
      </w:tr>
      <w:tr w:rsidR="00AD65DE">
        <w:tc>
          <w:tcPr>
            <w:tcW w:w="2520" w:type="dxa"/>
          </w:tcPr>
          <w:p w:rsidR="00AD65DE" w:rsidRDefault="00AD65DE" w:rsidP="00FF0B30">
            <w:pPr>
              <w:pStyle w:val="Tabletext"/>
              <w:keepLines w:val="0"/>
              <w:spacing w:after="0" w:line="240" w:lineRule="auto"/>
              <w:ind w:left="480"/>
              <w:rPr>
                <w:rFonts w:hint="eastAsia"/>
                <w:lang w:eastAsia="zh-TW"/>
              </w:rPr>
            </w:pPr>
            <w:r>
              <w:rPr>
                <w:rFonts w:hint="eastAsia"/>
                <w:lang w:eastAsia="zh-TW"/>
              </w:rPr>
              <w:t>暫收碼</w:t>
            </w:r>
          </w:p>
        </w:tc>
        <w:tc>
          <w:tcPr>
            <w:tcW w:w="3780" w:type="dxa"/>
          </w:tcPr>
          <w:p w:rsidR="00AD65DE" w:rsidRDefault="00AD65DE" w:rsidP="00FF0B30">
            <w:pPr>
              <w:pStyle w:val="Tabletext"/>
              <w:keepLines w:val="0"/>
              <w:spacing w:after="0" w:line="240" w:lineRule="auto"/>
              <w:rPr>
                <w:rFonts w:hint="eastAsia"/>
                <w:bCs/>
                <w:lang w:eastAsia="zh-TW"/>
              </w:rPr>
            </w:pPr>
            <w:r>
              <w:rPr>
                <w:bCs/>
                <w:lang w:eastAsia="zh-TW"/>
              </w:rPr>
              <w:t>‘</w:t>
            </w:r>
            <w:r>
              <w:rPr>
                <w:rFonts w:hint="eastAsia"/>
                <w:bCs/>
                <w:lang w:eastAsia="zh-TW"/>
              </w:rPr>
              <w:t>N</w:t>
            </w:r>
            <w:r>
              <w:rPr>
                <w:bCs/>
                <w:lang w:eastAsia="zh-TW"/>
              </w:rPr>
              <w:t>’</w:t>
            </w:r>
          </w:p>
        </w:tc>
        <w:tc>
          <w:tcPr>
            <w:tcW w:w="2340" w:type="dxa"/>
          </w:tcPr>
          <w:p w:rsidR="00AD65DE" w:rsidRDefault="009B2545"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索賠類別含有</w:t>
            </w:r>
            <w:r>
              <w:rPr>
                <w:rFonts w:hint="eastAsia"/>
                <w:bCs/>
                <w:lang w:eastAsia="zh-TW"/>
              </w:rPr>
              <w:t xml:space="preserve"> </w:t>
            </w:r>
            <w:r>
              <w:rPr>
                <w:bCs/>
                <w:lang w:eastAsia="zh-TW"/>
              </w:rPr>
              <w:t>‘</w:t>
            </w:r>
            <w:r>
              <w:rPr>
                <w:rFonts w:hint="eastAsia"/>
                <w:bCs/>
                <w:lang w:eastAsia="zh-TW"/>
              </w:rPr>
              <w:t>A</w:t>
            </w:r>
            <w:r>
              <w:rPr>
                <w:bCs/>
                <w:lang w:eastAsia="zh-TW"/>
              </w:rPr>
              <w:t>’</w:t>
            </w:r>
            <w:r>
              <w:rPr>
                <w:rFonts w:hint="eastAsia"/>
                <w:bCs/>
                <w:lang w:eastAsia="zh-TW"/>
              </w:rPr>
              <w:t>(</w:t>
            </w:r>
            <w:r>
              <w:rPr>
                <w:rFonts w:hint="eastAsia"/>
                <w:bCs/>
                <w:lang w:eastAsia="zh-TW"/>
              </w:rPr>
              <w:t>死亡</w:t>
            </w:r>
            <w:r>
              <w:rPr>
                <w:rFonts w:hint="eastAsia"/>
                <w:bCs/>
                <w:lang w:eastAsia="zh-TW"/>
              </w:rPr>
              <w:t>)</w:t>
            </w:r>
            <w:r w:rsidRPr="00D85D90">
              <w:rPr>
                <w:rFonts w:hint="eastAsia"/>
                <w:bCs/>
                <w:strike/>
                <w:lang w:eastAsia="zh-TW"/>
              </w:rPr>
              <w:t>、</w:t>
            </w:r>
            <w:r w:rsidRPr="00D85D90">
              <w:rPr>
                <w:bCs/>
                <w:strike/>
                <w:lang w:eastAsia="zh-TW"/>
              </w:rPr>
              <w:t>’</w:t>
            </w:r>
            <w:r w:rsidRPr="00D85D90">
              <w:rPr>
                <w:rFonts w:hint="eastAsia"/>
                <w:bCs/>
                <w:strike/>
                <w:lang w:eastAsia="zh-TW"/>
              </w:rPr>
              <w:t>B</w:t>
            </w:r>
            <w:r w:rsidRPr="00D85D90">
              <w:rPr>
                <w:bCs/>
                <w:strike/>
                <w:lang w:eastAsia="zh-TW"/>
              </w:rPr>
              <w:t>’</w:t>
            </w:r>
            <w:r w:rsidRPr="00D85D90">
              <w:rPr>
                <w:rFonts w:hint="eastAsia"/>
                <w:bCs/>
                <w:strike/>
                <w:lang w:eastAsia="zh-TW"/>
              </w:rPr>
              <w:t>(</w:t>
            </w:r>
            <w:r w:rsidRPr="00D85D90">
              <w:rPr>
                <w:rFonts w:hint="eastAsia"/>
                <w:bCs/>
                <w:strike/>
                <w:lang w:eastAsia="zh-TW"/>
              </w:rPr>
              <w:t>全殘</w:t>
            </w:r>
            <w:r w:rsidRPr="00D85D90">
              <w:rPr>
                <w:rFonts w:hint="eastAsia"/>
                <w:bCs/>
                <w:strike/>
                <w:lang w:eastAsia="zh-TW"/>
              </w:rPr>
              <w:t>)</w:t>
            </w:r>
            <w:r>
              <w:rPr>
                <w:rFonts w:hint="eastAsia"/>
                <w:bCs/>
                <w:lang w:eastAsia="zh-TW"/>
              </w:rPr>
              <w:t xml:space="preserve"> </w:t>
            </w:r>
            <w:r>
              <w:rPr>
                <w:rFonts w:hint="eastAsia"/>
                <w:bCs/>
                <w:lang w:eastAsia="zh-TW"/>
              </w:rPr>
              <w:t>才須帶值</w:t>
            </w:r>
          </w:p>
        </w:tc>
      </w:tr>
      <w:tr w:rsidR="009B7525">
        <w:tc>
          <w:tcPr>
            <w:tcW w:w="2520" w:type="dxa"/>
          </w:tcPr>
          <w:p w:rsidR="009B7525" w:rsidRDefault="009B7525" w:rsidP="00FF0B30">
            <w:pPr>
              <w:pStyle w:val="Tabletext"/>
              <w:keepLines w:val="0"/>
              <w:spacing w:after="0" w:line="240" w:lineRule="auto"/>
              <w:ind w:left="480"/>
              <w:rPr>
                <w:rFonts w:hint="eastAsia"/>
                <w:lang w:eastAsia="zh-TW"/>
              </w:rPr>
            </w:pPr>
            <w:r>
              <w:rPr>
                <w:rFonts w:hint="eastAsia"/>
                <w:lang w:eastAsia="zh-TW"/>
              </w:rPr>
              <w:t>完成表示</w:t>
            </w:r>
          </w:p>
        </w:tc>
        <w:tc>
          <w:tcPr>
            <w:tcW w:w="3780" w:type="dxa"/>
          </w:tcPr>
          <w:p w:rsidR="009B7525" w:rsidRDefault="009B7525" w:rsidP="00FF0B30">
            <w:pPr>
              <w:pStyle w:val="Tabletext"/>
              <w:keepLines w:val="0"/>
              <w:spacing w:after="0" w:line="240" w:lineRule="auto"/>
              <w:rPr>
                <w:rFonts w:hint="eastAsia"/>
                <w:bCs/>
                <w:lang w:eastAsia="zh-TW"/>
              </w:rPr>
            </w:pPr>
            <w:r>
              <w:rPr>
                <w:bCs/>
                <w:lang w:eastAsia="zh-TW"/>
              </w:rPr>
              <w:t>‘</w:t>
            </w:r>
            <w:r>
              <w:rPr>
                <w:rFonts w:hint="eastAsia"/>
                <w:bCs/>
                <w:lang w:eastAsia="zh-TW"/>
              </w:rPr>
              <w:t>N</w:t>
            </w:r>
            <w:r>
              <w:rPr>
                <w:bCs/>
                <w:lang w:eastAsia="zh-TW"/>
              </w:rPr>
              <w:t>’</w:t>
            </w:r>
          </w:p>
        </w:tc>
        <w:tc>
          <w:tcPr>
            <w:tcW w:w="2340" w:type="dxa"/>
          </w:tcPr>
          <w:p w:rsidR="009B7525" w:rsidRDefault="009B7525" w:rsidP="00FF0B30">
            <w:pPr>
              <w:pStyle w:val="Tabletext"/>
              <w:keepLines w:val="0"/>
              <w:spacing w:after="0" w:line="240" w:lineRule="auto"/>
              <w:rPr>
                <w:rFonts w:hint="eastAsia"/>
                <w:bCs/>
                <w:lang w:eastAsia="zh-TW"/>
              </w:rPr>
            </w:pPr>
            <w:r>
              <w:rPr>
                <w:rFonts w:hint="eastAsia"/>
                <w:bCs/>
                <w:lang w:eastAsia="zh-TW"/>
              </w:rPr>
              <w:t>HIDDEN</w:t>
            </w:r>
          </w:p>
        </w:tc>
      </w:tr>
      <w:tr w:rsidR="00A139D1">
        <w:tc>
          <w:tcPr>
            <w:tcW w:w="2520" w:type="dxa"/>
          </w:tcPr>
          <w:p w:rsidR="00A139D1" w:rsidRDefault="00A139D1" w:rsidP="00FF0B30">
            <w:pPr>
              <w:pStyle w:val="Tabletext"/>
              <w:keepLines w:val="0"/>
              <w:spacing w:after="0" w:line="240" w:lineRule="auto"/>
              <w:ind w:left="480"/>
              <w:rPr>
                <w:rFonts w:hint="eastAsia"/>
                <w:lang w:eastAsia="zh-TW"/>
              </w:rPr>
            </w:pPr>
            <w:r>
              <w:rPr>
                <w:rFonts w:hint="eastAsia"/>
                <w:lang w:eastAsia="zh-TW"/>
              </w:rPr>
              <w:t>業務別</w:t>
            </w:r>
          </w:p>
        </w:tc>
        <w:tc>
          <w:tcPr>
            <w:tcW w:w="3780" w:type="dxa"/>
          </w:tcPr>
          <w:p w:rsidR="00A139D1" w:rsidRDefault="00A139D1" w:rsidP="00FF0B30">
            <w:pPr>
              <w:pStyle w:val="Tabletext"/>
              <w:keepLines w:val="0"/>
              <w:spacing w:after="0" w:line="240" w:lineRule="auto"/>
              <w:rPr>
                <w:bCs/>
                <w:lang w:eastAsia="zh-TW"/>
              </w:rPr>
            </w:pPr>
            <w:r>
              <w:rPr>
                <w:rFonts w:hint="eastAsia"/>
                <w:bCs/>
                <w:lang w:eastAsia="zh-TW"/>
              </w:rPr>
              <w:t>DTAAB001</w:t>
            </w:r>
            <w:r>
              <w:rPr>
                <w:rFonts w:hint="eastAsia"/>
                <w:bCs/>
                <w:lang w:eastAsia="zh-TW"/>
              </w:rPr>
              <w:t>該保單任一筆的</w:t>
            </w:r>
            <w:r>
              <w:rPr>
                <w:rFonts w:hint="eastAsia"/>
                <w:bCs/>
                <w:lang w:eastAsia="zh-TW"/>
              </w:rPr>
              <w:t>SYS_NO</w:t>
            </w:r>
          </w:p>
        </w:tc>
        <w:tc>
          <w:tcPr>
            <w:tcW w:w="2340" w:type="dxa"/>
          </w:tcPr>
          <w:p w:rsidR="00A139D1" w:rsidRDefault="00A139D1" w:rsidP="00FF0B30">
            <w:pPr>
              <w:pStyle w:val="Tabletext"/>
              <w:keepLines w:val="0"/>
              <w:spacing w:after="0" w:line="240" w:lineRule="auto"/>
              <w:rPr>
                <w:rFonts w:hint="eastAsia"/>
                <w:bCs/>
                <w:lang w:eastAsia="zh-TW"/>
              </w:rPr>
            </w:pPr>
            <w:r>
              <w:rPr>
                <w:rFonts w:hint="eastAsia"/>
                <w:bCs/>
                <w:lang w:eastAsia="zh-TW"/>
              </w:rPr>
              <w:t xml:space="preserve">HIDDEN </w:t>
            </w:r>
          </w:p>
          <w:p w:rsidR="00A139D1" w:rsidRDefault="00A139D1" w:rsidP="00FF0B30">
            <w:pPr>
              <w:pStyle w:val="Tabletext"/>
              <w:keepLines w:val="0"/>
              <w:spacing w:after="0" w:line="240" w:lineRule="auto"/>
              <w:rPr>
                <w:rFonts w:hint="eastAsia"/>
                <w:bCs/>
                <w:lang w:eastAsia="zh-TW"/>
              </w:rPr>
            </w:pPr>
            <w:r>
              <w:rPr>
                <w:rFonts w:hint="eastAsia"/>
                <w:bCs/>
                <w:lang w:eastAsia="zh-TW"/>
              </w:rPr>
              <w:t>為了給受益人分配使用</w:t>
            </w:r>
          </w:p>
        </w:tc>
      </w:tr>
      <w:tr w:rsidR="00172010">
        <w:tc>
          <w:tcPr>
            <w:tcW w:w="2520" w:type="dxa"/>
          </w:tcPr>
          <w:p w:rsidR="00172010" w:rsidRDefault="00172010" w:rsidP="00FF0B30">
            <w:pPr>
              <w:pStyle w:val="Tabletext"/>
              <w:keepLines w:val="0"/>
              <w:spacing w:after="0" w:line="240" w:lineRule="auto"/>
              <w:ind w:left="480"/>
              <w:rPr>
                <w:rFonts w:hint="eastAsia"/>
                <w:lang w:eastAsia="zh-TW"/>
              </w:rPr>
            </w:pPr>
            <w:r>
              <w:rPr>
                <w:rFonts w:hint="eastAsia"/>
                <w:lang w:eastAsia="zh-TW"/>
              </w:rPr>
              <w:t>幣別</w:t>
            </w:r>
          </w:p>
        </w:tc>
        <w:tc>
          <w:tcPr>
            <w:tcW w:w="3780" w:type="dxa"/>
          </w:tcPr>
          <w:p w:rsidR="00172010" w:rsidRDefault="00172010" w:rsidP="00FF0B30">
            <w:pPr>
              <w:pStyle w:val="Tabletext"/>
              <w:keepLines w:val="0"/>
              <w:spacing w:after="0" w:line="240" w:lineRule="auto"/>
              <w:rPr>
                <w:rFonts w:hint="eastAsia"/>
                <w:bCs/>
                <w:lang w:eastAsia="zh-TW"/>
              </w:rPr>
            </w:pPr>
            <w:r>
              <w:rPr>
                <w:rFonts w:hint="eastAsia"/>
                <w:bCs/>
                <w:lang w:eastAsia="zh-TW"/>
              </w:rPr>
              <w:t>讀取出</w:t>
            </w:r>
            <w:r>
              <w:rPr>
                <w:rFonts w:hint="eastAsia"/>
                <w:bCs/>
                <w:lang w:eastAsia="zh-TW"/>
              </w:rPr>
              <w:t>DTAAB001</w:t>
            </w:r>
            <w:r>
              <w:rPr>
                <w:rFonts w:hint="eastAsia"/>
                <w:bCs/>
                <w:lang w:eastAsia="zh-TW"/>
              </w:rPr>
              <w:t>的任一筆幣別</w:t>
            </w:r>
          </w:p>
        </w:tc>
        <w:tc>
          <w:tcPr>
            <w:tcW w:w="2340" w:type="dxa"/>
          </w:tcPr>
          <w:p w:rsidR="00172010" w:rsidRDefault="00172010" w:rsidP="00FF0B30">
            <w:pPr>
              <w:pStyle w:val="Tabletext"/>
              <w:keepLines w:val="0"/>
              <w:spacing w:after="0" w:line="240" w:lineRule="auto"/>
              <w:rPr>
                <w:rFonts w:hint="eastAsia"/>
                <w:bCs/>
                <w:lang w:eastAsia="zh-TW"/>
              </w:rPr>
            </w:pPr>
            <w:r>
              <w:rPr>
                <w:rFonts w:hint="eastAsia"/>
                <w:bCs/>
                <w:lang w:eastAsia="zh-TW"/>
              </w:rPr>
              <w:t>HIDDEN</w:t>
            </w:r>
          </w:p>
        </w:tc>
      </w:tr>
      <w:tr w:rsidR="009D45D0">
        <w:tc>
          <w:tcPr>
            <w:tcW w:w="2520" w:type="dxa"/>
          </w:tcPr>
          <w:p w:rsidR="009D45D0" w:rsidRDefault="009D45D0" w:rsidP="00FF0B30">
            <w:pPr>
              <w:pStyle w:val="Tabletext"/>
              <w:keepLines w:val="0"/>
              <w:spacing w:after="0" w:line="240" w:lineRule="auto"/>
              <w:ind w:left="480"/>
              <w:rPr>
                <w:rFonts w:hint="eastAsia"/>
                <w:lang w:eastAsia="zh-TW"/>
              </w:rPr>
            </w:pPr>
            <w:r>
              <w:rPr>
                <w:rFonts w:hint="eastAsia"/>
                <w:lang w:eastAsia="zh-TW"/>
              </w:rPr>
              <w:t>延滯息</w:t>
            </w:r>
          </w:p>
        </w:tc>
        <w:tc>
          <w:tcPr>
            <w:tcW w:w="3780" w:type="dxa"/>
          </w:tcPr>
          <w:p w:rsidR="009D45D0" w:rsidRDefault="004D7E26" w:rsidP="00FF0B30">
            <w:pPr>
              <w:pStyle w:val="Tabletext"/>
              <w:keepLines w:val="0"/>
              <w:spacing w:after="0" w:line="240" w:lineRule="auto"/>
              <w:rPr>
                <w:rFonts w:hint="eastAsia"/>
                <w:bCs/>
                <w:lang w:eastAsia="zh-TW"/>
              </w:rPr>
            </w:pPr>
            <w:r>
              <w:rPr>
                <w:rFonts w:hint="eastAsia"/>
                <w:bCs/>
                <w:lang w:eastAsia="zh-TW"/>
              </w:rPr>
              <w:t>該組</w:t>
            </w:r>
            <w:r>
              <w:rPr>
                <w:rFonts w:hint="eastAsia"/>
                <w:bCs/>
                <w:lang w:eastAsia="zh-TW"/>
              </w:rPr>
              <w:t xml:space="preserve">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之</w:t>
            </w:r>
            <w:r w:rsidR="00FA756C">
              <w:rPr>
                <w:rFonts w:hint="eastAsia"/>
                <w:bCs/>
                <w:lang w:eastAsia="zh-TW"/>
              </w:rPr>
              <w:t>GROUP</w:t>
            </w:r>
            <w:r w:rsidR="00FA756C">
              <w:rPr>
                <w:rFonts w:hint="eastAsia"/>
                <w:bCs/>
                <w:lang w:eastAsia="zh-TW"/>
              </w:rPr>
              <w:t>之</w:t>
            </w:r>
            <w:r w:rsidR="00FA756C">
              <w:rPr>
                <w:rFonts w:hint="eastAsia"/>
                <w:bCs/>
                <w:lang w:eastAsia="zh-TW"/>
              </w:rPr>
              <w:t>DTAAB001</w:t>
            </w:r>
            <w:r w:rsidR="00FA756C">
              <w:rPr>
                <w:rFonts w:hint="eastAsia"/>
                <w:bCs/>
                <w:lang w:eastAsia="zh-TW"/>
              </w:rPr>
              <w:t>給付金額</w:t>
            </w:r>
            <w:r>
              <w:rPr>
                <w:rFonts w:hint="eastAsia"/>
                <w:bCs/>
                <w:lang w:eastAsia="zh-TW"/>
              </w:rPr>
              <w:t>總和</w:t>
            </w:r>
            <w:r w:rsidR="00FA756C">
              <w:rPr>
                <w:rFonts w:hint="eastAsia"/>
                <w:bCs/>
                <w:lang w:eastAsia="zh-TW"/>
              </w:rPr>
              <w:t>.</w:t>
            </w:r>
          </w:p>
        </w:tc>
        <w:tc>
          <w:tcPr>
            <w:tcW w:w="2340" w:type="dxa"/>
          </w:tcPr>
          <w:p w:rsidR="009D45D0" w:rsidRDefault="009D45D0" w:rsidP="00FF0B3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 xml:space="preserve"> </w:t>
            </w:r>
          </w:p>
          <w:p w:rsidR="009D45D0" w:rsidRDefault="009D45D0" w:rsidP="00FF0B30">
            <w:pPr>
              <w:pStyle w:val="Tabletext"/>
              <w:keepLines w:val="0"/>
              <w:spacing w:after="0" w:line="240" w:lineRule="auto"/>
              <w:rPr>
                <w:rFonts w:hint="eastAsia"/>
                <w:bCs/>
                <w:lang w:eastAsia="zh-TW"/>
              </w:rPr>
            </w:pPr>
            <w:r>
              <w:rPr>
                <w:rFonts w:hint="eastAsia"/>
                <w:bCs/>
                <w:lang w:eastAsia="zh-TW"/>
              </w:rPr>
              <w:t>才顯示</w:t>
            </w:r>
          </w:p>
        </w:tc>
      </w:tr>
      <w:tr w:rsidR="009D45D0">
        <w:tc>
          <w:tcPr>
            <w:tcW w:w="2520" w:type="dxa"/>
          </w:tcPr>
          <w:p w:rsidR="009D45D0" w:rsidRDefault="009D45D0" w:rsidP="00FF0B30">
            <w:pPr>
              <w:pStyle w:val="Tabletext"/>
              <w:keepLines w:val="0"/>
              <w:spacing w:after="0" w:line="240" w:lineRule="auto"/>
              <w:ind w:left="480"/>
              <w:rPr>
                <w:rFonts w:hint="eastAsia"/>
                <w:lang w:eastAsia="zh-TW"/>
              </w:rPr>
            </w:pPr>
            <w:r>
              <w:rPr>
                <w:rFonts w:hint="eastAsia"/>
                <w:lang w:eastAsia="zh-TW"/>
              </w:rPr>
              <w:t>延滯息所得稅</w:t>
            </w:r>
          </w:p>
        </w:tc>
        <w:tc>
          <w:tcPr>
            <w:tcW w:w="3780" w:type="dxa"/>
          </w:tcPr>
          <w:p w:rsidR="009D45D0" w:rsidRDefault="00FA756C" w:rsidP="00FF0B30">
            <w:pPr>
              <w:pStyle w:val="Tabletext"/>
              <w:keepLines w:val="0"/>
              <w:spacing w:after="0" w:line="240" w:lineRule="auto"/>
              <w:rPr>
                <w:rFonts w:hint="eastAsia"/>
                <w:bCs/>
                <w:lang w:eastAsia="zh-TW"/>
              </w:rPr>
            </w:pPr>
            <w:r>
              <w:rPr>
                <w:rFonts w:hint="eastAsia"/>
                <w:bCs/>
                <w:lang w:eastAsia="zh-TW"/>
              </w:rPr>
              <w:t>CALL AA_B1Z106.Method5 BY</w:t>
            </w:r>
            <w:r>
              <w:rPr>
                <w:rFonts w:hint="eastAsia"/>
                <w:bCs/>
                <w:lang w:eastAsia="zh-TW"/>
              </w:rPr>
              <w:t>上述計算之延滯息</w:t>
            </w:r>
            <w:r>
              <w:rPr>
                <w:rFonts w:hint="eastAsia"/>
                <w:bCs/>
                <w:lang w:eastAsia="zh-TW"/>
              </w:rPr>
              <w:t>,false</w:t>
            </w:r>
            <w:r w:rsidR="00CD369D">
              <w:rPr>
                <w:rFonts w:hint="eastAsia"/>
                <w:bCs/>
                <w:lang w:eastAsia="zh-TW"/>
              </w:rPr>
              <w:t xml:space="preserve">, </w:t>
            </w:r>
            <w:r w:rsidR="00CD369D" w:rsidRPr="00CD369D">
              <w:rPr>
                <w:rFonts w:hint="eastAsia"/>
                <w:bCs/>
                <w:lang w:eastAsia="zh-TW"/>
              </w:rPr>
              <w:t>$</w:t>
            </w:r>
            <w:r w:rsidR="00CD369D" w:rsidRPr="00CD369D">
              <w:rPr>
                <w:rFonts w:hint="eastAsia"/>
                <w:bCs/>
                <w:lang w:eastAsia="zh-TW"/>
              </w:rPr>
              <w:t>是否為</w:t>
            </w:r>
            <w:r w:rsidR="00CD369D" w:rsidRPr="00CD369D">
              <w:rPr>
                <w:rFonts w:hint="eastAsia"/>
                <w:bCs/>
                <w:lang w:eastAsia="zh-TW"/>
              </w:rPr>
              <w:t>OIU</w:t>
            </w:r>
            <w:r w:rsidR="00CD369D" w:rsidRPr="00CD369D">
              <w:rPr>
                <w:rFonts w:hint="eastAsia"/>
                <w:bCs/>
                <w:lang w:eastAsia="zh-TW"/>
              </w:rPr>
              <w:t>件</w:t>
            </w:r>
            <w:r w:rsidR="00500E7E">
              <w:rPr>
                <w:rFonts w:hint="eastAsia"/>
                <w:bCs/>
                <w:lang w:eastAsia="zh-TW"/>
              </w:rPr>
              <w:t>,</w:t>
            </w:r>
            <w:r w:rsidR="00500E7E">
              <w:rPr>
                <w:rFonts w:hint="eastAsia"/>
                <w:bCs/>
                <w:lang w:eastAsia="zh-TW"/>
              </w:rPr>
              <w:t>事故日期</w:t>
            </w:r>
            <w:r w:rsidR="00500E7E">
              <w:rPr>
                <w:rFonts w:hint="eastAsia"/>
                <w:bCs/>
                <w:lang w:eastAsia="zh-TW"/>
              </w:rPr>
              <w:t>,</w:t>
            </w:r>
            <w:r w:rsidR="00500E7E">
              <w:rPr>
                <w:rFonts w:hint="eastAsia"/>
                <w:bCs/>
                <w:lang w:eastAsia="zh-TW"/>
              </w:rPr>
              <w:t>幣別</w:t>
            </w:r>
          </w:p>
          <w:p w:rsidR="00FA756C" w:rsidRDefault="00FA756C" w:rsidP="00FF0B30">
            <w:pPr>
              <w:pStyle w:val="Tabletext"/>
              <w:keepLines w:val="0"/>
              <w:spacing w:after="0" w:line="240" w:lineRule="auto"/>
              <w:rPr>
                <w:rFonts w:hint="eastAsia"/>
                <w:bCs/>
                <w:lang w:eastAsia="zh-TW"/>
              </w:rPr>
            </w:pPr>
            <w:r>
              <w:rPr>
                <w:rFonts w:hint="eastAsia"/>
                <w:bCs/>
                <w:lang w:eastAsia="zh-TW"/>
              </w:rPr>
              <w:t>取得模組</w:t>
            </w:r>
            <w:r>
              <w:rPr>
                <w:rFonts w:hint="eastAsia"/>
                <w:bCs/>
                <w:lang w:eastAsia="zh-TW"/>
              </w:rPr>
              <w:t>.</w:t>
            </w:r>
            <w:r>
              <w:rPr>
                <w:rFonts w:hint="eastAsia"/>
                <w:bCs/>
                <w:lang w:eastAsia="zh-TW"/>
              </w:rPr>
              <w:t>回傳值</w:t>
            </w:r>
          </w:p>
        </w:tc>
        <w:tc>
          <w:tcPr>
            <w:tcW w:w="2340" w:type="dxa"/>
          </w:tcPr>
          <w:p w:rsidR="009D45D0" w:rsidRDefault="009D45D0" w:rsidP="009D45D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 xml:space="preserve"> </w:t>
            </w:r>
          </w:p>
          <w:p w:rsidR="009D45D0" w:rsidRDefault="009D45D0" w:rsidP="009D45D0">
            <w:pPr>
              <w:pStyle w:val="Tabletext"/>
              <w:keepLines w:val="0"/>
              <w:spacing w:after="0" w:line="240" w:lineRule="auto"/>
              <w:rPr>
                <w:rFonts w:hint="eastAsia"/>
                <w:bCs/>
                <w:lang w:eastAsia="zh-TW"/>
              </w:rPr>
            </w:pPr>
            <w:r>
              <w:rPr>
                <w:rFonts w:hint="eastAsia"/>
                <w:bCs/>
                <w:lang w:eastAsia="zh-TW"/>
              </w:rPr>
              <w:t>才顯示</w:t>
            </w:r>
          </w:p>
        </w:tc>
      </w:tr>
      <w:tr w:rsidR="009D45D0">
        <w:tc>
          <w:tcPr>
            <w:tcW w:w="2520" w:type="dxa"/>
          </w:tcPr>
          <w:p w:rsidR="009D45D0" w:rsidRDefault="009D45D0" w:rsidP="00FF0B30">
            <w:pPr>
              <w:pStyle w:val="Tabletext"/>
              <w:keepLines w:val="0"/>
              <w:spacing w:after="0" w:line="240" w:lineRule="auto"/>
              <w:ind w:left="480"/>
              <w:rPr>
                <w:rFonts w:hint="eastAsia"/>
                <w:lang w:eastAsia="zh-TW"/>
              </w:rPr>
            </w:pPr>
            <w:r>
              <w:rPr>
                <w:rFonts w:hint="eastAsia"/>
                <w:lang w:eastAsia="zh-TW"/>
              </w:rPr>
              <w:t>補充保費</w:t>
            </w:r>
          </w:p>
        </w:tc>
        <w:tc>
          <w:tcPr>
            <w:tcW w:w="3780" w:type="dxa"/>
          </w:tcPr>
          <w:p w:rsidR="00B97465" w:rsidRDefault="00CD369D" w:rsidP="00C23481">
            <w:pPr>
              <w:pStyle w:val="Tabletext"/>
              <w:keepLines w:val="0"/>
              <w:spacing w:after="0" w:line="240" w:lineRule="auto"/>
              <w:rPr>
                <w:rFonts w:hint="eastAsia"/>
                <w:bCs/>
                <w:lang w:eastAsia="zh-TW"/>
              </w:rPr>
            </w:pPr>
            <w:r>
              <w:rPr>
                <w:rFonts w:hint="eastAsia"/>
                <w:bCs/>
                <w:lang w:eastAsia="zh-TW"/>
              </w:rPr>
              <w:t>若</w:t>
            </w:r>
            <w:r>
              <w:rPr>
                <w:rFonts w:hint="eastAsia"/>
                <w:bCs/>
                <w:lang w:eastAsia="zh-TW"/>
              </w:rPr>
              <w:t xml:space="preserve"> </w:t>
            </w:r>
            <w:r>
              <w:rPr>
                <w:rFonts w:hint="eastAsia"/>
                <w:kern w:val="2"/>
                <w:szCs w:val="24"/>
                <w:lang w:eastAsia="zh-TW"/>
              </w:rPr>
              <w:t>$</w:t>
            </w:r>
            <w:r>
              <w:rPr>
                <w:rFonts w:hint="eastAsia"/>
                <w:kern w:val="2"/>
                <w:szCs w:val="24"/>
                <w:lang w:eastAsia="zh-TW"/>
              </w:rPr>
              <w:t>是否為</w:t>
            </w:r>
            <w:r>
              <w:rPr>
                <w:rFonts w:hint="eastAsia"/>
                <w:kern w:val="2"/>
                <w:szCs w:val="24"/>
                <w:lang w:eastAsia="zh-TW"/>
              </w:rPr>
              <w:t>OIU</w:t>
            </w:r>
            <w:r>
              <w:rPr>
                <w:rFonts w:hint="eastAsia"/>
                <w:kern w:val="2"/>
                <w:szCs w:val="24"/>
                <w:lang w:eastAsia="zh-TW"/>
              </w:rPr>
              <w:t>件</w:t>
            </w:r>
            <w:r>
              <w:rPr>
                <w:rFonts w:hint="eastAsia"/>
                <w:kern w:val="2"/>
                <w:szCs w:val="24"/>
                <w:lang w:eastAsia="zh-TW"/>
              </w:rPr>
              <w:t xml:space="preserve"> != Y</w:t>
            </w:r>
            <w:r>
              <w:rPr>
                <w:rFonts w:hint="eastAsia"/>
                <w:kern w:val="2"/>
                <w:szCs w:val="24"/>
                <w:lang w:eastAsia="zh-TW"/>
              </w:rPr>
              <w:t>，</w:t>
            </w:r>
            <w:r w:rsidR="00B97465">
              <w:rPr>
                <w:rFonts w:hint="eastAsia"/>
                <w:bCs/>
                <w:lang w:eastAsia="zh-TW"/>
              </w:rPr>
              <w:t>取得應扣補充保費：</w:t>
            </w:r>
          </w:p>
          <w:p w:rsidR="00C23481" w:rsidRDefault="00C23481" w:rsidP="00C23481">
            <w:pPr>
              <w:pStyle w:val="Tabletext"/>
              <w:keepLines w:val="0"/>
              <w:spacing w:after="0" w:line="240" w:lineRule="auto"/>
              <w:rPr>
                <w:rFonts w:hint="eastAsia"/>
                <w:bCs/>
                <w:lang w:eastAsia="zh-TW"/>
              </w:rPr>
            </w:pPr>
            <w:r>
              <w:rPr>
                <w:rFonts w:hint="eastAsia"/>
                <w:bCs/>
                <w:lang w:eastAsia="zh-TW"/>
              </w:rPr>
              <w:t xml:space="preserve">CALL FA_U6Z001 </w:t>
            </w:r>
            <w:r>
              <w:rPr>
                <w:rFonts w:hint="eastAsia"/>
                <w:bCs/>
                <w:lang w:eastAsia="zh-TW"/>
              </w:rPr>
              <w:t>輸入參數同下方欄位</w:t>
            </w:r>
          </w:p>
          <w:p w:rsidR="009D45D0" w:rsidRDefault="00C23481" w:rsidP="00C23481">
            <w:pPr>
              <w:pStyle w:val="Tabletext"/>
              <w:keepLines w:val="0"/>
              <w:spacing w:after="0" w:line="240" w:lineRule="auto"/>
              <w:rPr>
                <w:rFonts w:hint="eastAsia"/>
                <w:bCs/>
                <w:lang w:eastAsia="zh-TW"/>
              </w:rPr>
            </w:pPr>
            <w:r>
              <w:rPr>
                <w:rFonts w:hint="eastAsia"/>
                <w:bCs/>
                <w:lang w:eastAsia="zh-TW"/>
              </w:rPr>
              <w:t xml:space="preserve">GET </w:t>
            </w:r>
            <w:r>
              <w:rPr>
                <w:rFonts w:hint="eastAsia"/>
                <w:bCs/>
                <w:lang w:eastAsia="zh-TW"/>
              </w:rPr>
              <w:t>模組回傳</w:t>
            </w:r>
            <w:r>
              <w:rPr>
                <w:rFonts w:hint="eastAsia"/>
                <w:bCs/>
                <w:lang w:eastAsia="zh-TW"/>
              </w:rPr>
              <w:t xml:space="preserve"> </w:t>
            </w:r>
            <w:r>
              <w:rPr>
                <w:rFonts w:ascii="新細明體" w:hAnsi="新細明體" w:hint="eastAsia"/>
                <w:lang w:eastAsia="zh-TW"/>
              </w:rPr>
              <w:t>扣費記錄檔.</w:t>
            </w:r>
            <w:r>
              <w:rPr>
                <w:rFonts w:ascii="新細明體" w:hAnsi="新細明體" w:hint="eastAsia"/>
                <w:color w:val="3366FF"/>
                <w:lang w:eastAsia="zh-TW"/>
              </w:rPr>
              <w:t xml:space="preserve"> 實扣補充保費</w:t>
            </w:r>
            <w:r w:rsidR="007A5B12">
              <w:rPr>
                <w:rFonts w:ascii="新細明體" w:hAnsi="新細明體" w:hint="eastAsia"/>
                <w:color w:val="3366FF"/>
                <w:lang w:eastAsia="zh-TW"/>
              </w:rPr>
              <w:t>*(-1)</w:t>
            </w:r>
          </w:p>
        </w:tc>
        <w:tc>
          <w:tcPr>
            <w:tcW w:w="2340" w:type="dxa"/>
          </w:tcPr>
          <w:p w:rsidR="009D45D0" w:rsidRDefault="009D45D0" w:rsidP="009D45D0">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 xml:space="preserve"> </w:t>
            </w:r>
          </w:p>
          <w:p w:rsidR="009D45D0" w:rsidRDefault="009D45D0" w:rsidP="009D45D0">
            <w:pPr>
              <w:pStyle w:val="Tabletext"/>
              <w:keepLines w:val="0"/>
              <w:spacing w:after="0" w:line="240" w:lineRule="auto"/>
              <w:rPr>
                <w:rFonts w:hint="eastAsia"/>
                <w:bCs/>
                <w:lang w:eastAsia="zh-TW"/>
              </w:rPr>
            </w:pPr>
            <w:r>
              <w:rPr>
                <w:rFonts w:hint="eastAsia"/>
                <w:bCs/>
                <w:lang w:eastAsia="zh-TW"/>
              </w:rPr>
              <w:t>才顯示</w:t>
            </w:r>
          </w:p>
        </w:tc>
      </w:tr>
      <w:tr w:rsidR="00F074F7">
        <w:tc>
          <w:tcPr>
            <w:tcW w:w="2520" w:type="dxa"/>
          </w:tcPr>
          <w:p w:rsidR="00F074F7" w:rsidRDefault="00F074F7" w:rsidP="00FF0B30">
            <w:pPr>
              <w:pStyle w:val="Tabletext"/>
              <w:keepLines w:val="0"/>
              <w:spacing w:after="0" w:line="240" w:lineRule="auto"/>
              <w:ind w:left="480"/>
              <w:rPr>
                <w:rFonts w:hint="eastAsia"/>
                <w:lang w:eastAsia="zh-TW"/>
              </w:rPr>
            </w:pPr>
            <w:r>
              <w:rPr>
                <w:rFonts w:hint="eastAsia"/>
                <w:lang w:eastAsia="zh-TW"/>
              </w:rPr>
              <w:t>$</w:t>
            </w:r>
            <w:r>
              <w:rPr>
                <w:rFonts w:hint="eastAsia"/>
                <w:lang w:eastAsia="zh-TW"/>
              </w:rPr>
              <w:t>原始延滯息金額</w:t>
            </w:r>
          </w:p>
        </w:tc>
        <w:tc>
          <w:tcPr>
            <w:tcW w:w="3780" w:type="dxa"/>
          </w:tcPr>
          <w:p w:rsidR="00F074F7" w:rsidRDefault="00F074F7" w:rsidP="00C23481">
            <w:pPr>
              <w:pStyle w:val="Tabletext"/>
              <w:keepLines w:val="0"/>
              <w:spacing w:after="0" w:line="240" w:lineRule="auto"/>
              <w:rPr>
                <w:rFonts w:hint="eastAsia"/>
                <w:bCs/>
                <w:lang w:eastAsia="zh-TW"/>
              </w:rPr>
            </w:pPr>
            <w:r>
              <w:rPr>
                <w:rFonts w:hint="eastAsia"/>
                <w:bCs/>
                <w:lang w:eastAsia="zh-TW"/>
              </w:rPr>
              <w:t>同延滯息</w:t>
            </w:r>
          </w:p>
        </w:tc>
        <w:tc>
          <w:tcPr>
            <w:tcW w:w="2340" w:type="dxa"/>
          </w:tcPr>
          <w:p w:rsidR="00F074F7" w:rsidRDefault="00F074F7" w:rsidP="009D45D0">
            <w:pPr>
              <w:pStyle w:val="Tabletext"/>
              <w:keepLines w:val="0"/>
              <w:spacing w:after="0" w:line="240" w:lineRule="auto"/>
              <w:rPr>
                <w:rFonts w:hint="eastAsia"/>
                <w:bCs/>
                <w:lang w:eastAsia="zh-TW"/>
              </w:rPr>
            </w:pPr>
            <w:r>
              <w:rPr>
                <w:rFonts w:hint="eastAsia"/>
                <w:bCs/>
                <w:lang w:eastAsia="zh-TW"/>
              </w:rPr>
              <w:t>HIDDEN</w:t>
            </w:r>
          </w:p>
        </w:tc>
      </w:tr>
    </w:tbl>
    <w:p w:rsidR="00C23481" w:rsidRDefault="00C23481" w:rsidP="006D20F9">
      <w:pPr>
        <w:pStyle w:val="Tabletext"/>
        <w:keepLines w:val="0"/>
        <w:spacing w:after="0" w:line="240" w:lineRule="auto"/>
        <w:ind w:left="1418"/>
        <w:rPr>
          <w:rFonts w:hint="eastAsia"/>
          <w:kern w:val="2"/>
          <w:szCs w:val="24"/>
          <w:lang w:eastAsia="zh-TW"/>
        </w:rPr>
      </w:pPr>
    </w:p>
    <w:p w:rsidR="00B97465" w:rsidRDefault="00B97465" w:rsidP="006D20F9">
      <w:pPr>
        <w:pStyle w:val="Tabletext"/>
        <w:keepLines w:val="0"/>
        <w:spacing w:after="0" w:line="240" w:lineRule="auto"/>
        <w:ind w:left="1418"/>
        <w:rPr>
          <w:rFonts w:hint="eastAsia"/>
          <w:kern w:val="2"/>
          <w:szCs w:val="24"/>
          <w:lang w:eastAsia="zh-TW"/>
        </w:rPr>
      </w:pPr>
      <w:r>
        <w:rPr>
          <w:rFonts w:hint="eastAsia"/>
          <w:bCs/>
          <w:lang w:eastAsia="zh-TW"/>
        </w:rPr>
        <w:t>FA_U6Z001</w:t>
      </w:r>
      <w:r>
        <w:rPr>
          <w:rFonts w:hint="eastAsia"/>
          <w:bCs/>
          <w:lang w:eastAsia="zh-TW"/>
        </w:rPr>
        <w:t>模組參數</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6"/>
        <w:gridCol w:w="5184"/>
        <w:tblGridChange w:id="45">
          <w:tblGrid>
            <w:gridCol w:w="3456"/>
            <w:gridCol w:w="5184"/>
          </w:tblGrid>
        </w:tblGridChange>
      </w:tblGrid>
      <w:tr w:rsidR="00C23481" w:rsidTr="00003603">
        <w:tc>
          <w:tcPr>
            <w:tcW w:w="3456" w:type="dxa"/>
          </w:tcPr>
          <w:p w:rsidR="00C23481" w:rsidRDefault="00C23481" w:rsidP="00003603">
            <w:pPr>
              <w:pStyle w:val="Tabletext"/>
              <w:keepLines w:val="0"/>
              <w:spacing w:after="0" w:line="240" w:lineRule="auto"/>
              <w:jc w:val="center"/>
              <w:rPr>
                <w:rFonts w:hint="eastAsia"/>
                <w:b/>
                <w:lang w:eastAsia="zh-TW"/>
              </w:rPr>
            </w:pPr>
            <w:r>
              <w:rPr>
                <w:rFonts w:hint="eastAsia"/>
                <w:b/>
                <w:bCs/>
                <w:lang w:eastAsia="zh-TW"/>
              </w:rPr>
              <w:t>畫面欄位</w:t>
            </w:r>
          </w:p>
        </w:tc>
        <w:tc>
          <w:tcPr>
            <w:tcW w:w="5184" w:type="dxa"/>
          </w:tcPr>
          <w:p w:rsidR="00C23481" w:rsidRDefault="00C23481" w:rsidP="00003603">
            <w:pPr>
              <w:pStyle w:val="Tabletext"/>
              <w:keepLines w:val="0"/>
              <w:spacing w:after="0" w:line="240" w:lineRule="auto"/>
              <w:jc w:val="center"/>
              <w:rPr>
                <w:rFonts w:hint="eastAsia"/>
                <w:b/>
                <w:lang w:eastAsia="zh-TW"/>
              </w:rPr>
            </w:pPr>
            <w:r>
              <w:rPr>
                <w:rFonts w:hint="eastAsia"/>
                <w:b/>
                <w:bCs/>
                <w:lang w:eastAsia="zh-TW"/>
              </w:rPr>
              <w:t>資料來源</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給付日期</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傳入參數</w:t>
            </w:r>
            <w:r>
              <w:rPr>
                <w:rFonts w:hint="eastAsia"/>
                <w:bCs/>
                <w:lang w:eastAsia="zh-TW"/>
              </w:rPr>
              <w:t>.</w:t>
            </w:r>
            <w:r>
              <w:rPr>
                <w:rFonts w:hint="eastAsia"/>
                <w:bCs/>
                <w:lang w:eastAsia="zh-TW"/>
              </w:rPr>
              <w:t>延滯息給付日期</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給付對象ID</w:t>
            </w:r>
          </w:p>
        </w:tc>
        <w:tc>
          <w:tcPr>
            <w:tcW w:w="5184" w:type="dxa"/>
          </w:tcPr>
          <w:p w:rsidR="00C23481" w:rsidRDefault="00E0022A" w:rsidP="00E0022A">
            <w:pPr>
              <w:pStyle w:val="Tabletext"/>
              <w:keepLines w:val="0"/>
              <w:spacing w:after="0" w:line="240" w:lineRule="auto"/>
              <w:rPr>
                <w:rFonts w:hint="eastAsia"/>
                <w:bCs/>
                <w:lang w:eastAsia="zh-TW"/>
              </w:rPr>
            </w:pPr>
            <w:r>
              <w:rPr>
                <w:rFonts w:ascii="細明體" w:eastAsia="細明體" w:hAnsi="細明體" w:hint="eastAsia"/>
                <w:lang w:eastAsia="zh-TW"/>
              </w:rPr>
              <w:t>同前述</w:t>
            </w:r>
            <w:r w:rsidR="00C23481">
              <w:rPr>
                <w:rFonts w:ascii="細明體" w:eastAsia="細明體" w:hAnsi="細明體" w:hint="eastAsia"/>
              </w:rPr>
              <w:t>受</w:t>
            </w:r>
            <w:r>
              <w:rPr>
                <w:rFonts w:ascii="細明體" w:eastAsia="細明體" w:hAnsi="細明體" w:hint="eastAsia"/>
                <w:lang w:eastAsia="zh-TW"/>
              </w:rPr>
              <w:t>款</w:t>
            </w:r>
            <w:r w:rsidR="00C23481">
              <w:rPr>
                <w:rFonts w:ascii="細明體" w:eastAsia="細明體" w:hAnsi="細明體" w:hint="eastAsia"/>
              </w:rPr>
              <w:t>人ＩＤ</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給付對象姓名</w:t>
            </w:r>
          </w:p>
        </w:tc>
        <w:tc>
          <w:tcPr>
            <w:tcW w:w="5184" w:type="dxa"/>
          </w:tcPr>
          <w:p w:rsidR="00C23481" w:rsidRDefault="00E0022A" w:rsidP="00E0022A">
            <w:pPr>
              <w:pStyle w:val="Tabletext"/>
              <w:keepLines w:val="0"/>
              <w:spacing w:after="0" w:line="240" w:lineRule="auto"/>
              <w:rPr>
                <w:rFonts w:hint="eastAsia"/>
                <w:bCs/>
                <w:lang w:eastAsia="zh-TW"/>
              </w:rPr>
            </w:pPr>
            <w:r>
              <w:rPr>
                <w:rFonts w:hint="eastAsia"/>
                <w:bCs/>
                <w:lang w:eastAsia="zh-TW"/>
              </w:rPr>
              <w:t>同前述受款人姓名</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給付對象單位代號</w:t>
            </w:r>
          </w:p>
        </w:tc>
        <w:tc>
          <w:tcPr>
            <w:tcW w:w="5184" w:type="dxa"/>
          </w:tcPr>
          <w:p w:rsidR="00C23481" w:rsidRDefault="00C23481" w:rsidP="00003603">
            <w:pPr>
              <w:pStyle w:val="Tabletext"/>
              <w:keepLines w:val="0"/>
              <w:spacing w:after="0" w:line="240" w:lineRule="auto"/>
              <w:rPr>
                <w:rFonts w:hint="eastAsia"/>
                <w:bCs/>
                <w:lang w:eastAsia="zh-TW"/>
              </w:rPr>
            </w:pP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扣費內容代碼</w:t>
            </w:r>
          </w:p>
        </w:tc>
        <w:tc>
          <w:tcPr>
            <w:tcW w:w="5184" w:type="dxa"/>
          </w:tcPr>
          <w:p w:rsidR="00C23481" w:rsidRDefault="00C23481" w:rsidP="00003603">
            <w:pPr>
              <w:pStyle w:val="Tabletext"/>
              <w:keepLines w:val="0"/>
              <w:spacing w:after="0" w:line="240" w:lineRule="auto"/>
              <w:rPr>
                <w:rFonts w:hint="eastAsia"/>
                <w:bCs/>
                <w:lang w:eastAsia="zh-TW"/>
              </w:rPr>
            </w:pPr>
            <w:r>
              <w:rPr>
                <w:bCs/>
                <w:lang w:eastAsia="zh-TW"/>
              </w:rPr>
              <w:t>‘</w:t>
            </w:r>
            <w:r>
              <w:rPr>
                <w:rFonts w:hint="eastAsia"/>
                <w:bCs/>
                <w:lang w:eastAsia="zh-TW"/>
              </w:rPr>
              <w:t>04001</w:t>
            </w:r>
            <w:r>
              <w:rPr>
                <w:bCs/>
                <w:lang w:eastAsia="zh-TW"/>
              </w:rPr>
              <w:t>’</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給付金額</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傳入參數</w:t>
            </w:r>
            <w:r>
              <w:rPr>
                <w:rFonts w:hint="eastAsia"/>
                <w:bCs/>
                <w:lang w:eastAsia="zh-TW"/>
              </w:rPr>
              <w:t>.</w:t>
            </w:r>
            <w:r>
              <w:rPr>
                <w:rFonts w:hint="eastAsia"/>
                <w:bCs/>
                <w:lang w:eastAsia="zh-TW"/>
              </w:rPr>
              <w:t>延滯息</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是否退費</w:t>
            </w:r>
          </w:p>
        </w:tc>
        <w:tc>
          <w:tcPr>
            <w:tcW w:w="5184" w:type="dxa"/>
          </w:tcPr>
          <w:p w:rsidR="00C23481" w:rsidRDefault="00C23481" w:rsidP="00003603">
            <w:pPr>
              <w:pStyle w:val="Tabletext"/>
              <w:keepLines w:val="0"/>
              <w:spacing w:after="0" w:line="240" w:lineRule="auto"/>
              <w:rPr>
                <w:rFonts w:hint="eastAsia"/>
                <w:bCs/>
                <w:lang w:eastAsia="zh-TW"/>
              </w:rPr>
            </w:pP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修正原因代碼</w:t>
            </w:r>
          </w:p>
        </w:tc>
        <w:tc>
          <w:tcPr>
            <w:tcW w:w="5184" w:type="dxa"/>
          </w:tcPr>
          <w:p w:rsidR="00C23481" w:rsidRDefault="00C23481" w:rsidP="00003603">
            <w:pPr>
              <w:pStyle w:val="Tabletext"/>
              <w:keepLines w:val="0"/>
              <w:spacing w:after="0" w:line="240" w:lineRule="auto"/>
              <w:rPr>
                <w:rFonts w:hint="eastAsia"/>
                <w:bCs/>
                <w:lang w:eastAsia="zh-TW"/>
              </w:rPr>
            </w:pP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輸入人員ID</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登入者</w:t>
            </w:r>
            <w:r>
              <w:rPr>
                <w:rFonts w:hint="eastAsia"/>
                <w:bCs/>
                <w:lang w:eastAsia="zh-TW"/>
              </w:rPr>
              <w:t>ID</w:t>
            </w:r>
          </w:p>
        </w:tc>
      </w:tr>
      <w:tr w:rsidR="00C23481" w:rsidTr="00003603">
        <w:tc>
          <w:tcPr>
            <w:tcW w:w="3456" w:type="dxa"/>
            <w:vAlign w:val="center"/>
          </w:tcPr>
          <w:p w:rsidR="00C23481" w:rsidRDefault="00C23481" w:rsidP="00003603">
            <w:pPr>
              <w:pStyle w:val="Tabletext"/>
              <w:keepLines w:val="0"/>
              <w:spacing w:after="0" w:line="240" w:lineRule="auto"/>
              <w:ind w:left="480"/>
              <w:rPr>
                <w:rFonts w:hint="eastAsia"/>
                <w:lang w:eastAsia="zh-TW"/>
              </w:rPr>
            </w:pPr>
            <w:r>
              <w:rPr>
                <w:rFonts w:ascii="新細明體" w:hAnsi="新細明體" w:hint="eastAsia"/>
              </w:rPr>
              <w:t>輸入人員單位代號</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登入者單位代號</w:t>
            </w:r>
          </w:p>
        </w:tc>
      </w:tr>
      <w:tr w:rsidR="00C23481" w:rsidTr="00003603">
        <w:tc>
          <w:tcPr>
            <w:tcW w:w="3456" w:type="dxa"/>
            <w:vAlign w:val="center"/>
          </w:tcPr>
          <w:p w:rsidR="00C23481" w:rsidRDefault="00C23481" w:rsidP="00003603">
            <w:pPr>
              <w:pStyle w:val="Tabletext"/>
              <w:keepLines w:val="0"/>
              <w:spacing w:after="0" w:line="240" w:lineRule="auto"/>
              <w:ind w:left="480"/>
              <w:rPr>
                <w:rFonts w:ascii="細明體" w:eastAsia="細明體" w:hAnsi="細明體" w:hint="eastAsia"/>
              </w:rPr>
            </w:pPr>
            <w:r>
              <w:rPr>
                <w:rFonts w:ascii="新細明體" w:hAnsi="新細明體" w:hint="eastAsia"/>
              </w:rPr>
              <w:t>更新人員ID</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登入者</w:t>
            </w:r>
            <w:r>
              <w:rPr>
                <w:rFonts w:hint="eastAsia"/>
                <w:bCs/>
                <w:lang w:eastAsia="zh-TW"/>
              </w:rPr>
              <w:t>ID</w:t>
            </w:r>
          </w:p>
        </w:tc>
      </w:tr>
      <w:tr w:rsidR="00C23481" w:rsidTr="00003603">
        <w:tc>
          <w:tcPr>
            <w:tcW w:w="3456" w:type="dxa"/>
            <w:vAlign w:val="center"/>
          </w:tcPr>
          <w:p w:rsidR="00C23481" w:rsidRDefault="00C23481" w:rsidP="00003603">
            <w:pPr>
              <w:pStyle w:val="Tabletext"/>
              <w:keepLines w:val="0"/>
              <w:spacing w:after="0" w:line="240" w:lineRule="auto"/>
              <w:ind w:left="480"/>
              <w:rPr>
                <w:rFonts w:ascii="細明體" w:eastAsia="細明體" w:hAnsi="細明體" w:hint="eastAsia"/>
              </w:rPr>
            </w:pPr>
            <w:r>
              <w:rPr>
                <w:rFonts w:ascii="新細明體" w:hAnsi="新細明體" w:hint="eastAsia"/>
              </w:rPr>
              <w:t>更新人員單位代號</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登入者單位代號</w:t>
            </w:r>
          </w:p>
        </w:tc>
      </w:tr>
      <w:tr w:rsidR="00C23481" w:rsidRPr="00554D24" w:rsidTr="00003603">
        <w:tc>
          <w:tcPr>
            <w:tcW w:w="3456" w:type="dxa"/>
            <w:vAlign w:val="center"/>
          </w:tcPr>
          <w:p w:rsidR="00C23481" w:rsidRDefault="00C23481" w:rsidP="00003603">
            <w:pPr>
              <w:pStyle w:val="Tabletext"/>
              <w:keepLines w:val="0"/>
              <w:spacing w:after="0" w:line="240" w:lineRule="auto"/>
              <w:ind w:left="480"/>
              <w:rPr>
                <w:rFonts w:ascii="細明體" w:eastAsia="細明體" w:hAnsi="細明體" w:hint="eastAsia"/>
              </w:rPr>
            </w:pPr>
            <w:r>
              <w:rPr>
                <w:rFonts w:ascii="新細明體" w:hAnsi="新細明體" w:hint="eastAsia"/>
              </w:rPr>
              <w:t>上游KEY值</w:t>
            </w:r>
          </w:p>
        </w:tc>
        <w:tc>
          <w:tcPr>
            <w:tcW w:w="5184" w:type="dxa"/>
          </w:tcPr>
          <w:p w:rsidR="00C23481" w:rsidRDefault="00C23481" w:rsidP="00003603">
            <w:pPr>
              <w:pStyle w:val="Tabletext"/>
              <w:keepLines w:val="0"/>
              <w:spacing w:after="0" w:line="240" w:lineRule="auto"/>
              <w:rPr>
                <w:rFonts w:hint="eastAsia"/>
                <w:bCs/>
                <w:lang w:eastAsia="zh-TW"/>
              </w:rPr>
            </w:pPr>
            <w:r>
              <w:rPr>
                <w:bCs/>
                <w:lang w:eastAsia="zh-TW"/>
              </w:rPr>
              <w:t>‘</w:t>
            </w:r>
            <w:r>
              <w:rPr>
                <w:rFonts w:hint="eastAsia"/>
                <w:bCs/>
                <w:lang w:eastAsia="zh-TW"/>
              </w:rPr>
              <w:t>AA-</w:t>
            </w:r>
            <w:r>
              <w:rPr>
                <w:rFonts w:hint="eastAsia"/>
                <w:bCs/>
                <w:lang w:eastAsia="zh-TW"/>
              </w:rPr>
              <w:t>傳入參數</w:t>
            </w:r>
            <w:r>
              <w:rPr>
                <w:rFonts w:hint="eastAsia"/>
                <w:bCs/>
                <w:lang w:eastAsia="zh-TW"/>
              </w:rPr>
              <w:t>.</w:t>
            </w:r>
            <w:r>
              <w:rPr>
                <w:rFonts w:hint="eastAsia"/>
                <w:bCs/>
                <w:lang w:eastAsia="zh-TW"/>
              </w:rPr>
              <w:t>受理編號</w:t>
            </w:r>
            <w:r>
              <w:rPr>
                <w:rFonts w:hint="eastAsia"/>
                <w:bCs/>
                <w:lang w:eastAsia="zh-TW"/>
              </w:rPr>
              <w:t>-</w:t>
            </w:r>
            <w:r>
              <w:rPr>
                <w:rFonts w:hint="eastAsia"/>
                <w:bCs/>
                <w:lang w:eastAsia="zh-TW"/>
              </w:rPr>
              <w:t>傳入參數</w:t>
            </w:r>
            <w:r>
              <w:rPr>
                <w:rFonts w:hint="eastAsia"/>
                <w:bCs/>
                <w:lang w:eastAsia="zh-TW"/>
              </w:rPr>
              <w:t>.</w:t>
            </w:r>
            <w:r>
              <w:rPr>
                <w:rFonts w:hint="eastAsia"/>
                <w:bCs/>
                <w:lang w:eastAsia="zh-TW"/>
              </w:rPr>
              <w:t>保單號碼</w:t>
            </w:r>
            <w:r>
              <w:rPr>
                <w:rFonts w:hint="eastAsia"/>
                <w:bCs/>
                <w:lang w:eastAsia="zh-TW"/>
              </w:rPr>
              <w:t>-</w:t>
            </w:r>
            <w:r w:rsidR="00E0022A">
              <w:rPr>
                <w:rFonts w:hint="eastAsia"/>
                <w:bCs/>
                <w:lang w:eastAsia="zh-TW"/>
              </w:rPr>
              <w:t>前述</w:t>
            </w:r>
            <w:r>
              <w:rPr>
                <w:rFonts w:ascii="細明體" w:eastAsia="細明體" w:hAnsi="細明體" w:hint="eastAsia"/>
                <w:lang w:eastAsia="zh-TW"/>
              </w:rPr>
              <w:t>受</w:t>
            </w:r>
            <w:r w:rsidR="00E0022A">
              <w:rPr>
                <w:rFonts w:ascii="細明體" w:eastAsia="細明體" w:hAnsi="細明體" w:hint="eastAsia"/>
                <w:lang w:eastAsia="zh-TW"/>
              </w:rPr>
              <w:t>款</w:t>
            </w:r>
            <w:r>
              <w:rPr>
                <w:rFonts w:ascii="細明體" w:eastAsia="細明體" w:hAnsi="細明體" w:hint="eastAsia"/>
                <w:lang w:eastAsia="zh-TW"/>
              </w:rPr>
              <w:t>人ＩＤ</w:t>
            </w:r>
            <w:r>
              <w:rPr>
                <w:bCs/>
                <w:lang w:eastAsia="zh-TW"/>
              </w:rPr>
              <w:t>’</w:t>
            </w:r>
          </w:p>
          <w:p w:rsidR="00C23481" w:rsidRDefault="00C23481" w:rsidP="00C82935">
            <w:pPr>
              <w:pStyle w:val="Tabletext"/>
              <w:keepLines w:val="0"/>
              <w:spacing w:after="0" w:line="240" w:lineRule="auto"/>
              <w:rPr>
                <w:rFonts w:hint="eastAsia"/>
                <w:bCs/>
                <w:lang w:eastAsia="zh-TW"/>
              </w:rPr>
            </w:pPr>
            <w:r>
              <w:rPr>
                <w:rFonts w:hint="eastAsia"/>
                <w:bCs/>
                <w:lang w:eastAsia="zh-TW"/>
              </w:rPr>
              <w:t>EX. AA-12111315110001-7227318370-A120055555</w:t>
            </w:r>
          </w:p>
        </w:tc>
      </w:tr>
      <w:tr w:rsidR="00C23481" w:rsidTr="00003603">
        <w:tc>
          <w:tcPr>
            <w:tcW w:w="3456" w:type="dxa"/>
            <w:vAlign w:val="center"/>
          </w:tcPr>
          <w:p w:rsidR="00C23481" w:rsidRDefault="00C23481" w:rsidP="00003603">
            <w:pPr>
              <w:pStyle w:val="Tabletext"/>
              <w:keepLines w:val="0"/>
              <w:spacing w:after="0" w:line="240" w:lineRule="auto"/>
              <w:ind w:left="480"/>
              <w:rPr>
                <w:rFonts w:ascii="新細明體" w:hAnsi="新細明體" w:hint="eastAsia"/>
                <w:lang w:eastAsia="zh-TW"/>
              </w:rPr>
            </w:pPr>
            <w:r>
              <w:rPr>
                <w:rFonts w:ascii="新細明體" w:hAnsi="新細明體" w:hint="eastAsia"/>
                <w:lang w:eastAsia="zh-TW"/>
              </w:rPr>
              <w:t>給付幣別</w:t>
            </w:r>
          </w:p>
        </w:tc>
        <w:tc>
          <w:tcPr>
            <w:tcW w:w="5184" w:type="dxa"/>
          </w:tcPr>
          <w:p w:rsidR="00C23481" w:rsidRDefault="00C23481" w:rsidP="00003603">
            <w:pPr>
              <w:pStyle w:val="Tabletext"/>
              <w:keepLines w:val="0"/>
              <w:spacing w:after="0" w:line="240" w:lineRule="auto"/>
              <w:rPr>
                <w:rFonts w:hint="eastAsia"/>
                <w:bCs/>
                <w:lang w:eastAsia="zh-TW"/>
              </w:rPr>
            </w:pPr>
            <w:r>
              <w:rPr>
                <w:rFonts w:hint="eastAsia"/>
                <w:bCs/>
                <w:lang w:eastAsia="zh-TW"/>
              </w:rPr>
              <w:t>幣別</w:t>
            </w:r>
          </w:p>
        </w:tc>
      </w:tr>
    </w:tbl>
    <w:p w:rsidR="00C23481" w:rsidRDefault="00C23481" w:rsidP="006D20F9">
      <w:pPr>
        <w:pStyle w:val="Tabletext"/>
        <w:keepLines w:val="0"/>
        <w:spacing w:after="0" w:line="240" w:lineRule="auto"/>
        <w:ind w:left="1418"/>
        <w:rPr>
          <w:rFonts w:hint="eastAsia"/>
          <w:kern w:val="2"/>
          <w:szCs w:val="24"/>
          <w:lang w:eastAsia="zh-TW"/>
        </w:rPr>
      </w:pPr>
    </w:p>
    <w:p w:rsidR="00876B2A" w:rsidRDefault="00876B2A" w:rsidP="00876B2A">
      <w:pPr>
        <w:pStyle w:val="Tabletext"/>
        <w:keepLines w:val="0"/>
        <w:numPr>
          <w:ilvl w:val="2"/>
          <w:numId w:val="2"/>
        </w:numPr>
        <w:spacing w:after="0" w:line="240" w:lineRule="auto"/>
        <w:rPr>
          <w:rFonts w:hint="eastAsia"/>
          <w:kern w:val="2"/>
          <w:szCs w:val="24"/>
          <w:lang w:eastAsia="zh-TW"/>
        </w:rPr>
      </w:pPr>
      <w:r>
        <w:rPr>
          <w:rFonts w:hint="eastAsia"/>
          <w:kern w:val="2"/>
          <w:szCs w:val="24"/>
          <w:lang w:eastAsia="zh-TW"/>
        </w:rPr>
        <w:t xml:space="preserve">ELSE IF </w:t>
      </w:r>
      <w:r>
        <w:rPr>
          <w:rFonts w:hint="eastAsia"/>
          <w:kern w:val="2"/>
          <w:szCs w:val="24"/>
          <w:lang w:eastAsia="zh-TW"/>
        </w:rPr>
        <w:t>受理進度</w:t>
      </w:r>
      <w:r>
        <w:rPr>
          <w:rFonts w:hint="eastAsia"/>
          <w:kern w:val="2"/>
          <w:szCs w:val="24"/>
          <w:lang w:eastAsia="zh-TW"/>
        </w:rPr>
        <w:t xml:space="preserve"> = 50(</w:t>
      </w:r>
      <w:r>
        <w:rPr>
          <w:rFonts w:hint="eastAsia"/>
          <w:kern w:val="2"/>
          <w:szCs w:val="24"/>
          <w:lang w:eastAsia="zh-TW"/>
        </w:rPr>
        <w:t>覆核</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65(</w:t>
      </w:r>
      <w:r>
        <w:rPr>
          <w:rFonts w:hint="eastAsia"/>
          <w:kern w:val="2"/>
          <w:szCs w:val="24"/>
          <w:lang w:eastAsia="zh-TW"/>
        </w:rPr>
        <w:t>解除契約辦理中覆核</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75(</w:t>
      </w:r>
      <w:r>
        <w:rPr>
          <w:rFonts w:hint="eastAsia"/>
          <w:kern w:val="2"/>
          <w:szCs w:val="24"/>
          <w:lang w:eastAsia="zh-TW"/>
        </w:rPr>
        <w:t>部分結案後覆核</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p>
    <w:p w:rsidR="00876B2A" w:rsidRDefault="00876B2A" w:rsidP="00876B2A">
      <w:pPr>
        <w:pStyle w:val="Tabletext"/>
        <w:keepLines w:val="0"/>
        <w:numPr>
          <w:ilvl w:val="3"/>
          <w:numId w:val="2"/>
        </w:numPr>
        <w:spacing w:after="0" w:line="240" w:lineRule="auto"/>
        <w:rPr>
          <w:rFonts w:hint="eastAsia"/>
          <w:kern w:val="2"/>
          <w:szCs w:val="24"/>
          <w:lang w:eastAsia="zh-TW"/>
        </w:rPr>
      </w:pPr>
      <w:r>
        <w:rPr>
          <w:rFonts w:hint="eastAsia"/>
          <w:kern w:val="2"/>
          <w:szCs w:val="24"/>
          <w:lang w:eastAsia="zh-TW"/>
        </w:rPr>
        <w:t>READ DTAAB002</w:t>
      </w:r>
      <w:r>
        <w:rPr>
          <w:rFonts w:hint="eastAsia"/>
          <w:kern w:val="2"/>
          <w:szCs w:val="24"/>
          <w:lang w:eastAsia="zh-TW"/>
        </w:rPr>
        <w:t>：</w:t>
      </w:r>
      <w:r>
        <w:rPr>
          <w:rFonts w:hint="eastAsia"/>
          <w:kern w:val="2"/>
          <w:szCs w:val="24"/>
          <w:lang w:eastAsia="zh-TW"/>
        </w:rPr>
        <w:t>(</w:t>
      </w:r>
      <w:r>
        <w:rPr>
          <w:rFonts w:hint="eastAsia"/>
          <w:kern w:val="2"/>
          <w:szCs w:val="24"/>
          <w:lang w:eastAsia="zh-TW"/>
        </w:rPr>
        <w:t>條件如下</w:t>
      </w:r>
      <w:r>
        <w:rPr>
          <w:rFonts w:hint="eastAsia"/>
          <w:kern w:val="2"/>
          <w:szCs w:val="24"/>
          <w:lang w:eastAsia="zh-TW"/>
        </w:rPr>
        <w:t>)</w:t>
      </w:r>
    </w:p>
    <w:p w:rsidR="00876B2A" w:rsidRDefault="00876B2A" w:rsidP="00876B2A">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受理編號</w:t>
      </w:r>
      <w:r>
        <w:rPr>
          <w:rFonts w:hint="eastAsia"/>
          <w:kern w:val="2"/>
          <w:szCs w:val="24"/>
          <w:lang w:eastAsia="zh-TW"/>
        </w:rPr>
        <w:t xml:space="preserve"> = </w:t>
      </w:r>
      <w:r>
        <w:rPr>
          <w:rFonts w:hint="eastAsia"/>
          <w:kern w:val="2"/>
          <w:szCs w:val="24"/>
          <w:lang w:eastAsia="zh-TW"/>
        </w:rPr>
        <w:t>輸入參數</w:t>
      </w:r>
      <w:r>
        <w:rPr>
          <w:rFonts w:hint="eastAsia"/>
          <w:kern w:val="2"/>
          <w:szCs w:val="24"/>
          <w:lang w:eastAsia="zh-TW"/>
        </w:rPr>
        <w:t>.</w:t>
      </w:r>
      <w:r>
        <w:rPr>
          <w:rFonts w:hint="eastAsia"/>
          <w:kern w:val="2"/>
          <w:szCs w:val="24"/>
          <w:lang w:eastAsia="zh-TW"/>
        </w:rPr>
        <w:t>受理編號</w:t>
      </w:r>
    </w:p>
    <w:p w:rsidR="00876B2A" w:rsidRDefault="009616B0" w:rsidP="00876B2A">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受理</w:t>
      </w:r>
      <w:r w:rsidR="00876B2A">
        <w:rPr>
          <w:rFonts w:hint="eastAsia"/>
          <w:kern w:val="2"/>
          <w:szCs w:val="24"/>
          <w:lang w:eastAsia="zh-TW"/>
        </w:rPr>
        <w:t>人員</w:t>
      </w:r>
      <w:r w:rsidR="00876B2A">
        <w:rPr>
          <w:rFonts w:hint="eastAsia"/>
          <w:kern w:val="2"/>
          <w:szCs w:val="24"/>
          <w:lang w:eastAsia="zh-TW"/>
        </w:rPr>
        <w:t xml:space="preserve"> = </w:t>
      </w:r>
      <w:r w:rsidR="00876B2A">
        <w:rPr>
          <w:rFonts w:hint="eastAsia"/>
          <w:kern w:val="2"/>
          <w:szCs w:val="24"/>
          <w:lang w:eastAsia="zh-TW"/>
        </w:rPr>
        <w:t>輸入參數</w:t>
      </w:r>
      <w:r w:rsidR="00876B2A">
        <w:rPr>
          <w:rFonts w:hint="eastAsia"/>
          <w:kern w:val="2"/>
          <w:szCs w:val="24"/>
          <w:lang w:eastAsia="zh-TW"/>
        </w:rPr>
        <w:t>.</w:t>
      </w:r>
      <w:r>
        <w:rPr>
          <w:rFonts w:hint="eastAsia"/>
          <w:kern w:val="2"/>
          <w:szCs w:val="24"/>
          <w:lang w:eastAsia="zh-TW"/>
        </w:rPr>
        <w:t>受理</w:t>
      </w:r>
      <w:r w:rsidR="00876B2A">
        <w:rPr>
          <w:rFonts w:hint="eastAsia"/>
          <w:kern w:val="2"/>
          <w:szCs w:val="24"/>
          <w:lang w:eastAsia="zh-TW"/>
        </w:rPr>
        <w:t>人員</w:t>
      </w:r>
    </w:p>
    <w:p w:rsidR="00876B2A" w:rsidRDefault="00876B2A" w:rsidP="00876B2A">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帳務日期</w:t>
      </w:r>
      <w:r>
        <w:rPr>
          <w:rFonts w:hint="eastAsia"/>
          <w:kern w:val="2"/>
          <w:szCs w:val="24"/>
          <w:lang w:eastAsia="zh-TW"/>
        </w:rPr>
        <w:t xml:space="preserve"> = </w:t>
      </w:r>
      <w:r>
        <w:rPr>
          <w:rFonts w:hint="eastAsia"/>
          <w:kern w:val="2"/>
          <w:szCs w:val="24"/>
          <w:lang w:eastAsia="zh-TW"/>
        </w:rPr>
        <w:t>輸入參數</w:t>
      </w:r>
      <w:r>
        <w:rPr>
          <w:rFonts w:hint="eastAsia"/>
          <w:kern w:val="2"/>
          <w:szCs w:val="24"/>
          <w:lang w:eastAsia="zh-TW"/>
        </w:rPr>
        <w:t>.</w:t>
      </w:r>
      <w:r>
        <w:rPr>
          <w:rFonts w:hint="eastAsia"/>
          <w:kern w:val="2"/>
          <w:szCs w:val="24"/>
          <w:lang w:eastAsia="zh-TW"/>
        </w:rPr>
        <w:t>帳務日期</w:t>
      </w:r>
    </w:p>
    <w:p w:rsidR="00876B2A" w:rsidRDefault="00876B2A" w:rsidP="00876B2A">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交易序號</w:t>
      </w:r>
      <w:r>
        <w:rPr>
          <w:rFonts w:hint="eastAsia"/>
          <w:kern w:val="2"/>
          <w:szCs w:val="24"/>
          <w:lang w:eastAsia="zh-TW"/>
        </w:rPr>
        <w:t xml:space="preserve"> = </w:t>
      </w:r>
      <w:r>
        <w:rPr>
          <w:rFonts w:hint="eastAsia"/>
          <w:kern w:val="2"/>
          <w:szCs w:val="24"/>
          <w:lang w:eastAsia="zh-TW"/>
        </w:rPr>
        <w:t>輸入參數</w:t>
      </w:r>
      <w:r>
        <w:rPr>
          <w:rFonts w:hint="eastAsia"/>
          <w:kern w:val="2"/>
          <w:szCs w:val="24"/>
          <w:lang w:eastAsia="zh-TW"/>
        </w:rPr>
        <w:t>.</w:t>
      </w:r>
      <w:r>
        <w:rPr>
          <w:rFonts w:hint="eastAsia"/>
          <w:kern w:val="2"/>
          <w:szCs w:val="24"/>
          <w:lang w:eastAsia="zh-TW"/>
        </w:rPr>
        <w:t>交易序號</w:t>
      </w:r>
    </w:p>
    <w:p w:rsidR="00876B2A" w:rsidRDefault="00876B2A" w:rsidP="00876B2A">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 xml:space="preserve">GROUP BY </w:t>
      </w:r>
      <w:r>
        <w:rPr>
          <w:rFonts w:hint="eastAsia"/>
          <w:kern w:val="2"/>
          <w:szCs w:val="24"/>
          <w:lang w:eastAsia="zh-TW"/>
        </w:rPr>
        <w:t>保單號碼</w:t>
      </w:r>
      <w:r w:rsidR="00436453">
        <w:rPr>
          <w:rFonts w:hint="eastAsia"/>
          <w:kern w:val="2"/>
          <w:szCs w:val="24"/>
          <w:lang w:eastAsia="zh-TW"/>
        </w:rPr>
        <w:t xml:space="preserve"> </w:t>
      </w:r>
      <w:r w:rsidR="00436453">
        <w:rPr>
          <w:rFonts w:hint="eastAsia"/>
          <w:kern w:val="2"/>
          <w:szCs w:val="24"/>
          <w:lang w:eastAsia="zh-TW"/>
        </w:rPr>
        <w:t>索賠類別</w:t>
      </w:r>
    </w:p>
    <w:p w:rsidR="00876B2A" w:rsidRPr="00270B62" w:rsidRDefault="00876B2A" w:rsidP="00876B2A">
      <w:pPr>
        <w:pStyle w:val="Tabletext"/>
        <w:keepLines w:val="0"/>
        <w:numPr>
          <w:ilvl w:val="4"/>
          <w:numId w:val="2"/>
        </w:numPr>
        <w:spacing w:after="0" w:line="240" w:lineRule="auto"/>
        <w:rPr>
          <w:rFonts w:hint="eastAsia"/>
          <w:kern w:val="2"/>
          <w:szCs w:val="24"/>
          <w:lang w:eastAsia="zh-TW"/>
        </w:rPr>
      </w:pPr>
      <w:r>
        <w:rPr>
          <w:rFonts w:hint="eastAsia"/>
          <w:kern w:val="2"/>
          <w:szCs w:val="24"/>
          <w:lang w:eastAsia="zh-TW"/>
        </w:rPr>
        <w:t>IF DATA_NOT_FOUN</w:t>
      </w:r>
      <w:r w:rsidRPr="00270B62">
        <w:rPr>
          <w:rFonts w:ascii="新細明體" w:hAnsi="新細明體" w:hint="eastAsia"/>
          <w:kern w:val="2"/>
          <w:szCs w:val="24"/>
          <w:lang w:eastAsia="zh-TW"/>
        </w:rPr>
        <w:t>D</w:t>
      </w:r>
      <w:r>
        <w:rPr>
          <w:rFonts w:ascii="新細明體" w:hAnsi="新細明體" w:hint="eastAsia"/>
          <w:kern w:val="2"/>
          <w:szCs w:val="24"/>
          <w:lang w:eastAsia="zh-TW"/>
        </w:rPr>
        <w:t>：</w:t>
      </w:r>
    </w:p>
    <w:p w:rsidR="00876B2A" w:rsidRDefault="00876B2A" w:rsidP="00876B2A">
      <w:pPr>
        <w:pStyle w:val="Tabletext"/>
        <w:keepLines w:val="0"/>
        <w:numPr>
          <w:ilvl w:val="5"/>
          <w:numId w:val="2"/>
        </w:numPr>
        <w:spacing w:after="0" w:line="240" w:lineRule="auto"/>
        <w:rPr>
          <w:rFonts w:hint="eastAsia"/>
          <w:kern w:val="2"/>
          <w:szCs w:val="24"/>
          <w:lang w:eastAsia="zh-TW"/>
        </w:rPr>
      </w:pPr>
      <w:r>
        <w:rPr>
          <w:rFonts w:hint="eastAsia"/>
          <w:kern w:val="2"/>
          <w:szCs w:val="24"/>
          <w:lang w:eastAsia="zh-TW"/>
        </w:rPr>
        <w:t>顯示</w:t>
      </w:r>
      <w:r>
        <w:rPr>
          <w:rFonts w:hint="eastAsia"/>
          <w:kern w:val="2"/>
          <w:szCs w:val="24"/>
          <w:lang w:eastAsia="zh-TW"/>
        </w:rPr>
        <w:t xml:space="preserve"> </w:t>
      </w:r>
      <w:r>
        <w:rPr>
          <w:kern w:val="2"/>
          <w:szCs w:val="24"/>
          <w:lang w:eastAsia="zh-TW"/>
        </w:rPr>
        <w:t>’</w:t>
      </w:r>
      <w:r>
        <w:rPr>
          <w:rFonts w:hint="eastAsia"/>
          <w:kern w:val="2"/>
          <w:szCs w:val="24"/>
          <w:lang w:eastAsia="zh-TW"/>
        </w:rPr>
        <w:t>無該案件給付資料</w:t>
      </w:r>
      <w:r>
        <w:rPr>
          <w:kern w:val="2"/>
          <w:szCs w:val="24"/>
          <w:lang w:eastAsia="zh-TW"/>
        </w:rPr>
        <w:t>’</w:t>
      </w:r>
      <w:r>
        <w:rPr>
          <w:rFonts w:hint="eastAsia"/>
          <w:kern w:val="2"/>
          <w:szCs w:val="24"/>
          <w:lang w:eastAsia="zh-TW"/>
        </w:rPr>
        <w:t>。</w:t>
      </w:r>
    </w:p>
    <w:p w:rsidR="00876B2A" w:rsidRDefault="00876B2A" w:rsidP="00876B2A">
      <w:pPr>
        <w:pStyle w:val="Tabletext"/>
        <w:keepLines w:val="0"/>
        <w:numPr>
          <w:ilvl w:val="5"/>
          <w:numId w:val="2"/>
        </w:numPr>
        <w:spacing w:after="0" w:line="240" w:lineRule="auto"/>
        <w:rPr>
          <w:rFonts w:hint="eastAsia"/>
          <w:kern w:val="2"/>
          <w:szCs w:val="24"/>
          <w:lang w:eastAsia="zh-TW"/>
        </w:rPr>
      </w:pPr>
      <w:r>
        <w:rPr>
          <w:rFonts w:hint="eastAsia"/>
          <w:kern w:val="2"/>
          <w:szCs w:val="24"/>
          <w:lang w:eastAsia="zh-TW"/>
        </w:rPr>
        <w:t>RETURN</w:t>
      </w:r>
      <w:r>
        <w:rPr>
          <w:rFonts w:hint="eastAsia"/>
          <w:kern w:val="2"/>
          <w:szCs w:val="24"/>
          <w:lang w:eastAsia="zh-TW"/>
        </w:rPr>
        <w:t>。</w:t>
      </w:r>
    </w:p>
    <w:p w:rsidR="00876B2A" w:rsidRDefault="00876B2A" w:rsidP="00876B2A">
      <w:pPr>
        <w:pStyle w:val="Tabletext"/>
        <w:keepLines w:val="0"/>
        <w:numPr>
          <w:ilvl w:val="3"/>
          <w:numId w:val="2"/>
        </w:numPr>
        <w:spacing w:after="0" w:line="240" w:lineRule="auto"/>
        <w:rPr>
          <w:rFonts w:hint="eastAsia"/>
          <w:kern w:val="2"/>
          <w:szCs w:val="24"/>
          <w:lang w:eastAsia="zh-TW"/>
        </w:rPr>
      </w:pPr>
      <w:r>
        <w:rPr>
          <w:rFonts w:hint="eastAsia"/>
          <w:kern w:val="2"/>
          <w:szCs w:val="24"/>
          <w:lang w:eastAsia="zh-TW"/>
        </w:rPr>
        <w:t>顯示畫面資料：</w:t>
      </w:r>
      <w:r>
        <w:rPr>
          <w:rFonts w:hint="eastAsia"/>
          <w:kern w:val="2"/>
          <w:szCs w:val="24"/>
          <w:lang w:eastAsia="zh-TW"/>
        </w:rPr>
        <w:tab/>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780"/>
        <w:gridCol w:w="2340"/>
      </w:tblGrid>
      <w:tr w:rsidR="00876B2A">
        <w:tc>
          <w:tcPr>
            <w:tcW w:w="2520" w:type="dxa"/>
          </w:tcPr>
          <w:p w:rsidR="00876B2A" w:rsidRDefault="00876B2A" w:rsidP="00876B2A">
            <w:pPr>
              <w:pStyle w:val="Tabletext"/>
              <w:keepLines w:val="0"/>
              <w:spacing w:after="0" w:line="240" w:lineRule="auto"/>
              <w:jc w:val="center"/>
              <w:rPr>
                <w:rFonts w:hint="eastAsia"/>
                <w:b/>
                <w:lang w:eastAsia="zh-TW"/>
              </w:rPr>
            </w:pPr>
            <w:r>
              <w:rPr>
                <w:rFonts w:hint="eastAsia"/>
                <w:b/>
                <w:bCs/>
                <w:lang w:eastAsia="zh-TW"/>
              </w:rPr>
              <w:t>畫面欄位</w:t>
            </w:r>
          </w:p>
        </w:tc>
        <w:tc>
          <w:tcPr>
            <w:tcW w:w="3780" w:type="dxa"/>
          </w:tcPr>
          <w:p w:rsidR="00876B2A" w:rsidRDefault="00876B2A" w:rsidP="00876B2A">
            <w:pPr>
              <w:pStyle w:val="Tabletext"/>
              <w:keepLines w:val="0"/>
              <w:spacing w:after="0" w:line="240" w:lineRule="auto"/>
              <w:jc w:val="center"/>
              <w:rPr>
                <w:rFonts w:hint="eastAsia"/>
                <w:b/>
                <w:lang w:eastAsia="zh-TW"/>
              </w:rPr>
            </w:pPr>
            <w:r>
              <w:rPr>
                <w:rFonts w:hint="eastAsia"/>
                <w:b/>
                <w:bCs/>
                <w:lang w:eastAsia="zh-TW"/>
              </w:rPr>
              <w:t>資料來源</w:t>
            </w:r>
          </w:p>
        </w:tc>
        <w:tc>
          <w:tcPr>
            <w:tcW w:w="2340" w:type="dxa"/>
          </w:tcPr>
          <w:p w:rsidR="00876B2A" w:rsidRDefault="00876B2A" w:rsidP="00876B2A">
            <w:pPr>
              <w:pStyle w:val="Tabletext"/>
              <w:keepLines w:val="0"/>
              <w:spacing w:after="0" w:line="240" w:lineRule="auto"/>
              <w:rPr>
                <w:rFonts w:hint="eastAsia"/>
                <w:b/>
                <w:lang w:eastAsia="zh-TW"/>
              </w:rPr>
            </w:pPr>
            <w:r>
              <w:rPr>
                <w:rFonts w:hint="eastAsia"/>
                <w:b/>
                <w:lang w:eastAsia="zh-TW"/>
              </w:rPr>
              <w:t>特殊限制</w:t>
            </w: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受理編號</w:t>
            </w:r>
          </w:p>
        </w:tc>
        <w:tc>
          <w:tcPr>
            <w:tcW w:w="3780" w:type="dxa"/>
          </w:tcPr>
          <w:p w:rsidR="00876B2A" w:rsidRDefault="00876B2A" w:rsidP="00876B2A">
            <w:pPr>
              <w:pStyle w:val="Tabletext"/>
              <w:keepLines w:val="0"/>
              <w:spacing w:after="0" w:line="240" w:lineRule="auto"/>
              <w:rPr>
                <w:rFonts w:hint="eastAsia"/>
                <w:bCs/>
                <w:lang w:eastAsia="zh-TW"/>
              </w:rPr>
            </w:pPr>
            <w:r>
              <w:rPr>
                <w:rFonts w:hint="eastAsia"/>
                <w:bCs/>
                <w:lang w:eastAsia="zh-TW"/>
              </w:rPr>
              <w:t>輸入參數</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保單號碼</w:t>
            </w:r>
          </w:p>
        </w:tc>
        <w:tc>
          <w:tcPr>
            <w:tcW w:w="3780" w:type="dxa"/>
          </w:tcPr>
          <w:p w:rsidR="00876B2A" w:rsidRDefault="00876B2A" w:rsidP="00876B2A">
            <w:pPr>
              <w:pStyle w:val="Tabletext"/>
              <w:keepLines w:val="0"/>
              <w:spacing w:after="0" w:line="240" w:lineRule="auto"/>
              <w:rPr>
                <w:rFonts w:hint="eastAsia"/>
                <w:bCs/>
                <w:lang w:eastAsia="zh-TW"/>
              </w:rPr>
            </w:pPr>
            <w:r>
              <w:rPr>
                <w:rFonts w:hint="eastAsia"/>
                <w:bCs/>
                <w:lang w:eastAsia="zh-TW"/>
              </w:rPr>
              <w:t>前</w:t>
            </w:r>
            <w:r>
              <w:rPr>
                <w:rFonts w:hint="eastAsia"/>
                <w:bCs/>
                <w:lang w:eastAsia="zh-TW"/>
              </w:rPr>
              <w:t xml:space="preserve"> STEP</w:t>
            </w:r>
            <w:r>
              <w:rPr>
                <w:rFonts w:hint="eastAsia"/>
                <w:bCs/>
                <w:lang w:eastAsia="zh-TW"/>
              </w:rPr>
              <w:t>所抓出</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給付總額</w:t>
            </w:r>
          </w:p>
        </w:tc>
        <w:tc>
          <w:tcPr>
            <w:tcW w:w="3780" w:type="dxa"/>
          </w:tcPr>
          <w:p w:rsidR="00876B2A" w:rsidRDefault="00876B2A" w:rsidP="00876B2A">
            <w:pPr>
              <w:pStyle w:val="Tabletext"/>
              <w:keepLines w:val="0"/>
              <w:spacing w:after="0" w:line="240" w:lineRule="auto"/>
              <w:rPr>
                <w:rFonts w:hint="eastAsia"/>
                <w:bCs/>
                <w:lang w:eastAsia="zh-TW"/>
              </w:rPr>
            </w:pPr>
            <w:r>
              <w:rPr>
                <w:rFonts w:hint="eastAsia"/>
                <w:bCs/>
                <w:lang w:eastAsia="zh-TW"/>
              </w:rPr>
              <w:t>前</w:t>
            </w:r>
            <w:r>
              <w:rPr>
                <w:rFonts w:hint="eastAsia"/>
                <w:bCs/>
                <w:lang w:eastAsia="zh-TW"/>
              </w:rPr>
              <w:t xml:space="preserve"> STEP</w:t>
            </w:r>
            <w:r>
              <w:rPr>
                <w:rFonts w:hint="eastAsia"/>
                <w:bCs/>
                <w:lang w:eastAsia="zh-TW"/>
              </w:rPr>
              <w:t>所抓出該</w:t>
            </w:r>
            <w:r>
              <w:rPr>
                <w:rFonts w:hint="eastAsia"/>
                <w:bCs/>
                <w:lang w:eastAsia="zh-TW"/>
              </w:rPr>
              <w:t>GROUP</w:t>
            </w:r>
            <w:r>
              <w:rPr>
                <w:rFonts w:hint="eastAsia"/>
                <w:bCs/>
                <w:lang w:eastAsia="zh-TW"/>
              </w:rPr>
              <w:t>保單號碼</w:t>
            </w:r>
            <w:r>
              <w:rPr>
                <w:rFonts w:hint="eastAsia"/>
                <w:bCs/>
                <w:lang w:eastAsia="zh-TW"/>
              </w:rPr>
              <w:t xml:space="preserve"> </w:t>
            </w:r>
            <w:r>
              <w:rPr>
                <w:rFonts w:hint="eastAsia"/>
                <w:bCs/>
                <w:lang w:eastAsia="zh-TW"/>
              </w:rPr>
              <w:t>所有</w:t>
            </w:r>
            <w:r>
              <w:rPr>
                <w:rFonts w:hint="eastAsia"/>
                <w:bCs/>
                <w:lang w:eastAsia="zh-TW"/>
              </w:rPr>
              <w:t xml:space="preserve"> </w:t>
            </w:r>
            <w:r>
              <w:rPr>
                <w:rFonts w:hint="eastAsia"/>
                <w:bCs/>
                <w:lang w:eastAsia="zh-TW"/>
              </w:rPr>
              <w:t>給付金額</w:t>
            </w:r>
            <w:r>
              <w:rPr>
                <w:rFonts w:hint="eastAsia"/>
                <w:bCs/>
                <w:lang w:eastAsia="zh-TW"/>
              </w:rPr>
              <w:t xml:space="preserve"> </w:t>
            </w:r>
            <w:r>
              <w:rPr>
                <w:rFonts w:hint="eastAsia"/>
                <w:bCs/>
                <w:lang w:eastAsia="zh-TW"/>
              </w:rPr>
              <w:t>的總和</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受款人分配</w:t>
            </w:r>
            <w:r>
              <w:rPr>
                <w:rFonts w:hint="eastAsia"/>
                <w:lang w:eastAsia="zh-TW"/>
              </w:rPr>
              <w:t>BTN</w:t>
            </w:r>
          </w:p>
        </w:tc>
        <w:tc>
          <w:tcPr>
            <w:tcW w:w="3780" w:type="dxa"/>
          </w:tcPr>
          <w:p w:rsidR="00876B2A" w:rsidRDefault="00876B2A" w:rsidP="00876B2A">
            <w:pPr>
              <w:pStyle w:val="Tabletext"/>
              <w:keepLines w:val="0"/>
              <w:spacing w:after="0" w:line="240" w:lineRule="auto"/>
              <w:rPr>
                <w:rFonts w:hint="eastAsia"/>
                <w:bCs/>
                <w:lang w:eastAsia="zh-TW"/>
              </w:rPr>
            </w:pPr>
          </w:p>
        </w:tc>
        <w:tc>
          <w:tcPr>
            <w:tcW w:w="2340" w:type="dxa"/>
          </w:tcPr>
          <w:p w:rsidR="00876B2A" w:rsidRDefault="00543E6B" w:rsidP="00876B2A">
            <w:pPr>
              <w:pStyle w:val="Tabletext"/>
              <w:keepLines w:val="0"/>
              <w:spacing w:after="0" w:line="240" w:lineRule="auto"/>
              <w:rPr>
                <w:rFonts w:hint="eastAsia"/>
                <w:bCs/>
                <w:lang w:eastAsia="zh-TW"/>
              </w:rPr>
            </w:pPr>
            <w:r>
              <w:rPr>
                <w:rFonts w:hint="eastAsia"/>
                <w:bCs/>
                <w:lang w:eastAsia="zh-TW"/>
              </w:rPr>
              <w:t>DISABLE</w:t>
            </w: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受款人姓名</w:t>
            </w:r>
          </w:p>
        </w:tc>
        <w:tc>
          <w:tcPr>
            <w:tcW w:w="3780" w:type="dxa"/>
          </w:tcPr>
          <w:p w:rsidR="00876B2A" w:rsidRDefault="00543E6B" w:rsidP="00876B2A">
            <w:pPr>
              <w:pStyle w:val="Tabletext"/>
              <w:keepLines w:val="0"/>
              <w:spacing w:after="0" w:line="240" w:lineRule="auto"/>
              <w:rPr>
                <w:rFonts w:hint="eastAsia"/>
                <w:bCs/>
                <w:lang w:eastAsia="zh-TW"/>
              </w:rPr>
            </w:pPr>
            <w:r>
              <w:rPr>
                <w:rFonts w:hint="eastAsia"/>
                <w:bCs/>
                <w:lang w:eastAsia="zh-TW"/>
              </w:rPr>
              <w:t>DTAAB002</w:t>
            </w:r>
            <w:r w:rsidR="00876B2A">
              <w:rPr>
                <w:rFonts w:hint="eastAsia"/>
                <w:bCs/>
                <w:lang w:eastAsia="zh-TW"/>
              </w:rPr>
              <w:t>.</w:t>
            </w:r>
            <w:r>
              <w:rPr>
                <w:rFonts w:hint="eastAsia"/>
                <w:bCs/>
                <w:lang w:eastAsia="zh-TW"/>
              </w:rPr>
              <w:t>受款人</w:t>
            </w:r>
            <w:r w:rsidR="00876B2A">
              <w:rPr>
                <w:rFonts w:hint="eastAsia"/>
                <w:bCs/>
                <w:lang w:eastAsia="zh-TW"/>
              </w:rPr>
              <w:t>姓名</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受款人</w:t>
            </w:r>
            <w:r>
              <w:rPr>
                <w:rFonts w:hint="eastAsia"/>
                <w:lang w:eastAsia="zh-TW"/>
              </w:rPr>
              <w:t>ID</w:t>
            </w:r>
          </w:p>
        </w:tc>
        <w:tc>
          <w:tcPr>
            <w:tcW w:w="3780" w:type="dxa"/>
          </w:tcPr>
          <w:p w:rsidR="00876B2A" w:rsidRDefault="00543E6B" w:rsidP="00876B2A">
            <w:pPr>
              <w:pStyle w:val="Tabletext"/>
              <w:keepLines w:val="0"/>
              <w:spacing w:after="0" w:line="240" w:lineRule="auto"/>
              <w:rPr>
                <w:rFonts w:hint="eastAsia"/>
                <w:bCs/>
                <w:lang w:eastAsia="zh-TW"/>
              </w:rPr>
            </w:pPr>
            <w:r>
              <w:rPr>
                <w:rFonts w:hint="eastAsia"/>
                <w:bCs/>
                <w:lang w:eastAsia="zh-TW"/>
              </w:rPr>
              <w:t>DTAAB002</w:t>
            </w:r>
            <w:r w:rsidR="00876B2A">
              <w:rPr>
                <w:rFonts w:hint="eastAsia"/>
                <w:bCs/>
                <w:lang w:eastAsia="zh-TW"/>
              </w:rPr>
              <w:t>.</w:t>
            </w:r>
            <w:r>
              <w:rPr>
                <w:rFonts w:hint="eastAsia"/>
                <w:bCs/>
                <w:lang w:eastAsia="zh-TW"/>
              </w:rPr>
              <w:t>受款人</w:t>
            </w:r>
            <w:r w:rsidR="00876B2A">
              <w:rPr>
                <w:rFonts w:hint="eastAsia"/>
                <w:bCs/>
                <w:lang w:eastAsia="zh-TW"/>
              </w:rPr>
              <w:t>ID</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給付比例</w:t>
            </w:r>
          </w:p>
        </w:tc>
        <w:tc>
          <w:tcPr>
            <w:tcW w:w="3780" w:type="dxa"/>
          </w:tcPr>
          <w:p w:rsidR="00876B2A" w:rsidRDefault="00543E6B" w:rsidP="00876B2A">
            <w:pPr>
              <w:pStyle w:val="Tabletext"/>
              <w:keepLines w:val="0"/>
              <w:spacing w:after="0" w:line="240" w:lineRule="auto"/>
              <w:rPr>
                <w:rFonts w:hint="eastAsia"/>
                <w:bCs/>
                <w:lang w:eastAsia="zh-TW"/>
              </w:rPr>
            </w:pPr>
            <w:r>
              <w:rPr>
                <w:rFonts w:hint="eastAsia"/>
                <w:bCs/>
                <w:lang w:eastAsia="zh-TW"/>
              </w:rPr>
              <w:t>DTAAB002.</w:t>
            </w:r>
            <w:r>
              <w:rPr>
                <w:rFonts w:hint="eastAsia"/>
                <w:bCs/>
                <w:lang w:eastAsia="zh-TW"/>
              </w:rPr>
              <w:t>給付比例</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理賠金額</w:t>
            </w:r>
          </w:p>
        </w:tc>
        <w:tc>
          <w:tcPr>
            <w:tcW w:w="3780" w:type="dxa"/>
          </w:tcPr>
          <w:p w:rsidR="00876B2A" w:rsidRDefault="00543E6B" w:rsidP="00876B2A">
            <w:pPr>
              <w:pStyle w:val="Tabletext"/>
              <w:keepLines w:val="0"/>
              <w:spacing w:after="0" w:line="240" w:lineRule="auto"/>
              <w:rPr>
                <w:rFonts w:hint="eastAsia"/>
                <w:bCs/>
                <w:lang w:eastAsia="zh-TW"/>
              </w:rPr>
            </w:pPr>
            <w:r>
              <w:rPr>
                <w:rFonts w:hint="eastAsia"/>
                <w:bCs/>
                <w:lang w:eastAsia="zh-TW"/>
              </w:rPr>
              <w:t>DTAAB002.</w:t>
            </w:r>
            <w:r>
              <w:rPr>
                <w:rFonts w:hint="eastAsia"/>
                <w:bCs/>
                <w:lang w:eastAsia="zh-TW"/>
              </w:rPr>
              <w:t>給付金額</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暫收碼</w:t>
            </w:r>
          </w:p>
        </w:tc>
        <w:tc>
          <w:tcPr>
            <w:tcW w:w="3780" w:type="dxa"/>
          </w:tcPr>
          <w:p w:rsidR="00876B2A" w:rsidRDefault="00543E6B" w:rsidP="00876B2A">
            <w:pPr>
              <w:pStyle w:val="Tabletext"/>
              <w:keepLines w:val="0"/>
              <w:spacing w:after="0" w:line="240" w:lineRule="auto"/>
              <w:rPr>
                <w:rFonts w:hint="eastAsia"/>
                <w:bCs/>
                <w:lang w:eastAsia="zh-TW"/>
              </w:rPr>
            </w:pPr>
            <w:r>
              <w:rPr>
                <w:rFonts w:hint="eastAsia"/>
                <w:bCs/>
                <w:lang w:eastAsia="zh-TW"/>
              </w:rPr>
              <w:t>DTAAB002.</w:t>
            </w:r>
            <w:r>
              <w:rPr>
                <w:rFonts w:hint="eastAsia"/>
                <w:bCs/>
                <w:lang w:eastAsia="zh-TW"/>
              </w:rPr>
              <w:t>暫收碼</w:t>
            </w:r>
          </w:p>
        </w:tc>
        <w:tc>
          <w:tcPr>
            <w:tcW w:w="2340" w:type="dxa"/>
          </w:tcPr>
          <w:p w:rsidR="00876B2A" w:rsidRDefault="00876B2A" w:rsidP="00876B2A">
            <w:pPr>
              <w:pStyle w:val="Tabletext"/>
              <w:keepLines w:val="0"/>
              <w:spacing w:after="0" w:line="240" w:lineRule="auto"/>
              <w:rPr>
                <w:rFonts w:hint="eastAsia"/>
                <w:bCs/>
                <w:lang w:eastAsia="zh-TW"/>
              </w:rPr>
            </w:pPr>
          </w:p>
        </w:tc>
      </w:tr>
      <w:tr w:rsidR="00876B2A">
        <w:tc>
          <w:tcPr>
            <w:tcW w:w="2520" w:type="dxa"/>
          </w:tcPr>
          <w:p w:rsidR="00876B2A" w:rsidRDefault="00876B2A" w:rsidP="00876B2A">
            <w:pPr>
              <w:pStyle w:val="Tabletext"/>
              <w:keepLines w:val="0"/>
              <w:spacing w:after="0" w:line="240" w:lineRule="auto"/>
              <w:ind w:left="480"/>
              <w:rPr>
                <w:rFonts w:hint="eastAsia"/>
                <w:lang w:eastAsia="zh-TW"/>
              </w:rPr>
            </w:pPr>
            <w:r>
              <w:rPr>
                <w:rFonts w:hint="eastAsia"/>
                <w:lang w:eastAsia="zh-TW"/>
              </w:rPr>
              <w:t>完成表示</w:t>
            </w:r>
          </w:p>
        </w:tc>
        <w:tc>
          <w:tcPr>
            <w:tcW w:w="3780" w:type="dxa"/>
          </w:tcPr>
          <w:p w:rsidR="00876B2A" w:rsidRDefault="00876B2A" w:rsidP="00876B2A">
            <w:pPr>
              <w:pStyle w:val="Tabletext"/>
              <w:keepLines w:val="0"/>
              <w:spacing w:after="0" w:line="240" w:lineRule="auto"/>
              <w:rPr>
                <w:rFonts w:hint="eastAsia"/>
                <w:bCs/>
                <w:lang w:eastAsia="zh-TW"/>
              </w:rPr>
            </w:pPr>
          </w:p>
        </w:tc>
        <w:tc>
          <w:tcPr>
            <w:tcW w:w="2340" w:type="dxa"/>
          </w:tcPr>
          <w:p w:rsidR="00876B2A" w:rsidRDefault="00876B2A" w:rsidP="00876B2A">
            <w:pPr>
              <w:pStyle w:val="Tabletext"/>
              <w:keepLines w:val="0"/>
              <w:spacing w:after="0" w:line="240" w:lineRule="auto"/>
              <w:rPr>
                <w:rFonts w:hint="eastAsia"/>
                <w:bCs/>
                <w:lang w:eastAsia="zh-TW"/>
              </w:rPr>
            </w:pPr>
            <w:r>
              <w:rPr>
                <w:rFonts w:hint="eastAsia"/>
                <w:bCs/>
                <w:lang w:eastAsia="zh-TW"/>
              </w:rPr>
              <w:t>HIDDEN</w:t>
            </w:r>
          </w:p>
        </w:tc>
      </w:tr>
      <w:tr w:rsidR="00E4707F" w:rsidTr="00003603">
        <w:tc>
          <w:tcPr>
            <w:tcW w:w="2520" w:type="dxa"/>
          </w:tcPr>
          <w:p w:rsidR="00E4707F" w:rsidRDefault="00E4707F" w:rsidP="00003603">
            <w:pPr>
              <w:pStyle w:val="Tabletext"/>
              <w:keepLines w:val="0"/>
              <w:spacing w:after="0" w:line="240" w:lineRule="auto"/>
              <w:ind w:left="480"/>
              <w:rPr>
                <w:rFonts w:hint="eastAsia"/>
                <w:lang w:eastAsia="zh-TW"/>
              </w:rPr>
            </w:pPr>
            <w:r>
              <w:rPr>
                <w:rFonts w:hint="eastAsia"/>
                <w:lang w:eastAsia="zh-TW"/>
              </w:rPr>
              <w:t>延滯息</w:t>
            </w:r>
          </w:p>
        </w:tc>
        <w:tc>
          <w:tcPr>
            <w:tcW w:w="3780" w:type="dxa"/>
          </w:tcPr>
          <w:p w:rsidR="00E4707F" w:rsidRDefault="00E4707F" w:rsidP="00003603">
            <w:pPr>
              <w:pStyle w:val="Tabletext"/>
              <w:keepLines w:val="0"/>
              <w:spacing w:after="0" w:line="240" w:lineRule="auto"/>
              <w:rPr>
                <w:rFonts w:hint="eastAsia"/>
                <w:bCs/>
                <w:lang w:eastAsia="zh-TW"/>
              </w:rPr>
            </w:pPr>
            <w:r>
              <w:rPr>
                <w:rFonts w:hint="eastAsia"/>
                <w:bCs/>
                <w:lang w:eastAsia="zh-TW"/>
              </w:rPr>
              <w:t>DTAAB002.</w:t>
            </w:r>
            <w:r>
              <w:rPr>
                <w:rFonts w:hint="eastAsia"/>
                <w:bCs/>
                <w:lang w:eastAsia="zh-TW"/>
              </w:rPr>
              <w:t>延滯息</w:t>
            </w:r>
          </w:p>
        </w:tc>
        <w:tc>
          <w:tcPr>
            <w:tcW w:w="2340" w:type="dxa"/>
          </w:tcPr>
          <w:p w:rsidR="00E4707F" w:rsidRDefault="00E4707F" w:rsidP="00003603">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 xml:space="preserve"> </w:t>
            </w:r>
          </w:p>
          <w:p w:rsidR="00E4707F" w:rsidRDefault="00E4707F" w:rsidP="00003603">
            <w:pPr>
              <w:pStyle w:val="Tabletext"/>
              <w:keepLines w:val="0"/>
              <w:spacing w:after="0" w:line="240" w:lineRule="auto"/>
              <w:rPr>
                <w:rFonts w:hint="eastAsia"/>
                <w:bCs/>
                <w:lang w:eastAsia="zh-TW"/>
              </w:rPr>
            </w:pPr>
            <w:r>
              <w:rPr>
                <w:rFonts w:hint="eastAsia"/>
                <w:bCs/>
                <w:lang w:eastAsia="zh-TW"/>
              </w:rPr>
              <w:t>才顯示</w:t>
            </w:r>
          </w:p>
        </w:tc>
      </w:tr>
      <w:tr w:rsidR="00E4707F" w:rsidTr="00003603">
        <w:tc>
          <w:tcPr>
            <w:tcW w:w="2520" w:type="dxa"/>
          </w:tcPr>
          <w:p w:rsidR="00E4707F" w:rsidRDefault="00E4707F" w:rsidP="00003603">
            <w:pPr>
              <w:pStyle w:val="Tabletext"/>
              <w:keepLines w:val="0"/>
              <w:spacing w:after="0" w:line="240" w:lineRule="auto"/>
              <w:ind w:left="480"/>
              <w:rPr>
                <w:rFonts w:hint="eastAsia"/>
                <w:lang w:eastAsia="zh-TW"/>
              </w:rPr>
            </w:pPr>
            <w:r>
              <w:rPr>
                <w:rFonts w:hint="eastAsia"/>
                <w:lang w:eastAsia="zh-TW"/>
              </w:rPr>
              <w:t>延滯息所得稅</w:t>
            </w:r>
          </w:p>
        </w:tc>
        <w:tc>
          <w:tcPr>
            <w:tcW w:w="3780" w:type="dxa"/>
          </w:tcPr>
          <w:p w:rsidR="00E4707F" w:rsidRDefault="00E4707F" w:rsidP="00003603">
            <w:pPr>
              <w:pStyle w:val="Tabletext"/>
              <w:keepLines w:val="0"/>
              <w:spacing w:after="0" w:line="240" w:lineRule="auto"/>
              <w:rPr>
                <w:rFonts w:hint="eastAsia"/>
                <w:bCs/>
                <w:lang w:eastAsia="zh-TW"/>
              </w:rPr>
            </w:pPr>
            <w:r>
              <w:rPr>
                <w:rFonts w:hint="eastAsia"/>
                <w:bCs/>
                <w:lang w:eastAsia="zh-TW"/>
              </w:rPr>
              <w:t>DTAAB002.</w:t>
            </w:r>
            <w:r>
              <w:rPr>
                <w:rFonts w:hint="eastAsia"/>
                <w:bCs/>
                <w:lang w:eastAsia="zh-TW"/>
              </w:rPr>
              <w:t>延滯息所得稅</w:t>
            </w:r>
          </w:p>
        </w:tc>
        <w:tc>
          <w:tcPr>
            <w:tcW w:w="2340" w:type="dxa"/>
          </w:tcPr>
          <w:p w:rsidR="00E4707F" w:rsidRDefault="00E4707F" w:rsidP="00003603">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 xml:space="preserve"> </w:t>
            </w:r>
          </w:p>
          <w:p w:rsidR="00E4707F" w:rsidRDefault="00E4707F" w:rsidP="00003603">
            <w:pPr>
              <w:pStyle w:val="Tabletext"/>
              <w:keepLines w:val="0"/>
              <w:spacing w:after="0" w:line="240" w:lineRule="auto"/>
              <w:rPr>
                <w:rFonts w:hint="eastAsia"/>
                <w:bCs/>
                <w:lang w:eastAsia="zh-TW"/>
              </w:rPr>
            </w:pPr>
            <w:r>
              <w:rPr>
                <w:rFonts w:hint="eastAsia"/>
                <w:bCs/>
                <w:lang w:eastAsia="zh-TW"/>
              </w:rPr>
              <w:t>才顯示</w:t>
            </w:r>
          </w:p>
        </w:tc>
      </w:tr>
      <w:tr w:rsidR="00E4707F" w:rsidTr="00003603">
        <w:tc>
          <w:tcPr>
            <w:tcW w:w="2520" w:type="dxa"/>
          </w:tcPr>
          <w:p w:rsidR="00E4707F" w:rsidRDefault="00E4707F" w:rsidP="00003603">
            <w:pPr>
              <w:pStyle w:val="Tabletext"/>
              <w:keepLines w:val="0"/>
              <w:spacing w:after="0" w:line="240" w:lineRule="auto"/>
              <w:ind w:left="480"/>
              <w:rPr>
                <w:rFonts w:hint="eastAsia"/>
                <w:lang w:eastAsia="zh-TW"/>
              </w:rPr>
            </w:pPr>
            <w:r>
              <w:rPr>
                <w:rFonts w:hint="eastAsia"/>
                <w:lang w:eastAsia="zh-TW"/>
              </w:rPr>
              <w:t>補充保費</w:t>
            </w:r>
          </w:p>
        </w:tc>
        <w:tc>
          <w:tcPr>
            <w:tcW w:w="3780" w:type="dxa"/>
          </w:tcPr>
          <w:p w:rsidR="00E4707F" w:rsidRDefault="00E4707F" w:rsidP="00003603">
            <w:pPr>
              <w:pStyle w:val="Tabletext"/>
              <w:keepLines w:val="0"/>
              <w:spacing w:after="0" w:line="240" w:lineRule="auto"/>
              <w:rPr>
                <w:rFonts w:hint="eastAsia"/>
                <w:bCs/>
                <w:lang w:eastAsia="zh-TW"/>
              </w:rPr>
            </w:pPr>
            <w:r>
              <w:rPr>
                <w:rFonts w:hint="eastAsia"/>
                <w:bCs/>
                <w:lang w:eastAsia="zh-TW"/>
              </w:rPr>
              <w:t>DTAAB002.</w:t>
            </w:r>
            <w:r>
              <w:rPr>
                <w:rFonts w:hint="eastAsia"/>
                <w:bCs/>
                <w:lang w:eastAsia="zh-TW"/>
              </w:rPr>
              <w:t>補充保費</w:t>
            </w:r>
          </w:p>
        </w:tc>
        <w:tc>
          <w:tcPr>
            <w:tcW w:w="2340" w:type="dxa"/>
          </w:tcPr>
          <w:p w:rsidR="00E4707F" w:rsidRDefault="00E4707F" w:rsidP="00003603">
            <w:pPr>
              <w:pStyle w:val="Tabletext"/>
              <w:keepLines w:val="0"/>
              <w:spacing w:after="0" w:line="240" w:lineRule="auto"/>
              <w:rPr>
                <w:rFonts w:hint="eastAsia"/>
                <w:bCs/>
                <w:lang w:eastAsia="zh-TW"/>
              </w:rPr>
            </w:pPr>
            <w:r>
              <w:rPr>
                <w:rFonts w:hint="eastAsia"/>
                <w:bCs/>
                <w:lang w:eastAsia="zh-TW"/>
              </w:rPr>
              <w:t xml:space="preserve">IF </w:t>
            </w:r>
            <w:r>
              <w:rPr>
                <w:rFonts w:hint="eastAsia"/>
                <w:bCs/>
                <w:lang w:eastAsia="zh-TW"/>
              </w:rPr>
              <w:t>索賠類別</w:t>
            </w:r>
            <w:r>
              <w:rPr>
                <w:rFonts w:hint="eastAsia"/>
                <w:bCs/>
                <w:lang w:eastAsia="zh-TW"/>
              </w:rPr>
              <w:t xml:space="preserve"> = </w:t>
            </w:r>
            <w:r>
              <w:rPr>
                <w:bCs/>
                <w:lang w:eastAsia="zh-TW"/>
              </w:rPr>
              <w:t>‘</w:t>
            </w:r>
            <w:r>
              <w:rPr>
                <w:rFonts w:hint="eastAsia"/>
                <w:bCs/>
                <w:lang w:eastAsia="zh-TW"/>
              </w:rPr>
              <w:t>Z</w:t>
            </w:r>
            <w:r>
              <w:rPr>
                <w:bCs/>
                <w:lang w:eastAsia="zh-TW"/>
              </w:rPr>
              <w:t>’</w:t>
            </w:r>
            <w:r>
              <w:rPr>
                <w:rFonts w:hint="eastAsia"/>
                <w:bCs/>
                <w:lang w:eastAsia="zh-TW"/>
              </w:rPr>
              <w:t xml:space="preserve"> </w:t>
            </w:r>
          </w:p>
          <w:p w:rsidR="00E4707F" w:rsidRDefault="00E4707F" w:rsidP="00003603">
            <w:pPr>
              <w:pStyle w:val="Tabletext"/>
              <w:keepLines w:val="0"/>
              <w:spacing w:after="0" w:line="240" w:lineRule="auto"/>
              <w:rPr>
                <w:rFonts w:hint="eastAsia"/>
                <w:bCs/>
                <w:lang w:eastAsia="zh-TW"/>
              </w:rPr>
            </w:pPr>
            <w:r>
              <w:rPr>
                <w:rFonts w:hint="eastAsia"/>
                <w:bCs/>
                <w:lang w:eastAsia="zh-TW"/>
              </w:rPr>
              <w:t>才顯示</w:t>
            </w:r>
          </w:p>
        </w:tc>
      </w:tr>
    </w:tbl>
    <w:p w:rsidR="00E277B6" w:rsidRDefault="00E277B6" w:rsidP="007A5D6D">
      <w:pPr>
        <w:pStyle w:val="Tabletext"/>
        <w:keepLines w:val="0"/>
        <w:spacing w:after="0" w:line="240" w:lineRule="auto"/>
        <w:ind w:left="425"/>
        <w:rPr>
          <w:rFonts w:hint="eastAsia"/>
          <w:kern w:val="2"/>
          <w:szCs w:val="24"/>
          <w:lang w:eastAsia="zh-TW"/>
        </w:rPr>
      </w:pPr>
    </w:p>
    <w:p w:rsidR="0065774E" w:rsidRDefault="00D65DD3" w:rsidP="0065774E">
      <w:pPr>
        <w:pStyle w:val="Tabletext"/>
        <w:keepLines w:val="0"/>
        <w:numPr>
          <w:ilvl w:val="0"/>
          <w:numId w:val="2"/>
        </w:numPr>
        <w:spacing w:after="0" w:line="240" w:lineRule="auto"/>
        <w:rPr>
          <w:rFonts w:hint="eastAsia"/>
          <w:b/>
          <w:bCs/>
          <w:color w:val="008000"/>
          <w:lang w:eastAsia="zh-TW"/>
        </w:rPr>
      </w:pPr>
      <w:r>
        <w:rPr>
          <w:rFonts w:hint="eastAsia"/>
          <w:b/>
          <w:bCs/>
          <w:color w:val="008000"/>
          <w:lang w:eastAsia="zh-TW"/>
        </w:rPr>
        <w:t>受</w:t>
      </w:r>
      <w:r w:rsidR="009B2545">
        <w:rPr>
          <w:rFonts w:hint="eastAsia"/>
          <w:b/>
          <w:bCs/>
          <w:color w:val="008000"/>
          <w:lang w:eastAsia="zh-TW"/>
        </w:rPr>
        <w:t>益</w:t>
      </w:r>
      <w:r>
        <w:rPr>
          <w:rFonts w:hint="eastAsia"/>
          <w:b/>
          <w:bCs/>
          <w:color w:val="008000"/>
          <w:lang w:eastAsia="zh-TW"/>
        </w:rPr>
        <w:t>人分配</w:t>
      </w:r>
    </w:p>
    <w:p w:rsidR="00BE0D18" w:rsidRDefault="00D65DD3" w:rsidP="00BE0D18">
      <w:pPr>
        <w:pStyle w:val="Tabletext"/>
        <w:keepLines w:val="0"/>
        <w:numPr>
          <w:ilvl w:val="1"/>
          <w:numId w:val="2"/>
        </w:numPr>
        <w:spacing w:after="0" w:line="240" w:lineRule="auto"/>
        <w:rPr>
          <w:rFonts w:hint="eastAsia"/>
          <w:kern w:val="2"/>
          <w:szCs w:val="24"/>
          <w:lang w:eastAsia="zh-TW"/>
        </w:rPr>
      </w:pPr>
      <w:r>
        <w:rPr>
          <w:rFonts w:hint="eastAsia"/>
          <w:kern w:val="2"/>
          <w:szCs w:val="24"/>
          <w:lang w:eastAsia="zh-TW"/>
        </w:rPr>
        <w:t>連結至</w:t>
      </w:r>
      <w:r>
        <w:rPr>
          <w:rFonts w:hint="eastAsia"/>
          <w:kern w:val="2"/>
          <w:szCs w:val="24"/>
          <w:lang w:eastAsia="zh-TW"/>
        </w:rPr>
        <w:t xml:space="preserve"> AAB10401</w:t>
      </w:r>
      <w:r w:rsidR="00BE0D18">
        <w:rPr>
          <w:rFonts w:hint="eastAsia"/>
          <w:kern w:val="2"/>
          <w:szCs w:val="24"/>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D65DD3">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D65DD3" w:rsidRDefault="00D65DD3" w:rsidP="000E2732">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D65DD3" w:rsidRDefault="00D65DD3" w:rsidP="000E2732">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Default="00D65DD3" w:rsidP="000E2732">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Default="00D65DD3" w:rsidP="000E2732">
            <w:pPr>
              <w:rPr>
                <w:rFonts w:ascii="新細明體" w:hAnsi="新細明體" w:cs="Arial Unicode MS" w:hint="eastAsia"/>
                <w:sz w:val="20"/>
              </w:rPr>
            </w:pPr>
            <w:r>
              <w:rPr>
                <w:rFonts w:ascii="新細明體" w:hAnsi="新細明體" w:cs="Arial Unicode MS" w:hint="eastAsia"/>
                <w:sz w:val="20"/>
              </w:rPr>
              <w:t>輸入參數</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Default="00D65DD3" w:rsidP="000E2732">
            <w:pPr>
              <w:rPr>
                <w:rFonts w:ascii="細明體" w:eastAsia="細明體" w:hAnsi="細明體" w:hint="eastAsia"/>
                <w:sz w:val="20"/>
                <w:szCs w:val="20"/>
              </w:rPr>
            </w:pPr>
            <w:r>
              <w:rPr>
                <w:rFonts w:ascii="細明體" w:eastAsia="細明體" w:hAnsi="細明體" w:hint="eastAsia"/>
                <w:sz w:val="20"/>
                <w:szCs w:val="20"/>
              </w:rPr>
              <w:t>保單號碼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Default="00D65DD3" w:rsidP="000E2732">
            <w:pPr>
              <w:rPr>
                <w:rFonts w:ascii="新細明體" w:hAnsi="新細明體" w:cs="Arial Unicode MS" w:hint="eastAsia"/>
                <w:sz w:val="20"/>
              </w:rPr>
            </w:pPr>
            <w:r>
              <w:rPr>
                <w:rFonts w:ascii="新細明體" w:hAnsi="新細明體" w:cs="Arial Unicode MS" w:hint="eastAsia"/>
                <w:sz w:val="20"/>
              </w:rPr>
              <w:t>畫面</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Default="00D65DD3" w:rsidP="000E2732">
            <w:pPr>
              <w:rPr>
                <w:rFonts w:ascii="細明體" w:eastAsia="細明體" w:hAnsi="細明體" w:hint="eastAsia"/>
                <w:sz w:val="20"/>
                <w:szCs w:val="20"/>
              </w:rPr>
            </w:pPr>
            <w:r>
              <w:rPr>
                <w:rFonts w:ascii="細明體" w:eastAsia="細明體" w:hAnsi="細明體" w:hint="eastAsia"/>
                <w:sz w:val="20"/>
                <w:szCs w:val="20"/>
              </w:rPr>
              <w:t>給付</w:t>
            </w:r>
            <w:r w:rsidR="00F074F7">
              <w:rPr>
                <w:rFonts w:ascii="細明體" w:eastAsia="細明體" w:hAnsi="細明體" w:hint="eastAsia"/>
                <w:sz w:val="20"/>
                <w:szCs w:val="20"/>
              </w:rPr>
              <w:t>總</w:t>
            </w:r>
            <w:r>
              <w:rPr>
                <w:rFonts w:ascii="細明體" w:eastAsia="細明體" w:hAnsi="細明體" w:hint="eastAsia"/>
                <w:sz w:val="20"/>
                <w:szCs w:val="20"/>
              </w:rPr>
              <w:t>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074F7" w:rsidRDefault="004E0565" w:rsidP="00086657">
            <w:pPr>
              <w:rPr>
                <w:rFonts w:ascii="新細明體" w:hAnsi="新細明體" w:cs="Arial Unicode MS" w:hint="eastAsia"/>
                <w:sz w:val="20"/>
              </w:rPr>
            </w:pPr>
            <w:r>
              <w:rPr>
                <w:rFonts w:ascii="新細明體" w:hAnsi="新細明體" w:cs="Arial Unicode MS" w:hint="eastAsia"/>
                <w:sz w:val="20"/>
              </w:rPr>
              <w:t>畫面</w:t>
            </w:r>
            <w:r w:rsidR="00F074F7">
              <w:rPr>
                <w:rFonts w:ascii="新細明體" w:hAnsi="新細明體" w:cs="Arial Unicode MS" w:hint="eastAsia"/>
                <w:sz w:val="20"/>
              </w:rPr>
              <w:t>.給付總額</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Pr="002257F1" w:rsidRDefault="00D65DD3" w:rsidP="000E2732">
            <w:pPr>
              <w:rPr>
                <w:rFonts w:ascii="細明體" w:eastAsia="細明體" w:hAnsi="細明體" w:hint="eastAsia"/>
                <w:strike/>
                <w:sz w:val="20"/>
                <w:szCs w:val="20"/>
              </w:rPr>
            </w:pPr>
            <w:r w:rsidRPr="002257F1">
              <w:rPr>
                <w:rFonts w:ascii="細明體" w:eastAsia="細明體" w:hAnsi="細明體" w:hint="eastAsia"/>
                <w:strike/>
                <w:sz w:val="20"/>
                <w:szCs w:val="20"/>
              </w:rPr>
              <w:t>交易序號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Pr="002257F1" w:rsidRDefault="004E0565" w:rsidP="000E2732">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Pr="002257F1" w:rsidRDefault="00D65DD3" w:rsidP="000E2732">
            <w:pPr>
              <w:rPr>
                <w:rFonts w:ascii="細明體" w:eastAsia="細明體" w:hAnsi="細明體" w:hint="eastAsia"/>
                <w:strike/>
                <w:sz w:val="20"/>
                <w:szCs w:val="20"/>
              </w:rPr>
            </w:pPr>
            <w:r w:rsidRPr="002257F1">
              <w:rPr>
                <w:rFonts w:ascii="細明體" w:eastAsia="細明體" w:hAnsi="細明體" w:hint="eastAsia"/>
                <w:strike/>
                <w:sz w:val="20"/>
                <w:szCs w:val="20"/>
              </w:rPr>
              <w:t>帳務日期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Pr="002257F1" w:rsidRDefault="004E0565" w:rsidP="000E2732">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Pr="002257F1" w:rsidRDefault="00D65DD3" w:rsidP="000E2732">
            <w:pPr>
              <w:rPr>
                <w:rFonts w:ascii="細明體" w:eastAsia="細明體" w:hAnsi="細明體" w:hint="eastAsia"/>
                <w:strike/>
                <w:sz w:val="20"/>
                <w:szCs w:val="20"/>
              </w:rPr>
            </w:pPr>
            <w:r w:rsidRPr="002257F1">
              <w:rPr>
                <w:rFonts w:ascii="細明體" w:eastAsia="細明體" w:hAnsi="細明體" w:hint="eastAsia"/>
                <w:strike/>
                <w:sz w:val="20"/>
                <w:szCs w:val="20"/>
              </w:rPr>
              <w:t>核賠單位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Pr="002257F1" w:rsidRDefault="004E0565" w:rsidP="000E2732">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Pr="002257F1" w:rsidRDefault="00D65DD3" w:rsidP="000E2732">
            <w:pPr>
              <w:rPr>
                <w:rFonts w:ascii="細明體" w:eastAsia="細明體" w:hAnsi="細明體" w:hint="eastAsia"/>
                <w:strike/>
                <w:sz w:val="20"/>
                <w:szCs w:val="20"/>
              </w:rPr>
            </w:pPr>
            <w:r w:rsidRPr="002257F1">
              <w:rPr>
                <w:rFonts w:ascii="細明體" w:eastAsia="細明體" w:hAnsi="細明體" w:hint="eastAsia"/>
                <w:strike/>
                <w:sz w:val="20"/>
                <w:szCs w:val="20"/>
              </w:rPr>
              <w:t>核賠人員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Pr="002257F1" w:rsidRDefault="004E0565" w:rsidP="000E2732">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Pr="002257F1" w:rsidRDefault="00D65DD3" w:rsidP="000E2732">
            <w:pPr>
              <w:rPr>
                <w:rFonts w:ascii="細明體" w:eastAsia="細明體" w:hAnsi="細明體" w:hint="eastAsia"/>
                <w:strike/>
                <w:sz w:val="20"/>
                <w:szCs w:val="20"/>
              </w:rPr>
            </w:pPr>
            <w:r w:rsidRPr="002257F1">
              <w:rPr>
                <w:rFonts w:ascii="細明體" w:eastAsia="細明體" w:hAnsi="細明體" w:hint="eastAsia"/>
                <w:strike/>
                <w:sz w:val="20"/>
                <w:szCs w:val="20"/>
              </w:rPr>
              <w:t>核賠人員姓名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5DD3" w:rsidRPr="002257F1" w:rsidRDefault="004E0565" w:rsidP="000E2732">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D65DD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65DD3" w:rsidRDefault="00D65DD3" w:rsidP="000E2732">
            <w:pPr>
              <w:rPr>
                <w:rFonts w:ascii="細明體" w:eastAsia="細明體" w:hAnsi="細明體" w:hint="eastAsia"/>
                <w:sz w:val="20"/>
                <w:szCs w:val="20"/>
              </w:rPr>
            </w:pPr>
            <w:r>
              <w:rPr>
                <w:rFonts w:ascii="細明體" w:eastAsia="細明體" w:hAnsi="細明體" w:hint="eastAsia"/>
                <w:sz w:val="20"/>
                <w:szCs w:val="20"/>
              </w:rPr>
              <w:t>受益人種類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E2732" w:rsidRDefault="000E2732" w:rsidP="000E2732">
            <w:pPr>
              <w:rPr>
                <w:rFonts w:ascii="新細明體" w:hAnsi="新細明體" w:cs="Arial Unicode MS" w:hint="eastAsia"/>
                <w:sz w:val="20"/>
              </w:rPr>
            </w:pPr>
            <w:r>
              <w:rPr>
                <w:rFonts w:ascii="新細明體" w:hAnsi="新細明體" w:cs="Arial Unicode MS" w:hint="eastAsia"/>
                <w:sz w:val="20"/>
              </w:rPr>
              <w:t xml:space="preserve">IF 該保單所理賠的險別IN </w:t>
            </w:r>
          </w:p>
          <w:p w:rsidR="000E2732" w:rsidRDefault="000E2732" w:rsidP="000E2732">
            <w:pPr>
              <w:rPr>
                <w:rFonts w:ascii="新細明體" w:hAnsi="新細明體" w:cs="Arial Unicode MS" w:hint="eastAsia"/>
                <w:sz w:val="20"/>
              </w:rPr>
            </w:pPr>
            <w:r>
              <w:rPr>
                <w:rFonts w:ascii="新細明體" w:hAnsi="新細明體" w:cs="Arial Unicode MS" w:hint="eastAsia"/>
                <w:sz w:val="20"/>
              </w:rPr>
              <w:t>(</w:t>
            </w:r>
            <w:r>
              <w:rPr>
                <w:rFonts w:ascii="新細明體" w:hAnsi="新細明體" w:cs="Arial Unicode MS"/>
                <w:sz w:val="20"/>
              </w:rPr>
              <w:t>‘</w:t>
            </w:r>
            <w:r>
              <w:rPr>
                <w:rFonts w:ascii="新細明體" w:hAnsi="新細明體" w:cs="Arial Unicode MS" w:hint="eastAsia"/>
                <w:sz w:val="20"/>
              </w:rPr>
              <w:t>AL</w:t>
            </w:r>
            <w:r>
              <w:rPr>
                <w:rFonts w:ascii="新細明體" w:hAnsi="新細明體" w:cs="Arial Unicode MS"/>
                <w:sz w:val="20"/>
              </w:rPr>
              <w:t>’</w:t>
            </w:r>
            <w:r>
              <w:rPr>
                <w:rFonts w:ascii="新細明體" w:hAnsi="新細明體" w:cs="Arial Unicode MS" w:hint="eastAsia"/>
                <w:sz w:val="20"/>
              </w:rPr>
              <w:t xml:space="preserve">, </w:t>
            </w:r>
            <w:r>
              <w:rPr>
                <w:rFonts w:ascii="新細明體" w:hAnsi="新細明體" w:cs="Arial Unicode MS"/>
                <w:sz w:val="20"/>
              </w:rPr>
              <w:t>‘</w:t>
            </w:r>
            <w:r>
              <w:rPr>
                <w:rFonts w:ascii="新細明體" w:hAnsi="新細明體" w:cs="Arial Unicode MS" w:hint="eastAsia"/>
                <w:sz w:val="20"/>
              </w:rPr>
              <w:t>AQ</w:t>
            </w:r>
            <w:r>
              <w:rPr>
                <w:rFonts w:ascii="新細明體" w:hAnsi="新細明體" w:cs="Arial Unicode MS"/>
                <w:sz w:val="20"/>
              </w:rPr>
              <w:t>’</w:t>
            </w:r>
            <w:r>
              <w:rPr>
                <w:rFonts w:ascii="新細明體" w:hAnsi="新細明體" w:cs="Arial Unicode MS" w:hint="eastAsia"/>
                <w:sz w:val="20"/>
              </w:rPr>
              <w:t xml:space="preserve">, </w:t>
            </w:r>
            <w:r>
              <w:rPr>
                <w:rFonts w:ascii="新細明體" w:hAnsi="新細明體" w:cs="Arial Unicode MS"/>
                <w:sz w:val="20"/>
              </w:rPr>
              <w:t>‘</w:t>
            </w:r>
            <w:r>
              <w:rPr>
                <w:rFonts w:ascii="新細明體" w:hAnsi="新細明體" w:cs="Arial Unicode MS" w:hint="eastAsia"/>
                <w:sz w:val="20"/>
              </w:rPr>
              <w:t>B</w:t>
            </w:r>
            <w:smartTag w:uri="urn:schemas-microsoft-com:office:smarttags" w:element="chmetcnv">
              <w:smartTagPr>
                <w:attr w:name="TCSC" w:val="0"/>
                <w:attr w:name="NumberType" w:val="1"/>
                <w:attr w:name="Negative" w:val="False"/>
                <w:attr w:name="HasSpace" w:val="False"/>
                <w:attr w:name="SourceValue" w:val="4"/>
                <w:attr w:name="UnitName" w:val="’"/>
              </w:smartTagPr>
              <w:r>
                <w:rPr>
                  <w:rFonts w:ascii="新細明體" w:hAnsi="新細明體" w:cs="Arial Unicode MS" w:hint="eastAsia"/>
                  <w:sz w:val="20"/>
                </w:rPr>
                <w:t>4</w:t>
              </w:r>
              <w:r>
                <w:rPr>
                  <w:rFonts w:ascii="新細明體" w:hAnsi="新細明體" w:cs="Arial Unicode MS"/>
                  <w:sz w:val="20"/>
                </w:rPr>
                <w:t>’</w:t>
              </w:r>
            </w:smartTag>
            <w:r>
              <w:rPr>
                <w:rFonts w:ascii="新細明體" w:hAnsi="新細明體" w:cs="Arial Unicode MS" w:hint="eastAsia"/>
                <w:sz w:val="20"/>
              </w:rPr>
              <w:t xml:space="preserve">,  </w:t>
            </w:r>
            <w:r>
              <w:rPr>
                <w:rFonts w:ascii="新細明體" w:hAnsi="新細明體" w:cs="Arial Unicode MS"/>
                <w:sz w:val="20"/>
              </w:rPr>
              <w:t>‘</w:t>
            </w:r>
            <w:r>
              <w:rPr>
                <w:rFonts w:ascii="新細明體" w:hAnsi="新細明體" w:cs="Arial Unicode MS" w:hint="eastAsia"/>
                <w:sz w:val="20"/>
              </w:rPr>
              <w:t>B</w:t>
            </w:r>
            <w:smartTag w:uri="urn:schemas-microsoft-com:office:smarttags" w:element="chmetcnv">
              <w:smartTagPr>
                <w:attr w:name="TCSC" w:val="0"/>
                <w:attr w:name="NumberType" w:val="1"/>
                <w:attr w:name="Negative" w:val="False"/>
                <w:attr w:name="HasSpace" w:val="False"/>
                <w:attr w:name="SourceValue" w:val="7"/>
                <w:attr w:name="UnitName" w:val="’"/>
              </w:smartTagPr>
              <w:r>
                <w:rPr>
                  <w:rFonts w:ascii="新細明體" w:hAnsi="新細明體" w:cs="Arial Unicode MS" w:hint="eastAsia"/>
                  <w:sz w:val="20"/>
                </w:rPr>
                <w:t>7</w:t>
              </w:r>
              <w:r>
                <w:rPr>
                  <w:rFonts w:ascii="新細明體" w:hAnsi="新細明體" w:cs="Arial Unicode MS"/>
                  <w:sz w:val="20"/>
                </w:rPr>
                <w:t>’</w:t>
              </w:r>
            </w:smartTag>
            <w:r>
              <w:rPr>
                <w:rFonts w:ascii="新細明體" w:hAnsi="新細明體" w:cs="Arial Unicode MS" w:hint="eastAsia"/>
                <w:sz w:val="20"/>
              </w:rPr>
              <w:t xml:space="preserve">) </w:t>
            </w:r>
          </w:p>
          <w:p w:rsidR="000E2732" w:rsidRDefault="000E2732" w:rsidP="000E2732">
            <w:pPr>
              <w:ind w:firstLineChars="200" w:firstLine="400"/>
              <w:rPr>
                <w:rFonts w:ascii="新細明體" w:hAnsi="新細明體" w:cs="Arial Unicode MS" w:hint="eastAsia"/>
                <w:sz w:val="20"/>
              </w:rPr>
            </w:pPr>
            <w:r w:rsidRPr="000E2732">
              <w:rPr>
                <w:rFonts w:ascii="新細明體" w:hAnsi="新細明體" w:cs="Arial Unicode MS"/>
                <w:sz w:val="20"/>
              </w:rPr>
              <w:sym w:font="Wingdings" w:char="F0E0"/>
            </w:r>
            <w:r>
              <w:rPr>
                <w:rFonts w:ascii="新細明體" w:hAnsi="新細明體" w:cs="Arial Unicode MS" w:hint="eastAsia"/>
                <w:sz w:val="20"/>
              </w:rPr>
              <w:t xml:space="preserve"> 5</w:t>
            </w:r>
          </w:p>
          <w:p w:rsidR="000E2732" w:rsidRDefault="000E2732" w:rsidP="000E2732">
            <w:pPr>
              <w:rPr>
                <w:rFonts w:ascii="新細明體" w:hAnsi="新細明體" w:cs="Arial Unicode MS" w:hint="eastAsia"/>
                <w:sz w:val="20"/>
              </w:rPr>
            </w:pPr>
            <w:r>
              <w:rPr>
                <w:rFonts w:ascii="新細明體" w:hAnsi="新細明體" w:cs="Arial Unicode MS" w:hint="eastAsia"/>
                <w:sz w:val="20"/>
              </w:rPr>
              <w:t>ELSE</w:t>
            </w:r>
          </w:p>
          <w:p w:rsidR="000E2732" w:rsidRDefault="000E2732" w:rsidP="000E2732">
            <w:pPr>
              <w:rPr>
                <w:rFonts w:ascii="新細明體" w:hAnsi="新細明體" w:cs="Arial Unicode MS" w:hint="eastAsia"/>
                <w:sz w:val="20"/>
              </w:rPr>
            </w:pPr>
            <w:r>
              <w:rPr>
                <w:rFonts w:ascii="新細明體" w:hAnsi="新細明體" w:cs="Arial Unicode MS" w:hint="eastAsia"/>
                <w:sz w:val="20"/>
              </w:rPr>
              <w:t xml:space="preserve">        </w:t>
            </w:r>
            <w:r w:rsidRPr="000E2732">
              <w:rPr>
                <w:rFonts w:ascii="新細明體" w:hAnsi="新細明體" w:cs="Arial Unicode MS"/>
                <w:sz w:val="20"/>
              </w:rPr>
              <w:sym w:font="Wingdings" w:char="F0E0"/>
            </w:r>
            <w:r>
              <w:rPr>
                <w:rFonts w:ascii="新細明體" w:hAnsi="新細明體" w:cs="Arial Unicode MS" w:hint="eastAsia"/>
                <w:sz w:val="20"/>
              </w:rPr>
              <w:t xml:space="preserve"> </w:t>
            </w:r>
            <w:r w:rsidR="004B7A4D">
              <w:rPr>
                <w:rFonts w:ascii="新細明體" w:hAnsi="新細明體" w:cs="Arial Unicode MS" w:hint="eastAsia"/>
                <w:sz w:val="20"/>
              </w:rPr>
              <w:t>3</w:t>
            </w:r>
          </w:p>
          <w:p w:rsidR="00D65DD3" w:rsidRDefault="000E2732" w:rsidP="000E2732">
            <w:pPr>
              <w:rPr>
                <w:rFonts w:ascii="新細明體" w:hAnsi="新細明體" w:cs="Arial Unicode MS" w:hint="eastAsia"/>
                <w:sz w:val="20"/>
              </w:rPr>
            </w:pPr>
            <w:r>
              <w:rPr>
                <w:rFonts w:ascii="新細明體" w:hAnsi="新細明體" w:cs="Arial Unicode MS" w:hint="eastAsia"/>
                <w:sz w:val="20"/>
              </w:rPr>
              <w:t xml:space="preserve">END IF  </w:t>
            </w:r>
          </w:p>
        </w:tc>
      </w:tr>
      <w:tr w:rsidR="00A139D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139D1" w:rsidRDefault="00A139D1" w:rsidP="000E2732">
            <w:pPr>
              <w:rPr>
                <w:rFonts w:ascii="細明體" w:eastAsia="細明體" w:hAnsi="細明體" w:hint="eastAsia"/>
                <w:sz w:val="20"/>
                <w:szCs w:val="20"/>
              </w:rPr>
            </w:pPr>
            <w:r>
              <w:rPr>
                <w:rFonts w:ascii="細明體" w:eastAsia="細明體" w:hAnsi="細明體" w:hint="eastAsia"/>
                <w:sz w:val="20"/>
                <w:szCs w:val="20"/>
              </w:rPr>
              <w:t>業務別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139D1" w:rsidRDefault="00A139D1" w:rsidP="000E2732">
            <w:pPr>
              <w:rPr>
                <w:rFonts w:ascii="新細明體" w:hAnsi="新細明體" w:cs="Arial Unicode MS" w:hint="eastAsia"/>
                <w:sz w:val="20"/>
              </w:rPr>
            </w:pPr>
            <w:r>
              <w:rPr>
                <w:rFonts w:ascii="新細明體" w:hAnsi="新細明體" w:cs="Arial Unicode MS" w:hint="eastAsia"/>
                <w:sz w:val="20"/>
              </w:rPr>
              <w:t>畫面</w:t>
            </w:r>
          </w:p>
        </w:tc>
      </w:tr>
      <w:tr w:rsidR="00DD448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DD4481" w:rsidRDefault="00DD4481" w:rsidP="000E2732">
            <w:pPr>
              <w:rPr>
                <w:rFonts w:ascii="細明體" w:eastAsia="細明體" w:hAnsi="細明體" w:hint="eastAsia"/>
                <w:sz w:val="20"/>
                <w:szCs w:val="20"/>
              </w:rPr>
            </w:pPr>
            <w:r>
              <w:rPr>
                <w:rFonts w:ascii="細明體" w:eastAsia="細明體" w:hAnsi="細明體" w:hint="eastAsia"/>
                <w:sz w:val="20"/>
                <w:szCs w:val="20"/>
              </w:rPr>
              <w:t>事故者ID</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D4481" w:rsidRDefault="00DD4481" w:rsidP="000E2732">
            <w:pPr>
              <w:rPr>
                <w:rFonts w:ascii="新細明體" w:hAnsi="新細明體" w:cs="Arial Unicode MS" w:hint="eastAsia"/>
                <w:sz w:val="20"/>
              </w:rPr>
            </w:pPr>
            <w:r>
              <w:rPr>
                <w:rFonts w:ascii="新細明體" w:hAnsi="新細明體" w:cs="Arial Unicode MS" w:hint="eastAsia"/>
                <w:sz w:val="20"/>
              </w:rPr>
              <w:t>畫面</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415DE" w:rsidRPr="002257F1" w:rsidRDefault="009415DE" w:rsidP="009415DE">
            <w:pPr>
              <w:rPr>
                <w:rFonts w:ascii="細明體" w:eastAsia="細明體" w:hAnsi="細明體" w:hint="eastAsia"/>
                <w:strike/>
                <w:sz w:val="20"/>
                <w:szCs w:val="20"/>
              </w:rPr>
            </w:pPr>
            <w:r w:rsidRPr="002257F1">
              <w:rPr>
                <w:rFonts w:ascii="細明體" w:eastAsia="細明體" w:hAnsi="細明體" w:hint="eastAsia"/>
                <w:strike/>
                <w:sz w:val="20"/>
                <w:szCs w:val="20"/>
              </w:rPr>
              <w:t>受理單位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Pr="002257F1" w:rsidRDefault="009415DE" w:rsidP="009415DE">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415DE" w:rsidRPr="002257F1" w:rsidRDefault="009415DE" w:rsidP="009415DE">
            <w:pPr>
              <w:rPr>
                <w:rFonts w:ascii="細明體" w:eastAsia="細明體" w:hAnsi="細明體" w:hint="eastAsia"/>
                <w:strike/>
                <w:sz w:val="20"/>
                <w:szCs w:val="20"/>
              </w:rPr>
            </w:pPr>
            <w:r w:rsidRPr="002257F1">
              <w:rPr>
                <w:rFonts w:ascii="細明體" w:eastAsia="細明體" w:hAnsi="細明體" w:hint="eastAsia"/>
                <w:strike/>
                <w:sz w:val="20"/>
                <w:szCs w:val="20"/>
              </w:rPr>
              <w:t>受理人員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Pr="002257F1" w:rsidRDefault="009415DE" w:rsidP="009415DE">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415DE" w:rsidRPr="002257F1" w:rsidRDefault="009415DE" w:rsidP="009415DE">
            <w:pPr>
              <w:rPr>
                <w:rFonts w:ascii="細明體" w:eastAsia="細明體" w:hAnsi="細明體" w:hint="eastAsia"/>
                <w:strike/>
                <w:sz w:val="20"/>
                <w:szCs w:val="20"/>
              </w:rPr>
            </w:pPr>
            <w:r w:rsidRPr="002257F1">
              <w:rPr>
                <w:rFonts w:ascii="細明體" w:eastAsia="細明體" w:hAnsi="細明體" w:hint="eastAsia"/>
                <w:strike/>
                <w:sz w:val="20"/>
                <w:szCs w:val="20"/>
              </w:rPr>
              <w:t>受理人員姓名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Pr="002257F1" w:rsidRDefault="009415DE" w:rsidP="009415DE">
            <w:pPr>
              <w:rPr>
                <w:rFonts w:ascii="新細明體" w:hAnsi="新細明體" w:cs="Arial Unicode MS" w:hint="eastAsia"/>
                <w:strike/>
                <w:sz w:val="20"/>
                <w:szCs w:val="20"/>
              </w:rPr>
            </w:pPr>
            <w:r w:rsidRPr="002257F1">
              <w:rPr>
                <w:rFonts w:ascii="新細明體" w:hAnsi="新細明體" w:cs="Arial Unicode MS" w:hint="eastAsia"/>
                <w:strike/>
                <w:sz w:val="20"/>
                <w:szCs w:val="20"/>
              </w:rPr>
              <w:t>傳入參數</w:t>
            </w:r>
          </w:p>
        </w:tc>
      </w:tr>
      <w:tr w:rsidR="0038750A">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8750A" w:rsidRPr="006D20F9" w:rsidRDefault="0038750A" w:rsidP="009415DE">
            <w:pPr>
              <w:rPr>
                <w:rFonts w:ascii="細明體" w:eastAsia="細明體" w:hAnsi="細明體" w:hint="eastAsia"/>
                <w:sz w:val="20"/>
                <w:szCs w:val="20"/>
              </w:rPr>
            </w:pPr>
            <w:r w:rsidRPr="006D20F9">
              <w:rPr>
                <w:rFonts w:ascii="細明體" w:eastAsia="細明體" w:hAnsi="細明體" w:hint="eastAsia"/>
                <w:sz w:val="20"/>
                <w:szCs w:val="20"/>
              </w:rPr>
              <w:t>索賠類別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8750A" w:rsidRPr="006D20F9" w:rsidRDefault="00F074F7" w:rsidP="009415DE">
            <w:pPr>
              <w:rPr>
                <w:rFonts w:ascii="新細明體" w:hAnsi="新細明體" w:cs="Arial Unicode MS" w:hint="eastAsia"/>
                <w:sz w:val="20"/>
                <w:szCs w:val="20"/>
              </w:rPr>
            </w:pPr>
            <w:r w:rsidRPr="006D20F9">
              <w:rPr>
                <w:rFonts w:ascii="新細明體" w:hAnsi="新細明體" w:cs="Arial Unicode MS" w:hint="eastAsia"/>
                <w:sz w:val="20"/>
                <w:szCs w:val="20"/>
              </w:rPr>
              <w:t>畫面</w:t>
            </w:r>
          </w:p>
        </w:tc>
      </w:tr>
      <w:tr w:rsidR="00F074F7">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F074F7" w:rsidRPr="00F074F7" w:rsidRDefault="00F074F7" w:rsidP="009415DE">
            <w:pPr>
              <w:rPr>
                <w:rFonts w:ascii="細明體" w:eastAsia="細明體" w:hAnsi="細明體" w:hint="eastAsia"/>
                <w:sz w:val="20"/>
                <w:szCs w:val="20"/>
              </w:rPr>
            </w:pPr>
            <w:r>
              <w:rPr>
                <w:rFonts w:ascii="細明體" w:eastAsia="細明體" w:hAnsi="細明體" w:hint="eastAsia"/>
                <w:sz w:val="20"/>
                <w:szCs w:val="20"/>
              </w:rPr>
              <w:t>延滯息給付日期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074F7" w:rsidRPr="006D20F9" w:rsidRDefault="00203B6E" w:rsidP="009415DE">
            <w:pPr>
              <w:rPr>
                <w:rFonts w:ascii="新細明體" w:hAnsi="新細明體" w:cs="Arial Unicode MS" w:hint="eastAsia"/>
                <w:sz w:val="20"/>
                <w:szCs w:val="20"/>
              </w:rPr>
            </w:pPr>
            <w:r w:rsidRPr="006D20F9">
              <w:rPr>
                <w:rFonts w:ascii="新細明體" w:hAnsi="新細明體" w:cs="Arial Unicode MS" w:hint="eastAsia"/>
                <w:sz w:val="20"/>
                <w:szCs w:val="20"/>
              </w:rPr>
              <w:t>畫面.核賠日期</w:t>
            </w:r>
          </w:p>
        </w:tc>
      </w:tr>
      <w:tr w:rsidR="00086657">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86657" w:rsidRDefault="00086657" w:rsidP="009415DE">
            <w:pPr>
              <w:rPr>
                <w:rFonts w:ascii="細明體" w:eastAsia="細明體" w:hAnsi="細明體" w:hint="eastAsia"/>
                <w:sz w:val="20"/>
                <w:szCs w:val="20"/>
              </w:rPr>
            </w:pPr>
            <w:r>
              <w:rPr>
                <w:rFonts w:ascii="細明體" w:eastAsia="細明體" w:hAnsi="細明體" w:hint="eastAsia"/>
                <w:sz w:val="20"/>
                <w:szCs w:val="20"/>
              </w:rPr>
              <w:t>原始延滯息給付金額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86657" w:rsidRPr="00086657" w:rsidRDefault="00086657" w:rsidP="009415DE">
            <w:pPr>
              <w:rPr>
                <w:rFonts w:ascii="新細明體" w:hAnsi="新細明體" w:cs="Arial Unicode MS" w:hint="eastAsia"/>
                <w:sz w:val="20"/>
                <w:szCs w:val="20"/>
              </w:rPr>
            </w:pPr>
            <w:r>
              <w:rPr>
                <w:rFonts w:ascii="新細明體" w:hAnsi="新細明體" w:cs="Arial Unicode MS" w:hint="eastAsia"/>
                <w:sz w:val="20"/>
              </w:rPr>
              <w:t>畫面.</w:t>
            </w:r>
            <w:r>
              <w:rPr>
                <w:rFonts w:hint="eastAsia"/>
              </w:rPr>
              <w:t xml:space="preserve"> </w:t>
            </w:r>
            <w:r w:rsidRPr="00554D24">
              <w:rPr>
                <w:rFonts w:hint="eastAsia"/>
                <w:sz w:val="20"/>
                <w:szCs w:val="20"/>
              </w:rPr>
              <w:t>$</w:t>
            </w:r>
            <w:r w:rsidRPr="00554D24">
              <w:rPr>
                <w:rFonts w:hint="eastAsia"/>
                <w:sz w:val="20"/>
                <w:szCs w:val="20"/>
              </w:rPr>
              <w:t>原始延滯息金額</w:t>
            </w:r>
          </w:p>
        </w:tc>
      </w:tr>
      <w:tr w:rsidR="00CD369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CD369D" w:rsidRDefault="00CD369D" w:rsidP="009415DE">
            <w:pPr>
              <w:rPr>
                <w:rFonts w:ascii="細明體" w:eastAsia="細明體" w:hAnsi="細明體" w:hint="eastAsia"/>
                <w:sz w:val="20"/>
                <w:szCs w:val="20"/>
              </w:rPr>
            </w:pPr>
            <w:r w:rsidRPr="00CD369D">
              <w:rPr>
                <w:rFonts w:ascii="新細明體" w:hAnsi="新細明體" w:cs="Arial Unicode MS" w:hint="eastAsia"/>
                <w:sz w:val="20"/>
              </w:rPr>
              <w:t>是否為OIU件</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D369D" w:rsidRDefault="00CD369D" w:rsidP="00CD369D">
            <w:pPr>
              <w:rPr>
                <w:rFonts w:ascii="新細明體" w:hAnsi="新細明體" w:cs="Arial Unicode MS" w:hint="eastAsia"/>
                <w:sz w:val="20"/>
              </w:rPr>
            </w:pPr>
            <w:r w:rsidRPr="00CD369D">
              <w:rPr>
                <w:rFonts w:ascii="新細明體" w:hAnsi="新細明體" w:cs="Arial Unicode MS" w:hint="eastAsia"/>
                <w:sz w:val="20"/>
              </w:rPr>
              <w:t>$是否為OIU件</w:t>
            </w:r>
          </w:p>
        </w:tc>
      </w:tr>
    </w:tbl>
    <w:p w:rsidR="00BE0D18" w:rsidRDefault="00BE0D18" w:rsidP="00D65DD3">
      <w:pPr>
        <w:pStyle w:val="Tabletext"/>
        <w:keepLines w:val="0"/>
        <w:spacing w:after="0" w:line="240" w:lineRule="auto"/>
        <w:ind w:left="851"/>
        <w:rPr>
          <w:rFonts w:hint="eastAsia"/>
          <w:kern w:val="2"/>
          <w:szCs w:val="24"/>
          <w:lang w:eastAsia="zh-TW"/>
        </w:rPr>
      </w:pPr>
    </w:p>
    <w:p w:rsidR="00595A2E" w:rsidRDefault="00935DF8" w:rsidP="00595A2E">
      <w:pPr>
        <w:pStyle w:val="Tabletext"/>
        <w:keepLines w:val="0"/>
        <w:numPr>
          <w:ilvl w:val="1"/>
          <w:numId w:val="2"/>
        </w:numPr>
        <w:spacing w:after="0" w:line="240" w:lineRule="auto"/>
        <w:rPr>
          <w:rFonts w:hint="eastAsia"/>
          <w:bCs/>
          <w:color w:val="000000"/>
          <w:lang w:eastAsia="zh-TW"/>
        </w:rPr>
      </w:pPr>
      <w:r>
        <w:rPr>
          <w:rFonts w:hint="eastAsia"/>
          <w:bCs/>
          <w:color w:val="000000"/>
          <w:lang w:eastAsia="zh-TW"/>
        </w:rPr>
        <w:t>將回傳的資料顯示在頁面。</w:t>
      </w:r>
    </w:p>
    <w:p w:rsidR="006D20F9" w:rsidRPr="00FC0FEC" w:rsidRDefault="006D20F9" w:rsidP="00FC0FEC">
      <w:pPr>
        <w:pStyle w:val="Tabletext"/>
        <w:keepLines w:val="0"/>
        <w:numPr>
          <w:ilvl w:val="1"/>
          <w:numId w:val="2"/>
        </w:numPr>
        <w:spacing w:after="0" w:line="240" w:lineRule="auto"/>
        <w:rPr>
          <w:rFonts w:hint="eastAsia"/>
          <w:bCs/>
          <w:lang w:eastAsia="zh-TW"/>
        </w:rPr>
      </w:pPr>
      <w:r w:rsidRPr="006D20F9">
        <w:rPr>
          <w:rFonts w:hint="eastAsia"/>
          <w:bCs/>
          <w:color w:val="000000"/>
          <w:lang w:eastAsia="zh-TW"/>
        </w:rPr>
        <w:t>若為旅平險，需檢查是否為國泰世華短期意外險交付信託之受益人</w:t>
      </w:r>
    </w:p>
    <w:p w:rsidR="006D20F9" w:rsidRPr="00FC0FEC" w:rsidRDefault="006D20F9" w:rsidP="00FC0FEC">
      <w:pPr>
        <w:pStyle w:val="Tabletext"/>
        <w:keepLines w:val="0"/>
        <w:numPr>
          <w:ilvl w:val="2"/>
          <w:numId w:val="2"/>
        </w:numPr>
        <w:spacing w:after="0" w:line="240" w:lineRule="auto"/>
        <w:rPr>
          <w:rFonts w:ascii="細明體" w:eastAsia="細明體" w:hAnsi="細明體" w:hint="eastAsia"/>
          <w:lang w:eastAsia="zh-TW"/>
        </w:rPr>
      </w:pPr>
      <w:r w:rsidRPr="006D20F9">
        <w:rPr>
          <w:rFonts w:hint="eastAsia"/>
          <w:bCs/>
          <w:lang w:eastAsia="zh-TW"/>
        </w:rPr>
        <w:t xml:space="preserve">IF </w:t>
      </w:r>
      <w:r>
        <w:rPr>
          <w:rFonts w:hint="eastAsia"/>
          <w:bCs/>
          <w:lang w:eastAsia="zh-TW"/>
        </w:rPr>
        <w:t>回傳</w:t>
      </w:r>
      <w:r w:rsidRPr="006D20F9">
        <w:rPr>
          <w:rFonts w:hint="eastAsia"/>
          <w:bCs/>
          <w:lang w:eastAsia="zh-TW"/>
        </w:rPr>
        <w:t xml:space="preserve"> .</w:t>
      </w:r>
      <w:r w:rsidRPr="006D20F9">
        <w:rPr>
          <w:rFonts w:hint="eastAsia"/>
          <w:bCs/>
          <w:lang w:eastAsia="zh-TW"/>
        </w:rPr>
        <w:t>業務別</w:t>
      </w:r>
      <w:r w:rsidRPr="006D20F9">
        <w:rPr>
          <w:rFonts w:hint="eastAsia"/>
          <w:bCs/>
          <w:lang w:eastAsia="zh-TW"/>
        </w:rPr>
        <w:t xml:space="preserve"> =  </w:t>
      </w:r>
      <w:r w:rsidRPr="006D20F9">
        <w:rPr>
          <w:bCs/>
          <w:lang w:eastAsia="zh-TW"/>
        </w:rPr>
        <w:t>‘</w:t>
      </w:r>
      <w:r w:rsidRPr="006D20F9">
        <w:rPr>
          <w:rFonts w:hint="eastAsia"/>
          <w:bCs/>
          <w:lang w:eastAsia="zh-TW"/>
        </w:rPr>
        <w:t>2</w:t>
      </w:r>
      <w:r w:rsidRPr="006D20F9">
        <w:rPr>
          <w:bCs/>
          <w:lang w:eastAsia="zh-TW"/>
        </w:rPr>
        <w:t>’</w:t>
      </w:r>
      <w:r w:rsidRPr="006D20F9">
        <w:rPr>
          <w:rFonts w:hint="eastAsia"/>
          <w:bCs/>
          <w:lang w:eastAsia="zh-TW"/>
        </w:rPr>
        <w:t xml:space="preserve"> (</w:t>
      </w:r>
      <w:r w:rsidRPr="006D20F9">
        <w:rPr>
          <w:rFonts w:hint="eastAsia"/>
          <w:bCs/>
          <w:lang w:eastAsia="zh-TW"/>
        </w:rPr>
        <w:t>意外險</w:t>
      </w:r>
      <w:r w:rsidRPr="006D20F9">
        <w:rPr>
          <w:rFonts w:hint="eastAsia"/>
          <w:bCs/>
          <w:lang w:eastAsia="zh-TW"/>
        </w:rPr>
        <w:t>)</w:t>
      </w:r>
    </w:p>
    <w:p w:rsidR="006D20F9" w:rsidRPr="00FC0FEC" w:rsidRDefault="006D20F9" w:rsidP="00FC0FEC">
      <w:pPr>
        <w:pStyle w:val="Tabletext"/>
        <w:keepLines w:val="0"/>
        <w:numPr>
          <w:ilvl w:val="3"/>
          <w:numId w:val="2"/>
        </w:numPr>
        <w:spacing w:after="0" w:line="240" w:lineRule="auto"/>
        <w:rPr>
          <w:rFonts w:ascii="細明體" w:eastAsia="細明體" w:hAnsi="細明體" w:hint="eastAsia"/>
          <w:lang w:eastAsia="zh-TW"/>
        </w:rPr>
      </w:pPr>
      <w:r>
        <w:rPr>
          <w:rFonts w:hint="eastAsia"/>
          <w:bCs/>
          <w:lang w:eastAsia="zh-TW"/>
        </w:rPr>
        <w:t xml:space="preserve"> </w:t>
      </w:r>
      <w:r>
        <w:rPr>
          <w:rFonts w:hint="eastAsia"/>
          <w:bCs/>
          <w:lang w:eastAsia="zh-TW"/>
        </w:rPr>
        <w:t>判定是否為旅平險：</w:t>
      </w:r>
    </w:p>
    <w:p w:rsidR="006D20F9" w:rsidRPr="00FC0FEC" w:rsidRDefault="0017508A" w:rsidP="00FC0FEC">
      <w:pPr>
        <w:pStyle w:val="Tabletext"/>
        <w:keepLines w:val="0"/>
        <w:numPr>
          <w:ilvl w:val="4"/>
          <w:numId w:val="2"/>
        </w:numPr>
        <w:spacing w:after="0" w:line="240" w:lineRule="auto"/>
        <w:rPr>
          <w:rFonts w:ascii="細明體" w:eastAsia="細明體" w:hAnsi="細明體" w:hint="eastAsia"/>
          <w:lang w:eastAsia="zh-TW"/>
        </w:rPr>
      </w:pPr>
      <w:r>
        <w:rPr>
          <w:rFonts w:hint="eastAsia"/>
          <w:bCs/>
          <w:lang w:eastAsia="zh-TW"/>
        </w:rPr>
        <w:t>以</w:t>
      </w:r>
      <w:r>
        <w:rPr>
          <w:rFonts w:hint="eastAsia"/>
          <w:bCs/>
          <w:lang w:eastAsia="zh-TW"/>
        </w:rPr>
        <w:t xml:space="preserve"> </w:t>
      </w:r>
      <w:r w:rsidR="002C75F3">
        <w:rPr>
          <w:rFonts w:hint="eastAsia"/>
          <w:bCs/>
          <w:lang w:eastAsia="zh-TW"/>
        </w:rPr>
        <w:t>保單號碼</w:t>
      </w:r>
      <w:r>
        <w:rPr>
          <w:rFonts w:hint="eastAsia"/>
          <w:bCs/>
          <w:lang w:eastAsia="zh-TW"/>
        </w:rPr>
        <w:t xml:space="preserve"> </w:t>
      </w:r>
      <w:r>
        <w:rPr>
          <w:rFonts w:hint="eastAsia"/>
          <w:bCs/>
          <w:lang w:eastAsia="zh-TW"/>
        </w:rPr>
        <w:t>讀取</w:t>
      </w:r>
      <w:r>
        <w:rPr>
          <w:rFonts w:hint="eastAsia"/>
          <w:bCs/>
          <w:lang w:eastAsia="zh-TW"/>
        </w:rPr>
        <w:t xml:space="preserve"> </w:t>
      </w:r>
      <w:r w:rsidRPr="0017508A">
        <w:rPr>
          <w:rStyle w:val="style131"/>
          <w:bCs/>
          <w:color w:val="000000"/>
          <w:lang w:eastAsia="zh-TW"/>
        </w:rPr>
        <w:t>意外險要保書</w:t>
      </w:r>
      <w:r w:rsidRPr="0017508A">
        <w:rPr>
          <w:rStyle w:val="style131"/>
          <w:bCs/>
          <w:color w:val="000000"/>
          <w:lang w:eastAsia="zh-TW"/>
        </w:rPr>
        <w:t>-</w:t>
      </w:r>
      <w:r w:rsidRPr="0017508A">
        <w:rPr>
          <w:rStyle w:val="style131"/>
          <w:bCs/>
          <w:color w:val="000000"/>
          <w:lang w:eastAsia="zh-TW"/>
        </w:rPr>
        <w:t>契約內容</w:t>
      </w:r>
      <w:r>
        <w:rPr>
          <w:rStyle w:val="style131"/>
          <w:rFonts w:hint="eastAsia"/>
          <w:bCs/>
          <w:color w:val="000000"/>
          <w:lang w:eastAsia="zh-TW"/>
        </w:rPr>
        <w:t xml:space="preserve"> </w:t>
      </w:r>
      <w:r>
        <w:rPr>
          <w:rFonts w:hint="eastAsia"/>
          <w:bCs/>
          <w:lang w:eastAsia="zh-TW"/>
        </w:rPr>
        <w:t>取得</w:t>
      </w:r>
      <w:r>
        <w:rPr>
          <w:rFonts w:hint="eastAsia"/>
          <w:bCs/>
          <w:lang w:eastAsia="zh-TW"/>
        </w:rPr>
        <w:t xml:space="preserve"> </w:t>
      </w:r>
      <w:r>
        <w:rPr>
          <w:rFonts w:hint="eastAsia"/>
          <w:bCs/>
          <w:lang w:eastAsia="zh-TW"/>
        </w:rPr>
        <w:t>險別。</w:t>
      </w:r>
    </w:p>
    <w:p w:rsidR="0017508A" w:rsidRPr="00FC0FEC" w:rsidRDefault="0017508A" w:rsidP="00FC0FEC">
      <w:pPr>
        <w:pStyle w:val="Tabletext"/>
        <w:keepLines w:val="0"/>
        <w:numPr>
          <w:ilvl w:val="4"/>
          <w:numId w:val="2"/>
        </w:numPr>
        <w:spacing w:after="0" w:line="240" w:lineRule="auto"/>
        <w:rPr>
          <w:rStyle w:val="style131"/>
          <w:rFonts w:ascii="細明體" w:eastAsia="細明體" w:hAnsi="細明體" w:cs="Times New Roman" w:hint="eastAsia"/>
          <w:color w:val="auto"/>
          <w:lang w:eastAsia="zh-TW"/>
        </w:rPr>
      </w:pPr>
      <w:r>
        <w:rPr>
          <w:rFonts w:hint="eastAsia"/>
          <w:bCs/>
          <w:lang w:eastAsia="zh-TW"/>
        </w:rPr>
        <w:t>以</w:t>
      </w:r>
      <w:r w:rsidRPr="00FC0FEC">
        <w:rPr>
          <w:rFonts w:hint="eastAsia"/>
          <w:bCs/>
          <w:color w:val="000000"/>
          <w:lang w:eastAsia="zh-TW"/>
        </w:rPr>
        <w:t xml:space="preserve"> </w:t>
      </w:r>
      <w:r w:rsidRPr="009755DC">
        <w:rPr>
          <w:rFonts w:hint="eastAsia"/>
          <w:bCs/>
          <w:color w:val="000000"/>
          <w:lang w:eastAsia="zh-TW"/>
        </w:rPr>
        <w:t>險別</w:t>
      </w:r>
      <w:r w:rsidRPr="009755DC">
        <w:rPr>
          <w:rFonts w:hint="eastAsia"/>
          <w:bCs/>
          <w:color w:val="000000"/>
          <w:lang w:eastAsia="zh-TW"/>
        </w:rPr>
        <w:t xml:space="preserve">         </w:t>
      </w:r>
      <w:r w:rsidRPr="009755DC">
        <w:rPr>
          <w:rFonts w:hint="eastAsia"/>
          <w:bCs/>
          <w:color w:val="000000"/>
          <w:lang w:eastAsia="zh-TW"/>
        </w:rPr>
        <w:t>讀取</w:t>
      </w:r>
      <w:r w:rsidRPr="009755DC">
        <w:rPr>
          <w:rFonts w:hint="eastAsia"/>
          <w:bCs/>
          <w:color w:val="000000"/>
          <w:lang w:eastAsia="zh-TW"/>
        </w:rPr>
        <w:t xml:space="preserve"> </w:t>
      </w:r>
      <w:r w:rsidRPr="00FC0FEC">
        <w:rPr>
          <w:rStyle w:val="style131"/>
          <w:bCs/>
          <w:color w:val="000000"/>
          <w:lang w:eastAsia="zh-TW"/>
        </w:rPr>
        <w:t>基本資料定義檔</w:t>
      </w:r>
      <w:r w:rsidRPr="009755DC">
        <w:rPr>
          <w:rStyle w:val="style131"/>
          <w:rFonts w:hint="eastAsia"/>
          <w:bCs/>
          <w:color w:val="000000"/>
          <w:lang w:eastAsia="zh-TW"/>
        </w:rPr>
        <w:t xml:space="preserve">             </w:t>
      </w:r>
      <w:r w:rsidRPr="009755DC">
        <w:rPr>
          <w:rStyle w:val="style131"/>
          <w:rFonts w:hint="eastAsia"/>
          <w:bCs/>
          <w:color w:val="000000"/>
          <w:lang w:eastAsia="zh-TW"/>
        </w:rPr>
        <w:t>取得</w:t>
      </w:r>
      <w:r w:rsidRPr="009755DC">
        <w:rPr>
          <w:rStyle w:val="style131"/>
          <w:rFonts w:hint="eastAsia"/>
          <w:bCs/>
          <w:color w:val="000000"/>
          <w:lang w:eastAsia="zh-TW"/>
        </w:rPr>
        <w:t xml:space="preserve"> </w:t>
      </w:r>
      <w:r w:rsidRPr="0017508A">
        <w:rPr>
          <w:rStyle w:val="style31"/>
          <w:color w:val="000000"/>
          <w:lang w:eastAsia="zh-TW"/>
        </w:rPr>
        <w:t>公會通報險種種類</w:t>
      </w:r>
      <w:r w:rsidRPr="009755DC">
        <w:rPr>
          <w:rStyle w:val="style131"/>
          <w:rFonts w:hint="eastAsia"/>
          <w:bCs/>
          <w:color w:val="000000"/>
          <w:lang w:eastAsia="zh-TW"/>
        </w:rPr>
        <w:t>。</w:t>
      </w:r>
    </w:p>
    <w:p w:rsidR="0017508A" w:rsidRPr="00FC0FEC" w:rsidRDefault="0017508A" w:rsidP="00FC0FEC">
      <w:pPr>
        <w:pStyle w:val="Tabletext"/>
        <w:keepLines w:val="0"/>
        <w:numPr>
          <w:ilvl w:val="4"/>
          <w:numId w:val="2"/>
        </w:numPr>
        <w:spacing w:after="0" w:line="240" w:lineRule="auto"/>
        <w:rPr>
          <w:rFonts w:ascii="細明體" w:eastAsia="細明體" w:hAnsi="細明體" w:hint="eastAsia"/>
          <w:lang w:eastAsia="zh-TW"/>
        </w:rPr>
      </w:pPr>
      <w:r w:rsidRPr="00FC0FEC">
        <w:rPr>
          <w:rStyle w:val="style131"/>
          <w:rFonts w:hint="eastAsia"/>
          <w:bCs/>
          <w:color w:val="000000"/>
          <w:lang w:eastAsia="zh-TW"/>
        </w:rPr>
        <w:t xml:space="preserve">IF </w:t>
      </w:r>
      <w:r w:rsidRPr="00FC0FEC">
        <w:rPr>
          <w:rStyle w:val="style31"/>
          <w:color w:val="000000"/>
          <w:lang w:eastAsia="zh-TW"/>
        </w:rPr>
        <w:t>公會通報險種種類</w:t>
      </w:r>
      <w:r w:rsidRPr="00FC0FEC">
        <w:rPr>
          <w:rFonts w:ascii="Arial" w:hAnsi="Arial" w:cs="Arial"/>
          <w:lang w:eastAsia="zh-TW"/>
        </w:rPr>
        <w:t xml:space="preserve"> </w:t>
      </w:r>
      <w:r w:rsidRPr="00FC0FEC">
        <w:rPr>
          <w:rFonts w:ascii="Arial" w:hAnsi="Arial" w:cs="Arial" w:hint="eastAsia"/>
          <w:lang w:eastAsia="zh-TW"/>
        </w:rPr>
        <w:t xml:space="preserve"> = </w:t>
      </w:r>
      <w:r w:rsidRPr="00FC0FEC">
        <w:rPr>
          <w:rFonts w:ascii="Arial" w:hAnsi="Arial" w:cs="Arial"/>
          <w:lang w:eastAsia="zh-TW"/>
        </w:rPr>
        <w:t>‘</w:t>
      </w:r>
      <w:r w:rsidRPr="00FC0FEC">
        <w:rPr>
          <w:rFonts w:ascii="Arial" w:hAnsi="Arial" w:cs="Arial" w:hint="eastAsia"/>
          <w:lang w:eastAsia="zh-TW"/>
        </w:rPr>
        <w:t>13</w:t>
      </w:r>
      <w:r w:rsidRPr="00FC0FEC">
        <w:rPr>
          <w:rFonts w:ascii="Arial" w:hAnsi="Arial" w:cs="Arial"/>
          <w:lang w:eastAsia="zh-TW"/>
        </w:rPr>
        <w:t>’</w:t>
      </w:r>
      <w:r w:rsidRPr="00FC0FEC">
        <w:rPr>
          <w:rFonts w:ascii="Arial" w:hAnsi="Arial" w:cs="Arial" w:hint="eastAsia"/>
          <w:lang w:eastAsia="zh-TW"/>
        </w:rPr>
        <w:t>(</w:t>
      </w:r>
      <w:r w:rsidRPr="00FC0FEC">
        <w:rPr>
          <w:rFonts w:ascii="Arial" w:hAnsi="Arial" w:cs="Arial" w:hint="eastAsia"/>
          <w:lang w:eastAsia="zh-TW"/>
        </w:rPr>
        <w:t>旅行平安險</w:t>
      </w:r>
      <w:r w:rsidRPr="00FC0FEC">
        <w:rPr>
          <w:rFonts w:ascii="Arial" w:hAnsi="Arial" w:cs="Arial" w:hint="eastAsia"/>
          <w:lang w:eastAsia="zh-TW"/>
        </w:rPr>
        <w:t>)</w:t>
      </w:r>
      <w:r w:rsidRPr="00FC0FEC">
        <w:rPr>
          <w:rFonts w:ascii="Arial" w:hAnsi="Arial" w:cs="Arial" w:hint="eastAsia"/>
          <w:lang w:eastAsia="zh-TW"/>
        </w:rPr>
        <w:t>，繼續進行下</w:t>
      </w:r>
      <w:r>
        <w:rPr>
          <w:rFonts w:ascii="Arial" w:hAnsi="Arial" w:cs="Arial" w:hint="eastAsia"/>
          <w:lang w:eastAsia="zh-TW"/>
        </w:rPr>
        <w:t>一</w:t>
      </w:r>
      <w:r>
        <w:rPr>
          <w:rFonts w:ascii="Arial" w:hAnsi="Arial" w:cs="Arial" w:hint="eastAsia"/>
          <w:lang w:eastAsia="zh-TW"/>
        </w:rPr>
        <w:t>STEP</w:t>
      </w:r>
      <w:r w:rsidRPr="00FC0FEC">
        <w:rPr>
          <w:rFonts w:ascii="Arial" w:hAnsi="Arial" w:cs="Arial" w:hint="eastAsia"/>
          <w:lang w:eastAsia="zh-TW"/>
        </w:rPr>
        <w:t>檢核。</w:t>
      </w:r>
    </w:p>
    <w:p w:rsidR="006D20F9" w:rsidRDefault="006D20F9" w:rsidP="00FC0FEC">
      <w:pPr>
        <w:pStyle w:val="Tabletext"/>
        <w:keepLines w:val="0"/>
        <w:numPr>
          <w:ilvl w:val="2"/>
          <w:numId w:val="2"/>
        </w:numPr>
        <w:spacing w:after="0" w:line="240" w:lineRule="auto"/>
        <w:rPr>
          <w:rFonts w:ascii="細明體" w:eastAsia="細明體" w:hAnsi="細明體" w:hint="eastAsia"/>
          <w:lang w:eastAsia="zh-TW"/>
        </w:rPr>
      </w:pPr>
      <w:r w:rsidRPr="006D20F9">
        <w:rPr>
          <w:rFonts w:hint="eastAsia"/>
          <w:bCs/>
          <w:lang w:eastAsia="zh-TW"/>
        </w:rPr>
        <w:t xml:space="preserve">     </w:t>
      </w:r>
      <w:r w:rsidRPr="006D20F9">
        <w:rPr>
          <w:rFonts w:hint="eastAsia"/>
          <w:bCs/>
          <w:lang w:eastAsia="zh-TW"/>
        </w:rPr>
        <w:t>讀取</w:t>
      </w:r>
      <w:r w:rsidRPr="006D20F9">
        <w:rPr>
          <w:rFonts w:hint="eastAsia"/>
          <w:bCs/>
          <w:lang w:eastAsia="zh-TW"/>
        </w:rPr>
        <w:t xml:space="preserve"> </w:t>
      </w:r>
      <w:r w:rsidRPr="006D20F9">
        <w:rPr>
          <w:rFonts w:ascii="細明體" w:eastAsia="細明體" w:hAnsi="細明體" w:hint="eastAsia"/>
          <w:lang w:eastAsia="zh-TW"/>
        </w:rPr>
        <w:t>國泰世華短期意外險信託受益人檔 BY 受益人ID</w:t>
      </w:r>
    </w:p>
    <w:p w:rsidR="006D20F9" w:rsidRDefault="006D20F9" w:rsidP="00FC0FEC">
      <w:pPr>
        <w:pStyle w:val="Tabletext"/>
        <w:keepLines w:val="0"/>
        <w:numPr>
          <w:ilvl w:val="3"/>
          <w:numId w:val="2"/>
        </w:numPr>
        <w:spacing w:after="0" w:line="240" w:lineRule="auto"/>
        <w:rPr>
          <w:rFonts w:ascii="細明體" w:eastAsia="細明體" w:hAnsi="細明體" w:hint="eastAsia"/>
          <w:lang w:eastAsia="zh-TW"/>
        </w:rPr>
      </w:pPr>
      <w:r w:rsidRPr="006D20F9">
        <w:rPr>
          <w:rFonts w:ascii="細明體" w:eastAsia="細明體" w:hAnsi="細明體" w:hint="eastAsia"/>
          <w:lang w:eastAsia="zh-TW"/>
        </w:rPr>
        <w:t xml:space="preserve"> IF FND，</w:t>
      </w:r>
    </w:p>
    <w:p w:rsidR="006D20F9" w:rsidRDefault="006D20F9" w:rsidP="00FC0FEC">
      <w:pPr>
        <w:pStyle w:val="Tabletext"/>
        <w:keepLines w:val="0"/>
        <w:numPr>
          <w:ilvl w:val="4"/>
          <w:numId w:val="2"/>
        </w:numPr>
        <w:spacing w:after="0" w:line="240" w:lineRule="auto"/>
        <w:rPr>
          <w:rFonts w:ascii="細明體" w:eastAsia="細明體" w:hAnsi="細明體" w:hint="eastAsia"/>
          <w:lang w:eastAsia="zh-TW"/>
        </w:rPr>
      </w:pPr>
      <w:r w:rsidRPr="006D20F9">
        <w:rPr>
          <w:rFonts w:ascii="細明體" w:eastAsia="細明體" w:hAnsi="細明體" w:hint="eastAsia"/>
          <w:lang w:eastAsia="zh-TW"/>
        </w:rPr>
        <w:t>顯示 (理賠同仁您好，您目前辦旅遊平安險身故保險金理賠之受益人已與國泰世華銀行信託部簽訂保險金信託契約，並約定將保險金匯入信託專戶，請您與國泰世華銀行信託部聯絡，電話：(02)2546-6767 轉個法人信託科，謝謝您。)</w:t>
      </w:r>
    </w:p>
    <w:p w:rsidR="006D20F9" w:rsidRDefault="006D20F9" w:rsidP="00FC0FEC">
      <w:pPr>
        <w:pStyle w:val="Tabletext"/>
        <w:keepLines w:val="0"/>
        <w:numPr>
          <w:ilvl w:val="3"/>
          <w:numId w:val="2"/>
        </w:numPr>
        <w:spacing w:after="0" w:line="240" w:lineRule="auto"/>
        <w:rPr>
          <w:rFonts w:ascii="細明體" w:eastAsia="細明體" w:hAnsi="細明體" w:hint="eastAsia"/>
          <w:lang w:eastAsia="zh-TW"/>
        </w:rPr>
      </w:pPr>
      <w:r>
        <w:rPr>
          <w:rFonts w:ascii="細明體" w:eastAsia="細明體" w:hAnsi="細明體" w:hint="eastAsia"/>
          <w:lang w:eastAsia="zh-TW"/>
        </w:rPr>
        <w:t xml:space="preserve"> </w:t>
      </w:r>
      <w:r w:rsidRPr="006D20F9">
        <w:rPr>
          <w:rFonts w:ascii="細明體" w:eastAsia="細明體" w:hAnsi="細明體" w:hint="eastAsia"/>
          <w:lang w:eastAsia="zh-TW"/>
        </w:rPr>
        <w:t>END IF</w:t>
      </w:r>
      <w:r>
        <w:rPr>
          <w:rFonts w:ascii="細明體" w:eastAsia="細明體" w:hAnsi="細明體" w:hint="eastAsia"/>
          <w:lang w:eastAsia="zh-TW"/>
        </w:rPr>
        <w:t>。</w:t>
      </w:r>
    </w:p>
    <w:p w:rsidR="00844E42" w:rsidRPr="006D20F9" w:rsidRDefault="00844E42" w:rsidP="00FC0FEC">
      <w:pPr>
        <w:pStyle w:val="Tabletext"/>
        <w:keepLines w:val="0"/>
        <w:numPr>
          <w:ilvl w:val="2"/>
          <w:numId w:val="2"/>
        </w:numPr>
        <w:spacing w:after="0" w:line="240" w:lineRule="auto"/>
        <w:rPr>
          <w:rFonts w:ascii="細明體" w:eastAsia="細明體" w:hAnsi="細明體" w:hint="eastAsia"/>
          <w:lang w:eastAsia="zh-TW"/>
        </w:rPr>
      </w:pPr>
      <w:r>
        <w:rPr>
          <w:rFonts w:ascii="細明體" w:eastAsia="細明體" w:hAnsi="細明體" w:hint="eastAsia"/>
          <w:lang w:eastAsia="zh-TW"/>
        </w:rPr>
        <w:t>END IF。</w:t>
      </w:r>
    </w:p>
    <w:p w:rsidR="006D20F9" w:rsidRPr="00595A2E" w:rsidRDefault="006D20F9" w:rsidP="00FC0FEC">
      <w:pPr>
        <w:pStyle w:val="Tabletext"/>
        <w:keepLines w:val="0"/>
        <w:spacing w:after="0" w:line="240" w:lineRule="auto"/>
        <w:ind w:left="992"/>
        <w:rPr>
          <w:rFonts w:hint="eastAsia"/>
          <w:bCs/>
          <w:color w:val="000000"/>
          <w:lang w:eastAsia="zh-TW"/>
        </w:rPr>
      </w:pPr>
    </w:p>
    <w:p w:rsidR="0065774E" w:rsidRDefault="00594866" w:rsidP="006D20F9">
      <w:pPr>
        <w:pStyle w:val="Tabletext"/>
        <w:keepLines w:val="0"/>
        <w:numPr>
          <w:ilvl w:val="0"/>
          <w:numId w:val="33"/>
        </w:numPr>
        <w:spacing w:after="0" w:line="240" w:lineRule="auto"/>
        <w:rPr>
          <w:rFonts w:hint="eastAsia"/>
          <w:b/>
          <w:bCs/>
          <w:color w:val="008000"/>
          <w:lang w:eastAsia="zh-TW"/>
        </w:rPr>
      </w:pPr>
      <w:r>
        <w:rPr>
          <w:rFonts w:hint="eastAsia"/>
          <w:b/>
          <w:bCs/>
          <w:color w:val="008000"/>
          <w:lang w:eastAsia="zh-TW"/>
        </w:rPr>
        <w:t>核付</w:t>
      </w:r>
    </w:p>
    <w:p w:rsidR="00594866" w:rsidRDefault="00594866" w:rsidP="006D20F9">
      <w:pPr>
        <w:pStyle w:val="Tabletext"/>
        <w:keepLines w:val="0"/>
        <w:numPr>
          <w:ilvl w:val="1"/>
          <w:numId w:val="33"/>
        </w:numPr>
        <w:spacing w:after="0" w:line="240" w:lineRule="auto"/>
        <w:rPr>
          <w:rFonts w:hint="eastAsia"/>
          <w:kern w:val="2"/>
          <w:szCs w:val="24"/>
          <w:lang w:eastAsia="zh-TW"/>
        </w:rPr>
      </w:pPr>
      <w:r>
        <w:rPr>
          <w:rFonts w:hint="eastAsia"/>
          <w:kern w:val="2"/>
          <w:szCs w:val="24"/>
          <w:lang w:eastAsia="zh-TW"/>
        </w:rPr>
        <w:t>受理進度</w:t>
      </w:r>
      <w:r>
        <w:rPr>
          <w:rFonts w:hint="eastAsia"/>
          <w:kern w:val="2"/>
          <w:szCs w:val="24"/>
          <w:lang w:eastAsia="zh-TW"/>
        </w:rPr>
        <w:t xml:space="preserve"> = 40(</w:t>
      </w:r>
      <w:r>
        <w:rPr>
          <w:rFonts w:hint="eastAsia"/>
          <w:kern w:val="2"/>
          <w:szCs w:val="24"/>
          <w:lang w:eastAsia="zh-TW"/>
        </w:rPr>
        <w:t>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62(</w:t>
      </w:r>
      <w:r>
        <w:rPr>
          <w:rFonts w:hint="eastAsia"/>
          <w:kern w:val="2"/>
          <w:szCs w:val="24"/>
          <w:lang w:eastAsia="zh-TW"/>
        </w:rPr>
        <w:t>解除契約辦理中核付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72(</w:t>
      </w:r>
      <w:r>
        <w:rPr>
          <w:rFonts w:hint="eastAsia"/>
          <w:kern w:val="2"/>
          <w:szCs w:val="24"/>
          <w:lang w:eastAsia="zh-TW"/>
        </w:rPr>
        <w:t>部分結案後核付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，才</w:t>
      </w:r>
      <w:r>
        <w:rPr>
          <w:rFonts w:hint="eastAsia"/>
          <w:kern w:val="2"/>
          <w:szCs w:val="24"/>
          <w:lang w:eastAsia="zh-TW"/>
        </w:rPr>
        <w:t>ENABLE</w:t>
      </w:r>
      <w:r>
        <w:rPr>
          <w:rFonts w:hint="eastAsia"/>
          <w:kern w:val="2"/>
          <w:szCs w:val="24"/>
          <w:lang w:eastAsia="zh-TW"/>
        </w:rPr>
        <w:t>此</w:t>
      </w:r>
      <w:r>
        <w:rPr>
          <w:rFonts w:hint="eastAsia"/>
          <w:kern w:val="2"/>
          <w:szCs w:val="24"/>
          <w:lang w:eastAsia="zh-TW"/>
        </w:rPr>
        <w:t>BUTTON</w:t>
      </w:r>
      <w:r>
        <w:rPr>
          <w:rFonts w:hint="eastAsia"/>
          <w:kern w:val="2"/>
          <w:szCs w:val="24"/>
          <w:lang w:eastAsia="zh-TW"/>
        </w:rPr>
        <w:t>。</w:t>
      </w:r>
    </w:p>
    <w:p w:rsidR="0065774E" w:rsidRDefault="007A5D6D" w:rsidP="006D20F9">
      <w:pPr>
        <w:pStyle w:val="Tabletext"/>
        <w:keepLines w:val="0"/>
        <w:numPr>
          <w:ilvl w:val="1"/>
          <w:numId w:val="33"/>
        </w:numPr>
        <w:spacing w:after="0" w:line="240" w:lineRule="auto"/>
        <w:rPr>
          <w:rFonts w:hint="eastAsia"/>
          <w:kern w:val="2"/>
          <w:szCs w:val="24"/>
          <w:lang w:eastAsia="zh-TW"/>
        </w:rPr>
      </w:pPr>
      <w:r>
        <w:rPr>
          <w:rFonts w:hint="eastAsia"/>
          <w:kern w:val="2"/>
          <w:szCs w:val="24"/>
          <w:lang w:eastAsia="zh-TW"/>
        </w:rPr>
        <w:t>檢核</w:t>
      </w:r>
      <w:r w:rsidR="0065774E">
        <w:rPr>
          <w:rFonts w:hint="eastAsia"/>
          <w:kern w:val="2"/>
          <w:szCs w:val="24"/>
          <w:lang w:eastAsia="zh-TW"/>
        </w:rPr>
        <w:t>：</w:t>
      </w:r>
    </w:p>
    <w:p w:rsidR="007A5D6D" w:rsidRDefault="007A5D6D" w:rsidP="006D20F9">
      <w:pPr>
        <w:pStyle w:val="Tabletext"/>
        <w:keepLines w:val="0"/>
        <w:numPr>
          <w:ilvl w:val="2"/>
          <w:numId w:val="33"/>
        </w:numPr>
        <w:spacing w:after="0" w:line="240" w:lineRule="auto"/>
        <w:rPr>
          <w:rFonts w:hint="eastAsia"/>
          <w:color w:val="000000"/>
          <w:kern w:val="2"/>
          <w:szCs w:val="24"/>
          <w:lang w:eastAsia="zh-TW"/>
        </w:rPr>
      </w:pPr>
      <w:r>
        <w:rPr>
          <w:rFonts w:hint="eastAsia"/>
          <w:color w:val="000000"/>
          <w:kern w:val="2"/>
          <w:szCs w:val="24"/>
          <w:lang w:eastAsia="zh-TW"/>
        </w:rPr>
        <w:t>逐筆檢查保單：</w:t>
      </w:r>
    </w:p>
    <w:p w:rsidR="0065774E" w:rsidRPr="009B2545" w:rsidRDefault="007A5D6D" w:rsidP="006D20F9">
      <w:pPr>
        <w:pStyle w:val="Tabletext"/>
        <w:keepLines w:val="0"/>
        <w:numPr>
          <w:ilvl w:val="3"/>
          <w:numId w:val="33"/>
        </w:numPr>
        <w:spacing w:after="0" w:line="240" w:lineRule="auto"/>
        <w:rPr>
          <w:rFonts w:hint="eastAsia"/>
          <w:strike/>
          <w:color w:val="000000"/>
          <w:kern w:val="2"/>
          <w:lang w:eastAsia="zh-TW"/>
        </w:rPr>
      </w:pPr>
      <w:r w:rsidRPr="009B2545">
        <w:rPr>
          <w:rFonts w:hint="eastAsia"/>
          <w:strike/>
          <w:color w:val="000000"/>
          <w:kern w:val="2"/>
          <w:lang w:eastAsia="zh-TW"/>
        </w:rPr>
        <w:t xml:space="preserve">IF </w:t>
      </w:r>
      <w:r w:rsidRPr="009B2545">
        <w:rPr>
          <w:rFonts w:hint="eastAsia"/>
          <w:strike/>
          <w:color w:val="000000"/>
          <w:kern w:val="2"/>
          <w:lang w:eastAsia="zh-TW"/>
        </w:rPr>
        <w:t>索賠類別</w:t>
      </w:r>
      <w:r w:rsidRPr="009B2545">
        <w:rPr>
          <w:rFonts w:hint="eastAsia"/>
          <w:strike/>
          <w:color w:val="000000"/>
          <w:kern w:val="2"/>
          <w:lang w:eastAsia="zh-TW"/>
        </w:rPr>
        <w:t xml:space="preserve"> </w:t>
      </w:r>
      <w:r w:rsidRPr="009B2545">
        <w:rPr>
          <w:rFonts w:hint="eastAsia"/>
          <w:strike/>
          <w:color w:val="000000"/>
          <w:kern w:val="2"/>
          <w:lang w:eastAsia="zh-TW"/>
        </w:rPr>
        <w:t>含有</w:t>
      </w:r>
      <w:r w:rsidRPr="009B2545">
        <w:rPr>
          <w:rFonts w:hint="eastAsia"/>
          <w:strike/>
          <w:color w:val="000000"/>
          <w:kern w:val="2"/>
          <w:lang w:eastAsia="zh-TW"/>
        </w:rPr>
        <w:t xml:space="preserve"> </w:t>
      </w:r>
      <w:r w:rsidRPr="009B2545">
        <w:rPr>
          <w:strike/>
          <w:color w:val="000000"/>
          <w:kern w:val="2"/>
          <w:lang w:eastAsia="zh-TW"/>
        </w:rPr>
        <w:t>‘</w:t>
      </w:r>
      <w:r w:rsidRPr="009B2545">
        <w:rPr>
          <w:rFonts w:hint="eastAsia"/>
          <w:strike/>
          <w:color w:val="000000"/>
          <w:kern w:val="2"/>
          <w:lang w:eastAsia="zh-TW"/>
        </w:rPr>
        <w:t>A</w:t>
      </w:r>
      <w:r w:rsidRPr="009B2545">
        <w:rPr>
          <w:strike/>
          <w:color w:val="000000"/>
          <w:kern w:val="2"/>
          <w:lang w:eastAsia="zh-TW"/>
        </w:rPr>
        <w:t>’</w:t>
      </w:r>
      <w:r w:rsidRPr="009B2545">
        <w:rPr>
          <w:rFonts w:hint="eastAsia"/>
          <w:strike/>
          <w:color w:val="000000"/>
          <w:kern w:val="2"/>
          <w:lang w:eastAsia="zh-TW"/>
        </w:rPr>
        <w:t xml:space="preserve">  OR </w:t>
      </w:r>
      <w:r w:rsidRPr="009B2545">
        <w:rPr>
          <w:strike/>
          <w:color w:val="000000"/>
          <w:kern w:val="2"/>
          <w:lang w:eastAsia="zh-TW"/>
        </w:rPr>
        <w:t>‘</w:t>
      </w:r>
      <w:r w:rsidR="00B733AE" w:rsidRPr="009B2545">
        <w:rPr>
          <w:rFonts w:hint="eastAsia"/>
          <w:strike/>
          <w:color w:val="000000"/>
          <w:kern w:val="2"/>
          <w:lang w:eastAsia="zh-TW"/>
        </w:rPr>
        <w:t>K</w:t>
      </w:r>
      <w:r w:rsidRPr="009B2545">
        <w:rPr>
          <w:strike/>
          <w:color w:val="000000"/>
          <w:kern w:val="2"/>
          <w:lang w:eastAsia="zh-TW"/>
        </w:rPr>
        <w:t>’</w:t>
      </w:r>
      <w:r w:rsidRPr="009B2545">
        <w:rPr>
          <w:rFonts w:hint="eastAsia"/>
          <w:strike/>
          <w:color w:val="000000"/>
          <w:kern w:val="2"/>
          <w:lang w:eastAsia="zh-TW"/>
        </w:rPr>
        <w:t>：</w:t>
      </w:r>
    </w:p>
    <w:p w:rsidR="007A5D6D" w:rsidRPr="009B2545" w:rsidRDefault="007A5D6D" w:rsidP="006D20F9">
      <w:pPr>
        <w:pStyle w:val="Tabletext"/>
        <w:keepLines w:val="0"/>
        <w:numPr>
          <w:ilvl w:val="4"/>
          <w:numId w:val="33"/>
        </w:numPr>
        <w:spacing w:after="0" w:line="240" w:lineRule="auto"/>
        <w:rPr>
          <w:rFonts w:hint="eastAsia"/>
          <w:strike/>
          <w:color w:val="000000"/>
          <w:kern w:val="2"/>
          <w:lang w:eastAsia="zh-TW"/>
        </w:rPr>
      </w:pPr>
      <w:r w:rsidRPr="009B2545">
        <w:rPr>
          <w:rFonts w:hint="eastAsia"/>
          <w:strike/>
          <w:color w:val="000000"/>
          <w:kern w:val="2"/>
          <w:lang w:eastAsia="zh-TW"/>
        </w:rPr>
        <w:t xml:space="preserve">IF </w:t>
      </w:r>
      <w:r w:rsidRPr="009B2545">
        <w:rPr>
          <w:rFonts w:hint="eastAsia"/>
          <w:strike/>
          <w:color w:val="000000"/>
          <w:kern w:val="2"/>
          <w:lang w:eastAsia="zh-TW"/>
        </w:rPr>
        <w:t>完成表示</w:t>
      </w:r>
      <w:r w:rsidRPr="009B2545">
        <w:rPr>
          <w:rFonts w:hint="eastAsia"/>
          <w:strike/>
          <w:color w:val="000000"/>
          <w:kern w:val="2"/>
          <w:lang w:eastAsia="zh-TW"/>
        </w:rPr>
        <w:t xml:space="preserve"> = </w:t>
      </w:r>
      <w:r w:rsidRPr="009B2545">
        <w:rPr>
          <w:strike/>
          <w:color w:val="000000"/>
          <w:kern w:val="2"/>
          <w:lang w:eastAsia="zh-TW"/>
        </w:rPr>
        <w:t>‘</w:t>
      </w:r>
      <w:r w:rsidRPr="009B2545">
        <w:rPr>
          <w:rFonts w:hint="eastAsia"/>
          <w:strike/>
          <w:color w:val="000000"/>
          <w:kern w:val="2"/>
          <w:lang w:eastAsia="zh-TW"/>
        </w:rPr>
        <w:t>N</w:t>
      </w:r>
      <w:r w:rsidRPr="009B2545">
        <w:rPr>
          <w:strike/>
          <w:color w:val="000000"/>
          <w:kern w:val="2"/>
          <w:lang w:eastAsia="zh-TW"/>
        </w:rPr>
        <w:t>’</w:t>
      </w:r>
    </w:p>
    <w:p w:rsidR="007A5D6D" w:rsidRPr="009B2545" w:rsidRDefault="007A5D6D" w:rsidP="006D20F9">
      <w:pPr>
        <w:pStyle w:val="Tabletext"/>
        <w:keepLines w:val="0"/>
        <w:numPr>
          <w:ilvl w:val="5"/>
          <w:numId w:val="33"/>
        </w:numPr>
        <w:spacing w:after="0" w:line="240" w:lineRule="auto"/>
        <w:rPr>
          <w:rFonts w:hint="eastAsia"/>
          <w:strike/>
          <w:color w:val="000000"/>
          <w:kern w:val="2"/>
          <w:lang w:eastAsia="zh-TW"/>
        </w:rPr>
      </w:pPr>
      <w:r w:rsidRPr="009B2545">
        <w:rPr>
          <w:rFonts w:hint="eastAsia"/>
          <w:strike/>
          <w:color w:val="000000"/>
          <w:kern w:val="2"/>
          <w:lang w:eastAsia="zh-TW"/>
        </w:rPr>
        <w:t>顯示訊息：</w:t>
      </w:r>
      <w:r w:rsidRPr="009B2545">
        <w:rPr>
          <w:rFonts w:hint="eastAsia"/>
          <w:strike/>
          <w:color w:val="000000"/>
          <w:kern w:val="2"/>
          <w:lang w:eastAsia="zh-TW"/>
        </w:rPr>
        <w:t xml:space="preserve"> </w:t>
      </w:r>
      <w:r w:rsidRPr="009B2545">
        <w:rPr>
          <w:strike/>
          <w:color w:val="000000"/>
          <w:kern w:val="2"/>
          <w:lang w:eastAsia="zh-TW"/>
        </w:rPr>
        <w:t>’</w:t>
      </w:r>
      <w:r w:rsidRPr="009B2545">
        <w:rPr>
          <w:rFonts w:hint="eastAsia"/>
          <w:strike/>
          <w:color w:val="000000"/>
          <w:kern w:val="2"/>
          <w:lang w:eastAsia="zh-TW"/>
        </w:rPr>
        <w:t>死亡全殘件，受益人尚未分配</w:t>
      </w:r>
      <w:r w:rsidRPr="009B2545">
        <w:rPr>
          <w:strike/>
          <w:color w:val="000000"/>
          <w:kern w:val="2"/>
          <w:lang w:eastAsia="zh-TW"/>
        </w:rPr>
        <w:t>’</w:t>
      </w:r>
      <w:r w:rsidRPr="009B2545">
        <w:rPr>
          <w:rFonts w:hint="eastAsia"/>
          <w:strike/>
          <w:color w:val="000000"/>
          <w:kern w:val="2"/>
          <w:lang w:eastAsia="zh-TW"/>
        </w:rPr>
        <w:t>。</w:t>
      </w:r>
    </w:p>
    <w:p w:rsidR="007A5D6D" w:rsidRDefault="007A5D6D" w:rsidP="006D20F9">
      <w:pPr>
        <w:pStyle w:val="Tabletext"/>
        <w:keepLines w:val="0"/>
        <w:numPr>
          <w:ilvl w:val="5"/>
          <w:numId w:val="33"/>
        </w:numPr>
        <w:spacing w:after="0" w:line="240" w:lineRule="auto"/>
        <w:rPr>
          <w:rFonts w:hint="eastAsia"/>
          <w:color w:val="000000"/>
          <w:kern w:val="2"/>
          <w:szCs w:val="24"/>
          <w:lang w:eastAsia="zh-TW"/>
        </w:rPr>
      </w:pPr>
      <w:r w:rsidRPr="009B2545">
        <w:rPr>
          <w:rFonts w:hint="eastAsia"/>
          <w:strike/>
          <w:color w:val="000000"/>
          <w:kern w:val="2"/>
          <w:lang w:eastAsia="zh-TW"/>
        </w:rPr>
        <w:t>RETURN</w:t>
      </w:r>
      <w:r w:rsidRPr="009B2545">
        <w:rPr>
          <w:rFonts w:hint="eastAsia"/>
          <w:strike/>
          <w:color w:val="000000"/>
          <w:kern w:val="2"/>
          <w:lang w:eastAsia="zh-TW"/>
        </w:rPr>
        <w:t>。</w:t>
      </w:r>
      <w:r>
        <w:rPr>
          <w:rFonts w:hint="eastAsia"/>
          <w:color w:val="000000"/>
          <w:kern w:val="2"/>
          <w:szCs w:val="24"/>
          <w:lang w:eastAsia="zh-TW"/>
        </w:rPr>
        <w:t xml:space="preserve"> </w:t>
      </w:r>
    </w:p>
    <w:p w:rsidR="009B2545" w:rsidRDefault="009B2545" w:rsidP="006D20F9">
      <w:pPr>
        <w:pStyle w:val="Tabletext"/>
        <w:keepLines w:val="0"/>
        <w:numPr>
          <w:ilvl w:val="3"/>
          <w:numId w:val="33"/>
        </w:numPr>
        <w:spacing w:after="0" w:line="240" w:lineRule="auto"/>
        <w:rPr>
          <w:rFonts w:hint="eastAsia"/>
          <w:color w:val="000000"/>
          <w:kern w:val="2"/>
          <w:szCs w:val="24"/>
          <w:lang w:eastAsia="zh-TW"/>
        </w:rPr>
      </w:pPr>
      <w:r>
        <w:rPr>
          <w:rFonts w:hint="eastAsia"/>
          <w:color w:val="000000"/>
          <w:kern w:val="2"/>
          <w:szCs w:val="24"/>
          <w:lang w:eastAsia="zh-TW"/>
        </w:rPr>
        <w:t>至少須有一筆受益人資料：</w:t>
      </w:r>
    </w:p>
    <w:p w:rsidR="009B2545" w:rsidRDefault="009B2545" w:rsidP="006D20F9">
      <w:pPr>
        <w:pStyle w:val="Tabletext"/>
        <w:keepLines w:val="0"/>
        <w:numPr>
          <w:ilvl w:val="4"/>
          <w:numId w:val="33"/>
        </w:numPr>
        <w:spacing w:after="0" w:line="240" w:lineRule="auto"/>
        <w:rPr>
          <w:rFonts w:hint="eastAsia"/>
          <w:color w:val="000000"/>
          <w:kern w:val="2"/>
          <w:szCs w:val="24"/>
          <w:lang w:eastAsia="zh-TW"/>
        </w:rPr>
      </w:pPr>
      <w:r>
        <w:rPr>
          <w:rFonts w:hint="eastAsia"/>
          <w:color w:val="000000"/>
          <w:kern w:val="2"/>
          <w:szCs w:val="24"/>
          <w:lang w:eastAsia="zh-TW"/>
        </w:rPr>
        <w:t>IF NOT</w:t>
      </w:r>
    </w:p>
    <w:p w:rsidR="009B2545" w:rsidRPr="009B2545" w:rsidRDefault="009B2545" w:rsidP="006D20F9">
      <w:pPr>
        <w:pStyle w:val="Tabletext"/>
        <w:keepLines w:val="0"/>
        <w:numPr>
          <w:ilvl w:val="5"/>
          <w:numId w:val="33"/>
        </w:numPr>
        <w:spacing w:after="0" w:line="240" w:lineRule="auto"/>
        <w:rPr>
          <w:rFonts w:hint="eastAsia"/>
          <w:color w:val="000000"/>
          <w:kern w:val="2"/>
          <w:lang w:eastAsia="zh-TW"/>
        </w:rPr>
      </w:pPr>
      <w:r w:rsidRPr="009B2545">
        <w:rPr>
          <w:rFonts w:hint="eastAsia"/>
          <w:color w:val="000000"/>
          <w:kern w:val="2"/>
          <w:lang w:eastAsia="zh-TW"/>
        </w:rPr>
        <w:t>顯示訊息：</w:t>
      </w:r>
      <w:r w:rsidRPr="009B2545">
        <w:rPr>
          <w:rFonts w:hint="eastAsia"/>
          <w:color w:val="000000"/>
          <w:kern w:val="2"/>
          <w:lang w:eastAsia="zh-TW"/>
        </w:rPr>
        <w:t xml:space="preserve"> </w:t>
      </w:r>
      <w:r w:rsidRPr="009B2545">
        <w:rPr>
          <w:color w:val="000000"/>
          <w:kern w:val="2"/>
          <w:lang w:eastAsia="zh-TW"/>
        </w:rPr>
        <w:t>’</w:t>
      </w:r>
      <w:r w:rsidRPr="009B2545">
        <w:rPr>
          <w:rFonts w:hint="eastAsia"/>
          <w:color w:val="000000"/>
          <w:kern w:val="2"/>
          <w:lang w:eastAsia="zh-TW"/>
        </w:rPr>
        <w:t>受益人尚未分配</w:t>
      </w:r>
      <w:r w:rsidRPr="009B2545">
        <w:rPr>
          <w:color w:val="000000"/>
          <w:kern w:val="2"/>
          <w:lang w:eastAsia="zh-TW"/>
        </w:rPr>
        <w:t>’</w:t>
      </w:r>
      <w:r w:rsidRPr="009B2545">
        <w:rPr>
          <w:rFonts w:hint="eastAsia"/>
          <w:color w:val="000000"/>
          <w:kern w:val="2"/>
          <w:lang w:eastAsia="zh-TW"/>
        </w:rPr>
        <w:t>。</w:t>
      </w:r>
    </w:p>
    <w:p w:rsidR="009B2545" w:rsidRDefault="009B2545" w:rsidP="006D20F9">
      <w:pPr>
        <w:pStyle w:val="Tabletext"/>
        <w:keepLines w:val="0"/>
        <w:numPr>
          <w:ilvl w:val="5"/>
          <w:numId w:val="33"/>
        </w:numPr>
        <w:spacing w:after="0" w:line="240" w:lineRule="auto"/>
        <w:rPr>
          <w:rFonts w:hint="eastAsia"/>
          <w:color w:val="000000"/>
          <w:kern w:val="2"/>
          <w:szCs w:val="24"/>
          <w:lang w:eastAsia="zh-TW"/>
        </w:rPr>
      </w:pPr>
      <w:r w:rsidRPr="009B2545">
        <w:rPr>
          <w:rFonts w:hint="eastAsia"/>
          <w:color w:val="000000"/>
          <w:kern w:val="2"/>
          <w:lang w:eastAsia="zh-TW"/>
        </w:rPr>
        <w:t>RETURN</w:t>
      </w:r>
      <w:r w:rsidRPr="009B2545">
        <w:rPr>
          <w:rFonts w:hint="eastAsia"/>
          <w:color w:val="000000"/>
          <w:kern w:val="2"/>
          <w:lang w:eastAsia="zh-TW"/>
        </w:rPr>
        <w:t>。</w:t>
      </w:r>
      <w:r w:rsidRPr="009B2545">
        <w:rPr>
          <w:rFonts w:hint="eastAsia"/>
          <w:color w:val="000000"/>
          <w:kern w:val="2"/>
          <w:szCs w:val="24"/>
          <w:lang w:eastAsia="zh-TW"/>
        </w:rPr>
        <w:t xml:space="preserve"> </w:t>
      </w:r>
    </w:p>
    <w:p w:rsidR="00BC7C53" w:rsidRPr="00BC7C53" w:rsidRDefault="00BC7C53" w:rsidP="006D20F9">
      <w:pPr>
        <w:pStyle w:val="Tabletext"/>
        <w:keepLines w:val="0"/>
        <w:numPr>
          <w:ilvl w:val="2"/>
          <w:numId w:val="33"/>
        </w:numPr>
        <w:spacing w:after="0" w:line="240" w:lineRule="auto"/>
        <w:rPr>
          <w:rFonts w:hint="eastAsia"/>
          <w:color w:val="000000"/>
          <w:kern w:val="2"/>
          <w:szCs w:val="24"/>
          <w:lang w:eastAsia="zh-TW"/>
        </w:rPr>
      </w:pPr>
      <w:r>
        <w:rPr>
          <w:rFonts w:hint="eastAsia"/>
          <w:lang w:eastAsia="zh-TW"/>
        </w:rPr>
        <w:t>檢查</w:t>
      </w:r>
      <w:r w:rsidRPr="00D40BE3">
        <w:rPr>
          <w:rFonts w:hint="eastAsia"/>
          <w:lang w:eastAsia="zh-TW"/>
        </w:rPr>
        <w:t>理賠人員案件簽署資格檢核</w:t>
      </w:r>
    </w:p>
    <w:p w:rsidR="00BC7C53" w:rsidRPr="00AD65DE" w:rsidRDefault="00BC7C53" w:rsidP="006D20F9">
      <w:pPr>
        <w:pStyle w:val="Tabletext"/>
        <w:keepLines w:val="0"/>
        <w:numPr>
          <w:ilvl w:val="3"/>
          <w:numId w:val="33"/>
        </w:numPr>
        <w:spacing w:after="0" w:line="240" w:lineRule="auto"/>
        <w:rPr>
          <w:bCs/>
          <w:color w:val="000000"/>
          <w:lang w:eastAsia="zh-TW"/>
        </w:rPr>
      </w:pPr>
      <w:r>
        <w:rPr>
          <w:rFonts w:hint="eastAsia"/>
          <w:color w:val="000000"/>
          <w:kern w:val="2"/>
          <w:szCs w:val="24"/>
          <w:lang w:eastAsia="zh-TW"/>
        </w:rPr>
        <w:t>CALL AA_B2Z700</w:t>
      </w:r>
      <w:r>
        <w:rPr>
          <w:rFonts w:hint="eastAsia"/>
          <w:bCs/>
          <w:color w:val="000000"/>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BC7C53">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BC7C53" w:rsidRDefault="00BC7C53" w:rsidP="00BC7C53">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BC7C53" w:rsidRDefault="00BC7C53" w:rsidP="00BC7C53">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BC7C5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C7C53" w:rsidRDefault="00BC7C53" w:rsidP="00BC7C53">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C7C53" w:rsidRDefault="00BC7C53" w:rsidP="00BC7C53">
            <w:pPr>
              <w:rPr>
                <w:rFonts w:ascii="新細明體" w:hAnsi="新細明體" w:cs="Arial Unicode MS" w:hint="eastAsia"/>
                <w:sz w:val="20"/>
              </w:rPr>
            </w:pPr>
            <w:r>
              <w:rPr>
                <w:rFonts w:ascii="新細明體" w:hAnsi="新細明體" w:cs="Arial Unicode MS" w:hint="eastAsia"/>
                <w:sz w:val="20"/>
              </w:rPr>
              <w:t>該件受理編號</w:t>
            </w:r>
          </w:p>
        </w:tc>
      </w:tr>
      <w:tr w:rsidR="00BC7C53">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C7C53" w:rsidRDefault="00BC7C53" w:rsidP="00BC7C53">
            <w:pPr>
              <w:rPr>
                <w:rFonts w:ascii="細明體" w:eastAsia="細明體" w:hAnsi="細明體" w:hint="eastAsia"/>
                <w:sz w:val="20"/>
                <w:szCs w:val="20"/>
              </w:rPr>
            </w:pPr>
            <w:r>
              <w:rPr>
                <w:rFonts w:ascii="細明體" w:eastAsia="細明體" w:hAnsi="細明體" w:hint="eastAsia"/>
                <w:sz w:val="20"/>
                <w:szCs w:val="20"/>
              </w:rPr>
              <w:t>處理人員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C7C53" w:rsidRDefault="00BC7C53" w:rsidP="00BC7C53">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使用者ID</w:t>
            </w:r>
          </w:p>
        </w:tc>
      </w:tr>
    </w:tbl>
    <w:p w:rsidR="00BC7C53" w:rsidRPr="006D20F9" w:rsidRDefault="00BC7C53" w:rsidP="006D20F9">
      <w:pPr>
        <w:pStyle w:val="Tabletext"/>
        <w:keepLines w:val="0"/>
        <w:numPr>
          <w:ilvl w:val="3"/>
          <w:numId w:val="33"/>
        </w:numPr>
        <w:spacing w:after="0" w:line="240" w:lineRule="auto"/>
        <w:rPr>
          <w:rFonts w:hint="eastAsia"/>
          <w:color w:val="000000"/>
          <w:kern w:val="2"/>
          <w:szCs w:val="24"/>
          <w:lang w:eastAsia="zh-TW"/>
        </w:rPr>
      </w:pPr>
      <w:r>
        <w:rPr>
          <w:rFonts w:hint="eastAsia"/>
          <w:bCs/>
          <w:color w:val="000000"/>
          <w:lang w:eastAsia="zh-TW"/>
        </w:rPr>
        <w:t xml:space="preserve">IF </w:t>
      </w:r>
      <w:r>
        <w:rPr>
          <w:rFonts w:hint="eastAsia"/>
          <w:bCs/>
          <w:color w:val="000000"/>
          <w:lang w:eastAsia="zh-TW"/>
        </w:rPr>
        <w:t>模組</w:t>
      </w:r>
      <w:r>
        <w:rPr>
          <w:rFonts w:hint="eastAsia"/>
          <w:bCs/>
          <w:color w:val="000000"/>
          <w:lang w:eastAsia="zh-TW"/>
        </w:rPr>
        <w:t>.</w:t>
      </w:r>
      <w:r>
        <w:rPr>
          <w:rFonts w:hint="eastAsia"/>
          <w:bCs/>
          <w:color w:val="000000"/>
          <w:lang w:eastAsia="zh-TW"/>
        </w:rPr>
        <w:t>能否簽署</w:t>
      </w:r>
      <w:r>
        <w:rPr>
          <w:rFonts w:hint="eastAsia"/>
          <w:bCs/>
          <w:color w:val="000000"/>
          <w:lang w:eastAsia="zh-TW"/>
        </w:rPr>
        <w:t xml:space="preserve"> = </w:t>
      </w:r>
      <w:r>
        <w:rPr>
          <w:bCs/>
          <w:color w:val="000000"/>
          <w:lang w:eastAsia="zh-TW"/>
        </w:rPr>
        <w:t>‘</w:t>
      </w:r>
      <w:r>
        <w:rPr>
          <w:rFonts w:hint="eastAsia"/>
          <w:bCs/>
          <w:color w:val="000000"/>
          <w:lang w:eastAsia="zh-TW"/>
        </w:rPr>
        <w:t>N</w:t>
      </w:r>
      <w:r>
        <w:rPr>
          <w:bCs/>
          <w:color w:val="000000"/>
          <w:lang w:eastAsia="zh-TW"/>
        </w:rPr>
        <w:t>’</w:t>
      </w:r>
      <w:r>
        <w:rPr>
          <w:rFonts w:hint="eastAsia"/>
          <w:bCs/>
          <w:color w:val="000000"/>
          <w:lang w:eastAsia="zh-TW"/>
        </w:rPr>
        <w:t xml:space="preserve"> </w:t>
      </w:r>
      <w:r>
        <w:rPr>
          <w:rFonts w:hint="eastAsia"/>
          <w:bCs/>
          <w:color w:val="000000"/>
          <w:lang w:eastAsia="zh-TW"/>
        </w:rPr>
        <w:t>，顯示</w:t>
      </w:r>
      <w:r>
        <w:rPr>
          <w:rFonts w:hint="eastAsia"/>
          <w:bCs/>
          <w:color w:val="000000"/>
          <w:lang w:eastAsia="zh-TW"/>
        </w:rPr>
        <w:t xml:space="preserve"> </w:t>
      </w:r>
      <w:r>
        <w:rPr>
          <w:rFonts w:hint="eastAsia"/>
          <w:bCs/>
          <w:color w:val="000000"/>
          <w:lang w:eastAsia="zh-TW"/>
        </w:rPr>
        <w:t>模組</w:t>
      </w:r>
      <w:r>
        <w:rPr>
          <w:rFonts w:hint="eastAsia"/>
          <w:bCs/>
          <w:color w:val="000000"/>
          <w:lang w:eastAsia="zh-TW"/>
        </w:rPr>
        <w:t>.</w:t>
      </w:r>
      <w:r>
        <w:rPr>
          <w:rFonts w:hint="eastAsia"/>
          <w:bCs/>
          <w:color w:val="000000"/>
          <w:lang w:eastAsia="zh-TW"/>
        </w:rPr>
        <w:t>回覆訊息</w:t>
      </w:r>
      <w:r>
        <w:rPr>
          <w:rFonts w:hint="eastAsia"/>
          <w:bCs/>
          <w:color w:val="000000"/>
          <w:lang w:eastAsia="zh-TW"/>
        </w:rPr>
        <w:t>,RETURN</w:t>
      </w:r>
      <w:r>
        <w:rPr>
          <w:rFonts w:hint="eastAsia"/>
          <w:bCs/>
          <w:color w:val="000000"/>
          <w:lang w:eastAsia="zh-TW"/>
        </w:rPr>
        <w:t>。</w:t>
      </w:r>
    </w:p>
    <w:p w:rsidR="00E4707F" w:rsidRPr="00BE5BF9" w:rsidRDefault="00E4707F" w:rsidP="006D20F9">
      <w:pPr>
        <w:pStyle w:val="Tabletext"/>
        <w:keepLines w:val="0"/>
        <w:numPr>
          <w:ilvl w:val="2"/>
          <w:numId w:val="33"/>
        </w:numPr>
        <w:spacing w:after="0" w:line="240" w:lineRule="auto"/>
        <w:rPr>
          <w:rFonts w:hint="eastAsia"/>
          <w:color w:val="000000"/>
          <w:kern w:val="2"/>
          <w:szCs w:val="24"/>
          <w:lang w:eastAsia="zh-TW"/>
        </w:rPr>
      </w:pPr>
      <w:r>
        <w:rPr>
          <w:rFonts w:hint="eastAsia"/>
          <w:color w:val="000000"/>
          <w:kern w:val="2"/>
          <w:szCs w:val="24"/>
          <w:lang w:eastAsia="zh-TW"/>
        </w:rPr>
        <w:t>檢查延滯息所得稅</w:t>
      </w:r>
      <w:r>
        <w:rPr>
          <w:rFonts w:hint="eastAsia"/>
          <w:color w:val="000000"/>
          <w:kern w:val="2"/>
          <w:szCs w:val="24"/>
          <w:lang w:eastAsia="zh-TW"/>
        </w:rPr>
        <w:t>(</w:t>
      </w:r>
      <w:r>
        <w:rPr>
          <w:rFonts w:hint="eastAsia"/>
          <w:color w:val="000000"/>
          <w:kern w:val="2"/>
          <w:szCs w:val="24"/>
          <w:lang w:eastAsia="zh-TW"/>
        </w:rPr>
        <w:t>因目前算法為依各保單計算</w:t>
      </w:r>
      <w:r>
        <w:rPr>
          <w:rFonts w:hint="eastAsia"/>
          <w:color w:val="000000"/>
          <w:kern w:val="2"/>
          <w:szCs w:val="24"/>
          <w:lang w:eastAsia="zh-TW"/>
        </w:rPr>
        <w:t>_</w:t>
      </w:r>
      <w:r>
        <w:rPr>
          <w:rFonts w:hint="eastAsia"/>
          <w:color w:val="000000"/>
          <w:kern w:val="2"/>
          <w:szCs w:val="24"/>
          <w:lang w:eastAsia="zh-TW"/>
        </w:rPr>
        <w:t>單一保單延滯息超過</w:t>
      </w:r>
      <w:r>
        <w:rPr>
          <w:rFonts w:hint="eastAsia"/>
          <w:color w:val="000000"/>
          <w:kern w:val="2"/>
          <w:szCs w:val="24"/>
          <w:lang w:eastAsia="zh-TW"/>
        </w:rPr>
        <w:t>2</w:t>
      </w:r>
      <w:r>
        <w:rPr>
          <w:rFonts w:hint="eastAsia"/>
          <w:color w:val="000000"/>
          <w:kern w:val="2"/>
          <w:szCs w:val="24"/>
          <w:lang w:eastAsia="zh-TW"/>
        </w:rPr>
        <w:t>萬元扣</w:t>
      </w:r>
      <w:r>
        <w:rPr>
          <w:rFonts w:hint="eastAsia"/>
          <w:color w:val="000000"/>
          <w:kern w:val="2"/>
          <w:szCs w:val="24"/>
          <w:lang w:eastAsia="zh-TW"/>
        </w:rPr>
        <w:t>10%</w:t>
      </w:r>
      <w:r>
        <w:rPr>
          <w:rFonts w:hint="eastAsia"/>
          <w:color w:val="000000"/>
          <w:kern w:val="2"/>
          <w:szCs w:val="24"/>
          <w:lang w:eastAsia="zh-TW"/>
        </w:rPr>
        <w:t>，但仍有可能是各保單延滯息均未超過</w:t>
      </w:r>
      <w:r>
        <w:rPr>
          <w:rFonts w:hint="eastAsia"/>
          <w:color w:val="000000"/>
          <w:kern w:val="2"/>
          <w:szCs w:val="24"/>
          <w:lang w:eastAsia="zh-TW"/>
        </w:rPr>
        <w:t>2</w:t>
      </w:r>
      <w:r>
        <w:rPr>
          <w:rFonts w:hint="eastAsia"/>
          <w:color w:val="000000"/>
          <w:kern w:val="2"/>
          <w:szCs w:val="24"/>
          <w:lang w:eastAsia="zh-TW"/>
        </w:rPr>
        <w:t>萬元，但保單加總起來超過</w:t>
      </w:r>
      <w:r>
        <w:rPr>
          <w:rFonts w:hint="eastAsia"/>
          <w:color w:val="000000"/>
          <w:kern w:val="2"/>
          <w:szCs w:val="24"/>
          <w:lang w:eastAsia="zh-TW"/>
        </w:rPr>
        <w:t>2</w:t>
      </w:r>
      <w:r>
        <w:rPr>
          <w:rFonts w:hint="eastAsia"/>
          <w:color w:val="000000"/>
          <w:kern w:val="2"/>
          <w:szCs w:val="24"/>
          <w:lang w:eastAsia="zh-TW"/>
        </w:rPr>
        <w:t>萬元，此時仍需扣延滯息所得稅，故藉由此檢核簡查各保單延滯息是否皆有選擇強制方式進行扣除</w:t>
      </w:r>
      <w:r>
        <w:rPr>
          <w:rFonts w:hint="eastAsia"/>
          <w:color w:val="000000"/>
          <w:kern w:val="2"/>
          <w:szCs w:val="24"/>
          <w:lang w:eastAsia="zh-TW"/>
        </w:rPr>
        <w:t>)</w:t>
      </w:r>
    </w:p>
    <w:p w:rsidR="00E4707F" w:rsidRDefault="00E4707F" w:rsidP="006D20F9">
      <w:pPr>
        <w:pStyle w:val="Tabletext"/>
        <w:keepLines w:val="0"/>
        <w:numPr>
          <w:ilvl w:val="3"/>
          <w:numId w:val="33"/>
        </w:numPr>
        <w:spacing w:after="0" w:line="240" w:lineRule="auto"/>
        <w:rPr>
          <w:rFonts w:hint="eastAsia"/>
          <w:color w:val="000000"/>
          <w:kern w:val="2"/>
          <w:szCs w:val="24"/>
          <w:lang w:eastAsia="zh-TW"/>
        </w:rPr>
      </w:pPr>
      <w:r>
        <w:rPr>
          <w:rFonts w:hint="eastAsia"/>
          <w:color w:val="000000"/>
          <w:kern w:val="2"/>
          <w:szCs w:val="24"/>
          <w:lang w:eastAsia="zh-TW"/>
        </w:rPr>
        <w:t>抓取各保單索賠類別為</w:t>
      </w:r>
      <w:r>
        <w:rPr>
          <w:color w:val="000000"/>
          <w:kern w:val="2"/>
          <w:szCs w:val="24"/>
          <w:lang w:eastAsia="zh-TW"/>
        </w:rPr>
        <w:t>’</w:t>
      </w:r>
      <w:r>
        <w:rPr>
          <w:rFonts w:hint="eastAsia"/>
          <w:color w:val="000000"/>
          <w:kern w:val="2"/>
          <w:szCs w:val="24"/>
          <w:lang w:eastAsia="zh-TW"/>
        </w:rPr>
        <w:t>Z</w:t>
      </w:r>
      <w:r>
        <w:rPr>
          <w:color w:val="000000"/>
          <w:kern w:val="2"/>
          <w:szCs w:val="24"/>
          <w:lang w:eastAsia="zh-TW"/>
        </w:rPr>
        <w:t>’</w:t>
      </w:r>
      <w:r>
        <w:rPr>
          <w:rFonts w:hint="eastAsia"/>
          <w:color w:val="000000"/>
          <w:kern w:val="2"/>
          <w:szCs w:val="24"/>
          <w:lang w:eastAsia="zh-TW"/>
        </w:rPr>
        <w:t>(</w:t>
      </w:r>
      <w:r>
        <w:rPr>
          <w:rFonts w:hint="eastAsia"/>
          <w:color w:val="000000"/>
          <w:kern w:val="2"/>
          <w:szCs w:val="24"/>
          <w:lang w:eastAsia="zh-TW"/>
        </w:rPr>
        <w:t>延滯息</w:t>
      </w:r>
      <w:r>
        <w:rPr>
          <w:rFonts w:hint="eastAsia"/>
          <w:color w:val="000000"/>
          <w:kern w:val="2"/>
          <w:szCs w:val="24"/>
          <w:lang w:eastAsia="zh-TW"/>
        </w:rPr>
        <w:t>)</w:t>
      </w:r>
      <w:r>
        <w:rPr>
          <w:rFonts w:hint="eastAsia"/>
          <w:color w:val="000000"/>
          <w:kern w:val="2"/>
          <w:szCs w:val="24"/>
          <w:lang w:eastAsia="zh-TW"/>
        </w:rPr>
        <w:t>者</w:t>
      </w:r>
    </w:p>
    <w:p w:rsidR="00E4707F" w:rsidRDefault="007868F4" w:rsidP="006D20F9">
      <w:pPr>
        <w:pStyle w:val="Tabletext"/>
        <w:keepLines w:val="0"/>
        <w:numPr>
          <w:ilvl w:val="4"/>
          <w:numId w:val="33"/>
        </w:numPr>
        <w:spacing w:after="0" w:line="240" w:lineRule="auto"/>
        <w:rPr>
          <w:rFonts w:hint="eastAsia"/>
          <w:color w:val="000000"/>
          <w:kern w:val="2"/>
          <w:szCs w:val="24"/>
          <w:lang w:eastAsia="zh-TW"/>
        </w:rPr>
      </w:pPr>
      <w:r>
        <w:rPr>
          <w:rFonts w:hint="eastAsia"/>
          <w:color w:val="000000"/>
          <w:kern w:val="2"/>
          <w:szCs w:val="24"/>
          <w:lang w:eastAsia="zh-TW"/>
        </w:rPr>
        <w:t>延滯息總額</w:t>
      </w:r>
      <w:r>
        <w:rPr>
          <w:rFonts w:hint="eastAsia"/>
          <w:color w:val="000000"/>
          <w:kern w:val="2"/>
          <w:szCs w:val="24"/>
          <w:lang w:eastAsia="zh-TW"/>
        </w:rPr>
        <w:t xml:space="preserve"> = SUM(</w:t>
      </w:r>
      <w:r>
        <w:rPr>
          <w:rFonts w:hint="eastAsia"/>
          <w:color w:val="000000"/>
          <w:kern w:val="2"/>
          <w:szCs w:val="24"/>
          <w:lang w:eastAsia="zh-TW"/>
        </w:rPr>
        <w:t>延滯息</w:t>
      </w:r>
      <w:r>
        <w:rPr>
          <w:rFonts w:hint="eastAsia"/>
          <w:color w:val="000000"/>
          <w:kern w:val="2"/>
          <w:szCs w:val="24"/>
          <w:lang w:eastAsia="zh-TW"/>
        </w:rPr>
        <w:t>)</w:t>
      </w:r>
      <w:r>
        <w:rPr>
          <w:rFonts w:hint="eastAsia"/>
          <w:color w:val="000000"/>
          <w:kern w:val="2"/>
          <w:szCs w:val="24"/>
          <w:lang w:eastAsia="zh-TW"/>
        </w:rPr>
        <w:t>。</w:t>
      </w:r>
    </w:p>
    <w:p w:rsidR="007868F4" w:rsidRDefault="007868F4" w:rsidP="006D20F9">
      <w:pPr>
        <w:pStyle w:val="Tabletext"/>
        <w:keepLines w:val="0"/>
        <w:numPr>
          <w:ilvl w:val="4"/>
          <w:numId w:val="33"/>
        </w:numPr>
        <w:spacing w:after="0" w:line="240" w:lineRule="auto"/>
        <w:rPr>
          <w:rFonts w:hint="eastAsia"/>
          <w:color w:val="000000"/>
          <w:kern w:val="2"/>
          <w:szCs w:val="24"/>
          <w:lang w:eastAsia="zh-TW"/>
        </w:rPr>
      </w:pPr>
      <w:r>
        <w:rPr>
          <w:rFonts w:hint="eastAsia"/>
          <w:color w:val="000000"/>
          <w:kern w:val="2"/>
          <w:szCs w:val="24"/>
          <w:lang w:eastAsia="zh-TW"/>
        </w:rPr>
        <w:t xml:space="preserve">IF </w:t>
      </w:r>
      <w:r>
        <w:rPr>
          <w:rFonts w:hint="eastAsia"/>
          <w:color w:val="000000"/>
          <w:kern w:val="2"/>
          <w:szCs w:val="24"/>
          <w:lang w:eastAsia="zh-TW"/>
        </w:rPr>
        <w:t>延滯息總額</w:t>
      </w:r>
      <w:r>
        <w:rPr>
          <w:rFonts w:hint="eastAsia"/>
          <w:color w:val="000000"/>
          <w:kern w:val="2"/>
          <w:szCs w:val="24"/>
          <w:lang w:eastAsia="zh-TW"/>
        </w:rPr>
        <w:t xml:space="preserve"> &gt; 20000</w:t>
      </w:r>
    </w:p>
    <w:p w:rsidR="007868F4" w:rsidRDefault="007868F4" w:rsidP="006D20F9">
      <w:pPr>
        <w:pStyle w:val="Tabletext"/>
        <w:keepLines w:val="0"/>
        <w:numPr>
          <w:ilvl w:val="5"/>
          <w:numId w:val="33"/>
        </w:numPr>
        <w:spacing w:after="0" w:line="240" w:lineRule="auto"/>
        <w:rPr>
          <w:rFonts w:hint="eastAsia"/>
          <w:color w:val="000000"/>
          <w:kern w:val="2"/>
          <w:szCs w:val="24"/>
          <w:lang w:eastAsia="zh-TW"/>
        </w:rPr>
      </w:pPr>
      <w:r>
        <w:rPr>
          <w:rFonts w:hint="eastAsia"/>
          <w:color w:val="000000"/>
          <w:kern w:val="2"/>
          <w:szCs w:val="24"/>
          <w:lang w:eastAsia="zh-TW"/>
        </w:rPr>
        <w:t>逐筆檢查</w:t>
      </w:r>
      <w:r>
        <w:rPr>
          <w:rFonts w:hint="eastAsia"/>
          <w:color w:val="000000"/>
          <w:kern w:val="2"/>
          <w:szCs w:val="24"/>
          <w:lang w:eastAsia="zh-TW"/>
        </w:rPr>
        <w:t xml:space="preserve"> </w:t>
      </w:r>
      <w:r>
        <w:rPr>
          <w:rFonts w:hint="eastAsia"/>
          <w:color w:val="000000"/>
          <w:kern w:val="2"/>
          <w:szCs w:val="24"/>
          <w:lang w:eastAsia="zh-TW"/>
        </w:rPr>
        <w:t>下列規則</w:t>
      </w:r>
    </w:p>
    <w:p w:rsidR="007868F4" w:rsidRDefault="007868F4" w:rsidP="006D20F9">
      <w:pPr>
        <w:pStyle w:val="Tabletext"/>
        <w:keepLines w:val="0"/>
        <w:numPr>
          <w:ilvl w:val="7"/>
          <w:numId w:val="33"/>
        </w:numPr>
        <w:spacing w:after="0" w:line="240" w:lineRule="auto"/>
        <w:rPr>
          <w:rFonts w:hint="eastAsia"/>
          <w:color w:val="000000"/>
          <w:kern w:val="2"/>
          <w:szCs w:val="24"/>
          <w:lang w:eastAsia="zh-TW"/>
        </w:rPr>
      </w:pPr>
      <w:r w:rsidRPr="00BE5BF9">
        <w:rPr>
          <w:rFonts w:hint="eastAsia"/>
          <w:color w:val="000000"/>
          <w:kern w:val="2"/>
          <w:szCs w:val="24"/>
          <w:lang w:eastAsia="zh-TW"/>
        </w:rPr>
        <w:t xml:space="preserve">IF </w:t>
      </w:r>
      <w:r w:rsidRPr="007A5B12">
        <w:rPr>
          <w:rFonts w:hint="eastAsia"/>
          <w:color w:val="000000"/>
          <w:kern w:val="2"/>
          <w:szCs w:val="24"/>
          <w:lang w:eastAsia="zh-TW"/>
        </w:rPr>
        <w:t>該筆延滯息</w:t>
      </w:r>
      <w:r w:rsidRPr="007A5B12">
        <w:rPr>
          <w:rFonts w:hint="eastAsia"/>
          <w:color w:val="000000"/>
          <w:kern w:val="2"/>
          <w:szCs w:val="24"/>
          <w:lang w:eastAsia="zh-TW"/>
        </w:rPr>
        <w:t xml:space="preserve"> &gt; 0</w:t>
      </w:r>
      <w:r w:rsidRPr="00C82935">
        <w:rPr>
          <w:rFonts w:hint="eastAsia"/>
          <w:color w:val="000000"/>
          <w:kern w:val="2"/>
          <w:szCs w:val="24"/>
          <w:lang w:eastAsia="zh-TW"/>
        </w:rPr>
        <w:t xml:space="preserve"> </w:t>
      </w:r>
    </w:p>
    <w:p w:rsidR="007868F4" w:rsidRDefault="007868F4" w:rsidP="006D20F9">
      <w:pPr>
        <w:pStyle w:val="Tabletext"/>
        <w:keepLines w:val="0"/>
        <w:numPr>
          <w:ilvl w:val="8"/>
          <w:numId w:val="33"/>
        </w:numPr>
        <w:spacing w:after="0" w:line="240" w:lineRule="auto"/>
        <w:rPr>
          <w:rFonts w:hint="eastAsia"/>
          <w:color w:val="000000"/>
          <w:kern w:val="2"/>
          <w:szCs w:val="24"/>
          <w:lang w:eastAsia="zh-TW"/>
        </w:rPr>
      </w:pPr>
      <w:r>
        <w:rPr>
          <w:rFonts w:hint="eastAsia"/>
          <w:color w:val="000000"/>
          <w:kern w:val="2"/>
          <w:szCs w:val="24"/>
          <w:lang w:eastAsia="zh-TW"/>
        </w:rPr>
        <w:t>IF</w:t>
      </w:r>
      <w:r w:rsidRPr="00BE5BF9">
        <w:rPr>
          <w:rFonts w:hint="eastAsia"/>
          <w:color w:val="000000"/>
          <w:kern w:val="2"/>
          <w:szCs w:val="24"/>
          <w:lang w:eastAsia="zh-TW"/>
        </w:rPr>
        <w:t>延滯息所得</w:t>
      </w:r>
      <w:r w:rsidRPr="007A5B12">
        <w:rPr>
          <w:rFonts w:hint="eastAsia"/>
          <w:color w:val="000000"/>
          <w:kern w:val="2"/>
          <w:szCs w:val="24"/>
          <w:lang w:eastAsia="zh-TW"/>
        </w:rPr>
        <w:t>稅</w:t>
      </w:r>
      <w:r>
        <w:rPr>
          <w:rFonts w:hint="eastAsia"/>
          <w:color w:val="000000"/>
          <w:kern w:val="2"/>
          <w:szCs w:val="24"/>
          <w:lang w:eastAsia="zh-TW"/>
        </w:rPr>
        <w:t xml:space="preserve"> </w:t>
      </w:r>
      <w:r w:rsidR="007A5B12">
        <w:rPr>
          <w:rFonts w:hint="eastAsia"/>
          <w:color w:val="000000"/>
          <w:kern w:val="2"/>
          <w:szCs w:val="24"/>
          <w:lang w:eastAsia="zh-TW"/>
        </w:rPr>
        <w:t>&gt;</w:t>
      </w:r>
      <w:r>
        <w:rPr>
          <w:rFonts w:hint="eastAsia"/>
          <w:color w:val="000000"/>
          <w:kern w:val="2"/>
          <w:szCs w:val="24"/>
          <w:lang w:eastAsia="zh-TW"/>
        </w:rPr>
        <w:t>=</w:t>
      </w:r>
      <w:r w:rsidRPr="00BE5BF9">
        <w:rPr>
          <w:rFonts w:hint="eastAsia"/>
          <w:color w:val="000000"/>
          <w:kern w:val="2"/>
          <w:szCs w:val="24"/>
          <w:lang w:eastAsia="zh-TW"/>
        </w:rPr>
        <w:t xml:space="preserve"> 0</w:t>
      </w:r>
    </w:p>
    <w:p w:rsidR="007868F4" w:rsidRDefault="007868F4" w:rsidP="006D20F9">
      <w:pPr>
        <w:pStyle w:val="Tabletext"/>
        <w:keepLines w:val="0"/>
        <w:numPr>
          <w:ilvl w:val="8"/>
          <w:numId w:val="33"/>
        </w:numPr>
        <w:spacing w:after="0" w:line="240" w:lineRule="auto"/>
        <w:rPr>
          <w:rFonts w:hint="eastAsia"/>
          <w:color w:val="000000"/>
          <w:kern w:val="2"/>
          <w:szCs w:val="24"/>
          <w:lang w:eastAsia="zh-TW"/>
        </w:rPr>
      </w:pPr>
      <w:r>
        <w:rPr>
          <w:rFonts w:hint="eastAsia"/>
          <w:color w:val="000000"/>
          <w:kern w:val="2"/>
          <w:szCs w:val="24"/>
          <w:lang w:eastAsia="zh-TW"/>
        </w:rPr>
        <w:t>顯示訊息：</w:t>
      </w:r>
      <w:r>
        <w:rPr>
          <w:color w:val="000000"/>
          <w:kern w:val="2"/>
          <w:szCs w:val="24"/>
          <w:lang w:eastAsia="zh-TW"/>
        </w:rPr>
        <w:t>’</w:t>
      </w:r>
      <w:r>
        <w:rPr>
          <w:rFonts w:hint="eastAsia"/>
          <w:color w:val="000000"/>
          <w:kern w:val="2"/>
          <w:szCs w:val="24"/>
          <w:lang w:eastAsia="zh-TW"/>
        </w:rPr>
        <w:t>保單號碼：</w:t>
      </w:r>
      <w:r>
        <w:rPr>
          <w:color w:val="000000"/>
          <w:kern w:val="2"/>
          <w:szCs w:val="24"/>
          <w:lang w:eastAsia="zh-TW"/>
        </w:rPr>
        <w:t>’</w:t>
      </w:r>
      <w:r>
        <w:rPr>
          <w:rFonts w:hint="eastAsia"/>
          <w:color w:val="000000"/>
          <w:kern w:val="2"/>
          <w:szCs w:val="24"/>
          <w:lang w:eastAsia="zh-TW"/>
        </w:rPr>
        <w:t>+$</w:t>
      </w:r>
      <w:r>
        <w:rPr>
          <w:rFonts w:hint="eastAsia"/>
          <w:color w:val="000000"/>
          <w:kern w:val="2"/>
          <w:szCs w:val="24"/>
          <w:lang w:eastAsia="zh-TW"/>
        </w:rPr>
        <w:t>保單號碼</w:t>
      </w:r>
      <w:r>
        <w:rPr>
          <w:rFonts w:hint="eastAsia"/>
          <w:color w:val="000000"/>
          <w:kern w:val="2"/>
          <w:szCs w:val="24"/>
          <w:lang w:eastAsia="zh-TW"/>
        </w:rPr>
        <w:t>+</w:t>
      </w:r>
      <w:r>
        <w:rPr>
          <w:color w:val="000000"/>
          <w:kern w:val="2"/>
          <w:szCs w:val="24"/>
          <w:lang w:eastAsia="zh-TW"/>
        </w:rPr>
        <w:t>’</w:t>
      </w:r>
      <w:r>
        <w:rPr>
          <w:rFonts w:hint="eastAsia"/>
          <w:color w:val="000000"/>
          <w:kern w:val="2"/>
          <w:szCs w:val="24"/>
          <w:lang w:eastAsia="zh-TW"/>
        </w:rPr>
        <w:t>，延滯息給付總額大於</w:t>
      </w:r>
      <w:r>
        <w:rPr>
          <w:rFonts w:hint="eastAsia"/>
          <w:color w:val="000000"/>
          <w:kern w:val="2"/>
          <w:szCs w:val="24"/>
          <w:lang w:eastAsia="zh-TW"/>
        </w:rPr>
        <w:t>20000</w:t>
      </w:r>
      <w:r>
        <w:rPr>
          <w:rFonts w:hint="eastAsia"/>
          <w:color w:val="000000"/>
          <w:kern w:val="2"/>
          <w:szCs w:val="24"/>
          <w:lang w:eastAsia="zh-TW"/>
        </w:rPr>
        <w:t>需扣</w:t>
      </w:r>
      <w:r w:rsidR="003A17EF">
        <w:rPr>
          <w:rFonts w:hint="eastAsia"/>
          <w:color w:val="000000"/>
          <w:kern w:val="2"/>
          <w:szCs w:val="24"/>
          <w:lang w:eastAsia="zh-TW"/>
        </w:rPr>
        <w:t>繳</w:t>
      </w:r>
      <w:r>
        <w:rPr>
          <w:rFonts w:hint="eastAsia"/>
          <w:color w:val="000000"/>
          <w:kern w:val="2"/>
          <w:szCs w:val="24"/>
          <w:lang w:eastAsia="zh-TW"/>
        </w:rPr>
        <w:t>延滯息所得稅，請重新分配延滯息</w:t>
      </w:r>
      <w:r>
        <w:rPr>
          <w:color w:val="000000"/>
          <w:kern w:val="2"/>
          <w:szCs w:val="24"/>
          <w:lang w:eastAsia="zh-TW"/>
        </w:rPr>
        <w:t>’</w:t>
      </w:r>
      <w:r>
        <w:rPr>
          <w:rFonts w:hint="eastAsia"/>
          <w:color w:val="000000"/>
          <w:kern w:val="2"/>
          <w:szCs w:val="24"/>
          <w:lang w:eastAsia="zh-TW"/>
        </w:rPr>
        <w:t>。</w:t>
      </w:r>
    </w:p>
    <w:p w:rsidR="007868F4" w:rsidRDefault="007868F4" w:rsidP="006D20F9">
      <w:pPr>
        <w:pStyle w:val="Tabletext"/>
        <w:keepLines w:val="0"/>
        <w:numPr>
          <w:ilvl w:val="8"/>
          <w:numId w:val="33"/>
        </w:numPr>
        <w:spacing w:after="0" w:line="240" w:lineRule="auto"/>
        <w:rPr>
          <w:rFonts w:hint="eastAsia"/>
          <w:color w:val="000000"/>
          <w:kern w:val="2"/>
          <w:szCs w:val="24"/>
          <w:lang w:eastAsia="zh-TW"/>
        </w:rPr>
      </w:pPr>
      <w:r>
        <w:rPr>
          <w:rFonts w:hint="eastAsia"/>
          <w:color w:val="000000"/>
          <w:kern w:val="2"/>
          <w:szCs w:val="24"/>
          <w:lang w:eastAsia="zh-TW"/>
        </w:rPr>
        <w:t>RETURN</w:t>
      </w:r>
      <w:r>
        <w:rPr>
          <w:rFonts w:hint="eastAsia"/>
          <w:color w:val="000000"/>
          <w:kern w:val="2"/>
          <w:szCs w:val="24"/>
          <w:lang w:eastAsia="zh-TW"/>
        </w:rPr>
        <w:t>。</w:t>
      </w:r>
    </w:p>
    <w:p w:rsidR="007868F4" w:rsidRDefault="007868F4" w:rsidP="006D20F9">
      <w:pPr>
        <w:pStyle w:val="Tabletext"/>
        <w:keepLines w:val="0"/>
        <w:numPr>
          <w:ilvl w:val="8"/>
          <w:numId w:val="33"/>
        </w:numPr>
        <w:spacing w:after="0" w:line="240" w:lineRule="auto"/>
        <w:rPr>
          <w:rFonts w:hint="eastAsia"/>
          <w:color w:val="000000"/>
          <w:kern w:val="2"/>
          <w:szCs w:val="24"/>
          <w:lang w:eastAsia="zh-TW"/>
        </w:rPr>
      </w:pPr>
      <w:r>
        <w:rPr>
          <w:rFonts w:hint="eastAsia"/>
          <w:color w:val="000000"/>
          <w:kern w:val="2"/>
          <w:szCs w:val="24"/>
          <w:lang w:eastAsia="zh-TW"/>
        </w:rPr>
        <w:t>END IF</w:t>
      </w:r>
      <w:r>
        <w:rPr>
          <w:rFonts w:hint="eastAsia"/>
          <w:color w:val="000000"/>
          <w:kern w:val="2"/>
          <w:szCs w:val="24"/>
          <w:lang w:eastAsia="zh-TW"/>
        </w:rPr>
        <w:t>。</w:t>
      </w:r>
    </w:p>
    <w:p w:rsidR="007868F4" w:rsidRPr="00BE5BF9" w:rsidRDefault="007868F4" w:rsidP="006D20F9">
      <w:pPr>
        <w:pStyle w:val="Tabletext"/>
        <w:keepLines w:val="0"/>
        <w:numPr>
          <w:ilvl w:val="7"/>
          <w:numId w:val="33"/>
        </w:numPr>
        <w:spacing w:after="0" w:line="240" w:lineRule="auto"/>
        <w:rPr>
          <w:rFonts w:hint="eastAsia"/>
          <w:color w:val="000000"/>
          <w:kern w:val="2"/>
          <w:szCs w:val="24"/>
          <w:lang w:eastAsia="zh-TW"/>
        </w:rPr>
      </w:pPr>
      <w:r>
        <w:rPr>
          <w:rFonts w:hint="eastAsia"/>
          <w:color w:val="000000"/>
          <w:kern w:val="2"/>
          <w:szCs w:val="24"/>
          <w:lang w:eastAsia="zh-TW"/>
        </w:rPr>
        <w:t>END IF</w:t>
      </w:r>
      <w:r>
        <w:rPr>
          <w:rFonts w:hint="eastAsia"/>
          <w:color w:val="000000"/>
          <w:kern w:val="2"/>
          <w:szCs w:val="24"/>
          <w:lang w:eastAsia="zh-TW"/>
        </w:rPr>
        <w:t>。</w:t>
      </w:r>
    </w:p>
    <w:p w:rsidR="007868F4" w:rsidRPr="009B2545" w:rsidRDefault="007868F4" w:rsidP="006D20F9">
      <w:pPr>
        <w:pStyle w:val="Tabletext"/>
        <w:keepLines w:val="0"/>
        <w:numPr>
          <w:ilvl w:val="4"/>
          <w:numId w:val="33"/>
        </w:numPr>
        <w:spacing w:after="0" w:line="240" w:lineRule="auto"/>
        <w:rPr>
          <w:rFonts w:hint="eastAsia"/>
          <w:color w:val="000000"/>
          <w:kern w:val="2"/>
          <w:szCs w:val="24"/>
          <w:lang w:eastAsia="zh-TW"/>
        </w:rPr>
      </w:pPr>
      <w:r>
        <w:rPr>
          <w:rFonts w:hint="eastAsia"/>
          <w:color w:val="000000"/>
          <w:kern w:val="2"/>
          <w:szCs w:val="24"/>
          <w:lang w:eastAsia="zh-TW"/>
        </w:rPr>
        <w:t>END IF</w:t>
      </w:r>
      <w:r>
        <w:rPr>
          <w:rFonts w:hint="eastAsia"/>
          <w:color w:val="000000"/>
          <w:kern w:val="2"/>
          <w:szCs w:val="24"/>
          <w:lang w:eastAsia="zh-TW"/>
        </w:rPr>
        <w:t>。</w:t>
      </w:r>
    </w:p>
    <w:p w:rsidR="009B2545" w:rsidRPr="0065774E" w:rsidRDefault="009B2545" w:rsidP="009B2545">
      <w:pPr>
        <w:pStyle w:val="Tabletext"/>
        <w:keepLines w:val="0"/>
        <w:spacing w:after="0" w:line="240" w:lineRule="auto"/>
        <w:ind w:left="2126"/>
        <w:rPr>
          <w:rFonts w:hint="eastAsia"/>
          <w:color w:val="000000"/>
          <w:kern w:val="2"/>
          <w:szCs w:val="24"/>
          <w:lang w:eastAsia="zh-TW"/>
        </w:rPr>
      </w:pPr>
    </w:p>
    <w:p w:rsidR="004147B4" w:rsidRDefault="004147B4" w:rsidP="006D20F9">
      <w:pPr>
        <w:pStyle w:val="Tabletext"/>
        <w:keepLines w:val="0"/>
        <w:numPr>
          <w:ilvl w:val="1"/>
          <w:numId w:val="33"/>
        </w:numPr>
        <w:spacing w:after="0" w:line="240" w:lineRule="auto"/>
        <w:rPr>
          <w:bCs/>
          <w:color w:val="000000"/>
          <w:lang w:eastAsia="zh-TW"/>
        </w:rPr>
      </w:pPr>
      <w:r>
        <w:rPr>
          <w:rFonts w:ascii="細明體" w:eastAsia="細明體" w:hAnsi="細明體" w:cs="Courier New" w:hint="eastAsia"/>
          <w:color w:val="FF0000"/>
          <w:lang w:eastAsia="zh-TW"/>
        </w:rPr>
        <w:t>將</w:t>
      </w:r>
      <w:r w:rsidRPr="005A78BB">
        <w:rPr>
          <w:rFonts w:ascii="細明體" w:eastAsia="細明體" w:hAnsi="細明體" w:cs="Courier New" w:hint="eastAsia"/>
          <w:color w:val="FF0000"/>
          <w:lang w:eastAsia="zh-TW"/>
        </w:rPr>
        <w:t>受款人資料</w:t>
      </w:r>
      <w:r>
        <w:rPr>
          <w:rFonts w:ascii="細明體" w:eastAsia="細明體" w:hAnsi="細明體" w:cs="Courier New" w:hint="eastAsia"/>
          <w:color w:val="FF0000"/>
          <w:lang w:eastAsia="zh-TW"/>
        </w:rPr>
        <w:t>存至</w:t>
      </w:r>
      <w:r w:rsidRPr="005A78BB">
        <w:rPr>
          <w:rFonts w:ascii="細明體" w:eastAsia="細明體" w:hAnsi="細明體" w:cs="Courier New" w:hint="eastAsia"/>
          <w:color w:val="FF0000"/>
          <w:lang w:eastAsia="zh-TW"/>
        </w:rPr>
        <w:t>DTAAA082</w:t>
      </w:r>
      <w:r>
        <w:rPr>
          <w:rFonts w:ascii="細明體" w:eastAsia="細明體" w:hAnsi="細明體" w:cs="Courier New" w:hint="eastAsia"/>
          <w:color w:val="FF0000"/>
          <w:lang w:eastAsia="zh-TW"/>
        </w:rPr>
        <w:t>，以利取消核付時再進入此畫面時仍可直接選擇受款人清單</w:t>
      </w:r>
    </w:p>
    <w:p w:rsidR="003D3AC3" w:rsidRDefault="002E44FF" w:rsidP="006D20F9">
      <w:pPr>
        <w:pStyle w:val="Tabletext"/>
        <w:keepLines w:val="0"/>
        <w:numPr>
          <w:ilvl w:val="1"/>
          <w:numId w:val="33"/>
        </w:numPr>
        <w:spacing w:after="0" w:line="240" w:lineRule="auto"/>
        <w:rPr>
          <w:rFonts w:hint="eastAsia"/>
          <w:bCs/>
          <w:color w:val="000000"/>
          <w:lang w:eastAsia="zh-TW"/>
        </w:rPr>
      </w:pPr>
      <w:r>
        <w:rPr>
          <w:rFonts w:hint="eastAsia"/>
          <w:bCs/>
          <w:color w:val="000000"/>
          <w:lang w:eastAsia="zh-TW"/>
        </w:rPr>
        <w:t>寫入檔案</w:t>
      </w:r>
      <w:r w:rsidR="00AD65DE">
        <w:rPr>
          <w:rFonts w:hint="eastAsia"/>
          <w:bCs/>
          <w:color w:val="000000"/>
          <w:lang w:eastAsia="zh-TW"/>
        </w:rPr>
        <w:t>：</w:t>
      </w:r>
    </w:p>
    <w:p w:rsidR="00E6268A" w:rsidRPr="00AD65DE" w:rsidRDefault="00AD65DE" w:rsidP="006D20F9">
      <w:pPr>
        <w:pStyle w:val="Tabletext"/>
        <w:keepLines w:val="0"/>
        <w:numPr>
          <w:ilvl w:val="2"/>
          <w:numId w:val="33"/>
        </w:numPr>
        <w:spacing w:after="0" w:line="240" w:lineRule="auto"/>
        <w:rPr>
          <w:rFonts w:hint="eastAsia"/>
          <w:bCs/>
          <w:color w:val="000000"/>
          <w:lang w:eastAsia="zh-TW"/>
        </w:rPr>
      </w:pPr>
      <w:r>
        <w:rPr>
          <w:rFonts w:hint="eastAsia"/>
          <w:bCs/>
          <w:color w:val="000000"/>
          <w:lang w:eastAsia="zh-TW"/>
        </w:rPr>
        <w:t xml:space="preserve">CALL  </w:t>
      </w:r>
      <w:r>
        <w:rPr>
          <w:rFonts w:ascii="細明體" w:eastAsia="細明體" w:hAnsi="細明體" w:hint="eastAsia"/>
        </w:rPr>
        <w:t>AA_B1ZX03</w:t>
      </w:r>
      <w:r>
        <w:rPr>
          <w:rFonts w:ascii="細明體" w:eastAsia="細明體" w:hAnsi="細明體" w:hint="eastAsia"/>
          <w:lang w:eastAsia="zh-TW"/>
        </w:rPr>
        <w:t>.METHOD1：</w:t>
      </w:r>
    </w:p>
    <w:tbl>
      <w:tblPr>
        <w:tblW w:w="5940" w:type="dxa"/>
        <w:tblInd w:w="1800" w:type="dxa"/>
        <w:tblCellMar>
          <w:left w:w="0" w:type="dxa"/>
          <w:right w:w="0" w:type="dxa"/>
        </w:tblCellMar>
        <w:tblLook w:val="0000" w:firstRow="0" w:lastRow="0" w:firstColumn="0" w:lastColumn="0" w:noHBand="0" w:noVBand="0"/>
      </w:tblPr>
      <w:tblGrid>
        <w:gridCol w:w="2440"/>
        <w:gridCol w:w="3500"/>
        <w:tblGridChange w:id="46">
          <w:tblGrid>
            <w:gridCol w:w="2440"/>
            <w:gridCol w:w="3500"/>
          </w:tblGrid>
        </w:tblGridChange>
      </w:tblGrid>
      <w:tr w:rsidR="0003613B">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03613B" w:rsidRDefault="0003613B" w:rsidP="0003613B">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03613B" w:rsidRDefault="0003613B" w:rsidP="0003613B">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2E44FF" w:rsidP="0003613B">
            <w:pPr>
              <w:rPr>
                <w:rFonts w:ascii="新細明體" w:hAnsi="新細明體" w:cs="Arial Unicode MS" w:hint="eastAsia"/>
                <w:sz w:val="20"/>
              </w:rPr>
            </w:pPr>
            <w:r>
              <w:rPr>
                <w:rFonts w:ascii="新細明體" w:hAnsi="新細明體" w:cs="Arial Unicode MS" w:hint="eastAsia"/>
                <w:sz w:val="20"/>
              </w:rPr>
              <w:t>輸入參數</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帳務日期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2E44FF" w:rsidP="0003613B">
            <w:pPr>
              <w:rPr>
                <w:rFonts w:ascii="新細明體" w:hAnsi="新細明體" w:cs="Arial Unicode MS" w:hint="eastAsia"/>
                <w:sz w:val="20"/>
              </w:rPr>
            </w:pPr>
            <w:r>
              <w:rPr>
                <w:rFonts w:ascii="新細明體" w:hAnsi="新細明體" w:cs="Arial Unicode MS" w:hint="eastAsia"/>
                <w:sz w:val="20"/>
              </w:rPr>
              <w:t>輸入參數</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交易序號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2E44FF" w:rsidP="0003613B">
            <w:pPr>
              <w:rPr>
                <w:rFonts w:ascii="新細明體" w:hAnsi="新細明體" w:cs="Arial Unicode MS" w:hint="eastAsia"/>
                <w:sz w:val="20"/>
              </w:rPr>
            </w:pPr>
            <w:r>
              <w:rPr>
                <w:rFonts w:ascii="新細明體" w:hAnsi="新細明體" w:cs="Arial Unicode MS" w:hint="eastAsia"/>
                <w:sz w:val="20"/>
              </w:rPr>
              <w:t>輸入參數</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保單號碼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360EB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60EBD" w:rsidRDefault="00360EBD" w:rsidP="0003613B">
            <w:pPr>
              <w:rPr>
                <w:rFonts w:ascii="細明體" w:eastAsia="細明體" w:hAnsi="細明體" w:hint="eastAsia"/>
                <w:sz w:val="20"/>
                <w:szCs w:val="20"/>
              </w:rPr>
            </w:pPr>
            <w:r>
              <w:rPr>
                <w:rFonts w:ascii="細明體" w:eastAsia="細明體" w:hAnsi="細明體" w:hint="eastAsia"/>
                <w:sz w:val="20"/>
                <w:szCs w:val="20"/>
              </w:rPr>
              <w:t>索賠類別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60EBD" w:rsidRDefault="00360EBD"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保單受益人序號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依各保單</w:t>
            </w:r>
            <w:r w:rsidR="00360EBD">
              <w:rPr>
                <w:rFonts w:ascii="新細明體" w:hAnsi="新細明體" w:cs="Arial Unicode MS" w:hint="eastAsia"/>
                <w:sz w:val="20"/>
              </w:rPr>
              <w:t>及索賠類別</w:t>
            </w:r>
            <w:r>
              <w:rPr>
                <w:rFonts w:ascii="新細明體" w:hAnsi="新細明體" w:cs="Arial Unicode MS" w:hint="eastAsia"/>
                <w:sz w:val="20"/>
              </w:rPr>
              <w:t xml:space="preserve"> 自1開始逐筆+1</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受款人ID</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受款人姓名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給付總額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給付比例</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給付金額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暫收碼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03613B" w:rsidP="0003613B">
            <w:pPr>
              <w:rPr>
                <w:rFonts w:ascii="新細明體" w:hAnsi="新細明體" w:cs="Arial Unicode MS" w:hint="eastAsia"/>
                <w:sz w:val="20"/>
              </w:rPr>
            </w:pPr>
            <w:r>
              <w:rPr>
                <w:rFonts w:ascii="新細明體" w:hAnsi="新細明體" w:cs="Arial Unicode MS" w:hint="eastAsia"/>
                <w:sz w:val="20"/>
              </w:rPr>
              <w:t>畫面</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核賠單位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2E44FF" w:rsidP="0003613B">
            <w:pPr>
              <w:rPr>
                <w:rFonts w:ascii="新細明體" w:hAnsi="新細明體" w:cs="Arial Unicode MS" w:hint="eastAsia"/>
                <w:sz w:val="20"/>
              </w:rPr>
            </w:pPr>
            <w:r>
              <w:rPr>
                <w:rFonts w:ascii="新細明體" w:hAnsi="新細明體" w:cs="Arial Unicode MS" w:hint="eastAsia"/>
                <w:sz w:val="20"/>
              </w:rPr>
              <w:t>輸入參數</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核賠人員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2E44FF" w:rsidP="0003613B">
            <w:pPr>
              <w:rPr>
                <w:rFonts w:ascii="新細明體" w:hAnsi="新細明體" w:cs="Arial Unicode MS" w:hint="eastAsia"/>
                <w:sz w:val="20"/>
              </w:rPr>
            </w:pPr>
            <w:r>
              <w:rPr>
                <w:rFonts w:ascii="新細明體" w:hAnsi="新細明體" w:cs="Arial Unicode MS" w:hint="eastAsia"/>
                <w:sz w:val="20"/>
              </w:rPr>
              <w:t>輸入參數</w:t>
            </w:r>
          </w:p>
        </w:tc>
      </w:tr>
      <w:tr w:rsidR="0003613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3613B" w:rsidRDefault="0003613B" w:rsidP="0003613B">
            <w:pPr>
              <w:rPr>
                <w:rFonts w:ascii="細明體" w:eastAsia="細明體" w:hAnsi="細明體" w:hint="eastAsia"/>
                <w:sz w:val="20"/>
                <w:szCs w:val="20"/>
              </w:rPr>
            </w:pPr>
            <w:r>
              <w:rPr>
                <w:rFonts w:ascii="細明體" w:eastAsia="細明體" w:hAnsi="細明體" w:hint="eastAsia"/>
                <w:sz w:val="20"/>
                <w:szCs w:val="20"/>
              </w:rPr>
              <w:t>核賠人員姓名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613B" w:rsidRDefault="002E44FF" w:rsidP="0003613B">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260F4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260F40" w:rsidRDefault="00260F40" w:rsidP="009415DE">
            <w:pPr>
              <w:rPr>
                <w:rFonts w:ascii="細明體" w:eastAsia="細明體" w:hAnsi="細明體" w:hint="eastAsia"/>
                <w:sz w:val="20"/>
                <w:szCs w:val="20"/>
              </w:rPr>
            </w:pPr>
            <w:r>
              <w:rPr>
                <w:rFonts w:ascii="細明體" w:eastAsia="細明體" w:hAnsi="細明體" w:hint="eastAsia"/>
                <w:sz w:val="20"/>
                <w:szCs w:val="20"/>
              </w:rPr>
              <w:t>核賠日期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60F40" w:rsidRDefault="00260F40" w:rsidP="009415DE">
            <w:pPr>
              <w:rPr>
                <w:rFonts w:ascii="新細明體" w:hAnsi="新細明體" w:cs="Arial Unicode MS" w:hint="eastAsia"/>
                <w:sz w:val="20"/>
              </w:rPr>
            </w:pPr>
            <w:r>
              <w:rPr>
                <w:rFonts w:ascii="新細明體" w:hAnsi="新細明體" w:cs="Arial Unicode MS" w:hint="eastAsia"/>
                <w:sz w:val="20"/>
              </w:rPr>
              <w:t>輸入參數</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Default="002257F1" w:rsidP="009415DE">
            <w:pPr>
              <w:rPr>
                <w:rFonts w:ascii="細明體" w:eastAsia="細明體" w:hAnsi="細明體" w:hint="eastAsia"/>
                <w:sz w:val="20"/>
                <w:szCs w:val="20"/>
              </w:rPr>
            </w:pPr>
            <w:r>
              <w:rPr>
                <w:rFonts w:ascii="細明體" w:eastAsia="細明體" w:hAnsi="細明體" w:hint="eastAsia"/>
                <w:sz w:val="20"/>
              </w:rPr>
              <w:t>受益人ＩＤ</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Default="002257F1" w:rsidP="009415DE">
            <w:pPr>
              <w:rPr>
                <w:rFonts w:ascii="細明體" w:eastAsia="細明體" w:hAnsi="細明體" w:hint="eastAsia"/>
                <w:sz w:val="20"/>
              </w:rPr>
            </w:pPr>
            <w:r>
              <w:rPr>
                <w:rFonts w:ascii="細明體" w:eastAsia="細明體" w:hAnsi="細明體" w:hint="eastAsia"/>
                <w:sz w:val="20"/>
              </w:rPr>
              <w:t>受益人姓名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Default="002257F1" w:rsidP="009415DE">
            <w:pPr>
              <w:rPr>
                <w:rFonts w:ascii="細明體" w:eastAsia="細明體" w:hAnsi="細明體" w:hint="eastAsia"/>
                <w:sz w:val="20"/>
              </w:rPr>
            </w:pPr>
            <w:r>
              <w:rPr>
                <w:rFonts w:ascii="細明體" w:eastAsia="細明體" w:hAnsi="細明體" w:hint="eastAsia"/>
                <w:sz w:val="20"/>
              </w:rPr>
              <w:t>修改原因</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Default="002257F1" w:rsidP="009415DE">
            <w:pPr>
              <w:rPr>
                <w:rFonts w:ascii="細明體" w:eastAsia="細明體" w:hAnsi="細明體" w:hint="eastAsia"/>
                <w:sz w:val="20"/>
              </w:rPr>
            </w:pPr>
            <w:r w:rsidRPr="00BF7B8D">
              <w:rPr>
                <w:rFonts w:ascii="細明體" w:eastAsia="細明體" w:hAnsi="細明體" w:hint="eastAsia"/>
                <w:sz w:val="20"/>
              </w:rPr>
              <w:t>受益比例</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Pr="00BF7B8D" w:rsidRDefault="002257F1" w:rsidP="009415DE">
            <w:pPr>
              <w:rPr>
                <w:rFonts w:ascii="細明體" w:eastAsia="細明體" w:hAnsi="細明體" w:hint="eastAsia"/>
                <w:sz w:val="20"/>
              </w:rPr>
            </w:pPr>
            <w:r w:rsidRPr="00BF7B8D">
              <w:rPr>
                <w:rFonts w:ascii="細明體" w:eastAsia="細明體" w:hAnsi="細明體" w:hint="eastAsia"/>
                <w:sz w:val="20"/>
              </w:rPr>
              <w:t>順位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Pr="00BF7B8D" w:rsidRDefault="002257F1" w:rsidP="009415DE">
            <w:pPr>
              <w:rPr>
                <w:rFonts w:ascii="細明體" w:eastAsia="細明體" w:hAnsi="細明體" w:hint="eastAsia"/>
                <w:sz w:val="20"/>
              </w:rPr>
            </w:pPr>
            <w:r>
              <w:rPr>
                <w:rFonts w:ascii="細明體" w:eastAsia="細明體" w:hAnsi="細明體" w:hint="eastAsia"/>
                <w:sz w:val="20"/>
              </w:rPr>
              <w:t>備註</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2257F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257F1" w:rsidRDefault="002257F1" w:rsidP="009415DE">
            <w:pPr>
              <w:rPr>
                <w:rFonts w:ascii="細明體" w:eastAsia="細明體" w:hAnsi="細明體" w:hint="eastAsia"/>
                <w:sz w:val="20"/>
              </w:rPr>
            </w:pPr>
            <w:r>
              <w:rPr>
                <w:rFonts w:ascii="細明體" w:eastAsia="細明體" w:hAnsi="細明體" w:hint="eastAsia"/>
                <w:sz w:val="20"/>
              </w:rPr>
              <w:t>特殊分類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257F1" w:rsidRDefault="002257F1" w:rsidP="009415DE">
            <w:pPr>
              <w:rPr>
                <w:rFonts w:ascii="新細明體" w:hAnsi="新細明體" w:cs="Arial Unicode MS" w:hint="eastAsia"/>
                <w:sz w:val="20"/>
              </w:rPr>
            </w:pPr>
            <w:r>
              <w:rPr>
                <w:rFonts w:ascii="新細明體" w:hAnsi="新細明體" w:cs="Arial Unicode MS" w:hint="eastAsia"/>
                <w:sz w:val="20"/>
              </w:rPr>
              <w:t>畫面</w:t>
            </w:r>
          </w:p>
        </w:tc>
      </w:tr>
      <w:tr w:rsidR="0017201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172010" w:rsidRDefault="00172010" w:rsidP="009415DE">
            <w:pPr>
              <w:rPr>
                <w:rFonts w:ascii="細明體" w:eastAsia="細明體" w:hAnsi="細明體" w:hint="eastAsia"/>
                <w:sz w:val="20"/>
              </w:rPr>
            </w:pPr>
            <w:r>
              <w:rPr>
                <w:rFonts w:ascii="細明體" w:eastAsia="細明體" w:hAnsi="細明體" w:hint="eastAsia"/>
                <w:sz w:val="20"/>
              </w:rPr>
              <w:t>幣別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72010" w:rsidRDefault="00172010" w:rsidP="009415DE">
            <w:pPr>
              <w:rPr>
                <w:rFonts w:ascii="新細明體" w:hAnsi="新細明體" w:cs="Arial Unicode MS" w:hint="eastAsia"/>
                <w:sz w:val="20"/>
              </w:rPr>
            </w:pPr>
            <w:r>
              <w:rPr>
                <w:rFonts w:ascii="新細明體" w:hAnsi="新細明體" w:cs="Arial Unicode MS" w:hint="eastAsia"/>
                <w:sz w:val="20"/>
              </w:rPr>
              <w:t>畫面</w:t>
            </w:r>
          </w:p>
        </w:tc>
      </w:tr>
      <w:tr w:rsidR="00E4707F">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4707F" w:rsidRDefault="00E4707F" w:rsidP="009415DE">
            <w:pPr>
              <w:rPr>
                <w:rFonts w:ascii="細明體" w:eastAsia="細明體" w:hAnsi="細明體" w:hint="eastAsia"/>
                <w:sz w:val="20"/>
              </w:rPr>
            </w:pPr>
            <w:r>
              <w:rPr>
                <w:rFonts w:ascii="細明體" w:eastAsia="細明體" w:hAnsi="細明體" w:hint="eastAsia"/>
                <w:sz w:val="20"/>
              </w:rPr>
              <w:t>延滯息</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4707F" w:rsidRDefault="00E4707F" w:rsidP="009415DE">
            <w:pPr>
              <w:rPr>
                <w:rFonts w:ascii="新細明體" w:hAnsi="新細明體" w:cs="Arial Unicode MS" w:hint="eastAsia"/>
                <w:sz w:val="20"/>
              </w:rPr>
            </w:pPr>
            <w:r>
              <w:rPr>
                <w:rFonts w:ascii="新細明體" w:hAnsi="新細明體" w:cs="Arial Unicode MS" w:hint="eastAsia"/>
                <w:sz w:val="20"/>
              </w:rPr>
              <w:t>畫面</w:t>
            </w:r>
          </w:p>
        </w:tc>
      </w:tr>
      <w:tr w:rsidR="00E4707F">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4707F" w:rsidRDefault="00E4707F" w:rsidP="009415DE">
            <w:pPr>
              <w:rPr>
                <w:rFonts w:ascii="細明體" w:eastAsia="細明體" w:hAnsi="細明體" w:hint="eastAsia"/>
                <w:sz w:val="20"/>
              </w:rPr>
            </w:pPr>
            <w:r>
              <w:rPr>
                <w:rFonts w:ascii="細明體" w:eastAsia="細明體" w:hAnsi="細明體" w:hint="eastAsia"/>
                <w:sz w:val="20"/>
              </w:rPr>
              <w:t>延滯息所得稅</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4707F" w:rsidRDefault="00E4707F" w:rsidP="009415DE">
            <w:pPr>
              <w:rPr>
                <w:rFonts w:ascii="新細明體" w:hAnsi="新細明體" w:cs="Arial Unicode MS" w:hint="eastAsia"/>
                <w:sz w:val="20"/>
              </w:rPr>
            </w:pPr>
            <w:r>
              <w:rPr>
                <w:rFonts w:ascii="新細明體" w:hAnsi="新細明體" w:cs="Arial Unicode MS" w:hint="eastAsia"/>
                <w:sz w:val="20"/>
              </w:rPr>
              <w:t>畫面</w:t>
            </w:r>
          </w:p>
        </w:tc>
      </w:tr>
      <w:tr w:rsidR="00E4707F">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E4707F" w:rsidRDefault="00E4707F" w:rsidP="009415DE">
            <w:pPr>
              <w:rPr>
                <w:rFonts w:ascii="細明體" w:eastAsia="細明體" w:hAnsi="細明體" w:hint="eastAsia"/>
                <w:sz w:val="20"/>
              </w:rPr>
            </w:pPr>
            <w:r>
              <w:rPr>
                <w:rFonts w:ascii="細明體" w:eastAsia="細明體" w:hAnsi="細明體" w:hint="eastAsia"/>
                <w:sz w:val="20"/>
              </w:rPr>
              <w:t>補充保費</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4707F" w:rsidRDefault="00E4707F" w:rsidP="009415DE">
            <w:pPr>
              <w:rPr>
                <w:rFonts w:ascii="新細明體" w:hAnsi="新細明體" w:cs="Arial Unicode MS" w:hint="eastAsia"/>
                <w:sz w:val="20"/>
              </w:rPr>
            </w:pPr>
            <w:r>
              <w:rPr>
                <w:rFonts w:ascii="新細明體" w:hAnsi="新細明體" w:cs="Arial Unicode MS" w:hint="eastAsia"/>
                <w:sz w:val="20"/>
              </w:rPr>
              <w:t>畫面</w:t>
            </w:r>
          </w:p>
        </w:tc>
      </w:tr>
      <w:tr w:rsidR="00677C8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77C86" w:rsidRDefault="00677C86" w:rsidP="009415DE">
            <w:pPr>
              <w:rPr>
                <w:rFonts w:ascii="細明體" w:eastAsia="細明體" w:hAnsi="細明體" w:hint="eastAsia"/>
                <w:sz w:val="20"/>
              </w:rPr>
            </w:pPr>
            <w:r w:rsidRPr="00677C86">
              <w:rPr>
                <w:rFonts w:ascii="細明體" w:eastAsia="細明體" w:hAnsi="細明體" w:hint="eastAsia"/>
                <w:sz w:val="20"/>
              </w:rPr>
              <w:t>分公司別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77C86" w:rsidRDefault="00677C86" w:rsidP="009415DE">
            <w:pPr>
              <w:rPr>
                <w:rFonts w:ascii="新細明體" w:hAnsi="新細明體" w:cs="Arial Unicode MS" w:hint="eastAsia"/>
                <w:sz w:val="20"/>
              </w:rPr>
            </w:pPr>
            <w:r>
              <w:rPr>
                <w:rFonts w:ascii="新細明體" w:hAnsi="新細明體" w:cs="Arial Unicode MS" w:hint="eastAsia"/>
                <w:sz w:val="20"/>
              </w:rPr>
              <w:t>預設給空白</w:t>
            </w:r>
            <w:r>
              <w:rPr>
                <w:rFonts w:ascii="新細明體" w:hAnsi="新細明體" w:cs="Arial Unicode MS"/>
                <w:sz w:val="20"/>
              </w:rPr>
              <w:br/>
            </w:r>
            <w:r>
              <w:rPr>
                <w:rFonts w:ascii="新細明體" w:hAnsi="新細明體" w:cs="Arial Unicode MS" w:hint="eastAsia"/>
                <w:sz w:val="20"/>
              </w:rPr>
              <w:t xml:space="preserve">若傳入參數.是否為OIU件 =  Y </w:t>
            </w:r>
            <w:r w:rsidRPr="00677C86">
              <w:rPr>
                <w:rFonts w:ascii="新細明體" w:hAnsi="新細明體" w:cs="Arial Unicode MS"/>
                <w:sz w:val="20"/>
              </w:rPr>
              <w:sym w:font="Wingdings" w:char="F0E8"/>
            </w:r>
            <w:r>
              <w:rPr>
                <w:rFonts w:ascii="新細明體" w:hAnsi="新細明體" w:cs="Arial Unicode MS" w:hint="eastAsia"/>
                <w:sz w:val="20"/>
              </w:rPr>
              <w:t xml:space="preserve"> OIU</w:t>
            </w:r>
          </w:p>
        </w:tc>
      </w:tr>
    </w:tbl>
    <w:p w:rsidR="00E6268A" w:rsidRDefault="00E6268A" w:rsidP="00E6268A">
      <w:pPr>
        <w:pStyle w:val="Tabletext"/>
        <w:keepLines w:val="0"/>
        <w:spacing w:after="0" w:line="240" w:lineRule="auto"/>
        <w:ind w:left="851"/>
        <w:rPr>
          <w:rFonts w:hint="eastAsia"/>
          <w:bCs/>
          <w:color w:val="000000"/>
          <w:lang w:eastAsia="zh-TW"/>
        </w:rPr>
      </w:pPr>
    </w:p>
    <w:p w:rsidR="00B31ABE" w:rsidRDefault="00B31ABE" w:rsidP="006D20F9">
      <w:pPr>
        <w:pStyle w:val="Tabletext"/>
        <w:keepLines w:val="0"/>
        <w:numPr>
          <w:ilvl w:val="1"/>
          <w:numId w:val="33"/>
        </w:numPr>
        <w:spacing w:after="0" w:line="240" w:lineRule="auto"/>
        <w:rPr>
          <w:rFonts w:hint="eastAsia"/>
          <w:color w:val="000000"/>
          <w:kern w:val="2"/>
          <w:szCs w:val="24"/>
          <w:lang w:eastAsia="zh-TW"/>
        </w:rPr>
      </w:pPr>
      <w:r>
        <w:rPr>
          <w:rFonts w:hint="eastAsia"/>
          <w:color w:val="000000"/>
          <w:kern w:val="2"/>
          <w:szCs w:val="24"/>
          <w:lang w:eastAsia="zh-TW"/>
        </w:rPr>
        <w:t xml:space="preserve">UPDATE </w:t>
      </w:r>
      <w:r>
        <w:rPr>
          <w:rFonts w:hint="eastAsia"/>
          <w:color w:val="000000"/>
          <w:kern w:val="2"/>
          <w:szCs w:val="24"/>
          <w:lang w:eastAsia="zh-TW"/>
        </w:rPr>
        <w:t>受理進度：</w:t>
      </w:r>
    </w:p>
    <w:p w:rsidR="00B31ABE" w:rsidRPr="00B74B84" w:rsidRDefault="00B31ABE" w:rsidP="006D20F9">
      <w:pPr>
        <w:pStyle w:val="Tabletext"/>
        <w:keepLines w:val="0"/>
        <w:numPr>
          <w:ilvl w:val="2"/>
          <w:numId w:val="33"/>
        </w:numPr>
        <w:spacing w:after="0" w:line="240" w:lineRule="auto"/>
        <w:rPr>
          <w:rFonts w:hint="eastAsia"/>
          <w:color w:val="000000"/>
          <w:kern w:val="2"/>
          <w:szCs w:val="24"/>
          <w:lang w:eastAsia="zh-TW"/>
        </w:rPr>
      </w:pPr>
      <w:r w:rsidRPr="00B74B84">
        <w:rPr>
          <w:rFonts w:hint="eastAsia"/>
          <w:color w:val="000000"/>
          <w:kern w:val="2"/>
          <w:szCs w:val="24"/>
          <w:lang w:eastAsia="zh-TW"/>
        </w:rPr>
        <w:t>IF</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40"/>
          <w:attr w:name="UnitName" w:val="’"/>
        </w:smartTagPr>
        <w:r>
          <w:rPr>
            <w:rFonts w:hint="eastAsia"/>
            <w:color w:val="000000"/>
            <w:kern w:val="2"/>
            <w:szCs w:val="24"/>
            <w:lang w:eastAsia="zh-TW"/>
          </w:rPr>
          <w:t>40</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核付</w:t>
      </w:r>
      <w:r>
        <w:rPr>
          <w:rFonts w:hint="eastAsia"/>
          <w:color w:val="000000"/>
          <w:kern w:val="2"/>
          <w:szCs w:val="24"/>
          <w:lang w:eastAsia="zh-TW"/>
        </w:rPr>
        <w:t>_</w:t>
      </w:r>
      <w:r>
        <w:rPr>
          <w:rFonts w:hint="eastAsia"/>
          <w:color w:val="000000"/>
          <w:kern w:val="2"/>
          <w:szCs w:val="24"/>
          <w:lang w:eastAsia="zh-TW"/>
        </w:rPr>
        <w:t>理賠紀錄</w:t>
      </w:r>
      <w:r w:rsidRPr="00B74B84">
        <w:rPr>
          <w:rFonts w:hint="eastAsia"/>
          <w:color w:val="000000"/>
          <w:kern w:val="2"/>
          <w:szCs w:val="24"/>
          <w:lang w:eastAsia="zh-TW"/>
        </w:rPr>
        <w:t>)</w:t>
      </w:r>
      <w:r w:rsidRPr="00B74B84">
        <w:rPr>
          <w:rFonts w:hint="eastAsia"/>
          <w:color w:val="000000"/>
          <w:kern w:val="2"/>
          <w:szCs w:val="24"/>
          <w:lang w:eastAsia="zh-TW"/>
        </w:rPr>
        <w:t>：</w:t>
      </w:r>
    </w:p>
    <w:p w:rsidR="00B31ABE" w:rsidRPr="00B74B84" w:rsidRDefault="00B31ABE" w:rsidP="00B31ABE">
      <w:pPr>
        <w:pStyle w:val="Tabletext"/>
        <w:keepLines w:val="0"/>
        <w:spacing w:after="0" w:line="240" w:lineRule="auto"/>
        <w:ind w:left="2400"/>
        <w:rPr>
          <w:rFonts w:hint="eastAsia"/>
          <w:color w:val="000000"/>
          <w:kern w:val="2"/>
          <w:szCs w:val="24"/>
          <w:lang w:eastAsia="zh-TW"/>
        </w:rPr>
      </w:pPr>
      <w:r w:rsidRPr="00B74B84">
        <w:rPr>
          <w:rFonts w:hint="eastAsia"/>
          <w:color w:val="000000"/>
          <w:kern w:val="2"/>
          <w:szCs w:val="24"/>
          <w:lang w:eastAsia="zh-TW"/>
        </w:rPr>
        <w:t>SET</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41"/>
          <w:attr w:name="UnitName" w:val="’"/>
        </w:smartTagPr>
        <w:r>
          <w:rPr>
            <w:rFonts w:hint="eastAsia"/>
            <w:color w:val="000000"/>
            <w:kern w:val="2"/>
            <w:szCs w:val="24"/>
            <w:lang w:eastAsia="zh-TW"/>
          </w:rPr>
          <w:t>41</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核付</w:t>
      </w:r>
      <w:r>
        <w:rPr>
          <w:rFonts w:hint="eastAsia"/>
          <w:color w:val="000000"/>
          <w:kern w:val="2"/>
          <w:szCs w:val="24"/>
          <w:lang w:eastAsia="zh-TW"/>
        </w:rPr>
        <w:t>_</w:t>
      </w:r>
      <w:r>
        <w:rPr>
          <w:rFonts w:hint="eastAsia"/>
          <w:color w:val="000000"/>
          <w:kern w:val="2"/>
          <w:szCs w:val="24"/>
          <w:lang w:eastAsia="zh-TW"/>
        </w:rPr>
        <w:t>受款分配</w:t>
      </w:r>
      <w:r w:rsidRPr="00B74B84">
        <w:rPr>
          <w:rFonts w:hint="eastAsia"/>
          <w:color w:val="000000"/>
          <w:kern w:val="2"/>
          <w:szCs w:val="24"/>
          <w:lang w:eastAsia="zh-TW"/>
        </w:rPr>
        <w:t>)</w:t>
      </w:r>
      <w:r w:rsidRPr="00B74B84">
        <w:rPr>
          <w:rFonts w:hint="eastAsia"/>
          <w:color w:val="000000"/>
          <w:kern w:val="2"/>
          <w:szCs w:val="24"/>
          <w:lang w:eastAsia="zh-TW"/>
        </w:rPr>
        <w:t>。</w:t>
      </w:r>
    </w:p>
    <w:p w:rsidR="00B31ABE" w:rsidRPr="00B74B84" w:rsidRDefault="00B31ABE" w:rsidP="006D20F9">
      <w:pPr>
        <w:pStyle w:val="Tabletext"/>
        <w:keepLines w:val="0"/>
        <w:numPr>
          <w:ilvl w:val="2"/>
          <w:numId w:val="33"/>
        </w:numPr>
        <w:spacing w:after="0" w:line="240" w:lineRule="auto"/>
        <w:rPr>
          <w:rFonts w:hint="eastAsia"/>
          <w:color w:val="000000"/>
          <w:kern w:val="2"/>
          <w:szCs w:val="24"/>
          <w:lang w:eastAsia="zh-TW"/>
        </w:rPr>
      </w:pPr>
      <w:r w:rsidRPr="00B74B84">
        <w:rPr>
          <w:rFonts w:hint="eastAsia"/>
          <w:color w:val="000000"/>
          <w:kern w:val="2"/>
          <w:szCs w:val="24"/>
          <w:lang w:eastAsia="zh-TW"/>
        </w:rPr>
        <w:t>IF</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62"/>
          <w:attr w:name="UnitName" w:val="’"/>
        </w:smartTagPr>
        <w:r>
          <w:rPr>
            <w:rFonts w:hint="eastAsia"/>
            <w:color w:val="000000"/>
            <w:kern w:val="2"/>
            <w:szCs w:val="24"/>
            <w:lang w:eastAsia="zh-TW"/>
          </w:rPr>
          <w:t>62</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解除契約辦理中核付</w:t>
      </w:r>
      <w:r>
        <w:rPr>
          <w:rFonts w:hint="eastAsia"/>
          <w:color w:val="000000"/>
          <w:kern w:val="2"/>
          <w:szCs w:val="24"/>
          <w:lang w:eastAsia="zh-TW"/>
        </w:rPr>
        <w:t>_</w:t>
      </w:r>
      <w:r>
        <w:rPr>
          <w:rFonts w:hint="eastAsia"/>
          <w:color w:val="000000"/>
          <w:kern w:val="2"/>
          <w:szCs w:val="24"/>
          <w:lang w:eastAsia="zh-TW"/>
        </w:rPr>
        <w:t>理賠紀錄</w:t>
      </w:r>
      <w:r w:rsidRPr="00B74B84">
        <w:rPr>
          <w:rFonts w:hint="eastAsia"/>
          <w:color w:val="000000"/>
          <w:kern w:val="2"/>
          <w:szCs w:val="24"/>
          <w:lang w:eastAsia="zh-TW"/>
        </w:rPr>
        <w:t>)</w:t>
      </w:r>
      <w:r w:rsidRPr="00B74B84">
        <w:rPr>
          <w:rFonts w:hint="eastAsia"/>
          <w:color w:val="000000"/>
          <w:kern w:val="2"/>
          <w:szCs w:val="24"/>
          <w:lang w:eastAsia="zh-TW"/>
        </w:rPr>
        <w:t>：</w:t>
      </w:r>
    </w:p>
    <w:p w:rsidR="00B31ABE" w:rsidRPr="00B74B84" w:rsidRDefault="00B31ABE" w:rsidP="00B31ABE">
      <w:pPr>
        <w:pStyle w:val="Tabletext"/>
        <w:keepLines w:val="0"/>
        <w:spacing w:after="0" w:line="240" w:lineRule="auto"/>
        <w:ind w:left="2400"/>
        <w:rPr>
          <w:rFonts w:hint="eastAsia"/>
          <w:color w:val="000000"/>
          <w:kern w:val="2"/>
          <w:szCs w:val="24"/>
          <w:lang w:eastAsia="zh-TW"/>
        </w:rPr>
      </w:pPr>
      <w:r w:rsidRPr="00B74B84">
        <w:rPr>
          <w:rFonts w:hint="eastAsia"/>
          <w:color w:val="000000"/>
          <w:kern w:val="2"/>
          <w:szCs w:val="24"/>
          <w:lang w:eastAsia="zh-TW"/>
        </w:rPr>
        <w:t>SET</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63"/>
          <w:attr w:name="UnitName" w:val="’"/>
        </w:smartTagPr>
        <w:r>
          <w:rPr>
            <w:rFonts w:hint="eastAsia"/>
            <w:color w:val="000000"/>
            <w:kern w:val="2"/>
            <w:szCs w:val="24"/>
            <w:lang w:eastAsia="zh-TW"/>
          </w:rPr>
          <w:t>63</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解除契約辦理中核付</w:t>
      </w:r>
      <w:r>
        <w:rPr>
          <w:rFonts w:hint="eastAsia"/>
          <w:color w:val="000000"/>
          <w:kern w:val="2"/>
          <w:szCs w:val="24"/>
          <w:lang w:eastAsia="zh-TW"/>
        </w:rPr>
        <w:t>_</w:t>
      </w:r>
      <w:r>
        <w:rPr>
          <w:rFonts w:hint="eastAsia"/>
          <w:color w:val="000000"/>
          <w:kern w:val="2"/>
          <w:szCs w:val="24"/>
          <w:lang w:eastAsia="zh-TW"/>
        </w:rPr>
        <w:t>受款分配</w:t>
      </w:r>
      <w:r w:rsidRPr="00B74B84">
        <w:rPr>
          <w:rFonts w:hint="eastAsia"/>
          <w:color w:val="000000"/>
          <w:kern w:val="2"/>
          <w:szCs w:val="24"/>
          <w:lang w:eastAsia="zh-TW"/>
        </w:rPr>
        <w:t>)</w:t>
      </w:r>
      <w:r w:rsidRPr="00B74B84">
        <w:rPr>
          <w:rFonts w:hint="eastAsia"/>
          <w:color w:val="000000"/>
          <w:kern w:val="2"/>
          <w:szCs w:val="24"/>
          <w:lang w:eastAsia="zh-TW"/>
        </w:rPr>
        <w:t>。</w:t>
      </w:r>
    </w:p>
    <w:p w:rsidR="00B31ABE" w:rsidRPr="00B74B84" w:rsidRDefault="00B31ABE" w:rsidP="006D20F9">
      <w:pPr>
        <w:pStyle w:val="Tabletext"/>
        <w:keepLines w:val="0"/>
        <w:numPr>
          <w:ilvl w:val="2"/>
          <w:numId w:val="33"/>
        </w:numPr>
        <w:spacing w:after="0" w:line="240" w:lineRule="auto"/>
        <w:rPr>
          <w:rFonts w:hint="eastAsia"/>
          <w:color w:val="000000"/>
          <w:kern w:val="2"/>
          <w:szCs w:val="24"/>
          <w:lang w:eastAsia="zh-TW"/>
        </w:rPr>
      </w:pPr>
      <w:r w:rsidRPr="00B74B84">
        <w:rPr>
          <w:rFonts w:hint="eastAsia"/>
          <w:color w:val="000000"/>
          <w:kern w:val="2"/>
          <w:szCs w:val="24"/>
          <w:lang w:eastAsia="zh-TW"/>
        </w:rPr>
        <w:t>IF</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72"/>
          <w:attr w:name="UnitName" w:val="’"/>
        </w:smartTagPr>
        <w:r>
          <w:rPr>
            <w:rFonts w:hint="eastAsia"/>
            <w:color w:val="000000"/>
            <w:kern w:val="2"/>
            <w:szCs w:val="24"/>
            <w:lang w:eastAsia="zh-TW"/>
          </w:rPr>
          <w:t>72</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部分結案後核付</w:t>
      </w:r>
      <w:r>
        <w:rPr>
          <w:rFonts w:hint="eastAsia"/>
          <w:color w:val="000000"/>
          <w:kern w:val="2"/>
          <w:szCs w:val="24"/>
          <w:lang w:eastAsia="zh-TW"/>
        </w:rPr>
        <w:t>_</w:t>
      </w:r>
      <w:r>
        <w:rPr>
          <w:rFonts w:hint="eastAsia"/>
          <w:color w:val="000000"/>
          <w:kern w:val="2"/>
          <w:szCs w:val="24"/>
          <w:lang w:eastAsia="zh-TW"/>
        </w:rPr>
        <w:t>理賠紀錄</w:t>
      </w:r>
      <w:r w:rsidRPr="00B74B84">
        <w:rPr>
          <w:rFonts w:hint="eastAsia"/>
          <w:color w:val="000000"/>
          <w:kern w:val="2"/>
          <w:szCs w:val="24"/>
          <w:lang w:eastAsia="zh-TW"/>
        </w:rPr>
        <w:t>)</w:t>
      </w:r>
      <w:r w:rsidRPr="00B74B84">
        <w:rPr>
          <w:rFonts w:hint="eastAsia"/>
          <w:color w:val="000000"/>
          <w:kern w:val="2"/>
          <w:szCs w:val="24"/>
          <w:lang w:eastAsia="zh-TW"/>
        </w:rPr>
        <w:t>：</w:t>
      </w:r>
    </w:p>
    <w:p w:rsidR="00B31ABE" w:rsidRPr="00B74B84" w:rsidRDefault="00B31ABE" w:rsidP="00B31ABE">
      <w:pPr>
        <w:pStyle w:val="Tabletext"/>
        <w:keepLines w:val="0"/>
        <w:spacing w:after="0" w:line="240" w:lineRule="auto"/>
        <w:ind w:left="2400"/>
        <w:rPr>
          <w:rFonts w:hint="eastAsia"/>
          <w:color w:val="000000"/>
          <w:kern w:val="2"/>
          <w:szCs w:val="24"/>
          <w:lang w:eastAsia="zh-TW"/>
        </w:rPr>
      </w:pPr>
      <w:r w:rsidRPr="00B74B84">
        <w:rPr>
          <w:rFonts w:hint="eastAsia"/>
          <w:color w:val="000000"/>
          <w:kern w:val="2"/>
          <w:szCs w:val="24"/>
          <w:lang w:eastAsia="zh-TW"/>
        </w:rPr>
        <w:t>SET</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73"/>
          <w:attr w:name="UnitName" w:val="’"/>
        </w:smartTagPr>
        <w:r>
          <w:rPr>
            <w:rFonts w:hint="eastAsia"/>
            <w:color w:val="000000"/>
            <w:kern w:val="2"/>
            <w:szCs w:val="24"/>
            <w:lang w:eastAsia="zh-TW"/>
          </w:rPr>
          <w:t>73</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部分結案後核付</w:t>
      </w:r>
      <w:r>
        <w:rPr>
          <w:rFonts w:hint="eastAsia"/>
          <w:color w:val="000000"/>
          <w:kern w:val="2"/>
          <w:szCs w:val="24"/>
          <w:lang w:eastAsia="zh-TW"/>
        </w:rPr>
        <w:t>_</w:t>
      </w:r>
      <w:r>
        <w:rPr>
          <w:rFonts w:hint="eastAsia"/>
          <w:color w:val="000000"/>
          <w:kern w:val="2"/>
          <w:szCs w:val="24"/>
          <w:lang w:eastAsia="zh-TW"/>
        </w:rPr>
        <w:t>受款分配</w:t>
      </w:r>
      <w:r w:rsidRPr="00B74B84">
        <w:rPr>
          <w:rFonts w:hint="eastAsia"/>
          <w:color w:val="000000"/>
          <w:kern w:val="2"/>
          <w:szCs w:val="24"/>
          <w:lang w:eastAsia="zh-TW"/>
        </w:rPr>
        <w:t>)</w:t>
      </w:r>
      <w:r w:rsidRPr="00B74B84">
        <w:rPr>
          <w:rFonts w:hint="eastAsia"/>
          <w:color w:val="000000"/>
          <w:kern w:val="2"/>
          <w:szCs w:val="24"/>
          <w:lang w:eastAsia="zh-TW"/>
        </w:rPr>
        <w:t>。</w:t>
      </w:r>
    </w:p>
    <w:p w:rsidR="00B31ABE" w:rsidRPr="00B74B84" w:rsidRDefault="00B31ABE" w:rsidP="006D20F9">
      <w:pPr>
        <w:pStyle w:val="Tabletext"/>
        <w:keepLines w:val="0"/>
        <w:numPr>
          <w:ilvl w:val="2"/>
          <w:numId w:val="33"/>
        </w:numPr>
        <w:spacing w:after="0" w:line="240" w:lineRule="auto"/>
        <w:rPr>
          <w:color w:val="000000"/>
          <w:kern w:val="2"/>
          <w:szCs w:val="24"/>
          <w:lang w:eastAsia="zh-TW"/>
        </w:rPr>
      </w:pPr>
      <w:r>
        <w:rPr>
          <w:rFonts w:hint="eastAsia"/>
          <w:color w:val="000000"/>
          <w:kern w:val="2"/>
          <w:szCs w:val="24"/>
          <w:lang w:eastAsia="zh-TW"/>
        </w:rPr>
        <w:t xml:space="preserve">CALL  </w:t>
      </w:r>
      <w:r>
        <w:rPr>
          <w:rFonts w:hint="eastAsia"/>
          <w:kern w:val="2"/>
          <w:szCs w:val="24"/>
          <w:lang w:eastAsia="zh-TW"/>
        </w:rPr>
        <w:t>AA_A0Z001.Method</w:t>
      </w:r>
      <w:r>
        <w:rPr>
          <w:rFonts w:ascii="新細明體" w:hAnsi="新細明體" w:hint="eastAsia"/>
          <w:color w:val="000000"/>
          <w:kern w:val="2"/>
          <w:szCs w:val="24"/>
          <w:lang w:eastAsia="zh-TW"/>
        </w:rPr>
        <w:t xml:space="preserve"> 5：</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B31A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B31ABE" w:rsidRDefault="00B31ABE" w:rsidP="00B31ABE">
            <w:pPr>
              <w:jc w:val="center"/>
              <w:rPr>
                <w:rFonts w:ascii="細明體" w:eastAsia="細明體" w:hAnsi="細明體" w:cs="Arial Unicode MS"/>
                <w:b/>
                <w:bCs/>
                <w:sz w:val="20"/>
              </w:rPr>
            </w:pPr>
            <w:r>
              <w:rPr>
                <w:rFonts w:ascii="細明體" w:eastAsia="細明體" w:hAnsi="細明體" w:cs="Arial Unicode MS" w:hint="eastAsia"/>
                <w:b/>
                <w:bCs/>
                <w:sz w:val="20"/>
              </w:rPr>
              <w:t>欄位名稱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B31ABE" w:rsidRDefault="00B31ABE" w:rsidP="00B31ABE">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B31A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ABE" w:rsidRPr="00EA71C2" w:rsidRDefault="00B31ABE" w:rsidP="00B31ABE">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B31ABE" w:rsidRDefault="00B31ABE" w:rsidP="00B31ABE">
            <w:pPr>
              <w:rPr>
                <w:rFonts w:ascii="新細明體" w:hAnsi="新細明體" w:cs="Arial Unicode MS"/>
                <w:sz w:val="20"/>
              </w:rPr>
            </w:pPr>
            <w:r>
              <w:rPr>
                <w:rFonts w:ascii="新細明體" w:hAnsi="新細明體" w:hint="eastAsia"/>
                <w:sz w:val="20"/>
              </w:rPr>
              <w:t>畫面</w:t>
            </w:r>
          </w:p>
        </w:tc>
      </w:tr>
      <w:tr w:rsidR="00B31A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ABE" w:rsidRPr="00EA71C2" w:rsidRDefault="00B31ABE" w:rsidP="00B31ABE">
            <w:pPr>
              <w:rPr>
                <w:rFonts w:ascii="細明體" w:eastAsia="細明體" w:hAnsi="細明體" w:hint="eastAsia"/>
                <w:sz w:val="20"/>
                <w:szCs w:val="20"/>
              </w:rPr>
            </w:pPr>
            <w:r>
              <w:rPr>
                <w:rFonts w:ascii="細明體" w:eastAsia="細明體" w:hAnsi="細明體" w:hint="eastAsia"/>
                <w:sz w:val="20"/>
                <w:szCs w:val="20"/>
              </w:rPr>
              <w:t>受理進度</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31ABE" w:rsidRDefault="00B31ABE" w:rsidP="00B31ABE">
            <w:pPr>
              <w:pStyle w:val="Tabletext"/>
              <w:keepLines w:val="0"/>
              <w:widowControl/>
              <w:spacing w:after="0" w:line="240" w:lineRule="auto"/>
              <w:rPr>
                <w:rFonts w:ascii="新細明體" w:hAnsi="新細明體" w:cs="Arial Unicode MS"/>
                <w:szCs w:val="24"/>
                <w:lang w:eastAsia="zh-TW"/>
              </w:rPr>
            </w:pPr>
            <w:r>
              <w:rPr>
                <w:rFonts w:ascii="新細明體" w:hAnsi="新細明體" w:cs="Arial Unicode MS" w:hint="eastAsia"/>
                <w:szCs w:val="24"/>
                <w:lang w:eastAsia="zh-TW"/>
              </w:rPr>
              <w:t>受理進度</w:t>
            </w:r>
          </w:p>
        </w:tc>
      </w:tr>
    </w:tbl>
    <w:p w:rsidR="00722AC0" w:rsidRPr="00AD65DE" w:rsidRDefault="00722AC0" w:rsidP="006D20F9">
      <w:pPr>
        <w:pStyle w:val="Tabletext"/>
        <w:keepLines w:val="0"/>
        <w:numPr>
          <w:ilvl w:val="1"/>
          <w:numId w:val="33"/>
        </w:numPr>
        <w:spacing w:after="0" w:line="240" w:lineRule="auto"/>
        <w:rPr>
          <w:bCs/>
          <w:color w:val="000000"/>
          <w:lang w:eastAsia="zh-TW"/>
        </w:rPr>
      </w:pPr>
      <w:r>
        <w:rPr>
          <w:rFonts w:hint="eastAsia"/>
          <w:bCs/>
          <w:color w:val="000000"/>
          <w:lang w:eastAsia="zh-TW"/>
        </w:rPr>
        <w:t xml:space="preserve">IF </w:t>
      </w:r>
      <w:r>
        <w:rPr>
          <w:rFonts w:hint="eastAsia"/>
          <w:bCs/>
          <w:color w:val="000000"/>
          <w:lang w:eastAsia="zh-TW"/>
        </w:rPr>
        <w:t>無錯誤發生，</w:t>
      </w:r>
      <w:r w:rsidR="0052463E">
        <w:rPr>
          <w:rFonts w:hint="eastAsia"/>
          <w:bCs/>
          <w:color w:val="000000"/>
          <w:lang w:eastAsia="zh-TW"/>
        </w:rPr>
        <w:t>連結至</w:t>
      </w:r>
      <w:r w:rsidR="0052463E">
        <w:rPr>
          <w:rFonts w:hint="eastAsia"/>
          <w:bCs/>
          <w:color w:val="000000"/>
          <w:lang w:eastAsia="zh-TW"/>
        </w:rPr>
        <w:t>AAB10402</w:t>
      </w:r>
      <w:r>
        <w:rPr>
          <w:rFonts w:hint="eastAsia"/>
          <w:bCs/>
          <w:color w:val="000000"/>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722AC0">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722AC0" w:rsidRDefault="00722AC0" w:rsidP="00722AC0">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722AC0" w:rsidRDefault="00722AC0" w:rsidP="00722AC0">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722AC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22AC0" w:rsidRDefault="00722AC0" w:rsidP="00722AC0">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22AC0" w:rsidRDefault="00722AC0" w:rsidP="00722AC0">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帳務日期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交易序號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722AC0">
            <w:pPr>
              <w:rPr>
                <w:rFonts w:ascii="細明體" w:eastAsia="細明體" w:hAnsi="細明體" w:hint="eastAsia"/>
                <w:sz w:val="20"/>
                <w:szCs w:val="20"/>
              </w:rPr>
            </w:pPr>
            <w:r>
              <w:rPr>
                <w:rFonts w:ascii="細明體" w:eastAsia="細明體" w:hAnsi="細明體" w:hint="eastAsia"/>
                <w:sz w:val="20"/>
                <w:szCs w:val="20"/>
              </w:rPr>
              <w:t>核賠日期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722AC0">
            <w:pPr>
              <w:rPr>
                <w:rFonts w:ascii="新細明體" w:hAnsi="新細明體" w:cs="Arial Unicode MS" w:hint="eastAsia"/>
                <w:sz w:val="20"/>
              </w:rPr>
            </w:pPr>
            <w:r>
              <w:rPr>
                <w:rFonts w:ascii="新細明體" w:hAnsi="新細明體" w:cs="Arial Unicode MS" w:hint="eastAsia"/>
                <w:sz w:val="20"/>
              </w:rPr>
              <w:t>傳入參數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677C8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77C86" w:rsidRDefault="00677C86" w:rsidP="009415DE">
            <w:pPr>
              <w:rPr>
                <w:rFonts w:ascii="細明體" w:eastAsia="細明體" w:hAnsi="細明體" w:hint="eastAsia"/>
                <w:sz w:val="20"/>
                <w:szCs w:val="20"/>
              </w:rPr>
            </w:pPr>
            <w:r>
              <w:rPr>
                <w:rFonts w:ascii="新細明體" w:hAnsi="新細明體" w:cs="Arial Unicode MS" w:hint="eastAsia"/>
                <w:sz w:val="20"/>
              </w:rPr>
              <w:t>是否為OIU件</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77C86" w:rsidRDefault="00677C86" w:rsidP="009415DE">
            <w:pPr>
              <w:rPr>
                <w:rFonts w:ascii="新細明體" w:hAnsi="新細明體" w:cs="Arial Unicode MS" w:hint="eastAsia"/>
                <w:sz w:val="20"/>
              </w:rPr>
            </w:pPr>
            <w:r>
              <w:rPr>
                <w:rFonts w:ascii="新細明體" w:hAnsi="新細明體" w:cs="Arial Unicode MS" w:hint="eastAsia"/>
                <w:sz w:val="20"/>
              </w:rPr>
              <w:t>傳入參數</w:t>
            </w:r>
          </w:p>
        </w:tc>
      </w:tr>
    </w:tbl>
    <w:p w:rsidR="00E6268A" w:rsidRPr="00AD65DE" w:rsidRDefault="00E6268A" w:rsidP="00722AC0">
      <w:pPr>
        <w:pStyle w:val="Tabletext"/>
        <w:keepLines w:val="0"/>
        <w:spacing w:after="0" w:line="240" w:lineRule="auto"/>
        <w:ind w:left="425"/>
        <w:rPr>
          <w:rFonts w:hint="eastAsia"/>
          <w:bCs/>
          <w:color w:val="000000"/>
          <w:lang w:eastAsia="zh-TW"/>
        </w:rPr>
      </w:pPr>
    </w:p>
    <w:p w:rsidR="00594866" w:rsidRDefault="00594866" w:rsidP="006D20F9">
      <w:pPr>
        <w:pStyle w:val="Tabletext"/>
        <w:keepLines w:val="0"/>
        <w:numPr>
          <w:ilvl w:val="0"/>
          <w:numId w:val="33"/>
        </w:numPr>
        <w:spacing w:after="0" w:line="240" w:lineRule="auto"/>
        <w:rPr>
          <w:rFonts w:hint="eastAsia"/>
          <w:b/>
          <w:bCs/>
          <w:color w:val="008000"/>
          <w:lang w:eastAsia="zh-TW"/>
        </w:rPr>
      </w:pPr>
      <w:r>
        <w:rPr>
          <w:rFonts w:hint="eastAsia"/>
          <w:b/>
          <w:bCs/>
          <w:color w:val="008000"/>
          <w:lang w:eastAsia="zh-TW"/>
        </w:rPr>
        <w:t>覆核</w:t>
      </w:r>
    </w:p>
    <w:p w:rsidR="00594866" w:rsidRDefault="00594866" w:rsidP="006D20F9">
      <w:pPr>
        <w:pStyle w:val="Tabletext"/>
        <w:keepLines w:val="0"/>
        <w:numPr>
          <w:ilvl w:val="1"/>
          <w:numId w:val="33"/>
        </w:numPr>
        <w:spacing w:after="0" w:line="240" w:lineRule="auto"/>
        <w:rPr>
          <w:rFonts w:hint="eastAsia"/>
          <w:bCs/>
          <w:color w:val="000000"/>
          <w:lang w:eastAsia="zh-TW"/>
        </w:rPr>
      </w:pPr>
      <w:r>
        <w:rPr>
          <w:rFonts w:hint="eastAsia"/>
          <w:kern w:val="2"/>
          <w:szCs w:val="24"/>
          <w:lang w:eastAsia="zh-TW"/>
        </w:rPr>
        <w:t>受理進度</w:t>
      </w:r>
      <w:r>
        <w:rPr>
          <w:rFonts w:hint="eastAsia"/>
          <w:kern w:val="2"/>
          <w:szCs w:val="24"/>
          <w:lang w:eastAsia="zh-TW"/>
        </w:rPr>
        <w:t xml:space="preserve"> = 50(</w:t>
      </w:r>
      <w:r>
        <w:rPr>
          <w:rFonts w:hint="eastAsia"/>
          <w:kern w:val="2"/>
          <w:szCs w:val="24"/>
          <w:lang w:eastAsia="zh-TW"/>
        </w:rPr>
        <w:t>覆核</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65(</w:t>
      </w:r>
      <w:r>
        <w:rPr>
          <w:rFonts w:hint="eastAsia"/>
          <w:kern w:val="2"/>
          <w:szCs w:val="24"/>
          <w:lang w:eastAsia="zh-TW"/>
        </w:rPr>
        <w:t>解除契約辦理中覆核</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75(</w:t>
      </w:r>
      <w:r>
        <w:rPr>
          <w:rFonts w:hint="eastAsia"/>
          <w:kern w:val="2"/>
          <w:szCs w:val="24"/>
          <w:lang w:eastAsia="zh-TW"/>
        </w:rPr>
        <w:t>部分結案後覆核</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，才</w:t>
      </w:r>
      <w:r>
        <w:rPr>
          <w:rFonts w:hint="eastAsia"/>
          <w:kern w:val="2"/>
          <w:szCs w:val="24"/>
          <w:lang w:eastAsia="zh-TW"/>
        </w:rPr>
        <w:t>ENABLE</w:t>
      </w:r>
      <w:r>
        <w:rPr>
          <w:rFonts w:hint="eastAsia"/>
          <w:kern w:val="2"/>
          <w:szCs w:val="24"/>
          <w:lang w:eastAsia="zh-TW"/>
        </w:rPr>
        <w:t>此</w:t>
      </w:r>
      <w:r>
        <w:rPr>
          <w:rFonts w:hint="eastAsia"/>
          <w:kern w:val="2"/>
          <w:szCs w:val="24"/>
          <w:lang w:eastAsia="zh-TW"/>
        </w:rPr>
        <w:t>BUTTON</w:t>
      </w:r>
      <w:r>
        <w:rPr>
          <w:rFonts w:hint="eastAsia"/>
          <w:kern w:val="2"/>
          <w:szCs w:val="24"/>
          <w:lang w:eastAsia="zh-TW"/>
        </w:rPr>
        <w:t>。</w:t>
      </w:r>
    </w:p>
    <w:p w:rsidR="0004344C" w:rsidRPr="00BC7C53" w:rsidRDefault="0004344C" w:rsidP="006D20F9">
      <w:pPr>
        <w:pStyle w:val="Tabletext"/>
        <w:keepLines w:val="0"/>
        <w:numPr>
          <w:ilvl w:val="1"/>
          <w:numId w:val="33"/>
        </w:numPr>
        <w:spacing w:after="0" w:line="240" w:lineRule="auto"/>
        <w:rPr>
          <w:rFonts w:hint="eastAsia"/>
          <w:color w:val="000000"/>
          <w:kern w:val="2"/>
          <w:szCs w:val="24"/>
          <w:lang w:eastAsia="zh-TW"/>
        </w:rPr>
      </w:pPr>
      <w:r>
        <w:rPr>
          <w:rFonts w:hint="eastAsia"/>
          <w:lang w:eastAsia="zh-TW"/>
        </w:rPr>
        <w:t>檢查</w:t>
      </w:r>
      <w:r w:rsidRPr="00D40BE3">
        <w:rPr>
          <w:rFonts w:hint="eastAsia"/>
          <w:lang w:eastAsia="zh-TW"/>
        </w:rPr>
        <w:t>理賠人員案件簽署資格檢核</w:t>
      </w:r>
    </w:p>
    <w:p w:rsidR="0004344C" w:rsidRPr="00AD65DE" w:rsidRDefault="0004344C" w:rsidP="006D20F9">
      <w:pPr>
        <w:pStyle w:val="Tabletext"/>
        <w:keepLines w:val="0"/>
        <w:numPr>
          <w:ilvl w:val="2"/>
          <w:numId w:val="33"/>
        </w:numPr>
        <w:spacing w:after="0" w:line="240" w:lineRule="auto"/>
        <w:rPr>
          <w:bCs/>
          <w:color w:val="000000"/>
          <w:lang w:eastAsia="zh-TW"/>
        </w:rPr>
      </w:pPr>
      <w:r>
        <w:rPr>
          <w:rFonts w:hint="eastAsia"/>
          <w:color w:val="000000"/>
          <w:kern w:val="2"/>
          <w:szCs w:val="24"/>
          <w:lang w:eastAsia="zh-TW"/>
        </w:rPr>
        <w:t>CALL AA_B2Z700</w:t>
      </w:r>
      <w:r>
        <w:rPr>
          <w:rFonts w:hint="eastAsia"/>
          <w:bCs/>
          <w:color w:val="000000"/>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04344C">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04344C" w:rsidRDefault="0004344C" w:rsidP="0004344C">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04344C" w:rsidRDefault="0004344C" w:rsidP="0004344C">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04344C">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4344C" w:rsidRDefault="0004344C" w:rsidP="0004344C">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4344C" w:rsidRDefault="0004344C" w:rsidP="0004344C">
            <w:pPr>
              <w:rPr>
                <w:rFonts w:ascii="新細明體" w:hAnsi="新細明體" w:cs="Arial Unicode MS" w:hint="eastAsia"/>
                <w:sz w:val="20"/>
              </w:rPr>
            </w:pPr>
            <w:r>
              <w:rPr>
                <w:rFonts w:ascii="新細明體" w:hAnsi="新細明體" w:cs="Arial Unicode MS" w:hint="eastAsia"/>
                <w:sz w:val="20"/>
              </w:rPr>
              <w:t>該件受理編號</w:t>
            </w:r>
          </w:p>
        </w:tc>
      </w:tr>
      <w:tr w:rsidR="0004344C">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4344C" w:rsidRDefault="0004344C" w:rsidP="0004344C">
            <w:pPr>
              <w:rPr>
                <w:rFonts w:ascii="細明體" w:eastAsia="細明體" w:hAnsi="細明體" w:hint="eastAsia"/>
                <w:sz w:val="20"/>
                <w:szCs w:val="20"/>
              </w:rPr>
            </w:pPr>
            <w:r>
              <w:rPr>
                <w:rFonts w:ascii="細明體" w:eastAsia="細明體" w:hAnsi="細明體" w:hint="eastAsia"/>
                <w:sz w:val="20"/>
                <w:szCs w:val="20"/>
              </w:rPr>
              <w:t>處理人員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4344C" w:rsidRDefault="0004344C" w:rsidP="0004344C">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使用者ID</w:t>
            </w:r>
          </w:p>
        </w:tc>
      </w:tr>
    </w:tbl>
    <w:p w:rsidR="0004344C" w:rsidRDefault="0004344C" w:rsidP="006D20F9">
      <w:pPr>
        <w:pStyle w:val="Tabletext"/>
        <w:keepLines w:val="0"/>
        <w:numPr>
          <w:ilvl w:val="2"/>
          <w:numId w:val="33"/>
        </w:numPr>
        <w:spacing w:after="0" w:line="240" w:lineRule="auto"/>
        <w:rPr>
          <w:rFonts w:hint="eastAsia"/>
          <w:bCs/>
          <w:color w:val="000000"/>
          <w:lang w:eastAsia="zh-TW"/>
        </w:rPr>
      </w:pPr>
      <w:r>
        <w:rPr>
          <w:rFonts w:hint="eastAsia"/>
          <w:bCs/>
          <w:color w:val="000000"/>
          <w:lang w:eastAsia="zh-TW"/>
        </w:rPr>
        <w:t xml:space="preserve">IF </w:t>
      </w:r>
      <w:r>
        <w:rPr>
          <w:rFonts w:hint="eastAsia"/>
          <w:bCs/>
          <w:color w:val="000000"/>
          <w:lang w:eastAsia="zh-TW"/>
        </w:rPr>
        <w:t>模組</w:t>
      </w:r>
      <w:r>
        <w:rPr>
          <w:rFonts w:hint="eastAsia"/>
          <w:bCs/>
          <w:color w:val="000000"/>
          <w:lang w:eastAsia="zh-TW"/>
        </w:rPr>
        <w:t>.</w:t>
      </w:r>
      <w:r>
        <w:rPr>
          <w:rFonts w:hint="eastAsia"/>
          <w:bCs/>
          <w:color w:val="000000"/>
          <w:lang w:eastAsia="zh-TW"/>
        </w:rPr>
        <w:t>能否簽署</w:t>
      </w:r>
      <w:r>
        <w:rPr>
          <w:rFonts w:hint="eastAsia"/>
          <w:bCs/>
          <w:color w:val="000000"/>
          <w:lang w:eastAsia="zh-TW"/>
        </w:rPr>
        <w:t xml:space="preserve"> = </w:t>
      </w:r>
      <w:r>
        <w:rPr>
          <w:bCs/>
          <w:color w:val="000000"/>
          <w:lang w:eastAsia="zh-TW"/>
        </w:rPr>
        <w:t>‘</w:t>
      </w:r>
      <w:r>
        <w:rPr>
          <w:rFonts w:hint="eastAsia"/>
          <w:bCs/>
          <w:color w:val="000000"/>
          <w:lang w:eastAsia="zh-TW"/>
        </w:rPr>
        <w:t>N</w:t>
      </w:r>
      <w:r>
        <w:rPr>
          <w:bCs/>
          <w:color w:val="000000"/>
          <w:lang w:eastAsia="zh-TW"/>
        </w:rPr>
        <w:t>’</w:t>
      </w:r>
      <w:r>
        <w:rPr>
          <w:rFonts w:hint="eastAsia"/>
          <w:bCs/>
          <w:color w:val="000000"/>
          <w:lang w:eastAsia="zh-TW"/>
        </w:rPr>
        <w:t xml:space="preserve"> </w:t>
      </w:r>
      <w:r>
        <w:rPr>
          <w:rFonts w:hint="eastAsia"/>
          <w:bCs/>
          <w:color w:val="000000"/>
          <w:lang w:eastAsia="zh-TW"/>
        </w:rPr>
        <w:t>，顯示</w:t>
      </w:r>
      <w:r>
        <w:rPr>
          <w:rFonts w:hint="eastAsia"/>
          <w:bCs/>
          <w:color w:val="000000"/>
          <w:lang w:eastAsia="zh-TW"/>
        </w:rPr>
        <w:t xml:space="preserve"> </w:t>
      </w:r>
      <w:r>
        <w:rPr>
          <w:rFonts w:hint="eastAsia"/>
          <w:bCs/>
          <w:color w:val="000000"/>
          <w:lang w:eastAsia="zh-TW"/>
        </w:rPr>
        <w:t>模組</w:t>
      </w:r>
      <w:r>
        <w:rPr>
          <w:rFonts w:hint="eastAsia"/>
          <w:bCs/>
          <w:color w:val="000000"/>
          <w:lang w:eastAsia="zh-TW"/>
        </w:rPr>
        <w:t>.</w:t>
      </w:r>
      <w:r>
        <w:rPr>
          <w:rFonts w:hint="eastAsia"/>
          <w:bCs/>
          <w:color w:val="000000"/>
          <w:lang w:eastAsia="zh-TW"/>
        </w:rPr>
        <w:t>回覆訊息</w:t>
      </w:r>
      <w:r>
        <w:rPr>
          <w:rFonts w:hint="eastAsia"/>
          <w:bCs/>
          <w:color w:val="000000"/>
          <w:lang w:eastAsia="zh-TW"/>
        </w:rPr>
        <w:t>,RETURN</w:t>
      </w:r>
      <w:r>
        <w:rPr>
          <w:rFonts w:hint="eastAsia"/>
          <w:bCs/>
          <w:color w:val="000000"/>
          <w:lang w:eastAsia="zh-TW"/>
        </w:rPr>
        <w:t>。</w:t>
      </w:r>
    </w:p>
    <w:p w:rsidR="00594866" w:rsidRDefault="00594866" w:rsidP="006D20F9">
      <w:pPr>
        <w:pStyle w:val="Tabletext"/>
        <w:keepLines w:val="0"/>
        <w:numPr>
          <w:ilvl w:val="1"/>
          <w:numId w:val="33"/>
        </w:numPr>
        <w:spacing w:after="0" w:line="240" w:lineRule="auto"/>
        <w:rPr>
          <w:rFonts w:hint="eastAsia"/>
          <w:bCs/>
          <w:color w:val="000000"/>
          <w:lang w:eastAsia="zh-TW"/>
        </w:rPr>
      </w:pPr>
      <w:r>
        <w:rPr>
          <w:rFonts w:hint="eastAsia"/>
          <w:bCs/>
          <w:color w:val="000000"/>
          <w:lang w:eastAsia="zh-TW"/>
        </w:rPr>
        <w:t>UPDATE</w:t>
      </w:r>
      <w:r>
        <w:rPr>
          <w:rFonts w:hint="eastAsia"/>
          <w:bCs/>
          <w:color w:val="000000"/>
          <w:lang w:eastAsia="zh-TW"/>
        </w:rPr>
        <w:t>檔案：</w:t>
      </w:r>
    </w:p>
    <w:p w:rsidR="00594866" w:rsidRPr="00AD65DE" w:rsidRDefault="00594866" w:rsidP="006D20F9">
      <w:pPr>
        <w:pStyle w:val="Tabletext"/>
        <w:keepLines w:val="0"/>
        <w:numPr>
          <w:ilvl w:val="2"/>
          <w:numId w:val="33"/>
        </w:numPr>
        <w:spacing w:after="0" w:line="240" w:lineRule="auto"/>
        <w:rPr>
          <w:rFonts w:hint="eastAsia"/>
          <w:bCs/>
          <w:color w:val="000000"/>
          <w:lang w:eastAsia="zh-TW"/>
        </w:rPr>
      </w:pPr>
      <w:r>
        <w:rPr>
          <w:rFonts w:hint="eastAsia"/>
          <w:bCs/>
          <w:color w:val="000000"/>
          <w:lang w:eastAsia="zh-TW"/>
        </w:rPr>
        <w:t xml:space="preserve">CALL  </w:t>
      </w:r>
      <w:r>
        <w:rPr>
          <w:rFonts w:ascii="細明體" w:eastAsia="細明體" w:hAnsi="細明體" w:hint="eastAsia"/>
        </w:rPr>
        <w:t>AA_B1ZX03</w:t>
      </w:r>
      <w:r>
        <w:rPr>
          <w:rFonts w:ascii="細明體" w:eastAsia="細明體" w:hAnsi="細明體" w:hint="eastAsia"/>
          <w:lang w:eastAsia="zh-TW"/>
        </w:rPr>
        <w:t>.METHOD</w:t>
      </w:r>
      <w:r w:rsidR="00966A06">
        <w:rPr>
          <w:rFonts w:ascii="細明體" w:eastAsia="細明體" w:hAnsi="細明體" w:hint="eastAsia"/>
          <w:lang w:eastAsia="zh-TW"/>
        </w:rPr>
        <w:t>2</w:t>
      </w:r>
      <w:r>
        <w:rPr>
          <w:rFonts w:ascii="細明體" w:eastAsia="細明體" w:hAnsi="細明體" w:hint="eastAsia"/>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594866">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594866" w:rsidRDefault="00594866" w:rsidP="00594866">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594866" w:rsidRDefault="00594866" w:rsidP="00594866">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59486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94866" w:rsidRDefault="00594866" w:rsidP="00594866">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94866" w:rsidRDefault="00594866" w:rsidP="00594866">
            <w:pPr>
              <w:rPr>
                <w:rFonts w:ascii="新細明體" w:hAnsi="新細明體" w:cs="Arial Unicode MS" w:hint="eastAsia"/>
                <w:sz w:val="20"/>
              </w:rPr>
            </w:pPr>
            <w:r>
              <w:rPr>
                <w:rFonts w:ascii="新細明體" w:hAnsi="新細明體" w:cs="Arial Unicode MS" w:hint="eastAsia"/>
                <w:sz w:val="20"/>
              </w:rPr>
              <w:t>輸入參數</w:t>
            </w:r>
          </w:p>
        </w:tc>
      </w:tr>
      <w:tr w:rsidR="0059486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94866" w:rsidRDefault="00594866" w:rsidP="00594866">
            <w:pPr>
              <w:rPr>
                <w:rFonts w:ascii="細明體" w:eastAsia="細明體" w:hAnsi="細明體" w:hint="eastAsia"/>
                <w:sz w:val="20"/>
                <w:szCs w:val="20"/>
              </w:rPr>
            </w:pPr>
            <w:r>
              <w:rPr>
                <w:rFonts w:ascii="細明體" w:eastAsia="細明體" w:hAnsi="細明體" w:hint="eastAsia"/>
                <w:sz w:val="20"/>
                <w:szCs w:val="20"/>
              </w:rPr>
              <w:t>帳務日期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94866" w:rsidRDefault="00594866" w:rsidP="00594866">
            <w:pPr>
              <w:rPr>
                <w:rFonts w:ascii="新細明體" w:hAnsi="新細明體" w:cs="Arial Unicode MS" w:hint="eastAsia"/>
                <w:sz w:val="20"/>
              </w:rPr>
            </w:pPr>
            <w:r>
              <w:rPr>
                <w:rFonts w:ascii="新細明體" w:hAnsi="新細明體" w:cs="Arial Unicode MS" w:hint="eastAsia"/>
                <w:sz w:val="20"/>
              </w:rPr>
              <w:t>輸入參數</w:t>
            </w:r>
          </w:p>
        </w:tc>
      </w:tr>
      <w:tr w:rsidR="0059486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94866" w:rsidRDefault="00594866" w:rsidP="00594866">
            <w:pPr>
              <w:rPr>
                <w:rFonts w:ascii="細明體" w:eastAsia="細明體" w:hAnsi="細明體" w:hint="eastAsia"/>
                <w:sz w:val="20"/>
                <w:szCs w:val="20"/>
              </w:rPr>
            </w:pPr>
            <w:r>
              <w:rPr>
                <w:rFonts w:ascii="細明體" w:eastAsia="細明體" w:hAnsi="細明體" w:hint="eastAsia"/>
                <w:sz w:val="20"/>
                <w:szCs w:val="20"/>
              </w:rPr>
              <w:t>交易序號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94866" w:rsidRDefault="00594866" w:rsidP="00594866">
            <w:pPr>
              <w:rPr>
                <w:rFonts w:ascii="新細明體" w:hAnsi="新細明體" w:cs="Arial Unicode MS" w:hint="eastAsia"/>
                <w:sz w:val="20"/>
              </w:rPr>
            </w:pPr>
            <w:r>
              <w:rPr>
                <w:rFonts w:ascii="新細明體" w:hAnsi="新細明體" w:cs="Arial Unicode MS" w:hint="eastAsia"/>
                <w:sz w:val="20"/>
              </w:rPr>
              <w:t>輸入參數</w:t>
            </w:r>
          </w:p>
        </w:tc>
      </w:tr>
      <w:tr w:rsidR="0059486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94866" w:rsidRDefault="009415DE" w:rsidP="00594866">
            <w:pPr>
              <w:rPr>
                <w:rFonts w:ascii="細明體" w:eastAsia="細明體" w:hAnsi="細明體" w:hint="eastAsia"/>
                <w:sz w:val="20"/>
                <w:szCs w:val="20"/>
              </w:rPr>
            </w:pPr>
            <w:r>
              <w:rPr>
                <w:rFonts w:ascii="細明體" w:eastAsia="細明體" w:hAnsi="細明體" w:hint="eastAsia"/>
                <w:sz w:val="20"/>
                <w:szCs w:val="20"/>
              </w:rPr>
              <w:t>受理</w:t>
            </w:r>
            <w:r w:rsidR="00594866">
              <w:rPr>
                <w:rFonts w:ascii="細明體" w:eastAsia="細明體" w:hAnsi="細明體" w:hint="eastAsia"/>
                <w:sz w:val="20"/>
                <w:szCs w:val="20"/>
              </w:rPr>
              <w:t>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94866" w:rsidRDefault="00594866" w:rsidP="00594866">
            <w:pPr>
              <w:rPr>
                <w:rFonts w:ascii="新細明體" w:hAnsi="新細明體" w:cs="Arial Unicode MS" w:hint="eastAsia"/>
                <w:sz w:val="20"/>
              </w:rPr>
            </w:pPr>
            <w:r>
              <w:rPr>
                <w:rFonts w:ascii="新細明體" w:hAnsi="新細明體" w:cs="Arial Unicode MS" w:hint="eastAsia"/>
                <w:sz w:val="20"/>
              </w:rPr>
              <w:t>輸入參數</w:t>
            </w:r>
          </w:p>
        </w:tc>
      </w:tr>
      <w:tr w:rsidR="0059486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94866" w:rsidRDefault="00966A06" w:rsidP="00594866">
            <w:pPr>
              <w:rPr>
                <w:rFonts w:ascii="細明體" w:eastAsia="細明體" w:hAnsi="細明體" w:hint="eastAsia"/>
                <w:sz w:val="20"/>
                <w:szCs w:val="20"/>
              </w:rPr>
            </w:pPr>
            <w:r>
              <w:rPr>
                <w:rFonts w:ascii="細明體" w:eastAsia="細明體" w:hAnsi="細明體" w:hint="eastAsia"/>
                <w:sz w:val="20"/>
                <w:szCs w:val="20"/>
              </w:rPr>
              <w:t>覆核單位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94866" w:rsidRDefault="00966A06" w:rsidP="00594866">
            <w:pPr>
              <w:rPr>
                <w:rFonts w:ascii="新細明體" w:hAnsi="新細明體" w:cs="Arial Unicode MS" w:hint="eastAsia"/>
                <w:sz w:val="20"/>
              </w:rPr>
            </w:pPr>
            <w:r>
              <w:rPr>
                <w:rFonts w:ascii="新細明體" w:hAnsi="新細明體" w:cs="Arial Unicode MS" w:hint="eastAsia"/>
                <w:sz w:val="20"/>
              </w:rPr>
              <w:t>使用者單位</w:t>
            </w:r>
          </w:p>
        </w:tc>
      </w:tr>
      <w:tr w:rsidR="00966A0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66A06" w:rsidRDefault="00966A06" w:rsidP="00594866">
            <w:pPr>
              <w:rPr>
                <w:rFonts w:ascii="細明體" w:eastAsia="細明體" w:hAnsi="細明體" w:hint="eastAsia"/>
                <w:sz w:val="20"/>
                <w:szCs w:val="20"/>
              </w:rPr>
            </w:pPr>
            <w:r>
              <w:rPr>
                <w:rFonts w:ascii="細明體" w:eastAsia="細明體" w:hAnsi="細明體" w:hint="eastAsia"/>
                <w:sz w:val="20"/>
                <w:szCs w:val="20"/>
              </w:rPr>
              <w:t>覆核人員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66A06" w:rsidRDefault="00966A06" w:rsidP="00594866">
            <w:pPr>
              <w:rPr>
                <w:rFonts w:ascii="新細明體" w:hAnsi="新細明體" w:cs="Arial Unicode MS" w:hint="eastAsia"/>
                <w:sz w:val="20"/>
              </w:rPr>
            </w:pPr>
            <w:r>
              <w:rPr>
                <w:rFonts w:ascii="新細明體" w:hAnsi="新細明體" w:cs="Arial Unicode MS" w:hint="eastAsia"/>
                <w:sz w:val="20"/>
              </w:rPr>
              <w:t>使用者ID</w:t>
            </w:r>
          </w:p>
        </w:tc>
      </w:tr>
      <w:tr w:rsidR="00966A0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66A06" w:rsidRDefault="00966A06" w:rsidP="00594866">
            <w:pPr>
              <w:rPr>
                <w:rFonts w:ascii="細明體" w:eastAsia="細明體" w:hAnsi="細明體" w:hint="eastAsia"/>
                <w:sz w:val="20"/>
                <w:szCs w:val="20"/>
              </w:rPr>
            </w:pPr>
            <w:r>
              <w:rPr>
                <w:rFonts w:ascii="細明體" w:eastAsia="細明體" w:hAnsi="細明體" w:hint="eastAsia"/>
                <w:sz w:val="20"/>
                <w:szCs w:val="20"/>
              </w:rPr>
              <w:t>覆核人員姓名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66A06" w:rsidRDefault="00966A06" w:rsidP="00594866">
            <w:pPr>
              <w:rPr>
                <w:rFonts w:ascii="新細明體" w:hAnsi="新細明體" w:cs="Arial Unicode MS" w:hint="eastAsia"/>
                <w:sz w:val="20"/>
              </w:rPr>
            </w:pPr>
            <w:r>
              <w:rPr>
                <w:rFonts w:ascii="新細明體" w:hAnsi="新細明體" w:cs="Arial Unicode MS" w:hint="eastAsia"/>
                <w:sz w:val="20"/>
              </w:rPr>
              <w:t>使用者姓名</w:t>
            </w:r>
          </w:p>
        </w:tc>
      </w:tr>
      <w:tr w:rsidR="00966A0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66A06" w:rsidRDefault="00966A06" w:rsidP="00594866">
            <w:pPr>
              <w:rPr>
                <w:rFonts w:ascii="細明體" w:eastAsia="細明體" w:hAnsi="細明體" w:hint="eastAsia"/>
                <w:sz w:val="20"/>
                <w:szCs w:val="20"/>
              </w:rPr>
            </w:pPr>
            <w:r>
              <w:rPr>
                <w:rFonts w:ascii="細明體" w:eastAsia="細明體" w:hAnsi="細明體" w:hint="eastAsia"/>
                <w:sz w:val="20"/>
                <w:szCs w:val="20"/>
              </w:rPr>
              <w:t>覆核日期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66A06" w:rsidRPr="00966A06" w:rsidRDefault="00966A06" w:rsidP="00594866">
            <w:pPr>
              <w:rPr>
                <w:sz w:val="20"/>
              </w:rPr>
            </w:pPr>
            <w:r w:rsidRPr="00966A06">
              <w:rPr>
                <w:sz w:val="20"/>
              </w:rPr>
              <w:t>CURRENT TIMESTAMP</w:t>
            </w:r>
          </w:p>
        </w:tc>
      </w:tr>
    </w:tbl>
    <w:p w:rsidR="00594866" w:rsidRDefault="00594866" w:rsidP="00594866">
      <w:pPr>
        <w:pStyle w:val="Tabletext"/>
        <w:keepLines w:val="0"/>
        <w:spacing w:after="0" w:line="240" w:lineRule="auto"/>
        <w:ind w:left="851"/>
        <w:rPr>
          <w:rFonts w:hint="eastAsia"/>
          <w:bCs/>
          <w:color w:val="000000"/>
          <w:lang w:eastAsia="zh-TW"/>
        </w:rPr>
      </w:pPr>
    </w:p>
    <w:p w:rsidR="00F1310A" w:rsidRDefault="00F1310A" w:rsidP="006D20F9">
      <w:pPr>
        <w:pStyle w:val="Tabletext"/>
        <w:keepLines w:val="0"/>
        <w:numPr>
          <w:ilvl w:val="1"/>
          <w:numId w:val="33"/>
        </w:numPr>
        <w:spacing w:after="0" w:line="240" w:lineRule="auto"/>
        <w:rPr>
          <w:rFonts w:hint="eastAsia"/>
          <w:color w:val="000000"/>
          <w:kern w:val="2"/>
          <w:szCs w:val="24"/>
          <w:lang w:eastAsia="zh-TW"/>
        </w:rPr>
      </w:pPr>
      <w:r>
        <w:rPr>
          <w:rFonts w:hint="eastAsia"/>
          <w:color w:val="000000"/>
          <w:kern w:val="2"/>
          <w:szCs w:val="24"/>
          <w:lang w:eastAsia="zh-TW"/>
        </w:rPr>
        <w:t xml:space="preserve">UPDATE </w:t>
      </w:r>
      <w:r>
        <w:rPr>
          <w:rFonts w:hint="eastAsia"/>
          <w:color w:val="000000"/>
          <w:kern w:val="2"/>
          <w:szCs w:val="24"/>
          <w:lang w:eastAsia="zh-TW"/>
        </w:rPr>
        <w:t>受理進度：</w:t>
      </w:r>
    </w:p>
    <w:p w:rsidR="00F1310A" w:rsidRPr="00B74B84" w:rsidRDefault="00F1310A" w:rsidP="006D20F9">
      <w:pPr>
        <w:pStyle w:val="Tabletext"/>
        <w:keepLines w:val="0"/>
        <w:numPr>
          <w:ilvl w:val="2"/>
          <w:numId w:val="33"/>
        </w:numPr>
        <w:spacing w:after="0" w:line="240" w:lineRule="auto"/>
        <w:rPr>
          <w:rFonts w:hint="eastAsia"/>
          <w:color w:val="000000"/>
          <w:kern w:val="2"/>
          <w:szCs w:val="24"/>
          <w:lang w:eastAsia="zh-TW"/>
        </w:rPr>
      </w:pPr>
      <w:r w:rsidRPr="00B74B84">
        <w:rPr>
          <w:rFonts w:hint="eastAsia"/>
          <w:color w:val="000000"/>
          <w:kern w:val="2"/>
          <w:szCs w:val="24"/>
          <w:lang w:eastAsia="zh-TW"/>
        </w:rPr>
        <w:t>IF</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50"/>
          <w:attr w:name="UnitName" w:val="’"/>
        </w:smartTagPr>
        <w:r>
          <w:rPr>
            <w:rFonts w:hint="eastAsia"/>
            <w:color w:val="000000"/>
            <w:kern w:val="2"/>
            <w:szCs w:val="24"/>
            <w:lang w:eastAsia="zh-TW"/>
          </w:rPr>
          <w:t>50</w:t>
        </w:r>
        <w:r w:rsidRPr="00B74B84">
          <w:rPr>
            <w:color w:val="000000"/>
            <w:kern w:val="2"/>
            <w:szCs w:val="24"/>
            <w:lang w:eastAsia="zh-TW"/>
          </w:rPr>
          <w:t>’</w:t>
        </w:r>
      </w:smartTag>
      <w:r w:rsidRPr="00B74B84">
        <w:rPr>
          <w:rFonts w:hint="eastAsia"/>
          <w:color w:val="000000"/>
          <w:kern w:val="2"/>
          <w:szCs w:val="24"/>
          <w:lang w:eastAsia="zh-TW"/>
        </w:rPr>
        <w:t>(</w:t>
      </w:r>
      <w:r>
        <w:rPr>
          <w:rFonts w:hint="eastAsia"/>
          <w:color w:val="000000"/>
          <w:kern w:val="2"/>
          <w:szCs w:val="24"/>
          <w:lang w:eastAsia="zh-TW"/>
        </w:rPr>
        <w:t>覆核</w:t>
      </w:r>
      <w:r>
        <w:rPr>
          <w:rFonts w:hint="eastAsia"/>
          <w:color w:val="000000"/>
          <w:kern w:val="2"/>
          <w:szCs w:val="24"/>
          <w:lang w:eastAsia="zh-TW"/>
        </w:rPr>
        <w:t>_</w:t>
      </w:r>
      <w:r>
        <w:rPr>
          <w:rFonts w:hint="eastAsia"/>
          <w:color w:val="000000"/>
          <w:kern w:val="2"/>
          <w:szCs w:val="24"/>
          <w:lang w:eastAsia="zh-TW"/>
        </w:rPr>
        <w:t>理賠紀錄</w:t>
      </w:r>
      <w:r w:rsidRPr="00B74B84">
        <w:rPr>
          <w:rFonts w:hint="eastAsia"/>
          <w:color w:val="000000"/>
          <w:kern w:val="2"/>
          <w:szCs w:val="24"/>
          <w:lang w:eastAsia="zh-TW"/>
        </w:rPr>
        <w:t>)</w:t>
      </w:r>
      <w:r w:rsidRPr="00B74B84">
        <w:rPr>
          <w:rFonts w:hint="eastAsia"/>
          <w:color w:val="000000"/>
          <w:kern w:val="2"/>
          <w:szCs w:val="24"/>
          <w:lang w:eastAsia="zh-TW"/>
        </w:rPr>
        <w:t>：</w:t>
      </w:r>
    </w:p>
    <w:p w:rsidR="00F1310A" w:rsidRPr="00B74B84" w:rsidRDefault="00F1310A" w:rsidP="00F1310A">
      <w:pPr>
        <w:pStyle w:val="Tabletext"/>
        <w:keepLines w:val="0"/>
        <w:spacing w:after="0" w:line="240" w:lineRule="auto"/>
        <w:ind w:left="2400"/>
        <w:rPr>
          <w:rFonts w:hint="eastAsia"/>
          <w:color w:val="000000"/>
          <w:kern w:val="2"/>
          <w:szCs w:val="24"/>
          <w:lang w:eastAsia="zh-TW"/>
        </w:rPr>
      </w:pPr>
      <w:r w:rsidRPr="00B74B84">
        <w:rPr>
          <w:rFonts w:hint="eastAsia"/>
          <w:color w:val="000000"/>
          <w:kern w:val="2"/>
          <w:szCs w:val="24"/>
          <w:lang w:eastAsia="zh-TW"/>
        </w:rPr>
        <w:t>SET</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51"/>
          <w:attr w:name="UnitName" w:val="’"/>
        </w:smartTagPr>
        <w:r>
          <w:rPr>
            <w:rFonts w:hint="eastAsia"/>
            <w:color w:val="000000"/>
            <w:kern w:val="2"/>
            <w:szCs w:val="24"/>
            <w:lang w:eastAsia="zh-TW"/>
          </w:rPr>
          <w:t>51</w:t>
        </w:r>
        <w:r w:rsidRPr="00B74B84">
          <w:rPr>
            <w:color w:val="000000"/>
            <w:kern w:val="2"/>
            <w:szCs w:val="24"/>
            <w:lang w:eastAsia="zh-TW"/>
          </w:rPr>
          <w:t>’</w:t>
        </w:r>
      </w:smartTag>
      <w:r w:rsidRPr="00B74B84">
        <w:rPr>
          <w:rFonts w:hint="eastAsia"/>
          <w:color w:val="000000"/>
          <w:kern w:val="2"/>
          <w:szCs w:val="24"/>
          <w:lang w:eastAsia="zh-TW"/>
        </w:rPr>
        <w:t>(</w:t>
      </w:r>
      <w:r>
        <w:rPr>
          <w:rFonts w:hint="eastAsia"/>
          <w:color w:val="000000"/>
          <w:kern w:val="2"/>
          <w:szCs w:val="24"/>
          <w:lang w:eastAsia="zh-TW"/>
        </w:rPr>
        <w:t>覆核</w:t>
      </w:r>
      <w:r>
        <w:rPr>
          <w:rFonts w:hint="eastAsia"/>
          <w:color w:val="000000"/>
          <w:kern w:val="2"/>
          <w:szCs w:val="24"/>
          <w:lang w:eastAsia="zh-TW"/>
        </w:rPr>
        <w:t>_</w:t>
      </w:r>
      <w:r>
        <w:rPr>
          <w:rFonts w:hint="eastAsia"/>
          <w:color w:val="000000"/>
          <w:kern w:val="2"/>
          <w:szCs w:val="24"/>
          <w:lang w:eastAsia="zh-TW"/>
        </w:rPr>
        <w:t>受款分配</w:t>
      </w:r>
      <w:r w:rsidRPr="00B74B84">
        <w:rPr>
          <w:rFonts w:hint="eastAsia"/>
          <w:color w:val="000000"/>
          <w:kern w:val="2"/>
          <w:szCs w:val="24"/>
          <w:lang w:eastAsia="zh-TW"/>
        </w:rPr>
        <w:t>)</w:t>
      </w:r>
      <w:r w:rsidRPr="00B74B84">
        <w:rPr>
          <w:rFonts w:hint="eastAsia"/>
          <w:color w:val="000000"/>
          <w:kern w:val="2"/>
          <w:szCs w:val="24"/>
          <w:lang w:eastAsia="zh-TW"/>
        </w:rPr>
        <w:t>。</w:t>
      </w:r>
    </w:p>
    <w:p w:rsidR="00F1310A" w:rsidRPr="00B74B84" w:rsidRDefault="00F1310A" w:rsidP="006D20F9">
      <w:pPr>
        <w:pStyle w:val="Tabletext"/>
        <w:keepLines w:val="0"/>
        <w:numPr>
          <w:ilvl w:val="2"/>
          <w:numId w:val="33"/>
        </w:numPr>
        <w:spacing w:after="0" w:line="240" w:lineRule="auto"/>
        <w:rPr>
          <w:rFonts w:hint="eastAsia"/>
          <w:color w:val="000000"/>
          <w:kern w:val="2"/>
          <w:szCs w:val="24"/>
          <w:lang w:eastAsia="zh-TW"/>
        </w:rPr>
      </w:pPr>
      <w:r w:rsidRPr="00B74B84">
        <w:rPr>
          <w:rFonts w:hint="eastAsia"/>
          <w:color w:val="000000"/>
          <w:kern w:val="2"/>
          <w:szCs w:val="24"/>
          <w:lang w:eastAsia="zh-TW"/>
        </w:rPr>
        <w:t>IF</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65"/>
          <w:attr w:name="UnitName" w:val="’"/>
        </w:smartTagPr>
        <w:r>
          <w:rPr>
            <w:rFonts w:hint="eastAsia"/>
            <w:color w:val="000000"/>
            <w:kern w:val="2"/>
            <w:szCs w:val="24"/>
            <w:lang w:eastAsia="zh-TW"/>
          </w:rPr>
          <w:t>65</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解除契約辦理中</w:t>
      </w:r>
      <w:r>
        <w:rPr>
          <w:rFonts w:hint="eastAsia"/>
          <w:color w:val="000000"/>
          <w:kern w:val="2"/>
          <w:szCs w:val="24"/>
          <w:lang w:eastAsia="zh-TW"/>
        </w:rPr>
        <w:t>覆核</w:t>
      </w:r>
      <w:r>
        <w:rPr>
          <w:rFonts w:hint="eastAsia"/>
          <w:color w:val="000000"/>
          <w:kern w:val="2"/>
          <w:szCs w:val="24"/>
          <w:lang w:eastAsia="zh-TW"/>
        </w:rPr>
        <w:t>_</w:t>
      </w:r>
      <w:r>
        <w:rPr>
          <w:rFonts w:hint="eastAsia"/>
          <w:color w:val="000000"/>
          <w:kern w:val="2"/>
          <w:szCs w:val="24"/>
          <w:lang w:eastAsia="zh-TW"/>
        </w:rPr>
        <w:t>理賠紀錄</w:t>
      </w:r>
      <w:r w:rsidRPr="00B74B84">
        <w:rPr>
          <w:rFonts w:hint="eastAsia"/>
          <w:color w:val="000000"/>
          <w:kern w:val="2"/>
          <w:szCs w:val="24"/>
          <w:lang w:eastAsia="zh-TW"/>
        </w:rPr>
        <w:t>)</w:t>
      </w:r>
      <w:r w:rsidRPr="00B74B84">
        <w:rPr>
          <w:rFonts w:hint="eastAsia"/>
          <w:color w:val="000000"/>
          <w:kern w:val="2"/>
          <w:szCs w:val="24"/>
          <w:lang w:eastAsia="zh-TW"/>
        </w:rPr>
        <w:t>：</w:t>
      </w:r>
    </w:p>
    <w:p w:rsidR="00F1310A" w:rsidRPr="00B74B84" w:rsidRDefault="00F1310A" w:rsidP="00F1310A">
      <w:pPr>
        <w:pStyle w:val="Tabletext"/>
        <w:keepLines w:val="0"/>
        <w:spacing w:after="0" w:line="240" w:lineRule="auto"/>
        <w:ind w:left="2400"/>
        <w:rPr>
          <w:rFonts w:hint="eastAsia"/>
          <w:color w:val="000000"/>
          <w:kern w:val="2"/>
          <w:szCs w:val="24"/>
          <w:lang w:eastAsia="zh-TW"/>
        </w:rPr>
      </w:pPr>
      <w:r w:rsidRPr="00B74B84">
        <w:rPr>
          <w:rFonts w:hint="eastAsia"/>
          <w:color w:val="000000"/>
          <w:kern w:val="2"/>
          <w:szCs w:val="24"/>
          <w:lang w:eastAsia="zh-TW"/>
        </w:rPr>
        <w:t>SET</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66"/>
          <w:attr w:name="UnitName" w:val="’"/>
        </w:smartTagPr>
        <w:r>
          <w:rPr>
            <w:rFonts w:hint="eastAsia"/>
            <w:color w:val="000000"/>
            <w:kern w:val="2"/>
            <w:szCs w:val="24"/>
            <w:lang w:eastAsia="zh-TW"/>
          </w:rPr>
          <w:t>66</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解除契約辦理中</w:t>
      </w:r>
      <w:r>
        <w:rPr>
          <w:rFonts w:hint="eastAsia"/>
          <w:color w:val="000000"/>
          <w:kern w:val="2"/>
          <w:szCs w:val="24"/>
          <w:lang w:eastAsia="zh-TW"/>
        </w:rPr>
        <w:t>覆核</w:t>
      </w:r>
      <w:r>
        <w:rPr>
          <w:rFonts w:hint="eastAsia"/>
          <w:color w:val="000000"/>
          <w:kern w:val="2"/>
          <w:szCs w:val="24"/>
          <w:lang w:eastAsia="zh-TW"/>
        </w:rPr>
        <w:t>_</w:t>
      </w:r>
      <w:r>
        <w:rPr>
          <w:rFonts w:hint="eastAsia"/>
          <w:color w:val="000000"/>
          <w:kern w:val="2"/>
          <w:szCs w:val="24"/>
          <w:lang w:eastAsia="zh-TW"/>
        </w:rPr>
        <w:t>受款分配</w:t>
      </w:r>
      <w:r w:rsidRPr="00B74B84">
        <w:rPr>
          <w:rFonts w:hint="eastAsia"/>
          <w:color w:val="000000"/>
          <w:kern w:val="2"/>
          <w:szCs w:val="24"/>
          <w:lang w:eastAsia="zh-TW"/>
        </w:rPr>
        <w:t>)</w:t>
      </w:r>
      <w:r w:rsidRPr="00B74B84">
        <w:rPr>
          <w:rFonts w:hint="eastAsia"/>
          <w:color w:val="000000"/>
          <w:kern w:val="2"/>
          <w:szCs w:val="24"/>
          <w:lang w:eastAsia="zh-TW"/>
        </w:rPr>
        <w:t>。</w:t>
      </w:r>
    </w:p>
    <w:p w:rsidR="00F1310A" w:rsidRPr="00B74B84" w:rsidRDefault="00F1310A" w:rsidP="006D20F9">
      <w:pPr>
        <w:pStyle w:val="Tabletext"/>
        <w:keepLines w:val="0"/>
        <w:numPr>
          <w:ilvl w:val="2"/>
          <w:numId w:val="33"/>
        </w:numPr>
        <w:spacing w:after="0" w:line="240" w:lineRule="auto"/>
        <w:rPr>
          <w:rFonts w:hint="eastAsia"/>
          <w:color w:val="000000"/>
          <w:kern w:val="2"/>
          <w:szCs w:val="24"/>
          <w:lang w:eastAsia="zh-TW"/>
        </w:rPr>
      </w:pPr>
      <w:r w:rsidRPr="00B74B84">
        <w:rPr>
          <w:rFonts w:hint="eastAsia"/>
          <w:color w:val="000000"/>
          <w:kern w:val="2"/>
          <w:szCs w:val="24"/>
          <w:lang w:eastAsia="zh-TW"/>
        </w:rPr>
        <w:t>IF</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75"/>
          <w:attr w:name="UnitName" w:val="’"/>
        </w:smartTagPr>
        <w:r>
          <w:rPr>
            <w:rFonts w:hint="eastAsia"/>
            <w:color w:val="000000"/>
            <w:kern w:val="2"/>
            <w:szCs w:val="24"/>
            <w:lang w:eastAsia="zh-TW"/>
          </w:rPr>
          <w:t>75</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部分結案後</w:t>
      </w:r>
      <w:r>
        <w:rPr>
          <w:rFonts w:hint="eastAsia"/>
          <w:color w:val="000000"/>
          <w:kern w:val="2"/>
          <w:szCs w:val="24"/>
          <w:lang w:eastAsia="zh-TW"/>
        </w:rPr>
        <w:t>覆核</w:t>
      </w:r>
      <w:r>
        <w:rPr>
          <w:rFonts w:hint="eastAsia"/>
          <w:color w:val="000000"/>
          <w:kern w:val="2"/>
          <w:szCs w:val="24"/>
          <w:lang w:eastAsia="zh-TW"/>
        </w:rPr>
        <w:t>_</w:t>
      </w:r>
      <w:r>
        <w:rPr>
          <w:rFonts w:hint="eastAsia"/>
          <w:color w:val="000000"/>
          <w:kern w:val="2"/>
          <w:szCs w:val="24"/>
          <w:lang w:eastAsia="zh-TW"/>
        </w:rPr>
        <w:t>理賠紀錄</w:t>
      </w:r>
      <w:r w:rsidRPr="00B74B84">
        <w:rPr>
          <w:rFonts w:hint="eastAsia"/>
          <w:color w:val="000000"/>
          <w:kern w:val="2"/>
          <w:szCs w:val="24"/>
          <w:lang w:eastAsia="zh-TW"/>
        </w:rPr>
        <w:t>)</w:t>
      </w:r>
      <w:r w:rsidRPr="00B74B84">
        <w:rPr>
          <w:rFonts w:hint="eastAsia"/>
          <w:color w:val="000000"/>
          <w:kern w:val="2"/>
          <w:szCs w:val="24"/>
          <w:lang w:eastAsia="zh-TW"/>
        </w:rPr>
        <w:t>：</w:t>
      </w:r>
    </w:p>
    <w:p w:rsidR="00F1310A" w:rsidRPr="00B74B84" w:rsidRDefault="00F1310A" w:rsidP="00F1310A">
      <w:pPr>
        <w:pStyle w:val="Tabletext"/>
        <w:keepLines w:val="0"/>
        <w:spacing w:after="0" w:line="240" w:lineRule="auto"/>
        <w:ind w:left="2400"/>
        <w:rPr>
          <w:rFonts w:hint="eastAsia"/>
          <w:color w:val="000000"/>
          <w:kern w:val="2"/>
          <w:szCs w:val="24"/>
          <w:lang w:eastAsia="zh-TW"/>
        </w:rPr>
      </w:pPr>
      <w:r w:rsidRPr="00B74B84">
        <w:rPr>
          <w:rFonts w:hint="eastAsia"/>
          <w:color w:val="000000"/>
          <w:kern w:val="2"/>
          <w:szCs w:val="24"/>
          <w:lang w:eastAsia="zh-TW"/>
        </w:rPr>
        <w:t>SET</w:t>
      </w:r>
      <w:r>
        <w:rPr>
          <w:rFonts w:ascii="新細明體" w:hAnsi="新細明體" w:cs="Arial Unicode MS" w:hint="eastAsia"/>
          <w:szCs w:val="24"/>
          <w:lang w:eastAsia="zh-TW"/>
        </w:rPr>
        <w:t>受理進度</w:t>
      </w:r>
      <w:r w:rsidRPr="00B74B84">
        <w:rPr>
          <w:rFonts w:hint="eastAsia"/>
          <w:color w:val="000000"/>
          <w:kern w:val="2"/>
          <w:szCs w:val="24"/>
          <w:lang w:eastAsia="zh-TW"/>
        </w:rPr>
        <w:t xml:space="preserve">= </w:t>
      </w:r>
      <w:r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76"/>
          <w:attr w:name="UnitName" w:val="’"/>
        </w:smartTagPr>
        <w:r>
          <w:rPr>
            <w:rFonts w:hint="eastAsia"/>
            <w:color w:val="000000"/>
            <w:kern w:val="2"/>
            <w:szCs w:val="24"/>
            <w:lang w:eastAsia="zh-TW"/>
          </w:rPr>
          <w:t>76</w:t>
        </w:r>
        <w:r w:rsidRPr="00B74B84">
          <w:rPr>
            <w:color w:val="000000"/>
            <w:kern w:val="2"/>
            <w:szCs w:val="24"/>
            <w:lang w:eastAsia="zh-TW"/>
          </w:rPr>
          <w:t>’</w:t>
        </w:r>
      </w:smartTag>
      <w:r w:rsidRPr="00B74B84">
        <w:rPr>
          <w:rFonts w:hint="eastAsia"/>
          <w:color w:val="000000"/>
          <w:kern w:val="2"/>
          <w:szCs w:val="24"/>
          <w:lang w:eastAsia="zh-TW"/>
        </w:rPr>
        <w:t>(</w:t>
      </w:r>
      <w:r w:rsidRPr="00B74B84">
        <w:rPr>
          <w:rFonts w:hint="eastAsia"/>
          <w:color w:val="000000"/>
          <w:kern w:val="2"/>
          <w:szCs w:val="24"/>
          <w:lang w:eastAsia="zh-TW"/>
        </w:rPr>
        <w:t>部分結案後</w:t>
      </w:r>
      <w:r>
        <w:rPr>
          <w:rFonts w:hint="eastAsia"/>
          <w:color w:val="000000"/>
          <w:kern w:val="2"/>
          <w:szCs w:val="24"/>
          <w:lang w:eastAsia="zh-TW"/>
        </w:rPr>
        <w:t>覆核</w:t>
      </w:r>
      <w:r>
        <w:rPr>
          <w:rFonts w:hint="eastAsia"/>
          <w:color w:val="000000"/>
          <w:kern w:val="2"/>
          <w:szCs w:val="24"/>
          <w:lang w:eastAsia="zh-TW"/>
        </w:rPr>
        <w:t>_</w:t>
      </w:r>
      <w:r>
        <w:rPr>
          <w:rFonts w:hint="eastAsia"/>
          <w:color w:val="000000"/>
          <w:kern w:val="2"/>
          <w:szCs w:val="24"/>
          <w:lang w:eastAsia="zh-TW"/>
        </w:rPr>
        <w:t>受款分配</w:t>
      </w:r>
      <w:r w:rsidRPr="00B74B84">
        <w:rPr>
          <w:rFonts w:hint="eastAsia"/>
          <w:color w:val="000000"/>
          <w:kern w:val="2"/>
          <w:szCs w:val="24"/>
          <w:lang w:eastAsia="zh-TW"/>
        </w:rPr>
        <w:t>)</w:t>
      </w:r>
      <w:r w:rsidRPr="00B74B84">
        <w:rPr>
          <w:rFonts w:hint="eastAsia"/>
          <w:color w:val="000000"/>
          <w:kern w:val="2"/>
          <w:szCs w:val="24"/>
          <w:lang w:eastAsia="zh-TW"/>
        </w:rPr>
        <w:t>。</w:t>
      </w:r>
    </w:p>
    <w:p w:rsidR="00F1310A" w:rsidRPr="00B74B84" w:rsidRDefault="00F1310A" w:rsidP="006D20F9">
      <w:pPr>
        <w:pStyle w:val="Tabletext"/>
        <w:keepLines w:val="0"/>
        <w:numPr>
          <w:ilvl w:val="2"/>
          <w:numId w:val="33"/>
        </w:numPr>
        <w:spacing w:after="0" w:line="240" w:lineRule="auto"/>
        <w:rPr>
          <w:color w:val="000000"/>
          <w:kern w:val="2"/>
          <w:szCs w:val="24"/>
          <w:lang w:eastAsia="zh-TW"/>
        </w:rPr>
      </w:pPr>
      <w:r>
        <w:rPr>
          <w:rFonts w:hint="eastAsia"/>
          <w:color w:val="000000"/>
          <w:kern w:val="2"/>
          <w:szCs w:val="24"/>
          <w:lang w:eastAsia="zh-TW"/>
        </w:rPr>
        <w:t xml:space="preserve">CALL  </w:t>
      </w:r>
      <w:r>
        <w:rPr>
          <w:rFonts w:hint="eastAsia"/>
          <w:kern w:val="2"/>
          <w:szCs w:val="24"/>
          <w:lang w:eastAsia="zh-TW"/>
        </w:rPr>
        <w:t>AA_A0Z001.Method</w:t>
      </w:r>
      <w:r>
        <w:rPr>
          <w:rFonts w:ascii="新細明體" w:hAnsi="新細明體" w:hint="eastAsia"/>
          <w:color w:val="000000"/>
          <w:kern w:val="2"/>
          <w:szCs w:val="24"/>
          <w:lang w:eastAsia="zh-TW"/>
        </w:rPr>
        <w:t xml:space="preserve"> 5：</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F1310A">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F1310A" w:rsidRDefault="00F1310A" w:rsidP="00F1310A">
            <w:pPr>
              <w:jc w:val="center"/>
              <w:rPr>
                <w:rFonts w:ascii="細明體" w:eastAsia="細明體" w:hAnsi="細明體" w:cs="Arial Unicode MS"/>
                <w:b/>
                <w:bCs/>
                <w:sz w:val="20"/>
              </w:rPr>
            </w:pPr>
            <w:r>
              <w:rPr>
                <w:rFonts w:ascii="細明體" w:eastAsia="細明體" w:hAnsi="細明體" w:cs="Arial Unicode MS" w:hint="eastAsia"/>
                <w:b/>
                <w:bCs/>
                <w:sz w:val="20"/>
              </w:rPr>
              <w:t>欄位名稱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F1310A" w:rsidRDefault="00F1310A" w:rsidP="00F1310A">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F1310A">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F1310A" w:rsidRPr="00EA71C2" w:rsidRDefault="00F1310A" w:rsidP="00F1310A">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F1310A" w:rsidRDefault="00F1310A" w:rsidP="00F1310A">
            <w:pPr>
              <w:rPr>
                <w:rFonts w:ascii="新細明體" w:hAnsi="新細明體" w:cs="Arial Unicode MS"/>
                <w:sz w:val="20"/>
              </w:rPr>
            </w:pPr>
            <w:r>
              <w:rPr>
                <w:rFonts w:ascii="新細明體" w:hAnsi="新細明體" w:hint="eastAsia"/>
                <w:sz w:val="20"/>
              </w:rPr>
              <w:t>畫面</w:t>
            </w:r>
          </w:p>
        </w:tc>
      </w:tr>
      <w:tr w:rsidR="00F1310A">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F1310A" w:rsidRPr="00EA71C2" w:rsidRDefault="00F1310A" w:rsidP="00F1310A">
            <w:pPr>
              <w:rPr>
                <w:rFonts w:ascii="細明體" w:eastAsia="細明體" w:hAnsi="細明體" w:hint="eastAsia"/>
                <w:sz w:val="20"/>
                <w:szCs w:val="20"/>
              </w:rPr>
            </w:pPr>
            <w:r>
              <w:rPr>
                <w:rFonts w:ascii="細明體" w:eastAsia="細明體" w:hAnsi="細明體" w:hint="eastAsia"/>
                <w:sz w:val="20"/>
                <w:szCs w:val="20"/>
              </w:rPr>
              <w:t>受理進度</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1310A" w:rsidRDefault="00F1310A" w:rsidP="00F1310A">
            <w:pPr>
              <w:pStyle w:val="Tabletext"/>
              <w:keepLines w:val="0"/>
              <w:widowControl/>
              <w:spacing w:after="0" w:line="240" w:lineRule="auto"/>
              <w:rPr>
                <w:rFonts w:ascii="新細明體" w:hAnsi="新細明體" w:cs="Arial Unicode MS"/>
                <w:szCs w:val="24"/>
                <w:lang w:eastAsia="zh-TW"/>
              </w:rPr>
            </w:pPr>
            <w:r>
              <w:rPr>
                <w:rFonts w:ascii="新細明體" w:hAnsi="新細明體" w:cs="Arial Unicode MS" w:hint="eastAsia"/>
                <w:szCs w:val="24"/>
                <w:lang w:eastAsia="zh-TW"/>
              </w:rPr>
              <w:t>受理進度</w:t>
            </w:r>
          </w:p>
        </w:tc>
      </w:tr>
    </w:tbl>
    <w:p w:rsidR="00594866" w:rsidRPr="00AD65DE" w:rsidRDefault="00594866" w:rsidP="006D20F9">
      <w:pPr>
        <w:pStyle w:val="Tabletext"/>
        <w:keepLines w:val="0"/>
        <w:numPr>
          <w:ilvl w:val="1"/>
          <w:numId w:val="33"/>
        </w:numPr>
        <w:spacing w:after="0" w:line="240" w:lineRule="auto"/>
        <w:rPr>
          <w:bCs/>
          <w:color w:val="000000"/>
          <w:lang w:eastAsia="zh-TW"/>
        </w:rPr>
      </w:pPr>
      <w:r>
        <w:rPr>
          <w:rFonts w:hint="eastAsia"/>
          <w:bCs/>
          <w:color w:val="000000"/>
          <w:lang w:eastAsia="zh-TW"/>
        </w:rPr>
        <w:t xml:space="preserve">IF </w:t>
      </w:r>
      <w:r>
        <w:rPr>
          <w:rFonts w:hint="eastAsia"/>
          <w:bCs/>
          <w:color w:val="000000"/>
          <w:lang w:eastAsia="zh-TW"/>
        </w:rPr>
        <w:t>無錯誤發生，連結至</w:t>
      </w:r>
      <w:r>
        <w:rPr>
          <w:rFonts w:hint="eastAsia"/>
          <w:bCs/>
          <w:color w:val="000000"/>
          <w:lang w:eastAsia="zh-TW"/>
        </w:rPr>
        <w:t>AAB10402</w:t>
      </w:r>
      <w:r>
        <w:rPr>
          <w:rFonts w:hint="eastAsia"/>
          <w:bCs/>
          <w:color w:val="000000"/>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8F494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8F494E" w:rsidRDefault="008F494E" w:rsidP="008F494E">
            <w:pPr>
              <w:jc w:val="center"/>
              <w:rPr>
                <w:rFonts w:ascii="細明體" w:eastAsia="細明體" w:hAnsi="細明體" w:cs="Arial Unicode MS"/>
                <w:b/>
                <w:bCs/>
                <w:sz w:val="20"/>
              </w:rPr>
            </w:pPr>
            <w:r>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8F494E" w:rsidRDefault="008F494E" w:rsidP="008F494E">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帳務日期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交易序號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8F494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F494E" w:rsidRDefault="008F494E" w:rsidP="008F494E">
            <w:pPr>
              <w:rPr>
                <w:rFonts w:ascii="細明體" w:eastAsia="細明體" w:hAnsi="細明體" w:hint="eastAsia"/>
                <w:sz w:val="20"/>
                <w:szCs w:val="20"/>
              </w:rPr>
            </w:pPr>
            <w:r>
              <w:rPr>
                <w:rFonts w:ascii="細明體" w:eastAsia="細明體" w:hAnsi="細明體" w:hint="eastAsia"/>
                <w:sz w:val="20"/>
                <w:szCs w:val="20"/>
              </w:rPr>
              <w:t>核賠日期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F494E" w:rsidRDefault="008F494E" w:rsidP="008F494E">
            <w:pPr>
              <w:rPr>
                <w:rFonts w:ascii="新細明體" w:hAnsi="新細明體" w:cs="Arial Unicode MS" w:hint="eastAsia"/>
                <w:sz w:val="20"/>
              </w:rPr>
            </w:pPr>
            <w:r>
              <w:rPr>
                <w:rFonts w:ascii="新細明體" w:hAnsi="新細明體" w:cs="Arial Unicode MS" w:hint="eastAsia"/>
                <w:sz w:val="20"/>
              </w:rPr>
              <w:t>傳入參數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9415D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415DE" w:rsidRDefault="009415DE" w:rsidP="009415DE">
            <w:pPr>
              <w:rPr>
                <w:rFonts w:ascii="細明體" w:eastAsia="細明體" w:hAnsi="細明體" w:hint="eastAsia"/>
                <w:sz w:val="20"/>
                <w:szCs w:val="20"/>
              </w:rPr>
            </w:pPr>
            <w:r>
              <w:rPr>
                <w:rFonts w:ascii="細明體" w:eastAsia="細明體" w:hAnsi="細明體" w:hint="eastAsia"/>
                <w:sz w:val="20"/>
                <w:szCs w:val="20"/>
              </w:rPr>
              <w:t>受理人員姓名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415DE" w:rsidRDefault="009415DE" w:rsidP="009415DE">
            <w:pPr>
              <w:rPr>
                <w:rFonts w:ascii="新細明體" w:hAnsi="新細明體" w:cs="Arial Unicode MS" w:hint="eastAsia"/>
                <w:sz w:val="20"/>
              </w:rPr>
            </w:pPr>
            <w:r>
              <w:rPr>
                <w:rFonts w:ascii="新細明體" w:hAnsi="新細明體" w:cs="Arial Unicode MS" w:hint="eastAsia"/>
                <w:sz w:val="20"/>
              </w:rPr>
              <w:t>輸入參數</w:t>
            </w:r>
          </w:p>
        </w:tc>
      </w:tr>
      <w:tr w:rsidR="00677C86">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77C86" w:rsidRDefault="00677C86" w:rsidP="009415DE">
            <w:pPr>
              <w:rPr>
                <w:rFonts w:ascii="細明體" w:eastAsia="細明體" w:hAnsi="細明體" w:hint="eastAsia"/>
                <w:sz w:val="20"/>
                <w:szCs w:val="20"/>
              </w:rPr>
            </w:pPr>
            <w:r>
              <w:rPr>
                <w:rFonts w:ascii="新細明體" w:hAnsi="新細明體" w:cs="Arial Unicode MS" w:hint="eastAsia"/>
                <w:sz w:val="20"/>
              </w:rPr>
              <w:t>是否為OIU件</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77C86" w:rsidRDefault="00677C86" w:rsidP="009415DE">
            <w:pPr>
              <w:rPr>
                <w:rFonts w:ascii="新細明體" w:hAnsi="新細明體" w:cs="Arial Unicode MS" w:hint="eastAsia"/>
                <w:sz w:val="20"/>
              </w:rPr>
            </w:pPr>
            <w:r>
              <w:rPr>
                <w:rFonts w:ascii="新細明體" w:hAnsi="新細明體" w:cs="Arial Unicode MS" w:hint="eastAsia"/>
                <w:sz w:val="20"/>
              </w:rPr>
              <w:t>傳入參數</w:t>
            </w:r>
          </w:p>
        </w:tc>
      </w:tr>
    </w:tbl>
    <w:p w:rsidR="00594866" w:rsidRPr="00720BAE" w:rsidRDefault="00594866" w:rsidP="00594866">
      <w:pPr>
        <w:pStyle w:val="Tabletext"/>
        <w:keepLines w:val="0"/>
        <w:spacing w:after="0" w:line="240" w:lineRule="auto"/>
        <w:ind w:left="851"/>
        <w:rPr>
          <w:bCs/>
          <w:color w:val="000000"/>
          <w:lang w:eastAsia="zh-TW"/>
        </w:rPr>
      </w:pPr>
    </w:p>
    <w:p w:rsidR="00AD65DE" w:rsidRDefault="00AD65DE" w:rsidP="002E44FF">
      <w:pPr>
        <w:pStyle w:val="Tabletext"/>
        <w:keepLines w:val="0"/>
        <w:spacing w:after="0" w:line="240" w:lineRule="auto"/>
        <w:ind w:left="851"/>
        <w:rPr>
          <w:rFonts w:hint="eastAsia"/>
          <w:bCs/>
          <w:color w:val="000000"/>
          <w:lang w:eastAsia="zh-TW"/>
        </w:rPr>
      </w:pPr>
    </w:p>
    <w:p w:rsidR="004F20D9" w:rsidRPr="004F20D9" w:rsidRDefault="004F20D9" w:rsidP="006D20F9">
      <w:pPr>
        <w:pStyle w:val="Tabletext"/>
        <w:keepLines w:val="0"/>
        <w:numPr>
          <w:ilvl w:val="0"/>
          <w:numId w:val="33"/>
        </w:numPr>
        <w:spacing w:after="0" w:line="240" w:lineRule="auto"/>
        <w:rPr>
          <w:rFonts w:hint="eastAsia"/>
          <w:b/>
          <w:bCs/>
          <w:color w:val="008000"/>
          <w:lang w:eastAsia="zh-TW"/>
        </w:rPr>
      </w:pPr>
      <w:r w:rsidRPr="004F20D9">
        <w:rPr>
          <w:rFonts w:hint="eastAsia"/>
          <w:b/>
          <w:bCs/>
          <w:color w:val="008000"/>
          <w:lang w:eastAsia="zh-TW"/>
        </w:rPr>
        <w:t>取消</w:t>
      </w:r>
    </w:p>
    <w:p w:rsidR="00393E12" w:rsidRDefault="00393E12" w:rsidP="006D20F9">
      <w:pPr>
        <w:pStyle w:val="Tabletext"/>
        <w:keepLines w:val="0"/>
        <w:numPr>
          <w:ilvl w:val="1"/>
          <w:numId w:val="33"/>
        </w:numPr>
        <w:spacing w:after="0" w:line="240" w:lineRule="auto"/>
        <w:rPr>
          <w:rFonts w:hint="eastAsia"/>
          <w:kern w:val="2"/>
          <w:szCs w:val="24"/>
          <w:lang w:eastAsia="zh-TW"/>
        </w:rPr>
      </w:pPr>
      <w:r>
        <w:rPr>
          <w:rFonts w:hint="eastAsia"/>
          <w:kern w:val="2"/>
          <w:szCs w:val="24"/>
          <w:lang w:eastAsia="zh-TW"/>
        </w:rPr>
        <w:t>符合下列兩條件才</w:t>
      </w:r>
      <w:r>
        <w:rPr>
          <w:rFonts w:hint="eastAsia"/>
          <w:kern w:val="2"/>
          <w:szCs w:val="24"/>
          <w:lang w:eastAsia="zh-TW"/>
        </w:rPr>
        <w:t>ENABLE</w:t>
      </w:r>
      <w:r>
        <w:rPr>
          <w:rFonts w:hint="eastAsia"/>
          <w:kern w:val="2"/>
          <w:szCs w:val="24"/>
          <w:lang w:eastAsia="zh-TW"/>
        </w:rPr>
        <w:t>此</w:t>
      </w:r>
      <w:r>
        <w:rPr>
          <w:rFonts w:hint="eastAsia"/>
          <w:kern w:val="2"/>
          <w:szCs w:val="24"/>
          <w:lang w:eastAsia="zh-TW"/>
        </w:rPr>
        <w:t>BUTTON</w:t>
      </w:r>
      <w:r>
        <w:rPr>
          <w:rFonts w:hint="eastAsia"/>
          <w:kern w:val="2"/>
          <w:szCs w:val="24"/>
          <w:lang w:eastAsia="zh-TW"/>
        </w:rPr>
        <w:t>。</w:t>
      </w:r>
    </w:p>
    <w:p w:rsidR="004F20D9" w:rsidRDefault="004F20D9" w:rsidP="006D20F9">
      <w:pPr>
        <w:pStyle w:val="Tabletext"/>
        <w:keepLines w:val="0"/>
        <w:numPr>
          <w:ilvl w:val="2"/>
          <w:numId w:val="33"/>
        </w:numPr>
        <w:spacing w:after="0" w:line="240" w:lineRule="auto"/>
        <w:rPr>
          <w:rFonts w:hint="eastAsia"/>
          <w:kern w:val="2"/>
          <w:szCs w:val="24"/>
          <w:lang w:eastAsia="zh-TW"/>
        </w:rPr>
      </w:pPr>
      <w:r>
        <w:rPr>
          <w:rFonts w:hint="eastAsia"/>
          <w:kern w:val="2"/>
          <w:szCs w:val="24"/>
          <w:lang w:eastAsia="zh-TW"/>
        </w:rPr>
        <w:t>受理進度</w:t>
      </w:r>
      <w:r>
        <w:rPr>
          <w:rFonts w:hint="eastAsia"/>
          <w:kern w:val="2"/>
          <w:szCs w:val="24"/>
          <w:lang w:eastAsia="zh-TW"/>
        </w:rPr>
        <w:t xml:space="preserve"> = 40(</w:t>
      </w:r>
      <w:r>
        <w:rPr>
          <w:rFonts w:hint="eastAsia"/>
          <w:kern w:val="2"/>
          <w:szCs w:val="24"/>
          <w:lang w:eastAsia="zh-TW"/>
        </w:rPr>
        <w:t>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sidR="00393E12">
        <w:rPr>
          <w:rFonts w:hint="eastAsia"/>
          <w:kern w:val="2"/>
          <w:szCs w:val="24"/>
          <w:lang w:eastAsia="zh-TW"/>
        </w:rPr>
        <w:t xml:space="preserve"> OR </w:t>
      </w:r>
      <w:r w:rsidR="00393E12" w:rsidRPr="00B74B84">
        <w:rPr>
          <w:color w:val="000000"/>
          <w:kern w:val="2"/>
          <w:szCs w:val="24"/>
          <w:lang w:eastAsia="zh-TW"/>
        </w:rPr>
        <w:t>‘</w:t>
      </w:r>
      <w:smartTag w:uri="urn:schemas-microsoft-com:office:smarttags" w:element="chmetcnv">
        <w:smartTagPr>
          <w:attr w:name="TCSC" w:val="0"/>
          <w:attr w:name="NumberType" w:val="1"/>
          <w:attr w:name="Negative" w:val="False"/>
          <w:attr w:name="HasSpace" w:val="False"/>
          <w:attr w:name="SourceValue" w:val="50"/>
          <w:attr w:name="UnitName" w:val="’"/>
        </w:smartTagPr>
        <w:r w:rsidR="00393E12">
          <w:rPr>
            <w:rFonts w:hint="eastAsia"/>
            <w:color w:val="000000"/>
            <w:kern w:val="2"/>
            <w:szCs w:val="24"/>
            <w:lang w:eastAsia="zh-TW"/>
          </w:rPr>
          <w:t>50</w:t>
        </w:r>
        <w:r w:rsidR="00393E12" w:rsidRPr="00B74B84">
          <w:rPr>
            <w:color w:val="000000"/>
            <w:kern w:val="2"/>
            <w:szCs w:val="24"/>
            <w:lang w:eastAsia="zh-TW"/>
          </w:rPr>
          <w:t>’</w:t>
        </w:r>
      </w:smartTag>
      <w:r w:rsidR="00393E12" w:rsidRPr="00B74B84">
        <w:rPr>
          <w:rFonts w:hint="eastAsia"/>
          <w:color w:val="000000"/>
          <w:kern w:val="2"/>
          <w:szCs w:val="24"/>
          <w:lang w:eastAsia="zh-TW"/>
        </w:rPr>
        <w:t>(</w:t>
      </w:r>
      <w:r w:rsidR="00393E12">
        <w:rPr>
          <w:rFonts w:hint="eastAsia"/>
          <w:color w:val="000000"/>
          <w:kern w:val="2"/>
          <w:szCs w:val="24"/>
          <w:lang w:eastAsia="zh-TW"/>
        </w:rPr>
        <w:t>覆核</w:t>
      </w:r>
      <w:r w:rsidR="00393E12">
        <w:rPr>
          <w:rFonts w:hint="eastAsia"/>
          <w:color w:val="000000"/>
          <w:kern w:val="2"/>
          <w:szCs w:val="24"/>
          <w:lang w:eastAsia="zh-TW"/>
        </w:rPr>
        <w:t>_</w:t>
      </w:r>
      <w:r w:rsidR="00393E12">
        <w:rPr>
          <w:rFonts w:hint="eastAsia"/>
          <w:color w:val="000000"/>
          <w:kern w:val="2"/>
          <w:szCs w:val="24"/>
          <w:lang w:eastAsia="zh-TW"/>
        </w:rPr>
        <w:t>理賠紀錄</w:t>
      </w:r>
      <w:r w:rsidR="00393E12" w:rsidRPr="00B74B84">
        <w:rPr>
          <w:rFonts w:hint="eastAsia"/>
          <w:color w:val="000000"/>
          <w:kern w:val="2"/>
          <w:szCs w:val="24"/>
          <w:lang w:eastAsia="zh-TW"/>
        </w:rPr>
        <w:t>)</w:t>
      </w:r>
      <w:r>
        <w:rPr>
          <w:rFonts w:hint="eastAsia"/>
          <w:kern w:val="2"/>
          <w:szCs w:val="24"/>
          <w:lang w:eastAsia="zh-TW"/>
        </w:rPr>
        <w:t>才</w:t>
      </w:r>
      <w:r>
        <w:rPr>
          <w:rFonts w:hint="eastAsia"/>
          <w:kern w:val="2"/>
          <w:szCs w:val="24"/>
          <w:lang w:eastAsia="zh-TW"/>
        </w:rPr>
        <w:t>ENABLE</w:t>
      </w:r>
      <w:r>
        <w:rPr>
          <w:rFonts w:hint="eastAsia"/>
          <w:kern w:val="2"/>
          <w:szCs w:val="24"/>
          <w:lang w:eastAsia="zh-TW"/>
        </w:rPr>
        <w:t>此</w:t>
      </w:r>
      <w:r>
        <w:rPr>
          <w:rFonts w:hint="eastAsia"/>
          <w:kern w:val="2"/>
          <w:szCs w:val="24"/>
          <w:lang w:eastAsia="zh-TW"/>
        </w:rPr>
        <w:t>BUTTON</w:t>
      </w:r>
      <w:r>
        <w:rPr>
          <w:rFonts w:hint="eastAsia"/>
          <w:kern w:val="2"/>
          <w:szCs w:val="24"/>
          <w:lang w:eastAsia="zh-TW"/>
        </w:rPr>
        <w:t>。</w:t>
      </w:r>
    </w:p>
    <w:p w:rsidR="00393E12" w:rsidRDefault="00393E12" w:rsidP="006D20F9">
      <w:pPr>
        <w:pStyle w:val="Tabletext"/>
        <w:keepLines w:val="0"/>
        <w:numPr>
          <w:ilvl w:val="2"/>
          <w:numId w:val="33"/>
        </w:numPr>
        <w:spacing w:after="0" w:line="240" w:lineRule="auto"/>
        <w:rPr>
          <w:rFonts w:hint="eastAsia"/>
          <w:kern w:val="2"/>
          <w:szCs w:val="24"/>
          <w:lang w:eastAsia="zh-TW"/>
        </w:rPr>
      </w:pPr>
      <w:r>
        <w:rPr>
          <w:rFonts w:hint="eastAsia"/>
          <w:kern w:val="2"/>
          <w:szCs w:val="24"/>
          <w:lang w:eastAsia="zh-TW"/>
        </w:rPr>
        <w:t>受理編號前六碼</w:t>
      </w:r>
      <w:r>
        <w:rPr>
          <w:rFonts w:hint="eastAsia"/>
          <w:kern w:val="2"/>
          <w:szCs w:val="24"/>
          <w:lang w:eastAsia="zh-TW"/>
        </w:rPr>
        <w:t xml:space="preserve">  &gt; </w:t>
      </w:r>
      <w:r>
        <w:rPr>
          <w:rFonts w:hint="eastAsia"/>
          <w:kern w:val="2"/>
          <w:szCs w:val="24"/>
          <w:lang w:eastAsia="zh-TW"/>
        </w:rPr>
        <w:t>代碼維護</w:t>
      </w:r>
      <w:r>
        <w:rPr>
          <w:rFonts w:hint="eastAsia"/>
          <w:kern w:val="2"/>
          <w:szCs w:val="24"/>
          <w:lang w:eastAsia="zh-TW"/>
        </w:rPr>
        <w:t xml:space="preserve"> (</w:t>
      </w:r>
      <w:r>
        <w:rPr>
          <w:rFonts w:hint="eastAsia"/>
          <w:kern w:val="2"/>
          <w:szCs w:val="24"/>
          <w:lang w:eastAsia="zh-TW"/>
        </w:rPr>
        <w:t>系統</w:t>
      </w:r>
      <w:r>
        <w:rPr>
          <w:rFonts w:hint="eastAsia"/>
          <w:kern w:val="2"/>
          <w:szCs w:val="24"/>
          <w:lang w:eastAsia="zh-TW"/>
        </w:rPr>
        <w:t xml:space="preserve">AA </w:t>
      </w:r>
      <w:r>
        <w:rPr>
          <w:rFonts w:hint="eastAsia"/>
          <w:kern w:val="2"/>
          <w:szCs w:val="24"/>
          <w:lang w:eastAsia="zh-TW"/>
        </w:rPr>
        <w:t>名稱</w:t>
      </w:r>
      <w:r>
        <w:rPr>
          <w:rFonts w:hint="eastAsia"/>
          <w:kern w:val="2"/>
          <w:szCs w:val="24"/>
          <w:lang w:eastAsia="zh-TW"/>
        </w:rPr>
        <w:t xml:space="preserve">FLOW_CTL_APLYNO </w:t>
      </w:r>
      <w:r>
        <w:rPr>
          <w:rFonts w:hint="eastAsia"/>
          <w:kern w:val="2"/>
          <w:szCs w:val="24"/>
          <w:lang w:eastAsia="zh-TW"/>
        </w:rPr>
        <w:t>中</w:t>
      </w:r>
      <w:r>
        <w:rPr>
          <w:rFonts w:hint="eastAsia"/>
          <w:kern w:val="2"/>
          <w:szCs w:val="24"/>
          <w:lang w:eastAsia="zh-TW"/>
        </w:rPr>
        <w:t xml:space="preserve"> 1</w:t>
      </w:r>
      <w:r>
        <w:rPr>
          <w:rFonts w:hint="eastAsia"/>
          <w:kern w:val="2"/>
          <w:szCs w:val="24"/>
          <w:lang w:eastAsia="zh-TW"/>
        </w:rPr>
        <w:t>之值</w:t>
      </w:r>
      <w:r>
        <w:rPr>
          <w:rFonts w:hint="eastAsia"/>
          <w:kern w:val="2"/>
          <w:szCs w:val="24"/>
          <w:lang w:eastAsia="zh-TW"/>
        </w:rPr>
        <w:t>)</w:t>
      </w:r>
    </w:p>
    <w:p w:rsidR="00393E12" w:rsidRDefault="00393E12" w:rsidP="006D20F9">
      <w:pPr>
        <w:pStyle w:val="Tabletext"/>
        <w:keepLines w:val="0"/>
        <w:numPr>
          <w:ilvl w:val="1"/>
          <w:numId w:val="33"/>
        </w:numPr>
        <w:spacing w:after="0" w:line="240" w:lineRule="auto"/>
        <w:rPr>
          <w:rFonts w:hint="eastAsia"/>
          <w:kern w:val="2"/>
          <w:szCs w:val="24"/>
          <w:lang w:eastAsia="zh-TW"/>
        </w:rPr>
      </w:pPr>
      <w:r>
        <w:rPr>
          <w:rFonts w:hint="eastAsia"/>
          <w:kern w:val="2"/>
          <w:szCs w:val="24"/>
          <w:lang w:eastAsia="zh-TW"/>
        </w:rPr>
        <w:t xml:space="preserve">CALL AA_B2Z300.Method 1 </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393E12">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393E12" w:rsidRDefault="00393E12" w:rsidP="00684EFB">
            <w:pPr>
              <w:jc w:val="center"/>
              <w:rPr>
                <w:rFonts w:ascii="細明體" w:eastAsia="細明體" w:hAnsi="細明體" w:cs="Arial Unicode MS"/>
                <w:b/>
                <w:bCs/>
                <w:sz w:val="20"/>
              </w:rPr>
            </w:pPr>
            <w:r>
              <w:rPr>
                <w:rFonts w:ascii="細明體" w:eastAsia="細明體" w:hAnsi="細明體" w:cs="Arial Unicode MS" w:hint="eastAsia"/>
                <w:b/>
                <w:bCs/>
                <w:sz w:val="20"/>
              </w:rPr>
              <w:t>欄位名稱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393E12" w:rsidRDefault="00393E12" w:rsidP="00684EFB">
            <w:pPr>
              <w:jc w:val="center"/>
              <w:rPr>
                <w:rFonts w:ascii="細明體" w:eastAsia="細明體" w:hAnsi="細明體" w:cs="Arial Unicode MS"/>
                <w:b/>
                <w:bCs/>
                <w:sz w:val="20"/>
              </w:rPr>
            </w:pPr>
            <w:r>
              <w:rPr>
                <w:rFonts w:ascii="細明體" w:eastAsia="細明體" w:hAnsi="細明體" w:hint="eastAsia"/>
                <w:b/>
                <w:bCs/>
                <w:sz w:val="20"/>
              </w:rPr>
              <w:t>資料來源</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93E12" w:rsidRPr="00EA71C2" w:rsidRDefault="00393E12" w:rsidP="00684EFB">
            <w:pPr>
              <w:rPr>
                <w:rFonts w:ascii="細明體" w:eastAsia="細明體" w:hAnsi="細明體" w:hint="eastAsia"/>
                <w:sz w:val="20"/>
                <w:szCs w:val="20"/>
              </w:rPr>
            </w:pPr>
            <w:r>
              <w:rPr>
                <w:rFonts w:ascii="細明體" w:eastAsia="細明體" w:hAnsi="細明體" w:hint="eastAsia"/>
                <w:sz w:val="20"/>
                <w:szCs w:val="20"/>
              </w:rPr>
              <w:t>受理編號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rPr>
                <w:rFonts w:ascii="新細明體" w:hAnsi="新細明體" w:cs="Arial Unicode MS"/>
                <w:sz w:val="20"/>
              </w:rPr>
            </w:pPr>
            <w:r>
              <w:rPr>
                <w:rFonts w:ascii="新細明體" w:hAnsi="新細明體" w:hint="eastAsia"/>
                <w:sz w:val="20"/>
              </w:rPr>
              <w:t>畫面</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Pr="00EA71C2" w:rsidRDefault="00393E12" w:rsidP="00684EFB">
            <w:pPr>
              <w:rPr>
                <w:rFonts w:ascii="細明體" w:eastAsia="細明體" w:hAnsi="細明體" w:hint="eastAsia"/>
                <w:sz w:val="20"/>
                <w:szCs w:val="20"/>
              </w:rPr>
            </w:pPr>
            <w:r>
              <w:rPr>
                <w:rFonts w:ascii="細明體" w:eastAsia="細明體" w:hAnsi="細明體" w:hint="eastAsia"/>
                <w:color w:val="000000"/>
                <w:sz w:val="20"/>
                <w:szCs w:val="20"/>
              </w:rPr>
              <w:t>受理進度</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受理進度</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Default="00393E12" w:rsidP="00684EFB">
            <w:pPr>
              <w:rPr>
                <w:rFonts w:ascii="細明體" w:eastAsia="細明體" w:hAnsi="細明體" w:hint="eastAsia"/>
                <w:sz w:val="20"/>
                <w:szCs w:val="20"/>
              </w:rPr>
            </w:pPr>
            <w:r>
              <w:rPr>
                <w:rFonts w:ascii="細明體" w:eastAsia="細明體" w:hAnsi="細明體" w:hint="eastAsia"/>
                <w:sz w:val="20"/>
                <w:szCs w:val="20"/>
              </w:rPr>
              <w:t>程式ID</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AAB10400</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Default="00393E12" w:rsidP="00684EFB">
            <w:pPr>
              <w:rPr>
                <w:rFonts w:ascii="細明體" w:eastAsia="細明體" w:hAnsi="細明體" w:hint="eastAsia"/>
                <w:sz w:val="20"/>
                <w:szCs w:val="20"/>
              </w:rPr>
            </w:pPr>
            <w:r>
              <w:rPr>
                <w:rFonts w:ascii="細明體" w:eastAsia="細明體" w:hAnsi="細明體" w:hint="eastAsia"/>
                <w:sz w:val="20"/>
                <w:szCs w:val="20"/>
              </w:rPr>
              <w:t>內容</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 xml:space="preserve">IF 受理進度 = </w:t>
            </w:r>
            <w:r>
              <w:rPr>
                <w:rFonts w:ascii="新細明體" w:hAnsi="新細明體" w:cs="Arial Unicode MS"/>
                <w:szCs w:val="24"/>
                <w:lang w:eastAsia="zh-TW"/>
              </w:rPr>
              <w:t>‘</w:t>
            </w:r>
            <w:smartTag w:uri="urn:schemas-microsoft-com:office:smarttags" w:element="chmetcnv">
              <w:smartTagPr>
                <w:attr w:name="TCSC" w:val="0"/>
                <w:attr w:name="NumberType" w:val="1"/>
                <w:attr w:name="Negative" w:val="False"/>
                <w:attr w:name="HasSpace" w:val="False"/>
                <w:attr w:name="SourceValue" w:val="40"/>
                <w:attr w:name="UnitName" w:val="’"/>
              </w:smartTagPr>
              <w:r>
                <w:rPr>
                  <w:rFonts w:ascii="新細明體" w:hAnsi="新細明體" w:cs="Arial Unicode MS" w:hint="eastAsia"/>
                  <w:szCs w:val="24"/>
                  <w:lang w:eastAsia="zh-TW"/>
                </w:rPr>
                <w:t>40</w:t>
              </w:r>
              <w:r>
                <w:rPr>
                  <w:rFonts w:ascii="新細明體" w:hAnsi="新細明體" w:cs="Arial Unicode MS"/>
                  <w:szCs w:val="24"/>
                  <w:lang w:eastAsia="zh-TW"/>
                </w:rPr>
                <w:t>’</w:t>
              </w:r>
            </w:smartTag>
          </w:p>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 xml:space="preserve">    核付_理賠紀錄取消</w:t>
            </w:r>
          </w:p>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 xml:space="preserve">ELSE IF 受理進度 = </w:t>
            </w:r>
            <w:r>
              <w:rPr>
                <w:rFonts w:ascii="新細明體" w:hAnsi="新細明體" w:cs="Arial Unicode MS"/>
                <w:szCs w:val="24"/>
                <w:lang w:eastAsia="zh-TW"/>
              </w:rPr>
              <w:t>‘</w:t>
            </w:r>
            <w:smartTag w:uri="urn:schemas-microsoft-com:office:smarttags" w:element="chmetcnv">
              <w:smartTagPr>
                <w:attr w:name="TCSC" w:val="0"/>
                <w:attr w:name="NumberType" w:val="1"/>
                <w:attr w:name="Negative" w:val="False"/>
                <w:attr w:name="HasSpace" w:val="False"/>
                <w:attr w:name="SourceValue" w:val="50"/>
                <w:attr w:name="UnitName" w:val="’"/>
              </w:smartTagPr>
              <w:r>
                <w:rPr>
                  <w:rFonts w:ascii="新細明體" w:hAnsi="新細明體" w:cs="Arial Unicode MS" w:hint="eastAsia"/>
                  <w:szCs w:val="24"/>
                  <w:lang w:eastAsia="zh-TW"/>
                </w:rPr>
                <w:t>50</w:t>
              </w:r>
              <w:r>
                <w:rPr>
                  <w:rFonts w:ascii="新細明體" w:hAnsi="新細明體" w:cs="Arial Unicode MS"/>
                  <w:szCs w:val="24"/>
                  <w:lang w:eastAsia="zh-TW"/>
                </w:rPr>
                <w:t>’</w:t>
              </w:r>
            </w:smartTag>
          </w:p>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 xml:space="preserve">    覆核_理賠紀錄取消</w:t>
            </w:r>
          </w:p>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END IF。</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Default="00393E12" w:rsidP="00684EFB">
            <w:pPr>
              <w:rPr>
                <w:rFonts w:ascii="細明體" w:eastAsia="細明體" w:hAnsi="細明體" w:hint="eastAsia"/>
                <w:sz w:val="20"/>
                <w:szCs w:val="20"/>
              </w:rPr>
            </w:pPr>
            <w:r>
              <w:rPr>
                <w:rFonts w:ascii="細明體" w:eastAsia="細明體" w:hAnsi="細明體" w:hint="eastAsia"/>
                <w:sz w:val="20"/>
                <w:szCs w:val="20"/>
              </w:rPr>
              <w:t>輸入人員ID</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使用者ID</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Default="00393E12" w:rsidP="00684EFB">
            <w:pPr>
              <w:rPr>
                <w:rFonts w:ascii="細明體" w:eastAsia="細明體" w:hAnsi="細明體" w:hint="eastAsia"/>
                <w:sz w:val="20"/>
                <w:szCs w:val="20"/>
              </w:rPr>
            </w:pPr>
            <w:r>
              <w:rPr>
                <w:rFonts w:ascii="細明體" w:eastAsia="細明體" w:hAnsi="細明體" w:hint="eastAsia"/>
                <w:sz w:val="20"/>
                <w:szCs w:val="20"/>
              </w:rPr>
              <w:t>輸入人員姓名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使用者姓名</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Default="00393E12" w:rsidP="00684EFB">
            <w:pPr>
              <w:rPr>
                <w:rFonts w:ascii="細明體" w:eastAsia="細明體" w:hAnsi="細明體" w:hint="eastAsia"/>
                <w:sz w:val="20"/>
                <w:szCs w:val="20"/>
              </w:rPr>
            </w:pPr>
            <w:r>
              <w:rPr>
                <w:rFonts w:ascii="細明體" w:eastAsia="細明體" w:hAnsi="細明體" w:hint="eastAsia"/>
                <w:sz w:val="20"/>
                <w:szCs w:val="20"/>
              </w:rPr>
              <w:t>輸入單位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使用者單位</w:t>
            </w:r>
          </w:p>
        </w:tc>
      </w:tr>
      <w:tr w:rsidR="00393E12">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93E12" w:rsidRDefault="00393E12" w:rsidP="00684EFB">
            <w:pPr>
              <w:rPr>
                <w:rFonts w:ascii="細明體" w:eastAsia="細明體" w:hAnsi="細明體" w:hint="eastAsia"/>
                <w:sz w:val="20"/>
                <w:szCs w:val="20"/>
              </w:rPr>
            </w:pPr>
            <w:r>
              <w:rPr>
                <w:rFonts w:ascii="細明體" w:eastAsia="細明體" w:hAnsi="細明體" w:hint="eastAsia"/>
                <w:sz w:val="20"/>
                <w:szCs w:val="20"/>
              </w:rPr>
              <w:t>輸入時間</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93E12" w:rsidRDefault="00393E12" w:rsidP="00684EFB">
            <w:pPr>
              <w:pStyle w:val="Tabletext"/>
              <w:keepLines w:val="0"/>
              <w:widowControl/>
              <w:spacing w:after="0" w:line="240" w:lineRule="auto"/>
              <w:rPr>
                <w:rFonts w:ascii="新細明體" w:hAnsi="新細明體" w:cs="Arial Unicode MS" w:hint="eastAsia"/>
                <w:szCs w:val="24"/>
                <w:lang w:eastAsia="zh-TW"/>
              </w:rPr>
            </w:pPr>
            <w:r>
              <w:rPr>
                <w:rFonts w:ascii="新細明體" w:hAnsi="新細明體" w:cs="Arial Unicode MS" w:hint="eastAsia"/>
                <w:szCs w:val="24"/>
                <w:lang w:eastAsia="zh-TW"/>
              </w:rPr>
              <w:t>交易時間</w:t>
            </w:r>
          </w:p>
        </w:tc>
      </w:tr>
    </w:tbl>
    <w:p w:rsidR="00D56B91" w:rsidRDefault="00D56B91" w:rsidP="00D56B91">
      <w:pPr>
        <w:pStyle w:val="Tabletext"/>
        <w:keepLines w:val="0"/>
        <w:numPr>
          <w:ilvl w:val="1"/>
          <w:numId w:val="33"/>
        </w:numPr>
        <w:spacing w:after="0" w:line="240" w:lineRule="auto"/>
        <w:rPr>
          <w:ins w:id="47" w:author="洪豪" w:date="2018-09-14T16:30:00Z"/>
          <w:kern w:val="2"/>
          <w:szCs w:val="24"/>
          <w:lang w:eastAsia="zh-TW"/>
        </w:rPr>
      </w:pPr>
      <w:ins w:id="48" w:author="洪豪" w:date="2018-09-14T16:29:00Z">
        <w:r>
          <w:rPr>
            <w:rFonts w:hint="eastAsia"/>
            <w:kern w:val="2"/>
            <w:szCs w:val="24"/>
            <w:lang w:eastAsia="zh-TW"/>
          </w:rPr>
          <w:t>IF</w:t>
        </w:r>
        <w:r>
          <w:rPr>
            <w:rFonts w:hint="eastAsia"/>
            <w:kern w:val="2"/>
            <w:szCs w:val="24"/>
            <w:lang w:eastAsia="zh-TW"/>
          </w:rPr>
          <w:t>受理進度</w:t>
        </w:r>
        <w:r>
          <w:rPr>
            <w:rFonts w:hint="eastAsia"/>
            <w:kern w:val="2"/>
            <w:szCs w:val="24"/>
            <w:lang w:eastAsia="zh-TW"/>
          </w:rPr>
          <w:t xml:space="preserve"> = 40</w:t>
        </w:r>
        <w:r>
          <w:rPr>
            <w:rFonts w:hint="eastAsia"/>
            <w:kern w:val="2"/>
            <w:szCs w:val="24"/>
            <w:lang w:eastAsia="zh-TW"/>
          </w:rPr>
          <w:t>，呼叫</w:t>
        </w:r>
        <w:r w:rsidRPr="00D56B91">
          <w:rPr>
            <w:kern w:val="2"/>
            <w:szCs w:val="24"/>
            <w:lang w:eastAsia="zh-TW"/>
          </w:rPr>
          <w:t>AA_B1ZX22().delMultBene</w:t>
        </w:r>
        <w:r>
          <w:rPr>
            <w:rFonts w:hint="eastAsia"/>
            <w:kern w:val="2"/>
            <w:szCs w:val="24"/>
            <w:lang w:eastAsia="zh-TW"/>
          </w:rPr>
          <w:t>，傳入</w:t>
        </w:r>
      </w:ins>
      <w:ins w:id="49" w:author="洪豪" w:date="2018-09-14T16:30:00Z">
        <w:r>
          <w:rPr>
            <w:rFonts w:hint="eastAsia"/>
            <w:kern w:val="2"/>
            <w:szCs w:val="24"/>
            <w:lang w:eastAsia="zh-TW"/>
          </w:rPr>
          <w:t>參數</w:t>
        </w:r>
        <w:r>
          <w:rPr>
            <w:rFonts w:hint="eastAsia"/>
            <w:kern w:val="2"/>
            <w:szCs w:val="24"/>
            <w:lang w:eastAsia="zh-TW"/>
          </w:rPr>
          <w:t>:</w:t>
        </w:r>
        <w:r>
          <w:rPr>
            <w:rFonts w:hint="eastAsia"/>
            <w:kern w:val="2"/>
            <w:szCs w:val="24"/>
            <w:lang w:eastAsia="zh-TW"/>
          </w:rPr>
          <w:t>受理編號</w:t>
        </w:r>
      </w:ins>
    </w:p>
    <w:p w:rsidR="00D56B91" w:rsidRDefault="00D56B91" w:rsidP="00D56B91">
      <w:pPr>
        <w:pStyle w:val="Tabletext"/>
        <w:keepLines w:val="0"/>
        <w:numPr>
          <w:ilvl w:val="1"/>
          <w:numId w:val="33"/>
        </w:numPr>
        <w:spacing w:after="0" w:line="240" w:lineRule="auto"/>
        <w:rPr>
          <w:ins w:id="50" w:author="洪豪" w:date="2018-09-14T16:29:00Z"/>
          <w:kern w:val="2"/>
          <w:szCs w:val="24"/>
          <w:lang w:eastAsia="zh-TW"/>
        </w:rPr>
      </w:pPr>
      <w:ins w:id="51" w:author="洪豪" w:date="2018-09-14T16:30:00Z">
        <w:r>
          <w:rPr>
            <w:rFonts w:hint="eastAsia"/>
            <w:kern w:val="2"/>
            <w:szCs w:val="24"/>
            <w:lang w:eastAsia="zh-TW"/>
          </w:rPr>
          <w:t>IF</w:t>
        </w:r>
        <w:r>
          <w:rPr>
            <w:rFonts w:hint="eastAsia"/>
            <w:kern w:val="2"/>
            <w:szCs w:val="24"/>
            <w:lang w:eastAsia="zh-TW"/>
          </w:rPr>
          <w:t>受理進度</w:t>
        </w:r>
        <w:r>
          <w:rPr>
            <w:rFonts w:hint="eastAsia"/>
            <w:kern w:val="2"/>
            <w:szCs w:val="24"/>
            <w:lang w:eastAsia="zh-TW"/>
          </w:rPr>
          <w:t xml:space="preserve"> = 50</w:t>
        </w:r>
        <w:r>
          <w:rPr>
            <w:rFonts w:hint="eastAsia"/>
            <w:kern w:val="2"/>
            <w:szCs w:val="24"/>
            <w:lang w:eastAsia="zh-TW"/>
          </w:rPr>
          <w:t>，呼叫</w:t>
        </w:r>
        <w:r w:rsidRPr="00D56B91">
          <w:rPr>
            <w:kern w:val="2"/>
            <w:szCs w:val="24"/>
            <w:lang w:eastAsia="zh-TW"/>
          </w:rPr>
          <w:t>AA_B1ZX22().rollbackDTAAB020</w:t>
        </w:r>
        <w:r>
          <w:rPr>
            <w:rFonts w:hint="eastAsia"/>
            <w:kern w:val="2"/>
            <w:szCs w:val="24"/>
            <w:lang w:eastAsia="zh-TW"/>
          </w:rPr>
          <w:t>，傳入參數</w:t>
        </w:r>
        <w:r>
          <w:rPr>
            <w:rFonts w:hint="eastAsia"/>
            <w:kern w:val="2"/>
            <w:szCs w:val="24"/>
            <w:lang w:eastAsia="zh-TW"/>
          </w:rPr>
          <w:t>:</w:t>
        </w:r>
        <w:r>
          <w:rPr>
            <w:rFonts w:hint="eastAsia"/>
            <w:kern w:val="2"/>
            <w:szCs w:val="24"/>
            <w:lang w:eastAsia="zh-TW"/>
          </w:rPr>
          <w:t>受理編號、</w:t>
        </w:r>
        <w:r>
          <w:rPr>
            <w:rFonts w:hint="eastAsia"/>
            <w:kern w:val="2"/>
            <w:szCs w:val="24"/>
            <w:lang w:eastAsia="zh-TW"/>
          </w:rPr>
          <w:t>u</w:t>
        </w:r>
        <w:r>
          <w:rPr>
            <w:kern w:val="2"/>
            <w:szCs w:val="24"/>
            <w:lang w:eastAsia="zh-TW"/>
          </w:rPr>
          <w:t>ser_id</w:t>
        </w:r>
      </w:ins>
    </w:p>
    <w:p w:rsidR="00393E12" w:rsidRDefault="00393E12" w:rsidP="006D20F9">
      <w:pPr>
        <w:pStyle w:val="Tabletext"/>
        <w:keepLines w:val="0"/>
        <w:numPr>
          <w:ilvl w:val="1"/>
          <w:numId w:val="33"/>
        </w:numPr>
        <w:spacing w:after="0" w:line="240" w:lineRule="auto"/>
        <w:rPr>
          <w:rFonts w:hint="eastAsia"/>
          <w:kern w:val="2"/>
          <w:szCs w:val="24"/>
          <w:lang w:eastAsia="zh-TW"/>
        </w:rPr>
      </w:pPr>
      <w:r>
        <w:rPr>
          <w:rFonts w:hint="eastAsia"/>
          <w:kern w:val="2"/>
          <w:szCs w:val="24"/>
          <w:lang w:eastAsia="zh-TW"/>
        </w:rPr>
        <w:t xml:space="preserve">IF </w:t>
      </w:r>
      <w:r>
        <w:rPr>
          <w:rFonts w:hint="eastAsia"/>
          <w:kern w:val="2"/>
          <w:szCs w:val="24"/>
          <w:lang w:eastAsia="zh-TW"/>
        </w:rPr>
        <w:t>無錯誤發生，將頁面導回</w:t>
      </w:r>
      <w:r>
        <w:rPr>
          <w:rFonts w:hint="eastAsia"/>
          <w:kern w:val="2"/>
          <w:szCs w:val="24"/>
          <w:lang w:eastAsia="zh-TW"/>
        </w:rPr>
        <w:t xml:space="preserve"> AAB1_0100</w:t>
      </w:r>
      <w:r w:rsidR="00684EFB">
        <w:rPr>
          <w:rFonts w:hint="eastAsia"/>
          <w:kern w:val="2"/>
          <w:szCs w:val="24"/>
          <w:lang w:eastAsia="zh-TW"/>
        </w:rPr>
        <w:t>。</w:t>
      </w:r>
      <w:r>
        <w:rPr>
          <w:rFonts w:hint="eastAsia"/>
          <w:kern w:val="2"/>
          <w:szCs w:val="24"/>
          <w:lang w:eastAsia="zh-TW"/>
        </w:rPr>
        <w:t xml:space="preserve"> </w:t>
      </w:r>
      <w:ins w:id="52" w:author="伯珊" w:date="2019-05-30T21:36:00Z">
        <w:r w:rsidR="00725B14">
          <w:rPr>
            <w:rFonts w:hint="eastAsia"/>
            <w:kern w:val="2"/>
            <w:szCs w:val="24"/>
            <w:lang w:eastAsia="zh-TW"/>
          </w:rPr>
          <w:t>並加傳參數讓</w:t>
        </w:r>
        <w:r w:rsidR="00725B14">
          <w:rPr>
            <w:rFonts w:hint="eastAsia"/>
            <w:kern w:val="2"/>
            <w:szCs w:val="24"/>
            <w:lang w:eastAsia="zh-TW"/>
          </w:rPr>
          <w:t>AAB1_0100</w:t>
        </w:r>
        <w:r w:rsidR="00725B14">
          <w:rPr>
            <w:rFonts w:hint="eastAsia"/>
            <w:kern w:val="2"/>
            <w:szCs w:val="24"/>
            <w:lang w:eastAsia="zh-TW"/>
          </w:rPr>
          <w:t>可得知前段作業是因</w:t>
        </w:r>
        <w:r w:rsidR="00725B14">
          <w:rPr>
            <w:rFonts w:hint="eastAsia"/>
            <w:kern w:val="2"/>
            <w:szCs w:val="24"/>
            <w:lang w:eastAsia="zh-TW"/>
          </w:rPr>
          <w:t>AAB1_0400</w:t>
        </w:r>
        <w:r w:rsidR="00725B14">
          <w:rPr>
            <w:rFonts w:hint="eastAsia"/>
            <w:kern w:val="2"/>
            <w:szCs w:val="24"/>
            <w:lang w:eastAsia="zh-TW"/>
          </w:rPr>
          <w:t>取消而至該頁面。</w:t>
        </w:r>
      </w:ins>
    </w:p>
    <w:p w:rsidR="004F20D9" w:rsidRDefault="004F20D9" w:rsidP="002E44FF">
      <w:pPr>
        <w:pStyle w:val="Tabletext"/>
        <w:keepLines w:val="0"/>
        <w:spacing w:after="0" w:line="240" w:lineRule="auto"/>
        <w:ind w:left="851"/>
        <w:rPr>
          <w:rFonts w:hint="eastAsia"/>
          <w:bCs/>
          <w:color w:val="000000"/>
          <w:lang w:eastAsia="zh-TW"/>
        </w:rPr>
      </w:pPr>
    </w:p>
    <w:p w:rsidR="00C14F0C" w:rsidRDefault="00C14F0C" w:rsidP="006D20F9">
      <w:pPr>
        <w:pStyle w:val="Tabletext"/>
        <w:keepLines w:val="0"/>
        <w:numPr>
          <w:ilvl w:val="0"/>
          <w:numId w:val="33"/>
        </w:numPr>
        <w:spacing w:after="0" w:line="240" w:lineRule="auto"/>
        <w:rPr>
          <w:rFonts w:hint="eastAsia"/>
          <w:b/>
          <w:bCs/>
          <w:color w:val="008000"/>
          <w:lang w:eastAsia="zh-TW"/>
        </w:rPr>
      </w:pPr>
      <w:r>
        <w:rPr>
          <w:rFonts w:hint="eastAsia"/>
          <w:b/>
          <w:bCs/>
          <w:color w:val="008000"/>
          <w:lang w:eastAsia="zh-TW"/>
        </w:rPr>
        <w:t>眷屬指定員工：</w:t>
      </w:r>
      <w:r w:rsidR="004A30B3">
        <w:rPr>
          <w:rFonts w:hint="eastAsia"/>
          <w:b/>
          <w:bCs/>
          <w:color w:val="008000"/>
          <w:lang w:eastAsia="zh-TW"/>
        </w:rPr>
        <w:t>(</w:t>
      </w:r>
      <w:r w:rsidR="004A30B3">
        <w:rPr>
          <w:rFonts w:hint="eastAsia"/>
          <w:b/>
          <w:bCs/>
          <w:color w:val="008000"/>
          <w:lang w:eastAsia="zh-TW"/>
        </w:rPr>
        <w:t>團險特定的按鈕</w:t>
      </w:r>
      <w:r w:rsidR="004A30B3">
        <w:rPr>
          <w:rFonts w:hint="eastAsia"/>
          <w:b/>
          <w:bCs/>
          <w:color w:val="008000"/>
          <w:lang w:eastAsia="zh-TW"/>
        </w:rPr>
        <w:t>)</w:t>
      </w:r>
    </w:p>
    <w:p w:rsidR="00E234AB" w:rsidRDefault="00E234AB" w:rsidP="006D20F9">
      <w:pPr>
        <w:pStyle w:val="Tabletext"/>
        <w:keepLines w:val="0"/>
        <w:numPr>
          <w:ilvl w:val="1"/>
          <w:numId w:val="33"/>
        </w:numPr>
        <w:spacing w:after="0" w:line="240" w:lineRule="auto"/>
        <w:rPr>
          <w:rFonts w:hint="eastAsia"/>
          <w:bCs/>
          <w:color w:val="008000"/>
          <w:lang w:eastAsia="zh-TW"/>
        </w:rPr>
      </w:pPr>
      <w:r>
        <w:rPr>
          <w:rFonts w:hint="eastAsia"/>
          <w:bCs/>
          <w:color w:val="008000"/>
          <w:lang w:eastAsia="zh-TW"/>
        </w:rPr>
        <w:t>定期險才顯示此按鈕：</w:t>
      </w:r>
    </w:p>
    <w:p w:rsidR="00E234AB" w:rsidRDefault="00E234AB" w:rsidP="006D20F9">
      <w:pPr>
        <w:pStyle w:val="Tabletext"/>
        <w:keepLines w:val="0"/>
        <w:numPr>
          <w:ilvl w:val="2"/>
          <w:numId w:val="33"/>
        </w:numPr>
        <w:spacing w:after="0" w:line="240" w:lineRule="auto"/>
        <w:rPr>
          <w:rFonts w:hint="eastAsia"/>
          <w:bCs/>
          <w:color w:val="008000"/>
          <w:lang w:eastAsia="zh-TW"/>
        </w:rPr>
      </w:pPr>
      <w:r>
        <w:rPr>
          <w:rFonts w:hint="eastAsia"/>
          <w:bCs/>
          <w:color w:val="008000"/>
          <w:lang w:eastAsia="zh-TW"/>
        </w:rPr>
        <w:t>CA</w:t>
      </w:r>
      <w:r w:rsidR="00787ECE">
        <w:rPr>
          <w:rFonts w:hint="eastAsia"/>
          <w:bCs/>
          <w:color w:val="008000"/>
          <w:lang w:eastAsia="zh-TW"/>
        </w:rPr>
        <w:t>LL AA_B9Z001.</w:t>
      </w:r>
      <w:r w:rsidR="00787ECE" w:rsidRPr="00787ECE">
        <w:rPr>
          <w:rFonts w:hint="eastAsia"/>
          <w:bCs/>
          <w:color w:val="008000"/>
          <w:lang w:eastAsia="zh-TW"/>
        </w:rPr>
        <w:t>chkBGAply()</w:t>
      </w:r>
      <w:r w:rsidR="00787ECE" w:rsidRPr="00787ECE">
        <w:rPr>
          <w:rFonts w:hint="eastAsia"/>
          <w:bCs/>
          <w:color w:val="008000"/>
          <w:lang w:eastAsia="zh-TW"/>
        </w:rPr>
        <w:t>：</w:t>
      </w:r>
      <w:r w:rsidR="00787ECE" w:rsidRPr="00787ECE">
        <w:rPr>
          <w:rFonts w:hint="eastAsia"/>
          <w:bCs/>
          <w:color w:val="008000"/>
          <w:lang w:eastAsia="zh-TW"/>
        </w:rPr>
        <w:t>(</w:t>
      </w:r>
      <w:r w:rsidR="00787ECE" w:rsidRPr="00787ECE">
        <w:rPr>
          <w:rFonts w:hint="eastAsia"/>
          <w:bCs/>
          <w:color w:val="008000"/>
          <w:lang w:eastAsia="zh-TW"/>
        </w:rPr>
        <w:t>判斷是否為團險件</w:t>
      </w:r>
      <w:r w:rsidR="00787ECE" w:rsidRPr="00787ECE">
        <w:rPr>
          <w:rFonts w:hint="eastAsia"/>
          <w:bCs/>
          <w:color w:val="008000"/>
          <w:lang w:eastAsia="zh-TW"/>
        </w:rPr>
        <w:t>)</w:t>
      </w:r>
    </w:p>
    <w:p w:rsidR="00787ECE" w:rsidRDefault="00787ECE" w:rsidP="006D20F9">
      <w:pPr>
        <w:pStyle w:val="Tabletext"/>
        <w:keepLines w:val="0"/>
        <w:numPr>
          <w:ilvl w:val="3"/>
          <w:numId w:val="33"/>
        </w:numPr>
        <w:spacing w:after="0" w:line="240" w:lineRule="auto"/>
        <w:rPr>
          <w:rFonts w:hint="eastAsia"/>
          <w:bCs/>
          <w:color w:val="008000"/>
          <w:lang w:eastAsia="zh-TW"/>
        </w:rPr>
      </w:pPr>
      <w:r>
        <w:rPr>
          <w:rFonts w:hint="eastAsia"/>
          <w:bCs/>
          <w:color w:val="008000"/>
          <w:lang w:eastAsia="zh-TW"/>
        </w:rPr>
        <w:t>受理編號</w:t>
      </w:r>
      <w:r>
        <w:rPr>
          <w:rFonts w:hint="eastAsia"/>
          <w:bCs/>
          <w:color w:val="008000"/>
          <w:lang w:eastAsia="zh-TW"/>
        </w:rPr>
        <w:t xml:space="preserve">= </w:t>
      </w:r>
      <w:r>
        <w:rPr>
          <w:rFonts w:hint="eastAsia"/>
          <w:bCs/>
          <w:color w:val="008000"/>
          <w:lang w:eastAsia="zh-TW"/>
        </w:rPr>
        <w:t>輸入</w:t>
      </w:r>
      <w:r>
        <w:rPr>
          <w:rFonts w:hint="eastAsia"/>
          <w:bCs/>
          <w:color w:val="008000"/>
          <w:lang w:eastAsia="zh-TW"/>
        </w:rPr>
        <w:t>.</w:t>
      </w:r>
      <w:r>
        <w:rPr>
          <w:rFonts w:hint="eastAsia"/>
          <w:bCs/>
          <w:color w:val="008000"/>
          <w:lang w:eastAsia="zh-TW"/>
        </w:rPr>
        <w:t>受理編號</w:t>
      </w:r>
    </w:p>
    <w:p w:rsidR="00787ECE" w:rsidRPr="00787ECE" w:rsidRDefault="00787ECE" w:rsidP="006D20F9">
      <w:pPr>
        <w:pStyle w:val="Tabletext"/>
        <w:keepLines w:val="0"/>
        <w:numPr>
          <w:ilvl w:val="2"/>
          <w:numId w:val="33"/>
        </w:numPr>
        <w:spacing w:after="0" w:line="240" w:lineRule="auto"/>
        <w:rPr>
          <w:rFonts w:hint="eastAsia"/>
          <w:bCs/>
          <w:color w:val="008000"/>
          <w:lang w:eastAsia="zh-TW"/>
        </w:rPr>
      </w:pPr>
      <w:r>
        <w:rPr>
          <w:rFonts w:hint="eastAsia"/>
          <w:bCs/>
          <w:color w:val="008000"/>
          <w:lang w:eastAsia="zh-TW"/>
        </w:rPr>
        <w:t>IF</w:t>
      </w:r>
      <w:r>
        <w:rPr>
          <w:rFonts w:ascii="Arial Narrow" w:hAnsi="Arial Narrow" w:cs="新細明體" w:hint="eastAsia"/>
          <w:lang w:eastAsia="zh-TW"/>
        </w:rPr>
        <w:t>是否為定期養老</w:t>
      </w:r>
      <w:r>
        <w:rPr>
          <w:rFonts w:ascii="Arial Narrow" w:hAnsi="Arial Narrow" w:cs="新細明體" w:hint="eastAsia"/>
          <w:lang w:eastAsia="zh-TW"/>
        </w:rPr>
        <w:t xml:space="preserve"> = </w:t>
      </w:r>
      <w:r>
        <w:rPr>
          <w:rFonts w:ascii="Arial Narrow" w:hAnsi="Arial Narrow" w:cs="新細明體"/>
          <w:lang w:eastAsia="zh-TW"/>
        </w:rPr>
        <w:t>‘</w:t>
      </w:r>
      <w:r>
        <w:rPr>
          <w:rFonts w:ascii="Arial Narrow" w:hAnsi="Arial Narrow" w:cs="新細明體" w:hint="eastAsia"/>
          <w:lang w:eastAsia="zh-TW"/>
        </w:rPr>
        <w:t>Y</w:t>
      </w:r>
      <w:r>
        <w:rPr>
          <w:rFonts w:ascii="Arial Narrow" w:hAnsi="Arial Narrow" w:cs="新細明體"/>
          <w:lang w:eastAsia="zh-TW"/>
        </w:rPr>
        <w:t>’</w:t>
      </w:r>
    </w:p>
    <w:p w:rsidR="00787ECE" w:rsidRDefault="00787ECE" w:rsidP="006D20F9">
      <w:pPr>
        <w:pStyle w:val="Tabletext"/>
        <w:keepLines w:val="0"/>
        <w:numPr>
          <w:ilvl w:val="3"/>
          <w:numId w:val="33"/>
        </w:numPr>
        <w:spacing w:after="0" w:line="240" w:lineRule="auto"/>
        <w:rPr>
          <w:rFonts w:hint="eastAsia"/>
          <w:bCs/>
          <w:color w:val="008000"/>
          <w:lang w:eastAsia="zh-TW"/>
        </w:rPr>
      </w:pPr>
      <w:r>
        <w:rPr>
          <w:rFonts w:hint="eastAsia"/>
          <w:bCs/>
          <w:color w:val="008000"/>
          <w:lang w:eastAsia="zh-TW"/>
        </w:rPr>
        <w:t>才顯示此按鈕</w:t>
      </w:r>
    </w:p>
    <w:p w:rsidR="00827B40" w:rsidRPr="00827B40" w:rsidRDefault="00827B40" w:rsidP="006D20F9">
      <w:pPr>
        <w:pStyle w:val="Tabletext"/>
        <w:keepLines w:val="0"/>
        <w:numPr>
          <w:ilvl w:val="1"/>
          <w:numId w:val="33"/>
        </w:numPr>
        <w:spacing w:after="0" w:line="240" w:lineRule="auto"/>
        <w:rPr>
          <w:rFonts w:hint="eastAsia"/>
          <w:bCs/>
          <w:color w:val="008000"/>
          <w:lang w:eastAsia="zh-TW"/>
        </w:rPr>
      </w:pPr>
      <w:r w:rsidRPr="00827B40">
        <w:rPr>
          <w:rFonts w:hint="eastAsia"/>
          <w:bCs/>
          <w:color w:val="008000"/>
          <w:lang w:eastAsia="zh-TW"/>
        </w:rPr>
        <w:t>檢查申請書資料：</w:t>
      </w:r>
    </w:p>
    <w:p w:rsidR="00827B40" w:rsidRDefault="00827B40" w:rsidP="006D20F9">
      <w:pPr>
        <w:pStyle w:val="Tabletext"/>
        <w:keepLines w:val="0"/>
        <w:numPr>
          <w:ilvl w:val="2"/>
          <w:numId w:val="33"/>
        </w:numPr>
        <w:spacing w:after="0" w:line="240" w:lineRule="auto"/>
        <w:rPr>
          <w:rFonts w:hint="eastAsia"/>
          <w:bCs/>
          <w:color w:val="008000"/>
          <w:lang w:eastAsia="zh-TW"/>
        </w:rPr>
      </w:pPr>
      <w:r w:rsidRPr="00827B40">
        <w:rPr>
          <w:rFonts w:hint="eastAsia"/>
          <w:bCs/>
          <w:color w:val="008000"/>
          <w:lang w:eastAsia="zh-TW"/>
        </w:rPr>
        <w:t xml:space="preserve">READ </w:t>
      </w:r>
      <w:r>
        <w:rPr>
          <w:rFonts w:hint="eastAsia"/>
          <w:bCs/>
          <w:color w:val="008000"/>
          <w:lang w:eastAsia="zh-TW"/>
        </w:rPr>
        <w:t xml:space="preserve"> DTAAA010</w:t>
      </w:r>
    </w:p>
    <w:p w:rsidR="00827B40" w:rsidRDefault="00827B40" w:rsidP="006D20F9">
      <w:pPr>
        <w:pStyle w:val="Tabletext"/>
        <w:keepLines w:val="0"/>
        <w:numPr>
          <w:ilvl w:val="2"/>
          <w:numId w:val="33"/>
        </w:numPr>
        <w:spacing w:after="0" w:line="240" w:lineRule="auto"/>
        <w:rPr>
          <w:rFonts w:hint="eastAsia"/>
          <w:bCs/>
          <w:color w:val="008000"/>
          <w:lang w:eastAsia="zh-TW"/>
        </w:rPr>
      </w:pPr>
      <w:r>
        <w:rPr>
          <w:rFonts w:hint="eastAsia"/>
          <w:bCs/>
          <w:color w:val="008000"/>
          <w:lang w:eastAsia="zh-TW"/>
        </w:rPr>
        <w:t xml:space="preserve">WHERE </w:t>
      </w:r>
      <w:r>
        <w:rPr>
          <w:rFonts w:hint="eastAsia"/>
          <w:bCs/>
          <w:color w:val="008000"/>
          <w:lang w:eastAsia="zh-TW"/>
        </w:rPr>
        <w:t>受理編號</w:t>
      </w:r>
      <w:r>
        <w:rPr>
          <w:rFonts w:hint="eastAsia"/>
          <w:bCs/>
          <w:color w:val="008000"/>
          <w:lang w:eastAsia="zh-TW"/>
        </w:rPr>
        <w:t xml:space="preserve"> = </w:t>
      </w:r>
      <w:r>
        <w:rPr>
          <w:rFonts w:hint="eastAsia"/>
          <w:bCs/>
          <w:color w:val="008000"/>
          <w:lang w:eastAsia="zh-TW"/>
        </w:rPr>
        <w:t>輸入</w:t>
      </w:r>
      <w:r>
        <w:rPr>
          <w:rFonts w:hint="eastAsia"/>
          <w:bCs/>
          <w:color w:val="008000"/>
          <w:lang w:eastAsia="zh-TW"/>
        </w:rPr>
        <w:t>.</w:t>
      </w:r>
      <w:r>
        <w:rPr>
          <w:rFonts w:hint="eastAsia"/>
          <w:bCs/>
          <w:color w:val="008000"/>
          <w:lang w:eastAsia="zh-TW"/>
        </w:rPr>
        <w:t>受理編號</w:t>
      </w:r>
    </w:p>
    <w:p w:rsidR="00827B40" w:rsidRDefault="00827B40" w:rsidP="006D20F9">
      <w:pPr>
        <w:pStyle w:val="Tabletext"/>
        <w:keepLines w:val="0"/>
        <w:numPr>
          <w:ilvl w:val="2"/>
          <w:numId w:val="33"/>
        </w:numPr>
        <w:spacing w:after="0" w:line="240" w:lineRule="auto"/>
        <w:rPr>
          <w:rFonts w:hint="eastAsia"/>
          <w:bCs/>
          <w:color w:val="008000"/>
          <w:lang w:eastAsia="zh-TW"/>
        </w:rPr>
      </w:pPr>
      <w:r>
        <w:rPr>
          <w:rFonts w:hint="eastAsia"/>
          <w:bCs/>
          <w:color w:val="008000"/>
          <w:lang w:eastAsia="zh-TW"/>
        </w:rPr>
        <w:t>IF NOT FND</w:t>
      </w:r>
    </w:p>
    <w:p w:rsidR="00827B40" w:rsidRDefault="00827B40" w:rsidP="006D20F9">
      <w:pPr>
        <w:pStyle w:val="Tabletext"/>
        <w:keepLines w:val="0"/>
        <w:numPr>
          <w:ilvl w:val="3"/>
          <w:numId w:val="33"/>
        </w:numPr>
        <w:spacing w:after="0" w:line="240" w:lineRule="auto"/>
        <w:rPr>
          <w:rFonts w:hint="eastAsia"/>
          <w:bCs/>
          <w:color w:val="008000"/>
          <w:lang w:eastAsia="zh-TW"/>
        </w:rPr>
      </w:pPr>
      <w:r>
        <w:rPr>
          <w:rFonts w:hint="eastAsia"/>
          <w:bCs/>
          <w:color w:val="008000"/>
          <w:lang w:eastAsia="zh-TW"/>
        </w:rPr>
        <w:t>丟出錯誤訊息：</w:t>
      </w:r>
      <w:r>
        <w:rPr>
          <w:bCs/>
          <w:color w:val="008000"/>
          <w:lang w:eastAsia="zh-TW"/>
        </w:rPr>
        <w:t>’</w:t>
      </w:r>
      <w:r>
        <w:rPr>
          <w:rFonts w:hint="eastAsia"/>
          <w:bCs/>
          <w:color w:val="008000"/>
          <w:lang w:eastAsia="zh-TW"/>
        </w:rPr>
        <w:t>申請書查無資料</w:t>
      </w:r>
      <w:r>
        <w:rPr>
          <w:bCs/>
          <w:color w:val="008000"/>
          <w:lang w:eastAsia="zh-TW"/>
        </w:rPr>
        <w:t>’</w:t>
      </w:r>
      <w:r>
        <w:rPr>
          <w:rFonts w:hint="eastAsia"/>
          <w:bCs/>
          <w:color w:val="008000"/>
          <w:lang w:eastAsia="zh-TW"/>
        </w:rPr>
        <w:t>+</w:t>
      </w:r>
      <w:r>
        <w:rPr>
          <w:rFonts w:hint="eastAsia"/>
          <w:bCs/>
          <w:color w:val="008000"/>
          <w:lang w:eastAsia="zh-TW"/>
        </w:rPr>
        <w:t>輸入</w:t>
      </w:r>
      <w:r>
        <w:rPr>
          <w:rFonts w:hint="eastAsia"/>
          <w:bCs/>
          <w:color w:val="008000"/>
          <w:lang w:eastAsia="zh-TW"/>
        </w:rPr>
        <w:t>.</w:t>
      </w:r>
      <w:r>
        <w:rPr>
          <w:rFonts w:hint="eastAsia"/>
          <w:bCs/>
          <w:color w:val="008000"/>
          <w:lang w:eastAsia="zh-TW"/>
        </w:rPr>
        <w:t>受理編號</w:t>
      </w:r>
    </w:p>
    <w:p w:rsidR="00827B40" w:rsidRDefault="003522F6" w:rsidP="006D20F9">
      <w:pPr>
        <w:pStyle w:val="Tabletext"/>
        <w:keepLines w:val="0"/>
        <w:numPr>
          <w:ilvl w:val="1"/>
          <w:numId w:val="33"/>
        </w:numPr>
        <w:spacing w:after="0" w:line="240" w:lineRule="auto"/>
        <w:rPr>
          <w:rFonts w:hint="eastAsia"/>
          <w:bCs/>
          <w:color w:val="008000"/>
          <w:lang w:eastAsia="zh-TW"/>
        </w:rPr>
      </w:pPr>
      <w:r>
        <w:rPr>
          <w:rFonts w:hint="eastAsia"/>
          <w:bCs/>
          <w:color w:val="008000"/>
          <w:lang w:eastAsia="zh-TW"/>
        </w:rPr>
        <w:t>取得員工姓名及</w:t>
      </w:r>
      <w:r>
        <w:rPr>
          <w:rFonts w:hint="eastAsia"/>
          <w:bCs/>
          <w:color w:val="008000"/>
          <w:lang w:eastAsia="zh-TW"/>
        </w:rPr>
        <w:t>ID</w:t>
      </w:r>
      <w:r>
        <w:rPr>
          <w:rFonts w:hint="eastAsia"/>
          <w:bCs/>
          <w:color w:val="008000"/>
          <w:lang w:eastAsia="zh-TW"/>
        </w:rPr>
        <w:t>：</w:t>
      </w:r>
    </w:p>
    <w:p w:rsidR="003522F6" w:rsidRDefault="003522F6" w:rsidP="006D20F9">
      <w:pPr>
        <w:pStyle w:val="Tabletext"/>
        <w:keepLines w:val="0"/>
        <w:numPr>
          <w:ilvl w:val="2"/>
          <w:numId w:val="33"/>
        </w:numPr>
        <w:spacing w:after="0" w:line="240" w:lineRule="auto"/>
        <w:rPr>
          <w:rFonts w:hint="eastAsia"/>
          <w:bCs/>
          <w:color w:val="008000"/>
          <w:lang w:eastAsia="zh-TW"/>
        </w:rPr>
      </w:pPr>
      <w:r>
        <w:rPr>
          <w:rFonts w:hint="eastAsia"/>
          <w:bCs/>
          <w:color w:val="008000"/>
          <w:lang w:eastAsia="zh-TW"/>
        </w:rPr>
        <w:t>IF DTAAA010.</w:t>
      </w:r>
      <w:r>
        <w:rPr>
          <w:rFonts w:hint="eastAsia"/>
          <w:bCs/>
          <w:color w:val="008000"/>
          <w:lang w:eastAsia="zh-TW"/>
        </w:rPr>
        <w:t>員工</w:t>
      </w:r>
      <w:r>
        <w:rPr>
          <w:rFonts w:hint="eastAsia"/>
          <w:bCs/>
          <w:color w:val="008000"/>
          <w:lang w:eastAsia="zh-TW"/>
        </w:rPr>
        <w:t>ID</w:t>
      </w:r>
      <w:r>
        <w:rPr>
          <w:rFonts w:hint="eastAsia"/>
          <w:bCs/>
          <w:color w:val="008000"/>
          <w:lang w:eastAsia="zh-TW"/>
        </w:rPr>
        <w:t>不是空的</w:t>
      </w:r>
    </w:p>
    <w:p w:rsidR="003522F6" w:rsidRDefault="003522F6" w:rsidP="006D20F9">
      <w:pPr>
        <w:pStyle w:val="Tabletext"/>
        <w:keepLines w:val="0"/>
        <w:numPr>
          <w:ilvl w:val="3"/>
          <w:numId w:val="33"/>
        </w:numPr>
        <w:spacing w:after="0" w:line="240" w:lineRule="auto"/>
        <w:rPr>
          <w:rFonts w:hint="eastAsia"/>
          <w:bCs/>
          <w:color w:val="008000"/>
          <w:lang w:eastAsia="zh-TW"/>
        </w:rPr>
      </w:pPr>
      <w:r>
        <w:rPr>
          <w:rFonts w:hint="eastAsia"/>
          <w:bCs/>
          <w:color w:val="008000"/>
          <w:lang w:eastAsia="zh-TW"/>
        </w:rPr>
        <w:t>畫面</w:t>
      </w:r>
      <w:r>
        <w:rPr>
          <w:rFonts w:hint="eastAsia"/>
          <w:bCs/>
          <w:color w:val="008000"/>
          <w:lang w:eastAsia="zh-TW"/>
        </w:rPr>
        <w:t>.</w:t>
      </w:r>
      <w:r>
        <w:rPr>
          <w:rFonts w:hint="eastAsia"/>
          <w:bCs/>
          <w:color w:val="008000"/>
          <w:lang w:eastAsia="zh-TW"/>
        </w:rPr>
        <w:t>受益人</w:t>
      </w:r>
      <w:r>
        <w:rPr>
          <w:rFonts w:hint="eastAsia"/>
          <w:bCs/>
          <w:color w:val="008000"/>
          <w:lang w:eastAsia="zh-TW"/>
        </w:rPr>
        <w:t>ID = DTAAA010.</w:t>
      </w:r>
      <w:r>
        <w:rPr>
          <w:rFonts w:hint="eastAsia"/>
          <w:bCs/>
          <w:color w:val="008000"/>
          <w:lang w:eastAsia="zh-TW"/>
        </w:rPr>
        <w:t>員工</w:t>
      </w:r>
      <w:r>
        <w:rPr>
          <w:rFonts w:hint="eastAsia"/>
          <w:bCs/>
          <w:color w:val="008000"/>
          <w:lang w:eastAsia="zh-TW"/>
        </w:rPr>
        <w:t>ID</w:t>
      </w:r>
    </w:p>
    <w:p w:rsidR="003522F6" w:rsidRPr="00827B40" w:rsidRDefault="003522F6" w:rsidP="006D20F9">
      <w:pPr>
        <w:pStyle w:val="Tabletext"/>
        <w:keepLines w:val="0"/>
        <w:numPr>
          <w:ilvl w:val="3"/>
          <w:numId w:val="33"/>
        </w:numPr>
        <w:spacing w:after="0" w:line="240" w:lineRule="auto"/>
        <w:rPr>
          <w:rFonts w:hint="eastAsia"/>
          <w:bCs/>
          <w:color w:val="008000"/>
          <w:lang w:eastAsia="zh-TW"/>
        </w:rPr>
      </w:pPr>
      <w:r>
        <w:rPr>
          <w:rFonts w:hint="eastAsia"/>
          <w:bCs/>
          <w:color w:val="008000"/>
          <w:lang w:eastAsia="zh-TW"/>
        </w:rPr>
        <w:t>畫面</w:t>
      </w:r>
      <w:r>
        <w:rPr>
          <w:rFonts w:hint="eastAsia"/>
          <w:bCs/>
          <w:color w:val="008000"/>
          <w:lang w:eastAsia="zh-TW"/>
        </w:rPr>
        <w:t>.</w:t>
      </w:r>
      <w:r>
        <w:rPr>
          <w:rFonts w:hint="eastAsia"/>
          <w:bCs/>
          <w:color w:val="008000"/>
          <w:lang w:eastAsia="zh-TW"/>
        </w:rPr>
        <w:t>受益人姓名</w:t>
      </w:r>
      <w:r>
        <w:rPr>
          <w:rFonts w:hint="eastAsia"/>
          <w:bCs/>
          <w:color w:val="008000"/>
          <w:lang w:eastAsia="zh-TW"/>
        </w:rPr>
        <w:t>ID = DTAAA010.</w:t>
      </w:r>
      <w:r>
        <w:rPr>
          <w:rFonts w:hint="eastAsia"/>
          <w:bCs/>
          <w:color w:val="008000"/>
          <w:lang w:eastAsia="zh-TW"/>
        </w:rPr>
        <w:t>員工姓名</w:t>
      </w:r>
    </w:p>
    <w:p w:rsidR="00C14F0C" w:rsidRDefault="00D345EF" w:rsidP="006D20F9">
      <w:pPr>
        <w:pStyle w:val="Tabletext"/>
        <w:keepLines w:val="0"/>
        <w:numPr>
          <w:ilvl w:val="2"/>
          <w:numId w:val="33"/>
        </w:numPr>
        <w:spacing w:after="0" w:line="240" w:lineRule="auto"/>
        <w:rPr>
          <w:rFonts w:hint="eastAsia"/>
          <w:bCs/>
          <w:color w:val="000000"/>
          <w:lang w:eastAsia="zh-TW"/>
        </w:rPr>
      </w:pPr>
      <w:r>
        <w:rPr>
          <w:bCs/>
          <w:color w:val="000000"/>
          <w:lang w:eastAsia="zh-TW"/>
        </w:rPr>
        <w:t>E</w:t>
      </w:r>
      <w:r>
        <w:rPr>
          <w:rFonts w:hint="eastAsia"/>
          <w:bCs/>
          <w:color w:val="000000"/>
          <w:lang w:eastAsia="zh-TW"/>
        </w:rPr>
        <w:t>LSE</w:t>
      </w:r>
    </w:p>
    <w:p w:rsidR="00D345EF" w:rsidRPr="009F30E4" w:rsidRDefault="00D345EF" w:rsidP="006D20F9">
      <w:pPr>
        <w:pStyle w:val="Tabletext"/>
        <w:keepLines w:val="0"/>
        <w:numPr>
          <w:ilvl w:val="3"/>
          <w:numId w:val="33"/>
        </w:numPr>
        <w:spacing w:after="0" w:line="240" w:lineRule="auto"/>
        <w:rPr>
          <w:rFonts w:hint="eastAsia"/>
          <w:bCs/>
          <w:color w:val="000000"/>
          <w:lang w:eastAsia="zh-TW"/>
        </w:rPr>
      </w:pPr>
      <w:r>
        <w:rPr>
          <w:rFonts w:hint="eastAsia"/>
          <w:bCs/>
          <w:color w:val="008000"/>
          <w:lang w:eastAsia="zh-TW"/>
        </w:rPr>
        <w:t>丟出錯誤訊息：</w:t>
      </w:r>
      <w:r>
        <w:rPr>
          <w:bCs/>
          <w:color w:val="008000"/>
          <w:lang w:eastAsia="zh-TW"/>
        </w:rPr>
        <w:t>’</w:t>
      </w:r>
      <w:r w:rsidR="00C72D28">
        <w:rPr>
          <w:rFonts w:hint="eastAsia"/>
          <w:bCs/>
          <w:color w:val="008000"/>
          <w:lang w:eastAsia="zh-TW"/>
        </w:rPr>
        <w:t>申請書查無</w:t>
      </w:r>
      <w:r>
        <w:rPr>
          <w:rFonts w:hint="eastAsia"/>
          <w:bCs/>
          <w:color w:val="008000"/>
          <w:lang w:eastAsia="zh-TW"/>
        </w:rPr>
        <w:t>員工資料，請使用「受益人分配」進行作業</w:t>
      </w:r>
      <w:r>
        <w:rPr>
          <w:bCs/>
          <w:color w:val="008000"/>
          <w:lang w:eastAsia="zh-TW"/>
        </w:rPr>
        <w:t>’</w:t>
      </w:r>
    </w:p>
    <w:p w:rsidR="00344B38" w:rsidRPr="009F30E4" w:rsidRDefault="00344B38" w:rsidP="006D20F9">
      <w:pPr>
        <w:pStyle w:val="Tabletext"/>
        <w:keepLines w:val="0"/>
        <w:numPr>
          <w:ilvl w:val="0"/>
          <w:numId w:val="33"/>
        </w:numPr>
        <w:spacing w:after="0" w:line="240" w:lineRule="auto"/>
        <w:rPr>
          <w:rFonts w:hint="eastAsia"/>
          <w:b/>
          <w:bCs/>
          <w:color w:val="00B050"/>
          <w:lang w:eastAsia="zh-TW"/>
        </w:rPr>
      </w:pPr>
      <w:r w:rsidRPr="009F30E4">
        <w:rPr>
          <w:rFonts w:hint="eastAsia"/>
          <w:b/>
          <w:bCs/>
          <w:color w:val="00B050"/>
          <w:lang w:eastAsia="zh-TW"/>
        </w:rPr>
        <w:t>資料暫存</w:t>
      </w:r>
    </w:p>
    <w:p w:rsidR="00344B38" w:rsidRDefault="00344B38" w:rsidP="006D20F9">
      <w:pPr>
        <w:pStyle w:val="Tabletext"/>
        <w:keepLines w:val="0"/>
        <w:numPr>
          <w:ilvl w:val="1"/>
          <w:numId w:val="33"/>
        </w:numPr>
        <w:spacing w:after="0" w:line="240" w:lineRule="auto"/>
        <w:rPr>
          <w:rFonts w:hint="eastAsia"/>
          <w:kern w:val="2"/>
          <w:szCs w:val="24"/>
          <w:lang w:eastAsia="zh-TW"/>
        </w:rPr>
      </w:pPr>
      <w:r>
        <w:rPr>
          <w:rFonts w:hint="eastAsia"/>
          <w:kern w:val="2"/>
          <w:szCs w:val="24"/>
          <w:lang w:eastAsia="zh-TW"/>
        </w:rPr>
        <w:t>受理進度</w:t>
      </w:r>
      <w:r>
        <w:rPr>
          <w:rFonts w:hint="eastAsia"/>
          <w:kern w:val="2"/>
          <w:szCs w:val="24"/>
          <w:lang w:eastAsia="zh-TW"/>
        </w:rPr>
        <w:t xml:space="preserve"> = 40(</w:t>
      </w:r>
      <w:r>
        <w:rPr>
          <w:rFonts w:hint="eastAsia"/>
          <w:kern w:val="2"/>
          <w:szCs w:val="24"/>
          <w:lang w:eastAsia="zh-TW"/>
        </w:rPr>
        <w:t>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62(</w:t>
      </w:r>
      <w:r>
        <w:rPr>
          <w:rFonts w:hint="eastAsia"/>
          <w:kern w:val="2"/>
          <w:szCs w:val="24"/>
          <w:lang w:eastAsia="zh-TW"/>
        </w:rPr>
        <w:t>解除契約辦理中核付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w:t>
      </w:r>
      <w:r>
        <w:rPr>
          <w:rFonts w:hint="eastAsia"/>
          <w:kern w:val="2"/>
          <w:szCs w:val="24"/>
          <w:lang w:eastAsia="zh-TW"/>
        </w:rPr>
        <w:t>72(</w:t>
      </w:r>
      <w:r>
        <w:rPr>
          <w:rFonts w:hint="eastAsia"/>
          <w:kern w:val="2"/>
          <w:szCs w:val="24"/>
          <w:lang w:eastAsia="zh-TW"/>
        </w:rPr>
        <w:t>部分結案後核付</w:t>
      </w:r>
      <w:r>
        <w:rPr>
          <w:rFonts w:hint="eastAsia"/>
          <w:kern w:val="2"/>
          <w:szCs w:val="24"/>
          <w:lang w:eastAsia="zh-TW"/>
        </w:rPr>
        <w:t>_</w:t>
      </w:r>
      <w:r>
        <w:rPr>
          <w:rFonts w:hint="eastAsia"/>
          <w:kern w:val="2"/>
          <w:szCs w:val="24"/>
          <w:lang w:eastAsia="zh-TW"/>
        </w:rPr>
        <w:t>理賠紀錄</w:t>
      </w:r>
      <w:r>
        <w:rPr>
          <w:rFonts w:hint="eastAsia"/>
          <w:kern w:val="2"/>
          <w:szCs w:val="24"/>
          <w:lang w:eastAsia="zh-TW"/>
        </w:rPr>
        <w:t>)</w:t>
      </w:r>
      <w:r>
        <w:rPr>
          <w:rFonts w:hint="eastAsia"/>
          <w:kern w:val="2"/>
          <w:szCs w:val="24"/>
          <w:lang w:eastAsia="zh-TW"/>
        </w:rPr>
        <w:t>，才</w:t>
      </w:r>
      <w:r>
        <w:rPr>
          <w:rFonts w:hint="eastAsia"/>
          <w:kern w:val="2"/>
          <w:szCs w:val="24"/>
          <w:lang w:eastAsia="zh-TW"/>
        </w:rPr>
        <w:t>ENABLE</w:t>
      </w:r>
      <w:r>
        <w:rPr>
          <w:rFonts w:hint="eastAsia"/>
          <w:kern w:val="2"/>
          <w:szCs w:val="24"/>
          <w:lang w:eastAsia="zh-TW"/>
        </w:rPr>
        <w:t>此</w:t>
      </w:r>
      <w:r>
        <w:rPr>
          <w:rFonts w:hint="eastAsia"/>
          <w:kern w:val="2"/>
          <w:szCs w:val="24"/>
          <w:lang w:eastAsia="zh-TW"/>
        </w:rPr>
        <w:t>BUTTON</w:t>
      </w:r>
      <w:r>
        <w:rPr>
          <w:rFonts w:hint="eastAsia"/>
          <w:kern w:val="2"/>
          <w:szCs w:val="24"/>
          <w:lang w:eastAsia="zh-TW"/>
        </w:rPr>
        <w:t>。</w:t>
      </w:r>
    </w:p>
    <w:p w:rsidR="00344B38" w:rsidRDefault="00344B38" w:rsidP="006D20F9">
      <w:pPr>
        <w:pStyle w:val="Tabletext"/>
        <w:keepLines w:val="0"/>
        <w:numPr>
          <w:ilvl w:val="1"/>
          <w:numId w:val="33"/>
        </w:numPr>
        <w:spacing w:after="0" w:line="240" w:lineRule="auto"/>
        <w:rPr>
          <w:rFonts w:hint="eastAsia"/>
          <w:bCs/>
          <w:color w:val="000000"/>
          <w:lang w:eastAsia="zh-TW"/>
        </w:rPr>
      </w:pPr>
      <w:r>
        <w:rPr>
          <w:rFonts w:hint="eastAsia"/>
          <w:bCs/>
          <w:color w:val="000000"/>
          <w:lang w:eastAsia="zh-TW"/>
        </w:rPr>
        <w:t>Call ActionKeeper.setStoreKey()</w:t>
      </w:r>
      <w:r>
        <w:rPr>
          <w:rFonts w:hint="eastAsia"/>
          <w:bCs/>
          <w:color w:val="000000"/>
          <w:lang w:eastAsia="zh-TW"/>
        </w:rPr>
        <w:t>，傳入參數：</w:t>
      </w:r>
    </w:p>
    <w:p w:rsidR="00344B38" w:rsidRDefault="00344B38" w:rsidP="006D20F9">
      <w:pPr>
        <w:pStyle w:val="Tabletext"/>
        <w:keepLines w:val="0"/>
        <w:numPr>
          <w:ilvl w:val="2"/>
          <w:numId w:val="33"/>
        </w:numPr>
        <w:spacing w:after="0" w:line="240" w:lineRule="auto"/>
        <w:rPr>
          <w:rFonts w:hint="eastAsia"/>
          <w:bCs/>
          <w:color w:val="000000"/>
          <w:lang w:eastAsia="zh-TW"/>
        </w:rPr>
      </w:pPr>
      <w:r>
        <w:rPr>
          <w:rFonts w:hint="eastAsia"/>
          <w:bCs/>
          <w:color w:val="000000"/>
          <w:lang w:eastAsia="zh-TW"/>
        </w:rPr>
        <w:t>受理編號</w:t>
      </w:r>
    </w:p>
    <w:p w:rsidR="00344B38" w:rsidRDefault="00344B38" w:rsidP="006D20F9">
      <w:pPr>
        <w:pStyle w:val="Tabletext"/>
        <w:keepLines w:val="0"/>
        <w:numPr>
          <w:ilvl w:val="1"/>
          <w:numId w:val="33"/>
        </w:numPr>
        <w:spacing w:after="0" w:line="240" w:lineRule="auto"/>
        <w:rPr>
          <w:rFonts w:hint="eastAsia"/>
          <w:bCs/>
          <w:color w:val="000000"/>
          <w:lang w:eastAsia="zh-TW"/>
        </w:rPr>
      </w:pPr>
      <w:r>
        <w:rPr>
          <w:rFonts w:hint="eastAsia"/>
          <w:bCs/>
          <w:color w:val="000000"/>
          <w:lang w:eastAsia="zh-TW"/>
        </w:rPr>
        <w:t xml:space="preserve">Call ActionKeeper.saveData() </w:t>
      </w:r>
      <w:r>
        <w:rPr>
          <w:rFonts w:hint="eastAsia"/>
          <w:bCs/>
          <w:color w:val="000000"/>
          <w:lang w:eastAsia="zh-TW"/>
        </w:rPr>
        <w:t>儲存頁面資料</w:t>
      </w:r>
    </w:p>
    <w:p w:rsidR="00344B38" w:rsidRDefault="00344B38" w:rsidP="006D20F9">
      <w:pPr>
        <w:pStyle w:val="Tabletext"/>
        <w:keepLines w:val="0"/>
        <w:numPr>
          <w:ilvl w:val="1"/>
          <w:numId w:val="33"/>
        </w:numPr>
        <w:spacing w:after="0" w:line="240" w:lineRule="auto"/>
        <w:rPr>
          <w:rFonts w:hint="eastAsia"/>
          <w:bCs/>
          <w:color w:val="000000"/>
          <w:lang w:eastAsia="zh-TW"/>
        </w:rPr>
      </w:pPr>
      <w:r>
        <w:rPr>
          <w:rFonts w:hint="eastAsia"/>
          <w:bCs/>
          <w:color w:val="000000"/>
          <w:lang w:eastAsia="zh-TW"/>
        </w:rPr>
        <w:t>檢查是否儲存成功</w:t>
      </w:r>
    </w:p>
    <w:p w:rsidR="00344B38" w:rsidRDefault="00344B38" w:rsidP="006D20F9">
      <w:pPr>
        <w:pStyle w:val="Tabletext"/>
        <w:keepLines w:val="0"/>
        <w:numPr>
          <w:ilvl w:val="2"/>
          <w:numId w:val="33"/>
        </w:numPr>
        <w:spacing w:after="0" w:line="240" w:lineRule="auto"/>
        <w:rPr>
          <w:rFonts w:hint="eastAsia"/>
          <w:bCs/>
          <w:color w:val="000000"/>
          <w:lang w:eastAsia="zh-TW"/>
        </w:rPr>
      </w:pPr>
      <w:r>
        <w:rPr>
          <w:rFonts w:hint="eastAsia"/>
          <w:bCs/>
          <w:color w:val="000000"/>
          <w:lang w:eastAsia="zh-TW"/>
        </w:rPr>
        <w:t>IF ActionKeeper.restoreData != ture THEN</w:t>
      </w:r>
    </w:p>
    <w:p w:rsidR="00344B38" w:rsidRDefault="00344B38" w:rsidP="006D20F9">
      <w:pPr>
        <w:pStyle w:val="Tabletext"/>
        <w:keepLines w:val="0"/>
        <w:numPr>
          <w:ilvl w:val="3"/>
          <w:numId w:val="33"/>
        </w:numPr>
        <w:spacing w:after="0" w:line="240" w:lineRule="auto"/>
        <w:rPr>
          <w:rFonts w:hint="eastAsia"/>
          <w:bCs/>
          <w:color w:val="000000"/>
          <w:lang w:eastAsia="zh-TW"/>
        </w:rPr>
      </w:pPr>
      <w:r>
        <w:rPr>
          <w:rFonts w:hint="eastAsia"/>
          <w:bCs/>
          <w:color w:val="000000"/>
          <w:lang w:eastAsia="zh-TW"/>
        </w:rPr>
        <w:t>拋出例外訊息：暫存資料失敗</w:t>
      </w:r>
    </w:p>
    <w:p w:rsidR="00961EC1" w:rsidRDefault="00961EC1" w:rsidP="006D20F9">
      <w:pPr>
        <w:pStyle w:val="Tabletext"/>
        <w:keepLines w:val="0"/>
        <w:numPr>
          <w:ilvl w:val="2"/>
          <w:numId w:val="33"/>
        </w:numPr>
        <w:spacing w:after="0" w:line="240" w:lineRule="auto"/>
        <w:rPr>
          <w:rFonts w:hint="eastAsia"/>
          <w:bCs/>
          <w:color w:val="000000"/>
          <w:lang w:eastAsia="zh-TW"/>
        </w:rPr>
      </w:pPr>
      <w:r>
        <w:rPr>
          <w:rFonts w:hint="eastAsia"/>
          <w:bCs/>
          <w:color w:val="000000"/>
          <w:lang w:eastAsia="zh-TW"/>
        </w:rPr>
        <w:t>END IF</w:t>
      </w:r>
    </w:p>
    <w:p w:rsidR="0014639C" w:rsidRPr="00720BAE" w:rsidRDefault="0014639C" w:rsidP="006D20F9">
      <w:pPr>
        <w:pStyle w:val="Tabletext"/>
        <w:keepLines w:val="0"/>
        <w:numPr>
          <w:ilvl w:val="1"/>
          <w:numId w:val="33"/>
        </w:numPr>
        <w:spacing w:after="0" w:line="240" w:lineRule="auto"/>
        <w:rPr>
          <w:rFonts w:hint="eastAsia"/>
          <w:bCs/>
          <w:color w:val="000000"/>
          <w:lang w:eastAsia="zh-TW"/>
        </w:rPr>
      </w:pPr>
      <w:r>
        <w:rPr>
          <w:rFonts w:hint="eastAsia"/>
          <w:bCs/>
          <w:color w:val="000000"/>
          <w:lang w:eastAsia="zh-TW"/>
        </w:rPr>
        <w:t>資料暫存結束</w:t>
      </w:r>
    </w:p>
    <w:sectPr w:rsidR="0014639C" w:rsidRPr="00720BAE">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05E" w:rsidRDefault="0037405E" w:rsidP="009F30E4">
      <w:r>
        <w:separator/>
      </w:r>
    </w:p>
  </w:endnote>
  <w:endnote w:type="continuationSeparator" w:id="0">
    <w:p w:rsidR="0037405E" w:rsidRDefault="0037405E" w:rsidP="009F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05E" w:rsidRDefault="0037405E" w:rsidP="009F30E4">
      <w:r>
        <w:separator/>
      </w:r>
    </w:p>
  </w:footnote>
  <w:footnote w:type="continuationSeparator" w:id="0">
    <w:p w:rsidR="0037405E" w:rsidRDefault="0037405E" w:rsidP="009F3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7D95"/>
    <w:multiLevelType w:val="hybridMultilevel"/>
    <w:tmpl w:val="0CDEEBCE"/>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584D7A"/>
    <w:multiLevelType w:val="multilevel"/>
    <w:tmpl w:val="2A8215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ascii="Times New Roman" w:hAnsi="Times New Roman" w:cs="Times New Roman" w:hint="default"/>
        <w:b w:val="0"/>
      </w:rPr>
    </w:lvl>
    <w:lvl w:ilvl="2">
      <w:start w:val="1"/>
      <w:numFmt w:val="decimal"/>
      <w:lvlText w:val="%1.%2.%3"/>
      <w:lvlJc w:val="left"/>
      <w:pPr>
        <w:tabs>
          <w:tab w:val="num" w:pos="1418"/>
        </w:tabs>
        <w:ind w:left="1418" w:hanging="567"/>
      </w:pPr>
      <w:rPr>
        <w:rFonts w:ascii="Times New Roman" w:hAnsi="Times New Roman" w:cs="Times New Roman" w:hint="default"/>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74506BA"/>
    <w:multiLevelType w:val="hybridMultilevel"/>
    <w:tmpl w:val="ADFE5810"/>
    <w:lvl w:ilvl="0" w:tplc="94E244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8A13EA"/>
    <w:multiLevelType w:val="hybridMultilevel"/>
    <w:tmpl w:val="D70ED7C6"/>
    <w:lvl w:ilvl="0" w:tplc="47B4384E">
      <w:start w:val="1"/>
      <w:numFmt w:val="taiwaneseCountingThousand"/>
      <w:lvlText w:val="%1、"/>
      <w:lvlJc w:val="left"/>
      <w:pPr>
        <w:tabs>
          <w:tab w:val="num" w:pos="480"/>
        </w:tabs>
        <w:ind w:left="480" w:hanging="480"/>
      </w:pPr>
      <w:rPr>
        <w:rFonts w:hint="eastAsia"/>
      </w:rPr>
    </w:lvl>
    <w:lvl w:ilvl="1" w:tplc="9E303100">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68B8D9C6">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AC024A9"/>
    <w:multiLevelType w:val="hybridMultilevel"/>
    <w:tmpl w:val="3DAC7E6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332966"/>
    <w:multiLevelType w:val="hybridMultilevel"/>
    <w:tmpl w:val="EB76934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46769A0"/>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180B15AA"/>
    <w:multiLevelType w:val="hybridMultilevel"/>
    <w:tmpl w:val="939E9318"/>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BE715CA"/>
    <w:multiLevelType w:val="hybridMultilevel"/>
    <w:tmpl w:val="13D054F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1F60590"/>
    <w:multiLevelType w:val="hybridMultilevel"/>
    <w:tmpl w:val="21F2A344"/>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1FA333D"/>
    <w:multiLevelType w:val="hybridMultilevel"/>
    <w:tmpl w:val="BDB2CDF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2F4C30BE"/>
    <w:multiLevelType w:val="hybridMultilevel"/>
    <w:tmpl w:val="B4A23BD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5E71F2B"/>
    <w:multiLevelType w:val="hybridMultilevel"/>
    <w:tmpl w:val="B630CE1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F223E6B"/>
    <w:multiLevelType w:val="multilevel"/>
    <w:tmpl w:val="2A8215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ascii="Times New Roman" w:hAnsi="Times New Roman" w:cs="Times New Roman" w:hint="default"/>
        <w:b w:val="0"/>
      </w:rPr>
    </w:lvl>
    <w:lvl w:ilvl="2">
      <w:start w:val="1"/>
      <w:numFmt w:val="decimal"/>
      <w:lvlText w:val="%1.%2.%3"/>
      <w:lvlJc w:val="left"/>
      <w:pPr>
        <w:tabs>
          <w:tab w:val="num" w:pos="1418"/>
        </w:tabs>
        <w:ind w:left="1418" w:hanging="567"/>
      </w:pPr>
      <w:rPr>
        <w:rFonts w:ascii="Times New Roman" w:hAnsi="Times New Roman" w:cs="Times New Roman" w:hint="default"/>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3FA025C1"/>
    <w:multiLevelType w:val="hybridMultilevel"/>
    <w:tmpl w:val="1C90061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0122660"/>
    <w:multiLevelType w:val="hybridMultilevel"/>
    <w:tmpl w:val="CD64FF4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332048F"/>
    <w:multiLevelType w:val="hybridMultilevel"/>
    <w:tmpl w:val="3870A4A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D770CDF"/>
    <w:multiLevelType w:val="hybridMultilevel"/>
    <w:tmpl w:val="F40C0A9E"/>
    <w:lvl w:ilvl="0" w:tplc="89F042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3F029A"/>
    <w:multiLevelType w:val="hybridMultilevel"/>
    <w:tmpl w:val="2444D172"/>
    <w:lvl w:ilvl="0" w:tplc="94E244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B9E7B95"/>
    <w:multiLevelType w:val="hybridMultilevel"/>
    <w:tmpl w:val="CC72B74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EDA2401"/>
    <w:multiLevelType w:val="hybridMultilevel"/>
    <w:tmpl w:val="0A34CC4C"/>
    <w:lvl w:ilvl="0" w:tplc="427C03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FE651C0"/>
    <w:multiLevelType w:val="hybridMultilevel"/>
    <w:tmpl w:val="FE4E86F4"/>
    <w:lvl w:ilvl="0" w:tplc="94E244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2BB6982"/>
    <w:multiLevelType w:val="hybridMultilevel"/>
    <w:tmpl w:val="B622C8C4"/>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5AE1F43"/>
    <w:multiLevelType w:val="hybridMultilevel"/>
    <w:tmpl w:val="FE64FF06"/>
    <w:lvl w:ilvl="0" w:tplc="94E244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6867DC5"/>
    <w:multiLevelType w:val="hybridMultilevel"/>
    <w:tmpl w:val="D458ADD0"/>
    <w:lvl w:ilvl="0" w:tplc="98A45B9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6C7166A2"/>
    <w:multiLevelType w:val="hybridMultilevel"/>
    <w:tmpl w:val="5EBA6560"/>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712C001F"/>
    <w:multiLevelType w:val="hybridMultilevel"/>
    <w:tmpl w:val="93A6B76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8965F55"/>
    <w:multiLevelType w:val="hybridMultilevel"/>
    <w:tmpl w:val="19A05EB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7A625880"/>
    <w:multiLevelType w:val="hybridMultilevel"/>
    <w:tmpl w:val="C96CC50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B1C3D9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1"/>
  </w:num>
  <w:num w:numId="2">
    <w:abstractNumId w:val="14"/>
  </w:num>
  <w:num w:numId="3">
    <w:abstractNumId w:val="3"/>
  </w:num>
  <w:num w:numId="4">
    <w:abstractNumId w:val="26"/>
  </w:num>
  <w:num w:numId="5">
    <w:abstractNumId w:val="24"/>
  </w:num>
  <w:num w:numId="6">
    <w:abstractNumId w:val="9"/>
  </w:num>
  <w:num w:numId="7">
    <w:abstractNumId w:val="4"/>
  </w:num>
  <w:num w:numId="8">
    <w:abstractNumId w:val="28"/>
  </w:num>
  <w:num w:numId="9">
    <w:abstractNumId w:val="0"/>
  </w:num>
  <w:num w:numId="10">
    <w:abstractNumId w:val="30"/>
  </w:num>
  <w:num w:numId="11">
    <w:abstractNumId w:val="29"/>
  </w:num>
  <w:num w:numId="12">
    <w:abstractNumId w:val="2"/>
  </w:num>
  <w:num w:numId="13">
    <w:abstractNumId w:val="25"/>
  </w:num>
  <w:num w:numId="14">
    <w:abstractNumId w:val="8"/>
  </w:num>
  <w:num w:numId="15">
    <w:abstractNumId w:val="17"/>
  </w:num>
  <w:num w:numId="16">
    <w:abstractNumId w:val="5"/>
  </w:num>
  <w:num w:numId="17">
    <w:abstractNumId w:val="22"/>
  </w:num>
  <w:num w:numId="18">
    <w:abstractNumId w:val="19"/>
  </w:num>
  <w:num w:numId="19">
    <w:abstractNumId w:val="15"/>
  </w:num>
  <w:num w:numId="20">
    <w:abstractNumId w:val="6"/>
  </w:num>
  <w:num w:numId="21">
    <w:abstractNumId w:val="10"/>
  </w:num>
  <w:num w:numId="22">
    <w:abstractNumId w:val="12"/>
  </w:num>
  <w:num w:numId="23">
    <w:abstractNumId w:val="20"/>
  </w:num>
  <w:num w:numId="24">
    <w:abstractNumId w:val="31"/>
  </w:num>
  <w:num w:numId="25">
    <w:abstractNumId w:val="23"/>
  </w:num>
  <w:num w:numId="26">
    <w:abstractNumId w:val="7"/>
  </w:num>
  <w:num w:numId="27">
    <w:abstractNumId w:val="21"/>
  </w:num>
  <w:num w:numId="28">
    <w:abstractNumId w:val="32"/>
  </w:num>
  <w:num w:numId="29">
    <w:abstractNumId w:val="13"/>
  </w:num>
  <w:num w:numId="30">
    <w:abstractNumId w:val="16"/>
  </w:num>
  <w:num w:numId="31">
    <w:abstractNumId w:val="27"/>
  </w:num>
  <w:num w:numId="32">
    <w:abstractNumId w:val="33"/>
  </w:num>
  <w:num w:numId="33">
    <w:abstractNumId w:val="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6C1D"/>
    <w:rsid w:val="00003603"/>
    <w:rsid w:val="0000606D"/>
    <w:rsid w:val="000148EA"/>
    <w:rsid w:val="00020BC6"/>
    <w:rsid w:val="000231E4"/>
    <w:rsid w:val="00026FEA"/>
    <w:rsid w:val="00031F97"/>
    <w:rsid w:val="0003613B"/>
    <w:rsid w:val="000401DE"/>
    <w:rsid w:val="0004344C"/>
    <w:rsid w:val="0004402D"/>
    <w:rsid w:val="0004428E"/>
    <w:rsid w:val="00047FB1"/>
    <w:rsid w:val="000637E5"/>
    <w:rsid w:val="00070689"/>
    <w:rsid w:val="0007575E"/>
    <w:rsid w:val="00077328"/>
    <w:rsid w:val="00081F0F"/>
    <w:rsid w:val="00082FB3"/>
    <w:rsid w:val="00086657"/>
    <w:rsid w:val="000913C6"/>
    <w:rsid w:val="00093801"/>
    <w:rsid w:val="000950DA"/>
    <w:rsid w:val="00096E30"/>
    <w:rsid w:val="000A55C1"/>
    <w:rsid w:val="000B2422"/>
    <w:rsid w:val="000B2B6C"/>
    <w:rsid w:val="000D6215"/>
    <w:rsid w:val="000E2732"/>
    <w:rsid w:val="000E3C74"/>
    <w:rsid w:val="000E58E3"/>
    <w:rsid w:val="000F3772"/>
    <w:rsid w:val="00101DD2"/>
    <w:rsid w:val="0011538A"/>
    <w:rsid w:val="00116753"/>
    <w:rsid w:val="00120E72"/>
    <w:rsid w:val="00125381"/>
    <w:rsid w:val="00132718"/>
    <w:rsid w:val="00143144"/>
    <w:rsid w:val="0014639C"/>
    <w:rsid w:val="00160CD8"/>
    <w:rsid w:val="001667C7"/>
    <w:rsid w:val="00170500"/>
    <w:rsid w:val="00172010"/>
    <w:rsid w:val="0017508A"/>
    <w:rsid w:val="00182103"/>
    <w:rsid w:val="00182874"/>
    <w:rsid w:val="00185960"/>
    <w:rsid w:val="001872D8"/>
    <w:rsid w:val="00193F5B"/>
    <w:rsid w:val="001A4718"/>
    <w:rsid w:val="001A692F"/>
    <w:rsid w:val="001B3032"/>
    <w:rsid w:val="001B350E"/>
    <w:rsid w:val="001C1460"/>
    <w:rsid w:val="001D1238"/>
    <w:rsid w:val="001F2045"/>
    <w:rsid w:val="001F2A03"/>
    <w:rsid w:val="00203B6E"/>
    <w:rsid w:val="00212685"/>
    <w:rsid w:val="00214A90"/>
    <w:rsid w:val="00215064"/>
    <w:rsid w:val="002257F1"/>
    <w:rsid w:val="00236985"/>
    <w:rsid w:val="0023751E"/>
    <w:rsid w:val="00245CF4"/>
    <w:rsid w:val="002515A6"/>
    <w:rsid w:val="00254C2F"/>
    <w:rsid w:val="00260078"/>
    <w:rsid w:val="00260F40"/>
    <w:rsid w:val="00270B62"/>
    <w:rsid w:val="002727DB"/>
    <w:rsid w:val="00272F37"/>
    <w:rsid w:val="0027724D"/>
    <w:rsid w:val="00280570"/>
    <w:rsid w:val="002868CE"/>
    <w:rsid w:val="002A60B0"/>
    <w:rsid w:val="002C4935"/>
    <w:rsid w:val="002C75F3"/>
    <w:rsid w:val="002D07C8"/>
    <w:rsid w:val="002E1981"/>
    <w:rsid w:val="002E35FE"/>
    <w:rsid w:val="002E44FF"/>
    <w:rsid w:val="002F24D5"/>
    <w:rsid w:val="002F258F"/>
    <w:rsid w:val="002F4616"/>
    <w:rsid w:val="003001AC"/>
    <w:rsid w:val="00302686"/>
    <w:rsid w:val="003143FF"/>
    <w:rsid w:val="0033124C"/>
    <w:rsid w:val="003407A4"/>
    <w:rsid w:val="00344B38"/>
    <w:rsid w:val="0034569E"/>
    <w:rsid w:val="003522F6"/>
    <w:rsid w:val="00360EBD"/>
    <w:rsid w:val="003633F9"/>
    <w:rsid w:val="0037405E"/>
    <w:rsid w:val="0038674C"/>
    <w:rsid w:val="0038750A"/>
    <w:rsid w:val="00391CF8"/>
    <w:rsid w:val="00393C65"/>
    <w:rsid w:val="00393E12"/>
    <w:rsid w:val="00394899"/>
    <w:rsid w:val="003A17EF"/>
    <w:rsid w:val="003A545C"/>
    <w:rsid w:val="003B256E"/>
    <w:rsid w:val="003B47FC"/>
    <w:rsid w:val="003C3DDC"/>
    <w:rsid w:val="003D3AC3"/>
    <w:rsid w:val="003D7D30"/>
    <w:rsid w:val="003E57B7"/>
    <w:rsid w:val="003E6911"/>
    <w:rsid w:val="00402183"/>
    <w:rsid w:val="0040617B"/>
    <w:rsid w:val="004147B4"/>
    <w:rsid w:val="00435785"/>
    <w:rsid w:val="00436155"/>
    <w:rsid w:val="00436453"/>
    <w:rsid w:val="0045175D"/>
    <w:rsid w:val="004619F6"/>
    <w:rsid w:val="00462CD4"/>
    <w:rsid w:val="0047106B"/>
    <w:rsid w:val="0048237D"/>
    <w:rsid w:val="004823C3"/>
    <w:rsid w:val="00484313"/>
    <w:rsid w:val="0048564F"/>
    <w:rsid w:val="00487409"/>
    <w:rsid w:val="004A30B3"/>
    <w:rsid w:val="004A5DFF"/>
    <w:rsid w:val="004B7A4D"/>
    <w:rsid w:val="004C2E14"/>
    <w:rsid w:val="004C732B"/>
    <w:rsid w:val="004D7E26"/>
    <w:rsid w:val="004E0565"/>
    <w:rsid w:val="004F09C0"/>
    <w:rsid w:val="004F20D9"/>
    <w:rsid w:val="004F4810"/>
    <w:rsid w:val="00500E7E"/>
    <w:rsid w:val="00516B0E"/>
    <w:rsid w:val="0052463E"/>
    <w:rsid w:val="00532D8C"/>
    <w:rsid w:val="0053473C"/>
    <w:rsid w:val="00536563"/>
    <w:rsid w:val="00543E6B"/>
    <w:rsid w:val="00554CA1"/>
    <w:rsid w:val="005570B6"/>
    <w:rsid w:val="00564723"/>
    <w:rsid w:val="0058351A"/>
    <w:rsid w:val="00594866"/>
    <w:rsid w:val="00595A2E"/>
    <w:rsid w:val="005B3932"/>
    <w:rsid w:val="005B3FB8"/>
    <w:rsid w:val="005B4E06"/>
    <w:rsid w:val="005B7524"/>
    <w:rsid w:val="005C029E"/>
    <w:rsid w:val="005C2DD4"/>
    <w:rsid w:val="005C3815"/>
    <w:rsid w:val="005D062B"/>
    <w:rsid w:val="005D5809"/>
    <w:rsid w:val="005F6776"/>
    <w:rsid w:val="006016F2"/>
    <w:rsid w:val="006137F7"/>
    <w:rsid w:val="00613D01"/>
    <w:rsid w:val="00617108"/>
    <w:rsid w:val="00626082"/>
    <w:rsid w:val="006268AC"/>
    <w:rsid w:val="00630419"/>
    <w:rsid w:val="00637333"/>
    <w:rsid w:val="00645303"/>
    <w:rsid w:val="006535B2"/>
    <w:rsid w:val="0065774E"/>
    <w:rsid w:val="00657D8A"/>
    <w:rsid w:val="00674D0D"/>
    <w:rsid w:val="00677C86"/>
    <w:rsid w:val="00684946"/>
    <w:rsid w:val="00684EFB"/>
    <w:rsid w:val="00686716"/>
    <w:rsid w:val="00693ED8"/>
    <w:rsid w:val="006B5620"/>
    <w:rsid w:val="006B59D7"/>
    <w:rsid w:val="006C36E0"/>
    <w:rsid w:val="006C5E9C"/>
    <w:rsid w:val="006D20F9"/>
    <w:rsid w:val="006D7F3F"/>
    <w:rsid w:val="007025B9"/>
    <w:rsid w:val="00714C25"/>
    <w:rsid w:val="00715487"/>
    <w:rsid w:val="0071761C"/>
    <w:rsid w:val="00720BAE"/>
    <w:rsid w:val="00722AC0"/>
    <w:rsid w:val="00725A0C"/>
    <w:rsid w:val="00725B14"/>
    <w:rsid w:val="007260C0"/>
    <w:rsid w:val="007306EC"/>
    <w:rsid w:val="00732266"/>
    <w:rsid w:val="00750BB0"/>
    <w:rsid w:val="00751660"/>
    <w:rsid w:val="0075178B"/>
    <w:rsid w:val="00755630"/>
    <w:rsid w:val="007571ED"/>
    <w:rsid w:val="007644C9"/>
    <w:rsid w:val="00772BF7"/>
    <w:rsid w:val="007826D2"/>
    <w:rsid w:val="00784128"/>
    <w:rsid w:val="007868F4"/>
    <w:rsid w:val="00787ECE"/>
    <w:rsid w:val="00796723"/>
    <w:rsid w:val="007A0DEA"/>
    <w:rsid w:val="007A5B12"/>
    <w:rsid w:val="007A5D6D"/>
    <w:rsid w:val="007A758D"/>
    <w:rsid w:val="007B00A6"/>
    <w:rsid w:val="007B3FE9"/>
    <w:rsid w:val="007C098B"/>
    <w:rsid w:val="007C5C80"/>
    <w:rsid w:val="007C7271"/>
    <w:rsid w:val="007D1E94"/>
    <w:rsid w:val="007D3290"/>
    <w:rsid w:val="007D5830"/>
    <w:rsid w:val="007D7C58"/>
    <w:rsid w:val="007E531F"/>
    <w:rsid w:val="007E5727"/>
    <w:rsid w:val="0081315D"/>
    <w:rsid w:val="0081766F"/>
    <w:rsid w:val="00823180"/>
    <w:rsid w:val="00827B40"/>
    <w:rsid w:val="008344DB"/>
    <w:rsid w:val="00834BA6"/>
    <w:rsid w:val="00834D30"/>
    <w:rsid w:val="00837CE0"/>
    <w:rsid w:val="008404C7"/>
    <w:rsid w:val="00840CB8"/>
    <w:rsid w:val="008425A5"/>
    <w:rsid w:val="00844E42"/>
    <w:rsid w:val="008504F8"/>
    <w:rsid w:val="00865346"/>
    <w:rsid w:val="00870A8E"/>
    <w:rsid w:val="008734A8"/>
    <w:rsid w:val="00876B2A"/>
    <w:rsid w:val="00885EC5"/>
    <w:rsid w:val="0089415E"/>
    <w:rsid w:val="008960D1"/>
    <w:rsid w:val="008C687B"/>
    <w:rsid w:val="008D1FEE"/>
    <w:rsid w:val="008D7DAC"/>
    <w:rsid w:val="008E1E82"/>
    <w:rsid w:val="008E3D34"/>
    <w:rsid w:val="008F494E"/>
    <w:rsid w:val="008F6A3E"/>
    <w:rsid w:val="009028E1"/>
    <w:rsid w:val="00904254"/>
    <w:rsid w:val="009049D4"/>
    <w:rsid w:val="00911D73"/>
    <w:rsid w:val="00912B00"/>
    <w:rsid w:val="00922AC0"/>
    <w:rsid w:val="00930A38"/>
    <w:rsid w:val="00932756"/>
    <w:rsid w:val="00932FC7"/>
    <w:rsid w:val="00935DF8"/>
    <w:rsid w:val="009369FB"/>
    <w:rsid w:val="00937AA7"/>
    <w:rsid w:val="009402F3"/>
    <w:rsid w:val="009415DE"/>
    <w:rsid w:val="009424A4"/>
    <w:rsid w:val="009616B0"/>
    <w:rsid w:val="00961EC1"/>
    <w:rsid w:val="009655EE"/>
    <w:rsid w:val="00966A06"/>
    <w:rsid w:val="009751A4"/>
    <w:rsid w:val="009755DC"/>
    <w:rsid w:val="00980C0A"/>
    <w:rsid w:val="009836E8"/>
    <w:rsid w:val="00986CD3"/>
    <w:rsid w:val="00994FC0"/>
    <w:rsid w:val="009B055F"/>
    <w:rsid w:val="009B2545"/>
    <w:rsid w:val="009B3B73"/>
    <w:rsid w:val="009B4663"/>
    <w:rsid w:val="009B7525"/>
    <w:rsid w:val="009D3602"/>
    <w:rsid w:val="009D3F33"/>
    <w:rsid w:val="009D45D0"/>
    <w:rsid w:val="009D6E82"/>
    <w:rsid w:val="009F2A6F"/>
    <w:rsid w:val="009F30E4"/>
    <w:rsid w:val="00A032BC"/>
    <w:rsid w:val="00A06EF1"/>
    <w:rsid w:val="00A139D1"/>
    <w:rsid w:val="00A15AE6"/>
    <w:rsid w:val="00A174A7"/>
    <w:rsid w:val="00A23753"/>
    <w:rsid w:val="00A31187"/>
    <w:rsid w:val="00A4218C"/>
    <w:rsid w:val="00A43D74"/>
    <w:rsid w:val="00A6781E"/>
    <w:rsid w:val="00A728BB"/>
    <w:rsid w:val="00A76E08"/>
    <w:rsid w:val="00A76EBB"/>
    <w:rsid w:val="00A773B1"/>
    <w:rsid w:val="00A82CEF"/>
    <w:rsid w:val="00A82E32"/>
    <w:rsid w:val="00A831F1"/>
    <w:rsid w:val="00A90A00"/>
    <w:rsid w:val="00A96156"/>
    <w:rsid w:val="00AA298E"/>
    <w:rsid w:val="00AA7751"/>
    <w:rsid w:val="00AB26C1"/>
    <w:rsid w:val="00AB4A97"/>
    <w:rsid w:val="00AB6737"/>
    <w:rsid w:val="00AC2A53"/>
    <w:rsid w:val="00AC44F0"/>
    <w:rsid w:val="00AD2751"/>
    <w:rsid w:val="00AD65DE"/>
    <w:rsid w:val="00AE4BBD"/>
    <w:rsid w:val="00AF3FDA"/>
    <w:rsid w:val="00AF477C"/>
    <w:rsid w:val="00B10478"/>
    <w:rsid w:val="00B132C8"/>
    <w:rsid w:val="00B2288B"/>
    <w:rsid w:val="00B22BFC"/>
    <w:rsid w:val="00B2398C"/>
    <w:rsid w:val="00B31ABE"/>
    <w:rsid w:val="00B41DC2"/>
    <w:rsid w:val="00B5539C"/>
    <w:rsid w:val="00B62976"/>
    <w:rsid w:val="00B72A02"/>
    <w:rsid w:val="00B733AE"/>
    <w:rsid w:val="00B73AB4"/>
    <w:rsid w:val="00B74CB1"/>
    <w:rsid w:val="00B77E6C"/>
    <w:rsid w:val="00B97465"/>
    <w:rsid w:val="00BA3456"/>
    <w:rsid w:val="00BA5D46"/>
    <w:rsid w:val="00BA7449"/>
    <w:rsid w:val="00BB4DD1"/>
    <w:rsid w:val="00BC7C53"/>
    <w:rsid w:val="00BC7FFE"/>
    <w:rsid w:val="00BE0D18"/>
    <w:rsid w:val="00BE1857"/>
    <w:rsid w:val="00BE5BF9"/>
    <w:rsid w:val="00BF0F90"/>
    <w:rsid w:val="00BF313C"/>
    <w:rsid w:val="00C14F0C"/>
    <w:rsid w:val="00C23481"/>
    <w:rsid w:val="00C24A95"/>
    <w:rsid w:val="00C27B48"/>
    <w:rsid w:val="00C3025A"/>
    <w:rsid w:val="00C318BC"/>
    <w:rsid w:val="00C32D69"/>
    <w:rsid w:val="00C51F84"/>
    <w:rsid w:val="00C70352"/>
    <w:rsid w:val="00C72D28"/>
    <w:rsid w:val="00C74DC7"/>
    <w:rsid w:val="00C757E4"/>
    <w:rsid w:val="00C82935"/>
    <w:rsid w:val="00C92DA2"/>
    <w:rsid w:val="00C9460D"/>
    <w:rsid w:val="00C96912"/>
    <w:rsid w:val="00CA5D22"/>
    <w:rsid w:val="00CB15FE"/>
    <w:rsid w:val="00CB25A4"/>
    <w:rsid w:val="00CB3658"/>
    <w:rsid w:val="00CB7F06"/>
    <w:rsid w:val="00CC27F5"/>
    <w:rsid w:val="00CC6AC4"/>
    <w:rsid w:val="00CD0ADA"/>
    <w:rsid w:val="00CD1AA8"/>
    <w:rsid w:val="00CD1FFE"/>
    <w:rsid w:val="00CD369D"/>
    <w:rsid w:val="00CE3EFF"/>
    <w:rsid w:val="00CE7404"/>
    <w:rsid w:val="00D0481F"/>
    <w:rsid w:val="00D13D3C"/>
    <w:rsid w:val="00D202E5"/>
    <w:rsid w:val="00D22252"/>
    <w:rsid w:val="00D23912"/>
    <w:rsid w:val="00D25907"/>
    <w:rsid w:val="00D27F08"/>
    <w:rsid w:val="00D32083"/>
    <w:rsid w:val="00D345EF"/>
    <w:rsid w:val="00D35BD3"/>
    <w:rsid w:val="00D43CDC"/>
    <w:rsid w:val="00D54B1C"/>
    <w:rsid w:val="00D55572"/>
    <w:rsid w:val="00D56B91"/>
    <w:rsid w:val="00D656AA"/>
    <w:rsid w:val="00D65DD3"/>
    <w:rsid w:val="00D85D90"/>
    <w:rsid w:val="00DA308A"/>
    <w:rsid w:val="00DA6C1D"/>
    <w:rsid w:val="00DB34AB"/>
    <w:rsid w:val="00DB4632"/>
    <w:rsid w:val="00DB6D32"/>
    <w:rsid w:val="00DD4481"/>
    <w:rsid w:val="00DE129A"/>
    <w:rsid w:val="00DE4C46"/>
    <w:rsid w:val="00E0022A"/>
    <w:rsid w:val="00E07266"/>
    <w:rsid w:val="00E13BAC"/>
    <w:rsid w:val="00E204D7"/>
    <w:rsid w:val="00E234AB"/>
    <w:rsid w:val="00E254E1"/>
    <w:rsid w:val="00E277B6"/>
    <w:rsid w:val="00E453EE"/>
    <w:rsid w:val="00E4707F"/>
    <w:rsid w:val="00E51EB7"/>
    <w:rsid w:val="00E6268A"/>
    <w:rsid w:val="00E8020D"/>
    <w:rsid w:val="00E8559A"/>
    <w:rsid w:val="00EA40BC"/>
    <w:rsid w:val="00EA4389"/>
    <w:rsid w:val="00EA71C2"/>
    <w:rsid w:val="00EB7348"/>
    <w:rsid w:val="00EC7787"/>
    <w:rsid w:val="00ED0498"/>
    <w:rsid w:val="00ED2C78"/>
    <w:rsid w:val="00EE154F"/>
    <w:rsid w:val="00EE1BD5"/>
    <w:rsid w:val="00EE55DE"/>
    <w:rsid w:val="00F01E8C"/>
    <w:rsid w:val="00F04AD3"/>
    <w:rsid w:val="00F0594A"/>
    <w:rsid w:val="00F074F7"/>
    <w:rsid w:val="00F1310A"/>
    <w:rsid w:val="00F418D3"/>
    <w:rsid w:val="00F44BDE"/>
    <w:rsid w:val="00F47751"/>
    <w:rsid w:val="00F53636"/>
    <w:rsid w:val="00F53B2E"/>
    <w:rsid w:val="00F70830"/>
    <w:rsid w:val="00F77DDA"/>
    <w:rsid w:val="00F862D3"/>
    <w:rsid w:val="00FA3900"/>
    <w:rsid w:val="00FA756C"/>
    <w:rsid w:val="00FB17D8"/>
    <w:rsid w:val="00FC0FEC"/>
    <w:rsid w:val="00FD3B1A"/>
    <w:rsid w:val="00FD7C5E"/>
    <w:rsid w:val="00FF0951"/>
    <w:rsid w:val="00FF0B30"/>
    <w:rsid w:val="00FF1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EDD659C0-234B-40FC-A409-4E365962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Tabletext">
    <w:name w:val="Tabletext"/>
    <w:basedOn w:val="a"/>
    <w:pPr>
      <w:keepLines/>
      <w:widowControl w:val="0"/>
      <w:spacing w:after="120" w:line="240" w:lineRule="atLeast"/>
    </w:pPr>
    <w:rPr>
      <w:sz w:val="20"/>
      <w:szCs w:val="20"/>
      <w:lang w:eastAsia="en-US"/>
    </w:rPr>
  </w:style>
  <w:style w:type="character" w:customStyle="1" w:styleId="SoDAField">
    <w:name w:val="SoDA Field"/>
    <w:rPr>
      <w:color w:val="0000FF"/>
      <w:sz w:val="20"/>
    </w:rPr>
  </w:style>
  <w:style w:type="character" w:styleId="a3">
    <w:name w:val="Emphasis"/>
    <w:qFormat/>
    <w:rPr>
      <w:i/>
      <w:iCs/>
    </w:rPr>
  </w:style>
  <w:style w:type="paragraph" w:styleId="Web">
    <w:name w:val="Normal (Web)"/>
    <w:basedOn w:val="a"/>
    <w:pPr>
      <w:spacing w:before="100" w:beforeAutospacing="1" w:after="100" w:afterAutospacing="1"/>
    </w:pPr>
    <w:rPr>
      <w:rFonts w:ascii="新細明體" w:hAnsi="新細明體"/>
    </w:rPr>
  </w:style>
  <w:style w:type="character" w:customStyle="1" w:styleId="HighlightedVariable">
    <w:name w:val="Highlighted Variable"/>
    <w:rPr>
      <w:color w:val="0000FF"/>
    </w:rPr>
  </w:style>
  <w:style w:type="character" w:styleId="a4">
    <w:name w:val="page number"/>
    <w:basedOn w:val="a0"/>
  </w:style>
  <w:style w:type="character" w:styleId="a5">
    <w:name w:val="annotation reference"/>
    <w:semiHidden/>
    <w:rsid w:val="00870A8E"/>
    <w:rPr>
      <w:sz w:val="18"/>
      <w:szCs w:val="18"/>
    </w:rPr>
  </w:style>
  <w:style w:type="character" w:styleId="a6">
    <w:name w:val="Strong"/>
    <w:qFormat/>
    <w:rPr>
      <w:b/>
      <w:bCs/>
    </w:rPr>
  </w:style>
  <w:style w:type="paragraph" w:styleId="a7">
    <w:name w:val="annotation text"/>
    <w:basedOn w:val="a"/>
    <w:semiHidden/>
    <w:rsid w:val="00870A8E"/>
  </w:style>
  <w:style w:type="paragraph" w:styleId="a8">
    <w:name w:val="annotation subject"/>
    <w:basedOn w:val="a7"/>
    <w:next w:val="a7"/>
    <w:semiHidden/>
    <w:rsid w:val="00870A8E"/>
    <w:rPr>
      <w:b/>
      <w:bCs/>
    </w:rPr>
  </w:style>
  <w:style w:type="paragraph" w:styleId="a9">
    <w:name w:val="Balloon Text"/>
    <w:basedOn w:val="a"/>
    <w:semiHidden/>
    <w:rsid w:val="00870A8E"/>
    <w:rPr>
      <w:rFonts w:ascii="Arial" w:hAnsi="Arial"/>
      <w:sz w:val="18"/>
      <w:szCs w:val="18"/>
    </w:rPr>
  </w:style>
  <w:style w:type="character" w:styleId="HTML">
    <w:name w:val="HTML Code"/>
    <w:rsid w:val="004C732B"/>
    <w:rPr>
      <w:rFonts w:ascii="細明體" w:eastAsia="細明體" w:hAnsi="細明體" w:cs="細明體"/>
      <w:sz w:val="24"/>
      <w:szCs w:val="24"/>
    </w:rPr>
  </w:style>
  <w:style w:type="character" w:styleId="aa">
    <w:name w:val="Hyperlink"/>
    <w:uiPriority w:val="99"/>
    <w:rsid w:val="004C732B"/>
    <w:rPr>
      <w:color w:val="0000FF"/>
      <w:u w:val="single"/>
    </w:rPr>
  </w:style>
  <w:style w:type="character" w:styleId="ab">
    <w:name w:val="FollowedHyperlink"/>
    <w:rsid w:val="00C318BC"/>
    <w:rPr>
      <w:color w:val="800080"/>
      <w:u w:val="single"/>
    </w:rPr>
  </w:style>
  <w:style w:type="paragraph" w:styleId="ac">
    <w:name w:val="Normal Indent"/>
    <w:aliases w:val="表正文,正文非缩进"/>
    <w:basedOn w:val="a"/>
    <w:rsid w:val="00CD1FFE"/>
    <w:pPr>
      <w:widowControl w:val="0"/>
      <w:ind w:left="425"/>
      <w:jc w:val="both"/>
    </w:pPr>
    <w:rPr>
      <w:kern w:val="2"/>
      <w:sz w:val="21"/>
      <w:szCs w:val="20"/>
    </w:rPr>
  </w:style>
  <w:style w:type="paragraph" w:styleId="ad">
    <w:name w:val="header"/>
    <w:basedOn w:val="a"/>
    <w:link w:val="ae"/>
    <w:rsid w:val="009F30E4"/>
    <w:pPr>
      <w:tabs>
        <w:tab w:val="center" w:pos="4153"/>
        <w:tab w:val="right" w:pos="8306"/>
      </w:tabs>
      <w:snapToGrid w:val="0"/>
    </w:pPr>
    <w:rPr>
      <w:sz w:val="20"/>
      <w:szCs w:val="20"/>
    </w:rPr>
  </w:style>
  <w:style w:type="character" w:customStyle="1" w:styleId="ae">
    <w:name w:val="頁首 字元"/>
    <w:basedOn w:val="a0"/>
    <w:link w:val="ad"/>
    <w:rsid w:val="009F30E4"/>
  </w:style>
  <w:style w:type="paragraph" w:styleId="af">
    <w:name w:val="footer"/>
    <w:basedOn w:val="a"/>
    <w:link w:val="af0"/>
    <w:rsid w:val="009F30E4"/>
    <w:pPr>
      <w:tabs>
        <w:tab w:val="center" w:pos="4153"/>
        <w:tab w:val="right" w:pos="8306"/>
      </w:tabs>
      <w:snapToGrid w:val="0"/>
    </w:pPr>
    <w:rPr>
      <w:sz w:val="20"/>
      <w:szCs w:val="20"/>
    </w:rPr>
  </w:style>
  <w:style w:type="character" w:customStyle="1" w:styleId="af0">
    <w:name w:val="頁尾 字元"/>
    <w:basedOn w:val="a0"/>
    <w:link w:val="af"/>
    <w:rsid w:val="009F30E4"/>
  </w:style>
  <w:style w:type="character" w:customStyle="1" w:styleId="style131">
    <w:name w:val="style131"/>
    <w:rsid w:val="002C75F3"/>
    <w:rPr>
      <w:rFonts w:ascii="Arial" w:hAnsi="Arial" w:cs="Arial" w:hint="default"/>
      <w:color w:val="000099"/>
    </w:rPr>
  </w:style>
  <w:style w:type="character" w:customStyle="1" w:styleId="style31">
    <w:name w:val="style31"/>
    <w:rsid w:val="0017508A"/>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5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s90041at:8080/docs/CommonHR/com/cathay/common/hr/EmployeeDetail.html" TargetMode="External"/><Relationship Id="rId4" Type="http://schemas.openxmlformats.org/officeDocument/2006/relationships/settings" Target="settings.xml"/><Relationship Id="rId9" Type="http://schemas.openxmlformats.org/officeDocument/2006/relationships/hyperlink" Target="http://ws90041at:8080/docs/CommonHR/com/cathay/common/hr/EmployeeDetai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464E9-D4D7-47E5-A1E2-8C30DBA8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Links>
    <vt:vector size="12" baseType="variant">
      <vt:variant>
        <vt:i4>1507336</vt:i4>
      </vt:variant>
      <vt:variant>
        <vt:i4>3</vt:i4>
      </vt:variant>
      <vt:variant>
        <vt:i4>0</vt:i4>
      </vt:variant>
      <vt:variant>
        <vt:i4>5</vt:i4>
      </vt:variant>
      <vt:variant>
        <vt:lpwstr>http://ws90041at:8080/docs/CommonHR/com/cathay/common/hr/EmployeeDetail.html</vt:lpwstr>
      </vt:variant>
      <vt:variant>
        <vt:lpwstr>getName()</vt:lpwstr>
      </vt:variant>
      <vt:variant>
        <vt:i4>5832735</vt:i4>
      </vt:variant>
      <vt:variant>
        <vt:i4>0</vt:i4>
      </vt:variant>
      <vt:variant>
        <vt:i4>0</vt:i4>
      </vt:variant>
      <vt:variant>
        <vt:i4>5</vt:i4>
      </vt:variant>
      <vt:variant>
        <vt:lpwstr>http://ws90041at:8080/docs/CommonHR/com/cathay/common/hr/EmployeeDetail.html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國泰人壽</dc:creator>
  <cp:keywords/>
  <dc:description/>
  <cp:lastModifiedBy>戴余修</cp:lastModifiedBy>
  <cp:revision>2</cp:revision>
  <dcterms:created xsi:type="dcterms:W3CDTF">2020-07-27T00:55:00Z</dcterms:created>
  <dcterms:modified xsi:type="dcterms:W3CDTF">2020-07-27T00:55:00Z</dcterms:modified>
</cp:coreProperties>
</file>