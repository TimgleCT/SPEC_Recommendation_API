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402E33" w:rsidRPr="00071E4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071E4F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 w:rsidRPr="00071E4F"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071E4F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r w:rsidRPr="00071E4F"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071E4F" w:rsidRDefault="00402E33">
            <w:pPr>
              <w:pStyle w:val="Tabletext"/>
              <w:jc w:val="center"/>
              <w:rPr>
                <w:rFonts w:eastAsia="標楷體"/>
                <w:b/>
              </w:rPr>
            </w:pPr>
            <w:r w:rsidRPr="00071E4F"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071E4F" w:rsidRDefault="00402E33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071E4F"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402E33" w:rsidRPr="00071E4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071E4F" w:rsidRDefault="00233878" w:rsidP="00B0278D">
            <w:pPr>
              <w:pStyle w:val="Tabletext"/>
              <w:rPr>
                <w:rFonts w:eastAsia="標楷體"/>
                <w:lang w:eastAsia="zh-TW"/>
              </w:rPr>
            </w:pPr>
            <w:r w:rsidRPr="00071E4F">
              <w:rPr>
                <w:rFonts w:eastAsia="標楷體"/>
                <w:lang w:eastAsia="zh-TW"/>
              </w:rPr>
              <w:t>2011</w:t>
            </w:r>
            <w:r w:rsidR="00B0278D" w:rsidRPr="00071E4F">
              <w:rPr>
                <w:rFonts w:eastAsia="標楷體" w:hint="eastAsia"/>
                <w:lang w:eastAsia="zh-TW"/>
              </w:rPr>
              <w:t>/11/30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071E4F" w:rsidRDefault="00402E33">
            <w:pPr>
              <w:pStyle w:val="Tabletext"/>
              <w:rPr>
                <w:rFonts w:eastAsia="標楷體"/>
                <w:lang w:eastAsia="zh-TW"/>
              </w:rPr>
            </w:pPr>
            <w:r w:rsidRPr="00071E4F"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071E4F" w:rsidRDefault="00402E33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071E4F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2E33" w:rsidRPr="00071E4F" w:rsidRDefault="00F726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071E4F">
              <w:rPr>
                <w:rFonts w:ascii="細明體" w:eastAsia="細明體" w:hAnsi="細明體" w:hint="eastAsia"/>
                <w:lang w:eastAsia="zh-TW"/>
              </w:rPr>
              <w:t>侑文</w:t>
            </w:r>
          </w:p>
        </w:tc>
      </w:tr>
      <w:tr w:rsidR="00DB2FBD" w:rsidRPr="00071E4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FBD" w:rsidRPr="00071E4F" w:rsidRDefault="00DB2FBD" w:rsidP="00B0278D">
            <w:pPr>
              <w:pStyle w:val="Tabletext"/>
              <w:rPr>
                <w:rFonts w:eastAsia="標楷體"/>
                <w:lang w:eastAsia="zh-TW"/>
              </w:rPr>
            </w:pPr>
            <w:r w:rsidRPr="00071E4F">
              <w:rPr>
                <w:rFonts w:eastAsia="標楷體" w:hint="eastAsia"/>
                <w:lang w:eastAsia="zh-TW"/>
              </w:rPr>
              <w:t>2012/03/02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FBD" w:rsidRPr="00071E4F" w:rsidRDefault="00DB2FBD">
            <w:pPr>
              <w:pStyle w:val="Tabletext"/>
              <w:rPr>
                <w:rFonts w:eastAsia="標楷體"/>
                <w:lang w:eastAsia="zh-TW"/>
              </w:rPr>
            </w:pPr>
            <w:r w:rsidRPr="00071E4F"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FBD" w:rsidRPr="00071E4F" w:rsidRDefault="00DB2FBD">
            <w:pPr>
              <w:pStyle w:val="Tabletext"/>
              <w:rPr>
                <w:rFonts w:ascii="細明體" w:eastAsia="細明體" w:hAnsi="細明體"/>
                <w:lang w:eastAsia="zh-TW"/>
                <w:rPrChange w:id="1" w:author="陳鐵元" w:date="2016-08-24T08:54:00Z">
                  <w:rPr>
                    <w:rFonts w:ascii="細明體" w:eastAsia="細明體" w:hAnsi="細明體"/>
                    <w:lang w:eastAsia="zh-TW"/>
                  </w:rPr>
                </w:rPrChange>
              </w:rPr>
            </w:pPr>
            <w:r w:rsidRPr="00071E4F">
              <w:rPr>
                <w:rFonts w:ascii="sөũ" w:hAnsi="sөũ" w:hint="eastAsia"/>
                <w:lang w:eastAsia="zh-TW"/>
              </w:rPr>
              <w:t>修改</w:t>
            </w:r>
            <w:r w:rsidRPr="00071E4F">
              <w:rPr>
                <w:rFonts w:ascii="sөũ" w:hAnsi="sөũ"/>
                <w:lang w:eastAsia="zh-TW"/>
              </w:rPr>
              <w:t>保障</w:t>
            </w:r>
            <w:r w:rsidRPr="00071E4F">
              <w:rPr>
                <w:kern w:val="2"/>
                <w:szCs w:val="24"/>
                <w:lang w:eastAsia="zh-TW"/>
                <w:rPrChange w:id="2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內容</w:t>
            </w:r>
            <w:r w:rsidRPr="00071E4F">
              <w:rPr>
                <w:rFonts w:ascii="sөũ" w:hAnsi="sөũ"/>
                <w:lang w:eastAsia="zh-TW"/>
                <w:rPrChange w:id="3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查詢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2FBD" w:rsidRPr="00071E4F" w:rsidRDefault="00DB2FBD">
            <w:pPr>
              <w:pStyle w:val="Tabletext"/>
              <w:rPr>
                <w:rFonts w:ascii="細明體" w:eastAsia="細明體" w:hAnsi="細明體" w:hint="eastAsia"/>
                <w:lang w:eastAsia="zh-TW"/>
                <w:rPrChange w:id="4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5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金生</w:t>
            </w:r>
          </w:p>
        </w:tc>
      </w:tr>
      <w:tr w:rsidR="005F77AF" w:rsidRPr="00071E4F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7AF" w:rsidRPr="00071E4F" w:rsidRDefault="005F77AF" w:rsidP="00B0278D">
            <w:pPr>
              <w:pStyle w:val="Tabletext"/>
              <w:rPr>
                <w:rFonts w:eastAsia="標楷體" w:hint="eastAsia"/>
                <w:lang w:eastAsia="zh-TW"/>
                <w:rPrChange w:id="6" w:author="陳鐵元" w:date="2016-08-24T08:54:00Z">
                  <w:rPr>
                    <w:rFonts w:eastAsia="標楷體" w:hint="eastAsia"/>
                    <w:lang w:eastAsia="zh-TW"/>
                  </w:rPr>
                </w:rPrChange>
              </w:rPr>
            </w:pPr>
            <w:r w:rsidRPr="00071E4F">
              <w:rPr>
                <w:rFonts w:eastAsia="標楷體"/>
                <w:lang w:eastAsia="zh-TW"/>
                <w:rPrChange w:id="7" w:author="陳鐵元" w:date="2016-08-24T08:54:00Z">
                  <w:rPr>
                    <w:rFonts w:eastAsia="標楷體"/>
                    <w:lang w:eastAsia="zh-TW"/>
                  </w:rPr>
                </w:rPrChange>
              </w:rPr>
              <w:t>2012/10/23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7AF" w:rsidRPr="00071E4F" w:rsidRDefault="005F77AF">
            <w:pPr>
              <w:pStyle w:val="Tabletext"/>
              <w:rPr>
                <w:rFonts w:eastAsia="標楷體" w:hint="eastAsia"/>
                <w:lang w:eastAsia="zh-TW"/>
                <w:rPrChange w:id="8" w:author="陳鐵元" w:date="2016-08-24T08:54:00Z">
                  <w:rPr>
                    <w:rFonts w:eastAsia="標楷體" w:hint="eastAsia"/>
                    <w:lang w:eastAsia="zh-TW"/>
                  </w:rPr>
                </w:rPrChange>
              </w:rPr>
            </w:pPr>
            <w:r w:rsidRPr="00071E4F">
              <w:rPr>
                <w:rFonts w:eastAsia="標楷體" w:hint="eastAsia"/>
                <w:lang w:eastAsia="zh-TW"/>
                <w:rPrChange w:id="9" w:author="陳鐵元" w:date="2016-08-24T08:54:00Z">
                  <w:rPr>
                    <w:rFonts w:eastAsia="標楷體" w:hint="eastAsia"/>
                    <w:lang w:eastAsia="zh-TW"/>
                  </w:rPr>
                </w:rPrChange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7AF" w:rsidRPr="00071E4F" w:rsidRDefault="005F77AF">
            <w:pPr>
              <w:pStyle w:val="Tabletext"/>
              <w:rPr>
                <w:rFonts w:ascii="sөũ" w:hAnsi="sөũ" w:hint="eastAsia"/>
                <w:lang w:eastAsia="zh-TW"/>
                <w:rPrChange w:id="10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 w:hint="eastAsia"/>
                <w:lang w:eastAsia="zh-TW"/>
                <w:rPrChange w:id="11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導入養老險查詢內容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77AF" w:rsidRPr="00071E4F" w:rsidRDefault="005F77AF">
            <w:pPr>
              <w:pStyle w:val="Tabletext"/>
              <w:rPr>
                <w:rFonts w:ascii="細明體" w:eastAsia="細明體" w:hAnsi="細明體" w:hint="eastAsia"/>
                <w:lang w:eastAsia="zh-TW"/>
                <w:rPrChange w:id="12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13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侑文</w:t>
            </w:r>
          </w:p>
        </w:tc>
      </w:tr>
    </w:tbl>
    <w:p w:rsidR="005C04B9" w:rsidRPr="00071E4F" w:rsidRDefault="005C04B9" w:rsidP="005C04B9">
      <w:pPr>
        <w:pStyle w:val="Tabletext"/>
        <w:keepLines w:val="0"/>
        <w:spacing w:after="0" w:line="240" w:lineRule="auto"/>
        <w:rPr>
          <w:ins w:id="14" w:author="FIS" w:date="2013-08-06T18:33:00Z"/>
          <w:rFonts w:ascii="細明體" w:eastAsia="細明體" w:hAnsi="細明體" w:hint="eastAsia"/>
          <w:kern w:val="2"/>
          <w:szCs w:val="24"/>
          <w:lang w:eastAsia="zh-TW"/>
          <w:rPrChange w:id="15" w:author="陳鐵元" w:date="2016-08-24T08:54:00Z">
            <w:rPr>
              <w:ins w:id="16" w:author="FIS" w:date="2013-08-06T18:33:00Z"/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96"/>
        <w:gridCol w:w="4491"/>
        <w:gridCol w:w="1417"/>
        <w:gridCol w:w="1843"/>
      </w:tblGrid>
      <w:tr w:rsidR="00500B85" w:rsidRPr="00071E4F" w:rsidTr="00B45B79">
        <w:trPr>
          <w:ins w:id="17" w:author="FIS" w:date="2013-08-06T18:33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500B85" w:rsidP="00B45B79">
            <w:pPr>
              <w:spacing w:line="240" w:lineRule="atLeast"/>
              <w:jc w:val="center"/>
              <w:rPr>
                <w:ins w:id="18" w:author="FIS" w:date="2013-08-06T18:33:00Z"/>
                <w:rFonts w:ascii="細明體" w:eastAsia="細明體" w:hAnsi="細明體" w:cs="Courier New" w:hint="eastAsia"/>
                <w:sz w:val="20"/>
                <w:szCs w:val="20"/>
                <w:rPrChange w:id="19" w:author="陳鐵元" w:date="2016-08-24T08:54:00Z">
                  <w:rPr>
                    <w:ins w:id="20" w:author="FIS" w:date="2013-08-06T18:3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1" w:author="FIS" w:date="2013-08-06T18:33:00Z">
              <w:r w:rsidRPr="00071E4F">
                <w:rPr>
                  <w:rFonts w:ascii="細明體" w:eastAsia="細明體" w:hAnsi="細明體" w:cs="Courier New" w:hint="eastAsia"/>
                  <w:sz w:val="20"/>
                  <w:szCs w:val="20"/>
                  <w:rPrChange w:id="22" w:author="陳鐵元" w:date="2016-08-24T08:54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修改日期</w:t>
              </w:r>
            </w:ins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500B85" w:rsidP="00B45B79">
            <w:pPr>
              <w:spacing w:line="240" w:lineRule="atLeast"/>
              <w:jc w:val="center"/>
              <w:rPr>
                <w:ins w:id="23" w:author="FIS" w:date="2013-08-06T18:33:00Z"/>
                <w:rFonts w:ascii="細明體" w:eastAsia="細明體" w:hAnsi="細明體" w:cs="Courier New" w:hint="eastAsia"/>
                <w:sz w:val="20"/>
                <w:szCs w:val="20"/>
                <w:rPrChange w:id="24" w:author="陳鐵元" w:date="2016-08-24T08:54:00Z">
                  <w:rPr>
                    <w:ins w:id="25" w:author="FIS" w:date="2013-08-06T18:3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26" w:author="FIS" w:date="2013-08-06T18:33:00Z">
              <w:r w:rsidRPr="00071E4F">
                <w:rPr>
                  <w:rFonts w:ascii="細明體" w:eastAsia="細明體" w:hAnsi="細明體" w:cs="Courier New" w:hint="eastAsia"/>
                  <w:sz w:val="20"/>
                  <w:szCs w:val="20"/>
                  <w:rPrChange w:id="27" w:author="陳鐵元" w:date="2016-08-24T08:54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版本</w:t>
              </w:r>
            </w:ins>
          </w:p>
        </w:tc>
        <w:tc>
          <w:tcPr>
            <w:tcW w:w="4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500B85" w:rsidP="00B45B79">
            <w:pPr>
              <w:spacing w:line="240" w:lineRule="atLeast"/>
              <w:jc w:val="center"/>
              <w:rPr>
                <w:ins w:id="28" w:author="FIS" w:date="2013-08-06T18:33:00Z"/>
                <w:rFonts w:ascii="細明體" w:eastAsia="細明體" w:hAnsi="細明體" w:cs="Courier New" w:hint="eastAsia"/>
                <w:sz w:val="20"/>
                <w:szCs w:val="20"/>
                <w:rPrChange w:id="29" w:author="陳鐵元" w:date="2016-08-24T08:54:00Z">
                  <w:rPr>
                    <w:ins w:id="30" w:author="FIS" w:date="2013-08-06T18:3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1" w:author="FIS" w:date="2013-08-06T18:33:00Z">
              <w:r w:rsidRPr="00071E4F">
                <w:rPr>
                  <w:rFonts w:ascii="細明體" w:eastAsia="細明體" w:hAnsi="細明體" w:cs="Courier New" w:hint="eastAsia"/>
                  <w:sz w:val="20"/>
                  <w:szCs w:val="20"/>
                  <w:rPrChange w:id="32" w:author="陳鐵元" w:date="2016-08-24T08:54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修改原因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500B85" w:rsidP="00B45B79">
            <w:pPr>
              <w:spacing w:line="240" w:lineRule="atLeast"/>
              <w:jc w:val="center"/>
              <w:rPr>
                <w:ins w:id="33" w:author="FIS" w:date="2013-08-06T18:33:00Z"/>
                <w:rFonts w:ascii="細明體" w:eastAsia="細明體" w:hAnsi="細明體" w:cs="Courier New" w:hint="eastAsia"/>
                <w:sz w:val="20"/>
                <w:szCs w:val="20"/>
                <w:rPrChange w:id="34" w:author="陳鐵元" w:date="2016-08-24T08:54:00Z">
                  <w:rPr>
                    <w:ins w:id="35" w:author="FIS" w:date="2013-08-06T18:3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36" w:author="FIS" w:date="2013-08-06T18:33:00Z">
              <w:r w:rsidRPr="00071E4F">
                <w:rPr>
                  <w:rFonts w:ascii="細明體" w:eastAsia="細明體" w:hAnsi="細明體" w:cs="Courier New" w:hint="eastAsia"/>
                  <w:sz w:val="20"/>
                  <w:szCs w:val="20"/>
                  <w:rPrChange w:id="37" w:author="陳鐵元" w:date="2016-08-24T08:54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修改人姓名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500B85" w:rsidP="00B45B79">
            <w:pPr>
              <w:spacing w:line="240" w:lineRule="atLeast"/>
              <w:jc w:val="center"/>
              <w:rPr>
                <w:ins w:id="38" w:author="FIS" w:date="2013-08-06T18:33:00Z"/>
                <w:rFonts w:ascii="細明體" w:eastAsia="細明體" w:hAnsi="細明體" w:cs="Courier New" w:hint="eastAsia"/>
                <w:sz w:val="20"/>
                <w:szCs w:val="20"/>
                <w:rPrChange w:id="39" w:author="陳鐵元" w:date="2016-08-24T08:54:00Z">
                  <w:rPr>
                    <w:ins w:id="40" w:author="FIS" w:date="2013-08-06T18:33:00Z"/>
                    <w:rFonts w:ascii="細明體" w:eastAsia="細明體" w:hAnsi="細明體" w:cs="Courier New" w:hint="eastAsia"/>
                    <w:sz w:val="20"/>
                    <w:szCs w:val="20"/>
                  </w:rPr>
                </w:rPrChange>
              </w:rPr>
            </w:pPr>
            <w:ins w:id="41" w:author="FIS" w:date="2013-08-06T18:33:00Z">
              <w:r w:rsidRPr="00071E4F">
                <w:rPr>
                  <w:rFonts w:ascii="細明體" w:eastAsia="細明體" w:hAnsi="細明體" w:cs="Courier New" w:hint="eastAsia"/>
                  <w:sz w:val="20"/>
                  <w:szCs w:val="20"/>
                  <w:rPrChange w:id="42" w:author="陳鐵元" w:date="2016-08-24T08:54:00Z">
                    <w:rPr>
                      <w:rFonts w:ascii="細明體" w:eastAsia="細明體" w:hAnsi="細明體" w:cs="Courier New" w:hint="eastAsia"/>
                      <w:sz w:val="20"/>
                      <w:szCs w:val="20"/>
                    </w:rPr>
                  </w:rPrChange>
                </w:rPr>
                <w:t>立案單號</w:t>
              </w:r>
            </w:ins>
          </w:p>
        </w:tc>
      </w:tr>
      <w:tr w:rsidR="00500B85" w:rsidRPr="00071E4F" w:rsidTr="00B45B79">
        <w:trPr>
          <w:ins w:id="43" w:author="FIS" w:date="2013-08-06T18:33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500B85" w:rsidP="009D25D5">
            <w:pPr>
              <w:pStyle w:val="Tabletext"/>
              <w:rPr>
                <w:ins w:id="44" w:author="FIS" w:date="2013-08-06T18:33:00Z"/>
                <w:rFonts w:eastAsia="標楷體"/>
                <w:lang w:eastAsia="zh-TW"/>
                <w:rPrChange w:id="45" w:author="陳鐵元" w:date="2016-08-24T08:54:00Z">
                  <w:rPr>
                    <w:ins w:id="46" w:author="FIS" w:date="2013-08-06T18:33:00Z"/>
                    <w:rFonts w:eastAsia="標楷體"/>
                    <w:lang w:eastAsia="zh-TW"/>
                  </w:rPr>
                </w:rPrChange>
              </w:rPr>
            </w:pPr>
            <w:ins w:id="47" w:author="FIS" w:date="2013-08-06T18:33:00Z">
              <w:r w:rsidRPr="00071E4F">
                <w:rPr>
                  <w:rFonts w:eastAsia="標楷體"/>
                  <w:lang w:eastAsia="zh-TW"/>
                  <w:rPrChange w:id="48" w:author="陳鐵元" w:date="2016-08-24T08:54:00Z">
                    <w:rPr>
                      <w:rFonts w:eastAsia="標楷體"/>
                      <w:lang w:eastAsia="zh-TW"/>
                    </w:rPr>
                  </w:rPrChange>
                </w:rPr>
                <w:t>201</w:t>
              </w:r>
              <w:r w:rsidR="009D25D5" w:rsidRPr="00071E4F">
                <w:rPr>
                  <w:rFonts w:eastAsia="標楷體" w:hint="eastAsia"/>
                  <w:lang w:eastAsia="zh-TW"/>
                  <w:rPrChange w:id="49" w:author="陳鐵元" w:date="2016-08-24T08:54:00Z">
                    <w:rPr>
                      <w:rFonts w:eastAsia="標楷體" w:hint="eastAsia"/>
                      <w:lang w:eastAsia="zh-TW"/>
                    </w:rPr>
                  </w:rPrChange>
                </w:rPr>
                <w:t>3</w:t>
              </w:r>
              <w:r w:rsidRPr="00071E4F">
                <w:rPr>
                  <w:rFonts w:eastAsia="標楷體"/>
                  <w:lang w:eastAsia="zh-TW"/>
                  <w:rPrChange w:id="50" w:author="陳鐵元" w:date="2016-08-24T08:54:00Z">
                    <w:rPr>
                      <w:rFonts w:eastAsia="標楷體"/>
                      <w:lang w:eastAsia="zh-TW"/>
                    </w:rPr>
                  </w:rPrChange>
                </w:rPr>
                <w:t>/</w:t>
              </w:r>
              <w:r w:rsidR="009D25D5" w:rsidRPr="00071E4F">
                <w:rPr>
                  <w:rFonts w:eastAsia="標楷體" w:hint="eastAsia"/>
                  <w:lang w:eastAsia="zh-TW"/>
                  <w:rPrChange w:id="51" w:author="陳鐵元" w:date="2016-08-24T08:54:00Z">
                    <w:rPr>
                      <w:rFonts w:eastAsia="標楷體" w:hint="eastAsia"/>
                      <w:lang w:eastAsia="zh-TW"/>
                    </w:rPr>
                  </w:rPrChange>
                </w:rPr>
                <w:t>8</w:t>
              </w:r>
              <w:r w:rsidRPr="00071E4F">
                <w:rPr>
                  <w:rFonts w:eastAsia="標楷體"/>
                  <w:lang w:eastAsia="zh-TW"/>
                  <w:rPrChange w:id="52" w:author="陳鐵元" w:date="2016-08-24T08:54:00Z">
                    <w:rPr>
                      <w:rFonts w:eastAsia="標楷體"/>
                      <w:lang w:eastAsia="zh-TW"/>
                    </w:rPr>
                  </w:rPrChange>
                </w:rPr>
                <w:t>/</w:t>
              </w:r>
              <w:r w:rsidR="009D25D5" w:rsidRPr="00071E4F">
                <w:rPr>
                  <w:rFonts w:eastAsia="標楷體" w:hint="eastAsia"/>
                  <w:lang w:eastAsia="zh-TW"/>
                  <w:rPrChange w:id="53" w:author="陳鐵元" w:date="2016-08-24T08:54:00Z">
                    <w:rPr>
                      <w:rFonts w:eastAsia="標楷體" w:hint="eastAsia"/>
                      <w:lang w:eastAsia="zh-TW"/>
                    </w:rPr>
                  </w:rPrChange>
                </w:rPr>
                <w:t>6</w:t>
              </w:r>
            </w:ins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9D25D5" w:rsidP="00B45B79">
            <w:pPr>
              <w:pStyle w:val="Tabletext"/>
              <w:rPr>
                <w:ins w:id="54" w:author="FIS" w:date="2013-08-06T18:33:00Z"/>
                <w:rFonts w:eastAsia="標楷體"/>
                <w:lang w:eastAsia="zh-TW"/>
                <w:rPrChange w:id="55" w:author="陳鐵元" w:date="2016-08-24T08:54:00Z">
                  <w:rPr>
                    <w:ins w:id="56" w:author="FIS" w:date="2013-08-06T18:33:00Z"/>
                    <w:rFonts w:eastAsia="標楷體"/>
                    <w:lang w:eastAsia="zh-TW"/>
                  </w:rPr>
                </w:rPrChange>
              </w:rPr>
            </w:pPr>
            <w:ins w:id="57" w:author="FIS" w:date="2013-08-06T18:33:00Z">
              <w:r w:rsidRPr="00071E4F">
                <w:rPr>
                  <w:rFonts w:eastAsia="標楷體" w:hint="eastAsia"/>
                  <w:lang w:eastAsia="zh-TW"/>
                  <w:rPrChange w:id="58" w:author="陳鐵元" w:date="2016-08-24T08:54:00Z">
                    <w:rPr>
                      <w:rFonts w:eastAsia="標楷體" w:hint="eastAsia"/>
                      <w:lang w:eastAsia="zh-TW"/>
                    </w:rPr>
                  </w:rPrChange>
                </w:rPr>
                <w:t>3</w:t>
              </w:r>
            </w:ins>
          </w:p>
        </w:tc>
        <w:tc>
          <w:tcPr>
            <w:tcW w:w="4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673252" w:rsidP="00B45B79">
            <w:pPr>
              <w:pStyle w:val="Tabletext"/>
              <w:rPr>
                <w:ins w:id="59" w:author="FIS" w:date="2013-08-06T18:33:00Z"/>
                <w:rFonts w:eastAsia="標楷體"/>
                <w:lang w:eastAsia="zh-TW"/>
                <w:rPrChange w:id="60" w:author="陳鐵元" w:date="2016-08-24T08:54:00Z">
                  <w:rPr>
                    <w:ins w:id="61" w:author="FIS" w:date="2013-08-06T18:33:00Z"/>
                    <w:rFonts w:eastAsia="標楷體"/>
                    <w:lang w:eastAsia="zh-TW"/>
                  </w:rPr>
                </w:rPrChange>
              </w:rPr>
            </w:pPr>
            <w:ins w:id="62" w:author="FIS" w:date="2013-08-06T18:34:00Z">
              <w:r w:rsidRPr="00071E4F">
                <w:rPr>
                  <w:lang w:eastAsia="zh-TW"/>
                  <w:rPrChange w:id="63" w:author="陳鐵元" w:date="2016-08-24T08:54:00Z">
                    <w:rPr>
                      <w:color w:val="0000FF"/>
                      <w:lang w:eastAsia="zh-TW"/>
                    </w:rPr>
                  </w:rPrChange>
                </w:rPr>
                <w:t>倍薪制資訊</w:t>
              </w:r>
            </w:ins>
            <w:ins w:id="64" w:author="FIS" w:date="2013-08-06T18:35:00Z">
              <w:r w:rsidRPr="00071E4F">
                <w:rPr>
                  <w:lang w:eastAsia="zh-TW"/>
                  <w:rPrChange w:id="65" w:author="陳鐵元" w:date="2016-08-24T08:54:00Z">
                    <w:rPr>
                      <w:color w:val="0000FF"/>
                      <w:lang w:eastAsia="zh-TW"/>
                    </w:rPr>
                  </w:rPrChange>
                </w:rPr>
                <w:t>下移到各個商品中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500B85" w:rsidP="00B45B79">
            <w:pPr>
              <w:pStyle w:val="Tabletext"/>
              <w:rPr>
                <w:ins w:id="66" w:author="FIS" w:date="2013-08-06T18:33:00Z"/>
                <w:lang w:eastAsia="zh-TW"/>
                <w:rPrChange w:id="67" w:author="陳鐵元" w:date="2016-08-24T08:54:00Z">
                  <w:rPr>
                    <w:ins w:id="68" w:author="FIS" w:date="2013-08-06T18:33:00Z"/>
                    <w:lang w:eastAsia="zh-TW"/>
                  </w:rPr>
                </w:rPrChange>
              </w:rPr>
            </w:pPr>
            <w:ins w:id="69" w:author="FIS" w:date="2013-08-06T18:33:00Z">
              <w:r w:rsidRPr="00071E4F">
                <w:rPr>
                  <w:lang w:eastAsia="zh-TW"/>
                  <w:rPrChange w:id="70" w:author="陳鐵元" w:date="2016-08-24T08:54:00Z">
                    <w:rPr>
                      <w:lang w:eastAsia="zh-TW"/>
                    </w:rPr>
                  </w:rPrChange>
                </w:rPr>
                <w:t>侑文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00B85" w:rsidRPr="00071E4F" w:rsidRDefault="00CB5DA0" w:rsidP="00B45B79">
            <w:pPr>
              <w:pStyle w:val="Tabletext"/>
              <w:rPr>
                <w:ins w:id="71" w:author="FIS" w:date="2013-08-06T18:33:00Z"/>
                <w:rFonts w:hint="eastAsia"/>
                <w:lang w:eastAsia="zh-TW"/>
                <w:rPrChange w:id="72" w:author="陳鐵元" w:date="2016-08-24T08:54:00Z">
                  <w:rPr>
                    <w:ins w:id="73" w:author="FIS" w:date="2013-08-06T18:33:00Z"/>
                    <w:rFonts w:hint="eastAsia"/>
                    <w:lang w:eastAsia="zh-TW"/>
                  </w:rPr>
                </w:rPrChange>
              </w:rPr>
            </w:pPr>
            <w:ins w:id="74" w:author="FIS" w:date="2013-08-06T18:34:00Z">
              <w:r w:rsidRPr="00071E4F">
                <w:rPr>
                  <w:rPrChange w:id="75" w:author="陳鐵元" w:date="2016-08-24T08:54:00Z">
                    <w:rPr/>
                  </w:rPrChange>
                </w:rPr>
                <w:t>130806000465</w:t>
              </w:r>
            </w:ins>
          </w:p>
        </w:tc>
      </w:tr>
      <w:tr w:rsidR="00DF1AF9" w:rsidRPr="00071E4F" w:rsidTr="00DF1AF9">
        <w:trPr>
          <w:ins w:id="76" w:author="陳鐵元" w:date="2016-08-24T08:52:00Z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AF9" w:rsidRPr="00071E4F" w:rsidRDefault="00DF1AF9" w:rsidP="003318AF">
            <w:pPr>
              <w:pStyle w:val="Tabletext"/>
              <w:rPr>
                <w:ins w:id="77" w:author="陳鐵元" w:date="2016-08-24T08:52:00Z"/>
                <w:rFonts w:eastAsia="標楷體"/>
                <w:color w:val="FF0000"/>
                <w:lang w:eastAsia="zh-TW"/>
                <w:rPrChange w:id="78" w:author="陳鐵元" w:date="2016-08-24T08:54:00Z">
                  <w:rPr>
                    <w:ins w:id="79" w:author="陳鐵元" w:date="2016-08-24T08:52:00Z"/>
                    <w:rFonts w:eastAsia="標楷體"/>
                    <w:lang w:eastAsia="zh-TW"/>
                  </w:rPr>
                </w:rPrChange>
              </w:rPr>
            </w:pPr>
            <w:ins w:id="80" w:author="陳鐵元" w:date="2016-08-24T08:52:00Z">
              <w:r w:rsidRPr="00071E4F">
                <w:rPr>
                  <w:rFonts w:eastAsia="標楷體"/>
                  <w:color w:val="FF0000"/>
                  <w:lang w:eastAsia="zh-TW"/>
                  <w:rPrChange w:id="81" w:author="陳鐵元" w:date="2016-08-24T08:54:00Z">
                    <w:rPr>
                      <w:rFonts w:eastAsia="標楷體"/>
                      <w:lang w:eastAsia="zh-TW"/>
                    </w:rPr>
                  </w:rPrChange>
                </w:rPr>
                <w:t>201</w:t>
              </w:r>
              <w:r w:rsidRPr="00071E4F">
                <w:rPr>
                  <w:rFonts w:eastAsia="標楷體" w:hint="eastAsia"/>
                  <w:color w:val="FF0000"/>
                  <w:lang w:eastAsia="zh-TW"/>
                  <w:rPrChange w:id="82" w:author="陳鐵元" w:date="2016-08-24T08:54:00Z">
                    <w:rPr>
                      <w:rFonts w:eastAsia="標楷體" w:hint="eastAsia"/>
                      <w:lang w:eastAsia="zh-TW"/>
                    </w:rPr>
                  </w:rPrChange>
                </w:rPr>
                <w:t>6</w:t>
              </w:r>
              <w:r w:rsidRPr="00071E4F">
                <w:rPr>
                  <w:rFonts w:eastAsia="標楷體"/>
                  <w:color w:val="FF0000"/>
                  <w:lang w:eastAsia="zh-TW"/>
                  <w:rPrChange w:id="83" w:author="陳鐵元" w:date="2016-08-24T08:54:00Z">
                    <w:rPr>
                      <w:rFonts w:eastAsia="標楷體"/>
                      <w:lang w:eastAsia="zh-TW"/>
                    </w:rPr>
                  </w:rPrChange>
                </w:rPr>
                <w:t>/</w:t>
              </w:r>
              <w:r w:rsidRPr="00071E4F">
                <w:rPr>
                  <w:rFonts w:eastAsia="標楷體" w:hint="eastAsia"/>
                  <w:color w:val="FF0000"/>
                  <w:lang w:eastAsia="zh-TW"/>
                  <w:rPrChange w:id="84" w:author="陳鐵元" w:date="2016-08-24T08:54:00Z">
                    <w:rPr>
                      <w:rFonts w:eastAsia="標楷體" w:hint="eastAsia"/>
                      <w:lang w:eastAsia="zh-TW"/>
                    </w:rPr>
                  </w:rPrChange>
                </w:rPr>
                <w:t>7</w:t>
              </w:r>
              <w:r w:rsidRPr="00071E4F">
                <w:rPr>
                  <w:rFonts w:eastAsia="標楷體"/>
                  <w:color w:val="FF0000"/>
                  <w:lang w:eastAsia="zh-TW"/>
                  <w:rPrChange w:id="85" w:author="陳鐵元" w:date="2016-08-24T08:54:00Z">
                    <w:rPr>
                      <w:rFonts w:eastAsia="標楷體"/>
                      <w:lang w:eastAsia="zh-TW"/>
                    </w:rPr>
                  </w:rPrChange>
                </w:rPr>
                <w:t>/</w:t>
              </w:r>
              <w:r w:rsidRPr="00071E4F">
                <w:rPr>
                  <w:rFonts w:eastAsia="標楷體" w:hint="eastAsia"/>
                  <w:color w:val="FF0000"/>
                  <w:lang w:eastAsia="zh-TW"/>
                  <w:rPrChange w:id="86" w:author="陳鐵元" w:date="2016-08-24T08:54:00Z">
                    <w:rPr>
                      <w:rFonts w:eastAsia="標楷體" w:hint="eastAsia"/>
                      <w:lang w:eastAsia="zh-TW"/>
                    </w:rPr>
                  </w:rPrChange>
                </w:rPr>
                <w:t>1</w:t>
              </w:r>
            </w:ins>
          </w:p>
        </w:tc>
        <w:tc>
          <w:tcPr>
            <w:tcW w:w="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AF9" w:rsidRPr="00071E4F" w:rsidRDefault="00DF1AF9" w:rsidP="003318AF">
            <w:pPr>
              <w:pStyle w:val="Tabletext"/>
              <w:rPr>
                <w:ins w:id="87" w:author="陳鐵元" w:date="2016-08-24T08:52:00Z"/>
                <w:rFonts w:eastAsia="標楷體"/>
                <w:color w:val="FF0000"/>
                <w:lang w:eastAsia="zh-TW"/>
                <w:rPrChange w:id="88" w:author="陳鐵元" w:date="2016-08-24T08:54:00Z">
                  <w:rPr>
                    <w:ins w:id="89" w:author="陳鐵元" w:date="2016-08-24T08:52:00Z"/>
                    <w:rFonts w:eastAsia="標楷體"/>
                    <w:lang w:eastAsia="zh-TW"/>
                  </w:rPr>
                </w:rPrChange>
              </w:rPr>
            </w:pPr>
            <w:ins w:id="90" w:author="陳鐵元" w:date="2016-08-24T08:52:00Z">
              <w:r w:rsidRPr="00071E4F">
                <w:rPr>
                  <w:rFonts w:eastAsia="標楷體"/>
                  <w:color w:val="FF0000"/>
                  <w:lang w:eastAsia="zh-TW"/>
                  <w:rPrChange w:id="91" w:author="陳鐵元" w:date="2016-08-24T08:54:00Z">
                    <w:rPr>
                      <w:rFonts w:eastAsia="標楷體"/>
                      <w:lang w:eastAsia="zh-TW"/>
                    </w:rPr>
                  </w:rPrChange>
                </w:rPr>
                <w:t>4</w:t>
              </w:r>
            </w:ins>
          </w:p>
        </w:tc>
        <w:tc>
          <w:tcPr>
            <w:tcW w:w="4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AF9" w:rsidRPr="00071E4F" w:rsidRDefault="00DF1AF9" w:rsidP="003318AF">
            <w:pPr>
              <w:pStyle w:val="Tabletext"/>
              <w:rPr>
                <w:ins w:id="92" w:author="陳鐵元" w:date="2016-08-24T08:52:00Z"/>
                <w:color w:val="FF0000"/>
                <w:lang w:eastAsia="zh-TW"/>
                <w:rPrChange w:id="93" w:author="陳鐵元" w:date="2016-08-24T08:54:00Z">
                  <w:rPr>
                    <w:ins w:id="94" w:author="陳鐵元" w:date="2016-08-24T08:52:00Z"/>
                    <w:color w:val="0000FF"/>
                    <w:lang w:eastAsia="zh-TW"/>
                  </w:rPr>
                </w:rPrChange>
              </w:rPr>
            </w:pPr>
            <w:ins w:id="95" w:author="陳鐵元" w:date="2016-08-24T08:53:00Z">
              <w:r w:rsidRPr="00071E4F">
                <w:rPr>
                  <w:rFonts w:ascii="標楷體" w:eastAsia="標楷體" w:hAnsi="標楷體" w:hint="eastAsia"/>
                  <w:b/>
                  <w:color w:val="FF0000"/>
                  <w:lang w:eastAsia="zh-TW"/>
                  <w:rPrChange w:id="96" w:author="陳鐵元" w:date="2016-08-24T08:54:00Z">
                    <w:rPr>
                      <w:rFonts w:ascii="標楷體" w:eastAsia="標楷體" w:hAnsi="標楷體" w:hint="eastAsia"/>
                      <w:b/>
                      <w:lang w:eastAsia="zh-TW"/>
                    </w:rPr>
                  </w:rPrChange>
                </w:rPr>
                <w:t>配合was升級將</w:t>
              </w:r>
              <w:r w:rsidRPr="00071E4F">
                <w:rPr>
                  <w:rFonts w:ascii="標楷體" w:eastAsia="標楷體" w:hAnsi="標楷體"/>
                  <w:b/>
                  <w:color w:val="FF0000"/>
                  <w:lang w:eastAsia="zh-TW"/>
                  <w:rPrChange w:id="97" w:author="陳鐵元" w:date="2016-08-24T08:54:00Z">
                    <w:rPr>
                      <w:rFonts w:ascii="標楷體" w:eastAsia="標楷體" w:hAnsi="標楷體"/>
                      <w:b/>
                      <w:lang w:eastAsia="zh-TW"/>
                    </w:rPr>
                  </w:rPrChange>
                </w:rPr>
                <w:t>J</w:t>
              </w:r>
              <w:r w:rsidRPr="00071E4F">
                <w:rPr>
                  <w:rFonts w:ascii="標楷體" w:eastAsia="標楷體" w:hAnsi="標楷體" w:hint="eastAsia"/>
                  <w:b/>
                  <w:color w:val="FF0000"/>
                  <w:lang w:eastAsia="zh-TW"/>
                  <w:rPrChange w:id="98" w:author="陳鐵元" w:date="2016-08-24T08:54:00Z">
                    <w:rPr>
                      <w:rFonts w:ascii="標楷體" w:eastAsia="標楷體" w:hAnsi="標楷體" w:hint="eastAsia"/>
                      <w:b/>
                      <w:lang w:eastAsia="zh-TW"/>
                    </w:rPr>
                  </w:rPrChange>
                </w:rPr>
                <w:t>sp中 CALSS關鍵字進行調整</w:t>
              </w:r>
            </w:ins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AF9" w:rsidRPr="00071E4F" w:rsidRDefault="00DF1AF9" w:rsidP="003318AF">
            <w:pPr>
              <w:pStyle w:val="Tabletext"/>
              <w:rPr>
                <w:ins w:id="99" w:author="陳鐵元" w:date="2016-08-24T08:52:00Z"/>
                <w:rFonts w:hint="eastAsia"/>
                <w:color w:val="FF0000"/>
                <w:lang w:eastAsia="zh-TW"/>
                <w:rPrChange w:id="100" w:author="陳鐵元" w:date="2016-08-24T08:54:00Z">
                  <w:rPr>
                    <w:ins w:id="101" w:author="陳鐵元" w:date="2016-08-24T08:52:00Z"/>
                    <w:rFonts w:hint="eastAsia"/>
                    <w:lang w:eastAsia="zh-TW"/>
                  </w:rPr>
                </w:rPrChange>
              </w:rPr>
            </w:pPr>
            <w:ins w:id="102" w:author="陳鐵元" w:date="2016-08-24T08:53:00Z">
              <w:r w:rsidRPr="00071E4F">
                <w:rPr>
                  <w:rFonts w:hint="eastAsia"/>
                  <w:color w:val="FF0000"/>
                  <w:lang w:eastAsia="zh-TW"/>
                  <w:rPrChange w:id="103" w:author="陳鐵元" w:date="2016-08-24T08:54:00Z">
                    <w:rPr>
                      <w:rFonts w:hint="eastAsia"/>
                      <w:lang w:eastAsia="zh-TW"/>
                    </w:rPr>
                  </w:rPrChange>
                </w:rPr>
                <w:t>鐵元</w:t>
              </w:r>
            </w:ins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F1AF9" w:rsidRPr="00071E4F" w:rsidRDefault="00DF1AF9" w:rsidP="003318AF">
            <w:pPr>
              <w:pStyle w:val="Tabletext"/>
              <w:rPr>
                <w:ins w:id="104" w:author="陳鐵元" w:date="2016-08-24T08:52:00Z"/>
                <w:rFonts w:hint="eastAsia"/>
                <w:color w:val="FF0000"/>
                <w:rPrChange w:id="105" w:author="陳鐵元" w:date="2016-08-24T08:54:00Z">
                  <w:rPr>
                    <w:ins w:id="106" w:author="陳鐵元" w:date="2016-08-24T08:52:00Z"/>
                    <w:rFonts w:hint="eastAsia"/>
                  </w:rPr>
                </w:rPrChange>
              </w:rPr>
            </w:pPr>
            <w:ins w:id="107" w:author="陳鐵元" w:date="2016-08-24T08:53:00Z">
              <w:r w:rsidRPr="00071E4F">
                <w:rPr>
                  <w:rFonts w:ascii="標楷體" w:eastAsia="標楷體" w:hAnsi="標楷體"/>
                  <w:b/>
                  <w:color w:val="FF0000"/>
                  <w:rPrChange w:id="108" w:author="陳鐵元" w:date="2016-08-24T08:54:00Z">
                    <w:rPr>
                      <w:rFonts w:ascii="標楷體" w:eastAsia="標楷體" w:hAnsi="標楷體"/>
                      <w:b/>
                    </w:rPr>
                  </w:rPrChange>
                </w:rPr>
                <w:t>151209000135</w:t>
              </w:r>
            </w:ins>
          </w:p>
        </w:tc>
      </w:tr>
    </w:tbl>
    <w:p w:rsidR="00500B85" w:rsidRPr="00071E4F" w:rsidRDefault="00500B85" w:rsidP="005C04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109" w:author="陳鐵元" w:date="2016-08-24T08:54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5C04B9" w:rsidRPr="00071E4F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cs="Courier New"/>
          <w:b/>
          <w:rPrChange w:id="110" w:author="陳鐵元" w:date="2016-08-24T08:54:00Z">
            <w:rPr>
              <w:rFonts w:ascii="細明體" w:eastAsia="細明體" w:hAnsi="細明體" w:cs="Courier New"/>
              <w:b/>
            </w:rPr>
          </w:rPrChange>
        </w:rPr>
      </w:pPr>
      <w:r w:rsidRPr="00071E4F">
        <w:rPr>
          <w:rFonts w:ascii="細明體" w:eastAsia="細明體" w:hAnsi="細明體" w:hint="eastAsia"/>
          <w:b/>
          <w:rPrChange w:id="111" w:author="陳鐵元" w:date="2016-08-24T08:54:00Z">
            <w:rPr>
              <w:rFonts w:ascii="細明體" w:eastAsia="細明體" w:hAnsi="細明體" w:hint="eastAsia"/>
              <w:b/>
            </w:rPr>
          </w:rPrChange>
        </w:rPr>
        <w:t>程式功能概述</w:t>
      </w:r>
    </w:p>
    <w:tbl>
      <w:tblPr>
        <w:tblW w:w="918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6843"/>
      </w:tblGrid>
      <w:tr w:rsidR="005C04B9" w:rsidRPr="00071E4F" w:rsidTr="00B37FAE">
        <w:tc>
          <w:tcPr>
            <w:tcW w:w="2340" w:type="dxa"/>
          </w:tcPr>
          <w:p w:rsidR="005C04B9" w:rsidRPr="00071E4F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  <w:rPrChange w:id="112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13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程式功能</w:t>
            </w:r>
          </w:p>
        </w:tc>
        <w:tc>
          <w:tcPr>
            <w:tcW w:w="6843" w:type="dxa"/>
          </w:tcPr>
          <w:p w:rsidR="005C04B9" w:rsidRPr="00071E4F" w:rsidRDefault="005C04B9" w:rsidP="00B0278D">
            <w:pPr>
              <w:rPr>
                <w:rFonts w:ascii="細明體" w:eastAsia="細明體" w:hAnsi="細明體" w:hint="eastAsia"/>
                <w:sz w:val="20"/>
                <w:szCs w:val="20"/>
                <w:rPrChange w:id="114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15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團險</w:t>
            </w:r>
            <w:r w:rsidR="00B0278D" w:rsidRPr="00071E4F">
              <w:rPr>
                <w:rFonts w:ascii="細明體" w:eastAsia="細明體" w:hAnsi="細明體" w:hint="eastAsia"/>
                <w:sz w:val="20"/>
                <w:szCs w:val="20"/>
                <w:rPrChange w:id="116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明細一覽表</w:t>
            </w: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17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查詢</w:t>
            </w:r>
          </w:p>
        </w:tc>
      </w:tr>
      <w:tr w:rsidR="005C04B9" w:rsidRPr="00071E4F" w:rsidTr="00B37FAE">
        <w:tc>
          <w:tcPr>
            <w:tcW w:w="2340" w:type="dxa"/>
          </w:tcPr>
          <w:p w:rsidR="005C04B9" w:rsidRPr="00071E4F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  <w:rPrChange w:id="118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19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程式名稱</w:t>
            </w:r>
          </w:p>
        </w:tc>
        <w:tc>
          <w:tcPr>
            <w:tcW w:w="6843" w:type="dxa"/>
          </w:tcPr>
          <w:p w:rsidR="005C04B9" w:rsidRPr="00071E4F" w:rsidRDefault="005C04B9" w:rsidP="00B0278D">
            <w:pPr>
              <w:rPr>
                <w:rFonts w:ascii="細明體" w:eastAsia="細明體" w:hAnsi="細明體" w:hint="eastAsia"/>
                <w:sz w:val="20"/>
                <w:szCs w:val="20"/>
                <w:rPrChange w:id="120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21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AAB9_0</w:t>
            </w:r>
            <w:r w:rsidR="00B0278D" w:rsidRPr="00071E4F">
              <w:rPr>
                <w:rFonts w:ascii="細明體" w:eastAsia="細明體" w:hAnsi="細明體" w:hint="eastAsia"/>
                <w:sz w:val="20"/>
                <w:szCs w:val="20"/>
                <w:rPrChange w:id="122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2</w:t>
            </w: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23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00</w:t>
            </w:r>
          </w:p>
        </w:tc>
      </w:tr>
      <w:tr w:rsidR="005C04B9" w:rsidRPr="00071E4F" w:rsidTr="00B37FAE">
        <w:tc>
          <w:tcPr>
            <w:tcW w:w="2340" w:type="dxa"/>
          </w:tcPr>
          <w:p w:rsidR="005C04B9" w:rsidRPr="00071E4F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  <w:rPrChange w:id="124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25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作業方式</w:t>
            </w:r>
          </w:p>
        </w:tc>
        <w:tc>
          <w:tcPr>
            <w:tcW w:w="6843" w:type="dxa"/>
          </w:tcPr>
          <w:p w:rsidR="005C04B9" w:rsidRPr="00071E4F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  <w:rPrChange w:id="126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27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ONLINE</w:t>
            </w:r>
          </w:p>
        </w:tc>
      </w:tr>
      <w:tr w:rsidR="005C04B9" w:rsidRPr="00071E4F" w:rsidTr="00B37FAE">
        <w:tc>
          <w:tcPr>
            <w:tcW w:w="2340" w:type="dxa"/>
          </w:tcPr>
          <w:p w:rsidR="005C04B9" w:rsidRPr="00071E4F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  <w:rPrChange w:id="128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29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概要說明</w:t>
            </w:r>
          </w:p>
        </w:tc>
        <w:tc>
          <w:tcPr>
            <w:tcW w:w="6843" w:type="dxa"/>
          </w:tcPr>
          <w:p w:rsidR="005C04B9" w:rsidRPr="00071E4F" w:rsidRDefault="00250711" w:rsidP="00B0278D">
            <w:pPr>
              <w:rPr>
                <w:rFonts w:ascii="細明體" w:eastAsia="細明體" w:hAnsi="細明體" w:hint="eastAsia"/>
                <w:sz w:val="20"/>
                <w:szCs w:val="20"/>
                <w:rPrChange w:id="130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31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以</w:t>
            </w:r>
            <w:r w:rsidR="00B0278D" w:rsidRPr="00071E4F">
              <w:rPr>
                <w:rFonts w:ascii="細明體" w:eastAsia="細明體" w:hAnsi="細明體" w:hint="eastAsia"/>
                <w:sz w:val="20"/>
                <w:szCs w:val="20"/>
                <w:rPrChange w:id="132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保單</w:t>
            </w: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33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查詢</w:t>
            </w:r>
            <w:r w:rsidR="00B0278D" w:rsidRPr="00071E4F">
              <w:rPr>
                <w:rFonts w:ascii="細明體" w:eastAsia="細明體" w:hAnsi="細明體" w:hint="eastAsia"/>
                <w:sz w:val="20"/>
                <w:szCs w:val="20"/>
                <w:rPrChange w:id="134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保單資料</w:t>
            </w:r>
          </w:p>
        </w:tc>
      </w:tr>
      <w:tr w:rsidR="005C04B9" w:rsidRPr="00071E4F" w:rsidTr="00B37FAE">
        <w:tc>
          <w:tcPr>
            <w:tcW w:w="2340" w:type="dxa"/>
          </w:tcPr>
          <w:p w:rsidR="005C04B9" w:rsidRPr="00071E4F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  <w:rPrChange w:id="135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36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處理人員</w:t>
            </w:r>
          </w:p>
        </w:tc>
        <w:tc>
          <w:tcPr>
            <w:tcW w:w="6843" w:type="dxa"/>
          </w:tcPr>
          <w:p w:rsidR="005C04B9" w:rsidRPr="00071E4F" w:rsidRDefault="005C04B9" w:rsidP="00B37FAE">
            <w:pPr>
              <w:rPr>
                <w:rFonts w:ascii="細明體" w:eastAsia="細明體" w:hAnsi="細明體" w:hint="eastAsia"/>
                <w:sz w:val="20"/>
                <w:szCs w:val="20"/>
                <w:rPrChange w:id="137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</w:tr>
    </w:tbl>
    <w:p w:rsidR="005C04B9" w:rsidRPr="00071E4F" w:rsidRDefault="005C04B9" w:rsidP="005C04B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  <w:rPrChange w:id="138" w:author="陳鐵元" w:date="2016-08-24T08:54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5C04B9" w:rsidRPr="00071E4F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rPrChange w:id="139" w:author="陳鐵元" w:date="2016-08-24T08:54:00Z">
            <w:rPr>
              <w:rFonts w:ascii="細明體" w:eastAsia="細明體" w:hAnsi="細明體" w:hint="eastAsia"/>
              <w:b/>
            </w:rPr>
          </w:rPrChange>
        </w:rPr>
      </w:pPr>
      <w:r w:rsidRPr="00071E4F">
        <w:rPr>
          <w:rFonts w:ascii="細明體" w:eastAsia="細明體" w:hAnsi="細明體" w:hint="eastAsia"/>
          <w:b/>
          <w:rPrChange w:id="140" w:author="陳鐵元" w:date="2016-08-24T08:54:00Z">
            <w:rPr>
              <w:rFonts w:ascii="細明體" w:eastAsia="細明體" w:hAnsi="細明體" w:hint="eastAsia"/>
              <w:b/>
            </w:rPr>
          </w:rPrChange>
        </w:rPr>
        <w:t>程式流程圖</w:t>
      </w:r>
    </w:p>
    <w:p w:rsidR="005C04B9" w:rsidRPr="00071E4F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41" w:author="陳鐵元" w:date="2016-08-24T08:54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5C04B9" w:rsidRPr="00071E4F" w:rsidRDefault="005C04B9" w:rsidP="005C04B9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  <w:rPrChange w:id="142" w:author="陳鐵元" w:date="2016-08-24T08:54:00Z">
            <w:rPr>
              <w:rFonts w:ascii="細明體" w:eastAsia="細明體" w:hAnsi="細明體" w:cs="Courier New" w:hint="eastAsia"/>
              <w:b/>
              <w:sz w:val="20"/>
              <w:szCs w:val="20"/>
            </w:rPr>
          </w:rPrChange>
        </w:rPr>
      </w:pPr>
    </w:p>
    <w:p w:rsidR="005C04B9" w:rsidRPr="00071E4F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rPrChange w:id="143" w:author="陳鐵元" w:date="2016-08-24T08:54:00Z">
            <w:rPr>
              <w:rFonts w:ascii="細明體" w:eastAsia="細明體" w:hAnsi="細明體" w:hint="eastAsia"/>
              <w:b/>
            </w:rPr>
          </w:rPrChange>
        </w:rPr>
      </w:pPr>
      <w:r w:rsidRPr="00071E4F">
        <w:rPr>
          <w:rFonts w:ascii="細明體" w:eastAsia="細明體" w:hAnsi="細明體" w:hint="eastAsia"/>
          <w:b/>
          <w:rPrChange w:id="144" w:author="陳鐵元" w:date="2016-08-24T08:54:00Z">
            <w:rPr>
              <w:rFonts w:ascii="細明體" w:eastAsia="細明體" w:hAnsi="細明體" w:hint="eastAsia"/>
              <w:b/>
            </w:rPr>
          </w:rPrChange>
        </w:rPr>
        <w:t>相關檔案</w:t>
      </w:r>
    </w:p>
    <w:tbl>
      <w:tblPr>
        <w:tblW w:w="91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697"/>
      </w:tblGrid>
      <w:tr w:rsidR="005C04B9" w:rsidRPr="00071E4F" w:rsidTr="00B37FAE">
        <w:tc>
          <w:tcPr>
            <w:tcW w:w="720" w:type="dxa"/>
          </w:tcPr>
          <w:p w:rsidR="005C04B9" w:rsidRPr="00071E4F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45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b/>
                <w:sz w:val="20"/>
                <w:szCs w:val="20"/>
                <w:rPrChange w:id="146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5C04B9" w:rsidRPr="00071E4F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47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b/>
                <w:sz w:val="20"/>
                <w:szCs w:val="20"/>
                <w:rPrChange w:id="148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697" w:type="dxa"/>
          </w:tcPr>
          <w:p w:rsidR="005C04B9" w:rsidRPr="00071E4F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49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b/>
                <w:sz w:val="20"/>
                <w:szCs w:val="20"/>
                <w:rPrChange w:id="150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檔案名稱</w:t>
            </w:r>
          </w:p>
        </w:tc>
      </w:tr>
      <w:tr w:rsidR="005C04B9" w:rsidRPr="00071E4F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071E4F" w:rsidRDefault="005C04B9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51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5C04B9" w:rsidRPr="00071E4F" w:rsidRDefault="00910CF5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  <w:rPrChange w:id="152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153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團險保單主檔_基本資料檔</w:t>
            </w:r>
          </w:p>
        </w:tc>
        <w:tc>
          <w:tcPr>
            <w:tcW w:w="4697" w:type="dxa"/>
          </w:tcPr>
          <w:p w:rsidR="005C04B9" w:rsidRPr="00071E4F" w:rsidRDefault="00B9314A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  <w:rPrChange w:id="154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55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DTBGC</w:t>
            </w:r>
            <w:r w:rsidR="005177D8" w:rsidRPr="00071E4F">
              <w:rPr>
                <w:rFonts w:ascii="細明體" w:eastAsia="細明體" w:hAnsi="細明體" w:hint="eastAsia"/>
                <w:sz w:val="20"/>
                <w:szCs w:val="20"/>
                <w:rPrChange w:id="156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001</w:t>
            </w:r>
          </w:p>
        </w:tc>
      </w:tr>
      <w:tr w:rsidR="005177D8" w:rsidRPr="00071E4F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177D8" w:rsidRPr="00071E4F" w:rsidRDefault="005177D8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57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5177D8" w:rsidRPr="00071E4F" w:rsidRDefault="00910CF5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  <w:rPrChange w:id="158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159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團險保單主檔_被保人名冊檔</w:t>
            </w:r>
          </w:p>
        </w:tc>
        <w:tc>
          <w:tcPr>
            <w:tcW w:w="4697" w:type="dxa"/>
          </w:tcPr>
          <w:p w:rsidR="005177D8" w:rsidRPr="00071E4F" w:rsidRDefault="00B9314A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  <w:rPrChange w:id="160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61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DTBGC</w:t>
            </w:r>
            <w:r w:rsidR="005177D8" w:rsidRPr="00071E4F">
              <w:rPr>
                <w:rFonts w:ascii="細明體" w:eastAsia="細明體" w:hAnsi="細明體" w:hint="eastAsia"/>
                <w:sz w:val="20"/>
                <w:szCs w:val="20"/>
                <w:rPrChange w:id="162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002</w:t>
            </w:r>
          </w:p>
        </w:tc>
      </w:tr>
      <w:tr w:rsidR="00B9314A" w:rsidRPr="00071E4F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9314A" w:rsidRPr="00071E4F" w:rsidRDefault="00B9314A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63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B9314A" w:rsidRPr="00071E4F" w:rsidRDefault="00910CF5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  <w:rPrChange w:id="164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165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團險保單主檔_投保內容檔</w:t>
            </w:r>
          </w:p>
        </w:tc>
        <w:tc>
          <w:tcPr>
            <w:tcW w:w="4697" w:type="dxa"/>
          </w:tcPr>
          <w:p w:rsidR="00B9314A" w:rsidRPr="00071E4F" w:rsidRDefault="00B9314A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  <w:rPrChange w:id="166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67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DTBGC005</w:t>
            </w:r>
          </w:p>
        </w:tc>
      </w:tr>
      <w:tr w:rsidR="005177D8" w:rsidRPr="00071E4F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177D8" w:rsidRPr="00071E4F" w:rsidRDefault="005177D8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68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5177D8" w:rsidRPr="00071E4F" w:rsidRDefault="005177D8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  <w:rPrChange w:id="169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170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團險保單主檔_批註條款及備註說明檔</w:t>
            </w:r>
          </w:p>
        </w:tc>
        <w:tc>
          <w:tcPr>
            <w:tcW w:w="4697" w:type="dxa"/>
          </w:tcPr>
          <w:p w:rsidR="005177D8" w:rsidRPr="00071E4F" w:rsidRDefault="005177D8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  <w:rPrChange w:id="171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72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DTBGC006</w:t>
            </w:r>
          </w:p>
        </w:tc>
      </w:tr>
      <w:tr w:rsidR="00DA21A2" w:rsidRPr="00071E4F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A21A2" w:rsidRPr="00071E4F" w:rsidRDefault="00DA21A2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73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DA21A2" w:rsidRPr="00071E4F" w:rsidRDefault="00DA21A2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  <w:rPrChange w:id="174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175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團險保單主檔_受益人檔</w:t>
            </w:r>
          </w:p>
        </w:tc>
        <w:tc>
          <w:tcPr>
            <w:tcW w:w="4697" w:type="dxa"/>
          </w:tcPr>
          <w:p w:rsidR="00DA21A2" w:rsidRPr="00071E4F" w:rsidRDefault="00DA21A2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  <w:rPrChange w:id="176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77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DTBGC008</w:t>
            </w:r>
          </w:p>
        </w:tc>
      </w:tr>
      <w:tr w:rsidR="00910CF5" w:rsidRPr="00071E4F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10CF5" w:rsidRPr="00071E4F" w:rsidRDefault="00910CF5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78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910CF5" w:rsidRPr="00071E4F" w:rsidRDefault="00910CF5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  <w:rPrChange w:id="179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180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客戶主檔</w:t>
            </w:r>
          </w:p>
        </w:tc>
        <w:tc>
          <w:tcPr>
            <w:tcW w:w="4697" w:type="dxa"/>
          </w:tcPr>
          <w:p w:rsidR="00910CF5" w:rsidRPr="00071E4F" w:rsidRDefault="00910CF5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  <w:rPrChange w:id="181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82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DTBGI006</w:t>
            </w:r>
          </w:p>
        </w:tc>
      </w:tr>
      <w:tr w:rsidR="0099133E" w:rsidRPr="00071E4F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9133E" w:rsidRPr="00071E4F" w:rsidRDefault="0099133E" w:rsidP="005C04B9">
            <w:pPr>
              <w:widowControl/>
              <w:numPr>
                <w:ilvl w:val="0"/>
                <w:numId w:val="30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83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99133E" w:rsidRPr="00071E4F" w:rsidRDefault="0099133E" w:rsidP="00B37FAE">
            <w:pPr>
              <w:pStyle w:val="Tabletext"/>
              <w:snapToGrid w:val="0"/>
              <w:rPr>
                <w:rFonts w:ascii="細明體" w:eastAsia="細明體" w:hAnsi="細明體" w:hint="eastAsia"/>
                <w:lang w:eastAsia="zh-TW"/>
                <w:rPrChange w:id="184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lang w:eastAsia="zh-TW"/>
                <w:rPrChange w:id="185" w:author="陳鐵元" w:date="2016-08-24T08:54:00Z">
                  <w:rPr>
                    <w:rFonts w:ascii="細明體" w:eastAsia="細明體" w:hAnsi="細明體" w:hint="eastAsia"/>
                    <w:lang w:eastAsia="zh-TW"/>
                  </w:rPr>
                </w:rPrChange>
              </w:rPr>
              <w:t>基本資料定義檔</w:t>
            </w:r>
          </w:p>
        </w:tc>
        <w:tc>
          <w:tcPr>
            <w:tcW w:w="4697" w:type="dxa"/>
          </w:tcPr>
          <w:p w:rsidR="0099133E" w:rsidRPr="00071E4F" w:rsidRDefault="0099133E" w:rsidP="00B37FAE">
            <w:pPr>
              <w:snapToGrid w:val="0"/>
              <w:rPr>
                <w:rFonts w:ascii="細明體" w:eastAsia="細明體" w:hAnsi="細明體" w:hint="eastAsia"/>
                <w:sz w:val="20"/>
                <w:szCs w:val="20"/>
                <w:rPrChange w:id="186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sz w:val="20"/>
                <w:szCs w:val="20"/>
                <w:rPrChange w:id="187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t>DTBGK001</w:t>
            </w:r>
          </w:p>
        </w:tc>
      </w:tr>
    </w:tbl>
    <w:p w:rsidR="005C04B9" w:rsidRPr="00071E4F" w:rsidRDefault="005C04B9" w:rsidP="005C04B9">
      <w:pPr>
        <w:spacing w:line="240" w:lineRule="atLeast"/>
        <w:rPr>
          <w:rFonts w:ascii="細明體" w:eastAsia="細明體" w:hAnsi="細明體" w:cs="Courier New"/>
          <w:b/>
          <w:sz w:val="20"/>
          <w:szCs w:val="20"/>
          <w:rPrChange w:id="188" w:author="陳鐵元" w:date="2016-08-24T08:54:00Z">
            <w:rPr>
              <w:rFonts w:ascii="細明體" w:eastAsia="細明體" w:hAnsi="細明體" w:cs="Courier New"/>
              <w:b/>
              <w:sz w:val="20"/>
              <w:szCs w:val="20"/>
            </w:rPr>
          </w:rPrChange>
        </w:rPr>
      </w:pPr>
    </w:p>
    <w:p w:rsidR="005C04B9" w:rsidRPr="00071E4F" w:rsidRDefault="005C04B9" w:rsidP="005C04B9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ascii="細明體" w:eastAsia="細明體" w:hAnsi="細明體" w:hint="eastAsia"/>
          <w:b/>
          <w:rPrChange w:id="189" w:author="陳鐵元" w:date="2016-08-24T08:54:00Z">
            <w:rPr>
              <w:rFonts w:ascii="細明體" w:eastAsia="細明體" w:hAnsi="細明體" w:hint="eastAsia"/>
              <w:b/>
            </w:rPr>
          </w:rPrChange>
        </w:rPr>
      </w:pPr>
      <w:r w:rsidRPr="00071E4F">
        <w:rPr>
          <w:rFonts w:ascii="細明體" w:eastAsia="細明體" w:hAnsi="細明體" w:hint="eastAsia"/>
          <w:b/>
          <w:rPrChange w:id="190" w:author="陳鐵元" w:date="2016-08-24T08:54:00Z">
            <w:rPr>
              <w:rFonts w:ascii="細明體" w:eastAsia="細明體" w:hAnsi="細明體" w:hint="eastAsia"/>
              <w:b/>
            </w:rPr>
          </w:rPrChange>
        </w:rPr>
        <w:t>相關模組</w:t>
      </w:r>
    </w:p>
    <w:tbl>
      <w:tblPr>
        <w:tblW w:w="92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4711"/>
      </w:tblGrid>
      <w:tr w:rsidR="005C04B9" w:rsidRPr="00071E4F" w:rsidTr="00B37FAE">
        <w:tc>
          <w:tcPr>
            <w:tcW w:w="720" w:type="dxa"/>
          </w:tcPr>
          <w:p w:rsidR="005C04B9" w:rsidRPr="00071E4F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91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b/>
                <w:sz w:val="20"/>
                <w:szCs w:val="20"/>
                <w:rPrChange w:id="192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項次</w:t>
            </w:r>
          </w:p>
        </w:tc>
        <w:tc>
          <w:tcPr>
            <w:tcW w:w="3780" w:type="dxa"/>
          </w:tcPr>
          <w:p w:rsidR="005C04B9" w:rsidRPr="00071E4F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93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b/>
                <w:sz w:val="20"/>
                <w:szCs w:val="20"/>
                <w:rPrChange w:id="194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中文說明</w:t>
            </w:r>
          </w:p>
        </w:tc>
        <w:tc>
          <w:tcPr>
            <w:tcW w:w="4711" w:type="dxa"/>
          </w:tcPr>
          <w:p w:rsidR="005C04B9" w:rsidRPr="00071E4F" w:rsidRDefault="005C04B9" w:rsidP="00B37FA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  <w:rPrChange w:id="195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r w:rsidRPr="00071E4F">
              <w:rPr>
                <w:rFonts w:ascii="細明體" w:eastAsia="細明體" w:hAnsi="細明體" w:hint="eastAsia"/>
                <w:b/>
                <w:sz w:val="20"/>
                <w:szCs w:val="20"/>
                <w:rPrChange w:id="196" w:author="陳鐵元" w:date="2016-08-24T08:54:00Z">
                  <w:rPr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  <w:t>程式名稱</w:t>
            </w:r>
          </w:p>
        </w:tc>
      </w:tr>
      <w:tr w:rsidR="005C04B9" w:rsidRPr="00071E4F" w:rsidTr="00B37FAE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04B9" w:rsidRPr="00071E4F" w:rsidRDefault="005C04B9" w:rsidP="005C04B9">
            <w:pPr>
              <w:widowControl/>
              <w:numPr>
                <w:ilvl w:val="0"/>
                <w:numId w:val="31"/>
              </w:numPr>
              <w:snapToGrid w:val="0"/>
              <w:ind w:left="0" w:firstLine="0"/>
              <w:rPr>
                <w:rFonts w:ascii="細明體" w:eastAsia="細明體" w:hAnsi="細明體" w:hint="eastAsia"/>
                <w:sz w:val="20"/>
                <w:szCs w:val="20"/>
                <w:rPrChange w:id="197" w:author="陳鐵元" w:date="2016-08-24T08:54:00Z">
                  <w:rPr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</w:p>
        </w:tc>
        <w:tc>
          <w:tcPr>
            <w:tcW w:w="3780" w:type="dxa"/>
          </w:tcPr>
          <w:p w:rsidR="005C04B9" w:rsidRPr="00071E4F" w:rsidRDefault="005C04B9" w:rsidP="00B37FAE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  <w:rPrChange w:id="198" w:author="陳鐵元" w:date="2016-08-24T08:54:00Z">
                  <w:rPr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</w:p>
        </w:tc>
        <w:tc>
          <w:tcPr>
            <w:tcW w:w="4711" w:type="dxa"/>
          </w:tcPr>
          <w:p w:rsidR="005C04B9" w:rsidRPr="00071E4F" w:rsidRDefault="005C04B9" w:rsidP="00B37FAE">
            <w:pPr>
              <w:pStyle w:val="Tabletext"/>
              <w:adjustRightInd w:val="0"/>
              <w:snapToGrid w:val="0"/>
              <w:rPr>
                <w:rFonts w:ascii="細明體" w:eastAsia="細明體" w:hAnsi="細明體" w:hint="eastAsia"/>
                <w:kern w:val="2"/>
                <w:lang w:eastAsia="zh-TW"/>
                <w:rPrChange w:id="199" w:author="陳鐵元" w:date="2016-08-24T08:54:00Z">
                  <w:rPr>
                    <w:rFonts w:ascii="細明體" w:eastAsia="細明體" w:hAnsi="細明體" w:hint="eastAsia"/>
                    <w:kern w:val="2"/>
                    <w:lang w:eastAsia="zh-TW"/>
                  </w:rPr>
                </w:rPrChange>
              </w:rPr>
            </w:pPr>
          </w:p>
        </w:tc>
      </w:tr>
    </w:tbl>
    <w:p w:rsidR="005C04B9" w:rsidRPr="00071E4F" w:rsidRDefault="005C04B9" w:rsidP="005C04B9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szCs w:val="24"/>
          <w:lang w:eastAsia="zh-TW"/>
          <w:rPrChange w:id="200" w:author="陳鐵元" w:date="2016-08-24T08:54:00Z">
            <w:rPr>
              <w:rFonts w:ascii="細明體" w:eastAsia="細明體" w:hAnsi="細明體" w:hint="eastAsia"/>
              <w:kern w:val="2"/>
              <w:szCs w:val="24"/>
              <w:lang w:eastAsia="zh-TW"/>
            </w:rPr>
          </w:rPrChange>
        </w:rPr>
      </w:pPr>
    </w:p>
    <w:p w:rsidR="00D61161" w:rsidRPr="00071E4F" w:rsidRDefault="00D61161" w:rsidP="00D61161">
      <w:pPr>
        <w:pStyle w:val="Tabletext"/>
        <w:keepLines w:val="0"/>
        <w:numPr>
          <w:ilvl w:val="0"/>
          <w:numId w:val="29"/>
        </w:numPr>
        <w:spacing w:after="0" w:line="240" w:lineRule="auto"/>
        <w:rPr>
          <w:rFonts w:hint="eastAsia"/>
          <w:b/>
          <w:lang w:eastAsia="zh-TW"/>
          <w:rPrChange w:id="201" w:author="陳鐵元" w:date="2016-08-24T08:54:00Z">
            <w:rPr>
              <w:rFonts w:hint="eastAsia"/>
              <w:b/>
              <w:lang w:eastAsia="zh-TW"/>
            </w:rPr>
          </w:rPrChange>
        </w:rPr>
      </w:pPr>
      <w:r w:rsidRPr="00071E4F">
        <w:rPr>
          <w:rFonts w:ascii="細明體" w:eastAsia="細明體" w:hAnsi="細明體" w:hint="eastAsia"/>
          <w:b/>
          <w:lang w:eastAsia="zh-TW"/>
          <w:rPrChange w:id="202" w:author="陳鐵元" w:date="2016-08-24T08:54:00Z">
            <w:rPr>
              <w:rFonts w:ascii="細明體" w:eastAsia="細明體" w:hAnsi="細明體" w:hint="eastAsia"/>
              <w:b/>
              <w:lang w:eastAsia="zh-TW"/>
            </w:rPr>
          </w:rPrChange>
        </w:rPr>
        <w:t>畫面(</w:t>
      </w:r>
      <w:r w:rsidR="00CD2614" w:rsidRPr="00071E4F">
        <w:rPr>
          <w:rFonts w:hint="eastAsia"/>
          <w:kern w:val="2"/>
          <w:lang w:eastAsia="zh-TW"/>
          <w:rPrChange w:id="203" w:author="陳鐵元" w:date="2016-08-24T08:54:00Z">
            <w:rPr>
              <w:rFonts w:hint="eastAsia"/>
              <w:kern w:val="2"/>
              <w:lang w:eastAsia="zh-TW"/>
            </w:rPr>
          </w:rPrChange>
        </w:rPr>
        <w:t>USAAB90</w:t>
      </w:r>
      <w:r w:rsidR="00931328" w:rsidRPr="00071E4F">
        <w:rPr>
          <w:rFonts w:hint="eastAsia"/>
          <w:kern w:val="2"/>
          <w:lang w:eastAsia="zh-TW"/>
          <w:rPrChange w:id="204" w:author="陳鐵元" w:date="2016-08-24T08:54:00Z">
            <w:rPr>
              <w:rFonts w:hint="eastAsia"/>
              <w:kern w:val="2"/>
              <w:lang w:eastAsia="zh-TW"/>
            </w:rPr>
          </w:rPrChange>
        </w:rPr>
        <w:t>2</w:t>
      </w:r>
      <w:r w:rsidR="00CD2614" w:rsidRPr="00071E4F">
        <w:rPr>
          <w:rFonts w:hint="eastAsia"/>
          <w:kern w:val="2"/>
          <w:lang w:eastAsia="zh-TW"/>
          <w:rPrChange w:id="205" w:author="陳鐵元" w:date="2016-08-24T08:54:00Z">
            <w:rPr>
              <w:rFonts w:hint="eastAsia"/>
              <w:kern w:val="2"/>
              <w:lang w:eastAsia="zh-TW"/>
            </w:rPr>
          </w:rPrChange>
        </w:rPr>
        <w:t>00_</w:t>
      </w:r>
      <w:r w:rsidR="00624595" w:rsidRPr="00071E4F">
        <w:rPr>
          <w:rFonts w:hint="eastAsia"/>
          <w:kern w:val="2"/>
          <w:lang w:eastAsia="zh-TW"/>
          <w:rPrChange w:id="206" w:author="陳鐵元" w:date="2016-08-24T08:54:00Z">
            <w:rPr>
              <w:rFonts w:hint="eastAsia"/>
              <w:kern w:val="2"/>
              <w:lang w:eastAsia="zh-TW"/>
            </w:rPr>
          </w:rPrChange>
        </w:rPr>
        <w:t>團險明細一覽查詢畫面</w:t>
      </w:r>
      <w:r w:rsidR="00CD2614" w:rsidRPr="00071E4F">
        <w:rPr>
          <w:rFonts w:hint="eastAsia"/>
          <w:kern w:val="2"/>
          <w:lang w:eastAsia="zh-TW"/>
          <w:rPrChange w:id="207" w:author="陳鐵元" w:date="2016-08-24T08:54:00Z">
            <w:rPr>
              <w:rFonts w:hint="eastAsia"/>
              <w:kern w:val="2"/>
              <w:lang w:eastAsia="zh-TW"/>
            </w:rPr>
          </w:rPrChange>
        </w:rPr>
        <w:t>.htm</w:t>
      </w:r>
      <w:r w:rsidRPr="00071E4F">
        <w:rPr>
          <w:rFonts w:hint="eastAsia"/>
          <w:kern w:val="2"/>
          <w:lang w:eastAsia="zh-TW"/>
          <w:rPrChange w:id="208" w:author="陳鐵元" w:date="2016-08-24T08:54:00Z">
            <w:rPr>
              <w:rFonts w:hint="eastAsia"/>
              <w:kern w:val="2"/>
              <w:lang w:eastAsia="zh-TW"/>
            </w:rPr>
          </w:rPrChange>
        </w:rPr>
        <w:t>)</w:t>
      </w:r>
    </w:p>
    <w:p w:rsidR="008B0322" w:rsidRPr="00071E4F" w:rsidRDefault="00931328" w:rsidP="009B6A07">
      <w:pPr>
        <w:pStyle w:val="Tabletext"/>
        <w:keepLines w:val="0"/>
        <w:spacing w:after="0" w:line="240" w:lineRule="auto"/>
        <w:rPr>
          <w:kern w:val="2"/>
          <w:szCs w:val="24"/>
          <w:lang w:eastAsia="zh-TW"/>
          <w:rPrChange w:id="20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PrChange w:id="210" w:author="陳鐵元" w:date="2016-08-24T08:54:00Z">
            <w:rPr>
              <w:color w:val="000000"/>
            </w:rPr>
          </w:rPrChange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30.25pt">
            <v:imagedata r:id="rId7" o:title="" croptop="6273f" cropbottom="13045f" cropleft="5672f" cropright="1006f"/>
          </v:shape>
        </w:pict>
      </w:r>
    </w:p>
    <w:p w:rsidR="00402E33" w:rsidRPr="00071E4F" w:rsidRDefault="008B0322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1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kern w:val="2"/>
          <w:szCs w:val="24"/>
          <w:lang w:eastAsia="zh-TW"/>
          <w:rPrChange w:id="212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br w:type="page"/>
      </w:r>
      <w:r w:rsidR="00402E33" w:rsidRPr="00071E4F">
        <w:rPr>
          <w:rFonts w:hint="eastAsia"/>
          <w:kern w:val="2"/>
          <w:szCs w:val="24"/>
          <w:lang w:eastAsia="zh-TW"/>
          <w:rPrChange w:id="21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lastRenderedPageBreak/>
        <w:t>程式內容：</w:t>
      </w:r>
    </w:p>
    <w:p w:rsidR="00402E33" w:rsidRPr="00071E4F" w:rsidRDefault="00402E33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1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1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初始：</w:t>
      </w:r>
      <w:r w:rsidRPr="00071E4F">
        <w:rPr>
          <w:rFonts w:hint="eastAsia"/>
          <w:kern w:val="2"/>
          <w:szCs w:val="24"/>
          <w:lang w:eastAsia="zh-TW"/>
          <w:rPrChange w:id="21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</w:t>
      </w:r>
    </w:p>
    <w:p w:rsidR="00402E33" w:rsidRPr="00071E4F" w:rsidRDefault="00402E3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1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1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清除所有值。</w:t>
      </w:r>
    </w:p>
    <w:p w:rsidR="00402E33" w:rsidRPr="00071E4F" w:rsidRDefault="00402E3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1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2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接收傳入參數。</w:t>
      </w:r>
    </w:p>
    <w:p w:rsidR="00737DE5" w:rsidRPr="00071E4F" w:rsidRDefault="00C3137E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2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2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31018C" w:rsidRPr="00071E4F" w:rsidRDefault="0031018C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2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2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保單號碼</w:t>
      </w:r>
    </w:p>
    <w:p w:rsidR="00737DE5" w:rsidRPr="00071E4F" w:rsidRDefault="00C3137E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2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2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事故人</w:t>
      </w:r>
      <w:r w:rsidRPr="00071E4F">
        <w:rPr>
          <w:rFonts w:hint="eastAsia"/>
          <w:kern w:val="2"/>
          <w:szCs w:val="24"/>
          <w:lang w:eastAsia="zh-TW"/>
          <w:rPrChange w:id="22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</w:t>
      </w:r>
    </w:p>
    <w:p w:rsidR="00737DE5" w:rsidRPr="00071E4F" w:rsidRDefault="007365F4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2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2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</w:p>
    <w:p w:rsidR="00C3137E" w:rsidRPr="00071E4F" w:rsidRDefault="007365F4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3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3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</w:t>
      </w:r>
    </w:p>
    <w:p w:rsidR="00435267" w:rsidRPr="00071E4F" w:rsidRDefault="00435267" w:rsidP="00737DE5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3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lang w:eastAsia="zh-TW"/>
          <w:rPrChange w:id="233" w:author="陳鐵元" w:date="2016-08-24T08:54:00Z">
            <w:rPr>
              <w:color w:val="000000"/>
              <w:lang w:eastAsia="zh-TW"/>
            </w:rPr>
          </w:rPrChange>
        </w:rPr>
        <w:t>團險種類</w:t>
      </w:r>
    </w:p>
    <w:p w:rsidR="001305E2" w:rsidRPr="00071E4F" w:rsidRDefault="001305E2" w:rsidP="00BE38F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3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3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產生表頭資料</w:t>
      </w:r>
      <w:r w:rsidR="006868FB" w:rsidRPr="00071E4F">
        <w:rPr>
          <w:rFonts w:hint="eastAsia"/>
          <w:kern w:val="2"/>
          <w:szCs w:val="24"/>
          <w:lang w:eastAsia="zh-TW"/>
          <w:rPrChange w:id="23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：</w:t>
      </w:r>
    </w:p>
    <w:p w:rsidR="007A4DD8" w:rsidRPr="00071E4F" w:rsidRDefault="00826E43" w:rsidP="00BE38F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3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3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保單號碼</w:t>
      </w:r>
      <w:r w:rsidR="007A4DD8" w:rsidRPr="00071E4F">
        <w:rPr>
          <w:rFonts w:hint="eastAsia"/>
          <w:kern w:val="2"/>
          <w:szCs w:val="24"/>
          <w:lang w:eastAsia="zh-TW"/>
          <w:rPrChange w:id="23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：</w:t>
      </w:r>
    </w:p>
    <w:p w:rsidR="00826E43" w:rsidRPr="00071E4F" w:rsidRDefault="00826E43" w:rsidP="00BE38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  <w:rPrChange w:id="240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4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24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24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保單號碼</w:t>
      </w:r>
    </w:p>
    <w:p w:rsidR="00826E43" w:rsidRPr="00071E4F" w:rsidRDefault="00826E43" w:rsidP="00BE38F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4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PrChange w:id="245" w:author="陳鐵元" w:date="2016-08-24T08:54:00Z">
            <w:rPr/>
          </w:rPrChange>
        </w:rPr>
        <w:t>事故者</w:t>
      </w:r>
      <w:r w:rsidRPr="00071E4F">
        <w:rPr>
          <w:rPrChange w:id="246" w:author="陳鐵元" w:date="2016-08-24T08:54:00Z">
            <w:rPr/>
          </w:rPrChange>
        </w:rPr>
        <w:t>ID</w:t>
      </w:r>
      <w:r w:rsidRPr="00071E4F">
        <w:rPr>
          <w:rFonts w:hint="eastAsia"/>
          <w:kern w:val="2"/>
          <w:szCs w:val="24"/>
          <w:lang w:eastAsia="zh-TW"/>
          <w:rPrChange w:id="24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：</w:t>
      </w:r>
    </w:p>
    <w:p w:rsidR="00826E43" w:rsidRPr="00071E4F" w:rsidRDefault="00826E43" w:rsidP="00BE38FF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4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4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25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PrChange w:id="251" w:author="陳鐵元" w:date="2016-08-24T08:54:00Z">
            <w:rPr/>
          </w:rPrChange>
        </w:rPr>
        <w:t xml:space="preserve"> </w:t>
      </w:r>
      <w:r w:rsidRPr="00071E4F">
        <w:rPr>
          <w:rPrChange w:id="252" w:author="陳鐵元" w:date="2016-08-24T08:54:00Z">
            <w:rPr/>
          </w:rPrChange>
        </w:rPr>
        <w:t>事故者</w:t>
      </w:r>
      <w:r w:rsidRPr="00071E4F">
        <w:rPr>
          <w:rPrChange w:id="253" w:author="陳鐵元" w:date="2016-08-24T08:54:00Z">
            <w:rPr/>
          </w:rPrChange>
        </w:rPr>
        <w:t>ID</w:t>
      </w:r>
    </w:p>
    <w:p w:rsidR="00826E43" w:rsidRPr="00071E4F" w:rsidRDefault="00826E43" w:rsidP="00BE38FF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5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PrChange w:id="255" w:author="陳鐵元" w:date="2016-08-24T08:54:00Z">
            <w:rPr/>
          </w:rPrChange>
        </w:rPr>
        <w:t>查詢基準日</w:t>
      </w:r>
      <w:r w:rsidRPr="00071E4F">
        <w:rPr>
          <w:rFonts w:hint="eastAsia"/>
          <w:kern w:val="2"/>
          <w:szCs w:val="24"/>
          <w:lang w:eastAsia="zh-TW"/>
          <w:rPrChange w:id="25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：</w:t>
      </w:r>
    </w:p>
    <w:p w:rsidR="00692870" w:rsidRPr="00071E4F" w:rsidRDefault="00826E43" w:rsidP="00F344E4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5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5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今天日期</w:t>
      </w:r>
    </w:p>
    <w:p w:rsidR="00E60E0B" w:rsidRPr="00071E4F" w:rsidRDefault="005C631E" w:rsidP="00F25224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b/>
          <w:kern w:val="2"/>
          <w:szCs w:val="24"/>
          <w:lang w:eastAsia="zh-TW"/>
          <w:rPrChange w:id="259" w:author="陳鐵元" w:date="2016-08-24T08:54:00Z">
            <w:rPr>
              <w:rFonts w:hint="eastAsia"/>
              <w:b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ascii="sөũ" w:hAnsi="sөũ"/>
          <w:lang w:eastAsia="zh-TW"/>
          <w:rPrChange w:id="260" w:author="陳鐵元" w:date="2016-08-24T08:54:00Z">
            <w:rPr>
              <w:rFonts w:ascii="sөũ" w:hAnsi="sөũ"/>
              <w:lang w:eastAsia="zh-TW"/>
            </w:rPr>
          </w:rPrChange>
        </w:rPr>
        <w:t>保障</w:t>
      </w:r>
      <w:r w:rsidRPr="00071E4F">
        <w:rPr>
          <w:kern w:val="2"/>
          <w:szCs w:val="24"/>
          <w:lang w:eastAsia="zh-TW"/>
          <w:rPrChange w:id="26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內容</w:t>
      </w:r>
      <w:r w:rsidRPr="00071E4F">
        <w:rPr>
          <w:rFonts w:ascii="sөũ" w:hAnsi="sөũ"/>
          <w:lang w:eastAsia="zh-TW"/>
          <w:rPrChange w:id="262" w:author="陳鐵元" w:date="2016-08-24T08:54:00Z">
            <w:rPr>
              <w:rFonts w:ascii="sөũ" w:hAnsi="sөũ"/>
              <w:lang w:eastAsia="zh-TW"/>
            </w:rPr>
          </w:rPrChange>
        </w:rPr>
        <w:t>查詢</w:t>
      </w:r>
      <w:r w:rsidR="004C0F21" w:rsidRPr="00071E4F">
        <w:rPr>
          <w:rFonts w:hint="eastAsia"/>
          <w:kern w:val="2"/>
          <w:szCs w:val="24"/>
          <w:lang w:eastAsia="zh-TW"/>
          <w:rPrChange w:id="26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：</w:t>
      </w:r>
    </w:p>
    <w:p w:rsidR="00685057" w:rsidRPr="00071E4F" w:rsidRDefault="00685057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6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6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先確認是否有建立名冊：</w:t>
      </w:r>
      <w:r w:rsidR="0058495D" w:rsidRPr="00071E4F">
        <w:rPr>
          <w:rFonts w:hint="eastAsia"/>
          <w:kern w:val="2"/>
          <w:szCs w:val="24"/>
          <w:lang w:eastAsia="zh-TW"/>
          <w:rPrChange w:id="26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="0058495D" w:rsidRPr="00071E4F">
        <w:rPr>
          <w:rFonts w:hint="eastAsia"/>
          <w:kern w:val="2"/>
          <w:szCs w:val="24"/>
          <w:lang w:eastAsia="zh-TW"/>
          <w:rPrChange w:id="26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養老險與定期險名冊來源不同</w:t>
      </w:r>
      <w:r w:rsidR="0058495D" w:rsidRPr="00071E4F">
        <w:rPr>
          <w:rFonts w:hint="eastAsia"/>
          <w:kern w:val="2"/>
          <w:szCs w:val="24"/>
          <w:lang w:eastAsia="zh-TW"/>
          <w:rPrChange w:id="26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58495D" w:rsidRPr="00071E4F" w:rsidRDefault="0058495D" w:rsidP="0068505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6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7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IF </w:t>
      </w:r>
      <w:r w:rsidRPr="00071E4F">
        <w:rPr>
          <w:lang w:eastAsia="zh-TW"/>
          <w:rPrChange w:id="271" w:author="陳鐵元" w:date="2016-08-24T08:54:00Z">
            <w:rPr>
              <w:color w:val="000000"/>
              <w:lang w:eastAsia="zh-TW"/>
            </w:rPr>
          </w:rPrChange>
        </w:rPr>
        <w:t>團險種類</w:t>
      </w:r>
      <w:r w:rsidRPr="00071E4F">
        <w:rPr>
          <w:rFonts w:hint="eastAsia"/>
          <w:lang w:eastAsia="zh-TW"/>
          <w:rPrChange w:id="272" w:author="陳鐵元" w:date="2016-08-24T08:54:00Z">
            <w:rPr>
              <w:rFonts w:hint="eastAsia"/>
              <w:color w:val="000000"/>
              <w:lang w:eastAsia="zh-TW"/>
            </w:rPr>
          </w:rPrChange>
        </w:rPr>
        <w:t xml:space="preserve"> =</w:t>
      </w:r>
      <w:r w:rsidRPr="00071E4F">
        <w:rPr>
          <w:lang w:eastAsia="zh-TW"/>
          <w:rPrChange w:id="273" w:author="陳鐵元" w:date="2016-08-24T08:54:00Z">
            <w:rPr>
              <w:color w:val="000000"/>
              <w:lang w:eastAsia="zh-TW"/>
            </w:rPr>
          </w:rPrChange>
        </w:rPr>
        <w:t>’</w:t>
      </w:r>
      <w:r w:rsidRPr="00071E4F">
        <w:rPr>
          <w:rFonts w:hint="eastAsia"/>
          <w:lang w:eastAsia="zh-TW"/>
          <w:rPrChange w:id="274" w:author="陳鐵元" w:date="2016-08-24T08:54:00Z">
            <w:rPr>
              <w:rFonts w:hint="eastAsia"/>
              <w:color w:val="000000"/>
              <w:lang w:eastAsia="zh-TW"/>
            </w:rPr>
          </w:rPrChange>
        </w:rPr>
        <w:t>2</w:t>
      </w:r>
      <w:r w:rsidRPr="00071E4F">
        <w:rPr>
          <w:lang w:eastAsia="zh-TW"/>
          <w:rPrChange w:id="275" w:author="陳鐵元" w:date="2016-08-24T08:54:00Z">
            <w:rPr>
              <w:color w:val="000000"/>
              <w:lang w:eastAsia="zh-TW"/>
            </w:rPr>
          </w:rPrChange>
        </w:rPr>
        <w:t>’</w:t>
      </w:r>
      <w:r w:rsidRPr="00071E4F">
        <w:rPr>
          <w:rFonts w:hint="eastAsia"/>
          <w:lang w:eastAsia="zh-TW"/>
          <w:rPrChange w:id="276" w:author="陳鐵元" w:date="2016-08-24T08:54:00Z">
            <w:rPr>
              <w:rFonts w:hint="eastAsia"/>
              <w:color w:val="000000"/>
              <w:lang w:eastAsia="zh-TW"/>
            </w:rPr>
          </w:rPrChange>
        </w:rPr>
        <w:t xml:space="preserve"> (</w:t>
      </w:r>
      <w:r w:rsidRPr="00071E4F">
        <w:rPr>
          <w:rFonts w:hint="eastAsia"/>
          <w:lang w:eastAsia="zh-TW"/>
          <w:rPrChange w:id="277" w:author="陳鐵元" w:date="2016-08-24T08:54:00Z">
            <w:rPr>
              <w:rFonts w:hint="eastAsia"/>
              <w:color w:val="000000"/>
              <w:lang w:eastAsia="zh-TW"/>
            </w:rPr>
          </w:rPrChange>
        </w:rPr>
        <w:t>養老</w:t>
      </w:r>
      <w:r w:rsidRPr="00071E4F">
        <w:rPr>
          <w:rFonts w:hint="eastAsia"/>
          <w:lang w:eastAsia="zh-TW"/>
          <w:rPrChange w:id="278" w:author="陳鐵元" w:date="2016-08-24T08:54:00Z">
            <w:rPr>
              <w:rFonts w:hint="eastAsia"/>
              <w:color w:val="000000"/>
              <w:lang w:eastAsia="zh-TW"/>
            </w:rPr>
          </w:rPrChange>
        </w:rPr>
        <w:t>)</w:t>
      </w:r>
    </w:p>
    <w:p w:rsidR="0058495D" w:rsidRPr="00071E4F" w:rsidRDefault="0058495D" w:rsidP="002971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7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8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READ DTBGC202</w:t>
      </w:r>
    </w:p>
    <w:p w:rsidR="0058495D" w:rsidRPr="00071E4F" w:rsidRDefault="0058495D" w:rsidP="002971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8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8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WHERE</w:t>
      </w:r>
    </w:p>
    <w:p w:rsidR="0058495D" w:rsidRPr="00071E4F" w:rsidRDefault="0058495D" w:rsidP="002971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8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8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C202.</w:t>
      </w:r>
      <w:r w:rsidRPr="00071E4F">
        <w:rPr>
          <w:rFonts w:hint="eastAsia"/>
          <w:kern w:val="2"/>
          <w:szCs w:val="24"/>
          <w:lang w:eastAsia="zh-TW"/>
          <w:rPrChange w:id="28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28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Pr="00071E4F">
        <w:rPr>
          <w:rFonts w:hint="eastAsia"/>
          <w:kern w:val="2"/>
          <w:szCs w:val="24"/>
          <w:lang w:eastAsia="zh-TW"/>
          <w:rPrChange w:id="28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28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28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58495D" w:rsidRPr="00071E4F" w:rsidRDefault="0058495D" w:rsidP="002971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9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29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C202.</w:t>
      </w:r>
      <w:r w:rsidRPr="00071E4F">
        <w:rPr>
          <w:rFonts w:hint="eastAsia"/>
          <w:kern w:val="2"/>
          <w:szCs w:val="24"/>
          <w:lang w:eastAsia="zh-TW"/>
          <w:rPrChange w:id="29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被保人</w:t>
      </w:r>
      <w:r w:rsidRPr="00071E4F">
        <w:rPr>
          <w:rFonts w:hint="eastAsia"/>
          <w:kern w:val="2"/>
          <w:szCs w:val="24"/>
          <w:lang w:eastAsia="zh-TW"/>
          <w:rPrChange w:id="29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ID = </w:t>
      </w:r>
      <w:r w:rsidRPr="00071E4F">
        <w:rPr>
          <w:rFonts w:hint="eastAsia"/>
          <w:kern w:val="2"/>
          <w:szCs w:val="24"/>
          <w:lang w:eastAsia="zh-TW"/>
          <w:rPrChange w:id="29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29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29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事故人</w:t>
      </w:r>
      <w:r w:rsidRPr="00071E4F">
        <w:rPr>
          <w:rFonts w:hint="eastAsia"/>
          <w:kern w:val="2"/>
          <w:szCs w:val="24"/>
          <w:lang w:eastAsia="zh-TW"/>
          <w:rPrChange w:id="29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</w:t>
      </w:r>
    </w:p>
    <w:p w:rsidR="0058495D" w:rsidRPr="00071E4F" w:rsidRDefault="0058495D" w:rsidP="002971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29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kern w:val="2"/>
          <w:szCs w:val="24"/>
          <w:lang w:eastAsia="zh-TW"/>
          <w:rPrChange w:id="29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C</w:t>
      </w:r>
      <w:r w:rsidRPr="00071E4F">
        <w:rPr>
          <w:rFonts w:hint="eastAsia"/>
          <w:kern w:val="2"/>
          <w:szCs w:val="24"/>
          <w:lang w:eastAsia="zh-TW"/>
          <w:rPrChange w:id="30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202.</w:t>
      </w:r>
      <w:r w:rsidRPr="00071E4F">
        <w:rPr>
          <w:lang w:eastAsia="zh-TW"/>
          <w:rPrChange w:id="301" w:author="陳鐵元" w:date="2016-08-24T08:54:00Z">
            <w:rPr>
              <w:color w:val="000000"/>
              <w:lang w:eastAsia="zh-TW"/>
            </w:rPr>
          </w:rPrChange>
        </w:rPr>
        <w:t xml:space="preserve"> </w:t>
      </w:r>
      <w:r w:rsidRPr="00071E4F">
        <w:rPr>
          <w:lang w:eastAsia="zh-TW"/>
          <w:rPrChange w:id="302" w:author="陳鐵元" w:date="2016-08-24T08:54:00Z">
            <w:rPr>
              <w:color w:val="000000"/>
              <w:lang w:eastAsia="zh-TW"/>
            </w:rPr>
          </w:rPrChange>
        </w:rPr>
        <w:t>投保始期</w:t>
      </w:r>
      <w:r w:rsidRPr="00071E4F">
        <w:rPr>
          <w:rFonts w:hint="eastAsia"/>
          <w:lang w:eastAsia="zh-TW"/>
          <w:rPrChange w:id="303" w:author="陳鐵元" w:date="2016-08-24T08:54:00Z">
            <w:rPr>
              <w:rFonts w:hint="eastAsia"/>
              <w:color w:val="000000"/>
              <w:lang w:eastAsia="zh-TW"/>
            </w:rPr>
          </w:rPrChange>
        </w:rPr>
        <w:t xml:space="preserve"> &lt;= </w:t>
      </w:r>
      <w:r w:rsidRPr="00071E4F">
        <w:rPr>
          <w:lang w:eastAsia="zh-TW"/>
          <w:rPrChange w:id="304" w:author="陳鐵元" w:date="2016-08-24T08:54:00Z">
            <w:rPr>
              <w:lang w:eastAsia="zh-TW"/>
            </w:rPr>
          </w:rPrChange>
        </w:rPr>
        <w:t>查詢基準日</w:t>
      </w:r>
      <w:r w:rsidRPr="00071E4F">
        <w:rPr>
          <w:rFonts w:hint="eastAsia"/>
          <w:lang w:eastAsia="zh-TW"/>
          <w:rPrChange w:id="305" w:author="陳鐵元" w:date="2016-08-24T08:54:00Z">
            <w:rPr>
              <w:rFonts w:hint="eastAsia"/>
              <w:lang w:eastAsia="zh-TW"/>
            </w:rPr>
          </w:rPrChange>
        </w:rPr>
        <w:t xml:space="preserve"> &lt;= </w:t>
      </w:r>
      <w:r w:rsidRPr="00071E4F">
        <w:rPr>
          <w:kern w:val="2"/>
          <w:szCs w:val="24"/>
          <w:lang w:eastAsia="zh-TW"/>
          <w:rPrChange w:id="306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C</w:t>
      </w:r>
      <w:r w:rsidRPr="00071E4F">
        <w:rPr>
          <w:rFonts w:hint="eastAsia"/>
          <w:kern w:val="2"/>
          <w:szCs w:val="24"/>
          <w:lang w:eastAsia="zh-TW"/>
          <w:rPrChange w:id="30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002.</w:t>
      </w:r>
      <w:r w:rsidRPr="00071E4F">
        <w:rPr>
          <w:lang w:eastAsia="zh-TW"/>
          <w:rPrChange w:id="308" w:author="陳鐵元" w:date="2016-08-24T08:54:00Z">
            <w:rPr>
              <w:color w:val="000000"/>
              <w:lang w:eastAsia="zh-TW"/>
            </w:rPr>
          </w:rPrChange>
        </w:rPr>
        <w:t xml:space="preserve"> </w:t>
      </w:r>
      <w:r w:rsidRPr="00071E4F">
        <w:rPr>
          <w:lang w:eastAsia="zh-TW"/>
          <w:rPrChange w:id="309" w:author="陳鐵元" w:date="2016-08-24T08:54:00Z">
            <w:rPr>
              <w:color w:val="000000"/>
              <w:lang w:eastAsia="zh-TW"/>
            </w:rPr>
          </w:rPrChange>
        </w:rPr>
        <w:t>投保終期</w:t>
      </w:r>
    </w:p>
    <w:p w:rsidR="0058495D" w:rsidRPr="00071E4F" w:rsidRDefault="0058495D" w:rsidP="00685057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1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lang w:eastAsia="zh-TW"/>
          <w:rPrChange w:id="311" w:author="陳鐵元" w:date="2016-08-24T08:54:00Z">
            <w:rPr>
              <w:rFonts w:hint="eastAsia"/>
              <w:color w:val="000000"/>
              <w:lang w:eastAsia="zh-TW"/>
            </w:rPr>
          </w:rPrChange>
        </w:rPr>
        <w:t>ELSE</w:t>
      </w:r>
    </w:p>
    <w:p w:rsidR="00685057" w:rsidRPr="00071E4F" w:rsidRDefault="00685057" w:rsidP="002971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1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1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READ DTBGC002 </w:t>
      </w:r>
    </w:p>
    <w:p w:rsidR="00685057" w:rsidRPr="00071E4F" w:rsidRDefault="00685057" w:rsidP="002971E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1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1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WHERE</w:t>
      </w:r>
    </w:p>
    <w:p w:rsidR="00685057" w:rsidRPr="00071E4F" w:rsidRDefault="00685057" w:rsidP="002971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1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1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C002.</w:t>
      </w:r>
      <w:r w:rsidRPr="00071E4F">
        <w:rPr>
          <w:rFonts w:hint="eastAsia"/>
          <w:kern w:val="2"/>
          <w:szCs w:val="24"/>
          <w:lang w:eastAsia="zh-TW"/>
          <w:rPrChange w:id="31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31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Pr="00071E4F">
        <w:rPr>
          <w:rFonts w:hint="eastAsia"/>
          <w:kern w:val="2"/>
          <w:szCs w:val="24"/>
          <w:lang w:eastAsia="zh-TW"/>
          <w:rPrChange w:id="32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32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32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685057" w:rsidRPr="00071E4F" w:rsidRDefault="00685057" w:rsidP="002971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2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2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C002.</w:t>
      </w:r>
      <w:r w:rsidRPr="00071E4F">
        <w:rPr>
          <w:rFonts w:hint="eastAsia"/>
          <w:kern w:val="2"/>
          <w:szCs w:val="24"/>
          <w:lang w:eastAsia="zh-TW"/>
          <w:rPrChange w:id="32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被保人</w:t>
      </w:r>
      <w:r w:rsidRPr="00071E4F">
        <w:rPr>
          <w:rFonts w:hint="eastAsia"/>
          <w:kern w:val="2"/>
          <w:szCs w:val="24"/>
          <w:lang w:eastAsia="zh-TW"/>
          <w:rPrChange w:id="32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ID = </w:t>
      </w:r>
      <w:r w:rsidRPr="00071E4F">
        <w:rPr>
          <w:rFonts w:hint="eastAsia"/>
          <w:kern w:val="2"/>
          <w:szCs w:val="24"/>
          <w:lang w:eastAsia="zh-TW"/>
          <w:rPrChange w:id="32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32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32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事故人</w:t>
      </w:r>
      <w:r w:rsidRPr="00071E4F">
        <w:rPr>
          <w:rFonts w:hint="eastAsia"/>
          <w:kern w:val="2"/>
          <w:szCs w:val="24"/>
          <w:lang w:eastAsia="zh-TW"/>
          <w:rPrChange w:id="33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</w:t>
      </w:r>
    </w:p>
    <w:p w:rsidR="008F55BA" w:rsidRPr="00071E4F" w:rsidRDefault="008F55BA" w:rsidP="002971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3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kern w:val="2"/>
          <w:szCs w:val="24"/>
          <w:lang w:eastAsia="zh-TW"/>
          <w:rPrChange w:id="332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C</w:t>
      </w:r>
      <w:r w:rsidRPr="00071E4F">
        <w:rPr>
          <w:rFonts w:hint="eastAsia"/>
          <w:kern w:val="2"/>
          <w:szCs w:val="24"/>
          <w:lang w:eastAsia="zh-TW"/>
          <w:rPrChange w:id="33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002.</w:t>
      </w:r>
      <w:r w:rsidRPr="00071E4F">
        <w:rPr>
          <w:rFonts w:hint="eastAsia"/>
          <w:kern w:val="2"/>
          <w:szCs w:val="24"/>
          <w:lang w:eastAsia="zh-TW"/>
          <w:rPrChange w:id="33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  <w:r w:rsidRPr="00071E4F">
        <w:rPr>
          <w:rFonts w:hint="eastAsia"/>
          <w:kern w:val="2"/>
          <w:szCs w:val="24"/>
          <w:lang w:eastAsia="zh-TW"/>
          <w:rPrChange w:id="33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</w:t>
      </w:r>
      <w:r w:rsidR="00A403EA" w:rsidRPr="00071E4F">
        <w:rPr>
          <w:rFonts w:hint="eastAsia"/>
          <w:kern w:val="2"/>
          <w:szCs w:val="24"/>
          <w:lang w:eastAsia="zh-TW"/>
          <w:rPrChange w:id="33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IN (READ DTBGC005 WHERE</w:t>
      </w:r>
      <w:r w:rsidR="00A403EA" w:rsidRPr="00071E4F">
        <w:rPr>
          <w:rFonts w:hint="eastAsia"/>
          <w:kern w:val="2"/>
          <w:szCs w:val="24"/>
          <w:lang w:eastAsia="zh-TW"/>
          <w:rPrChange w:id="33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="00A403EA" w:rsidRPr="00071E4F">
        <w:rPr>
          <w:rFonts w:hint="eastAsia"/>
          <w:kern w:val="2"/>
          <w:szCs w:val="24"/>
          <w:lang w:eastAsia="zh-TW"/>
          <w:rPrChange w:id="33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="00A403EA" w:rsidRPr="00071E4F">
        <w:rPr>
          <w:rFonts w:hint="eastAsia"/>
          <w:kern w:val="2"/>
          <w:szCs w:val="24"/>
          <w:lang w:eastAsia="zh-TW"/>
          <w:rPrChange w:id="33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="00A403EA" w:rsidRPr="00071E4F">
        <w:rPr>
          <w:rFonts w:hint="eastAsia"/>
          <w:kern w:val="2"/>
          <w:szCs w:val="24"/>
          <w:lang w:eastAsia="zh-TW"/>
          <w:rPrChange w:id="34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="00A403EA" w:rsidRPr="00071E4F">
        <w:rPr>
          <w:rFonts w:hint="eastAsia"/>
          <w:kern w:val="2"/>
          <w:szCs w:val="24"/>
          <w:lang w:eastAsia="zh-TW"/>
          <w:rPrChange w:id="34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="00A403EA" w:rsidRPr="00071E4F">
        <w:rPr>
          <w:rFonts w:hint="eastAsia"/>
          <w:kern w:val="2"/>
          <w:szCs w:val="24"/>
          <w:lang w:eastAsia="zh-TW"/>
          <w:rPrChange w:id="34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747F39" w:rsidRPr="00071E4F" w:rsidRDefault="00747F39" w:rsidP="002971E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4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kern w:val="2"/>
          <w:szCs w:val="24"/>
          <w:lang w:eastAsia="zh-TW"/>
          <w:rPrChange w:id="344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C</w:t>
      </w:r>
      <w:r w:rsidRPr="00071E4F">
        <w:rPr>
          <w:rFonts w:hint="eastAsia"/>
          <w:kern w:val="2"/>
          <w:szCs w:val="24"/>
          <w:lang w:eastAsia="zh-TW"/>
          <w:rPrChange w:id="34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002.</w:t>
      </w:r>
      <w:r w:rsidRPr="00071E4F">
        <w:rPr>
          <w:lang w:eastAsia="zh-TW"/>
          <w:rPrChange w:id="346" w:author="陳鐵元" w:date="2016-08-24T08:54:00Z">
            <w:rPr>
              <w:color w:val="000000"/>
              <w:lang w:eastAsia="zh-TW"/>
            </w:rPr>
          </w:rPrChange>
        </w:rPr>
        <w:t xml:space="preserve"> </w:t>
      </w:r>
      <w:r w:rsidRPr="00071E4F">
        <w:rPr>
          <w:lang w:eastAsia="zh-TW"/>
          <w:rPrChange w:id="347" w:author="陳鐵元" w:date="2016-08-24T08:54:00Z">
            <w:rPr>
              <w:color w:val="000000"/>
              <w:lang w:eastAsia="zh-TW"/>
            </w:rPr>
          </w:rPrChange>
        </w:rPr>
        <w:t>投保始期</w:t>
      </w:r>
      <w:r w:rsidRPr="00071E4F">
        <w:rPr>
          <w:rFonts w:hint="eastAsia"/>
          <w:lang w:eastAsia="zh-TW"/>
          <w:rPrChange w:id="348" w:author="陳鐵元" w:date="2016-08-24T08:54:00Z">
            <w:rPr>
              <w:rFonts w:hint="eastAsia"/>
              <w:color w:val="000000"/>
              <w:lang w:eastAsia="zh-TW"/>
            </w:rPr>
          </w:rPrChange>
        </w:rPr>
        <w:t xml:space="preserve"> &lt;= </w:t>
      </w:r>
      <w:r w:rsidRPr="00071E4F">
        <w:rPr>
          <w:lang w:eastAsia="zh-TW"/>
          <w:rPrChange w:id="349" w:author="陳鐵元" w:date="2016-08-24T08:54:00Z">
            <w:rPr>
              <w:lang w:eastAsia="zh-TW"/>
            </w:rPr>
          </w:rPrChange>
        </w:rPr>
        <w:t>查詢基準日</w:t>
      </w:r>
      <w:r w:rsidRPr="00071E4F">
        <w:rPr>
          <w:rFonts w:hint="eastAsia"/>
          <w:lang w:eastAsia="zh-TW"/>
          <w:rPrChange w:id="350" w:author="陳鐵元" w:date="2016-08-24T08:54:00Z">
            <w:rPr>
              <w:rFonts w:hint="eastAsia"/>
              <w:lang w:eastAsia="zh-TW"/>
            </w:rPr>
          </w:rPrChange>
        </w:rPr>
        <w:t xml:space="preserve"> &lt;= </w:t>
      </w:r>
      <w:r w:rsidRPr="00071E4F">
        <w:rPr>
          <w:kern w:val="2"/>
          <w:szCs w:val="24"/>
          <w:lang w:eastAsia="zh-TW"/>
          <w:rPrChange w:id="35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C</w:t>
      </w:r>
      <w:r w:rsidRPr="00071E4F">
        <w:rPr>
          <w:rFonts w:hint="eastAsia"/>
          <w:kern w:val="2"/>
          <w:szCs w:val="24"/>
          <w:lang w:eastAsia="zh-TW"/>
          <w:rPrChange w:id="35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002.</w:t>
      </w:r>
      <w:r w:rsidRPr="00071E4F">
        <w:rPr>
          <w:lang w:eastAsia="zh-TW"/>
          <w:rPrChange w:id="353" w:author="陳鐵元" w:date="2016-08-24T08:54:00Z">
            <w:rPr>
              <w:color w:val="000000"/>
              <w:lang w:eastAsia="zh-TW"/>
            </w:rPr>
          </w:rPrChange>
        </w:rPr>
        <w:t xml:space="preserve"> </w:t>
      </w:r>
      <w:r w:rsidRPr="00071E4F">
        <w:rPr>
          <w:lang w:eastAsia="zh-TW"/>
          <w:rPrChange w:id="354" w:author="陳鐵元" w:date="2016-08-24T08:54:00Z">
            <w:rPr>
              <w:color w:val="000000"/>
              <w:lang w:eastAsia="zh-TW"/>
            </w:rPr>
          </w:rPrChange>
        </w:rPr>
        <w:t>投保終期</w:t>
      </w:r>
    </w:p>
    <w:p w:rsidR="002D1E89" w:rsidRPr="00071E4F" w:rsidRDefault="002D1E89" w:rsidP="002D1E8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5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5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IF FND</w:t>
      </w:r>
    </w:p>
    <w:p w:rsidR="00340A0F" w:rsidRPr="00071E4F" w:rsidRDefault="00340A0F" w:rsidP="002D1E8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5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5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有名冊</w:t>
      </w:r>
      <w:r w:rsidRPr="00071E4F">
        <w:rPr>
          <w:rFonts w:hint="eastAsia"/>
          <w:kern w:val="2"/>
          <w:szCs w:val="24"/>
          <w:lang w:eastAsia="zh-TW"/>
          <w:rPrChange w:id="35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</w:t>
      </w:r>
      <w:r w:rsidRPr="00071E4F">
        <w:rPr>
          <w:kern w:val="2"/>
          <w:szCs w:val="24"/>
          <w:lang w:eastAsia="zh-TW"/>
          <w:rPrChange w:id="360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36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Y</w:t>
      </w:r>
      <w:r w:rsidRPr="00071E4F">
        <w:rPr>
          <w:kern w:val="2"/>
          <w:szCs w:val="24"/>
          <w:lang w:eastAsia="zh-TW"/>
          <w:rPrChange w:id="362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36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(DEFAULT </w:t>
      </w:r>
      <w:r w:rsidRPr="00071E4F">
        <w:rPr>
          <w:kern w:val="2"/>
          <w:szCs w:val="24"/>
          <w:lang w:eastAsia="zh-TW"/>
          <w:rPrChange w:id="364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36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N</w:t>
      </w:r>
      <w:r w:rsidRPr="00071E4F">
        <w:rPr>
          <w:kern w:val="2"/>
          <w:szCs w:val="24"/>
          <w:lang w:eastAsia="zh-TW"/>
          <w:rPrChange w:id="366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36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2D1E89" w:rsidRPr="00071E4F" w:rsidRDefault="002D1E89" w:rsidP="002D1E8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6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6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O_</w:t>
      </w:r>
      <w:r w:rsidRPr="00071E4F">
        <w:rPr>
          <w:rFonts w:hint="eastAsia"/>
          <w:kern w:val="2"/>
          <w:szCs w:val="24"/>
          <w:lang w:eastAsia="zh-TW"/>
          <w:rPrChange w:id="37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  <w:r w:rsidRPr="00071E4F">
        <w:rPr>
          <w:rFonts w:hint="eastAsia"/>
          <w:kern w:val="2"/>
          <w:szCs w:val="24"/>
          <w:lang w:eastAsia="zh-TW"/>
          <w:rPrChange w:id="37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C002.</w:t>
      </w:r>
      <w:r w:rsidRPr="00071E4F">
        <w:rPr>
          <w:rFonts w:hint="eastAsia"/>
          <w:kern w:val="2"/>
          <w:szCs w:val="24"/>
          <w:lang w:eastAsia="zh-TW"/>
          <w:rPrChange w:id="37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  <w:r w:rsidR="000A5B95" w:rsidRPr="00071E4F">
        <w:rPr>
          <w:rFonts w:hint="eastAsia"/>
          <w:kern w:val="2"/>
          <w:szCs w:val="24"/>
          <w:lang w:eastAsia="zh-TW"/>
          <w:rPrChange w:id="37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/C202.</w:t>
      </w:r>
      <w:r w:rsidR="000A5B95" w:rsidRPr="00071E4F">
        <w:rPr>
          <w:rFonts w:hint="eastAsia"/>
          <w:kern w:val="2"/>
          <w:szCs w:val="24"/>
          <w:lang w:eastAsia="zh-TW"/>
          <w:rPrChange w:id="37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序號</w:t>
      </w:r>
    </w:p>
    <w:p w:rsidR="007E3822" w:rsidRPr="00071E4F" w:rsidRDefault="007E3822" w:rsidP="002D1E8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7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7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O_</w:t>
      </w:r>
      <w:r w:rsidRPr="00071E4F">
        <w:rPr>
          <w:rFonts w:hint="eastAsia"/>
          <w:kern w:val="2"/>
          <w:szCs w:val="24"/>
          <w:lang w:eastAsia="zh-TW"/>
          <w:rPrChange w:id="37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</w:t>
      </w:r>
      <w:r w:rsidRPr="00071E4F">
        <w:rPr>
          <w:rFonts w:hint="eastAsia"/>
          <w:kern w:val="2"/>
          <w:szCs w:val="24"/>
          <w:lang w:eastAsia="zh-TW"/>
          <w:rPrChange w:id="37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 C002.</w:t>
      </w:r>
      <w:r w:rsidRPr="00071E4F">
        <w:rPr>
          <w:kern w:val="2"/>
          <w:szCs w:val="24"/>
          <w:lang w:eastAsia="zh-TW"/>
          <w:rPrChange w:id="37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親屬關係別</w:t>
      </w:r>
      <w:r w:rsidR="000A5B95" w:rsidRPr="00071E4F">
        <w:rPr>
          <w:rFonts w:hint="eastAsia"/>
          <w:kern w:val="2"/>
          <w:szCs w:val="24"/>
          <w:lang w:eastAsia="zh-TW"/>
          <w:rPrChange w:id="38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/</w:t>
      </w:r>
      <w:r w:rsidR="000A5B95" w:rsidRPr="00071E4F">
        <w:rPr>
          <w:kern w:val="2"/>
          <w:szCs w:val="24"/>
          <w:lang w:eastAsia="zh-TW"/>
          <w:rPrChange w:id="38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="000A5B95" w:rsidRPr="00071E4F">
        <w:rPr>
          <w:rFonts w:hint="eastAsia"/>
          <w:kern w:val="2"/>
          <w:szCs w:val="24"/>
          <w:lang w:eastAsia="zh-TW"/>
          <w:rPrChange w:id="38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</w:t>
      </w:r>
      <w:r w:rsidR="000A5B95" w:rsidRPr="00071E4F">
        <w:rPr>
          <w:kern w:val="2"/>
          <w:szCs w:val="24"/>
          <w:lang w:eastAsia="zh-TW"/>
          <w:rPrChange w:id="38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="000A5B95" w:rsidRPr="00071E4F">
        <w:rPr>
          <w:rFonts w:hint="eastAsia"/>
          <w:kern w:val="2"/>
          <w:szCs w:val="24"/>
          <w:lang w:eastAsia="zh-TW"/>
          <w:rPrChange w:id="38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="000A5B95" w:rsidRPr="00071E4F">
        <w:rPr>
          <w:rFonts w:hint="eastAsia"/>
          <w:kern w:val="2"/>
          <w:szCs w:val="24"/>
          <w:lang w:eastAsia="zh-TW"/>
          <w:rPrChange w:id="38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養老險ㄧ定是本人</w:t>
      </w:r>
      <w:r w:rsidR="000A5B95" w:rsidRPr="00071E4F">
        <w:rPr>
          <w:rFonts w:hint="eastAsia"/>
          <w:kern w:val="2"/>
          <w:szCs w:val="24"/>
          <w:lang w:eastAsia="zh-TW"/>
          <w:rPrChange w:id="38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2D1E89" w:rsidRPr="00071E4F" w:rsidRDefault="002D1E89" w:rsidP="002D1E8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8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8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ELSE</w:t>
      </w:r>
    </w:p>
    <w:p w:rsidR="002D1E89" w:rsidRPr="00071E4F" w:rsidRDefault="002D1E89" w:rsidP="002D1E8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8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9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O_</w:t>
      </w:r>
      <w:r w:rsidRPr="00071E4F">
        <w:rPr>
          <w:rFonts w:hint="eastAsia"/>
          <w:kern w:val="2"/>
          <w:szCs w:val="24"/>
          <w:lang w:eastAsia="zh-TW"/>
          <w:rPrChange w:id="39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  <w:r w:rsidRPr="00071E4F">
        <w:rPr>
          <w:rFonts w:hint="eastAsia"/>
          <w:kern w:val="2"/>
          <w:szCs w:val="24"/>
          <w:lang w:eastAsia="zh-TW"/>
          <w:rPrChange w:id="39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Pr="00071E4F">
        <w:rPr>
          <w:rFonts w:hint="eastAsia"/>
          <w:kern w:val="2"/>
          <w:szCs w:val="24"/>
          <w:lang w:eastAsia="zh-TW"/>
          <w:rPrChange w:id="39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39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39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</w:p>
    <w:p w:rsidR="00721B77" w:rsidRPr="00071E4F" w:rsidRDefault="00721B77" w:rsidP="002D1E8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9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9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關係別轉換：</w:t>
      </w:r>
    </w:p>
    <w:p w:rsidR="00721B77" w:rsidRPr="00071E4F" w:rsidRDefault="00721B77" w:rsidP="00721B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39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39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IF </w:t>
      </w:r>
      <w:r w:rsidRPr="00071E4F">
        <w:rPr>
          <w:rFonts w:hint="eastAsia"/>
          <w:kern w:val="2"/>
          <w:szCs w:val="24"/>
          <w:lang w:eastAsia="zh-TW"/>
          <w:rPrChange w:id="40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40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40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角色</w:t>
      </w:r>
      <w:r w:rsidRPr="00071E4F">
        <w:rPr>
          <w:rFonts w:hint="eastAsia"/>
          <w:kern w:val="2"/>
          <w:szCs w:val="24"/>
          <w:lang w:eastAsia="zh-TW"/>
          <w:rPrChange w:id="40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Pr="00071E4F">
        <w:rPr>
          <w:kern w:val="2"/>
          <w:szCs w:val="24"/>
          <w:lang w:eastAsia="zh-TW"/>
          <w:rPrChange w:id="404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40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</w:t>
      </w:r>
      <w:r w:rsidRPr="00071E4F">
        <w:rPr>
          <w:kern w:val="2"/>
          <w:szCs w:val="24"/>
          <w:lang w:eastAsia="zh-TW"/>
          <w:rPrChange w:id="406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40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(</w:t>
      </w:r>
      <w:r w:rsidRPr="00071E4F">
        <w:rPr>
          <w:rFonts w:hint="eastAsia"/>
          <w:kern w:val="2"/>
          <w:szCs w:val="24"/>
          <w:lang w:eastAsia="zh-TW"/>
          <w:rPrChange w:id="40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被保人</w:t>
      </w:r>
      <w:r w:rsidRPr="00071E4F">
        <w:rPr>
          <w:rFonts w:hint="eastAsia"/>
          <w:kern w:val="2"/>
          <w:szCs w:val="24"/>
          <w:lang w:eastAsia="zh-TW"/>
          <w:rPrChange w:id="40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7E3822" w:rsidRPr="00071E4F" w:rsidRDefault="007E3822" w:rsidP="00721B7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1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1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O_</w:t>
      </w:r>
      <w:r w:rsidRPr="00071E4F">
        <w:rPr>
          <w:rFonts w:hint="eastAsia"/>
          <w:kern w:val="2"/>
          <w:szCs w:val="24"/>
          <w:lang w:eastAsia="zh-TW"/>
          <w:rPrChange w:id="41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</w:t>
      </w:r>
      <w:r w:rsidRPr="00071E4F">
        <w:rPr>
          <w:rFonts w:hint="eastAsia"/>
          <w:kern w:val="2"/>
          <w:szCs w:val="24"/>
          <w:lang w:eastAsia="zh-TW"/>
          <w:rPrChange w:id="41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</w:t>
      </w:r>
      <w:r w:rsidR="00721B77" w:rsidRPr="00071E4F">
        <w:rPr>
          <w:rFonts w:hint="eastAsia"/>
          <w:kern w:val="2"/>
          <w:szCs w:val="24"/>
          <w:lang w:eastAsia="zh-TW"/>
          <w:rPrChange w:id="41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</w:t>
      </w:r>
      <w:r w:rsidR="00721B77" w:rsidRPr="00071E4F">
        <w:rPr>
          <w:kern w:val="2"/>
          <w:szCs w:val="24"/>
          <w:lang w:eastAsia="zh-TW"/>
          <w:rPrChange w:id="415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="00721B77" w:rsidRPr="00071E4F">
        <w:rPr>
          <w:rFonts w:hint="eastAsia"/>
          <w:kern w:val="2"/>
          <w:szCs w:val="24"/>
          <w:lang w:eastAsia="zh-TW"/>
          <w:rPrChange w:id="41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</w:t>
      </w:r>
      <w:r w:rsidR="00721B77" w:rsidRPr="00071E4F">
        <w:rPr>
          <w:kern w:val="2"/>
          <w:szCs w:val="24"/>
          <w:lang w:eastAsia="zh-TW"/>
          <w:rPrChange w:id="417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</w:p>
    <w:p w:rsidR="00721B77" w:rsidRPr="00071E4F" w:rsidRDefault="00721B77" w:rsidP="00721B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1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1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ELSE IF</w:t>
      </w:r>
      <w:r w:rsidRPr="00071E4F">
        <w:rPr>
          <w:rFonts w:hint="eastAsia"/>
          <w:kern w:val="2"/>
          <w:szCs w:val="24"/>
          <w:lang w:eastAsia="zh-TW"/>
          <w:rPrChange w:id="42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42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42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角色</w:t>
      </w:r>
      <w:r w:rsidRPr="00071E4F">
        <w:rPr>
          <w:rFonts w:hint="eastAsia"/>
          <w:kern w:val="2"/>
          <w:szCs w:val="24"/>
          <w:lang w:eastAsia="zh-TW"/>
          <w:rPrChange w:id="42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Pr="00071E4F">
        <w:rPr>
          <w:kern w:val="2"/>
          <w:szCs w:val="24"/>
          <w:lang w:eastAsia="zh-TW"/>
          <w:rPrChange w:id="424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42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C</w:t>
      </w:r>
      <w:r w:rsidRPr="00071E4F">
        <w:rPr>
          <w:kern w:val="2"/>
          <w:szCs w:val="24"/>
          <w:lang w:eastAsia="zh-TW"/>
          <w:rPrChange w:id="426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42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Pr="00071E4F">
        <w:rPr>
          <w:rFonts w:hint="eastAsia"/>
          <w:kern w:val="2"/>
          <w:szCs w:val="24"/>
          <w:lang w:eastAsia="zh-TW"/>
          <w:rPrChange w:id="42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配偶</w:t>
      </w:r>
      <w:r w:rsidRPr="00071E4F">
        <w:rPr>
          <w:rFonts w:hint="eastAsia"/>
          <w:kern w:val="2"/>
          <w:szCs w:val="24"/>
          <w:lang w:eastAsia="zh-TW"/>
          <w:rPrChange w:id="42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721B77" w:rsidRPr="00071E4F" w:rsidRDefault="00721B77" w:rsidP="00721B7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3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3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O_</w:t>
      </w:r>
      <w:r w:rsidRPr="00071E4F">
        <w:rPr>
          <w:rFonts w:hint="eastAsia"/>
          <w:kern w:val="2"/>
          <w:szCs w:val="24"/>
          <w:lang w:eastAsia="zh-TW"/>
          <w:rPrChange w:id="43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</w:t>
      </w:r>
      <w:r w:rsidRPr="00071E4F">
        <w:rPr>
          <w:rFonts w:hint="eastAsia"/>
          <w:kern w:val="2"/>
          <w:szCs w:val="24"/>
          <w:lang w:eastAsia="zh-TW"/>
          <w:rPrChange w:id="43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Pr="00071E4F">
        <w:rPr>
          <w:kern w:val="2"/>
          <w:szCs w:val="24"/>
          <w:lang w:eastAsia="zh-TW"/>
          <w:rPrChange w:id="434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43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1</w:t>
      </w:r>
      <w:r w:rsidRPr="00071E4F">
        <w:rPr>
          <w:kern w:val="2"/>
          <w:szCs w:val="24"/>
          <w:lang w:eastAsia="zh-TW"/>
          <w:rPrChange w:id="436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</w:p>
    <w:p w:rsidR="00721B77" w:rsidRPr="00071E4F" w:rsidRDefault="00721B77" w:rsidP="00721B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3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3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ELSE IF</w:t>
      </w:r>
      <w:r w:rsidRPr="00071E4F">
        <w:rPr>
          <w:rFonts w:hint="eastAsia"/>
          <w:kern w:val="2"/>
          <w:szCs w:val="24"/>
          <w:lang w:eastAsia="zh-TW"/>
          <w:rPrChange w:id="43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44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44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角色</w:t>
      </w:r>
      <w:r w:rsidRPr="00071E4F">
        <w:rPr>
          <w:rFonts w:hint="eastAsia"/>
          <w:kern w:val="2"/>
          <w:szCs w:val="24"/>
          <w:lang w:eastAsia="zh-TW"/>
          <w:rPrChange w:id="44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IN (</w:t>
      </w:r>
      <w:r w:rsidRPr="00071E4F">
        <w:rPr>
          <w:kern w:val="2"/>
          <w:szCs w:val="24"/>
          <w:lang w:eastAsia="zh-TW"/>
          <w:rPrChange w:id="44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44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J</w:t>
      </w:r>
      <w:r w:rsidRPr="00071E4F">
        <w:rPr>
          <w:kern w:val="2"/>
          <w:szCs w:val="24"/>
          <w:lang w:eastAsia="zh-TW"/>
          <w:rPrChange w:id="445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44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447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44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K</w:t>
      </w:r>
      <w:r w:rsidRPr="00071E4F">
        <w:rPr>
          <w:kern w:val="2"/>
          <w:szCs w:val="24"/>
          <w:lang w:eastAsia="zh-TW"/>
          <w:rPrChange w:id="44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45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 (</w:t>
      </w:r>
      <w:r w:rsidRPr="00071E4F">
        <w:rPr>
          <w:rFonts w:hint="eastAsia"/>
          <w:kern w:val="2"/>
          <w:szCs w:val="24"/>
          <w:lang w:eastAsia="zh-TW"/>
          <w:rPrChange w:id="45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父母</w:t>
      </w:r>
      <w:r w:rsidRPr="00071E4F">
        <w:rPr>
          <w:rFonts w:hint="eastAsia"/>
          <w:kern w:val="2"/>
          <w:szCs w:val="24"/>
          <w:lang w:eastAsia="zh-TW"/>
          <w:rPrChange w:id="45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721B77" w:rsidRPr="00071E4F" w:rsidRDefault="00721B77" w:rsidP="00721B7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5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5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O_</w:t>
      </w:r>
      <w:r w:rsidRPr="00071E4F">
        <w:rPr>
          <w:rFonts w:hint="eastAsia"/>
          <w:kern w:val="2"/>
          <w:szCs w:val="24"/>
          <w:lang w:eastAsia="zh-TW"/>
          <w:rPrChange w:id="45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</w:t>
      </w:r>
      <w:r w:rsidRPr="00071E4F">
        <w:rPr>
          <w:rFonts w:hint="eastAsia"/>
          <w:kern w:val="2"/>
          <w:szCs w:val="24"/>
          <w:lang w:eastAsia="zh-TW"/>
          <w:rPrChange w:id="45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Pr="00071E4F">
        <w:rPr>
          <w:kern w:val="2"/>
          <w:szCs w:val="24"/>
          <w:lang w:eastAsia="zh-TW"/>
          <w:rPrChange w:id="457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45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3</w:t>
      </w:r>
      <w:r w:rsidRPr="00071E4F">
        <w:rPr>
          <w:kern w:val="2"/>
          <w:szCs w:val="24"/>
          <w:lang w:eastAsia="zh-TW"/>
          <w:rPrChange w:id="45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</w:p>
    <w:p w:rsidR="00721B77" w:rsidRPr="00071E4F" w:rsidRDefault="00721B77" w:rsidP="00721B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6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6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ELSE (</w:t>
      </w:r>
      <w:r w:rsidRPr="00071E4F">
        <w:rPr>
          <w:rFonts w:hint="eastAsia"/>
          <w:kern w:val="2"/>
          <w:szCs w:val="24"/>
          <w:lang w:eastAsia="zh-TW"/>
          <w:rPrChange w:id="46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子女或其他</w:t>
      </w:r>
      <w:r w:rsidRPr="00071E4F">
        <w:rPr>
          <w:rFonts w:hint="eastAsia"/>
          <w:kern w:val="2"/>
          <w:szCs w:val="24"/>
          <w:lang w:eastAsia="zh-TW"/>
          <w:rPrChange w:id="46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721B77" w:rsidRPr="00071E4F" w:rsidRDefault="00721B77" w:rsidP="00721B7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6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6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O_</w:t>
      </w:r>
      <w:r w:rsidRPr="00071E4F">
        <w:rPr>
          <w:rFonts w:hint="eastAsia"/>
          <w:kern w:val="2"/>
          <w:szCs w:val="24"/>
          <w:lang w:eastAsia="zh-TW"/>
          <w:rPrChange w:id="46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</w:t>
      </w:r>
      <w:r w:rsidRPr="00071E4F">
        <w:rPr>
          <w:rFonts w:hint="eastAsia"/>
          <w:kern w:val="2"/>
          <w:szCs w:val="24"/>
          <w:lang w:eastAsia="zh-TW"/>
          <w:rPrChange w:id="46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</w:t>
      </w:r>
      <w:r w:rsidRPr="00071E4F">
        <w:rPr>
          <w:kern w:val="2"/>
          <w:szCs w:val="24"/>
          <w:lang w:eastAsia="zh-TW"/>
          <w:rPrChange w:id="468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46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2</w:t>
      </w:r>
      <w:r w:rsidRPr="00071E4F">
        <w:rPr>
          <w:kern w:val="2"/>
          <w:szCs w:val="24"/>
          <w:lang w:eastAsia="zh-TW"/>
          <w:rPrChange w:id="470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</w:p>
    <w:p w:rsidR="008F55BA" w:rsidRPr="00071E4F" w:rsidRDefault="008F55BA" w:rsidP="00AB6C27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7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7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查詢保單及被保人相關資料</w:t>
      </w:r>
      <w:r w:rsidR="00C649CE" w:rsidRPr="00071E4F">
        <w:rPr>
          <w:rFonts w:hint="eastAsia"/>
          <w:kern w:val="2"/>
          <w:szCs w:val="24"/>
          <w:lang w:eastAsia="zh-TW"/>
          <w:rPrChange w:id="47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：</w:t>
      </w:r>
      <w:r w:rsidR="00C649CE" w:rsidRPr="00071E4F">
        <w:rPr>
          <w:rFonts w:hint="eastAsia"/>
          <w:kern w:val="2"/>
          <w:szCs w:val="24"/>
          <w:lang w:eastAsia="zh-TW"/>
          <w:rPrChange w:id="47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="00C649CE" w:rsidRPr="00071E4F">
        <w:rPr>
          <w:rFonts w:hint="eastAsia"/>
          <w:kern w:val="2"/>
          <w:szCs w:val="24"/>
          <w:lang w:eastAsia="zh-TW"/>
          <w:rPrChange w:id="47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養老險與定期險投保內容來源不同</w:t>
      </w:r>
      <w:r w:rsidR="00C649CE" w:rsidRPr="00071E4F">
        <w:rPr>
          <w:rFonts w:hint="eastAsia"/>
          <w:kern w:val="2"/>
          <w:szCs w:val="24"/>
          <w:lang w:eastAsia="zh-TW"/>
          <w:rPrChange w:id="47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E51039" w:rsidRPr="00071E4F" w:rsidRDefault="00E51039" w:rsidP="008F55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7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7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IF </w:t>
      </w:r>
      <w:r w:rsidRPr="00071E4F">
        <w:rPr>
          <w:lang w:eastAsia="zh-TW"/>
          <w:rPrChange w:id="479" w:author="陳鐵元" w:date="2016-08-24T08:54:00Z">
            <w:rPr>
              <w:color w:val="000000"/>
              <w:lang w:eastAsia="zh-TW"/>
            </w:rPr>
          </w:rPrChange>
        </w:rPr>
        <w:t>團險種類</w:t>
      </w:r>
      <w:r w:rsidRPr="00071E4F">
        <w:rPr>
          <w:rFonts w:hint="eastAsia"/>
          <w:lang w:eastAsia="zh-TW"/>
          <w:rPrChange w:id="480" w:author="陳鐵元" w:date="2016-08-24T08:54:00Z">
            <w:rPr>
              <w:rFonts w:hint="eastAsia"/>
              <w:color w:val="000000"/>
              <w:lang w:eastAsia="zh-TW"/>
            </w:rPr>
          </w:rPrChange>
        </w:rPr>
        <w:t xml:space="preserve"> =</w:t>
      </w:r>
      <w:r w:rsidRPr="00071E4F">
        <w:rPr>
          <w:lang w:eastAsia="zh-TW"/>
          <w:rPrChange w:id="481" w:author="陳鐵元" w:date="2016-08-24T08:54:00Z">
            <w:rPr>
              <w:color w:val="000000"/>
              <w:lang w:eastAsia="zh-TW"/>
            </w:rPr>
          </w:rPrChange>
        </w:rPr>
        <w:t>’</w:t>
      </w:r>
      <w:r w:rsidRPr="00071E4F">
        <w:rPr>
          <w:rFonts w:hint="eastAsia"/>
          <w:lang w:eastAsia="zh-TW"/>
          <w:rPrChange w:id="482" w:author="陳鐵元" w:date="2016-08-24T08:54:00Z">
            <w:rPr>
              <w:rFonts w:hint="eastAsia"/>
              <w:color w:val="000000"/>
              <w:lang w:eastAsia="zh-TW"/>
            </w:rPr>
          </w:rPrChange>
        </w:rPr>
        <w:t>2</w:t>
      </w:r>
      <w:r w:rsidRPr="00071E4F">
        <w:rPr>
          <w:lang w:eastAsia="zh-TW"/>
          <w:rPrChange w:id="483" w:author="陳鐵元" w:date="2016-08-24T08:54:00Z">
            <w:rPr>
              <w:color w:val="000000"/>
              <w:lang w:eastAsia="zh-TW"/>
            </w:rPr>
          </w:rPrChange>
        </w:rPr>
        <w:t>’</w:t>
      </w:r>
      <w:r w:rsidRPr="00071E4F">
        <w:rPr>
          <w:rFonts w:hint="eastAsia"/>
          <w:lang w:eastAsia="zh-TW"/>
          <w:rPrChange w:id="484" w:author="陳鐵元" w:date="2016-08-24T08:54:00Z">
            <w:rPr>
              <w:rFonts w:hint="eastAsia"/>
              <w:color w:val="000000"/>
              <w:lang w:eastAsia="zh-TW"/>
            </w:rPr>
          </w:rPrChange>
        </w:rPr>
        <w:t xml:space="preserve"> (</w:t>
      </w:r>
      <w:r w:rsidRPr="00071E4F">
        <w:rPr>
          <w:rFonts w:hint="eastAsia"/>
          <w:lang w:eastAsia="zh-TW"/>
          <w:rPrChange w:id="485" w:author="陳鐵元" w:date="2016-08-24T08:54:00Z">
            <w:rPr>
              <w:rFonts w:hint="eastAsia"/>
              <w:color w:val="000000"/>
              <w:lang w:eastAsia="zh-TW"/>
            </w:rPr>
          </w:rPrChange>
        </w:rPr>
        <w:t>養老</w:t>
      </w:r>
      <w:r w:rsidRPr="00071E4F">
        <w:rPr>
          <w:rFonts w:hint="eastAsia"/>
          <w:lang w:eastAsia="zh-TW"/>
          <w:rPrChange w:id="486" w:author="陳鐵元" w:date="2016-08-24T08:54:00Z">
            <w:rPr>
              <w:rFonts w:hint="eastAsia"/>
              <w:color w:val="000000"/>
              <w:lang w:eastAsia="zh-TW"/>
            </w:rPr>
          </w:rPrChange>
        </w:rPr>
        <w:t>)</w:t>
      </w:r>
    </w:p>
    <w:p w:rsidR="00C649CE" w:rsidRPr="00071E4F" w:rsidRDefault="00C649CE" w:rsidP="00C649C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8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8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READ DTBGC001 A </w:t>
      </w:r>
    </w:p>
    <w:p w:rsidR="00C649CE" w:rsidRPr="00071E4F" w:rsidRDefault="00C649CE" w:rsidP="00C649C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8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9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LEFT JOIN DTBGC</w:t>
      </w:r>
      <w:r w:rsidR="007002E8" w:rsidRPr="00071E4F">
        <w:rPr>
          <w:rFonts w:hint="eastAsia"/>
          <w:kern w:val="2"/>
          <w:szCs w:val="24"/>
          <w:lang w:eastAsia="zh-TW"/>
          <w:rPrChange w:id="49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2</w:t>
      </w:r>
      <w:r w:rsidRPr="00071E4F">
        <w:rPr>
          <w:rFonts w:hint="eastAsia"/>
          <w:kern w:val="2"/>
          <w:szCs w:val="24"/>
          <w:lang w:eastAsia="zh-TW"/>
          <w:rPrChange w:id="49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02 B</w:t>
      </w:r>
    </w:p>
    <w:p w:rsidR="007002E8" w:rsidRPr="00071E4F" w:rsidRDefault="00C649CE" w:rsidP="007002E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9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9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A.</w:t>
      </w:r>
      <w:r w:rsidRPr="00071E4F">
        <w:rPr>
          <w:rFonts w:hint="eastAsia"/>
          <w:kern w:val="2"/>
          <w:szCs w:val="24"/>
          <w:lang w:eastAsia="zh-TW"/>
          <w:rPrChange w:id="49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49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=B.</w:t>
      </w:r>
      <w:r w:rsidRPr="00071E4F">
        <w:rPr>
          <w:rFonts w:hint="eastAsia"/>
          <w:kern w:val="2"/>
          <w:szCs w:val="24"/>
          <w:lang w:eastAsia="zh-TW"/>
          <w:rPrChange w:id="49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C649CE" w:rsidRPr="00071E4F" w:rsidRDefault="00C649CE" w:rsidP="00C649C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49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49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AND </w:t>
      </w:r>
      <w:r w:rsidR="007002E8" w:rsidRPr="00071E4F">
        <w:rPr>
          <w:rFonts w:hint="eastAsia"/>
          <w:kern w:val="2"/>
          <w:szCs w:val="24"/>
          <w:lang w:eastAsia="zh-TW"/>
          <w:rPrChange w:id="50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B.</w:t>
      </w:r>
      <w:r w:rsidR="007002E8" w:rsidRPr="00071E4F">
        <w:rPr>
          <w:rFonts w:hint="eastAsia"/>
          <w:kern w:val="2"/>
          <w:szCs w:val="24"/>
          <w:lang w:eastAsia="zh-TW"/>
          <w:rPrChange w:id="50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序號</w:t>
      </w:r>
      <w:r w:rsidR="007002E8" w:rsidRPr="00071E4F">
        <w:rPr>
          <w:rFonts w:hint="eastAsia"/>
          <w:kern w:val="2"/>
          <w:szCs w:val="24"/>
          <w:lang w:eastAsia="zh-TW"/>
          <w:rPrChange w:id="50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O_</w:t>
      </w:r>
      <w:r w:rsidR="007002E8" w:rsidRPr="00071E4F">
        <w:rPr>
          <w:rFonts w:hint="eastAsia"/>
          <w:kern w:val="2"/>
          <w:szCs w:val="24"/>
          <w:lang w:eastAsia="zh-TW"/>
          <w:rPrChange w:id="50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</w:p>
    <w:p w:rsidR="00C649CE" w:rsidRPr="00071E4F" w:rsidRDefault="00C649CE" w:rsidP="00C649C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0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0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LEFT JOIN DTBGC</w:t>
      </w:r>
      <w:r w:rsidR="007002E8" w:rsidRPr="00071E4F">
        <w:rPr>
          <w:rFonts w:hint="eastAsia"/>
          <w:kern w:val="2"/>
          <w:szCs w:val="24"/>
          <w:lang w:eastAsia="zh-TW"/>
          <w:rPrChange w:id="50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2</w:t>
      </w:r>
      <w:r w:rsidRPr="00071E4F">
        <w:rPr>
          <w:rFonts w:hint="eastAsia"/>
          <w:kern w:val="2"/>
          <w:szCs w:val="24"/>
          <w:lang w:eastAsia="zh-TW"/>
          <w:rPrChange w:id="50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00 C</w:t>
      </w:r>
    </w:p>
    <w:p w:rsidR="00C649CE" w:rsidRPr="00071E4F" w:rsidRDefault="00C649CE" w:rsidP="00C649C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0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0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A.</w:t>
      </w:r>
      <w:r w:rsidRPr="00071E4F">
        <w:rPr>
          <w:rFonts w:hint="eastAsia"/>
          <w:kern w:val="2"/>
          <w:szCs w:val="24"/>
          <w:lang w:eastAsia="zh-TW"/>
          <w:rPrChange w:id="51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51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=C.</w:t>
      </w:r>
      <w:r w:rsidRPr="00071E4F">
        <w:rPr>
          <w:rFonts w:hint="eastAsia"/>
          <w:kern w:val="2"/>
          <w:szCs w:val="24"/>
          <w:lang w:eastAsia="zh-TW"/>
          <w:rPrChange w:id="51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C649CE" w:rsidRPr="00071E4F" w:rsidRDefault="00C649CE" w:rsidP="00C649C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1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1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LEFT JOIN DTBGI000 D</w:t>
      </w:r>
    </w:p>
    <w:p w:rsidR="00C649CE" w:rsidRPr="00071E4F" w:rsidRDefault="00C649CE" w:rsidP="00C649C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1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1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A.</w:t>
      </w:r>
      <w:r w:rsidRPr="00071E4F">
        <w:rPr>
          <w:rFonts w:hint="eastAsia"/>
          <w:kern w:val="2"/>
          <w:szCs w:val="24"/>
          <w:lang w:eastAsia="zh-TW"/>
          <w:rPrChange w:id="51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客戶編號</w:t>
      </w:r>
      <w:r w:rsidRPr="00071E4F">
        <w:rPr>
          <w:rFonts w:hint="eastAsia"/>
          <w:kern w:val="2"/>
          <w:szCs w:val="24"/>
          <w:lang w:eastAsia="zh-TW"/>
          <w:rPrChange w:id="51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D.</w:t>
      </w:r>
      <w:r w:rsidRPr="00071E4F">
        <w:rPr>
          <w:rFonts w:hint="eastAsia"/>
          <w:kern w:val="2"/>
          <w:szCs w:val="24"/>
          <w:lang w:eastAsia="zh-TW"/>
          <w:rPrChange w:id="51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客戶編號</w:t>
      </w:r>
    </w:p>
    <w:p w:rsidR="00C649CE" w:rsidRPr="00071E4F" w:rsidRDefault="00C649CE" w:rsidP="00C649C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2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2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LEFT JOIN DTBGK001 F</w:t>
      </w:r>
    </w:p>
    <w:p w:rsidR="00C649CE" w:rsidRPr="00071E4F" w:rsidRDefault="00C649CE" w:rsidP="00C649C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2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2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C.</w:t>
      </w:r>
      <w:r w:rsidRPr="00071E4F">
        <w:rPr>
          <w:rFonts w:hint="eastAsia"/>
          <w:kern w:val="2"/>
          <w:szCs w:val="24"/>
          <w:lang w:eastAsia="zh-TW"/>
          <w:rPrChange w:id="52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商品代號</w:t>
      </w:r>
      <w:r w:rsidRPr="00071E4F">
        <w:rPr>
          <w:rFonts w:hint="eastAsia"/>
          <w:kern w:val="2"/>
          <w:szCs w:val="24"/>
          <w:lang w:eastAsia="zh-TW"/>
          <w:rPrChange w:id="52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=F.</w:t>
      </w:r>
      <w:r w:rsidRPr="00071E4F">
        <w:rPr>
          <w:rFonts w:hint="eastAsia"/>
          <w:kern w:val="2"/>
          <w:szCs w:val="24"/>
          <w:lang w:eastAsia="zh-TW"/>
          <w:rPrChange w:id="52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商品代號</w:t>
      </w:r>
    </w:p>
    <w:p w:rsidR="00C649CE" w:rsidRPr="00071E4F" w:rsidRDefault="00C649CE" w:rsidP="00C649CE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2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2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WHERE</w:t>
      </w:r>
    </w:p>
    <w:p w:rsidR="00C649CE" w:rsidRPr="00071E4F" w:rsidRDefault="00C649CE" w:rsidP="007002E8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2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3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A.</w:t>
      </w:r>
      <w:r w:rsidRPr="00071E4F">
        <w:rPr>
          <w:rFonts w:hint="eastAsia"/>
          <w:kern w:val="2"/>
          <w:szCs w:val="24"/>
          <w:lang w:eastAsia="zh-TW"/>
          <w:rPrChange w:id="53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53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</w:t>
      </w:r>
      <w:r w:rsidRPr="00071E4F">
        <w:rPr>
          <w:rFonts w:hint="eastAsia"/>
          <w:kern w:val="2"/>
          <w:szCs w:val="24"/>
          <w:lang w:eastAsia="zh-TW"/>
          <w:rPrChange w:id="53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53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53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C649CE" w:rsidRPr="00071E4F" w:rsidRDefault="00C649CE" w:rsidP="008F55B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3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3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ELSE</w:t>
      </w:r>
    </w:p>
    <w:p w:rsidR="00AB6C27" w:rsidRPr="00071E4F" w:rsidRDefault="00AB6C27" w:rsidP="006F4F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3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3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READ DTBG</w:t>
      </w:r>
      <w:r w:rsidR="0097303A" w:rsidRPr="00071E4F">
        <w:rPr>
          <w:rFonts w:hint="eastAsia"/>
          <w:kern w:val="2"/>
          <w:szCs w:val="24"/>
          <w:lang w:eastAsia="zh-TW"/>
          <w:rPrChange w:id="54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C</w:t>
      </w:r>
      <w:r w:rsidRPr="00071E4F">
        <w:rPr>
          <w:rFonts w:hint="eastAsia"/>
          <w:kern w:val="2"/>
          <w:szCs w:val="24"/>
          <w:lang w:eastAsia="zh-TW"/>
          <w:rPrChange w:id="54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00</w:t>
      </w:r>
      <w:r w:rsidR="0097303A" w:rsidRPr="00071E4F">
        <w:rPr>
          <w:rFonts w:hint="eastAsia"/>
          <w:kern w:val="2"/>
          <w:szCs w:val="24"/>
          <w:lang w:eastAsia="zh-TW"/>
          <w:rPrChange w:id="54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1</w:t>
      </w:r>
      <w:r w:rsidRPr="00071E4F">
        <w:rPr>
          <w:rFonts w:hint="eastAsia"/>
          <w:kern w:val="2"/>
          <w:szCs w:val="24"/>
          <w:lang w:eastAsia="zh-TW"/>
          <w:rPrChange w:id="54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A </w:t>
      </w:r>
    </w:p>
    <w:p w:rsidR="00AB6C27" w:rsidRPr="00071E4F" w:rsidRDefault="004E1177" w:rsidP="006F4F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4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4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LEFT </w:t>
      </w:r>
      <w:r w:rsidR="00AB6C27" w:rsidRPr="00071E4F">
        <w:rPr>
          <w:rFonts w:hint="eastAsia"/>
          <w:kern w:val="2"/>
          <w:szCs w:val="24"/>
          <w:lang w:eastAsia="zh-TW"/>
          <w:rPrChange w:id="54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JOIN </w:t>
      </w:r>
      <w:r w:rsidR="0097303A" w:rsidRPr="00071E4F">
        <w:rPr>
          <w:rFonts w:hint="eastAsia"/>
          <w:kern w:val="2"/>
          <w:szCs w:val="24"/>
          <w:lang w:eastAsia="zh-TW"/>
          <w:rPrChange w:id="54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DTBGC002 </w:t>
      </w:r>
      <w:r w:rsidR="00AB6C27" w:rsidRPr="00071E4F">
        <w:rPr>
          <w:rFonts w:hint="eastAsia"/>
          <w:kern w:val="2"/>
          <w:szCs w:val="24"/>
          <w:lang w:eastAsia="zh-TW"/>
          <w:rPrChange w:id="54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B</w:t>
      </w:r>
    </w:p>
    <w:p w:rsidR="00AB6C27" w:rsidRPr="00071E4F" w:rsidRDefault="00AB6C27" w:rsidP="006F4F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4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5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A.</w:t>
      </w:r>
      <w:r w:rsidR="00F54D0A" w:rsidRPr="00071E4F">
        <w:rPr>
          <w:rFonts w:hint="eastAsia"/>
          <w:kern w:val="2"/>
          <w:szCs w:val="24"/>
          <w:lang w:eastAsia="zh-TW"/>
          <w:rPrChange w:id="55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55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=B.</w:t>
      </w:r>
      <w:r w:rsidR="00F54D0A" w:rsidRPr="00071E4F">
        <w:rPr>
          <w:rFonts w:hint="eastAsia"/>
          <w:kern w:val="2"/>
          <w:szCs w:val="24"/>
          <w:lang w:eastAsia="zh-TW"/>
          <w:rPrChange w:id="55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8F55BA" w:rsidRPr="00071E4F" w:rsidRDefault="008F55BA" w:rsidP="006F4F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5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5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AND A.</w:t>
      </w:r>
      <w:r w:rsidRPr="00071E4F">
        <w:rPr>
          <w:rFonts w:hint="eastAsia"/>
          <w:kern w:val="2"/>
          <w:szCs w:val="24"/>
          <w:lang w:eastAsia="zh-TW"/>
          <w:rPrChange w:id="55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被保人</w:t>
      </w:r>
      <w:r w:rsidRPr="00071E4F">
        <w:rPr>
          <w:rFonts w:hint="eastAsia"/>
          <w:kern w:val="2"/>
          <w:szCs w:val="24"/>
          <w:lang w:eastAsia="zh-TW"/>
          <w:rPrChange w:id="55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ID=</w:t>
      </w:r>
      <w:r w:rsidRPr="00071E4F">
        <w:rPr>
          <w:rFonts w:hint="eastAsia"/>
          <w:kern w:val="2"/>
          <w:szCs w:val="24"/>
          <w:lang w:eastAsia="zh-TW"/>
          <w:rPrChange w:id="55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55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56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事故人</w:t>
      </w:r>
      <w:r w:rsidRPr="00071E4F">
        <w:rPr>
          <w:rFonts w:hint="eastAsia"/>
          <w:kern w:val="2"/>
          <w:szCs w:val="24"/>
          <w:lang w:eastAsia="zh-TW"/>
          <w:rPrChange w:id="56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</w:t>
      </w:r>
    </w:p>
    <w:p w:rsidR="004E1177" w:rsidRPr="00071E4F" w:rsidRDefault="0036415D" w:rsidP="006F4F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6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6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LEFT</w:t>
      </w:r>
      <w:r w:rsidR="004E1177" w:rsidRPr="00071E4F">
        <w:rPr>
          <w:rFonts w:hint="eastAsia"/>
          <w:kern w:val="2"/>
          <w:szCs w:val="24"/>
          <w:lang w:eastAsia="zh-TW"/>
          <w:rPrChange w:id="56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JOIN DTBGC005 C</w:t>
      </w:r>
    </w:p>
    <w:p w:rsidR="004E1177" w:rsidRPr="00071E4F" w:rsidRDefault="004E1177" w:rsidP="006F4F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6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6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A.</w:t>
      </w:r>
      <w:r w:rsidRPr="00071E4F">
        <w:rPr>
          <w:rFonts w:hint="eastAsia"/>
          <w:kern w:val="2"/>
          <w:szCs w:val="24"/>
          <w:lang w:eastAsia="zh-TW"/>
          <w:rPrChange w:id="56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56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=C.</w:t>
      </w:r>
      <w:r w:rsidRPr="00071E4F">
        <w:rPr>
          <w:rFonts w:hint="eastAsia"/>
          <w:kern w:val="2"/>
          <w:szCs w:val="24"/>
          <w:lang w:eastAsia="zh-TW"/>
          <w:rPrChange w:id="56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4E1177" w:rsidRPr="00071E4F" w:rsidRDefault="0036415D" w:rsidP="006F4F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7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7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LEFT JOIN DTBGI000 D</w:t>
      </w:r>
    </w:p>
    <w:p w:rsidR="0036415D" w:rsidRPr="00071E4F" w:rsidRDefault="0036415D" w:rsidP="006F4F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7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7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A.</w:t>
      </w:r>
      <w:r w:rsidRPr="00071E4F">
        <w:rPr>
          <w:rFonts w:hint="eastAsia"/>
          <w:kern w:val="2"/>
          <w:szCs w:val="24"/>
          <w:lang w:eastAsia="zh-TW"/>
          <w:rPrChange w:id="57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客戶編號</w:t>
      </w:r>
      <w:r w:rsidRPr="00071E4F">
        <w:rPr>
          <w:rFonts w:hint="eastAsia"/>
          <w:kern w:val="2"/>
          <w:szCs w:val="24"/>
          <w:lang w:eastAsia="zh-TW"/>
          <w:rPrChange w:id="57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D.</w:t>
      </w:r>
      <w:r w:rsidRPr="00071E4F">
        <w:rPr>
          <w:rFonts w:hint="eastAsia"/>
          <w:kern w:val="2"/>
          <w:szCs w:val="24"/>
          <w:lang w:eastAsia="zh-TW"/>
          <w:rPrChange w:id="57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客戶編號</w:t>
      </w:r>
    </w:p>
    <w:p w:rsidR="0099133E" w:rsidRPr="00071E4F" w:rsidRDefault="0099133E" w:rsidP="006F4F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7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7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LEFT JOIN DTBGK001 F</w:t>
      </w:r>
    </w:p>
    <w:p w:rsidR="0099133E" w:rsidRPr="00071E4F" w:rsidRDefault="0099133E" w:rsidP="006F4F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7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8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C.</w:t>
      </w:r>
      <w:r w:rsidRPr="00071E4F">
        <w:rPr>
          <w:rFonts w:hint="eastAsia"/>
          <w:kern w:val="2"/>
          <w:szCs w:val="24"/>
          <w:lang w:eastAsia="zh-TW"/>
          <w:rPrChange w:id="58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商品代號</w:t>
      </w:r>
      <w:r w:rsidRPr="00071E4F">
        <w:rPr>
          <w:rFonts w:hint="eastAsia"/>
          <w:kern w:val="2"/>
          <w:szCs w:val="24"/>
          <w:lang w:eastAsia="zh-TW"/>
          <w:rPrChange w:id="58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=F.</w:t>
      </w:r>
      <w:r w:rsidRPr="00071E4F">
        <w:rPr>
          <w:rFonts w:hint="eastAsia"/>
          <w:kern w:val="2"/>
          <w:szCs w:val="24"/>
          <w:lang w:eastAsia="zh-TW"/>
          <w:rPrChange w:id="58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商品代號</w:t>
      </w:r>
    </w:p>
    <w:p w:rsidR="00D6558E" w:rsidRPr="00071E4F" w:rsidRDefault="00D6558E" w:rsidP="006F4F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8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8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WHERE</w:t>
      </w:r>
    </w:p>
    <w:p w:rsidR="00323419" w:rsidRPr="00071E4F" w:rsidRDefault="00323419" w:rsidP="006F4F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8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58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A.</w:t>
      </w:r>
      <w:r w:rsidRPr="00071E4F">
        <w:rPr>
          <w:rFonts w:hint="eastAsia"/>
          <w:kern w:val="2"/>
          <w:szCs w:val="24"/>
          <w:lang w:eastAsia="zh-TW"/>
          <w:rPrChange w:id="58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58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</w:t>
      </w:r>
      <w:r w:rsidRPr="00071E4F">
        <w:rPr>
          <w:rFonts w:hint="eastAsia"/>
          <w:kern w:val="2"/>
          <w:szCs w:val="24"/>
          <w:lang w:eastAsia="zh-TW"/>
          <w:rPrChange w:id="59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傳入</w:t>
      </w:r>
      <w:r w:rsidRPr="00071E4F">
        <w:rPr>
          <w:rFonts w:hint="eastAsia"/>
          <w:kern w:val="2"/>
          <w:szCs w:val="24"/>
          <w:lang w:eastAsia="zh-TW"/>
          <w:rPrChange w:id="59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59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</w:p>
    <w:p w:rsidR="004E1177" w:rsidRPr="00071E4F" w:rsidRDefault="0036415D" w:rsidP="006F4F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9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kern w:val="2"/>
          <w:szCs w:val="24"/>
          <w:lang w:eastAsia="zh-TW"/>
          <w:rPrChange w:id="594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C</w:t>
      </w:r>
      <w:r w:rsidRPr="00071E4F">
        <w:rPr>
          <w:rFonts w:hint="eastAsia"/>
          <w:kern w:val="2"/>
          <w:szCs w:val="24"/>
          <w:lang w:eastAsia="zh-TW"/>
          <w:rPrChange w:id="59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59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  <w:r w:rsidRPr="00071E4F">
        <w:rPr>
          <w:rFonts w:hint="eastAsia"/>
          <w:kern w:val="2"/>
          <w:szCs w:val="24"/>
          <w:lang w:eastAsia="zh-TW"/>
          <w:rPrChange w:id="59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O_</w:t>
      </w:r>
      <w:r w:rsidRPr="00071E4F">
        <w:rPr>
          <w:rFonts w:hint="eastAsia"/>
          <w:kern w:val="2"/>
          <w:szCs w:val="24"/>
          <w:lang w:eastAsia="zh-TW"/>
          <w:rPrChange w:id="59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等級</w:t>
      </w:r>
    </w:p>
    <w:p w:rsidR="0036415D" w:rsidRPr="00071E4F" w:rsidRDefault="0036415D" w:rsidP="006F4F43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59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60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C.</w:t>
      </w:r>
      <w:r w:rsidRPr="00071E4F">
        <w:rPr>
          <w:rFonts w:hint="eastAsia"/>
          <w:kern w:val="2"/>
          <w:szCs w:val="24"/>
          <w:lang w:eastAsia="zh-TW"/>
          <w:rPrChange w:id="60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</w:t>
      </w:r>
      <w:r w:rsidRPr="00071E4F">
        <w:rPr>
          <w:rFonts w:hint="eastAsia"/>
          <w:kern w:val="2"/>
          <w:szCs w:val="24"/>
          <w:lang w:eastAsia="zh-TW"/>
          <w:rPrChange w:id="60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O_</w:t>
      </w:r>
      <w:r w:rsidRPr="00071E4F">
        <w:rPr>
          <w:rFonts w:hint="eastAsia"/>
          <w:kern w:val="2"/>
          <w:szCs w:val="24"/>
          <w:lang w:eastAsia="zh-TW"/>
          <w:rPrChange w:id="60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關係別</w:t>
      </w:r>
    </w:p>
    <w:p w:rsidR="00B77F1C" w:rsidRPr="00071E4F" w:rsidRDefault="00B77F1C" w:rsidP="006F4F43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60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60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ORDER BY C.</w:t>
      </w:r>
      <w:r w:rsidRPr="00071E4F">
        <w:rPr>
          <w:rFonts w:hint="eastAsia"/>
          <w:kern w:val="2"/>
          <w:szCs w:val="24"/>
          <w:lang w:eastAsia="zh-TW"/>
          <w:rPrChange w:id="60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險別</w:t>
      </w:r>
      <w:r w:rsidRPr="00071E4F">
        <w:rPr>
          <w:rFonts w:hint="eastAsia"/>
          <w:kern w:val="2"/>
          <w:szCs w:val="24"/>
          <w:lang w:eastAsia="zh-TW"/>
          <w:rPrChange w:id="60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+C.</w:t>
      </w:r>
      <w:r w:rsidRPr="00071E4F">
        <w:rPr>
          <w:rFonts w:hint="eastAsia"/>
          <w:kern w:val="2"/>
          <w:szCs w:val="24"/>
          <w:lang w:eastAsia="zh-TW"/>
          <w:rPrChange w:id="60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生效始期</w:t>
      </w:r>
      <w:r w:rsidRPr="00071E4F">
        <w:rPr>
          <w:rFonts w:hint="eastAsia"/>
          <w:kern w:val="2"/>
          <w:szCs w:val="24"/>
          <w:lang w:eastAsia="zh-TW"/>
          <w:rPrChange w:id="60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+C.</w:t>
      </w:r>
      <w:r w:rsidRPr="00071E4F">
        <w:rPr>
          <w:rFonts w:hint="eastAsia"/>
          <w:kern w:val="2"/>
          <w:szCs w:val="24"/>
          <w:lang w:eastAsia="zh-TW"/>
          <w:rPrChange w:id="61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生效終期</w:t>
      </w:r>
    </w:p>
    <w:p w:rsidR="0028707B" w:rsidRPr="00071E4F" w:rsidRDefault="0028707B" w:rsidP="0032341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61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61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IF NOT FND</w:t>
      </w:r>
    </w:p>
    <w:p w:rsidR="00C86B3C" w:rsidRPr="00071E4F" w:rsidRDefault="0036415D" w:rsidP="003234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61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61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訊息：</w:t>
      </w:r>
      <w:r w:rsidR="003D7039" w:rsidRPr="00071E4F">
        <w:rPr>
          <w:rFonts w:hint="eastAsia"/>
          <w:kern w:val="2"/>
          <w:szCs w:val="24"/>
          <w:lang w:eastAsia="zh-TW"/>
          <w:rPrChange w:id="61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查無</w:t>
      </w:r>
      <w:r w:rsidRPr="00071E4F">
        <w:rPr>
          <w:rFonts w:hint="eastAsia"/>
          <w:kern w:val="2"/>
          <w:szCs w:val="24"/>
          <w:lang w:eastAsia="zh-TW"/>
          <w:rPrChange w:id="61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團險</w:t>
      </w:r>
      <w:r w:rsidR="003D7039" w:rsidRPr="00071E4F">
        <w:rPr>
          <w:rFonts w:hint="eastAsia"/>
          <w:kern w:val="2"/>
          <w:szCs w:val="24"/>
          <w:lang w:eastAsia="zh-TW"/>
          <w:rPrChange w:id="61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</w:t>
      </w:r>
      <w:r w:rsidRPr="00071E4F">
        <w:rPr>
          <w:rFonts w:hint="eastAsia"/>
          <w:kern w:val="2"/>
          <w:szCs w:val="24"/>
          <w:lang w:eastAsia="zh-TW"/>
          <w:rPrChange w:id="61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資料</w:t>
      </w:r>
    </w:p>
    <w:p w:rsidR="003D7039" w:rsidRPr="00071E4F" w:rsidRDefault="003D7039" w:rsidP="00323419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61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62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RETURN</w:t>
      </w:r>
    </w:p>
    <w:p w:rsidR="00BE38FF" w:rsidRPr="00071E4F" w:rsidRDefault="00BE38FF" w:rsidP="00BE38FF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62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62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查詢結果之畫面顯示：</w:t>
      </w:r>
    </w:p>
    <w:p w:rsidR="00EA0CCA" w:rsidRPr="00071E4F" w:rsidRDefault="00EA0CCA" w:rsidP="00EA0CC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62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62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保單及名冊資訊：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3635"/>
        <w:gridCol w:w="3046"/>
      </w:tblGrid>
      <w:tr w:rsidR="00114951" w:rsidRPr="00071E4F" w:rsidTr="006F4F43">
        <w:tc>
          <w:tcPr>
            <w:tcW w:w="2035" w:type="dxa"/>
            <w:shd w:val="clear" w:color="auto" w:fill="D9D9D9"/>
          </w:tcPr>
          <w:p w:rsidR="00114951" w:rsidRPr="00071E4F" w:rsidRDefault="00114951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2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2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3635" w:type="dxa"/>
            <w:shd w:val="clear" w:color="auto" w:fill="D9D9D9"/>
          </w:tcPr>
          <w:p w:rsidR="00114951" w:rsidRPr="00071E4F" w:rsidRDefault="00114951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2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2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值</w:t>
            </w:r>
          </w:p>
        </w:tc>
        <w:tc>
          <w:tcPr>
            <w:tcW w:w="3046" w:type="dxa"/>
            <w:shd w:val="clear" w:color="auto" w:fill="D9D9D9"/>
          </w:tcPr>
          <w:p w:rsidR="00114951" w:rsidRPr="00071E4F" w:rsidRDefault="00114951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2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3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說明</w:t>
            </w:r>
          </w:p>
        </w:tc>
      </w:tr>
      <w:tr w:rsidR="00114951" w:rsidRPr="00071E4F" w:rsidTr="006F4F43">
        <w:tc>
          <w:tcPr>
            <w:tcW w:w="2035" w:type="dxa"/>
          </w:tcPr>
          <w:p w:rsidR="00114951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3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632" w:author="陳鐵元" w:date="2016-08-24T08:54:00Z">
                  <w:rPr/>
                </w:rPrChange>
              </w:rPr>
              <w:t>公司名稱</w:t>
            </w:r>
          </w:p>
        </w:tc>
        <w:tc>
          <w:tcPr>
            <w:tcW w:w="3635" w:type="dxa"/>
          </w:tcPr>
          <w:p w:rsidR="00114951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3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kern w:val="2"/>
                <w:szCs w:val="24"/>
                <w:lang w:eastAsia="zh-TW"/>
                <w:rPrChange w:id="634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I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3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000.</w:t>
            </w:r>
            <w:r w:rsidRPr="00071E4F">
              <w:rPr>
                <w:kern w:val="2"/>
                <w:szCs w:val="24"/>
                <w:lang w:eastAsia="zh-TW"/>
                <w:rPrChange w:id="636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公司機關名稱</w:t>
            </w:r>
          </w:p>
        </w:tc>
        <w:tc>
          <w:tcPr>
            <w:tcW w:w="3046" w:type="dxa"/>
          </w:tcPr>
          <w:p w:rsidR="00114951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3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3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340A0F" w:rsidRPr="00071E4F" w:rsidTr="006F4F43">
        <w:tc>
          <w:tcPr>
            <w:tcW w:w="2035" w:type="dxa"/>
          </w:tcPr>
          <w:p w:rsidR="00340A0F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ascii="sөũ" w:hAnsi="sөũ"/>
                <w:rPrChange w:id="639" w:author="陳鐵元" w:date="2016-08-24T08:54:00Z">
                  <w:rPr>
                    <w:rFonts w:ascii="sөũ" w:hAnsi="sөũ"/>
                  </w:rPr>
                </w:rPrChange>
              </w:rPr>
            </w:pPr>
            <w:r w:rsidRPr="00071E4F">
              <w:rPr>
                <w:rPrChange w:id="640" w:author="陳鐵元" w:date="2016-08-24T08:54:00Z">
                  <w:rPr/>
                </w:rPrChange>
              </w:rPr>
              <w:t>保單號碼</w:t>
            </w:r>
          </w:p>
        </w:tc>
        <w:tc>
          <w:tcPr>
            <w:tcW w:w="3635" w:type="dxa"/>
          </w:tcPr>
          <w:p w:rsidR="00340A0F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4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kern w:val="2"/>
                <w:szCs w:val="24"/>
                <w:lang w:eastAsia="zh-TW"/>
                <w:rPrChange w:id="642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C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4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001.</w:t>
            </w:r>
            <w:r w:rsidRPr="00071E4F">
              <w:rPr>
                <w:kern w:val="2"/>
                <w:szCs w:val="24"/>
                <w:lang w:eastAsia="zh-TW"/>
                <w:rPrChange w:id="644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保單號碼</w:t>
            </w:r>
          </w:p>
        </w:tc>
        <w:tc>
          <w:tcPr>
            <w:tcW w:w="3046" w:type="dxa"/>
          </w:tcPr>
          <w:p w:rsidR="00340A0F" w:rsidRPr="00071E4F" w:rsidRDefault="00340A0F" w:rsidP="00801878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645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4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340A0F" w:rsidRPr="00071E4F" w:rsidTr="006F4F43">
        <w:tc>
          <w:tcPr>
            <w:tcW w:w="2035" w:type="dxa"/>
          </w:tcPr>
          <w:p w:rsidR="00340A0F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4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648" w:author="陳鐵元" w:date="2016-08-24T08:54:00Z">
                  <w:rPr/>
                </w:rPrChange>
              </w:rPr>
              <w:t>契約效力</w:t>
            </w:r>
          </w:p>
        </w:tc>
        <w:tc>
          <w:tcPr>
            <w:tcW w:w="3635" w:type="dxa"/>
          </w:tcPr>
          <w:p w:rsidR="00340A0F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4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5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IF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5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有名冊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5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=</w:t>
            </w:r>
            <w:r w:rsidRPr="00071E4F">
              <w:rPr>
                <w:kern w:val="2"/>
                <w:szCs w:val="24"/>
                <w:lang w:eastAsia="zh-TW"/>
                <w:rPrChange w:id="653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’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5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Y</w:t>
            </w:r>
            <w:r w:rsidRPr="00071E4F">
              <w:rPr>
                <w:kern w:val="2"/>
                <w:szCs w:val="24"/>
                <w:lang w:eastAsia="zh-TW"/>
                <w:rPrChange w:id="655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’</w:t>
            </w:r>
          </w:p>
          <w:p w:rsidR="00340A0F" w:rsidRPr="00071E4F" w:rsidRDefault="00340A0F" w:rsidP="00082CF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65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kern w:val="2"/>
                <w:szCs w:val="24"/>
                <w:lang w:eastAsia="zh-TW"/>
                <w:rPrChange w:id="657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C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5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002.</w:t>
            </w:r>
            <w:r w:rsidRPr="00071E4F">
              <w:rPr>
                <w:kern w:val="2"/>
                <w:szCs w:val="24"/>
                <w:lang w:eastAsia="zh-TW"/>
                <w:rPrChange w:id="659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契約效力</w:t>
            </w:r>
            <w:r w:rsidR="002A4248" w:rsidRPr="00071E4F">
              <w:rPr>
                <w:rFonts w:hint="eastAsia"/>
                <w:kern w:val="2"/>
                <w:szCs w:val="24"/>
                <w:lang w:eastAsia="zh-TW"/>
                <w:rPrChange w:id="66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="002A4248" w:rsidRPr="00071E4F">
              <w:rPr>
                <w:rFonts w:hint="eastAsia"/>
                <w:kern w:val="2"/>
                <w:szCs w:val="24"/>
                <w:lang w:eastAsia="zh-TW"/>
                <w:rPrChange w:id="66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</w:t>
            </w:r>
            <w:r w:rsidR="002A4248" w:rsidRPr="00071E4F">
              <w:rPr>
                <w:rFonts w:hint="eastAsia"/>
                <w:kern w:val="2"/>
                <w:szCs w:val="24"/>
                <w:lang w:eastAsia="zh-TW"/>
                <w:rPrChange w:id="66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  <w:p w:rsidR="00340A0F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6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6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ELSE</w:t>
            </w:r>
          </w:p>
          <w:p w:rsidR="00340A0F" w:rsidRPr="00071E4F" w:rsidRDefault="00340A0F" w:rsidP="00082CFA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66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kern w:val="2"/>
                <w:szCs w:val="24"/>
                <w:lang w:eastAsia="zh-TW"/>
                <w:rPrChange w:id="666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C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6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001.</w:t>
            </w:r>
            <w:r w:rsidRPr="00071E4F">
              <w:rPr>
                <w:kern w:val="2"/>
                <w:szCs w:val="24"/>
                <w:lang w:eastAsia="zh-TW"/>
                <w:rPrChange w:id="668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契約效力</w:t>
            </w:r>
            <w:r w:rsidR="002A4248" w:rsidRPr="00071E4F">
              <w:rPr>
                <w:rFonts w:hint="eastAsia"/>
                <w:kern w:val="2"/>
                <w:szCs w:val="24"/>
                <w:lang w:eastAsia="zh-TW"/>
                <w:rPrChange w:id="66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="002A4248" w:rsidRPr="00071E4F">
              <w:rPr>
                <w:rFonts w:hint="eastAsia"/>
                <w:kern w:val="2"/>
                <w:szCs w:val="24"/>
                <w:lang w:eastAsia="zh-TW"/>
                <w:rPrChange w:id="67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</w:t>
            </w:r>
            <w:r w:rsidR="002A4248" w:rsidRPr="00071E4F">
              <w:rPr>
                <w:rFonts w:hint="eastAsia"/>
                <w:kern w:val="2"/>
                <w:szCs w:val="24"/>
                <w:lang w:eastAsia="zh-TW"/>
                <w:rPrChange w:id="67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</w:tc>
        <w:tc>
          <w:tcPr>
            <w:tcW w:w="3046" w:type="dxa"/>
          </w:tcPr>
          <w:p w:rsidR="00340A0F" w:rsidRPr="00071E4F" w:rsidRDefault="00801878" w:rsidP="0080187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7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7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1.</w:t>
            </w:r>
            <w:r w:rsidR="00340A0F" w:rsidRPr="00071E4F">
              <w:rPr>
                <w:rFonts w:hint="eastAsia"/>
                <w:kern w:val="2"/>
                <w:szCs w:val="24"/>
                <w:lang w:eastAsia="zh-TW"/>
                <w:rPrChange w:id="67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  <w:p w:rsidR="00801878" w:rsidRPr="00071E4F" w:rsidRDefault="00801878" w:rsidP="0080187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7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7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2.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7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2A4248" w:rsidRPr="00071E4F" w:rsidRDefault="002A4248" w:rsidP="002A424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  <w:rPrChange w:id="678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679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 w:hint="eastAsia"/>
                <w:lang w:eastAsia="zh-TW"/>
                <w:rPrChange w:id="680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:BG</w:t>
            </w:r>
          </w:p>
          <w:p w:rsidR="002A4248" w:rsidRPr="00071E4F" w:rsidRDefault="002A4248" w:rsidP="002A424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68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682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 w:hint="eastAsia"/>
                <w:lang w:eastAsia="zh-TW"/>
                <w:rPrChange w:id="683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</w:t>
            </w:r>
            <w:r w:rsidRPr="00071E4F">
              <w:rPr>
                <w:rPrChange w:id="684" w:author="陳鐵元" w:date="2016-08-24T08:54:00Z">
                  <w:rPr/>
                </w:rPrChange>
              </w:rPr>
              <w:t xml:space="preserve"> </w:t>
            </w:r>
            <w:r w:rsidRPr="00071E4F">
              <w:rPr>
                <w:rFonts w:ascii="sөũ" w:hAnsi="sөũ"/>
                <w:lang w:eastAsia="zh-TW"/>
                <w:rPrChange w:id="685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EFT_CODE</w:t>
            </w:r>
          </w:p>
        </w:tc>
      </w:tr>
      <w:tr w:rsidR="00340A0F" w:rsidRPr="00071E4F" w:rsidTr="006F4F43">
        <w:tc>
          <w:tcPr>
            <w:tcW w:w="2035" w:type="dxa"/>
          </w:tcPr>
          <w:p w:rsidR="00340A0F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PrChange w:id="686" w:author="陳鐵元" w:date="2016-08-24T08:54:00Z">
                  <w:rPr/>
                </w:rPrChange>
              </w:rPr>
            </w:pPr>
            <w:r w:rsidRPr="00071E4F">
              <w:rPr>
                <w:rPrChange w:id="687" w:author="陳鐵元" w:date="2016-08-24T08:54:00Z">
                  <w:rPr/>
                </w:rPrChange>
              </w:rPr>
              <w:t>被保人ＩＤ</w:t>
            </w:r>
          </w:p>
        </w:tc>
        <w:tc>
          <w:tcPr>
            <w:tcW w:w="3635" w:type="dxa"/>
          </w:tcPr>
          <w:p w:rsidR="00340A0F" w:rsidRPr="00071E4F" w:rsidRDefault="00D7132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8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8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輸入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9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9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事故人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9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ID</w:t>
            </w:r>
          </w:p>
        </w:tc>
        <w:tc>
          <w:tcPr>
            <w:tcW w:w="3046" w:type="dxa"/>
          </w:tcPr>
          <w:p w:rsidR="00340A0F" w:rsidRPr="00071E4F" w:rsidRDefault="00340A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9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D71328" w:rsidRPr="00071E4F" w:rsidTr="006F4F43">
        <w:tc>
          <w:tcPr>
            <w:tcW w:w="2035" w:type="dxa"/>
          </w:tcPr>
          <w:p w:rsidR="00D71328" w:rsidRPr="00071E4F" w:rsidRDefault="00D71328" w:rsidP="00A31A55">
            <w:pPr>
              <w:pStyle w:val="Tabletext"/>
              <w:keepLines w:val="0"/>
              <w:spacing w:after="0" w:line="240" w:lineRule="auto"/>
              <w:rPr>
                <w:rPrChange w:id="694" w:author="陳鐵元" w:date="2016-08-24T08:54:00Z">
                  <w:rPr/>
                </w:rPrChange>
              </w:rPr>
            </w:pPr>
            <w:r w:rsidRPr="00071E4F">
              <w:rPr>
                <w:rPrChange w:id="695" w:author="陳鐵元" w:date="2016-08-24T08:54:00Z">
                  <w:rPr/>
                </w:rPrChange>
              </w:rPr>
              <w:t>被保人姓名</w:t>
            </w:r>
          </w:p>
        </w:tc>
        <w:tc>
          <w:tcPr>
            <w:tcW w:w="3635" w:type="dxa"/>
          </w:tcPr>
          <w:p w:rsidR="00D71328" w:rsidRPr="00071E4F" w:rsidRDefault="00D71328" w:rsidP="00D73F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69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69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C002</w:t>
            </w:r>
            <w:r w:rsidR="00D73F63" w:rsidRPr="00071E4F">
              <w:rPr>
                <w:rFonts w:hint="eastAsia"/>
                <w:kern w:val="2"/>
                <w:szCs w:val="24"/>
                <w:lang w:eastAsia="zh-TW"/>
                <w:rPrChange w:id="69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/ C202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69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.</w:t>
            </w:r>
            <w:r w:rsidRPr="00071E4F">
              <w:rPr>
                <w:kern w:val="2"/>
                <w:szCs w:val="24"/>
                <w:lang w:eastAsia="zh-TW"/>
                <w:rPrChange w:id="700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姓名</w:t>
            </w:r>
          </w:p>
        </w:tc>
        <w:tc>
          <w:tcPr>
            <w:tcW w:w="3046" w:type="dxa"/>
          </w:tcPr>
          <w:p w:rsidR="00D71328" w:rsidRPr="00071E4F" w:rsidRDefault="00D71328" w:rsidP="00084D0F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701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0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D71328" w:rsidRPr="00071E4F" w:rsidTr="006F4F43">
        <w:tc>
          <w:tcPr>
            <w:tcW w:w="2035" w:type="dxa"/>
          </w:tcPr>
          <w:p w:rsidR="00D71328" w:rsidRPr="00071E4F" w:rsidRDefault="00D71328" w:rsidP="00A31A55">
            <w:pPr>
              <w:pStyle w:val="Tabletext"/>
              <w:keepLines w:val="0"/>
              <w:spacing w:after="0" w:line="240" w:lineRule="auto"/>
              <w:rPr>
                <w:rPrChange w:id="703" w:author="陳鐵元" w:date="2016-08-24T08:54:00Z">
                  <w:rPr/>
                </w:rPrChange>
              </w:rPr>
            </w:pPr>
            <w:r w:rsidRPr="00071E4F">
              <w:rPr>
                <w:rPrChange w:id="704" w:author="陳鐵元" w:date="2016-08-24T08:54:00Z">
                  <w:rPr/>
                </w:rPrChange>
              </w:rPr>
              <w:t>被保人生日</w:t>
            </w:r>
          </w:p>
        </w:tc>
        <w:tc>
          <w:tcPr>
            <w:tcW w:w="3635" w:type="dxa"/>
          </w:tcPr>
          <w:p w:rsidR="00D71328" w:rsidRPr="00071E4F" w:rsidRDefault="00D7132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0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0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C002</w:t>
            </w:r>
            <w:r w:rsidR="00F8780E" w:rsidRPr="00071E4F">
              <w:rPr>
                <w:rFonts w:hint="eastAsia"/>
                <w:kern w:val="2"/>
                <w:szCs w:val="24"/>
                <w:lang w:eastAsia="zh-TW"/>
                <w:rPrChange w:id="70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/ C202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70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.</w:t>
            </w:r>
            <w:r w:rsidRPr="00071E4F">
              <w:rPr>
                <w:kern w:val="2"/>
                <w:szCs w:val="24"/>
                <w:lang w:eastAsia="zh-TW"/>
                <w:rPrChange w:id="709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生日</w:t>
            </w:r>
          </w:p>
        </w:tc>
        <w:tc>
          <w:tcPr>
            <w:tcW w:w="3046" w:type="dxa"/>
          </w:tcPr>
          <w:p w:rsidR="00D71328" w:rsidRPr="00071E4F" w:rsidRDefault="00D71328" w:rsidP="00084D0F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710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1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D71328" w:rsidRPr="00071E4F" w:rsidTr="006F4F43">
        <w:tc>
          <w:tcPr>
            <w:tcW w:w="2035" w:type="dxa"/>
          </w:tcPr>
          <w:p w:rsidR="00D71328" w:rsidRPr="00071E4F" w:rsidRDefault="00D71328" w:rsidP="00A31A55">
            <w:pPr>
              <w:pStyle w:val="Tabletext"/>
              <w:keepLines w:val="0"/>
              <w:spacing w:after="0" w:line="240" w:lineRule="auto"/>
              <w:rPr>
                <w:rPrChange w:id="712" w:author="陳鐵元" w:date="2016-08-24T08:54:00Z">
                  <w:rPr/>
                </w:rPrChange>
              </w:rPr>
            </w:pPr>
            <w:r w:rsidRPr="00071E4F">
              <w:rPr>
                <w:rPrChange w:id="713" w:author="陳鐵元" w:date="2016-08-24T08:54:00Z">
                  <w:rPr/>
                </w:rPrChange>
              </w:rPr>
              <w:t>員工ＩＤ</w:t>
            </w:r>
          </w:p>
        </w:tc>
        <w:tc>
          <w:tcPr>
            <w:tcW w:w="3635" w:type="dxa"/>
          </w:tcPr>
          <w:p w:rsidR="00D71328" w:rsidRPr="00071E4F" w:rsidRDefault="00D7132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1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1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C002.</w:t>
            </w:r>
            <w:r w:rsidRPr="00071E4F">
              <w:rPr>
                <w:kern w:val="2"/>
                <w:szCs w:val="24"/>
                <w:lang w:eastAsia="zh-TW"/>
                <w:rPrChange w:id="716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員工</w:t>
            </w:r>
            <w:r w:rsidRPr="00071E4F">
              <w:rPr>
                <w:kern w:val="2"/>
                <w:szCs w:val="24"/>
                <w:lang w:eastAsia="zh-TW"/>
                <w:rPrChange w:id="717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ID</w:t>
            </w:r>
            <w:r w:rsidR="00F8780E" w:rsidRPr="00071E4F">
              <w:rPr>
                <w:rFonts w:hint="eastAsia"/>
                <w:kern w:val="2"/>
                <w:szCs w:val="24"/>
                <w:lang w:eastAsia="zh-TW"/>
                <w:rPrChange w:id="71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/ C202.</w:t>
            </w:r>
            <w:r w:rsidR="00F8780E" w:rsidRPr="00071E4F">
              <w:rPr>
                <w:rFonts w:hint="eastAsia"/>
                <w:kern w:val="2"/>
                <w:szCs w:val="24"/>
                <w:lang w:eastAsia="zh-TW"/>
                <w:rPrChange w:id="71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被保人</w:t>
            </w:r>
            <w:r w:rsidR="00F8780E" w:rsidRPr="00071E4F">
              <w:rPr>
                <w:rFonts w:hint="eastAsia"/>
                <w:kern w:val="2"/>
                <w:szCs w:val="24"/>
                <w:lang w:eastAsia="zh-TW"/>
                <w:rPrChange w:id="72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ID</w:t>
            </w:r>
          </w:p>
        </w:tc>
        <w:tc>
          <w:tcPr>
            <w:tcW w:w="3046" w:type="dxa"/>
          </w:tcPr>
          <w:p w:rsidR="00D71328" w:rsidRPr="00071E4F" w:rsidRDefault="00D71328" w:rsidP="00084D0F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721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2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D71328" w:rsidRPr="00071E4F" w:rsidTr="006F4F43">
        <w:tc>
          <w:tcPr>
            <w:tcW w:w="2035" w:type="dxa"/>
          </w:tcPr>
          <w:p w:rsidR="00D71328" w:rsidRPr="00071E4F" w:rsidRDefault="00D71328" w:rsidP="00A31A55">
            <w:pPr>
              <w:pStyle w:val="Tabletext"/>
              <w:keepLines w:val="0"/>
              <w:spacing w:after="0" w:line="240" w:lineRule="auto"/>
              <w:rPr>
                <w:rPrChange w:id="723" w:author="陳鐵元" w:date="2016-08-24T08:54:00Z">
                  <w:rPr/>
                </w:rPrChange>
              </w:rPr>
            </w:pPr>
            <w:r w:rsidRPr="00071E4F">
              <w:rPr>
                <w:rPrChange w:id="724" w:author="陳鐵元" w:date="2016-08-24T08:54:00Z">
                  <w:rPr/>
                </w:rPrChange>
              </w:rPr>
              <w:t>保險期間</w:t>
            </w:r>
            <w:r w:rsidRPr="00071E4F">
              <w:rPr>
                <w:rPrChange w:id="725" w:author="陳鐵元" w:date="2016-08-24T08:54:00Z">
                  <w:rPr/>
                </w:rPrChange>
              </w:rPr>
              <w:t>(</w:t>
            </w:r>
            <w:r w:rsidRPr="00071E4F">
              <w:rPr>
                <w:rPrChange w:id="726" w:author="陳鐵元" w:date="2016-08-24T08:54:00Z">
                  <w:rPr/>
                </w:rPrChange>
              </w:rPr>
              <w:t>保單</w:t>
            </w:r>
            <w:r w:rsidRPr="00071E4F">
              <w:rPr>
                <w:rPrChange w:id="727" w:author="陳鐵元" w:date="2016-08-24T08:54:00Z">
                  <w:rPr/>
                </w:rPrChange>
              </w:rPr>
              <w:t>)</w:t>
            </w:r>
          </w:p>
        </w:tc>
        <w:tc>
          <w:tcPr>
            <w:tcW w:w="3635" w:type="dxa"/>
          </w:tcPr>
          <w:p w:rsidR="00D71328" w:rsidRPr="00071E4F" w:rsidRDefault="00D7132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2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2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C001.</w:t>
            </w:r>
            <w:r w:rsidRPr="00071E4F">
              <w:rPr>
                <w:kern w:val="2"/>
                <w:szCs w:val="24"/>
                <w:rPrChange w:id="730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投保始期</w:t>
            </w:r>
            <w:r w:rsidRPr="00071E4F">
              <w:rPr>
                <w:rFonts w:hint="eastAsia"/>
                <w:kern w:val="2"/>
                <w:szCs w:val="24"/>
                <w:rPrChange w:id="731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 xml:space="preserve"> + </w:t>
            </w:r>
            <w:r w:rsidRPr="00071E4F">
              <w:rPr>
                <w:kern w:val="2"/>
                <w:szCs w:val="24"/>
                <w:rPrChange w:id="732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“</w:t>
            </w:r>
            <w:r w:rsidRPr="00071E4F">
              <w:rPr>
                <w:rFonts w:hint="eastAsia"/>
                <w:kern w:val="2"/>
                <w:szCs w:val="24"/>
                <w:rPrChange w:id="733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~</w:t>
            </w:r>
            <w:r w:rsidRPr="00071E4F">
              <w:rPr>
                <w:kern w:val="2"/>
                <w:szCs w:val="24"/>
                <w:rPrChange w:id="734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”</w:t>
            </w:r>
            <w:r w:rsidRPr="00071E4F">
              <w:rPr>
                <w:rFonts w:hint="eastAsia"/>
                <w:kern w:val="2"/>
                <w:szCs w:val="24"/>
                <w:rPrChange w:id="735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 xml:space="preserve"> +C001.</w:t>
            </w:r>
            <w:r w:rsidRPr="00071E4F">
              <w:rPr>
                <w:kern w:val="2"/>
                <w:szCs w:val="24"/>
                <w:lang w:eastAsia="zh-TW"/>
                <w:rPrChange w:id="736" w:author="陳鐵元" w:date="2016-08-24T08:54:00Z">
                  <w:rPr>
                    <w:kern w:val="2"/>
                    <w:szCs w:val="24"/>
                    <w:lang w:eastAsia="zh-TW"/>
                  </w:rPr>
                </w:rPrChange>
              </w:rPr>
              <w:t xml:space="preserve"> </w:t>
            </w:r>
            <w:r w:rsidRPr="00071E4F">
              <w:rPr>
                <w:kern w:val="2"/>
                <w:szCs w:val="24"/>
                <w:rPrChange w:id="737" w:author="陳鐵元" w:date="2016-08-24T08:54:00Z">
                  <w:rPr>
                    <w:kern w:val="2"/>
                    <w:szCs w:val="24"/>
                  </w:rPr>
                </w:rPrChange>
              </w:rPr>
              <w:t>投保終期</w:t>
            </w:r>
          </w:p>
        </w:tc>
        <w:tc>
          <w:tcPr>
            <w:tcW w:w="3046" w:type="dxa"/>
          </w:tcPr>
          <w:p w:rsidR="00D71328" w:rsidRPr="00071E4F" w:rsidRDefault="00D71328" w:rsidP="00084D0F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738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3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084D0F" w:rsidRPr="00071E4F" w:rsidTr="006F4F43">
        <w:tc>
          <w:tcPr>
            <w:tcW w:w="2035" w:type="dxa"/>
          </w:tcPr>
          <w:p w:rsidR="00084D0F" w:rsidRPr="00071E4F" w:rsidRDefault="00084D0F" w:rsidP="00A31A55">
            <w:pPr>
              <w:pStyle w:val="Tabletext"/>
              <w:keepLines w:val="0"/>
              <w:spacing w:after="0" w:line="240" w:lineRule="auto"/>
              <w:rPr>
                <w:rPrChange w:id="740" w:author="陳鐵元" w:date="2016-08-24T08:54:00Z">
                  <w:rPr/>
                </w:rPrChange>
              </w:rPr>
            </w:pPr>
            <w:r w:rsidRPr="00071E4F">
              <w:rPr>
                <w:rPrChange w:id="741" w:author="陳鐵元" w:date="2016-08-24T08:54:00Z">
                  <w:rPr/>
                </w:rPrChange>
              </w:rPr>
              <w:t>加保日</w:t>
            </w:r>
          </w:p>
        </w:tc>
        <w:tc>
          <w:tcPr>
            <w:tcW w:w="3635" w:type="dxa"/>
          </w:tcPr>
          <w:p w:rsidR="00084D0F" w:rsidRPr="00071E4F" w:rsidRDefault="00084D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4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4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C002</w:t>
            </w:r>
            <w:r w:rsidR="0041634F" w:rsidRPr="00071E4F">
              <w:rPr>
                <w:rFonts w:hint="eastAsia"/>
                <w:kern w:val="2"/>
                <w:szCs w:val="24"/>
                <w:lang w:eastAsia="zh-TW"/>
                <w:rPrChange w:id="74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/ C202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74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.</w:t>
            </w:r>
            <w:r w:rsidRPr="00071E4F">
              <w:rPr>
                <w:kern w:val="2"/>
                <w:szCs w:val="24"/>
                <w:lang w:eastAsia="zh-TW"/>
                <w:rPrChange w:id="746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投保始期</w:t>
            </w:r>
          </w:p>
        </w:tc>
        <w:tc>
          <w:tcPr>
            <w:tcW w:w="3046" w:type="dxa"/>
          </w:tcPr>
          <w:p w:rsidR="00084D0F" w:rsidRPr="00071E4F" w:rsidRDefault="00084D0F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4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4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  <w:p w:rsidR="00C013CA" w:rsidRPr="00071E4F" w:rsidRDefault="00C013CA" w:rsidP="00C013CA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749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eastAsia="細明體" w:hint="eastAsia"/>
                <w:lang w:eastAsia="zh-TW"/>
                <w:rPrChange w:id="750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>轉為民國年，顯示方式為</w:t>
            </w:r>
            <w:r w:rsidRPr="00071E4F">
              <w:rPr>
                <w:rFonts w:eastAsia="細明體" w:hint="eastAsia"/>
                <w:lang w:eastAsia="zh-TW"/>
                <w:rPrChange w:id="751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20110101 </w:t>
            </w:r>
            <w:r w:rsidRPr="00071E4F">
              <w:rPr>
                <w:rFonts w:eastAsia="細明體"/>
                <w:lang w:eastAsia="zh-TW"/>
                <w:rPrChange w:id="752" w:author="陳鐵元" w:date="2016-08-24T08:54:00Z">
                  <w:rPr>
                    <w:rFonts w:eastAsia="細明體"/>
                    <w:lang w:eastAsia="zh-TW"/>
                  </w:rPr>
                </w:rPrChange>
              </w:rPr>
              <w:sym w:font="Wingdings" w:char="F0E0"/>
            </w:r>
            <w:r w:rsidRPr="00071E4F">
              <w:rPr>
                <w:rFonts w:eastAsia="細明體" w:hint="eastAsia"/>
                <w:lang w:eastAsia="zh-TW"/>
                <w:rPrChange w:id="753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100/01/01</w:t>
            </w:r>
          </w:p>
        </w:tc>
      </w:tr>
      <w:tr w:rsidR="00084D0F" w:rsidRPr="00071E4F" w:rsidTr="006F4F43">
        <w:tc>
          <w:tcPr>
            <w:tcW w:w="2035" w:type="dxa"/>
          </w:tcPr>
          <w:p w:rsidR="00084D0F" w:rsidRPr="00071E4F" w:rsidRDefault="00084D0F" w:rsidP="00A31A55">
            <w:pPr>
              <w:pStyle w:val="Tabletext"/>
              <w:keepLines w:val="0"/>
              <w:spacing w:after="0" w:line="240" w:lineRule="auto"/>
              <w:rPr>
                <w:rPrChange w:id="754" w:author="陳鐵元" w:date="2016-08-24T08:54:00Z">
                  <w:rPr/>
                </w:rPrChange>
              </w:rPr>
            </w:pPr>
            <w:r w:rsidRPr="00071E4F">
              <w:rPr>
                <w:rPrChange w:id="755" w:author="陳鐵元" w:date="2016-08-24T08:54:00Z">
                  <w:rPr/>
                </w:rPrChange>
              </w:rPr>
              <w:t>關係別</w:t>
            </w:r>
            <w:r w:rsidRPr="00071E4F">
              <w:rPr>
                <w:rPrChange w:id="756" w:author="陳鐵元" w:date="2016-08-24T08:54:00Z">
                  <w:rPr/>
                </w:rPrChange>
              </w:rPr>
              <w:t>/</w:t>
            </w:r>
            <w:r w:rsidRPr="00071E4F">
              <w:rPr>
                <w:rPrChange w:id="757" w:author="陳鐵元" w:date="2016-08-24T08:54:00Z">
                  <w:rPr/>
                </w:rPrChange>
              </w:rPr>
              <w:t>等級</w:t>
            </w:r>
          </w:p>
        </w:tc>
        <w:tc>
          <w:tcPr>
            <w:tcW w:w="3635" w:type="dxa"/>
          </w:tcPr>
          <w:p w:rsidR="00084D0F" w:rsidRPr="00071E4F" w:rsidRDefault="00084D0F" w:rsidP="006F5CD6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5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5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O_</w:t>
            </w:r>
            <w:r w:rsidRPr="00071E4F">
              <w:rPr>
                <w:kern w:val="2"/>
                <w:szCs w:val="24"/>
                <w:lang w:eastAsia="zh-TW"/>
                <w:rPrChange w:id="760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關係別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76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+</w:t>
            </w:r>
            <w:r w:rsidR="006F5CD6" w:rsidRPr="00071E4F" w:rsidDel="006F5CD6">
              <w:rPr>
                <w:kern w:val="2"/>
                <w:szCs w:val="24"/>
                <w:lang w:eastAsia="zh-TW"/>
                <w:rPrChange w:id="762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</w:t>
            </w:r>
            <w:r w:rsidR="006F5CD6" w:rsidRPr="00071E4F">
              <w:rPr>
                <w:kern w:val="2"/>
                <w:szCs w:val="24"/>
                <w:lang w:eastAsia="zh-TW"/>
                <w:rPrChange w:id="763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關係別</w:t>
            </w:r>
            <w:r w:rsidR="006F5CD6" w:rsidRPr="00071E4F">
              <w:rPr>
                <w:rFonts w:hint="eastAsia"/>
                <w:kern w:val="2"/>
                <w:szCs w:val="24"/>
                <w:lang w:eastAsia="zh-TW"/>
                <w:rPrChange w:id="76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中文</w:t>
            </w:r>
          </w:p>
        </w:tc>
        <w:tc>
          <w:tcPr>
            <w:tcW w:w="3046" w:type="dxa"/>
          </w:tcPr>
          <w:p w:rsidR="00876852" w:rsidRPr="00071E4F" w:rsidRDefault="00876852" w:rsidP="00876852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765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6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876852" w:rsidRPr="00071E4F" w:rsidRDefault="00876852" w:rsidP="00876852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/>
                <w:kern w:val="2"/>
                <w:lang w:eastAsia="zh-TW"/>
                <w:rPrChange w:id="767" w:author="陳鐵元" w:date="2016-08-24T08:54:00Z">
                  <w:rPr>
                    <w:rFonts w:ascii="sөũ" w:hAnsi="sөũ"/>
                    <w:kern w:val="2"/>
                    <w:lang w:eastAsia="zh-TW"/>
                  </w:rPr>
                </w:rPrChange>
              </w:rPr>
            </w:pPr>
            <w:r w:rsidRPr="00071E4F">
              <w:rPr>
                <w:rFonts w:ascii="sөũ" w:hAnsi="sөũ" w:hint="eastAsia"/>
                <w:kern w:val="2"/>
                <w:lang w:eastAsia="zh-TW"/>
                <w:rPrChange w:id="768" w:author="陳鐵元" w:date="2016-08-24T08:54:00Z">
                  <w:rPr>
                    <w:rFonts w:ascii="sөũ" w:hAnsi="sөũ" w:hint="eastAsia"/>
                    <w:kern w:val="2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/>
                <w:kern w:val="2"/>
                <w:lang w:eastAsia="zh-TW"/>
                <w:rPrChange w:id="769" w:author="陳鐵元" w:date="2016-08-24T08:54:00Z">
                  <w:rPr>
                    <w:rFonts w:ascii="sөũ" w:hAnsi="sөũ"/>
                    <w:kern w:val="2"/>
                    <w:lang w:eastAsia="zh-TW"/>
                  </w:rPr>
                </w:rPrChange>
              </w:rPr>
              <w:t>:BG</w:t>
            </w:r>
          </w:p>
          <w:p w:rsidR="00084D0F" w:rsidRPr="00071E4F" w:rsidRDefault="00876852" w:rsidP="009E5630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7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 w:hint="eastAsia"/>
                <w:kern w:val="2"/>
                <w:lang w:eastAsia="zh-TW"/>
                <w:rPrChange w:id="771" w:author="陳鐵元" w:date="2016-08-24T08:54:00Z">
                  <w:rPr>
                    <w:rFonts w:ascii="sөũ" w:hAnsi="sөũ" w:hint="eastAsia"/>
                    <w:kern w:val="2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/>
                <w:kern w:val="2"/>
                <w:lang w:eastAsia="zh-TW"/>
                <w:rPrChange w:id="772" w:author="陳鐵元" w:date="2016-08-24T08:54:00Z">
                  <w:rPr>
                    <w:rFonts w:ascii="sөũ" w:hAnsi="sөũ"/>
                    <w:kern w:val="2"/>
                    <w:lang w:eastAsia="zh-TW"/>
                  </w:rPr>
                </w:rPrChange>
              </w:rPr>
              <w:t>:</w:t>
            </w:r>
            <w:r w:rsidRPr="00071E4F">
              <w:rPr>
                <w:kern w:val="2"/>
                <w:rPrChange w:id="773" w:author="陳鐵元" w:date="2016-08-24T08:54:00Z">
                  <w:rPr>
                    <w:kern w:val="2"/>
                  </w:rPr>
                </w:rPrChange>
              </w:rPr>
              <w:t xml:space="preserve"> </w:t>
            </w:r>
            <w:r w:rsidRPr="00071E4F">
              <w:rPr>
                <w:rFonts w:ascii="sөũ" w:hAnsi="sөũ"/>
                <w:kern w:val="2"/>
                <w:rPrChange w:id="774" w:author="陳鐵元" w:date="2016-08-24T08:54:00Z">
                  <w:rPr>
                    <w:rFonts w:ascii="sөũ" w:hAnsi="sөũ"/>
                    <w:kern w:val="2"/>
                  </w:rPr>
                </w:rPrChange>
              </w:rPr>
              <w:t>RLAT_CODE</w:t>
            </w:r>
          </w:p>
        </w:tc>
      </w:tr>
      <w:tr w:rsidR="00084D0F" w:rsidRPr="00071E4F" w:rsidTr="006F4F43">
        <w:tc>
          <w:tcPr>
            <w:tcW w:w="2035" w:type="dxa"/>
          </w:tcPr>
          <w:p w:rsidR="00084D0F" w:rsidRPr="00071E4F" w:rsidRDefault="00084D0F" w:rsidP="00A31A55">
            <w:pPr>
              <w:pStyle w:val="Tabletext"/>
              <w:keepLines w:val="0"/>
              <w:spacing w:after="0" w:line="240" w:lineRule="auto"/>
              <w:rPr>
                <w:rPrChange w:id="775" w:author="陳鐵元" w:date="2016-08-24T08:54:00Z">
                  <w:rPr/>
                </w:rPrChange>
              </w:rPr>
            </w:pPr>
            <w:r w:rsidRPr="00071E4F">
              <w:rPr>
                <w:rPrChange w:id="776" w:author="陳鐵元" w:date="2016-08-24T08:54:00Z">
                  <w:rPr/>
                </w:rPrChange>
              </w:rPr>
              <w:t>計費方式</w:t>
            </w:r>
          </w:p>
        </w:tc>
        <w:tc>
          <w:tcPr>
            <w:tcW w:w="3635" w:type="dxa"/>
          </w:tcPr>
          <w:p w:rsidR="00084D0F" w:rsidRPr="00071E4F" w:rsidRDefault="00142F6E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7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7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C001.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77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計費方式</w:t>
            </w:r>
            <w:r w:rsidRPr="00071E4F">
              <w:rPr>
                <w:rFonts w:hint="eastAsia"/>
                <w:kern w:val="2"/>
                <w:szCs w:val="24"/>
                <w:rPrChange w:id="780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(</w:t>
            </w:r>
            <w:r w:rsidRPr="00071E4F">
              <w:rPr>
                <w:rFonts w:hint="eastAsia"/>
                <w:kern w:val="2"/>
                <w:szCs w:val="24"/>
                <w:rPrChange w:id="781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轉中文</w:t>
            </w:r>
            <w:r w:rsidRPr="00071E4F">
              <w:rPr>
                <w:rFonts w:hint="eastAsia"/>
                <w:kern w:val="2"/>
                <w:szCs w:val="24"/>
                <w:rPrChange w:id="782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)</w:t>
            </w:r>
          </w:p>
        </w:tc>
        <w:tc>
          <w:tcPr>
            <w:tcW w:w="3046" w:type="dxa"/>
          </w:tcPr>
          <w:p w:rsidR="00142F6E" w:rsidRPr="00071E4F" w:rsidRDefault="00142F6E" w:rsidP="00142F6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8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8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1.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78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  <w:p w:rsidR="00142F6E" w:rsidRPr="00071E4F" w:rsidRDefault="00142F6E" w:rsidP="00142F6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8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78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2.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78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142F6E" w:rsidRPr="00071E4F" w:rsidRDefault="00142F6E" w:rsidP="00142F6E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  <w:rPrChange w:id="789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790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 w:hint="eastAsia"/>
                <w:lang w:eastAsia="zh-TW"/>
                <w:rPrChange w:id="791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:BG</w:t>
            </w:r>
          </w:p>
          <w:p w:rsidR="00084D0F" w:rsidRPr="00071E4F" w:rsidRDefault="00142F6E" w:rsidP="00142F6E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79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793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 w:hint="eastAsia"/>
                <w:lang w:eastAsia="zh-TW"/>
                <w:rPrChange w:id="794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</w:t>
            </w:r>
            <w:r w:rsidRPr="00071E4F">
              <w:rPr>
                <w:rPrChange w:id="795" w:author="陳鐵元" w:date="2016-08-24T08:54:00Z">
                  <w:rPr/>
                </w:rPrChange>
              </w:rPr>
              <w:t xml:space="preserve"> </w:t>
            </w:r>
            <w:r w:rsidRPr="00071E4F">
              <w:rPr>
                <w:rFonts w:ascii="sөũ" w:hAnsi="sөũ"/>
                <w:lang w:eastAsia="zh-TW"/>
                <w:rPrChange w:id="796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PAY_KIND</w:t>
            </w:r>
          </w:p>
        </w:tc>
      </w:tr>
      <w:tr w:rsidR="00DE1263" w:rsidRPr="00071E4F" w:rsidTr="006F4F43">
        <w:tc>
          <w:tcPr>
            <w:tcW w:w="20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PrChange w:id="797" w:author="陳鐵元" w:date="2016-08-24T08:54:00Z">
                  <w:rPr/>
                </w:rPrChange>
              </w:rPr>
            </w:pPr>
            <w:r w:rsidRPr="00071E4F">
              <w:rPr>
                <w:rPrChange w:id="798" w:author="陳鐵元" w:date="2016-08-24T08:54:00Z">
                  <w:rPr/>
                </w:rPrChange>
              </w:rPr>
              <w:t>繳別</w:t>
            </w:r>
          </w:p>
        </w:tc>
        <w:tc>
          <w:tcPr>
            <w:tcW w:w="36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79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rPrChange w:id="800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C001.</w:t>
            </w:r>
            <w:r w:rsidRPr="00071E4F">
              <w:rPr>
                <w:kern w:val="2"/>
                <w:szCs w:val="24"/>
                <w:rPrChange w:id="801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繳別</w:t>
            </w:r>
            <w:r w:rsidR="000D63D1" w:rsidRPr="00071E4F">
              <w:rPr>
                <w:rFonts w:hint="eastAsia"/>
                <w:kern w:val="2"/>
                <w:szCs w:val="24"/>
                <w:lang w:eastAsia="zh-TW"/>
                <w:rPrChange w:id="80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+</w:t>
            </w:r>
            <w:r w:rsidR="000D63D1" w:rsidRPr="00071E4F">
              <w:rPr>
                <w:rFonts w:hint="eastAsia"/>
                <w:kern w:val="2"/>
                <w:szCs w:val="24"/>
                <w:lang w:eastAsia="zh-TW"/>
                <w:rPrChange w:id="80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中文</w:t>
            </w:r>
          </w:p>
        </w:tc>
        <w:tc>
          <w:tcPr>
            <w:tcW w:w="3046" w:type="dxa"/>
          </w:tcPr>
          <w:p w:rsidR="00DE1263" w:rsidRPr="00071E4F" w:rsidRDefault="00472114" w:rsidP="00DE12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80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0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1.</w:t>
            </w:r>
            <w:r w:rsidR="00DE1263" w:rsidRPr="00071E4F">
              <w:rPr>
                <w:rFonts w:hint="eastAsia"/>
                <w:kern w:val="2"/>
                <w:szCs w:val="24"/>
                <w:lang w:eastAsia="zh-TW"/>
                <w:rPrChange w:id="80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  <w:p w:rsidR="000D63D1" w:rsidRPr="00071E4F" w:rsidRDefault="00472114" w:rsidP="000D63D1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807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0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2.</w:t>
            </w:r>
            <w:r w:rsidR="000D63D1" w:rsidRPr="00071E4F">
              <w:rPr>
                <w:rFonts w:hint="eastAsia"/>
                <w:kern w:val="2"/>
                <w:szCs w:val="24"/>
                <w:lang w:eastAsia="zh-TW"/>
                <w:rPrChange w:id="80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0D63D1" w:rsidRPr="00071E4F" w:rsidRDefault="000D63D1" w:rsidP="000D63D1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/>
                <w:kern w:val="2"/>
                <w:lang w:eastAsia="zh-TW"/>
                <w:rPrChange w:id="810" w:author="陳鐵元" w:date="2016-08-24T08:54:00Z">
                  <w:rPr>
                    <w:rFonts w:ascii="sөũ" w:hAnsi="sөũ"/>
                    <w:kern w:val="2"/>
                    <w:lang w:eastAsia="zh-TW"/>
                  </w:rPr>
                </w:rPrChange>
              </w:rPr>
            </w:pPr>
            <w:r w:rsidRPr="00071E4F">
              <w:rPr>
                <w:rFonts w:ascii="sөũ" w:hAnsi="sөũ" w:hint="eastAsia"/>
                <w:kern w:val="2"/>
                <w:lang w:eastAsia="zh-TW"/>
                <w:rPrChange w:id="811" w:author="陳鐵元" w:date="2016-08-24T08:54:00Z">
                  <w:rPr>
                    <w:rFonts w:ascii="sөũ" w:hAnsi="sөũ" w:hint="eastAsia"/>
                    <w:kern w:val="2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/>
                <w:kern w:val="2"/>
                <w:lang w:eastAsia="zh-TW"/>
                <w:rPrChange w:id="812" w:author="陳鐵元" w:date="2016-08-24T08:54:00Z">
                  <w:rPr>
                    <w:rFonts w:ascii="sөũ" w:hAnsi="sөũ"/>
                    <w:kern w:val="2"/>
                    <w:lang w:eastAsia="zh-TW"/>
                  </w:rPr>
                </w:rPrChange>
              </w:rPr>
              <w:t>:</w:t>
            </w:r>
            <w:r w:rsidR="00472114" w:rsidRPr="00071E4F">
              <w:rPr>
                <w:rFonts w:ascii="sөũ" w:hAnsi="sөũ" w:hint="eastAsia"/>
                <w:kern w:val="2"/>
                <w:lang w:eastAsia="zh-TW"/>
                <w:rPrChange w:id="813" w:author="陳鐵元" w:date="2016-08-24T08:54:00Z">
                  <w:rPr>
                    <w:rFonts w:ascii="sөũ" w:hAnsi="sөũ" w:hint="eastAsia"/>
                    <w:kern w:val="2"/>
                    <w:lang w:eastAsia="zh-TW"/>
                  </w:rPr>
                </w:rPrChange>
              </w:rPr>
              <w:t>AB</w:t>
            </w:r>
          </w:p>
          <w:p w:rsidR="000D63D1" w:rsidRPr="00071E4F" w:rsidRDefault="000D63D1" w:rsidP="00472114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kern w:val="2"/>
                <w:szCs w:val="24"/>
                <w:lang w:eastAsia="zh-TW"/>
                <w:rPrChange w:id="814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 w:hint="eastAsia"/>
                <w:kern w:val="2"/>
                <w:lang w:eastAsia="zh-TW"/>
                <w:rPrChange w:id="815" w:author="陳鐵元" w:date="2016-08-24T08:54:00Z">
                  <w:rPr>
                    <w:rFonts w:ascii="sөũ" w:hAnsi="sөũ" w:hint="eastAsia"/>
                    <w:kern w:val="2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/>
                <w:kern w:val="2"/>
                <w:lang w:eastAsia="zh-TW"/>
                <w:rPrChange w:id="816" w:author="陳鐵元" w:date="2016-08-24T08:54:00Z">
                  <w:rPr>
                    <w:rFonts w:ascii="sөũ" w:hAnsi="sөũ"/>
                    <w:kern w:val="2"/>
                    <w:lang w:eastAsia="zh-TW"/>
                  </w:rPr>
                </w:rPrChange>
              </w:rPr>
              <w:t>:</w:t>
            </w:r>
            <w:r w:rsidRPr="00071E4F">
              <w:rPr>
                <w:kern w:val="2"/>
                <w:rPrChange w:id="817" w:author="陳鐵元" w:date="2016-08-24T08:54:00Z">
                  <w:rPr>
                    <w:kern w:val="2"/>
                  </w:rPr>
                </w:rPrChange>
              </w:rPr>
              <w:t xml:space="preserve"> </w:t>
            </w:r>
            <w:r w:rsidRPr="00071E4F">
              <w:rPr>
                <w:rFonts w:ascii="sөũ" w:hAnsi="sөũ"/>
                <w:rPrChange w:id="818" w:author="陳鐵元" w:date="2016-08-24T08:54:00Z">
                  <w:rPr>
                    <w:rFonts w:ascii="sөũ" w:hAnsi="sөũ"/>
                  </w:rPr>
                </w:rPrChange>
              </w:rPr>
              <w:t>PAY_FREQ</w:t>
            </w:r>
          </w:p>
        </w:tc>
      </w:tr>
      <w:tr w:rsidR="00DE1263" w:rsidRPr="00071E4F" w:rsidTr="006F4F43">
        <w:tc>
          <w:tcPr>
            <w:tcW w:w="20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PrChange w:id="819" w:author="陳鐵元" w:date="2016-08-24T08:54:00Z">
                  <w:rPr/>
                </w:rPrChange>
              </w:rPr>
            </w:pPr>
            <w:r w:rsidRPr="00071E4F">
              <w:rPr>
                <w:rPrChange w:id="820" w:author="陳鐵元" w:date="2016-08-24T08:54:00Z">
                  <w:rPr/>
                </w:rPrChange>
              </w:rPr>
              <w:t>投保年齡</w:t>
            </w:r>
          </w:p>
        </w:tc>
        <w:tc>
          <w:tcPr>
            <w:tcW w:w="36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rPrChange w:id="821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rPrChange w:id="822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C002.</w:t>
            </w:r>
            <w:r w:rsidRPr="00071E4F">
              <w:rPr>
                <w:kern w:val="2"/>
                <w:szCs w:val="24"/>
                <w:rPrChange w:id="823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投保年齡</w:t>
            </w:r>
          </w:p>
        </w:tc>
        <w:tc>
          <w:tcPr>
            <w:tcW w:w="3046" w:type="dxa"/>
          </w:tcPr>
          <w:p w:rsidR="00DE1263" w:rsidRPr="00071E4F" w:rsidRDefault="00DE1263" w:rsidP="00DE126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824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2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DE1263" w:rsidRPr="00071E4F" w:rsidTr="006F4F43">
        <w:tc>
          <w:tcPr>
            <w:tcW w:w="20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PrChange w:id="826" w:author="陳鐵元" w:date="2016-08-24T08:54:00Z">
                  <w:rPr/>
                </w:rPrChange>
              </w:rPr>
            </w:pPr>
            <w:r w:rsidRPr="00071E4F">
              <w:rPr>
                <w:rPrChange w:id="827" w:author="陳鐵元" w:date="2016-08-24T08:54:00Z">
                  <w:rPr/>
                </w:rPrChange>
              </w:rPr>
              <w:t>下次應繳日</w:t>
            </w:r>
          </w:p>
        </w:tc>
        <w:tc>
          <w:tcPr>
            <w:tcW w:w="3635" w:type="dxa"/>
          </w:tcPr>
          <w:p w:rsidR="002C0BE0" w:rsidRPr="00071E4F" w:rsidRDefault="002C0BE0" w:rsidP="008F4952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82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2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IF </w:t>
            </w:r>
            <w:r w:rsidRPr="00071E4F">
              <w:rPr>
                <w:lang w:eastAsia="zh-TW"/>
                <w:rPrChange w:id="830" w:author="陳鐵元" w:date="2016-08-24T08:54:00Z">
                  <w:rPr>
                    <w:color w:val="000000"/>
                    <w:lang w:eastAsia="zh-TW"/>
                  </w:rPr>
                </w:rPrChange>
              </w:rPr>
              <w:t>團險種類</w:t>
            </w:r>
            <w:r w:rsidRPr="00071E4F">
              <w:rPr>
                <w:rFonts w:hint="eastAsia"/>
                <w:lang w:eastAsia="zh-TW"/>
                <w:rPrChange w:id="831" w:author="陳鐵元" w:date="2016-08-24T08:54:00Z">
                  <w:rPr>
                    <w:rFonts w:hint="eastAsia"/>
                    <w:color w:val="000000"/>
                    <w:lang w:eastAsia="zh-TW"/>
                  </w:rPr>
                </w:rPrChange>
              </w:rPr>
              <w:t xml:space="preserve"> =</w:t>
            </w:r>
            <w:r w:rsidRPr="00071E4F">
              <w:rPr>
                <w:lang w:eastAsia="zh-TW"/>
                <w:rPrChange w:id="832" w:author="陳鐵元" w:date="2016-08-24T08:54:00Z">
                  <w:rPr>
                    <w:color w:val="000000"/>
                    <w:lang w:eastAsia="zh-TW"/>
                  </w:rPr>
                </w:rPrChange>
              </w:rPr>
              <w:t>’</w:t>
            </w:r>
            <w:r w:rsidRPr="00071E4F">
              <w:rPr>
                <w:rFonts w:hint="eastAsia"/>
                <w:lang w:eastAsia="zh-TW"/>
                <w:rPrChange w:id="833" w:author="陳鐵元" w:date="2016-08-24T08:54:00Z">
                  <w:rPr>
                    <w:rFonts w:hint="eastAsia"/>
                    <w:color w:val="000000"/>
                    <w:lang w:eastAsia="zh-TW"/>
                  </w:rPr>
                </w:rPrChange>
              </w:rPr>
              <w:t>2</w:t>
            </w:r>
            <w:r w:rsidRPr="00071E4F">
              <w:rPr>
                <w:lang w:eastAsia="zh-TW"/>
                <w:rPrChange w:id="834" w:author="陳鐵元" w:date="2016-08-24T08:54:00Z">
                  <w:rPr>
                    <w:color w:val="000000"/>
                    <w:lang w:eastAsia="zh-TW"/>
                  </w:rPr>
                </w:rPrChange>
              </w:rPr>
              <w:t>’</w:t>
            </w:r>
            <w:r w:rsidRPr="00071E4F">
              <w:rPr>
                <w:rFonts w:hint="eastAsia"/>
                <w:lang w:eastAsia="zh-TW"/>
                <w:rPrChange w:id="835" w:author="陳鐵元" w:date="2016-08-24T08:54:00Z">
                  <w:rPr>
                    <w:rFonts w:hint="eastAsia"/>
                    <w:color w:val="000000"/>
                    <w:lang w:eastAsia="zh-TW"/>
                  </w:rPr>
                </w:rPrChange>
              </w:rPr>
              <w:t xml:space="preserve"> (</w:t>
            </w:r>
            <w:r w:rsidRPr="00071E4F">
              <w:rPr>
                <w:rFonts w:hint="eastAsia"/>
                <w:lang w:eastAsia="zh-TW"/>
                <w:rPrChange w:id="836" w:author="陳鐵元" w:date="2016-08-24T08:54:00Z">
                  <w:rPr>
                    <w:rFonts w:hint="eastAsia"/>
                    <w:color w:val="000000"/>
                    <w:lang w:eastAsia="zh-TW"/>
                  </w:rPr>
                </w:rPrChange>
              </w:rPr>
              <w:t>養老</w:t>
            </w:r>
            <w:r w:rsidRPr="00071E4F">
              <w:rPr>
                <w:rFonts w:hint="eastAsia"/>
                <w:lang w:eastAsia="zh-TW"/>
                <w:rPrChange w:id="837" w:author="陳鐵元" w:date="2016-08-24T08:54:00Z">
                  <w:rPr>
                    <w:rFonts w:hint="eastAsia"/>
                    <w:color w:val="000000"/>
                    <w:lang w:eastAsia="zh-TW"/>
                  </w:rPr>
                </w:rPrChange>
              </w:rPr>
              <w:t>)</w:t>
            </w:r>
          </w:p>
          <w:p w:rsidR="002C0BE0" w:rsidRPr="00071E4F" w:rsidRDefault="002C0BE0" w:rsidP="006F4F4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838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39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C001.</w:t>
            </w:r>
            <w:r w:rsidRPr="00071E4F">
              <w:rPr>
                <w:kern w:val="2"/>
                <w:szCs w:val="24"/>
                <w:lang w:eastAsia="zh-TW"/>
                <w:rPrChange w:id="840" w:author="陳鐵元" w:date="2016-08-24T08:54:00Z">
                  <w:rPr>
                    <w:kern w:val="2"/>
                    <w:szCs w:val="24"/>
                    <w:lang w:eastAsia="zh-TW"/>
                  </w:rPr>
                </w:rPrChange>
              </w:rPr>
              <w:t>下次應繳日</w:t>
            </w:r>
          </w:p>
          <w:p w:rsidR="002C0BE0" w:rsidRPr="00071E4F" w:rsidRDefault="002C0BE0" w:rsidP="006F4F4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84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42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ELSE</w:t>
            </w:r>
          </w:p>
          <w:p w:rsidR="00DE1263" w:rsidRPr="00071E4F" w:rsidRDefault="00DE1263" w:rsidP="006F4F4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84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4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IF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84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有名冊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84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=</w:t>
            </w:r>
            <w:r w:rsidRPr="00071E4F">
              <w:rPr>
                <w:kern w:val="2"/>
                <w:szCs w:val="24"/>
                <w:lang w:eastAsia="zh-TW"/>
                <w:rPrChange w:id="847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’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84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Y</w:t>
            </w:r>
            <w:r w:rsidRPr="00071E4F">
              <w:rPr>
                <w:kern w:val="2"/>
                <w:szCs w:val="24"/>
                <w:lang w:eastAsia="zh-TW"/>
                <w:rPrChange w:id="849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’</w:t>
            </w:r>
          </w:p>
          <w:p w:rsidR="00DE1263" w:rsidRPr="00071E4F" w:rsidRDefault="00DE1263" w:rsidP="006F4F43">
            <w:pPr>
              <w:pStyle w:val="Tabletext"/>
              <w:keepLines w:val="0"/>
              <w:spacing w:after="0" w:line="240" w:lineRule="auto"/>
              <w:ind w:firstLineChars="250" w:firstLine="500"/>
              <w:rPr>
                <w:rFonts w:hint="eastAsia"/>
                <w:kern w:val="2"/>
                <w:szCs w:val="24"/>
                <w:lang w:eastAsia="zh-TW"/>
                <w:rPrChange w:id="850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51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C002.</w:t>
            </w:r>
            <w:r w:rsidRPr="00071E4F">
              <w:rPr>
                <w:kern w:val="2"/>
                <w:szCs w:val="24"/>
                <w:lang w:eastAsia="zh-TW"/>
                <w:rPrChange w:id="852" w:author="陳鐵元" w:date="2016-08-24T08:54:00Z">
                  <w:rPr>
                    <w:kern w:val="2"/>
                    <w:szCs w:val="24"/>
                    <w:lang w:eastAsia="zh-TW"/>
                  </w:rPr>
                </w:rPrChange>
              </w:rPr>
              <w:t>下次應繳日</w:t>
            </w:r>
          </w:p>
          <w:p w:rsidR="00DE1263" w:rsidRPr="00071E4F" w:rsidRDefault="00DE1263" w:rsidP="006F4F43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853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54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ELSE</w:t>
            </w:r>
          </w:p>
          <w:p w:rsidR="00DE1263" w:rsidRPr="00071E4F" w:rsidRDefault="00DE1263" w:rsidP="006F4F43">
            <w:pPr>
              <w:pStyle w:val="Tabletext"/>
              <w:keepLines w:val="0"/>
              <w:spacing w:after="0" w:line="240" w:lineRule="auto"/>
              <w:ind w:firstLineChars="250" w:firstLine="500"/>
              <w:rPr>
                <w:rFonts w:hint="eastAsia"/>
                <w:kern w:val="2"/>
                <w:szCs w:val="24"/>
                <w:lang w:eastAsia="zh-TW"/>
                <w:rPrChange w:id="85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56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C001.</w:t>
            </w:r>
            <w:r w:rsidRPr="00071E4F">
              <w:rPr>
                <w:kern w:val="2"/>
                <w:szCs w:val="24"/>
                <w:lang w:eastAsia="zh-TW"/>
                <w:rPrChange w:id="857" w:author="陳鐵元" w:date="2016-08-24T08:54:00Z">
                  <w:rPr>
                    <w:kern w:val="2"/>
                    <w:szCs w:val="24"/>
                    <w:lang w:eastAsia="zh-TW"/>
                  </w:rPr>
                </w:rPrChange>
              </w:rPr>
              <w:t>下次應繳日</w:t>
            </w:r>
          </w:p>
        </w:tc>
        <w:tc>
          <w:tcPr>
            <w:tcW w:w="3046" w:type="dxa"/>
          </w:tcPr>
          <w:p w:rsidR="00DE1263" w:rsidRPr="00071E4F" w:rsidRDefault="00DE1263" w:rsidP="00DE126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858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5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DE1263" w:rsidRPr="00071E4F" w:rsidTr="006F4F43">
        <w:tc>
          <w:tcPr>
            <w:tcW w:w="20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PrChange w:id="860" w:author="陳鐵元" w:date="2016-08-24T08:54:00Z">
                  <w:rPr/>
                </w:rPrChange>
              </w:rPr>
            </w:pPr>
            <w:r w:rsidRPr="00071E4F">
              <w:rPr>
                <w:rPrChange w:id="861" w:author="陳鐵元" w:date="2016-08-24T08:54:00Z">
                  <w:rPr/>
                </w:rPrChange>
              </w:rPr>
              <w:t>保費</w:t>
            </w:r>
          </w:p>
        </w:tc>
        <w:tc>
          <w:tcPr>
            <w:tcW w:w="3635" w:type="dxa"/>
          </w:tcPr>
          <w:p w:rsidR="00DE1263" w:rsidRPr="00071E4F" w:rsidRDefault="00DE1263" w:rsidP="001331BA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rPrChange w:id="862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rPrChange w:id="863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C002</w:t>
            </w:r>
            <w:r w:rsidR="004640D7" w:rsidRPr="00071E4F">
              <w:rPr>
                <w:rFonts w:hint="eastAsia"/>
                <w:kern w:val="2"/>
                <w:szCs w:val="24"/>
                <w:lang w:eastAsia="zh-TW"/>
                <w:rPrChange w:id="86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.</w:t>
            </w:r>
            <w:r w:rsidRPr="00071E4F">
              <w:rPr>
                <w:kern w:val="2"/>
                <w:szCs w:val="24"/>
                <w:rPrChange w:id="865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每繳次保費</w:t>
            </w:r>
          </w:p>
        </w:tc>
        <w:tc>
          <w:tcPr>
            <w:tcW w:w="3046" w:type="dxa"/>
          </w:tcPr>
          <w:p w:rsidR="00DE1263" w:rsidRPr="00071E4F" w:rsidRDefault="00DE1263" w:rsidP="00DE126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866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6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DE1263" w:rsidRPr="00071E4F" w:rsidTr="006F4F43">
        <w:tc>
          <w:tcPr>
            <w:tcW w:w="20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PrChange w:id="868" w:author="陳鐵元" w:date="2016-08-24T08:54:00Z">
                  <w:rPr/>
                </w:rPrChange>
              </w:rPr>
            </w:pPr>
            <w:r w:rsidRPr="00071E4F">
              <w:rPr>
                <w:rPrChange w:id="869" w:author="陳鐵元" w:date="2016-08-24T08:54:00Z">
                  <w:rPr/>
                </w:rPrChange>
              </w:rPr>
              <w:t>最近異動日</w:t>
            </w:r>
          </w:p>
        </w:tc>
        <w:tc>
          <w:tcPr>
            <w:tcW w:w="36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rPrChange w:id="870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</w:pPr>
            <w:r w:rsidRPr="00071E4F">
              <w:rPr>
                <w:kern w:val="2"/>
                <w:szCs w:val="24"/>
                <w:rPrChange w:id="871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C</w:t>
            </w:r>
            <w:r w:rsidRPr="00071E4F">
              <w:rPr>
                <w:rFonts w:hint="eastAsia"/>
                <w:kern w:val="2"/>
                <w:szCs w:val="24"/>
                <w:rPrChange w:id="872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001.</w:t>
            </w:r>
            <w:r w:rsidRPr="00071E4F">
              <w:rPr>
                <w:kern w:val="2"/>
                <w:szCs w:val="24"/>
                <w:rPrChange w:id="873" w:author="陳鐵元" w:date="2016-08-24T08:54:00Z">
                  <w:rPr>
                    <w:kern w:val="2"/>
                    <w:szCs w:val="24"/>
                  </w:rPr>
                </w:rPrChange>
              </w:rPr>
              <w:t>最近異動日期</w:t>
            </w:r>
          </w:p>
        </w:tc>
        <w:tc>
          <w:tcPr>
            <w:tcW w:w="3046" w:type="dxa"/>
          </w:tcPr>
          <w:p w:rsidR="00DE1263" w:rsidRPr="00071E4F" w:rsidRDefault="00DE1263" w:rsidP="00DE1263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87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7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  <w:p w:rsidR="00DA0925" w:rsidRPr="00071E4F" w:rsidRDefault="00DA0925" w:rsidP="00DE126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876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eastAsia="細明體" w:hint="eastAsia"/>
                <w:lang w:eastAsia="zh-TW"/>
                <w:rPrChange w:id="877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>轉為民國年，顯示方式為</w:t>
            </w:r>
            <w:r w:rsidRPr="00071E4F">
              <w:rPr>
                <w:rFonts w:eastAsia="細明體" w:hint="eastAsia"/>
                <w:lang w:eastAsia="zh-TW"/>
                <w:rPrChange w:id="878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20110101 </w:t>
            </w:r>
            <w:r w:rsidRPr="00071E4F">
              <w:rPr>
                <w:rFonts w:eastAsia="細明體"/>
                <w:lang w:eastAsia="zh-TW"/>
                <w:rPrChange w:id="879" w:author="陳鐵元" w:date="2016-08-24T08:54:00Z">
                  <w:rPr>
                    <w:rFonts w:eastAsia="細明體"/>
                    <w:lang w:eastAsia="zh-TW"/>
                  </w:rPr>
                </w:rPrChange>
              </w:rPr>
              <w:sym w:font="Wingdings" w:char="F0E0"/>
            </w:r>
            <w:r w:rsidRPr="00071E4F">
              <w:rPr>
                <w:rFonts w:eastAsia="細明體" w:hint="eastAsia"/>
                <w:lang w:eastAsia="zh-TW"/>
                <w:rPrChange w:id="880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100/01/01</w:t>
            </w:r>
          </w:p>
        </w:tc>
      </w:tr>
      <w:tr w:rsidR="001331BA" w:rsidRPr="00071E4F" w:rsidTr="006F4F43">
        <w:tc>
          <w:tcPr>
            <w:tcW w:w="2035" w:type="dxa"/>
          </w:tcPr>
          <w:p w:rsidR="001331BA" w:rsidRPr="00071E4F" w:rsidRDefault="001331BA" w:rsidP="00A31A55">
            <w:pPr>
              <w:pStyle w:val="Tabletext"/>
              <w:keepLines w:val="0"/>
              <w:spacing w:after="0" w:line="240" w:lineRule="auto"/>
              <w:rPr>
                <w:rPrChange w:id="881" w:author="陳鐵元" w:date="2016-08-24T08:54:00Z">
                  <w:rPr/>
                </w:rPrChange>
              </w:rPr>
            </w:pPr>
            <w:r w:rsidRPr="00071E4F">
              <w:rPr>
                <w:rPrChange w:id="882" w:author="陳鐵元" w:date="2016-08-24T08:54:00Z">
                  <w:rPr/>
                </w:rPrChange>
              </w:rPr>
              <w:t>異動種類</w:t>
            </w:r>
          </w:p>
        </w:tc>
        <w:tc>
          <w:tcPr>
            <w:tcW w:w="3635" w:type="dxa"/>
          </w:tcPr>
          <w:p w:rsidR="001331BA" w:rsidRPr="00071E4F" w:rsidRDefault="001331B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88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kern w:val="2"/>
                <w:szCs w:val="24"/>
                <w:lang w:eastAsia="zh-TW"/>
                <w:rPrChange w:id="884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C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88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001.</w:t>
            </w:r>
            <w:r w:rsidRPr="00071E4F">
              <w:rPr>
                <w:kern w:val="2"/>
                <w:szCs w:val="24"/>
                <w:lang w:eastAsia="zh-TW"/>
                <w:rPrChange w:id="886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最近異動種類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88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+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88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轉換後中文</w:t>
            </w:r>
          </w:p>
        </w:tc>
        <w:tc>
          <w:tcPr>
            <w:tcW w:w="3046" w:type="dxa"/>
          </w:tcPr>
          <w:p w:rsidR="001331BA" w:rsidRPr="00071E4F" w:rsidRDefault="001331B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88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9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1.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89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  <w:p w:rsidR="001331BA" w:rsidRPr="00071E4F" w:rsidRDefault="001331B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89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89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2.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89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1331BA" w:rsidRPr="00071E4F" w:rsidRDefault="001331BA" w:rsidP="00A31A5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  <w:rPrChange w:id="895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896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 w:hint="eastAsia"/>
                <w:lang w:eastAsia="zh-TW"/>
                <w:rPrChange w:id="897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:BG</w:t>
            </w:r>
          </w:p>
          <w:p w:rsidR="001331BA" w:rsidRPr="00071E4F" w:rsidRDefault="001331BA" w:rsidP="00A31A5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89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899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 w:hint="eastAsia"/>
                <w:lang w:eastAsia="zh-TW"/>
                <w:rPrChange w:id="900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</w:t>
            </w:r>
            <w:r w:rsidRPr="00071E4F">
              <w:rPr>
                <w:rPrChange w:id="901" w:author="陳鐵元" w:date="2016-08-24T08:54:00Z">
                  <w:rPr/>
                </w:rPrChange>
              </w:rPr>
              <w:t xml:space="preserve"> </w:t>
            </w:r>
            <w:r w:rsidR="00B77516" w:rsidRPr="00071E4F">
              <w:rPr>
                <w:rFonts w:ascii="sөũ" w:hAnsi="sөũ"/>
                <w:lang w:eastAsia="zh-TW"/>
                <w:rPrChange w:id="902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TRN_KIND</w:t>
            </w:r>
          </w:p>
        </w:tc>
      </w:tr>
      <w:tr w:rsidR="00DE1263" w:rsidRPr="00071E4F" w:rsidTr="006F4F43">
        <w:tc>
          <w:tcPr>
            <w:tcW w:w="20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PrChange w:id="903" w:author="陳鐵元" w:date="2016-08-24T08:54:00Z">
                  <w:rPr/>
                </w:rPrChange>
              </w:rPr>
            </w:pPr>
            <w:r w:rsidRPr="00071E4F">
              <w:rPr>
                <w:rPrChange w:id="904" w:author="陳鐵元" w:date="2016-08-24T08:54:00Z">
                  <w:rPr/>
                </w:rPrChange>
              </w:rPr>
              <w:t>職業類別</w:t>
            </w:r>
          </w:p>
        </w:tc>
        <w:tc>
          <w:tcPr>
            <w:tcW w:w="36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0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rPrChange w:id="906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C002.</w:t>
            </w:r>
            <w:r w:rsidRPr="00071E4F">
              <w:rPr>
                <w:kern w:val="2"/>
                <w:szCs w:val="24"/>
                <w:rPrChange w:id="907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職業類別</w:t>
            </w:r>
          </w:p>
        </w:tc>
        <w:tc>
          <w:tcPr>
            <w:tcW w:w="3046" w:type="dxa"/>
          </w:tcPr>
          <w:p w:rsidR="00DE1263" w:rsidRPr="00071E4F" w:rsidRDefault="00DE1263" w:rsidP="00DE126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908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0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  <w:tr w:rsidR="00DE1263" w:rsidRPr="00071E4F" w:rsidTr="006F4F43">
        <w:tc>
          <w:tcPr>
            <w:tcW w:w="20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PrChange w:id="910" w:author="陳鐵元" w:date="2016-08-24T08:54:00Z">
                  <w:rPr/>
                </w:rPrChange>
              </w:rPr>
            </w:pPr>
            <w:r w:rsidRPr="00071E4F">
              <w:rPr>
                <w:rPrChange w:id="911" w:author="陳鐵元" w:date="2016-08-24T08:54:00Z">
                  <w:rPr/>
                </w:rPrChange>
              </w:rPr>
              <w:t>月薪</w:t>
            </w:r>
            <w:r w:rsidRPr="00071E4F">
              <w:rPr>
                <w:rPrChange w:id="912" w:author="陳鐵元" w:date="2016-08-24T08:54:00Z">
                  <w:rPr/>
                </w:rPrChange>
              </w:rPr>
              <w:t>/</w:t>
            </w:r>
            <w:r w:rsidRPr="00071E4F">
              <w:rPr>
                <w:rPrChange w:id="913" w:author="陳鐵元" w:date="2016-08-24T08:54:00Z">
                  <w:rPr/>
                </w:rPrChange>
              </w:rPr>
              <w:t>勞保薪</w:t>
            </w:r>
          </w:p>
        </w:tc>
        <w:tc>
          <w:tcPr>
            <w:tcW w:w="3635" w:type="dxa"/>
          </w:tcPr>
          <w:p w:rsidR="00DE1263" w:rsidRPr="00071E4F" w:rsidRDefault="00DE1263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rPrChange w:id="914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rPrChange w:id="915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C002.</w:t>
            </w:r>
            <w:r w:rsidRPr="00071E4F">
              <w:rPr>
                <w:kern w:val="2"/>
                <w:szCs w:val="24"/>
                <w:rPrChange w:id="916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月薪</w:t>
            </w:r>
            <w:r w:rsidRPr="00071E4F">
              <w:rPr>
                <w:rFonts w:hint="eastAsia"/>
                <w:kern w:val="2"/>
                <w:szCs w:val="24"/>
                <w:rPrChange w:id="917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 xml:space="preserve"> +</w:t>
            </w:r>
            <w:r w:rsidRPr="00071E4F">
              <w:rPr>
                <w:kern w:val="2"/>
                <w:szCs w:val="24"/>
                <w:rPrChange w:id="918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”</w:t>
            </w:r>
            <w:r w:rsidRPr="00071E4F">
              <w:rPr>
                <w:rFonts w:hint="eastAsia"/>
                <w:kern w:val="2"/>
                <w:szCs w:val="24"/>
                <w:rPrChange w:id="919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/</w:t>
            </w:r>
            <w:r w:rsidRPr="00071E4F">
              <w:rPr>
                <w:kern w:val="2"/>
                <w:szCs w:val="24"/>
                <w:rPrChange w:id="920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”</w:t>
            </w:r>
            <w:r w:rsidRPr="00071E4F">
              <w:rPr>
                <w:rFonts w:hint="eastAsia"/>
                <w:kern w:val="2"/>
                <w:szCs w:val="24"/>
                <w:rPrChange w:id="921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 xml:space="preserve"> + C002.</w:t>
            </w:r>
            <w:r w:rsidRPr="00071E4F">
              <w:rPr>
                <w:kern w:val="2"/>
                <w:szCs w:val="24"/>
                <w:rPrChange w:id="922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勞保月薪</w:t>
            </w:r>
          </w:p>
        </w:tc>
        <w:tc>
          <w:tcPr>
            <w:tcW w:w="3046" w:type="dxa"/>
          </w:tcPr>
          <w:p w:rsidR="00DE1263" w:rsidRPr="00071E4F" w:rsidRDefault="00DE1263" w:rsidP="00DE1263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923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2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取第一筆</w:t>
            </w:r>
          </w:p>
        </w:tc>
      </w:tr>
    </w:tbl>
    <w:p w:rsidR="006A7A19" w:rsidRPr="00071E4F" w:rsidRDefault="006A7A19" w:rsidP="006A7A19">
      <w:pPr>
        <w:pStyle w:val="Tabletext"/>
        <w:keepLines w:val="0"/>
        <w:spacing w:after="0" w:line="240" w:lineRule="auto"/>
        <w:ind w:left="992"/>
        <w:rPr>
          <w:rFonts w:hint="eastAsia"/>
          <w:kern w:val="2"/>
          <w:szCs w:val="24"/>
          <w:lang w:eastAsia="zh-TW"/>
          <w:rPrChange w:id="92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</w:p>
    <w:p w:rsidR="00EA0CCA" w:rsidRPr="00071E4F" w:rsidRDefault="00EA0CCA" w:rsidP="00EA0CC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kern w:val="2"/>
          <w:szCs w:val="24"/>
          <w:lang w:eastAsia="zh-TW"/>
          <w:rPrChange w:id="926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92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投保內容資訊：</w:t>
      </w:r>
      <w:r w:rsidR="000B7711" w:rsidRPr="00071E4F">
        <w:rPr>
          <w:rFonts w:hint="eastAsia"/>
          <w:kern w:val="2"/>
          <w:szCs w:val="24"/>
          <w:lang w:eastAsia="zh-TW"/>
          <w:rPrChange w:id="92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="000B7711" w:rsidRPr="00071E4F">
        <w:rPr>
          <w:rFonts w:hint="eastAsia"/>
          <w:kern w:val="2"/>
          <w:szCs w:val="24"/>
          <w:lang w:eastAsia="zh-TW"/>
          <w:rPrChange w:id="92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逐筆顯示</w:t>
      </w:r>
      <w:r w:rsidR="000B7711" w:rsidRPr="00071E4F">
        <w:rPr>
          <w:rFonts w:hint="eastAsia"/>
          <w:kern w:val="2"/>
          <w:szCs w:val="24"/>
          <w:lang w:eastAsia="zh-TW"/>
          <w:rPrChange w:id="93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2562"/>
        <w:gridCol w:w="3046"/>
      </w:tblGrid>
      <w:tr w:rsidR="00EA0CCA" w:rsidRPr="00071E4F" w:rsidTr="00A31A55">
        <w:tc>
          <w:tcPr>
            <w:tcW w:w="2035" w:type="dxa"/>
            <w:shd w:val="clear" w:color="auto" w:fill="D9D9D9"/>
          </w:tcPr>
          <w:p w:rsidR="00EA0CCA" w:rsidRPr="00071E4F" w:rsidRDefault="00EA0CC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3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3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562" w:type="dxa"/>
            <w:shd w:val="clear" w:color="auto" w:fill="D9D9D9"/>
          </w:tcPr>
          <w:p w:rsidR="00EA0CCA" w:rsidRPr="00071E4F" w:rsidRDefault="00EA0CC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3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3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值</w:t>
            </w:r>
          </w:p>
        </w:tc>
        <w:tc>
          <w:tcPr>
            <w:tcW w:w="3046" w:type="dxa"/>
            <w:shd w:val="clear" w:color="auto" w:fill="D9D9D9"/>
          </w:tcPr>
          <w:p w:rsidR="00EA0CCA" w:rsidRPr="00071E4F" w:rsidRDefault="00EA0CC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3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3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說明</w:t>
            </w:r>
          </w:p>
        </w:tc>
      </w:tr>
      <w:tr w:rsidR="00EA0CCA" w:rsidRPr="00071E4F" w:rsidTr="00A31A55">
        <w:tc>
          <w:tcPr>
            <w:tcW w:w="2035" w:type="dxa"/>
          </w:tcPr>
          <w:p w:rsidR="00EA0CCA" w:rsidRPr="00071E4F" w:rsidRDefault="0099133E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3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938" w:author="陳鐵元" w:date="2016-08-24T08:54:00Z">
                  <w:rPr/>
                </w:rPrChange>
              </w:rPr>
              <w:t>序號</w:t>
            </w:r>
          </w:p>
        </w:tc>
        <w:tc>
          <w:tcPr>
            <w:tcW w:w="2562" w:type="dxa"/>
          </w:tcPr>
          <w:p w:rsidR="00EA0CCA" w:rsidRPr="00071E4F" w:rsidRDefault="0099133E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3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4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從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4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1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4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開始</w:t>
            </w:r>
            <w:r w:rsidR="00A62303" w:rsidRPr="00071E4F">
              <w:rPr>
                <w:rFonts w:hint="eastAsia"/>
                <w:kern w:val="2"/>
                <w:szCs w:val="24"/>
                <w:lang w:eastAsia="zh-TW"/>
                <w:rPrChange w:id="94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累加</w:t>
            </w:r>
          </w:p>
        </w:tc>
        <w:tc>
          <w:tcPr>
            <w:tcW w:w="3046" w:type="dxa"/>
          </w:tcPr>
          <w:p w:rsidR="00EA0CCA" w:rsidRPr="00071E4F" w:rsidRDefault="00EA0CC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4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EA0CCA" w:rsidRPr="00071E4F" w:rsidTr="00A31A55">
        <w:tc>
          <w:tcPr>
            <w:tcW w:w="2035" w:type="dxa"/>
          </w:tcPr>
          <w:p w:rsidR="00EA0CCA" w:rsidRPr="00071E4F" w:rsidRDefault="0099133E" w:rsidP="00A31A55">
            <w:pPr>
              <w:pStyle w:val="Tabletext"/>
              <w:keepLines w:val="0"/>
              <w:spacing w:after="0" w:line="240" w:lineRule="auto"/>
              <w:rPr>
                <w:rFonts w:ascii="sөũ" w:hAnsi="sөũ"/>
                <w:rPrChange w:id="945" w:author="陳鐵元" w:date="2016-08-24T08:54:00Z">
                  <w:rPr>
                    <w:rFonts w:ascii="sөũ" w:hAnsi="sөũ"/>
                  </w:rPr>
                </w:rPrChange>
              </w:rPr>
            </w:pPr>
            <w:r w:rsidRPr="00071E4F">
              <w:rPr>
                <w:rPrChange w:id="946" w:author="陳鐵元" w:date="2016-08-24T08:54:00Z">
                  <w:rPr/>
                </w:rPrChange>
              </w:rPr>
              <w:t>險別</w:t>
            </w:r>
          </w:p>
        </w:tc>
        <w:tc>
          <w:tcPr>
            <w:tcW w:w="2562" w:type="dxa"/>
          </w:tcPr>
          <w:p w:rsidR="00EA0CCA" w:rsidRPr="00071E4F" w:rsidRDefault="0099133E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4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4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C005.</w:t>
            </w:r>
            <w:r w:rsidR="00F85B41" w:rsidRPr="00071E4F">
              <w:rPr>
                <w:rFonts w:hint="eastAsia"/>
                <w:kern w:val="2"/>
                <w:szCs w:val="24"/>
                <w:lang w:eastAsia="zh-TW"/>
                <w:rPrChange w:id="94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商品代號</w:t>
            </w:r>
            <w:r w:rsidR="00F85B41" w:rsidRPr="00071E4F">
              <w:rPr>
                <w:rFonts w:hint="eastAsia"/>
                <w:kern w:val="2"/>
                <w:szCs w:val="24"/>
                <w:lang w:eastAsia="zh-TW"/>
                <w:rPrChange w:id="95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+K001.</w:t>
            </w:r>
            <w:r w:rsidR="003345E6" w:rsidRPr="00071E4F">
              <w:rPr>
                <w:rFonts w:hint="eastAsia"/>
                <w:kern w:val="2"/>
                <w:szCs w:val="24"/>
                <w:rPrChange w:id="951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商品中文簡稱</w:t>
            </w:r>
          </w:p>
        </w:tc>
        <w:tc>
          <w:tcPr>
            <w:tcW w:w="3046" w:type="dxa"/>
          </w:tcPr>
          <w:p w:rsidR="00EA0CCA" w:rsidRPr="00071E4F" w:rsidRDefault="00EA0CCA" w:rsidP="00A31A5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952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EA0CCA" w:rsidRPr="00071E4F" w:rsidTr="00A31A55">
        <w:tc>
          <w:tcPr>
            <w:tcW w:w="2035" w:type="dxa"/>
          </w:tcPr>
          <w:p w:rsidR="00EA0CCA" w:rsidRPr="00071E4F" w:rsidRDefault="0099133E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5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954" w:author="陳鐵元" w:date="2016-08-24T08:54:00Z">
                  <w:rPr/>
                </w:rPrChange>
              </w:rPr>
              <w:t>有效期間</w:t>
            </w:r>
          </w:p>
        </w:tc>
        <w:tc>
          <w:tcPr>
            <w:tcW w:w="2562" w:type="dxa"/>
          </w:tcPr>
          <w:p w:rsidR="00EA0CCA" w:rsidRPr="00071E4F" w:rsidRDefault="00EC6FCF" w:rsidP="00EC6FC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5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5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C005.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5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生效起日</w:t>
            </w:r>
            <w:r w:rsidRPr="00071E4F">
              <w:rPr>
                <w:rFonts w:hint="eastAsia"/>
                <w:kern w:val="2"/>
                <w:szCs w:val="24"/>
                <w:rPrChange w:id="958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+</w:t>
            </w:r>
            <w:r w:rsidRPr="00071E4F">
              <w:rPr>
                <w:kern w:val="2"/>
                <w:szCs w:val="24"/>
                <w:rPrChange w:id="959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”</w:t>
            </w:r>
            <w:r w:rsidRPr="00071E4F">
              <w:rPr>
                <w:rFonts w:hint="eastAsia"/>
                <w:kern w:val="2"/>
                <w:szCs w:val="24"/>
                <w:rPrChange w:id="960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~</w:t>
            </w:r>
            <w:r w:rsidRPr="00071E4F">
              <w:rPr>
                <w:kern w:val="2"/>
                <w:szCs w:val="24"/>
                <w:rPrChange w:id="961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”</w:t>
            </w:r>
            <w:r w:rsidRPr="00071E4F">
              <w:rPr>
                <w:rFonts w:hint="eastAsia"/>
                <w:kern w:val="2"/>
                <w:szCs w:val="24"/>
                <w:rPrChange w:id="962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+C005.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6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生效迄日</w:t>
            </w:r>
          </w:p>
        </w:tc>
        <w:tc>
          <w:tcPr>
            <w:tcW w:w="3046" w:type="dxa"/>
          </w:tcPr>
          <w:p w:rsidR="00EA0CCA" w:rsidRPr="00071E4F" w:rsidRDefault="00DA0925" w:rsidP="00AC4D1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6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eastAsia="細明體" w:hint="eastAsia"/>
                <w:lang w:eastAsia="zh-TW"/>
                <w:rPrChange w:id="965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>轉為民國年，顯示方式為</w:t>
            </w:r>
            <w:r w:rsidRPr="00071E4F">
              <w:rPr>
                <w:rFonts w:eastAsia="細明體" w:hint="eastAsia"/>
                <w:lang w:eastAsia="zh-TW"/>
                <w:rPrChange w:id="966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20110101 </w:t>
            </w:r>
            <w:r w:rsidRPr="00071E4F">
              <w:rPr>
                <w:rFonts w:eastAsia="細明體"/>
                <w:lang w:eastAsia="zh-TW"/>
                <w:rPrChange w:id="967" w:author="陳鐵元" w:date="2016-08-24T08:54:00Z">
                  <w:rPr>
                    <w:rFonts w:eastAsia="細明體"/>
                    <w:lang w:eastAsia="zh-TW"/>
                  </w:rPr>
                </w:rPrChange>
              </w:rPr>
              <w:sym w:font="Wingdings" w:char="F0E0"/>
            </w:r>
            <w:r w:rsidRPr="00071E4F">
              <w:rPr>
                <w:rFonts w:eastAsia="細明體" w:hint="eastAsia"/>
                <w:lang w:eastAsia="zh-TW"/>
                <w:rPrChange w:id="968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100/01/01</w:t>
            </w:r>
          </w:p>
        </w:tc>
      </w:tr>
      <w:tr w:rsidR="00EA0CCA" w:rsidRPr="00071E4F" w:rsidTr="00A31A55">
        <w:tc>
          <w:tcPr>
            <w:tcW w:w="2035" w:type="dxa"/>
          </w:tcPr>
          <w:p w:rsidR="00EA0CCA" w:rsidRPr="00071E4F" w:rsidRDefault="0099133E" w:rsidP="00A31A55">
            <w:pPr>
              <w:pStyle w:val="Tabletext"/>
              <w:keepLines w:val="0"/>
              <w:spacing w:after="0" w:line="240" w:lineRule="auto"/>
              <w:rPr>
                <w:rPrChange w:id="969" w:author="陳鐵元" w:date="2016-08-24T08:54:00Z">
                  <w:rPr/>
                </w:rPrChange>
              </w:rPr>
            </w:pPr>
            <w:r w:rsidRPr="00071E4F">
              <w:rPr>
                <w:rPrChange w:id="970" w:author="陳鐵元" w:date="2016-08-24T08:54:00Z">
                  <w:rPr/>
                </w:rPrChange>
              </w:rPr>
              <w:t>保額</w:t>
            </w:r>
          </w:p>
        </w:tc>
        <w:tc>
          <w:tcPr>
            <w:tcW w:w="2562" w:type="dxa"/>
          </w:tcPr>
          <w:p w:rsidR="00472114" w:rsidRPr="00071E4F" w:rsidRDefault="00472114" w:rsidP="000B771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7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7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IF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7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輸入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7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7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保單號碼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7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= </w:t>
            </w:r>
            <w:r w:rsidRPr="00071E4F">
              <w:rPr>
                <w:kern w:val="2"/>
                <w:szCs w:val="24"/>
                <w:lang w:eastAsia="zh-TW"/>
                <w:rPrChange w:id="977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‘G300008127’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7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(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7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舊的退休員工福團保額要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8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3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8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倍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8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) AND C005.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8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商品代號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8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&lt;&gt; </w:t>
            </w:r>
            <w:r w:rsidRPr="00071E4F">
              <w:rPr>
                <w:kern w:val="2"/>
                <w:szCs w:val="24"/>
                <w:lang w:eastAsia="zh-TW"/>
                <w:rPrChange w:id="985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‘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8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MDF</w:t>
            </w:r>
            <w:r w:rsidRPr="00071E4F">
              <w:rPr>
                <w:kern w:val="2"/>
                <w:szCs w:val="24"/>
                <w:lang w:eastAsia="zh-TW"/>
                <w:rPrChange w:id="987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’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8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8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非醫療的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9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  <w:p w:rsidR="00A53807" w:rsidRPr="00071E4F" w:rsidRDefault="00A53807" w:rsidP="00A5380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99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9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O_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9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保額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9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=</w:t>
            </w:r>
            <w:r w:rsidR="000B7711" w:rsidRPr="00071E4F">
              <w:rPr>
                <w:rFonts w:hint="eastAsia"/>
                <w:kern w:val="2"/>
                <w:szCs w:val="24"/>
                <w:lang w:eastAsia="zh-TW"/>
                <w:rPrChange w:id="99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C005.</w:t>
            </w:r>
            <w:r w:rsidR="000B7711" w:rsidRPr="00071E4F">
              <w:rPr>
                <w:rFonts w:hint="eastAsia"/>
                <w:kern w:val="2"/>
                <w:szCs w:val="24"/>
                <w:lang w:eastAsia="zh-TW"/>
                <w:rPrChange w:id="99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保額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99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*3</w:t>
            </w:r>
          </w:p>
          <w:p w:rsidR="00A53807" w:rsidRPr="00071E4F" w:rsidRDefault="00A53807" w:rsidP="000B771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99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99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ELSE</w:t>
            </w:r>
          </w:p>
          <w:p w:rsidR="00A53807" w:rsidRPr="00071E4F" w:rsidRDefault="00A53807" w:rsidP="00A5380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100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00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O_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0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保額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0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=C005.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0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保額</w:t>
            </w:r>
          </w:p>
          <w:p w:rsidR="00EA0CCA" w:rsidRPr="00071E4F" w:rsidRDefault="00A53807" w:rsidP="000B7711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0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00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O_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0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保額</w:t>
            </w:r>
            <w:r w:rsidR="000B7711" w:rsidRPr="00071E4F">
              <w:rPr>
                <w:rFonts w:hint="eastAsia"/>
                <w:kern w:val="2"/>
                <w:szCs w:val="24"/>
                <w:lang w:eastAsia="zh-TW"/>
                <w:rPrChange w:id="100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+C005.</w:t>
            </w:r>
            <w:r w:rsidR="000B7711" w:rsidRPr="00071E4F">
              <w:rPr>
                <w:rFonts w:hint="eastAsia"/>
                <w:kern w:val="2"/>
                <w:szCs w:val="24"/>
                <w:lang w:eastAsia="zh-TW"/>
                <w:rPrChange w:id="100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保額單位</w:t>
            </w:r>
            <w:r w:rsidR="000B7711" w:rsidRPr="00071E4F">
              <w:rPr>
                <w:rFonts w:hint="eastAsia"/>
                <w:kern w:val="2"/>
                <w:szCs w:val="24"/>
                <w:lang w:eastAsia="zh-TW"/>
                <w:rPrChange w:id="101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="000B7711" w:rsidRPr="00071E4F">
              <w:rPr>
                <w:rFonts w:hint="eastAsia"/>
                <w:kern w:val="2"/>
                <w:szCs w:val="24"/>
                <w:lang w:eastAsia="zh-TW"/>
                <w:rPrChange w:id="101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</w:t>
            </w:r>
            <w:r w:rsidR="000B7711" w:rsidRPr="00071E4F">
              <w:rPr>
                <w:rFonts w:hint="eastAsia"/>
                <w:kern w:val="2"/>
                <w:szCs w:val="24"/>
                <w:lang w:eastAsia="zh-TW"/>
                <w:rPrChange w:id="101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</w:tc>
        <w:tc>
          <w:tcPr>
            <w:tcW w:w="3046" w:type="dxa"/>
          </w:tcPr>
          <w:p w:rsidR="00344F2E" w:rsidRPr="00071E4F" w:rsidRDefault="009E11AE" w:rsidP="00344F2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1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01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1.</w:t>
            </w:r>
            <w:r w:rsidR="00344F2E" w:rsidRPr="00071E4F">
              <w:rPr>
                <w:rFonts w:hint="eastAsia"/>
                <w:kern w:val="2"/>
                <w:szCs w:val="24"/>
                <w:lang w:eastAsia="zh-TW"/>
                <w:rPrChange w:id="101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344F2E" w:rsidRPr="00071E4F" w:rsidRDefault="00344F2E" w:rsidP="00344F2E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  <w:rPrChange w:id="1016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1017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 w:hint="eastAsia"/>
                <w:lang w:eastAsia="zh-TW"/>
                <w:rPrChange w:id="1018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:AB</w:t>
            </w:r>
          </w:p>
          <w:p w:rsidR="00EA0CCA" w:rsidRPr="00071E4F" w:rsidRDefault="00344F2E" w:rsidP="00AC4D1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  <w:rPrChange w:id="1019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1020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 w:hint="eastAsia"/>
                <w:lang w:eastAsia="zh-TW"/>
                <w:rPrChange w:id="1021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</w:t>
            </w:r>
            <w:r w:rsidRPr="00071E4F">
              <w:rPr>
                <w:rPrChange w:id="1022" w:author="陳鐵元" w:date="2016-08-24T08:54:00Z">
                  <w:rPr/>
                </w:rPrChange>
              </w:rPr>
              <w:t xml:space="preserve"> </w:t>
            </w:r>
            <w:r w:rsidRPr="00071E4F">
              <w:rPr>
                <w:rFonts w:ascii="sөũ" w:hAnsi="sөũ"/>
                <w:rPrChange w:id="1023" w:author="陳鐵元" w:date="2016-08-24T08:54:00Z">
                  <w:rPr>
                    <w:rFonts w:ascii="sөũ" w:hAnsi="sөũ"/>
                  </w:rPr>
                </w:rPrChange>
              </w:rPr>
              <w:t>FACE_AMT_UNIT</w:t>
            </w:r>
          </w:p>
          <w:p w:rsidR="009E11AE" w:rsidRPr="00071E4F" w:rsidRDefault="009E11AE" w:rsidP="009E11AE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2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 w:hint="eastAsia"/>
                <w:lang w:eastAsia="zh-TW"/>
                <w:rPrChange w:id="1025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2.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2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2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舊的退休員工福團非醫療的保額要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2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3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2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倍</w:t>
            </w:r>
          </w:p>
        </w:tc>
      </w:tr>
      <w:tr w:rsidR="00752AA5" w:rsidRPr="00071E4F" w:rsidTr="00A31A55">
        <w:trPr>
          <w:ins w:id="1030" w:author="FIS" w:date="2013-08-06T18:35:00Z"/>
        </w:trPr>
        <w:tc>
          <w:tcPr>
            <w:tcW w:w="2035" w:type="dxa"/>
          </w:tcPr>
          <w:p w:rsidR="00752AA5" w:rsidRPr="00071E4F" w:rsidRDefault="00752AA5" w:rsidP="00A31A55">
            <w:pPr>
              <w:pStyle w:val="Tabletext"/>
              <w:keepLines w:val="0"/>
              <w:spacing w:after="0" w:line="240" w:lineRule="auto"/>
              <w:rPr>
                <w:ins w:id="1031" w:author="FIS" w:date="2013-08-06T18:35:00Z"/>
                <w:rFonts w:hint="eastAsia"/>
                <w:lang w:eastAsia="zh-TW"/>
                <w:rPrChange w:id="1032" w:author="陳鐵元" w:date="2016-08-24T08:54:00Z">
                  <w:rPr>
                    <w:ins w:id="1033" w:author="FIS" w:date="2013-08-06T18:35:00Z"/>
                    <w:rFonts w:hint="eastAsia"/>
                    <w:lang w:eastAsia="zh-TW"/>
                  </w:rPr>
                </w:rPrChange>
              </w:rPr>
            </w:pPr>
            <w:ins w:id="1034" w:author="FIS" w:date="2013-08-06T18:36:00Z">
              <w:r w:rsidRPr="00071E4F">
                <w:rPr>
                  <w:rFonts w:hint="eastAsia"/>
                  <w:lang w:eastAsia="zh-TW"/>
                  <w:rPrChange w:id="1035" w:author="陳鐵元" w:date="2016-08-24T08:54:00Z">
                    <w:rPr>
                      <w:rFonts w:hint="eastAsia"/>
                      <w:lang w:eastAsia="zh-TW"/>
                    </w:rPr>
                  </w:rPrChange>
                </w:rPr>
                <w:t>月薪倍數</w:t>
              </w:r>
            </w:ins>
          </w:p>
        </w:tc>
        <w:tc>
          <w:tcPr>
            <w:tcW w:w="2562" w:type="dxa"/>
          </w:tcPr>
          <w:p w:rsidR="00752AA5" w:rsidRPr="00071E4F" w:rsidRDefault="003A47C7" w:rsidP="000B7711">
            <w:pPr>
              <w:pStyle w:val="Tabletext"/>
              <w:keepLines w:val="0"/>
              <w:spacing w:after="0" w:line="240" w:lineRule="auto"/>
              <w:rPr>
                <w:ins w:id="1036" w:author="FIS" w:date="2013-08-06T18:35:00Z"/>
                <w:rFonts w:hint="eastAsia"/>
                <w:kern w:val="2"/>
                <w:szCs w:val="24"/>
                <w:lang w:eastAsia="zh-TW"/>
                <w:rPrChange w:id="1037" w:author="陳鐵元" w:date="2016-08-24T08:54:00Z">
                  <w:rPr>
                    <w:ins w:id="1038" w:author="FIS" w:date="2013-08-06T18:35:00Z"/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ins w:id="1039" w:author="FIS" w:date="2013-08-06T18:37:00Z">
              <w:r w:rsidRPr="00071E4F">
                <w:rPr>
                  <w:rFonts w:hint="eastAsia"/>
                  <w:kern w:val="2"/>
                  <w:szCs w:val="24"/>
                  <w:lang w:eastAsia="zh-TW"/>
                  <w:rPrChange w:id="1040" w:author="陳鐵元" w:date="2016-08-24T08:54:00Z">
                    <w:rPr>
                      <w:rFonts w:hint="eastAsia"/>
                      <w:color w:val="000000"/>
                      <w:kern w:val="2"/>
                      <w:szCs w:val="24"/>
                      <w:lang w:eastAsia="zh-TW"/>
                    </w:rPr>
                  </w:rPrChange>
                </w:rPr>
                <w:t>C005.</w:t>
              </w:r>
              <w:r w:rsidRPr="00071E4F">
                <w:rPr>
                  <w:rPrChange w:id="1041" w:author="陳鐵元" w:date="2016-08-24T08:54:00Z">
                    <w:rPr>
                      <w:color w:val="000000"/>
                    </w:rPr>
                  </w:rPrChange>
                </w:rPr>
                <w:t>月薪倍數</w:t>
              </w:r>
            </w:ins>
          </w:p>
        </w:tc>
        <w:tc>
          <w:tcPr>
            <w:tcW w:w="3046" w:type="dxa"/>
          </w:tcPr>
          <w:p w:rsidR="00752AA5" w:rsidRPr="00071E4F" w:rsidRDefault="00752AA5" w:rsidP="00344F2E">
            <w:pPr>
              <w:pStyle w:val="Tabletext"/>
              <w:keepLines w:val="0"/>
              <w:spacing w:after="0" w:line="240" w:lineRule="auto"/>
              <w:rPr>
                <w:ins w:id="1042" w:author="FIS" w:date="2013-08-06T18:35:00Z"/>
                <w:rFonts w:hint="eastAsia"/>
                <w:kern w:val="2"/>
                <w:szCs w:val="24"/>
                <w:lang w:eastAsia="zh-TW"/>
                <w:rPrChange w:id="1043" w:author="陳鐵元" w:date="2016-08-24T08:54:00Z">
                  <w:rPr>
                    <w:ins w:id="1044" w:author="FIS" w:date="2013-08-06T18:35:00Z"/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344F2E" w:rsidRPr="00071E4F" w:rsidTr="00A31A55">
        <w:tc>
          <w:tcPr>
            <w:tcW w:w="2035" w:type="dxa"/>
          </w:tcPr>
          <w:p w:rsidR="00344F2E" w:rsidRPr="00071E4F" w:rsidRDefault="00344F2E" w:rsidP="00A31A55">
            <w:pPr>
              <w:pStyle w:val="Tabletext"/>
              <w:keepLines w:val="0"/>
              <w:spacing w:after="0" w:line="240" w:lineRule="auto"/>
              <w:rPr>
                <w:rPrChange w:id="1045" w:author="陳鐵元" w:date="2016-08-24T08:54:00Z">
                  <w:rPr/>
                </w:rPrChange>
              </w:rPr>
            </w:pPr>
            <w:r w:rsidRPr="00071E4F">
              <w:rPr>
                <w:rPrChange w:id="1046" w:author="陳鐵元" w:date="2016-08-24T08:54:00Z">
                  <w:rPr/>
                </w:rPrChange>
              </w:rPr>
              <w:t>記名記戶別</w:t>
            </w:r>
          </w:p>
        </w:tc>
        <w:tc>
          <w:tcPr>
            <w:tcW w:w="2562" w:type="dxa"/>
          </w:tcPr>
          <w:p w:rsidR="00344F2E" w:rsidRPr="00071E4F" w:rsidRDefault="00344F2E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4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04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C005.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04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記名記戶別</w:t>
            </w:r>
            <w:r w:rsidRPr="00071E4F">
              <w:rPr>
                <w:rFonts w:hint="eastAsia"/>
                <w:kern w:val="2"/>
                <w:szCs w:val="24"/>
                <w:rPrChange w:id="1050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(</w:t>
            </w:r>
            <w:r w:rsidRPr="00071E4F">
              <w:rPr>
                <w:rFonts w:hint="eastAsia"/>
                <w:kern w:val="2"/>
                <w:szCs w:val="24"/>
                <w:rPrChange w:id="1051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轉中文</w:t>
            </w:r>
            <w:r w:rsidRPr="00071E4F">
              <w:rPr>
                <w:rFonts w:hint="eastAsia"/>
                <w:kern w:val="2"/>
                <w:szCs w:val="24"/>
                <w:rPrChange w:id="1052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)</w:t>
            </w:r>
          </w:p>
        </w:tc>
        <w:tc>
          <w:tcPr>
            <w:tcW w:w="3046" w:type="dxa"/>
          </w:tcPr>
          <w:p w:rsidR="00344F2E" w:rsidRPr="00071E4F" w:rsidRDefault="00344F2E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5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05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344F2E" w:rsidRPr="00071E4F" w:rsidRDefault="00344F2E" w:rsidP="00A31A5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  <w:rPrChange w:id="1055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1056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 w:hint="eastAsia"/>
                <w:lang w:eastAsia="zh-TW"/>
                <w:rPrChange w:id="1057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:BG</w:t>
            </w:r>
          </w:p>
          <w:p w:rsidR="00344F2E" w:rsidRPr="00071E4F" w:rsidRDefault="00344F2E" w:rsidP="00AC4D1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105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1059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 w:hint="eastAsia"/>
                <w:lang w:eastAsia="zh-TW"/>
                <w:rPrChange w:id="1060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</w:t>
            </w:r>
            <w:r w:rsidRPr="00071E4F">
              <w:rPr>
                <w:lang w:eastAsia="zh-TW"/>
                <w:rPrChange w:id="1061" w:author="陳鐵元" w:date="2016-08-24T08:54:00Z">
                  <w:rPr>
                    <w:lang w:eastAsia="zh-TW"/>
                  </w:rPr>
                </w:rPrChange>
              </w:rPr>
              <w:t xml:space="preserve"> </w:t>
            </w:r>
            <w:r w:rsidRPr="00071E4F">
              <w:rPr>
                <w:rFonts w:ascii="sөũ" w:hAnsi="sөũ"/>
                <w:lang w:eastAsia="zh-TW"/>
                <w:rPrChange w:id="1062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ASGN_CODE</w:t>
            </w:r>
          </w:p>
        </w:tc>
      </w:tr>
      <w:tr w:rsidR="00344F2E" w:rsidRPr="00071E4F" w:rsidTr="00A31A55">
        <w:tc>
          <w:tcPr>
            <w:tcW w:w="2035" w:type="dxa"/>
          </w:tcPr>
          <w:p w:rsidR="00344F2E" w:rsidRPr="00071E4F" w:rsidRDefault="00344F2E" w:rsidP="00A31A55">
            <w:pPr>
              <w:pStyle w:val="Tabletext"/>
              <w:keepLines w:val="0"/>
              <w:spacing w:after="0" w:line="240" w:lineRule="auto"/>
              <w:rPr>
                <w:rPrChange w:id="1063" w:author="陳鐵元" w:date="2016-08-24T08:54:00Z">
                  <w:rPr/>
                </w:rPrChange>
              </w:rPr>
            </w:pPr>
            <w:r w:rsidRPr="00071E4F">
              <w:rPr>
                <w:rPrChange w:id="1064" w:author="陳鐵元" w:date="2016-08-24T08:54:00Z">
                  <w:rPr/>
                </w:rPrChange>
              </w:rPr>
              <w:t>最近異動日期</w:t>
            </w:r>
          </w:p>
        </w:tc>
        <w:tc>
          <w:tcPr>
            <w:tcW w:w="2562" w:type="dxa"/>
          </w:tcPr>
          <w:p w:rsidR="00344F2E" w:rsidRPr="00071E4F" w:rsidRDefault="00344F2E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6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06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C005.</w:t>
            </w:r>
            <w:r w:rsidRPr="00071E4F">
              <w:rPr>
                <w:kern w:val="2"/>
                <w:szCs w:val="24"/>
                <w:lang w:eastAsia="zh-TW"/>
                <w:rPrChange w:id="1067" w:author="陳鐵元" w:date="2016-08-24T08:54:00Z">
                  <w:rPr>
                    <w:kern w:val="2"/>
                    <w:szCs w:val="24"/>
                    <w:lang w:eastAsia="zh-TW"/>
                  </w:rPr>
                </w:rPrChange>
              </w:rPr>
              <w:t>最近異動日期</w:t>
            </w:r>
          </w:p>
        </w:tc>
        <w:tc>
          <w:tcPr>
            <w:tcW w:w="3046" w:type="dxa"/>
          </w:tcPr>
          <w:p w:rsidR="00344F2E" w:rsidRPr="00071E4F" w:rsidRDefault="00DA0925" w:rsidP="00A31A5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1068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eastAsia="細明體" w:hint="eastAsia"/>
                <w:lang w:eastAsia="zh-TW"/>
                <w:rPrChange w:id="1069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>轉為民國年，顯示方式為</w:t>
            </w:r>
            <w:r w:rsidRPr="00071E4F">
              <w:rPr>
                <w:rFonts w:eastAsia="細明體" w:hint="eastAsia"/>
                <w:lang w:eastAsia="zh-TW"/>
                <w:rPrChange w:id="1070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20110101 </w:t>
            </w:r>
            <w:r w:rsidRPr="00071E4F">
              <w:rPr>
                <w:rFonts w:eastAsia="細明體"/>
                <w:lang w:eastAsia="zh-TW"/>
                <w:rPrChange w:id="1071" w:author="陳鐵元" w:date="2016-08-24T08:54:00Z">
                  <w:rPr>
                    <w:rFonts w:eastAsia="細明體"/>
                    <w:lang w:eastAsia="zh-TW"/>
                  </w:rPr>
                </w:rPrChange>
              </w:rPr>
              <w:sym w:font="Wingdings" w:char="F0E0"/>
            </w:r>
            <w:r w:rsidRPr="00071E4F">
              <w:rPr>
                <w:rFonts w:eastAsia="細明體" w:hint="eastAsia"/>
                <w:lang w:eastAsia="zh-TW"/>
                <w:rPrChange w:id="1072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100/01/01</w:t>
            </w:r>
          </w:p>
        </w:tc>
      </w:tr>
    </w:tbl>
    <w:p w:rsidR="00DC5A2A" w:rsidRPr="00071E4F" w:rsidRDefault="00DC5A2A" w:rsidP="00DC5A2A">
      <w:pPr>
        <w:pStyle w:val="Tabletext"/>
        <w:keepLines w:val="0"/>
        <w:spacing w:after="0" w:line="240" w:lineRule="auto"/>
        <w:ind w:left="992"/>
        <w:rPr>
          <w:rFonts w:hint="eastAsia"/>
          <w:kern w:val="2"/>
          <w:szCs w:val="24"/>
          <w:lang w:eastAsia="zh-TW"/>
          <w:rPrChange w:id="107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</w:p>
    <w:p w:rsidR="00DC5A2A" w:rsidRPr="00071E4F" w:rsidRDefault="00DC5A2A" w:rsidP="00DC5A2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07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07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受益人資訊：</w:t>
      </w:r>
      <w:r w:rsidRPr="00071E4F">
        <w:rPr>
          <w:rFonts w:hint="eastAsia"/>
          <w:kern w:val="2"/>
          <w:szCs w:val="24"/>
          <w:lang w:eastAsia="zh-TW"/>
          <w:rPrChange w:id="107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Pr="00071E4F">
        <w:rPr>
          <w:rFonts w:hint="eastAsia"/>
          <w:kern w:val="2"/>
          <w:szCs w:val="24"/>
          <w:lang w:eastAsia="zh-TW"/>
          <w:rPrChange w:id="107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逐筆顯示</w:t>
      </w:r>
      <w:r w:rsidRPr="00071E4F">
        <w:rPr>
          <w:rFonts w:hint="eastAsia"/>
          <w:kern w:val="2"/>
          <w:szCs w:val="24"/>
          <w:lang w:eastAsia="zh-TW"/>
          <w:rPrChange w:id="107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DC5A2A" w:rsidRPr="00071E4F" w:rsidRDefault="00DC5A2A" w:rsidP="00DC5A2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07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08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READ DTBGC008</w:t>
      </w:r>
    </w:p>
    <w:p w:rsidR="00DC5A2A" w:rsidRPr="00071E4F" w:rsidRDefault="00DC5A2A" w:rsidP="00DC5A2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08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08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WHERE</w:t>
      </w:r>
    </w:p>
    <w:p w:rsidR="00DC5A2A" w:rsidRPr="00071E4F" w:rsidRDefault="00DC5A2A" w:rsidP="00DC5A2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08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08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108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</w:t>
      </w:r>
      <w:r w:rsidRPr="00071E4F">
        <w:rPr>
          <w:rFonts w:hint="eastAsia"/>
          <w:kern w:val="2"/>
          <w:szCs w:val="24"/>
          <w:lang w:eastAsia="zh-TW"/>
          <w:rPrChange w:id="108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輸入保單鍵值</w:t>
      </w:r>
    </w:p>
    <w:p w:rsidR="00DC5A2A" w:rsidRPr="00071E4F" w:rsidRDefault="00DC5A2A" w:rsidP="00DC5A2A">
      <w:pPr>
        <w:pStyle w:val="Tabletext"/>
        <w:keepLines w:val="0"/>
        <w:numPr>
          <w:ilvl w:val="3"/>
          <w:numId w:val="2"/>
        </w:numPr>
        <w:spacing w:after="0" w:line="240" w:lineRule="auto"/>
        <w:rPr>
          <w:kern w:val="2"/>
          <w:szCs w:val="24"/>
          <w:lang w:eastAsia="zh-TW"/>
          <w:rPrChange w:id="1087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kern w:val="2"/>
          <w:szCs w:val="24"/>
          <w:lang w:eastAsia="zh-TW"/>
          <w:rPrChange w:id="1088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被保人</w:t>
      </w:r>
      <w:r w:rsidRPr="00071E4F">
        <w:rPr>
          <w:kern w:val="2"/>
          <w:szCs w:val="24"/>
          <w:lang w:eastAsia="zh-TW"/>
          <w:rPrChange w:id="108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ID</w:t>
      </w:r>
      <w:r w:rsidRPr="00071E4F">
        <w:rPr>
          <w:rFonts w:hint="eastAsia"/>
          <w:kern w:val="2"/>
          <w:szCs w:val="24"/>
          <w:rPrChange w:id="1090" w:author="陳鐵元" w:date="2016-08-24T08:54:00Z">
            <w:rPr>
              <w:rFonts w:hint="eastAsia"/>
              <w:color w:val="000000"/>
              <w:kern w:val="2"/>
              <w:szCs w:val="24"/>
            </w:rPr>
          </w:rPrChange>
        </w:rPr>
        <w:t>=</w:t>
      </w:r>
      <w:r w:rsidRPr="00071E4F">
        <w:rPr>
          <w:rFonts w:hint="eastAsia"/>
          <w:kern w:val="2"/>
          <w:szCs w:val="24"/>
          <w:rPrChange w:id="1091" w:author="陳鐵元" w:date="2016-08-24T08:54:00Z">
            <w:rPr>
              <w:rFonts w:hint="eastAsia"/>
              <w:color w:val="000000"/>
              <w:kern w:val="2"/>
              <w:szCs w:val="24"/>
            </w:rPr>
          </w:rPrChange>
        </w:rPr>
        <w:t>輸入</w:t>
      </w:r>
      <w:r w:rsidRPr="00071E4F">
        <w:rPr>
          <w:rFonts w:hint="eastAsia"/>
          <w:kern w:val="2"/>
          <w:szCs w:val="24"/>
          <w:rPrChange w:id="1092" w:author="陳鐵元" w:date="2016-08-24T08:54:00Z">
            <w:rPr>
              <w:rFonts w:hint="eastAsia"/>
              <w:color w:val="000000"/>
              <w:kern w:val="2"/>
              <w:szCs w:val="24"/>
            </w:rPr>
          </w:rPrChange>
        </w:rPr>
        <w:t>.</w:t>
      </w:r>
      <w:r w:rsidRPr="00071E4F">
        <w:rPr>
          <w:rFonts w:hint="eastAsia"/>
          <w:kern w:val="2"/>
          <w:szCs w:val="24"/>
          <w:rPrChange w:id="1093" w:author="陳鐵元" w:date="2016-08-24T08:54:00Z">
            <w:rPr>
              <w:rFonts w:hint="eastAsia"/>
              <w:color w:val="000000"/>
              <w:kern w:val="2"/>
              <w:szCs w:val="24"/>
            </w:rPr>
          </w:rPrChange>
        </w:rPr>
        <w:t>事故人</w:t>
      </w:r>
      <w:r w:rsidRPr="00071E4F">
        <w:rPr>
          <w:rFonts w:hint="eastAsia"/>
          <w:kern w:val="2"/>
          <w:szCs w:val="24"/>
          <w:rPrChange w:id="1094" w:author="陳鐵元" w:date="2016-08-24T08:54:00Z">
            <w:rPr>
              <w:rFonts w:hint="eastAsia"/>
              <w:color w:val="000000"/>
              <w:kern w:val="2"/>
              <w:szCs w:val="24"/>
            </w:rPr>
          </w:rPrChange>
        </w:rPr>
        <w:t>ID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2562"/>
        <w:gridCol w:w="3046"/>
      </w:tblGrid>
      <w:tr w:rsidR="00DC5A2A" w:rsidRPr="00071E4F" w:rsidTr="00A31A55">
        <w:tc>
          <w:tcPr>
            <w:tcW w:w="2035" w:type="dxa"/>
            <w:shd w:val="clear" w:color="auto" w:fill="D9D9D9"/>
          </w:tcPr>
          <w:p w:rsidR="00DC5A2A" w:rsidRPr="00071E4F" w:rsidRDefault="00DC5A2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9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09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562" w:type="dxa"/>
            <w:shd w:val="clear" w:color="auto" w:fill="D9D9D9"/>
          </w:tcPr>
          <w:p w:rsidR="00DC5A2A" w:rsidRPr="00071E4F" w:rsidRDefault="00DC5A2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9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09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值</w:t>
            </w:r>
          </w:p>
        </w:tc>
        <w:tc>
          <w:tcPr>
            <w:tcW w:w="3046" w:type="dxa"/>
            <w:shd w:val="clear" w:color="auto" w:fill="D9D9D9"/>
          </w:tcPr>
          <w:p w:rsidR="00DC5A2A" w:rsidRPr="00071E4F" w:rsidRDefault="00DC5A2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09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0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說明</w:t>
            </w:r>
          </w:p>
        </w:tc>
      </w:tr>
      <w:tr w:rsidR="00DC5A2A" w:rsidRPr="00071E4F" w:rsidTr="00A31A55">
        <w:tc>
          <w:tcPr>
            <w:tcW w:w="2035" w:type="dxa"/>
          </w:tcPr>
          <w:p w:rsidR="00DC5A2A" w:rsidRPr="00071E4F" w:rsidRDefault="00DC5A2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0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1102" w:author="陳鐵元" w:date="2016-08-24T08:54:00Z">
                  <w:rPr/>
                </w:rPrChange>
              </w:rPr>
              <w:t>受益種類</w:t>
            </w:r>
          </w:p>
        </w:tc>
        <w:tc>
          <w:tcPr>
            <w:tcW w:w="2562" w:type="dxa"/>
          </w:tcPr>
          <w:p w:rsidR="00DC5A2A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03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04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C008.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05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受益人種類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06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07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轉中文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08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</w:tc>
        <w:tc>
          <w:tcPr>
            <w:tcW w:w="3046" w:type="dxa"/>
          </w:tcPr>
          <w:p w:rsidR="00A76437" w:rsidRPr="00071E4F" w:rsidRDefault="00A76437" w:rsidP="00A7643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0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1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A76437" w:rsidRPr="00071E4F" w:rsidRDefault="00A76437" w:rsidP="00A76437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  <w:rPrChange w:id="1111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1112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 w:hint="eastAsia"/>
                <w:lang w:eastAsia="zh-TW"/>
                <w:rPrChange w:id="1113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:BG</w:t>
            </w:r>
          </w:p>
          <w:p w:rsidR="00DC5A2A" w:rsidRPr="00071E4F" w:rsidRDefault="00A76437" w:rsidP="00202592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111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1115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 w:hint="eastAsia"/>
                <w:lang w:eastAsia="zh-TW"/>
                <w:rPrChange w:id="1116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</w:t>
            </w:r>
            <w:r w:rsidRPr="00071E4F">
              <w:rPr>
                <w:rPrChange w:id="1117" w:author="陳鐵元" w:date="2016-08-24T08:54:00Z">
                  <w:rPr/>
                </w:rPrChange>
              </w:rPr>
              <w:t xml:space="preserve"> </w:t>
            </w:r>
            <w:r w:rsidRPr="00071E4F">
              <w:rPr>
                <w:rFonts w:ascii="sөũ" w:hAnsi="sөũ"/>
                <w:rPrChange w:id="1118" w:author="陳鐵元" w:date="2016-08-24T08:54:00Z">
                  <w:rPr>
                    <w:rFonts w:ascii="sөũ" w:hAnsi="sөũ"/>
                  </w:rPr>
                </w:rPrChange>
              </w:rPr>
              <w:t>BENE_KIND</w:t>
            </w:r>
          </w:p>
        </w:tc>
      </w:tr>
      <w:tr w:rsidR="00DC5A2A" w:rsidRPr="00071E4F" w:rsidTr="00A31A55">
        <w:tc>
          <w:tcPr>
            <w:tcW w:w="2035" w:type="dxa"/>
          </w:tcPr>
          <w:p w:rsidR="00DC5A2A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Fonts w:ascii="sөũ" w:hAnsi="sөũ"/>
                <w:rPrChange w:id="1119" w:author="陳鐵元" w:date="2016-08-24T08:54:00Z">
                  <w:rPr>
                    <w:rFonts w:ascii="sөũ" w:hAnsi="sөũ"/>
                  </w:rPr>
                </w:rPrChange>
              </w:rPr>
            </w:pPr>
            <w:r w:rsidRPr="00071E4F">
              <w:rPr>
                <w:rPrChange w:id="1120" w:author="陳鐵元" w:date="2016-08-24T08:54:00Z">
                  <w:rPr/>
                </w:rPrChange>
              </w:rPr>
              <w:t>受益人關係</w:t>
            </w:r>
          </w:p>
        </w:tc>
        <w:tc>
          <w:tcPr>
            <w:tcW w:w="2562" w:type="dxa"/>
          </w:tcPr>
          <w:p w:rsidR="00DC5A2A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21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22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C008.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23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與被保險人關係別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24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25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顯示中文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26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</w:tc>
        <w:tc>
          <w:tcPr>
            <w:tcW w:w="3046" w:type="dxa"/>
          </w:tcPr>
          <w:p w:rsidR="00A76437" w:rsidRPr="00071E4F" w:rsidRDefault="00A76437" w:rsidP="00202592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2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2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0.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2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本人</w:t>
            </w:r>
            <w:r w:rsidR="00202592" w:rsidRPr="00071E4F">
              <w:rPr>
                <w:rFonts w:hint="eastAsia"/>
                <w:kern w:val="2"/>
                <w:szCs w:val="24"/>
                <w:lang w:eastAsia="zh-TW"/>
                <w:rPrChange w:id="113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3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1.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3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配偶</w:t>
            </w:r>
            <w:r w:rsidR="00202592" w:rsidRPr="00071E4F">
              <w:rPr>
                <w:rFonts w:hint="eastAsia"/>
                <w:kern w:val="2"/>
                <w:szCs w:val="24"/>
                <w:lang w:eastAsia="zh-TW"/>
                <w:rPrChange w:id="113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3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2.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3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子女</w:t>
            </w:r>
            <w:r w:rsidR="00202592" w:rsidRPr="00071E4F">
              <w:rPr>
                <w:rFonts w:hint="eastAsia"/>
                <w:kern w:val="2"/>
                <w:szCs w:val="24"/>
                <w:lang w:eastAsia="zh-TW"/>
                <w:rPrChange w:id="113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3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3.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3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父母</w:t>
            </w:r>
          </w:p>
          <w:p w:rsidR="00DC5A2A" w:rsidRPr="00071E4F" w:rsidRDefault="00A76437" w:rsidP="00202592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1139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4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4.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4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祖孫</w:t>
            </w:r>
            <w:r w:rsidR="00202592" w:rsidRPr="00071E4F">
              <w:rPr>
                <w:rFonts w:hint="eastAsia"/>
                <w:kern w:val="2"/>
                <w:szCs w:val="24"/>
                <w:lang w:eastAsia="zh-TW"/>
                <w:rPrChange w:id="114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4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5.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4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法定繼承人</w:t>
            </w:r>
          </w:p>
        </w:tc>
      </w:tr>
      <w:tr w:rsidR="00DC5A2A" w:rsidRPr="00071E4F" w:rsidTr="00A31A55">
        <w:tc>
          <w:tcPr>
            <w:tcW w:w="2035" w:type="dxa"/>
          </w:tcPr>
          <w:p w:rsidR="00DC5A2A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4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1146" w:author="陳鐵元" w:date="2016-08-24T08:54:00Z">
                  <w:rPr/>
                </w:rPrChange>
              </w:rPr>
              <w:t>受益人姓名</w:t>
            </w:r>
          </w:p>
        </w:tc>
        <w:tc>
          <w:tcPr>
            <w:tcW w:w="2562" w:type="dxa"/>
          </w:tcPr>
          <w:p w:rsidR="00DC5A2A" w:rsidRPr="00071E4F" w:rsidRDefault="00A76437" w:rsidP="00A7643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47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48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C008.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49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受益人姓名</w:t>
            </w:r>
          </w:p>
        </w:tc>
        <w:tc>
          <w:tcPr>
            <w:tcW w:w="3046" w:type="dxa"/>
          </w:tcPr>
          <w:p w:rsidR="00DC5A2A" w:rsidRPr="00071E4F" w:rsidRDefault="00DC5A2A" w:rsidP="00202592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5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DC5A2A" w:rsidRPr="00071E4F" w:rsidTr="00A31A55">
        <w:tc>
          <w:tcPr>
            <w:tcW w:w="2035" w:type="dxa"/>
          </w:tcPr>
          <w:p w:rsidR="00DC5A2A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PrChange w:id="1151" w:author="陳鐵元" w:date="2016-08-24T08:54:00Z">
                  <w:rPr/>
                </w:rPrChange>
              </w:rPr>
            </w:pPr>
            <w:r w:rsidRPr="00071E4F">
              <w:rPr>
                <w:rPrChange w:id="1152" w:author="陳鐵元" w:date="2016-08-24T08:54:00Z">
                  <w:rPr/>
                </w:rPrChange>
              </w:rPr>
              <w:t>受益比例</w:t>
            </w:r>
          </w:p>
        </w:tc>
        <w:tc>
          <w:tcPr>
            <w:tcW w:w="2562" w:type="dxa"/>
          </w:tcPr>
          <w:p w:rsidR="00DC5A2A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53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54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C008.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55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受益比例</w:t>
            </w:r>
          </w:p>
        </w:tc>
        <w:tc>
          <w:tcPr>
            <w:tcW w:w="3046" w:type="dxa"/>
          </w:tcPr>
          <w:p w:rsidR="00DC5A2A" w:rsidRPr="00071E4F" w:rsidRDefault="00DC5A2A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5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A76437" w:rsidRPr="00071E4F" w:rsidTr="00A31A55">
        <w:tc>
          <w:tcPr>
            <w:tcW w:w="2035" w:type="dxa"/>
          </w:tcPr>
          <w:p w:rsidR="00A76437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PrChange w:id="1157" w:author="陳鐵元" w:date="2016-08-24T08:54:00Z">
                  <w:rPr/>
                </w:rPrChange>
              </w:rPr>
            </w:pPr>
            <w:r w:rsidRPr="00071E4F">
              <w:rPr>
                <w:rPrChange w:id="1158" w:author="陳鐵元" w:date="2016-08-24T08:54:00Z">
                  <w:rPr/>
                </w:rPrChange>
              </w:rPr>
              <w:t>受益順位</w:t>
            </w:r>
          </w:p>
        </w:tc>
        <w:tc>
          <w:tcPr>
            <w:tcW w:w="2562" w:type="dxa"/>
          </w:tcPr>
          <w:p w:rsidR="00A76437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59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160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C008.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161" w:author="陳鐵元" w:date="2016-08-24T08:54:00Z">
                  <w:rPr>
                    <w:rFonts w:hint="eastAsia"/>
                    <w:kern w:val="2"/>
                    <w:szCs w:val="24"/>
                    <w:lang w:eastAsia="zh-TW"/>
                  </w:rPr>
                </w:rPrChange>
              </w:rPr>
              <w:t>受益順位</w:t>
            </w:r>
          </w:p>
        </w:tc>
        <w:tc>
          <w:tcPr>
            <w:tcW w:w="3046" w:type="dxa"/>
          </w:tcPr>
          <w:p w:rsidR="00A76437" w:rsidRPr="00071E4F" w:rsidRDefault="00A7643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16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</w:tbl>
    <w:p w:rsidR="00496F38" w:rsidRPr="00071E4F" w:rsidRDefault="00496F38" w:rsidP="00496F38">
      <w:pPr>
        <w:pStyle w:val="Tabletext"/>
        <w:keepLines w:val="0"/>
        <w:spacing w:after="0" w:line="240" w:lineRule="auto"/>
        <w:ind w:left="992"/>
        <w:rPr>
          <w:rFonts w:hint="eastAsia"/>
          <w:kern w:val="2"/>
          <w:szCs w:val="24"/>
          <w:lang w:eastAsia="zh-TW"/>
          <w:rPrChange w:id="116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</w:p>
    <w:p w:rsidR="000A4015" w:rsidRPr="00071E4F" w:rsidRDefault="000A4015" w:rsidP="000A4015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16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16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理賠資訊：</w:t>
      </w:r>
      <w:r w:rsidRPr="00071E4F">
        <w:rPr>
          <w:rFonts w:hint="eastAsia"/>
          <w:kern w:val="2"/>
          <w:szCs w:val="24"/>
          <w:lang w:eastAsia="zh-TW"/>
          <w:rPrChange w:id="116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Pr="00071E4F">
        <w:rPr>
          <w:rFonts w:hint="eastAsia"/>
          <w:kern w:val="2"/>
          <w:szCs w:val="24"/>
          <w:lang w:eastAsia="zh-TW"/>
          <w:rPrChange w:id="116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逐筆顯示</w:t>
      </w:r>
      <w:r w:rsidRPr="00071E4F">
        <w:rPr>
          <w:rFonts w:hint="eastAsia"/>
          <w:kern w:val="2"/>
          <w:szCs w:val="24"/>
          <w:lang w:eastAsia="zh-TW"/>
          <w:rPrChange w:id="116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4E7F77" w:rsidRPr="00071E4F" w:rsidRDefault="004E7F77" w:rsidP="000A4015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16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17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TT=</w:t>
      </w:r>
    </w:p>
    <w:p w:rsidR="00681ACC" w:rsidRPr="00071E4F" w:rsidRDefault="000A4015" w:rsidP="004E7F7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17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17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READ DTAAB001</w:t>
      </w:r>
    </w:p>
    <w:p w:rsidR="000A4015" w:rsidRPr="00071E4F" w:rsidRDefault="000A4015" w:rsidP="004E7F7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17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17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WHERE </w:t>
      </w:r>
    </w:p>
    <w:p w:rsidR="00681ACC" w:rsidRPr="00071E4F" w:rsidRDefault="00681ACC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17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17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保單號碼</w:t>
      </w:r>
      <w:r w:rsidRPr="00071E4F">
        <w:rPr>
          <w:rFonts w:hint="eastAsia"/>
          <w:kern w:val="2"/>
          <w:szCs w:val="24"/>
          <w:lang w:eastAsia="zh-TW"/>
          <w:rPrChange w:id="117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C001.</w:t>
      </w:r>
      <w:r w:rsidRPr="00071E4F">
        <w:rPr>
          <w:rFonts w:hint="eastAsia"/>
          <w:kern w:val="2"/>
          <w:szCs w:val="24"/>
          <w:lang w:eastAsia="zh-TW"/>
          <w:rPrChange w:id="117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保單號碼</w:t>
      </w:r>
    </w:p>
    <w:p w:rsidR="00681ACC" w:rsidRPr="00071E4F" w:rsidRDefault="00681ACC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17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18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事故人</w:t>
      </w:r>
      <w:r w:rsidRPr="00071E4F">
        <w:rPr>
          <w:rFonts w:hint="eastAsia"/>
          <w:kern w:val="2"/>
          <w:szCs w:val="24"/>
          <w:lang w:eastAsia="zh-TW"/>
          <w:rPrChange w:id="118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ID=</w:t>
      </w:r>
      <w:r w:rsidRPr="00071E4F">
        <w:rPr>
          <w:rFonts w:hint="eastAsia"/>
          <w:kern w:val="2"/>
          <w:szCs w:val="24"/>
          <w:lang w:eastAsia="zh-TW"/>
          <w:rPrChange w:id="118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輸入</w:t>
      </w:r>
      <w:r w:rsidRPr="00071E4F">
        <w:rPr>
          <w:rFonts w:hint="eastAsia"/>
          <w:kern w:val="2"/>
          <w:szCs w:val="24"/>
          <w:lang w:eastAsia="zh-TW"/>
          <w:rPrChange w:id="118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118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事故人</w:t>
      </w:r>
      <w:r w:rsidRPr="00071E4F">
        <w:rPr>
          <w:rFonts w:hint="eastAsia"/>
          <w:kern w:val="2"/>
          <w:szCs w:val="24"/>
          <w:lang w:eastAsia="zh-TW"/>
          <w:rPrChange w:id="118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</w:t>
      </w:r>
    </w:p>
    <w:p w:rsidR="005B4C8E" w:rsidRPr="00071E4F" w:rsidRDefault="005B4C8E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18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18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索賠類別</w:t>
      </w:r>
      <w:r w:rsidRPr="00071E4F">
        <w:rPr>
          <w:rFonts w:hint="eastAsia"/>
          <w:kern w:val="2"/>
          <w:szCs w:val="24"/>
          <w:lang w:eastAsia="zh-TW"/>
          <w:rPrChange w:id="118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IN (</w:t>
      </w:r>
      <w:r w:rsidRPr="00071E4F">
        <w:rPr>
          <w:kern w:val="2"/>
          <w:szCs w:val="24"/>
          <w:lang w:eastAsia="zh-TW"/>
          <w:rPrChange w:id="118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119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</w:t>
      </w:r>
      <w:r w:rsidRPr="00071E4F">
        <w:rPr>
          <w:kern w:val="2"/>
          <w:szCs w:val="24"/>
          <w:lang w:eastAsia="zh-TW"/>
          <w:rPrChange w:id="119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19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19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19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F</w:t>
      </w:r>
      <w:r w:rsidRPr="00071E4F">
        <w:rPr>
          <w:kern w:val="2"/>
          <w:szCs w:val="24"/>
          <w:lang w:eastAsia="zh-TW"/>
          <w:rPrChange w:id="1195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19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197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19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G</w:t>
      </w:r>
      <w:r w:rsidRPr="00071E4F">
        <w:rPr>
          <w:kern w:val="2"/>
          <w:szCs w:val="24"/>
          <w:lang w:eastAsia="zh-TW"/>
          <w:rPrChange w:id="119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0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20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0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</w:t>
      </w:r>
      <w:r w:rsidRPr="00071E4F">
        <w:rPr>
          <w:kern w:val="2"/>
          <w:szCs w:val="24"/>
          <w:lang w:eastAsia="zh-TW"/>
          <w:rPrChange w:id="120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0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5B4C8E" w:rsidRPr="00071E4F" w:rsidRDefault="005B4C8E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0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0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覆核日期</w:t>
      </w:r>
      <w:r w:rsidRPr="00071E4F">
        <w:rPr>
          <w:rFonts w:hint="eastAsia"/>
          <w:kern w:val="2"/>
          <w:szCs w:val="24"/>
          <w:lang w:eastAsia="zh-TW"/>
          <w:rPrChange w:id="120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IS NOT NULL</w:t>
      </w:r>
    </w:p>
    <w:p w:rsidR="004E7F77" w:rsidRPr="00071E4F" w:rsidRDefault="004E7F77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0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0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系統別</w:t>
      </w:r>
      <w:r w:rsidRPr="00071E4F">
        <w:rPr>
          <w:rFonts w:hint="eastAsia"/>
          <w:kern w:val="2"/>
          <w:szCs w:val="24"/>
          <w:lang w:eastAsia="zh-TW"/>
          <w:rPrChange w:id="121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IN (</w:t>
      </w:r>
      <w:r w:rsidRPr="00071E4F">
        <w:rPr>
          <w:kern w:val="2"/>
          <w:szCs w:val="24"/>
          <w:lang w:eastAsia="zh-TW"/>
          <w:rPrChange w:id="121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121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4</w:t>
      </w:r>
      <w:r w:rsidRPr="00071E4F">
        <w:rPr>
          <w:kern w:val="2"/>
          <w:szCs w:val="24"/>
          <w:lang w:eastAsia="zh-TW"/>
          <w:rPrChange w:id="121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1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215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1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5</w:t>
      </w:r>
      <w:r w:rsidRPr="00071E4F">
        <w:rPr>
          <w:kern w:val="2"/>
          <w:szCs w:val="24"/>
          <w:lang w:eastAsia="zh-TW"/>
          <w:rPrChange w:id="1217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1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21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2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6</w:t>
      </w:r>
      <w:r w:rsidRPr="00071E4F">
        <w:rPr>
          <w:kern w:val="2"/>
          <w:szCs w:val="24"/>
          <w:lang w:eastAsia="zh-TW"/>
          <w:rPrChange w:id="122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2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1801CE" w:rsidRPr="00071E4F" w:rsidRDefault="001801CE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2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2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IF </w:t>
      </w:r>
      <w:r w:rsidRPr="00071E4F">
        <w:rPr>
          <w:rFonts w:hint="eastAsia"/>
          <w:kern w:val="2"/>
          <w:szCs w:val="24"/>
          <w:lang w:eastAsia="zh-TW"/>
          <w:rPrChange w:id="122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畫面</w:t>
      </w:r>
      <w:r w:rsidRPr="00071E4F">
        <w:rPr>
          <w:rFonts w:hint="eastAsia"/>
          <w:kern w:val="2"/>
          <w:szCs w:val="24"/>
          <w:lang w:eastAsia="zh-TW"/>
          <w:rPrChange w:id="122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PrChange w:id="1227" w:author="陳鐵元" w:date="2016-08-24T08:54:00Z">
            <w:rPr/>
          </w:rPrChange>
        </w:rPr>
        <w:t>查詢基準日</w:t>
      </w:r>
      <w:r w:rsidRPr="00071E4F">
        <w:rPr>
          <w:rFonts w:hint="eastAsia"/>
          <w:lang w:eastAsia="zh-TW"/>
          <w:rPrChange w:id="1228" w:author="陳鐵元" w:date="2016-08-24T08:54:00Z">
            <w:rPr>
              <w:rFonts w:hint="eastAsia"/>
              <w:lang w:eastAsia="zh-TW"/>
            </w:rPr>
          </w:rPrChange>
        </w:rPr>
        <w:t xml:space="preserve"> </w:t>
      </w:r>
      <w:r w:rsidRPr="00071E4F">
        <w:rPr>
          <w:rFonts w:hint="eastAsia"/>
          <w:lang w:eastAsia="zh-TW"/>
          <w:rPrChange w:id="1229" w:author="陳鐵元" w:date="2016-08-24T08:54:00Z">
            <w:rPr>
              <w:rFonts w:hint="eastAsia"/>
              <w:lang w:eastAsia="zh-TW"/>
            </w:rPr>
          </w:rPrChange>
        </w:rPr>
        <w:t>有值</w:t>
      </w:r>
    </w:p>
    <w:p w:rsidR="001801CE" w:rsidRPr="00071E4F" w:rsidRDefault="001801CE" w:rsidP="004E7F7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3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3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事故日期</w:t>
      </w:r>
      <w:r w:rsidRPr="00071E4F">
        <w:rPr>
          <w:rFonts w:hint="eastAsia"/>
          <w:kern w:val="2"/>
          <w:szCs w:val="24"/>
          <w:lang w:eastAsia="zh-TW"/>
          <w:rPrChange w:id="123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&gt;= </w:t>
      </w:r>
      <w:r w:rsidRPr="00071E4F">
        <w:rPr>
          <w:rFonts w:hint="eastAsia"/>
          <w:kern w:val="2"/>
          <w:szCs w:val="24"/>
          <w:lang w:eastAsia="zh-TW"/>
          <w:rPrChange w:id="123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畫面</w:t>
      </w:r>
      <w:r w:rsidRPr="00071E4F">
        <w:rPr>
          <w:rFonts w:hint="eastAsia"/>
          <w:kern w:val="2"/>
          <w:szCs w:val="24"/>
          <w:lang w:eastAsia="zh-TW"/>
          <w:rPrChange w:id="123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lang w:eastAsia="zh-TW"/>
          <w:rPrChange w:id="1235" w:author="陳鐵元" w:date="2016-08-24T08:54:00Z">
            <w:rPr>
              <w:lang w:eastAsia="zh-TW"/>
            </w:rPr>
          </w:rPrChange>
        </w:rPr>
        <w:t>查詢基準日</w:t>
      </w:r>
      <w:r w:rsidRPr="00071E4F">
        <w:rPr>
          <w:rFonts w:hint="eastAsia"/>
          <w:lang w:eastAsia="zh-TW"/>
          <w:rPrChange w:id="1236" w:author="陳鐵元" w:date="2016-08-24T08:54:00Z">
            <w:rPr>
              <w:rFonts w:hint="eastAsia"/>
              <w:lang w:eastAsia="zh-TW"/>
            </w:rPr>
          </w:rPrChange>
        </w:rPr>
        <w:t xml:space="preserve"> </w:t>
      </w:r>
      <w:r w:rsidRPr="00071E4F">
        <w:rPr>
          <w:lang w:eastAsia="zh-TW"/>
          <w:rPrChange w:id="1237" w:author="陳鐵元" w:date="2016-08-24T08:54:00Z">
            <w:rPr>
              <w:lang w:eastAsia="zh-TW"/>
            </w:rPr>
          </w:rPrChange>
        </w:rPr>
        <w:t>–</w:t>
      </w:r>
      <w:r w:rsidRPr="00071E4F">
        <w:rPr>
          <w:rFonts w:hint="eastAsia"/>
          <w:lang w:eastAsia="zh-TW"/>
          <w:rPrChange w:id="1238" w:author="陳鐵元" w:date="2016-08-24T08:54:00Z">
            <w:rPr>
              <w:rFonts w:hint="eastAsia"/>
              <w:lang w:eastAsia="zh-TW"/>
            </w:rPr>
          </w:rPrChange>
        </w:rPr>
        <w:t xml:space="preserve"> 6</w:t>
      </w:r>
      <w:r w:rsidRPr="00071E4F">
        <w:rPr>
          <w:rFonts w:hint="eastAsia"/>
          <w:lang w:eastAsia="zh-TW"/>
          <w:rPrChange w:id="1239" w:author="陳鐵元" w:date="2016-08-24T08:54:00Z">
            <w:rPr>
              <w:rFonts w:hint="eastAsia"/>
              <w:lang w:eastAsia="zh-TW"/>
            </w:rPr>
          </w:rPrChange>
        </w:rPr>
        <w:t>個月</w:t>
      </w:r>
    </w:p>
    <w:p w:rsidR="002560AD" w:rsidRPr="00071E4F" w:rsidRDefault="00681ACC" w:rsidP="004E7F7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4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4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UNION </w:t>
      </w:r>
    </w:p>
    <w:p w:rsidR="00681ACC" w:rsidRPr="00071E4F" w:rsidRDefault="002560AD" w:rsidP="004E7F7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4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4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READ </w:t>
      </w:r>
      <w:r w:rsidR="00681ACC" w:rsidRPr="00071E4F">
        <w:rPr>
          <w:rFonts w:hint="eastAsia"/>
          <w:kern w:val="2"/>
          <w:szCs w:val="24"/>
          <w:lang w:eastAsia="zh-TW"/>
          <w:rPrChange w:id="124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DTAAB007</w:t>
      </w:r>
    </w:p>
    <w:p w:rsidR="00681ACC" w:rsidRPr="00071E4F" w:rsidRDefault="00681ACC" w:rsidP="004E7F7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4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4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WHERE </w:t>
      </w:r>
    </w:p>
    <w:p w:rsidR="00681ACC" w:rsidRPr="00071E4F" w:rsidRDefault="00681ACC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4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4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保單號碼</w:t>
      </w:r>
      <w:r w:rsidRPr="00071E4F">
        <w:rPr>
          <w:rFonts w:hint="eastAsia"/>
          <w:kern w:val="2"/>
          <w:szCs w:val="24"/>
          <w:lang w:eastAsia="zh-TW"/>
          <w:rPrChange w:id="124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C001.</w:t>
      </w:r>
      <w:r w:rsidRPr="00071E4F">
        <w:rPr>
          <w:rFonts w:hint="eastAsia"/>
          <w:kern w:val="2"/>
          <w:szCs w:val="24"/>
          <w:lang w:eastAsia="zh-TW"/>
          <w:rPrChange w:id="125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保單號碼</w:t>
      </w:r>
    </w:p>
    <w:p w:rsidR="00681ACC" w:rsidRPr="00071E4F" w:rsidRDefault="00681ACC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5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5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事故人</w:t>
      </w:r>
      <w:r w:rsidRPr="00071E4F">
        <w:rPr>
          <w:rFonts w:hint="eastAsia"/>
          <w:kern w:val="2"/>
          <w:szCs w:val="24"/>
          <w:lang w:eastAsia="zh-TW"/>
          <w:rPrChange w:id="125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ID=</w:t>
      </w:r>
      <w:r w:rsidRPr="00071E4F">
        <w:rPr>
          <w:rFonts w:hint="eastAsia"/>
          <w:kern w:val="2"/>
          <w:szCs w:val="24"/>
          <w:lang w:eastAsia="zh-TW"/>
          <w:rPrChange w:id="125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輸入</w:t>
      </w:r>
      <w:r w:rsidRPr="00071E4F">
        <w:rPr>
          <w:rFonts w:hint="eastAsia"/>
          <w:kern w:val="2"/>
          <w:szCs w:val="24"/>
          <w:lang w:eastAsia="zh-TW"/>
          <w:rPrChange w:id="125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Fonts w:hint="eastAsia"/>
          <w:kern w:val="2"/>
          <w:szCs w:val="24"/>
          <w:lang w:eastAsia="zh-TW"/>
          <w:rPrChange w:id="125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事故人</w:t>
      </w:r>
      <w:r w:rsidRPr="00071E4F">
        <w:rPr>
          <w:rFonts w:hint="eastAsia"/>
          <w:kern w:val="2"/>
          <w:szCs w:val="24"/>
          <w:lang w:eastAsia="zh-TW"/>
          <w:rPrChange w:id="125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ID</w:t>
      </w:r>
    </w:p>
    <w:p w:rsidR="005B4C8E" w:rsidRPr="00071E4F" w:rsidRDefault="005B4C8E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5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5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索賠類別</w:t>
      </w:r>
      <w:r w:rsidRPr="00071E4F">
        <w:rPr>
          <w:rFonts w:hint="eastAsia"/>
          <w:kern w:val="2"/>
          <w:szCs w:val="24"/>
          <w:lang w:eastAsia="zh-TW"/>
          <w:rPrChange w:id="126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IN (</w:t>
      </w:r>
      <w:r w:rsidRPr="00071E4F">
        <w:rPr>
          <w:kern w:val="2"/>
          <w:szCs w:val="24"/>
          <w:lang w:eastAsia="zh-TW"/>
          <w:rPrChange w:id="126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126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</w:t>
      </w:r>
      <w:r w:rsidRPr="00071E4F">
        <w:rPr>
          <w:kern w:val="2"/>
          <w:szCs w:val="24"/>
          <w:lang w:eastAsia="zh-TW"/>
          <w:rPrChange w:id="126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6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265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6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F</w:t>
      </w:r>
      <w:r w:rsidRPr="00071E4F">
        <w:rPr>
          <w:kern w:val="2"/>
          <w:szCs w:val="24"/>
          <w:lang w:eastAsia="zh-TW"/>
          <w:rPrChange w:id="1267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6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26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7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G</w:t>
      </w:r>
      <w:r w:rsidRPr="00071E4F">
        <w:rPr>
          <w:kern w:val="2"/>
          <w:szCs w:val="24"/>
          <w:lang w:eastAsia="zh-TW"/>
          <w:rPrChange w:id="127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7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27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7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</w:t>
      </w:r>
      <w:r w:rsidRPr="00071E4F">
        <w:rPr>
          <w:kern w:val="2"/>
          <w:szCs w:val="24"/>
          <w:lang w:eastAsia="zh-TW"/>
          <w:rPrChange w:id="1275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7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5B4C8E" w:rsidRPr="00071E4F" w:rsidRDefault="005B4C8E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7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7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覆核日期</w:t>
      </w:r>
      <w:r w:rsidRPr="00071E4F">
        <w:rPr>
          <w:rFonts w:hint="eastAsia"/>
          <w:kern w:val="2"/>
          <w:szCs w:val="24"/>
          <w:lang w:eastAsia="zh-TW"/>
          <w:rPrChange w:id="127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IS NOT NULL</w:t>
      </w:r>
    </w:p>
    <w:p w:rsidR="004E7F77" w:rsidRPr="00071E4F" w:rsidRDefault="004E7F77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8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8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系統別</w:t>
      </w:r>
      <w:r w:rsidRPr="00071E4F">
        <w:rPr>
          <w:rFonts w:hint="eastAsia"/>
          <w:kern w:val="2"/>
          <w:szCs w:val="24"/>
          <w:lang w:eastAsia="zh-TW"/>
          <w:rPrChange w:id="128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IN (</w:t>
      </w:r>
      <w:r w:rsidRPr="00071E4F">
        <w:rPr>
          <w:kern w:val="2"/>
          <w:szCs w:val="24"/>
          <w:lang w:eastAsia="zh-TW"/>
          <w:rPrChange w:id="128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‘</w:t>
      </w:r>
      <w:r w:rsidRPr="00071E4F">
        <w:rPr>
          <w:rFonts w:hint="eastAsia"/>
          <w:kern w:val="2"/>
          <w:szCs w:val="24"/>
          <w:lang w:eastAsia="zh-TW"/>
          <w:rPrChange w:id="128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4</w:t>
      </w:r>
      <w:r w:rsidRPr="00071E4F">
        <w:rPr>
          <w:kern w:val="2"/>
          <w:szCs w:val="24"/>
          <w:lang w:eastAsia="zh-TW"/>
          <w:rPrChange w:id="1285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8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287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8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5</w:t>
      </w:r>
      <w:r w:rsidRPr="00071E4F">
        <w:rPr>
          <w:kern w:val="2"/>
          <w:szCs w:val="24"/>
          <w:lang w:eastAsia="zh-TW"/>
          <w:rPrChange w:id="1289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9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,</w:t>
      </w:r>
      <w:r w:rsidRPr="00071E4F">
        <w:rPr>
          <w:kern w:val="2"/>
          <w:szCs w:val="24"/>
          <w:lang w:eastAsia="zh-TW"/>
          <w:rPrChange w:id="1291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9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6</w:t>
      </w:r>
      <w:r w:rsidRPr="00071E4F">
        <w:rPr>
          <w:kern w:val="2"/>
          <w:szCs w:val="24"/>
          <w:lang w:eastAsia="zh-TW"/>
          <w:rPrChange w:id="1293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  <w:t>’</w:t>
      </w:r>
      <w:r w:rsidRPr="00071E4F">
        <w:rPr>
          <w:rFonts w:hint="eastAsia"/>
          <w:kern w:val="2"/>
          <w:szCs w:val="24"/>
          <w:lang w:eastAsia="zh-TW"/>
          <w:rPrChange w:id="129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1801CE" w:rsidRPr="00071E4F" w:rsidRDefault="001801CE" w:rsidP="004E7F77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29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29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IF </w:t>
      </w:r>
      <w:r w:rsidRPr="00071E4F">
        <w:rPr>
          <w:rFonts w:hint="eastAsia"/>
          <w:kern w:val="2"/>
          <w:szCs w:val="24"/>
          <w:lang w:eastAsia="zh-TW"/>
          <w:rPrChange w:id="129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畫面</w:t>
      </w:r>
      <w:r w:rsidRPr="00071E4F">
        <w:rPr>
          <w:rFonts w:hint="eastAsia"/>
          <w:kern w:val="2"/>
          <w:szCs w:val="24"/>
          <w:lang w:eastAsia="zh-TW"/>
          <w:rPrChange w:id="129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rPrChange w:id="1299" w:author="陳鐵元" w:date="2016-08-24T08:54:00Z">
            <w:rPr/>
          </w:rPrChange>
        </w:rPr>
        <w:t>查詢基準日</w:t>
      </w:r>
      <w:r w:rsidRPr="00071E4F">
        <w:rPr>
          <w:rFonts w:hint="eastAsia"/>
          <w:lang w:eastAsia="zh-TW"/>
          <w:rPrChange w:id="1300" w:author="陳鐵元" w:date="2016-08-24T08:54:00Z">
            <w:rPr>
              <w:rFonts w:hint="eastAsia"/>
              <w:lang w:eastAsia="zh-TW"/>
            </w:rPr>
          </w:rPrChange>
        </w:rPr>
        <w:t xml:space="preserve"> </w:t>
      </w:r>
      <w:r w:rsidRPr="00071E4F">
        <w:rPr>
          <w:rFonts w:hint="eastAsia"/>
          <w:lang w:eastAsia="zh-TW"/>
          <w:rPrChange w:id="1301" w:author="陳鐵元" w:date="2016-08-24T08:54:00Z">
            <w:rPr>
              <w:rFonts w:hint="eastAsia"/>
              <w:lang w:eastAsia="zh-TW"/>
            </w:rPr>
          </w:rPrChange>
        </w:rPr>
        <w:t>有值</w:t>
      </w:r>
    </w:p>
    <w:p w:rsidR="001801CE" w:rsidRPr="00071E4F" w:rsidRDefault="001801CE" w:rsidP="004E7F7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30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30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事故日期</w:t>
      </w:r>
      <w:r w:rsidRPr="00071E4F">
        <w:rPr>
          <w:rFonts w:hint="eastAsia"/>
          <w:kern w:val="2"/>
          <w:szCs w:val="24"/>
          <w:lang w:eastAsia="zh-TW"/>
          <w:rPrChange w:id="130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&gt;= </w:t>
      </w:r>
      <w:r w:rsidRPr="00071E4F">
        <w:rPr>
          <w:rFonts w:hint="eastAsia"/>
          <w:kern w:val="2"/>
          <w:szCs w:val="24"/>
          <w:lang w:eastAsia="zh-TW"/>
          <w:rPrChange w:id="130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畫面</w:t>
      </w:r>
      <w:r w:rsidRPr="00071E4F">
        <w:rPr>
          <w:rFonts w:hint="eastAsia"/>
          <w:kern w:val="2"/>
          <w:szCs w:val="24"/>
          <w:lang w:eastAsia="zh-TW"/>
          <w:rPrChange w:id="130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.</w:t>
      </w:r>
      <w:r w:rsidRPr="00071E4F">
        <w:rPr>
          <w:lang w:eastAsia="zh-TW"/>
          <w:rPrChange w:id="1307" w:author="陳鐵元" w:date="2016-08-24T08:54:00Z">
            <w:rPr>
              <w:lang w:eastAsia="zh-TW"/>
            </w:rPr>
          </w:rPrChange>
        </w:rPr>
        <w:t>查詢基準日</w:t>
      </w:r>
      <w:r w:rsidRPr="00071E4F">
        <w:rPr>
          <w:rFonts w:hint="eastAsia"/>
          <w:lang w:eastAsia="zh-TW"/>
          <w:rPrChange w:id="1308" w:author="陳鐵元" w:date="2016-08-24T08:54:00Z">
            <w:rPr>
              <w:rFonts w:hint="eastAsia"/>
              <w:lang w:eastAsia="zh-TW"/>
            </w:rPr>
          </w:rPrChange>
        </w:rPr>
        <w:t xml:space="preserve"> </w:t>
      </w:r>
      <w:r w:rsidRPr="00071E4F">
        <w:rPr>
          <w:lang w:eastAsia="zh-TW"/>
          <w:rPrChange w:id="1309" w:author="陳鐵元" w:date="2016-08-24T08:54:00Z">
            <w:rPr>
              <w:lang w:eastAsia="zh-TW"/>
            </w:rPr>
          </w:rPrChange>
        </w:rPr>
        <w:t>–</w:t>
      </w:r>
      <w:r w:rsidRPr="00071E4F">
        <w:rPr>
          <w:rFonts w:hint="eastAsia"/>
          <w:lang w:eastAsia="zh-TW"/>
          <w:rPrChange w:id="1310" w:author="陳鐵元" w:date="2016-08-24T08:54:00Z">
            <w:rPr>
              <w:rFonts w:hint="eastAsia"/>
              <w:lang w:eastAsia="zh-TW"/>
            </w:rPr>
          </w:rPrChange>
        </w:rPr>
        <w:t xml:space="preserve"> 6</w:t>
      </w:r>
      <w:r w:rsidRPr="00071E4F">
        <w:rPr>
          <w:rFonts w:hint="eastAsia"/>
          <w:lang w:eastAsia="zh-TW"/>
          <w:rPrChange w:id="1311" w:author="陳鐵元" w:date="2016-08-24T08:54:00Z">
            <w:rPr>
              <w:rFonts w:hint="eastAsia"/>
              <w:lang w:eastAsia="zh-TW"/>
            </w:rPr>
          </w:rPrChange>
        </w:rPr>
        <w:t>個月</w:t>
      </w:r>
    </w:p>
    <w:p w:rsidR="004E7F77" w:rsidRPr="00071E4F" w:rsidRDefault="004E7F77" w:rsidP="004E7F7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31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31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ORDER BY </w:t>
      </w:r>
      <w:r w:rsidRPr="00071E4F">
        <w:rPr>
          <w:rFonts w:hint="eastAsia"/>
          <w:kern w:val="2"/>
          <w:szCs w:val="24"/>
          <w:lang w:eastAsia="zh-TW"/>
          <w:rPrChange w:id="131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事故日期</w:t>
      </w:r>
      <w:r w:rsidRPr="00071E4F">
        <w:rPr>
          <w:rFonts w:hint="eastAsia"/>
          <w:kern w:val="2"/>
          <w:szCs w:val="24"/>
          <w:lang w:eastAsia="zh-TW"/>
          <w:rPrChange w:id="131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+</w:t>
      </w:r>
      <w:r w:rsidRPr="00071E4F">
        <w:rPr>
          <w:rFonts w:hint="eastAsia"/>
          <w:kern w:val="2"/>
          <w:szCs w:val="24"/>
          <w:lang w:eastAsia="zh-TW"/>
          <w:rPrChange w:id="131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覆核日期</w:t>
      </w:r>
    </w:p>
    <w:p w:rsidR="004E7F77" w:rsidRPr="00071E4F" w:rsidRDefault="004E7F77" w:rsidP="00681A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31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31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READ TT</w:t>
      </w:r>
    </w:p>
    <w:p w:rsidR="00452188" w:rsidRPr="00071E4F" w:rsidRDefault="004E7F77" w:rsidP="00681A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31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32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LEFT JOIN DBBGK001</w:t>
      </w:r>
    </w:p>
    <w:p w:rsidR="004E7F77" w:rsidRPr="00071E4F" w:rsidRDefault="004E7F77" w:rsidP="004E7F77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32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32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ON TT.</w:t>
      </w:r>
      <w:r w:rsidRPr="00071E4F">
        <w:rPr>
          <w:rFonts w:hint="eastAsia"/>
          <w:kern w:val="2"/>
          <w:szCs w:val="24"/>
          <w:lang w:eastAsia="zh-TW"/>
          <w:rPrChange w:id="132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商品代號</w:t>
      </w:r>
      <w:r w:rsidRPr="00071E4F">
        <w:rPr>
          <w:rFonts w:hint="eastAsia"/>
          <w:kern w:val="2"/>
          <w:szCs w:val="24"/>
          <w:lang w:eastAsia="zh-TW"/>
          <w:rPrChange w:id="132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 xml:space="preserve"> = K001.</w:t>
      </w:r>
      <w:r w:rsidRPr="00071E4F">
        <w:rPr>
          <w:rFonts w:hint="eastAsia"/>
          <w:kern w:val="2"/>
          <w:szCs w:val="24"/>
          <w:lang w:eastAsia="zh-TW"/>
          <w:rPrChange w:id="132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商品代號</w:t>
      </w:r>
    </w:p>
    <w:p w:rsidR="008B31B8" w:rsidRPr="00071E4F" w:rsidRDefault="008B31B8" w:rsidP="00681ACC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32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32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IF NOT FND</w:t>
      </w:r>
    </w:p>
    <w:p w:rsidR="008B31B8" w:rsidRPr="00071E4F" w:rsidRDefault="008B31B8" w:rsidP="008B31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32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32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不視為異常，繼續往下執行</w:t>
      </w:r>
    </w:p>
    <w:p w:rsidR="00894B89" w:rsidRPr="00071E4F" w:rsidRDefault="00894B89" w:rsidP="00894B8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kern w:val="2"/>
          <w:szCs w:val="24"/>
          <w:lang w:eastAsia="zh-TW"/>
          <w:rPrChange w:id="1330" w:author="陳鐵元" w:date="2016-08-24T08:54:00Z">
            <w:rPr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33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ELSE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2562"/>
        <w:gridCol w:w="3046"/>
      </w:tblGrid>
      <w:tr w:rsidR="00452188" w:rsidRPr="00071E4F" w:rsidTr="00A31A55">
        <w:tc>
          <w:tcPr>
            <w:tcW w:w="2035" w:type="dxa"/>
            <w:shd w:val="clear" w:color="auto" w:fill="D9D9D9"/>
          </w:tcPr>
          <w:p w:rsidR="00452188" w:rsidRPr="00071E4F" w:rsidRDefault="0045218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3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3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562" w:type="dxa"/>
            <w:shd w:val="clear" w:color="auto" w:fill="D9D9D9"/>
          </w:tcPr>
          <w:p w:rsidR="00452188" w:rsidRPr="00071E4F" w:rsidRDefault="0045218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3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3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值</w:t>
            </w:r>
          </w:p>
        </w:tc>
        <w:tc>
          <w:tcPr>
            <w:tcW w:w="3046" w:type="dxa"/>
            <w:shd w:val="clear" w:color="auto" w:fill="D9D9D9"/>
          </w:tcPr>
          <w:p w:rsidR="00452188" w:rsidRPr="00071E4F" w:rsidRDefault="0045218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3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3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說明</w:t>
            </w:r>
          </w:p>
        </w:tc>
      </w:tr>
      <w:tr w:rsidR="00452188" w:rsidRPr="00071E4F" w:rsidTr="00A31A55">
        <w:tc>
          <w:tcPr>
            <w:tcW w:w="2035" w:type="dxa"/>
          </w:tcPr>
          <w:p w:rsidR="00452188" w:rsidRPr="00071E4F" w:rsidRDefault="008B31B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3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1339" w:author="陳鐵元" w:date="2016-08-24T08:54:00Z">
                  <w:rPr/>
                </w:rPrChange>
              </w:rPr>
              <w:t>受理編號</w:t>
            </w:r>
          </w:p>
        </w:tc>
        <w:tc>
          <w:tcPr>
            <w:tcW w:w="2562" w:type="dxa"/>
          </w:tcPr>
          <w:p w:rsidR="00452188" w:rsidRPr="00071E4F" w:rsidRDefault="008B31B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4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4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IF </w:t>
            </w:r>
            <w:r w:rsidR="004F0F43" w:rsidRPr="00071E4F">
              <w:rPr>
                <w:rFonts w:hint="eastAsia"/>
                <w:kern w:val="2"/>
                <w:szCs w:val="24"/>
                <w:lang w:eastAsia="zh-TW"/>
                <w:rPrChange w:id="134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TT.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4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受理編號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4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LIKE </w:t>
            </w:r>
            <w:r w:rsidRPr="00071E4F">
              <w:rPr>
                <w:kern w:val="2"/>
                <w:szCs w:val="24"/>
                <w:lang w:eastAsia="zh-TW"/>
                <w:rPrChange w:id="1345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‘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4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OL%</w:t>
            </w:r>
            <w:r w:rsidRPr="00071E4F">
              <w:rPr>
                <w:kern w:val="2"/>
                <w:szCs w:val="24"/>
                <w:lang w:eastAsia="zh-TW"/>
                <w:rPrChange w:id="1347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’</w:t>
            </w:r>
          </w:p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4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4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   TT.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5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檔案號碼</w:t>
            </w:r>
          </w:p>
          <w:p w:rsidR="008B31B8" w:rsidRPr="00071E4F" w:rsidRDefault="008B31B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5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5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ELSE</w:t>
            </w:r>
          </w:p>
          <w:p w:rsidR="008B31B8" w:rsidRPr="00071E4F" w:rsidRDefault="008B31B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5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5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 </w:t>
            </w:r>
            <w:r w:rsidR="004F0F43" w:rsidRPr="00071E4F">
              <w:rPr>
                <w:rFonts w:hint="eastAsia"/>
                <w:kern w:val="2"/>
                <w:szCs w:val="24"/>
                <w:lang w:eastAsia="zh-TW"/>
                <w:rPrChange w:id="135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</w:t>
            </w:r>
            <w:r w:rsidR="004E7F77" w:rsidRPr="00071E4F">
              <w:rPr>
                <w:rFonts w:hint="eastAsia"/>
                <w:kern w:val="2"/>
                <w:szCs w:val="24"/>
                <w:lang w:eastAsia="zh-TW"/>
                <w:rPrChange w:id="135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.</w:t>
            </w:r>
            <w:r w:rsidR="004E7F77" w:rsidRPr="00071E4F">
              <w:rPr>
                <w:rFonts w:hint="eastAsia"/>
                <w:kern w:val="2"/>
                <w:szCs w:val="24"/>
                <w:lang w:eastAsia="zh-TW"/>
                <w:rPrChange w:id="135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受理編號</w:t>
            </w:r>
          </w:p>
        </w:tc>
        <w:tc>
          <w:tcPr>
            <w:tcW w:w="3046" w:type="dxa"/>
          </w:tcPr>
          <w:p w:rsidR="00452188" w:rsidRPr="00071E4F" w:rsidRDefault="0045218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5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452188" w:rsidRPr="00071E4F" w:rsidTr="00A31A55">
        <w:tc>
          <w:tcPr>
            <w:tcW w:w="2035" w:type="dxa"/>
          </w:tcPr>
          <w:p w:rsidR="00452188" w:rsidRPr="00071E4F" w:rsidRDefault="008B31B8" w:rsidP="00A31A55">
            <w:pPr>
              <w:pStyle w:val="Tabletext"/>
              <w:keepLines w:val="0"/>
              <w:spacing w:after="0" w:line="240" w:lineRule="auto"/>
              <w:rPr>
                <w:rFonts w:ascii="sөũ" w:hAnsi="sөũ"/>
                <w:rPrChange w:id="1359" w:author="陳鐵元" w:date="2016-08-24T08:54:00Z">
                  <w:rPr>
                    <w:rFonts w:ascii="sөũ" w:hAnsi="sөũ"/>
                  </w:rPr>
                </w:rPrChange>
              </w:rPr>
            </w:pPr>
            <w:r w:rsidRPr="00071E4F">
              <w:rPr>
                <w:rPrChange w:id="1360" w:author="陳鐵元" w:date="2016-08-24T08:54:00Z">
                  <w:rPr/>
                </w:rPrChange>
              </w:rPr>
              <w:t>給付項目</w:t>
            </w:r>
          </w:p>
        </w:tc>
        <w:tc>
          <w:tcPr>
            <w:tcW w:w="2562" w:type="dxa"/>
          </w:tcPr>
          <w:p w:rsidR="00452188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6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6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6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保險金代號名稱</w:t>
            </w:r>
          </w:p>
        </w:tc>
        <w:tc>
          <w:tcPr>
            <w:tcW w:w="3046" w:type="dxa"/>
          </w:tcPr>
          <w:p w:rsidR="00452188" w:rsidRPr="00071E4F" w:rsidRDefault="00452188" w:rsidP="00A31A5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1364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452188" w:rsidRPr="00071E4F" w:rsidTr="00A31A55">
        <w:tc>
          <w:tcPr>
            <w:tcW w:w="2035" w:type="dxa"/>
          </w:tcPr>
          <w:p w:rsidR="00452188" w:rsidRPr="00071E4F" w:rsidRDefault="008B31B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6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1366" w:author="陳鐵元" w:date="2016-08-24T08:54:00Z">
                  <w:rPr/>
                </w:rPrChange>
              </w:rPr>
              <w:t>險別</w:t>
            </w:r>
          </w:p>
        </w:tc>
        <w:tc>
          <w:tcPr>
            <w:tcW w:w="2562" w:type="dxa"/>
          </w:tcPr>
          <w:p w:rsidR="00452188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6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6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6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商品代號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7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+K001.</w:t>
            </w:r>
            <w:r w:rsidRPr="00071E4F">
              <w:rPr>
                <w:rFonts w:hint="eastAsia"/>
                <w:kern w:val="2"/>
                <w:szCs w:val="24"/>
                <w:rPrChange w:id="1371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商品中文簡稱</w:t>
            </w:r>
          </w:p>
        </w:tc>
        <w:tc>
          <w:tcPr>
            <w:tcW w:w="3046" w:type="dxa"/>
          </w:tcPr>
          <w:p w:rsidR="00452188" w:rsidRPr="00071E4F" w:rsidRDefault="00452188" w:rsidP="00A31A5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137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4E7F77" w:rsidRPr="00071E4F" w:rsidTr="00A31A55">
        <w:tc>
          <w:tcPr>
            <w:tcW w:w="2035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PrChange w:id="1373" w:author="陳鐵元" w:date="2016-08-24T08:54:00Z">
                  <w:rPr/>
                </w:rPrChange>
              </w:rPr>
            </w:pPr>
            <w:r w:rsidRPr="00071E4F">
              <w:rPr>
                <w:rPrChange w:id="1374" w:author="陳鐵元" w:date="2016-08-24T08:54:00Z">
                  <w:rPr/>
                </w:rPrChange>
              </w:rPr>
              <w:t>給付對象</w:t>
            </w:r>
          </w:p>
        </w:tc>
        <w:tc>
          <w:tcPr>
            <w:tcW w:w="2562" w:type="dxa"/>
          </w:tcPr>
          <w:p w:rsidR="004E7F77" w:rsidRPr="00071E4F" w:rsidRDefault="004E7F77" w:rsidP="004E7F77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7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7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7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契約角色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7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+ TT.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7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契約角色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8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(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8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38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)</w:t>
            </w:r>
          </w:p>
        </w:tc>
        <w:tc>
          <w:tcPr>
            <w:tcW w:w="3046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8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8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ascii="sөũ" w:hAnsi="sөũ" w:hint="eastAsia"/>
                <w:lang w:eastAsia="zh-TW"/>
                <w:rPrChange w:id="1385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1386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ascii="sөũ" w:hAnsi="sөũ" w:hint="eastAsia"/>
                <w:lang w:eastAsia="zh-TW"/>
                <w:rPrChange w:id="1387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:AA</w:t>
            </w:r>
          </w:p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138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ascii="sөũ" w:hAnsi="sөũ"/>
                <w:lang w:eastAsia="zh-TW"/>
                <w:rPrChange w:id="1389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ascii="sөũ" w:hAnsi="sөũ" w:hint="eastAsia"/>
                <w:lang w:eastAsia="zh-TW"/>
                <w:rPrChange w:id="1390" w:author="陳鐵元" w:date="2016-08-24T08:54:00Z">
                  <w:rPr>
                    <w:rFonts w:ascii="sөũ" w:hAnsi="sөũ" w:hint="eastAsia"/>
                    <w:lang w:eastAsia="zh-TW"/>
                  </w:rPr>
                </w:rPrChange>
              </w:rPr>
              <w:t>:</w:t>
            </w:r>
            <w:r w:rsidRPr="00071E4F">
              <w:rPr>
                <w:rPrChange w:id="1391" w:author="陳鐵元" w:date="2016-08-24T08:54:00Z">
                  <w:rPr/>
                </w:rPrChange>
              </w:rPr>
              <w:t xml:space="preserve"> </w:t>
            </w:r>
            <w:r w:rsidRPr="00071E4F">
              <w:rPr>
                <w:rFonts w:ascii="sөũ" w:hAnsi="sөũ"/>
                <w:rPrChange w:id="1392" w:author="陳鐵元" w:date="2016-08-24T08:54:00Z">
                  <w:rPr>
                    <w:rFonts w:ascii="sөũ" w:hAnsi="sөũ"/>
                  </w:rPr>
                </w:rPrChange>
              </w:rPr>
              <w:t>ROLE_CF</w:t>
            </w:r>
          </w:p>
        </w:tc>
      </w:tr>
      <w:tr w:rsidR="004E7F77" w:rsidRPr="00071E4F" w:rsidTr="00A31A55">
        <w:tc>
          <w:tcPr>
            <w:tcW w:w="2035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PrChange w:id="1393" w:author="陳鐵元" w:date="2016-08-24T08:54:00Z">
                  <w:rPr/>
                </w:rPrChange>
              </w:rPr>
            </w:pPr>
            <w:r w:rsidRPr="00071E4F">
              <w:rPr>
                <w:rPrChange w:id="1394" w:author="陳鐵元" w:date="2016-08-24T08:54:00Z">
                  <w:rPr/>
                </w:rPrChange>
              </w:rPr>
              <w:t>保單號碼</w:t>
            </w:r>
          </w:p>
        </w:tc>
        <w:tc>
          <w:tcPr>
            <w:tcW w:w="2562" w:type="dxa"/>
          </w:tcPr>
          <w:p w:rsidR="004E7F77" w:rsidRPr="00071E4F" w:rsidRDefault="0083658C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9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39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Pr="00071E4F">
              <w:rPr>
                <w:rPrChange w:id="1397" w:author="陳鐵元" w:date="2016-08-24T08:54:00Z">
                  <w:rPr/>
                </w:rPrChange>
              </w:rPr>
              <w:t>保單號碼</w:t>
            </w:r>
          </w:p>
        </w:tc>
        <w:tc>
          <w:tcPr>
            <w:tcW w:w="3046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39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4E7F77" w:rsidRPr="00071E4F" w:rsidTr="00A31A55">
        <w:tc>
          <w:tcPr>
            <w:tcW w:w="2035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PrChange w:id="1399" w:author="陳鐵元" w:date="2016-08-24T08:54:00Z">
                  <w:rPr/>
                </w:rPrChange>
              </w:rPr>
            </w:pPr>
            <w:r w:rsidRPr="00071E4F">
              <w:rPr>
                <w:rPrChange w:id="1400" w:author="陳鐵元" w:date="2016-08-24T08:54:00Z">
                  <w:rPr/>
                </w:rPrChange>
              </w:rPr>
              <w:t>事故日期</w:t>
            </w:r>
          </w:p>
        </w:tc>
        <w:tc>
          <w:tcPr>
            <w:tcW w:w="2562" w:type="dxa"/>
          </w:tcPr>
          <w:p w:rsidR="004E7F77" w:rsidRPr="00071E4F" w:rsidRDefault="0083658C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0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0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Pr="00071E4F">
              <w:rPr>
                <w:rPrChange w:id="1403" w:author="陳鐵元" w:date="2016-08-24T08:54:00Z">
                  <w:rPr/>
                </w:rPrChange>
              </w:rPr>
              <w:t>事故日期</w:t>
            </w:r>
          </w:p>
        </w:tc>
        <w:tc>
          <w:tcPr>
            <w:tcW w:w="3046" w:type="dxa"/>
          </w:tcPr>
          <w:p w:rsidR="004E7F77" w:rsidRPr="00071E4F" w:rsidRDefault="00DA0925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0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eastAsia="細明體" w:hint="eastAsia"/>
                <w:lang w:eastAsia="zh-TW"/>
                <w:rPrChange w:id="1405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>轉為民國年，顯示方式為</w:t>
            </w:r>
            <w:r w:rsidRPr="00071E4F">
              <w:rPr>
                <w:rFonts w:eastAsia="細明體" w:hint="eastAsia"/>
                <w:lang w:eastAsia="zh-TW"/>
                <w:rPrChange w:id="1406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20110101 </w:t>
            </w:r>
            <w:r w:rsidRPr="00071E4F">
              <w:rPr>
                <w:rFonts w:eastAsia="細明體"/>
                <w:lang w:eastAsia="zh-TW"/>
                <w:rPrChange w:id="1407" w:author="陳鐵元" w:date="2016-08-24T08:54:00Z">
                  <w:rPr>
                    <w:rFonts w:eastAsia="細明體"/>
                    <w:lang w:eastAsia="zh-TW"/>
                  </w:rPr>
                </w:rPrChange>
              </w:rPr>
              <w:sym w:font="Wingdings" w:char="F0E0"/>
            </w:r>
            <w:r w:rsidRPr="00071E4F">
              <w:rPr>
                <w:rFonts w:eastAsia="細明體" w:hint="eastAsia"/>
                <w:lang w:eastAsia="zh-TW"/>
                <w:rPrChange w:id="1408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100/01/01</w:t>
            </w:r>
          </w:p>
        </w:tc>
      </w:tr>
      <w:tr w:rsidR="004E7F77" w:rsidRPr="00071E4F" w:rsidTr="00A31A55">
        <w:tc>
          <w:tcPr>
            <w:tcW w:w="2035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PrChange w:id="1409" w:author="陳鐵元" w:date="2016-08-24T08:54:00Z">
                  <w:rPr/>
                </w:rPrChange>
              </w:rPr>
            </w:pPr>
            <w:r w:rsidRPr="00071E4F">
              <w:rPr>
                <w:rPrChange w:id="1410" w:author="陳鐵元" w:date="2016-08-24T08:54:00Z">
                  <w:rPr/>
                </w:rPrChange>
              </w:rPr>
              <w:t>給付日期</w:t>
            </w:r>
          </w:p>
        </w:tc>
        <w:tc>
          <w:tcPr>
            <w:tcW w:w="2562" w:type="dxa"/>
          </w:tcPr>
          <w:p w:rsidR="004E7F77" w:rsidRPr="00071E4F" w:rsidRDefault="0083658C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1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1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41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帳務日期</w:t>
            </w:r>
          </w:p>
        </w:tc>
        <w:tc>
          <w:tcPr>
            <w:tcW w:w="3046" w:type="dxa"/>
          </w:tcPr>
          <w:p w:rsidR="004E7F77" w:rsidRPr="00071E4F" w:rsidRDefault="00DA0925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1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eastAsia="細明體" w:hint="eastAsia"/>
                <w:lang w:eastAsia="zh-TW"/>
                <w:rPrChange w:id="1415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>轉為民國年，顯示方式為</w:t>
            </w:r>
            <w:r w:rsidRPr="00071E4F">
              <w:rPr>
                <w:rFonts w:eastAsia="細明體" w:hint="eastAsia"/>
                <w:lang w:eastAsia="zh-TW"/>
                <w:rPrChange w:id="1416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20110101 </w:t>
            </w:r>
            <w:r w:rsidRPr="00071E4F">
              <w:rPr>
                <w:rFonts w:eastAsia="細明體"/>
                <w:lang w:eastAsia="zh-TW"/>
                <w:rPrChange w:id="1417" w:author="陳鐵元" w:date="2016-08-24T08:54:00Z">
                  <w:rPr>
                    <w:rFonts w:eastAsia="細明體"/>
                    <w:lang w:eastAsia="zh-TW"/>
                  </w:rPr>
                </w:rPrChange>
              </w:rPr>
              <w:sym w:font="Wingdings" w:char="F0E0"/>
            </w:r>
            <w:r w:rsidRPr="00071E4F">
              <w:rPr>
                <w:rFonts w:eastAsia="細明體" w:hint="eastAsia"/>
                <w:lang w:eastAsia="zh-TW"/>
                <w:rPrChange w:id="1418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100/01/01</w:t>
            </w:r>
          </w:p>
        </w:tc>
      </w:tr>
      <w:tr w:rsidR="004E7F77" w:rsidRPr="00071E4F" w:rsidTr="00A31A55">
        <w:tc>
          <w:tcPr>
            <w:tcW w:w="2035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PrChange w:id="1419" w:author="陳鐵元" w:date="2016-08-24T08:54:00Z">
                  <w:rPr/>
                </w:rPrChange>
              </w:rPr>
            </w:pPr>
            <w:r w:rsidRPr="00071E4F">
              <w:rPr>
                <w:rPrChange w:id="1420" w:author="陳鐵元" w:date="2016-08-24T08:54:00Z">
                  <w:rPr/>
                </w:rPrChange>
              </w:rPr>
              <w:t>給付天數</w:t>
            </w:r>
          </w:p>
        </w:tc>
        <w:tc>
          <w:tcPr>
            <w:tcW w:w="2562" w:type="dxa"/>
          </w:tcPr>
          <w:p w:rsidR="004E7F77" w:rsidRPr="00071E4F" w:rsidRDefault="0083658C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2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2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Pr="00071E4F">
              <w:rPr>
                <w:rPrChange w:id="1423" w:author="陳鐵元" w:date="2016-08-24T08:54:00Z">
                  <w:rPr/>
                </w:rPrChange>
              </w:rPr>
              <w:t>給付天數</w:t>
            </w:r>
          </w:p>
        </w:tc>
        <w:tc>
          <w:tcPr>
            <w:tcW w:w="3046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2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4E7F77" w:rsidRPr="00071E4F" w:rsidTr="00A31A55">
        <w:tc>
          <w:tcPr>
            <w:tcW w:w="2035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PrChange w:id="1425" w:author="陳鐵元" w:date="2016-08-24T08:54:00Z">
                  <w:rPr/>
                </w:rPrChange>
              </w:rPr>
            </w:pPr>
            <w:r w:rsidRPr="00071E4F">
              <w:rPr>
                <w:rPrChange w:id="1426" w:author="陳鐵元" w:date="2016-08-24T08:54:00Z">
                  <w:rPr/>
                </w:rPrChange>
              </w:rPr>
              <w:t>給付金額</w:t>
            </w:r>
          </w:p>
        </w:tc>
        <w:tc>
          <w:tcPr>
            <w:tcW w:w="2562" w:type="dxa"/>
          </w:tcPr>
          <w:p w:rsidR="004E7F77" w:rsidRPr="00071E4F" w:rsidRDefault="0083658C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2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2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Pr="00071E4F">
              <w:rPr>
                <w:rPrChange w:id="1429" w:author="陳鐵元" w:date="2016-08-24T08:54:00Z">
                  <w:rPr/>
                </w:rPrChange>
              </w:rPr>
              <w:t>給付金額</w:t>
            </w:r>
          </w:p>
        </w:tc>
        <w:tc>
          <w:tcPr>
            <w:tcW w:w="3046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3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4E7F77" w:rsidRPr="00071E4F" w:rsidTr="00A31A55">
        <w:tc>
          <w:tcPr>
            <w:tcW w:w="2035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PrChange w:id="1431" w:author="陳鐵元" w:date="2016-08-24T08:54:00Z">
                  <w:rPr/>
                </w:rPrChange>
              </w:rPr>
            </w:pPr>
            <w:r w:rsidRPr="00071E4F">
              <w:rPr>
                <w:rPrChange w:id="1432" w:author="陳鐵元" w:date="2016-08-24T08:54:00Z">
                  <w:rPr/>
                </w:rPrChange>
              </w:rPr>
              <w:t>事故原因</w:t>
            </w:r>
          </w:p>
        </w:tc>
        <w:tc>
          <w:tcPr>
            <w:tcW w:w="2562" w:type="dxa"/>
          </w:tcPr>
          <w:p w:rsidR="004E7F77" w:rsidRPr="00071E4F" w:rsidRDefault="0083658C" w:rsidP="0083658C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3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3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TT.</w:t>
            </w:r>
            <w:r w:rsidR="009F03B3" w:rsidRPr="00071E4F">
              <w:rPr>
                <w:rPrChange w:id="1435" w:author="陳鐵元" w:date="2016-08-24T08:54:00Z">
                  <w:rPr/>
                </w:rPrChange>
              </w:rPr>
              <w:t>事故原因</w:t>
            </w:r>
          </w:p>
        </w:tc>
        <w:tc>
          <w:tcPr>
            <w:tcW w:w="3046" w:type="dxa"/>
          </w:tcPr>
          <w:p w:rsidR="004E7F77" w:rsidRPr="00071E4F" w:rsidRDefault="004E7F77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3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</w:tbl>
    <w:p w:rsidR="00681ACC" w:rsidRPr="00071E4F" w:rsidRDefault="00681ACC" w:rsidP="00452188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  <w:rPrChange w:id="143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</w:p>
    <w:p w:rsidR="00496F38" w:rsidRPr="00071E4F" w:rsidRDefault="00496F38" w:rsidP="00496F3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43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43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批註、備註說明資訊：</w:t>
      </w:r>
      <w:r w:rsidRPr="00071E4F">
        <w:rPr>
          <w:rFonts w:hint="eastAsia"/>
          <w:kern w:val="2"/>
          <w:szCs w:val="24"/>
          <w:lang w:eastAsia="zh-TW"/>
          <w:rPrChange w:id="144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(</w:t>
      </w:r>
      <w:r w:rsidRPr="00071E4F">
        <w:rPr>
          <w:rFonts w:hint="eastAsia"/>
          <w:kern w:val="2"/>
          <w:szCs w:val="24"/>
          <w:lang w:eastAsia="zh-TW"/>
          <w:rPrChange w:id="144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逐筆顯示</w:t>
      </w:r>
      <w:r w:rsidRPr="00071E4F">
        <w:rPr>
          <w:rFonts w:hint="eastAsia"/>
          <w:kern w:val="2"/>
          <w:szCs w:val="24"/>
          <w:lang w:eastAsia="zh-TW"/>
          <w:rPrChange w:id="144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)</w:t>
      </w:r>
    </w:p>
    <w:p w:rsidR="00496F38" w:rsidRPr="00071E4F" w:rsidRDefault="00496F38" w:rsidP="00496F3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44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44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READ DTBGC006</w:t>
      </w:r>
    </w:p>
    <w:p w:rsidR="00496F38" w:rsidRPr="00071E4F" w:rsidRDefault="00496F38" w:rsidP="00496F3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44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44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WHERE</w:t>
      </w:r>
    </w:p>
    <w:p w:rsidR="00496F38" w:rsidRPr="00071E4F" w:rsidRDefault="00496F38" w:rsidP="00496F3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447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448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保單鍵值</w:t>
      </w:r>
      <w:r w:rsidRPr="00071E4F">
        <w:rPr>
          <w:rFonts w:hint="eastAsia"/>
          <w:kern w:val="2"/>
          <w:szCs w:val="24"/>
          <w:lang w:eastAsia="zh-TW"/>
          <w:rPrChange w:id="1449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=</w:t>
      </w:r>
      <w:r w:rsidRPr="00071E4F">
        <w:rPr>
          <w:rFonts w:hint="eastAsia"/>
          <w:kern w:val="2"/>
          <w:szCs w:val="24"/>
          <w:lang w:eastAsia="zh-TW"/>
          <w:rPrChange w:id="1450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輸入保單鍵值</w:t>
      </w:r>
    </w:p>
    <w:p w:rsidR="008B31B8" w:rsidRPr="00071E4F" w:rsidRDefault="008B31B8" w:rsidP="008B31B8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451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45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IF NOT FND</w:t>
      </w:r>
    </w:p>
    <w:p w:rsidR="008B31B8" w:rsidRPr="00071E4F" w:rsidRDefault="008B31B8" w:rsidP="008B31B8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45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45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不視為異常，繼續往下執行</w:t>
      </w:r>
    </w:p>
    <w:p w:rsidR="00894B89" w:rsidRPr="00071E4F" w:rsidRDefault="00894B89" w:rsidP="00894B89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45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456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ELSE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5"/>
        <w:gridCol w:w="2562"/>
        <w:gridCol w:w="3046"/>
      </w:tblGrid>
      <w:tr w:rsidR="00496F38" w:rsidRPr="00071E4F" w:rsidTr="00A31A55">
        <w:tc>
          <w:tcPr>
            <w:tcW w:w="2035" w:type="dxa"/>
            <w:shd w:val="clear" w:color="auto" w:fill="D9D9D9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5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5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畫面欄位</w:t>
            </w:r>
          </w:p>
        </w:tc>
        <w:tc>
          <w:tcPr>
            <w:tcW w:w="2562" w:type="dxa"/>
            <w:shd w:val="clear" w:color="auto" w:fill="D9D9D9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5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6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值</w:t>
            </w:r>
          </w:p>
        </w:tc>
        <w:tc>
          <w:tcPr>
            <w:tcW w:w="3046" w:type="dxa"/>
            <w:shd w:val="clear" w:color="auto" w:fill="D9D9D9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6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6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說明</w:t>
            </w:r>
          </w:p>
        </w:tc>
      </w:tr>
      <w:tr w:rsidR="00496F38" w:rsidRPr="00071E4F" w:rsidTr="00A31A55">
        <w:tc>
          <w:tcPr>
            <w:tcW w:w="2035" w:type="dxa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6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lang w:eastAsia="zh-TW"/>
                <w:rPrChange w:id="1464" w:author="陳鐵元" w:date="2016-08-24T08:54:00Z">
                  <w:rPr>
                    <w:lang w:eastAsia="zh-TW"/>
                  </w:rPr>
                </w:rPrChange>
              </w:rPr>
              <w:t>批註條款項目</w:t>
            </w:r>
          </w:p>
        </w:tc>
        <w:tc>
          <w:tcPr>
            <w:tcW w:w="2562" w:type="dxa"/>
          </w:tcPr>
          <w:p w:rsidR="00496F38" w:rsidRPr="00071E4F" w:rsidRDefault="00496F38" w:rsidP="00496F3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6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6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C006.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46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批註條款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46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/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46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備註說明</w:t>
            </w:r>
            <w:r w:rsidRPr="00071E4F">
              <w:rPr>
                <w:kern w:val="2"/>
                <w:szCs w:val="24"/>
                <w:lang w:eastAsia="zh-TW"/>
                <w:rPrChange w:id="1470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代號</w:t>
            </w:r>
          </w:p>
        </w:tc>
        <w:tc>
          <w:tcPr>
            <w:tcW w:w="3046" w:type="dxa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7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496F38" w:rsidRPr="00071E4F" w:rsidTr="00A31A55">
        <w:tc>
          <w:tcPr>
            <w:tcW w:w="2035" w:type="dxa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Fonts w:ascii="sөũ" w:hAnsi="sөũ"/>
                <w:lang w:eastAsia="zh-TW"/>
                <w:rPrChange w:id="1472" w:author="陳鐵元" w:date="2016-08-24T08:54:00Z">
                  <w:rPr>
                    <w:rFonts w:ascii="sөũ" w:hAnsi="sөũ"/>
                    <w:lang w:eastAsia="zh-TW"/>
                  </w:rPr>
                </w:rPrChange>
              </w:rPr>
            </w:pPr>
            <w:r w:rsidRPr="00071E4F">
              <w:rPr>
                <w:lang w:eastAsia="zh-TW"/>
                <w:rPrChange w:id="1473" w:author="陳鐵元" w:date="2016-08-24T08:54:00Z">
                  <w:rPr>
                    <w:lang w:eastAsia="zh-TW"/>
                  </w:rPr>
                </w:rPrChange>
              </w:rPr>
              <w:t>生效起迄日</w:t>
            </w:r>
          </w:p>
        </w:tc>
        <w:tc>
          <w:tcPr>
            <w:tcW w:w="2562" w:type="dxa"/>
          </w:tcPr>
          <w:p w:rsidR="00496F38" w:rsidRPr="00071E4F" w:rsidRDefault="00496F38" w:rsidP="00496F3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7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7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C006.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476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生效起日</w:t>
            </w:r>
            <w:r w:rsidRPr="00071E4F">
              <w:rPr>
                <w:rFonts w:hint="eastAsia"/>
                <w:kern w:val="2"/>
                <w:szCs w:val="24"/>
                <w:rPrChange w:id="1477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+</w:t>
            </w:r>
            <w:r w:rsidRPr="00071E4F">
              <w:rPr>
                <w:kern w:val="2"/>
                <w:szCs w:val="24"/>
                <w:rPrChange w:id="1478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”</w:t>
            </w:r>
            <w:r w:rsidRPr="00071E4F">
              <w:rPr>
                <w:rFonts w:hint="eastAsia"/>
                <w:kern w:val="2"/>
                <w:szCs w:val="24"/>
                <w:rPrChange w:id="1479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~</w:t>
            </w:r>
            <w:r w:rsidRPr="00071E4F">
              <w:rPr>
                <w:kern w:val="2"/>
                <w:szCs w:val="24"/>
                <w:rPrChange w:id="1480" w:author="陳鐵元" w:date="2016-08-24T08:54:00Z">
                  <w:rPr>
                    <w:color w:val="000000"/>
                    <w:kern w:val="2"/>
                    <w:szCs w:val="24"/>
                  </w:rPr>
                </w:rPrChange>
              </w:rPr>
              <w:t>”</w:t>
            </w:r>
            <w:r w:rsidRPr="00071E4F">
              <w:rPr>
                <w:rFonts w:hint="eastAsia"/>
                <w:kern w:val="2"/>
                <w:szCs w:val="24"/>
                <w:rPrChange w:id="1481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+C006.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48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48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生效迄日</w:t>
            </w:r>
          </w:p>
        </w:tc>
        <w:tc>
          <w:tcPr>
            <w:tcW w:w="3046" w:type="dxa"/>
          </w:tcPr>
          <w:p w:rsidR="00496F38" w:rsidRPr="00071E4F" w:rsidRDefault="00A708A6" w:rsidP="00DA0925">
            <w:pPr>
              <w:pStyle w:val="Tabletext"/>
              <w:keepLines w:val="0"/>
              <w:spacing w:after="0" w:line="240" w:lineRule="auto"/>
              <w:rPr>
                <w:kern w:val="2"/>
                <w:szCs w:val="24"/>
                <w:lang w:eastAsia="zh-TW"/>
                <w:rPrChange w:id="1484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eastAsia="細明體" w:hint="eastAsia"/>
                <w:lang w:eastAsia="zh-TW"/>
                <w:rPrChange w:id="1485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>轉為民國年，顯示方式為</w:t>
            </w:r>
            <w:r w:rsidRPr="00071E4F">
              <w:rPr>
                <w:rFonts w:eastAsia="細明體" w:hint="eastAsia"/>
                <w:lang w:eastAsia="zh-TW"/>
                <w:rPrChange w:id="1486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20110101 </w:t>
            </w:r>
            <w:r w:rsidRPr="00071E4F">
              <w:rPr>
                <w:rFonts w:eastAsia="細明體"/>
                <w:lang w:eastAsia="zh-TW"/>
                <w:rPrChange w:id="1487" w:author="陳鐵元" w:date="2016-08-24T08:54:00Z">
                  <w:rPr>
                    <w:rFonts w:eastAsia="細明體"/>
                    <w:lang w:eastAsia="zh-TW"/>
                  </w:rPr>
                </w:rPrChange>
              </w:rPr>
              <w:sym w:font="Wingdings" w:char="F0E0"/>
            </w:r>
            <w:r w:rsidRPr="00071E4F">
              <w:rPr>
                <w:rFonts w:eastAsia="細明體" w:hint="eastAsia"/>
                <w:lang w:eastAsia="zh-TW"/>
                <w:rPrChange w:id="1488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100/01/01</w:t>
            </w:r>
          </w:p>
        </w:tc>
      </w:tr>
      <w:tr w:rsidR="00496F38" w:rsidRPr="00071E4F" w:rsidTr="00A31A55">
        <w:tc>
          <w:tcPr>
            <w:tcW w:w="2035" w:type="dxa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8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PrChange w:id="1490" w:author="陳鐵元" w:date="2016-08-24T08:54:00Z">
                  <w:rPr/>
                </w:rPrChange>
              </w:rPr>
              <w:t>種類</w:t>
            </w:r>
          </w:p>
        </w:tc>
        <w:tc>
          <w:tcPr>
            <w:tcW w:w="2562" w:type="dxa"/>
          </w:tcPr>
          <w:p w:rsidR="00496F38" w:rsidRPr="00071E4F" w:rsidRDefault="00496F38" w:rsidP="00496F3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9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9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C006.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493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種類</w:t>
            </w:r>
            <w:r w:rsidRPr="00071E4F">
              <w:rPr>
                <w:rFonts w:hint="eastAsia"/>
                <w:kern w:val="2"/>
                <w:szCs w:val="24"/>
                <w:rPrChange w:id="1494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(</w:t>
            </w:r>
            <w:r w:rsidRPr="00071E4F">
              <w:rPr>
                <w:rFonts w:hint="eastAsia"/>
                <w:kern w:val="2"/>
                <w:szCs w:val="24"/>
                <w:rPrChange w:id="1495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轉中文</w:t>
            </w:r>
            <w:r w:rsidRPr="00071E4F">
              <w:rPr>
                <w:rFonts w:hint="eastAsia"/>
                <w:kern w:val="2"/>
                <w:szCs w:val="24"/>
                <w:rPrChange w:id="1496" w:author="陳鐵元" w:date="2016-08-24T08:54:00Z">
                  <w:rPr>
                    <w:rFonts w:hint="eastAsia"/>
                    <w:color w:val="000000"/>
                    <w:kern w:val="2"/>
                    <w:szCs w:val="24"/>
                  </w:rPr>
                </w:rPrChange>
              </w:rPr>
              <w:t>)</w:t>
            </w:r>
          </w:p>
        </w:tc>
        <w:tc>
          <w:tcPr>
            <w:tcW w:w="3046" w:type="dxa"/>
          </w:tcPr>
          <w:p w:rsidR="00496F38" w:rsidRPr="00071E4F" w:rsidRDefault="00496F38" w:rsidP="00496F3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49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49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轉中文代碼</w:t>
            </w:r>
          </w:p>
          <w:p w:rsidR="00496F38" w:rsidRPr="00071E4F" w:rsidRDefault="00496F38" w:rsidP="00496F3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149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kern w:val="2"/>
                <w:szCs w:val="24"/>
                <w:lang w:eastAsia="zh-TW"/>
                <w:rPrChange w:id="1500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系統代號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50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:BG</w:t>
            </w:r>
          </w:p>
          <w:p w:rsidR="00496F38" w:rsidRPr="00071E4F" w:rsidRDefault="00496F38" w:rsidP="00496F38">
            <w:pPr>
              <w:pStyle w:val="Tabletext"/>
              <w:keepLines w:val="0"/>
              <w:spacing w:after="0" w:line="240" w:lineRule="auto"/>
              <w:ind w:firstLineChars="100" w:firstLine="200"/>
              <w:rPr>
                <w:rFonts w:hint="eastAsia"/>
                <w:kern w:val="2"/>
                <w:szCs w:val="24"/>
                <w:lang w:eastAsia="zh-TW"/>
                <w:rPrChange w:id="1502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kern w:val="2"/>
                <w:szCs w:val="24"/>
                <w:lang w:eastAsia="zh-TW"/>
                <w:rPrChange w:id="1503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欄位名稱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50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:</w:t>
            </w:r>
            <w:r w:rsidRPr="00071E4F">
              <w:rPr>
                <w:kern w:val="2"/>
                <w:szCs w:val="24"/>
                <w:lang w:eastAsia="zh-TW"/>
                <w:rPrChange w:id="1505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 xml:space="preserve"> SPEC_KIND</w:t>
            </w:r>
          </w:p>
        </w:tc>
      </w:tr>
      <w:tr w:rsidR="00496F38" w:rsidRPr="00071E4F" w:rsidTr="00A31A55">
        <w:tc>
          <w:tcPr>
            <w:tcW w:w="2035" w:type="dxa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PrChange w:id="1506" w:author="陳鐵元" w:date="2016-08-24T08:54:00Z">
                  <w:rPr/>
                </w:rPrChange>
              </w:rPr>
            </w:pPr>
            <w:r w:rsidRPr="00071E4F">
              <w:rPr>
                <w:rPrChange w:id="1507" w:author="陳鐵元" w:date="2016-08-24T08:54:00Z">
                  <w:rPr/>
                </w:rPrChange>
              </w:rPr>
              <w:t>中文內容</w:t>
            </w:r>
          </w:p>
        </w:tc>
        <w:tc>
          <w:tcPr>
            <w:tcW w:w="2562" w:type="dxa"/>
          </w:tcPr>
          <w:p w:rsidR="00496F38" w:rsidRPr="00071E4F" w:rsidRDefault="00496F38" w:rsidP="00496F3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508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509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C006.</w:t>
            </w:r>
            <w:r w:rsidRPr="00071E4F">
              <w:rPr>
                <w:rFonts w:hint="eastAsia"/>
                <w:kern w:val="2"/>
                <w:szCs w:val="24"/>
                <w:lang w:eastAsia="zh-TW"/>
                <w:rPrChange w:id="1510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中文內容</w:t>
            </w:r>
          </w:p>
        </w:tc>
        <w:tc>
          <w:tcPr>
            <w:tcW w:w="3046" w:type="dxa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511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</w:p>
        </w:tc>
      </w:tr>
      <w:tr w:rsidR="00496F38" w:rsidRPr="00071E4F" w:rsidTr="00A31A55">
        <w:tc>
          <w:tcPr>
            <w:tcW w:w="2035" w:type="dxa"/>
          </w:tcPr>
          <w:p w:rsidR="00496F38" w:rsidRPr="00071E4F" w:rsidRDefault="00496F38" w:rsidP="00A31A55">
            <w:pPr>
              <w:pStyle w:val="Tabletext"/>
              <w:keepLines w:val="0"/>
              <w:spacing w:after="0" w:line="240" w:lineRule="auto"/>
              <w:rPr>
                <w:rPrChange w:id="1512" w:author="陳鐵元" w:date="2016-08-24T08:54:00Z">
                  <w:rPr/>
                </w:rPrChange>
              </w:rPr>
            </w:pPr>
            <w:r w:rsidRPr="00071E4F">
              <w:rPr>
                <w:rPrChange w:id="1513" w:author="陳鐵元" w:date="2016-08-24T08:54:00Z">
                  <w:rPr/>
                </w:rPrChange>
              </w:rPr>
              <w:t>最近異動日期</w:t>
            </w:r>
          </w:p>
        </w:tc>
        <w:tc>
          <w:tcPr>
            <w:tcW w:w="2562" w:type="dxa"/>
          </w:tcPr>
          <w:p w:rsidR="00496F38" w:rsidRPr="00071E4F" w:rsidRDefault="00496F38" w:rsidP="00496F38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514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hint="eastAsia"/>
                <w:kern w:val="2"/>
                <w:szCs w:val="24"/>
                <w:lang w:eastAsia="zh-TW"/>
                <w:rPrChange w:id="1515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  <w:t>C006.</w:t>
            </w:r>
            <w:r w:rsidRPr="00071E4F">
              <w:rPr>
                <w:kern w:val="2"/>
                <w:szCs w:val="24"/>
                <w:lang w:eastAsia="zh-TW"/>
                <w:rPrChange w:id="1516" w:author="陳鐵元" w:date="2016-08-24T08:54:00Z">
                  <w:rPr>
                    <w:color w:val="000000"/>
                    <w:kern w:val="2"/>
                    <w:szCs w:val="24"/>
                    <w:lang w:eastAsia="zh-TW"/>
                  </w:rPr>
                </w:rPrChange>
              </w:rPr>
              <w:t>最近異動日期</w:t>
            </w:r>
          </w:p>
        </w:tc>
        <w:tc>
          <w:tcPr>
            <w:tcW w:w="3046" w:type="dxa"/>
          </w:tcPr>
          <w:p w:rsidR="00496F38" w:rsidRPr="00071E4F" w:rsidRDefault="00A708A6" w:rsidP="00A31A55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  <w:rPrChange w:id="1517" w:author="陳鐵元" w:date="2016-08-24T08:54:00Z">
                  <w:rPr>
                    <w:rFonts w:hint="eastAsia"/>
                    <w:color w:val="000000"/>
                    <w:kern w:val="2"/>
                    <w:szCs w:val="24"/>
                    <w:lang w:eastAsia="zh-TW"/>
                  </w:rPr>
                </w:rPrChange>
              </w:rPr>
            </w:pPr>
            <w:r w:rsidRPr="00071E4F">
              <w:rPr>
                <w:rFonts w:eastAsia="細明體" w:hint="eastAsia"/>
                <w:lang w:eastAsia="zh-TW"/>
                <w:rPrChange w:id="1518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>轉為民國年，顯示方式為</w:t>
            </w:r>
            <w:r w:rsidRPr="00071E4F">
              <w:rPr>
                <w:rFonts w:eastAsia="細明體" w:hint="eastAsia"/>
                <w:lang w:eastAsia="zh-TW"/>
                <w:rPrChange w:id="1519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20110101 </w:t>
            </w:r>
            <w:r w:rsidRPr="00071E4F">
              <w:rPr>
                <w:rFonts w:eastAsia="細明體"/>
                <w:lang w:eastAsia="zh-TW"/>
                <w:rPrChange w:id="1520" w:author="陳鐵元" w:date="2016-08-24T08:54:00Z">
                  <w:rPr>
                    <w:rFonts w:eastAsia="細明體"/>
                    <w:lang w:eastAsia="zh-TW"/>
                  </w:rPr>
                </w:rPrChange>
              </w:rPr>
              <w:sym w:font="Wingdings" w:char="F0E0"/>
            </w:r>
            <w:r w:rsidRPr="00071E4F">
              <w:rPr>
                <w:rFonts w:eastAsia="細明體" w:hint="eastAsia"/>
                <w:lang w:eastAsia="zh-TW"/>
                <w:rPrChange w:id="1521" w:author="陳鐵元" w:date="2016-08-24T08:54:00Z">
                  <w:rPr>
                    <w:rFonts w:eastAsia="細明體" w:hint="eastAsia"/>
                    <w:lang w:eastAsia="zh-TW"/>
                  </w:rPr>
                </w:rPrChange>
              </w:rPr>
              <w:t xml:space="preserve"> 100/01/01</w:t>
            </w:r>
          </w:p>
        </w:tc>
      </w:tr>
    </w:tbl>
    <w:p w:rsidR="00056AD0" w:rsidRPr="00071E4F" w:rsidRDefault="00056AD0" w:rsidP="00056AD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  <w:rPrChange w:id="1522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</w:p>
    <w:p w:rsidR="004907B0" w:rsidRPr="00071E4F" w:rsidRDefault="00402E33" w:rsidP="00056AD0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hint="eastAsia"/>
          <w:kern w:val="2"/>
          <w:szCs w:val="24"/>
          <w:lang w:eastAsia="zh-TW"/>
          <w:rPrChange w:id="1523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</w:pPr>
      <w:r w:rsidRPr="00071E4F">
        <w:rPr>
          <w:rFonts w:hint="eastAsia"/>
          <w:kern w:val="2"/>
          <w:szCs w:val="24"/>
          <w:lang w:eastAsia="zh-TW"/>
          <w:rPrChange w:id="1524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RETURN</w:t>
      </w:r>
      <w:r w:rsidRPr="00071E4F">
        <w:rPr>
          <w:rFonts w:hint="eastAsia"/>
          <w:kern w:val="2"/>
          <w:szCs w:val="24"/>
          <w:lang w:eastAsia="zh-TW"/>
          <w:rPrChange w:id="1525" w:author="陳鐵元" w:date="2016-08-24T08:54:00Z">
            <w:rPr>
              <w:rFonts w:hint="eastAsia"/>
              <w:color w:val="000000"/>
              <w:kern w:val="2"/>
              <w:szCs w:val="24"/>
              <w:lang w:eastAsia="zh-TW"/>
            </w:rPr>
          </w:rPrChange>
        </w:rPr>
        <w:t>。</w:t>
      </w:r>
    </w:p>
    <w:p w:rsidR="0012601E" w:rsidRPr="00071E4F" w:rsidRDefault="0012601E" w:rsidP="004907B0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  <w:rPrChange w:id="1526" w:author="陳鐵元" w:date="2016-08-24T08:54:00Z">
            <w:rPr>
              <w:rFonts w:hint="eastAsia"/>
              <w:color w:val="000000"/>
              <w:kern w:val="2"/>
              <w:lang w:eastAsia="zh-TW"/>
            </w:rPr>
          </w:rPrChange>
        </w:rPr>
      </w:pPr>
    </w:p>
    <w:sectPr w:rsidR="0012601E" w:rsidRPr="00071E4F">
      <w:pgSz w:w="11906" w:h="16838"/>
      <w:pgMar w:top="1440" w:right="56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3E06" w:rsidRDefault="00363E06" w:rsidP="00233878">
      <w:r>
        <w:separator/>
      </w:r>
    </w:p>
  </w:endnote>
  <w:endnote w:type="continuationSeparator" w:id="0">
    <w:p w:rsidR="00363E06" w:rsidRDefault="00363E06" w:rsidP="0023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3E06" w:rsidRDefault="00363E06" w:rsidP="00233878">
      <w:r>
        <w:separator/>
      </w:r>
    </w:p>
  </w:footnote>
  <w:footnote w:type="continuationSeparator" w:id="0">
    <w:p w:rsidR="00363E06" w:rsidRDefault="00363E06" w:rsidP="00233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49D"/>
    <w:multiLevelType w:val="hybridMultilevel"/>
    <w:tmpl w:val="8674B480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1" w15:restartNumberingAfterBreak="0">
    <w:nsid w:val="0B043939"/>
    <w:multiLevelType w:val="hybridMultilevel"/>
    <w:tmpl w:val="F9DC007C"/>
    <w:lvl w:ilvl="0" w:tplc="0409000F">
      <w:start w:val="1"/>
      <w:numFmt w:val="decimal"/>
      <w:lvlText w:val="%1."/>
      <w:lvlJc w:val="left"/>
      <w:pPr>
        <w:tabs>
          <w:tab w:val="num" w:pos="1926"/>
        </w:tabs>
        <w:ind w:left="192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6"/>
        </w:tabs>
        <w:ind w:left="240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6"/>
        </w:tabs>
        <w:ind w:left="288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6"/>
        </w:tabs>
        <w:ind w:left="336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6"/>
        </w:tabs>
        <w:ind w:left="384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6"/>
        </w:tabs>
        <w:ind w:left="432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6"/>
        </w:tabs>
        <w:ind w:left="480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6"/>
        </w:tabs>
        <w:ind w:left="528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6"/>
        </w:tabs>
        <w:ind w:left="5766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9312714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347A2A"/>
    <w:multiLevelType w:val="hybridMultilevel"/>
    <w:tmpl w:val="D2A6A2C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3A069DD"/>
    <w:multiLevelType w:val="multilevel"/>
    <w:tmpl w:val="4796AF4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lvlText w:val="%1.%2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80"/>
        </w:tabs>
        <w:ind w:left="16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264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80"/>
        </w:tabs>
        <w:ind w:left="5280" w:hanging="1440"/>
      </w:pPr>
      <w:rPr>
        <w:rFonts w:hint="eastAsia"/>
      </w:rPr>
    </w:lvl>
  </w:abstractNum>
  <w:abstractNum w:abstractNumId="8" w15:restartNumberingAfterBreak="0">
    <w:nsid w:val="24D6569F"/>
    <w:multiLevelType w:val="hybridMultilevel"/>
    <w:tmpl w:val="9F12239A"/>
    <w:lvl w:ilvl="0" w:tplc="0409000F">
      <w:start w:val="1"/>
      <w:numFmt w:val="decimal"/>
      <w:lvlText w:val="%1."/>
      <w:lvlJc w:val="left"/>
      <w:pPr>
        <w:tabs>
          <w:tab w:val="num" w:pos="1530"/>
        </w:tabs>
        <w:ind w:left="153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0"/>
        </w:tabs>
        <w:ind w:left="20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0"/>
        </w:tabs>
        <w:ind w:left="34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0"/>
        </w:tabs>
        <w:ind w:left="39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0"/>
        </w:tabs>
        <w:ind w:left="44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0"/>
        </w:tabs>
        <w:ind w:left="48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0"/>
        </w:tabs>
        <w:ind w:left="5370" w:hanging="480"/>
      </w:pPr>
    </w:lvl>
  </w:abstractNum>
  <w:abstractNum w:abstractNumId="9" w15:restartNumberingAfterBreak="0">
    <w:nsid w:val="32787318"/>
    <w:multiLevelType w:val="hybridMultilevel"/>
    <w:tmpl w:val="7346B8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3D2627F4"/>
    <w:multiLevelType w:val="hybridMultilevel"/>
    <w:tmpl w:val="C9A0B89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A4A18A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BE936E5"/>
    <w:multiLevelType w:val="hybridMultilevel"/>
    <w:tmpl w:val="4F54C88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C7C5352"/>
    <w:multiLevelType w:val="hybridMultilevel"/>
    <w:tmpl w:val="641029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F906438"/>
    <w:multiLevelType w:val="hybridMultilevel"/>
    <w:tmpl w:val="185CE21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20C3181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62896FDD"/>
    <w:multiLevelType w:val="hybridMultilevel"/>
    <w:tmpl w:val="9F2271E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953BBF"/>
    <w:multiLevelType w:val="hybridMultilevel"/>
    <w:tmpl w:val="94D401D8"/>
    <w:lvl w:ilvl="0" w:tplc="0409000F">
      <w:start w:val="1"/>
      <w:numFmt w:val="decimal"/>
      <w:lvlText w:val="%1."/>
      <w:lvlJc w:val="left"/>
      <w:pPr>
        <w:tabs>
          <w:tab w:val="num" w:pos="1280"/>
        </w:tabs>
        <w:ind w:left="12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60"/>
        </w:tabs>
        <w:ind w:left="1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0"/>
        </w:tabs>
        <w:ind w:left="2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00"/>
        </w:tabs>
        <w:ind w:left="3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80"/>
        </w:tabs>
        <w:ind w:left="3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60"/>
        </w:tabs>
        <w:ind w:left="4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40"/>
        </w:tabs>
        <w:ind w:left="4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80"/>
      </w:pPr>
    </w:lvl>
  </w:abstractNum>
  <w:abstractNum w:abstractNumId="18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63B73ED3"/>
    <w:multiLevelType w:val="hybridMultilevel"/>
    <w:tmpl w:val="AD505C9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41A733C"/>
    <w:multiLevelType w:val="hybridMultilevel"/>
    <w:tmpl w:val="4AB0B1E0"/>
    <w:lvl w:ilvl="0" w:tplc="0409000F">
      <w:start w:val="1"/>
      <w:numFmt w:val="decimal"/>
      <w:lvlText w:val="%1."/>
      <w:lvlJc w:val="left"/>
      <w:pPr>
        <w:tabs>
          <w:tab w:val="num" w:pos="1531"/>
        </w:tabs>
        <w:ind w:left="15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11"/>
        </w:tabs>
        <w:ind w:left="20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1"/>
        </w:tabs>
        <w:ind w:left="24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1"/>
        </w:tabs>
        <w:ind w:left="29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451"/>
        </w:tabs>
        <w:ind w:left="34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31"/>
        </w:tabs>
        <w:ind w:left="39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11"/>
        </w:tabs>
        <w:ind w:left="44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91"/>
        </w:tabs>
        <w:ind w:left="48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371"/>
        </w:tabs>
        <w:ind w:left="5371" w:hanging="480"/>
      </w:pPr>
    </w:lvl>
  </w:abstractNum>
  <w:abstractNum w:abstractNumId="21" w15:restartNumberingAfterBreak="0">
    <w:nsid w:val="69720DB8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6A7F4DD5"/>
    <w:multiLevelType w:val="hybridMultilevel"/>
    <w:tmpl w:val="610EF4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16575EB"/>
    <w:multiLevelType w:val="multilevel"/>
    <w:tmpl w:val="818696F6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73FD0E1D"/>
    <w:multiLevelType w:val="hybridMultilevel"/>
    <w:tmpl w:val="5454AA1E"/>
    <w:lvl w:ilvl="0" w:tplc="0409000F">
      <w:start w:val="1"/>
      <w:numFmt w:val="decimal"/>
      <w:lvlText w:val="%1."/>
      <w:lvlJc w:val="left"/>
      <w:pPr>
        <w:tabs>
          <w:tab w:val="num" w:pos="1331"/>
        </w:tabs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1"/>
        </w:tabs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25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74E8417A"/>
    <w:multiLevelType w:val="hybridMultilevel"/>
    <w:tmpl w:val="5FC46DE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79B3BA8"/>
    <w:multiLevelType w:val="hybridMultilevel"/>
    <w:tmpl w:val="C4B622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880078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8E950E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7B84534A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C824968"/>
    <w:multiLevelType w:val="hybridMultilevel"/>
    <w:tmpl w:val="D1CAC0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 w:tplc="5FB642BE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4710"/>
    <w:multiLevelType w:val="hybridMultilevel"/>
    <w:tmpl w:val="C5B068F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25"/>
  </w:num>
  <w:num w:numId="5">
    <w:abstractNumId w:val="3"/>
  </w:num>
  <w:num w:numId="6">
    <w:abstractNumId w:val="7"/>
  </w:num>
  <w:num w:numId="7">
    <w:abstractNumId w:val="20"/>
  </w:num>
  <w:num w:numId="8">
    <w:abstractNumId w:val="6"/>
  </w:num>
  <w:num w:numId="9">
    <w:abstractNumId w:val="17"/>
  </w:num>
  <w:num w:numId="10">
    <w:abstractNumId w:val="24"/>
  </w:num>
  <w:num w:numId="11">
    <w:abstractNumId w:val="19"/>
  </w:num>
  <w:num w:numId="12">
    <w:abstractNumId w:val="32"/>
  </w:num>
  <w:num w:numId="13">
    <w:abstractNumId w:val="8"/>
  </w:num>
  <w:num w:numId="14">
    <w:abstractNumId w:val="14"/>
  </w:num>
  <w:num w:numId="15">
    <w:abstractNumId w:val="12"/>
  </w:num>
  <w:num w:numId="16">
    <w:abstractNumId w:val="9"/>
  </w:num>
  <w:num w:numId="17">
    <w:abstractNumId w:val="21"/>
  </w:num>
  <w:num w:numId="18">
    <w:abstractNumId w:val="0"/>
  </w:num>
  <w:num w:numId="19">
    <w:abstractNumId w:val="1"/>
  </w:num>
  <w:num w:numId="20">
    <w:abstractNumId w:val="22"/>
  </w:num>
  <w:num w:numId="21">
    <w:abstractNumId w:val="13"/>
  </w:num>
  <w:num w:numId="22">
    <w:abstractNumId w:val="27"/>
  </w:num>
  <w:num w:numId="23">
    <w:abstractNumId w:val="10"/>
  </w:num>
  <w:num w:numId="24">
    <w:abstractNumId w:val="11"/>
  </w:num>
  <w:num w:numId="25">
    <w:abstractNumId w:val="30"/>
  </w:num>
  <w:num w:numId="26">
    <w:abstractNumId w:val="5"/>
  </w:num>
  <w:num w:numId="27">
    <w:abstractNumId w:val="23"/>
  </w:num>
  <w:num w:numId="28">
    <w:abstractNumId w:val="26"/>
  </w:num>
  <w:num w:numId="29">
    <w:abstractNumId w:val="31"/>
  </w:num>
  <w:num w:numId="30">
    <w:abstractNumId w:val="18"/>
  </w:num>
  <w:num w:numId="31">
    <w:abstractNumId w:val="16"/>
  </w:num>
  <w:num w:numId="32">
    <w:abstractNumId w:val="29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53CA"/>
    <w:rsid w:val="000001CE"/>
    <w:rsid w:val="000011D4"/>
    <w:rsid w:val="00001798"/>
    <w:rsid w:val="0000282E"/>
    <w:rsid w:val="000043A7"/>
    <w:rsid w:val="000048FE"/>
    <w:rsid w:val="00005BC4"/>
    <w:rsid w:val="00006642"/>
    <w:rsid w:val="000071F7"/>
    <w:rsid w:val="000072B6"/>
    <w:rsid w:val="00007591"/>
    <w:rsid w:val="0001026F"/>
    <w:rsid w:val="0001311F"/>
    <w:rsid w:val="00016263"/>
    <w:rsid w:val="00024141"/>
    <w:rsid w:val="0002528B"/>
    <w:rsid w:val="00027078"/>
    <w:rsid w:val="00030AB0"/>
    <w:rsid w:val="00030CC4"/>
    <w:rsid w:val="00032724"/>
    <w:rsid w:val="00032D98"/>
    <w:rsid w:val="0003322D"/>
    <w:rsid w:val="00034602"/>
    <w:rsid w:val="000354D9"/>
    <w:rsid w:val="00037B29"/>
    <w:rsid w:val="0004068A"/>
    <w:rsid w:val="00040AAB"/>
    <w:rsid w:val="000416F9"/>
    <w:rsid w:val="00041C1F"/>
    <w:rsid w:val="0004231C"/>
    <w:rsid w:val="00042C9A"/>
    <w:rsid w:val="00043516"/>
    <w:rsid w:val="000456A2"/>
    <w:rsid w:val="00045B50"/>
    <w:rsid w:val="00050226"/>
    <w:rsid w:val="00051481"/>
    <w:rsid w:val="00051E8D"/>
    <w:rsid w:val="000523D7"/>
    <w:rsid w:val="00052D8F"/>
    <w:rsid w:val="0005336A"/>
    <w:rsid w:val="00054339"/>
    <w:rsid w:val="0005660A"/>
    <w:rsid w:val="00056AD0"/>
    <w:rsid w:val="00060796"/>
    <w:rsid w:val="000618E3"/>
    <w:rsid w:val="00061C1C"/>
    <w:rsid w:val="000620E7"/>
    <w:rsid w:val="000638BD"/>
    <w:rsid w:val="00064B3E"/>
    <w:rsid w:val="000650F5"/>
    <w:rsid w:val="00065B2B"/>
    <w:rsid w:val="00066B5B"/>
    <w:rsid w:val="00071E4F"/>
    <w:rsid w:val="000739F5"/>
    <w:rsid w:val="00074B5F"/>
    <w:rsid w:val="00076261"/>
    <w:rsid w:val="00077943"/>
    <w:rsid w:val="00080BBE"/>
    <w:rsid w:val="00081DB8"/>
    <w:rsid w:val="000822D9"/>
    <w:rsid w:val="00082CFA"/>
    <w:rsid w:val="00084D0F"/>
    <w:rsid w:val="00086022"/>
    <w:rsid w:val="00086AD0"/>
    <w:rsid w:val="00090E75"/>
    <w:rsid w:val="000933D8"/>
    <w:rsid w:val="000A23F6"/>
    <w:rsid w:val="000A2B8A"/>
    <w:rsid w:val="000A3EC1"/>
    <w:rsid w:val="000A4015"/>
    <w:rsid w:val="000A5B95"/>
    <w:rsid w:val="000B0230"/>
    <w:rsid w:val="000B4F71"/>
    <w:rsid w:val="000B655F"/>
    <w:rsid w:val="000B7711"/>
    <w:rsid w:val="000C2112"/>
    <w:rsid w:val="000C3A7C"/>
    <w:rsid w:val="000C3CCD"/>
    <w:rsid w:val="000C57F8"/>
    <w:rsid w:val="000C5EB3"/>
    <w:rsid w:val="000C6131"/>
    <w:rsid w:val="000C743E"/>
    <w:rsid w:val="000C779B"/>
    <w:rsid w:val="000C7B1A"/>
    <w:rsid w:val="000D0BA9"/>
    <w:rsid w:val="000D2F0B"/>
    <w:rsid w:val="000D3506"/>
    <w:rsid w:val="000D44F4"/>
    <w:rsid w:val="000D63D1"/>
    <w:rsid w:val="000D6720"/>
    <w:rsid w:val="000D675D"/>
    <w:rsid w:val="000E0F86"/>
    <w:rsid w:val="000E132B"/>
    <w:rsid w:val="000E15D9"/>
    <w:rsid w:val="000E24E3"/>
    <w:rsid w:val="000E54FE"/>
    <w:rsid w:val="000E7329"/>
    <w:rsid w:val="000F0857"/>
    <w:rsid w:val="000F1ADA"/>
    <w:rsid w:val="000F1BD6"/>
    <w:rsid w:val="000F22D9"/>
    <w:rsid w:val="000F233D"/>
    <w:rsid w:val="000F23F3"/>
    <w:rsid w:val="000F410B"/>
    <w:rsid w:val="000F44B7"/>
    <w:rsid w:val="000F4BB5"/>
    <w:rsid w:val="000F5033"/>
    <w:rsid w:val="00100E66"/>
    <w:rsid w:val="00101F57"/>
    <w:rsid w:val="00102A6A"/>
    <w:rsid w:val="0010315D"/>
    <w:rsid w:val="00103F69"/>
    <w:rsid w:val="001074BB"/>
    <w:rsid w:val="001078C7"/>
    <w:rsid w:val="00110F45"/>
    <w:rsid w:val="0011169D"/>
    <w:rsid w:val="001116FE"/>
    <w:rsid w:val="001136DB"/>
    <w:rsid w:val="00113803"/>
    <w:rsid w:val="0011407B"/>
    <w:rsid w:val="00114951"/>
    <w:rsid w:val="00116D7B"/>
    <w:rsid w:val="00117A0D"/>
    <w:rsid w:val="00117B86"/>
    <w:rsid w:val="00121CEC"/>
    <w:rsid w:val="00121ED9"/>
    <w:rsid w:val="0012223E"/>
    <w:rsid w:val="001224C9"/>
    <w:rsid w:val="001228F4"/>
    <w:rsid w:val="00123DA4"/>
    <w:rsid w:val="00123E47"/>
    <w:rsid w:val="001242AA"/>
    <w:rsid w:val="0012601E"/>
    <w:rsid w:val="00126F74"/>
    <w:rsid w:val="00127C90"/>
    <w:rsid w:val="001305E2"/>
    <w:rsid w:val="001323A2"/>
    <w:rsid w:val="001331BA"/>
    <w:rsid w:val="00133DF7"/>
    <w:rsid w:val="0013419B"/>
    <w:rsid w:val="001357A4"/>
    <w:rsid w:val="00135FD2"/>
    <w:rsid w:val="00140BE3"/>
    <w:rsid w:val="0014224B"/>
    <w:rsid w:val="00142A95"/>
    <w:rsid w:val="00142D02"/>
    <w:rsid w:val="00142F6E"/>
    <w:rsid w:val="00147AE4"/>
    <w:rsid w:val="00147B6B"/>
    <w:rsid w:val="001502AE"/>
    <w:rsid w:val="00150AB3"/>
    <w:rsid w:val="0015137B"/>
    <w:rsid w:val="001551FF"/>
    <w:rsid w:val="001608F7"/>
    <w:rsid w:val="00160FD4"/>
    <w:rsid w:val="0016122D"/>
    <w:rsid w:val="00161480"/>
    <w:rsid w:val="00162BB8"/>
    <w:rsid w:val="00164930"/>
    <w:rsid w:val="00166391"/>
    <w:rsid w:val="00167530"/>
    <w:rsid w:val="00173B4B"/>
    <w:rsid w:val="00173B58"/>
    <w:rsid w:val="00176DB6"/>
    <w:rsid w:val="001801CE"/>
    <w:rsid w:val="00181193"/>
    <w:rsid w:val="0018330B"/>
    <w:rsid w:val="00184BC4"/>
    <w:rsid w:val="00185DF5"/>
    <w:rsid w:val="001933B2"/>
    <w:rsid w:val="00193CDF"/>
    <w:rsid w:val="00194416"/>
    <w:rsid w:val="0019653F"/>
    <w:rsid w:val="00197CBB"/>
    <w:rsid w:val="001A1E28"/>
    <w:rsid w:val="001A25F1"/>
    <w:rsid w:val="001A2F94"/>
    <w:rsid w:val="001A618A"/>
    <w:rsid w:val="001A61A7"/>
    <w:rsid w:val="001A6E5C"/>
    <w:rsid w:val="001A71AD"/>
    <w:rsid w:val="001A7A6E"/>
    <w:rsid w:val="001B0228"/>
    <w:rsid w:val="001B2A9A"/>
    <w:rsid w:val="001B4927"/>
    <w:rsid w:val="001B6CBC"/>
    <w:rsid w:val="001B761F"/>
    <w:rsid w:val="001C17C7"/>
    <w:rsid w:val="001C2347"/>
    <w:rsid w:val="001C51A5"/>
    <w:rsid w:val="001C535B"/>
    <w:rsid w:val="001C5436"/>
    <w:rsid w:val="001C5702"/>
    <w:rsid w:val="001C5AA4"/>
    <w:rsid w:val="001C7F9D"/>
    <w:rsid w:val="001D16E3"/>
    <w:rsid w:val="001D1BF8"/>
    <w:rsid w:val="001D2BC3"/>
    <w:rsid w:val="001D644E"/>
    <w:rsid w:val="001D66B3"/>
    <w:rsid w:val="001E0D66"/>
    <w:rsid w:val="001E1E11"/>
    <w:rsid w:val="001E2137"/>
    <w:rsid w:val="001E2BA6"/>
    <w:rsid w:val="001E3A1B"/>
    <w:rsid w:val="001E4BE4"/>
    <w:rsid w:val="001E618A"/>
    <w:rsid w:val="001F1E7C"/>
    <w:rsid w:val="001F229F"/>
    <w:rsid w:val="001F32D2"/>
    <w:rsid w:val="001F3EFE"/>
    <w:rsid w:val="001F425D"/>
    <w:rsid w:val="001F4CEC"/>
    <w:rsid w:val="001F6E1A"/>
    <w:rsid w:val="001F7388"/>
    <w:rsid w:val="0020020C"/>
    <w:rsid w:val="00200CD6"/>
    <w:rsid w:val="00201456"/>
    <w:rsid w:val="0020152D"/>
    <w:rsid w:val="00201E84"/>
    <w:rsid w:val="002023F7"/>
    <w:rsid w:val="002024A4"/>
    <w:rsid w:val="00202592"/>
    <w:rsid w:val="002029B6"/>
    <w:rsid w:val="002037D0"/>
    <w:rsid w:val="002049C8"/>
    <w:rsid w:val="00204D2C"/>
    <w:rsid w:val="0020594D"/>
    <w:rsid w:val="00206839"/>
    <w:rsid w:val="00210C20"/>
    <w:rsid w:val="0021152A"/>
    <w:rsid w:val="00212972"/>
    <w:rsid w:val="00213C9C"/>
    <w:rsid w:val="002149AE"/>
    <w:rsid w:val="00215053"/>
    <w:rsid w:val="0021578C"/>
    <w:rsid w:val="00216346"/>
    <w:rsid w:val="002174DE"/>
    <w:rsid w:val="00220FDA"/>
    <w:rsid w:val="00221379"/>
    <w:rsid w:val="00222E4B"/>
    <w:rsid w:val="00223F48"/>
    <w:rsid w:val="0022516B"/>
    <w:rsid w:val="00226E23"/>
    <w:rsid w:val="00227754"/>
    <w:rsid w:val="00230C40"/>
    <w:rsid w:val="002316CF"/>
    <w:rsid w:val="00231A93"/>
    <w:rsid w:val="00232F7F"/>
    <w:rsid w:val="00233878"/>
    <w:rsid w:val="002418BE"/>
    <w:rsid w:val="00244726"/>
    <w:rsid w:val="00245BB0"/>
    <w:rsid w:val="002472D9"/>
    <w:rsid w:val="00247BEA"/>
    <w:rsid w:val="00250711"/>
    <w:rsid w:val="00250726"/>
    <w:rsid w:val="002546B7"/>
    <w:rsid w:val="00254C05"/>
    <w:rsid w:val="002553E2"/>
    <w:rsid w:val="0025545B"/>
    <w:rsid w:val="002560AD"/>
    <w:rsid w:val="00256C14"/>
    <w:rsid w:val="00262CFE"/>
    <w:rsid w:val="002630A7"/>
    <w:rsid w:val="00263C36"/>
    <w:rsid w:val="00263CAF"/>
    <w:rsid w:val="00263D75"/>
    <w:rsid w:val="00264426"/>
    <w:rsid w:val="002649F7"/>
    <w:rsid w:val="00265DCC"/>
    <w:rsid w:val="00266BAE"/>
    <w:rsid w:val="00267A7C"/>
    <w:rsid w:val="0027183E"/>
    <w:rsid w:val="00272770"/>
    <w:rsid w:val="00273971"/>
    <w:rsid w:val="0027623F"/>
    <w:rsid w:val="002807CE"/>
    <w:rsid w:val="00280DFA"/>
    <w:rsid w:val="002829CE"/>
    <w:rsid w:val="00282AD3"/>
    <w:rsid w:val="0028707B"/>
    <w:rsid w:val="00291066"/>
    <w:rsid w:val="00291D19"/>
    <w:rsid w:val="00294720"/>
    <w:rsid w:val="00296D5A"/>
    <w:rsid w:val="00296FAB"/>
    <w:rsid w:val="00297134"/>
    <w:rsid w:val="002971E3"/>
    <w:rsid w:val="00297B64"/>
    <w:rsid w:val="002A04B6"/>
    <w:rsid w:val="002A4248"/>
    <w:rsid w:val="002A4ABC"/>
    <w:rsid w:val="002A5036"/>
    <w:rsid w:val="002A5CD0"/>
    <w:rsid w:val="002A625C"/>
    <w:rsid w:val="002A793F"/>
    <w:rsid w:val="002B1DFA"/>
    <w:rsid w:val="002B4106"/>
    <w:rsid w:val="002B668E"/>
    <w:rsid w:val="002B7D7C"/>
    <w:rsid w:val="002C0BE0"/>
    <w:rsid w:val="002C0C91"/>
    <w:rsid w:val="002C13CE"/>
    <w:rsid w:val="002C220F"/>
    <w:rsid w:val="002C2821"/>
    <w:rsid w:val="002C2B6C"/>
    <w:rsid w:val="002C4429"/>
    <w:rsid w:val="002C4CE0"/>
    <w:rsid w:val="002C505A"/>
    <w:rsid w:val="002C6EEE"/>
    <w:rsid w:val="002D1E89"/>
    <w:rsid w:val="002D26B1"/>
    <w:rsid w:val="002D26C6"/>
    <w:rsid w:val="002D2B4E"/>
    <w:rsid w:val="002D2EBC"/>
    <w:rsid w:val="002D608C"/>
    <w:rsid w:val="002D62D2"/>
    <w:rsid w:val="002D77D7"/>
    <w:rsid w:val="002E0875"/>
    <w:rsid w:val="002E51E3"/>
    <w:rsid w:val="002E63A0"/>
    <w:rsid w:val="002E75EC"/>
    <w:rsid w:val="002F084D"/>
    <w:rsid w:val="002F2085"/>
    <w:rsid w:val="002F22FE"/>
    <w:rsid w:val="002F234E"/>
    <w:rsid w:val="002F249C"/>
    <w:rsid w:val="002F3D8D"/>
    <w:rsid w:val="00304464"/>
    <w:rsid w:val="00305063"/>
    <w:rsid w:val="0030660D"/>
    <w:rsid w:val="0031018C"/>
    <w:rsid w:val="00314493"/>
    <w:rsid w:val="003146AE"/>
    <w:rsid w:val="00317266"/>
    <w:rsid w:val="003175A1"/>
    <w:rsid w:val="003177F8"/>
    <w:rsid w:val="003220F7"/>
    <w:rsid w:val="00322ED4"/>
    <w:rsid w:val="00323419"/>
    <w:rsid w:val="00324621"/>
    <w:rsid w:val="00324A80"/>
    <w:rsid w:val="00325471"/>
    <w:rsid w:val="00327D3A"/>
    <w:rsid w:val="003310F2"/>
    <w:rsid w:val="003318AF"/>
    <w:rsid w:val="00331E09"/>
    <w:rsid w:val="003345E6"/>
    <w:rsid w:val="00336227"/>
    <w:rsid w:val="00337BA0"/>
    <w:rsid w:val="00340155"/>
    <w:rsid w:val="00340A0F"/>
    <w:rsid w:val="0034157C"/>
    <w:rsid w:val="00342D2C"/>
    <w:rsid w:val="00344F2E"/>
    <w:rsid w:val="0034619C"/>
    <w:rsid w:val="003466FC"/>
    <w:rsid w:val="00346EA8"/>
    <w:rsid w:val="00350955"/>
    <w:rsid w:val="00351630"/>
    <w:rsid w:val="003569FD"/>
    <w:rsid w:val="00357CCA"/>
    <w:rsid w:val="003613A8"/>
    <w:rsid w:val="003618A9"/>
    <w:rsid w:val="0036209D"/>
    <w:rsid w:val="00363B37"/>
    <w:rsid w:val="00363E06"/>
    <w:rsid w:val="0036415D"/>
    <w:rsid w:val="0036451C"/>
    <w:rsid w:val="00364FAC"/>
    <w:rsid w:val="00367C38"/>
    <w:rsid w:val="00370BC3"/>
    <w:rsid w:val="00371A7C"/>
    <w:rsid w:val="00373D59"/>
    <w:rsid w:val="00373DFE"/>
    <w:rsid w:val="00374C81"/>
    <w:rsid w:val="0037527F"/>
    <w:rsid w:val="00376224"/>
    <w:rsid w:val="003762D1"/>
    <w:rsid w:val="00377D1C"/>
    <w:rsid w:val="00383221"/>
    <w:rsid w:val="00385EFC"/>
    <w:rsid w:val="003907CC"/>
    <w:rsid w:val="00392423"/>
    <w:rsid w:val="0039364E"/>
    <w:rsid w:val="0039370C"/>
    <w:rsid w:val="00394C12"/>
    <w:rsid w:val="00394D22"/>
    <w:rsid w:val="00396A77"/>
    <w:rsid w:val="00396F24"/>
    <w:rsid w:val="003A0284"/>
    <w:rsid w:val="003A1279"/>
    <w:rsid w:val="003A17A0"/>
    <w:rsid w:val="003A1F83"/>
    <w:rsid w:val="003A377F"/>
    <w:rsid w:val="003A47C7"/>
    <w:rsid w:val="003A67A6"/>
    <w:rsid w:val="003B322F"/>
    <w:rsid w:val="003B32A8"/>
    <w:rsid w:val="003B51C3"/>
    <w:rsid w:val="003B6775"/>
    <w:rsid w:val="003C0758"/>
    <w:rsid w:val="003C1B91"/>
    <w:rsid w:val="003C23A0"/>
    <w:rsid w:val="003C265C"/>
    <w:rsid w:val="003C2BD0"/>
    <w:rsid w:val="003C32CB"/>
    <w:rsid w:val="003C36D0"/>
    <w:rsid w:val="003C5212"/>
    <w:rsid w:val="003C58D0"/>
    <w:rsid w:val="003C6D5E"/>
    <w:rsid w:val="003D04BF"/>
    <w:rsid w:val="003D1CC0"/>
    <w:rsid w:val="003D36A6"/>
    <w:rsid w:val="003D5DB0"/>
    <w:rsid w:val="003D7039"/>
    <w:rsid w:val="003E1CF1"/>
    <w:rsid w:val="003E34DC"/>
    <w:rsid w:val="003E598B"/>
    <w:rsid w:val="003E5DA0"/>
    <w:rsid w:val="003E739D"/>
    <w:rsid w:val="003E7609"/>
    <w:rsid w:val="003F0A2B"/>
    <w:rsid w:val="003F2345"/>
    <w:rsid w:val="003F2BFF"/>
    <w:rsid w:val="003F3920"/>
    <w:rsid w:val="003F413C"/>
    <w:rsid w:val="003F539B"/>
    <w:rsid w:val="003F6669"/>
    <w:rsid w:val="003F7309"/>
    <w:rsid w:val="003F75C2"/>
    <w:rsid w:val="003F7F01"/>
    <w:rsid w:val="00401CC2"/>
    <w:rsid w:val="00402E33"/>
    <w:rsid w:val="00404045"/>
    <w:rsid w:val="00404868"/>
    <w:rsid w:val="00405970"/>
    <w:rsid w:val="00405C34"/>
    <w:rsid w:val="00410440"/>
    <w:rsid w:val="004106A1"/>
    <w:rsid w:val="00413866"/>
    <w:rsid w:val="0041390B"/>
    <w:rsid w:val="00415333"/>
    <w:rsid w:val="0041547C"/>
    <w:rsid w:val="00415D72"/>
    <w:rsid w:val="0041634F"/>
    <w:rsid w:val="004163CB"/>
    <w:rsid w:val="00420600"/>
    <w:rsid w:val="004213DD"/>
    <w:rsid w:val="00422186"/>
    <w:rsid w:val="00422791"/>
    <w:rsid w:val="00427169"/>
    <w:rsid w:val="00430258"/>
    <w:rsid w:val="004302B9"/>
    <w:rsid w:val="004303A8"/>
    <w:rsid w:val="004304EB"/>
    <w:rsid w:val="00431165"/>
    <w:rsid w:val="00431206"/>
    <w:rsid w:val="00432574"/>
    <w:rsid w:val="004327A8"/>
    <w:rsid w:val="00432B44"/>
    <w:rsid w:val="00433083"/>
    <w:rsid w:val="004338E4"/>
    <w:rsid w:val="00435267"/>
    <w:rsid w:val="00440030"/>
    <w:rsid w:val="00440570"/>
    <w:rsid w:val="00440EFA"/>
    <w:rsid w:val="004424B3"/>
    <w:rsid w:val="0044266F"/>
    <w:rsid w:val="004427CD"/>
    <w:rsid w:val="00443B37"/>
    <w:rsid w:val="004445D4"/>
    <w:rsid w:val="00444A80"/>
    <w:rsid w:val="00444AA4"/>
    <w:rsid w:val="0044501C"/>
    <w:rsid w:val="004458B9"/>
    <w:rsid w:val="004519F3"/>
    <w:rsid w:val="00451C1A"/>
    <w:rsid w:val="004520A5"/>
    <w:rsid w:val="00452188"/>
    <w:rsid w:val="00452701"/>
    <w:rsid w:val="00453A6E"/>
    <w:rsid w:val="00453DC6"/>
    <w:rsid w:val="004542E7"/>
    <w:rsid w:val="00454F56"/>
    <w:rsid w:val="00455BE3"/>
    <w:rsid w:val="00457439"/>
    <w:rsid w:val="004609D2"/>
    <w:rsid w:val="00462124"/>
    <w:rsid w:val="004624FF"/>
    <w:rsid w:val="00463065"/>
    <w:rsid w:val="004638E3"/>
    <w:rsid w:val="004640D7"/>
    <w:rsid w:val="00465B9C"/>
    <w:rsid w:val="004670CF"/>
    <w:rsid w:val="0046730C"/>
    <w:rsid w:val="0046754C"/>
    <w:rsid w:val="00467D57"/>
    <w:rsid w:val="004707DD"/>
    <w:rsid w:val="00470AA5"/>
    <w:rsid w:val="00470C93"/>
    <w:rsid w:val="00471C71"/>
    <w:rsid w:val="00472114"/>
    <w:rsid w:val="0047386B"/>
    <w:rsid w:val="00476228"/>
    <w:rsid w:val="004805AC"/>
    <w:rsid w:val="00481028"/>
    <w:rsid w:val="00481777"/>
    <w:rsid w:val="004900A1"/>
    <w:rsid w:val="004907B0"/>
    <w:rsid w:val="00492C2C"/>
    <w:rsid w:val="004935E6"/>
    <w:rsid w:val="00495386"/>
    <w:rsid w:val="00496945"/>
    <w:rsid w:val="00496F38"/>
    <w:rsid w:val="0049786B"/>
    <w:rsid w:val="004A0499"/>
    <w:rsid w:val="004A0AA4"/>
    <w:rsid w:val="004A20D0"/>
    <w:rsid w:val="004A425B"/>
    <w:rsid w:val="004A4D07"/>
    <w:rsid w:val="004A57C8"/>
    <w:rsid w:val="004B0A75"/>
    <w:rsid w:val="004B1A17"/>
    <w:rsid w:val="004B1B1F"/>
    <w:rsid w:val="004B1BB9"/>
    <w:rsid w:val="004B1D1A"/>
    <w:rsid w:val="004B3578"/>
    <w:rsid w:val="004B43B5"/>
    <w:rsid w:val="004B7AC1"/>
    <w:rsid w:val="004C0AC0"/>
    <w:rsid w:val="004C0F21"/>
    <w:rsid w:val="004C164D"/>
    <w:rsid w:val="004C4CD5"/>
    <w:rsid w:val="004C6C47"/>
    <w:rsid w:val="004D0863"/>
    <w:rsid w:val="004D0FDD"/>
    <w:rsid w:val="004D18EB"/>
    <w:rsid w:val="004D1ADF"/>
    <w:rsid w:val="004D29C3"/>
    <w:rsid w:val="004D4426"/>
    <w:rsid w:val="004D632B"/>
    <w:rsid w:val="004E0141"/>
    <w:rsid w:val="004E1177"/>
    <w:rsid w:val="004E1AB5"/>
    <w:rsid w:val="004E20C7"/>
    <w:rsid w:val="004E617F"/>
    <w:rsid w:val="004E73EB"/>
    <w:rsid w:val="004E7F77"/>
    <w:rsid w:val="004F0F43"/>
    <w:rsid w:val="004F2747"/>
    <w:rsid w:val="004F6019"/>
    <w:rsid w:val="004F69CD"/>
    <w:rsid w:val="004F69EE"/>
    <w:rsid w:val="004F742E"/>
    <w:rsid w:val="004F7C6B"/>
    <w:rsid w:val="00500B85"/>
    <w:rsid w:val="00501D17"/>
    <w:rsid w:val="00502190"/>
    <w:rsid w:val="00502E1D"/>
    <w:rsid w:val="00504406"/>
    <w:rsid w:val="00506527"/>
    <w:rsid w:val="00507D5C"/>
    <w:rsid w:val="00510E60"/>
    <w:rsid w:val="00510F89"/>
    <w:rsid w:val="0051342C"/>
    <w:rsid w:val="005135FB"/>
    <w:rsid w:val="005167F5"/>
    <w:rsid w:val="005177D8"/>
    <w:rsid w:val="00517A35"/>
    <w:rsid w:val="00520062"/>
    <w:rsid w:val="005216D3"/>
    <w:rsid w:val="00523405"/>
    <w:rsid w:val="00524A07"/>
    <w:rsid w:val="00527B31"/>
    <w:rsid w:val="00527DBD"/>
    <w:rsid w:val="00531C49"/>
    <w:rsid w:val="00532838"/>
    <w:rsid w:val="00535A6C"/>
    <w:rsid w:val="00541349"/>
    <w:rsid w:val="005413B8"/>
    <w:rsid w:val="00544100"/>
    <w:rsid w:val="00544718"/>
    <w:rsid w:val="0054552A"/>
    <w:rsid w:val="0054632A"/>
    <w:rsid w:val="005478E4"/>
    <w:rsid w:val="00550639"/>
    <w:rsid w:val="00556EF3"/>
    <w:rsid w:val="005601DA"/>
    <w:rsid w:val="00560756"/>
    <w:rsid w:val="00560E79"/>
    <w:rsid w:val="0056110F"/>
    <w:rsid w:val="00561CFC"/>
    <w:rsid w:val="00563160"/>
    <w:rsid w:val="00564217"/>
    <w:rsid w:val="005644EA"/>
    <w:rsid w:val="005671C1"/>
    <w:rsid w:val="0057027B"/>
    <w:rsid w:val="005723B8"/>
    <w:rsid w:val="00572C8D"/>
    <w:rsid w:val="00572E5B"/>
    <w:rsid w:val="00573FE2"/>
    <w:rsid w:val="0057423D"/>
    <w:rsid w:val="00576681"/>
    <w:rsid w:val="0057792E"/>
    <w:rsid w:val="00583ACC"/>
    <w:rsid w:val="0058495D"/>
    <w:rsid w:val="00584C7B"/>
    <w:rsid w:val="00585B09"/>
    <w:rsid w:val="00585BA3"/>
    <w:rsid w:val="00585BF8"/>
    <w:rsid w:val="00587F10"/>
    <w:rsid w:val="005908D6"/>
    <w:rsid w:val="00591759"/>
    <w:rsid w:val="0059389C"/>
    <w:rsid w:val="00595CEA"/>
    <w:rsid w:val="005963D4"/>
    <w:rsid w:val="00596743"/>
    <w:rsid w:val="0059694D"/>
    <w:rsid w:val="00596E67"/>
    <w:rsid w:val="0059795B"/>
    <w:rsid w:val="005A138C"/>
    <w:rsid w:val="005A1EFC"/>
    <w:rsid w:val="005A241A"/>
    <w:rsid w:val="005A2896"/>
    <w:rsid w:val="005A364A"/>
    <w:rsid w:val="005A3E16"/>
    <w:rsid w:val="005A4954"/>
    <w:rsid w:val="005A5F00"/>
    <w:rsid w:val="005A6715"/>
    <w:rsid w:val="005B41CA"/>
    <w:rsid w:val="005B4C8E"/>
    <w:rsid w:val="005B740B"/>
    <w:rsid w:val="005C04B9"/>
    <w:rsid w:val="005C10C3"/>
    <w:rsid w:val="005C2119"/>
    <w:rsid w:val="005C21EA"/>
    <w:rsid w:val="005C22F3"/>
    <w:rsid w:val="005C24A7"/>
    <w:rsid w:val="005C5352"/>
    <w:rsid w:val="005C5DA0"/>
    <w:rsid w:val="005C5DAB"/>
    <w:rsid w:val="005C631E"/>
    <w:rsid w:val="005C7537"/>
    <w:rsid w:val="005C7EB7"/>
    <w:rsid w:val="005D015B"/>
    <w:rsid w:val="005D3D33"/>
    <w:rsid w:val="005D49C2"/>
    <w:rsid w:val="005D56BF"/>
    <w:rsid w:val="005E04F3"/>
    <w:rsid w:val="005E3135"/>
    <w:rsid w:val="005E33E9"/>
    <w:rsid w:val="005E3D7A"/>
    <w:rsid w:val="005E6AF6"/>
    <w:rsid w:val="005F17D1"/>
    <w:rsid w:val="005F4AA0"/>
    <w:rsid w:val="005F4F60"/>
    <w:rsid w:val="005F5364"/>
    <w:rsid w:val="005F5F8E"/>
    <w:rsid w:val="005F77AF"/>
    <w:rsid w:val="00600D59"/>
    <w:rsid w:val="00602717"/>
    <w:rsid w:val="006040FD"/>
    <w:rsid w:val="00604396"/>
    <w:rsid w:val="00606B06"/>
    <w:rsid w:val="00610C35"/>
    <w:rsid w:val="00612C21"/>
    <w:rsid w:val="00612F93"/>
    <w:rsid w:val="00614C71"/>
    <w:rsid w:val="00616213"/>
    <w:rsid w:val="00616A33"/>
    <w:rsid w:val="00616DCD"/>
    <w:rsid w:val="006206FD"/>
    <w:rsid w:val="00623A52"/>
    <w:rsid w:val="00624595"/>
    <w:rsid w:val="00624D0C"/>
    <w:rsid w:val="00625913"/>
    <w:rsid w:val="006300D3"/>
    <w:rsid w:val="00630923"/>
    <w:rsid w:val="00630B09"/>
    <w:rsid w:val="006310E1"/>
    <w:rsid w:val="0063349D"/>
    <w:rsid w:val="00635781"/>
    <w:rsid w:val="00635AAE"/>
    <w:rsid w:val="00637BDF"/>
    <w:rsid w:val="00642AB2"/>
    <w:rsid w:val="00643792"/>
    <w:rsid w:val="006438B0"/>
    <w:rsid w:val="00644D13"/>
    <w:rsid w:val="00645A58"/>
    <w:rsid w:val="0064664D"/>
    <w:rsid w:val="00656C0A"/>
    <w:rsid w:val="006577BE"/>
    <w:rsid w:val="0066036F"/>
    <w:rsid w:val="00660B44"/>
    <w:rsid w:val="0066269D"/>
    <w:rsid w:val="00663677"/>
    <w:rsid w:val="00664171"/>
    <w:rsid w:val="00665B78"/>
    <w:rsid w:val="00666879"/>
    <w:rsid w:val="006675C6"/>
    <w:rsid w:val="00670E4E"/>
    <w:rsid w:val="0067169D"/>
    <w:rsid w:val="0067246A"/>
    <w:rsid w:val="00672668"/>
    <w:rsid w:val="00673252"/>
    <w:rsid w:val="00674EC9"/>
    <w:rsid w:val="0067545F"/>
    <w:rsid w:val="00677246"/>
    <w:rsid w:val="00681ACC"/>
    <w:rsid w:val="00682C7B"/>
    <w:rsid w:val="0068306B"/>
    <w:rsid w:val="006837FC"/>
    <w:rsid w:val="00684612"/>
    <w:rsid w:val="00685057"/>
    <w:rsid w:val="006868FB"/>
    <w:rsid w:val="006873DA"/>
    <w:rsid w:val="006913B1"/>
    <w:rsid w:val="006914DB"/>
    <w:rsid w:val="00692870"/>
    <w:rsid w:val="006936EB"/>
    <w:rsid w:val="00693C1A"/>
    <w:rsid w:val="00695054"/>
    <w:rsid w:val="006979EE"/>
    <w:rsid w:val="00697FE0"/>
    <w:rsid w:val="006A4FA6"/>
    <w:rsid w:val="006A5593"/>
    <w:rsid w:val="006A7A19"/>
    <w:rsid w:val="006B19CA"/>
    <w:rsid w:val="006B25ED"/>
    <w:rsid w:val="006B5E73"/>
    <w:rsid w:val="006B6FB9"/>
    <w:rsid w:val="006B7A90"/>
    <w:rsid w:val="006B7DB4"/>
    <w:rsid w:val="006C076A"/>
    <w:rsid w:val="006C2CDF"/>
    <w:rsid w:val="006C3902"/>
    <w:rsid w:val="006C5A7B"/>
    <w:rsid w:val="006C6763"/>
    <w:rsid w:val="006D0349"/>
    <w:rsid w:val="006D0F33"/>
    <w:rsid w:val="006D1D0B"/>
    <w:rsid w:val="006D29EF"/>
    <w:rsid w:val="006D4943"/>
    <w:rsid w:val="006D4A4F"/>
    <w:rsid w:val="006D595B"/>
    <w:rsid w:val="006D7BC4"/>
    <w:rsid w:val="006E1699"/>
    <w:rsid w:val="006E45EB"/>
    <w:rsid w:val="006E4981"/>
    <w:rsid w:val="006E548F"/>
    <w:rsid w:val="006E660C"/>
    <w:rsid w:val="006F023F"/>
    <w:rsid w:val="006F034C"/>
    <w:rsid w:val="006F2FD1"/>
    <w:rsid w:val="006F3158"/>
    <w:rsid w:val="006F4007"/>
    <w:rsid w:val="006F4C35"/>
    <w:rsid w:val="006F4F43"/>
    <w:rsid w:val="006F5738"/>
    <w:rsid w:val="006F5CD6"/>
    <w:rsid w:val="006F5F59"/>
    <w:rsid w:val="006F7682"/>
    <w:rsid w:val="007002E8"/>
    <w:rsid w:val="007008C6"/>
    <w:rsid w:val="00700EC2"/>
    <w:rsid w:val="00701967"/>
    <w:rsid w:val="007031B9"/>
    <w:rsid w:val="007037B6"/>
    <w:rsid w:val="00703BB3"/>
    <w:rsid w:val="00705E7D"/>
    <w:rsid w:val="00706DC0"/>
    <w:rsid w:val="00707C28"/>
    <w:rsid w:val="007105BA"/>
    <w:rsid w:val="00710B79"/>
    <w:rsid w:val="00711660"/>
    <w:rsid w:val="007129A0"/>
    <w:rsid w:val="007137A4"/>
    <w:rsid w:val="00713D70"/>
    <w:rsid w:val="007153CA"/>
    <w:rsid w:val="0071608D"/>
    <w:rsid w:val="00716359"/>
    <w:rsid w:val="0071707C"/>
    <w:rsid w:val="00717771"/>
    <w:rsid w:val="00721B77"/>
    <w:rsid w:val="00722384"/>
    <w:rsid w:val="00722C47"/>
    <w:rsid w:val="007249ED"/>
    <w:rsid w:val="00725999"/>
    <w:rsid w:val="007303B0"/>
    <w:rsid w:val="007309A3"/>
    <w:rsid w:val="00730E18"/>
    <w:rsid w:val="00733B0A"/>
    <w:rsid w:val="00735338"/>
    <w:rsid w:val="007355DD"/>
    <w:rsid w:val="007365F4"/>
    <w:rsid w:val="00737DE5"/>
    <w:rsid w:val="00737EE3"/>
    <w:rsid w:val="0074011B"/>
    <w:rsid w:val="00740781"/>
    <w:rsid w:val="0074197A"/>
    <w:rsid w:val="007424D3"/>
    <w:rsid w:val="00743FAC"/>
    <w:rsid w:val="00744BB8"/>
    <w:rsid w:val="007473C8"/>
    <w:rsid w:val="0074759C"/>
    <w:rsid w:val="007477CD"/>
    <w:rsid w:val="00747F39"/>
    <w:rsid w:val="00750E75"/>
    <w:rsid w:val="00752AA5"/>
    <w:rsid w:val="007534E8"/>
    <w:rsid w:val="00754176"/>
    <w:rsid w:val="0075682E"/>
    <w:rsid w:val="00756BA3"/>
    <w:rsid w:val="007573FE"/>
    <w:rsid w:val="00760237"/>
    <w:rsid w:val="007612F3"/>
    <w:rsid w:val="00761D8B"/>
    <w:rsid w:val="00763E6E"/>
    <w:rsid w:val="0076492D"/>
    <w:rsid w:val="007658BD"/>
    <w:rsid w:val="00766069"/>
    <w:rsid w:val="007661B2"/>
    <w:rsid w:val="00766824"/>
    <w:rsid w:val="007671AC"/>
    <w:rsid w:val="007673A9"/>
    <w:rsid w:val="00770704"/>
    <w:rsid w:val="00770D62"/>
    <w:rsid w:val="0077248A"/>
    <w:rsid w:val="007727DE"/>
    <w:rsid w:val="00774709"/>
    <w:rsid w:val="00780DD1"/>
    <w:rsid w:val="00781A04"/>
    <w:rsid w:val="00782124"/>
    <w:rsid w:val="00782250"/>
    <w:rsid w:val="00786E52"/>
    <w:rsid w:val="00786FF4"/>
    <w:rsid w:val="0079134E"/>
    <w:rsid w:val="00791427"/>
    <w:rsid w:val="00791999"/>
    <w:rsid w:val="0079458F"/>
    <w:rsid w:val="00795BFB"/>
    <w:rsid w:val="00795ECA"/>
    <w:rsid w:val="0079769F"/>
    <w:rsid w:val="007976C8"/>
    <w:rsid w:val="00797947"/>
    <w:rsid w:val="007A0D8B"/>
    <w:rsid w:val="007A19BD"/>
    <w:rsid w:val="007A1C1A"/>
    <w:rsid w:val="007A2047"/>
    <w:rsid w:val="007A2A77"/>
    <w:rsid w:val="007A407A"/>
    <w:rsid w:val="007A49D8"/>
    <w:rsid w:val="007A4C7C"/>
    <w:rsid w:val="007A4DD8"/>
    <w:rsid w:val="007A6612"/>
    <w:rsid w:val="007A6813"/>
    <w:rsid w:val="007B1208"/>
    <w:rsid w:val="007B1DDC"/>
    <w:rsid w:val="007B391F"/>
    <w:rsid w:val="007B39B7"/>
    <w:rsid w:val="007B5B63"/>
    <w:rsid w:val="007C25EA"/>
    <w:rsid w:val="007C7091"/>
    <w:rsid w:val="007D0365"/>
    <w:rsid w:val="007D1100"/>
    <w:rsid w:val="007D2686"/>
    <w:rsid w:val="007D467A"/>
    <w:rsid w:val="007D74EF"/>
    <w:rsid w:val="007D7B85"/>
    <w:rsid w:val="007E0FFD"/>
    <w:rsid w:val="007E1591"/>
    <w:rsid w:val="007E3822"/>
    <w:rsid w:val="007E42C7"/>
    <w:rsid w:val="007E583A"/>
    <w:rsid w:val="007E6333"/>
    <w:rsid w:val="007E6612"/>
    <w:rsid w:val="007F23CC"/>
    <w:rsid w:val="007F2738"/>
    <w:rsid w:val="007F34AC"/>
    <w:rsid w:val="007F395C"/>
    <w:rsid w:val="007F4892"/>
    <w:rsid w:val="007F614A"/>
    <w:rsid w:val="007F7E60"/>
    <w:rsid w:val="008001AC"/>
    <w:rsid w:val="00801197"/>
    <w:rsid w:val="00801741"/>
    <w:rsid w:val="00801878"/>
    <w:rsid w:val="0080383C"/>
    <w:rsid w:val="008046C9"/>
    <w:rsid w:val="00805E16"/>
    <w:rsid w:val="0080637F"/>
    <w:rsid w:val="00810673"/>
    <w:rsid w:val="00812227"/>
    <w:rsid w:val="00812CFE"/>
    <w:rsid w:val="00815B16"/>
    <w:rsid w:val="00816316"/>
    <w:rsid w:val="0082011E"/>
    <w:rsid w:val="00820498"/>
    <w:rsid w:val="00821943"/>
    <w:rsid w:val="00821DB9"/>
    <w:rsid w:val="00822F51"/>
    <w:rsid w:val="00823E4A"/>
    <w:rsid w:val="00824D36"/>
    <w:rsid w:val="0082577A"/>
    <w:rsid w:val="0082607D"/>
    <w:rsid w:val="00826882"/>
    <w:rsid w:val="00826E43"/>
    <w:rsid w:val="008272C3"/>
    <w:rsid w:val="008276F5"/>
    <w:rsid w:val="00831C77"/>
    <w:rsid w:val="00832C8B"/>
    <w:rsid w:val="0083401D"/>
    <w:rsid w:val="0083658C"/>
    <w:rsid w:val="00840A01"/>
    <w:rsid w:val="00841B81"/>
    <w:rsid w:val="00845B4A"/>
    <w:rsid w:val="00846014"/>
    <w:rsid w:val="008517D3"/>
    <w:rsid w:val="00851D99"/>
    <w:rsid w:val="00852A3E"/>
    <w:rsid w:val="0085383A"/>
    <w:rsid w:val="0085552B"/>
    <w:rsid w:val="008559E5"/>
    <w:rsid w:val="008566C4"/>
    <w:rsid w:val="00856E77"/>
    <w:rsid w:val="00861BB3"/>
    <w:rsid w:val="00863964"/>
    <w:rsid w:val="008663F7"/>
    <w:rsid w:val="00866D4C"/>
    <w:rsid w:val="00871131"/>
    <w:rsid w:val="0087263F"/>
    <w:rsid w:val="00873869"/>
    <w:rsid w:val="00876852"/>
    <w:rsid w:val="0088045F"/>
    <w:rsid w:val="00880D8B"/>
    <w:rsid w:val="00880F20"/>
    <w:rsid w:val="00882630"/>
    <w:rsid w:val="008837BA"/>
    <w:rsid w:val="00883986"/>
    <w:rsid w:val="00885066"/>
    <w:rsid w:val="008869C1"/>
    <w:rsid w:val="00886AF0"/>
    <w:rsid w:val="00887497"/>
    <w:rsid w:val="008876A6"/>
    <w:rsid w:val="008922ED"/>
    <w:rsid w:val="0089449E"/>
    <w:rsid w:val="00894B89"/>
    <w:rsid w:val="008960D8"/>
    <w:rsid w:val="008965D5"/>
    <w:rsid w:val="00897029"/>
    <w:rsid w:val="008A26E7"/>
    <w:rsid w:val="008A449A"/>
    <w:rsid w:val="008A66A0"/>
    <w:rsid w:val="008A6E46"/>
    <w:rsid w:val="008B0322"/>
    <w:rsid w:val="008B0560"/>
    <w:rsid w:val="008B174F"/>
    <w:rsid w:val="008B31B8"/>
    <w:rsid w:val="008B3327"/>
    <w:rsid w:val="008B52E2"/>
    <w:rsid w:val="008B60B9"/>
    <w:rsid w:val="008C199C"/>
    <w:rsid w:val="008C2C97"/>
    <w:rsid w:val="008C5606"/>
    <w:rsid w:val="008D0A37"/>
    <w:rsid w:val="008D2F96"/>
    <w:rsid w:val="008D559B"/>
    <w:rsid w:val="008E2336"/>
    <w:rsid w:val="008E2D4F"/>
    <w:rsid w:val="008E32C9"/>
    <w:rsid w:val="008E3668"/>
    <w:rsid w:val="008E4EC5"/>
    <w:rsid w:val="008E7839"/>
    <w:rsid w:val="008E7EA2"/>
    <w:rsid w:val="008F02B3"/>
    <w:rsid w:val="008F07FC"/>
    <w:rsid w:val="008F271D"/>
    <w:rsid w:val="008F3B00"/>
    <w:rsid w:val="008F4952"/>
    <w:rsid w:val="008F55BA"/>
    <w:rsid w:val="008F6808"/>
    <w:rsid w:val="008F720A"/>
    <w:rsid w:val="008F7E48"/>
    <w:rsid w:val="009019E6"/>
    <w:rsid w:val="00901A5A"/>
    <w:rsid w:val="00901ECC"/>
    <w:rsid w:val="00902EF1"/>
    <w:rsid w:val="009033FE"/>
    <w:rsid w:val="0090369C"/>
    <w:rsid w:val="00905F96"/>
    <w:rsid w:val="00906D2F"/>
    <w:rsid w:val="00907801"/>
    <w:rsid w:val="00910CF5"/>
    <w:rsid w:val="009117CF"/>
    <w:rsid w:val="00911B75"/>
    <w:rsid w:val="009129F8"/>
    <w:rsid w:val="009146E2"/>
    <w:rsid w:val="00915D88"/>
    <w:rsid w:val="00917298"/>
    <w:rsid w:val="009219A4"/>
    <w:rsid w:val="009219FF"/>
    <w:rsid w:val="00922250"/>
    <w:rsid w:val="009230E5"/>
    <w:rsid w:val="00923445"/>
    <w:rsid w:val="009243EE"/>
    <w:rsid w:val="009268DC"/>
    <w:rsid w:val="00927F33"/>
    <w:rsid w:val="00930E81"/>
    <w:rsid w:val="00931328"/>
    <w:rsid w:val="00932038"/>
    <w:rsid w:val="00936137"/>
    <w:rsid w:val="009361F4"/>
    <w:rsid w:val="0094078D"/>
    <w:rsid w:val="00942CF7"/>
    <w:rsid w:val="00943A02"/>
    <w:rsid w:val="00944434"/>
    <w:rsid w:val="00944938"/>
    <w:rsid w:val="00944BA3"/>
    <w:rsid w:val="00944E39"/>
    <w:rsid w:val="00946E13"/>
    <w:rsid w:val="0094730B"/>
    <w:rsid w:val="009476D2"/>
    <w:rsid w:val="00947805"/>
    <w:rsid w:val="00953F85"/>
    <w:rsid w:val="0095423D"/>
    <w:rsid w:val="00954B2F"/>
    <w:rsid w:val="009550D5"/>
    <w:rsid w:val="00956BF1"/>
    <w:rsid w:val="009607AD"/>
    <w:rsid w:val="00960ADC"/>
    <w:rsid w:val="00961541"/>
    <w:rsid w:val="0096247E"/>
    <w:rsid w:val="00962D2F"/>
    <w:rsid w:val="00963373"/>
    <w:rsid w:val="00963866"/>
    <w:rsid w:val="00963E6B"/>
    <w:rsid w:val="00964089"/>
    <w:rsid w:val="00964415"/>
    <w:rsid w:val="0096446A"/>
    <w:rsid w:val="00966509"/>
    <w:rsid w:val="00966545"/>
    <w:rsid w:val="009666A3"/>
    <w:rsid w:val="00966D4A"/>
    <w:rsid w:val="00967137"/>
    <w:rsid w:val="0097049D"/>
    <w:rsid w:val="00971FB4"/>
    <w:rsid w:val="0097303A"/>
    <w:rsid w:val="00973C11"/>
    <w:rsid w:val="009803BD"/>
    <w:rsid w:val="00981096"/>
    <w:rsid w:val="009831EA"/>
    <w:rsid w:val="00983AD7"/>
    <w:rsid w:val="00984A47"/>
    <w:rsid w:val="0098594C"/>
    <w:rsid w:val="00985C95"/>
    <w:rsid w:val="00990A45"/>
    <w:rsid w:val="0099133E"/>
    <w:rsid w:val="00992A27"/>
    <w:rsid w:val="00992A32"/>
    <w:rsid w:val="009930E5"/>
    <w:rsid w:val="009947FE"/>
    <w:rsid w:val="00994A6D"/>
    <w:rsid w:val="00994CF1"/>
    <w:rsid w:val="00995BA0"/>
    <w:rsid w:val="00997B3B"/>
    <w:rsid w:val="009A0C99"/>
    <w:rsid w:val="009A18B1"/>
    <w:rsid w:val="009A2090"/>
    <w:rsid w:val="009A223C"/>
    <w:rsid w:val="009A35DE"/>
    <w:rsid w:val="009A4998"/>
    <w:rsid w:val="009A58F5"/>
    <w:rsid w:val="009A6A8A"/>
    <w:rsid w:val="009A6EE0"/>
    <w:rsid w:val="009A78C7"/>
    <w:rsid w:val="009A7BF8"/>
    <w:rsid w:val="009B09FA"/>
    <w:rsid w:val="009B0F0F"/>
    <w:rsid w:val="009B162C"/>
    <w:rsid w:val="009B1B40"/>
    <w:rsid w:val="009B346B"/>
    <w:rsid w:val="009B3F2A"/>
    <w:rsid w:val="009B670C"/>
    <w:rsid w:val="009B6A07"/>
    <w:rsid w:val="009B6EED"/>
    <w:rsid w:val="009C0623"/>
    <w:rsid w:val="009C0CF3"/>
    <w:rsid w:val="009C12C8"/>
    <w:rsid w:val="009C21BD"/>
    <w:rsid w:val="009C5464"/>
    <w:rsid w:val="009C5917"/>
    <w:rsid w:val="009C64ED"/>
    <w:rsid w:val="009C6F1E"/>
    <w:rsid w:val="009C78C0"/>
    <w:rsid w:val="009D0CAB"/>
    <w:rsid w:val="009D0FB0"/>
    <w:rsid w:val="009D25D5"/>
    <w:rsid w:val="009D2AB3"/>
    <w:rsid w:val="009D3313"/>
    <w:rsid w:val="009D58C4"/>
    <w:rsid w:val="009D5AFC"/>
    <w:rsid w:val="009D6477"/>
    <w:rsid w:val="009D6821"/>
    <w:rsid w:val="009E11AE"/>
    <w:rsid w:val="009E1396"/>
    <w:rsid w:val="009E14D2"/>
    <w:rsid w:val="009E33C6"/>
    <w:rsid w:val="009E3E51"/>
    <w:rsid w:val="009E3EA3"/>
    <w:rsid w:val="009E3FA3"/>
    <w:rsid w:val="009E4545"/>
    <w:rsid w:val="009E5630"/>
    <w:rsid w:val="009E68A7"/>
    <w:rsid w:val="009E7867"/>
    <w:rsid w:val="009E7D46"/>
    <w:rsid w:val="009F03B3"/>
    <w:rsid w:val="009F10E4"/>
    <w:rsid w:val="009F18F3"/>
    <w:rsid w:val="009F23BB"/>
    <w:rsid w:val="009F2783"/>
    <w:rsid w:val="009F53A5"/>
    <w:rsid w:val="009F596D"/>
    <w:rsid w:val="00A03363"/>
    <w:rsid w:val="00A03923"/>
    <w:rsid w:val="00A04257"/>
    <w:rsid w:val="00A118AE"/>
    <w:rsid w:val="00A12059"/>
    <w:rsid w:val="00A12C5A"/>
    <w:rsid w:val="00A14B15"/>
    <w:rsid w:val="00A15B9A"/>
    <w:rsid w:val="00A1690D"/>
    <w:rsid w:val="00A174DC"/>
    <w:rsid w:val="00A218AF"/>
    <w:rsid w:val="00A222C6"/>
    <w:rsid w:val="00A22456"/>
    <w:rsid w:val="00A22E3F"/>
    <w:rsid w:val="00A22E4C"/>
    <w:rsid w:val="00A23A23"/>
    <w:rsid w:val="00A2472A"/>
    <w:rsid w:val="00A26773"/>
    <w:rsid w:val="00A30C09"/>
    <w:rsid w:val="00A30C34"/>
    <w:rsid w:val="00A31A55"/>
    <w:rsid w:val="00A32D06"/>
    <w:rsid w:val="00A34681"/>
    <w:rsid w:val="00A349C6"/>
    <w:rsid w:val="00A3511A"/>
    <w:rsid w:val="00A3588E"/>
    <w:rsid w:val="00A35B69"/>
    <w:rsid w:val="00A3664A"/>
    <w:rsid w:val="00A403EA"/>
    <w:rsid w:val="00A40C11"/>
    <w:rsid w:val="00A4151C"/>
    <w:rsid w:val="00A42A4C"/>
    <w:rsid w:val="00A43518"/>
    <w:rsid w:val="00A43C19"/>
    <w:rsid w:val="00A45AF8"/>
    <w:rsid w:val="00A46449"/>
    <w:rsid w:val="00A469B2"/>
    <w:rsid w:val="00A47472"/>
    <w:rsid w:val="00A520DE"/>
    <w:rsid w:val="00A53072"/>
    <w:rsid w:val="00A53807"/>
    <w:rsid w:val="00A549D3"/>
    <w:rsid w:val="00A54CBA"/>
    <w:rsid w:val="00A56CC8"/>
    <w:rsid w:val="00A573C1"/>
    <w:rsid w:val="00A62303"/>
    <w:rsid w:val="00A6269F"/>
    <w:rsid w:val="00A6451F"/>
    <w:rsid w:val="00A64C97"/>
    <w:rsid w:val="00A65B64"/>
    <w:rsid w:val="00A669B2"/>
    <w:rsid w:val="00A66EC0"/>
    <w:rsid w:val="00A708A6"/>
    <w:rsid w:val="00A70D32"/>
    <w:rsid w:val="00A716A1"/>
    <w:rsid w:val="00A71DE7"/>
    <w:rsid w:val="00A7333C"/>
    <w:rsid w:val="00A73D60"/>
    <w:rsid w:val="00A74653"/>
    <w:rsid w:val="00A76062"/>
    <w:rsid w:val="00A76437"/>
    <w:rsid w:val="00A77ADE"/>
    <w:rsid w:val="00A81A78"/>
    <w:rsid w:val="00A8207E"/>
    <w:rsid w:val="00A85204"/>
    <w:rsid w:val="00A8666E"/>
    <w:rsid w:val="00A92E32"/>
    <w:rsid w:val="00A9381D"/>
    <w:rsid w:val="00AA03C7"/>
    <w:rsid w:val="00AA2114"/>
    <w:rsid w:val="00AA46CE"/>
    <w:rsid w:val="00AA56A1"/>
    <w:rsid w:val="00AB2A88"/>
    <w:rsid w:val="00AB498E"/>
    <w:rsid w:val="00AB50BD"/>
    <w:rsid w:val="00AB6C27"/>
    <w:rsid w:val="00AB789D"/>
    <w:rsid w:val="00AB7FC2"/>
    <w:rsid w:val="00AC2B3C"/>
    <w:rsid w:val="00AC3875"/>
    <w:rsid w:val="00AC4D15"/>
    <w:rsid w:val="00AC5E66"/>
    <w:rsid w:val="00AC640D"/>
    <w:rsid w:val="00AC6D8F"/>
    <w:rsid w:val="00AD05AA"/>
    <w:rsid w:val="00AD0A01"/>
    <w:rsid w:val="00AD2BD6"/>
    <w:rsid w:val="00AD549D"/>
    <w:rsid w:val="00AD553D"/>
    <w:rsid w:val="00AD5E5D"/>
    <w:rsid w:val="00AD677F"/>
    <w:rsid w:val="00AE0FDF"/>
    <w:rsid w:val="00AE1429"/>
    <w:rsid w:val="00AE2CAB"/>
    <w:rsid w:val="00AE4BB1"/>
    <w:rsid w:val="00AE53EF"/>
    <w:rsid w:val="00AE54E4"/>
    <w:rsid w:val="00AE5C60"/>
    <w:rsid w:val="00AE62DD"/>
    <w:rsid w:val="00AE711A"/>
    <w:rsid w:val="00AF1639"/>
    <w:rsid w:val="00AF5D9F"/>
    <w:rsid w:val="00B00A99"/>
    <w:rsid w:val="00B0278D"/>
    <w:rsid w:val="00B02A9C"/>
    <w:rsid w:val="00B03913"/>
    <w:rsid w:val="00B06D52"/>
    <w:rsid w:val="00B07786"/>
    <w:rsid w:val="00B10EDB"/>
    <w:rsid w:val="00B11799"/>
    <w:rsid w:val="00B11930"/>
    <w:rsid w:val="00B12AC4"/>
    <w:rsid w:val="00B14330"/>
    <w:rsid w:val="00B14CFE"/>
    <w:rsid w:val="00B158B8"/>
    <w:rsid w:val="00B179AC"/>
    <w:rsid w:val="00B20531"/>
    <w:rsid w:val="00B21321"/>
    <w:rsid w:val="00B23EBF"/>
    <w:rsid w:val="00B241FA"/>
    <w:rsid w:val="00B24A46"/>
    <w:rsid w:val="00B32AF9"/>
    <w:rsid w:val="00B35C64"/>
    <w:rsid w:val="00B378A3"/>
    <w:rsid w:val="00B37BC5"/>
    <w:rsid w:val="00B37FAE"/>
    <w:rsid w:val="00B40498"/>
    <w:rsid w:val="00B42F79"/>
    <w:rsid w:val="00B442F8"/>
    <w:rsid w:val="00B4550B"/>
    <w:rsid w:val="00B45B79"/>
    <w:rsid w:val="00B47BC7"/>
    <w:rsid w:val="00B5030C"/>
    <w:rsid w:val="00B5043A"/>
    <w:rsid w:val="00B508BB"/>
    <w:rsid w:val="00B531B5"/>
    <w:rsid w:val="00B531D4"/>
    <w:rsid w:val="00B54484"/>
    <w:rsid w:val="00B548CF"/>
    <w:rsid w:val="00B55A71"/>
    <w:rsid w:val="00B56DD7"/>
    <w:rsid w:val="00B56F3B"/>
    <w:rsid w:val="00B5729E"/>
    <w:rsid w:val="00B617A8"/>
    <w:rsid w:val="00B677C7"/>
    <w:rsid w:val="00B7039B"/>
    <w:rsid w:val="00B71577"/>
    <w:rsid w:val="00B7166E"/>
    <w:rsid w:val="00B7326A"/>
    <w:rsid w:val="00B7380C"/>
    <w:rsid w:val="00B7473A"/>
    <w:rsid w:val="00B76423"/>
    <w:rsid w:val="00B77516"/>
    <w:rsid w:val="00B77DE5"/>
    <w:rsid w:val="00B77F1C"/>
    <w:rsid w:val="00B814EA"/>
    <w:rsid w:val="00B820A4"/>
    <w:rsid w:val="00B83059"/>
    <w:rsid w:val="00B83A98"/>
    <w:rsid w:val="00B855A3"/>
    <w:rsid w:val="00B85C3B"/>
    <w:rsid w:val="00B86947"/>
    <w:rsid w:val="00B87A6F"/>
    <w:rsid w:val="00B90803"/>
    <w:rsid w:val="00B90D25"/>
    <w:rsid w:val="00B92181"/>
    <w:rsid w:val="00B92680"/>
    <w:rsid w:val="00B92A21"/>
    <w:rsid w:val="00B92F4C"/>
    <w:rsid w:val="00B9314A"/>
    <w:rsid w:val="00B9411C"/>
    <w:rsid w:val="00B94A3D"/>
    <w:rsid w:val="00B957BB"/>
    <w:rsid w:val="00B962C2"/>
    <w:rsid w:val="00B97FF6"/>
    <w:rsid w:val="00BA1481"/>
    <w:rsid w:val="00BA1F28"/>
    <w:rsid w:val="00BA3BC1"/>
    <w:rsid w:val="00BA40C6"/>
    <w:rsid w:val="00BA4A3E"/>
    <w:rsid w:val="00BA56B2"/>
    <w:rsid w:val="00BA6734"/>
    <w:rsid w:val="00BA6BDB"/>
    <w:rsid w:val="00BA7D8B"/>
    <w:rsid w:val="00BB08BF"/>
    <w:rsid w:val="00BB3CA7"/>
    <w:rsid w:val="00BB59B8"/>
    <w:rsid w:val="00BB73B0"/>
    <w:rsid w:val="00BB7425"/>
    <w:rsid w:val="00BC3990"/>
    <w:rsid w:val="00BC5D6C"/>
    <w:rsid w:val="00BD232E"/>
    <w:rsid w:val="00BD2587"/>
    <w:rsid w:val="00BD3666"/>
    <w:rsid w:val="00BD3766"/>
    <w:rsid w:val="00BD3792"/>
    <w:rsid w:val="00BD3CAE"/>
    <w:rsid w:val="00BD504E"/>
    <w:rsid w:val="00BD5281"/>
    <w:rsid w:val="00BD558B"/>
    <w:rsid w:val="00BD64C3"/>
    <w:rsid w:val="00BE0955"/>
    <w:rsid w:val="00BE38FF"/>
    <w:rsid w:val="00BF0143"/>
    <w:rsid w:val="00BF03DA"/>
    <w:rsid w:val="00BF2F20"/>
    <w:rsid w:val="00BF3908"/>
    <w:rsid w:val="00BF41B4"/>
    <w:rsid w:val="00BF4DC6"/>
    <w:rsid w:val="00BF53E8"/>
    <w:rsid w:val="00BF58C9"/>
    <w:rsid w:val="00BF7320"/>
    <w:rsid w:val="00C00038"/>
    <w:rsid w:val="00C009C9"/>
    <w:rsid w:val="00C013CA"/>
    <w:rsid w:val="00C01937"/>
    <w:rsid w:val="00C022F7"/>
    <w:rsid w:val="00C037C8"/>
    <w:rsid w:val="00C04A00"/>
    <w:rsid w:val="00C06BE7"/>
    <w:rsid w:val="00C1048D"/>
    <w:rsid w:val="00C135EA"/>
    <w:rsid w:val="00C13E24"/>
    <w:rsid w:val="00C149FA"/>
    <w:rsid w:val="00C15177"/>
    <w:rsid w:val="00C1544C"/>
    <w:rsid w:val="00C203F5"/>
    <w:rsid w:val="00C2058F"/>
    <w:rsid w:val="00C21DC9"/>
    <w:rsid w:val="00C22681"/>
    <w:rsid w:val="00C22F3D"/>
    <w:rsid w:val="00C242AA"/>
    <w:rsid w:val="00C24743"/>
    <w:rsid w:val="00C257FF"/>
    <w:rsid w:val="00C30160"/>
    <w:rsid w:val="00C30218"/>
    <w:rsid w:val="00C3137E"/>
    <w:rsid w:val="00C31509"/>
    <w:rsid w:val="00C319EE"/>
    <w:rsid w:val="00C3234F"/>
    <w:rsid w:val="00C34A7C"/>
    <w:rsid w:val="00C358F0"/>
    <w:rsid w:val="00C36BA2"/>
    <w:rsid w:val="00C40EF2"/>
    <w:rsid w:val="00C413B9"/>
    <w:rsid w:val="00C419C3"/>
    <w:rsid w:val="00C41DAE"/>
    <w:rsid w:val="00C429D1"/>
    <w:rsid w:val="00C45651"/>
    <w:rsid w:val="00C475C6"/>
    <w:rsid w:val="00C51BA7"/>
    <w:rsid w:val="00C53607"/>
    <w:rsid w:val="00C557EC"/>
    <w:rsid w:val="00C56A5C"/>
    <w:rsid w:val="00C57066"/>
    <w:rsid w:val="00C60696"/>
    <w:rsid w:val="00C6128E"/>
    <w:rsid w:val="00C64236"/>
    <w:rsid w:val="00C649CE"/>
    <w:rsid w:val="00C67088"/>
    <w:rsid w:val="00C72083"/>
    <w:rsid w:val="00C72BE1"/>
    <w:rsid w:val="00C72CCB"/>
    <w:rsid w:val="00C73AC9"/>
    <w:rsid w:val="00C74410"/>
    <w:rsid w:val="00C745D9"/>
    <w:rsid w:val="00C751AB"/>
    <w:rsid w:val="00C76258"/>
    <w:rsid w:val="00C777D4"/>
    <w:rsid w:val="00C77956"/>
    <w:rsid w:val="00C81AF8"/>
    <w:rsid w:val="00C81B7F"/>
    <w:rsid w:val="00C81D60"/>
    <w:rsid w:val="00C86610"/>
    <w:rsid w:val="00C86B3C"/>
    <w:rsid w:val="00C86E53"/>
    <w:rsid w:val="00C9189D"/>
    <w:rsid w:val="00C926B2"/>
    <w:rsid w:val="00C97565"/>
    <w:rsid w:val="00CA2C3F"/>
    <w:rsid w:val="00CA48C9"/>
    <w:rsid w:val="00CA6BA9"/>
    <w:rsid w:val="00CA7000"/>
    <w:rsid w:val="00CA7697"/>
    <w:rsid w:val="00CB0752"/>
    <w:rsid w:val="00CB2842"/>
    <w:rsid w:val="00CB2C4F"/>
    <w:rsid w:val="00CB3A1C"/>
    <w:rsid w:val="00CB472C"/>
    <w:rsid w:val="00CB5DA0"/>
    <w:rsid w:val="00CB61E9"/>
    <w:rsid w:val="00CB69C4"/>
    <w:rsid w:val="00CB7911"/>
    <w:rsid w:val="00CC101E"/>
    <w:rsid w:val="00CC149C"/>
    <w:rsid w:val="00CC1A90"/>
    <w:rsid w:val="00CC435C"/>
    <w:rsid w:val="00CC4712"/>
    <w:rsid w:val="00CC68E1"/>
    <w:rsid w:val="00CC74A6"/>
    <w:rsid w:val="00CC77CF"/>
    <w:rsid w:val="00CD2614"/>
    <w:rsid w:val="00CD5B96"/>
    <w:rsid w:val="00CD5DEF"/>
    <w:rsid w:val="00CE0F64"/>
    <w:rsid w:val="00CE10DF"/>
    <w:rsid w:val="00CE30CC"/>
    <w:rsid w:val="00CE4AE0"/>
    <w:rsid w:val="00CE5F70"/>
    <w:rsid w:val="00CE6246"/>
    <w:rsid w:val="00CF494C"/>
    <w:rsid w:val="00CF564C"/>
    <w:rsid w:val="00CF6C43"/>
    <w:rsid w:val="00D001B7"/>
    <w:rsid w:val="00D01C8D"/>
    <w:rsid w:val="00D03C6F"/>
    <w:rsid w:val="00D04407"/>
    <w:rsid w:val="00D04D11"/>
    <w:rsid w:val="00D10C27"/>
    <w:rsid w:val="00D13FE1"/>
    <w:rsid w:val="00D15EF5"/>
    <w:rsid w:val="00D16D74"/>
    <w:rsid w:val="00D16E61"/>
    <w:rsid w:val="00D20099"/>
    <w:rsid w:val="00D204C9"/>
    <w:rsid w:val="00D21712"/>
    <w:rsid w:val="00D221F7"/>
    <w:rsid w:val="00D2234D"/>
    <w:rsid w:val="00D24AB4"/>
    <w:rsid w:val="00D27C48"/>
    <w:rsid w:val="00D30D71"/>
    <w:rsid w:val="00D33258"/>
    <w:rsid w:val="00D434D9"/>
    <w:rsid w:val="00D438B0"/>
    <w:rsid w:val="00D43A81"/>
    <w:rsid w:val="00D445AA"/>
    <w:rsid w:val="00D44B94"/>
    <w:rsid w:val="00D47FC6"/>
    <w:rsid w:val="00D5027B"/>
    <w:rsid w:val="00D5310A"/>
    <w:rsid w:val="00D53B67"/>
    <w:rsid w:val="00D540AC"/>
    <w:rsid w:val="00D544D8"/>
    <w:rsid w:val="00D5561F"/>
    <w:rsid w:val="00D5667C"/>
    <w:rsid w:val="00D579B9"/>
    <w:rsid w:val="00D61161"/>
    <w:rsid w:val="00D614B6"/>
    <w:rsid w:val="00D618E2"/>
    <w:rsid w:val="00D625A8"/>
    <w:rsid w:val="00D62B59"/>
    <w:rsid w:val="00D63E4D"/>
    <w:rsid w:val="00D6558E"/>
    <w:rsid w:val="00D66D54"/>
    <w:rsid w:val="00D676D1"/>
    <w:rsid w:val="00D706B0"/>
    <w:rsid w:val="00D712F6"/>
    <w:rsid w:val="00D71328"/>
    <w:rsid w:val="00D71B0A"/>
    <w:rsid w:val="00D72526"/>
    <w:rsid w:val="00D73479"/>
    <w:rsid w:val="00D73B9D"/>
    <w:rsid w:val="00D73F63"/>
    <w:rsid w:val="00D755D2"/>
    <w:rsid w:val="00D75C07"/>
    <w:rsid w:val="00D769D3"/>
    <w:rsid w:val="00D771C3"/>
    <w:rsid w:val="00D77939"/>
    <w:rsid w:val="00D77A02"/>
    <w:rsid w:val="00D8091F"/>
    <w:rsid w:val="00D82285"/>
    <w:rsid w:val="00D8296A"/>
    <w:rsid w:val="00D83A51"/>
    <w:rsid w:val="00D84742"/>
    <w:rsid w:val="00D84EDE"/>
    <w:rsid w:val="00D85DF4"/>
    <w:rsid w:val="00D8730B"/>
    <w:rsid w:val="00D918AA"/>
    <w:rsid w:val="00D91BB8"/>
    <w:rsid w:val="00D922DE"/>
    <w:rsid w:val="00D92353"/>
    <w:rsid w:val="00D94076"/>
    <w:rsid w:val="00D94C01"/>
    <w:rsid w:val="00D94ED3"/>
    <w:rsid w:val="00D95A06"/>
    <w:rsid w:val="00DA0925"/>
    <w:rsid w:val="00DA16E0"/>
    <w:rsid w:val="00DA1ED4"/>
    <w:rsid w:val="00DA21A2"/>
    <w:rsid w:val="00DA3F2C"/>
    <w:rsid w:val="00DA46F2"/>
    <w:rsid w:val="00DA7609"/>
    <w:rsid w:val="00DB1919"/>
    <w:rsid w:val="00DB1A7A"/>
    <w:rsid w:val="00DB2FBD"/>
    <w:rsid w:val="00DB42A9"/>
    <w:rsid w:val="00DB6BF5"/>
    <w:rsid w:val="00DB74E6"/>
    <w:rsid w:val="00DC07CF"/>
    <w:rsid w:val="00DC177F"/>
    <w:rsid w:val="00DC1F35"/>
    <w:rsid w:val="00DC39AE"/>
    <w:rsid w:val="00DC5281"/>
    <w:rsid w:val="00DC5A2A"/>
    <w:rsid w:val="00DC6295"/>
    <w:rsid w:val="00DC6C2D"/>
    <w:rsid w:val="00DD2777"/>
    <w:rsid w:val="00DD7803"/>
    <w:rsid w:val="00DD7F8E"/>
    <w:rsid w:val="00DE037E"/>
    <w:rsid w:val="00DE0941"/>
    <w:rsid w:val="00DE0ED0"/>
    <w:rsid w:val="00DE1263"/>
    <w:rsid w:val="00DE2416"/>
    <w:rsid w:val="00DE2595"/>
    <w:rsid w:val="00DE303C"/>
    <w:rsid w:val="00DE4DBD"/>
    <w:rsid w:val="00DE5CD3"/>
    <w:rsid w:val="00DF18A4"/>
    <w:rsid w:val="00DF199A"/>
    <w:rsid w:val="00DF1AF9"/>
    <w:rsid w:val="00DF22B0"/>
    <w:rsid w:val="00DF6622"/>
    <w:rsid w:val="00DF6E9E"/>
    <w:rsid w:val="00DF7F03"/>
    <w:rsid w:val="00E00096"/>
    <w:rsid w:val="00E03E6B"/>
    <w:rsid w:val="00E057C2"/>
    <w:rsid w:val="00E05BD3"/>
    <w:rsid w:val="00E06D1E"/>
    <w:rsid w:val="00E12AAA"/>
    <w:rsid w:val="00E15CA5"/>
    <w:rsid w:val="00E201BC"/>
    <w:rsid w:val="00E207DD"/>
    <w:rsid w:val="00E218CF"/>
    <w:rsid w:val="00E22BA4"/>
    <w:rsid w:val="00E23CA5"/>
    <w:rsid w:val="00E2465D"/>
    <w:rsid w:val="00E24F00"/>
    <w:rsid w:val="00E25AEC"/>
    <w:rsid w:val="00E2749B"/>
    <w:rsid w:val="00E27ABB"/>
    <w:rsid w:val="00E306F1"/>
    <w:rsid w:val="00E31631"/>
    <w:rsid w:val="00E3187B"/>
    <w:rsid w:val="00E3294D"/>
    <w:rsid w:val="00E33CC0"/>
    <w:rsid w:val="00E347CC"/>
    <w:rsid w:val="00E354E1"/>
    <w:rsid w:val="00E36B35"/>
    <w:rsid w:val="00E36F8B"/>
    <w:rsid w:val="00E453BE"/>
    <w:rsid w:val="00E46385"/>
    <w:rsid w:val="00E46E4B"/>
    <w:rsid w:val="00E47FDE"/>
    <w:rsid w:val="00E51039"/>
    <w:rsid w:val="00E52FDC"/>
    <w:rsid w:val="00E5430E"/>
    <w:rsid w:val="00E54F04"/>
    <w:rsid w:val="00E566C6"/>
    <w:rsid w:val="00E56F52"/>
    <w:rsid w:val="00E571DE"/>
    <w:rsid w:val="00E57422"/>
    <w:rsid w:val="00E603E6"/>
    <w:rsid w:val="00E6086F"/>
    <w:rsid w:val="00E60E0B"/>
    <w:rsid w:val="00E63496"/>
    <w:rsid w:val="00E669A1"/>
    <w:rsid w:val="00E711A9"/>
    <w:rsid w:val="00E7180C"/>
    <w:rsid w:val="00E71E1C"/>
    <w:rsid w:val="00E74567"/>
    <w:rsid w:val="00E7484A"/>
    <w:rsid w:val="00E74ADF"/>
    <w:rsid w:val="00E76A24"/>
    <w:rsid w:val="00E82082"/>
    <w:rsid w:val="00E82367"/>
    <w:rsid w:val="00E834A2"/>
    <w:rsid w:val="00E90818"/>
    <w:rsid w:val="00E90BF0"/>
    <w:rsid w:val="00E92513"/>
    <w:rsid w:val="00E9335F"/>
    <w:rsid w:val="00E93F21"/>
    <w:rsid w:val="00EA0CCA"/>
    <w:rsid w:val="00EA3D90"/>
    <w:rsid w:val="00EA53BD"/>
    <w:rsid w:val="00EA60B3"/>
    <w:rsid w:val="00EA6527"/>
    <w:rsid w:val="00EA6557"/>
    <w:rsid w:val="00EA7557"/>
    <w:rsid w:val="00EB0949"/>
    <w:rsid w:val="00EB43AE"/>
    <w:rsid w:val="00EB48AC"/>
    <w:rsid w:val="00EB5DB6"/>
    <w:rsid w:val="00EC0D39"/>
    <w:rsid w:val="00EC2C6C"/>
    <w:rsid w:val="00EC35A8"/>
    <w:rsid w:val="00EC3E4E"/>
    <w:rsid w:val="00EC4306"/>
    <w:rsid w:val="00EC4AE0"/>
    <w:rsid w:val="00EC6B7D"/>
    <w:rsid w:val="00EC6FCF"/>
    <w:rsid w:val="00EC73CB"/>
    <w:rsid w:val="00ED119B"/>
    <w:rsid w:val="00ED40E8"/>
    <w:rsid w:val="00ED4107"/>
    <w:rsid w:val="00ED5D07"/>
    <w:rsid w:val="00ED7AA5"/>
    <w:rsid w:val="00EE295D"/>
    <w:rsid w:val="00EE2AC3"/>
    <w:rsid w:val="00EE3C30"/>
    <w:rsid w:val="00EF2861"/>
    <w:rsid w:val="00EF28D1"/>
    <w:rsid w:val="00EF4DC6"/>
    <w:rsid w:val="00EF5941"/>
    <w:rsid w:val="00EF5DE8"/>
    <w:rsid w:val="00EF79DE"/>
    <w:rsid w:val="00F00828"/>
    <w:rsid w:val="00F012FC"/>
    <w:rsid w:val="00F02FE7"/>
    <w:rsid w:val="00F037D6"/>
    <w:rsid w:val="00F03FF4"/>
    <w:rsid w:val="00F0757E"/>
    <w:rsid w:val="00F07CA3"/>
    <w:rsid w:val="00F11F9C"/>
    <w:rsid w:val="00F14970"/>
    <w:rsid w:val="00F15926"/>
    <w:rsid w:val="00F15A72"/>
    <w:rsid w:val="00F17146"/>
    <w:rsid w:val="00F17493"/>
    <w:rsid w:val="00F1755E"/>
    <w:rsid w:val="00F22C58"/>
    <w:rsid w:val="00F24AA4"/>
    <w:rsid w:val="00F25224"/>
    <w:rsid w:val="00F26265"/>
    <w:rsid w:val="00F27A24"/>
    <w:rsid w:val="00F27A61"/>
    <w:rsid w:val="00F323AD"/>
    <w:rsid w:val="00F32BED"/>
    <w:rsid w:val="00F336B3"/>
    <w:rsid w:val="00F336F1"/>
    <w:rsid w:val="00F3433B"/>
    <w:rsid w:val="00F344E4"/>
    <w:rsid w:val="00F36230"/>
    <w:rsid w:val="00F36DF2"/>
    <w:rsid w:val="00F43C25"/>
    <w:rsid w:val="00F450E0"/>
    <w:rsid w:val="00F45419"/>
    <w:rsid w:val="00F459D8"/>
    <w:rsid w:val="00F4727C"/>
    <w:rsid w:val="00F5136A"/>
    <w:rsid w:val="00F522F2"/>
    <w:rsid w:val="00F532C1"/>
    <w:rsid w:val="00F549F1"/>
    <w:rsid w:val="00F54B0A"/>
    <w:rsid w:val="00F54D0A"/>
    <w:rsid w:val="00F55049"/>
    <w:rsid w:val="00F57EEE"/>
    <w:rsid w:val="00F61B35"/>
    <w:rsid w:val="00F62E0E"/>
    <w:rsid w:val="00F631DF"/>
    <w:rsid w:val="00F64FAF"/>
    <w:rsid w:val="00F72658"/>
    <w:rsid w:val="00F7313F"/>
    <w:rsid w:val="00F76F35"/>
    <w:rsid w:val="00F77BDC"/>
    <w:rsid w:val="00F8067B"/>
    <w:rsid w:val="00F80ABC"/>
    <w:rsid w:val="00F80F1E"/>
    <w:rsid w:val="00F81191"/>
    <w:rsid w:val="00F812BA"/>
    <w:rsid w:val="00F8133F"/>
    <w:rsid w:val="00F83130"/>
    <w:rsid w:val="00F83F98"/>
    <w:rsid w:val="00F856A5"/>
    <w:rsid w:val="00F85B41"/>
    <w:rsid w:val="00F86D16"/>
    <w:rsid w:val="00F876FB"/>
    <w:rsid w:val="00F8780E"/>
    <w:rsid w:val="00F87B88"/>
    <w:rsid w:val="00F87FEB"/>
    <w:rsid w:val="00F922D4"/>
    <w:rsid w:val="00F93E54"/>
    <w:rsid w:val="00F94E74"/>
    <w:rsid w:val="00F966B6"/>
    <w:rsid w:val="00FA24B3"/>
    <w:rsid w:val="00FA3703"/>
    <w:rsid w:val="00FA4D99"/>
    <w:rsid w:val="00FA7A5D"/>
    <w:rsid w:val="00FB0D0E"/>
    <w:rsid w:val="00FB21CB"/>
    <w:rsid w:val="00FB684F"/>
    <w:rsid w:val="00FB7A12"/>
    <w:rsid w:val="00FC0B48"/>
    <w:rsid w:val="00FC1CC8"/>
    <w:rsid w:val="00FC27C6"/>
    <w:rsid w:val="00FC2CDF"/>
    <w:rsid w:val="00FC4C31"/>
    <w:rsid w:val="00FC5450"/>
    <w:rsid w:val="00FC5704"/>
    <w:rsid w:val="00FC6DED"/>
    <w:rsid w:val="00FC7321"/>
    <w:rsid w:val="00FC7FC4"/>
    <w:rsid w:val="00FD0106"/>
    <w:rsid w:val="00FD2C47"/>
    <w:rsid w:val="00FD2FED"/>
    <w:rsid w:val="00FD3E89"/>
    <w:rsid w:val="00FD3EAC"/>
    <w:rsid w:val="00FD4910"/>
    <w:rsid w:val="00FD53E6"/>
    <w:rsid w:val="00FD5778"/>
    <w:rsid w:val="00FD6287"/>
    <w:rsid w:val="00FD6405"/>
    <w:rsid w:val="00FE3179"/>
    <w:rsid w:val="00FE37A0"/>
    <w:rsid w:val="00FE4A7E"/>
    <w:rsid w:val="00FE4BC5"/>
    <w:rsid w:val="00FF0509"/>
    <w:rsid w:val="00FF1C80"/>
    <w:rsid w:val="00FF22C8"/>
    <w:rsid w:val="00FF2F17"/>
    <w:rsid w:val="00FF32F2"/>
    <w:rsid w:val="00FF77B4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E3C488D-3D1B-4572-9143-A29ED8EB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annotation text"/>
    <w:basedOn w:val="a"/>
    <w:semiHidden/>
    <w:pPr>
      <w:widowControl/>
    </w:pPr>
    <w:rPr>
      <w:kern w:val="0"/>
      <w:sz w:val="20"/>
      <w:szCs w:val="20"/>
      <w:lang w:eastAsia="en-US"/>
    </w:rPr>
  </w:style>
  <w:style w:type="character" w:styleId="a6">
    <w:name w:val="annotation reference"/>
    <w:semiHidden/>
    <w:rPr>
      <w:rFonts w:ascii="Times New Roman" w:hAnsi="Times New Roman"/>
      <w:color w:val="FF00FF"/>
      <w:sz w:val="16"/>
      <w:szCs w:val="16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7">
    <w:name w:val="Date"/>
    <w:basedOn w:val="a"/>
    <w:next w:val="a"/>
    <w:pPr>
      <w:jc w:val="right"/>
    </w:pPr>
    <w:rPr>
      <w:sz w:val="20"/>
    </w:rPr>
  </w:style>
  <w:style w:type="paragraph" w:styleId="a8">
    <w:name w:val="Balloon Text"/>
    <w:basedOn w:val="a"/>
    <w:semiHidden/>
    <w:rsid w:val="007153CA"/>
    <w:rPr>
      <w:rFonts w:ascii="Arial" w:hAnsi="Arial"/>
      <w:sz w:val="18"/>
      <w:szCs w:val="18"/>
    </w:rPr>
  </w:style>
  <w:style w:type="paragraph" w:customStyle="1" w:styleId="xl50">
    <w:name w:val="xl50"/>
    <w:basedOn w:val="a"/>
    <w:rsid w:val="004D0FD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customStyle="1" w:styleId="TableText0">
    <w:name w:val="Table Text"/>
    <w:basedOn w:val="a"/>
    <w:rsid w:val="004D0FDD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rFonts w:eastAsia="SimSun"/>
      <w:kern w:val="0"/>
      <w:lang w:eastAsia="zh-CN"/>
    </w:rPr>
  </w:style>
  <w:style w:type="character" w:customStyle="1" w:styleId="style131">
    <w:name w:val="style131"/>
    <w:rsid w:val="00481028"/>
    <w:rPr>
      <w:rFonts w:ascii="Arial" w:hAnsi="Arial" w:cs="Arial" w:hint="default"/>
      <w:color w:val="000099"/>
    </w:rPr>
  </w:style>
  <w:style w:type="character" w:customStyle="1" w:styleId="style31">
    <w:name w:val="style31"/>
    <w:rsid w:val="00194416"/>
    <w:rPr>
      <w:rFonts w:ascii="Arial" w:hAnsi="Arial" w:cs="Arial" w:hint="default"/>
      <w:sz w:val="20"/>
      <w:szCs w:val="20"/>
    </w:rPr>
  </w:style>
  <w:style w:type="paragraph" w:styleId="a9">
    <w:name w:val="annotation subject"/>
    <w:basedOn w:val="a5"/>
    <w:next w:val="a5"/>
    <w:semiHidden/>
    <w:rsid w:val="0005336A"/>
    <w:pPr>
      <w:widowControl w:val="0"/>
    </w:pPr>
    <w:rPr>
      <w:b/>
      <w:bCs/>
      <w:kern w:val="2"/>
      <w:sz w:val="24"/>
      <w:szCs w:val="24"/>
      <w:lang w:eastAsia="zh-TW"/>
    </w:rPr>
  </w:style>
  <w:style w:type="table" w:styleId="aa">
    <w:name w:val="Table Grid"/>
    <w:basedOn w:val="a1"/>
    <w:rsid w:val="00DC528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Indent"/>
    <w:aliases w:val="表正文,正文非缩进"/>
    <w:basedOn w:val="a"/>
    <w:rsid w:val="00DC5281"/>
    <w:pPr>
      <w:ind w:left="425"/>
      <w:jc w:val="both"/>
    </w:pPr>
    <w:rPr>
      <w:sz w:val="21"/>
      <w:szCs w:val="20"/>
    </w:rPr>
  </w:style>
  <w:style w:type="paragraph" w:customStyle="1" w:styleId="ac">
    <w:name w:val="文"/>
    <w:rsid w:val="00DC5281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character" w:customStyle="1" w:styleId="textgreen1">
    <w:name w:val="textgreen1"/>
    <w:rsid w:val="007B1DDC"/>
    <w:rPr>
      <w:rFonts w:ascii="sөũ" w:hAnsi="sөũ" w:hint="default"/>
      <w:color w:val="00AA00"/>
      <w:sz w:val="20"/>
      <w:szCs w:val="20"/>
    </w:rPr>
  </w:style>
  <w:style w:type="paragraph" w:customStyle="1" w:styleId="xl32">
    <w:name w:val="xl32"/>
    <w:basedOn w:val="a"/>
    <w:rsid w:val="003618A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mic Sans MS" w:eastAsia="Arial Unicode MS" w:hAnsi="Comic Sans MS" w:cs="Arial Unicode MS"/>
      <w:color w:val="0000FF"/>
      <w:kern w:val="0"/>
      <w:sz w:val="18"/>
      <w:szCs w:val="18"/>
    </w:rPr>
  </w:style>
  <w:style w:type="paragraph" w:styleId="ad">
    <w:name w:val="footer"/>
    <w:basedOn w:val="a"/>
    <w:rsid w:val="00BF53E8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character" w:customStyle="1" w:styleId="textblue1">
    <w:name w:val="textblue1"/>
    <w:rsid w:val="000E15D9"/>
    <w:rPr>
      <w:rFonts w:ascii="sөũ" w:hAnsi="sөũ" w:hint="default"/>
      <w:color w:val="000000"/>
      <w:sz w:val="20"/>
      <w:szCs w:val="20"/>
      <w:bdr w:val="dotted" w:sz="2" w:space="0" w:color="auto" w:frame="1"/>
      <w:shd w:val="clear" w:color="auto" w:fill="99CCFF"/>
    </w:rPr>
  </w:style>
  <w:style w:type="paragraph" w:styleId="ae">
    <w:name w:val="header"/>
    <w:basedOn w:val="a"/>
    <w:link w:val="af"/>
    <w:rsid w:val="002338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link w:val="ae"/>
    <w:rsid w:val="00233878"/>
    <w:rPr>
      <w:kern w:val="2"/>
    </w:rPr>
  </w:style>
  <w:style w:type="character" w:customStyle="1" w:styleId="style3">
    <w:name w:val="style3"/>
    <w:basedOn w:val="a0"/>
    <w:rsid w:val="007E3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7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2003-08-11T03:23:00Z</cp:lastPrinted>
  <dcterms:created xsi:type="dcterms:W3CDTF">2020-07-27T00:55:00Z</dcterms:created>
  <dcterms:modified xsi:type="dcterms:W3CDTF">2020-07-27T00:55:00Z</dcterms:modified>
</cp:coreProperties>
</file>