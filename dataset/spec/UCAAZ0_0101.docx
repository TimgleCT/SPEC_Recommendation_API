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"/>
                <w:attr w:name="Month" w:val="12"/>
                <w:attr w:name="Year" w:val="2005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 w:rsidR="00CD0ADA"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6E2744">
                <w:rPr>
                  <w:rFonts w:ascii="新細明體" w:hAnsi="新細明體" w:hint="eastAsia"/>
                  <w:bCs/>
                  <w:lang w:eastAsia="zh-TW"/>
                </w:rPr>
                <w:t>12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 w:rsidR="006E2744">
                <w:rPr>
                  <w:rFonts w:ascii="新細明體" w:hAnsi="新細明體" w:hint="eastAsia"/>
                  <w:bCs/>
                  <w:lang w:eastAsia="zh-TW"/>
                </w:rPr>
                <w:t>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F7B5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B51" w:rsidRDefault="00AF7B5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6"/>
                <w:attr w:name="Month" w:val="1"/>
                <w:attr w:name="Year" w:val="2006"/>
              </w:smartTagPr>
              <w:r>
                <w:rPr>
                  <w:rFonts w:ascii="新細明體" w:hAnsi="新細明體"/>
                  <w:bCs/>
                  <w:lang w:eastAsia="zh-TW"/>
                </w:rPr>
                <w:t>2006/1/26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B51" w:rsidRDefault="00AF7B5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增加資料核定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B51" w:rsidRDefault="00AF7B5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7B51" w:rsidRDefault="00AF7B5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F2D80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D80" w:rsidRDefault="005F2D8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11"/>
                <w:attr w:name="Day" w:val="28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2006/11/28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D80" w:rsidRDefault="005F2D8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</w:rPr>
              <w:t>增加收據補正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D80" w:rsidRDefault="005F2D8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2D80" w:rsidRDefault="005F2D8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F94FDB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FDB" w:rsidRDefault="00F94FD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2"/>
                <w:attr w:name="Day" w:val="1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2007/2/1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FDB" w:rsidRDefault="00F94FDB">
            <w:pPr>
              <w:pStyle w:val="Tabletext"/>
              <w:rPr>
                <w:rFonts w:ascii="新細明體" w:hAnsi="新細明體" w:hint="eastAsia"/>
                <w:bCs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增加試算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FDB" w:rsidRDefault="00F94FD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4FDB" w:rsidRDefault="00F94FD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35D73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D73" w:rsidRDefault="00235D7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9"/>
                <w:attr w:name="Month" w:val="3"/>
                <w:attr w:name="Year" w:val="2007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2007/3/19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D73" w:rsidRDefault="00235D7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增加輸入參數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D73" w:rsidRDefault="00235D7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D73" w:rsidRDefault="00235D73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5411A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1A6" w:rsidRDefault="005411A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3"/>
                <w:attr w:name="Day" w:val="30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2007/3/30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1A6" w:rsidRDefault="005411A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修正條件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1A6" w:rsidRDefault="005411A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1A6" w:rsidRDefault="005411A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72474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474" w:rsidRDefault="00A7247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1"/>
                <w:attr w:name="Year" w:val="2008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2008/1/29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5A46" w:rsidRPr="00A72474" w:rsidRDefault="00A7247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A72474">
              <w:rPr>
                <w:rFonts w:ascii="新細明體" w:hAnsi="新細明體" w:hint="eastAsia"/>
                <w:bCs/>
                <w:lang w:eastAsia="zh-TW"/>
              </w:rPr>
              <w:t>取消資料確認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474" w:rsidRDefault="00A7247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72474" w:rsidRDefault="00A72474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B7EC5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C5" w:rsidRDefault="009B7EC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9"/>
                <w:attr w:name="Month" w:val="2"/>
                <w:attr w:name="Year" w:val="2008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2008/2/29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C5" w:rsidRPr="00A72474" w:rsidRDefault="009B7EC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增加補全件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C5" w:rsidRDefault="009B7EC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7EC5" w:rsidRDefault="009B7EC5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2151E1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1E1" w:rsidRDefault="002151E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0"/>
                <w:attr w:name="Day" w:val="9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2008/10/</w:t>
              </w:r>
              <w:r w:rsidR="00163C4B">
                <w:rPr>
                  <w:rFonts w:ascii="新細明體" w:hAnsi="新細明體" w:hint="eastAsia"/>
                  <w:bCs/>
                  <w:lang w:eastAsia="zh-TW"/>
                </w:rPr>
                <w:t>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1E1" w:rsidRDefault="00163C4B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收據補正條件修改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1E1" w:rsidRDefault="002151E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1E1" w:rsidRDefault="002151E1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1055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55E" w:rsidRDefault="0081055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0"/>
                <w:attr w:name="Day" w:val="16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2008/10/16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55E" w:rsidRPr="0081055E" w:rsidRDefault="0081055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81055E">
              <w:rPr>
                <w:rFonts w:ascii="新細明體" w:hAnsi="新細明體" w:hint="eastAsia"/>
                <w:bCs/>
                <w:lang w:eastAsia="zh-TW"/>
              </w:rPr>
              <w:t>增加櫃檯件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55E" w:rsidRDefault="0081055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055E" w:rsidRDefault="0081055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C1F2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1F2A" w:rsidRDefault="009C1F2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12"/>
                <w:attr w:name="Year" w:val="2008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2008/12/04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1F2A" w:rsidRPr="0081055E" w:rsidRDefault="009C1F2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81055E">
              <w:rPr>
                <w:rFonts w:ascii="新細明體" w:hAnsi="新細明體" w:hint="eastAsia"/>
                <w:bCs/>
                <w:lang w:eastAsia="zh-TW"/>
              </w:rPr>
              <w:t>增加</w:t>
            </w:r>
            <w:r>
              <w:rPr>
                <w:rFonts w:hint="eastAsia"/>
                <w:color w:val="000000"/>
              </w:rPr>
              <w:t>待交查簽收件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1F2A" w:rsidRDefault="009C1F2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Arial" w:hAnsi="Arial" w:cs="Arial"/>
                <w:sz w:val="18"/>
                <w:szCs w:val="18"/>
              </w:rPr>
              <w:t>sanyi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1F2A" w:rsidRDefault="009C1F2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98575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756" w:rsidRDefault="0098575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9"/>
                <w:attr w:name="Month" w:val="5"/>
                <w:attr w:name="Day" w:val="12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2009/5/12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756" w:rsidRPr="0081055E" w:rsidRDefault="0098575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增加簽擬進行中件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756" w:rsidRDefault="00985756">
            <w:pPr>
              <w:pStyle w:val="Tabletext"/>
              <w:rPr>
                <w:rFonts w:ascii="Arial" w:hAnsi="Arial" w:cs="Arial" w:hint="eastAsia"/>
                <w:sz w:val="18"/>
                <w:szCs w:val="18"/>
                <w:lang w:eastAsia="zh-TW"/>
              </w:rPr>
            </w:pPr>
            <w:r>
              <w:rPr>
                <w:rFonts w:ascii="Arial" w:hAnsi="Arial" w:cs="Arial" w:hint="eastAsia"/>
                <w:sz w:val="18"/>
                <w:szCs w:val="18"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5756" w:rsidRDefault="0098575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D7FC0" w:rsidRPr="0058205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C0" w:rsidRPr="0058205A" w:rsidRDefault="007D7FC0" w:rsidP="0023261E">
            <w:pPr>
              <w:pStyle w:val="Tabletext"/>
              <w:rPr>
                <w:rFonts w:ascii="新細明體" w:hAnsi="新細明體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8"/>
                <w:attr w:name="Month" w:val="8"/>
                <w:attr w:name="Year" w:val="2009"/>
              </w:smartTagPr>
              <w:r w:rsidRPr="0058205A">
                <w:rPr>
                  <w:rFonts w:ascii="新細明體" w:hAnsi="新細明體" w:hint="eastAsia"/>
                  <w:bCs/>
                  <w:lang w:eastAsia="zh-TW"/>
                </w:rPr>
                <w:t>2009/08/08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C0" w:rsidRPr="0058205A" w:rsidRDefault="007D7FC0" w:rsidP="002326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8205A">
              <w:rPr>
                <w:rFonts w:ascii="新細明體" w:hAnsi="新細明體" w:hint="eastAsia"/>
                <w:bCs/>
                <w:lang w:eastAsia="zh-TW"/>
              </w:rPr>
              <w:t>增加待備註輸入處理件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C0" w:rsidRPr="0058205A" w:rsidRDefault="007D7FC0" w:rsidP="0023261E">
            <w:pPr>
              <w:pStyle w:val="Tabletext"/>
              <w:rPr>
                <w:rFonts w:ascii="Arial" w:hAnsi="Arial" w:cs="Arial" w:hint="eastAsia"/>
                <w:sz w:val="18"/>
                <w:szCs w:val="18"/>
                <w:lang w:eastAsia="zh-TW"/>
              </w:rPr>
            </w:pPr>
            <w:r w:rsidRPr="0058205A">
              <w:rPr>
                <w:rFonts w:ascii="Arial" w:hAnsi="Arial" w:cs="Arial" w:hint="eastAsia"/>
                <w:sz w:val="18"/>
                <w:szCs w:val="18"/>
                <w:lang w:eastAsia="zh-TW"/>
              </w:rPr>
              <w:t>淑鈴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7FC0" w:rsidRPr="0058205A" w:rsidRDefault="007D7FC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304DC" w:rsidRPr="0058205A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4DC" w:rsidRPr="0058205A" w:rsidRDefault="008304DC" w:rsidP="002326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8"/>
                <w:attr w:name="Year" w:val="2009"/>
              </w:smartTagPr>
              <w:r w:rsidRPr="0058205A">
                <w:rPr>
                  <w:rFonts w:ascii="新細明體" w:hAnsi="新細明體" w:hint="eastAsia"/>
                  <w:bCs/>
                  <w:lang w:eastAsia="zh-TW"/>
                </w:rPr>
                <w:t>2009/08/13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4DC" w:rsidRPr="0058205A" w:rsidRDefault="008304DC" w:rsidP="002326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 w:rsidRPr="0058205A">
              <w:rPr>
                <w:rFonts w:ascii="新細明體" w:hAnsi="新細明體" w:hint="eastAsia"/>
                <w:bCs/>
                <w:lang w:eastAsia="zh-TW"/>
              </w:rPr>
              <w:t>增加</w:t>
            </w:r>
            <w:r w:rsidRPr="0058205A">
              <w:rPr>
                <w:rFonts w:hint="eastAsia"/>
                <w:lang w:eastAsia="zh-TW"/>
              </w:rPr>
              <w:t>爭議件的處理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4DC" w:rsidRPr="0058205A" w:rsidRDefault="008304DC" w:rsidP="0023261E">
            <w:pPr>
              <w:pStyle w:val="Tabletext"/>
              <w:rPr>
                <w:rFonts w:ascii="Arial" w:hAnsi="Arial" w:cs="Arial" w:hint="eastAsia"/>
                <w:sz w:val="18"/>
                <w:szCs w:val="18"/>
                <w:lang w:eastAsia="zh-TW"/>
              </w:rPr>
            </w:pPr>
            <w:r w:rsidRPr="0058205A">
              <w:rPr>
                <w:rFonts w:ascii="Arial" w:hAnsi="Arial" w:cs="Arial" w:hint="eastAsia"/>
                <w:sz w:val="18"/>
                <w:szCs w:val="18"/>
                <w:lang w:eastAsia="zh-TW"/>
              </w:rPr>
              <w:t>李雅如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04DC" w:rsidRPr="0058205A" w:rsidRDefault="008304D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A418D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8DE" w:rsidRDefault="00A418DE" w:rsidP="0023261E">
            <w:pPr>
              <w:pStyle w:val="Tabletext"/>
              <w:rPr>
                <w:rFonts w:ascii="新細明體" w:hAnsi="新細明體" w:hint="eastAsia"/>
                <w:bCs/>
                <w:color w:val="FF000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6"/>
                <w:attr w:name="Year" w:val="2011"/>
              </w:smartTagPr>
              <w:r>
                <w:rPr>
                  <w:rFonts w:ascii="新細明體" w:hAnsi="新細明體"/>
                  <w:bCs/>
                  <w:color w:val="FF0000"/>
                  <w:lang w:eastAsia="zh-TW"/>
                </w:rPr>
                <w:t>2011/6/4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8DE" w:rsidRDefault="00A418DE" w:rsidP="0023261E">
            <w:pPr>
              <w:pStyle w:val="Tabletext"/>
              <w:rPr>
                <w:rFonts w:ascii="新細明體" w:hAnsi="新細明體" w:hint="eastAsia"/>
                <w:bCs/>
                <w:color w:val="FF000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FF0000"/>
                <w:lang w:eastAsia="zh-TW"/>
              </w:rPr>
              <w:t>導入團險作業</w:t>
            </w:r>
            <w:r w:rsidR="00473150">
              <w:rPr>
                <w:rFonts w:ascii="新細明體" w:hAnsi="新細明體" w:hint="eastAsia"/>
                <w:bCs/>
                <w:color w:val="FF0000"/>
                <w:lang w:eastAsia="zh-TW"/>
              </w:rPr>
              <w:t>，壽險不抽取團險受編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8DE" w:rsidRDefault="00A418DE" w:rsidP="0023261E">
            <w:pPr>
              <w:pStyle w:val="Tabletext"/>
              <w:rPr>
                <w:rFonts w:ascii="Arial" w:hAnsi="Arial" w:cs="Arial" w:hint="eastAsia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Arial" w:hAnsi="Arial" w:cs="Arial" w:hint="eastAsia"/>
                <w:color w:val="FF0000"/>
                <w:sz w:val="18"/>
                <w:szCs w:val="18"/>
                <w:lang w:eastAsia="zh-TW"/>
              </w:rPr>
              <w:t>侑文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18DE" w:rsidRDefault="00A418D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7A3EFC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EFC" w:rsidRDefault="007A3EFC" w:rsidP="0023261E">
            <w:pPr>
              <w:pStyle w:val="Tabletext"/>
              <w:rPr>
                <w:rFonts w:ascii="新細明體" w:hAnsi="新細明體"/>
                <w:bCs/>
                <w:color w:val="FF0000"/>
                <w:lang w:eastAsia="zh-TW"/>
              </w:rPr>
            </w:pPr>
            <w:r w:rsidRPr="00642FBB">
              <w:rPr>
                <w:rFonts w:ascii="新細明體" w:hAnsi="新細明體"/>
                <w:bCs/>
                <w:lang w:eastAsia="zh-TW"/>
              </w:rPr>
              <w:t>2012/2/17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EFC" w:rsidRDefault="007A3EFC" w:rsidP="0023261E">
            <w:pPr>
              <w:pStyle w:val="Tabletext"/>
              <w:rPr>
                <w:rFonts w:ascii="新細明體" w:hAnsi="新細明體" w:hint="eastAsia"/>
                <w:bCs/>
                <w:color w:val="FF0000"/>
                <w:lang w:eastAsia="zh-TW"/>
              </w:rPr>
            </w:pPr>
            <w:r w:rsidRPr="00642FBB">
              <w:rPr>
                <w:rFonts w:ascii="新細明體" w:hAnsi="新細明體" w:hint="eastAsia"/>
                <w:bCs/>
                <w:lang w:eastAsia="zh-TW"/>
              </w:rPr>
              <w:t>新增補全(逾十日件)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EFC" w:rsidRDefault="007A3EFC" w:rsidP="0023261E">
            <w:pPr>
              <w:pStyle w:val="Tabletext"/>
              <w:rPr>
                <w:rFonts w:ascii="Arial" w:hAnsi="Arial" w:cs="Arial" w:hint="eastAsia"/>
                <w:color w:val="FF0000"/>
                <w:sz w:val="18"/>
                <w:szCs w:val="18"/>
                <w:lang w:eastAsia="zh-TW"/>
              </w:rPr>
            </w:pPr>
            <w:r w:rsidRPr="00642FBB">
              <w:rPr>
                <w:rFonts w:ascii="新細明體" w:hAnsi="新細明體" w:hint="eastAsia"/>
                <w:bCs/>
                <w:lang w:eastAsia="zh-TW"/>
              </w:rPr>
              <w:t>柏潤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EFC" w:rsidRDefault="007A3EFC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23751E" w:rsidRDefault="0023751E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1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EB4014" w:rsidRPr="002A58AE" w:rsidTr="00917E0B">
        <w:tc>
          <w:tcPr>
            <w:tcW w:w="1116" w:type="dxa"/>
          </w:tcPr>
          <w:p w:rsidR="00EB4014" w:rsidRPr="002A58AE" w:rsidRDefault="00EB4014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EB4014" w:rsidRPr="002A58AE" w:rsidRDefault="00EB4014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EB4014" w:rsidRPr="002A58AE" w:rsidRDefault="00EB4014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EB4014" w:rsidRPr="002A58AE" w:rsidRDefault="00EB4014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EB4014" w:rsidRPr="002A58AE" w:rsidRDefault="00EB4014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EB4014" w:rsidRPr="002A58AE" w:rsidTr="00917E0B">
        <w:tc>
          <w:tcPr>
            <w:tcW w:w="1116" w:type="dxa"/>
          </w:tcPr>
          <w:p w:rsidR="00EB4014" w:rsidRPr="002A58AE" w:rsidRDefault="00EB4014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05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</w:t>
            </w:r>
          </w:p>
        </w:tc>
        <w:tc>
          <w:tcPr>
            <w:tcW w:w="1010" w:type="dxa"/>
          </w:tcPr>
          <w:p w:rsidR="00EB4014" w:rsidRPr="002A58AE" w:rsidRDefault="00EB4014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</w:t>
            </w:r>
          </w:p>
        </w:tc>
        <w:tc>
          <w:tcPr>
            <w:tcW w:w="4503" w:type="dxa"/>
          </w:tcPr>
          <w:p w:rsidR="00EB4014" w:rsidRPr="002A58AE" w:rsidRDefault="00EB4014" w:rsidP="00917E0B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新增跨區相關件數顯示</w:t>
            </w:r>
          </w:p>
        </w:tc>
        <w:tc>
          <w:tcPr>
            <w:tcW w:w="1566" w:type="dxa"/>
          </w:tcPr>
          <w:p w:rsidR="00EB4014" w:rsidRPr="002A58AE" w:rsidRDefault="00727698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ins w:id="2" w:author="張凱鈞" w:date="2015-03-03T10:3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</w:t>
              </w:r>
            </w:ins>
            <w:r w:rsidR="00EB4014"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EB4014" w:rsidRPr="002A58AE" w:rsidRDefault="00EB4014" w:rsidP="00917E0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130425000228</w:t>
            </w:r>
          </w:p>
        </w:tc>
      </w:tr>
      <w:tr w:rsidR="00727698" w:rsidRPr="002A58AE" w:rsidTr="00917E0B">
        <w:trPr>
          <w:ins w:id="3" w:author="張凱鈞" w:date="2015-03-03T10:36:00Z"/>
        </w:trPr>
        <w:tc>
          <w:tcPr>
            <w:tcW w:w="1116" w:type="dxa"/>
          </w:tcPr>
          <w:p w:rsidR="00727698" w:rsidRPr="002A58AE" w:rsidRDefault="00727698" w:rsidP="00917E0B">
            <w:pPr>
              <w:spacing w:line="240" w:lineRule="atLeast"/>
              <w:jc w:val="center"/>
              <w:rPr>
                <w:ins w:id="4" w:author="張凱鈞" w:date="2015-03-03T10:36:00Z"/>
                <w:rFonts w:ascii="細明體" w:eastAsia="細明體" w:hAnsi="細明體" w:cs="Courier New"/>
                <w:sz w:val="20"/>
                <w:szCs w:val="20"/>
              </w:rPr>
            </w:pPr>
            <w:ins w:id="5" w:author="張凱鈞" w:date="2015-03-03T10:3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2015/0</w:t>
              </w:r>
            </w:ins>
            <w:ins w:id="6" w:author="張凱鈞" w:date="2015-03-03T10:3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3/03</w:t>
              </w:r>
            </w:ins>
          </w:p>
        </w:tc>
        <w:tc>
          <w:tcPr>
            <w:tcW w:w="1010" w:type="dxa"/>
          </w:tcPr>
          <w:p w:rsidR="00727698" w:rsidRDefault="00727698" w:rsidP="00917E0B">
            <w:pPr>
              <w:spacing w:line="240" w:lineRule="atLeast"/>
              <w:jc w:val="center"/>
              <w:rPr>
                <w:ins w:id="7" w:author="張凱鈞" w:date="2015-03-03T10:36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張凱鈞" w:date="2015-03-03T10:3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18</w:t>
              </w:r>
            </w:ins>
          </w:p>
        </w:tc>
        <w:tc>
          <w:tcPr>
            <w:tcW w:w="4503" w:type="dxa"/>
          </w:tcPr>
          <w:p w:rsidR="00727698" w:rsidRDefault="00727698" w:rsidP="00917E0B">
            <w:pPr>
              <w:spacing w:line="240" w:lineRule="atLeast"/>
              <w:rPr>
                <w:ins w:id="9" w:author="張凱鈞" w:date="2015-03-03T10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張凱鈞" w:date="2015-03-03T10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VIP保戶理賠給付即時匯撥</w:t>
              </w:r>
            </w:ins>
          </w:p>
          <w:p w:rsidR="00727698" w:rsidRDefault="00727698" w:rsidP="00917E0B">
            <w:pPr>
              <w:spacing w:line="240" w:lineRule="atLeast"/>
              <w:rPr>
                <w:ins w:id="11" w:author="張凱鈞" w:date="2015-03-03T10:36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張凱鈞" w:date="2015-03-03T10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1)新增即時匯撥相關件數顯示</w:t>
              </w:r>
            </w:ins>
          </w:p>
        </w:tc>
        <w:tc>
          <w:tcPr>
            <w:tcW w:w="1566" w:type="dxa"/>
          </w:tcPr>
          <w:p w:rsidR="00727698" w:rsidRDefault="00727698" w:rsidP="00917E0B">
            <w:pPr>
              <w:spacing w:line="240" w:lineRule="atLeast"/>
              <w:jc w:val="center"/>
              <w:rPr>
                <w:ins w:id="13" w:author="張凱鈞" w:date="2015-03-03T10:36:00Z"/>
                <w:rFonts w:ascii="細明體" w:eastAsia="細明體" w:hAnsi="細明體" w:cs="Courier New" w:hint="eastAsia"/>
                <w:sz w:val="20"/>
                <w:szCs w:val="20"/>
              </w:rPr>
            </w:pPr>
            <w:ins w:id="14" w:author="張凱鈞" w:date="2015-03-03T10:3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727698" w:rsidRDefault="00727698" w:rsidP="00917E0B">
            <w:pPr>
              <w:spacing w:line="240" w:lineRule="atLeast"/>
              <w:jc w:val="center"/>
              <w:rPr>
                <w:ins w:id="15" w:author="張凱鈞" w:date="2015-03-03T10:36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張凱鈞" w:date="2015-03-03T10:3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150209000521</w:t>
              </w:r>
            </w:ins>
          </w:p>
        </w:tc>
      </w:tr>
    </w:tbl>
    <w:p w:rsidR="00EB4014" w:rsidRDefault="00EB4014">
      <w:pPr>
        <w:rPr>
          <w:rFonts w:hint="eastAsia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</w:t>
      </w:r>
      <w:r w:rsidR="006E2744">
        <w:rPr>
          <w:rFonts w:hint="eastAsia"/>
          <w:b/>
          <w:kern w:val="2"/>
          <w:sz w:val="24"/>
          <w:szCs w:val="24"/>
          <w:lang w:eastAsia="zh-TW"/>
        </w:rPr>
        <w:t>Z</w:t>
      </w:r>
      <w:r>
        <w:rPr>
          <w:rFonts w:hint="eastAsia"/>
          <w:b/>
          <w:kern w:val="2"/>
          <w:sz w:val="24"/>
          <w:szCs w:val="24"/>
          <w:lang w:eastAsia="zh-TW"/>
        </w:rPr>
        <w:t>00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1</w:t>
      </w:r>
      <w:r>
        <w:rPr>
          <w:rFonts w:hint="eastAsia"/>
          <w:b/>
          <w:kern w:val="2"/>
          <w:sz w:val="24"/>
          <w:szCs w:val="24"/>
          <w:lang w:eastAsia="zh-TW"/>
        </w:rPr>
        <w:t>0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0</w:t>
      </w:r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C92DA2">
        <w:rPr>
          <w:rFonts w:hint="eastAsia"/>
          <w:b/>
          <w:kern w:val="2"/>
          <w:sz w:val="24"/>
          <w:szCs w:val="24"/>
          <w:lang w:eastAsia="zh-TW"/>
        </w:rPr>
        <w:t>理賠</w:t>
      </w:r>
      <w:r w:rsidR="006E2744">
        <w:rPr>
          <w:rFonts w:hint="eastAsia"/>
          <w:b/>
          <w:kern w:val="2"/>
          <w:sz w:val="24"/>
          <w:szCs w:val="24"/>
          <w:lang w:eastAsia="zh-TW"/>
        </w:rPr>
        <w:t>導引</w:t>
      </w: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093"/>
        <w:gridCol w:w="1417"/>
        <w:gridCol w:w="6663"/>
      </w:tblGrid>
      <w:tr w:rsidR="00727698" w:rsidRPr="002A58AE" w:rsidTr="00DC0F41">
        <w:tc>
          <w:tcPr>
            <w:tcW w:w="2093" w:type="dxa"/>
          </w:tcPr>
          <w:p w:rsidR="00727698" w:rsidRPr="002A58AE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080" w:type="dxa"/>
            <w:gridSpan w:val="2"/>
          </w:tcPr>
          <w:p w:rsidR="00727698" w:rsidRPr="00D76EE6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理賠導引</w:t>
            </w:r>
          </w:p>
        </w:tc>
      </w:tr>
      <w:tr w:rsidR="00727698" w:rsidRPr="002A58AE" w:rsidTr="00DC0F41">
        <w:tc>
          <w:tcPr>
            <w:tcW w:w="2093" w:type="dxa"/>
          </w:tcPr>
          <w:p w:rsidR="00727698" w:rsidRPr="002A58AE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080" w:type="dxa"/>
            <w:gridSpan w:val="2"/>
          </w:tcPr>
          <w:p w:rsidR="00727698" w:rsidRPr="002A58AE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AAZ0_0100</w:t>
            </w:r>
          </w:p>
        </w:tc>
      </w:tr>
      <w:tr w:rsidR="00727698" w:rsidRPr="002A58AE" w:rsidTr="00DC0F41">
        <w:tc>
          <w:tcPr>
            <w:tcW w:w="2093" w:type="dxa"/>
          </w:tcPr>
          <w:p w:rsidR="00727698" w:rsidRPr="002A58AE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080" w:type="dxa"/>
            <w:gridSpan w:val="2"/>
          </w:tcPr>
          <w:p w:rsidR="00727698" w:rsidRPr="002A58AE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727698" w:rsidRPr="002A58AE" w:rsidTr="00DC0F41">
        <w:tc>
          <w:tcPr>
            <w:tcW w:w="2093" w:type="dxa"/>
          </w:tcPr>
          <w:p w:rsidR="00727698" w:rsidRPr="002A58AE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080" w:type="dxa"/>
            <w:gridSpan w:val="2"/>
          </w:tcPr>
          <w:p w:rsidR="00727698" w:rsidRPr="00D76EE6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理賠導引</w:t>
            </w:r>
          </w:p>
        </w:tc>
      </w:tr>
      <w:tr w:rsidR="00727698" w:rsidRPr="002A58AE" w:rsidTr="00DC0F41">
        <w:tc>
          <w:tcPr>
            <w:tcW w:w="2093" w:type="dxa"/>
          </w:tcPr>
          <w:p w:rsidR="00727698" w:rsidRPr="002A58AE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080" w:type="dxa"/>
            <w:gridSpan w:val="2"/>
          </w:tcPr>
          <w:p w:rsidR="00727698" w:rsidRPr="002A58AE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727698" w:rsidRPr="002A58AE" w:rsidTr="00DC0F41">
        <w:tc>
          <w:tcPr>
            <w:tcW w:w="2093" w:type="dxa"/>
          </w:tcPr>
          <w:p w:rsidR="00727698" w:rsidRPr="002A58AE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080" w:type="dxa"/>
            <w:gridSpan w:val="2"/>
          </w:tcPr>
          <w:p w:rsidR="00727698" w:rsidRPr="002A58AE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727698" w:rsidRPr="002A58AE" w:rsidTr="00DC0F41">
        <w:tc>
          <w:tcPr>
            <w:tcW w:w="2093" w:type="dxa"/>
          </w:tcPr>
          <w:p w:rsidR="00727698" w:rsidRPr="002A58AE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080" w:type="dxa"/>
            <w:gridSpan w:val="2"/>
          </w:tcPr>
          <w:p w:rsidR="00727698" w:rsidRPr="002A58AE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727698" w:rsidRPr="002A58AE" w:rsidTr="00DC0F41">
        <w:tc>
          <w:tcPr>
            <w:tcW w:w="2093" w:type="dxa"/>
          </w:tcPr>
          <w:p w:rsidR="00727698" w:rsidRPr="002A58AE" w:rsidRDefault="00727698" w:rsidP="00DC0F41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080" w:type="dxa"/>
            <w:gridSpan w:val="2"/>
          </w:tcPr>
          <w:p w:rsidR="00727698" w:rsidRPr="002A58AE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27698" w:rsidRPr="000C52FD" w:rsidTr="00DC0F41">
        <w:tc>
          <w:tcPr>
            <w:tcW w:w="2093" w:type="dxa"/>
            <w:vMerge w:val="restart"/>
            <w:vAlign w:val="center"/>
          </w:tcPr>
          <w:p w:rsidR="00727698" w:rsidRPr="000C52FD" w:rsidRDefault="00727698" w:rsidP="00DC0F41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417" w:type="dxa"/>
          </w:tcPr>
          <w:p w:rsidR="00727698" w:rsidRPr="000C52FD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663" w:type="dxa"/>
            <w:vAlign w:val="center"/>
          </w:tcPr>
          <w:p w:rsidR="00727698" w:rsidRPr="000C52FD" w:rsidRDefault="00727698" w:rsidP="00DC0F41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727698" w:rsidRPr="00E01490" w:rsidTr="00DC0F41">
        <w:tc>
          <w:tcPr>
            <w:tcW w:w="2093" w:type="dxa"/>
            <w:vMerge/>
          </w:tcPr>
          <w:p w:rsidR="00727698" w:rsidRPr="000C52FD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7" w:type="dxa"/>
          </w:tcPr>
          <w:p w:rsidR="00727698" w:rsidRPr="000C52FD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663" w:type="dxa"/>
            <w:vAlign w:val="center"/>
          </w:tcPr>
          <w:p w:rsidR="00727698" w:rsidRPr="000C52FD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727698" w:rsidRPr="00E01490" w:rsidTr="00DC0F41">
        <w:tc>
          <w:tcPr>
            <w:tcW w:w="2093" w:type="dxa"/>
            <w:vMerge/>
          </w:tcPr>
          <w:p w:rsidR="00727698" w:rsidRPr="000C52FD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7" w:type="dxa"/>
          </w:tcPr>
          <w:p w:rsidR="00727698" w:rsidRPr="000C52FD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663" w:type="dxa"/>
            <w:vAlign w:val="center"/>
          </w:tcPr>
          <w:p w:rsidR="00727698" w:rsidRPr="000C52FD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C52F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0C52FD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727698" w:rsidRPr="00F82E63" w:rsidTr="00DC0F41">
        <w:tc>
          <w:tcPr>
            <w:tcW w:w="2093" w:type="dxa"/>
          </w:tcPr>
          <w:p w:rsidR="00727698" w:rsidRPr="006A02C0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080" w:type="dxa"/>
            <w:gridSpan w:val="2"/>
          </w:tcPr>
          <w:p w:rsidR="00727698" w:rsidRPr="006A02C0" w:rsidRDefault="00727698" w:rsidP="00DC0F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23751E">
        <w:tc>
          <w:tcPr>
            <w:tcW w:w="72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C92DA2">
        <w:tc>
          <w:tcPr>
            <w:tcW w:w="720" w:type="dxa"/>
          </w:tcPr>
          <w:p w:rsidR="00C92DA2" w:rsidRDefault="00C92DA2" w:rsidP="00645303">
            <w:pPr>
              <w:numPr>
                <w:ilvl w:val="0"/>
                <w:numId w:val="1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C92DA2" w:rsidRPr="00645303" w:rsidRDefault="00C92DA2" w:rsidP="0064530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00" w:type="dxa"/>
          </w:tcPr>
          <w:p w:rsidR="00C92DA2" w:rsidRPr="00645303" w:rsidRDefault="00C92DA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:rsidR="0023751E" w:rsidRDefault="0023751E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  <w:tblPrChange w:id="17" w:author="張凱鈞" w:date="2015-03-03T10:48:00Z">
          <w:tblPr>
            <w:tblW w:w="846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BF" w:firstRow="1" w:lastRow="0" w:firstColumn="1" w:lastColumn="0" w:noHBand="0" w:noVBand="0"/>
          </w:tblPr>
        </w:tblPrChange>
      </w:tblPr>
      <w:tblGrid>
        <w:gridCol w:w="720"/>
        <w:gridCol w:w="4525"/>
        <w:gridCol w:w="3827"/>
        <w:tblGridChange w:id="18">
          <w:tblGrid>
            <w:gridCol w:w="720"/>
            <w:gridCol w:w="3780"/>
            <w:gridCol w:w="3960"/>
          </w:tblGrid>
        </w:tblGridChange>
      </w:tblGrid>
      <w:tr w:rsidR="00DA6C1D" w:rsidTr="004D08CC">
        <w:tc>
          <w:tcPr>
            <w:tcW w:w="720" w:type="dxa"/>
            <w:tcPrChange w:id="19" w:author="張凱鈞" w:date="2015-03-03T10:48:00Z">
              <w:tcPr>
                <w:tcW w:w="720" w:type="dxa"/>
              </w:tcPr>
            </w:tcPrChange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  <w:tcPrChange w:id="20" w:author="張凱鈞" w:date="2015-03-03T10:48:00Z">
              <w:tcPr>
                <w:tcW w:w="3780" w:type="dxa"/>
              </w:tcPr>
            </w:tcPrChange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827" w:type="dxa"/>
            <w:tcPrChange w:id="21" w:author="張凱鈞" w:date="2015-03-03T10:48:00Z">
              <w:tcPr>
                <w:tcW w:w="3960" w:type="dxa"/>
              </w:tcPr>
            </w:tcPrChange>
          </w:tcPr>
          <w:p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 w:rsidTr="004D08CC">
        <w:tblPrEx>
          <w:tblLook w:val="01E0" w:firstRow="1" w:lastRow="1" w:firstColumn="1" w:lastColumn="1" w:noHBand="0" w:noVBand="0"/>
          <w:tblPrExChange w:id="22" w:author="張凱鈞" w:date="2015-03-03T10:48:00Z">
            <w:tblPrEx>
              <w:tblLook w:val="01E0" w:firstRow="1" w:lastRow="1" w:firstColumn="1" w:lastColumn="1" w:noHBand="0" w:noVBand="0"/>
            </w:tblPrEx>
          </w:tblPrExChange>
        </w:tblPrEx>
        <w:tc>
          <w:tcPr>
            <w:tcW w:w="720" w:type="dxa"/>
            <w:tcPrChange w:id="23" w:author="張凱鈞" w:date="2015-03-03T10:48:00Z">
              <w:tcPr>
                <w:tcW w:w="720" w:type="dxa"/>
              </w:tcPr>
            </w:tcPrChange>
          </w:tcPr>
          <w:p w:rsidR="00DA6C1D" w:rsidRDefault="00DA6C1D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  <w:tcPrChange w:id="24" w:author="張凱鈞" w:date="2015-03-03T10:48:00Z">
              <w:tcPr>
                <w:tcW w:w="3780" w:type="dxa"/>
              </w:tcPr>
            </w:tcPrChange>
          </w:tcPr>
          <w:p w:rsidR="00DA6C1D" w:rsidRDefault="00912B0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3827" w:type="dxa"/>
            <w:tcPrChange w:id="25" w:author="張凱鈞" w:date="2015-03-03T10:48:00Z">
              <w:tcPr>
                <w:tcW w:w="3960" w:type="dxa"/>
              </w:tcPr>
            </w:tcPrChange>
          </w:tcPr>
          <w:p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AA001</w:t>
            </w:r>
          </w:p>
        </w:tc>
      </w:tr>
      <w:tr w:rsidR="004D08CC" w:rsidTr="004D08CC">
        <w:tblPrEx>
          <w:tblLook w:val="01E0" w:firstRow="1" w:lastRow="1" w:firstColumn="1" w:lastColumn="1" w:noHBand="0" w:noVBand="0"/>
          <w:tblPrExChange w:id="26" w:author="張凱鈞" w:date="2015-03-03T10:48:00Z">
            <w:tblPrEx>
              <w:tblLook w:val="01E0" w:firstRow="1" w:lastRow="1" w:firstColumn="1" w:lastColumn="1" w:noHBand="0" w:noVBand="0"/>
            </w:tblPrEx>
          </w:tblPrExChange>
        </w:tblPrEx>
        <w:trPr>
          <w:ins w:id="27" w:author="張凱鈞" w:date="2015-03-03T10:46:00Z"/>
        </w:trPr>
        <w:tc>
          <w:tcPr>
            <w:tcW w:w="720" w:type="dxa"/>
            <w:tcPrChange w:id="28" w:author="張凱鈞" w:date="2015-03-03T10:48:00Z">
              <w:tcPr>
                <w:tcW w:w="720" w:type="dxa"/>
              </w:tcPr>
            </w:tcPrChange>
          </w:tcPr>
          <w:p w:rsidR="004D08CC" w:rsidRDefault="004D08CC">
            <w:pPr>
              <w:numPr>
                <w:ilvl w:val="0"/>
                <w:numId w:val="5"/>
              </w:numPr>
              <w:rPr>
                <w:ins w:id="29" w:author="張凱鈞" w:date="2015-03-03T10:46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  <w:tcPrChange w:id="30" w:author="張凱鈞" w:date="2015-03-03T10:48:00Z">
              <w:tcPr>
                <w:tcW w:w="3780" w:type="dxa"/>
              </w:tcPr>
            </w:tcPrChange>
          </w:tcPr>
          <w:p w:rsidR="004D08CC" w:rsidRDefault="004D08CC">
            <w:pPr>
              <w:pStyle w:val="Tabletext"/>
              <w:rPr>
                <w:ins w:id="31" w:author="張凱鈞" w:date="2015-03-03T10:46:00Z"/>
                <w:rFonts w:hint="eastAsia"/>
                <w:lang w:eastAsia="zh-TW"/>
              </w:rPr>
            </w:pPr>
            <w:ins w:id="32" w:author="張凱鈞" w:date="2015-03-03T10:47:00Z">
              <w:r>
                <w:rPr>
                  <w:rFonts w:hint="eastAsia"/>
                  <w:lang w:eastAsia="zh-TW"/>
                </w:rPr>
                <w:t>案件各受款人理賠金額分配檔</w:t>
              </w:r>
              <w:r>
                <w:rPr>
                  <w:rFonts w:hint="eastAsia"/>
                  <w:lang w:eastAsia="zh-TW"/>
                </w:rPr>
                <w:t>_</w:t>
              </w:r>
              <w:r>
                <w:rPr>
                  <w:rFonts w:hint="eastAsia"/>
                  <w:lang w:eastAsia="zh-TW"/>
                </w:rPr>
                <w:t>理賠案件使用</w:t>
              </w:r>
            </w:ins>
          </w:p>
        </w:tc>
        <w:tc>
          <w:tcPr>
            <w:tcW w:w="3827" w:type="dxa"/>
            <w:tcPrChange w:id="33" w:author="張凱鈞" w:date="2015-03-03T10:48:00Z">
              <w:tcPr>
                <w:tcW w:w="3960" w:type="dxa"/>
              </w:tcPr>
            </w:tcPrChange>
          </w:tcPr>
          <w:p w:rsidR="004D08CC" w:rsidRDefault="004D08CC">
            <w:pPr>
              <w:jc w:val="center"/>
              <w:rPr>
                <w:ins w:id="34" w:author="張凱鈞" w:date="2015-03-03T10:46:00Z"/>
                <w:sz w:val="20"/>
                <w:szCs w:val="20"/>
              </w:rPr>
            </w:pPr>
            <w:ins w:id="35" w:author="張凱鈞" w:date="2015-03-03T10:48:00Z">
              <w:r>
                <w:rPr>
                  <w:rFonts w:hint="eastAsia"/>
                  <w:sz w:val="20"/>
                  <w:szCs w:val="20"/>
                </w:rPr>
                <w:t>DTAAB01</w:t>
              </w:r>
            </w:ins>
            <w:ins w:id="36" w:author="張凱鈞" w:date="2015-03-03T11:20:00Z">
              <w:r w:rsidR="00E12183">
                <w:rPr>
                  <w:rFonts w:hint="eastAsia"/>
                  <w:sz w:val="20"/>
                  <w:szCs w:val="20"/>
                </w:rPr>
                <w:t>0</w:t>
              </w:r>
            </w:ins>
          </w:p>
        </w:tc>
      </w:tr>
    </w:tbl>
    <w:p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7C098B" w:rsidRDefault="007C098B" w:rsidP="007C098B">
      <w:pPr>
        <w:numPr>
          <w:ilvl w:val="0"/>
          <w:numId w:val="3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>
        <w:tc>
          <w:tcPr>
            <w:tcW w:w="9180" w:type="dxa"/>
            <w:gridSpan w:val="4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輸入參數</w:t>
            </w:r>
          </w:p>
        </w:tc>
      </w:tr>
      <w:tr w:rsidR="007C098B">
        <w:tc>
          <w:tcPr>
            <w:tcW w:w="7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235D73">
        <w:tc>
          <w:tcPr>
            <w:tcW w:w="720" w:type="dxa"/>
          </w:tcPr>
          <w:p w:rsidR="00235D73" w:rsidRDefault="00235D7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340" w:type="dxa"/>
          </w:tcPr>
          <w:p w:rsidR="00235D73" w:rsidRDefault="00235D7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作業種類</w:t>
            </w:r>
          </w:p>
        </w:tc>
        <w:tc>
          <w:tcPr>
            <w:tcW w:w="1800" w:type="dxa"/>
          </w:tcPr>
          <w:p w:rsidR="00235D73" w:rsidRDefault="00235D7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  1</w:t>
            </w:r>
          </w:p>
        </w:tc>
        <w:tc>
          <w:tcPr>
            <w:tcW w:w="4320" w:type="dxa"/>
          </w:tcPr>
          <w:p w:rsidR="00235D73" w:rsidRDefault="00235D7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1:試算</w:t>
            </w:r>
          </w:p>
          <w:p w:rsidR="00235D73" w:rsidRDefault="00235D73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2:核賠</w:t>
            </w:r>
          </w:p>
        </w:tc>
      </w:tr>
    </w:tbl>
    <w:p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ascii="細明體" w:eastAsia="細明體" w:hAnsi="細明體"/>
          <w:sz w:val="20"/>
          <w:szCs w:val="20"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rPr>
          <w:rFonts w:hint="eastAsia"/>
          <w:bCs/>
        </w:rPr>
      </w:pPr>
    </w:p>
    <w:p w:rsidR="0023751E" w:rsidRDefault="0023751E">
      <w:pPr>
        <w:rPr>
          <w:rFonts w:hint="eastAsia"/>
          <w:sz w:val="20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lastRenderedPageBreak/>
        <w:t>說明</w:t>
      </w:r>
    </w:p>
    <w:p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3D60F5" w:rsidRPr="00235D73" w:rsidRDefault="003D60F5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strike/>
          <w:lang w:eastAsia="zh-TW"/>
        </w:rPr>
      </w:pPr>
      <w:r w:rsidRPr="00235D73">
        <w:rPr>
          <w:rFonts w:hint="eastAsia"/>
          <w:bCs/>
          <w:strike/>
          <w:lang w:eastAsia="zh-TW"/>
        </w:rPr>
        <w:t>請修改</w:t>
      </w:r>
      <w:r w:rsidRPr="00235D73">
        <w:rPr>
          <w:rFonts w:hint="eastAsia"/>
          <w:bCs/>
          <w:strike/>
          <w:lang w:eastAsia="zh-TW"/>
        </w:rPr>
        <w:t xml:space="preserve"> </w:t>
      </w:r>
      <w:r w:rsidR="00333F1F" w:rsidRPr="00235D73">
        <w:rPr>
          <w:rFonts w:hint="eastAsia"/>
          <w:bCs/>
          <w:strike/>
          <w:lang w:eastAsia="zh-TW"/>
        </w:rPr>
        <w:t>sys_</w:t>
      </w:r>
      <w:r w:rsidRPr="00235D73">
        <w:rPr>
          <w:rFonts w:hint="eastAsia"/>
          <w:bCs/>
          <w:strike/>
          <w:lang w:eastAsia="zh-TW"/>
        </w:rPr>
        <w:t>news.jsp</w:t>
      </w:r>
      <w:r w:rsidRPr="00235D73">
        <w:rPr>
          <w:rFonts w:hint="eastAsia"/>
          <w:bCs/>
          <w:strike/>
          <w:lang w:eastAsia="zh-TW"/>
        </w:rPr>
        <w:t>，當使用者為</w:t>
      </w:r>
      <w:r w:rsidRPr="00235D73">
        <w:rPr>
          <w:rFonts w:ascii="細明體" w:eastAsia="細明體" w:hAnsi="細明體" w:hint="eastAsia"/>
          <w:strike/>
        </w:rPr>
        <w:t>RLAA002 RLAA003 RLAA004</w:t>
      </w:r>
      <w:r w:rsidRPr="00235D73">
        <w:rPr>
          <w:rFonts w:ascii="細明體" w:eastAsia="細明體" w:hAnsi="細明體" w:hint="eastAsia"/>
          <w:strike/>
          <w:lang w:eastAsia="zh-TW"/>
        </w:rPr>
        <w:t>時</w:t>
      </w:r>
      <w:r w:rsidR="00846547" w:rsidRPr="00235D73">
        <w:rPr>
          <w:rFonts w:hint="eastAsia"/>
          <w:bCs/>
          <w:strike/>
          <w:lang w:eastAsia="zh-TW"/>
        </w:rPr>
        <w:t>增加一個</w:t>
      </w:r>
      <w:r w:rsidR="00846547" w:rsidRPr="00235D73">
        <w:rPr>
          <w:rFonts w:hint="eastAsia"/>
          <w:bCs/>
          <w:strike/>
          <w:lang w:eastAsia="zh-TW"/>
        </w:rPr>
        <w:t>frame</w:t>
      </w:r>
      <w:r w:rsidR="00846547" w:rsidRPr="00235D73">
        <w:rPr>
          <w:rFonts w:hint="eastAsia"/>
          <w:bCs/>
          <w:strike/>
          <w:lang w:eastAsia="zh-TW"/>
        </w:rPr>
        <w:t>，</w:t>
      </w:r>
      <w:r w:rsidRPr="00235D73">
        <w:rPr>
          <w:rFonts w:ascii="細明體" w:eastAsia="細明體" w:hAnsi="細明體" w:hint="eastAsia"/>
          <w:strike/>
          <w:lang w:eastAsia="zh-TW"/>
        </w:rPr>
        <w:t>導入此程式。</w:t>
      </w:r>
    </w:p>
    <w:p w:rsidR="0023751E" w:rsidRDefault="0023751E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F92645" w:rsidRDefault="00F9264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bCs/>
          <w:lang w:eastAsia="zh-TW"/>
        </w:rPr>
      </w:pPr>
      <w:r>
        <w:rPr>
          <w:rFonts w:hint="eastAsia"/>
          <w:bCs/>
          <w:lang w:eastAsia="zh-TW"/>
        </w:rPr>
        <w:t xml:space="preserve"> </w:t>
      </w:r>
    </w:p>
    <w:tbl>
      <w:tblPr>
        <w:tblW w:w="630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</w:tblGrid>
      <w:tr w:rsidR="00F92645">
        <w:tc>
          <w:tcPr>
            <w:tcW w:w="2520" w:type="dxa"/>
          </w:tcPr>
          <w:p w:rsidR="00F92645" w:rsidRDefault="00F92645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角色</w:t>
            </w:r>
          </w:p>
        </w:tc>
        <w:tc>
          <w:tcPr>
            <w:tcW w:w="3780" w:type="dxa"/>
          </w:tcPr>
          <w:p w:rsidR="00F92645" w:rsidRDefault="00F92645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顯示項目</w:t>
            </w:r>
          </w:p>
        </w:tc>
      </w:tr>
      <w:tr w:rsidR="00F92645">
        <w:tc>
          <w:tcPr>
            <w:tcW w:w="2520" w:type="dxa"/>
          </w:tcPr>
          <w:p w:rsidR="00F92645" w:rsidRPr="00A72474" w:rsidRDefault="00F92645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lang w:eastAsia="zh-TW"/>
              </w:rPr>
            </w:pPr>
            <w:r w:rsidRPr="00A72474">
              <w:rPr>
                <w:rFonts w:ascii="細明體" w:eastAsia="細明體" w:hAnsi="細明體" w:hint="eastAsia"/>
                <w:strike/>
              </w:rPr>
              <w:t>RLAA00</w:t>
            </w:r>
            <w:r w:rsidRPr="00A72474">
              <w:rPr>
                <w:rFonts w:ascii="細明體" w:eastAsia="細明體" w:hAnsi="細明體" w:hint="eastAsia"/>
                <w:strike/>
                <w:lang w:eastAsia="zh-TW"/>
              </w:rPr>
              <w:t xml:space="preserve">2 </w:t>
            </w:r>
            <w:r w:rsidRPr="00A72474">
              <w:rPr>
                <w:rFonts w:ascii="細明體" w:eastAsia="細明體" w:hAnsi="細明體" w:hint="eastAsia"/>
                <w:strike/>
              </w:rPr>
              <w:t>RLAA00</w:t>
            </w:r>
            <w:r w:rsidRPr="00A72474">
              <w:rPr>
                <w:rFonts w:ascii="細明體" w:eastAsia="細明體" w:hAnsi="細明體" w:hint="eastAsia"/>
                <w:strike/>
                <w:lang w:eastAsia="zh-TW"/>
              </w:rPr>
              <w:t>3</w:t>
            </w:r>
          </w:p>
        </w:tc>
        <w:tc>
          <w:tcPr>
            <w:tcW w:w="3780" w:type="dxa"/>
          </w:tcPr>
          <w:p w:rsidR="00F92645" w:rsidRPr="00A72474" w:rsidRDefault="00F92645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A72474">
              <w:rPr>
                <w:rFonts w:hint="eastAsia"/>
                <w:bCs/>
                <w:strike/>
                <w:lang w:eastAsia="zh-TW"/>
              </w:rPr>
              <w:t>待資料確認件</w:t>
            </w:r>
          </w:p>
        </w:tc>
      </w:tr>
      <w:tr w:rsidR="00EB4014">
        <w:tc>
          <w:tcPr>
            <w:tcW w:w="2520" w:type="dxa"/>
          </w:tcPr>
          <w:p w:rsidR="00EB4014" w:rsidRPr="00727698" w:rsidRDefault="00EB4014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RLAA002 RLAA003</w:t>
            </w:r>
          </w:p>
        </w:tc>
        <w:tc>
          <w:tcPr>
            <w:tcW w:w="3780" w:type="dxa"/>
          </w:tcPr>
          <w:p w:rsidR="00EB4014" w:rsidRPr="00727698" w:rsidRDefault="008B3615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跨區件</w:t>
            </w:r>
          </w:p>
        </w:tc>
      </w:tr>
      <w:tr w:rsidR="00F92645">
        <w:tc>
          <w:tcPr>
            <w:tcW w:w="2520" w:type="dxa"/>
          </w:tcPr>
          <w:p w:rsidR="00F92645" w:rsidRPr="00587B25" w:rsidRDefault="00587B25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b/>
              </w:rPr>
            </w:pP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2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  <w:tc>
          <w:tcPr>
            <w:tcW w:w="3780" w:type="dxa"/>
          </w:tcPr>
          <w:p w:rsidR="0081055E" w:rsidRPr="0052086A" w:rsidRDefault="00F92645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待核付件</w:t>
            </w:r>
            <w:r w:rsidR="005E1832">
              <w:rPr>
                <w:rFonts w:hint="eastAsia"/>
                <w:bCs/>
                <w:lang w:eastAsia="zh-TW"/>
              </w:rPr>
              <w:t xml:space="preserve"> </w:t>
            </w:r>
          </w:p>
        </w:tc>
      </w:tr>
      <w:tr w:rsidR="00AF7B51">
        <w:tc>
          <w:tcPr>
            <w:tcW w:w="2520" w:type="dxa"/>
          </w:tcPr>
          <w:p w:rsidR="00AF7B51" w:rsidRDefault="00AF7B51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2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  <w:tc>
          <w:tcPr>
            <w:tcW w:w="3780" w:type="dxa"/>
          </w:tcPr>
          <w:p w:rsidR="0052086A" w:rsidRPr="0052086A" w:rsidRDefault="00AF7B51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待核定件</w:t>
            </w:r>
          </w:p>
        </w:tc>
      </w:tr>
      <w:tr w:rsidR="00F92645">
        <w:tc>
          <w:tcPr>
            <w:tcW w:w="2520" w:type="dxa"/>
          </w:tcPr>
          <w:p w:rsidR="00F92645" w:rsidRDefault="00F92645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  <w:r w:rsidR="00F50600">
              <w:rPr>
                <w:rFonts w:ascii="細明體" w:eastAsia="細明體" w:hAnsi="細明體" w:hint="eastAsia"/>
                <w:lang w:eastAsia="zh-TW"/>
              </w:rPr>
              <w:t xml:space="preserve"> RLAA003</w:t>
            </w:r>
          </w:p>
        </w:tc>
        <w:tc>
          <w:tcPr>
            <w:tcW w:w="3780" w:type="dxa"/>
          </w:tcPr>
          <w:p w:rsidR="0052086A" w:rsidRPr="0052086A" w:rsidRDefault="00F92645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待覆核件</w:t>
            </w:r>
          </w:p>
        </w:tc>
      </w:tr>
      <w:tr w:rsidR="005F2D80">
        <w:tc>
          <w:tcPr>
            <w:tcW w:w="2520" w:type="dxa"/>
          </w:tcPr>
          <w:p w:rsidR="005F2D80" w:rsidRDefault="005F2D80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RLAA00</w:t>
            </w:r>
            <w:r w:rsidR="00C1529E"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52086A" w:rsidRPr="0052086A" w:rsidRDefault="005F2D80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待收據補正</w:t>
            </w:r>
          </w:p>
        </w:tc>
      </w:tr>
      <w:tr w:rsidR="00F94FDB">
        <w:tc>
          <w:tcPr>
            <w:tcW w:w="2520" w:type="dxa"/>
          </w:tcPr>
          <w:p w:rsidR="00F94FDB" w:rsidRDefault="00F94FDB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RLAA003</w:t>
            </w:r>
          </w:p>
        </w:tc>
        <w:tc>
          <w:tcPr>
            <w:tcW w:w="3780" w:type="dxa"/>
          </w:tcPr>
          <w:p w:rsidR="00F94FDB" w:rsidRDefault="00F94FDB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待試算</w:t>
            </w:r>
          </w:p>
        </w:tc>
      </w:tr>
      <w:tr w:rsidR="005E1832">
        <w:tc>
          <w:tcPr>
            <w:tcW w:w="2520" w:type="dxa"/>
          </w:tcPr>
          <w:p w:rsidR="005E1832" w:rsidRDefault="005E1832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3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5E1832" w:rsidRDefault="005E1832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待</w:t>
            </w:r>
            <w:r>
              <w:rPr>
                <w:rFonts w:hint="eastAsia"/>
                <w:bCs/>
                <w:color w:val="000000"/>
                <w:lang w:eastAsia="zh-TW"/>
              </w:rPr>
              <w:t>簽擬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件</w:t>
            </w:r>
          </w:p>
        </w:tc>
      </w:tr>
      <w:tr w:rsidR="009B7EC5">
        <w:tc>
          <w:tcPr>
            <w:tcW w:w="2520" w:type="dxa"/>
          </w:tcPr>
          <w:p w:rsidR="009B7EC5" w:rsidRDefault="009B7EC5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2</w:t>
            </w:r>
          </w:p>
          <w:p w:rsidR="009B7EC5" w:rsidRDefault="009B7EC5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3 </w:t>
            </w:r>
            <w:r>
              <w:rPr>
                <w:rFonts w:ascii="細明體" w:eastAsia="細明體" w:hAnsi="細明體" w:hint="eastAsia"/>
              </w:rPr>
              <w:t>RLAA00</w:t>
            </w:r>
            <w:r>
              <w:rPr>
                <w:rFonts w:ascii="細明體" w:eastAsia="細明體" w:hAnsi="細明體" w:hint="eastAsia"/>
                <w:lang w:eastAsia="zh-TW"/>
              </w:rPr>
              <w:t>4</w:t>
            </w:r>
          </w:p>
        </w:tc>
        <w:tc>
          <w:tcPr>
            <w:tcW w:w="3780" w:type="dxa"/>
          </w:tcPr>
          <w:p w:rsidR="009B7EC5" w:rsidRPr="005411A6" w:rsidRDefault="009B7EC5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待補全件</w:t>
            </w:r>
          </w:p>
        </w:tc>
      </w:tr>
      <w:tr w:rsidR="00985756">
        <w:tc>
          <w:tcPr>
            <w:tcW w:w="2520" w:type="dxa"/>
          </w:tcPr>
          <w:p w:rsidR="00985756" w:rsidRDefault="00985756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RLAA002 RLAA003</w:t>
            </w:r>
          </w:p>
        </w:tc>
        <w:tc>
          <w:tcPr>
            <w:tcW w:w="3780" w:type="dxa"/>
          </w:tcPr>
          <w:p w:rsidR="00985756" w:rsidRDefault="00985756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簽擬中案件</w:t>
            </w:r>
          </w:p>
        </w:tc>
      </w:tr>
    </w:tbl>
    <w:p w:rsidR="00235D73" w:rsidRDefault="00235D73" w:rsidP="00235D73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   </w:t>
      </w:r>
    </w:p>
    <w:tbl>
      <w:tblPr>
        <w:tblW w:w="630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</w:tblGrid>
      <w:tr w:rsidR="00235D73">
        <w:tc>
          <w:tcPr>
            <w:tcW w:w="2520" w:type="dxa"/>
          </w:tcPr>
          <w:p w:rsidR="00235D73" w:rsidRDefault="00235D73" w:rsidP="00235D7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作業種類</w:t>
            </w:r>
          </w:p>
        </w:tc>
        <w:tc>
          <w:tcPr>
            <w:tcW w:w="3780" w:type="dxa"/>
          </w:tcPr>
          <w:p w:rsidR="00235D73" w:rsidRDefault="00235D73" w:rsidP="00235D73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顯示項目</w:t>
            </w:r>
            <w:r>
              <w:rPr>
                <w:rFonts w:hint="eastAsia"/>
                <w:b/>
                <w:lang w:eastAsia="zh-TW"/>
              </w:rPr>
              <w:t>(</w:t>
            </w:r>
            <w:r>
              <w:rPr>
                <w:rFonts w:hint="eastAsia"/>
                <w:b/>
                <w:lang w:eastAsia="zh-TW"/>
              </w:rPr>
              <w:t>依下列順序</w:t>
            </w:r>
            <w:r>
              <w:rPr>
                <w:rFonts w:hint="eastAsia"/>
                <w:b/>
                <w:lang w:eastAsia="zh-TW"/>
              </w:rPr>
              <w:t>)</w:t>
            </w:r>
          </w:p>
        </w:tc>
      </w:tr>
      <w:tr w:rsidR="00235D73">
        <w:tc>
          <w:tcPr>
            <w:tcW w:w="2520" w:type="dxa"/>
          </w:tcPr>
          <w:p w:rsidR="00235D73" w:rsidRDefault="00235D73" w:rsidP="00235D73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3780" w:type="dxa"/>
          </w:tcPr>
          <w:p w:rsidR="00235D73" w:rsidRDefault="00235D73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待收據補正</w:t>
            </w:r>
          </w:p>
          <w:p w:rsidR="00235D73" w:rsidRDefault="00235D73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待試算</w:t>
            </w:r>
          </w:p>
        </w:tc>
      </w:tr>
      <w:tr w:rsidR="00235D73">
        <w:tc>
          <w:tcPr>
            <w:tcW w:w="2520" w:type="dxa"/>
          </w:tcPr>
          <w:p w:rsidR="00235D73" w:rsidRPr="00587B25" w:rsidRDefault="00235D73" w:rsidP="00235D73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b/>
              </w:rPr>
            </w:pPr>
            <w:r>
              <w:rPr>
                <w:rFonts w:ascii="細明體" w:eastAsia="細明體" w:hAnsi="細明體" w:hint="eastAsia"/>
                <w:b/>
                <w:lang w:eastAsia="zh-TW"/>
              </w:rPr>
              <w:t>2</w:t>
            </w:r>
          </w:p>
        </w:tc>
        <w:tc>
          <w:tcPr>
            <w:tcW w:w="3780" w:type="dxa"/>
          </w:tcPr>
          <w:p w:rsidR="00235D73" w:rsidRPr="00A72474" w:rsidRDefault="00235D73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lang w:eastAsia="zh-TW"/>
              </w:rPr>
            </w:pPr>
            <w:r w:rsidRPr="00A72474">
              <w:rPr>
                <w:rFonts w:hint="eastAsia"/>
                <w:bCs/>
                <w:strike/>
                <w:lang w:eastAsia="zh-TW"/>
              </w:rPr>
              <w:t>待資料確認件</w:t>
            </w:r>
          </w:p>
          <w:p w:rsidR="00235D73" w:rsidRDefault="00235D73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待收據補正</w:t>
            </w:r>
          </w:p>
          <w:p w:rsidR="00235D73" w:rsidRDefault="00235D73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待核定件</w:t>
            </w:r>
          </w:p>
          <w:p w:rsidR="00F50600" w:rsidRDefault="00F50600" w:rsidP="00F5060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待核付件</w:t>
            </w:r>
          </w:p>
          <w:p w:rsidR="005E1832" w:rsidRDefault="005E1832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待</w:t>
            </w:r>
            <w:r>
              <w:rPr>
                <w:rFonts w:hint="eastAsia"/>
                <w:bCs/>
                <w:color w:val="000000"/>
                <w:lang w:eastAsia="zh-TW"/>
              </w:rPr>
              <w:t>簽擬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件</w:t>
            </w:r>
          </w:p>
          <w:p w:rsidR="00235D73" w:rsidRDefault="00235D73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待覆核件</w:t>
            </w:r>
          </w:p>
          <w:p w:rsidR="009B7EC5" w:rsidRDefault="009B7EC5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待補全件</w:t>
            </w:r>
          </w:p>
          <w:p w:rsidR="00985756" w:rsidRDefault="00985756" w:rsidP="00235D73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簽擬中案件</w:t>
            </w:r>
          </w:p>
        </w:tc>
      </w:tr>
    </w:tbl>
    <w:p w:rsidR="00235D73" w:rsidRDefault="00235D73" w:rsidP="00235D73">
      <w:pPr>
        <w:pStyle w:val="Tabletext"/>
        <w:keepLines w:val="0"/>
        <w:spacing w:after="0" w:line="240" w:lineRule="auto"/>
        <w:rPr>
          <w:rFonts w:hint="eastAsia"/>
          <w:bCs/>
          <w:lang w:eastAsia="zh-TW"/>
        </w:rPr>
      </w:pPr>
    </w:p>
    <w:p w:rsidR="00A65452" w:rsidRPr="00A72474" w:rsidRDefault="00A6545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strike/>
          <w:color w:val="000000"/>
          <w:lang w:eastAsia="zh-TW"/>
        </w:rPr>
      </w:pPr>
      <w:r w:rsidRPr="00A72474">
        <w:rPr>
          <w:rFonts w:hint="eastAsia"/>
          <w:bCs/>
          <w:strike/>
          <w:color w:val="000000"/>
          <w:lang w:eastAsia="zh-TW"/>
        </w:rPr>
        <w:t>待資料確認件</w:t>
      </w:r>
      <w:r w:rsidR="000C0D08" w:rsidRPr="00A72474">
        <w:rPr>
          <w:rFonts w:hint="eastAsia"/>
          <w:bCs/>
          <w:strike/>
          <w:color w:val="000000"/>
          <w:lang w:eastAsia="zh-TW"/>
        </w:rPr>
        <w:t>(</w:t>
      </w:r>
      <w:r w:rsidR="000C0D08" w:rsidRPr="00A72474">
        <w:rPr>
          <w:rFonts w:hint="eastAsia"/>
          <w:bCs/>
          <w:strike/>
          <w:color w:val="000000"/>
          <w:lang w:eastAsia="zh-TW"/>
        </w:rPr>
        <w:t>連結同待處理總案件</w:t>
      </w:r>
      <w:r w:rsidR="000C0D08" w:rsidRPr="00A72474">
        <w:rPr>
          <w:rFonts w:hint="eastAsia"/>
          <w:bCs/>
          <w:strike/>
          <w:color w:val="000000"/>
          <w:lang w:eastAsia="zh-TW"/>
        </w:rPr>
        <w:t>)</w:t>
      </w:r>
    </w:p>
    <w:p w:rsidR="00846547" w:rsidRPr="00A72474" w:rsidRDefault="00846547" w:rsidP="008465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strike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A65452" w:rsidRPr="00A72474">
        <w:tc>
          <w:tcPr>
            <w:tcW w:w="2520" w:type="dxa"/>
          </w:tcPr>
          <w:p w:rsidR="00A65452" w:rsidRPr="00A72474" w:rsidRDefault="00A65452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/>
                <w:bCs/>
                <w:strike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A65452" w:rsidRPr="00A72474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/>
                <w:strike/>
                <w:color w:val="000000"/>
                <w:lang w:eastAsia="zh-TW"/>
              </w:rPr>
              <w:t>讀取</w:t>
            </w:r>
            <w:r w:rsidRPr="00A72474">
              <w:rPr>
                <w:rFonts w:hint="eastAsia"/>
                <w:b/>
                <w:strike/>
                <w:color w:val="000000"/>
                <w:lang w:eastAsia="zh-TW"/>
              </w:rPr>
              <w:t>DTAAA001</w:t>
            </w:r>
            <w:r w:rsidRPr="00A72474">
              <w:rPr>
                <w:rFonts w:hint="eastAsia"/>
                <w:b/>
                <w:strike/>
                <w:color w:val="000000"/>
                <w:lang w:eastAsia="zh-TW"/>
              </w:rPr>
              <w:t>條件</w:t>
            </w:r>
          </w:p>
          <w:p w:rsidR="00846547" w:rsidRPr="00A72474" w:rsidRDefault="00846547" w:rsidP="0084654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/>
                <w:strike/>
                <w:color w:val="000000"/>
                <w:lang w:eastAsia="zh-TW"/>
              </w:rPr>
              <w:t>顯示符合條件的筆數</w:t>
            </w:r>
          </w:p>
          <w:p w:rsidR="00846547" w:rsidRPr="00A72474" w:rsidRDefault="00846547" w:rsidP="0084654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strike/>
                <w:color w:val="000000"/>
                <w:lang w:eastAsia="zh-TW"/>
              </w:rPr>
              <w:t>受理進度</w:t>
            </w:r>
            <w:r w:rsidRPr="00A72474">
              <w:rPr>
                <w:rFonts w:hint="eastAsia"/>
                <w:strike/>
                <w:color w:val="000000"/>
                <w:lang w:eastAsia="zh-TW"/>
              </w:rPr>
              <w:t xml:space="preserve">=10 </w:t>
            </w:r>
          </w:p>
          <w:p w:rsidR="00846547" w:rsidRPr="00A72474" w:rsidRDefault="00846547" w:rsidP="00846547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 xml:space="preserve">AND 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資料確認人員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 xml:space="preserve"> = 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使用者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ID</w:t>
            </w:r>
          </w:p>
        </w:tc>
        <w:tc>
          <w:tcPr>
            <w:tcW w:w="2340" w:type="dxa"/>
          </w:tcPr>
          <w:p w:rsidR="00A65452" w:rsidRPr="00A72474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/>
                <w:strike/>
                <w:color w:val="000000"/>
                <w:lang w:eastAsia="zh-TW"/>
              </w:rPr>
              <w:t>連結</w:t>
            </w:r>
            <w:r w:rsidRPr="00A72474">
              <w:rPr>
                <w:rFonts w:hint="eastAsia"/>
                <w:b/>
                <w:strike/>
                <w:color w:val="000000"/>
                <w:lang w:eastAsia="zh-TW"/>
              </w:rPr>
              <w:t>AAB0_0200</w:t>
            </w:r>
            <w:r w:rsidRPr="00A72474">
              <w:rPr>
                <w:rFonts w:hint="eastAsia"/>
                <w:b/>
                <w:strike/>
                <w:color w:val="000000"/>
                <w:lang w:eastAsia="zh-TW"/>
              </w:rPr>
              <w:t>參數</w:t>
            </w:r>
          </w:p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strike/>
                <w:color w:val="000000"/>
                <w:lang w:eastAsia="zh-TW"/>
              </w:rPr>
              <w:t>查詢狀態</w:t>
            </w:r>
            <w:r w:rsidRPr="00A72474">
              <w:rPr>
                <w:rFonts w:hint="eastAsia"/>
                <w:strike/>
                <w:color w:val="000000"/>
                <w:lang w:eastAsia="zh-TW"/>
              </w:rPr>
              <w:t xml:space="preserve"> = 1</w:t>
            </w:r>
          </w:p>
        </w:tc>
      </w:tr>
      <w:tr w:rsidR="00A65452" w:rsidRPr="00A72474">
        <w:tc>
          <w:tcPr>
            <w:tcW w:w="2520" w:type="dxa"/>
          </w:tcPr>
          <w:p w:rsidR="00A65452" w:rsidRPr="00A72474" w:rsidRDefault="00A65452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strike/>
                <w:color w:val="000000"/>
                <w:lang w:eastAsia="zh-TW"/>
              </w:rPr>
              <w:t>待處理總案件</w:t>
            </w:r>
          </w:p>
        </w:tc>
        <w:tc>
          <w:tcPr>
            <w:tcW w:w="3780" w:type="dxa"/>
          </w:tcPr>
          <w:p w:rsidR="00A65452" w:rsidRPr="00A72474" w:rsidRDefault="00A65452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A65452" w:rsidRPr="00A72474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查詢進度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 xml:space="preserve"> = 1</w:t>
            </w:r>
          </w:p>
        </w:tc>
      </w:tr>
      <w:tr w:rsidR="00846547" w:rsidRPr="00A72474">
        <w:tc>
          <w:tcPr>
            <w:tcW w:w="252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strike/>
                <w:color w:val="000000"/>
                <w:lang w:eastAsia="zh-TW"/>
              </w:rPr>
              <w:t>受理未超過</w:t>
            </w:r>
            <w:r w:rsidRPr="00A72474">
              <w:rPr>
                <w:rFonts w:hint="eastAsia"/>
                <w:strike/>
                <w:color w:val="000000"/>
                <w:lang w:eastAsia="zh-TW"/>
              </w:rPr>
              <w:t>3</w:t>
            </w:r>
            <w:r w:rsidRPr="00A72474">
              <w:rPr>
                <w:rFonts w:hint="eastAsia"/>
                <w:strike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 xml:space="preserve">CurrentDate - 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受理日期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 xml:space="preserve"> &lt;3</w:t>
            </w:r>
          </w:p>
        </w:tc>
        <w:tc>
          <w:tcPr>
            <w:tcW w:w="234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查詢進度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 xml:space="preserve"> = 2</w:t>
            </w:r>
          </w:p>
        </w:tc>
      </w:tr>
      <w:tr w:rsidR="00846547" w:rsidRPr="00A72474">
        <w:tc>
          <w:tcPr>
            <w:tcW w:w="252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strike/>
                <w:color w:val="000000"/>
                <w:lang w:eastAsia="zh-TW"/>
              </w:rPr>
              <w:t>受理</w:t>
            </w:r>
            <w:r w:rsidRPr="00A72474">
              <w:rPr>
                <w:rFonts w:hint="eastAsia"/>
                <w:strike/>
                <w:color w:val="000000"/>
                <w:lang w:eastAsia="zh-TW"/>
              </w:rPr>
              <w:t>3~12</w:t>
            </w:r>
            <w:r w:rsidRPr="00A72474">
              <w:rPr>
                <w:rFonts w:hint="eastAsia"/>
                <w:strike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 xml:space="preserve">3&lt;= CurrentDate - 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受理日期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 xml:space="preserve"> &lt;12</w:t>
            </w:r>
          </w:p>
        </w:tc>
        <w:tc>
          <w:tcPr>
            <w:tcW w:w="234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查詢進度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 xml:space="preserve"> = 3</w:t>
            </w:r>
          </w:p>
        </w:tc>
      </w:tr>
      <w:tr w:rsidR="00846547" w:rsidRPr="00A72474">
        <w:tc>
          <w:tcPr>
            <w:tcW w:w="252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strike/>
                <w:color w:val="000000"/>
                <w:lang w:eastAsia="zh-TW"/>
              </w:rPr>
              <w:t>受理</w:t>
            </w:r>
            <w:r w:rsidRPr="00A72474">
              <w:rPr>
                <w:rFonts w:hint="eastAsia"/>
                <w:strike/>
                <w:color w:val="000000"/>
                <w:lang w:eastAsia="zh-TW"/>
              </w:rPr>
              <w:t>12~15</w:t>
            </w:r>
            <w:r w:rsidRPr="00A72474">
              <w:rPr>
                <w:rFonts w:hint="eastAsia"/>
                <w:strike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 xml:space="preserve">12&lt;= CurrentDate - 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受理日期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 xml:space="preserve"> &lt;15</w:t>
            </w:r>
          </w:p>
        </w:tc>
        <w:tc>
          <w:tcPr>
            <w:tcW w:w="234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查詢進度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 xml:space="preserve"> = 4</w:t>
            </w:r>
          </w:p>
        </w:tc>
      </w:tr>
      <w:tr w:rsidR="00846547" w:rsidRPr="00A72474">
        <w:tc>
          <w:tcPr>
            <w:tcW w:w="252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strike/>
                <w:color w:val="000000"/>
                <w:lang w:eastAsia="zh-TW"/>
              </w:rPr>
              <w:t>受理超過</w:t>
            </w:r>
            <w:r w:rsidRPr="00A72474">
              <w:rPr>
                <w:rFonts w:hint="eastAsia"/>
                <w:strike/>
                <w:color w:val="000000"/>
                <w:lang w:eastAsia="zh-TW"/>
              </w:rPr>
              <w:t>15</w:t>
            </w:r>
            <w:r w:rsidRPr="00A72474">
              <w:rPr>
                <w:rFonts w:hint="eastAsia"/>
                <w:strike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 xml:space="preserve">15&lt;= CurrentDate - 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受理日期</w:t>
            </w:r>
          </w:p>
        </w:tc>
        <w:tc>
          <w:tcPr>
            <w:tcW w:w="234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查詢進度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 xml:space="preserve"> = 5</w:t>
            </w:r>
          </w:p>
        </w:tc>
      </w:tr>
      <w:tr w:rsidR="00846547" w:rsidRPr="00A72474">
        <w:tc>
          <w:tcPr>
            <w:tcW w:w="252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strike/>
                <w:color w:val="000000"/>
                <w:lang w:eastAsia="zh-TW"/>
              </w:rPr>
              <w:t>合意解除件</w:t>
            </w:r>
          </w:p>
        </w:tc>
        <w:tc>
          <w:tcPr>
            <w:tcW w:w="378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先放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查詢進度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 xml:space="preserve"> = 6</w:t>
            </w:r>
          </w:p>
        </w:tc>
      </w:tr>
      <w:tr w:rsidR="00846547" w:rsidRPr="00A72474">
        <w:tc>
          <w:tcPr>
            <w:tcW w:w="252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strike/>
                <w:color w:val="000000"/>
                <w:lang w:eastAsia="zh-TW"/>
              </w:rPr>
              <w:t>爭議件</w:t>
            </w:r>
          </w:p>
        </w:tc>
        <w:tc>
          <w:tcPr>
            <w:tcW w:w="378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先放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查詢進度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 xml:space="preserve"> = 7</w:t>
            </w:r>
          </w:p>
        </w:tc>
      </w:tr>
      <w:tr w:rsidR="00846547" w:rsidRPr="00A72474">
        <w:tc>
          <w:tcPr>
            <w:tcW w:w="252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strike/>
                <w:color w:val="000000"/>
                <w:lang w:eastAsia="zh-TW"/>
              </w:rPr>
              <w:t>訴訟件</w:t>
            </w:r>
          </w:p>
        </w:tc>
        <w:tc>
          <w:tcPr>
            <w:tcW w:w="378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先放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846547" w:rsidRPr="00A72474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>查詢進度</w:t>
            </w:r>
            <w:r w:rsidRPr="00A72474">
              <w:rPr>
                <w:rFonts w:hint="eastAsia"/>
                <w:bCs/>
                <w:strike/>
                <w:color w:val="000000"/>
                <w:lang w:eastAsia="zh-TW"/>
              </w:rPr>
              <w:t xml:space="preserve"> = 8</w:t>
            </w:r>
          </w:p>
        </w:tc>
      </w:tr>
    </w:tbl>
    <w:p w:rsidR="00AF7B51" w:rsidRPr="005411A6" w:rsidRDefault="00AF7B51" w:rsidP="00AF7B51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5411A6">
        <w:rPr>
          <w:rFonts w:hint="eastAsia"/>
          <w:bCs/>
          <w:color w:val="000000"/>
          <w:lang w:eastAsia="zh-TW"/>
        </w:rPr>
        <w:t>待核定件</w:t>
      </w:r>
      <w:r w:rsidRPr="005411A6">
        <w:rPr>
          <w:rFonts w:hint="eastAsia"/>
          <w:bCs/>
          <w:color w:val="000000"/>
          <w:lang w:eastAsia="zh-TW"/>
        </w:rPr>
        <w:t>(</w:t>
      </w:r>
      <w:r w:rsidRPr="005411A6">
        <w:rPr>
          <w:rFonts w:hint="eastAsia"/>
          <w:bCs/>
          <w:color w:val="000000"/>
          <w:lang w:eastAsia="zh-TW"/>
        </w:rPr>
        <w:t>連結同待處理總案件</w:t>
      </w:r>
      <w:r w:rsidRPr="005411A6">
        <w:rPr>
          <w:rFonts w:hint="eastAsia"/>
          <w:bCs/>
          <w:color w:val="000000"/>
          <w:lang w:eastAsia="zh-TW"/>
        </w:rPr>
        <w:t>)</w:t>
      </w:r>
    </w:p>
    <w:p w:rsidR="00AF7B51" w:rsidRPr="005411A6" w:rsidRDefault="00AF7B51" w:rsidP="00AF7B51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DTAAA001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受理進度</w:t>
            </w:r>
            <w:r w:rsidRPr="005411A6">
              <w:rPr>
                <w:rFonts w:hint="eastAsia"/>
                <w:color w:val="000000"/>
                <w:lang w:eastAsia="zh-TW"/>
              </w:rPr>
              <w:t>=</w:t>
            </w:r>
            <w:r w:rsidR="00A72474">
              <w:rPr>
                <w:rFonts w:hint="eastAsia"/>
                <w:color w:val="000000"/>
                <w:lang w:eastAsia="zh-TW"/>
              </w:rPr>
              <w:t>1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0 </w:t>
            </w:r>
          </w:p>
          <w:p w:rsidR="00AF7B51" w:rsidRDefault="00AF7B51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AND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核定人員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ID</w:t>
            </w:r>
          </w:p>
          <w:p w:rsidR="00004613" w:rsidRPr="005411A6" w:rsidRDefault="00004613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A</w:t>
            </w:r>
            <w:r>
              <w:rPr>
                <w:rFonts w:hint="eastAsia"/>
                <w:bCs/>
                <w:color w:val="000000"/>
                <w:lang w:eastAsia="zh-TW"/>
              </w:rPr>
              <w:t xml:space="preserve">ND </w:t>
            </w:r>
            <w:r>
              <w:rPr>
                <w:rFonts w:hint="eastAsia"/>
                <w:bCs/>
                <w:color w:val="000000"/>
                <w:lang w:eastAsia="zh-TW"/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color w:val="000000"/>
                <w:lang w:eastAsia="zh-TW"/>
              </w:rPr>
              <w:t xml:space="preserve">  NOT IN (</w:t>
            </w:r>
            <w:r>
              <w:rPr>
                <w:bCs/>
                <w:color w:val="000000"/>
                <w:lang w:eastAsia="zh-TW"/>
              </w:rPr>
              <w:t>‘</w:t>
            </w:r>
            <w:r>
              <w:rPr>
                <w:rFonts w:hint="eastAsia"/>
                <w:bCs/>
                <w:color w:val="000000"/>
                <w:lang w:eastAsia="zh-TW"/>
              </w:rPr>
              <w:t>G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,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H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)</w:t>
            </w:r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AAB0_0200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查詢狀態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= 2</w:t>
            </w:r>
          </w:p>
        </w:tc>
      </w:tr>
      <w:tr w:rsidR="0052086A" w:rsidRPr="005411A6">
        <w:tc>
          <w:tcPr>
            <w:tcW w:w="2520" w:type="dxa"/>
          </w:tcPr>
          <w:p w:rsidR="0052086A" w:rsidRPr="0052086A" w:rsidRDefault="0052086A" w:rsidP="0052086A">
            <w:pPr>
              <w:pStyle w:val="Tabletext"/>
              <w:keepLines w:val="0"/>
              <w:spacing w:after="0" w:line="240" w:lineRule="auto"/>
              <w:ind w:leftChars="180" w:left="432"/>
              <w:rPr>
                <w:rFonts w:hint="eastAsia"/>
                <w:b/>
                <w:bCs/>
                <w:color w:val="000000"/>
                <w:lang w:eastAsia="zh-TW"/>
              </w:rPr>
            </w:pPr>
            <w:r w:rsidRPr="0052086A">
              <w:rPr>
                <w:rFonts w:hint="eastAsia"/>
                <w:b/>
                <w:bCs/>
                <w:color w:val="000000"/>
                <w:lang w:eastAsia="zh-TW"/>
              </w:rPr>
              <w:t>櫃檯件</w:t>
            </w:r>
          </w:p>
        </w:tc>
        <w:tc>
          <w:tcPr>
            <w:tcW w:w="3780" w:type="dxa"/>
          </w:tcPr>
          <w:p w:rsidR="0052086A" w:rsidRPr="005411A6" w:rsidRDefault="0052086A" w:rsidP="00AF7B5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>PRORITY_LVL = 0</w:t>
            </w:r>
          </w:p>
        </w:tc>
        <w:tc>
          <w:tcPr>
            <w:tcW w:w="2340" w:type="dxa"/>
          </w:tcPr>
          <w:p w:rsidR="0052086A" w:rsidRPr="005411A6" w:rsidRDefault="0052086A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r w:rsidR="00BF2ACA">
              <w:rPr>
                <w:rFonts w:hint="eastAsia"/>
                <w:bCs/>
                <w:color w:val="000000"/>
                <w:lang w:eastAsia="zh-TW"/>
              </w:rPr>
              <w:t>10</w:t>
            </w:r>
          </w:p>
        </w:tc>
      </w:tr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待處理總案件</w:t>
            </w:r>
          </w:p>
        </w:tc>
        <w:tc>
          <w:tcPr>
            <w:tcW w:w="378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1</w:t>
            </w:r>
          </w:p>
        </w:tc>
      </w:tr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受理未超過</w:t>
            </w:r>
            <w:r w:rsidRPr="005411A6">
              <w:rPr>
                <w:rFonts w:hint="eastAsia"/>
                <w:color w:val="000000"/>
                <w:lang w:eastAsia="zh-TW"/>
              </w:rPr>
              <w:t>3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&lt;3</w:t>
            </w:r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2</w:t>
            </w:r>
          </w:p>
        </w:tc>
      </w:tr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3~12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3&lt;=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&lt;12</w:t>
            </w:r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3</w:t>
            </w:r>
          </w:p>
        </w:tc>
      </w:tr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12~15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12&lt;=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&lt;15</w:t>
            </w:r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4</w:t>
            </w:r>
          </w:p>
        </w:tc>
      </w:tr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受理超過</w:t>
            </w:r>
            <w:r w:rsidRPr="005411A6">
              <w:rPr>
                <w:rFonts w:hint="eastAsia"/>
                <w:color w:val="000000"/>
                <w:lang w:eastAsia="zh-TW"/>
              </w:rPr>
              <w:t>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15&lt;=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5</w:t>
            </w:r>
          </w:p>
        </w:tc>
      </w:tr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合意解除件</w:t>
            </w:r>
          </w:p>
        </w:tc>
        <w:tc>
          <w:tcPr>
            <w:tcW w:w="378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6</w:t>
            </w:r>
          </w:p>
        </w:tc>
      </w:tr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爭議件</w:t>
            </w:r>
          </w:p>
        </w:tc>
        <w:tc>
          <w:tcPr>
            <w:tcW w:w="3780" w:type="dxa"/>
          </w:tcPr>
          <w:p w:rsidR="00AF7B51" w:rsidRPr="005411A6" w:rsidRDefault="008304DC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APLY_NO</w:t>
            </w:r>
            <w:r>
              <w:rPr>
                <w:rFonts w:hint="eastAsia"/>
                <w:bCs/>
                <w:color w:val="000000"/>
                <w:lang w:eastAsia="zh-TW"/>
              </w:rPr>
              <w:t>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碼"/>
              </w:smartTagPr>
              <w:r>
                <w:rPr>
                  <w:rFonts w:hint="eastAsia"/>
                  <w:bCs/>
                  <w:color w:val="000000"/>
                  <w:lang w:eastAsia="zh-TW"/>
                </w:rPr>
                <w:t>11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color w:val="000000"/>
                <w:lang w:eastAsia="zh-TW"/>
              </w:rPr>
              <w:t>不為</w:t>
            </w:r>
            <w:r>
              <w:rPr>
                <w:rFonts w:hint="eastAsia"/>
                <w:bCs/>
                <w:color w:val="000000"/>
                <w:lang w:eastAsia="zh-TW"/>
              </w:rPr>
              <w:t>0</w:t>
            </w:r>
            <w:r>
              <w:rPr>
                <w:rFonts w:hint="eastAsia"/>
                <w:bCs/>
                <w:color w:val="000000"/>
                <w:lang w:eastAsia="zh-TW"/>
              </w:rPr>
              <w:t>的件</w:t>
            </w:r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7</w:t>
            </w:r>
          </w:p>
        </w:tc>
      </w:tr>
      <w:tr w:rsidR="00AF7B51" w:rsidRPr="005411A6">
        <w:tc>
          <w:tcPr>
            <w:tcW w:w="252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訴訟件</w:t>
            </w:r>
          </w:p>
        </w:tc>
        <w:tc>
          <w:tcPr>
            <w:tcW w:w="378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AF7B51" w:rsidRPr="005411A6" w:rsidRDefault="00AF7B51" w:rsidP="00AF7B5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8</w:t>
            </w:r>
          </w:p>
        </w:tc>
      </w:tr>
    </w:tbl>
    <w:p w:rsidR="00846547" w:rsidRPr="005411A6" w:rsidRDefault="00846547" w:rsidP="0084654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5411A6">
        <w:rPr>
          <w:rFonts w:hint="eastAsia"/>
          <w:bCs/>
          <w:color w:val="000000"/>
          <w:lang w:eastAsia="zh-TW"/>
        </w:rPr>
        <w:t>待核付件</w:t>
      </w:r>
      <w:r w:rsidR="000C0D08" w:rsidRPr="005411A6">
        <w:rPr>
          <w:rFonts w:hint="eastAsia"/>
          <w:bCs/>
          <w:color w:val="000000"/>
          <w:lang w:eastAsia="zh-TW"/>
        </w:rPr>
        <w:t>(</w:t>
      </w:r>
      <w:r w:rsidR="000C0D08" w:rsidRPr="005411A6">
        <w:rPr>
          <w:rFonts w:hint="eastAsia"/>
          <w:bCs/>
          <w:color w:val="000000"/>
          <w:lang w:eastAsia="zh-TW"/>
        </w:rPr>
        <w:t>連結同待處理總案件</w:t>
      </w:r>
      <w:r w:rsidR="000C0D08" w:rsidRPr="005411A6">
        <w:rPr>
          <w:rFonts w:hint="eastAsia"/>
          <w:bCs/>
          <w:color w:val="000000"/>
          <w:lang w:eastAsia="zh-TW"/>
        </w:rPr>
        <w:t>)</w:t>
      </w:r>
    </w:p>
    <w:p w:rsidR="00846547" w:rsidRPr="005411A6" w:rsidRDefault="00846547" w:rsidP="008465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DTAAA001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846547" w:rsidRPr="005411A6" w:rsidRDefault="00846547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 30 &lt;=  </w:t>
            </w:r>
            <w:r w:rsidRPr="005411A6">
              <w:rPr>
                <w:rFonts w:hint="eastAsia"/>
                <w:color w:val="000000"/>
                <w:lang w:eastAsia="zh-TW"/>
              </w:rPr>
              <w:t>受理進度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&lt;= 41  </w:t>
            </w:r>
          </w:p>
          <w:p w:rsidR="00846547" w:rsidRPr="005411A6" w:rsidRDefault="00846547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OR  6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0 &lt;=  </w:t>
            </w:r>
            <w:r w:rsidRPr="005411A6">
              <w:rPr>
                <w:rFonts w:hint="eastAsia"/>
                <w:color w:val="000000"/>
                <w:lang w:eastAsia="zh-TW"/>
              </w:rPr>
              <w:t>受理進度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&lt;= 63  </w:t>
            </w:r>
          </w:p>
          <w:p w:rsidR="00846547" w:rsidRPr="005411A6" w:rsidRDefault="00846547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OR  7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0 &lt;=  </w:t>
            </w:r>
            <w:r w:rsidRPr="005411A6">
              <w:rPr>
                <w:rFonts w:hint="eastAsia"/>
                <w:color w:val="000000"/>
                <w:lang w:eastAsia="zh-TW"/>
              </w:rPr>
              <w:t>受理進度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&lt;= 73</w:t>
            </w:r>
          </w:p>
          <w:p w:rsidR="00846547" w:rsidRDefault="00846547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 xml:space="preserve">AND </w:t>
            </w:r>
            <w:r w:rsidRPr="005411A6">
              <w:rPr>
                <w:rFonts w:hint="eastAsia"/>
                <w:color w:val="000000"/>
                <w:lang w:eastAsia="zh-TW"/>
              </w:rPr>
              <w:t>核定人員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= </w:t>
            </w:r>
            <w:r w:rsidRPr="005411A6">
              <w:rPr>
                <w:rFonts w:hint="eastAsia"/>
                <w:color w:val="000000"/>
                <w:lang w:eastAsia="zh-TW"/>
              </w:rPr>
              <w:t>使用者</w:t>
            </w:r>
            <w:r w:rsidRPr="005411A6">
              <w:rPr>
                <w:rFonts w:hint="eastAsia"/>
                <w:color w:val="000000"/>
                <w:lang w:eastAsia="zh-TW"/>
              </w:rPr>
              <w:t>ID</w:t>
            </w:r>
          </w:p>
          <w:p w:rsidR="00004613" w:rsidRPr="005411A6" w:rsidRDefault="00004613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A</w:t>
            </w:r>
            <w:r>
              <w:rPr>
                <w:rFonts w:hint="eastAsia"/>
                <w:bCs/>
                <w:color w:val="000000"/>
                <w:lang w:eastAsia="zh-TW"/>
              </w:rPr>
              <w:t xml:space="preserve">ND </w:t>
            </w:r>
            <w:r>
              <w:rPr>
                <w:rFonts w:hint="eastAsia"/>
                <w:bCs/>
                <w:color w:val="000000"/>
                <w:lang w:eastAsia="zh-TW"/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color w:val="000000"/>
                <w:lang w:eastAsia="zh-TW"/>
              </w:rPr>
              <w:t xml:space="preserve">  NOT IN (</w:t>
            </w:r>
            <w:r>
              <w:rPr>
                <w:bCs/>
                <w:color w:val="000000"/>
                <w:lang w:eastAsia="zh-TW"/>
              </w:rPr>
              <w:t>‘</w:t>
            </w:r>
            <w:r>
              <w:rPr>
                <w:rFonts w:hint="eastAsia"/>
                <w:bCs/>
                <w:color w:val="000000"/>
                <w:lang w:eastAsia="zh-TW"/>
              </w:rPr>
              <w:t>G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,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H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)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AAB0_0200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查詢狀態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= </w:t>
            </w:r>
            <w:r w:rsidR="00AF7B51" w:rsidRPr="005411A6">
              <w:rPr>
                <w:rFonts w:hint="eastAsia"/>
                <w:color w:val="000000"/>
                <w:lang w:eastAsia="zh-TW"/>
              </w:rPr>
              <w:t>3</w:t>
            </w:r>
          </w:p>
        </w:tc>
      </w:tr>
      <w:tr w:rsidR="0052086A" w:rsidRPr="005411A6">
        <w:tc>
          <w:tcPr>
            <w:tcW w:w="2520" w:type="dxa"/>
          </w:tcPr>
          <w:p w:rsidR="0052086A" w:rsidRPr="0052086A" w:rsidRDefault="0052086A" w:rsidP="0052086A">
            <w:pPr>
              <w:pStyle w:val="Tabletext"/>
              <w:keepLines w:val="0"/>
              <w:spacing w:after="0" w:line="240" w:lineRule="auto"/>
              <w:ind w:leftChars="180" w:left="432"/>
              <w:rPr>
                <w:rFonts w:hint="eastAsia"/>
                <w:b/>
                <w:bCs/>
                <w:color w:val="000000"/>
                <w:lang w:eastAsia="zh-TW"/>
              </w:rPr>
            </w:pPr>
            <w:r w:rsidRPr="0052086A">
              <w:rPr>
                <w:rFonts w:hint="eastAsia"/>
                <w:b/>
                <w:bCs/>
                <w:color w:val="000000"/>
                <w:lang w:eastAsia="zh-TW"/>
              </w:rPr>
              <w:t>櫃檯件</w:t>
            </w:r>
          </w:p>
        </w:tc>
        <w:tc>
          <w:tcPr>
            <w:tcW w:w="3780" w:type="dxa"/>
          </w:tcPr>
          <w:p w:rsidR="0052086A" w:rsidRPr="005411A6" w:rsidRDefault="0052086A" w:rsidP="0052086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>PRORITY_LVL = 0</w:t>
            </w:r>
          </w:p>
        </w:tc>
        <w:tc>
          <w:tcPr>
            <w:tcW w:w="2340" w:type="dxa"/>
          </w:tcPr>
          <w:p w:rsidR="0052086A" w:rsidRPr="005411A6" w:rsidRDefault="0052086A" w:rsidP="005208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r w:rsidR="00BF2ACA">
              <w:rPr>
                <w:rFonts w:hint="eastAsia"/>
                <w:bCs/>
                <w:color w:val="000000"/>
                <w:lang w:eastAsia="zh-TW"/>
              </w:rPr>
              <w:t>10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待處理總案件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1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受理未超過</w:t>
            </w:r>
            <w:r w:rsidRPr="005411A6">
              <w:rPr>
                <w:rFonts w:hint="eastAsia"/>
                <w:color w:val="000000"/>
                <w:lang w:eastAsia="zh-TW"/>
              </w:rPr>
              <w:t>3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&lt;3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2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3~12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3&lt;=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&lt;12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3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12~15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12&lt;=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&lt;15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4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受理超過</w:t>
            </w:r>
            <w:r w:rsidRPr="005411A6">
              <w:rPr>
                <w:rFonts w:hint="eastAsia"/>
                <w:color w:val="000000"/>
                <w:lang w:eastAsia="zh-TW"/>
              </w:rPr>
              <w:t>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15&lt;=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5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合意解除件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6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爭議件</w:t>
            </w:r>
          </w:p>
        </w:tc>
        <w:tc>
          <w:tcPr>
            <w:tcW w:w="3780" w:type="dxa"/>
          </w:tcPr>
          <w:p w:rsidR="00846547" w:rsidRPr="005411A6" w:rsidRDefault="008304DC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APLY_NO</w:t>
            </w:r>
            <w:r>
              <w:rPr>
                <w:rFonts w:hint="eastAsia"/>
                <w:bCs/>
                <w:color w:val="000000"/>
                <w:lang w:eastAsia="zh-TW"/>
              </w:rPr>
              <w:t>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碼"/>
              </w:smartTagPr>
              <w:r>
                <w:rPr>
                  <w:rFonts w:hint="eastAsia"/>
                  <w:bCs/>
                  <w:color w:val="000000"/>
                  <w:lang w:eastAsia="zh-TW"/>
                </w:rPr>
                <w:t>11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color w:val="000000"/>
                <w:lang w:eastAsia="zh-TW"/>
              </w:rPr>
              <w:t>不為</w:t>
            </w:r>
            <w:r>
              <w:rPr>
                <w:rFonts w:hint="eastAsia"/>
                <w:bCs/>
                <w:color w:val="000000"/>
                <w:lang w:eastAsia="zh-TW"/>
              </w:rPr>
              <w:t>0</w:t>
            </w:r>
            <w:r>
              <w:rPr>
                <w:rFonts w:hint="eastAsia"/>
                <w:bCs/>
                <w:color w:val="000000"/>
                <w:lang w:eastAsia="zh-TW"/>
              </w:rPr>
              <w:t>的件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7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訴訟件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8</w:t>
            </w:r>
          </w:p>
        </w:tc>
      </w:tr>
    </w:tbl>
    <w:p w:rsidR="00846547" w:rsidRPr="005411A6" w:rsidRDefault="00846547" w:rsidP="0084654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5411A6">
        <w:rPr>
          <w:rFonts w:hint="eastAsia"/>
          <w:bCs/>
          <w:color w:val="000000"/>
          <w:lang w:eastAsia="zh-TW"/>
        </w:rPr>
        <w:t>待覆核件</w:t>
      </w:r>
      <w:r w:rsidR="000C0D08" w:rsidRPr="005411A6">
        <w:rPr>
          <w:rFonts w:hint="eastAsia"/>
          <w:bCs/>
          <w:color w:val="000000"/>
          <w:lang w:eastAsia="zh-TW"/>
        </w:rPr>
        <w:t>(</w:t>
      </w:r>
      <w:r w:rsidR="000C0D08" w:rsidRPr="005411A6">
        <w:rPr>
          <w:rFonts w:hint="eastAsia"/>
          <w:bCs/>
          <w:color w:val="000000"/>
          <w:lang w:eastAsia="zh-TW"/>
        </w:rPr>
        <w:t>連結同待處理總案件</w:t>
      </w:r>
      <w:r w:rsidR="000C0D08" w:rsidRPr="005411A6">
        <w:rPr>
          <w:rFonts w:hint="eastAsia"/>
          <w:bCs/>
          <w:color w:val="000000"/>
          <w:lang w:eastAsia="zh-TW"/>
        </w:rPr>
        <w:t>)</w:t>
      </w:r>
    </w:p>
    <w:p w:rsidR="00846547" w:rsidRPr="005411A6" w:rsidRDefault="00846547" w:rsidP="0084654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DTAAA001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0C0D08" w:rsidRPr="005411A6" w:rsidRDefault="00846547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</w:t>
            </w:r>
            <w:r w:rsidR="000C0D08" w:rsidRPr="005411A6">
              <w:rPr>
                <w:rFonts w:hint="eastAsia"/>
                <w:bCs/>
                <w:color w:val="000000"/>
                <w:lang w:eastAsia="zh-TW"/>
              </w:rPr>
              <w:t xml:space="preserve">  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42 &lt;=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&lt;= 51  </w:t>
            </w:r>
          </w:p>
          <w:p w:rsidR="000C0D08" w:rsidRPr="005411A6" w:rsidRDefault="000C0D08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OR</w:t>
            </w:r>
            <w:r w:rsidR="00846547" w:rsidRPr="005411A6">
              <w:rPr>
                <w:rFonts w:hint="eastAsia"/>
                <w:bCs/>
                <w:color w:val="000000"/>
                <w:lang w:eastAsia="zh-TW"/>
              </w:rPr>
              <w:t xml:space="preserve">  64 &lt;=  </w:t>
            </w:r>
            <w:r w:rsidR="00846547" w:rsidRPr="005411A6">
              <w:rPr>
                <w:rFonts w:hint="eastAsia"/>
                <w:bCs/>
                <w:color w:val="000000"/>
                <w:lang w:eastAsia="zh-TW"/>
              </w:rPr>
              <w:t>受理進度</w:t>
            </w:r>
            <w:r w:rsidR="00846547" w:rsidRPr="005411A6">
              <w:rPr>
                <w:rFonts w:hint="eastAsia"/>
                <w:bCs/>
                <w:color w:val="000000"/>
                <w:lang w:eastAsia="zh-TW"/>
              </w:rPr>
              <w:t xml:space="preserve"> &lt;= 66  </w:t>
            </w:r>
          </w:p>
          <w:p w:rsidR="00846547" w:rsidRPr="005411A6" w:rsidRDefault="000C0D08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OR</w:t>
            </w:r>
            <w:r w:rsidR="00846547" w:rsidRPr="005411A6">
              <w:rPr>
                <w:rFonts w:hint="eastAsia"/>
                <w:color w:val="000000"/>
                <w:lang w:eastAsia="zh-TW"/>
              </w:rPr>
              <w:t xml:space="preserve">  74</w:t>
            </w:r>
            <w:r w:rsidR="00846547" w:rsidRPr="005411A6">
              <w:rPr>
                <w:rFonts w:hint="eastAsia"/>
                <w:bCs/>
                <w:color w:val="000000"/>
                <w:lang w:eastAsia="zh-TW"/>
              </w:rPr>
              <w:t xml:space="preserve"> &lt;=  </w:t>
            </w:r>
            <w:r w:rsidR="00846547" w:rsidRPr="005411A6">
              <w:rPr>
                <w:rFonts w:hint="eastAsia"/>
                <w:color w:val="000000"/>
                <w:lang w:eastAsia="zh-TW"/>
              </w:rPr>
              <w:t>受理進度</w:t>
            </w:r>
            <w:r w:rsidR="00846547" w:rsidRPr="005411A6">
              <w:rPr>
                <w:rFonts w:hint="eastAsia"/>
                <w:color w:val="000000"/>
                <w:lang w:eastAsia="zh-TW"/>
              </w:rPr>
              <w:t xml:space="preserve"> &lt;= 76</w:t>
            </w:r>
          </w:p>
          <w:p w:rsidR="00846547" w:rsidRDefault="00846547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AND </w:t>
            </w:r>
            <w:r w:rsidR="009E4C08" w:rsidRPr="005411A6">
              <w:rPr>
                <w:rFonts w:hint="eastAsia"/>
                <w:bCs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單位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使用者單位</w:t>
            </w:r>
          </w:p>
          <w:p w:rsidR="00004613" w:rsidRPr="005411A6" w:rsidRDefault="00004613" w:rsidP="00846547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A</w:t>
            </w:r>
            <w:r>
              <w:rPr>
                <w:rFonts w:hint="eastAsia"/>
                <w:bCs/>
                <w:color w:val="000000"/>
                <w:lang w:eastAsia="zh-TW"/>
              </w:rPr>
              <w:t xml:space="preserve">ND </w:t>
            </w:r>
            <w:r>
              <w:rPr>
                <w:rFonts w:hint="eastAsia"/>
                <w:bCs/>
                <w:color w:val="000000"/>
                <w:lang w:eastAsia="zh-TW"/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color w:val="000000"/>
                <w:lang w:eastAsia="zh-TW"/>
              </w:rPr>
              <w:t xml:space="preserve">  NOT IN (</w:t>
            </w:r>
            <w:r>
              <w:rPr>
                <w:bCs/>
                <w:color w:val="000000"/>
                <w:lang w:eastAsia="zh-TW"/>
              </w:rPr>
              <w:t>‘</w:t>
            </w:r>
            <w:r>
              <w:rPr>
                <w:rFonts w:hint="eastAsia"/>
                <w:bCs/>
                <w:color w:val="000000"/>
                <w:lang w:eastAsia="zh-TW"/>
              </w:rPr>
              <w:t>G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,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H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)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AAB0_0200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查詢狀態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= </w:t>
            </w:r>
            <w:r w:rsidR="00AF7B51" w:rsidRPr="005411A6">
              <w:rPr>
                <w:rFonts w:hint="eastAsia"/>
                <w:color w:val="000000"/>
                <w:lang w:eastAsia="zh-TW"/>
              </w:rPr>
              <w:t>4</w:t>
            </w:r>
          </w:p>
        </w:tc>
      </w:tr>
      <w:tr w:rsidR="0052086A" w:rsidRPr="005411A6">
        <w:tc>
          <w:tcPr>
            <w:tcW w:w="2520" w:type="dxa"/>
          </w:tcPr>
          <w:p w:rsidR="0052086A" w:rsidRPr="0052086A" w:rsidRDefault="0052086A" w:rsidP="0052086A">
            <w:pPr>
              <w:pStyle w:val="Tabletext"/>
              <w:keepLines w:val="0"/>
              <w:spacing w:after="0" w:line="240" w:lineRule="auto"/>
              <w:ind w:leftChars="180" w:left="432"/>
              <w:rPr>
                <w:rFonts w:hint="eastAsia"/>
                <w:b/>
                <w:bCs/>
                <w:color w:val="000000"/>
                <w:lang w:eastAsia="zh-TW"/>
              </w:rPr>
            </w:pPr>
            <w:r w:rsidRPr="0052086A">
              <w:rPr>
                <w:rFonts w:hint="eastAsia"/>
                <w:b/>
                <w:bCs/>
                <w:color w:val="000000"/>
                <w:lang w:eastAsia="zh-TW"/>
              </w:rPr>
              <w:t>櫃檯件</w:t>
            </w:r>
          </w:p>
        </w:tc>
        <w:tc>
          <w:tcPr>
            <w:tcW w:w="3780" w:type="dxa"/>
          </w:tcPr>
          <w:p w:rsidR="0052086A" w:rsidRPr="005411A6" w:rsidRDefault="0052086A" w:rsidP="0052086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>PRORITY_LVL = 0</w:t>
            </w:r>
          </w:p>
        </w:tc>
        <w:tc>
          <w:tcPr>
            <w:tcW w:w="2340" w:type="dxa"/>
          </w:tcPr>
          <w:p w:rsidR="0052086A" w:rsidRPr="005411A6" w:rsidRDefault="0052086A" w:rsidP="005208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r w:rsidR="00BF2ACA">
              <w:rPr>
                <w:rFonts w:hint="eastAsia"/>
                <w:bCs/>
                <w:color w:val="000000"/>
                <w:lang w:eastAsia="zh-TW"/>
              </w:rPr>
              <w:t>10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待處理總案件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1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受理未超過</w:t>
            </w:r>
            <w:r w:rsidRPr="005411A6">
              <w:rPr>
                <w:rFonts w:hint="eastAsia"/>
                <w:color w:val="000000"/>
                <w:lang w:eastAsia="zh-TW"/>
              </w:rPr>
              <w:t>3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&lt;3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2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3~12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3&lt;=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&lt;12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3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12~15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12&lt;=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&lt;15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4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受理超過</w:t>
            </w:r>
            <w:r w:rsidRPr="005411A6">
              <w:rPr>
                <w:rFonts w:hint="eastAsia"/>
                <w:color w:val="000000"/>
                <w:lang w:eastAsia="zh-TW"/>
              </w:rPr>
              <w:t>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15&lt;=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5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合意解除件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6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爭議件</w:t>
            </w:r>
          </w:p>
        </w:tc>
        <w:tc>
          <w:tcPr>
            <w:tcW w:w="3780" w:type="dxa"/>
          </w:tcPr>
          <w:p w:rsidR="00846547" w:rsidRPr="005411A6" w:rsidRDefault="008304DC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APLY_NO</w:t>
            </w:r>
            <w:r>
              <w:rPr>
                <w:rFonts w:hint="eastAsia"/>
                <w:bCs/>
                <w:color w:val="000000"/>
                <w:lang w:eastAsia="zh-TW"/>
              </w:rPr>
              <w:t>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碼"/>
              </w:smartTagPr>
              <w:r>
                <w:rPr>
                  <w:rFonts w:hint="eastAsia"/>
                  <w:bCs/>
                  <w:color w:val="000000"/>
                  <w:lang w:eastAsia="zh-TW"/>
                </w:rPr>
                <w:t>11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color w:val="000000"/>
                <w:lang w:eastAsia="zh-TW"/>
              </w:rPr>
              <w:t>不為</w:t>
            </w:r>
            <w:r>
              <w:rPr>
                <w:rFonts w:hint="eastAsia"/>
                <w:bCs/>
                <w:color w:val="000000"/>
                <w:lang w:eastAsia="zh-TW"/>
              </w:rPr>
              <w:t>0</w:t>
            </w:r>
            <w:r>
              <w:rPr>
                <w:rFonts w:hint="eastAsia"/>
                <w:bCs/>
                <w:color w:val="000000"/>
                <w:lang w:eastAsia="zh-TW"/>
              </w:rPr>
              <w:t>的件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7</w:t>
            </w:r>
          </w:p>
        </w:tc>
      </w:tr>
      <w:tr w:rsidR="00846547" w:rsidRPr="005411A6">
        <w:tc>
          <w:tcPr>
            <w:tcW w:w="252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訴訟件</w:t>
            </w:r>
          </w:p>
        </w:tc>
        <w:tc>
          <w:tcPr>
            <w:tcW w:w="378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846547" w:rsidRPr="005411A6" w:rsidRDefault="00846547" w:rsidP="000C0D0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8</w:t>
            </w:r>
          </w:p>
        </w:tc>
      </w:tr>
      <w:tr w:rsidR="00A66865" w:rsidRPr="005411A6">
        <w:trPr>
          <w:ins w:id="37" w:author="張凱鈞" w:date="2015-03-03T14:00:00Z"/>
        </w:trPr>
        <w:tc>
          <w:tcPr>
            <w:tcW w:w="2520" w:type="dxa"/>
          </w:tcPr>
          <w:p w:rsidR="00A66865" w:rsidRPr="005411A6" w:rsidRDefault="00A66865" w:rsidP="000C0D08">
            <w:pPr>
              <w:pStyle w:val="Tabletext"/>
              <w:keepLines w:val="0"/>
              <w:spacing w:after="0" w:line="240" w:lineRule="auto"/>
              <w:ind w:left="480"/>
              <w:rPr>
                <w:ins w:id="38" w:author="張凱鈞" w:date="2015-03-03T14:00:00Z"/>
                <w:rFonts w:hint="eastAsia"/>
                <w:color w:val="000000"/>
                <w:lang w:eastAsia="zh-TW"/>
              </w:rPr>
            </w:pPr>
            <w:ins w:id="39" w:author="張凱鈞" w:date="2015-03-03T14:00:00Z">
              <w:r>
                <w:rPr>
                  <w:rFonts w:hint="eastAsia"/>
                  <w:color w:val="000000"/>
                  <w:lang w:eastAsia="zh-TW"/>
                </w:rPr>
                <w:t>即時匯撥件</w:t>
              </w:r>
            </w:ins>
          </w:p>
        </w:tc>
        <w:tc>
          <w:tcPr>
            <w:tcW w:w="3780" w:type="dxa"/>
          </w:tcPr>
          <w:p w:rsidR="00A66865" w:rsidRPr="005411A6" w:rsidRDefault="00A66865" w:rsidP="000C0D08">
            <w:pPr>
              <w:pStyle w:val="Tabletext"/>
              <w:keepLines w:val="0"/>
              <w:spacing w:after="0" w:line="240" w:lineRule="auto"/>
              <w:rPr>
                <w:ins w:id="40" w:author="張凱鈞" w:date="2015-03-03T14:00:00Z"/>
                <w:rFonts w:hint="eastAsia"/>
                <w:bCs/>
                <w:color w:val="000000"/>
                <w:lang w:eastAsia="zh-TW"/>
              </w:rPr>
            </w:pPr>
            <w:ins w:id="41" w:author="張凱鈞" w:date="2015-03-03T14:00:00Z">
              <w:r>
                <w:rPr>
                  <w:rFonts w:hint="eastAsia"/>
                  <w:bCs/>
                  <w:color w:val="000000"/>
                  <w:lang w:eastAsia="zh-TW"/>
                </w:rPr>
                <w:t>讀取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DTAAA001 LEFT JOIN DTAAB010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其中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DTAAB010.RMT_RIGHT_NOW=Y</w:t>
              </w:r>
            </w:ins>
          </w:p>
        </w:tc>
        <w:tc>
          <w:tcPr>
            <w:tcW w:w="2340" w:type="dxa"/>
          </w:tcPr>
          <w:p w:rsidR="00A66865" w:rsidRPr="005411A6" w:rsidRDefault="00A66865" w:rsidP="000C0D08">
            <w:pPr>
              <w:pStyle w:val="Tabletext"/>
              <w:keepLines w:val="0"/>
              <w:spacing w:after="0" w:line="240" w:lineRule="auto"/>
              <w:rPr>
                <w:ins w:id="42" w:author="張凱鈞" w:date="2015-03-03T14:00:00Z"/>
                <w:rFonts w:hint="eastAsia"/>
                <w:bCs/>
                <w:color w:val="000000"/>
                <w:lang w:eastAsia="zh-TW"/>
              </w:rPr>
            </w:pPr>
            <w:ins w:id="43" w:author="張凱鈞" w:date="2015-03-03T14:00:00Z">
              <w:r>
                <w:rPr>
                  <w:rFonts w:hint="eastAsia"/>
                  <w:bCs/>
                  <w:color w:val="000000"/>
                  <w:lang w:eastAsia="zh-TW"/>
                </w:rPr>
                <w:t>查詢進度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= </w:t>
              </w:r>
            </w:ins>
            <w:ins w:id="44" w:author="張凱鈞" w:date="2015-03-03T14:02:00Z">
              <w:r>
                <w:rPr>
                  <w:rFonts w:hint="eastAsia"/>
                  <w:bCs/>
                  <w:color w:val="000000"/>
                  <w:lang w:eastAsia="zh-TW"/>
                </w:rPr>
                <w:t>16</w:t>
              </w:r>
            </w:ins>
          </w:p>
        </w:tc>
      </w:tr>
    </w:tbl>
    <w:p w:rsidR="00846547" w:rsidRPr="005411A6" w:rsidRDefault="00846547" w:rsidP="000C0D08">
      <w:pPr>
        <w:pStyle w:val="Tabletext"/>
        <w:keepLines w:val="0"/>
        <w:spacing w:after="0" w:line="240" w:lineRule="auto"/>
        <w:rPr>
          <w:rFonts w:hint="eastAsia"/>
          <w:bCs/>
          <w:color w:val="000000"/>
          <w:lang w:eastAsia="zh-TW"/>
        </w:rPr>
      </w:pPr>
    </w:p>
    <w:p w:rsidR="00F92645" w:rsidRPr="005411A6" w:rsidRDefault="00F92645" w:rsidP="000C0D08">
      <w:pPr>
        <w:pStyle w:val="Tabletext"/>
        <w:keepLines w:val="0"/>
        <w:spacing w:after="0" w:line="240" w:lineRule="auto"/>
        <w:ind w:left="425"/>
        <w:rPr>
          <w:rFonts w:hint="eastAsia"/>
          <w:bCs/>
          <w:color w:val="000000"/>
          <w:lang w:eastAsia="zh-TW"/>
        </w:rPr>
      </w:pPr>
    </w:p>
    <w:p w:rsidR="005F2D80" w:rsidRPr="005411A6" w:rsidRDefault="005F2D80" w:rsidP="005F2D80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5411A6">
        <w:rPr>
          <w:rFonts w:hint="eastAsia"/>
          <w:bCs/>
          <w:color w:val="000000"/>
          <w:lang w:eastAsia="zh-TW"/>
        </w:rPr>
        <w:t>待收據捕正件</w:t>
      </w:r>
      <w:r w:rsidRPr="005411A6">
        <w:rPr>
          <w:rFonts w:hint="eastAsia"/>
          <w:bCs/>
          <w:color w:val="000000"/>
          <w:lang w:eastAsia="zh-TW"/>
        </w:rPr>
        <w:t>(</w:t>
      </w:r>
      <w:r w:rsidRPr="005411A6">
        <w:rPr>
          <w:rFonts w:hint="eastAsia"/>
          <w:bCs/>
          <w:color w:val="000000"/>
          <w:lang w:eastAsia="zh-TW"/>
        </w:rPr>
        <w:t>連結同待處理總案件</w:t>
      </w:r>
      <w:r w:rsidRPr="005411A6">
        <w:rPr>
          <w:rFonts w:hint="eastAsia"/>
          <w:bCs/>
          <w:color w:val="000000"/>
          <w:lang w:eastAsia="zh-TW"/>
        </w:rPr>
        <w:t>)</w:t>
      </w:r>
    </w:p>
    <w:p w:rsidR="005F2D80" w:rsidRPr="005411A6" w:rsidRDefault="005F2D80" w:rsidP="005F2D80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DTAAA001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5F2D80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strike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                 </w:t>
            </w:r>
            <w:r w:rsidRPr="00163C4B">
              <w:rPr>
                <w:rFonts w:hint="eastAsia"/>
                <w:bCs/>
                <w:strike/>
                <w:color w:val="000000"/>
                <w:lang w:eastAsia="zh-TW"/>
              </w:rPr>
              <w:t xml:space="preserve"> </w:t>
            </w:r>
            <w:r w:rsidRPr="00163C4B">
              <w:rPr>
                <w:rFonts w:hint="eastAsia"/>
                <w:bCs/>
                <w:strike/>
                <w:color w:val="000000"/>
                <w:lang w:eastAsia="zh-TW"/>
              </w:rPr>
              <w:t>受理進度</w:t>
            </w:r>
            <w:r w:rsidRPr="00163C4B">
              <w:rPr>
                <w:rFonts w:hint="eastAsia"/>
                <w:bCs/>
                <w:strike/>
                <w:color w:val="000000"/>
                <w:lang w:eastAsia="zh-TW"/>
              </w:rPr>
              <w:t xml:space="preserve"> = 19  </w:t>
            </w:r>
          </w:p>
          <w:p w:rsidR="00163C4B" w:rsidRPr="00163C4B" w:rsidRDefault="00163C4B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 xml:space="preserve">           </w:t>
            </w:r>
            <w:r w:rsidRPr="00163C4B">
              <w:rPr>
                <w:rFonts w:hint="eastAsia"/>
                <w:bCs/>
                <w:color w:val="000000"/>
                <w:lang w:eastAsia="zh-TW"/>
              </w:rPr>
              <w:t>F</w:t>
            </w:r>
            <w:r>
              <w:rPr>
                <w:rFonts w:hint="eastAsia"/>
                <w:bCs/>
                <w:color w:val="000000"/>
                <w:lang w:eastAsia="zh-TW"/>
              </w:rPr>
              <w:t xml:space="preserve">_StepName = </w:t>
            </w:r>
            <w:r>
              <w:rPr>
                <w:bCs/>
                <w:color w:val="000000"/>
                <w:lang w:eastAsia="zh-TW"/>
              </w:rPr>
              <w:t>‘</w:t>
            </w:r>
            <w:r>
              <w:rPr>
                <w:rFonts w:hint="eastAsia"/>
                <w:bCs/>
                <w:color w:val="000000"/>
                <w:lang w:eastAsia="zh-TW"/>
              </w:rPr>
              <w:t>收據補正</w:t>
            </w:r>
            <w:r>
              <w:rPr>
                <w:bCs/>
                <w:color w:val="000000"/>
                <w:lang w:eastAsia="zh-TW"/>
              </w:rPr>
              <w:t>’</w:t>
            </w:r>
          </w:p>
          <w:p w:rsidR="005F2D80" w:rsidRDefault="005411A6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 xml:space="preserve">AND </w:t>
            </w:r>
            <w:r>
              <w:rPr>
                <w:rFonts w:hint="eastAsia"/>
                <w:b/>
                <w:color w:val="000000"/>
                <w:lang w:eastAsia="zh-TW"/>
              </w:rPr>
              <w:t>核賠單位</w:t>
            </w:r>
            <w:r>
              <w:rPr>
                <w:rFonts w:hint="eastAsia"/>
                <w:b/>
                <w:color w:val="000000"/>
                <w:lang w:eastAsia="zh-TW"/>
              </w:rPr>
              <w:t xml:space="preserve"> =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使用者單位</w:t>
            </w:r>
          </w:p>
          <w:p w:rsidR="00004613" w:rsidRPr="005411A6" w:rsidRDefault="00004613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A</w:t>
            </w:r>
            <w:r>
              <w:rPr>
                <w:rFonts w:hint="eastAsia"/>
                <w:bCs/>
                <w:color w:val="000000"/>
                <w:lang w:eastAsia="zh-TW"/>
              </w:rPr>
              <w:t xml:space="preserve">ND </w:t>
            </w:r>
            <w:r>
              <w:rPr>
                <w:rFonts w:hint="eastAsia"/>
                <w:bCs/>
                <w:color w:val="000000"/>
                <w:lang w:eastAsia="zh-TW"/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color w:val="000000"/>
                <w:lang w:eastAsia="zh-TW"/>
              </w:rPr>
              <w:t xml:space="preserve">  NOT IN (</w:t>
            </w:r>
            <w:r>
              <w:rPr>
                <w:bCs/>
                <w:color w:val="000000"/>
                <w:lang w:eastAsia="zh-TW"/>
              </w:rPr>
              <w:t>‘</w:t>
            </w:r>
            <w:r>
              <w:rPr>
                <w:rFonts w:hint="eastAsia"/>
                <w:bCs/>
                <w:color w:val="000000"/>
                <w:lang w:eastAsia="zh-TW"/>
              </w:rPr>
              <w:t>G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,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H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)</w:t>
            </w:r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AAB0_0200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查詢狀態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= 6</w:t>
            </w:r>
          </w:p>
        </w:tc>
      </w:tr>
      <w:tr w:rsidR="0052086A" w:rsidRPr="005411A6">
        <w:tc>
          <w:tcPr>
            <w:tcW w:w="2520" w:type="dxa"/>
          </w:tcPr>
          <w:p w:rsidR="0052086A" w:rsidRPr="0052086A" w:rsidRDefault="0052086A" w:rsidP="0052086A">
            <w:pPr>
              <w:pStyle w:val="Tabletext"/>
              <w:keepLines w:val="0"/>
              <w:spacing w:after="0" w:line="240" w:lineRule="auto"/>
              <w:ind w:leftChars="180" w:left="432"/>
              <w:rPr>
                <w:rFonts w:hint="eastAsia"/>
                <w:b/>
                <w:bCs/>
                <w:color w:val="000000"/>
                <w:lang w:eastAsia="zh-TW"/>
              </w:rPr>
            </w:pPr>
            <w:r w:rsidRPr="0052086A">
              <w:rPr>
                <w:rFonts w:hint="eastAsia"/>
                <w:b/>
                <w:bCs/>
                <w:color w:val="000000"/>
                <w:lang w:eastAsia="zh-TW"/>
              </w:rPr>
              <w:t>櫃檯件</w:t>
            </w:r>
          </w:p>
        </w:tc>
        <w:tc>
          <w:tcPr>
            <w:tcW w:w="3780" w:type="dxa"/>
          </w:tcPr>
          <w:p w:rsidR="0052086A" w:rsidRPr="005411A6" w:rsidRDefault="0052086A" w:rsidP="0052086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>PRORITY_LVL = 0</w:t>
            </w:r>
          </w:p>
        </w:tc>
        <w:tc>
          <w:tcPr>
            <w:tcW w:w="2340" w:type="dxa"/>
          </w:tcPr>
          <w:p w:rsidR="0052086A" w:rsidRPr="005411A6" w:rsidRDefault="0052086A" w:rsidP="005208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r w:rsidR="00BF2ACA">
              <w:rPr>
                <w:rFonts w:hint="eastAsia"/>
                <w:bCs/>
                <w:color w:val="000000"/>
                <w:lang w:eastAsia="zh-TW"/>
              </w:rPr>
              <w:t>10</w:t>
            </w:r>
          </w:p>
        </w:tc>
      </w:tr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待處理總案件</w:t>
            </w:r>
          </w:p>
        </w:tc>
        <w:tc>
          <w:tcPr>
            <w:tcW w:w="378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1</w:t>
            </w:r>
          </w:p>
        </w:tc>
      </w:tr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受理未超過</w:t>
            </w:r>
            <w:r w:rsidRPr="005411A6">
              <w:rPr>
                <w:rFonts w:hint="eastAsia"/>
                <w:color w:val="000000"/>
                <w:lang w:eastAsia="zh-TW"/>
              </w:rPr>
              <w:t>3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&lt;3</w:t>
            </w:r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2</w:t>
            </w:r>
          </w:p>
        </w:tc>
      </w:tr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3~12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3&lt;=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&lt;12</w:t>
            </w:r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3</w:t>
            </w:r>
          </w:p>
        </w:tc>
      </w:tr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12~15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12&lt;=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&lt;15</w:t>
            </w:r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4</w:t>
            </w:r>
          </w:p>
        </w:tc>
      </w:tr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受理超過</w:t>
            </w:r>
            <w:r w:rsidRPr="005411A6">
              <w:rPr>
                <w:rFonts w:hint="eastAsia"/>
                <w:color w:val="000000"/>
                <w:lang w:eastAsia="zh-TW"/>
              </w:rPr>
              <w:t>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15&lt;=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5</w:t>
            </w:r>
          </w:p>
        </w:tc>
      </w:tr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合意解除件</w:t>
            </w:r>
          </w:p>
        </w:tc>
        <w:tc>
          <w:tcPr>
            <w:tcW w:w="378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6</w:t>
            </w:r>
          </w:p>
        </w:tc>
      </w:tr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爭議件</w:t>
            </w:r>
          </w:p>
        </w:tc>
        <w:tc>
          <w:tcPr>
            <w:tcW w:w="3780" w:type="dxa"/>
          </w:tcPr>
          <w:p w:rsidR="005F2D80" w:rsidRPr="005411A6" w:rsidRDefault="008304DC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APLY_NO</w:t>
            </w:r>
            <w:r>
              <w:rPr>
                <w:rFonts w:hint="eastAsia"/>
                <w:bCs/>
                <w:color w:val="000000"/>
                <w:lang w:eastAsia="zh-TW"/>
              </w:rPr>
              <w:t>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碼"/>
              </w:smartTagPr>
              <w:r>
                <w:rPr>
                  <w:rFonts w:hint="eastAsia"/>
                  <w:bCs/>
                  <w:color w:val="000000"/>
                  <w:lang w:eastAsia="zh-TW"/>
                </w:rPr>
                <w:t>11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color w:val="000000"/>
                <w:lang w:eastAsia="zh-TW"/>
              </w:rPr>
              <w:t>不為</w:t>
            </w:r>
            <w:r>
              <w:rPr>
                <w:rFonts w:hint="eastAsia"/>
                <w:bCs/>
                <w:color w:val="000000"/>
                <w:lang w:eastAsia="zh-TW"/>
              </w:rPr>
              <w:t>0</w:t>
            </w:r>
            <w:r>
              <w:rPr>
                <w:rFonts w:hint="eastAsia"/>
                <w:bCs/>
                <w:color w:val="000000"/>
                <w:lang w:eastAsia="zh-TW"/>
              </w:rPr>
              <w:t>的件</w:t>
            </w:r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7</w:t>
            </w:r>
          </w:p>
        </w:tc>
      </w:tr>
      <w:tr w:rsidR="005F2D80" w:rsidRPr="005411A6">
        <w:tc>
          <w:tcPr>
            <w:tcW w:w="252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訴訟件</w:t>
            </w:r>
          </w:p>
        </w:tc>
        <w:tc>
          <w:tcPr>
            <w:tcW w:w="378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5F2D80" w:rsidRPr="005411A6" w:rsidRDefault="005F2D80" w:rsidP="005F2D80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8</w:t>
            </w:r>
          </w:p>
        </w:tc>
      </w:tr>
    </w:tbl>
    <w:p w:rsidR="00A65452" w:rsidRPr="005411A6" w:rsidRDefault="00A65452" w:rsidP="000C0D08">
      <w:pPr>
        <w:pStyle w:val="Tabletext"/>
        <w:keepLines w:val="0"/>
        <w:spacing w:after="0" w:line="240" w:lineRule="auto"/>
        <w:ind w:left="425"/>
        <w:rPr>
          <w:rFonts w:hint="eastAsia"/>
          <w:bCs/>
          <w:color w:val="000000"/>
          <w:lang w:eastAsia="zh-TW"/>
        </w:rPr>
      </w:pPr>
    </w:p>
    <w:p w:rsidR="00F94FDB" w:rsidRPr="005411A6" w:rsidRDefault="00F94FDB" w:rsidP="00F94FDB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5411A6">
        <w:rPr>
          <w:rFonts w:hint="eastAsia"/>
          <w:bCs/>
          <w:color w:val="000000"/>
          <w:lang w:eastAsia="zh-TW"/>
        </w:rPr>
        <w:t>待試算件</w:t>
      </w:r>
      <w:r w:rsidRPr="005411A6">
        <w:rPr>
          <w:rFonts w:hint="eastAsia"/>
          <w:bCs/>
          <w:color w:val="000000"/>
          <w:lang w:eastAsia="zh-TW"/>
        </w:rPr>
        <w:t>(</w:t>
      </w:r>
      <w:r w:rsidRPr="005411A6">
        <w:rPr>
          <w:rFonts w:hint="eastAsia"/>
          <w:bCs/>
          <w:color w:val="000000"/>
          <w:lang w:eastAsia="zh-TW"/>
        </w:rPr>
        <w:t>連結同待處理總案件</w:t>
      </w:r>
      <w:r w:rsidRPr="005411A6">
        <w:rPr>
          <w:rFonts w:hint="eastAsia"/>
          <w:bCs/>
          <w:color w:val="000000"/>
          <w:lang w:eastAsia="zh-TW"/>
        </w:rPr>
        <w:t>)</w:t>
      </w:r>
    </w:p>
    <w:p w:rsidR="00F94FDB" w:rsidRPr="005411A6" w:rsidRDefault="00F94FDB" w:rsidP="00F94FDB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DTAAA001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                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21  </w:t>
            </w:r>
          </w:p>
          <w:p w:rsidR="00F94FDB" w:rsidRDefault="005411A6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 xml:space="preserve">AND </w:t>
            </w:r>
            <w:r>
              <w:rPr>
                <w:rFonts w:hint="eastAsia"/>
                <w:b/>
                <w:color w:val="000000"/>
                <w:lang w:eastAsia="zh-TW"/>
              </w:rPr>
              <w:t>核賠人員</w:t>
            </w:r>
            <w:r>
              <w:rPr>
                <w:rFonts w:hint="eastAsia"/>
                <w:b/>
                <w:color w:val="000000"/>
                <w:lang w:eastAsia="zh-TW"/>
              </w:rPr>
              <w:t xml:space="preserve"> =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</w:t>
            </w:r>
            <w:r w:rsidRPr="005411A6">
              <w:rPr>
                <w:rFonts w:hint="eastAsia"/>
                <w:color w:val="000000"/>
                <w:lang w:eastAsia="zh-TW"/>
              </w:rPr>
              <w:t>ID</w:t>
            </w:r>
          </w:p>
          <w:p w:rsidR="00004613" w:rsidRPr="005411A6" w:rsidRDefault="00004613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A</w:t>
            </w:r>
            <w:r>
              <w:rPr>
                <w:rFonts w:hint="eastAsia"/>
                <w:bCs/>
                <w:color w:val="000000"/>
                <w:lang w:eastAsia="zh-TW"/>
              </w:rPr>
              <w:t xml:space="preserve">ND </w:t>
            </w:r>
            <w:r>
              <w:rPr>
                <w:rFonts w:hint="eastAsia"/>
                <w:bCs/>
                <w:color w:val="000000"/>
                <w:lang w:eastAsia="zh-TW"/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color w:val="000000"/>
                <w:lang w:eastAsia="zh-TW"/>
              </w:rPr>
              <w:t xml:space="preserve">  NOT IN (</w:t>
            </w:r>
            <w:r>
              <w:rPr>
                <w:bCs/>
                <w:color w:val="000000"/>
                <w:lang w:eastAsia="zh-TW"/>
              </w:rPr>
              <w:t>‘</w:t>
            </w:r>
            <w:r>
              <w:rPr>
                <w:rFonts w:hint="eastAsia"/>
                <w:bCs/>
                <w:color w:val="000000"/>
                <w:lang w:eastAsia="zh-TW"/>
              </w:rPr>
              <w:t>G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,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H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)</w:t>
            </w:r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AAB0_0200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查詢狀態</w:t>
            </w:r>
            <w:r w:rsidRPr="005411A6">
              <w:rPr>
                <w:rFonts w:hint="eastAsia"/>
                <w:color w:val="000000"/>
                <w:lang w:eastAsia="zh-TW"/>
              </w:rPr>
              <w:t xml:space="preserve"> = 7</w:t>
            </w:r>
          </w:p>
        </w:tc>
      </w:tr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待處理總案件</w:t>
            </w:r>
          </w:p>
        </w:tc>
        <w:tc>
          <w:tcPr>
            <w:tcW w:w="378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1</w:t>
            </w:r>
          </w:p>
        </w:tc>
      </w:tr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受理未超過</w:t>
            </w:r>
            <w:r w:rsidRPr="005411A6">
              <w:rPr>
                <w:rFonts w:hint="eastAsia"/>
                <w:color w:val="000000"/>
                <w:lang w:eastAsia="zh-TW"/>
              </w:rPr>
              <w:t>3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&lt;3</w:t>
            </w:r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2</w:t>
            </w:r>
          </w:p>
        </w:tc>
      </w:tr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3~12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3&lt;=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&lt;12</w:t>
            </w:r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3</w:t>
            </w:r>
          </w:p>
        </w:tc>
      </w:tr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12~15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12&lt;=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&lt;15</w:t>
            </w:r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4</w:t>
            </w:r>
          </w:p>
        </w:tc>
      </w:tr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受理超過</w:t>
            </w:r>
            <w:r w:rsidRPr="005411A6">
              <w:rPr>
                <w:rFonts w:hint="eastAsia"/>
                <w:color w:val="000000"/>
                <w:lang w:eastAsia="zh-TW"/>
              </w:rPr>
              <w:t>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15&lt;=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5</w:t>
            </w:r>
          </w:p>
        </w:tc>
      </w:tr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合意解除件</w:t>
            </w:r>
          </w:p>
        </w:tc>
        <w:tc>
          <w:tcPr>
            <w:tcW w:w="378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6</w:t>
            </w:r>
          </w:p>
        </w:tc>
      </w:tr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爭議件</w:t>
            </w:r>
          </w:p>
        </w:tc>
        <w:tc>
          <w:tcPr>
            <w:tcW w:w="3780" w:type="dxa"/>
          </w:tcPr>
          <w:p w:rsidR="00F94FDB" w:rsidRPr="005411A6" w:rsidRDefault="008304DC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APLY_NO</w:t>
            </w:r>
            <w:r>
              <w:rPr>
                <w:rFonts w:hint="eastAsia"/>
                <w:bCs/>
                <w:color w:val="000000"/>
                <w:lang w:eastAsia="zh-TW"/>
              </w:rPr>
              <w:t>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碼"/>
              </w:smartTagPr>
              <w:r>
                <w:rPr>
                  <w:rFonts w:hint="eastAsia"/>
                  <w:bCs/>
                  <w:color w:val="000000"/>
                  <w:lang w:eastAsia="zh-TW"/>
                </w:rPr>
                <w:t>11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color w:val="000000"/>
                <w:lang w:eastAsia="zh-TW"/>
              </w:rPr>
              <w:t>不為</w:t>
            </w:r>
            <w:r>
              <w:rPr>
                <w:rFonts w:hint="eastAsia"/>
                <w:bCs/>
                <w:color w:val="000000"/>
                <w:lang w:eastAsia="zh-TW"/>
              </w:rPr>
              <w:t>0</w:t>
            </w:r>
            <w:r>
              <w:rPr>
                <w:rFonts w:hint="eastAsia"/>
                <w:bCs/>
                <w:color w:val="000000"/>
                <w:lang w:eastAsia="zh-TW"/>
              </w:rPr>
              <w:t>的件</w:t>
            </w:r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7</w:t>
            </w:r>
          </w:p>
        </w:tc>
      </w:tr>
      <w:tr w:rsidR="00F94FDB" w:rsidRPr="005411A6">
        <w:tc>
          <w:tcPr>
            <w:tcW w:w="252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訴訟件</w:t>
            </w:r>
          </w:p>
        </w:tc>
        <w:tc>
          <w:tcPr>
            <w:tcW w:w="378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F94FDB" w:rsidRPr="005411A6" w:rsidRDefault="00F94FDB" w:rsidP="00F94FD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8</w:t>
            </w:r>
          </w:p>
        </w:tc>
      </w:tr>
    </w:tbl>
    <w:p w:rsidR="00F94FDB" w:rsidRPr="005411A6" w:rsidRDefault="00F94FDB" w:rsidP="00F94FDB">
      <w:pPr>
        <w:pStyle w:val="Tabletext"/>
        <w:keepLines w:val="0"/>
        <w:spacing w:after="0" w:line="240" w:lineRule="auto"/>
        <w:ind w:left="425"/>
        <w:rPr>
          <w:rFonts w:hint="eastAsia"/>
          <w:bCs/>
          <w:color w:val="000000"/>
          <w:lang w:eastAsia="zh-TW"/>
        </w:rPr>
      </w:pPr>
    </w:p>
    <w:p w:rsidR="005E1832" w:rsidRPr="005411A6" w:rsidRDefault="005E1832" w:rsidP="005E1832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5411A6">
        <w:rPr>
          <w:rFonts w:hint="eastAsia"/>
          <w:bCs/>
          <w:color w:val="000000"/>
          <w:lang w:eastAsia="zh-TW"/>
        </w:rPr>
        <w:t>待</w:t>
      </w:r>
      <w:r>
        <w:rPr>
          <w:rFonts w:hint="eastAsia"/>
          <w:bCs/>
          <w:color w:val="000000"/>
          <w:lang w:eastAsia="zh-TW"/>
        </w:rPr>
        <w:t>簽擬</w:t>
      </w:r>
      <w:r w:rsidRPr="005411A6">
        <w:rPr>
          <w:rFonts w:hint="eastAsia"/>
          <w:bCs/>
          <w:color w:val="000000"/>
          <w:lang w:eastAsia="zh-TW"/>
        </w:rPr>
        <w:t>件</w:t>
      </w:r>
      <w:r w:rsidRPr="005411A6">
        <w:rPr>
          <w:rFonts w:hint="eastAsia"/>
          <w:bCs/>
          <w:color w:val="000000"/>
          <w:lang w:eastAsia="zh-TW"/>
        </w:rPr>
        <w:t>(</w:t>
      </w:r>
      <w:r w:rsidRPr="005411A6">
        <w:rPr>
          <w:rFonts w:hint="eastAsia"/>
          <w:bCs/>
          <w:color w:val="000000"/>
          <w:lang w:eastAsia="zh-TW"/>
        </w:rPr>
        <w:t>連結同待處理總案件</w:t>
      </w:r>
      <w:r w:rsidRPr="005411A6">
        <w:rPr>
          <w:rFonts w:hint="eastAsia"/>
          <w:bCs/>
          <w:color w:val="000000"/>
          <w:lang w:eastAsia="zh-TW"/>
        </w:rPr>
        <w:t>)</w:t>
      </w:r>
    </w:p>
    <w:p w:rsidR="005E1832" w:rsidRPr="005411A6" w:rsidRDefault="005E1832" w:rsidP="005E1832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DTAAA001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                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ins w:id="45" w:author="張凱鈞" w:date="2015-03-03T13:51:00Z">
              <w:r w:rsidR="00BA37C8">
                <w:rPr>
                  <w:rFonts w:hint="eastAsia"/>
                  <w:bCs/>
                  <w:color w:val="000000"/>
                  <w:lang w:eastAsia="zh-TW"/>
                </w:rPr>
                <w:t>42,43,45,49,</w:t>
              </w:r>
            </w:ins>
            <w:ins w:id="46" w:author="張凱鈞" w:date="2015-03-03T13:52:00Z">
              <w:r w:rsidR="00BA37C8">
                <w:rPr>
                  <w:rFonts w:hint="eastAsia"/>
                  <w:bCs/>
                  <w:color w:val="000000"/>
                  <w:lang w:eastAsia="zh-TW"/>
                </w:rPr>
                <w:t>75,75</w:t>
              </w:r>
            </w:ins>
            <w:del w:id="47" w:author="張凱鈞" w:date="2015-03-03T13:52:00Z">
              <w:r w:rsidDel="00BA37C8">
                <w:rPr>
                  <w:rFonts w:hint="eastAsia"/>
                  <w:bCs/>
                  <w:color w:val="000000"/>
                  <w:lang w:eastAsia="zh-TW"/>
                </w:rPr>
                <w:delText>79</w:delText>
              </w:r>
            </w:del>
            <w:del w:id="48" w:author="張凱鈞" w:date="2015-03-03T13:51:00Z">
              <w:r w:rsidRPr="005411A6" w:rsidDel="00BA37C8">
                <w:rPr>
                  <w:rFonts w:hint="eastAsia"/>
                  <w:bCs/>
                  <w:color w:val="000000"/>
                  <w:lang w:eastAsia="zh-TW"/>
                </w:rPr>
                <w:delText xml:space="preserve">  </w:delText>
              </w:r>
            </w:del>
          </w:p>
          <w:p w:rsidR="005E1832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 xml:space="preserve">AND </w:t>
            </w:r>
            <w:r>
              <w:rPr>
                <w:rFonts w:hint="eastAsia"/>
                <w:b/>
                <w:color w:val="000000"/>
                <w:lang w:eastAsia="zh-TW"/>
              </w:rPr>
              <w:t>簽擬人員</w:t>
            </w:r>
            <w:r>
              <w:rPr>
                <w:rFonts w:hint="eastAsia"/>
                <w:b/>
                <w:color w:val="000000"/>
                <w:lang w:eastAsia="zh-TW"/>
              </w:rPr>
              <w:t xml:space="preserve"> =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</w:t>
            </w:r>
            <w:r w:rsidRPr="005411A6">
              <w:rPr>
                <w:rFonts w:hint="eastAsia"/>
                <w:color w:val="000000"/>
                <w:lang w:eastAsia="zh-TW"/>
              </w:rPr>
              <w:t>ID</w:t>
            </w:r>
          </w:p>
          <w:p w:rsidR="00004613" w:rsidRPr="005411A6" w:rsidRDefault="00004613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A</w:t>
            </w:r>
            <w:r>
              <w:rPr>
                <w:rFonts w:hint="eastAsia"/>
                <w:bCs/>
                <w:color w:val="000000"/>
                <w:lang w:eastAsia="zh-TW"/>
              </w:rPr>
              <w:t xml:space="preserve">ND </w:t>
            </w:r>
            <w:r>
              <w:rPr>
                <w:rFonts w:hint="eastAsia"/>
                <w:bCs/>
                <w:color w:val="000000"/>
                <w:lang w:eastAsia="zh-TW"/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color w:val="000000"/>
                <w:lang w:eastAsia="zh-TW"/>
              </w:rPr>
              <w:t xml:space="preserve">  NOT IN (</w:t>
            </w:r>
            <w:r>
              <w:rPr>
                <w:bCs/>
                <w:color w:val="000000"/>
                <w:lang w:eastAsia="zh-TW"/>
              </w:rPr>
              <w:t>‘</w:t>
            </w:r>
            <w:r>
              <w:rPr>
                <w:rFonts w:hint="eastAsia"/>
                <w:bCs/>
                <w:color w:val="000000"/>
                <w:lang w:eastAsia="zh-TW"/>
              </w:rPr>
              <w:t>G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,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H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)</w:t>
            </w:r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AAB0_02</w:t>
            </w:r>
            <w:del w:id="49" w:author="張凱鈞" w:date="2015-03-03T11:50:00Z">
              <w:r w:rsidRPr="005411A6" w:rsidDel="003A09A9">
                <w:rPr>
                  <w:rFonts w:hint="eastAsia"/>
                  <w:b/>
                  <w:color w:val="000000"/>
                  <w:lang w:eastAsia="zh-TW"/>
                </w:rPr>
                <w:delText>0</w:delText>
              </w:r>
            </w:del>
            <w:ins w:id="50" w:author="張凱鈞" w:date="2015-03-03T11:50:00Z">
              <w:r w:rsidR="003A09A9">
                <w:rPr>
                  <w:rFonts w:hint="eastAsia"/>
                  <w:b/>
                  <w:color w:val="000000"/>
                  <w:lang w:eastAsia="zh-TW"/>
                </w:rPr>
                <w:t>1</w:t>
              </w:r>
            </w:ins>
            <w:r w:rsidRPr="005411A6">
              <w:rPr>
                <w:rFonts w:hint="eastAsia"/>
                <w:b/>
                <w:color w:val="000000"/>
                <w:lang w:eastAsia="zh-TW"/>
              </w:rPr>
              <w:t>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查詢狀態</w:t>
            </w:r>
            <w:r>
              <w:rPr>
                <w:rFonts w:hint="eastAsia"/>
                <w:color w:val="000000"/>
                <w:lang w:eastAsia="zh-TW"/>
              </w:rPr>
              <w:t xml:space="preserve"> = 8</w:t>
            </w:r>
          </w:p>
        </w:tc>
      </w:tr>
      <w:tr w:rsidR="0052086A" w:rsidRPr="005411A6">
        <w:tc>
          <w:tcPr>
            <w:tcW w:w="2520" w:type="dxa"/>
          </w:tcPr>
          <w:p w:rsidR="0052086A" w:rsidRPr="0052086A" w:rsidRDefault="0052086A" w:rsidP="0052086A">
            <w:pPr>
              <w:pStyle w:val="Tabletext"/>
              <w:keepLines w:val="0"/>
              <w:spacing w:after="0" w:line="240" w:lineRule="auto"/>
              <w:ind w:leftChars="180" w:left="432"/>
              <w:rPr>
                <w:rFonts w:hint="eastAsia"/>
                <w:b/>
                <w:bCs/>
                <w:color w:val="000000"/>
                <w:lang w:eastAsia="zh-TW"/>
              </w:rPr>
            </w:pPr>
            <w:r w:rsidRPr="0052086A">
              <w:rPr>
                <w:rFonts w:hint="eastAsia"/>
                <w:b/>
                <w:bCs/>
                <w:color w:val="000000"/>
                <w:lang w:eastAsia="zh-TW"/>
              </w:rPr>
              <w:t>櫃檯件</w:t>
            </w:r>
          </w:p>
        </w:tc>
        <w:tc>
          <w:tcPr>
            <w:tcW w:w="3780" w:type="dxa"/>
          </w:tcPr>
          <w:p w:rsidR="0052086A" w:rsidRPr="005411A6" w:rsidRDefault="0052086A" w:rsidP="0052086A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>PRORITY_LVL = 0</w:t>
            </w:r>
          </w:p>
        </w:tc>
        <w:tc>
          <w:tcPr>
            <w:tcW w:w="2340" w:type="dxa"/>
          </w:tcPr>
          <w:p w:rsidR="0052086A" w:rsidRPr="005411A6" w:rsidRDefault="0052086A" w:rsidP="0052086A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r w:rsidR="00BF2ACA">
              <w:rPr>
                <w:rFonts w:hint="eastAsia"/>
                <w:bCs/>
                <w:color w:val="000000"/>
                <w:lang w:eastAsia="zh-TW"/>
              </w:rPr>
              <w:t>10</w:t>
            </w:r>
          </w:p>
        </w:tc>
      </w:tr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待處理總案件</w:t>
            </w:r>
          </w:p>
        </w:tc>
        <w:tc>
          <w:tcPr>
            <w:tcW w:w="378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1</w:t>
            </w:r>
          </w:p>
        </w:tc>
      </w:tr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受理未超過</w:t>
            </w:r>
            <w:r w:rsidRPr="005411A6">
              <w:rPr>
                <w:rFonts w:hint="eastAsia"/>
                <w:color w:val="000000"/>
                <w:lang w:eastAsia="zh-TW"/>
              </w:rPr>
              <w:t>3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&lt;3</w:t>
            </w:r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2</w:t>
            </w:r>
          </w:p>
        </w:tc>
      </w:tr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3~12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3&lt;=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&lt;12</w:t>
            </w:r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3</w:t>
            </w:r>
          </w:p>
        </w:tc>
      </w:tr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</w:t>
            </w:r>
            <w:r w:rsidRPr="005411A6">
              <w:rPr>
                <w:rFonts w:hint="eastAsia"/>
                <w:color w:val="000000"/>
                <w:lang w:eastAsia="zh-TW"/>
              </w:rPr>
              <w:t>12~15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12&lt;=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&lt;15</w:t>
            </w:r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4</w:t>
            </w:r>
          </w:p>
        </w:tc>
      </w:tr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受理超過</w:t>
            </w:r>
            <w:r w:rsidRPr="005411A6">
              <w:rPr>
                <w:rFonts w:hint="eastAsia"/>
                <w:color w:val="000000"/>
                <w:lang w:eastAsia="zh-TW"/>
              </w:rPr>
              <w:t>15</w:t>
            </w:r>
            <w:r w:rsidRPr="005411A6">
              <w:rPr>
                <w:rFonts w:hint="eastAsia"/>
                <w:color w:val="000000"/>
                <w:lang w:eastAsia="zh-TW"/>
              </w:rPr>
              <w:t>日件</w:t>
            </w:r>
          </w:p>
        </w:tc>
        <w:tc>
          <w:tcPr>
            <w:tcW w:w="378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15&lt;= CurrentDate -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受理日期</w:t>
            </w:r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5</w:t>
            </w:r>
          </w:p>
        </w:tc>
      </w:tr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合意解除件</w:t>
            </w:r>
          </w:p>
        </w:tc>
        <w:tc>
          <w:tcPr>
            <w:tcW w:w="378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6</w:t>
            </w:r>
          </w:p>
        </w:tc>
      </w:tr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爭議件</w:t>
            </w:r>
          </w:p>
        </w:tc>
        <w:tc>
          <w:tcPr>
            <w:tcW w:w="3780" w:type="dxa"/>
          </w:tcPr>
          <w:p w:rsidR="005E1832" w:rsidRPr="005411A6" w:rsidRDefault="008304DC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APLY_NO</w:t>
            </w:r>
            <w:r>
              <w:rPr>
                <w:rFonts w:hint="eastAsia"/>
                <w:bCs/>
                <w:color w:val="000000"/>
                <w:lang w:eastAsia="zh-TW"/>
              </w:rPr>
              <w:t>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1"/>
                <w:attr w:name="UnitName" w:val="碼"/>
              </w:smartTagPr>
              <w:r>
                <w:rPr>
                  <w:rFonts w:hint="eastAsia"/>
                  <w:bCs/>
                  <w:color w:val="000000"/>
                  <w:lang w:eastAsia="zh-TW"/>
                </w:rPr>
                <w:t>11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color w:val="000000"/>
                <w:lang w:eastAsia="zh-TW"/>
              </w:rPr>
              <w:t>不為</w:t>
            </w:r>
            <w:r>
              <w:rPr>
                <w:rFonts w:hint="eastAsia"/>
                <w:bCs/>
                <w:color w:val="000000"/>
                <w:lang w:eastAsia="zh-TW"/>
              </w:rPr>
              <w:t>0</w:t>
            </w:r>
            <w:r>
              <w:rPr>
                <w:rFonts w:hint="eastAsia"/>
                <w:bCs/>
                <w:color w:val="000000"/>
                <w:lang w:eastAsia="zh-TW"/>
              </w:rPr>
              <w:t>的件</w:t>
            </w:r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7</w:t>
            </w:r>
          </w:p>
        </w:tc>
      </w:tr>
      <w:tr w:rsidR="005E1832" w:rsidRPr="005411A6">
        <w:tc>
          <w:tcPr>
            <w:tcW w:w="252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訴訟件</w:t>
            </w:r>
          </w:p>
        </w:tc>
        <w:tc>
          <w:tcPr>
            <w:tcW w:w="378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先放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0</w:t>
            </w:r>
          </w:p>
        </w:tc>
        <w:tc>
          <w:tcPr>
            <w:tcW w:w="2340" w:type="dxa"/>
          </w:tcPr>
          <w:p w:rsidR="005E1832" w:rsidRPr="005411A6" w:rsidRDefault="005E1832" w:rsidP="005E1832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8</w:t>
            </w:r>
          </w:p>
        </w:tc>
      </w:tr>
      <w:tr w:rsidR="00074D26" w:rsidRPr="005411A6">
        <w:trPr>
          <w:ins w:id="51" w:author="張凱鈞" w:date="2015-03-03T13:24:00Z"/>
        </w:trPr>
        <w:tc>
          <w:tcPr>
            <w:tcW w:w="2520" w:type="dxa"/>
          </w:tcPr>
          <w:p w:rsidR="00074D26" w:rsidRPr="005411A6" w:rsidRDefault="00DE2AAE" w:rsidP="005E1832">
            <w:pPr>
              <w:pStyle w:val="Tabletext"/>
              <w:keepLines w:val="0"/>
              <w:spacing w:after="0" w:line="240" w:lineRule="auto"/>
              <w:ind w:left="480"/>
              <w:rPr>
                <w:ins w:id="52" w:author="張凱鈞" w:date="2015-03-03T13:24:00Z"/>
                <w:rFonts w:hint="eastAsia"/>
                <w:color w:val="000000"/>
                <w:lang w:eastAsia="zh-TW"/>
              </w:rPr>
            </w:pPr>
            <w:ins w:id="53" w:author="張凱鈞" w:date="2015-03-03T13:40:00Z">
              <w:r>
                <w:rPr>
                  <w:rFonts w:hint="eastAsia"/>
                  <w:color w:val="000000"/>
                  <w:lang w:eastAsia="zh-TW"/>
                </w:rPr>
                <w:t>即時匯撥件</w:t>
              </w:r>
            </w:ins>
          </w:p>
        </w:tc>
        <w:tc>
          <w:tcPr>
            <w:tcW w:w="3780" w:type="dxa"/>
          </w:tcPr>
          <w:p w:rsidR="00BA37C8" w:rsidRPr="005411A6" w:rsidRDefault="00DE2AAE" w:rsidP="005E1832">
            <w:pPr>
              <w:pStyle w:val="Tabletext"/>
              <w:keepLines w:val="0"/>
              <w:spacing w:after="0" w:line="240" w:lineRule="auto"/>
              <w:rPr>
                <w:ins w:id="54" w:author="張凱鈞" w:date="2015-03-03T13:24:00Z"/>
                <w:rFonts w:hint="eastAsia"/>
                <w:bCs/>
                <w:color w:val="000000"/>
                <w:lang w:eastAsia="zh-TW"/>
              </w:rPr>
            </w:pPr>
            <w:ins w:id="55" w:author="張凱鈞" w:date="2015-03-03T13:40:00Z">
              <w:r>
                <w:rPr>
                  <w:rFonts w:hint="eastAsia"/>
                  <w:bCs/>
                  <w:color w:val="000000"/>
                  <w:lang w:eastAsia="zh-TW"/>
                </w:rPr>
                <w:t>讀取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DTAAA001 LEFT JOIN DTAAB010</w:t>
              </w:r>
            </w:ins>
            <w:ins w:id="56" w:author="張凱鈞" w:date="2015-03-03T13:49:00Z">
              <w:r>
                <w:rPr>
                  <w:rFonts w:hint="eastAsia"/>
                  <w:bCs/>
                  <w:color w:val="000000"/>
                  <w:lang w:eastAsia="zh-TW"/>
                </w:rPr>
                <w:t>其中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DTAAB010.</w:t>
              </w:r>
            </w:ins>
            <w:ins w:id="57" w:author="張凱鈞" w:date="2015-03-03T13:50:00Z">
              <w:r>
                <w:rPr>
                  <w:rFonts w:hint="eastAsia"/>
                  <w:bCs/>
                  <w:color w:val="000000"/>
                  <w:lang w:eastAsia="zh-TW"/>
                </w:rPr>
                <w:t>RMT_RIGHT_NOW=Y</w:t>
              </w:r>
            </w:ins>
          </w:p>
        </w:tc>
        <w:tc>
          <w:tcPr>
            <w:tcW w:w="2340" w:type="dxa"/>
          </w:tcPr>
          <w:p w:rsidR="00074D26" w:rsidRPr="005411A6" w:rsidRDefault="00BA37C8" w:rsidP="005E1832">
            <w:pPr>
              <w:pStyle w:val="Tabletext"/>
              <w:keepLines w:val="0"/>
              <w:spacing w:after="0" w:line="240" w:lineRule="auto"/>
              <w:rPr>
                <w:ins w:id="58" w:author="張凱鈞" w:date="2015-03-03T13:24:00Z"/>
                <w:rFonts w:hint="eastAsia"/>
                <w:bCs/>
                <w:color w:val="000000"/>
                <w:lang w:eastAsia="zh-TW"/>
              </w:rPr>
            </w:pPr>
            <w:ins w:id="59" w:author="張凱鈞" w:date="2015-03-03T13:59:00Z">
              <w:r>
                <w:rPr>
                  <w:rFonts w:hint="eastAsia"/>
                  <w:bCs/>
                  <w:color w:val="000000"/>
                  <w:lang w:eastAsia="zh-TW"/>
                </w:rPr>
                <w:t>查詢進度</w:t>
              </w:r>
            </w:ins>
            <w:ins w:id="60" w:author="張凱鈞" w:date="2015-03-03T14:00:00Z"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</w:t>
              </w:r>
            </w:ins>
            <w:ins w:id="61" w:author="張凱鈞" w:date="2015-03-03T13:59:00Z">
              <w:r>
                <w:rPr>
                  <w:rFonts w:hint="eastAsia"/>
                  <w:bCs/>
                  <w:color w:val="000000"/>
                  <w:lang w:eastAsia="zh-TW"/>
                </w:rPr>
                <w:t>=</w:t>
              </w:r>
            </w:ins>
            <w:ins w:id="62" w:author="張凱鈞" w:date="2015-03-03T14:00:00Z">
              <w:r>
                <w:rPr>
                  <w:rFonts w:hint="eastAsia"/>
                  <w:bCs/>
                  <w:color w:val="000000"/>
                  <w:lang w:eastAsia="zh-TW"/>
                </w:rPr>
                <w:t xml:space="preserve"> </w:t>
              </w:r>
            </w:ins>
            <w:ins w:id="63" w:author="張凱鈞" w:date="2015-03-03T13:59:00Z">
              <w:r>
                <w:rPr>
                  <w:rFonts w:hint="eastAsia"/>
                  <w:bCs/>
                  <w:color w:val="000000"/>
                  <w:lang w:eastAsia="zh-TW"/>
                </w:rPr>
                <w:t>16</w:t>
              </w:r>
            </w:ins>
          </w:p>
        </w:tc>
      </w:tr>
    </w:tbl>
    <w:p w:rsidR="00F94FDB" w:rsidRDefault="00F94FDB" w:rsidP="000C0D08">
      <w:pPr>
        <w:pStyle w:val="Tabletext"/>
        <w:keepLines w:val="0"/>
        <w:spacing w:after="0" w:line="240" w:lineRule="auto"/>
        <w:ind w:left="425"/>
        <w:rPr>
          <w:rFonts w:hint="eastAsia"/>
          <w:bCs/>
          <w:color w:val="000000"/>
          <w:lang w:eastAsia="zh-TW"/>
        </w:rPr>
      </w:pPr>
    </w:p>
    <w:p w:rsidR="009B7EC5" w:rsidRPr="005411A6" w:rsidRDefault="009B7EC5" w:rsidP="009B7EC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5411A6">
        <w:rPr>
          <w:rFonts w:hint="eastAsia"/>
          <w:bCs/>
          <w:color w:val="000000"/>
          <w:lang w:eastAsia="zh-TW"/>
        </w:rPr>
        <w:t>待</w:t>
      </w:r>
      <w:r>
        <w:rPr>
          <w:rFonts w:hint="eastAsia"/>
          <w:bCs/>
          <w:color w:val="000000"/>
          <w:lang w:eastAsia="zh-TW"/>
        </w:rPr>
        <w:t>補全</w:t>
      </w:r>
      <w:r w:rsidRPr="005411A6">
        <w:rPr>
          <w:rFonts w:hint="eastAsia"/>
          <w:bCs/>
          <w:color w:val="000000"/>
          <w:lang w:eastAsia="zh-TW"/>
        </w:rPr>
        <w:t>件</w:t>
      </w:r>
      <w:r w:rsidRPr="005411A6">
        <w:rPr>
          <w:rFonts w:hint="eastAsia"/>
          <w:bCs/>
          <w:color w:val="000000"/>
          <w:lang w:eastAsia="zh-TW"/>
        </w:rPr>
        <w:t>()</w:t>
      </w:r>
    </w:p>
    <w:p w:rsidR="009B7EC5" w:rsidRPr="005411A6" w:rsidRDefault="009B7EC5" w:rsidP="009B7EC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9B7EC5" w:rsidRPr="005411A6">
        <w:tc>
          <w:tcPr>
            <w:tcW w:w="2520" w:type="dxa"/>
          </w:tcPr>
          <w:p w:rsidR="009B7EC5" w:rsidRPr="005411A6" w:rsidRDefault="009B7EC5" w:rsidP="00A4432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9B7EC5" w:rsidRPr="005411A6" w:rsidRDefault="009B7EC5" w:rsidP="00A4432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="00D90A16">
              <w:rPr>
                <w:rFonts w:ascii="細明體" w:eastAsia="細明體" w:hAnsi="細明體"/>
              </w:rPr>
              <w:t>DTA</w:t>
            </w:r>
            <w:r w:rsidR="005A7EDC">
              <w:rPr>
                <w:rFonts w:ascii="細明體" w:eastAsia="細明體" w:hAnsi="細明體" w:hint="eastAsia"/>
              </w:rPr>
              <w:t>A</w:t>
            </w:r>
            <w:r w:rsidR="00D90A16">
              <w:rPr>
                <w:rFonts w:ascii="細明體" w:eastAsia="細明體" w:hAnsi="細明體" w:hint="eastAsia"/>
                <w:lang w:eastAsia="zh-TW"/>
              </w:rPr>
              <w:t>J010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9B7EC5" w:rsidRPr="005411A6" w:rsidRDefault="009B7EC5" w:rsidP="00A4432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9B7EC5" w:rsidRDefault="009B7EC5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             </w:t>
            </w:r>
            <w:r w:rsidR="005A7EDC">
              <w:rPr>
                <w:rFonts w:ascii="細明體" w:eastAsia="細明體" w:hAnsi="細明體" w:hint="eastAsia"/>
                <w:lang w:eastAsia="zh-TW"/>
              </w:rPr>
              <w:t>補件輸入人員</w:t>
            </w:r>
            <w:r w:rsidR="005A7EDC">
              <w:rPr>
                <w:rFonts w:hint="eastAsia"/>
                <w:b/>
                <w:color w:val="000000"/>
                <w:lang w:eastAsia="zh-TW"/>
              </w:rPr>
              <w:t xml:space="preserve"> </w:t>
            </w:r>
            <w:r>
              <w:rPr>
                <w:rFonts w:hint="eastAsia"/>
                <w:b/>
                <w:color w:val="000000"/>
                <w:lang w:eastAsia="zh-TW"/>
              </w:rPr>
              <w:t xml:space="preserve">=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</w:t>
            </w:r>
            <w:r w:rsidRPr="005411A6">
              <w:rPr>
                <w:rFonts w:hint="eastAsia"/>
                <w:color w:val="000000"/>
                <w:lang w:eastAsia="zh-TW"/>
              </w:rPr>
              <w:t>ID</w:t>
            </w:r>
          </w:p>
          <w:p w:rsidR="005A7EDC" w:rsidRDefault="005A7EDC" w:rsidP="00A4432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 xml:space="preserve">    AND</w:t>
            </w:r>
            <w:r>
              <w:rPr>
                <w:rFonts w:ascii="細明體" w:eastAsia="細明體" w:hAnsi="細明體" w:hint="eastAsia"/>
                <w:lang w:eastAsia="zh-TW"/>
              </w:rPr>
              <w:t>銷件輸入日期 為 空值</w:t>
            </w:r>
          </w:p>
          <w:p w:rsidR="00004613" w:rsidRDefault="00004613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A</w:t>
            </w:r>
            <w:r>
              <w:rPr>
                <w:rFonts w:hint="eastAsia"/>
                <w:bCs/>
                <w:color w:val="000000"/>
                <w:lang w:eastAsia="zh-TW"/>
              </w:rPr>
              <w:t xml:space="preserve">ND </w:t>
            </w:r>
            <w:r>
              <w:rPr>
                <w:rFonts w:hint="eastAsia"/>
                <w:bCs/>
                <w:color w:val="000000"/>
                <w:lang w:eastAsia="zh-TW"/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color w:val="000000"/>
                <w:lang w:eastAsia="zh-TW"/>
              </w:rPr>
              <w:t xml:space="preserve">  NOT IN (</w:t>
            </w:r>
            <w:r>
              <w:rPr>
                <w:bCs/>
                <w:color w:val="000000"/>
                <w:lang w:eastAsia="zh-TW"/>
              </w:rPr>
              <w:t>‘</w:t>
            </w:r>
            <w:r>
              <w:rPr>
                <w:rFonts w:hint="eastAsia"/>
                <w:bCs/>
                <w:color w:val="000000"/>
                <w:lang w:eastAsia="zh-TW"/>
              </w:rPr>
              <w:t>G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,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H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)</w:t>
            </w:r>
          </w:p>
          <w:p w:rsidR="007A3EFC" w:rsidRPr="005411A6" w:rsidRDefault="007A3EFC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 xml:space="preserve">AND </w:t>
            </w:r>
            <w:r>
              <w:rPr>
                <w:rFonts w:hint="eastAsia"/>
                <w:bCs/>
                <w:color w:val="000000"/>
                <w:lang w:eastAsia="zh-TW"/>
              </w:rPr>
              <w:t>今日日期</w:t>
            </w:r>
            <w:r w:rsidRPr="006778B2">
              <w:rPr>
                <w:bCs/>
                <w:color w:val="000000"/>
                <w:lang w:eastAsia="zh-TW"/>
              </w:rPr>
              <w:t xml:space="preserve"> </w:t>
            </w:r>
            <w:r>
              <w:rPr>
                <w:bCs/>
                <w:color w:val="000000"/>
                <w:lang w:eastAsia="zh-TW"/>
              </w:rPr>
              <w:t>–</w:t>
            </w:r>
            <w:r w:rsidRPr="006778B2">
              <w:rPr>
                <w:bCs/>
                <w:color w:val="000000"/>
                <w:lang w:eastAsia="zh-TW"/>
              </w:rPr>
              <w:t xml:space="preserve"> </w:t>
            </w:r>
            <w:r>
              <w:rPr>
                <w:rFonts w:hint="eastAsia"/>
                <w:bCs/>
                <w:color w:val="000000"/>
                <w:lang w:eastAsia="zh-TW"/>
              </w:rPr>
              <w:t>補全輸入日</w:t>
            </w:r>
            <w:r w:rsidRPr="006778B2">
              <w:rPr>
                <w:bCs/>
                <w:color w:val="000000"/>
                <w:lang w:eastAsia="zh-TW"/>
              </w:rPr>
              <w:t>&lt; 10</w:t>
            </w:r>
            <w:r>
              <w:rPr>
                <w:rFonts w:hint="eastAsia"/>
                <w:bCs/>
                <w:color w:val="000000"/>
                <w:lang w:eastAsia="zh-TW"/>
              </w:rPr>
              <w:t>日</w:t>
            </w:r>
          </w:p>
        </w:tc>
        <w:tc>
          <w:tcPr>
            <w:tcW w:w="2340" w:type="dxa"/>
          </w:tcPr>
          <w:p w:rsidR="009B7EC5" w:rsidRPr="005411A6" w:rsidRDefault="009B7EC5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</w:t>
            </w:r>
            <w:r w:rsidR="00CC4EA9">
              <w:rPr>
                <w:rFonts w:hint="eastAsia"/>
                <w:b/>
                <w:color w:val="000000"/>
                <w:lang w:eastAsia="zh-TW"/>
              </w:rPr>
              <w:t>J0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_0</w:t>
            </w:r>
            <w:r w:rsidR="00CC4EA9">
              <w:rPr>
                <w:rFonts w:hint="eastAsia"/>
                <w:b/>
                <w:color w:val="000000"/>
                <w:lang w:eastAsia="zh-TW"/>
              </w:rPr>
              <w:t>4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CC4EA9" w:rsidRDefault="00CC4EA9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 xml:space="preserve">By </w:t>
            </w:r>
            <w:r>
              <w:rPr>
                <w:rFonts w:hint="eastAsia"/>
                <w:color w:val="000000"/>
                <w:lang w:eastAsia="zh-TW"/>
              </w:rPr>
              <w:t>輸入人員</w:t>
            </w:r>
            <w:r>
              <w:rPr>
                <w:rFonts w:hint="eastAsia"/>
                <w:color w:val="000000"/>
                <w:lang w:eastAsia="zh-TW"/>
              </w:rPr>
              <w:t xml:space="preserve">ID </w:t>
            </w:r>
            <w:r>
              <w:rPr>
                <w:rFonts w:hint="eastAsia"/>
                <w:color w:val="000000"/>
                <w:lang w:eastAsia="zh-TW"/>
              </w:rPr>
              <w:t>查詢</w:t>
            </w:r>
          </w:p>
          <w:p w:rsidR="009B7EC5" w:rsidRPr="005411A6" w:rsidRDefault="00CC4EA9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輸入人員</w:t>
            </w:r>
            <w:r>
              <w:rPr>
                <w:rFonts w:hint="eastAsia"/>
                <w:color w:val="000000"/>
                <w:lang w:eastAsia="zh-TW"/>
              </w:rPr>
              <w:t xml:space="preserve"> = </w:t>
            </w:r>
            <w:r>
              <w:rPr>
                <w:rFonts w:hint="eastAsia"/>
                <w:color w:val="000000"/>
                <w:lang w:eastAsia="zh-TW"/>
              </w:rPr>
              <w:t>使用者</w:t>
            </w:r>
            <w:r>
              <w:rPr>
                <w:rFonts w:hint="eastAsia"/>
                <w:color w:val="000000"/>
                <w:lang w:eastAsia="zh-TW"/>
              </w:rPr>
              <w:t>ID</w:t>
            </w:r>
          </w:p>
        </w:tc>
      </w:tr>
      <w:tr w:rsidR="009B7EC5" w:rsidRPr="005411A6">
        <w:tc>
          <w:tcPr>
            <w:tcW w:w="2520" w:type="dxa"/>
          </w:tcPr>
          <w:p w:rsidR="009B7EC5" w:rsidRPr="005411A6" w:rsidRDefault="007A3EFC" w:rsidP="0072769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待處理總案件</w:t>
            </w:r>
            <w:r>
              <w:rPr>
                <w:rFonts w:hint="eastAsia"/>
                <w:color w:val="000000"/>
                <w:lang w:eastAsia="zh-TW"/>
              </w:rPr>
              <w:t>[</w:t>
            </w:r>
            <w:r>
              <w:rPr>
                <w:rFonts w:hint="eastAsia"/>
                <w:color w:val="000000"/>
                <w:lang w:eastAsia="zh-TW"/>
              </w:rPr>
              <w:t>十日內</w:t>
            </w:r>
            <w:r>
              <w:rPr>
                <w:rFonts w:hint="eastAsia"/>
                <w:color w:val="000000"/>
                <w:lang w:eastAsia="zh-TW"/>
              </w:rPr>
              <w:t>]</w:t>
            </w:r>
          </w:p>
        </w:tc>
        <w:tc>
          <w:tcPr>
            <w:tcW w:w="3780" w:type="dxa"/>
          </w:tcPr>
          <w:p w:rsidR="009B7EC5" w:rsidRPr="005411A6" w:rsidRDefault="009B7EC5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9B7EC5" w:rsidRPr="005411A6" w:rsidRDefault="009B7EC5" w:rsidP="00A4432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</w:tr>
    </w:tbl>
    <w:p w:rsidR="009B2B0B" w:rsidRPr="005411A6" w:rsidRDefault="009B2B0B" w:rsidP="009B2B0B">
      <w:pPr>
        <w:pStyle w:val="Tabletext"/>
        <w:keepLines w:val="0"/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            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  <w:bCs/>
            <w:color w:val="000000"/>
            <w:lang w:eastAsia="zh-TW"/>
          </w:rPr>
          <w:t>2.9.2</w:t>
        </w:r>
      </w:smartTag>
      <w:r>
        <w:rPr>
          <w:rFonts w:hint="eastAsia"/>
          <w:bCs/>
          <w:color w:val="000000"/>
          <w:lang w:eastAsia="zh-TW"/>
        </w:rPr>
        <w:t xml:space="preserve">                 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9B2B0B" w:rsidRPr="005411A6">
        <w:tc>
          <w:tcPr>
            <w:tcW w:w="2520" w:type="dxa"/>
          </w:tcPr>
          <w:p w:rsidR="009B2B0B" w:rsidRPr="005411A6" w:rsidRDefault="009B2B0B" w:rsidP="009B2B0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9B2B0B" w:rsidRPr="005411A6" w:rsidRDefault="009B2B0B" w:rsidP="009B2B0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>
              <w:rPr>
                <w:rFonts w:ascii="細明體" w:eastAsia="細明體" w:hAnsi="細明體"/>
                <w:lang w:eastAsia="zh-TW"/>
              </w:rPr>
              <w:t>DTA</w:t>
            </w:r>
            <w:r>
              <w:rPr>
                <w:rFonts w:ascii="細明體" w:eastAsia="細明體" w:hAnsi="細明體" w:hint="eastAsia"/>
                <w:lang w:eastAsia="zh-TW"/>
              </w:rPr>
              <w:t>AJ010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9B2B0B" w:rsidRPr="005411A6" w:rsidRDefault="009B2B0B" w:rsidP="009B2B0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9B2B0B" w:rsidRDefault="009B2B0B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             </w:t>
            </w:r>
            <w:r>
              <w:rPr>
                <w:rFonts w:ascii="細明體" w:eastAsia="細明體" w:hAnsi="細明體" w:hint="eastAsia"/>
                <w:lang w:eastAsia="zh-TW"/>
              </w:rPr>
              <w:t>補件輸入人員</w:t>
            </w:r>
            <w:r>
              <w:rPr>
                <w:rFonts w:hint="eastAsia"/>
                <w:b/>
                <w:color w:val="000000"/>
                <w:lang w:eastAsia="zh-TW"/>
              </w:rPr>
              <w:t xml:space="preserve"> =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</w:t>
            </w:r>
            <w:r w:rsidRPr="005411A6">
              <w:rPr>
                <w:rFonts w:hint="eastAsia"/>
                <w:color w:val="000000"/>
                <w:lang w:eastAsia="zh-TW"/>
              </w:rPr>
              <w:t>ID</w:t>
            </w:r>
          </w:p>
          <w:p w:rsidR="009B2B0B" w:rsidRDefault="009B2B0B" w:rsidP="009B2B0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 xml:space="preserve">    AND</w:t>
            </w:r>
            <w:r>
              <w:rPr>
                <w:rFonts w:ascii="細明體" w:eastAsia="細明體" w:hAnsi="細明體" w:hint="eastAsia"/>
                <w:lang w:eastAsia="zh-TW"/>
              </w:rPr>
              <w:t xml:space="preserve">銷件輸入日期 為 </w:t>
            </w:r>
            <w:r w:rsidR="007D49EA">
              <w:rPr>
                <w:rFonts w:ascii="細明體" w:eastAsia="細明體" w:hAnsi="細明體" w:hint="eastAsia"/>
                <w:lang w:eastAsia="zh-TW"/>
              </w:rPr>
              <w:t>有</w:t>
            </w:r>
            <w:r>
              <w:rPr>
                <w:rFonts w:ascii="細明體" w:eastAsia="細明體" w:hAnsi="細明體" w:hint="eastAsia"/>
                <w:lang w:eastAsia="zh-TW"/>
              </w:rPr>
              <w:t>值</w:t>
            </w:r>
          </w:p>
          <w:p w:rsidR="007D49EA" w:rsidRDefault="007D49EA" w:rsidP="009B2B0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 xml:space="preserve">    </w:t>
            </w:r>
            <w:r>
              <w:rPr>
                <w:rFonts w:hint="eastAsia"/>
                <w:color w:val="000000"/>
                <w:lang w:eastAsia="zh-TW"/>
              </w:rPr>
              <w:t>AND</w:t>
            </w:r>
            <w:r>
              <w:rPr>
                <w:rFonts w:hint="eastAsia"/>
                <w:color w:val="000000"/>
                <w:lang w:eastAsia="zh-TW"/>
              </w:rPr>
              <w:t>補全簽收</w:t>
            </w:r>
            <w:r>
              <w:rPr>
                <w:rFonts w:ascii="細明體" w:eastAsia="細明體" w:hAnsi="細明體" w:hint="eastAsia"/>
                <w:lang w:eastAsia="zh-TW"/>
              </w:rPr>
              <w:t>日期 為 空值</w:t>
            </w:r>
          </w:p>
          <w:p w:rsidR="00004613" w:rsidRPr="007D49EA" w:rsidRDefault="00004613" w:rsidP="009B2B0B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A</w:t>
            </w:r>
            <w:r>
              <w:rPr>
                <w:rFonts w:hint="eastAsia"/>
                <w:bCs/>
                <w:color w:val="000000"/>
                <w:lang w:eastAsia="zh-TW"/>
              </w:rPr>
              <w:t xml:space="preserve">ND </w:t>
            </w:r>
            <w:r>
              <w:rPr>
                <w:rFonts w:hint="eastAsia"/>
                <w:bCs/>
                <w:color w:val="000000"/>
                <w:lang w:eastAsia="zh-TW"/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color w:val="000000"/>
                <w:lang w:eastAsia="zh-TW"/>
              </w:rPr>
              <w:t xml:space="preserve">  NOT IN (</w:t>
            </w:r>
            <w:r>
              <w:rPr>
                <w:bCs/>
                <w:color w:val="000000"/>
                <w:lang w:eastAsia="zh-TW"/>
              </w:rPr>
              <w:t>‘</w:t>
            </w:r>
            <w:r>
              <w:rPr>
                <w:rFonts w:hint="eastAsia"/>
                <w:bCs/>
                <w:color w:val="000000"/>
                <w:lang w:eastAsia="zh-TW"/>
              </w:rPr>
              <w:t>G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,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H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)</w:t>
            </w:r>
          </w:p>
        </w:tc>
        <w:tc>
          <w:tcPr>
            <w:tcW w:w="2340" w:type="dxa"/>
          </w:tcPr>
          <w:p w:rsidR="009B2B0B" w:rsidRPr="005411A6" w:rsidRDefault="009B2B0B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</w:t>
            </w:r>
            <w:r>
              <w:rPr>
                <w:rFonts w:hint="eastAsia"/>
                <w:b/>
                <w:color w:val="000000"/>
                <w:lang w:eastAsia="zh-TW"/>
              </w:rPr>
              <w:t>J0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_0</w:t>
            </w:r>
            <w:r w:rsidR="007D49EA">
              <w:rPr>
                <w:rFonts w:hint="eastAsia"/>
                <w:b/>
                <w:color w:val="000000"/>
                <w:lang w:eastAsia="zh-TW"/>
              </w:rPr>
              <w:t>5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9B2B0B" w:rsidRDefault="009B2B0B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 xml:space="preserve">By </w:t>
            </w:r>
            <w:r>
              <w:rPr>
                <w:rFonts w:hint="eastAsia"/>
                <w:color w:val="000000"/>
                <w:lang w:eastAsia="zh-TW"/>
              </w:rPr>
              <w:t>輸入人員</w:t>
            </w:r>
            <w:r>
              <w:rPr>
                <w:rFonts w:hint="eastAsia"/>
                <w:color w:val="000000"/>
                <w:lang w:eastAsia="zh-TW"/>
              </w:rPr>
              <w:t xml:space="preserve">ID </w:t>
            </w:r>
            <w:r>
              <w:rPr>
                <w:rFonts w:hint="eastAsia"/>
                <w:color w:val="000000"/>
                <w:lang w:eastAsia="zh-TW"/>
              </w:rPr>
              <w:t>查詢</w:t>
            </w:r>
          </w:p>
          <w:p w:rsidR="009B2B0B" w:rsidRPr="005411A6" w:rsidRDefault="009B2B0B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輸入人員</w:t>
            </w:r>
            <w:r>
              <w:rPr>
                <w:rFonts w:hint="eastAsia"/>
                <w:color w:val="000000"/>
                <w:lang w:eastAsia="zh-TW"/>
              </w:rPr>
              <w:t xml:space="preserve"> = </w:t>
            </w:r>
            <w:r>
              <w:rPr>
                <w:rFonts w:hint="eastAsia"/>
                <w:color w:val="000000"/>
                <w:lang w:eastAsia="zh-TW"/>
              </w:rPr>
              <w:t>使用者</w:t>
            </w:r>
            <w:r>
              <w:rPr>
                <w:rFonts w:hint="eastAsia"/>
                <w:color w:val="000000"/>
                <w:lang w:eastAsia="zh-TW"/>
              </w:rPr>
              <w:t>ID</w:t>
            </w:r>
          </w:p>
        </w:tc>
      </w:tr>
      <w:tr w:rsidR="009B2B0B" w:rsidRPr="005411A6">
        <w:tc>
          <w:tcPr>
            <w:tcW w:w="2520" w:type="dxa"/>
          </w:tcPr>
          <w:p w:rsidR="009B2B0B" w:rsidRPr="005411A6" w:rsidRDefault="009B2B0B" w:rsidP="009B2B0B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</w:t>
            </w:r>
            <w:r>
              <w:rPr>
                <w:rFonts w:hint="eastAsia"/>
                <w:color w:val="000000"/>
                <w:lang w:eastAsia="zh-TW"/>
              </w:rPr>
              <w:t>補全簽收件</w:t>
            </w:r>
          </w:p>
        </w:tc>
        <w:tc>
          <w:tcPr>
            <w:tcW w:w="3780" w:type="dxa"/>
          </w:tcPr>
          <w:p w:rsidR="009B2B0B" w:rsidRPr="005411A6" w:rsidRDefault="003314A2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同一受編算</w:t>
            </w:r>
            <w:r>
              <w:rPr>
                <w:rFonts w:hint="eastAsia"/>
                <w:bCs/>
                <w:color w:val="000000"/>
                <w:lang w:eastAsia="zh-TW"/>
              </w:rPr>
              <w:t>1</w:t>
            </w:r>
            <w:r>
              <w:rPr>
                <w:rFonts w:hint="eastAsia"/>
                <w:bCs/>
                <w:color w:val="000000"/>
                <w:lang w:eastAsia="zh-TW"/>
              </w:rPr>
              <w:t>件</w:t>
            </w:r>
          </w:p>
        </w:tc>
        <w:tc>
          <w:tcPr>
            <w:tcW w:w="2340" w:type="dxa"/>
          </w:tcPr>
          <w:p w:rsidR="009B2B0B" w:rsidRPr="005411A6" w:rsidRDefault="009B2B0B" w:rsidP="009B2B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</w:tr>
    </w:tbl>
    <w:p w:rsidR="00040231" w:rsidRPr="005411A6" w:rsidRDefault="009B2B0B" w:rsidP="009B2B0B">
      <w:pPr>
        <w:pStyle w:val="Tabletext"/>
        <w:keepLines w:val="0"/>
        <w:spacing w:after="0" w:line="240" w:lineRule="auto"/>
        <w:rPr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 xml:space="preserve">         </w:t>
      </w:r>
      <w:r w:rsidR="00040231">
        <w:rPr>
          <w:rFonts w:hint="eastAsia"/>
          <w:bCs/>
          <w:color w:val="000000"/>
          <w:lang w:eastAsia="zh-TW"/>
        </w:rPr>
        <w:t xml:space="preserve">      2.9.3                       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040231" w:rsidRPr="005411A6">
        <w:tc>
          <w:tcPr>
            <w:tcW w:w="2520" w:type="dxa"/>
          </w:tcPr>
          <w:p w:rsidR="00040231" w:rsidRPr="005411A6" w:rsidRDefault="00040231" w:rsidP="0004023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040231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>筆數計算方式請比照</w:t>
            </w:r>
            <w:r>
              <w:rPr>
                <w:rFonts w:hint="eastAsia"/>
                <w:b/>
                <w:color w:val="000000"/>
                <w:lang w:eastAsia="zh-TW"/>
              </w:rPr>
              <w:t xml:space="preserve"> AH</w:t>
            </w:r>
            <w:r>
              <w:rPr>
                <w:rFonts w:hint="eastAsia"/>
                <w:b/>
                <w:color w:val="000000"/>
                <w:lang w:eastAsia="zh-TW"/>
              </w:rPr>
              <w:t>系統中</w:t>
            </w:r>
            <w:r>
              <w:rPr>
                <w:b/>
                <w:color w:val="000000"/>
                <w:lang w:eastAsia="zh-TW"/>
              </w:rPr>
              <w:t>”</w:t>
            </w:r>
            <w:r>
              <w:rPr>
                <w:rFonts w:hint="eastAsia"/>
                <w:b/>
                <w:color w:val="000000"/>
                <w:lang w:eastAsia="zh-TW"/>
              </w:rPr>
              <w:t>待交查簽收件</w:t>
            </w:r>
            <w:r>
              <w:rPr>
                <w:b/>
                <w:color w:val="000000"/>
                <w:lang w:eastAsia="zh-TW"/>
              </w:rPr>
              <w:t>”</w:t>
            </w:r>
          </w:p>
          <w:p w:rsidR="00040231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交查進度</w:t>
            </w:r>
            <w:r>
              <w:rPr>
                <w:rFonts w:hint="eastAsia"/>
                <w:bCs/>
                <w:lang w:eastAsia="zh-TW"/>
              </w:rPr>
              <w:t xml:space="preserve"> = </w:t>
            </w:r>
            <w:r>
              <w:rPr>
                <w:bCs/>
                <w:lang w:eastAsia="zh-TW"/>
              </w:rPr>
              <w:t>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0"/>
                <w:attr w:name="UnitName" w:val="’"/>
              </w:smartTagPr>
              <w:r>
                <w:rPr>
                  <w:rFonts w:hint="eastAsia"/>
                  <w:bCs/>
                  <w:lang w:eastAsia="zh-TW"/>
                </w:rPr>
                <w:t>30</w:t>
              </w:r>
              <w:r>
                <w:rPr>
                  <w:bCs/>
                  <w:lang w:eastAsia="zh-TW"/>
                </w:rPr>
                <w:t>’</w:t>
              </w:r>
            </w:smartTag>
            <w:r>
              <w:rPr>
                <w:rFonts w:hint="eastAsia"/>
                <w:bCs/>
                <w:lang w:eastAsia="zh-TW"/>
              </w:rPr>
              <w:t>(INVS_PRGS</w:t>
            </w:r>
            <w:r>
              <w:rPr>
                <w:rFonts w:hint="eastAsia"/>
                <w:bCs/>
                <w:lang w:eastAsia="zh-TW"/>
              </w:rPr>
              <w:t>‧</w:t>
            </w:r>
            <w:r>
              <w:rPr>
                <w:rFonts w:hint="eastAsia"/>
                <w:bCs/>
                <w:lang w:eastAsia="zh-TW"/>
              </w:rPr>
              <w:t>DTAHA002)</w:t>
            </w:r>
          </w:p>
          <w:p w:rsidR="00004613" w:rsidRPr="00040231" w:rsidRDefault="00004613" w:rsidP="0004023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A</w:t>
            </w:r>
            <w:r>
              <w:rPr>
                <w:rFonts w:hint="eastAsia"/>
                <w:bCs/>
                <w:color w:val="000000"/>
                <w:lang w:eastAsia="zh-TW"/>
              </w:rPr>
              <w:t xml:space="preserve">ND </w:t>
            </w:r>
            <w:r>
              <w:rPr>
                <w:rFonts w:hint="eastAsia"/>
                <w:bCs/>
                <w:color w:val="000000"/>
                <w:lang w:eastAsia="zh-TW"/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color w:val="000000"/>
                <w:lang w:eastAsia="zh-TW"/>
              </w:rPr>
              <w:t xml:space="preserve">  NOT IN (</w:t>
            </w:r>
            <w:r>
              <w:rPr>
                <w:bCs/>
                <w:color w:val="000000"/>
                <w:lang w:eastAsia="zh-TW"/>
              </w:rPr>
              <w:t>‘</w:t>
            </w:r>
            <w:r>
              <w:rPr>
                <w:rFonts w:hint="eastAsia"/>
                <w:bCs/>
                <w:color w:val="000000"/>
                <w:lang w:eastAsia="zh-TW"/>
              </w:rPr>
              <w:t>G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,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H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)</w:t>
            </w:r>
          </w:p>
        </w:tc>
        <w:tc>
          <w:tcPr>
            <w:tcW w:w="2340" w:type="dxa"/>
          </w:tcPr>
          <w:p w:rsidR="00040231" w:rsidRPr="005411A6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</w:t>
            </w:r>
            <w:r>
              <w:rPr>
                <w:rFonts w:hint="eastAsia"/>
                <w:b/>
                <w:color w:val="000000"/>
                <w:lang w:eastAsia="zh-TW"/>
              </w:rPr>
              <w:t>HA0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_0</w:t>
            </w:r>
            <w:r>
              <w:rPr>
                <w:rFonts w:hint="eastAsia"/>
                <w:b/>
                <w:color w:val="000000"/>
                <w:lang w:eastAsia="zh-TW"/>
              </w:rPr>
              <w:t>3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040231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 xml:space="preserve">By </w:t>
            </w:r>
            <w:r>
              <w:rPr>
                <w:rFonts w:hint="eastAsia"/>
                <w:color w:val="000000"/>
                <w:lang w:eastAsia="zh-TW"/>
              </w:rPr>
              <w:t>輸入人員</w:t>
            </w:r>
            <w:r>
              <w:rPr>
                <w:rFonts w:hint="eastAsia"/>
                <w:color w:val="000000"/>
                <w:lang w:eastAsia="zh-TW"/>
              </w:rPr>
              <w:t xml:space="preserve">ID </w:t>
            </w:r>
            <w:r>
              <w:rPr>
                <w:rFonts w:hint="eastAsia"/>
                <w:color w:val="000000"/>
                <w:lang w:eastAsia="zh-TW"/>
              </w:rPr>
              <w:t>查詢</w:t>
            </w:r>
          </w:p>
          <w:p w:rsidR="00040231" w:rsidRPr="005411A6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輸入人員</w:t>
            </w:r>
            <w:r>
              <w:rPr>
                <w:rFonts w:hint="eastAsia"/>
                <w:color w:val="000000"/>
                <w:lang w:eastAsia="zh-TW"/>
              </w:rPr>
              <w:t xml:space="preserve"> = </w:t>
            </w:r>
            <w:r>
              <w:rPr>
                <w:rFonts w:hint="eastAsia"/>
                <w:color w:val="000000"/>
                <w:lang w:eastAsia="zh-TW"/>
              </w:rPr>
              <w:t>使用者</w:t>
            </w:r>
            <w:r>
              <w:rPr>
                <w:rFonts w:hint="eastAsia"/>
                <w:color w:val="000000"/>
                <w:lang w:eastAsia="zh-TW"/>
              </w:rPr>
              <w:t>ID</w:t>
            </w:r>
          </w:p>
        </w:tc>
      </w:tr>
      <w:tr w:rsidR="00040231" w:rsidRPr="005411A6">
        <w:tc>
          <w:tcPr>
            <w:tcW w:w="2520" w:type="dxa"/>
          </w:tcPr>
          <w:p w:rsidR="00040231" w:rsidRPr="005411A6" w:rsidRDefault="00040231" w:rsidP="00040231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</w:t>
            </w:r>
            <w:r>
              <w:rPr>
                <w:rFonts w:hint="eastAsia"/>
                <w:color w:val="000000"/>
                <w:lang w:eastAsia="zh-TW"/>
              </w:rPr>
              <w:t>交查簽收件</w:t>
            </w:r>
          </w:p>
        </w:tc>
        <w:tc>
          <w:tcPr>
            <w:tcW w:w="3780" w:type="dxa"/>
          </w:tcPr>
          <w:p w:rsidR="00040231" w:rsidRPr="005411A6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040231" w:rsidRPr="005411A6" w:rsidRDefault="00040231" w:rsidP="0004023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</w:tr>
    </w:tbl>
    <w:p w:rsidR="00F1138A" w:rsidRDefault="006467C6" w:rsidP="00F1138A">
      <w:pPr>
        <w:pStyle w:val="Tabletext"/>
        <w:keepLines w:val="0"/>
        <w:numPr>
          <w:ilvl w:val="3"/>
          <w:numId w:val="21"/>
        </w:numPr>
        <w:spacing w:after="0" w:line="240" w:lineRule="auto"/>
        <w:rPr>
          <w:rFonts w:hint="eastAsia"/>
          <w:bCs/>
          <w:color w:val="000000"/>
          <w:lang w:eastAsia="zh-TW"/>
        </w:rPr>
      </w:pPr>
      <w:r w:rsidRPr="006467C6">
        <w:rPr>
          <w:rFonts w:hint="eastAsia"/>
          <w:bCs/>
          <w:color w:val="000000"/>
          <w:lang w:eastAsia="zh-TW"/>
        </w:rPr>
        <w:t>IF  ConfigManager.getProperty("ebaf.ServerType")=T (</w:t>
      </w:r>
      <w:r w:rsidRPr="006467C6">
        <w:rPr>
          <w:rFonts w:hint="eastAsia"/>
          <w:bCs/>
          <w:color w:val="000000"/>
          <w:lang w:eastAsia="zh-TW"/>
        </w:rPr>
        <w:t>先在測試環境進行測試</w:t>
      </w:r>
      <w:r w:rsidRPr="006467C6">
        <w:rPr>
          <w:rFonts w:hint="eastAsia"/>
          <w:bCs/>
          <w:color w:val="000000"/>
          <w:lang w:eastAsia="zh-TW"/>
        </w:rPr>
        <w:t>)</w:t>
      </w:r>
    </w:p>
    <w:p w:rsidR="003C5759" w:rsidRDefault="003C5759" w:rsidP="003C5759">
      <w:pPr>
        <w:pStyle w:val="Tabletext"/>
        <w:keepLines w:val="0"/>
        <w:spacing w:after="0" w:line="240" w:lineRule="auto"/>
        <w:ind w:firstLineChars="350" w:firstLine="700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3C5759" w:rsidRPr="005411A6">
        <w:tc>
          <w:tcPr>
            <w:tcW w:w="2520" w:type="dxa"/>
          </w:tcPr>
          <w:p w:rsidR="003C5759" w:rsidRPr="005411A6" w:rsidRDefault="003C5759" w:rsidP="002326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3C5759" w:rsidRPr="005411A6" w:rsidRDefault="003C5759" w:rsidP="002326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Pr="00F0389E">
              <w:rPr>
                <w:rFonts w:ascii="細明體" w:eastAsia="細明體" w:hAnsi="細明體"/>
                <w:lang w:eastAsia="zh-TW"/>
              </w:rPr>
              <w:t>DTAAK004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3C5759" w:rsidRPr="005411A6" w:rsidRDefault="003C5759" w:rsidP="002326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3C5759" w:rsidRDefault="003C5759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           </w:t>
            </w:r>
            <w:r w:rsidRPr="00F0389E">
              <w:rPr>
                <w:rFonts w:hint="eastAsia"/>
                <w:b/>
                <w:bCs/>
                <w:color w:val="000000"/>
                <w:lang w:eastAsia="zh-TW"/>
              </w:rPr>
              <w:t xml:space="preserve"> [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</w:t>
            </w:r>
            <w:r>
              <w:rPr>
                <w:rFonts w:hint="eastAsia"/>
                <w:bCs/>
                <w:color w:val="000000"/>
                <w:lang w:eastAsia="zh-TW"/>
              </w:rPr>
              <w:t>備註</w:t>
            </w:r>
            <w:r w:rsidRPr="00F0389E">
              <w:rPr>
                <w:rFonts w:hint="eastAsia"/>
                <w:b/>
                <w:bCs/>
                <w:color w:val="000000"/>
                <w:lang w:eastAsia="zh-TW"/>
              </w:rPr>
              <w:t>]</w:t>
            </w:r>
            <w:r>
              <w:rPr>
                <w:rFonts w:ascii="細明體" w:eastAsia="細明體" w:hAnsi="細明體" w:cs="Arial Unicode MS" w:hint="eastAsia"/>
                <w:lang w:eastAsia="zh-TW"/>
              </w:rPr>
              <w:t>輸入</w:t>
            </w:r>
            <w:r w:rsidRPr="006C7771">
              <w:rPr>
                <w:rFonts w:ascii="細明體" w:eastAsia="細明體" w:hAnsi="細明體" w:cs="Arial Unicode MS" w:hint="eastAsia"/>
                <w:lang w:eastAsia="zh-TW"/>
              </w:rPr>
              <w:t>人員</w:t>
            </w:r>
            <w:r>
              <w:rPr>
                <w:rFonts w:ascii="細明體" w:eastAsia="細明體" w:hAnsi="細明體" w:cs="Arial Unicode MS" w:hint="eastAsia"/>
                <w:lang w:eastAsia="zh-TW"/>
              </w:rPr>
              <w:t>ID</w:t>
            </w:r>
            <w:r>
              <w:rPr>
                <w:rFonts w:hint="eastAsia"/>
                <w:b/>
                <w:color w:val="000000"/>
                <w:lang w:eastAsia="zh-TW"/>
              </w:rPr>
              <w:t xml:space="preserve"> =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</w:t>
            </w:r>
            <w:r w:rsidRPr="005411A6">
              <w:rPr>
                <w:rFonts w:hint="eastAsia"/>
                <w:color w:val="000000"/>
                <w:lang w:eastAsia="zh-TW"/>
              </w:rPr>
              <w:t>ID</w:t>
            </w:r>
          </w:p>
          <w:p w:rsidR="00004613" w:rsidRPr="00F0389E" w:rsidRDefault="00004613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A</w:t>
            </w:r>
            <w:r>
              <w:rPr>
                <w:rFonts w:hint="eastAsia"/>
                <w:bCs/>
                <w:color w:val="000000"/>
                <w:lang w:eastAsia="zh-TW"/>
              </w:rPr>
              <w:t xml:space="preserve">ND </w:t>
            </w:r>
            <w:r>
              <w:rPr>
                <w:rFonts w:hint="eastAsia"/>
                <w:bCs/>
                <w:color w:val="000000"/>
                <w:lang w:eastAsia="zh-TW"/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color w:val="000000"/>
                <w:lang w:eastAsia="zh-TW"/>
              </w:rPr>
              <w:t xml:space="preserve">  NOT IN (</w:t>
            </w:r>
            <w:r>
              <w:rPr>
                <w:bCs/>
                <w:color w:val="000000"/>
                <w:lang w:eastAsia="zh-TW"/>
              </w:rPr>
              <w:t>‘</w:t>
            </w:r>
            <w:r>
              <w:rPr>
                <w:rFonts w:hint="eastAsia"/>
                <w:bCs/>
                <w:color w:val="000000"/>
                <w:lang w:eastAsia="zh-TW"/>
              </w:rPr>
              <w:t>G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,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H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)</w:t>
            </w:r>
          </w:p>
        </w:tc>
        <w:tc>
          <w:tcPr>
            <w:tcW w:w="2340" w:type="dxa"/>
          </w:tcPr>
          <w:p w:rsidR="003C5759" w:rsidRPr="005411A6" w:rsidRDefault="003C5759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</w:t>
            </w:r>
            <w:r>
              <w:rPr>
                <w:rFonts w:hint="eastAsia"/>
                <w:b/>
                <w:color w:val="000000"/>
                <w:lang w:eastAsia="zh-TW"/>
              </w:rPr>
              <w:t>AK0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_0</w:t>
            </w:r>
            <w:r>
              <w:rPr>
                <w:rFonts w:hint="eastAsia"/>
                <w:b/>
                <w:color w:val="000000"/>
                <w:lang w:eastAsia="zh-TW"/>
              </w:rPr>
              <w:t>4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3C5759" w:rsidRDefault="003C5759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By</w:t>
            </w:r>
            <w:r>
              <w:rPr>
                <w:rFonts w:ascii="細明體" w:eastAsia="細明體" w:hAnsi="細明體" w:cs="Arial Unicode MS" w:hint="eastAsia"/>
                <w:lang w:eastAsia="zh-TW"/>
              </w:rPr>
              <w:t>輸入</w:t>
            </w:r>
            <w:r w:rsidRPr="006C7771">
              <w:rPr>
                <w:rFonts w:ascii="細明體" w:eastAsia="細明體" w:hAnsi="細明體" w:cs="Arial Unicode MS" w:hint="eastAsia"/>
                <w:lang w:eastAsia="zh-TW"/>
              </w:rPr>
              <w:t>人員</w:t>
            </w:r>
            <w:r>
              <w:rPr>
                <w:rFonts w:ascii="細明體" w:eastAsia="細明體" w:hAnsi="細明體" w:cs="Arial Unicode MS" w:hint="eastAsia"/>
                <w:lang w:eastAsia="zh-TW"/>
              </w:rPr>
              <w:t>ID</w:t>
            </w:r>
            <w:r>
              <w:rPr>
                <w:rFonts w:hint="eastAsia"/>
                <w:color w:val="000000"/>
                <w:lang w:eastAsia="zh-TW"/>
              </w:rPr>
              <w:t xml:space="preserve"> </w:t>
            </w:r>
            <w:r>
              <w:rPr>
                <w:rFonts w:hint="eastAsia"/>
                <w:color w:val="000000"/>
                <w:lang w:eastAsia="zh-TW"/>
              </w:rPr>
              <w:t>查詢</w:t>
            </w:r>
          </w:p>
          <w:p w:rsidR="003C5759" w:rsidRPr="005411A6" w:rsidRDefault="003C5759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cs="Arial Unicode MS" w:hint="eastAsia"/>
                <w:lang w:eastAsia="zh-TW"/>
              </w:rPr>
              <w:t>輸入</w:t>
            </w:r>
            <w:r w:rsidRPr="006C7771">
              <w:rPr>
                <w:rFonts w:ascii="細明體" w:eastAsia="細明體" w:hAnsi="細明體" w:cs="Arial Unicode MS" w:hint="eastAsia"/>
                <w:lang w:eastAsia="zh-TW"/>
              </w:rPr>
              <w:t>人員</w:t>
            </w:r>
            <w:r>
              <w:rPr>
                <w:rFonts w:ascii="細明體" w:eastAsia="細明體" w:hAnsi="細明體" w:cs="Arial Unicode MS" w:hint="eastAsia"/>
                <w:lang w:eastAsia="zh-TW"/>
              </w:rPr>
              <w:t>ID</w:t>
            </w:r>
            <w:r>
              <w:rPr>
                <w:rFonts w:hint="eastAsia"/>
                <w:color w:val="000000"/>
                <w:lang w:eastAsia="zh-TW"/>
              </w:rPr>
              <w:t xml:space="preserve"> = </w:t>
            </w:r>
            <w:r>
              <w:rPr>
                <w:rFonts w:hint="eastAsia"/>
                <w:color w:val="000000"/>
                <w:lang w:eastAsia="zh-TW"/>
              </w:rPr>
              <w:t>使用者</w:t>
            </w:r>
            <w:r>
              <w:rPr>
                <w:rFonts w:hint="eastAsia"/>
                <w:color w:val="000000"/>
                <w:lang w:eastAsia="zh-TW"/>
              </w:rPr>
              <w:t>ID</w:t>
            </w:r>
          </w:p>
        </w:tc>
      </w:tr>
      <w:tr w:rsidR="003C5759" w:rsidRPr="005411A6">
        <w:tc>
          <w:tcPr>
            <w:tcW w:w="2520" w:type="dxa"/>
          </w:tcPr>
          <w:p w:rsidR="003C5759" w:rsidRPr="005411A6" w:rsidRDefault="003C5759" w:rsidP="0023261E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待備註輸入處理件</w:t>
            </w:r>
          </w:p>
        </w:tc>
        <w:tc>
          <w:tcPr>
            <w:tcW w:w="3780" w:type="dxa"/>
          </w:tcPr>
          <w:p w:rsidR="003C5759" w:rsidRPr="005411A6" w:rsidRDefault="003C5759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3C5759" w:rsidRPr="005411A6" w:rsidRDefault="003C5759" w:rsidP="002326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</w:tr>
    </w:tbl>
    <w:p w:rsidR="00A41209" w:rsidRDefault="00A41209" w:rsidP="009B2B0B">
      <w:pPr>
        <w:pStyle w:val="Tabletext"/>
        <w:keepLines w:val="0"/>
        <w:spacing w:after="0" w:line="240" w:lineRule="auto"/>
        <w:rPr>
          <w:rFonts w:hint="eastAsia"/>
          <w:bCs/>
          <w:color w:val="000000"/>
          <w:lang w:eastAsia="zh-TW"/>
        </w:rPr>
      </w:pPr>
    </w:p>
    <w:p w:rsidR="003C5759" w:rsidRDefault="003C5759" w:rsidP="009B2B0B">
      <w:pPr>
        <w:pStyle w:val="Tabletext"/>
        <w:keepLines w:val="0"/>
        <w:spacing w:after="0" w:line="240" w:lineRule="auto"/>
        <w:rPr>
          <w:rFonts w:hint="eastAsia"/>
          <w:bCs/>
          <w:color w:val="000000"/>
          <w:lang w:eastAsia="zh-TW"/>
        </w:rPr>
      </w:pPr>
    </w:p>
    <w:p w:rsidR="007A3EFC" w:rsidRDefault="007A3EFC" w:rsidP="007A3EF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bCs/>
          <w:color w:val="000000"/>
          <w:lang w:eastAsia="zh-TW"/>
        </w:rPr>
        <w:br/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7A3EFC" w:rsidRPr="005411A6" w:rsidTr="00B93409">
        <w:tc>
          <w:tcPr>
            <w:tcW w:w="2520" w:type="dxa"/>
          </w:tcPr>
          <w:p w:rsidR="007A3EFC" w:rsidRPr="005411A6" w:rsidRDefault="007A3EFC" w:rsidP="00B9340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7A3EFC" w:rsidRPr="005411A6" w:rsidRDefault="007A3EFC" w:rsidP="00B9340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>
              <w:rPr>
                <w:rFonts w:ascii="細明體" w:eastAsia="細明體" w:hAnsi="細明體"/>
                <w:lang w:eastAsia="zh-TW"/>
              </w:rPr>
              <w:t>DTA</w:t>
            </w:r>
            <w:r>
              <w:rPr>
                <w:rFonts w:ascii="細明體" w:eastAsia="細明體" w:hAnsi="細明體" w:hint="eastAsia"/>
                <w:lang w:eastAsia="zh-TW"/>
              </w:rPr>
              <w:t>AJ010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7A3EFC" w:rsidRPr="005411A6" w:rsidRDefault="007A3EFC" w:rsidP="00B9340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7A3EFC" w:rsidRDefault="007A3EFC" w:rsidP="00B93409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             </w:t>
            </w:r>
            <w:r>
              <w:rPr>
                <w:rFonts w:ascii="細明體" w:eastAsia="細明體" w:hAnsi="細明體" w:hint="eastAsia"/>
                <w:lang w:eastAsia="zh-TW"/>
              </w:rPr>
              <w:t>補件輸入人員</w:t>
            </w:r>
            <w:r>
              <w:rPr>
                <w:rFonts w:hint="eastAsia"/>
                <w:b/>
                <w:color w:val="000000"/>
                <w:lang w:eastAsia="zh-TW"/>
              </w:rPr>
              <w:t xml:space="preserve"> =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</w:t>
            </w:r>
            <w:r w:rsidRPr="005411A6">
              <w:rPr>
                <w:rFonts w:hint="eastAsia"/>
                <w:color w:val="000000"/>
                <w:lang w:eastAsia="zh-TW"/>
              </w:rPr>
              <w:t>ID</w:t>
            </w:r>
          </w:p>
          <w:p w:rsidR="007A3EFC" w:rsidRDefault="007A3EFC" w:rsidP="00B9340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 xml:space="preserve">    AND</w:t>
            </w:r>
            <w:r>
              <w:rPr>
                <w:rFonts w:ascii="細明體" w:eastAsia="細明體" w:hAnsi="細明體" w:hint="eastAsia"/>
                <w:lang w:eastAsia="zh-TW"/>
              </w:rPr>
              <w:t>銷件輸入日期 為 空值</w:t>
            </w:r>
          </w:p>
          <w:p w:rsidR="007A3EFC" w:rsidRDefault="007A3EFC" w:rsidP="00B9340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A</w:t>
            </w:r>
            <w:r>
              <w:rPr>
                <w:rFonts w:hint="eastAsia"/>
                <w:bCs/>
                <w:color w:val="000000"/>
                <w:lang w:eastAsia="zh-TW"/>
              </w:rPr>
              <w:t xml:space="preserve">ND </w:t>
            </w:r>
            <w:r>
              <w:rPr>
                <w:rFonts w:hint="eastAsia"/>
                <w:bCs/>
                <w:color w:val="000000"/>
                <w:lang w:eastAsia="zh-TW"/>
              </w:rPr>
              <w:t>受理編號第</w:t>
            </w:r>
            <w:r>
              <w:rPr>
                <w:rFonts w:hint="eastAsia"/>
                <w:bCs/>
                <w:color w:val="000000"/>
                <w:lang w:eastAsia="zh-TW"/>
              </w:rPr>
              <w:t>12</w:t>
            </w:r>
            <w:r>
              <w:rPr>
                <w:rFonts w:hint="eastAsia"/>
                <w:bCs/>
                <w:color w:val="000000"/>
                <w:lang w:eastAsia="zh-TW"/>
              </w:rPr>
              <w:t>碼</w:t>
            </w:r>
            <w:r>
              <w:rPr>
                <w:rFonts w:hint="eastAsia"/>
                <w:bCs/>
                <w:color w:val="000000"/>
                <w:lang w:eastAsia="zh-TW"/>
              </w:rPr>
              <w:t xml:space="preserve">  NOT IN (</w:t>
            </w:r>
            <w:r>
              <w:rPr>
                <w:bCs/>
                <w:color w:val="000000"/>
                <w:lang w:eastAsia="zh-TW"/>
              </w:rPr>
              <w:t>‘</w:t>
            </w:r>
            <w:r>
              <w:rPr>
                <w:rFonts w:hint="eastAsia"/>
                <w:bCs/>
                <w:color w:val="000000"/>
                <w:lang w:eastAsia="zh-TW"/>
              </w:rPr>
              <w:t>G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,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H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)</w:t>
            </w:r>
          </w:p>
          <w:p w:rsidR="007A3EFC" w:rsidRPr="005411A6" w:rsidRDefault="007A3EFC" w:rsidP="00B93409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 xml:space="preserve">AND </w:t>
            </w:r>
            <w:r>
              <w:rPr>
                <w:rFonts w:hint="eastAsia"/>
                <w:bCs/>
                <w:color w:val="000000"/>
                <w:lang w:eastAsia="zh-TW"/>
              </w:rPr>
              <w:t>今日日期</w:t>
            </w:r>
            <w:r w:rsidRPr="006778B2">
              <w:rPr>
                <w:bCs/>
                <w:color w:val="000000"/>
                <w:lang w:eastAsia="zh-TW"/>
              </w:rPr>
              <w:t xml:space="preserve"> </w:t>
            </w:r>
            <w:r>
              <w:rPr>
                <w:bCs/>
                <w:color w:val="000000"/>
                <w:lang w:eastAsia="zh-TW"/>
              </w:rPr>
              <w:t>–</w:t>
            </w:r>
            <w:r w:rsidRPr="006778B2">
              <w:rPr>
                <w:bCs/>
                <w:color w:val="000000"/>
                <w:lang w:eastAsia="zh-TW"/>
              </w:rPr>
              <w:t xml:space="preserve"> </w:t>
            </w:r>
            <w:r>
              <w:rPr>
                <w:rFonts w:hint="eastAsia"/>
                <w:bCs/>
                <w:color w:val="000000"/>
                <w:lang w:eastAsia="zh-TW"/>
              </w:rPr>
              <w:t>補全輸入日</w:t>
            </w:r>
            <w:r>
              <w:rPr>
                <w:rFonts w:hint="eastAsia"/>
                <w:bCs/>
                <w:color w:val="000000"/>
                <w:lang w:eastAsia="zh-TW"/>
              </w:rPr>
              <w:t>&gt;=</w:t>
            </w:r>
            <w:r w:rsidRPr="006778B2">
              <w:rPr>
                <w:bCs/>
                <w:color w:val="000000"/>
                <w:lang w:eastAsia="zh-TW"/>
              </w:rPr>
              <w:t xml:space="preserve"> 10</w:t>
            </w:r>
            <w:r>
              <w:rPr>
                <w:rFonts w:hint="eastAsia"/>
                <w:bCs/>
                <w:color w:val="000000"/>
                <w:lang w:eastAsia="zh-TW"/>
              </w:rPr>
              <w:t>日</w:t>
            </w:r>
          </w:p>
        </w:tc>
        <w:tc>
          <w:tcPr>
            <w:tcW w:w="2340" w:type="dxa"/>
          </w:tcPr>
          <w:p w:rsidR="007A3EFC" w:rsidRPr="005411A6" w:rsidRDefault="007A3EFC" w:rsidP="00B93409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</w:t>
            </w:r>
            <w:r>
              <w:rPr>
                <w:rFonts w:hint="eastAsia"/>
                <w:b/>
                <w:color w:val="000000"/>
                <w:lang w:eastAsia="zh-TW"/>
              </w:rPr>
              <w:t>J0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_0</w:t>
            </w:r>
            <w:r>
              <w:rPr>
                <w:rFonts w:hint="eastAsia"/>
                <w:b/>
                <w:color w:val="000000"/>
                <w:lang w:eastAsia="zh-TW"/>
              </w:rPr>
              <w:t>4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00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7A3EFC" w:rsidRDefault="007A3EFC" w:rsidP="00B93409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 xml:space="preserve">By </w:t>
            </w:r>
            <w:r>
              <w:rPr>
                <w:rFonts w:hint="eastAsia"/>
                <w:color w:val="000000"/>
                <w:lang w:eastAsia="zh-TW"/>
              </w:rPr>
              <w:t>輸入人員</w:t>
            </w:r>
            <w:r>
              <w:rPr>
                <w:rFonts w:hint="eastAsia"/>
                <w:color w:val="000000"/>
                <w:lang w:eastAsia="zh-TW"/>
              </w:rPr>
              <w:t xml:space="preserve">ID </w:t>
            </w:r>
            <w:r>
              <w:rPr>
                <w:rFonts w:hint="eastAsia"/>
                <w:color w:val="000000"/>
                <w:lang w:eastAsia="zh-TW"/>
              </w:rPr>
              <w:t>查詢</w:t>
            </w:r>
          </w:p>
          <w:p w:rsidR="007A3EFC" w:rsidRPr="005411A6" w:rsidRDefault="007A3EFC" w:rsidP="00B93409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輸入人員</w:t>
            </w:r>
            <w:r>
              <w:rPr>
                <w:rFonts w:hint="eastAsia"/>
                <w:color w:val="000000"/>
                <w:lang w:eastAsia="zh-TW"/>
              </w:rPr>
              <w:t xml:space="preserve"> = </w:t>
            </w:r>
            <w:r>
              <w:rPr>
                <w:rFonts w:hint="eastAsia"/>
                <w:color w:val="000000"/>
                <w:lang w:eastAsia="zh-TW"/>
              </w:rPr>
              <w:t>使用者</w:t>
            </w:r>
            <w:r>
              <w:rPr>
                <w:rFonts w:hint="eastAsia"/>
                <w:color w:val="000000"/>
                <w:lang w:eastAsia="zh-TW"/>
              </w:rPr>
              <w:t>ID</w:t>
            </w:r>
          </w:p>
        </w:tc>
      </w:tr>
      <w:tr w:rsidR="007A3EFC" w:rsidRPr="005411A6" w:rsidTr="00B93409">
        <w:tc>
          <w:tcPr>
            <w:tcW w:w="2520" w:type="dxa"/>
          </w:tcPr>
          <w:p w:rsidR="007A3EFC" w:rsidRPr="005411A6" w:rsidRDefault="007A3EFC" w:rsidP="00B93409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待處理總案件</w:t>
            </w:r>
            <w:r>
              <w:rPr>
                <w:rFonts w:hint="eastAsia"/>
                <w:color w:val="000000"/>
                <w:lang w:eastAsia="zh-TW"/>
              </w:rPr>
              <w:t>[</w:t>
            </w:r>
            <w:r>
              <w:rPr>
                <w:rFonts w:hint="eastAsia"/>
                <w:color w:val="000000"/>
                <w:lang w:eastAsia="zh-TW"/>
              </w:rPr>
              <w:t>逾十日</w:t>
            </w:r>
            <w:r>
              <w:rPr>
                <w:rFonts w:hint="eastAsia"/>
                <w:color w:val="000000"/>
                <w:lang w:eastAsia="zh-TW"/>
              </w:rPr>
              <w:t>]</w:t>
            </w:r>
          </w:p>
        </w:tc>
        <w:tc>
          <w:tcPr>
            <w:tcW w:w="3780" w:type="dxa"/>
          </w:tcPr>
          <w:p w:rsidR="007A3EFC" w:rsidRPr="005411A6" w:rsidRDefault="007A3EFC" w:rsidP="00B9340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7A3EFC" w:rsidRPr="005411A6" w:rsidRDefault="007A3EFC" w:rsidP="00B9340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</w:tr>
    </w:tbl>
    <w:p w:rsidR="00985756" w:rsidRPr="005411A6" w:rsidRDefault="00985756" w:rsidP="0098575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簽擬中案</w:t>
      </w:r>
      <w:r w:rsidRPr="005411A6">
        <w:rPr>
          <w:rFonts w:hint="eastAsia"/>
          <w:bCs/>
          <w:color w:val="000000"/>
          <w:lang w:eastAsia="zh-TW"/>
        </w:rPr>
        <w:t>件</w:t>
      </w:r>
    </w:p>
    <w:p w:rsidR="00985756" w:rsidRPr="005411A6" w:rsidRDefault="00985756" w:rsidP="0098575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985756" w:rsidRPr="005411A6">
        <w:tc>
          <w:tcPr>
            <w:tcW w:w="2520" w:type="dxa"/>
          </w:tcPr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讀取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DTAAA001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                  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受理進度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</w:t>
            </w:r>
            <w:r>
              <w:rPr>
                <w:rFonts w:hint="eastAsia"/>
                <w:bCs/>
                <w:color w:val="000000"/>
                <w:lang w:eastAsia="zh-TW"/>
              </w:rPr>
              <w:t>42,43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 </w:t>
            </w:r>
          </w:p>
          <w:p w:rsidR="00985756" w:rsidRDefault="00985756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 xml:space="preserve">AND DECD_EMP_ID =  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>使用者</w:t>
            </w:r>
            <w:r w:rsidRPr="005411A6">
              <w:rPr>
                <w:rFonts w:hint="eastAsia"/>
                <w:color w:val="000000"/>
                <w:lang w:eastAsia="zh-TW"/>
              </w:rPr>
              <w:t>ID</w:t>
            </w:r>
          </w:p>
          <w:p w:rsidR="00004613" w:rsidRPr="005411A6" w:rsidRDefault="00004613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bCs/>
                <w:color w:val="000000"/>
                <w:lang w:eastAsia="zh-TW"/>
              </w:rPr>
              <w:t>A</w:t>
            </w:r>
            <w:r>
              <w:rPr>
                <w:rFonts w:hint="eastAsia"/>
                <w:bCs/>
                <w:color w:val="000000"/>
                <w:lang w:eastAsia="zh-TW"/>
              </w:rPr>
              <w:t xml:space="preserve">ND </w:t>
            </w:r>
            <w:r>
              <w:rPr>
                <w:rFonts w:hint="eastAsia"/>
                <w:bCs/>
                <w:color w:val="000000"/>
                <w:lang w:eastAsia="zh-TW"/>
              </w:rPr>
              <w:t>受理編號第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2"/>
                <w:attr w:name="UnitName" w:val="碼"/>
              </w:smartTagPr>
              <w:r>
                <w:rPr>
                  <w:rFonts w:hint="eastAsia"/>
                  <w:bCs/>
                  <w:color w:val="000000"/>
                  <w:lang w:eastAsia="zh-TW"/>
                </w:rPr>
                <w:t>12</w:t>
              </w:r>
              <w:r>
                <w:rPr>
                  <w:rFonts w:hint="eastAsia"/>
                  <w:bCs/>
                  <w:color w:val="000000"/>
                  <w:lang w:eastAsia="zh-TW"/>
                </w:rPr>
                <w:t>碼</w:t>
              </w:r>
            </w:smartTag>
            <w:r>
              <w:rPr>
                <w:rFonts w:hint="eastAsia"/>
                <w:bCs/>
                <w:color w:val="000000"/>
                <w:lang w:eastAsia="zh-TW"/>
              </w:rPr>
              <w:t xml:space="preserve">  NOT IN (</w:t>
            </w:r>
            <w:r>
              <w:rPr>
                <w:bCs/>
                <w:color w:val="000000"/>
                <w:lang w:eastAsia="zh-TW"/>
              </w:rPr>
              <w:t>‘</w:t>
            </w:r>
            <w:r>
              <w:rPr>
                <w:rFonts w:hint="eastAsia"/>
                <w:bCs/>
                <w:color w:val="000000"/>
                <w:lang w:eastAsia="zh-TW"/>
              </w:rPr>
              <w:t>G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,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H</w:t>
            </w:r>
            <w:r>
              <w:rPr>
                <w:bCs/>
                <w:color w:val="000000"/>
                <w:lang w:eastAsia="zh-TW"/>
              </w:rPr>
              <w:t>’</w:t>
            </w:r>
            <w:r>
              <w:rPr>
                <w:rFonts w:hint="eastAsia"/>
                <w:bCs/>
                <w:color w:val="000000"/>
                <w:lang w:eastAsia="zh-TW"/>
              </w:rPr>
              <w:t>)</w:t>
            </w:r>
          </w:p>
        </w:tc>
        <w:tc>
          <w:tcPr>
            <w:tcW w:w="2340" w:type="dxa"/>
          </w:tcPr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color w:val="000000"/>
                <w:lang w:eastAsia="zh-TW"/>
              </w:rPr>
              <w:t>連結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AAB0_02</w:t>
            </w:r>
            <w:r>
              <w:rPr>
                <w:rFonts w:hint="eastAsia"/>
                <w:b/>
                <w:color w:val="000000"/>
                <w:lang w:eastAsia="zh-TW"/>
              </w:rPr>
              <w:t>1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0</w:t>
            </w:r>
            <w:r w:rsidRPr="005411A6">
              <w:rPr>
                <w:rFonts w:hint="eastAsia"/>
                <w:b/>
                <w:color w:val="000000"/>
                <w:lang w:eastAsia="zh-TW"/>
              </w:rPr>
              <w:t>參數</w:t>
            </w:r>
          </w:p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 w:rsidRPr="005411A6">
              <w:rPr>
                <w:rFonts w:hint="eastAsia"/>
                <w:color w:val="000000"/>
                <w:lang w:eastAsia="zh-TW"/>
              </w:rPr>
              <w:t>查詢狀態</w:t>
            </w:r>
            <w:r>
              <w:rPr>
                <w:rFonts w:hint="eastAsia"/>
                <w:color w:val="000000"/>
                <w:lang w:eastAsia="zh-TW"/>
              </w:rPr>
              <w:t xml:space="preserve"> = </w:t>
            </w:r>
            <w:r w:rsidR="00561006">
              <w:rPr>
                <w:rFonts w:hint="eastAsia"/>
                <w:color w:val="000000"/>
                <w:lang w:eastAsia="zh-TW"/>
              </w:rPr>
              <w:t>11</w:t>
            </w:r>
          </w:p>
        </w:tc>
      </w:tr>
      <w:tr w:rsidR="00985756" w:rsidRPr="005411A6">
        <w:tc>
          <w:tcPr>
            <w:tcW w:w="2520" w:type="dxa"/>
          </w:tcPr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簽擬中案件</w:t>
            </w:r>
          </w:p>
        </w:tc>
        <w:tc>
          <w:tcPr>
            <w:tcW w:w="3780" w:type="dxa"/>
          </w:tcPr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  <w:tc>
          <w:tcPr>
            <w:tcW w:w="2340" w:type="dxa"/>
          </w:tcPr>
          <w:p w:rsidR="00985756" w:rsidRPr="005411A6" w:rsidRDefault="00985756" w:rsidP="0098575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 w:rsidRPr="005411A6">
              <w:rPr>
                <w:rFonts w:hint="eastAsia"/>
                <w:bCs/>
                <w:color w:val="000000"/>
                <w:lang w:eastAsia="zh-TW"/>
              </w:rPr>
              <w:t>查詢進度</w:t>
            </w:r>
            <w:r w:rsidRPr="005411A6">
              <w:rPr>
                <w:rFonts w:hint="eastAsia"/>
                <w:bCs/>
                <w:color w:val="000000"/>
                <w:lang w:eastAsia="zh-TW"/>
              </w:rPr>
              <w:t xml:space="preserve"> = 1</w:t>
            </w:r>
          </w:p>
        </w:tc>
      </w:tr>
    </w:tbl>
    <w:p w:rsidR="00970ED3" w:rsidRDefault="00970ED3" w:rsidP="00727698">
      <w:pPr>
        <w:pStyle w:val="Tabletext"/>
        <w:keepLines w:val="0"/>
        <w:spacing w:after="0" w:line="240" w:lineRule="auto"/>
        <w:rPr>
          <w:rFonts w:hint="eastAsia"/>
          <w:bCs/>
          <w:color w:val="000000"/>
          <w:lang w:eastAsia="zh-TW"/>
        </w:rPr>
      </w:pPr>
    </w:p>
    <w:p w:rsidR="001F6FAC" w:rsidRDefault="00BA3EAB" w:rsidP="0072769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</w:pPr>
      <w:r>
        <w:rPr>
          <w:rFonts w:hint="eastAsia"/>
          <w:bCs/>
          <w:color w:val="000000"/>
          <w:lang w:eastAsia="zh-TW"/>
        </w:rPr>
        <w:t>跨區件</w:t>
      </w:r>
    </w:p>
    <w:p w:rsidR="00CF12B9" w:rsidRPr="005411A6" w:rsidRDefault="00CF12B9" w:rsidP="00CF12B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bCs/>
          <w:color w:val="000000"/>
          <w:lang w:eastAsia="zh-TW"/>
        </w:rPr>
      </w:pPr>
      <w:r>
        <w:rPr>
          <w:bCs/>
          <w:color w:val="000000"/>
          <w:lang w:eastAsia="zh-TW"/>
        </w:rPr>
        <w:br/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CF12B9" w:rsidRPr="005411A6" w:rsidTr="00917E0B">
        <w:tc>
          <w:tcPr>
            <w:tcW w:w="2520" w:type="dxa"/>
          </w:tcPr>
          <w:p w:rsidR="00CF12B9" w:rsidRPr="005411A6" w:rsidRDefault="00CF12B9" w:rsidP="00C42C6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 w:rsidRPr="005411A6">
              <w:rPr>
                <w:rFonts w:hint="eastAsia"/>
                <w:b/>
                <w:bCs/>
                <w:color w:val="000000"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CF12B9" w:rsidRDefault="00C42C66" w:rsidP="0072769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>讀取</w:t>
            </w:r>
            <w:r>
              <w:rPr>
                <w:rFonts w:hint="eastAsia"/>
                <w:b/>
                <w:color w:val="000000"/>
                <w:lang w:eastAsia="zh-TW"/>
              </w:rPr>
              <w:t>DTAAA001</w:t>
            </w:r>
            <w:r>
              <w:rPr>
                <w:rFonts w:hint="eastAsia"/>
                <w:b/>
                <w:color w:val="000000"/>
                <w:lang w:eastAsia="zh-TW"/>
              </w:rPr>
              <w:t>條件</w:t>
            </w:r>
          </w:p>
          <w:p w:rsidR="00C42C66" w:rsidRDefault="00C42C66" w:rsidP="0072769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000000"/>
                <w:lang w:eastAsia="zh-TW"/>
              </w:rPr>
            </w:pPr>
            <w:r>
              <w:rPr>
                <w:rFonts w:hint="eastAsia"/>
                <w:b/>
                <w:color w:val="000000"/>
                <w:lang w:eastAsia="zh-TW"/>
              </w:rPr>
              <w:t>顯示符合條件的筆數</w:t>
            </w:r>
          </w:p>
          <w:p w:rsidR="002D0CD4" w:rsidRDefault="000A4500" w:rsidP="00727698">
            <w:pPr>
              <w:pStyle w:val="Tabletext"/>
              <w:keepLines w:val="0"/>
              <w:numPr>
                <w:ilvl w:val="0"/>
                <w:numId w:val="22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受理編號存</w:t>
            </w:r>
            <w:r w:rsidR="00C42C66">
              <w:rPr>
                <w:rFonts w:hint="eastAsia"/>
                <w:color w:val="000000"/>
                <w:lang w:eastAsia="zh-TW"/>
              </w:rPr>
              <w:t>在</w:t>
            </w:r>
            <w:r>
              <w:rPr>
                <w:rFonts w:hint="eastAsia"/>
                <w:color w:val="000000"/>
                <w:lang w:eastAsia="zh-TW"/>
              </w:rPr>
              <w:t>DTAAA100</w:t>
            </w:r>
            <w:r w:rsidR="002D0CD4">
              <w:rPr>
                <w:rFonts w:hint="eastAsia"/>
                <w:color w:val="000000"/>
                <w:lang w:eastAsia="zh-TW"/>
              </w:rPr>
              <w:t>中</w:t>
            </w:r>
          </w:p>
          <w:p w:rsidR="002D0CD4" w:rsidRDefault="000A4500" w:rsidP="00727698">
            <w:pPr>
              <w:pStyle w:val="Tabletext"/>
              <w:keepLines w:val="0"/>
              <w:numPr>
                <w:ilvl w:val="0"/>
                <w:numId w:val="22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跨區取件分派時間的日期</w:t>
            </w:r>
            <w:r>
              <w:rPr>
                <w:rFonts w:hint="eastAsia"/>
                <w:color w:val="000000"/>
                <w:lang w:eastAsia="zh-TW"/>
              </w:rPr>
              <w:t xml:space="preserve"> = </w:t>
            </w:r>
            <w:r>
              <w:rPr>
                <w:rFonts w:hint="eastAsia"/>
                <w:color w:val="000000"/>
                <w:lang w:eastAsia="zh-TW"/>
              </w:rPr>
              <w:t>查詢日</w:t>
            </w:r>
          </w:p>
          <w:p w:rsidR="000A4500" w:rsidRPr="00727698" w:rsidRDefault="000A4500" w:rsidP="00727698">
            <w:pPr>
              <w:pStyle w:val="Tabletext"/>
              <w:keepLines w:val="0"/>
              <w:numPr>
                <w:ilvl w:val="0"/>
                <w:numId w:val="22"/>
              </w:numPr>
              <w:spacing w:after="0" w:line="240" w:lineRule="auto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 xml:space="preserve">DECD_EMP_ID = </w:t>
            </w:r>
            <w:r>
              <w:rPr>
                <w:rFonts w:hint="eastAsia"/>
                <w:color w:val="000000"/>
                <w:lang w:eastAsia="zh-TW"/>
              </w:rPr>
              <w:t>使用者</w:t>
            </w:r>
            <w:r>
              <w:rPr>
                <w:rFonts w:hint="eastAsia"/>
                <w:color w:val="000000"/>
                <w:lang w:eastAsia="zh-TW"/>
              </w:rPr>
              <w:t>ID</w:t>
            </w:r>
          </w:p>
        </w:tc>
        <w:tc>
          <w:tcPr>
            <w:tcW w:w="2340" w:type="dxa"/>
          </w:tcPr>
          <w:p w:rsidR="00CF12B9" w:rsidRPr="00727698" w:rsidRDefault="000A4500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color w:val="000000"/>
                <w:lang w:eastAsia="zh-TW"/>
              </w:rPr>
            </w:pPr>
            <w:r w:rsidRPr="00727698">
              <w:rPr>
                <w:rFonts w:hint="eastAsia"/>
                <w:b/>
                <w:color w:val="000000"/>
                <w:lang w:eastAsia="zh-TW"/>
              </w:rPr>
              <w:t>不產生超連結</w:t>
            </w:r>
          </w:p>
        </w:tc>
      </w:tr>
      <w:tr w:rsidR="00CF12B9" w:rsidRPr="005411A6" w:rsidTr="00917E0B">
        <w:tc>
          <w:tcPr>
            <w:tcW w:w="2520" w:type="dxa"/>
          </w:tcPr>
          <w:p w:rsidR="00CF12B9" w:rsidRPr="005411A6" w:rsidRDefault="00CF12B9" w:rsidP="00CF12B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本日自取件</w:t>
            </w:r>
          </w:p>
        </w:tc>
        <w:tc>
          <w:tcPr>
            <w:tcW w:w="3780" w:type="dxa"/>
          </w:tcPr>
          <w:p w:rsidR="00CF12B9" w:rsidRPr="005411A6" w:rsidRDefault="000A4500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DTAAA100.</w:t>
            </w:r>
            <w:r>
              <w:rPr>
                <w:rFonts w:hint="eastAsia"/>
                <w:bCs/>
                <w:color w:val="000000"/>
                <w:lang w:eastAsia="zh-TW"/>
              </w:rPr>
              <w:t>跨區取件分派種類</w:t>
            </w:r>
            <w:r>
              <w:rPr>
                <w:rFonts w:hint="eastAsia"/>
                <w:bCs/>
                <w:color w:val="000000"/>
                <w:lang w:eastAsia="zh-TW"/>
              </w:rPr>
              <w:t>=</w:t>
            </w:r>
            <w:r>
              <w:rPr>
                <w:bCs/>
                <w:color w:val="000000"/>
                <w:lang w:eastAsia="zh-TW"/>
              </w:rPr>
              <w:t>”</w:t>
            </w:r>
            <w:r>
              <w:rPr>
                <w:rFonts w:hint="eastAsia"/>
                <w:bCs/>
                <w:color w:val="000000"/>
                <w:lang w:eastAsia="zh-TW"/>
              </w:rPr>
              <w:t>1</w:t>
            </w:r>
            <w:r>
              <w:rPr>
                <w:bCs/>
                <w:color w:val="000000"/>
                <w:lang w:eastAsia="zh-TW"/>
              </w:rPr>
              <w:t>”</w:t>
            </w:r>
          </w:p>
        </w:tc>
        <w:tc>
          <w:tcPr>
            <w:tcW w:w="2340" w:type="dxa"/>
          </w:tcPr>
          <w:p w:rsidR="00CF12B9" w:rsidRPr="005411A6" w:rsidRDefault="00CF12B9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</w:tr>
      <w:tr w:rsidR="00CF12B9" w:rsidRPr="005411A6" w:rsidTr="00917E0B">
        <w:tc>
          <w:tcPr>
            <w:tcW w:w="2520" w:type="dxa"/>
          </w:tcPr>
          <w:p w:rsidR="00CF12B9" w:rsidRDefault="00C42C66" w:rsidP="00CF12B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系統派件</w:t>
            </w:r>
          </w:p>
        </w:tc>
        <w:tc>
          <w:tcPr>
            <w:tcW w:w="3780" w:type="dxa"/>
          </w:tcPr>
          <w:p w:rsidR="00CF12B9" w:rsidRPr="005411A6" w:rsidRDefault="000A4500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DTAAA100.</w:t>
            </w:r>
            <w:r>
              <w:rPr>
                <w:rFonts w:hint="eastAsia"/>
                <w:bCs/>
                <w:color w:val="000000"/>
                <w:lang w:eastAsia="zh-TW"/>
              </w:rPr>
              <w:t>跨區取件分派種類</w:t>
            </w:r>
            <w:r>
              <w:rPr>
                <w:rFonts w:hint="eastAsia"/>
                <w:bCs/>
                <w:color w:val="000000"/>
                <w:lang w:eastAsia="zh-TW"/>
              </w:rPr>
              <w:t>=</w:t>
            </w:r>
            <w:r>
              <w:rPr>
                <w:bCs/>
                <w:color w:val="000000"/>
                <w:lang w:eastAsia="zh-TW"/>
              </w:rPr>
              <w:t>”</w:t>
            </w:r>
            <w:r>
              <w:rPr>
                <w:rFonts w:hint="eastAsia"/>
                <w:bCs/>
                <w:color w:val="000000"/>
                <w:lang w:eastAsia="zh-TW"/>
              </w:rPr>
              <w:t>2</w:t>
            </w:r>
            <w:r>
              <w:rPr>
                <w:bCs/>
                <w:color w:val="000000"/>
                <w:lang w:eastAsia="zh-TW"/>
              </w:rPr>
              <w:t>”</w:t>
            </w:r>
          </w:p>
        </w:tc>
        <w:tc>
          <w:tcPr>
            <w:tcW w:w="2340" w:type="dxa"/>
          </w:tcPr>
          <w:p w:rsidR="00CF12B9" w:rsidRPr="005411A6" w:rsidRDefault="00CF12B9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</w:tr>
      <w:tr w:rsidR="00C42C66" w:rsidRPr="005411A6" w:rsidTr="00917E0B">
        <w:tc>
          <w:tcPr>
            <w:tcW w:w="2520" w:type="dxa"/>
          </w:tcPr>
          <w:p w:rsidR="00C42C66" w:rsidRDefault="00C42C66" w:rsidP="00CF12B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人工派發件</w:t>
            </w:r>
          </w:p>
        </w:tc>
        <w:tc>
          <w:tcPr>
            <w:tcW w:w="3780" w:type="dxa"/>
          </w:tcPr>
          <w:p w:rsidR="00C42C66" w:rsidRPr="005411A6" w:rsidRDefault="000A4500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DTAAA100.</w:t>
            </w:r>
            <w:r>
              <w:rPr>
                <w:rFonts w:hint="eastAsia"/>
                <w:bCs/>
                <w:color w:val="000000"/>
                <w:lang w:eastAsia="zh-TW"/>
              </w:rPr>
              <w:t>跨區取件分派種類</w:t>
            </w:r>
            <w:r>
              <w:rPr>
                <w:rFonts w:hint="eastAsia"/>
                <w:bCs/>
                <w:color w:val="000000"/>
                <w:lang w:eastAsia="zh-TW"/>
              </w:rPr>
              <w:t>=</w:t>
            </w:r>
            <w:r>
              <w:rPr>
                <w:bCs/>
                <w:color w:val="000000"/>
                <w:lang w:eastAsia="zh-TW"/>
              </w:rPr>
              <w:t>”</w:t>
            </w:r>
            <w:r>
              <w:rPr>
                <w:rFonts w:hint="eastAsia"/>
                <w:bCs/>
                <w:color w:val="000000"/>
                <w:lang w:eastAsia="zh-TW"/>
              </w:rPr>
              <w:t>3</w:t>
            </w:r>
            <w:r>
              <w:rPr>
                <w:bCs/>
                <w:color w:val="000000"/>
                <w:lang w:eastAsia="zh-TW"/>
              </w:rPr>
              <w:t>”</w:t>
            </w:r>
          </w:p>
        </w:tc>
        <w:tc>
          <w:tcPr>
            <w:tcW w:w="2340" w:type="dxa"/>
          </w:tcPr>
          <w:p w:rsidR="00C42C66" w:rsidRPr="005411A6" w:rsidRDefault="00C42C66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</w:tr>
      <w:tr w:rsidR="00C42C66" w:rsidRPr="005411A6" w:rsidTr="00917E0B">
        <w:tc>
          <w:tcPr>
            <w:tcW w:w="2520" w:type="dxa"/>
          </w:tcPr>
          <w:p w:rsidR="00C42C66" w:rsidRDefault="00C42C66" w:rsidP="00CF12B9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00"/>
                <w:lang w:eastAsia="zh-TW"/>
              </w:rPr>
            </w:pPr>
            <w:r>
              <w:rPr>
                <w:rFonts w:hint="eastAsia"/>
                <w:color w:val="000000"/>
                <w:lang w:eastAsia="zh-TW"/>
              </w:rPr>
              <w:t>本日新增總件數</w:t>
            </w:r>
          </w:p>
        </w:tc>
        <w:tc>
          <w:tcPr>
            <w:tcW w:w="3780" w:type="dxa"/>
          </w:tcPr>
          <w:p w:rsidR="00C42C66" w:rsidRPr="005411A6" w:rsidRDefault="000A4500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  <w:r>
              <w:rPr>
                <w:rFonts w:hint="eastAsia"/>
                <w:bCs/>
                <w:color w:val="000000"/>
                <w:lang w:eastAsia="zh-TW"/>
              </w:rPr>
              <w:t>總件數</w:t>
            </w:r>
          </w:p>
        </w:tc>
        <w:tc>
          <w:tcPr>
            <w:tcW w:w="2340" w:type="dxa"/>
          </w:tcPr>
          <w:p w:rsidR="00C42C66" w:rsidRPr="005411A6" w:rsidRDefault="00C42C66" w:rsidP="00917E0B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00"/>
                <w:lang w:eastAsia="zh-TW"/>
              </w:rPr>
            </w:pPr>
          </w:p>
        </w:tc>
      </w:tr>
    </w:tbl>
    <w:p w:rsidR="00CF12B9" w:rsidRPr="005411A6" w:rsidRDefault="00CF12B9" w:rsidP="004D08CC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bCs/>
          <w:color w:val="000000"/>
          <w:lang w:eastAsia="zh-TW"/>
        </w:rPr>
        <w:pPrChange w:id="64" w:author="張凱鈞" w:date="2015-03-03T10:44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</w:p>
    <w:sectPr w:rsidR="00CF12B9" w:rsidRPr="005411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F41" w:rsidRPr="007D7FC0" w:rsidRDefault="00DC0F41" w:rsidP="00727698">
      <w:pPr>
        <w:pStyle w:val="Tabletext"/>
        <w:spacing w:after="0" w:line="240" w:lineRule="auto"/>
        <w:rPr>
          <w:sz w:val="24"/>
          <w:szCs w:val="24"/>
          <w:lang w:eastAsia="zh-TW"/>
        </w:rPr>
      </w:pPr>
      <w:r>
        <w:separator/>
      </w:r>
    </w:p>
  </w:endnote>
  <w:endnote w:type="continuationSeparator" w:id="0">
    <w:p w:rsidR="00DC0F41" w:rsidRPr="007D7FC0" w:rsidRDefault="00DC0F41" w:rsidP="00727698">
      <w:pPr>
        <w:pStyle w:val="Tabletext"/>
        <w:spacing w:after="0" w:line="240" w:lineRule="auto"/>
        <w:rPr>
          <w:sz w:val="24"/>
          <w:szCs w:val="24"/>
          <w:lang w:eastAsia="zh-TW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F41" w:rsidRPr="007D7FC0" w:rsidRDefault="00DC0F41" w:rsidP="00727698">
      <w:pPr>
        <w:pStyle w:val="Tabletext"/>
        <w:spacing w:after="0" w:line="240" w:lineRule="auto"/>
        <w:rPr>
          <w:sz w:val="24"/>
          <w:szCs w:val="24"/>
          <w:lang w:eastAsia="zh-TW"/>
        </w:rPr>
      </w:pPr>
      <w:r>
        <w:separator/>
      </w:r>
    </w:p>
  </w:footnote>
  <w:footnote w:type="continuationSeparator" w:id="0">
    <w:p w:rsidR="00DC0F41" w:rsidRPr="007D7FC0" w:rsidRDefault="00DC0F41" w:rsidP="00727698">
      <w:pPr>
        <w:pStyle w:val="Tabletext"/>
        <w:spacing w:after="0" w:line="240" w:lineRule="auto"/>
        <w:rPr>
          <w:sz w:val="24"/>
          <w:szCs w:val="24"/>
          <w:lang w:eastAsia="zh-TW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4506BA"/>
    <w:multiLevelType w:val="hybridMultilevel"/>
    <w:tmpl w:val="ADFE5810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332966"/>
    <w:multiLevelType w:val="hybridMultilevel"/>
    <w:tmpl w:val="EB76934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BE715CA"/>
    <w:multiLevelType w:val="hybridMultilevel"/>
    <w:tmpl w:val="13D054F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FA025C1"/>
    <w:multiLevelType w:val="hybridMultilevel"/>
    <w:tmpl w:val="B8540A0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332048F"/>
    <w:multiLevelType w:val="hybridMultilevel"/>
    <w:tmpl w:val="3870A4A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6E50374"/>
    <w:multiLevelType w:val="multilevel"/>
    <w:tmpl w:val="C5DAC9FC"/>
    <w:lvl w:ilvl="0">
      <w:start w:val="2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935"/>
        </w:tabs>
        <w:ind w:left="935" w:hanging="58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70"/>
        </w:tabs>
        <w:ind w:left="1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30"/>
        </w:tabs>
        <w:ind w:left="2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90"/>
        </w:tabs>
        <w:ind w:left="3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40"/>
        </w:tabs>
        <w:ind w:left="4240" w:hanging="1440"/>
      </w:pPr>
      <w:rPr>
        <w:rFonts w:hint="default"/>
      </w:rPr>
    </w:lvl>
  </w:abstractNum>
  <w:abstractNum w:abstractNumId="13" w15:restartNumberingAfterBreak="0">
    <w:nsid w:val="563F029A"/>
    <w:multiLevelType w:val="hybridMultilevel"/>
    <w:tmpl w:val="2444D172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FE651C0"/>
    <w:multiLevelType w:val="hybridMultilevel"/>
    <w:tmpl w:val="FE4E86F4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5AE1F43"/>
    <w:multiLevelType w:val="hybridMultilevel"/>
    <w:tmpl w:val="FE64FF06"/>
    <w:lvl w:ilvl="0" w:tplc="94E24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3B8215F"/>
    <w:multiLevelType w:val="hybridMultilevel"/>
    <w:tmpl w:val="FB62688A"/>
    <w:lvl w:ilvl="0" w:tplc="86561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7"/>
  </w:num>
  <w:num w:numId="5">
    <w:abstractNumId w:val="15"/>
  </w:num>
  <w:num w:numId="6">
    <w:abstractNumId w:val="7"/>
  </w:num>
  <w:num w:numId="7">
    <w:abstractNumId w:val="3"/>
  </w:num>
  <w:num w:numId="8">
    <w:abstractNumId w:val="18"/>
  </w:num>
  <w:num w:numId="9">
    <w:abstractNumId w:val="0"/>
  </w:num>
  <w:num w:numId="10">
    <w:abstractNumId w:val="20"/>
  </w:num>
  <w:num w:numId="11">
    <w:abstractNumId w:val="19"/>
  </w:num>
  <w:num w:numId="12">
    <w:abstractNumId w:val="1"/>
  </w:num>
  <w:num w:numId="13">
    <w:abstractNumId w:val="16"/>
  </w:num>
  <w:num w:numId="14">
    <w:abstractNumId w:val="6"/>
  </w:num>
  <w:num w:numId="15">
    <w:abstractNumId w:val="11"/>
  </w:num>
  <w:num w:numId="16">
    <w:abstractNumId w:val="4"/>
  </w:num>
  <w:num w:numId="17">
    <w:abstractNumId w:val="14"/>
  </w:num>
  <w:num w:numId="18">
    <w:abstractNumId w:val="13"/>
  </w:num>
  <w:num w:numId="19">
    <w:abstractNumId w:val="10"/>
  </w:num>
  <w:num w:numId="20">
    <w:abstractNumId w:val="5"/>
  </w:num>
  <w:num w:numId="21">
    <w:abstractNumId w:val="1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04613"/>
    <w:rsid w:val="0000606D"/>
    <w:rsid w:val="000231E4"/>
    <w:rsid w:val="00026FEA"/>
    <w:rsid w:val="00036643"/>
    <w:rsid w:val="00040231"/>
    <w:rsid w:val="0004402D"/>
    <w:rsid w:val="00047FB1"/>
    <w:rsid w:val="000637E5"/>
    <w:rsid w:val="00063AA4"/>
    <w:rsid w:val="00070689"/>
    <w:rsid w:val="00074D26"/>
    <w:rsid w:val="000755A1"/>
    <w:rsid w:val="0007575E"/>
    <w:rsid w:val="00081F0F"/>
    <w:rsid w:val="00082FB3"/>
    <w:rsid w:val="000950DA"/>
    <w:rsid w:val="000A4500"/>
    <w:rsid w:val="000B2B6C"/>
    <w:rsid w:val="000C0D08"/>
    <w:rsid w:val="000D6215"/>
    <w:rsid w:val="000E58E3"/>
    <w:rsid w:val="000F0AF6"/>
    <w:rsid w:val="000F3772"/>
    <w:rsid w:val="00101DD2"/>
    <w:rsid w:val="00116753"/>
    <w:rsid w:val="00120E72"/>
    <w:rsid w:val="00132718"/>
    <w:rsid w:val="00163C4B"/>
    <w:rsid w:val="001667C7"/>
    <w:rsid w:val="00170500"/>
    <w:rsid w:val="001872D8"/>
    <w:rsid w:val="001B350E"/>
    <w:rsid w:val="001D1238"/>
    <w:rsid w:val="001F2A03"/>
    <w:rsid w:val="001F6FAC"/>
    <w:rsid w:val="001F7B78"/>
    <w:rsid w:val="00212685"/>
    <w:rsid w:val="00214A90"/>
    <w:rsid w:val="002151E1"/>
    <w:rsid w:val="0023261E"/>
    <w:rsid w:val="00235D73"/>
    <w:rsid w:val="00236985"/>
    <w:rsid w:val="0023751E"/>
    <w:rsid w:val="00245CF4"/>
    <w:rsid w:val="00260078"/>
    <w:rsid w:val="0027724D"/>
    <w:rsid w:val="00280570"/>
    <w:rsid w:val="002868CE"/>
    <w:rsid w:val="002A60B0"/>
    <w:rsid w:val="002D0CD4"/>
    <w:rsid w:val="002F24D5"/>
    <w:rsid w:val="002F258F"/>
    <w:rsid w:val="003001AC"/>
    <w:rsid w:val="00302686"/>
    <w:rsid w:val="00313761"/>
    <w:rsid w:val="003143FF"/>
    <w:rsid w:val="0033124C"/>
    <w:rsid w:val="003314A2"/>
    <w:rsid w:val="00333F1F"/>
    <w:rsid w:val="0034569E"/>
    <w:rsid w:val="0035207B"/>
    <w:rsid w:val="003633F9"/>
    <w:rsid w:val="00391CF8"/>
    <w:rsid w:val="003A09A9"/>
    <w:rsid w:val="003A545C"/>
    <w:rsid w:val="003B256E"/>
    <w:rsid w:val="003B47FC"/>
    <w:rsid w:val="003C5759"/>
    <w:rsid w:val="003D60F5"/>
    <w:rsid w:val="003E57B7"/>
    <w:rsid w:val="003E6911"/>
    <w:rsid w:val="00402183"/>
    <w:rsid w:val="0040617B"/>
    <w:rsid w:val="00435785"/>
    <w:rsid w:val="00436155"/>
    <w:rsid w:val="004619F6"/>
    <w:rsid w:val="00462CD4"/>
    <w:rsid w:val="0047106B"/>
    <w:rsid w:val="00473150"/>
    <w:rsid w:val="0048237D"/>
    <w:rsid w:val="004823C3"/>
    <w:rsid w:val="00484313"/>
    <w:rsid w:val="0048564F"/>
    <w:rsid w:val="00487409"/>
    <w:rsid w:val="00490BA0"/>
    <w:rsid w:val="004C2E14"/>
    <w:rsid w:val="004C732B"/>
    <w:rsid w:val="004D08CC"/>
    <w:rsid w:val="004F09C0"/>
    <w:rsid w:val="00507194"/>
    <w:rsid w:val="00516B0E"/>
    <w:rsid w:val="0052086A"/>
    <w:rsid w:val="00523CC7"/>
    <w:rsid w:val="00532D8C"/>
    <w:rsid w:val="005411A6"/>
    <w:rsid w:val="00542F6B"/>
    <w:rsid w:val="00561006"/>
    <w:rsid w:val="0058205A"/>
    <w:rsid w:val="0058351A"/>
    <w:rsid w:val="00587B25"/>
    <w:rsid w:val="005A7EDC"/>
    <w:rsid w:val="005B3FB8"/>
    <w:rsid w:val="005B7524"/>
    <w:rsid w:val="005C3815"/>
    <w:rsid w:val="005D062B"/>
    <w:rsid w:val="005E1832"/>
    <w:rsid w:val="005F2D80"/>
    <w:rsid w:val="006137F7"/>
    <w:rsid w:val="00617108"/>
    <w:rsid w:val="006268AC"/>
    <w:rsid w:val="00637333"/>
    <w:rsid w:val="00645303"/>
    <w:rsid w:val="006467C6"/>
    <w:rsid w:val="006535B2"/>
    <w:rsid w:val="00657D8A"/>
    <w:rsid w:val="00674D0D"/>
    <w:rsid w:val="00684946"/>
    <w:rsid w:val="00686716"/>
    <w:rsid w:val="00693ED8"/>
    <w:rsid w:val="006B4D9C"/>
    <w:rsid w:val="006B5620"/>
    <w:rsid w:val="006C36E0"/>
    <w:rsid w:val="006D2229"/>
    <w:rsid w:val="006D7F3F"/>
    <w:rsid w:val="006E0216"/>
    <w:rsid w:val="006E0D9F"/>
    <w:rsid w:val="006E2744"/>
    <w:rsid w:val="0071761C"/>
    <w:rsid w:val="00725A0C"/>
    <w:rsid w:val="007260C0"/>
    <w:rsid w:val="00727698"/>
    <w:rsid w:val="007306EC"/>
    <w:rsid w:val="00750BB0"/>
    <w:rsid w:val="00751660"/>
    <w:rsid w:val="0075178B"/>
    <w:rsid w:val="007571ED"/>
    <w:rsid w:val="007644C9"/>
    <w:rsid w:val="00767C56"/>
    <w:rsid w:val="00772BF7"/>
    <w:rsid w:val="007826D2"/>
    <w:rsid w:val="00784128"/>
    <w:rsid w:val="00785407"/>
    <w:rsid w:val="007A0DEA"/>
    <w:rsid w:val="007A3EFC"/>
    <w:rsid w:val="007A758D"/>
    <w:rsid w:val="007B3FE9"/>
    <w:rsid w:val="007C098B"/>
    <w:rsid w:val="007C4967"/>
    <w:rsid w:val="007D1E94"/>
    <w:rsid w:val="007D3290"/>
    <w:rsid w:val="007D49EA"/>
    <w:rsid w:val="007D5830"/>
    <w:rsid w:val="007D7C58"/>
    <w:rsid w:val="007D7FC0"/>
    <w:rsid w:val="007E531F"/>
    <w:rsid w:val="0081055E"/>
    <w:rsid w:val="0081315D"/>
    <w:rsid w:val="008304DC"/>
    <w:rsid w:val="00834BA6"/>
    <w:rsid w:val="00835E7E"/>
    <w:rsid w:val="00837CE0"/>
    <w:rsid w:val="008404C7"/>
    <w:rsid w:val="00840CB8"/>
    <w:rsid w:val="00846547"/>
    <w:rsid w:val="008504F8"/>
    <w:rsid w:val="00865346"/>
    <w:rsid w:val="00870A8E"/>
    <w:rsid w:val="008960D1"/>
    <w:rsid w:val="008B3615"/>
    <w:rsid w:val="008D7DAC"/>
    <w:rsid w:val="008E1E82"/>
    <w:rsid w:val="008E7D8F"/>
    <w:rsid w:val="008F6A3E"/>
    <w:rsid w:val="009049D4"/>
    <w:rsid w:val="00911D73"/>
    <w:rsid w:val="00912B00"/>
    <w:rsid w:val="00917E0B"/>
    <w:rsid w:val="00930A38"/>
    <w:rsid w:val="00932756"/>
    <w:rsid w:val="00932FC7"/>
    <w:rsid w:val="009369FB"/>
    <w:rsid w:val="00937AA7"/>
    <w:rsid w:val="009402F3"/>
    <w:rsid w:val="00970ED3"/>
    <w:rsid w:val="009751A4"/>
    <w:rsid w:val="00985756"/>
    <w:rsid w:val="00986CD3"/>
    <w:rsid w:val="00994FC0"/>
    <w:rsid w:val="009B055F"/>
    <w:rsid w:val="009B2B0B"/>
    <w:rsid w:val="009B3B73"/>
    <w:rsid w:val="009B4663"/>
    <w:rsid w:val="009B7EC5"/>
    <w:rsid w:val="009C1F2A"/>
    <w:rsid w:val="009E4C08"/>
    <w:rsid w:val="00A0193E"/>
    <w:rsid w:val="00A06EF1"/>
    <w:rsid w:val="00A15AE6"/>
    <w:rsid w:val="00A23753"/>
    <w:rsid w:val="00A31187"/>
    <w:rsid w:val="00A32BB6"/>
    <w:rsid w:val="00A41209"/>
    <w:rsid w:val="00A418DE"/>
    <w:rsid w:val="00A44326"/>
    <w:rsid w:val="00A4659B"/>
    <w:rsid w:val="00A65452"/>
    <w:rsid w:val="00A66865"/>
    <w:rsid w:val="00A72474"/>
    <w:rsid w:val="00A728BB"/>
    <w:rsid w:val="00A773B1"/>
    <w:rsid w:val="00A96156"/>
    <w:rsid w:val="00AA298E"/>
    <w:rsid w:val="00AA7751"/>
    <w:rsid w:val="00AB4A97"/>
    <w:rsid w:val="00AC44F0"/>
    <w:rsid w:val="00AD2751"/>
    <w:rsid w:val="00AE4BBD"/>
    <w:rsid w:val="00AF477C"/>
    <w:rsid w:val="00AF7B51"/>
    <w:rsid w:val="00B10478"/>
    <w:rsid w:val="00B22BFC"/>
    <w:rsid w:val="00B2398C"/>
    <w:rsid w:val="00B40092"/>
    <w:rsid w:val="00B41DC2"/>
    <w:rsid w:val="00B60F82"/>
    <w:rsid w:val="00B72A02"/>
    <w:rsid w:val="00B74CB1"/>
    <w:rsid w:val="00B75A46"/>
    <w:rsid w:val="00B77E6C"/>
    <w:rsid w:val="00B808B6"/>
    <w:rsid w:val="00B93409"/>
    <w:rsid w:val="00BA37C8"/>
    <w:rsid w:val="00BA3EAB"/>
    <w:rsid w:val="00BC7FFE"/>
    <w:rsid w:val="00BE1857"/>
    <w:rsid w:val="00BF0F90"/>
    <w:rsid w:val="00BF2ACA"/>
    <w:rsid w:val="00C1529E"/>
    <w:rsid w:val="00C24A95"/>
    <w:rsid w:val="00C3025A"/>
    <w:rsid w:val="00C318BC"/>
    <w:rsid w:val="00C42C66"/>
    <w:rsid w:val="00C51F84"/>
    <w:rsid w:val="00C70352"/>
    <w:rsid w:val="00C757E4"/>
    <w:rsid w:val="00C92DA2"/>
    <w:rsid w:val="00C9460D"/>
    <w:rsid w:val="00CB25A4"/>
    <w:rsid w:val="00CB3658"/>
    <w:rsid w:val="00CB7F06"/>
    <w:rsid w:val="00CC4EA9"/>
    <w:rsid w:val="00CD0ADA"/>
    <w:rsid w:val="00CD1AA8"/>
    <w:rsid w:val="00CD7FD6"/>
    <w:rsid w:val="00CE3EFF"/>
    <w:rsid w:val="00CF12B9"/>
    <w:rsid w:val="00D0481F"/>
    <w:rsid w:val="00D13D3C"/>
    <w:rsid w:val="00D202E5"/>
    <w:rsid w:val="00D22252"/>
    <w:rsid w:val="00D23912"/>
    <w:rsid w:val="00D25907"/>
    <w:rsid w:val="00D32083"/>
    <w:rsid w:val="00D35BD3"/>
    <w:rsid w:val="00D43CDC"/>
    <w:rsid w:val="00D54B1C"/>
    <w:rsid w:val="00D55572"/>
    <w:rsid w:val="00D656AA"/>
    <w:rsid w:val="00D90A16"/>
    <w:rsid w:val="00DA308A"/>
    <w:rsid w:val="00DA6C1D"/>
    <w:rsid w:val="00DB34AB"/>
    <w:rsid w:val="00DC0F41"/>
    <w:rsid w:val="00DD0E61"/>
    <w:rsid w:val="00DE129A"/>
    <w:rsid w:val="00DE2AAE"/>
    <w:rsid w:val="00DE4C46"/>
    <w:rsid w:val="00E04471"/>
    <w:rsid w:val="00E07266"/>
    <w:rsid w:val="00E12183"/>
    <w:rsid w:val="00E204D7"/>
    <w:rsid w:val="00E254E1"/>
    <w:rsid w:val="00E51EB7"/>
    <w:rsid w:val="00E53E47"/>
    <w:rsid w:val="00E66841"/>
    <w:rsid w:val="00E8020D"/>
    <w:rsid w:val="00EA40BC"/>
    <w:rsid w:val="00EA71C2"/>
    <w:rsid w:val="00EB4014"/>
    <w:rsid w:val="00EC7787"/>
    <w:rsid w:val="00ED0498"/>
    <w:rsid w:val="00EE1BD5"/>
    <w:rsid w:val="00EE55DE"/>
    <w:rsid w:val="00F04AD3"/>
    <w:rsid w:val="00F0594A"/>
    <w:rsid w:val="00F1138A"/>
    <w:rsid w:val="00F35D50"/>
    <w:rsid w:val="00F418D3"/>
    <w:rsid w:val="00F44BDE"/>
    <w:rsid w:val="00F47751"/>
    <w:rsid w:val="00F50600"/>
    <w:rsid w:val="00F55F07"/>
    <w:rsid w:val="00F77DDA"/>
    <w:rsid w:val="00F862D3"/>
    <w:rsid w:val="00F92645"/>
    <w:rsid w:val="00F92E1C"/>
    <w:rsid w:val="00F94FDB"/>
    <w:rsid w:val="00FB17D8"/>
    <w:rsid w:val="00FD0B62"/>
    <w:rsid w:val="00FD7C5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D74F180-69E8-49AC-8D7B-2F2F8096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sid w:val="00870A8E"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rsid w:val="004C732B"/>
    <w:rPr>
      <w:color w:val="0000FF"/>
      <w:u w:val="single"/>
    </w:rPr>
  </w:style>
  <w:style w:type="character" w:styleId="ab">
    <w:name w:val="FollowedHyperlink"/>
    <w:rsid w:val="00C318BC"/>
    <w:rPr>
      <w:color w:val="800080"/>
      <w:u w:val="single"/>
    </w:rPr>
  </w:style>
  <w:style w:type="paragraph" w:styleId="ac">
    <w:name w:val="Date"/>
    <w:basedOn w:val="a"/>
    <w:next w:val="a"/>
    <w:rsid w:val="009B2B0B"/>
    <w:pPr>
      <w:jc w:val="right"/>
    </w:pPr>
  </w:style>
  <w:style w:type="paragraph" w:styleId="ad">
    <w:name w:val="header"/>
    <w:basedOn w:val="a"/>
    <w:link w:val="ae"/>
    <w:rsid w:val="007D7F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7D7FC0"/>
  </w:style>
  <w:style w:type="paragraph" w:styleId="af">
    <w:name w:val="footer"/>
    <w:basedOn w:val="a"/>
    <w:link w:val="af0"/>
    <w:rsid w:val="007D7F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rsid w:val="007D7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