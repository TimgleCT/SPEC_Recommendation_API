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80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7020"/>
        <w:gridCol w:w="1080"/>
        <w:gridCol w:w="1440"/>
      </w:tblGrid>
      <w:tr w:rsidR="0023751E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51E" w:rsidRDefault="0023751E">
            <w:pPr>
              <w:pStyle w:val="Tabletext"/>
              <w:jc w:val="center"/>
              <w:rPr>
                <w:rFonts w:ascii="新細明體" w:hAnsi="新細明體"/>
                <w:bCs/>
              </w:rPr>
            </w:pPr>
            <w:bookmarkStart w:id="0" w:name="_GoBack"/>
            <w:bookmarkEnd w:id="0"/>
            <w:r>
              <w:rPr>
                <w:rFonts w:ascii="新細明體" w:hAnsi="新細明體"/>
                <w:bCs/>
              </w:rPr>
              <w:t>Date</w:t>
            </w:r>
          </w:p>
        </w:tc>
        <w:tc>
          <w:tcPr>
            <w:tcW w:w="7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51E" w:rsidRDefault="0023751E">
            <w:pPr>
              <w:pStyle w:val="Tabletext"/>
              <w:jc w:val="center"/>
              <w:rPr>
                <w:rFonts w:ascii="新細明體" w:hAnsi="新細明體"/>
                <w:bCs/>
              </w:rPr>
            </w:pPr>
            <w:r>
              <w:rPr>
                <w:rFonts w:ascii="新細明體" w:hAnsi="新細明體"/>
                <w:bCs/>
              </w:rPr>
              <w:t>Description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51E" w:rsidRDefault="0023751E">
            <w:pPr>
              <w:pStyle w:val="Tabletext"/>
              <w:jc w:val="center"/>
              <w:rPr>
                <w:rFonts w:ascii="新細明體" w:hAnsi="新細明體"/>
                <w:bCs/>
                <w:lang w:eastAsia="zh-TW"/>
              </w:rPr>
            </w:pPr>
            <w:r>
              <w:rPr>
                <w:rFonts w:ascii="新細明體" w:hAnsi="新細明體"/>
                <w:bCs/>
                <w:lang w:eastAsia="zh-TW"/>
              </w:rPr>
              <w:t>Author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51E" w:rsidRDefault="0023751E">
            <w:pPr>
              <w:pStyle w:val="Tabletext"/>
              <w:jc w:val="center"/>
              <w:rPr>
                <w:rFonts w:ascii="新細明體" w:hAnsi="新細明體"/>
                <w:bCs/>
                <w:lang w:eastAsia="zh-TW"/>
              </w:rPr>
            </w:pPr>
            <w:r>
              <w:rPr>
                <w:rFonts w:ascii="新細明體" w:hAnsi="新細明體" w:hint="eastAsia"/>
                <w:bCs/>
                <w:lang w:eastAsia="zh-TW"/>
              </w:rPr>
              <w:t>確認USER</w:t>
            </w:r>
          </w:p>
        </w:tc>
      </w:tr>
      <w:tr w:rsidR="0023751E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51E" w:rsidRDefault="0023751E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smartTag w:uri="urn:schemas-microsoft-com:office:smarttags" w:element="chsdate">
              <w:smartTagPr>
                <w:attr w:name="Year" w:val="2007"/>
                <w:attr w:name="Month" w:val="8"/>
                <w:attr w:name="Day" w:val="22"/>
                <w:attr w:name="IsLunarDate" w:val="False"/>
                <w:attr w:name="IsROCDate" w:val="False"/>
              </w:smartTagPr>
              <w:r>
                <w:rPr>
                  <w:rFonts w:ascii="新細明體" w:hAnsi="新細明體"/>
                  <w:bCs/>
                  <w:lang w:eastAsia="zh-TW"/>
                </w:rPr>
                <w:t>200</w:t>
              </w:r>
              <w:r w:rsidR="000F0E70">
                <w:rPr>
                  <w:rFonts w:ascii="新細明體" w:hAnsi="新細明體" w:hint="eastAsia"/>
                  <w:bCs/>
                  <w:lang w:eastAsia="zh-TW"/>
                </w:rPr>
                <w:t>7</w:t>
              </w:r>
              <w:r>
                <w:rPr>
                  <w:rFonts w:ascii="新細明體" w:hAnsi="新細明體"/>
                  <w:bCs/>
                  <w:lang w:eastAsia="zh-TW"/>
                </w:rPr>
                <w:t>/</w:t>
              </w:r>
              <w:r w:rsidR="000F0E70">
                <w:rPr>
                  <w:rFonts w:ascii="新細明體" w:hAnsi="新細明體" w:hint="eastAsia"/>
                  <w:bCs/>
                  <w:lang w:eastAsia="zh-TW"/>
                </w:rPr>
                <w:t>08</w:t>
              </w:r>
              <w:r>
                <w:rPr>
                  <w:rFonts w:ascii="新細明體" w:hAnsi="新細明體"/>
                  <w:bCs/>
                  <w:lang w:eastAsia="zh-TW"/>
                </w:rPr>
                <w:t>/</w:t>
              </w:r>
              <w:r w:rsidR="000F0E70">
                <w:rPr>
                  <w:rFonts w:ascii="新細明體" w:hAnsi="新細明體" w:hint="eastAsia"/>
                  <w:bCs/>
                  <w:lang w:eastAsia="zh-TW"/>
                </w:rPr>
                <w:t>22</w:t>
              </w:r>
            </w:smartTag>
          </w:p>
        </w:tc>
        <w:tc>
          <w:tcPr>
            <w:tcW w:w="7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51E" w:rsidRDefault="0023751E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>
              <w:rPr>
                <w:rFonts w:ascii="新細明體" w:hAnsi="新細明體" w:hint="eastAsia"/>
                <w:bCs/>
                <w:lang w:eastAsia="zh-TW"/>
              </w:rPr>
              <w:t>CREATE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51E" w:rsidRDefault="00CD0ADA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>
              <w:rPr>
                <w:rFonts w:ascii="新細明體" w:hAnsi="新細明體" w:hint="eastAsia"/>
                <w:bCs/>
                <w:lang w:eastAsia="zh-TW"/>
              </w:rPr>
              <w:t>Huai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51E" w:rsidRDefault="0023751E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</w:p>
        </w:tc>
      </w:tr>
    </w:tbl>
    <w:p w:rsidR="0023751E" w:rsidRDefault="0023751E">
      <w:pPr>
        <w:rPr>
          <w:ins w:id="1" w:author="張凱鈞" w:date="2013-12-24T13:24:00Z"/>
          <w:rFonts w:hint="eastAsia"/>
        </w:rPr>
      </w:pPr>
    </w:p>
    <w:tbl>
      <w:tblPr>
        <w:tblW w:w="1077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  <w:tblPrChange w:id="2" w:author="張凱鈞" w:date="2013-12-24T13:25:00Z">
          <w:tblPr>
            <w:tblW w:w="10424" w:type="dxa"/>
            <w:tblInd w:w="108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4A0" w:firstRow="1" w:lastRow="0" w:firstColumn="1" w:lastColumn="0" w:noHBand="0" w:noVBand="1"/>
          </w:tblPr>
        </w:tblPrChange>
      </w:tblPr>
      <w:tblGrid>
        <w:gridCol w:w="1271"/>
        <w:gridCol w:w="731"/>
        <w:gridCol w:w="5695"/>
        <w:gridCol w:w="1288"/>
        <w:gridCol w:w="1788"/>
        <w:tblGridChange w:id="3">
          <w:tblGrid>
            <w:gridCol w:w="1271"/>
            <w:gridCol w:w="731"/>
            <w:gridCol w:w="5695"/>
            <w:gridCol w:w="1288"/>
            <w:gridCol w:w="1439"/>
            <w:gridCol w:w="349"/>
          </w:tblGrid>
        </w:tblGridChange>
      </w:tblGrid>
      <w:tr w:rsidR="005619DE" w:rsidRPr="00E8700A" w:rsidTr="005619DE">
        <w:trPr>
          <w:ins w:id="4" w:author="張凱鈞" w:date="2013-12-24T13:25:00Z"/>
          <w:trPrChange w:id="5" w:author="張凱鈞" w:date="2013-12-24T13:25:00Z">
            <w:trPr>
              <w:gridAfter w:val="0"/>
            </w:trPr>
          </w:trPrChange>
        </w:trPr>
        <w:tc>
          <w:tcPr>
            <w:tcW w:w="1271" w:type="dxa"/>
            <w:tcPrChange w:id="6" w:author="張凱鈞" w:date="2013-12-24T13:25:00Z">
              <w:tcPr>
                <w:tcW w:w="1271" w:type="dxa"/>
              </w:tcPr>
            </w:tcPrChange>
          </w:tcPr>
          <w:p w:rsidR="005619DE" w:rsidRPr="00E8700A" w:rsidRDefault="005619DE" w:rsidP="00F564DD">
            <w:pPr>
              <w:spacing w:line="240" w:lineRule="atLeast"/>
              <w:jc w:val="center"/>
              <w:rPr>
                <w:ins w:id="7" w:author="張凱鈞" w:date="2013-12-24T13:25:00Z"/>
                <w:rFonts w:ascii="細明體" w:eastAsia="細明體" w:hAnsi="細明體" w:cs="Courier New" w:hint="eastAsia"/>
                <w:sz w:val="20"/>
                <w:szCs w:val="20"/>
              </w:rPr>
            </w:pPr>
            <w:ins w:id="8" w:author="張凱鈞" w:date="2013-12-24T13:25:00Z">
              <w:r w:rsidRPr="00E8700A">
                <w:rPr>
                  <w:rFonts w:ascii="細明體" w:eastAsia="細明體" w:hAnsi="細明體" w:cs="Courier New" w:hint="eastAsia"/>
                  <w:sz w:val="20"/>
                  <w:szCs w:val="20"/>
                </w:rPr>
                <w:t>修改日期</w:t>
              </w:r>
            </w:ins>
          </w:p>
        </w:tc>
        <w:tc>
          <w:tcPr>
            <w:tcW w:w="731" w:type="dxa"/>
            <w:tcPrChange w:id="9" w:author="張凱鈞" w:date="2013-12-24T13:25:00Z">
              <w:tcPr>
                <w:tcW w:w="731" w:type="dxa"/>
              </w:tcPr>
            </w:tcPrChange>
          </w:tcPr>
          <w:p w:rsidR="005619DE" w:rsidRPr="00E8700A" w:rsidRDefault="005619DE" w:rsidP="00F564DD">
            <w:pPr>
              <w:spacing w:line="240" w:lineRule="atLeast"/>
              <w:jc w:val="center"/>
              <w:rPr>
                <w:ins w:id="10" w:author="張凱鈞" w:date="2013-12-24T13:25:00Z"/>
                <w:rFonts w:ascii="細明體" w:eastAsia="細明體" w:hAnsi="細明體" w:cs="Courier New" w:hint="eastAsia"/>
                <w:sz w:val="20"/>
                <w:szCs w:val="20"/>
              </w:rPr>
            </w:pPr>
            <w:ins w:id="11" w:author="張凱鈞" w:date="2013-12-24T13:25:00Z">
              <w:r w:rsidRPr="00E8700A">
                <w:rPr>
                  <w:rFonts w:ascii="細明體" w:eastAsia="細明體" w:hAnsi="細明體" w:cs="Courier New" w:hint="eastAsia"/>
                  <w:sz w:val="20"/>
                  <w:szCs w:val="20"/>
                </w:rPr>
                <w:t>版本</w:t>
              </w:r>
            </w:ins>
          </w:p>
        </w:tc>
        <w:tc>
          <w:tcPr>
            <w:tcW w:w="5695" w:type="dxa"/>
            <w:tcPrChange w:id="12" w:author="張凱鈞" w:date="2013-12-24T13:25:00Z">
              <w:tcPr>
                <w:tcW w:w="5695" w:type="dxa"/>
              </w:tcPr>
            </w:tcPrChange>
          </w:tcPr>
          <w:p w:rsidR="005619DE" w:rsidRPr="00E8700A" w:rsidRDefault="005619DE" w:rsidP="00F564DD">
            <w:pPr>
              <w:spacing w:line="240" w:lineRule="atLeast"/>
              <w:jc w:val="center"/>
              <w:rPr>
                <w:ins w:id="13" w:author="張凱鈞" w:date="2013-12-24T13:25:00Z"/>
                <w:rFonts w:ascii="細明體" w:eastAsia="細明體" w:hAnsi="細明體" w:cs="Courier New" w:hint="eastAsia"/>
                <w:sz w:val="20"/>
                <w:szCs w:val="20"/>
              </w:rPr>
            </w:pPr>
            <w:ins w:id="14" w:author="張凱鈞" w:date="2013-12-24T13:25:00Z">
              <w:r w:rsidRPr="00E8700A">
                <w:rPr>
                  <w:rFonts w:ascii="細明體" w:eastAsia="細明體" w:hAnsi="細明體" w:cs="Courier New" w:hint="eastAsia"/>
                  <w:sz w:val="20"/>
                  <w:szCs w:val="20"/>
                </w:rPr>
                <w:t>修改原因</w:t>
              </w:r>
            </w:ins>
          </w:p>
        </w:tc>
        <w:tc>
          <w:tcPr>
            <w:tcW w:w="1288" w:type="dxa"/>
            <w:tcPrChange w:id="15" w:author="張凱鈞" w:date="2013-12-24T13:25:00Z">
              <w:tcPr>
                <w:tcW w:w="1288" w:type="dxa"/>
              </w:tcPr>
            </w:tcPrChange>
          </w:tcPr>
          <w:p w:rsidR="005619DE" w:rsidRPr="00E8700A" w:rsidRDefault="005619DE" w:rsidP="00F564DD">
            <w:pPr>
              <w:spacing w:line="240" w:lineRule="atLeast"/>
              <w:jc w:val="center"/>
              <w:rPr>
                <w:ins w:id="16" w:author="張凱鈞" w:date="2013-12-24T13:25:00Z"/>
                <w:rFonts w:ascii="細明體" w:eastAsia="細明體" w:hAnsi="細明體" w:cs="Courier New" w:hint="eastAsia"/>
                <w:sz w:val="20"/>
                <w:szCs w:val="20"/>
              </w:rPr>
            </w:pPr>
            <w:ins w:id="17" w:author="張凱鈞" w:date="2013-12-24T13:25:00Z">
              <w:r w:rsidRPr="00E8700A">
                <w:rPr>
                  <w:rFonts w:ascii="細明體" w:eastAsia="細明體" w:hAnsi="細明體" w:cs="Courier New" w:hint="eastAsia"/>
                  <w:sz w:val="20"/>
                  <w:szCs w:val="20"/>
                </w:rPr>
                <w:t>修改人姓名</w:t>
              </w:r>
            </w:ins>
          </w:p>
        </w:tc>
        <w:tc>
          <w:tcPr>
            <w:tcW w:w="1788" w:type="dxa"/>
            <w:tcPrChange w:id="18" w:author="張凱鈞" w:date="2013-12-24T13:25:00Z">
              <w:tcPr>
                <w:tcW w:w="1439" w:type="dxa"/>
              </w:tcPr>
            </w:tcPrChange>
          </w:tcPr>
          <w:p w:rsidR="005619DE" w:rsidRPr="00E8700A" w:rsidRDefault="005619DE" w:rsidP="00F564DD">
            <w:pPr>
              <w:spacing w:line="240" w:lineRule="atLeast"/>
              <w:jc w:val="center"/>
              <w:rPr>
                <w:ins w:id="19" w:author="張凱鈞" w:date="2013-12-24T13:25:00Z"/>
                <w:rFonts w:ascii="細明體" w:eastAsia="細明體" w:hAnsi="細明體" w:cs="Courier New" w:hint="eastAsia"/>
                <w:sz w:val="20"/>
                <w:szCs w:val="20"/>
              </w:rPr>
            </w:pPr>
            <w:ins w:id="20" w:author="張凱鈞" w:date="2013-12-24T13:25:00Z">
              <w:r w:rsidRPr="00E8700A">
                <w:rPr>
                  <w:rFonts w:ascii="細明體" w:eastAsia="細明體" w:hAnsi="細明體" w:cs="Courier New" w:hint="eastAsia"/>
                  <w:sz w:val="20"/>
                  <w:szCs w:val="20"/>
                </w:rPr>
                <w:t>立案單號</w:t>
              </w:r>
            </w:ins>
          </w:p>
        </w:tc>
      </w:tr>
      <w:tr w:rsidR="005619DE" w:rsidRPr="00E8700A" w:rsidTr="005619DE">
        <w:trPr>
          <w:ins w:id="21" w:author="張凱鈞" w:date="2013-12-24T13:25:00Z"/>
          <w:trPrChange w:id="22" w:author="張凱鈞" w:date="2013-12-24T13:25:00Z">
            <w:trPr>
              <w:gridAfter w:val="0"/>
            </w:trPr>
          </w:trPrChange>
        </w:trPr>
        <w:tc>
          <w:tcPr>
            <w:tcW w:w="1271" w:type="dxa"/>
            <w:tcPrChange w:id="23" w:author="張凱鈞" w:date="2013-12-24T13:25:00Z">
              <w:tcPr>
                <w:tcW w:w="1271" w:type="dxa"/>
              </w:tcPr>
            </w:tcPrChange>
          </w:tcPr>
          <w:p w:rsidR="005619DE" w:rsidRDefault="005619DE" w:rsidP="00F564DD">
            <w:pPr>
              <w:spacing w:line="240" w:lineRule="atLeast"/>
              <w:jc w:val="center"/>
              <w:rPr>
                <w:ins w:id="24" w:author="張凱鈞" w:date="2013-12-24T13:25:00Z"/>
                <w:rFonts w:ascii="細明體" w:eastAsia="細明體" w:hAnsi="細明體" w:cs="Courier New" w:hint="eastAsia"/>
                <w:sz w:val="20"/>
                <w:szCs w:val="20"/>
              </w:rPr>
            </w:pPr>
            <w:ins w:id="25" w:author="張凱鈞" w:date="2013-12-24T13:25:00Z">
              <w:r>
                <w:rPr>
                  <w:rFonts w:ascii="細明體" w:eastAsia="細明體" w:hAnsi="細明體" w:cs="Courier New"/>
                  <w:sz w:val="20"/>
                  <w:szCs w:val="20"/>
                </w:rPr>
                <w:t>2013/12/24</w:t>
              </w:r>
            </w:ins>
          </w:p>
        </w:tc>
        <w:tc>
          <w:tcPr>
            <w:tcW w:w="731" w:type="dxa"/>
            <w:tcPrChange w:id="26" w:author="張凱鈞" w:date="2013-12-24T13:25:00Z">
              <w:tcPr>
                <w:tcW w:w="731" w:type="dxa"/>
              </w:tcPr>
            </w:tcPrChange>
          </w:tcPr>
          <w:p w:rsidR="005619DE" w:rsidRDefault="005619DE" w:rsidP="00F564DD">
            <w:pPr>
              <w:spacing w:line="240" w:lineRule="atLeast"/>
              <w:jc w:val="center"/>
              <w:rPr>
                <w:ins w:id="27" w:author="張凱鈞" w:date="2013-12-24T13:25:00Z"/>
                <w:rFonts w:ascii="細明體" w:eastAsia="細明體" w:hAnsi="細明體" w:cs="Courier New" w:hint="eastAsia"/>
                <w:sz w:val="20"/>
                <w:szCs w:val="20"/>
              </w:rPr>
            </w:pPr>
            <w:ins w:id="28" w:author="張凱鈞" w:date="2013-12-24T13:25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2</w:t>
              </w:r>
            </w:ins>
          </w:p>
        </w:tc>
        <w:tc>
          <w:tcPr>
            <w:tcW w:w="5695" w:type="dxa"/>
            <w:tcPrChange w:id="29" w:author="張凱鈞" w:date="2013-12-24T13:25:00Z">
              <w:tcPr>
                <w:tcW w:w="5695" w:type="dxa"/>
              </w:tcPr>
            </w:tcPrChange>
          </w:tcPr>
          <w:p w:rsidR="005619DE" w:rsidRDefault="005619DE" w:rsidP="00F564DD">
            <w:pPr>
              <w:spacing w:line="240" w:lineRule="atLeast"/>
              <w:rPr>
                <w:ins w:id="30" w:author="張凱鈞" w:date="2013-12-24T13:25:00Z"/>
                <w:rFonts w:hint="eastAsia"/>
                <w:color w:val="0000FF"/>
                <w:sz w:val="20"/>
                <w:szCs w:val="20"/>
              </w:rPr>
            </w:pPr>
            <w:ins w:id="31" w:author="張凱鈞" w:date="2013-12-24T13:25:00Z">
              <w:r>
                <w:rPr>
                  <w:rFonts w:hint="eastAsia"/>
                  <w:color w:val="0000FF"/>
                  <w:sz w:val="20"/>
                  <w:szCs w:val="20"/>
                </w:rPr>
                <w:t>理賠給付方式輸入作業調整</w:t>
              </w:r>
            </w:ins>
          </w:p>
        </w:tc>
        <w:tc>
          <w:tcPr>
            <w:tcW w:w="1288" w:type="dxa"/>
            <w:tcPrChange w:id="32" w:author="張凱鈞" w:date="2013-12-24T13:25:00Z">
              <w:tcPr>
                <w:tcW w:w="1288" w:type="dxa"/>
              </w:tcPr>
            </w:tcPrChange>
          </w:tcPr>
          <w:p w:rsidR="005619DE" w:rsidRDefault="005619DE" w:rsidP="00F564DD">
            <w:pPr>
              <w:spacing w:line="240" w:lineRule="atLeast"/>
              <w:jc w:val="center"/>
              <w:rPr>
                <w:ins w:id="33" w:author="張凱鈞" w:date="2013-12-24T13:25:00Z"/>
                <w:rFonts w:ascii="新細明體" w:hAnsi="新細明體" w:hint="eastAsia"/>
                <w:bCs/>
                <w:sz w:val="20"/>
                <w:szCs w:val="20"/>
              </w:rPr>
            </w:pPr>
            <w:ins w:id="34" w:author="張凱鈞" w:date="2013-12-24T13:25:00Z">
              <w:r>
                <w:rPr>
                  <w:rFonts w:ascii="新細明體" w:hAnsi="新細明體" w:hint="eastAsia"/>
                  <w:bCs/>
                  <w:sz w:val="20"/>
                  <w:szCs w:val="20"/>
                </w:rPr>
                <w:t>凱鈞</w:t>
              </w:r>
            </w:ins>
          </w:p>
        </w:tc>
        <w:tc>
          <w:tcPr>
            <w:tcW w:w="1788" w:type="dxa"/>
            <w:tcPrChange w:id="35" w:author="張凱鈞" w:date="2013-12-24T13:25:00Z">
              <w:tcPr>
                <w:tcW w:w="1439" w:type="dxa"/>
              </w:tcPr>
            </w:tcPrChange>
          </w:tcPr>
          <w:p w:rsidR="005619DE" w:rsidRPr="00E764B4" w:rsidRDefault="005619DE" w:rsidP="00F564DD">
            <w:pPr>
              <w:spacing w:line="240" w:lineRule="atLeast"/>
              <w:rPr>
                <w:ins w:id="36" w:author="張凱鈞" w:date="2013-12-24T13:25:00Z"/>
                <w:sz w:val="20"/>
              </w:rPr>
            </w:pPr>
            <w:ins w:id="37" w:author="張凱鈞" w:date="2013-12-24T13:25:00Z">
              <w:r>
                <w:rPr>
                  <w:rFonts w:hint="eastAsia"/>
                  <w:sz w:val="20"/>
                </w:rPr>
                <w:t>131224000166</w:t>
              </w:r>
            </w:ins>
          </w:p>
        </w:tc>
      </w:tr>
      <w:tr w:rsidR="00E34EE6" w:rsidRPr="00E8700A" w:rsidTr="005619DE">
        <w:trPr>
          <w:ins w:id="38" w:author="伯珊" w:date="2019-08-29T11:55:00Z"/>
        </w:trPr>
        <w:tc>
          <w:tcPr>
            <w:tcW w:w="1271" w:type="dxa"/>
          </w:tcPr>
          <w:p w:rsidR="00E34EE6" w:rsidRDefault="00E34EE6" w:rsidP="00F564DD">
            <w:pPr>
              <w:spacing w:line="240" w:lineRule="atLeast"/>
              <w:jc w:val="center"/>
              <w:rPr>
                <w:ins w:id="39" w:author="伯珊" w:date="2019-08-29T11:55:00Z"/>
                <w:rFonts w:ascii="細明體" w:eastAsia="細明體" w:hAnsi="細明體" w:cs="Courier New"/>
                <w:sz w:val="20"/>
                <w:szCs w:val="20"/>
              </w:rPr>
            </w:pPr>
            <w:ins w:id="40" w:author="伯珊" w:date="2019-08-29T11:55:00Z">
              <w:r>
                <w:rPr>
                  <w:rFonts w:ascii="細明體" w:eastAsia="細明體" w:hAnsi="細明體" w:cs="Courier New"/>
                  <w:sz w:val="20"/>
                  <w:szCs w:val="20"/>
                </w:rPr>
                <w:t>2019/8/29</w:t>
              </w:r>
            </w:ins>
          </w:p>
        </w:tc>
        <w:tc>
          <w:tcPr>
            <w:tcW w:w="731" w:type="dxa"/>
          </w:tcPr>
          <w:p w:rsidR="00E34EE6" w:rsidRDefault="00E34EE6" w:rsidP="00F564DD">
            <w:pPr>
              <w:spacing w:line="240" w:lineRule="atLeast"/>
              <w:jc w:val="center"/>
              <w:rPr>
                <w:ins w:id="41" w:author="伯珊" w:date="2019-08-29T11:55:00Z"/>
                <w:rFonts w:ascii="細明體" w:eastAsia="細明體" w:hAnsi="細明體" w:cs="Courier New" w:hint="eastAsia"/>
                <w:sz w:val="20"/>
                <w:szCs w:val="20"/>
              </w:rPr>
            </w:pPr>
            <w:ins w:id="42" w:author="伯珊" w:date="2019-08-29T11:55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3</w:t>
              </w:r>
            </w:ins>
          </w:p>
        </w:tc>
        <w:tc>
          <w:tcPr>
            <w:tcW w:w="5695" w:type="dxa"/>
          </w:tcPr>
          <w:p w:rsidR="00E34EE6" w:rsidRDefault="00E34EE6" w:rsidP="00F564DD">
            <w:pPr>
              <w:spacing w:line="240" w:lineRule="atLeast"/>
              <w:rPr>
                <w:ins w:id="43" w:author="伯珊" w:date="2019-08-29T11:55:00Z"/>
                <w:rFonts w:hint="eastAsia"/>
                <w:color w:val="0000FF"/>
                <w:sz w:val="20"/>
                <w:szCs w:val="20"/>
              </w:rPr>
            </w:pPr>
            <w:ins w:id="44" w:author="伯珊" w:date="2019-08-29T11:57:00Z">
              <w:r w:rsidRPr="00E34EE6">
                <w:rPr>
                  <w:rFonts w:hint="eastAsia"/>
                  <w:color w:val="0000FF"/>
                  <w:sz w:val="20"/>
                  <w:szCs w:val="20"/>
                </w:rPr>
                <w:t>理賠受理去服務中心作業</w:t>
              </w:r>
              <w:r w:rsidRPr="00E34EE6">
                <w:rPr>
                  <w:rFonts w:hint="eastAsia"/>
                  <w:color w:val="0000FF"/>
                  <w:sz w:val="20"/>
                  <w:szCs w:val="20"/>
                </w:rPr>
                <w:t>-</w:t>
              </w:r>
              <w:r w:rsidRPr="00E34EE6">
                <w:rPr>
                  <w:rFonts w:hint="eastAsia"/>
                  <w:color w:val="0000FF"/>
                  <w:sz w:val="20"/>
                  <w:szCs w:val="20"/>
                </w:rPr>
                <w:t>壽核端</w:t>
              </w:r>
            </w:ins>
          </w:p>
        </w:tc>
        <w:tc>
          <w:tcPr>
            <w:tcW w:w="1288" w:type="dxa"/>
          </w:tcPr>
          <w:p w:rsidR="00E34EE6" w:rsidRDefault="00E34EE6" w:rsidP="00F564DD">
            <w:pPr>
              <w:spacing w:line="240" w:lineRule="atLeast"/>
              <w:jc w:val="center"/>
              <w:rPr>
                <w:ins w:id="45" w:author="伯珊" w:date="2019-08-29T11:55:00Z"/>
                <w:rFonts w:ascii="新細明體" w:hAnsi="新細明體" w:hint="eastAsia"/>
                <w:bCs/>
                <w:sz w:val="20"/>
                <w:szCs w:val="20"/>
              </w:rPr>
            </w:pPr>
            <w:ins w:id="46" w:author="伯珊" w:date="2019-08-29T11:57:00Z">
              <w:r>
                <w:rPr>
                  <w:rFonts w:ascii="新細明體" w:hAnsi="新細明體" w:hint="eastAsia"/>
                  <w:bCs/>
                  <w:sz w:val="20"/>
                  <w:szCs w:val="20"/>
                </w:rPr>
                <w:t>龎伯珊</w:t>
              </w:r>
            </w:ins>
          </w:p>
        </w:tc>
        <w:tc>
          <w:tcPr>
            <w:tcW w:w="1788" w:type="dxa"/>
          </w:tcPr>
          <w:p w:rsidR="00E34EE6" w:rsidRDefault="00E34EE6" w:rsidP="00F564DD">
            <w:pPr>
              <w:spacing w:line="240" w:lineRule="atLeast"/>
              <w:rPr>
                <w:ins w:id="47" w:author="伯珊" w:date="2019-08-29T11:55:00Z"/>
                <w:rFonts w:hint="eastAsia"/>
                <w:sz w:val="20"/>
              </w:rPr>
            </w:pPr>
            <w:ins w:id="48" w:author="伯珊" w:date="2019-08-29T11:56:00Z">
              <w:r w:rsidRPr="00E34EE6">
                <w:rPr>
                  <w:sz w:val="20"/>
                </w:rPr>
                <w:t>190402002089</w:t>
              </w:r>
            </w:ins>
          </w:p>
        </w:tc>
      </w:tr>
    </w:tbl>
    <w:p w:rsidR="005619DE" w:rsidRDefault="005619DE">
      <w:pPr>
        <w:rPr>
          <w:rFonts w:hint="eastAsia"/>
        </w:rPr>
      </w:pPr>
    </w:p>
    <w:p w:rsidR="0023751E" w:rsidRDefault="0023751E">
      <w:pPr>
        <w:pStyle w:val="Tabletext"/>
        <w:keepLines w:val="0"/>
        <w:spacing w:after="0" w:line="240" w:lineRule="auto"/>
        <w:rPr>
          <w:rFonts w:hint="eastAsia"/>
          <w:bCs/>
          <w:kern w:val="2"/>
          <w:szCs w:val="24"/>
          <w:lang w:eastAsia="zh-TW"/>
        </w:rPr>
      </w:pPr>
      <w:r>
        <w:rPr>
          <w:rFonts w:hint="eastAsia"/>
          <w:b/>
          <w:kern w:val="2"/>
          <w:sz w:val="24"/>
          <w:szCs w:val="24"/>
          <w:lang w:eastAsia="zh-TW"/>
        </w:rPr>
        <w:t>UC</w:t>
      </w:r>
      <w:r w:rsidR="00CD0ADA">
        <w:rPr>
          <w:rFonts w:hint="eastAsia"/>
          <w:b/>
          <w:kern w:val="2"/>
          <w:sz w:val="24"/>
          <w:szCs w:val="24"/>
          <w:lang w:eastAsia="zh-TW"/>
        </w:rPr>
        <w:t>A</w:t>
      </w:r>
      <w:r w:rsidR="0053424C">
        <w:rPr>
          <w:rFonts w:hint="eastAsia"/>
          <w:b/>
          <w:kern w:val="2"/>
          <w:sz w:val="24"/>
          <w:szCs w:val="24"/>
          <w:lang w:eastAsia="zh-TW"/>
        </w:rPr>
        <w:t>A</w:t>
      </w:r>
      <w:r>
        <w:rPr>
          <w:rFonts w:hint="eastAsia"/>
          <w:b/>
          <w:kern w:val="2"/>
          <w:sz w:val="24"/>
          <w:szCs w:val="24"/>
          <w:lang w:eastAsia="zh-TW"/>
        </w:rPr>
        <w:t>A</w:t>
      </w:r>
      <w:r w:rsidR="0053424C">
        <w:rPr>
          <w:rFonts w:hint="eastAsia"/>
          <w:b/>
          <w:kern w:val="2"/>
          <w:sz w:val="24"/>
          <w:szCs w:val="24"/>
          <w:lang w:eastAsia="zh-TW"/>
        </w:rPr>
        <w:t>101</w:t>
      </w:r>
      <w:r w:rsidR="00080E62">
        <w:rPr>
          <w:rFonts w:hint="eastAsia"/>
          <w:b/>
          <w:kern w:val="2"/>
          <w:sz w:val="24"/>
          <w:szCs w:val="24"/>
          <w:lang w:eastAsia="zh-TW"/>
        </w:rPr>
        <w:t>0</w:t>
      </w:r>
      <w:r w:rsidR="000F0E70">
        <w:rPr>
          <w:rFonts w:hint="eastAsia"/>
          <w:b/>
          <w:kern w:val="2"/>
          <w:sz w:val="24"/>
          <w:szCs w:val="24"/>
          <w:lang w:eastAsia="zh-TW"/>
        </w:rPr>
        <w:t>5</w:t>
      </w:r>
      <w:r>
        <w:rPr>
          <w:rFonts w:hint="eastAsia"/>
          <w:b/>
          <w:kern w:val="2"/>
          <w:sz w:val="24"/>
          <w:szCs w:val="24"/>
          <w:lang w:eastAsia="zh-TW"/>
        </w:rPr>
        <w:t>_</w:t>
      </w:r>
      <w:r w:rsidR="00080E62">
        <w:rPr>
          <w:rFonts w:hint="eastAsia"/>
          <w:b/>
          <w:kern w:val="2"/>
          <w:sz w:val="24"/>
          <w:szCs w:val="24"/>
          <w:lang w:eastAsia="zh-TW"/>
        </w:rPr>
        <w:t>理賠簡易</w:t>
      </w:r>
      <w:r w:rsidR="00A21826">
        <w:rPr>
          <w:rFonts w:hint="eastAsia"/>
          <w:b/>
          <w:kern w:val="2"/>
          <w:sz w:val="24"/>
          <w:szCs w:val="24"/>
          <w:lang w:eastAsia="zh-TW"/>
        </w:rPr>
        <w:t>收據</w:t>
      </w:r>
      <w:r w:rsidR="0001384B">
        <w:rPr>
          <w:rFonts w:hint="eastAsia"/>
          <w:b/>
          <w:kern w:val="2"/>
          <w:sz w:val="24"/>
          <w:szCs w:val="24"/>
          <w:lang w:eastAsia="zh-TW"/>
        </w:rPr>
        <w:t>副</w:t>
      </w:r>
      <w:r w:rsidR="000F0E70">
        <w:rPr>
          <w:rFonts w:hint="eastAsia"/>
          <w:b/>
          <w:kern w:val="2"/>
          <w:sz w:val="24"/>
          <w:szCs w:val="24"/>
          <w:lang w:eastAsia="zh-TW"/>
        </w:rPr>
        <w:t>本</w:t>
      </w:r>
      <w:r w:rsidR="007929D3">
        <w:rPr>
          <w:rFonts w:hint="eastAsia"/>
          <w:b/>
          <w:kern w:val="2"/>
          <w:sz w:val="24"/>
          <w:szCs w:val="24"/>
          <w:lang w:eastAsia="zh-TW"/>
        </w:rPr>
        <w:t>醫院輸入</w:t>
      </w:r>
    </w:p>
    <w:p w:rsidR="0023751E" w:rsidRPr="000F0E70" w:rsidRDefault="0023751E">
      <w:pPr>
        <w:pStyle w:val="Tabletext"/>
        <w:keepLines w:val="0"/>
        <w:spacing w:after="0" w:line="240" w:lineRule="auto"/>
        <w:rPr>
          <w:rFonts w:hint="eastAsia"/>
          <w:bCs/>
          <w:kern w:val="2"/>
          <w:szCs w:val="24"/>
          <w:lang w:eastAsia="zh-TW"/>
        </w:rPr>
      </w:pPr>
    </w:p>
    <w:p w:rsidR="0023751E" w:rsidRDefault="0023751E">
      <w:pPr>
        <w:numPr>
          <w:ilvl w:val="0"/>
          <w:numId w:val="3"/>
        </w:numPr>
        <w:rPr>
          <w:rFonts w:ascii="細明體" w:eastAsia="細明體" w:hAnsi="細明體" w:hint="eastAsia"/>
          <w:sz w:val="20"/>
          <w:szCs w:val="20"/>
        </w:rPr>
      </w:pPr>
      <w:r>
        <w:rPr>
          <w:rFonts w:ascii="細明體" w:eastAsia="細明體" w:hAnsi="細明體" w:hint="eastAsia"/>
          <w:sz w:val="20"/>
          <w:szCs w:val="20"/>
        </w:rPr>
        <w:t>程式功能概述：</w:t>
      </w:r>
    </w:p>
    <w:tbl>
      <w:tblPr>
        <w:tblW w:w="108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2340"/>
        <w:gridCol w:w="8460"/>
      </w:tblGrid>
      <w:tr w:rsidR="0023751E">
        <w:tc>
          <w:tcPr>
            <w:tcW w:w="2340" w:type="dxa"/>
          </w:tcPr>
          <w:p w:rsidR="0023751E" w:rsidRDefault="0023751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程式功能</w:t>
            </w:r>
          </w:p>
        </w:tc>
        <w:tc>
          <w:tcPr>
            <w:tcW w:w="8460" w:type="dxa"/>
          </w:tcPr>
          <w:p w:rsidR="0023751E" w:rsidRDefault="00080E6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理賠簡易受理</w:t>
            </w:r>
            <w:r w:rsidR="00A21826">
              <w:rPr>
                <w:rFonts w:ascii="細明體" w:eastAsia="細明體" w:hAnsi="細明體" w:hint="eastAsia"/>
                <w:sz w:val="20"/>
                <w:szCs w:val="20"/>
              </w:rPr>
              <w:t>收據</w:t>
            </w:r>
            <w:r w:rsidR="0001384B">
              <w:rPr>
                <w:rFonts w:ascii="細明體" w:eastAsia="細明體" w:hAnsi="細明體" w:hint="eastAsia"/>
                <w:sz w:val="20"/>
                <w:szCs w:val="20"/>
              </w:rPr>
              <w:t>副本</w:t>
            </w:r>
            <w:r w:rsidR="007929D3">
              <w:rPr>
                <w:rFonts w:ascii="細明體" w:eastAsia="細明體" w:hAnsi="細明體" w:hint="eastAsia"/>
                <w:sz w:val="20"/>
                <w:szCs w:val="20"/>
              </w:rPr>
              <w:t>醫院輸入</w:t>
            </w:r>
          </w:p>
        </w:tc>
      </w:tr>
      <w:tr w:rsidR="0023751E">
        <w:tc>
          <w:tcPr>
            <w:tcW w:w="2340" w:type="dxa"/>
          </w:tcPr>
          <w:p w:rsidR="0023751E" w:rsidRDefault="0023751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  <w:tc>
          <w:tcPr>
            <w:tcW w:w="8460" w:type="dxa"/>
          </w:tcPr>
          <w:p w:rsidR="0023751E" w:rsidRDefault="00D2590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A</w:t>
            </w:r>
            <w:r w:rsidR="0053424C">
              <w:rPr>
                <w:rFonts w:ascii="細明體" w:eastAsia="細明體" w:hAnsi="細明體" w:hint="eastAsia"/>
                <w:sz w:val="20"/>
                <w:szCs w:val="20"/>
              </w:rPr>
              <w:t>A</w:t>
            </w:r>
            <w:r w:rsidR="0023751E">
              <w:rPr>
                <w:rFonts w:ascii="細明體" w:eastAsia="細明體" w:hAnsi="細明體" w:hint="eastAsia"/>
                <w:sz w:val="20"/>
                <w:szCs w:val="20"/>
              </w:rPr>
              <w:t>A</w:t>
            </w:r>
            <w:r w:rsidR="0053424C">
              <w:rPr>
                <w:rFonts w:ascii="細明體" w:eastAsia="細明體" w:hAnsi="細明體" w:hint="eastAsia"/>
                <w:sz w:val="20"/>
                <w:szCs w:val="20"/>
              </w:rPr>
              <w:t>1</w:t>
            </w:r>
            <w:r w:rsidR="0023751E">
              <w:rPr>
                <w:rFonts w:ascii="細明體" w:eastAsia="細明體" w:hAnsi="細明體" w:hint="eastAsia"/>
                <w:sz w:val="20"/>
                <w:szCs w:val="20"/>
              </w:rPr>
              <w:t>_0</w:t>
            </w:r>
            <w:r w:rsidR="0053424C">
              <w:rPr>
                <w:rFonts w:ascii="細明體" w:eastAsia="細明體" w:hAnsi="細明體" w:hint="eastAsia"/>
                <w:sz w:val="20"/>
                <w:szCs w:val="20"/>
              </w:rPr>
              <w:t>1</w:t>
            </w:r>
            <w:r w:rsidR="00080E62">
              <w:rPr>
                <w:rFonts w:ascii="細明體" w:eastAsia="細明體" w:hAnsi="細明體" w:hint="eastAsia"/>
                <w:sz w:val="20"/>
                <w:szCs w:val="20"/>
              </w:rPr>
              <w:t>0</w:t>
            </w:r>
            <w:r w:rsidR="0001384B">
              <w:rPr>
                <w:rFonts w:ascii="細明體" w:eastAsia="細明體" w:hAnsi="細明體" w:hint="eastAsia"/>
                <w:sz w:val="20"/>
                <w:szCs w:val="20"/>
              </w:rPr>
              <w:t>5</w:t>
            </w:r>
          </w:p>
        </w:tc>
      </w:tr>
      <w:tr w:rsidR="0023751E">
        <w:tc>
          <w:tcPr>
            <w:tcW w:w="2340" w:type="dxa"/>
          </w:tcPr>
          <w:p w:rsidR="0023751E" w:rsidRDefault="0023751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作業方式</w:t>
            </w:r>
          </w:p>
        </w:tc>
        <w:tc>
          <w:tcPr>
            <w:tcW w:w="8460" w:type="dxa"/>
          </w:tcPr>
          <w:p w:rsidR="0023751E" w:rsidRDefault="0023751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ONLINE</w:t>
            </w:r>
          </w:p>
        </w:tc>
      </w:tr>
      <w:tr w:rsidR="0023751E">
        <w:tc>
          <w:tcPr>
            <w:tcW w:w="2340" w:type="dxa"/>
          </w:tcPr>
          <w:p w:rsidR="0023751E" w:rsidRDefault="0023751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概要說明</w:t>
            </w:r>
          </w:p>
        </w:tc>
        <w:tc>
          <w:tcPr>
            <w:tcW w:w="8460" w:type="dxa"/>
          </w:tcPr>
          <w:p w:rsidR="0023751E" w:rsidRDefault="0023751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23751E" w:rsidDel="005619DE">
        <w:trPr>
          <w:del w:id="49" w:author="張凱鈞" w:date="2013-12-24T13:25:00Z"/>
        </w:trPr>
        <w:tc>
          <w:tcPr>
            <w:tcW w:w="2340" w:type="dxa"/>
          </w:tcPr>
          <w:p w:rsidR="0023751E" w:rsidDel="005619DE" w:rsidRDefault="0023751E">
            <w:pPr>
              <w:rPr>
                <w:del w:id="50" w:author="張凱鈞" w:date="2013-12-24T13:25:00Z"/>
                <w:rFonts w:ascii="細明體" w:eastAsia="細明體" w:hAnsi="細明體" w:hint="eastAsia"/>
                <w:sz w:val="20"/>
                <w:szCs w:val="20"/>
              </w:rPr>
            </w:pPr>
            <w:del w:id="51" w:author="張凱鈞" w:date="2013-12-24T13:25:00Z">
              <w:r w:rsidDel="005619DE">
                <w:rPr>
                  <w:rFonts w:ascii="細明體" w:eastAsia="細明體" w:hAnsi="細明體" w:hint="eastAsia"/>
                  <w:sz w:val="20"/>
                  <w:szCs w:val="20"/>
                </w:rPr>
                <w:delText>處理人員</w:delText>
              </w:r>
            </w:del>
          </w:p>
        </w:tc>
        <w:tc>
          <w:tcPr>
            <w:tcW w:w="8460" w:type="dxa"/>
          </w:tcPr>
          <w:p w:rsidR="0023751E" w:rsidDel="005619DE" w:rsidRDefault="0023751E">
            <w:pPr>
              <w:rPr>
                <w:del w:id="52" w:author="張凱鈞" w:date="2013-12-24T13:25:00Z"/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5619DE" w:rsidRPr="002A58AE" w:rsidTr="00F564DD">
        <w:trPr>
          <w:ins w:id="53" w:author="張凱鈞" w:date="2013-12-24T13:25:00Z"/>
        </w:trPr>
        <w:tc>
          <w:tcPr>
            <w:tcW w:w="2340" w:type="dxa"/>
          </w:tcPr>
          <w:p w:rsidR="005619DE" w:rsidRPr="002A58AE" w:rsidRDefault="005619DE" w:rsidP="00F564DD">
            <w:pPr>
              <w:rPr>
                <w:ins w:id="54" w:author="張凱鈞" w:date="2013-12-24T13:25:00Z"/>
                <w:rFonts w:ascii="細明體" w:eastAsia="細明體" w:hAnsi="細明體" w:hint="eastAsia"/>
                <w:sz w:val="20"/>
                <w:szCs w:val="20"/>
              </w:rPr>
            </w:pPr>
            <w:ins w:id="55" w:author="張凱鈞" w:date="2013-12-24T13:25:00Z">
              <w:r w:rsidRPr="002A58AE">
                <w:rPr>
                  <w:rFonts w:ascii="細明體" w:eastAsia="細明體" w:hAnsi="細明體" w:hint="eastAsia"/>
                  <w:sz w:val="20"/>
                  <w:szCs w:val="20"/>
                </w:rPr>
                <w:t>需求單位</w:t>
              </w:r>
            </w:ins>
          </w:p>
        </w:tc>
        <w:tc>
          <w:tcPr>
            <w:tcW w:w="8460" w:type="dxa"/>
          </w:tcPr>
          <w:p w:rsidR="005619DE" w:rsidRPr="002A58AE" w:rsidRDefault="005619DE" w:rsidP="00F564DD">
            <w:pPr>
              <w:rPr>
                <w:ins w:id="56" w:author="張凱鈞" w:date="2013-12-24T13:25:00Z"/>
                <w:rFonts w:ascii="細明體" w:eastAsia="細明體" w:hAnsi="細明體" w:hint="eastAsia"/>
                <w:sz w:val="20"/>
                <w:szCs w:val="20"/>
              </w:rPr>
            </w:pPr>
            <w:ins w:id="57" w:author="張凱鈞" w:date="2013-12-24T13:25:00Z">
              <w:r w:rsidRPr="002A58AE">
                <w:rPr>
                  <w:rFonts w:ascii="細明體" w:eastAsia="細明體" w:hAnsi="細明體" w:hint="eastAsia"/>
                  <w:sz w:val="20"/>
                  <w:szCs w:val="20"/>
                </w:rPr>
                <w:t>理賠企劃科</w:t>
              </w:r>
            </w:ins>
          </w:p>
        </w:tc>
      </w:tr>
      <w:tr w:rsidR="005619DE" w:rsidRPr="002A58AE" w:rsidTr="00F564DD">
        <w:trPr>
          <w:ins w:id="58" w:author="張凱鈞" w:date="2013-12-24T13:25:00Z"/>
        </w:trPr>
        <w:tc>
          <w:tcPr>
            <w:tcW w:w="2340" w:type="dxa"/>
          </w:tcPr>
          <w:p w:rsidR="005619DE" w:rsidRPr="002A58AE" w:rsidRDefault="005619DE" w:rsidP="00F564DD">
            <w:pPr>
              <w:rPr>
                <w:ins w:id="59" w:author="張凱鈞" w:date="2013-12-24T13:25:00Z"/>
                <w:rFonts w:ascii="細明體" w:eastAsia="細明體" w:hAnsi="細明體" w:hint="eastAsia"/>
                <w:sz w:val="20"/>
                <w:szCs w:val="20"/>
              </w:rPr>
            </w:pPr>
            <w:ins w:id="60" w:author="張凱鈞" w:date="2013-12-24T13:25:00Z">
              <w:r w:rsidRPr="002A58AE">
                <w:rPr>
                  <w:rFonts w:ascii="細明體" w:eastAsia="細明體" w:hAnsi="細明體" w:hint="eastAsia"/>
                  <w:sz w:val="20"/>
                  <w:szCs w:val="20"/>
                </w:rPr>
                <w:t>作業單位</w:t>
              </w:r>
            </w:ins>
          </w:p>
        </w:tc>
        <w:tc>
          <w:tcPr>
            <w:tcW w:w="8460" w:type="dxa"/>
          </w:tcPr>
          <w:p w:rsidR="005619DE" w:rsidRPr="002A58AE" w:rsidRDefault="005619DE" w:rsidP="00F564DD">
            <w:pPr>
              <w:rPr>
                <w:ins w:id="61" w:author="張凱鈞" w:date="2013-12-24T13:25:00Z"/>
                <w:rFonts w:ascii="細明體" w:eastAsia="細明體" w:hAnsi="細明體" w:hint="eastAsia"/>
                <w:sz w:val="20"/>
                <w:szCs w:val="20"/>
              </w:rPr>
            </w:pPr>
            <w:ins w:id="62" w:author="張凱鈞" w:date="2013-12-24T13:25:00Z">
              <w:r w:rsidRPr="002A58AE">
                <w:rPr>
                  <w:rFonts w:ascii="細明體" w:eastAsia="細明體" w:hAnsi="細明體" w:hint="eastAsia"/>
                  <w:sz w:val="20"/>
                  <w:szCs w:val="20"/>
                </w:rPr>
                <w:t>各</w:t>
              </w:r>
              <w:r>
                <w:rPr>
                  <w:rFonts w:ascii="細明體" w:eastAsia="細明體" w:hAnsi="細明體" w:hint="eastAsia"/>
                  <w:sz w:val="20"/>
                  <w:szCs w:val="20"/>
                </w:rPr>
                <w:t>服務中心</w:t>
              </w:r>
            </w:ins>
          </w:p>
        </w:tc>
      </w:tr>
      <w:tr w:rsidR="005619DE" w:rsidRPr="002A58AE" w:rsidTr="00F564DD">
        <w:trPr>
          <w:ins w:id="63" w:author="張凱鈞" w:date="2013-12-24T13:25:00Z"/>
        </w:trPr>
        <w:tc>
          <w:tcPr>
            <w:tcW w:w="2340" w:type="dxa"/>
          </w:tcPr>
          <w:p w:rsidR="005619DE" w:rsidRPr="002A58AE" w:rsidRDefault="005619DE" w:rsidP="00F564DD">
            <w:pPr>
              <w:rPr>
                <w:ins w:id="64" w:author="張凱鈞" w:date="2013-12-24T13:25:00Z"/>
                <w:rFonts w:ascii="細明體" w:eastAsia="細明體" w:hAnsi="細明體" w:hint="eastAsia"/>
                <w:sz w:val="20"/>
                <w:szCs w:val="20"/>
              </w:rPr>
            </w:pPr>
            <w:ins w:id="65" w:author="張凱鈞" w:date="2013-12-24T13:25:00Z">
              <w:r w:rsidRPr="002A58AE">
                <w:rPr>
                  <w:rFonts w:ascii="細明體" w:eastAsia="細明體" w:hAnsi="細明體" w:cs="Courier New" w:hint="eastAsia"/>
                  <w:sz w:val="20"/>
                  <w:szCs w:val="20"/>
                </w:rPr>
                <w:t>作業平台</w:t>
              </w:r>
            </w:ins>
          </w:p>
        </w:tc>
        <w:tc>
          <w:tcPr>
            <w:tcW w:w="8460" w:type="dxa"/>
          </w:tcPr>
          <w:p w:rsidR="005619DE" w:rsidRPr="002A58AE" w:rsidRDefault="005619DE" w:rsidP="00F564DD">
            <w:pPr>
              <w:rPr>
                <w:ins w:id="66" w:author="張凱鈞" w:date="2013-12-24T13:25:00Z"/>
                <w:rFonts w:ascii="細明體" w:eastAsia="細明體" w:hAnsi="細明體" w:hint="eastAsia"/>
                <w:sz w:val="20"/>
                <w:szCs w:val="20"/>
              </w:rPr>
            </w:pPr>
            <w:ins w:id="67" w:author="張凱鈞" w:date="2013-12-24T13:25:00Z">
              <w:r w:rsidRPr="002A58AE">
                <w:rPr>
                  <w:rFonts w:ascii="細明體" w:eastAsia="細明體" w:hAnsi="細明體" w:hint="eastAsia"/>
                  <w:sz w:val="20"/>
                  <w:szCs w:val="20"/>
                </w:rPr>
                <w:t>■一般  □平板電腦  □手機</w:t>
              </w:r>
            </w:ins>
          </w:p>
        </w:tc>
      </w:tr>
      <w:tr w:rsidR="005619DE" w:rsidRPr="002A58AE" w:rsidTr="00F564DD">
        <w:trPr>
          <w:ins w:id="68" w:author="張凱鈞" w:date="2013-12-24T13:25:00Z"/>
        </w:trPr>
        <w:tc>
          <w:tcPr>
            <w:tcW w:w="2340" w:type="dxa"/>
          </w:tcPr>
          <w:p w:rsidR="005619DE" w:rsidRPr="002A58AE" w:rsidRDefault="005619DE" w:rsidP="00F564DD">
            <w:pPr>
              <w:rPr>
                <w:ins w:id="69" w:author="張凱鈞" w:date="2013-12-24T13:25:00Z"/>
                <w:rFonts w:ascii="細明體" w:eastAsia="細明體" w:hAnsi="細明體" w:cs="Courier New" w:hint="eastAsia"/>
                <w:sz w:val="20"/>
                <w:szCs w:val="20"/>
              </w:rPr>
            </w:pPr>
            <w:ins w:id="70" w:author="張凱鈞" w:date="2013-12-24T13:25:00Z">
              <w:r w:rsidRPr="002A58AE">
                <w:rPr>
                  <w:rFonts w:ascii="細明體" w:eastAsia="細明體" w:hAnsi="細明體" w:cs="Courier New" w:hint="eastAsia"/>
                  <w:sz w:val="20"/>
                  <w:szCs w:val="20"/>
                </w:rPr>
                <w:t>使用對象</w:t>
              </w:r>
            </w:ins>
          </w:p>
        </w:tc>
        <w:tc>
          <w:tcPr>
            <w:tcW w:w="8460" w:type="dxa"/>
          </w:tcPr>
          <w:p w:rsidR="005619DE" w:rsidRPr="002A58AE" w:rsidRDefault="005619DE" w:rsidP="00F564DD">
            <w:pPr>
              <w:rPr>
                <w:ins w:id="71" w:author="張凱鈞" w:date="2013-12-24T13:25:00Z"/>
                <w:rFonts w:ascii="細明體" w:eastAsia="細明體" w:hAnsi="細明體" w:hint="eastAsia"/>
                <w:sz w:val="20"/>
                <w:szCs w:val="20"/>
              </w:rPr>
            </w:pPr>
            <w:ins w:id="72" w:author="張凱鈞" w:date="2013-12-24T13:25:00Z">
              <w:r w:rsidRPr="002A58AE">
                <w:rPr>
                  <w:rFonts w:ascii="細明體" w:eastAsia="細明體" w:hAnsi="細明體" w:hint="eastAsia"/>
                  <w:sz w:val="20"/>
                  <w:szCs w:val="20"/>
                </w:rPr>
                <w:t>■員工(UCBean)  □客戶(CustomerBean)</w:t>
              </w:r>
            </w:ins>
          </w:p>
        </w:tc>
      </w:tr>
      <w:tr w:rsidR="005619DE" w:rsidRPr="00E01490" w:rsidTr="00F564DD">
        <w:trPr>
          <w:ins w:id="73" w:author="張凱鈞" w:date="2013-12-24T13:25:00Z"/>
        </w:trPr>
        <w:tc>
          <w:tcPr>
            <w:tcW w:w="2340" w:type="dxa"/>
          </w:tcPr>
          <w:p w:rsidR="005619DE" w:rsidRDefault="005619DE" w:rsidP="00F564DD">
            <w:pPr>
              <w:rPr>
                <w:ins w:id="74" w:author="張凱鈞" w:date="2013-12-24T13:25:00Z"/>
                <w:rFonts w:ascii="細明體" w:eastAsia="細明體" w:hAnsi="細明體" w:cs="Calibri"/>
                <w:color w:val="FF0000"/>
                <w:sz w:val="20"/>
                <w:szCs w:val="20"/>
              </w:rPr>
            </w:pPr>
            <w:ins w:id="75" w:author="張凱鈞" w:date="2013-12-24T13:25:00Z">
              <w:r>
                <w:rPr>
                  <w:rFonts w:ascii="細明體" w:eastAsia="細明體" w:hAnsi="細明體" w:hint="eastAsia"/>
                  <w:color w:val="FF0000"/>
                  <w:sz w:val="20"/>
                  <w:szCs w:val="20"/>
                </w:rPr>
                <w:t>個資遮蔽方式</w:t>
              </w:r>
            </w:ins>
          </w:p>
        </w:tc>
        <w:tc>
          <w:tcPr>
            <w:tcW w:w="8460" w:type="dxa"/>
          </w:tcPr>
          <w:p w:rsidR="005619DE" w:rsidRDefault="005619DE" w:rsidP="00F564DD">
            <w:pPr>
              <w:rPr>
                <w:ins w:id="76" w:author="張凱鈞" w:date="2013-12-24T13:25:00Z"/>
                <w:rFonts w:ascii="細明體" w:eastAsia="細明體" w:hAnsi="細明體" w:cs="Calibri"/>
                <w:color w:val="FF0000"/>
                <w:sz w:val="20"/>
                <w:szCs w:val="20"/>
              </w:rPr>
            </w:pPr>
            <w:ins w:id="77" w:author="張凱鈞" w:date="2013-12-24T13:25:00Z">
              <w:r>
                <w:rPr>
                  <w:rFonts w:ascii="細明體" w:eastAsia="細明體" w:hAnsi="細明體" w:hint="eastAsia"/>
                  <w:color w:val="FF0000"/>
                  <w:sz w:val="20"/>
                  <w:szCs w:val="20"/>
                </w:rPr>
                <w:t>■無 □遮蔽 □</w:t>
              </w:r>
              <w:r>
                <w:rPr>
                  <w:rFonts w:ascii="標楷體" w:eastAsia="標楷體" w:hAnsi="標楷體" w:hint="eastAsia"/>
                  <w:color w:val="FF0000"/>
                </w:rPr>
                <w:t>securitylog</w:t>
              </w:r>
            </w:ins>
          </w:p>
        </w:tc>
      </w:tr>
    </w:tbl>
    <w:p w:rsidR="0023751E" w:rsidRDefault="0023751E">
      <w:pPr>
        <w:ind w:left="480"/>
        <w:rPr>
          <w:rFonts w:ascii="細明體" w:eastAsia="細明體" w:hAnsi="細明體" w:hint="eastAsia"/>
          <w:sz w:val="20"/>
          <w:szCs w:val="20"/>
        </w:rPr>
      </w:pPr>
    </w:p>
    <w:p w:rsidR="0023751E" w:rsidRDefault="0023751E">
      <w:pPr>
        <w:numPr>
          <w:ilvl w:val="0"/>
          <w:numId w:val="3"/>
        </w:numPr>
        <w:rPr>
          <w:rFonts w:ascii="細明體" w:eastAsia="細明體" w:hAnsi="細明體" w:hint="eastAsia"/>
          <w:sz w:val="20"/>
          <w:szCs w:val="20"/>
        </w:rPr>
      </w:pPr>
      <w:r>
        <w:rPr>
          <w:rFonts w:ascii="細明體" w:eastAsia="細明體" w:hAnsi="細明體" w:hint="eastAsia"/>
          <w:sz w:val="20"/>
          <w:szCs w:val="20"/>
        </w:rPr>
        <w:t>使用模組</w:t>
      </w:r>
    </w:p>
    <w:tbl>
      <w:tblPr>
        <w:tblW w:w="108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2520"/>
        <w:gridCol w:w="4140"/>
        <w:gridCol w:w="3500"/>
      </w:tblGrid>
      <w:tr w:rsidR="0023751E">
        <w:tc>
          <w:tcPr>
            <w:tcW w:w="720" w:type="dxa"/>
          </w:tcPr>
          <w:p w:rsidR="0023751E" w:rsidRDefault="0023751E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2520" w:type="dxa"/>
          </w:tcPr>
          <w:p w:rsidR="0023751E" w:rsidRDefault="0023751E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中文說明</w:t>
            </w:r>
          </w:p>
        </w:tc>
        <w:tc>
          <w:tcPr>
            <w:tcW w:w="4140" w:type="dxa"/>
          </w:tcPr>
          <w:p w:rsidR="0023751E" w:rsidRDefault="0023751E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CLASS</w:t>
            </w:r>
          </w:p>
        </w:tc>
        <w:tc>
          <w:tcPr>
            <w:tcW w:w="3500" w:type="dxa"/>
          </w:tcPr>
          <w:p w:rsidR="0023751E" w:rsidRDefault="0023751E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METHOD</w:t>
            </w:r>
          </w:p>
        </w:tc>
      </w:tr>
      <w:tr w:rsidR="00B77E6C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B77E6C" w:rsidRDefault="00B77E6C">
            <w:pPr>
              <w:numPr>
                <w:ilvl w:val="0"/>
                <w:numId w:val="4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520" w:type="dxa"/>
          </w:tcPr>
          <w:p w:rsidR="00B77E6C" w:rsidRPr="0098618B" w:rsidRDefault="00B77E6C">
            <w:pPr>
              <w:rPr>
                <w:rFonts w:hint="eastAsia"/>
                <w:color w:val="000000"/>
                <w:sz w:val="20"/>
                <w:szCs w:val="20"/>
              </w:rPr>
            </w:pPr>
          </w:p>
        </w:tc>
        <w:tc>
          <w:tcPr>
            <w:tcW w:w="4140" w:type="dxa"/>
          </w:tcPr>
          <w:p w:rsidR="00B77E6C" w:rsidRDefault="00B77E6C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</w:rPr>
            </w:pPr>
          </w:p>
        </w:tc>
        <w:tc>
          <w:tcPr>
            <w:tcW w:w="3500" w:type="dxa"/>
          </w:tcPr>
          <w:p w:rsidR="00B77E6C" w:rsidRDefault="00B77E6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</w:tbl>
    <w:p w:rsidR="0023751E" w:rsidRDefault="0023751E">
      <w:pPr>
        <w:rPr>
          <w:rFonts w:ascii="細明體" w:eastAsia="細明體" w:hAnsi="細明體" w:hint="eastAsia"/>
          <w:sz w:val="20"/>
          <w:szCs w:val="20"/>
        </w:rPr>
      </w:pPr>
    </w:p>
    <w:p w:rsidR="0023751E" w:rsidRDefault="0023751E">
      <w:pPr>
        <w:numPr>
          <w:ilvl w:val="0"/>
          <w:numId w:val="3"/>
        </w:numPr>
        <w:rPr>
          <w:rFonts w:ascii="細明體" w:eastAsia="細明體" w:hAnsi="細明體" w:hint="eastAsia"/>
          <w:sz w:val="20"/>
          <w:szCs w:val="20"/>
        </w:rPr>
      </w:pPr>
      <w:r>
        <w:rPr>
          <w:rFonts w:ascii="細明體" w:eastAsia="細明體" w:hAnsi="細明體" w:hint="eastAsia"/>
          <w:sz w:val="20"/>
          <w:szCs w:val="20"/>
        </w:rPr>
        <w:t>使用檔案</w:t>
      </w:r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3780"/>
        <w:gridCol w:w="3960"/>
      </w:tblGrid>
      <w:tr w:rsidR="00DA6C1D">
        <w:tc>
          <w:tcPr>
            <w:tcW w:w="720" w:type="dxa"/>
          </w:tcPr>
          <w:p w:rsidR="00DA6C1D" w:rsidRDefault="00DA6C1D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3780" w:type="dxa"/>
          </w:tcPr>
          <w:p w:rsidR="00DA6C1D" w:rsidRDefault="00DA6C1D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中文說明</w:t>
            </w:r>
          </w:p>
        </w:tc>
        <w:tc>
          <w:tcPr>
            <w:tcW w:w="3960" w:type="dxa"/>
          </w:tcPr>
          <w:p w:rsidR="00DA6C1D" w:rsidRDefault="00DA6C1D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檔案名稱</w:t>
            </w:r>
          </w:p>
        </w:tc>
      </w:tr>
      <w:tr w:rsidR="00DA6C1D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DA6C1D" w:rsidRDefault="00DA6C1D">
            <w:pPr>
              <w:numPr>
                <w:ilvl w:val="0"/>
                <w:numId w:val="5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780" w:type="dxa"/>
          </w:tcPr>
          <w:p w:rsidR="00DA6C1D" w:rsidRDefault="00912B00">
            <w:pPr>
              <w:pStyle w:val="Tabletext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理賠</w:t>
            </w:r>
            <w:r w:rsidR="0053424C">
              <w:rPr>
                <w:rFonts w:hint="eastAsia"/>
                <w:lang w:eastAsia="zh-TW"/>
              </w:rPr>
              <w:t>簡易</w:t>
            </w:r>
            <w:r>
              <w:rPr>
                <w:rFonts w:hint="eastAsia"/>
                <w:lang w:eastAsia="zh-TW"/>
              </w:rPr>
              <w:t>受理</w:t>
            </w:r>
            <w:r w:rsidR="00A21826">
              <w:rPr>
                <w:rFonts w:hint="eastAsia"/>
                <w:lang w:eastAsia="zh-TW"/>
              </w:rPr>
              <w:t>收據</w:t>
            </w:r>
            <w:r w:rsidR="0001384B">
              <w:rPr>
                <w:rFonts w:hint="eastAsia"/>
                <w:lang w:eastAsia="zh-TW"/>
              </w:rPr>
              <w:t>副本</w:t>
            </w:r>
            <w:r w:rsidR="00A21826">
              <w:rPr>
                <w:rFonts w:hint="eastAsia"/>
                <w:lang w:eastAsia="zh-TW"/>
              </w:rPr>
              <w:t>醫院</w:t>
            </w:r>
            <w:r>
              <w:rPr>
                <w:rFonts w:hint="eastAsia"/>
                <w:lang w:eastAsia="zh-TW"/>
              </w:rPr>
              <w:t>檔</w:t>
            </w:r>
          </w:p>
        </w:tc>
        <w:tc>
          <w:tcPr>
            <w:tcW w:w="3960" w:type="dxa"/>
          </w:tcPr>
          <w:p w:rsidR="00DA6C1D" w:rsidRDefault="00DA6C1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DT</w:t>
            </w:r>
            <w:r w:rsidR="00912B00">
              <w:rPr>
                <w:rFonts w:hint="eastAsia"/>
                <w:sz w:val="20"/>
                <w:szCs w:val="20"/>
              </w:rPr>
              <w:t>A</w:t>
            </w:r>
            <w:r>
              <w:rPr>
                <w:rFonts w:hint="eastAsia"/>
                <w:sz w:val="20"/>
                <w:szCs w:val="20"/>
              </w:rPr>
              <w:t>AA00</w:t>
            </w:r>
            <w:r w:rsidR="0001384B">
              <w:rPr>
                <w:rFonts w:hint="eastAsia"/>
                <w:sz w:val="20"/>
                <w:szCs w:val="20"/>
              </w:rPr>
              <w:t>7</w:t>
            </w:r>
          </w:p>
        </w:tc>
      </w:tr>
    </w:tbl>
    <w:p w:rsidR="0023751E" w:rsidRDefault="0023751E">
      <w:pPr>
        <w:ind w:left="480"/>
        <w:rPr>
          <w:rFonts w:ascii="細明體" w:eastAsia="細明體" w:hAnsi="細明體" w:hint="eastAsia"/>
          <w:sz w:val="20"/>
          <w:szCs w:val="20"/>
        </w:rPr>
      </w:pPr>
    </w:p>
    <w:p w:rsidR="007C098B" w:rsidRDefault="007C098B" w:rsidP="007C098B">
      <w:pPr>
        <w:numPr>
          <w:ilvl w:val="0"/>
          <w:numId w:val="3"/>
        </w:numPr>
        <w:rPr>
          <w:rFonts w:ascii="細明體" w:eastAsia="細明體" w:hAnsi="細明體" w:hint="eastAsia"/>
          <w:sz w:val="20"/>
          <w:szCs w:val="20"/>
        </w:rPr>
      </w:pPr>
      <w:r>
        <w:rPr>
          <w:rFonts w:ascii="細明體" w:eastAsia="細明體" w:hAnsi="細明體" w:hint="eastAsia"/>
          <w:sz w:val="20"/>
          <w:szCs w:val="20"/>
        </w:rPr>
        <w:t>傳輸參數</w:t>
      </w:r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2340"/>
        <w:gridCol w:w="1800"/>
        <w:gridCol w:w="4320"/>
      </w:tblGrid>
      <w:tr w:rsidR="007C098B">
        <w:tc>
          <w:tcPr>
            <w:tcW w:w="9180" w:type="dxa"/>
            <w:gridSpan w:val="4"/>
          </w:tcPr>
          <w:p w:rsidR="007C098B" w:rsidRDefault="007C098B" w:rsidP="007C098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輸入參數</w:t>
            </w:r>
          </w:p>
        </w:tc>
      </w:tr>
      <w:tr w:rsidR="007C098B">
        <w:tc>
          <w:tcPr>
            <w:tcW w:w="720" w:type="dxa"/>
          </w:tcPr>
          <w:p w:rsidR="007C098B" w:rsidRDefault="007C098B" w:rsidP="007C098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2340" w:type="dxa"/>
          </w:tcPr>
          <w:p w:rsidR="007C098B" w:rsidRDefault="007C098B" w:rsidP="007C098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參數名稱</w:t>
            </w:r>
          </w:p>
        </w:tc>
        <w:tc>
          <w:tcPr>
            <w:tcW w:w="1800" w:type="dxa"/>
          </w:tcPr>
          <w:p w:rsidR="007C098B" w:rsidRDefault="007C098B" w:rsidP="007C098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格式</w:t>
            </w:r>
          </w:p>
        </w:tc>
        <w:tc>
          <w:tcPr>
            <w:tcW w:w="4320" w:type="dxa"/>
          </w:tcPr>
          <w:p w:rsidR="007C098B" w:rsidRDefault="007C098B" w:rsidP="007C098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說明(檢查規則)</w:t>
            </w:r>
          </w:p>
        </w:tc>
      </w:tr>
      <w:tr w:rsidR="007C098B">
        <w:tc>
          <w:tcPr>
            <w:tcW w:w="720" w:type="dxa"/>
          </w:tcPr>
          <w:p w:rsidR="007C098B" w:rsidRDefault="007C098B" w:rsidP="007C098B">
            <w:pPr>
              <w:widowControl w:val="0"/>
              <w:numPr>
                <w:ilvl w:val="0"/>
                <w:numId w:val="8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340" w:type="dxa"/>
            <w:vAlign w:val="center"/>
          </w:tcPr>
          <w:p w:rsidR="007C098B" w:rsidRPr="000C044D" w:rsidRDefault="007929D3" w:rsidP="007C098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受理編號</w:t>
            </w:r>
          </w:p>
        </w:tc>
        <w:tc>
          <w:tcPr>
            <w:tcW w:w="1800" w:type="dxa"/>
            <w:vAlign w:val="bottom"/>
          </w:tcPr>
          <w:p w:rsidR="007C098B" w:rsidRDefault="007929D3" w:rsidP="007C098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CHAR 14</w:t>
            </w:r>
          </w:p>
        </w:tc>
        <w:tc>
          <w:tcPr>
            <w:tcW w:w="4320" w:type="dxa"/>
          </w:tcPr>
          <w:p w:rsidR="007C098B" w:rsidRDefault="007C098B" w:rsidP="007C098B">
            <w:pPr>
              <w:rPr>
                <w:rFonts w:ascii="細明體" w:eastAsia="細明體" w:hAnsi="細明體" w:hint="eastAsia"/>
                <w:sz w:val="20"/>
              </w:rPr>
            </w:pPr>
          </w:p>
        </w:tc>
      </w:tr>
      <w:tr w:rsidR="002113E2">
        <w:tc>
          <w:tcPr>
            <w:tcW w:w="720" w:type="dxa"/>
          </w:tcPr>
          <w:p w:rsidR="002113E2" w:rsidRDefault="002113E2" w:rsidP="007C098B">
            <w:pPr>
              <w:widowControl w:val="0"/>
              <w:numPr>
                <w:ilvl w:val="0"/>
                <w:numId w:val="8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340" w:type="dxa"/>
            <w:vAlign w:val="center"/>
          </w:tcPr>
          <w:p w:rsidR="002113E2" w:rsidRDefault="002113E2" w:rsidP="007C098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收據總張數</w:t>
            </w:r>
          </w:p>
        </w:tc>
        <w:tc>
          <w:tcPr>
            <w:tcW w:w="1800" w:type="dxa"/>
            <w:vAlign w:val="bottom"/>
          </w:tcPr>
          <w:p w:rsidR="002113E2" w:rsidRDefault="002113E2" w:rsidP="007C098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INTEGER</w:t>
            </w:r>
          </w:p>
        </w:tc>
        <w:tc>
          <w:tcPr>
            <w:tcW w:w="4320" w:type="dxa"/>
          </w:tcPr>
          <w:p w:rsidR="002113E2" w:rsidRDefault="002113E2" w:rsidP="007C098B">
            <w:pPr>
              <w:rPr>
                <w:rFonts w:ascii="細明體" w:eastAsia="細明體" w:hAnsi="細明體" w:hint="eastAsia"/>
                <w:sz w:val="20"/>
              </w:rPr>
            </w:pPr>
          </w:p>
        </w:tc>
      </w:tr>
      <w:tr w:rsidR="00A21826">
        <w:tc>
          <w:tcPr>
            <w:tcW w:w="720" w:type="dxa"/>
          </w:tcPr>
          <w:p w:rsidR="00A21826" w:rsidRDefault="00A21826" w:rsidP="007C098B">
            <w:pPr>
              <w:widowControl w:val="0"/>
              <w:numPr>
                <w:ilvl w:val="0"/>
                <w:numId w:val="8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340" w:type="dxa"/>
            <w:vAlign w:val="center"/>
          </w:tcPr>
          <w:p w:rsidR="00A21826" w:rsidRDefault="00A21826" w:rsidP="007C098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醫院代碼</w:t>
            </w:r>
          </w:p>
        </w:tc>
        <w:tc>
          <w:tcPr>
            <w:tcW w:w="1800" w:type="dxa"/>
            <w:vAlign w:val="bottom"/>
          </w:tcPr>
          <w:p w:rsidR="00A21826" w:rsidRDefault="00A21826" w:rsidP="007C098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CHAR 10</w:t>
            </w:r>
          </w:p>
        </w:tc>
        <w:tc>
          <w:tcPr>
            <w:tcW w:w="4320" w:type="dxa"/>
          </w:tcPr>
          <w:p w:rsidR="00A21826" w:rsidRDefault="00A21826" w:rsidP="007C098B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與醫院名稱為成對的多筆</w:t>
            </w:r>
          </w:p>
        </w:tc>
      </w:tr>
      <w:tr w:rsidR="00A21826">
        <w:tc>
          <w:tcPr>
            <w:tcW w:w="720" w:type="dxa"/>
          </w:tcPr>
          <w:p w:rsidR="00A21826" w:rsidRDefault="00A21826" w:rsidP="007C098B">
            <w:pPr>
              <w:widowControl w:val="0"/>
              <w:numPr>
                <w:ilvl w:val="0"/>
                <w:numId w:val="8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340" w:type="dxa"/>
            <w:vAlign w:val="center"/>
          </w:tcPr>
          <w:p w:rsidR="00A21826" w:rsidRDefault="00A21826" w:rsidP="007C098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醫院名稱</w:t>
            </w:r>
          </w:p>
        </w:tc>
        <w:tc>
          <w:tcPr>
            <w:tcW w:w="1800" w:type="dxa"/>
            <w:vAlign w:val="bottom"/>
          </w:tcPr>
          <w:p w:rsidR="00A21826" w:rsidRDefault="00A21826" w:rsidP="007C098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VARCHAR 50</w:t>
            </w:r>
          </w:p>
        </w:tc>
        <w:tc>
          <w:tcPr>
            <w:tcW w:w="4320" w:type="dxa"/>
          </w:tcPr>
          <w:p w:rsidR="00A21826" w:rsidRDefault="00A21826" w:rsidP="007C098B">
            <w:pPr>
              <w:rPr>
                <w:rFonts w:ascii="細明體" w:eastAsia="細明體" w:hAnsi="細明體" w:hint="eastAsia"/>
                <w:sz w:val="20"/>
              </w:rPr>
            </w:pPr>
          </w:p>
        </w:tc>
      </w:tr>
      <w:tr w:rsidR="00947A59">
        <w:tc>
          <w:tcPr>
            <w:tcW w:w="720" w:type="dxa"/>
          </w:tcPr>
          <w:p w:rsidR="00947A59" w:rsidRDefault="00947A59" w:rsidP="007C098B">
            <w:pPr>
              <w:widowControl w:val="0"/>
              <w:numPr>
                <w:ilvl w:val="0"/>
                <w:numId w:val="8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340" w:type="dxa"/>
            <w:vAlign w:val="center"/>
          </w:tcPr>
          <w:p w:rsidR="00947A59" w:rsidRDefault="00947A59" w:rsidP="007C098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中醫收據統計表總張數</w:t>
            </w:r>
          </w:p>
        </w:tc>
        <w:tc>
          <w:tcPr>
            <w:tcW w:w="1800" w:type="dxa"/>
            <w:vAlign w:val="bottom"/>
          </w:tcPr>
          <w:p w:rsidR="00947A59" w:rsidRDefault="00947A59" w:rsidP="007C098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INTEGER</w:t>
            </w:r>
          </w:p>
        </w:tc>
        <w:tc>
          <w:tcPr>
            <w:tcW w:w="4320" w:type="dxa"/>
          </w:tcPr>
          <w:p w:rsidR="00947A59" w:rsidRDefault="00947A59" w:rsidP="007C098B">
            <w:pPr>
              <w:rPr>
                <w:rFonts w:ascii="細明體" w:eastAsia="細明體" w:hAnsi="細明體" w:hint="eastAsia"/>
                <w:sz w:val="20"/>
              </w:rPr>
            </w:pPr>
          </w:p>
        </w:tc>
      </w:tr>
      <w:tr w:rsidR="0001384B">
        <w:tc>
          <w:tcPr>
            <w:tcW w:w="720" w:type="dxa"/>
          </w:tcPr>
          <w:p w:rsidR="0001384B" w:rsidRDefault="0001384B" w:rsidP="007C098B">
            <w:pPr>
              <w:widowControl w:val="0"/>
              <w:numPr>
                <w:ilvl w:val="0"/>
                <w:numId w:val="8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340" w:type="dxa"/>
            <w:vAlign w:val="center"/>
          </w:tcPr>
          <w:p w:rsidR="0001384B" w:rsidRDefault="0001384B" w:rsidP="007C098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收據副本總張數</w:t>
            </w:r>
          </w:p>
        </w:tc>
        <w:tc>
          <w:tcPr>
            <w:tcW w:w="1800" w:type="dxa"/>
            <w:vAlign w:val="bottom"/>
          </w:tcPr>
          <w:p w:rsidR="0001384B" w:rsidRDefault="0001384B" w:rsidP="007C098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INTEGER</w:t>
            </w:r>
          </w:p>
        </w:tc>
        <w:tc>
          <w:tcPr>
            <w:tcW w:w="4320" w:type="dxa"/>
          </w:tcPr>
          <w:p w:rsidR="0001384B" w:rsidRDefault="0001384B" w:rsidP="007C098B">
            <w:pPr>
              <w:rPr>
                <w:rFonts w:ascii="細明體" w:eastAsia="細明體" w:hAnsi="細明體" w:hint="eastAsia"/>
                <w:sz w:val="20"/>
              </w:rPr>
            </w:pPr>
          </w:p>
        </w:tc>
      </w:tr>
    </w:tbl>
    <w:p w:rsidR="007C098B" w:rsidRDefault="007C098B" w:rsidP="007C098B">
      <w:pPr>
        <w:rPr>
          <w:rFonts w:ascii="細明體" w:eastAsia="細明體" w:hAnsi="細明體"/>
          <w:sz w:val="20"/>
          <w:szCs w:val="20"/>
        </w:rPr>
      </w:pPr>
    </w:p>
    <w:p w:rsidR="0023751E" w:rsidRDefault="0023751E">
      <w:pPr>
        <w:rPr>
          <w:rFonts w:ascii="細明體" w:eastAsia="細明體" w:hAnsi="細明體"/>
          <w:sz w:val="20"/>
          <w:szCs w:val="20"/>
        </w:rPr>
      </w:pPr>
    </w:p>
    <w:p w:rsidR="0023751E" w:rsidRDefault="0023751E">
      <w:pPr>
        <w:rPr>
          <w:rFonts w:hint="eastAsia"/>
          <w:sz w:val="20"/>
        </w:rPr>
      </w:pPr>
    </w:p>
    <w:p w:rsidR="0023751E" w:rsidRDefault="0023751E">
      <w:pPr>
        <w:rPr>
          <w:rFonts w:hint="eastAsia"/>
          <w:bCs/>
        </w:rPr>
      </w:pPr>
    </w:p>
    <w:p w:rsidR="0023751E" w:rsidRDefault="0023751E">
      <w:pPr>
        <w:rPr>
          <w:rFonts w:hint="eastAsia"/>
          <w:bCs/>
        </w:rPr>
      </w:pPr>
    </w:p>
    <w:p w:rsidR="0023751E" w:rsidRDefault="0023751E">
      <w:pPr>
        <w:rPr>
          <w:rFonts w:hint="eastAsia"/>
          <w:sz w:val="20"/>
        </w:rPr>
      </w:pPr>
    </w:p>
    <w:p w:rsidR="0023751E" w:rsidRDefault="0023751E">
      <w:pPr>
        <w:pStyle w:val="Tabletext"/>
        <w:keepLines w:val="0"/>
        <w:spacing w:after="0" w:line="240" w:lineRule="auto"/>
        <w:rPr>
          <w:rFonts w:hint="eastAsia"/>
          <w:lang w:eastAsia="zh-TW"/>
        </w:rPr>
      </w:pPr>
    </w:p>
    <w:p w:rsidR="0023751E" w:rsidRDefault="0023751E">
      <w:pPr>
        <w:pStyle w:val="Tabletext"/>
        <w:keepLines w:val="0"/>
        <w:spacing w:after="0" w:line="240" w:lineRule="auto"/>
        <w:rPr>
          <w:rFonts w:hint="eastAsia"/>
          <w:lang w:eastAsia="zh-TW"/>
        </w:rPr>
      </w:pPr>
    </w:p>
    <w:p w:rsidR="0023751E" w:rsidRDefault="0023751E">
      <w:pPr>
        <w:pStyle w:val="Tabletext"/>
        <w:keepLines w:val="0"/>
        <w:spacing w:after="0" w:line="240" w:lineRule="auto"/>
        <w:rPr>
          <w:rFonts w:hint="eastAsia"/>
          <w:u w:val="single"/>
          <w:lang w:eastAsia="zh-TW"/>
        </w:rPr>
      </w:pPr>
      <w:r>
        <w:rPr>
          <w:u w:val="single"/>
          <w:lang w:eastAsia="zh-TW"/>
        </w:rPr>
        <w:br w:type="page"/>
      </w:r>
      <w:r>
        <w:rPr>
          <w:rFonts w:hint="eastAsia"/>
          <w:u w:val="single"/>
          <w:lang w:eastAsia="zh-TW"/>
        </w:rPr>
        <w:lastRenderedPageBreak/>
        <w:t>說明</w:t>
      </w:r>
    </w:p>
    <w:p w:rsidR="0023751E" w:rsidRDefault="0023751E">
      <w:pPr>
        <w:pStyle w:val="Tabletext"/>
        <w:keepLines w:val="0"/>
        <w:spacing w:after="0" w:line="240" w:lineRule="auto"/>
        <w:rPr>
          <w:rFonts w:hint="eastAsia"/>
          <w:lang w:eastAsia="zh-TW"/>
        </w:rPr>
      </w:pPr>
    </w:p>
    <w:p w:rsidR="0023751E" w:rsidRDefault="0023751E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hint="eastAsia"/>
          <w:bCs/>
          <w:lang w:eastAsia="zh-TW"/>
        </w:rPr>
      </w:pPr>
      <w:r>
        <w:rPr>
          <w:rFonts w:hint="eastAsia"/>
          <w:b/>
          <w:bCs/>
          <w:color w:val="008000"/>
          <w:lang w:eastAsia="zh-TW"/>
        </w:rPr>
        <w:t>初始畫面</w:t>
      </w:r>
    </w:p>
    <w:p w:rsidR="000655DB" w:rsidRPr="002113E2" w:rsidRDefault="002113E2" w:rsidP="002113E2">
      <w:pPr>
        <w:pStyle w:val="Tabletext"/>
        <w:keepLines w:val="0"/>
        <w:numPr>
          <w:ilvl w:val="1"/>
          <w:numId w:val="2"/>
        </w:numPr>
        <w:spacing w:after="0" w:line="240" w:lineRule="auto"/>
        <w:rPr>
          <w:b/>
          <w:bCs/>
          <w:color w:val="000000"/>
          <w:lang w:eastAsia="zh-TW"/>
        </w:rPr>
      </w:pPr>
      <w:r>
        <w:rPr>
          <w:rFonts w:hint="eastAsia"/>
          <w:bCs/>
          <w:color w:val="000000"/>
          <w:lang w:eastAsia="zh-TW"/>
        </w:rPr>
        <w:t>基本資料區</w:t>
      </w:r>
    </w:p>
    <w:tbl>
      <w:tblPr>
        <w:tblW w:w="5940" w:type="dxa"/>
        <w:tblInd w:w="180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0"/>
        <w:gridCol w:w="3500"/>
      </w:tblGrid>
      <w:tr w:rsidR="000655DB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655DB" w:rsidRDefault="000655DB" w:rsidP="000655DB">
            <w:pPr>
              <w:jc w:val="center"/>
              <w:rPr>
                <w:rFonts w:ascii="細明體" w:eastAsia="細明體" w:hAnsi="細明體" w:cs="Arial Unicode MS"/>
                <w:b/>
                <w:bCs/>
                <w:sz w:val="20"/>
              </w:rPr>
            </w:pPr>
            <w:r>
              <w:rPr>
                <w:rFonts w:ascii="細明體" w:eastAsia="細明體" w:hAnsi="細明體" w:cs="Arial Unicode MS" w:hint="eastAsia"/>
                <w:b/>
                <w:bCs/>
                <w:sz w:val="20"/>
              </w:rPr>
              <w:t>畫面欄位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655DB" w:rsidRDefault="000655DB" w:rsidP="000655DB">
            <w:pPr>
              <w:jc w:val="center"/>
              <w:rPr>
                <w:rFonts w:ascii="細明體" w:eastAsia="細明體" w:hAnsi="細明體" w:cs="Arial Unicode MS"/>
                <w:b/>
                <w:bCs/>
                <w:sz w:val="20"/>
              </w:rPr>
            </w:pPr>
            <w:r>
              <w:rPr>
                <w:rFonts w:ascii="細明體" w:eastAsia="細明體" w:hAnsi="細明體" w:hint="eastAsia"/>
                <w:b/>
                <w:bCs/>
                <w:sz w:val="20"/>
              </w:rPr>
              <w:t>資料來源</w:t>
            </w:r>
          </w:p>
        </w:tc>
      </w:tr>
      <w:tr w:rsidR="000655DB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655DB" w:rsidRPr="000C044D" w:rsidRDefault="000655DB" w:rsidP="000655D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 xml:space="preserve">受理編號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655DB" w:rsidRDefault="000655DB" w:rsidP="000655DB">
            <w:pPr>
              <w:rPr>
                <w:rFonts w:ascii="新細明體" w:hAnsi="新細明體" w:cs="Arial Unicode MS"/>
                <w:sz w:val="20"/>
              </w:rPr>
            </w:pPr>
            <w:r>
              <w:rPr>
                <w:rFonts w:ascii="新細明體" w:hAnsi="新細明體" w:cs="Arial Unicode MS" w:hint="eastAsia"/>
                <w:sz w:val="20"/>
              </w:rPr>
              <w:t>傳入參數</w:t>
            </w:r>
          </w:p>
        </w:tc>
      </w:tr>
      <w:tr w:rsidR="000655DB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655DB" w:rsidRDefault="00FA3B02" w:rsidP="000655D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收據</w:t>
            </w:r>
            <w:r w:rsidR="000655DB">
              <w:rPr>
                <w:rFonts w:ascii="細明體" w:eastAsia="細明體" w:hAnsi="細明體" w:hint="eastAsia"/>
                <w:sz w:val="20"/>
                <w:szCs w:val="20"/>
              </w:rPr>
              <w:t>總張數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655DB" w:rsidRDefault="000655DB" w:rsidP="000655DB">
            <w:pPr>
              <w:pStyle w:val="Tabletext"/>
              <w:keepLines w:val="0"/>
              <w:widowControl/>
              <w:spacing w:after="0" w:line="240" w:lineRule="auto"/>
              <w:rPr>
                <w:rFonts w:ascii="新細明體" w:hAnsi="新細明體" w:cs="Arial Unicode MS"/>
                <w:szCs w:val="24"/>
                <w:lang w:eastAsia="zh-TW"/>
              </w:rPr>
            </w:pPr>
            <w:r>
              <w:rPr>
                <w:rFonts w:ascii="新細明體" w:hAnsi="新細明體" w:cs="Arial Unicode MS" w:hint="eastAsia"/>
                <w:szCs w:val="24"/>
                <w:lang w:eastAsia="zh-TW"/>
              </w:rPr>
              <w:t>傳入參數</w:t>
            </w:r>
          </w:p>
        </w:tc>
      </w:tr>
    </w:tbl>
    <w:p w:rsidR="002113E2" w:rsidRDefault="000655DB" w:rsidP="002113E2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bCs/>
          <w:color w:val="000000"/>
          <w:lang w:eastAsia="zh-TW"/>
        </w:rPr>
      </w:pPr>
      <w:r w:rsidRPr="000655DB">
        <w:rPr>
          <w:rFonts w:hint="eastAsia"/>
          <w:bCs/>
          <w:color w:val="000000"/>
          <w:lang w:eastAsia="zh-TW"/>
        </w:rPr>
        <w:t>醫院選擇區</w:t>
      </w:r>
    </w:p>
    <w:p w:rsidR="000655DB" w:rsidRPr="000655DB" w:rsidRDefault="00FA3B02" w:rsidP="000655DB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bCs/>
          <w:color w:val="000000"/>
          <w:lang w:eastAsia="zh-TW"/>
        </w:rPr>
      </w:pPr>
      <w:r>
        <w:rPr>
          <w:rFonts w:hint="eastAsia"/>
          <w:bCs/>
          <w:color w:val="000000"/>
          <w:lang w:eastAsia="zh-TW"/>
        </w:rPr>
        <w:t>依</w:t>
      </w:r>
      <w:r>
        <w:rPr>
          <w:rFonts w:hint="eastAsia"/>
          <w:bCs/>
          <w:color w:val="000000"/>
          <w:lang w:eastAsia="zh-TW"/>
        </w:rPr>
        <w:t xml:space="preserve"> </w:t>
      </w:r>
      <w:r>
        <w:rPr>
          <w:rFonts w:hint="eastAsia"/>
          <w:bCs/>
          <w:color w:val="000000"/>
          <w:lang w:eastAsia="zh-TW"/>
        </w:rPr>
        <w:t>傳入參數之醫院名稱</w:t>
      </w:r>
      <w:r>
        <w:rPr>
          <w:rFonts w:hint="eastAsia"/>
          <w:bCs/>
          <w:color w:val="000000"/>
          <w:lang w:eastAsia="zh-TW"/>
        </w:rPr>
        <w:t xml:space="preserve"> </w:t>
      </w:r>
      <w:r>
        <w:rPr>
          <w:rFonts w:hint="eastAsia"/>
          <w:bCs/>
          <w:color w:val="000000"/>
          <w:lang w:eastAsia="zh-TW"/>
        </w:rPr>
        <w:t>產生醫院選擇下拉。</w:t>
      </w:r>
    </w:p>
    <w:p w:rsidR="000655DB" w:rsidRPr="000655DB" w:rsidRDefault="000655DB" w:rsidP="000655DB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bCs/>
          <w:color w:val="000000"/>
          <w:lang w:eastAsia="zh-TW"/>
        </w:rPr>
      </w:pPr>
      <w:r>
        <w:rPr>
          <w:rFonts w:hint="eastAsia"/>
          <w:bCs/>
          <w:color w:val="000000"/>
          <w:lang w:eastAsia="zh-TW"/>
        </w:rPr>
        <w:t>張數</w:t>
      </w:r>
      <w:r>
        <w:rPr>
          <w:rFonts w:hint="eastAsia"/>
          <w:bCs/>
          <w:color w:val="000000"/>
          <w:lang w:eastAsia="zh-TW"/>
        </w:rPr>
        <w:t xml:space="preserve">Default </w:t>
      </w:r>
      <w:r>
        <w:rPr>
          <w:rFonts w:hint="eastAsia"/>
          <w:bCs/>
          <w:color w:val="000000"/>
          <w:lang w:eastAsia="zh-TW"/>
        </w:rPr>
        <w:t>為</w:t>
      </w:r>
      <w:r w:rsidRPr="000655DB">
        <w:rPr>
          <w:rFonts w:ascii="新細明體" w:hAnsi="新細明體" w:hint="eastAsia"/>
          <w:bCs/>
          <w:color w:val="000000"/>
          <w:lang w:eastAsia="zh-TW"/>
        </w:rPr>
        <w:t>1</w:t>
      </w:r>
      <w:r>
        <w:rPr>
          <w:rFonts w:ascii="新細明體" w:hAnsi="新細明體" w:hint="eastAsia"/>
          <w:bCs/>
          <w:color w:val="000000"/>
          <w:lang w:eastAsia="zh-TW"/>
        </w:rPr>
        <w:t>。</w:t>
      </w:r>
    </w:p>
    <w:p w:rsidR="000655DB" w:rsidRDefault="000655DB" w:rsidP="000655DB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bCs/>
          <w:lang w:eastAsia="zh-TW"/>
        </w:rPr>
      </w:pPr>
      <w:r>
        <w:rPr>
          <w:rFonts w:hint="eastAsia"/>
          <w:bCs/>
          <w:lang w:eastAsia="zh-TW"/>
        </w:rPr>
        <w:t>已選擇醫院區</w:t>
      </w:r>
    </w:p>
    <w:p w:rsidR="000655DB" w:rsidRDefault="000655DB" w:rsidP="000655DB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bCs/>
          <w:lang w:eastAsia="zh-TW"/>
        </w:rPr>
      </w:pPr>
      <w:r>
        <w:rPr>
          <w:rFonts w:hint="eastAsia"/>
          <w:bCs/>
          <w:lang w:eastAsia="zh-TW"/>
        </w:rPr>
        <w:t>READ DTAAA00</w:t>
      </w:r>
      <w:r w:rsidR="0001384B">
        <w:rPr>
          <w:rFonts w:hint="eastAsia"/>
          <w:bCs/>
          <w:lang w:eastAsia="zh-TW"/>
        </w:rPr>
        <w:t>7</w:t>
      </w:r>
      <w:r>
        <w:rPr>
          <w:rFonts w:hint="eastAsia"/>
          <w:bCs/>
          <w:lang w:eastAsia="zh-TW"/>
        </w:rPr>
        <w:t xml:space="preserve"> BY </w:t>
      </w:r>
      <w:r>
        <w:rPr>
          <w:rFonts w:hint="eastAsia"/>
          <w:bCs/>
          <w:lang w:eastAsia="zh-TW"/>
        </w:rPr>
        <w:t>傳入參數</w:t>
      </w:r>
      <w:r>
        <w:rPr>
          <w:rFonts w:hint="eastAsia"/>
          <w:bCs/>
          <w:lang w:eastAsia="zh-TW"/>
        </w:rPr>
        <w:t>.</w:t>
      </w:r>
      <w:r>
        <w:rPr>
          <w:rFonts w:hint="eastAsia"/>
          <w:bCs/>
          <w:lang w:eastAsia="zh-TW"/>
        </w:rPr>
        <w:t>受理編號</w:t>
      </w:r>
    </w:p>
    <w:p w:rsidR="000655DB" w:rsidRDefault="000655DB" w:rsidP="000655DB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bCs/>
          <w:lang w:eastAsia="zh-TW"/>
        </w:rPr>
      </w:pPr>
      <w:r>
        <w:rPr>
          <w:rFonts w:hint="eastAsia"/>
          <w:bCs/>
          <w:lang w:eastAsia="zh-TW"/>
        </w:rPr>
        <w:t>IF FOUND</w:t>
      </w:r>
      <w:r>
        <w:rPr>
          <w:rFonts w:hint="eastAsia"/>
          <w:bCs/>
          <w:lang w:eastAsia="zh-TW"/>
        </w:rPr>
        <w:t>：</w:t>
      </w:r>
    </w:p>
    <w:p w:rsidR="000655DB" w:rsidRDefault="000655DB" w:rsidP="000655DB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bCs/>
          <w:lang w:eastAsia="zh-TW"/>
        </w:rPr>
      </w:pPr>
      <w:r>
        <w:rPr>
          <w:rFonts w:hint="eastAsia"/>
          <w:bCs/>
          <w:lang w:eastAsia="zh-TW"/>
        </w:rPr>
        <w:t>顯示讀取到的資料於已選擇醫院區。</w:t>
      </w:r>
    </w:p>
    <w:p w:rsidR="00E34EE6" w:rsidRDefault="00E34EE6" w:rsidP="009A7CC5">
      <w:pPr>
        <w:pStyle w:val="Tabletext"/>
        <w:keepLines w:val="0"/>
        <w:numPr>
          <w:ilvl w:val="3"/>
          <w:numId w:val="2"/>
        </w:numPr>
        <w:spacing w:after="0" w:line="240" w:lineRule="auto"/>
        <w:rPr>
          <w:ins w:id="78" w:author="伯珊" w:date="2019-08-29T11:57:00Z"/>
          <w:b/>
          <w:bCs/>
          <w:color w:val="000000"/>
          <w:lang w:eastAsia="zh-TW"/>
        </w:rPr>
      </w:pPr>
      <w:ins w:id="79" w:author="伯珊" w:date="2019-08-29T11:57:00Z">
        <w:r>
          <w:rPr>
            <w:rFonts w:hint="eastAsia"/>
            <w:b/>
            <w:bCs/>
            <w:color w:val="000000"/>
            <w:lang w:eastAsia="zh-TW"/>
          </w:rPr>
          <w:t>ELSE (</w:t>
        </w:r>
        <w:r>
          <w:rPr>
            <w:rFonts w:hint="eastAsia"/>
            <w:b/>
            <w:bCs/>
            <w:color w:val="000000"/>
            <w:lang w:eastAsia="zh-TW"/>
          </w:rPr>
          <w:t>表</w:t>
        </w:r>
        <w:r>
          <w:rPr>
            <w:rFonts w:hint="eastAsia"/>
            <w:b/>
            <w:bCs/>
            <w:color w:val="000000"/>
            <w:lang w:eastAsia="zh-TW"/>
          </w:rPr>
          <w:t>NOT FOUND)</w:t>
        </w:r>
      </w:ins>
    </w:p>
    <w:p w:rsidR="00E34EE6" w:rsidRDefault="00E34EE6" w:rsidP="00E34EE6">
      <w:pPr>
        <w:pStyle w:val="Tabletext"/>
        <w:keepLines w:val="0"/>
        <w:numPr>
          <w:ilvl w:val="4"/>
          <w:numId w:val="2"/>
        </w:numPr>
        <w:spacing w:after="0" w:line="240" w:lineRule="auto"/>
        <w:rPr>
          <w:ins w:id="80" w:author="伯珊" w:date="2019-08-29T11:59:00Z"/>
          <w:b/>
          <w:bCs/>
          <w:color w:val="000000"/>
          <w:lang w:eastAsia="zh-TW"/>
        </w:rPr>
        <w:pPrChange w:id="81" w:author="伯珊" w:date="2019-08-29T11:57:00Z">
          <w:pPr>
            <w:pStyle w:val="Tabletext"/>
            <w:keepLines w:val="0"/>
            <w:numPr>
              <w:ilvl w:val="3"/>
              <w:numId w:val="2"/>
            </w:numPr>
            <w:tabs>
              <w:tab w:val="num" w:pos="1984"/>
            </w:tabs>
            <w:spacing w:after="0" w:line="240" w:lineRule="auto"/>
            <w:ind w:left="1984" w:hanging="708"/>
          </w:pPr>
        </w:pPrChange>
      </w:pPr>
      <w:ins w:id="82" w:author="伯珊" w:date="2019-08-29T11:58:00Z">
        <w:r>
          <w:rPr>
            <w:rFonts w:hint="eastAsia"/>
            <w:b/>
            <w:bCs/>
            <w:color w:val="000000"/>
            <w:lang w:eastAsia="zh-TW"/>
          </w:rPr>
          <w:t>呼叫</w:t>
        </w:r>
        <w:r>
          <w:rPr>
            <w:rFonts w:hint="eastAsia"/>
            <w:b/>
            <w:bCs/>
            <w:color w:val="000000"/>
            <w:lang w:eastAsia="zh-TW"/>
          </w:rPr>
          <w:t xml:space="preserve"> </w:t>
        </w:r>
        <w:r w:rsidRPr="00E34EE6">
          <w:rPr>
            <w:b/>
            <w:bCs/>
            <w:color w:val="000000"/>
            <w:lang w:eastAsia="zh-TW"/>
          </w:rPr>
          <w:t>AA_M2Z000</w:t>
        </w:r>
        <w:r>
          <w:rPr>
            <w:rFonts w:hint="eastAsia"/>
            <w:b/>
            <w:bCs/>
            <w:color w:val="000000"/>
            <w:lang w:eastAsia="zh-TW"/>
          </w:rPr>
          <w:t xml:space="preserve">. </w:t>
        </w:r>
        <w:r w:rsidRPr="00E34EE6">
          <w:rPr>
            <w:b/>
            <w:bCs/>
            <w:color w:val="000000"/>
            <w:lang w:eastAsia="zh-TW"/>
          </w:rPr>
          <w:t>getPicDataByAPLY_NO</w:t>
        </w:r>
        <w:r>
          <w:rPr>
            <w:rFonts w:hint="eastAsia"/>
            <w:b/>
            <w:bCs/>
            <w:color w:val="000000"/>
            <w:lang w:eastAsia="zh-TW"/>
          </w:rPr>
          <w:t>(</w:t>
        </w:r>
        <w:r>
          <w:rPr>
            <w:rFonts w:hint="eastAsia"/>
            <w:b/>
            <w:bCs/>
            <w:color w:val="000000"/>
            <w:lang w:eastAsia="zh-TW"/>
          </w:rPr>
          <w:t>受理</w:t>
        </w:r>
      </w:ins>
      <w:ins w:id="83" w:author="伯珊" w:date="2019-08-29T11:59:00Z">
        <w:r>
          <w:rPr>
            <w:rFonts w:hint="eastAsia"/>
            <w:b/>
            <w:bCs/>
            <w:color w:val="000000"/>
            <w:lang w:eastAsia="zh-TW"/>
          </w:rPr>
          <w:t>編號</w:t>
        </w:r>
        <w:r>
          <w:rPr>
            <w:rFonts w:hint="eastAsia"/>
            <w:b/>
            <w:bCs/>
            <w:color w:val="000000"/>
            <w:lang w:eastAsia="zh-TW"/>
          </w:rPr>
          <w:t xml:space="preserve">, </w:t>
        </w:r>
        <w:r>
          <w:rPr>
            <w:b/>
            <w:bCs/>
            <w:color w:val="000000"/>
            <w:lang w:eastAsia="zh-TW"/>
          </w:rPr>
          <w:t>"</w:t>
        </w:r>
        <w:r w:rsidRPr="00E34EE6">
          <w:rPr>
            <w:b/>
            <w:bCs/>
            <w:color w:val="000000"/>
            <w:lang w:eastAsia="zh-TW"/>
          </w:rPr>
          <w:t>300011</w:t>
        </w:r>
        <w:r>
          <w:rPr>
            <w:rFonts w:hint="eastAsia"/>
            <w:b/>
            <w:bCs/>
            <w:color w:val="000000"/>
            <w:lang w:eastAsia="zh-TW"/>
          </w:rPr>
          <w:t>"</w:t>
        </w:r>
      </w:ins>
      <w:ins w:id="84" w:author="伯珊" w:date="2019-08-29T11:58:00Z">
        <w:r>
          <w:rPr>
            <w:rFonts w:hint="eastAsia"/>
            <w:b/>
            <w:bCs/>
            <w:color w:val="000000"/>
            <w:lang w:eastAsia="zh-TW"/>
          </w:rPr>
          <w:t>)</w:t>
        </w:r>
      </w:ins>
    </w:p>
    <w:p w:rsidR="00E34EE6" w:rsidRPr="00E34EE6" w:rsidRDefault="00E34EE6" w:rsidP="00E34EE6">
      <w:pPr>
        <w:pStyle w:val="Tabletext"/>
        <w:keepLines w:val="0"/>
        <w:numPr>
          <w:ilvl w:val="4"/>
          <w:numId w:val="2"/>
        </w:numPr>
        <w:spacing w:after="0" w:line="240" w:lineRule="auto"/>
        <w:rPr>
          <w:ins w:id="85" w:author="伯珊" w:date="2019-08-29T11:57:00Z"/>
          <w:b/>
          <w:bCs/>
          <w:color w:val="000000"/>
          <w:lang w:eastAsia="zh-TW"/>
          <w:rPrChange w:id="86" w:author="伯珊" w:date="2019-08-29T11:57:00Z">
            <w:rPr>
              <w:ins w:id="87" w:author="伯珊" w:date="2019-08-29T11:57:00Z"/>
              <w:bCs/>
              <w:color w:val="000000"/>
              <w:lang w:eastAsia="zh-TW"/>
            </w:rPr>
          </w:rPrChange>
        </w:rPr>
        <w:pPrChange w:id="88" w:author="伯珊" w:date="2019-08-29T11:57:00Z">
          <w:pPr>
            <w:pStyle w:val="Tabletext"/>
            <w:keepLines w:val="0"/>
            <w:numPr>
              <w:ilvl w:val="3"/>
              <w:numId w:val="2"/>
            </w:numPr>
            <w:tabs>
              <w:tab w:val="num" w:pos="1984"/>
            </w:tabs>
            <w:spacing w:after="0" w:line="240" w:lineRule="auto"/>
            <w:ind w:left="1984" w:hanging="708"/>
          </w:pPr>
        </w:pPrChange>
      </w:pPr>
      <w:ins w:id="89" w:author="伯珊" w:date="2019-08-29T11:59:00Z">
        <w:r>
          <w:rPr>
            <w:rFonts w:hint="eastAsia"/>
            <w:b/>
            <w:bCs/>
            <w:color w:val="000000"/>
            <w:lang w:eastAsia="zh-TW"/>
          </w:rPr>
          <w:t>依照取得的</w:t>
        </w:r>
        <w:r w:rsidRPr="00E34EE6">
          <w:rPr>
            <w:b/>
            <w:bCs/>
            <w:color w:val="000000"/>
            <w:lang w:eastAsia="zh-TW"/>
          </w:rPr>
          <w:t>DTAAM007</w:t>
        </w:r>
        <w:r>
          <w:rPr>
            <w:rFonts w:hint="eastAsia"/>
            <w:b/>
            <w:bCs/>
            <w:color w:val="000000"/>
            <w:lang w:eastAsia="zh-TW"/>
          </w:rPr>
          <w:t>的清單，取有醫院代碼</w:t>
        </w:r>
      </w:ins>
      <w:ins w:id="90" w:author="伯珊" w:date="2019-08-29T12:00:00Z">
        <w:r>
          <w:rPr>
            <w:rFonts w:hint="eastAsia"/>
            <w:b/>
            <w:bCs/>
            <w:color w:val="000000"/>
            <w:lang w:eastAsia="zh-TW"/>
          </w:rPr>
          <w:t>的置於</w:t>
        </w:r>
        <w:r w:rsidRPr="00E34EE6">
          <w:rPr>
            <w:rFonts w:hint="eastAsia"/>
            <w:b/>
            <w:bCs/>
            <w:color w:val="000000"/>
            <w:lang w:eastAsia="zh-TW"/>
          </w:rPr>
          <w:t>已選擇醫院區</w:t>
        </w:r>
        <w:r>
          <w:rPr>
            <w:rFonts w:hint="eastAsia"/>
            <w:b/>
            <w:bCs/>
            <w:color w:val="000000"/>
            <w:lang w:eastAsia="zh-TW"/>
          </w:rPr>
          <w:t>及醫院選擇下拉清單</w:t>
        </w:r>
      </w:ins>
    </w:p>
    <w:p w:rsidR="002113E2" w:rsidRPr="00F418D3" w:rsidRDefault="000655DB" w:rsidP="009A7CC5">
      <w:pPr>
        <w:pStyle w:val="Tabletext"/>
        <w:keepLines w:val="0"/>
        <w:numPr>
          <w:ilvl w:val="3"/>
          <w:numId w:val="2"/>
        </w:numPr>
        <w:spacing w:after="0" w:line="240" w:lineRule="auto"/>
        <w:rPr>
          <w:b/>
          <w:bCs/>
          <w:color w:val="000000"/>
          <w:lang w:eastAsia="zh-TW"/>
        </w:rPr>
      </w:pPr>
      <w:r w:rsidRPr="003001AC">
        <w:rPr>
          <w:rFonts w:hint="eastAsia"/>
          <w:bCs/>
          <w:color w:val="000000"/>
          <w:lang w:eastAsia="zh-TW"/>
        </w:rPr>
        <w:t>END IF</w:t>
      </w:r>
      <w:r w:rsidRPr="003001AC">
        <w:rPr>
          <w:rFonts w:hint="eastAsia"/>
          <w:bCs/>
          <w:color w:val="000000"/>
          <w:lang w:eastAsia="zh-TW"/>
        </w:rPr>
        <w:t>。</w:t>
      </w:r>
      <w:r w:rsidR="009A7CC5">
        <w:rPr>
          <w:rFonts w:hint="eastAsia"/>
          <w:bCs/>
          <w:color w:val="000000"/>
          <w:lang w:eastAsia="zh-TW"/>
        </w:rPr>
        <w:t xml:space="preserve"> </w:t>
      </w:r>
    </w:p>
    <w:p w:rsidR="009A7CC5" w:rsidRPr="00F418D3" w:rsidRDefault="009A7CC5" w:rsidP="009A7CC5">
      <w:pPr>
        <w:pStyle w:val="Tabletext"/>
        <w:keepLines w:val="0"/>
        <w:spacing w:after="0" w:line="240" w:lineRule="auto"/>
        <w:ind w:left="425"/>
        <w:rPr>
          <w:rFonts w:hint="eastAsia"/>
          <w:b/>
          <w:bCs/>
          <w:color w:val="000000"/>
          <w:lang w:eastAsia="zh-TW"/>
        </w:rPr>
      </w:pPr>
    </w:p>
    <w:p w:rsidR="00245CF4" w:rsidRDefault="000655DB" w:rsidP="00245CF4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hint="eastAsia"/>
          <w:b/>
          <w:bCs/>
          <w:color w:val="008000"/>
          <w:lang w:eastAsia="zh-TW"/>
        </w:rPr>
      </w:pPr>
      <w:r>
        <w:rPr>
          <w:rFonts w:hint="eastAsia"/>
          <w:b/>
          <w:bCs/>
          <w:color w:val="008000"/>
          <w:lang w:eastAsia="zh-TW"/>
        </w:rPr>
        <w:t>輸入</w:t>
      </w:r>
    </w:p>
    <w:p w:rsidR="000655DB" w:rsidRDefault="000655DB" w:rsidP="00F862D3">
      <w:pPr>
        <w:pStyle w:val="Tabletext"/>
        <w:keepLines w:val="0"/>
        <w:numPr>
          <w:ilvl w:val="1"/>
          <w:numId w:val="2"/>
        </w:numPr>
        <w:spacing w:after="0" w:line="240" w:lineRule="auto"/>
        <w:rPr>
          <w:lang w:eastAsia="zh-TW"/>
        </w:rPr>
      </w:pPr>
      <w:r>
        <w:rPr>
          <w:rFonts w:hint="eastAsia"/>
          <w:lang w:eastAsia="zh-TW"/>
        </w:rPr>
        <w:t>檢核：</w:t>
      </w: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20"/>
        <w:gridCol w:w="6120"/>
        <w:gridCol w:w="3320"/>
      </w:tblGrid>
      <w:tr w:rsidR="000655DB">
        <w:tc>
          <w:tcPr>
            <w:tcW w:w="720" w:type="dxa"/>
          </w:tcPr>
          <w:p w:rsidR="000655DB" w:rsidRDefault="000655DB" w:rsidP="000655DB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lang w:eastAsia="zh-TW"/>
              </w:rPr>
              <w:t>項次</w:t>
            </w:r>
          </w:p>
        </w:tc>
        <w:tc>
          <w:tcPr>
            <w:tcW w:w="6120" w:type="dxa"/>
          </w:tcPr>
          <w:p w:rsidR="000655DB" w:rsidRDefault="000655DB" w:rsidP="000655DB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lang w:eastAsia="zh-TW"/>
              </w:rPr>
              <w:t>檢核</w:t>
            </w:r>
          </w:p>
        </w:tc>
        <w:tc>
          <w:tcPr>
            <w:tcW w:w="3320" w:type="dxa"/>
          </w:tcPr>
          <w:p w:rsidR="000655DB" w:rsidRDefault="000655DB" w:rsidP="000655DB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lang w:eastAsia="zh-TW"/>
              </w:rPr>
              <w:t>不符合時的錯誤訊息</w:t>
            </w:r>
          </w:p>
        </w:tc>
      </w:tr>
      <w:tr w:rsidR="000655DB">
        <w:tc>
          <w:tcPr>
            <w:tcW w:w="720" w:type="dxa"/>
          </w:tcPr>
          <w:p w:rsidR="000655DB" w:rsidRDefault="000655DB" w:rsidP="000655DB">
            <w:pPr>
              <w:pStyle w:val="Tabletext"/>
              <w:keepLines w:val="0"/>
              <w:numPr>
                <w:ilvl w:val="0"/>
                <w:numId w:val="7"/>
              </w:numPr>
              <w:spacing w:after="0" w:line="240" w:lineRule="auto"/>
              <w:rPr>
                <w:rFonts w:hint="eastAsia"/>
                <w:lang w:eastAsia="zh-TW"/>
              </w:rPr>
            </w:pPr>
          </w:p>
        </w:tc>
        <w:tc>
          <w:tcPr>
            <w:tcW w:w="6120" w:type="dxa"/>
          </w:tcPr>
          <w:p w:rsidR="000655DB" w:rsidRDefault="000655DB" w:rsidP="000655DB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醫院</w:t>
            </w:r>
            <w:r w:rsidR="00FA3B02">
              <w:rPr>
                <w:rFonts w:hint="eastAsia"/>
                <w:bCs/>
                <w:lang w:eastAsia="zh-TW"/>
              </w:rPr>
              <w:t>是否選擇</w:t>
            </w:r>
          </w:p>
        </w:tc>
        <w:tc>
          <w:tcPr>
            <w:tcW w:w="3320" w:type="dxa"/>
          </w:tcPr>
          <w:p w:rsidR="000655DB" w:rsidRDefault="000655DB" w:rsidP="000655DB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請選擇醫院</w:t>
            </w:r>
          </w:p>
        </w:tc>
      </w:tr>
      <w:tr w:rsidR="00FA3B02">
        <w:tc>
          <w:tcPr>
            <w:tcW w:w="720" w:type="dxa"/>
          </w:tcPr>
          <w:p w:rsidR="00FA3B02" w:rsidRDefault="00FA3B02" w:rsidP="000655DB">
            <w:pPr>
              <w:pStyle w:val="Tabletext"/>
              <w:keepLines w:val="0"/>
              <w:numPr>
                <w:ilvl w:val="0"/>
                <w:numId w:val="7"/>
              </w:numPr>
              <w:spacing w:after="0" w:line="240" w:lineRule="auto"/>
              <w:rPr>
                <w:rFonts w:hint="eastAsia"/>
                <w:lang w:eastAsia="zh-TW"/>
              </w:rPr>
            </w:pPr>
          </w:p>
        </w:tc>
        <w:tc>
          <w:tcPr>
            <w:tcW w:w="6120" w:type="dxa"/>
          </w:tcPr>
          <w:p w:rsidR="00FA3B02" w:rsidRDefault="00FA3B02" w:rsidP="000655DB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收據種類需選擇</w:t>
            </w:r>
          </w:p>
        </w:tc>
        <w:tc>
          <w:tcPr>
            <w:tcW w:w="3320" w:type="dxa"/>
          </w:tcPr>
          <w:p w:rsidR="00FA3B02" w:rsidRDefault="00FA3B02" w:rsidP="000655DB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請選擇收據種類</w:t>
            </w:r>
          </w:p>
        </w:tc>
      </w:tr>
      <w:tr w:rsidR="000655DB">
        <w:tc>
          <w:tcPr>
            <w:tcW w:w="720" w:type="dxa"/>
          </w:tcPr>
          <w:p w:rsidR="000655DB" w:rsidRDefault="000655DB" w:rsidP="000655DB">
            <w:pPr>
              <w:pStyle w:val="Tabletext"/>
              <w:keepLines w:val="0"/>
              <w:numPr>
                <w:ilvl w:val="0"/>
                <w:numId w:val="7"/>
              </w:numPr>
              <w:spacing w:after="0" w:line="240" w:lineRule="auto"/>
              <w:rPr>
                <w:rFonts w:hint="eastAsia"/>
                <w:lang w:eastAsia="zh-TW"/>
              </w:rPr>
            </w:pPr>
          </w:p>
        </w:tc>
        <w:tc>
          <w:tcPr>
            <w:tcW w:w="6120" w:type="dxa"/>
          </w:tcPr>
          <w:p w:rsidR="000655DB" w:rsidRDefault="000655DB" w:rsidP="000655DB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張數是否大於</w:t>
            </w:r>
            <w:r>
              <w:rPr>
                <w:rFonts w:hint="eastAsia"/>
                <w:bCs/>
                <w:lang w:eastAsia="zh-TW"/>
              </w:rPr>
              <w:t>0</w:t>
            </w:r>
          </w:p>
        </w:tc>
        <w:tc>
          <w:tcPr>
            <w:tcW w:w="3320" w:type="dxa"/>
          </w:tcPr>
          <w:p w:rsidR="000655DB" w:rsidRDefault="000655DB" w:rsidP="000655DB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請輸入正確張數</w:t>
            </w:r>
          </w:p>
        </w:tc>
      </w:tr>
      <w:tr w:rsidR="00343700" w:rsidRPr="00947A59">
        <w:tc>
          <w:tcPr>
            <w:tcW w:w="720" w:type="dxa"/>
          </w:tcPr>
          <w:p w:rsidR="00343700" w:rsidRPr="00947A59" w:rsidRDefault="00343700" w:rsidP="000655DB">
            <w:pPr>
              <w:pStyle w:val="Tabletext"/>
              <w:keepLines w:val="0"/>
              <w:numPr>
                <w:ilvl w:val="0"/>
                <w:numId w:val="7"/>
              </w:numPr>
              <w:spacing w:after="0" w:line="240" w:lineRule="auto"/>
              <w:rPr>
                <w:rFonts w:hint="eastAsia"/>
                <w:color w:val="000000"/>
                <w:lang w:eastAsia="zh-TW"/>
              </w:rPr>
            </w:pPr>
          </w:p>
        </w:tc>
        <w:tc>
          <w:tcPr>
            <w:tcW w:w="6120" w:type="dxa"/>
          </w:tcPr>
          <w:p w:rsidR="00343700" w:rsidRPr="00947A59" w:rsidRDefault="00343700" w:rsidP="000655DB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color w:val="000000"/>
                <w:lang w:eastAsia="zh-TW"/>
              </w:rPr>
            </w:pPr>
            <w:r w:rsidRPr="00947A59">
              <w:rPr>
                <w:rFonts w:hint="eastAsia"/>
                <w:bCs/>
                <w:color w:val="000000"/>
                <w:lang w:eastAsia="zh-TW"/>
              </w:rPr>
              <w:t>檢查已選擇醫院區是否已經存在該醫院代碼</w:t>
            </w:r>
            <w:r w:rsidR="008B560F" w:rsidRPr="00947A59">
              <w:rPr>
                <w:rFonts w:hint="eastAsia"/>
                <w:bCs/>
                <w:color w:val="000000"/>
                <w:lang w:eastAsia="zh-TW"/>
              </w:rPr>
              <w:t>+</w:t>
            </w:r>
            <w:r w:rsidR="008B560F" w:rsidRPr="00947A59">
              <w:rPr>
                <w:rFonts w:ascii="sөũ" w:hAnsi="sөũ"/>
                <w:color w:val="000000"/>
                <w:lang w:eastAsia="zh-TW"/>
              </w:rPr>
              <w:t>收據種類</w:t>
            </w:r>
          </w:p>
        </w:tc>
        <w:tc>
          <w:tcPr>
            <w:tcW w:w="3320" w:type="dxa"/>
          </w:tcPr>
          <w:p w:rsidR="00343700" w:rsidRPr="00947A59" w:rsidRDefault="00343700" w:rsidP="000655DB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color w:val="000000"/>
                <w:lang w:eastAsia="zh-TW"/>
              </w:rPr>
            </w:pPr>
            <w:r w:rsidRPr="00947A59">
              <w:rPr>
                <w:rFonts w:hint="eastAsia"/>
                <w:bCs/>
                <w:color w:val="000000"/>
                <w:lang w:eastAsia="zh-TW"/>
              </w:rPr>
              <w:t>該醫院</w:t>
            </w:r>
            <w:r w:rsidR="008B560F" w:rsidRPr="00947A59">
              <w:rPr>
                <w:rFonts w:hint="eastAsia"/>
                <w:bCs/>
                <w:color w:val="000000"/>
                <w:lang w:eastAsia="zh-TW"/>
              </w:rPr>
              <w:t>+</w:t>
            </w:r>
            <w:r w:rsidR="008B560F" w:rsidRPr="00947A59">
              <w:rPr>
                <w:rFonts w:ascii="sөũ" w:hAnsi="sөũ"/>
                <w:color w:val="000000"/>
                <w:lang w:eastAsia="zh-TW"/>
              </w:rPr>
              <w:t>收據種類</w:t>
            </w:r>
            <w:r w:rsidRPr="00947A59">
              <w:rPr>
                <w:rFonts w:hint="eastAsia"/>
                <w:bCs/>
                <w:color w:val="000000"/>
                <w:lang w:eastAsia="zh-TW"/>
              </w:rPr>
              <w:t>已輸入過，請重新選擇</w:t>
            </w:r>
          </w:p>
        </w:tc>
      </w:tr>
      <w:tr w:rsidR="008C5328" w:rsidRPr="00947A59">
        <w:tc>
          <w:tcPr>
            <w:tcW w:w="720" w:type="dxa"/>
          </w:tcPr>
          <w:p w:rsidR="008C5328" w:rsidRPr="00947A59" w:rsidRDefault="008C5328" w:rsidP="000655DB">
            <w:pPr>
              <w:pStyle w:val="Tabletext"/>
              <w:keepLines w:val="0"/>
              <w:numPr>
                <w:ilvl w:val="0"/>
                <w:numId w:val="7"/>
              </w:numPr>
              <w:spacing w:after="0" w:line="240" w:lineRule="auto"/>
              <w:rPr>
                <w:rFonts w:hint="eastAsia"/>
                <w:color w:val="000000"/>
                <w:lang w:eastAsia="zh-TW"/>
              </w:rPr>
            </w:pPr>
          </w:p>
        </w:tc>
        <w:tc>
          <w:tcPr>
            <w:tcW w:w="6120" w:type="dxa"/>
          </w:tcPr>
          <w:p w:rsidR="008C5328" w:rsidRPr="00947A59" w:rsidRDefault="008C5328" w:rsidP="000655DB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color w:val="000000"/>
                <w:lang w:eastAsia="zh-TW"/>
              </w:rPr>
            </w:pPr>
            <w:r w:rsidRPr="00947A59">
              <w:rPr>
                <w:rFonts w:ascii="sөũ" w:hAnsi="sөũ" w:hint="eastAsia"/>
                <w:color w:val="000000"/>
                <w:lang w:eastAsia="zh-TW"/>
              </w:rPr>
              <w:t>當</w:t>
            </w:r>
            <w:r w:rsidRPr="00947A59">
              <w:rPr>
                <w:rFonts w:ascii="sөũ" w:hAnsi="sөũ"/>
                <w:color w:val="000000"/>
                <w:lang w:eastAsia="zh-TW"/>
              </w:rPr>
              <w:t>已選擇醫院區</w:t>
            </w:r>
            <w:r w:rsidRPr="00947A59">
              <w:rPr>
                <w:rFonts w:ascii="sөũ" w:hAnsi="sөũ" w:hint="eastAsia"/>
                <w:color w:val="000000"/>
                <w:lang w:eastAsia="zh-TW"/>
              </w:rPr>
              <w:t>的</w:t>
            </w:r>
            <w:r w:rsidRPr="00947A59">
              <w:rPr>
                <w:rFonts w:ascii="sөũ" w:hAnsi="sөũ" w:hint="eastAsia"/>
                <w:color w:val="000000"/>
                <w:lang w:eastAsia="zh-TW"/>
              </w:rPr>
              <w:t xml:space="preserve">Total </w:t>
            </w:r>
            <w:r w:rsidRPr="00947A59">
              <w:rPr>
                <w:rFonts w:ascii="sөũ" w:hAnsi="sөũ" w:hint="eastAsia"/>
                <w:color w:val="000000"/>
                <w:lang w:eastAsia="zh-TW"/>
              </w:rPr>
              <w:t>張數</w:t>
            </w:r>
            <w:r w:rsidRPr="00947A59">
              <w:rPr>
                <w:rFonts w:ascii="sөũ" w:hAnsi="sөũ" w:hint="eastAsia"/>
                <w:color w:val="000000"/>
                <w:lang w:eastAsia="zh-TW"/>
              </w:rPr>
              <w:t>+</w:t>
            </w:r>
            <w:r w:rsidRPr="00947A59">
              <w:rPr>
                <w:rFonts w:ascii="sөũ" w:hAnsi="sөũ"/>
                <w:color w:val="000000"/>
                <w:lang w:eastAsia="zh-TW"/>
              </w:rPr>
              <w:t>醫院選擇區</w:t>
            </w:r>
            <w:r w:rsidRPr="00947A59">
              <w:rPr>
                <w:rFonts w:ascii="sөũ" w:hAnsi="sөũ" w:hint="eastAsia"/>
                <w:color w:val="000000"/>
                <w:lang w:eastAsia="zh-TW"/>
              </w:rPr>
              <w:t>的張數</w:t>
            </w:r>
            <w:r w:rsidRPr="00947A59">
              <w:rPr>
                <w:rFonts w:ascii="sөũ" w:hAnsi="sөũ" w:hint="eastAsia"/>
                <w:color w:val="000000"/>
                <w:lang w:eastAsia="zh-TW"/>
              </w:rPr>
              <w:t xml:space="preserve">&gt; </w:t>
            </w:r>
            <w:r w:rsidRPr="00947A59">
              <w:rPr>
                <w:rFonts w:ascii="新細明體" w:hAnsi="新細明體" w:cs="Arial Unicode MS" w:hint="eastAsia"/>
                <w:color w:val="000000"/>
                <w:szCs w:val="24"/>
                <w:lang w:eastAsia="zh-TW"/>
              </w:rPr>
              <w:t>傳入參數.</w:t>
            </w:r>
            <w:r w:rsidRPr="00947A59">
              <w:rPr>
                <w:rFonts w:ascii="細明體" w:eastAsia="細明體" w:hAnsi="細明體" w:hint="eastAsia"/>
                <w:color w:val="000000"/>
                <w:lang w:eastAsia="zh-TW"/>
              </w:rPr>
              <w:t xml:space="preserve"> </w:t>
            </w:r>
            <w:r w:rsidR="0001384B">
              <w:rPr>
                <w:rFonts w:ascii="細明體" w:eastAsia="細明體" w:hAnsi="細明體" w:hint="eastAsia"/>
                <w:color w:val="000000"/>
                <w:lang w:eastAsia="zh-TW"/>
              </w:rPr>
              <w:t>收據副本</w:t>
            </w:r>
            <w:r w:rsidRPr="00947A59">
              <w:rPr>
                <w:rFonts w:ascii="細明體" w:eastAsia="細明體" w:hAnsi="細明體" w:hint="eastAsia"/>
                <w:color w:val="000000"/>
                <w:lang w:eastAsia="zh-TW"/>
              </w:rPr>
              <w:t>總張數</w:t>
            </w:r>
          </w:p>
        </w:tc>
        <w:tc>
          <w:tcPr>
            <w:tcW w:w="3320" w:type="dxa"/>
          </w:tcPr>
          <w:p w:rsidR="008C5328" w:rsidRPr="00947A59" w:rsidRDefault="008C5328" w:rsidP="000655DB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color w:val="000000"/>
                <w:lang w:eastAsia="zh-TW"/>
              </w:rPr>
            </w:pPr>
            <w:r w:rsidRPr="00947A59">
              <w:rPr>
                <w:rFonts w:hint="eastAsia"/>
                <w:bCs/>
                <w:color w:val="000000"/>
                <w:lang w:eastAsia="zh-TW"/>
              </w:rPr>
              <w:t>收據</w:t>
            </w:r>
            <w:r w:rsidR="0001384B">
              <w:rPr>
                <w:rFonts w:hint="eastAsia"/>
                <w:bCs/>
                <w:color w:val="000000"/>
                <w:lang w:eastAsia="zh-TW"/>
              </w:rPr>
              <w:t>副本</w:t>
            </w:r>
            <w:r w:rsidRPr="00947A59">
              <w:rPr>
                <w:rFonts w:hint="eastAsia"/>
                <w:bCs/>
                <w:color w:val="000000"/>
                <w:lang w:eastAsia="zh-TW"/>
              </w:rPr>
              <w:t>張數已超過</w:t>
            </w:r>
          </w:p>
        </w:tc>
      </w:tr>
    </w:tbl>
    <w:p w:rsidR="000655DB" w:rsidRPr="00947A59" w:rsidRDefault="000655DB" w:rsidP="008C5328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color w:val="000000"/>
          <w:lang w:eastAsia="zh-TW"/>
        </w:rPr>
      </w:pPr>
      <w:r w:rsidRPr="00947A59">
        <w:rPr>
          <w:rFonts w:hint="eastAsia"/>
          <w:color w:val="000000"/>
          <w:lang w:eastAsia="zh-TW"/>
        </w:rPr>
        <w:t>依輸入之張數及醫院帶入至下方已選擇醫院區。</w:t>
      </w:r>
      <w:r w:rsidR="008C5328" w:rsidRPr="00947A59">
        <w:rPr>
          <w:rFonts w:hint="eastAsia"/>
          <w:color w:val="000000"/>
          <w:lang w:eastAsia="zh-TW"/>
        </w:rPr>
        <w:t>(</w:t>
      </w:r>
      <w:r w:rsidR="008C5328" w:rsidRPr="00947A59">
        <w:rPr>
          <w:rFonts w:hint="eastAsia"/>
          <w:color w:val="000000"/>
          <w:lang w:eastAsia="zh-TW"/>
        </w:rPr>
        <w:t>輸入張數幾筆，</w:t>
      </w:r>
      <w:r w:rsidR="008C5328" w:rsidRPr="00947A59">
        <w:rPr>
          <w:rFonts w:ascii="sөũ" w:hAnsi="sөũ"/>
          <w:color w:val="000000"/>
          <w:lang w:eastAsia="zh-TW"/>
        </w:rPr>
        <w:t>已選擇醫院區</w:t>
      </w:r>
      <w:r w:rsidR="008C5328" w:rsidRPr="00947A59">
        <w:rPr>
          <w:rFonts w:ascii="sөũ" w:hAnsi="sөũ" w:hint="eastAsia"/>
          <w:color w:val="000000"/>
          <w:lang w:eastAsia="zh-TW"/>
        </w:rPr>
        <w:t>就</w:t>
      </w:r>
      <w:r w:rsidR="008C5328" w:rsidRPr="00947A59">
        <w:rPr>
          <w:rFonts w:ascii="sөũ" w:hAnsi="sөũ" w:hint="eastAsia"/>
          <w:color w:val="000000"/>
          <w:lang w:eastAsia="zh-TW"/>
        </w:rPr>
        <w:t>show</w:t>
      </w:r>
      <w:r w:rsidR="008C5328" w:rsidRPr="00947A59">
        <w:rPr>
          <w:rFonts w:ascii="sөũ" w:hAnsi="sөũ" w:hint="eastAsia"/>
          <w:color w:val="000000"/>
          <w:lang w:eastAsia="zh-TW"/>
        </w:rPr>
        <w:t>幾筆</w:t>
      </w:r>
      <w:r w:rsidR="008C5328" w:rsidRPr="00947A59">
        <w:rPr>
          <w:rFonts w:hint="eastAsia"/>
          <w:color w:val="000000"/>
          <w:lang w:eastAsia="zh-TW"/>
        </w:rPr>
        <w:t>)</w:t>
      </w:r>
    </w:p>
    <w:p w:rsidR="000655DB" w:rsidRPr="00947A59" w:rsidRDefault="00FA3B02" w:rsidP="00F862D3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color w:val="000000"/>
          <w:lang w:eastAsia="zh-TW"/>
        </w:rPr>
      </w:pPr>
      <w:r w:rsidRPr="00947A59">
        <w:rPr>
          <w:rFonts w:hint="eastAsia"/>
          <w:color w:val="000000"/>
          <w:lang w:eastAsia="zh-TW"/>
        </w:rPr>
        <w:t>收據</w:t>
      </w:r>
      <w:r w:rsidR="000655DB" w:rsidRPr="00947A59">
        <w:rPr>
          <w:rFonts w:hint="eastAsia"/>
          <w:color w:val="000000"/>
          <w:lang w:eastAsia="zh-TW"/>
        </w:rPr>
        <w:t>序號逐筆加一。</w:t>
      </w:r>
    </w:p>
    <w:p w:rsidR="006268AC" w:rsidRPr="00947A59" w:rsidRDefault="006268AC" w:rsidP="006268AC">
      <w:pPr>
        <w:pStyle w:val="Tabletext"/>
        <w:keepLines w:val="0"/>
        <w:spacing w:after="0" w:line="240" w:lineRule="auto"/>
        <w:ind w:left="720"/>
        <w:rPr>
          <w:rFonts w:hint="eastAsia"/>
          <w:color w:val="000000"/>
          <w:lang w:eastAsia="zh-TW"/>
        </w:rPr>
      </w:pPr>
    </w:p>
    <w:p w:rsidR="000655DB" w:rsidRPr="00947A59" w:rsidRDefault="00360B9A" w:rsidP="000655DB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hint="eastAsia"/>
          <w:b/>
          <w:bCs/>
          <w:color w:val="000000"/>
          <w:lang w:eastAsia="zh-TW"/>
        </w:rPr>
      </w:pPr>
      <w:r w:rsidRPr="00947A59">
        <w:rPr>
          <w:rFonts w:hint="eastAsia"/>
          <w:b/>
          <w:bCs/>
          <w:color w:val="000000"/>
          <w:lang w:eastAsia="zh-TW"/>
        </w:rPr>
        <w:t>重設</w:t>
      </w:r>
    </w:p>
    <w:p w:rsidR="000655DB" w:rsidRPr="00947A59" w:rsidRDefault="00360B9A" w:rsidP="000655DB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color w:val="000000"/>
          <w:lang w:eastAsia="zh-TW"/>
        </w:rPr>
      </w:pPr>
      <w:r w:rsidRPr="00947A59">
        <w:rPr>
          <w:rFonts w:hint="eastAsia"/>
          <w:color w:val="000000"/>
          <w:lang w:eastAsia="zh-TW"/>
        </w:rPr>
        <w:t>將已選擇醫院區清空。</w:t>
      </w:r>
    </w:p>
    <w:p w:rsidR="00360B9A" w:rsidRPr="00947A59" w:rsidRDefault="00360B9A" w:rsidP="00360B9A">
      <w:pPr>
        <w:pStyle w:val="Tabletext"/>
        <w:keepLines w:val="0"/>
        <w:spacing w:after="0" w:line="240" w:lineRule="auto"/>
        <w:rPr>
          <w:rFonts w:hint="eastAsia"/>
          <w:b/>
          <w:bCs/>
          <w:color w:val="000000"/>
          <w:lang w:eastAsia="zh-TW"/>
        </w:rPr>
      </w:pPr>
    </w:p>
    <w:p w:rsidR="0023751E" w:rsidRPr="00947A59" w:rsidRDefault="00343700" w:rsidP="00E07266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hint="eastAsia"/>
          <w:b/>
          <w:bCs/>
          <w:color w:val="000000"/>
          <w:lang w:eastAsia="zh-TW"/>
        </w:rPr>
      </w:pPr>
      <w:r w:rsidRPr="00947A59">
        <w:rPr>
          <w:rFonts w:hint="eastAsia"/>
          <w:b/>
          <w:bCs/>
          <w:color w:val="000000"/>
          <w:lang w:eastAsia="zh-TW"/>
        </w:rPr>
        <w:t>完成</w:t>
      </w:r>
      <w:r w:rsidR="0001384B">
        <w:rPr>
          <w:rFonts w:hint="eastAsia"/>
          <w:b/>
          <w:bCs/>
          <w:color w:val="000000"/>
          <w:lang w:eastAsia="zh-TW"/>
        </w:rPr>
        <w:t xml:space="preserve"> </w:t>
      </w:r>
      <w:r w:rsidR="0001384B" w:rsidRPr="0001384B">
        <w:rPr>
          <w:rFonts w:hint="eastAsia"/>
          <w:bCs/>
          <w:color w:val="000000"/>
          <w:lang w:eastAsia="zh-TW"/>
        </w:rPr>
        <w:t>(</w:t>
      </w:r>
      <w:r w:rsidR="0001384B" w:rsidRPr="0001384B">
        <w:rPr>
          <w:rFonts w:hint="eastAsia"/>
          <w:bCs/>
          <w:color w:val="000000"/>
          <w:lang w:eastAsia="zh-TW"/>
        </w:rPr>
        <w:t>當</w:t>
      </w:r>
      <w:r w:rsidR="0001384B" w:rsidRPr="0001384B">
        <w:rPr>
          <w:rFonts w:hint="eastAsia"/>
          <w:bCs/>
          <w:color w:val="000000"/>
          <w:lang w:eastAsia="zh-TW"/>
        </w:rPr>
        <w:t xml:space="preserve"> </w:t>
      </w:r>
      <w:r w:rsidR="0001384B" w:rsidRPr="0001384B">
        <w:rPr>
          <w:rFonts w:hint="eastAsia"/>
          <w:bCs/>
          <w:color w:val="000000"/>
          <w:lang w:eastAsia="zh-TW"/>
        </w:rPr>
        <w:t>傳入參數</w:t>
      </w:r>
      <w:r w:rsidR="0001384B" w:rsidRPr="0001384B">
        <w:rPr>
          <w:rFonts w:hint="eastAsia"/>
          <w:bCs/>
          <w:color w:val="000000"/>
          <w:lang w:eastAsia="zh-TW"/>
        </w:rPr>
        <w:t>.</w:t>
      </w:r>
      <w:r w:rsidR="0001384B" w:rsidRPr="0001384B">
        <w:rPr>
          <w:rFonts w:ascii="細明體" w:eastAsia="細明體" w:hAnsi="細明體" w:hint="eastAsia"/>
          <w:lang w:eastAsia="zh-TW"/>
        </w:rPr>
        <w:t xml:space="preserve"> </w:t>
      </w:r>
      <w:r w:rsidR="0001384B">
        <w:rPr>
          <w:rFonts w:ascii="細明體" w:eastAsia="細明體" w:hAnsi="細明體" w:hint="eastAsia"/>
          <w:lang w:eastAsia="zh-TW"/>
        </w:rPr>
        <w:t>中醫收據統計表總張數 = 0</w:t>
      </w:r>
      <w:r w:rsidR="0001384B">
        <w:rPr>
          <w:rFonts w:hint="eastAsia"/>
          <w:lang w:eastAsia="zh-TW"/>
        </w:rPr>
        <w:t>，才出現此</w:t>
      </w:r>
      <w:r w:rsidR="0001384B">
        <w:rPr>
          <w:rFonts w:hint="eastAsia"/>
          <w:lang w:eastAsia="zh-TW"/>
        </w:rPr>
        <w:t>BUTTON</w:t>
      </w:r>
      <w:r w:rsidR="0001384B">
        <w:rPr>
          <w:rFonts w:hint="eastAsia"/>
          <w:lang w:eastAsia="zh-TW"/>
        </w:rPr>
        <w:t>。</w:t>
      </w:r>
      <w:r w:rsidR="0001384B">
        <w:rPr>
          <w:rFonts w:hint="eastAsia"/>
          <w:lang w:eastAsia="zh-TW"/>
        </w:rPr>
        <w:t>)</w:t>
      </w:r>
    </w:p>
    <w:p w:rsidR="00343700" w:rsidRPr="00947A59" w:rsidRDefault="0023751E" w:rsidP="00AC44F0">
      <w:pPr>
        <w:pStyle w:val="Tabletext"/>
        <w:keepLines w:val="0"/>
        <w:numPr>
          <w:ilvl w:val="1"/>
          <w:numId w:val="2"/>
        </w:numPr>
        <w:spacing w:after="0" w:line="240" w:lineRule="auto"/>
        <w:rPr>
          <w:color w:val="000000"/>
          <w:lang w:eastAsia="zh-TW"/>
        </w:rPr>
      </w:pPr>
      <w:r w:rsidRPr="00947A59">
        <w:rPr>
          <w:rFonts w:hint="eastAsia"/>
          <w:color w:val="000000"/>
          <w:lang w:eastAsia="zh-TW"/>
        </w:rPr>
        <w:t>檢核：</w:t>
      </w: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20"/>
        <w:gridCol w:w="6120"/>
        <w:gridCol w:w="3320"/>
      </w:tblGrid>
      <w:tr w:rsidR="00343700" w:rsidRPr="00947A59">
        <w:tc>
          <w:tcPr>
            <w:tcW w:w="720" w:type="dxa"/>
          </w:tcPr>
          <w:p w:rsidR="00343700" w:rsidRPr="00947A59" w:rsidRDefault="00343700" w:rsidP="003F738C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color w:val="000000"/>
                <w:lang w:eastAsia="zh-TW"/>
              </w:rPr>
            </w:pPr>
            <w:r w:rsidRPr="00947A59">
              <w:rPr>
                <w:rFonts w:hint="eastAsia"/>
                <w:b/>
                <w:color w:val="000000"/>
                <w:lang w:eastAsia="zh-TW"/>
              </w:rPr>
              <w:t>項次</w:t>
            </w:r>
          </w:p>
        </w:tc>
        <w:tc>
          <w:tcPr>
            <w:tcW w:w="6120" w:type="dxa"/>
          </w:tcPr>
          <w:p w:rsidR="00343700" w:rsidRPr="00947A59" w:rsidRDefault="00343700" w:rsidP="003F738C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color w:val="000000"/>
                <w:lang w:eastAsia="zh-TW"/>
              </w:rPr>
            </w:pPr>
            <w:r w:rsidRPr="00947A59">
              <w:rPr>
                <w:rFonts w:hint="eastAsia"/>
                <w:b/>
                <w:color w:val="000000"/>
                <w:lang w:eastAsia="zh-TW"/>
              </w:rPr>
              <w:t>檢核</w:t>
            </w:r>
          </w:p>
        </w:tc>
        <w:tc>
          <w:tcPr>
            <w:tcW w:w="3320" w:type="dxa"/>
          </w:tcPr>
          <w:p w:rsidR="00343700" w:rsidRPr="00947A59" w:rsidRDefault="00343700" w:rsidP="003F738C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color w:val="000000"/>
                <w:lang w:eastAsia="zh-TW"/>
              </w:rPr>
            </w:pPr>
            <w:r w:rsidRPr="00947A59">
              <w:rPr>
                <w:rFonts w:hint="eastAsia"/>
                <w:b/>
                <w:color w:val="000000"/>
                <w:lang w:eastAsia="zh-TW"/>
              </w:rPr>
              <w:t>不符合時的錯誤訊息</w:t>
            </w:r>
          </w:p>
        </w:tc>
      </w:tr>
      <w:tr w:rsidR="00343700" w:rsidRPr="00947A59">
        <w:tc>
          <w:tcPr>
            <w:tcW w:w="720" w:type="dxa"/>
          </w:tcPr>
          <w:p w:rsidR="00343700" w:rsidRPr="00947A59" w:rsidRDefault="00343700" w:rsidP="00343700">
            <w:pPr>
              <w:pStyle w:val="Tabletext"/>
              <w:keepLines w:val="0"/>
              <w:numPr>
                <w:ilvl w:val="0"/>
                <w:numId w:val="13"/>
              </w:numPr>
              <w:spacing w:after="0" w:line="240" w:lineRule="auto"/>
              <w:rPr>
                <w:rFonts w:hint="eastAsia"/>
                <w:color w:val="000000"/>
                <w:lang w:eastAsia="zh-TW"/>
              </w:rPr>
            </w:pPr>
          </w:p>
        </w:tc>
        <w:tc>
          <w:tcPr>
            <w:tcW w:w="6120" w:type="dxa"/>
          </w:tcPr>
          <w:p w:rsidR="00343700" w:rsidRPr="00947A59" w:rsidRDefault="00FA3B02" w:rsidP="003F738C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color w:val="000000"/>
                <w:lang w:eastAsia="zh-TW"/>
              </w:rPr>
            </w:pPr>
            <w:r w:rsidRPr="00947A59">
              <w:rPr>
                <w:rFonts w:hint="eastAsia"/>
                <w:bCs/>
                <w:color w:val="000000"/>
                <w:lang w:eastAsia="zh-TW"/>
              </w:rPr>
              <w:t>收據</w:t>
            </w:r>
            <w:r w:rsidR="0001384B">
              <w:rPr>
                <w:rFonts w:hint="eastAsia"/>
                <w:bCs/>
                <w:color w:val="000000"/>
                <w:lang w:eastAsia="zh-TW"/>
              </w:rPr>
              <w:t>副本</w:t>
            </w:r>
            <w:r w:rsidR="00343700" w:rsidRPr="00947A59">
              <w:rPr>
                <w:rFonts w:hint="eastAsia"/>
                <w:bCs/>
                <w:color w:val="000000"/>
                <w:lang w:eastAsia="zh-TW"/>
              </w:rPr>
              <w:t>總張數是否等於已選擇醫院區總筆數</w:t>
            </w:r>
          </w:p>
        </w:tc>
        <w:tc>
          <w:tcPr>
            <w:tcW w:w="3320" w:type="dxa"/>
          </w:tcPr>
          <w:p w:rsidR="003C50A4" w:rsidRPr="00B52BEC" w:rsidRDefault="003C50A4" w:rsidP="003F738C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 w:rsidRPr="006E2786">
              <w:rPr>
                <w:rFonts w:hint="eastAsia"/>
                <w:bCs/>
                <w:lang w:eastAsia="zh-TW"/>
              </w:rPr>
              <w:t>若</w:t>
            </w:r>
            <w:r w:rsidRPr="00947A59">
              <w:rPr>
                <w:rFonts w:hint="eastAsia"/>
                <w:bCs/>
                <w:color w:val="000000"/>
                <w:lang w:eastAsia="zh-TW"/>
              </w:rPr>
              <w:t>收據</w:t>
            </w:r>
            <w:r>
              <w:rPr>
                <w:rFonts w:hint="eastAsia"/>
                <w:bCs/>
                <w:color w:val="000000"/>
                <w:lang w:eastAsia="zh-TW"/>
              </w:rPr>
              <w:t>副本</w:t>
            </w:r>
            <w:r w:rsidRPr="00947A59">
              <w:rPr>
                <w:rFonts w:hint="eastAsia"/>
                <w:bCs/>
                <w:color w:val="000000"/>
                <w:lang w:eastAsia="zh-TW"/>
              </w:rPr>
              <w:t>總</w:t>
            </w:r>
            <w:r w:rsidRPr="006E2786">
              <w:rPr>
                <w:rFonts w:hint="eastAsia"/>
                <w:bCs/>
                <w:lang w:eastAsia="zh-TW"/>
              </w:rPr>
              <w:t>張數</w:t>
            </w:r>
            <w:r w:rsidRPr="006E2786">
              <w:rPr>
                <w:rFonts w:hint="eastAsia"/>
                <w:bCs/>
                <w:lang w:eastAsia="zh-TW"/>
              </w:rPr>
              <w:t>&gt;</w:t>
            </w:r>
            <w:r w:rsidRPr="006E2786">
              <w:rPr>
                <w:rFonts w:hint="eastAsia"/>
                <w:bCs/>
                <w:lang w:eastAsia="zh-TW"/>
              </w:rPr>
              <w:t>已選擇醫院區總筆數：</w:t>
            </w:r>
          </w:p>
          <w:p w:rsidR="00343700" w:rsidRDefault="00343700" w:rsidP="003F738C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color w:val="000000"/>
                <w:lang w:eastAsia="zh-TW"/>
              </w:rPr>
            </w:pPr>
            <w:r w:rsidRPr="00947A59">
              <w:rPr>
                <w:rFonts w:hint="eastAsia"/>
                <w:bCs/>
                <w:color w:val="000000"/>
                <w:lang w:eastAsia="zh-TW"/>
              </w:rPr>
              <w:t>尚有</w:t>
            </w:r>
            <w:r w:rsidRPr="00947A59">
              <w:rPr>
                <w:rFonts w:hint="eastAsia"/>
                <w:bCs/>
                <w:color w:val="000000"/>
                <w:lang w:eastAsia="zh-TW"/>
              </w:rPr>
              <w:t xml:space="preserve">  ($</w:t>
            </w:r>
            <w:r w:rsidR="00FA3B02" w:rsidRPr="00947A59">
              <w:rPr>
                <w:rFonts w:hint="eastAsia"/>
                <w:bCs/>
                <w:color w:val="000000"/>
                <w:lang w:eastAsia="zh-TW"/>
              </w:rPr>
              <w:t>收據</w:t>
            </w:r>
            <w:r w:rsidRPr="00947A59">
              <w:rPr>
                <w:rFonts w:hint="eastAsia"/>
                <w:bCs/>
                <w:color w:val="000000"/>
                <w:lang w:eastAsia="zh-TW"/>
              </w:rPr>
              <w:t>總張數</w:t>
            </w:r>
            <w:r w:rsidRPr="00947A59">
              <w:rPr>
                <w:rFonts w:hint="eastAsia"/>
                <w:bCs/>
                <w:color w:val="000000"/>
                <w:lang w:eastAsia="zh-TW"/>
              </w:rPr>
              <w:t xml:space="preserve"> </w:t>
            </w:r>
            <w:r w:rsidRPr="00947A59">
              <w:rPr>
                <w:bCs/>
                <w:color w:val="000000"/>
                <w:lang w:eastAsia="zh-TW"/>
              </w:rPr>
              <w:t>–</w:t>
            </w:r>
            <w:r w:rsidRPr="00947A59">
              <w:rPr>
                <w:rFonts w:hint="eastAsia"/>
                <w:bCs/>
                <w:color w:val="000000"/>
                <w:lang w:eastAsia="zh-TW"/>
              </w:rPr>
              <w:t xml:space="preserve"> </w:t>
            </w:r>
            <w:r w:rsidRPr="00947A59">
              <w:rPr>
                <w:rFonts w:hint="eastAsia"/>
                <w:bCs/>
                <w:color w:val="000000"/>
                <w:lang w:eastAsia="zh-TW"/>
              </w:rPr>
              <w:t>已選擇張數</w:t>
            </w:r>
            <w:r w:rsidRPr="00947A59">
              <w:rPr>
                <w:rFonts w:hint="eastAsia"/>
                <w:bCs/>
                <w:color w:val="000000"/>
                <w:lang w:eastAsia="zh-TW"/>
              </w:rPr>
              <w:t xml:space="preserve">)   </w:t>
            </w:r>
            <w:r w:rsidR="0001384B">
              <w:rPr>
                <w:rFonts w:hint="eastAsia"/>
                <w:bCs/>
                <w:color w:val="000000"/>
                <w:lang w:eastAsia="zh-TW"/>
              </w:rPr>
              <w:t>張收據副本</w:t>
            </w:r>
            <w:r w:rsidRPr="00947A59">
              <w:rPr>
                <w:rFonts w:hint="eastAsia"/>
                <w:bCs/>
                <w:color w:val="000000"/>
                <w:lang w:eastAsia="zh-TW"/>
              </w:rPr>
              <w:t>未選擇</w:t>
            </w:r>
          </w:p>
          <w:p w:rsidR="003C50A4" w:rsidRPr="00947A59" w:rsidRDefault="003C50A4" w:rsidP="003C50A4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color w:val="000000"/>
                <w:lang w:eastAsia="zh-TW"/>
              </w:rPr>
            </w:pPr>
            <w:r w:rsidRPr="006E2786">
              <w:rPr>
                <w:rFonts w:hint="eastAsia"/>
                <w:bCs/>
                <w:lang w:eastAsia="zh-TW"/>
              </w:rPr>
              <w:t>若</w:t>
            </w:r>
            <w:r w:rsidRPr="00947A59">
              <w:rPr>
                <w:rFonts w:hint="eastAsia"/>
                <w:bCs/>
                <w:color w:val="000000"/>
                <w:lang w:eastAsia="zh-TW"/>
              </w:rPr>
              <w:t>收據</w:t>
            </w:r>
            <w:r>
              <w:rPr>
                <w:rFonts w:hint="eastAsia"/>
                <w:bCs/>
                <w:color w:val="000000"/>
                <w:lang w:eastAsia="zh-TW"/>
              </w:rPr>
              <w:t>副本</w:t>
            </w:r>
            <w:r>
              <w:rPr>
                <w:rFonts w:hint="eastAsia"/>
                <w:bCs/>
                <w:lang w:eastAsia="zh-TW"/>
              </w:rPr>
              <w:t>總張數</w:t>
            </w:r>
            <w:r w:rsidRPr="006E2786">
              <w:rPr>
                <w:rFonts w:hint="eastAsia"/>
                <w:bCs/>
                <w:lang w:eastAsia="zh-TW"/>
              </w:rPr>
              <w:t>&lt;</w:t>
            </w:r>
            <w:r w:rsidRPr="006E2786">
              <w:rPr>
                <w:rFonts w:hint="eastAsia"/>
                <w:bCs/>
                <w:lang w:eastAsia="zh-TW"/>
              </w:rPr>
              <w:t>已選擇醫院區總筆數：請</w:t>
            </w:r>
            <w:r>
              <w:rPr>
                <w:rFonts w:hint="eastAsia"/>
                <w:bCs/>
                <w:lang w:eastAsia="zh-TW"/>
              </w:rPr>
              <w:t>刪除</w:t>
            </w:r>
            <w:r>
              <w:rPr>
                <w:rFonts w:hint="eastAsia"/>
                <w:bCs/>
                <w:lang w:eastAsia="zh-TW"/>
              </w:rPr>
              <w:t>(</w:t>
            </w:r>
            <w:r w:rsidRPr="006E2786">
              <w:rPr>
                <w:rFonts w:hint="eastAsia"/>
                <w:bCs/>
                <w:lang w:eastAsia="zh-TW"/>
              </w:rPr>
              <w:t>已選擇醫院區總筆數</w:t>
            </w:r>
            <w:r>
              <w:rPr>
                <w:bCs/>
                <w:lang w:eastAsia="zh-TW"/>
              </w:rPr>
              <w:t>–</w:t>
            </w:r>
            <w:r>
              <w:rPr>
                <w:rFonts w:hint="eastAsia"/>
                <w:bCs/>
                <w:lang w:eastAsia="zh-TW"/>
              </w:rPr>
              <w:t>$</w:t>
            </w:r>
            <w:r w:rsidRPr="00947A59">
              <w:rPr>
                <w:rFonts w:hint="eastAsia"/>
                <w:bCs/>
                <w:color w:val="000000"/>
                <w:lang w:eastAsia="zh-TW"/>
              </w:rPr>
              <w:t>收據</w:t>
            </w:r>
            <w:r>
              <w:rPr>
                <w:rFonts w:hint="eastAsia"/>
                <w:bCs/>
                <w:color w:val="000000"/>
                <w:lang w:eastAsia="zh-TW"/>
              </w:rPr>
              <w:t>副本</w:t>
            </w:r>
            <w:r>
              <w:rPr>
                <w:rFonts w:hint="eastAsia"/>
                <w:bCs/>
                <w:lang w:eastAsia="zh-TW"/>
              </w:rPr>
              <w:t>總張數</w:t>
            </w:r>
            <w:r>
              <w:rPr>
                <w:rFonts w:hint="eastAsia"/>
                <w:bCs/>
                <w:lang w:eastAsia="zh-TW"/>
              </w:rPr>
              <w:t xml:space="preserve">)   </w:t>
            </w:r>
            <w:r>
              <w:rPr>
                <w:rFonts w:hint="eastAsia"/>
                <w:bCs/>
                <w:lang w:eastAsia="zh-TW"/>
              </w:rPr>
              <w:t>張</w:t>
            </w:r>
            <w:r w:rsidRPr="00947A59">
              <w:rPr>
                <w:rFonts w:hint="eastAsia"/>
                <w:bCs/>
                <w:color w:val="000000"/>
                <w:lang w:eastAsia="zh-TW"/>
              </w:rPr>
              <w:t>收據</w:t>
            </w:r>
            <w:r>
              <w:rPr>
                <w:rFonts w:hint="eastAsia"/>
                <w:bCs/>
                <w:color w:val="000000"/>
                <w:lang w:eastAsia="zh-TW"/>
              </w:rPr>
              <w:t>副本</w:t>
            </w:r>
          </w:p>
        </w:tc>
      </w:tr>
    </w:tbl>
    <w:p w:rsidR="00E07266" w:rsidRPr="00947A59" w:rsidRDefault="00343700" w:rsidP="00AC44F0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color w:val="000000"/>
          <w:lang w:eastAsia="zh-TW"/>
        </w:rPr>
      </w:pPr>
      <w:r w:rsidRPr="00947A59">
        <w:rPr>
          <w:rFonts w:hint="eastAsia"/>
          <w:color w:val="000000"/>
          <w:lang w:eastAsia="zh-TW"/>
        </w:rPr>
        <w:t>寫檔</w:t>
      </w:r>
    </w:p>
    <w:p w:rsidR="00A72FF3" w:rsidRPr="00947A59" w:rsidRDefault="00343700" w:rsidP="00343700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color w:val="000000"/>
          <w:lang w:eastAsia="zh-TW"/>
        </w:rPr>
      </w:pPr>
      <w:r w:rsidRPr="00947A59">
        <w:rPr>
          <w:rFonts w:hint="eastAsia"/>
          <w:color w:val="000000"/>
          <w:lang w:eastAsia="zh-TW"/>
        </w:rPr>
        <w:t>DELETE DTAAA00</w:t>
      </w:r>
      <w:r w:rsidR="0001384B">
        <w:rPr>
          <w:rFonts w:hint="eastAsia"/>
          <w:color w:val="000000"/>
          <w:lang w:eastAsia="zh-TW"/>
        </w:rPr>
        <w:t>7</w:t>
      </w:r>
      <w:r w:rsidRPr="00947A59">
        <w:rPr>
          <w:rFonts w:hint="eastAsia"/>
          <w:color w:val="000000"/>
          <w:lang w:eastAsia="zh-TW"/>
        </w:rPr>
        <w:t xml:space="preserve"> BY </w:t>
      </w:r>
      <w:r w:rsidRPr="00947A59">
        <w:rPr>
          <w:rFonts w:hint="eastAsia"/>
          <w:color w:val="000000"/>
          <w:lang w:eastAsia="zh-TW"/>
        </w:rPr>
        <w:t>受理編號。</w:t>
      </w:r>
      <w:r w:rsidRPr="00947A59">
        <w:rPr>
          <w:rFonts w:hint="eastAsia"/>
          <w:color w:val="000000"/>
          <w:lang w:eastAsia="zh-TW"/>
        </w:rPr>
        <w:t>(</w:t>
      </w:r>
      <w:r w:rsidRPr="00947A59">
        <w:rPr>
          <w:rFonts w:hint="eastAsia"/>
          <w:color w:val="000000"/>
          <w:lang w:eastAsia="zh-TW"/>
        </w:rPr>
        <w:t>無資料可刪仍為正常</w:t>
      </w:r>
      <w:r w:rsidRPr="00947A59">
        <w:rPr>
          <w:rFonts w:hint="eastAsia"/>
          <w:color w:val="000000"/>
          <w:lang w:eastAsia="zh-TW"/>
        </w:rPr>
        <w:t>)</w:t>
      </w:r>
    </w:p>
    <w:p w:rsidR="00EC092F" w:rsidRPr="00947A59" w:rsidRDefault="00343700" w:rsidP="00EC092F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color w:val="000000"/>
          <w:lang w:eastAsia="zh-TW"/>
        </w:rPr>
      </w:pPr>
      <w:r w:rsidRPr="00947A59">
        <w:rPr>
          <w:rFonts w:hint="eastAsia"/>
          <w:color w:val="000000"/>
          <w:lang w:eastAsia="zh-TW"/>
        </w:rPr>
        <w:t>逐筆將以選擇醫院區</w:t>
      </w:r>
      <w:r w:rsidRPr="00947A59">
        <w:rPr>
          <w:rFonts w:hint="eastAsia"/>
          <w:color w:val="000000"/>
          <w:lang w:eastAsia="zh-TW"/>
        </w:rPr>
        <w:t>INSERT DTAAA00</w:t>
      </w:r>
      <w:r w:rsidR="0001384B">
        <w:rPr>
          <w:rFonts w:hint="eastAsia"/>
          <w:color w:val="000000"/>
          <w:lang w:eastAsia="zh-TW"/>
        </w:rPr>
        <w:t>7</w:t>
      </w:r>
      <w:r w:rsidRPr="00947A59">
        <w:rPr>
          <w:rFonts w:hint="eastAsia"/>
          <w:color w:val="000000"/>
          <w:lang w:eastAsia="zh-TW"/>
        </w:rPr>
        <w:t>。</w:t>
      </w:r>
    </w:p>
    <w:p w:rsidR="003611AB" w:rsidRPr="00947A59" w:rsidRDefault="003611AB" w:rsidP="003611AB">
      <w:pPr>
        <w:pStyle w:val="Tabletext"/>
        <w:numPr>
          <w:ilvl w:val="1"/>
          <w:numId w:val="2"/>
        </w:numPr>
        <w:rPr>
          <w:rFonts w:hint="eastAsia"/>
          <w:color w:val="000000"/>
          <w:lang w:eastAsia="zh-TW"/>
        </w:rPr>
      </w:pPr>
      <w:r w:rsidRPr="00947A59">
        <w:rPr>
          <w:rFonts w:hint="eastAsia"/>
          <w:color w:val="000000"/>
          <w:lang w:eastAsia="zh-TW"/>
        </w:rPr>
        <w:t>增加列印功能，如同</w:t>
      </w:r>
      <w:r w:rsidRPr="00947A59">
        <w:rPr>
          <w:rFonts w:hint="eastAsia"/>
          <w:color w:val="000000"/>
          <w:lang w:eastAsia="zh-TW"/>
        </w:rPr>
        <w:t xml:space="preserve">AAA1_0101 spec 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947A59">
          <w:rPr>
            <w:rFonts w:hint="eastAsia"/>
            <w:color w:val="000000"/>
            <w:lang w:eastAsia="zh-TW"/>
          </w:rPr>
          <w:t>2.3.4</w:t>
        </w:r>
      </w:smartTag>
    </w:p>
    <w:p w:rsidR="00854E89" w:rsidRPr="00947A59" w:rsidRDefault="00854E89" w:rsidP="00854E89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ascii="新細明體" w:hAnsi="新細明體" w:cs="Arial Unicode MS" w:hint="eastAsia"/>
          <w:color w:val="000000"/>
          <w:lang w:eastAsia="zh-TW"/>
        </w:rPr>
      </w:pPr>
      <w:r w:rsidRPr="00947A59">
        <w:rPr>
          <w:rFonts w:ascii="Verdana" w:hAnsi="Verdana" w:cs="Verdana" w:hint="eastAsia"/>
          <w:color w:val="000000"/>
          <w:sz w:val="18"/>
          <w:szCs w:val="18"/>
          <w:highlight w:val="white"/>
          <w:lang w:eastAsia="zh-TW"/>
        </w:rPr>
        <w:t>寫入登打資料</w:t>
      </w:r>
    </w:p>
    <w:p w:rsidR="00854E89" w:rsidRPr="00947A59" w:rsidRDefault="00854E89" w:rsidP="00854E89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Style w:val="HTML"/>
          <w:rFonts w:ascii="新細明體" w:eastAsia="新細明體" w:hAnsi="新細明體" w:cs="Arial Unicode MS"/>
          <w:color w:val="000000"/>
          <w:sz w:val="20"/>
          <w:szCs w:val="20"/>
          <w:lang w:eastAsia="zh-TW"/>
        </w:rPr>
      </w:pPr>
      <w:r w:rsidRPr="00947A59">
        <w:rPr>
          <w:rFonts w:ascii="Verdana" w:hAnsi="Verdana" w:cs="Verdana" w:hint="eastAsia"/>
          <w:color w:val="000000"/>
          <w:sz w:val="18"/>
          <w:szCs w:val="18"/>
          <w:lang w:eastAsia="zh-TW"/>
        </w:rPr>
        <w:t>CALL AA_A1Z001.Method</w:t>
      </w:r>
      <w:r w:rsidR="00AF2CDB">
        <w:rPr>
          <w:rFonts w:ascii="Verdana" w:hAnsi="Verdana" w:cs="Verdana" w:hint="eastAsia"/>
          <w:color w:val="000000"/>
          <w:sz w:val="18"/>
          <w:szCs w:val="18"/>
          <w:lang w:eastAsia="zh-TW"/>
        </w:rPr>
        <w:t>1</w:t>
      </w:r>
      <w:r w:rsidR="0092194C">
        <w:rPr>
          <w:rFonts w:ascii="Verdana" w:hAnsi="Verdana" w:cs="Verdana" w:hint="eastAsia"/>
          <w:color w:val="000000"/>
          <w:sz w:val="18"/>
          <w:szCs w:val="18"/>
          <w:lang w:eastAsia="zh-TW"/>
        </w:rPr>
        <w:t>4</w:t>
      </w:r>
    </w:p>
    <w:tbl>
      <w:tblPr>
        <w:tblW w:w="5940" w:type="dxa"/>
        <w:tblInd w:w="180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0"/>
        <w:gridCol w:w="3500"/>
      </w:tblGrid>
      <w:tr w:rsidR="00854E89" w:rsidRPr="00947A59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854E89" w:rsidRPr="00947A59" w:rsidRDefault="00854E89" w:rsidP="00854E89">
            <w:pPr>
              <w:jc w:val="center"/>
              <w:rPr>
                <w:rFonts w:ascii="細明體" w:eastAsia="細明體" w:hAnsi="細明體" w:cs="Arial Unicode MS"/>
                <w:b/>
                <w:bCs/>
                <w:color w:val="000000"/>
                <w:sz w:val="20"/>
              </w:rPr>
            </w:pPr>
            <w:r w:rsidRPr="00947A59">
              <w:rPr>
                <w:rFonts w:ascii="細明體" w:eastAsia="細明體" w:hAnsi="細明體" w:cs="Arial Unicode MS" w:hint="eastAsia"/>
                <w:b/>
                <w:bCs/>
                <w:color w:val="000000"/>
                <w:sz w:val="20"/>
              </w:rPr>
              <w:t>參數名稱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854E89" w:rsidRPr="00947A59" w:rsidRDefault="00854E89" w:rsidP="00854E89">
            <w:pPr>
              <w:jc w:val="center"/>
              <w:rPr>
                <w:rFonts w:ascii="細明體" w:eastAsia="細明體" w:hAnsi="細明體" w:cs="Arial Unicode MS"/>
                <w:b/>
                <w:bCs/>
                <w:color w:val="000000"/>
                <w:sz w:val="20"/>
              </w:rPr>
            </w:pPr>
            <w:r w:rsidRPr="00947A59">
              <w:rPr>
                <w:rFonts w:ascii="細明體" w:eastAsia="細明體" w:hAnsi="細明體" w:hint="eastAsia"/>
                <w:b/>
                <w:bCs/>
                <w:color w:val="000000"/>
                <w:sz w:val="20"/>
              </w:rPr>
              <w:t>資料來源</w:t>
            </w:r>
          </w:p>
        </w:tc>
      </w:tr>
      <w:tr w:rsidR="00854E89" w:rsidRPr="00947A59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54E89" w:rsidRPr="00947A59" w:rsidRDefault="00854E89" w:rsidP="00854E89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947A59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 xml:space="preserve">受理編號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854E89" w:rsidRPr="00947A59" w:rsidRDefault="00854E89" w:rsidP="00854E89">
            <w:pPr>
              <w:rPr>
                <w:rFonts w:ascii="新細明體" w:hAnsi="新細明體" w:cs="Arial Unicode MS"/>
                <w:color w:val="000000"/>
                <w:sz w:val="20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30"/>
                <w:attr w:name="Month" w:val="12"/>
                <w:attr w:name="Year" w:val="1899"/>
              </w:smartTagPr>
              <w:r w:rsidRPr="00947A59">
                <w:rPr>
                  <w:rFonts w:ascii="新細明體" w:hAnsi="新細明體" w:hint="eastAsia"/>
                  <w:color w:val="000000"/>
                  <w:sz w:val="20"/>
                </w:rPr>
                <w:t>2.2.1</w:t>
              </w:r>
            </w:smartTag>
          </w:p>
        </w:tc>
      </w:tr>
      <w:tr w:rsidR="00854E89" w:rsidRPr="00947A59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54E89" w:rsidRPr="00947A59" w:rsidRDefault="00854E89" w:rsidP="00854E89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947A59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醫院代碼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854E89" w:rsidRPr="00947A59" w:rsidRDefault="00854E89" w:rsidP="00854E89">
            <w:pPr>
              <w:pStyle w:val="Tabletext"/>
              <w:keepLines w:val="0"/>
              <w:widowControl/>
              <w:spacing w:after="0" w:line="240" w:lineRule="auto"/>
              <w:rPr>
                <w:rFonts w:ascii="新細明體" w:hAnsi="新細明體" w:cs="Arial Unicode MS"/>
                <w:color w:val="000000"/>
                <w:szCs w:val="24"/>
                <w:lang w:eastAsia="zh-TW"/>
              </w:rPr>
            </w:pPr>
            <w:r w:rsidRPr="00947A59">
              <w:rPr>
                <w:rFonts w:ascii="新細明體" w:hAnsi="新細明體" w:cs="Arial Unicode MS" w:hint="eastAsia"/>
                <w:color w:val="000000"/>
                <w:szCs w:val="24"/>
                <w:lang w:eastAsia="zh-TW"/>
              </w:rPr>
              <w:t>已</w:t>
            </w:r>
            <w:r w:rsidRPr="00947A59">
              <w:rPr>
                <w:rFonts w:hint="eastAsia"/>
                <w:color w:val="000000"/>
                <w:lang w:eastAsia="zh-TW"/>
              </w:rPr>
              <w:t>選擇醫院區</w:t>
            </w:r>
          </w:p>
        </w:tc>
      </w:tr>
      <w:tr w:rsidR="00854E89" w:rsidRPr="00947A59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54E89" w:rsidRPr="00947A59" w:rsidRDefault="00854E89" w:rsidP="00854E89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947A59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收據名稱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854E89" w:rsidRPr="00947A59" w:rsidRDefault="00854E89" w:rsidP="00854E89">
            <w:pPr>
              <w:pStyle w:val="Tabletext"/>
              <w:keepLines w:val="0"/>
              <w:widowControl/>
              <w:spacing w:after="0" w:line="240" w:lineRule="auto"/>
              <w:rPr>
                <w:rFonts w:ascii="新細明體" w:hAnsi="新細明體" w:cs="Arial Unicode MS" w:hint="eastAsia"/>
                <w:color w:val="000000"/>
                <w:szCs w:val="24"/>
                <w:lang w:eastAsia="zh-TW"/>
              </w:rPr>
            </w:pPr>
            <w:r w:rsidRPr="00947A59">
              <w:rPr>
                <w:rFonts w:ascii="新細明體" w:hAnsi="新細明體" w:cs="Arial Unicode MS" w:hint="eastAsia"/>
                <w:color w:val="000000"/>
                <w:szCs w:val="24"/>
                <w:lang w:eastAsia="zh-TW"/>
              </w:rPr>
              <w:t>已</w:t>
            </w:r>
            <w:r w:rsidRPr="00947A59">
              <w:rPr>
                <w:rFonts w:hint="eastAsia"/>
                <w:color w:val="000000"/>
                <w:lang w:eastAsia="zh-TW"/>
              </w:rPr>
              <w:t>選擇醫院區</w:t>
            </w:r>
          </w:p>
        </w:tc>
      </w:tr>
      <w:tr w:rsidR="00CB1C41" w:rsidRPr="00947A59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B1C41" w:rsidRPr="00947A59" w:rsidRDefault="00CB1C41" w:rsidP="00854E89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947A59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醫院名稱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B1C41" w:rsidRPr="00947A59" w:rsidRDefault="00CB1C41" w:rsidP="00854E89">
            <w:pPr>
              <w:pStyle w:val="Tabletext"/>
              <w:keepLines w:val="0"/>
              <w:widowControl/>
              <w:spacing w:after="0" w:line="240" w:lineRule="auto"/>
              <w:rPr>
                <w:rFonts w:ascii="新細明體" w:hAnsi="新細明體" w:cs="Arial Unicode MS" w:hint="eastAsia"/>
                <w:color w:val="000000"/>
                <w:szCs w:val="24"/>
                <w:lang w:eastAsia="zh-TW"/>
              </w:rPr>
            </w:pPr>
            <w:r w:rsidRPr="00947A59">
              <w:rPr>
                <w:rFonts w:ascii="新細明體" w:hAnsi="新細明體" w:cs="Arial Unicode MS" w:hint="eastAsia"/>
                <w:color w:val="000000"/>
                <w:szCs w:val="24"/>
                <w:lang w:eastAsia="zh-TW"/>
              </w:rPr>
              <w:t>已</w:t>
            </w:r>
            <w:r w:rsidRPr="00947A59">
              <w:rPr>
                <w:rFonts w:hint="eastAsia"/>
                <w:color w:val="000000"/>
                <w:lang w:eastAsia="zh-TW"/>
              </w:rPr>
              <w:t>選擇醫院區</w:t>
            </w:r>
          </w:p>
        </w:tc>
      </w:tr>
      <w:tr w:rsidR="00AF2CDB" w:rsidRPr="00947A59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F2CDB" w:rsidRPr="00947A59" w:rsidRDefault="00AF2CDB" w:rsidP="00854E89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lastRenderedPageBreak/>
              <w:t>序號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F2CDB" w:rsidRPr="00947A59" w:rsidRDefault="00AF2CDB" w:rsidP="00854E89">
            <w:pPr>
              <w:pStyle w:val="Tabletext"/>
              <w:keepLines w:val="0"/>
              <w:widowControl/>
              <w:spacing w:after="0" w:line="240" w:lineRule="auto"/>
              <w:rPr>
                <w:rFonts w:ascii="新細明體" w:hAnsi="新細明體" w:cs="Arial Unicode MS" w:hint="eastAsia"/>
                <w:color w:val="000000"/>
                <w:szCs w:val="24"/>
                <w:lang w:eastAsia="zh-TW"/>
              </w:rPr>
            </w:pPr>
            <w:r>
              <w:rPr>
                <w:rFonts w:ascii="新細明體" w:hAnsi="新細明體" w:cs="Arial Unicode MS" w:hint="eastAsia"/>
                <w:color w:val="000000"/>
                <w:szCs w:val="24"/>
                <w:lang w:eastAsia="zh-TW"/>
              </w:rPr>
              <w:t>畫面中序號</w:t>
            </w:r>
          </w:p>
        </w:tc>
      </w:tr>
    </w:tbl>
    <w:p w:rsidR="003F738C" w:rsidRDefault="006D7F3F" w:rsidP="003F738C">
      <w:pPr>
        <w:pStyle w:val="Tabletext"/>
        <w:keepLines w:val="0"/>
        <w:numPr>
          <w:ilvl w:val="1"/>
          <w:numId w:val="2"/>
        </w:numPr>
        <w:spacing w:after="0" w:line="240" w:lineRule="auto"/>
        <w:rPr>
          <w:ins w:id="91" w:author="張凱鈞" w:date="2013-12-24T13:25:00Z"/>
          <w:rFonts w:hint="eastAsia"/>
          <w:color w:val="000000"/>
          <w:lang w:eastAsia="zh-TW"/>
        </w:rPr>
      </w:pPr>
      <w:r w:rsidRPr="00947A59">
        <w:rPr>
          <w:rFonts w:hint="eastAsia"/>
          <w:color w:val="000000"/>
          <w:lang w:eastAsia="zh-TW"/>
        </w:rPr>
        <w:t>成功</w:t>
      </w:r>
      <w:r w:rsidRPr="00947A59">
        <w:rPr>
          <w:color w:val="000000"/>
          <w:lang w:eastAsia="zh-TW"/>
        </w:rPr>
        <w:sym w:font="Wingdings" w:char="F0E8"/>
      </w:r>
      <w:r w:rsidRPr="00947A59">
        <w:rPr>
          <w:rFonts w:hint="eastAsia"/>
          <w:color w:val="000000"/>
          <w:lang w:eastAsia="zh-TW"/>
        </w:rPr>
        <w:t xml:space="preserve"> </w:t>
      </w:r>
      <w:r w:rsidRPr="00947A59">
        <w:rPr>
          <w:rFonts w:hint="eastAsia"/>
          <w:color w:val="000000"/>
          <w:lang w:eastAsia="zh-TW"/>
        </w:rPr>
        <w:t>顯示訊息：</w:t>
      </w:r>
      <w:r w:rsidRPr="00947A59">
        <w:rPr>
          <w:color w:val="000000"/>
          <w:lang w:eastAsia="zh-TW"/>
        </w:rPr>
        <w:t>”</w:t>
      </w:r>
      <w:r w:rsidR="00FA3B02" w:rsidRPr="00947A59">
        <w:rPr>
          <w:rFonts w:hint="eastAsia"/>
          <w:color w:val="000000"/>
          <w:lang w:eastAsia="zh-TW"/>
        </w:rPr>
        <w:t>收據</w:t>
      </w:r>
      <w:r w:rsidR="0001384B">
        <w:rPr>
          <w:rFonts w:hint="eastAsia"/>
          <w:color w:val="000000"/>
          <w:lang w:eastAsia="zh-TW"/>
        </w:rPr>
        <w:t>副本</w:t>
      </w:r>
      <w:r w:rsidR="003F738C" w:rsidRPr="00947A59">
        <w:rPr>
          <w:rFonts w:hint="eastAsia"/>
          <w:color w:val="000000"/>
          <w:lang w:eastAsia="zh-TW"/>
        </w:rPr>
        <w:t>醫院輸入完成</w:t>
      </w:r>
      <w:r w:rsidR="00FA3B02" w:rsidRPr="00947A59">
        <w:rPr>
          <w:rFonts w:hint="eastAsia"/>
          <w:color w:val="000000"/>
          <w:lang w:eastAsia="zh-TW"/>
        </w:rPr>
        <w:t>，理賠簡易受理完成</w:t>
      </w:r>
      <w:r w:rsidRPr="00947A59">
        <w:rPr>
          <w:color w:val="000000"/>
          <w:lang w:eastAsia="zh-TW"/>
        </w:rPr>
        <w:t>”</w:t>
      </w:r>
      <w:r w:rsidR="00130CE0" w:rsidRPr="00947A59">
        <w:rPr>
          <w:rFonts w:hint="eastAsia"/>
          <w:color w:val="000000"/>
          <w:lang w:eastAsia="zh-TW"/>
        </w:rPr>
        <w:t xml:space="preserve"> </w:t>
      </w:r>
    </w:p>
    <w:p w:rsidR="005619DE" w:rsidRDefault="005619DE" w:rsidP="005619DE">
      <w:pPr>
        <w:pStyle w:val="Tabletext"/>
        <w:keepLines w:val="0"/>
        <w:numPr>
          <w:ilvl w:val="1"/>
          <w:numId w:val="2"/>
        </w:numPr>
        <w:spacing w:after="0" w:line="240" w:lineRule="auto"/>
        <w:rPr>
          <w:ins w:id="92" w:author="張凱鈞" w:date="2013-12-24T13:26:00Z"/>
          <w:rFonts w:hint="eastAsia"/>
          <w:lang w:eastAsia="zh-TW"/>
        </w:rPr>
      </w:pPr>
      <w:ins w:id="93" w:author="張凱鈞" w:date="2013-12-24T13:26:00Z">
        <w:r>
          <w:rPr>
            <w:rFonts w:hint="eastAsia"/>
            <w:lang w:eastAsia="zh-TW"/>
          </w:rPr>
          <w:t>若尚未輸入過保險金給付方式，則跳轉至理賠簡易受理給付方式輸入頁面，傳入參數：</w:t>
        </w:r>
      </w:ins>
    </w:p>
    <w:p w:rsidR="005619DE" w:rsidRDefault="005619DE" w:rsidP="005619DE">
      <w:pPr>
        <w:pStyle w:val="Tabletext"/>
        <w:keepLines w:val="0"/>
        <w:numPr>
          <w:ilvl w:val="2"/>
          <w:numId w:val="2"/>
        </w:numPr>
        <w:spacing w:after="0" w:line="240" w:lineRule="auto"/>
        <w:rPr>
          <w:ins w:id="94" w:author="張凱鈞" w:date="2013-12-24T13:26:00Z"/>
          <w:rFonts w:hint="eastAsia"/>
          <w:lang w:eastAsia="zh-TW"/>
        </w:rPr>
      </w:pPr>
      <w:ins w:id="95" w:author="張凱鈞" w:date="2013-12-24T13:26:00Z">
        <w:r>
          <w:rPr>
            <w:rFonts w:hint="eastAsia"/>
            <w:lang w:eastAsia="zh-TW"/>
          </w:rPr>
          <w:t>是否輸入過保險金給付方式</w:t>
        </w:r>
      </w:ins>
    </w:p>
    <w:p w:rsidR="005619DE" w:rsidRDefault="005619DE" w:rsidP="005619DE">
      <w:pPr>
        <w:pStyle w:val="Tabletext"/>
        <w:keepLines w:val="0"/>
        <w:numPr>
          <w:ilvl w:val="2"/>
          <w:numId w:val="2"/>
        </w:numPr>
        <w:spacing w:after="0" w:line="240" w:lineRule="auto"/>
        <w:rPr>
          <w:ins w:id="96" w:author="張凱鈞" w:date="2013-12-24T13:26:00Z"/>
          <w:rFonts w:hint="eastAsia"/>
          <w:lang w:eastAsia="zh-TW"/>
        </w:rPr>
      </w:pPr>
      <w:ins w:id="97" w:author="張凱鈞" w:date="2013-12-24T13:26:00Z">
        <w:r>
          <w:rPr>
            <w:rFonts w:hint="eastAsia"/>
            <w:lang w:eastAsia="zh-TW"/>
          </w:rPr>
          <w:t>事故者</w:t>
        </w:r>
        <w:r>
          <w:rPr>
            <w:rFonts w:hint="eastAsia"/>
            <w:lang w:eastAsia="zh-TW"/>
          </w:rPr>
          <w:t>ID</w:t>
        </w:r>
      </w:ins>
    </w:p>
    <w:p w:rsidR="005619DE" w:rsidRDefault="005619DE" w:rsidP="005619DE">
      <w:pPr>
        <w:pStyle w:val="Tabletext"/>
        <w:keepLines w:val="0"/>
        <w:numPr>
          <w:ilvl w:val="2"/>
          <w:numId w:val="2"/>
        </w:numPr>
        <w:spacing w:after="0" w:line="240" w:lineRule="auto"/>
        <w:rPr>
          <w:ins w:id="98" w:author="張凱鈞" w:date="2013-12-24T13:26:00Z"/>
          <w:rFonts w:hint="eastAsia"/>
          <w:lang w:eastAsia="zh-TW"/>
        </w:rPr>
      </w:pPr>
      <w:ins w:id="99" w:author="張凱鈞" w:date="2013-12-24T13:26:00Z">
        <w:r>
          <w:rPr>
            <w:rFonts w:hint="eastAsia"/>
            <w:lang w:eastAsia="zh-TW"/>
          </w:rPr>
          <w:t>事故者姓名</w:t>
        </w:r>
      </w:ins>
    </w:p>
    <w:p w:rsidR="005619DE" w:rsidRDefault="005619DE" w:rsidP="005619DE">
      <w:pPr>
        <w:pStyle w:val="Tabletext"/>
        <w:keepLines w:val="0"/>
        <w:numPr>
          <w:ilvl w:val="2"/>
          <w:numId w:val="2"/>
        </w:numPr>
        <w:spacing w:after="0" w:line="240" w:lineRule="auto"/>
        <w:rPr>
          <w:ins w:id="100" w:author="張凱鈞" w:date="2013-12-24T13:26:00Z"/>
          <w:rFonts w:hint="eastAsia"/>
          <w:lang w:eastAsia="zh-TW"/>
        </w:rPr>
      </w:pPr>
      <w:ins w:id="101" w:author="張凱鈞" w:date="2013-12-24T13:26:00Z">
        <w:r>
          <w:rPr>
            <w:rFonts w:hint="eastAsia"/>
            <w:lang w:eastAsia="zh-TW"/>
          </w:rPr>
          <w:t>事故日</w:t>
        </w:r>
      </w:ins>
    </w:p>
    <w:p w:rsidR="005619DE" w:rsidRDefault="005619DE" w:rsidP="005619DE">
      <w:pPr>
        <w:pStyle w:val="Tabletext"/>
        <w:keepLines w:val="0"/>
        <w:numPr>
          <w:ilvl w:val="1"/>
          <w:numId w:val="2"/>
        </w:numPr>
        <w:spacing w:after="0" w:line="240" w:lineRule="auto"/>
        <w:rPr>
          <w:ins w:id="102" w:author="張凱鈞" w:date="2013-12-24T13:26:00Z"/>
          <w:rFonts w:hint="eastAsia"/>
          <w:lang w:eastAsia="zh-TW"/>
        </w:rPr>
      </w:pPr>
      <w:ins w:id="103" w:author="張凱鈞" w:date="2013-12-24T13:26:00Z">
        <w:r>
          <w:rPr>
            <w:rFonts w:hint="eastAsia"/>
            <w:lang w:eastAsia="zh-TW"/>
          </w:rPr>
          <w:t>若是否輸入備註訊息不為</w:t>
        </w:r>
        <w:r>
          <w:rPr>
            <w:rFonts w:hint="eastAsia"/>
            <w:lang w:eastAsia="zh-TW"/>
          </w:rPr>
          <w:t>N</w:t>
        </w:r>
        <w:r>
          <w:rPr>
            <w:rFonts w:hint="eastAsia"/>
            <w:lang w:eastAsia="zh-TW"/>
          </w:rPr>
          <w:t>，則跳轉頁面至受理備註訊息輸入</w:t>
        </w:r>
      </w:ins>
    </w:p>
    <w:p w:rsidR="005619DE" w:rsidRPr="00947A59" w:rsidDel="005619DE" w:rsidRDefault="005619DE" w:rsidP="003F738C">
      <w:pPr>
        <w:pStyle w:val="Tabletext"/>
        <w:keepLines w:val="0"/>
        <w:numPr>
          <w:ilvl w:val="1"/>
          <w:numId w:val="2"/>
        </w:numPr>
        <w:spacing w:after="0" w:line="240" w:lineRule="auto"/>
        <w:rPr>
          <w:del w:id="104" w:author="張凱鈞" w:date="2013-12-24T13:26:00Z"/>
          <w:rFonts w:hint="eastAsia"/>
          <w:color w:val="000000"/>
          <w:lang w:eastAsia="zh-TW"/>
        </w:rPr>
      </w:pPr>
    </w:p>
    <w:p w:rsidR="006D7F3F" w:rsidRDefault="00130CE0" w:rsidP="003F738C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color w:val="000000"/>
          <w:lang w:eastAsia="zh-TW"/>
        </w:rPr>
      </w:pPr>
      <w:r w:rsidRPr="00947A59">
        <w:rPr>
          <w:rFonts w:hint="eastAsia"/>
          <w:color w:val="000000"/>
          <w:lang w:eastAsia="zh-TW"/>
        </w:rPr>
        <w:t>回到</w:t>
      </w:r>
      <w:r w:rsidRPr="00947A59">
        <w:rPr>
          <w:rFonts w:hint="eastAsia"/>
          <w:color w:val="000000"/>
          <w:lang w:eastAsia="zh-TW"/>
        </w:rPr>
        <w:t>AAA1_0100</w:t>
      </w:r>
      <w:r w:rsidR="003F738C" w:rsidRPr="00947A59">
        <w:rPr>
          <w:rFonts w:hint="eastAsia"/>
          <w:color w:val="000000"/>
          <w:lang w:eastAsia="zh-TW"/>
        </w:rPr>
        <w:t>。</w:t>
      </w:r>
    </w:p>
    <w:p w:rsidR="00947A59" w:rsidRDefault="00947A59" w:rsidP="00947A59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hint="eastAsia"/>
          <w:b/>
          <w:bCs/>
          <w:color w:val="008000"/>
          <w:lang w:eastAsia="zh-TW"/>
        </w:rPr>
      </w:pPr>
      <w:r>
        <w:rPr>
          <w:rFonts w:hint="eastAsia"/>
          <w:b/>
          <w:bCs/>
          <w:color w:val="008000"/>
          <w:lang w:eastAsia="zh-TW"/>
        </w:rPr>
        <w:t>下一步</w:t>
      </w:r>
    </w:p>
    <w:p w:rsidR="00947A59" w:rsidRDefault="00947A59" w:rsidP="00947A59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 xml:space="preserve">IF </w:t>
      </w:r>
      <w:r>
        <w:rPr>
          <w:rFonts w:hint="eastAsia"/>
          <w:lang w:eastAsia="zh-TW"/>
        </w:rPr>
        <w:t>傳入參數</w:t>
      </w:r>
      <w:r>
        <w:rPr>
          <w:rFonts w:hint="eastAsia"/>
          <w:lang w:eastAsia="zh-TW"/>
        </w:rPr>
        <w:t>.</w:t>
      </w:r>
      <w:r>
        <w:rPr>
          <w:rFonts w:hint="eastAsia"/>
          <w:lang w:eastAsia="zh-TW"/>
        </w:rPr>
        <w:t>中醫收據統計表總張數</w:t>
      </w:r>
      <w:r>
        <w:rPr>
          <w:rFonts w:hint="eastAsia"/>
          <w:lang w:eastAsia="zh-TW"/>
        </w:rPr>
        <w:t xml:space="preserve"> &gt; 0</w:t>
      </w:r>
      <w:r>
        <w:rPr>
          <w:rFonts w:hint="eastAsia"/>
          <w:lang w:eastAsia="zh-TW"/>
        </w:rPr>
        <w:t>，才出現此</w:t>
      </w:r>
      <w:r>
        <w:rPr>
          <w:rFonts w:hint="eastAsia"/>
          <w:lang w:eastAsia="zh-TW"/>
        </w:rPr>
        <w:t>BUTTON</w:t>
      </w:r>
      <w:r>
        <w:rPr>
          <w:rFonts w:hint="eastAsia"/>
          <w:lang w:eastAsia="zh-TW"/>
        </w:rPr>
        <w:t>。</w:t>
      </w:r>
    </w:p>
    <w:p w:rsidR="00947A59" w:rsidRDefault="00947A59" w:rsidP="00947A59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同</w:t>
      </w:r>
      <w:r>
        <w:rPr>
          <w:rFonts w:hint="eastAsia"/>
          <w:lang w:eastAsia="zh-TW"/>
        </w:rPr>
        <w:t xml:space="preserve">4.1~4.4  </w:t>
      </w:r>
      <w:r>
        <w:rPr>
          <w:rFonts w:hint="eastAsia"/>
          <w:lang w:eastAsia="zh-TW"/>
        </w:rPr>
        <w:t>。</w:t>
      </w:r>
    </w:p>
    <w:p w:rsidR="00947A59" w:rsidRPr="00947A59" w:rsidRDefault="00947A59" w:rsidP="003F738C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color w:val="000000"/>
          <w:lang w:eastAsia="zh-TW"/>
        </w:rPr>
      </w:pPr>
      <w:r>
        <w:rPr>
          <w:rFonts w:hint="eastAsia"/>
          <w:color w:val="000000"/>
          <w:lang w:eastAsia="zh-TW"/>
        </w:rPr>
        <w:t xml:space="preserve">IF </w:t>
      </w:r>
      <w:r>
        <w:rPr>
          <w:rFonts w:hint="eastAsia"/>
          <w:color w:val="000000"/>
          <w:lang w:eastAsia="zh-TW"/>
        </w:rPr>
        <w:t>作業成功：</w:t>
      </w:r>
    </w:p>
    <w:p w:rsidR="00947A59" w:rsidRPr="00947A59" w:rsidRDefault="00947A59" w:rsidP="00947A59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color w:val="000000"/>
          <w:lang w:eastAsia="zh-TW"/>
        </w:rPr>
      </w:pPr>
      <w:r>
        <w:rPr>
          <w:rFonts w:hint="eastAsia"/>
          <w:lang w:eastAsia="zh-TW"/>
        </w:rPr>
        <w:t xml:space="preserve">LINK </w:t>
      </w:r>
      <w:r>
        <w:rPr>
          <w:rFonts w:hint="eastAsia"/>
          <w:lang w:eastAsia="zh-TW"/>
        </w:rPr>
        <w:t>至</w:t>
      </w:r>
      <w:r>
        <w:rPr>
          <w:rFonts w:hint="eastAsia"/>
          <w:lang w:eastAsia="zh-TW"/>
        </w:rPr>
        <w:t xml:space="preserve"> AAA1_0104 BY </w:t>
      </w:r>
      <w:r>
        <w:rPr>
          <w:rFonts w:hint="eastAsia"/>
          <w:lang w:eastAsia="zh-TW"/>
        </w:rPr>
        <w:t>受理編號</w:t>
      </w:r>
      <w:r w:rsidRPr="003F738C">
        <w:rPr>
          <w:rFonts w:ascii="新細明體" w:hAnsi="新細明體" w:hint="eastAsia"/>
          <w:lang w:eastAsia="zh-TW"/>
        </w:rPr>
        <w:t xml:space="preserve"> </w:t>
      </w:r>
      <w:r>
        <w:rPr>
          <w:rFonts w:ascii="新細明體" w:hAnsi="新細明體" w:hint="eastAsia"/>
          <w:lang w:eastAsia="zh-TW"/>
        </w:rPr>
        <w:t>、</w:t>
      </w:r>
      <w:r>
        <w:rPr>
          <w:rFonts w:hint="eastAsia"/>
          <w:lang w:eastAsia="zh-TW"/>
        </w:rPr>
        <w:t>中醫收據統計表總張數</w:t>
      </w:r>
      <w:r>
        <w:rPr>
          <w:rFonts w:ascii="新細明體" w:hAnsi="新細明體" w:hint="eastAsia"/>
          <w:lang w:eastAsia="zh-TW"/>
        </w:rPr>
        <w:t>、已選擇醫院區之DISTINCT 醫院代碼 醫院名稱。</w:t>
      </w:r>
    </w:p>
    <w:p w:rsidR="00947A59" w:rsidRPr="00947A59" w:rsidRDefault="00947A59" w:rsidP="00947A59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color w:val="000000"/>
          <w:lang w:eastAsia="zh-TW"/>
        </w:rPr>
      </w:pPr>
      <w:r>
        <w:rPr>
          <w:rFonts w:hint="eastAsia"/>
          <w:lang w:eastAsia="zh-TW"/>
        </w:rPr>
        <w:t>END IF</w:t>
      </w:r>
      <w:r>
        <w:rPr>
          <w:rFonts w:hint="eastAsia"/>
          <w:lang w:eastAsia="zh-TW"/>
        </w:rPr>
        <w:t>。</w:t>
      </w:r>
    </w:p>
    <w:sectPr w:rsidR="00947A59" w:rsidRPr="00947A59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19C6" w:rsidRDefault="00C519C6" w:rsidP="00B52BEC">
      <w:r>
        <w:separator/>
      </w:r>
    </w:p>
  </w:endnote>
  <w:endnote w:type="continuationSeparator" w:id="0">
    <w:p w:rsidR="00C519C6" w:rsidRDefault="00C519C6" w:rsidP="00B52B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sөũ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19C6" w:rsidRDefault="00C519C6" w:rsidP="00B52BEC">
      <w:r>
        <w:separator/>
      </w:r>
    </w:p>
  </w:footnote>
  <w:footnote w:type="continuationSeparator" w:id="0">
    <w:p w:rsidR="00C519C6" w:rsidRDefault="00C519C6" w:rsidP="00B52B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77D95"/>
    <w:multiLevelType w:val="hybridMultilevel"/>
    <w:tmpl w:val="0CDEEBCE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 w15:restartNumberingAfterBreak="0">
    <w:nsid w:val="098A13EA"/>
    <w:multiLevelType w:val="hybridMultilevel"/>
    <w:tmpl w:val="D70ED7C6"/>
    <w:lvl w:ilvl="0" w:tplc="47B4384E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9E303100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68B8D9C6">
      <w:start w:val="1"/>
      <w:numFmt w:val="lowerLetter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0AC024A9"/>
    <w:multiLevelType w:val="hybridMultilevel"/>
    <w:tmpl w:val="3DAC7E6C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21F60590"/>
    <w:multiLevelType w:val="hybridMultilevel"/>
    <w:tmpl w:val="21F2A344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22473258"/>
    <w:multiLevelType w:val="hybridMultilevel"/>
    <w:tmpl w:val="198C58E2"/>
    <w:lvl w:ilvl="0" w:tplc="04090005">
      <w:start w:val="1"/>
      <w:numFmt w:val="bullet"/>
      <w:lvlText w:val="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3F223E6B"/>
    <w:multiLevelType w:val="multilevel"/>
    <w:tmpl w:val="496AE7CE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ascii="Times New Roman" w:hAnsi="Times New Roman" w:cs="Times New Roman"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ascii="Times New Roman" w:hAnsi="Times New Roman" w:cs="Times New Roman"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6" w15:restartNumberingAfterBreak="0">
    <w:nsid w:val="4D447D29"/>
    <w:multiLevelType w:val="hybridMultilevel"/>
    <w:tmpl w:val="DDAA7CE6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7" w15:restartNumberingAfterBreak="0">
    <w:nsid w:val="5EDA2401"/>
    <w:multiLevelType w:val="hybridMultilevel"/>
    <w:tmpl w:val="0A34CC4C"/>
    <w:lvl w:ilvl="0" w:tplc="427C032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8" w15:restartNumberingAfterBreak="0">
    <w:nsid w:val="63B44E25"/>
    <w:multiLevelType w:val="hybridMultilevel"/>
    <w:tmpl w:val="DDDE1D84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BBD0A62E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9" w15:restartNumberingAfterBreak="0">
    <w:nsid w:val="66743B2D"/>
    <w:multiLevelType w:val="hybridMultilevel"/>
    <w:tmpl w:val="B520093C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0" w15:restartNumberingAfterBreak="0">
    <w:nsid w:val="6C0A78C5"/>
    <w:multiLevelType w:val="hybridMultilevel"/>
    <w:tmpl w:val="C09CC386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6C7166A2"/>
    <w:multiLevelType w:val="hybridMultilevel"/>
    <w:tmpl w:val="5EBA6560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2" w15:restartNumberingAfterBreak="0">
    <w:nsid w:val="712C001F"/>
    <w:multiLevelType w:val="hybridMultilevel"/>
    <w:tmpl w:val="93A6B766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9"/>
  </w:num>
  <w:num w:numId="5">
    <w:abstractNumId w:val="8"/>
  </w:num>
  <w:num w:numId="6">
    <w:abstractNumId w:val="3"/>
  </w:num>
  <w:num w:numId="7">
    <w:abstractNumId w:val="2"/>
  </w:num>
  <w:num w:numId="8">
    <w:abstractNumId w:val="10"/>
  </w:num>
  <w:num w:numId="9">
    <w:abstractNumId w:val="7"/>
  </w:num>
  <w:num w:numId="10">
    <w:abstractNumId w:val="0"/>
  </w:num>
  <w:num w:numId="11">
    <w:abstractNumId w:val="12"/>
  </w:num>
  <w:num w:numId="12">
    <w:abstractNumId w:val="11"/>
  </w:num>
  <w:num w:numId="13">
    <w:abstractNumId w:val="6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oNotTrackMoves/>
  <w:defaultTabStop w:val="720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A6C1D"/>
    <w:rsid w:val="0001384B"/>
    <w:rsid w:val="00015C66"/>
    <w:rsid w:val="000231E4"/>
    <w:rsid w:val="00041919"/>
    <w:rsid w:val="0004402D"/>
    <w:rsid w:val="00051949"/>
    <w:rsid w:val="00054CEE"/>
    <w:rsid w:val="000637E5"/>
    <w:rsid w:val="000655DB"/>
    <w:rsid w:val="00080E62"/>
    <w:rsid w:val="00081F0F"/>
    <w:rsid w:val="00082FB3"/>
    <w:rsid w:val="000950DA"/>
    <w:rsid w:val="000D6215"/>
    <w:rsid w:val="000E58E3"/>
    <w:rsid w:val="000F0E70"/>
    <w:rsid w:val="000F3772"/>
    <w:rsid w:val="00101DD2"/>
    <w:rsid w:val="001031A4"/>
    <w:rsid w:val="00116753"/>
    <w:rsid w:val="00130CE0"/>
    <w:rsid w:val="001667C7"/>
    <w:rsid w:val="00170500"/>
    <w:rsid w:val="0018339D"/>
    <w:rsid w:val="001872D8"/>
    <w:rsid w:val="001B350E"/>
    <w:rsid w:val="001C164F"/>
    <w:rsid w:val="001E123B"/>
    <w:rsid w:val="001F0D5B"/>
    <w:rsid w:val="001F54BB"/>
    <w:rsid w:val="002113E2"/>
    <w:rsid w:val="00212685"/>
    <w:rsid w:val="00214A90"/>
    <w:rsid w:val="0023365F"/>
    <w:rsid w:val="0023751E"/>
    <w:rsid w:val="00245CF4"/>
    <w:rsid w:val="0027724D"/>
    <w:rsid w:val="002868CE"/>
    <w:rsid w:val="002F24D5"/>
    <w:rsid w:val="002F258F"/>
    <w:rsid w:val="003001AC"/>
    <w:rsid w:val="003143FF"/>
    <w:rsid w:val="00323C0D"/>
    <w:rsid w:val="0033124C"/>
    <w:rsid w:val="00343700"/>
    <w:rsid w:val="0034569E"/>
    <w:rsid w:val="00353FED"/>
    <w:rsid w:val="00360B9A"/>
    <w:rsid w:val="003611AB"/>
    <w:rsid w:val="003633F9"/>
    <w:rsid w:val="00391CF8"/>
    <w:rsid w:val="003A1F04"/>
    <w:rsid w:val="003B256E"/>
    <w:rsid w:val="003B47FC"/>
    <w:rsid w:val="003C50A4"/>
    <w:rsid w:val="003F71C2"/>
    <w:rsid w:val="003F738C"/>
    <w:rsid w:val="00402183"/>
    <w:rsid w:val="0040617B"/>
    <w:rsid w:val="00435785"/>
    <w:rsid w:val="00436155"/>
    <w:rsid w:val="004614BC"/>
    <w:rsid w:val="004619F6"/>
    <w:rsid w:val="00464A3A"/>
    <w:rsid w:val="0047106B"/>
    <w:rsid w:val="0048237D"/>
    <w:rsid w:val="00483831"/>
    <w:rsid w:val="0048564F"/>
    <w:rsid w:val="00487409"/>
    <w:rsid w:val="004B62B0"/>
    <w:rsid w:val="004C2E62"/>
    <w:rsid w:val="004C2FAB"/>
    <w:rsid w:val="004C732B"/>
    <w:rsid w:val="004E5DB0"/>
    <w:rsid w:val="004F09C0"/>
    <w:rsid w:val="004F50B3"/>
    <w:rsid w:val="00524460"/>
    <w:rsid w:val="0053424C"/>
    <w:rsid w:val="00552E24"/>
    <w:rsid w:val="005619DE"/>
    <w:rsid w:val="0058351A"/>
    <w:rsid w:val="005B3FB8"/>
    <w:rsid w:val="005B7524"/>
    <w:rsid w:val="005B7A64"/>
    <w:rsid w:val="005D062B"/>
    <w:rsid w:val="006137F7"/>
    <w:rsid w:val="00617108"/>
    <w:rsid w:val="006268AC"/>
    <w:rsid w:val="00637333"/>
    <w:rsid w:val="006435EE"/>
    <w:rsid w:val="006535B2"/>
    <w:rsid w:val="00657D8A"/>
    <w:rsid w:val="00674D0D"/>
    <w:rsid w:val="00686716"/>
    <w:rsid w:val="00693ED8"/>
    <w:rsid w:val="006B5620"/>
    <w:rsid w:val="006D7F3F"/>
    <w:rsid w:val="0071761C"/>
    <w:rsid w:val="00725A0C"/>
    <w:rsid w:val="007306EC"/>
    <w:rsid w:val="00750BB0"/>
    <w:rsid w:val="00751660"/>
    <w:rsid w:val="0075178B"/>
    <w:rsid w:val="007571ED"/>
    <w:rsid w:val="007644C9"/>
    <w:rsid w:val="007673E9"/>
    <w:rsid w:val="00772BF7"/>
    <w:rsid w:val="007747DD"/>
    <w:rsid w:val="00781DFC"/>
    <w:rsid w:val="00784128"/>
    <w:rsid w:val="007929D3"/>
    <w:rsid w:val="007B3FE9"/>
    <w:rsid w:val="007C098B"/>
    <w:rsid w:val="007D3290"/>
    <w:rsid w:val="007D7C58"/>
    <w:rsid w:val="0080445A"/>
    <w:rsid w:val="00837CE0"/>
    <w:rsid w:val="008404C7"/>
    <w:rsid w:val="008462A6"/>
    <w:rsid w:val="008504F8"/>
    <w:rsid w:val="00854E89"/>
    <w:rsid w:val="00865346"/>
    <w:rsid w:val="00870A8E"/>
    <w:rsid w:val="008960D1"/>
    <w:rsid w:val="008B560F"/>
    <w:rsid w:val="008C5328"/>
    <w:rsid w:val="008E1E82"/>
    <w:rsid w:val="008F5529"/>
    <w:rsid w:val="008F6A3E"/>
    <w:rsid w:val="009049D4"/>
    <w:rsid w:val="00912B00"/>
    <w:rsid w:val="0092194C"/>
    <w:rsid w:val="00932756"/>
    <w:rsid w:val="00932FC7"/>
    <w:rsid w:val="009369FB"/>
    <w:rsid w:val="00937AA7"/>
    <w:rsid w:val="00944EDD"/>
    <w:rsid w:val="00947A59"/>
    <w:rsid w:val="009751A4"/>
    <w:rsid w:val="00986CD3"/>
    <w:rsid w:val="009878F1"/>
    <w:rsid w:val="00994FC0"/>
    <w:rsid w:val="009A7CC5"/>
    <w:rsid w:val="009B3B73"/>
    <w:rsid w:val="009B4663"/>
    <w:rsid w:val="009C1A3B"/>
    <w:rsid w:val="009D1CA1"/>
    <w:rsid w:val="009D5843"/>
    <w:rsid w:val="009E5926"/>
    <w:rsid w:val="00A06E32"/>
    <w:rsid w:val="00A06EF1"/>
    <w:rsid w:val="00A15AE6"/>
    <w:rsid w:val="00A21826"/>
    <w:rsid w:val="00A23753"/>
    <w:rsid w:val="00A31187"/>
    <w:rsid w:val="00A3705C"/>
    <w:rsid w:val="00A728BB"/>
    <w:rsid w:val="00A72FF3"/>
    <w:rsid w:val="00A773B1"/>
    <w:rsid w:val="00A96156"/>
    <w:rsid w:val="00AA298E"/>
    <w:rsid w:val="00AB4A97"/>
    <w:rsid w:val="00AC44F0"/>
    <w:rsid w:val="00AD2751"/>
    <w:rsid w:val="00AD64AC"/>
    <w:rsid w:val="00AF2CDB"/>
    <w:rsid w:val="00AF477C"/>
    <w:rsid w:val="00B10478"/>
    <w:rsid w:val="00B22BFC"/>
    <w:rsid w:val="00B3201E"/>
    <w:rsid w:val="00B36496"/>
    <w:rsid w:val="00B41DC2"/>
    <w:rsid w:val="00B43227"/>
    <w:rsid w:val="00B517BB"/>
    <w:rsid w:val="00B52BEC"/>
    <w:rsid w:val="00B72A02"/>
    <w:rsid w:val="00B74CB1"/>
    <w:rsid w:val="00B77E6C"/>
    <w:rsid w:val="00B96B01"/>
    <w:rsid w:val="00BC7FFE"/>
    <w:rsid w:val="00BE1857"/>
    <w:rsid w:val="00BF0F90"/>
    <w:rsid w:val="00C24A95"/>
    <w:rsid w:val="00C318BC"/>
    <w:rsid w:val="00C519C6"/>
    <w:rsid w:val="00C51F84"/>
    <w:rsid w:val="00C656CA"/>
    <w:rsid w:val="00C70352"/>
    <w:rsid w:val="00C9460D"/>
    <w:rsid w:val="00CB1C41"/>
    <w:rsid w:val="00CB25A4"/>
    <w:rsid w:val="00CB3658"/>
    <w:rsid w:val="00CB7F06"/>
    <w:rsid w:val="00CD0ADA"/>
    <w:rsid w:val="00CE31A2"/>
    <w:rsid w:val="00CE3EFF"/>
    <w:rsid w:val="00CE5D4A"/>
    <w:rsid w:val="00CE71F7"/>
    <w:rsid w:val="00D202E5"/>
    <w:rsid w:val="00D22252"/>
    <w:rsid w:val="00D23912"/>
    <w:rsid w:val="00D25907"/>
    <w:rsid w:val="00D32083"/>
    <w:rsid w:val="00D54B1C"/>
    <w:rsid w:val="00D656AA"/>
    <w:rsid w:val="00DA308A"/>
    <w:rsid w:val="00DA6C1D"/>
    <w:rsid w:val="00DB0677"/>
    <w:rsid w:val="00DB34AB"/>
    <w:rsid w:val="00DB58FF"/>
    <w:rsid w:val="00DC7306"/>
    <w:rsid w:val="00DE129A"/>
    <w:rsid w:val="00DE4C46"/>
    <w:rsid w:val="00DF7A56"/>
    <w:rsid w:val="00E07266"/>
    <w:rsid w:val="00E254E1"/>
    <w:rsid w:val="00E27CB4"/>
    <w:rsid w:val="00E3074A"/>
    <w:rsid w:val="00E34EE6"/>
    <w:rsid w:val="00E74328"/>
    <w:rsid w:val="00E76BCF"/>
    <w:rsid w:val="00E8020D"/>
    <w:rsid w:val="00E94C5E"/>
    <w:rsid w:val="00E955AD"/>
    <w:rsid w:val="00EA71C2"/>
    <w:rsid w:val="00EC092F"/>
    <w:rsid w:val="00EC7787"/>
    <w:rsid w:val="00EE1BD5"/>
    <w:rsid w:val="00EE55DE"/>
    <w:rsid w:val="00F04AD3"/>
    <w:rsid w:val="00F0594A"/>
    <w:rsid w:val="00F418D3"/>
    <w:rsid w:val="00F564DD"/>
    <w:rsid w:val="00F82399"/>
    <w:rsid w:val="00F862D3"/>
    <w:rsid w:val="00F916D1"/>
    <w:rsid w:val="00FA3B02"/>
    <w:rsid w:val="00FB17D8"/>
    <w:rsid w:val="00FD7C5E"/>
    <w:rsid w:val="00FF089E"/>
    <w:rsid w:val="00FF0951"/>
    <w:rsid w:val="00FF1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sdate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1C9D1C09-2946-40E9-A1C0-452EDBE0F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Tabletext">
    <w:name w:val="Tabletext"/>
    <w:basedOn w:val="a"/>
    <w:pPr>
      <w:keepLines/>
      <w:widowControl w:val="0"/>
      <w:spacing w:after="120" w:line="240" w:lineRule="atLeast"/>
    </w:pPr>
    <w:rPr>
      <w:sz w:val="20"/>
      <w:szCs w:val="20"/>
      <w:lang w:eastAsia="en-US"/>
    </w:rPr>
  </w:style>
  <w:style w:type="character" w:customStyle="1" w:styleId="SoDAField">
    <w:name w:val="SoDA Field"/>
    <w:rPr>
      <w:color w:val="0000FF"/>
      <w:sz w:val="20"/>
    </w:rPr>
  </w:style>
  <w:style w:type="character" w:styleId="a3">
    <w:name w:val="Emphasis"/>
    <w:qFormat/>
    <w:rPr>
      <w:i/>
      <w:iCs/>
    </w:rPr>
  </w:style>
  <w:style w:type="paragraph" w:styleId="Web">
    <w:name w:val="Normal (Web)"/>
    <w:basedOn w:val="a"/>
    <w:pPr>
      <w:spacing w:before="100" w:beforeAutospacing="1" w:after="100" w:afterAutospacing="1"/>
    </w:pPr>
    <w:rPr>
      <w:rFonts w:ascii="新細明體" w:hAnsi="新細明體"/>
    </w:rPr>
  </w:style>
  <w:style w:type="character" w:customStyle="1" w:styleId="HighlightedVariable">
    <w:name w:val="Highlighted Variable"/>
    <w:rPr>
      <w:color w:val="0000FF"/>
    </w:rPr>
  </w:style>
  <w:style w:type="character" w:styleId="a4">
    <w:name w:val="page number"/>
    <w:basedOn w:val="a0"/>
  </w:style>
  <w:style w:type="character" w:styleId="a5">
    <w:name w:val="annotation reference"/>
    <w:semiHidden/>
    <w:rsid w:val="00870A8E"/>
    <w:rPr>
      <w:sz w:val="18"/>
      <w:szCs w:val="18"/>
    </w:rPr>
  </w:style>
  <w:style w:type="character" w:styleId="a6">
    <w:name w:val="Strong"/>
    <w:qFormat/>
    <w:rPr>
      <w:b/>
      <w:bCs/>
    </w:rPr>
  </w:style>
  <w:style w:type="paragraph" w:styleId="a7">
    <w:name w:val="annotation text"/>
    <w:basedOn w:val="a"/>
    <w:semiHidden/>
    <w:rsid w:val="00870A8E"/>
  </w:style>
  <w:style w:type="paragraph" w:styleId="a8">
    <w:name w:val="annotation subject"/>
    <w:basedOn w:val="a7"/>
    <w:next w:val="a7"/>
    <w:semiHidden/>
    <w:rsid w:val="00870A8E"/>
    <w:rPr>
      <w:b/>
      <w:bCs/>
    </w:rPr>
  </w:style>
  <w:style w:type="paragraph" w:styleId="a9">
    <w:name w:val="Balloon Text"/>
    <w:basedOn w:val="a"/>
    <w:semiHidden/>
    <w:rsid w:val="00870A8E"/>
    <w:rPr>
      <w:rFonts w:ascii="Arial" w:hAnsi="Arial"/>
      <w:sz w:val="18"/>
      <w:szCs w:val="18"/>
    </w:rPr>
  </w:style>
  <w:style w:type="character" w:styleId="HTML">
    <w:name w:val="HTML Code"/>
    <w:rsid w:val="004C732B"/>
    <w:rPr>
      <w:rFonts w:ascii="細明體" w:eastAsia="細明體" w:hAnsi="細明體" w:cs="細明體"/>
      <w:sz w:val="24"/>
      <w:szCs w:val="24"/>
    </w:rPr>
  </w:style>
  <w:style w:type="character" w:styleId="aa">
    <w:name w:val="Hyperlink"/>
    <w:rsid w:val="004C732B"/>
    <w:rPr>
      <w:color w:val="0000FF"/>
      <w:u w:val="single"/>
    </w:rPr>
  </w:style>
  <w:style w:type="character" w:styleId="ab">
    <w:name w:val="FollowedHyperlink"/>
    <w:rsid w:val="00C318BC"/>
    <w:rPr>
      <w:color w:val="800080"/>
      <w:u w:val="single"/>
    </w:rPr>
  </w:style>
  <w:style w:type="paragraph" w:styleId="ac">
    <w:name w:val="header"/>
    <w:basedOn w:val="a"/>
    <w:link w:val="ad"/>
    <w:rsid w:val="00B52BE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d">
    <w:name w:val="頁首 字元"/>
    <w:basedOn w:val="a0"/>
    <w:link w:val="ac"/>
    <w:rsid w:val="00B52BEC"/>
  </w:style>
  <w:style w:type="paragraph" w:styleId="ae">
    <w:name w:val="footer"/>
    <w:basedOn w:val="a"/>
    <w:link w:val="af"/>
    <w:rsid w:val="00B52BE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尾 字元"/>
    <w:basedOn w:val="a0"/>
    <w:link w:val="ae"/>
    <w:rsid w:val="00B52B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268</Words>
  <Characters>1530</Characters>
  <Application>Microsoft Office Word</Application>
  <DocSecurity>0</DocSecurity>
  <Lines>12</Lines>
  <Paragraphs>3</Paragraphs>
  <ScaleCrop>false</ScaleCrop>
  <Company/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國泰人壽</dc:creator>
  <cp:keywords/>
  <dc:description/>
  <cp:lastModifiedBy>戴余修</cp:lastModifiedBy>
  <cp:revision>2</cp:revision>
  <dcterms:created xsi:type="dcterms:W3CDTF">2020-07-27T00:55:00Z</dcterms:created>
  <dcterms:modified xsi:type="dcterms:W3CDTF">2020-07-27T00:55:00Z</dcterms:modified>
</cp:coreProperties>
</file>