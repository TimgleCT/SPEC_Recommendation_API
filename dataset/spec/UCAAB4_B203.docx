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42198A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4"/>
                <w:attr w:name="Year" w:val="2011"/>
              </w:smartTagPr>
              <w:r>
                <w:rPr>
                  <w:rFonts w:eastAsia="標楷體"/>
                  <w:lang w:eastAsia="zh-TW"/>
                </w:rPr>
                <w:t>2011/4/12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334274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0E4802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02" w:rsidRDefault="000E4802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6"/>
                <w:attr w:name="Year" w:val="2011"/>
              </w:smartTagPr>
              <w:r>
                <w:rPr>
                  <w:rFonts w:eastAsia="標楷體"/>
                  <w:lang w:eastAsia="zh-TW"/>
                </w:rPr>
                <w:t>2011/6/3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02" w:rsidRPr="00305137" w:rsidRDefault="000E4802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02" w:rsidRDefault="004C0F54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</w:t>
            </w:r>
            <w:r>
              <w:rPr>
                <w:rFonts w:eastAsia="標楷體" w:hint="eastAsia"/>
                <w:lang w:eastAsia="zh-TW"/>
              </w:rPr>
              <w:t>學校代號寫入員工</w:t>
            </w:r>
            <w:r>
              <w:rPr>
                <w:rFonts w:eastAsia="標楷體" w:hint="eastAsia"/>
                <w:lang w:eastAsia="zh-TW"/>
              </w:rPr>
              <w:t>id</w:t>
            </w:r>
            <w:r>
              <w:rPr>
                <w:rFonts w:eastAsia="標楷體" w:hint="eastAsia"/>
                <w:lang w:eastAsia="zh-TW"/>
              </w:rPr>
              <w:t>欄位</w:t>
            </w:r>
          </w:p>
          <w:p w:rsidR="00570678" w:rsidRPr="00305137" w:rsidRDefault="004C0F54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2.</w:t>
            </w:r>
            <w:r>
              <w:rPr>
                <w:rFonts w:eastAsia="標楷體" w:hint="eastAsia"/>
                <w:lang w:eastAsia="zh-TW"/>
              </w:rPr>
              <w:t>進行險種對照轉換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02" w:rsidRDefault="004C0F54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57067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678" w:rsidRDefault="00570678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2011/6/8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678" w:rsidRDefault="00570678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678" w:rsidRDefault="00570678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寫入不給付檔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678" w:rsidRDefault="0057067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E97516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516" w:rsidRDefault="00E97516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2011/6/13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516" w:rsidRDefault="00E97516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516" w:rsidRDefault="00E97516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修改分組條件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516" w:rsidRDefault="00E97516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060D47" w:rsidRPr="00305137" w:rsidTr="00405370">
        <w:trPr>
          <w:ins w:id="1" w:author="FIS" w:date="2012-04-13T11:36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D47" w:rsidRDefault="00060D47" w:rsidP="000C2BA8">
            <w:pPr>
              <w:pStyle w:val="Tabletext"/>
              <w:rPr>
                <w:ins w:id="2" w:author="FIS" w:date="2012-04-13T11:36:00Z"/>
                <w:rFonts w:eastAsia="標楷體" w:hint="eastAsia"/>
                <w:lang w:eastAsia="zh-TW"/>
              </w:rPr>
            </w:pPr>
            <w:ins w:id="3" w:author="FIS" w:date="2012-04-13T11:36:00Z">
              <w:r>
                <w:rPr>
                  <w:rFonts w:eastAsia="標楷體" w:hint="eastAsia"/>
                  <w:lang w:eastAsia="zh-TW"/>
                </w:rPr>
                <w:t>2012/4/2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D47" w:rsidRDefault="00060D47" w:rsidP="00405370">
            <w:pPr>
              <w:pStyle w:val="Tabletext"/>
              <w:rPr>
                <w:ins w:id="4" w:author="FIS" w:date="2012-04-13T11:36:00Z"/>
                <w:rFonts w:eastAsia="標楷體" w:hint="eastAsia"/>
                <w:lang w:eastAsia="zh-TW"/>
              </w:rPr>
            </w:pPr>
            <w:ins w:id="5" w:author="FIS" w:date="2012-04-13T11:36:00Z">
              <w:r>
                <w:rPr>
                  <w:rFonts w:eastAsia="標楷體" w:hint="eastAsia"/>
                  <w:lang w:eastAsia="zh-TW"/>
                </w:rPr>
                <w:t>1.4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D47" w:rsidRDefault="00060D47" w:rsidP="00405370">
            <w:pPr>
              <w:pStyle w:val="Tabletext"/>
              <w:rPr>
                <w:ins w:id="6" w:author="FIS" w:date="2012-04-13T11:36:00Z"/>
                <w:rFonts w:eastAsia="標楷體" w:hint="eastAsia"/>
                <w:lang w:eastAsia="zh-TW"/>
              </w:rPr>
            </w:pPr>
            <w:ins w:id="7" w:author="FIS" w:date="2012-04-13T11:36:00Z">
              <w:r>
                <w:rPr>
                  <w:rFonts w:eastAsia="標楷體" w:hint="eastAsia"/>
                  <w:lang w:eastAsia="zh-TW"/>
                </w:rPr>
                <w:t>增加寫入檔號與受編對應資料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D47" w:rsidRDefault="00060D47" w:rsidP="00405370">
            <w:pPr>
              <w:pStyle w:val="Tabletext"/>
              <w:rPr>
                <w:ins w:id="8" w:author="FIS" w:date="2012-04-13T11:36:00Z"/>
                <w:rFonts w:hint="eastAsia"/>
                <w:lang w:eastAsia="zh-TW"/>
              </w:rPr>
            </w:pPr>
            <w:ins w:id="9" w:author="FIS" w:date="2012-04-13T11:36:00Z">
              <w:r>
                <w:rPr>
                  <w:rFonts w:hint="eastAsia"/>
                  <w:lang w:eastAsia="zh-TW"/>
                </w:rPr>
                <w:t>侑文</w:t>
              </w:r>
            </w:ins>
          </w:p>
        </w:tc>
      </w:tr>
    </w:tbl>
    <w:p w:rsidR="001029E3" w:rsidRPr="00305137" w:rsidRDefault="001029E3"/>
    <w:p w:rsidR="00647209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程式功能概要說明：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程式功能：</w:t>
      </w:r>
      <w:r w:rsidR="00763FEF" w:rsidRPr="00763FEF">
        <w:rPr>
          <w:rFonts w:hint="eastAsia"/>
          <w:kern w:val="2"/>
          <w:szCs w:val="24"/>
          <w:lang w:eastAsia="zh-TW"/>
        </w:rPr>
        <w:t>團險轉檔</w:t>
      </w:r>
      <w:r w:rsidR="00B13443">
        <w:rPr>
          <w:rFonts w:hint="eastAsia"/>
          <w:kern w:val="2"/>
          <w:szCs w:val="24"/>
          <w:lang w:eastAsia="zh-TW"/>
        </w:rPr>
        <w:t>-</w:t>
      </w:r>
      <w:r w:rsidR="0042198A">
        <w:rPr>
          <w:rFonts w:hint="eastAsia"/>
          <w:kern w:val="2"/>
          <w:szCs w:val="24"/>
          <w:lang w:eastAsia="zh-TW"/>
        </w:rPr>
        <w:t>學團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程式名稱：</w:t>
      </w:r>
      <w:r w:rsidR="00763FEF" w:rsidRPr="00763FEF">
        <w:rPr>
          <w:rFonts w:hint="eastAsia"/>
          <w:kern w:val="2"/>
          <w:szCs w:val="24"/>
          <w:lang w:eastAsia="zh-TW"/>
        </w:rPr>
        <w:t>AAB4</w:t>
      </w:r>
      <w:r w:rsidRPr="00305137">
        <w:rPr>
          <w:kern w:val="2"/>
          <w:szCs w:val="24"/>
          <w:lang w:eastAsia="zh-TW"/>
        </w:rPr>
        <w:t>_B</w:t>
      </w:r>
      <w:r w:rsidR="00763FEF">
        <w:rPr>
          <w:rFonts w:hint="eastAsia"/>
          <w:kern w:val="2"/>
          <w:szCs w:val="24"/>
          <w:lang w:eastAsia="zh-TW"/>
        </w:rPr>
        <w:t>2</w:t>
      </w:r>
      <w:r w:rsidR="00D513EE">
        <w:rPr>
          <w:rFonts w:hint="eastAsia"/>
          <w:kern w:val="2"/>
          <w:szCs w:val="24"/>
          <w:lang w:eastAsia="zh-TW"/>
        </w:rPr>
        <w:t>0</w:t>
      </w:r>
      <w:r w:rsidR="0042198A">
        <w:rPr>
          <w:rFonts w:hint="eastAsia"/>
          <w:kern w:val="2"/>
          <w:szCs w:val="24"/>
          <w:lang w:eastAsia="zh-TW"/>
        </w:rPr>
        <w:t>3</w:t>
      </w:r>
      <w:r w:rsidRPr="00305137">
        <w:rPr>
          <w:kern w:val="2"/>
          <w:szCs w:val="24"/>
          <w:lang w:eastAsia="zh-TW"/>
        </w:rPr>
        <w:t>.java</w:t>
      </w:r>
      <w:r w:rsidRPr="00305137">
        <w:rPr>
          <w:kern w:val="2"/>
          <w:szCs w:val="24"/>
          <w:lang w:eastAsia="zh-TW"/>
        </w:rPr>
        <w:t>。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作業方式：</w:t>
      </w:r>
      <w:r w:rsidRPr="00305137">
        <w:rPr>
          <w:kern w:val="2"/>
          <w:szCs w:val="24"/>
          <w:lang w:eastAsia="zh-TW"/>
        </w:rPr>
        <w:t>BATCH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概要說明：</w:t>
      </w:r>
    </w:p>
    <w:p w:rsidR="00647209" w:rsidRDefault="002272E6" w:rsidP="006472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63FEF">
        <w:rPr>
          <w:rFonts w:hint="eastAsia"/>
          <w:kern w:val="2"/>
          <w:szCs w:val="24"/>
          <w:lang w:eastAsia="zh-TW"/>
        </w:rPr>
        <w:t>團險轉檔</w:t>
      </w:r>
      <w:r>
        <w:rPr>
          <w:rFonts w:hint="eastAsia"/>
          <w:kern w:val="2"/>
          <w:szCs w:val="24"/>
          <w:lang w:eastAsia="zh-TW"/>
        </w:rPr>
        <w:t>-</w:t>
      </w:r>
      <w:r w:rsidR="00136EB0">
        <w:rPr>
          <w:rFonts w:hint="eastAsia"/>
          <w:kern w:val="2"/>
          <w:szCs w:val="24"/>
          <w:lang w:eastAsia="zh-TW"/>
        </w:rPr>
        <w:t>學團</w:t>
      </w:r>
      <w:r>
        <w:rPr>
          <w:rFonts w:hint="eastAsia"/>
          <w:kern w:val="2"/>
          <w:szCs w:val="24"/>
          <w:lang w:eastAsia="zh-TW"/>
        </w:rPr>
        <w:t>險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lang w:eastAsia="zh-TW"/>
        </w:rPr>
        <w:t>處理人員：系統排程。</w: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4C54AC" w:rsidRPr="00B41138" w:rsidRDefault="00443040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5036B8">
              <w:rPr>
                <w:rFonts w:eastAsia="細明體" w:hAnsi="細明體"/>
                <w:sz w:val="20"/>
              </w:rPr>
              <w:t>學團理賠案件檔</w:t>
            </w:r>
          </w:p>
        </w:tc>
        <w:tc>
          <w:tcPr>
            <w:tcW w:w="3368" w:type="dxa"/>
          </w:tcPr>
          <w:p w:rsidR="004C54AC" w:rsidRPr="00BF15C5" w:rsidRDefault="00443040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5036B8">
              <w:rPr>
                <w:rFonts w:eastAsia="細明體"/>
                <w:sz w:val="20"/>
              </w:rPr>
              <w:t>SCHOOL_ADJUSTMENT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4C54AC" w:rsidRPr="00B41138" w:rsidRDefault="00443040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1541">
              <w:rPr>
                <w:rFonts w:eastAsia="細明體" w:hAnsi="細明體"/>
                <w:sz w:val="20"/>
              </w:rPr>
              <w:t>學團理賠明細檔</w:t>
            </w:r>
          </w:p>
        </w:tc>
        <w:tc>
          <w:tcPr>
            <w:tcW w:w="3368" w:type="dxa"/>
          </w:tcPr>
          <w:p w:rsidR="004C54AC" w:rsidRPr="00BF15C5" w:rsidRDefault="00443040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261541">
              <w:rPr>
                <w:rFonts w:eastAsia="細明體"/>
                <w:sz w:val="20"/>
              </w:rPr>
              <w:t>SCHOOL_ADJUSTMENT_DETAIL</w:t>
            </w:r>
          </w:p>
        </w:tc>
      </w:tr>
      <w:tr w:rsidR="00DB7F41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DB7F41" w:rsidRPr="00226E08" w:rsidRDefault="004F588B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177" w:type="dxa"/>
          </w:tcPr>
          <w:p w:rsidR="00DB7F41" w:rsidRDefault="004F588B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團險商品</w:t>
            </w:r>
            <w:r w:rsidR="000F76A1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給付項目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3368" w:type="dxa"/>
          </w:tcPr>
          <w:p w:rsidR="00DB7F41" w:rsidRDefault="000F76A1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DTAACLAM</w:t>
            </w:r>
          </w:p>
        </w:tc>
      </w:tr>
      <w:tr w:rsidR="00DB7F41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DB7F41" w:rsidRPr="00226E08" w:rsidRDefault="004F588B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DB7F41" w:rsidRDefault="00DB7F41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3368" w:type="dxa"/>
          </w:tcPr>
          <w:p w:rsidR="00DB7F41" w:rsidRDefault="00DB7F41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00FFE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Tr="00D60DE7"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0757E8" w:rsidTr="00164942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9180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B15A3" w:rsidRPr="000757E8" w:rsidRDefault="0012244B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抽取年</w:t>
            </w:r>
          </w:p>
        </w:tc>
        <w:tc>
          <w:tcPr>
            <w:tcW w:w="1800" w:type="dxa"/>
            <w:vAlign w:val="bottom"/>
          </w:tcPr>
          <w:p w:rsidR="00EC1727" w:rsidRPr="000757E8" w:rsidRDefault="00BD7EC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9B15A3" w:rsidRPr="000757E8" w:rsidTr="00164942">
        <w:tc>
          <w:tcPr>
            <w:tcW w:w="720" w:type="dxa"/>
          </w:tcPr>
          <w:p w:rsidR="009B15A3" w:rsidRPr="000757E8" w:rsidRDefault="009B15A3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B15A3" w:rsidRPr="000757E8" w:rsidRDefault="0012244B" w:rsidP="00164942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抽取月</w:t>
            </w:r>
          </w:p>
        </w:tc>
        <w:tc>
          <w:tcPr>
            <w:tcW w:w="1800" w:type="dxa"/>
            <w:vAlign w:val="bottom"/>
          </w:tcPr>
          <w:p w:rsidR="009B15A3" w:rsidRDefault="00BD7EC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9B15A3" w:rsidRPr="000757E8" w:rsidRDefault="009B15A3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36621D" w:rsidRPr="000757E8" w:rsidTr="00164942">
        <w:tc>
          <w:tcPr>
            <w:tcW w:w="9180" w:type="dxa"/>
            <w:gridSpan w:val="5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340" w:type="dxa"/>
            <w:gridSpan w:val="2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621D" w:rsidRPr="0036621D" w:rsidRDefault="0036621D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6621D" w:rsidRPr="00084EAA" w:rsidRDefault="007B1C86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305137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AAH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8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7F169D">
              <w:rPr>
                <w:rFonts w:eastAsia="細明體" w:hint="eastAsia"/>
                <w:bCs/>
                <w:sz w:val="20"/>
                <w:szCs w:val="20"/>
              </w:rPr>
              <w:t>2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H</w:t>
            </w:r>
            <w:r w:rsidR="001949BE">
              <w:rPr>
                <w:rFonts w:eastAsia="細明體" w:hint="eastAsia"/>
                <w:bCs/>
                <w:sz w:val="20"/>
                <w:szCs w:val="20"/>
              </w:rPr>
              <w:t>8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866146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年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</w:p>
    <w:p w:rsidR="006B3608" w:rsidRDefault="006B3608" w:rsidP="006B360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團險理賠紀錄轉換檔：</w:t>
      </w:r>
    </w:p>
    <w:p w:rsidR="006B3608" w:rsidRPr="008B760C" w:rsidRDefault="006B3608" w:rsidP="006B360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 xml:space="preserve">DELETE FROM </w:t>
      </w:r>
      <w:r>
        <w:rPr>
          <w:rFonts w:hint="eastAsia"/>
          <w:kern w:val="2"/>
          <w:szCs w:val="24"/>
          <w:lang w:eastAsia="zh-TW"/>
        </w:rPr>
        <w:t>DTAAB421</w:t>
      </w:r>
    </w:p>
    <w:p w:rsidR="006B3608" w:rsidRDefault="006B3608" w:rsidP="006B360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>WHERE</w:t>
      </w:r>
    </w:p>
    <w:p w:rsidR="006B3608" w:rsidRDefault="006B3608" w:rsidP="006B36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OLBG</w:t>
      </w:r>
      <w:r w:rsidR="00354163"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%</w:t>
      </w:r>
      <w:r>
        <w:rPr>
          <w:kern w:val="2"/>
          <w:szCs w:val="24"/>
          <w:lang w:eastAsia="zh-TW"/>
        </w:rPr>
        <w:t>’</w:t>
      </w:r>
    </w:p>
    <w:p w:rsidR="006B3608" w:rsidRPr="00E5003B" w:rsidRDefault="006B3608" w:rsidP="006B36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6B3608" w:rsidRPr="00E5003B" w:rsidRDefault="006B3608" w:rsidP="006B360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6B3608" w:rsidRPr="00E5003B" w:rsidRDefault="006B3608" w:rsidP="006B36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6B3608" w:rsidRPr="008B760C" w:rsidRDefault="006B3608" w:rsidP="006B360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&lt;=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6B3608" w:rsidRDefault="006B3608" w:rsidP="006B360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團險理賠紀錄問題檔：</w:t>
      </w:r>
    </w:p>
    <w:p w:rsidR="006B3608" w:rsidRDefault="006B3608" w:rsidP="006B360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 xml:space="preserve">DELETE FROM </w:t>
      </w:r>
      <w:r>
        <w:rPr>
          <w:rFonts w:hint="eastAsia"/>
          <w:kern w:val="2"/>
          <w:szCs w:val="24"/>
          <w:lang w:eastAsia="zh-TW"/>
        </w:rPr>
        <w:t>DTAAB421_ERR</w:t>
      </w:r>
    </w:p>
    <w:p w:rsidR="006B3608" w:rsidRDefault="006B3608" w:rsidP="006B360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>WHERE</w:t>
      </w:r>
    </w:p>
    <w:p w:rsidR="006B3608" w:rsidRDefault="006B3608" w:rsidP="006B36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OLBG</w:t>
      </w:r>
      <w:r w:rsidR="00354163"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%</w:t>
      </w:r>
      <w:r>
        <w:rPr>
          <w:kern w:val="2"/>
          <w:szCs w:val="24"/>
          <w:lang w:eastAsia="zh-TW"/>
        </w:rPr>
        <w:t>’</w:t>
      </w:r>
    </w:p>
    <w:p w:rsidR="006B3608" w:rsidRPr="00E5003B" w:rsidRDefault="006B3608" w:rsidP="006B36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6B3608" w:rsidRPr="00E5003B" w:rsidRDefault="006B3608" w:rsidP="006B360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6B3608" w:rsidRPr="00E5003B" w:rsidRDefault="006B3608" w:rsidP="006B36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5027D9" w:rsidRPr="005027D9" w:rsidRDefault="006B3608" w:rsidP="008671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&lt;=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0A2DDB" w:rsidRDefault="000A2DDB" w:rsidP="000A2DD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0" w:author="FIS" w:date="2012-04-13T11:35:00Z"/>
          <w:rFonts w:eastAsia="細明體" w:hint="eastAsia"/>
          <w:kern w:val="2"/>
          <w:szCs w:val="24"/>
          <w:lang w:eastAsia="zh-TW"/>
        </w:rPr>
      </w:pPr>
      <w:ins w:id="11" w:author="FIS" w:date="2012-04-13T11:35:00Z">
        <w:r>
          <w:rPr>
            <w:rFonts w:eastAsia="細明體" w:hint="eastAsia"/>
            <w:kern w:val="2"/>
            <w:szCs w:val="24"/>
            <w:lang w:eastAsia="zh-TW"/>
          </w:rPr>
          <w:t>團險受編檔號對應檔：</w:t>
        </w:r>
      </w:ins>
    </w:p>
    <w:p w:rsidR="000A2DDB" w:rsidRDefault="000A2DDB" w:rsidP="000A2DDB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12" w:author="FIS" w:date="2012-04-13T11:35:00Z"/>
          <w:rFonts w:hint="eastAsia"/>
          <w:kern w:val="2"/>
          <w:szCs w:val="24"/>
          <w:lang w:eastAsia="zh-TW"/>
        </w:rPr>
      </w:pPr>
      <w:ins w:id="13" w:author="FIS" w:date="2012-04-13T11:35:00Z">
        <w:r w:rsidRPr="008B760C">
          <w:rPr>
            <w:rFonts w:hint="eastAsia"/>
            <w:kern w:val="2"/>
            <w:szCs w:val="24"/>
            <w:lang w:eastAsia="zh-TW"/>
          </w:rPr>
          <w:t xml:space="preserve">DELETE FROM </w:t>
        </w:r>
        <w:r>
          <w:rPr>
            <w:rFonts w:hint="eastAsia"/>
            <w:kern w:val="2"/>
            <w:szCs w:val="24"/>
            <w:lang w:eastAsia="zh-TW"/>
          </w:rPr>
          <w:t>DTAAB421_APLY</w:t>
        </w:r>
      </w:ins>
    </w:p>
    <w:p w:rsidR="000A2DDB" w:rsidRDefault="000A2DDB" w:rsidP="000A2DDB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14" w:author="FIS" w:date="2012-04-13T11:35:00Z"/>
          <w:rFonts w:hint="eastAsia"/>
          <w:kern w:val="2"/>
          <w:szCs w:val="24"/>
          <w:lang w:eastAsia="zh-TW"/>
        </w:rPr>
      </w:pPr>
      <w:ins w:id="15" w:author="FIS" w:date="2012-04-13T11:35:00Z">
        <w:r w:rsidRPr="008B760C">
          <w:rPr>
            <w:rFonts w:hint="eastAsia"/>
            <w:kern w:val="2"/>
            <w:szCs w:val="24"/>
            <w:lang w:eastAsia="zh-TW"/>
          </w:rPr>
          <w:t>WHERE</w:t>
        </w:r>
      </w:ins>
    </w:p>
    <w:p w:rsidR="000A2DDB" w:rsidRDefault="000A2DDB" w:rsidP="000A2D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6" w:author="FIS" w:date="2012-04-13T11:35:00Z"/>
          <w:rFonts w:hint="eastAsia"/>
          <w:kern w:val="2"/>
          <w:szCs w:val="24"/>
          <w:lang w:eastAsia="zh-TW"/>
        </w:rPr>
      </w:pPr>
      <w:ins w:id="17" w:author="FIS" w:date="2012-04-13T11:35:00Z"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LIKE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OLBGC%</w:t>
        </w:r>
        <w:r>
          <w:rPr>
            <w:kern w:val="2"/>
            <w:szCs w:val="24"/>
            <w:lang w:eastAsia="zh-TW"/>
          </w:rPr>
          <w:t>’</w:t>
        </w:r>
      </w:ins>
    </w:p>
    <w:p w:rsidR="000A2DDB" w:rsidRPr="00E5003B" w:rsidRDefault="000A2DDB" w:rsidP="000A2D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8" w:author="FIS" w:date="2012-04-13T11:35:00Z"/>
          <w:rFonts w:hint="eastAsia"/>
          <w:kern w:val="2"/>
          <w:szCs w:val="24"/>
          <w:lang w:eastAsia="zh-TW"/>
        </w:rPr>
      </w:pPr>
      <w:ins w:id="19" w:author="FIS" w:date="2012-04-13T11:35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</w:rPr>
          <w:t>起始日期</w:t>
        </w:r>
        <w:r>
          <w:rPr>
            <w:rFonts w:ascii="Arial" w:hAnsi="細明體" w:hint="eastAsia"/>
            <w:lang w:eastAsia="zh-TW"/>
          </w:rPr>
          <w:t xml:space="preserve"> </w:t>
        </w:r>
        <w:r>
          <w:rPr>
            <w:rFonts w:ascii="Arial" w:hAnsi="細明體" w:hint="eastAsia"/>
            <w:lang w:eastAsia="zh-TW"/>
          </w:rPr>
          <w:t>有值</w:t>
        </w:r>
      </w:ins>
    </w:p>
    <w:p w:rsidR="000A2DDB" w:rsidRPr="00E5003B" w:rsidRDefault="000A2DDB" w:rsidP="000A2DD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0" w:author="FIS" w:date="2012-04-13T11:35:00Z"/>
          <w:rFonts w:hint="eastAsia"/>
          <w:kern w:val="2"/>
          <w:szCs w:val="24"/>
          <w:lang w:eastAsia="zh-TW"/>
        </w:rPr>
      </w:pPr>
      <w:ins w:id="21" w:author="FIS" w:date="2012-04-13T11:35:00Z">
        <w:r>
          <w:rPr>
            <w:rFonts w:hint="eastAsia"/>
            <w:kern w:val="2"/>
            <w:szCs w:val="24"/>
            <w:lang w:eastAsia="zh-TW"/>
          </w:rPr>
          <w:t>帳務日期</w:t>
        </w:r>
        <w:r>
          <w:rPr>
            <w:rFonts w:hint="eastAsia"/>
            <w:kern w:val="2"/>
            <w:szCs w:val="24"/>
            <w:lang w:eastAsia="zh-TW"/>
          </w:rPr>
          <w:t xml:space="preserve"> &gt;=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  <w:lang w:eastAsia="zh-TW"/>
          </w:rPr>
          <w:t>起始日期</w:t>
        </w:r>
      </w:ins>
    </w:p>
    <w:p w:rsidR="000A2DDB" w:rsidRPr="00E5003B" w:rsidRDefault="000A2DDB" w:rsidP="000A2D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2" w:author="FIS" w:date="2012-04-13T11:35:00Z"/>
          <w:rFonts w:hint="eastAsia"/>
          <w:kern w:val="2"/>
          <w:szCs w:val="24"/>
          <w:lang w:eastAsia="zh-TW"/>
        </w:rPr>
      </w:pPr>
      <w:ins w:id="23" w:author="FIS" w:date="2012-04-13T11:35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  <w:lang w:eastAsia="zh-TW"/>
          </w:rPr>
          <w:t>終止</w:t>
        </w:r>
        <w:r>
          <w:rPr>
            <w:rFonts w:ascii="Arial" w:hAnsi="細明體" w:hint="eastAsia"/>
          </w:rPr>
          <w:t>日期</w:t>
        </w:r>
        <w:r>
          <w:rPr>
            <w:rFonts w:ascii="Arial" w:hAnsi="細明體" w:hint="eastAsia"/>
            <w:lang w:eastAsia="zh-TW"/>
          </w:rPr>
          <w:t xml:space="preserve"> </w:t>
        </w:r>
        <w:r>
          <w:rPr>
            <w:rFonts w:ascii="Arial" w:hAnsi="細明體" w:hint="eastAsia"/>
            <w:lang w:eastAsia="zh-TW"/>
          </w:rPr>
          <w:t>有值</w:t>
        </w:r>
      </w:ins>
    </w:p>
    <w:p w:rsidR="000A2DDB" w:rsidRPr="005027D9" w:rsidRDefault="000A2DDB" w:rsidP="000A2DD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4" w:author="FIS" w:date="2012-04-13T11:35:00Z"/>
          <w:rFonts w:eastAsia="細明體" w:hint="eastAsia"/>
          <w:kern w:val="2"/>
          <w:szCs w:val="24"/>
          <w:lang w:eastAsia="zh-TW"/>
        </w:rPr>
      </w:pPr>
      <w:ins w:id="25" w:author="FIS" w:date="2012-04-13T11:35:00Z">
        <w:r>
          <w:rPr>
            <w:rFonts w:hint="eastAsia"/>
            <w:kern w:val="2"/>
            <w:szCs w:val="24"/>
            <w:lang w:eastAsia="zh-TW"/>
          </w:rPr>
          <w:t>帳務日期</w:t>
        </w:r>
        <w:r>
          <w:rPr>
            <w:rFonts w:hint="eastAsia"/>
            <w:kern w:val="2"/>
            <w:szCs w:val="24"/>
            <w:lang w:eastAsia="zh-TW"/>
          </w:rPr>
          <w:t xml:space="preserve"> &lt;=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  <w:lang w:eastAsia="zh-TW"/>
          </w:rPr>
          <w:t>終止日期</w:t>
        </w:r>
      </w:ins>
    </w:p>
    <w:p w:rsidR="00105641" w:rsidRPr="00961990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136EB0">
        <w:rPr>
          <w:rFonts w:eastAsia="細明體" w:hAnsi="細明體" w:hint="eastAsia"/>
          <w:kern w:val="2"/>
          <w:szCs w:val="24"/>
          <w:lang w:eastAsia="zh-TW"/>
        </w:rPr>
        <w:t>學團</w:t>
      </w:r>
      <w:r w:rsidR="00E60AE5">
        <w:rPr>
          <w:rFonts w:eastAsia="細明體" w:hAnsi="細明體" w:hint="eastAsia"/>
          <w:kern w:val="2"/>
          <w:szCs w:val="24"/>
          <w:lang w:eastAsia="zh-TW"/>
        </w:rPr>
        <w:t>險</w:t>
      </w:r>
      <w:r w:rsidR="004E65BF">
        <w:rPr>
          <w:rFonts w:eastAsia="細明體" w:hAnsi="細明體" w:hint="eastAsia"/>
          <w:kern w:val="2"/>
          <w:szCs w:val="24"/>
          <w:lang w:eastAsia="zh-TW"/>
        </w:rPr>
        <w:t>理賠</w:t>
      </w:r>
      <w:r w:rsidR="00564441">
        <w:rPr>
          <w:rFonts w:eastAsia="細明體" w:hAnsi="細明體" w:hint="eastAsia"/>
          <w:kern w:val="2"/>
          <w:szCs w:val="24"/>
          <w:lang w:eastAsia="zh-TW"/>
        </w:rPr>
        <w:t>紀錄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(DBBC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需透過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DBBC_DS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取得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)</w:t>
      </w:r>
    </w:p>
    <w:p w:rsidR="00961990" w:rsidRPr="004209C4" w:rsidRDefault="00961990" w:rsidP="004209C4">
      <w:pPr>
        <w:pStyle w:val="Tabletext"/>
        <w:keepLines w:val="0"/>
        <w:spacing w:after="0" w:line="240" w:lineRule="auto"/>
        <w:ind w:left="900"/>
        <w:rPr>
          <w:rFonts w:eastAsia="細明體" w:hint="eastAsia"/>
          <w:b/>
          <w:kern w:val="2"/>
          <w:szCs w:val="24"/>
          <w:shd w:val="pct15" w:color="auto" w:fill="FFFFFF"/>
          <w:lang w:eastAsia="zh-TW"/>
        </w:rPr>
      </w:pPr>
      <w:r w:rsidRPr="004209C4">
        <w:rPr>
          <w:rFonts w:eastAsia="細明體" w:hint="eastAsia"/>
          <w:b/>
          <w:kern w:val="2"/>
          <w:szCs w:val="24"/>
          <w:shd w:val="pct15" w:color="auto" w:fill="FFFFFF"/>
          <w:lang w:eastAsia="zh-TW"/>
        </w:rPr>
        <w:t>註：</w:t>
      </w:r>
      <w:r w:rsidRPr="004209C4">
        <w:rPr>
          <w:b/>
          <w:kern w:val="2"/>
          <w:szCs w:val="24"/>
          <w:shd w:val="pct15" w:color="auto" w:fill="FFFFFF"/>
          <w:lang w:eastAsia="zh-TW"/>
        </w:rPr>
        <w:t>DBBC.</w:t>
      </w:r>
      <w:r w:rsidR="00767748">
        <w:rPr>
          <w:rFonts w:hint="eastAsia"/>
          <w:b/>
          <w:kern w:val="2"/>
          <w:szCs w:val="24"/>
          <w:shd w:val="pct15" w:color="auto" w:fill="FFFFFF"/>
          <w:lang w:eastAsia="zh-TW"/>
        </w:rPr>
        <w:t>SCHOOL_ITEM</w:t>
      </w:r>
      <w:r w:rsidRPr="004209C4">
        <w:rPr>
          <w:rFonts w:hint="eastAsia"/>
          <w:b/>
          <w:kern w:val="2"/>
          <w:szCs w:val="24"/>
          <w:shd w:val="pct15" w:color="auto" w:fill="FFFFFF"/>
          <w:lang w:eastAsia="zh-TW"/>
        </w:rPr>
        <w:t>-</w:t>
      </w:r>
      <w:r w:rsidR="00C050FA">
        <w:rPr>
          <w:rFonts w:hint="eastAsia"/>
          <w:b/>
          <w:kern w:val="2"/>
          <w:szCs w:val="24"/>
          <w:shd w:val="pct15" w:color="auto" w:fill="FFFFFF"/>
          <w:lang w:eastAsia="zh-TW"/>
        </w:rPr>
        <w:t>有</w:t>
      </w:r>
      <w:r w:rsidRPr="004209C4">
        <w:rPr>
          <w:rFonts w:hint="eastAsia"/>
          <w:b/>
          <w:kern w:val="2"/>
          <w:szCs w:val="24"/>
          <w:shd w:val="pct15" w:color="auto" w:fill="FFFFFF"/>
          <w:lang w:eastAsia="zh-TW"/>
        </w:rPr>
        <w:t>各商品的理賠項目</w:t>
      </w:r>
    </w:p>
    <w:p w:rsidR="00D81E58" w:rsidRDefault="00D81E58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B51EF5">
        <w:rPr>
          <w:rFonts w:hint="eastAsia"/>
          <w:kern w:val="2"/>
          <w:szCs w:val="24"/>
          <w:lang w:eastAsia="zh-TW"/>
        </w:rPr>
        <w:t>DBBC.</w:t>
      </w:r>
      <w:r w:rsidR="000D67E9" w:rsidRPr="005036B8">
        <w:rPr>
          <w:rFonts w:eastAsia="細明體"/>
        </w:rPr>
        <w:t>SCHOOL_ADJUSTMENT</w:t>
      </w:r>
      <w:r>
        <w:rPr>
          <w:rFonts w:ascii="Courier New" w:hAnsi="Courier New" w:cs="Courier New"/>
          <w:color w:val="000000"/>
        </w:rPr>
        <w:t xml:space="preserve"> </w:t>
      </w:r>
      <w:r w:rsidR="005F4A91">
        <w:rPr>
          <w:rFonts w:hint="eastAsia"/>
          <w:kern w:val="2"/>
          <w:szCs w:val="24"/>
          <w:lang w:eastAsia="zh-TW"/>
        </w:rPr>
        <w:t>(</w:t>
      </w:r>
      <w:r w:rsidR="000D67E9" w:rsidRPr="005036B8">
        <w:rPr>
          <w:rFonts w:eastAsia="細明體" w:hAnsi="細明體"/>
        </w:rPr>
        <w:t>學團理賠案件檔</w:t>
      </w:r>
      <w:r w:rsidR="005F4A91">
        <w:rPr>
          <w:rFonts w:hint="eastAsia"/>
          <w:kern w:val="2"/>
          <w:szCs w:val="24"/>
          <w:lang w:eastAsia="zh-TW"/>
        </w:rPr>
        <w:t>)</w:t>
      </w:r>
      <w:r w:rsidR="00632DA0">
        <w:rPr>
          <w:rFonts w:hint="eastAsia"/>
          <w:kern w:val="2"/>
          <w:szCs w:val="24"/>
          <w:lang w:eastAsia="zh-TW"/>
        </w:rPr>
        <w:t xml:space="preserve"> A</w:t>
      </w:r>
    </w:p>
    <w:p w:rsidR="00D81E58" w:rsidRPr="003E5D81" w:rsidRDefault="00D81E58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="00B51EF5">
        <w:rPr>
          <w:rFonts w:hint="eastAsia"/>
          <w:kern w:val="2"/>
          <w:szCs w:val="24"/>
          <w:lang w:eastAsia="zh-TW"/>
        </w:rPr>
        <w:t>DBBC.</w:t>
      </w:r>
      <w:r w:rsidR="000D67E9" w:rsidRPr="00261541">
        <w:rPr>
          <w:rFonts w:eastAsia="細明體"/>
        </w:rPr>
        <w:t>SCHOOL_ADJUSTMENT_DETAIL</w:t>
      </w:r>
      <w:r w:rsidR="00632DA0">
        <w:rPr>
          <w:rFonts w:ascii="Courier New" w:hAnsi="Courier New" w:cs="Courier New" w:hint="eastAsia"/>
          <w:color w:val="000000"/>
          <w:lang w:eastAsia="zh-TW"/>
        </w:rPr>
        <w:t xml:space="preserve"> 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 w:rsidR="000D67E9" w:rsidRPr="00261541">
        <w:rPr>
          <w:rFonts w:eastAsia="細明體" w:hAnsi="細明體"/>
        </w:rPr>
        <w:t>學團理賠明細檔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 w:rsidR="00632DA0">
        <w:rPr>
          <w:rFonts w:ascii="Courier New" w:hAnsi="Courier New" w:cs="Courier New" w:hint="eastAsia"/>
          <w:color w:val="000000"/>
          <w:lang w:eastAsia="zh-TW"/>
        </w:rPr>
        <w:t xml:space="preserve"> B</w:t>
      </w:r>
    </w:p>
    <w:p w:rsidR="003E5D81" w:rsidRDefault="003E5D81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=B.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(FILE_NO)</w:t>
      </w:r>
      <w:r w:rsidR="001B5D1A">
        <w:rPr>
          <w:rFonts w:hint="eastAsia"/>
          <w:kern w:val="2"/>
          <w:szCs w:val="24"/>
          <w:lang w:eastAsia="zh-TW"/>
        </w:rPr>
        <w:t xml:space="preserve"> AND A.</w:t>
      </w:r>
      <w:r w:rsidR="001B5D1A" w:rsidRPr="00050FC7">
        <w:rPr>
          <w:rFonts w:eastAsia="細明體" w:hAnsi="細明體"/>
          <w:color w:val="000000"/>
        </w:rPr>
        <w:t>學生</w:t>
      </w:r>
      <w:r w:rsidR="001B5D1A" w:rsidRPr="00050FC7">
        <w:rPr>
          <w:rFonts w:eastAsia="細明體"/>
          <w:color w:val="000000"/>
        </w:rPr>
        <w:t>ID</w:t>
      </w:r>
      <w:r w:rsidR="001B5D1A">
        <w:rPr>
          <w:rFonts w:eastAsia="細明體" w:hint="eastAsia"/>
          <w:color w:val="000000"/>
          <w:lang w:eastAsia="zh-TW"/>
        </w:rPr>
        <w:t>=B.</w:t>
      </w:r>
      <w:r w:rsidR="001B5D1A" w:rsidRPr="00050FC7">
        <w:rPr>
          <w:rFonts w:eastAsia="細明體" w:hAnsi="細明體"/>
          <w:color w:val="000000"/>
        </w:rPr>
        <w:t>學生</w:t>
      </w:r>
      <w:r w:rsidR="001B5D1A" w:rsidRPr="00050FC7">
        <w:rPr>
          <w:rFonts w:eastAsia="細明體"/>
          <w:color w:val="000000"/>
        </w:rPr>
        <w:t>ID</w:t>
      </w:r>
      <w:r w:rsidR="001B5D1A">
        <w:rPr>
          <w:rFonts w:eastAsia="細明體" w:hint="eastAsia"/>
          <w:color w:val="000000"/>
          <w:lang w:eastAsia="zh-TW"/>
        </w:rPr>
        <w:t>(ID)</w:t>
      </w:r>
    </w:p>
    <w:p w:rsidR="00613510" w:rsidRDefault="00613510" w:rsidP="00E66CE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="00632DA0" w:rsidRPr="008A23C7">
        <w:rPr>
          <w:kern w:val="2"/>
          <w:szCs w:val="24"/>
          <w:lang w:eastAsia="zh-TW"/>
        </w:rPr>
        <w:t>DBBC.</w:t>
      </w:r>
      <w:r w:rsidR="00B81230">
        <w:rPr>
          <w:rFonts w:ascii="Courier New" w:hAnsi="Courier New" w:cs="Courier New" w:hint="eastAsia"/>
          <w:color w:val="000000"/>
        </w:rPr>
        <w:t>DTAACLAM</w:t>
      </w:r>
      <w:r w:rsidR="00632DA0">
        <w:rPr>
          <w:rFonts w:hint="eastAsia"/>
          <w:kern w:val="2"/>
          <w:szCs w:val="24"/>
          <w:lang w:eastAsia="zh-TW"/>
        </w:rPr>
        <w:t xml:space="preserve"> C</w:t>
      </w:r>
    </w:p>
    <w:p w:rsidR="00E66CEA" w:rsidRDefault="00E66CEA" w:rsidP="00632DA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B.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>(</w:t>
      </w:r>
      <w:r w:rsidR="00BA2B53" w:rsidRPr="00261541">
        <w:rPr>
          <w:rFonts w:eastAsia="細明體"/>
          <w:color w:val="000000"/>
        </w:rPr>
        <w:t>ITEM_NO</w:t>
      </w:r>
      <w:r>
        <w:rPr>
          <w:rFonts w:hint="eastAsia"/>
          <w:kern w:val="2"/>
          <w:szCs w:val="24"/>
          <w:lang w:eastAsia="zh-TW"/>
        </w:rPr>
        <w:t>)=C.</w:t>
      </w:r>
      <w:r w:rsidRPr="00411A07">
        <w:rPr>
          <w:kern w:val="2"/>
          <w:szCs w:val="24"/>
          <w:lang w:eastAsia="zh-TW"/>
        </w:rPr>
        <w:t>商品代號</w:t>
      </w:r>
      <w:r>
        <w:rPr>
          <w:rFonts w:hint="eastAsia"/>
          <w:kern w:val="2"/>
          <w:szCs w:val="24"/>
          <w:lang w:eastAsia="zh-TW"/>
        </w:rPr>
        <w:t>(</w:t>
      </w:r>
      <w:r w:rsidR="00632DA0">
        <w:rPr>
          <w:rFonts w:hint="eastAsia"/>
          <w:kern w:val="2"/>
          <w:szCs w:val="24"/>
          <w:lang w:eastAsia="zh-TW"/>
        </w:rPr>
        <w:t>PROD_ID</w:t>
      </w:r>
      <w:r>
        <w:rPr>
          <w:rFonts w:hint="eastAsia"/>
          <w:kern w:val="2"/>
          <w:szCs w:val="24"/>
          <w:lang w:eastAsia="zh-TW"/>
        </w:rPr>
        <w:t>)</w:t>
      </w:r>
    </w:p>
    <w:p w:rsidR="00FB1CDF" w:rsidRDefault="00FB1CDF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DF" w:rsidRPr="00E5003B" w:rsidRDefault="00FB1CDF" w:rsidP="005A64E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 w:rsidRPr="005A64EF">
        <w:rPr>
          <w:rFonts w:hint="eastAsia"/>
          <w:kern w:val="2"/>
          <w:szCs w:val="24"/>
          <w:lang w:eastAsia="zh-TW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FB1CDF" w:rsidRPr="00E5003B" w:rsidRDefault="00FB1CDF" w:rsidP="005A64E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FB1CDF" w:rsidRPr="00E5003B" w:rsidRDefault="00FB1CDF" w:rsidP="005A64E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FB1CDF" w:rsidRDefault="00FB1CDF" w:rsidP="005A64E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&lt;=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9C5EBB" w:rsidRDefault="009C5E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遞增</w:t>
      </w:r>
      <w:r>
        <w:rPr>
          <w:rFonts w:hint="eastAsia"/>
          <w:kern w:val="2"/>
          <w:szCs w:val="24"/>
          <w:lang w:eastAsia="zh-TW"/>
        </w:rPr>
        <w:t>)+A.</w:t>
      </w:r>
      <w:r w:rsidRPr="00050FC7">
        <w:rPr>
          <w:rFonts w:eastAsia="細明體" w:hAnsi="細明體"/>
          <w:color w:val="000000"/>
          <w:lang w:eastAsia="zh-TW"/>
        </w:rPr>
        <w:t>保單號碼</w:t>
      </w:r>
      <w:r w:rsidR="005F4612">
        <w:rPr>
          <w:rFonts w:hint="eastAsia"/>
          <w:kern w:val="2"/>
          <w:szCs w:val="24"/>
          <w:lang w:eastAsia="zh-TW"/>
        </w:rPr>
        <w:t>(</w:t>
      </w:r>
      <w:r w:rsidR="005F4612">
        <w:rPr>
          <w:rFonts w:hint="eastAsia"/>
          <w:kern w:val="2"/>
          <w:szCs w:val="24"/>
          <w:lang w:eastAsia="zh-TW"/>
        </w:rPr>
        <w:t>遞增</w:t>
      </w:r>
      <w:r w:rsidR="005F4612">
        <w:rPr>
          <w:rFonts w:hint="eastAsia"/>
          <w:kern w:val="2"/>
          <w:szCs w:val="24"/>
          <w:lang w:eastAsia="zh-TW"/>
        </w:rPr>
        <w:t>)</w:t>
      </w:r>
      <w:r>
        <w:rPr>
          <w:rFonts w:eastAsia="細明體" w:hAnsi="細明體" w:hint="eastAsia"/>
          <w:color w:val="000000"/>
          <w:lang w:eastAsia="zh-TW"/>
        </w:rPr>
        <w:t>+A.</w:t>
      </w:r>
      <w:r w:rsidRPr="00050FC7">
        <w:rPr>
          <w:rFonts w:eastAsia="細明體" w:hAnsi="細明體"/>
          <w:color w:val="000000"/>
          <w:lang w:eastAsia="zh-TW"/>
        </w:rPr>
        <w:t>學校編號</w:t>
      </w:r>
      <w:r w:rsidR="005F4612">
        <w:rPr>
          <w:rFonts w:hint="eastAsia"/>
          <w:kern w:val="2"/>
          <w:szCs w:val="24"/>
          <w:lang w:eastAsia="zh-TW"/>
        </w:rPr>
        <w:t>(</w:t>
      </w:r>
      <w:r w:rsidR="005F4612">
        <w:rPr>
          <w:rFonts w:hint="eastAsia"/>
          <w:kern w:val="2"/>
          <w:szCs w:val="24"/>
          <w:lang w:eastAsia="zh-TW"/>
        </w:rPr>
        <w:t>遞增</w:t>
      </w:r>
      <w:r w:rsidR="005F4612">
        <w:rPr>
          <w:rFonts w:hint="eastAsia"/>
          <w:kern w:val="2"/>
          <w:szCs w:val="24"/>
          <w:lang w:eastAsia="zh-TW"/>
        </w:rPr>
        <w:t>)</w:t>
      </w:r>
      <w:r>
        <w:rPr>
          <w:rFonts w:eastAsia="細明體" w:hAnsi="細明體" w:hint="eastAsia"/>
          <w:color w:val="000000"/>
          <w:lang w:eastAsia="zh-TW"/>
        </w:rPr>
        <w:t>+A.</w:t>
      </w:r>
      <w:r w:rsidRPr="00050FC7">
        <w:rPr>
          <w:rFonts w:eastAsia="細明體" w:hAnsi="細明體"/>
          <w:color w:val="000000"/>
          <w:lang w:eastAsia="zh-TW"/>
        </w:rPr>
        <w:t>學生</w:t>
      </w:r>
      <w:r w:rsidRPr="00050FC7">
        <w:rPr>
          <w:rFonts w:eastAsia="細明體"/>
          <w:color w:val="000000"/>
          <w:lang w:eastAsia="zh-TW"/>
        </w:rPr>
        <w:t>ID</w:t>
      </w:r>
      <w:r w:rsidR="005F4612">
        <w:rPr>
          <w:rFonts w:hint="eastAsia"/>
          <w:kern w:val="2"/>
          <w:szCs w:val="24"/>
          <w:lang w:eastAsia="zh-TW"/>
        </w:rPr>
        <w:t>(</w:t>
      </w:r>
      <w:r w:rsidR="005F4612">
        <w:rPr>
          <w:rFonts w:hint="eastAsia"/>
          <w:kern w:val="2"/>
          <w:szCs w:val="24"/>
          <w:lang w:eastAsia="zh-TW"/>
        </w:rPr>
        <w:t>遞增</w:t>
      </w:r>
      <w:r w:rsidR="005F4612">
        <w:rPr>
          <w:rFonts w:hint="eastAsia"/>
          <w:kern w:val="2"/>
          <w:szCs w:val="24"/>
          <w:lang w:eastAsia="zh-TW"/>
        </w:rPr>
        <w:t>)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26460">
        <w:rPr>
          <w:rFonts w:hint="eastAsia"/>
          <w:kern w:val="2"/>
          <w:szCs w:val="24"/>
          <w:lang w:eastAsia="zh-TW"/>
        </w:rPr>
        <w:t>-1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視為錯誤</w:t>
      </w:r>
      <w:r>
        <w:rPr>
          <w:rFonts w:hint="eastAsia"/>
          <w:kern w:val="2"/>
          <w:szCs w:val="24"/>
          <w:lang w:eastAsia="zh-TW"/>
        </w:rPr>
        <w:t>)</w:t>
      </w:r>
    </w:p>
    <w:p w:rsidR="00730B1E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075C91">
        <w:rPr>
          <w:rFonts w:hint="eastAsia"/>
          <w:kern w:val="2"/>
          <w:szCs w:val="24"/>
          <w:lang w:eastAsia="zh-TW"/>
        </w:rPr>
        <w:t>團險</w:t>
      </w:r>
      <w:r w:rsidR="00136EB0">
        <w:rPr>
          <w:rFonts w:hint="eastAsia"/>
          <w:kern w:val="2"/>
          <w:szCs w:val="24"/>
          <w:lang w:eastAsia="zh-TW"/>
        </w:rPr>
        <w:t>學團</w:t>
      </w:r>
      <w:r w:rsidR="00D40657">
        <w:rPr>
          <w:rFonts w:hint="eastAsia"/>
          <w:kern w:val="2"/>
          <w:szCs w:val="24"/>
          <w:lang w:eastAsia="zh-TW"/>
        </w:rPr>
        <w:t>險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075C91">
        <w:rPr>
          <w:rFonts w:hint="eastAsia"/>
          <w:kern w:val="2"/>
          <w:szCs w:val="24"/>
          <w:lang w:eastAsia="zh-TW"/>
        </w:rPr>
        <w:t>理賠資料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136EB0">
        <w:rPr>
          <w:rFonts w:hint="eastAsia"/>
          <w:kern w:val="2"/>
          <w:szCs w:val="24"/>
          <w:lang w:eastAsia="zh-TW"/>
        </w:rPr>
        <w:t>學團</w:t>
      </w:r>
      <w:r w:rsidR="00843F48">
        <w:rPr>
          <w:rFonts w:hint="eastAsia"/>
          <w:kern w:val="2"/>
          <w:szCs w:val="24"/>
          <w:lang w:eastAsia="zh-TW"/>
        </w:rPr>
        <w:t>險理賠資料</w:t>
      </w:r>
      <w:r w:rsidRPr="00411A07">
        <w:rPr>
          <w:rFonts w:hint="eastAsia"/>
          <w:kern w:val="2"/>
          <w:szCs w:val="24"/>
          <w:lang w:eastAsia="zh-TW"/>
        </w:rPr>
        <w:t>件數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973623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資料內容轉換</w:t>
      </w:r>
      <w:r w:rsidR="003C1675">
        <w:rPr>
          <w:rFonts w:hint="eastAsia"/>
          <w:kern w:val="2"/>
          <w:szCs w:val="24"/>
          <w:lang w:eastAsia="zh-TW"/>
        </w:rPr>
        <w:t>：</w:t>
      </w:r>
    </w:p>
    <w:p w:rsidR="00C202E1" w:rsidRDefault="00C202E1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ascii="Arial" w:cs="Arial"/>
          <w:lang w:eastAsia="zh-TW"/>
        </w:rPr>
        <w:t>受理編號</w:t>
      </w:r>
      <w:r>
        <w:rPr>
          <w:rFonts w:ascii="Arial" w:cs="Arial" w:hint="eastAsia"/>
          <w:lang w:eastAsia="zh-TW"/>
        </w:rPr>
        <w:t>=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OLBG</w:t>
      </w:r>
      <w:r w:rsidR="009A73B0">
        <w:rPr>
          <w:rFonts w:ascii="Arial" w:cs="Arial" w:hint="eastAsia"/>
          <w:lang w:eastAsia="zh-TW"/>
        </w:rPr>
        <w:t>C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+000000000(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碼"/>
        </w:smartTagPr>
        <w:r>
          <w:rPr>
            <w:rFonts w:ascii="Arial" w:cs="Arial" w:hint="eastAsia"/>
            <w:lang w:eastAsia="zh-TW"/>
          </w:rPr>
          <w:t>9</w:t>
        </w:r>
        <w:r>
          <w:rPr>
            <w:rFonts w:ascii="Arial" w:cs="Arial" w:hint="eastAsia"/>
            <w:lang w:eastAsia="zh-TW"/>
          </w:rPr>
          <w:t>碼</w:t>
        </w:r>
      </w:smartTag>
      <w:r>
        <w:rPr>
          <w:rFonts w:ascii="Arial" w:cs="Arial" w:hint="eastAsia"/>
          <w:lang w:eastAsia="zh-TW"/>
        </w:rPr>
        <w:t>流水號，從</w:t>
      </w:r>
      <w:r>
        <w:rPr>
          <w:rFonts w:ascii="Arial" w:cs="Arial" w:hint="eastAsia"/>
          <w:lang w:eastAsia="zh-TW"/>
        </w:rPr>
        <w:t>1</w:t>
      </w:r>
      <w:r>
        <w:rPr>
          <w:rFonts w:ascii="Arial" w:cs="Arial" w:hint="eastAsia"/>
          <w:lang w:eastAsia="zh-TW"/>
        </w:rPr>
        <w:t>開始加</w:t>
      </w:r>
      <w:r>
        <w:rPr>
          <w:rFonts w:ascii="Arial" w:cs="Arial" w:hint="eastAsia"/>
          <w:lang w:eastAsia="zh-TW"/>
        </w:rPr>
        <w:t>)</w:t>
      </w:r>
    </w:p>
    <w:p w:rsidR="00F066A8" w:rsidRDefault="00F066A8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 w:rsidR="003C17A7">
        <w:rPr>
          <w:rFonts w:hint="eastAsia"/>
          <w:kern w:val="2"/>
          <w:szCs w:val="24"/>
          <w:lang w:eastAsia="zh-TW"/>
        </w:rPr>
        <w:t>學</w:t>
      </w:r>
      <w:r>
        <w:rPr>
          <w:rFonts w:hint="eastAsia"/>
          <w:kern w:val="2"/>
          <w:szCs w:val="24"/>
          <w:lang w:eastAsia="zh-TW"/>
        </w:rPr>
        <w:t>團險理賠資料</w:t>
      </w:r>
      <w:r>
        <w:rPr>
          <w:rFonts w:hint="eastAsia"/>
          <w:kern w:val="2"/>
          <w:szCs w:val="24"/>
          <w:lang w:eastAsia="zh-TW"/>
        </w:rPr>
        <w:t>(STEP3)</w:t>
      </w:r>
    </w:p>
    <w:p w:rsidR="00FE62CC" w:rsidRDefault="00B71EA6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同一檔案號碼</w:t>
      </w:r>
      <w:r w:rsidR="006A1EB5">
        <w:rPr>
          <w:rFonts w:hint="eastAsia"/>
          <w:kern w:val="2"/>
          <w:szCs w:val="24"/>
          <w:lang w:eastAsia="zh-TW"/>
        </w:rPr>
        <w:t>視為一組</w:t>
      </w:r>
      <w:r>
        <w:rPr>
          <w:rFonts w:hint="eastAsia"/>
          <w:kern w:val="2"/>
          <w:szCs w:val="24"/>
          <w:lang w:eastAsia="zh-TW"/>
        </w:rPr>
        <w:t>，</w:t>
      </w:r>
      <w:r w:rsidR="000E57E8">
        <w:rPr>
          <w:rFonts w:hint="eastAsia"/>
          <w:kern w:val="2"/>
          <w:szCs w:val="24"/>
          <w:lang w:eastAsia="zh-TW"/>
        </w:rPr>
        <w:t>對應</w:t>
      </w:r>
      <w:r>
        <w:rPr>
          <w:rFonts w:hint="eastAsia"/>
          <w:kern w:val="2"/>
          <w:szCs w:val="24"/>
          <w:lang w:eastAsia="zh-TW"/>
        </w:rPr>
        <w:t>相同的受理編號</w:t>
      </w:r>
      <w:r w:rsidR="00FE62CC">
        <w:rPr>
          <w:rFonts w:hint="eastAsia"/>
          <w:kern w:val="2"/>
          <w:szCs w:val="24"/>
          <w:lang w:eastAsia="zh-TW"/>
        </w:rPr>
        <w:t>：</w:t>
      </w:r>
    </w:p>
    <w:p w:rsidR="003D1C84" w:rsidRDefault="00EA6E34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同一組時</w:t>
      </w:r>
    </w:p>
    <w:p w:rsidR="001031E5" w:rsidRDefault="00EA6E34" w:rsidP="00411A0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 w:rsidRPr="00411A07">
        <w:rPr>
          <w:kern w:val="2"/>
          <w:szCs w:val="24"/>
          <w:lang w:eastAsia="zh-TW"/>
        </w:rPr>
        <w:t>受理編號</w:t>
      </w:r>
      <w:r w:rsidRPr="00411A07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O</w:t>
      </w:r>
      <w:r w:rsidRPr="00411A07">
        <w:rPr>
          <w:kern w:val="2"/>
          <w:szCs w:val="24"/>
          <w:lang w:eastAsia="zh-TW"/>
        </w:rPr>
        <w:t>受理編號</w:t>
      </w:r>
      <w:r w:rsidRPr="00411A07">
        <w:rPr>
          <w:rFonts w:hint="eastAsia"/>
          <w:kern w:val="2"/>
          <w:szCs w:val="24"/>
          <w:lang w:eastAsia="zh-TW"/>
        </w:rPr>
        <w:t>+1 (</w:t>
      </w:r>
      <w:r w:rsidRPr="00411A07">
        <w:rPr>
          <w:rFonts w:hint="eastAsia"/>
          <w:kern w:val="2"/>
          <w:szCs w:val="24"/>
          <w:lang w:eastAsia="zh-TW"/>
        </w:rPr>
        <w:t>第一筆就是</w:t>
      </w:r>
      <w:r w:rsidRPr="00411A07">
        <w:rPr>
          <w:rFonts w:hint="eastAsia"/>
          <w:kern w:val="2"/>
          <w:szCs w:val="24"/>
          <w:lang w:eastAsia="zh-TW"/>
        </w:rPr>
        <w:t>OLBG</w:t>
      </w:r>
      <w:r w:rsidR="00DF1093">
        <w:rPr>
          <w:rFonts w:hint="eastAsia"/>
          <w:kern w:val="2"/>
          <w:szCs w:val="24"/>
          <w:lang w:eastAsia="zh-TW"/>
        </w:rPr>
        <w:t>C</w:t>
      </w:r>
      <w:r w:rsidRPr="00411A07">
        <w:rPr>
          <w:rFonts w:hint="eastAsia"/>
          <w:kern w:val="2"/>
          <w:szCs w:val="24"/>
          <w:lang w:eastAsia="zh-TW"/>
        </w:rPr>
        <w:t>000000001)</w:t>
      </w:r>
    </w:p>
    <w:p w:rsidR="006741AF" w:rsidRDefault="006741AF" w:rsidP="00AE63B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有案件無明細時：</w:t>
      </w:r>
    </w:p>
    <w:p w:rsidR="006741AF" w:rsidRDefault="006741AF" w:rsidP="006741A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(FILE_NO) IS NULL</w:t>
      </w:r>
      <w:r w:rsidR="00790CC8">
        <w:rPr>
          <w:rFonts w:hint="eastAsia"/>
          <w:kern w:val="2"/>
          <w:szCs w:val="24"/>
          <w:lang w:eastAsia="zh-TW"/>
        </w:rPr>
        <w:t xml:space="preserve"> AND A.</w:t>
      </w:r>
      <w:r w:rsidR="00790CC8">
        <w:rPr>
          <w:rFonts w:hint="eastAsia"/>
          <w:kern w:val="2"/>
          <w:szCs w:val="24"/>
          <w:lang w:eastAsia="zh-TW"/>
        </w:rPr>
        <w:t>給付方式</w:t>
      </w:r>
      <w:r w:rsidR="00790CC8">
        <w:rPr>
          <w:rFonts w:hint="eastAsia"/>
          <w:kern w:val="2"/>
          <w:szCs w:val="24"/>
          <w:lang w:eastAsia="zh-TW"/>
        </w:rPr>
        <w:t xml:space="preserve">&lt;&gt; </w:t>
      </w:r>
      <w:r w:rsidR="00790CC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790CC8">
          <w:rPr>
            <w:rFonts w:hint="eastAsia"/>
            <w:kern w:val="2"/>
            <w:szCs w:val="24"/>
            <w:lang w:eastAsia="zh-TW"/>
          </w:rPr>
          <w:t>2</w:t>
        </w:r>
        <w:r w:rsidR="00790CC8">
          <w:rPr>
            <w:kern w:val="2"/>
            <w:szCs w:val="24"/>
            <w:lang w:eastAsia="zh-TW"/>
          </w:rPr>
          <w:t>’</w:t>
        </w:r>
      </w:smartTag>
    </w:p>
    <w:p w:rsidR="006A485D" w:rsidRDefault="006A485D" w:rsidP="006A48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序號</w:t>
      </w:r>
      <w:r w:rsidR="00CB1F39">
        <w:rPr>
          <w:rFonts w:hint="eastAsia"/>
          <w:kern w:val="2"/>
          <w:szCs w:val="24"/>
          <w:lang w:eastAsia="zh-TW"/>
        </w:rPr>
        <w:t>= 1</w:t>
      </w:r>
    </w:p>
    <w:p w:rsidR="00960F2B" w:rsidRPr="001D3ADE" w:rsidRDefault="001D3ADE" w:rsidP="006A48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B.型別 = </w:t>
      </w:r>
      <w:r>
        <w:rPr>
          <w:rFonts w:ascii="細明體" w:eastAsia="細明體" w:hAnsi="細明體"/>
          <w:lang w:eastAsia="zh-TW"/>
        </w:rPr>
        <w:t>‘</w:t>
      </w:r>
      <w:r w:rsidR="00536EB7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/>
          <w:lang w:eastAsia="zh-TW"/>
        </w:rPr>
        <w:t>’</w:t>
      </w:r>
    </w:p>
    <w:p w:rsidR="001D3ADE" w:rsidRDefault="001D3ADE" w:rsidP="006A48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B.項目 = </w:t>
      </w:r>
      <w:r>
        <w:rPr>
          <w:rFonts w:ascii="細明體" w:eastAsia="細明體" w:hAnsi="細明體"/>
          <w:lang w:eastAsia="zh-TW"/>
        </w:rPr>
        <w:t>‘</w:t>
      </w:r>
      <w:r w:rsidR="00536EB7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/>
          <w:lang w:eastAsia="zh-TW"/>
        </w:rPr>
        <w:t>’</w:t>
      </w:r>
    </w:p>
    <w:p w:rsidR="001B6F6F" w:rsidRDefault="001B6F6F" w:rsidP="001B6F6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讀取下一筆理賠資料</w:t>
      </w:r>
    </w:p>
    <w:p w:rsidR="00CD3111" w:rsidRDefault="00B30E81" w:rsidP="00AE63B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組內各筆明細：</w:t>
      </w:r>
    </w:p>
    <w:p w:rsidR="004650B8" w:rsidRDefault="00B30E81" w:rsidP="004650B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開始累加</w:t>
      </w:r>
      <w:r>
        <w:rPr>
          <w:rFonts w:hint="eastAsia"/>
          <w:kern w:val="2"/>
          <w:szCs w:val="24"/>
          <w:lang w:eastAsia="zh-TW"/>
        </w:rPr>
        <w:t>)</w:t>
      </w:r>
    </w:p>
    <w:p w:rsidR="00554F57" w:rsidRDefault="00554F57" w:rsidP="00554F5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 w:rsidR="00677C86">
        <w:rPr>
          <w:rFonts w:hint="eastAsia"/>
          <w:kern w:val="2"/>
          <w:szCs w:val="24"/>
          <w:lang w:eastAsia="zh-TW"/>
        </w:rPr>
        <w:t>、保險金代號、名稱</w:t>
      </w:r>
      <w:r>
        <w:rPr>
          <w:rFonts w:hint="eastAsia"/>
          <w:kern w:val="2"/>
          <w:szCs w:val="24"/>
          <w:lang w:eastAsia="zh-TW"/>
        </w:rPr>
        <w:t>：</w:t>
      </w:r>
    </w:p>
    <w:p w:rsidR="00C050FA" w:rsidRDefault="00C050FA" w:rsidP="00554F5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C050FA" w:rsidRDefault="00C050FA" w:rsidP="00C050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 w:rsidRPr="00C050FA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索賠類別</w:t>
      </w:r>
    </w:p>
    <w:p w:rsidR="00C050FA" w:rsidRDefault="00C050FA" w:rsidP="00C050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C050FA" w:rsidRDefault="00C050FA" w:rsidP="00C050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保險金名稱</w:t>
      </w:r>
    </w:p>
    <w:p w:rsidR="00853289" w:rsidRDefault="00853289" w:rsidP="00554F5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F424A4" w:rsidRDefault="00F424A4" w:rsidP="0085328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 w:rsidRPr="00C050FA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索賠類別</w:t>
      </w:r>
    </w:p>
    <w:p w:rsidR="00AC795B" w:rsidRDefault="00AC795B" w:rsidP="0085328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99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9999</w:t>
        </w:r>
        <w:r>
          <w:rPr>
            <w:kern w:val="2"/>
            <w:szCs w:val="24"/>
            <w:lang w:eastAsia="zh-TW"/>
          </w:rPr>
          <w:t>’</w:t>
        </w:r>
      </w:smartTag>
    </w:p>
    <w:p w:rsidR="00554F57" w:rsidRDefault="00677C86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保單年度</w:t>
      </w:r>
      <w:r w:rsidR="00F750A5">
        <w:rPr>
          <w:rFonts w:hint="eastAsia"/>
          <w:kern w:val="2"/>
          <w:szCs w:val="24"/>
          <w:lang w:eastAsia="zh-TW"/>
        </w:rPr>
        <w:t>：</w:t>
      </w:r>
    </w:p>
    <w:p w:rsidR="00883F57" w:rsidRDefault="00883F57" w:rsidP="00F750A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CF0C1E">
        <w:rPr>
          <w:rFonts w:hint="eastAsia"/>
          <w:kern w:val="2"/>
          <w:szCs w:val="24"/>
          <w:lang w:eastAsia="zh-TW"/>
        </w:rPr>
        <w:t xml:space="preserve"> O_</w:t>
      </w:r>
      <w:r w:rsidR="00CF0C1E">
        <w:rPr>
          <w:rFonts w:hint="eastAsia"/>
          <w:kern w:val="2"/>
          <w:szCs w:val="24"/>
          <w:lang w:eastAsia="zh-TW"/>
        </w:rPr>
        <w:t>索賠類別</w:t>
      </w:r>
      <w:r w:rsidR="00CF0C1E">
        <w:rPr>
          <w:rFonts w:hint="eastAsia"/>
          <w:kern w:val="2"/>
          <w:szCs w:val="24"/>
          <w:lang w:eastAsia="zh-TW"/>
        </w:rPr>
        <w:t xml:space="preserve"> = </w:t>
      </w:r>
      <w:r w:rsidR="00CF0C1E">
        <w:rPr>
          <w:kern w:val="2"/>
          <w:szCs w:val="24"/>
          <w:lang w:eastAsia="zh-TW"/>
        </w:rPr>
        <w:t>‘</w:t>
      </w:r>
      <w:r w:rsidR="00CF0C1E">
        <w:rPr>
          <w:rFonts w:hint="eastAsia"/>
          <w:kern w:val="2"/>
          <w:szCs w:val="24"/>
          <w:lang w:eastAsia="zh-TW"/>
        </w:rPr>
        <w:t>N</w:t>
      </w:r>
      <w:r w:rsidR="00CF0C1E">
        <w:rPr>
          <w:kern w:val="2"/>
          <w:szCs w:val="24"/>
          <w:lang w:eastAsia="zh-TW"/>
        </w:rPr>
        <w:t>’</w:t>
      </w:r>
    </w:p>
    <w:p w:rsidR="00883F57" w:rsidRDefault="00883F57" w:rsidP="00883F5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</w:rPr>
        <w:t>O_</w:t>
      </w:r>
      <w:r w:rsidRPr="00647005">
        <w:rPr>
          <w:rFonts w:ascii="Arial" w:cs="Arial" w:hint="eastAsia"/>
        </w:rPr>
        <w:t>年金給付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Arial" w:cs="Arial" w:hint="eastAsia"/>
            <w:lang w:eastAsia="zh-TW"/>
          </w:rPr>
          <w:t>1</w:t>
        </w:r>
        <w:r>
          <w:rPr>
            <w:rFonts w:ascii="Arial" w:cs="Arial"/>
            <w:lang w:eastAsia="zh-TW"/>
          </w:rPr>
          <w:t>’</w:t>
        </w:r>
      </w:smartTag>
    </w:p>
    <w:p w:rsidR="00F750A5" w:rsidRDefault="00F750A5" w:rsidP="00F750A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E4AF8">
        <w:rPr>
          <w:rFonts w:hint="eastAsia"/>
          <w:kern w:val="2"/>
          <w:szCs w:val="24"/>
          <w:lang w:eastAsia="zh-TW"/>
        </w:rPr>
        <w:t>=</w:t>
      </w:r>
      <w:r w:rsidR="00FE4AF8">
        <w:rPr>
          <w:kern w:val="2"/>
          <w:szCs w:val="24"/>
          <w:lang w:eastAsia="zh-TW"/>
        </w:rPr>
        <w:t>’</w:t>
      </w:r>
      <w:r w:rsidR="00FE4AF8">
        <w:rPr>
          <w:rFonts w:hint="eastAsia"/>
          <w:kern w:val="2"/>
          <w:szCs w:val="24"/>
          <w:lang w:eastAsia="zh-TW"/>
        </w:rPr>
        <w:t>BCN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FE4AF8">
          <w:rPr>
            <w:rFonts w:hint="eastAsia"/>
            <w:kern w:val="2"/>
            <w:szCs w:val="24"/>
            <w:lang w:eastAsia="zh-TW"/>
          </w:rPr>
          <w:t>1</w:t>
        </w:r>
        <w:r w:rsidR="00FE4AF8">
          <w:rPr>
            <w:kern w:val="2"/>
            <w:szCs w:val="24"/>
            <w:lang w:eastAsia="zh-TW"/>
          </w:rPr>
          <w:t>’</w:t>
        </w:r>
      </w:smartTag>
      <w:r w:rsidR="00FE4AF8">
        <w:rPr>
          <w:rFonts w:hint="eastAsia"/>
          <w:kern w:val="2"/>
          <w:szCs w:val="24"/>
          <w:lang w:eastAsia="zh-TW"/>
        </w:rPr>
        <w:t xml:space="preserve"> (</w:t>
      </w:r>
      <w:r w:rsidR="00FE4AF8" w:rsidRPr="00FE4AF8">
        <w:rPr>
          <w:rFonts w:hint="eastAsia"/>
          <w:kern w:val="2"/>
          <w:szCs w:val="24"/>
          <w:lang w:eastAsia="zh-TW"/>
        </w:rPr>
        <w:t>全殘生活保險金</w:t>
      </w:r>
      <w:r w:rsidR="00FE4AF8">
        <w:rPr>
          <w:rFonts w:hint="eastAsia"/>
          <w:kern w:val="2"/>
          <w:szCs w:val="24"/>
          <w:lang w:eastAsia="zh-TW"/>
        </w:rPr>
        <w:t>)</w:t>
      </w:r>
    </w:p>
    <w:p w:rsidR="00B279DF" w:rsidRDefault="00B279DF" w:rsidP="005904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>(KIND)</w:t>
      </w:r>
      <w:r w:rsidR="00015F7F">
        <w:rPr>
          <w:rFonts w:hint="eastAsia"/>
          <w:kern w:val="2"/>
          <w:szCs w:val="24"/>
          <w:lang w:eastAsia="zh-TW"/>
        </w:rPr>
        <w:t xml:space="preserve"> = </w:t>
      </w:r>
      <w:r w:rsidR="00015F7F">
        <w:rPr>
          <w:kern w:val="2"/>
          <w:szCs w:val="24"/>
          <w:lang w:eastAsia="zh-TW"/>
        </w:rPr>
        <w:t>‘</w:t>
      </w:r>
      <w:r w:rsidR="00015F7F" w:rsidRPr="00015F7F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’"/>
        </w:smartTagPr>
        <w:r w:rsidR="00015F7F" w:rsidRPr="00015F7F">
          <w:rPr>
            <w:kern w:val="2"/>
            <w:szCs w:val="24"/>
            <w:lang w:eastAsia="zh-TW"/>
          </w:rPr>
          <w:t>11</w:t>
        </w:r>
        <w:r w:rsidR="00015F7F">
          <w:rPr>
            <w:kern w:val="2"/>
            <w:szCs w:val="24"/>
            <w:lang w:eastAsia="zh-TW"/>
          </w:rPr>
          <w:t>’</w:t>
        </w:r>
      </w:smartTag>
    </w:p>
    <w:p w:rsidR="00222301" w:rsidRDefault="00222301" w:rsidP="0022230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=1</w:t>
      </w:r>
    </w:p>
    <w:p w:rsidR="00222301" w:rsidRDefault="00222301" w:rsidP="005904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Pr="00015F7F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’"/>
        </w:smartTagPr>
        <w:r w:rsidRPr="00015F7F">
          <w:rPr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222301" w:rsidRDefault="00222301" w:rsidP="0022230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=2</w:t>
      </w:r>
    </w:p>
    <w:p w:rsidR="00222301" w:rsidRDefault="00222301" w:rsidP="0022230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Pr="00015F7F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’"/>
        </w:smartTagPr>
        <w:r w:rsidRPr="00015F7F">
          <w:rPr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222301" w:rsidRDefault="00222301" w:rsidP="0022230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=3</w:t>
      </w:r>
    </w:p>
    <w:p w:rsidR="00222301" w:rsidRDefault="00222301" w:rsidP="0022230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Pr="00015F7F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’"/>
        </w:smartTagPr>
        <w:r w:rsidRPr="00015F7F">
          <w:rPr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222301" w:rsidRDefault="00222301" w:rsidP="0022230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=4</w:t>
      </w:r>
    </w:p>
    <w:p w:rsidR="006230F0" w:rsidRDefault="006230F0" w:rsidP="006230F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230F0" w:rsidRDefault="006230F0" w:rsidP="006230F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=0</w:t>
      </w:r>
    </w:p>
    <w:p w:rsidR="00CE28F4" w:rsidRDefault="009E2CC5" w:rsidP="009E2C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BCN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C330E4"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C330E4" w:rsidRPr="00C330E4">
        <w:rPr>
          <w:rFonts w:hint="eastAsia"/>
          <w:kern w:val="2"/>
          <w:szCs w:val="24"/>
          <w:lang w:eastAsia="zh-TW"/>
        </w:rPr>
        <w:t>殘廢每月保險金</w:t>
      </w:r>
      <w:r>
        <w:rPr>
          <w:rFonts w:hint="eastAsia"/>
          <w:kern w:val="2"/>
          <w:szCs w:val="24"/>
          <w:lang w:eastAsia="zh-TW"/>
        </w:rPr>
        <w:t>)</w:t>
      </w:r>
    </w:p>
    <w:p w:rsidR="009E2CC5" w:rsidRDefault="009E2CC5" w:rsidP="009E2C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="00C43F14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’"/>
        </w:smartTagPr>
        <w:r w:rsidR="00C43F14">
          <w:rPr>
            <w:rFonts w:hint="eastAsia"/>
            <w:kern w:val="2"/>
            <w:szCs w:val="24"/>
            <w:lang w:eastAsia="zh-TW"/>
          </w:rPr>
          <w:t>2</w:t>
        </w:r>
        <w:r w:rsidRPr="00015F7F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9E2CC5" w:rsidRDefault="009E2CC5" w:rsidP="009E2C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=1</w:t>
      </w:r>
    </w:p>
    <w:p w:rsidR="009E2CC5" w:rsidRDefault="009E2CC5" w:rsidP="009E2C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="00C43F14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’"/>
        </w:smartTagPr>
        <w:r w:rsidR="00C43F14"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9E2CC5" w:rsidRDefault="009E2CC5" w:rsidP="009E2C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=2</w:t>
      </w:r>
    </w:p>
    <w:p w:rsidR="009E2CC5" w:rsidRDefault="009E2CC5" w:rsidP="009E2C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Pr="00015F7F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’"/>
        </w:smartTagPr>
        <w:r w:rsidR="00C43F14"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9E2CC5" w:rsidRDefault="009E2CC5" w:rsidP="009E2C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=3</w:t>
      </w:r>
    </w:p>
    <w:p w:rsidR="009E2CC5" w:rsidRDefault="009E2CC5" w:rsidP="009E2C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Pr="00015F7F">
        <w:rPr>
          <w:kern w:val="2"/>
          <w:szCs w:val="24"/>
          <w:lang w:eastAsia="zh-TW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’"/>
        </w:smartTagPr>
        <w:r w:rsidR="00C43F14"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9E2CC5" w:rsidRDefault="009E2CC5" w:rsidP="009E2C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=4</w:t>
      </w:r>
    </w:p>
    <w:p w:rsidR="009E2CC5" w:rsidRDefault="009E2CC5" w:rsidP="009E2C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E2CC5" w:rsidRDefault="009E2CC5" w:rsidP="005904B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=0</w:t>
      </w:r>
    </w:p>
    <w:p w:rsidR="00EB30CF" w:rsidRDefault="00EB30CF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特殊日期：</w:t>
      </w:r>
    </w:p>
    <w:p w:rsidR="00EB30CF" w:rsidRDefault="00EB30CF" w:rsidP="00EB30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O_終止日期</w:t>
      </w:r>
      <w:r>
        <w:rPr>
          <w:rFonts w:ascii="細明體" w:eastAsia="細明體" w:hAnsi="細明體" w:hint="eastAsia"/>
          <w:lang w:eastAsia="zh-TW"/>
        </w:rPr>
        <w:t>=</w:t>
      </w:r>
      <w:r w:rsidRPr="009B4431">
        <w:rPr>
          <w:rFonts w:ascii="細明體" w:eastAsia="細明體" w:hAnsi="細明體" w:hint="eastAsia"/>
          <w:lang w:eastAsia="zh-TW"/>
        </w:rPr>
        <w:t xml:space="preserve"> </w:t>
      </w:r>
      <w:r w:rsidRPr="00DC4428">
        <w:rPr>
          <w:rFonts w:ascii="細明體" w:eastAsia="細明體" w:hAnsi="細明體" w:hint="eastAsia"/>
          <w:lang w:eastAsia="zh-TW"/>
        </w:rPr>
        <w:t>A.</w:t>
      </w:r>
      <w:r w:rsidRPr="004A2396">
        <w:rPr>
          <w:rFonts w:ascii="Arial" w:hAnsi="細明體" w:hint="eastAsia"/>
          <w:lang w:eastAsia="zh-TW"/>
        </w:rPr>
        <w:t>事故日期</w:t>
      </w:r>
    </w:p>
    <w:p w:rsidR="00EB30CF" w:rsidRDefault="00EB30CF" w:rsidP="00EB30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EB30CF" w:rsidRPr="00551DB9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殘疾鑑定日</w:t>
      </w:r>
      <w:r>
        <w:rPr>
          <w:rFonts w:ascii="Arial" w:cs="Arial" w:hint="eastAsia"/>
          <w:lang w:eastAsia="zh-TW"/>
        </w:rPr>
        <w:t>=</w:t>
      </w:r>
      <w:r w:rsidRPr="0087288F">
        <w:rPr>
          <w:rFonts w:ascii="細明體" w:eastAsia="細明體" w:hAnsi="細明體" w:hint="eastAsia"/>
          <w:lang w:eastAsia="zh-TW"/>
        </w:rPr>
        <w:t xml:space="preserve"> </w:t>
      </w:r>
      <w:r w:rsidRPr="00DC4428">
        <w:rPr>
          <w:rFonts w:ascii="細明體" w:eastAsia="細明體" w:hAnsi="細明體" w:hint="eastAsia"/>
          <w:lang w:eastAsia="zh-TW"/>
        </w:rPr>
        <w:t>A.</w:t>
      </w:r>
      <w:r w:rsidRPr="004A2396">
        <w:rPr>
          <w:rFonts w:ascii="Arial" w:hAnsi="細明體" w:hint="eastAsia"/>
          <w:lang w:eastAsia="zh-TW"/>
        </w:rPr>
        <w:t>事故日期</w:t>
      </w:r>
    </w:p>
    <w:p w:rsidR="00551DB9" w:rsidRDefault="00551DB9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O_終止日期=</w:t>
      </w:r>
      <w:r w:rsidRPr="00551DB9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殘疾鑑定日</w:t>
      </w:r>
    </w:p>
    <w:p w:rsidR="000527F0" w:rsidRDefault="000527F0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給付天數：</w:t>
      </w:r>
      <w:r w:rsidR="00747E94">
        <w:rPr>
          <w:rFonts w:hint="eastAsia"/>
          <w:kern w:val="2"/>
          <w:szCs w:val="24"/>
          <w:lang w:eastAsia="zh-TW"/>
        </w:rPr>
        <w:t>(</w:t>
      </w:r>
      <w:r w:rsidR="00747E94">
        <w:rPr>
          <w:rFonts w:hint="eastAsia"/>
          <w:kern w:val="2"/>
          <w:szCs w:val="24"/>
          <w:lang w:eastAsia="zh-TW"/>
        </w:rPr>
        <w:t>先固定給</w:t>
      </w:r>
      <w:r w:rsidR="00747E94">
        <w:rPr>
          <w:rFonts w:hint="eastAsia"/>
          <w:kern w:val="2"/>
          <w:szCs w:val="24"/>
          <w:lang w:eastAsia="zh-TW"/>
        </w:rPr>
        <w:t>1)</w:t>
      </w:r>
    </w:p>
    <w:p w:rsidR="00747E94" w:rsidRDefault="00747E94" w:rsidP="000527F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  <w:r w:rsidRPr="000527F0">
        <w:rPr>
          <w:rFonts w:ascii="Arial" w:cs="Arial" w:hint="eastAsia"/>
          <w:lang w:eastAsia="zh-TW"/>
        </w:rPr>
        <w:t xml:space="preserve"> = 1</w:t>
      </w:r>
    </w:p>
    <w:p w:rsidR="0090519A" w:rsidRDefault="0090519A" w:rsidP="0090519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計算醫療天數：</w:t>
      </w:r>
    </w:p>
    <w:p w:rsidR="006F6C8E" w:rsidRDefault="006F6C8E" w:rsidP="006F6C8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02568A"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 w:rsidR="0002568A">
        <w:rPr>
          <w:rFonts w:hint="eastAsia"/>
          <w:kern w:val="2"/>
          <w:szCs w:val="24"/>
          <w:lang w:eastAsia="zh-TW"/>
        </w:rPr>
        <w:t>) AND A.</w:t>
      </w:r>
      <w:r w:rsidR="0002568A">
        <w:rPr>
          <w:rFonts w:hint="eastAsia"/>
          <w:kern w:val="2"/>
          <w:szCs w:val="24"/>
          <w:lang w:eastAsia="zh-TW"/>
        </w:rPr>
        <w:t>出院日有值</w:t>
      </w:r>
      <w:r w:rsidR="0002568A">
        <w:rPr>
          <w:rFonts w:hint="eastAsia"/>
          <w:kern w:val="2"/>
          <w:szCs w:val="24"/>
          <w:lang w:eastAsia="zh-TW"/>
        </w:rPr>
        <w:t xml:space="preserve"> AND A.</w:t>
      </w:r>
      <w:r w:rsidR="0002568A">
        <w:rPr>
          <w:rFonts w:hint="eastAsia"/>
          <w:kern w:val="2"/>
          <w:szCs w:val="24"/>
          <w:lang w:eastAsia="zh-TW"/>
        </w:rPr>
        <w:t>出院日</w:t>
      </w:r>
      <w:r w:rsidR="0002568A">
        <w:rPr>
          <w:rFonts w:hint="eastAsia"/>
          <w:kern w:val="2"/>
          <w:szCs w:val="24"/>
          <w:lang w:eastAsia="zh-TW"/>
        </w:rPr>
        <w:t xml:space="preserve"> &gt; A.</w:t>
      </w:r>
      <w:r w:rsidR="0002568A">
        <w:rPr>
          <w:rFonts w:hint="eastAsia"/>
          <w:kern w:val="2"/>
          <w:szCs w:val="24"/>
          <w:lang w:eastAsia="zh-TW"/>
        </w:rPr>
        <w:t>事故日</w:t>
      </w:r>
    </w:p>
    <w:p w:rsidR="00AC1FD6" w:rsidRDefault="00AC1FD6" w:rsidP="00AC1FD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  <w:r>
        <w:rPr>
          <w:rFonts w:ascii="Arial" w:cs="Arial" w:hint="eastAsia"/>
          <w:lang w:eastAsia="zh-TW"/>
        </w:rPr>
        <w:t xml:space="preserve"> = </w:t>
      </w:r>
      <w:r w:rsidR="009059A1">
        <w:rPr>
          <w:rFonts w:ascii="細明體" w:eastAsia="細明體" w:hAnsi="細明體" w:hint="eastAsia"/>
          <w:kern w:val="2"/>
          <w:szCs w:val="24"/>
          <w:lang w:eastAsia="zh-TW"/>
        </w:rPr>
        <w:t>DATE.DiffDay(</w:t>
      </w:r>
      <w:r w:rsidR="00FE1B34">
        <w:rPr>
          <w:rFonts w:hint="eastAsia"/>
          <w:kern w:val="2"/>
          <w:szCs w:val="24"/>
          <w:lang w:eastAsia="zh-TW"/>
        </w:rPr>
        <w:t>A.</w:t>
      </w:r>
      <w:r w:rsidR="00FE1B34">
        <w:rPr>
          <w:rFonts w:hint="eastAsia"/>
          <w:kern w:val="2"/>
          <w:szCs w:val="24"/>
          <w:lang w:eastAsia="zh-TW"/>
        </w:rPr>
        <w:t>事故日</w:t>
      </w:r>
      <w:r w:rsidR="009059A1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FE1B34">
        <w:rPr>
          <w:rFonts w:hint="eastAsia"/>
          <w:kern w:val="2"/>
          <w:szCs w:val="24"/>
          <w:lang w:eastAsia="zh-TW"/>
        </w:rPr>
        <w:t>A.</w:t>
      </w:r>
      <w:r w:rsidR="00FE1B34">
        <w:rPr>
          <w:rFonts w:hint="eastAsia"/>
          <w:kern w:val="2"/>
          <w:szCs w:val="24"/>
          <w:lang w:eastAsia="zh-TW"/>
        </w:rPr>
        <w:t>出院日</w:t>
      </w:r>
      <w:r w:rsidR="009059A1">
        <w:rPr>
          <w:rFonts w:ascii="細明體" w:eastAsia="細明體" w:hAnsi="細明體" w:hint="eastAsia"/>
          <w:kern w:val="2"/>
          <w:szCs w:val="24"/>
          <w:lang w:eastAsia="zh-TW"/>
        </w:rPr>
        <w:t>) +1 (頭尾都算)</w:t>
      </w:r>
    </w:p>
    <w:p w:rsidR="0009343D" w:rsidRPr="00CE1D1A" w:rsidRDefault="0009343D" w:rsidP="0009343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  <w:r>
        <w:rPr>
          <w:rFonts w:ascii="Arial" w:cs="Arial" w:hint="eastAsia"/>
          <w:lang w:eastAsia="zh-TW"/>
        </w:rPr>
        <w:t xml:space="preserve"> </w:t>
      </w:r>
      <w:r>
        <w:rPr>
          <w:rFonts w:ascii="Arial" w:cs="Arial" w:hint="eastAsia"/>
          <w:lang w:eastAsia="zh-TW"/>
        </w:rPr>
        <w:t>超過</w:t>
      </w:r>
      <w:r>
        <w:rPr>
          <w:rFonts w:ascii="Arial" w:cs="Arial" w:hint="eastAsia"/>
          <w:lang w:eastAsia="zh-TW"/>
        </w:rPr>
        <w:t xml:space="preserve"> 9999</w:t>
      </w:r>
    </w:p>
    <w:p w:rsidR="00CE1D1A" w:rsidRDefault="00B95392" w:rsidP="00CE1D1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出院日的月日</w:t>
      </w:r>
      <w:r>
        <w:rPr>
          <w:rFonts w:hint="eastAsia"/>
          <w:kern w:val="2"/>
          <w:szCs w:val="24"/>
          <w:lang w:eastAsia="zh-TW"/>
        </w:rPr>
        <w:t xml:space="preserve"> &gt; </w:t>
      </w:r>
      <w:r>
        <w:rPr>
          <w:rFonts w:hint="eastAsia"/>
          <w:kern w:val="2"/>
          <w:szCs w:val="24"/>
          <w:lang w:eastAsia="zh-TW"/>
        </w:rPr>
        <w:t>事故日的月日</w:t>
      </w:r>
    </w:p>
    <w:p w:rsidR="00B95392" w:rsidRDefault="00B95392" w:rsidP="00B9539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出院日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事故日年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出院日的月日</w:t>
      </w:r>
    </w:p>
    <w:p w:rsidR="00B95392" w:rsidRDefault="00B95392" w:rsidP="00B9539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25474" w:rsidRDefault="00061565" w:rsidP="0022547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出院日</w:t>
      </w:r>
      <w:r>
        <w:rPr>
          <w:rFonts w:hint="eastAsia"/>
          <w:kern w:val="2"/>
          <w:szCs w:val="24"/>
          <w:lang w:eastAsia="zh-TW"/>
        </w:rPr>
        <w:t>=(</w:t>
      </w:r>
      <w:r>
        <w:rPr>
          <w:rFonts w:hint="eastAsia"/>
          <w:kern w:val="2"/>
          <w:szCs w:val="24"/>
          <w:lang w:eastAsia="zh-TW"/>
        </w:rPr>
        <w:t>事故日年</w:t>
      </w:r>
      <w:r>
        <w:rPr>
          <w:rFonts w:hint="eastAsia"/>
          <w:kern w:val="2"/>
          <w:szCs w:val="24"/>
          <w:lang w:eastAsia="zh-TW"/>
        </w:rPr>
        <w:t>+1)+</w:t>
      </w:r>
      <w:r>
        <w:rPr>
          <w:rFonts w:hint="eastAsia"/>
          <w:kern w:val="2"/>
          <w:szCs w:val="24"/>
          <w:lang w:eastAsia="zh-TW"/>
        </w:rPr>
        <w:t>出院日的月日</w:t>
      </w:r>
    </w:p>
    <w:p w:rsidR="00E54832" w:rsidRDefault="00E54832" w:rsidP="00E5483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DATE.DiffDay(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事故日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出院日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 +1 (頭尾都算)</w:t>
      </w:r>
    </w:p>
    <w:p w:rsidR="0032796D" w:rsidRDefault="0032796D" w:rsidP="0032796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門診、住院天數：</w:t>
      </w:r>
    </w:p>
    <w:p w:rsidR="00FB261D" w:rsidRDefault="00FB261D" w:rsidP="00FB261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 w:rsidRPr="00FB261D">
        <w:rPr>
          <w:kern w:val="2"/>
          <w:szCs w:val="24"/>
          <w:lang w:eastAsia="zh-TW"/>
        </w:rPr>
        <w:t>BEE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261D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 w:rsidRPr="00FB261D">
        <w:t xml:space="preserve"> </w:t>
      </w:r>
      <w:r>
        <w:rPr>
          <w:kern w:val="2"/>
          <w:szCs w:val="24"/>
          <w:lang w:eastAsia="zh-TW"/>
        </w:rPr>
        <w:t>BEE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 w:rsidRPr="00FB261D">
        <w:t xml:space="preserve"> </w:t>
      </w:r>
      <w:r w:rsidRPr="00FB261D">
        <w:rPr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261D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 </w:t>
      </w:r>
      <w:r w:rsidRPr="00FB261D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住院</w:t>
      </w:r>
    </w:p>
    <w:p w:rsidR="00FB261D" w:rsidRDefault="00FB261D" w:rsidP="00FB261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住院申請</w:t>
      </w:r>
      <w:r>
        <w:rPr>
          <w:rFonts w:hint="eastAsia"/>
          <w:kern w:val="2"/>
          <w:szCs w:val="24"/>
          <w:lang w:eastAsia="zh-TW"/>
        </w:rPr>
        <w:t>=</w:t>
      </w:r>
      <w:r w:rsidRPr="00FB261D">
        <w:rPr>
          <w:rFonts w:ascii="Arial" w:cs="Arial" w:hint="eastAsia"/>
          <w:lang w:eastAsia="zh-TW"/>
        </w:rPr>
        <w:t xml:space="preserve"> </w:t>
      </w: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</w:p>
    <w:p w:rsidR="00FB261D" w:rsidRDefault="00FB261D" w:rsidP="00FB261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住院給付</w:t>
      </w:r>
      <w:r>
        <w:rPr>
          <w:rFonts w:hint="eastAsia"/>
          <w:kern w:val="2"/>
          <w:szCs w:val="24"/>
          <w:lang w:eastAsia="zh-TW"/>
        </w:rPr>
        <w:t>=</w:t>
      </w:r>
      <w:r w:rsidRPr="00FB261D">
        <w:rPr>
          <w:rFonts w:ascii="Arial" w:cs="Arial" w:hint="eastAsia"/>
          <w:lang w:eastAsia="zh-TW"/>
        </w:rPr>
        <w:t xml:space="preserve"> </w:t>
      </w: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</w:p>
    <w:p w:rsidR="00FB261D" w:rsidRDefault="00FB261D" w:rsidP="00FB261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 w:rsidRPr="00FB261D">
        <w:rPr>
          <w:kern w:val="2"/>
          <w:szCs w:val="24"/>
          <w:lang w:eastAsia="zh-TW"/>
        </w:rPr>
        <w:t>BE</w:t>
      </w:r>
      <w:r w:rsidR="00EE4941">
        <w:rPr>
          <w:rFonts w:hint="eastAsia"/>
          <w:kern w:val="2"/>
          <w:szCs w:val="24"/>
          <w:lang w:eastAsia="zh-TW"/>
        </w:rPr>
        <w:t>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="00EE4941"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 w:rsidRPr="00FB261D">
        <w:t xml:space="preserve"> </w:t>
      </w:r>
      <w:r w:rsidR="00EE4941">
        <w:rPr>
          <w:kern w:val="2"/>
          <w:szCs w:val="24"/>
          <w:lang w:eastAsia="zh-TW"/>
        </w:rPr>
        <w:t>BE</w:t>
      </w:r>
      <w:r w:rsidR="00EE4941">
        <w:rPr>
          <w:rFonts w:hint="eastAsia"/>
          <w:kern w:val="2"/>
          <w:szCs w:val="24"/>
          <w:lang w:eastAsia="zh-TW"/>
        </w:rPr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 </w:t>
      </w:r>
      <w:r w:rsidRPr="00FB261D">
        <w:rPr>
          <w:kern w:val="2"/>
          <w:szCs w:val="24"/>
          <w:lang w:eastAsia="zh-TW"/>
        </w:rPr>
        <w:sym w:font="Wingdings" w:char="F0DF"/>
      </w:r>
      <w:r w:rsidR="00EE4941">
        <w:rPr>
          <w:rFonts w:hint="eastAsia"/>
          <w:kern w:val="2"/>
          <w:szCs w:val="24"/>
          <w:lang w:eastAsia="zh-TW"/>
        </w:rPr>
        <w:t>門診</w:t>
      </w:r>
    </w:p>
    <w:p w:rsidR="00B15221" w:rsidRDefault="00B15221" w:rsidP="00B1522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門診申請</w:t>
      </w:r>
      <w:r>
        <w:rPr>
          <w:rFonts w:hint="eastAsia"/>
          <w:kern w:val="2"/>
          <w:szCs w:val="24"/>
          <w:lang w:eastAsia="zh-TW"/>
        </w:rPr>
        <w:t>=</w:t>
      </w:r>
      <w:r w:rsidRPr="00FB261D">
        <w:rPr>
          <w:rFonts w:ascii="Arial" w:cs="Arial" w:hint="eastAsia"/>
          <w:lang w:eastAsia="zh-TW"/>
        </w:rPr>
        <w:t xml:space="preserve"> </w:t>
      </w: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</w:p>
    <w:p w:rsidR="00B15221" w:rsidRDefault="00B15221" w:rsidP="00B1522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門診給付</w:t>
      </w:r>
      <w:r>
        <w:rPr>
          <w:rFonts w:hint="eastAsia"/>
          <w:kern w:val="2"/>
          <w:szCs w:val="24"/>
          <w:lang w:eastAsia="zh-TW"/>
        </w:rPr>
        <w:t>=</w:t>
      </w:r>
      <w:r w:rsidRPr="00FB261D">
        <w:rPr>
          <w:rFonts w:ascii="Arial" w:cs="Arial" w:hint="eastAsia"/>
          <w:lang w:eastAsia="zh-TW"/>
        </w:rPr>
        <w:t xml:space="preserve"> </w:t>
      </w: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</w:p>
    <w:p w:rsidR="00EB30CF" w:rsidRDefault="00EB30CF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殘廢等級：</w:t>
      </w:r>
    </w:p>
    <w:p w:rsidR="00EB30CF" w:rsidRDefault="00EB30CF" w:rsidP="00EB30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253D1F">
        <w:rPr>
          <w:rFonts w:hint="eastAsia"/>
          <w:kern w:val="2"/>
          <w:szCs w:val="24"/>
          <w:lang w:eastAsia="zh-TW"/>
        </w:rPr>
        <w:t>O_</w:t>
      </w:r>
      <w:r w:rsidR="00253D1F"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253D1F" w:rsidRPr="00253D1F">
        <w:rPr>
          <w:lang w:eastAsia="zh-TW"/>
        </w:rPr>
        <w:t xml:space="preserve"> </w:t>
      </w:r>
      <w:r w:rsidR="00253D1F" w:rsidRPr="00253D1F">
        <w:rPr>
          <w:kern w:val="2"/>
          <w:szCs w:val="24"/>
          <w:lang w:eastAsia="zh-TW"/>
        </w:rPr>
        <w:t>BCB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253D1F" w:rsidRPr="00253D1F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 w:rsidR="00253D1F">
        <w:rPr>
          <w:rFonts w:hint="eastAsia"/>
          <w:kern w:val="2"/>
          <w:szCs w:val="24"/>
          <w:lang w:eastAsia="zh-TW"/>
        </w:rPr>
        <w:t xml:space="preserve"> (</w:t>
      </w:r>
      <w:r w:rsidR="00253D1F" w:rsidRPr="00253D1F">
        <w:rPr>
          <w:rFonts w:hint="eastAsia"/>
          <w:kern w:val="2"/>
          <w:szCs w:val="24"/>
          <w:lang w:eastAsia="zh-TW"/>
        </w:rPr>
        <w:t>殘廢保險金</w:t>
      </w:r>
      <w:r w:rsidR="00253D1F">
        <w:rPr>
          <w:rFonts w:hint="eastAsia"/>
          <w:kern w:val="2"/>
          <w:szCs w:val="24"/>
          <w:lang w:eastAsia="zh-TW"/>
        </w:rPr>
        <w:t>)</w:t>
      </w:r>
    </w:p>
    <w:p w:rsidR="00EB30CF" w:rsidRDefault="00040AC7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(KIND) = </w:t>
      </w:r>
      <w:r>
        <w:rPr>
          <w:kern w:val="2"/>
          <w:szCs w:val="24"/>
          <w:lang w:eastAsia="zh-TW"/>
        </w:rPr>
        <w:t>‘</w:t>
      </w:r>
      <w:r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040AC7">
          <w:rPr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3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950731">
        <w:rPr>
          <w:rFonts w:hint="eastAsia"/>
          <w:kern w:val="2"/>
          <w:szCs w:val="24"/>
          <w:lang w:eastAsia="zh-TW"/>
        </w:rPr>
        <w:t>IF 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4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5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950731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6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95073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7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7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8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="00950731">
          <w:rPr>
            <w:rFonts w:hint="eastAsia"/>
            <w:kern w:val="2"/>
            <w:szCs w:val="24"/>
            <w:lang w:eastAsia="zh-TW"/>
          </w:rPr>
          <w:t>9</w:t>
        </w:r>
        <w:r w:rsidR="00950731"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r w:rsidR="00950731">
        <w:rPr>
          <w:rFonts w:hint="eastAsia"/>
          <w:kern w:val="2"/>
          <w:szCs w:val="24"/>
          <w:lang w:eastAsia="zh-TW"/>
        </w:rPr>
        <w:t>A</w:t>
      </w:r>
      <w:r w:rsidR="00950731"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10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950731">
        <w:rPr>
          <w:rFonts w:hint="eastAsia"/>
          <w:kern w:val="2"/>
          <w:szCs w:val="24"/>
          <w:lang w:eastAsia="zh-TW"/>
        </w:rPr>
        <w:t>C.</w:t>
      </w:r>
      <w:r w:rsidR="00950731">
        <w:rPr>
          <w:rFonts w:hint="eastAsia"/>
          <w:kern w:val="2"/>
          <w:szCs w:val="24"/>
          <w:lang w:eastAsia="zh-TW"/>
        </w:rPr>
        <w:t>理賠種類</w:t>
      </w:r>
      <w:r w:rsidR="00950731">
        <w:rPr>
          <w:rFonts w:hint="eastAsia"/>
          <w:kern w:val="2"/>
          <w:szCs w:val="24"/>
          <w:lang w:eastAsia="zh-TW"/>
        </w:rPr>
        <w:t xml:space="preserve">(KIND) = </w:t>
      </w:r>
      <w:r w:rsidR="00950731">
        <w:rPr>
          <w:kern w:val="2"/>
          <w:szCs w:val="24"/>
          <w:lang w:eastAsia="zh-TW"/>
        </w:rPr>
        <w:t>‘</w:t>
      </w:r>
      <w:r w:rsidR="00950731" w:rsidRPr="00040AC7">
        <w:rPr>
          <w:kern w:val="2"/>
          <w:szCs w:val="24"/>
          <w:lang w:eastAsia="zh-TW"/>
        </w:rPr>
        <w:t>SB</w:t>
      </w:r>
      <w:r w:rsidR="00950731">
        <w:rPr>
          <w:rFonts w:hint="eastAsia"/>
          <w:kern w:val="2"/>
          <w:szCs w:val="24"/>
          <w:lang w:eastAsia="zh-TW"/>
        </w:rPr>
        <w:t>B</w:t>
      </w:r>
      <w:r w:rsidR="00950731">
        <w:rPr>
          <w:kern w:val="2"/>
          <w:szCs w:val="24"/>
          <w:lang w:eastAsia="zh-TW"/>
        </w:rPr>
        <w:t>’</w:t>
      </w:r>
    </w:p>
    <w:p w:rsidR="004D6423" w:rsidRDefault="00EB30CF" w:rsidP="004D642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11</w:t>
        </w:r>
        <w:r>
          <w:rPr>
            <w:kern w:val="2"/>
            <w:szCs w:val="24"/>
            <w:lang w:eastAsia="zh-TW"/>
          </w:rPr>
          <w:t>’</w:t>
        </w:r>
      </w:smartTag>
    </w:p>
    <w:p w:rsidR="005676AC" w:rsidRDefault="005676AC" w:rsidP="005676A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險別：</w:t>
      </w:r>
    </w:p>
    <w:p w:rsidR="00F80602" w:rsidRDefault="005676AC" w:rsidP="005676A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B80C8E">
        <w:rPr>
          <w:rFonts w:hint="eastAsia"/>
          <w:kern w:val="2"/>
          <w:szCs w:val="24"/>
          <w:lang w:eastAsia="zh-TW"/>
        </w:rPr>
        <w:t>C.</w:t>
      </w:r>
      <w:r w:rsidR="00B80C8E">
        <w:rPr>
          <w:rFonts w:hint="eastAsia"/>
          <w:kern w:val="2"/>
          <w:szCs w:val="24"/>
          <w:lang w:eastAsia="zh-TW"/>
        </w:rPr>
        <w:t>理賠種類</w:t>
      </w:r>
      <w:r w:rsidR="00B80C8E">
        <w:rPr>
          <w:rFonts w:hint="eastAsia"/>
          <w:kern w:val="2"/>
          <w:szCs w:val="24"/>
          <w:lang w:eastAsia="zh-TW"/>
        </w:rPr>
        <w:t>(KIND) (DEFAULT)</w:t>
      </w:r>
    </w:p>
    <w:tbl>
      <w:tblPr>
        <w:tblW w:w="3460" w:type="dxa"/>
        <w:tblInd w:w="3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0"/>
        <w:gridCol w:w="1080"/>
      </w:tblGrid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判斷原保單號碼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險別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G000020356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G000020460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SWA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G000023690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SWB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G000024060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SWC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G000024968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SWC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G000024974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SWD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G000025925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SWE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G000025926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SWF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G000025942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SWG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G000025944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G000030026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G000030031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G000030032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G000030033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G000030042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G000030103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G000030131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SWH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SWI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G000030999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G000940999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G000950555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G000950666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G000950777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G000950888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G000950999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G000960555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G000960666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G000960777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G000960888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G000960999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SWJ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G000970555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SWK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G000970666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SWK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G000970777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SWK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G000970888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SWK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G000970999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SWK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G000980555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G000980666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G000980777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G000980999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SWL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SZ0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G000990555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G000990666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G000990777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G000990999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SZ0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SZ1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SY1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SY1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G001000555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SY1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G001000666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SY1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G001000777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SY1</w:t>
            </w:r>
          </w:p>
        </w:tc>
      </w:tr>
      <w:tr w:rsidR="00F80602" w:rsidRPr="0091185F" w:rsidTr="0091185F">
        <w:trPr>
          <w:trHeight w:val="33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SY1</w:t>
            </w:r>
          </w:p>
        </w:tc>
      </w:tr>
      <w:tr w:rsidR="00F80602" w:rsidRPr="0091185F" w:rsidTr="0091185F">
        <w:trPr>
          <w:trHeight w:val="345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G001000999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80602" w:rsidRPr="0091185F" w:rsidRDefault="00F80602" w:rsidP="00F8060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1185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SZ1</w:t>
            </w:r>
          </w:p>
        </w:tc>
      </w:tr>
    </w:tbl>
    <w:p w:rsidR="00D61DD5" w:rsidRDefault="00D61DD5" w:rsidP="0091185F">
      <w:pPr>
        <w:pStyle w:val="Tabletext"/>
        <w:keepLines w:val="0"/>
        <w:spacing w:after="0" w:line="240" w:lineRule="auto"/>
        <w:ind w:left="5102"/>
        <w:rPr>
          <w:rFonts w:hint="eastAsia"/>
          <w:kern w:val="2"/>
          <w:szCs w:val="24"/>
          <w:lang w:eastAsia="zh-TW"/>
        </w:rPr>
      </w:pPr>
    </w:p>
    <w:p w:rsidR="005768D6" w:rsidRDefault="0047387D" w:rsidP="00D241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轉換後資料逐筆</w:t>
      </w:r>
      <w:r w:rsidR="000A5518">
        <w:rPr>
          <w:rFonts w:hint="eastAsia"/>
          <w:kern w:val="2"/>
          <w:szCs w:val="24"/>
          <w:lang w:eastAsia="zh-TW"/>
        </w:rPr>
        <w:t>寫</w:t>
      </w:r>
      <w:r w:rsidR="005768D6">
        <w:rPr>
          <w:rFonts w:hint="eastAsia"/>
          <w:kern w:val="2"/>
          <w:szCs w:val="24"/>
          <w:lang w:eastAsia="zh-TW"/>
        </w:rPr>
        <w:t>檔</w:t>
      </w:r>
    </w:p>
    <w:p w:rsidR="005768D6" w:rsidRDefault="005768D6" w:rsidP="000E5D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99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9999</w:t>
        </w:r>
        <w:r>
          <w:rPr>
            <w:kern w:val="2"/>
            <w:szCs w:val="24"/>
            <w:lang w:eastAsia="zh-TW"/>
          </w:rPr>
          <w:t>’</w:t>
        </w:r>
      </w:smartTag>
      <w:r w:rsidR="009D680F">
        <w:rPr>
          <w:rFonts w:hint="eastAsia"/>
          <w:kern w:val="2"/>
          <w:szCs w:val="24"/>
          <w:lang w:eastAsia="zh-TW"/>
        </w:rPr>
        <w:t xml:space="preserve"> OR </w:t>
      </w:r>
      <w:r w:rsidR="009D680F">
        <w:rPr>
          <w:rFonts w:ascii="細明體" w:eastAsia="細明體" w:hAnsi="細明體" w:hint="eastAsia"/>
        </w:rPr>
        <w:t>B.型別</w:t>
      </w:r>
      <w:r w:rsidR="009D680F">
        <w:rPr>
          <w:rFonts w:ascii="細明體" w:eastAsia="細明體" w:hAnsi="細明體" w:hint="eastAsia"/>
          <w:lang w:eastAsia="zh-TW"/>
        </w:rPr>
        <w:t xml:space="preserve"> = </w:t>
      </w:r>
      <w:r w:rsidR="009D680F">
        <w:rPr>
          <w:rFonts w:ascii="細明體" w:eastAsia="細明體" w:hAnsi="細明體"/>
          <w:lang w:eastAsia="zh-TW"/>
        </w:rPr>
        <w:t>‘</w:t>
      </w:r>
      <w:r w:rsidR="00536EB7">
        <w:rPr>
          <w:rFonts w:ascii="細明體" w:eastAsia="細明體" w:hAnsi="細明體" w:hint="eastAsia"/>
          <w:lang w:eastAsia="zh-TW"/>
        </w:rPr>
        <w:t>$</w:t>
      </w:r>
      <w:r w:rsidR="009D680F">
        <w:rPr>
          <w:rFonts w:ascii="細明體" w:eastAsia="細明體" w:hAnsi="細明體"/>
          <w:lang w:eastAsia="zh-TW"/>
        </w:rPr>
        <w:t>’</w:t>
      </w:r>
    </w:p>
    <w:p w:rsidR="0039751A" w:rsidRDefault="005768D6" w:rsidP="00D241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問題檔</w:t>
      </w:r>
      <w:r>
        <w:rPr>
          <w:rFonts w:hint="eastAsia"/>
          <w:kern w:val="2"/>
          <w:szCs w:val="24"/>
          <w:lang w:eastAsia="zh-TW"/>
        </w:rPr>
        <w:t>(DTAAB421_ERR)</w:t>
      </w:r>
    </w:p>
    <w:p w:rsidR="0039751A" w:rsidRPr="00B00796" w:rsidRDefault="0039751A" w:rsidP="00D241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39751A" w:rsidRPr="00D0735B" w:rsidRDefault="0039751A" w:rsidP="00D241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 w:rsidR="00C576D0">
        <w:rPr>
          <w:rFonts w:hint="eastAsia"/>
          <w:kern w:val="2"/>
          <w:szCs w:val="24"/>
          <w:lang w:eastAsia="zh-TW"/>
        </w:rPr>
        <w:t>學</w:t>
      </w:r>
      <w:r>
        <w:rPr>
          <w:rFonts w:hint="eastAsia"/>
          <w:kern w:val="2"/>
          <w:szCs w:val="24"/>
          <w:lang w:eastAsia="zh-TW"/>
        </w:rPr>
        <w:t>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問題檔</w:t>
      </w:r>
      <w:r>
        <w:rPr>
          <w:rFonts w:hint="eastAsia"/>
          <w:kern w:val="2"/>
          <w:szCs w:val="24"/>
          <w:lang w:eastAsia="zh-TW"/>
        </w:rPr>
        <w:t>DTAAB421_ERR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39751A" w:rsidRDefault="0039751A" w:rsidP="00D241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DTAAB421_ERR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1D2491" w:rsidRDefault="001D2491" w:rsidP="00D241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1D2491" w:rsidRPr="00953E2B" w:rsidTr="00953E2B">
        <w:tc>
          <w:tcPr>
            <w:tcW w:w="1722" w:type="dxa"/>
            <w:shd w:val="clear" w:color="auto" w:fill="C0C0C0"/>
          </w:tcPr>
          <w:p w:rsidR="001D2491" w:rsidRPr="00953E2B" w:rsidRDefault="001D2491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1D2491" w:rsidRPr="00953E2B" w:rsidRDefault="001D2491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1D2491" w:rsidRPr="00953E2B" w:rsidRDefault="001D2491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1D2491" w:rsidRPr="00953E2B" w:rsidTr="00953E2B">
        <w:tc>
          <w:tcPr>
            <w:tcW w:w="1722" w:type="dxa"/>
            <w:shd w:val="clear" w:color="auto" w:fill="FFFF99"/>
            <w:vAlign w:val="bottom"/>
          </w:tcPr>
          <w:p w:rsidR="001D2491" w:rsidRPr="00953E2B" w:rsidRDefault="001D2491" w:rsidP="00B903B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1D2491" w:rsidRPr="00953E2B" w:rsidRDefault="001D2491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</w:t>
            </w:r>
            <w:r w:rsidR="00BF6BB9" w:rsidRPr="00953E2B">
              <w:rPr>
                <w:rFonts w:ascii="細明體" w:eastAsia="細明體" w:hAnsi="細明體" w:hint="eastAsia"/>
                <w:sz w:val="20"/>
              </w:rPr>
              <w:t>_</w:t>
            </w:r>
            <w:r w:rsidRPr="00953E2B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953E2B" w:rsidTr="00953E2B">
        <w:tc>
          <w:tcPr>
            <w:tcW w:w="1722" w:type="dxa"/>
            <w:shd w:val="clear" w:color="auto" w:fill="FFFF99"/>
            <w:vAlign w:val="bottom"/>
          </w:tcPr>
          <w:p w:rsidR="001D2491" w:rsidRPr="00953E2B" w:rsidRDefault="001D2491" w:rsidP="00B903B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1D2491" w:rsidRPr="00953E2B" w:rsidRDefault="001D2491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953E2B" w:rsidTr="00953E2B">
        <w:tc>
          <w:tcPr>
            <w:tcW w:w="1722" w:type="dxa"/>
            <w:shd w:val="clear" w:color="auto" w:fill="FFFF99"/>
            <w:vAlign w:val="bottom"/>
          </w:tcPr>
          <w:p w:rsidR="001D2491" w:rsidRPr="00953E2B" w:rsidRDefault="001D2491" w:rsidP="00B903B1">
            <w:pPr>
              <w:rPr>
                <w:rFonts w:ascii="Arial" w:cs="Arial" w:hint="eastAsia"/>
                <w:color w:val="000000"/>
                <w:sz w:val="20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檔案號碼</w:t>
            </w:r>
          </w:p>
        </w:tc>
        <w:tc>
          <w:tcPr>
            <w:tcW w:w="2617" w:type="dxa"/>
          </w:tcPr>
          <w:p w:rsidR="001D2491" w:rsidRPr="00953E2B" w:rsidRDefault="001D2491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A.檔案編號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953E2B" w:rsidTr="00953E2B">
        <w:tc>
          <w:tcPr>
            <w:tcW w:w="1722" w:type="dxa"/>
            <w:shd w:val="clear" w:color="auto" w:fill="FFFF99"/>
            <w:vAlign w:val="bottom"/>
          </w:tcPr>
          <w:p w:rsidR="001D2491" w:rsidRPr="00953E2B" w:rsidRDefault="001D2491" w:rsidP="00B903B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1D2491" w:rsidRPr="00953E2B" w:rsidRDefault="001D2491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953E2B" w:rsidTr="00953E2B">
        <w:tc>
          <w:tcPr>
            <w:tcW w:w="1722" w:type="dxa"/>
            <w:shd w:val="clear" w:color="auto" w:fill="FFFF99"/>
            <w:vAlign w:val="bottom"/>
          </w:tcPr>
          <w:p w:rsidR="00321C07" w:rsidRPr="00953E2B" w:rsidRDefault="00321C07" w:rsidP="00B903B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hAnsi="Arial" w:cs="Arial" w:hint="eastAsia"/>
                <w:color w:val="000000"/>
                <w:sz w:val="20"/>
                <w:szCs w:val="20"/>
              </w:rPr>
              <w:t>型別</w:t>
            </w:r>
          </w:p>
        </w:tc>
        <w:tc>
          <w:tcPr>
            <w:tcW w:w="2617" w:type="dxa"/>
          </w:tcPr>
          <w:p w:rsidR="00321C07" w:rsidRPr="00953E2B" w:rsidRDefault="005776D0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321C07" w:rsidRPr="00953E2B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953E2B" w:rsidTr="00953E2B">
        <w:tc>
          <w:tcPr>
            <w:tcW w:w="1722" w:type="dxa"/>
            <w:shd w:val="clear" w:color="auto" w:fill="FFFF99"/>
            <w:vAlign w:val="bottom"/>
          </w:tcPr>
          <w:p w:rsidR="00321C07" w:rsidRPr="00953E2B" w:rsidRDefault="00321C07" w:rsidP="00B903B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hAnsi="Arial" w:cs="Arial" w:hint="eastAsia"/>
                <w:color w:val="000000"/>
                <w:sz w:val="20"/>
                <w:szCs w:val="20"/>
              </w:rPr>
              <w:t>項目</w:t>
            </w:r>
          </w:p>
        </w:tc>
        <w:tc>
          <w:tcPr>
            <w:tcW w:w="2617" w:type="dxa"/>
          </w:tcPr>
          <w:p w:rsidR="00321C07" w:rsidRPr="00953E2B" w:rsidRDefault="005776D0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321C07" w:rsidRPr="00953E2B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953E2B" w:rsidTr="00953E2B">
        <w:tc>
          <w:tcPr>
            <w:tcW w:w="1722" w:type="dxa"/>
            <w:shd w:val="clear" w:color="auto" w:fill="FFFF99"/>
            <w:vAlign w:val="bottom"/>
          </w:tcPr>
          <w:p w:rsidR="001D2491" w:rsidRPr="00953E2B" w:rsidRDefault="001D2491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1D2491" w:rsidRDefault="00D477DE" w:rsidP="00B903B1">
            <w:r w:rsidRPr="00953E2B">
              <w:rPr>
                <w:rFonts w:ascii="Arial" w:cs="Arial" w:hint="eastAsia"/>
                <w:sz w:val="20"/>
              </w:rPr>
              <w:t>A.</w:t>
            </w:r>
            <w:r w:rsidRPr="00953E2B">
              <w:rPr>
                <w:rFonts w:ascii="細明體" w:eastAsia="細明體" w:hAnsi="細明體" w:hint="eastAsia"/>
                <w:sz w:val="20"/>
              </w:rPr>
              <w:t>學生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953E2B" w:rsidTr="00953E2B">
        <w:tc>
          <w:tcPr>
            <w:tcW w:w="1722" w:type="dxa"/>
            <w:shd w:val="clear" w:color="auto" w:fill="FFFF99"/>
          </w:tcPr>
          <w:p w:rsidR="001D2491" w:rsidRPr="00953E2B" w:rsidRDefault="001D2491" w:rsidP="00B903B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vAlign w:val="bottom"/>
          </w:tcPr>
          <w:p w:rsidR="001D2491" w:rsidRPr="00953E2B" w:rsidRDefault="001D2491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A.給付日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953E2B" w:rsidTr="00953E2B">
        <w:tc>
          <w:tcPr>
            <w:tcW w:w="1722" w:type="dxa"/>
            <w:shd w:val="clear" w:color="auto" w:fill="FFFF99"/>
            <w:vAlign w:val="bottom"/>
          </w:tcPr>
          <w:p w:rsidR="001D2491" w:rsidRPr="00953E2B" w:rsidRDefault="001D2491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1D2491" w:rsidRDefault="001D2491" w:rsidP="00B903B1"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事故日</w:t>
            </w:r>
          </w:p>
        </w:tc>
        <w:tc>
          <w:tcPr>
            <w:tcW w:w="1526" w:type="dxa"/>
          </w:tcPr>
          <w:p w:rsidR="001D2491" w:rsidRPr="00953E2B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953E2B" w:rsidTr="00953E2B">
        <w:tc>
          <w:tcPr>
            <w:tcW w:w="1722" w:type="dxa"/>
            <w:shd w:val="clear" w:color="auto" w:fill="FFFF99"/>
            <w:vAlign w:val="bottom"/>
          </w:tcPr>
          <w:p w:rsidR="00321C07" w:rsidRPr="00953E2B" w:rsidRDefault="00321C07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事故原因</w:t>
            </w:r>
          </w:p>
        </w:tc>
        <w:tc>
          <w:tcPr>
            <w:tcW w:w="2617" w:type="dxa"/>
          </w:tcPr>
          <w:p w:rsidR="00321C07" w:rsidRPr="00953E2B" w:rsidRDefault="00465F98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321C07" w:rsidRPr="00953E2B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19E5" w:rsidRPr="00953E2B" w:rsidTr="00953E2B">
        <w:tc>
          <w:tcPr>
            <w:tcW w:w="1722" w:type="dxa"/>
            <w:shd w:val="clear" w:color="auto" w:fill="FFFF99"/>
            <w:vAlign w:val="bottom"/>
          </w:tcPr>
          <w:p w:rsidR="006C19E5" w:rsidRPr="00953E2B" w:rsidRDefault="006C19E5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cs="Arial"/>
                <w:sz w:val="20"/>
              </w:rPr>
              <w:t>給付金額</w:t>
            </w:r>
          </w:p>
        </w:tc>
        <w:tc>
          <w:tcPr>
            <w:tcW w:w="2617" w:type="dxa"/>
          </w:tcPr>
          <w:p w:rsidR="006C19E5" w:rsidRPr="00953E2B" w:rsidRDefault="006C19E5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B.</w:t>
            </w:r>
            <w:r w:rsidR="00E73259" w:rsidRPr="00953E2B">
              <w:rPr>
                <w:rFonts w:ascii="細明體" w:eastAsia="細明體" w:hAnsi="細明體" w:hint="eastAsia"/>
                <w:sz w:val="20"/>
              </w:rPr>
              <w:t>給付</w:t>
            </w:r>
            <w:r w:rsidRPr="00953E2B">
              <w:rPr>
                <w:rFonts w:ascii="細明體" w:eastAsia="細明體" w:hAnsi="細明體" w:hint="eastAsia"/>
                <w:sz w:val="20"/>
              </w:rPr>
              <w:t>金額</w:t>
            </w:r>
          </w:p>
        </w:tc>
        <w:tc>
          <w:tcPr>
            <w:tcW w:w="1526" w:type="dxa"/>
          </w:tcPr>
          <w:p w:rsidR="006C19E5" w:rsidRPr="00953E2B" w:rsidRDefault="006C19E5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953E2B" w:rsidTr="00953E2B">
        <w:tc>
          <w:tcPr>
            <w:tcW w:w="1722" w:type="dxa"/>
            <w:shd w:val="clear" w:color="auto" w:fill="FFFF99"/>
            <w:vAlign w:val="center"/>
          </w:tcPr>
          <w:p w:rsidR="00465F98" w:rsidRPr="00953E2B" w:rsidRDefault="00465F98" w:rsidP="00465F98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員工</w:t>
            </w:r>
            <w:r w:rsidRPr="00953E2B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  <w:vAlign w:val="bottom"/>
          </w:tcPr>
          <w:p w:rsidR="00465F98" w:rsidRPr="00953E2B" w:rsidRDefault="00D477DE" w:rsidP="00465F98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A.學校編號</w:t>
            </w:r>
          </w:p>
        </w:tc>
        <w:tc>
          <w:tcPr>
            <w:tcW w:w="1526" w:type="dxa"/>
          </w:tcPr>
          <w:p w:rsidR="00465F98" w:rsidRPr="00953E2B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953E2B" w:rsidTr="00953E2B">
        <w:tc>
          <w:tcPr>
            <w:tcW w:w="1722" w:type="dxa"/>
            <w:shd w:val="clear" w:color="auto" w:fill="FFFF99"/>
            <w:vAlign w:val="center"/>
          </w:tcPr>
          <w:p w:rsidR="00465F98" w:rsidRPr="00953E2B" w:rsidRDefault="00465F98" w:rsidP="00465F98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員工姓名</w:t>
            </w:r>
          </w:p>
        </w:tc>
        <w:tc>
          <w:tcPr>
            <w:tcW w:w="2617" w:type="dxa"/>
            <w:vAlign w:val="bottom"/>
          </w:tcPr>
          <w:p w:rsidR="00465F98" w:rsidRPr="00953E2B" w:rsidRDefault="00465F98" w:rsidP="00465F98">
            <w:pPr>
              <w:rPr>
                <w:rFonts w:ascii="Arial" w:cs="Arial" w:hint="eastAsia"/>
                <w:sz w:val="20"/>
              </w:rPr>
            </w:pPr>
          </w:p>
        </w:tc>
        <w:tc>
          <w:tcPr>
            <w:tcW w:w="1526" w:type="dxa"/>
          </w:tcPr>
          <w:p w:rsidR="00465F98" w:rsidRPr="00953E2B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953E2B" w:rsidTr="00953E2B">
        <w:tc>
          <w:tcPr>
            <w:tcW w:w="1722" w:type="dxa"/>
            <w:shd w:val="clear" w:color="auto" w:fill="FFFF99"/>
            <w:vAlign w:val="center"/>
          </w:tcPr>
          <w:p w:rsidR="00465F98" w:rsidRPr="00953E2B" w:rsidRDefault="00465F98" w:rsidP="00465F98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2617" w:type="dxa"/>
            <w:vAlign w:val="bottom"/>
          </w:tcPr>
          <w:p w:rsidR="00465F98" w:rsidRPr="00953E2B" w:rsidRDefault="00465F98" w:rsidP="00465F98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A.</w:t>
            </w:r>
            <w:r w:rsidRPr="00953E2B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1526" w:type="dxa"/>
          </w:tcPr>
          <w:p w:rsidR="00465F98" w:rsidRPr="00953E2B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01282" w:rsidRDefault="00501282" w:rsidP="0091185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A.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(PAY_TYPE)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)</w:t>
      </w:r>
    </w:p>
    <w:p w:rsidR="00501282" w:rsidRDefault="00501282" w:rsidP="0050128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不給付檔</w:t>
      </w:r>
      <w:r>
        <w:rPr>
          <w:rFonts w:hint="eastAsia"/>
          <w:kern w:val="2"/>
          <w:szCs w:val="24"/>
          <w:lang w:eastAsia="zh-TW"/>
        </w:rPr>
        <w:t>(DTAAB421_B007)</w:t>
      </w:r>
    </w:p>
    <w:p w:rsidR="00501282" w:rsidRPr="00B00796" w:rsidRDefault="00501282" w:rsidP="0050128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501282" w:rsidRPr="00D0735B" w:rsidRDefault="00501282" w:rsidP="005012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不給付檔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501282" w:rsidRDefault="00501282" w:rsidP="005012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DTAAB421_B007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501282" w:rsidRDefault="00501282" w:rsidP="0050128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501282" w:rsidRPr="00953E2B" w:rsidTr="00953E2B">
        <w:tc>
          <w:tcPr>
            <w:tcW w:w="1722" w:type="dxa"/>
            <w:shd w:val="clear" w:color="auto" w:fill="C0C0C0"/>
          </w:tcPr>
          <w:p w:rsidR="00501282" w:rsidRPr="00953E2B" w:rsidRDefault="00501282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501282" w:rsidRPr="00953E2B" w:rsidRDefault="00501282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501282" w:rsidRPr="00953E2B" w:rsidRDefault="00501282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</w:t>
            </w:r>
            <w:r w:rsidRPr="00953E2B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險別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B.理賠種類(KIND)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</w:t>
            </w:r>
            <w:r w:rsidRPr="00953E2B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O_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O_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  <w:vAlign w:val="bottom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IF O_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 xml:space="preserve">ID 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是空的</w:t>
            </w:r>
          </w:p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 xml:space="preserve">  </w:t>
            </w:r>
            <w:r w:rsidRPr="00953E2B">
              <w:rPr>
                <w:rFonts w:ascii="Arial" w:hAnsi="細明體"/>
                <w:sz w:val="20"/>
                <w:szCs w:val="20"/>
              </w:rPr>
              <w:t>‘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ZZZZZZZZZZ</w:t>
            </w:r>
            <w:r w:rsidRPr="00953E2B">
              <w:rPr>
                <w:rFonts w:ascii="Arial" w:hAnsi="細明體"/>
                <w:sz w:val="20"/>
                <w:szCs w:val="20"/>
              </w:rPr>
              <w:t>’</w:t>
            </w:r>
          </w:p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501282" w:rsidRPr="00953E2B" w:rsidRDefault="00501282" w:rsidP="00953E2B">
            <w:pPr>
              <w:ind w:firstLineChars="150" w:firstLine="300"/>
              <w:rPr>
                <w:rFonts w:ascii="Arial" w:hAnsi="細明體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O_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hAns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業務別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="00777A97" w:rsidRPr="00953E2B">
                <w:rPr>
                  <w:rFonts w:ascii="細明體" w:eastAsia="細明體" w:hAnsi="細明體" w:hint="eastAsia"/>
                  <w:sz w:val="20"/>
                </w:rPr>
                <w:t>5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501282" w:rsidRDefault="00501282" w:rsidP="00C470C3"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  <w:szCs w:val="18"/>
              </w:rPr>
            </w:pPr>
            <w:r w:rsidRPr="00953E2B">
              <w:rPr>
                <w:rFonts w:ascii="Arial" w:cs="Arial" w:hint="eastAsia"/>
                <w:sz w:val="20"/>
              </w:rPr>
              <w:t>給付對象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O_關係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Pr="00953E2B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授權表示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A.給付方式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檔案號碼</w:t>
            </w:r>
          </w:p>
        </w:tc>
        <w:tc>
          <w:tcPr>
            <w:tcW w:w="2617" w:type="dxa"/>
          </w:tcPr>
          <w:p w:rsidR="00501282" w:rsidRPr="00953E2B" w:rsidRDefault="0050128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A.檔案編號 取後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6"/>
                <w:attr w:name="UnitName" w:val="碼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六碼</w:t>
              </w:r>
            </w:smartTag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color w:val="FF0000"/>
                <w:sz w:val="20"/>
              </w:rPr>
            </w:pPr>
            <w:r w:rsidRPr="00953E2B">
              <w:rPr>
                <w:rFonts w:ascii="Arial" w:cs="Arial"/>
                <w:sz w:val="20"/>
              </w:rPr>
              <w:t>事故原因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送件單位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核賠單位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核賠人員</w:t>
            </w:r>
            <w:r w:rsidRPr="00953E2B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覆核單位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覆核人員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1282" w:rsidRPr="00953E2B" w:rsidTr="00953E2B">
        <w:tc>
          <w:tcPr>
            <w:tcW w:w="1722" w:type="dxa"/>
            <w:shd w:val="clear" w:color="auto" w:fill="FFFF99"/>
          </w:tcPr>
          <w:p w:rsidR="00501282" w:rsidRPr="00953E2B" w:rsidRDefault="00501282" w:rsidP="00C470C3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覆核日期</w:t>
            </w:r>
          </w:p>
        </w:tc>
        <w:tc>
          <w:tcPr>
            <w:tcW w:w="2617" w:type="dxa"/>
          </w:tcPr>
          <w:p w:rsidR="00501282" w:rsidRPr="00953E2B" w:rsidRDefault="00501282" w:rsidP="00C470C3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501282" w:rsidRPr="00953E2B" w:rsidRDefault="00501282" w:rsidP="00C470C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768D6" w:rsidRDefault="005768D6" w:rsidP="000E5D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768D6" w:rsidRDefault="005768D6" w:rsidP="000E5D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</w:t>
      </w:r>
      <w:r w:rsidR="0047387D">
        <w:rPr>
          <w:rFonts w:hint="eastAsia"/>
          <w:kern w:val="2"/>
          <w:szCs w:val="24"/>
          <w:lang w:eastAsia="zh-TW"/>
        </w:rPr>
        <w:t>入團險轉換</w:t>
      </w:r>
      <w:r w:rsidR="000A5518">
        <w:rPr>
          <w:rFonts w:hint="eastAsia"/>
          <w:kern w:val="2"/>
          <w:szCs w:val="24"/>
          <w:lang w:eastAsia="zh-TW"/>
        </w:rPr>
        <w:t>檔</w:t>
      </w:r>
      <w:r w:rsidR="000A5518">
        <w:rPr>
          <w:rFonts w:hint="eastAsia"/>
          <w:kern w:val="2"/>
          <w:szCs w:val="24"/>
          <w:lang w:eastAsia="zh-TW"/>
        </w:rPr>
        <w:t>(DTAA</w:t>
      </w:r>
      <w:r w:rsidR="0047387D">
        <w:rPr>
          <w:rFonts w:hint="eastAsia"/>
          <w:kern w:val="2"/>
          <w:szCs w:val="24"/>
          <w:lang w:eastAsia="zh-TW"/>
        </w:rPr>
        <w:t>B421</w:t>
      </w:r>
      <w:r w:rsidR="000A5518">
        <w:rPr>
          <w:rFonts w:hint="eastAsia"/>
          <w:kern w:val="2"/>
          <w:szCs w:val="24"/>
          <w:lang w:eastAsia="zh-TW"/>
        </w:rPr>
        <w:t>)</w:t>
      </w:r>
    </w:p>
    <w:p w:rsidR="0039751A" w:rsidRPr="00B00796" w:rsidRDefault="0039751A" w:rsidP="000E5D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39751A" w:rsidRPr="00D0735B" w:rsidRDefault="0039751A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 w:rsidR="00194A49">
        <w:rPr>
          <w:rFonts w:hint="eastAsia"/>
          <w:kern w:val="2"/>
          <w:szCs w:val="24"/>
          <w:lang w:eastAsia="zh-TW"/>
        </w:rPr>
        <w:t>學</w:t>
      </w:r>
      <w:r>
        <w:rPr>
          <w:rFonts w:hint="eastAsia"/>
          <w:kern w:val="2"/>
          <w:szCs w:val="24"/>
          <w:lang w:eastAsia="zh-TW"/>
        </w:rPr>
        <w:t>團險轉換檔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5768D6" w:rsidRPr="005768D6" w:rsidRDefault="0039751A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5768D6" w:rsidRDefault="005768D6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0A5518" w:rsidRPr="00953E2B" w:rsidTr="00953E2B">
        <w:tc>
          <w:tcPr>
            <w:tcW w:w="1722" w:type="dxa"/>
            <w:shd w:val="clear" w:color="auto" w:fill="C0C0C0"/>
          </w:tcPr>
          <w:p w:rsidR="000A5518" w:rsidRPr="00953E2B" w:rsidRDefault="000A5518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0A5518" w:rsidRPr="00953E2B" w:rsidRDefault="000A5518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0A5518" w:rsidRPr="00953E2B" w:rsidRDefault="000A5518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0A5518" w:rsidRPr="00953E2B" w:rsidTr="00953E2B">
        <w:tc>
          <w:tcPr>
            <w:tcW w:w="1722" w:type="dxa"/>
            <w:shd w:val="clear" w:color="auto" w:fill="FFFF99"/>
            <w:vAlign w:val="bottom"/>
          </w:tcPr>
          <w:p w:rsidR="000A5518" w:rsidRPr="00953E2B" w:rsidRDefault="004A0DFD" w:rsidP="001D249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0A5518" w:rsidRPr="00953E2B" w:rsidRDefault="004B138B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</w:t>
            </w:r>
            <w:r w:rsidR="00564CA4" w:rsidRPr="00953E2B">
              <w:rPr>
                <w:rFonts w:ascii="細明體" w:eastAsia="細明體" w:hAnsi="細明體" w:hint="eastAsia"/>
                <w:sz w:val="20"/>
              </w:rPr>
              <w:t>_</w:t>
            </w:r>
            <w:r w:rsidRPr="00953E2B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0A5518" w:rsidRPr="00953E2B" w:rsidRDefault="000A5518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34FC6" w:rsidRPr="00953E2B" w:rsidTr="00953E2B">
        <w:tc>
          <w:tcPr>
            <w:tcW w:w="1722" w:type="dxa"/>
            <w:shd w:val="clear" w:color="auto" w:fill="FFFF99"/>
            <w:vAlign w:val="bottom"/>
          </w:tcPr>
          <w:p w:rsidR="00D34FC6" w:rsidRPr="00953E2B" w:rsidRDefault="00705677" w:rsidP="001D249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D34FC6" w:rsidRPr="00953E2B" w:rsidRDefault="00151155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</w:tcPr>
          <w:p w:rsidR="00D34FC6" w:rsidRPr="00953E2B" w:rsidRDefault="00D34FC6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93222" w:rsidRPr="00953E2B" w:rsidTr="00953E2B">
        <w:tc>
          <w:tcPr>
            <w:tcW w:w="1722" w:type="dxa"/>
            <w:shd w:val="clear" w:color="auto" w:fill="FFFF99"/>
            <w:vAlign w:val="bottom"/>
          </w:tcPr>
          <w:p w:rsidR="00A93222" w:rsidRPr="00953E2B" w:rsidRDefault="00A93222" w:rsidP="001D249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A93222" w:rsidRPr="00953E2B" w:rsidRDefault="00A93222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A93222" w:rsidRPr="00953E2B" w:rsidRDefault="00A9322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953E2B" w:rsidTr="00953E2B">
        <w:tc>
          <w:tcPr>
            <w:tcW w:w="1722" w:type="dxa"/>
            <w:shd w:val="clear" w:color="auto" w:fill="FFFF99"/>
            <w:vAlign w:val="bottom"/>
          </w:tcPr>
          <w:p w:rsidR="00C612EF" w:rsidRPr="00953E2B" w:rsidRDefault="00C612EF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</w:tcPr>
          <w:p w:rsidR="00C612EF" w:rsidRPr="00953E2B" w:rsidRDefault="003239B6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</w:t>
            </w:r>
            <w:r w:rsidRPr="00953E2B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1526" w:type="dxa"/>
          </w:tcPr>
          <w:p w:rsidR="00C612EF" w:rsidRPr="00953E2B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93222" w:rsidRPr="00953E2B" w:rsidTr="00953E2B">
        <w:tc>
          <w:tcPr>
            <w:tcW w:w="1722" w:type="dxa"/>
            <w:shd w:val="clear" w:color="auto" w:fill="FFFF99"/>
            <w:vAlign w:val="bottom"/>
          </w:tcPr>
          <w:p w:rsidR="00A93222" w:rsidRPr="00953E2B" w:rsidRDefault="00A93222" w:rsidP="001D249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險別</w:t>
            </w:r>
          </w:p>
        </w:tc>
        <w:tc>
          <w:tcPr>
            <w:tcW w:w="2617" w:type="dxa"/>
          </w:tcPr>
          <w:p w:rsidR="00A93222" w:rsidRPr="00953E2B" w:rsidRDefault="005B0BD5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hint="eastAsia"/>
                <w:szCs w:val="24"/>
              </w:rPr>
              <w:t>O_</w:t>
            </w:r>
            <w:r w:rsidRPr="00953E2B">
              <w:rPr>
                <w:rFonts w:hint="eastAsia"/>
                <w:szCs w:val="24"/>
              </w:rPr>
              <w:t>險別</w:t>
            </w:r>
          </w:p>
        </w:tc>
        <w:tc>
          <w:tcPr>
            <w:tcW w:w="1526" w:type="dxa"/>
          </w:tcPr>
          <w:p w:rsidR="00A93222" w:rsidRPr="00953E2B" w:rsidRDefault="00A9322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953E2B" w:rsidTr="00953E2B">
        <w:tc>
          <w:tcPr>
            <w:tcW w:w="1722" w:type="dxa"/>
            <w:shd w:val="clear" w:color="auto" w:fill="FFFF99"/>
            <w:vAlign w:val="bottom"/>
          </w:tcPr>
          <w:p w:rsidR="00C612EF" w:rsidRPr="00953E2B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C612EF" w:rsidRPr="00953E2B" w:rsidRDefault="003239B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O_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1526" w:type="dxa"/>
          </w:tcPr>
          <w:p w:rsidR="00C612EF" w:rsidRPr="00953E2B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953E2B" w:rsidTr="00953E2B">
        <w:tc>
          <w:tcPr>
            <w:tcW w:w="1722" w:type="dxa"/>
            <w:shd w:val="clear" w:color="auto" w:fill="FFFF99"/>
            <w:vAlign w:val="bottom"/>
          </w:tcPr>
          <w:p w:rsidR="00C612EF" w:rsidRPr="00953E2B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C612EF" w:rsidRDefault="00D477DE" w:rsidP="001D2491">
            <w:r w:rsidRPr="00953E2B">
              <w:rPr>
                <w:rFonts w:ascii="Arial" w:cs="Arial" w:hint="eastAsia"/>
                <w:sz w:val="20"/>
              </w:rPr>
              <w:t>A.</w:t>
            </w:r>
            <w:r w:rsidRPr="00953E2B">
              <w:rPr>
                <w:rFonts w:ascii="Arial" w:cs="Arial" w:hint="eastAsia"/>
                <w:sz w:val="20"/>
              </w:rPr>
              <w:t>學生</w:t>
            </w:r>
            <w:r w:rsidRPr="00953E2B">
              <w:rPr>
                <w:rFonts w:ascii="Arial" w:cs="Arial" w:hint="eastAsia"/>
                <w:sz w:val="20"/>
              </w:rPr>
              <w:t>ID(ID)</w:t>
            </w:r>
          </w:p>
        </w:tc>
        <w:tc>
          <w:tcPr>
            <w:tcW w:w="1526" w:type="dxa"/>
          </w:tcPr>
          <w:p w:rsidR="00C612EF" w:rsidRPr="00953E2B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953E2B" w:rsidTr="00953E2B">
        <w:tc>
          <w:tcPr>
            <w:tcW w:w="1722" w:type="dxa"/>
            <w:shd w:val="clear" w:color="auto" w:fill="FFFF99"/>
            <w:vAlign w:val="bottom"/>
          </w:tcPr>
          <w:p w:rsidR="00C612EF" w:rsidRPr="00953E2B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C612EF" w:rsidRPr="00953E2B" w:rsidRDefault="003239B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O_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1526" w:type="dxa"/>
          </w:tcPr>
          <w:p w:rsidR="00C612EF" w:rsidRPr="00953E2B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</w:tcPr>
          <w:p w:rsidR="00F95779" w:rsidRPr="00953E2B" w:rsidRDefault="00F95779" w:rsidP="001D249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2617" w:type="dxa"/>
            <w:vAlign w:val="bottom"/>
          </w:tcPr>
          <w:p w:rsidR="00F95779" w:rsidRPr="00953E2B" w:rsidRDefault="00B829A4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</w:tcPr>
          <w:p w:rsidR="00F95779" w:rsidRPr="00953E2B" w:rsidRDefault="00F95779" w:rsidP="001D2491">
            <w:pPr>
              <w:rPr>
                <w:rFonts w:ascii="Arial" w:hAns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2617" w:type="dxa"/>
            <w:vAlign w:val="bottom"/>
          </w:tcPr>
          <w:p w:rsidR="00F95779" w:rsidRPr="00953E2B" w:rsidRDefault="00E0697C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</w:t>
            </w:r>
            <w:r w:rsidR="00B370C1" w:rsidRPr="00953E2B">
              <w:rPr>
                <w:rFonts w:ascii="細明體" w:eastAsia="細明體" w:hAnsi="細明體" w:hint="eastAsia"/>
                <w:sz w:val="20"/>
              </w:rPr>
              <w:t>日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</w:tcPr>
          <w:p w:rsidR="00F95779" w:rsidRPr="00953E2B" w:rsidRDefault="00F95779" w:rsidP="001D249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覆核單位</w:t>
            </w:r>
          </w:p>
        </w:tc>
        <w:tc>
          <w:tcPr>
            <w:tcW w:w="2617" w:type="dxa"/>
            <w:vAlign w:val="bottom"/>
          </w:tcPr>
          <w:p w:rsidR="00F95779" w:rsidRPr="00953E2B" w:rsidRDefault="00E45EE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="00AE4360" w:rsidRPr="00953E2B">
              <w:rPr>
                <w:rFonts w:ascii="細明體" w:eastAsia="細明體" w:hAnsi="細明體" w:hint="eastAsia"/>
                <w:sz w:val="20"/>
              </w:rPr>
              <w:t>給付</w:t>
            </w:r>
            <w:r w:rsidR="009E4E64" w:rsidRPr="00953E2B">
              <w:rPr>
                <w:rFonts w:ascii="細明體" w:eastAsia="細明體" w:hAnsi="細明體" w:hint="eastAsia"/>
                <w:sz w:val="20"/>
              </w:rPr>
              <w:t>科別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13AEE" w:rsidRPr="00953E2B" w:rsidTr="00953E2B">
        <w:tc>
          <w:tcPr>
            <w:tcW w:w="1722" w:type="dxa"/>
            <w:shd w:val="clear" w:color="auto" w:fill="FFFF99"/>
          </w:tcPr>
          <w:p w:rsidR="00613AEE" w:rsidRPr="00953E2B" w:rsidRDefault="00613AEE" w:rsidP="001D249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覆核人員</w:t>
            </w:r>
          </w:p>
        </w:tc>
        <w:tc>
          <w:tcPr>
            <w:tcW w:w="2617" w:type="dxa"/>
            <w:vAlign w:val="bottom"/>
          </w:tcPr>
          <w:p w:rsidR="00613AEE" w:rsidRPr="00953E2B" w:rsidRDefault="005458B0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613AEE" w:rsidRPr="00953E2B" w:rsidRDefault="00613AEE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</w:tcPr>
          <w:p w:rsidR="00F95779" w:rsidRPr="00953E2B" w:rsidRDefault="00F95779" w:rsidP="001D249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vAlign w:val="bottom"/>
          </w:tcPr>
          <w:p w:rsidR="00F95779" w:rsidRPr="00953E2B" w:rsidRDefault="00E0697C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A.給付日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</w:tcPr>
          <w:p w:rsidR="00F95779" w:rsidRPr="00953E2B" w:rsidRDefault="00F95779" w:rsidP="001D2491">
            <w:pPr>
              <w:rPr>
                <w:rFonts w:ascii="Arial" w:hAns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交易序號</w:t>
            </w:r>
          </w:p>
        </w:tc>
        <w:tc>
          <w:tcPr>
            <w:tcW w:w="2617" w:type="dxa"/>
            <w:vAlign w:val="bottom"/>
          </w:tcPr>
          <w:p w:rsidR="00F95779" w:rsidRPr="00953E2B" w:rsidRDefault="00784337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</w:tcPr>
          <w:p w:rsidR="00F95779" w:rsidRPr="00953E2B" w:rsidRDefault="00F95779" w:rsidP="001D249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帳務單位</w:t>
            </w:r>
          </w:p>
        </w:tc>
        <w:tc>
          <w:tcPr>
            <w:tcW w:w="2617" w:type="dxa"/>
            <w:vAlign w:val="bottom"/>
          </w:tcPr>
          <w:p w:rsidR="00F95779" w:rsidRPr="00953E2B" w:rsidRDefault="00E45EE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="00D50B6B" w:rsidRPr="00953E2B">
              <w:rPr>
                <w:rFonts w:ascii="細明體" w:eastAsia="細明體" w:hAnsi="細明體" w:hint="eastAsia"/>
                <w:sz w:val="20"/>
              </w:rPr>
              <w:t>給付單位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  <w:vAlign w:val="bottom"/>
          </w:tcPr>
          <w:p w:rsidR="00F95779" w:rsidRPr="00953E2B" w:rsidRDefault="00F95779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F95779" w:rsidRDefault="00F95779" w:rsidP="001D2491"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事故日</w:t>
            </w:r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  <w:vAlign w:val="center"/>
          </w:tcPr>
          <w:p w:rsidR="00F95779" w:rsidRPr="00953E2B" w:rsidRDefault="00F95779" w:rsidP="001D2491">
            <w:pPr>
              <w:rPr>
                <w:rFonts w:ascii="Arial" w:hAns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給付狀態</w:t>
            </w:r>
          </w:p>
        </w:tc>
        <w:tc>
          <w:tcPr>
            <w:tcW w:w="2617" w:type="dxa"/>
          </w:tcPr>
          <w:p w:rsidR="00F95779" w:rsidRPr="00953E2B" w:rsidRDefault="0027204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953E2B" w:rsidTr="00953E2B">
        <w:tc>
          <w:tcPr>
            <w:tcW w:w="1722" w:type="dxa"/>
            <w:shd w:val="clear" w:color="auto" w:fill="FFFF99"/>
            <w:vAlign w:val="center"/>
          </w:tcPr>
          <w:p w:rsidR="00F95779" w:rsidRPr="00953E2B" w:rsidRDefault="00F95779" w:rsidP="001D2491">
            <w:pPr>
              <w:rPr>
                <w:rFonts w:ascii="Arial" w:hAnsi="Arial" w:cs="Arial" w:hint="eastAsia"/>
                <w:sz w:val="20"/>
              </w:rPr>
            </w:pPr>
            <w:r w:rsidRPr="00953E2B">
              <w:rPr>
                <w:rFonts w:ascii="Arial" w:cs="Arial"/>
                <w:sz w:val="20"/>
              </w:rPr>
              <w:t>主附約別</w:t>
            </w:r>
          </w:p>
        </w:tc>
        <w:tc>
          <w:tcPr>
            <w:tcW w:w="2617" w:type="dxa"/>
          </w:tcPr>
          <w:p w:rsidR="00F95779" w:rsidRPr="00953E2B" w:rsidRDefault="007C7659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F95779" w:rsidRPr="00953E2B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35F9" w:rsidRPr="00953E2B" w:rsidTr="00953E2B">
        <w:tc>
          <w:tcPr>
            <w:tcW w:w="1722" w:type="dxa"/>
            <w:shd w:val="clear" w:color="auto" w:fill="FFFF99"/>
            <w:vAlign w:val="center"/>
          </w:tcPr>
          <w:p w:rsidR="005B35F9" w:rsidRPr="00953E2B" w:rsidRDefault="005B35F9" w:rsidP="001D2491">
            <w:pPr>
              <w:rPr>
                <w:rFonts w:ascii="Arial" w:hAnsi="Arial" w:cs="Arial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繳費年期</w:t>
            </w:r>
          </w:p>
        </w:tc>
        <w:tc>
          <w:tcPr>
            <w:tcW w:w="2617" w:type="dxa"/>
          </w:tcPr>
          <w:p w:rsidR="005B35F9" w:rsidRPr="00953E2B" w:rsidRDefault="00986B6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5B35F9" w:rsidRPr="00953E2B" w:rsidRDefault="005B35F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35F9" w:rsidRPr="00953E2B" w:rsidTr="00953E2B">
        <w:tc>
          <w:tcPr>
            <w:tcW w:w="1722" w:type="dxa"/>
            <w:shd w:val="clear" w:color="auto" w:fill="FFFF99"/>
            <w:vAlign w:val="center"/>
          </w:tcPr>
          <w:p w:rsidR="005B35F9" w:rsidRPr="00953E2B" w:rsidRDefault="005B35F9" w:rsidP="001D2491">
            <w:pPr>
              <w:rPr>
                <w:rFonts w:ascii="Arial" w:hAns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業務別</w:t>
            </w:r>
          </w:p>
        </w:tc>
        <w:tc>
          <w:tcPr>
            <w:tcW w:w="2617" w:type="dxa"/>
          </w:tcPr>
          <w:p w:rsidR="005B35F9" w:rsidRPr="00953E2B" w:rsidRDefault="005B35F9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="00777A97" w:rsidRPr="00953E2B">
              <w:rPr>
                <w:rFonts w:ascii="細明體" w:eastAsia="細明體" w:hAnsi="細明體" w:hint="eastAsia"/>
                <w:sz w:val="20"/>
              </w:rPr>
              <w:t>5</w:t>
            </w:r>
            <w:r w:rsidR="00777A97" w:rsidRPr="00953E2B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5B35F9" w:rsidRPr="00953E2B" w:rsidRDefault="005B35F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86694" w:rsidRPr="00953E2B" w:rsidTr="00953E2B">
        <w:tc>
          <w:tcPr>
            <w:tcW w:w="1722" w:type="dxa"/>
            <w:shd w:val="clear" w:color="auto" w:fill="FFFF99"/>
            <w:vAlign w:val="center"/>
          </w:tcPr>
          <w:p w:rsidR="00E86694" w:rsidRPr="00953E2B" w:rsidRDefault="00E86694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性別</w:t>
            </w:r>
          </w:p>
        </w:tc>
        <w:tc>
          <w:tcPr>
            <w:tcW w:w="2617" w:type="dxa"/>
          </w:tcPr>
          <w:p w:rsidR="00E86694" w:rsidRPr="00953E2B" w:rsidRDefault="008D555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0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E86694" w:rsidRPr="00953E2B" w:rsidRDefault="00E86694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953E2B" w:rsidTr="00953E2B">
        <w:tc>
          <w:tcPr>
            <w:tcW w:w="1722" w:type="dxa"/>
            <w:shd w:val="clear" w:color="auto" w:fill="FFFF99"/>
          </w:tcPr>
          <w:p w:rsidR="00790082" w:rsidRPr="00953E2B" w:rsidRDefault="00790082" w:rsidP="001D2491">
            <w:pPr>
              <w:rPr>
                <w:rFonts w:ascii="Arial" w:cs="Arial" w:hint="eastAsia"/>
                <w:color w:val="FF0000"/>
                <w:sz w:val="20"/>
              </w:rPr>
            </w:pPr>
            <w:r w:rsidRPr="00953E2B">
              <w:rPr>
                <w:rFonts w:ascii="Arial" w:cs="Arial"/>
                <w:sz w:val="20"/>
              </w:rPr>
              <w:t>事故原因</w:t>
            </w:r>
          </w:p>
        </w:tc>
        <w:tc>
          <w:tcPr>
            <w:tcW w:w="2617" w:type="dxa"/>
          </w:tcPr>
          <w:p w:rsidR="00790082" w:rsidRPr="00953E2B" w:rsidRDefault="00C85D2B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790082" w:rsidRPr="00953E2B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953E2B" w:rsidTr="00953E2B">
        <w:tc>
          <w:tcPr>
            <w:tcW w:w="1722" w:type="dxa"/>
            <w:shd w:val="clear" w:color="auto" w:fill="FFFF99"/>
          </w:tcPr>
          <w:p w:rsidR="00790082" w:rsidRPr="00953E2B" w:rsidRDefault="00790082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殘廢等級</w:t>
            </w:r>
          </w:p>
        </w:tc>
        <w:tc>
          <w:tcPr>
            <w:tcW w:w="2617" w:type="dxa"/>
          </w:tcPr>
          <w:p w:rsidR="00790082" w:rsidRPr="00953E2B" w:rsidRDefault="000527F0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</w:t>
            </w:r>
            <w:r w:rsidRPr="00953E2B">
              <w:rPr>
                <w:rFonts w:ascii="Arial" w:cs="Arial"/>
                <w:sz w:val="20"/>
              </w:rPr>
              <w:t>殘廢等級</w:t>
            </w:r>
          </w:p>
        </w:tc>
        <w:tc>
          <w:tcPr>
            <w:tcW w:w="1526" w:type="dxa"/>
          </w:tcPr>
          <w:p w:rsidR="00790082" w:rsidRPr="00953E2B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953E2B" w:rsidTr="00953E2B">
        <w:tc>
          <w:tcPr>
            <w:tcW w:w="1722" w:type="dxa"/>
            <w:shd w:val="clear" w:color="auto" w:fill="FFFF99"/>
          </w:tcPr>
          <w:p w:rsidR="00790082" w:rsidRPr="00953E2B" w:rsidRDefault="00790082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殘疾鑑定日</w:t>
            </w:r>
          </w:p>
        </w:tc>
        <w:tc>
          <w:tcPr>
            <w:tcW w:w="2617" w:type="dxa"/>
          </w:tcPr>
          <w:p w:rsidR="00790082" w:rsidRPr="00953E2B" w:rsidRDefault="002831BB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</w:t>
            </w:r>
            <w:r w:rsidR="00D53822" w:rsidRPr="00953E2B">
              <w:rPr>
                <w:rFonts w:ascii="Arial" w:cs="Arial" w:hint="eastAsia"/>
                <w:sz w:val="20"/>
              </w:rPr>
              <w:t>殘疾鑑定日</w:t>
            </w:r>
          </w:p>
        </w:tc>
        <w:tc>
          <w:tcPr>
            <w:tcW w:w="1526" w:type="dxa"/>
          </w:tcPr>
          <w:p w:rsidR="00790082" w:rsidRPr="00953E2B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953E2B" w:rsidTr="00953E2B">
        <w:tc>
          <w:tcPr>
            <w:tcW w:w="1722" w:type="dxa"/>
            <w:shd w:val="clear" w:color="auto" w:fill="FFFF99"/>
            <w:vAlign w:val="bottom"/>
          </w:tcPr>
          <w:p w:rsidR="00790082" w:rsidRPr="00953E2B" w:rsidRDefault="00790082" w:rsidP="001D2491">
            <w:pPr>
              <w:rPr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保額</w:t>
            </w:r>
          </w:p>
        </w:tc>
        <w:tc>
          <w:tcPr>
            <w:tcW w:w="2617" w:type="dxa"/>
          </w:tcPr>
          <w:p w:rsidR="00790082" w:rsidRPr="00953E2B" w:rsidRDefault="00290D9F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790082" w:rsidRPr="00953E2B" w:rsidRDefault="00790082" w:rsidP="001D2491">
            <w:pPr>
              <w:rPr>
                <w:sz w:val="20"/>
                <w:szCs w:val="20"/>
              </w:rPr>
            </w:pPr>
          </w:p>
        </w:tc>
      </w:tr>
      <w:tr w:rsidR="00E81737" w:rsidRPr="00953E2B" w:rsidTr="00953E2B">
        <w:tc>
          <w:tcPr>
            <w:tcW w:w="1722" w:type="dxa"/>
            <w:shd w:val="clear" w:color="auto" w:fill="FFFF99"/>
            <w:vAlign w:val="bottom"/>
          </w:tcPr>
          <w:p w:rsidR="00E81737" w:rsidRPr="00953E2B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保額單位</w:t>
            </w:r>
          </w:p>
        </w:tc>
        <w:tc>
          <w:tcPr>
            <w:tcW w:w="2617" w:type="dxa"/>
          </w:tcPr>
          <w:p w:rsidR="00E81737" w:rsidRPr="00953E2B" w:rsidRDefault="00B8577B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E81737" w:rsidRPr="00953E2B" w:rsidRDefault="00E81737" w:rsidP="001D2491">
            <w:pPr>
              <w:rPr>
                <w:sz w:val="20"/>
                <w:szCs w:val="20"/>
              </w:rPr>
            </w:pPr>
          </w:p>
        </w:tc>
      </w:tr>
      <w:tr w:rsidR="00790082" w:rsidRPr="00953E2B" w:rsidTr="00953E2B">
        <w:tc>
          <w:tcPr>
            <w:tcW w:w="1722" w:type="dxa"/>
            <w:shd w:val="clear" w:color="auto" w:fill="FFFF99"/>
            <w:vAlign w:val="bottom"/>
          </w:tcPr>
          <w:p w:rsidR="00790082" w:rsidRPr="00953E2B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給付天數</w:t>
            </w:r>
          </w:p>
        </w:tc>
        <w:tc>
          <w:tcPr>
            <w:tcW w:w="2617" w:type="dxa"/>
          </w:tcPr>
          <w:p w:rsidR="00790082" w:rsidRPr="00953E2B" w:rsidRDefault="000527F0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O_給付天數</w:t>
            </w:r>
          </w:p>
        </w:tc>
        <w:tc>
          <w:tcPr>
            <w:tcW w:w="1526" w:type="dxa"/>
          </w:tcPr>
          <w:p w:rsidR="00790082" w:rsidRPr="00953E2B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81737" w:rsidRPr="00953E2B" w:rsidTr="00953E2B">
        <w:tc>
          <w:tcPr>
            <w:tcW w:w="1722" w:type="dxa"/>
            <w:shd w:val="clear" w:color="auto" w:fill="FFFF99"/>
            <w:vAlign w:val="bottom"/>
          </w:tcPr>
          <w:p w:rsidR="00E81737" w:rsidRPr="00953E2B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</w:tcPr>
          <w:p w:rsidR="00E81737" w:rsidRPr="00953E2B" w:rsidRDefault="00D35F13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B</w:t>
            </w:r>
            <w:r w:rsidR="00EE7757" w:rsidRPr="00953E2B">
              <w:rPr>
                <w:rFonts w:ascii="細明體" w:eastAsia="細明體" w:hAnsi="細明體" w:hint="eastAsia"/>
                <w:sz w:val="20"/>
              </w:rPr>
              <w:t>.給付金額</w:t>
            </w:r>
          </w:p>
        </w:tc>
        <w:tc>
          <w:tcPr>
            <w:tcW w:w="1526" w:type="dxa"/>
          </w:tcPr>
          <w:p w:rsidR="00E81737" w:rsidRPr="00953E2B" w:rsidRDefault="009B16F8" w:rsidP="001D2491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790082" w:rsidRPr="00953E2B" w:rsidTr="00953E2B">
        <w:tc>
          <w:tcPr>
            <w:tcW w:w="1722" w:type="dxa"/>
            <w:shd w:val="clear" w:color="auto" w:fill="FFFF99"/>
            <w:vAlign w:val="bottom"/>
          </w:tcPr>
          <w:p w:rsidR="00790082" w:rsidRPr="00953E2B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</w:tcPr>
          <w:p w:rsidR="00790082" w:rsidRPr="00953E2B" w:rsidRDefault="00D35F13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B</w:t>
            </w:r>
            <w:r w:rsidR="00790082" w:rsidRPr="00953E2B">
              <w:rPr>
                <w:rFonts w:ascii="細明體" w:eastAsia="細明體" w:hAnsi="細明體" w:hint="eastAsia"/>
                <w:sz w:val="20"/>
              </w:rPr>
              <w:t>.給付金額</w:t>
            </w:r>
          </w:p>
        </w:tc>
        <w:tc>
          <w:tcPr>
            <w:tcW w:w="1526" w:type="dxa"/>
          </w:tcPr>
          <w:p w:rsidR="00790082" w:rsidRDefault="00790082" w:rsidP="001D2491"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E81737" w:rsidRPr="00953E2B" w:rsidTr="00953E2B">
        <w:tc>
          <w:tcPr>
            <w:tcW w:w="1722" w:type="dxa"/>
            <w:shd w:val="clear" w:color="auto" w:fill="FFFF99"/>
            <w:vAlign w:val="bottom"/>
          </w:tcPr>
          <w:p w:rsidR="00E81737" w:rsidRPr="00953E2B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sz w:val="20"/>
              </w:rPr>
              <w:t>契約角色</w:t>
            </w:r>
          </w:p>
        </w:tc>
        <w:tc>
          <w:tcPr>
            <w:tcW w:w="2617" w:type="dxa"/>
          </w:tcPr>
          <w:p w:rsidR="00E81737" w:rsidRPr="00953E2B" w:rsidRDefault="00F7126E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Pr="00953E2B">
              <w:rPr>
                <w:rFonts w:ascii="細明體" w:eastAsia="細明體" w:hAnsi="細明體" w:hint="eastAsia"/>
                <w:sz w:val="20"/>
              </w:rPr>
              <w:t>I</w:t>
            </w:r>
            <w:r w:rsidRPr="00953E2B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E81737" w:rsidRPr="00953E2B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E81737" w:rsidRPr="00953E2B" w:rsidTr="00953E2B">
        <w:tc>
          <w:tcPr>
            <w:tcW w:w="1722" w:type="dxa"/>
            <w:shd w:val="clear" w:color="auto" w:fill="FFFF99"/>
          </w:tcPr>
          <w:p w:rsidR="00E81737" w:rsidRPr="00953E2B" w:rsidRDefault="00E81737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豁免原因</w:t>
            </w:r>
          </w:p>
        </w:tc>
        <w:tc>
          <w:tcPr>
            <w:tcW w:w="2617" w:type="dxa"/>
          </w:tcPr>
          <w:p w:rsidR="00E81737" w:rsidRPr="00953E2B" w:rsidRDefault="00740FB8" w:rsidP="00953E2B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953E2B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E81737" w:rsidRPr="00953E2B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E81737" w:rsidRPr="00953E2B" w:rsidTr="00953E2B">
        <w:tc>
          <w:tcPr>
            <w:tcW w:w="1722" w:type="dxa"/>
            <w:shd w:val="clear" w:color="auto" w:fill="FFFF99"/>
          </w:tcPr>
          <w:p w:rsidR="00E81737" w:rsidRPr="00953E2B" w:rsidRDefault="00E81737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豁免期間</w:t>
            </w:r>
          </w:p>
        </w:tc>
        <w:tc>
          <w:tcPr>
            <w:tcW w:w="2617" w:type="dxa"/>
          </w:tcPr>
          <w:p w:rsidR="00E81737" w:rsidRPr="00953E2B" w:rsidRDefault="00740FB8" w:rsidP="00953E2B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953E2B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E81737" w:rsidRPr="00953E2B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E81737" w:rsidRPr="00953E2B" w:rsidTr="00953E2B">
        <w:tc>
          <w:tcPr>
            <w:tcW w:w="1722" w:type="dxa"/>
            <w:shd w:val="clear" w:color="auto" w:fill="FFFF99"/>
          </w:tcPr>
          <w:p w:rsidR="00E81737" w:rsidRPr="00953E2B" w:rsidRDefault="00E81737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豁免</w:t>
            </w:r>
            <w:r w:rsidRPr="00953E2B">
              <w:rPr>
                <w:rFonts w:ascii="Arial" w:cs="Arial" w:hint="eastAsia"/>
                <w:sz w:val="20"/>
              </w:rPr>
              <w:t>內容</w:t>
            </w:r>
          </w:p>
        </w:tc>
        <w:tc>
          <w:tcPr>
            <w:tcW w:w="2617" w:type="dxa"/>
          </w:tcPr>
          <w:p w:rsidR="00E81737" w:rsidRPr="00953E2B" w:rsidRDefault="00740FB8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E81737" w:rsidRPr="00953E2B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71384" w:rsidRPr="00953E2B" w:rsidTr="00953E2B">
        <w:tc>
          <w:tcPr>
            <w:tcW w:w="1722" w:type="dxa"/>
            <w:shd w:val="clear" w:color="auto" w:fill="FFFF99"/>
          </w:tcPr>
          <w:p w:rsidR="00A71384" w:rsidRPr="00953E2B" w:rsidRDefault="00A71384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除外責任</w:t>
            </w:r>
          </w:p>
        </w:tc>
        <w:tc>
          <w:tcPr>
            <w:tcW w:w="2617" w:type="dxa"/>
          </w:tcPr>
          <w:p w:rsidR="00A71384" w:rsidRPr="00953E2B" w:rsidRDefault="00A71384" w:rsidP="00953E2B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953E2B">
              <w:rPr>
                <w:rFonts w:ascii="細明體" w:eastAsia="細明體" w:hAnsi="細明體"/>
                <w:sz w:val="20"/>
                <w:lang w:eastAsia="zh-TW"/>
              </w:rPr>
              <w:t>‘</w:t>
            </w:r>
            <w:r w:rsidRPr="00953E2B">
              <w:rPr>
                <w:rFonts w:ascii="細明體" w:eastAsia="細明體" w:hAnsi="細明體" w:hint="eastAsia"/>
                <w:sz w:val="20"/>
                <w:lang w:eastAsia="zh-TW"/>
              </w:rPr>
              <w:t>N</w:t>
            </w:r>
            <w:r w:rsidRPr="00953E2B">
              <w:rPr>
                <w:rFonts w:ascii="細明體" w:eastAsia="細明體" w:hAnsi="細明體"/>
                <w:sz w:val="20"/>
                <w:lang w:eastAsia="zh-TW"/>
              </w:rPr>
              <w:t>’</w:t>
            </w:r>
          </w:p>
        </w:tc>
        <w:tc>
          <w:tcPr>
            <w:tcW w:w="1526" w:type="dxa"/>
          </w:tcPr>
          <w:p w:rsidR="00A71384" w:rsidRPr="00953E2B" w:rsidRDefault="00A71384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71384" w:rsidRPr="00953E2B" w:rsidTr="00953E2B">
        <w:tc>
          <w:tcPr>
            <w:tcW w:w="1722" w:type="dxa"/>
            <w:shd w:val="clear" w:color="auto" w:fill="FFFF99"/>
          </w:tcPr>
          <w:p w:rsidR="00A71384" w:rsidRPr="00953E2B" w:rsidRDefault="00A71384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削減給付</w:t>
            </w:r>
          </w:p>
        </w:tc>
        <w:tc>
          <w:tcPr>
            <w:tcW w:w="2617" w:type="dxa"/>
          </w:tcPr>
          <w:p w:rsidR="00A71384" w:rsidRPr="00953E2B" w:rsidRDefault="00A71384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Pr="00953E2B">
              <w:rPr>
                <w:rFonts w:ascii="細明體" w:eastAsia="細明體" w:hAnsi="細明體" w:hint="eastAsia"/>
                <w:sz w:val="20"/>
              </w:rPr>
              <w:t>N</w:t>
            </w:r>
            <w:r w:rsidRPr="00953E2B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A71384" w:rsidRPr="00953E2B" w:rsidRDefault="00A71384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953E2B" w:rsidTr="00953E2B">
        <w:tc>
          <w:tcPr>
            <w:tcW w:w="1722" w:type="dxa"/>
            <w:shd w:val="clear" w:color="auto" w:fill="FFFF99"/>
          </w:tcPr>
          <w:p w:rsidR="008A116B" w:rsidRPr="00953E2B" w:rsidRDefault="008A116B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特殊記錄</w:t>
            </w:r>
          </w:p>
        </w:tc>
        <w:tc>
          <w:tcPr>
            <w:tcW w:w="2617" w:type="dxa"/>
          </w:tcPr>
          <w:p w:rsidR="008A116B" w:rsidRPr="00953E2B" w:rsidRDefault="00740FB8" w:rsidP="00953E2B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953E2B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8A116B" w:rsidRPr="00953E2B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953E2B" w:rsidTr="00953E2B">
        <w:tc>
          <w:tcPr>
            <w:tcW w:w="1722" w:type="dxa"/>
            <w:shd w:val="clear" w:color="auto" w:fill="FFFF99"/>
          </w:tcPr>
          <w:p w:rsidR="008A116B" w:rsidRPr="00953E2B" w:rsidRDefault="008A116B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修改原因</w:t>
            </w:r>
          </w:p>
        </w:tc>
        <w:tc>
          <w:tcPr>
            <w:tcW w:w="2617" w:type="dxa"/>
          </w:tcPr>
          <w:p w:rsidR="008A116B" w:rsidRPr="00953E2B" w:rsidRDefault="00740FB8" w:rsidP="00953E2B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953E2B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8A116B" w:rsidRPr="00953E2B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953E2B" w:rsidTr="00953E2B">
        <w:tc>
          <w:tcPr>
            <w:tcW w:w="1722" w:type="dxa"/>
            <w:shd w:val="clear" w:color="auto" w:fill="FFFF99"/>
          </w:tcPr>
          <w:p w:rsidR="008A116B" w:rsidRPr="00953E2B" w:rsidRDefault="008A116B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修改摘要</w:t>
            </w:r>
          </w:p>
        </w:tc>
        <w:tc>
          <w:tcPr>
            <w:tcW w:w="2617" w:type="dxa"/>
          </w:tcPr>
          <w:p w:rsidR="008A116B" w:rsidRPr="00953E2B" w:rsidRDefault="00740FB8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8A116B" w:rsidRPr="00953E2B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953E2B" w:rsidTr="00953E2B">
        <w:tc>
          <w:tcPr>
            <w:tcW w:w="1722" w:type="dxa"/>
            <w:shd w:val="clear" w:color="auto" w:fill="FFFF99"/>
          </w:tcPr>
          <w:p w:rsidR="008A116B" w:rsidRPr="00953E2B" w:rsidRDefault="008A116B" w:rsidP="001D2491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/>
                <w:sz w:val="20"/>
              </w:rPr>
              <w:t>人工新增</w:t>
            </w:r>
          </w:p>
        </w:tc>
        <w:tc>
          <w:tcPr>
            <w:tcW w:w="2617" w:type="dxa"/>
          </w:tcPr>
          <w:p w:rsidR="008A116B" w:rsidRPr="00953E2B" w:rsidRDefault="008A116B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Pr="00953E2B">
              <w:rPr>
                <w:rFonts w:ascii="細明體" w:eastAsia="細明體" w:hAnsi="細明體" w:hint="eastAsia"/>
                <w:sz w:val="20"/>
              </w:rPr>
              <w:t>N</w:t>
            </w:r>
            <w:r w:rsidRPr="00953E2B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8A116B" w:rsidRPr="00953E2B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746C66" w:rsidRPr="00953E2B" w:rsidTr="00953E2B">
        <w:tc>
          <w:tcPr>
            <w:tcW w:w="1722" w:type="dxa"/>
            <w:shd w:val="clear" w:color="auto" w:fill="FFFF99"/>
          </w:tcPr>
          <w:p w:rsidR="00746C66" w:rsidRPr="00953E2B" w:rsidRDefault="00AB657A" w:rsidP="001D2491">
            <w:pPr>
              <w:rPr>
                <w:rFonts w:ascii="Arial" w:cs="Arial" w:hint="eastAsia"/>
                <w:color w:val="FF0000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終止日期</w:t>
            </w:r>
          </w:p>
        </w:tc>
        <w:tc>
          <w:tcPr>
            <w:tcW w:w="2617" w:type="dxa"/>
          </w:tcPr>
          <w:p w:rsidR="00746C66" w:rsidRPr="00953E2B" w:rsidRDefault="009B4431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O_終止日期</w:t>
            </w:r>
          </w:p>
        </w:tc>
        <w:tc>
          <w:tcPr>
            <w:tcW w:w="1526" w:type="dxa"/>
          </w:tcPr>
          <w:p w:rsidR="00746C66" w:rsidRPr="00953E2B" w:rsidRDefault="00746C66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B657A" w:rsidRPr="00953E2B" w:rsidTr="00953E2B">
        <w:tc>
          <w:tcPr>
            <w:tcW w:w="1722" w:type="dxa"/>
            <w:shd w:val="clear" w:color="auto" w:fill="FFFF99"/>
          </w:tcPr>
          <w:p w:rsidR="00AB657A" w:rsidRPr="00953E2B" w:rsidRDefault="00AB657A" w:rsidP="001D2491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保單年度</w:t>
            </w:r>
          </w:p>
        </w:tc>
        <w:tc>
          <w:tcPr>
            <w:tcW w:w="2617" w:type="dxa"/>
          </w:tcPr>
          <w:p w:rsidR="00AB657A" w:rsidRPr="00953E2B" w:rsidRDefault="007652E5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</w:t>
            </w:r>
            <w:r w:rsidRPr="00953E2B">
              <w:rPr>
                <w:rFonts w:ascii="Arial" w:cs="Arial" w:hint="eastAsia"/>
                <w:sz w:val="20"/>
              </w:rPr>
              <w:t>保單年度</w:t>
            </w:r>
          </w:p>
        </w:tc>
        <w:tc>
          <w:tcPr>
            <w:tcW w:w="1526" w:type="dxa"/>
          </w:tcPr>
          <w:p w:rsidR="00AB657A" w:rsidRPr="00953E2B" w:rsidRDefault="00AB657A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  <w:vAlign w:val="center"/>
          </w:tcPr>
          <w:p w:rsidR="00F62E45" w:rsidRPr="00953E2B" w:rsidRDefault="00F62E45" w:rsidP="00ED08E1">
            <w:pPr>
              <w:rPr>
                <w:rFonts w:ascii="Arial" w:eastAsia="細明體" w:hAnsi="Arial" w:cs="Arial"/>
                <w:sz w:val="20"/>
              </w:rPr>
            </w:pPr>
            <w:r w:rsidRPr="00953E2B">
              <w:rPr>
                <w:rFonts w:ascii="Arial" w:eastAsia="細明體" w:hAnsi="細明體" w:cs="Arial"/>
                <w:sz w:val="20"/>
              </w:rPr>
              <w:t>送件人</w:t>
            </w:r>
            <w:r w:rsidRPr="00953E2B">
              <w:rPr>
                <w:rFonts w:ascii="Arial" w:eastAsia="細明體" w:hAnsi="Arial" w:cs="Arial"/>
                <w:sz w:val="20"/>
              </w:rPr>
              <w:t>ID</w:t>
            </w:r>
          </w:p>
        </w:tc>
        <w:tc>
          <w:tcPr>
            <w:tcW w:w="2617" w:type="dxa"/>
          </w:tcPr>
          <w:p w:rsidR="00F62E45" w:rsidRPr="00953E2B" w:rsidRDefault="0008439C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F62E45" w:rsidRPr="00953E2B" w:rsidRDefault="00F62E45" w:rsidP="004E1DD6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  <w:vAlign w:val="center"/>
          </w:tcPr>
          <w:p w:rsidR="00F62E45" w:rsidRPr="00953E2B" w:rsidRDefault="00F62E45" w:rsidP="00ED08E1">
            <w:pPr>
              <w:rPr>
                <w:rFonts w:ascii="Arial" w:eastAsia="細明體" w:hAnsi="細明體" w:cs="Arial" w:hint="eastAsia"/>
                <w:sz w:val="20"/>
              </w:rPr>
            </w:pPr>
            <w:r w:rsidRPr="00953E2B">
              <w:rPr>
                <w:rFonts w:ascii="Arial" w:eastAsia="細明體" w:hAnsi="細明體" w:cs="Arial" w:hint="eastAsia"/>
                <w:sz w:val="20"/>
              </w:rPr>
              <w:t>檔案號碼</w:t>
            </w:r>
          </w:p>
        </w:tc>
        <w:tc>
          <w:tcPr>
            <w:tcW w:w="2617" w:type="dxa"/>
          </w:tcPr>
          <w:p w:rsidR="00F62E45" w:rsidRPr="00953E2B" w:rsidRDefault="008F20DB" w:rsidP="00953E2B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A.檔案編號</w:t>
            </w:r>
          </w:p>
        </w:tc>
        <w:tc>
          <w:tcPr>
            <w:tcW w:w="1526" w:type="dxa"/>
          </w:tcPr>
          <w:p w:rsidR="00F62E45" w:rsidRPr="00953E2B" w:rsidRDefault="00F62E45" w:rsidP="004E1DD6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953E2B">
              <w:rPr>
                <w:rFonts w:ascii="Arial" w:eastAsia="細明體" w:hAnsi="Arial" w:cs="Arial" w:hint="eastAsia"/>
                <w:sz w:val="20"/>
              </w:rPr>
              <w:t>門診申請</w:t>
            </w:r>
            <w:r w:rsidRPr="00953E2B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953E2B" w:rsidRDefault="0018426C" w:rsidP="00953E2B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953E2B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953E2B">
              <w:rPr>
                <w:rFonts w:ascii="Arial" w:eastAsia="細明體" w:hAnsi="Arial" w:cs="Arial" w:hint="eastAsia"/>
                <w:sz w:val="20"/>
              </w:rPr>
              <w:t>門診給付</w:t>
            </w:r>
            <w:r w:rsidRPr="00953E2B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953E2B" w:rsidRDefault="0018426C" w:rsidP="00953E2B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953E2B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953E2B">
              <w:rPr>
                <w:rFonts w:ascii="Arial" w:eastAsia="細明體" w:hAnsi="Arial" w:cs="Arial" w:hint="eastAsia"/>
                <w:sz w:val="20"/>
              </w:rPr>
              <w:t>住院申請</w:t>
            </w:r>
            <w:r w:rsidRPr="00953E2B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953E2B" w:rsidRDefault="0018426C" w:rsidP="00953E2B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953E2B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953E2B" w:rsidTr="00953E2B">
        <w:trPr>
          <w:trHeight w:val="353"/>
        </w:trPr>
        <w:tc>
          <w:tcPr>
            <w:tcW w:w="1722" w:type="dxa"/>
            <w:shd w:val="clear" w:color="auto" w:fill="FFFF99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953E2B">
              <w:rPr>
                <w:rFonts w:ascii="Arial" w:eastAsia="細明體" w:hAnsi="Arial" w:cs="Arial" w:hint="eastAsia"/>
                <w:sz w:val="20"/>
              </w:rPr>
              <w:t>住院給付</w:t>
            </w:r>
            <w:r w:rsidRPr="00953E2B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953E2B" w:rsidRDefault="0018426C" w:rsidP="00953E2B">
            <w:pPr>
              <w:pStyle w:val="af"/>
              <w:snapToGrid w:val="0"/>
              <w:ind w:leftChars="-6" w:left="-14"/>
              <w:rPr>
                <w:rFonts w:ascii="Arial" w:eastAsia="細明體" w:hAnsi="Arial" w:cs="Arial" w:hint="eastAsia"/>
                <w:sz w:val="20"/>
                <w:szCs w:val="24"/>
              </w:rPr>
            </w:pPr>
            <w:r w:rsidRPr="00953E2B">
              <w:rPr>
                <w:rFonts w:ascii="Arial" w:eastAsia="細明體" w:hAnsi="Arial" w:cs="Arial" w:hint="eastAsia"/>
                <w:sz w:val="20"/>
                <w:szCs w:val="24"/>
              </w:rPr>
              <w:t>0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</w:tbl>
    <w:p w:rsidR="00AE586B" w:rsidRPr="00AE586B" w:rsidRDefault="00AE586B" w:rsidP="00AE586B">
      <w:pPr>
        <w:rPr>
          <w:vanish/>
        </w:rPr>
      </w:pPr>
    </w:p>
    <w:tbl>
      <w:tblPr>
        <w:tblpPr w:leftFromText="181" w:rightFromText="18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F62E45" w:rsidRPr="00953E2B" w:rsidTr="00953E2B">
        <w:tc>
          <w:tcPr>
            <w:tcW w:w="1722" w:type="dxa"/>
            <w:shd w:val="clear" w:color="auto" w:fill="FFFF99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幣別</w:t>
            </w:r>
          </w:p>
        </w:tc>
        <w:tc>
          <w:tcPr>
            <w:tcW w:w="2617" w:type="dxa"/>
          </w:tcPr>
          <w:p w:rsidR="00F62E45" w:rsidRPr="00953E2B" w:rsidRDefault="008630E4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/>
                <w:sz w:val="20"/>
              </w:rPr>
              <w:t>‘</w:t>
            </w:r>
            <w:r w:rsidRPr="00953E2B">
              <w:rPr>
                <w:rFonts w:ascii="Arial" w:cs="Arial" w:hint="eastAsia"/>
                <w:sz w:val="20"/>
              </w:rPr>
              <w:t>NTD</w:t>
            </w:r>
            <w:r w:rsidRPr="00953E2B">
              <w:rPr>
                <w:rFonts w:ascii="Arial" w:cs="Arial"/>
                <w:sz w:val="20"/>
              </w:rPr>
              <w:t>’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年金給付方式</w:t>
            </w:r>
          </w:p>
        </w:tc>
        <w:tc>
          <w:tcPr>
            <w:tcW w:w="2617" w:type="dxa"/>
          </w:tcPr>
          <w:p w:rsidR="00F62E45" w:rsidRPr="00953E2B" w:rsidRDefault="0008439C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/>
                <w:sz w:val="20"/>
              </w:rPr>
              <w:t>‘’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  <w:vAlign w:val="center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社會保險天數</w:t>
            </w:r>
          </w:p>
        </w:tc>
        <w:tc>
          <w:tcPr>
            <w:tcW w:w="2617" w:type="dxa"/>
          </w:tcPr>
          <w:p w:rsidR="00F62E45" w:rsidRPr="00953E2B" w:rsidRDefault="008630E4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</w:p>
        </w:tc>
      </w:tr>
      <w:tr w:rsidR="00F62E45" w:rsidRPr="00953E2B" w:rsidTr="00953E2B">
        <w:tc>
          <w:tcPr>
            <w:tcW w:w="1722" w:type="dxa"/>
            <w:shd w:val="clear" w:color="auto" w:fill="FFFF99"/>
            <w:vAlign w:val="center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疾病代碼</w:t>
            </w:r>
          </w:p>
        </w:tc>
        <w:tc>
          <w:tcPr>
            <w:tcW w:w="2617" w:type="dxa"/>
          </w:tcPr>
          <w:p w:rsidR="00F62E45" w:rsidRPr="00953E2B" w:rsidRDefault="00C85D2B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F62E45" w:rsidRPr="00953E2B" w:rsidRDefault="00F62E45" w:rsidP="00953E2B">
            <w:pPr>
              <w:rPr>
                <w:rFonts w:ascii="Arial" w:cs="Arial" w:hint="eastAsia"/>
                <w:sz w:val="20"/>
              </w:rPr>
            </w:pPr>
          </w:p>
        </w:tc>
      </w:tr>
      <w:tr w:rsidR="00DD02FA" w:rsidRPr="00953E2B" w:rsidTr="00953E2B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DD02FA" w:rsidRPr="00953E2B" w:rsidRDefault="00DD02FA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員工</w:t>
            </w:r>
            <w:r w:rsidRPr="00953E2B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  <w:vAlign w:val="bottom"/>
          </w:tcPr>
          <w:p w:rsidR="00DD02FA" w:rsidRPr="00953E2B" w:rsidRDefault="00D477DE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A.學校代號</w:t>
            </w:r>
          </w:p>
        </w:tc>
        <w:tc>
          <w:tcPr>
            <w:tcW w:w="1526" w:type="dxa"/>
          </w:tcPr>
          <w:p w:rsidR="00DD02FA" w:rsidRPr="00953E2B" w:rsidRDefault="00DD02FA" w:rsidP="00953E2B">
            <w:pPr>
              <w:rPr>
                <w:rFonts w:ascii="Arial" w:cs="Arial"/>
                <w:sz w:val="20"/>
              </w:rPr>
            </w:pPr>
          </w:p>
        </w:tc>
      </w:tr>
      <w:tr w:rsidR="00DD02FA" w:rsidRPr="00953E2B" w:rsidTr="00953E2B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DD02FA" w:rsidRPr="00953E2B" w:rsidRDefault="00DD02FA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員工姓名</w:t>
            </w:r>
          </w:p>
        </w:tc>
        <w:tc>
          <w:tcPr>
            <w:tcW w:w="2617" w:type="dxa"/>
            <w:vAlign w:val="bottom"/>
          </w:tcPr>
          <w:p w:rsidR="00DD02FA" w:rsidRPr="00953E2B" w:rsidRDefault="000311B6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Pr="00953E2B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1526" w:type="dxa"/>
          </w:tcPr>
          <w:p w:rsidR="00DD02FA" w:rsidRPr="00953E2B" w:rsidRDefault="00DD02FA" w:rsidP="00953E2B">
            <w:pPr>
              <w:rPr>
                <w:rFonts w:ascii="Arial" w:cs="Arial"/>
                <w:sz w:val="20"/>
              </w:rPr>
            </w:pPr>
          </w:p>
        </w:tc>
      </w:tr>
      <w:tr w:rsidR="001113FA" w:rsidRPr="00953E2B" w:rsidTr="00953E2B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1113FA" w:rsidRPr="00953E2B" w:rsidRDefault="001113FA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2617" w:type="dxa"/>
            <w:vAlign w:val="bottom"/>
          </w:tcPr>
          <w:p w:rsidR="001113FA" w:rsidRPr="00953E2B" w:rsidRDefault="00BB7007" w:rsidP="00953E2B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A.</w:t>
            </w:r>
            <w:r w:rsidRPr="00953E2B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1526" w:type="dxa"/>
          </w:tcPr>
          <w:p w:rsidR="001113FA" w:rsidRPr="00953E2B" w:rsidRDefault="001113FA" w:rsidP="00953E2B">
            <w:pPr>
              <w:rPr>
                <w:rFonts w:ascii="Arial" w:cs="Arial"/>
                <w:sz w:val="20"/>
              </w:rPr>
            </w:pPr>
          </w:p>
        </w:tc>
      </w:tr>
    </w:tbl>
    <w:p w:rsidR="009A3D65" w:rsidRP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A3D65" w:rsidRP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A3D65" w:rsidRP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055F" w:rsidRDefault="004C055F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055F" w:rsidRDefault="004C055F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055F" w:rsidRDefault="004C055F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055F" w:rsidRDefault="004C055F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C6B9B" w:rsidRDefault="00DC6B9B" w:rsidP="000E5D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26" w:author="FIS" w:date="2012-04-13T10:54:00Z"/>
          <w:rFonts w:hint="eastAsia"/>
          <w:kern w:val="2"/>
          <w:szCs w:val="24"/>
          <w:lang w:eastAsia="zh-TW"/>
        </w:rPr>
      </w:pPr>
      <w:ins w:id="27" w:author="FIS" w:date="2012-04-13T10:54:00Z">
        <w:r>
          <w:rPr>
            <w:rFonts w:hint="eastAsia"/>
            <w:kern w:val="2"/>
            <w:szCs w:val="24"/>
            <w:lang w:eastAsia="zh-TW"/>
          </w:rPr>
          <w:t>寫入檔號受編對應檔</w:t>
        </w:r>
        <w:r>
          <w:rPr>
            <w:rFonts w:hint="eastAsia"/>
            <w:kern w:val="2"/>
            <w:szCs w:val="24"/>
            <w:lang w:eastAsia="zh-TW"/>
          </w:rPr>
          <w:t>(DTAAB421_APLY)</w:t>
        </w:r>
      </w:ins>
    </w:p>
    <w:p w:rsidR="00DC6B9B" w:rsidRPr="00043E83" w:rsidRDefault="00DC6B9B" w:rsidP="00DC6B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8" w:author="FIS" w:date="2012-04-13T10:54:00Z"/>
          <w:rFonts w:hint="eastAsia"/>
          <w:kern w:val="2"/>
          <w:szCs w:val="24"/>
          <w:lang w:eastAsia="zh-TW"/>
        </w:rPr>
      </w:pPr>
      <w:ins w:id="29" w:author="FIS" w:date="2012-04-13T10:54:00Z">
        <w:r>
          <w:rPr>
            <w:rFonts w:ascii="細明體" w:eastAsia="細明體" w:hAnsi="細明體" w:hint="eastAsia"/>
            <w:lang w:eastAsia="zh-TW"/>
          </w:rPr>
          <w:t xml:space="preserve">IF </w:t>
        </w:r>
        <w:r w:rsidRPr="00584A40">
          <w:rPr>
            <w:rFonts w:ascii="細明體" w:eastAsia="細明體" w:hAnsi="細明體" w:hint="eastAsia"/>
          </w:rPr>
          <w:t>O_序號</w:t>
        </w:r>
        <w:r>
          <w:rPr>
            <w:rFonts w:ascii="細明體" w:eastAsia="細明體" w:hAnsi="細明體" w:hint="eastAsia"/>
            <w:lang w:eastAsia="zh-TW"/>
          </w:rPr>
          <w:t xml:space="preserve"> =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(同一組只寫一筆)</w:t>
        </w:r>
      </w:ins>
    </w:p>
    <w:p w:rsidR="00DC6B9B" w:rsidRPr="00B00796" w:rsidRDefault="00DC6B9B" w:rsidP="00DC6B9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0" w:author="FIS" w:date="2012-04-13T10:54:00Z"/>
          <w:rFonts w:hint="eastAsia"/>
          <w:kern w:val="2"/>
          <w:szCs w:val="24"/>
          <w:lang w:eastAsia="zh-TW"/>
        </w:rPr>
      </w:pPr>
      <w:ins w:id="31" w:author="FIS" w:date="2012-04-13T10:54:00Z">
        <w:r w:rsidRPr="00033619">
          <w:rPr>
            <w:rFonts w:hint="eastAsia"/>
            <w:kern w:val="2"/>
            <w:szCs w:val="24"/>
            <w:lang w:eastAsia="zh-TW"/>
          </w:rPr>
          <w:t>紀錄</w:t>
        </w:r>
        <w:r w:rsidRPr="00B00796">
          <w:rPr>
            <w:rFonts w:hint="eastAsia"/>
            <w:kern w:val="2"/>
            <w:szCs w:val="24"/>
            <w:lang w:eastAsia="zh-TW"/>
          </w:rPr>
          <w:t>件數：</w:t>
        </w:r>
        <w:r w:rsidRPr="00B00796">
          <w:rPr>
            <w:rFonts w:hint="eastAsia"/>
            <w:kern w:val="2"/>
            <w:szCs w:val="24"/>
            <w:lang w:eastAsia="zh-TW"/>
          </w:rPr>
          <w:t xml:space="preserve">CALL </w:t>
        </w:r>
        <w:r w:rsidRPr="00267F19">
          <w:rPr>
            <w:rFonts w:hint="eastAsia"/>
            <w:kern w:val="2"/>
            <w:szCs w:val="24"/>
            <w:lang w:eastAsia="zh-TW"/>
          </w:rPr>
          <w:t>批次作業件數紀錄模組</w:t>
        </w:r>
        <w:r w:rsidRPr="00267F19">
          <w:rPr>
            <w:rFonts w:hint="eastAsia"/>
            <w:kern w:val="2"/>
            <w:szCs w:val="24"/>
            <w:lang w:eastAsia="zh-TW"/>
          </w:rPr>
          <w:t>CountManager.jav</w:t>
        </w:r>
        <w:r w:rsidRPr="00B00796">
          <w:rPr>
            <w:rFonts w:hint="eastAsia"/>
            <w:kern w:val="2"/>
            <w:szCs w:val="24"/>
            <w:lang w:eastAsia="zh-TW"/>
          </w:rPr>
          <w:t>a</w:t>
        </w:r>
        <w:r w:rsidRPr="00B00796">
          <w:rPr>
            <w:rFonts w:hint="eastAsia"/>
            <w:kern w:val="2"/>
            <w:szCs w:val="24"/>
            <w:lang w:eastAsia="zh-TW"/>
          </w:rPr>
          <w:t>（即時寫出去）</w:t>
        </w:r>
      </w:ins>
    </w:p>
    <w:p w:rsidR="00DC6B9B" w:rsidRPr="00D0735B" w:rsidRDefault="00DC6B9B" w:rsidP="00DC6B9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2" w:author="FIS" w:date="2012-04-13T10:54:00Z"/>
          <w:rFonts w:hint="eastAsia"/>
          <w:kern w:val="2"/>
          <w:szCs w:val="24"/>
          <w:lang w:eastAsia="zh-TW"/>
        </w:rPr>
      </w:pPr>
      <w:ins w:id="33" w:author="FIS" w:date="2012-04-13T10:54:00Z">
        <w:r w:rsidRPr="00B00796">
          <w:rPr>
            <w:kern w:val="2"/>
            <w:szCs w:val="24"/>
            <w:lang w:eastAsia="zh-TW"/>
          </w:rPr>
          <w:t>METHOD_NAME</w:t>
        </w:r>
        <w:r w:rsidRPr="00B00796">
          <w:rPr>
            <w:rFonts w:hint="eastAsia"/>
            <w:kern w:val="2"/>
            <w:szCs w:val="24"/>
            <w:lang w:eastAsia="zh-TW"/>
          </w:rPr>
          <w:t xml:space="preserve"> = </w:t>
        </w:r>
        <w:r w:rsidRPr="00B00796">
          <w:rPr>
            <w:kern w:val="2"/>
            <w:szCs w:val="24"/>
            <w:lang w:eastAsia="zh-TW"/>
          </w:rPr>
          <w:t>"</w:t>
        </w:r>
        <w:r w:rsidRPr="00B00796">
          <w:rPr>
            <w:rFonts w:hint="eastAsia"/>
            <w:kern w:val="2"/>
            <w:szCs w:val="24"/>
            <w:lang w:eastAsia="zh-TW"/>
          </w:rPr>
          <w:t>寫入</w:t>
        </w:r>
        <w:r>
          <w:rPr>
            <w:rFonts w:hint="eastAsia"/>
            <w:kern w:val="2"/>
            <w:szCs w:val="24"/>
            <w:lang w:eastAsia="zh-TW"/>
          </w:rPr>
          <w:t>檔號受編對應檔</w:t>
        </w:r>
        <w:r>
          <w:rPr>
            <w:rFonts w:hint="eastAsia"/>
            <w:kern w:val="2"/>
            <w:szCs w:val="24"/>
            <w:lang w:eastAsia="zh-TW"/>
          </w:rPr>
          <w:t>DTAAB421_APLY</w:t>
        </w:r>
        <w:r w:rsidRPr="00B00796">
          <w:rPr>
            <w:rFonts w:hint="eastAsia"/>
            <w:kern w:val="2"/>
            <w:szCs w:val="24"/>
            <w:lang w:eastAsia="zh-TW"/>
          </w:rPr>
          <w:t>件數</w:t>
        </w:r>
        <w:r>
          <w:rPr>
            <w:kern w:val="2"/>
            <w:szCs w:val="24"/>
            <w:lang w:eastAsia="zh-TW"/>
          </w:rPr>
          <w:t>"</w:t>
        </w:r>
      </w:ins>
    </w:p>
    <w:p w:rsidR="00DC6B9B" w:rsidRDefault="00DC6B9B" w:rsidP="00DC6B9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4" w:author="FIS" w:date="2012-04-13T10:54:00Z"/>
          <w:rFonts w:hint="eastAsia"/>
          <w:kern w:val="2"/>
          <w:szCs w:val="24"/>
          <w:lang w:eastAsia="zh-TW"/>
        </w:rPr>
      </w:pPr>
      <w:ins w:id="35" w:author="FIS" w:date="2012-04-13T10:54:00Z">
        <w:r w:rsidRPr="00B00796">
          <w:rPr>
            <w:rFonts w:hint="eastAsia"/>
            <w:kern w:val="2"/>
            <w:szCs w:val="24"/>
            <w:lang w:eastAsia="zh-TW"/>
          </w:rPr>
          <w:t>COUNT</w:t>
        </w:r>
        <w:r w:rsidRPr="00B00796">
          <w:rPr>
            <w:rFonts w:hint="eastAsia"/>
            <w:kern w:val="2"/>
            <w:szCs w:val="24"/>
            <w:lang w:eastAsia="zh-TW"/>
          </w:rPr>
          <w:t>件數：</w:t>
        </w:r>
        <w:r w:rsidRPr="00B00796">
          <w:rPr>
            <w:rFonts w:hint="eastAsia"/>
            <w:kern w:val="2"/>
            <w:szCs w:val="24"/>
            <w:lang w:eastAsia="zh-TW"/>
          </w:rPr>
          <w:t>INSERT</w:t>
        </w:r>
        <w:r w:rsidRPr="00FC0967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DTAAB421_APLY</w:t>
        </w:r>
        <w:r w:rsidRPr="00B00796">
          <w:rPr>
            <w:rFonts w:hint="eastAsia"/>
            <w:kern w:val="2"/>
            <w:szCs w:val="24"/>
            <w:lang w:eastAsia="zh-TW"/>
          </w:rPr>
          <w:t xml:space="preserve"> </w:t>
        </w:r>
        <w:r w:rsidRPr="00B00796">
          <w:rPr>
            <w:rFonts w:hint="eastAsia"/>
            <w:kern w:val="2"/>
            <w:szCs w:val="24"/>
            <w:lang w:eastAsia="zh-TW"/>
          </w:rPr>
          <w:t>件數。</w:t>
        </w:r>
      </w:ins>
    </w:p>
    <w:p w:rsidR="00DC6B9B" w:rsidRDefault="00DC6B9B" w:rsidP="00DC6B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6" w:author="FIS" w:date="2012-04-13T10:54:00Z"/>
          <w:kern w:val="2"/>
          <w:szCs w:val="24"/>
          <w:lang w:eastAsia="zh-TW"/>
        </w:rPr>
      </w:pPr>
      <w:ins w:id="37" w:author="FIS" w:date="2012-04-13T10:54:00Z">
        <w:r>
          <w:rPr>
            <w:rFonts w:hint="eastAsia"/>
            <w:kern w:val="2"/>
            <w:szCs w:val="24"/>
            <w:lang w:eastAsia="zh-TW"/>
          </w:rPr>
          <w:t>格式如下：</w:t>
        </w:r>
      </w:ins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DC6B9B" w:rsidRPr="00584A40" w:rsidTr="00B911AF">
        <w:trPr>
          <w:ins w:id="38" w:author="FIS" w:date="2012-04-13T10:54:00Z"/>
        </w:trPr>
        <w:tc>
          <w:tcPr>
            <w:tcW w:w="1722" w:type="dxa"/>
            <w:shd w:val="clear" w:color="auto" w:fill="C0C0C0"/>
          </w:tcPr>
          <w:p w:rsidR="00DC6B9B" w:rsidRPr="00584A40" w:rsidRDefault="00DC6B9B" w:rsidP="00B911AF">
            <w:pPr>
              <w:pStyle w:val="Tabletext"/>
              <w:keepLines w:val="0"/>
              <w:spacing w:after="0" w:line="240" w:lineRule="auto"/>
              <w:rPr>
                <w:ins w:id="39" w:author="FIS" w:date="2012-04-13T10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40" w:author="FIS" w:date="2012-04-13T10:54:00Z">
              <w:r w:rsidRPr="00584A40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2617" w:type="dxa"/>
            <w:shd w:val="clear" w:color="auto" w:fill="C0C0C0"/>
          </w:tcPr>
          <w:p w:rsidR="00DC6B9B" w:rsidRPr="00584A40" w:rsidRDefault="00DC6B9B" w:rsidP="00B911AF">
            <w:pPr>
              <w:pStyle w:val="Tabletext"/>
              <w:keepLines w:val="0"/>
              <w:spacing w:after="0" w:line="240" w:lineRule="auto"/>
              <w:rPr>
                <w:ins w:id="41" w:author="FIS" w:date="2012-04-13T10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42" w:author="FIS" w:date="2012-04-13T10:54:00Z">
              <w:r w:rsidRPr="00584A40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1526" w:type="dxa"/>
            <w:shd w:val="clear" w:color="auto" w:fill="C0C0C0"/>
          </w:tcPr>
          <w:p w:rsidR="00DC6B9B" w:rsidRPr="00584A40" w:rsidRDefault="00DC6B9B" w:rsidP="00B911AF">
            <w:pPr>
              <w:pStyle w:val="Tabletext"/>
              <w:keepLines w:val="0"/>
              <w:spacing w:after="0" w:line="240" w:lineRule="auto"/>
              <w:rPr>
                <w:ins w:id="43" w:author="FIS" w:date="2012-04-13T10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44" w:author="FIS" w:date="2012-04-13T10:54:00Z">
              <w:r w:rsidRPr="00584A40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其他說明</w:t>
              </w:r>
            </w:ins>
          </w:p>
        </w:tc>
      </w:tr>
      <w:tr w:rsidR="00DC6B9B" w:rsidRPr="00584A40" w:rsidTr="00B911AF">
        <w:trPr>
          <w:ins w:id="45" w:author="FIS" w:date="2012-04-13T10:54:00Z"/>
        </w:trPr>
        <w:tc>
          <w:tcPr>
            <w:tcW w:w="1722" w:type="dxa"/>
            <w:shd w:val="clear" w:color="auto" w:fill="FFFF99"/>
            <w:vAlign w:val="bottom"/>
          </w:tcPr>
          <w:p w:rsidR="00DC6B9B" w:rsidRPr="00584A40" w:rsidRDefault="00DC6B9B" w:rsidP="00B911AF">
            <w:pPr>
              <w:rPr>
                <w:ins w:id="46" w:author="FIS" w:date="2012-04-13T10:54:00Z"/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ins w:id="47" w:author="FIS" w:date="2012-04-13T10:54:00Z">
              <w:r w:rsidRPr="00584A40">
                <w:rPr>
                  <w:rFonts w:ascii="Arial" w:cs="Arial"/>
                  <w:sz w:val="20"/>
                </w:rPr>
                <w:t>受理編號</w:t>
              </w:r>
            </w:ins>
          </w:p>
        </w:tc>
        <w:tc>
          <w:tcPr>
            <w:tcW w:w="2617" w:type="dxa"/>
          </w:tcPr>
          <w:p w:rsidR="00DC6B9B" w:rsidRPr="00584A40" w:rsidRDefault="00DC6B9B" w:rsidP="00B911AF">
            <w:pPr>
              <w:pStyle w:val="af"/>
              <w:ind w:leftChars="-6" w:left="-14"/>
              <w:rPr>
                <w:ins w:id="48" w:author="FIS" w:date="2012-04-13T10:54:00Z"/>
                <w:rFonts w:ascii="細明體" w:eastAsia="細明體" w:hAnsi="細明體" w:hint="eastAsia"/>
                <w:sz w:val="20"/>
              </w:rPr>
            </w:pPr>
            <w:ins w:id="49" w:author="FIS" w:date="2012-04-13T10:54:00Z">
              <w:r w:rsidRPr="00584A40">
                <w:rPr>
                  <w:rFonts w:ascii="細明體" w:eastAsia="細明體" w:hAnsi="細明體" w:hint="eastAsia"/>
                  <w:sz w:val="20"/>
                </w:rPr>
                <w:t>O</w:t>
              </w:r>
              <w:r>
                <w:rPr>
                  <w:rFonts w:ascii="細明體" w:eastAsia="細明體" w:hAnsi="細明體" w:hint="eastAsia"/>
                  <w:sz w:val="20"/>
                </w:rPr>
                <w:t>_</w:t>
              </w:r>
              <w:r w:rsidRPr="00584A40">
                <w:rPr>
                  <w:rFonts w:ascii="細明體" w:eastAsia="細明體" w:hAnsi="細明體"/>
                  <w:sz w:val="20"/>
                </w:rPr>
                <w:t>受理編號</w:t>
              </w:r>
            </w:ins>
          </w:p>
        </w:tc>
        <w:tc>
          <w:tcPr>
            <w:tcW w:w="1526" w:type="dxa"/>
          </w:tcPr>
          <w:p w:rsidR="00DC6B9B" w:rsidRPr="00584A40" w:rsidRDefault="00DC6B9B" w:rsidP="00B911AF">
            <w:pPr>
              <w:rPr>
                <w:ins w:id="50" w:author="FIS" w:date="2012-04-13T10:54:00Z"/>
                <w:rFonts w:eastAsia="標楷體" w:hAnsi="標楷體" w:hint="eastAsia"/>
                <w:sz w:val="20"/>
                <w:szCs w:val="20"/>
              </w:rPr>
            </w:pPr>
          </w:p>
        </w:tc>
      </w:tr>
      <w:tr w:rsidR="00DC6B9B" w:rsidRPr="00584A40" w:rsidTr="00B911AF">
        <w:trPr>
          <w:ins w:id="51" w:author="FIS" w:date="2012-04-13T10:54:00Z"/>
        </w:trPr>
        <w:tc>
          <w:tcPr>
            <w:tcW w:w="1722" w:type="dxa"/>
            <w:shd w:val="clear" w:color="auto" w:fill="FFFF99"/>
            <w:vAlign w:val="bottom"/>
          </w:tcPr>
          <w:p w:rsidR="00DC6B9B" w:rsidRPr="00584A40" w:rsidRDefault="00DC6B9B" w:rsidP="00B911AF">
            <w:pPr>
              <w:rPr>
                <w:ins w:id="52" w:author="FIS" w:date="2012-04-13T10:54:00Z"/>
                <w:rFonts w:ascii="Arial" w:cs="Arial"/>
                <w:sz w:val="20"/>
              </w:rPr>
            </w:pPr>
            <w:ins w:id="53" w:author="FIS" w:date="2012-04-13T10:54:00Z">
              <w:r>
                <w:rPr>
                  <w:rFonts w:ascii="Arial" w:cs="Arial" w:hint="eastAsia"/>
                  <w:sz w:val="20"/>
                </w:rPr>
                <w:t>檔案號碼</w:t>
              </w:r>
            </w:ins>
          </w:p>
        </w:tc>
        <w:tc>
          <w:tcPr>
            <w:tcW w:w="2617" w:type="dxa"/>
          </w:tcPr>
          <w:p w:rsidR="00DC6B9B" w:rsidRPr="00584A40" w:rsidRDefault="00DC6B9B" w:rsidP="00B911AF">
            <w:pPr>
              <w:pStyle w:val="af"/>
              <w:ind w:leftChars="-6" w:left="-14"/>
              <w:rPr>
                <w:ins w:id="54" w:author="FIS" w:date="2012-04-13T10:54:00Z"/>
                <w:rFonts w:ascii="細明體" w:eastAsia="細明體" w:hAnsi="細明體" w:hint="eastAsia"/>
                <w:sz w:val="20"/>
              </w:rPr>
            </w:pPr>
            <w:ins w:id="55" w:author="FIS" w:date="2012-04-13T10:54:00Z">
              <w:r>
                <w:rPr>
                  <w:rFonts w:ascii="細明體" w:eastAsia="細明體" w:hAnsi="細明體" w:hint="eastAsia"/>
                  <w:sz w:val="20"/>
                </w:rPr>
                <w:t>A.檔案號碼</w:t>
              </w:r>
            </w:ins>
          </w:p>
        </w:tc>
        <w:tc>
          <w:tcPr>
            <w:tcW w:w="1526" w:type="dxa"/>
          </w:tcPr>
          <w:p w:rsidR="00DC6B9B" w:rsidRPr="00584A40" w:rsidRDefault="00DC6B9B" w:rsidP="00B911AF">
            <w:pPr>
              <w:rPr>
                <w:ins w:id="56" w:author="FIS" w:date="2012-04-13T10:54:00Z"/>
                <w:rFonts w:eastAsia="標楷體" w:hAnsi="標楷體" w:hint="eastAsia"/>
                <w:sz w:val="20"/>
                <w:szCs w:val="20"/>
              </w:rPr>
            </w:pPr>
          </w:p>
        </w:tc>
      </w:tr>
      <w:tr w:rsidR="00DC6B9B" w:rsidRPr="00584A40" w:rsidTr="00B911AF">
        <w:trPr>
          <w:ins w:id="57" w:author="FIS" w:date="2012-04-13T10:54:00Z"/>
        </w:trPr>
        <w:tc>
          <w:tcPr>
            <w:tcW w:w="1722" w:type="dxa"/>
            <w:shd w:val="clear" w:color="auto" w:fill="FFFF99"/>
          </w:tcPr>
          <w:p w:rsidR="00DC6B9B" w:rsidRPr="00C87995" w:rsidRDefault="00DC6B9B" w:rsidP="00B911AF">
            <w:pPr>
              <w:rPr>
                <w:ins w:id="58" w:author="FIS" w:date="2012-04-13T10:54:00Z"/>
                <w:rFonts w:ascii="新細明體" w:hAnsi="新細明體" w:cs="新細明體"/>
                <w:color w:val="000000"/>
                <w:sz w:val="20"/>
                <w:szCs w:val="20"/>
              </w:rPr>
            </w:pPr>
            <w:ins w:id="59" w:author="FIS" w:date="2012-04-13T10:54:00Z">
              <w:r>
                <w:rPr>
                  <w:rFonts w:ascii="新細明體" w:hAnsi="新細明體" w:cs="新細明體" w:hint="eastAsia"/>
                  <w:color w:val="000000"/>
                  <w:sz w:val="20"/>
                  <w:szCs w:val="20"/>
                </w:rPr>
                <w:t>分類</w:t>
              </w:r>
            </w:ins>
          </w:p>
        </w:tc>
        <w:tc>
          <w:tcPr>
            <w:tcW w:w="2617" w:type="dxa"/>
          </w:tcPr>
          <w:p w:rsidR="00DC6B9B" w:rsidRPr="00584A40" w:rsidRDefault="00DC6B9B" w:rsidP="00DC6B9B">
            <w:pPr>
              <w:pStyle w:val="af"/>
              <w:ind w:leftChars="-6" w:left="-14"/>
              <w:rPr>
                <w:ins w:id="60" w:author="FIS" w:date="2012-04-13T10:54:00Z"/>
                <w:rFonts w:ascii="細明體" w:eastAsia="細明體" w:hAnsi="細明體" w:hint="eastAsia"/>
                <w:sz w:val="20"/>
              </w:rPr>
            </w:pPr>
            <w:ins w:id="61" w:author="FIS" w:date="2012-04-13T10:54:00Z">
              <w:r>
                <w:rPr>
                  <w:rFonts w:ascii="細明體" w:eastAsia="細明體" w:hAnsi="細明體"/>
                  <w:sz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</w:rPr>
                <w:t>C</w:t>
              </w:r>
              <w:r>
                <w:rPr>
                  <w:rFonts w:ascii="細明體" w:eastAsia="細明體" w:hAnsi="細明體"/>
                  <w:sz w:val="20"/>
                </w:rPr>
                <w:t>’</w:t>
              </w:r>
            </w:ins>
          </w:p>
        </w:tc>
        <w:tc>
          <w:tcPr>
            <w:tcW w:w="1526" w:type="dxa"/>
          </w:tcPr>
          <w:p w:rsidR="00DC6B9B" w:rsidRDefault="00DC6B9B" w:rsidP="00B911AF">
            <w:pPr>
              <w:rPr>
                <w:ins w:id="62" w:author="FIS" w:date="2012-04-13T10:54:00Z"/>
                <w:rFonts w:eastAsia="標楷體" w:hAnsi="標楷體" w:hint="eastAsia"/>
                <w:sz w:val="20"/>
                <w:szCs w:val="20"/>
              </w:rPr>
            </w:pPr>
            <w:ins w:id="63" w:author="FIS" w:date="2012-04-13T10:54:00Z">
              <w:r>
                <w:rPr>
                  <w:rFonts w:eastAsia="標楷體" w:hAnsi="標楷體" w:hint="eastAsia"/>
                  <w:sz w:val="20"/>
                  <w:szCs w:val="20"/>
                </w:rPr>
                <w:t>A-</w:t>
              </w:r>
              <w:r>
                <w:rPr>
                  <w:rFonts w:eastAsia="標楷體" w:hAnsi="標楷體" w:hint="eastAsia"/>
                  <w:sz w:val="20"/>
                  <w:szCs w:val="20"/>
                </w:rPr>
                <w:t>定期</w:t>
              </w:r>
            </w:ins>
          </w:p>
          <w:p w:rsidR="00DC6B9B" w:rsidRDefault="00DC6B9B" w:rsidP="00B911AF">
            <w:pPr>
              <w:rPr>
                <w:ins w:id="64" w:author="FIS" w:date="2012-04-13T10:54:00Z"/>
                <w:rFonts w:eastAsia="標楷體" w:hAnsi="標楷體" w:hint="eastAsia"/>
                <w:sz w:val="20"/>
                <w:szCs w:val="20"/>
              </w:rPr>
            </w:pPr>
            <w:ins w:id="65" w:author="FIS" w:date="2012-04-13T10:54:00Z">
              <w:r>
                <w:rPr>
                  <w:rFonts w:eastAsia="標楷體" w:hAnsi="標楷體" w:hint="eastAsia"/>
                  <w:sz w:val="20"/>
                  <w:szCs w:val="20"/>
                </w:rPr>
                <w:t>B-</w:t>
              </w:r>
              <w:r>
                <w:rPr>
                  <w:rFonts w:eastAsia="標楷體" w:hAnsi="標楷體" w:hint="eastAsia"/>
                  <w:sz w:val="20"/>
                  <w:szCs w:val="20"/>
                </w:rPr>
                <w:t>養老</w:t>
              </w:r>
            </w:ins>
          </w:p>
          <w:p w:rsidR="00DC6B9B" w:rsidRPr="00584A40" w:rsidRDefault="00DC6B9B" w:rsidP="00B911AF">
            <w:pPr>
              <w:rPr>
                <w:ins w:id="66" w:author="FIS" w:date="2012-04-13T10:54:00Z"/>
                <w:rFonts w:eastAsia="標楷體" w:hAnsi="標楷體" w:hint="eastAsia"/>
                <w:sz w:val="20"/>
                <w:szCs w:val="20"/>
              </w:rPr>
            </w:pPr>
            <w:ins w:id="67" w:author="FIS" w:date="2012-04-13T10:54:00Z">
              <w:r>
                <w:rPr>
                  <w:rFonts w:eastAsia="標楷體" w:hAnsi="標楷體" w:hint="eastAsia"/>
                  <w:sz w:val="20"/>
                  <w:szCs w:val="20"/>
                </w:rPr>
                <w:t>C-</w:t>
              </w:r>
              <w:r>
                <w:rPr>
                  <w:rFonts w:eastAsia="標楷體" w:hAnsi="標楷體" w:hint="eastAsia"/>
                  <w:sz w:val="20"/>
                  <w:szCs w:val="20"/>
                </w:rPr>
                <w:t>學團</w:t>
              </w:r>
            </w:ins>
          </w:p>
        </w:tc>
      </w:tr>
    </w:tbl>
    <w:p w:rsidR="00DC6B9B" w:rsidRDefault="00DC6B9B" w:rsidP="000E5D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68" w:author="FIS" w:date="2012-04-13T10:54:00Z"/>
          <w:rFonts w:hint="eastAsia"/>
          <w:kern w:val="2"/>
          <w:szCs w:val="24"/>
          <w:lang w:eastAsia="zh-TW"/>
        </w:rPr>
      </w:pPr>
    </w:p>
    <w:p w:rsidR="00C73248" w:rsidRDefault="00C73248" w:rsidP="000E5D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</w:t>
      </w:r>
      <w:r w:rsidR="00F85C0C">
        <w:rPr>
          <w:rFonts w:hint="eastAsia"/>
          <w:kern w:val="2"/>
          <w:szCs w:val="24"/>
          <w:lang w:eastAsia="zh-TW"/>
        </w:rPr>
        <w:t>其他給付項目</w:t>
      </w:r>
      <w:r>
        <w:rPr>
          <w:rFonts w:hint="eastAsia"/>
          <w:kern w:val="2"/>
          <w:szCs w:val="24"/>
          <w:lang w:eastAsia="zh-TW"/>
        </w:rPr>
        <w:t>：</w:t>
      </w:r>
    </w:p>
    <w:p w:rsidR="00C73248" w:rsidRDefault="001F4C49" w:rsidP="000E5D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1F4C49" w:rsidRDefault="001F4C49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多寫入一筆理賠紀錄</w:t>
      </w:r>
      <w:r w:rsidR="00BD61DD">
        <w:rPr>
          <w:rFonts w:hint="eastAsia"/>
          <w:kern w:val="2"/>
          <w:szCs w:val="24"/>
          <w:lang w:eastAsia="zh-TW"/>
        </w:rPr>
        <w:t>，格式同上</w:t>
      </w:r>
      <w:r w:rsidR="00DE2B68">
        <w:rPr>
          <w:rFonts w:hint="eastAsia"/>
          <w:kern w:val="2"/>
          <w:szCs w:val="24"/>
          <w:lang w:eastAsia="zh-TW"/>
        </w:rPr>
        <w:t>(STEP 5.2)</w:t>
      </w:r>
    </w:p>
    <w:p w:rsidR="00C63CFF" w:rsidRDefault="00BD61DD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其他不相同欄位，</w:t>
      </w:r>
      <w:r w:rsidR="00C63CFF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C63CFF" w:rsidRPr="00953E2B" w:rsidTr="00953E2B">
        <w:tc>
          <w:tcPr>
            <w:tcW w:w="1722" w:type="dxa"/>
            <w:shd w:val="clear" w:color="auto" w:fill="C0C0C0"/>
          </w:tcPr>
          <w:p w:rsidR="00C63CFF" w:rsidRPr="00953E2B" w:rsidRDefault="00C63CFF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C63CFF" w:rsidRPr="00953E2B" w:rsidRDefault="00C63CFF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C63CFF" w:rsidRPr="00953E2B" w:rsidRDefault="00C63CFF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C63CFF" w:rsidRPr="00953E2B" w:rsidTr="00953E2B">
        <w:tc>
          <w:tcPr>
            <w:tcW w:w="1722" w:type="dxa"/>
            <w:shd w:val="clear" w:color="auto" w:fill="FFFF99"/>
            <w:vAlign w:val="bottom"/>
          </w:tcPr>
          <w:p w:rsidR="00C63CFF" w:rsidRPr="00953E2B" w:rsidRDefault="00C63CFF" w:rsidP="00052D1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C63CFF" w:rsidRPr="00953E2B" w:rsidRDefault="00C63CFF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O_序號</w:t>
            </w:r>
            <w:r w:rsidR="000726A0" w:rsidRPr="00953E2B">
              <w:rPr>
                <w:rFonts w:ascii="細明體" w:eastAsia="細明體" w:hAnsi="細明體" w:hint="eastAsia"/>
                <w:sz w:val="20"/>
              </w:rPr>
              <w:t>+1</w:t>
            </w:r>
          </w:p>
        </w:tc>
        <w:tc>
          <w:tcPr>
            <w:tcW w:w="1526" w:type="dxa"/>
          </w:tcPr>
          <w:p w:rsidR="00C63CFF" w:rsidRPr="00953E2B" w:rsidRDefault="00C63CFF" w:rsidP="00052D1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953E2B" w:rsidTr="00953E2B">
        <w:tc>
          <w:tcPr>
            <w:tcW w:w="1722" w:type="dxa"/>
            <w:shd w:val="clear" w:color="auto" w:fill="FFFF99"/>
            <w:vAlign w:val="bottom"/>
          </w:tcPr>
          <w:p w:rsidR="00C63CFF" w:rsidRPr="00953E2B" w:rsidRDefault="00C63CFF" w:rsidP="00052D1F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C63CFF" w:rsidRPr="00953E2B" w:rsidRDefault="00C63CFF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Pr="00953E2B">
              <w:rPr>
                <w:rFonts w:ascii="細明體" w:eastAsia="細明體" w:hAnsi="細明體" w:hint="eastAsia"/>
                <w:sz w:val="20"/>
              </w:rPr>
              <w:t>DCZ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53E2B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C63CFF" w:rsidRPr="00953E2B" w:rsidRDefault="00C63CFF" w:rsidP="00052D1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953E2B" w:rsidTr="00953E2B">
        <w:tc>
          <w:tcPr>
            <w:tcW w:w="1722" w:type="dxa"/>
            <w:shd w:val="clear" w:color="auto" w:fill="FFFF99"/>
            <w:vAlign w:val="bottom"/>
          </w:tcPr>
          <w:p w:rsidR="00C63CFF" w:rsidRPr="00953E2B" w:rsidRDefault="00C63CFF" w:rsidP="00052D1F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C63CFF" w:rsidRPr="00953E2B" w:rsidRDefault="003B233B" w:rsidP="00052D1F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/>
                <w:sz w:val="20"/>
                <w:szCs w:val="20"/>
              </w:rPr>
              <w:t>’</w:t>
            </w:r>
            <w:r w:rsidRPr="00953E2B">
              <w:rPr>
                <w:rFonts w:ascii="Arial" w:hAnsi="細明體" w:hint="eastAsia"/>
                <w:sz w:val="20"/>
                <w:szCs w:val="20"/>
              </w:rPr>
              <w:t>延滯息</w:t>
            </w:r>
            <w:r w:rsidRPr="00953E2B">
              <w:rPr>
                <w:rFonts w:ascii="Arial" w:hAnsi="細明體"/>
                <w:sz w:val="20"/>
                <w:szCs w:val="20"/>
              </w:rPr>
              <w:t>’</w:t>
            </w:r>
          </w:p>
        </w:tc>
        <w:tc>
          <w:tcPr>
            <w:tcW w:w="1526" w:type="dxa"/>
          </w:tcPr>
          <w:p w:rsidR="00C63CFF" w:rsidRPr="00953E2B" w:rsidRDefault="00C63CFF" w:rsidP="00052D1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85204" w:rsidRPr="00953E2B" w:rsidTr="00953E2B">
        <w:tc>
          <w:tcPr>
            <w:tcW w:w="1722" w:type="dxa"/>
            <w:shd w:val="clear" w:color="auto" w:fill="FFFF99"/>
            <w:vAlign w:val="bottom"/>
          </w:tcPr>
          <w:p w:rsidR="00785204" w:rsidRPr="00953E2B" w:rsidRDefault="00785204" w:rsidP="00052D1F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</w:tcPr>
          <w:p w:rsidR="00785204" w:rsidRPr="00953E2B" w:rsidRDefault="00785204" w:rsidP="00953E2B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A.延滯息</w:t>
            </w:r>
          </w:p>
        </w:tc>
        <w:tc>
          <w:tcPr>
            <w:tcW w:w="1526" w:type="dxa"/>
          </w:tcPr>
          <w:p w:rsidR="00785204" w:rsidRPr="00953E2B" w:rsidRDefault="00785204" w:rsidP="00052D1F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785204" w:rsidRPr="00953E2B" w:rsidTr="00953E2B">
        <w:tc>
          <w:tcPr>
            <w:tcW w:w="1722" w:type="dxa"/>
            <w:shd w:val="clear" w:color="auto" w:fill="FFFF99"/>
            <w:vAlign w:val="bottom"/>
          </w:tcPr>
          <w:p w:rsidR="00785204" w:rsidRPr="00953E2B" w:rsidRDefault="00785204" w:rsidP="00052D1F">
            <w:pPr>
              <w:rPr>
                <w:rFonts w:ascii="Arial" w:cs="Arial" w:hint="eastAsia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給付金額</w:t>
            </w:r>
          </w:p>
        </w:tc>
        <w:tc>
          <w:tcPr>
            <w:tcW w:w="2617" w:type="dxa"/>
          </w:tcPr>
          <w:p w:rsidR="00785204" w:rsidRPr="00953E2B" w:rsidRDefault="00785204" w:rsidP="00953E2B">
            <w:pPr>
              <w:pStyle w:val="af"/>
              <w:ind w:leftChars="-6" w:left="-14"/>
              <w:rPr>
                <w:rFonts w:ascii="Arial" w:cs="Arial"/>
                <w:sz w:val="20"/>
                <w:szCs w:val="24"/>
              </w:rPr>
            </w:pPr>
            <w:r w:rsidRPr="00953E2B">
              <w:rPr>
                <w:rFonts w:ascii="Arial" w:cs="Arial" w:hint="eastAsia"/>
                <w:sz w:val="20"/>
                <w:szCs w:val="24"/>
              </w:rPr>
              <w:t>A.</w:t>
            </w:r>
            <w:r w:rsidRPr="00953E2B">
              <w:rPr>
                <w:rFonts w:ascii="Arial" w:cs="Arial" w:hint="eastAsia"/>
                <w:sz w:val="20"/>
                <w:szCs w:val="24"/>
              </w:rPr>
              <w:t>延滯息</w:t>
            </w:r>
          </w:p>
        </w:tc>
        <w:tc>
          <w:tcPr>
            <w:tcW w:w="1526" w:type="dxa"/>
          </w:tcPr>
          <w:p w:rsidR="00785204" w:rsidRPr="00953E2B" w:rsidRDefault="00785204" w:rsidP="00052D1F">
            <w:pPr>
              <w:rPr>
                <w:rFonts w:ascii="Arial" w:cs="Arial"/>
                <w:sz w:val="20"/>
              </w:rPr>
            </w:pPr>
            <w:r w:rsidRPr="00953E2B">
              <w:rPr>
                <w:rFonts w:ascii="Arial" w:cs="Arial" w:hint="eastAsia"/>
                <w:sz w:val="20"/>
              </w:rPr>
              <w:t>DEFAULT 0</w:t>
            </w:r>
          </w:p>
        </w:tc>
      </w:tr>
    </w:tbl>
    <w:p w:rsidR="00A34D27" w:rsidRDefault="00A34D27" w:rsidP="000E5D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延滯息</w:t>
      </w:r>
      <w:r w:rsidR="00DE2B68">
        <w:rPr>
          <w:rFonts w:hint="eastAsia"/>
          <w:kern w:val="2"/>
          <w:szCs w:val="24"/>
          <w:lang w:eastAsia="zh-TW"/>
        </w:rPr>
        <w:t>所得稅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A34D27" w:rsidRDefault="00A34D27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多寫入一筆理賠紀錄，格式同上</w:t>
      </w:r>
      <w:r w:rsidR="00DE2B68">
        <w:rPr>
          <w:rFonts w:hint="eastAsia"/>
          <w:kern w:val="2"/>
          <w:szCs w:val="24"/>
          <w:lang w:eastAsia="zh-TW"/>
        </w:rPr>
        <w:t>(STEP 5.2)</w:t>
      </w:r>
    </w:p>
    <w:p w:rsidR="00A34D27" w:rsidRDefault="00A34D27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其他不相同欄位，格式如下：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A34D27" w:rsidRPr="00953E2B" w:rsidTr="00953E2B">
        <w:tc>
          <w:tcPr>
            <w:tcW w:w="1722" w:type="dxa"/>
            <w:shd w:val="clear" w:color="auto" w:fill="C0C0C0"/>
          </w:tcPr>
          <w:p w:rsidR="00A34D27" w:rsidRPr="00953E2B" w:rsidRDefault="00A34D27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A34D27" w:rsidRPr="00953E2B" w:rsidRDefault="00A34D27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A34D27" w:rsidRPr="00953E2B" w:rsidRDefault="00A34D27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34D27" w:rsidRPr="00953E2B" w:rsidTr="00953E2B">
        <w:tc>
          <w:tcPr>
            <w:tcW w:w="1722" w:type="dxa"/>
            <w:shd w:val="clear" w:color="auto" w:fill="FFFF99"/>
            <w:vAlign w:val="bottom"/>
          </w:tcPr>
          <w:p w:rsidR="00A34D27" w:rsidRPr="00953E2B" w:rsidRDefault="00A34D27" w:rsidP="00B7668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A34D27" w:rsidRPr="00953E2B" w:rsidRDefault="00A34D27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O_序號+1</w:t>
            </w:r>
          </w:p>
        </w:tc>
        <w:tc>
          <w:tcPr>
            <w:tcW w:w="1526" w:type="dxa"/>
          </w:tcPr>
          <w:p w:rsidR="00A34D27" w:rsidRPr="00953E2B" w:rsidRDefault="00A34D27" w:rsidP="00B7668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D27" w:rsidRPr="00953E2B" w:rsidTr="00953E2B">
        <w:tc>
          <w:tcPr>
            <w:tcW w:w="1722" w:type="dxa"/>
            <w:shd w:val="clear" w:color="auto" w:fill="FFFF99"/>
            <w:vAlign w:val="bottom"/>
          </w:tcPr>
          <w:p w:rsidR="00A34D27" w:rsidRPr="00953E2B" w:rsidRDefault="00A34D27" w:rsidP="00B7668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A34D27" w:rsidRPr="00953E2B" w:rsidRDefault="00A34D27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="007C7D3A" w:rsidRPr="00953E2B">
              <w:rPr>
                <w:rFonts w:ascii="細明體" w:eastAsia="細明體" w:hAnsi="細明體"/>
                <w:sz w:val="20"/>
              </w:rPr>
              <w:t>CCW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="007C7D3A" w:rsidRPr="00953E2B">
                <w:rPr>
                  <w:rFonts w:ascii="細明體" w:eastAsia="細明體" w:hAnsi="細明體"/>
                  <w:sz w:val="20"/>
                </w:rPr>
                <w:t>4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A34D27" w:rsidRPr="00953E2B" w:rsidRDefault="00A34D27" w:rsidP="00B7668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D27" w:rsidRPr="00953E2B" w:rsidTr="00953E2B">
        <w:tc>
          <w:tcPr>
            <w:tcW w:w="1722" w:type="dxa"/>
            <w:shd w:val="clear" w:color="auto" w:fill="FFFF99"/>
            <w:vAlign w:val="bottom"/>
          </w:tcPr>
          <w:p w:rsidR="00A34D27" w:rsidRPr="00953E2B" w:rsidRDefault="00A34D27" w:rsidP="00B7668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A34D27" w:rsidRPr="00953E2B" w:rsidRDefault="00A34D27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’</w:t>
            </w:r>
            <w:r w:rsidRPr="00953E2B">
              <w:rPr>
                <w:rFonts w:ascii="細明體" w:eastAsia="細明體" w:hAnsi="細明體" w:hint="eastAsia"/>
                <w:sz w:val="20"/>
              </w:rPr>
              <w:t>延滯息</w:t>
            </w:r>
            <w:r w:rsidR="007C7D3A" w:rsidRPr="00953E2B">
              <w:rPr>
                <w:rFonts w:ascii="細明體" w:eastAsia="細明體" w:hAnsi="細明體" w:hint="eastAsia"/>
                <w:sz w:val="20"/>
              </w:rPr>
              <w:t>所得稅</w:t>
            </w:r>
            <w:r w:rsidRPr="00953E2B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A34D27" w:rsidRPr="00953E2B" w:rsidRDefault="00A34D27" w:rsidP="00B7668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D27" w:rsidRPr="00953E2B" w:rsidTr="00953E2B">
        <w:tc>
          <w:tcPr>
            <w:tcW w:w="1722" w:type="dxa"/>
            <w:shd w:val="clear" w:color="auto" w:fill="FFFF99"/>
            <w:vAlign w:val="bottom"/>
          </w:tcPr>
          <w:p w:rsidR="00A34D27" w:rsidRPr="00953E2B" w:rsidRDefault="00A34D27" w:rsidP="00B7668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</w:tcPr>
          <w:p w:rsidR="00A34D27" w:rsidRPr="00953E2B" w:rsidRDefault="00A34D27" w:rsidP="00953E2B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A.延滯息</w:t>
            </w:r>
            <w:r w:rsidR="007C7D3A" w:rsidRPr="00953E2B">
              <w:rPr>
                <w:rFonts w:ascii="細明體" w:eastAsia="細明體" w:hAnsi="細明體" w:hint="eastAsia"/>
                <w:sz w:val="20"/>
              </w:rPr>
              <w:t>所得稅</w:t>
            </w:r>
            <w:r w:rsidR="003271BC" w:rsidRPr="00953E2B">
              <w:rPr>
                <w:rFonts w:ascii="細明體" w:eastAsia="細明體" w:hAnsi="細明體" w:hint="eastAsia"/>
                <w:sz w:val="20"/>
              </w:rPr>
              <w:t>*(-1)</w:t>
            </w:r>
          </w:p>
        </w:tc>
        <w:tc>
          <w:tcPr>
            <w:tcW w:w="1526" w:type="dxa"/>
          </w:tcPr>
          <w:p w:rsidR="00A34D27" w:rsidRPr="00953E2B" w:rsidRDefault="00A34D27" w:rsidP="00B76681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A34D27" w:rsidRPr="00953E2B" w:rsidTr="00953E2B">
        <w:tc>
          <w:tcPr>
            <w:tcW w:w="1722" w:type="dxa"/>
            <w:shd w:val="clear" w:color="auto" w:fill="FFFF99"/>
            <w:vAlign w:val="bottom"/>
          </w:tcPr>
          <w:p w:rsidR="00A34D27" w:rsidRPr="00953E2B" w:rsidRDefault="00A34D27" w:rsidP="00B7668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</w:tcPr>
          <w:p w:rsidR="00A34D27" w:rsidRPr="00953E2B" w:rsidRDefault="00A34D27" w:rsidP="00953E2B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A.延滯息</w:t>
            </w:r>
            <w:r w:rsidR="007C7D3A" w:rsidRPr="00953E2B">
              <w:rPr>
                <w:rFonts w:ascii="細明體" w:eastAsia="細明體" w:hAnsi="細明體" w:hint="eastAsia"/>
                <w:sz w:val="20"/>
              </w:rPr>
              <w:t>所得稅</w:t>
            </w:r>
            <w:r w:rsidR="003271BC" w:rsidRPr="00953E2B">
              <w:rPr>
                <w:rFonts w:ascii="細明體" w:eastAsia="細明體" w:hAnsi="細明體" w:hint="eastAsia"/>
                <w:sz w:val="20"/>
              </w:rPr>
              <w:t>*(-1)</w:t>
            </w:r>
          </w:p>
        </w:tc>
        <w:tc>
          <w:tcPr>
            <w:tcW w:w="1526" w:type="dxa"/>
          </w:tcPr>
          <w:p w:rsidR="00A34D27" w:rsidRDefault="00A34D27" w:rsidP="00B76681"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</w:tbl>
    <w:p w:rsidR="00A4256E" w:rsidRDefault="00A4256E" w:rsidP="000E5D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 w:rsidR="00885CFE">
        <w:rPr>
          <w:rFonts w:hint="eastAsia"/>
          <w:kern w:val="2"/>
          <w:szCs w:val="24"/>
          <w:lang w:eastAsia="zh-TW"/>
        </w:rPr>
        <w:t>印花</w:t>
      </w:r>
      <w:r>
        <w:rPr>
          <w:rFonts w:hint="eastAsia"/>
          <w:kern w:val="2"/>
          <w:szCs w:val="24"/>
          <w:lang w:eastAsia="zh-TW"/>
        </w:rPr>
        <w:t>稅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A4256E" w:rsidRDefault="00A4256E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多寫入一筆理賠紀錄，格式同上</w:t>
      </w:r>
      <w:r>
        <w:rPr>
          <w:rFonts w:hint="eastAsia"/>
          <w:kern w:val="2"/>
          <w:szCs w:val="24"/>
          <w:lang w:eastAsia="zh-TW"/>
        </w:rPr>
        <w:t>(STEP 5.2)</w:t>
      </w:r>
    </w:p>
    <w:p w:rsidR="00A4256E" w:rsidRDefault="00A4256E" w:rsidP="000E5D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其他不相同欄位，格式如下：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A4256E" w:rsidRPr="00953E2B" w:rsidTr="00953E2B">
        <w:tc>
          <w:tcPr>
            <w:tcW w:w="1722" w:type="dxa"/>
            <w:shd w:val="clear" w:color="auto" w:fill="C0C0C0"/>
          </w:tcPr>
          <w:p w:rsidR="00A4256E" w:rsidRPr="00953E2B" w:rsidRDefault="00A4256E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A4256E" w:rsidRPr="00953E2B" w:rsidRDefault="00A4256E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A4256E" w:rsidRPr="00953E2B" w:rsidRDefault="00A4256E" w:rsidP="00953E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E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4256E" w:rsidRPr="00953E2B" w:rsidTr="00953E2B">
        <w:tc>
          <w:tcPr>
            <w:tcW w:w="1722" w:type="dxa"/>
            <w:shd w:val="clear" w:color="auto" w:fill="FFFF99"/>
            <w:vAlign w:val="bottom"/>
          </w:tcPr>
          <w:p w:rsidR="00A4256E" w:rsidRPr="00953E2B" w:rsidRDefault="00A4256E" w:rsidP="00B7668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A4256E" w:rsidRPr="00953E2B" w:rsidRDefault="00A4256E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O_序號+1</w:t>
            </w:r>
          </w:p>
        </w:tc>
        <w:tc>
          <w:tcPr>
            <w:tcW w:w="1526" w:type="dxa"/>
          </w:tcPr>
          <w:p w:rsidR="00A4256E" w:rsidRPr="00953E2B" w:rsidRDefault="00A4256E" w:rsidP="00B7668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4256E" w:rsidRPr="00953E2B" w:rsidTr="00953E2B">
        <w:tc>
          <w:tcPr>
            <w:tcW w:w="1722" w:type="dxa"/>
            <w:shd w:val="clear" w:color="auto" w:fill="FFFF99"/>
            <w:vAlign w:val="bottom"/>
          </w:tcPr>
          <w:p w:rsidR="00A4256E" w:rsidRPr="00953E2B" w:rsidRDefault="00A4256E" w:rsidP="00B7668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A4256E" w:rsidRPr="00953E2B" w:rsidRDefault="00A4256E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‘</w:t>
            </w:r>
            <w:r w:rsidR="005C6C6E" w:rsidRPr="00953E2B">
              <w:rPr>
                <w:rFonts w:ascii="細明體" w:eastAsia="細明體" w:hAnsi="細明體"/>
                <w:sz w:val="20"/>
              </w:rPr>
              <w:t>CBW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5C6C6E" w:rsidRPr="00953E2B">
                <w:rPr>
                  <w:rFonts w:ascii="細明體" w:eastAsia="細明體" w:hAnsi="細明體"/>
                  <w:sz w:val="20"/>
                </w:rPr>
                <w:t>2</w:t>
              </w:r>
              <w:r w:rsidRPr="00953E2B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A4256E" w:rsidRPr="00953E2B" w:rsidRDefault="00A4256E" w:rsidP="00B7668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4256E" w:rsidRPr="00953E2B" w:rsidTr="00953E2B">
        <w:tc>
          <w:tcPr>
            <w:tcW w:w="1722" w:type="dxa"/>
            <w:shd w:val="clear" w:color="auto" w:fill="FFFF99"/>
            <w:vAlign w:val="bottom"/>
          </w:tcPr>
          <w:p w:rsidR="00A4256E" w:rsidRPr="00953E2B" w:rsidRDefault="00A4256E" w:rsidP="00B76681">
            <w:pPr>
              <w:rPr>
                <w:rFonts w:ascii="Arial" w:hAnsi="細明體" w:hint="eastAsia"/>
                <w:sz w:val="20"/>
                <w:szCs w:val="20"/>
              </w:rPr>
            </w:pPr>
            <w:r w:rsidRPr="00953E2B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A4256E" w:rsidRPr="00953E2B" w:rsidRDefault="00A4256E" w:rsidP="00953E2B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953E2B">
              <w:rPr>
                <w:rFonts w:ascii="細明體" w:eastAsia="細明體" w:hAnsi="細明體"/>
                <w:sz w:val="20"/>
              </w:rPr>
              <w:t>’</w:t>
            </w:r>
            <w:r w:rsidR="005C6C6E" w:rsidRPr="00953E2B">
              <w:rPr>
                <w:rFonts w:ascii="細明體" w:eastAsia="細明體" w:hAnsi="細明體" w:hint="eastAsia"/>
                <w:sz w:val="20"/>
              </w:rPr>
              <w:t>印花稅</w:t>
            </w:r>
            <w:r w:rsidRPr="00953E2B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A4256E" w:rsidRPr="00953E2B" w:rsidRDefault="00A4256E" w:rsidP="00B7668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4256E" w:rsidRPr="00953E2B" w:rsidTr="00953E2B">
        <w:tc>
          <w:tcPr>
            <w:tcW w:w="1722" w:type="dxa"/>
            <w:shd w:val="clear" w:color="auto" w:fill="FFFF99"/>
            <w:vAlign w:val="bottom"/>
          </w:tcPr>
          <w:p w:rsidR="00A4256E" w:rsidRPr="00953E2B" w:rsidRDefault="00A4256E" w:rsidP="00B7668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</w:tcPr>
          <w:p w:rsidR="00A4256E" w:rsidRPr="00953E2B" w:rsidRDefault="00A4256E" w:rsidP="00953E2B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="00885CFE" w:rsidRPr="00953E2B">
              <w:rPr>
                <w:rFonts w:ascii="細明體" w:eastAsia="細明體" w:hAnsi="細明體" w:hint="eastAsia"/>
                <w:sz w:val="20"/>
              </w:rPr>
              <w:t>印花</w:t>
            </w:r>
            <w:r w:rsidRPr="00953E2B">
              <w:rPr>
                <w:rFonts w:ascii="細明體" w:eastAsia="細明體" w:hAnsi="細明體" w:hint="eastAsia"/>
                <w:sz w:val="20"/>
              </w:rPr>
              <w:t>稅*(-1)</w:t>
            </w:r>
          </w:p>
        </w:tc>
        <w:tc>
          <w:tcPr>
            <w:tcW w:w="1526" w:type="dxa"/>
          </w:tcPr>
          <w:p w:rsidR="00A4256E" w:rsidRPr="00953E2B" w:rsidRDefault="00A4256E" w:rsidP="00B76681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A4256E" w:rsidRPr="00953E2B" w:rsidTr="00953E2B">
        <w:tc>
          <w:tcPr>
            <w:tcW w:w="1722" w:type="dxa"/>
            <w:shd w:val="clear" w:color="auto" w:fill="FFFF99"/>
            <w:vAlign w:val="bottom"/>
          </w:tcPr>
          <w:p w:rsidR="00A4256E" w:rsidRPr="00953E2B" w:rsidRDefault="00A4256E" w:rsidP="00B7668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953E2B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</w:tcPr>
          <w:p w:rsidR="00A4256E" w:rsidRPr="00953E2B" w:rsidRDefault="00A4256E" w:rsidP="00953E2B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953E2B">
              <w:rPr>
                <w:rFonts w:ascii="細明體" w:eastAsia="細明體" w:hAnsi="細明體" w:hint="eastAsia"/>
                <w:sz w:val="20"/>
              </w:rPr>
              <w:t>A.</w:t>
            </w:r>
            <w:r w:rsidR="00885CFE" w:rsidRPr="00953E2B">
              <w:rPr>
                <w:rFonts w:ascii="細明體" w:eastAsia="細明體" w:hAnsi="細明體" w:hint="eastAsia"/>
                <w:sz w:val="20"/>
              </w:rPr>
              <w:t>印花</w:t>
            </w:r>
            <w:r w:rsidRPr="00953E2B">
              <w:rPr>
                <w:rFonts w:ascii="細明體" w:eastAsia="細明體" w:hAnsi="細明體" w:hint="eastAsia"/>
                <w:sz w:val="20"/>
              </w:rPr>
              <w:t>稅*(-1)</w:t>
            </w:r>
          </w:p>
        </w:tc>
        <w:tc>
          <w:tcPr>
            <w:tcW w:w="1526" w:type="dxa"/>
          </w:tcPr>
          <w:p w:rsidR="00A4256E" w:rsidRDefault="00A4256E" w:rsidP="00B76681">
            <w:r w:rsidRPr="00953E2B">
              <w:rPr>
                <w:rFonts w:hint="eastAsia"/>
                <w:sz w:val="20"/>
                <w:szCs w:val="20"/>
              </w:rPr>
              <w:t>DEFAULT 0</w:t>
            </w:r>
          </w:p>
        </w:tc>
      </w:tr>
    </w:tbl>
    <w:p w:rsidR="00C63CFF" w:rsidRDefault="00DD567B" w:rsidP="00C63CF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讀取下一筆理賠資料</w:t>
      </w: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AF" w:rsidRDefault="00B911AF" w:rsidP="000C2BA8">
      <w:r>
        <w:separator/>
      </w:r>
    </w:p>
  </w:endnote>
  <w:endnote w:type="continuationSeparator" w:id="0">
    <w:p w:rsidR="00B911AF" w:rsidRDefault="00B911AF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AF" w:rsidRDefault="00B911AF" w:rsidP="000C2BA8">
      <w:r>
        <w:separator/>
      </w:r>
    </w:p>
  </w:footnote>
  <w:footnote w:type="continuationSeparator" w:id="0">
    <w:p w:rsidR="00B911AF" w:rsidRDefault="00B911AF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26"/>
  </w:num>
  <w:num w:numId="7">
    <w:abstractNumId w:val="21"/>
  </w:num>
  <w:num w:numId="8">
    <w:abstractNumId w:val="23"/>
  </w:num>
  <w:num w:numId="9">
    <w:abstractNumId w:val="10"/>
  </w:num>
  <w:num w:numId="10">
    <w:abstractNumId w:val="18"/>
  </w:num>
  <w:num w:numId="11">
    <w:abstractNumId w:val="19"/>
  </w:num>
  <w:num w:numId="12">
    <w:abstractNumId w:val="20"/>
  </w:num>
  <w:num w:numId="13">
    <w:abstractNumId w:val="14"/>
  </w:num>
  <w:num w:numId="14">
    <w:abstractNumId w:val="27"/>
  </w:num>
  <w:num w:numId="15">
    <w:abstractNumId w:val="17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14A6C"/>
    <w:rsid w:val="0001563C"/>
    <w:rsid w:val="00015F7F"/>
    <w:rsid w:val="00020BCC"/>
    <w:rsid w:val="000212D5"/>
    <w:rsid w:val="00021E0F"/>
    <w:rsid w:val="0002568A"/>
    <w:rsid w:val="00026A58"/>
    <w:rsid w:val="00026F13"/>
    <w:rsid w:val="00027B35"/>
    <w:rsid w:val="00027D1B"/>
    <w:rsid w:val="000311B6"/>
    <w:rsid w:val="00031272"/>
    <w:rsid w:val="00033535"/>
    <w:rsid w:val="00033619"/>
    <w:rsid w:val="00035854"/>
    <w:rsid w:val="00037D02"/>
    <w:rsid w:val="00040AC7"/>
    <w:rsid w:val="00044B33"/>
    <w:rsid w:val="00050D23"/>
    <w:rsid w:val="000519F8"/>
    <w:rsid w:val="000527F0"/>
    <w:rsid w:val="00052D1F"/>
    <w:rsid w:val="000558F2"/>
    <w:rsid w:val="00060946"/>
    <w:rsid w:val="00060D47"/>
    <w:rsid w:val="00061565"/>
    <w:rsid w:val="00063EA5"/>
    <w:rsid w:val="00070A6B"/>
    <w:rsid w:val="000719ED"/>
    <w:rsid w:val="000726A0"/>
    <w:rsid w:val="00073BA3"/>
    <w:rsid w:val="00074A36"/>
    <w:rsid w:val="00075C91"/>
    <w:rsid w:val="00077C11"/>
    <w:rsid w:val="0008099E"/>
    <w:rsid w:val="00082D62"/>
    <w:rsid w:val="0008439C"/>
    <w:rsid w:val="00084EAA"/>
    <w:rsid w:val="000922A0"/>
    <w:rsid w:val="0009343D"/>
    <w:rsid w:val="00094626"/>
    <w:rsid w:val="00097092"/>
    <w:rsid w:val="000A1EB4"/>
    <w:rsid w:val="000A2DDB"/>
    <w:rsid w:val="000A5518"/>
    <w:rsid w:val="000A5DC1"/>
    <w:rsid w:val="000B1567"/>
    <w:rsid w:val="000B1B22"/>
    <w:rsid w:val="000B1B3B"/>
    <w:rsid w:val="000B29D1"/>
    <w:rsid w:val="000B5824"/>
    <w:rsid w:val="000B5B46"/>
    <w:rsid w:val="000B5DF5"/>
    <w:rsid w:val="000C0C05"/>
    <w:rsid w:val="000C14B1"/>
    <w:rsid w:val="000C290F"/>
    <w:rsid w:val="000C2B47"/>
    <w:rsid w:val="000C2BA8"/>
    <w:rsid w:val="000C4195"/>
    <w:rsid w:val="000D0371"/>
    <w:rsid w:val="000D07A9"/>
    <w:rsid w:val="000D0BA3"/>
    <w:rsid w:val="000D452C"/>
    <w:rsid w:val="000D4EE9"/>
    <w:rsid w:val="000D6712"/>
    <w:rsid w:val="000D67E9"/>
    <w:rsid w:val="000E2505"/>
    <w:rsid w:val="000E38A7"/>
    <w:rsid w:val="000E3A3C"/>
    <w:rsid w:val="000E3E84"/>
    <w:rsid w:val="000E4802"/>
    <w:rsid w:val="000E5276"/>
    <w:rsid w:val="000E57E8"/>
    <w:rsid w:val="000E5D01"/>
    <w:rsid w:val="000E6BD5"/>
    <w:rsid w:val="000E7517"/>
    <w:rsid w:val="000F0395"/>
    <w:rsid w:val="000F08F7"/>
    <w:rsid w:val="000F0EAB"/>
    <w:rsid w:val="000F3380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2C4D"/>
    <w:rsid w:val="00124800"/>
    <w:rsid w:val="001266FD"/>
    <w:rsid w:val="00126E79"/>
    <w:rsid w:val="001314C4"/>
    <w:rsid w:val="00132923"/>
    <w:rsid w:val="00134BB9"/>
    <w:rsid w:val="00135E9D"/>
    <w:rsid w:val="00136EB0"/>
    <w:rsid w:val="00136FFA"/>
    <w:rsid w:val="001376A9"/>
    <w:rsid w:val="00140D40"/>
    <w:rsid w:val="0014365B"/>
    <w:rsid w:val="001441A3"/>
    <w:rsid w:val="00145E03"/>
    <w:rsid w:val="00147CA4"/>
    <w:rsid w:val="00150105"/>
    <w:rsid w:val="00151155"/>
    <w:rsid w:val="001517EA"/>
    <w:rsid w:val="00152110"/>
    <w:rsid w:val="00152AEF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4942"/>
    <w:rsid w:val="001664DA"/>
    <w:rsid w:val="001677B3"/>
    <w:rsid w:val="001678C2"/>
    <w:rsid w:val="001710A5"/>
    <w:rsid w:val="001752ED"/>
    <w:rsid w:val="0017539B"/>
    <w:rsid w:val="00183411"/>
    <w:rsid w:val="0018426C"/>
    <w:rsid w:val="00184863"/>
    <w:rsid w:val="001848F8"/>
    <w:rsid w:val="001857CC"/>
    <w:rsid w:val="00186E1D"/>
    <w:rsid w:val="0019228C"/>
    <w:rsid w:val="00193929"/>
    <w:rsid w:val="001949BE"/>
    <w:rsid w:val="00194A49"/>
    <w:rsid w:val="001A0ADD"/>
    <w:rsid w:val="001A1E06"/>
    <w:rsid w:val="001A2402"/>
    <w:rsid w:val="001A2B06"/>
    <w:rsid w:val="001A31ED"/>
    <w:rsid w:val="001A3584"/>
    <w:rsid w:val="001A5718"/>
    <w:rsid w:val="001B33A7"/>
    <w:rsid w:val="001B41CD"/>
    <w:rsid w:val="001B4EAD"/>
    <w:rsid w:val="001B5D1A"/>
    <w:rsid w:val="001B6F6F"/>
    <w:rsid w:val="001B7BC4"/>
    <w:rsid w:val="001C2704"/>
    <w:rsid w:val="001C2B0F"/>
    <w:rsid w:val="001C309A"/>
    <w:rsid w:val="001C3FDB"/>
    <w:rsid w:val="001C41F1"/>
    <w:rsid w:val="001C4E1D"/>
    <w:rsid w:val="001D0435"/>
    <w:rsid w:val="001D2491"/>
    <w:rsid w:val="001D3ADE"/>
    <w:rsid w:val="001E073C"/>
    <w:rsid w:val="001E0897"/>
    <w:rsid w:val="001E1438"/>
    <w:rsid w:val="001E2B9B"/>
    <w:rsid w:val="001E3ED1"/>
    <w:rsid w:val="001E4613"/>
    <w:rsid w:val="001E6695"/>
    <w:rsid w:val="001E7EFA"/>
    <w:rsid w:val="001F26A5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514C"/>
    <w:rsid w:val="0021615B"/>
    <w:rsid w:val="002169BB"/>
    <w:rsid w:val="002177BE"/>
    <w:rsid w:val="00221E19"/>
    <w:rsid w:val="00222301"/>
    <w:rsid w:val="0022325E"/>
    <w:rsid w:val="00225474"/>
    <w:rsid w:val="00225BEE"/>
    <w:rsid w:val="00227043"/>
    <w:rsid w:val="002272E6"/>
    <w:rsid w:val="00227D04"/>
    <w:rsid w:val="002329F9"/>
    <w:rsid w:val="00232ED3"/>
    <w:rsid w:val="00233210"/>
    <w:rsid w:val="002374DC"/>
    <w:rsid w:val="002407D4"/>
    <w:rsid w:val="00241368"/>
    <w:rsid w:val="00242DF0"/>
    <w:rsid w:val="00242F37"/>
    <w:rsid w:val="00243E91"/>
    <w:rsid w:val="00246260"/>
    <w:rsid w:val="00246CBB"/>
    <w:rsid w:val="00250F79"/>
    <w:rsid w:val="00253D1F"/>
    <w:rsid w:val="002543A5"/>
    <w:rsid w:val="00256B93"/>
    <w:rsid w:val="00262779"/>
    <w:rsid w:val="00262788"/>
    <w:rsid w:val="00263DFE"/>
    <w:rsid w:val="002651FE"/>
    <w:rsid w:val="00266117"/>
    <w:rsid w:val="00272048"/>
    <w:rsid w:val="002737A7"/>
    <w:rsid w:val="00274796"/>
    <w:rsid w:val="00280672"/>
    <w:rsid w:val="002831BB"/>
    <w:rsid w:val="00283478"/>
    <w:rsid w:val="00284D22"/>
    <w:rsid w:val="002906EE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9B9"/>
    <w:rsid w:val="002B5B93"/>
    <w:rsid w:val="002B7029"/>
    <w:rsid w:val="002B784E"/>
    <w:rsid w:val="002C1CE3"/>
    <w:rsid w:val="002C372D"/>
    <w:rsid w:val="002C57C6"/>
    <w:rsid w:val="002D3629"/>
    <w:rsid w:val="002E287D"/>
    <w:rsid w:val="002F1777"/>
    <w:rsid w:val="002F1DBA"/>
    <w:rsid w:val="002F62AF"/>
    <w:rsid w:val="002F6EA2"/>
    <w:rsid w:val="00302FAE"/>
    <w:rsid w:val="00305137"/>
    <w:rsid w:val="00305C2A"/>
    <w:rsid w:val="00306FC7"/>
    <w:rsid w:val="00307C34"/>
    <w:rsid w:val="0031013D"/>
    <w:rsid w:val="00311F84"/>
    <w:rsid w:val="0031349D"/>
    <w:rsid w:val="00316261"/>
    <w:rsid w:val="00320FDD"/>
    <w:rsid w:val="00321C07"/>
    <w:rsid w:val="00322D04"/>
    <w:rsid w:val="003239B6"/>
    <w:rsid w:val="003271BC"/>
    <w:rsid w:val="0032796D"/>
    <w:rsid w:val="0033015A"/>
    <w:rsid w:val="003305F4"/>
    <w:rsid w:val="003329AD"/>
    <w:rsid w:val="00334274"/>
    <w:rsid w:val="003379E7"/>
    <w:rsid w:val="00342687"/>
    <w:rsid w:val="00344325"/>
    <w:rsid w:val="0034501B"/>
    <w:rsid w:val="00347264"/>
    <w:rsid w:val="00347363"/>
    <w:rsid w:val="00350114"/>
    <w:rsid w:val="0035326C"/>
    <w:rsid w:val="003534AA"/>
    <w:rsid w:val="00354163"/>
    <w:rsid w:val="00354547"/>
    <w:rsid w:val="0035467B"/>
    <w:rsid w:val="00355B08"/>
    <w:rsid w:val="00355D14"/>
    <w:rsid w:val="00356383"/>
    <w:rsid w:val="0036470B"/>
    <w:rsid w:val="0036513E"/>
    <w:rsid w:val="0036621D"/>
    <w:rsid w:val="00371111"/>
    <w:rsid w:val="003720BA"/>
    <w:rsid w:val="00372D4E"/>
    <w:rsid w:val="00373701"/>
    <w:rsid w:val="0037557B"/>
    <w:rsid w:val="00375F9C"/>
    <w:rsid w:val="0037656B"/>
    <w:rsid w:val="003823C8"/>
    <w:rsid w:val="00383AF7"/>
    <w:rsid w:val="003846FB"/>
    <w:rsid w:val="003867D5"/>
    <w:rsid w:val="0039073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B0AF6"/>
    <w:rsid w:val="003B233B"/>
    <w:rsid w:val="003B34A7"/>
    <w:rsid w:val="003B37D3"/>
    <w:rsid w:val="003B460E"/>
    <w:rsid w:val="003C1675"/>
    <w:rsid w:val="003C17A7"/>
    <w:rsid w:val="003C19EC"/>
    <w:rsid w:val="003C2A94"/>
    <w:rsid w:val="003C34D1"/>
    <w:rsid w:val="003D0A4B"/>
    <w:rsid w:val="003D1C84"/>
    <w:rsid w:val="003D21E9"/>
    <w:rsid w:val="003D2AC1"/>
    <w:rsid w:val="003D31F7"/>
    <w:rsid w:val="003D3DDD"/>
    <w:rsid w:val="003D50AB"/>
    <w:rsid w:val="003D7DA8"/>
    <w:rsid w:val="003E2772"/>
    <w:rsid w:val="003E2BBC"/>
    <w:rsid w:val="003E2E2B"/>
    <w:rsid w:val="003E3957"/>
    <w:rsid w:val="003E5D81"/>
    <w:rsid w:val="003F0E2F"/>
    <w:rsid w:val="003F1862"/>
    <w:rsid w:val="003F1F68"/>
    <w:rsid w:val="003F4F5B"/>
    <w:rsid w:val="00401521"/>
    <w:rsid w:val="00403625"/>
    <w:rsid w:val="0040455F"/>
    <w:rsid w:val="00404C69"/>
    <w:rsid w:val="00405370"/>
    <w:rsid w:val="00405464"/>
    <w:rsid w:val="00411851"/>
    <w:rsid w:val="00411A07"/>
    <w:rsid w:val="00416B42"/>
    <w:rsid w:val="004209C4"/>
    <w:rsid w:val="0042198A"/>
    <w:rsid w:val="00421CDC"/>
    <w:rsid w:val="004224DA"/>
    <w:rsid w:val="00425092"/>
    <w:rsid w:val="00425798"/>
    <w:rsid w:val="0042593D"/>
    <w:rsid w:val="00425E5D"/>
    <w:rsid w:val="004264F9"/>
    <w:rsid w:val="0042745B"/>
    <w:rsid w:val="00427DA3"/>
    <w:rsid w:val="00432713"/>
    <w:rsid w:val="00434585"/>
    <w:rsid w:val="00435550"/>
    <w:rsid w:val="00435763"/>
    <w:rsid w:val="00437AC8"/>
    <w:rsid w:val="00441C65"/>
    <w:rsid w:val="00441D0C"/>
    <w:rsid w:val="00441D8E"/>
    <w:rsid w:val="00442005"/>
    <w:rsid w:val="004420D4"/>
    <w:rsid w:val="00443040"/>
    <w:rsid w:val="00452313"/>
    <w:rsid w:val="00456955"/>
    <w:rsid w:val="00456A0E"/>
    <w:rsid w:val="00462CB7"/>
    <w:rsid w:val="00464A05"/>
    <w:rsid w:val="00464B93"/>
    <w:rsid w:val="004650B8"/>
    <w:rsid w:val="00465F98"/>
    <w:rsid w:val="0046634B"/>
    <w:rsid w:val="004714FF"/>
    <w:rsid w:val="00471DCF"/>
    <w:rsid w:val="00472FCE"/>
    <w:rsid w:val="0047387D"/>
    <w:rsid w:val="00476736"/>
    <w:rsid w:val="00476A49"/>
    <w:rsid w:val="00476DF5"/>
    <w:rsid w:val="004812E1"/>
    <w:rsid w:val="00484E72"/>
    <w:rsid w:val="004900EA"/>
    <w:rsid w:val="00490A61"/>
    <w:rsid w:val="00494F00"/>
    <w:rsid w:val="00496772"/>
    <w:rsid w:val="004A0DFD"/>
    <w:rsid w:val="004A1250"/>
    <w:rsid w:val="004A2396"/>
    <w:rsid w:val="004A33E6"/>
    <w:rsid w:val="004B138B"/>
    <w:rsid w:val="004B1727"/>
    <w:rsid w:val="004B19D3"/>
    <w:rsid w:val="004B1B07"/>
    <w:rsid w:val="004B2114"/>
    <w:rsid w:val="004B3D1D"/>
    <w:rsid w:val="004B6651"/>
    <w:rsid w:val="004C055F"/>
    <w:rsid w:val="004C0F54"/>
    <w:rsid w:val="004C2F3E"/>
    <w:rsid w:val="004C3DB2"/>
    <w:rsid w:val="004C54AC"/>
    <w:rsid w:val="004C67E8"/>
    <w:rsid w:val="004C7A03"/>
    <w:rsid w:val="004D018F"/>
    <w:rsid w:val="004D0F9E"/>
    <w:rsid w:val="004D22A6"/>
    <w:rsid w:val="004D382E"/>
    <w:rsid w:val="004D424C"/>
    <w:rsid w:val="004D57E5"/>
    <w:rsid w:val="004D6423"/>
    <w:rsid w:val="004E0966"/>
    <w:rsid w:val="004E1DD6"/>
    <w:rsid w:val="004E314B"/>
    <w:rsid w:val="004E65BF"/>
    <w:rsid w:val="004F004F"/>
    <w:rsid w:val="004F2122"/>
    <w:rsid w:val="004F213B"/>
    <w:rsid w:val="004F2ABA"/>
    <w:rsid w:val="004F4848"/>
    <w:rsid w:val="004F588B"/>
    <w:rsid w:val="004F5E01"/>
    <w:rsid w:val="004F5E82"/>
    <w:rsid w:val="00501282"/>
    <w:rsid w:val="005027D9"/>
    <w:rsid w:val="005038FD"/>
    <w:rsid w:val="00520588"/>
    <w:rsid w:val="00524BF8"/>
    <w:rsid w:val="005255C4"/>
    <w:rsid w:val="0052703E"/>
    <w:rsid w:val="0053215D"/>
    <w:rsid w:val="005338BB"/>
    <w:rsid w:val="00534A5D"/>
    <w:rsid w:val="005359C7"/>
    <w:rsid w:val="00535AB3"/>
    <w:rsid w:val="00536EB7"/>
    <w:rsid w:val="00537FF7"/>
    <w:rsid w:val="00540324"/>
    <w:rsid w:val="00541039"/>
    <w:rsid w:val="0054239E"/>
    <w:rsid w:val="005445E2"/>
    <w:rsid w:val="00544AD3"/>
    <w:rsid w:val="005458B0"/>
    <w:rsid w:val="00546B2B"/>
    <w:rsid w:val="0055124B"/>
    <w:rsid w:val="00551DB9"/>
    <w:rsid w:val="00554F57"/>
    <w:rsid w:val="0055568F"/>
    <w:rsid w:val="00557B70"/>
    <w:rsid w:val="005603AB"/>
    <w:rsid w:val="00562832"/>
    <w:rsid w:val="00563E15"/>
    <w:rsid w:val="00564441"/>
    <w:rsid w:val="00564CA4"/>
    <w:rsid w:val="00565FBA"/>
    <w:rsid w:val="005676AC"/>
    <w:rsid w:val="00567A38"/>
    <w:rsid w:val="00570678"/>
    <w:rsid w:val="00570E57"/>
    <w:rsid w:val="00573726"/>
    <w:rsid w:val="00575F14"/>
    <w:rsid w:val="005768D6"/>
    <w:rsid w:val="005776D0"/>
    <w:rsid w:val="00577ADF"/>
    <w:rsid w:val="00580DCB"/>
    <w:rsid w:val="0058328C"/>
    <w:rsid w:val="00584E6E"/>
    <w:rsid w:val="00585C82"/>
    <w:rsid w:val="00587322"/>
    <w:rsid w:val="005904B6"/>
    <w:rsid w:val="005909A6"/>
    <w:rsid w:val="005914F6"/>
    <w:rsid w:val="0059270F"/>
    <w:rsid w:val="00592CC1"/>
    <w:rsid w:val="005964BA"/>
    <w:rsid w:val="00596C99"/>
    <w:rsid w:val="005973E8"/>
    <w:rsid w:val="005A45FB"/>
    <w:rsid w:val="005A64EF"/>
    <w:rsid w:val="005A76AF"/>
    <w:rsid w:val="005B0159"/>
    <w:rsid w:val="005B0BD5"/>
    <w:rsid w:val="005B3464"/>
    <w:rsid w:val="005B3496"/>
    <w:rsid w:val="005B350F"/>
    <w:rsid w:val="005B35F9"/>
    <w:rsid w:val="005B53C3"/>
    <w:rsid w:val="005B6A5A"/>
    <w:rsid w:val="005B6AF5"/>
    <w:rsid w:val="005B7814"/>
    <w:rsid w:val="005C02B9"/>
    <w:rsid w:val="005C37AE"/>
    <w:rsid w:val="005C3CBE"/>
    <w:rsid w:val="005C6A2D"/>
    <w:rsid w:val="005C6C6E"/>
    <w:rsid w:val="005C7DDD"/>
    <w:rsid w:val="005D1DFA"/>
    <w:rsid w:val="005D1FAF"/>
    <w:rsid w:val="005D263D"/>
    <w:rsid w:val="005D48D0"/>
    <w:rsid w:val="005D7EE5"/>
    <w:rsid w:val="005E214A"/>
    <w:rsid w:val="005E2C8D"/>
    <w:rsid w:val="005E4032"/>
    <w:rsid w:val="005E4327"/>
    <w:rsid w:val="005E472A"/>
    <w:rsid w:val="005E6DB1"/>
    <w:rsid w:val="005F2A42"/>
    <w:rsid w:val="005F4612"/>
    <w:rsid w:val="005F4A91"/>
    <w:rsid w:val="005F5AF0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30F0"/>
    <w:rsid w:val="00624263"/>
    <w:rsid w:val="006242E0"/>
    <w:rsid w:val="00632DA0"/>
    <w:rsid w:val="00635D40"/>
    <w:rsid w:val="006370FB"/>
    <w:rsid w:val="00637315"/>
    <w:rsid w:val="00643535"/>
    <w:rsid w:val="00646673"/>
    <w:rsid w:val="00647209"/>
    <w:rsid w:val="00651AE9"/>
    <w:rsid w:val="00652965"/>
    <w:rsid w:val="006547F0"/>
    <w:rsid w:val="00654AE8"/>
    <w:rsid w:val="00655810"/>
    <w:rsid w:val="00656383"/>
    <w:rsid w:val="00657560"/>
    <w:rsid w:val="00657B00"/>
    <w:rsid w:val="00660562"/>
    <w:rsid w:val="006627C3"/>
    <w:rsid w:val="00665428"/>
    <w:rsid w:val="00673153"/>
    <w:rsid w:val="006741AF"/>
    <w:rsid w:val="0067435B"/>
    <w:rsid w:val="00677086"/>
    <w:rsid w:val="00677C86"/>
    <w:rsid w:val="006807F7"/>
    <w:rsid w:val="00682305"/>
    <w:rsid w:val="00682647"/>
    <w:rsid w:val="00686717"/>
    <w:rsid w:val="00686A9A"/>
    <w:rsid w:val="006916AD"/>
    <w:rsid w:val="006943CA"/>
    <w:rsid w:val="00697BC7"/>
    <w:rsid w:val="006A0D7D"/>
    <w:rsid w:val="006A1EB5"/>
    <w:rsid w:val="006A485D"/>
    <w:rsid w:val="006A5222"/>
    <w:rsid w:val="006B112E"/>
    <w:rsid w:val="006B2128"/>
    <w:rsid w:val="006B3608"/>
    <w:rsid w:val="006B62A5"/>
    <w:rsid w:val="006C01E4"/>
    <w:rsid w:val="006C0776"/>
    <w:rsid w:val="006C19E5"/>
    <w:rsid w:val="006C3202"/>
    <w:rsid w:val="006C3212"/>
    <w:rsid w:val="006C34D3"/>
    <w:rsid w:val="006D0714"/>
    <w:rsid w:val="006D1DFE"/>
    <w:rsid w:val="006D20AD"/>
    <w:rsid w:val="006D21D6"/>
    <w:rsid w:val="006D3210"/>
    <w:rsid w:val="006D3C6C"/>
    <w:rsid w:val="006D4020"/>
    <w:rsid w:val="006E2200"/>
    <w:rsid w:val="006E2614"/>
    <w:rsid w:val="006E4750"/>
    <w:rsid w:val="006F5143"/>
    <w:rsid w:val="006F6C8E"/>
    <w:rsid w:val="006F6F5E"/>
    <w:rsid w:val="00702B40"/>
    <w:rsid w:val="00703725"/>
    <w:rsid w:val="00703BCB"/>
    <w:rsid w:val="00705677"/>
    <w:rsid w:val="007057E5"/>
    <w:rsid w:val="0071141D"/>
    <w:rsid w:val="00711DDE"/>
    <w:rsid w:val="0071465C"/>
    <w:rsid w:val="00714894"/>
    <w:rsid w:val="00721A81"/>
    <w:rsid w:val="00723709"/>
    <w:rsid w:val="007305B1"/>
    <w:rsid w:val="00730B1E"/>
    <w:rsid w:val="00730BBF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78B"/>
    <w:rsid w:val="00756EC9"/>
    <w:rsid w:val="007604BA"/>
    <w:rsid w:val="00762039"/>
    <w:rsid w:val="007620DF"/>
    <w:rsid w:val="00763FEF"/>
    <w:rsid w:val="007652E5"/>
    <w:rsid w:val="00767748"/>
    <w:rsid w:val="007738A3"/>
    <w:rsid w:val="00777A97"/>
    <w:rsid w:val="00777AD0"/>
    <w:rsid w:val="00784337"/>
    <w:rsid w:val="007847DB"/>
    <w:rsid w:val="00785204"/>
    <w:rsid w:val="00785733"/>
    <w:rsid w:val="00785FB3"/>
    <w:rsid w:val="00790082"/>
    <w:rsid w:val="00790CC8"/>
    <w:rsid w:val="00793F3F"/>
    <w:rsid w:val="007949B7"/>
    <w:rsid w:val="00797DBD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113C"/>
    <w:rsid w:val="007C2FA2"/>
    <w:rsid w:val="007C7659"/>
    <w:rsid w:val="007C7D3A"/>
    <w:rsid w:val="007D3BEB"/>
    <w:rsid w:val="007D59D5"/>
    <w:rsid w:val="007D73A7"/>
    <w:rsid w:val="007E019B"/>
    <w:rsid w:val="007E4895"/>
    <w:rsid w:val="007E5AD9"/>
    <w:rsid w:val="007E6267"/>
    <w:rsid w:val="007E6A49"/>
    <w:rsid w:val="007E7194"/>
    <w:rsid w:val="007E7C52"/>
    <w:rsid w:val="007F169D"/>
    <w:rsid w:val="007F2D19"/>
    <w:rsid w:val="007F359A"/>
    <w:rsid w:val="007F3E86"/>
    <w:rsid w:val="007F4A82"/>
    <w:rsid w:val="007F60DE"/>
    <w:rsid w:val="007F69E8"/>
    <w:rsid w:val="007F6B33"/>
    <w:rsid w:val="008008D3"/>
    <w:rsid w:val="008010C9"/>
    <w:rsid w:val="008012A6"/>
    <w:rsid w:val="008015FE"/>
    <w:rsid w:val="00803998"/>
    <w:rsid w:val="008044D2"/>
    <w:rsid w:val="008046E1"/>
    <w:rsid w:val="00804EBC"/>
    <w:rsid w:val="00804FD5"/>
    <w:rsid w:val="0080526B"/>
    <w:rsid w:val="00805DF5"/>
    <w:rsid w:val="00811B12"/>
    <w:rsid w:val="008123BB"/>
    <w:rsid w:val="008135DB"/>
    <w:rsid w:val="00813BF0"/>
    <w:rsid w:val="00814DE9"/>
    <w:rsid w:val="00815AFD"/>
    <w:rsid w:val="00816116"/>
    <w:rsid w:val="00816180"/>
    <w:rsid w:val="008225F2"/>
    <w:rsid w:val="00823181"/>
    <w:rsid w:val="0083004F"/>
    <w:rsid w:val="0083116C"/>
    <w:rsid w:val="00834268"/>
    <w:rsid w:val="008353A0"/>
    <w:rsid w:val="00836CDA"/>
    <w:rsid w:val="0084228E"/>
    <w:rsid w:val="008425C4"/>
    <w:rsid w:val="00843F48"/>
    <w:rsid w:val="00844EC2"/>
    <w:rsid w:val="00846113"/>
    <w:rsid w:val="008467C1"/>
    <w:rsid w:val="008468AB"/>
    <w:rsid w:val="008470C1"/>
    <w:rsid w:val="0084764C"/>
    <w:rsid w:val="00853289"/>
    <w:rsid w:val="00854D2B"/>
    <w:rsid w:val="00860A3C"/>
    <w:rsid w:val="0086111B"/>
    <w:rsid w:val="008620F2"/>
    <w:rsid w:val="008630E4"/>
    <w:rsid w:val="00866146"/>
    <w:rsid w:val="008671E4"/>
    <w:rsid w:val="0087288F"/>
    <w:rsid w:val="00873054"/>
    <w:rsid w:val="00873FBD"/>
    <w:rsid w:val="00875EDD"/>
    <w:rsid w:val="00876A57"/>
    <w:rsid w:val="00880532"/>
    <w:rsid w:val="00880D4D"/>
    <w:rsid w:val="00882083"/>
    <w:rsid w:val="0088356A"/>
    <w:rsid w:val="00883B68"/>
    <w:rsid w:val="00883F57"/>
    <w:rsid w:val="008854CF"/>
    <w:rsid w:val="0088573F"/>
    <w:rsid w:val="00885CFE"/>
    <w:rsid w:val="00887469"/>
    <w:rsid w:val="00887F90"/>
    <w:rsid w:val="00891CBA"/>
    <w:rsid w:val="00893C6D"/>
    <w:rsid w:val="0089437F"/>
    <w:rsid w:val="008954D2"/>
    <w:rsid w:val="008956D9"/>
    <w:rsid w:val="008958DD"/>
    <w:rsid w:val="008A07BD"/>
    <w:rsid w:val="008A116B"/>
    <w:rsid w:val="008A22E8"/>
    <w:rsid w:val="008A23C7"/>
    <w:rsid w:val="008A347D"/>
    <w:rsid w:val="008A4ADA"/>
    <w:rsid w:val="008A54EE"/>
    <w:rsid w:val="008B00CC"/>
    <w:rsid w:val="008B1CD1"/>
    <w:rsid w:val="008B271E"/>
    <w:rsid w:val="008B42C6"/>
    <w:rsid w:val="008B536B"/>
    <w:rsid w:val="008C2131"/>
    <w:rsid w:val="008C2F2A"/>
    <w:rsid w:val="008C34E7"/>
    <w:rsid w:val="008C5A98"/>
    <w:rsid w:val="008C5CA6"/>
    <w:rsid w:val="008D0E51"/>
    <w:rsid w:val="008D1594"/>
    <w:rsid w:val="008D1AF0"/>
    <w:rsid w:val="008D3304"/>
    <w:rsid w:val="008D5558"/>
    <w:rsid w:val="008D56DA"/>
    <w:rsid w:val="008D7043"/>
    <w:rsid w:val="008E26C8"/>
    <w:rsid w:val="008E34A8"/>
    <w:rsid w:val="008E5378"/>
    <w:rsid w:val="008E6A09"/>
    <w:rsid w:val="008F0E9A"/>
    <w:rsid w:val="008F16B9"/>
    <w:rsid w:val="008F20DB"/>
    <w:rsid w:val="008F31DA"/>
    <w:rsid w:val="008F42BF"/>
    <w:rsid w:val="008F5451"/>
    <w:rsid w:val="008F6CA4"/>
    <w:rsid w:val="0090261A"/>
    <w:rsid w:val="009029B1"/>
    <w:rsid w:val="0090519A"/>
    <w:rsid w:val="00905368"/>
    <w:rsid w:val="009059A1"/>
    <w:rsid w:val="009071EC"/>
    <w:rsid w:val="00907E85"/>
    <w:rsid w:val="00910CAF"/>
    <w:rsid w:val="0091185F"/>
    <w:rsid w:val="00913AFA"/>
    <w:rsid w:val="00914E6F"/>
    <w:rsid w:val="009153FD"/>
    <w:rsid w:val="0091600B"/>
    <w:rsid w:val="0091704C"/>
    <w:rsid w:val="009173FD"/>
    <w:rsid w:val="009207D4"/>
    <w:rsid w:val="009229D9"/>
    <w:rsid w:val="00923E90"/>
    <w:rsid w:val="00925B37"/>
    <w:rsid w:val="009300A6"/>
    <w:rsid w:val="00933E0B"/>
    <w:rsid w:val="009423EF"/>
    <w:rsid w:val="00945C0A"/>
    <w:rsid w:val="0094631E"/>
    <w:rsid w:val="00946BD3"/>
    <w:rsid w:val="00950731"/>
    <w:rsid w:val="00951D7F"/>
    <w:rsid w:val="00953A43"/>
    <w:rsid w:val="00953E2B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7ED5"/>
    <w:rsid w:val="009809D0"/>
    <w:rsid w:val="00980A6B"/>
    <w:rsid w:val="00980FF7"/>
    <w:rsid w:val="009831CC"/>
    <w:rsid w:val="00984023"/>
    <w:rsid w:val="00984F04"/>
    <w:rsid w:val="00986B68"/>
    <w:rsid w:val="00986E59"/>
    <w:rsid w:val="00987A8C"/>
    <w:rsid w:val="00991090"/>
    <w:rsid w:val="009931FC"/>
    <w:rsid w:val="00993BF7"/>
    <w:rsid w:val="00995871"/>
    <w:rsid w:val="00996112"/>
    <w:rsid w:val="009A05DF"/>
    <w:rsid w:val="009A3D65"/>
    <w:rsid w:val="009A543E"/>
    <w:rsid w:val="009A73B0"/>
    <w:rsid w:val="009A75A6"/>
    <w:rsid w:val="009B0FCA"/>
    <w:rsid w:val="009B15A3"/>
    <w:rsid w:val="009B16F8"/>
    <w:rsid w:val="009B4431"/>
    <w:rsid w:val="009B5C81"/>
    <w:rsid w:val="009B74A8"/>
    <w:rsid w:val="009C06B5"/>
    <w:rsid w:val="009C086E"/>
    <w:rsid w:val="009C099B"/>
    <w:rsid w:val="009C1E8E"/>
    <w:rsid w:val="009C20D1"/>
    <w:rsid w:val="009C2D2A"/>
    <w:rsid w:val="009C3B73"/>
    <w:rsid w:val="009C5B9C"/>
    <w:rsid w:val="009C5EBB"/>
    <w:rsid w:val="009C630F"/>
    <w:rsid w:val="009C66E3"/>
    <w:rsid w:val="009C7F10"/>
    <w:rsid w:val="009D14AB"/>
    <w:rsid w:val="009D680F"/>
    <w:rsid w:val="009E265C"/>
    <w:rsid w:val="009E2B19"/>
    <w:rsid w:val="009E2CC5"/>
    <w:rsid w:val="009E4E64"/>
    <w:rsid w:val="009E580E"/>
    <w:rsid w:val="009E59D2"/>
    <w:rsid w:val="009E5F5B"/>
    <w:rsid w:val="009F0F2C"/>
    <w:rsid w:val="009F10BF"/>
    <w:rsid w:val="009F2E82"/>
    <w:rsid w:val="009F623C"/>
    <w:rsid w:val="00A008BF"/>
    <w:rsid w:val="00A00F59"/>
    <w:rsid w:val="00A00FFE"/>
    <w:rsid w:val="00A02067"/>
    <w:rsid w:val="00A02507"/>
    <w:rsid w:val="00A028D3"/>
    <w:rsid w:val="00A02A4C"/>
    <w:rsid w:val="00A035AC"/>
    <w:rsid w:val="00A0570E"/>
    <w:rsid w:val="00A0628E"/>
    <w:rsid w:val="00A0784D"/>
    <w:rsid w:val="00A07F19"/>
    <w:rsid w:val="00A1429D"/>
    <w:rsid w:val="00A2044D"/>
    <w:rsid w:val="00A231ED"/>
    <w:rsid w:val="00A23B5F"/>
    <w:rsid w:val="00A24EC9"/>
    <w:rsid w:val="00A24F3E"/>
    <w:rsid w:val="00A26460"/>
    <w:rsid w:val="00A27B50"/>
    <w:rsid w:val="00A31635"/>
    <w:rsid w:val="00A31A72"/>
    <w:rsid w:val="00A3300A"/>
    <w:rsid w:val="00A34D27"/>
    <w:rsid w:val="00A370DA"/>
    <w:rsid w:val="00A402EC"/>
    <w:rsid w:val="00A4157D"/>
    <w:rsid w:val="00A4256E"/>
    <w:rsid w:val="00A4259D"/>
    <w:rsid w:val="00A4284C"/>
    <w:rsid w:val="00A445D9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1384"/>
    <w:rsid w:val="00A71C46"/>
    <w:rsid w:val="00A72064"/>
    <w:rsid w:val="00A734BC"/>
    <w:rsid w:val="00A73D9C"/>
    <w:rsid w:val="00A76400"/>
    <w:rsid w:val="00A77944"/>
    <w:rsid w:val="00A77ED4"/>
    <w:rsid w:val="00A809BB"/>
    <w:rsid w:val="00A82C7F"/>
    <w:rsid w:val="00A85AF6"/>
    <w:rsid w:val="00A8722D"/>
    <w:rsid w:val="00A87303"/>
    <w:rsid w:val="00A875EA"/>
    <w:rsid w:val="00A90A7B"/>
    <w:rsid w:val="00A910F9"/>
    <w:rsid w:val="00A91205"/>
    <w:rsid w:val="00A91351"/>
    <w:rsid w:val="00A93222"/>
    <w:rsid w:val="00A93242"/>
    <w:rsid w:val="00A9781E"/>
    <w:rsid w:val="00AA1BB9"/>
    <w:rsid w:val="00AA4245"/>
    <w:rsid w:val="00AA4979"/>
    <w:rsid w:val="00AA6C28"/>
    <w:rsid w:val="00AA7AA0"/>
    <w:rsid w:val="00AB55A0"/>
    <w:rsid w:val="00AB657A"/>
    <w:rsid w:val="00AC0671"/>
    <w:rsid w:val="00AC1ECB"/>
    <w:rsid w:val="00AC1FD6"/>
    <w:rsid w:val="00AC3280"/>
    <w:rsid w:val="00AC3646"/>
    <w:rsid w:val="00AC4CF2"/>
    <w:rsid w:val="00AC7855"/>
    <w:rsid w:val="00AC795B"/>
    <w:rsid w:val="00AD10F2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586B"/>
    <w:rsid w:val="00AE6068"/>
    <w:rsid w:val="00AE63BA"/>
    <w:rsid w:val="00AF036A"/>
    <w:rsid w:val="00AF145B"/>
    <w:rsid w:val="00AF4328"/>
    <w:rsid w:val="00AF7A86"/>
    <w:rsid w:val="00B0068E"/>
    <w:rsid w:val="00B00796"/>
    <w:rsid w:val="00B03002"/>
    <w:rsid w:val="00B031C4"/>
    <w:rsid w:val="00B06685"/>
    <w:rsid w:val="00B06EC2"/>
    <w:rsid w:val="00B13443"/>
    <w:rsid w:val="00B15221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27874"/>
    <w:rsid w:val="00B279DF"/>
    <w:rsid w:val="00B3096E"/>
    <w:rsid w:val="00B30E81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4718D"/>
    <w:rsid w:val="00B50BA3"/>
    <w:rsid w:val="00B51EF5"/>
    <w:rsid w:val="00B52B7E"/>
    <w:rsid w:val="00B546F9"/>
    <w:rsid w:val="00B54832"/>
    <w:rsid w:val="00B54AF5"/>
    <w:rsid w:val="00B566DD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76681"/>
    <w:rsid w:val="00B803F0"/>
    <w:rsid w:val="00B80C8E"/>
    <w:rsid w:val="00B81230"/>
    <w:rsid w:val="00B812E1"/>
    <w:rsid w:val="00B81CBF"/>
    <w:rsid w:val="00B829A4"/>
    <w:rsid w:val="00B84F14"/>
    <w:rsid w:val="00B8577B"/>
    <w:rsid w:val="00B903B1"/>
    <w:rsid w:val="00B911AF"/>
    <w:rsid w:val="00B95392"/>
    <w:rsid w:val="00B971AF"/>
    <w:rsid w:val="00B97E67"/>
    <w:rsid w:val="00BA174F"/>
    <w:rsid w:val="00BA1A86"/>
    <w:rsid w:val="00BA2B53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7723"/>
    <w:rsid w:val="00BD1B34"/>
    <w:rsid w:val="00BD2C55"/>
    <w:rsid w:val="00BD36FD"/>
    <w:rsid w:val="00BD52EF"/>
    <w:rsid w:val="00BD61DD"/>
    <w:rsid w:val="00BD7EC2"/>
    <w:rsid w:val="00BD7FAF"/>
    <w:rsid w:val="00BE1D7B"/>
    <w:rsid w:val="00BE6E4A"/>
    <w:rsid w:val="00BF01DA"/>
    <w:rsid w:val="00BF07BB"/>
    <w:rsid w:val="00BF15C5"/>
    <w:rsid w:val="00BF1C01"/>
    <w:rsid w:val="00BF1CDA"/>
    <w:rsid w:val="00BF20C0"/>
    <w:rsid w:val="00BF2555"/>
    <w:rsid w:val="00BF529A"/>
    <w:rsid w:val="00BF5E5C"/>
    <w:rsid w:val="00BF60C9"/>
    <w:rsid w:val="00BF6BB9"/>
    <w:rsid w:val="00BF7A82"/>
    <w:rsid w:val="00C029EC"/>
    <w:rsid w:val="00C04711"/>
    <w:rsid w:val="00C050FA"/>
    <w:rsid w:val="00C06477"/>
    <w:rsid w:val="00C1029C"/>
    <w:rsid w:val="00C1131E"/>
    <w:rsid w:val="00C12DD1"/>
    <w:rsid w:val="00C13D13"/>
    <w:rsid w:val="00C202E1"/>
    <w:rsid w:val="00C2157E"/>
    <w:rsid w:val="00C22C50"/>
    <w:rsid w:val="00C26B8D"/>
    <w:rsid w:val="00C27C77"/>
    <w:rsid w:val="00C30037"/>
    <w:rsid w:val="00C301B6"/>
    <w:rsid w:val="00C3139D"/>
    <w:rsid w:val="00C31584"/>
    <w:rsid w:val="00C31BDE"/>
    <w:rsid w:val="00C3205C"/>
    <w:rsid w:val="00C3242D"/>
    <w:rsid w:val="00C325F6"/>
    <w:rsid w:val="00C330E4"/>
    <w:rsid w:val="00C339EC"/>
    <w:rsid w:val="00C34465"/>
    <w:rsid w:val="00C35E4E"/>
    <w:rsid w:val="00C362BB"/>
    <w:rsid w:val="00C37A98"/>
    <w:rsid w:val="00C40CD4"/>
    <w:rsid w:val="00C43123"/>
    <w:rsid w:val="00C43F14"/>
    <w:rsid w:val="00C470C3"/>
    <w:rsid w:val="00C479E3"/>
    <w:rsid w:val="00C50821"/>
    <w:rsid w:val="00C5114E"/>
    <w:rsid w:val="00C51492"/>
    <w:rsid w:val="00C51707"/>
    <w:rsid w:val="00C521D0"/>
    <w:rsid w:val="00C52E8D"/>
    <w:rsid w:val="00C532B2"/>
    <w:rsid w:val="00C576D0"/>
    <w:rsid w:val="00C57F69"/>
    <w:rsid w:val="00C60F70"/>
    <w:rsid w:val="00C612EF"/>
    <w:rsid w:val="00C6167F"/>
    <w:rsid w:val="00C63CFF"/>
    <w:rsid w:val="00C65953"/>
    <w:rsid w:val="00C65BFE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5D2B"/>
    <w:rsid w:val="00C9348C"/>
    <w:rsid w:val="00C96408"/>
    <w:rsid w:val="00CA0BB0"/>
    <w:rsid w:val="00CA30B6"/>
    <w:rsid w:val="00CA344E"/>
    <w:rsid w:val="00CA3FC3"/>
    <w:rsid w:val="00CA71EB"/>
    <w:rsid w:val="00CA7289"/>
    <w:rsid w:val="00CB0141"/>
    <w:rsid w:val="00CB1F39"/>
    <w:rsid w:val="00CB2555"/>
    <w:rsid w:val="00CB3EE8"/>
    <w:rsid w:val="00CC1CE3"/>
    <w:rsid w:val="00CC2D7A"/>
    <w:rsid w:val="00CC2E27"/>
    <w:rsid w:val="00CC42CF"/>
    <w:rsid w:val="00CC43D6"/>
    <w:rsid w:val="00CC508E"/>
    <w:rsid w:val="00CC6B5B"/>
    <w:rsid w:val="00CC711E"/>
    <w:rsid w:val="00CD0230"/>
    <w:rsid w:val="00CD0619"/>
    <w:rsid w:val="00CD105A"/>
    <w:rsid w:val="00CD2ECA"/>
    <w:rsid w:val="00CD3111"/>
    <w:rsid w:val="00CD481C"/>
    <w:rsid w:val="00CD6728"/>
    <w:rsid w:val="00CD7702"/>
    <w:rsid w:val="00CE1D1A"/>
    <w:rsid w:val="00CE1D88"/>
    <w:rsid w:val="00CE28F4"/>
    <w:rsid w:val="00CE4975"/>
    <w:rsid w:val="00CE5083"/>
    <w:rsid w:val="00CE525E"/>
    <w:rsid w:val="00CE7682"/>
    <w:rsid w:val="00CE76D6"/>
    <w:rsid w:val="00CF0C1E"/>
    <w:rsid w:val="00CF1372"/>
    <w:rsid w:val="00CF554B"/>
    <w:rsid w:val="00D00577"/>
    <w:rsid w:val="00D0060C"/>
    <w:rsid w:val="00D01672"/>
    <w:rsid w:val="00D058F5"/>
    <w:rsid w:val="00D0735B"/>
    <w:rsid w:val="00D1228B"/>
    <w:rsid w:val="00D12B5D"/>
    <w:rsid w:val="00D13E0B"/>
    <w:rsid w:val="00D213C7"/>
    <w:rsid w:val="00D21E35"/>
    <w:rsid w:val="00D21FF9"/>
    <w:rsid w:val="00D23D50"/>
    <w:rsid w:val="00D241C8"/>
    <w:rsid w:val="00D2554F"/>
    <w:rsid w:val="00D25DC4"/>
    <w:rsid w:val="00D32EE6"/>
    <w:rsid w:val="00D33A0E"/>
    <w:rsid w:val="00D34988"/>
    <w:rsid w:val="00D34FC6"/>
    <w:rsid w:val="00D35F13"/>
    <w:rsid w:val="00D40657"/>
    <w:rsid w:val="00D41184"/>
    <w:rsid w:val="00D41F45"/>
    <w:rsid w:val="00D41FB8"/>
    <w:rsid w:val="00D42ECD"/>
    <w:rsid w:val="00D44CFE"/>
    <w:rsid w:val="00D4742C"/>
    <w:rsid w:val="00D477DE"/>
    <w:rsid w:val="00D50157"/>
    <w:rsid w:val="00D50B6B"/>
    <w:rsid w:val="00D50B6D"/>
    <w:rsid w:val="00D513EE"/>
    <w:rsid w:val="00D516EB"/>
    <w:rsid w:val="00D53822"/>
    <w:rsid w:val="00D544A1"/>
    <w:rsid w:val="00D55944"/>
    <w:rsid w:val="00D60DE7"/>
    <w:rsid w:val="00D61769"/>
    <w:rsid w:val="00D61DD5"/>
    <w:rsid w:val="00D65C96"/>
    <w:rsid w:val="00D7076E"/>
    <w:rsid w:val="00D71AE2"/>
    <w:rsid w:val="00D736CD"/>
    <w:rsid w:val="00D7530B"/>
    <w:rsid w:val="00D77781"/>
    <w:rsid w:val="00D811EC"/>
    <w:rsid w:val="00D81E58"/>
    <w:rsid w:val="00D85B8E"/>
    <w:rsid w:val="00D91960"/>
    <w:rsid w:val="00D934AD"/>
    <w:rsid w:val="00D9508F"/>
    <w:rsid w:val="00D951EB"/>
    <w:rsid w:val="00D9528C"/>
    <w:rsid w:val="00D96062"/>
    <w:rsid w:val="00D96276"/>
    <w:rsid w:val="00D96F1C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660C"/>
    <w:rsid w:val="00DC6B9B"/>
    <w:rsid w:val="00DD02FA"/>
    <w:rsid w:val="00DD2FBE"/>
    <w:rsid w:val="00DD567B"/>
    <w:rsid w:val="00DD5FA2"/>
    <w:rsid w:val="00DD70EC"/>
    <w:rsid w:val="00DE2493"/>
    <w:rsid w:val="00DE2B68"/>
    <w:rsid w:val="00DE33C5"/>
    <w:rsid w:val="00DE703F"/>
    <w:rsid w:val="00DF023A"/>
    <w:rsid w:val="00DF1093"/>
    <w:rsid w:val="00DF11C9"/>
    <w:rsid w:val="00E00109"/>
    <w:rsid w:val="00E05D63"/>
    <w:rsid w:val="00E05FB7"/>
    <w:rsid w:val="00E06659"/>
    <w:rsid w:val="00E0683C"/>
    <w:rsid w:val="00E0697C"/>
    <w:rsid w:val="00E1599C"/>
    <w:rsid w:val="00E15E3F"/>
    <w:rsid w:val="00E16EC1"/>
    <w:rsid w:val="00E17F33"/>
    <w:rsid w:val="00E24424"/>
    <w:rsid w:val="00E2510F"/>
    <w:rsid w:val="00E25B4F"/>
    <w:rsid w:val="00E26698"/>
    <w:rsid w:val="00E26931"/>
    <w:rsid w:val="00E26A01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969"/>
    <w:rsid w:val="00E527D5"/>
    <w:rsid w:val="00E52A8F"/>
    <w:rsid w:val="00E54832"/>
    <w:rsid w:val="00E57428"/>
    <w:rsid w:val="00E60AE5"/>
    <w:rsid w:val="00E63CA3"/>
    <w:rsid w:val="00E649AB"/>
    <w:rsid w:val="00E66CEA"/>
    <w:rsid w:val="00E70DDC"/>
    <w:rsid w:val="00E725A0"/>
    <w:rsid w:val="00E73259"/>
    <w:rsid w:val="00E76982"/>
    <w:rsid w:val="00E77771"/>
    <w:rsid w:val="00E8009B"/>
    <w:rsid w:val="00E81737"/>
    <w:rsid w:val="00E82671"/>
    <w:rsid w:val="00E83357"/>
    <w:rsid w:val="00E833E4"/>
    <w:rsid w:val="00E84204"/>
    <w:rsid w:val="00E86694"/>
    <w:rsid w:val="00E8743F"/>
    <w:rsid w:val="00E91866"/>
    <w:rsid w:val="00E925E4"/>
    <w:rsid w:val="00E93A7A"/>
    <w:rsid w:val="00E96364"/>
    <w:rsid w:val="00E973B8"/>
    <w:rsid w:val="00E97516"/>
    <w:rsid w:val="00EA0D9D"/>
    <w:rsid w:val="00EA14CC"/>
    <w:rsid w:val="00EA3868"/>
    <w:rsid w:val="00EA428C"/>
    <w:rsid w:val="00EA6E34"/>
    <w:rsid w:val="00EB0C6A"/>
    <w:rsid w:val="00EB1E6D"/>
    <w:rsid w:val="00EB30CF"/>
    <w:rsid w:val="00EB3A5A"/>
    <w:rsid w:val="00EC0DCB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64FC"/>
    <w:rsid w:val="00ED675D"/>
    <w:rsid w:val="00EE0E4B"/>
    <w:rsid w:val="00EE203F"/>
    <w:rsid w:val="00EE29AB"/>
    <w:rsid w:val="00EE29CF"/>
    <w:rsid w:val="00EE3F07"/>
    <w:rsid w:val="00EE4207"/>
    <w:rsid w:val="00EE4941"/>
    <w:rsid w:val="00EE4B1F"/>
    <w:rsid w:val="00EE58B9"/>
    <w:rsid w:val="00EE7757"/>
    <w:rsid w:val="00EF07A9"/>
    <w:rsid w:val="00EF38DA"/>
    <w:rsid w:val="00EF481E"/>
    <w:rsid w:val="00F00F41"/>
    <w:rsid w:val="00F0159F"/>
    <w:rsid w:val="00F026BF"/>
    <w:rsid w:val="00F03CFD"/>
    <w:rsid w:val="00F04C73"/>
    <w:rsid w:val="00F066A8"/>
    <w:rsid w:val="00F07F7A"/>
    <w:rsid w:val="00F11FCF"/>
    <w:rsid w:val="00F135FA"/>
    <w:rsid w:val="00F15576"/>
    <w:rsid w:val="00F17942"/>
    <w:rsid w:val="00F20DEE"/>
    <w:rsid w:val="00F22501"/>
    <w:rsid w:val="00F2256E"/>
    <w:rsid w:val="00F22FF1"/>
    <w:rsid w:val="00F23A61"/>
    <w:rsid w:val="00F23E75"/>
    <w:rsid w:val="00F3078A"/>
    <w:rsid w:val="00F32A26"/>
    <w:rsid w:val="00F344B6"/>
    <w:rsid w:val="00F35FC2"/>
    <w:rsid w:val="00F36464"/>
    <w:rsid w:val="00F3768C"/>
    <w:rsid w:val="00F41B02"/>
    <w:rsid w:val="00F42466"/>
    <w:rsid w:val="00F424A4"/>
    <w:rsid w:val="00F4343E"/>
    <w:rsid w:val="00F43E60"/>
    <w:rsid w:val="00F451B2"/>
    <w:rsid w:val="00F477FB"/>
    <w:rsid w:val="00F53178"/>
    <w:rsid w:val="00F57F24"/>
    <w:rsid w:val="00F60083"/>
    <w:rsid w:val="00F60214"/>
    <w:rsid w:val="00F62E45"/>
    <w:rsid w:val="00F65D05"/>
    <w:rsid w:val="00F7126E"/>
    <w:rsid w:val="00F73783"/>
    <w:rsid w:val="00F73BCA"/>
    <w:rsid w:val="00F750A5"/>
    <w:rsid w:val="00F80602"/>
    <w:rsid w:val="00F819F6"/>
    <w:rsid w:val="00F82788"/>
    <w:rsid w:val="00F83173"/>
    <w:rsid w:val="00F8491B"/>
    <w:rsid w:val="00F85C0C"/>
    <w:rsid w:val="00F860E7"/>
    <w:rsid w:val="00F905C9"/>
    <w:rsid w:val="00F91793"/>
    <w:rsid w:val="00F91AD8"/>
    <w:rsid w:val="00F92EAD"/>
    <w:rsid w:val="00F9427D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1CDF"/>
    <w:rsid w:val="00FB206C"/>
    <w:rsid w:val="00FB261D"/>
    <w:rsid w:val="00FB2CB6"/>
    <w:rsid w:val="00FB4229"/>
    <w:rsid w:val="00FB4EC3"/>
    <w:rsid w:val="00FB55DB"/>
    <w:rsid w:val="00FC289D"/>
    <w:rsid w:val="00FC467A"/>
    <w:rsid w:val="00FD0ED6"/>
    <w:rsid w:val="00FD35ED"/>
    <w:rsid w:val="00FD3F3C"/>
    <w:rsid w:val="00FD406F"/>
    <w:rsid w:val="00FD4893"/>
    <w:rsid w:val="00FD553B"/>
    <w:rsid w:val="00FE1B34"/>
    <w:rsid w:val="00FE226E"/>
    <w:rsid w:val="00FE369E"/>
    <w:rsid w:val="00FE4AF8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ACFD27-C0ED-4CF1-B7DC-D0CC0D9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customStyle="1" w:styleId="style3">
    <w:name w:val="style3"/>
    <w:basedOn w:val="a1"/>
    <w:rsid w:val="00D9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