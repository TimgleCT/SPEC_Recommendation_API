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 w:rsidRPr="00A575A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A575A4" w:rsidRDefault="0023751E">
            <w:pPr>
              <w:pStyle w:val="Tabletext"/>
              <w:jc w:val="center"/>
              <w:rPr>
                <w:rFonts w:ascii="新細明體" w:hAnsi="新細明體"/>
                <w:bCs/>
                <w:color w:val="000000"/>
              </w:rPr>
            </w:pPr>
            <w:bookmarkStart w:id="0" w:name="_GoBack"/>
            <w:bookmarkEnd w:id="0"/>
            <w:r w:rsidRPr="00A575A4">
              <w:rPr>
                <w:rFonts w:ascii="新細明體" w:hAnsi="新細明體"/>
                <w:bCs/>
                <w:color w:val="000000"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A575A4" w:rsidRDefault="0023751E">
            <w:pPr>
              <w:pStyle w:val="Tabletext"/>
              <w:jc w:val="center"/>
              <w:rPr>
                <w:rFonts w:ascii="新細明體" w:hAnsi="新細明體"/>
                <w:bCs/>
                <w:color w:val="000000"/>
              </w:rPr>
            </w:pPr>
            <w:r w:rsidRPr="00A575A4">
              <w:rPr>
                <w:rFonts w:ascii="新細明體" w:hAnsi="新細明體"/>
                <w:bCs/>
                <w:color w:val="000000"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A575A4" w:rsidRDefault="0023751E">
            <w:pPr>
              <w:pStyle w:val="Tabletext"/>
              <w:jc w:val="center"/>
              <w:rPr>
                <w:rFonts w:ascii="新細明體" w:hAnsi="新細明體"/>
                <w:bCs/>
                <w:color w:val="000000"/>
                <w:lang w:eastAsia="zh-TW"/>
              </w:rPr>
            </w:pPr>
            <w:r w:rsidRPr="00A575A4">
              <w:rPr>
                <w:rFonts w:ascii="新細明體" w:hAnsi="新細明體"/>
                <w:bCs/>
                <w:color w:val="000000"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A575A4" w:rsidRDefault="0023751E">
            <w:pPr>
              <w:pStyle w:val="Tabletext"/>
              <w:jc w:val="center"/>
              <w:rPr>
                <w:rFonts w:ascii="新細明體" w:hAnsi="新細明體"/>
                <w:bCs/>
                <w:color w:val="000000"/>
                <w:lang w:eastAsia="zh-TW"/>
              </w:rPr>
            </w:pPr>
            <w:r w:rsidRPr="00A575A4">
              <w:rPr>
                <w:rFonts w:ascii="新細明體" w:hAnsi="新細明體" w:hint="eastAsia"/>
                <w:bCs/>
                <w:color w:val="000000"/>
                <w:lang w:eastAsia="zh-TW"/>
              </w:rPr>
              <w:t>確認USER</w:t>
            </w:r>
          </w:p>
        </w:tc>
      </w:tr>
      <w:tr w:rsidR="0023751E" w:rsidRPr="00A575A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A575A4" w:rsidRDefault="0023751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7"/>
                <w:attr w:name="Year" w:val="2007"/>
              </w:smartTagPr>
              <w:r w:rsidRPr="00A575A4">
                <w:rPr>
                  <w:rFonts w:ascii="新細明體" w:hAnsi="新細明體"/>
                  <w:bCs/>
                  <w:color w:val="000000"/>
                  <w:lang w:eastAsia="zh-TW"/>
                </w:rPr>
                <w:t>200</w:t>
              </w:r>
              <w:r w:rsidR="007169E8" w:rsidRPr="00A575A4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7</w:t>
              </w:r>
              <w:r w:rsidRPr="00A575A4">
                <w:rPr>
                  <w:rFonts w:ascii="新細明體" w:hAnsi="新細明體"/>
                  <w:bCs/>
                  <w:color w:val="000000"/>
                  <w:lang w:eastAsia="zh-TW"/>
                </w:rPr>
                <w:t>/</w:t>
              </w:r>
              <w:r w:rsidR="00CD0ADA" w:rsidRPr="00A575A4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0</w:t>
              </w:r>
              <w:r w:rsidR="007169E8" w:rsidRPr="00A575A4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7</w:t>
              </w:r>
              <w:r w:rsidR="003D15AB" w:rsidRPr="00A575A4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/</w:t>
              </w:r>
              <w:r w:rsidR="007169E8" w:rsidRPr="00A575A4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09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A575A4" w:rsidRDefault="0023751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A575A4">
              <w:rPr>
                <w:rFonts w:ascii="新細明體" w:hAnsi="新細明體" w:hint="eastAsia"/>
                <w:bCs/>
                <w:color w:val="000000"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A575A4" w:rsidRDefault="00CD0ADA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A575A4">
              <w:rPr>
                <w:rFonts w:ascii="新細明體" w:hAnsi="新細明體" w:hint="eastAsia"/>
                <w:bCs/>
                <w:color w:val="000000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A575A4" w:rsidRDefault="0023751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D66CF6" w:rsidRPr="00A575A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CF6" w:rsidRPr="00A575A4" w:rsidRDefault="00D66CF6">
            <w:pPr>
              <w:pStyle w:val="Tabletext"/>
              <w:rPr>
                <w:rFonts w:ascii="新細明體" w:hAnsi="新細明體"/>
                <w:bCs/>
                <w:color w:val="000000"/>
                <w:lang w:eastAsia="zh-TW"/>
              </w:rPr>
            </w:pPr>
            <w:r w:rsidRPr="00A575A4">
              <w:rPr>
                <w:rFonts w:ascii="新細明體" w:hAnsi="新細明體" w:hint="eastAsia"/>
                <w:bCs/>
                <w:color w:val="000000"/>
                <w:lang w:eastAsia="zh-TW"/>
              </w:rPr>
              <w:t>2011/11/02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CF6" w:rsidRPr="00A575A4" w:rsidRDefault="00D66CF6" w:rsidP="0039431E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A575A4">
              <w:rPr>
                <w:rFonts w:ascii="新細明體" w:hAnsi="新細明體" w:hint="eastAsia"/>
                <w:bCs/>
                <w:color w:val="000000"/>
                <w:lang w:eastAsia="zh-TW"/>
              </w:rPr>
              <w:t>Modify：新增檢核服務中心作業時間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CF6" w:rsidRPr="00A575A4" w:rsidRDefault="00D66CF6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  <w:r w:rsidRPr="00A575A4">
              <w:rPr>
                <w:rFonts w:ascii="新細明體" w:hAnsi="新細明體" w:hint="eastAsia"/>
                <w:bCs/>
                <w:color w:val="000000"/>
                <w:lang w:eastAsia="zh-TW"/>
              </w:rPr>
              <w:t>戴友椿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6CF6" w:rsidRPr="00A575A4" w:rsidRDefault="00D66CF6">
            <w:pPr>
              <w:pStyle w:val="Tabletext"/>
              <w:rPr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  <w:tr w:rsidR="0039431E" w:rsidRPr="0039431E" w:rsidTr="0039431E">
        <w:trPr>
          <w:ins w:id="1" w:author="李思妏" w:date="2014-06-09T17:54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31E" w:rsidRPr="00A575A4" w:rsidRDefault="0039431E" w:rsidP="00A575A4">
            <w:pPr>
              <w:pStyle w:val="Tabletext"/>
              <w:rPr>
                <w:ins w:id="2" w:author="李思妏" w:date="2014-06-09T17:54:00Z"/>
                <w:rFonts w:ascii="新細明體" w:hAnsi="新細明體"/>
                <w:bCs/>
                <w:color w:val="000000"/>
                <w:lang w:eastAsia="zh-TW"/>
              </w:rPr>
            </w:pPr>
            <w:ins w:id="3" w:author="李思妏" w:date="2014-06-09T17:54:00Z">
              <w:r w:rsidRPr="00A575A4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2014/06/</w:t>
              </w:r>
            </w:ins>
            <w:ins w:id="4" w:author="李思妏" w:date="2014-06-10T11:52:00Z">
              <w:r w:rsidR="00C61F2E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10</w:t>
              </w:r>
            </w:ins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31E" w:rsidRPr="00A575A4" w:rsidRDefault="0039431E" w:rsidP="00A575A4">
            <w:pPr>
              <w:pStyle w:val="Tabletext"/>
              <w:rPr>
                <w:ins w:id="5" w:author="李思妏" w:date="2014-06-09T17:54:00Z"/>
                <w:rFonts w:ascii="新細明體" w:hAnsi="新細明體" w:hint="eastAsia"/>
                <w:bCs/>
                <w:color w:val="000000"/>
                <w:lang w:eastAsia="zh-TW"/>
              </w:rPr>
            </w:pPr>
            <w:ins w:id="6" w:author="李思妏" w:date="2014-06-09T17:54:00Z">
              <w:r w:rsidRPr="00A575A4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新增查詢和剔除資料按鈕</w:t>
              </w:r>
            </w:ins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31E" w:rsidRPr="00A575A4" w:rsidRDefault="0039431E" w:rsidP="00A575A4">
            <w:pPr>
              <w:pStyle w:val="Tabletext"/>
              <w:rPr>
                <w:ins w:id="7" w:author="李思妏" w:date="2014-06-09T17:54:00Z"/>
                <w:rFonts w:ascii="新細明體" w:hAnsi="新細明體" w:hint="eastAsia"/>
                <w:bCs/>
                <w:color w:val="000000"/>
                <w:lang w:eastAsia="zh-TW"/>
              </w:rPr>
            </w:pPr>
            <w:ins w:id="8" w:author="李思妏" w:date="2014-06-09T17:54:00Z">
              <w:r w:rsidRPr="00A575A4">
                <w:rPr>
                  <w:rFonts w:ascii="新細明體" w:hAnsi="新細明體" w:hint="eastAsia"/>
                  <w:bCs/>
                  <w:color w:val="000000"/>
                  <w:lang w:eastAsia="zh-TW"/>
                </w:rPr>
                <w:t>李思妏</w:t>
              </w:r>
            </w:ins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431E" w:rsidRPr="00A575A4" w:rsidRDefault="0039431E" w:rsidP="00A575A4">
            <w:pPr>
              <w:pStyle w:val="Tabletext"/>
              <w:rPr>
                <w:ins w:id="9" w:author="李思妏" w:date="2014-06-09T17:54:00Z"/>
                <w:rFonts w:ascii="新細明體" w:hAnsi="新細明體" w:hint="eastAsia"/>
                <w:bCs/>
                <w:color w:val="000000"/>
                <w:lang w:eastAsia="zh-TW"/>
              </w:rPr>
            </w:pPr>
          </w:p>
        </w:tc>
      </w:tr>
    </w:tbl>
    <w:p w:rsidR="0023751E" w:rsidRPr="00A575A4" w:rsidRDefault="0023751E">
      <w:pPr>
        <w:rPr>
          <w:rFonts w:hint="eastAsia"/>
          <w:color w:val="000000"/>
        </w:rPr>
      </w:pPr>
    </w:p>
    <w:p w:rsidR="0023751E" w:rsidRPr="00A575A4" w:rsidRDefault="0023751E">
      <w:pPr>
        <w:pStyle w:val="Tabletext"/>
        <w:keepLines w:val="0"/>
        <w:spacing w:after="0" w:line="240" w:lineRule="auto"/>
        <w:rPr>
          <w:rFonts w:hint="eastAsia"/>
          <w:bCs/>
          <w:color w:val="000000"/>
          <w:kern w:val="2"/>
          <w:szCs w:val="24"/>
          <w:lang w:eastAsia="zh-TW"/>
        </w:rPr>
      </w:pPr>
      <w:r w:rsidRPr="00A575A4">
        <w:rPr>
          <w:rFonts w:hint="eastAsia"/>
          <w:b/>
          <w:color w:val="000000"/>
          <w:kern w:val="2"/>
          <w:sz w:val="24"/>
          <w:szCs w:val="24"/>
          <w:lang w:eastAsia="zh-TW"/>
        </w:rPr>
        <w:t>UC</w:t>
      </w:r>
      <w:r w:rsidR="00CD0ADA" w:rsidRPr="00A575A4">
        <w:rPr>
          <w:rFonts w:hint="eastAsia"/>
          <w:b/>
          <w:color w:val="000000"/>
          <w:kern w:val="2"/>
          <w:sz w:val="24"/>
          <w:szCs w:val="24"/>
          <w:lang w:eastAsia="zh-TW"/>
        </w:rPr>
        <w:t>A</w:t>
      </w:r>
      <w:r w:rsidRPr="00A575A4">
        <w:rPr>
          <w:rFonts w:hint="eastAsia"/>
          <w:b/>
          <w:color w:val="000000"/>
          <w:kern w:val="2"/>
          <w:sz w:val="24"/>
          <w:szCs w:val="24"/>
          <w:lang w:eastAsia="zh-TW"/>
        </w:rPr>
        <w:t>A</w:t>
      </w:r>
      <w:r w:rsidR="00065DEB" w:rsidRPr="00A575A4">
        <w:rPr>
          <w:rFonts w:hint="eastAsia"/>
          <w:b/>
          <w:color w:val="000000"/>
          <w:kern w:val="2"/>
          <w:sz w:val="24"/>
          <w:szCs w:val="24"/>
          <w:lang w:eastAsia="zh-TW"/>
        </w:rPr>
        <w:t>X</w:t>
      </w:r>
      <w:r w:rsidRPr="00A575A4">
        <w:rPr>
          <w:rFonts w:hint="eastAsia"/>
          <w:b/>
          <w:color w:val="000000"/>
          <w:kern w:val="2"/>
          <w:sz w:val="24"/>
          <w:szCs w:val="24"/>
          <w:lang w:eastAsia="zh-TW"/>
        </w:rPr>
        <w:t>00</w:t>
      </w:r>
      <w:r w:rsidR="00065DEB" w:rsidRPr="00A575A4">
        <w:rPr>
          <w:rFonts w:hint="eastAsia"/>
          <w:b/>
          <w:color w:val="000000"/>
          <w:kern w:val="2"/>
          <w:sz w:val="24"/>
          <w:szCs w:val="24"/>
          <w:lang w:eastAsia="zh-TW"/>
        </w:rPr>
        <w:t>1</w:t>
      </w:r>
      <w:r w:rsidR="007169E8" w:rsidRPr="00A575A4">
        <w:rPr>
          <w:rFonts w:hint="eastAsia"/>
          <w:b/>
          <w:color w:val="000000"/>
          <w:kern w:val="2"/>
          <w:sz w:val="24"/>
          <w:szCs w:val="24"/>
          <w:lang w:eastAsia="zh-TW"/>
        </w:rPr>
        <w:t>1</w:t>
      </w:r>
      <w:r w:rsidR="00CD0ADA" w:rsidRPr="00A575A4">
        <w:rPr>
          <w:rFonts w:hint="eastAsia"/>
          <w:b/>
          <w:color w:val="000000"/>
          <w:kern w:val="2"/>
          <w:sz w:val="24"/>
          <w:szCs w:val="24"/>
          <w:lang w:eastAsia="zh-TW"/>
        </w:rPr>
        <w:t>0</w:t>
      </w:r>
      <w:r w:rsidRPr="00A575A4">
        <w:rPr>
          <w:rFonts w:hint="eastAsia"/>
          <w:b/>
          <w:color w:val="000000"/>
          <w:kern w:val="2"/>
          <w:sz w:val="24"/>
          <w:szCs w:val="24"/>
          <w:lang w:eastAsia="zh-TW"/>
        </w:rPr>
        <w:t>_</w:t>
      </w:r>
      <w:r w:rsidR="0004084B" w:rsidRPr="00A575A4">
        <w:rPr>
          <w:rFonts w:hint="eastAsia"/>
          <w:b/>
          <w:color w:val="000000"/>
          <w:kern w:val="2"/>
          <w:sz w:val="24"/>
          <w:szCs w:val="24"/>
          <w:lang w:eastAsia="zh-TW"/>
        </w:rPr>
        <w:t>單據文件點交作業</w:t>
      </w:r>
    </w:p>
    <w:p w:rsidR="0023751E" w:rsidRPr="00A575A4" w:rsidRDefault="0023751E">
      <w:pPr>
        <w:pStyle w:val="Tabletext"/>
        <w:keepLines w:val="0"/>
        <w:spacing w:after="0" w:line="240" w:lineRule="auto"/>
        <w:rPr>
          <w:rFonts w:hint="eastAsia"/>
          <w:bCs/>
          <w:color w:val="000000"/>
          <w:kern w:val="2"/>
          <w:szCs w:val="24"/>
          <w:lang w:eastAsia="zh-TW"/>
        </w:rPr>
      </w:pPr>
    </w:p>
    <w:p w:rsidR="0023751E" w:rsidRPr="00A575A4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A575A4">
        <w:rPr>
          <w:rFonts w:ascii="細明體" w:eastAsia="細明體" w:hAnsi="細明體" w:hint="eastAsia"/>
          <w:color w:val="000000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A575A4" w:rsidRPr="00A575A4" w:rsidTr="00A575A4">
        <w:tc>
          <w:tcPr>
            <w:tcW w:w="2340" w:type="dxa"/>
          </w:tcPr>
          <w:p w:rsidR="0023751E" w:rsidRPr="00A575A4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A575A4" w:rsidRDefault="003943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單據文件點交作業</w:t>
            </w:r>
          </w:p>
        </w:tc>
      </w:tr>
      <w:tr w:rsidR="00A575A4" w:rsidRPr="00A575A4" w:rsidTr="00A575A4">
        <w:tc>
          <w:tcPr>
            <w:tcW w:w="2340" w:type="dxa"/>
          </w:tcPr>
          <w:p w:rsidR="0023751E" w:rsidRPr="00A575A4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Pr="00A575A4" w:rsidRDefault="00D25907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</w:t>
            </w:r>
            <w:r w:rsidR="0023751E"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</w:t>
            </w:r>
            <w:r w:rsidR="00065DEB"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X</w:t>
            </w:r>
            <w:r w:rsidR="0023751E"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0_0</w:t>
            </w:r>
            <w:r w:rsidR="00065DEB"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 w:rsidR="007169E8"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</w:tr>
      <w:tr w:rsidR="00A575A4" w:rsidRPr="00A575A4" w:rsidTr="00A575A4">
        <w:tc>
          <w:tcPr>
            <w:tcW w:w="2340" w:type="dxa"/>
          </w:tcPr>
          <w:p w:rsidR="0023751E" w:rsidRPr="00A575A4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Pr="00A575A4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ONLINE</w:t>
            </w:r>
          </w:p>
        </w:tc>
      </w:tr>
      <w:tr w:rsidR="00A575A4" w:rsidRPr="00A575A4" w:rsidTr="00A575A4">
        <w:tc>
          <w:tcPr>
            <w:tcW w:w="2340" w:type="dxa"/>
          </w:tcPr>
          <w:p w:rsidR="0023751E" w:rsidRPr="00A575A4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A575A4" w:rsidRDefault="0004084B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4084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單據文件點交作業</w:t>
            </w:r>
          </w:p>
        </w:tc>
      </w:tr>
      <w:tr w:rsidR="00A575A4" w:rsidRPr="00A575A4" w:rsidTr="00A575A4">
        <w:tc>
          <w:tcPr>
            <w:tcW w:w="2340" w:type="dxa"/>
          </w:tcPr>
          <w:p w:rsidR="0023751E" w:rsidRPr="00A575A4" w:rsidRDefault="0023751E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Pr="00A575A4" w:rsidRDefault="00AA7751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</w:t>
            </w:r>
            <w:r w:rsidR="00912B00"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23751E" w:rsidRPr="00A575A4" w:rsidRDefault="0023751E">
      <w:pPr>
        <w:ind w:left="480"/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23751E" w:rsidRPr="00A575A4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A575A4">
        <w:rPr>
          <w:rFonts w:ascii="細明體" w:eastAsia="細明體" w:hAnsi="細明體" w:hint="eastAsia"/>
          <w:color w:val="000000"/>
          <w:sz w:val="20"/>
          <w:szCs w:val="20"/>
        </w:rPr>
        <w:t>使用模組</w:t>
      </w:r>
    </w:p>
    <w:tbl>
      <w:tblPr>
        <w:tblW w:w="495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9"/>
        <w:gridCol w:w="4855"/>
        <w:gridCol w:w="5396"/>
        <w:tblGridChange w:id="10">
          <w:tblGrid>
            <w:gridCol w:w="629"/>
            <w:gridCol w:w="4855"/>
            <w:gridCol w:w="5396"/>
          </w:tblGrid>
        </w:tblGridChange>
      </w:tblGrid>
      <w:tr w:rsidR="008A727C" w:rsidRPr="00245857" w:rsidTr="008A727C">
        <w:trPr>
          <w:trHeight w:val="307"/>
        </w:trPr>
        <w:tc>
          <w:tcPr>
            <w:tcW w:w="289" w:type="pct"/>
          </w:tcPr>
          <w:p w:rsidR="008A727C" w:rsidRPr="00245857" w:rsidRDefault="008A727C" w:rsidP="00003C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cs="Courier New"/>
                <w:sz w:val="20"/>
                <w:szCs w:val="20"/>
              </w:rPr>
              <w:t>項次</w:t>
            </w:r>
          </w:p>
        </w:tc>
        <w:tc>
          <w:tcPr>
            <w:tcW w:w="2231" w:type="pct"/>
          </w:tcPr>
          <w:p w:rsidR="008A727C" w:rsidRPr="00245857" w:rsidRDefault="008A727C" w:rsidP="00003C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cs="Courier New"/>
                <w:sz w:val="20"/>
                <w:szCs w:val="20"/>
              </w:rPr>
              <w:t>中文說明</w:t>
            </w:r>
          </w:p>
        </w:tc>
        <w:tc>
          <w:tcPr>
            <w:tcW w:w="2480" w:type="pct"/>
          </w:tcPr>
          <w:p w:rsidR="008A727C" w:rsidRPr="00245857" w:rsidRDefault="008A727C" w:rsidP="00003C3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45857">
              <w:rPr>
                <w:rFonts w:ascii="Courier New" w:cs="Courier New"/>
                <w:sz w:val="20"/>
                <w:szCs w:val="20"/>
              </w:rPr>
              <w:t>程式名稱</w:t>
            </w:r>
          </w:p>
        </w:tc>
      </w:tr>
      <w:tr w:rsidR="008A727C" w:rsidRPr="00245857" w:rsidTr="008A727C">
        <w:trPr>
          <w:trHeight w:val="307"/>
        </w:trPr>
        <w:tc>
          <w:tcPr>
            <w:tcW w:w="289" w:type="pct"/>
          </w:tcPr>
          <w:p w:rsidR="008A727C" w:rsidRPr="003C56D4" w:rsidRDefault="008A727C" w:rsidP="008A727C">
            <w:pPr>
              <w:numPr>
                <w:ilvl w:val="0"/>
                <w:numId w:val="27"/>
              </w:numPr>
              <w:rPr>
                <w:rFonts w:cs="Courier New"/>
                <w:sz w:val="20"/>
                <w:szCs w:val="20"/>
              </w:rPr>
            </w:pPr>
          </w:p>
        </w:tc>
        <w:tc>
          <w:tcPr>
            <w:tcW w:w="2231" w:type="pct"/>
            <w:vAlign w:val="center"/>
          </w:tcPr>
          <w:p w:rsidR="008A727C" w:rsidRPr="008A727C" w:rsidRDefault="008A727C" w:rsidP="00003C36">
            <w:pPr>
              <w:rPr>
                <w:rFonts w:ascii="Courier New" w:eastAsia="細明體" w:hAnsi="Courier New" w:cs="Courier New"/>
                <w:sz w:val="20"/>
                <w:szCs w:val="20"/>
              </w:rPr>
            </w:pPr>
            <w:r w:rsidRPr="008A727C">
              <w:rPr>
                <w:rFonts w:ascii="Courier New" w:eastAsia="細明體" w:hAnsi="Courier New" w:cs="Courier New" w:hint="eastAsia"/>
                <w:sz w:val="20"/>
                <w:szCs w:val="20"/>
              </w:rPr>
              <w:t>服務中心加班申請模組</w:t>
            </w:r>
          </w:p>
        </w:tc>
        <w:tc>
          <w:tcPr>
            <w:tcW w:w="2480" w:type="pct"/>
          </w:tcPr>
          <w:p w:rsidR="008A727C" w:rsidRPr="008A727C" w:rsidRDefault="008A727C" w:rsidP="008A727C">
            <w:pPr>
              <w:rPr>
                <w:rFonts w:ascii="Courier New" w:eastAsia="細明體" w:hAnsi="Courier New" w:cs="Courier New"/>
                <w:sz w:val="20"/>
                <w:szCs w:val="20"/>
              </w:rPr>
            </w:pPr>
            <w:r w:rsidRPr="008A727C">
              <w:rPr>
                <w:rFonts w:ascii="Courier New" w:eastAsia="細明體" w:hAnsi="Courier New" w:cs="Courier New"/>
                <w:sz w:val="20"/>
                <w:szCs w:val="20"/>
              </w:rPr>
              <w:t>FM_C0Z001</w:t>
            </w:r>
          </w:p>
        </w:tc>
      </w:tr>
      <w:tr w:rsidR="008A727C" w:rsidRPr="00245857" w:rsidTr="00003C36">
        <w:tblPrEx>
          <w:tblW w:w="4951" w:type="pct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  <w:tblPrExChange w:id="11" w:author="李思妏" w:date="2014-06-10T11:54:00Z">
            <w:tblPrEx>
              <w:tblW w:w="4951" w:type="pct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Ex>
          </w:tblPrExChange>
        </w:tblPrEx>
        <w:trPr>
          <w:trHeight w:val="307"/>
          <w:ins w:id="12" w:author="李思妏" w:date="2014-06-10T11:54:00Z"/>
          <w:trPrChange w:id="13" w:author="李思妏" w:date="2014-06-10T11:54:00Z">
            <w:trPr>
              <w:trHeight w:val="307"/>
            </w:trPr>
          </w:trPrChange>
        </w:trPr>
        <w:tc>
          <w:tcPr>
            <w:tcW w:w="289" w:type="pct"/>
            <w:tcPrChange w:id="14" w:author="李思妏" w:date="2014-06-10T11:54:00Z">
              <w:tcPr>
                <w:tcW w:w="289" w:type="pct"/>
              </w:tcPr>
            </w:tcPrChange>
          </w:tcPr>
          <w:p w:rsidR="008A727C" w:rsidRPr="003C56D4" w:rsidRDefault="008A727C" w:rsidP="008A727C">
            <w:pPr>
              <w:numPr>
                <w:ilvl w:val="0"/>
                <w:numId w:val="27"/>
              </w:numPr>
              <w:rPr>
                <w:ins w:id="15" w:author="李思妏" w:date="2014-06-10T11:54:00Z"/>
                <w:rFonts w:cs="Courier New"/>
                <w:sz w:val="20"/>
                <w:szCs w:val="20"/>
              </w:rPr>
            </w:pPr>
          </w:p>
        </w:tc>
        <w:tc>
          <w:tcPr>
            <w:tcW w:w="2231" w:type="pct"/>
            <w:tcPrChange w:id="16" w:author="李思妏" w:date="2014-06-10T11:54:00Z">
              <w:tcPr>
                <w:tcW w:w="2231" w:type="pct"/>
                <w:vAlign w:val="center"/>
              </w:tcPr>
            </w:tcPrChange>
          </w:tcPr>
          <w:p w:rsidR="008A727C" w:rsidRPr="008A727C" w:rsidRDefault="008A727C" w:rsidP="00003C36">
            <w:pPr>
              <w:rPr>
                <w:ins w:id="17" w:author="李思妏" w:date="2014-06-10T11:54:00Z"/>
                <w:rFonts w:ascii="Courier New" w:eastAsia="細明體" w:hAnsi="Courier New" w:cs="Courier New" w:hint="eastAsia"/>
                <w:sz w:val="20"/>
                <w:szCs w:val="20"/>
              </w:rPr>
            </w:pPr>
            <w:ins w:id="18" w:author="李思妏" w:date="2014-06-10T11:54:00Z">
              <w:r w:rsidRPr="008A727C">
                <w:rPr>
                  <w:rFonts w:ascii="Courier New" w:eastAsia="細明體" w:hAnsi="Courier New" w:cs="Courier New" w:hint="eastAsia"/>
                  <w:sz w:val="20"/>
                  <w:szCs w:val="20"/>
                </w:rPr>
                <w:t>經辦文件繳回控制擋維護模組</w:t>
              </w:r>
            </w:ins>
          </w:p>
        </w:tc>
        <w:tc>
          <w:tcPr>
            <w:tcW w:w="2480" w:type="pct"/>
            <w:tcPrChange w:id="19" w:author="李思妏" w:date="2014-06-10T11:54:00Z">
              <w:tcPr>
                <w:tcW w:w="2480" w:type="pct"/>
              </w:tcPr>
            </w:tcPrChange>
          </w:tcPr>
          <w:p w:rsidR="008A727C" w:rsidRPr="008A727C" w:rsidRDefault="008A727C" w:rsidP="00003C36">
            <w:pPr>
              <w:rPr>
                <w:ins w:id="20" w:author="李思妏" w:date="2014-06-10T11:54:00Z"/>
                <w:rFonts w:ascii="Courier New" w:eastAsia="細明體" w:hAnsi="Courier New" w:cs="Courier New"/>
                <w:sz w:val="20"/>
                <w:szCs w:val="20"/>
              </w:rPr>
            </w:pPr>
            <w:ins w:id="21" w:author="李思妏" w:date="2014-06-10T11:54:00Z">
              <w:r w:rsidRPr="008A727C">
                <w:rPr>
                  <w:rFonts w:ascii="Courier New" w:eastAsia="細明體" w:hAnsi="Courier New" w:cs="Courier New" w:hint="eastAsia"/>
                  <w:sz w:val="20"/>
                  <w:szCs w:val="20"/>
                </w:rPr>
                <w:t>AA_Z0Z006_</w:t>
              </w:r>
              <w:r w:rsidRPr="008A727C">
                <w:rPr>
                  <w:rFonts w:ascii="Courier New" w:eastAsia="細明體" w:hAnsi="Courier New" w:cs="Courier New"/>
                  <w:sz w:val="20"/>
                  <w:szCs w:val="20"/>
                </w:rPr>
                <w:t xml:space="preserve"> </w:t>
              </w:r>
            </w:ins>
          </w:p>
        </w:tc>
      </w:tr>
    </w:tbl>
    <w:p w:rsidR="008A727C" w:rsidRDefault="008A727C">
      <w:pPr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8A727C" w:rsidRPr="00A575A4" w:rsidRDefault="008A727C">
      <w:pPr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23751E" w:rsidRPr="00A575A4" w:rsidRDefault="002375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</w:pPr>
      <w:r w:rsidRPr="00A575A4">
        <w:rPr>
          <w:rFonts w:ascii="細明體" w:eastAsia="細明體" w:hAnsi="細明體" w:hint="eastAsia"/>
          <w:color w:val="000000"/>
          <w:sz w:val="20"/>
          <w:szCs w:val="20"/>
        </w:rPr>
        <w:t>使用檔案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6273"/>
      </w:tblGrid>
      <w:tr w:rsidR="00A575A4" w:rsidRPr="00A575A4" w:rsidTr="00A575A4">
        <w:tc>
          <w:tcPr>
            <w:tcW w:w="720" w:type="dxa"/>
          </w:tcPr>
          <w:p w:rsidR="00DA6C1D" w:rsidRPr="00A575A4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A575A4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6273" w:type="dxa"/>
          </w:tcPr>
          <w:p w:rsidR="00DA6C1D" w:rsidRPr="00A575A4" w:rsidRDefault="00DA6C1D">
            <w:pPr>
              <w:jc w:val="center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檔案名稱</w:t>
            </w:r>
          </w:p>
        </w:tc>
      </w:tr>
      <w:tr w:rsidR="00A575A4" w:rsidRPr="00A575A4" w:rsidTr="00A575A4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A575A4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A575A4" w:rsidRDefault="00DA6C1D">
            <w:pPr>
              <w:pStyle w:val="Tabletext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273" w:type="dxa"/>
          </w:tcPr>
          <w:p w:rsidR="00DA6C1D" w:rsidRPr="00A575A4" w:rsidRDefault="00DA6C1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39431E" w:rsidRPr="00A575A4" w:rsidRDefault="0039431E" w:rsidP="0039431E">
      <w:pPr>
        <w:ind w:left="480"/>
        <w:rPr>
          <w:ins w:id="22" w:author="李思妏" w:date="2014-06-09T17:53:00Z"/>
          <w:rFonts w:ascii="細明體" w:eastAsia="細明體" w:hAnsi="細明體" w:hint="eastAsia"/>
          <w:color w:val="000000"/>
          <w:sz w:val="20"/>
          <w:szCs w:val="20"/>
        </w:rPr>
      </w:pPr>
    </w:p>
    <w:p w:rsidR="0023751E" w:rsidRPr="00A575A4" w:rsidRDefault="0039431E" w:rsidP="0039431E">
      <w:pPr>
        <w:numPr>
          <w:ilvl w:val="0"/>
          <w:numId w:val="3"/>
        </w:numPr>
        <w:rPr>
          <w:rFonts w:ascii="細明體" w:eastAsia="細明體" w:hAnsi="細明體" w:hint="eastAsia"/>
          <w:color w:val="000000"/>
          <w:sz w:val="20"/>
          <w:szCs w:val="20"/>
        </w:rPr>
        <w:pPrChange w:id="23" w:author="李思妏" w:date="2014-06-09T17:53:00Z">
          <w:pPr>
            <w:ind w:left="480"/>
          </w:pPr>
        </w:pPrChange>
      </w:pPr>
      <w:ins w:id="24" w:author="李思妏" w:date="2014-06-09T17:53:00Z">
        <w:r w:rsidRPr="00A575A4">
          <w:rPr>
            <w:rFonts w:ascii="細明體" w:eastAsia="細明體" w:hAnsi="細明體" w:hint="eastAsia"/>
            <w:color w:val="000000"/>
            <w:sz w:val="20"/>
            <w:szCs w:val="20"/>
          </w:rPr>
          <w:t>畫面</w:t>
        </w:r>
      </w:ins>
    </w:p>
    <w:p w:rsidR="0023751E" w:rsidRPr="00A575A4" w:rsidRDefault="009E65DF">
      <w:pPr>
        <w:rPr>
          <w:rFonts w:ascii="細明體" w:eastAsia="細明體" w:hAnsi="細明體"/>
          <w:color w:val="000000"/>
          <w:sz w:val="20"/>
          <w:szCs w:val="20"/>
        </w:rPr>
      </w:pPr>
      <w:ins w:id="25" w:author="李思妏" w:date="2014-06-10T11:46:00Z">
        <w:r>
          <w:rPr>
            <w:noProof/>
          </w:rPr>
          <w:pict>
            <v:oval id="_x0000_s1030" style="position:absolute;margin-left:538.65pt;margin-top:25.35pt;width:20.2pt;height:17.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" fillcolor="#36f" stroked="f">
              <v:textbox inset="0,0,0,0">
                <w:txbxContent>
                  <w:p w:rsidR="009E65DF" w:rsidRPr="00B21083" w:rsidRDefault="009E65DF" w:rsidP="009E65DF">
                    <w:pPr>
                      <w:spacing w:line="240" w:lineRule="exact"/>
                      <w:jc w:val="center"/>
                      <w:rPr>
                        <w:rFonts w:ascii="Arial" w:hAnsi="Arial" w:cs="Arial"/>
                        <w:b/>
                        <w:color w:val="FFFFFF"/>
                        <w:szCs w:val="20"/>
                      </w:rPr>
                    </w:pPr>
                    <w:r>
                      <w:rPr>
                        <w:rFonts w:ascii="Arial" w:hAnsi="Arial" w:cs="Arial" w:hint="eastAsia"/>
                        <w:b/>
                        <w:color w:val="FFFFFF"/>
                        <w:szCs w:val="20"/>
                      </w:rPr>
                      <w:t>A</w:t>
                    </w:r>
                  </w:p>
                  <w:p w:rsidR="009E65DF" w:rsidRDefault="009E65DF" w:rsidP="009E65DF"/>
                </w:txbxContent>
              </v:textbox>
            </v:oval>
          </w:pict>
        </w:r>
        <w:r>
          <w:rPr>
            <w:noProof/>
          </w:rPr>
          <w:pict>
            <v:oval id="Oval 305" o:spid="_x0000_s1029" style="position:absolute;margin-left:538.65pt;margin-top:62.5pt;width:20.2pt;height:17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" fillcolor="#36f" stroked="f">
              <v:textbox inset="0,0,0,0">
                <w:txbxContent>
                  <w:p w:rsidR="009E65DF" w:rsidRPr="00B21083" w:rsidRDefault="009E65DF" w:rsidP="009E65DF">
                    <w:pPr>
                      <w:spacing w:line="240" w:lineRule="exact"/>
                      <w:jc w:val="center"/>
                      <w:rPr>
                        <w:rFonts w:ascii="Arial" w:hAnsi="Arial" w:cs="Arial"/>
                        <w:b/>
                        <w:color w:val="FFFFFF"/>
                        <w:szCs w:val="20"/>
                      </w:rPr>
                    </w:pPr>
                    <w:r>
                      <w:rPr>
                        <w:rFonts w:ascii="Arial" w:hAnsi="Arial" w:cs="Arial" w:hint="eastAsia"/>
                        <w:b/>
                        <w:color w:val="FFFFFF"/>
                        <w:szCs w:val="20"/>
                      </w:rPr>
                      <w:t>B</w:t>
                    </w:r>
                  </w:p>
                  <w:p w:rsidR="009E65DF" w:rsidRDefault="009E65DF" w:rsidP="009E65DF"/>
                </w:txbxContent>
              </v:textbox>
            </v:oval>
          </w:pict>
        </w:r>
      </w:ins>
      <w:ins w:id="26" w:author="李思妏" w:date="2014-06-10T11:45:00Z">
        <w:r>
          <w:rPr>
            <w:rFonts w:ascii="細明體" w:eastAsia="細明體" w:hAnsi="細明體"/>
            <w:noProof/>
            <w:color w:val="000000"/>
            <w:sz w:val="20"/>
            <w:szCs w:val="20"/>
          </w:rPr>
          <w:pict>
            <v:rect id="_x0000_s1027" style="position:absolute;margin-left:-5.35pt;margin-top:57.35pt;width:544pt;height:23pt;z-index:251657216" filled="f" strokecolor="red" strokeweight="1.5pt"/>
          </w:pict>
        </w:r>
      </w:ins>
      <w:r>
        <w:rPr>
          <w:rFonts w:ascii="細明體" w:eastAsia="細明體" w:hAnsi="細明體"/>
          <w:noProof/>
          <w:color w:val="000000"/>
          <w:sz w:val="20"/>
          <w:szCs w:val="20"/>
        </w:rPr>
        <w:pict>
          <v:rect id="_x0000_s1026" style="position:absolute;margin-left:-5.35pt;margin-top:21.85pt;width:544pt;height:26pt;z-index:251656192" filled="f" strokecolor="red" strokeweight="1.5pt"/>
        </w:pict>
      </w:r>
      <w:ins w:id="27" w:author="李思妏" w:date="2014-06-09T17:53:00Z">
        <w:r w:rsidR="0039431E" w:rsidRPr="00A575A4">
          <w:rPr>
            <w:rFonts w:ascii="細明體" w:eastAsia="細明體" w:hAnsi="細明體"/>
            <w:color w:val="00000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37.75pt;height:96.75pt">
              <v:imagedata r:id="rId8" o:title=""/>
            </v:shape>
          </w:pict>
        </w:r>
      </w:ins>
    </w:p>
    <w:p w:rsidR="0023751E" w:rsidRPr="00A575A4" w:rsidRDefault="0023751E" w:rsidP="00C76806">
      <w:pPr>
        <w:rPr>
          <w:rFonts w:hint="eastAsia"/>
          <w:color w:val="000000"/>
          <w:sz w:val="20"/>
        </w:rPr>
      </w:pPr>
    </w:p>
    <w:p w:rsidR="0023751E" w:rsidRPr="00A575A4" w:rsidRDefault="0023751E">
      <w:pPr>
        <w:rPr>
          <w:rFonts w:hint="eastAsia"/>
          <w:bCs/>
          <w:color w:val="000000"/>
        </w:rPr>
      </w:pPr>
    </w:p>
    <w:p w:rsidR="0023751E" w:rsidRPr="00A575A4" w:rsidRDefault="0023751E">
      <w:pPr>
        <w:rPr>
          <w:rFonts w:hint="eastAsia"/>
          <w:bCs/>
          <w:color w:val="000000"/>
        </w:rPr>
      </w:pPr>
    </w:p>
    <w:p w:rsidR="0023751E" w:rsidRPr="00A575A4" w:rsidRDefault="0023751E">
      <w:pPr>
        <w:rPr>
          <w:rFonts w:hint="eastAsia"/>
          <w:color w:val="000000"/>
          <w:sz w:val="20"/>
        </w:rPr>
      </w:pPr>
    </w:p>
    <w:p w:rsidR="0023751E" w:rsidRPr="00A575A4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A575A4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A575A4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u w:val="single"/>
          <w:lang w:eastAsia="zh-TW"/>
        </w:rPr>
      </w:pPr>
      <w:r w:rsidRPr="00A575A4">
        <w:rPr>
          <w:color w:val="000000"/>
          <w:u w:val="single"/>
          <w:lang w:eastAsia="zh-TW"/>
        </w:rPr>
        <w:br w:type="page"/>
      </w:r>
      <w:r w:rsidRPr="00A575A4">
        <w:rPr>
          <w:rFonts w:hint="eastAsia"/>
          <w:color w:val="000000"/>
          <w:u w:val="single"/>
          <w:lang w:eastAsia="zh-TW"/>
        </w:rPr>
        <w:lastRenderedPageBreak/>
        <w:t>說明</w:t>
      </w:r>
    </w:p>
    <w:p w:rsidR="0023751E" w:rsidRPr="00A575A4" w:rsidRDefault="0023751E">
      <w:pPr>
        <w:pStyle w:val="Tabletext"/>
        <w:keepLines w:val="0"/>
        <w:spacing w:after="0" w:line="240" w:lineRule="auto"/>
        <w:rPr>
          <w:rFonts w:hint="eastAsia"/>
          <w:color w:val="000000"/>
          <w:lang w:eastAsia="zh-TW"/>
        </w:rPr>
      </w:pPr>
    </w:p>
    <w:p w:rsidR="0023751E" w:rsidRPr="00A575A4" w:rsidRDefault="00065DE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575A4">
        <w:rPr>
          <w:rFonts w:hint="eastAsia"/>
          <w:b/>
          <w:bCs/>
          <w:color w:val="000000"/>
          <w:lang w:eastAsia="zh-TW"/>
        </w:rPr>
        <w:t>初始</w:t>
      </w:r>
    </w:p>
    <w:p w:rsidR="00065DEB" w:rsidRPr="00A575A4" w:rsidRDefault="007169E8" w:rsidP="00065DE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A575A4">
        <w:rPr>
          <w:rFonts w:hint="eastAsia"/>
          <w:bCs/>
          <w:color w:val="000000"/>
          <w:lang w:eastAsia="zh-TW"/>
        </w:rPr>
        <w:t>回收日期：</w:t>
      </w:r>
      <w:r w:rsidRPr="00A575A4">
        <w:rPr>
          <w:rFonts w:hint="eastAsia"/>
          <w:bCs/>
          <w:color w:val="000000"/>
          <w:lang w:eastAsia="zh-TW"/>
        </w:rPr>
        <w:t>CURRENT DATE</w:t>
      </w:r>
    </w:p>
    <w:p w:rsidR="00DC7E19" w:rsidRPr="00A575A4" w:rsidRDefault="00DC7E19" w:rsidP="00065DE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A575A4">
        <w:rPr>
          <w:rFonts w:hint="eastAsia"/>
          <w:bCs/>
          <w:color w:val="000000"/>
          <w:lang w:eastAsia="zh-TW"/>
        </w:rPr>
        <w:t>文件種類</w:t>
      </w:r>
      <w:r w:rsidR="007169E8" w:rsidRPr="00A575A4">
        <w:rPr>
          <w:rFonts w:hint="eastAsia"/>
          <w:bCs/>
          <w:color w:val="000000"/>
          <w:lang w:eastAsia="zh-TW"/>
        </w:rPr>
        <w:t>：</w:t>
      </w:r>
      <w:r w:rsidR="007169E8" w:rsidRPr="00A575A4">
        <w:rPr>
          <w:rFonts w:hint="eastAsia"/>
          <w:bCs/>
          <w:color w:val="000000"/>
          <w:lang w:eastAsia="zh-TW"/>
        </w:rPr>
        <w:t>SYSTEM = AA, NAME = IMG_KIND</w:t>
      </w:r>
    </w:p>
    <w:p w:rsidR="007169E8" w:rsidRPr="00A575A4" w:rsidRDefault="007169E8" w:rsidP="00065DE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A575A4">
        <w:rPr>
          <w:rFonts w:hint="eastAsia"/>
          <w:bCs/>
          <w:color w:val="000000"/>
          <w:lang w:eastAsia="zh-TW"/>
        </w:rPr>
        <w:t>作業單位</w:t>
      </w:r>
      <w:r w:rsidRPr="00A575A4">
        <w:rPr>
          <w:rFonts w:hint="eastAsia"/>
          <w:bCs/>
          <w:color w:val="000000"/>
          <w:lang w:eastAsia="zh-TW"/>
        </w:rPr>
        <w:t xml:space="preserve"> </w:t>
      </w:r>
      <w:r w:rsidRPr="00A575A4">
        <w:rPr>
          <w:rFonts w:hint="eastAsia"/>
          <w:bCs/>
          <w:color w:val="000000"/>
          <w:lang w:eastAsia="zh-TW"/>
        </w:rPr>
        <w:t>作業單位代號</w:t>
      </w:r>
      <w:r w:rsidRPr="00A575A4">
        <w:rPr>
          <w:rFonts w:hint="eastAsia"/>
          <w:bCs/>
          <w:color w:val="000000"/>
          <w:lang w:eastAsia="zh-TW"/>
        </w:rPr>
        <w:t xml:space="preserve"> </w:t>
      </w:r>
      <w:r w:rsidRPr="00A575A4">
        <w:rPr>
          <w:rFonts w:hint="eastAsia"/>
          <w:bCs/>
          <w:color w:val="000000"/>
          <w:lang w:eastAsia="zh-TW"/>
        </w:rPr>
        <w:t>作業人員</w:t>
      </w:r>
      <w:r w:rsidRPr="00A575A4">
        <w:rPr>
          <w:rFonts w:hint="eastAsia"/>
          <w:bCs/>
          <w:color w:val="000000"/>
          <w:lang w:eastAsia="zh-TW"/>
        </w:rPr>
        <w:t xml:space="preserve"> </w:t>
      </w:r>
      <w:r w:rsidRPr="00A575A4">
        <w:rPr>
          <w:rFonts w:hint="eastAsia"/>
          <w:bCs/>
          <w:color w:val="000000"/>
          <w:lang w:eastAsia="zh-TW"/>
        </w:rPr>
        <w:t>作業人員姓名：登入使用者。</w:t>
      </w:r>
    </w:p>
    <w:p w:rsidR="007732AC" w:rsidRPr="00A575A4" w:rsidRDefault="007732AC" w:rsidP="007732A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A575A4">
        <w:rPr>
          <w:rFonts w:hint="eastAsia"/>
          <w:bCs/>
          <w:color w:val="000000"/>
          <w:lang w:eastAsia="zh-TW"/>
        </w:rPr>
        <w:t>//</w:t>
      </w:r>
      <w:r w:rsidR="00A065B6" w:rsidRPr="00A575A4">
        <w:rPr>
          <w:rFonts w:hint="eastAsia"/>
          <w:bCs/>
          <w:color w:val="000000"/>
          <w:lang w:eastAsia="zh-TW"/>
        </w:rPr>
        <w:t>Call</w:t>
      </w:r>
      <w:r w:rsidR="00A065B6" w:rsidRPr="00A575A4">
        <w:rPr>
          <w:rFonts w:hint="eastAsia"/>
          <w:bCs/>
          <w:color w:val="000000"/>
          <w:lang w:eastAsia="zh-TW"/>
        </w:rPr>
        <w:t>服務中心加班申請模組</w:t>
      </w:r>
      <w:r w:rsidR="00A065B6" w:rsidRPr="00A575A4">
        <w:rPr>
          <w:rFonts w:hint="eastAsia"/>
          <w:bCs/>
          <w:color w:val="000000"/>
          <w:lang w:eastAsia="zh-TW"/>
        </w:rPr>
        <w:t>.</w:t>
      </w:r>
      <w:r w:rsidRPr="00A575A4">
        <w:rPr>
          <w:rFonts w:hint="eastAsia"/>
          <w:bCs/>
          <w:color w:val="000000"/>
          <w:lang w:eastAsia="zh-TW"/>
        </w:rPr>
        <w:t>檢核傳入的單位代號是否可在傳入的時間進行加班作業</w:t>
      </w:r>
      <w:r w:rsidR="00A065B6" w:rsidRPr="00A575A4">
        <w:rPr>
          <w:rFonts w:hint="eastAsia"/>
          <w:bCs/>
          <w:color w:val="000000"/>
          <w:lang w:eastAsia="zh-TW"/>
        </w:rPr>
        <w:t>方法</w:t>
      </w:r>
    </w:p>
    <w:p w:rsidR="007732AC" w:rsidRPr="00A575A4" w:rsidRDefault="00F44CB3" w:rsidP="0039431E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color w:val="000000"/>
          <w:lang w:eastAsia="zh-TW"/>
        </w:rPr>
      </w:pPr>
      <w:r w:rsidRPr="00A575A4">
        <w:rPr>
          <w:rFonts w:ascii="細明體" w:eastAsia="細明體" w:hAnsi="細明體" w:hint="eastAsia"/>
          <w:color w:val="000000"/>
          <w:lang w:eastAsia="zh-TW"/>
        </w:rPr>
        <w:t>IF</w:t>
      </w:r>
      <w:r w:rsidR="007732AC" w:rsidRPr="00A575A4">
        <w:rPr>
          <w:rFonts w:ascii="細明體" w:eastAsia="細明體" w:hAnsi="細明體" w:hint="eastAsia"/>
          <w:color w:val="000000"/>
          <w:lang w:eastAsia="zh-TW"/>
        </w:rPr>
        <w:t xml:space="preserve"> </w:t>
      </w:r>
      <w:r w:rsidR="007732AC" w:rsidRPr="00A575A4">
        <w:rPr>
          <w:rFonts w:ascii="細明體" w:eastAsia="細明體" w:hAnsi="細明體"/>
          <w:color w:val="000000"/>
        </w:rPr>
        <w:t>FM_C0Z001</w:t>
      </w:r>
      <w:r w:rsidR="007732AC" w:rsidRPr="00A575A4">
        <w:rPr>
          <w:rFonts w:ascii="細明體" w:eastAsia="細明體" w:hAnsi="細明體" w:hint="eastAsia"/>
          <w:color w:val="000000"/>
          <w:lang w:eastAsia="zh-TW"/>
        </w:rPr>
        <w:t>.</w:t>
      </w:r>
      <w:r w:rsidR="007732AC" w:rsidRPr="00A575A4">
        <w:rPr>
          <w:rFonts w:ascii="細明體" w:eastAsia="細明體" w:hAnsi="細明體" w:hint="eastAsia"/>
          <w:color w:val="000000"/>
        </w:rPr>
        <w:t>c</w:t>
      </w:r>
      <w:r w:rsidR="007732AC" w:rsidRPr="00A575A4">
        <w:rPr>
          <w:rFonts w:ascii="細明體" w:eastAsia="細明體" w:hAnsi="細明體"/>
          <w:color w:val="000000"/>
        </w:rPr>
        <w:t>heckSVC_OVTByDivNo</w:t>
      </w:r>
      <w:r w:rsidR="007732AC" w:rsidRPr="00A575A4">
        <w:rPr>
          <w:rFonts w:ascii="細明體" w:eastAsia="細明體" w:hAnsi="細明體" w:hint="eastAsia"/>
          <w:color w:val="000000"/>
          <w:lang w:eastAsia="zh-TW"/>
        </w:rPr>
        <w:t xml:space="preserve">(user.OpUnit, </w:t>
      </w:r>
      <w:r w:rsidR="007732AC" w:rsidRPr="00A575A4">
        <w:rPr>
          <w:rFonts w:ascii="細明體" w:eastAsia="細明體" w:hAnsi="細明體"/>
          <w:color w:val="000000"/>
          <w:lang w:eastAsia="zh-TW"/>
        </w:rPr>
        <w:t>‘</w:t>
      </w:r>
      <w:r w:rsidR="007732AC" w:rsidRPr="00A575A4">
        <w:rPr>
          <w:rFonts w:ascii="細明體" w:eastAsia="細明體" w:hAnsi="細明體" w:hint="eastAsia"/>
          <w:color w:val="000000"/>
          <w:lang w:eastAsia="zh-TW"/>
        </w:rPr>
        <w:t>AAX00110</w:t>
      </w:r>
      <w:r w:rsidR="007732AC" w:rsidRPr="00A575A4">
        <w:rPr>
          <w:rFonts w:ascii="細明體" w:eastAsia="細明體" w:hAnsi="細明體"/>
          <w:color w:val="000000"/>
          <w:lang w:eastAsia="zh-TW"/>
        </w:rPr>
        <w:t>’</w:t>
      </w:r>
      <w:r w:rsidR="007732AC" w:rsidRPr="00A575A4">
        <w:rPr>
          <w:rFonts w:ascii="細明體" w:eastAsia="細明體" w:hAnsi="細明體" w:hint="eastAsia"/>
          <w:color w:val="000000"/>
          <w:lang w:eastAsia="zh-TW"/>
        </w:rPr>
        <w:t xml:space="preserve">,Current Timestamp, </w:t>
      </w:r>
      <w:r w:rsidR="007732AC" w:rsidRPr="00A575A4">
        <w:rPr>
          <w:rFonts w:ascii="細明體" w:eastAsia="細明體" w:hAnsi="細明體"/>
          <w:color w:val="000000"/>
          <w:lang w:eastAsia="zh-TW"/>
        </w:rPr>
        <w:t>‘</w:t>
      </w:r>
      <w:r w:rsidR="007732AC" w:rsidRPr="00A575A4">
        <w:rPr>
          <w:rFonts w:ascii="細明體" w:eastAsia="細明體" w:hAnsi="細明體" w:hint="eastAsia"/>
          <w:color w:val="000000"/>
          <w:lang w:eastAsia="zh-TW"/>
        </w:rPr>
        <w:t>AA</w:t>
      </w:r>
      <w:r w:rsidR="007732AC" w:rsidRPr="00A575A4">
        <w:rPr>
          <w:rFonts w:ascii="細明體" w:eastAsia="細明體" w:hAnsi="細明體"/>
          <w:color w:val="000000"/>
          <w:lang w:eastAsia="zh-TW"/>
        </w:rPr>
        <w:t>’</w:t>
      </w:r>
      <w:r w:rsidR="007732AC" w:rsidRPr="00A575A4">
        <w:rPr>
          <w:rFonts w:ascii="細明體" w:eastAsia="細明體" w:hAnsi="細明體" w:hint="eastAsia"/>
          <w:color w:val="000000"/>
          <w:lang w:eastAsia="zh-TW"/>
        </w:rPr>
        <w:t>)=true</w:t>
      </w:r>
    </w:p>
    <w:p w:rsidR="007732AC" w:rsidRPr="00A575A4" w:rsidRDefault="00F44CB3" w:rsidP="0039431E">
      <w:pPr>
        <w:pStyle w:val="Tabletext"/>
        <w:keepLines w:val="0"/>
        <w:spacing w:after="0" w:line="240" w:lineRule="auto"/>
        <w:ind w:left="992"/>
        <w:rPr>
          <w:rFonts w:hint="eastAsia"/>
          <w:bCs/>
          <w:color w:val="000000"/>
          <w:lang w:eastAsia="zh-TW"/>
        </w:rPr>
      </w:pPr>
      <w:r w:rsidRPr="00A575A4">
        <w:rPr>
          <w:rFonts w:ascii="細明體" w:eastAsia="細明體" w:hAnsi="細明體" w:hint="eastAsia"/>
          <w:color w:val="000000"/>
          <w:lang w:eastAsia="zh-TW"/>
        </w:rPr>
        <w:t>THEN</w:t>
      </w:r>
      <w:r w:rsidR="007732AC" w:rsidRPr="00A575A4">
        <w:rPr>
          <w:rFonts w:ascii="細明體" w:eastAsia="細明體" w:hAnsi="細明體" w:hint="eastAsia"/>
          <w:color w:val="000000"/>
          <w:lang w:eastAsia="zh-TW"/>
        </w:rPr>
        <w:t xml:space="preserve"> 丟出錯誤訊息</w:t>
      </w:r>
      <w:r w:rsidR="007732AC" w:rsidRPr="00A575A4">
        <w:rPr>
          <w:rFonts w:ascii="細明體" w:eastAsia="細明體" w:hAnsi="細明體"/>
          <w:color w:val="000000"/>
          <w:lang w:eastAsia="zh-TW"/>
        </w:rPr>
        <w:t>‘</w:t>
      </w:r>
      <w:r w:rsidR="007732AC" w:rsidRPr="00A575A4">
        <w:rPr>
          <w:rFonts w:ascii="細明體" w:eastAsia="細明體" w:hAnsi="細明體" w:hint="eastAsia"/>
          <w:color w:val="000000"/>
          <w:lang w:eastAsia="zh-TW"/>
        </w:rPr>
        <w:t>單位已超過作業時間。</w:t>
      </w:r>
      <w:r w:rsidR="007732AC" w:rsidRPr="00A575A4">
        <w:rPr>
          <w:rFonts w:ascii="細明體" w:eastAsia="細明體" w:hAnsi="細明體"/>
          <w:color w:val="000000"/>
          <w:lang w:eastAsia="zh-TW"/>
        </w:rPr>
        <w:t>’</w:t>
      </w:r>
      <w:r w:rsidR="004D736C" w:rsidRPr="00A575A4">
        <w:rPr>
          <w:rFonts w:ascii="細明體" w:eastAsia="細明體" w:hAnsi="細明體" w:hint="eastAsia"/>
          <w:color w:val="000000"/>
          <w:lang w:eastAsia="zh-TW"/>
        </w:rPr>
        <w:t>且</w:t>
      </w:r>
      <w:r w:rsidR="007732AC" w:rsidRPr="00A575A4">
        <w:rPr>
          <w:rFonts w:ascii="細明體" w:eastAsia="細明體" w:hAnsi="細明體" w:hint="eastAsia"/>
          <w:color w:val="000000"/>
          <w:lang w:eastAsia="zh-TW"/>
        </w:rPr>
        <w:t xml:space="preserve"> DISABLE </w:t>
      </w:r>
      <w:r w:rsidR="007732AC" w:rsidRPr="00A575A4">
        <w:rPr>
          <w:rFonts w:ascii="細明體" w:eastAsia="細明體" w:hAnsi="細明體" w:hint="eastAsia"/>
          <w:color w:val="000000"/>
          <w:bdr w:val="single" w:sz="4" w:space="0" w:color="auto"/>
          <w:shd w:val="pct15" w:color="auto" w:fill="FFFFFF"/>
          <w:lang w:eastAsia="zh-TW"/>
        </w:rPr>
        <w:t>新增</w:t>
      </w:r>
    </w:p>
    <w:p w:rsidR="007169E8" w:rsidRPr="00A575A4" w:rsidRDefault="007169E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575A4">
        <w:rPr>
          <w:rFonts w:hint="eastAsia"/>
          <w:b/>
          <w:bCs/>
          <w:color w:val="000000"/>
          <w:lang w:eastAsia="zh-TW"/>
        </w:rPr>
        <w:t>新增</w:t>
      </w:r>
    </w:p>
    <w:p w:rsidR="00C05055" w:rsidRPr="00A575A4" w:rsidRDefault="00C05055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color w:val="000000"/>
          <w:lang w:eastAsia="zh-TW"/>
        </w:rPr>
      </w:pPr>
      <w:r w:rsidRPr="00A575A4">
        <w:rPr>
          <w:rFonts w:hint="eastAsia"/>
          <w:bCs/>
          <w:color w:val="000000"/>
          <w:lang w:eastAsia="zh-TW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C05055" w:rsidRPr="00A575A4">
        <w:tc>
          <w:tcPr>
            <w:tcW w:w="720" w:type="dxa"/>
          </w:tcPr>
          <w:p w:rsidR="00C05055" w:rsidRPr="00A575A4" w:rsidRDefault="00C05055" w:rsidP="006024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A575A4">
              <w:rPr>
                <w:rFonts w:hint="eastAsia"/>
                <w:b/>
                <w:color w:val="000000"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C05055" w:rsidRPr="00A575A4" w:rsidRDefault="00C05055" w:rsidP="006024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A575A4">
              <w:rPr>
                <w:rFonts w:hint="eastAsia"/>
                <w:b/>
                <w:color w:val="000000"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C05055" w:rsidRPr="00A575A4" w:rsidRDefault="00C05055" w:rsidP="006024A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A575A4">
              <w:rPr>
                <w:rFonts w:hint="eastAsia"/>
                <w:b/>
                <w:color w:val="000000"/>
                <w:lang w:eastAsia="zh-TW"/>
              </w:rPr>
              <w:t>不符合時的錯誤訊息</w:t>
            </w:r>
          </w:p>
        </w:tc>
      </w:tr>
      <w:tr w:rsidR="00C05055" w:rsidRPr="00A575A4">
        <w:tc>
          <w:tcPr>
            <w:tcW w:w="720" w:type="dxa"/>
          </w:tcPr>
          <w:p w:rsidR="00C05055" w:rsidRPr="00A575A4" w:rsidRDefault="00C05055" w:rsidP="006024A9">
            <w:pPr>
              <w:pStyle w:val="Tabletext"/>
              <w:keepLines w:val="0"/>
              <w:numPr>
                <w:ilvl w:val="0"/>
                <w:numId w:val="7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</w:p>
        </w:tc>
        <w:tc>
          <w:tcPr>
            <w:tcW w:w="6120" w:type="dxa"/>
          </w:tcPr>
          <w:p w:rsidR="00C05055" w:rsidRPr="00A575A4" w:rsidRDefault="00C05055" w:rsidP="006024A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A575A4">
              <w:rPr>
                <w:rFonts w:hint="eastAsia"/>
                <w:bCs/>
                <w:color w:val="000000"/>
                <w:lang w:eastAsia="zh-TW"/>
              </w:rPr>
              <w:t>張數需輸入且大於</w:t>
            </w:r>
            <w:r w:rsidRPr="00A575A4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3320" w:type="dxa"/>
          </w:tcPr>
          <w:p w:rsidR="00C05055" w:rsidRPr="00A575A4" w:rsidRDefault="00C05055" w:rsidP="006024A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A575A4">
              <w:rPr>
                <w:rFonts w:hint="eastAsia"/>
                <w:bCs/>
                <w:color w:val="000000"/>
                <w:lang w:eastAsia="zh-TW"/>
              </w:rPr>
              <w:t>請輸入張數</w:t>
            </w:r>
          </w:p>
        </w:tc>
      </w:tr>
    </w:tbl>
    <w:p w:rsidR="007169E8" w:rsidRPr="00A575A4" w:rsidRDefault="007169E8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A575A4">
        <w:rPr>
          <w:rFonts w:hint="eastAsia"/>
          <w:bCs/>
          <w:color w:val="000000"/>
          <w:lang w:eastAsia="zh-TW"/>
        </w:rPr>
        <w:t>新增資料至下方資料區。</w:t>
      </w:r>
    </w:p>
    <w:p w:rsidR="007169E8" w:rsidRPr="00A575A4" w:rsidRDefault="007169E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575A4">
        <w:rPr>
          <w:rFonts w:hint="eastAsia"/>
          <w:b/>
          <w:bCs/>
          <w:color w:val="000000"/>
          <w:lang w:eastAsia="zh-TW"/>
        </w:rPr>
        <w:t>刪除</w:t>
      </w:r>
    </w:p>
    <w:p w:rsidR="007169E8" w:rsidRPr="00A575A4" w:rsidRDefault="007169E8" w:rsidP="007169E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A575A4">
        <w:rPr>
          <w:rFonts w:hint="eastAsia"/>
          <w:bCs/>
          <w:color w:val="000000"/>
          <w:lang w:eastAsia="zh-TW"/>
        </w:rPr>
        <w:t>刪除該行資料。</w:t>
      </w:r>
    </w:p>
    <w:p w:rsidR="007169E8" w:rsidRPr="00A575A4" w:rsidRDefault="00065DEB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A575A4">
        <w:rPr>
          <w:rFonts w:hint="eastAsia"/>
          <w:b/>
          <w:bCs/>
          <w:color w:val="000000"/>
          <w:lang w:eastAsia="zh-TW"/>
        </w:rPr>
        <w:t>確認</w:t>
      </w:r>
    </w:p>
    <w:p w:rsidR="00BC7FFE" w:rsidRPr="00A575A4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lang w:eastAsia="zh-TW"/>
        </w:rPr>
      </w:pPr>
      <w:r w:rsidRPr="00A575A4">
        <w:rPr>
          <w:rFonts w:hint="eastAsia"/>
          <w:color w:val="000000"/>
          <w:lang w:eastAsia="zh-TW"/>
        </w:rPr>
        <w:t>說明</w:t>
      </w:r>
    </w:p>
    <w:p w:rsidR="007B405B" w:rsidRPr="00A575A4" w:rsidRDefault="00A443A7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5A4">
        <w:rPr>
          <w:rFonts w:hint="eastAsia"/>
          <w:color w:val="000000"/>
          <w:kern w:val="2"/>
          <w:szCs w:val="24"/>
          <w:lang w:eastAsia="zh-TW"/>
        </w:rPr>
        <w:t xml:space="preserve">READ DTAAX023 BY </w:t>
      </w:r>
      <w:r w:rsidRPr="00A575A4">
        <w:rPr>
          <w:rFonts w:hint="eastAsia"/>
          <w:color w:val="000000"/>
          <w:kern w:val="2"/>
          <w:szCs w:val="24"/>
          <w:lang w:eastAsia="zh-TW"/>
        </w:rPr>
        <w:t>使用者單位</w:t>
      </w:r>
      <w:r w:rsidRPr="00A575A4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437A0B" w:rsidRPr="00A575A4">
        <w:rPr>
          <w:rFonts w:hint="eastAsia"/>
          <w:color w:val="000000"/>
          <w:kern w:val="2"/>
          <w:szCs w:val="24"/>
          <w:lang w:eastAsia="zh-TW"/>
        </w:rPr>
        <w:t xml:space="preserve"> CURRENT DATE</w:t>
      </w:r>
    </w:p>
    <w:p w:rsidR="00437A0B" w:rsidRPr="00A575A4" w:rsidRDefault="00437A0B" w:rsidP="00437A0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5A4">
        <w:rPr>
          <w:rFonts w:hint="eastAsia"/>
          <w:color w:val="000000"/>
          <w:kern w:val="2"/>
          <w:szCs w:val="24"/>
          <w:lang w:eastAsia="zh-TW"/>
        </w:rPr>
        <w:t>IF FOUND</w:t>
      </w:r>
      <w:r w:rsidRPr="00A575A4">
        <w:rPr>
          <w:rFonts w:hint="eastAsia"/>
          <w:color w:val="000000"/>
          <w:kern w:val="2"/>
          <w:szCs w:val="24"/>
          <w:lang w:eastAsia="zh-TW"/>
        </w:rPr>
        <w:t>，</w:t>
      </w:r>
    </w:p>
    <w:p w:rsidR="00437A0B" w:rsidRPr="00A575A4" w:rsidRDefault="00437A0B" w:rsidP="00437A0B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5A4">
        <w:rPr>
          <w:rFonts w:hint="eastAsia"/>
          <w:color w:val="000000"/>
          <w:kern w:val="2"/>
          <w:szCs w:val="24"/>
          <w:lang w:eastAsia="zh-TW"/>
        </w:rPr>
        <w:t>顯示訊息</w:t>
      </w:r>
      <w:r w:rsidRPr="00A575A4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A575A4">
        <w:rPr>
          <w:color w:val="000000"/>
          <w:kern w:val="2"/>
          <w:szCs w:val="24"/>
          <w:lang w:eastAsia="zh-TW"/>
        </w:rPr>
        <w:t>‘</w:t>
      </w:r>
      <w:r w:rsidRPr="00A575A4">
        <w:rPr>
          <w:rFonts w:hint="eastAsia"/>
          <w:color w:val="000000"/>
          <w:kern w:val="2"/>
          <w:szCs w:val="24"/>
          <w:lang w:eastAsia="zh-TW"/>
        </w:rPr>
        <w:t>單位送件報表已印出，不可再做確認</w:t>
      </w:r>
      <w:r w:rsidRPr="00A575A4">
        <w:rPr>
          <w:color w:val="000000"/>
          <w:kern w:val="2"/>
          <w:szCs w:val="24"/>
          <w:lang w:eastAsia="zh-TW"/>
        </w:rPr>
        <w:t>’</w:t>
      </w:r>
    </w:p>
    <w:p w:rsidR="006024A9" w:rsidRPr="00A575A4" w:rsidRDefault="00A85415" w:rsidP="0026007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5A4">
        <w:rPr>
          <w:rFonts w:hint="eastAsia"/>
          <w:color w:val="000000"/>
          <w:kern w:val="2"/>
          <w:szCs w:val="24"/>
          <w:lang w:eastAsia="zh-TW"/>
        </w:rPr>
        <w:t>處理時間</w:t>
      </w:r>
      <w:r w:rsidRPr="00A575A4">
        <w:rPr>
          <w:rFonts w:hint="eastAsia"/>
          <w:color w:val="000000"/>
          <w:kern w:val="2"/>
          <w:szCs w:val="24"/>
          <w:lang w:eastAsia="zh-TW"/>
        </w:rPr>
        <w:t xml:space="preserve"> = CURRENT TIMESTAMP</w:t>
      </w:r>
    </w:p>
    <w:p w:rsidR="00A0093D" w:rsidRPr="00A575A4" w:rsidRDefault="00C05055" w:rsidP="00C0505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color w:val="000000"/>
          <w:kern w:val="2"/>
          <w:szCs w:val="24"/>
          <w:lang w:eastAsia="zh-TW"/>
        </w:rPr>
      </w:pPr>
      <w:r w:rsidRPr="00A575A4">
        <w:rPr>
          <w:rFonts w:hint="eastAsia"/>
          <w:color w:val="000000"/>
          <w:kern w:val="2"/>
          <w:szCs w:val="24"/>
          <w:lang w:eastAsia="zh-TW"/>
        </w:rPr>
        <w:t>逐筆</w:t>
      </w:r>
      <w:ins w:id="28" w:author="李思妏" w:date="2014-06-10T11:51:00Z">
        <w:r w:rsidR="007833C6">
          <w:rPr>
            <w:rFonts w:ascii="Courier New" w:eastAsia="細明體" w:hAnsi="Courier New" w:cs="Courier New" w:hint="eastAsia"/>
            <w:lang w:eastAsia="zh-TW"/>
          </w:rPr>
          <w:t>AA</w:t>
        </w:r>
        <w:r w:rsidR="007833C6">
          <w:rPr>
            <w:rFonts w:ascii="Courier New" w:eastAsia="細明體" w:hAnsi="Courier New" w:cs="Courier New"/>
          </w:rPr>
          <w:t>_</w:t>
        </w:r>
        <w:r w:rsidR="007833C6">
          <w:rPr>
            <w:rFonts w:ascii="Courier New" w:eastAsia="細明體" w:hAnsi="Courier New" w:cs="Courier New" w:hint="eastAsia"/>
            <w:lang w:eastAsia="zh-TW"/>
          </w:rPr>
          <w:t>X</w:t>
        </w:r>
        <w:r w:rsidR="007833C6">
          <w:rPr>
            <w:rFonts w:ascii="Courier New" w:eastAsia="細明體" w:hAnsi="Courier New" w:cs="Courier New"/>
          </w:rPr>
          <w:t>0Z0</w:t>
        </w:r>
        <w:r w:rsidR="007833C6">
          <w:rPr>
            <w:rFonts w:ascii="Courier New" w:eastAsia="細明體" w:hAnsi="Courier New" w:cs="Courier New" w:hint="eastAsia"/>
            <w:lang w:eastAsia="zh-TW"/>
          </w:rPr>
          <w:t>06</w:t>
        </w:r>
        <w:r w:rsidR="007833C6" w:rsidRPr="00CD585A">
          <w:rPr>
            <w:rFonts w:ascii="Courier New" w:hAnsi="Courier New" w:cs="Courier New"/>
            <w:kern w:val="2"/>
            <w:szCs w:val="24"/>
            <w:lang w:eastAsia="zh-TW"/>
          </w:rPr>
          <w:t>.</w:t>
        </w:r>
        <w:r w:rsidR="007833C6">
          <w:rPr>
            <w:rFonts w:ascii="Courier New" w:hAnsi="Courier New" w:cs="Courier New" w:hint="eastAsia"/>
            <w:lang w:eastAsia="zh-TW"/>
          </w:rPr>
          <w:t>insert</w:t>
        </w:r>
        <w:r w:rsidR="007833C6" w:rsidRPr="006A2EFE">
          <w:rPr>
            <w:rFonts w:ascii="Courier New" w:hAnsi="Courier New" w:cs="Courier New"/>
            <w:color w:val="000000"/>
          </w:rPr>
          <w:t>DTAAX022</w:t>
        </w:r>
        <w:r w:rsidR="007833C6" w:rsidRPr="00CD585A">
          <w:rPr>
            <w:rFonts w:ascii="Courier New" w:hAnsi="Courier New" w:cs="Courier New"/>
            <w:kern w:val="2"/>
            <w:szCs w:val="24"/>
            <w:lang w:eastAsia="zh-TW"/>
          </w:rPr>
          <w:t>(</w:t>
        </w:r>
        <w:r w:rsidR="007833C6">
          <w:rPr>
            <w:rFonts w:ascii="Courier New" w:hAnsi="Courier New" w:cs="Courier New" w:hint="eastAsia"/>
            <w:kern w:val="2"/>
            <w:szCs w:val="24"/>
            <w:lang w:eastAsia="zh-TW"/>
          </w:rPr>
          <w:t>reqMap</w:t>
        </w:r>
        <w:r w:rsidR="007833C6" w:rsidRPr="00CD585A">
          <w:rPr>
            <w:rFonts w:ascii="Courier New" w:hAnsi="Courier New" w:cs="Courier New"/>
            <w:kern w:val="2"/>
            <w:szCs w:val="24"/>
            <w:lang w:eastAsia="zh-TW"/>
          </w:rPr>
          <w:t>)</w:t>
        </w:r>
      </w:ins>
      <w:del w:id="29" w:author="李思妏" w:date="2014-06-10T11:51:00Z">
        <w:r w:rsidR="006024A9" w:rsidRPr="00A575A4" w:rsidDel="007833C6">
          <w:rPr>
            <w:rFonts w:hint="eastAsia"/>
            <w:color w:val="000000"/>
            <w:kern w:val="2"/>
            <w:szCs w:val="24"/>
            <w:lang w:eastAsia="zh-TW"/>
          </w:rPr>
          <w:delText xml:space="preserve"> INSERT DTAAX022</w:delText>
        </w:r>
      </w:del>
    </w:p>
    <w:tbl>
      <w:tblPr>
        <w:tblW w:w="5940" w:type="dxa"/>
        <w:tblInd w:w="1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0093D" w:rsidRPr="00A575A4">
        <w:trPr>
          <w:trHeight w:val="330"/>
        </w:trPr>
        <w:tc>
          <w:tcPr>
            <w:tcW w:w="244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Pr="00A575A4" w:rsidRDefault="00A0093D" w:rsidP="00ED0C1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575A4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3500" w:type="dxa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0093D" w:rsidRPr="00A575A4" w:rsidRDefault="00A0093D" w:rsidP="00ED0C1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575A4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6024A9" w:rsidRPr="00A575A4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024A9" w:rsidRPr="00A575A4" w:rsidRDefault="006024A9" w:rsidP="006024A9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輸入ID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24A9" w:rsidRPr="00A575A4" w:rsidRDefault="006024A9" w:rsidP="00ED0C1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575A4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</w:tr>
      <w:tr w:rsidR="006024A9" w:rsidRPr="00A575A4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024A9" w:rsidRPr="00A575A4" w:rsidRDefault="006024A9" w:rsidP="006024A9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回收日期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24A9" w:rsidRPr="00A575A4" w:rsidRDefault="006024A9" w:rsidP="00ED0C1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575A4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</w:tr>
      <w:tr w:rsidR="006024A9" w:rsidRPr="00A575A4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024A9" w:rsidRPr="00A575A4" w:rsidRDefault="006024A9" w:rsidP="006024A9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輸入單位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24A9" w:rsidRPr="00A575A4" w:rsidRDefault="006024A9" w:rsidP="00ED0C1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575A4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</w:tr>
      <w:tr w:rsidR="006024A9" w:rsidRPr="00A575A4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024A9" w:rsidRPr="00A575A4" w:rsidRDefault="006024A9" w:rsidP="006024A9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文件代碼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24A9" w:rsidRPr="00A575A4" w:rsidRDefault="006024A9" w:rsidP="00ED0C1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575A4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</w:tr>
      <w:tr w:rsidR="006024A9" w:rsidRPr="00A575A4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024A9" w:rsidRPr="00A575A4" w:rsidRDefault="006024A9" w:rsidP="006024A9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張數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24A9" w:rsidRPr="00A575A4" w:rsidRDefault="006024A9" w:rsidP="00ED0C1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575A4">
              <w:rPr>
                <w:rFonts w:ascii="新細明體" w:hAnsi="新細明體" w:cs="Arial Unicode MS" w:hint="eastAsia"/>
                <w:color w:val="000000"/>
                <w:sz w:val="20"/>
              </w:rPr>
              <w:t>畫面</w:t>
            </w:r>
          </w:p>
        </w:tc>
      </w:tr>
      <w:tr w:rsidR="006024A9" w:rsidRPr="00A575A4">
        <w:trPr>
          <w:trHeight w:val="330"/>
        </w:trPr>
        <w:tc>
          <w:tcPr>
            <w:tcW w:w="2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024A9" w:rsidRPr="00A575A4" w:rsidRDefault="006024A9" w:rsidP="006024A9">
            <w:pPr>
              <w:widowControl w:val="0"/>
              <w:jc w:val="both"/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</w:pPr>
            <w:r w:rsidRPr="00A575A4">
              <w:rPr>
                <w:rFonts w:ascii="細明體" w:eastAsia="細明體" w:hAnsi="細明體" w:hint="eastAsia"/>
                <w:color w:val="000000"/>
                <w:kern w:val="2"/>
                <w:sz w:val="20"/>
                <w:szCs w:val="20"/>
              </w:rPr>
              <w:t>輸入時間</w:t>
            </w:r>
          </w:p>
        </w:tc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024A9" w:rsidRPr="00A575A4" w:rsidRDefault="006024A9" w:rsidP="00ED0C17">
            <w:pPr>
              <w:rPr>
                <w:rFonts w:ascii="新細明體" w:hAnsi="新細明體" w:cs="Arial Unicode MS" w:hint="eastAsia"/>
                <w:color w:val="000000"/>
                <w:sz w:val="20"/>
              </w:rPr>
            </w:pPr>
            <w:r w:rsidRPr="00A575A4">
              <w:rPr>
                <w:rFonts w:ascii="新細明體" w:hAnsi="新細明體" w:cs="Arial Unicode MS" w:hint="eastAsia"/>
                <w:color w:val="000000"/>
                <w:sz w:val="20"/>
              </w:rPr>
              <w:t>4.1.1</w:t>
            </w:r>
          </w:p>
        </w:tc>
      </w:tr>
    </w:tbl>
    <w:p w:rsidR="00A0093D" w:rsidRPr="00A575A4" w:rsidRDefault="00ED0C17" w:rsidP="004A26D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5A4">
        <w:rPr>
          <w:rFonts w:hint="eastAsia"/>
          <w:color w:val="000000"/>
          <w:kern w:val="2"/>
          <w:szCs w:val="24"/>
          <w:lang w:eastAsia="zh-TW"/>
        </w:rPr>
        <w:t xml:space="preserve">IF </w:t>
      </w:r>
      <w:r w:rsidR="009A22EF" w:rsidRPr="00A575A4">
        <w:rPr>
          <w:rFonts w:hint="eastAsia"/>
          <w:color w:val="000000"/>
          <w:kern w:val="2"/>
          <w:szCs w:val="24"/>
          <w:lang w:eastAsia="zh-TW"/>
        </w:rPr>
        <w:t>ERROR</w:t>
      </w:r>
    </w:p>
    <w:p w:rsidR="009A22EF" w:rsidRPr="00A575A4" w:rsidRDefault="009A22EF" w:rsidP="009A22E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5A4">
        <w:rPr>
          <w:rFonts w:hint="eastAsia"/>
          <w:color w:val="000000"/>
          <w:kern w:val="2"/>
          <w:szCs w:val="24"/>
          <w:lang w:eastAsia="zh-TW"/>
        </w:rPr>
        <w:t>該筆反白</w:t>
      </w:r>
    </w:p>
    <w:p w:rsidR="00161624" w:rsidRPr="00A575A4" w:rsidRDefault="009A22EF" w:rsidP="0016162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Arial" w:hAnsi="Arial" w:cs="Arial" w:hint="eastAsia"/>
          <w:color w:val="000000"/>
          <w:lang w:eastAsia="zh-TW"/>
        </w:rPr>
      </w:pPr>
      <w:r w:rsidRPr="00A575A4">
        <w:rPr>
          <w:rFonts w:hint="eastAsia"/>
          <w:color w:val="000000"/>
          <w:kern w:val="2"/>
          <w:szCs w:val="24"/>
          <w:lang w:eastAsia="zh-TW"/>
        </w:rPr>
        <w:t>訊息：</w:t>
      </w:r>
      <w:r w:rsidRPr="00A575A4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6024A9" w:rsidRPr="00A575A4">
        <w:rPr>
          <w:rFonts w:hint="eastAsia"/>
          <w:color w:val="000000"/>
          <w:kern w:val="2"/>
          <w:szCs w:val="24"/>
          <w:lang w:eastAsia="zh-TW"/>
        </w:rPr>
        <w:t>新增控制檔</w:t>
      </w:r>
      <w:r w:rsidR="00DE7A87" w:rsidRPr="00A575A4">
        <w:rPr>
          <w:rFonts w:hint="eastAsia"/>
          <w:color w:val="000000"/>
          <w:kern w:val="2"/>
          <w:szCs w:val="24"/>
          <w:lang w:eastAsia="zh-TW"/>
        </w:rPr>
        <w:t>有誤</w:t>
      </w:r>
      <w:r w:rsidR="00DE7A87" w:rsidRPr="00A575A4">
        <w:rPr>
          <w:rFonts w:hint="eastAsia"/>
          <w:color w:val="000000"/>
          <w:kern w:val="2"/>
          <w:szCs w:val="24"/>
          <w:lang w:eastAsia="zh-TW"/>
        </w:rPr>
        <w:t>+</w:t>
      </w:r>
      <w:r w:rsidR="00DE7A87" w:rsidRPr="00A575A4">
        <w:rPr>
          <w:rFonts w:hint="eastAsia"/>
          <w:color w:val="000000"/>
          <w:kern w:val="2"/>
          <w:szCs w:val="24"/>
          <w:lang w:eastAsia="zh-TW"/>
        </w:rPr>
        <w:t>模組訊息。</w:t>
      </w:r>
    </w:p>
    <w:p w:rsidR="0081229E" w:rsidRPr="00A575A4" w:rsidRDefault="0081229E" w:rsidP="0081229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A575A4">
        <w:rPr>
          <w:rFonts w:hint="eastAsia"/>
          <w:color w:val="000000"/>
          <w:kern w:val="2"/>
          <w:szCs w:val="24"/>
          <w:lang w:eastAsia="zh-TW"/>
        </w:rPr>
        <w:t>RETURN</w:t>
      </w:r>
      <w:r w:rsidRPr="00A575A4">
        <w:rPr>
          <w:rFonts w:hint="eastAsia"/>
          <w:color w:val="000000"/>
          <w:kern w:val="2"/>
          <w:szCs w:val="24"/>
          <w:lang w:eastAsia="zh-TW"/>
        </w:rPr>
        <w:t>。</w:t>
      </w:r>
    </w:p>
    <w:p w:rsidR="00E40918" w:rsidRDefault="00E40918" w:rsidP="00E40918">
      <w:pPr>
        <w:pStyle w:val="Tabletext"/>
        <w:keepLines w:val="0"/>
        <w:spacing w:after="0" w:line="240" w:lineRule="auto"/>
        <w:ind w:left="425"/>
        <w:rPr>
          <w:ins w:id="30" w:author="李思妏" w:date="2014-06-10T10:38:00Z"/>
          <w:rFonts w:hint="eastAsia"/>
          <w:b/>
          <w:bCs/>
          <w:color w:val="000000"/>
          <w:lang w:eastAsia="zh-TW"/>
        </w:rPr>
        <w:pPrChange w:id="31" w:author="李思妏" w:date="2014-06-10T10:38:00Z">
          <w:pPr>
            <w:pStyle w:val="Tabletext"/>
            <w:keepLines w:val="0"/>
            <w:numPr>
              <w:numId w:val="2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</w:p>
    <w:p w:rsidR="00E40918" w:rsidRDefault="00E40918" w:rsidP="00E4091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ins w:id="32" w:author="李思妏" w:date="2014-06-10T10:35:00Z"/>
          <w:rFonts w:hint="eastAsia"/>
          <w:b/>
          <w:bCs/>
          <w:color w:val="000000"/>
          <w:lang w:eastAsia="zh-TW"/>
        </w:rPr>
      </w:pPr>
      <w:ins w:id="33" w:author="李思妏" w:date="2014-06-10T10:35:00Z">
        <w:r>
          <w:rPr>
            <w:rFonts w:hint="eastAsia"/>
            <w:b/>
            <w:bCs/>
            <w:color w:val="000000"/>
            <w:lang w:eastAsia="zh-TW"/>
          </w:rPr>
          <w:t>查詢</w:t>
        </w:r>
      </w:ins>
    </w:p>
    <w:p w:rsidR="00E40918" w:rsidRDefault="00E40918" w:rsidP="00E409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34" w:author="李思妏" w:date="2014-06-10T10:35:00Z"/>
          <w:rFonts w:hint="eastAsia"/>
          <w:b/>
          <w:bCs/>
          <w:color w:val="000000"/>
          <w:lang w:eastAsia="zh-TW"/>
        </w:rPr>
      </w:pPr>
      <w:ins w:id="35" w:author="李思妏" w:date="2014-06-10T10:35:00Z">
        <w:r w:rsidRPr="00C1772C">
          <w:rPr>
            <w:rFonts w:ascii="Courier New" w:hAnsi="Courier New" w:cs="Courier New" w:hint="eastAsia"/>
            <w:b/>
            <w:kern w:val="2"/>
            <w:szCs w:val="24"/>
            <w:lang w:eastAsia="zh-TW"/>
          </w:rPr>
          <w:t>畫面程序檢核</w:t>
        </w:r>
        <w:bookmarkStart w:id="36" w:name="_Toc370474342"/>
        <w:bookmarkStart w:id="37" w:name="_Toc370839057"/>
        <w:bookmarkStart w:id="38" w:name="_Toc371001094"/>
        <w:bookmarkStart w:id="39" w:name="_Toc371348670"/>
      </w:ins>
    </w:p>
    <w:p w:rsidR="00E40918" w:rsidRPr="00E40918" w:rsidRDefault="00E40918" w:rsidP="00E4091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40" w:author="李思妏" w:date="2014-06-10T10:37:00Z"/>
          <w:rFonts w:hint="eastAsia"/>
          <w:b/>
          <w:bCs/>
          <w:color w:val="000000"/>
          <w:lang w:eastAsia="zh-TW"/>
          <w:rPrChange w:id="41" w:author="李思妏" w:date="2014-06-10T10:37:00Z">
            <w:rPr>
              <w:ins w:id="42" w:author="李思妏" w:date="2014-06-10T10:37:00Z"/>
              <w:rFonts w:ascii="Courier New" w:hAnsi="Courier New" w:cs="Courier New" w:hint="eastAsia"/>
              <w:kern w:val="2"/>
              <w:szCs w:val="24"/>
              <w:lang w:eastAsia="zh-TW"/>
            </w:rPr>
          </w:rPrChange>
        </w:rPr>
        <w:pPrChange w:id="43" w:author="李思妏" w:date="2014-06-10T10:37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44" w:author="李思妏" w:date="2014-06-10T10:37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文件名稱</w:t>
        </w:r>
      </w:ins>
      <w:ins w:id="45" w:author="李思妏" w:date="2014-06-10T10:38:00Z">
        <w:r w:rsidRPr="00C1772C">
          <w:rPr>
            <w:rFonts w:ascii="Courier New" w:hAnsi="Courier New" w:cs="Courier New" w:hint="eastAsia"/>
            <w:kern w:val="2"/>
            <w:szCs w:val="24"/>
            <w:lang w:eastAsia="zh-TW"/>
          </w:rPr>
          <w:t>：</w:t>
        </w:r>
      </w:ins>
      <w:ins w:id="46" w:author="李思妏" w:date="2014-06-10T10:40:00Z">
        <w:r w:rsidR="001A2A6B" w:rsidRPr="00C1772C">
          <w:rPr>
            <w:rFonts w:ascii="Courier New" w:hAnsi="Courier New" w:cs="Courier New" w:hint="eastAsia"/>
            <w:kern w:val="2"/>
            <w:lang w:eastAsia="zh-TW"/>
          </w:rPr>
          <w:t>不可為空，</w:t>
        </w:r>
        <w:r w:rsidR="001A2A6B" w:rsidRPr="00C1772C">
          <w:rPr>
            <w:rFonts w:ascii="Courier New" w:hAnsi="Courier New" w:cs="Courier New" w:hint="eastAsia"/>
            <w:kern w:val="2"/>
            <w:szCs w:val="24"/>
            <w:lang w:eastAsia="zh-TW"/>
          </w:rPr>
          <w:t>否則顯示警告訊息</w:t>
        </w:r>
        <w:r w:rsidR="001A2A6B" w:rsidRPr="00C1772C">
          <w:rPr>
            <w:rFonts w:ascii="Courier New" w:hAnsi="Courier New" w:cs="Courier New"/>
            <w:lang w:eastAsia="zh-TW"/>
          </w:rPr>
          <w:t>‘</w:t>
        </w:r>
      </w:ins>
      <w:ins w:id="47" w:author="李思妏" w:date="2014-06-10T10:41:00Z">
        <w:r w:rsidR="001A2A6B">
          <w:rPr>
            <w:rFonts w:ascii="Courier New" w:hAnsi="Courier New" w:cs="Courier New" w:hint="eastAsia"/>
            <w:kern w:val="2"/>
            <w:szCs w:val="24"/>
            <w:lang w:eastAsia="zh-TW"/>
          </w:rPr>
          <w:t>文件名稱</w:t>
        </w:r>
      </w:ins>
      <w:ins w:id="48" w:author="李思妏" w:date="2014-06-10T10:40:00Z">
        <w:r w:rsidR="001A2A6B" w:rsidRPr="00C1772C">
          <w:rPr>
            <w:rFonts w:ascii="Courier New" w:hAnsi="Courier New" w:cs="Courier New" w:hint="eastAsia"/>
            <w:kern w:val="2"/>
            <w:szCs w:val="24"/>
            <w:lang w:eastAsia="zh-TW"/>
          </w:rPr>
          <w:t>不可為空</w:t>
        </w:r>
        <w:r w:rsidR="001A2A6B" w:rsidRPr="00C1772C">
          <w:rPr>
            <w:rFonts w:ascii="Courier New" w:hAnsi="Courier New" w:cs="Courier New"/>
            <w:lang w:eastAsia="zh-TW"/>
          </w:rPr>
          <w:t>’</w:t>
        </w:r>
        <w:r w:rsidR="001A2A6B" w:rsidRPr="00C1772C">
          <w:rPr>
            <w:rFonts w:ascii="Courier New" w:hAnsi="Courier New" w:cs="Courier New" w:hint="eastAsia"/>
            <w:kern w:val="2"/>
            <w:szCs w:val="24"/>
            <w:lang w:eastAsia="zh-TW"/>
          </w:rPr>
          <w:t>。</w:t>
        </w:r>
      </w:ins>
    </w:p>
    <w:p w:rsidR="00E40918" w:rsidRPr="00E40918" w:rsidRDefault="00E40918" w:rsidP="00E4091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49" w:author="李思妏" w:date="2014-06-10T10:36:00Z"/>
          <w:rFonts w:hint="eastAsia"/>
          <w:b/>
          <w:bCs/>
          <w:color w:val="000000"/>
          <w:lang w:eastAsia="zh-TW"/>
          <w:rPrChange w:id="50" w:author="李思妏" w:date="2014-06-10T10:36:00Z">
            <w:rPr>
              <w:ins w:id="51" w:author="李思妏" w:date="2014-06-10T10:36:00Z"/>
              <w:rFonts w:ascii="Courier New" w:hAnsi="Courier New" w:cs="Courier New" w:hint="eastAsia"/>
              <w:b/>
              <w:kern w:val="2"/>
              <w:szCs w:val="24"/>
              <w:lang w:eastAsia="zh-TW"/>
            </w:rPr>
          </w:rPrChange>
        </w:rPr>
        <w:pPrChange w:id="52" w:author="李思妏" w:date="2014-06-10T10:36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bookmarkStart w:id="53" w:name="_Toc371441020"/>
      <w:bookmarkStart w:id="54" w:name="_Toc371700015"/>
      <w:bookmarkStart w:id="55" w:name="_Toc372027635"/>
      <w:ins w:id="56" w:author="李思妏" w:date="2014-06-10T10:35:00Z">
        <w:r w:rsidRPr="00E40918">
          <w:rPr>
            <w:rFonts w:ascii="Courier New" w:hAnsi="Courier New" w:cs="Courier New"/>
            <w:b/>
            <w:kern w:val="2"/>
            <w:szCs w:val="24"/>
            <w:lang w:eastAsia="zh-TW"/>
          </w:rPr>
          <w:t>讀取畫面欄位資料</w:t>
        </w:r>
      </w:ins>
      <w:bookmarkStart w:id="57" w:name="_Toc370474343"/>
      <w:bookmarkStart w:id="58" w:name="_Toc370839058"/>
      <w:bookmarkStart w:id="59" w:name="_Toc371001095"/>
      <w:bookmarkStart w:id="60" w:name="_Toc371348671"/>
      <w:bookmarkStart w:id="61" w:name="_Toc371441021"/>
      <w:bookmarkStart w:id="62" w:name="_Toc371700016"/>
      <w:bookmarkEnd w:id="36"/>
      <w:bookmarkEnd w:id="37"/>
      <w:bookmarkEnd w:id="38"/>
      <w:bookmarkEnd w:id="39"/>
      <w:bookmarkEnd w:id="53"/>
      <w:bookmarkEnd w:id="54"/>
      <w:bookmarkEnd w:id="55"/>
    </w:p>
    <w:p w:rsidR="00E40918" w:rsidRPr="00036792" w:rsidRDefault="00E40918" w:rsidP="00E4091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63" w:author="李思妏" w:date="2014-06-10T11:42:00Z"/>
          <w:rFonts w:hint="eastAsia"/>
          <w:b/>
          <w:bCs/>
          <w:color w:val="000000"/>
          <w:lang w:eastAsia="zh-TW"/>
          <w:rPrChange w:id="64" w:author="李思妏" w:date="2014-06-10T11:42:00Z">
            <w:rPr>
              <w:ins w:id="65" w:author="李思妏" w:date="2014-06-10T11:42:00Z"/>
              <w:rFonts w:ascii="Courier New" w:hAnsi="Courier New" w:cs="Courier New" w:hint="eastAsia"/>
              <w:kern w:val="2"/>
              <w:szCs w:val="24"/>
              <w:lang w:eastAsia="zh-TW"/>
            </w:rPr>
          </w:rPrChange>
        </w:rPr>
        <w:pPrChange w:id="66" w:author="李思妏" w:date="2014-06-10T10:36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bookmarkStart w:id="67" w:name="_Toc372027636"/>
      <w:ins w:id="68" w:author="李思妏" w:date="2014-06-10T10:35:00Z">
        <w:r w:rsidRPr="00E40918">
          <w:rPr>
            <w:rFonts w:ascii="Courier New" w:hAnsi="Courier New" w:cs="Courier New" w:hint="eastAsia"/>
            <w:kern w:val="2"/>
            <w:szCs w:val="24"/>
            <w:lang w:eastAsia="zh-TW"/>
          </w:rPr>
          <w:t>將</w:t>
        </w:r>
        <w:r w:rsidRPr="00E40918">
          <w:rPr>
            <w:rFonts w:ascii="Courier New" w:hAnsi="Courier New" w:cs="Courier New" w:hint="eastAsia"/>
            <w:kern w:val="2"/>
            <w:szCs w:val="24"/>
            <w:lang w:eastAsia="zh-TW"/>
          </w:rPr>
          <w:t>A</w:t>
        </w:r>
        <w:r w:rsidRPr="00E40918">
          <w:rPr>
            <w:rFonts w:ascii="Courier New" w:hAnsi="Courier New" w:cs="Courier New" w:hint="eastAsia"/>
            <w:kern w:val="2"/>
            <w:szCs w:val="24"/>
            <w:lang w:eastAsia="zh-TW"/>
          </w:rPr>
          <w:t>區畫面資料寫入</w:t>
        </w:r>
        <w:r w:rsidRPr="00E40918">
          <w:rPr>
            <w:rFonts w:ascii="Courier New" w:hAnsi="Courier New" w:cs="Courier New" w:hint="eastAsia"/>
            <w:kern w:val="2"/>
            <w:szCs w:val="24"/>
            <w:lang w:eastAsia="zh-TW"/>
          </w:rPr>
          <w:t>reqMap</w:t>
        </w:r>
      </w:ins>
      <w:bookmarkEnd w:id="57"/>
      <w:bookmarkEnd w:id="58"/>
      <w:bookmarkEnd w:id="59"/>
      <w:bookmarkEnd w:id="60"/>
      <w:bookmarkEnd w:id="61"/>
      <w:bookmarkEnd w:id="62"/>
      <w:bookmarkEnd w:id="67"/>
    </w:p>
    <w:tbl>
      <w:tblPr>
        <w:tblW w:w="0" w:type="auto"/>
        <w:tblInd w:w="1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3118"/>
        <w:gridCol w:w="3629"/>
      </w:tblGrid>
      <w:tr w:rsidR="00036792" w:rsidRPr="00054BB3" w:rsidTr="00D05C02">
        <w:trPr>
          <w:ins w:id="69" w:author="李思妏" w:date="2014-06-10T11:42:00Z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9D9D9"/>
          </w:tcPr>
          <w:p w:rsidR="00036792" w:rsidRPr="00054BB3" w:rsidRDefault="00036792" w:rsidP="00D05C02">
            <w:pPr>
              <w:pStyle w:val="Tabletext"/>
              <w:keepLines w:val="0"/>
              <w:widowControl/>
              <w:spacing w:after="0" w:line="240" w:lineRule="auto"/>
              <w:rPr>
                <w:ins w:id="70" w:author="李思妏" w:date="2014-06-10T11:42:00Z"/>
                <w:rFonts w:ascii="Courier New" w:hAnsi="Courier New" w:cs="Courier New"/>
                <w:kern w:val="2"/>
                <w:lang w:eastAsia="zh-TW" w:bidi="en-US"/>
              </w:rPr>
            </w:pPr>
            <w:ins w:id="71" w:author="李思妏" w:date="2014-06-10T11:42:00Z">
              <w:r w:rsidRPr="00054BB3">
                <w:rPr>
                  <w:rFonts w:ascii="Courier New" w:hAnsi="Courier New" w:cs="Courier New"/>
                  <w:kern w:val="2"/>
                  <w:lang w:eastAsia="zh-TW" w:bidi="en-US"/>
                </w:rPr>
                <w:t>欄位名稱</w:t>
              </w:r>
            </w:ins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D9D9"/>
          </w:tcPr>
          <w:p w:rsidR="00036792" w:rsidRPr="00054BB3" w:rsidRDefault="00036792" w:rsidP="00D05C02">
            <w:pPr>
              <w:pStyle w:val="Tabletext"/>
              <w:keepLines w:val="0"/>
              <w:widowControl/>
              <w:spacing w:after="0" w:line="240" w:lineRule="auto"/>
              <w:jc w:val="center"/>
              <w:rPr>
                <w:ins w:id="72" w:author="李思妏" w:date="2014-06-10T11:42:00Z"/>
                <w:rFonts w:ascii="Courier New" w:hAnsi="Courier New" w:cs="Courier New"/>
                <w:kern w:val="2"/>
                <w:lang w:eastAsia="zh-TW" w:bidi="en-US"/>
              </w:rPr>
            </w:pPr>
            <w:ins w:id="73" w:author="李思妏" w:date="2014-06-10T11:42:00Z">
              <w:r w:rsidRPr="00054BB3">
                <w:rPr>
                  <w:rFonts w:ascii="Courier New" w:hAnsi="Courier New" w:cs="Courier New"/>
                  <w:kern w:val="2"/>
                  <w:lang w:eastAsia="zh-TW" w:bidi="en-US"/>
                </w:rPr>
                <w:t>值</w:t>
              </w:r>
            </w:ins>
          </w:p>
        </w:tc>
        <w:tc>
          <w:tcPr>
            <w:tcW w:w="3629" w:type="dxa"/>
            <w:tcBorders>
              <w:bottom w:val="single" w:sz="4" w:space="0" w:color="auto"/>
            </w:tcBorders>
            <w:shd w:val="clear" w:color="auto" w:fill="D9D9D9"/>
          </w:tcPr>
          <w:p w:rsidR="00036792" w:rsidRPr="00054BB3" w:rsidRDefault="00036792" w:rsidP="00D05C02">
            <w:pPr>
              <w:pStyle w:val="Tabletext"/>
              <w:keepLines w:val="0"/>
              <w:widowControl/>
              <w:spacing w:after="0" w:line="240" w:lineRule="auto"/>
              <w:jc w:val="center"/>
              <w:rPr>
                <w:ins w:id="74" w:author="李思妏" w:date="2014-06-10T11:42:00Z"/>
                <w:rFonts w:ascii="Courier New" w:hAnsi="Courier New" w:cs="Courier New"/>
                <w:kern w:val="2"/>
                <w:lang w:eastAsia="zh-TW" w:bidi="en-US"/>
              </w:rPr>
            </w:pPr>
            <w:ins w:id="75" w:author="李思妏" w:date="2014-06-10T11:42:00Z">
              <w:r w:rsidRPr="00054BB3">
                <w:rPr>
                  <w:rFonts w:ascii="Courier New" w:hAnsi="Courier New" w:cs="Courier New"/>
                  <w:kern w:val="2"/>
                  <w:lang w:eastAsia="zh-TW" w:bidi="en-US"/>
                </w:rPr>
                <w:t>說明</w:t>
              </w:r>
            </w:ins>
          </w:p>
        </w:tc>
      </w:tr>
      <w:tr w:rsidR="00036792" w:rsidRPr="00054BB3" w:rsidTr="00D05C02">
        <w:trPr>
          <w:ins w:id="76" w:author="李思妏" w:date="2014-06-10T11:42:00Z"/>
        </w:trPr>
        <w:tc>
          <w:tcPr>
            <w:tcW w:w="2093" w:type="dxa"/>
            <w:shd w:val="clear" w:color="auto" w:fill="auto"/>
          </w:tcPr>
          <w:p w:rsidR="00036792" w:rsidRPr="00017308" w:rsidRDefault="00036792" w:rsidP="00D05C02">
            <w:pPr>
              <w:pStyle w:val="Tabletext"/>
              <w:keepLines w:val="0"/>
              <w:spacing w:after="0" w:line="240" w:lineRule="auto"/>
              <w:rPr>
                <w:ins w:id="77" w:author="李思妏" w:date="2014-06-10T11:42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78" w:author="李思妏" w:date="2014-06-10T11:42:00Z">
              <w:r w:rsidRPr="00017308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INPUT_DIV_NO</w:t>
              </w:r>
            </w:ins>
          </w:p>
        </w:tc>
        <w:tc>
          <w:tcPr>
            <w:tcW w:w="3118" w:type="dxa"/>
            <w:shd w:val="clear" w:color="auto" w:fill="auto"/>
          </w:tcPr>
          <w:p w:rsidR="00036792" w:rsidRPr="00CD585A" w:rsidRDefault="00036792" w:rsidP="00D05C02">
            <w:pPr>
              <w:pStyle w:val="Tabletext"/>
              <w:keepLines w:val="0"/>
              <w:widowControl/>
              <w:spacing w:after="0" w:line="240" w:lineRule="auto"/>
              <w:rPr>
                <w:ins w:id="79" w:author="李思妏" w:date="2014-06-10T11:42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80" w:author="李思妏" w:date="2014-06-10T11:42:00Z">
              <w:r w:rsidRPr="00CD585A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畫面上的</w:t>
              </w:r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作業單位</w:t>
              </w:r>
            </w:ins>
          </w:p>
        </w:tc>
        <w:tc>
          <w:tcPr>
            <w:tcW w:w="3629" w:type="dxa"/>
            <w:shd w:val="clear" w:color="auto" w:fill="auto"/>
          </w:tcPr>
          <w:p w:rsidR="00036792" w:rsidRPr="0071627C" w:rsidRDefault="00036792" w:rsidP="00D05C02">
            <w:pPr>
              <w:pStyle w:val="Tabletext"/>
              <w:keepLines w:val="0"/>
              <w:spacing w:after="0" w:line="240" w:lineRule="auto"/>
              <w:rPr>
                <w:ins w:id="81" w:author="李思妏" w:date="2014-06-10T11:42:00Z"/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</w:tr>
      <w:tr w:rsidR="00036792" w:rsidRPr="00054BB3" w:rsidTr="00D05C02">
        <w:trPr>
          <w:ins w:id="82" w:author="李思妏" w:date="2014-06-10T11:42:00Z"/>
        </w:trPr>
        <w:tc>
          <w:tcPr>
            <w:tcW w:w="2093" w:type="dxa"/>
            <w:shd w:val="clear" w:color="auto" w:fill="auto"/>
          </w:tcPr>
          <w:p w:rsidR="00036792" w:rsidRPr="00017308" w:rsidRDefault="00036792" w:rsidP="00D05C02">
            <w:pPr>
              <w:rPr>
                <w:ins w:id="83" w:author="李思妏" w:date="2014-06-10T11:42:00Z"/>
                <w:rFonts w:ascii="Courier New" w:hAnsi="Courier New" w:cs="Courier New"/>
                <w:kern w:val="2"/>
                <w:sz w:val="20"/>
              </w:rPr>
            </w:pPr>
            <w:ins w:id="84" w:author="李思妏" w:date="2014-06-10T11:42:00Z">
              <w:r w:rsidRPr="00CD585A">
                <w:rPr>
                  <w:rFonts w:ascii="Courier New" w:hAnsi="Courier New" w:cs="Courier New"/>
                  <w:kern w:val="2"/>
                  <w:sz w:val="20"/>
                </w:rPr>
                <w:t>INPUT_ID</w:t>
              </w:r>
            </w:ins>
          </w:p>
        </w:tc>
        <w:tc>
          <w:tcPr>
            <w:tcW w:w="3118" w:type="dxa"/>
            <w:shd w:val="clear" w:color="auto" w:fill="auto"/>
          </w:tcPr>
          <w:p w:rsidR="00036792" w:rsidRPr="00CD585A" w:rsidRDefault="00036792" w:rsidP="00D05C02">
            <w:pPr>
              <w:pStyle w:val="Tabletext"/>
              <w:keepLines w:val="0"/>
              <w:widowControl/>
              <w:spacing w:after="0" w:line="240" w:lineRule="auto"/>
              <w:rPr>
                <w:ins w:id="85" w:author="李思妏" w:date="2014-06-10T11:42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86" w:author="李思妏" w:date="2014-06-10T11:42:00Z">
              <w:r w:rsidRPr="00CD585A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畫面上的</w:t>
              </w:r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作業人原</w:t>
              </w:r>
            </w:ins>
          </w:p>
        </w:tc>
        <w:tc>
          <w:tcPr>
            <w:tcW w:w="3629" w:type="dxa"/>
            <w:shd w:val="clear" w:color="auto" w:fill="auto"/>
          </w:tcPr>
          <w:p w:rsidR="00036792" w:rsidRPr="00441F3C" w:rsidRDefault="00036792" w:rsidP="00D05C02">
            <w:pPr>
              <w:pStyle w:val="Tabletext"/>
              <w:keepLines w:val="0"/>
              <w:spacing w:after="0" w:line="240" w:lineRule="auto"/>
              <w:rPr>
                <w:ins w:id="87" w:author="李思妏" w:date="2014-06-10T11:42:00Z"/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</w:tr>
      <w:tr w:rsidR="00036792" w:rsidRPr="00054BB3" w:rsidTr="00D05C02">
        <w:trPr>
          <w:ins w:id="88" w:author="李思妏" w:date="2014-06-10T11:42:00Z"/>
        </w:trPr>
        <w:tc>
          <w:tcPr>
            <w:tcW w:w="2093" w:type="dxa"/>
            <w:shd w:val="clear" w:color="auto" w:fill="auto"/>
          </w:tcPr>
          <w:p w:rsidR="00036792" w:rsidRPr="00017308" w:rsidRDefault="00036792" w:rsidP="00D05C02">
            <w:pPr>
              <w:pStyle w:val="Tabletext"/>
              <w:keepLines w:val="0"/>
              <w:spacing w:after="0" w:line="240" w:lineRule="auto"/>
              <w:rPr>
                <w:ins w:id="89" w:author="李思妏" w:date="2014-06-10T11:42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90" w:author="李思妏" w:date="2014-06-10T11:42:00Z">
              <w:r w:rsidRPr="00CD585A">
                <w:rPr>
                  <w:rFonts w:ascii="Courier New" w:hAnsi="Courier New" w:cs="Courier New"/>
                  <w:kern w:val="2"/>
                  <w:szCs w:val="24"/>
                  <w:lang w:eastAsia="zh-TW"/>
                </w:rPr>
                <w:t>INPUT_DATE</w:t>
              </w:r>
            </w:ins>
          </w:p>
        </w:tc>
        <w:tc>
          <w:tcPr>
            <w:tcW w:w="3118" w:type="dxa"/>
            <w:shd w:val="clear" w:color="auto" w:fill="auto"/>
          </w:tcPr>
          <w:p w:rsidR="00036792" w:rsidRPr="00CD585A" w:rsidRDefault="00036792" w:rsidP="00D05C02">
            <w:pPr>
              <w:pStyle w:val="Tabletext"/>
              <w:keepLines w:val="0"/>
              <w:widowControl/>
              <w:spacing w:after="0" w:line="240" w:lineRule="auto"/>
              <w:rPr>
                <w:ins w:id="91" w:author="李思妏" w:date="2014-06-10T11:42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92" w:author="李思妏" w:date="2014-06-10T11:42:00Z">
              <w:r w:rsidRPr="00CD585A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畫面上的</w:t>
              </w:r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回收日期</w:t>
              </w:r>
            </w:ins>
          </w:p>
        </w:tc>
        <w:tc>
          <w:tcPr>
            <w:tcW w:w="3629" w:type="dxa"/>
            <w:shd w:val="clear" w:color="auto" w:fill="auto"/>
          </w:tcPr>
          <w:p w:rsidR="00036792" w:rsidRPr="0071627C" w:rsidRDefault="00036792" w:rsidP="00D05C02">
            <w:pPr>
              <w:pStyle w:val="Tabletext"/>
              <w:keepLines w:val="0"/>
              <w:spacing w:after="0" w:line="240" w:lineRule="auto"/>
              <w:rPr>
                <w:ins w:id="93" w:author="李思妏" w:date="2014-06-10T11:42:00Z"/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</w:tr>
      <w:tr w:rsidR="00036792" w:rsidRPr="00054BB3" w:rsidTr="00D05C02">
        <w:trPr>
          <w:ins w:id="94" w:author="李思妏" w:date="2014-06-10T11:42:00Z"/>
        </w:trPr>
        <w:tc>
          <w:tcPr>
            <w:tcW w:w="2093" w:type="dxa"/>
            <w:shd w:val="clear" w:color="auto" w:fill="auto"/>
          </w:tcPr>
          <w:p w:rsidR="00036792" w:rsidRPr="00017308" w:rsidRDefault="00036792" w:rsidP="00D05C02">
            <w:pPr>
              <w:rPr>
                <w:ins w:id="95" w:author="李思妏" w:date="2014-06-10T11:42:00Z"/>
                <w:rFonts w:ascii="Courier New" w:hAnsi="Courier New" w:cs="Courier New"/>
                <w:kern w:val="2"/>
                <w:sz w:val="20"/>
              </w:rPr>
            </w:pPr>
            <w:ins w:id="96" w:author="李思妏" w:date="2014-06-10T11:42:00Z">
              <w:r>
                <w:rPr>
                  <w:rFonts w:ascii="Courier New" w:hAnsi="Courier New" w:cs="Courier New" w:hint="eastAsia"/>
                  <w:kern w:val="2"/>
                  <w:sz w:val="20"/>
                </w:rPr>
                <w:t>IMG_KIND</w:t>
              </w:r>
            </w:ins>
          </w:p>
        </w:tc>
        <w:tc>
          <w:tcPr>
            <w:tcW w:w="3118" w:type="dxa"/>
            <w:shd w:val="clear" w:color="auto" w:fill="auto"/>
          </w:tcPr>
          <w:p w:rsidR="00036792" w:rsidRPr="00CD585A" w:rsidRDefault="00036792" w:rsidP="00D05C02">
            <w:pPr>
              <w:pStyle w:val="Tabletext"/>
              <w:keepLines w:val="0"/>
              <w:widowControl/>
              <w:spacing w:after="0" w:line="240" w:lineRule="auto"/>
              <w:rPr>
                <w:ins w:id="97" w:author="李思妏" w:date="2014-06-10T11:42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98" w:author="李思妏" w:date="2014-06-10T11:42:00Z">
              <w:r w:rsidRPr="00CD585A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畫面上的</w:t>
              </w:r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文件名稱</w:t>
              </w:r>
            </w:ins>
          </w:p>
        </w:tc>
        <w:tc>
          <w:tcPr>
            <w:tcW w:w="3629" w:type="dxa"/>
            <w:shd w:val="clear" w:color="auto" w:fill="auto"/>
          </w:tcPr>
          <w:p w:rsidR="00036792" w:rsidRPr="00441F3C" w:rsidRDefault="00036792" w:rsidP="00D05C02">
            <w:pPr>
              <w:pStyle w:val="Tabletext"/>
              <w:keepLines w:val="0"/>
              <w:spacing w:after="0" w:line="240" w:lineRule="auto"/>
              <w:rPr>
                <w:ins w:id="99" w:author="李思妏" w:date="2014-06-10T11:42:00Z"/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</w:tr>
    </w:tbl>
    <w:p w:rsidR="00E40918" w:rsidRPr="00036792" w:rsidRDefault="00E40918" w:rsidP="0003679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100" w:author="李思妏" w:date="2014-06-10T11:42:00Z"/>
          <w:rFonts w:hint="eastAsia"/>
          <w:b/>
          <w:bCs/>
          <w:color w:val="000000"/>
          <w:lang w:eastAsia="zh-TW"/>
          <w:rPrChange w:id="101" w:author="李思妏" w:date="2014-06-10T11:42:00Z">
            <w:rPr>
              <w:ins w:id="102" w:author="李思妏" w:date="2014-06-10T11:42:00Z"/>
              <w:rFonts w:hint="eastAsia"/>
              <w:b/>
              <w:lang w:eastAsia="zh-TW"/>
            </w:rPr>
          </w:rPrChange>
        </w:rPr>
        <w:pPrChange w:id="103" w:author="李思妏" w:date="2014-06-10T11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bookmarkStart w:id="104" w:name="_Toc371441022"/>
      <w:bookmarkStart w:id="105" w:name="_Toc371700017"/>
      <w:bookmarkStart w:id="106" w:name="_Toc372027637"/>
      <w:ins w:id="107" w:author="李思妏" w:date="2014-06-10T10:35:00Z">
        <w:r w:rsidRPr="009E65DF">
          <w:rPr>
            <w:b/>
          </w:rPr>
          <w:t>資料檢核</w:t>
        </w:r>
      </w:ins>
      <w:bookmarkStart w:id="108" w:name="_Toc371441023"/>
      <w:bookmarkStart w:id="109" w:name="_Toc371700018"/>
      <w:bookmarkEnd w:id="104"/>
      <w:bookmarkEnd w:id="105"/>
      <w:bookmarkEnd w:id="106"/>
    </w:p>
    <w:p w:rsidR="00E40918" w:rsidRPr="00036792" w:rsidRDefault="00E40918" w:rsidP="000367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10" w:author="李思妏" w:date="2014-06-10T11:42:00Z"/>
          <w:rFonts w:hint="eastAsia"/>
          <w:b/>
          <w:bCs/>
          <w:color w:val="000000"/>
          <w:lang w:eastAsia="zh-TW"/>
          <w:rPrChange w:id="111" w:author="李思妏" w:date="2014-06-10T11:42:00Z">
            <w:rPr>
              <w:ins w:id="112" w:author="李思妏" w:date="2014-06-10T11:42:00Z"/>
              <w:rFonts w:ascii="Courier New" w:hAnsi="Courier New" w:cs="Courier New" w:hint="eastAsia"/>
              <w:kern w:val="2"/>
              <w:szCs w:val="24"/>
              <w:lang w:eastAsia="zh-TW"/>
            </w:rPr>
          </w:rPrChange>
        </w:rPr>
        <w:pPrChange w:id="113" w:author="李思妏" w:date="2014-06-10T11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bookmarkStart w:id="114" w:name="_Toc372027638"/>
      <w:ins w:id="115" w:author="李思妏" w:date="2014-06-10T10:35:00Z">
        <w:r w:rsidRPr="009E65DF">
          <w:rPr>
            <w:rFonts w:ascii="Courier New" w:hAnsi="Courier New" w:cs="Courier New" w:hint="eastAsia"/>
            <w:kern w:val="2"/>
            <w:szCs w:val="24"/>
            <w:lang w:eastAsia="zh-TW"/>
          </w:rPr>
          <w:t>無</w:t>
        </w:r>
        <w:bookmarkStart w:id="116" w:name="_Toc370474348"/>
        <w:bookmarkStart w:id="117" w:name="_Toc370839061"/>
        <w:bookmarkStart w:id="118" w:name="_Toc371001098"/>
        <w:bookmarkStart w:id="119" w:name="_Toc371348674"/>
        <w:bookmarkEnd w:id="108"/>
        <w:r w:rsidRPr="009E65DF">
          <w:rPr>
            <w:rFonts w:ascii="Courier New" w:hAnsi="Courier New" w:cs="Courier New" w:hint="eastAsia"/>
            <w:kern w:val="2"/>
            <w:szCs w:val="24"/>
            <w:lang w:eastAsia="zh-TW"/>
          </w:rPr>
          <w:t>。</w:t>
        </w:r>
      </w:ins>
      <w:bookmarkStart w:id="120" w:name="_Toc371441024"/>
      <w:bookmarkStart w:id="121" w:name="_Toc371700019"/>
      <w:bookmarkEnd w:id="109"/>
      <w:bookmarkEnd w:id="114"/>
    </w:p>
    <w:p w:rsidR="00E40918" w:rsidRPr="00036792" w:rsidRDefault="00E40918" w:rsidP="0003679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122" w:author="李思妏" w:date="2014-06-10T11:42:00Z"/>
          <w:rFonts w:hint="eastAsia"/>
          <w:b/>
          <w:bCs/>
          <w:color w:val="000000"/>
          <w:lang w:eastAsia="zh-TW"/>
          <w:rPrChange w:id="123" w:author="李思妏" w:date="2014-06-10T11:42:00Z">
            <w:rPr>
              <w:ins w:id="124" w:author="李思妏" w:date="2014-06-10T11:42:00Z"/>
              <w:rFonts w:hint="eastAsia"/>
              <w:b/>
              <w:lang w:eastAsia="zh-TW"/>
            </w:rPr>
          </w:rPrChange>
        </w:rPr>
        <w:pPrChange w:id="125" w:author="李思妏" w:date="2014-06-10T11:42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bookmarkStart w:id="126" w:name="_Toc372027639"/>
      <w:ins w:id="127" w:author="李思妏" w:date="2014-06-10T10:35:00Z">
        <w:r w:rsidRPr="009E65DF">
          <w:rPr>
            <w:rFonts w:hint="eastAsia"/>
            <w:b/>
            <w:lang w:eastAsia="zh-TW"/>
          </w:rPr>
          <w:t>資料處理</w:t>
        </w:r>
      </w:ins>
      <w:bookmarkStart w:id="128" w:name="_Toc371001099"/>
      <w:bookmarkStart w:id="129" w:name="_Toc371348675"/>
      <w:bookmarkStart w:id="130" w:name="_Toc371441027"/>
      <w:bookmarkStart w:id="131" w:name="_Toc371700021"/>
      <w:bookmarkEnd w:id="116"/>
      <w:bookmarkEnd w:id="117"/>
      <w:bookmarkEnd w:id="118"/>
      <w:bookmarkEnd w:id="119"/>
      <w:bookmarkEnd w:id="120"/>
      <w:bookmarkEnd w:id="121"/>
      <w:bookmarkEnd w:id="126"/>
    </w:p>
    <w:p w:rsidR="00E40918" w:rsidRPr="00036792" w:rsidRDefault="00E40918" w:rsidP="000367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32" w:author="李思妏" w:date="2014-06-10T11:43:00Z"/>
          <w:rFonts w:hint="eastAsia"/>
          <w:b/>
          <w:bCs/>
          <w:color w:val="000000"/>
          <w:lang w:eastAsia="zh-TW"/>
          <w:rPrChange w:id="133" w:author="李思妏" w:date="2014-06-10T11:43:00Z">
            <w:rPr>
              <w:ins w:id="134" w:author="李思妏" w:date="2014-06-10T11:43:00Z"/>
              <w:rFonts w:ascii="Courier New" w:hAnsi="Courier New" w:cs="Courier New" w:hint="eastAsia"/>
              <w:color w:val="000000"/>
              <w:lang w:eastAsia="zh-TW"/>
            </w:rPr>
          </w:rPrChange>
        </w:rPr>
        <w:pPrChange w:id="135" w:author="李思妏" w:date="2014-06-10T11:42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bookmarkStart w:id="136" w:name="_Toc372027641"/>
      <w:bookmarkStart w:id="137" w:name="_Toc372027640"/>
      <w:ins w:id="138" w:author="李思妏" w:date="2014-06-10T10:35:00Z">
        <w:r w:rsidRPr="009E65DF">
          <w:rPr>
            <w:rFonts w:ascii="Courier New" w:hAnsi="Courier New" w:cs="Courier New" w:hint="eastAsia"/>
            <w:kern w:val="2"/>
            <w:szCs w:val="24"/>
            <w:lang w:eastAsia="zh-TW"/>
          </w:rPr>
          <w:t>//</w:t>
        </w:r>
        <w:bookmarkEnd w:id="136"/>
        <w:r w:rsidRPr="009E65DF">
          <w:rPr>
            <w:rFonts w:ascii="Courier New" w:hAnsi="Courier New" w:cs="Courier New" w:hint="eastAsia"/>
            <w:kern w:val="2"/>
            <w:szCs w:val="24"/>
            <w:lang w:eastAsia="zh-TW"/>
          </w:rPr>
          <w:t>查詢</w:t>
        </w:r>
      </w:ins>
      <w:ins w:id="139" w:author="李思妏" w:date="2014-06-10T11:43:00Z">
        <w:r w:rsidR="00036792" w:rsidRPr="00816E06">
          <w:rPr>
            <w:rFonts w:ascii="Courier New" w:hAnsi="Courier New" w:cs="Courier New" w:hint="eastAsia"/>
            <w:color w:val="000000"/>
            <w:lang w:eastAsia="zh-TW"/>
          </w:rPr>
          <w:t>經辦文件繳回控制擋</w:t>
        </w:r>
      </w:ins>
    </w:p>
    <w:p w:rsidR="00036792" w:rsidRPr="00036792" w:rsidRDefault="00036792" w:rsidP="00036792">
      <w:pPr>
        <w:pStyle w:val="Tabletext"/>
        <w:keepLines w:val="0"/>
        <w:spacing w:after="0" w:line="240" w:lineRule="auto"/>
        <w:ind w:left="1418"/>
        <w:rPr>
          <w:ins w:id="140" w:author="李思妏" w:date="2014-06-10T11:43:00Z"/>
          <w:rFonts w:hint="eastAsia"/>
          <w:b/>
          <w:bCs/>
          <w:color w:val="000000"/>
          <w:lang w:eastAsia="zh-TW"/>
          <w:rPrChange w:id="141" w:author="李思妏" w:date="2014-06-10T11:43:00Z">
            <w:rPr>
              <w:ins w:id="142" w:author="李思妏" w:date="2014-06-10T11:43:00Z"/>
              <w:rFonts w:ascii="Courier New" w:hAnsi="Courier New" w:cs="Courier New" w:hint="eastAsia"/>
              <w:color w:val="000000"/>
              <w:lang w:eastAsia="zh-TW"/>
            </w:rPr>
          </w:rPrChange>
        </w:rPr>
        <w:pPrChange w:id="143" w:author="李思妏" w:date="2014-06-10T11:43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ins w:id="144" w:author="李思妏" w:date="2014-06-10T11:43:00Z">
        <w:r w:rsidRPr="004D2052">
          <w:rPr>
            <w:rFonts w:ascii="Courier New" w:hAnsi="Courier New" w:cs="Courier New" w:hint="eastAsia"/>
            <w:kern w:val="2"/>
            <w:szCs w:val="24"/>
            <w:lang w:eastAsia="zh-TW"/>
          </w:rPr>
          <w:t xml:space="preserve">rtnList = </w:t>
        </w:r>
        <w:r>
          <w:rPr>
            <w:rFonts w:ascii="Courier New" w:eastAsia="細明體" w:hAnsi="Courier New" w:cs="Courier New" w:hint="eastAsia"/>
            <w:lang w:eastAsia="zh-TW"/>
          </w:rPr>
          <w:t>AA</w:t>
        </w:r>
        <w:r>
          <w:rPr>
            <w:rFonts w:ascii="Courier New" w:eastAsia="細明體" w:hAnsi="Courier New" w:cs="Courier New"/>
          </w:rPr>
          <w:t>_</w:t>
        </w:r>
        <w:r>
          <w:rPr>
            <w:rFonts w:ascii="Courier New" w:eastAsia="細明體" w:hAnsi="Courier New" w:cs="Courier New" w:hint="eastAsia"/>
            <w:lang w:eastAsia="zh-TW"/>
          </w:rPr>
          <w:t>X</w:t>
        </w:r>
        <w:r>
          <w:rPr>
            <w:rFonts w:ascii="Courier New" w:eastAsia="細明體" w:hAnsi="Courier New" w:cs="Courier New"/>
          </w:rPr>
          <w:t>0Z0</w:t>
        </w:r>
        <w:r>
          <w:rPr>
            <w:rFonts w:ascii="Courier New" w:eastAsia="細明體" w:hAnsi="Courier New" w:cs="Courier New" w:hint="eastAsia"/>
            <w:lang w:eastAsia="zh-TW"/>
          </w:rPr>
          <w:t>06</w:t>
        </w:r>
        <w:r w:rsidRPr="00CD585A">
          <w:rPr>
            <w:rFonts w:ascii="Courier New" w:hAnsi="Courier New" w:cs="Courier New"/>
            <w:kern w:val="2"/>
            <w:szCs w:val="24"/>
            <w:lang w:eastAsia="zh-TW"/>
          </w:rPr>
          <w:t>.</w:t>
        </w:r>
        <w:r>
          <w:rPr>
            <w:rFonts w:ascii="Courier New" w:hAnsi="Courier New" w:cs="Courier New" w:hint="eastAsia"/>
          </w:rPr>
          <w:t>q</w:t>
        </w:r>
        <w:r w:rsidRPr="00241DBD">
          <w:rPr>
            <w:rFonts w:ascii="Courier New" w:hAnsi="Courier New" w:cs="Courier New"/>
          </w:rPr>
          <w:t>uery</w:t>
        </w:r>
        <w:r w:rsidRPr="006A2EFE">
          <w:rPr>
            <w:rFonts w:ascii="Courier New" w:hAnsi="Courier New" w:cs="Courier New"/>
            <w:color w:val="000000"/>
          </w:rPr>
          <w:t>DTAAX022</w:t>
        </w:r>
        <w:r w:rsidRPr="00CD585A">
          <w:rPr>
            <w:rFonts w:ascii="Courier New" w:hAnsi="Courier New" w:cs="Courier New"/>
            <w:kern w:val="2"/>
            <w:szCs w:val="24"/>
            <w:lang w:eastAsia="zh-TW"/>
          </w:rPr>
          <w:t>(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reqMap</w:t>
        </w:r>
        <w:r w:rsidRPr="00CD585A">
          <w:rPr>
            <w:rFonts w:ascii="Courier New" w:hAnsi="Courier New" w:cs="Courier New"/>
            <w:kern w:val="2"/>
            <w:szCs w:val="24"/>
            <w:lang w:eastAsia="zh-TW"/>
          </w:rPr>
          <w:t>)</w:t>
        </w:r>
      </w:ins>
    </w:p>
    <w:p w:rsidR="00E40918" w:rsidRPr="00036792" w:rsidRDefault="00E40918" w:rsidP="0003679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ins w:id="145" w:author="李思妏" w:date="2014-06-10T11:43:00Z"/>
          <w:rFonts w:hint="eastAsia"/>
          <w:b/>
          <w:bCs/>
          <w:color w:val="000000"/>
          <w:lang w:eastAsia="zh-TW"/>
          <w:rPrChange w:id="146" w:author="李思妏" w:date="2014-06-10T11:43:00Z">
            <w:rPr>
              <w:ins w:id="147" w:author="李思妏" w:date="2014-06-10T11:43:00Z"/>
              <w:rFonts w:ascii="Courier New" w:hAnsi="Courier New" w:cs="Courier New" w:hint="eastAsia"/>
              <w:b/>
              <w:kern w:val="2"/>
              <w:szCs w:val="24"/>
              <w:lang w:eastAsia="zh-TW"/>
            </w:rPr>
          </w:rPrChange>
        </w:rPr>
        <w:pPrChange w:id="148" w:author="李思妏" w:date="2014-06-10T11:43:00Z">
          <w:pPr>
            <w:pStyle w:val="Tabletext"/>
            <w:keepLines w:val="0"/>
            <w:numPr>
              <w:ilvl w:val="2"/>
              <w:numId w:val="24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bookmarkStart w:id="149" w:name="_Toc371001100"/>
      <w:bookmarkStart w:id="150" w:name="_Toc371348676"/>
      <w:bookmarkStart w:id="151" w:name="_Toc371441028"/>
      <w:bookmarkStart w:id="152" w:name="_Toc371700022"/>
      <w:bookmarkStart w:id="153" w:name="_Toc372027644"/>
      <w:bookmarkEnd w:id="128"/>
      <w:bookmarkEnd w:id="129"/>
      <w:bookmarkEnd w:id="130"/>
      <w:bookmarkEnd w:id="131"/>
      <w:bookmarkEnd w:id="137"/>
      <w:ins w:id="154" w:author="李思妏" w:date="2014-06-10T10:35:00Z">
        <w:r w:rsidRPr="009E65DF">
          <w:rPr>
            <w:rFonts w:ascii="Courier New" w:hAnsi="Courier New" w:cs="Courier New" w:hint="eastAsia"/>
            <w:b/>
            <w:kern w:val="2"/>
            <w:szCs w:val="24"/>
            <w:lang w:eastAsia="zh-TW"/>
          </w:rPr>
          <w:t>畫面顯示</w:t>
        </w:r>
      </w:ins>
      <w:bookmarkStart w:id="155" w:name="_Toc370474355"/>
      <w:bookmarkStart w:id="156" w:name="_Toc370839063"/>
      <w:bookmarkStart w:id="157" w:name="_Toc371001101"/>
      <w:bookmarkStart w:id="158" w:name="_Toc371348677"/>
      <w:bookmarkStart w:id="159" w:name="_Toc371441029"/>
      <w:bookmarkStart w:id="160" w:name="_Toc371700023"/>
      <w:bookmarkEnd w:id="149"/>
      <w:bookmarkEnd w:id="150"/>
      <w:bookmarkEnd w:id="151"/>
      <w:bookmarkEnd w:id="152"/>
      <w:bookmarkEnd w:id="153"/>
    </w:p>
    <w:p w:rsidR="00036792" w:rsidRDefault="00E40918" w:rsidP="000367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61" w:author="李思妏" w:date="2014-06-10T11:43:00Z"/>
          <w:rFonts w:hint="eastAsia"/>
          <w:b/>
          <w:bCs/>
          <w:color w:val="000000"/>
          <w:lang w:eastAsia="zh-TW"/>
        </w:rPr>
        <w:pPrChange w:id="162" w:author="李思妏" w:date="2014-06-10T11:43:00Z">
          <w:pPr>
            <w:pStyle w:val="Tabletext"/>
            <w:keepLines w:val="0"/>
            <w:numPr>
              <w:ilvl w:val="3"/>
              <w:numId w:val="24"/>
            </w:numPr>
            <w:tabs>
              <w:tab w:val="num" w:pos="1984"/>
            </w:tabs>
            <w:spacing w:after="0" w:line="240" w:lineRule="auto"/>
            <w:ind w:left="1984" w:hanging="708"/>
          </w:pPr>
        </w:pPrChange>
      </w:pPr>
      <w:bookmarkStart w:id="163" w:name="_Toc372027645"/>
      <w:ins w:id="164" w:author="李思妏" w:date="2014-06-10T10:35:00Z">
        <w:r w:rsidRPr="009E65DF">
          <w:rPr>
            <w:rFonts w:ascii="Courier New" w:hAnsi="Courier New" w:cs="Courier New" w:hint="eastAsia"/>
            <w:kern w:val="2"/>
            <w:szCs w:val="24"/>
            <w:lang w:eastAsia="zh-TW"/>
          </w:rPr>
          <w:t>錯誤顯示：顯示錯誤訊息：</w:t>
        </w:r>
        <w:r w:rsidRPr="009E65DF">
          <w:rPr>
            <w:rFonts w:ascii="Courier New" w:hAnsi="Courier New" w:cs="Courier New" w:hint="eastAsia"/>
            <w:lang w:eastAsia="zh-TW"/>
          </w:rPr>
          <w:t>"</w:t>
        </w:r>
        <w:r w:rsidRPr="009E65DF">
          <w:rPr>
            <w:rFonts w:ascii="Courier New" w:hAnsi="Courier New" w:cs="Courier New" w:hint="eastAsia"/>
            <w:lang w:eastAsia="zh-TW"/>
          </w:rPr>
          <w:t>作業</w:t>
        </w:r>
        <w:r w:rsidRPr="009E65DF">
          <w:rPr>
            <w:rFonts w:ascii="Courier New" w:hAnsi="Courier New" w:cs="Courier New"/>
            <w:lang w:eastAsia="zh-TW"/>
          </w:rPr>
          <w:t>失敗</w:t>
        </w:r>
        <w:r w:rsidRPr="007833C6">
          <w:rPr>
            <w:rFonts w:ascii="Courier New" w:hAnsi="Courier New" w:cs="Courier New" w:hint="eastAsia"/>
            <w:lang w:eastAsia="zh-TW"/>
          </w:rPr>
          <w:t xml:space="preserve">(" + </w:t>
        </w:r>
        <w:r w:rsidRPr="007833C6">
          <w:rPr>
            <w:rFonts w:ascii="Courier New" w:hAnsi="Courier New" w:cs="Courier New" w:hint="eastAsia"/>
            <w:lang w:eastAsia="zh-TW"/>
          </w:rPr>
          <w:t>錯誤訊息</w:t>
        </w:r>
        <w:r w:rsidRPr="007833C6">
          <w:rPr>
            <w:rFonts w:ascii="Courier New" w:hAnsi="Courier New" w:cs="Courier New" w:hint="eastAsia"/>
            <w:lang w:eastAsia="zh-TW"/>
          </w:rPr>
          <w:t xml:space="preserve"> + ")"</w:t>
        </w:r>
        <w:r w:rsidRPr="007833C6">
          <w:rPr>
            <w:rFonts w:ascii="Courier New" w:hAnsi="Courier New" w:cs="Courier New"/>
            <w:lang w:eastAsia="zh-TW"/>
          </w:rPr>
          <w:t>，</w:t>
        </w:r>
        <w:r w:rsidRPr="007833C6">
          <w:rPr>
            <w:rFonts w:ascii="Courier New" w:hAnsi="Courier New" w:cs="Courier New" w:hint="eastAsia"/>
            <w:kern w:val="2"/>
            <w:szCs w:val="24"/>
            <w:lang w:eastAsia="zh-TW"/>
          </w:rPr>
          <w:t>畫面保留按鈕前資訊。</w:t>
        </w:r>
      </w:ins>
      <w:bookmarkStart w:id="165" w:name="_Toc370474356"/>
      <w:bookmarkStart w:id="166" w:name="_Toc370839064"/>
      <w:bookmarkStart w:id="167" w:name="_Toc371001102"/>
      <w:bookmarkStart w:id="168" w:name="_Toc371348678"/>
      <w:bookmarkStart w:id="169" w:name="_Toc371441030"/>
      <w:bookmarkStart w:id="170" w:name="_Toc371700024"/>
      <w:bookmarkStart w:id="171" w:name="_Toc372027646"/>
      <w:bookmarkEnd w:id="155"/>
      <w:bookmarkEnd w:id="156"/>
      <w:bookmarkEnd w:id="157"/>
      <w:bookmarkEnd w:id="158"/>
      <w:bookmarkEnd w:id="159"/>
      <w:bookmarkEnd w:id="160"/>
      <w:bookmarkEnd w:id="163"/>
    </w:p>
    <w:p w:rsidR="00036792" w:rsidRDefault="00E40918" w:rsidP="0003679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172" w:author="李思妏" w:date="2014-06-10T11:43:00Z"/>
          <w:rFonts w:hint="eastAsia"/>
          <w:b/>
          <w:bCs/>
          <w:color w:val="000000"/>
          <w:lang w:eastAsia="zh-TW"/>
        </w:rPr>
        <w:pPrChange w:id="173" w:author="李思妏" w:date="2014-06-10T11:43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74" w:author="李思妏" w:date="2014-06-10T10:35:00Z">
        <w:r w:rsidRPr="009E65DF">
          <w:rPr>
            <w:rFonts w:ascii="Courier New" w:hAnsi="Courier New" w:cs="Courier New" w:hint="eastAsia"/>
            <w:kern w:val="2"/>
            <w:szCs w:val="24"/>
            <w:lang w:eastAsia="zh-TW"/>
          </w:rPr>
          <w:t>正常顯示：</w:t>
        </w:r>
      </w:ins>
      <w:bookmarkStart w:id="175" w:name="_Toc371441031"/>
      <w:bookmarkStart w:id="176" w:name="_Toc371700025"/>
      <w:bookmarkStart w:id="177" w:name="_Toc372027647"/>
      <w:bookmarkEnd w:id="165"/>
      <w:bookmarkEnd w:id="166"/>
      <w:bookmarkEnd w:id="167"/>
      <w:bookmarkEnd w:id="168"/>
      <w:bookmarkEnd w:id="169"/>
      <w:bookmarkEnd w:id="170"/>
      <w:bookmarkEnd w:id="171"/>
    </w:p>
    <w:p w:rsidR="00036792" w:rsidRDefault="00E40918" w:rsidP="0003679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78" w:author="李思妏" w:date="2014-06-10T11:43:00Z"/>
          <w:rFonts w:hint="eastAsia"/>
          <w:b/>
          <w:bCs/>
          <w:color w:val="000000"/>
          <w:lang w:eastAsia="zh-TW"/>
        </w:rPr>
        <w:pPrChange w:id="179" w:author="李思妏" w:date="2014-06-10T11:43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80" w:author="李思妏" w:date="2014-06-10T10:35:00Z">
        <w:r w:rsidRPr="009E65DF">
          <w:rPr>
            <w:rFonts w:ascii="Courier New" w:eastAsia="細明體" w:hAnsi="Courier New" w:cs="Courier New" w:hint="eastAsia"/>
            <w:lang w:eastAsia="zh-TW"/>
          </w:rPr>
          <w:t>顯示訊息</w:t>
        </w:r>
        <w:r w:rsidRPr="009E65DF">
          <w:rPr>
            <w:rFonts w:ascii="Courier New" w:eastAsia="細明體" w:hAnsi="Courier New" w:cs="Courier New" w:hint="eastAsia"/>
            <w:lang w:eastAsia="zh-TW"/>
          </w:rPr>
          <w:t xml:space="preserve"> </w:t>
        </w:r>
        <w:r w:rsidRPr="009E65DF">
          <w:rPr>
            <w:rFonts w:ascii="Courier New" w:eastAsia="細明體" w:hAnsi="Courier New" w:cs="Courier New"/>
            <w:lang w:eastAsia="zh-TW"/>
          </w:rPr>
          <w:t>“</w:t>
        </w:r>
        <w:r w:rsidRPr="007833C6">
          <w:rPr>
            <w:rFonts w:ascii="Courier New" w:eastAsia="細明體" w:hAnsi="Courier New" w:cs="Courier New" w:hint="eastAsia"/>
            <w:lang w:eastAsia="zh-TW"/>
          </w:rPr>
          <w:t>查詢完成</w:t>
        </w:r>
        <w:r w:rsidRPr="007833C6">
          <w:rPr>
            <w:rFonts w:ascii="Courier New" w:eastAsia="細明體" w:hAnsi="Courier New" w:cs="Courier New"/>
            <w:lang w:eastAsia="zh-TW"/>
          </w:rPr>
          <w:t>”</w:t>
        </w:r>
        <w:r w:rsidRPr="007833C6">
          <w:rPr>
            <w:rFonts w:ascii="Courier New" w:hAnsi="Courier New" w:cs="Courier New"/>
            <w:kern w:val="2"/>
            <w:szCs w:val="24"/>
            <w:lang w:eastAsia="zh-TW"/>
          </w:rPr>
          <w:t xml:space="preserve"> </w:t>
        </w:r>
      </w:ins>
    </w:p>
    <w:p w:rsidR="00036792" w:rsidRDefault="00E40918" w:rsidP="0003679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81" w:author="李思妏" w:date="2014-06-10T11:43:00Z"/>
          <w:rFonts w:hint="eastAsia"/>
          <w:b/>
          <w:bCs/>
          <w:color w:val="000000"/>
          <w:lang w:eastAsia="zh-TW"/>
        </w:rPr>
        <w:pPrChange w:id="182" w:author="李思妏" w:date="2014-06-10T11:43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83" w:author="李思妏" w:date="2014-06-10T10:35:00Z">
        <w:r w:rsidRPr="009E65DF">
          <w:rPr>
            <w:rFonts w:ascii="Courier New" w:hAnsi="Courier New" w:cs="Courier New" w:hint="eastAsia"/>
            <w:kern w:val="2"/>
            <w:lang w:eastAsia="zh-TW"/>
          </w:rPr>
          <w:t>保留</w:t>
        </w:r>
        <w:r w:rsidRPr="009E65DF">
          <w:rPr>
            <w:rFonts w:ascii="Courier New" w:hAnsi="Courier New" w:cs="Courier New" w:hint="eastAsia"/>
            <w:kern w:val="2"/>
            <w:lang w:eastAsia="zh-TW"/>
          </w:rPr>
          <w:t>A</w:t>
        </w:r>
        <w:r w:rsidRPr="009E65DF">
          <w:rPr>
            <w:rFonts w:ascii="Courier New" w:hAnsi="Courier New" w:cs="Courier New"/>
            <w:kern w:val="2"/>
            <w:lang w:eastAsia="zh-TW"/>
          </w:rPr>
          <w:t>區</w:t>
        </w:r>
        <w:r w:rsidRPr="009E65DF">
          <w:rPr>
            <w:rFonts w:ascii="Courier New" w:hAnsi="Courier New" w:cs="Courier New" w:hint="eastAsia"/>
            <w:kern w:val="2"/>
            <w:lang w:eastAsia="zh-TW"/>
          </w:rPr>
          <w:t>輸入資料</w:t>
        </w:r>
      </w:ins>
      <w:bookmarkStart w:id="184" w:name="_Toc371001103"/>
      <w:bookmarkStart w:id="185" w:name="_Toc371441032"/>
      <w:bookmarkStart w:id="186" w:name="_Toc371700026"/>
      <w:bookmarkStart w:id="187" w:name="_Toc372027648"/>
      <w:bookmarkEnd w:id="175"/>
      <w:bookmarkEnd w:id="176"/>
      <w:bookmarkEnd w:id="177"/>
    </w:p>
    <w:p w:rsidR="00E40918" w:rsidRPr="00036792" w:rsidRDefault="00E40918" w:rsidP="0003679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188" w:author="李思妏" w:date="2014-06-10T11:43:00Z"/>
          <w:rFonts w:hint="eastAsia"/>
          <w:b/>
          <w:bCs/>
          <w:color w:val="000000"/>
          <w:lang w:eastAsia="zh-TW"/>
          <w:rPrChange w:id="189" w:author="李思妏" w:date="2014-06-10T11:43:00Z">
            <w:rPr>
              <w:ins w:id="190" w:author="李思妏" w:date="2014-06-10T11:43:00Z"/>
              <w:rFonts w:ascii="Courier New" w:hAnsi="Courier New" w:cs="Courier New" w:hint="eastAsia"/>
              <w:kern w:val="2"/>
              <w:lang w:eastAsia="zh-TW"/>
            </w:rPr>
          </w:rPrChange>
        </w:rPr>
        <w:pPrChange w:id="191" w:author="李思妏" w:date="2014-06-10T11:43:00Z">
          <w:pPr>
            <w:pStyle w:val="Tabletext"/>
            <w:keepLines w:val="0"/>
            <w:numPr>
              <w:ilvl w:val="4"/>
              <w:numId w:val="24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92" w:author="李思妏" w:date="2014-06-10T10:35:00Z">
        <w:r w:rsidRPr="009E65DF">
          <w:rPr>
            <w:rFonts w:ascii="Courier New" w:hAnsi="Courier New" w:cs="Courier New" w:hint="eastAsia"/>
            <w:kern w:val="2"/>
            <w:szCs w:val="24"/>
            <w:lang w:eastAsia="zh-TW"/>
          </w:rPr>
          <w:t>將</w:t>
        </w:r>
        <w:r w:rsidRPr="009E65DF">
          <w:rPr>
            <w:rFonts w:ascii="Courier New" w:hAnsi="Courier New" w:cs="Courier New" w:hint="eastAsia"/>
            <w:kern w:val="2"/>
            <w:szCs w:val="24"/>
            <w:lang w:eastAsia="zh-TW"/>
          </w:rPr>
          <w:t>rtnList</w:t>
        </w:r>
        <w:r w:rsidRPr="009E65DF">
          <w:rPr>
            <w:rFonts w:ascii="Courier New" w:hAnsi="Courier New" w:cs="Courier New"/>
            <w:kern w:val="2"/>
            <w:lang w:eastAsia="zh-TW"/>
          </w:rPr>
          <w:t>資料放至</w:t>
        </w:r>
        <w:r w:rsidRPr="009E65DF">
          <w:rPr>
            <w:rFonts w:ascii="Courier New" w:hAnsi="Courier New" w:cs="Courier New" w:hint="eastAsia"/>
            <w:kern w:val="2"/>
            <w:lang w:eastAsia="zh-TW"/>
          </w:rPr>
          <w:t>B</w:t>
        </w:r>
        <w:r w:rsidRPr="007833C6">
          <w:rPr>
            <w:rFonts w:ascii="Courier New" w:hAnsi="Courier New" w:cs="Courier New"/>
            <w:kern w:val="2"/>
            <w:lang w:eastAsia="zh-TW"/>
          </w:rPr>
          <w:t>區，顯示欄位依序如下</w:t>
        </w:r>
      </w:ins>
      <w:bookmarkStart w:id="193" w:name="_Toc371348679"/>
      <w:bookmarkEnd w:id="184"/>
      <w:bookmarkEnd w:id="185"/>
      <w:bookmarkEnd w:id="186"/>
      <w:bookmarkEnd w:id="187"/>
    </w:p>
    <w:tbl>
      <w:tblPr>
        <w:tblW w:w="850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4253"/>
        <w:gridCol w:w="2835"/>
      </w:tblGrid>
      <w:tr w:rsidR="00036792" w:rsidRPr="00956D73" w:rsidTr="00D05C02">
        <w:trPr>
          <w:ins w:id="194" w:author="李思妏" w:date="2014-06-10T11:43:00Z"/>
        </w:trPr>
        <w:tc>
          <w:tcPr>
            <w:tcW w:w="1417" w:type="dxa"/>
            <w:shd w:val="clear" w:color="auto" w:fill="D9D9D9"/>
          </w:tcPr>
          <w:p w:rsidR="00036792" w:rsidRPr="002359E0" w:rsidRDefault="00036792" w:rsidP="00D05C02">
            <w:pPr>
              <w:pStyle w:val="Tabletext"/>
              <w:keepLines w:val="0"/>
              <w:spacing w:after="0" w:line="240" w:lineRule="auto"/>
              <w:jc w:val="center"/>
              <w:rPr>
                <w:ins w:id="195" w:author="李思妏" w:date="2014-06-10T11:43:00Z"/>
                <w:rFonts w:ascii="Courier New" w:hAnsi="Courier New" w:cs="Courier New"/>
                <w:kern w:val="2"/>
                <w:lang w:eastAsia="zh-TW"/>
              </w:rPr>
            </w:pPr>
            <w:ins w:id="196" w:author="李思妏" w:date="2014-06-10T11:43:00Z">
              <w:r w:rsidRPr="00BC6748">
                <w:rPr>
                  <w:rFonts w:cs="Courier New" w:hint="eastAsia"/>
                  <w:kern w:val="2"/>
                </w:rPr>
                <w:t>欄位名稱</w:t>
              </w:r>
            </w:ins>
          </w:p>
        </w:tc>
        <w:tc>
          <w:tcPr>
            <w:tcW w:w="4253" w:type="dxa"/>
            <w:shd w:val="clear" w:color="auto" w:fill="D9D9D9"/>
          </w:tcPr>
          <w:p w:rsidR="00036792" w:rsidRDefault="00036792" w:rsidP="00D05C02">
            <w:pPr>
              <w:pStyle w:val="Tabletext"/>
              <w:keepLines w:val="0"/>
              <w:spacing w:after="0" w:line="240" w:lineRule="auto"/>
              <w:jc w:val="center"/>
              <w:rPr>
                <w:ins w:id="197" w:author="李思妏" w:date="2014-06-10T11:43:00Z"/>
                <w:rFonts w:ascii="Courier New" w:hAnsi="Courier New" w:cs="Courier New"/>
                <w:kern w:val="2"/>
                <w:lang w:eastAsia="zh-TW"/>
              </w:rPr>
            </w:pPr>
            <w:ins w:id="198" w:author="李思妏" w:date="2014-06-10T11:43:00Z">
              <w:r w:rsidRPr="00F769BB">
                <w:rPr>
                  <w:rFonts w:ascii="Courier New" w:hAnsi="Courier New" w:cs="Courier New"/>
                  <w:kern w:val="2"/>
                  <w:lang w:eastAsia="zh-TW"/>
                </w:rPr>
                <w:t>欄位值</w:t>
              </w:r>
            </w:ins>
          </w:p>
        </w:tc>
        <w:tc>
          <w:tcPr>
            <w:tcW w:w="2835" w:type="dxa"/>
            <w:shd w:val="clear" w:color="auto" w:fill="D9D9D9"/>
          </w:tcPr>
          <w:p w:rsidR="00036792" w:rsidRPr="002359E0" w:rsidRDefault="00036792" w:rsidP="00D05C02">
            <w:pPr>
              <w:pStyle w:val="Tabletext"/>
              <w:keepLines w:val="0"/>
              <w:spacing w:after="0" w:line="240" w:lineRule="auto"/>
              <w:jc w:val="center"/>
              <w:rPr>
                <w:ins w:id="199" w:author="李思妏" w:date="2014-06-10T11:43:00Z"/>
                <w:rFonts w:ascii="Courier New" w:hAnsi="Courier New" w:cs="Courier New"/>
                <w:kern w:val="2"/>
                <w:lang w:eastAsia="zh-TW"/>
              </w:rPr>
            </w:pPr>
            <w:ins w:id="200" w:author="李思妏" w:date="2014-06-10T11:43:00Z">
              <w:r>
                <w:rPr>
                  <w:rFonts w:ascii="Courier New" w:hAnsi="Courier New" w:cs="Courier New" w:hint="eastAsia"/>
                  <w:kern w:val="2"/>
                  <w:lang w:eastAsia="zh-TW"/>
                </w:rPr>
                <w:t>說明</w:t>
              </w:r>
            </w:ins>
          </w:p>
        </w:tc>
      </w:tr>
      <w:tr w:rsidR="00036792" w:rsidRPr="003F142E" w:rsidTr="00D05C02">
        <w:trPr>
          <w:ins w:id="201" w:author="李思妏" w:date="2014-06-10T11:43:00Z"/>
        </w:trPr>
        <w:tc>
          <w:tcPr>
            <w:tcW w:w="1417" w:type="dxa"/>
          </w:tcPr>
          <w:p w:rsidR="00036792" w:rsidRPr="0071627C" w:rsidRDefault="00036792" w:rsidP="00D05C02">
            <w:pPr>
              <w:pStyle w:val="Tabletext"/>
              <w:keepLines w:val="0"/>
              <w:spacing w:after="0" w:line="240" w:lineRule="auto"/>
              <w:rPr>
                <w:ins w:id="202" w:author="李思妏" w:date="2014-06-10T11:43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203" w:author="李思妏" w:date="2014-06-10T11:43:00Z"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lastRenderedPageBreak/>
                <w:t>文件代號</w:t>
              </w:r>
            </w:ins>
          </w:p>
        </w:tc>
        <w:tc>
          <w:tcPr>
            <w:tcW w:w="4253" w:type="dxa"/>
          </w:tcPr>
          <w:p w:rsidR="00036792" w:rsidRPr="00017308" w:rsidRDefault="00036792" w:rsidP="00D05C02">
            <w:pPr>
              <w:pStyle w:val="Tabletext"/>
              <w:keepLines w:val="0"/>
              <w:spacing w:after="0" w:line="240" w:lineRule="auto"/>
              <w:rPr>
                <w:ins w:id="204" w:author="李思妏" w:date="2014-06-10T11:43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205" w:author="李思妏" w:date="2014-06-10T11:43:00Z">
              <w:r w:rsidRPr="004D2052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rtnList</w:t>
              </w:r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[i].IMG_KIND</w:t>
              </w:r>
            </w:ins>
          </w:p>
        </w:tc>
        <w:tc>
          <w:tcPr>
            <w:tcW w:w="2835" w:type="dxa"/>
          </w:tcPr>
          <w:p w:rsidR="00036792" w:rsidRDefault="00036792" w:rsidP="00D05C02">
            <w:pPr>
              <w:pStyle w:val="Tabletext"/>
              <w:keepLines w:val="0"/>
              <w:spacing w:after="0" w:line="240" w:lineRule="auto"/>
              <w:rPr>
                <w:ins w:id="206" w:author="李思妏" w:date="2014-06-10T11:43:00Z"/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</w:tr>
      <w:tr w:rsidR="00036792" w:rsidRPr="003F142E" w:rsidTr="00D05C02">
        <w:trPr>
          <w:ins w:id="207" w:author="李思妏" w:date="2014-06-10T11:43:00Z"/>
        </w:trPr>
        <w:tc>
          <w:tcPr>
            <w:tcW w:w="1417" w:type="dxa"/>
          </w:tcPr>
          <w:p w:rsidR="00036792" w:rsidRPr="00441F3C" w:rsidRDefault="00036792" w:rsidP="00D05C02">
            <w:pPr>
              <w:pStyle w:val="Tabletext"/>
              <w:keepLines w:val="0"/>
              <w:spacing w:after="0" w:line="240" w:lineRule="auto"/>
              <w:rPr>
                <w:ins w:id="208" w:author="李思妏" w:date="2014-06-10T11:43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209" w:author="李思妏" w:date="2014-06-10T11:43:00Z"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文件名稱</w:t>
              </w:r>
            </w:ins>
          </w:p>
        </w:tc>
        <w:tc>
          <w:tcPr>
            <w:tcW w:w="4253" w:type="dxa"/>
          </w:tcPr>
          <w:p w:rsidR="00036792" w:rsidRPr="00017308" w:rsidRDefault="00036792" w:rsidP="00D05C02">
            <w:pPr>
              <w:pStyle w:val="Tabletext"/>
              <w:keepLines w:val="0"/>
              <w:spacing w:after="0" w:line="240" w:lineRule="auto"/>
              <w:rPr>
                <w:ins w:id="210" w:author="李思妏" w:date="2014-06-10T11:43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211" w:author="李思妏" w:date="2014-06-10T11:43:00Z">
              <w:r w:rsidRPr="004D2052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rtnList</w:t>
              </w:r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[i].IMG_KIND_NM</w:t>
              </w:r>
            </w:ins>
          </w:p>
        </w:tc>
        <w:tc>
          <w:tcPr>
            <w:tcW w:w="2835" w:type="dxa"/>
          </w:tcPr>
          <w:p w:rsidR="00036792" w:rsidRPr="004956A0" w:rsidRDefault="00036792" w:rsidP="00D05C02">
            <w:pPr>
              <w:rPr>
                <w:ins w:id="212" w:author="李思妏" w:date="2014-06-10T11:43:00Z"/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36792" w:rsidRPr="003F142E" w:rsidTr="00D05C02">
        <w:trPr>
          <w:ins w:id="213" w:author="李思妏" w:date="2014-06-10T11:43:00Z"/>
        </w:trPr>
        <w:tc>
          <w:tcPr>
            <w:tcW w:w="1417" w:type="dxa"/>
          </w:tcPr>
          <w:p w:rsidR="00036792" w:rsidRPr="00441F3C" w:rsidRDefault="00036792" w:rsidP="00D05C02">
            <w:pPr>
              <w:pStyle w:val="Tabletext"/>
              <w:keepLines w:val="0"/>
              <w:spacing w:after="0" w:line="240" w:lineRule="auto"/>
              <w:rPr>
                <w:ins w:id="214" w:author="李思妏" w:date="2014-06-10T11:43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215" w:author="李思妏" w:date="2014-06-10T11:43:00Z"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張數</w:t>
              </w:r>
            </w:ins>
          </w:p>
        </w:tc>
        <w:tc>
          <w:tcPr>
            <w:tcW w:w="4253" w:type="dxa"/>
          </w:tcPr>
          <w:p w:rsidR="00036792" w:rsidRPr="00017308" w:rsidRDefault="00036792" w:rsidP="00D05C02">
            <w:pPr>
              <w:pStyle w:val="Tabletext"/>
              <w:keepLines w:val="0"/>
              <w:spacing w:after="0" w:line="240" w:lineRule="auto"/>
              <w:rPr>
                <w:ins w:id="216" w:author="李思妏" w:date="2014-06-10T11:43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217" w:author="李思妏" w:date="2014-06-10T11:43:00Z">
              <w:r w:rsidRPr="004D2052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rtnList</w:t>
              </w:r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[i].</w:t>
              </w:r>
              <w:r w:rsidRPr="00812663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PAGE</w:t>
              </w:r>
            </w:ins>
          </w:p>
        </w:tc>
        <w:tc>
          <w:tcPr>
            <w:tcW w:w="2835" w:type="dxa"/>
          </w:tcPr>
          <w:p w:rsidR="00036792" w:rsidRPr="004956A0" w:rsidRDefault="00036792" w:rsidP="00D05C02">
            <w:pPr>
              <w:rPr>
                <w:ins w:id="218" w:author="李思妏" w:date="2014-06-10T11:43:00Z"/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36792" w:rsidRPr="003F142E" w:rsidTr="00D05C02">
        <w:trPr>
          <w:ins w:id="219" w:author="李思妏" w:date="2014-06-10T11:43:00Z"/>
        </w:trPr>
        <w:tc>
          <w:tcPr>
            <w:tcW w:w="1417" w:type="dxa"/>
          </w:tcPr>
          <w:p w:rsidR="00036792" w:rsidRPr="0071627C" w:rsidRDefault="00036792" w:rsidP="00D05C02">
            <w:pPr>
              <w:pStyle w:val="Tabletext"/>
              <w:keepLines w:val="0"/>
              <w:spacing w:after="0" w:line="240" w:lineRule="auto"/>
              <w:rPr>
                <w:ins w:id="220" w:author="李思妏" w:date="2014-06-10T11:43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221" w:author="李思妏" w:date="2014-06-10T11:43:00Z"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功能</w:t>
              </w:r>
            </w:ins>
          </w:p>
        </w:tc>
        <w:tc>
          <w:tcPr>
            <w:tcW w:w="4253" w:type="dxa"/>
          </w:tcPr>
          <w:p w:rsidR="00036792" w:rsidRPr="00017308" w:rsidRDefault="00036792" w:rsidP="00D05C02">
            <w:pPr>
              <w:pStyle w:val="Tabletext"/>
              <w:keepLines w:val="0"/>
              <w:spacing w:after="0" w:line="240" w:lineRule="auto"/>
              <w:rPr>
                <w:ins w:id="222" w:author="李思妏" w:date="2014-06-10T11:43:00Z"/>
                <w:rFonts w:ascii="Courier New" w:hAnsi="Courier New" w:cs="Courier New"/>
                <w:kern w:val="2"/>
                <w:szCs w:val="24"/>
                <w:lang w:eastAsia="zh-TW"/>
              </w:rPr>
            </w:pPr>
          </w:p>
        </w:tc>
        <w:tc>
          <w:tcPr>
            <w:tcW w:w="2835" w:type="dxa"/>
          </w:tcPr>
          <w:p w:rsidR="00036792" w:rsidRDefault="001F56D5" w:rsidP="00D05C02">
            <w:pPr>
              <w:pStyle w:val="Tabletext"/>
              <w:keepLines w:val="0"/>
              <w:spacing w:after="0" w:line="240" w:lineRule="auto"/>
              <w:rPr>
                <w:ins w:id="223" w:author="李思妏" w:date="2014-06-10T11:43:00Z"/>
                <w:rFonts w:ascii="Courier New" w:hAnsi="Courier New" w:cs="Courier New"/>
                <w:kern w:val="2"/>
                <w:szCs w:val="24"/>
                <w:lang w:eastAsia="zh-TW"/>
              </w:rPr>
            </w:pPr>
            <w:ins w:id="224" w:author="李思妏" w:date="2014-06-10T11:55:00Z">
              <w:r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刪除</w:t>
              </w:r>
            </w:ins>
            <w:ins w:id="225" w:author="李思妏" w:date="2014-06-10T11:43:00Z">
              <w:r w:rsidR="00036792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按鈕</w:t>
              </w:r>
              <w:r w:rsidR="00036792">
                <w:rPr>
                  <w:rFonts w:ascii="Courier New" w:hAnsi="Courier New" w:cs="Courier New" w:hint="eastAsia"/>
                  <w:kern w:val="2"/>
                  <w:szCs w:val="24"/>
                  <w:lang w:eastAsia="zh-TW"/>
                </w:rPr>
                <w:t>DISABLE</w:t>
              </w:r>
            </w:ins>
          </w:p>
        </w:tc>
      </w:tr>
    </w:tbl>
    <w:bookmarkEnd w:id="193"/>
    <w:p w:rsidR="00E40918" w:rsidRPr="00036792" w:rsidRDefault="00E40918" w:rsidP="00036792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226" w:author="李思妏" w:date="2014-06-10T11:44:00Z"/>
          <w:rFonts w:hint="eastAsia"/>
          <w:bCs/>
          <w:color w:val="000000"/>
          <w:lang w:eastAsia="zh-TW"/>
          <w:rPrChange w:id="227" w:author="李思妏" w:date="2014-06-10T11:44:00Z">
            <w:rPr>
              <w:ins w:id="228" w:author="李思妏" w:date="2014-06-10T11:44:00Z"/>
              <w:rFonts w:hint="eastAsia"/>
              <w:b/>
              <w:bCs/>
              <w:color w:val="000000"/>
              <w:lang w:eastAsia="zh-TW"/>
            </w:rPr>
          </w:rPrChange>
        </w:rPr>
        <w:pPrChange w:id="229" w:author="李思妏" w:date="2014-06-10T11:44:00Z">
          <w:pPr>
            <w:pStyle w:val="Tabletext"/>
            <w:keepLines w:val="0"/>
            <w:spacing w:after="0" w:line="240" w:lineRule="auto"/>
            <w:ind w:leftChars="600" w:left="1440"/>
          </w:pPr>
        </w:pPrChange>
      </w:pPr>
      <w:ins w:id="230" w:author="李思妏" w:date="2014-06-10T10:40:00Z">
        <w:r w:rsidRPr="00036792">
          <w:rPr>
            <w:rFonts w:hint="eastAsia"/>
            <w:bCs/>
            <w:color w:val="000000"/>
            <w:lang w:eastAsia="zh-TW"/>
            <w:rPrChange w:id="231" w:author="李思妏" w:date="2014-06-10T11:44:00Z">
              <w:rPr>
                <w:rFonts w:hint="eastAsia"/>
                <w:b/>
                <w:bCs/>
                <w:color w:val="000000"/>
                <w:lang w:eastAsia="zh-TW"/>
              </w:rPr>
            </w:rPrChange>
          </w:rPr>
          <w:t>按鈕控制</w:t>
        </w:r>
      </w:ins>
    </w:p>
    <w:p w:rsidR="00E40918" w:rsidRPr="00036792" w:rsidRDefault="00E40918" w:rsidP="00036792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color w:val="000000"/>
          <w:lang w:eastAsia="zh-TW"/>
          <w:rPrChange w:id="232" w:author="李思妏" w:date="2014-06-10T11:44:00Z">
            <w:rPr>
              <w:rFonts w:hint="eastAsia"/>
              <w:b/>
              <w:bCs/>
              <w:color w:val="000000"/>
              <w:lang w:eastAsia="zh-TW"/>
            </w:rPr>
          </w:rPrChange>
        </w:rPr>
        <w:pPrChange w:id="233" w:author="李思妏" w:date="2014-06-10T11:44:00Z">
          <w:pPr>
            <w:pStyle w:val="Tabletext"/>
            <w:keepLines w:val="0"/>
            <w:spacing w:after="0" w:line="240" w:lineRule="auto"/>
            <w:ind w:left="425"/>
          </w:pPr>
        </w:pPrChange>
      </w:pPr>
      <w:ins w:id="234" w:author="李思妏" w:date="2014-06-10T10:39:00Z">
        <w:r w:rsidRPr="00036792">
          <w:rPr>
            <w:rFonts w:hint="eastAsia"/>
            <w:bCs/>
            <w:color w:val="000000"/>
            <w:lang w:eastAsia="zh-TW"/>
            <w:rPrChange w:id="235" w:author="李思妏" w:date="2014-06-10T11:44:00Z">
              <w:rPr>
                <w:rFonts w:hint="eastAsia"/>
                <w:b/>
                <w:bCs/>
                <w:color w:val="000000"/>
                <w:lang w:eastAsia="zh-TW"/>
              </w:rPr>
            </w:rPrChange>
          </w:rPr>
          <w:t>剃除資料</w:t>
        </w:r>
        <w:r w:rsidRPr="00036792">
          <w:rPr>
            <w:rFonts w:hint="eastAsia"/>
            <w:bCs/>
            <w:color w:val="000000"/>
            <w:lang w:eastAsia="zh-TW"/>
            <w:rPrChange w:id="236" w:author="李思妏" w:date="2014-06-10T11:44:00Z">
              <w:rPr>
                <w:rFonts w:hint="eastAsia"/>
                <w:b/>
                <w:bCs/>
                <w:color w:val="000000"/>
                <w:lang w:eastAsia="zh-TW"/>
              </w:rPr>
            </w:rPrChange>
          </w:rPr>
          <w:t>ENABLE,</w:t>
        </w:r>
        <w:r w:rsidRPr="00036792">
          <w:rPr>
            <w:rFonts w:hint="eastAsia"/>
            <w:bCs/>
            <w:color w:val="000000"/>
            <w:lang w:eastAsia="zh-TW"/>
            <w:rPrChange w:id="237" w:author="李思妏" w:date="2014-06-10T11:44:00Z">
              <w:rPr>
                <w:rFonts w:hint="eastAsia"/>
                <w:b/>
                <w:bCs/>
                <w:color w:val="000000"/>
                <w:lang w:eastAsia="zh-TW"/>
              </w:rPr>
            </w:rPrChange>
          </w:rPr>
          <w:t>其餘</w:t>
        </w:r>
        <w:r w:rsidRPr="00036792">
          <w:rPr>
            <w:rFonts w:hint="eastAsia"/>
            <w:bCs/>
            <w:color w:val="000000"/>
            <w:lang w:eastAsia="zh-TW"/>
            <w:rPrChange w:id="238" w:author="李思妏" w:date="2014-06-10T11:44:00Z">
              <w:rPr>
                <w:rFonts w:hint="eastAsia"/>
                <w:b/>
                <w:bCs/>
                <w:color w:val="000000"/>
                <w:lang w:eastAsia="zh-TW"/>
              </w:rPr>
            </w:rPrChange>
          </w:rPr>
          <w:t>DISABLE</w:t>
        </w:r>
      </w:ins>
    </w:p>
    <w:p w:rsidR="00E40918" w:rsidRPr="005A0376" w:rsidRDefault="00E40918" w:rsidP="00E4091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ins w:id="239" w:author="李思妏" w:date="2014-06-10T10:35:00Z"/>
          <w:rFonts w:hint="eastAsia"/>
          <w:b/>
          <w:bCs/>
          <w:color w:val="000000"/>
          <w:lang w:eastAsia="zh-TW"/>
        </w:rPr>
      </w:pPr>
      <w:ins w:id="240" w:author="李思妏" w:date="2014-06-10T10:35:00Z">
        <w:r>
          <w:rPr>
            <w:rFonts w:hint="eastAsia"/>
            <w:b/>
            <w:bCs/>
            <w:color w:val="000000"/>
            <w:lang w:eastAsia="zh-TW"/>
          </w:rPr>
          <w:t>剔</w:t>
        </w:r>
        <w:r w:rsidRPr="005A0376">
          <w:rPr>
            <w:rFonts w:hint="eastAsia"/>
            <w:b/>
            <w:bCs/>
            <w:color w:val="000000"/>
            <w:lang w:eastAsia="zh-TW"/>
          </w:rPr>
          <w:t>除</w:t>
        </w:r>
        <w:r>
          <w:rPr>
            <w:rFonts w:hint="eastAsia"/>
            <w:b/>
            <w:bCs/>
            <w:color w:val="000000"/>
            <w:lang w:eastAsia="zh-TW"/>
          </w:rPr>
          <w:t>資料</w:t>
        </w:r>
      </w:ins>
    </w:p>
    <w:p w:rsidR="00E40918" w:rsidRDefault="00E40918" w:rsidP="00E4091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241" w:author="李思妏" w:date="2014-06-10T10:35:00Z"/>
          <w:rFonts w:ascii="Courier New" w:hAnsi="Courier New" w:cs="Courier New"/>
          <w:kern w:val="2"/>
          <w:szCs w:val="24"/>
          <w:lang w:eastAsia="zh-TW"/>
        </w:rPr>
      </w:pPr>
      <w:bookmarkStart w:id="242" w:name="_Toc371441050"/>
      <w:bookmarkStart w:id="243" w:name="_Toc371700044"/>
      <w:bookmarkStart w:id="244" w:name="_Toc372027666"/>
      <w:ins w:id="245" w:author="李思妏" w:date="2014-06-10T10:35:00Z">
        <w:r w:rsidRPr="00553D43">
          <w:rPr>
            <w:rFonts w:ascii="Courier New" w:hAnsi="Courier New" w:cs="Courier New" w:hint="eastAsia"/>
            <w:b/>
            <w:kern w:val="2"/>
            <w:szCs w:val="24"/>
            <w:lang w:eastAsia="zh-TW"/>
          </w:rPr>
          <w:t>畫面程序檢核</w:t>
        </w:r>
        <w:bookmarkStart w:id="246" w:name="_Toc371348696"/>
        <w:bookmarkEnd w:id="242"/>
        <w:bookmarkEnd w:id="243"/>
        <w:bookmarkEnd w:id="244"/>
      </w:ins>
    </w:p>
    <w:p w:rsidR="004C3AE8" w:rsidRPr="00637DCF" w:rsidRDefault="001726D9" w:rsidP="00E409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247" w:author="李思妏" w:date="2014-06-10T10:35:00Z"/>
          <w:rFonts w:ascii="Courier New" w:hAnsi="Courier New" w:cs="Courier New"/>
          <w:kern w:val="2"/>
          <w:szCs w:val="24"/>
          <w:lang w:eastAsia="zh-TW"/>
        </w:rPr>
      </w:pPr>
      <w:bookmarkStart w:id="248" w:name="_Toc371348697"/>
      <w:bookmarkEnd w:id="246"/>
      <w:ins w:id="249" w:author="李思妏" w:date="2014-06-10T11:44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B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區</w:t>
        </w:r>
      </w:ins>
      <w:ins w:id="250" w:author="李思妏" w:date="2014-06-10T11:42:00Z">
        <w:r w:rsidR="004C3AE8">
          <w:rPr>
            <w:rFonts w:ascii="Courier New" w:hAnsi="Courier New" w:cs="Courier New" w:hint="eastAsia"/>
            <w:kern w:val="2"/>
            <w:szCs w:val="24"/>
            <w:lang w:eastAsia="zh-TW"/>
          </w:rPr>
          <w:t>需有資料才可執行</w:t>
        </w:r>
      </w:ins>
    </w:p>
    <w:p w:rsidR="004C3AE8" w:rsidRPr="00441197" w:rsidRDefault="004C3AE8" w:rsidP="00E4091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251" w:author="李思妏" w:date="2014-06-10T10:35:00Z"/>
          <w:rFonts w:ascii="Courier New" w:hAnsi="Courier New" w:cs="Courier New"/>
          <w:kern w:val="2"/>
          <w:szCs w:val="24"/>
          <w:lang w:eastAsia="zh-TW"/>
        </w:rPr>
      </w:pPr>
      <w:bookmarkStart w:id="252" w:name="_Toc371441052"/>
      <w:bookmarkStart w:id="253" w:name="_Toc371700046"/>
      <w:bookmarkStart w:id="254" w:name="_Toc372027668"/>
      <w:ins w:id="255" w:author="李思妏" w:date="2014-06-10T10:35:00Z">
        <w:r w:rsidRPr="00553D43">
          <w:rPr>
            <w:rFonts w:ascii="Courier New" w:hAnsi="Courier New" w:cs="Courier New"/>
            <w:b/>
            <w:kern w:val="2"/>
            <w:szCs w:val="24"/>
            <w:lang w:eastAsia="zh-TW"/>
          </w:rPr>
          <w:t>讀取畫面欄位資料</w:t>
        </w:r>
        <w:bookmarkStart w:id="256" w:name="_Toc371348698"/>
        <w:bookmarkEnd w:id="248"/>
        <w:bookmarkEnd w:id="252"/>
        <w:bookmarkEnd w:id="253"/>
        <w:bookmarkEnd w:id="254"/>
      </w:ins>
    </w:p>
    <w:p w:rsidR="004C3AE8" w:rsidRPr="007B09E6" w:rsidRDefault="004C3AE8" w:rsidP="00E409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257" w:author="李思妏" w:date="2014-06-10T10:35:00Z"/>
          <w:rFonts w:ascii="Courier New" w:hAnsi="Courier New" w:cs="Courier New"/>
          <w:kern w:val="2"/>
          <w:szCs w:val="24"/>
          <w:lang w:eastAsia="zh-TW"/>
        </w:rPr>
      </w:pPr>
      <w:ins w:id="258" w:author="李思妏" w:date="2014-06-10T10:35:00Z">
        <w:r w:rsidRPr="007B09E6">
          <w:rPr>
            <w:rFonts w:ascii="Courier New" w:hAnsi="Courier New" w:cs="Courier New" w:hint="eastAsia"/>
            <w:kern w:val="2"/>
            <w:szCs w:val="24"/>
            <w:lang w:eastAsia="zh-TW"/>
          </w:rPr>
          <w:t>將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B</w:t>
        </w:r>
        <w:r w:rsidRPr="007B09E6">
          <w:rPr>
            <w:rFonts w:ascii="Courier New" w:hAnsi="Courier New" w:cs="Courier New" w:hint="eastAsia"/>
            <w:kern w:val="2"/>
            <w:szCs w:val="24"/>
            <w:lang w:eastAsia="zh-TW"/>
          </w:rPr>
          <w:t>區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的資料存成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reqList</w:t>
        </w:r>
      </w:ins>
    </w:p>
    <w:p w:rsidR="004C3AE8" w:rsidRDefault="004C3AE8" w:rsidP="00E4091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259" w:author="李思妏" w:date="2014-06-10T10:35:00Z"/>
          <w:rFonts w:ascii="Courier New" w:hAnsi="Courier New" w:cs="Courier New"/>
          <w:kern w:val="2"/>
          <w:szCs w:val="24"/>
          <w:lang w:eastAsia="zh-TW"/>
        </w:rPr>
      </w:pPr>
      <w:bookmarkStart w:id="260" w:name="_Toc371348699"/>
      <w:bookmarkStart w:id="261" w:name="_Toc371441054"/>
      <w:bookmarkStart w:id="262" w:name="_Toc371700048"/>
      <w:bookmarkStart w:id="263" w:name="_Toc372027670"/>
      <w:bookmarkEnd w:id="256"/>
      <w:ins w:id="264" w:author="李思妏" w:date="2014-06-10T10:35:00Z">
        <w:r w:rsidRPr="00553D43">
          <w:rPr>
            <w:b/>
          </w:rPr>
          <w:t>資料檢核</w:t>
        </w:r>
        <w:bookmarkStart w:id="265" w:name="_Toc371348700"/>
        <w:bookmarkEnd w:id="260"/>
        <w:bookmarkEnd w:id="261"/>
        <w:bookmarkEnd w:id="262"/>
        <w:bookmarkEnd w:id="263"/>
      </w:ins>
    </w:p>
    <w:p w:rsidR="004C3AE8" w:rsidRDefault="004C3AE8" w:rsidP="00E409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266" w:author="李思妏" w:date="2014-06-10T10:35:00Z"/>
          <w:rFonts w:ascii="Courier New" w:hAnsi="Courier New" w:cs="Courier New"/>
          <w:kern w:val="2"/>
          <w:szCs w:val="24"/>
          <w:lang w:eastAsia="zh-TW"/>
        </w:rPr>
      </w:pPr>
      <w:bookmarkStart w:id="267" w:name="_Toc371441055"/>
      <w:bookmarkStart w:id="268" w:name="_Toc371700049"/>
      <w:bookmarkStart w:id="269" w:name="_Toc372027671"/>
      <w:ins w:id="270" w:author="李思妏" w:date="2014-06-10T10:35:00Z">
        <w:r w:rsidRPr="00553D43">
          <w:rPr>
            <w:rFonts w:ascii="Courier New" w:hAnsi="Courier New" w:cs="Courier New" w:hint="eastAsia"/>
            <w:kern w:val="2"/>
            <w:szCs w:val="24"/>
            <w:lang w:eastAsia="zh-TW"/>
          </w:rPr>
          <w:t>無。</w:t>
        </w:r>
        <w:bookmarkStart w:id="271" w:name="_Toc371348701"/>
        <w:bookmarkEnd w:id="265"/>
        <w:bookmarkEnd w:id="267"/>
        <w:bookmarkEnd w:id="268"/>
        <w:bookmarkEnd w:id="269"/>
      </w:ins>
    </w:p>
    <w:p w:rsidR="004C3AE8" w:rsidRDefault="004C3AE8" w:rsidP="00E4091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272" w:author="李思妏" w:date="2014-06-10T10:35:00Z"/>
          <w:rFonts w:ascii="Courier New" w:hAnsi="Courier New" w:cs="Courier New"/>
          <w:kern w:val="2"/>
          <w:szCs w:val="24"/>
          <w:lang w:eastAsia="zh-TW"/>
        </w:rPr>
      </w:pPr>
      <w:bookmarkStart w:id="273" w:name="_Toc371441056"/>
      <w:bookmarkStart w:id="274" w:name="_Toc371700050"/>
      <w:bookmarkStart w:id="275" w:name="_Toc372027672"/>
      <w:ins w:id="276" w:author="李思妏" w:date="2014-06-10T10:35:00Z">
        <w:r w:rsidRPr="00553D43">
          <w:rPr>
            <w:rFonts w:hint="eastAsia"/>
            <w:b/>
            <w:lang w:eastAsia="zh-TW"/>
          </w:rPr>
          <w:t>資料處理</w:t>
        </w:r>
        <w:bookmarkStart w:id="277" w:name="_Toc371348702"/>
        <w:bookmarkEnd w:id="271"/>
        <w:bookmarkEnd w:id="273"/>
        <w:bookmarkEnd w:id="274"/>
        <w:bookmarkEnd w:id="275"/>
      </w:ins>
    </w:p>
    <w:p w:rsidR="004C3AE8" w:rsidRPr="001A0D2C" w:rsidRDefault="004C3AE8" w:rsidP="00E409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278" w:author="李思妏" w:date="2014-06-10T10:35:00Z"/>
          <w:rFonts w:ascii="Courier New" w:hAnsi="Courier New" w:cs="Courier New"/>
          <w:kern w:val="2"/>
          <w:szCs w:val="24"/>
          <w:lang w:eastAsia="zh-TW"/>
        </w:rPr>
      </w:pPr>
      <w:bookmarkStart w:id="279" w:name="_Toc371348703"/>
      <w:bookmarkStart w:id="280" w:name="_Toc371441058"/>
      <w:bookmarkStart w:id="281" w:name="_Toc371700052"/>
      <w:bookmarkStart w:id="282" w:name="_Toc372027674"/>
      <w:bookmarkEnd w:id="277"/>
      <w:ins w:id="283" w:author="李思妏" w:date="2014-06-10T10:35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//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逐筆</w:t>
        </w:r>
      </w:ins>
      <w:ins w:id="284" w:author="李思妏" w:date="2014-06-10T11:41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刪除</w:t>
        </w:r>
      </w:ins>
      <w:ins w:id="285" w:author="李思妏" w:date="2014-06-10T10:35:00Z">
        <w:r>
          <w:rPr>
            <w:rFonts w:ascii="Courier New" w:hAnsi="Courier New" w:cs="Courier New" w:hint="eastAsia"/>
            <w:kern w:val="2"/>
            <w:szCs w:val="24"/>
            <w:lang w:eastAsia="zh-TW"/>
          </w:rPr>
          <w:t>reqList</w:t>
        </w:r>
      </w:ins>
    </w:p>
    <w:p w:rsidR="004C3AE8" w:rsidRDefault="004C3AE8" w:rsidP="00E679D9">
      <w:pPr>
        <w:pStyle w:val="Tabletext"/>
        <w:keepLines w:val="0"/>
        <w:spacing w:after="0" w:line="240" w:lineRule="auto"/>
        <w:ind w:left="1592" w:firstLineChars="300" w:firstLine="600"/>
        <w:rPr>
          <w:ins w:id="286" w:author="李思妏" w:date="2014-06-10T10:35:00Z"/>
          <w:rFonts w:ascii="Courier New" w:hAnsi="Courier New" w:cs="Courier New"/>
          <w:kern w:val="2"/>
          <w:szCs w:val="24"/>
          <w:lang w:eastAsia="zh-TW"/>
        </w:rPr>
        <w:pPrChange w:id="287" w:author="李思妏" w:date="2014-06-10T11:38:00Z">
          <w:pPr>
            <w:pStyle w:val="Tabletext"/>
            <w:keepLines w:val="0"/>
            <w:spacing w:after="0" w:line="240" w:lineRule="auto"/>
            <w:ind w:left="1592" w:firstLine="328"/>
          </w:pPr>
        </w:pPrChange>
      </w:pPr>
      <w:ins w:id="288" w:author="李思妏" w:date="2014-06-10T11:38:00Z">
        <w:r>
          <w:rPr>
            <w:rFonts w:ascii="Courier New" w:eastAsia="細明體" w:hAnsi="Courier New" w:cs="Courier New" w:hint="eastAsia"/>
            <w:lang w:eastAsia="zh-TW"/>
          </w:rPr>
          <w:t>AA</w:t>
        </w:r>
        <w:r>
          <w:rPr>
            <w:rFonts w:ascii="Courier New" w:eastAsia="細明體" w:hAnsi="Courier New" w:cs="Courier New"/>
          </w:rPr>
          <w:t>_</w:t>
        </w:r>
        <w:r>
          <w:rPr>
            <w:rFonts w:ascii="Courier New" w:eastAsia="細明體" w:hAnsi="Courier New" w:cs="Courier New" w:hint="eastAsia"/>
            <w:lang w:eastAsia="zh-TW"/>
          </w:rPr>
          <w:t>X</w:t>
        </w:r>
        <w:r>
          <w:rPr>
            <w:rFonts w:ascii="Courier New" w:eastAsia="細明體" w:hAnsi="Courier New" w:cs="Courier New"/>
          </w:rPr>
          <w:t>0Z0</w:t>
        </w:r>
        <w:r>
          <w:rPr>
            <w:rFonts w:ascii="Courier New" w:eastAsia="細明體" w:hAnsi="Courier New" w:cs="Courier New" w:hint="eastAsia"/>
            <w:lang w:eastAsia="zh-TW"/>
          </w:rPr>
          <w:t>06</w:t>
        </w:r>
      </w:ins>
      <w:ins w:id="289" w:author="李思妏" w:date="2014-06-10T10:35:00Z">
        <w:r w:rsidRPr="004D2052">
          <w:rPr>
            <w:rFonts w:ascii="Courier New" w:hAnsi="Courier New" w:cs="Courier New" w:hint="eastAsia"/>
            <w:kern w:val="2"/>
            <w:szCs w:val="24"/>
            <w:lang w:eastAsia="zh-TW"/>
          </w:rPr>
          <w:t>.</w:t>
        </w:r>
      </w:ins>
      <w:ins w:id="290" w:author="李思妏" w:date="2014-06-10T11:37:00Z">
        <w:r>
          <w:rPr>
            <w:rFonts w:ascii="Courier New" w:hAnsi="Courier New" w:cs="Courier New" w:hint="eastAsia"/>
          </w:rPr>
          <w:t>delete</w:t>
        </w:r>
        <w:r w:rsidRPr="006A2EFE">
          <w:rPr>
            <w:rFonts w:ascii="Courier New" w:hAnsi="Courier New" w:cs="Courier New"/>
            <w:color w:val="000000"/>
          </w:rPr>
          <w:t>DTAAX022</w:t>
        </w:r>
      </w:ins>
      <w:ins w:id="291" w:author="李思妏" w:date="2014-06-10T10:35:00Z">
        <w:r w:rsidRPr="004D2052">
          <w:rPr>
            <w:rFonts w:ascii="Courier New" w:hAnsi="Courier New" w:cs="Courier New" w:hint="eastAsia"/>
            <w:kern w:val="2"/>
            <w:szCs w:val="24"/>
            <w:lang w:eastAsia="zh-TW"/>
          </w:rPr>
          <w:t>(</w:t>
        </w:r>
        <w:r>
          <w:rPr>
            <w:rFonts w:ascii="Courier New" w:hAnsi="Courier New" w:cs="Courier New" w:hint="eastAsia"/>
            <w:kern w:val="2"/>
            <w:szCs w:val="24"/>
            <w:lang w:eastAsia="zh-TW"/>
          </w:rPr>
          <w:t>reqList[i]</w:t>
        </w:r>
        <w:r w:rsidRPr="004D2052">
          <w:rPr>
            <w:rFonts w:ascii="Courier New" w:hAnsi="Courier New" w:cs="Courier New" w:hint="eastAsia"/>
            <w:kern w:val="2"/>
            <w:szCs w:val="24"/>
            <w:lang w:eastAsia="zh-TW"/>
          </w:rPr>
          <w:t>)</w:t>
        </w:r>
      </w:ins>
    </w:p>
    <w:p w:rsidR="004C3AE8" w:rsidRDefault="004C3AE8" w:rsidP="00E4091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ins w:id="292" w:author="李思妏" w:date="2014-06-10T10:35:00Z"/>
          <w:rFonts w:ascii="Courier New" w:hAnsi="Courier New" w:cs="Courier New"/>
          <w:kern w:val="2"/>
          <w:szCs w:val="24"/>
          <w:lang w:eastAsia="zh-TW"/>
        </w:rPr>
      </w:pPr>
      <w:ins w:id="293" w:author="李思妏" w:date="2014-06-10T10:35:00Z">
        <w:r w:rsidRPr="00553D43">
          <w:rPr>
            <w:rFonts w:ascii="Courier New" w:hAnsi="Courier New" w:cs="Courier New" w:hint="eastAsia"/>
            <w:b/>
            <w:kern w:val="2"/>
            <w:szCs w:val="24"/>
            <w:lang w:eastAsia="zh-TW"/>
          </w:rPr>
          <w:t>畫面顯示</w:t>
        </w:r>
        <w:bookmarkStart w:id="294" w:name="_Toc371348704"/>
        <w:bookmarkEnd w:id="279"/>
        <w:bookmarkEnd w:id="280"/>
        <w:bookmarkEnd w:id="281"/>
        <w:bookmarkEnd w:id="282"/>
      </w:ins>
    </w:p>
    <w:bookmarkEnd w:id="294"/>
    <w:p w:rsidR="00E40918" w:rsidRDefault="00E40918" w:rsidP="00E409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295" w:author="李思妏" w:date="2014-06-10T10:35:00Z"/>
          <w:rFonts w:ascii="Courier New" w:hAnsi="Courier New" w:cs="Courier New"/>
          <w:kern w:val="2"/>
          <w:szCs w:val="24"/>
          <w:lang w:eastAsia="zh-TW"/>
        </w:rPr>
      </w:pPr>
      <w:ins w:id="296" w:author="李思妏" w:date="2014-06-10T10:35:00Z">
        <w:r w:rsidRPr="0013294C">
          <w:rPr>
            <w:rFonts w:ascii="Courier New" w:hAnsi="Courier New" w:cs="Courier New" w:hint="eastAsia"/>
            <w:kern w:val="2"/>
            <w:szCs w:val="24"/>
            <w:lang w:eastAsia="zh-TW"/>
          </w:rPr>
          <w:t>錯誤顯示：顯示錯誤訊息：</w:t>
        </w:r>
        <w:r w:rsidRPr="0013294C">
          <w:rPr>
            <w:rFonts w:ascii="Courier New" w:hAnsi="Courier New" w:cs="Courier New" w:hint="eastAsia"/>
            <w:lang w:eastAsia="zh-TW"/>
          </w:rPr>
          <w:t>"</w:t>
        </w:r>
        <w:r w:rsidRPr="0013294C">
          <w:rPr>
            <w:rFonts w:ascii="Courier New" w:hAnsi="Courier New" w:cs="Courier New" w:hint="eastAsia"/>
            <w:lang w:eastAsia="zh-TW"/>
          </w:rPr>
          <w:t>作業</w:t>
        </w:r>
        <w:r w:rsidRPr="0013294C">
          <w:rPr>
            <w:rFonts w:ascii="Courier New" w:hAnsi="Courier New" w:cs="Courier New"/>
            <w:lang w:eastAsia="zh-TW"/>
          </w:rPr>
          <w:t>失敗</w:t>
        </w:r>
        <w:r w:rsidRPr="0013294C">
          <w:rPr>
            <w:rFonts w:ascii="Courier New" w:hAnsi="Courier New" w:cs="Courier New" w:hint="eastAsia"/>
            <w:lang w:eastAsia="zh-TW"/>
          </w:rPr>
          <w:t xml:space="preserve">(" + </w:t>
        </w:r>
        <w:r w:rsidRPr="0013294C">
          <w:rPr>
            <w:rFonts w:ascii="Courier New" w:hAnsi="Courier New" w:cs="Courier New" w:hint="eastAsia"/>
            <w:lang w:eastAsia="zh-TW"/>
          </w:rPr>
          <w:t>錯誤訊息</w:t>
        </w:r>
        <w:r w:rsidRPr="0013294C">
          <w:rPr>
            <w:rFonts w:ascii="Courier New" w:hAnsi="Courier New" w:cs="Courier New" w:hint="eastAsia"/>
            <w:lang w:eastAsia="zh-TW"/>
          </w:rPr>
          <w:t xml:space="preserve"> + ")"</w:t>
        </w:r>
        <w:r w:rsidRPr="0013294C">
          <w:rPr>
            <w:rFonts w:ascii="Courier New" w:hAnsi="Courier New" w:cs="Courier New"/>
            <w:lang w:eastAsia="zh-TW"/>
          </w:rPr>
          <w:t>，</w:t>
        </w:r>
        <w:r w:rsidRPr="0013294C">
          <w:rPr>
            <w:rFonts w:ascii="Courier New" w:hAnsi="Courier New" w:cs="Courier New" w:hint="eastAsia"/>
            <w:kern w:val="2"/>
            <w:szCs w:val="24"/>
            <w:lang w:eastAsia="zh-TW"/>
          </w:rPr>
          <w:t>畫面保留按鈕前資訊。</w:t>
        </w:r>
      </w:ins>
    </w:p>
    <w:p w:rsidR="00E40918" w:rsidRDefault="00E40918" w:rsidP="00E4091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297" w:author="李思妏" w:date="2014-06-10T10:35:00Z"/>
          <w:rFonts w:ascii="Courier New" w:hAnsi="Courier New" w:cs="Courier New"/>
          <w:kern w:val="2"/>
          <w:szCs w:val="24"/>
          <w:lang w:eastAsia="zh-TW"/>
        </w:rPr>
      </w:pPr>
      <w:ins w:id="298" w:author="李思妏" w:date="2014-06-10T10:35:00Z">
        <w:r w:rsidRPr="0013294C">
          <w:rPr>
            <w:rFonts w:ascii="Courier New" w:hAnsi="Courier New" w:cs="Courier New" w:hint="eastAsia"/>
            <w:kern w:val="2"/>
            <w:szCs w:val="24"/>
            <w:lang w:eastAsia="zh-TW"/>
          </w:rPr>
          <w:t>正常顯示：</w:t>
        </w:r>
      </w:ins>
    </w:p>
    <w:p w:rsidR="00E40918" w:rsidRPr="00FA1E91" w:rsidRDefault="00E40918" w:rsidP="00E4091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ins w:id="299" w:author="李思妏" w:date="2014-06-10T10:35:00Z"/>
          <w:rFonts w:ascii="Courier New" w:hAnsi="Courier New" w:cs="Courier New"/>
          <w:kern w:val="2"/>
          <w:szCs w:val="24"/>
          <w:lang w:eastAsia="zh-TW"/>
        </w:rPr>
      </w:pPr>
      <w:ins w:id="300" w:author="李思妏" w:date="2014-06-10T10:35:00Z">
        <w:r w:rsidRPr="00246266">
          <w:rPr>
            <w:rFonts w:ascii="Courier New" w:eastAsia="細明體" w:hAnsi="Courier New" w:cs="Courier New" w:hint="eastAsia"/>
            <w:lang w:eastAsia="zh-TW"/>
          </w:rPr>
          <w:t>顯示訊息</w:t>
        </w:r>
        <w:r w:rsidRPr="00246266">
          <w:rPr>
            <w:rFonts w:ascii="Courier New" w:eastAsia="細明體" w:hAnsi="Courier New" w:cs="Courier New" w:hint="eastAsia"/>
            <w:lang w:eastAsia="zh-TW"/>
          </w:rPr>
          <w:t xml:space="preserve"> </w:t>
        </w:r>
        <w:r w:rsidRPr="00246266">
          <w:rPr>
            <w:rFonts w:ascii="Courier New" w:eastAsia="細明體" w:hAnsi="Courier New" w:cs="Courier New"/>
            <w:lang w:eastAsia="zh-TW"/>
          </w:rPr>
          <w:t>“</w:t>
        </w:r>
        <w:r>
          <w:rPr>
            <w:rFonts w:ascii="Courier New" w:eastAsia="細明體" w:hAnsi="Courier New" w:cs="Courier New" w:hint="eastAsia"/>
            <w:lang w:eastAsia="zh-TW"/>
          </w:rPr>
          <w:t>剔除</w:t>
        </w:r>
        <w:r w:rsidRPr="00246266">
          <w:rPr>
            <w:rFonts w:ascii="Courier New" w:eastAsia="細明體" w:hAnsi="Courier New" w:cs="Courier New" w:hint="eastAsia"/>
            <w:lang w:eastAsia="zh-TW"/>
          </w:rPr>
          <w:t>完成</w:t>
        </w:r>
        <w:r w:rsidRPr="00246266">
          <w:rPr>
            <w:rFonts w:ascii="Courier New" w:eastAsia="細明體" w:hAnsi="Courier New" w:cs="Courier New"/>
            <w:lang w:eastAsia="zh-TW"/>
          </w:rPr>
          <w:t>”</w:t>
        </w:r>
      </w:ins>
    </w:p>
    <w:p w:rsidR="00CB7F06" w:rsidRPr="00A575A4" w:rsidDel="00EF0F00" w:rsidRDefault="00CB7F06" w:rsidP="00EF0F00">
      <w:pPr>
        <w:pStyle w:val="Tabletext"/>
        <w:keepLines w:val="0"/>
        <w:spacing w:after="0" w:line="240" w:lineRule="auto"/>
        <w:ind w:left="992"/>
        <w:rPr>
          <w:del w:id="301" w:author="李思妏" w:date="2014-06-10T11:44:00Z"/>
          <w:rFonts w:hint="eastAsia"/>
          <w:color w:val="000000"/>
          <w:lang w:eastAsia="zh-TW"/>
        </w:rPr>
        <w:pPrChange w:id="302" w:author="李思妏" w:date="2014-06-10T11:44:00Z">
          <w:pPr>
            <w:pStyle w:val="Tabletext"/>
            <w:keepLines w:val="0"/>
            <w:spacing w:after="0" w:line="240" w:lineRule="auto"/>
            <w:ind w:left="1276"/>
          </w:pPr>
        </w:pPrChange>
      </w:pPr>
    </w:p>
    <w:p w:rsidR="00D47640" w:rsidRPr="00A575A4" w:rsidRDefault="00D47640" w:rsidP="00EF0F00">
      <w:pPr>
        <w:pStyle w:val="Tabletext"/>
        <w:keepLines w:val="0"/>
        <w:spacing w:after="0" w:line="240" w:lineRule="auto"/>
        <w:ind w:left="992"/>
        <w:rPr>
          <w:rFonts w:hint="eastAsia"/>
          <w:color w:val="000000"/>
          <w:lang w:eastAsia="zh-TW"/>
        </w:rPr>
        <w:pPrChange w:id="303" w:author="李思妏" w:date="2014-06-10T11:44:00Z">
          <w:pPr>
            <w:pStyle w:val="Tabletext"/>
            <w:keepLines w:val="0"/>
            <w:spacing w:after="0" w:line="240" w:lineRule="auto"/>
            <w:ind w:left="1276"/>
          </w:pPr>
        </w:pPrChange>
      </w:pPr>
    </w:p>
    <w:sectPr w:rsidR="00D47640" w:rsidRPr="00A575A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C36" w:rsidRDefault="00003C36" w:rsidP="00E40918">
      <w:r>
        <w:separator/>
      </w:r>
    </w:p>
  </w:endnote>
  <w:endnote w:type="continuationSeparator" w:id="0">
    <w:p w:rsidR="00003C36" w:rsidRDefault="00003C36" w:rsidP="00E4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C36" w:rsidRDefault="00003C36" w:rsidP="00E40918">
      <w:r>
        <w:separator/>
      </w:r>
    </w:p>
  </w:footnote>
  <w:footnote w:type="continuationSeparator" w:id="0">
    <w:p w:rsidR="00003C36" w:rsidRDefault="00003C36" w:rsidP="00E40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multilevel"/>
    <w:tmpl w:val="FA9CE038"/>
    <w:lvl w:ilvl="0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tabs>
          <w:tab w:val="num" w:pos="2131"/>
        </w:tabs>
        <w:ind w:left="2131" w:hanging="1305"/>
      </w:pPr>
      <w:rPr>
        <w:rFonts w:ascii="細明體" w:eastAsia="細明體" w:hAnsi="細明體" w:cs="Times New Roman"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2477"/>
        </w:tabs>
        <w:ind w:left="2477" w:hanging="1305"/>
      </w:pPr>
      <w:rPr>
        <w:rFonts w:ascii="細明體" w:eastAsia="細明體" w:hAnsi="細明體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23"/>
        </w:tabs>
        <w:ind w:left="2823" w:hanging="1305"/>
      </w:pPr>
      <w:rPr>
        <w:rFonts w:ascii="細明體" w:eastAsia="細明體" w:hAnsi="細明體" w:cs="Times New Roman" w:hint="default"/>
      </w:rPr>
    </w:lvl>
    <w:lvl w:ilvl="4">
      <w:start w:val="2"/>
      <w:numFmt w:val="decimal"/>
      <w:isLgl/>
      <w:lvlText w:val="%1.%2.%3.%4.%5"/>
      <w:lvlJc w:val="left"/>
      <w:pPr>
        <w:tabs>
          <w:tab w:val="num" w:pos="3169"/>
        </w:tabs>
        <w:ind w:left="3169" w:hanging="1305"/>
      </w:pPr>
      <w:rPr>
        <w:rFonts w:ascii="細明體" w:eastAsia="細明體" w:hAnsi="細明體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50"/>
        </w:tabs>
        <w:ind w:left="3650" w:hanging="1440"/>
      </w:pPr>
      <w:rPr>
        <w:rFonts w:ascii="細明體" w:eastAsia="細明體" w:hAnsi="細明體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96"/>
        </w:tabs>
        <w:ind w:left="3996" w:hanging="1440"/>
      </w:pPr>
      <w:rPr>
        <w:rFonts w:ascii="細明體" w:eastAsia="細明體" w:hAnsi="細明體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02"/>
        </w:tabs>
        <w:ind w:left="4702" w:hanging="1800"/>
      </w:pPr>
      <w:rPr>
        <w:rFonts w:ascii="細明體" w:eastAsia="細明體" w:hAnsi="細明體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8"/>
        </w:tabs>
        <w:ind w:left="5048" w:hanging="1800"/>
      </w:pPr>
      <w:rPr>
        <w:rFonts w:ascii="細明體" w:eastAsia="細明體" w:hAnsi="細明體" w:cs="Times New Roman" w:hint="default"/>
      </w:r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9CF5CDD"/>
    <w:multiLevelType w:val="multilevel"/>
    <w:tmpl w:val="61F0960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color w:val="auto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Courier New" w:hAnsi="Courier New" w:cs="Courier New" w:hint="default"/>
        <w:b w:val="0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2B07437"/>
    <w:multiLevelType w:val="multilevel"/>
    <w:tmpl w:val="D640CF2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  <w:lang w:val="en-US"/>
      </w:rPr>
    </w:lvl>
    <w:lvl w:ilvl="1">
      <w:start w:val="2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color w:val="auto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Courier New" w:hAnsi="Courier New" w:cs="Courier New" w:hint="default"/>
        <w:b w:val="0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DFA1CD7"/>
    <w:multiLevelType w:val="multilevel"/>
    <w:tmpl w:val="7CE8492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color w:val="auto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Courier New" w:hAnsi="Courier New" w:cs="Courier New" w:hint="default"/>
        <w:b w:val="0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535712F"/>
    <w:multiLevelType w:val="hybridMultilevel"/>
    <w:tmpl w:val="9BB058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99830A1"/>
    <w:multiLevelType w:val="hybridMultilevel"/>
    <w:tmpl w:val="7F8A6FE4"/>
    <w:lvl w:ilvl="0" w:tplc="47EEECA4">
      <w:start w:val="1"/>
      <w:numFmt w:val="decimal"/>
      <w:lvlText w:val="%1."/>
      <w:lvlJc w:val="left"/>
      <w:pPr>
        <w:ind w:left="480" w:hanging="480"/>
      </w:pPr>
      <w:rPr>
        <w:rFonts w:ascii="Courier New" w:hAnsi="Courier New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1022582"/>
    <w:multiLevelType w:val="hybridMultilevel"/>
    <w:tmpl w:val="325C5C9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A9C1378"/>
    <w:multiLevelType w:val="multilevel"/>
    <w:tmpl w:val="61F0960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color w:val="auto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  <w:b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Courier New" w:hAnsi="Courier New" w:cs="Courier New" w:hint="default"/>
        <w:b w:val="0"/>
        <w:color w:val="auto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20"/>
  </w:num>
  <w:num w:numId="5">
    <w:abstractNumId w:val="17"/>
  </w:num>
  <w:num w:numId="6">
    <w:abstractNumId w:val="8"/>
  </w:num>
  <w:num w:numId="7">
    <w:abstractNumId w:val="3"/>
  </w:num>
  <w:num w:numId="8">
    <w:abstractNumId w:val="22"/>
  </w:num>
  <w:num w:numId="9">
    <w:abstractNumId w:val="0"/>
  </w:num>
  <w:num w:numId="10">
    <w:abstractNumId w:val="25"/>
  </w:num>
  <w:num w:numId="11">
    <w:abstractNumId w:val="23"/>
  </w:num>
  <w:num w:numId="12">
    <w:abstractNumId w:val="1"/>
  </w:num>
  <w:num w:numId="13">
    <w:abstractNumId w:val="19"/>
  </w:num>
  <w:num w:numId="14">
    <w:abstractNumId w:val="7"/>
  </w:num>
  <w:num w:numId="15">
    <w:abstractNumId w:val="13"/>
  </w:num>
  <w:num w:numId="16">
    <w:abstractNumId w:val="4"/>
  </w:num>
  <w:num w:numId="17">
    <w:abstractNumId w:val="16"/>
  </w:num>
  <w:num w:numId="18">
    <w:abstractNumId w:val="14"/>
  </w:num>
  <w:num w:numId="19">
    <w:abstractNumId w:val="12"/>
  </w:num>
  <w:num w:numId="20">
    <w:abstractNumId w:val="5"/>
  </w:num>
  <w:num w:numId="21">
    <w:abstractNumId w:val="24"/>
  </w:num>
  <w:num w:numId="22">
    <w:abstractNumId w:val="18"/>
  </w:num>
  <w:num w:numId="23">
    <w:abstractNumId w:val="15"/>
  </w:num>
  <w:num w:numId="24">
    <w:abstractNumId w:val="6"/>
  </w:num>
  <w:num w:numId="25">
    <w:abstractNumId w:val="10"/>
  </w:num>
  <w:num w:numId="26">
    <w:abstractNumId w:val="2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3A14"/>
    <w:rsid w:val="00003C36"/>
    <w:rsid w:val="0000606D"/>
    <w:rsid w:val="000231E4"/>
    <w:rsid w:val="00026FEA"/>
    <w:rsid w:val="00036792"/>
    <w:rsid w:val="0004084B"/>
    <w:rsid w:val="0004402D"/>
    <w:rsid w:val="00047FB1"/>
    <w:rsid w:val="000637E5"/>
    <w:rsid w:val="00065DEB"/>
    <w:rsid w:val="00070689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07240"/>
    <w:rsid w:val="00116753"/>
    <w:rsid w:val="00120E72"/>
    <w:rsid w:val="00132718"/>
    <w:rsid w:val="00155C7C"/>
    <w:rsid w:val="00157D2A"/>
    <w:rsid w:val="00161624"/>
    <w:rsid w:val="001667C7"/>
    <w:rsid w:val="00170500"/>
    <w:rsid w:val="001726D9"/>
    <w:rsid w:val="00183C21"/>
    <w:rsid w:val="0018700F"/>
    <w:rsid w:val="001872D8"/>
    <w:rsid w:val="001A2A6B"/>
    <w:rsid w:val="001B350E"/>
    <w:rsid w:val="001D1238"/>
    <w:rsid w:val="001F2A03"/>
    <w:rsid w:val="001F56D5"/>
    <w:rsid w:val="00210683"/>
    <w:rsid w:val="00212685"/>
    <w:rsid w:val="00214A90"/>
    <w:rsid w:val="00216E68"/>
    <w:rsid w:val="00236985"/>
    <w:rsid w:val="0023751E"/>
    <w:rsid w:val="00241DC6"/>
    <w:rsid w:val="00245CF4"/>
    <w:rsid w:val="00247DE7"/>
    <w:rsid w:val="00260078"/>
    <w:rsid w:val="0027724D"/>
    <w:rsid w:val="00280570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77C90"/>
    <w:rsid w:val="00391CF8"/>
    <w:rsid w:val="0039431E"/>
    <w:rsid w:val="003A545C"/>
    <w:rsid w:val="003B256E"/>
    <w:rsid w:val="003B47FC"/>
    <w:rsid w:val="003D15AB"/>
    <w:rsid w:val="003E57B7"/>
    <w:rsid w:val="003E6911"/>
    <w:rsid w:val="003F4622"/>
    <w:rsid w:val="00402183"/>
    <w:rsid w:val="0040617B"/>
    <w:rsid w:val="00435785"/>
    <w:rsid w:val="00436155"/>
    <w:rsid w:val="00437A0B"/>
    <w:rsid w:val="004619F6"/>
    <w:rsid w:val="00462CD4"/>
    <w:rsid w:val="0047106B"/>
    <w:rsid w:val="0048237D"/>
    <w:rsid w:val="004823C3"/>
    <w:rsid w:val="00484313"/>
    <w:rsid w:val="0048564F"/>
    <w:rsid w:val="00487409"/>
    <w:rsid w:val="004A26DB"/>
    <w:rsid w:val="004B6833"/>
    <w:rsid w:val="004C1A3E"/>
    <w:rsid w:val="004C2E14"/>
    <w:rsid w:val="004C3AE8"/>
    <w:rsid w:val="004C732B"/>
    <w:rsid w:val="004D736C"/>
    <w:rsid w:val="004F09C0"/>
    <w:rsid w:val="00507194"/>
    <w:rsid w:val="00516B0E"/>
    <w:rsid w:val="00532D8C"/>
    <w:rsid w:val="00552E22"/>
    <w:rsid w:val="0055420E"/>
    <w:rsid w:val="0058351A"/>
    <w:rsid w:val="005A0376"/>
    <w:rsid w:val="005B3FB8"/>
    <w:rsid w:val="005B7524"/>
    <w:rsid w:val="005C3815"/>
    <w:rsid w:val="005D062B"/>
    <w:rsid w:val="006024A9"/>
    <w:rsid w:val="006137F7"/>
    <w:rsid w:val="00617108"/>
    <w:rsid w:val="006268AC"/>
    <w:rsid w:val="00637333"/>
    <w:rsid w:val="00645303"/>
    <w:rsid w:val="006535B2"/>
    <w:rsid w:val="006550BC"/>
    <w:rsid w:val="00657D8A"/>
    <w:rsid w:val="00674D0D"/>
    <w:rsid w:val="00684946"/>
    <w:rsid w:val="00686716"/>
    <w:rsid w:val="00693ED8"/>
    <w:rsid w:val="006B5620"/>
    <w:rsid w:val="006C36E0"/>
    <w:rsid w:val="006D2BE3"/>
    <w:rsid w:val="006D7F3F"/>
    <w:rsid w:val="007169E8"/>
    <w:rsid w:val="0071761C"/>
    <w:rsid w:val="00723146"/>
    <w:rsid w:val="00725A0C"/>
    <w:rsid w:val="007260C0"/>
    <w:rsid w:val="007306EC"/>
    <w:rsid w:val="007325A1"/>
    <w:rsid w:val="00750BB0"/>
    <w:rsid w:val="00751660"/>
    <w:rsid w:val="007516DF"/>
    <w:rsid w:val="0075178B"/>
    <w:rsid w:val="007571ED"/>
    <w:rsid w:val="007644C9"/>
    <w:rsid w:val="00772BF7"/>
    <w:rsid w:val="007732AC"/>
    <w:rsid w:val="007826D2"/>
    <w:rsid w:val="007833C6"/>
    <w:rsid w:val="00784128"/>
    <w:rsid w:val="0078596E"/>
    <w:rsid w:val="007A0DEA"/>
    <w:rsid w:val="007A758D"/>
    <w:rsid w:val="007B3FE9"/>
    <w:rsid w:val="007B405B"/>
    <w:rsid w:val="007C098B"/>
    <w:rsid w:val="007D1E94"/>
    <w:rsid w:val="007D3290"/>
    <w:rsid w:val="007D5830"/>
    <w:rsid w:val="007D74B3"/>
    <w:rsid w:val="007D7C58"/>
    <w:rsid w:val="007E531F"/>
    <w:rsid w:val="008037DD"/>
    <w:rsid w:val="0081229E"/>
    <w:rsid w:val="00812663"/>
    <w:rsid w:val="0081315D"/>
    <w:rsid w:val="00817A42"/>
    <w:rsid w:val="008265C0"/>
    <w:rsid w:val="00834BA6"/>
    <w:rsid w:val="00837CE0"/>
    <w:rsid w:val="008404C7"/>
    <w:rsid w:val="00840CB8"/>
    <w:rsid w:val="008504F8"/>
    <w:rsid w:val="00865346"/>
    <w:rsid w:val="00870A8E"/>
    <w:rsid w:val="008960D1"/>
    <w:rsid w:val="008A727C"/>
    <w:rsid w:val="008C0CEE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55D0C"/>
    <w:rsid w:val="00957B31"/>
    <w:rsid w:val="009751A4"/>
    <w:rsid w:val="00986CD3"/>
    <w:rsid w:val="00994FC0"/>
    <w:rsid w:val="0099720C"/>
    <w:rsid w:val="009A1C7A"/>
    <w:rsid w:val="009A22EF"/>
    <w:rsid w:val="009B055F"/>
    <w:rsid w:val="009B3B73"/>
    <w:rsid w:val="009B4663"/>
    <w:rsid w:val="009E65DF"/>
    <w:rsid w:val="009E69B9"/>
    <w:rsid w:val="009F7D38"/>
    <w:rsid w:val="00A00898"/>
    <w:rsid w:val="00A0093D"/>
    <w:rsid w:val="00A065B6"/>
    <w:rsid w:val="00A06EF1"/>
    <w:rsid w:val="00A14DCF"/>
    <w:rsid w:val="00A15AE6"/>
    <w:rsid w:val="00A23753"/>
    <w:rsid w:val="00A31187"/>
    <w:rsid w:val="00A443A7"/>
    <w:rsid w:val="00A575A4"/>
    <w:rsid w:val="00A728BB"/>
    <w:rsid w:val="00A773B1"/>
    <w:rsid w:val="00A85415"/>
    <w:rsid w:val="00A96156"/>
    <w:rsid w:val="00AA298E"/>
    <w:rsid w:val="00AA7751"/>
    <w:rsid w:val="00AB4A97"/>
    <w:rsid w:val="00AC2CCD"/>
    <w:rsid w:val="00AC44F0"/>
    <w:rsid w:val="00AD2751"/>
    <w:rsid w:val="00AE4BBD"/>
    <w:rsid w:val="00AF477C"/>
    <w:rsid w:val="00B10478"/>
    <w:rsid w:val="00B22BFC"/>
    <w:rsid w:val="00B2398C"/>
    <w:rsid w:val="00B34858"/>
    <w:rsid w:val="00B41DC2"/>
    <w:rsid w:val="00B60F82"/>
    <w:rsid w:val="00B72A02"/>
    <w:rsid w:val="00B74CB1"/>
    <w:rsid w:val="00B77E6C"/>
    <w:rsid w:val="00B81722"/>
    <w:rsid w:val="00BA52A5"/>
    <w:rsid w:val="00BC7FFE"/>
    <w:rsid w:val="00BE1857"/>
    <w:rsid w:val="00BF0F90"/>
    <w:rsid w:val="00C05055"/>
    <w:rsid w:val="00C1772C"/>
    <w:rsid w:val="00C24A95"/>
    <w:rsid w:val="00C3025A"/>
    <w:rsid w:val="00C318BC"/>
    <w:rsid w:val="00C51F84"/>
    <w:rsid w:val="00C61F2E"/>
    <w:rsid w:val="00C70352"/>
    <w:rsid w:val="00C73508"/>
    <w:rsid w:val="00C757E4"/>
    <w:rsid w:val="00C76806"/>
    <w:rsid w:val="00C77D66"/>
    <w:rsid w:val="00C83D82"/>
    <w:rsid w:val="00C92DA2"/>
    <w:rsid w:val="00C9460D"/>
    <w:rsid w:val="00CB25A4"/>
    <w:rsid w:val="00CB3658"/>
    <w:rsid w:val="00CB7F06"/>
    <w:rsid w:val="00CD0ADA"/>
    <w:rsid w:val="00CD1AA8"/>
    <w:rsid w:val="00CE3EFF"/>
    <w:rsid w:val="00CF7395"/>
    <w:rsid w:val="00D0481F"/>
    <w:rsid w:val="00D05C02"/>
    <w:rsid w:val="00D1359D"/>
    <w:rsid w:val="00D13D3C"/>
    <w:rsid w:val="00D202E5"/>
    <w:rsid w:val="00D22252"/>
    <w:rsid w:val="00D23912"/>
    <w:rsid w:val="00D25907"/>
    <w:rsid w:val="00D30EB6"/>
    <w:rsid w:val="00D32083"/>
    <w:rsid w:val="00D35BD3"/>
    <w:rsid w:val="00D43CDC"/>
    <w:rsid w:val="00D47640"/>
    <w:rsid w:val="00D54B1C"/>
    <w:rsid w:val="00D55572"/>
    <w:rsid w:val="00D656AA"/>
    <w:rsid w:val="00D66CF6"/>
    <w:rsid w:val="00D67C53"/>
    <w:rsid w:val="00DA308A"/>
    <w:rsid w:val="00DA6C1D"/>
    <w:rsid w:val="00DB34AB"/>
    <w:rsid w:val="00DC2435"/>
    <w:rsid w:val="00DC512B"/>
    <w:rsid w:val="00DC7E19"/>
    <w:rsid w:val="00DE129A"/>
    <w:rsid w:val="00DE4C46"/>
    <w:rsid w:val="00DE7A87"/>
    <w:rsid w:val="00E04471"/>
    <w:rsid w:val="00E07266"/>
    <w:rsid w:val="00E204D7"/>
    <w:rsid w:val="00E254E1"/>
    <w:rsid w:val="00E34BAD"/>
    <w:rsid w:val="00E40918"/>
    <w:rsid w:val="00E51EB7"/>
    <w:rsid w:val="00E66841"/>
    <w:rsid w:val="00E679D9"/>
    <w:rsid w:val="00E8020D"/>
    <w:rsid w:val="00EA40BC"/>
    <w:rsid w:val="00EA71C2"/>
    <w:rsid w:val="00EC7787"/>
    <w:rsid w:val="00ED0498"/>
    <w:rsid w:val="00ED0C17"/>
    <w:rsid w:val="00EE1BD5"/>
    <w:rsid w:val="00EE55DE"/>
    <w:rsid w:val="00EE68CD"/>
    <w:rsid w:val="00EF0F00"/>
    <w:rsid w:val="00F0398B"/>
    <w:rsid w:val="00F04AD3"/>
    <w:rsid w:val="00F0594A"/>
    <w:rsid w:val="00F418D3"/>
    <w:rsid w:val="00F44BDE"/>
    <w:rsid w:val="00F44CB3"/>
    <w:rsid w:val="00F47751"/>
    <w:rsid w:val="00F77DDA"/>
    <w:rsid w:val="00F862D3"/>
    <w:rsid w:val="00FB17D8"/>
    <w:rsid w:val="00FC75B4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8727DA4-C661-4796-BEF0-9E93AAC0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Normal Indent"/>
    <w:aliases w:val="表正文,正文非缩进"/>
    <w:basedOn w:val="a"/>
    <w:rsid w:val="00D47640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131">
    <w:name w:val="style131"/>
    <w:rsid w:val="00161624"/>
    <w:rPr>
      <w:rFonts w:ascii="Arial" w:hAnsi="Arial" w:cs="Arial" w:hint="default"/>
      <w:color w:val="000099"/>
    </w:rPr>
  </w:style>
  <w:style w:type="character" w:customStyle="1" w:styleId="style31">
    <w:name w:val="style31"/>
    <w:rsid w:val="00161624"/>
    <w:rPr>
      <w:rFonts w:ascii="Arial" w:hAnsi="Arial" w:cs="Arial" w:hint="default"/>
      <w:sz w:val="20"/>
      <w:szCs w:val="20"/>
    </w:rPr>
  </w:style>
  <w:style w:type="paragraph" w:styleId="ad">
    <w:name w:val="header"/>
    <w:basedOn w:val="a"/>
    <w:link w:val="ae"/>
    <w:rsid w:val="00E40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E40918"/>
  </w:style>
  <w:style w:type="paragraph" w:styleId="af">
    <w:name w:val="footer"/>
    <w:basedOn w:val="a"/>
    <w:link w:val="af0"/>
    <w:rsid w:val="00E409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E40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F50C4-A5EE-4D36-8192-702B3FBA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