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850"/>
        <w:gridCol w:w="4678"/>
        <w:gridCol w:w="1276"/>
        <w:gridCol w:w="1701"/>
      </w:tblGrid>
      <w:tr w:rsidR="00FA6A12" w:rsidRPr="003E7EF9" w:rsidTr="00FA6A12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A12" w:rsidRPr="003E7EF9" w:rsidRDefault="00FA6A12">
            <w:pPr>
              <w:pStyle w:val="Tabletext"/>
              <w:jc w:val="center"/>
              <w:rPr>
                <w:rFonts w:hint="eastAsia"/>
                <w:lang w:eastAsia="zh-TW"/>
              </w:rPr>
            </w:pPr>
            <w:bookmarkStart w:id="0" w:name="_GoBack"/>
            <w:bookmarkEnd w:id="0"/>
            <w:r w:rsidRPr="003E7EF9">
              <w:rPr>
                <w:rFonts w:hint="eastAsia"/>
                <w:lang w:eastAsia="zh-TW"/>
              </w:rPr>
              <w:t>修改日期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A12" w:rsidRPr="003E7EF9" w:rsidRDefault="00FA6A12">
            <w:pPr>
              <w:pStyle w:val="Tabletext"/>
              <w:jc w:val="center"/>
              <w:rPr>
                <w:rFonts w:hint="eastAsia"/>
                <w:lang w:eastAsia="zh-TW"/>
              </w:rPr>
            </w:pPr>
            <w:r w:rsidRPr="003E7EF9">
              <w:rPr>
                <w:rFonts w:hint="eastAsia"/>
                <w:lang w:eastAsia="zh-TW"/>
              </w:rPr>
              <w:t>版本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A12" w:rsidRPr="003E7EF9" w:rsidRDefault="00FA6A12">
            <w:pPr>
              <w:pStyle w:val="Tabletext"/>
              <w:jc w:val="center"/>
              <w:rPr>
                <w:rFonts w:hint="eastAsia"/>
                <w:lang w:eastAsia="zh-TW"/>
              </w:rPr>
            </w:pPr>
            <w:r w:rsidRPr="003E7EF9">
              <w:rPr>
                <w:rFonts w:hint="eastAsia"/>
                <w:lang w:eastAsia="zh-TW"/>
              </w:rPr>
              <w:t>修改原因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A12" w:rsidRPr="003E7EF9" w:rsidRDefault="00FA6A12">
            <w:pPr>
              <w:pStyle w:val="Tabletext"/>
              <w:jc w:val="center"/>
              <w:rPr>
                <w:lang w:eastAsia="zh-TW"/>
              </w:rPr>
            </w:pPr>
            <w:r w:rsidRPr="003E7EF9">
              <w:rPr>
                <w:rFonts w:hint="eastAsia"/>
                <w:lang w:eastAsia="zh-TW"/>
              </w:rPr>
              <w:t>修改人姓名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A12" w:rsidRPr="003E7EF9" w:rsidRDefault="00FA6A12">
            <w:pPr>
              <w:pStyle w:val="Tabletext"/>
              <w:jc w:val="center"/>
              <w:rPr>
                <w:rFonts w:hint="eastAsia"/>
                <w:lang w:eastAsia="zh-TW"/>
              </w:rPr>
            </w:pPr>
            <w:r w:rsidRPr="003E7EF9">
              <w:rPr>
                <w:rFonts w:hint="eastAsia"/>
                <w:lang w:eastAsia="zh-TW"/>
              </w:rPr>
              <w:t>立案單號</w:t>
            </w:r>
          </w:p>
        </w:tc>
      </w:tr>
      <w:tr w:rsidR="00FA6A12" w:rsidRPr="003E7EF9" w:rsidTr="00FA6A12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A12" w:rsidRPr="003E7EF9" w:rsidRDefault="00FA6A12" w:rsidP="00672915">
            <w:pPr>
              <w:pStyle w:val="Tabletext"/>
              <w:rPr>
                <w:lang w:eastAsia="zh-TW"/>
              </w:rPr>
            </w:pPr>
            <w:r w:rsidRPr="003E7EF9">
              <w:rPr>
                <w:lang w:eastAsia="zh-TW"/>
              </w:rPr>
              <w:t>2011</w:t>
            </w:r>
            <w:r w:rsidR="00672915" w:rsidRPr="003E7EF9">
              <w:rPr>
                <w:rFonts w:hint="eastAsia"/>
                <w:lang w:eastAsia="zh-TW"/>
              </w:rPr>
              <w:t>/12</w:t>
            </w:r>
            <w:r w:rsidRPr="003E7EF9">
              <w:rPr>
                <w:rFonts w:hint="eastAsia"/>
                <w:lang w:eastAsia="zh-TW"/>
              </w:rPr>
              <w:t>/</w:t>
            </w:r>
            <w:r w:rsidR="00672915" w:rsidRPr="003E7EF9">
              <w:rPr>
                <w:rFonts w:hint="eastAsia"/>
                <w:lang w:eastAsia="zh-TW"/>
              </w:rPr>
              <w:t>14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A12" w:rsidRPr="003E7EF9" w:rsidRDefault="00FA6A12">
            <w:pPr>
              <w:pStyle w:val="Tabletext"/>
              <w:rPr>
                <w:lang w:eastAsia="zh-TW"/>
              </w:rPr>
            </w:pPr>
            <w:r w:rsidRPr="003E7EF9">
              <w:rPr>
                <w:lang w:eastAsia="zh-TW"/>
              </w:rPr>
              <w:t>1.0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A12" w:rsidRPr="003E7EF9" w:rsidRDefault="00FA6A12">
            <w:pPr>
              <w:pStyle w:val="Tabletext"/>
              <w:rPr>
                <w:lang w:eastAsia="zh-TW"/>
              </w:rPr>
            </w:pPr>
            <w:r w:rsidRPr="003E7EF9">
              <w:rPr>
                <w:lang w:eastAsia="zh-TW"/>
              </w:rPr>
              <w:t>Created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A12" w:rsidRPr="003E7EF9" w:rsidRDefault="00672915">
            <w:pPr>
              <w:pStyle w:val="Tabletext"/>
              <w:rPr>
                <w:rFonts w:hint="eastAsia"/>
                <w:lang w:eastAsia="zh-TW"/>
              </w:rPr>
            </w:pPr>
            <w:r w:rsidRPr="003E7EF9">
              <w:rPr>
                <w:rFonts w:hint="eastAsia"/>
                <w:lang w:eastAsia="zh-TW"/>
              </w:rPr>
              <w:t>金生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A12" w:rsidRPr="003E7EF9" w:rsidRDefault="006902D4">
            <w:pPr>
              <w:pStyle w:val="Tabletext"/>
              <w:rPr>
                <w:rFonts w:hint="eastAsia"/>
                <w:lang w:eastAsia="zh-TW"/>
              </w:rPr>
            </w:pPr>
            <w:r w:rsidRPr="003E7EF9">
              <w:rPr>
                <w:lang w:eastAsia="zh-TW"/>
              </w:rPr>
              <w:t>111214000303</w:t>
            </w:r>
          </w:p>
        </w:tc>
      </w:tr>
      <w:tr w:rsidR="00411A6E" w:rsidRPr="003E7EF9" w:rsidTr="00FA6A12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1A6E" w:rsidRDefault="00411A6E" w:rsidP="002308E3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2012/10/5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1A6E" w:rsidRDefault="00411A6E" w:rsidP="002308E3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4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1A6E" w:rsidRDefault="00411A6E" w:rsidP="002308E3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導入特定處置保險金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1A6E" w:rsidRDefault="00411A6E" w:rsidP="002308E3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侑文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1A6E" w:rsidRDefault="00411A6E" w:rsidP="002308E3">
            <w:pPr>
              <w:pStyle w:val="Tabletext"/>
            </w:pPr>
            <w:r>
              <w:t>121002000202</w:t>
            </w:r>
          </w:p>
        </w:tc>
      </w:tr>
      <w:tr w:rsidR="00742B6D" w:rsidRPr="003E7EF9" w:rsidTr="00FA6A12">
        <w:trPr>
          <w:ins w:id="1" w:author="蔡燁玟" w:date="2018-11-26T16:00:00Z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B6D" w:rsidRDefault="00742B6D" w:rsidP="002308E3">
            <w:pPr>
              <w:pStyle w:val="Tabletext"/>
              <w:rPr>
                <w:ins w:id="2" w:author="蔡燁玟" w:date="2018-11-26T16:00:00Z"/>
                <w:rFonts w:ascii="細明體" w:eastAsia="細明體" w:hAnsi="細明體" w:hint="eastAsia"/>
                <w:lang w:eastAsia="zh-TW"/>
              </w:rPr>
            </w:pPr>
            <w:ins w:id="3" w:author="蔡燁玟" w:date="2018-11-26T16:00:00Z">
              <w:r>
                <w:rPr>
                  <w:rFonts w:ascii="細明體" w:eastAsia="細明體" w:hAnsi="細明體" w:hint="eastAsia"/>
                  <w:lang w:eastAsia="zh-TW"/>
                </w:rPr>
                <w:t>2018/11/26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B6D" w:rsidRDefault="00742B6D" w:rsidP="002308E3">
            <w:pPr>
              <w:pStyle w:val="Tabletext"/>
              <w:rPr>
                <w:ins w:id="4" w:author="蔡燁玟" w:date="2018-11-26T16:00:00Z"/>
                <w:rFonts w:ascii="細明體" w:eastAsia="細明體" w:hAnsi="細明體" w:hint="eastAsia"/>
                <w:lang w:eastAsia="zh-TW"/>
              </w:rPr>
            </w:pPr>
            <w:ins w:id="5" w:author="蔡燁玟" w:date="2018-11-26T16:00:00Z">
              <w:r>
                <w:rPr>
                  <w:rFonts w:ascii="細明體" w:eastAsia="細明體" w:hAnsi="細明體" w:hint="eastAsia"/>
                  <w:lang w:eastAsia="zh-TW"/>
                </w:rPr>
                <w:t>5</w:t>
              </w:r>
            </w:ins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B6D" w:rsidRDefault="00742B6D" w:rsidP="002308E3">
            <w:pPr>
              <w:pStyle w:val="Tabletext"/>
              <w:rPr>
                <w:ins w:id="6" w:author="蔡燁玟" w:date="2018-11-26T16:00:00Z"/>
                <w:rFonts w:ascii="新細明體" w:hAnsi="新細明體" w:hint="eastAsia"/>
                <w:lang w:eastAsia="zh-TW"/>
              </w:rPr>
            </w:pPr>
            <w:ins w:id="7" w:author="蔡燁玟" w:date="2018-11-26T16:00:00Z">
              <w:r>
                <w:rPr>
                  <w:rFonts w:ascii="新細明體" w:hAnsi="新細明體" w:hint="eastAsia"/>
                  <w:lang w:eastAsia="zh-TW"/>
                </w:rPr>
                <w:t>logSecurity</w:t>
              </w:r>
            </w:ins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B6D" w:rsidRDefault="00742B6D" w:rsidP="002308E3">
            <w:pPr>
              <w:pStyle w:val="Tabletext"/>
              <w:rPr>
                <w:ins w:id="8" w:author="蔡燁玟" w:date="2018-11-26T16:00:00Z"/>
                <w:rFonts w:ascii="細明體" w:eastAsia="細明體" w:hAnsi="細明體" w:hint="eastAsia"/>
                <w:lang w:eastAsia="zh-TW"/>
              </w:rPr>
            </w:pPr>
            <w:ins w:id="9" w:author="蔡燁玟" w:date="2018-11-26T16:01:00Z">
              <w:r>
                <w:rPr>
                  <w:rFonts w:ascii="細明體" w:eastAsia="細明體" w:hAnsi="細明體" w:hint="eastAsia"/>
                  <w:lang w:eastAsia="zh-TW"/>
                </w:rPr>
                <w:t>若羚</w:t>
              </w:r>
            </w:ins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B6D" w:rsidRDefault="00742B6D" w:rsidP="002308E3">
            <w:pPr>
              <w:pStyle w:val="Tabletext"/>
              <w:rPr>
                <w:ins w:id="10" w:author="蔡燁玟" w:date="2018-11-26T16:00:00Z"/>
              </w:rPr>
            </w:pPr>
            <w:ins w:id="11" w:author="蔡燁玟" w:date="2018-11-26T16:01:00Z">
              <w:r>
                <w:rPr>
                  <w:rFonts w:hint="eastAsia"/>
                  <w:lang w:eastAsia="zh-TW"/>
                </w:rPr>
                <w:t>180511000919</w:t>
              </w:r>
            </w:ins>
          </w:p>
        </w:tc>
      </w:tr>
    </w:tbl>
    <w:p w:rsidR="005C04B9" w:rsidRPr="003E7EF9" w:rsidRDefault="005C04B9" w:rsidP="005C04B9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5C04B9" w:rsidRPr="003E7EF9" w:rsidRDefault="005C04B9" w:rsidP="005C04B9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cs="Courier New"/>
        </w:rPr>
      </w:pPr>
      <w:r w:rsidRPr="003E7EF9">
        <w:rPr>
          <w:rFonts w:hint="eastAsia"/>
        </w:rPr>
        <w:t>程式功能概述</w:t>
      </w:r>
    </w:p>
    <w:tbl>
      <w:tblPr>
        <w:tblW w:w="918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6843"/>
      </w:tblGrid>
      <w:tr w:rsidR="005C04B9" w:rsidRPr="003E7EF9" w:rsidTr="00B37FAE">
        <w:tc>
          <w:tcPr>
            <w:tcW w:w="2340" w:type="dxa"/>
          </w:tcPr>
          <w:p w:rsidR="005C04B9" w:rsidRPr="003E7EF9" w:rsidRDefault="005C04B9" w:rsidP="00B37FAE">
            <w:pPr>
              <w:rPr>
                <w:rFonts w:hint="eastAsia"/>
                <w:sz w:val="20"/>
                <w:szCs w:val="20"/>
              </w:rPr>
            </w:pPr>
            <w:r w:rsidRPr="003E7EF9">
              <w:rPr>
                <w:rFonts w:hint="eastAsia"/>
                <w:sz w:val="20"/>
                <w:szCs w:val="20"/>
              </w:rPr>
              <w:t>程式功能</w:t>
            </w:r>
          </w:p>
        </w:tc>
        <w:tc>
          <w:tcPr>
            <w:tcW w:w="6843" w:type="dxa"/>
          </w:tcPr>
          <w:p w:rsidR="005C04B9" w:rsidRPr="003E7EF9" w:rsidRDefault="00FA6A12" w:rsidP="00B0278D">
            <w:pPr>
              <w:rPr>
                <w:rFonts w:hint="eastAsia"/>
                <w:sz w:val="20"/>
                <w:szCs w:val="20"/>
              </w:rPr>
            </w:pPr>
            <w:r w:rsidRPr="003E7EF9">
              <w:rPr>
                <w:rFonts w:hint="eastAsia"/>
                <w:sz w:val="20"/>
                <w:szCs w:val="20"/>
              </w:rPr>
              <w:t>理賠試算服務</w:t>
            </w:r>
          </w:p>
        </w:tc>
      </w:tr>
      <w:tr w:rsidR="005C04B9" w:rsidRPr="003E7EF9" w:rsidTr="00B37FAE">
        <w:tc>
          <w:tcPr>
            <w:tcW w:w="2340" w:type="dxa"/>
          </w:tcPr>
          <w:p w:rsidR="005C04B9" w:rsidRPr="003E7EF9" w:rsidRDefault="005C04B9" w:rsidP="00B37FAE">
            <w:pPr>
              <w:rPr>
                <w:rFonts w:hint="eastAsia"/>
                <w:sz w:val="20"/>
                <w:szCs w:val="20"/>
              </w:rPr>
            </w:pPr>
            <w:r w:rsidRPr="003E7EF9">
              <w:rPr>
                <w:rFonts w:hint="eastAsia"/>
                <w:sz w:val="20"/>
                <w:szCs w:val="20"/>
              </w:rPr>
              <w:t>程式名稱</w:t>
            </w:r>
          </w:p>
        </w:tc>
        <w:tc>
          <w:tcPr>
            <w:tcW w:w="6843" w:type="dxa"/>
          </w:tcPr>
          <w:p w:rsidR="005C04B9" w:rsidRPr="003E7EF9" w:rsidRDefault="005C04B9" w:rsidP="00FA6A12">
            <w:pPr>
              <w:rPr>
                <w:rFonts w:hint="eastAsia"/>
                <w:sz w:val="20"/>
                <w:szCs w:val="20"/>
              </w:rPr>
            </w:pPr>
            <w:r w:rsidRPr="003E7EF9">
              <w:rPr>
                <w:rFonts w:hint="eastAsia"/>
                <w:sz w:val="20"/>
                <w:szCs w:val="20"/>
              </w:rPr>
              <w:t>AA</w:t>
            </w:r>
            <w:r w:rsidR="00FA6A12" w:rsidRPr="003E7EF9">
              <w:rPr>
                <w:rFonts w:hint="eastAsia"/>
                <w:sz w:val="20"/>
                <w:szCs w:val="20"/>
              </w:rPr>
              <w:t>Y0</w:t>
            </w:r>
            <w:r w:rsidRPr="003E7EF9">
              <w:rPr>
                <w:rFonts w:hint="eastAsia"/>
                <w:sz w:val="20"/>
                <w:szCs w:val="20"/>
              </w:rPr>
              <w:t>_0</w:t>
            </w:r>
            <w:r w:rsidR="00FA6A12" w:rsidRPr="003E7EF9">
              <w:rPr>
                <w:rFonts w:hint="eastAsia"/>
                <w:sz w:val="20"/>
                <w:szCs w:val="20"/>
              </w:rPr>
              <w:t>4</w:t>
            </w:r>
            <w:r w:rsidRPr="003E7EF9">
              <w:rPr>
                <w:rFonts w:hint="eastAsia"/>
                <w:sz w:val="20"/>
                <w:szCs w:val="20"/>
              </w:rPr>
              <w:t>00</w:t>
            </w:r>
          </w:p>
        </w:tc>
      </w:tr>
      <w:tr w:rsidR="005C04B9" w:rsidRPr="003E7EF9" w:rsidTr="00B37FAE">
        <w:tc>
          <w:tcPr>
            <w:tcW w:w="2340" w:type="dxa"/>
          </w:tcPr>
          <w:p w:rsidR="005C04B9" w:rsidRPr="003E7EF9" w:rsidRDefault="005C04B9" w:rsidP="00B37FAE">
            <w:pPr>
              <w:rPr>
                <w:rFonts w:hint="eastAsia"/>
                <w:sz w:val="20"/>
                <w:szCs w:val="20"/>
              </w:rPr>
            </w:pPr>
            <w:r w:rsidRPr="003E7EF9">
              <w:rPr>
                <w:rFonts w:hint="eastAsia"/>
                <w:sz w:val="20"/>
                <w:szCs w:val="20"/>
              </w:rPr>
              <w:t>作業方式</w:t>
            </w:r>
          </w:p>
        </w:tc>
        <w:tc>
          <w:tcPr>
            <w:tcW w:w="6843" w:type="dxa"/>
          </w:tcPr>
          <w:p w:rsidR="005C04B9" w:rsidRPr="003E7EF9" w:rsidRDefault="005C04B9" w:rsidP="00B37FAE">
            <w:pPr>
              <w:rPr>
                <w:rFonts w:hint="eastAsia"/>
                <w:sz w:val="20"/>
                <w:szCs w:val="20"/>
              </w:rPr>
            </w:pPr>
            <w:r w:rsidRPr="003E7EF9">
              <w:rPr>
                <w:rFonts w:hint="eastAsia"/>
                <w:sz w:val="20"/>
                <w:szCs w:val="20"/>
              </w:rPr>
              <w:t>ONLINE</w:t>
            </w:r>
          </w:p>
        </w:tc>
      </w:tr>
      <w:tr w:rsidR="005C04B9" w:rsidRPr="003E7EF9" w:rsidTr="00B37FAE">
        <w:tc>
          <w:tcPr>
            <w:tcW w:w="2340" w:type="dxa"/>
          </w:tcPr>
          <w:p w:rsidR="005C04B9" w:rsidRPr="003E7EF9" w:rsidRDefault="005C04B9" w:rsidP="00B37FAE">
            <w:pPr>
              <w:rPr>
                <w:rFonts w:hint="eastAsia"/>
                <w:sz w:val="20"/>
                <w:szCs w:val="20"/>
              </w:rPr>
            </w:pPr>
            <w:r w:rsidRPr="003E7EF9">
              <w:rPr>
                <w:rFonts w:hint="eastAsia"/>
                <w:sz w:val="20"/>
                <w:szCs w:val="20"/>
              </w:rPr>
              <w:t>概要說明</w:t>
            </w:r>
          </w:p>
        </w:tc>
        <w:tc>
          <w:tcPr>
            <w:tcW w:w="6843" w:type="dxa"/>
          </w:tcPr>
          <w:p w:rsidR="005C04B9" w:rsidRPr="003E7EF9" w:rsidRDefault="00FA6A12" w:rsidP="00B0278D">
            <w:pPr>
              <w:rPr>
                <w:rFonts w:hint="eastAsia"/>
                <w:sz w:val="20"/>
                <w:szCs w:val="20"/>
              </w:rPr>
            </w:pPr>
            <w:r w:rsidRPr="003E7EF9">
              <w:rPr>
                <w:rFonts w:hint="eastAsia"/>
                <w:sz w:val="20"/>
                <w:szCs w:val="20"/>
              </w:rPr>
              <w:t>提供業務人員簡易理賠試算服務</w:t>
            </w:r>
          </w:p>
        </w:tc>
      </w:tr>
      <w:tr w:rsidR="005C04B9" w:rsidRPr="003E7EF9" w:rsidTr="00B37FAE">
        <w:tc>
          <w:tcPr>
            <w:tcW w:w="2340" w:type="dxa"/>
          </w:tcPr>
          <w:p w:rsidR="005C04B9" w:rsidRPr="003E7EF9" w:rsidRDefault="005C04B9" w:rsidP="00B37FAE">
            <w:pPr>
              <w:rPr>
                <w:rFonts w:hint="eastAsia"/>
                <w:sz w:val="20"/>
                <w:szCs w:val="20"/>
              </w:rPr>
            </w:pPr>
            <w:r w:rsidRPr="003E7EF9">
              <w:rPr>
                <w:rFonts w:hint="eastAsia"/>
                <w:sz w:val="20"/>
                <w:szCs w:val="20"/>
              </w:rPr>
              <w:t>處理人員</w:t>
            </w:r>
          </w:p>
        </w:tc>
        <w:tc>
          <w:tcPr>
            <w:tcW w:w="6843" w:type="dxa"/>
          </w:tcPr>
          <w:p w:rsidR="005C04B9" w:rsidRPr="003E7EF9" w:rsidRDefault="00A07E88" w:rsidP="00B37FAE">
            <w:pPr>
              <w:rPr>
                <w:rFonts w:hint="eastAsia"/>
                <w:sz w:val="20"/>
                <w:szCs w:val="20"/>
              </w:rPr>
            </w:pPr>
            <w:r w:rsidRPr="003E7EF9">
              <w:rPr>
                <w:rFonts w:hint="eastAsia"/>
                <w:sz w:val="20"/>
                <w:szCs w:val="20"/>
              </w:rPr>
              <w:t>專招展業業務人員</w:t>
            </w:r>
          </w:p>
        </w:tc>
      </w:tr>
      <w:tr w:rsidR="00FA6A12" w:rsidRPr="003E7EF9" w:rsidTr="00B37FAE">
        <w:tc>
          <w:tcPr>
            <w:tcW w:w="2340" w:type="dxa"/>
          </w:tcPr>
          <w:p w:rsidR="00FA6A12" w:rsidRPr="003E7EF9" w:rsidRDefault="00FA6A12" w:rsidP="00B37FAE">
            <w:pPr>
              <w:rPr>
                <w:rFonts w:hint="eastAsia"/>
                <w:sz w:val="20"/>
                <w:szCs w:val="20"/>
              </w:rPr>
            </w:pPr>
            <w:r w:rsidRPr="003E7EF9">
              <w:rPr>
                <w:rFonts w:hint="eastAsia"/>
                <w:sz w:val="20"/>
                <w:szCs w:val="20"/>
              </w:rPr>
              <w:t>主程式類型</w:t>
            </w:r>
          </w:p>
        </w:tc>
        <w:tc>
          <w:tcPr>
            <w:tcW w:w="6843" w:type="dxa"/>
          </w:tcPr>
          <w:p w:rsidR="00FA6A12" w:rsidRPr="003E7EF9" w:rsidRDefault="00FA6A12" w:rsidP="00FA6A12">
            <w:pPr>
              <w:rPr>
                <w:rFonts w:hint="eastAsia"/>
                <w:sz w:val="20"/>
                <w:szCs w:val="20"/>
              </w:rPr>
            </w:pPr>
            <w:r w:rsidRPr="003E7EF9">
              <w:rPr>
                <w:rFonts w:hint="eastAsia"/>
                <w:sz w:val="20"/>
                <w:szCs w:val="20"/>
              </w:rPr>
              <w:t>UCBean,</w:t>
            </w:r>
            <w:r w:rsidRPr="003E7EF9">
              <w:rPr>
                <w:rFonts w:hint="eastAsia"/>
                <w:sz w:val="20"/>
                <w:szCs w:val="20"/>
              </w:rPr>
              <w:t>一般主程式</w:t>
            </w:r>
          </w:p>
        </w:tc>
      </w:tr>
    </w:tbl>
    <w:p w:rsidR="005C04B9" w:rsidRPr="003E7EF9" w:rsidRDefault="005C04B9" w:rsidP="005C04B9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5C04B9" w:rsidRPr="003E7EF9" w:rsidRDefault="005C04B9" w:rsidP="005C04B9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Arial" w:hAnsi="Arial" w:hint="eastAsia"/>
        </w:rPr>
      </w:pPr>
      <w:r w:rsidRPr="003E7EF9">
        <w:rPr>
          <w:rFonts w:ascii="Arial" w:hAnsi="Arial" w:hint="eastAsia"/>
        </w:rPr>
        <w:t>程式流程圖</w:t>
      </w:r>
    </w:p>
    <w:p w:rsidR="005C04B9" w:rsidRPr="003E7EF9" w:rsidRDefault="006F401D" w:rsidP="005C04B9">
      <w:pPr>
        <w:spacing w:line="240" w:lineRule="atLeast"/>
        <w:rPr>
          <w:rFonts w:ascii="Arial" w:hAnsi="Arial" w:cs="Courier New" w:hint="eastAsia"/>
          <w:sz w:val="20"/>
          <w:szCs w:val="20"/>
        </w:rPr>
      </w:pPr>
      <w:r>
        <w:object w:dxaOrig="10260" w:dyaOrig="10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pt;height:51pt" o:ole="">
            <v:imagedata r:id="rId7" o:title=""/>
          </v:shape>
          <o:OLEObject Type="Embed" ProgID="Visio.Drawing.11" ShapeID="_x0000_i1025" DrawAspect="Content" ObjectID="_1657346453" r:id="rId8"/>
        </w:object>
      </w:r>
    </w:p>
    <w:p w:rsidR="005C04B9" w:rsidRPr="003E7EF9" w:rsidRDefault="005C04B9" w:rsidP="005C04B9">
      <w:pPr>
        <w:spacing w:line="240" w:lineRule="atLeast"/>
        <w:rPr>
          <w:rFonts w:cs="Courier New" w:hint="eastAsia"/>
          <w:sz w:val="20"/>
          <w:szCs w:val="20"/>
        </w:rPr>
      </w:pPr>
    </w:p>
    <w:p w:rsidR="005C04B9" w:rsidRPr="003E7EF9" w:rsidRDefault="005C04B9" w:rsidP="005C04B9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hint="eastAsia"/>
        </w:rPr>
      </w:pPr>
      <w:r w:rsidRPr="003E7EF9">
        <w:rPr>
          <w:rFonts w:hint="eastAsia"/>
        </w:rPr>
        <w:t>相關檔案</w:t>
      </w:r>
    </w:p>
    <w:tbl>
      <w:tblPr>
        <w:tblW w:w="91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4697"/>
      </w:tblGrid>
      <w:tr w:rsidR="005C04B9" w:rsidRPr="003E7EF9" w:rsidTr="00B37FAE">
        <w:tc>
          <w:tcPr>
            <w:tcW w:w="720" w:type="dxa"/>
          </w:tcPr>
          <w:p w:rsidR="005C04B9" w:rsidRPr="003E7EF9" w:rsidRDefault="005C04B9" w:rsidP="00B37FAE">
            <w:pPr>
              <w:jc w:val="center"/>
              <w:rPr>
                <w:rFonts w:hint="eastAsia"/>
                <w:sz w:val="20"/>
                <w:szCs w:val="20"/>
              </w:rPr>
            </w:pPr>
            <w:r w:rsidRPr="003E7EF9">
              <w:rPr>
                <w:rFonts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5C04B9" w:rsidRPr="003E7EF9" w:rsidRDefault="005C04B9" w:rsidP="00B37FAE">
            <w:pPr>
              <w:jc w:val="center"/>
              <w:rPr>
                <w:rFonts w:hint="eastAsia"/>
                <w:sz w:val="20"/>
                <w:szCs w:val="20"/>
              </w:rPr>
            </w:pPr>
            <w:r w:rsidRPr="003E7EF9">
              <w:rPr>
                <w:rFonts w:hint="eastAsia"/>
                <w:sz w:val="20"/>
                <w:szCs w:val="20"/>
              </w:rPr>
              <w:t>中文說明</w:t>
            </w:r>
          </w:p>
        </w:tc>
        <w:tc>
          <w:tcPr>
            <w:tcW w:w="4697" w:type="dxa"/>
          </w:tcPr>
          <w:p w:rsidR="005C04B9" w:rsidRPr="003E7EF9" w:rsidRDefault="005C04B9" w:rsidP="00B37FAE">
            <w:pPr>
              <w:jc w:val="center"/>
              <w:rPr>
                <w:rFonts w:hint="eastAsia"/>
                <w:sz w:val="20"/>
                <w:szCs w:val="20"/>
              </w:rPr>
            </w:pPr>
            <w:r w:rsidRPr="003E7EF9">
              <w:rPr>
                <w:rFonts w:hint="eastAsia"/>
                <w:sz w:val="20"/>
                <w:szCs w:val="20"/>
              </w:rPr>
              <w:t>檔案名稱</w:t>
            </w:r>
          </w:p>
        </w:tc>
      </w:tr>
      <w:tr w:rsidR="005C04B9" w:rsidRPr="003E7EF9" w:rsidTr="00B37FA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5C04B9" w:rsidRPr="003E7EF9" w:rsidRDefault="005C04B9" w:rsidP="005C04B9">
            <w:pPr>
              <w:widowControl/>
              <w:numPr>
                <w:ilvl w:val="0"/>
                <w:numId w:val="30"/>
              </w:numPr>
              <w:snapToGrid w:val="0"/>
              <w:ind w:left="0" w:firstLine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5C04B9" w:rsidRPr="003E7EF9" w:rsidRDefault="00A07E88" w:rsidP="00B37FAE">
            <w:pPr>
              <w:pStyle w:val="Tabletext"/>
              <w:snapToGrid w:val="0"/>
              <w:rPr>
                <w:rFonts w:hint="eastAsia"/>
                <w:lang w:eastAsia="zh-TW"/>
              </w:rPr>
            </w:pPr>
            <w:r w:rsidRPr="003E7EF9">
              <w:rPr>
                <w:rFonts w:hint="eastAsia"/>
                <w:lang w:eastAsia="zh-TW"/>
              </w:rPr>
              <w:t>理賠試算服務受理檔</w:t>
            </w:r>
          </w:p>
        </w:tc>
        <w:tc>
          <w:tcPr>
            <w:tcW w:w="4697" w:type="dxa"/>
          </w:tcPr>
          <w:p w:rsidR="005C04B9" w:rsidRPr="003E7EF9" w:rsidRDefault="00A07E88" w:rsidP="00B37FAE">
            <w:pPr>
              <w:snapToGrid w:val="0"/>
              <w:rPr>
                <w:rFonts w:hint="eastAsia"/>
                <w:sz w:val="20"/>
                <w:szCs w:val="20"/>
              </w:rPr>
            </w:pPr>
            <w:r w:rsidRPr="003E7EF9">
              <w:rPr>
                <w:sz w:val="20"/>
                <w:szCs w:val="20"/>
              </w:rPr>
              <w:t>DTAAY002</w:t>
            </w:r>
          </w:p>
        </w:tc>
      </w:tr>
      <w:tr w:rsidR="005177D8" w:rsidRPr="003E7EF9" w:rsidTr="00B37FA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5177D8" w:rsidRPr="003E7EF9" w:rsidRDefault="005177D8" w:rsidP="005C04B9">
            <w:pPr>
              <w:widowControl/>
              <w:numPr>
                <w:ilvl w:val="0"/>
                <w:numId w:val="30"/>
              </w:numPr>
              <w:snapToGrid w:val="0"/>
              <w:ind w:left="0" w:firstLine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5177D8" w:rsidRPr="003E7EF9" w:rsidRDefault="00E446C1" w:rsidP="00B37FAE">
            <w:pPr>
              <w:pStyle w:val="Tabletext"/>
              <w:snapToGrid w:val="0"/>
              <w:rPr>
                <w:rFonts w:hint="eastAsia"/>
                <w:lang w:eastAsia="zh-TW"/>
              </w:rPr>
            </w:pPr>
            <w:r w:rsidRPr="00E446C1">
              <w:rPr>
                <w:rFonts w:hint="eastAsia"/>
                <w:lang w:eastAsia="zh-TW"/>
              </w:rPr>
              <w:t>理賠試算服務無記名檔</w:t>
            </w:r>
          </w:p>
        </w:tc>
        <w:tc>
          <w:tcPr>
            <w:tcW w:w="4697" w:type="dxa"/>
          </w:tcPr>
          <w:p w:rsidR="005177D8" w:rsidRPr="003E7EF9" w:rsidRDefault="00A07E88" w:rsidP="00B37FAE">
            <w:pPr>
              <w:snapToGrid w:val="0"/>
              <w:rPr>
                <w:rFonts w:hint="eastAsia"/>
                <w:sz w:val="20"/>
                <w:szCs w:val="20"/>
              </w:rPr>
            </w:pPr>
            <w:r w:rsidRPr="003E7EF9">
              <w:rPr>
                <w:sz w:val="20"/>
                <w:szCs w:val="20"/>
              </w:rPr>
              <w:t>DTAAY00</w:t>
            </w:r>
            <w:r w:rsidRPr="003E7EF9"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B9314A" w:rsidRPr="003E7EF9" w:rsidTr="00B37FA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9314A" w:rsidRPr="003E7EF9" w:rsidRDefault="00B9314A" w:rsidP="005C04B9">
            <w:pPr>
              <w:widowControl/>
              <w:numPr>
                <w:ilvl w:val="0"/>
                <w:numId w:val="30"/>
              </w:numPr>
              <w:snapToGrid w:val="0"/>
              <w:ind w:left="0" w:firstLine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B9314A" w:rsidRPr="003E7EF9" w:rsidRDefault="00E446C1" w:rsidP="00B37FAE">
            <w:pPr>
              <w:pStyle w:val="Tabletext"/>
              <w:snapToGrid w:val="0"/>
              <w:rPr>
                <w:rFonts w:hint="eastAsia"/>
                <w:lang w:eastAsia="zh-TW"/>
              </w:rPr>
            </w:pPr>
            <w:r w:rsidRPr="00E446C1">
              <w:rPr>
                <w:rFonts w:hint="eastAsia"/>
                <w:lang w:eastAsia="zh-TW"/>
              </w:rPr>
              <w:t>理賠試算服務投保明細檔</w:t>
            </w:r>
          </w:p>
        </w:tc>
        <w:tc>
          <w:tcPr>
            <w:tcW w:w="4697" w:type="dxa"/>
          </w:tcPr>
          <w:p w:rsidR="00B9314A" w:rsidRPr="003E7EF9" w:rsidRDefault="00A07E88" w:rsidP="00B37FAE">
            <w:pPr>
              <w:snapToGrid w:val="0"/>
              <w:rPr>
                <w:rFonts w:hint="eastAsia"/>
                <w:sz w:val="20"/>
                <w:szCs w:val="20"/>
              </w:rPr>
            </w:pPr>
            <w:r w:rsidRPr="003E7EF9">
              <w:rPr>
                <w:sz w:val="20"/>
                <w:szCs w:val="20"/>
              </w:rPr>
              <w:t>DTAAY00</w:t>
            </w:r>
            <w:r w:rsidRPr="003E7EF9">
              <w:rPr>
                <w:rFonts w:hint="eastAsia"/>
                <w:sz w:val="20"/>
                <w:szCs w:val="20"/>
              </w:rPr>
              <w:t>4</w:t>
            </w:r>
          </w:p>
        </w:tc>
      </w:tr>
      <w:tr w:rsidR="00486ECF" w:rsidRPr="003E7EF9" w:rsidTr="00B37FA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86ECF" w:rsidRPr="003E7EF9" w:rsidRDefault="00486ECF" w:rsidP="005C04B9">
            <w:pPr>
              <w:widowControl/>
              <w:numPr>
                <w:ilvl w:val="0"/>
                <w:numId w:val="30"/>
              </w:numPr>
              <w:snapToGrid w:val="0"/>
              <w:ind w:left="0" w:firstLine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486ECF" w:rsidRPr="003E7EF9" w:rsidRDefault="00E446C1" w:rsidP="00B37FAE">
            <w:pPr>
              <w:pStyle w:val="Tabletext"/>
              <w:snapToGrid w:val="0"/>
              <w:rPr>
                <w:rFonts w:hint="eastAsia"/>
                <w:lang w:eastAsia="zh-TW"/>
              </w:rPr>
            </w:pPr>
            <w:r w:rsidRPr="00E446C1">
              <w:rPr>
                <w:rFonts w:hint="eastAsia"/>
                <w:lang w:eastAsia="zh-TW"/>
              </w:rPr>
              <w:t>理賠試算服務天數檔</w:t>
            </w:r>
          </w:p>
        </w:tc>
        <w:tc>
          <w:tcPr>
            <w:tcW w:w="4697" w:type="dxa"/>
          </w:tcPr>
          <w:p w:rsidR="00486ECF" w:rsidRPr="003E7EF9" w:rsidRDefault="00486ECF" w:rsidP="00B37FAE">
            <w:pPr>
              <w:snapToGrid w:val="0"/>
              <w:rPr>
                <w:sz w:val="20"/>
                <w:szCs w:val="20"/>
              </w:rPr>
            </w:pPr>
            <w:r w:rsidRPr="00486ECF">
              <w:rPr>
                <w:sz w:val="20"/>
                <w:szCs w:val="20"/>
              </w:rPr>
              <w:t>DTAAY005</w:t>
            </w:r>
          </w:p>
        </w:tc>
      </w:tr>
      <w:tr w:rsidR="008A66B0" w:rsidRPr="003E7EF9" w:rsidTr="00B37FA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8A66B0" w:rsidRPr="003E7EF9" w:rsidRDefault="008A66B0" w:rsidP="005C04B9">
            <w:pPr>
              <w:widowControl/>
              <w:numPr>
                <w:ilvl w:val="0"/>
                <w:numId w:val="30"/>
              </w:numPr>
              <w:snapToGrid w:val="0"/>
              <w:ind w:left="0" w:firstLine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8A66B0" w:rsidRPr="00486ECF" w:rsidRDefault="00E446C1" w:rsidP="00B37FAE">
            <w:pPr>
              <w:pStyle w:val="Tabletext"/>
              <w:snapToGrid w:val="0"/>
              <w:rPr>
                <w:rFonts w:hint="eastAsia"/>
                <w:lang w:eastAsia="zh-TW"/>
              </w:rPr>
            </w:pPr>
            <w:r w:rsidRPr="00E446C1">
              <w:rPr>
                <w:rFonts w:hint="eastAsia"/>
                <w:lang w:eastAsia="zh-TW"/>
              </w:rPr>
              <w:t>理賠試算服務結果檔</w:t>
            </w:r>
          </w:p>
        </w:tc>
        <w:tc>
          <w:tcPr>
            <w:tcW w:w="4697" w:type="dxa"/>
          </w:tcPr>
          <w:p w:rsidR="008A66B0" w:rsidRPr="00486ECF" w:rsidRDefault="008A66B0" w:rsidP="00B37FAE">
            <w:pPr>
              <w:snapToGrid w:val="0"/>
              <w:rPr>
                <w:sz w:val="20"/>
                <w:szCs w:val="20"/>
              </w:rPr>
            </w:pPr>
            <w:r w:rsidRPr="008A66B0">
              <w:rPr>
                <w:sz w:val="20"/>
                <w:szCs w:val="20"/>
              </w:rPr>
              <w:t>DTAAY006</w:t>
            </w:r>
          </w:p>
        </w:tc>
      </w:tr>
      <w:tr w:rsidR="00A94355" w:rsidRPr="003E7EF9" w:rsidTr="00B37FA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94355" w:rsidRPr="003E7EF9" w:rsidRDefault="00A94355" w:rsidP="005C04B9">
            <w:pPr>
              <w:widowControl/>
              <w:numPr>
                <w:ilvl w:val="0"/>
                <w:numId w:val="30"/>
              </w:numPr>
              <w:snapToGrid w:val="0"/>
              <w:ind w:left="0" w:firstLine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A94355" w:rsidRPr="003E7EF9" w:rsidRDefault="00A94355" w:rsidP="00B37FAE">
            <w:pPr>
              <w:pStyle w:val="Tabletext"/>
              <w:snapToGrid w:val="0"/>
              <w:rPr>
                <w:rFonts w:hint="eastAsia"/>
                <w:lang w:eastAsia="zh-TW"/>
              </w:rPr>
            </w:pPr>
            <w:r w:rsidRPr="003E7EF9">
              <w:rPr>
                <w:rFonts w:hint="eastAsia"/>
                <w:lang w:eastAsia="zh-TW"/>
              </w:rPr>
              <w:t>壽險主約投保紀錄</w:t>
            </w:r>
          </w:p>
        </w:tc>
        <w:tc>
          <w:tcPr>
            <w:tcW w:w="4697" w:type="dxa"/>
          </w:tcPr>
          <w:p w:rsidR="00A94355" w:rsidRPr="003E7EF9" w:rsidRDefault="00A94355" w:rsidP="00B37FAE">
            <w:pPr>
              <w:snapToGrid w:val="0"/>
              <w:rPr>
                <w:sz w:val="20"/>
                <w:szCs w:val="20"/>
              </w:rPr>
            </w:pPr>
            <w:r w:rsidRPr="003E7EF9">
              <w:rPr>
                <w:rFonts w:hint="eastAsia"/>
                <w:sz w:val="20"/>
                <w:szCs w:val="20"/>
              </w:rPr>
              <w:t>DTAB0001</w:t>
            </w:r>
          </w:p>
        </w:tc>
      </w:tr>
      <w:tr w:rsidR="00B470F8" w:rsidRPr="003E7EF9" w:rsidTr="00B37FA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470F8" w:rsidRPr="003E7EF9" w:rsidRDefault="00B470F8" w:rsidP="005C04B9">
            <w:pPr>
              <w:widowControl/>
              <w:numPr>
                <w:ilvl w:val="0"/>
                <w:numId w:val="30"/>
              </w:numPr>
              <w:snapToGrid w:val="0"/>
              <w:ind w:left="0" w:firstLine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B470F8" w:rsidRPr="003E7EF9" w:rsidRDefault="00B470F8" w:rsidP="00B470F8">
            <w:pPr>
              <w:pStyle w:val="Tabletext"/>
              <w:snapToGrid w:val="0"/>
              <w:rPr>
                <w:rFonts w:hint="eastAsia"/>
                <w:lang w:eastAsia="zh-TW"/>
              </w:rPr>
            </w:pPr>
            <w:r w:rsidRPr="003E7EF9">
              <w:rPr>
                <w:rFonts w:hint="eastAsia"/>
                <w:lang w:eastAsia="zh-TW"/>
              </w:rPr>
              <w:t>壽險</w:t>
            </w:r>
            <w:r>
              <w:rPr>
                <w:rFonts w:hint="eastAsia"/>
                <w:lang w:eastAsia="zh-TW"/>
              </w:rPr>
              <w:t>附</w:t>
            </w:r>
            <w:r w:rsidRPr="003E7EF9">
              <w:rPr>
                <w:rFonts w:hint="eastAsia"/>
                <w:lang w:eastAsia="zh-TW"/>
              </w:rPr>
              <w:t>約投保紀錄</w:t>
            </w:r>
          </w:p>
        </w:tc>
        <w:tc>
          <w:tcPr>
            <w:tcW w:w="4697" w:type="dxa"/>
          </w:tcPr>
          <w:p w:rsidR="00B470F8" w:rsidRPr="003E7EF9" w:rsidRDefault="00B470F8" w:rsidP="00B37FAE">
            <w:pPr>
              <w:snapToGrid w:val="0"/>
              <w:rPr>
                <w:rFonts w:hint="eastAsia"/>
                <w:sz w:val="20"/>
                <w:szCs w:val="20"/>
              </w:rPr>
            </w:pPr>
            <w:r w:rsidRPr="003E7EF9">
              <w:rPr>
                <w:rFonts w:hint="eastAsia"/>
                <w:sz w:val="20"/>
                <w:szCs w:val="20"/>
              </w:rPr>
              <w:t>DTAB000</w:t>
            </w:r>
            <w:r>
              <w:rPr>
                <w:rFonts w:hint="eastAsia"/>
                <w:sz w:val="20"/>
                <w:szCs w:val="20"/>
              </w:rPr>
              <w:t>2</w:t>
            </w:r>
          </w:p>
        </w:tc>
      </w:tr>
      <w:tr w:rsidR="00A94355" w:rsidRPr="003E7EF9" w:rsidTr="00B37FA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94355" w:rsidRPr="003E7EF9" w:rsidRDefault="00A94355" w:rsidP="005C04B9">
            <w:pPr>
              <w:widowControl/>
              <w:numPr>
                <w:ilvl w:val="0"/>
                <w:numId w:val="30"/>
              </w:numPr>
              <w:snapToGrid w:val="0"/>
              <w:ind w:left="0" w:firstLine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A94355" w:rsidRPr="003E7EF9" w:rsidRDefault="00A94355" w:rsidP="00B37FAE">
            <w:pPr>
              <w:pStyle w:val="Tabletext"/>
              <w:snapToGrid w:val="0"/>
              <w:rPr>
                <w:rFonts w:hint="eastAsia"/>
                <w:lang w:eastAsia="zh-TW"/>
              </w:rPr>
            </w:pPr>
            <w:r w:rsidRPr="003E7EF9">
              <w:rPr>
                <w:rFonts w:hint="eastAsia"/>
                <w:lang w:eastAsia="zh-TW"/>
              </w:rPr>
              <w:t>壽險契約關係人檔</w:t>
            </w:r>
          </w:p>
        </w:tc>
        <w:tc>
          <w:tcPr>
            <w:tcW w:w="4697" w:type="dxa"/>
          </w:tcPr>
          <w:p w:rsidR="00A94355" w:rsidRPr="003E7EF9" w:rsidRDefault="00A94355" w:rsidP="00A94355">
            <w:pPr>
              <w:snapToGrid w:val="0"/>
              <w:rPr>
                <w:rFonts w:hint="eastAsia"/>
                <w:sz w:val="20"/>
                <w:szCs w:val="20"/>
              </w:rPr>
            </w:pPr>
            <w:r w:rsidRPr="003E7EF9">
              <w:rPr>
                <w:rFonts w:hint="eastAsia"/>
                <w:sz w:val="20"/>
                <w:szCs w:val="20"/>
              </w:rPr>
              <w:t>DTAB0005</w:t>
            </w:r>
          </w:p>
        </w:tc>
      </w:tr>
      <w:tr w:rsidR="00B470F8" w:rsidRPr="003E7EF9" w:rsidTr="00B37FA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470F8" w:rsidRPr="003E7EF9" w:rsidRDefault="00B470F8" w:rsidP="005C04B9">
            <w:pPr>
              <w:widowControl/>
              <w:numPr>
                <w:ilvl w:val="0"/>
                <w:numId w:val="30"/>
              </w:numPr>
              <w:snapToGrid w:val="0"/>
              <w:ind w:left="0" w:firstLine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B470F8" w:rsidRPr="003E7EF9" w:rsidRDefault="0095631D" w:rsidP="00B37FAE">
            <w:pPr>
              <w:pStyle w:val="Tabletext"/>
              <w:snapToGrid w:val="0"/>
              <w:rPr>
                <w:rFonts w:hint="eastAsia"/>
                <w:lang w:eastAsia="zh-TW"/>
              </w:rPr>
            </w:pPr>
            <w:r w:rsidRPr="0095631D">
              <w:rPr>
                <w:rFonts w:hint="eastAsia"/>
                <w:lang w:eastAsia="zh-TW"/>
              </w:rPr>
              <w:t>基本資料定義檔</w:t>
            </w:r>
          </w:p>
        </w:tc>
        <w:tc>
          <w:tcPr>
            <w:tcW w:w="4697" w:type="dxa"/>
          </w:tcPr>
          <w:p w:rsidR="00B470F8" w:rsidRPr="003E7EF9" w:rsidRDefault="0095631D" w:rsidP="00A94355">
            <w:pPr>
              <w:snapToGrid w:val="0"/>
              <w:rPr>
                <w:rFonts w:hint="eastAsia"/>
                <w:sz w:val="20"/>
                <w:szCs w:val="20"/>
              </w:rPr>
            </w:pPr>
            <w:r w:rsidRPr="0095631D">
              <w:rPr>
                <w:sz w:val="20"/>
                <w:szCs w:val="20"/>
              </w:rPr>
              <w:t>DTAGA001_PROD_DEFI</w:t>
            </w:r>
          </w:p>
        </w:tc>
      </w:tr>
      <w:tr w:rsidR="00447414" w:rsidRPr="003E7EF9" w:rsidTr="00B37FA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47414" w:rsidRPr="003E7EF9" w:rsidRDefault="00447414" w:rsidP="005C04B9">
            <w:pPr>
              <w:widowControl/>
              <w:numPr>
                <w:ilvl w:val="0"/>
                <w:numId w:val="30"/>
              </w:numPr>
              <w:snapToGrid w:val="0"/>
              <w:ind w:left="0" w:firstLine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447414" w:rsidRPr="003E7EF9" w:rsidRDefault="00447414" w:rsidP="00B37FAE">
            <w:pPr>
              <w:pStyle w:val="Tabletext"/>
              <w:snapToGrid w:val="0"/>
              <w:rPr>
                <w:rFonts w:hint="eastAsia"/>
                <w:lang w:eastAsia="zh-TW"/>
              </w:rPr>
            </w:pPr>
            <w:r w:rsidRPr="00447414">
              <w:rPr>
                <w:rFonts w:hint="eastAsia"/>
                <w:lang w:eastAsia="zh-TW"/>
              </w:rPr>
              <w:t>附約基本資料定義檔</w:t>
            </w:r>
          </w:p>
        </w:tc>
        <w:tc>
          <w:tcPr>
            <w:tcW w:w="4697" w:type="dxa"/>
          </w:tcPr>
          <w:p w:rsidR="00447414" w:rsidRPr="003E7EF9" w:rsidRDefault="00447414" w:rsidP="00A94355">
            <w:pPr>
              <w:snapToGrid w:val="0"/>
              <w:rPr>
                <w:rFonts w:hint="eastAsia"/>
                <w:sz w:val="20"/>
                <w:szCs w:val="20"/>
              </w:rPr>
            </w:pPr>
            <w:r w:rsidRPr="00447414">
              <w:rPr>
                <w:sz w:val="20"/>
                <w:szCs w:val="20"/>
              </w:rPr>
              <w:t>DTAGA003_RIDER_DEFI</w:t>
            </w:r>
          </w:p>
        </w:tc>
      </w:tr>
    </w:tbl>
    <w:p w:rsidR="005C04B9" w:rsidRPr="003E7EF9" w:rsidRDefault="005C04B9" w:rsidP="005C04B9">
      <w:pPr>
        <w:spacing w:line="240" w:lineRule="atLeast"/>
        <w:rPr>
          <w:rFonts w:cs="Courier New"/>
          <w:sz w:val="20"/>
          <w:szCs w:val="20"/>
        </w:rPr>
      </w:pPr>
    </w:p>
    <w:p w:rsidR="005C04B9" w:rsidRPr="003E7EF9" w:rsidRDefault="005C04B9" w:rsidP="005C04B9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hint="eastAsia"/>
        </w:rPr>
      </w:pPr>
      <w:r w:rsidRPr="003E7EF9">
        <w:rPr>
          <w:rFonts w:hint="eastAsia"/>
        </w:rPr>
        <w:t>相關模組</w:t>
      </w:r>
    </w:p>
    <w:tbl>
      <w:tblPr>
        <w:tblW w:w="92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4711"/>
      </w:tblGrid>
      <w:tr w:rsidR="005C04B9" w:rsidRPr="003E7EF9" w:rsidTr="00B37FAE">
        <w:tc>
          <w:tcPr>
            <w:tcW w:w="720" w:type="dxa"/>
          </w:tcPr>
          <w:p w:rsidR="005C04B9" w:rsidRPr="003E7EF9" w:rsidRDefault="005C04B9" w:rsidP="00B37FAE">
            <w:pPr>
              <w:jc w:val="center"/>
              <w:rPr>
                <w:rFonts w:hint="eastAsia"/>
                <w:sz w:val="20"/>
                <w:szCs w:val="20"/>
              </w:rPr>
            </w:pPr>
            <w:r w:rsidRPr="003E7EF9">
              <w:rPr>
                <w:rFonts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5C04B9" w:rsidRPr="003E7EF9" w:rsidRDefault="005C04B9" w:rsidP="00B37FAE">
            <w:pPr>
              <w:jc w:val="center"/>
              <w:rPr>
                <w:rFonts w:hint="eastAsia"/>
                <w:sz w:val="20"/>
                <w:szCs w:val="20"/>
              </w:rPr>
            </w:pPr>
            <w:r w:rsidRPr="003E7EF9">
              <w:rPr>
                <w:rFonts w:hint="eastAsia"/>
                <w:sz w:val="20"/>
                <w:szCs w:val="20"/>
              </w:rPr>
              <w:t>中文說明</w:t>
            </w:r>
          </w:p>
        </w:tc>
        <w:tc>
          <w:tcPr>
            <w:tcW w:w="4711" w:type="dxa"/>
          </w:tcPr>
          <w:p w:rsidR="005C04B9" w:rsidRPr="003E7EF9" w:rsidRDefault="005C04B9" w:rsidP="00B37FAE">
            <w:pPr>
              <w:jc w:val="center"/>
              <w:rPr>
                <w:rFonts w:hint="eastAsia"/>
                <w:sz w:val="20"/>
                <w:szCs w:val="20"/>
              </w:rPr>
            </w:pPr>
            <w:r w:rsidRPr="003E7EF9">
              <w:rPr>
                <w:rFonts w:hint="eastAsia"/>
                <w:sz w:val="20"/>
                <w:szCs w:val="20"/>
              </w:rPr>
              <w:t>程式名稱</w:t>
            </w:r>
          </w:p>
        </w:tc>
      </w:tr>
      <w:tr w:rsidR="005C04B9" w:rsidRPr="003E7EF9" w:rsidTr="00B37FA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5C04B9" w:rsidRPr="003E7EF9" w:rsidRDefault="005C04B9" w:rsidP="005C04B9">
            <w:pPr>
              <w:widowControl/>
              <w:numPr>
                <w:ilvl w:val="0"/>
                <w:numId w:val="31"/>
              </w:numPr>
              <w:snapToGrid w:val="0"/>
              <w:ind w:left="0" w:firstLine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5C04B9" w:rsidRPr="003E7EF9" w:rsidRDefault="0032072D" w:rsidP="00B37FAE">
            <w:pPr>
              <w:pStyle w:val="Tabletext"/>
              <w:adjustRightInd w:val="0"/>
              <w:snapToGrid w:val="0"/>
              <w:rPr>
                <w:rFonts w:hint="eastAsia"/>
                <w:kern w:val="2"/>
                <w:lang w:eastAsia="zh-TW"/>
              </w:rPr>
            </w:pPr>
            <w:r w:rsidRPr="0032072D">
              <w:rPr>
                <w:rFonts w:hint="eastAsia"/>
                <w:kern w:val="2"/>
                <w:lang w:eastAsia="zh-TW"/>
              </w:rPr>
              <w:t>取得理賠相關序號模組</w:t>
            </w:r>
          </w:p>
        </w:tc>
        <w:tc>
          <w:tcPr>
            <w:tcW w:w="4711" w:type="dxa"/>
          </w:tcPr>
          <w:p w:rsidR="005C04B9" w:rsidRPr="003E7EF9" w:rsidRDefault="0032072D" w:rsidP="00B37FAE">
            <w:pPr>
              <w:pStyle w:val="Tabletext"/>
              <w:adjustRightInd w:val="0"/>
              <w:snapToGrid w:val="0"/>
              <w:rPr>
                <w:rFonts w:hint="eastAsia"/>
                <w:kern w:val="2"/>
                <w:lang w:eastAsia="zh-TW"/>
              </w:rPr>
            </w:pPr>
            <w:r w:rsidRPr="0032072D">
              <w:rPr>
                <w:kern w:val="2"/>
                <w:lang w:eastAsia="zh-TW"/>
              </w:rPr>
              <w:t>AA_B2Z009</w:t>
            </w:r>
          </w:p>
        </w:tc>
      </w:tr>
      <w:tr w:rsidR="0032072D" w:rsidRPr="003E7EF9" w:rsidTr="00B37FA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2072D" w:rsidRPr="003E7EF9" w:rsidRDefault="0032072D" w:rsidP="005C04B9">
            <w:pPr>
              <w:widowControl/>
              <w:numPr>
                <w:ilvl w:val="0"/>
                <w:numId w:val="31"/>
              </w:numPr>
              <w:snapToGrid w:val="0"/>
              <w:ind w:left="0" w:firstLine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32072D" w:rsidRPr="0032072D" w:rsidRDefault="00FB125B" w:rsidP="00B37FAE">
            <w:pPr>
              <w:pStyle w:val="Tabletext"/>
              <w:adjustRightInd w:val="0"/>
              <w:snapToGrid w:val="0"/>
              <w:rPr>
                <w:rFonts w:hint="eastAsia"/>
                <w:kern w:val="2"/>
                <w:lang w:eastAsia="zh-TW"/>
              </w:rPr>
            </w:pPr>
            <w:r w:rsidRPr="00FB125B">
              <w:rPr>
                <w:rFonts w:hint="eastAsia"/>
                <w:kern w:val="2"/>
                <w:lang w:eastAsia="zh-TW"/>
              </w:rPr>
              <w:t>客戶投保明細讀取模組</w:t>
            </w:r>
          </w:p>
        </w:tc>
        <w:tc>
          <w:tcPr>
            <w:tcW w:w="4711" w:type="dxa"/>
          </w:tcPr>
          <w:p w:rsidR="0032072D" w:rsidRPr="0032072D" w:rsidRDefault="00FB125B" w:rsidP="00B37FAE">
            <w:pPr>
              <w:pStyle w:val="Tabletext"/>
              <w:adjustRightInd w:val="0"/>
              <w:snapToGrid w:val="0"/>
              <w:rPr>
                <w:kern w:val="2"/>
                <w:lang w:eastAsia="zh-TW"/>
              </w:rPr>
            </w:pPr>
            <w:r w:rsidRPr="00FB125B">
              <w:rPr>
                <w:kern w:val="2"/>
                <w:lang w:eastAsia="zh-TW"/>
              </w:rPr>
              <w:t>AA</w:t>
            </w:r>
            <w:r>
              <w:rPr>
                <w:rFonts w:hint="eastAsia"/>
                <w:kern w:val="2"/>
                <w:lang w:eastAsia="zh-TW"/>
              </w:rPr>
              <w:t>_</w:t>
            </w:r>
            <w:r w:rsidRPr="00FB125B">
              <w:rPr>
                <w:kern w:val="2"/>
                <w:lang w:eastAsia="zh-TW"/>
              </w:rPr>
              <w:t>B0Z000</w:t>
            </w:r>
          </w:p>
        </w:tc>
      </w:tr>
      <w:tr w:rsidR="00FB125B" w:rsidRPr="003E7EF9" w:rsidTr="00B37FA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B125B" w:rsidRPr="003E7EF9" w:rsidRDefault="00FB125B" w:rsidP="005C04B9">
            <w:pPr>
              <w:widowControl/>
              <w:numPr>
                <w:ilvl w:val="0"/>
                <w:numId w:val="31"/>
              </w:numPr>
              <w:snapToGrid w:val="0"/>
              <w:ind w:left="0" w:firstLine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FB125B" w:rsidRPr="00FB125B" w:rsidRDefault="00E64C34" w:rsidP="00B37FAE">
            <w:pPr>
              <w:pStyle w:val="Tabletext"/>
              <w:adjustRightInd w:val="0"/>
              <w:snapToGrid w:val="0"/>
              <w:rPr>
                <w:rFonts w:hint="eastAsia"/>
                <w:kern w:val="2"/>
                <w:lang w:eastAsia="zh-TW"/>
              </w:rPr>
            </w:pPr>
            <w:r w:rsidRPr="00E64C34">
              <w:rPr>
                <w:rFonts w:hint="eastAsia"/>
                <w:kern w:val="2"/>
                <w:lang w:eastAsia="zh-TW"/>
              </w:rPr>
              <w:t>住院醫療日額保險金通算模組</w:t>
            </w:r>
          </w:p>
        </w:tc>
        <w:tc>
          <w:tcPr>
            <w:tcW w:w="4711" w:type="dxa"/>
          </w:tcPr>
          <w:p w:rsidR="00FB125B" w:rsidRPr="00FB125B" w:rsidRDefault="00E64C34" w:rsidP="00B37FAE">
            <w:pPr>
              <w:pStyle w:val="Tabletext"/>
              <w:adjustRightInd w:val="0"/>
              <w:snapToGrid w:val="0"/>
              <w:rPr>
                <w:kern w:val="2"/>
                <w:lang w:eastAsia="zh-TW"/>
              </w:rPr>
            </w:pPr>
            <w:r>
              <w:rPr>
                <w:rFonts w:hint="eastAsia"/>
                <w:kern w:val="2"/>
                <w:lang w:eastAsia="zh-TW"/>
              </w:rPr>
              <w:t>AA_B1Z600</w:t>
            </w:r>
          </w:p>
        </w:tc>
      </w:tr>
      <w:tr w:rsidR="00E20E48" w:rsidRPr="003E7EF9" w:rsidTr="00B37FA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20E48" w:rsidRPr="003E7EF9" w:rsidRDefault="00E20E48" w:rsidP="005C04B9">
            <w:pPr>
              <w:widowControl/>
              <w:numPr>
                <w:ilvl w:val="0"/>
                <w:numId w:val="31"/>
              </w:numPr>
              <w:snapToGrid w:val="0"/>
              <w:ind w:left="0" w:firstLine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E20E48" w:rsidRPr="00E64C34" w:rsidRDefault="00E20E48" w:rsidP="00B37FAE">
            <w:pPr>
              <w:pStyle w:val="Tabletext"/>
              <w:adjustRightInd w:val="0"/>
              <w:snapToGrid w:val="0"/>
              <w:rPr>
                <w:rFonts w:hint="eastAsia"/>
                <w:kern w:val="2"/>
                <w:lang w:eastAsia="zh-TW"/>
              </w:rPr>
            </w:pPr>
            <w:r w:rsidRPr="00E20E48">
              <w:rPr>
                <w:rFonts w:hint="eastAsia"/>
                <w:kern w:val="2"/>
                <w:lang w:eastAsia="zh-TW"/>
              </w:rPr>
              <w:t>癌症醫療保險金通算模組</w:t>
            </w:r>
          </w:p>
        </w:tc>
        <w:tc>
          <w:tcPr>
            <w:tcW w:w="4711" w:type="dxa"/>
          </w:tcPr>
          <w:p w:rsidR="00E20E48" w:rsidRDefault="00E20E48" w:rsidP="00B37FAE">
            <w:pPr>
              <w:pStyle w:val="Tabletext"/>
              <w:adjustRightInd w:val="0"/>
              <w:snapToGrid w:val="0"/>
              <w:rPr>
                <w:rFonts w:hint="eastAsia"/>
                <w:kern w:val="2"/>
                <w:lang w:eastAsia="zh-TW"/>
              </w:rPr>
            </w:pPr>
            <w:r>
              <w:rPr>
                <w:rFonts w:hint="eastAsia"/>
                <w:kern w:val="2"/>
                <w:lang w:eastAsia="zh-TW"/>
              </w:rPr>
              <w:t>AA_B1Z500</w:t>
            </w:r>
          </w:p>
        </w:tc>
      </w:tr>
    </w:tbl>
    <w:p w:rsidR="005C04B9" w:rsidRPr="003E7EF9" w:rsidRDefault="005C04B9" w:rsidP="005C04B9">
      <w:pPr>
        <w:pStyle w:val="Tabletext"/>
        <w:keepLines w:val="0"/>
        <w:spacing w:after="0" w:line="240" w:lineRule="auto"/>
        <w:ind w:left="480"/>
        <w:rPr>
          <w:rFonts w:hint="eastAsia"/>
          <w:kern w:val="2"/>
          <w:szCs w:val="24"/>
          <w:lang w:eastAsia="zh-TW"/>
        </w:rPr>
      </w:pPr>
    </w:p>
    <w:p w:rsidR="00D61161" w:rsidRPr="003E7EF9" w:rsidRDefault="00D61161" w:rsidP="00672915">
      <w:pPr>
        <w:pStyle w:val="Tabletext"/>
        <w:keepNext/>
        <w:keepLines w:val="0"/>
        <w:numPr>
          <w:ilvl w:val="0"/>
          <w:numId w:val="29"/>
        </w:numPr>
        <w:spacing w:after="0" w:line="240" w:lineRule="auto"/>
        <w:ind w:left="402" w:hangingChars="201" w:hanging="402"/>
        <w:rPr>
          <w:rFonts w:hint="eastAsia"/>
          <w:lang w:eastAsia="zh-TW"/>
        </w:rPr>
      </w:pPr>
      <w:r w:rsidRPr="003E7EF9">
        <w:rPr>
          <w:rFonts w:hint="eastAsia"/>
          <w:lang w:eastAsia="zh-TW"/>
        </w:rPr>
        <w:t>畫面</w:t>
      </w:r>
      <w:r w:rsidRPr="003E7EF9">
        <w:rPr>
          <w:rFonts w:hint="eastAsia"/>
          <w:lang w:eastAsia="zh-TW"/>
        </w:rPr>
        <w:t>(</w:t>
      </w:r>
      <w:r w:rsidR="00A07E88" w:rsidRPr="003E7EF9">
        <w:rPr>
          <w:rFonts w:hint="eastAsia"/>
          <w:kern w:val="2"/>
          <w:lang w:eastAsia="zh-TW"/>
        </w:rPr>
        <w:t>USAAY00400_</w:t>
      </w:r>
      <w:r w:rsidR="00A07E88" w:rsidRPr="003E7EF9">
        <w:rPr>
          <w:rFonts w:hint="eastAsia"/>
          <w:kern w:val="2"/>
          <w:lang w:eastAsia="zh-TW"/>
        </w:rPr>
        <w:t>理賠試算服務</w:t>
      </w:r>
      <w:r w:rsidR="00A07E88" w:rsidRPr="003E7EF9">
        <w:rPr>
          <w:rFonts w:hint="eastAsia"/>
          <w:kern w:val="2"/>
          <w:lang w:eastAsia="zh-TW"/>
        </w:rPr>
        <w:t>.htm</w:t>
      </w:r>
      <w:r w:rsidRPr="003E7EF9">
        <w:rPr>
          <w:rFonts w:hint="eastAsia"/>
          <w:kern w:val="2"/>
          <w:lang w:eastAsia="zh-TW"/>
        </w:rPr>
        <w:t>)</w:t>
      </w:r>
    </w:p>
    <w:p w:rsidR="008B0322" w:rsidRPr="003E7EF9" w:rsidRDefault="00D35AD8" w:rsidP="009B6A07">
      <w:pPr>
        <w:pStyle w:val="Tabletext"/>
        <w:keepLines w:val="0"/>
        <w:spacing w:after="0" w:line="240" w:lineRule="auto"/>
        <w:rPr>
          <w:color w:val="000000"/>
          <w:kern w:val="2"/>
          <w:szCs w:val="24"/>
          <w:lang w:eastAsia="zh-TW"/>
        </w:rPr>
      </w:pPr>
      <w:r>
        <w:rPr>
          <w:color w:val="000000"/>
          <w:kern w:val="2"/>
          <w:szCs w:val="24"/>
          <w:lang w:eastAsia="zh-TW"/>
        </w:rPr>
        <w:pict>
          <v:shape id="_x0000_i1026" type="#_x0000_t75" style="width:521.25pt;height:351pt">
            <v:imagedata r:id="rId9" o:title="1"/>
          </v:shape>
        </w:pict>
      </w:r>
    </w:p>
    <w:p w:rsidR="00402E33" w:rsidRPr="003E7EF9" w:rsidRDefault="008B032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E7EF9">
        <w:rPr>
          <w:color w:val="000000"/>
          <w:kern w:val="2"/>
          <w:szCs w:val="24"/>
          <w:lang w:eastAsia="zh-TW"/>
        </w:rPr>
        <w:br w:type="page"/>
      </w:r>
      <w:r w:rsidR="00402E33" w:rsidRPr="003E7EF9">
        <w:rPr>
          <w:rFonts w:hint="eastAsia"/>
          <w:color w:val="000000"/>
          <w:kern w:val="2"/>
          <w:szCs w:val="24"/>
          <w:lang w:eastAsia="zh-TW"/>
        </w:rPr>
        <w:lastRenderedPageBreak/>
        <w:t>程式內容：</w:t>
      </w:r>
    </w:p>
    <w:p w:rsidR="00402E33" w:rsidRPr="003E7EF9" w:rsidRDefault="00402E3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E7EF9">
        <w:rPr>
          <w:rFonts w:hint="eastAsia"/>
          <w:color w:val="000000"/>
          <w:kern w:val="2"/>
          <w:szCs w:val="24"/>
          <w:lang w:eastAsia="zh-TW"/>
        </w:rPr>
        <w:t>初始：</w:t>
      </w:r>
      <w:r w:rsidRPr="003E7EF9">
        <w:rPr>
          <w:rFonts w:hint="eastAsia"/>
          <w:color w:val="000000"/>
          <w:kern w:val="2"/>
          <w:szCs w:val="24"/>
          <w:lang w:eastAsia="zh-TW"/>
        </w:rPr>
        <w:t xml:space="preserve"> </w:t>
      </w:r>
    </w:p>
    <w:p w:rsidR="00382366" w:rsidRPr="003E7EF9" w:rsidRDefault="00382366" w:rsidP="0038236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E7EF9">
        <w:rPr>
          <w:rFonts w:hint="eastAsia"/>
          <w:color w:val="000000"/>
          <w:kern w:val="2"/>
          <w:szCs w:val="24"/>
          <w:lang w:eastAsia="zh-TW"/>
        </w:rPr>
        <w:t>跳出訊息視窗，顯示訊息：</w:t>
      </w:r>
      <w:r w:rsidRPr="003E7EF9">
        <w:rPr>
          <w:rFonts w:hint="eastAsia"/>
          <w:color w:val="000000"/>
          <w:kern w:val="2"/>
          <w:szCs w:val="24"/>
          <w:lang w:eastAsia="zh-TW"/>
        </w:rPr>
        <w:t>"</w:t>
      </w:r>
      <w:r w:rsidRPr="003E7EF9">
        <w:rPr>
          <w:rFonts w:hint="eastAsia"/>
          <w:color w:val="000000"/>
          <w:kern w:val="2"/>
          <w:szCs w:val="24"/>
          <w:lang w:eastAsia="zh-TW"/>
        </w:rPr>
        <w:t>試算結果僅供參考，實際領取金額仍以承辦人員理賠核定為準。</w:t>
      </w:r>
      <w:r w:rsidRPr="003E7EF9">
        <w:rPr>
          <w:rFonts w:hint="eastAsia"/>
          <w:color w:val="000000"/>
          <w:kern w:val="2"/>
          <w:szCs w:val="24"/>
          <w:lang w:eastAsia="zh-TW"/>
        </w:rPr>
        <w:t>"</w:t>
      </w:r>
      <w:r w:rsidRPr="003E7EF9">
        <w:rPr>
          <w:rFonts w:hint="eastAsia"/>
          <w:color w:val="000000"/>
          <w:kern w:val="2"/>
          <w:szCs w:val="24"/>
          <w:lang w:eastAsia="zh-TW"/>
        </w:rPr>
        <w:t>，</w:t>
      </w:r>
      <w:r w:rsidR="00E87DBB">
        <w:rPr>
          <w:rFonts w:hint="eastAsia"/>
          <w:color w:val="000000"/>
          <w:kern w:val="2"/>
          <w:szCs w:val="24"/>
          <w:lang w:eastAsia="zh-TW"/>
        </w:rPr>
        <w:t>確認</w:t>
      </w:r>
      <w:r w:rsidR="00C255A9" w:rsidRPr="003E7EF9">
        <w:rPr>
          <w:rFonts w:hint="eastAsia"/>
          <w:color w:val="000000"/>
          <w:kern w:val="2"/>
          <w:szCs w:val="24"/>
          <w:lang w:eastAsia="zh-TW"/>
        </w:rPr>
        <w:t>按鈕的文字改成</w:t>
      </w:r>
      <w:r w:rsidR="00C255A9" w:rsidRPr="003E7EF9">
        <w:rPr>
          <w:rFonts w:hint="eastAsia"/>
          <w:color w:val="000000"/>
          <w:kern w:val="2"/>
          <w:szCs w:val="24"/>
          <w:lang w:eastAsia="zh-TW"/>
        </w:rPr>
        <w:t>"</w:t>
      </w:r>
      <w:r w:rsidR="00C255A9" w:rsidRPr="003E7EF9">
        <w:rPr>
          <w:rFonts w:hint="eastAsia"/>
          <w:color w:val="000000"/>
          <w:kern w:val="2"/>
          <w:szCs w:val="24"/>
          <w:lang w:eastAsia="zh-TW"/>
        </w:rPr>
        <w:t>我知道了</w:t>
      </w:r>
      <w:r w:rsidR="00C255A9" w:rsidRPr="003E7EF9">
        <w:rPr>
          <w:rFonts w:hint="eastAsia"/>
          <w:color w:val="000000"/>
          <w:kern w:val="2"/>
          <w:szCs w:val="24"/>
          <w:lang w:eastAsia="zh-TW"/>
        </w:rPr>
        <w:t>"</w:t>
      </w:r>
      <w:r w:rsidR="00C255A9" w:rsidRPr="003E7EF9">
        <w:rPr>
          <w:rFonts w:hint="eastAsia"/>
          <w:color w:val="000000"/>
          <w:kern w:val="2"/>
          <w:szCs w:val="24"/>
          <w:lang w:eastAsia="zh-TW"/>
        </w:rPr>
        <w:t>。</w:t>
      </w:r>
    </w:p>
    <w:p w:rsidR="00C255A9" w:rsidRPr="003E7EF9" w:rsidRDefault="00C255A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E7EF9">
        <w:rPr>
          <w:rFonts w:hint="eastAsia"/>
          <w:color w:val="000000"/>
          <w:kern w:val="2"/>
          <w:szCs w:val="24"/>
          <w:lang w:eastAsia="zh-TW"/>
        </w:rPr>
        <w:t>使用者按</w:t>
      </w:r>
      <w:r w:rsidRPr="003E7EF9">
        <w:rPr>
          <w:rFonts w:hint="eastAsia"/>
          <w:color w:val="000000"/>
          <w:kern w:val="2"/>
          <w:szCs w:val="24"/>
          <w:lang w:eastAsia="zh-TW"/>
        </w:rPr>
        <w:t>"</w:t>
      </w:r>
      <w:r w:rsidRPr="003E7EF9">
        <w:rPr>
          <w:rFonts w:hint="eastAsia"/>
          <w:color w:val="000000"/>
          <w:kern w:val="2"/>
          <w:szCs w:val="24"/>
          <w:lang w:eastAsia="zh-TW"/>
        </w:rPr>
        <w:t>我知道了</w:t>
      </w:r>
      <w:r w:rsidRPr="003E7EF9">
        <w:rPr>
          <w:rFonts w:hint="eastAsia"/>
          <w:color w:val="000000"/>
          <w:kern w:val="2"/>
          <w:szCs w:val="24"/>
          <w:lang w:eastAsia="zh-TW"/>
        </w:rPr>
        <w:t>"</w:t>
      </w:r>
      <w:r w:rsidRPr="003E7EF9">
        <w:rPr>
          <w:rFonts w:hint="eastAsia"/>
          <w:color w:val="000000"/>
          <w:kern w:val="2"/>
          <w:szCs w:val="24"/>
          <w:lang w:eastAsia="zh-TW"/>
        </w:rPr>
        <w:t>以後才顯示網頁。</w:t>
      </w:r>
    </w:p>
    <w:p w:rsidR="00402E33" w:rsidRPr="003E7EF9" w:rsidRDefault="00C255A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E7EF9">
        <w:rPr>
          <w:rFonts w:hint="eastAsia"/>
          <w:color w:val="000000"/>
          <w:kern w:val="2"/>
          <w:szCs w:val="24"/>
          <w:lang w:eastAsia="zh-TW"/>
        </w:rPr>
        <w:t>已輸入內容，試算結果，理賠必備文件，這三個區塊一開始都不顯示</w:t>
      </w:r>
      <w:r w:rsidR="00A94355" w:rsidRPr="003E7EF9">
        <w:rPr>
          <w:rFonts w:hint="eastAsia"/>
          <w:color w:val="000000"/>
          <w:kern w:val="2"/>
          <w:szCs w:val="24"/>
          <w:lang w:eastAsia="zh-TW"/>
        </w:rPr>
        <w:t>。</w:t>
      </w:r>
    </w:p>
    <w:p w:rsidR="00C3137E" w:rsidRPr="003E7EF9" w:rsidRDefault="00A94355" w:rsidP="00C255A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E7EF9">
        <w:rPr>
          <w:rFonts w:hint="eastAsia"/>
          <w:color w:val="000000"/>
          <w:kern w:val="2"/>
          <w:szCs w:val="24"/>
          <w:lang w:eastAsia="zh-TW"/>
        </w:rPr>
        <w:t>清空所有欄位值。</w:t>
      </w:r>
    </w:p>
    <w:p w:rsidR="006C3688" w:rsidRPr="003E7EF9" w:rsidRDefault="006C3688" w:rsidP="00C255A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E7EF9">
        <w:rPr>
          <w:rFonts w:hint="eastAsia"/>
          <w:color w:val="000000"/>
          <w:kern w:val="2"/>
          <w:szCs w:val="24"/>
          <w:lang w:eastAsia="zh-TW"/>
        </w:rPr>
        <w:t>只有保單號碼欄位為可輸入狀態，其他</w:t>
      </w:r>
      <w:r w:rsidR="00291D8D" w:rsidRPr="003E7EF9">
        <w:rPr>
          <w:rFonts w:hint="eastAsia"/>
          <w:color w:val="000000"/>
          <w:kern w:val="2"/>
          <w:szCs w:val="24"/>
          <w:lang w:eastAsia="zh-TW"/>
        </w:rPr>
        <w:t>文字方塊</w:t>
      </w:r>
      <w:r w:rsidRPr="003E7EF9">
        <w:rPr>
          <w:rFonts w:hint="eastAsia"/>
          <w:color w:val="000000"/>
          <w:kern w:val="2"/>
          <w:szCs w:val="24"/>
          <w:lang w:eastAsia="zh-TW"/>
        </w:rPr>
        <w:t>欄位都不能輸入，按鈕皆為</w:t>
      </w:r>
      <w:r w:rsidRPr="003E7EF9">
        <w:rPr>
          <w:rFonts w:hint="eastAsia"/>
          <w:color w:val="000000"/>
          <w:kern w:val="2"/>
          <w:szCs w:val="24"/>
          <w:lang w:eastAsia="zh-TW"/>
        </w:rPr>
        <w:t>DISABLE</w:t>
      </w:r>
      <w:r w:rsidRPr="003E7EF9">
        <w:rPr>
          <w:rFonts w:hint="eastAsia"/>
          <w:color w:val="000000"/>
          <w:kern w:val="2"/>
          <w:szCs w:val="24"/>
          <w:lang w:eastAsia="zh-TW"/>
        </w:rPr>
        <w:t>狀態。</w:t>
      </w:r>
    </w:p>
    <w:p w:rsidR="00291D8D" w:rsidRPr="003E7EF9" w:rsidRDefault="00291D8D" w:rsidP="00C255A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E7EF9">
        <w:rPr>
          <w:rFonts w:hint="eastAsia"/>
          <w:color w:val="000000"/>
          <w:kern w:val="2"/>
          <w:szCs w:val="24"/>
          <w:lang w:eastAsia="zh-TW"/>
        </w:rPr>
        <w:t>與被保人關係的選項如下</w:t>
      </w:r>
    </w:p>
    <w:p w:rsidR="00291D8D" w:rsidRPr="003E7EF9" w:rsidRDefault="00291D8D" w:rsidP="00291D8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E7EF9">
        <w:rPr>
          <w:rFonts w:hint="eastAsia"/>
          <w:color w:val="000000"/>
          <w:kern w:val="2"/>
          <w:szCs w:val="24"/>
          <w:lang w:eastAsia="zh-TW"/>
        </w:rPr>
        <w:t>顯示文字：</w:t>
      </w:r>
      <w:r w:rsidRPr="003E7EF9">
        <w:rPr>
          <w:rFonts w:hint="eastAsia"/>
          <w:color w:val="000000"/>
          <w:kern w:val="2"/>
          <w:szCs w:val="24"/>
          <w:lang w:eastAsia="zh-TW"/>
        </w:rPr>
        <w:t>"</w:t>
      </w:r>
      <w:r w:rsidRPr="003E7EF9">
        <w:rPr>
          <w:rFonts w:hint="eastAsia"/>
          <w:color w:val="000000"/>
          <w:kern w:val="2"/>
          <w:szCs w:val="24"/>
          <w:lang w:eastAsia="zh-TW"/>
        </w:rPr>
        <w:t>請選擇</w:t>
      </w:r>
      <w:r w:rsidRPr="003E7EF9">
        <w:rPr>
          <w:rFonts w:hint="eastAsia"/>
          <w:color w:val="000000"/>
          <w:kern w:val="2"/>
          <w:szCs w:val="24"/>
          <w:lang w:eastAsia="zh-TW"/>
        </w:rPr>
        <w:t>"</w:t>
      </w:r>
      <w:r w:rsidRPr="003E7EF9">
        <w:rPr>
          <w:rFonts w:hint="eastAsia"/>
          <w:color w:val="000000"/>
          <w:kern w:val="2"/>
          <w:szCs w:val="24"/>
          <w:lang w:eastAsia="zh-TW"/>
        </w:rPr>
        <w:t>，</w:t>
      </w:r>
      <w:r w:rsidR="00463F37">
        <w:rPr>
          <w:rFonts w:hint="eastAsia"/>
          <w:color w:val="000000"/>
          <w:kern w:val="2"/>
          <w:szCs w:val="24"/>
          <w:lang w:eastAsia="zh-TW"/>
        </w:rPr>
        <w:t>實際的</w:t>
      </w:r>
      <w:r w:rsidRPr="003E7EF9">
        <w:rPr>
          <w:rFonts w:hint="eastAsia"/>
          <w:color w:val="000000"/>
          <w:kern w:val="2"/>
          <w:szCs w:val="24"/>
          <w:lang w:eastAsia="zh-TW"/>
        </w:rPr>
        <w:t>值：</w:t>
      </w:r>
      <w:r w:rsidRPr="003E7EF9">
        <w:rPr>
          <w:rFonts w:hint="eastAsia"/>
          <w:color w:val="000000"/>
          <w:kern w:val="2"/>
          <w:szCs w:val="24"/>
          <w:lang w:eastAsia="zh-TW"/>
        </w:rPr>
        <w:t>" "</w:t>
      </w:r>
      <w:r w:rsidR="00671109" w:rsidRPr="003E7EF9">
        <w:rPr>
          <w:rFonts w:hint="eastAsia"/>
          <w:color w:val="000000"/>
          <w:kern w:val="2"/>
          <w:szCs w:val="24"/>
          <w:lang w:eastAsia="zh-TW"/>
        </w:rPr>
        <w:t>(</w:t>
      </w:r>
      <w:r w:rsidR="00671109" w:rsidRPr="003E7EF9">
        <w:rPr>
          <w:rFonts w:hint="eastAsia"/>
          <w:color w:val="000000"/>
          <w:kern w:val="2"/>
          <w:szCs w:val="24"/>
          <w:lang w:eastAsia="zh-TW"/>
        </w:rPr>
        <w:t>預設</w:t>
      </w:r>
      <w:r w:rsidR="00671109" w:rsidRPr="003E7EF9">
        <w:rPr>
          <w:rFonts w:hint="eastAsia"/>
          <w:color w:val="000000"/>
          <w:kern w:val="2"/>
          <w:szCs w:val="24"/>
          <w:lang w:eastAsia="zh-TW"/>
        </w:rPr>
        <w:t>)</w:t>
      </w:r>
    </w:p>
    <w:p w:rsidR="00291D8D" w:rsidRPr="003E7EF9" w:rsidRDefault="00291D8D" w:rsidP="00291D8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E7EF9">
        <w:rPr>
          <w:rFonts w:hint="eastAsia"/>
          <w:color w:val="000000"/>
          <w:kern w:val="2"/>
          <w:szCs w:val="24"/>
          <w:lang w:eastAsia="zh-TW"/>
        </w:rPr>
        <w:t>顯示文字：</w:t>
      </w:r>
      <w:r w:rsidRPr="003E7EF9">
        <w:rPr>
          <w:rFonts w:hint="eastAsia"/>
          <w:color w:val="000000"/>
          <w:kern w:val="2"/>
          <w:szCs w:val="24"/>
          <w:lang w:eastAsia="zh-TW"/>
        </w:rPr>
        <w:t>"</w:t>
      </w:r>
      <w:r w:rsidRPr="003E7EF9">
        <w:rPr>
          <w:rFonts w:hint="eastAsia"/>
          <w:color w:val="000000"/>
          <w:kern w:val="2"/>
          <w:szCs w:val="24"/>
          <w:lang w:eastAsia="zh-TW"/>
        </w:rPr>
        <w:t>本人</w:t>
      </w:r>
      <w:r w:rsidRPr="003E7EF9">
        <w:rPr>
          <w:rFonts w:hint="eastAsia"/>
          <w:color w:val="000000"/>
          <w:kern w:val="2"/>
          <w:szCs w:val="24"/>
          <w:lang w:eastAsia="zh-TW"/>
        </w:rPr>
        <w:t>"</w:t>
      </w:r>
      <w:r w:rsidRPr="003E7EF9">
        <w:rPr>
          <w:rFonts w:hint="eastAsia"/>
          <w:color w:val="000000"/>
          <w:kern w:val="2"/>
          <w:szCs w:val="24"/>
          <w:lang w:eastAsia="zh-TW"/>
        </w:rPr>
        <w:t>，</w:t>
      </w:r>
      <w:r w:rsidR="00463F37">
        <w:rPr>
          <w:rFonts w:hint="eastAsia"/>
          <w:color w:val="000000"/>
          <w:kern w:val="2"/>
          <w:szCs w:val="24"/>
          <w:lang w:eastAsia="zh-TW"/>
        </w:rPr>
        <w:t>實際的</w:t>
      </w:r>
      <w:r w:rsidRPr="003E7EF9">
        <w:rPr>
          <w:rFonts w:hint="eastAsia"/>
          <w:color w:val="000000"/>
          <w:kern w:val="2"/>
          <w:szCs w:val="24"/>
          <w:lang w:eastAsia="zh-TW"/>
        </w:rPr>
        <w:t>值：</w:t>
      </w:r>
      <w:r w:rsidRPr="003E7EF9">
        <w:rPr>
          <w:rFonts w:hint="eastAsia"/>
          <w:color w:val="000000"/>
          <w:kern w:val="2"/>
          <w:szCs w:val="24"/>
          <w:lang w:eastAsia="zh-TW"/>
        </w:rPr>
        <w:t>"</w:t>
      </w:r>
      <w:r w:rsidR="00671109" w:rsidRPr="003E7EF9">
        <w:rPr>
          <w:rFonts w:hint="eastAsia"/>
          <w:color w:val="000000"/>
          <w:kern w:val="2"/>
          <w:szCs w:val="24"/>
          <w:lang w:eastAsia="zh-TW"/>
        </w:rPr>
        <w:t>I</w:t>
      </w:r>
      <w:r w:rsidRPr="003E7EF9">
        <w:rPr>
          <w:rFonts w:hint="eastAsia"/>
          <w:color w:val="000000"/>
          <w:kern w:val="2"/>
          <w:szCs w:val="24"/>
          <w:lang w:eastAsia="zh-TW"/>
        </w:rPr>
        <w:t>"</w:t>
      </w:r>
    </w:p>
    <w:p w:rsidR="00291D8D" w:rsidRPr="003E7EF9" w:rsidRDefault="00291D8D" w:rsidP="0067110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E7EF9">
        <w:rPr>
          <w:rFonts w:hint="eastAsia"/>
          <w:color w:val="000000"/>
          <w:kern w:val="2"/>
          <w:szCs w:val="24"/>
          <w:lang w:eastAsia="zh-TW"/>
        </w:rPr>
        <w:t>顯示文字：</w:t>
      </w:r>
      <w:r w:rsidRPr="003E7EF9">
        <w:rPr>
          <w:rFonts w:hint="eastAsia"/>
          <w:color w:val="000000"/>
          <w:kern w:val="2"/>
          <w:szCs w:val="24"/>
          <w:lang w:eastAsia="zh-TW"/>
        </w:rPr>
        <w:t>"</w:t>
      </w:r>
      <w:r w:rsidRPr="003E7EF9">
        <w:rPr>
          <w:rFonts w:hint="eastAsia"/>
          <w:color w:val="000000"/>
          <w:kern w:val="2"/>
          <w:szCs w:val="24"/>
          <w:lang w:eastAsia="zh-TW"/>
        </w:rPr>
        <w:t>配偶</w:t>
      </w:r>
      <w:r w:rsidRPr="003E7EF9">
        <w:rPr>
          <w:rFonts w:hint="eastAsia"/>
          <w:color w:val="000000"/>
          <w:kern w:val="2"/>
          <w:szCs w:val="24"/>
          <w:lang w:eastAsia="zh-TW"/>
        </w:rPr>
        <w:t>"</w:t>
      </w:r>
      <w:r w:rsidRPr="003E7EF9">
        <w:rPr>
          <w:rFonts w:hint="eastAsia"/>
          <w:color w:val="000000"/>
          <w:kern w:val="2"/>
          <w:szCs w:val="24"/>
          <w:lang w:eastAsia="zh-TW"/>
        </w:rPr>
        <w:t>，</w:t>
      </w:r>
      <w:r w:rsidR="00463F37">
        <w:rPr>
          <w:rFonts w:hint="eastAsia"/>
          <w:color w:val="000000"/>
          <w:kern w:val="2"/>
          <w:szCs w:val="24"/>
          <w:lang w:eastAsia="zh-TW"/>
        </w:rPr>
        <w:t>實際的</w:t>
      </w:r>
      <w:r w:rsidRPr="003E7EF9">
        <w:rPr>
          <w:rFonts w:hint="eastAsia"/>
          <w:color w:val="000000"/>
          <w:kern w:val="2"/>
          <w:szCs w:val="24"/>
          <w:lang w:eastAsia="zh-TW"/>
        </w:rPr>
        <w:t>值：</w:t>
      </w:r>
      <w:r w:rsidRPr="003E7EF9">
        <w:rPr>
          <w:rFonts w:hint="eastAsia"/>
          <w:color w:val="000000"/>
          <w:kern w:val="2"/>
          <w:szCs w:val="24"/>
          <w:lang w:eastAsia="zh-TW"/>
        </w:rPr>
        <w:t>"</w:t>
      </w:r>
      <w:r w:rsidR="00671109" w:rsidRPr="003E7EF9">
        <w:rPr>
          <w:color w:val="000000"/>
          <w:kern w:val="2"/>
          <w:szCs w:val="24"/>
          <w:lang w:eastAsia="zh-TW"/>
        </w:rPr>
        <w:t>C</w:t>
      </w:r>
      <w:r w:rsidRPr="003E7EF9">
        <w:rPr>
          <w:rFonts w:hint="eastAsia"/>
          <w:color w:val="000000"/>
          <w:kern w:val="2"/>
          <w:szCs w:val="24"/>
          <w:lang w:eastAsia="zh-TW"/>
        </w:rPr>
        <w:t>"</w:t>
      </w:r>
    </w:p>
    <w:p w:rsidR="00671109" w:rsidRPr="003E7EF9" w:rsidRDefault="00671109" w:rsidP="0067110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E7EF9">
        <w:rPr>
          <w:rFonts w:hint="eastAsia"/>
          <w:color w:val="000000"/>
          <w:kern w:val="2"/>
          <w:szCs w:val="24"/>
          <w:lang w:eastAsia="zh-TW"/>
        </w:rPr>
        <w:t>顯示文字：</w:t>
      </w:r>
      <w:r w:rsidRPr="003E7EF9">
        <w:rPr>
          <w:rFonts w:hint="eastAsia"/>
          <w:color w:val="000000"/>
          <w:kern w:val="2"/>
          <w:szCs w:val="24"/>
          <w:lang w:eastAsia="zh-TW"/>
        </w:rPr>
        <w:t>"</w:t>
      </w:r>
      <w:r w:rsidRPr="003E7EF9">
        <w:rPr>
          <w:rFonts w:hint="eastAsia"/>
          <w:color w:val="000000"/>
          <w:kern w:val="2"/>
          <w:szCs w:val="24"/>
          <w:lang w:eastAsia="zh-TW"/>
        </w:rPr>
        <w:t>子女</w:t>
      </w:r>
      <w:r w:rsidRPr="003E7EF9">
        <w:rPr>
          <w:rFonts w:hint="eastAsia"/>
          <w:color w:val="000000"/>
          <w:kern w:val="2"/>
          <w:szCs w:val="24"/>
          <w:lang w:eastAsia="zh-TW"/>
        </w:rPr>
        <w:t>"</w:t>
      </w:r>
      <w:r w:rsidRPr="003E7EF9">
        <w:rPr>
          <w:rFonts w:hint="eastAsia"/>
          <w:color w:val="000000"/>
          <w:kern w:val="2"/>
          <w:szCs w:val="24"/>
          <w:lang w:eastAsia="zh-TW"/>
        </w:rPr>
        <w:t>，</w:t>
      </w:r>
      <w:r w:rsidR="00463F37">
        <w:rPr>
          <w:rFonts w:hint="eastAsia"/>
          <w:color w:val="000000"/>
          <w:kern w:val="2"/>
          <w:szCs w:val="24"/>
          <w:lang w:eastAsia="zh-TW"/>
        </w:rPr>
        <w:t>實際的</w:t>
      </w:r>
      <w:r w:rsidRPr="003E7EF9">
        <w:rPr>
          <w:rFonts w:hint="eastAsia"/>
          <w:color w:val="000000"/>
          <w:kern w:val="2"/>
          <w:szCs w:val="24"/>
          <w:lang w:eastAsia="zh-TW"/>
        </w:rPr>
        <w:t>值：</w:t>
      </w:r>
      <w:r w:rsidRPr="003E7EF9">
        <w:rPr>
          <w:rFonts w:hint="eastAsia"/>
          <w:color w:val="000000"/>
          <w:kern w:val="2"/>
          <w:szCs w:val="24"/>
          <w:lang w:eastAsia="zh-TW"/>
        </w:rPr>
        <w:t>"0"</w:t>
      </w:r>
    </w:p>
    <w:p w:rsidR="00A94355" w:rsidRPr="003E7EF9" w:rsidRDefault="00651F70" w:rsidP="00BE38F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E7EF9">
        <w:rPr>
          <w:rFonts w:hint="eastAsia"/>
          <w:color w:val="000000"/>
          <w:kern w:val="2"/>
          <w:szCs w:val="24"/>
          <w:lang w:eastAsia="zh-TW"/>
        </w:rPr>
        <w:t>使用者輸入保單號碼</w:t>
      </w:r>
      <w:r w:rsidR="00DC2FCB">
        <w:rPr>
          <w:rFonts w:hint="eastAsia"/>
          <w:color w:val="000000"/>
          <w:kern w:val="2"/>
          <w:szCs w:val="24"/>
          <w:lang w:eastAsia="zh-TW"/>
        </w:rPr>
        <w:t>或是更改</w:t>
      </w:r>
      <w:r w:rsidR="00DC2FCB" w:rsidRPr="003E7EF9">
        <w:rPr>
          <w:rFonts w:hint="eastAsia"/>
          <w:color w:val="000000"/>
          <w:kern w:val="2"/>
          <w:szCs w:val="24"/>
          <w:lang w:eastAsia="zh-TW"/>
        </w:rPr>
        <w:t>保單號碼</w:t>
      </w:r>
      <w:r w:rsidRPr="003E7EF9">
        <w:rPr>
          <w:rFonts w:hint="eastAsia"/>
          <w:color w:val="000000"/>
          <w:kern w:val="2"/>
          <w:szCs w:val="24"/>
          <w:lang w:eastAsia="zh-TW"/>
        </w:rPr>
        <w:t>後：</w:t>
      </w:r>
    </w:p>
    <w:p w:rsidR="00651F70" w:rsidRPr="003E7EF9" w:rsidRDefault="00651F70" w:rsidP="00A9435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E7EF9">
        <w:rPr>
          <w:rFonts w:hint="eastAsia"/>
          <w:color w:val="000000"/>
          <w:kern w:val="2"/>
          <w:szCs w:val="24"/>
          <w:lang w:eastAsia="zh-TW"/>
        </w:rPr>
        <w:t>檢核保單號碼：</w:t>
      </w:r>
    </w:p>
    <w:p w:rsidR="00A94355" w:rsidRPr="003E7EF9" w:rsidRDefault="00F4503F" w:rsidP="00651F7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E7EF9">
        <w:rPr>
          <w:rFonts w:hint="eastAsia"/>
          <w:color w:val="000000"/>
          <w:kern w:val="2"/>
          <w:szCs w:val="24"/>
          <w:lang w:eastAsia="zh-TW"/>
        </w:rPr>
        <w:t>以保單號碼讀</w:t>
      </w:r>
      <w:r w:rsidRPr="003E7EF9">
        <w:rPr>
          <w:rFonts w:hint="eastAsia"/>
          <w:lang w:eastAsia="zh-TW"/>
        </w:rPr>
        <w:t>壽險主約投保紀錄</w:t>
      </w:r>
      <w:r w:rsidRPr="003E7EF9">
        <w:rPr>
          <w:rFonts w:hint="eastAsia"/>
          <w:lang w:eastAsia="zh-TW"/>
        </w:rPr>
        <w:t>DTAB0001</w:t>
      </w:r>
      <w:r w:rsidR="00651F70" w:rsidRPr="003E7EF9">
        <w:rPr>
          <w:rFonts w:hint="eastAsia"/>
          <w:color w:val="000000"/>
          <w:kern w:val="2"/>
          <w:szCs w:val="24"/>
          <w:lang w:eastAsia="zh-TW"/>
        </w:rPr>
        <w:t>。</w:t>
      </w:r>
    </w:p>
    <w:p w:rsidR="006C3688" w:rsidRDefault="006C3688" w:rsidP="00651F7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E7EF9">
        <w:rPr>
          <w:rFonts w:hint="eastAsia"/>
          <w:color w:val="000000"/>
          <w:kern w:val="2"/>
          <w:szCs w:val="24"/>
          <w:lang w:eastAsia="zh-TW"/>
        </w:rPr>
        <w:t>若有讀到資料</w:t>
      </w:r>
      <w:r w:rsidR="00F6267E" w:rsidRPr="003E7EF9">
        <w:rPr>
          <w:rFonts w:hint="eastAsia"/>
          <w:color w:val="000000"/>
          <w:kern w:val="2"/>
          <w:szCs w:val="24"/>
          <w:lang w:eastAsia="zh-TW"/>
        </w:rPr>
        <w:t>：</w:t>
      </w:r>
    </w:p>
    <w:p w:rsidR="00955229" w:rsidRPr="003E7EF9" w:rsidRDefault="00955229" w:rsidP="0095522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欄位底色改回正常</w:t>
      </w:r>
      <w:r w:rsidRPr="003E7EF9">
        <w:rPr>
          <w:rFonts w:hint="eastAsia"/>
          <w:color w:val="000000"/>
          <w:kern w:val="2"/>
          <w:szCs w:val="24"/>
          <w:lang w:eastAsia="zh-TW"/>
        </w:rPr>
        <w:t>。</w:t>
      </w:r>
    </w:p>
    <w:p w:rsidR="00291D8D" w:rsidRPr="003E7EF9" w:rsidRDefault="006C3688" w:rsidP="00651F7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E7EF9">
        <w:rPr>
          <w:rFonts w:hint="eastAsia"/>
          <w:color w:val="000000"/>
          <w:kern w:val="2"/>
          <w:szCs w:val="24"/>
          <w:lang w:eastAsia="zh-TW"/>
        </w:rPr>
        <w:t>所有</w:t>
      </w:r>
      <w:r w:rsidR="00291D8D" w:rsidRPr="003E7EF9">
        <w:rPr>
          <w:rFonts w:hint="eastAsia"/>
          <w:color w:val="000000"/>
          <w:kern w:val="2"/>
          <w:szCs w:val="24"/>
          <w:lang w:eastAsia="zh-TW"/>
        </w:rPr>
        <w:t>文字方塊</w:t>
      </w:r>
      <w:r w:rsidRPr="003E7EF9">
        <w:rPr>
          <w:rFonts w:hint="eastAsia"/>
          <w:color w:val="000000"/>
          <w:kern w:val="2"/>
          <w:szCs w:val="24"/>
          <w:lang w:eastAsia="zh-TW"/>
        </w:rPr>
        <w:t>欄位皆改</w:t>
      </w:r>
      <w:r w:rsidR="00291D8D" w:rsidRPr="003E7EF9">
        <w:rPr>
          <w:rFonts w:hint="eastAsia"/>
          <w:color w:val="000000"/>
          <w:kern w:val="2"/>
          <w:szCs w:val="24"/>
          <w:lang w:eastAsia="zh-TW"/>
        </w:rPr>
        <w:t>成</w:t>
      </w:r>
      <w:r w:rsidRPr="003E7EF9">
        <w:rPr>
          <w:rFonts w:hint="eastAsia"/>
          <w:color w:val="000000"/>
          <w:kern w:val="2"/>
          <w:szCs w:val="24"/>
          <w:lang w:eastAsia="zh-TW"/>
        </w:rPr>
        <w:t>可輸入狀態，按鈕皆改成</w:t>
      </w:r>
      <w:r w:rsidRPr="003E7EF9">
        <w:rPr>
          <w:rFonts w:hint="eastAsia"/>
          <w:color w:val="000000"/>
          <w:kern w:val="2"/>
          <w:szCs w:val="24"/>
          <w:lang w:eastAsia="zh-TW"/>
        </w:rPr>
        <w:t>ENABLE</w:t>
      </w:r>
      <w:r w:rsidRPr="003E7EF9">
        <w:rPr>
          <w:rFonts w:hint="eastAsia"/>
          <w:color w:val="000000"/>
          <w:kern w:val="2"/>
          <w:szCs w:val="24"/>
          <w:lang w:eastAsia="zh-TW"/>
        </w:rPr>
        <w:t>狀態。</w:t>
      </w:r>
    </w:p>
    <w:p w:rsidR="006C3688" w:rsidRPr="003E7EF9" w:rsidRDefault="00F4503F" w:rsidP="00651F7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E7EF9">
        <w:rPr>
          <w:rFonts w:hint="eastAsia"/>
          <w:color w:val="000000"/>
          <w:kern w:val="2"/>
          <w:szCs w:val="24"/>
          <w:lang w:eastAsia="zh-TW"/>
        </w:rPr>
        <w:t>若沒有讀到資料，</w:t>
      </w:r>
      <w:r w:rsidR="006C3688" w:rsidRPr="003E7EF9">
        <w:rPr>
          <w:rFonts w:hint="eastAsia"/>
          <w:color w:val="000000"/>
          <w:kern w:val="2"/>
          <w:szCs w:val="24"/>
          <w:lang w:eastAsia="zh-TW"/>
        </w:rPr>
        <w:t>或是有</w:t>
      </w:r>
      <w:r w:rsidR="006C3688" w:rsidRPr="003E7EF9">
        <w:rPr>
          <w:rFonts w:hint="eastAsia"/>
          <w:color w:val="000000"/>
          <w:kern w:val="2"/>
          <w:szCs w:val="24"/>
          <w:lang w:eastAsia="zh-TW"/>
        </w:rPr>
        <w:t>EXCEPTION</w:t>
      </w:r>
      <w:r w:rsidR="00F6267E" w:rsidRPr="003E7EF9">
        <w:rPr>
          <w:rFonts w:hint="eastAsia"/>
          <w:color w:val="000000"/>
          <w:kern w:val="2"/>
          <w:szCs w:val="24"/>
          <w:lang w:eastAsia="zh-TW"/>
        </w:rPr>
        <w:t>：</w:t>
      </w:r>
    </w:p>
    <w:p w:rsidR="00D468E1" w:rsidRDefault="00D468E1" w:rsidP="00651F7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此欄位底色改成紅色</w:t>
      </w:r>
      <w:r w:rsidRPr="003E7EF9">
        <w:rPr>
          <w:rFonts w:hint="eastAsia"/>
          <w:color w:val="000000"/>
          <w:kern w:val="2"/>
          <w:szCs w:val="24"/>
          <w:lang w:eastAsia="zh-TW"/>
        </w:rPr>
        <w:t>。</w:t>
      </w:r>
    </w:p>
    <w:p w:rsidR="00D468E1" w:rsidRDefault="00F4503F" w:rsidP="00651F7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E7EF9">
        <w:rPr>
          <w:rFonts w:hint="eastAsia"/>
          <w:color w:val="000000"/>
          <w:kern w:val="2"/>
          <w:szCs w:val="24"/>
          <w:lang w:eastAsia="zh-TW"/>
        </w:rPr>
        <w:t>則跳出訊息視窗</w:t>
      </w:r>
      <w:r w:rsidRPr="003E7EF9">
        <w:rPr>
          <w:rFonts w:hint="eastAsia"/>
          <w:color w:val="000000"/>
          <w:kern w:val="2"/>
          <w:szCs w:val="24"/>
          <w:lang w:eastAsia="zh-TW"/>
        </w:rPr>
        <w:t>"</w:t>
      </w:r>
      <w:r w:rsidRPr="003E7EF9">
        <w:rPr>
          <w:rFonts w:hint="eastAsia"/>
          <w:color w:val="000000"/>
          <w:kern w:val="2"/>
          <w:szCs w:val="24"/>
          <w:lang w:eastAsia="zh-TW"/>
        </w:rPr>
        <w:t>查無該保單號碼</w:t>
      </w:r>
      <w:r w:rsidR="006C3688" w:rsidRPr="003E7EF9">
        <w:rPr>
          <w:rFonts w:hint="eastAsia"/>
          <w:color w:val="000000"/>
          <w:kern w:val="2"/>
          <w:szCs w:val="24"/>
          <w:lang w:eastAsia="zh-TW"/>
        </w:rPr>
        <w:t>，請</w:t>
      </w:r>
      <w:r w:rsidR="00E04556">
        <w:rPr>
          <w:rFonts w:hint="eastAsia"/>
          <w:color w:val="000000"/>
          <w:kern w:val="2"/>
          <w:szCs w:val="24"/>
          <w:lang w:eastAsia="zh-TW"/>
        </w:rPr>
        <w:t>先</w:t>
      </w:r>
      <w:r w:rsidR="006C3688" w:rsidRPr="003E7EF9">
        <w:rPr>
          <w:rFonts w:hint="eastAsia"/>
          <w:color w:val="000000"/>
          <w:kern w:val="2"/>
          <w:szCs w:val="24"/>
          <w:lang w:eastAsia="zh-TW"/>
        </w:rPr>
        <w:t>輸入正確保單號碼才能繼續作業</w:t>
      </w:r>
      <w:r w:rsidRPr="003E7EF9">
        <w:rPr>
          <w:rFonts w:hint="eastAsia"/>
          <w:color w:val="000000"/>
          <w:kern w:val="2"/>
          <w:szCs w:val="24"/>
          <w:lang w:eastAsia="zh-TW"/>
        </w:rPr>
        <w:t>"</w:t>
      </w:r>
      <w:r w:rsidR="00D468E1" w:rsidRPr="003E7EF9">
        <w:rPr>
          <w:rFonts w:hint="eastAsia"/>
          <w:color w:val="000000"/>
          <w:kern w:val="2"/>
          <w:szCs w:val="24"/>
          <w:lang w:eastAsia="zh-TW"/>
        </w:rPr>
        <w:t>。</w:t>
      </w:r>
    </w:p>
    <w:p w:rsidR="006C3688" w:rsidRPr="003E7EF9" w:rsidRDefault="006C3688" w:rsidP="00651F7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E7EF9">
        <w:rPr>
          <w:rFonts w:hint="eastAsia"/>
          <w:color w:val="000000"/>
          <w:kern w:val="2"/>
          <w:szCs w:val="24"/>
          <w:lang w:eastAsia="zh-TW"/>
        </w:rPr>
        <w:t>其他</w:t>
      </w:r>
      <w:r w:rsidR="00291D8D" w:rsidRPr="003E7EF9">
        <w:rPr>
          <w:rFonts w:hint="eastAsia"/>
          <w:color w:val="000000"/>
          <w:kern w:val="2"/>
          <w:szCs w:val="24"/>
          <w:lang w:eastAsia="zh-TW"/>
        </w:rPr>
        <w:t>文字方塊</w:t>
      </w:r>
      <w:r w:rsidRPr="003E7EF9">
        <w:rPr>
          <w:rFonts w:hint="eastAsia"/>
          <w:color w:val="000000"/>
          <w:kern w:val="2"/>
          <w:szCs w:val="24"/>
          <w:lang w:eastAsia="zh-TW"/>
        </w:rPr>
        <w:t>欄位都變成不能輸入資料狀態</w:t>
      </w:r>
      <w:r w:rsidR="00DC2FCB" w:rsidRPr="003E7EF9">
        <w:rPr>
          <w:rFonts w:hint="eastAsia"/>
          <w:color w:val="000000"/>
          <w:kern w:val="2"/>
          <w:szCs w:val="24"/>
          <w:lang w:eastAsia="zh-TW"/>
        </w:rPr>
        <w:t>，按鈕皆為</w:t>
      </w:r>
      <w:r w:rsidR="00DC2FCB" w:rsidRPr="003E7EF9">
        <w:rPr>
          <w:rFonts w:hint="eastAsia"/>
          <w:color w:val="000000"/>
          <w:kern w:val="2"/>
          <w:szCs w:val="24"/>
          <w:lang w:eastAsia="zh-TW"/>
        </w:rPr>
        <w:t>DISABLE</w:t>
      </w:r>
      <w:r w:rsidR="00DC2FCB" w:rsidRPr="003E7EF9">
        <w:rPr>
          <w:rFonts w:hint="eastAsia"/>
          <w:color w:val="000000"/>
          <w:kern w:val="2"/>
          <w:szCs w:val="24"/>
          <w:lang w:eastAsia="zh-TW"/>
        </w:rPr>
        <w:t>狀態</w:t>
      </w:r>
      <w:r w:rsidRPr="003E7EF9">
        <w:rPr>
          <w:rFonts w:hint="eastAsia"/>
          <w:color w:val="000000"/>
          <w:kern w:val="2"/>
          <w:szCs w:val="24"/>
          <w:lang w:eastAsia="zh-TW"/>
        </w:rPr>
        <w:t>。</w:t>
      </w:r>
    </w:p>
    <w:p w:rsidR="00651F70" w:rsidRPr="003E7EF9" w:rsidRDefault="00651F70" w:rsidP="00BE38F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E7EF9">
        <w:rPr>
          <w:rFonts w:hint="eastAsia"/>
          <w:color w:val="000000"/>
          <w:kern w:val="2"/>
          <w:szCs w:val="24"/>
          <w:lang w:eastAsia="zh-TW"/>
        </w:rPr>
        <w:t>使用者輸入事故者</w:t>
      </w:r>
      <w:r w:rsidRPr="003E7EF9">
        <w:rPr>
          <w:rFonts w:hint="eastAsia"/>
          <w:color w:val="000000"/>
          <w:kern w:val="2"/>
          <w:szCs w:val="24"/>
          <w:lang w:eastAsia="zh-TW"/>
        </w:rPr>
        <w:t>ID</w:t>
      </w:r>
      <w:r w:rsidR="00DC2FCB">
        <w:rPr>
          <w:rFonts w:hint="eastAsia"/>
          <w:color w:val="000000"/>
          <w:kern w:val="2"/>
          <w:szCs w:val="24"/>
          <w:lang w:eastAsia="zh-TW"/>
        </w:rPr>
        <w:t>或是更改</w:t>
      </w:r>
      <w:r w:rsidR="00DC2FCB" w:rsidRPr="003E7EF9">
        <w:rPr>
          <w:rFonts w:hint="eastAsia"/>
          <w:color w:val="000000"/>
          <w:kern w:val="2"/>
          <w:szCs w:val="24"/>
          <w:lang w:eastAsia="zh-TW"/>
        </w:rPr>
        <w:t>事故者</w:t>
      </w:r>
      <w:r w:rsidR="00DC2FCB" w:rsidRPr="003E7EF9">
        <w:rPr>
          <w:rFonts w:hint="eastAsia"/>
          <w:color w:val="000000"/>
          <w:kern w:val="2"/>
          <w:szCs w:val="24"/>
          <w:lang w:eastAsia="zh-TW"/>
        </w:rPr>
        <w:t>ID</w:t>
      </w:r>
      <w:r w:rsidRPr="003E7EF9">
        <w:rPr>
          <w:rFonts w:hint="eastAsia"/>
          <w:color w:val="000000"/>
          <w:kern w:val="2"/>
          <w:szCs w:val="24"/>
          <w:lang w:eastAsia="zh-TW"/>
        </w:rPr>
        <w:t>後：</w:t>
      </w:r>
    </w:p>
    <w:p w:rsidR="00DC2FCB" w:rsidRDefault="00DC2FCB" w:rsidP="00651F7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檢核事故者</w:t>
      </w:r>
      <w:r>
        <w:rPr>
          <w:rFonts w:hint="eastAsia"/>
          <w:color w:val="000000"/>
          <w:kern w:val="2"/>
          <w:szCs w:val="24"/>
          <w:lang w:eastAsia="zh-TW"/>
        </w:rPr>
        <w:t>ID</w:t>
      </w:r>
      <w:r>
        <w:rPr>
          <w:rFonts w:hint="eastAsia"/>
          <w:color w:val="000000"/>
          <w:kern w:val="2"/>
          <w:szCs w:val="24"/>
          <w:lang w:eastAsia="zh-TW"/>
        </w:rPr>
        <w:t>是否為正常</w:t>
      </w:r>
      <w:r>
        <w:rPr>
          <w:rFonts w:hint="eastAsia"/>
          <w:color w:val="000000"/>
          <w:kern w:val="2"/>
          <w:szCs w:val="24"/>
          <w:lang w:eastAsia="zh-TW"/>
        </w:rPr>
        <w:t>ID</w:t>
      </w:r>
      <w:r>
        <w:rPr>
          <w:rFonts w:hint="eastAsia"/>
          <w:color w:val="000000"/>
          <w:kern w:val="2"/>
          <w:szCs w:val="24"/>
          <w:lang w:eastAsia="zh-TW"/>
        </w:rPr>
        <w:t>格式</w:t>
      </w:r>
    </w:p>
    <w:p w:rsidR="00D468E1" w:rsidRDefault="00D468E1" w:rsidP="00D468E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若不是正常</w:t>
      </w:r>
      <w:r>
        <w:rPr>
          <w:rFonts w:hint="eastAsia"/>
          <w:color w:val="000000"/>
          <w:kern w:val="2"/>
          <w:szCs w:val="24"/>
          <w:lang w:eastAsia="zh-TW"/>
        </w:rPr>
        <w:t>ID</w:t>
      </w:r>
      <w:r>
        <w:rPr>
          <w:rFonts w:hint="eastAsia"/>
          <w:color w:val="000000"/>
          <w:kern w:val="2"/>
          <w:szCs w:val="24"/>
          <w:lang w:eastAsia="zh-TW"/>
        </w:rPr>
        <w:t>格式</w:t>
      </w:r>
      <w:r w:rsidRPr="003E7EF9">
        <w:rPr>
          <w:rFonts w:hint="eastAsia"/>
          <w:color w:val="000000"/>
          <w:kern w:val="2"/>
          <w:szCs w:val="24"/>
          <w:lang w:eastAsia="zh-TW"/>
        </w:rPr>
        <w:t>，</w:t>
      </w:r>
      <w:r>
        <w:rPr>
          <w:rFonts w:hint="eastAsia"/>
          <w:color w:val="000000"/>
          <w:kern w:val="2"/>
          <w:szCs w:val="24"/>
          <w:lang w:eastAsia="zh-TW"/>
        </w:rPr>
        <w:t>跳出確認訊息視窗</w:t>
      </w:r>
      <w:r>
        <w:rPr>
          <w:rFonts w:hint="eastAsia"/>
          <w:color w:val="000000"/>
          <w:kern w:val="2"/>
          <w:szCs w:val="24"/>
          <w:lang w:eastAsia="zh-TW"/>
        </w:rPr>
        <w:t>"</w:t>
      </w:r>
      <w:r w:rsidRPr="00D468E1">
        <w:rPr>
          <w:rFonts w:hint="eastAsia"/>
          <w:color w:val="000000"/>
          <w:kern w:val="2"/>
          <w:szCs w:val="24"/>
          <w:lang w:eastAsia="zh-TW"/>
        </w:rPr>
        <w:t>請確認事故者</w:t>
      </w:r>
      <w:r w:rsidRPr="00D468E1">
        <w:rPr>
          <w:rFonts w:hint="eastAsia"/>
          <w:color w:val="000000"/>
          <w:kern w:val="2"/>
          <w:szCs w:val="24"/>
          <w:lang w:eastAsia="zh-TW"/>
        </w:rPr>
        <w:t>ID</w:t>
      </w:r>
      <w:r w:rsidRPr="00D468E1">
        <w:rPr>
          <w:rFonts w:hint="eastAsia"/>
          <w:color w:val="000000"/>
          <w:kern w:val="2"/>
          <w:szCs w:val="24"/>
          <w:lang w:eastAsia="zh-TW"/>
        </w:rPr>
        <w:t>：</w:t>
      </w:r>
      <w:r>
        <w:rPr>
          <w:rFonts w:hint="eastAsia"/>
          <w:color w:val="000000"/>
          <w:kern w:val="2"/>
          <w:szCs w:val="24"/>
          <w:lang w:eastAsia="zh-TW"/>
        </w:rPr>
        <w:t>"+</w:t>
      </w:r>
      <w:r w:rsidRPr="00D468E1">
        <w:rPr>
          <w:rFonts w:hint="eastAsia"/>
          <w:color w:val="000000"/>
          <w:kern w:val="2"/>
          <w:szCs w:val="24"/>
          <w:lang w:eastAsia="zh-TW"/>
        </w:rPr>
        <w:t>畫面</w:t>
      </w:r>
      <w:r w:rsidRPr="00D468E1">
        <w:rPr>
          <w:rFonts w:hint="eastAsia"/>
          <w:color w:val="000000"/>
          <w:kern w:val="2"/>
          <w:szCs w:val="24"/>
          <w:lang w:eastAsia="zh-TW"/>
        </w:rPr>
        <w:t>.</w:t>
      </w:r>
      <w:r w:rsidRPr="00D468E1">
        <w:rPr>
          <w:rFonts w:hint="eastAsia"/>
          <w:color w:val="000000"/>
          <w:kern w:val="2"/>
          <w:szCs w:val="24"/>
          <w:lang w:eastAsia="zh-TW"/>
        </w:rPr>
        <w:t>事故者</w:t>
      </w:r>
      <w:r w:rsidRPr="00D468E1">
        <w:rPr>
          <w:rFonts w:hint="eastAsia"/>
          <w:color w:val="000000"/>
          <w:kern w:val="2"/>
          <w:szCs w:val="24"/>
          <w:lang w:eastAsia="zh-TW"/>
        </w:rPr>
        <w:t>ID</w:t>
      </w:r>
      <w:r>
        <w:rPr>
          <w:rFonts w:hint="eastAsia"/>
          <w:color w:val="000000"/>
          <w:kern w:val="2"/>
          <w:szCs w:val="24"/>
          <w:lang w:eastAsia="zh-TW"/>
        </w:rPr>
        <w:t>+"</w:t>
      </w:r>
      <w:r w:rsidRPr="00D468E1">
        <w:rPr>
          <w:rFonts w:hint="eastAsia"/>
          <w:color w:val="000000"/>
          <w:kern w:val="2"/>
          <w:szCs w:val="24"/>
          <w:lang w:eastAsia="zh-TW"/>
        </w:rPr>
        <w:t>是否正確</w:t>
      </w:r>
      <w:r>
        <w:rPr>
          <w:rFonts w:hint="eastAsia"/>
          <w:color w:val="000000"/>
          <w:kern w:val="2"/>
          <w:szCs w:val="24"/>
          <w:lang w:eastAsia="zh-TW"/>
        </w:rPr>
        <w:t>"</w:t>
      </w:r>
    </w:p>
    <w:p w:rsidR="00D468E1" w:rsidRDefault="00D468E1" w:rsidP="00D468E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按</w:t>
      </w:r>
      <w:r>
        <w:rPr>
          <w:rFonts w:hint="eastAsia"/>
          <w:color w:val="000000"/>
          <w:kern w:val="2"/>
          <w:szCs w:val="24"/>
          <w:lang w:eastAsia="zh-TW"/>
        </w:rPr>
        <w:t>"</w:t>
      </w:r>
      <w:r>
        <w:rPr>
          <w:rFonts w:hint="eastAsia"/>
          <w:color w:val="000000"/>
          <w:kern w:val="2"/>
          <w:szCs w:val="24"/>
          <w:lang w:eastAsia="zh-TW"/>
        </w:rPr>
        <w:t>確認</w:t>
      </w:r>
      <w:r>
        <w:rPr>
          <w:rFonts w:hint="eastAsia"/>
          <w:color w:val="000000"/>
          <w:kern w:val="2"/>
          <w:szCs w:val="24"/>
          <w:lang w:eastAsia="zh-TW"/>
        </w:rPr>
        <w:t>"</w:t>
      </w:r>
      <w:r>
        <w:rPr>
          <w:rFonts w:hint="eastAsia"/>
          <w:color w:val="000000"/>
          <w:kern w:val="2"/>
          <w:szCs w:val="24"/>
          <w:lang w:eastAsia="zh-TW"/>
        </w:rPr>
        <w:t>則繼續下一步驟</w:t>
      </w:r>
      <w:r w:rsidR="00955229" w:rsidRPr="003E7EF9">
        <w:rPr>
          <w:rFonts w:hint="eastAsia"/>
          <w:color w:val="000000"/>
          <w:kern w:val="2"/>
          <w:szCs w:val="24"/>
          <w:lang w:eastAsia="zh-TW"/>
        </w:rPr>
        <w:t>，</w:t>
      </w:r>
      <w:r w:rsidR="00955229">
        <w:rPr>
          <w:rFonts w:hint="eastAsia"/>
          <w:color w:val="000000"/>
          <w:kern w:val="2"/>
          <w:szCs w:val="24"/>
          <w:lang w:eastAsia="zh-TW"/>
        </w:rPr>
        <w:t>底色改回正常</w:t>
      </w:r>
      <w:r w:rsidRPr="003E7EF9">
        <w:rPr>
          <w:rFonts w:hint="eastAsia"/>
          <w:color w:val="000000"/>
          <w:kern w:val="2"/>
          <w:szCs w:val="24"/>
          <w:lang w:eastAsia="zh-TW"/>
        </w:rPr>
        <w:t>。</w:t>
      </w:r>
    </w:p>
    <w:p w:rsidR="00D468E1" w:rsidRDefault="00D468E1" w:rsidP="00D468E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按</w:t>
      </w:r>
      <w:r>
        <w:rPr>
          <w:rFonts w:hint="eastAsia"/>
          <w:color w:val="000000"/>
          <w:kern w:val="2"/>
          <w:szCs w:val="24"/>
          <w:lang w:eastAsia="zh-TW"/>
        </w:rPr>
        <w:t>"</w:t>
      </w:r>
      <w:r>
        <w:rPr>
          <w:rFonts w:hint="eastAsia"/>
          <w:color w:val="000000"/>
          <w:kern w:val="2"/>
          <w:szCs w:val="24"/>
          <w:lang w:eastAsia="zh-TW"/>
        </w:rPr>
        <w:t>取消</w:t>
      </w:r>
      <w:r>
        <w:rPr>
          <w:rFonts w:hint="eastAsia"/>
          <w:color w:val="000000"/>
          <w:kern w:val="2"/>
          <w:szCs w:val="24"/>
          <w:lang w:eastAsia="zh-TW"/>
        </w:rPr>
        <w:t>"</w:t>
      </w:r>
      <w:r>
        <w:rPr>
          <w:rFonts w:hint="eastAsia"/>
          <w:color w:val="000000"/>
          <w:kern w:val="2"/>
          <w:szCs w:val="24"/>
          <w:lang w:eastAsia="zh-TW"/>
        </w:rPr>
        <w:t>則此欄位底色改成紅色</w:t>
      </w:r>
      <w:r w:rsidR="007E23C9" w:rsidRPr="003E7EF9">
        <w:rPr>
          <w:rFonts w:hint="eastAsia"/>
          <w:color w:val="000000"/>
          <w:kern w:val="2"/>
          <w:szCs w:val="24"/>
          <w:lang w:eastAsia="zh-TW"/>
        </w:rPr>
        <w:t>，</w:t>
      </w:r>
      <w:r w:rsidR="007E23C9">
        <w:rPr>
          <w:rFonts w:hint="eastAsia"/>
          <w:color w:val="000000"/>
          <w:kern w:val="2"/>
          <w:szCs w:val="24"/>
          <w:lang w:eastAsia="zh-TW"/>
        </w:rPr>
        <w:t>不往下執行</w:t>
      </w:r>
      <w:r w:rsidRPr="003E7EF9">
        <w:rPr>
          <w:rFonts w:hint="eastAsia"/>
          <w:color w:val="000000"/>
          <w:kern w:val="2"/>
          <w:szCs w:val="24"/>
          <w:lang w:eastAsia="zh-TW"/>
        </w:rPr>
        <w:t>。</w:t>
      </w:r>
    </w:p>
    <w:p w:rsidR="00651F70" w:rsidRPr="003E7EF9" w:rsidRDefault="00651F70" w:rsidP="00651F7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E7EF9">
        <w:rPr>
          <w:rFonts w:hint="eastAsia"/>
          <w:color w:val="000000"/>
          <w:kern w:val="2"/>
          <w:szCs w:val="24"/>
          <w:lang w:eastAsia="zh-TW"/>
        </w:rPr>
        <w:t>取得事故者姓名及出生日期：</w:t>
      </w:r>
    </w:p>
    <w:p w:rsidR="00651F70" w:rsidRPr="003E7EF9" w:rsidRDefault="006C3688" w:rsidP="00651F7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E7EF9">
        <w:rPr>
          <w:rFonts w:hint="eastAsia"/>
          <w:color w:val="000000"/>
          <w:kern w:val="2"/>
          <w:szCs w:val="24"/>
          <w:lang w:eastAsia="zh-TW"/>
        </w:rPr>
        <w:t>以保單號碼與事故者</w:t>
      </w:r>
      <w:r w:rsidRPr="003E7EF9">
        <w:rPr>
          <w:rFonts w:hint="eastAsia"/>
          <w:color w:val="000000"/>
          <w:kern w:val="2"/>
          <w:szCs w:val="24"/>
          <w:lang w:eastAsia="zh-TW"/>
        </w:rPr>
        <w:t>ID</w:t>
      </w:r>
      <w:r w:rsidRPr="003E7EF9">
        <w:rPr>
          <w:rFonts w:hint="eastAsia"/>
          <w:color w:val="000000"/>
          <w:kern w:val="2"/>
          <w:szCs w:val="24"/>
          <w:lang w:eastAsia="zh-TW"/>
        </w:rPr>
        <w:t>讀</w:t>
      </w:r>
      <w:r w:rsidRPr="003E7EF9">
        <w:rPr>
          <w:rFonts w:hint="eastAsia"/>
          <w:lang w:eastAsia="zh-TW"/>
        </w:rPr>
        <w:t>壽險契約關係人檔</w:t>
      </w:r>
      <w:r w:rsidRPr="003E7EF9">
        <w:rPr>
          <w:rFonts w:hint="eastAsia"/>
          <w:lang w:eastAsia="zh-TW"/>
        </w:rPr>
        <w:t>DTAB0005</w:t>
      </w:r>
      <w:r w:rsidR="00651F70" w:rsidRPr="003E7EF9">
        <w:rPr>
          <w:rFonts w:hint="eastAsia"/>
          <w:color w:val="000000"/>
          <w:kern w:val="2"/>
          <w:szCs w:val="24"/>
          <w:lang w:eastAsia="zh-TW"/>
        </w:rPr>
        <w:t>。</w:t>
      </w:r>
    </w:p>
    <w:p w:rsidR="00F6267E" w:rsidRPr="003E7EF9" w:rsidRDefault="00F6267E" w:rsidP="00BE38F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E7EF9">
        <w:rPr>
          <w:rFonts w:hint="eastAsia"/>
          <w:color w:val="000000"/>
          <w:kern w:val="2"/>
          <w:szCs w:val="24"/>
          <w:lang w:eastAsia="zh-TW"/>
        </w:rPr>
        <w:t>若有讀到資料：</w:t>
      </w:r>
    </w:p>
    <w:p w:rsidR="00826E43" w:rsidRPr="003E7EF9" w:rsidRDefault="00F6267E" w:rsidP="00F6267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E7EF9">
        <w:rPr>
          <w:rFonts w:hint="eastAsia"/>
          <w:color w:val="000000"/>
          <w:kern w:val="2"/>
          <w:szCs w:val="24"/>
          <w:lang w:eastAsia="zh-TW"/>
        </w:rPr>
        <w:t>取第一筆資料即可。</w:t>
      </w:r>
    </w:p>
    <w:p w:rsidR="00F6267E" w:rsidRPr="003E7EF9" w:rsidRDefault="00F6267E" w:rsidP="00F6267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E7EF9">
        <w:rPr>
          <w:rFonts w:hint="eastAsia"/>
          <w:color w:val="000000"/>
          <w:kern w:val="2"/>
          <w:szCs w:val="24"/>
          <w:lang w:eastAsia="zh-TW"/>
        </w:rPr>
        <w:t xml:space="preserve">SET </w:t>
      </w:r>
      <w:r w:rsidRPr="003E7EF9">
        <w:rPr>
          <w:rFonts w:hint="eastAsia"/>
          <w:color w:val="000000"/>
          <w:kern w:val="2"/>
          <w:szCs w:val="24"/>
          <w:lang w:eastAsia="zh-TW"/>
        </w:rPr>
        <w:t>畫面上事故者姓名的值</w:t>
      </w:r>
      <w:r w:rsidRPr="003E7EF9">
        <w:rPr>
          <w:rFonts w:hint="eastAsia"/>
          <w:color w:val="000000"/>
          <w:kern w:val="2"/>
          <w:szCs w:val="24"/>
          <w:lang w:eastAsia="zh-TW"/>
        </w:rPr>
        <w:t xml:space="preserve"> = DTAB0005.</w:t>
      </w:r>
      <w:r w:rsidRPr="003E7EF9">
        <w:rPr>
          <w:rFonts w:hint="eastAsia"/>
          <w:color w:val="000000"/>
          <w:kern w:val="2"/>
          <w:szCs w:val="24"/>
          <w:lang w:eastAsia="zh-TW"/>
        </w:rPr>
        <w:t>姓名</w:t>
      </w:r>
    </w:p>
    <w:p w:rsidR="00F6267E" w:rsidRPr="003E7EF9" w:rsidRDefault="00F6267E" w:rsidP="00F6267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E7EF9">
        <w:rPr>
          <w:rFonts w:hint="eastAsia"/>
          <w:color w:val="000000"/>
          <w:kern w:val="2"/>
          <w:szCs w:val="24"/>
          <w:lang w:eastAsia="zh-TW"/>
        </w:rPr>
        <w:t>IF DTAB0005.</w:t>
      </w:r>
      <w:r w:rsidRPr="003E7EF9">
        <w:rPr>
          <w:rFonts w:hint="eastAsia"/>
          <w:color w:val="000000"/>
          <w:kern w:val="2"/>
          <w:szCs w:val="24"/>
          <w:lang w:eastAsia="zh-TW"/>
        </w:rPr>
        <w:t>出生日期</w:t>
      </w:r>
      <w:r w:rsidRPr="003E7EF9">
        <w:rPr>
          <w:rFonts w:hint="eastAsia"/>
          <w:color w:val="000000"/>
          <w:kern w:val="2"/>
          <w:szCs w:val="24"/>
          <w:lang w:eastAsia="zh-TW"/>
        </w:rPr>
        <w:t xml:space="preserve"> IS NOT NULL OR DTAB0005.</w:t>
      </w:r>
      <w:r w:rsidRPr="003E7EF9">
        <w:rPr>
          <w:rFonts w:hint="eastAsia"/>
          <w:color w:val="000000"/>
          <w:kern w:val="2"/>
          <w:szCs w:val="24"/>
          <w:lang w:eastAsia="zh-TW"/>
        </w:rPr>
        <w:t>出生日期</w:t>
      </w:r>
      <w:r w:rsidRPr="003E7EF9">
        <w:rPr>
          <w:rFonts w:hint="eastAsia"/>
          <w:color w:val="000000"/>
          <w:kern w:val="2"/>
          <w:szCs w:val="24"/>
          <w:lang w:eastAsia="zh-TW"/>
        </w:rPr>
        <w:t xml:space="preserve"> != '1911-01-01'</w:t>
      </w:r>
    </w:p>
    <w:p w:rsidR="00F6267E" w:rsidRPr="003E7EF9" w:rsidRDefault="00F6267E" w:rsidP="00F6267E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E7EF9">
        <w:rPr>
          <w:rFonts w:hint="eastAsia"/>
          <w:color w:val="000000"/>
          <w:kern w:val="2"/>
          <w:szCs w:val="24"/>
          <w:lang w:eastAsia="zh-TW"/>
        </w:rPr>
        <w:t xml:space="preserve">SET </w:t>
      </w:r>
      <w:r w:rsidRPr="003E7EF9">
        <w:rPr>
          <w:rFonts w:hint="eastAsia"/>
          <w:color w:val="000000"/>
          <w:kern w:val="2"/>
          <w:szCs w:val="24"/>
          <w:lang w:eastAsia="zh-TW"/>
        </w:rPr>
        <w:t>畫面上出生日期的值</w:t>
      </w:r>
      <w:r w:rsidR="00E87DBB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Pr="003E7EF9">
        <w:rPr>
          <w:rFonts w:hint="eastAsia"/>
          <w:color w:val="000000"/>
          <w:kern w:val="2"/>
          <w:szCs w:val="24"/>
          <w:lang w:eastAsia="zh-TW"/>
        </w:rPr>
        <w:t>=</w:t>
      </w:r>
      <w:r w:rsidR="00E87DBB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Pr="003E7EF9">
        <w:rPr>
          <w:rFonts w:hint="eastAsia"/>
          <w:color w:val="000000"/>
          <w:kern w:val="2"/>
          <w:szCs w:val="24"/>
          <w:lang w:eastAsia="zh-TW"/>
        </w:rPr>
        <w:t>DTAB0005.</w:t>
      </w:r>
      <w:r w:rsidRPr="003E7EF9">
        <w:rPr>
          <w:rFonts w:hint="eastAsia"/>
          <w:color w:val="000000"/>
          <w:kern w:val="2"/>
          <w:szCs w:val="24"/>
          <w:lang w:eastAsia="zh-TW"/>
        </w:rPr>
        <w:t>出生日期</w:t>
      </w:r>
      <w:r w:rsidRPr="003E7EF9">
        <w:rPr>
          <w:rFonts w:hint="eastAsia"/>
          <w:color w:val="000000"/>
          <w:kern w:val="2"/>
          <w:szCs w:val="24"/>
          <w:lang w:eastAsia="zh-TW"/>
        </w:rPr>
        <w:t>(</w:t>
      </w:r>
      <w:r w:rsidRPr="003E7EF9">
        <w:rPr>
          <w:rFonts w:hint="eastAsia"/>
          <w:color w:val="000000"/>
          <w:kern w:val="2"/>
          <w:szCs w:val="24"/>
          <w:lang w:eastAsia="zh-TW"/>
        </w:rPr>
        <w:t>轉成民國年月日</w:t>
      </w:r>
      <w:r w:rsidRPr="003E7EF9">
        <w:rPr>
          <w:rFonts w:hint="eastAsia"/>
          <w:color w:val="000000"/>
          <w:kern w:val="2"/>
          <w:szCs w:val="24"/>
          <w:lang w:eastAsia="zh-TW"/>
        </w:rPr>
        <w:t>YYMMDD)</w:t>
      </w:r>
    </w:p>
    <w:p w:rsidR="00F6267E" w:rsidRPr="003E7EF9" w:rsidRDefault="00F6267E" w:rsidP="00F6267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E7EF9">
        <w:rPr>
          <w:rFonts w:hint="eastAsia"/>
          <w:color w:val="000000"/>
          <w:kern w:val="2"/>
          <w:szCs w:val="24"/>
          <w:lang w:eastAsia="zh-TW"/>
        </w:rPr>
        <w:t>END IF</w:t>
      </w:r>
    </w:p>
    <w:p w:rsidR="00F6267E" w:rsidRPr="003E7EF9" w:rsidRDefault="00F6267E" w:rsidP="00F6267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E7EF9">
        <w:rPr>
          <w:rFonts w:hint="eastAsia"/>
          <w:color w:val="000000"/>
          <w:kern w:val="2"/>
          <w:szCs w:val="24"/>
          <w:lang w:eastAsia="zh-TW"/>
        </w:rPr>
        <w:t>若沒有資料，或是有</w:t>
      </w:r>
      <w:r w:rsidRPr="003E7EF9">
        <w:rPr>
          <w:rFonts w:hint="eastAsia"/>
          <w:color w:val="000000"/>
          <w:kern w:val="2"/>
          <w:szCs w:val="24"/>
          <w:lang w:eastAsia="zh-TW"/>
        </w:rPr>
        <w:t>EXCEPTION</w:t>
      </w:r>
      <w:r w:rsidRPr="003E7EF9">
        <w:rPr>
          <w:rFonts w:hint="eastAsia"/>
          <w:color w:val="000000"/>
          <w:kern w:val="2"/>
          <w:szCs w:val="24"/>
          <w:lang w:eastAsia="zh-TW"/>
        </w:rPr>
        <w:t>：</w:t>
      </w:r>
    </w:p>
    <w:p w:rsidR="00F6267E" w:rsidRPr="003E7EF9" w:rsidRDefault="00F6267E" w:rsidP="00F6267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 w:rsidRPr="003E7EF9">
        <w:rPr>
          <w:rFonts w:hint="eastAsia"/>
          <w:color w:val="000000"/>
          <w:kern w:val="2"/>
          <w:szCs w:val="24"/>
          <w:lang w:eastAsia="zh-TW"/>
        </w:rPr>
        <w:t>視為正常</w:t>
      </w:r>
      <w:r w:rsidRPr="003E7EF9">
        <w:rPr>
          <w:rFonts w:hint="eastAsia"/>
          <w:color w:val="000000"/>
          <w:kern w:val="2"/>
          <w:szCs w:val="24"/>
          <w:lang w:eastAsia="zh-TW"/>
        </w:rPr>
        <w:t>,</w:t>
      </w:r>
      <w:r w:rsidRPr="003E7EF9">
        <w:rPr>
          <w:rFonts w:hint="eastAsia"/>
          <w:color w:val="000000"/>
          <w:kern w:val="2"/>
          <w:szCs w:val="24"/>
          <w:lang w:eastAsia="zh-TW"/>
        </w:rPr>
        <w:t>不做任何動作</w:t>
      </w:r>
    </w:p>
    <w:p w:rsidR="00651F70" w:rsidRPr="003E7EF9" w:rsidRDefault="00651F70" w:rsidP="00F25224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E7EF9">
        <w:rPr>
          <w:rFonts w:hint="eastAsia"/>
          <w:color w:val="000000"/>
          <w:kern w:val="2"/>
          <w:szCs w:val="24"/>
          <w:lang w:eastAsia="zh-TW"/>
        </w:rPr>
        <w:t>使用者點選申請種類</w:t>
      </w:r>
      <w:r w:rsidR="00DC2FCB">
        <w:rPr>
          <w:rFonts w:hint="eastAsia"/>
          <w:color w:val="000000"/>
          <w:kern w:val="2"/>
          <w:szCs w:val="24"/>
          <w:lang w:eastAsia="zh-TW"/>
        </w:rPr>
        <w:t>或是更改</w:t>
      </w:r>
      <w:r w:rsidR="00DC2FCB" w:rsidRPr="003E7EF9">
        <w:rPr>
          <w:rFonts w:hint="eastAsia"/>
          <w:color w:val="000000"/>
          <w:kern w:val="2"/>
          <w:szCs w:val="24"/>
          <w:lang w:eastAsia="zh-TW"/>
        </w:rPr>
        <w:t>申請種類</w:t>
      </w:r>
      <w:r w:rsidRPr="003E7EF9">
        <w:rPr>
          <w:rFonts w:hint="eastAsia"/>
          <w:color w:val="000000"/>
          <w:kern w:val="2"/>
          <w:szCs w:val="24"/>
          <w:lang w:eastAsia="zh-TW"/>
        </w:rPr>
        <w:t>後：</w:t>
      </w:r>
    </w:p>
    <w:p w:rsidR="00E60E0B" w:rsidRPr="003E7EF9" w:rsidRDefault="00E87DBB" w:rsidP="00651F7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於網頁下方</w:t>
      </w:r>
      <w:r w:rsidR="00671109" w:rsidRPr="003E7EF9">
        <w:rPr>
          <w:rFonts w:hint="eastAsia"/>
          <w:color w:val="000000"/>
          <w:kern w:val="2"/>
          <w:szCs w:val="24"/>
          <w:lang w:eastAsia="zh-TW"/>
        </w:rPr>
        <w:t>顯示理賠必備文件</w:t>
      </w:r>
      <w:r>
        <w:rPr>
          <w:rFonts w:hint="eastAsia"/>
          <w:color w:val="000000"/>
          <w:kern w:val="2"/>
          <w:szCs w:val="24"/>
          <w:lang w:eastAsia="zh-TW"/>
        </w:rPr>
        <w:t>區塊文字</w:t>
      </w:r>
      <w:r w:rsidR="00671109" w:rsidRPr="003E7EF9">
        <w:rPr>
          <w:rFonts w:hint="eastAsia"/>
          <w:color w:val="000000"/>
          <w:kern w:val="2"/>
          <w:szCs w:val="24"/>
          <w:lang w:eastAsia="zh-TW"/>
        </w:rPr>
        <w:t>內容</w:t>
      </w:r>
      <w:r w:rsidR="004C0F21" w:rsidRPr="003E7EF9">
        <w:rPr>
          <w:rFonts w:hint="eastAsia"/>
          <w:color w:val="000000"/>
          <w:kern w:val="2"/>
          <w:szCs w:val="24"/>
          <w:lang w:eastAsia="zh-TW"/>
        </w:rPr>
        <w:t>：</w:t>
      </w:r>
    </w:p>
    <w:p w:rsidR="00671109" w:rsidRPr="003E7EF9" w:rsidRDefault="00671109" w:rsidP="0067110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E7EF9">
        <w:rPr>
          <w:rFonts w:hint="eastAsia"/>
          <w:color w:val="000000"/>
          <w:kern w:val="2"/>
          <w:szCs w:val="24"/>
          <w:lang w:eastAsia="zh-TW"/>
        </w:rPr>
        <w:t xml:space="preserve">IF </w:t>
      </w:r>
      <w:r w:rsidR="00651F70" w:rsidRPr="003E7EF9">
        <w:rPr>
          <w:rFonts w:hint="eastAsia"/>
          <w:color w:val="000000"/>
          <w:kern w:val="2"/>
          <w:szCs w:val="24"/>
          <w:lang w:eastAsia="zh-TW"/>
        </w:rPr>
        <w:t>點選</w:t>
      </w:r>
      <w:r w:rsidR="00651F70" w:rsidRPr="003E7EF9">
        <w:rPr>
          <w:rFonts w:hint="eastAsia"/>
          <w:color w:val="000000"/>
          <w:kern w:val="2"/>
          <w:szCs w:val="24"/>
          <w:lang w:eastAsia="zh-TW"/>
        </w:rPr>
        <w:t>"</w:t>
      </w:r>
      <w:r w:rsidR="00651F70" w:rsidRPr="003E7EF9">
        <w:rPr>
          <w:rFonts w:hint="eastAsia"/>
          <w:color w:val="000000"/>
          <w:kern w:val="2"/>
          <w:szCs w:val="24"/>
          <w:lang w:eastAsia="zh-TW"/>
        </w:rPr>
        <w:t>非意外事故</w:t>
      </w:r>
      <w:r w:rsidR="00651F70" w:rsidRPr="003E7EF9">
        <w:rPr>
          <w:rFonts w:hint="eastAsia"/>
          <w:color w:val="000000"/>
          <w:kern w:val="2"/>
          <w:szCs w:val="24"/>
          <w:lang w:eastAsia="zh-TW"/>
        </w:rPr>
        <w:t>"</w:t>
      </w:r>
    </w:p>
    <w:p w:rsidR="00651F70" w:rsidRPr="003E7EF9" w:rsidRDefault="003E7EF9" w:rsidP="00651F7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E7EF9">
        <w:rPr>
          <w:rFonts w:hint="eastAsia"/>
          <w:color w:val="000000"/>
          <w:kern w:val="2"/>
          <w:szCs w:val="24"/>
          <w:lang w:eastAsia="zh-TW"/>
        </w:rPr>
        <w:t>顯示以下文字內容</w:t>
      </w:r>
    </w:p>
    <w:p w:rsidR="003E7EF9" w:rsidRPr="000175F1" w:rsidRDefault="003E7EF9" w:rsidP="003E7EF9">
      <w:pPr>
        <w:pStyle w:val="af0"/>
        <w:numPr>
          <w:ilvl w:val="0"/>
          <w:numId w:val="34"/>
        </w:numPr>
        <w:spacing w:afterLines="0" w:line="320" w:lineRule="exact"/>
        <w:ind w:leftChars="780" w:left="2352"/>
        <w:rPr>
          <w:rFonts w:ascii="標楷體" w:eastAsia="標楷體" w:hAnsi="標楷體"/>
          <w:szCs w:val="24"/>
        </w:rPr>
      </w:pPr>
      <w:r w:rsidRPr="000175F1">
        <w:rPr>
          <w:rFonts w:ascii="標楷體" w:eastAsia="標楷體" w:hAnsi="標楷體" w:hint="eastAsia"/>
          <w:szCs w:val="24"/>
        </w:rPr>
        <w:t>應備文件</w:t>
      </w:r>
    </w:p>
    <w:p w:rsidR="003E7EF9" w:rsidRPr="000175F1" w:rsidRDefault="003E7EF9" w:rsidP="003E7EF9">
      <w:pPr>
        <w:widowControl/>
        <w:shd w:val="clear" w:color="auto" w:fill="FFFFFF"/>
        <w:spacing w:line="320" w:lineRule="exact"/>
        <w:ind w:leftChars="958" w:left="2299"/>
        <w:rPr>
          <w:rFonts w:ascii="標楷體" w:eastAsia="標楷體" w:hAnsi="標楷體" w:cs="Arial"/>
          <w:kern w:val="0"/>
        </w:rPr>
      </w:pPr>
      <w:r w:rsidRPr="000175F1">
        <w:rPr>
          <w:rFonts w:ascii="標楷體" w:eastAsia="標楷體" w:hAnsi="標楷體" w:cs="Arial"/>
          <w:kern w:val="0"/>
        </w:rPr>
        <w:t>(1)理賠申請書。</w:t>
      </w:r>
    </w:p>
    <w:p w:rsidR="003E7EF9" w:rsidRPr="000175F1" w:rsidRDefault="003E7EF9" w:rsidP="003E7EF9">
      <w:pPr>
        <w:widowControl/>
        <w:shd w:val="clear" w:color="auto" w:fill="FFFFFF"/>
        <w:spacing w:line="320" w:lineRule="exact"/>
        <w:ind w:leftChars="958" w:left="2299"/>
        <w:rPr>
          <w:rFonts w:ascii="標楷體" w:eastAsia="標楷體" w:hAnsi="標楷體" w:cs="Arial"/>
          <w:kern w:val="0"/>
        </w:rPr>
      </w:pPr>
      <w:r w:rsidRPr="000175F1">
        <w:rPr>
          <w:rFonts w:ascii="標楷體" w:eastAsia="標楷體" w:hAnsi="標楷體" w:cs="Arial"/>
          <w:kern w:val="0"/>
        </w:rPr>
        <w:t xml:space="preserve">(2)診斷證明書。（求診兩家以上醫院時，應一併檢具） </w:t>
      </w:r>
    </w:p>
    <w:p w:rsidR="003E7EF9" w:rsidRPr="000175F1" w:rsidRDefault="003E7EF9" w:rsidP="003E7EF9">
      <w:pPr>
        <w:widowControl/>
        <w:shd w:val="clear" w:color="auto" w:fill="FFFFFF"/>
        <w:spacing w:line="320" w:lineRule="exact"/>
        <w:ind w:leftChars="958" w:left="2299"/>
        <w:rPr>
          <w:rFonts w:ascii="標楷體" w:eastAsia="標楷體" w:hAnsi="標楷體" w:cs="Arial"/>
          <w:kern w:val="0"/>
        </w:rPr>
      </w:pPr>
      <w:r w:rsidRPr="000175F1">
        <w:rPr>
          <w:rFonts w:ascii="標楷體" w:eastAsia="標楷體" w:hAnsi="標楷體" w:cs="Arial"/>
          <w:kern w:val="0"/>
        </w:rPr>
        <w:t>(3)同意查詢聲明書。</w:t>
      </w:r>
    </w:p>
    <w:p w:rsidR="003E7EF9" w:rsidRPr="000175F1" w:rsidRDefault="003E7EF9" w:rsidP="003E7EF9">
      <w:pPr>
        <w:widowControl/>
        <w:shd w:val="clear" w:color="auto" w:fill="FFFFFF"/>
        <w:spacing w:line="320" w:lineRule="exact"/>
        <w:ind w:leftChars="958" w:left="2299"/>
        <w:rPr>
          <w:rFonts w:ascii="標楷體" w:eastAsia="標楷體" w:hAnsi="標楷體" w:cs="Arial"/>
          <w:kern w:val="0"/>
        </w:rPr>
      </w:pPr>
      <w:r w:rsidRPr="000175F1">
        <w:rPr>
          <w:rFonts w:ascii="標楷體" w:eastAsia="標楷體" w:hAnsi="標楷體" w:cs="Arial"/>
          <w:kern w:val="0"/>
        </w:rPr>
        <w:t>(4)眷屬件應檢附身份證明文件。</w:t>
      </w:r>
    </w:p>
    <w:p w:rsidR="003E7EF9" w:rsidRPr="000175F1" w:rsidRDefault="003E7EF9" w:rsidP="003E7EF9">
      <w:pPr>
        <w:widowControl/>
        <w:shd w:val="clear" w:color="auto" w:fill="FFFFFF"/>
        <w:spacing w:line="320" w:lineRule="exact"/>
        <w:ind w:leftChars="958" w:left="2299"/>
        <w:rPr>
          <w:rFonts w:ascii="標楷體" w:eastAsia="標楷體" w:hAnsi="標楷體" w:cs="Arial"/>
          <w:kern w:val="0"/>
        </w:rPr>
      </w:pPr>
      <w:r>
        <w:rPr>
          <w:rFonts w:ascii="標楷體" w:eastAsia="標楷體" w:hAnsi="標楷體" w:cs="Arial" w:hint="eastAsia"/>
          <w:kern w:val="0"/>
        </w:rPr>
        <w:t>(5)</w:t>
      </w:r>
      <w:r w:rsidRPr="000175F1">
        <w:rPr>
          <w:rFonts w:ascii="標楷體" w:eastAsia="標楷體" w:hAnsi="標楷體" w:cs="Arial"/>
          <w:kern w:val="0"/>
        </w:rPr>
        <w:t>醫療費用收據及明細表。(實支實付型商品)</w:t>
      </w:r>
    </w:p>
    <w:p w:rsidR="003E7EF9" w:rsidRPr="0053346D" w:rsidRDefault="003E7EF9" w:rsidP="003E7EF9">
      <w:pPr>
        <w:widowControl/>
        <w:shd w:val="clear" w:color="auto" w:fill="FFFFFF"/>
        <w:spacing w:line="320" w:lineRule="exact"/>
        <w:ind w:leftChars="958" w:left="2299"/>
        <w:rPr>
          <w:rFonts w:ascii="標楷體" w:eastAsia="標楷體" w:hAnsi="標楷體" w:cs="Arial"/>
          <w:kern w:val="0"/>
        </w:rPr>
      </w:pPr>
      <w:r>
        <w:rPr>
          <w:rFonts w:ascii="標楷體" w:eastAsia="標楷體" w:hAnsi="標楷體" w:cs="Arial" w:hint="eastAsia"/>
          <w:kern w:val="0"/>
        </w:rPr>
        <w:t>(6)</w:t>
      </w:r>
      <w:r w:rsidRPr="000175F1">
        <w:rPr>
          <w:rFonts w:ascii="標楷體" w:eastAsia="標楷體" w:hAnsi="標楷體" w:cs="Arial"/>
          <w:kern w:val="0"/>
        </w:rPr>
        <w:t>骨折、脫臼或截肢者須附Ｘ光片。</w:t>
      </w:r>
    </w:p>
    <w:p w:rsidR="003E7EF9" w:rsidRDefault="003E7EF9" w:rsidP="003E7EF9">
      <w:pPr>
        <w:widowControl/>
        <w:shd w:val="clear" w:color="auto" w:fill="FFFFFF"/>
        <w:spacing w:line="320" w:lineRule="exact"/>
        <w:ind w:leftChars="958" w:left="2299"/>
        <w:rPr>
          <w:rFonts w:ascii="標楷體" w:eastAsia="標楷體" w:hAnsi="標楷體" w:cs="Arial" w:hint="eastAsia"/>
          <w:kern w:val="0"/>
        </w:rPr>
      </w:pPr>
      <w:r>
        <w:rPr>
          <w:rFonts w:ascii="標楷體" w:eastAsia="標楷體" w:hAnsi="標楷體" w:cs="Arial" w:hint="eastAsia"/>
          <w:kern w:val="0"/>
        </w:rPr>
        <w:t>(7)</w:t>
      </w:r>
      <w:r w:rsidRPr="000175F1">
        <w:rPr>
          <w:rFonts w:ascii="標楷體" w:eastAsia="標楷體" w:hAnsi="標楷體" w:cs="Arial" w:hint="eastAsia"/>
          <w:kern w:val="0"/>
        </w:rPr>
        <w:t>健保查詢同意書及身分證正反面影本</w:t>
      </w:r>
      <w:r>
        <w:rPr>
          <w:rFonts w:ascii="標楷體" w:eastAsia="標楷體" w:hAnsi="標楷體" w:cs="Arial" w:hint="eastAsia"/>
          <w:kern w:val="0"/>
        </w:rPr>
        <w:t>。</w:t>
      </w:r>
    </w:p>
    <w:p w:rsidR="003E7EF9" w:rsidRDefault="003E7EF9" w:rsidP="003E7EF9">
      <w:pPr>
        <w:widowControl/>
        <w:shd w:val="clear" w:color="auto" w:fill="FFFFFF"/>
        <w:spacing w:line="320" w:lineRule="exact"/>
        <w:ind w:leftChars="958" w:left="2299"/>
        <w:rPr>
          <w:rFonts w:ascii="標楷體" w:eastAsia="標楷體" w:hAnsi="標楷體" w:cs="Arial" w:hint="eastAsia"/>
          <w:kern w:val="0"/>
        </w:rPr>
      </w:pPr>
      <w:r>
        <w:rPr>
          <w:rFonts w:ascii="標楷體" w:eastAsia="標楷體" w:hAnsi="標楷體" w:cs="Arial" w:hint="eastAsia"/>
          <w:kern w:val="0"/>
        </w:rPr>
        <w:t>(8)</w:t>
      </w:r>
      <w:r w:rsidRPr="00A20EDE">
        <w:rPr>
          <w:rFonts w:ascii="標楷體" w:eastAsia="標楷體" w:hAnsi="標楷體" w:cs="Arial" w:hint="eastAsia"/>
          <w:kern w:val="0"/>
        </w:rPr>
        <w:t>開立診斷書醫院之病歷查詢同意書</w:t>
      </w:r>
      <w:r>
        <w:rPr>
          <w:rFonts w:ascii="標楷體" w:eastAsia="標楷體" w:hAnsi="標楷體" w:cs="Arial" w:hint="eastAsia"/>
          <w:kern w:val="0"/>
        </w:rPr>
        <w:t>。</w:t>
      </w:r>
    </w:p>
    <w:p w:rsidR="003E7EF9" w:rsidRPr="000175F1" w:rsidRDefault="003E7EF9" w:rsidP="003E7EF9">
      <w:pPr>
        <w:pStyle w:val="af0"/>
        <w:widowControl/>
        <w:numPr>
          <w:ilvl w:val="0"/>
          <w:numId w:val="34"/>
        </w:numPr>
        <w:shd w:val="clear" w:color="auto" w:fill="FFFFFF"/>
        <w:spacing w:afterLines="0" w:line="320" w:lineRule="exact"/>
        <w:ind w:leftChars="780" w:left="2352"/>
        <w:rPr>
          <w:rFonts w:ascii="標楷體" w:eastAsia="標楷體" w:hAnsi="標楷體" w:cs="Arial"/>
          <w:kern w:val="0"/>
          <w:szCs w:val="24"/>
        </w:rPr>
      </w:pPr>
      <w:r>
        <w:rPr>
          <w:rFonts w:ascii="標楷體" w:eastAsia="標楷體" w:hAnsi="標楷體" w:cs="Arial" w:hint="eastAsia"/>
          <w:kern w:val="0"/>
          <w:szCs w:val="24"/>
        </w:rPr>
        <w:t>輔助文件</w:t>
      </w:r>
    </w:p>
    <w:p w:rsidR="003E7EF9" w:rsidRPr="003E7EF9" w:rsidRDefault="003E7EF9" w:rsidP="003E7EF9">
      <w:pPr>
        <w:widowControl/>
        <w:shd w:val="clear" w:color="auto" w:fill="FFFFFF"/>
        <w:spacing w:line="320" w:lineRule="exact"/>
        <w:ind w:leftChars="958" w:left="2299"/>
        <w:rPr>
          <w:rFonts w:hint="eastAsia"/>
          <w:color w:val="000000"/>
        </w:rPr>
      </w:pPr>
      <w:r w:rsidRPr="000175F1">
        <w:rPr>
          <w:rFonts w:ascii="標楷體" w:eastAsia="標楷體" w:hAnsi="標楷體" w:cs="Arial"/>
          <w:kern w:val="0"/>
        </w:rPr>
        <w:t>申請</w:t>
      </w:r>
      <w:r>
        <w:rPr>
          <w:rFonts w:ascii="標楷體" w:eastAsia="標楷體" w:hAnsi="標楷體" w:cs="Arial" w:hint="eastAsia"/>
          <w:kern w:val="0"/>
        </w:rPr>
        <w:t>疾病</w:t>
      </w:r>
      <w:r w:rsidRPr="000175F1">
        <w:rPr>
          <w:rFonts w:ascii="標楷體" w:eastAsia="標楷體" w:hAnsi="標楷體" w:cs="Arial"/>
          <w:kern w:val="0"/>
        </w:rPr>
        <w:t>事故醫療保險金，可檢附以下文件供參考：</w:t>
      </w:r>
      <w:r w:rsidRPr="000175F1">
        <w:rPr>
          <w:rFonts w:ascii="標楷體" w:eastAsia="標楷體" w:hAnsi="標楷體" w:cs="Arial"/>
          <w:kern w:val="0"/>
        </w:rPr>
        <w:br/>
        <w:t>(1)</w:t>
      </w:r>
      <w:r w:rsidRPr="000175F1">
        <w:rPr>
          <w:rFonts w:ascii="標楷體" w:eastAsia="標楷體" w:hAnsi="標楷體" w:cs="Arial" w:hint="eastAsia"/>
          <w:kern w:val="0"/>
        </w:rPr>
        <w:t>理賠事故經過關懷訪問書。</w:t>
      </w:r>
      <w:r w:rsidRPr="000175F1">
        <w:rPr>
          <w:rFonts w:ascii="標楷體" w:eastAsia="標楷體" w:hAnsi="標楷體" w:cs="Arial"/>
          <w:kern w:val="0"/>
        </w:rPr>
        <w:br/>
        <w:t>(2)其他本公司認為必要文件。</w:t>
      </w:r>
    </w:p>
    <w:p w:rsidR="003E7EF9" w:rsidRPr="003E7EF9" w:rsidRDefault="003E7EF9" w:rsidP="003E7EF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E7EF9">
        <w:rPr>
          <w:rFonts w:hint="eastAsia"/>
          <w:color w:val="000000"/>
          <w:kern w:val="2"/>
          <w:szCs w:val="24"/>
          <w:lang w:eastAsia="zh-TW"/>
        </w:rPr>
        <w:t>ELSE</w:t>
      </w:r>
      <w:r w:rsidR="00E87DBB">
        <w:rPr>
          <w:rFonts w:hint="eastAsia"/>
          <w:color w:val="000000"/>
          <w:kern w:val="2"/>
          <w:szCs w:val="24"/>
          <w:lang w:eastAsia="zh-TW"/>
        </w:rPr>
        <w:t xml:space="preserve"> IF </w:t>
      </w:r>
      <w:r w:rsidR="00E87DBB">
        <w:rPr>
          <w:rFonts w:hint="eastAsia"/>
          <w:color w:val="000000"/>
          <w:kern w:val="2"/>
          <w:szCs w:val="24"/>
          <w:lang w:eastAsia="zh-TW"/>
        </w:rPr>
        <w:t>點選</w:t>
      </w:r>
      <w:r w:rsidR="00E87DBB" w:rsidRPr="003E7EF9">
        <w:rPr>
          <w:rFonts w:hint="eastAsia"/>
          <w:color w:val="000000"/>
          <w:kern w:val="2"/>
          <w:szCs w:val="24"/>
          <w:lang w:eastAsia="zh-TW"/>
        </w:rPr>
        <w:t>"</w:t>
      </w:r>
      <w:r w:rsidR="00E87DBB" w:rsidRPr="003E7EF9">
        <w:rPr>
          <w:rFonts w:hint="eastAsia"/>
          <w:color w:val="000000"/>
          <w:kern w:val="2"/>
          <w:szCs w:val="24"/>
          <w:lang w:eastAsia="zh-TW"/>
        </w:rPr>
        <w:t>意外事故</w:t>
      </w:r>
      <w:r w:rsidR="00E87DBB" w:rsidRPr="003E7EF9">
        <w:rPr>
          <w:rFonts w:hint="eastAsia"/>
          <w:color w:val="000000"/>
          <w:kern w:val="2"/>
          <w:szCs w:val="24"/>
          <w:lang w:eastAsia="zh-TW"/>
        </w:rPr>
        <w:t>"</w:t>
      </w:r>
    </w:p>
    <w:p w:rsidR="003E7EF9" w:rsidRPr="003E7EF9" w:rsidRDefault="003E7EF9" w:rsidP="003E7EF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E7EF9">
        <w:rPr>
          <w:rFonts w:hint="eastAsia"/>
          <w:color w:val="000000"/>
          <w:kern w:val="2"/>
          <w:szCs w:val="24"/>
          <w:lang w:eastAsia="zh-TW"/>
        </w:rPr>
        <w:t>顯示以下文字內容</w:t>
      </w:r>
    </w:p>
    <w:p w:rsidR="003E7EF9" w:rsidRPr="003E7EF9" w:rsidRDefault="003E7EF9" w:rsidP="003E7EF9">
      <w:pPr>
        <w:pStyle w:val="af0"/>
        <w:numPr>
          <w:ilvl w:val="0"/>
          <w:numId w:val="34"/>
        </w:numPr>
        <w:spacing w:afterLines="0" w:line="320" w:lineRule="exact"/>
        <w:ind w:leftChars="780" w:left="2352"/>
        <w:rPr>
          <w:rFonts w:ascii="標楷體" w:eastAsia="標楷體" w:hAnsi="標楷體"/>
          <w:szCs w:val="24"/>
        </w:rPr>
      </w:pPr>
      <w:r w:rsidRPr="003E7EF9">
        <w:rPr>
          <w:rFonts w:ascii="標楷體" w:eastAsia="標楷體" w:hAnsi="標楷體" w:hint="eastAsia"/>
          <w:szCs w:val="24"/>
        </w:rPr>
        <w:t>應備文件</w:t>
      </w:r>
    </w:p>
    <w:p w:rsidR="003E7EF9" w:rsidRPr="003E7EF9" w:rsidRDefault="003E7EF9" w:rsidP="003E7EF9">
      <w:pPr>
        <w:widowControl/>
        <w:shd w:val="clear" w:color="auto" w:fill="FFFFFF"/>
        <w:spacing w:line="320" w:lineRule="exact"/>
        <w:ind w:leftChars="958" w:left="2299"/>
        <w:rPr>
          <w:rFonts w:ascii="標楷體" w:eastAsia="標楷體" w:hAnsi="標楷體" w:cs="Arial"/>
          <w:kern w:val="0"/>
        </w:rPr>
      </w:pPr>
      <w:r w:rsidRPr="003E7EF9">
        <w:rPr>
          <w:rFonts w:ascii="標楷體" w:eastAsia="標楷體" w:hAnsi="標楷體" w:cs="Arial"/>
          <w:kern w:val="0"/>
        </w:rPr>
        <w:t>(1)理賠申請書。</w:t>
      </w:r>
    </w:p>
    <w:p w:rsidR="003E7EF9" w:rsidRPr="003E7EF9" w:rsidRDefault="003E7EF9" w:rsidP="003E7EF9">
      <w:pPr>
        <w:widowControl/>
        <w:shd w:val="clear" w:color="auto" w:fill="FFFFFF"/>
        <w:spacing w:line="320" w:lineRule="exact"/>
        <w:ind w:leftChars="958" w:left="2299"/>
        <w:rPr>
          <w:rFonts w:ascii="標楷體" w:eastAsia="標楷體" w:hAnsi="標楷體" w:cs="Arial"/>
          <w:kern w:val="0"/>
        </w:rPr>
      </w:pPr>
      <w:r w:rsidRPr="003E7EF9">
        <w:rPr>
          <w:rFonts w:ascii="標楷體" w:eastAsia="標楷體" w:hAnsi="標楷體" w:cs="Arial"/>
          <w:kern w:val="0"/>
        </w:rPr>
        <w:t xml:space="preserve">(2)診斷證明書。（求診兩家以上醫院時，應一併檢具） </w:t>
      </w:r>
    </w:p>
    <w:p w:rsidR="003E7EF9" w:rsidRPr="003E7EF9" w:rsidRDefault="003E7EF9" w:rsidP="003E7EF9">
      <w:pPr>
        <w:widowControl/>
        <w:shd w:val="clear" w:color="auto" w:fill="FFFFFF"/>
        <w:spacing w:line="320" w:lineRule="exact"/>
        <w:ind w:leftChars="958" w:left="2299"/>
        <w:rPr>
          <w:rFonts w:ascii="標楷體" w:eastAsia="標楷體" w:hAnsi="標楷體" w:cs="Arial"/>
          <w:kern w:val="0"/>
        </w:rPr>
      </w:pPr>
      <w:r w:rsidRPr="003E7EF9">
        <w:rPr>
          <w:rFonts w:ascii="標楷體" w:eastAsia="標楷體" w:hAnsi="標楷體" w:cs="Arial"/>
          <w:kern w:val="0"/>
        </w:rPr>
        <w:t>(3)同意查詢聲明書。</w:t>
      </w:r>
    </w:p>
    <w:p w:rsidR="003E7EF9" w:rsidRPr="003E7EF9" w:rsidRDefault="003E7EF9" w:rsidP="003E7EF9">
      <w:pPr>
        <w:widowControl/>
        <w:shd w:val="clear" w:color="auto" w:fill="FFFFFF"/>
        <w:spacing w:line="320" w:lineRule="exact"/>
        <w:ind w:leftChars="958" w:left="2299"/>
        <w:rPr>
          <w:rFonts w:ascii="標楷體" w:eastAsia="標楷體" w:hAnsi="標楷體" w:cs="Arial"/>
          <w:kern w:val="0"/>
        </w:rPr>
      </w:pPr>
      <w:r w:rsidRPr="003E7EF9">
        <w:rPr>
          <w:rFonts w:ascii="標楷體" w:eastAsia="標楷體" w:hAnsi="標楷體" w:cs="Arial"/>
          <w:kern w:val="0"/>
        </w:rPr>
        <w:t>(4)眷屬件應檢附身份證明文件。</w:t>
      </w:r>
    </w:p>
    <w:p w:rsidR="003E7EF9" w:rsidRPr="003E7EF9" w:rsidRDefault="003E7EF9" w:rsidP="003E7EF9">
      <w:pPr>
        <w:widowControl/>
        <w:shd w:val="clear" w:color="auto" w:fill="FFFFFF"/>
        <w:spacing w:line="320" w:lineRule="exact"/>
        <w:ind w:leftChars="958" w:left="2299"/>
        <w:rPr>
          <w:rFonts w:ascii="標楷體" w:eastAsia="標楷體" w:hAnsi="標楷體" w:cs="Arial"/>
          <w:kern w:val="0"/>
        </w:rPr>
      </w:pPr>
      <w:r w:rsidRPr="003E7EF9">
        <w:rPr>
          <w:rFonts w:ascii="標楷體" w:eastAsia="標楷體" w:hAnsi="標楷體" w:cs="Arial" w:hint="eastAsia"/>
          <w:kern w:val="0"/>
        </w:rPr>
        <w:t>(5)</w:t>
      </w:r>
      <w:r w:rsidRPr="003E7EF9">
        <w:rPr>
          <w:rFonts w:ascii="標楷體" w:eastAsia="標楷體" w:hAnsi="標楷體" w:cs="Arial"/>
          <w:kern w:val="0"/>
        </w:rPr>
        <w:t>醫療費用收據及明細表。(實支實付型商品)</w:t>
      </w:r>
    </w:p>
    <w:p w:rsidR="003E7EF9" w:rsidRPr="003E7EF9" w:rsidRDefault="003E7EF9" w:rsidP="003E7EF9">
      <w:pPr>
        <w:widowControl/>
        <w:shd w:val="clear" w:color="auto" w:fill="FFFFFF"/>
        <w:spacing w:line="320" w:lineRule="exact"/>
        <w:ind w:leftChars="958" w:left="2299"/>
        <w:rPr>
          <w:rFonts w:ascii="標楷體" w:eastAsia="標楷體" w:hAnsi="標楷體" w:cs="Arial"/>
          <w:kern w:val="0"/>
        </w:rPr>
      </w:pPr>
      <w:r w:rsidRPr="003E7EF9">
        <w:rPr>
          <w:rFonts w:ascii="標楷體" w:eastAsia="標楷體" w:hAnsi="標楷體" w:cs="Arial"/>
          <w:kern w:val="0"/>
        </w:rPr>
        <w:t>(6)骨折、脫臼或截肢者須附Ｘ光片。</w:t>
      </w:r>
    </w:p>
    <w:p w:rsidR="003E7EF9" w:rsidRPr="003E7EF9" w:rsidRDefault="003E7EF9" w:rsidP="003E7EF9">
      <w:pPr>
        <w:pStyle w:val="af0"/>
        <w:widowControl/>
        <w:numPr>
          <w:ilvl w:val="0"/>
          <w:numId w:val="34"/>
        </w:numPr>
        <w:shd w:val="clear" w:color="auto" w:fill="FFFFFF"/>
        <w:spacing w:afterLines="0" w:line="320" w:lineRule="exact"/>
        <w:ind w:leftChars="780" w:left="2352"/>
        <w:rPr>
          <w:rFonts w:ascii="標楷體" w:eastAsia="標楷體" w:hAnsi="標楷體" w:cs="Arial"/>
          <w:kern w:val="0"/>
          <w:szCs w:val="24"/>
        </w:rPr>
      </w:pPr>
      <w:r w:rsidRPr="003E7EF9">
        <w:rPr>
          <w:rFonts w:ascii="標楷體" w:eastAsia="標楷體" w:hAnsi="標楷體" w:cs="Arial" w:hint="eastAsia"/>
          <w:kern w:val="0"/>
          <w:szCs w:val="24"/>
        </w:rPr>
        <w:t>輔助文件</w:t>
      </w:r>
    </w:p>
    <w:p w:rsidR="003E7EF9" w:rsidRPr="003E7EF9" w:rsidRDefault="003E7EF9" w:rsidP="003E7EF9">
      <w:pPr>
        <w:widowControl/>
        <w:shd w:val="clear" w:color="auto" w:fill="FFFFFF"/>
        <w:spacing w:line="320" w:lineRule="exact"/>
        <w:ind w:leftChars="958" w:left="2299"/>
        <w:rPr>
          <w:rFonts w:ascii="標楷體" w:eastAsia="標楷體" w:hAnsi="標楷體" w:cs="Arial" w:hint="eastAsia"/>
          <w:kern w:val="0"/>
        </w:rPr>
      </w:pPr>
      <w:r w:rsidRPr="003E7EF9">
        <w:rPr>
          <w:rFonts w:ascii="標楷體" w:eastAsia="標楷體" w:hAnsi="標楷體" w:cs="Arial"/>
          <w:kern w:val="0"/>
        </w:rPr>
        <w:t>申請意外事故醫療保險金，可檢附以下文件供參考：</w:t>
      </w:r>
      <w:r w:rsidRPr="003E7EF9">
        <w:rPr>
          <w:rFonts w:ascii="標楷體" w:eastAsia="標楷體" w:hAnsi="標楷體" w:cs="Arial"/>
          <w:kern w:val="0"/>
        </w:rPr>
        <w:br/>
        <w:t>(1)意外傷害事故證明文件</w:t>
      </w:r>
      <w:r w:rsidRPr="003E7EF9">
        <w:rPr>
          <w:rFonts w:ascii="標楷體" w:eastAsia="標楷體" w:hAnsi="標楷體" w:cs="Arial"/>
          <w:kern w:val="0"/>
        </w:rPr>
        <w:br/>
        <w:t>(2)警方證明文件</w:t>
      </w:r>
      <w:r w:rsidRPr="003E7EF9">
        <w:rPr>
          <w:rFonts w:ascii="標楷體" w:eastAsia="標楷體" w:hAnsi="標楷體" w:cs="Arial"/>
          <w:kern w:val="0"/>
        </w:rPr>
        <w:br/>
        <w:t>(3)意外事故報案證明書</w:t>
      </w:r>
      <w:r w:rsidRPr="003E7EF9">
        <w:rPr>
          <w:rFonts w:ascii="標楷體" w:eastAsia="標楷體" w:hAnsi="標楷體" w:cs="Arial"/>
          <w:kern w:val="0"/>
        </w:rPr>
        <w:br/>
        <w:t>(4)報章雜誌等媒體剪報</w:t>
      </w:r>
    </w:p>
    <w:p w:rsidR="003E7EF9" w:rsidRPr="003E7EF9" w:rsidRDefault="003E7EF9" w:rsidP="003E7EF9">
      <w:pPr>
        <w:widowControl/>
        <w:shd w:val="clear" w:color="auto" w:fill="FFFFFF"/>
        <w:spacing w:line="320" w:lineRule="exact"/>
        <w:ind w:leftChars="958" w:left="2299"/>
        <w:rPr>
          <w:rFonts w:ascii="標楷體" w:eastAsia="標楷體" w:hAnsi="標楷體" w:cs="Arial" w:hint="eastAsia"/>
          <w:kern w:val="0"/>
        </w:rPr>
      </w:pPr>
      <w:r w:rsidRPr="003E7EF9">
        <w:rPr>
          <w:rFonts w:ascii="標楷體" w:eastAsia="標楷體" w:hAnsi="標楷體" w:cs="Arial" w:hint="eastAsia"/>
          <w:kern w:val="0"/>
        </w:rPr>
        <w:t>(5)理賠事故經過關懷訪問書。</w:t>
      </w:r>
    </w:p>
    <w:p w:rsidR="003E7EF9" w:rsidRPr="003E7EF9" w:rsidRDefault="003E7EF9" w:rsidP="003E7EF9">
      <w:pPr>
        <w:widowControl/>
        <w:shd w:val="clear" w:color="auto" w:fill="FFFFFF"/>
        <w:spacing w:line="320" w:lineRule="exact"/>
        <w:ind w:leftChars="958" w:left="2299"/>
        <w:rPr>
          <w:rFonts w:hint="eastAsia"/>
          <w:color w:val="000000"/>
        </w:rPr>
      </w:pPr>
      <w:r w:rsidRPr="003E7EF9">
        <w:rPr>
          <w:rFonts w:ascii="標楷體" w:eastAsia="標楷體" w:hAnsi="標楷體" w:cs="Arial" w:hint="eastAsia"/>
          <w:kern w:val="0"/>
        </w:rPr>
        <w:t>(6)</w:t>
      </w:r>
      <w:r w:rsidRPr="003E7EF9">
        <w:rPr>
          <w:rFonts w:ascii="標楷體" w:eastAsia="標楷體" w:hAnsi="標楷體" w:cs="Arial"/>
          <w:kern w:val="0"/>
        </w:rPr>
        <w:t>其他本公司認為必要文件。</w:t>
      </w:r>
    </w:p>
    <w:p w:rsidR="003E7EF9" w:rsidRPr="003E7EF9" w:rsidRDefault="003E7EF9" w:rsidP="003E7EF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END IF</w:t>
      </w:r>
    </w:p>
    <w:p w:rsidR="00BE38FF" w:rsidRPr="00E87DBB" w:rsidRDefault="003E7EF9" w:rsidP="00BE38F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87DBB">
        <w:rPr>
          <w:rFonts w:hint="eastAsia"/>
          <w:color w:val="000000"/>
          <w:kern w:val="2"/>
          <w:szCs w:val="24"/>
          <w:lang w:eastAsia="zh-TW"/>
        </w:rPr>
        <w:t>使用者點選</w:t>
      </w:r>
      <w:r w:rsidRPr="00E87DBB">
        <w:rPr>
          <w:rFonts w:hint="eastAsia"/>
          <w:color w:val="000000"/>
          <w:kern w:val="2"/>
          <w:szCs w:val="24"/>
          <w:lang w:eastAsia="zh-TW"/>
        </w:rPr>
        <w:t>4</w:t>
      </w:r>
      <w:r w:rsidRPr="00E87DBB">
        <w:rPr>
          <w:rFonts w:hint="eastAsia"/>
          <w:color w:val="000000"/>
          <w:kern w:val="2"/>
          <w:szCs w:val="24"/>
          <w:lang w:eastAsia="zh-TW"/>
        </w:rPr>
        <w:t>個新增按鈕的其中一個</w:t>
      </w:r>
      <w:r w:rsidR="00BE38FF" w:rsidRPr="00E87DBB">
        <w:rPr>
          <w:rFonts w:hint="eastAsia"/>
          <w:color w:val="000000"/>
          <w:kern w:val="2"/>
          <w:szCs w:val="24"/>
          <w:lang w:eastAsia="zh-TW"/>
        </w:rPr>
        <w:t>：</w:t>
      </w:r>
    </w:p>
    <w:p w:rsidR="003E7EF9" w:rsidRPr="00E87DBB" w:rsidRDefault="00D45755" w:rsidP="003E7EF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87DBB">
        <w:rPr>
          <w:rFonts w:hint="eastAsia"/>
          <w:color w:val="000000"/>
          <w:kern w:val="2"/>
          <w:szCs w:val="24"/>
          <w:lang w:eastAsia="zh-TW"/>
        </w:rPr>
        <w:t>檢核日期是否正確：</w:t>
      </w:r>
    </w:p>
    <w:p w:rsidR="00E04556" w:rsidRPr="00E87DBB" w:rsidRDefault="00E04556" w:rsidP="00D4575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87DBB">
        <w:rPr>
          <w:rFonts w:hint="eastAsia"/>
          <w:color w:val="000000"/>
          <w:kern w:val="2"/>
          <w:szCs w:val="24"/>
          <w:lang w:eastAsia="zh-TW"/>
        </w:rPr>
        <w:t>事故日期必須有值</w:t>
      </w:r>
      <w:r w:rsidRPr="00E87DBB">
        <w:rPr>
          <w:rFonts w:hint="eastAsia"/>
          <w:lang w:eastAsia="zh-TW"/>
        </w:rPr>
        <w:t>，且必須是正確的民國年月日</w:t>
      </w:r>
      <w:r w:rsidRPr="00E87DBB">
        <w:rPr>
          <w:rFonts w:hint="eastAsia"/>
          <w:lang w:eastAsia="zh-TW"/>
        </w:rPr>
        <w:t>(YYYMMDD)</w:t>
      </w:r>
      <w:r w:rsidRPr="00E87DBB">
        <w:rPr>
          <w:rFonts w:hint="eastAsia"/>
          <w:lang w:eastAsia="zh-TW"/>
        </w:rPr>
        <w:t>，否則</w:t>
      </w:r>
      <w:r w:rsidRPr="00E87DBB">
        <w:rPr>
          <w:rFonts w:hint="eastAsia"/>
          <w:color w:val="000000"/>
          <w:kern w:val="2"/>
          <w:szCs w:val="24"/>
          <w:lang w:eastAsia="zh-TW"/>
        </w:rPr>
        <w:t>跳出訊息視窗</w:t>
      </w:r>
      <w:r w:rsidRPr="00E87DBB">
        <w:rPr>
          <w:rFonts w:hint="eastAsia"/>
          <w:color w:val="000000"/>
          <w:kern w:val="2"/>
          <w:szCs w:val="24"/>
          <w:lang w:eastAsia="zh-TW"/>
        </w:rPr>
        <w:t>"</w:t>
      </w:r>
      <w:r w:rsidRPr="00E87DBB">
        <w:rPr>
          <w:rFonts w:hint="eastAsia"/>
          <w:color w:val="000000"/>
          <w:kern w:val="2"/>
          <w:szCs w:val="24"/>
          <w:lang w:eastAsia="zh-TW"/>
        </w:rPr>
        <w:t>請先輸入事故日期</w:t>
      </w:r>
      <w:r w:rsidRPr="00E87DBB">
        <w:rPr>
          <w:rFonts w:hint="eastAsia"/>
          <w:color w:val="000000"/>
          <w:kern w:val="2"/>
          <w:szCs w:val="24"/>
          <w:lang w:eastAsia="zh-TW"/>
        </w:rPr>
        <w:t>"</w:t>
      </w:r>
      <w:r w:rsidRPr="00E87DBB">
        <w:rPr>
          <w:rFonts w:cs="Arial"/>
          <w:lang w:eastAsia="zh-TW"/>
        </w:rPr>
        <w:t>。</w:t>
      </w:r>
    </w:p>
    <w:p w:rsidR="00D45755" w:rsidRPr="00E87DBB" w:rsidRDefault="00D45755" w:rsidP="00D4575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87DBB">
        <w:rPr>
          <w:rFonts w:hint="eastAsia"/>
          <w:color w:val="000000"/>
          <w:kern w:val="2"/>
          <w:szCs w:val="24"/>
          <w:lang w:eastAsia="zh-TW"/>
        </w:rPr>
        <w:t>被點選的新增按鈕前面的那兩個文字方塊</w:t>
      </w:r>
      <w:r w:rsidRPr="00E87DBB">
        <w:rPr>
          <w:rFonts w:hint="eastAsia"/>
          <w:lang w:eastAsia="zh-TW"/>
        </w:rPr>
        <w:t>，必須是正確的民國年月日</w:t>
      </w:r>
      <w:r w:rsidRPr="00E87DBB">
        <w:rPr>
          <w:rFonts w:hint="eastAsia"/>
          <w:lang w:eastAsia="zh-TW"/>
        </w:rPr>
        <w:t>(YYYMMDD)</w:t>
      </w:r>
      <w:r w:rsidRPr="00E87DBB">
        <w:rPr>
          <w:rFonts w:hint="eastAsia"/>
          <w:lang w:eastAsia="zh-TW"/>
        </w:rPr>
        <w:t>，否則</w:t>
      </w:r>
      <w:r w:rsidR="007E23C9">
        <w:rPr>
          <w:rFonts w:hint="eastAsia"/>
          <w:color w:val="000000"/>
          <w:kern w:val="2"/>
          <w:szCs w:val="24"/>
          <w:lang w:eastAsia="zh-TW"/>
        </w:rPr>
        <w:t>欄位底色改為紅色，</w:t>
      </w:r>
      <w:r w:rsidRPr="00E87DBB">
        <w:rPr>
          <w:rFonts w:hint="eastAsia"/>
          <w:color w:val="000000"/>
          <w:kern w:val="2"/>
          <w:szCs w:val="24"/>
          <w:lang w:eastAsia="zh-TW"/>
        </w:rPr>
        <w:t>跳出訊息視窗</w:t>
      </w:r>
      <w:r w:rsidRPr="00E87DBB">
        <w:rPr>
          <w:rFonts w:hint="eastAsia"/>
          <w:color w:val="000000"/>
          <w:kern w:val="2"/>
          <w:szCs w:val="24"/>
          <w:lang w:eastAsia="zh-TW"/>
        </w:rPr>
        <w:t>"</w:t>
      </w:r>
      <w:r w:rsidRPr="00E87DBB">
        <w:rPr>
          <w:rFonts w:hint="eastAsia"/>
          <w:color w:val="000000"/>
          <w:kern w:val="2"/>
          <w:szCs w:val="24"/>
          <w:lang w:eastAsia="zh-TW"/>
        </w:rPr>
        <w:t>請輸入正確日期</w:t>
      </w:r>
      <w:r w:rsidRPr="00E87DBB">
        <w:rPr>
          <w:rFonts w:hint="eastAsia"/>
          <w:color w:val="000000"/>
          <w:kern w:val="2"/>
          <w:szCs w:val="24"/>
          <w:lang w:eastAsia="zh-TW"/>
        </w:rPr>
        <w:t>"</w:t>
      </w:r>
      <w:r w:rsidRPr="00E87DBB">
        <w:rPr>
          <w:rFonts w:cs="Arial"/>
          <w:lang w:eastAsia="zh-TW"/>
        </w:rPr>
        <w:t>。</w:t>
      </w:r>
    </w:p>
    <w:p w:rsidR="00E04556" w:rsidRPr="00E87DBB" w:rsidRDefault="00E04556" w:rsidP="00D4575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87DBB">
        <w:rPr>
          <w:rFonts w:hint="eastAsia"/>
          <w:color w:val="000000"/>
          <w:kern w:val="2"/>
          <w:szCs w:val="24"/>
          <w:lang w:eastAsia="zh-TW"/>
        </w:rPr>
        <w:t>兩個日期皆需大於等於事故日期</w:t>
      </w:r>
      <w:r w:rsidRPr="00E87DBB">
        <w:rPr>
          <w:rFonts w:hint="eastAsia"/>
          <w:lang w:eastAsia="zh-TW"/>
        </w:rPr>
        <w:t>，否則</w:t>
      </w:r>
      <w:r w:rsidR="007E23C9">
        <w:rPr>
          <w:rFonts w:hint="eastAsia"/>
          <w:color w:val="000000"/>
          <w:kern w:val="2"/>
          <w:szCs w:val="24"/>
          <w:lang w:eastAsia="zh-TW"/>
        </w:rPr>
        <w:t>欄位底色改為紅色，</w:t>
      </w:r>
      <w:r w:rsidRPr="00E87DBB">
        <w:rPr>
          <w:rFonts w:hint="eastAsia"/>
          <w:color w:val="000000"/>
          <w:kern w:val="2"/>
          <w:szCs w:val="24"/>
          <w:lang w:eastAsia="zh-TW"/>
        </w:rPr>
        <w:t>跳出訊息視窗</w:t>
      </w:r>
      <w:r w:rsidRPr="00E87DBB">
        <w:rPr>
          <w:rFonts w:hint="eastAsia"/>
          <w:color w:val="000000"/>
          <w:kern w:val="2"/>
          <w:szCs w:val="24"/>
          <w:lang w:eastAsia="zh-TW"/>
        </w:rPr>
        <w:t>"</w:t>
      </w:r>
      <w:r w:rsidRPr="00E87DBB">
        <w:rPr>
          <w:rFonts w:hint="eastAsia"/>
          <w:color w:val="000000"/>
          <w:kern w:val="2"/>
          <w:szCs w:val="24"/>
          <w:lang w:eastAsia="zh-TW"/>
        </w:rPr>
        <w:t>日期需大於等於事故日期</w:t>
      </w:r>
      <w:r w:rsidRPr="00E87DBB">
        <w:rPr>
          <w:rFonts w:hint="eastAsia"/>
          <w:color w:val="000000"/>
          <w:kern w:val="2"/>
          <w:szCs w:val="24"/>
          <w:lang w:eastAsia="zh-TW"/>
        </w:rPr>
        <w:t>"</w:t>
      </w:r>
      <w:r w:rsidRPr="00E87DBB">
        <w:rPr>
          <w:rFonts w:cs="Arial"/>
          <w:lang w:eastAsia="zh-TW"/>
        </w:rPr>
        <w:t>。</w:t>
      </w:r>
    </w:p>
    <w:p w:rsidR="00D45755" w:rsidRPr="00E87DBB" w:rsidRDefault="00D45755" w:rsidP="00D4575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87DBB">
        <w:rPr>
          <w:rFonts w:hint="eastAsia"/>
          <w:lang w:eastAsia="zh-TW"/>
        </w:rPr>
        <w:t>後面的日期需大於等於前面的日期，否則</w:t>
      </w:r>
      <w:r w:rsidR="007E23C9">
        <w:rPr>
          <w:rFonts w:hint="eastAsia"/>
          <w:color w:val="000000"/>
          <w:kern w:val="2"/>
          <w:szCs w:val="24"/>
          <w:lang w:eastAsia="zh-TW"/>
        </w:rPr>
        <w:t>欄位底色改為紅色，</w:t>
      </w:r>
      <w:r w:rsidRPr="00E87DBB">
        <w:rPr>
          <w:rFonts w:hint="eastAsia"/>
          <w:color w:val="000000"/>
          <w:kern w:val="2"/>
          <w:szCs w:val="24"/>
          <w:lang w:eastAsia="zh-TW"/>
        </w:rPr>
        <w:t>跳出訊息視窗</w:t>
      </w:r>
      <w:r w:rsidRPr="00E87DBB">
        <w:rPr>
          <w:rFonts w:hint="eastAsia"/>
          <w:color w:val="000000"/>
          <w:kern w:val="2"/>
          <w:szCs w:val="24"/>
          <w:lang w:eastAsia="zh-TW"/>
        </w:rPr>
        <w:t>"</w:t>
      </w:r>
      <w:r w:rsidRPr="00E87DBB">
        <w:rPr>
          <w:rFonts w:hint="eastAsia"/>
          <w:color w:val="000000"/>
          <w:kern w:val="2"/>
          <w:szCs w:val="24"/>
          <w:lang w:eastAsia="zh-TW"/>
        </w:rPr>
        <w:t>訖日需大於</w:t>
      </w:r>
      <w:r w:rsidR="003A2DEF" w:rsidRPr="00E87DBB">
        <w:rPr>
          <w:rFonts w:hint="eastAsia"/>
          <w:color w:val="000000"/>
          <w:kern w:val="2"/>
          <w:szCs w:val="24"/>
          <w:lang w:eastAsia="zh-TW"/>
        </w:rPr>
        <w:t>等於</w:t>
      </w:r>
      <w:r w:rsidR="00273B27" w:rsidRPr="00E87DBB">
        <w:rPr>
          <w:rFonts w:hint="eastAsia"/>
          <w:color w:val="000000"/>
          <w:kern w:val="2"/>
          <w:szCs w:val="24"/>
          <w:lang w:eastAsia="zh-TW"/>
        </w:rPr>
        <w:t>起日</w:t>
      </w:r>
      <w:r w:rsidR="003A2DEF" w:rsidRPr="00E87DBB">
        <w:rPr>
          <w:rFonts w:hint="eastAsia"/>
          <w:color w:val="000000"/>
          <w:kern w:val="2"/>
          <w:szCs w:val="24"/>
          <w:lang w:eastAsia="zh-TW"/>
        </w:rPr>
        <w:t>"</w:t>
      </w:r>
      <w:r w:rsidRPr="00E87DBB">
        <w:rPr>
          <w:rFonts w:cs="Arial"/>
          <w:lang w:eastAsia="zh-TW"/>
        </w:rPr>
        <w:t>。</w:t>
      </w:r>
    </w:p>
    <w:p w:rsidR="007079E1" w:rsidRPr="00E87DBB" w:rsidRDefault="00E578DD" w:rsidP="00D4575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87DBB">
        <w:rPr>
          <w:rFonts w:hint="eastAsia"/>
          <w:color w:val="000000"/>
          <w:kern w:val="2"/>
          <w:szCs w:val="24"/>
          <w:lang w:eastAsia="zh-TW"/>
        </w:rPr>
        <w:t>若已輸入內容區塊內</w:t>
      </w:r>
      <w:r w:rsidRPr="00E87DBB">
        <w:rPr>
          <w:rFonts w:hint="eastAsia"/>
          <w:lang w:eastAsia="zh-TW"/>
        </w:rPr>
        <w:t>，相同項目的</w:t>
      </w:r>
      <w:r w:rsidR="009B2F3B">
        <w:rPr>
          <w:rFonts w:hint="eastAsia"/>
          <w:lang w:eastAsia="zh-TW"/>
        </w:rPr>
        <w:t>日期區間不能重複</w:t>
      </w:r>
    </w:p>
    <w:p w:rsidR="00E87DBB" w:rsidRPr="00E87DBB" w:rsidRDefault="003A2DEF" w:rsidP="00E87DB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87DBB">
        <w:rPr>
          <w:rFonts w:hint="eastAsia"/>
          <w:color w:val="000000"/>
          <w:kern w:val="2"/>
          <w:szCs w:val="24"/>
          <w:lang w:eastAsia="zh-TW"/>
        </w:rPr>
        <w:t>若新增資料的起日或訖日</w:t>
      </w:r>
      <w:r w:rsidRPr="00E87DBB">
        <w:rPr>
          <w:rFonts w:hint="eastAsia"/>
          <w:lang w:eastAsia="zh-TW"/>
        </w:rPr>
        <w:t>，介於已輸入的起訖日</w:t>
      </w:r>
      <w:r w:rsidRPr="00E87DBB">
        <w:rPr>
          <w:rFonts w:hint="eastAsia"/>
          <w:lang w:eastAsia="zh-TW"/>
        </w:rPr>
        <w:t>(</w:t>
      </w:r>
      <w:r w:rsidRPr="00E87DBB">
        <w:rPr>
          <w:rFonts w:hint="eastAsia"/>
          <w:lang w:eastAsia="zh-TW"/>
        </w:rPr>
        <w:t>含</w:t>
      </w:r>
      <w:r w:rsidRPr="00E87DBB">
        <w:rPr>
          <w:rFonts w:hint="eastAsia"/>
          <w:lang w:eastAsia="zh-TW"/>
        </w:rPr>
        <w:t>)</w:t>
      </w:r>
      <w:r w:rsidRPr="00E87DBB">
        <w:rPr>
          <w:rFonts w:hint="eastAsia"/>
          <w:lang w:eastAsia="zh-TW"/>
        </w:rPr>
        <w:t>之間，</w:t>
      </w:r>
      <w:r w:rsidR="007E23C9">
        <w:rPr>
          <w:rFonts w:hint="eastAsia"/>
          <w:color w:val="000000"/>
          <w:kern w:val="2"/>
          <w:szCs w:val="24"/>
          <w:lang w:eastAsia="zh-TW"/>
        </w:rPr>
        <w:t>欄位底色改為紅色，</w:t>
      </w:r>
      <w:r w:rsidRPr="00E87DBB">
        <w:rPr>
          <w:rFonts w:hint="eastAsia"/>
          <w:color w:val="000000"/>
          <w:kern w:val="2"/>
          <w:szCs w:val="24"/>
          <w:lang w:eastAsia="zh-TW"/>
        </w:rPr>
        <w:t>跳出訊息視窗</w:t>
      </w:r>
      <w:r w:rsidRPr="00E87DBB">
        <w:rPr>
          <w:rFonts w:hint="eastAsia"/>
          <w:color w:val="000000"/>
          <w:kern w:val="2"/>
          <w:szCs w:val="24"/>
          <w:lang w:eastAsia="zh-TW"/>
        </w:rPr>
        <w:t>"</w:t>
      </w:r>
      <w:r w:rsidRPr="00E87DBB">
        <w:rPr>
          <w:rFonts w:hint="eastAsia"/>
          <w:color w:val="000000"/>
          <w:kern w:val="2"/>
          <w:szCs w:val="24"/>
          <w:lang w:eastAsia="zh-TW"/>
        </w:rPr>
        <w:t>日期區間有重複</w:t>
      </w:r>
      <w:r w:rsidRPr="00E87DBB">
        <w:rPr>
          <w:rFonts w:hint="eastAsia"/>
          <w:color w:val="000000"/>
          <w:kern w:val="2"/>
          <w:szCs w:val="24"/>
          <w:lang w:eastAsia="zh-TW"/>
        </w:rPr>
        <w:t>"</w:t>
      </w:r>
      <w:r w:rsidR="00E87DBB" w:rsidRPr="00E87DBB">
        <w:rPr>
          <w:rFonts w:cs="Arial"/>
          <w:lang w:eastAsia="zh-TW"/>
        </w:rPr>
        <w:t>。</w:t>
      </w:r>
    </w:p>
    <w:p w:rsidR="00E87DBB" w:rsidRPr="00361640" w:rsidRDefault="00E87DBB" w:rsidP="00E578D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87DBB">
        <w:rPr>
          <w:rFonts w:hint="eastAsia"/>
          <w:color w:val="000000"/>
          <w:kern w:val="2"/>
          <w:szCs w:val="24"/>
          <w:lang w:eastAsia="zh-TW"/>
        </w:rPr>
        <w:t>若</w:t>
      </w:r>
      <w:r>
        <w:rPr>
          <w:rFonts w:hint="eastAsia"/>
          <w:color w:val="000000"/>
          <w:kern w:val="2"/>
          <w:szCs w:val="24"/>
          <w:lang w:eastAsia="zh-TW"/>
        </w:rPr>
        <w:t>新增資料的起日小於等於已輸入的起日</w:t>
      </w:r>
      <w:r>
        <w:rPr>
          <w:rFonts w:hint="eastAsia"/>
          <w:color w:val="000000"/>
          <w:kern w:val="2"/>
          <w:szCs w:val="24"/>
          <w:lang w:eastAsia="zh-TW"/>
        </w:rPr>
        <w:t>,</w:t>
      </w:r>
      <w:r>
        <w:rPr>
          <w:rFonts w:hint="eastAsia"/>
          <w:color w:val="000000"/>
          <w:kern w:val="2"/>
          <w:szCs w:val="24"/>
          <w:lang w:eastAsia="zh-TW"/>
        </w:rPr>
        <w:t>且新增資料的</w:t>
      </w:r>
      <w:r w:rsidRPr="00E87DBB">
        <w:rPr>
          <w:rFonts w:hint="eastAsia"/>
          <w:lang w:eastAsia="zh-TW"/>
        </w:rPr>
        <w:t>訖</w:t>
      </w:r>
      <w:r>
        <w:rPr>
          <w:rFonts w:hint="eastAsia"/>
          <w:color w:val="000000"/>
          <w:kern w:val="2"/>
          <w:szCs w:val="24"/>
          <w:lang w:eastAsia="zh-TW"/>
        </w:rPr>
        <w:t>日大於等於已輸入的</w:t>
      </w:r>
      <w:r w:rsidRPr="00E87DBB">
        <w:rPr>
          <w:rFonts w:hint="eastAsia"/>
          <w:lang w:eastAsia="zh-TW"/>
        </w:rPr>
        <w:t>訖</w:t>
      </w:r>
      <w:r>
        <w:rPr>
          <w:rFonts w:hint="eastAsia"/>
          <w:color w:val="000000"/>
          <w:kern w:val="2"/>
          <w:szCs w:val="24"/>
          <w:lang w:eastAsia="zh-TW"/>
        </w:rPr>
        <w:t>日</w:t>
      </w:r>
      <w:r w:rsidRPr="00E87DBB">
        <w:rPr>
          <w:rFonts w:hint="eastAsia"/>
          <w:lang w:eastAsia="zh-TW"/>
        </w:rPr>
        <w:t>，</w:t>
      </w:r>
      <w:r w:rsidR="007E23C9">
        <w:rPr>
          <w:rFonts w:hint="eastAsia"/>
          <w:color w:val="000000"/>
          <w:kern w:val="2"/>
          <w:szCs w:val="24"/>
          <w:lang w:eastAsia="zh-TW"/>
        </w:rPr>
        <w:t>欄位底色改為紅色，</w:t>
      </w:r>
      <w:r w:rsidRPr="00E87DBB">
        <w:rPr>
          <w:rFonts w:hint="eastAsia"/>
          <w:color w:val="000000"/>
          <w:kern w:val="2"/>
          <w:szCs w:val="24"/>
          <w:lang w:eastAsia="zh-TW"/>
        </w:rPr>
        <w:t>跳出訊息視窗</w:t>
      </w:r>
      <w:r w:rsidRPr="00E87DBB">
        <w:rPr>
          <w:rFonts w:hint="eastAsia"/>
          <w:color w:val="000000"/>
          <w:kern w:val="2"/>
          <w:szCs w:val="24"/>
          <w:lang w:eastAsia="zh-TW"/>
        </w:rPr>
        <w:t>"</w:t>
      </w:r>
      <w:r w:rsidRPr="00E87DBB">
        <w:rPr>
          <w:rFonts w:hint="eastAsia"/>
          <w:color w:val="000000"/>
          <w:kern w:val="2"/>
          <w:szCs w:val="24"/>
          <w:lang w:eastAsia="zh-TW"/>
        </w:rPr>
        <w:t>日期區間有重複</w:t>
      </w:r>
      <w:r w:rsidRPr="00E87DBB">
        <w:rPr>
          <w:rFonts w:hint="eastAsia"/>
          <w:color w:val="000000"/>
          <w:kern w:val="2"/>
          <w:szCs w:val="24"/>
          <w:lang w:eastAsia="zh-TW"/>
        </w:rPr>
        <w:t>"</w:t>
      </w:r>
      <w:r w:rsidRPr="00E87DBB">
        <w:rPr>
          <w:rFonts w:cs="Arial"/>
          <w:lang w:eastAsia="zh-TW"/>
        </w:rPr>
        <w:t>。</w:t>
      </w:r>
    </w:p>
    <w:p w:rsidR="00361640" w:rsidRPr="00E87DBB" w:rsidRDefault="009B2F3B" w:rsidP="009B2F3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87DBB">
        <w:rPr>
          <w:rFonts w:hint="eastAsia"/>
          <w:color w:val="000000"/>
          <w:kern w:val="2"/>
          <w:szCs w:val="24"/>
          <w:lang w:eastAsia="zh-TW"/>
        </w:rPr>
        <w:t>燒燙傷病房</w:t>
      </w:r>
      <w:r>
        <w:rPr>
          <w:rFonts w:hint="eastAsia"/>
          <w:color w:val="000000"/>
          <w:kern w:val="2"/>
          <w:szCs w:val="24"/>
          <w:lang w:eastAsia="zh-TW"/>
        </w:rPr>
        <w:t>與</w:t>
      </w:r>
      <w:r w:rsidRPr="00E87DBB">
        <w:rPr>
          <w:rFonts w:hint="eastAsia"/>
          <w:color w:val="000000"/>
          <w:kern w:val="2"/>
          <w:szCs w:val="24"/>
          <w:lang w:eastAsia="zh-TW"/>
        </w:rPr>
        <w:t>加護病房</w:t>
      </w:r>
      <w:r>
        <w:rPr>
          <w:rFonts w:hint="eastAsia"/>
          <w:color w:val="000000"/>
          <w:kern w:val="2"/>
          <w:szCs w:val="24"/>
          <w:lang w:eastAsia="zh-TW"/>
        </w:rPr>
        <w:t>的日期區間也不能重複</w:t>
      </w:r>
    </w:p>
    <w:p w:rsidR="00D45755" w:rsidRPr="00E87DBB" w:rsidRDefault="00273B27" w:rsidP="00E578D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87DBB">
        <w:rPr>
          <w:rFonts w:hint="eastAsia"/>
          <w:color w:val="000000"/>
          <w:kern w:val="2"/>
          <w:szCs w:val="24"/>
          <w:lang w:eastAsia="zh-TW"/>
        </w:rPr>
        <w:t>若通過日期檢核，在已輸入內容區塊新增一筆資料，欄位如下：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5"/>
        <w:gridCol w:w="2562"/>
        <w:gridCol w:w="3046"/>
      </w:tblGrid>
      <w:tr w:rsidR="00273B27" w:rsidRPr="00E87DBB" w:rsidTr="00BD565E">
        <w:tc>
          <w:tcPr>
            <w:tcW w:w="2035" w:type="dxa"/>
            <w:shd w:val="clear" w:color="auto" w:fill="D9D9D9"/>
          </w:tcPr>
          <w:p w:rsidR="00273B27" w:rsidRPr="00E87DBB" w:rsidRDefault="00273B27" w:rsidP="00BD565E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E87DBB">
              <w:rPr>
                <w:rFonts w:hint="eastAsia"/>
                <w:color w:val="000000"/>
                <w:kern w:val="2"/>
                <w:szCs w:val="24"/>
                <w:lang w:eastAsia="zh-TW"/>
              </w:rPr>
              <w:t>畫面欄位</w:t>
            </w:r>
          </w:p>
        </w:tc>
        <w:tc>
          <w:tcPr>
            <w:tcW w:w="2562" w:type="dxa"/>
            <w:shd w:val="clear" w:color="auto" w:fill="D9D9D9"/>
          </w:tcPr>
          <w:p w:rsidR="00273B27" w:rsidRPr="00E87DBB" w:rsidRDefault="00273B27" w:rsidP="00BD565E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E87DBB">
              <w:rPr>
                <w:rFonts w:hint="eastAsia"/>
                <w:color w:val="000000"/>
                <w:kern w:val="2"/>
                <w:szCs w:val="24"/>
                <w:lang w:eastAsia="zh-TW"/>
              </w:rPr>
              <w:t>值</w:t>
            </w:r>
          </w:p>
        </w:tc>
        <w:tc>
          <w:tcPr>
            <w:tcW w:w="3046" w:type="dxa"/>
            <w:shd w:val="clear" w:color="auto" w:fill="D9D9D9"/>
          </w:tcPr>
          <w:p w:rsidR="00273B27" w:rsidRPr="00E87DBB" w:rsidRDefault="00273B27" w:rsidP="00BD565E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E87DBB">
              <w:rPr>
                <w:rFonts w:hint="eastAsia"/>
                <w:color w:val="000000"/>
                <w:kern w:val="2"/>
                <w:szCs w:val="24"/>
                <w:lang w:eastAsia="zh-TW"/>
              </w:rPr>
              <w:t>說明</w:t>
            </w:r>
          </w:p>
        </w:tc>
      </w:tr>
      <w:tr w:rsidR="00273B27" w:rsidRPr="00E87DBB" w:rsidTr="00BD565E">
        <w:tc>
          <w:tcPr>
            <w:tcW w:w="2035" w:type="dxa"/>
          </w:tcPr>
          <w:p w:rsidR="00273B27" w:rsidRPr="00E87DBB" w:rsidRDefault="00273B27" w:rsidP="00BD565E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E87DBB">
              <w:rPr>
                <w:rFonts w:hint="eastAsia"/>
                <w:lang w:eastAsia="zh-TW"/>
              </w:rPr>
              <w:t>序號</w:t>
            </w:r>
          </w:p>
        </w:tc>
        <w:tc>
          <w:tcPr>
            <w:tcW w:w="2562" w:type="dxa"/>
          </w:tcPr>
          <w:p w:rsidR="00273B27" w:rsidRPr="00E87DBB" w:rsidRDefault="00273B27" w:rsidP="00BD565E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E87DBB">
              <w:rPr>
                <w:rFonts w:hint="eastAsia"/>
                <w:color w:val="000000"/>
                <w:kern w:val="2"/>
                <w:szCs w:val="24"/>
                <w:lang w:eastAsia="zh-TW"/>
              </w:rPr>
              <w:t>從</w:t>
            </w:r>
            <w:r w:rsidRPr="00E87DBB">
              <w:rPr>
                <w:rFonts w:hint="eastAsia"/>
                <w:color w:val="000000"/>
                <w:kern w:val="2"/>
                <w:szCs w:val="24"/>
                <w:lang w:eastAsia="zh-TW"/>
              </w:rPr>
              <w:t>1</w:t>
            </w:r>
            <w:r w:rsidRPr="00E87DBB">
              <w:rPr>
                <w:rFonts w:hint="eastAsia"/>
                <w:color w:val="000000"/>
                <w:kern w:val="2"/>
                <w:szCs w:val="24"/>
                <w:lang w:eastAsia="zh-TW"/>
              </w:rPr>
              <w:t>開始遞增</w:t>
            </w:r>
          </w:p>
        </w:tc>
        <w:tc>
          <w:tcPr>
            <w:tcW w:w="3046" w:type="dxa"/>
          </w:tcPr>
          <w:p w:rsidR="00273B27" w:rsidRPr="00E87DBB" w:rsidRDefault="00273B27" w:rsidP="00BD565E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</w:p>
        </w:tc>
      </w:tr>
      <w:tr w:rsidR="00273B27" w:rsidRPr="00E87DBB" w:rsidTr="00BD565E">
        <w:tc>
          <w:tcPr>
            <w:tcW w:w="2035" w:type="dxa"/>
          </w:tcPr>
          <w:p w:rsidR="00273B27" w:rsidRPr="00E87DBB" w:rsidRDefault="00273B27" w:rsidP="00BD565E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E87DBB">
              <w:rPr>
                <w:rFonts w:hint="eastAsia"/>
                <w:lang w:eastAsia="zh-TW"/>
              </w:rPr>
              <w:t>項目</w:t>
            </w:r>
          </w:p>
        </w:tc>
        <w:tc>
          <w:tcPr>
            <w:tcW w:w="2562" w:type="dxa"/>
          </w:tcPr>
          <w:p w:rsidR="00273B27" w:rsidRPr="00E87DBB" w:rsidRDefault="00273B27" w:rsidP="00BD565E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E87DBB">
              <w:rPr>
                <w:rFonts w:hint="eastAsia"/>
                <w:color w:val="000000"/>
                <w:kern w:val="2"/>
                <w:szCs w:val="24"/>
                <w:lang w:eastAsia="zh-TW"/>
              </w:rPr>
              <w:t>住院</w:t>
            </w:r>
          </w:p>
          <w:p w:rsidR="00273B27" w:rsidRPr="00E87DBB" w:rsidRDefault="00273B27" w:rsidP="00BD565E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E87DBB">
              <w:rPr>
                <w:rFonts w:hint="eastAsia"/>
                <w:color w:val="000000"/>
                <w:kern w:val="2"/>
                <w:szCs w:val="24"/>
                <w:lang w:eastAsia="zh-TW"/>
              </w:rPr>
              <w:t>燒燙傷病房</w:t>
            </w:r>
          </w:p>
          <w:p w:rsidR="00273B27" w:rsidRPr="00E87DBB" w:rsidRDefault="00273B27" w:rsidP="00BD565E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E87DBB">
              <w:rPr>
                <w:rFonts w:hint="eastAsia"/>
                <w:color w:val="000000"/>
                <w:kern w:val="2"/>
                <w:szCs w:val="24"/>
                <w:lang w:eastAsia="zh-TW"/>
              </w:rPr>
              <w:t>加護病房</w:t>
            </w:r>
          </w:p>
          <w:p w:rsidR="00273B27" w:rsidRPr="00E87DBB" w:rsidRDefault="00273B27" w:rsidP="00BD565E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E87DBB">
              <w:rPr>
                <w:rFonts w:hint="eastAsia"/>
                <w:color w:val="000000"/>
                <w:kern w:val="2"/>
                <w:szCs w:val="24"/>
                <w:lang w:eastAsia="zh-TW"/>
              </w:rPr>
              <w:t>在家療養</w:t>
            </w:r>
          </w:p>
        </w:tc>
        <w:tc>
          <w:tcPr>
            <w:tcW w:w="3046" w:type="dxa"/>
          </w:tcPr>
          <w:p w:rsidR="00273B27" w:rsidRPr="00E87DBB" w:rsidRDefault="00273B27" w:rsidP="00273B27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 w:rsidRPr="00E87DBB">
              <w:rPr>
                <w:rFonts w:hint="eastAsia"/>
                <w:color w:val="000000"/>
                <w:kern w:val="2"/>
                <w:szCs w:val="24"/>
                <w:lang w:eastAsia="zh-TW"/>
              </w:rPr>
              <w:t>看他是新增那一個決定</w:t>
            </w:r>
          </w:p>
        </w:tc>
      </w:tr>
      <w:tr w:rsidR="00273B27" w:rsidRPr="00E87DBB" w:rsidTr="00BD565E">
        <w:tc>
          <w:tcPr>
            <w:tcW w:w="2035" w:type="dxa"/>
          </w:tcPr>
          <w:p w:rsidR="00273B27" w:rsidRPr="00E87DBB" w:rsidRDefault="00273B27" w:rsidP="00BD565E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E87DBB">
              <w:rPr>
                <w:rFonts w:hint="eastAsia"/>
                <w:lang w:eastAsia="zh-TW"/>
              </w:rPr>
              <w:t>日期</w:t>
            </w:r>
          </w:p>
        </w:tc>
        <w:tc>
          <w:tcPr>
            <w:tcW w:w="2562" w:type="dxa"/>
          </w:tcPr>
          <w:p w:rsidR="00273B27" w:rsidRPr="00E87DBB" w:rsidRDefault="007079E1" w:rsidP="00BD565E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E87DBB">
              <w:rPr>
                <w:rFonts w:hint="eastAsia"/>
                <w:color w:val="000000"/>
                <w:kern w:val="2"/>
                <w:szCs w:val="24"/>
                <w:lang w:eastAsia="zh-TW"/>
              </w:rPr>
              <w:t>畫面上輸入的日期</w:t>
            </w:r>
          </w:p>
        </w:tc>
        <w:tc>
          <w:tcPr>
            <w:tcW w:w="3046" w:type="dxa"/>
          </w:tcPr>
          <w:p w:rsidR="00273B27" w:rsidRPr="00E87DBB" w:rsidRDefault="00955229" w:rsidP="00273B27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欄位值不能修改</w:t>
            </w:r>
          </w:p>
        </w:tc>
      </w:tr>
      <w:tr w:rsidR="00273B27" w:rsidRPr="00E87DBB" w:rsidTr="00BD565E">
        <w:tc>
          <w:tcPr>
            <w:tcW w:w="2035" w:type="dxa"/>
          </w:tcPr>
          <w:p w:rsidR="00273B27" w:rsidRPr="00E87DBB" w:rsidRDefault="007079E1" w:rsidP="00BD565E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E87DBB">
              <w:rPr>
                <w:rFonts w:hint="eastAsia"/>
                <w:lang w:eastAsia="zh-TW"/>
              </w:rPr>
              <w:t>選擇</w:t>
            </w:r>
          </w:p>
        </w:tc>
        <w:tc>
          <w:tcPr>
            <w:tcW w:w="2562" w:type="dxa"/>
          </w:tcPr>
          <w:p w:rsidR="00273B27" w:rsidRPr="00E87DBB" w:rsidRDefault="007079E1" w:rsidP="00BD565E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E87DBB">
              <w:rPr>
                <w:rFonts w:hint="eastAsia"/>
                <w:color w:val="000000"/>
                <w:kern w:val="2"/>
                <w:szCs w:val="24"/>
                <w:lang w:eastAsia="zh-TW"/>
              </w:rPr>
              <w:t>"</w:t>
            </w:r>
            <w:r w:rsidRPr="00E87DBB">
              <w:rPr>
                <w:rFonts w:hint="eastAsia"/>
                <w:color w:val="000000"/>
                <w:kern w:val="2"/>
                <w:szCs w:val="24"/>
                <w:lang w:eastAsia="zh-TW"/>
              </w:rPr>
              <w:t>刪除</w:t>
            </w:r>
            <w:r w:rsidRPr="00E87DBB">
              <w:rPr>
                <w:rFonts w:hint="eastAsia"/>
                <w:color w:val="000000"/>
                <w:kern w:val="2"/>
                <w:szCs w:val="24"/>
                <w:lang w:eastAsia="zh-TW"/>
              </w:rPr>
              <w:t>"</w:t>
            </w:r>
            <w:r w:rsidRPr="00E87DBB">
              <w:rPr>
                <w:rFonts w:hint="eastAsia"/>
                <w:color w:val="000000"/>
                <w:kern w:val="2"/>
                <w:szCs w:val="24"/>
                <w:lang w:eastAsia="zh-TW"/>
              </w:rPr>
              <w:t>按鈕</w:t>
            </w:r>
          </w:p>
        </w:tc>
        <w:tc>
          <w:tcPr>
            <w:tcW w:w="3046" w:type="dxa"/>
          </w:tcPr>
          <w:p w:rsidR="00273B27" w:rsidRPr="00E87DBB" w:rsidRDefault="00273B27" w:rsidP="00BD565E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</w:p>
        </w:tc>
      </w:tr>
    </w:tbl>
    <w:p w:rsidR="00273B27" w:rsidRPr="00E87DBB" w:rsidRDefault="007079E1" w:rsidP="00E0455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87DBB">
        <w:rPr>
          <w:rFonts w:hint="eastAsia"/>
          <w:color w:val="000000"/>
          <w:kern w:val="2"/>
          <w:szCs w:val="24"/>
          <w:lang w:eastAsia="zh-TW"/>
        </w:rPr>
        <w:t>若新增的項目是</w:t>
      </w:r>
      <w:r w:rsidRPr="00E87DBB">
        <w:rPr>
          <w:rFonts w:hint="eastAsia"/>
          <w:color w:val="000000"/>
          <w:kern w:val="2"/>
          <w:szCs w:val="24"/>
          <w:lang w:eastAsia="zh-TW"/>
        </w:rPr>
        <w:t>"</w:t>
      </w:r>
      <w:r w:rsidRPr="00E87DBB">
        <w:rPr>
          <w:rFonts w:hint="eastAsia"/>
          <w:color w:val="000000"/>
          <w:kern w:val="2"/>
          <w:szCs w:val="24"/>
          <w:lang w:eastAsia="zh-TW"/>
        </w:rPr>
        <w:t>住院</w:t>
      </w:r>
      <w:r w:rsidRPr="00E87DBB">
        <w:rPr>
          <w:rFonts w:hint="eastAsia"/>
          <w:color w:val="000000"/>
          <w:kern w:val="2"/>
          <w:szCs w:val="24"/>
          <w:lang w:eastAsia="zh-TW"/>
        </w:rPr>
        <w:t>"</w:t>
      </w:r>
      <w:r w:rsidRPr="00E87DBB">
        <w:rPr>
          <w:rFonts w:hint="eastAsia"/>
          <w:color w:val="000000"/>
          <w:kern w:val="2"/>
          <w:szCs w:val="24"/>
          <w:lang w:eastAsia="zh-TW"/>
        </w:rPr>
        <w:t>，在已輸入內容區塊，需同時新增一筆項目名稱是</w:t>
      </w:r>
      <w:r w:rsidRPr="00E87DBB">
        <w:rPr>
          <w:rFonts w:hint="eastAsia"/>
          <w:color w:val="000000"/>
          <w:kern w:val="2"/>
          <w:szCs w:val="24"/>
          <w:lang w:eastAsia="zh-TW"/>
        </w:rPr>
        <w:t>"</w:t>
      </w:r>
      <w:r w:rsidRPr="00E87DBB">
        <w:rPr>
          <w:rFonts w:hint="eastAsia"/>
          <w:color w:val="000000"/>
          <w:kern w:val="2"/>
          <w:szCs w:val="24"/>
          <w:lang w:eastAsia="zh-TW"/>
        </w:rPr>
        <w:t>在家療養</w:t>
      </w:r>
      <w:r w:rsidRPr="00E87DBB">
        <w:rPr>
          <w:rFonts w:hint="eastAsia"/>
          <w:color w:val="000000"/>
          <w:kern w:val="2"/>
          <w:szCs w:val="24"/>
          <w:lang w:eastAsia="zh-TW"/>
        </w:rPr>
        <w:t>"</w:t>
      </w:r>
      <w:r w:rsidRPr="00E87DBB">
        <w:rPr>
          <w:rFonts w:hint="eastAsia"/>
          <w:color w:val="000000"/>
          <w:kern w:val="2"/>
          <w:szCs w:val="24"/>
          <w:lang w:eastAsia="zh-TW"/>
        </w:rPr>
        <w:t>的資料，序號加</w:t>
      </w:r>
      <w:r w:rsidRPr="00E87DBB">
        <w:rPr>
          <w:rFonts w:hint="eastAsia"/>
          <w:color w:val="000000"/>
          <w:kern w:val="2"/>
          <w:szCs w:val="24"/>
          <w:lang w:eastAsia="zh-TW"/>
        </w:rPr>
        <w:t>1</w:t>
      </w:r>
      <w:r w:rsidRPr="00E87DBB">
        <w:rPr>
          <w:rFonts w:hint="eastAsia"/>
          <w:color w:val="000000"/>
          <w:kern w:val="2"/>
          <w:szCs w:val="24"/>
          <w:lang w:eastAsia="zh-TW"/>
        </w:rPr>
        <w:t>，日期</w:t>
      </w:r>
      <w:r w:rsidR="00E04556" w:rsidRPr="00E87DBB">
        <w:rPr>
          <w:rFonts w:hint="eastAsia"/>
          <w:color w:val="000000"/>
          <w:kern w:val="2"/>
          <w:szCs w:val="24"/>
          <w:lang w:eastAsia="zh-TW"/>
        </w:rPr>
        <w:t>皆</w:t>
      </w:r>
      <w:r w:rsidRPr="00E87DBB">
        <w:rPr>
          <w:rFonts w:hint="eastAsia"/>
          <w:color w:val="000000"/>
          <w:kern w:val="2"/>
          <w:szCs w:val="24"/>
          <w:lang w:eastAsia="zh-TW"/>
        </w:rPr>
        <w:t>相同</w:t>
      </w:r>
      <w:r w:rsidRPr="00E87DBB">
        <w:rPr>
          <w:rFonts w:cs="Arial"/>
          <w:lang w:eastAsia="zh-TW"/>
        </w:rPr>
        <w:t>。</w:t>
      </w:r>
    </w:p>
    <w:p w:rsidR="007079E1" w:rsidRPr="00E87DBB" w:rsidRDefault="007079E1" w:rsidP="00E578D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87DBB">
        <w:rPr>
          <w:rFonts w:hint="eastAsia"/>
          <w:color w:val="000000"/>
          <w:kern w:val="2"/>
          <w:szCs w:val="24"/>
          <w:lang w:eastAsia="zh-TW"/>
        </w:rPr>
        <w:t>把輸入的日期清空</w:t>
      </w:r>
      <w:r w:rsidRPr="00E87DBB">
        <w:rPr>
          <w:rFonts w:cs="Arial"/>
          <w:lang w:eastAsia="zh-TW"/>
        </w:rPr>
        <w:t>。</w:t>
      </w:r>
    </w:p>
    <w:p w:rsidR="003A2DEF" w:rsidRPr="00E87DBB" w:rsidRDefault="003A2DEF" w:rsidP="003A2DE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87DBB">
        <w:rPr>
          <w:rFonts w:hint="eastAsia"/>
          <w:color w:val="000000"/>
          <w:kern w:val="2"/>
          <w:szCs w:val="24"/>
          <w:lang w:eastAsia="zh-TW"/>
        </w:rPr>
        <w:t>使用者點選已輸入內容區塊的刪除按鈕</w:t>
      </w:r>
    </w:p>
    <w:p w:rsidR="003A2DEF" w:rsidRPr="00E87DBB" w:rsidRDefault="003A2DEF" w:rsidP="003A2DE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87DBB">
        <w:rPr>
          <w:rFonts w:hint="eastAsia"/>
          <w:color w:val="000000"/>
          <w:kern w:val="2"/>
          <w:szCs w:val="24"/>
          <w:lang w:eastAsia="zh-TW"/>
        </w:rPr>
        <w:t>刪除網頁上該筆資料</w:t>
      </w:r>
    </w:p>
    <w:p w:rsidR="003A2DEF" w:rsidRPr="00E87DBB" w:rsidRDefault="003A2DEF" w:rsidP="003A2DE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87DBB">
        <w:rPr>
          <w:rFonts w:hint="eastAsia"/>
          <w:color w:val="000000"/>
          <w:kern w:val="2"/>
          <w:szCs w:val="24"/>
          <w:lang w:eastAsia="zh-TW"/>
        </w:rPr>
        <w:t>序號須重新編排</w:t>
      </w:r>
    </w:p>
    <w:p w:rsidR="003A2DEF" w:rsidRDefault="00DC2FCB" w:rsidP="003A2DE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87DBB">
        <w:rPr>
          <w:rFonts w:hint="eastAsia"/>
          <w:color w:val="000000"/>
          <w:kern w:val="2"/>
          <w:szCs w:val="24"/>
          <w:lang w:eastAsia="zh-TW"/>
        </w:rPr>
        <w:t>使用者</w:t>
      </w:r>
      <w:r>
        <w:rPr>
          <w:rFonts w:hint="eastAsia"/>
          <w:color w:val="000000"/>
          <w:kern w:val="2"/>
          <w:szCs w:val="24"/>
          <w:lang w:eastAsia="zh-TW"/>
        </w:rPr>
        <w:t>按下試算</w:t>
      </w:r>
      <w:r w:rsidRPr="00E87DBB">
        <w:rPr>
          <w:rFonts w:hint="eastAsia"/>
          <w:color w:val="000000"/>
          <w:kern w:val="2"/>
          <w:szCs w:val="24"/>
          <w:lang w:eastAsia="zh-TW"/>
        </w:rPr>
        <w:t>按鈕</w:t>
      </w:r>
    </w:p>
    <w:p w:rsidR="00DC2FCB" w:rsidRDefault="00DC2FCB" w:rsidP="00DC2FC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檢核</w:t>
      </w:r>
      <w:r w:rsidR="00955229">
        <w:rPr>
          <w:rFonts w:hint="eastAsia"/>
          <w:color w:val="000000"/>
          <w:kern w:val="2"/>
          <w:szCs w:val="24"/>
          <w:lang w:eastAsia="zh-TW"/>
        </w:rPr>
        <w:t>畫面上</w:t>
      </w:r>
      <w:r>
        <w:rPr>
          <w:rFonts w:hint="eastAsia"/>
          <w:color w:val="000000"/>
          <w:kern w:val="2"/>
          <w:szCs w:val="24"/>
          <w:lang w:eastAsia="zh-TW"/>
        </w:rPr>
        <w:t>輸入</w:t>
      </w:r>
      <w:r w:rsidR="00955229">
        <w:rPr>
          <w:rFonts w:hint="eastAsia"/>
          <w:color w:val="000000"/>
          <w:kern w:val="2"/>
          <w:szCs w:val="24"/>
          <w:lang w:eastAsia="zh-TW"/>
        </w:rPr>
        <w:t>的</w:t>
      </w:r>
      <w:r>
        <w:rPr>
          <w:rFonts w:hint="eastAsia"/>
          <w:color w:val="000000"/>
          <w:kern w:val="2"/>
          <w:szCs w:val="24"/>
          <w:lang w:eastAsia="zh-TW"/>
        </w:rPr>
        <w:t>資料</w:t>
      </w:r>
    </w:p>
    <w:p w:rsidR="00DC2FCB" w:rsidRPr="00955229" w:rsidRDefault="00955229" w:rsidP="00DC2FC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若事故者</w:t>
      </w:r>
      <w:r>
        <w:rPr>
          <w:rFonts w:hint="eastAsia"/>
          <w:color w:val="000000"/>
          <w:kern w:val="2"/>
          <w:szCs w:val="24"/>
          <w:lang w:eastAsia="zh-TW"/>
        </w:rPr>
        <w:t>ID</w:t>
      </w:r>
      <w:r>
        <w:rPr>
          <w:rFonts w:hint="eastAsia"/>
          <w:color w:val="000000"/>
          <w:kern w:val="2"/>
          <w:szCs w:val="24"/>
          <w:lang w:eastAsia="zh-TW"/>
        </w:rPr>
        <w:t>欄位底色為紅色，跳出訊息視窗</w:t>
      </w:r>
      <w:r>
        <w:rPr>
          <w:rFonts w:hint="eastAsia"/>
          <w:color w:val="000000"/>
          <w:kern w:val="2"/>
          <w:szCs w:val="24"/>
          <w:lang w:eastAsia="zh-TW"/>
        </w:rPr>
        <w:t>"</w:t>
      </w:r>
      <w:r>
        <w:rPr>
          <w:rFonts w:hint="eastAsia"/>
          <w:color w:val="000000"/>
          <w:kern w:val="2"/>
          <w:szCs w:val="24"/>
          <w:lang w:eastAsia="zh-TW"/>
        </w:rPr>
        <w:t>請輸入正確事故者</w:t>
      </w:r>
      <w:r>
        <w:rPr>
          <w:rFonts w:hint="eastAsia"/>
          <w:color w:val="000000"/>
          <w:kern w:val="2"/>
          <w:szCs w:val="24"/>
          <w:lang w:eastAsia="zh-TW"/>
        </w:rPr>
        <w:t>ID"</w:t>
      </w:r>
      <w:r w:rsidRPr="00E87DBB">
        <w:rPr>
          <w:rFonts w:cs="Arial"/>
          <w:lang w:eastAsia="zh-TW"/>
        </w:rPr>
        <w:t>。</w:t>
      </w:r>
    </w:p>
    <w:p w:rsidR="00955229" w:rsidRPr="00955229" w:rsidRDefault="00955229" w:rsidP="00DC2FC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cs="Arial" w:hint="eastAsia"/>
          <w:lang w:eastAsia="zh-TW"/>
        </w:rPr>
        <w:t>事故者姓名若為空白</w:t>
      </w:r>
      <w:r>
        <w:rPr>
          <w:rFonts w:hint="eastAsia"/>
          <w:color w:val="000000"/>
          <w:kern w:val="2"/>
          <w:szCs w:val="24"/>
          <w:lang w:eastAsia="zh-TW"/>
        </w:rPr>
        <w:t>，欄位底色改為紅色，跳出訊息視窗</w:t>
      </w:r>
      <w:r>
        <w:rPr>
          <w:rFonts w:hint="eastAsia"/>
          <w:color w:val="000000"/>
          <w:kern w:val="2"/>
          <w:szCs w:val="24"/>
          <w:lang w:eastAsia="zh-TW"/>
        </w:rPr>
        <w:t>"</w:t>
      </w:r>
      <w:r>
        <w:rPr>
          <w:rFonts w:hint="eastAsia"/>
          <w:color w:val="000000"/>
          <w:kern w:val="2"/>
          <w:szCs w:val="24"/>
          <w:lang w:eastAsia="zh-TW"/>
        </w:rPr>
        <w:t>請輸入事故者姓名</w:t>
      </w:r>
      <w:r>
        <w:rPr>
          <w:rFonts w:hint="eastAsia"/>
          <w:color w:val="000000"/>
          <w:kern w:val="2"/>
          <w:szCs w:val="24"/>
          <w:lang w:eastAsia="zh-TW"/>
        </w:rPr>
        <w:t>"</w:t>
      </w:r>
      <w:r w:rsidRPr="00E87DBB">
        <w:rPr>
          <w:rFonts w:cs="Arial"/>
          <w:lang w:eastAsia="zh-TW"/>
        </w:rPr>
        <w:t>。</w:t>
      </w:r>
    </w:p>
    <w:p w:rsidR="00955229" w:rsidRPr="00955229" w:rsidRDefault="00955229" w:rsidP="00DC2FC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事故日期若不是正確民國年日期，欄位底色改為紅色，跳出訊息視窗</w:t>
      </w:r>
      <w:r>
        <w:rPr>
          <w:rFonts w:hint="eastAsia"/>
          <w:color w:val="000000"/>
          <w:kern w:val="2"/>
          <w:szCs w:val="24"/>
          <w:lang w:eastAsia="zh-TW"/>
        </w:rPr>
        <w:t>"</w:t>
      </w:r>
      <w:r>
        <w:rPr>
          <w:rFonts w:hint="eastAsia"/>
          <w:color w:val="000000"/>
          <w:kern w:val="2"/>
          <w:szCs w:val="24"/>
          <w:lang w:eastAsia="zh-TW"/>
        </w:rPr>
        <w:t>請輸入正確事故日期</w:t>
      </w:r>
      <w:r>
        <w:rPr>
          <w:rFonts w:hint="eastAsia"/>
          <w:color w:val="000000"/>
          <w:kern w:val="2"/>
          <w:szCs w:val="24"/>
          <w:lang w:eastAsia="zh-TW"/>
        </w:rPr>
        <w:t>"</w:t>
      </w:r>
      <w:r w:rsidRPr="00E87DBB">
        <w:rPr>
          <w:rFonts w:cs="Arial"/>
          <w:lang w:eastAsia="zh-TW"/>
        </w:rPr>
        <w:t>。</w:t>
      </w:r>
    </w:p>
    <w:p w:rsidR="00955229" w:rsidRPr="00BF1DAD" w:rsidRDefault="00955229" w:rsidP="00DC2FC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出生日期若不是正確民國年日期</w:t>
      </w:r>
      <w:r w:rsidR="00BF1DAD">
        <w:rPr>
          <w:rFonts w:hint="eastAsia"/>
          <w:color w:val="000000"/>
          <w:kern w:val="2"/>
          <w:szCs w:val="24"/>
          <w:lang w:eastAsia="zh-TW"/>
        </w:rPr>
        <w:t>(</w:t>
      </w:r>
      <w:r w:rsidR="00BF1DAD">
        <w:rPr>
          <w:rFonts w:hint="eastAsia"/>
          <w:color w:val="000000"/>
          <w:kern w:val="2"/>
          <w:szCs w:val="24"/>
          <w:lang w:eastAsia="zh-TW"/>
        </w:rPr>
        <w:t>要可以小於民國</w:t>
      </w:r>
      <w:r w:rsidR="00BF1DAD">
        <w:rPr>
          <w:rFonts w:hint="eastAsia"/>
          <w:color w:val="000000"/>
          <w:kern w:val="2"/>
          <w:szCs w:val="24"/>
          <w:lang w:eastAsia="zh-TW"/>
        </w:rPr>
        <w:t>20</w:t>
      </w:r>
      <w:r w:rsidR="00BF1DAD">
        <w:rPr>
          <w:rFonts w:hint="eastAsia"/>
          <w:color w:val="000000"/>
          <w:kern w:val="2"/>
          <w:szCs w:val="24"/>
          <w:lang w:eastAsia="zh-TW"/>
        </w:rPr>
        <w:t>年</w:t>
      </w:r>
      <w:r w:rsidR="00BF1DAD">
        <w:rPr>
          <w:rFonts w:hint="eastAsia"/>
          <w:color w:val="000000"/>
          <w:kern w:val="2"/>
          <w:szCs w:val="24"/>
          <w:lang w:eastAsia="zh-TW"/>
        </w:rPr>
        <w:t>)</w:t>
      </w:r>
      <w:r>
        <w:rPr>
          <w:rFonts w:hint="eastAsia"/>
          <w:color w:val="000000"/>
          <w:kern w:val="2"/>
          <w:szCs w:val="24"/>
          <w:lang w:eastAsia="zh-TW"/>
        </w:rPr>
        <w:t>，欄位底色改為紅色，跳出訊息視窗</w:t>
      </w:r>
      <w:r>
        <w:rPr>
          <w:rFonts w:hint="eastAsia"/>
          <w:color w:val="000000"/>
          <w:kern w:val="2"/>
          <w:szCs w:val="24"/>
          <w:lang w:eastAsia="zh-TW"/>
        </w:rPr>
        <w:t>"</w:t>
      </w:r>
      <w:r>
        <w:rPr>
          <w:rFonts w:hint="eastAsia"/>
          <w:color w:val="000000"/>
          <w:kern w:val="2"/>
          <w:szCs w:val="24"/>
          <w:lang w:eastAsia="zh-TW"/>
        </w:rPr>
        <w:t>請輸入正確出生日期</w:t>
      </w:r>
      <w:r>
        <w:rPr>
          <w:rFonts w:hint="eastAsia"/>
          <w:color w:val="000000"/>
          <w:kern w:val="2"/>
          <w:szCs w:val="24"/>
          <w:lang w:eastAsia="zh-TW"/>
        </w:rPr>
        <w:t>"</w:t>
      </w:r>
      <w:r w:rsidRPr="00E87DBB">
        <w:rPr>
          <w:rFonts w:cs="Arial"/>
          <w:lang w:eastAsia="zh-TW"/>
        </w:rPr>
        <w:t>。</w:t>
      </w:r>
    </w:p>
    <w:p w:rsidR="00BF1DAD" w:rsidRPr="00BF1DAD" w:rsidRDefault="00BF1DAD" w:rsidP="00DC2FC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cs="Arial" w:hint="eastAsia"/>
          <w:lang w:eastAsia="zh-TW"/>
        </w:rPr>
        <w:t>與被保人關係若是</w:t>
      </w:r>
      <w:r>
        <w:rPr>
          <w:rFonts w:cs="Arial" w:hint="eastAsia"/>
          <w:lang w:eastAsia="zh-TW"/>
        </w:rPr>
        <w:t>"</w:t>
      </w:r>
      <w:r>
        <w:rPr>
          <w:rFonts w:cs="Arial" w:hint="eastAsia"/>
          <w:lang w:eastAsia="zh-TW"/>
        </w:rPr>
        <w:t>請選擇</w:t>
      </w:r>
      <w:r>
        <w:rPr>
          <w:rFonts w:cs="Arial" w:hint="eastAsia"/>
          <w:lang w:eastAsia="zh-TW"/>
        </w:rPr>
        <w:t>"</w:t>
      </w:r>
      <w:r>
        <w:rPr>
          <w:rFonts w:cs="Arial" w:hint="eastAsia"/>
          <w:lang w:eastAsia="zh-TW"/>
        </w:rPr>
        <w:t>選項</w:t>
      </w:r>
      <w:r>
        <w:rPr>
          <w:rFonts w:hint="eastAsia"/>
          <w:color w:val="000000"/>
          <w:kern w:val="2"/>
          <w:szCs w:val="24"/>
          <w:lang w:eastAsia="zh-TW"/>
        </w:rPr>
        <w:t>，跳出訊息視窗</w:t>
      </w:r>
      <w:r>
        <w:rPr>
          <w:rFonts w:hint="eastAsia"/>
          <w:color w:val="000000"/>
          <w:kern w:val="2"/>
          <w:szCs w:val="24"/>
          <w:lang w:eastAsia="zh-TW"/>
        </w:rPr>
        <w:t>"</w:t>
      </w:r>
      <w:r>
        <w:rPr>
          <w:rFonts w:hint="eastAsia"/>
          <w:color w:val="000000"/>
          <w:kern w:val="2"/>
          <w:szCs w:val="24"/>
          <w:lang w:eastAsia="zh-TW"/>
        </w:rPr>
        <w:t>請</w:t>
      </w:r>
      <w:r>
        <w:rPr>
          <w:rFonts w:cs="Arial" w:hint="eastAsia"/>
          <w:lang w:eastAsia="zh-TW"/>
        </w:rPr>
        <w:t>選擇與被保人關係</w:t>
      </w:r>
      <w:r>
        <w:rPr>
          <w:rFonts w:hint="eastAsia"/>
          <w:color w:val="000000"/>
          <w:kern w:val="2"/>
          <w:szCs w:val="24"/>
          <w:lang w:eastAsia="zh-TW"/>
        </w:rPr>
        <w:t>"</w:t>
      </w:r>
      <w:r w:rsidRPr="00E87DBB">
        <w:rPr>
          <w:rFonts w:cs="Arial"/>
          <w:lang w:eastAsia="zh-TW"/>
        </w:rPr>
        <w:t>。</w:t>
      </w:r>
    </w:p>
    <w:p w:rsidR="00BF1DAD" w:rsidRPr="00BF1DAD" w:rsidRDefault="00BF1DAD" w:rsidP="00DC2FC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cs="Arial" w:hint="eastAsia"/>
          <w:lang w:eastAsia="zh-TW"/>
        </w:rPr>
        <w:t>申請種類若未點選</w:t>
      </w:r>
      <w:r>
        <w:rPr>
          <w:rFonts w:hint="eastAsia"/>
          <w:color w:val="000000"/>
          <w:kern w:val="2"/>
          <w:szCs w:val="24"/>
          <w:lang w:eastAsia="zh-TW"/>
        </w:rPr>
        <w:t>，跳出訊息視窗</w:t>
      </w:r>
      <w:r>
        <w:rPr>
          <w:rFonts w:hint="eastAsia"/>
          <w:color w:val="000000"/>
          <w:kern w:val="2"/>
          <w:szCs w:val="24"/>
          <w:lang w:eastAsia="zh-TW"/>
        </w:rPr>
        <w:t>"</w:t>
      </w:r>
      <w:r>
        <w:rPr>
          <w:rFonts w:hint="eastAsia"/>
          <w:color w:val="000000"/>
          <w:kern w:val="2"/>
          <w:szCs w:val="24"/>
          <w:lang w:eastAsia="zh-TW"/>
        </w:rPr>
        <w:t>請</w:t>
      </w:r>
      <w:r>
        <w:rPr>
          <w:rFonts w:cs="Arial" w:hint="eastAsia"/>
          <w:lang w:eastAsia="zh-TW"/>
        </w:rPr>
        <w:t>點選申請種類</w:t>
      </w:r>
      <w:r>
        <w:rPr>
          <w:rFonts w:hint="eastAsia"/>
          <w:color w:val="000000"/>
          <w:kern w:val="2"/>
          <w:szCs w:val="24"/>
          <w:lang w:eastAsia="zh-TW"/>
        </w:rPr>
        <w:t>"</w:t>
      </w:r>
      <w:r w:rsidRPr="00E87DBB">
        <w:rPr>
          <w:rFonts w:cs="Arial"/>
          <w:lang w:eastAsia="zh-TW"/>
        </w:rPr>
        <w:t>。</w:t>
      </w:r>
    </w:p>
    <w:p w:rsidR="00BF1DAD" w:rsidRPr="00BF1DAD" w:rsidRDefault="00BF1DAD" w:rsidP="00DC2FC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cs="Arial" w:hint="eastAsia"/>
          <w:lang w:eastAsia="zh-TW"/>
        </w:rPr>
        <w:t>已輸入內容區塊內若沒有資料</w:t>
      </w:r>
      <w:r>
        <w:rPr>
          <w:rFonts w:hint="eastAsia"/>
          <w:color w:val="000000"/>
          <w:kern w:val="2"/>
          <w:szCs w:val="24"/>
          <w:lang w:eastAsia="zh-TW"/>
        </w:rPr>
        <w:t>，跳出訊息視窗</w:t>
      </w:r>
      <w:r>
        <w:rPr>
          <w:rFonts w:hint="eastAsia"/>
          <w:color w:val="000000"/>
          <w:kern w:val="2"/>
          <w:szCs w:val="24"/>
          <w:lang w:eastAsia="zh-TW"/>
        </w:rPr>
        <w:t>"</w:t>
      </w:r>
      <w:r>
        <w:rPr>
          <w:rFonts w:hint="eastAsia"/>
          <w:color w:val="000000"/>
          <w:kern w:val="2"/>
          <w:szCs w:val="24"/>
          <w:lang w:eastAsia="zh-TW"/>
        </w:rPr>
        <w:t>請新增</w:t>
      </w:r>
      <w:r>
        <w:rPr>
          <w:rFonts w:cs="Arial" w:hint="eastAsia"/>
          <w:lang w:eastAsia="zh-TW"/>
        </w:rPr>
        <w:t>日期區間</w:t>
      </w:r>
      <w:r>
        <w:rPr>
          <w:rFonts w:hint="eastAsia"/>
          <w:color w:val="000000"/>
          <w:kern w:val="2"/>
          <w:szCs w:val="24"/>
          <w:lang w:eastAsia="zh-TW"/>
        </w:rPr>
        <w:t>"</w:t>
      </w:r>
      <w:r w:rsidRPr="00E87DBB">
        <w:rPr>
          <w:rFonts w:cs="Arial"/>
          <w:lang w:eastAsia="zh-TW"/>
        </w:rPr>
        <w:t>。</w:t>
      </w:r>
    </w:p>
    <w:p w:rsidR="00BF1DAD" w:rsidRPr="00BF1DAD" w:rsidRDefault="00BF1DAD" w:rsidP="00DC2FC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cs="Arial" w:hint="eastAsia"/>
          <w:lang w:eastAsia="zh-TW"/>
        </w:rPr>
        <w:t>若有多項檢核未通過</w:t>
      </w:r>
      <w:r>
        <w:rPr>
          <w:rFonts w:hint="eastAsia"/>
          <w:color w:val="000000"/>
          <w:kern w:val="2"/>
          <w:szCs w:val="24"/>
          <w:lang w:eastAsia="zh-TW"/>
        </w:rPr>
        <w:t>，訊息視窗內需同時顯示所有訊息</w:t>
      </w:r>
      <w:r w:rsidRPr="00E87DBB">
        <w:rPr>
          <w:rFonts w:cs="Arial"/>
          <w:lang w:eastAsia="zh-TW"/>
        </w:rPr>
        <w:t>。</w:t>
      </w:r>
    </w:p>
    <w:p w:rsidR="00BF1DAD" w:rsidRPr="00BF1DAD" w:rsidRDefault="00BF1DAD" w:rsidP="00BF1DA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cs="Arial" w:hint="eastAsia"/>
          <w:lang w:eastAsia="zh-TW"/>
        </w:rPr>
        <w:t>通過上面所有檢核才繼續下一步驟</w:t>
      </w:r>
      <w:r w:rsidRPr="00E87DBB">
        <w:rPr>
          <w:rFonts w:cs="Arial"/>
          <w:lang w:eastAsia="zh-TW"/>
        </w:rPr>
        <w:t>。</w:t>
      </w:r>
    </w:p>
    <w:p w:rsidR="0032072D" w:rsidRDefault="0032072D" w:rsidP="0032072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產生</w:t>
      </w:r>
      <w:r w:rsidRPr="0032072D">
        <w:rPr>
          <w:rFonts w:hint="eastAsia"/>
          <w:color w:val="000000"/>
          <w:kern w:val="2"/>
          <w:szCs w:val="24"/>
          <w:lang w:eastAsia="zh-TW"/>
        </w:rPr>
        <w:t>案件編號</w:t>
      </w:r>
    </w:p>
    <w:p w:rsidR="009E30C1" w:rsidRDefault="00A62E20" w:rsidP="009E30C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取得案件編號前六碼</w:t>
      </w:r>
    </w:p>
    <w:p w:rsidR="00A62E20" w:rsidRDefault="00A62E20" w:rsidP="00A62E2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9E30C1">
        <w:rPr>
          <w:rFonts w:hint="eastAsia"/>
          <w:kern w:val="2"/>
          <w:lang w:eastAsia="zh-TW"/>
        </w:rPr>
        <w:t>CURRENT_DATE(</w:t>
      </w:r>
      <w:r w:rsidRPr="009E30C1">
        <w:rPr>
          <w:rFonts w:hint="eastAsia"/>
          <w:kern w:val="2"/>
          <w:lang w:eastAsia="zh-TW"/>
        </w:rPr>
        <w:t>西元年</w:t>
      </w:r>
      <w:r w:rsidRPr="009E30C1">
        <w:rPr>
          <w:rFonts w:hint="eastAsia"/>
          <w:kern w:val="2"/>
          <w:lang w:eastAsia="zh-TW"/>
        </w:rPr>
        <w:t>)</w:t>
      </w:r>
      <w:r w:rsidRPr="009E30C1">
        <w:rPr>
          <w:rFonts w:hint="eastAsia"/>
          <w:kern w:val="2"/>
          <w:lang w:eastAsia="zh-TW"/>
        </w:rPr>
        <w:t>的年後兩碼</w:t>
      </w:r>
      <w:r w:rsidRPr="009E30C1">
        <w:rPr>
          <w:rFonts w:hint="eastAsia"/>
          <w:kern w:val="2"/>
          <w:lang w:eastAsia="zh-TW"/>
        </w:rPr>
        <w:t>+</w:t>
      </w:r>
      <w:r w:rsidRPr="009E30C1">
        <w:rPr>
          <w:rFonts w:hint="eastAsia"/>
          <w:kern w:val="2"/>
          <w:lang w:eastAsia="zh-TW"/>
        </w:rPr>
        <w:t>月</w:t>
      </w:r>
      <w:r w:rsidRPr="009E30C1">
        <w:rPr>
          <w:rFonts w:hint="eastAsia"/>
          <w:kern w:val="2"/>
          <w:lang w:eastAsia="zh-TW"/>
        </w:rPr>
        <w:t>+</w:t>
      </w:r>
      <w:r w:rsidRPr="009E30C1">
        <w:rPr>
          <w:rFonts w:hint="eastAsia"/>
          <w:kern w:val="2"/>
          <w:lang w:eastAsia="zh-TW"/>
        </w:rPr>
        <w:t>日</w:t>
      </w:r>
      <w:r>
        <w:rPr>
          <w:rFonts w:hint="eastAsia"/>
          <w:kern w:val="2"/>
          <w:lang w:eastAsia="zh-TW"/>
        </w:rPr>
        <w:t>(</w:t>
      </w:r>
      <w:r w:rsidRPr="009E30C1">
        <w:rPr>
          <w:rFonts w:hint="eastAsia"/>
          <w:kern w:val="2"/>
          <w:lang w:eastAsia="zh-TW"/>
        </w:rPr>
        <w:t>如</w:t>
      </w:r>
      <w:r>
        <w:rPr>
          <w:rFonts w:hint="eastAsia"/>
          <w:kern w:val="2"/>
          <w:lang w:eastAsia="zh-TW"/>
        </w:rPr>
        <w:t>2011-12-01</w:t>
      </w:r>
      <w:r>
        <w:rPr>
          <w:rFonts w:hint="eastAsia"/>
          <w:kern w:val="2"/>
          <w:lang w:eastAsia="zh-TW"/>
        </w:rPr>
        <w:t>則為</w:t>
      </w:r>
      <w:r>
        <w:rPr>
          <w:rFonts w:hint="eastAsia"/>
          <w:kern w:val="2"/>
          <w:lang w:eastAsia="zh-TW"/>
        </w:rPr>
        <w:t>111201)</w:t>
      </w:r>
    </w:p>
    <w:p w:rsidR="0032072D" w:rsidRPr="0032072D" w:rsidRDefault="0032072D" w:rsidP="00724A7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CALL</w:t>
      </w:r>
      <w:r w:rsidRPr="0032072D">
        <w:rPr>
          <w:rFonts w:hint="eastAsia"/>
          <w:kern w:val="2"/>
          <w:lang w:eastAsia="zh-TW"/>
        </w:rPr>
        <w:t>取得理賠相關序號模組</w:t>
      </w:r>
      <w:r w:rsidRPr="0032072D">
        <w:rPr>
          <w:kern w:val="2"/>
          <w:lang w:eastAsia="zh-TW"/>
        </w:rPr>
        <w:t>AA_B2Z009</w:t>
      </w:r>
      <w:r w:rsidR="00724A76">
        <w:rPr>
          <w:rFonts w:hint="eastAsia"/>
          <w:kern w:val="2"/>
          <w:lang w:eastAsia="zh-TW"/>
        </w:rPr>
        <w:t>.</w:t>
      </w:r>
      <w:r w:rsidR="00724A76" w:rsidRPr="00724A76">
        <w:rPr>
          <w:kern w:val="2"/>
          <w:lang w:eastAsia="zh-TW"/>
        </w:rPr>
        <w:t>getSER_NO</w:t>
      </w:r>
      <w:r w:rsidR="00724A76">
        <w:rPr>
          <w:rFonts w:hint="eastAsia"/>
          <w:kern w:val="2"/>
          <w:lang w:eastAsia="zh-TW"/>
        </w:rPr>
        <w:t>()</w:t>
      </w:r>
    </w:p>
    <w:p w:rsidR="0032072D" w:rsidRPr="0032072D" w:rsidRDefault="0032072D" w:rsidP="0032072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kern w:val="2"/>
          <w:lang w:eastAsia="zh-TW"/>
        </w:rPr>
        <w:t>傳入參數：</w:t>
      </w:r>
    </w:p>
    <w:p w:rsidR="0032072D" w:rsidRPr="0032072D" w:rsidRDefault="0032072D" w:rsidP="0032072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kern w:val="2"/>
          <w:lang w:eastAsia="zh-TW"/>
        </w:rPr>
        <w:t>"09"</w:t>
      </w:r>
    </w:p>
    <w:p w:rsidR="009E30C1" w:rsidRPr="009E30C1" w:rsidRDefault="00A62E20" w:rsidP="009E30C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案件編號前六碼</w:t>
      </w:r>
    </w:p>
    <w:p w:rsidR="009E30C1" w:rsidRDefault="009E30C1" w:rsidP="009E30C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9E30C1">
        <w:rPr>
          <w:color w:val="000000"/>
          <w:kern w:val="2"/>
          <w:szCs w:val="24"/>
          <w:lang w:eastAsia="zh-TW"/>
        </w:rPr>
        <w:t>"CASE_NO"</w:t>
      </w:r>
    </w:p>
    <w:p w:rsidR="00A62E20" w:rsidRPr="00A62E20" w:rsidRDefault="00A62E20" w:rsidP="00A62E2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回傳參數</w:t>
      </w:r>
      <w:r>
        <w:rPr>
          <w:rFonts w:hint="eastAsia"/>
          <w:kern w:val="2"/>
          <w:lang w:eastAsia="zh-TW"/>
        </w:rPr>
        <w:t>：</w:t>
      </w:r>
    </w:p>
    <w:p w:rsidR="00A62E20" w:rsidRPr="00A62E20" w:rsidRDefault="00A62E20" w:rsidP="00A62E2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kern w:val="2"/>
          <w:lang w:eastAsia="zh-TW"/>
        </w:rPr>
        <w:t>流水號</w:t>
      </w:r>
    </w:p>
    <w:p w:rsidR="00A62E20" w:rsidRPr="00A62E20" w:rsidRDefault="007E49EE" w:rsidP="00A62E2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$</w:t>
      </w:r>
      <w:r w:rsidR="00A62E20" w:rsidRPr="0032072D">
        <w:rPr>
          <w:rFonts w:hint="eastAsia"/>
          <w:color w:val="000000"/>
          <w:kern w:val="2"/>
          <w:szCs w:val="24"/>
          <w:lang w:eastAsia="zh-TW"/>
        </w:rPr>
        <w:t>案件編號</w:t>
      </w:r>
      <w:r w:rsidR="00A62E20">
        <w:rPr>
          <w:rFonts w:hint="eastAsia"/>
          <w:color w:val="000000"/>
          <w:kern w:val="2"/>
          <w:szCs w:val="24"/>
          <w:lang w:eastAsia="zh-TW"/>
        </w:rPr>
        <w:t xml:space="preserve"> = </w:t>
      </w:r>
      <w:r w:rsidR="00A62E20">
        <w:rPr>
          <w:rFonts w:hint="eastAsia"/>
          <w:color w:val="000000"/>
          <w:kern w:val="2"/>
          <w:szCs w:val="24"/>
          <w:lang w:eastAsia="zh-TW"/>
        </w:rPr>
        <w:t>案件編號前六碼</w:t>
      </w:r>
      <w:r w:rsidR="00A62E20">
        <w:rPr>
          <w:rFonts w:hint="eastAsia"/>
          <w:color w:val="000000"/>
          <w:kern w:val="2"/>
          <w:szCs w:val="24"/>
          <w:lang w:eastAsia="zh-TW"/>
        </w:rPr>
        <w:t xml:space="preserve"> + "T" + </w:t>
      </w:r>
      <w:r w:rsidR="00A62E20">
        <w:rPr>
          <w:rFonts w:hint="eastAsia"/>
          <w:kern w:val="2"/>
          <w:lang w:eastAsia="zh-TW"/>
        </w:rPr>
        <w:t>流水號</w:t>
      </w:r>
      <w:r w:rsidR="00A62E20">
        <w:rPr>
          <w:rFonts w:hint="eastAsia"/>
          <w:kern w:val="2"/>
          <w:lang w:eastAsia="zh-TW"/>
        </w:rPr>
        <w:t>(</w:t>
      </w:r>
      <w:r w:rsidR="00A62E20">
        <w:rPr>
          <w:rFonts w:hint="eastAsia"/>
          <w:kern w:val="2"/>
          <w:lang w:eastAsia="zh-TW"/>
        </w:rPr>
        <w:t>前面補零到</w:t>
      </w:r>
      <w:r w:rsidR="00A62E20">
        <w:rPr>
          <w:rFonts w:hint="eastAsia"/>
          <w:kern w:val="2"/>
          <w:lang w:eastAsia="zh-TW"/>
        </w:rPr>
        <w:t>7</w:t>
      </w:r>
      <w:r w:rsidR="00A62E20">
        <w:rPr>
          <w:rFonts w:hint="eastAsia"/>
          <w:kern w:val="2"/>
          <w:lang w:eastAsia="zh-TW"/>
        </w:rPr>
        <w:t>位</w:t>
      </w:r>
      <w:r w:rsidR="00A62E20">
        <w:rPr>
          <w:rFonts w:hint="eastAsia"/>
          <w:kern w:val="2"/>
          <w:lang w:eastAsia="zh-TW"/>
        </w:rPr>
        <w:t>)</w:t>
      </w:r>
    </w:p>
    <w:p w:rsidR="0019088C" w:rsidRDefault="0019088C" w:rsidP="0019088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把資料寫入</w:t>
      </w:r>
      <w:r w:rsidRPr="0019088C">
        <w:rPr>
          <w:rFonts w:hint="eastAsia"/>
          <w:color w:val="000000"/>
          <w:kern w:val="2"/>
          <w:szCs w:val="24"/>
          <w:lang w:eastAsia="zh-TW"/>
        </w:rPr>
        <w:t>理賠試算服務受理檔</w:t>
      </w:r>
      <w:r>
        <w:rPr>
          <w:rFonts w:hint="eastAsia"/>
          <w:color w:val="000000"/>
          <w:kern w:val="2"/>
          <w:szCs w:val="24"/>
          <w:lang w:eastAsia="zh-TW"/>
        </w:rPr>
        <w:t>DTAAY002</w:t>
      </w:r>
      <w:r>
        <w:rPr>
          <w:rFonts w:hint="eastAsia"/>
          <w:color w:val="000000"/>
          <w:kern w:val="2"/>
          <w:szCs w:val="24"/>
          <w:lang w:eastAsia="zh-TW"/>
        </w:rPr>
        <w:t>，欄位如下：</w:t>
      </w:r>
    </w:p>
    <w:p w:rsidR="0019088C" w:rsidRDefault="00803DD9" w:rsidP="00803DD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DTAAY002.</w:t>
      </w:r>
      <w:r w:rsidRPr="00803DD9">
        <w:rPr>
          <w:rFonts w:hint="eastAsia"/>
          <w:color w:val="000000"/>
          <w:kern w:val="2"/>
          <w:szCs w:val="24"/>
          <w:lang w:eastAsia="zh-TW"/>
        </w:rPr>
        <w:t>案件編號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 w:rsidRPr="00803DD9">
        <w:rPr>
          <w:color w:val="000000"/>
          <w:kern w:val="2"/>
          <w:szCs w:val="24"/>
          <w:lang w:eastAsia="zh-TW"/>
        </w:rPr>
        <w:t>CASE_NO</w:t>
      </w:r>
      <w:r>
        <w:rPr>
          <w:rFonts w:hint="eastAsia"/>
          <w:color w:val="000000"/>
          <w:kern w:val="2"/>
          <w:szCs w:val="24"/>
          <w:lang w:eastAsia="zh-TW"/>
        </w:rPr>
        <w:t>) = $</w:t>
      </w:r>
      <w:r w:rsidRPr="0032072D">
        <w:rPr>
          <w:rFonts w:hint="eastAsia"/>
          <w:color w:val="000000"/>
          <w:kern w:val="2"/>
          <w:szCs w:val="24"/>
          <w:lang w:eastAsia="zh-TW"/>
        </w:rPr>
        <w:t>案件編號</w:t>
      </w:r>
    </w:p>
    <w:p w:rsidR="00803DD9" w:rsidRDefault="00803DD9" w:rsidP="00803DD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DTAAY002.</w:t>
      </w:r>
      <w:r w:rsidRPr="00803DD9">
        <w:rPr>
          <w:rFonts w:hint="eastAsia"/>
          <w:color w:val="000000"/>
          <w:kern w:val="2"/>
          <w:szCs w:val="24"/>
          <w:lang w:eastAsia="zh-TW"/>
        </w:rPr>
        <w:t>保單號碼</w:t>
      </w:r>
      <w:r>
        <w:rPr>
          <w:rFonts w:hint="eastAsia"/>
          <w:color w:val="000000"/>
          <w:kern w:val="2"/>
          <w:szCs w:val="24"/>
          <w:lang w:eastAsia="zh-TW"/>
        </w:rPr>
        <w:t xml:space="preserve">(POLICY_NO) = </w:t>
      </w:r>
      <w:r w:rsidRPr="00803DD9">
        <w:rPr>
          <w:rFonts w:hint="eastAsia"/>
          <w:color w:val="000000"/>
          <w:kern w:val="2"/>
          <w:szCs w:val="24"/>
          <w:lang w:eastAsia="zh-TW"/>
        </w:rPr>
        <w:t>畫面</w:t>
      </w:r>
      <w:r w:rsidRPr="00803DD9">
        <w:rPr>
          <w:rFonts w:hint="eastAsia"/>
          <w:color w:val="000000"/>
          <w:kern w:val="2"/>
          <w:szCs w:val="24"/>
          <w:lang w:eastAsia="zh-TW"/>
        </w:rPr>
        <w:t>.</w:t>
      </w:r>
      <w:r w:rsidRPr="00803DD9">
        <w:rPr>
          <w:rFonts w:hint="eastAsia"/>
          <w:color w:val="000000"/>
          <w:kern w:val="2"/>
          <w:szCs w:val="24"/>
          <w:lang w:eastAsia="zh-TW"/>
        </w:rPr>
        <w:t>保單號碼</w:t>
      </w:r>
    </w:p>
    <w:p w:rsidR="00803DD9" w:rsidRDefault="00803DD9" w:rsidP="00803DD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DTAAY002.</w:t>
      </w:r>
      <w:r w:rsidRPr="00803DD9">
        <w:rPr>
          <w:rFonts w:hint="eastAsia"/>
          <w:color w:val="000000"/>
          <w:kern w:val="2"/>
          <w:szCs w:val="24"/>
          <w:lang w:eastAsia="zh-TW"/>
        </w:rPr>
        <w:t>事故者</w:t>
      </w:r>
      <w:r w:rsidRPr="00803DD9">
        <w:rPr>
          <w:rFonts w:hint="eastAsia"/>
          <w:color w:val="000000"/>
          <w:kern w:val="2"/>
          <w:szCs w:val="24"/>
          <w:lang w:eastAsia="zh-TW"/>
        </w:rPr>
        <w:t>ID</w:t>
      </w:r>
      <w:r>
        <w:rPr>
          <w:rFonts w:hint="eastAsia"/>
          <w:color w:val="000000"/>
          <w:kern w:val="2"/>
          <w:szCs w:val="24"/>
          <w:lang w:eastAsia="zh-TW"/>
        </w:rPr>
        <w:t xml:space="preserve">(OCR_ID) = </w:t>
      </w:r>
      <w:r>
        <w:rPr>
          <w:rFonts w:hint="eastAsia"/>
          <w:color w:val="000000"/>
          <w:kern w:val="2"/>
          <w:szCs w:val="24"/>
          <w:lang w:eastAsia="zh-TW"/>
        </w:rPr>
        <w:t>畫面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616DB7">
        <w:rPr>
          <w:rFonts w:hint="eastAsia"/>
          <w:color w:val="000000"/>
          <w:kern w:val="2"/>
          <w:szCs w:val="24"/>
          <w:lang w:eastAsia="zh-TW"/>
        </w:rPr>
        <w:t>事故者</w:t>
      </w:r>
      <w:r w:rsidRPr="00616DB7">
        <w:rPr>
          <w:rFonts w:hint="eastAsia"/>
          <w:color w:val="000000"/>
          <w:kern w:val="2"/>
          <w:szCs w:val="24"/>
          <w:lang w:eastAsia="zh-TW"/>
        </w:rPr>
        <w:t>ID</w:t>
      </w:r>
    </w:p>
    <w:p w:rsidR="00803DD9" w:rsidRDefault="00803DD9" w:rsidP="00803DD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DTAAY002.</w:t>
      </w:r>
      <w:r w:rsidRPr="00803DD9">
        <w:rPr>
          <w:rFonts w:hint="eastAsia"/>
          <w:color w:val="000000"/>
          <w:kern w:val="2"/>
          <w:szCs w:val="24"/>
          <w:lang w:eastAsia="zh-TW"/>
        </w:rPr>
        <w:t>事故者姓名</w:t>
      </w:r>
      <w:r>
        <w:rPr>
          <w:rFonts w:hint="eastAsia"/>
          <w:color w:val="000000"/>
          <w:kern w:val="2"/>
          <w:szCs w:val="24"/>
          <w:lang w:eastAsia="zh-TW"/>
        </w:rPr>
        <w:t xml:space="preserve">(OCR_NAME) = </w:t>
      </w:r>
      <w:r>
        <w:rPr>
          <w:rFonts w:hint="eastAsia"/>
          <w:color w:val="000000"/>
          <w:kern w:val="2"/>
          <w:szCs w:val="24"/>
          <w:lang w:eastAsia="zh-TW"/>
        </w:rPr>
        <w:t>畫面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803DD9">
        <w:rPr>
          <w:rFonts w:hint="eastAsia"/>
          <w:color w:val="000000"/>
          <w:kern w:val="2"/>
          <w:szCs w:val="24"/>
          <w:lang w:eastAsia="zh-TW"/>
        </w:rPr>
        <w:t>事故者姓名</w:t>
      </w:r>
    </w:p>
    <w:p w:rsidR="00C914E3" w:rsidRDefault="00C914E3" w:rsidP="00C914E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DTAAY002.</w:t>
      </w:r>
      <w:r w:rsidRPr="00C914E3">
        <w:rPr>
          <w:rFonts w:hint="eastAsia"/>
          <w:color w:val="000000"/>
          <w:kern w:val="2"/>
          <w:szCs w:val="24"/>
          <w:lang w:eastAsia="zh-TW"/>
        </w:rPr>
        <w:t>事故日期</w:t>
      </w:r>
      <w:r>
        <w:rPr>
          <w:rFonts w:hint="eastAsia"/>
          <w:color w:val="000000"/>
          <w:kern w:val="2"/>
          <w:szCs w:val="24"/>
          <w:lang w:eastAsia="zh-TW"/>
        </w:rPr>
        <w:t xml:space="preserve">(OCR_DATE) = </w:t>
      </w:r>
      <w:r>
        <w:rPr>
          <w:rFonts w:hint="eastAsia"/>
          <w:color w:val="000000"/>
          <w:kern w:val="2"/>
          <w:szCs w:val="24"/>
          <w:lang w:eastAsia="zh-TW"/>
        </w:rPr>
        <w:t>畫面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C914E3">
        <w:rPr>
          <w:rFonts w:hint="eastAsia"/>
          <w:color w:val="000000"/>
          <w:kern w:val="2"/>
          <w:szCs w:val="24"/>
          <w:lang w:eastAsia="zh-TW"/>
        </w:rPr>
        <w:t>事故日期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>
        <w:rPr>
          <w:rFonts w:hint="eastAsia"/>
          <w:color w:val="000000"/>
          <w:kern w:val="2"/>
          <w:szCs w:val="24"/>
          <w:lang w:eastAsia="zh-TW"/>
        </w:rPr>
        <w:t>轉成西元年</w:t>
      </w:r>
      <w:r>
        <w:rPr>
          <w:rFonts w:hint="eastAsia"/>
          <w:color w:val="000000"/>
          <w:kern w:val="2"/>
          <w:szCs w:val="24"/>
          <w:lang w:eastAsia="zh-TW"/>
        </w:rPr>
        <w:t>)</w:t>
      </w:r>
    </w:p>
    <w:p w:rsidR="00C914E3" w:rsidRDefault="00C914E3" w:rsidP="00C914E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DTAAY002.</w:t>
      </w:r>
      <w:r w:rsidRPr="00C914E3">
        <w:rPr>
          <w:rFonts w:hint="eastAsia"/>
          <w:color w:val="000000"/>
          <w:kern w:val="2"/>
          <w:szCs w:val="24"/>
          <w:lang w:eastAsia="zh-TW"/>
        </w:rPr>
        <w:t>出生日期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 w:rsidRPr="00C914E3">
        <w:rPr>
          <w:color w:val="000000"/>
          <w:kern w:val="2"/>
          <w:szCs w:val="24"/>
          <w:lang w:eastAsia="zh-TW"/>
        </w:rPr>
        <w:t>OCR_BRDY</w:t>
      </w:r>
      <w:r>
        <w:rPr>
          <w:rFonts w:hint="eastAsia"/>
          <w:color w:val="000000"/>
          <w:kern w:val="2"/>
          <w:szCs w:val="24"/>
          <w:lang w:eastAsia="zh-TW"/>
        </w:rPr>
        <w:t xml:space="preserve">) = </w:t>
      </w:r>
      <w:r>
        <w:rPr>
          <w:rFonts w:hint="eastAsia"/>
          <w:color w:val="000000"/>
          <w:kern w:val="2"/>
          <w:szCs w:val="24"/>
          <w:lang w:eastAsia="zh-TW"/>
        </w:rPr>
        <w:t>畫面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C914E3">
        <w:rPr>
          <w:rFonts w:hint="eastAsia"/>
          <w:color w:val="000000"/>
          <w:kern w:val="2"/>
          <w:szCs w:val="24"/>
          <w:lang w:eastAsia="zh-TW"/>
        </w:rPr>
        <w:t>出生日期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>
        <w:rPr>
          <w:rFonts w:hint="eastAsia"/>
          <w:color w:val="000000"/>
          <w:kern w:val="2"/>
          <w:szCs w:val="24"/>
          <w:lang w:eastAsia="zh-TW"/>
        </w:rPr>
        <w:t>轉成西元年</w:t>
      </w:r>
      <w:r>
        <w:rPr>
          <w:rFonts w:hint="eastAsia"/>
          <w:color w:val="000000"/>
          <w:kern w:val="2"/>
          <w:szCs w:val="24"/>
          <w:lang w:eastAsia="zh-TW"/>
        </w:rPr>
        <w:t>)</w:t>
      </w:r>
    </w:p>
    <w:p w:rsidR="00C914E3" w:rsidRDefault="00C914E3" w:rsidP="00C914E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DTAAY002.</w:t>
      </w:r>
      <w:r w:rsidRPr="00C914E3">
        <w:rPr>
          <w:rFonts w:hint="eastAsia"/>
          <w:color w:val="000000"/>
          <w:kern w:val="2"/>
          <w:szCs w:val="24"/>
          <w:lang w:eastAsia="zh-TW"/>
        </w:rPr>
        <w:t>契約角色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 w:rsidRPr="00C914E3">
        <w:rPr>
          <w:color w:val="000000"/>
          <w:kern w:val="2"/>
          <w:szCs w:val="24"/>
          <w:lang w:eastAsia="zh-TW"/>
        </w:rPr>
        <w:t>ROLE</w:t>
      </w:r>
      <w:r>
        <w:rPr>
          <w:rFonts w:hint="eastAsia"/>
          <w:color w:val="000000"/>
          <w:kern w:val="2"/>
          <w:szCs w:val="24"/>
          <w:lang w:eastAsia="zh-TW"/>
        </w:rPr>
        <w:t xml:space="preserve">) = </w:t>
      </w:r>
      <w:r>
        <w:rPr>
          <w:rFonts w:hint="eastAsia"/>
          <w:color w:val="000000"/>
          <w:kern w:val="2"/>
          <w:szCs w:val="24"/>
          <w:lang w:eastAsia="zh-TW"/>
        </w:rPr>
        <w:t>畫面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>
        <w:rPr>
          <w:rFonts w:hint="eastAsia"/>
          <w:color w:val="000000"/>
          <w:kern w:val="2"/>
          <w:szCs w:val="24"/>
          <w:lang w:eastAsia="zh-TW"/>
        </w:rPr>
        <w:t>與被保人關係</w:t>
      </w:r>
      <w:r>
        <w:rPr>
          <w:rFonts w:hint="eastAsia"/>
          <w:color w:val="000000"/>
          <w:kern w:val="2"/>
          <w:szCs w:val="24"/>
          <w:lang w:eastAsia="zh-TW"/>
        </w:rPr>
        <w:t>("I","C","0")</w:t>
      </w:r>
    </w:p>
    <w:p w:rsidR="00C914E3" w:rsidRDefault="00C914E3" w:rsidP="00C914E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DTAAY002.</w:t>
      </w:r>
      <w:r w:rsidRPr="00C914E3">
        <w:rPr>
          <w:rFonts w:hint="eastAsia"/>
          <w:color w:val="000000"/>
          <w:kern w:val="2"/>
          <w:szCs w:val="24"/>
          <w:lang w:eastAsia="zh-TW"/>
        </w:rPr>
        <w:t>申請種類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 w:rsidRPr="00C914E3">
        <w:rPr>
          <w:color w:val="000000"/>
          <w:kern w:val="2"/>
          <w:szCs w:val="24"/>
          <w:lang w:eastAsia="zh-TW"/>
        </w:rPr>
        <w:t>APLY_KIND</w:t>
      </w:r>
      <w:r>
        <w:rPr>
          <w:rFonts w:hint="eastAsia"/>
          <w:color w:val="000000"/>
          <w:kern w:val="2"/>
          <w:szCs w:val="24"/>
          <w:lang w:eastAsia="zh-TW"/>
        </w:rPr>
        <w:t>)</w:t>
      </w:r>
    </w:p>
    <w:p w:rsidR="00C914E3" w:rsidRDefault="00C914E3" w:rsidP="00C914E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IF </w:t>
      </w:r>
      <w:r>
        <w:rPr>
          <w:rFonts w:hint="eastAsia"/>
          <w:color w:val="000000"/>
          <w:kern w:val="2"/>
          <w:szCs w:val="24"/>
          <w:lang w:eastAsia="zh-TW"/>
        </w:rPr>
        <w:t>畫面上點選非意外事故</w:t>
      </w:r>
    </w:p>
    <w:p w:rsidR="00C914E3" w:rsidRDefault="00C914E3" w:rsidP="00C914E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DTAAY002.</w:t>
      </w:r>
      <w:r>
        <w:rPr>
          <w:rFonts w:hint="eastAsia"/>
          <w:color w:val="000000"/>
          <w:kern w:val="2"/>
          <w:szCs w:val="24"/>
          <w:lang w:eastAsia="zh-TW"/>
        </w:rPr>
        <w:t>申請種類</w:t>
      </w:r>
      <w:r>
        <w:rPr>
          <w:rFonts w:hint="eastAsia"/>
          <w:color w:val="000000"/>
          <w:kern w:val="2"/>
          <w:szCs w:val="24"/>
          <w:lang w:eastAsia="zh-TW"/>
        </w:rPr>
        <w:t xml:space="preserve"> = "1"</w:t>
      </w:r>
    </w:p>
    <w:p w:rsidR="00C914E3" w:rsidRDefault="00C914E3" w:rsidP="00C914E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ELSE</w:t>
      </w:r>
    </w:p>
    <w:p w:rsidR="00C914E3" w:rsidRDefault="00C914E3" w:rsidP="00C914E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DTAAY002.</w:t>
      </w:r>
      <w:r>
        <w:rPr>
          <w:rFonts w:hint="eastAsia"/>
          <w:color w:val="000000"/>
          <w:kern w:val="2"/>
          <w:szCs w:val="24"/>
          <w:lang w:eastAsia="zh-TW"/>
        </w:rPr>
        <w:t>申請種類</w:t>
      </w:r>
      <w:r>
        <w:rPr>
          <w:rFonts w:hint="eastAsia"/>
          <w:color w:val="000000"/>
          <w:kern w:val="2"/>
          <w:szCs w:val="24"/>
          <w:lang w:eastAsia="zh-TW"/>
        </w:rPr>
        <w:t xml:space="preserve"> = "2"</w:t>
      </w:r>
    </w:p>
    <w:p w:rsidR="00C914E3" w:rsidRDefault="00C914E3" w:rsidP="00C914E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END IF</w:t>
      </w:r>
    </w:p>
    <w:p w:rsidR="00C914E3" w:rsidRDefault="00C914E3" w:rsidP="00C914E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DTAAY002.</w:t>
      </w:r>
      <w:r w:rsidRPr="00C914E3">
        <w:rPr>
          <w:rFonts w:hint="eastAsia"/>
          <w:color w:val="000000"/>
          <w:kern w:val="2"/>
          <w:szCs w:val="24"/>
          <w:lang w:eastAsia="zh-TW"/>
        </w:rPr>
        <w:t>輸入者</w:t>
      </w:r>
      <w:r w:rsidRPr="00C914E3">
        <w:rPr>
          <w:rFonts w:hint="eastAsia"/>
          <w:color w:val="000000"/>
          <w:kern w:val="2"/>
          <w:szCs w:val="24"/>
          <w:lang w:eastAsia="zh-TW"/>
        </w:rPr>
        <w:t>ID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 w:rsidRPr="00C914E3">
        <w:rPr>
          <w:color w:val="000000"/>
          <w:kern w:val="2"/>
          <w:szCs w:val="24"/>
          <w:lang w:eastAsia="zh-TW"/>
        </w:rPr>
        <w:t>INPUT_ID</w:t>
      </w:r>
      <w:r>
        <w:rPr>
          <w:rFonts w:hint="eastAsia"/>
          <w:color w:val="000000"/>
          <w:kern w:val="2"/>
          <w:szCs w:val="24"/>
          <w:lang w:eastAsia="zh-TW"/>
        </w:rPr>
        <w:t xml:space="preserve">) = </w:t>
      </w:r>
      <w:r>
        <w:rPr>
          <w:rFonts w:hint="eastAsia"/>
          <w:color w:val="000000"/>
          <w:kern w:val="2"/>
          <w:szCs w:val="24"/>
          <w:lang w:eastAsia="zh-TW"/>
        </w:rPr>
        <w:t>輸入者</w:t>
      </w:r>
      <w:r>
        <w:rPr>
          <w:rFonts w:hint="eastAsia"/>
          <w:color w:val="000000"/>
          <w:kern w:val="2"/>
          <w:szCs w:val="24"/>
          <w:lang w:eastAsia="zh-TW"/>
        </w:rPr>
        <w:t>ID</w:t>
      </w:r>
    </w:p>
    <w:p w:rsidR="00C914E3" w:rsidRDefault="00C914E3" w:rsidP="00C914E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DTAAY002.</w:t>
      </w:r>
      <w:r w:rsidRPr="00C914E3">
        <w:rPr>
          <w:rFonts w:hint="eastAsia"/>
          <w:color w:val="000000"/>
          <w:kern w:val="2"/>
          <w:szCs w:val="24"/>
          <w:lang w:eastAsia="zh-TW"/>
        </w:rPr>
        <w:t>輸入者姓名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 w:rsidRPr="00C914E3">
        <w:rPr>
          <w:color w:val="000000"/>
          <w:kern w:val="2"/>
          <w:szCs w:val="24"/>
          <w:lang w:eastAsia="zh-TW"/>
        </w:rPr>
        <w:t>INPUT_NAME</w:t>
      </w:r>
      <w:r>
        <w:rPr>
          <w:rFonts w:hint="eastAsia"/>
          <w:color w:val="000000"/>
          <w:kern w:val="2"/>
          <w:szCs w:val="24"/>
          <w:lang w:eastAsia="zh-TW"/>
        </w:rPr>
        <w:t xml:space="preserve">) = </w:t>
      </w:r>
      <w:r w:rsidRPr="00C914E3">
        <w:rPr>
          <w:rFonts w:hint="eastAsia"/>
          <w:color w:val="000000"/>
          <w:kern w:val="2"/>
          <w:szCs w:val="24"/>
          <w:lang w:eastAsia="zh-TW"/>
        </w:rPr>
        <w:t>輸入者姓名</w:t>
      </w:r>
    </w:p>
    <w:p w:rsidR="00C914E3" w:rsidRDefault="00C914E3" w:rsidP="00C914E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DTAAY002.</w:t>
      </w:r>
      <w:r w:rsidRPr="00C914E3">
        <w:rPr>
          <w:rFonts w:hint="eastAsia"/>
          <w:color w:val="000000"/>
          <w:kern w:val="2"/>
          <w:szCs w:val="24"/>
          <w:lang w:eastAsia="zh-TW"/>
        </w:rPr>
        <w:t>輸入者單位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 w:rsidRPr="00C914E3">
        <w:rPr>
          <w:color w:val="000000"/>
          <w:kern w:val="2"/>
          <w:szCs w:val="24"/>
          <w:lang w:eastAsia="zh-TW"/>
        </w:rPr>
        <w:t>INPUT_DIV_NO</w:t>
      </w:r>
      <w:r>
        <w:rPr>
          <w:rFonts w:hint="eastAsia"/>
          <w:color w:val="000000"/>
          <w:kern w:val="2"/>
          <w:szCs w:val="24"/>
          <w:lang w:eastAsia="zh-TW"/>
        </w:rPr>
        <w:t xml:space="preserve">) = </w:t>
      </w:r>
      <w:r w:rsidRPr="00C914E3">
        <w:rPr>
          <w:rFonts w:hint="eastAsia"/>
          <w:color w:val="000000"/>
          <w:kern w:val="2"/>
          <w:szCs w:val="24"/>
          <w:lang w:eastAsia="zh-TW"/>
        </w:rPr>
        <w:t>輸入者單位</w:t>
      </w:r>
      <w:r>
        <w:rPr>
          <w:rFonts w:hint="eastAsia"/>
          <w:color w:val="000000"/>
          <w:kern w:val="2"/>
          <w:szCs w:val="24"/>
          <w:lang w:eastAsia="zh-TW"/>
        </w:rPr>
        <w:t>代號</w:t>
      </w:r>
    </w:p>
    <w:p w:rsidR="00C914E3" w:rsidRDefault="00C914E3" w:rsidP="00C914E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DTAAY002.</w:t>
      </w:r>
      <w:r w:rsidRPr="00C914E3">
        <w:rPr>
          <w:rFonts w:hint="eastAsia"/>
          <w:color w:val="000000"/>
          <w:kern w:val="2"/>
          <w:szCs w:val="24"/>
          <w:lang w:eastAsia="zh-TW"/>
        </w:rPr>
        <w:t>輸入者單位名稱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 w:rsidRPr="00C914E3">
        <w:rPr>
          <w:color w:val="000000"/>
          <w:kern w:val="2"/>
          <w:szCs w:val="24"/>
          <w:lang w:eastAsia="zh-TW"/>
        </w:rPr>
        <w:t>INPUT_DIV_NAME</w:t>
      </w:r>
      <w:r>
        <w:rPr>
          <w:rFonts w:hint="eastAsia"/>
          <w:color w:val="000000"/>
          <w:kern w:val="2"/>
          <w:szCs w:val="24"/>
          <w:lang w:eastAsia="zh-TW"/>
        </w:rPr>
        <w:t xml:space="preserve">) = </w:t>
      </w:r>
      <w:r w:rsidRPr="00C914E3">
        <w:rPr>
          <w:rFonts w:hint="eastAsia"/>
          <w:color w:val="000000"/>
          <w:kern w:val="2"/>
          <w:szCs w:val="24"/>
          <w:lang w:eastAsia="zh-TW"/>
        </w:rPr>
        <w:t>輸入者單位名稱</w:t>
      </w:r>
    </w:p>
    <w:p w:rsidR="00C914E3" w:rsidRPr="0019088C" w:rsidRDefault="00C914E3" w:rsidP="00C914E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DTAAY002.</w:t>
      </w:r>
      <w:r w:rsidRPr="00C914E3">
        <w:rPr>
          <w:rFonts w:hint="eastAsia"/>
          <w:color w:val="000000"/>
          <w:kern w:val="2"/>
          <w:szCs w:val="24"/>
          <w:lang w:eastAsia="zh-TW"/>
        </w:rPr>
        <w:t>輸入時間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 w:rsidRPr="00C914E3">
        <w:rPr>
          <w:color w:val="000000"/>
          <w:kern w:val="2"/>
          <w:szCs w:val="24"/>
          <w:lang w:eastAsia="zh-TW"/>
        </w:rPr>
        <w:t>INPUT_TIME</w:t>
      </w:r>
      <w:r>
        <w:rPr>
          <w:rFonts w:hint="eastAsia"/>
          <w:color w:val="000000"/>
          <w:kern w:val="2"/>
          <w:szCs w:val="24"/>
          <w:lang w:eastAsia="zh-TW"/>
        </w:rPr>
        <w:t>) = CURRENT TIME</w:t>
      </w:r>
    </w:p>
    <w:p w:rsidR="00795599" w:rsidRDefault="00795599" w:rsidP="00616DB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kern w:val="2"/>
          <w:lang w:eastAsia="zh-TW"/>
        </w:rPr>
        <w:t>產生無記名附約資料：</w:t>
      </w:r>
    </w:p>
    <w:p w:rsidR="00275D20" w:rsidRPr="00275D20" w:rsidRDefault="00275D20" w:rsidP="0079559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IF </w:t>
      </w:r>
      <w:r>
        <w:rPr>
          <w:rFonts w:hint="eastAsia"/>
          <w:color w:val="000000"/>
          <w:kern w:val="2"/>
          <w:szCs w:val="24"/>
          <w:lang w:eastAsia="zh-TW"/>
        </w:rPr>
        <w:t>畫面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>
        <w:rPr>
          <w:rFonts w:hint="eastAsia"/>
          <w:color w:val="000000"/>
          <w:kern w:val="2"/>
          <w:szCs w:val="24"/>
          <w:lang w:eastAsia="zh-TW"/>
        </w:rPr>
        <w:t>與被保人關係</w:t>
      </w:r>
      <w:r>
        <w:rPr>
          <w:rFonts w:hint="eastAsia"/>
          <w:color w:val="000000"/>
          <w:kern w:val="2"/>
          <w:szCs w:val="24"/>
          <w:lang w:eastAsia="zh-TW"/>
        </w:rPr>
        <w:t xml:space="preserve"> != "</w:t>
      </w:r>
      <w:r w:rsidR="00E749F6">
        <w:rPr>
          <w:rFonts w:hint="eastAsia"/>
          <w:color w:val="000000"/>
          <w:kern w:val="2"/>
          <w:szCs w:val="24"/>
          <w:lang w:eastAsia="zh-TW"/>
        </w:rPr>
        <w:t>I</w:t>
      </w:r>
      <w:r>
        <w:rPr>
          <w:rFonts w:hint="eastAsia"/>
          <w:color w:val="000000"/>
          <w:kern w:val="2"/>
          <w:szCs w:val="24"/>
          <w:lang w:eastAsia="zh-TW"/>
        </w:rPr>
        <w:t>"</w:t>
      </w:r>
      <w:r w:rsidR="00E749F6">
        <w:rPr>
          <w:rFonts w:hint="eastAsia"/>
          <w:color w:val="000000"/>
          <w:kern w:val="2"/>
          <w:szCs w:val="24"/>
          <w:lang w:eastAsia="zh-TW"/>
        </w:rPr>
        <w:t>(</w:t>
      </w:r>
      <w:r w:rsidR="00E749F6">
        <w:rPr>
          <w:rFonts w:hint="eastAsia"/>
          <w:color w:val="000000"/>
          <w:kern w:val="2"/>
          <w:szCs w:val="24"/>
          <w:lang w:eastAsia="zh-TW"/>
        </w:rPr>
        <w:t>本人</w:t>
      </w:r>
      <w:r w:rsidR="00E749F6">
        <w:rPr>
          <w:rFonts w:hint="eastAsia"/>
          <w:color w:val="000000"/>
          <w:kern w:val="2"/>
          <w:szCs w:val="24"/>
          <w:lang w:eastAsia="zh-TW"/>
        </w:rPr>
        <w:t>)</w:t>
      </w:r>
    </w:p>
    <w:p w:rsidR="00B470F8" w:rsidRDefault="0095631D" w:rsidP="00275D2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讀</w:t>
      </w:r>
      <w:r w:rsidRPr="0095631D">
        <w:rPr>
          <w:rFonts w:hint="eastAsia"/>
          <w:color w:val="000000"/>
          <w:kern w:val="2"/>
          <w:szCs w:val="24"/>
          <w:lang w:eastAsia="zh-TW"/>
        </w:rPr>
        <w:t>壽險附約投保紀錄</w:t>
      </w:r>
      <w:r w:rsidRPr="0095631D">
        <w:rPr>
          <w:color w:val="000000"/>
          <w:kern w:val="2"/>
          <w:szCs w:val="24"/>
          <w:lang w:eastAsia="zh-TW"/>
        </w:rPr>
        <w:t>DTAB0002</w:t>
      </w:r>
      <w:r>
        <w:rPr>
          <w:rFonts w:hint="eastAsia"/>
          <w:color w:val="000000"/>
          <w:kern w:val="2"/>
          <w:szCs w:val="24"/>
          <w:lang w:eastAsia="zh-TW"/>
        </w:rPr>
        <w:t>，條件如下：</w:t>
      </w:r>
    </w:p>
    <w:p w:rsidR="0095631D" w:rsidRDefault="0095631D" w:rsidP="00E749F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95631D">
        <w:rPr>
          <w:color w:val="000000"/>
          <w:kern w:val="2"/>
          <w:szCs w:val="24"/>
          <w:lang w:eastAsia="zh-TW"/>
        </w:rPr>
        <w:t>DTAB0002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>
        <w:rPr>
          <w:rFonts w:hint="eastAsia"/>
          <w:color w:val="000000"/>
          <w:kern w:val="2"/>
          <w:szCs w:val="24"/>
          <w:lang w:eastAsia="zh-TW"/>
        </w:rPr>
        <w:t>保單號碼</w:t>
      </w:r>
      <w:r w:rsidR="00E749F6">
        <w:rPr>
          <w:rFonts w:hint="eastAsia"/>
          <w:color w:val="000000"/>
          <w:kern w:val="2"/>
          <w:szCs w:val="24"/>
          <w:lang w:eastAsia="zh-TW"/>
        </w:rPr>
        <w:t>(</w:t>
      </w:r>
      <w:r w:rsidR="00E749F6" w:rsidRPr="00E749F6">
        <w:rPr>
          <w:color w:val="000000"/>
          <w:kern w:val="2"/>
          <w:szCs w:val="24"/>
          <w:lang w:eastAsia="zh-TW"/>
        </w:rPr>
        <w:t>POLICY_NO</w:t>
      </w:r>
      <w:r w:rsidR="00E749F6">
        <w:rPr>
          <w:rFonts w:hint="eastAsia"/>
          <w:color w:val="000000"/>
          <w:kern w:val="2"/>
          <w:szCs w:val="24"/>
          <w:lang w:eastAsia="zh-TW"/>
        </w:rPr>
        <w:t>)</w:t>
      </w:r>
      <w:r>
        <w:rPr>
          <w:rFonts w:hint="eastAsia"/>
          <w:color w:val="000000"/>
          <w:kern w:val="2"/>
          <w:szCs w:val="24"/>
          <w:lang w:eastAsia="zh-TW"/>
        </w:rPr>
        <w:t xml:space="preserve"> = </w:t>
      </w:r>
      <w:r>
        <w:rPr>
          <w:rFonts w:hint="eastAsia"/>
          <w:color w:val="000000"/>
          <w:kern w:val="2"/>
          <w:szCs w:val="24"/>
          <w:lang w:eastAsia="zh-TW"/>
        </w:rPr>
        <w:t>畫面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>
        <w:rPr>
          <w:rFonts w:hint="eastAsia"/>
          <w:color w:val="000000"/>
          <w:kern w:val="2"/>
          <w:szCs w:val="24"/>
          <w:lang w:eastAsia="zh-TW"/>
        </w:rPr>
        <w:t>保單號碼</w:t>
      </w:r>
    </w:p>
    <w:p w:rsidR="0095631D" w:rsidRDefault="0095631D" w:rsidP="00E749F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DTAB0002.</w:t>
      </w:r>
      <w:r w:rsidRPr="0095631D">
        <w:rPr>
          <w:rFonts w:hint="eastAsia"/>
          <w:color w:val="000000"/>
          <w:kern w:val="2"/>
          <w:szCs w:val="24"/>
          <w:lang w:eastAsia="zh-TW"/>
        </w:rPr>
        <w:t>生效日期</w:t>
      </w:r>
      <w:r w:rsidR="00E749F6">
        <w:rPr>
          <w:rFonts w:hint="eastAsia"/>
          <w:color w:val="000000"/>
          <w:kern w:val="2"/>
          <w:szCs w:val="24"/>
          <w:lang w:eastAsia="zh-TW"/>
        </w:rPr>
        <w:t>(</w:t>
      </w:r>
      <w:r w:rsidR="00E749F6" w:rsidRPr="00E749F6">
        <w:rPr>
          <w:color w:val="000000"/>
          <w:kern w:val="2"/>
          <w:szCs w:val="24"/>
          <w:lang w:eastAsia="zh-TW"/>
        </w:rPr>
        <w:t>EFT_DATE</w:t>
      </w:r>
      <w:r w:rsidR="00E749F6">
        <w:rPr>
          <w:rFonts w:hint="eastAsia"/>
          <w:color w:val="000000"/>
          <w:kern w:val="2"/>
          <w:szCs w:val="24"/>
          <w:lang w:eastAsia="zh-TW"/>
        </w:rPr>
        <w:t>)</w:t>
      </w:r>
      <w:r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="00616DB7">
        <w:rPr>
          <w:rFonts w:hint="eastAsia"/>
          <w:color w:val="000000"/>
          <w:kern w:val="2"/>
          <w:szCs w:val="24"/>
          <w:lang w:eastAsia="zh-TW"/>
        </w:rPr>
        <w:t xml:space="preserve">&lt;= </w:t>
      </w:r>
      <w:r w:rsidR="00616DB7">
        <w:rPr>
          <w:rFonts w:hint="eastAsia"/>
          <w:color w:val="000000"/>
          <w:kern w:val="2"/>
          <w:szCs w:val="24"/>
          <w:lang w:eastAsia="zh-TW"/>
        </w:rPr>
        <w:t>畫面</w:t>
      </w:r>
      <w:r w:rsidR="00616DB7">
        <w:rPr>
          <w:rFonts w:hint="eastAsia"/>
          <w:color w:val="000000"/>
          <w:kern w:val="2"/>
          <w:szCs w:val="24"/>
          <w:lang w:eastAsia="zh-TW"/>
        </w:rPr>
        <w:t>.</w:t>
      </w:r>
      <w:r w:rsidR="00616DB7">
        <w:rPr>
          <w:rFonts w:hint="eastAsia"/>
          <w:color w:val="000000"/>
          <w:kern w:val="2"/>
          <w:szCs w:val="24"/>
          <w:lang w:eastAsia="zh-TW"/>
        </w:rPr>
        <w:t>事故日期</w:t>
      </w:r>
      <w:r w:rsidR="00C914E3">
        <w:rPr>
          <w:rFonts w:hint="eastAsia"/>
          <w:color w:val="000000"/>
          <w:kern w:val="2"/>
          <w:szCs w:val="24"/>
          <w:lang w:eastAsia="zh-TW"/>
        </w:rPr>
        <w:t>(</w:t>
      </w:r>
      <w:r w:rsidR="00C914E3">
        <w:rPr>
          <w:rFonts w:hint="eastAsia"/>
          <w:color w:val="000000"/>
          <w:kern w:val="2"/>
          <w:szCs w:val="24"/>
          <w:lang w:eastAsia="zh-TW"/>
        </w:rPr>
        <w:t>轉成西元年</w:t>
      </w:r>
      <w:r w:rsidR="00C914E3">
        <w:rPr>
          <w:rFonts w:hint="eastAsia"/>
          <w:color w:val="000000"/>
          <w:kern w:val="2"/>
          <w:szCs w:val="24"/>
          <w:lang w:eastAsia="zh-TW"/>
        </w:rPr>
        <w:t>)</w:t>
      </w:r>
    </w:p>
    <w:p w:rsidR="00616DB7" w:rsidRDefault="00616DB7" w:rsidP="00E749F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DTAB0002.</w:t>
      </w:r>
      <w:r w:rsidRPr="00616DB7">
        <w:rPr>
          <w:rFonts w:hint="eastAsia"/>
          <w:color w:val="000000"/>
          <w:kern w:val="2"/>
          <w:szCs w:val="24"/>
          <w:lang w:eastAsia="zh-TW"/>
        </w:rPr>
        <w:t>終止</w:t>
      </w:r>
      <w:r w:rsidRPr="00616DB7">
        <w:rPr>
          <w:rFonts w:hint="eastAsia"/>
          <w:color w:val="000000"/>
          <w:kern w:val="2"/>
          <w:szCs w:val="24"/>
          <w:lang w:eastAsia="zh-TW"/>
        </w:rPr>
        <w:t>/</w:t>
      </w:r>
      <w:r w:rsidRPr="00616DB7">
        <w:rPr>
          <w:rFonts w:hint="eastAsia"/>
          <w:color w:val="000000"/>
          <w:kern w:val="2"/>
          <w:szCs w:val="24"/>
          <w:lang w:eastAsia="zh-TW"/>
        </w:rPr>
        <w:t>停效日期</w:t>
      </w:r>
      <w:r w:rsidR="00E749F6">
        <w:rPr>
          <w:rFonts w:hint="eastAsia"/>
          <w:color w:val="000000"/>
          <w:kern w:val="2"/>
          <w:szCs w:val="24"/>
          <w:lang w:eastAsia="zh-TW"/>
        </w:rPr>
        <w:t>(</w:t>
      </w:r>
      <w:r w:rsidR="00E749F6" w:rsidRPr="00E749F6">
        <w:rPr>
          <w:color w:val="000000"/>
          <w:kern w:val="2"/>
          <w:szCs w:val="24"/>
          <w:lang w:eastAsia="zh-TW"/>
        </w:rPr>
        <w:t>TERM_DATE</w:t>
      </w:r>
      <w:r w:rsidR="00E749F6">
        <w:rPr>
          <w:rFonts w:hint="eastAsia"/>
          <w:color w:val="000000"/>
          <w:kern w:val="2"/>
          <w:szCs w:val="24"/>
          <w:lang w:eastAsia="zh-TW"/>
        </w:rPr>
        <w:t>)</w:t>
      </w:r>
      <w:r>
        <w:rPr>
          <w:rFonts w:hint="eastAsia"/>
          <w:color w:val="000000"/>
          <w:kern w:val="2"/>
          <w:szCs w:val="24"/>
          <w:lang w:eastAsia="zh-TW"/>
        </w:rPr>
        <w:t xml:space="preserve"> &gt;= </w:t>
      </w:r>
      <w:r>
        <w:rPr>
          <w:rFonts w:hint="eastAsia"/>
          <w:color w:val="000000"/>
          <w:kern w:val="2"/>
          <w:szCs w:val="24"/>
          <w:lang w:eastAsia="zh-TW"/>
        </w:rPr>
        <w:t>畫面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>
        <w:rPr>
          <w:rFonts w:hint="eastAsia"/>
          <w:color w:val="000000"/>
          <w:kern w:val="2"/>
          <w:szCs w:val="24"/>
          <w:lang w:eastAsia="zh-TW"/>
        </w:rPr>
        <w:t>事故日期</w:t>
      </w:r>
      <w:r w:rsidR="00C914E3">
        <w:rPr>
          <w:rFonts w:hint="eastAsia"/>
          <w:color w:val="000000"/>
          <w:kern w:val="2"/>
          <w:szCs w:val="24"/>
          <w:lang w:eastAsia="zh-TW"/>
        </w:rPr>
        <w:t>(</w:t>
      </w:r>
      <w:r w:rsidR="00C914E3">
        <w:rPr>
          <w:rFonts w:hint="eastAsia"/>
          <w:color w:val="000000"/>
          <w:kern w:val="2"/>
          <w:szCs w:val="24"/>
          <w:lang w:eastAsia="zh-TW"/>
        </w:rPr>
        <w:t>轉成西元年</w:t>
      </w:r>
      <w:r w:rsidR="00C914E3">
        <w:rPr>
          <w:rFonts w:hint="eastAsia"/>
          <w:color w:val="000000"/>
          <w:kern w:val="2"/>
          <w:szCs w:val="24"/>
          <w:lang w:eastAsia="zh-TW"/>
        </w:rPr>
        <w:t>)</w:t>
      </w:r>
    </w:p>
    <w:p w:rsidR="00616DB7" w:rsidRDefault="00616DB7" w:rsidP="00E749F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DTAB0002.</w:t>
      </w:r>
      <w:r w:rsidRPr="00616DB7">
        <w:rPr>
          <w:rFonts w:hint="eastAsia"/>
          <w:color w:val="000000"/>
          <w:kern w:val="2"/>
          <w:szCs w:val="24"/>
          <w:lang w:eastAsia="zh-TW"/>
        </w:rPr>
        <w:t>被保人</w:t>
      </w:r>
      <w:r w:rsidRPr="00616DB7">
        <w:rPr>
          <w:rFonts w:hint="eastAsia"/>
          <w:color w:val="000000"/>
          <w:kern w:val="2"/>
          <w:szCs w:val="24"/>
          <w:lang w:eastAsia="zh-TW"/>
        </w:rPr>
        <w:t>ID</w:t>
      </w:r>
      <w:r w:rsidR="00E749F6">
        <w:rPr>
          <w:rFonts w:hint="eastAsia"/>
          <w:color w:val="000000"/>
          <w:kern w:val="2"/>
          <w:szCs w:val="24"/>
          <w:lang w:eastAsia="zh-TW"/>
        </w:rPr>
        <w:t>(</w:t>
      </w:r>
      <w:r w:rsidR="00E749F6" w:rsidRPr="00E749F6">
        <w:rPr>
          <w:color w:val="000000"/>
          <w:kern w:val="2"/>
          <w:szCs w:val="24"/>
          <w:lang w:eastAsia="zh-TW"/>
        </w:rPr>
        <w:t>ID</w:t>
      </w:r>
      <w:r w:rsidR="00E749F6">
        <w:rPr>
          <w:rFonts w:hint="eastAsia"/>
          <w:color w:val="000000"/>
          <w:kern w:val="2"/>
          <w:szCs w:val="24"/>
          <w:lang w:eastAsia="zh-TW"/>
        </w:rPr>
        <w:t>)</w:t>
      </w:r>
      <w:r>
        <w:rPr>
          <w:rFonts w:hint="eastAsia"/>
          <w:color w:val="000000"/>
          <w:kern w:val="2"/>
          <w:szCs w:val="24"/>
          <w:lang w:eastAsia="zh-TW"/>
        </w:rPr>
        <w:t xml:space="preserve"> != </w:t>
      </w:r>
      <w:r>
        <w:rPr>
          <w:rFonts w:hint="eastAsia"/>
          <w:color w:val="000000"/>
          <w:kern w:val="2"/>
          <w:szCs w:val="24"/>
          <w:lang w:eastAsia="zh-TW"/>
        </w:rPr>
        <w:t>畫面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616DB7">
        <w:rPr>
          <w:rFonts w:hint="eastAsia"/>
          <w:color w:val="000000"/>
          <w:kern w:val="2"/>
          <w:szCs w:val="24"/>
          <w:lang w:eastAsia="zh-TW"/>
        </w:rPr>
        <w:t>事故者</w:t>
      </w:r>
      <w:r w:rsidRPr="00616DB7">
        <w:rPr>
          <w:rFonts w:hint="eastAsia"/>
          <w:color w:val="000000"/>
          <w:kern w:val="2"/>
          <w:szCs w:val="24"/>
          <w:lang w:eastAsia="zh-TW"/>
        </w:rPr>
        <w:t>ID</w:t>
      </w:r>
    </w:p>
    <w:p w:rsidR="00616DB7" w:rsidRPr="00616DB7" w:rsidRDefault="00616DB7" w:rsidP="00275D2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INNER JOIN</w:t>
      </w:r>
      <w:r w:rsidRPr="00447414">
        <w:rPr>
          <w:rFonts w:hint="eastAsia"/>
          <w:lang w:eastAsia="zh-TW"/>
        </w:rPr>
        <w:t>附約基本資料定義檔</w:t>
      </w:r>
      <w:r w:rsidRPr="00447414">
        <w:t>DTAGA003_RIDER_DEFI</w:t>
      </w:r>
      <w:r>
        <w:rPr>
          <w:rFonts w:hint="eastAsia"/>
          <w:color w:val="000000"/>
          <w:kern w:val="2"/>
          <w:szCs w:val="24"/>
          <w:lang w:eastAsia="zh-TW"/>
        </w:rPr>
        <w:t>，條件如下：</w:t>
      </w:r>
    </w:p>
    <w:p w:rsidR="00616DB7" w:rsidRDefault="00616DB7" w:rsidP="00E749F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47414">
        <w:t>DTAGA003_RIDER_DEFI</w:t>
      </w:r>
      <w:r>
        <w:rPr>
          <w:rFonts w:hint="eastAsia"/>
          <w:lang w:eastAsia="zh-TW"/>
        </w:rPr>
        <w:t>.</w:t>
      </w:r>
      <w:r w:rsidRPr="00616DB7">
        <w:rPr>
          <w:rFonts w:hint="eastAsia"/>
          <w:color w:val="000000"/>
          <w:kern w:val="2"/>
          <w:szCs w:val="24"/>
          <w:lang w:eastAsia="zh-TW"/>
        </w:rPr>
        <w:t>是否為記名式附約</w:t>
      </w:r>
      <w:r w:rsidR="00E749F6">
        <w:rPr>
          <w:rFonts w:hint="eastAsia"/>
          <w:color w:val="000000"/>
          <w:kern w:val="2"/>
          <w:szCs w:val="24"/>
          <w:lang w:eastAsia="zh-TW"/>
        </w:rPr>
        <w:t>(</w:t>
      </w:r>
      <w:r w:rsidR="00E749F6" w:rsidRPr="00E749F6">
        <w:rPr>
          <w:color w:val="000000"/>
          <w:kern w:val="2"/>
          <w:szCs w:val="24"/>
          <w:lang w:eastAsia="zh-TW"/>
        </w:rPr>
        <w:t>IS_NAMERIDER</w:t>
      </w:r>
      <w:r w:rsidR="00E749F6">
        <w:rPr>
          <w:rFonts w:hint="eastAsia"/>
          <w:color w:val="000000"/>
          <w:kern w:val="2"/>
          <w:szCs w:val="24"/>
          <w:lang w:eastAsia="zh-TW"/>
        </w:rPr>
        <w:t>)</w:t>
      </w:r>
      <w:r>
        <w:rPr>
          <w:rFonts w:hint="eastAsia"/>
          <w:color w:val="000000"/>
          <w:kern w:val="2"/>
          <w:szCs w:val="24"/>
          <w:lang w:eastAsia="zh-TW"/>
        </w:rPr>
        <w:t xml:space="preserve"> != '1'</w:t>
      </w:r>
    </w:p>
    <w:p w:rsidR="00616DB7" w:rsidRPr="001A45B6" w:rsidRDefault="001A45B6" w:rsidP="00E749F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47414">
        <w:t>DTAGA003_RIDER_DEFI</w:t>
      </w:r>
      <w:r>
        <w:rPr>
          <w:rFonts w:hint="eastAsia"/>
          <w:lang w:eastAsia="zh-TW"/>
        </w:rPr>
        <w:t>.</w:t>
      </w:r>
      <w:r w:rsidRPr="001A45B6">
        <w:rPr>
          <w:rFonts w:hint="eastAsia"/>
          <w:lang w:eastAsia="zh-TW"/>
        </w:rPr>
        <w:t>商品代號</w:t>
      </w:r>
      <w:r w:rsidR="00E749F6">
        <w:rPr>
          <w:rFonts w:hint="eastAsia"/>
          <w:lang w:eastAsia="zh-TW"/>
        </w:rPr>
        <w:t>(</w:t>
      </w:r>
      <w:r w:rsidR="00E749F6" w:rsidRPr="00E749F6">
        <w:rPr>
          <w:lang w:eastAsia="zh-TW"/>
        </w:rPr>
        <w:t>PROD_ID</w:t>
      </w:r>
      <w:r w:rsidR="00E749F6"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 xml:space="preserve"> = </w:t>
      </w:r>
      <w:r>
        <w:rPr>
          <w:rFonts w:hint="eastAsia"/>
          <w:color w:val="000000"/>
          <w:kern w:val="2"/>
          <w:szCs w:val="24"/>
          <w:lang w:eastAsia="zh-TW"/>
        </w:rPr>
        <w:t>DTAB0002.</w:t>
      </w:r>
      <w:r w:rsidRPr="001A45B6">
        <w:rPr>
          <w:rFonts w:hint="eastAsia"/>
          <w:lang w:eastAsia="zh-TW"/>
        </w:rPr>
        <w:t>險別</w:t>
      </w:r>
      <w:r w:rsidR="00E749F6">
        <w:rPr>
          <w:rFonts w:hint="eastAsia"/>
          <w:lang w:eastAsia="zh-TW"/>
        </w:rPr>
        <w:t>(</w:t>
      </w:r>
      <w:r w:rsidR="00E749F6" w:rsidRPr="00E749F6">
        <w:rPr>
          <w:lang w:eastAsia="zh-TW"/>
        </w:rPr>
        <w:t>RD_ID</w:t>
      </w:r>
      <w:r w:rsidR="00E749F6">
        <w:rPr>
          <w:rFonts w:hint="eastAsia"/>
          <w:lang w:eastAsia="zh-TW"/>
        </w:rPr>
        <w:t>)</w:t>
      </w:r>
    </w:p>
    <w:p w:rsidR="001A45B6" w:rsidRDefault="001A45B6" w:rsidP="00275D2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lang w:eastAsia="zh-TW"/>
        </w:rPr>
        <w:t>INNER JOIN</w:t>
      </w:r>
      <w:r w:rsidRPr="0095631D">
        <w:rPr>
          <w:rFonts w:hint="eastAsia"/>
          <w:lang w:eastAsia="zh-TW"/>
        </w:rPr>
        <w:t>基本資料定義檔</w:t>
      </w:r>
      <w:r w:rsidRPr="0095631D">
        <w:t>DTAGA001_PROD_DEFI</w:t>
      </w:r>
      <w:r>
        <w:rPr>
          <w:rFonts w:hint="eastAsia"/>
          <w:color w:val="000000"/>
          <w:kern w:val="2"/>
          <w:szCs w:val="24"/>
          <w:lang w:eastAsia="zh-TW"/>
        </w:rPr>
        <w:t>，條件如下：</w:t>
      </w:r>
    </w:p>
    <w:p w:rsidR="001A45B6" w:rsidRPr="00E749F6" w:rsidRDefault="001A45B6" w:rsidP="00E749F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95631D">
        <w:t>DTAGA001_PROD_DEFI</w:t>
      </w:r>
      <w:r>
        <w:rPr>
          <w:rFonts w:hint="eastAsia"/>
          <w:lang w:eastAsia="zh-TW"/>
        </w:rPr>
        <w:t>.</w:t>
      </w:r>
      <w:r w:rsidRPr="001A45B6">
        <w:rPr>
          <w:rFonts w:hint="eastAsia"/>
        </w:rPr>
        <w:t>商品代號</w:t>
      </w:r>
      <w:r w:rsidR="00E749F6">
        <w:rPr>
          <w:rFonts w:hint="eastAsia"/>
          <w:lang w:eastAsia="zh-TW"/>
        </w:rPr>
        <w:t>(</w:t>
      </w:r>
      <w:r w:rsidR="00E749F6" w:rsidRPr="00E749F6">
        <w:rPr>
          <w:lang w:eastAsia="zh-TW"/>
        </w:rPr>
        <w:t>PROD_ID</w:t>
      </w:r>
      <w:r w:rsidR="00E749F6"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 xml:space="preserve"> = </w:t>
      </w:r>
      <w:r>
        <w:rPr>
          <w:rFonts w:hint="eastAsia"/>
          <w:color w:val="000000"/>
          <w:kern w:val="2"/>
          <w:szCs w:val="24"/>
          <w:lang w:eastAsia="zh-TW"/>
        </w:rPr>
        <w:t>DTAB0002.</w:t>
      </w:r>
      <w:r w:rsidRPr="001A45B6">
        <w:rPr>
          <w:rFonts w:hint="eastAsia"/>
          <w:lang w:eastAsia="zh-TW"/>
        </w:rPr>
        <w:t>險別</w:t>
      </w:r>
      <w:r w:rsidR="00E749F6">
        <w:rPr>
          <w:rFonts w:hint="eastAsia"/>
          <w:lang w:eastAsia="zh-TW"/>
        </w:rPr>
        <w:t>(</w:t>
      </w:r>
      <w:r w:rsidR="00E749F6" w:rsidRPr="00E749F6">
        <w:rPr>
          <w:lang w:eastAsia="zh-TW"/>
        </w:rPr>
        <w:t>RD_ID</w:t>
      </w:r>
      <w:r w:rsidR="00E749F6">
        <w:rPr>
          <w:rFonts w:hint="eastAsia"/>
          <w:lang w:eastAsia="zh-TW"/>
        </w:rPr>
        <w:t>)</w:t>
      </w:r>
    </w:p>
    <w:p w:rsidR="00E749F6" w:rsidRPr="00E749F6" w:rsidRDefault="00E749F6" w:rsidP="00E749F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所需欄位</w:t>
      </w:r>
      <w:r>
        <w:rPr>
          <w:rFonts w:hint="eastAsia"/>
          <w:kern w:val="2"/>
          <w:lang w:eastAsia="zh-TW"/>
        </w:rPr>
        <w:t>：</w:t>
      </w:r>
    </w:p>
    <w:p w:rsidR="00E749F6" w:rsidRDefault="00E749F6" w:rsidP="00E749F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95631D">
        <w:rPr>
          <w:color w:val="000000"/>
          <w:kern w:val="2"/>
          <w:szCs w:val="24"/>
          <w:lang w:eastAsia="zh-TW"/>
        </w:rPr>
        <w:t>DTAB0002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>
        <w:rPr>
          <w:rFonts w:hint="eastAsia"/>
          <w:color w:val="000000"/>
          <w:kern w:val="2"/>
          <w:szCs w:val="24"/>
          <w:lang w:eastAsia="zh-TW"/>
        </w:rPr>
        <w:t>保單號碼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 w:rsidRPr="00E749F6">
        <w:rPr>
          <w:color w:val="000000"/>
          <w:kern w:val="2"/>
          <w:szCs w:val="24"/>
          <w:lang w:eastAsia="zh-TW"/>
        </w:rPr>
        <w:t>POLICY_NO</w:t>
      </w:r>
      <w:r>
        <w:rPr>
          <w:rFonts w:hint="eastAsia"/>
          <w:color w:val="000000"/>
          <w:kern w:val="2"/>
          <w:szCs w:val="24"/>
          <w:lang w:eastAsia="zh-TW"/>
        </w:rPr>
        <w:t>)</w:t>
      </w:r>
    </w:p>
    <w:p w:rsidR="00E749F6" w:rsidRPr="00046469" w:rsidRDefault="00E749F6" w:rsidP="00E749F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DTAB0002.</w:t>
      </w:r>
      <w:r w:rsidRPr="001A45B6">
        <w:rPr>
          <w:rFonts w:hint="eastAsia"/>
          <w:lang w:eastAsia="zh-TW"/>
        </w:rPr>
        <w:t>險別</w:t>
      </w:r>
      <w:r>
        <w:rPr>
          <w:rFonts w:hint="eastAsia"/>
          <w:lang w:eastAsia="zh-TW"/>
        </w:rPr>
        <w:t>(</w:t>
      </w:r>
      <w:r w:rsidRPr="00E749F6">
        <w:rPr>
          <w:lang w:eastAsia="zh-TW"/>
        </w:rPr>
        <w:t>RD_ID</w:t>
      </w:r>
      <w:r>
        <w:rPr>
          <w:rFonts w:hint="eastAsia"/>
          <w:lang w:eastAsia="zh-TW"/>
        </w:rPr>
        <w:t>)</w:t>
      </w:r>
    </w:p>
    <w:p w:rsidR="00046469" w:rsidRPr="00E749F6" w:rsidRDefault="00046469" w:rsidP="00E749F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47414">
        <w:t>DTAGA003_RIDER_DEFI</w:t>
      </w:r>
      <w:r>
        <w:rPr>
          <w:rFonts w:hint="eastAsia"/>
          <w:lang w:eastAsia="zh-TW"/>
        </w:rPr>
        <w:t>.</w:t>
      </w:r>
      <w:r w:rsidRPr="00616DB7">
        <w:rPr>
          <w:rFonts w:hint="eastAsia"/>
          <w:color w:val="000000"/>
          <w:kern w:val="2"/>
          <w:szCs w:val="24"/>
          <w:lang w:eastAsia="zh-TW"/>
        </w:rPr>
        <w:t>是否為記名式附約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 w:rsidRPr="00E749F6">
        <w:rPr>
          <w:color w:val="000000"/>
          <w:kern w:val="2"/>
          <w:szCs w:val="24"/>
          <w:lang w:eastAsia="zh-TW"/>
        </w:rPr>
        <w:t>IS_NAMERIDER</w:t>
      </w:r>
      <w:r>
        <w:rPr>
          <w:rFonts w:hint="eastAsia"/>
          <w:color w:val="000000"/>
          <w:kern w:val="2"/>
          <w:szCs w:val="24"/>
          <w:lang w:eastAsia="zh-TW"/>
        </w:rPr>
        <w:t>)</w:t>
      </w:r>
    </w:p>
    <w:p w:rsidR="00E749F6" w:rsidRDefault="00E749F6" w:rsidP="00E749F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95631D">
        <w:t>DTAGA001_PROD_DEFI</w:t>
      </w:r>
      <w:r>
        <w:rPr>
          <w:rFonts w:hint="eastAsia"/>
          <w:lang w:eastAsia="zh-TW"/>
        </w:rPr>
        <w:t>.</w:t>
      </w:r>
      <w:r w:rsidRPr="00E749F6">
        <w:rPr>
          <w:rFonts w:hint="eastAsia"/>
          <w:lang w:eastAsia="zh-TW"/>
        </w:rPr>
        <w:t>保障對象</w:t>
      </w:r>
      <w:r w:rsidRPr="00E749F6">
        <w:rPr>
          <w:rFonts w:hint="eastAsia"/>
          <w:lang w:eastAsia="zh-TW"/>
        </w:rPr>
        <w:t>-</w:t>
      </w:r>
      <w:r w:rsidRPr="00E749F6">
        <w:rPr>
          <w:rFonts w:hint="eastAsia"/>
          <w:lang w:eastAsia="zh-TW"/>
        </w:rPr>
        <w:t>配偶</w:t>
      </w:r>
      <w:r>
        <w:rPr>
          <w:rFonts w:hint="eastAsia"/>
          <w:lang w:eastAsia="zh-TW"/>
        </w:rPr>
        <w:t>(</w:t>
      </w:r>
      <w:r w:rsidRPr="00E749F6">
        <w:rPr>
          <w:color w:val="000000"/>
          <w:kern w:val="2"/>
          <w:szCs w:val="24"/>
          <w:lang w:eastAsia="zh-TW"/>
        </w:rPr>
        <w:t>RANGE_COUPLE</w:t>
      </w:r>
      <w:r>
        <w:rPr>
          <w:rFonts w:hint="eastAsia"/>
          <w:color w:val="000000"/>
          <w:kern w:val="2"/>
          <w:szCs w:val="24"/>
          <w:lang w:eastAsia="zh-TW"/>
        </w:rPr>
        <w:t>)</w:t>
      </w:r>
    </w:p>
    <w:p w:rsidR="00E749F6" w:rsidRPr="001A45B6" w:rsidRDefault="00E749F6" w:rsidP="00E749F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95631D">
        <w:t>DTAGA001_PROD_DEFI</w:t>
      </w:r>
      <w:r>
        <w:rPr>
          <w:rFonts w:hint="eastAsia"/>
          <w:lang w:eastAsia="zh-TW"/>
        </w:rPr>
        <w:t>.</w:t>
      </w:r>
      <w:r w:rsidRPr="00E749F6">
        <w:rPr>
          <w:rFonts w:hint="eastAsia"/>
          <w:lang w:eastAsia="zh-TW"/>
        </w:rPr>
        <w:t>保障對象</w:t>
      </w:r>
      <w:r w:rsidRPr="00E749F6">
        <w:rPr>
          <w:rFonts w:hint="eastAsia"/>
          <w:lang w:eastAsia="zh-TW"/>
        </w:rPr>
        <w:t>-</w:t>
      </w:r>
      <w:r w:rsidRPr="00E749F6">
        <w:rPr>
          <w:rFonts w:hint="eastAsia"/>
          <w:lang w:eastAsia="zh-TW"/>
        </w:rPr>
        <w:t>子女</w:t>
      </w:r>
      <w:r>
        <w:rPr>
          <w:rFonts w:hint="eastAsia"/>
          <w:lang w:eastAsia="zh-TW"/>
        </w:rPr>
        <w:t>(</w:t>
      </w:r>
      <w:r w:rsidRPr="00E749F6">
        <w:rPr>
          <w:lang w:eastAsia="zh-TW"/>
        </w:rPr>
        <w:t>RANGE_CHILD</w:t>
      </w:r>
      <w:r>
        <w:rPr>
          <w:rFonts w:hint="eastAsia"/>
          <w:lang w:eastAsia="zh-TW"/>
        </w:rPr>
        <w:t>)</w:t>
      </w:r>
    </w:p>
    <w:p w:rsidR="001A45B6" w:rsidRPr="001A45B6" w:rsidRDefault="00275D20" w:rsidP="0079559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lang w:eastAsia="zh-TW"/>
        </w:rPr>
        <w:t>以上</w:t>
      </w:r>
      <w:r w:rsidR="001A45B6">
        <w:rPr>
          <w:rFonts w:hint="eastAsia"/>
          <w:lang w:eastAsia="zh-TW"/>
        </w:rPr>
        <w:t>若有讀到資料</w:t>
      </w:r>
      <w:r w:rsidR="00E749F6">
        <w:rPr>
          <w:rFonts w:hint="eastAsia"/>
          <w:color w:val="000000"/>
          <w:kern w:val="2"/>
          <w:szCs w:val="24"/>
          <w:lang w:eastAsia="zh-TW"/>
        </w:rPr>
        <w:t>，依序對每筆資料進行</w:t>
      </w:r>
      <w:r w:rsidR="007E49EE">
        <w:rPr>
          <w:rFonts w:hint="eastAsia"/>
          <w:color w:val="000000"/>
          <w:kern w:val="2"/>
          <w:szCs w:val="24"/>
          <w:lang w:eastAsia="zh-TW"/>
        </w:rPr>
        <w:t>處理</w:t>
      </w:r>
      <w:r w:rsidR="001A45B6">
        <w:rPr>
          <w:rFonts w:hint="eastAsia"/>
          <w:lang w:eastAsia="zh-TW"/>
        </w:rPr>
        <w:t>：</w:t>
      </w:r>
    </w:p>
    <w:p w:rsidR="001A45B6" w:rsidRDefault="00E749F6" w:rsidP="0079559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IF </w:t>
      </w:r>
      <w:r>
        <w:rPr>
          <w:rFonts w:hint="eastAsia"/>
          <w:color w:val="000000"/>
          <w:kern w:val="2"/>
          <w:szCs w:val="24"/>
          <w:lang w:eastAsia="zh-TW"/>
        </w:rPr>
        <w:t>畫面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>
        <w:rPr>
          <w:rFonts w:hint="eastAsia"/>
          <w:color w:val="000000"/>
          <w:kern w:val="2"/>
          <w:szCs w:val="24"/>
          <w:lang w:eastAsia="zh-TW"/>
        </w:rPr>
        <w:t>與被保人關係</w:t>
      </w:r>
      <w:r>
        <w:rPr>
          <w:rFonts w:hint="eastAsia"/>
          <w:color w:val="000000"/>
          <w:kern w:val="2"/>
          <w:szCs w:val="24"/>
          <w:lang w:eastAsia="zh-TW"/>
        </w:rPr>
        <w:t xml:space="preserve"> = "C"(</w:t>
      </w:r>
      <w:r>
        <w:rPr>
          <w:rFonts w:hint="eastAsia"/>
          <w:color w:val="000000"/>
          <w:kern w:val="2"/>
          <w:szCs w:val="24"/>
          <w:lang w:eastAsia="zh-TW"/>
        </w:rPr>
        <w:t>配偶</w:t>
      </w:r>
      <w:r>
        <w:rPr>
          <w:rFonts w:hint="eastAsia"/>
          <w:color w:val="000000"/>
          <w:kern w:val="2"/>
          <w:szCs w:val="24"/>
          <w:lang w:eastAsia="zh-TW"/>
        </w:rPr>
        <w:t xml:space="preserve">) AND </w:t>
      </w:r>
      <w:r w:rsidRPr="0095631D">
        <w:t>DTAGA001_PROD_DEFI</w:t>
      </w:r>
      <w:r>
        <w:rPr>
          <w:rFonts w:hint="eastAsia"/>
          <w:lang w:eastAsia="zh-TW"/>
        </w:rPr>
        <w:t>.</w:t>
      </w:r>
      <w:r w:rsidRPr="00E749F6">
        <w:rPr>
          <w:rFonts w:hint="eastAsia"/>
          <w:lang w:eastAsia="zh-TW"/>
        </w:rPr>
        <w:t>保障對象</w:t>
      </w:r>
      <w:r w:rsidRPr="00E749F6">
        <w:rPr>
          <w:rFonts w:hint="eastAsia"/>
          <w:lang w:eastAsia="zh-TW"/>
        </w:rPr>
        <w:t>-</w:t>
      </w:r>
      <w:r w:rsidRPr="00E749F6">
        <w:rPr>
          <w:rFonts w:hint="eastAsia"/>
          <w:lang w:eastAsia="zh-TW"/>
        </w:rPr>
        <w:t>配偶</w:t>
      </w:r>
      <w:r>
        <w:rPr>
          <w:rFonts w:hint="eastAsia"/>
          <w:lang w:eastAsia="zh-TW"/>
        </w:rPr>
        <w:t>(</w:t>
      </w:r>
      <w:r w:rsidRPr="00E749F6">
        <w:rPr>
          <w:color w:val="000000"/>
          <w:kern w:val="2"/>
          <w:szCs w:val="24"/>
          <w:lang w:eastAsia="zh-TW"/>
        </w:rPr>
        <w:t>RANGE_COUPLE</w:t>
      </w:r>
      <w:r>
        <w:rPr>
          <w:rFonts w:hint="eastAsia"/>
          <w:color w:val="000000"/>
          <w:kern w:val="2"/>
          <w:szCs w:val="24"/>
          <w:lang w:eastAsia="zh-TW"/>
        </w:rPr>
        <w:t>) = "0"</w:t>
      </w:r>
    </w:p>
    <w:p w:rsidR="00E749F6" w:rsidRPr="00E749F6" w:rsidRDefault="00E749F6" w:rsidP="0079559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IF DTAB0002.</w:t>
      </w:r>
      <w:r w:rsidRPr="001A45B6">
        <w:rPr>
          <w:rFonts w:hint="eastAsia"/>
          <w:lang w:eastAsia="zh-TW"/>
        </w:rPr>
        <w:t>險別</w:t>
      </w:r>
      <w:r>
        <w:rPr>
          <w:rFonts w:hint="eastAsia"/>
          <w:lang w:eastAsia="zh-TW"/>
        </w:rPr>
        <w:t>(</w:t>
      </w:r>
      <w:r w:rsidRPr="00E749F6">
        <w:rPr>
          <w:lang w:eastAsia="zh-TW"/>
        </w:rPr>
        <w:t>RD_ID</w:t>
      </w:r>
      <w:r>
        <w:rPr>
          <w:rFonts w:hint="eastAsia"/>
          <w:lang w:eastAsia="zh-TW"/>
        </w:rPr>
        <w:t>) != "AS"</w:t>
      </w:r>
    </w:p>
    <w:p w:rsidR="00E749F6" w:rsidRDefault="00E749F6" w:rsidP="00795599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回頭判斷下一筆資料</w:t>
      </w:r>
    </w:p>
    <w:p w:rsidR="00E749F6" w:rsidRDefault="00E749F6" w:rsidP="0079559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END IF</w:t>
      </w:r>
    </w:p>
    <w:p w:rsidR="00E749F6" w:rsidRDefault="00E749F6" w:rsidP="0079559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END IF</w:t>
      </w:r>
    </w:p>
    <w:p w:rsidR="005A1BAD" w:rsidRDefault="005A1BAD" w:rsidP="0079559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IF </w:t>
      </w:r>
      <w:r>
        <w:rPr>
          <w:rFonts w:hint="eastAsia"/>
          <w:color w:val="000000"/>
          <w:kern w:val="2"/>
          <w:szCs w:val="24"/>
          <w:lang w:eastAsia="zh-TW"/>
        </w:rPr>
        <w:t>畫面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>
        <w:rPr>
          <w:rFonts w:hint="eastAsia"/>
          <w:color w:val="000000"/>
          <w:kern w:val="2"/>
          <w:szCs w:val="24"/>
          <w:lang w:eastAsia="zh-TW"/>
        </w:rPr>
        <w:t>與被保人關係</w:t>
      </w:r>
      <w:r>
        <w:rPr>
          <w:rFonts w:hint="eastAsia"/>
          <w:color w:val="000000"/>
          <w:kern w:val="2"/>
          <w:szCs w:val="24"/>
          <w:lang w:eastAsia="zh-TW"/>
        </w:rPr>
        <w:t xml:space="preserve"> = "0"(</w:t>
      </w:r>
      <w:r>
        <w:rPr>
          <w:rFonts w:hint="eastAsia"/>
          <w:color w:val="000000"/>
          <w:kern w:val="2"/>
          <w:szCs w:val="24"/>
          <w:lang w:eastAsia="zh-TW"/>
        </w:rPr>
        <w:t>子女</w:t>
      </w:r>
      <w:r>
        <w:rPr>
          <w:rFonts w:hint="eastAsia"/>
          <w:color w:val="000000"/>
          <w:kern w:val="2"/>
          <w:szCs w:val="24"/>
          <w:lang w:eastAsia="zh-TW"/>
        </w:rPr>
        <w:t xml:space="preserve">) AND </w:t>
      </w:r>
      <w:r w:rsidRPr="0095631D">
        <w:t>DTAGA001_PROD_DEFI</w:t>
      </w:r>
      <w:r>
        <w:rPr>
          <w:rFonts w:hint="eastAsia"/>
          <w:lang w:eastAsia="zh-TW"/>
        </w:rPr>
        <w:t>.</w:t>
      </w:r>
      <w:r w:rsidRPr="00E749F6">
        <w:rPr>
          <w:rFonts w:hint="eastAsia"/>
          <w:lang w:eastAsia="zh-TW"/>
        </w:rPr>
        <w:t>保障對象</w:t>
      </w:r>
      <w:r w:rsidRPr="00E749F6">
        <w:rPr>
          <w:rFonts w:hint="eastAsia"/>
          <w:lang w:eastAsia="zh-TW"/>
        </w:rPr>
        <w:t>-</w:t>
      </w:r>
      <w:r w:rsidRPr="00E749F6">
        <w:rPr>
          <w:rFonts w:hint="eastAsia"/>
          <w:lang w:eastAsia="zh-TW"/>
        </w:rPr>
        <w:t>子女</w:t>
      </w:r>
      <w:r>
        <w:rPr>
          <w:rFonts w:hint="eastAsia"/>
          <w:lang w:eastAsia="zh-TW"/>
        </w:rPr>
        <w:t>(</w:t>
      </w:r>
      <w:r w:rsidRPr="00E749F6">
        <w:rPr>
          <w:lang w:eastAsia="zh-TW"/>
        </w:rPr>
        <w:t>RANGE_CHILD</w:t>
      </w:r>
      <w:r>
        <w:rPr>
          <w:rFonts w:hint="eastAsia"/>
          <w:color w:val="000000"/>
          <w:kern w:val="2"/>
          <w:szCs w:val="24"/>
          <w:lang w:eastAsia="zh-TW"/>
        </w:rPr>
        <w:t>) = "0"</w:t>
      </w:r>
    </w:p>
    <w:p w:rsidR="005A1BAD" w:rsidRPr="00E749F6" w:rsidRDefault="005A1BAD" w:rsidP="0079559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IF DTAB0002.</w:t>
      </w:r>
      <w:r w:rsidRPr="001A45B6">
        <w:rPr>
          <w:rFonts w:hint="eastAsia"/>
          <w:lang w:eastAsia="zh-TW"/>
        </w:rPr>
        <w:t>險別</w:t>
      </w:r>
      <w:r>
        <w:rPr>
          <w:rFonts w:hint="eastAsia"/>
          <w:lang w:eastAsia="zh-TW"/>
        </w:rPr>
        <w:t>(</w:t>
      </w:r>
      <w:r w:rsidRPr="00E749F6">
        <w:rPr>
          <w:lang w:eastAsia="zh-TW"/>
        </w:rPr>
        <w:t>RD_ID</w:t>
      </w:r>
      <w:r>
        <w:rPr>
          <w:rFonts w:hint="eastAsia"/>
          <w:lang w:eastAsia="zh-TW"/>
        </w:rPr>
        <w:t xml:space="preserve">) != "AT" </w:t>
      </w:r>
      <w:r w:rsidR="00046469">
        <w:rPr>
          <w:rFonts w:hint="eastAsia"/>
          <w:lang w:eastAsia="zh-TW"/>
        </w:rPr>
        <w:t xml:space="preserve">AND </w:t>
      </w:r>
      <w:r w:rsidR="00046469" w:rsidRPr="00447414">
        <w:t>DTAGA003_RIDER_DEFI</w:t>
      </w:r>
      <w:r w:rsidR="00046469">
        <w:rPr>
          <w:rFonts w:hint="eastAsia"/>
          <w:lang w:eastAsia="zh-TW"/>
        </w:rPr>
        <w:t>.</w:t>
      </w:r>
      <w:r w:rsidR="00046469" w:rsidRPr="00616DB7">
        <w:rPr>
          <w:rFonts w:hint="eastAsia"/>
          <w:color w:val="000000"/>
          <w:kern w:val="2"/>
          <w:szCs w:val="24"/>
          <w:lang w:eastAsia="zh-TW"/>
        </w:rPr>
        <w:t>是否為記名式附約</w:t>
      </w:r>
      <w:r w:rsidR="00046469">
        <w:rPr>
          <w:rFonts w:hint="eastAsia"/>
          <w:color w:val="000000"/>
          <w:kern w:val="2"/>
          <w:szCs w:val="24"/>
          <w:lang w:eastAsia="zh-TW"/>
        </w:rPr>
        <w:t>(</w:t>
      </w:r>
      <w:r w:rsidR="00046469" w:rsidRPr="00E749F6">
        <w:rPr>
          <w:color w:val="000000"/>
          <w:kern w:val="2"/>
          <w:szCs w:val="24"/>
          <w:lang w:eastAsia="zh-TW"/>
        </w:rPr>
        <w:t>IS_NAMERIDER</w:t>
      </w:r>
      <w:r w:rsidR="00046469">
        <w:rPr>
          <w:rFonts w:hint="eastAsia"/>
          <w:color w:val="000000"/>
          <w:kern w:val="2"/>
          <w:szCs w:val="24"/>
          <w:lang w:eastAsia="zh-TW"/>
        </w:rPr>
        <w:t>) != "2"</w:t>
      </w:r>
    </w:p>
    <w:p w:rsidR="005A1BAD" w:rsidRDefault="005A1BAD" w:rsidP="00795599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回頭判斷下一筆資料</w:t>
      </w:r>
    </w:p>
    <w:p w:rsidR="005A1BAD" w:rsidRDefault="005A1BAD" w:rsidP="0079559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END IF</w:t>
      </w:r>
    </w:p>
    <w:p w:rsidR="00E749F6" w:rsidRDefault="005A1BAD" w:rsidP="0079559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END IF</w:t>
      </w:r>
    </w:p>
    <w:p w:rsidR="007E49EE" w:rsidRDefault="007E49EE" w:rsidP="0079559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IF </w:t>
      </w:r>
      <w:r w:rsidRPr="00447414">
        <w:t>DTAGA003_RIDER_DEFI</w:t>
      </w:r>
      <w:r>
        <w:rPr>
          <w:rFonts w:hint="eastAsia"/>
          <w:lang w:eastAsia="zh-TW"/>
        </w:rPr>
        <w:t>.</w:t>
      </w:r>
      <w:r w:rsidRPr="00616DB7">
        <w:rPr>
          <w:rFonts w:hint="eastAsia"/>
          <w:color w:val="000000"/>
          <w:kern w:val="2"/>
          <w:szCs w:val="24"/>
          <w:lang w:eastAsia="zh-TW"/>
        </w:rPr>
        <w:t>是否為記名式附約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 w:rsidRPr="00E749F6">
        <w:rPr>
          <w:color w:val="000000"/>
          <w:kern w:val="2"/>
          <w:szCs w:val="24"/>
          <w:lang w:eastAsia="zh-TW"/>
        </w:rPr>
        <w:t>IS_NAMERIDER</w:t>
      </w:r>
      <w:r>
        <w:rPr>
          <w:rFonts w:hint="eastAsia"/>
          <w:color w:val="000000"/>
          <w:kern w:val="2"/>
          <w:szCs w:val="24"/>
          <w:lang w:eastAsia="zh-TW"/>
        </w:rPr>
        <w:t xml:space="preserve">) = "2" AND </w:t>
      </w:r>
      <w:r>
        <w:rPr>
          <w:rFonts w:hint="eastAsia"/>
          <w:color w:val="000000"/>
          <w:kern w:val="2"/>
          <w:szCs w:val="24"/>
          <w:lang w:eastAsia="zh-TW"/>
        </w:rPr>
        <w:t>畫面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>
        <w:rPr>
          <w:rFonts w:hint="eastAsia"/>
          <w:color w:val="000000"/>
          <w:kern w:val="2"/>
          <w:szCs w:val="24"/>
          <w:lang w:eastAsia="zh-TW"/>
        </w:rPr>
        <w:t>與被保人關係</w:t>
      </w:r>
      <w:r>
        <w:rPr>
          <w:rFonts w:hint="eastAsia"/>
          <w:color w:val="000000"/>
          <w:kern w:val="2"/>
          <w:szCs w:val="24"/>
          <w:lang w:eastAsia="zh-TW"/>
        </w:rPr>
        <w:t xml:space="preserve"> != "0"(</w:t>
      </w:r>
      <w:r>
        <w:rPr>
          <w:rFonts w:hint="eastAsia"/>
          <w:color w:val="000000"/>
          <w:kern w:val="2"/>
          <w:szCs w:val="24"/>
          <w:lang w:eastAsia="zh-TW"/>
        </w:rPr>
        <w:t>子女</w:t>
      </w:r>
      <w:r>
        <w:rPr>
          <w:rFonts w:hint="eastAsia"/>
          <w:color w:val="000000"/>
          <w:kern w:val="2"/>
          <w:szCs w:val="24"/>
          <w:lang w:eastAsia="zh-TW"/>
        </w:rPr>
        <w:t>)</w:t>
      </w:r>
    </w:p>
    <w:p w:rsidR="007E49EE" w:rsidRDefault="007E49EE" w:rsidP="0079559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回頭判斷下一筆資料</w:t>
      </w:r>
    </w:p>
    <w:p w:rsidR="007E49EE" w:rsidRDefault="007E49EE" w:rsidP="0079559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END IF</w:t>
      </w:r>
    </w:p>
    <w:p w:rsidR="00795599" w:rsidRDefault="00795599" w:rsidP="0079559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新增一筆</w:t>
      </w:r>
      <w:r>
        <w:rPr>
          <w:rFonts w:hint="eastAsia"/>
          <w:color w:val="000000"/>
          <w:kern w:val="2"/>
          <w:szCs w:val="24"/>
          <w:lang w:eastAsia="zh-TW"/>
        </w:rPr>
        <w:t>DTAAA012</w:t>
      </w:r>
      <w:r>
        <w:rPr>
          <w:rFonts w:hint="eastAsia"/>
          <w:color w:val="000000"/>
          <w:kern w:val="2"/>
          <w:szCs w:val="24"/>
          <w:lang w:eastAsia="zh-TW"/>
        </w:rPr>
        <w:t>資料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>
        <w:rPr>
          <w:rFonts w:hint="eastAsia"/>
          <w:color w:val="000000"/>
          <w:kern w:val="2"/>
          <w:szCs w:val="24"/>
          <w:lang w:eastAsia="zh-TW"/>
        </w:rPr>
        <w:t>只產生</w:t>
      </w:r>
      <w:r>
        <w:rPr>
          <w:rFonts w:hint="eastAsia"/>
          <w:color w:val="000000"/>
          <w:kern w:val="2"/>
          <w:szCs w:val="24"/>
          <w:lang w:eastAsia="zh-TW"/>
        </w:rPr>
        <w:t>BO</w:t>
      </w:r>
      <w:r>
        <w:rPr>
          <w:rFonts w:hint="eastAsia"/>
          <w:color w:val="000000"/>
          <w:kern w:val="2"/>
          <w:szCs w:val="24"/>
          <w:lang w:eastAsia="zh-TW"/>
        </w:rPr>
        <w:t>不用寫檔</w:t>
      </w:r>
      <w:r>
        <w:rPr>
          <w:rFonts w:hint="eastAsia"/>
          <w:color w:val="000000"/>
          <w:kern w:val="2"/>
          <w:szCs w:val="24"/>
          <w:lang w:eastAsia="zh-TW"/>
        </w:rPr>
        <w:t>)</w:t>
      </w:r>
      <w:r>
        <w:rPr>
          <w:rFonts w:hint="eastAsia"/>
          <w:color w:val="000000"/>
          <w:kern w:val="2"/>
          <w:szCs w:val="24"/>
          <w:lang w:eastAsia="zh-TW"/>
        </w:rPr>
        <w:t>，欄位如下：</w:t>
      </w:r>
    </w:p>
    <w:p w:rsidR="00795599" w:rsidRDefault="00795599" w:rsidP="0079559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DTAAA012.</w:t>
      </w:r>
      <w:r>
        <w:rPr>
          <w:rFonts w:hint="eastAsia"/>
          <w:color w:val="000000"/>
          <w:kern w:val="2"/>
          <w:szCs w:val="24"/>
          <w:lang w:eastAsia="zh-TW"/>
        </w:rPr>
        <w:t>受理</w:t>
      </w:r>
      <w:r w:rsidRPr="00486ECF">
        <w:rPr>
          <w:rFonts w:hint="eastAsia"/>
          <w:color w:val="000000"/>
          <w:kern w:val="2"/>
          <w:szCs w:val="24"/>
          <w:lang w:eastAsia="zh-TW"/>
        </w:rPr>
        <w:t>編號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 w:rsidR="00DB2130">
        <w:rPr>
          <w:rFonts w:hint="eastAsia"/>
          <w:color w:val="000000"/>
          <w:kern w:val="2"/>
          <w:szCs w:val="24"/>
          <w:lang w:eastAsia="zh-TW"/>
        </w:rPr>
        <w:t>APLY</w:t>
      </w:r>
      <w:r w:rsidRPr="00E749F6">
        <w:rPr>
          <w:color w:val="000000"/>
          <w:kern w:val="2"/>
          <w:szCs w:val="24"/>
          <w:lang w:eastAsia="zh-TW"/>
        </w:rPr>
        <w:t>_NO</w:t>
      </w:r>
      <w:r>
        <w:rPr>
          <w:rFonts w:hint="eastAsia"/>
          <w:color w:val="000000"/>
          <w:kern w:val="2"/>
          <w:szCs w:val="24"/>
          <w:lang w:eastAsia="zh-TW"/>
        </w:rPr>
        <w:t>) = $</w:t>
      </w:r>
      <w:r w:rsidRPr="00486ECF">
        <w:rPr>
          <w:rFonts w:hint="eastAsia"/>
          <w:color w:val="000000"/>
          <w:kern w:val="2"/>
          <w:szCs w:val="24"/>
          <w:lang w:eastAsia="zh-TW"/>
        </w:rPr>
        <w:t>案件編號</w:t>
      </w:r>
    </w:p>
    <w:p w:rsidR="00795599" w:rsidRDefault="00795599" w:rsidP="0079559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DTAAA012.</w:t>
      </w:r>
      <w:r w:rsidRPr="00486ECF">
        <w:rPr>
          <w:rFonts w:hint="eastAsia"/>
          <w:color w:val="000000"/>
          <w:kern w:val="2"/>
          <w:szCs w:val="24"/>
          <w:lang w:eastAsia="zh-TW"/>
        </w:rPr>
        <w:t>序號</w:t>
      </w:r>
      <w:r>
        <w:rPr>
          <w:rFonts w:hint="eastAsia"/>
          <w:color w:val="000000"/>
          <w:kern w:val="2"/>
          <w:szCs w:val="24"/>
          <w:lang w:eastAsia="zh-TW"/>
        </w:rPr>
        <w:t>(SER</w:t>
      </w:r>
      <w:r w:rsidRPr="00E749F6">
        <w:rPr>
          <w:color w:val="000000"/>
          <w:kern w:val="2"/>
          <w:szCs w:val="24"/>
          <w:lang w:eastAsia="zh-TW"/>
        </w:rPr>
        <w:t>_NO</w:t>
      </w:r>
      <w:r>
        <w:rPr>
          <w:rFonts w:hint="eastAsia"/>
          <w:color w:val="000000"/>
          <w:kern w:val="2"/>
          <w:szCs w:val="24"/>
          <w:lang w:eastAsia="zh-TW"/>
        </w:rPr>
        <w:t xml:space="preserve">) = </w:t>
      </w:r>
      <w:r>
        <w:rPr>
          <w:rFonts w:hint="eastAsia"/>
          <w:color w:val="000000"/>
          <w:kern w:val="2"/>
          <w:szCs w:val="24"/>
          <w:lang w:eastAsia="zh-TW"/>
        </w:rPr>
        <w:t>從</w:t>
      </w:r>
      <w:r>
        <w:rPr>
          <w:rFonts w:hint="eastAsia"/>
          <w:color w:val="000000"/>
          <w:kern w:val="2"/>
          <w:szCs w:val="24"/>
          <w:lang w:eastAsia="zh-TW"/>
        </w:rPr>
        <w:t>1</w:t>
      </w:r>
      <w:r>
        <w:rPr>
          <w:rFonts w:hint="eastAsia"/>
          <w:color w:val="000000"/>
          <w:kern w:val="2"/>
          <w:szCs w:val="24"/>
          <w:lang w:eastAsia="zh-TW"/>
        </w:rPr>
        <w:t>開始遞增</w:t>
      </w:r>
    </w:p>
    <w:p w:rsidR="00795599" w:rsidRDefault="00795599" w:rsidP="0079559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DTAAA012.</w:t>
      </w:r>
      <w:r w:rsidRPr="00486ECF">
        <w:rPr>
          <w:rFonts w:hint="eastAsia"/>
          <w:color w:val="000000"/>
          <w:kern w:val="2"/>
          <w:szCs w:val="24"/>
          <w:lang w:eastAsia="zh-TW"/>
        </w:rPr>
        <w:t>保單號碼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 w:rsidRPr="00E749F6">
        <w:rPr>
          <w:color w:val="000000"/>
          <w:kern w:val="2"/>
          <w:szCs w:val="24"/>
          <w:lang w:eastAsia="zh-TW"/>
        </w:rPr>
        <w:t>POLICY_NO</w:t>
      </w:r>
      <w:r>
        <w:rPr>
          <w:rFonts w:hint="eastAsia"/>
          <w:color w:val="000000"/>
          <w:kern w:val="2"/>
          <w:szCs w:val="24"/>
          <w:lang w:eastAsia="zh-TW"/>
        </w:rPr>
        <w:t xml:space="preserve">) = </w:t>
      </w:r>
      <w:r w:rsidRPr="0095631D">
        <w:rPr>
          <w:color w:val="000000"/>
          <w:kern w:val="2"/>
          <w:szCs w:val="24"/>
          <w:lang w:eastAsia="zh-TW"/>
        </w:rPr>
        <w:t>DTAB0002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>
        <w:rPr>
          <w:rFonts w:hint="eastAsia"/>
          <w:color w:val="000000"/>
          <w:kern w:val="2"/>
          <w:szCs w:val="24"/>
          <w:lang w:eastAsia="zh-TW"/>
        </w:rPr>
        <w:t>保單號碼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 w:rsidRPr="00E749F6">
        <w:rPr>
          <w:color w:val="000000"/>
          <w:kern w:val="2"/>
          <w:szCs w:val="24"/>
          <w:lang w:eastAsia="zh-TW"/>
        </w:rPr>
        <w:t>POLICY_NO</w:t>
      </w:r>
      <w:r>
        <w:rPr>
          <w:rFonts w:hint="eastAsia"/>
          <w:color w:val="000000"/>
          <w:kern w:val="2"/>
          <w:szCs w:val="24"/>
          <w:lang w:eastAsia="zh-TW"/>
        </w:rPr>
        <w:t>)</w:t>
      </w:r>
    </w:p>
    <w:p w:rsidR="00795599" w:rsidRPr="00486ECF" w:rsidRDefault="00795599" w:rsidP="0079559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DTAAA012.</w:t>
      </w:r>
      <w:r w:rsidRPr="00486ECF">
        <w:rPr>
          <w:rFonts w:hint="eastAsia"/>
          <w:color w:val="000000"/>
          <w:kern w:val="2"/>
          <w:szCs w:val="24"/>
          <w:lang w:eastAsia="zh-TW"/>
        </w:rPr>
        <w:t>商品代號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 w:rsidRPr="00463F37">
        <w:rPr>
          <w:color w:val="000000"/>
          <w:kern w:val="2"/>
          <w:szCs w:val="24"/>
          <w:lang w:eastAsia="zh-TW"/>
        </w:rPr>
        <w:t>PROD_ID</w:t>
      </w:r>
      <w:r>
        <w:rPr>
          <w:rFonts w:hint="eastAsia"/>
          <w:color w:val="000000"/>
          <w:kern w:val="2"/>
          <w:szCs w:val="24"/>
          <w:lang w:eastAsia="zh-TW"/>
        </w:rPr>
        <w:t>) = DTAB0002.</w:t>
      </w:r>
      <w:r w:rsidRPr="001A45B6">
        <w:rPr>
          <w:rFonts w:hint="eastAsia"/>
          <w:lang w:eastAsia="zh-TW"/>
        </w:rPr>
        <w:t>險別</w:t>
      </w:r>
      <w:r>
        <w:rPr>
          <w:rFonts w:hint="eastAsia"/>
          <w:lang w:eastAsia="zh-TW"/>
        </w:rPr>
        <w:t>(</w:t>
      </w:r>
      <w:r w:rsidRPr="00E749F6">
        <w:rPr>
          <w:lang w:eastAsia="zh-TW"/>
        </w:rPr>
        <w:t>RD_ID</w:t>
      </w:r>
      <w:r>
        <w:rPr>
          <w:rFonts w:hint="eastAsia"/>
          <w:lang w:eastAsia="zh-TW"/>
        </w:rPr>
        <w:t>)</w:t>
      </w:r>
    </w:p>
    <w:p w:rsidR="00795599" w:rsidRDefault="00795599" w:rsidP="0079559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DTAAA012.</w:t>
      </w:r>
      <w:r w:rsidRPr="00486ECF">
        <w:rPr>
          <w:rFonts w:hint="eastAsia"/>
          <w:color w:val="000000"/>
          <w:kern w:val="2"/>
          <w:szCs w:val="24"/>
          <w:lang w:eastAsia="zh-TW"/>
        </w:rPr>
        <w:t>契約角色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 w:rsidRPr="00463F37">
        <w:rPr>
          <w:color w:val="000000"/>
          <w:kern w:val="2"/>
          <w:szCs w:val="24"/>
          <w:lang w:eastAsia="zh-TW"/>
        </w:rPr>
        <w:t>ROLE</w:t>
      </w:r>
      <w:r>
        <w:rPr>
          <w:rFonts w:hint="eastAsia"/>
          <w:color w:val="000000"/>
          <w:kern w:val="2"/>
          <w:szCs w:val="24"/>
          <w:lang w:eastAsia="zh-TW"/>
        </w:rPr>
        <w:t xml:space="preserve">) = </w:t>
      </w:r>
      <w:r>
        <w:rPr>
          <w:rFonts w:hint="eastAsia"/>
          <w:color w:val="000000"/>
          <w:kern w:val="2"/>
          <w:szCs w:val="24"/>
          <w:lang w:eastAsia="zh-TW"/>
        </w:rPr>
        <w:t>畫面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>
        <w:rPr>
          <w:rFonts w:hint="eastAsia"/>
          <w:color w:val="000000"/>
          <w:kern w:val="2"/>
          <w:szCs w:val="24"/>
          <w:lang w:eastAsia="zh-TW"/>
        </w:rPr>
        <w:t>與被保人關係</w:t>
      </w:r>
      <w:r>
        <w:rPr>
          <w:rFonts w:hint="eastAsia"/>
          <w:color w:val="000000"/>
          <w:kern w:val="2"/>
          <w:szCs w:val="24"/>
          <w:lang w:eastAsia="zh-TW"/>
        </w:rPr>
        <w:t>("C","0")</w:t>
      </w:r>
    </w:p>
    <w:p w:rsidR="007E49EE" w:rsidRDefault="00795599" w:rsidP="0079559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相同資料</w:t>
      </w:r>
      <w:r w:rsidR="00463F37">
        <w:rPr>
          <w:rFonts w:hint="eastAsia"/>
          <w:color w:val="000000"/>
          <w:kern w:val="2"/>
          <w:szCs w:val="24"/>
          <w:lang w:eastAsia="zh-TW"/>
        </w:rPr>
        <w:t>寫入</w:t>
      </w:r>
      <w:r w:rsidR="007E49EE">
        <w:rPr>
          <w:rFonts w:hint="eastAsia"/>
          <w:color w:val="000000"/>
          <w:kern w:val="2"/>
          <w:szCs w:val="24"/>
          <w:lang w:eastAsia="zh-TW"/>
        </w:rPr>
        <w:t>一筆</w:t>
      </w:r>
      <w:r w:rsidR="00486ECF" w:rsidRPr="00486ECF">
        <w:rPr>
          <w:rFonts w:hint="eastAsia"/>
          <w:color w:val="000000"/>
          <w:kern w:val="2"/>
          <w:szCs w:val="24"/>
          <w:lang w:eastAsia="zh-TW"/>
        </w:rPr>
        <w:t>理賠試算服務無記名檔</w:t>
      </w:r>
      <w:r w:rsidR="007E49EE">
        <w:rPr>
          <w:rFonts w:hint="eastAsia"/>
          <w:color w:val="000000"/>
          <w:kern w:val="2"/>
          <w:szCs w:val="24"/>
          <w:lang w:eastAsia="zh-TW"/>
        </w:rPr>
        <w:t>(</w:t>
      </w:r>
      <w:r w:rsidR="007E49EE" w:rsidRPr="007E49EE">
        <w:rPr>
          <w:color w:val="000000"/>
          <w:kern w:val="2"/>
          <w:szCs w:val="24"/>
          <w:lang w:eastAsia="zh-TW"/>
        </w:rPr>
        <w:t>DTAA</w:t>
      </w:r>
      <w:r w:rsidR="00486ECF">
        <w:rPr>
          <w:rFonts w:hint="eastAsia"/>
          <w:color w:val="000000"/>
          <w:kern w:val="2"/>
          <w:szCs w:val="24"/>
          <w:lang w:eastAsia="zh-TW"/>
        </w:rPr>
        <w:t>Y00</w:t>
      </w:r>
      <w:r w:rsidR="00E446C1">
        <w:rPr>
          <w:rFonts w:hint="eastAsia"/>
          <w:color w:val="000000"/>
          <w:kern w:val="2"/>
          <w:szCs w:val="24"/>
          <w:lang w:eastAsia="zh-TW"/>
        </w:rPr>
        <w:t>3</w:t>
      </w:r>
      <w:r w:rsidR="007E49EE">
        <w:rPr>
          <w:rFonts w:hint="eastAsia"/>
          <w:color w:val="000000"/>
          <w:kern w:val="2"/>
          <w:szCs w:val="24"/>
          <w:lang w:eastAsia="zh-TW"/>
        </w:rPr>
        <w:t>)</w:t>
      </w:r>
      <w:r w:rsidR="007E49EE">
        <w:rPr>
          <w:rFonts w:hint="eastAsia"/>
          <w:color w:val="000000"/>
          <w:kern w:val="2"/>
          <w:szCs w:val="24"/>
          <w:lang w:eastAsia="zh-TW"/>
        </w:rPr>
        <w:t>，欄位如下</w:t>
      </w:r>
      <w:r>
        <w:rPr>
          <w:rFonts w:hint="eastAsia"/>
          <w:color w:val="000000"/>
          <w:kern w:val="2"/>
          <w:szCs w:val="24"/>
          <w:lang w:eastAsia="zh-TW"/>
        </w:rPr>
        <w:t>：</w:t>
      </w:r>
    </w:p>
    <w:p w:rsidR="00486ECF" w:rsidRDefault="00486ECF" w:rsidP="0079559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7E49EE">
        <w:rPr>
          <w:color w:val="000000"/>
          <w:kern w:val="2"/>
          <w:szCs w:val="24"/>
          <w:lang w:eastAsia="zh-TW"/>
        </w:rPr>
        <w:t>DTAA</w:t>
      </w:r>
      <w:r>
        <w:rPr>
          <w:rFonts w:hint="eastAsia"/>
          <w:color w:val="000000"/>
          <w:kern w:val="2"/>
          <w:szCs w:val="24"/>
          <w:lang w:eastAsia="zh-TW"/>
        </w:rPr>
        <w:t>Y00</w:t>
      </w:r>
      <w:r w:rsidR="00E446C1">
        <w:rPr>
          <w:rFonts w:hint="eastAsia"/>
          <w:color w:val="000000"/>
          <w:kern w:val="2"/>
          <w:szCs w:val="24"/>
          <w:lang w:eastAsia="zh-TW"/>
        </w:rPr>
        <w:t>3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486ECF">
        <w:rPr>
          <w:rFonts w:hint="eastAsia"/>
          <w:color w:val="000000"/>
          <w:kern w:val="2"/>
          <w:szCs w:val="24"/>
          <w:lang w:eastAsia="zh-TW"/>
        </w:rPr>
        <w:t>案件編號</w:t>
      </w:r>
      <w:r>
        <w:rPr>
          <w:rFonts w:hint="eastAsia"/>
          <w:color w:val="000000"/>
          <w:kern w:val="2"/>
          <w:szCs w:val="24"/>
          <w:lang w:eastAsia="zh-TW"/>
        </w:rPr>
        <w:t>(CASE</w:t>
      </w:r>
      <w:r w:rsidRPr="00E749F6">
        <w:rPr>
          <w:color w:val="000000"/>
          <w:kern w:val="2"/>
          <w:szCs w:val="24"/>
          <w:lang w:eastAsia="zh-TW"/>
        </w:rPr>
        <w:t>_NO</w:t>
      </w:r>
      <w:r>
        <w:rPr>
          <w:rFonts w:hint="eastAsia"/>
          <w:color w:val="000000"/>
          <w:kern w:val="2"/>
          <w:szCs w:val="24"/>
          <w:lang w:eastAsia="zh-TW"/>
        </w:rPr>
        <w:t>) = $</w:t>
      </w:r>
      <w:r w:rsidRPr="00486ECF">
        <w:rPr>
          <w:rFonts w:hint="eastAsia"/>
          <w:color w:val="000000"/>
          <w:kern w:val="2"/>
          <w:szCs w:val="24"/>
          <w:lang w:eastAsia="zh-TW"/>
        </w:rPr>
        <w:t>案件編號</w:t>
      </w:r>
    </w:p>
    <w:p w:rsidR="00486ECF" w:rsidRDefault="00486ECF" w:rsidP="0079559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7E49EE">
        <w:rPr>
          <w:color w:val="000000"/>
          <w:kern w:val="2"/>
          <w:szCs w:val="24"/>
          <w:lang w:eastAsia="zh-TW"/>
        </w:rPr>
        <w:t>DTAA</w:t>
      </w:r>
      <w:r>
        <w:rPr>
          <w:rFonts w:hint="eastAsia"/>
          <w:color w:val="000000"/>
          <w:kern w:val="2"/>
          <w:szCs w:val="24"/>
          <w:lang w:eastAsia="zh-TW"/>
        </w:rPr>
        <w:t>Y00</w:t>
      </w:r>
      <w:r w:rsidR="00E446C1">
        <w:rPr>
          <w:rFonts w:hint="eastAsia"/>
          <w:color w:val="000000"/>
          <w:kern w:val="2"/>
          <w:szCs w:val="24"/>
          <w:lang w:eastAsia="zh-TW"/>
        </w:rPr>
        <w:t>3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486ECF">
        <w:rPr>
          <w:rFonts w:hint="eastAsia"/>
          <w:color w:val="000000"/>
          <w:kern w:val="2"/>
          <w:szCs w:val="24"/>
          <w:lang w:eastAsia="zh-TW"/>
        </w:rPr>
        <w:t>序號</w:t>
      </w:r>
      <w:r>
        <w:rPr>
          <w:rFonts w:hint="eastAsia"/>
          <w:color w:val="000000"/>
          <w:kern w:val="2"/>
          <w:szCs w:val="24"/>
          <w:lang w:eastAsia="zh-TW"/>
        </w:rPr>
        <w:t>(SER</w:t>
      </w:r>
      <w:r w:rsidRPr="00E749F6">
        <w:rPr>
          <w:color w:val="000000"/>
          <w:kern w:val="2"/>
          <w:szCs w:val="24"/>
          <w:lang w:eastAsia="zh-TW"/>
        </w:rPr>
        <w:t>_NO</w:t>
      </w:r>
      <w:r>
        <w:rPr>
          <w:rFonts w:hint="eastAsia"/>
          <w:color w:val="000000"/>
          <w:kern w:val="2"/>
          <w:szCs w:val="24"/>
          <w:lang w:eastAsia="zh-TW"/>
        </w:rPr>
        <w:t xml:space="preserve">) = </w:t>
      </w:r>
      <w:r>
        <w:rPr>
          <w:rFonts w:hint="eastAsia"/>
          <w:color w:val="000000"/>
          <w:kern w:val="2"/>
          <w:szCs w:val="24"/>
          <w:lang w:eastAsia="zh-TW"/>
        </w:rPr>
        <w:t>從</w:t>
      </w:r>
      <w:r>
        <w:rPr>
          <w:rFonts w:hint="eastAsia"/>
          <w:color w:val="000000"/>
          <w:kern w:val="2"/>
          <w:szCs w:val="24"/>
          <w:lang w:eastAsia="zh-TW"/>
        </w:rPr>
        <w:t>1</w:t>
      </w:r>
      <w:r>
        <w:rPr>
          <w:rFonts w:hint="eastAsia"/>
          <w:color w:val="000000"/>
          <w:kern w:val="2"/>
          <w:szCs w:val="24"/>
          <w:lang w:eastAsia="zh-TW"/>
        </w:rPr>
        <w:t>開始遞增</w:t>
      </w:r>
    </w:p>
    <w:p w:rsidR="00486ECF" w:rsidRDefault="00486ECF" w:rsidP="0079559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7E49EE">
        <w:rPr>
          <w:color w:val="000000"/>
          <w:kern w:val="2"/>
          <w:szCs w:val="24"/>
          <w:lang w:eastAsia="zh-TW"/>
        </w:rPr>
        <w:t>DTAA</w:t>
      </w:r>
      <w:r>
        <w:rPr>
          <w:rFonts w:hint="eastAsia"/>
          <w:color w:val="000000"/>
          <w:kern w:val="2"/>
          <w:szCs w:val="24"/>
          <w:lang w:eastAsia="zh-TW"/>
        </w:rPr>
        <w:t>Y00</w:t>
      </w:r>
      <w:r w:rsidR="00E446C1">
        <w:rPr>
          <w:rFonts w:hint="eastAsia"/>
          <w:color w:val="000000"/>
          <w:kern w:val="2"/>
          <w:szCs w:val="24"/>
          <w:lang w:eastAsia="zh-TW"/>
        </w:rPr>
        <w:t>3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486ECF">
        <w:rPr>
          <w:rFonts w:hint="eastAsia"/>
          <w:color w:val="000000"/>
          <w:kern w:val="2"/>
          <w:szCs w:val="24"/>
          <w:lang w:eastAsia="zh-TW"/>
        </w:rPr>
        <w:t>保單號碼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 w:rsidRPr="00E749F6">
        <w:rPr>
          <w:color w:val="000000"/>
          <w:kern w:val="2"/>
          <w:szCs w:val="24"/>
          <w:lang w:eastAsia="zh-TW"/>
        </w:rPr>
        <w:t>POLICY_NO</w:t>
      </w:r>
      <w:r>
        <w:rPr>
          <w:rFonts w:hint="eastAsia"/>
          <w:color w:val="000000"/>
          <w:kern w:val="2"/>
          <w:szCs w:val="24"/>
          <w:lang w:eastAsia="zh-TW"/>
        </w:rPr>
        <w:t xml:space="preserve">) = </w:t>
      </w:r>
      <w:r w:rsidRPr="0095631D">
        <w:rPr>
          <w:color w:val="000000"/>
          <w:kern w:val="2"/>
          <w:szCs w:val="24"/>
          <w:lang w:eastAsia="zh-TW"/>
        </w:rPr>
        <w:t>DTAB0002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>
        <w:rPr>
          <w:rFonts w:hint="eastAsia"/>
          <w:color w:val="000000"/>
          <w:kern w:val="2"/>
          <w:szCs w:val="24"/>
          <w:lang w:eastAsia="zh-TW"/>
        </w:rPr>
        <w:t>保單號碼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 w:rsidRPr="00E749F6">
        <w:rPr>
          <w:color w:val="000000"/>
          <w:kern w:val="2"/>
          <w:szCs w:val="24"/>
          <w:lang w:eastAsia="zh-TW"/>
        </w:rPr>
        <w:t>POLICY_NO</w:t>
      </w:r>
      <w:r>
        <w:rPr>
          <w:rFonts w:hint="eastAsia"/>
          <w:color w:val="000000"/>
          <w:kern w:val="2"/>
          <w:szCs w:val="24"/>
          <w:lang w:eastAsia="zh-TW"/>
        </w:rPr>
        <w:t>)</w:t>
      </w:r>
    </w:p>
    <w:p w:rsidR="00486ECF" w:rsidRPr="00486ECF" w:rsidRDefault="00486ECF" w:rsidP="0079559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7E49EE">
        <w:rPr>
          <w:color w:val="000000"/>
          <w:kern w:val="2"/>
          <w:szCs w:val="24"/>
          <w:lang w:eastAsia="zh-TW"/>
        </w:rPr>
        <w:t>DTAA</w:t>
      </w:r>
      <w:r>
        <w:rPr>
          <w:rFonts w:hint="eastAsia"/>
          <w:color w:val="000000"/>
          <w:kern w:val="2"/>
          <w:szCs w:val="24"/>
          <w:lang w:eastAsia="zh-TW"/>
        </w:rPr>
        <w:t>Y00</w:t>
      </w:r>
      <w:r w:rsidR="00E446C1">
        <w:rPr>
          <w:rFonts w:hint="eastAsia"/>
          <w:color w:val="000000"/>
          <w:kern w:val="2"/>
          <w:szCs w:val="24"/>
          <w:lang w:eastAsia="zh-TW"/>
        </w:rPr>
        <w:t>3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486ECF">
        <w:rPr>
          <w:rFonts w:hint="eastAsia"/>
          <w:color w:val="000000"/>
          <w:kern w:val="2"/>
          <w:szCs w:val="24"/>
          <w:lang w:eastAsia="zh-TW"/>
        </w:rPr>
        <w:t>商品代號</w:t>
      </w:r>
      <w:r w:rsidR="00463F37">
        <w:rPr>
          <w:rFonts w:hint="eastAsia"/>
          <w:color w:val="000000"/>
          <w:kern w:val="2"/>
          <w:szCs w:val="24"/>
          <w:lang w:eastAsia="zh-TW"/>
        </w:rPr>
        <w:t>(</w:t>
      </w:r>
      <w:r w:rsidR="00463F37" w:rsidRPr="00463F37">
        <w:rPr>
          <w:color w:val="000000"/>
          <w:kern w:val="2"/>
          <w:szCs w:val="24"/>
          <w:lang w:eastAsia="zh-TW"/>
        </w:rPr>
        <w:t>PROD_ID</w:t>
      </w:r>
      <w:r w:rsidR="00463F37">
        <w:rPr>
          <w:rFonts w:hint="eastAsia"/>
          <w:color w:val="000000"/>
          <w:kern w:val="2"/>
          <w:szCs w:val="24"/>
          <w:lang w:eastAsia="zh-TW"/>
        </w:rPr>
        <w:t>)</w:t>
      </w:r>
      <w:r>
        <w:rPr>
          <w:rFonts w:hint="eastAsia"/>
          <w:color w:val="000000"/>
          <w:kern w:val="2"/>
          <w:szCs w:val="24"/>
          <w:lang w:eastAsia="zh-TW"/>
        </w:rPr>
        <w:t xml:space="preserve"> = DTAB0002.</w:t>
      </w:r>
      <w:r w:rsidRPr="001A45B6">
        <w:rPr>
          <w:rFonts w:hint="eastAsia"/>
          <w:lang w:eastAsia="zh-TW"/>
        </w:rPr>
        <w:t>險別</w:t>
      </w:r>
      <w:r>
        <w:rPr>
          <w:rFonts w:hint="eastAsia"/>
          <w:lang w:eastAsia="zh-TW"/>
        </w:rPr>
        <w:t>(</w:t>
      </w:r>
      <w:r w:rsidRPr="00E749F6">
        <w:rPr>
          <w:lang w:eastAsia="zh-TW"/>
        </w:rPr>
        <w:t>RD_ID</w:t>
      </w:r>
      <w:r>
        <w:rPr>
          <w:rFonts w:hint="eastAsia"/>
          <w:lang w:eastAsia="zh-TW"/>
        </w:rPr>
        <w:t>)</w:t>
      </w:r>
    </w:p>
    <w:p w:rsidR="00486ECF" w:rsidRDefault="00486ECF" w:rsidP="0079559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7E49EE">
        <w:rPr>
          <w:color w:val="000000"/>
          <w:kern w:val="2"/>
          <w:szCs w:val="24"/>
          <w:lang w:eastAsia="zh-TW"/>
        </w:rPr>
        <w:t>DTAA</w:t>
      </w:r>
      <w:r>
        <w:rPr>
          <w:rFonts w:hint="eastAsia"/>
          <w:color w:val="000000"/>
          <w:kern w:val="2"/>
          <w:szCs w:val="24"/>
          <w:lang w:eastAsia="zh-TW"/>
        </w:rPr>
        <w:t>Y00</w:t>
      </w:r>
      <w:r w:rsidR="00E446C1">
        <w:rPr>
          <w:rFonts w:hint="eastAsia"/>
          <w:color w:val="000000"/>
          <w:kern w:val="2"/>
          <w:szCs w:val="24"/>
          <w:lang w:eastAsia="zh-TW"/>
        </w:rPr>
        <w:t>3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486ECF">
        <w:rPr>
          <w:rFonts w:hint="eastAsia"/>
          <w:color w:val="000000"/>
          <w:kern w:val="2"/>
          <w:szCs w:val="24"/>
          <w:lang w:eastAsia="zh-TW"/>
        </w:rPr>
        <w:t>契約角色</w:t>
      </w:r>
      <w:r w:rsidR="00463F37">
        <w:rPr>
          <w:rFonts w:hint="eastAsia"/>
          <w:color w:val="000000"/>
          <w:kern w:val="2"/>
          <w:szCs w:val="24"/>
          <w:lang w:eastAsia="zh-TW"/>
        </w:rPr>
        <w:t>(</w:t>
      </w:r>
      <w:r w:rsidR="00463F37" w:rsidRPr="00463F37">
        <w:rPr>
          <w:color w:val="000000"/>
          <w:kern w:val="2"/>
          <w:szCs w:val="24"/>
          <w:lang w:eastAsia="zh-TW"/>
        </w:rPr>
        <w:t>ROLE</w:t>
      </w:r>
      <w:r w:rsidR="00463F37">
        <w:rPr>
          <w:rFonts w:hint="eastAsia"/>
          <w:color w:val="000000"/>
          <w:kern w:val="2"/>
          <w:szCs w:val="24"/>
          <w:lang w:eastAsia="zh-TW"/>
        </w:rPr>
        <w:t>)</w:t>
      </w:r>
      <w:r>
        <w:rPr>
          <w:rFonts w:hint="eastAsia"/>
          <w:color w:val="000000"/>
          <w:kern w:val="2"/>
          <w:szCs w:val="24"/>
          <w:lang w:eastAsia="zh-TW"/>
        </w:rPr>
        <w:t xml:space="preserve"> = </w:t>
      </w:r>
      <w:r>
        <w:rPr>
          <w:rFonts w:hint="eastAsia"/>
          <w:color w:val="000000"/>
          <w:kern w:val="2"/>
          <w:szCs w:val="24"/>
          <w:lang w:eastAsia="zh-TW"/>
        </w:rPr>
        <w:t>畫面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>
        <w:rPr>
          <w:rFonts w:hint="eastAsia"/>
          <w:color w:val="000000"/>
          <w:kern w:val="2"/>
          <w:szCs w:val="24"/>
          <w:lang w:eastAsia="zh-TW"/>
        </w:rPr>
        <w:t>與被保人關係</w:t>
      </w:r>
      <w:r>
        <w:rPr>
          <w:rFonts w:hint="eastAsia"/>
          <w:color w:val="000000"/>
          <w:kern w:val="2"/>
          <w:szCs w:val="24"/>
          <w:lang w:eastAsia="zh-TW"/>
        </w:rPr>
        <w:t>("C","0")</w:t>
      </w:r>
    </w:p>
    <w:p w:rsidR="00FB125B" w:rsidRDefault="00FB125B" w:rsidP="00FB125B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回頭處理下一筆資料</w:t>
      </w:r>
    </w:p>
    <w:p w:rsidR="00795599" w:rsidRPr="00A62E20" w:rsidRDefault="00E446C1" w:rsidP="0079559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若沒有資料視為正常，繼續執行下一步</w:t>
      </w:r>
    </w:p>
    <w:p w:rsidR="00795599" w:rsidRPr="00A62E20" w:rsidRDefault="00795599" w:rsidP="0079559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END IF</w:t>
      </w:r>
    </w:p>
    <w:p w:rsidR="00A62E20" w:rsidRDefault="00795599" w:rsidP="0079559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產生投保明細：</w:t>
      </w:r>
    </w:p>
    <w:p w:rsidR="00795599" w:rsidRPr="00FB125B" w:rsidRDefault="00FB125B" w:rsidP="00724A7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CALL</w:t>
      </w:r>
      <w:r w:rsidRPr="00FB125B">
        <w:rPr>
          <w:rFonts w:hint="eastAsia"/>
          <w:color w:val="000000"/>
          <w:kern w:val="2"/>
          <w:szCs w:val="24"/>
          <w:lang w:eastAsia="zh-TW"/>
        </w:rPr>
        <w:t>客戶投保明細讀取模組</w:t>
      </w:r>
      <w:r w:rsidRPr="00FB125B">
        <w:rPr>
          <w:kern w:val="2"/>
          <w:lang w:eastAsia="zh-TW"/>
        </w:rPr>
        <w:t>AA</w:t>
      </w:r>
      <w:r>
        <w:rPr>
          <w:rFonts w:hint="eastAsia"/>
          <w:kern w:val="2"/>
          <w:lang w:eastAsia="zh-TW"/>
        </w:rPr>
        <w:t>_</w:t>
      </w:r>
      <w:r w:rsidRPr="00FB125B">
        <w:rPr>
          <w:kern w:val="2"/>
          <w:lang w:eastAsia="zh-TW"/>
        </w:rPr>
        <w:t>B0Z000</w:t>
      </w:r>
      <w:r w:rsidR="00724A76">
        <w:rPr>
          <w:rFonts w:hint="eastAsia"/>
          <w:kern w:val="2"/>
          <w:lang w:eastAsia="zh-TW"/>
        </w:rPr>
        <w:t>.</w:t>
      </w:r>
      <w:r w:rsidR="00724A76" w:rsidRPr="00724A76">
        <w:rPr>
          <w:kern w:val="2"/>
          <w:lang w:eastAsia="zh-TW"/>
        </w:rPr>
        <w:t>getData</w:t>
      </w:r>
      <w:r w:rsidR="00724A76">
        <w:rPr>
          <w:rFonts w:hint="eastAsia"/>
          <w:kern w:val="2"/>
          <w:lang w:eastAsia="zh-TW"/>
        </w:rPr>
        <w:t>()</w:t>
      </w:r>
      <w:r w:rsidR="007157E3">
        <w:rPr>
          <w:rFonts w:hint="eastAsia"/>
          <w:color w:val="000000"/>
          <w:kern w:val="2"/>
          <w:szCs w:val="24"/>
          <w:lang w:eastAsia="zh-TW"/>
        </w:rPr>
        <w:t>：</w:t>
      </w:r>
    </w:p>
    <w:p w:rsidR="00FB125B" w:rsidRPr="00FB125B" w:rsidRDefault="00FB125B" w:rsidP="00FB125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kern w:val="2"/>
          <w:lang w:eastAsia="zh-TW"/>
        </w:rPr>
        <w:t>傳入參數</w:t>
      </w:r>
      <w:r w:rsidR="007157E3">
        <w:rPr>
          <w:rFonts w:hint="eastAsia"/>
          <w:color w:val="000000"/>
          <w:kern w:val="2"/>
          <w:szCs w:val="24"/>
          <w:lang w:eastAsia="zh-TW"/>
        </w:rPr>
        <w:t>：</w:t>
      </w:r>
    </w:p>
    <w:p w:rsidR="00FB125B" w:rsidRPr="00FB125B" w:rsidRDefault="00FB125B" w:rsidP="00FB125B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kern w:val="2"/>
          <w:lang w:eastAsia="zh-TW"/>
        </w:rPr>
        <w:t>畫面</w:t>
      </w:r>
      <w:r>
        <w:rPr>
          <w:rFonts w:hint="eastAsia"/>
          <w:kern w:val="2"/>
          <w:lang w:eastAsia="zh-TW"/>
        </w:rPr>
        <w:t>.</w:t>
      </w:r>
      <w:r>
        <w:rPr>
          <w:rFonts w:hint="eastAsia"/>
          <w:kern w:val="2"/>
          <w:lang w:eastAsia="zh-TW"/>
        </w:rPr>
        <w:t>事故者</w:t>
      </w:r>
      <w:r>
        <w:rPr>
          <w:rFonts w:hint="eastAsia"/>
          <w:kern w:val="2"/>
          <w:lang w:eastAsia="zh-TW"/>
        </w:rPr>
        <w:t>ID</w:t>
      </w:r>
    </w:p>
    <w:p w:rsidR="00FB125B" w:rsidRPr="00FB125B" w:rsidRDefault="00FB125B" w:rsidP="00FB125B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kern w:val="2"/>
          <w:lang w:eastAsia="zh-TW"/>
        </w:rPr>
        <w:t>畫面</w:t>
      </w:r>
      <w:r>
        <w:rPr>
          <w:rFonts w:hint="eastAsia"/>
          <w:kern w:val="2"/>
          <w:lang w:eastAsia="zh-TW"/>
        </w:rPr>
        <w:t>.</w:t>
      </w:r>
      <w:r>
        <w:rPr>
          <w:rFonts w:hint="eastAsia"/>
          <w:kern w:val="2"/>
          <w:lang w:eastAsia="zh-TW"/>
        </w:rPr>
        <w:t>事故日期</w:t>
      </w:r>
    </w:p>
    <w:p w:rsidR="00FB125B" w:rsidRPr="00FB125B" w:rsidRDefault="00FB125B" w:rsidP="00FB125B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kern w:val="2"/>
          <w:lang w:eastAsia="zh-TW"/>
        </w:rPr>
        <w:t>"N"</w:t>
      </w:r>
    </w:p>
    <w:p w:rsidR="00FB125B" w:rsidRPr="00A62E20" w:rsidRDefault="00FB125B" w:rsidP="00FB125B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kern w:val="2"/>
          <w:lang w:eastAsia="zh-TW"/>
        </w:rPr>
        <w:t>上面取得的</w:t>
      </w:r>
      <w:r>
        <w:rPr>
          <w:rFonts w:hint="eastAsia"/>
          <w:kern w:val="2"/>
          <w:lang w:eastAsia="zh-TW"/>
        </w:rPr>
        <w:t>DTAAA012</w:t>
      </w:r>
      <w:r>
        <w:rPr>
          <w:rFonts w:hint="eastAsia"/>
          <w:kern w:val="2"/>
          <w:lang w:eastAsia="zh-TW"/>
        </w:rPr>
        <w:t>資料</w:t>
      </w:r>
      <w:r>
        <w:rPr>
          <w:rFonts w:hint="eastAsia"/>
          <w:kern w:val="2"/>
          <w:lang w:eastAsia="zh-TW"/>
        </w:rPr>
        <w:t>(LIST)</w:t>
      </w:r>
      <w:r w:rsidRPr="00FB125B">
        <w:rPr>
          <w:rFonts w:hint="eastAsia"/>
          <w:kern w:val="2"/>
          <w:lang w:eastAsia="zh-TW"/>
        </w:rPr>
        <w:t>，</w:t>
      </w:r>
      <w:r>
        <w:rPr>
          <w:rFonts w:hint="eastAsia"/>
          <w:kern w:val="2"/>
          <w:lang w:eastAsia="zh-TW"/>
        </w:rPr>
        <w:t>若沒有資料放</w:t>
      </w:r>
      <w:r>
        <w:rPr>
          <w:rFonts w:hint="eastAsia"/>
          <w:kern w:val="2"/>
          <w:lang w:eastAsia="zh-TW"/>
        </w:rPr>
        <w:t>null</w:t>
      </w:r>
    </w:p>
    <w:p w:rsidR="00A62E20" w:rsidRDefault="00FB125B" w:rsidP="00FB125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回傳參數</w:t>
      </w:r>
      <w:r w:rsidR="007157E3">
        <w:rPr>
          <w:rFonts w:hint="eastAsia"/>
          <w:color w:val="000000"/>
          <w:kern w:val="2"/>
          <w:szCs w:val="24"/>
          <w:lang w:eastAsia="zh-TW"/>
        </w:rPr>
        <w:t>：</w:t>
      </w:r>
    </w:p>
    <w:p w:rsidR="00FB125B" w:rsidRDefault="00FB125B" w:rsidP="00FB125B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投保明細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 w:rsidRPr="00FB125B">
        <w:rPr>
          <w:color w:val="000000"/>
          <w:kern w:val="2"/>
          <w:szCs w:val="24"/>
          <w:lang w:eastAsia="zh-TW"/>
        </w:rPr>
        <w:t>AA_B0Z000_bo</w:t>
      </w:r>
      <w:r>
        <w:rPr>
          <w:rFonts w:hint="eastAsia"/>
          <w:color w:val="000000"/>
          <w:kern w:val="2"/>
          <w:szCs w:val="24"/>
          <w:lang w:eastAsia="zh-TW"/>
        </w:rPr>
        <w:t>的</w:t>
      </w:r>
      <w:r>
        <w:rPr>
          <w:rFonts w:hint="eastAsia"/>
          <w:color w:val="000000"/>
          <w:kern w:val="2"/>
          <w:szCs w:val="24"/>
          <w:lang w:eastAsia="zh-TW"/>
        </w:rPr>
        <w:t>List)</w:t>
      </w:r>
    </w:p>
    <w:p w:rsidR="006625B1" w:rsidRDefault="006625B1" w:rsidP="006625B1">
      <w:pPr>
        <w:pStyle w:val="Tabletext"/>
        <w:keepLines w:val="0"/>
        <w:numPr>
          <w:ilvl w:val="2"/>
          <w:numId w:val="35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過濾每一筆投保明細</w:t>
      </w:r>
      <w:r>
        <w:rPr>
          <w:rFonts w:hint="eastAsia"/>
          <w:kern w:val="2"/>
          <w:lang w:eastAsia="zh-TW"/>
        </w:rPr>
        <w:t>，只留下</w:t>
      </w:r>
      <w:r>
        <w:rPr>
          <w:color w:val="000000"/>
          <w:kern w:val="2"/>
          <w:szCs w:val="24"/>
          <w:lang w:eastAsia="zh-TW"/>
        </w:rPr>
        <w:t xml:space="preserve">AA_B0Z000_bo.POLICY_NO = </w:t>
      </w:r>
      <w:r>
        <w:rPr>
          <w:rFonts w:hint="eastAsia"/>
          <w:color w:val="000000"/>
          <w:kern w:val="2"/>
          <w:szCs w:val="24"/>
          <w:lang w:eastAsia="zh-TW"/>
        </w:rPr>
        <w:t>畫面</w:t>
      </w:r>
      <w:r>
        <w:rPr>
          <w:color w:val="000000"/>
          <w:kern w:val="2"/>
          <w:szCs w:val="24"/>
          <w:lang w:eastAsia="zh-TW"/>
        </w:rPr>
        <w:t>.</w:t>
      </w:r>
      <w:r>
        <w:rPr>
          <w:rFonts w:hint="eastAsia"/>
          <w:color w:val="000000"/>
          <w:kern w:val="2"/>
          <w:szCs w:val="24"/>
          <w:lang w:eastAsia="zh-TW"/>
        </w:rPr>
        <w:t>保單號碼</w:t>
      </w:r>
      <w:r>
        <w:rPr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的</w:t>
      </w:r>
      <w:r>
        <w:rPr>
          <w:rFonts w:hint="eastAsia"/>
          <w:color w:val="000000"/>
          <w:kern w:val="2"/>
          <w:szCs w:val="24"/>
          <w:lang w:eastAsia="zh-TW"/>
        </w:rPr>
        <w:t>投保明細</w:t>
      </w:r>
    </w:p>
    <w:p w:rsidR="006625B1" w:rsidRDefault="006625B1" w:rsidP="006625B1">
      <w:pPr>
        <w:pStyle w:val="Tabletext"/>
        <w:keepLines w:val="0"/>
        <w:numPr>
          <w:ilvl w:val="2"/>
          <w:numId w:val="35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把過濾完的投保明細資料寫入理賠試算服務投保明細檔</w:t>
      </w:r>
      <w:r>
        <w:rPr>
          <w:color w:val="000000"/>
          <w:kern w:val="2"/>
          <w:szCs w:val="24"/>
          <w:lang w:eastAsia="zh-TW"/>
        </w:rPr>
        <w:t>DTAAY004</w:t>
      </w:r>
      <w:r>
        <w:rPr>
          <w:rFonts w:hint="eastAsia"/>
          <w:color w:val="000000"/>
          <w:kern w:val="2"/>
          <w:szCs w:val="24"/>
          <w:lang w:eastAsia="zh-TW"/>
        </w:rPr>
        <w:t>：</w:t>
      </w:r>
    </w:p>
    <w:p w:rsidR="006625B1" w:rsidRDefault="006625B1" w:rsidP="006625B1">
      <w:pPr>
        <w:pStyle w:val="Tabletext"/>
        <w:keepLines w:val="0"/>
        <w:numPr>
          <w:ilvl w:val="3"/>
          <w:numId w:val="35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>
        <w:rPr>
          <w:color w:val="000000"/>
          <w:kern w:val="2"/>
          <w:szCs w:val="24"/>
          <w:lang w:eastAsia="zh-TW"/>
        </w:rPr>
        <w:t>DTAAY004.</w:t>
      </w:r>
      <w:r>
        <w:rPr>
          <w:rFonts w:hint="eastAsia"/>
          <w:color w:val="000000"/>
          <w:kern w:val="2"/>
          <w:szCs w:val="24"/>
          <w:lang w:eastAsia="zh-TW"/>
        </w:rPr>
        <w:t>案件編號</w:t>
      </w:r>
      <w:r>
        <w:rPr>
          <w:color w:val="000000"/>
          <w:kern w:val="2"/>
          <w:szCs w:val="24"/>
          <w:lang w:eastAsia="zh-TW"/>
        </w:rPr>
        <w:t xml:space="preserve"> = $</w:t>
      </w:r>
      <w:r>
        <w:rPr>
          <w:rFonts w:hint="eastAsia"/>
          <w:color w:val="000000"/>
          <w:kern w:val="2"/>
          <w:szCs w:val="24"/>
          <w:lang w:eastAsia="zh-TW"/>
        </w:rPr>
        <w:t>案件編號</w:t>
      </w:r>
    </w:p>
    <w:p w:rsidR="006625B1" w:rsidRDefault="006625B1" w:rsidP="006625B1">
      <w:pPr>
        <w:pStyle w:val="Tabletext"/>
        <w:keepLines w:val="0"/>
        <w:numPr>
          <w:ilvl w:val="3"/>
          <w:numId w:val="35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>
        <w:rPr>
          <w:color w:val="000000"/>
          <w:kern w:val="2"/>
          <w:szCs w:val="24"/>
          <w:lang w:eastAsia="zh-TW"/>
        </w:rPr>
        <w:t>DTAAY004.</w:t>
      </w:r>
      <w:r>
        <w:rPr>
          <w:rFonts w:hint="eastAsia"/>
          <w:color w:val="000000"/>
          <w:kern w:val="2"/>
          <w:szCs w:val="24"/>
          <w:lang w:eastAsia="zh-TW"/>
        </w:rPr>
        <w:t>序號</w:t>
      </w:r>
      <w:r>
        <w:rPr>
          <w:color w:val="000000"/>
          <w:kern w:val="2"/>
          <w:szCs w:val="24"/>
          <w:lang w:eastAsia="zh-TW"/>
        </w:rPr>
        <w:t xml:space="preserve"> = </w:t>
      </w:r>
      <w:r>
        <w:rPr>
          <w:rFonts w:hint="eastAsia"/>
          <w:color w:val="000000"/>
          <w:kern w:val="2"/>
          <w:szCs w:val="24"/>
          <w:lang w:eastAsia="zh-TW"/>
        </w:rPr>
        <w:t>從</w:t>
      </w:r>
      <w:r>
        <w:rPr>
          <w:color w:val="000000"/>
          <w:kern w:val="2"/>
          <w:szCs w:val="24"/>
          <w:lang w:eastAsia="zh-TW"/>
        </w:rPr>
        <w:t>1</w:t>
      </w:r>
      <w:r>
        <w:rPr>
          <w:rFonts w:hint="eastAsia"/>
          <w:color w:val="000000"/>
          <w:kern w:val="2"/>
          <w:szCs w:val="24"/>
          <w:lang w:eastAsia="zh-TW"/>
        </w:rPr>
        <w:t>開始遞增</w:t>
      </w:r>
    </w:p>
    <w:p w:rsidR="008A66B0" w:rsidRPr="006625B1" w:rsidRDefault="006625B1" w:rsidP="006625B1">
      <w:pPr>
        <w:pStyle w:val="Tabletext"/>
        <w:keepLines w:val="0"/>
        <w:numPr>
          <w:ilvl w:val="3"/>
          <w:numId w:val="35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其他欄位與</w:t>
      </w:r>
      <w:r>
        <w:rPr>
          <w:color w:val="000000"/>
          <w:kern w:val="2"/>
          <w:szCs w:val="24"/>
          <w:lang w:eastAsia="zh-TW"/>
        </w:rPr>
        <w:t>AA_B0Z000_bo</w:t>
      </w:r>
      <w:r>
        <w:rPr>
          <w:rFonts w:hint="eastAsia"/>
          <w:color w:val="000000"/>
          <w:kern w:val="2"/>
          <w:szCs w:val="24"/>
          <w:lang w:eastAsia="zh-TW"/>
        </w:rPr>
        <w:t>的欄位相同</w:t>
      </w:r>
    </w:p>
    <w:p w:rsidR="00BF1DAD" w:rsidRDefault="007157E3" w:rsidP="007157E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產生申請書資料：</w:t>
      </w:r>
    </w:p>
    <w:p w:rsidR="007157E3" w:rsidRDefault="007157E3" w:rsidP="007157E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新增一筆</w:t>
      </w:r>
      <w:r>
        <w:rPr>
          <w:rFonts w:hint="eastAsia"/>
          <w:color w:val="000000"/>
          <w:kern w:val="2"/>
          <w:szCs w:val="24"/>
          <w:lang w:eastAsia="zh-TW"/>
        </w:rPr>
        <w:t>DTAAA010</w:t>
      </w:r>
      <w:r w:rsidRPr="007157E3">
        <w:rPr>
          <w:rFonts w:hint="eastAsia"/>
          <w:color w:val="000000"/>
          <w:kern w:val="2"/>
          <w:szCs w:val="24"/>
          <w:lang w:eastAsia="zh-TW"/>
        </w:rPr>
        <w:t>資料</w:t>
      </w:r>
      <w:r w:rsidRPr="007157E3">
        <w:rPr>
          <w:rFonts w:hint="eastAsia"/>
          <w:color w:val="000000"/>
          <w:kern w:val="2"/>
          <w:szCs w:val="24"/>
          <w:lang w:eastAsia="zh-TW"/>
        </w:rPr>
        <w:t>(</w:t>
      </w:r>
      <w:r w:rsidRPr="007157E3">
        <w:rPr>
          <w:rFonts w:hint="eastAsia"/>
          <w:color w:val="000000"/>
          <w:kern w:val="2"/>
          <w:szCs w:val="24"/>
          <w:lang w:eastAsia="zh-TW"/>
        </w:rPr>
        <w:t>只產生</w:t>
      </w:r>
      <w:r w:rsidRPr="007157E3">
        <w:rPr>
          <w:rFonts w:hint="eastAsia"/>
          <w:color w:val="000000"/>
          <w:kern w:val="2"/>
          <w:szCs w:val="24"/>
          <w:lang w:eastAsia="zh-TW"/>
        </w:rPr>
        <w:t>BO</w:t>
      </w:r>
      <w:r w:rsidRPr="007157E3">
        <w:rPr>
          <w:rFonts w:hint="eastAsia"/>
          <w:color w:val="000000"/>
          <w:kern w:val="2"/>
          <w:szCs w:val="24"/>
          <w:lang w:eastAsia="zh-TW"/>
        </w:rPr>
        <w:t>不用寫檔</w:t>
      </w:r>
      <w:r w:rsidRPr="007157E3">
        <w:rPr>
          <w:rFonts w:hint="eastAsia"/>
          <w:color w:val="000000"/>
          <w:kern w:val="2"/>
          <w:szCs w:val="24"/>
          <w:lang w:eastAsia="zh-TW"/>
        </w:rPr>
        <w:t>)</w:t>
      </w:r>
      <w:r w:rsidRPr="007157E3">
        <w:rPr>
          <w:rFonts w:hint="eastAsia"/>
          <w:color w:val="000000"/>
          <w:kern w:val="2"/>
          <w:szCs w:val="24"/>
          <w:lang w:eastAsia="zh-TW"/>
        </w:rPr>
        <w:t>，欄位如下：</w:t>
      </w:r>
    </w:p>
    <w:p w:rsidR="007157E3" w:rsidRDefault="007157E3" w:rsidP="007157E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DTAAA010.</w:t>
      </w:r>
      <w:r>
        <w:rPr>
          <w:rFonts w:hint="eastAsia"/>
          <w:color w:val="000000"/>
          <w:kern w:val="2"/>
          <w:szCs w:val="24"/>
          <w:lang w:eastAsia="zh-TW"/>
        </w:rPr>
        <w:t>受理編號</w:t>
      </w:r>
      <w:r>
        <w:rPr>
          <w:rFonts w:hint="eastAsia"/>
          <w:color w:val="000000"/>
          <w:kern w:val="2"/>
          <w:szCs w:val="24"/>
          <w:lang w:eastAsia="zh-TW"/>
        </w:rPr>
        <w:t>(APLY_NO) = $</w:t>
      </w:r>
      <w:r>
        <w:rPr>
          <w:rFonts w:hint="eastAsia"/>
          <w:color w:val="000000"/>
          <w:kern w:val="2"/>
          <w:szCs w:val="24"/>
          <w:lang w:eastAsia="zh-TW"/>
        </w:rPr>
        <w:t>案件編號</w:t>
      </w:r>
    </w:p>
    <w:p w:rsidR="007157E3" w:rsidRPr="007157E3" w:rsidRDefault="007157E3" w:rsidP="007157E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DTAAA010.</w:t>
      </w:r>
      <w:r>
        <w:rPr>
          <w:rFonts w:hint="eastAsia"/>
          <w:color w:val="000000"/>
          <w:kern w:val="2"/>
          <w:szCs w:val="24"/>
          <w:lang w:eastAsia="zh-TW"/>
        </w:rPr>
        <w:t>事故者</w:t>
      </w:r>
      <w:r>
        <w:rPr>
          <w:rFonts w:hint="eastAsia"/>
          <w:color w:val="000000"/>
          <w:kern w:val="2"/>
          <w:szCs w:val="24"/>
          <w:lang w:eastAsia="zh-TW"/>
        </w:rPr>
        <w:t xml:space="preserve">ID(OCR_ID) = </w:t>
      </w:r>
      <w:r>
        <w:rPr>
          <w:rFonts w:hint="eastAsia"/>
          <w:kern w:val="2"/>
          <w:lang w:eastAsia="zh-TW"/>
        </w:rPr>
        <w:t>畫面</w:t>
      </w:r>
      <w:r>
        <w:rPr>
          <w:rFonts w:hint="eastAsia"/>
          <w:kern w:val="2"/>
          <w:lang w:eastAsia="zh-TW"/>
        </w:rPr>
        <w:t>.</w:t>
      </w:r>
      <w:r>
        <w:rPr>
          <w:rFonts w:hint="eastAsia"/>
          <w:kern w:val="2"/>
          <w:lang w:eastAsia="zh-TW"/>
        </w:rPr>
        <w:t>事故者</w:t>
      </w:r>
      <w:r>
        <w:rPr>
          <w:rFonts w:hint="eastAsia"/>
          <w:kern w:val="2"/>
          <w:lang w:eastAsia="zh-TW"/>
        </w:rPr>
        <w:t>ID</w:t>
      </w:r>
    </w:p>
    <w:p w:rsidR="007157E3" w:rsidRPr="007157E3" w:rsidRDefault="007157E3" w:rsidP="007157E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DTAAA010.</w:t>
      </w:r>
      <w:r>
        <w:rPr>
          <w:rFonts w:hint="eastAsia"/>
          <w:color w:val="000000"/>
          <w:kern w:val="2"/>
          <w:szCs w:val="24"/>
          <w:lang w:eastAsia="zh-TW"/>
        </w:rPr>
        <w:t>事故者姓名</w:t>
      </w:r>
      <w:r>
        <w:rPr>
          <w:rFonts w:hint="eastAsia"/>
          <w:color w:val="000000"/>
          <w:kern w:val="2"/>
          <w:szCs w:val="24"/>
          <w:lang w:eastAsia="zh-TW"/>
        </w:rPr>
        <w:t xml:space="preserve">(OCR_NAME) = </w:t>
      </w:r>
      <w:r>
        <w:rPr>
          <w:rFonts w:hint="eastAsia"/>
          <w:kern w:val="2"/>
          <w:lang w:eastAsia="zh-TW"/>
        </w:rPr>
        <w:t>畫面</w:t>
      </w:r>
      <w:r>
        <w:rPr>
          <w:rFonts w:hint="eastAsia"/>
          <w:kern w:val="2"/>
          <w:lang w:eastAsia="zh-TW"/>
        </w:rPr>
        <w:t>.</w:t>
      </w:r>
      <w:r>
        <w:rPr>
          <w:rFonts w:hint="eastAsia"/>
          <w:kern w:val="2"/>
          <w:lang w:eastAsia="zh-TW"/>
        </w:rPr>
        <w:t>事故者姓名</w:t>
      </w:r>
    </w:p>
    <w:p w:rsidR="007157E3" w:rsidRDefault="007157E3" w:rsidP="007157E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DTAAA010.</w:t>
      </w:r>
      <w:r>
        <w:rPr>
          <w:rFonts w:hint="eastAsia"/>
          <w:color w:val="000000"/>
          <w:kern w:val="2"/>
          <w:szCs w:val="24"/>
          <w:lang w:eastAsia="zh-TW"/>
        </w:rPr>
        <w:t>事故者出生日期</w:t>
      </w:r>
      <w:r w:rsidR="00933FA3">
        <w:rPr>
          <w:rFonts w:hint="eastAsia"/>
          <w:color w:val="000000"/>
          <w:kern w:val="2"/>
          <w:szCs w:val="24"/>
          <w:lang w:eastAsia="zh-TW"/>
        </w:rPr>
        <w:t>(OCR_BRDY)</w:t>
      </w:r>
      <w:r>
        <w:rPr>
          <w:rFonts w:hint="eastAsia"/>
          <w:color w:val="000000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lang w:eastAsia="zh-TW"/>
        </w:rPr>
        <w:t>畫面</w:t>
      </w:r>
      <w:r>
        <w:rPr>
          <w:rFonts w:hint="eastAsia"/>
          <w:kern w:val="2"/>
          <w:lang w:eastAsia="zh-TW"/>
        </w:rPr>
        <w:t>.</w:t>
      </w:r>
      <w:r>
        <w:rPr>
          <w:rFonts w:hint="eastAsia"/>
          <w:color w:val="000000"/>
          <w:kern w:val="2"/>
          <w:szCs w:val="24"/>
          <w:lang w:eastAsia="zh-TW"/>
        </w:rPr>
        <w:t>出生日期</w:t>
      </w:r>
    </w:p>
    <w:p w:rsidR="007157E3" w:rsidRDefault="00933FA3" w:rsidP="007157E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DTAAA010.</w:t>
      </w:r>
      <w:r>
        <w:rPr>
          <w:rFonts w:hint="eastAsia"/>
          <w:color w:val="000000"/>
          <w:kern w:val="2"/>
          <w:szCs w:val="24"/>
          <w:lang w:eastAsia="zh-TW"/>
        </w:rPr>
        <w:t>申請日期</w:t>
      </w:r>
      <w:r>
        <w:rPr>
          <w:rFonts w:hint="eastAsia"/>
          <w:color w:val="000000"/>
          <w:kern w:val="2"/>
          <w:szCs w:val="24"/>
          <w:lang w:eastAsia="zh-TW"/>
        </w:rPr>
        <w:t>(APLY_DATE) = CRUUENT DATE</w:t>
      </w:r>
    </w:p>
    <w:p w:rsidR="00933FA3" w:rsidRDefault="00933FA3" w:rsidP="007157E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DTAAA010.</w:t>
      </w:r>
      <w:r>
        <w:rPr>
          <w:rFonts w:hint="eastAsia"/>
          <w:color w:val="000000"/>
          <w:kern w:val="2"/>
          <w:szCs w:val="24"/>
          <w:lang w:eastAsia="zh-TW"/>
        </w:rPr>
        <w:t>申請種類</w:t>
      </w:r>
      <w:r>
        <w:rPr>
          <w:rFonts w:hint="eastAsia"/>
          <w:color w:val="000000"/>
          <w:kern w:val="2"/>
          <w:szCs w:val="24"/>
          <w:lang w:eastAsia="zh-TW"/>
        </w:rPr>
        <w:t>(APLY_KIND)</w:t>
      </w:r>
    </w:p>
    <w:p w:rsidR="00933FA3" w:rsidRDefault="00933FA3" w:rsidP="00933FA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IF </w:t>
      </w:r>
      <w:r>
        <w:rPr>
          <w:rFonts w:hint="eastAsia"/>
          <w:color w:val="000000"/>
          <w:kern w:val="2"/>
          <w:szCs w:val="24"/>
          <w:lang w:eastAsia="zh-TW"/>
        </w:rPr>
        <w:t>畫面上點選非意外事故</w:t>
      </w:r>
    </w:p>
    <w:p w:rsidR="00933FA3" w:rsidRDefault="00933FA3" w:rsidP="00933FA3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DTAAA010.</w:t>
      </w:r>
      <w:r>
        <w:rPr>
          <w:rFonts w:hint="eastAsia"/>
          <w:color w:val="000000"/>
          <w:kern w:val="2"/>
          <w:szCs w:val="24"/>
          <w:lang w:eastAsia="zh-TW"/>
        </w:rPr>
        <w:t>申請種類</w:t>
      </w:r>
      <w:r>
        <w:rPr>
          <w:rFonts w:hint="eastAsia"/>
          <w:color w:val="000000"/>
          <w:kern w:val="2"/>
          <w:szCs w:val="24"/>
          <w:lang w:eastAsia="zh-TW"/>
        </w:rPr>
        <w:t xml:space="preserve"> = "1"</w:t>
      </w:r>
    </w:p>
    <w:p w:rsidR="00933FA3" w:rsidRDefault="00933FA3" w:rsidP="00933FA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ELSE</w:t>
      </w:r>
    </w:p>
    <w:p w:rsidR="00933FA3" w:rsidRDefault="00933FA3" w:rsidP="00933FA3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DTAAA010.</w:t>
      </w:r>
      <w:r>
        <w:rPr>
          <w:rFonts w:hint="eastAsia"/>
          <w:color w:val="000000"/>
          <w:kern w:val="2"/>
          <w:szCs w:val="24"/>
          <w:lang w:eastAsia="zh-TW"/>
        </w:rPr>
        <w:t>申請種類</w:t>
      </w:r>
      <w:r>
        <w:rPr>
          <w:rFonts w:hint="eastAsia"/>
          <w:color w:val="000000"/>
          <w:kern w:val="2"/>
          <w:szCs w:val="24"/>
          <w:lang w:eastAsia="zh-TW"/>
        </w:rPr>
        <w:t xml:space="preserve"> = "2"</w:t>
      </w:r>
    </w:p>
    <w:p w:rsidR="00933FA3" w:rsidRDefault="00933FA3" w:rsidP="00933FA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END IF</w:t>
      </w:r>
    </w:p>
    <w:p w:rsidR="00933FA3" w:rsidRDefault="00933FA3" w:rsidP="00933FA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DTAAA010.</w:t>
      </w:r>
      <w:r>
        <w:rPr>
          <w:rFonts w:hint="eastAsia"/>
          <w:color w:val="000000"/>
          <w:kern w:val="2"/>
          <w:szCs w:val="24"/>
          <w:lang w:eastAsia="zh-TW"/>
        </w:rPr>
        <w:t>申請種類</w:t>
      </w:r>
      <w:r>
        <w:rPr>
          <w:rFonts w:hint="eastAsia"/>
          <w:color w:val="000000"/>
          <w:kern w:val="2"/>
          <w:szCs w:val="24"/>
          <w:lang w:eastAsia="zh-TW"/>
        </w:rPr>
        <w:t>_</w:t>
      </w:r>
      <w:r>
        <w:rPr>
          <w:rFonts w:hint="eastAsia"/>
          <w:color w:val="000000"/>
          <w:kern w:val="2"/>
          <w:szCs w:val="24"/>
          <w:lang w:eastAsia="zh-TW"/>
        </w:rPr>
        <w:t>核定</w:t>
      </w:r>
      <w:r>
        <w:rPr>
          <w:rFonts w:hint="eastAsia"/>
          <w:color w:val="000000"/>
          <w:kern w:val="2"/>
          <w:szCs w:val="24"/>
          <w:lang w:eastAsia="zh-TW"/>
        </w:rPr>
        <w:t>(CFM_APLY_KIND)</w:t>
      </w:r>
      <w:r w:rsidRPr="007157E3">
        <w:rPr>
          <w:rFonts w:hint="eastAsia"/>
          <w:color w:val="000000"/>
          <w:kern w:val="2"/>
          <w:szCs w:val="24"/>
          <w:lang w:eastAsia="zh-TW"/>
        </w:rPr>
        <w:t>：</w:t>
      </w:r>
      <w:r>
        <w:rPr>
          <w:rFonts w:hint="eastAsia"/>
          <w:color w:val="000000"/>
          <w:kern w:val="2"/>
          <w:szCs w:val="24"/>
          <w:lang w:eastAsia="zh-TW"/>
        </w:rPr>
        <w:t>同上</w:t>
      </w:r>
    </w:p>
    <w:p w:rsidR="00933FA3" w:rsidRDefault="00933FA3" w:rsidP="00933FA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DTAAA010.</w:t>
      </w:r>
      <w:r w:rsidRPr="00933FA3">
        <w:rPr>
          <w:rFonts w:hint="eastAsia"/>
          <w:color w:val="000000"/>
          <w:kern w:val="2"/>
          <w:szCs w:val="24"/>
          <w:lang w:eastAsia="zh-TW"/>
        </w:rPr>
        <w:t>事故原因</w:t>
      </w:r>
      <w:r>
        <w:rPr>
          <w:rFonts w:hint="eastAsia"/>
          <w:color w:val="000000"/>
          <w:kern w:val="2"/>
          <w:szCs w:val="24"/>
          <w:lang w:eastAsia="zh-TW"/>
        </w:rPr>
        <w:t>(OCR_RESN)</w:t>
      </w:r>
    </w:p>
    <w:p w:rsidR="00933FA3" w:rsidRDefault="00933FA3" w:rsidP="00933FA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IF </w:t>
      </w:r>
      <w:r>
        <w:rPr>
          <w:rFonts w:hint="eastAsia"/>
          <w:color w:val="000000"/>
          <w:kern w:val="2"/>
          <w:szCs w:val="24"/>
          <w:lang w:eastAsia="zh-TW"/>
        </w:rPr>
        <w:t>畫面上點選非意外事故</w:t>
      </w:r>
    </w:p>
    <w:p w:rsidR="00933FA3" w:rsidRDefault="00933FA3" w:rsidP="00933FA3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DTAAA010.</w:t>
      </w:r>
      <w:r w:rsidRPr="00933FA3">
        <w:rPr>
          <w:rFonts w:hint="eastAsia"/>
          <w:color w:val="000000"/>
          <w:kern w:val="2"/>
          <w:szCs w:val="24"/>
          <w:lang w:eastAsia="zh-TW"/>
        </w:rPr>
        <w:t>事故原因</w:t>
      </w:r>
      <w:r>
        <w:rPr>
          <w:rFonts w:hint="eastAsia"/>
          <w:color w:val="000000"/>
          <w:kern w:val="2"/>
          <w:szCs w:val="24"/>
          <w:lang w:eastAsia="zh-TW"/>
        </w:rPr>
        <w:t xml:space="preserve"> = "A10"</w:t>
      </w:r>
    </w:p>
    <w:p w:rsidR="00933FA3" w:rsidRDefault="00933FA3" w:rsidP="00933FA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ELSE</w:t>
      </w:r>
    </w:p>
    <w:p w:rsidR="00933FA3" w:rsidRDefault="00933FA3" w:rsidP="00933FA3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DTAAA010.</w:t>
      </w:r>
      <w:r w:rsidRPr="00933FA3">
        <w:rPr>
          <w:rFonts w:hint="eastAsia"/>
          <w:color w:val="000000"/>
          <w:kern w:val="2"/>
          <w:szCs w:val="24"/>
          <w:lang w:eastAsia="zh-TW"/>
        </w:rPr>
        <w:t>事故原因</w:t>
      </w:r>
      <w:r>
        <w:rPr>
          <w:rFonts w:hint="eastAsia"/>
          <w:color w:val="000000"/>
          <w:kern w:val="2"/>
          <w:szCs w:val="24"/>
          <w:lang w:eastAsia="zh-TW"/>
        </w:rPr>
        <w:t xml:space="preserve"> = "B01"</w:t>
      </w:r>
    </w:p>
    <w:p w:rsidR="00933FA3" w:rsidRDefault="00933FA3" w:rsidP="00933FA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END IF</w:t>
      </w:r>
    </w:p>
    <w:p w:rsidR="00AE30E1" w:rsidRDefault="00AE30E1" w:rsidP="00AE30E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DTAAA010.</w:t>
      </w:r>
      <w:r w:rsidRPr="00AE30E1">
        <w:rPr>
          <w:rFonts w:hint="eastAsia"/>
          <w:color w:val="000000"/>
          <w:kern w:val="2"/>
          <w:szCs w:val="24"/>
          <w:lang w:eastAsia="zh-TW"/>
        </w:rPr>
        <w:t>事故職等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 w:rsidRPr="00AE30E1">
        <w:rPr>
          <w:color w:val="000000"/>
          <w:kern w:val="2"/>
          <w:szCs w:val="24"/>
          <w:lang w:eastAsia="zh-TW"/>
        </w:rPr>
        <w:t>JOB_ID</w:t>
      </w:r>
      <w:r>
        <w:rPr>
          <w:rFonts w:hint="eastAsia"/>
          <w:color w:val="000000"/>
          <w:kern w:val="2"/>
          <w:szCs w:val="24"/>
          <w:lang w:eastAsia="zh-TW"/>
        </w:rPr>
        <w:t>) = "9"</w:t>
      </w:r>
    </w:p>
    <w:p w:rsidR="00933FA3" w:rsidRDefault="000B31B7" w:rsidP="002823F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產生診斷書資料：</w:t>
      </w:r>
    </w:p>
    <w:p w:rsidR="000B31B7" w:rsidRDefault="000B31B7" w:rsidP="000B31B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新增一筆</w:t>
      </w:r>
      <w:r w:rsidRPr="000B31B7">
        <w:rPr>
          <w:color w:val="000000"/>
          <w:kern w:val="2"/>
          <w:szCs w:val="24"/>
          <w:lang w:eastAsia="zh-TW"/>
        </w:rPr>
        <w:t>AA_A0Z013_bo1</w:t>
      </w:r>
      <w:r w:rsidRPr="007157E3">
        <w:rPr>
          <w:rFonts w:hint="eastAsia"/>
          <w:color w:val="000000"/>
          <w:kern w:val="2"/>
          <w:szCs w:val="24"/>
          <w:lang w:eastAsia="zh-TW"/>
        </w:rPr>
        <w:t>資料</w:t>
      </w:r>
      <w:r w:rsidRPr="007157E3">
        <w:rPr>
          <w:rFonts w:hint="eastAsia"/>
          <w:color w:val="000000"/>
          <w:kern w:val="2"/>
          <w:szCs w:val="24"/>
          <w:lang w:eastAsia="zh-TW"/>
        </w:rPr>
        <w:t>(</w:t>
      </w:r>
      <w:r w:rsidRPr="007157E3">
        <w:rPr>
          <w:rFonts w:hint="eastAsia"/>
          <w:color w:val="000000"/>
          <w:kern w:val="2"/>
          <w:szCs w:val="24"/>
          <w:lang w:eastAsia="zh-TW"/>
        </w:rPr>
        <w:t>只產生</w:t>
      </w:r>
      <w:r w:rsidRPr="007157E3">
        <w:rPr>
          <w:rFonts w:hint="eastAsia"/>
          <w:color w:val="000000"/>
          <w:kern w:val="2"/>
          <w:szCs w:val="24"/>
          <w:lang w:eastAsia="zh-TW"/>
        </w:rPr>
        <w:t>BO</w:t>
      </w:r>
      <w:r w:rsidRPr="007157E3">
        <w:rPr>
          <w:rFonts w:hint="eastAsia"/>
          <w:color w:val="000000"/>
          <w:kern w:val="2"/>
          <w:szCs w:val="24"/>
          <w:lang w:eastAsia="zh-TW"/>
        </w:rPr>
        <w:t>不用寫檔</w:t>
      </w:r>
      <w:r w:rsidRPr="007157E3">
        <w:rPr>
          <w:rFonts w:hint="eastAsia"/>
          <w:color w:val="000000"/>
          <w:kern w:val="2"/>
          <w:szCs w:val="24"/>
          <w:lang w:eastAsia="zh-TW"/>
        </w:rPr>
        <w:t>)</w:t>
      </w:r>
      <w:r w:rsidRPr="007157E3">
        <w:rPr>
          <w:rFonts w:hint="eastAsia"/>
          <w:color w:val="000000"/>
          <w:kern w:val="2"/>
          <w:szCs w:val="24"/>
          <w:lang w:eastAsia="zh-TW"/>
        </w:rPr>
        <w:t>，欄位如下：</w:t>
      </w:r>
    </w:p>
    <w:p w:rsidR="000B31B7" w:rsidRDefault="000B31B7" w:rsidP="000B31B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0B31B7">
        <w:rPr>
          <w:color w:val="000000"/>
          <w:kern w:val="2"/>
          <w:szCs w:val="24"/>
          <w:lang w:eastAsia="zh-TW"/>
        </w:rPr>
        <w:t>AA_A0Z013_bo1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0B31B7">
        <w:rPr>
          <w:rFonts w:hint="eastAsia"/>
          <w:color w:val="000000"/>
          <w:kern w:val="2"/>
          <w:szCs w:val="24"/>
          <w:lang w:eastAsia="zh-TW"/>
        </w:rPr>
        <w:t>醫院代碼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 w:rsidRPr="000B31B7">
        <w:rPr>
          <w:color w:val="000000"/>
          <w:kern w:val="2"/>
          <w:szCs w:val="24"/>
          <w:lang w:eastAsia="zh-TW"/>
        </w:rPr>
        <w:t>HOSP_CODE</w:t>
      </w:r>
      <w:r>
        <w:rPr>
          <w:rFonts w:hint="eastAsia"/>
          <w:color w:val="000000"/>
          <w:kern w:val="2"/>
          <w:szCs w:val="24"/>
          <w:lang w:eastAsia="zh-TW"/>
        </w:rPr>
        <w:t>) = "</w:t>
      </w:r>
      <w:r w:rsidRPr="000B31B7">
        <w:rPr>
          <w:color w:val="000000"/>
          <w:kern w:val="2"/>
          <w:szCs w:val="24"/>
          <w:lang w:eastAsia="zh-TW"/>
        </w:rPr>
        <w:t>1101020018</w:t>
      </w:r>
      <w:r>
        <w:rPr>
          <w:rFonts w:hint="eastAsia"/>
          <w:color w:val="000000"/>
          <w:kern w:val="2"/>
          <w:szCs w:val="24"/>
          <w:lang w:eastAsia="zh-TW"/>
        </w:rPr>
        <w:t>"</w:t>
      </w:r>
    </w:p>
    <w:p w:rsidR="001905EC" w:rsidRPr="001905EC" w:rsidRDefault="000B31B7" w:rsidP="001905E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05EC">
        <w:rPr>
          <w:color w:val="000000"/>
          <w:kern w:val="2"/>
          <w:szCs w:val="24"/>
          <w:lang w:eastAsia="zh-TW"/>
        </w:rPr>
        <w:t>AA_A0Z013_bo1</w:t>
      </w:r>
      <w:r w:rsidRPr="001905EC">
        <w:rPr>
          <w:rFonts w:hint="eastAsia"/>
          <w:color w:val="000000"/>
          <w:kern w:val="2"/>
          <w:szCs w:val="24"/>
          <w:lang w:eastAsia="zh-TW"/>
        </w:rPr>
        <w:t>.</w:t>
      </w:r>
      <w:r w:rsidRPr="001905EC">
        <w:rPr>
          <w:rFonts w:hint="eastAsia"/>
          <w:color w:val="000000"/>
          <w:kern w:val="2"/>
          <w:szCs w:val="24"/>
          <w:lang w:eastAsia="zh-TW"/>
        </w:rPr>
        <w:t>社保身分</w:t>
      </w:r>
      <w:r w:rsidRPr="001905EC">
        <w:rPr>
          <w:rFonts w:hint="eastAsia"/>
          <w:color w:val="000000"/>
          <w:kern w:val="2"/>
          <w:szCs w:val="24"/>
          <w:lang w:eastAsia="zh-TW"/>
        </w:rPr>
        <w:t>(</w:t>
      </w:r>
      <w:r w:rsidRPr="001905EC">
        <w:rPr>
          <w:color w:val="000000"/>
          <w:kern w:val="2"/>
          <w:szCs w:val="24"/>
          <w:lang w:eastAsia="zh-TW"/>
        </w:rPr>
        <w:t>IS_SOC_INSU</w:t>
      </w:r>
      <w:r w:rsidRPr="001905EC">
        <w:rPr>
          <w:rFonts w:hint="eastAsia"/>
          <w:color w:val="000000"/>
          <w:kern w:val="2"/>
          <w:szCs w:val="24"/>
          <w:lang w:eastAsia="zh-TW"/>
        </w:rPr>
        <w:t>) = "</w:t>
      </w:r>
      <w:r w:rsidR="0041099F">
        <w:rPr>
          <w:rFonts w:hint="eastAsia"/>
          <w:color w:val="000000"/>
          <w:kern w:val="2"/>
          <w:szCs w:val="24"/>
          <w:lang w:eastAsia="zh-TW"/>
        </w:rPr>
        <w:t>Y</w:t>
      </w:r>
      <w:r w:rsidRPr="001905EC">
        <w:rPr>
          <w:rFonts w:hint="eastAsia"/>
          <w:color w:val="000000"/>
          <w:kern w:val="2"/>
          <w:szCs w:val="24"/>
          <w:lang w:eastAsia="zh-TW"/>
        </w:rPr>
        <w:t>"</w:t>
      </w:r>
    </w:p>
    <w:p w:rsidR="001905EC" w:rsidRDefault="001905EC" w:rsidP="001905E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產生疾病</w:t>
      </w:r>
      <w:r w:rsidR="006F27F0">
        <w:rPr>
          <w:rFonts w:hint="eastAsia"/>
          <w:color w:val="000000"/>
          <w:kern w:val="2"/>
          <w:szCs w:val="24"/>
          <w:lang w:eastAsia="zh-TW"/>
        </w:rPr>
        <w:t>天數</w:t>
      </w:r>
      <w:r>
        <w:rPr>
          <w:rFonts w:hint="eastAsia"/>
          <w:color w:val="000000"/>
          <w:kern w:val="2"/>
          <w:szCs w:val="24"/>
          <w:lang w:eastAsia="zh-TW"/>
        </w:rPr>
        <w:t>資料</w:t>
      </w:r>
    </w:p>
    <w:p w:rsidR="006F27F0" w:rsidRDefault="00815DEB" w:rsidP="001905E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將畫面上已輸入內容的資料</w:t>
      </w:r>
      <w:r w:rsidR="00111EDE" w:rsidRPr="007157E3">
        <w:rPr>
          <w:rFonts w:hint="eastAsia"/>
          <w:color w:val="000000"/>
          <w:kern w:val="2"/>
          <w:szCs w:val="24"/>
          <w:lang w:eastAsia="zh-TW"/>
        </w:rPr>
        <w:t>，</w:t>
      </w:r>
      <w:r w:rsidR="00111EDE">
        <w:rPr>
          <w:rFonts w:hint="eastAsia"/>
          <w:color w:val="000000"/>
          <w:kern w:val="2"/>
          <w:szCs w:val="24"/>
          <w:lang w:eastAsia="zh-TW"/>
        </w:rPr>
        <w:t>依項目及開始日期</w:t>
      </w:r>
      <w:r w:rsidR="00111EDE">
        <w:rPr>
          <w:rFonts w:hint="eastAsia"/>
          <w:color w:val="000000"/>
          <w:kern w:val="2"/>
          <w:szCs w:val="24"/>
          <w:lang w:eastAsia="zh-TW"/>
        </w:rPr>
        <w:t>(</w:t>
      </w:r>
      <w:r w:rsidR="00111EDE">
        <w:rPr>
          <w:rFonts w:hint="eastAsia"/>
          <w:color w:val="000000"/>
          <w:kern w:val="2"/>
          <w:szCs w:val="24"/>
          <w:lang w:eastAsia="zh-TW"/>
        </w:rPr>
        <w:t>由小到大</w:t>
      </w:r>
      <w:r w:rsidR="00111EDE">
        <w:rPr>
          <w:rFonts w:hint="eastAsia"/>
          <w:color w:val="000000"/>
          <w:kern w:val="2"/>
          <w:szCs w:val="24"/>
          <w:lang w:eastAsia="zh-TW"/>
        </w:rPr>
        <w:t>)</w:t>
      </w:r>
      <w:r>
        <w:rPr>
          <w:rFonts w:hint="eastAsia"/>
          <w:color w:val="000000"/>
          <w:kern w:val="2"/>
          <w:szCs w:val="24"/>
          <w:lang w:eastAsia="zh-TW"/>
        </w:rPr>
        <w:t>排序</w:t>
      </w:r>
    </w:p>
    <w:p w:rsidR="00815DEB" w:rsidRDefault="00D57118" w:rsidP="00111ED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每筆</w:t>
      </w:r>
      <w:r w:rsidR="00111EDE">
        <w:rPr>
          <w:rFonts w:hint="eastAsia"/>
          <w:color w:val="000000"/>
          <w:kern w:val="2"/>
          <w:szCs w:val="24"/>
          <w:lang w:eastAsia="zh-TW"/>
        </w:rPr>
        <w:t>資料依序寫入</w:t>
      </w:r>
      <w:r w:rsidR="00111EDE" w:rsidRPr="00111EDE">
        <w:rPr>
          <w:rFonts w:hint="eastAsia"/>
          <w:color w:val="000000"/>
          <w:kern w:val="2"/>
          <w:szCs w:val="24"/>
          <w:lang w:eastAsia="zh-TW"/>
        </w:rPr>
        <w:t>理賠試算服務天數檔</w:t>
      </w:r>
      <w:r w:rsidR="00111EDE">
        <w:rPr>
          <w:rFonts w:hint="eastAsia"/>
          <w:color w:val="000000"/>
          <w:kern w:val="2"/>
          <w:szCs w:val="24"/>
          <w:lang w:eastAsia="zh-TW"/>
        </w:rPr>
        <w:t>DTAAY00</w:t>
      </w:r>
      <w:r w:rsidR="00E446C1">
        <w:rPr>
          <w:rFonts w:hint="eastAsia"/>
          <w:color w:val="000000"/>
          <w:kern w:val="2"/>
          <w:szCs w:val="24"/>
          <w:lang w:eastAsia="zh-TW"/>
        </w:rPr>
        <w:t>5</w:t>
      </w:r>
      <w:r w:rsidR="00111EDE" w:rsidRPr="007157E3">
        <w:rPr>
          <w:rFonts w:hint="eastAsia"/>
          <w:color w:val="000000"/>
          <w:kern w:val="2"/>
          <w:szCs w:val="24"/>
          <w:lang w:eastAsia="zh-TW"/>
        </w:rPr>
        <w:t>，欄位如下：</w:t>
      </w:r>
    </w:p>
    <w:p w:rsidR="00815DEB" w:rsidRDefault="00111EDE" w:rsidP="00111ED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11EDE">
        <w:rPr>
          <w:color w:val="000000"/>
          <w:kern w:val="2"/>
          <w:szCs w:val="24"/>
          <w:lang w:eastAsia="zh-TW"/>
        </w:rPr>
        <w:t>DTAAY00</w:t>
      </w:r>
      <w:r w:rsidR="00E446C1">
        <w:rPr>
          <w:rFonts w:hint="eastAsia"/>
          <w:color w:val="000000"/>
          <w:kern w:val="2"/>
          <w:szCs w:val="24"/>
          <w:lang w:eastAsia="zh-TW"/>
        </w:rPr>
        <w:t>5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111EDE">
        <w:rPr>
          <w:rFonts w:hint="eastAsia"/>
          <w:color w:val="000000"/>
          <w:kern w:val="2"/>
          <w:szCs w:val="24"/>
          <w:lang w:eastAsia="zh-TW"/>
        </w:rPr>
        <w:t>案件編號</w:t>
      </w:r>
      <w:r>
        <w:rPr>
          <w:rFonts w:hint="eastAsia"/>
          <w:color w:val="000000"/>
          <w:kern w:val="2"/>
          <w:szCs w:val="24"/>
          <w:lang w:eastAsia="zh-TW"/>
        </w:rPr>
        <w:t xml:space="preserve">(CASE_NO) = </w:t>
      </w:r>
      <w:r w:rsidRPr="00111EDE">
        <w:rPr>
          <w:rFonts w:hint="eastAsia"/>
          <w:color w:val="000000"/>
          <w:kern w:val="2"/>
          <w:szCs w:val="24"/>
          <w:lang w:eastAsia="zh-TW"/>
        </w:rPr>
        <w:t>$</w:t>
      </w:r>
      <w:r w:rsidRPr="00111EDE">
        <w:rPr>
          <w:rFonts w:hint="eastAsia"/>
          <w:color w:val="000000"/>
          <w:kern w:val="2"/>
          <w:szCs w:val="24"/>
          <w:lang w:eastAsia="zh-TW"/>
        </w:rPr>
        <w:t>案件編號</w:t>
      </w:r>
    </w:p>
    <w:p w:rsidR="00111EDE" w:rsidRDefault="00111EDE" w:rsidP="00111ED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11EDE">
        <w:rPr>
          <w:color w:val="000000"/>
          <w:kern w:val="2"/>
          <w:szCs w:val="24"/>
          <w:lang w:eastAsia="zh-TW"/>
        </w:rPr>
        <w:t>DTAAY00</w:t>
      </w:r>
      <w:r w:rsidR="00E446C1">
        <w:rPr>
          <w:rFonts w:hint="eastAsia"/>
          <w:color w:val="000000"/>
          <w:kern w:val="2"/>
          <w:szCs w:val="24"/>
          <w:lang w:eastAsia="zh-TW"/>
        </w:rPr>
        <w:t>5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111EDE">
        <w:rPr>
          <w:rFonts w:hint="eastAsia"/>
          <w:color w:val="000000"/>
          <w:kern w:val="2"/>
          <w:szCs w:val="24"/>
          <w:lang w:eastAsia="zh-TW"/>
        </w:rPr>
        <w:t>序號</w:t>
      </w:r>
      <w:r>
        <w:rPr>
          <w:rFonts w:hint="eastAsia"/>
          <w:color w:val="000000"/>
          <w:kern w:val="2"/>
          <w:szCs w:val="24"/>
          <w:lang w:eastAsia="zh-TW"/>
        </w:rPr>
        <w:t xml:space="preserve">(SER_NO) = </w:t>
      </w:r>
      <w:r w:rsidRPr="00111EDE">
        <w:rPr>
          <w:rFonts w:hint="eastAsia"/>
          <w:color w:val="000000"/>
          <w:kern w:val="2"/>
          <w:szCs w:val="24"/>
          <w:lang w:eastAsia="zh-TW"/>
        </w:rPr>
        <w:t>從</w:t>
      </w:r>
      <w:r w:rsidRPr="00111EDE">
        <w:rPr>
          <w:rFonts w:hint="eastAsia"/>
          <w:color w:val="000000"/>
          <w:kern w:val="2"/>
          <w:szCs w:val="24"/>
          <w:lang w:eastAsia="zh-TW"/>
        </w:rPr>
        <w:t>1</w:t>
      </w:r>
      <w:r w:rsidRPr="00111EDE">
        <w:rPr>
          <w:rFonts w:hint="eastAsia"/>
          <w:color w:val="000000"/>
          <w:kern w:val="2"/>
          <w:szCs w:val="24"/>
          <w:lang w:eastAsia="zh-TW"/>
        </w:rPr>
        <w:t>開始遞增</w:t>
      </w:r>
    </w:p>
    <w:p w:rsidR="00111EDE" w:rsidRDefault="00111EDE" w:rsidP="00111ED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11EDE">
        <w:rPr>
          <w:color w:val="000000"/>
          <w:kern w:val="2"/>
          <w:szCs w:val="24"/>
          <w:lang w:eastAsia="zh-TW"/>
        </w:rPr>
        <w:t>DTAAY00</w:t>
      </w:r>
      <w:r w:rsidR="00E446C1">
        <w:rPr>
          <w:rFonts w:hint="eastAsia"/>
          <w:color w:val="000000"/>
          <w:kern w:val="2"/>
          <w:szCs w:val="24"/>
          <w:lang w:eastAsia="zh-TW"/>
        </w:rPr>
        <w:t>5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111EDE">
        <w:rPr>
          <w:rFonts w:hint="eastAsia"/>
          <w:color w:val="000000"/>
          <w:kern w:val="2"/>
          <w:szCs w:val="24"/>
          <w:lang w:eastAsia="zh-TW"/>
        </w:rPr>
        <w:t>診斷類別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 w:rsidRPr="00111EDE">
        <w:rPr>
          <w:color w:val="000000"/>
          <w:kern w:val="2"/>
          <w:szCs w:val="24"/>
          <w:lang w:eastAsia="zh-TW"/>
        </w:rPr>
        <w:t>DIAG_KIND</w:t>
      </w:r>
      <w:r>
        <w:rPr>
          <w:rFonts w:hint="eastAsia"/>
          <w:color w:val="000000"/>
          <w:kern w:val="2"/>
          <w:szCs w:val="24"/>
          <w:lang w:eastAsia="zh-TW"/>
        </w:rPr>
        <w:t>)</w:t>
      </w:r>
    </w:p>
    <w:p w:rsidR="00111EDE" w:rsidRDefault="00111EDE" w:rsidP="00111EDE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IF </w:t>
      </w:r>
      <w:r>
        <w:rPr>
          <w:rFonts w:hint="eastAsia"/>
          <w:color w:val="000000"/>
          <w:kern w:val="2"/>
          <w:szCs w:val="24"/>
          <w:lang w:eastAsia="zh-TW"/>
        </w:rPr>
        <w:t>畫面上的項目</w:t>
      </w:r>
      <w:r>
        <w:rPr>
          <w:rFonts w:hint="eastAsia"/>
          <w:color w:val="000000"/>
          <w:kern w:val="2"/>
          <w:szCs w:val="24"/>
          <w:lang w:eastAsia="zh-TW"/>
        </w:rPr>
        <w:t xml:space="preserve"> = "</w:t>
      </w:r>
      <w:r>
        <w:rPr>
          <w:rFonts w:hint="eastAsia"/>
          <w:color w:val="000000"/>
          <w:kern w:val="2"/>
          <w:szCs w:val="24"/>
          <w:lang w:eastAsia="zh-TW"/>
        </w:rPr>
        <w:t>住院</w:t>
      </w:r>
      <w:r>
        <w:rPr>
          <w:rFonts w:hint="eastAsia"/>
          <w:color w:val="000000"/>
          <w:kern w:val="2"/>
          <w:szCs w:val="24"/>
          <w:lang w:eastAsia="zh-TW"/>
        </w:rPr>
        <w:t>"</w:t>
      </w:r>
    </w:p>
    <w:p w:rsidR="00111EDE" w:rsidRDefault="00111EDE" w:rsidP="00111EDE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11EDE">
        <w:rPr>
          <w:color w:val="000000"/>
          <w:kern w:val="2"/>
          <w:szCs w:val="24"/>
          <w:lang w:eastAsia="zh-TW"/>
        </w:rPr>
        <w:t>DTAAY00</w:t>
      </w:r>
      <w:r w:rsidR="00E446C1">
        <w:rPr>
          <w:rFonts w:hint="eastAsia"/>
          <w:color w:val="000000"/>
          <w:kern w:val="2"/>
          <w:szCs w:val="24"/>
          <w:lang w:eastAsia="zh-TW"/>
        </w:rPr>
        <w:t>5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111EDE">
        <w:rPr>
          <w:rFonts w:hint="eastAsia"/>
          <w:color w:val="000000"/>
          <w:kern w:val="2"/>
          <w:szCs w:val="24"/>
          <w:lang w:eastAsia="zh-TW"/>
        </w:rPr>
        <w:t>診斷類別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 w:rsidRPr="00111EDE">
        <w:rPr>
          <w:color w:val="000000"/>
          <w:kern w:val="2"/>
          <w:szCs w:val="24"/>
          <w:lang w:eastAsia="zh-TW"/>
        </w:rPr>
        <w:t>DIAG_KIND</w:t>
      </w:r>
      <w:r>
        <w:rPr>
          <w:rFonts w:hint="eastAsia"/>
          <w:color w:val="000000"/>
          <w:kern w:val="2"/>
          <w:szCs w:val="24"/>
          <w:lang w:eastAsia="zh-TW"/>
        </w:rPr>
        <w:t>) = "A"</w:t>
      </w:r>
    </w:p>
    <w:p w:rsidR="00111EDE" w:rsidRDefault="00111EDE" w:rsidP="00111EDE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ELSE IF </w:t>
      </w:r>
      <w:r>
        <w:rPr>
          <w:rFonts w:hint="eastAsia"/>
          <w:color w:val="000000"/>
          <w:kern w:val="2"/>
          <w:szCs w:val="24"/>
          <w:lang w:eastAsia="zh-TW"/>
        </w:rPr>
        <w:t>畫面上的項目</w:t>
      </w:r>
      <w:r>
        <w:rPr>
          <w:rFonts w:hint="eastAsia"/>
          <w:color w:val="000000"/>
          <w:kern w:val="2"/>
          <w:szCs w:val="24"/>
          <w:lang w:eastAsia="zh-TW"/>
        </w:rPr>
        <w:t xml:space="preserve"> = "</w:t>
      </w:r>
      <w:r w:rsidRPr="00111EDE">
        <w:rPr>
          <w:rFonts w:hint="eastAsia"/>
          <w:color w:val="000000"/>
          <w:kern w:val="2"/>
          <w:szCs w:val="24"/>
          <w:lang w:eastAsia="zh-TW"/>
        </w:rPr>
        <w:t>燒燙傷病房</w:t>
      </w:r>
      <w:r>
        <w:rPr>
          <w:rFonts w:hint="eastAsia"/>
          <w:color w:val="000000"/>
          <w:kern w:val="2"/>
          <w:szCs w:val="24"/>
          <w:lang w:eastAsia="zh-TW"/>
        </w:rPr>
        <w:t>"</w:t>
      </w:r>
    </w:p>
    <w:p w:rsidR="00111EDE" w:rsidRDefault="00111EDE" w:rsidP="00111EDE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11EDE">
        <w:rPr>
          <w:color w:val="000000"/>
          <w:kern w:val="2"/>
          <w:szCs w:val="24"/>
          <w:lang w:eastAsia="zh-TW"/>
        </w:rPr>
        <w:t>DTAAY00</w:t>
      </w:r>
      <w:r w:rsidR="00E446C1">
        <w:rPr>
          <w:rFonts w:hint="eastAsia"/>
          <w:color w:val="000000"/>
          <w:kern w:val="2"/>
          <w:szCs w:val="24"/>
          <w:lang w:eastAsia="zh-TW"/>
        </w:rPr>
        <w:t>5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111EDE">
        <w:rPr>
          <w:rFonts w:hint="eastAsia"/>
          <w:color w:val="000000"/>
          <w:kern w:val="2"/>
          <w:szCs w:val="24"/>
          <w:lang w:eastAsia="zh-TW"/>
        </w:rPr>
        <w:t>診斷類別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 w:rsidRPr="00111EDE">
        <w:rPr>
          <w:color w:val="000000"/>
          <w:kern w:val="2"/>
          <w:szCs w:val="24"/>
          <w:lang w:eastAsia="zh-TW"/>
        </w:rPr>
        <w:t>DIAG_KIND</w:t>
      </w:r>
      <w:r>
        <w:rPr>
          <w:rFonts w:hint="eastAsia"/>
          <w:color w:val="000000"/>
          <w:kern w:val="2"/>
          <w:szCs w:val="24"/>
          <w:lang w:eastAsia="zh-TW"/>
        </w:rPr>
        <w:t>) = "B"</w:t>
      </w:r>
    </w:p>
    <w:p w:rsidR="00111EDE" w:rsidRDefault="00111EDE" w:rsidP="00111EDE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ELSE IF </w:t>
      </w:r>
      <w:r>
        <w:rPr>
          <w:rFonts w:hint="eastAsia"/>
          <w:color w:val="000000"/>
          <w:kern w:val="2"/>
          <w:szCs w:val="24"/>
          <w:lang w:eastAsia="zh-TW"/>
        </w:rPr>
        <w:t>畫面上的項目</w:t>
      </w:r>
      <w:r>
        <w:rPr>
          <w:rFonts w:hint="eastAsia"/>
          <w:color w:val="000000"/>
          <w:kern w:val="2"/>
          <w:szCs w:val="24"/>
          <w:lang w:eastAsia="zh-TW"/>
        </w:rPr>
        <w:t xml:space="preserve"> = "</w:t>
      </w:r>
      <w:r w:rsidRPr="00111EDE">
        <w:rPr>
          <w:rFonts w:hint="eastAsia"/>
          <w:color w:val="000000"/>
          <w:kern w:val="2"/>
          <w:szCs w:val="24"/>
          <w:lang w:eastAsia="zh-TW"/>
        </w:rPr>
        <w:t>加護病房</w:t>
      </w:r>
      <w:r>
        <w:rPr>
          <w:rFonts w:hint="eastAsia"/>
          <w:color w:val="000000"/>
          <w:kern w:val="2"/>
          <w:szCs w:val="24"/>
          <w:lang w:eastAsia="zh-TW"/>
        </w:rPr>
        <w:t>"</w:t>
      </w:r>
    </w:p>
    <w:p w:rsidR="00111EDE" w:rsidRDefault="00111EDE" w:rsidP="00111EDE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11EDE">
        <w:rPr>
          <w:color w:val="000000"/>
          <w:kern w:val="2"/>
          <w:szCs w:val="24"/>
          <w:lang w:eastAsia="zh-TW"/>
        </w:rPr>
        <w:t>DTAAY00</w:t>
      </w:r>
      <w:r w:rsidR="00E446C1">
        <w:rPr>
          <w:rFonts w:hint="eastAsia"/>
          <w:color w:val="000000"/>
          <w:kern w:val="2"/>
          <w:szCs w:val="24"/>
          <w:lang w:eastAsia="zh-TW"/>
        </w:rPr>
        <w:t>5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111EDE">
        <w:rPr>
          <w:rFonts w:hint="eastAsia"/>
          <w:color w:val="000000"/>
          <w:kern w:val="2"/>
          <w:szCs w:val="24"/>
          <w:lang w:eastAsia="zh-TW"/>
        </w:rPr>
        <w:t>診斷類別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 w:rsidRPr="00111EDE">
        <w:rPr>
          <w:color w:val="000000"/>
          <w:kern w:val="2"/>
          <w:szCs w:val="24"/>
          <w:lang w:eastAsia="zh-TW"/>
        </w:rPr>
        <w:t>DIAG_KIND</w:t>
      </w:r>
      <w:r>
        <w:rPr>
          <w:rFonts w:hint="eastAsia"/>
          <w:color w:val="000000"/>
          <w:kern w:val="2"/>
          <w:szCs w:val="24"/>
          <w:lang w:eastAsia="zh-TW"/>
        </w:rPr>
        <w:t>) = "C"</w:t>
      </w:r>
    </w:p>
    <w:p w:rsidR="00D57118" w:rsidRDefault="00D57118" w:rsidP="00D5711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ELSE IF </w:t>
      </w:r>
      <w:r>
        <w:rPr>
          <w:rFonts w:hint="eastAsia"/>
          <w:color w:val="000000"/>
          <w:kern w:val="2"/>
          <w:szCs w:val="24"/>
          <w:lang w:eastAsia="zh-TW"/>
        </w:rPr>
        <w:t>畫面上的項目</w:t>
      </w:r>
      <w:r>
        <w:rPr>
          <w:rFonts w:hint="eastAsia"/>
          <w:color w:val="000000"/>
          <w:kern w:val="2"/>
          <w:szCs w:val="24"/>
          <w:lang w:eastAsia="zh-TW"/>
        </w:rPr>
        <w:t xml:space="preserve"> = "</w:t>
      </w:r>
      <w:r w:rsidRPr="00D57118">
        <w:rPr>
          <w:rFonts w:hint="eastAsia"/>
          <w:color w:val="000000"/>
          <w:kern w:val="2"/>
          <w:szCs w:val="24"/>
          <w:lang w:eastAsia="zh-TW"/>
        </w:rPr>
        <w:t>在家療養</w:t>
      </w:r>
      <w:r>
        <w:rPr>
          <w:rFonts w:hint="eastAsia"/>
          <w:color w:val="000000"/>
          <w:kern w:val="2"/>
          <w:szCs w:val="24"/>
          <w:lang w:eastAsia="zh-TW"/>
        </w:rPr>
        <w:t>"</w:t>
      </w:r>
    </w:p>
    <w:p w:rsidR="00D57118" w:rsidRDefault="00D57118" w:rsidP="00D57118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11EDE">
        <w:rPr>
          <w:color w:val="000000"/>
          <w:kern w:val="2"/>
          <w:szCs w:val="24"/>
          <w:lang w:eastAsia="zh-TW"/>
        </w:rPr>
        <w:t>DTAAY00</w:t>
      </w:r>
      <w:r w:rsidR="00E446C1">
        <w:rPr>
          <w:rFonts w:hint="eastAsia"/>
          <w:color w:val="000000"/>
          <w:kern w:val="2"/>
          <w:szCs w:val="24"/>
          <w:lang w:eastAsia="zh-TW"/>
        </w:rPr>
        <w:t>5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111EDE">
        <w:rPr>
          <w:rFonts w:hint="eastAsia"/>
          <w:color w:val="000000"/>
          <w:kern w:val="2"/>
          <w:szCs w:val="24"/>
          <w:lang w:eastAsia="zh-TW"/>
        </w:rPr>
        <w:t>診斷類別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 w:rsidRPr="00111EDE">
        <w:rPr>
          <w:color w:val="000000"/>
          <w:kern w:val="2"/>
          <w:szCs w:val="24"/>
          <w:lang w:eastAsia="zh-TW"/>
        </w:rPr>
        <w:t>DIAG_KIND</w:t>
      </w:r>
      <w:r>
        <w:rPr>
          <w:rFonts w:hint="eastAsia"/>
          <w:color w:val="000000"/>
          <w:kern w:val="2"/>
          <w:szCs w:val="24"/>
          <w:lang w:eastAsia="zh-TW"/>
        </w:rPr>
        <w:t>) = "K"</w:t>
      </w:r>
    </w:p>
    <w:p w:rsidR="00D57118" w:rsidRDefault="00D57118" w:rsidP="00D5711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END IF</w:t>
      </w:r>
    </w:p>
    <w:p w:rsidR="00D57118" w:rsidRDefault="00D57118" w:rsidP="00D5711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11EDE">
        <w:rPr>
          <w:color w:val="000000"/>
          <w:kern w:val="2"/>
          <w:szCs w:val="24"/>
          <w:lang w:eastAsia="zh-TW"/>
        </w:rPr>
        <w:t>DTAAY00</w:t>
      </w:r>
      <w:r w:rsidR="00E446C1">
        <w:rPr>
          <w:rFonts w:hint="eastAsia"/>
          <w:color w:val="000000"/>
          <w:kern w:val="2"/>
          <w:szCs w:val="24"/>
          <w:lang w:eastAsia="zh-TW"/>
        </w:rPr>
        <w:t>5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D57118">
        <w:rPr>
          <w:rFonts w:hint="eastAsia"/>
          <w:color w:val="000000"/>
          <w:kern w:val="2"/>
          <w:szCs w:val="24"/>
          <w:lang w:eastAsia="zh-TW"/>
        </w:rPr>
        <w:t>起始日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 w:rsidRPr="00D57118">
        <w:rPr>
          <w:color w:val="000000"/>
          <w:kern w:val="2"/>
          <w:szCs w:val="24"/>
          <w:lang w:eastAsia="zh-TW"/>
        </w:rPr>
        <w:t>STR_DATE</w:t>
      </w:r>
      <w:r>
        <w:rPr>
          <w:rFonts w:hint="eastAsia"/>
          <w:color w:val="000000"/>
          <w:kern w:val="2"/>
          <w:szCs w:val="24"/>
          <w:lang w:eastAsia="zh-TW"/>
        </w:rPr>
        <w:t xml:space="preserve">) = </w:t>
      </w:r>
      <w:r w:rsidR="00DB2130">
        <w:rPr>
          <w:rFonts w:hint="eastAsia"/>
          <w:color w:val="000000"/>
          <w:kern w:val="2"/>
          <w:szCs w:val="24"/>
          <w:lang w:eastAsia="zh-TW"/>
        </w:rPr>
        <w:t>已輸入內容的</w:t>
      </w:r>
      <w:r>
        <w:rPr>
          <w:rFonts w:hint="eastAsia"/>
          <w:color w:val="000000"/>
          <w:kern w:val="2"/>
          <w:szCs w:val="24"/>
          <w:lang w:eastAsia="zh-TW"/>
        </w:rPr>
        <w:t>第一個日期</w:t>
      </w:r>
    </w:p>
    <w:p w:rsidR="00D57118" w:rsidRDefault="00D57118" w:rsidP="00D5711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11EDE">
        <w:rPr>
          <w:color w:val="000000"/>
          <w:kern w:val="2"/>
          <w:szCs w:val="24"/>
          <w:lang w:eastAsia="zh-TW"/>
        </w:rPr>
        <w:t>DTAAY00</w:t>
      </w:r>
      <w:r w:rsidR="00E446C1">
        <w:rPr>
          <w:rFonts w:hint="eastAsia"/>
          <w:color w:val="000000"/>
          <w:kern w:val="2"/>
          <w:szCs w:val="24"/>
          <w:lang w:eastAsia="zh-TW"/>
        </w:rPr>
        <w:t>5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D57118">
        <w:rPr>
          <w:rFonts w:hint="eastAsia"/>
          <w:color w:val="000000"/>
          <w:kern w:val="2"/>
          <w:szCs w:val="24"/>
          <w:lang w:eastAsia="zh-TW"/>
        </w:rPr>
        <w:t>終止日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 w:rsidRPr="00D57118">
        <w:rPr>
          <w:color w:val="000000"/>
          <w:kern w:val="2"/>
          <w:szCs w:val="24"/>
          <w:lang w:eastAsia="zh-TW"/>
        </w:rPr>
        <w:t>END_DATE</w:t>
      </w:r>
      <w:r>
        <w:rPr>
          <w:rFonts w:hint="eastAsia"/>
          <w:color w:val="000000"/>
          <w:kern w:val="2"/>
          <w:szCs w:val="24"/>
          <w:lang w:eastAsia="zh-TW"/>
        </w:rPr>
        <w:t xml:space="preserve">) = </w:t>
      </w:r>
      <w:r w:rsidR="00DB2130">
        <w:rPr>
          <w:rFonts w:hint="eastAsia"/>
          <w:color w:val="000000"/>
          <w:kern w:val="2"/>
          <w:szCs w:val="24"/>
          <w:lang w:eastAsia="zh-TW"/>
        </w:rPr>
        <w:t>已輸入內容的</w:t>
      </w:r>
      <w:r>
        <w:rPr>
          <w:rFonts w:hint="eastAsia"/>
          <w:color w:val="000000"/>
          <w:kern w:val="2"/>
          <w:szCs w:val="24"/>
          <w:lang w:eastAsia="zh-TW"/>
        </w:rPr>
        <w:t>第二個日期</w:t>
      </w:r>
    </w:p>
    <w:p w:rsidR="0019088C" w:rsidRDefault="0019088C" w:rsidP="0019088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同時依項目名稱產生以下資料</w:t>
      </w:r>
    </w:p>
    <w:p w:rsidR="0019088C" w:rsidRDefault="0019088C" w:rsidP="0019088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每筆資料</w:t>
      </w:r>
      <w:r>
        <w:rPr>
          <w:rFonts w:hint="eastAsia"/>
          <w:color w:val="000000"/>
          <w:kern w:val="2"/>
          <w:szCs w:val="24"/>
          <w:lang w:eastAsia="zh-TW"/>
        </w:rPr>
        <w:t>FORMAT</w:t>
      </w:r>
      <w:r>
        <w:rPr>
          <w:rFonts w:hint="eastAsia"/>
          <w:color w:val="000000"/>
          <w:kern w:val="2"/>
          <w:szCs w:val="24"/>
          <w:lang w:eastAsia="zh-TW"/>
        </w:rPr>
        <w:t>成一個</w:t>
      </w:r>
      <w:r w:rsidRPr="00F6568D">
        <w:rPr>
          <w:color w:val="000000"/>
          <w:kern w:val="2"/>
          <w:szCs w:val="24"/>
          <w:lang w:eastAsia="zh-TW"/>
        </w:rPr>
        <w:t>ListOrderedMap</w:t>
      </w:r>
    </w:p>
    <w:p w:rsidR="0019088C" w:rsidRDefault="0019088C" w:rsidP="0019088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欄位名稱</w:t>
      </w:r>
      <w:r>
        <w:rPr>
          <w:rFonts w:hint="eastAsia"/>
          <w:color w:val="000000"/>
          <w:kern w:val="2"/>
          <w:szCs w:val="24"/>
          <w:lang w:eastAsia="zh-TW"/>
        </w:rPr>
        <w:t xml:space="preserve"> = "</w:t>
      </w:r>
      <w:r w:rsidRPr="00F6568D">
        <w:rPr>
          <w:color w:val="000000"/>
          <w:kern w:val="2"/>
          <w:szCs w:val="24"/>
          <w:lang w:eastAsia="zh-TW"/>
        </w:rPr>
        <w:t>BURN_CODE</w:t>
      </w:r>
      <w:r>
        <w:rPr>
          <w:rFonts w:hint="eastAsia"/>
          <w:color w:val="000000"/>
          <w:kern w:val="2"/>
          <w:szCs w:val="24"/>
          <w:lang w:eastAsia="zh-TW"/>
        </w:rPr>
        <w:t>"</w:t>
      </w:r>
    </w:p>
    <w:p w:rsidR="0019088C" w:rsidRDefault="0019088C" w:rsidP="0019088C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IF </w:t>
      </w:r>
      <w:r>
        <w:rPr>
          <w:rFonts w:hint="eastAsia"/>
          <w:color w:val="000000"/>
          <w:kern w:val="2"/>
          <w:szCs w:val="24"/>
          <w:lang w:eastAsia="zh-TW"/>
        </w:rPr>
        <w:t>畫面上的項目</w:t>
      </w:r>
      <w:r>
        <w:rPr>
          <w:rFonts w:hint="eastAsia"/>
          <w:color w:val="000000"/>
          <w:kern w:val="2"/>
          <w:szCs w:val="24"/>
          <w:lang w:eastAsia="zh-TW"/>
        </w:rPr>
        <w:t xml:space="preserve"> = "</w:t>
      </w:r>
      <w:r>
        <w:rPr>
          <w:rFonts w:hint="eastAsia"/>
          <w:color w:val="000000"/>
          <w:kern w:val="2"/>
          <w:szCs w:val="24"/>
          <w:lang w:eastAsia="zh-TW"/>
        </w:rPr>
        <w:t>住院</w:t>
      </w:r>
      <w:r>
        <w:rPr>
          <w:rFonts w:hint="eastAsia"/>
          <w:color w:val="000000"/>
          <w:kern w:val="2"/>
          <w:szCs w:val="24"/>
          <w:lang w:eastAsia="zh-TW"/>
        </w:rPr>
        <w:t>"</w:t>
      </w:r>
    </w:p>
    <w:p w:rsidR="0019088C" w:rsidRDefault="0019088C" w:rsidP="0019088C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值</w:t>
      </w:r>
      <w:r>
        <w:rPr>
          <w:rFonts w:hint="eastAsia"/>
          <w:color w:val="000000"/>
          <w:kern w:val="2"/>
          <w:szCs w:val="24"/>
          <w:lang w:eastAsia="zh-TW"/>
        </w:rPr>
        <w:t xml:space="preserve"> = "A"</w:t>
      </w:r>
    </w:p>
    <w:p w:rsidR="0019088C" w:rsidRDefault="0019088C" w:rsidP="0019088C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ELSE IF </w:t>
      </w:r>
      <w:r>
        <w:rPr>
          <w:rFonts w:hint="eastAsia"/>
          <w:color w:val="000000"/>
          <w:kern w:val="2"/>
          <w:szCs w:val="24"/>
          <w:lang w:eastAsia="zh-TW"/>
        </w:rPr>
        <w:t>畫面上的項目</w:t>
      </w:r>
      <w:r>
        <w:rPr>
          <w:rFonts w:hint="eastAsia"/>
          <w:color w:val="000000"/>
          <w:kern w:val="2"/>
          <w:szCs w:val="24"/>
          <w:lang w:eastAsia="zh-TW"/>
        </w:rPr>
        <w:t xml:space="preserve"> = "</w:t>
      </w:r>
      <w:r w:rsidRPr="00111EDE">
        <w:rPr>
          <w:rFonts w:hint="eastAsia"/>
          <w:color w:val="000000"/>
          <w:kern w:val="2"/>
          <w:szCs w:val="24"/>
          <w:lang w:eastAsia="zh-TW"/>
        </w:rPr>
        <w:t>燒燙傷病房</w:t>
      </w:r>
      <w:r>
        <w:rPr>
          <w:rFonts w:hint="eastAsia"/>
          <w:color w:val="000000"/>
          <w:kern w:val="2"/>
          <w:szCs w:val="24"/>
          <w:lang w:eastAsia="zh-TW"/>
        </w:rPr>
        <w:t>"</w:t>
      </w:r>
    </w:p>
    <w:p w:rsidR="0019088C" w:rsidRDefault="0019088C" w:rsidP="0019088C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值</w:t>
      </w:r>
      <w:r>
        <w:rPr>
          <w:rFonts w:hint="eastAsia"/>
          <w:color w:val="000000"/>
          <w:kern w:val="2"/>
          <w:szCs w:val="24"/>
          <w:lang w:eastAsia="zh-TW"/>
        </w:rPr>
        <w:t xml:space="preserve"> = "B"</w:t>
      </w:r>
    </w:p>
    <w:p w:rsidR="0019088C" w:rsidRDefault="0019088C" w:rsidP="0019088C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ELSE IF </w:t>
      </w:r>
      <w:r>
        <w:rPr>
          <w:rFonts w:hint="eastAsia"/>
          <w:color w:val="000000"/>
          <w:kern w:val="2"/>
          <w:szCs w:val="24"/>
          <w:lang w:eastAsia="zh-TW"/>
        </w:rPr>
        <w:t>畫面上的項目</w:t>
      </w:r>
      <w:r>
        <w:rPr>
          <w:rFonts w:hint="eastAsia"/>
          <w:color w:val="000000"/>
          <w:kern w:val="2"/>
          <w:szCs w:val="24"/>
          <w:lang w:eastAsia="zh-TW"/>
        </w:rPr>
        <w:t xml:space="preserve"> = "</w:t>
      </w:r>
      <w:r w:rsidRPr="00111EDE">
        <w:rPr>
          <w:rFonts w:hint="eastAsia"/>
          <w:color w:val="000000"/>
          <w:kern w:val="2"/>
          <w:szCs w:val="24"/>
          <w:lang w:eastAsia="zh-TW"/>
        </w:rPr>
        <w:t>加護病房</w:t>
      </w:r>
      <w:r>
        <w:rPr>
          <w:rFonts w:hint="eastAsia"/>
          <w:color w:val="000000"/>
          <w:kern w:val="2"/>
          <w:szCs w:val="24"/>
          <w:lang w:eastAsia="zh-TW"/>
        </w:rPr>
        <w:t>"</w:t>
      </w:r>
    </w:p>
    <w:p w:rsidR="0019088C" w:rsidRDefault="0019088C" w:rsidP="0019088C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值</w:t>
      </w:r>
      <w:r>
        <w:rPr>
          <w:rFonts w:hint="eastAsia"/>
          <w:color w:val="000000"/>
          <w:kern w:val="2"/>
          <w:szCs w:val="24"/>
          <w:lang w:eastAsia="zh-TW"/>
        </w:rPr>
        <w:t xml:space="preserve"> = "C"</w:t>
      </w:r>
    </w:p>
    <w:p w:rsidR="0019088C" w:rsidRDefault="0019088C" w:rsidP="0019088C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ELSE IF </w:t>
      </w:r>
      <w:r>
        <w:rPr>
          <w:rFonts w:hint="eastAsia"/>
          <w:color w:val="000000"/>
          <w:kern w:val="2"/>
          <w:szCs w:val="24"/>
          <w:lang w:eastAsia="zh-TW"/>
        </w:rPr>
        <w:t>畫面上的項目</w:t>
      </w:r>
      <w:r>
        <w:rPr>
          <w:rFonts w:hint="eastAsia"/>
          <w:color w:val="000000"/>
          <w:kern w:val="2"/>
          <w:szCs w:val="24"/>
          <w:lang w:eastAsia="zh-TW"/>
        </w:rPr>
        <w:t xml:space="preserve"> = "</w:t>
      </w:r>
      <w:r w:rsidRPr="00D57118">
        <w:rPr>
          <w:rFonts w:hint="eastAsia"/>
          <w:color w:val="000000"/>
          <w:kern w:val="2"/>
          <w:szCs w:val="24"/>
          <w:lang w:eastAsia="zh-TW"/>
        </w:rPr>
        <w:t>在家療養</w:t>
      </w:r>
      <w:r>
        <w:rPr>
          <w:rFonts w:hint="eastAsia"/>
          <w:color w:val="000000"/>
          <w:kern w:val="2"/>
          <w:szCs w:val="24"/>
          <w:lang w:eastAsia="zh-TW"/>
        </w:rPr>
        <w:t>"</w:t>
      </w:r>
    </w:p>
    <w:p w:rsidR="0019088C" w:rsidRDefault="0019088C" w:rsidP="0019088C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值</w:t>
      </w:r>
      <w:r>
        <w:rPr>
          <w:rFonts w:hint="eastAsia"/>
          <w:color w:val="000000"/>
          <w:kern w:val="2"/>
          <w:szCs w:val="24"/>
          <w:lang w:eastAsia="zh-TW"/>
        </w:rPr>
        <w:t xml:space="preserve"> = "K"</w:t>
      </w:r>
    </w:p>
    <w:p w:rsidR="0019088C" w:rsidRDefault="0019088C" w:rsidP="0019088C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END IF</w:t>
      </w:r>
    </w:p>
    <w:p w:rsidR="0019088C" w:rsidRDefault="0019088C" w:rsidP="00DB213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欄位名稱</w:t>
      </w:r>
      <w:r>
        <w:rPr>
          <w:rFonts w:hint="eastAsia"/>
          <w:color w:val="000000"/>
          <w:kern w:val="2"/>
          <w:szCs w:val="24"/>
          <w:lang w:eastAsia="zh-TW"/>
        </w:rPr>
        <w:t xml:space="preserve"> = "</w:t>
      </w:r>
      <w:r w:rsidRPr="00F6568D">
        <w:rPr>
          <w:color w:val="000000"/>
          <w:kern w:val="2"/>
          <w:szCs w:val="24"/>
          <w:lang w:eastAsia="zh-TW"/>
        </w:rPr>
        <w:t>STR_DATE</w:t>
      </w:r>
      <w:r>
        <w:rPr>
          <w:rFonts w:hint="eastAsia"/>
          <w:color w:val="000000"/>
          <w:kern w:val="2"/>
          <w:szCs w:val="24"/>
          <w:lang w:eastAsia="zh-TW"/>
        </w:rPr>
        <w:t>"</w:t>
      </w:r>
      <w:r w:rsidRPr="007157E3">
        <w:rPr>
          <w:rFonts w:hint="eastAsia"/>
          <w:color w:val="000000"/>
          <w:kern w:val="2"/>
          <w:szCs w:val="24"/>
          <w:lang w:eastAsia="zh-TW"/>
        </w:rPr>
        <w:t>，</w:t>
      </w:r>
      <w:r>
        <w:rPr>
          <w:rFonts w:hint="eastAsia"/>
          <w:color w:val="000000"/>
          <w:kern w:val="2"/>
          <w:szCs w:val="24"/>
          <w:lang w:eastAsia="zh-TW"/>
        </w:rPr>
        <w:t>值</w:t>
      </w:r>
      <w:r>
        <w:rPr>
          <w:rFonts w:hint="eastAsia"/>
          <w:color w:val="000000"/>
          <w:kern w:val="2"/>
          <w:szCs w:val="24"/>
          <w:lang w:eastAsia="zh-TW"/>
        </w:rPr>
        <w:t xml:space="preserve"> = </w:t>
      </w:r>
      <w:r w:rsidR="00DB2130" w:rsidRPr="00DB2130">
        <w:rPr>
          <w:rFonts w:hint="eastAsia"/>
          <w:color w:val="000000"/>
          <w:kern w:val="2"/>
          <w:szCs w:val="24"/>
          <w:lang w:eastAsia="zh-TW"/>
        </w:rPr>
        <w:t>已輸入內容的第一個日期</w:t>
      </w:r>
    </w:p>
    <w:p w:rsidR="0019088C" w:rsidRDefault="0019088C" w:rsidP="00DB213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欄位名稱</w:t>
      </w:r>
      <w:r>
        <w:rPr>
          <w:rFonts w:hint="eastAsia"/>
          <w:color w:val="000000"/>
          <w:kern w:val="2"/>
          <w:szCs w:val="24"/>
          <w:lang w:eastAsia="zh-TW"/>
        </w:rPr>
        <w:t xml:space="preserve"> = "</w:t>
      </w:r>
      <w:r w:rsidR="00DB2130" w:rsidRPr="00DB2130">
        <w:rPr>
          <w:color w:val="000000"/>
          <w:kern w:val="2"/>
          <w:szCs w:val="24"/>
          <w:lang w:eastAsia="zh-TW"/>
        </w:rPr>
        <w:t>END_DATE</w:t>
      </w:r>
      <w:r>
        <w:rPr>
          <w:rFonts w:hint="eastAsia"/>
          <w:color w:val="000000"/>
          <w:kern w:val="2"/>
          <w:szCs w:val="24"/>
          <w:lang w:eastAsia="zh-TW"/>
        </w:rPr>
        <w:t>"</w:t>
      </w:r>
      <w:r w:rsidRPr="007157E3">
        <w:rPr>
          <w:rFonts w:hint="eastAsia"/>
          <w:color w:val="000000"/>
          <w:kern w:val="2"/>
          <w:szCs w:val="24"/>
          <w:lang w:eastAsia="zh-TW"/>
        </w:rPr>
        <w:t>，</w:t>
      </w:r>
      <w:r>
        <w:rPr>
          <w:rFonts w:hint="eastAsia"/>
          <w:color w:val="000000"/>
          <w:kern w:val="2"/>
          <w:szCs w:val="24"/>
          <w:lang w:eastAsia="zh-TW"/>
        </w:rPr>
        <w:t>值</w:t>
      </w:r>
      <w:r>
        <w:rPr>
          <w:rFonts w:hint="eastAsia"/>
          <w:color w:val="000000"/>
          <w:kern w:val="2"/>
          <w:szCs w:val="24"/>
          <w:lang w:eastAsia="zh-TW"/>
        </w:rPr>
        <w:t xml:space="preserve"> = </w:t>
      </w:r>
      <w:r w:rsidR="00DB2130" w:rsidRPr="00DB2130">
        <w:rPr>
          <w:rFonts w:hint="eastAsia"/>
          <w:color w:val="000000"/>
          <w:kern w:val="2"/>
          <w:szCs w:val="24"/>
          <w:lang w:eastAsia="zh-TW"/>
        </w:rPr>
        <w:t>已輸入內容的第二個日期</w:t>
      </w:r>
    </w:p>
    <w:p w:rsidR="0019088C" w:rsidRPr="0019088C" w:rsidRDefault="00437264" w:rsidP="0019088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依項目分類</w:t>
      </w:r>
      <w:r w:rsidRPr="007157E3">
        <w:rPr>
          <w:rFonts w:hint="eastAsia"/>
          <w:color w:val="000000"/>
          <w:kern w:val="2"/>
          <w:szCs w:val="24"/>
          <w:lang w:eastAsia="zh-TW"/>
        </w:rPr>
        <w:t>，</w:t>
      </w:r>
      <w:r w:rsidR="0019088C">
        <w:rPr>
          <w:rFonts w:hint="eastAsia"/>
          <w:color w:val="000000"/>
          <w:kern w:val="2"/>
          <w:szCs w:val="24"/>
          <w:lang w:eastAsia="zh-TW"/>
        </w:rPr>
        <w:t>相同</w:t>
      </w:r>
      <w:r>
        <w:rPr>
          <w:rFonts w:hint="eastAsia"/>
          <w:color w:val="000000"/>
          <w:kern w:val="2"/>
          <w:szCs w:val="24"/>
          <w:lang w:eastAsia="zh-TW"/>
        </w:rPr>
        <w:t>項目</w:t>
      </w:r>
      <w:r w:rsidR="0019088C">
        <w:rPr>
          <w:rFonts w:hint="eastAsia"/>
          <w:color w:val="000000"/>
          <w:kern w:val="2"/>
          <w:szCs w:val="24"/>
          <w:lang w:eastAsia="zh-TW"/>
        </w:rPr>
        <w:t>的</w:t>
      </w:r>
      <w:r w:rsidR="0019088C" w:rsidRPr="00F6568D">
        <w:rPr>
          <w:color w:val="000000"/>
          <w:kern w:val="2"/>
          <w:szCs w:val="24"/>
          <w:lang w:eastAsia="zh-TW"/>
        </w:rPr>
        <w:t>ListOrderedMap</w:t>
      </w:r>
      <w:r w:rsidR="0019088C">
        <w:rPr>
          <w:rFonts w:hint="eastAsia"/>
          <w:color w:val="000000"/>
          <w:kern w:val="2"/>
          <w:szCs w:val="24"/>
          <w:lang w:eastAsia="zh-TW"/>
        </w:rPr>
        <w:t>加在</w:t>
      </w:r>
      <w:r>
        <w:rPr>
          <w:rFonts w:hint="eastAsia"/>
          <w:color w:val="000000"/>
          <w:kern w:val="2"/>
          <w:szCs w:val="24"/>
          <w:lang w:eastAsia="zh-TW"/>
        </w:rPr>
        <w:t>同</w:t>
      </w:r>
      <w:r w:rsidR="0019088C">
        <w:rPr>
          <w:rFonts w:hint="eastAsia"/>
          <w:color w:val="000000"/>
          <w:kern w:val="2"/>
          <w:szCs w:val="24"/>
          <w:lang w:eastAsia="zh-TW"/>
        </w:rPr>
        <w:t>一個</w:t>
      </w:r>
      <w:r w:rsidR="0019088C">
        <w:rPr>
          <w:rFonts w:hint="eastAsia"/>
          <w:color w:val="000000"/>
          <w:kern w:val="2"/>
          <w:szCs w:val="24"/>
          <w:lang w:eastAsia="zh-TW"/>
        </w:rPr>
        <w:t>List</w:t>
      </w:r>
      <w:r w:rsidR="0019088C">
        <w:rPr>
          <w:rFonts w:hint="eastAsia"/>
          <w:color w:val="000000"/>
          <w:kern w:val="2"/>
          <w:szCs w:val="24"/>
          <w:lang w:eastAsia="zh-TW"/>
        </w:rPr>
        <w:t>裡</w:t>
      </w:r>
    </w:p>
    <w:p w:rsidR="00815DEB" w:rsidRDefault="0019088C" w:rsidP="0019088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產生疾病資料</w:t>
      </w:r>
    </w:p>
    <w:p w:rsidR="001905EC" w:rsidRDefault="001905EC" w:rsidP="001905E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新增一筆</w:t>
      </w:r>
      <w:r w:rsidRPr="000B31B7">
        <w:rPr>
          <w:color w:val="000000"/>
          <w:kern w:val="2"/>
          <w:szCs w:val="24"/>
          <w:lang w:eastAsia="zh-TW"/>
        </w:rPr>
        <w:t>AA_A0Z013_bo</w:t>
      </w:r>
      <w:r>
        <w:rPr>
          <w:rFonts w:hint="eastAsia"/>
          <w:color w:val="000000"/>
          <w:kern w:val="2"/>
          <w:szCs w:val="24"/>
          <w:lang w:eastAsia="zh-TW"/>
        </w:rPr>
        <w:t>2</w:t>
      </w:r>
      <w:r w:rsidRPr="007157E3">
        <w:rPr>
          <w:rFonts w:hint="eastAsia"/>
          <w:color w:val="000000"/>
          <w:kern w:val="2"/>
          <w:szCs w:val="24"/>
          <w:lang w:eastAsia="zh-TW"/>
        </w:rPr>
        <w:t>資料</w:t>
      </w:r>
      <w:r w:rsidRPr="007157E3">
        <w:rPr>
          <w:rFonts w:hint="eastAsia"/>
          <w:color w:val="000000"/>
          <w:kern w:val="2"/>
          <w:szCs w:val="24"/>
          <w:lang w:eastAsia="zh-TW"/>
        </w:rPr>
        <w:t>(</w:t>
      </w:r>
      <w:r w:rsidRPr="007157E3">
        <w:rPr>
          <w:rFonts w:hint="eastAsia"/>
          <w:color w:val="000000"/>
          <w:kern w:val="2"/>
          <w:szCs w:val="24"/>
          <w:lang w:eastAsia="zh-TW"/>
        </w:rPr>
        <w:t>只產生</w:t>
      </w:r>
      <w:r w:rsidRPr="007157E3">
        <w:rPr>
          <w:rFonts w:hint="eastAsia"/>
          <w:color w:val="000000"/>
          <w:kern w:val="2"/>
          <w:szCs w:val="24"/>
          <w:lang w:eastAsia="zh-TW"/>
        </w:rPr>
        <w:t>BO</w:t>
      </w:r>
      <w:r w:rsidRPr="007157E3">
        <w:rPr>
          <w:rFonts w:hint="eastAsia"/>
          <w:color w:val="000000"/>
          <w:kern w:val="2"/>
          <w:szCs w:val="24"/>
          <w:lang w:eastAsia="zh-TW"/>
        </w:rPr>
        <w:t>不用寫檔</w:t>
      </w:r>
      <w:r w:rsidRPr="007157E3">
        <w:rPr>
          <w:rFonts w:hint="eastAsia"/>
          <w:color w:val="000000"/>
          <w:kern w:val="2"/>
          <w:szCs w:val="24"/>
          <w:lang w:eastAsia="zh-TW"/>
        </w:rPr>
        <w:t>)</w:t>
      </w:r>
      <w:r w:rsidRPr="007157E3">
        <w:rPr>
          <w:rFonts w:hint="eastAsia"/>
          <w:color w:val="000000"/>
          <w:kern w:val="2"/>
          <w:szCs w:val="24"/>
          <w:lang w:eastAsia="zh-TW"/>
        </w:rPr>
        <w:t>，欄位如下：</w:t>
      </w:r>
    </w:p>
    <w:p w:rsidR="006F27F0" w:rsidRDefault="00C914E3" w:rsidP="00C914E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0B31B7">
        <w:rPr>
          <w:color w:val="000000"/>
          <w:kern w:val="2"/>
          <w:szCs w:val="24"/>
          <w:lang w:eastAsia="zh-TW"/>
        </w:rPr>
        <w:t>AA_A0Z013_bo</w:t>
      </w:r>
      <w:r>
        <w:rPr>
          <w:rFonts w:hint="eastAsia"/>
          <w:color w:val="000000"/>
          <w:kern w:val="2"/>
          <w:szCs w:val="24"/>
          <w:lang w:eastAsia="zh-TW"/>
        </w:rPr>
        <w:t>2.</w:t>
      </w:r>
      <w:r w:rsidRPr="00C914E3">
        <w:rPr>
          <w:rFonts w:hint="eastAsia"/>
          <w:color w:val="000000"/>
          <w:kern w:val="2"/>
          <w:szCs w:val="24"/>
          <w:lang w:eastAsia="zh-TW"/>
        </w:rPr>
        <w:t>疾病代碼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 w:rsidRPr="00C914E3">
        <w:rPr>
          <w:color w:val="000000"/>
          <w:kern w:val="2"/>
          <w:szCs w:val="24"/>
          <w:lang w:eastAsia="zh-TW"/>
        </w:rPr>
        <w:t>APLY_ICD_CODE1</w:t>
      </w:r>
      <w:r>
        <w:rPr>
          <w:rFonts w:hint="eastAsia"/>
          <w:color w:val="000000"/>
          <w:kern w:val="2"/>
          <w:szCs w:val="24"/>
          <w:lang w:eastAsia="zh-TW"/>
        </w:rPr>
        <w:t>) = "</w:t>
      </w:r>
      <w:r w:rsidR="008044D4">
        <w:rPr>
          <w:rFonts w:hint="eastAsia"/>
          <w:color w:val="000000"/>
          <w:kern w:val="2"/>
          <w:szCs w:val="24"/>
          <w:lang w:eastAsia="zh-TW"/>
        </w:rPr>
        <w:t>14</w:t>
      </w:r>
      <w:r>
        <w:rPr>
          <w:rFonts w:hint="eastAsia"/>
          <w:color w:val="000000"/>
          <w:kern w:val="2"/>
          <w:szCs w:val="24"/>
          <w:lang w:eastAsia="zh-TW"/>
        </w:rPr>
        <w:t>0"</w:t>
      </w:r>
    </w:p>
    <w:p w:rsidR="00C914E3" w:rsidRDefault="00C914E3" w:rsidP="00C914E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0B31B7">
        <w:rPr>
          <w:color w:val="000000"/>
          <w:kern w:val="2"/>
          <w:szCs w:val="24"/>
          <w:lang w:eastAsia="zh-TW"/>
        </w:rPr>
        <w:t>AA_A0Z013_bo</w:t>
      </w:r>
      <w:r>
        <w:rPr>
          <w:rFonts w:hint="eastAsia"/>
          <w:color w:val="000000"/>
          <w:kern w:val="2"/>
          <w:szCs w:val="24"/>
          <w:lang w:eastAsia="zh-TW"/>
        </w:rPr>
        <w:t>2.</w:t>
      </w:r>
      <w:r w:rsidRPr="00C914E3">
        <w:rPr>
          <w:rFonts w:hint="eastAsia"/>
          <w:color w:val="000000"/>
          <w:kern w:val="2"/>
          <w:szCs w:val="24"/>
          <w:lang w:eastAsia="zh-TW"/>
        </w:rPr>
        <w:t>診斷書流水號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 w:rsidRPr="00C914E3">
        <w:rPr>
          <w:color w:val="000000"/>
          <w:kern w:val="2"/>
          <w:szCs w:val="24"/>
          <w:lang w:eastAsia="zh-TW"/>
        </w:rPr>
        <w:t>DIAG_SER_NO</w:t>
      </w:r>
      <w:r>
        <w:rPr>
          <w:rFonts w:hint="eastAsia"/>
          <w:color w:val="000000"/>
          <w:kern w:val="2"/>
          <w:szCs w:val="24"/>
          <w:lang w:eastAsia="zh-TW"/>
        </w:rPr>
        <w:t>) = 1</w:t>
      </w:r>
    </w:p>
    <w:p w:rsidR="00C914E3" w:rsidRDefault="00C914E3" w:rsidP="00C914E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0B31B7">
        <w:rPr>
          <w:color w:val="000000"/>
          <w:kern w:val="2"/>
          <w:szCs w:val="24"/>
          <w:lang w:eastAsia="zh-TW"/>
        </w:rPr>
        <w:t>AA_A0Z013_bo</w:t>
      </w:r>
      <w:r>
        <w:rPr>
          <w:rFonts w:hint="eastAsia"/>
          <w:color w:val="000000"/>
          <w:kern w:val="2"/>
          <w:szCs w:val="24"/>
          <w:lang w:eastAsia="zh-TW"/>
        </w:rPr>
        <w:t>2.</w:t>
      </w:r>
      <w:r>
        <w:rPr>
          <w:rFonts w:hint="eastAsia"/>
          <w:color w:val="000000"/>
          <w:kern w:val="2"/>
          <w:szCs w:val="24"/>
          <w:lang w:eastAsia="zh-TW"/>
        </w:rPr>
        <w:t>受理編號</w:t>
      </w:r>
      <w:r>
        <w:rPr>
          <w:rFonts w:hint="eastAsia"/>
          <w:color w:val="000000"/>
          <w:kern w:val="2"/>
          <w:szCs w:val="24"/>
          <w:lang w:eastAsia="zh-TW"/>
        </w:rPr>
        <w:t xml:space="preserve">(APLY_NO) = </w:t>
      </w:r>
      <w:r w:rsidRPr="00111EDE">
        <w:rPr>
          <w:rFonts w:hint="eastAsia"/>
          <w:color w:val="000000"/>
          <w:kern w:val="2"/>
          <w:szCs w:val="24"/>
          <w:lang w:eastAsia="zh-TW"/>
        </w:rPr>
        <w:t>$</w:t>
      </w:r>
      <w:r w:rsidRPr="00111EDE">
        <w:rPr>
          <w:rFonts w:hint="eastAsia"/>
          <w:color w:val="000000"/>
          <w:kern w:val="2"/>
          <w:szCs w:val="24"/>
          <w:lang w:eastAsia="zh-TW"/>
        </w:rPr>
        <w:t>案件編號</w:t>
      </w:r>
    </w:p>
    <w:p w:rsidR="00C914E3" w:rsidRDefault="00C914E3" w:rsidP="00C914E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0B31B7">
        <w:rPr>
          <w:color w:val="000000"/>
          <w:kern w:val="2"/>
          <w:szCs w:val="24"/>
          <w:lang w:eastAsia="zh-TW"/>
        </w:rPr>
        <w:t>AA_A0Z013_bo</w:t>
      </w:r>
      <w:r>
        <w:rPr>
          <w:rFonts w:hint="eastAsia"/>
          <w:color w:val="000000"/>
          <w:kern w:val="2"/>
          <w:szCs w:val="24"/>
          <w:lang w:eastAsia="zh-TW"/>
        </w:rPr>
        <w:t>2.</w:t>
      </w:r>
      <w:r w:rsidRPr="00C914E3">
        <w:rPr>
          <w:rFonts w:hint="eastAsia"/>
          <w:color w:val="000000"/>
          <w:kern w:val="2"/>
          <w:szCs w:val="24"/>
          <w:lang w:eastAsia="zh-TW"/>
        </w:rPr>
        <w:t>住院日期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 w:rsidRPr="00C914E3">
        <w:rPr>
          <w:color w:val="000000"/>
          <w:kern w:val="2"/>
          <w:szCs w:val="24"/>
          <w:lang w:eastAsia="zh-TW"/>
        </w:rPr>
        <w:t>HOSPITAL_DATE</w:t>
      </w:r>
      <w:r>
        <w:rPr>
          <w:rFonts w:hint="eastAsia"/>
          <w:color w:val="000000"/>
          <w:kern w:val="2"/>
          <w:szCs w:val="24"/>
          <w:lang w:eastAsia="zh-TW"/>
        </w:rPr>
        <w:t xml:space="preserve">) = </w:t>
      </w:r>
      <w:r w:rsidR="00E64C34">
        <w:rPr>
          <w:rFonts w:hint="eastAsia"/>
          <w:color w:val="000000"/>
          <w:kern w:val="2"/>
          <w:szCs w:val="24"/>
          <w:lang w:eastAsia="zh-TW"/>
        </w:rPr>
        <w:t>住院</w:t>
      </w:r>
      <w:r w:rsidR="00E64C34" w:rsidRPr="00F6568D">
        <w:rPr>
          <w:color w:val="000000"/>
          <w:kern w:val="2"/>
          <w:szCs w:val="24"/>
          <w:lang w:eastAsia="zh-TW"/>
        </w:rPr>
        <w:t>ListOrderedMap</w:t>
      </w:r>
      <w:r w:rsidR="00E64C34">
        <w:rPr>
          <w:rFonts w:hint="eastAsia"/>
          <w:color w:val="000000"/>
          <w:kern w:val="2"/>
          <w:szCs w:val="24"/>
          <w:lang w:eastAsia="zh-TW"/>
        </w:rPr>
        <w:t>的</w:t>
      </w:r>
      <w:r w:rsidR="00E64C34">
        <w:rPr>
          <w:rFonts w:hint="eastAsia"/>
          <w:color w:val="000000"/>
          <w:kern w:val="2"/>
          <w:szCs w:val="24"/>
          <w:lang w:eastAsia="zh-TW"/>
        </w:rPr>
        <w:t>List</w:t>
      </w:r>
    </w:p>
    <w:p w:rsidR="00E64C34" w:rsidRDefault="00E64C34" w:rsidP="00E64C3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0B31B7">
        <w:rPr>
          <w:color w:val="000000"/>
          <w:kern w:val="2"/>
          <w:szCs w:val="24"/>
          <w:lang w:eastAsia="zh-TW"/>
        </w:rPr>
        <w:t>AA_A0Z013_bo</w:t>
      </w:r>
      <w:r>
        <w:rPr>
          <w:rFonts w:hint="eastAsia"/>
          <w:color w:val="000000"/>
          <w:kern w:val="2"/>
          <w:szCs w:val="24"/>
          <w:lang w:eastAsia="zh-TW"/>
        </w:rPr>
        <w:t>2.</w:t>
      </w:r>
      <w:r w:rsidRPr="00E64C34">
        <w:rPr>
          <w:rFonts w:hint="eastAsia"/>
          <w:color w:val="000000"/>
          <w:kern w:val="2"/>
          <w:szCs w:val="24"/>
          <w:lang w:eastAsia="zh-TW"/>
        </w:rPr>
        <w:t>燒燙傷病房日期</w:t>
      </w:r>
      <w:r>
        <w:rPr>
          <w:rFonts w:hint="eastAsia"/>
          <w:color w:val="000000"/>
          <w:kern w:val="2"/>
          <w:szCs w:val="24"/>
          <w:lang w:eastAsia="zh-TW"/>
        </w:rPr>
        <w:t xml:space="preserve">(BURN_DATE) = </w:t>
      </w:r>
      <w:r w:rsidRPr="00E64C34">
        <w:rPr>
          <w:rFonts w:hint="eastAsia"/>
          <w:color w:val="000000"/>
          <w:kern w:val="2"/>
          <w:szCs w:val="24"/>
          <w:lang w:eastAsia="zh-TW"/>
        </w:rPr>
        <w:t>燒燙傷病房</w:t>
      </w:r>
      <w:r w:rsidRPr="00F6568D">
        <w:rPr>
          <w:color w:val="000000"/>
          <w:kern w:val="2"/>
          <w:szCs w:val="24"/>
          <w:lang w:eastAsia="zh-TW"/>
        </w:rPr>
        <w:t>ListOrderedMap</w:t>
      </w:r>
      <w:r>
        <w:rPr>
          <w:rFonts w:hint="eastAsia"/>
          <w:color w:val="000000"/>
          <w:kern w:val="2"/>
          <w:szCs w:val="24"/>
          <w:lang w:eastAsia="zh-TW"/>
        </w:rPr>
        <w:t>的</w:t>
      </w:r>
      <w:r>
        <w:rPr>
          <w:rFonts w:hint="eastAsia"/>
          <w:color w:val="000000"/>
          <w:kern w:val="2"/>
          <w:szCs w:val="24"/>
          <w:lang w:eastAsia="zh-TW"/>
        </w:rPr>
        <w:t>List</w:t>
      </w:r>
    </w:p>
    <w:p w:rsidR="00E64C34" w:rsidRDefault="00E64C34" w:rsidP="00E64C3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0B31B7">
        <w:rPr>
          <w:color w:val="000000"/>
          <w:kern w:val="2"/>
          <w:szCs w:val="24"/>
          <w:lang w:eastAsia="zh-TW"/>
        </w:rPr>
        <w:t>AA_A0Z013_bo</w:t>
      </w:r>
      <w:r>
        <w:rPr>
          <w:rFonts w:hint="eastAsia"/>
          <w:color w:val="000000"/>
          <w:kern w:val="2"/>
          <w:szCs w:val="24"/>
          <w:lang w:eastAsia="zh-TW"/>
        </w:rPr>
        <w:t>2.</w:t>
      </w:r>
      <w:r w:rsidRPr="00E64C34">
        <w:rPr>
          <w:rFonts w:hint="eastAsia"/>
          <w:color w:val="000000"/>
          <w:kern w:val="2"/>
          <w:szCs w:val="24"/>
          <w:lang w:eastAsia="zh-TW"/>
        </w:rPr>
        <w:t>加護病房日期</w:t>
      </w:r>
      <w:r>
        <w:rPr>
          <w:rFonts w:hint="eastAsia"/>
          <w:color w:val="000000"/>
          <w:kern w:val="2"/>
          <w:szCs w:val="24"/>
          <w:lang w:eastAsia="zh-TW"/>
        </w:rPr>
        <w:t xml:space="preserve">(CARE_DATE) = </w:t>
      </w:r>
      <w:r w:rsidRPr="00E64C34">
        <w:rPr>
          <w:rFonts w:hint="eastAsia"/>
          <w:color w:val="000000"/>
          <w:kern w:val="2"/>
          <w:szCs w:val="24"/>
          <w:lang w:eastAsia="zh-TW"/>
        </w:rPr>
        <w:t>加護病房</w:t>
      </w:r>
      <w:r w:rsidRPr="00F6568D">
        <w:rPr>
          <w:color w:val="000000"/>
          <w:kern w:val="2"/>
          <w:szCs w:val="24"/>
          <w:lang w:eastAsia="zh-TW"/>
        </w:rPr>
        <w:t>ListOrderedMap</w:t>
      </w:r>
      <w:r>
        <w:rPr>
          <w:rFonts w:hint="eastAsia"/>
          <w:color w:val="000000"/>
          <w:kern w:val="2"/>
          <w:szCs w:val="24"/>
          <w:lang w:eastAsia="zh-TW"/>
        </w:rPr>
        <w:t>的</w:t>
      </w:r>
      <w:r>
        <w:rPr>
          <w:rFonts w:hint="eastAsia"/>
          <w:color w:val="000000"/>
          <w:kern w:val="2"/>
          <w:szCs w:val="24"/>
          <w:lang w:eastAsia="zh-TW"/>
        </w:rPr>
        <w:t>List</w:t>
      </w:r>
    </w:p>
    <w:p w:rsidR="00E64C34" w:rsidRDefault="00E64C34" w:rsidP="00E64C3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0B31B7">
        <w:rPr>
          <w:color w:val="000000"/>
          <w:kern w:val="2"/>
          <w:szCs w:val="24"/>
          <w:lang w:eastAsia="zh-TW"/>
        </w:rPr>
        <w:t>AA_A0Z013_bo</w:t>
      </w:r>
      <w:r>
        <w:rPr>
          <w:rFonts w:hint="eastAsia"/>
          <w:color w:val="000000"/>
          <w:kern w:val="2"/>
          <w:szCs w:val="24"/>
          <w:lang w:eastAsia="zh-TW"/>
        </w:rPr>
        <w:t>2.</w:t>
      </w:r>
      <w:r w:rsidRPr="00D57118">
        <w:rPr>
          <w:rFonts w:hint="eastAsia"/>
          <w:color w:val="000000"/>
          <w:kern w:val="2"/>
          <w:szCs w:val="24"/>
          <w:lang w:eastAsia="zh-TW"/>
        </w:rPr>
        <w:t>在家療養</w:t>
      </w:r>
      <w:r w:rsidRPr="00E64C34">
        <w:rPr>
          <w:rFonts w:hint="eastAsia"/>
          <w:color w:val="000000"/>
          <w:kern w:val="2"/>
          <w:szCs w:val="24"/>
          <w:lang w:eastAsia="zh-TW"/>
        </w:rPr>
        <w:t>日期</w:t>
      </w:r>
      <w:r>
        <w:rPr>
          <w:rFonts w:hint="eastAsia"/>
          <w:color w:val="000000"/>
          <w:kern w:val="2"/>
          <w:szCs w:val="24"/>
          <w:lang w:eastAsia="zh-TW"/>
        </w:rPr>
        <w:t xml:space="preserve">(HOME_DATE) = </w:t>
      </w:r>
      <w:r w:rsidRPr="00D57118">
        <w:rPr>
          <w:rFonts w:hint="eastAsia"/>
          <w:color w:val="000000"/>
          <w:kern w:val="2"/>
          <w:szCs w:val="24"/>
          <w:lang w:eastAsia="zh-TW"/>
        </w:rPr>
        <w:t>在家療養</w:t>
      </w:r>
      <w:r w:rsidRPr="00F6568D">
        <w:rPr>
          <w:color w:val="000000"/>
          <w:kern w:val="2"/>
          <w:szCs w:val="24"/>
          <w:lang w:eastAsia="zh-TW"/>
        </w:rPr>
        <w:t>ListOrderedMap</w:t>
      </w:r>
      <w:r>
        <w:rPr>
          <w:rFonts w:hint="eastAsia"/>
          <w:color w:val="000000"/>
          <w:kern w:val="2"/>
          <w:szCs w:val="24"/>
          <w:lang w:eastAsia="zh-TW"/>
        </w:rPr>
        <w:t>的</w:t>
      </w:r>
      <w:r>
        <w:rPr>
          <w:rFonts w:hint="eastAsia"/>
          <w:color w:val="000000"/>
          <w:kern w:val="2"/>
          <w:szCs w:val="24"/>
          <w:lang w:eastAsia="zh-TW"/>
        </w:rPr>
        <w:t>List</w:t>
      </w:r>
    </w:p>
    <w:p w:rsidR="00E64C34" w:rsidRDefault="004752FB" w:rsidP="004752F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752FB">
        <w:rPr>
          <w:rFonts w:hint="eastAsia"/>
          <w:color w:val="000000"/>
          <w:kern w:val="2"/>
          <w:szCs w:val="24"/>
          <w:lang w:eastAsia="zh-TW"/>
        </w:rPr>
        <w:t>計算醫療日額</w:t>
      </w:r>
      <w:r w:rsidR="00E64C34">
        <w:rPr>
          <w:rFonts w:hint="eastAsia"/>
          <w:color w:val="000000"/>
          <w:kern w:val="2"/>
          <w:szCs w:val="24"/>
          <w:lang w:eastAsia="zh-TW"/>
        </w:rPr>
        <w:t>理賠金額</w:t>
      </w:r>
    </w:p>
    <w:p w:rsidR="00E64C34" w:rsidRDefault="00E64C34" w:rsidP="00724A7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CALL</w:t>
      </w:r>
      <w:r w:rsidRPr="00E64C34">
        <w:rPr>
          <w:rFonts w:hint="eastAsia"/>
          <w:color w:val="000000"/>
          <w:kern w:val="2"/>
          <w:szCs w:val="24"/>
          <w:lang w:eastAsia="zh-TW"/>
        </w:rPr>
        <w:t>住院醫療日額保險金通算模組</w:t>
      </w:r>
      <w:r>
        <w:rPr>
          <w:rFonts w:hint="eastAsia"/>
          <w:color w:val="000000"/>
          <w:kern w:val="2"/>
          <w:szCs w:val="24"/>
          <w:lang w:eastAsia="zh-TW"/>
        </w:rPr>
        <w:t>AA_B1Z600</w:t>
      </w:r>
      <w:r w:rsidR="00724A76">
        <w:rPr>
          <w:rFonts w:hint="eastAsia"/>
          <w:color w:val="000000"/>
          <w:kern w:val="2"/>
          <w:szCs w:val="24"/>
          <w:lang w:eastAsia="zh-TW"/>
        </w:rPr>
        <w:t>.</w:t>
      </w:r>
      <w:r w:rsidR="00724A76" w:rsidRPr="00724A76">
        <w:rPr>
          <w:color w:val="000000"/>
          <w:kern w:val="2"/>
          <w:szCs w:val="24"/>
          <w:lang w:eastAsia="zh-TW"/>
        </w:rPr>
        <w:t>getAA_B1Z000_bo</w:t>
      </w:r>
      <w:r w:rsidR="00724A76">
        <w:rPr>
          <w:rFonts w:hint="eastAsia"/>
          <w:color w:val="000000"/>
          <w:kern w:val="2"/>
          <w:szCs w:val="24"/>
          <w:lang w:eastAsia="zh-TW"/>
        </w:rPr>
        <w:t>()</w:t>
      </w:r>
    </w:p>
    <w:p w:rsidR="00E64C34" w:rsidRDefault="00E64C34" w:rsidP="00E64C3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傳入參數</w:t>
      </w:r>
    </w:p>
    <w:p w:rsidR="00E64C34" w:rsidRDefault="00E64C34" w:rsidP="00E64C3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64C34">
        <w:rPr>
          <w:rFonts w:hint="eastAsia"/>
          <w:color w:val="000000"/>
          <w:kern w:val="2"/>
          <w:szCs w:val="24"/>
          <w:lang w:eastAsia="zh-TW"/>
        </w:rPr>
        <w:t>投保明細</w:t>
      </w:r>
      <w:r>
        <w:rPr>
          <w:rFonts w:hint="eastAsia"/>
          <w:color w:val="000000"/>
          <w:kern w:val="2"/>
          <w:szCs w:val="24"/>
          <w:lang w:eastAsia="zh-TW"/>
        </w:rPr>
        <w:t xml:space="preserve"> = </w:t>
      </w:r>
      <w:r w:rsidRPr="00FB125B">
        <w:rPr>
          <w:kern w:val="2"/>
          <w:lang w:eastAsia="zh-TW"/>
        </w:rPr>
        <w:t>AA</w:t>
      </w:r>
      <w:r>
        <w:rPr>
          <w:rFonts w:hint="eastAsia"/>
          <w:kern w:val="2"/>
          <w:lang w:eastAsia="zh-TW"/>
        </w:rPr>
        <w:t>_</w:t>
      </w:r>
      <w:r w:rsidRPr="00FB125B">
        <w:rPr>
          <w:kern w:val="2"/>
          <w:lang w:eastAsia="zh-TW"/>
        </w:rPr>
        <w:t>B0Z000</w:t>
      </w:r>
      <w:r>
        <w:rPr>
          <w:rFonts w:hint="eastAsia"/>
          <w:kern w:val="2"/>
          <w:lang w:eastAsia="zh-TW"/>
        </w:rPr>
        <w:t>回傳的</w:t>
      </w:r>
      <w:r w:rsidRPr="00E64C34">
        <w:rPr>
          <w:rFonts w:hint="eastAsia"/>
          <w:color w:val="000000"/>
          <w:kern w:val="2"/>
          <w:szCs w:val="24"/>
          <w:lang w:eastAsia="zh-TW"/>
        </w:rPr>
        <w:t>投保明細</w:t>
      </w:r>
    </w:p>
    <w:p w:rsidR="00E64C34" w:rsidRDefault="00E64C34" w:rsidP="00E64C3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64C34">
        <w:rPr>
          <w:rFonts w:hint="eastAsia"/>
          <w:color w:val="000000"/>
          <w:kern w:val="2"/>
          <w:szCs w:val="24"/>
          <w:lang w:eastAsia="zh-TW"/>
        </w:rPr>
        <w:t>申請書</w:t>
      </w:r>
      <w:r>
        <w:rPr>
          <w:rFonts w:hint="eastAsia"/>
          <w:color w:val="000000"/>
          <w:kern w:val="2"/>
          <w:szCs w:val="24"/>
          <w:lang w:eastAsia="zh-TW"/>
        </w:rPr>
        <w:t xml:space="preserve"> = DTAAA010</w:t>
      </w:r>
    </w:p>
    <w:p w:rsidR="00E64C34" w:rsidRDefault="00E64C34" w:rsidP="00C2182E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64C34">
        <w:rPr>
          <w:rFonts w:hint="eastAsia"/>
          <w:color w:val="000000"/>
          <w:kern w:val="2"/>
          <w:szCs w:val="24"/>
          <w:lang w:eastAsia="zh-TW"/>
        </w:rPr>
        <w:t>大額給付燒燙傷</w:t>
      </w:r>
      <w:r>
        <w:rPr>
          <w:rFonts w:hint="eastAsia"/>
          <w:color w:val="000000"/>
          <w:kern w:val="2"/>
          <w:szCs w:val="24"/>
          <w:lang w:eastAsia="zh-TW"/>
        </w:rPr>
        <w:t xml:space="preserve"> = </w:t>
      </w:r>
      <w:r w:rsidR="00C2182E" w:rsidRPr="00C2182E">
        <w:rPr>
          <w:color w:val="000000"/>
          <w:kern w:val="2"/>
          <w:szCs w:val="24"/>
          <w:lang w:eastAsia="zh-TW"/>
        </w:rPr>
        <w:t>AA_A0Z005_bo7</w:t>
      </w:r>
      <w:r w:rsidR="00C2182E">
        <w:rPr>
          <w:rFonts w:hint="eastAsia"/>
          <w:color w:val="000000"/>
          <w:kern w:val="2"/>
          <w:szCs w:val="24"/>
          <w:lang w:eastAsia="zh-TW"/>
        </w:rPr>
        <w:t>(</w:t>
      </w:r>
      <w:r w:rsidR="00C2182E">
        <w:rPr>
          <w:rFonts w:hint="eastAsia"/>
          <w:color w:val="000000"/>
          <w:kern w:val="2"/>
          <w:szCs w:val="24"/>
          <w:lang w:eastAsia="zh-TW"/>
        </w:rPr>
        <w:t>空的</w:t>
      </w:r>
      <w:r w:rsidR="00C2182E">
        <w:rPr>
          <w:rFonts w:hint="eastAsia"/>
          <w:color w:val="000000"/>
          <w:kern w:val="2"/>
          <w:szCs w:val="24"/>
          <w:lang w:eastAsia="zh-TW"/>
        </w:rPr>
        <w:t>bo)</w:t>
      </w:r>
    </w:p>
    <w:p w:rsidR="00E64C34" w:rsidRDefault="00E64C34" w:rsidP="00C2182E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64C34">
        <w:rPr>
          <w:rFonts w:hint="eastAsia"/>
          <w:color w:val="000000"/>
          <w:kern w:val="2"/>
          <w:szCs w:val="24"/>
          <w:lang w:eastAsia="zh-TW"/>
        </w:rPr>
        <w:t>大額給付特殊</w:t>
      </w:r>
      <w:r>
        <w:rPr>
          <w:rFonts w:hint="eastAsia"/>
          <w:color w:val="000000"/>
          <w:kern w:val="2"/>
          <w:szCs w:val="24"/>
          <w:lang w:eastAsia="zh-TW"/>
        </w:rPr>
        <w:t xml:space="preserve"> = </w:t>
      </w:r>
      <w:r w:rsidR="00C2182E" w:rsidRPr="00C2182E">
        <w:rPr>
          <w:color w:val="000000"/>
          <w:kern w:val="2"/>
          <w:szCs w:val="24"/>
          <w:lang w:eastAsia="zh-TW"/>
        </w:rPr>
        <w:t>AA_A0Z005_bo12</w:t>
      </w:r>
      <w:r w:rsidR="00C2182E">
        <w:rPr>
          <w:rFonts w:hint="eastAsia"/>
          <w:color w:val="000000"/>
          <w:kern w:val="2"/>
          <w:szCs w:val="24"/>
          <w:lang w:eastAsia="zh-TW"/>
        </w:rPr>
        <w:t>(</w:t>
      </w:r>
      <w:r w:rsidR="00C2182E">
        <w:rPr>
          <w:rFonts w:hint="eastAsia"/>
          <w:color w:val="000000"/>
          <w:kern w:val="2"/>
          <w:szCs w:val="24"/>
          <w:lang w:eastAsia="zh-TW"/>
        </w:rPr>
        <w:t>空的</w:t>
      </w:r>
      <w:r w:rsidR="00C2182E">
        <w:rPr>
          <w:rFonts w:hint="eastAsia"/>
          <w:color w:val="000000"/>
          <w:kern w:val="2"/>
          <w:szCs w:val="24"/>
          <w:lang w:eastAsia="zh-TW"/>
        </w:rPr>
        <w:t>bo)</w:t>
      </w:r>
    </w:p>
    <w:p w:rsidR="00E64C34" w:rsidRDefault="00E64C34" w:rsidP="00E64C3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64C34">
        <w:rPr>
          <w:rFonts w:hint="eastAsia"/>
          <w:color w:val="000000"/>
          <w:kern w:val="2"/>
          <w:szCs w:val="24"/>
          <w:lang w:eastAsia="zh-TW"/>
        </w:rPr>
        <w:t>診斷書</w:t>
      </w:r>
      <w:r>
        <w:rPr>
          <w:rFonts w:hint="eastAsia"/>
          <w:color w:val="000000"/>
          <w:kern w:val="2"/>
          <w:szCs w:val="24"/>
          <w:lang w:eastAsia="zh-TW"/>
        </w:rPr>
        <w:t xml:space="preserve"> = </w:t>
      </w:r>
      <w:r w:rsidR="00E446C1">
        <w:rPr>
          <w:rFonts w:hint="eastAsia"/>
          <w:color w:val="000000"/>
          <w:kern w:val="2"/>
          <w:szCs w:val="24"/>
          <w:lang w:eastAsia="zh-TW"/>
        </w:rPr>
        <w:t>(List)</w:t>
      </w:r>
      <w:r w:rsidRPr="000B31B7">
        <w:rPr>
          <w:color w:val="000000"/>
          <w:kern w:val="2"/>
          <w:szCs w:val="24"/>
          <w:lang w:eastAsia="zh-TW"/>
        </w:rPr>
        <w:t>AA_A0Z013_bo1</w:t>
      </w:r>
    </w:p>
    <w:p w:rsidR="00E64C34" w:rsidRDefault="00E64C34" w:rsidP="00E64C3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64C34">
        <w:rPr>
          <w:rFonts w:hint="eastAsia"/>
          <w:color w:val="000000"/>
          <w:kern w:val="2"/>
          <w:szCs w:val="24"/>
          <w:lang w:eastAsia="zh-TW"/>
        </w:rPr>
        <w:t>疾病資料</w:t>
      </w:r>
      <w:r>
        <w:rPr>
          <w:rFonts w:hint="eastAsia"/>
          <w:color w:val="000000"/>
          <w:kern w:val="2"/>
          <w:szCs w:val="24"/>
          <w:lang w:eastAsia="zh-TW"/>
        </w:rPr>
        <w:t xml:space="preserve"> = </w:t>
      </w:r>
      <w:r w:rsidR="00E446C1">
        <w:rPr>
          <w:rFonts w:hint="eastAsia"/>
          <w:color w:val="000000"/>
          <w:kern w:val="2"/>
          <w:szCs w:val="24"/>
          <w:lang w:eastAsia="zh-TW"/>
        </w:rPr>
        <w:t>(List)</w:t>
      </w:r>
      <w:r w:rsidRPr="000B31B7">
        <w:rPr>
          <w:color w:val="000000"/>
          <w:kern w:val="2"/>
          <w:szCs w:val="24"/>
          <w:lang w:eastAsia="zh-TW"/>
        </w:rPr>
        <w:t>AA_A0Z013_bo</w:t>
      </w:r>
      <w:r>
        <w:rPr>
          <w:rFonts w:hint="eastAsia"/>
          <w:color w:val="000000"/>
          <w:kern w:val="2"/>
          <w:szCs w:val="24"/>
          <w:lang w:eastAsia="zh-TW"/>
        </w:rPr>
        <w:t>2</w:t>
      </w:r>
    </w:p>
    <w:p w:rsidR="006F401D" w:rsidRDefault="006F401D" w:rsidP="006F401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ins w:id="12" w:author="FIS" w:date="2012-11-13T10:35:00Z"/>
          <w:rFonts w:hint="eastAsia"/>
          <w:color w:val="000000"/>
          <w:kern w:val="2"/>
          <w:szCs w:val="24"/>
          <w:lang w:eastAsia="zh-TW"/>
        </w:rPr>
      </w:pPr>
      <w:r w:rsidRPr="006F401D">
        <w:rPr>
          <w:rFonts w:hint="eastAsia"/>
          <w:color w:val="000000"/>
          <w:kern w:val="2"/>
          <w:szCs w:val="24"/>
          <w:lang w:eastAsia="zh-TW"/>
        </w:rPr>
        <w:t>手術資料</w:t>
      </w:r>
      <w:r>
        <w:rPr>
          <w:rFonts w:hint="eastAsia"/>
          <w:color w:val="000000"/>
          <w:kern w:val="2"/>
          <w:szCs w:val="24"/>
          <w:lang w:eastAsia="zh-TW"/>
        </w:rPr>
        <w:t xml:space="preserve"> = </w:t>
      </w:r>
      <w:r w:rsidR="00C2182E">
        <w:rPr>
          <w:rFonts w:hint="eastAsia"/>
          <w:color w:val="000000"/>
          <w:kern w:val="2"/>
          <w:szCs w:val="24"/>
          <w:lang w:eastAsia="zh-TW"/>
        </w:rPr>
        <w:t>(List)</w:t>
      </w:r>
      <w:r w:rsidR="00C2182E" w:rsidRPr="000B31B7">
        <w:rPr>
          <w:color w:val="000000"/>
          <w:kern w:val="2"/>
          <w:szCs w:val="24"/>
          <w:lang w:eastAsia="zh-TW"/>
        </w:rPr>
        <w:t>AA_A0Z013_bo</w:t>
      </w:r>
      <w:r w:rsidR="00C2182E">
        <w:rPr>
          <w:rFonts w:hint="eastAsia"/>
          <w:color w:val="000000"/>
          <w:kern w:val="2"/>
          <w:szCs w:val="24"/>
          <w:lang w:eastAsia="zh-TW"/>
        </w:rPr>
        <w:t>3(</w:t>
      </w:r>
      <w:r w:rsidR="00C2182E">
        <w:rPr>
          <w:rFonts w:hint="eastAsia"/>
          <w:color w:val="000000"/>
          <w:kern w:val="2"/>
          <w:szCs w:val="24"/>
          <w:lang w:eastAsia="zh-TW"/>
        </w:rPr>
        <w:t>空的</w:t>
      </w:r>
      <w:r w:rsidR="00C2182E">
        <w:rPr>
          <w:rFonts w:hint="eastAsia"/>
          <w:color w:val="000000"/>
          <w:kern w:val="2"/>
          <w:szCs w:val="24"/>
          <w:lang w:eastAsia="zh-TW"/>
        </w:rPr>
        <w:t>list)</w:t>
      </w:r>
    </w:p>
    <w:p w:rsidR="006037D2" w:rsidRDefault="006037D2" w:rsidP="006F401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ins w:id="13" w:author="FIS" w:date="2012-11-13T10:35:00Z">
        <w:r>
          <w:rPr>
            <w:rFonts w:hint="eastAsia"/>
            <w:color w:val="000000"/>
            <w:kern w:val="2"/>
            <w:szCs w:val="24"/>
            <w:lang w:eastAsia="zh-TW"/>
          </w:rPr>
          <w:t>特定處置資料</w:t>
        </w:r>
        <w:r>
          <w:rPr>
            <w:rFonts w:hint="eastAsia"/>
            <w:color w:val="000000"/>
            <w:kern w:val="2"/>
            <w:szCs w:val="24"/>
            <w:lang w:eastAsia="zh-TW"/>
          </w:rPr>
          <w:t>= (List)</w:t>
        </w:r>
        <w:r w:rsidRPr="000B31B7">
          <w:rPr>
            <w:color w:val="000000"/>
            <w:kern w:val="2"/>
            <w:szCs w:val="24"/>
            <w:lang w:eastAsia="zh-TW"/>
          </w:rPr>
          <w:t>AA_A0Z013_bo</w:t>
        </w:r>
        <w:r>
          <w:rPr>
            <w:rFonts w:hint="eastAsia"/>
            <w:color w:val="000000"/>
            <w:kern w:val="2"/>
            <w:szCs w:val="24"/>
            <w:lang w:eastAsia="zh-TW"/>
          </w:rPr>
          <w:t>4(</w:t>
        </w:r>
        <w:r>
          <w:rPr>
            <w:rFonts w:hint="eastAsia"/>
            <w:color w:val="000000"/>
            <w:kern w:val="2"/>
            <w:szCs w:val="24"/>
            <w:lang w:eastAsia="zh-TW"/>
          </w:rPr>
          <w:t>空的</w:t>
        </w:r>
        <w:r>
          <w:rPr>
            <w:rFonts w:hint="eastAsia"/>
            <w:color w:val="000000"/>
            <w:kern w:val="2"/>
            <w:szCs w:val="24"/>
            <w:lang w:eastAsia="zh-TW"/>
          </w:rPr>
          <w:t>list)</w:t>
        </w:r>
      </w:ins>
    </w:p>
    <w:p w:rsidR="006F401D" w:rsidRDefault="006F401D" w:rsidP="006F401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回傳參數</w:t>
      </w:r>
    </w:p>
    <w:p w:rsidR="006F401D" w:rsidRDefault="006F401D" w:rsidP="006F401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6F401D">
        <w:rPr>
          <w:rFonts w:hint="eastAsia"/>
          <w:color w:val="000000"/>
          <w:kern w:val="2"/>
          <w:szCs w:val="24"/>
          <w:lang w:eastAsia="zh-TW"/>
        </w:rPr>
        <w:t>理賠明細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 w:rsidRPr="006F401D">
        <w:rPr>
          <w:color w:val="000000"/>
          <w:kern w:val="2"/>
          <w:szCs w:val="24"/>
          <w:lang w:eastAsia="zh-TW"/>
        </w:rPr>
        <w:t>AA_B1Z000_bo</w:t>
      </w:r>
      <w:r>
        <w:rPr>
          <w:rFonts w:hint="eastAsia"/>
          <w:color w:val="000000"/>
          <w:kern w:val="2"/>
          <w:szCs w:val="24"/>
          <w:lang w:eastAsia="zh-TW"/>
        </w:rPr>
        <w:t>)</w:t>
      </w:r>
    </w:p>
    <w:p w:rsidR="00E446C1" w:rsidRDefault="00E446C1" w:rsidP="00E446C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IF </w:t>
      </w:r>
      <w:r w:rsidRPr="006F401D">
        <w:rPr>
          <w:color w:val="000000"/>
          <w:kern w:val="2"/>
          <w:szCs w:val="24"/>
          <w:lang w:eastAsia="zh-TW"/>
        </w:rPr>
        <w:t>AA_B1Z000_bo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E446C1">
        <w:rPr>
          <w:color w:val="000000"/>
          <w:kern w:val="2"/>
          <w:szCs w:val="24"/>
          <w:lang w:eastAsia="zh-TW"/>
        </w:rPr>
        <w:t>DTAAB001_BoList</w:t>
      </w:r>
      <w:r>
        <w:rPr>
          <w:rFonts w:hint="eastAsia"/>
          <w:color w:val="000000"/>
          <w:kern w:val="2"/>
          <w:szCs w:val="24"/>
          <w:lang w:eastAsia="zh-TW"/>
        </w:rPr>
        <w:t xml:space="preserve"> </w:t>
      </w:r>
      <w:r>
        <w:rPr>
          <w:rFonts w:hint="eastAsia"/>
          <w:color w:val="000000"/>
          <w:kern w:val="2"/>
          <w:szCs w:val="24"/>
          <w:lang w:eastAsia="zh-TW"/>
        </w:rPr>
        <w:t>的筆數</w:t>
      </w:r>
      <w:r>
        <w:rPr>
          <w:rFonts w:hint="eastAsia"/>
          <w:color w:val="000000"/>
          <w:kern w:val="2"/>
          <w:szCs w:val="24"/>
          <w:lang w:eastAsia="zh-TW"/>
        </w:rPr>
        <w:t xml:space="preserve"> &gt; 0</w:t>
      </w:r>
    </w:p>
    <w:p w:rsidR="00E446C1" w:rsidRDefault="006F50FE" w:rsidP="00E446C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每筆依序</w:t>
      </w:r>
      <w:r w:rsidR="00E446C1">
        <w:rPr>
          <w:rFonts w:hint="eastAsia"/>
          <w:color w:val="000000"/>
          <w:kern w:val="2"/>
          <w:szCs w:val="24"/>
          <w:lang w:eastAsia="zh-TW"/>
        </w:rPr>
        <w:t>寫入</w:t>
      </w:r>
      <w:r w:rsidR="00E446C1" w:rsidRPr="00E446C1">
        <w:rPr>
          <w:rFonts w:hint="eastAsia"/>
          <w:color w:val="000000"/>
          <w:kern w:val="2"/>
          <w:szCs w:val="24"/>
          <w:lang w:eastAsia="zh-TW"/>
        </w:rPr>
        <w:t>理賠試算服務結果檔</w:t>
      </w:r>
      <w:r w:rsidR="00E446C1" w:rsidRPr="00E446C1">
        <w:rPr>
          <w:color w:val="000000"/>
          <w:kern w:val="2"/>
          <w:szCs w:val="24"/>
          <w:lang w:eastAsia="zh-TW"/>
        </w:rPr>
        <w:t>DTAAY006</w:t>
      </w:r>
      <w:r w:rsidR="00E446C1" w:rsidRPr="007157E3">
        <w:rPr>
          <w:rFonts w:hint="eastAsia"/>
          <w:color w:val="000000"/>
          <w:kern w:val="2"/>
          <w:szCs w:val="24"/>
          <w:lang w:eastAsia="zh-TW"/>
        </w:rPr>
        <w:t>，欄位如下：</w:t>
      </w:r>
    </w:p>
    <w:p w:rsidR="00E446C1" w:rsidRDefault="00E446C1" w:rsidP="002F088A">
      <w:pPr>
        <w:pStyle w:val="Tabletext"/>
        <w:keepLines w:val="0"/>
        <w:numPr>
          <w:ilvl w:val="4"/>
          <w:numId w:val="2"/>
        </w:numPr>
        <w:tabs>
          <w:tab w:val="clear" w:pos="2551"/>
          <w:tab w:val="left" w:pos="2760"/>
        </w:tabs>
        <w:spacing w:after="0" w:line="240" w:lineRule="auto"/>
        <w:ind w:left="2552" w:hanging="851"/>
        <w:rPr>
          <w:rFonts w:hint="eastAsia"/>
          <w:color w:val="000000"/>
          <w:kern w:val="2"/>
          <w:szCs w:val="24"/>
          <w:lang w:eastAsia="zh-TW"/>
        </w:rPr>
      </w:pPr>
      <w:r w:rsidRPr="00E446C1">
        <w:rPr>
          <w:color w:val="000000"/>
          <w:kern w:val="2"/>
          <w:szCs w:val="24"/>
          <w:lang w:eastAsia="zh-TW"/>
        </w:rPr>
        <w:t>DTAAY006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E446C1">
        <w:rPr>
          <w:rFonts w:hint="eastAsia"/>
          <w:color w:val="000000"/>
          <w:kern w:val="2"/>
          <w:szCs w:val="24"/>
          <w:lang w:eastAsia="zh-TW"/>
        </w:rPr>
        <w:t>案件編號</w:t>
      </w:r>
      <w:r w:rsidR="006F50FE">
        <w:rPr>
          <w:rFonts w:hint="eastAsia"/>
          <w:color w:val="000000"/>
          <w:kern w:val="2"/>
          <w:szCs w:val="24"/>
          <w:lang w:eastAsia="zh-TW"/>
        </w:rPr>
        <w:t>(CASE_NO)</w:t>
      </w:r>
      <w:r>
        <w:rPr>
          <w:rFonts w:hint="eastAsia"/>
          <w:color w:val="000000"/>
          <w:kern w:val="2"/>
          <w:szCs w:val="24"/>
          <w:lang w:eastAsia="zh-TW"/>
        </w:rPr>
        <w:t xml:space="preserve"> = </w:t>
      </w:r>
      <w:r w:rsidR="006F50FE">
        <w:rPr>
          <w:rFonts w:hint="eastAsia"/>
          <w:color w:val="000000"/>
          <w:kern w:val="2"/>
          <w:szCs w:val="24"/>
          <w:lang w:eastAsia="zh-TW"/>
        </w:rPr>
        <w:t>$</w:t>
      </w:r>
      <w:r w:rsidR="006F50FE" w:rsidRPr="006F50FE">
        <w:rPr>
          <w:rFonts w:hint="eastAsia"/>
          <w:color w:val="000000"/>
          <w:kern w:val="2"/>
          <w:szCs w:val="24"/>
          <w:lang w:eastAsia="zh-TW"/>
        </w:rPr>
        <w:t>案件編號</w:t>
      </w:r>
    </w:p>
    <w:p w:rsidR="006F50FE" w:rsidRDefault="006F50FE" w:rsidP="002F088A">
      <w:pPr>
        <w:pStyle w:val="Tabletext"/>
        <w:keepLines w:val="0"/>
        <w:numPr>
          <w:ilvl w:val="4"/>
          <w:numId w:val="2"/>
        </w:numPr>
        <w:tabs>
          <w:tab w:val="clear" w:pos="2551"/>
          <w:tab w:val="left" w:pos="2760"/>
        </w:tabs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446C1">
        <w:rPr>
          <w:color w:val="000000"/>
          <w:kern w:val="2"/>
          <w:szCs w:val="24"/>
          <w:lang w:eastAsia="zh-TW"/>
        </w:rPr>
        <w:t>DTAAY006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6F50FE">
        <w:rPr>
          <w:rFonts w:hint="eastAsia"/>
          <w:color w:val="000000"/>
          <w:kern w:val="2"/>
          <w:szCs w:val="24"/>
          <w:lang w:eastAsia="zh-TW"/>
        </w:rPr>
        <w:t>序號</w:t>
      </w:r>
      <w:r>
        <w:rPr>
          <w:rFonts w:hint="eastAsia"/>
          <w:color w:val="000000"/>
          <w:kern w:val="2"/>
          <w:szCs w:val="24"/>
          <w:lang w:eastAsia="zh-TW"/>
        </w:rPr>
        <w:t xml:space="preserve">(SER_NO) = </w:t>
      </w:r>
      <w:r w:rsidRPr="00111EDE">
        <w:rPr>
          <w:rFonts w:hint="eastAsia"/>
          <w:color w:val="000000"/>
          <w:kern w:val="2"/>
          <w:szCs w:val="24"/>
          <w:lang w:eastAsia="zh-TW"/>
        </w:rPr>
        <w:t>從</w:t>
      </w:r>
      <w:r w:rsidRPr="00111EDE">
        <w:rPr>
          <w:rFonts w:hint="eastAsia"/>
          <w:color w:val="000000"/>
          <w:kern w:val="2"/>
          <w:szCs w:val="24"/>
          <w:lang w:eastAsia="zh-TW"/>
        </w:rPr>
        <w:t>1</w:t>
      </w:r>
      <w:r w:rsidRPr="00111EDE">
        <w:rPr>
          <w:rFonts w:hint="eastAsia"/>
          <w:color w:val="000000"/>
          <w:kern w:val="2"/>
          <w:szCs w:val="24"/>
          <w:lang w:eastAsia="zh-TW"/>
        </w:rPr>
        <w:t>開始遞增</w:t>
      </w:r>
    </w:p>
    <w:p w:rsidR="006F50FE" w:rsidRDefault="006F50FE" w:rsidP="002F088A">
      <w:pPr>
        <w:pStyle w:val="Tabletext"/>
        <w:keepLines w:val="0"/>
        <w:numPr>
          <w:ilvl w:val="4"/>
          <w:numId w:val="2"/>
        </w:numPr>
        <w:tabs>
          <w:tab w:val="clear" w:pos="2551"/>
          <w:tab w:val="left" w:pos="2760"/>
        </w:tabs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446C1">
        <w:rPr>
          <w:color w:val="000000"/>
          <w:kern w:val="2"/>
          <w:szCs w:val="24"/>
          <w:lang w:eastAsia="zh-TW"/>
        </w:rPr>
        <w:t>DTAAY006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6F50FE">
        <w:rPr>
          <w:rFonts w:hint="eastAsia"/>
          <w:color w:val="000000"/>
          <w:kern w:val="2"/>
          <w:szCs w:val="24"/>
          <w:lang w:eastAsia="zh-TW"/>
        </w:rPr>
        <w:t>保單號碼</w:t>
      </w:r>
      <w:r>
        <w:rPr>
          <w:rFonts w:hint="eastAsia"/>
          <w:color w:val="000000"/>
          <w:kern w:val="2"/>
          <w:szCs w:val="24"/>
          <w:lang w:eastAsia="zh-TW"/>
        </w:rPr>
        <w:t xml:space="preserve">(POLICY_NO) = </w:t>
      </w:r>
      <w:r w:rsidRPr="00E446C1">
        <w:rPr>
          <w:color w:val="000000"/>
          <w:kern w:val="2"/>
          <w:szCs w:val="24"/>
          <w:lang w:eastAsia="zh-TW"/>
        </w:rPr>
        <w:t>DTAAB001</w:t>
      </w:r>
      <w:r>
        <w:rPr>
          <w:rFonts w:hint="eastAsia"/>
          <w:color w:val="000000"/>
          <w:kern w:val="2"/>
          <w:szCs w:val="24"/>
          <w:lang w:eastAsia="zh-TW"/>
        </w:rPr>
        <w:t>.POLICY_NO</w:t>
      </w:r>
    </w:p>
    <w:p w:rsidR="006F50FE" w:rsidRDefault="006F50FE" w:rsidP="002F088A">
      <w:pPr>
        <w:pStyle w:val="Tabletext"/>
        <w:keepLines w:val="0"/>
        <w:numPr>
          <w:ilvl w:val="4"/>
          <w:numId w:val="2"/>
        </w:numPr>
        <w:tabs>
          <w:tab w:val="clear" w:pos="2551"/>
          <w:tab w:val="left" w:pos="2760"/>
        </w:tabs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446C1">
        <w:rPr>
          <w:color w:val="000000"/>
          <w:kern w:val="2"/>
          <w:szCs w:val="24"/>
          <w:lang w:eastAsia="zh-TW"/>
        </w:rPr>
        <w:t>DTAAY006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6F50FE">
        <w:rPr>
          <w:rFonts w:hint="eastAsia"/>
          <w:color w:val="000000"/>
          <w:kern w:val="2"/>
          <w:szCs w:val="24"/>
          <w:lang w:eastAsia="zh-TW"/>
        </w:rPr>
        <w:t>險別</w:t>
      </w:r>
      <w:r>
        <w:rPr>
          <w:rFonts w:hint="eastAsia"/>
          <w:color w:val="000000"/>
          <w:kern w:val="2"/>
          <w:szCs w:val="24"/>
          <w:lang w:eastAsia="zh-TW"/>
        </w:rPr>
        <w:t xml:space="preserve">(PROD_ID) = </w:t>
      </w:r>
      <w:r w:rsidRPr="00E446C1">
        <w:rPr>
          <w:color w:val="000000"/>
          <w:kern w:val="2"/>
          <w:szCs w:val="24"/>
          <w:lang w:eastAsia="zh-TW"/>
        </w:rPr>
        <w:t>DTAAB001</w:t>
      </w:r>
      <w:r>
        <w:rPr>
          <w:rFonts w:hint="eastAsia"/>
          <w:color w:val="000000"/>
          <w:kern w:val="2"/>
          <w:szCs w:val="24"/>
          <w:lang w:eastAsia="zh-TW"/>
        </w:rPr>
        <w:t>.PROD_ID</w:t>
      </w:r>
    </w:p>
    <w:p w:rsidR="006F50FE" w:rsidRDefault="006F50FE" w:rsidP="002F088A">
      <w:pPr>
        <w:pStyle w:val="Tabletext"/>
        <w:keepLines w:val="0"/>
        <w:numPr>
          <w:ilvl w:val="4"/>
          <w:numId w:val="2"/>
        </w:numPr>
        <w:tabs>
          <w:tab w:val="clear" w:pos="2551"/>
          <w:tab w:val="left" w:pos="2760"/>
        </w:tabs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446C1">
        <w:rPr>
          <w:color w:val="000000"/>
          <w:kern w:val="2"/>
          <w:szCs w:val="24"/>
          <w:lang w:eastAsia="zh-TW"/>
        </w:rPr>
        <w:t>DTAAY006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6F50FE">
        <w:rPr>
          <w:rFonts w:hint="eastAsia"/>
          <w:color w:val="000000"/>
          <w:kern w:val="2"/>
          <w:szCs w:val="24"/>
          <w:lang w:eastAsia="zh-TW"/>
        </w:rPr>
        <w:t>理賠保險金代號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 w:rsidRPr="006F50FE">
        <w:rPr>
          <w:color w:val="000000"/>
          <w:kern w:val="2"/>
          <w:szCs w:val="24"/>
          <w:lang w:eastAsia="zh-TW"/>
        </w:rPr>
        <w:t>CLAM_AMT_CODE</w:t>
      </w:r>
      <w:r>
        <w:rPr>
          <w:rFonts w:hint="eastAsia"/>
          <w:color w:val="000000"/>
          <w:kern w:val="2"/>
          <w:szCs w:val="24"/>
          <w:lang w:eastAsia="zh-TW"/>
        </w:rPr>
        <w:t xml:space="preserve">) = </w:t>
      </w:r>
      <w:r w:rsidRPr="00E446C1">
        <w:rPr>
          <w:color w:val="000000"/>
          <w:kern w:val="2"/>
          <w:szCs w:val="24"/>
          <w:lang w:eastAsia="zh-TW"/>
        </w:rPr>
        <w:t>DTAAB001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6F50FE">
        <w:rPr>
          <w:color w:val="000000"/>
          <w:kern w:val="2"/>
          <w:szCs w:val="24"/>
          <w:lang w:eastAsia="zh-TW"/>
        </w:rPr>
        <w:t>CLAM_AMT_CODE</w:t>
      </w:r>
    </w:p>
    <w:p w:rsidR="006F50FE" w:rsidRDefault="006F50FE" w:rsidP="002F088A">
      <w:pPr>
        <w:pStyle w:val="Tabletext"/>
        <w:keepLines w:val="0"/>
        <w:numPr>
          <w:ilvl w:val="4"/>
          <w:numId w:val="2"/>
        </w:numPr>
        <w:tabs>
          <w:tab w:val="clear" w:pos="2551"/>
          <w:tab w:val="left" w:pos="2760"/>
        </w:tabs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446C1">
        <w:rPr>
          <w:color w:val="000000"/>
          <w:kern w:val="2"/>
          <w:szCs w:val="24"/>
          <w:lang w:eastAsia="zh-TW"/>
        </w:rPr>
        <w:t>DTAAY006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6F50FE">
        <w:rPr>
          <w:rFonts w:hint="eastAsia"/>
          <w:color w:val="000000"/>
          <w:kern w:val="2"/>
          <w:szCs w:val="24"/>
          <w:lang w:eastAsia="zh-TW"/>
        </w:rPr>
        <w:t>事故者</w:t>
      </w:r>
      <w:r w:rsidRPr="006F50FE">
        <w:rPr>
          <w:rFonts w:hint="eastAsia"/>
          <w:color w:val="000000"/>
          <w:kern w:val="2"/>
          <w:szCs w:val="24"/>
          <w:lang w:eastAsia="zh-TW"/>
        </w:rPr>
        <w:t>_ID</w:t>
      </w:r>
      <w:r>
        <w:rPr>
          <w:rFonts w:hint="eastAsia"/>
          <w:color w:val="000000"/>
          <w:kern w:val="2"/>
          <w:szCs w:val="24"/>
          <w:lang w:eastAsia="zh-TW"/>
        </w:rPr>
        <w:t xml:space="preserve">(OCR_ID) = </w:t>
      </w:r>
      <w:r w:rsidRPr="00E446C1">
        <w:rPr>
          <w:color w:val="000000"/>
          <w:kern w:val="2"/>
          <w:szCs w:val="24"/>
          <w:lang w:eastAsia="zh-TW"/>
        </w:rPr>
        <w:t>DTAAB001</w:t>
      </w:r>
      <w:r>
        <w:rPr>
          <w:rFonts w:hint="eastAsia"/>
          <w:color w:val="000000"/>
          <w:kern w:val="2"/>
          <w:szCs w:val="24"/>
          <w:lang w:eastAsia="zh-TW"/>
        </w:rPr>
        <w:t>.OCR_ID</w:t>
      </w:r>
    </w:p>
    <w:p w:rsidR="006F50FE" w:rsidRDefault="006F50FE" w:rsidP="002F088A">
      <w:pPr>
        <w:pStyle w:val="Tabletext"/>
        <w:keepLines w:val="0"/>
        <w:numPr>
          <w:ilvl w:val="4"/>
          <w:numId w:val="2"/>
        </w:numPr>
        <w:tabs>
          <w:tab w:val="clear" w:pos="2551"/>
          <w:tab w:val="left" w:pos="2760"/>
        </w:tabs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446C1">
        <w:rPr>
          <w:color w:val="000000"/>
          <w:kern w:val="2"/>
          <w:szCs w:val="24"/>
          <w:lang w:eastAsia="zh-TW"/>
        </w:rPr>
        <w:t>DTAAY006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6F50FE">
        <w:rPr>
          <w:rFonts w:hint="eastAsia"/>
          <w:color w:val="000000"/>
          <w:kern w:val="2"/>
          <w:szCs w:val="24"/>
          <w:lang w:eastAsia="zh-TW"/>
        </w:rPr>
        <w:t>理賠保險金名稱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 w:rsidRPr="006F50FE">
        <w:rPr>
          <w:color w:val="000000"/>
          <w:kern w:val="2"/>
          <w:szCs w:val="24"/>
          <w:lang w:eastAsia="zh-TW"/>
        </w:rPr>
        <w:t>CLAM_AMT_NAME</w:t>
      </w:r>
      <w:r>
        <w:rPr>
          <w:rFonts w:hint="eastAsia"/>
          <w:color w:val="000000"/>
          <w:kern w:val="2"/>
          <w:szCs w:val="24"/>
          <w:lang w:eastAsia="zh-TW"/>
        </w:rPr>
        <w:t xml:space="preserve">) = </w:t>
      </w:r>
      <w:r w:rsidRPr="00E446C1">
        <w:rPr>
          <w:color w:val="000000"/>
          <w:kern w:val="2"/>
          <w:szCs w:val="24"/>
          <w:lang w:eastAsia="zh-TW"/>
        </w:rPr>
        <w:t>DTAAB001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6F50FE">
        <w:rPr>
          <w:color w:val="000000"/>
          <w:kern w:val="2"/>
          <w:szCs w:val="24"/>
          <w:lang w:eastAsia="zh-TW"/>
        </w:rPr>
        <w:t>CLAM_AMT_NAME</w:t>
      </w:r>
    </w:p>
    <w:p w:rsidR="006F50FE" w:rsidRDefault="006F50FE" w:rsidP="002F088A">
      <w:pPr>
        <w:pStyle w:val="Tabletext"/>
        <w:keepLines w:val="0"/>
        <w:numPr>
          <w:ilvl w:val="4"/>
          <w:numId w:val="2"/>
        </w:numPr>
        <w:tabs>
          <w:tab w:val="clear" w:pos="2551"/>
          <w:tab w:val="left" w:pos="2760"/>
        </w:tabs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446C1">
        <w:rPr>
          <w:color w:val="000000"/>
          <w:kern w:val="2"/>
          <w:szCs w:val="24"/>
          <w:lang w:eastAsia="zh-TW"/>
        </w:rPr>
        <w:t>DTAAY006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6F50FE">
        <w:rPr>
          <w:rFonts w:hint="eastAsia"/>
          <w:color w:val="000000"/>
          <w:kern w:val="2"/>
          <w:szCs w:val="24"/>
          <w:lang w:eastAsia="zh-TW"/>
        </w:rPr>
        <w:t>保額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 w:rsidRPr="006F50FE">
        <w:rPr>
          <w:color w:val="000000"/>
          <w:kern w:val="2"/>
          <w:szCs w:val="24"/>
          <w:lang w:eastAsia="zh-TW"/>
        </w:rPr>
        <w:t>FACE_AMT</w:t>
      </w:r>
      <w:r>
        <w:rPr>
          <w:rFonts w:hint="eastAsia"/>
          <w:color w:val="000000"/>
          <w:kern w:val="2"/>
          <w:szCs w:val="24"/>
          <w:lang w:eastAsia="zh-TW"/>
        </w:rPr>
        <w:t xml:space="preserve">) = </w:t>
      </w:r>
      <w:r w:rsidRPr="00E446C1">
        <w:rPr>
          <w:color w:val="000000"/>
          <w:kern w:val="2"/>
          <w:szCs w:val="24"/>
          <w:lang w:eastAsia="zh-TW"/>
        </w:rPr>
        <w:t>DTAAB001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6F50FE">
        <w:rPr>
          <w:color w:val="000000"/>
          <w:kern w:val="2"/>
          <w:szCs w:val="24"/>
          <w:lang w:eastAsia="zh-TW"/>
        </w:rPr>
        <w:t>FACE_AMT</w:t>
      </w:r>
    </w:p>
    <w:p w:rsidR="006F50FE" w:rsidRDefault="006F50FE" w:rsidP="002F088A">
      <w:pPr>
        <w:pStyle w:val="Tabletext"/>
        <w:keepLines w:val="0"/>
        <w:numPr>
          <w:ilvl w:val="4"/>
          <w:numId w:val="2"/>
        </w:numPr>
        <w:tabs>
          <w:tab w:val="clear" w:pos="2551"/>
          <w:tab w:val="left" w:pos="2760"/>
        </w:tabs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446C1">
        <w:rPr>
          <w:color w:val="000000"/>
          <w:kern w:val="2"/>
          <w:szCs w:val="24"/>
          <w:lang w:eastAsia="zh-TW"/>
        </w:rPr>
        <w:t>DTAAY006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6F50FE">
        <w:rPr>
          <w:rFonts w:hint="eastAsia"/>
          <w:color w:val="000000"/>
          <w:kern w:val="2"/>
          <w:szCs w:val="24"/>
          <w:lang w:eastAsia="zh-TW"/>
        </w:rPr>
        <w:t>保額單位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 w:rsidRPr="006F50FE">
        <w:rPr>
          <w:color w:val="000000"/>
          <w:kern w:val="2"/>
          <w:szCs w:val="24"/>
          <w:lang w:eastAsia="zh-TW"/>
        </w:rPr>
        <w:t>FACE_AMT_UNIT</w:t>
      </w:r>
      <w:r>
        <w:rPr>
          <w:rFonts w:hint="eastAsia"/>
          <w:color w:val="000000"/>
          <w:kern w:val="2"/>
          <w:szCs w:val="24"/>
          <w:lang w:eastAsia="zh-TW"/>
        </w:rPr>
        <w:t xml:space="preserve">) = </w:t>
      </w:r>
      <w:r w:rsidRPr="00E446C1">
        <w:rPr>
          <w:color w:val="000000"/>
          <w:kern w:val="2"/>
          <w:szCs w:val="24"/>
          <w:lang w:eastAsia="zh-TW"/>
        </w:rPr>
        <w:t>DTAAB001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6F50FE">
        <w:rPr>
          <w:color w:val="000000"/>
          <w:kern w:val="2"/>
          <w:szCs w:val="24"/>
          <w:lang w:eastAsia="zh-TW"/>
        </w:rPr>
        <w:t>FACE_AMT_UNIT</w:t>
      </w:r>
    </w:p>
    <w:p w:rsidR="006F50FE" w:rsidRDefault="006F50FE" w:rsidP="002F088A">
      <w:pPr>
        <w:pStyle w:val="Tabletext"/>
        <w:keepLines w:val="0"/>
        <w:numPr>
          <w:ilvl w:val="4"/>
          <w:numId w:val="2"/>
        </w:numPr>
        <w:tabs>
          <w:tab w:val="clear" w:pos="2551"/>
          <w:tab w:val="left" w:pos="2760"/>
        </w:tabs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446C1">
        <w:rPr>
          <w:color w:val="000000"/>
          <w:kern w:val="2"/>
          <w:szCs w:val="24"/>
          <w:lang w:eastAsia="zh-TW"/>
        </w:rPr>
        <w:t>DTAAY006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6F50FE">
        <w:rPr>
          <w:rFonts w:hint="eastAsia"/>
          <w:color w:val="000000"/>
          <w:kern w:val="2"/>
          <w:szCs w:val="24"/>
          <w:lang w:eastAsia="zh-TW"/>
        </w:rPr>
        <w:t>給付天數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 w:rsidRPr="006F50FE">
        <w:rPr>
          <w:color w:val="000000"/>
          <w:kern w:val="2"/>
          <w:szCs w:val="24"/>
          <w:lang w:eastAsia="zh-TW"/>
        </w:rPr>
        <w:t>PAY_DAY</w:t>
      </w:r>
      <w:r>
        <w:rPr>
          <w:rFonts w:hint="eastAsia"/>
          <w:color w:val="000000"/>
          <w:kern w:val="2"/>
          <w:szCs w:val="24"/>
          <w:lang w:eastAsia="zh-TW"/>
        </w:rPr>
        <w:t xml:space="preserve">) = </w:t>
      </w:r>
      <w:r w:rsidRPr="00E446C1">
        <w:rPr>
          <w:color w:val="000000"/>
          <w:kern w:val="2"/>
          <w:szCs w:val="24"/>
          <w:lang w:eastAsia="zh-TW"/>
        </w:rPr>
        <w:t>DTAAB001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6F50FE">
        <w:rPr>
          <w:color w:val="000000"/>
          <w:kern w:val="2"/>
          <w:szCs w:val="24"/>
          <w:lang w:eastAsia="zh-TW"/>
        </w:rPr>
        <w:t>PAY_DAY</w:t>
      </w:r>
    </w:p>
    <w:p w:rsidR="006F50FE" w:rsidRDefault="006F50FE" w:rsidP="002F088A">
      <w:pPr>
        <w:pStyle w:val="Tabletext"/>
        <w:keepLines w:val="0"/>
        <w:numPr>
          <w:ilvl w:val="4"/>
          <w:numId w:val="2"/>
        </w:numPr>
        <w:tabs>
          <w:tab w:val="clear" w:pos="2551"/>
          <w:tab w:val="left" w:pos="2760"/>
        </w:tabs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446C1">
        <w:rPr>
          <w:color w:val="000000"/>
          <w:kern w:val="2"/>
          <w:szCs w:val="24"/>
          <w:lang w:eastAsia="zh-TW"/>
        </w:rPr>
        <w:t>DTAAY006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6F50FE">
        <w:rPr>
          <w:rFonts w:hint="eastAsia"/>
          <w:color w:val="000000"/>
          <w:kern w:val="2"/>
          <w:szCs w:val="24"/>
          <w:lang w:eastAsia="zh-TW"/>
        </w:rPr>
        <w:t>試算金額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 w:rsidRPr="006F50FE">
        <w:rPr>
          <w:color w:val="000000"/>
          <w:kern w:val="2"/>
          <w:szCs w:val="24"/>
          <w:lang w:eastAsia="zh-TW"/>
        </w:rPr>
        <w:t>TRIL_CALC_AMT</w:t>
      </w:r>
      <w:r>
        <w:rPr>
          <w:rFonts w:hint="eastAsia"/>
          <w:color w:val="000000"/>
          <w:kern w:val="2"/>
          <w:szCs w:val="24"/>
          <w:lang w:eastAsia="zh-TW"/>
        </w:rPr>
        <w:t xml:space="preserve">) = </w:t>
      </w:r>
      <w:r w:rsidRPr="00E446C1">
        <w:rPr>
          <w:color w:val="000000"/>
          <w:kern w:val="2"/>
          <w:szCs w:val="24"/>
          <w:lang w:eastAsia="zh-TW"/>
        </w:rPr>
        <w:t>DTAAB001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6F50FE">
        <w:rPr>
          <w:color w:val="000000"/>
          <w:kern w:val="2"/>
          <w:szCs w:val="24"/>
          <w:lang w:eastAsia="zh-TW"/>
        </w:rPr>
        <w:t>TRIL_CALC_AMT</w:t>
      </w:r>
    </w:p>
    <w:p w:rsidR="006F50FE" w:rsidRDefault="006F50FE" w:rsidP="002F088A">
      <w:pPr>
        <w:pStyle w:val="Tabletext"/>
        <w:keepLines w:val="0"/>
        <w:numPr>
          <w:ilvl w:val="4"/>
          <w:numId w:val="2"/>
        </w:numPr>
        <w:tabs>
          <w:tab w:val="clear" w:pos="2551"/>
          <w:tab w:val="left" w:pos="2760"/>
        </w:tabs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446C1">
        <w:rPr>
          <w:color w:val="000000"/>
          <w:kern w:val="2"/>
          <w:szCs w:val="24"/>
          <w:lang w:eastAsia="zh-TW"/>
        </w:rPr>
        <w:t>DTAAY006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6F50FE">
        <w:rPr>
          <w:rFonts w:hint="eastAsia"/>
          <w:color w:val="000000"/>
          <w:kern w:val="2"/>
          <w:szCs w:val="24"/>
          <w:lang w:eastAsia="zh-TW"/>
        </w:rPr>
        <w:t>起始日期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 w:rsidRPr="006F50FE">
        <w:rPr>
          <w:color w:val="000000"/>
          <w:kern w:val="2"/>
          <w:szCs w:val="24"/>
          <w:lang w:eastAsia="zh-TW"/>
        </w:rPr>
        <w:t>E_STR_DATE</w:t>
      </w:r>
      <w:r>
        <w:rPr>
          <w:rFonts w:hint="eastAsia"/>
          <w:color w:val="000000"/>
          <w:kern w:val="2"/>
          <w:szCs w:val="24"/>
          <w:lang w:eastAsia="zh-TW"/>
        </w:rPr>
        <w:t xml:space="preserve">) = </w:t>
      </w:r>
      <w:r w:rsidRPr="00E446C1">
        <w:rPr>
          <w:color w:val="000000"/>
          <w:kern w:val="2"/>
          <w:szCs w:val="24"/>
          <w:lang w:eastAsia="zh-TW"/>
        </w:rPr>
        <w:t>DTAAB001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6F50FE">
        <w:rPr>
          <w:color w:val="000000"/>
          <w:kern w:val="2"/>
          <w:szCs w:val="24"/>
          <w:lang w:eastAsia="zh-TW"/>
        </w:rPr>
        <w:t>E_STR_DATE</w:t>
      </w:r>
    </w:p>
    <w:p w:rsidR="006F50FE" w:rsidRDefault="006F50FE" w:rsidP="002F088A">
      <w:pPr>
        <w:pStyle w:val="Tabletext"/>
        <w:keepLines w:val="0"/>
        <w:numPr>
          <w:ilvl w:val="4"/>
          <w:numId w:val="2"/>
        </w:numPr>
        <w:tabs>
          <w:tab w:val="clear" w:pos="2551"/>
          <w:tab w:val="left" w:pos="2760"/>
        </w:tabs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446C1">
        <w:rPr>
          <w:color w:val="000000"/>
          <w:kern w:val="2"/>
          <w:szCs w:val="24"/>
          <w:lang w:eastAsia="zh-TW"/>
        </w:rPr>
        <w:t>DTAAY006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6F50FE">
        <w:rPr>
          <w:rFonts w:hint="eastAsia"/>
          <w:color w:val="000000"/>
          <w:kern w:val="2"/>
          <w:szCs w:val="24"/>
          <w:lang w:eastAsia="zh-TW"/>
        </w:rPr>
        <w:t>終止日期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 w:rsidRPr="006F50FE">
        <w:rPr>
          <w:color w:val="000000"/>
          <w:kern w:val="2"/>
          <w:szCs w:val="24"/>
          <w:lang w:eastAsia="zh-TW"/>
        </w:rPr>
        <w:t>E_END_DATE</w:t>
      </w:r>
      <w:r>
        <w:rPr>
          <w:rFonts w:hint="eastAsia"/>
          <w:color w:val="000000"/>
          <w:kern w:val="2"/>
          <w:szCs w:val="24"/>
          <w:lang w:eastAsia="zh-TW"/>
        </w:rPr>
        <w:t xml:space="preserve">) = </w:t>
      </w:r>
      <w:r w:rsidRPr="00E446C1">
        <w:rPr>
          <w:color w:val="000000"/>
          <w:kern w:val="2"/>
          <w:szCs w:val="24"/>
          <w:lang w:eastAsia="zh-TW"/>
        </w:rPr>
        <w:t>DTAAB001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6F50FE">
        <w:rPr>
          <w:color w:val="000000"/>
          <w:kern w:val="2"/>
          <w:szCs w:val="24"/>
          <w:lang w:eastAsia="zh-TW"/>
        </w:rPr>
        <w:t>E_END_DATE</w:t>
      </w:r>
    </w:p>
    <w:p w:rsidR="008044D4" w:rsidRDefault="008044D4" w:rsidP="008044D4">
      <w:pPr>
        <w:pStyle w:val="Tabletext"/>
        <w:keepLines w:val="0"/>
        <w:numPr>
          <w:ilvl w:val="2"/>
          <w:numId w:val="2"/>
        </w:numPr>
        <w:tabs>
          <w:tab w:val="left" w:pos="2760"/>
        </w:tabs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END IF</w:t>
      </w:r>
    </w:p>
    <w:p w:rsidR="0041099F" w:rsidRDefault="0041099F" w:rsidP="00E20E4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IF </w:t>
      </w:r>
      <w:r>
        <w:rPr>
          <w:rFonts w:hint="eastAsia"/>
          <w:color w:val="000000"/>
          <w:kern w:val="2"/>
          <w:szCs w:val="24"/>
          <w:lang w:eastAsia="zh-TW"/>
        </w:rPr>
        <w:t>畫面上點選非意外事故</w:t>
      </w:r>
    </w:p>
    <w:p w:rsidR="00E20E48" w:rsidRDefault="00E20E48" w:rsidP="0041099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752FB">
        <w:rPr>
          <w:rFonts w:hint="eastAsia"/>
          <w:color w:val="000000"/>
          <w:kern w:val="2"/>
          <w:szCs w:val="24"/>
          <w:lang w:eastAsia="zh-TW"/>
        </w:rPr>
        <w:t>計算</w:t>
      </w:r>
      <w:r>
        <w:rPr>
          <w:rFonts w:hint="eastAsia"/>
          <w:color w:val="000000"/>
          <w:kern w:val="2"/>
          <w:szCs w:val="24"/>
          <w:lang w:eastAsia="zh-TW"/>
        </w:rPr>
        <w:t>癌症</w:t>
      </w:r>
      <w:r w:rsidRPr="004752FB">
        <w:rPr>
          <w:rFonts w:hint="eastAsia"/>
          <w:color w:val="000000"/>
          <w:kern w:val="2"/>
          <w:szCs w:val="24"/>
          <w:lang w:eastAsia="zh-TW"/>
        </w:rPr>
        <w:t>日額</w:t>
      </w:r>
      <w:r>
        <w:rPr>
          <w:rFonts w:hint="eastAsia"/>
          <w:color w:val="000000"/>
          <w:kern w:val="2"/>
          <w:szCs w:val="24"/>
          <w:lang w:eastAsia="zh-TW"/>
        </w:rPr>
        <w:t>理賠金額</w:t>
      </w:r>
    </w:p>
    <w:p w:rsidR="00E20E48" w:rsidRDefault="00E20E48" w:rsidP="0041099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CALL</w:t>
      </w:r>
      <w:r w:rsidRPr="00E20E48">
        <w:rPr>
          <w:rFonts w:hint="eastAsia"/>
          <w:color w:val="000000"/>
          <w:kern w:val="2"/>
          <w:szCs w:val="24"/>
          <w:lang w:eastAsia="zh-TW"/>
        </w:rPr>
        <w:t>癌症醫療保險金通算模組</w:t>
      </w:r>
      <w:r>
        <w:rPr>
          <w:rFonts w:hint="eastAsia"/>
          <w:color w:val="000000"/>
          <w:kern w:val="2"/>
          <w:szCs w:val="24"/>
          <w:lang w:eastAsia="zh-TW"/>
        </w:rPr>
        <w:t>AA_B1Z600.</w:t>
      </w:r>
      <w:r w:rsidRPr="00724A76">
        <w:rPr>
          <w:color w:val="000000"/>
          <w:kern w:val="2"/>
          <w:szCs w:val="24"/>
          <w:lang w:eastAsia="zh-TW"/>
        </w:rPr>
        <w:t>getAA_B1Z000_bo</w:t>
      </w:r>
      <w:r>
        <w:rPr>
          <w:rFonts w:hint="eastAsia"/>
          <w:color w:val="000000"/>
          <w:kern w:val="2"/>
          <w:szCs w:val="24"/>
          <w:lang w:eastAsia="zh-TW"/>
        </w:rPr>
        <w:t>()</w:t>
      </w:r>
    </w:p>
    <w:p w:rsidR="00E20E48" w:rsidRDefault="00E20E48" w:rsidP="0041099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傳入參數</w:t>
      </w:r>
    </w:p>
    <w:p w:rsidR="00E20E48" w:rsidRDefault="00E20E48" w:rsidP="0041099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64C34">
        <w:rPr>
          <w:rFonts w:hint="eastAsia"/>
          <w:color w:val="000000"/>
          <w:kern w:val="2"/>
          <w:szCs w:val="24"/>
          <w:lang w:eastAsia="zh-TW"/>
        </w:rPr>
        <w:t>投保明細</w:t>
      </w:r>
      <w:r>
        <w:rPr>
          <w:rFonts w:hint="eastAsia"/>
          <w:color w:val="000000"/>
          <w:kern w:val="2"/>
          <w:szCs w:val="24"/>
          <w:lang w:eastAsia="zh-TW"/>
        </w:rPr>
        <w:t xml:space="preserve"> = </w:t>
      </w:r>
      <w:r w:rsidRPr="00FB125B">
        <w:rPr>
          <w:kern w:val="2"/>
          <w:lang w:eastAsia="zh-TW"/>
        </w:rPr>
        <w:t>AA</w:t>
      </w:r>
      <w:r>
        <w:rPr>
          <w:rFonts w:hint="eastAsia"/>
          <w:kern w:val="2"/>
          <w:lang w:eastAsia="zh-TW"/>
        </w:rPr>
        <w:t>_</w:t>
      </w:r>
      <w:r w:rsidRPr="00FB125B">
        <w:rPr>
          <w:kern w:val="2"/>
          <w:lang w:eastAsia="zh-TW"/>
        </w:rPr>
        <w:t>B0Z000</w:t>
      </w:r>
      <w:r>
        <w:rPr>
          <w:rFonts w:hint="eastAsia"/>
          <w:kern w:val="2"/>
          <w:lang w:eastAsia="zh-TW"/>
        </w:rPr>
        <w:t>回傳的</w:t>
      </w:r>
      <w:r w:rsidRPr="00E64C34">
        <w:rPr>
          <w:rFonts w:hint="eastAsia"/>
          <w:color w:val="000000"/>
          <w:kern w:val="2"/>
          <w:szCs w:val="24"/>
          <w:lang w:eastAsia="zh-TW"/>
        </w:rPr>
        <w:t>投保明細</w:t>
      </w:r>
    </w:p>
    <w:p w:rsidR="00E20E48" w:rsidRDefault="00E20E48" w:rsidP="0041099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64C34">
        <w:rPr>
          <w:rFonts w:hint="eastAsia"/>
          <w:color w:val="000000"/>
          <w:kern w:val="2"/>
          <w:szCs w:val="24"/>
          <w:lang w:eastAsia="zh-TW"/>
        </w:rPr>
        <w:t>診斷書</w:t>
      </w:r>
      <w:r>
        <w:rPr>
          <w:rFonts w:hint="eastAsia"/>
          <w:color w:val="000000"/>
          <w:kern w:val="2"/>
          <w:szCs w:val="24"/>
          <w:lang w:eastAsia="zh-TW"/>
        </w:rPr>
        <w:t xml:space="preserve"> = (List)</w:t>
      </w:r>
      <w:r w:rsidRPr="000B31B7">
        <w:rPr>
          <w:color w:val="000000"/>
          <w:kern w:val="2"/>
          <w:szCs w:val="24"/>
          <w:lang w:eastAsia="zh-TW"/>
        </w:rPr>
        <w:t>AA_A0Z013_bo1</w:t>
      </w:r>
    </w:p>
    <w:p w:rsidR="00E20E48" w:rsidRDefault="00E20E48" w:rsidP="0041099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64C34">
        <w:rPr>
          <w:rFonts w:hint="eastAsia"/>
          <w:color w:val="000000"/>
          <w:kern w:val="2"/>
          <w:szCs w:val="24"/>
          <w:lang w:eastAsia="zh-TW"/>
        </w:rPr>
        <w:t>疾病資料</w:t>
      </w:r>
      <w:r>
        <w:rPr>
          <w:rFonts w:hint="eastAsia"/>
          <w:color w:val="000000"/>
          <w:kern w:val="2"/>
          <w:szCs w:val="24"/>
          <w:lang w:eastAsia="zh-TW"/>
        </w:rPr>
        <w:t xml:space="preserve"> = (List)</w:t>
      </w:r>
      <w:r w:rsidRPr="000B31B7">
        <w:rPr>
          <w:color w:val="000000"/>
          <w:kern w:val="2"/>
          <w:szCs w:val="24"/>
          <w:lang w:eastAsia="zh-TW"/>
        </w:rPr>
        <w:t>AA_A0Z013_bo</w:t>
      </w:r>
      <w:r>
        <w:rPr>
          <w:rFonts w:hint="eastAsia"/>
          <w:color w:val="000000"/>
          <w:kern w:val="2"/>
          <w:szCs w:val="24"/>
          <w:lang w:eastAsia="zh-TW"/>
        </w:rPr>
        <w:t>2</w:t>
      </w:r>
    </w:p>
    <w:p w:rsidR="00E20E48" w:rsidRDefault="00E20E48" w:rsidP="0041099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20E48">
        <w:rPr>
          <w:rFonts w:hint="eastAsia"/>
          <w:color w:val="000000"/>
          <w:kern w:val="2"/>
          <w:szCs w:val="24"/>
          <w:lang w:eastAsia="zh-TW"/>
        </w:rPr>
        <w:t>大額給付生命末期</w:t>
      </w:r>
      <w:r>
        <w:rPr>
          <w:rFonts w:hint="eastAsia"/>
          <w:color w:val="000000"/>
          <w:kern w:val="2"/>
          <w:szCs w:val="24"/>
          <w:lang w:eastAsia="zh-TW"/>
        </w:rPr>
        <w:t xml:space="preserve"> = </w:t>
      </w:r>
      <w:r w:rsidRPr="00E20E48">
        <w:rPr>
          <w:color w:val="000000"/>
          <w:kern w:val="2"/>
          <w:szCs w:val="24"/>
          <w:lang w:eastAsia="zh-TW"/>
        </w:rPr>
        <w:t>AA_A0Z005_bo8</w:t>
      </w:r>
      <w:r w:rsidR="000A1F08">
        <w:rPr>
          <w:rFonts w:hint="eastAsia"/>
          <w:color w:val="000000"/>
          <w:kern w:val="2"/>
          <w:szCs w:val="24"/>
          <w:lang w:eastAsia="zh-TW"/>
        </w:rPr>
        <w:t>(</w:t>
      </w:r>
      <w:r w:rsidR="000A1F08">
        <w:rPr>
          <w:rFonts w:hint="eastAsia"/>
          <w:color w:val="000000"/>
          <w:kern w:val="2"/>
          <w:szCs w:val="24"/>
          <w:lang w:eastAsia="zh-TW"/>
        </w:rPr>
        <w:t>空的</w:t>
      </w:r>
      <w:r w:rsidR="000A1F08">
        <w:rPr>
          <w:rFonts w:hint="eastAsia"/>
          <w:color w:val="000000"/>
          <w:kern w:val="2"/>
          <w:szCs w:val="24"/>
          <w:lang w:eastAsia="zh-TW"/>
        </w:rPr>
        <w:t>bo)</w:t>
      </w:r>
    </w:p>
    <w:p w:rsidR="00E20E48" w:rsidRDefault="00E20E48" w:rsidP="0041099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6F401D">
        <w:rPr>
          <w:rFonts w:hint="eastAsia"/>
          <w:color w:val="000000"/>
          <w:kern w:val="2"/>
          <w:szCs w:val="24"/>
          <w:lang w:eastAsia="zh-TW"/>
        </w:rPr>
        <w:t>手術資料</w:t>
      </w:r>
      <w:r>
        <w:rPr>
          <w:rFonts w:hint="eastAsia"/>
          <w:color w:val="000000"/>
          <w:kern w:val="2"/>
          <w:szCs w:val="24"/>
          <w:lang w:eastAsia="zh-TW"/>
        </w:rPr>
        <w:t xml:space="preserve"> = (List)</w:t>
      </w:r>
      <w:r w:rsidRPr="000B31B7">
        <w:rPr>
          <w:color w:val="000000"/>
          <w:kern w:val="2"/>
          <w:szCs w:val="24"/>
          <w:lang w:eastAsia="zh-TW"/>
        </w:rPr>
        <w:t>AA_A0Z013_bo</w:t>
      </w:r>
      <w:r>
        <w:rPr>
          <w:rFonts w:hint="eastAsia"/>
          <w:color w:val="000000"/>
          <w:kern w:val="2"/>
          <w:szCs w:val="24"/>
          <w:lang w:eastAsia="zh-TW"/>
        </w:rPr>
        <w:t>3(</w:t>
      </w:r>
      <w:r>
        <w:rPr>
          <w:rFonts w:hint="eastAsia"/>
          <w:color w:val="000000"/>
          <w:kern w:val="2"/>
          <w:szCs w:val="24"/>
          <w:lang w:eastAsia="zh-TW"/>
        </w:rPr>
        <w:t>空的</w:t>
      </w:r>
      <w:r>
        <w:rPr>
          <w:rFonts w:hint="eastAsia"/>
          <w:color w:val="000000"/>
          <w:kern w:val="2"/>
          <w:szCs w:val="24"/>
          <w:lang w:eastAsia="zh-TW"/>
        </w:rPr>
        <w:t>list)</w:t>
      </w:r>
    </w:p>
    <w:p w:rsidR="00E20E48" w:rsidRDefault="00E20E48" w:rsidP="0041099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64C34">
        <w:rPr>
          <w:rFonts w:hint="eastAsia"/>
          <w:color w:val="000000"/>
          <w:kern w:val="2"/>
          <w:szCs w:val="24"/>
          <w:lang w:eastAsia="zh-TW"/>
        </w:rPr>
        <w:t>申請書</w:t>
      </w:r>
      <w:r>
        <w:rPr>
          <w:rFonts w:hint="eastAsia"/>
          <w:color w:val="000000"/>
          <w:kern w:val="2"/>
          <w:szCs w:val="24"/>
          <w:lang w:eastAsia="zh-TW"/>
        </w:rPr>
        <w:t xml:space="preserve"> = DTAAA010</w:t>
      </w:r>
    </w:p>
    <w:p w:rsidR="00E20E48" w:rsidRDefault="00E20E48" w:rsidP="0041099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20E48">
        <w:rPr>
          <w:rFonts w:hint="eastAsia"/>
          <w:color w:val="000000"/>
          <w:kern w:val="2"/>
          <w:szCs w:val="24"/>
          <w:lang w:eastAsia="zh-TW"/>
        </w:rPr>
        <w:t>收據資料</w:t>
      </w:r>
      <w:r>
        <w:rPr>
          <w:rFonts w:hint="eastAsia"/>
          <w:color w:val="000000"/>
          <w:kern w:val="2"/>
          <w:szCs w:val="24"/>
          <w:lang w:eastAsia="zh-TW"/>
        </w:rPr>
        <w:t xml:space="preserve"> = (List)</w:t>
      </w:r>
      <w:r w:rsidRPr="00E20E48">
        <w:rPr>
          <w:color w:val="000000"/>
          <w:kern w:val="2"/>
          <w:szCs w:val="24"/>
          <w:lang w:eastAsia="zh-TW"/>
        </w:rPr>
        <w:t>AA_A0Z014_bo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>
        <w:rPr>
          <w:rFonts w:hint="eastAsia"/>
          <w:color w:val="000000"/>
          <w:kern w:val="2"/>
          <w:szCs w:val="24"/>
          <w:lang w:eastAsia="zh-TW"/>
        </w:rPr>
        <w:t>空的</w:t>
      </w:r>
      <w:r>
        <w:rPr>
          <w:rFonts w:hint="eastAsia"/>
          <w:color w:val="000000"/>
          <w:kern w:val="2"/>
          <w:szCs w:val="24"/>
          <w:lang w:eastAsia="zh-TW"/>
        </w:rPr>
        <w:t>list)</w:t>
      </w:r>
    </w:p>
    <w:p w:rsidR="00E20E48" w:rsidRDefault="000A1F08" w:rsidP="0041099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0A1F08">
        <w:rPr>
          <w:rFonts w:hint="eastAsia"/>
          <w:color w:val="000000"/>
          <w:kern w:val="2"/>
          <w:szCs w:val="24"/>
          <w:lang w:eastAsia="zh-TW"/>
        </w:rPr>
        <w:t>大額給付</w:t>
      </w:r>
      <w:r>
        <w:rPr>
          <w:rFonts w:hint="eastAsia"/>
          <w:color w:val="000000"/>
          <w:kern w:val="2"/>
          <w:szCs w:val="24"/>
          <w:lang w:eastAsia="zh-TW"/>
        </w:rPr>
        <w:t xml:space="preserve"> = </w:t>
      </w:r>
      <w:r w:rsidRPr="000A1F08">
        <w:rPr>
          <w:color w:val="000000"/>
          <w:kern w:val="2"/>
          <w:szCs w:val="24"/>
          <w:lang w:eastAsia="zh-TW"/>
        </w:rPr>
        <w:t>AA_A0Z005_bo1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>
        <w:rPr>
          <w:rFonts w:hint="eastAsia"/>
          <w:color w:val="000000"/>
          <w:kern w:val="2"/>
          <w:szCs w:val="24"/>
          <w:lang w:eastAsia="zh-TW"/>
        </w:rPr>
        <w:t>空的</w:t>
      </w:r>
      <w:r>
        <w:rPr>
          <w:rFonts w:hint="eastAsia"/>
          <w:color w:val="000000"/>
          <w:kern w:val="2"/>
          <w:szCs w:val="24"/>
          <w:lang w:eastAsia="zh-TW"/>
        </w:rPr>
        <w:t>bo)</w:t>
      </w:r>
    </w:p>
    <w:p w:rsidR="00E20E48" w:rsidRDefault="00E20E48" w:rsidP="0041099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回傳參數</w:t>
      </w:r>
    </w:p>
    <w:p w:rsidR="00E20E48" w:rsidRDefault="00E20E48" w:rsidP="0041099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6F401D">
        <w:rPr>
          <w:rFonts w:hint="eastAsia"/>
          <w:color w:val="000000"/>
          <w:kern w:val="2"/>
          <w:szCs w:val="24"/>
          <w:lang w:eastAsia="zh-TW"/>
        </w:rPr>
        <w:t>理賠明細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 w:rsidRPr="006F401D">
        <w:rPr>
          <w:color w:val="000000"/>
          <w:kern w:val="2"/>
          <w:szCs w:val="24"/>
          <w:lang w:eastAsia="zh-TW"/>
        </w:rPr>
        <w:t>AA_B1Z000_bo</w:t>
      </w:r>
      <w:r>
        <w:rPr>
          <w:rFonts w:hint="eastAsia"/>
          <w:color w:val="000000"/>
          <w:kern w:val="2"/>
          <w:szCs w:val="24"/>
          <w:lang w:eastAsia="zh-TW"/>
        </w:rPr>
        <w:t>)</w:t>
      </w:r>
    </w:p>
    <w:p w:rsidR="00E20E48" w:rsidRDefault="00E20E48" w:rsidP="0041099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IF </w:t>
      </w:r>
      <w:r w:rsidRPr="006F401D">
        <w:rPr>
          <w:color w:val="000000"/>
          <w:kern w:val="2"/>
          <w:szCs w:val="24"/>
          <w:lang w:eastAsia="zh-TW"/>
        </w:rPr>
        <w:t>AA_B1Z000_bo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E446C1">
        <w:rPr>
          <w:color w:val="000000"/>
          <w:kern w:val="2"/>
          <w:szCs w:val="24"/>
          <w:lang w:eastAsia="zh-TW"/>
        </w:rPr>
        <w:t>DTAAB001_BoList</w:t>
      </w:r>
      <w:r>
        <w:rPr>
          <w:rFonts w:hint="eastAsia"/>
          <w:color w:val="000000"/>
          <w:kern w:val="2"/>
          <w:szCs w:val="24"/>
          <w:lang w:eastAsia="zh-TW"/>
        </w:rPr>
        <w:t xml:space="preserve"> </w:t>
      </w:r>
      <w:r>
        <w:rPr>
          <w:rFonts w:hint="eastAsia"/>
          <w:color w:val="000000"/>
          <w:kern w:val="2"/>
          <w:szCs w:val="24"/>
          <w:lang w:eastAsia="zh-TW"/>
        </w:rPr>
        <w:t>的筆數</w:t>
      </w:r>
      <w:r>
        <w:rPr>
          <w:rFonts w:hint="eastAsia"/>
          <w:color w:val="000000"/>
          <w:kern w:val="2"/>
          <w:szCs w:val="24"/>
          <w:lang w:eastAsia="zh-TW"/>
        </w:rPr>
        <w:t xml:space="preserve"> &gt; 0</w:t>
      </w:r>
    </w:p>
    <w:p w:rsidR="00E20E48" w:rsidRDefault="00E20E48" w:rsidP="0041099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每筆依序寫入</w:t>
      </w:r>
      <w:r w:rsidRPr="00E446C1">
        <w:rPr>
          <w:rFonts w:hint="eastAsia"/>
          <w:color w:val="000000"/>
          <w:kern w:val="2"/>
          <w:szCs w:val="24"/>
          <w:lang w:eastAsia="zh-TW"/>
        </w:rPr>
        <w:t>理賠試算服務結果檔</w:t>
      </w:r>
      <w:r w:rsidRPr="00E446C1">
        <w:rPr>
          <w:color w:val="000000"/>
          <w:kern w:val="2"/>
          <w:szCs w:val="24"/>
          <w:lang w:eastAsia="zh-TW"/>
        </w:rPr>
        <w:t>DTAAY006</w:t>
      </w:r>
      <w:r w:rsidRPr="007157E3">
        <w:rPr>
          <w:rFonts w:hint="eastAsia"/>
          <w:color w:val="000000"/>
          <w:kern w:val="2"/>
          <w:szCs w:val="24"/>
          <w:lang w:eastAsia="zh-TW"/>
        </w:rPr>
        <w:t>，欄位如下：</w:t>
      </w:r>
    </w:p>
    <w:p w:rsidR="00E20E48" w:rsidRDefault="00E20E48" w:rsidP="0041099F">
      <w:pPr>
        <w:pStyle w:val="Tabletext"/>
        <w:keepLines w:val="0"/>
        <w:numPr>
          <w:ilvl w:val="5"/>
          <w:numId w:val="2"/>
        </w:numPr>
        <w:tabs>
          <w:tab w:val="left" w:pos="2760"/>
        </w:tabs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446C1">
        <w:rPr>
          <w:color w:val="000000"/>
          <w:kern w:val="2"/>
          <w:szCs w:val="24"/>
          <w:lang w:eastAsia="zh-TW"/>
        </w:rPr>
        <w:t>DTAAY006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E446C1">
        <w:rPr>
          <w:rFonts w:hint="eastAsia"/>
          <w:color w:val="000000"/>
          <w:kern w:val="2"/>
          <w:szCs w:val="24"/>
          <w:lang w:eastAsia="zh-TW"/>
        </w:rPr>
        <w:t>案件編號</w:t>
      </w:r>
      <w:r>
        <w:rPr>
          <w:rFonts w:hint="eastAsia"/>
          <w:color w:val="000000"/>
          <w:kern w:val="2"/>
          <w:szCs w:val="24"/>
          <w:lang w:eastAsia="zh-TW"/>
        </w:rPr>
        <w:t>(CASE_NO) = $</w:t>
      </w:r>
      <w:r w:rsidRPr="006F50FE">
        <w:rPr>
          <w:rFonts w:hint="eastAsia"/>
          <w:color w:val="000000"/>
          <w:kern w:val="2"/>
          <w:szCs w:val="24"/>
          <w:lang w:eastAsia="zh-TW"/>
        </w:rPr>
        <w:t>案件編號</w:t>
      </w:r>
    </w:p>
    <w:p w:rsidR="00E20E48" w:rsidRDefault="00E20E48" w:rsidP="0041099F">
      <w:pPr>
        <w:pStyle w:val="Tabletext"/>
        <w:keepLines w:val="0"/>
        <w:numPr>
          <w:ilvl w:val="5"/>
          <w:numId w:val="2"/>
        </w:numPr>
        <w:tabs>
          <w:tab w:val="left" w:pos="2760"/>
        </w:tabs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446C1">
        <w:rPr>
          <w:color w:val="000000"/>
          <w:kern w:val="2"/>
          <w:szCs w:val="24"/>
          <w:lang w:eastAsia="zh-TW"/>
        </w:rPr>
        <w:t>DTAAY006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6F50FE">
        <w:rPr>
          <w:rFonts w:hint="eastAsia"/>
          <w:color w:val="000000"/>
          <w:kern w:val="2"/>
          <w:szCs w:val="24"/>
          <w:lang w:eastAsia="zh-TW"/>
        </w:rPr>
        <w:t>序號</w:t>
      </w:r>
      <w:r>
        <w:rPr>
          <w:rFonts w:hint="eastAsia"/>
          <w:color w:val="000000"/>
          <w:kern w:val="2"/>
          <w:szCs w:val="24"/>
          <w:lang w:eastAsia="zh-TW"/>
        </w:rPr>
        <w:t xml:space="preserve">(SER_NO) = </w:t>
      </w:r>
      <w:r w:rsidRPr="00111EDE">
        <w:rPr>
          <w:rFonts w:hint="eastAsia"/>
          <w:color w:val="000000"/>
          <w:kern w:val="2"/>
          <w:szCs w:val="24"/>
          <w:lang w:eastAsia="zh-TW"/>
        </w:rPr>
        <w:t>從</w:t>
      </w:r>
      <w:r w:rsidRPr="00111EDE">
        <w:rPr>
          <w:rFonts w:hint="eastAsia"/>
          <w:color w:val="000000"/>
          <w:kern w:val="2"/>
          <w:szCs w:val="24"/>
          <w:lang w:eastAsia="zh-TW"/>
        </w:rPr>
        <w:t>1</w:t>
      </w:r>
      <w:r w:rsidRPr="00111EDE">
        <w:rPr>
          <w:rFonts w:hint="eastAsia"/>
          <w:color w:val="000000"/>
          <w:kern w:val="2"/>
          <w:szCs w:val="24"/>
          <w:lang w:eastAsia="zh-TW"/>
        </w:rPr>
        <w:t>開始遞增</w:t>
      </w:r>
    </w:p>
    <w:p w:rsidR="00E20E48" w:rsidRDefault="00E20E48" w:rsidP="0041099F">
      <w:pPr>
        <w:pStyle w:val="Tabletext"/>
        <w:keepLines w:val="0"/>
        <w:numPr>
          <w:ilvl w:val="5"/>
          <w:numId w:val="2"/>
        </w:numPr>
        <w:tabs>
          <w:tab w:val="left" w:pos="2760"/>
        </w:tabs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446C1">
        <w:rPr>
          <w:color w:val="000000"/>
          <w:kern w:val="2"/>
          <w:szCs w:val="24"/>
          <w:lang w:eastAsia="zh-TW"/>
        </w:rPr>
        <w:t>DTAAY006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6F50FE">
        <w:rPr>
          <w:rFonts w:hint="eastAsia"/>
          <w:color w:val="000000"/>
          <w:kern w:val="2"/>
          <w:szCs w:val="24"/>
          <w:lang w:eastAsia="zh-TW"/>
        </w:rPr>
        <w:t>保單號碼</w:t>
      </w:r>
      <w:r>
        <w:rPr>
          <w:rFonts w:hint="eastAsia"/>
          <w:color w:val="000000"/>
          <w:kern w:val="2"/>
          <w:szCs w:val="24"/>
          <w:lang w:eastAsia="zh-TW"/>
        </w:rPr>
        <w:t xml:space="preserve">(POLICY_NO) = </w:t>
      </w:r>
      <w:r w:rsidRPr="00E446C1">
        <w:rPr>
          <w:color w:val="000000"/>
          <w:kern w:val="2"/>
          <w:szCs w:val="24"/>
          <w:lang w:eastAsia="zh-TW"/>
        </w:rPr>
        <w:t>DTAAB001</w:t>
      </w:r>
      <w:r>
        <w:rPr>
          <w:rFonts w:hint="eastAsia"/>
          <w:color w:val="000000"/>
          <w:kern w:val="2"/>
          <w:szCs w:val="24"/>
          <w:lang w:eastAsia="zh-TW"/>
        </w:rPr>
        <w:t>.POLICY_NO</w:t>
      </w:r>
    </w:p>
    <w:p w:rsidR="00E20E48" w:rsidRDefault="00E20E48" w:rsidP="0041099F">
      <w:pPr>
        <w:pStyle w:val="Tabletext"/>
        <w:keepLines w:val="0"/>
        <w:numPr>
          <w:ilvl w:val="5"/>
          <w:numId w:val="2"/>
        </w:numPr>
        <w:tabs>
          <w:tab w:val="left" w:pos="2760"/>
        </w:tabs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446C1">
        <w:rPr>
          <w:color w:val="000000"/>
          <w:kern w:val="2"/>
          <w:szCs w:val="24"/>
          <w:lang w:eastAsia="zh-TW"/>
        </w:rPr>
        <w:t>DTAAY006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6F50FE">
        <w:rPr>
          <w:rFonts w:hint="eastAsia"/>
          <w:color w:val="000000"/>
          <w:kern w:val="2"/>
          <w:szCs w:val="24"/>
          <w:lang w:eastAsia="zh-TW"/>
        </w:rPr>
        <w:t>險別</w:t>
      </w:r>
      <w:r>
        <w:rPr>
          <w:rFonts w:hint="eastAsia"/>
          <w:color w:val="000000"/>
          <w:kern w:val="2"/>
          <w:szCs w:val="24"/>
          <w:lang w:eastAsia="zh-TW"/>
        </w:rPr>
        <w:t xml:space="preserve">(PROD_ID) = </w:t>
      </w:r>
      <w:r w:rsidRPr="00E446C1">
        <w:rPr>
          <w:color w:val="000000"/>
          <w:kern w:val="2"/>
          <w:szCs w:val="24"/>
          <w:lang w:eastAsia="zh-TW"/>
        </w:rPr>
        <w:t>DTAAB001</w:t>
      </w:r>
      <w:r>
        <w:rPr>
          <w:rFonts w:hint="eastAsia"/>
          <w:color w:val="000000"/>
          <w:kern w:val="2"/>
          <w:szCs w:val="24"/>
          <w:lang w:eastAsia="zh-TW"/>
        </w:rPr>
        <w:t>.PROD_ID</w:t>
      </w:r>
    </w:p>
    <w:p w:rsidR="00E20E48" w:rsidRDefault="00E20E48" w:rsidP="0041099F">
      <w:pPr>
        <w:pStyle w:val="Tabletext"/>
        <w:keepLines w:val="0"/>
        <w:numPr>
          <w:ilvl w:val="5"/>
          <w:numId w:val="2"/>
        </w:numPr>
        <w:tabs>
          <w:tab w:val="left" w:pos="2760"/>
        </w:tabs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446C1">
        <w:rPr>
          <w:color w:val="000000"/>
          <w:kern w:val="2"/>
          <w:szCs w:val="24"/>
          <w:lang w:eastAsia="zh-TW"/>
        </w:rPr>
        <w:t>DTAAY006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6F50FE">
        <w:rPr>
          <w:rFonts w:hint="eastAsia"/>
          <w:color w:val="000000"/>
          <w:kern w:val="2"/>
          <w:szCs w:val="24"/>
          <w:lang w:eastAsia="zh-TW"/>
        </w:rPr>
        <w:t>理賠保險金代號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 w:rsidRPr="006F50FE">
        <w:rPr>
          <w:color w:val="000000"/>
          <w:kern w:val="2"/>
          <w:szCs w:val="24"/>
          <w:lang w:eastAsia="zh-TW"/>
        </w:rPr>
        <w:t>CLAM_AMT_CODE</w:t>
      </w:r>
      <w:r>
        <w:rPr>
          <w:rFonts w:hint="eastAsia"/>
          <w:color w:val="000000"/>
          <w:kern w:val="2"/>
          <w:szCs w:val="24"/>
          <w:lang w:eastAsia="zh-TW"/>
        </w:rPr>
        <w:t xml:space="preserve">) = </w:t>
      </w:r>
      <w:r w:rsidRPr="00E446C1">
        <w:rPr>
          <w:color w:val="000000"/>
          <w:kern w:val="2"/>
          <w:szCs w:val="24"/>
          <w:lang w:eastAsia="zh-TW"/>
        </w:rPr>
        <w:t>DTAAB001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6F50FE">
        <w:rPr>
          <w:color w:val="000000"/>
          <w:kern w:val="2"/>
          <w:szCs w:val="24"/>
          <w:lang w:eastAsia="zh-TW"/>
        </w:rPr>
        <w:t>CLAM_AMT_CODE</w:t>
      </w:r>
    </w:p>
    <w:p w:rsidR="00E20E48" w:rsidRDefault="00E20E48" w:rsidP="0041099F">
      <w:pPr>
        <w:pStyle w:val="Tabletext"/>
        <w:keepLines w:val="0"/>
        <w:numPr>
          <w:ilvl w:val="5"/>
          <w:numId w:val="2"/>
        </w:numPr>
        <w:tabs>
          <w:tab w:val="left" w:pos="2760"/>
        </w:tabs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446C1">
        <w:rPr>
          <w:color w:val="000000"/>
          <w:kern w:val="2"/>
          <w:szCs w:val="24"/>
          <w:lang w:eastAsia="zh-TW"/>
        </w:rPr>
        <w:t>DTAAY006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6F50FE">
        <w:rPr>
          <w:rFonts w:hint="eastAsia"/>
          <w:color w:val="000000"/>
          <w:kern w:val="2"/>
          <w:szCs w:val="24"/>
          <w:lang w:eastAsia="zh-TW"/>
        </w:rPr>
        <w:t>事故者</w:t>
      </w:r>
      <w:r w:rsidRPr="006F50FE">
        <w:rPr>
          <w:rFonts w:hint="eastAsia"/>
          <w:color w:val="000000"/>
          <w:kern w:val="2"/>
          <w:szCs w:val="24"/>
          <w:lang w:eastAsia="zh-TW"/>
        </w:rPr>
        <w:t>_ID</w:t>
      </w:r>
      <w:r>
        <w:rPr>
          <w:rFonts w:hint="eastAsia"/>
          <w:color w:val="000000"/>
          <w:kern w:val="2"/>
          <w:szCs w:val="24"/>
          <w:lang w:eastAsia="zh-TW"/>
        </w:rPr>
        <w:t xml:space="preserve">(OCR_ID) = </w:t>
      </w:r>
      <w:r w:rsidRPr="00E446C1">
        <w:rPr>
          <w:color w:val="000000"/>
          <w:kern w:val="2"/>
          <w:szCs w:val="24"/>
          <w:lang w:eastAsia="zh-TW"/>
        </w:rPr>
        <w:t>DTAAB001</w:t>
      </w:r>
      <w:r>
        <w:rPr>
          <w:rFonts w:hint="eastAsia"/>
          <w:color w:val="000000"/>
          <w:kern w:val="2"/>
          <w:szCs w:val="24"/>
          <w:lang w:eastAsia="zh-TW"/>
        </w:rPr>
        <w:t>.OCR_ID</w:t>
      </w:r>
    </w:p>
    <w:p w:rsidR="00E20E48" w:rsidRDefault="00E20E48" w:rsidP="0041099F">
      <w:pPr>
        <w:pStyle w:val="Tabletext"/>
        <w:keepLines w:val="0"/>
        <w:numPr>
          <w:ilvl w:val="5"/>
          <w:numId w:val="2"/>
        </w:numPr>
        <w:tabs>
          <w:tab w:val="left" w:pos="2760"/>
        </w:tabs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446C1">
        <w:rPr>
          <w:color w:val="000000"/>
          <w:kern w:val="2"/>
          <w:szCs w:val="24"/>
          <w:lang w:eastAsia="zh-TW"/>
        </w:rPr>
        <w:t>DTAAY006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6F50FE">
        <w:rPr>
          <w:rFonts w:hint="eastAsia"/>
          <w:color w:val="000000"/>
          <w:kern w:val="2"/>
          <w:szCs w:val="24"/>
          <w:lang w:eastAsia="zh-TW"/>
        </w:rPr>
        <w:t>理賠保險金名稱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 w:rsidRPr="006F50FE">
        <w:rPr>
          <w:color w:val="000000"/>
          <w:kern w:val="2"/>
          <w:szCs w:val="24"/>
          <w:lang w:eastAsia="zh-TW"/>
        </w:rPr>
        <w:t>CLAM_AMT_NAME</w:t>
      </w:r>
      <w:r>
        <w:rPr>
          <w:rFonts w:hint="eastAsia"/>
          <w:color w:val="000000"/>
          <w:kern w:val="2"/>
          <w:szCs w:val="24"/>
          <w:lang w:eastAsia="zh-TW"/>
        </w:rPr>
        <w:t xml:space="preserve">) = </w:t>
      </w:r>
      <w:r w:rsidRPr="00E446C1">
        <w:rPr>
          <w:color w:val="000000"/>
          <w:kern w:val="2"/>
          <w:szCs w:val="24"/>
          <w:lang w:eastAsia="zh-TW"/>
        </w:rPr>
        <w:t>DTAAB001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6F50FE">
        <w:rPr>
          <w:color w:val="000000"/>
          <w:kern w:val="2"/>
          <w:szCs w:val="24"/>
          <w:lang w:eastAsia="zh-TW"/>
        </w:rPr>
        <w:t>CLAM_AMT_NAME</w:t>
      </w:r>
    </w:p>
    <w:p w:rsidR="00E20E48" w:rsidRDefault="00E20E48" w:rsidP="0041099F">
      <w:pPr>
        <w:pStyle w:val="Tabletext"/>
        <w:keepLines w:val="0"/>
        <w:numPr>
          <w:ilvl w:val="5"/>
          <w:numId w:val="2"/>
        </w:numPr>
        <w:tabs>
          <w:tab w:val="left" w:pos="2760"/>
        </w:tabs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446C1">
        <w:rPr>
          <w:color w:val="000000"/>
          <w:kern w:val="2"/>
          <w:szCs w:val="24"/>
          <w:lang w:eastAsia="zh-TW"/>
        </w:rPr>
        <w:t>DTAAY006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6F50FE">
        <w:rPr>
          <w:rFonts w:hint="eastAsia"/>
          <w:color w:val="000000"/>
          <w:kern w:val="2"/>
          <w:szCs w:val="24"/>
          <w:lang w:eastAsia="zh-TW"/>
        </w:rPr>
        <w:t>保額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 w:rsidRPr="006F50FE">
        <w:rPr>
          <w:color w:val="000000"/>
          <w:kern w:val="2"/>
          <w:szCs w:val="24"/>
          <w:lang w:eastAsia="zh-TW"/>
        </w:rPr>
        <w:t>FACE_AMT</w:t>
      </w:r>
      <w:r>
        <w:rPr>
          <w:rFonts w:hint="eastAsia"/>
          <w:color w:val="000000"/>
          <w:kern w:val="2"/>
          <w:szCs w:val="24"/>
          <w:lang w:eastAsia="zh-TW"/>
        </w:rPr>
        <w:t xml:space="preserve">) = </w:t>
      </w:r>
      <w:r w:rsidRPr="00E446C1">
        <w:rPr>
          <w:color w:val="000000"/>
          <w:kern w:val="2"/>
          <w:szCs w:val="24"/>
          <w:lang w:eastAsia="zh-TW"/>
        </w:rPr>
        <w:t>DTAAB001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6F50FE">
        <w:rPr>
          <w:color w:val="000000"/>
          <w:kern w:val="2"/>
          <w:szCs w:val="24"/>
          <w:lang w:eastAsia="zh-TW"/>
        </w:rPr>
        <w:t>FACE_AMT</w:t>
      </w:r>
    </w:p>
    <w:p w:rsidR="00E20E48" w:rsidRDefault="00E20E48" w:rsidP="0041099F">
      <w:pPr>
        <w:pStyle w:val="Tabletext"/>
        <w:keepLines w:val="0"/>
        <w:numPr>
          <w:ilvl w:val="5"/>
          <w:numId w:val="2"/>
        </w:numPr>
        <w:tabs>
          <w:tab w:val="left" w:pos="2760"/>
        </w:tabs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446C1">
        <w:rPr>
          <w:color w:val="000000"/>
          <w:kern w:val="2"/>
          <w:szCs w:val="24"/>
          <w:lang w:eastAsia="zh-TW"/>
        </w:rPr>
        <w:t>DTAAY006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6F50FE">
        <w:rPr>
          <w:rFonts w:hint="eastAsia"/>
          <w:color w:val="000000"/>
          <w:kern w:val="2"/>
          <w:szCs w:val="24"/>
          <w:lang w:eastAsia="zh-TW"/>
        </w:rPr>
        <w:t>保額單位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 w:rsidRPr="006F50FE">
        <w:rPr>
          <w:color w:val="000000"/>
          <w:kern w:val="2"/>
          <w:szCs w:val="24"/>
          <w:lang w:eastAsia="zh-TW"/>
        </w:rPr>
        <w:t>FACE_AMT_UNIT</w:t>
      </w:r>
      <w:r>
        <w:rPr>
          <w:rFonts w:hint="eastAsia"/>
          <w:color w:val="000000"/>
          <w:kern w:val="2"/>
          <w:szCs w:val="24"/>
          <w:lang w:eastAsia="zh-TW"/>
        </w:rPr>
        <w:t xml:space="preserve">) = </w:t>
      </w:r>
      <w:r w:rsidRPr="00E446C1">
        <w:rPr>
          <w:color w:val="000000"/>
          <w:kern w:val="2"/>
          <w:szCs w:val="24"/>
          <w:lang w:eastAsia="zh-TW"/>
        </w:rPr>
        <w:t>DTAAB001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6F50FE">
        <w:rPr>
          <w:color w:val="000000"/>
          <w:kern w:val="2"/>
          <w:szCs w:val="24"/>
          <w:lang w:eastAsia="zh-TW"/>
        </w:rPr>
        <w:t>FACE_AMT_UNIT</w:t>
      </w:r>
    </w:p>
    <w:p w:rsidR="00E20E48" w:rsidRDefault="00E20E48" w:rsidP="0041099F">
      <w:pPr>
        <w:pStyle w:val="Tabletext"/>
        <w:keepLines w:val="0"/>
        <w:numPr>
          <w:ilvl w:val="5"/>
          <w:numId w:val="2"/>
        </w:numPr>
        <w:tabs>
          <w:tab w:val="left" w:pos="2760"/>
        </w:tabs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446C1">
        <w:rPr>
          <w:color w:val="000000"/>
          <w:kern w:val="2"/>
          <w:szCs w:val="24"/>
          <w:lang w:eastAsia="zh-TW"/>
        </w:rPr>
        <w:t>DTAAY006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6F50FE">
        <w:rPr>
          <w:rFonts w:hint="eastAsia"/>
          <w:color w:val="000000"/>
          <w:kern w:val="2"/>
          <w:szCs w:val="24"/>
          <w:lang w:eastAsia="zh-TW"/>
        </w:rPr>
        <w:t>給付天數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 w:rsidRPr="006F50FE">
        <w:rPr>
          <w:color w:val="000000"/>
          <w:kern w:val="2"/>
          <w:szCs w:val="24"/>
          <w:lang w:eastAsia="zh-TW"/>
        </w:rPr>
        <w:t>PAY_DAY</w:t>
      </w:r>
      <w:r>
        <w:rPr>
          <w:rFonts w:hint="eastAsia"/>
          <w:color w:val="000000"/>
          <w:kern w:val="2"/>
          <w:szCs w:val="24"/>
          <w:lang w:eastAsia="zh-TW"/>
        </w:rPr>
        <w:t xml:space="preserve">) = </w:t>
      </w:r>
      <w:r w:rsidRPr="00E446C1">
        <w:rPr>
          <w:color w:val="000000"/>
          <w:kern w:val="2"/>
          <w:szCs w:val="24"/>
          <w:lang w:eastAsia="zh-TW"/>
        </w:rPr>
        <w:t>DTAAB001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6F50FE">
        <w:rPr>
          <w:color w:val="000000"/>
          <w:kern w:val="2"/>
          <w:szCs w:val="24"/>
          <w:lang w:eastAsia="zh-TW"/>
        </w:rPr>
        <w:t>PAY_DAY</w:t>
      </w:r>
    </w:p>
    <w:p w:rsidR="00E20E48" w:rsidRDefault="00E20E48" w:rsidP="0041099F">
      <w:pPr>
        <w:pStyle w:val="Tabletext"/>
        <w:keepLines w:val="0"/>
        <w:numPr>
          <w:ilvl w:val="5"/>
          <w:numId w:val="2"/>
        </w:numPr>
        <w:tabs>
          <w:tab w:val="left" w:pos="2760"/>
        </w:tabs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446C1">
        <w:rPr>
          <w:color w:val="000000"/>
          <w:kern w:val="2"/>
          <w:szCs w:val="24"/>
          <w:lang w:eastAsia="zh-TW"/>
        </w:rPr>
        <w:t>DTAAY006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6F50FE">
        <w:rPr>
          <w:rFonts w:hint="eastAsia"/>
          <w:color w:val="000000"/>
          <w:kern w:val="2"/>
          <w:szCs w:val="24"/>
          <w:lang w:eastAsia="zh-TW"/>
        </w:rPr>
        <w:t>試算金額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 w:rsidRPr="006F50FE">
        <w:rPr>
          <w:color w:val="000000"/>
          <w:kern w:val="2"/>
          <w:szCs w:val="24"/>
          <w:lang w:eastAsia="zh-TW"/>
        </w:rPr>
        <w:t>TRIL_CALC_AMT</w:t>
      </w:r>
      <w:r>
        <w:rPr>
          <w:rFonts w:hint="eastAsia"/>
          <w:color w:val="000000"/>
          <w:kern w:val="2"/>
          <w:szCs w:val="24"/>
          <w:lang w:eastAsia="zh-TW"/>
        </w:rPr>
        <w:t xml:space="preserve">) = </w:t>
      </w:r>
      <w:r w:rsidRPr="00E446C1">
        <w:rPr>
          <w:color w:val="000000"/>
          <w:kern w:val="2"/>
          <w:szCs w:val="24"/>
          <w:lang w:eastAsia="zh-TW"/>
        </w:rPr>
        <w:t>DTAAB001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6F50FE">
        <w:rPr>
          <w:color w:val="000000"/>
          <w:kern w:val="2"/>
          <w:szCs w:val="24"/>
          <w:lang w:eastAsia="zh-TW"/>
        </w:rPr>
        <w:t>TRIL_CALC_AMT</w:t>
      </w:r>
    </w:p>
    <w:p w:rsidR="00E20E48" w:rsidRDefault="00E20E48" w:rsidP="0041099F">
      <w:pPr>
        <w:pStyle w:val="Tabletext"/>
        <w:keepLines w:val="0"/>
        <w:numPr>
          <w:ilvl w:val="5"/>
          <w:numId w:val="2"/>
        </w:numPr>
        <w:tabs>
          <w:tab w:val="left" w:pos="2760"/>
        </w:tabs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446C1">
        <w:rPr>
          <w:color w:val="000000"/>
          <w:kern w:val="2"/>
          <w:szCs w:val="24"/>
          <w:lang w:eastAsia="zh-TW"/>
        </w:rPr>
        <w:t>DTAAY006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6F50FE">
        <w:rPr>
          <w:rFonts w:hint="eastAsia"/>
          <w:color w:val="000000"/>
          <w:kern w:val="2"/>
          <w:szCs w:val="24"/>
          <w:lang w:eastAsia="zh-TW"/>
        </w:rPr>
        <w:t>起始日期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 w:rsidRPr="006F50FE">
        <w:rPr>
          <w:color w:val="000000"/>
          <w:kern w:val="2"/>
          <w:szCs w:val="24"/>
          <w:lang w:eastAsia="zh-TW"/>
        </w:rPr>
        <w:t>E_STR_DATE</w:t>
      </w:r>
      <w:r>
        <w:rPr>
          <w:rFonts w:hint="eastAsia"/>
          <w:color w:val="000000"/>
          <w:kern w:val="2"/>
          <w:szCs w:val="24"/>
          <w:lang w:eastAsia="zh-TW"/>
        </w:rPr>
        <w:t xml:space="preserve">) = </w:t>
      </w:r>
      <w:r w:rsidRPr="00E446C1">
        <w:rPr>
          <w:color w:val="000000"/>
          <w:kern w:val="2"/>
          <w:szCs w:val="24"/>
          <w:lang w:eastAsia="zh-TW"/>
        </w:rPr>
        <w:t>DTAAB001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6F50FE">
        <w:rPr>
          <w:color w:val="000000"/>
          <w:kern w:val="2"/>
          <w:szCs w:val="24"/>
          <w:lang w:eastAsia="zh-TW"/>
        </w:rPr>
        <w:t>E_STR_DATE</w:t>
      </w:r>
    </w:p>
    <w:p w:rsidR="00E20E48" w:rsidRDefault="00E20E48" w:rsidP="0041099F">
      <w:pPr>
        <w:pStyle w:val="Tabletext"/>
        <w:keepLines w:val="0"/>
        <w:numPr>
          <w:ilvl w:val="5"/>
          <w:numId w:val="2"/>
        </w:numPr>
        <w:tabs>
          <w:tab w:val="left" w:pos="2760"/>
        </w:tabs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446C1">
        <w:rPr>
          <w:color w:val="000000"/>
          <w:kern w:val="2"/>
          <w:szCs w:val="24"/>
          <w:lang w:eastAsia="zh-TW"/>
        </w:rPr>
        <w:t>DTAAY006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6F50FE">
        <w:rPr>
          <w:rFonts w:hint="eastAsia"/>
          <w:color w:val="000000"/>
          <w:kern w:val="2"/>
          <w:szCs w:val="24"/>
          <w:lang w:eastAsia="zh-TW"/>
        </w:rPr>
        <w:t>終止日期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 w:rsidRPr="006F50FE">
        <w:rPr>
          <w:color w:val="000000"/>
          <w:kern w:val="2"/>
          <w:szCs w:val="24"/>
          <w:lang w:eastAsia="zh-TW"/>
        </w:rPr>
        <w:t>E_END_DATE</w:t>
      </w:r>
      <w:r>
        <w:rPr>
          <w:rFonts w:hint="eastAsia"/>
          <w:color w:val="000000"/>
          <w:kern w:val="2"/>
          <w:szCs w:val="24"/>
          <w:lang w:eastAsia="zh-TW"/>
        </w:rPr>
        <w:t xml:space="preserve">) = </w:t>
      </w:r>
      <w:r w:rsidRPr="00E446C1">
        <w:rPr>
          <w:color w:val="000000"/>
          <w:kern w:val="2"/>
          <w:szCs w:val="24"/>
          <w:lang w:eastAsia="zh-TW"/>
        </w:rPr>
        <w:t>DTAAB001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6F50FE">
        <w:rPr>
          <w:color w:val="000000"/>
          <w:kern w:val="2"/>
          <w:szCs w:val="24"/>
          <w:lang w:eastAsia="zh-TW"/>
        </w:rPr>
        <w:t>E_END_DATE</w:t>
      </w:r>
    </w:p>
    <w:p w:rsidR="008044D4" w:rsidRDefault="008044D4" w:rsidP="0041099F">
      <w:pPr>
        <w:pStyle w:val="Tabletext"/>
        <w:keepLines w:val="0"/>
        <w:numPr>
          <w:ilvl w:val="3"/>
          <w:numId w:val="2"/>
        </w:numPr>
        <w:tabs>
          <w:tab w:val="left" w:pos="2760"/>
        </w:tabs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END IF</w:t>
      </w:r>
    </w:p>
    <w:p w:rsidR="008044D4" w:rsidRDefault="008044D4" w:rsidP="0041099F">
      <w:pPr>
        <w:pStyle w:val="Tabletext"/>
        <w:keepLines w:val="0"/>
        <w:numPr>
          <w:ilvl w:val="3"/>
          <w:numId w:val="2"/>
        </w:numPr>
        <w:tabs>
          <w:tab w:val="left" w:pos="2760"/>
        </w:tabs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把住院日額與癌症日額的</w:t>
      </w:r>
      <w:r w:rsidRPr="00E446C1">
        <w:rPr>
          <w:color w:val="000000"/>
          <w:kern w:val="2"/>
          <w:szCs w:val="24"/>
          <w:lang w:eastAsia="zh-TW"/>
        </w:rPr>
        <w:t>DTAAB001_BoList</w:t>
      </w:r>
      <w:r>
        <w:rPr>
          <w:rFonts w:hint="eastAsia"/>
          <w:color w:val="000000"/>
          <w:kern w:val="2"/>
          <w:szCs w:val="24"/>
          <w:lang w:eastAsia="zh-TW"/>
        </w:rPr>
        <w:t>合在一起</w:t>
      </w:r>
    </w:p>
    <w:p w:rsidR="008044D4" w:rsidRDefault="008044D4" w:rsidP="0041099F">
      <w:pPr>
        <w:pStyle w:val="Tabletext"/>
        <w:keepLines w:val="0"/>
        <w:numPr>
          <w:ilvl w:val="3"/>
          <w:numId w:val="2"/>
        </w:numPr>
        <w:tabs>
          <w:tab w:val="left" w:pos="2760"/>
        </w:tabs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IF </w:t>
      </w:r>
      <w:r>
        <w:rPr>
          <w:rFonts w:hint="eastAsia"/>
          <w:color w:val="000000"/>
          <w:kern w:val="2"/>
          <w:szCs w:val="24"/>
          <w:lang w:eastAsia="zh-TW"/>
        </w:rPr>
        <w:t>合在一起的</w:t>
      </w:r>
      <w:r w:rsidRPr="00E446C1">
        <w:rPr>
          <w:color w:val="000000"/>
          <w:kern w:val="2"/>
          <w:szCs w:val="24"/>
          <w:lang w:eastAsia="zh-TW"/>
        </w:rPr>
        <w:t>DTAAB001_BoList</w:t>
      </w:r>
      <w:r>
        <w:rPr>
          <w:rFonts w:hint="eastAsia"/>
          <w:color w:val="000000"/>
          <w:kern w:val="2"/>
          <w:szCs w:val="24"/>
          <w:lang w:eastAsia="zh-TW"/>
        </w:rPr>
        <w:t>比數大於零：</w:t>
      </w:r>
    </w:p>
    <w:p w:rsidR="00E20E48" w:rsidRDefault="00E20E48" w:rsidP="0041099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把資料顯示在畫面上試算結果區塊，欄位如下</w:t>
      </w:r>
      <w:r w:rsidRPr="007157E3">
        <w:rPr>
          <w:rFonts w:hint="eastAsia"/>
          <w:color w:val="000000"/>
          <w:kern w:val="2"/>
          <w:szCs w:val="24"/>
          <w:lang w:eastAsia="zh-TW"/>
        </w:rPr>
        <w:t>：</w:t>
      </w:r>
    </w:p>
    <w:p w:rsidR="00E20E48" w:rsidRDefault="00E20E48" w:rsidP="0041099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第一行顯示</w:t>
      </w:r>
      <w:r>
        <w:rPr>
          <w:rFonts w:hint="eastAsia"/>
          <w:color w:val="000000"/>
          <w:kern w:val="2"/>
          <w:szCs w:val="24"/>
          <w:lang w:eastAsia="zh-TW"/>
        </w:rPr>
        <w:t>"</w:t>
      </w:r>
      <w:r>
        <w:rPr>
          <w:rFonts w:hint="eastAsia"/>
          <w:color w:val="000000"/>
          <w:kern w:val="2"/>
          <w:szCs w:val="24"/>
          <w:lang w:eastAsia="zh-TW"/>
        </w:rPr>
        <w:t>案件編號：</w:t>
      </w:r>
      <w:r>
        <w:rPr>
          <w:rFonts w:hint="eastAsia"/>
          <w:color w:val="000000"/>
          <w:kern w:val="2"/>
          <w:szCs w:val="24"/>
          <w:lang w:eastAsia="zh-TW"/>
        </w:rPr>
        <w:t>"+$</w:t>
      </w:r>
      <w:r w:rsidRPr="006F50FE">
        <w:rPr>
          <w:rFonts w:hint="eastAsia"/>
          <w:color w:val="000000"/>
          <w:kern w:val="2"/>
          <w:szCs w:val="24"/>
          <w:lang w:eastAsia="zh-TW"/>
        </w:rPr>
        <w:t>案件編號</w:t>
      </w:r>
    </w:p>
    <w:p w:rsidR="00E20E48" w:rsidRDefault="00E20E48" w:rsidP="0041099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6F50FE">
        <w:rPr>
          <w:rFonts w:hint="eastAsia"/>
          <w:color w:val="000000"/>
          <w:kern w:val="2"/>
          <w:szCs w:val="24"/>
          <w:lang w:eastAsia="zh-TW"/>
        </w:rPr>
        <w:t>序號</w:t>
      </w:r>
      <w:r>
        <w:rPr>
          <w:rFonts w:hint="eastAsia"/>
          <w:color w:val="000000"/>
          <w:kern w:val="2"/>
          <w:szCs w:val="24"/>
          <w:lang w:eastAsia="zh-TW"/>
        </w:rPr>
        <w:t xml:space="preserve"> = </w:t>
      </w:r>
      <w:r w:rsidRPr="00111EDE">
        <w:rPr>
          <w:rFonts w:hint="eastAsia"/>
          <w:color w:val="000000"/>
          <w:kern w:val="2"/>
          <w:szCs w:val="24"/>
          <w:lang w:eastAsia="zh-TW"/>
        </w:rPr>
        <w:t>從</w:t>
      </w:r>
      <w:r w:rsidRPr="00111EDE">
        <w:rPr>
          <w:rFonts w:hint="eastAsia"/>
          <w:color w:val="000000"/>
          <w:kern w:val="2"/>
          <w:szCs w:val="24"/>
          <w:lang w:eastAsia="zh-TW"/>
        </w:rPr>
        <w:t>1</w:t>
      </w:r>
      <w:r w:rsidRPr="00111EDE">
        <w:rPr>
          <w:rFonts w:hint="eastAsia"/>
          <w:color w:val="000000"/>
          <w:kern w:val="2"/>
          <w:szCs w:val="24"/>
          <w:lang w:eastAsia="zh-TW"/>
        </w:rPr>
        <w:t>開始遞增</w:t>
      </w:r>
    </w:p>
    <w:p w:rsidR="00E20E48" w:rsidRDefault="00E20E48" w:rsidP="0041099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2F088A">
        <w:rPr>
          <w:rFonts w:hint="eastAsia"/>
          <w:color w:val="000000"/>
          <w:kern w:val="2"/>
          <w:szCs w:val="24"/>
          <w:lang w:eastAsia="zh-TW"/>
        </w:rPr>
        <w:t>保單號碼</w:t>
      </w:r>
      <w:r>
        <w:rPr>
          <w:rFonts w:hint="eastAsia"/>
          <w:color w:val="000000"/>
          <w:kern w:val="2"/>
          <w:szCs w:val="24"/>
          <w:lang w:eastAsia="zh-TW"/>
        </w:rPr>
        <w:t xml:space="preserve"> = </w:t>
      </w:r>
      <w:r w:rsidRPr="00E446C1">
        <w:rPr>
          <w:color w:val="000000"/>
          <w:kern w:val="2"/>
          <w:szCs w:val="24"/>
          <w:lang w:eastAsia="zh-TW"/>
        </w:rPr>
        <w:t>DTAAB001</w:t>
      </w:r>
      <w:r>
        <w:rPr>
          <w:rFonts w:hint="eastAsia"/>
          <w:color w:val="000000"/>
          <w:kern w:val="2"/>
          <w:szCs w:val="24"/>
          <w:lang w:eastAsia="zh-TW"/>
        </w:rPr>
        <w:t>.POLICY_NO</w:t>
      </w:r>
    </w:p>
    <w:p w:rsidR="00E20E48" w:rsidRPr="008B5C3D" w:rsidRDefault="00E20E48" w:rsidP="0041099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2F088A">
        <w:rPr>
          <w:rFonts w:hint="eastAsia"/>
          <w:color w:val="000000"/>
          <w:kern w:val="2"/>
          <w:szCs w:val="24"/>
          <w:lang w:eastAsia="zh-TW"/>
        </w:rPr>
        <w:t>險別</w:t>
      </w:r>
      <w:r>
        <w:rPr>
          <w:rFonts w:hint="eastAsia"/>
          <w:color w:val="000000"/>
          <w:kern w:val="2"/>
          <w:szCs w:val="24"/>
          <w:lang w:eastAsia="zh-TW"/>
        </w:rPr>
        <w:t xml:space="preserve"> = </w:t>
      </w:r>
      <w:r>
        <w:rPr>
          <w:rFonts w:hint="eastAsia"/>
          <w:color w:val="000000"/>
          <w:kern w:val="2"/>
          <w:szCs w:val="24"/>
          <w:lang w:eastAsia="zh-TW"/>
        </w:rPr>
        <w:t>以</w:t>
      </w:r>
      <w:r w:rsidRPr="00E446C1">
        <w:rPr>
          <w:color w:val="000000"/>
          <w:kern w:val="2"/>
          <w:szCs w:val="24"/>
          <w:lang w:eastAsia="zh-TW"/>
        </w:rPr>
        <w:t>DTAAB001</w:t>
      </w:r>
      <w:r>
        <w:rPr>
          <w:rFonts w:hint="eastAsia"/>
          <w:color w:val="000000"/>
          <w:kern w:val="2"/>
          <w:szCs w:val="24"/>
          <w:lang w:eastAsia="zh-TW"/>
        </w:rPr>
        <w:t>.PROD_ID</w:t>
      </w:r>
      <w:r>
        <w:rPr>
          <w:rFonts w:hint="eastAsia"/>
          <w:color w:val="000000"/>
          <w:kern w:val="2"/>
          <w:szCs w:val="24"/>
          <w:lang w:eastAsia="zh-TW"/>
        </w:rPr>
        <w:t>讀</w:t>
      </w:r>
      <w:r w:rsidRPr="0095631D">
        <w:rPr>
          <w:rFonts w:hint="eastAsia"/>
          <w:lang w:eastAsia="zh-TW"/>
        </w:rPr>
        <w:t>基本資料定義檔</w:t>
      </w:r>
      <w:r w:rsidRPr="0095631D">
        <w:t>DTAGA001_PROD_DEFI</w:t>
      </w:r>
      <w:r>
        <w:rPr>
          <w:rFonts w:hint="eastAsia"/>
          <w:lang w:eastAsia="zh-TW"/>
        </w:rPr>
        <w:t>，取</w:t>
      </w:r>
      <w:r w:rsidRPr="0095631D">
        <w:t>DTAGA001_PROD_DEFI</w:t>
      </w:r>
      <w:r>
        <w:rPr>
          <w:rFonts w:hint="eastAsia"/>
          <w:lang w:eastAsia="zh-TW"/>
        </w:rPr>
        <w:t>.</w:t>
      </w:r>
      <w:r w:rsidRPr="008B5C3D">
        <w:rPr>
          <w:rFonts w:hint="eastAsia"/>
          <w:lang w:eastAsia="zh-TW"/>
        </w:rPr>
        <w:t>商品中文簡稱</w:t>
      </w:r>
      <w:r>
        <w:rPr>
          <w:rFonts w:hint="eastAsia"/>
          <w:lang w:eastAsia="zh-TW"/>
        </w:rPr>
        <w:t>(</w:t>
      </w:r>
      <w:r w:rsidRPr="008B5C3D">
        <w:rPr>
          <w:lang w:eastAsia="zh-TW"/>
        </w:rPr>
        <w:t>PROD_SNAME</w:t>
      </w:r>
      <w:r>
        <w:rPr>
          <w:rFonts w:hint="eastAsia"/>
          <w:lang w:eastAsia="zh-TW"/>
        </w:rPr>
        <w:t>)</w:t>
      </w:r>
    </w:p>
    <w:p w:rsidR="00E20E48" w:rsidRDefault="00E20E48" w:rsidP="0041099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lang w:eastAsia="zh-TW"/>
        </w:rPr>
        <w:t>保額第一欄</w:t>
      </w:r>
      <w:r>
        <w:rPr>
          <w:rFonts w:hint="eastAsia"/>
          <w:lang w:eastAsia="zh-TW"/>
        </w:rPr>
        <w:t xml:space="preserve"> = </w:t>
      </w:r>
      <w:r w:rsidRPr="00E446C1">
        <w:rPr>
          <w:color w:val="000000"/>
          <w:kern w:val="2"/>
          <w:szCs w:val="24"/>
          <w:lang w:eastAsia="zh-TW"/>
        </w:rPr>
        <w:t>DTAAB001</w:t>
      </w:r>
      <w:r>
        <w:rPr>
          <w:rFonts w:hint="eastAsia"/>
          <w:color w:val="000000"/>
          <w:kern w:val="2"/>
          <w:szCs w:val="24"/>
          <w:lang w:eastAsia="zh-TW"/>
        </w:rPr>
        <w:t>.FACE_AMT</w:t>
      </w:r>
    </w:p>
    <w:p w:rsidR="00E20E48" w:rsidRDefault="00E20E48" w:rsidP="0041099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保額第二欄</w:t>
      </w:r>
      <w:r>
        <w:rPr>
          <w:rFonts w:hint="eastAsia"/>
          <w:color w:val="000000"/>
          <w:kern w:val="2"/>
          <w:szCs w:val="24"/>
          <w:lang w:eastAsia="zh-TW"/>
        </w:rPr>
        <w:t xml:space="preserve"> = </w:t>
      </w:r>
      <w:r>
        <w:rPr>
          <w:rFonts w:hint="eastAsia"/>
          <w:color w:val="000000"/>
          <w:kern w:val="2"/>
          <w:szCs w:val="24"/>
          <w:lang w:eastAsia="zh-TW"/>
        </w:rPr>
        <w:t>讀代碼中文對照轉成中文：系統代號</w:t>
      </w:r>
      <w:r>
        <w:rPr>
          <w:rFonts w:hint="eastAsia"/>
          <w:color w:val="000000"/>
          <w:kern w:val="2"/>
          <w:szCs w:val="24"/>
          <w:lang w:eastAsia="zh-TW"/>
        </w:rPr>
        <w:t>AA</w:t>
      </w:r>
      <w:r>
        <w:rPr>
          <w:rFonts w:hint="eastAsia"/>
          <w:color w:val="000000"/>
          <w:kern w:val="2"/>
          <w:szCs w:val="24"/>
          <w:lang w:eastAsia="zh-TW"/>
        </w:rPr>
        <w:t>，</w:t>
      </w:r>
      <w:r w:rsidRPr="00DB618A">
        <w:rPr>
          <w:rFonts w:hint="eastAsia"/>
          <w:color w:val="000000"/>
          <w:kern w:val="2"/>
          <w:szCs w:val="24"/>
          <w:lang w:eastAsia="zh-TW"/>
        </w:rPr>
        <w:t>欄位名稱</w:t>
      </w:r>
      <w:r w:rsidRPr="00DB618A">
        <w:rPr>
          <w:color w:val="000000"/>
          <w:kern w:val="2"/>
          <w:szCs w:val="24"/>
          <w:lang w:eastAsia="zh-TW"/>
        </w:rPr>
        <w:t>FACE_AMT_UNIT</w:t>
      </w:r>
    </w:p>
    <w:p w:rsidR="00E20E48" w:rsidRDefault="00E20E48" w:rsidP="0041099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天數</w:t>
      </w:r>
      <w:r>
        <w:rPr>
          <w:rFonts w:hint="eastAsia"/>
          <w:color w:val="000000"/>
          <w:kern w:val="2"/>
          <w:szCs w:val="24"/>
          <w:lang w:eastAsia="zh-TW"/>
        </w:rPr>
        <w:t xml:space="preserve"> = </w:t>
      </w:r>
      <w:r w:rsidRPr="00E446C1">
        <w:rPr>
          <w:color w:val="000000"/>
          <w:kern w:val="2"/>
          <w:szCs w:val="24"/>
          <w:lang w:eastAsia="zh-TW"/>
        </w:rPr>
        <w:t>DTAAB001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6F50FE">
        <w:rPr>
          <w:color w:val="000000"/>
          <w:kern w:val="2"/>
          <w:szCs w:val="24"/>
          <w:lang w:eastAsia="zh-TW"/>
        </w:rPr>
        <w:t>PAY_DAY</w:t>
      </w:r>
    </w:p>
    <w:p w:rsidR="00E20E48" w:rsidRDefault="00E20E48" w:rsidP="0041099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理賠項目</w:t>
      </w:r>
      <w:r>
        <w:rPr>
          <w:rFonts w:hint="eastAsia"/>
          <w:color w:val="000000"/>
          <w:kern w:val="2"/>
          <w:szCs w:val="24"/>
          <w:lang w:eastAsia="zh-TW"/>
        </w:rPr>
        <w:t xml:space="preserve"> = </w:t>
      </w:r>
      <w:r w:rsidRPr="00E446C1">
        <w:rPr>
          <w:color w:val="000000"/>
          <w:kern w:val="2"/>
          <w:szCs w:val="24"/>
          <w:lang w:eastAsia="zh-TW"/>
        </w:rPr>
        <w:t>DTAAB001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6F50FE">
        <w:rPr>
          <w:color w:val="000000"/>
          <w:kern w:val="2"/>
          <w:szCs w:val="24"/>
          <w:lang w:eastAsia="zh-TW"/>
        </w:rPr>
        <w:t>CLAM_AMT_NAME</w:t>
      </w:r>
    </w:p>
    <w:p w:rsidR="00E20E48" w:rsidRPr="00DB618A" w:rsidRDefault="00E20E48" w:rsidP="0041099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試算金額</w:t>
      </w:r>
      <w:r>
        <w:rPr>
          <w:rFonts w:hint="eastAsia"/>
          <w:color w:val="000000"/>
          <w:kern w:val="2"/>
          <w:szCs w:val="24"/>
          <w:lang w:eastAsia="zh-TW"/>
        </w:rPr>
        <w:t xml:space="preserve"> = </w:t>
      </w:r>
      <w:r w:rsidRPr="00E446C1">
        <w:rPr>
          <w:color w:val="000000"/>
          <w:kern w:val="2"/>
          <w:szCs w:val="24"/>
          <w:lang w:eastAsia="zh-TW"/>
        </w:rPr>
        <w:t>DTAAB001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>
        <w:rPr>
          <w:color w:val="000000"/>
          <w:kern w:val="2"/>
          <w:szCs w:val="24"/>
          <w:lang w:eastAsia="zh-TW"/>
        </w:rPr>
        <w:t>TRIL_CALC_AM</w:t>
      </w:r>
      <w:r>
        <w:rPr>
          <w:rFonts w:hint="eastAsia"/>
          <w:color w:val="000000"/>
          <w:kern w:val="2"/>
          <w:szCs w:val="24"/>
          <w:lang w:eastAsia="zh-TW"/>
        </w:rPr>
        <w:t>T</w:t>
      </w:r>
    </w:p>
    <w:p w:rsidR="00E20E48" w:rsidRDefault="00E20E48" w:rsidP="0041099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ELSE</w:t>
      </w:r>
    </w:p>
    <w:p w:rsidR="00E20E48" w:rsidRDefault="00E20E48" w:rsidP="0041099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跳出訊息視窗</w:t>
      </w:r>
      <w:r>
        <w:rPr>
          <w:rFonts w:hint="eastAsia"/>
          <w:color w:val="000000"/>
          <w:kern w:val="2"/>
          <w:szCs w:val="24"/>
          <w:lang w:eastAsia="zh-TW"/>
        </w:rPr>
        <w:t>"</w:t>
      </w:r>
      <w:r>
        <w:rPr>
          <w:rFonts w:hint="eastAsia"/>
          <w:color w:val="000000"/>
          <w:kern w:val="2"/>
          <w:szCs w:val="24"/>
          <w:lang w:eastAsia="zh-TW"/>
        </w:rPr>
        <w:t>無可理賠明細</w:t>
      </w:r>
      <w:r>
        <w:rPr>
          <w:rFonts w:hint="eastAsia"/>
          <w:color w:val="000000"/>
          <w:kern w:val="2"/>
          <w:szCs w:val="24"/>
          <w:lang w:eastAsia="zh-TW"/>
        </w:rPr>
        <w:t>"</w:t>
      </w:r>
    </w:p>
    <w:p w:rsidR="00E20E48" w:rsidRDefault="00E20E48" w:rsidP="0041099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END IF</w:t>
      </w:r>
    </w:p>
    <w:p w:rsidR="0041099F" w:rsidRDefault="0041099F" w:rsidP="0041099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END IF</w:t>
      </w:r>
    </w:p>
    <w:p w:rsidR="00F82E6F" w:rsidRDefault="00F82E6F" w:rsidP="00F82E6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試算完成後畫面上使用者輸入的資料皆須保留</w:t>
      </w:r>
    </w:p>
    <w:p w:rsidR="004907B0" w:rsidRPr="00F82E6F" w:rsidRDefault="00F82E6F" w:rsidP="00056AD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F82E6F">
        <w:rPr>
          <w:rFonts w:hint="eastAsia"/>
          <w:color w:val="000000"/>
          <w:kern w:val="2"/>
          <w:szCs w:val="24"/>
          <w:lang w:eastAsia="zh-TW"/>
        </w:rPr>
        <w:t>程式結束</w:t>
      </w:r>
      <w:r w:rsidR="00402E33" w:rsidRPr="00F82E6F">
        <w:rPr>
          <w:rFonts w:hint="eastAsia"/>
          <w:color w:val="000000"/>
          <w:kern w:val="2"/>
          <w:szCs w:val="24"/>
          <w:lang w:eastAsia="zh-TW"/>
        </w:rPr>
        <w:t>。</w:t>
      </w:r>
    </w:p>
    <w:p w:rsidR="0012601E" w:rsidRPr="00E87DBB" w:rsidRDefault="0012601E" w:rsidP="004907B0">
      <w:pPr>
        <w:pStyle w:val="Tabletext"/>
        <w:keepLines w:val="0"/>
        <w:spacing w:after="0" w:line="240" w:lineRule="auto"/>
        <w:rPr>
          <w:rFonts w:hint="eastAsia"/>
          <w:color w:val="000000"/>
          <w:kern w:val="2"/>
          <w:lang w:eastAsia="zh-TW"/>
        </w:rPr>
      </w:pPr>
    </w:p>
    <w:sectPr w:rsidR="0012601E" w:rsidRPr="00E87DBB">
      <w:pgSz w:w="11906" w:h="16838"/>
      <w:pgMar w:top="1440" w:right="56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476" w:rsidRDefault="00FF6476" w:rsidP="00233878">
      <w:r>
        <w:separator/>
      </w:r>
    </w:p>
  </w:endnote>
  <w:endnote w:type="continuationSeparator" w:id="0">
    <w:p w:rsidR="00FF6476" w:rsidRDefault="00FF6476" w:rsidP="00233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476" w:rsidRDefault="00FF6476" w:rsidP="00233878">
      <w:r>
        <w:separator/>
      </w:r>
    </w:p>
  </w:footnote>
  <w:footnote w:type="continuationSeparator" w:id="0">
    <w:p w:rsidR="00FF6476" w:rsidRDefault="00FF6476" w:rsidP="00233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4249D"/>
    <w:multiLevelType w:val="hybridMultilevel"/>
    <w:tmpl w:val="8674B480"/>
    <w:lvl w:ilvl="0" w:tplc="0409000F">
      <w:start w:val="1"/>
      <w:numFmt w:val="decimal"/>
      <w:lvlText w:val="%1."/>
      <w:lvlJc w:val="left"/>
      <w:pPr>
        <w:tabs>
          <w:tab w:val="num" w:pos="1926"/>
        </w:tabs>
        <w:ind w:left="1926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6"/>
        </w:tabs>
        <w:ind w:left="240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6"/>
        </w:tabs>
        <w:ind w:left="288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6"/>
        </w:tabs>
        <w:ind w:left="336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6"/>
        </w:tabs>
        <w:ind w:left="384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6"/>
        </w:tabs>
        <w:ind w:left="432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6"/>
        </w:tabs>
        <w:ind w:left="480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6"/>
        </w:tabs>
        <w:ind w:left="528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6"/>
        </w:tabs>
        <w:ind w:left="5766" w:hanging="480"/>
      </w:pPr>
    </w:lvl>
  </w:abstractNum>
  <w:abstractNum w:abstractNumId="1" w15:restartNumberingAfterBreak="0">
    <w:nsid w:val="0B043939"/>
    <w:multiLevelType w:val="hybridMultilevel"/>
    <w:tmpl w:val="F9DC007C"/>
    <w:lvl w:ilvl="0" w:tplc="0409000F">
      <w:start w:val="1"/>
      <w:numFmt w:val="decimal"/>
      <w:lvlText w:val="%1."/>
      <w:lvlJc w:val="left"/>
      <w:pPr>
        <w:tabs>
          <w:tab w:val="num" w:pos="1926"/>
        </w:tabs>
        <w:ind w:left="1926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6"/>
        </w:tabs>
        <w:ind w:left="240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6"/>
        </w:tabs>
        <w:ind w:left="288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6"/>
        </w:tabs>
        <w:ind w:left="336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6"/>
        </w:tabs>
        <w:ind w:left="384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6"/>
        </w:tabs>
        <w:ind w:left="432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6"/>
        </w:tabs>
        <w:ind w:left="480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6"/>
        </w:tabs>
        <w:ind w:left="528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6"/>
        </w:tabs>
        <w:ind w:left="5766" w:hanging="480"/>
      </w:pPr>
    </w:lvl>
  </w:abstractNum>
  <w:abstractNum w:abstractNumId="2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9312714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21347A2A"/>
    <w:multiLevelType w:val="hybridMultilevel"/>
    <w:tmpl w:val="D2A6A2C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3A069DD"/>
    <w:multiLevelType w:val="multilevel"/>
    <w:tmpl w:val="4796AF4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640"/>
        </w:tabs>
        <w:ind w:left="2640" w:hanging="72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480"/>
        </w:tabs>
        <w:ind w:left="34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800"/>
        </w:tabs>
        <w:ind w:left="480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80"/>
        </w:tabs>
        <w:ind w:left="5280" w:hanging="1440"/>
      </w:pPr>
      <w:rPr>
        <w:rFonts w:hint="eastAsia"/>
      </w:rPr>
    </w:lvl>
  </w:abstractNum>
  <w:abstractNum w:abstractNumId="8" w15:restartNumberingAfterBreak="0">
    <w:nsid w:val="24D6569F"/>
    <w:multiLevelType w:val="hybridMultilevel"/>
    <w:tmpl w:val="9F12239A"/>
    <w:lvl w:ilvl="0" w:tplc="0409000F">
      <w:start w:val="1"/>
      <w:numFmt w:val="decimal"/>
      <w:lvlText w:val="%1."/>
      <w:lvlJc w:val="left"/>
      <w:pPr>
        <w:tabs>
          <w:tab w:val="num" w:pos="1530"/>
        </w:tabs>
        <w:ind w:left="153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10"/>
        </w:tabs>
        <w:ind w:left="201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90"/>
        </w:tabs>
        <w:ind w:left="249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450"/>
        </w:tabs>
        <w:ind w:left="345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30"/>
        </w:tabs>
        <w:ind w:left="393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10"/>
        </w:tabs>
        <w:ind w:left="441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90"/>
        </w:tabs>
        <w:ind w:left="489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70"/>
        </w:tabs>
        <w:ind w:left="5370" w:hanging="480"/>
      </w:pPr>
    </w:lvl>
  </w:abstractNum>
  <w:abstractNum w:abstractNumId="9" w15:restartNumberingAfterBreak="0">
    <w:nsid w:val="32787318"/>
    <w:multiLevelType w:val="hybridMultilevel"/>
    <w:tmpl w:val="7346B84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37F02C01"/>
    <w:multiLevelType w:val="hybridMultilevel"/>
    <w:tmpl w:val="EDCA0DF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D2627F4"/>
    <w:multiLevelType w:val="hybridMultilevel"/>
    <w:tmpl w:val="C9A0B89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A4A18A1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5BE936E5"/>
    <w:multiLevelType w:val="hybridMultilevel"/>
    <w:tmpl w:val="4F54C88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C7C5352"/>
    <w:multiLevelType w:val="hybridMultilevel"/>
    <w:tmpl w:val="6410295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5F906438"/>
    <w:multiLevelType w:val="hybridMultilevel"/>
    <w:tmpl w:val="185CE21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20C3181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62896FDD"/>
    <w:multiLevelType w:val="hybridMultilevel"/>
    <w:tmpl w:val="9F2271E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2953BBF"/>
    <w:multiLevelType w:val="hybridMultilevel"/>
    <w:tmpl w:val="94D401D8"/>
    <w:lvl w:ilvl="0" w:tplc="0409000F">
      <w:start w:val="1"/>
      <w:numFmt w:val="decimal"/>
      <w:lvlText w:val="%1."/>
      <w:lvlJc w:val="left"/>
      <w:pPr>
        <w:tabs>
          <w:tab w:val="num" w:pos="1280"/>
        </w:tabs>
        <w:ind w:left="12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60"/>
        </w:tabs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00"/>
        </w:tabs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80"/>
        </w:tabs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60"/>
        </w:tabs>
        <w:ind w:left="4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40"/>
        </w:tabs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20"/>
        </w:tabs>
        <w:ind w:left="5120" w:hanging="480"/>
      </w:pPr>
    </w:lvl>
  </w:abstractNum>
  <w:abstractNum w:abstractNumId="19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3B73ED3"/>
    <w:multiLevelType w:val="hybridMultilevel"/>
    <w:tmpl w:val="AD505C9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641A733C"/>
    <w:multiLevelType w:val="hybridMultilevel"/>
    <w:tmpl w:val="4AB0B1E0"/>
    <w:lvl w:ilvl="0" w:tplc="0409000F">
      <w:start w:val="1"/>
      <w:numFmt w:val="decimal"/>
      <w:lvlText w:val="%1."/>
      <w:lvlJc w:val="left"/>
      <w:pPr>
        <w:tabs>
          <w:tab w:val="num" w:pos="1531"/>
        </w:tabs>
        <w:ind w:left="1531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11"/>
        </w:tabs>
        <w:ind w:left="201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91"/>
        </w:tabs>
        <w:ind w:left="24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1"/>
        </w:tabs>
        <w:ind w:left="29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451"/>
        </w:tabs>
        <w:ind w:left="34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31"/>
        </w:tabs>
        <w:ind w:left="39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11"/>
        </w:tabs>
        <w:ind w:left="44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91"/>
        </w:tabs>
        <w:ind w:left="48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71"/>
        </w:tabs>
        <w:ind w:left="5371" w:hanging="480"/>
      </w:pPr>
    </w:lvl>
  </w:abstractNum>
  <w:abstractNum w:abstractNumId="22" w15:restartNumberingAfterBreak="0">
    <w:nsid w:val="69720DB8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6A7F4DD5"/>
    <w:multiLevelType w:val="hybridMultilevel"/>
    <w:tmpl w:val="610EF40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716575EB"/>
    <w:multiLevelType w:val="multilevel"/>
    <w:tmpl w:val="818696F6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73FD0E1D"/>
    <w:multiLevelType w:val="hybridMultilevel"/>
    <w:tmpl w:val="5454AA1E"/>
    <w:lvl w:ilvl="0" w:tplc="0409000F">
      <w:start w:val="1"/>
      <w:numFmt w:val="decimal"/>
      <w:lvlText w:val="%1."/>
      <w:lvlJc w:val="left"/>
      <w:pPr>
        <w:tabs>
          <w:tab w:val="num" w:pos="1331"/>
        </w:tabs>
        <w:ind w:left="1331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11"/>
        </w:tabs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26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74E8417A"/>
    <w:multiLevelType w:val="hybridMultilevel"/>
    <w:tmpl w:val="5FC46DE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79B3BA8"/>
    <w:multiLevelType w:val="hybridMultilevel"/>
    <w:tmpl w:val="C4B6221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7880078A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78E950E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7B84534A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7C824968"/>
    <w:multiLevelType w:val="hybridMultilevel"/>
    <w:tmpl w:val="D1CAC0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F274710"/>
    <w:multiLevelType w:val="hybridMultilevel"/>
    <w:tmpl w:val="C5B068F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16"/>
  </w:num>
  <w:num w:numId="3">
    <w:abstractNumId w:val="2"/>
  </w:num>
  <w:num w:numId="4">
    <w:abstractNumId w:val="26"/>
  </w:num>
  <w:num w:numId="5">
    <w:abstractNumId w:val="3"/>
  </w:num>
  <w:num w:numId="6">
    <w:abstractNumId w:val="7"/>
  </w:num>
  <w:num w:numId="7">
    <w:abstractNumId w:val="21"/>
  </w:num>
  <w:num w:numId="8">
    <w:abstractNumId w:val="6"/>
  </w:num>
  <w:num w:numId="9">
    <w:abstractNumId w:val="18"/>
  </w:num>
  <w:num w:numId="10">
    <w:abstractNumId w:val="25"/>
  </w:num>
  <w:num w:numId="11">
    <w:abstractNumId w:val="20"/>
  </w:num>
  <w:num w:numId="12">
    <w:abstractNumId w:val="33"/>
  </w:num>
  <w:num w:numId="13">
    <w:abstractNumId w:val="8"/>
  </w:num>
  <w:num w:numId="14">
    <w:abstractNumId w:val="15"/>
  </w:num>
  <w:num w:numId="15">
    <w:abstractNumId w:val="13"/>
  </w:num>
  <w:num w:numId="16">
    <w:abstractNumId w:val="9"/>
  </w:num>
  <w:num w:numId="17">
    <w:abstractNumId w:val="22"/>
  </w:num>
  <w:num w:numId="18">
    <w:abstractNumId w:val="0"/>
  </w:num>
  <w:num w:numId="19">
    <w:abstractNumId w:val="1"/>
  </w:num>
  <w:num w:numId="20">
    <w:abstractNumId w:val="23"/>
  </w:num>
  <w:num w:numId="21">
    <w:abstractNumId w:val="14"/>
  </w:num>
  <w:num w:numId="22">
    <w:abstractNumId w:val="28"/>
  </w:num>
  <w:num w:numId="23">
    <w:abstractNumId w:val="11"/>
  </w:num>
  <w:num w:numId="24">
    <w:abstractNumId w:val="12"/>
  </w:num>
  <w:num w:numId="25">
    <w:abstractNumId w:val="31"/>
  </w:num>
  <w:num w:numId="26">
    <w:abstractNumId w:val="5"/>
  </w:num>
  <w:num w:numId="27">
    <w:abstractNumId w:val="24"/>
  </w:num>
  <w:num w:numId="28">
    <w:abstractNumId w:val="27"/>
  </w:num>
  <w:num w:numId="29">
    <w:abstractNumId w:val="32"/>
  </w:num>
  <w:num w:numId="30">
    <w:abstractNumId w:val="19"/>
  </w:num>
  <w:num w:numId="31">
    <w:abstractNumId w:val="17"/>
  </w:num>
  <w:num w:numId="32">
    <w:abstractNumId w:val="30"/>
  </w:num>
  <w:num w:numId="33">
    <w:abstractNumId w:val="29"/>
  </w:num>
  <w:num w:numId="34">
    <w:abstractNumId w:val="10"/>
  </w:num>
  <w:num w:numId="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53CA"/>
    <w:rsid w:val="000001CE"/>
    <w:rsid w:val="000011D4"/>
    <w:rsid w:val="00001798"/>
    <w:rsid w:val="0000282E"/>
    <w:rsid w:val="000043A7"/>
    <w:rsid w:val="000048FE"/>
    <w:rsid w:val="00005BC4"/>
    <w:rsid w:val="00006642"/>
    <w:rsid w:val="000071F7"/>
    <w:rsid w:val="000072B6"/>
    <w:rsid w:val="00007591"/>
    <w:rsid w:val="0001026F"/>
    <w:rsid w:val="0001311F"/>
    <w:rsid w:val="00016263"/>
    <w:rsid w:val="00024141"/>
    <w:rsid w:val="00027078"/>
    <w:rsid w:val="00030AB0"/>
    <w:rsid w:val="00030CC4"/>
    <w:rsid w:val="00032724"/>
    <w:rsid w:val="00032D98"/>
    <w:rsid w:val="0003322D"/>
    <w:rsid w:val="00034602"/>
    <w:rsid w:val="000354D9"/>
    <w:rsid w:val="00037B29"/>
    <w:rsid w:val="0004068A"/>
    <w:rsid w:val="00040AAB"/>
    <w:rsid w:val="000416F9"/>
    <w:rsid w:val="00041C1F"/>
    <w:rsid w:val="0004231C"/>
    <w:rsid w:val="00042C9A"/>
    <w:rsid w:val="00043516"/>
    <w:rsid w:val="000456A2"/>
    <w:rsid w:val="00045B50"/>
    <w:rsid w:val="00046469"/>
    <w:rsid w:val="00050226"/>
    <w:rsid w:val="00051481"/>
    <w:rsid w:val="00051E8D"/>
    <w:rsid w:val="000523D7"/>
    <w:rsid w:val="00052D8F"/>
    <w:rsid w:val="0005336A"/>
    <w:rsid w:val="00054339"/>
    <w:rsid w:val="0005660A"/>
    <w:rsid w:val="00056AD0"/>
    <w:rsid w:val="00060796"/>
    <w:rsid w:val="000618E3"/>
    <w:rsid w:val="00061C1C"/>
    <w:rsid w:val="000620E7"/>
    <w:rsid w:val="000638BD"/>
    <w:rsid w:val="00064B3E"/>
    <w:rsid w:val="000650F5"/>
    <w:rsid w:val="00065B2B"/>
    <w:rsid w:val="00066B5B"/>
    <w:rsid w:val="000739F5"/>
    <w:rsid w:val="00074B5F"/>
    <w:rsid w:val="00076261"/>
    <w:rsid w:val="00077943"/>
    <w:rsid w:val="00080BBE"/>
    <w:rsid w:val="00081DB8"/>
    <w:rsid w:val="000822D9"/>
    <w:rsid w:val="00082CFA"/>
    <w:rsid w:val="00084D0F"/>
    <w:rsid w:val="00086022"/>
    <w:rsid w:val="00086AD0"/>
    <w:rsid w:val="00090E75"/>
    <w:rsid w:val="000933D8"/>
    <w:rsid w:val="000A1F08"/>
    <w:rsid w:val="000A23F6"/>
    <w:rsid w:val="000A2B8A"/>
    <w:rsid w:val="000A3EC1"/>
    <w:rsid w:val="000A4015"/>
    <w:rsid w:val="000B0230"/>
    <w:rsid w:val="000B0689"/>
    <w:rsid w:val="000B2BF2"/>
    <w:rsid w:val="000B31B7"/>
    <w:rsid w:val="000B4F71"/>
    <w:rsid w:val="000B655F"/>
    <w:rsid w:val="000B7711"/>
    <w:rsid w:val="000C2112"/>
    <w:rsid w:val="000C3A7C"/>
    <w:rsid w:val="000C3CCD"/>
    <w:rsid w:val="000C57F8"/>
    <w:rsid w:val="000C5EB3"/>
    <w:rsid w:val="000C6131"/>
    <w:rsid w:val="000C743E"/>
    <w:rsid w:val="000C779B"/>
    <w:rsid w:val="000C7B1A"/>
    <w:rsid w:val="000D0BA9"/>
    <w:rsid w:val="000D2F0B"/>
    <w:rsid w:val="000D3506"/>
    <w:rsid w:val="000D44F4"/>
    <w:rsid w:val="000D63D1"/>
    <w:rsid w:val="000D6720"/>
    <w:rsid w:val="000D675D"/>
    <w:rsid w:val="000E0F86"/>
    <w:rsid w:val="000E132B"/>
    <w:rsid w:val="000E15D9"/>
    <w:rsid w:val="000E24E3"/>
    <w:rsid w:val="000E54FE"/>
    <w:rsid w:val="000E7329"/>
    <w:rsid w:val="000F0857"/>
    <w:rsid w:val="000F1ADA"/>
    <w:rsid w:val="000F1BD6"/>
    <w:rsid w:val="000F22D9"/>
    <w:rsid w:val="000F233D"/>
    <w:rsid w:val="000F23F3"/>
    <w:rsid w:val="000F410B"/>
    <w:rsid w:val="000F44B7"/>
    <w:rsid w:val="000F4BB5"/>
    <w:rsid w:val="000F5033"/>
    <w:rsid w:val="00100E66"/>
    <w:rsid w:val="00101F57"/>
    <w:rsid w:val="00102A6A"/>
    <w:rsid w:val="0010315D"/>
    <w:rsid w:val="00103F69"/>
    <w:rsid w:val="001074BB"/>
    <w:rsid w:val="001078C7"/>
    <w:rsid w:val="00110F45"/>
    <w:rsid w:val="0011169D"/>
    <w:rsid w:val="001116FE"/>
    <w:rsid w:val="00111EDE"/>
    <w:rsid w:val="001136DB"/>
    <w:rsid w:val="00113803"/>
    <w:rsid w:val="0011407B"/>
    <w:rsid w:val="00114951"/>
    <w:rsid w:val="00116D7B"/>
    <w:rsid w:val="00117A0D"/>
    <w:rsid w:val="00117B86"/>
    <w:rsid w:val="00121CEC"/>
    <w:rsid w:val="00121ED9"/>
    <w:rsid w:val="0012223E"/>
    <w:rsid w:val="001224C9"/>
    <w:rsid w:val="001228F4"/>
    <w:rsid w:val="00123DA4"/>
    <w:rsid w:val="00123E47"/>
    <w:rsid w:val="001242AA"/>
    <w:rsid w:val="0012601E"/>
    <w:rsid w:val="00126F74"/>
    <w:rsid w:val="00127C90"/>
    <w:rsid w:val="00127E4C"/>
    <w:rsid w:val="001305E2"/>
    <w:rsid w:val="0013180D"/>
    <w:rsid w:val="001323A2"/>
    <w:rsid w:val="001331BA"/>
    <w:rsid w:val="00133DF7"/>
    <w:rsid w:val="0013419B"/>
    <w:rsid w:val="001357A4"/>
    <w:rsid w:val="00135FD2"/>
    <w:rsid w:val="00140BE3"/>
    <w:rsid w:val="0014224B"/>
    <w:rsid w:val="00142A95"/>
    <w:rsid w:val="00142D02"/>
    <w:rsid w:val="00142F6E"/>
    <w:rsid w:val="00144CD4"/>
    <w:rsid w:val="00147AE4"/>
    <w:rsid w:val="00147B6B"/>
    <w:rsid w:val="001502AE"/>
    <w:rsid w:val="00150AB3"/>
    <w:rsid w:val="0015137B"/>
    <w:rsid w:val="001551FF"/>
    <w:rsid w:val="001608F7"/>
    <w:rsid w:val="00160FD4"/>
    <w:rsid w:val="0016122D"/>
    <w:rsid w:val="00161480"/>
    <w:rsid w:val="00162BB8"/>
    <w:rsid w:val="00164930"/>
    <w:rsid w:val="00166391"/>
    <w:rsid w:val="00167530"/>
    <w:rsid w:val="001731F1"/>
    <w:rsid w:val="00173B4B"/>
    <w:rsid w:val="00173B58"/>
    <w:rsid w:val="00176DB6"/>
    <w:rsid w:val="001801CE"/>
    <w:rsid w:val="00181193"/>
    <w:rsid w:val="0018330B"/>
    <w:rsid w:val="00184BC4"/>
    <w:rsid w:val="00185DF5"/>
    <w:rsid w:val="001905EC"/>
    <w:rsid w:val="0019088C"/>
    <w:rsid w:val="001933B2"/>
    <w:rsid w:val="00193CDF"/>
    <w:rsid w:val="00194416"/>
    <w:rsid w:val="0019653F"/>
    <w:rsid w:val="00197CBB"/>
    <w:rsid w:val="001A1E28"/>
    <w:rsid w:val="001A25F1"/>
    <w:rsid w:val="001A2F94"/>
    <w:rsid w:val="001A45B6"/>
    <w:rsid w:val="001A618A"/>
    <w:rsid w:val="001A61A7"/>
    <w:rsid w:val="001A6E5C"/>
    <w:rsid w:val="001A71AD"/>
    <w:rsid w:val="001A7A6E"/>
    <w:rsid w:val="001B0228"/>
    <w:rsid w:val="001B2A9A"/>
    <w:rsid w:val="001B4927"/>
    <w:rsid w:val="001B6CBC"/>
    <w:rsid w:val="001B761F"/>
    <w:rsid w:val="001C17C7"/>
    <w:rsid w:val="001C2347"/>
    <w:rsid w:val="001C51A5"/>
    <w:rsid w:val="001C535B"/>
    <w:rsid w:val="001C5436"/>
    <w:rsid w:val="001C5702"/>
    <w:rsid w:val="001C5AA4"/>
    <w:rsid w:val="001C7F9D"/>
    <w:rsid w:val="001D16E3"/>
    <w:rsid w:val="001D1BF8"/>
    <w:rsid w:val="001D2BC3"/>
    <w:rsid w:val="001D644E"/>
    <w:rsid w:val="001D66B3"/>
    <w:rsid w:val="001E0D66"/>
    <w:rsid w:val="001E1E11"/>
    <w:rsid w:val="001E2137"/>
    <w:rsid w:val="001E2BA6"/>
    <w:rsid w:val="001E3A1B"/>
    <w:rsid w:val="001E4BE4"/>
    <w:rsid w:val="001E618A"/>
    <w:rsid w:val="001E62C7"/>
    <w:rsid w:val="001F1E7C"/>
    <w:rsid w:val="001F229F"/>
    <w:rsid w:val="001F32D2"/>
    <w:rsid w:val="001F3EFE"/>
    <w:rsid w:val="001F425D"/>
    <w:rsid w:val="001F4CEC"/>
    <w:rsid w:val="001F6E1A"/>
    <w:rsid w:val="001F7388"/>
    <w:rsid w:val="0020020C"/>
    <w:rsid w:val="00200CD6"/>
    <w:rsid w:val="00201456"/>
    <w:rsid w:val="0020152D"/>
    <w:rsid w:val="00201E84"/>
    <w:rsid w:val="002023F7"/>
    <w:rsid w:val="002024A4"/>
    <w:rsid w:val="00202592"/>
    <w:rsid w:val="002029B6"/>
    <w:rsid w:val="002037D0"/>
    <w:rsid w:val="002049C8"/>
    <w:rsid w:val="00204D2C"/>
    <w:rsid w:val="0020594D"/>
    <w:rsid w:val="00206839"/>
    <w:rsid w:val="00210C20"/>
    <w:rsid w:val="0021152A"/>
    <w:rsid w:val="00212972"/>
    <w:rsid w:val="00213C9C"/>
    <w:rsid w:val="002149AE"/>
    <w:rsid w:val="00215053"/>
    <w:rsid w:val="0021578C"/>
    <w:rsid w:val="00216346"/>
    <w:rsid w:val="002174DE"/>
    <w:rsid w:val="00220FDA"/>
    <w:rsid w:val="00221379"/>
    <w:rsid w:val="00222E4B"/>
    <w:rsid w:val="00223F48"/>
    <w:rsid w:val="0022516B"/>
    <w:rsid w:val="00226E23"/>
    <w:rsid w:val="00227754"/>
    <w:rsid w:val="002308E3"/>
    <w:rsid w:val="00230C40"/>
    <w:rsid w:val="002316CF"/>
    <w:rsid w:val="00231A93"/>
    <w:rsid w:val="00232F7F"/>
    <w:rsid w:val="00233878"/>
    <w:rsid w:val="002418BE"/>
    <w:rsid w:val="00244726"/>
    <w:rsid w:val="00245BB0"/>
    <w:rsid w:val="002472D9"/>
    <w:rsid w:val="00247BEA"/>
    <w:rsid w:val="00250711"/>
    <w:rsid w:val="00250726"/>
    <w:rsid w:val="002546B7"/>
    <w:rsid w:val="00254C05"/>
    <w:rsid w:val="002553E2"/>
    <w:rsid w:val="0025545B"/>
    <w:rsid w:val="002560AD"/>
    <w:rsid w:val="00256C14"/>
    <w:rsid w:val="00262CFE"/>
    <w:rsid w:val="002630A7"/>
    <w:rsid w:val="00263C36"/>
    <w:rsid w:val="00263CAF"/>
    <w:rsid w:val="00263D75"/>
    <w:rsid w:val="00264426"/>
    <w:rsid w:val="002649F7"/>
    <w:rsid w:val="00265DCC"/>
    <w:rsid w:val="00266BAE"/>
    <w:rsid w:val="00267A7C"/>
    <w:rsid w:val="0027183E"/>
    <w:rsid w:val="00272770"/>
    <w:rsid w:val="00273971"/>
    <w:rsid w:val="00273B27"/>
    <w:rsid w:val="00275D20"/>
    <w:rsid w:val="0027623F"/>
    <w:rsid w:val="002807CE"/>
    <w:rsid w:val="00280DFA"/>
    <w:rsid w:val="002823F1"/>
    <w:rsid w:val="002829CE"/>
    <w:rsid w:val="00282AD3"/>
    <w:rsid w:val="0028707B"/>
    <w:rsid w:val="00291066"/>
    <w:rsid w:val="00291D19"/>
    <w:rsid w:val="00291D8D"/>
    <w:rsid w:val="00294720"/>
    <w:rsid w:val="00296D5A"/>
    <w:rsid w:val="00296FAB"/>
    <w:rsid w:val="00297134"/>
    <w:rsid w:val="00297B64"/>
    <w:rsid w:val="002A04B6"/>
    <w:rsid w:val="002A4248"/>
    <w:rsid w:val="002A4ABC"/>
    <w:rsid w:val="002A5036"/>
    <w:rsid w:val="002A5CD0"/>
    <w:rsid w:val="002A625C"/>
    <w:rsid w:val="002A793F"/>
    <w:rsid w:val="002B1DFA"/>
    <w:rsid w:val="002B4106"/>
    <w:rsid w:val="002B668E"/>
    <w:rsid w:val="002B7D7C"/>
    <w:rsid w:val="002C0C91"/>
    <w:rsid w:val="002C13CE"/>
    <w:rsid w:val="002C220F"/>
    <w:rsid w:val="002C2821"/>
    <w:rsid w:val="002C2B6C"/>
    <w:rsid w:val="002C4429"/>
    <w:rsid w:val="002C4CE0"/>
    <w:rsid w:val="002C505A"/>
    <w:rsid w:val="002C6EEE"/>
    <w:rsid w:val="002D1E89"/>
    <w:rsid w:val="002D26B1"/>
    <w:rsid w:val="002D26C6"/>
    <w:rsid w:val="002D2B4E"/>
    <w:rsid w:val="002D2EBC"/>
    <w:rsid w:val="002D608C"/>
    <w:rsid w:val="002D62D2"/>
    <w:rsid w:val="002D77D7"/>
    <w:rsid w:val="002E0875"/>
    <w:rsid w:val="002E51E3"/>
    <w:rsid w:val="002E63A0"/>
    <w:rsid w:val="002E75EC"/>
    <w:rsid w:val="002F084D"/>
    <w:rsid w:val="002F088A"/>
    <w:rsid w:val="002F2085"/>
    <w:rsid w:val="002F22FE"/>
    <w:rsid w:val="002F234E"/>
    <w:rsid w:val="002F249C"/>
    <w:rsid w:val="002F3D8D"/>
    <w:rsid w:val="00304464"/>
    <w:rsid w:val="00305063"/>
    <w:rsid w:val="0030660D"/>
    <w:rsid w:val="0031018C"/>
    <w:rsid w:val="00314493"/>
    <w:rsid w:val="003146AE"/>
    <w:rsid w:val="00317266"/>
    <w:rsid w:val="003175A1"/>
    <w:rsid w:val="003177F8"/>
    <w:rsid w:val="0032072D"/>
    <w:rsid w:val="003220F7"/>
    <w:rsid w:val="00322ED4"/>
    <w:rsid w:val="00323419"/>
    <w:rsid w:val="00324621"/>
    <w:rsid w:val="00324A80"/>
    <w:rsid w:val="00325471"/>
    <w:rsid w:val="00327D3A"/>
    <w:rsid w:val="003310F2"/>
    <w:rsid w:val="00331E09"/>
    <w:rsid w:val="003345E6"/>
    <w:rsid w:val="00336227"/>
    <w:rsid w:val="00337BA0"/>
    <w:rsid w:val="00340155"/>
    <w:rsid w:val="00340A0F"/>
    <w:rsid w:val="0034157C"/>
    <w:rsid w:val="00342D2C"/>
    <w:rsid w:val="00344F2E"/>
    <w:rsid w:val="0034619C"/>
    <w:rsid w:val="003466FC"/>
    <w:rsid w:val="00346EA8"/>
    <w:rsid w:val="00350955"/>
    <w:rsid w:val="00351630"/>
    <w:rsid w:val="003569FD"/>
    <w:rsid w:val="00357CCA"/>
    <w:rsid w:val="003607EA"/>
    <w:rsid w:val="003613A8"/>
    <w:rsid w:val="00361640"/>
    <w:rsid w:val="003618A9"/>
    <w:rsid w:val="0036209D"/>
    <w:rsid w:val="00363B37"/>
    <w:rsid w:val="0036415D"/>
    <w:rsid w:val="0036451C"/>
    <w:rsid w:val="00364FAC"/>
    <w:rsid w:val="00367C38"/>
    <w:rsid w:val="00370BC3"/>
    <w:rsid w:val="00371A7C"/>
    <w:rsid w:val="00373D59"/>
    <w:rsid w:val="00373DFE"/>
    <w:rsid w:val="00374C81"/>
    <w:rsid w:val="0037527F"/>
    <w:rsid w:val="00376224"/>
    <w:rsid w:val="003762D1"/>
    <w:rsid w:val="00377D1C"/>
    <w:rsid w:val="00382366"/>
    <w:rsid w:val="00383221"/>
    <w:rsid w:val="00385EFC"/>
    <w:rsid w:val="003907CC"/>
    <w:rsid w:val="00391916"/>
    <w:rsid w:val="00392423"/>
    <w:rsid w:val="0039364E"/>
    <w:rsid w:val="0039370C"/>
    <w:rsid w:val="00394C12"/>
    <w:rsid w:val="00394D22"/>
    <w:rsid w:val="00396A77"/>
    <w:rsid w:val="00396F24"/>
    <w:rsid w:val="003A0284"/>
    <w:rsid w:val="003A1279"/>
    <w:rsid w:val="003A17A0"/>
    <w:rsid w:val="003A1F83"/>
    <w:rsid w:val="003A2DEF"/>
    <w:rsid w:val="003A377F"/>
    <w:rsid w:val="003A67A6"/>
    <w:rsid w:val="003B322F"/>
    <w:rsid w:val="003B32A8"/>
    <w:rsid w:val="003B51C3"/>
    <w:rsid w:val="003B6775"/>
    <w:rsid w:val="003C0758"/>
    <w:rsid w:val="003C1B91"/>
    <w:rsid w:val="003C23A0"/>
    <w:rsid w:val="003C265C"/>
    <w:rsid w:val="003C2BD0"/>
    <w:rsid w:val="003C32CB"/>
    <w:rsid w:val="003C36D0"/>
    <w:rsid w:val="003C5212"/>
    <w:rsid w:val="003C58D0"/>
    <w:rsid w:val="003C6D5E"/>
    <w:rsid w:val="003D04BF"/>
    <w:rsid w:val="003D1CC0"/>
    <w:rsid w:val="003D36A6"/>
    <w:rsid w:val="003D5DB0"/>
    <w:rsid w:val="003D7039"/>
    <w:rsid w:val="003E1CF1"/>
    <w:rsid w:val="003E34DC"/>
    <w:rsid w:val="003E598B"/>
    <w:rsid w:val="003E739D"/>
    <w:rsid w:val="003E7609"/>
    <w:rsid w:val="003E7EF9"/>
    <w:rsid w:val="003F06DF"/>
    <w:rsid w:val="003F0A2B"/>
    <w:rsid w:val="003F2345"/>
    <w:rsid w:val="003F2BFF"/>
    <w:rsid w:val="003F3920"/>
    <w:rsid w:val="003F413C"/>
    <w:rsid w:val="003F539B"/>
    <w:rsid w:val="003F6669"/>
    <w:rsid w:val="003F7309"/>
    <w:rsid w:val="003F75C2"/>
    <w:rsid w:val="003F7F01"/>
    <w:rsid w:val="00401CC2"/>
    <w:rsid w:val="00402E33"/>
    <w:rsid w:val="00404045"/>
    <w:rsid w:val="00404868"/>
    <w:rsid w:val="00405970"/>
    <w:rsid w:val="00405C34"/>
    <w:rsid w:val="00410440"/>
    <w:rsid w:val="004106A1"/>
    <w:rsid w:val="0041099F"/>
    <w:rsid w:val="00411A6E"/>
    <w:rsid w:val="00413866"/>
    <w:rsid w:val="0041390B"/>
    <w:rsid w:val="00415333"/>
    <w:rsid w:val="0041547C"/>
    <w:rsid w:val="00415D72"/>
    <w:rsid w:val="004163CB"/>
    <w:rsid w:val="00420600"/>
    <w:rsid w:val="004213DD"/>
    <w:rsid w:val="00422186"/>
    <w:rsid w:val="00422791"/>
    <w:rsid w:val="00427169"/>
    <w:rsid w:val="00430258"/>
    <w:rsid w:val="004302B9"/>
    <w:rsid w:val="004303A8"/>
    <w:rsid w:val="004304EB"/>
    <w:rsid w:val="00431165"/>
    <w:rsid w:val="00431206"/>
    <w:rsid w:val="00432574"/>
    <w:rsid w:val="004327A8"/>
    <w:rsid w:val="00432B44"/>
    <w:rsid w:val="00433083"/>
    <w:rsid w:val="004338E4"/>
    <w:rsid w:val="00437264"/>
    <w:rsid w:val="00440030"/>
    <w:rsid w:val="00440570"/>
    <w:rsid w:val="00440EFA"/>
    <w:rsid w:val="004424B3"/>
    <w:rsid w:val="0044266F"/>
    <w:rsid w:val="004427CD"/>
    <w:rsid w:val="00443B37"/>
    <w:rsid w:val="004445D4"/>
    <w:rsid w:val="00444A80"/>
    <w:rsid w:val="00444AA4"/>
    <w:rsid w:val="00444D5D"/>
    <w:rsid w:val="0044501C"/>
    <w:rsid w:val="004458B9"/>
    <w:rsid w:val="00447414"/>
    <w:rsid w:val="004519F3"/>
    <w:rsid w:val="00451C1A"/>
    <w:rsid w:val="004520A5"/>
    <w:rsid w:val="00452188"/>
    <w:rsid w:val="00452701"/>
    <w:rsid w:val="00453A6E"/>
    <w:rsid w:val="00453DC6"/>
    <w:rsid w:val="004542E7"/>
    <w:rsid w:val="00454F56"/>
    <w:rsid w:val="00455BE3"/>
    <w:rsid w:val="00457439"/>
    <w:rsid w:val="004609D2"/>
    <w:rsid w:val="00462124"/>
    <w:rsid w:val="004624FF"/>
    <w:rsid w:val="00463065"/>
    <w:rsid w:val="004638E3"/>
    <w:rsid w:val="00463F37"/>
    <w:rsid w:val="00465B9C"/>
    <w:rsid w:val="004670CF"/>
    <w:rsid w:val="0046730C"/>
    <w:rsid w:val="0046754C"/>
    <w:rsid w:val="00467D57"/>
    <w:rsid w:val="004707DD"/>
    <w:rsid w:val="00470AA5"/>
    <w:rsid w:val="00470C93"/>
    <w:rsid w:val="00471C71"/>
    <w:rsid w:val="00472114"/>
    <w:rsid w:val="0047386B"/>
    <w:rsid w:val="004752FB"/>
    <w:rsid w:val="00476228"/>
    <w:rsid w:val="004805AC"/>
    <w:rsid w:val="00481028"/>
    <w:rsid w:val="00481777"/>
    <w:rsid w:val="00486ECF"/>
    <w:rsid w:val="004900A1"/>
    <w:rsid w:val="004907B0"/>
    <w:rsid w:val="00492C2C"/>
    <w:rsid w:val="004935E6"/>
    <w:rsid w:val="00495386"/>
    <w:rsid w:val="00496945"/>
    <w:rsid w:val="00496F38"/>
    <w:rsid w:val="0049786B"/>
    <w:rsid w:val="004A0499"/>
    <w:rsid w:val="004A0AA4"/>
    <w:rsid w:val="004A20D0"/>
    <w:rsid w:val="004A425B"/>
    <w:rsid w:val="004A4D07"/>
    <w:rsid w:val="004A57C8"/>
    <w:rsid w:val="004B0A75"/>
    <w:rsid w:val="004B1A17"/>
    <w:rsid w:val="004B1B1F"/>
    <w:rsid w:val="004B1BB9"/>
    <w:rsid w:val="004B1D1A"/>
    <w:rsid w:val="004B3578"/>
    <w:rsid w:val="004B43B5"/>
    <w:rsid w:val="004B7AC1"/>
    <w:rsid w:val="004C0AC0"/>
    <w:rsid w:val="004C0F21"/>
    <w:rsid w:val="004C164D"/>
    <w:rsid w:val="004C4CD5"/>
    <w:rsid w:val="004C6C47"/>
    <w:rsid w:val="004D0863"/>
    <w:rsid w:val="004D0FDD"/>
    <w:rsid w:val="004D18EB"/>
    <w:rsid w:val="004D1ADF"/>
    <w:rsid w:val="004D29C3"/>
    <w:rsid w:val="004D4426"/>
    <w:rsid w:val="004D632B"/>
    <w:rsid w:val="004E0141"/>
    <w:rsid w:val="004E1177"/>
    <w:rsid w:val="004E1AB5"/>
    <w:rsid w:val="004E20C7"/>
    <w:rsid w:val="004E617F"/>
    <w:rsid w:val="004E73EB"/>
    <w:rsid w:val="004E7F77"/>
    <w:rsid w:val="004F0F43"/>
    <w:rsid w:val="004F2747"/>
    <w:rsid w:val="004F6019"/>
    <w:rsid w:val="004F69CD"/>
    <w:rsid w:val="004F69EE"/>
    <w:rsid w:val="004F742E"/>
    <w:rsid w:val="004F7C6B"/>
    <w:rsid w:val="00501D17"/>
    <w:rsid w:val="00502190"/>
    <w:rsid w:val="00502E1D"/>
    <w:rsid w:val="00504406"/>
    <w:rsid w:val="00506527"/>
    <w:rsid w:val="00507D5C"/>
    <w:rsid w:val="00510E60"/>
    <w:rsid w:val="00510F89"/>
    <w:rsid w:val="0051342C"/>
    <w:rsid w:val="005135FB"/>
    <w:rsid w:val="005167F5"/>
    <w:rsid w:val="005177D8"/>
    <w:rsid w:val="00517A35"/>
    <w:rsid w:val="00520062"/>
    <w:rsid w:val="005216D3"/>
    <w:rsid w:val="00523405"/>
    <w:rsid w:val="00524A07"/>
    <w:rsid w:val="00527B31"/>
    <w:rsid w:val="00527DBD"/>
    <w:rsid w:val="00531C49"/>
    <w:rsid w:val="00532838"/>
    <w:rsid w:val="00535A6C"/>
    <w:rsid w:val="00541349"/>
    <w:rsid w:val="005413B8"/>
    <w:rsid w:val="00544100"/>
    <w:rsid w:val="00544718"/>
    <w:rsid w:val="0054552A"/>
    <w:rsid w:val="0054632A"/>
    <w:rsid w:val="005478E4"/>
    <w:rsid w:val="00550639"/>
    <w:rsid w:val="00556EF3"/>
    <w:rsid w:val="005601DA"/>
    <w:rsid w:val="00560756"/>
    <w:rsid w:val="00560E79"/>
    <w:rsid w:val="0056110F"/>
    <w:rsid w:val="00561CFC"/>
    <w:rsid w:val="00563160"/>
    <w:rsid w:val="00564217"/>
    <w:rsid w:val="005644EA"/>
    <w:rsid w:val="005671C1"/>
    <w:rsid w:val="0057027B"/>
    <w:rsid w:val="00572131"/>
    <w:rsid w:val="005723B8"/>
    <w:rsid w:val="00572C8D"/>
    <w:rsid w:val="00572E5B"/>
    <w:rsid w:val="00573FE2"/>
    <w:rsid w:val="0057423D"/>
    <w:rsid w:val="00576681"/>
    <w:rsid w:val="0057792E"/>
    <w:rsid w:val="00583ACC"/>
    <w:rsid w:val="00584C7B"/>
    <w:rsid w:val="00585B09"/>
    <w:rsid w:val="00585BA3"/>
    <w:rsid w:val="00585BF8"/>
    <w:rsid w:val="00587F10"/>
    <w:rsid w:val="005908D6"/>
    <w:rsid w:val="00591759"/>
    <w:rsid w:val="0059389C"/>
    <w:rsid w:val="00595CEA"/>
    <w:rsid w:val="005963D4"/>
    <w:rsid w:val="00596743"/>
    <w:rsid w:val="0059694D"/>
    <w:rsid w:val="00596E67"/>
    <w:rsid w:val="0059795B"/>
    <w:rsid w:val="005A138C"/>
    <w:rsid w:val="005A1BAD"/>
    <w:rsid w:val="005A1EFC"/>
    <w:rsid w:val="005A241A"/>
    <w:rsid w:val="005A2896"/>
    <w:rsid w:val="005A364A"/>
    <w:rsid w:val="005A3E16"/>
    <w:rsid w:val="005A4954"/>
    <w:rsid w:val="005A5F00"/>
    <w:rsid w:val="005A6715"/>
    <w:rsid w:val="005B41CA"/>
    <w:rsid w:val="005B4C8E"/>
    <w:rsid w:val="005B740B"/>
    <w:rsid w:val="005C04B9"/>
    <w:rsid w:val="005C10C3"/>
    <w:rsid w:val="005C2119"/>
    <w:rsid w:val="005C21EA"/>
    <w:rsid w:val="005C22F3"/>
    <w:rsid w:val="005C24A7"/>
    <w:rsid w:val="005C5352"/>
    <w:rsid w:val="005C5DA0"/>
    <w:rsid w:val="005C5DAB"/>
    <w:rsid w:val="005C631E"/>
    <w:rsid w:val="005C7537"/>
    <w:rsid w:val="005C7EB7"/>
    <w:rsid w:val="005D015B"/>
    <w:rsid w:val="005D3D33"/>
    <w:rsid w:val="005D49C2"/>
    <w:rsid w:val="005D56BF"/>
    <w:rsid w:val="005E04F3"/>
    <w:rsid w:val="005E3135"/>
    <w:rsid w:val="005E33E9"/>
    <w:rsid w:val="005E3D7A"/>
    <w:rsid w:val="005E6AF6"/>
    <w:rsid w:val="005F17D1"/>
    <w:rsid w:val="005F4AA0"/>
    <w:rsid w:val="005F4F60"/>
    <w:rsid w:val="005F5364"/>
    <w:rsid w:val="005F5F8E"/>
    <w:rsid w:val="00600BA5"/>
    <w:rsid w:val="00600D59"/>
    <w:rsid w:val="00602717"/>
    <w:rsid w:val="006037D2"/>
    <w:rsid w:val="006040FD"/>
    <w:rsid w:val="00604396"/>
    <w:rsid w:val="00606B06"/>
    <w:rsid w:val="00610C35"/>
    <w:rsid w:val="00612C21"/>
    <w:rsid w:val="00612F93"/>
    <w:rsid w:val="00614C71"/>
    <w:rsid w:val="00616213"/>
    <w:rsid w:val="00616A33"/>
    <w:rsid w:val="00616DB7"/>
    <w:rsid w:val="00616DCD"/>
    <w:rsid w:val="006206FD"/>
    <w:rsid w:val="00623A52"/>
    <w:rsid w:val="00624595"/>
    <w:rsid w:val="00624D0C"/>
    <w:rsid w:val="00625913"/>
    <w:rsid w:val="006300D3"/>
    <w:rsid w:val="00630923"/>
    <w:rsid w:val="00630B09"/>
    <w:rsid w:val="006310E1"/>
    <w:rsid w:val="0063349D"/>
    <w:rsid w:val="00635781"/>
    <w:rsid w:val="00635AAE"/>
    <w:rsid w:val="00637BDF"/>
    <w:rsid w:val="00642AB2"/>
    <w:rsid w:val="00643792"/>
    <w:rsid w:val="006438B0"/>
    <w:rsid w:val="00644D13"/>
    <w:rsid w:val="00645A58"/>
    <w:rsid w:val="0064664D"/>
    <w:rsid w:val="00651F70"/>
    <w:rsid w:val="00656BAA"/>
    <w:rsid w:val="00656C0A"/>
    <w:rsid w:val="006577BE"/>
    <w:rsid w:val="0066036F"/>
    <w:rsid w:val="00660B44"/>
    <w:rsid w:val="006625B1"/>
    <w:rsid w:val="0066269D"/>
    <w:rsid w:val="00663677"/>
    <w:rsid w:val="00664171"/>
    <w:rsid w:val="00665B78"/>
    <w:rsid w:val="00666879"/>
    <w:rsid w:val="006675C6"/>
    <w:rsid w:val="00670E4E"/>
    <w:rsid w:val="00671109"/>
    <w:rsid w:val="0067169D"/>
    <w:rsid w:val="0067246A"/>
    <w:rsid w:val="00672668"/>
    <w:rsid w:val="00672915"/>
    <w:rsid w:val="00674EC9"/>
    <w:rsid w:val="0067545F"/>
    <w:rsid w:val="00677246"/>
    <w:rsid w:val="00681ACC"/>
    <w:rsid w:val="00682C7B"/>
    <w:rsid w:val="0068306B"/>
    <w:rsid w:val="006837FC"/>
    <w:rsid w:val="00684612"/>
    <w:rsid w:val="00685057"/>
    <w:rsid w:val="006868FB"/>
    <w:rsid w:val="006873DA"/>
    <w:rsid w:val="006902D4"/>
    <w:rsid w:val="006913B1"/>
    <w:rsid w:val="006914DB"/>
    <w:rsid w:val="00692870"/>
    <w:rsid w:val="006936EB"/>
    <w:rsid w:val="00693C1A"/>
    <w:rsid w:val="00695054"/>
    <w:rsid w:val="006979EE"/>
    <w:rsid w:val="00697FE0"/>
    <w:rsid w:val="006A4FA6"/>
    <w:rsid w:val="006A5593"/>
    <w:rsid w:val="006A7A19"/>
    <w:rsid w:val="006B19CA"/>
    <w:rsid w:val="006B25ED"/>
    <w:rsid w:val="006B5E73"/>
    <w:rsid w:val="006B6FB9"/>
    <w:rsid w:val="006B7A90"/>
    <w:rsid w:val="006B7DB4"/>
    <w:rsid w:val="006C076A"/>
    <w:rsid w:val="006C2CDF"/>
    <w:rsid w:val="006C3688"/>
    <w:rsid w:val="006C3902"/>
    <w:rsid w:val="006C5A7B"/>
    <w:rsid w:val="006C6763"/>
    <w:rsid w:val="006D0349"/>
    <w:rsid w:val="006D0F33"/>
    <w:rsid w:val="006D1D0B"/>
    <w:rsid w:val="006D29EF"/>
    <w:rsid w:val="006D4943"/>
    <w:rsid w:val="006D4A4F"/>
    <w:rsid w:val="006D595B"/>
    <w:rsid w:val="006D7BC4"/>
    <w:rsid w:val="006E1699"/>
    <w:rsid w:val="006E45EB"/>
    <w:rsid w:val="006E4981"/>
    <w:rsid w:val="006E548F"/>
    <w:rsid w:val="006E660C"/>
    <w:rsid w:val="006F023F"/>
    <w:rsid w:val="006F034C"/>
    <w:rsid w:val="006F27F0"/>
    <w:rsid w:val="006F2FD1"/>
    <w:rsid w:val="006F3158"/>
    <w:rsid w:val="006F4007"/>
    <w:rsid w:val="006F401D"/>
    <w:rsid w:val="006F4C35"/>
    <w:rsid w:val="006F50FE"/>
    <w:rsid w:val="006F5738"/>
    <w:rsid w:val="006F5CD6"/>
    <w:rsid w:val="006F5F59"/>
    <w:rsid w:val="006F7682"/>
    <w:rsid w:val="007008C6"/>
    <w:rsid w:val="00700EC2"/>
    <w:rsid w:val="00701967"/>
    <w:rsid w:val="007031B9"/>
    <w:rsid w:val="007037B6"/>
    <w:rsid w:val="00703BB3"/>
    <w:rsid w:val="00705E7D"/>
    <w:rsid w:val="00706DC0"/>
    <w:rsid w:val="007079E1"/>
    <w:rsid w:val="00707C28"/>
    <w:rsid w:val="007105BA"/>
    <w:rsid w:val="00710B79"/>
    <w:rsid w:val="00711660"/>
    <w:rsid w:val="007129A0"/>
    <w:rsid w:val="007137A4"/>
    <w:rsid w:val="00713D70"/>
    <w:rsid w:val="007153CA"/>
    <w:rsid w:val="007157E3"/>
    <w:rsid w:val="0071608D"/>
    <w:rsid w:val="00716359"/>
    <w:rsid w:val="0071707C"/>
    <w:rsid w:val="00717771"/>
    <w:rsid w:val="00721B77"/>
    <w:rsid w:val="00722384"/>
    <w:rsid w:val="00722C47"/>
    <w:rsid w:val="007249ED"/>
    <w:rsid w:val="00724A76"/>
    <w:rsid w:val="00725999"/>
    <w:rsid w:val="007303B0"/>
    <w:rsid w:val="007309A3"/>
    <w:rsid w:val="00730E18"/>
    <w:rsid w:val="00733B0A"/>
    <w:rsid w:val="00735338"/>
    <w:rsid w:val="007355DD"/>
    <w:rsid w:val="007365F4"/>
    <w:rsid w:val="00737DE5"/>
    <w:rsid w:val="00737EE3"/>
    <w:rsid w:val="0074011B"/>
    <w:rsid w:val="00740781"/>
    <w:rsid w:val="0074197A"/>
    <w:rsid w:val="007424D3"/>
    <w:rsid w:val="00742B6D"/>
    <w:rsid w:val="007431C5"/>
    <w:rsid w:val="00743FAC"/>
    <w:rsid w:val="00744BB8"/>
    <w:rsid w:val="007473C8"/>
    <w:rsid w:val="0074759C"/>
    <w:rsid w:val="007477CD"/>
    <w:rsid w:val="00750E75"/>
    <w:rsid w:val="007534E8"/>
    <w:rsid w:val="00754176"/>
    <w:rsid w:val="0075682E"/>
    <w:rsid w:val="00756BA3"/>
    <w:rsid w:val="007573FE"/>
    <w:rsid w:val="007612F3"/>
    <w:rsid w:val="00761D8B"/>
    <w:rsid w:val="00763E6E"/>
    <w:rsid w:val="0076492D"/>
    <w:rsid w:val="007658BD"/>
    <w:rsid w:val="00766069"/>
    <w:rsid w:val="007661B2"/>
    <w:rsid w:val="00766824"/>
    <w:rsid w:val="007671AC"/>
    <w:rsid w:val="007673A9"/>
    <w:rsid w:val="00767C0B"/>
    <w:rsid w:val="00770704"/>
    <w:rsid w:val="00770D62"/>
    <w:rsid w:val="0077248A"/>
    <w:rsid w:val="007727DE"/>
    <w:rsid w:val="00774709"/>
    <w:rsid w:val="00780DD1"/>
    <w:rsid w:val="00781A04"/>
    <w:rsid w:val="00782124"/>
    <w:rsid w:val="00782250"/>
    <w:rsid w:val="00786E52"/>
    <w:rsid w:val="00786FF4"/>
    <w:rsid w:val="0079134E"/>
    <w:rsid w:val="00791427"/>
    <w:rsid w:val="00791999"/>
    <w:rsid w:val="0079458F"/>
    <w:rsid w:val="00795599"/>
    <w:rsid w:val="00795BFB"/>
    <w:rsid w:val="00795ECA"/>
    <w:rsid w:val="0079769F"/>
    <w:rsid w:val="007976C8"/>
    <w:rsid w:val="00797947"/>
    <w:rsid w:val="007A0D8B"/>
    <w:rsid w:val="007A19BD"/>
    <w:rsid w:val="007A1C1A"/>
    <w:rsid w:val="007A2047"/>
    <w:rsid w:val="007A2A77"/>
    <w:rsid w:val="007A407A"/>
    <w:rsid w:val="007A49D8"/>
    <w:rsid w:val="007A4C7C"/>
    <w:rsid w:val="007A4DD8"/>
    <w:rsid w:val="007A6612"/>
    <w:rsid w:val="007A6813"/>
    <w:rsid w:val="007B1208"/>
    <w:rsid w:val="007B1DDC"/>
    <w:rsid w:val="007B391F"/>
    <w:rsid w:val="007B39B7"/>
    <w:rsid w:val="007B5B63"/>
    <w:rsid w:val="007C25EA"/>
    <w:rsid w:val="007C7091"/>
    <w:rsid w:val="007D0365"/>
    <w:rsid w:val="007D1100"/>
    <w:rsid w:val="007D2686"/>
    <w:rsid w:val="007D467A"/>
    <w:rsid w:val="007D74EF"/>
    <w:rsid w:val="007D7B85"/>
    <w:rsid w:val="007E0FFD"/>
    <w:rsid w:val="007E1591"/>
    <w:rsid w:val="007E23C9"/>
    <w:rsid w:val="007E3822"/>
    <w:rsid w:val="007E42C7"/>
    <w:rsid w:val="007E49EE"/>
    <w:rsid w:val="007E583A"/>
    <w:rsid w:val="007E6333"/>
    <w:rsid w:val="007E6612"/>
    <w:rsid w:val="007F23CC"/>
    <w:rsid w:val="007F2738"/>
    <w:rsid w:val="007F34AC"/>
    <w:rsid w:val="007F395C"/>
    <w:rsid w:val="007F4892"/>
    <w:rsid w:val="007F614A"/>
    <w:rsid w:val="007F7E60"/>
    <w:rsid w:val="008001AC"/>
    <w:rsid w:val="00801197"/>
    <w:rsid w:val="00801741"/>
    <w:rsid w:val="00801878"/>
    <w:rsid w:val="0080383C"/>
    <w:rsid w:val="00803DD9"/>
    <w:rsid w:val="008044D4"/>
    <w:rsid w:val="008046C9"/>
    <w:rsid w:val="00805E16"/>
    <w:rsid w:val="0080637F"/>
    <w:rsid w:val="00810673"/>
    <w:rsid w:val="0081161E"/>
    <w:rsid w:val="00812227"/>
    <w:rsid w:val="00812CFE"/>
    <w:rsid w:val="00815B16"/>
    <w:rsid w:val="00815DEB"/>
    <w:rsid w:val="00816316"/>
    <w:rsid w:val="0082011E"/>
    <w:rsid w:val="00820498"/>
    <w:rsid w:val="00821943"/>
    <w:rsid w:val="00821DB9"/>
    <w:rsid w:val="00822F51"/>
    <w:rsid w:val="00823E4A"/>
    <w:rsid w:val="00824D36"/>
    <w:rsid w:val="0082577A"/>
    <w:rsid w:val="0082607D"/>
    <w:rsid w:val="00826882"/>
    <w:rsid w:val="00826E43"/>
    <w:rsid w:val="008272C3"/>
    <w:rsid w:val="008276F5"/>
    <w:rsid w:val="00831C77"/>
    <w:rsid w:val="00832C8B"/>
    <w:rsid w:val="0083401D"/>
    <w:rsid w:val="0083658C"/>
    <w:rsid w:val="00840A01"/>
    <w:rsid w:val="00841B81"/>
    <w:rsid w:val="00845B4A"/>
    <w:rsid w:val="00846014"/>
    <w:rsid w:val="008517D3"/>
    <w:rsid w:val="00851D99"/>
    <w:rsid w:val="00852A3E"/>
    <w:rsid w:val="0085383A"/>
    <w:rsid w:val="0085552B"/>
    <w:rsid w:val="008559E5"/>
    <w:rsid w:val="008566C4"/>
    <w:rsid w:val="00856E77"/>
    <w:rsid w:val="00861BB3"/>
    <w:rsid w:val="00863964"/>
    <w:rsid w:val="008663F7"/>
    <w:rsid w:val="00866D4C"/>
    <w:rsid w:val="00871131"/>
    <w:rsid w:val="0087263F"/>
    <w:rsid w:val="00873869"/>
    <w:rsid w:val="00876852"/>
    <w:rsid w:val="0088045F"/>
    <w:rsid w:val="00880D8B"/>
    <w:rsid w:val="00880F20"/>
    <w:rsid w:val="00882630"/>
    <w:rsid w:val="008837BA"/>
    <w:rsid w:val="00883986"/>
    <w:rsid w:val="00885066"/>
    <w:rsid w:val="008869C1"/>
    <w:rsid w:val="00886AF0"/>
    <w:rsid w:val="00887497"/>
    <w:rsid w:val="008876A6"/>
    <w:rsid w:val="008922ED"/>
    <w:rsid w:val="0089449E"/>
    <w:rsid w:val="00894B89"/>
    <w:rsid w:val="008960D8"/>
    <w:rsid w:val="008965D5"/>
    <w:rsid w:val="00897029"/>
    <w:rsid w:val="008A26E7"/>
    <w:rsid w:val="008A449A"/>
    <w:rsid w:val="008A66A0"/>
    <w:rsid w:val="008A66B0"/>
    <w:rsid w:val="008A6E46"/>
    <w:rsid w:val="008B0322"/>
    <w:rsid w:val="008B0560"/>
    <w:rsid w:val="008B174F"/>
    <w:rsid w:val="008B31B8"/>
    <w:rsid w:val="008B3327"/>
    <w:rsid w:val="008B52E2"/>
    <w:rsid w:val="008B5C3D"/>
    <w:rsid w:val="008B60B9"/>
    <w:rsid w:val="008C199C"/>
    <w:rsid w:val="008C2C97"/>
    <w:rsid w:val="008C5606"/>
    <w:rsid w:val="008D0A37"/>
    <w:rsid w:val="008D2F96"/>
    <w:rsid w:val="008D559B"/>
    <w:rsid w:val="008E2336"/>
    <w:rsid w:val="008E2D4F"/>
    <w:rsid w:val="008E32C9"/>
    <w:rsid w:val="008E3668"/>
    <w:rsid w:val="008E4EC5"/>
    <w:rsid w:val="008E5909"/>
    <w:rsid w:val="008E7839"/>
    <w:rsid w:val="008E7EA2"/>
    <w:rsid w:val="008F02B3"/>
    <w:rsid w:val="008F07FC"/>
    <w:rsid w:val="008F271D"/>
    <w:rsid w:val="008F3B00"/>
    <w:rsid w:val="008F4952"/>
    <w:rsid w:val="008F55BA"/>
    <w:rsid w:val="008F6808"/>
    <w:rsid w:val="008F720A"/>
    <w:rsid w:val="008F7E48"/>
    <w:rsid w:val="009019E6"/>
    <w:rsid w:val="00901A5A"/>
    <w:rsid w:val="00901ECC"/>
    <w:rsid w:val="00902EF1"/>
    <w:rsid w:val="009033FE"/>
    <w:rsid w:val="0090369C"/>
    <w:rsid w:val="00905F96"/>
    <w:rsid w:val="00906D2F"/>
    <w:rsid w:val="00907801"/>
    <w:rsid w:val="00910CF5"/>
    <w:rsid w:val="009117CF"/>
    <w:rsid w:val="00911B75"/>
    <w:rsid w:val="009129F8"/>
    <w:rsid w:val="009146E2"/>
    <w:rsid w:val="00915D88"/>
    <w:rsid w:val="00917298"/>
    <w:rsid w:val="009219A4"/>
    <w:rsid w:val="009219FF"/>
    <w:rsid w:val="00922250"/>
    <w:rsid w:val="009230E5"/>
    <w:rsid w:val="00923445"/>
    <w:rsid w:val="009243EE"/>
    <w:rsid w:val="009268DC"/>
    <w:rsid w:val="00927F33"/>
    <w:rsid w:val="00930E81"/>
    <w:rsid w:val="00931328"/>
    <w:rsid w:val="00932038"/>
    <w:rsid w:val="00933FA3"/>
    <w:rsid w:val="00936137"/>
    <w:rsid w:val="009361F4"/>
    <w:rsid w:val="0094078D"/>
    <w:rsid w:val="00942CF7"/>
    <w:rsid w:val="00943A02"/>
    <w:rsid w:val="00944434"/>
    <w:rsid w:val="00944938"/>
    <w:rsid w:val="00944BA3"/>
    <w:rsid w:val="00944E39"/>
    <w:rsid w:val="00946E13"/>
    <w:rsid w:val="0094730B"/>
    <w:rsid w:val="009476D2"/>
    <w:rsid w:val="00947805"/>
    <w:rsid w:val="00953F85"/>
    <w:rsid w:val="0095423D"/>
    <w:rsid w:val="00954B2F"/>
    <w:rsid w:val="009550D5"/>
    <w:rsid w:val="00955229"/>
    <w:rsid w:val="0095631D"/>
    <w:rsid w:val="00956BF1"/>
    <w:rsid w:val="009607AD"/>
    <w:rsid w:val="00960ADC"/>
    <w:rsid w:val="00961541"/>
    <w:rsid w:val="0096247E"/>
    <w:rsid w:val="00962D2F"/>
    <w:rsid w:val="00963373"/>
    <w:rsid w:val="00963866"/>
    <w:rsid w:val="00963E6B"/>
    <w:rsid w:val="00964089"/>
    <w:rsid w:val="00964415"/>
    <w:rsid w:val="0096446A"/>
    <w:rsid w:val="00966509"/>
    <w:rsid w:val="00966545"/>
    <w:rsid w:val="009666A3"/>
    <w:rsid w:val="00966D4A"/>
    <w:rsid w:val="00967137"/>
    <w:rsid w:val="0097049D"/>
    <w:rsid w:val="00971FB4"/>
    <w:rsid w:val="0097303A"/>
    <w:rsid w:val="00973C11"/>
    <w:rsid w:val="009803BD"/>
    <w:rsid w:val="00981096"/>
    <w:rsid w:val="009831EA"/>
    <w:rsid w:val="00983AD7"/>
    <w:rsid w:val="00984A47"/>
    <w:rsid w:val="0098594C"/>
    <w:rsid w:val="00985C95"/>
    <w:rsid w:val="00990A45"/>
    <w:rsid w:val="0099133E"/>
    <w:rsid w:val="00992A27"/>
    <w:rsid w:val="00992A32"/>
    <w:rsid w:val="009930E5"/>
    <w:rsid w:val="009947FE"/>
    <w:rsid w:val="00994A6D"/>
    <w:rsid w:val="00994CF1"/>
    <w:rsid w:val="00995BA0"/>
    <w:rsid w:val="00997B3B"/>
    <w:rsid w:val="009A0C99"/>
    <w:rsid w:val="009A18B1"/>
    <w:rsid w:val="009A2090"/>
    <w:rsid w:val="009A223C"/>
    <w:rsid w:val="009A35DE"/>
    <w:rsid w:val="009A4998"/>
    <w:rsid w:val="009A58F5"/>
    <w:rsid w:val="009A6A8A"/>
    <w:rsid w:val="009A6EE0"/>
    <w:rsid w:val="009A78C7"/>
    <w:rsid w:val="009A7BF8"/>
    <w:rsid w:val="009B09FA"/>
    <w:rsid w:val="009B0F0F"/>
    <w:rsid w:val="009B162C"/>
    <w:rsid w:val="009B1B40"/>
    <w:rsid w:val="009B2F3B"/>
    <w:rsid w:val="009B346B"/>
    <w:rsid w:val="009B3F2A"/>
    <w:rsid w:val="009B670C"/>
    <w:rsid w:val="009B6A07"/>
    <w:rsid w:val="009B6EED"/>
    <w:rsid w:val="009C0623"/>
    <w:rsid w:val="009C0CF3"/>
    <w:rsid w:val="009C12C8"/>
    <w:rsid w:val="009C21BD"/>
    <w:rsid w:val="009C5464"/>
    <w:rsid w:val="009C5917"/>
    <w:rsid w:val="009C64ED"/>
    <w:rsid w:val="009C6F1E"/>
    <w:rsid w:val="009C78C0"/>
    <w:rsid w:val="009D0CAB"/>
    <w:rsid w:val="009D0FB0"/>
    <w:rsid w:val="009D2AB3"/>
    <w:rsid w:val="009D3313"/>
    <w:rsid w:val="009D58C4"/>
    <w:rsid w:val="009D5AFC"/>
    <w:rsid w:val="009D6477"/>
    <w:rsid w:val="009D6821"/>
    <w:rsid w:val="009E11AE"/>
    <w:rsid w:val="009E1396"/>
    <w:rsid w:val="009E14D2"/>
    <w:rsid w:val="009E30C1"/>
    <w:rsid w:val="009E33C6"/>
    <w:rsid w:val="009E3E51"/>
    <w:rsid w:val="009E3EA3"/>
    <w:rsid w:val="009E3FA3"/>
    <w:rsid w:val="009E4545"/>
    <w:rsid w:val="009E5630"/>
    <w:rsid w:val="009E68A7"/>
    <w:rsid w:val="009E7867"/>
    <w:rsid w:val="009E7D46"/>
    <w:rsid w:val="009F03B3"/>
    <w:rsid w:val="009F10E4"/>
    <w:rsid w:val="009F18F3"/>
    <w:rsid w:val="009F23BB"/>
    <w:rsid w:val="009F2783"/>
    <w:rsid w:val="009F53A5"/>
    <w:rsid w:val="009F596D"/>
    <w:rsid w:val="00A03363"/>
    <w:rsid w:val="00A03923"/>
    <w:rsid w:val="00A04257"/>
    <w:rsid w:val="00A069D9"/>
    <w:rsid w:val="00A07E88"/>
    <w:rsid w:val="00A118AE"/>
    <w:rsid w:val="00A12059"/>
    <w:rsid w:val="00A12C5A"/>
    <w:rsid w:val="00A14B15"/>
    <w:rsid w:val="00A15B9A"/>
    <w:rsid w:val="00A1690D"/>
    <w:rsid w:val="00A174DC"/>
    <w:rsid w:val="00A218AF"/>
    <w:rsid w:val="00A222C6"/>
    <w:rsid w:val="00A22456"/>
    <w:rsid w:val="00A22E3F"/>
    <w:rsid w:val="00A22E4C"/>
    <w:rsid w:val="00A23A23"/>
    <w:rsid w:val="00A2472A"/>
    <w:rsid w:val="00A26773"/>
    <w:rsid w:val="00A26889"/>
    <w:rsid w:val="00A30C09"/>
    <w:rsid w:val="00A30C34"/>
    <w:rsid w:val="00A31A55"/>
    <w:rsid w:val="00A32D06"/>
    <w:rsid w:val="00A349C6"/>
    <w:rsid w:val="00A3511A"/>
    <w:rsid w:val="00A35660"/>
    <w:rsid w:val="00A3588E"/>
    <w:rsid w:val="00A3664A"/>
    <w:rsid w:val="00A403EA"/>
    <w:rsid w:val="00A40C11"/>
    <w:rsid w:val="00A4151C"/>
    <w:rsid w:val="00A42A4C"/>
    <w:rsid w:val="00A43518"/>
    <w:rsid w:val="00A43C19"/>
    <w:rsid w:val="00A45AF8"/>
    <w:rsid w:val="00A46449"/>
    <w:rsid w:val="00A469B2"/>
    <w:rsid w:val="00A47472"/>
    <w:rsid w:val="00A520DE"/>
    <w:rsid w:val="00A53072"/>
    <w:rsid w:val="00A53807"/>
    <w:rsid w:val="00A549D3"/>
    <w:rsid w:val="00A54CBA"/>
    <w:rsid w:val="00A56CC8"/>
    <w:rsid w:val="00A573C1"/>
    <w:rsid w:val="00A62303"/>
    <w:rsid w:val="00A6269F"/>
    <w:rsid w:val="00A62E20"/>
    <w:rsid w:val="00A6451F"/>
    <w:rsid w:val="00A64C97"/>
    <w:rsid w:val="00A65B64"/>
    <w:rsid w:val="00A669B2"/>
    <w:rsid w:val="00A66EC0"/>
    <w:rsid w:val="00A708A6"/>
    <w:rsid w:val="00A70D32"/>
    <w:rsid w:val="00A716A1"/>
    <w:rsid w:val="00A71DE7"/>
    <w:rsid w:val="00A7333C"/>
    <w:rsid w:val="00A73D60"/>
    <w:rsid w:val="00A74653"/>
    <w:rsid w:val="00A76062"/>
    <w:rsid w:val="00A76437"/>
    <w:rsid w:val="00A77ADE"/>
    <w:rsid w:val="00A81A78"/>
    <w:rsid w:val="00A83B0D"/>
    <w:rsid w:val="00A85204"/>
    <w:rsid w:val="00A8666E"/>
    <w:rsid w:val="00A92E32"/>
    <w:rsid w:val="00A9381D"/>
    <w:rsid w:val="00A94355"/>
    <w:rsid w:val="00AA03C7"/>
    <w:rsid w:val="00AA2114"/>
    <w:rsid w:val="00AA3381"/>
    <w:rsid w:val="00AA46CE"/>
    <w:rsid w:val="00AA56A1"/>
    <w:rsid w:val="00AB2A88"/>
    <w:rsid w:val="00AB3B7F"/>
    <w:rsid w:val="00AB498E"/>
    <w:rsid w:val="00AB50BD"/>
    <w:rsid w:val="00AB6C27"/>
    <w:rsid w:val="00AB789D"/>
    <w:rsid w:val="00AB7FC2"/>
    <w:rsid w:val="00AC2B3C"/>
    <w:rsid w:val="00AC3875"/>
    <w:rsid w:val="00AC4D15"/>
    <w:rsid w:val="00AC5E66"/>
    <w:rsid w:val="00AC640D"/>
    <w:rsid w:val="00AC6D8F"/>
    <w:rsid w:val="00AD05AA"/>
    <w:rsid w:val="00AD0A01"/>
    <w:rsid w:val="00AD2BD6"/>
    <w:rsid w:val="00AD549D"/>
    <w:rsid w:val="00AD553D"/>
    <w:rsid w:val="00AD5E5D"/>
    <w:rsid w:val="00AD677F"/>
    <w:rsid w:val="00AE0FDF"/>
    <w:rsid w:val="00AE1429"/>
    <w:rsid w:val="00AE2CAB"/>
    <w:rsid w:val="00AE30E1"/>
    <w:rsid w:val="00AE4BB1"/>
    <w:rsid w:val="00AE53EF"/>
    <w:rsid w:val="00AE54E4"/>
    <w:rsid w:val="00AE5C60"/>
    <w:rsid w:val="00AE62DD"/>
    <w:rsid w:val="00AE711A"/>
    <w:rsid w:val="00AF1639"/>
    <w:rsid w:val="00AF5D9F"/>
    <w:rsid w:val="00B00A99"/>
    <w:rsid w:val="00B0278D"/>
    <w:rsid w:val="00B02A9C"/>
    <w:rsid w:val="00B03913"/>
    <w:rsid w:val="00B06D52"/>
    <w:rsid w:val="00B07786"/>
    <w:rsid w:val="00B10EDB"/>
    <w:rsid w:val="00B11629"/>
    <w:rsid w:val="00B11799"/>
    <w:rsid w:val="00B11930"/>
    <w:rsid w:val="00B12AC4"/>
    <w:rsid w:val="00B14330"/>
    <w:rsid w:val="00B14CFE"/>
    <w:rsid w:val="00B158B8"/>
    <w:rsid w:val="00B179AC"/>
    <w:rsid w:val="00B20531"/>
    <w:rsid w:val="00B21321"/>
    <w:rsid w:val="00B23EBF"/>
    <w:rsid w:val="00B241FA"/>
    <w:rsid w:val="00B24A46"/>
    <w:rsid w:val="00B32AF9"/>
    <w:rsid w:val="00B35C64"/>
    <w:rsid w:val="00B378A3"/>
    <w:rsid w:val="00B37BC5"/>
    <w:rsid w:val="00B37FAE"/>
    <w:rsid w:val="00B40498"/>
    <w:rsid w:val="00B42F79"/>
    <w:rsid w:val="00B442F8"/>
    <w:rsid w:val="00B4550B"/>
    <w:rsid w:val="00B470F8"/>
    <w:rsid w:val="00B47BC7"/>
    <w:rsid w:val="00B5043A"/>
    <w:rsid w:val="00B508BB"/>
    <w:rsid w:val="00B531B5"/>
    <w:rsid w:val="00B531D4"/>
    <w:rsid w:val="00B54484"/>
    <w:rsid w:val="00B548CF"/>
    <w:rsid w:val="00B5510F"/>
    <w:rsid w:val="00B55A71"/>
    <w:rsid w:val="00B56DD7"/>
    <w:rsid w:val="00B56F3B"/>
    <w:rsid w:val="00B5729E"/>
    <w:rsid w:val="00B617A8"/>
    <w:rsid w:val="00B677C7"/>
    <w:rsid w:val="00B7039B"/>
    <w:rsid w:val="00B71577"/>
    <w:rsid w:val="00B7166E"/>
    <w:rsid w:val="00B7326A"/>
    <w:rsid w:val="00B7380C"/>
    <w:rsid w:val="00B7473A"/>
    <w:rsid w:val="00B76423"/>
    <w:rsid w:val="00B77516"/>
    <w:rsid w:val="00B77DE5"/>
    <w:rsid w:val="00B77F1C"/>
    <w:rsid w:val="00B814EA"/>
    <w:rsid w:val="00B820A4"/>
    <w:rsid w:val="00B83059"/>
    <w:rsid w:val="00B83A98"/>
    <w:rsid w:val="00B855A3"/>
    <w:rsid w:val="00B85C3B"/>
    <w:rsid w:val="00B86947"/>
    <w:rsid w:val="00B90803"/>
    <w:rsid w:val="00B90D25"/>
    <w:rsid w:val="00B92181"/>
    <w:rsid w:val="00B92680"/>
    <w:rsid w:val="00B92A21"/>
    <w:rsid w:val="00B92F4C"/>
    <w:rsid w:val="00B9314A"/>
    <w:rsid w:val="00B9411C"/>
    <w:rsid w:val="00B94A3D"/>
    <w:rsid w:val="00B957BB"/>
    <w:rsid w:val="00B962C2"/>
    <w:rsid w:val="00B97FF6"/>
    <w:rsid w:val="00BA1481"/>
    <w:rsid w:val="00BA1F28"/>
    <w:rsid w:val="00BA3BC1"/>
    <w:rsid w:val="00BA40C6"/>
    <w:rsid w:val="00BA4A3E"/>
    <w:rsid w:val="00BA56B2"/>
    <w:rsid w:val="00BA6734"/>
    <w:rsid w:val="00BA6BDB"/>
    <w:rsid w:val="00BA7D8B"/>
    <w:rsid w:val="00BB08BF"/>
    <w:rsid w:val="00BB3CA7"/>
    <w:rsid w:val="00BB59B8"/>
    <w:rsid w:val="00BB73B0"/>
    <w:rsid w:val="00BB7425"/>
    <w:rsid w:val="00BC09DD"/>
    <w:rsid w:val="00BC3990"/>
    <w:rsid w:val="00BC5D6C"/>
    <w:rsid w:val="00BD232E"/>
    <w:rsid w:val="00BD2587"/>
    <w:rsid w:val="00BD3666"/>
    <w:rsid w:val="00BD3766"/>
    <w:rsid w:val="00BD3792"/>
    <w:rsid w:val="00BD3CAE"/>
    <w:rsid w:val="00BD504E"/>
    <w:rsid w:val="00BD5281"/>
    <w:rsid w:val="00BD558B"/>
    <w:rsid w:val="00BD565E"/>
    <w:rsid w:val="00BD64C3"/>
    <w:rsid w:val="00BE0955"/>
    <w:rsid w:val="00BE38FF"/>
    <w:rsid w:val="00BF0143"/>
    <w:rsid w:val="00BF03DA"/>
    <w:rsid w:val="00BF1DAD"/>
    <w:rsid w:val="00BF2F20"/>
    <w:rsid w:val="00BF3908"/>
    <w:rsid w:val="00BF41B4"/>
    <w:rsid w:val="00BF4DC6"/>
    <w:rsid w:val="00BF53E8"/>
    <w:rsid w:val="00BF58C9"/>
    <w:rsid w:val="00BF7320"/>
    <w:rsid w:val="00C00038"/>
    <w:rsid w:val="00C009C9"/>
    <w:rsid w:val="00C013CA"/>
    <w:rsid w:val="00C01937"/>
    <w:rsid w:val="00C022F7"/>
    <w:rsid w:val="00C037C8"/>
    <w:rsid w:val="00C04A00"/>
    <w:rsid w:val="00C06BE7"/>
    <w:rsid w:val="00C1048D"/>
    <w:rsid w:val="00C135EA"/>
    <w:rsid w:val="00C13E24"/>
    <w:rsid w:val="00C149FA"/>
    <w:rsid w:val="00C15177"/>
    <w:rsid w:val="00C1544C"/>
    <w:rsid w:val="00C203F5"/>
    <w:rsid w:val="00C2058F"/>
    <w:rsid w:val="00C2182E"/>
    <w:rsid w:val="00C21DC9"/>
    <w:rsid w:val="00C22681"/>
    <w:rsid w:val="00C22F3D"/>
    <w:rsid w:val="00C242AA"/>
    <w:rsid w:val="00C24743"/>
    <w:rsid w:val="00C255A9"/>
    <w:rsid w:val="00C257FF"/>
    <w:rsid w:val="00C30160"/>
    <w:rsid w:val="00C30218"/>
    <w:rsid w:val="00C3137E"/>
    <w:rsid w:val="00C31509"/>
    <w:rsid w:val="00C319EE"/>
    <w:rsid w:val="00C3234F"/>
    <w:rsid w:val="00C34A7C"/>
    <w:rsid w:val="00C358F0"/>
    <w:rsid w:val="00C36BA2"/>
    <w:rsid w:val="00C40EF2"/>
    <w:rsid w:val="00C413B9"/>
    <w:rsid w:val="00C419C3"/>
    <w:rsid w:val="00C41DAE"/>
    <w:rsid w:val="00C429D1"/>
    <w:rsid w:val="00C45651"/>
    <w:rsid w:val="00C475C6"/>
    <w:rsid w:val="00C51BA7"/>
    <w:rsid w:val="00C53607"/>
    <w:rsid w:val="00C557EC"/>
    <w:rsid w:val="00C56A5C"/>
    <w:rsid w:val="00C57066"/>
    <w:rsid w:val="00C60696"/>
    <w:rsid w:val="00C6128E"/>
    <w:rsid w:val="00C64236"/>
    <w:rsid w:val="00C67088"/>
    <w:rsid w:val="00C72083"/>
    <w:rsid w:val="00C72BE1"/>
    <w:rsid w:val="00C72CCB"/>
    <w:rsid w:val="00C73AC9"/>
    <w:rsid w:val="00C74410"/>
    <w:rsid w:val="00C745D9"/>
    <w:rsid w:val="00C751AB"/>
    <w:rsid w:val="00C76258"/>
    <w:rsid w:val="00C777D4"/>
    <w:rsid w:val="00C77956"/>
    <w:rsid w:val="00C81AF8"/>
    <w:rsid w:val="00C81B7F"/>
    <w:rsid w:val="00C81D60"/>
    <w:rsid w:val="00C86610"/>
    <w:rsid w:val="00C86B3C"/>
    <w:rsid w:val="00C86E53"/>
    <w:rsid w:val="00C914E3"/>
    <w:rsid w:val="00C9189D"/>
    <w:rsid w:val="00C926B2"/>
    <w:rsid w:val="00C97565"/>
    <w:rsid w:val="00CA2C3F"/>
    <w:rsid w:val="00CA48C9"/>
    <w:rsid w:val="00CA6BA9"/>
    <w:rsid w:val="00CA7000"/>
    <w:rsid w:val="00CA7697"/>
    <w:rsid w:val="00CB0752"/>
    <w:rsid w:val="00CB2842"/>
    <w:rsid w:val="00CB2C4F"/>
    <w:rsid w:val="00CB3A1C"/>
    <w:rsid w:val="00CB472C"/>
    <w:rsid w:val="00CB61E9"/>
    <w:rsid w:val="00CB69C4"/>
    <w:rsid w:val="00CB7911"/>
    <w:rsid w:val="00CC101E"/>
    <w:rsid w:val="00CC149C"/>
    <w:rsid w:val="00CC1A90"/>
    <w:rsid w:val="00CC435C"/>
    <w:rsid w:val="00CC4712"/>
    <w:rsid w:val="00CC68E1"/>
    <w:rsid w:val="00CC74A6"/>
    <w:rsid w:val="00CC77CF"/>
    <w:rsid w:val="00CD2614"/>
    <w:rsid w:val="00CD5B96"/>
    <w:rsid w:val="00CD5DEF"/>
    <w:rsid w:val="00CE0F64"/>
    <w:rsid w:val="00CE10DF"/>
    <w:rsid w:val="00CE30CC"/>
    <w:rsid w:val="00CE4AE0"/>
    <w:rsid w:val="00CE5F70"/>
    <w:rsid w:val="00CE6246"/>
    <w:rsid w:val="00CF494C"/>
    <w:rsid w:val="00CF564C"/>
    <w:rsid w:val="00CF6C43"/>
    <w:rsid w:val="00D001B7"/>
    <w:rsid w:val="00D01C8D"/>
    <w:rsid w:val="00D03C6F"/>
    <w:rsid w:val="00D04407"/>
    <w:rsid w:val="00D04D11"/>
    <w:rsid w:val="00D10C27"/>
    <w:rsid w:val="00D13FE1"/>
    <w:rsid w:val="00D15EF5"/>
    <w:rsid w:val="00D16D74"/>
    <w:rsid w:val="00D16E61"/>
    <w:rsid w:val="00D20099"/>
    <w:rsid w:val="00D204C9"/>
    <w:rsid w:val="00D21712"/>
    <w:rsid w:val="00D221F7"/>
    <w:rsid w:val="00D2234D"/>
    <w:rsid w:val="00D24AB4"/>
    <w:rsid w:val="00D27C48"/>
    <w:rsid w:val="00D30D71"/>
    <w:rsid w:val="00D33258"/>
    <w:rsid w:val="00D35AD8"/>
    <w:rsid w:val="00D434D9"/>
    <w:rsid w:val="00D438B0"/>
    <w:rsid w:val="00D43A81"/>
    <w:rsid w:val="00D445AA"/>
    <w:rsid w:val="00D44B94"/>
    <w:rsid w:val="00D45755"/>
    <w:rsid w:val="00D468E1"/>
    <w:rsid w:val="00D47FC6"/>
    <w:rsid w:val="00D5027B"/>
    <w:rsid w:val="00D5310A"/>
    <w:rsid w:val="00D53B67"/>
    <w:rsid w:val="00D540AC"/>
    <w:rsid w:val="00D544D8"/>
    <w:rsid w:val="00D5561F"/>
    <w:rsid w:val="00D5667C"/>
    <w:rsid w:val="00D57118"/>
    <w:rsid w:val="00D579B9"/>
    <w:rsid w:val="00D61161"/>
    <w:rsid w:val="00D614B6"/>
    <w:rsid w:val="00D618E2"/>
    <w:rsid w:val="00D625A8"/>
    <w:rsid w:val="00D62B59"/>
    <w:rsid w:val="00D63E4D"/>
    <w:rsid w:val="00D6558E"/>
    <w:rsid w:val="00D66D54"/>
    <w:rsid w:val="00D676D1"/>
    <w:rsid w:val="00D706B0"/>
    <w:rsid w:val="00D712F6"/>
    <w:rsid w:val="00D71328"/>
    <w:rsid w:val="00D71B0A"/>
    <w:rsid w:val="00D72526"/>
    <w:rsid w:val="00D73479"/>
    <w:rsid w:val="00D73B9D"/>
    <w:rsid w:val="00D755D2"/>
    <w:rsid w:val="00D75C07"/>
    <w:rsid w:val="00D769D3"/>
    <w:rsid w:val="00D771C3"/>
    <w:rsid w:val="00D77939"/>
    <w:rsid w:val="00D77A02"/>
    <w:rsid w:val="00D8091F"/>
    <w:rsid w:val="00D82285"/>
    <w:rsid w:val="00D8296A"/>
    <w:rsid w:val="00D83A51"/>
    <w:rsid w:val="00D84742"/>
    <w:rsid w:val="00D84EDE"/>
    <w:rsid w:val="00D85DF4"/>
    <w:rsid w:val="00D8730B"/>
    <w:rsid w:val="00D918AA"/>
    <w:rsid w:val="00D91BB8"/>
    <w:rsid w:val="00D922DE"/>
    <w:rsid w:val="00D92353"/>
    <w:rsid w:val="00D94076"/>
    <w:rsid w:val="00D94C01"/>
    <w:rsid w:val="00D94ED3"/>
    <w:rsid w:val="00D95A06"/>
    <w:rsid w:val="00DA0925"/>
    <w:rsid w:val="00DA16E0"/>
    <w:rsid w:val="00DA1ED4"/>
    <w:rsid w:val="00DA21A2"/>
    <w:rsid w:val="00DA3F2C"/>
    <w:rsid w:val="00DA46F2"/>
    <w:rsid w:val="00DA7609"/>
    <w:rsid w:val="00DB1919"/>
    <w:rsid w:val="00DB1A7A"/>
    <w:rsid w:val="00DB2130"/>
    <w:rsid w:val="00DB42A9"/>
    <w:rsid w:val="00DB618A"/>
    <w:rsid w:val="00DB6BF5"/>
    <w:rsid w:val="00DB74E6"/>
    <w:rsid w:val="00DC07CF"/>
    <w:rsid w:val="00DC177F"/>
    <w:rsid w:val="00DC1F35"/>
    <w:rsid w:val="00DC2FCB"/>
    <w:rsid w:val="00DC39AE"/>
    <w:rsid w:val="00DC5281"/>
    <w:rsid w:val="00DC5A2A"/>
    <w:rsid w:val="00DC6295"/>
    <w:rsid w:val="00DC6C2D"/>
    <w:rsid w:val="00DD2777"/>
    <w:rsid w:val="00DD7803"/>
    <w:rsid w:val="00DD7F8E"/>
    <w:rsid w:val="00DE037E"/>
    <w:rsid w:val="00DE0941"/>
    <w:rsid w:val="00DE0ED0"/>
    <w:rsid w:val="00DE1263"/>
    <w:rsid w:val="00DE2416"/>
    <w:rsid w:val="00DE2595"/>
    <w:rsid w:val="00DE303C"/>
    <w:rsid w:val="00DE4DBD"/>
    <w:rsid w:val="00DE5CD3"/>
    <w:rsid w:val="00DF18A4"/>
    <w:rsid w:val="00DF199A"/>
    <w:rsid w:val="00DF22B0"/>
    <w:rsid w:val="00DF6622"/>
    <w:rsid w:val="00DF6E9E"/>
    <w:rsid w:val="00DF7F03"/>
    <w:rsid w:val="00E00096"/>
    <w:rsid w:val="00E03E6B"/>
    <w:rsid w:val="00E04556"/>
    <w:rsid w:val="00E057C2"/>
    <w:rsid w:val="00E05BD3"/>
    <w:rsid w:val="00E06D1E"/>
    <w:rsid w:val="00E12AAA"/>
    <w:rsid w:val="00E15CA5"/>
    <w:rsid w:val="00E201BC"/>
    <w:rsid w:val="00E207DD"/>
    <w:rsid w:val="00E20E48"/>
    <w:rsid w:val="00E218CF"/>
    <w:rsid w:val="00E22BA4"/>
    <w:rsid w:val="00E23CA5"/>
    <w:rsid w:val="00E2465D"/>
    <w:rsid w:val="00E24F00"/>
    <w:rsid w:val="00E25AEC"/>
    <w:rsid w:val="00E2749B"/>
    <w:rsid w:val="00E27ABB"/>
    <w:rsid w:val="00E306F1"/>
    <w:rsid w:val="00E31631"/>
    <w:rsid w:val="00E3187B"/>
    <w:rsid w:val="00E3294D"/>
    <w:rsid w:val="00E33CC0"/>
    <w:rsid w:val="00E347CC"/>
    <w:rsid w:val="00E354E1"/>
    <w:rsid w:val="00E36B35"/>
    <w:rsid w:val="00E36F8B"/>
    <w:rsid w:val="00E446C1"/>
    <w:rsid w:val="00E453BE"/>
    <w:rsid w:val="00E46385"/>
    <w:rsid w:val="00E46E4B"/>
    <w:rsid w:val="00E47FDE"/>
    <w:rsid w:val="00E52FDC"/>
    <w:rsid w:val="00E5430E"/>
    <w:rsid w:val="00E54F04"/>
    <w:rsid w:val="00E566C6"/>
    <w:rsid w:val="00E56F52"/>
    <w:rsid w:val="00E571DE"/>
    <w:rsid w:val="00E57422"/>
    <w:rsid w:val="00E578DD"/>
    <w:rsid w:val="00E603E6"/>
    <w:rsid w:val="00E6086F"/>
    <w:rsid w:val="00E60E0B"/>
    <w:rsid w:val="00E63496"/>
    <w:rsid w:val="00E64C34"/>
    <w:rsid w:val="00E669A1"/>
    <w:rsid w:val="00E711A9"/>
    <w:rsid w:val="00E7180C"/>
    <w:rsid w:val="00E71E1C"/>
    <w:rsid w:val="00E74567"/>
    <w:rsid w:val="00E7484A"/>
    <w:rsid w:val="00E749F6"/>
    <w:rsid w:val="00E74ADF"/>
    <w:rsid w:val="00E76A24"/>
    <w:rsid w:val="00E82082"/>
    <w:rsid w:val="00E82367"/>
    <w:rsid w:val="00E834A2"/>
    <w:rsid w:val="00E87DBB"/>
    <w:rsid w:val="00E87F4A"/>
    <w:rsid w:val="00E90818"/>
    <w:rsid w:val="00E90BF0"/>
    <w:rsid w:val="00E92513"/>
    <w:rsid w:val="00E9335F"/>
    <w:rsid w:val="00E93F21"/>
    <w:rsid w:val="00EA0CCA"/>
    <w:rsid w:val="00EA3D90"/>
    <w:rsid w:val="00EA60B3"/>
    <w:rsid w:val="00EA6527"/>
    <w:rsid w:val="00EA6557"/>
    <w:rsid w:val="00EA7557"/>
    <w:rsid w:val="00EB0949"/>
    <w:rsid w:val="00EB43AE"/>
    <w:rsid w:val="00EB48AC"/>
    <w:rsid w:val="00EB5DB6"/>
    <w:rsid w:val="00EC0D39"/>
    <w:rsid w:val="00EC2C6C"/>
    <w:rsid w:val="00EC35A8"/>
    <w:rsid w:val="00EC3E4E"/>
    <w:rsid w:val="00EC4306"/>
    <w:rsid w:val="00EC4AE0"/>
    <w:rsid w:val="00EC6B7D"/>
    <w:rsid w:val="00EC6FCF"/>
    <w:rsid w:val="00EC73CB"/>
    <w:rsid w:val="00ED119B"/>
    <w:rsid w:val="00ED40E8"/>
    <w:rsid w:val="00ED4107"/>
    <w:rsid w:val="00ED5D07"/>
    <w:rsid w:val="00ED7AA5"/>
    <w:rsid w:val="00EE295D"/>
    <w:rsid w:val="00EE2AC3"/>
    <w:rsid w:val="00EE3C30"/>
    <w:rsid w:val="00EF2861"/>
    <w:rsid w:val="00EF28D1"/>
    <w:rsid w:val="00EF4DC6"/>
    <w:rsid w:val="00EF5941"/>
    <w:rsid w:val="00EF5DE8"/>
    <w:rsid w:val="00EF79DE"/>
    <w:rsid w:val="00F00828"/>
    <w:rsid w:val="00F012FC"/>
    <w:rsid w:val="00F02FE7"/>
    <w:rsid w:val="00F037D6"/>
    <w:rsid w:val="00F03FF4"/>
    <w:rsid w:val="00F0757E"/>
    <w:rsid w:val="00F07CA3"/>
    <w:rsid w:val="00F11F9C"/>
    <w:rsid w:val="00F14970"/>
    <w:rsid w:val="00F15926"/>
    <w:rsid w:val="00F15A72"/>
    <w:rsid w:val="00F17146"/>
    <w:rsid w:val="00F17493"/>
    <w:rsid w:val="00F1755E"/>
    <w:rsid w:val="00F22C58"/>
    <w:rsid w:val="00F24AA4"/>
    <w:rsid w:val="00F25224"/>
    <w:rsid w:val="00F26265"/>
    <w:rsid w:val="00F27A24"/>
    <w:rsid w:val="00F27A61"/>
    <w:rsid w:val="00F323AD"/>
    <w:rsid w:val="00F32BED"/>
    <w:rsid w:val="00F336B3"/>
    <w:rsid w:val="00F336F1"/>
    <w:rsid w:val="00F3433B"/>
    <w:rsid w:val="00F344E4"/>
    <w:rsid w:val="00F36230"/>
    <w:rsid w:val="00F36DF2"/>
    <w:rsid w:val="00F43C25"/>
    <w:rsid w:val="00F4503F"/>
    <w:rsid w:val="00F450E0"/>
    <w:rsid w:val="00F45419"/>
    <w:rsid w:val="00F459D8"/>
    <w:rsid w:val="00F4727C"/>
    <w:rsid w:val="00F5136A"/>
    <w:rsid w:val="00F522F2"/>
    <w:rsid w:val="00F532C1"/>
    <w:rsid w:val="00F549F1"/>
    <w:rsid w:val="00F54B0A"/>
    <w:rsid w:val="00F54D0A"/>
    <w:rsid w:val="00F55049"/>
    <w:rsid w:val="00F57EEE"/>
    <w:rsid w:val="00F61B35"/>
    <w:rsid w:val="00F6267E"/>
    <w:rsid w:val="00F62E0E"/>
    <w:rsid w:val="00F631DF"/>
    <w:rsid w:val="00F64FAF"/>
    <w:rsid w:val="00F6568D"/>
    <w:rsid w:val="00F72658"/>
    <w:rsid w:val="00F7313F"/>
    <w:rsid w:val="00F76F35"/>
    <w:rsid w:val="00F77BDC"/>
    <w:rsid w:val="00F8067B"/>
    <w:rsid w:val="00F80ABC"/>
    <w:rsid w:val="00F80F1E"/>
    <w:rsid w:val="00F81191"/>
    <w:rsid w:val="00F812BA"/>
    <w:rsid w:val="00F8133F"/>
    <w:rsid w:val="00F82E6F"/>
    <w:rsid w:val="00F83130"/>
    <w:rsid w:val="00F83F98"/>
    <w:rsid w:val="00F856A5"/>
    <w:rsid w:val="00F85B41"/>
    <w:rsid w:val="00F86D16"/>
    <w:rsid w:val="00F876FB"/>
    <w:rsid w:val="00F87B88"/>
    <w:rsid w:val="00F87FEB"/>
    <w:rsid w:val="00F922D4"/>
    <w:rsid w:val="00F93E54"/>
    <w:rsid w:val="00F94E74"/>
    <w:rsid w:val="00F966B6"/>
    <w:rsid w:val="00FA24B3"/>
    <w:rsid w:val="00FA3703"/>
    <w:rsid w:val="00FA4D99"/>
    <w:rsid w:val="00FA6A12"/>
    <w:rsid w:val="00FA7A5D"/>
    <w:rsid w:val="00FB0D0E"/>
    <w:rsid w:val="00FB125B"/>
    <w:rsid w:val="00FB21CB"/>
    <w:rsid w:val="00FB684F"/>
    <w:rsid w:val="00FB7A12"/>
    <w:rsid w:val="00FC0B48"/>
    <w:rsid w:val="00FC1CC8"/>
    <w:rsid w:val="00FC27C6"/>
    <w:rsid w:val="00FC2CDF"/>
    <w:rsid w:val="00FC4C31"/>
    <w:rsid w:val="00FC5450"/>
    <w:rsid w:val="00FC5704"/>
    <w:rsid w:val="00FC6DED"/>
    <w:rsid w:val="00FC7321"/>
    <w:rsid w:val="00FC7FC4"/>
    <w:rsid w:val="00FD0106"/>
    <w:rsid w:val="00FD2C47"/>
    <w:rsid w:val="00FD2FED"/>
    <w:rsid w:val="00FD3E89"/>
    <w:rsid w:val="00FD3EAC"/>
    <w:rsid w:val="00FD4910"/>
    <w:rsid w:val="00FD53E6"/>
    <w:rsid w:val="00FD5778"/>
    <w:rsid w:val="00FD6287"/>
    <w:rsid w:val="00FD6405"/>
    <w:rsid w:val="00FE3179"/>
    <w:rsid w:val="00FE37A0"/>
    <w:rsid w:val="00FE4A7E"/>
    <w:rsid w:val="00FE4BC5"/>
    <w:rsid w:val="00FF0509"/>
    <w:rsid w:val="00FF1C80"/>
    <w:rsid w:val="00FF22C8"/>
    <w:rsid w:val="00FF2F17"/>
    <w:rsid w:val="00FF32F2"/>
    <w:rsid w:val="00FF6476"/>
    <w:rsid w:val="00FF77B4"/>
    <w:rsid w:val="00FF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4421500-1168-4E36-8D0E-5409ADA0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annotation text"/>
    <w:basedOn w:val="a"/>
    <w:semiHidden/>
    <w:pPr>
      <w:widowControl/>
    </w:pPr>
    <w:rPr>
      <w:kern w:val="0"/>
      <w:sz w:val="20"/>
      <w:szCs w:val="20"/>
      <w:lang w:eastAsia="en-US"/>
    </w:rPr>
  </w:style>
  <w:style w:type="character" w:styleId="a6">
    <w:name w:val="annotation reference"/>
    <w:semiHidden/>
    <w:rPr>
      <w:rFonts w:ascii="Times New Roman" w:hAnsi="Times New Roman"/>
      <w:color w:val="FF00FF"/>
      <w:sz w:val="16"/>
      <w:szCs w:val="16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7">
    <w:name w:val="Date"/>
    <w:basedOn w:val="a"/>
    <w:next w:val="a"/>
    <w:pPr>
      <w:jc w:val="right"/>
    </w:pPr>
    <w:rPr>
      <w:sz w:val="20"/>
    </w:rPr>
  </w:style>
  <w:style w:type="paragraph" w:styleId="a8">
    <w:name w:val="Balloon Text"/>
    <w:basedOn w:val="a"/>
    <w:semiHidden/>
    <w:rsid w:val="007153CA"/>
    <w:rPr>
      <w:rFonts w:ascii="Arial" w:hAnsi="Arial"/>
      <w:sz w:val="18"/>
      <w:szCs w:val="18"/>
    </w:rPr>
  </w:style>
  <w:style w:type="paragraph" w:customStyle="1" w:styleId="xl50">
    <w:name w:val="xl50"/>
    <w:basedOn w:val="a"/>
    <w:rsid w:val="004D0FD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customStyle="1" w:styleId="TableText0">
    <w:name w:val="Table Text"/>
    <w:basedOn w:val="a"/>
    <w:rsid w:val="004D0FDD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rFonts w:eastAsia="SimSun"/>
      <w:kern w:val="0"/>
      <w:lang w:eastAsia="zh-CN"/>
    </w:rPr>
  </w:style>
  <w:style w:type="character" w:customStyle="1" w:styleId="style131">
    <w:name w:val="style131"/>
    <w:rsid w:val="00481028"/>
    <w:rPr>
      <w:rFonts w:ascii="Arial" w:hAnsi="Arial" w:cs="Arial" w:hint="default"/>
      <w:color w:val="000099"/>
    </w:rPr>
  </w:style>
  <w:style w:type="character" w:customStyle="1" w:styleId="style31">
    <w:name w:val="style31"/>
    <w:rsid w:val="00194416"/>
    <w:rPr>
      <w:rFonts w:ascii="Arial" w:hAnsi="Arial" w:cs="Arial" w:hint="default"/>
      <w:sz w:val="20"/>
      <w:szCs w:val="20"/>
    </w:rPr>
  </w:style>
  <w:style w:type="paragraph" w:styleId="a9">
    <w:name w:val="annotation subject"/>
    <w:basedOn w:val="a5"/>
    <w:next w:val="a5"/>
    <w:semiHidden/>
    <w:rsid w:val="0005336A"/>
    <w:pPr>
      <w:widowControl w:val="0"/>
    </w:pPr>
    <w:rPr>
      <w:b/>
      <w:bCs/>
      <w:kern w:val="2"/>
      <w:sz w:val="24"/>
      <w:szCs w:val="24"/>
      <w:lang w:eastAsia="zh-TW"/>
    </w:rPr>
  </w:style>
  <w:style w:type="table" w:styleId="aa">
    <w:name w:val="Table Grid"/>
    <w:basedOn w:val="a1"/>
    <w:rsid w:val="00DC528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Indent"/>
    <w:aliases w:val="表正文,正文非缩进"/>
    <w:basedOn w:val="a"/>
    <w:rsid w:val="00DC5281"/>
    <w:pPr>
      <w:ind w:left="425"/>
      <w:jc w:val="both"/>
    </w:pPr>
    <w:rPr>
      <w:sz w:val="21"/>
      <w:szCs w:val="20"/>
    </w:rPr>
  </w:style>
  <w:style w:type="paragraph" w:customStyle="1" w:styleId="ac">
    <w:name w:val="文"/>
    <w:rsid w:val="00DC5281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character" w:customStyle="1" w:styleId="textgreen1">
    <w:name w:val="textgreen1"/>
    <w:rsid w:val="007B1DDC"/>
    <w:rPr>
      <w:rFonts w:ascii="sөũ" w:hAnsi="sөũ" w:hint="default"/>
      <w:color w:val="00AA00"/>
      <w:sz w:val="20"/>
      <w:szCs w:val="20"/>
    </w:rPr>
  </w:style>
  <w:style w:type="paragraph" w:customStyle="1" w:styleId="xl32">
    <w:name w:val="xl32"/>
    <w:basedOn w:val="a"/>
    <w:rsid w:val="003618A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mic Sans MS" w:eastAsia="Arial Unicode MS" w:hAnsi="Comic Sans MS" w:cs="Arial Unicode MS"/>
      <w:color w:val="0000FF"/>
      <w:kern w:val="0"/>
      <w:sz w:val="18"/>
      <w:szCs w:val="18"/>
    </w:rPr>
  </w:style>
  <w:style w:type="paragraph" w:styleId="ad">
    <w:name w:val="footer"/>
    <w:basedOn w:val="a"/>
    <w:rsid w:val="00BF53E8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character" w:customStyle="1" w:styleId="textblue1">
    <w:name w:val="textblue1"/>
    <w:rsid w:val="000E15D9"/>
    <w:rPr>
      <w:rFonts w:ascii="sөũ" w:hAnsi="sөũ" w:hint="default"/>
      <w:color w:val="000000"/>
      <w:sz w:val="20"/>
      <w:szCs w:val="20"/>
      <w:bdr w:val="dotted" w:sz="2" w:space="0" w:color="auto" w:frame="1"/>
      <w:shd w:val="clear" w:color="auto" w:fill="99CCFF"/>
    </w:rPr>
  </w:style>
  <w:style w:type="paragraph" w:styleId="ae">
    <w:name w:val="header"/>
    <w:basedOn w:val="a"/>
    <w:link w:val="af"/>
    <w:rsid w:val="002338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link w:val="ae"/>
    <w:rsid w:val="00233878"/>
    <w:rPr>
      <w:kern w:val="2"/>
    </w:rPr>
  </w:style>
  <w:style w:type="character" w:customStyle="1" w:styleId="style3">
    <w:name w:val="style3"/>
    <w:basedOn w:val="a0"/>
    <w:rsid w:val="007E3822"/>
  </w:style>
  <w:style w:type="paragraph" w:styleId="af0">
    <w:name w:val="List Paragraph"/>
    <w:basedOn w:val="a"/>
    <w:uiPriority w:val="34"/>
    <w:qFormat/>
    <w:rsid w:val="003E7EF9"/>
    <w:pPr>
      <w:spacing w:afterLines="50"/>
      <w:ind w:leftChars="200" w:left="48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1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1453</Words>
  <Characters>8283</Characters>
  <Application>Microsoft Office Word</Application>
  <DocSecurity>0</DocSecurity>
  <Lines>69</Lines>
  <Paragraphs>19</Paragraphs>
  <ScaleCrop>false</ScaleCrop>
  <Company/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2003-08-11T03:23:00Z</cp:lastPrinted>
  <dcterms:created xsi:type="dcterms:W3CDTF">2020-07-27T00:58:00Z</dcterms:created>
  <dcterms:modified xsi:type="dcterms:W3CDTF">2020-07-27T00:58:00Z</dcterms:modified>
</cp:coreProperties>
</file>